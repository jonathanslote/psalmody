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Pi Talo Empiestoinofi</w:t>
      </w:r>
    </w:p>
    <w:p w:rsidR="009C47FE" w:rsidRPr="009C47FE" w:rsidRDefault="009C47FE" w:rsidP="009C47FE">
      <w:pPr>
        <w:rPr>
          <w:lang w:val="en-US"/>
        </w:rPr>
        <w:sectPr w:rsidR="009C47FE" w:rsidRPr="009C47FE" w:rsidSect="001C41A6">
          <w:footerReference w:type="default" r:id="rId11"/>
          <w:type w:val="oddPage"/>
          <w:pgSz w:w="11880" w:h="15480" w:code="1"/>
          <w:pgMar w:top="1080" w:right="1440" w:bottom="1440" w:left="1080" w:header="720" w:footer="720" w:gutter="504"/>
          <w:pgNumType w:fmt="lowerRoman"/>
          <w:cols w:space="720"/>
          <w:docGrid w:linePitch="360"/>
        </w:sectPr>
      </w:pPr>
    </w:p>
    <w:p w:rsidR="00196385" w:rsidRDefault="00196385" w:rsidP="00FB5E62">
      <w:pPr>
        <w:pStyle w:val="Heading1"/>
        <w:rPr>
          <w:lang w:val="en-US"/>
        </w:rPr>
      </w:pPr>
      <w:bookmarkStart w:id="0" w:name="_Toc428340970"/>
      <w:bookmarkStart w:id="1" w:name="_Toc289108464"/>
      <w:bookmarkStart w:id="2" w:name="_Toc289112504"/>
      <w:bookmarkStart w:id="3" w:name="_Toc297322051"/>
      <w:bookmarkStart w:id="4" w:name="_Toc297407696"/>
      <w:r>
        <w:rPr>
          <w:lang w:val="en-US"/>
        </w:rPr>
        <w:lastRenderedPageBreak/>
        <w:t>TODO</w:t>
      </w:r>
      <w:bookmarkEnd w:id="0"/>
    </w:p>
    <w:p w:rsidR="00196385" w:rsidRDefault="00196385" w:rsidP="00196385">
      <w:pPr>
        <w:pStyle w:val="Body"/>
        <w:numPr>
          <w:ilvl w:val="0"/>
          <w:numId w:val="2"/>
        </w:numPr>
      </w:pPr>
      <w:r>
        <w:t xml:space="preserve">Replace Thee/Thou in Raising of </w:t>
      </w:r>
      <w:r w:rsidR="00234DAF">
        <w:t>Incense (And Euchologion)</w:t>
      </w:r>
      <w:r w:rsidR="0016512E">
        <w:t>. Add notes for Doxology of Prime.</w:t>
      </w:r>
    </w:p>
    <w:p w:rsidR="00234DAF" w:rsidRDefault="00234DAF" w:rsidP="00196385">
      <w:pPr>
        <w:pStyle w:val="Body"/>
        <w:numPr>
          <w:ilvl w:val="0"/>
          <w:numId w:val="2"/>
        </w:numPr>
      </w:pPr>
      <w:r>
        <w:t>Add additional rubrics to RoI</w:t>
      </w:r>
    </w:p>
    <w:p w:rsidR="00196385" w:rsidRDefault="00196385" w:rsidP="00196385">
      <w:pPr>
        <w:pStyle w:val="Body"/>
        <w:numPr>
          <w:ilvl w:val="0"/>
          <w:numId w:val="2"/>
        </w:numPr>
      </w:pPr>
      <w:r>
        <w:t>Replace hymns in Raising of Incence with properly formatted tables consistent with the rest</w:t>
      </w:r>
    </w:p>
    <w:p w:rsidR="00196385" w:rsidRDefault="00196385" w:rsidP="00196385">
      <w:pPr>
        <w:pStyle w:val="Body"/>
        <w:numPr>
          <w:ilvl w:val="0"/>
          <w:numId w:val="2"/>
        </w:numPr>
      </w:pPr>
      <w:r>
        <w:t xml:space="preserve">Revise </w:t>
      </w:r>
      <w:r w:rsidR="00234DAF">
        <w:t>Psalter</w:t>
      </w:r>
      <w:r>
        <w:t xml:space="preserve"> for style and with Coptic variants</w:t>
      </w:r>
    </w:p>
    <w:p w:rsidR="00196385" w:rsidRDefault="00196385" w:rsidP="00196385">
      <w:pPr>
        <w:pStyle w:val="Body"/>
        <w:numPr>
          <w:ilvl w:val="0"/>
          <w:numId w:val="2"/>
        </w:numPr>
      </w:pPr>
      <w:r>
        <w:t>Add festive Doxlogies</w:t>
      </w:r>
    </w:p>
    <w:p w:rsidR="00196385" w:rsidRDefault="00196385" w:rsidP="00196385">
      <w:pPr>
        <w:pStyle w:val="Body"/>
        <w:numPr>
          <w:ilvl w:val="0"/>
          <w:numId w:val="2"/>
        </w:numPr>
      </w:pPr>
      <w:r>
        <w:t>Add saint Doxologies</w:t>
      </w:r>
    </w:p>
    <w:p w:rsidR="00196385" w:rsidRDefault="00196385" w:rsidP="00196385">
      <w:pPr>
        <w:pStyle w:val="Body"/>
        <w:numPr>
          <w:ilvl w:val="0"/>
          <w:numId w:val="2"/>
        </w:numPr>
      </w:pPr>
      <w:r>
        <w:t>Add saint Psalis</w:t>
      </w:r>
    </w:p>
    <w:p w:rsidR="00196385" w:rsidRDefault="00196385" w:rsidP="00196385">
      <w:pPr>
        <w:pStyle w:val="Body"/>
        <w:numPr>
          <w:ilvl w:val="0"/>
          <w:numId w:val="2"/>
        </w:numPr>
      </w:pPr>
      <w:r>
        <w:t>Add missing Psali translations</w:t>
      </w:r>
    </w:p>
    <w:p w:rsidR="00196385" w:rsidRDefault="00196385" w:rsidP="00196385">
      <w:pPr>
        <w:pStyle w:val="Body"/>
        <w:numPr>
          <w:ilvl w:val="0"/>
          <w:numId w:val="2"/>
        </w:numPr>
      </w:pPr>
      <w:r>
        <w:t>Revise Psali translations</w:t>
      </w:r>
    </w:p>
    <w:p w:rsidR="00196385" w:rsidRDefault="00196385" w:rsidP="00196385">
      <w:pPr>
        <w:pStyle w:val="Body"/>
        <w:numPr>
          <w:ilvl w:val="0"/>
          <w:numId w:val="2"/>
        </w:numPr>
      </w:pPr>
      <w:r>
        <w:t>Add footnotes of Scripture references</w:t>
      </w:r>
    </w:p>
    <w:p w:rsidR="00196385" w:rsidRDefault="00196385" w:rsidP="00196385">
      <w:pPr>
        <w:pStyle w:val="Body"/>
        <w:numPr>
          <w:ilvl w:val="0"/>
          <w:numId w:val="2"/>
        </w:numPr>
      </w:pPr>
      <w:r>
        <w:t>Add other seasonal responses (e.g. Praxis response)</w:t>
      </w:r>
    </w:p>
    <w:p w:rsidR="00196385" w:rsidRDefault="00196385" w:rsidP="00196385">
      <w:pPr>
        <w:pStyle w:val="Body"/>
        <w:numPr>
          <w:ilvl w:val="0"/>
          <w:numId w:val="2"/>
        </w:numPr>
      </w:pPr>
      <w:r>
        <w:t>Add Reader’s service</w:t>
      </w:r>
    </w:p>
    <w:p w:rsidR="00196385" w:rsidRDefault="00196385" w:rsidP="00196385">
      <w:pPr>
        <w:pStyle w:val="Body"/>
        <w:numPr>
          <w:ilvl w:val="0"/>
          <w:numId w:val="2"/>
        </w:numPr>
      </w:pPr>
      <w:r>
        <w:t>Add weekly Gospel responses</w:t>
      </w:r>
    </w:p>
    <w:p w:rsidR="00196385" w:rsidRDefault="00196385" w:rsidP="00196385">
      <w:pPr>
        <w:pStyle w:val="Body"/>
        <w:numPr>
          <w:ilvl w:val="0"/>
          <w:numId w:val="2"/>
        </w:numPr>
      </w:pPr>
      <w:r>
        <w:t>Add selective comparative Byzantine rite hymns?</w:t>
      </w:r>
    </w:p>
    <w:p w:rsidR="00234DAF" w:rsidRDefault="00234DAF" w:rsidP="00196385">
      <w:pPr>
        <w:pStyle w:val="Body"/>
        <w:numPr>
          <w:ilvl w:val="0"/>
          <w:numId w:val="2"/>
        </w:numPr>
      </w:pPr>
      <w:r>
        <w:t>PRIEST -&gt; Presbyter, CONGREGATION -&gt; People</w:t>
      </w:r>
    </w:p>
    <w:p w:rsidR="001C41A6" w:rsidRDefault="001C41A6" w:rsidP="00196385">
      <w:pPr>
        <w:pStyle w:val="Body"/>
        <w:numPr>
          <w:ilvl w:val="0"/>
          <w:numId w:val="2"/>
        </w:numPr>
      </w:pPr>
      <w:r>
        <w:t>Make sure pasted in sections didn’t bring their formatting (page size, page number location, margins, etc.)</w:t>
      </w:r>
    </w:p>
    <w:p w:rsidR="009970EB" w:rsidRDefault="009970EB" w:rsidP="00196385">
      <w:pPr>
        <w:pStyle w:val="Body"/>
        <w:numPr>
          <w:ilvl w:val="0"/>
          <w:numId w:val="2"/>
        </w:numPr>
      </w:pPr>
      <w:r>
        <w:t>Rework compline. probably split into two versions</w:t>
      </w:r>
    </w:p>
    <w:p w:rsidR="009970EB" w:rsidRDefault="009970EB" w:rsidP="00196385">
      <w:pPr>
        <w:pStyle w:val="Body"/>
        <w:numPr>
          <w:ilvl w:val="0"/>
          <w:numId w:val="2"/>
        </w:numPr>
      </w:pPr>
      <w:r>
        <w:t>Replace transliterations with Coptic on title page and roi</w:t>
      </w:r>
    </w:p>
    <w:p w:rsidR="009970EB" w:rsidRDefault="009970EB" w:rsidP="00196385">
      <w:pPr>
        <w:pStyle w:val="Body"/>
        <w:numPr>
          <w:ilvl w:val="0"/>
          <w:numId w:val="2"/>
        </w:numPr>
      </w:pPr>
      <w:r>
        <w:t>Add defnar or synaxarium?</w:t>
      </w:r>
      <w:r w:rsidR="00C62DDA">
        <w:t xml:space="preserve"> At least notes for where to insert</w:t>
      </w:r>
    </w:p>
    <w:p w:rsidR="007246F6" w:rsidRDefault="007246F6" w:rsidP="00196385">
      <w:pPr>
        <w:pStyle w:val="Body"/>
        <w:numPr>
          <w:ilvl w:val="0"/>
          <w:numId w:val="2"/>
        </w:numPr>
      </w:pPr>
      <w:r>
        <w:t>heading 3 should start a new page. places where that's ugly should be demoted to heading 4.</w:t>
      </w:r>
    </w:p>
    <w:p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w:t>
      </w:r>
      <w:r>
        <w:t>l</w:t>
      </w:r>
      <w:r>
        <w:t>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w:t>
      </w:r>
      <w:r>
        <w:t>p</w:t>
      </w:r>
      <w:r>
        <w:t>tic. All times in between are somewhere in between, depending on the drift at the time. Add the correction as a 3</w:t>
      </w:r>
      <w:r w:rsidRPr="008E406C">
        <w:rPr>
          <w:vertAlign w:val="superscript"/>
        </w:rPr>
        <w:t>rd</w:t>
      </w:r>
      <w:r>
        <w:t xml:space="preserve"> possible date to use… </w:t>
      </w:r>
    </w:p>
    <w:p w:rsidR="00D27C4B" w:rsidRDefault="00D27C4B" w:rsidP="00196385">
      <w:pPr>
        <w:pStyle w:val="Body"/>
        <w:numPr>
          <w:ilvl w:val="0"/>
          <w:numId w:val="2"/>
        </w:numPr>
      </w:pPr>
      <w:r>
        <w:t>Revise doxology of prime. Add Coptic.</w:t>
      </w:r>
    </w:p>
    <w:p w:rsidR="009A11DD" w:rsidRDefault="009A11DD" w:rsidP="008E406C">
      <w:pPr>
        <w:pStyle w:val="Heading1"/>
      </w:pPr>
      <w:r>
        <w:br w:type="page"/>
      </w:r>
      <w:bookmarkStart w:id="5" w:name="_Toc298681230"/>
      <w:bookmarkStart w:id="6" w:name="_Toc308441891"/>
      <w:bookmarkStart w:id="7" w:name="_Ref412027124"/>
      <w:bookmarkStart w:id="8" w:name="_Ref412111757"/>
      <w:bookmarkStart w:id="9" w:name="_Toc428340971"/>
      <w:r>
        <w:lastRenderedPageBreak/>
        <w:t>Introduction</w:t>
      </w:r>
      <w:bookmarkEnd w:id="5"/>
      <w:bookmarkEnd w:id="6"/>
      <w:bookmarkEnd w:id="7"/>
      <w:bookmarkEnd w:id="8"/>
      <w:bookmarkEnd w:id="9"/>
    </w:p>
    <w:p w:rsidR="009A11DD" w:rsidRDefault="009A11DD">
      <w:pPr>
        <w:jc w:val="left"/>
        <w:rPr>
          <w:rFonts w:asciiTheme="majorHAnsi" w:eastAsiaTheme="majorEastAsia" w:hAnsiTheme="majorHAnsi" w:cstheme="majorBidi"/>
          <w:b/>
          <w:bCs/>
          <w:sz w:val="32"/>
          <w:szCs w:val="26"/>
          <w:lang w:val="en-US"/>
        </w:rPr>
      </w:pPr>
    </w:p>
    <w:p w:rsidR="009A11DD" w:rsidRDefault="009A11DD" w:rsidP="00FB5E62">
      <w:pPr>
        <w:pStyle w:val="Heading3"/>
        <w:rPr>
          <w:lang w:val="en-US"/>
        </w:rPr>
      </w:pPr>
      <w:bookmarkStart w:id="10" w:name="_Toc298681231"/>
      <w:bookmarkStart w:id="11" w:name="_Toc308441892"/>
      <w:r>
        <w:rPr>
          <w:lang w:val="en-US"/>
        </w:rPr>
        <w:t>Brief Table of Contents</w:t>
      </w:r>
      <w:bookmarkEnd w:id="10"/>
      <w:bookmarkEnd w:id="11"/>
    </w:p>
    <w:p w:rsidR="009C13E9" w:rsidRDefault="004A323C">
      <w:pPr>
        <w:pStyle w:val="TOC1"/>
        <w:tabs>
          <w:tab w:val="right" w:leader="dot" w:pos="8846"/>
        </w:tabs>
        <w:rPr>
          <w:rFonts w:asciiTheme="minorHAnsi" w:eastAsiaTheme="minorEastAsia" w:hAnsiTheme="minorHAnsi"/>
          <w:noProof/>
          <w:sz w:val="22"/>
          <w:lang w:val="en-US"/>
        </w:rPr>
      </w:pPr>
      <w:r>
        <w:rPr>
          <w:lang w:val="en-US"/>
        </w:rPr>
        <w:fldChar w:fldCharType="begin"/>
      </w:r>
      <w:r w:rsidR="00236E2B">
        <w:rPr>
          <w:lang w:val="en-US"/>
        </w:rPr>
        <w:instrText xml:space="preserve"> TOC \o "1-2" \h \z \u </w:instrText>
      </w:r>
      <w:r>
        <w:rPr>
          <w:lang w:val="en-US"/>
        </w:rPr>
        <w:fldChar w:fldCharType="separate"/>
      </w:r>
      <w:hyperlink w:anchor="_Toc428340970" w:history="1">
        <w:r w:rsidR="009C13E9" w:rsidRPr="002F6F0D">
          <w:rPr>
            <w:rStyle w:val="Hyperlink"/>
            <w:noProof/>
            <w:lang w:val="en-US"/>
          </w:rPr>
          <w:t>TODO</w:t>
        </w:r>
        <w:r w:rsidR="009C13E9">
          <w:rPr>
            <w:noProof/>
            <w:webHidden/>
          </w:rPr>
          <w:tab/>
        </w:r>
        <w:r w:rsidR="009C13E9">
          <w:rPr>
            <w:noProof/>
            <w:webHidden/>
          </w:rPr>
          <w:fldChar w:fldCharType="begin"/>
        </w:r>
        <w:r w:rsidR="009C13E9">
          <w:rPr>
            <w:noProof/>
            <w:webHidden/>
          </w:rPr>
          <w:instrText xml:space="preserve"> PAGEREF _Toc428340970 \h </w:instrText>
        </w:r>
        <w:r w:rsidR="009C13E9">
          <w:rPr>
            <w:noProof/>
            <w:webHidden/>
          </w:rPr>
        </w:r>
        <w:r w:rsidR="009C13E9">
          <w:rPr>
            <w:noProof/>
            <w:webHidden/>
          </w:rPr>
          <w:fldChar w:fldCharType="separate"/>
        </w:r>
        <w:r w:rsidR="000E219A">
          <w:rPr>
            <w:noProof/>
            <w:webHidden/>
          </w:rPr>
          <w:t>iii</w:t>
        </w:r>
        <w:r w:rsidR="009C13E9">
          <w:rPr>
            <w:noProof/>
            <w:webHidden/>
          </w:rPr>
          <w:fldChar w:fldCharType="end"/>
        </w:r>
      </w:hyperlink>
    </w:p>
    <w:p w:rsidR="009C13E9" w:rsidRDefault="00336FAA">
      <w:pPr>
        <w:pStyle w:val="TOC1"/>
        <w:tabs>
          <w:tab w:val="right" w:leader="dot" w:pos="8846"/>
        </w:tabs>
        <w:rPr>
          <w:rFonts w:asciiTheme="minorHAnsi" w:eastAsiaTheme="minorEastAsia" w:hAnsiTheme="minorHAnsi"/>
          <w:noProof/>
          <w:sz w:val="22"/>
          <w:lang w:val="en-US"/>
        </w:rPr>
      </w:pPr>
      <w:hyperlink w:anchor="_Toc428340971" w:history="1">
        <w:r w:rsidR="009C13E9" w:rsidRPr="002F6F0D">
          <w:rPr>
            <w:rStyle w:val="Hyperlink"/>
            <w:noProof/>
          </w:rPr>
          <w:t>Introduction</w:t>
        </w:r>
        <w:r w:rsidR="009C13E9">
          <w:rPr>
            <w:noProof/>
            <w:webHidden/>
          </w:rPr>
          <w:tab/>
        </w:r>
        <w:r w:rsidR="009C13E9">
          <w:rPr>
            <w:noProof/>
            <w:webHidden/>
          </w:rPr>
          <w:fldChar w:fldCharType="begin"/>
        </w:r>
        <w:r w:rsidR="009C13E9">
          <w:rPr>
            <w:noProof/>
            <w:webHidden/>
          </w:rPr>
          <w:instrText xml:space="preserve"> PAGEREF _Toc428340971 \h </w:instrText>
        </w:r>
        <w:r w:rsidR="009C13E9">
          <w:rPr>
            <w:noProof/>
            <w:webHidden/>
          </w:rPr>
        </w:r>
        <w:r w:rsidR="009C13E9">
          <w:rPr>
            <w:noProof/>
            <w:webHidden/>
          </w:rPr>
          <w:fldChar w:fldCharType="separate"/>
        </w:r>
        <w:r w:rsidR="000E219A">
          <w:rPr>
            <w:noProof/>
            <w:webHidden/>
          </w:rPr>
          <w:t>iv</w:t>
        </w:r>
        <w:r w:rsidR="009C13E9">
          <w:rPr>
            <w:noProof/>
            <w:webHidden/>
          </w:rPr>
          <w:fldChar w:fldCharType="end"/>
        </w:r>
      </w:hyperlink>
    </w:p>
    <w:p w:rsidR="009C13E9" w:rsidRDefault="00336FAA">
      <w:pPr>
        <w:pStyle w:val="TOC1"/>
        <w:tabs>
          <w:tab w:val="right" w:leader="dot" w:pos="8846"/>
        </w:tabs>
        <w:rPr>
          <w:rFonts w:asciiTheme="minorHAnsi" w:eastAsiaTheme="minorEastAsia" w:hAnsiTheme="minorHAnsi"/>
          <w:noProof/>
          <w:sz w:val="22"/>
          <w:lang w:val="en-US"/>
        </w:rPr>
      </w:pPr>
      <w:hyperlink w:anchor="_Toc428340972" w:history="1">
        <w:r w:rsidR="009C13E9" w:rsidRPr="002F6F0D">
          <w:rPr>
            <w:rStyle w:val="Hyperlink"/>
            <w:noProof/>
          </w:rPr>
          <w:t>Front Matter</w:t>
        </w:r>
        <w:r w:rsidR="009C13E9">
          <w:rPr>
            <w:noProof/>
            <w:webHidden/>
          </w:rPr>
          <w:tab/>
        </w:r>
        <w:r w:rsidR="009C13E9">
          <w:rPr>
            <w:noProof/>
            <w:webHidden/>
          </w:rPr>
          <w:fldChar w:fldCharType="begin"/>
        </w:r>
        <w:r w:rsidR="009C13E9">
          <w:rPr>
            <w:noProof/>
            <w:webHidden/>
          </w:rPr>
          <w:instrText xml:space="preserve"> PAGEREF _Toc428340972 \h </w:instrText>
        </w:r>
        <w:r w:rsidR="009C13E9">
          <w:rPr>
            <w:noProof/>
            <w:webHidden/>
          </w:rPr>
        </w:r>
        <w:r w:rsidR="009C13E9">
          <w:rPr>
            <w:noProof/>
            <w:webHidden/>
          </w:rPr>
          <w:fldChar w:fldCharType="separate"/>
        </w:r>
        <w:r w:rsidR="000E219A">
          <w:rPr>
            <w:noProof/>
            <w:webHidden/>
          </w:rPr>
          <w:t>v</w:t>
        </w:r>
        <w:r w:rsidR="009C13E9">
          <w:rPr>
            <w:noProof/>
            <w:webHidden/>
          </w:rPr>
          <w:fldChar w:fldCharType="end"/>
        </w:r>
      </w:hyperlink>
    </w:p>
    <w:p w:rsidR="009C13E9" w:rsidRDefault="00336FAA">
      <w:pPr>
        <w:pStyle w:val="TOC1"/>
        <w:tabs>
          <w:tab w:val="right" w:leader="dot" w:pos="8846"/>
        </w:tabs>
        <w:rPr>
          <w:rFonts w:asciiTheme="minorHAnsi" w:eastAsiaTheme="minorEastAsia" w:hAnsiTheme="minorHAnsi"/>
          <w:noProof/>
          <w:sz w:val="22"/>
          <w:lang w:val="en-US"/>
        </w:rPr>
      </w:pPr>
      <w:hyperlink w:anchor="_Toc428340973" w:history="1">
        <w:r w:rsidR="009C13E9" w:rsidRPr="002F6F0D">
          <w:rPr>
            <w:rStyle w:val="Hyperlink"/>
            <w:noProof/>
          </w:rPr>
          <w:t>The Horologion: The Book of the Hours</w:t>
        </w:r>
        <w:r w:rsidR="009C13E9">
          <w:rPr>
            <w:noProof/>
            <w:webHidden/>
          </w:rPr>
          <w:tab/>
        </w:r>
        <w:r w:rsidR="009C13E9">
          <w:rPr>
            <w:noProof/>
            <w:webHidden/>
          </w:rPr>
          <w:fldChar w:fldCharType="begin"/>
        </w:r>
        <w:r w:rsidR="009C13E9">
          <w:rPr>
            <w:noProof/>
            <w:webHidden/>
          </w:rPr>
          <w:instrText xml:space="preserve"> PAGEREF _Toc428340973 \h </w:instrText>
        </w:r>
        <w:r w:rsidR="009C13E9">
          <w:rPr>
            <w:noProof/>
            <w:webHidden/>
          </w:rPr>
        </w:r>
        <w:r w:rsidR="009C13E9">
          <w:rPr>
            <w:noProof/>
            <w:webHidden/>
          </w:rPr>
          <w:fldChar w:fldCharType="separate"/>
        </w:r>
        <w:r w:rsidR="000E219A">
          <w:rPr>
            <w:noProof/>
            <w:webHidden/>
          </w:rPr>
          <w:t>7</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4" w:history="1">
        <w:r w:rsidR="009C13E9" w:rsidRPr="002F6F0D">
          <w:rPr>
            <w:rStyle w:val="Hyperlink"/>
            <w:noProof/>
          </w:rPr>
          <w:t>The Setting of the Sun: Vespers (the Eleventh Hour)</w:t>
        </w:r>
        <w:r w:rsidR="009C13E9">
          <w:rPr>
            <w:noProof/>
            <w:webHidden/>
          </w:rPr>
          <w:tab/>
        </w:r>
        <w:r w:rsidR="009C13E9">
          <w:rPr>
            <w:noProof/>
            <w:webHidden/>
          </w:rPr>
          <w:fldChar w:fldCharType="begin"/>
        </w:r>
        <w:r w:rsidR="009C13E9">
          <w:rPr>
            <w:noProof/>
            <w:webHidden/>
          </w:rPr>
          <w:instrText xml:space="preserve"> PAGEREF _Toc428340974 \h </w:instrText>
        </w:r>
        <w:r w:rsidR="009C13E9">
          <w:rPr>
            <w:noProof/>
            <w:webHidden/>
          </w:rPr>
        </w:r>
        <w:r w:rsidR="009C13E9">
          <w:rPr>
            <w:noProof/>
            <w:webHidden/>
          </w:rPr>
          <w:fldChar w:fldCharType="separate"/>
        </w:r>
        <w:r w:rsidR="000E219A">
          <w:rPr>
            <w:noProof/>
            <w:webHidden/>
          </w:rPr>
          <w:t>8</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5" w:history="1">
        <w:r w:rsidR="009C13E9" w:rsidRPr="002F6F0D">
          <w:rPr>
            <w:rStyle w:val="Hyperlink"/>
            <w:noProof/>
          </w:rPr>
          <w:t>After Supper: Retiring (the Twelfth Hour)</w:t>
        </w:r>
        <w:r w:rsidR="009C13E9">
          <w:rPr>
            <w:noProof/>
            <w:webHidden/>
          </w:rPr>
          <w:tab/>
        </w:r>
        <w:r w:rsidR="009C13E9">
          <w:rPr>
            <w:noProof/>
            <w:webHidden/>
          </w:rPr>
          <w:fldChar w:fldCharType="begin"/>
        </w:r>
        <w:r w:rsidR="009C13E9">
          <w:rPr>
            <w:noProof/>
            <w:webHidden/>
          </w:rPr>
          <w:instrText xml:space="preserve"> PAGEREF _Toc428340975 \h </w:instrText>
        </w:r>
        <w:r w:rsidR="009C13E9">
          <w:rPr>
            <w:noProof/>
            <w:webHidden/>
          </w:rPr>
        </w:r>
        <w:r w:rsidR="009C13E9">
          <w:rPr>
            <w:noProof/>
            <w:webHidden/>
          </w:rPr>
          <w:fldChar w:fldCharType="separate"/>
        </w:r>
        <w:r w:rsidR="000E219A">
          <w:rPr>
            <w:noProof/>
            <w:webHidden/>
          </w:rPr>
          <w:t>38</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6" w:history="1">
        <w:r w:rsidR="009C13E9" w:rsidRPr="002F6F0D">
          <w:rPr>
            <w:rStyle w:val="Hyperlink"/>
            <w:noProof/>
          </w:rPr>
          <w:t>Midnight</w:t>
        </w:r>
        <w:r w:rsidR="009C13E9">
          <w:rPr>
            <w:noProof/>
            <w:webHidden/>
          </w:rPr>
          <w:tab/>
        </w:r>
        <w:r w:rsidR="009C13E9">
          <w:rPr>
            <w:noProof/>
            <w:webHidden/>
          </w:rPr>
          <w:fldChar w:fldCharType="begin"/>
        </w:r>
        <w:r w:rsidR="009C13E9">
          <w:rPr>
            <w:noProof/>
            <w:webHidden/>
          </w:rPr>
          <w:instrText xml:space="preserve"> PAGEREF _Toc428340976 \h </w:instrText>
        </w:r>
        <w:r w:rsidR="009C13E9">
          <w:rPr>
            <w:noProof/>
            <w:webHidden/>
          </w:rPr>
        </w:r>
        <w:r w:rsidR="009C13E9">
          <w:rPr>
            <w:noProof/>
            <w:webHidden/>
          </w:rPr>
          <w:fldChar w:fldCharType="separate"/>
        </w:r>
        <w:r w:rsidR="000E219A">
          <w:rPr>
            <w:noProof/>
            <w:webHidden/>
          </w:rPr>
          <w:t>49</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7" w:history="1">
        <w:r w:rsidR="009C13E9" w:rsidRPr="002F6F0D">
          <w:rPr>
            <w:rStyle w:val="Hyperlink"/>
            <w:noProof/>
          </w:rPr>
          <w:t>The Rising of the Sun: Matins (or Lauds)</w:t>
        </w:r>
        <w:r w:rsidR="009C13E9">
          <w:rPr>
            <w:noProof/>
            <w:webHidden/>
          </w:rPr>
          <w:tab/>
        </w:r>
        <w:r w:rsidR="009C13E9">
          <w:rPr>
            <w:noProof/>
            <w:webHidden/>
          </w:rPr>
          <w:fldChar w:fldCharType="begin"/>
        </w:r>
        <w:r w:rsidR="009C13E9">
          <w:rPr>
            <w:noProof/>
            <w:webHidden/>
          </w:rPr>
          <w:instrText xml:space="preserve"> PAGEREF _Toc428340977 \h </w:instrText>
        </w:r>
        <w:r w:rsidR="009C13E9">
          <w:rPr>
            <w:noProof/>
            <w:webHidden/>
          </w:rPr>
        </w:r>
        <w:r w:rsidR="009C13E9">
          <w:rPr>
            <w:noProof/>
            <w:webHidden/>
          </w:rPr>
          <w:fldChar w:fldCharType="separate"/>
        </w:r>
        <w:r w:rsidR="000E219A">
          <w:rPr>
            <w:noProof/>
            <w:webHidden/>
          </w:rPr>
          <w:t>108</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8" w:history="1">
        <w:r w:rsidR="009C13E9" w:rsidRPr="002F6F0D">
          <w:rPr>
            <w:rStyle w:val="Hyperlink"/>
            <w:noProof/>
          </w:rPr>
          <w:t>Early Morning: Prime (The First Hour)</w:t>
        </w:r>
        <w:r w:rsidR="009C13E9">
          <w:rPr>
            <w:noProof/>
            <w:webHidden/>
          </w:rPr>
          <w:tab/>
        </w:r>
        <w:r w:rsidR="009C13E9">
          <w:rPr>
            <w:noProof/>
            <w:webHidden/>
          </w:rPr>
          <w:fldChar w:fldCharType="begin"/>
        </w:r>
        <w:r w:rsidR="009C13E9">
          <w:rPr>
            <w:noProof/>
            <w:webHidden/>
          </w:rPr>
          <w:instrText xml:space="preserve"> PAGEREF _Toc428340978 \h </w:instrText>
        </w:r>
        <w:r w:rsidR="009C13E9">
          <w:rPr>
            <w:noProof/>
            <w:webHidden/>
          </w:rPr>
        </w:r>
        <w:r w:rsidR="009C13E9">
          <w:rPr>
            <w:noProof/>
            <w:webHidden/>
          </w:rPr>
          <w:fldChar w:fldCharType="separate"/>
        </w:r>
        <w:r w:rsidR="000E219A">
          <w:rPr>
            <w:noProof/>
            <w:webHidden/>
          </w:rPr>
          <w:t>241</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79" w:history="1">
        <w:r w:rsidR="009C13E9" w:rsidRPr="002F6F0D">
          <w:rPr>
            <w:rStyle w:val="Hyperlink"/>
            <w:noProof/>
          </w:rPr>
          <w:t>Mid-Morning (The Third Hour)</w:t>
        </w:r>
        <w:r w:rsidR="009C13E9">
          <w:rPr>
            <w:noProof/>
            <w:webHidden/>
          </w:rPr>
          <w:tab/>
        </w:r>
        <w:r w:rsidR="009C13E9">
          <w:rPr>
            <w:noProof/>
            <w:webHidden/>
          </w:rPr>
          <w:fldChar w:fldCharType="begin"/>
        </w:r>
        <w:r w:rsidR="009C13E9">
          <w:rPr>
            <w:noProof/>
            <w:webHidden/>
          </w:rPr>
          <w:instrText xml:space="preserve"> PAGEREF _Toc428340979 \h </w:instrText>
        </w:r>
        <w:r w:rsidR="009C13E9">
          <w:rPr>
            <w:noProof/>
            <w:webHidden/>
          </w:rPr>
        </w:r>
        <w:r w:rsidR="009C13E9">
          <w:rPr>
            <w:noProof/>
            <w:webHidden/>
          </w:rPr>
          <w:fldChar w:fldCharType="separate"/>
        </w:r>
        <w:r w:rsidR="000E219A">
          <w:rPr>
            <w:noProof/>
            <w:webHidden/>
          </w:rPr>
          <w:t>261</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0" w:history="1">
        <w:r w:rsidR="009C13E9" w:rsidRPr="002F6F0D">
          <w:rPr>
            <w:rStyle w:val="Hyperlink"/>
            <w:noProof/>
          </w:rPr>
          <w:t>Noon (The Sixth Hour)</w:t>
        </w:r>
        <w:r w:rsidR="009C13E9">
          <w:rPr>
            <w:noProof/>
            <w:webHidden/>
          </w:rPr>
          <w:tab/>
        </w:r>
        <w:r w:rsidR="009C13E9">
          <w:rPr>
            <w:noProof/>
            <w:webHidden/>
          </w:rPr>
          <w:fldChar w:fldCharType="begin"/>
        </w:r>
        <w:r w:rsidR="009C13E9">
          <w:rPr>
            <w:noProof/>
            <w:webHidden/>
          </w:rPr>
          <w:instrText xml:space="preserve"> PAGEREF _Toc428340980 \h </w:instrText>
        </w:r>
        <w:r w:rsidR="009C13E9">
          <w:rPr>
            <w:noProof/>
            <w:webHidden/>
          </w:rPr>
        </w:r>
        <w:r w:rsidR="009C13E9">
          <w:rPr>
            <w:noProof/>
            <w:webHidden/>
          </w:rPr>
          <w:fldChar w:fldCharType="separate"/>
        </w:r>
        <w:r w:rsidR="000E219A">
          <w:rPr>
            <w:noProof/>
            <w:webHidden/>
          </w:rPr>
          <w:t>264</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1" w:history="1">
        <w:r w:rsidR="009C13E9" w:rsidRPr="002F6F0D">
          <w:rPr>
            <w:rStyle w:val="Hyperlink"/>
            <w:noProof/>
          </w:rPr>
          <w:t>Afternoon (The Ninth Hour)</w:t>
        </w:r>
        <w:r w:rsidR="009C13E9">
          <w:rPr>
            <w:noProof/>
            <w:webHidden/>
          </w:rPr>
          <w:tab/>
        </w:r>
        <w:r w:rsidR="009C13E9">
          <w:rPr>
            <w:noProof/>
            <w:webHidden/>
          </w:rPr>
          <w:fldChar w:fldCharType="begin"/>
        </w:r>
        <w:r w:rsidR="009C13E9">
          <w:rPr>
            <w:noProof/>
            <w:webHidden/>
          </w:rPr>
          <w:instrText xml:space="preserve"> PAGEREF _Toc428340981 \h </w:instrText>
        </w:r>
        <w:r w:rsidR="009C13E9">
          <w:rPr>
            <w:noProof/>
            <w:webHidden/>
          </w:rPr>
        </w:r>
        <w:r w:rsidR="009C13E9">
          <w:rPr>
            <w:noProof/>
            <w:webHidden/>
          </w:rPr>
          <w:fldChar w:fldCharType="separate"/>
        </w:r>
        <w:r w:rsidR="000E219A">
          <w:rPr>
            <w:noProof/>
            <w:webHidden/>
          </w:rPr>
          <w:t>268</w:t>
        </w:r>
        <w:r w:rsidR="009C13E9">
          <w:rPr>
            <w:noProof/>
            <w:webHidden/>
          </w:rPr>
          <w:fldChar w:fldCharType="end"/>
        </w:r>
      </w:hyperlink>
    </w:p>
    <w:p w:rsidR="009C13E9" w:rsidRDefault="00336FAA">
      <w:pPr>
        <w:pStyle w:val="TOC1"/>
        <w:tabs>
          <w:tab w:val="right" w:leader="dot" w:pos="8846"/>
        </w:tabs>
        <w:rPr>
          <w:rFonts w:asciiTheme="minorHAnsi" w:eastAsiaTheme="minorEastAsia" w:hAnsiTheme="minorHAnsi"/>
          <w:noProof/>
          <w:sz w:val="22"/>
          <w:lang w:val="en-US"/>
        </w:rPr>
      </w:pPr>
      <w:hyperlink w:anchor="_Toc428340982" w:history="1">
        <w:r w:rsidR="009C13E9" w:rsidRPr="002F6F0D">
          <w:rPr>
            <w:rStyle w:val="Hyperlink"/>
            <w:noProof/>
          </w:rPr>
          <w:t>The Book of the Psalter</w:t>
        </w:r>
        <w:r w:rsidR="009C13E9">
          <w:rPr>
            <w:noProof/>
            <w:webHidden/>
          </w:rPr>
          <w:tab/>
        </w:r>
        <w:r w:rsidR="009C13E9">
          <w:rPr>
            <w:noProof/>
            <w:webHidden/>
          </w:rPr>
          <w:fldChar w:fldCharType="begin"/>
        </w:r>
        <w:r w:rsidR="009C13E9">
          <w:rPr>
            <w:noProof/>
            <w:webHidden/>
          </w:rPr>
          <w:instrText xml:space="preserve"> PAGEREF _Toc428340982 \h </w:instrText>
        </w:r>
        <w:r w:rsidR="009C13E9">
          <w:rPr>
            <w:noProof/>
            <w:webHidden/>
          </w:rPr>
        </w:r>
        <w:r w:rsidR="009C13E9">
          <w:rPr>
            <w:noProof/>
            <w:webHidden/>
          </w:rPr>
          <w:fldChar w:fldCharType="separate"/>
        </w:r>
        <w:r w:rsidR="000E219A">
          <w:rPr>
            <w:noProof/>
            <w:webHidden/>
          </w:rPr>
          <w:t>271</w:t>
        </w:r>
        <w:r w:rsidR="009C13E9">
          <w:rPr>
            <w:noProof/>
            <w:webHidden/>
          </w:rPr>
          <w:fldChar w:fldCharType="end"/>
        </w:r>
      </w:hyperlink>
    </w:p>
    <w:p w:rsidR="009C13E9" w:rsidRDefault="00336FAA">
      <w:pPr>
        <w:pStyle w:val="TOC1"/>
        <w:tabs>
          <w:tab w:val="right" w:leader="dot" w:pos="8846"/>
        </w:tabs>
        <w:rPr>
          <w:rFonts w:asciiTheme="minorHAnsi" w:eastAsiaTheme="minorEastAsia" w:hAnsiTheme="minorHAnsi"/>
          <w:noProof/>
          <w:sz w:val="22"/>
          <w:lang w:val="en-US"/>
        </w:rPr>
      </w:pPr>
      <w:hyperlink w:anchor="_Toc428340983" w:history="1">
        <w:r w:rsidR="009C13E9" w:rsidRPr="002F6F0D">
          <w:rPr>
            <w:rStyle w:val="Hyperlink"/>
            <w:noProof/>
          </w:rPr>
          <w:t>The Book of Psalis and Doxologies</w:t>
        </w:r>
        <w:r w:rsidR="009C13E9">
          <w:rPr>
            <w:noProof/>
            <w:webHidden/>
          </w:rPr>
          <w:tab/>
        </w:r>
        <w:r w:rsidR="009C13E9">
          <w:rPr>
            <w:noProof/>
            <w:webHidden/>
          </w:rPr>
          <w:fldChar w:fldCharType="begin"/>
        </w:r>
        <w:r w:rsidR="009C13E9">
          <w:rPr>
            <w:noProof/>
            <w:webHidden/>
          </w:rPr>
          <w:instrText xml:space="preserve"> PAGEREF _Toc428340983 \h </w:instrText>
        </w:r>
        <w:r w:rsidR="009C13E9">
          <w:rPr>
            <w:noProof/>
            <w:webHidden/>
          </w:rPr>
        </w:r>
        <w:r w:rsidR="009C13E9">
          <w:rPr>
            <w:noProof/>
            <w:webHidden/>
          </w:rPr>
          <w:fldChar w:fldCharType="separate"/>
        </w:r>
        <w:r w:rsidR="000E219A">
          <w:rPr>
            <w:noProof/>
            <w:webHidden/>
          </w:rPr>
          <w:t>495</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4" w:history="1">
        <w:r w:rsidR="009C13E9" w:rsidRPr="002F6F0D">
          <w:rPr>
            <w:rStyle w:val="Hyperlink"/>
            <w:noProof/>
          </w:rPr>
          <w:t>General and Common Doxologies</w:t>
        </w:r>
        <w:r w:rsidR="009C13E9">
          <w:rPr>
            <w:noProof/>
            <w:webHidden/>
          </w:rPr>
          <w:tab/>
        </w:r>
        <w:r w:rsidR="009C13E9">
          <w:rPr>
            <w:noProof/>
            <w:webHidden/>
          </w:rPr>
          <w:fldChar w:fldCharType="begin"/>
        </w:r>
        <w:r w:rsidR="009C13E9">
          <w:rPr>
            <w:noProof/>
            <w:webHidden/>
          </w:rPr>
          <w:instrText xml:space="preserve"> PAGEREF _Toc428340984 \h </w:instrText>
        </w:r>
        <w:r w:rsidR="009C13E9">
          <w:rPr>
            <w:noProof/>
            <w:webHidden/>
          </w:rPr>
        </w:r>
        <w:r w:rsidR="009C13E9">
          <w:rPr>
            <w:noProof/>
            <w:webHidden/>
          </w:rPr>
          <w:fldChar w:fldCharType="separate"/>
        </w:r>
        <w:r w:rsidR="000E219A">
          <w:rPr>
            <w:noProof/>
            <w:webHidden/>
          </w:rPr>
          <w:t>496</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5" w:history="1">
        <w:r w:rsidR="009C13E9" w:rsidRPr="002F6F0D">
          <w:rPr>
            <w:rStyle w:val="Hyperlink"/>
            <w:noProof/>
          </w:rPr>
          <w:t xml:space="preserve">September or </w:t>
        </w:r>
        <w:r w:rsidR="009C13E9" w:rsidRPr="002F6F0D">
          <w:rPr>
            <w:rStyle w:val="Hyperlink"/>
            <w:rFonts w:ascii="FreeSerifAvvaShenouda" w:eastAsia="Arial Unicode MS" w:hAnsi="FreeSerifAvvaShenouda" w:cs="FreeSerifAvvaShenouda"/>
            <w:noProof/>
            <w:lang w:val="en-US"/>
          </w:rPr>
          <w:t>Ⲑⲟⲟⲩⲧ</w:t>
        </w:r>
        <w:r w:rsidR="009C13E9">
          <w:rPr>
            <w:noProof/>
            <w:webHidden/>
          </w:rPr>
          <w:tab/>
        </w:r>
        <w:r w:rsidR="009C13E9">
          <w:rPr>
            <w:noProof/>
            <w:webHidden/>
          </w:rPr>
          <w:fldChar w:fldCharType="begin"/>
        </w:r>
        <w:r w:rsidR="009C13E9">
          <w:rPr>
            <w:noProof/>
            <w:webHidden/>
          </w:rPr>
          <w:instrText xml:space="preserve"> PAGEREF _Toc428340985 \h </w:instrText>
        </w:r>
        <w:r w:rsidR="009C13E9">
          <w:rPr>
            <w:noProof/>
            <w:webHidden/>
          </w:rPr>
        </w:r>
        <w:r w:rsidR="009C13E9">
          <w:rPr>
            <w:noProof/>
            <w:webHidden/>
          </w:rPr>
          <w:fldChar w:fldCharType="separate"/>
        </w:r>
        <w:r w:rsidR="000E219A">
          <w:rPr>
            <w:noProof/>
            <w:webHidden/>
          </w:rPr>
          <w:t>498</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6" w:history="1">
        <w:r w:rsidR="009C13E9" w:rsidRPr="002F6F0D">
          <w:rPr>
            <w:rStyle w:val="Hyperlink"/>
            <w:noProof/>
          </w:rPr>
          <w:t xml:space="preserve">October or </w:t>
        </w:r>
        <w:r w:rsidR="009C13E9" w:rsidRPr="002F6F0D">
          <w:rPr>
            <w:rStyle w:val="Hyperlink"/>
            <w:rFonts w:ascii="FreeSerifAvvaShenouda" w:hAnsi="FreeSerifAvvaShenouda" w:cs="FreeSerifAvvaShenouda"/>
            <w:noProof/>
          </w:rPr>
          <w:t>Ⲡⲁⲱⲡⲉ</w:t>
        </w:r>
        <w:r w:rsidR="009C13E9">
          <w:rPr>
            <w:noProof/>
            <w:webHidden/>
          </w:rPr>
          <w:tab/>
        </w:r>
        <w:r w:rsidR="009C13E9">
          <w:rPr>
            <w:noProof/>
            <w:webHidden/>
          </w:rPr>
          <w:fldChar w:fldCharType="begin"/>
        </w:r>
        <w:r w:rsidR="009C13E9">
          <w:rPr>
            <w:noProof/>
            <w:webHidden/>
          </w:rPr>
          <w:instrText xml:space="preserve"> PAGEREF _Toc428340986 \h </w:instrText>
        </w:r>
        <w:r w:rsidR="009C13E9">
          <w:rPr>
            <w:noProof/>
            <w:webHidden/>
          </w:rPr>
        </w:r>
        <w:r w:rsidR="009C13E9">
          <w:rPr>
            <w:noProof/>
            <w:webHidden/>
          </w:rPr>
          <w:fldChar w:fldCharType="separate"/>
        </w:r>
        <w:r w:rsidR="000E219A">
          <w:rPr>
            <w:noProof/>
            <w:webHidden/>
          </w:rPr>
          <w:t>523</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7" w:history="1">
        <w:r w:rsidR="009C13E9" w:rsidRPr="002F6F0D">
          <w:rPr>
            <w:rStyle w:val="Hyperlink"/>
            <w:noProof/>
          </w:rPr>
          <w:t xml:space="preserve">November or </w:t>
        </w:r>
        <w:r w:rsidR="009C13E9" w:rsidRPr="002F6F0D">
          <w:rPr>
            <w:rStyle w:val="Hyperlink"/>
            <w:rFonts w:ascii="FreeSerifAvvaShenouda" w:eastAsia="Arial Unicode MS" w:hAnsi="FreeSerifAvvaShenouda" w:cs="FreeSerifAvvaShenouda"/>
            <w:noProof/>
          </w:rPr>
          <w:t>Ⲁⲑⲟⲣ</w:t>
        </w:r>
        <w:r w:rsidR="009C13E9">
          <w:rPr>
            <w:noProof/>
            <w:webHidden/>
          </w:rPr>
          <w:tab/>
        </w:r>
        <w:r w:rsidR="009C13E9">
          <w:rPr>
            <w:noProof/>
            <w:webHidden/>
          </w:rPr>
          <w:fldChar w:fldCharType="begin"/>
        </w:r>
        <w:r w:rsidR="009C13E9">
          <w:rPr>
            <w:noProof/>
            <w:webHidden/>
          </w:rPr>
          <w:instrText xml:space="preserve"> PAGEREF _Toc428340987 \h </w:instrText>
        </w:r>
        <w:r w:rsidR="009C13E9">
          <w:rPr>
            <w:noProof/>
            <w:webHidden/>
          </w:rPr>
        </w:r>
        <w:r w:rsidR="009C13E9">
          <w:rPr>
            <w:noProof/>
            <w:webHidden/>
          </w:rPr>
          <w:fldChar w:fldCharType="separate"/>
        </w:r>
        <w:r w:rsidR="000E219A">
          <w:rPr>
            <w:noProof/>
            <w:webHidden/>
          </w:rPr>
          <w:t>524</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8" w:history="1">
        <w:r w:rsidR="009C13E9" w:rsidRPr="002F6F0D">
          <w:rPr>
            <w:rStyle w:val="Hyperlink"/>
            <w:noProof/>
          </w:rPr>
          <w:t xml:space="preserve">December or </w:t>
        </w:r>
        <w:r w:rsidR="009C13E9" w:rsidRPr="002F6F0D">
          <w:rPr>
            <w:rStyle w:val="Hyperlink"/>
            <w:rFonts w:ascii="FreeSerifAvvaShenouda" w:hAnsi="FreeSerifAvvaShenouda" w:cs="FreeSerifAvvaShenouda"/>
            <w:noProof/>
          </w:rPr>
          <w:t>Ⲕⲟⲓⲁϩⲕ</w:t>
        </w:r>
        <w:r w:rsidR="009C13E9">
          <w:rPr>
            <w:noProof/>
            <w:webHidden/>
          </w:rPr>
          <w:tab/>
        </w:r>
        <w:r w:rsidR="009C13E9">
          <w:rPr>
            <w:noProof/>
            <w:webHidden/>
          </w:rPr>
          <w:fldChar w:fldCharType="begin"/>
        </w:r>
        <w:r w:rsidR="009C13E9">
          <w:rPr>
            <w:noProof/>
            <w:webHidden/>
          </w:rPr>
          <w:instrText xml:space="preserve"> PAGEREF _Toc428340988 \h </w:instrText>
        </w:r>
        <w:r w:rsidR="009C13E9">
          <w:rPr>
            <w:noProof/>
            <w:webHidden/>
          </w:rPr>
        </w:r>
        <w:r w:rsidR="009C13E9">
          <w:rPr>
            <w:noProof/>
            <w:webHidden/>
          </w:rPr>
          <w:fldChar w:fldCharType="separate"/>
        </w:r>
        <w:r w:rsidR="000E219A">
          <w:rPr>
            <w:noProof/>
            <w:webHidden/>
          </w:rPr>
          <w:t>526</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89" w:history="1">
        <w:r w:rsidR="009C13E9" w:rsidRPr="002F6F0D">
          <w:rPr>
            <w:rStyle w:val="Hyperlink"/>
            <w:noProof/>
          </w:rPr>
          <w:t xml:space="preserve">January or </w:t>
        </w:r>
        <w:r w:rsidR="009C13E9" w:rsidRPr="002F6F0D">
          <w:rPr>
            <w:rStyle w:val="Hyperlink"/>
            <w:rFonts w:ascii="FreeSerifAvvaShenouda" w:hAnsi="FreeSerifAvvaShenouda" w:cs="FreeSerifAvvaShenouda"/>
            <w:noProof/>
          </w:rPr>
          <w:t>Ⲧⲱⲃⲓ</w:t>
        </w:r>
        <w:r w:rsidR="009C13E9">
          <w:rPr>
            <w:noProof/>
            <w:webHidden/>
          </w:rPr>
          <w:tab/>
        </w:r>
        <w:r w:rsidR="009C13E9">
          <w:rPr>
            <w:noProof/>
            <w:webHidden/>
          </w:rPr>
          <w:fldChar w:fldCharType="begin"/>
        </w:r>
        <w:r w:rsidR="009C13E9">
          <w:rPr>
            <w:noProof/>
            <w:webHidden/>
          </w:rPr>
          <w:instrText xml:space="preserve"> PAGEREF _Toc428340989 \h </w:instrText>
        </w:r>
        <w:r w:rsidR="009C13E9">
          <w:rPr>
            <w:noProof/>
            <w:webHidden/>
          </w:rPr>
        </w:r>
        <w:r w:rsidR="009C13E9">
          <w:rPr>
            <w:noProof/>
            <w:webHidden/>
          </w:rPr>
          <w:fldChar w:fldCharType="separate"/>
        </w:r>
        <w:r w:rsidR="000E219A">
          <w:rPr>
            <w:noProof/>
            <w:webHidden/>
          </w:rPr>
          <w:t>582</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0" w:history="1">
        <w:r w:rsidR="009C13E9" w:rsidRPr="002F6F0D">
          <w:rPr>
            <w:rStyle w:val="Hyperlink"/>
            <w:noProof/>
          </w:rPr>
          <w:t xml:space="preserve">February or </w:t>
        </w:r>
        <w:r w:rsidR="009C13E9" w:rsidRPr="002F6F0D">
          <w:rPr>
            <w:rStyle w:val="Hyperlink"/>
            <w:rFonts w:ascii="FreeSerifAvvaShenouda" w:hAnsi="FreeSerifAvvaShenouda" w:cs="FreeSerifAvvaShenouda"/>
            <w:noProof/>
          </w:rPr>
          <w:t>Ⲙϣⲓⲣ</w:t>
        </w:r>
        <w:r w:rsidR="009C13E9">
          <w:rPr>
            <w:noProof/>
            <w:webHidden/>
          </w:rPr>
          <w:tab/>
        </w:r>
        <w:r w:rsidR="009C13E9">
          <w:rPr>
            <w:noProof/>
            <w:webHidden/>
          </w:rPr>
          <w:fldChar w:fldCharType="begin"/>
        </w:r>
        <w:r w:rsidR="009C13E9">
          <w:rPr>
            <w:noProof/>
            <w:webHidden/>
          </w:rPr>
          <w:instrText xml:space="preserve"> PAGEREF _Toc428340990 \h </w:instrText>
        </w:r>
        <w:r w:rsidR="009C13E9">
          <w:rPr>
            <w:noProof/>
            <w:webHidden/>
          </w:rPr>
        </w:r>
        <w:r w:rsidR="009C13E9">
          <w:rPr>
            <w:noProof/>
            <w:webHidden/>
          </w:rPr>
          <w:fldChar w:fldCharType="separate"/>
        </w:r>
        <w:r w:rsidR="000E219A">
          <w:rPr>
            <w:noProof/>
            <w:webHidden/>
          </w:rPr>
          <w:t>637</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1" w:history="1">
        <w:r w:rsidR="009C13E9" w:rsidRPr="002F6F0D">
          <w:rPr>
            <w:rStyle w:val="Hyperlink"/>
            <w:noProof/>
          </w:rPr>
          <w:t xml:space="preserve">March or </w:t>
        </w:r>
        <w:r w:rsidR="009C13E9" w:rsidRPr="002F6F0D">
          <w:rPr>
            <w:rStyle w:val="Hyperlink"/>
            <w:rFonts w:ascii="FreeSerifAvvaShenouda" w:hAnsi="FreeSerifAvvaShenouda" w:cs="FreeSerifAvvaShenouda"/>
            <w:noProof/>
          </w:rPr>
          <w:t>Ⲡⲁⲣⲙϩⲟⲧⲡ</w:t>
        </w:r>
        <w:r w:rsidR="009C13E9">
          <w:rPr>
            <w:noProof/>
            <w:webHidden/>
          </w:rPr>
          <w:tab/>
        </w:r>
        <w:r w:rsidR="009C13E9">
          <w:rPr>
            <w:noProof/>
            <w:webHidden/>
          </w:rPr>
          <w:fldChar w:fldCharType="begin"/>
        </w:r>
        <w:r w:rsidR="009C13E9">
          <w:rPr>
            <w:noProof/>
            <w:webHidden/>
          </w:rPr>
          <w:instrText xml:space="preserve"> PAGEREF _Toc428340991 \h </w:instrText>
        </w:r>
        <w:r w:rsidR="009C13E9">
          <w:rPr>
            <w:noProof/>
            <w:webHidden/>
          </w:rPr>
        </w:r>
        <w:r w:rsidR="009C13E9">
          <w:rPr>
            <w:noProof/>
            <w:webHidden/>
          </w:rPr>
          <w:fldChar w:fldCharType="separate"/>
        </w:r>
        <w:r w:rsidR="000E219A">
          <w:rPr>
            <w:noProof/>
            <w:webHidden/>
          </w:rPr>
          <w:t>639</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2" w:history="1">
        <w:r w:rsidR="009C13E9" w:rsidRPr="002F6F0D">
          <w:rPr>
            <w:rStyle w:val="Hyperlink"/>
            <w:noProof/>
          </w:rPr>
          <w:t>April</w:t>
        </w:r>
        <w:r w:rsidR="009C13E9" w:rsidRPr="002F6F0D">
          <w:rPr>
            <w:rStyle w:val="Hyperlink"/>
            <w:noProof/>
            <w:lang w:val="en-US"/>
          </w:rPr>
          <w:t xml:space="preserve"> or</w:t>
        </w:r>
        <w:r w:rsidR="009C13E9" w:rsidRPr="002F6F0D">
          <w:rPr>
            <w:rStyle w:val="Hyperlink"/>
            <w:noProof/>
          </w:rPr>
          <w:t xml:space="preserve"> </w:t>
        </w:r>
        <w:r w:rsidR="009C13E9" w:rsidRPr="002F6F0D">
          <w:rPr>
            <w:rStyle w:val="Hyperlink"/>
            <w:rFonts w:ascii="FreeSerifAvvaShenouda" w:hAnsi="FreeSerifAvvaShenouda" w:cs="FreeSerifAvvaShenouda"/>
            <w:noProof/>
          </w:rPr>
          <w:t>Ⲡⲁⲣⲙⲟⲩⲧⲉ</w:t>
        </w:r>
        <w:r w:rsidR="009C13E9">
          <w:rPr>
            <w:noProof/>
            <w:webHidden/>
          </w:rPr>
          <w:tab/>
        </w:r>
        <w:r w:rsidR="009C13E9">
          <w:rPr>
            <w:noProof/>
            <w:webHidden/>
          </w:rPr>
          <w:fldChar w:fldCharType="begin"/>
        </w:r>
        <w:r w:rsidR="009C13E9">
          <w:rPr>
            <w:noProof/>
            <w:webHidden/>
          </w:rPr>
          <w:instrText xml:space="preserve"> PAGEREF _Toc428340992 \h </w:instrText>
        </w:r>
        <w:r w:rsidR="009C13E9">
          <w:rPr>
            <w:noProof/>
            <w:webHidden/>
          </w:rPr>
        </w:r>
        <w:r w:rsidR="009C13E9">
          <w:rPr>
            <w:noProof/>
            <w:webHidden/>
          </w:rPr>
          <w:fldChar w:fldCharType="separate"/>
        </w:r>
        <w:r w:rsidR="000E219A">
          <w:rPr>
            <w:noProof/>
            <w:webHidden/>
          </w:rPr>
          <w:t>649</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3" w:history="1">
        <w:r w:rsidR="009C13E9" w:rsidRPr="002F6F0D">
          <w:rPr>
            <w:rStyle w:val="Hyperlink"/>
            <w:noProof/>
          </w:rPr>
          <w:t xml:space="preserve">May or </w:t>
        </w:r>
        <w:r w:rsidR="009C13E9" w:rsidRPr="002F6F0D">
          <w:rPr>
            <w:rStyle w:val="Hyperlink"/>
            <w:rFonts w:ascii="FreeSerifAvvaShenouda" w:eastAsia="Arial Unicode MS" w:hAnsi="FreeSerifAvvaShenouda" w:cs="FreeSerifAvvaShenouda"/>
            <w:noProof/>
            <w:lang w:val="en-US"/>
          </w:rPr>
          <w:t>Ⲡⲁϣⲁⲛⲥ</w:t>
        </w:r>
        <w:r w:rsidR="009C13E9">
          <w:rPr>
            <w:noProof/>
            <w:webHidden/>
          </w:rPr>
          <w:tab/>
        </w:r>
        <w:r w:rsidR="009C13E9">
          <w:rPr>
            <w:noProof/>
            <w:webHidden/>
          </w:rPr>
          <w:fldChar w:fldCharType="begin"/>
        </w:r>
        <w:r w:rsidR="009C13E9">
          <w:rPr>
            <w:noProof/>
            <w:webHidden/>
          </w:rPr>
          <w:instrText xml:space="preserve"> PAGEREF _Toc428340993 \h </w:instrText>
        </w:r>
        <w:r w:rsidR="009C13E9">
          <w:rPr>
            <w:noProof/>
            <w:webHidden/>
          </w:rPr>
        </w:r>
        <w:r w:rsidR="009C13E9">
          <w:rPr>
            <w:noProof/>
            <w:webHidden/>
          </w:rPr>
          <w:fldChar w:fldCharType="separate"/>
        </w:r>
        <w:r w:rsidR="000E219A">
          <w:rPr>
            <w:noProof/>
            <w:webHidden/>
          </w:rPr>
          <w:t>650</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4" w:history="1">
        <w:r w:rsidR="009C13E9" w:rsidRPr="002F6F0D">
          <w:rPr>
            <w:rStyle w:val="Hyperlink"/>
            <w:noProof/>
          </w:rPr>
          <w:t xml:space="preserve">June or </w:t>
        </w:r>
        <w:r w:rsidR="009C13E9" w:rsidRPr="002F6F0D">
          <w:rPr>
            <w:rStyle w:val="Hyperlink"/>
            <w:rFonts w:ascii="FreeSerifAvvaShenouda" w:hAnsi="FreeSerifAvvaShenouda" w:cs="FreeSerifAvvaShenouda"/>
            <w:noProof/>
          </w:rPr>
          <w:t>Ⲡⲁⲱⲛⲉ</w:t>
        </w:r>
        <w:r w:rsidR="009C13E9">
          <w:rPr>
            <w:noProof/>
            <w:webHidden/>
          </w:rPr>
          <w:tab/>
        </w:r>
        <w:r w:rsidR="009C13E9">
          <w:rPr>
            <w:noProof/>
            <w:webHidden/>
          </w:rPr>
          <w:fldChar w:fldCharType="begin"/>
        </w:r>
        <w:r w:rsidR="009C13E9">
          <w:rPr>
            <w:noProof/>
            <w:webHidden/>
          </w:rPr>
          <w:instrText xml:space="preserve"> PAGEREF _Toc428340994 \h </w:instrText>
        </w:r>
        <w:r w:rsidR="009C13E9">
          <w:rPr>
            <w:noProof/>
            <w:webHidden/>
          </w:rPr>
        </w:r>
        <w:r w:rsidR="009C13E9">
          <w:rPr>
            <w:noProof/>
            <w:webHidden/>
          </w:rPr>
          <w:fldChar w:fldCharType="separate"/>
        </w:r>
        <w:r w:rsidR="000E219A">
          <w:rPr>
            <w:noProof/>
            <w:webHidden/>
          </w:rPr>
          <w:t>660</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5" w:history="1">
        <w:r w:rsidR="009C13E9" w:rsidRPr="002F6F0D">
          <w:rPr>
            <w:rStyle w:val="Hyperlink"/>
            <w:noProof/>
          </w:rPr>
          <w:t xml:space="preserve">July or </w:t>
        </w:r>
        <w:r w:rsidR="009C13E9" w:rsidRPr="002F6F0D">
          <w:rPr>
            <w:rStyle w:val="Hyperlink"/>
            <w:rFonts w:ascii="FreeSerifAvvaShenouda" w:hAnsi="FreeSerifAvvaShenouda" w:cs="FreeSerifAvvaShenouda"/>
            <w:noProof/>
          </w:rPr>
          <w:t>Ⲉⲡⲏⲡ</w:t>
        </w:r>
        <w:r w:rsidR="009C13E9">
          <w:rPr>
            <w:noProof/>
            <w:webHidden/>
          </w:rPr>
          <w:tab/>
        </w:r>
        <w:r w:rsidR="009C13E9">
          <w:rPr>
            <w:noProof/>
            <w:webHidden/>
          </w:rPr>
          <w:fldChar w:fldCharType="begin"/>
        </w:r>
        <w:r w:rsidR="009C13E9">
          <w:rPr>
            <w:noProof/>
            <w:webHidden/>
          </w:rPr>
          <w:instrText xml:space="preserve"> PAGEREF _Toc428340995 \h </w:instrText>
        </w:r>
        <w:r w:rsidR="009C13E9">
          <w:rPr>
            <w:noProof/>
            <w:webHidden/>
          </w:rPr>
        </w:r>
        <w:r w:rsidR="009C13E9">
          <w:rPr>
            <w:noProof/>
            <w:webHidden/>
          </w:rPr>
          <w:fldChar w:fldCharType="separate"/>
        </w:r>
        <w:r w:rsidR="000E219A">
          <w:rPr>
            <w:noProof/>
            <w:webHidden/>
          </w:rPr>
          <w:t>676</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6" w:history="1">
        <w:r w:rsidR="009C13E9" w:rsidRPr="002F6F0D">
          <w:rPr>
            <w:rStyle w:val="Hyperlink"/>
            <w:noProof/>
          </w:rPr>
          <w:t xml:space="preserve">August or </w:t>
        </w:r>
        <w:r w:rsidR="009C13E9" w:rsidRPr="002F6F0D">
          <w:rPr>
            <w:rStyle w:val="Hyperlink"/>
            <w:rFonts w:ascii="FreeSerifAvvaShenouda" w:hAnsi="FreeSerifAvvaShenouda" w:cs="FreeSerifAvvaShenouda"/>
            <w:noProof/>
          </w:rPr>
          <w:t>Ⲙⲉⲥⲟⲣⲏ and Ⲕⲟⲩϫⲓ ⲛ</w:t>
        </w:r>
        <w:r w:rsidR="009C13E9" w:rsidRPr="002F6F0D">
          <w:rPr>
            <w:rStyle w:val="Hyperlink"/>
            <w:rFonts w:ascii="FreeSerifAvvaShenouda" w:hAnsi="FreeSerifAvvaShenouda" w:cs="FreeSerifAvvaShenouda"/>
            <w:noProof/>
            <w:lang w:val="en-US"/>
          </w:rPr>
          <w:t xml:space="preserve">̀ⲁ̀ⲃⲟⲧ </w:t>
        </w:r>
        <w:r w:rsidR="009C13E9" w:rsidRPr="002F6F0D">
          <w:rPr>
            <w:rStyle w:val="Hyperlink"/>
            <w:noProof/>
          </w:rPr>
          <w:t>(The Little Month)</w:t>
        </w:r>
        <w:r w:rsidR="009C13E9">
          <w:rPr>
            <w:noProof/>
            <w:webHidden/>
          </w:rPr>
          <w:tab/>
        </w:r>
        <w:r w:rsidR="009C13E9">
          <w:rPr>
            <w:noProof/>
            <w:webHidden/>
          </w:rPr>
          <w:fldChar w:fldCharType="begin"/>
        </w:r>
        <w:r w:rsidR="009C13E9">
          <w:rPr>
            <w:noProof/>
            <w:webHidden/>
          </w:rPr>
          <w:instrText xml:space="preserve"> PAGEREF _Toc428340996 \h </w:instrText>
        </w:r>
        <w:r w:rsidR="009C13E9">
          <w:rPr>
            <w:noProof/>
            <w:webHidden/>
          </w:rPr>
        </w:r>
        <w:r w:rsidR="009C13E9">
          <w:rPr>
            <w:noProof/>
            <w:webHidden/>
          </w:rPr>
          <w:fldChar w:fldCharType="separate"/>
        </w:r>
        <w:r w:rsidR="000E219A">
          <w:rPr>
            <w:noProof/>
            <w:webHidden/>
          </w:rPr>
          <w:t>677</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7" w:history="1">
        <w:r w:rsidR="009C13E9" w:rsidRPr="002F6F0D">
          <w:rPr>
            <w:rStyle w:val="Hyperlink"/>
            <w:noProof/>
          </w:rPr>
          <w:t>The Pascal Cycle</w:t>
        </w:r>
        <w:r w:rsidR="009C13E9">
          <w:rPr>
            <w:noProof/>
            <w:webHidden/>
          </w:rPr>
          <w:tab/>
        </w:r>
        <w:r w:rsidR="009C13E9">
          <w:rPr>
            <w:noProof/>
            <w:webHidden/>
          </w:rPr>
          <w:fldChar w:fldCharType="begin"/>
        </w:r>
        <w:r w:rsidR="009C13E9">
          <w:rPr>
            <w:noProof/>
            <w:webHidden/>
          </w:rPr>
          <w:instrText xml:space="preserve"> PAGEREF _Toc428340997 \h </w:instrText>
        </w:r>
        <w:r w:rsidR="009C13E9">
          <w:rPr>
            <w:noProof/>
            <w:webHidden/>
          </w:rPr>
        </w:r>
        <w:r w:rsidR="009C13E9">
          <w:rPr>
            <w:noProof/>
            <w:webHidden/>
          </w:rPr>
          <w:fldChar w:fldCharType="separate"/>
        </w:r>
        <w:r w:rsidR="000E219A">
          <w:rPr>
            <w:noProof/>
            <w:webHidden/>
          </w:rPr>
          <w:t>687</w:t>
        </w:r>
        <w:r w:rsidR="009C13E9">
          <w:rPr>
            <w:noProof/>
            <w:webHidden/>
          </w:rPr>
          <w:fldChar w:fldCharType="end"/>
        </w:r>
      </w:hyperlink>
    </w:p>
    <w:p w:rsidR="009C13E9" w:rsidRDefault="00336FAA">
      <w:pPr>
        <w:pStyle w:val="TOC2"/>
        <w:tabs>
          <w:tab w:val="right" w:leader="dot" w:pos="8846"/>
        </w:tabs>
        <w:rPr>
          <w:rFonts w:asciiTheme="minorHAnsi" w:eastAsiaTheme="minorEastAsia" w:hAnsiTheme="minorHAnsi"/>
          <w:noProof/>
          <w:sz w:val="22"/>
          <w:lang w:val="en-US"/>
        </w:rPr>
      </w:pPr>
      <w:hyperlink w:anchor="_Toc428340998" w:history="1">
        <w:r w:rsidR="009C13E9" w:rsidRPr="002F6F0D">
          <w:rPr>
            <w:rStyle w:val="Hyperlink"/>
            <w:noProof/>
          </w:rPr>
          <w:t>Hymns for Koiak</w:t>
        </w:r>
        <w:r w:rsidR="009C13E9">
          <w:rPr>
            <w:noProof/>
            <w:webHidden/>
          </w:rPr>
          <w:tab/>
        </w:r>
        <w:r w:rsidR="009C13E9">
          <w:rPr>
            <w:noProof/>
            <w:webHidden/>
          </w:rPr>
          <w:fldChar w:fldCharType="begin"/>
        </w:r>
        <w:r w:rsidR="009C13E9">
          <w:rPr>
            <w:noProof/>
            <w:webHidden/>
          </w:rPr>
          <w:instrText xml:space="preserve"> PAGEREF _Toc428340998 \h </w:instrText>
        </w:r>
        <w:r w:rsidR="009C13E9">
          <w:rPr>
            <w:noProof/>
            <w:webHidden/>
          </w:rPr>
        </w:r>
        <w:r w:rsidR="009C13E9">
          <w:rPr>
            <w:noProof/>
            <w:webHidden/>
          </w:rPr>
          <w:fldChar w:fldCharType="separate"/>
        </w:r>
        <w:r w:rsidR="000E219A">
          <w:rPr>
            <w:noProof/>
            <w:webHidden/>
          </w:rPr>
          <w:t>755</w:t>
        </w:r>
        <w:r w:rsidR="009C13E9">
          <w:rPr>
            <w:noProof/>
            <w:webHidden/>
          </w:rPr>
          <w:fldChar w:fldCharType="end"/>
        </w:r>
      </w:hyperlink>
    </w:p>
    <w:p w:rsidR="00964F23" w:rsidRDefault="004A323C" w:rsidP="009A25DD">
      <w:pPr>
        <w:pStyle w:val="Heading1"/>
      </w:pPr>
      <w:r>
        <w:rPr>
          <w:lang w:val="en-US"/>
        </w:rPr>
        <w:fldChar w:fldCharType="end"/>
      </w:r>
      <w:bookmarkStart w:id="12" w:name="_Toc410196896"/>
      <w:r w:rsidR="00964F23" w:rsidRPr="00964F23">
        <w:t xml:space="preserve"> </w:t>
      </w:r>
      <w:bookmarkStart w:id="13" w:name="_Toc428340972"/>
      <w:r w:rsidR="00964F23">
        <w:t xml:space="preserve">Front </w:t>
      </w:r>
      <w:r w:rsidR="00964F23" w:rsidRPr="009A25DD">
        <w:t>Matter</w:t>
      </w:r>
      <w:bookmarkEnd w:id="12"/>
      <w:bookmarkEnd w:id="13"/>
    </w:p>
    <w:p w:rsidR="00964F23" w:rsidRDefault="00964F23" w:rsidP="00FB5E62">
      <w:pPr>
        <w:pStyle w:val="Heading3"/>
      </w:pPr>
      <w:bookmarkStart w:id="14" w:name="_Toc410196897"/>
      <w:r>
        <w:t>Style of English</w:t>
      </w:r>
      <w:bookmarkEnd w:id="14"/>
    </w:p>
    <w:p w:rsidR="00964F23" w:rsidRDefault="00964F23" w:rsidP="00FB5E62">
      <w:pPr>
        <w:pStyle w:val="Heading3"/>
      </w:pPr>
      <w:bookmarkStart w:id="15" w:name="_Toc410196898"/>
      <w:r>
        <w:t>Later Additions and Navigating the Book</w:t>
      </w:r>
      <w:bookmarkEnd w:id="15"/>
    </w:p>
    <w:p w:rsidR="00964F23" w:rsidRDefault="00964F23" w:rsidP="00FB5E62">
      <w:pPr>
        <w:pStyle w:val="Heading3"/>
      </w:pPr>
      <w:bookmarkStart w:id="16" w:name="_Toc410196899"/>
      <w:r>
        <w:t>Order of Day and Services</w:t>
      </w:r>
      <w:bookmarkEnd w:id="16"/>
    </w:p>
    <w:p w:rsidR="00964F23" w:rsidRDefault="00964F23" w:rsidP="00FB5E62">
      <w:pPr>
        <w:pStyle w:val="Heading3"/>
      </w:pPr>
      <w:bookmarkStart w:id="17" w:name="_Toc410196900"/>
      <w:r>
        <w:t>The Nature of the Hours</w:t>
      </w:r>
      <w:bookmarkEnd w:id="17"/>
    </w:p>
    <w:p w:rsidR="00964F23" w:rsidRDefault="00964F23" w:rsidP="00FB5E62">
      <w:pPr>
        <w:pStyle w:val="Heading3"/>
      </w:pPr>
      <w:bookmarkStart w:id="18" w:name="_Toc410196901"/>
      <w:r>
        <w:t>Koiak</w:t>
      </w:r>
      <w:bookmarkEnd w:id="18"/>
    </w:p>
    <w:p w:rsidR="00964F23" w:rsidRPr="004A327A" w:rsidRDefault="00964F23" w:rsidP="00FB5E62">
      <w:pPr>
        <w:pStyle w:val="Heading3"/>
      </w:pPr>
      <w:bookmarkStart w:id="19" w:name="_Toc410196902"/>
      <w:r>
        <w:t>The Use of Books in the Church</w:t>
      </w:r>
      <w:bookmarkEnd w:id="19"/>
    </w:p>
    <w:p w:rsidR="00343753" w:rsidRPr="00964F23" w:rsidRDefault="00236E2B" w:rsidP="00964F23">
      <w:pPr>
        <w:jc w:val="left"/>
        <w:rPr>
          <w:rFonts w:asciiTheme="majorHAnsi" w:eastAsiaTheme="majorEastAsia" w:hAnsiTheme="majorHAnsi" w:cstheme="majorBidi"/>
          <w:b/>
          <w:bCs/>
          <w:sz w:val="32"/>
          <w:szCs w:val="26"/>
          <w:lang w:val="en-US"/>
        </w:rPr>
        <w:sectPr w:rsidR="00343753" w:rsidRPr="00964F23" w:rsidSect="001C41A6">
          <w:type w:val="oddPage"/>
          <w:pgSz w:w="11880" w:h="15480" w:code="1"/>
          <w:pgMar w:top="1080" w:right="1440" w:bottom="1440" w:left="1080" w:header="720" w:footer="720" w:gutter="504"/>
          <w:pgNumType w:fmt="lowerRoman"/>
          <w:cols w:space="720"/>
          <w:docGrid w:linePitch="360"/>
        </w:sectPr>
      </w:pPr>
      <w:r>
        <w:rPr>
          <w:lang w:val="en-US"/>
        </w:rPr>
        <w:br w:type="page"/>
      </w:r>
      <w:bookmarkEnd w:id="1"/>
      <w:bookmarkEnd w:id="2"/>
      <w:bookmarkEnd w:id="3"/>
      <w:bookmarkEnd w:id="4"/>
    </w:p>
    <w:p w:rsidR="00964F23" w:rsidRPr="00816568" w:rsidRDefault="00964F23" w:rsidP="00964F23">
      <w:pPr>
        <w:pStyle w:val="Heading1"/>
      </w:pPr>
      <w:bookmarkStart w:id="20" w:name="_Toc410196903"/>
      <w:bookmarkStart w:id="21" w:name="_Toc428340973"/>
      <w:bookmarkStart w:id="22" w:name="_Toc289112505"/>
      <w:bookmarkStart w:id="23" w:name="_Toc297322052"/>
      <w:bookmarkStart w:id="24" w:name="_Toc297407697"/>
      <w:bookmarkStart w:id="25" w:name="_Toc298445749"/>
      <w:bookmarkStart w:id="26" w:name="_Toc298681232"/>
      <w:bookmarkStart w:id="27" w:name="_Toc298447474"/>
      <w:bookmarkStart w:id="28" w:name="_Toc308441893"/>
      <w:r>
        <w:lastRenderedPageBreak/>
        <w:t>The Horologion: The Book of the Hours</w:t>
      </w:r>
      <w:bookmarkEnd w:id="20"/>
      <w:bookmarkEnd w:id="21"/>
    </w:p>
    <w:p w:rsidR="00964F23" w:rsidRDefault="00964F23" w:rsidP="00964F23">
      <w:pPr>
        <w:pStyle w:val="Heading2"/>
      </w:pPr>
      <w:bookmarkStart w:id="29" w:name="_Toc410196171"/>
      <w:bookmarkStart w:id="30" w:name="_Toc410196402"/>
      <w:bookmarkStart w:id="31" w:name="_Toc410196904"/>
      <w:bookmarkStart w:id="32" w:name="_Toc428340974"/>
      <w:r>
        <w:lastRenderedPageBreak/>
        <w:t>The Setting of the Sun: Vespers (the Eleventh Hour)</w:t>
      </w:r>
      <w:bookmarkEnd w:id="29"/>
      <w:bookmarkEnd w:id="30"/>
      <w:bookmarkEnd w:id="31"/>
      <w:bookmarkEnd w:id="32"/>
    </w:p>
    <w:p w:rsidR="00964F23" w:rsidRPr="00E06BD9" w:rsidRDefault="00964F23" w:rsidP="00964F23">
      <w:pPr>
        <w:rPr>
          <w:i/>
        </w:rPr>
      </w:pPr>
      <w:r>
        <w:rPr>
          <w:i/>
        </w:rPr>
        <w:t xml:space="preserve">The people gather at the setting of the sun. The lamps are solemnly lit while “Psalm 116: Glory be to our God. Praise the Lord, all you nations” is chanted in its known tune. The Evening Praise is said as the final service of the </w:t>
      </w:r>
      <w:r>
        <w:t>preceding</w:t>
      </w:r>
      <w:r>
        <w:rPr>
          <w:i/>
        </w:rPr>
        <w:t xml:space="preserve"> day, saying the Psali and Theotokia of that day. Afterwards, then sun having set and the new day begun, Vespers is said as the first service of the new day, either the laic Little Vespers, or the full presbyter lead community Vespers, which begins with the Little Vespers but proceeds after the Kyrie to the Raising of Incense). Today it is customary to say the Ninth hour before Vespers if it has not been said previously in the preceding day, in order to complete the rule of the previous day before beginning Vespers. It is also customary to group the Psalms of the 9</w:t>
      </w:r>
      <w:r w:rsidRPr="00E06BD9">
        <w:rPr>
          <w:i/>
          <w:vertAlign w:val="superscript"/>
        </w:rPr>
        <w:t>th</w:t>
      </w:r>
      <w:r>
        <w:rPr>
          <w:i/>
        </w:rPr>
        <w:t>, 11</w:t>
      </w:r>
      <w:r w:rsidRPr="00E06BD9">
        <w:rPr>
          <w:i/>
          <w:vertAlign w:val="superscript"/>
        </w:rPr>
        <w:t>th</w:t>
      </w:r>
      <w:r>
        <w:rPr>
          <w:i/>
        </w:rPr>
        <w:t>, and 12</w:t>
      </w:r>
      <w:r w:rsidRPr="00E06BD9">
        <w:rPr>
          <w:i/>
          <w:vertAlign w:val="superscript"/>
        </w:rPr>
        <w:t>th</w:t>
      </w:r>
      <w:r>
        <w:rPr>
          <w:i/>
        </w:rPr>
        <w:t xml:space="preserve"> hours together, and then say Vespers Praise, and finally raise incense in order to save time (though this practice confuses the order of services).</w:t>
      </w:r>
    </w:p>
    <w:p w:rsidR="00964F23" w:rsidRDefault="00964F23" w:rsidP="00964F23">
      <w:pPr>
        <w:pStyle w:val="Heading3"/>
      </w:pPr>
      <w:bookmarkStart w:id="33" w:name="_Toc410196172"/>
      <w:bookmarkStart w:id="34" w:name="_Toc410196403"/>
      <w:bookmarkStart w:id="35" w:name="_Toc410196905"/>
      <w:r>
        <w:t>Vespers Praise</w:t>
      </w:r>
      <w:bookmarkEnd w:id="33"/>
      <w:bookmarkEnd w:id="34"/>
      <w:bookmarkEnd w:id="35"/>
    </w:p>
    <w:p w:rsidR="00964F23" w:rsidRDefault="00964F23" w:rsidP="009A25DD">
      <w:pPr>
        <w:pStyle w:val="Heading5"/>
      </w:pPr>
      <w:bookmarkStart w:id="36" w:name="_Toc410196404"/>
      <w:bookmarkStart w:id="37" w:name="_Toc410196906"/>
      <w:r>
        <w:t>Psalm 116</w:t>
      </w:r>
      <w:bookmarkEnd w:id="36"/>
      <w:bookmarkEnd w:id="37"/>
    </w:p>
    <w:p w:rsidR="00964F23" w:rsidRPr="005C6C2F" w:rsidRDefault="00964F23" w:rsidP="00964F23">
      <w:pPr>
        <w:rPr>
          <w:i/>
        </w:rPr>
      </w:pPr>
      <w:r>
        <w:rPr>
          <w:i/>
        </w:rPr>
        <w:t xml:space="preserve">After Psalm 116, the rest of Vespers Praise follows identically the order of </w:t>
      </w:r>
      <w:r w:rsidR="009A25DD">
        <w:rPr>
          <w:i/>
        </w:rPr>
        <w:t>Matins</w:t>
      </w:r>
      <w:r>
        <w:rPr>
          <w:i/>
        </w:rPr>
        <w:t xml:space="preserve">, Page </w:t>
      </w:r>
      <w:r w:rsidR="004A323C">
        <w:rPr>
          <w:i/>
        </w:rPr>
        <w:fldChar w:fldCharType="begin"/>
      </w:r>
      <w:r w:rsidR="009A25DD">
        <w:rPr>
          <w:i/>
        </w:rPr>
        <w:instrText xml:space="preserve"> PAGEREF _Ref411320700 \h </w:instrText>
      </w:r>
      <w:r w:rsidR="004A323C">
        <w:rPr>
          <w:i/>
        </w:rPr>
      </w:r>
      <w:r w:rsidR="004A323C">
        <w:rPr>
          <w:i/>
        </w:rPr>
        <w:fldChar w:fldCharType="separate"/>
      </w:r>
      <w:r w:rsidR="000E219A">
        <w:rPr>
          <w:i/>
          <w:noProof/>
        </w:rPr>
        <w:t>108</w:t>
      </w:r>
      <w:r w:rsidR="004A323C">
        <w:rPr>
          <w:i/>
        </w:rPr>
        <w:fldChar w:fldCharType="end"/>
      </w:r>
      <w:r>
        <w:rPr>
          <w:i/>
        </w:rPr>
        <w:t>, but with the Psali and Theotokia of the previous day.</w:t>
      </w:r>
    </w:p>
    <w:p w:rsidR="00964F23" w:rsidRDefault="00964F23" w:rsidP="00964F23">
      <w:pPr>
        <w:pStyle w:val="Heading3"/>
      </w:pPr>
      <w:bookmarkStart w:id="38" w:name="_Toc410196173"/>
      <w:bookmarkStart w:id="39" w:name="_Toc410196405"/>
      <w:bookmarkStart w:id="40" w:name="_Toc410196907"/>
      <w:r>
        <w:t>The Psalms of the Eleventh Hour (Little Vespers)</w:t>
      </w:r>
      <w:bookmarkEnd w:id="38"/>
      <w:bookmarkEnd w:id="39"/>
      <w:bookmarkEnd w:id="40"/>
    </w:p>
    <w:p w:rsidR="001A38AB" w:rsidRDefault="001A38AB" w:rsidP="001A38AB">
      <w:pPr>
        <w:pStyle w:val="Heading4"/>
      </w:pPr>
      <w:r>
        <w:t>Introductory Prayers</w:t>
      </w:r>
    </w:p>
    <w:p w:rsidR="001A38AB" w:rsidRDefault="001A38AB" w:rsidP="001A38AB">
      <w:pPr>
        <w:pStyle w:val="Rubric"/>
      </w:pPr>
      <w:r>
        <w:t>The worshiper prays the introductory prayers,</w:t>
      </w:r>
    </w:p>
    <w:p w:rsidR="001A38AB" w:rsidRDefault="001A38AB" w:rsidP="00BD252D">
      <w:pPr>
        <w:pStyle w:val="Prose"/>
      </w:pPr>
      <w:r>
        <w:t>In the Name of the Father and the Son and the Holy Spirit, One God.  Amen.</w:t>
      </w:r>
    </w:p>
    <w:p w:rsidR="001A38AB" w:rsidRDefault="001A38AB" w:rsidP="00BD252D">
      <w:pPr>
        <w:pStyle w:val="Prose"/>
      </w:pPr>
      <w:r>
        <w:t>Lord have mercy, Lord have mercy, Lord bless.  Amen.</w:t>
      </w:r>
    </w:p>
    <w:p w:rsidR="001A38AB" w:rsidRDefault="001A38AB" w:rsidP="00BD252D">
      <w:pPr>
        <w:pStyle w:val="Prose"/>
      </w:pPr>
      <w:r>
        <w:t>Glory be to the Father and to the Son and to the Holy Spirit, both now, and always, and unto the ages of ages. Amen.</w:t>
      </w:r>
    </w:p>
    <w:p w:rsidR="001A38AB" w:rsidRDefault="001A38AB" w:rsidP="00BD252D">
      <w:pPr>
        <w:pStyle w:val="Prose"/>
      </w:pPr>
      <w:r>
        <w:t>Make us worthy to say thankfully,</w:t>
      </w:r>
    </w:p>
    <w:p w:rsidR="001A38AB" w:rsidRDefault="001A38AB" w:rsidP="001A38AB">
      <w:pPr>
        <w:pStyle w:val="Heading5"/>
      </w:pPr>
      <w:bookmarkStart w:id="41" w:name="_Ref411967832"/>
      <w:r>
        <w:t>The Lord's Prayer</w:t>
      </w:r>
      <w:bookmarkEnd w:id="41"/>
    </w:p>
    <w:p w:rsidR="001A38AB" w:rsidRDefault="001A38AB" w:rsidP="00BD252D">
      <w:pPr>
        <w:pStyle w:val="Prose"/>
      </w:pPr>
      <w:r>
        <w:t xml:space="preserve">Our Father Who art in heaven, hallowed be </w:t>
      </w:r>
      <w:r w:rsidR="00E570CB">
        <w:t>Your</w:t>
      </w:r>
      <w:r>
        <w:t xml:space="preserve"> Name.  </w:t>
      </w:r>
      <w:r w:rsidR="00E570CB">
        <w:t>Your</w:t>
      </w:r>
      <w:r>
        <w:t xml:space="preserve"> Kingdom come.  </w:t>
      </w:r>
      <w:r w:rsidR="00E570CB">
        <w:t>Your</w:t>
      </w:r>
      <w:r>
        <w:t xml:space="preserve"> will be done, on earth as it is in heaven.  Our bread of the morrow, give us today, and forgive us our trespasses as we forgive those who trespass against us. And lead us not into temptation, but deliver us from evil; in Christ Jesus our Lord. For </w:t>
      </w:r>
      <w:r w:rsidR="001040C8">
        <w:t>Your</w:t>
      </w:r>
      <w:r>
        <w:t xml:space="preserve"> is the Kingdom, the power and the glory, forever and ever.  Amen.</w:t>
      </w:r>
    </w:p>
    <w:p w:rsidR="001A38AB" w:rsidRDefault="001A38AB" w:rsidP="001A38AB">
      <w:r>
        <w:t xml:space="preserve"> </w:t>
      </w:r>
    </w:p>
    <w:p w:rsidR="001A38AB" w:rsidRDefault="001A38AB" w:rsidP="001A38AB">
      <w:pPr>
        <w:pStyle w:val="Heading5"/>
      </w:pPr>
      <w:bookmarkStart w:id="42" w:name="_Ref411967872"/>
      <w:r>
        <w:lastRenderedPageBreak/>
        <w:t>The Prayer of Thanksgiving</w:t>
      </w:r>
      <w:bookmarkEnd w:id="42"/>
    </w:p>
    <w:p w:rsidR="001A38AB" w:rsidRDefault="001A38AB" w:rsidP="00BD252D">
      <w:pPr>
        <w:pStyle w:val="Prose"/>
      </w:pPr>
      <w:r>
        <w:t>Let us give thanks to the beneficent and merciful God, the Father of our Lord, God and Saviour, Jesus Christ. For He has covered us, helped us, guarded us, accepted us to Him, spared us, supported us, and has brought us to this hour.</w:t>
      </w:r>
    </w:p>
    <w:p w:rsidR="001A38AB" w:rsidRDefault="001A38AB" w:rsidP="00BD252D">
      <w:pPr>
        <w:pStyle w:val="Prose"/>
      </w:pPr>
      <w:r>
        <w:t xml:space="preserve">Let us also ask Him, the Lord our God, the Pantocrator, to guard us in all peace this holy day and all the days of our life. </w:t>
      </w:r>
    </w:p>
    <w:p w:rsidR="001A38AB" w:rsidRDefault="001A38AB" w:rsidP="00BD252D">
      <w:pPr>
        <w:pStyle w:val="Prose"/>
      </w:pPr>
      <w:r>
        <w:t xml:space="preserve">O Master, Lord, God the Pantocrator, the Father of our Lord, God and Saviour, Jesus Christ, we thank </w:t>
      </w:r>
      <w:r w:rsidR="001040C8">
        <w:t>You</w:t>
      </w:r>
      <w:r>
        <w:t xml:space="preserve"> for everything, concerning everything, and in everything. For </w:t>
      </w:r>
      <w:r w:rsidR="001040C8">
        <w:t>You</w:t>
      </w:r>
      <w:r>
        <w:t xml:space="preserve"> </w:t>
      </w:r>
      <w:r w:rsidR="00556387">
        <w:t>have</w:t>
      </w:r>
      <w:r>
        <w:t xml:space="preserve"> covered us, helped us, guarded us, accepted us to </w:t>
      </w:r>
      <w:r w:rsidR="001040C8">
        <w:t>You</w:t>
      </w:r>
      <w:r>
        <w:t xml:space="preserve">, spared us, supported us, and </w:t>
      </w:r>
      <w:r w:rsidR="00556387">
        <w:t>have</w:t>
      </w:r>
      <w:r>
        <w:t xml:space="preserve"> brought us to this hour.</w:t>
      </w:r>
    </w:p>
    <w:p w:rsidR="001A38AB" w:rsidRDefault="001A38AB" w:rsidP="00BD252D">
      <w:pPr>
        <w:pStyle w:val="Prose"/>
      </w:pPr>
      <w:r>
        <w:t xml:space="preserve">Therefore, we ask and entreat </w:t>
      </w:r>
      <w:r w:rsidR="00E570CB">
        <w:t>Your</w:t>
      </w:r>
      <w:r>
        <w:t xml:space="preserve"> Goodness, O Lover of mankind, grant us to complete this holy day, and all the days of our life, in all peace with </w:t>
      </w:r>
      <w:r w:rsidR="00E570CB">
        <w:t>Your</w:t>
      </w:r>
      <w:r>
        <w:t xml:space="preserve"> fear.</w:t>
      </w:r>
    </w:p>
    <w:p w:rsidR="001A38AB" w:rsidRDefault="001A38AB" w:rsidP="00BD252D">
      <w:pPr>
        <w:pStyle w:val="Prose"/>
      </w:pPr>
      <w:r>
        <w:t xml:space="preserve">All envy, all temptation, all the work of Satan, the counsel of wicked men and the rising up of enemies, hidden and manifest, take them  away from us, and from all </w:t>
      </w:r>
      <w:r w:rsidR="00E570CB">
        <w:t>Your</w:t>
      </w:r>
      <w:r>
        <w:t xml:space="preserve"> people, and from this holy place that is </w:t>
      </w:r>
      <w:r w:rsidR="001040C8">
        <w:t>Your</w:t>
      </w:r>
      <w:r>
        <w:t>.</w:t>
      </w:r>
    </w:p>
    <w:p w:rsidR="001A38AB" w:rsidRDefault="001A38AB" w:rsidP="00BD252D">
      <w:pPr>
        <w:pStyle w:val="Prose"/>
      </w:pPr>
      <w:r>
        <w:t xml:space="preserve">But those things which are good and profitable do </w:t>
      </w:r>
      <w:r w:rsidR="001040C8">
        <w:t>You</w:t>
      </w:r>
      <w:r>
        <w:t xml:space="preserve"> provide for us, for it is </w:t>
      </w:r>
      <w:r w:rsidR="001040C8">
        <w:t>You</w:t>
      </w:r>
      <w:r>
        <w:t xml:space="preserve"> Who has given us the authority to tread on serpents and scorpions, and upon all the power of the enemy.</w:t>
      </w:r>
    </w:p>
    <w:p w:rsidR="001A38AB" w:rsidRDefault="001A38AB" w:rsidP="00BD252D">
      <w:pPr>
        <w:pStyle w:val="Prose"/>
      </w:pPr>
      <w:r>
        <w:t xml:space="preserve">And lead us not into temptation, but deliver us from evil, by the grace, compassion and love of mankind, of </w:t>
      </w:r>
      <w:r w:rsidR="001040C8">
        <w:t>Your</w:t>
      </w:r>
      <w:r>
        <w:t xml:space="preserve"> Only Begotten Son, our Lord, God and Saviour, Jesus Christ.  Through Whom the glory, the honour, the dominion, and the adoration are due unto </w:t>
      </w:r>
      <w:r w:rsidR="001040C8">
        <w:t>You</w:t>
      </w:r>
      <w:r>
        <w:t xml:space="preserve">, with Him, and the Holy Spirit, the Life Giver,  Who is of One Essence with </w:t>
      </w:r>
      <w:r w:rsidR="001040C8">
        <w:t>You</w:t>
      </w:r>
      <w:r>
        <w:t>, now, and at all times, and unto the age of all ages.  Amen.</w:t>
      </w:r>
    </w:p>
    <w:p w:rsidR="001A38AB" w:rsidRDefault="001A38AB" w:rsidP="001A38AB">
      <w:pPr>
        <w:pStyle w:val="Heading5"/>
      </w:pPr>
      <w:r>
        <w:t>Psalm 50</w:t>
      </w:r>
    </w:p>
    <w:p w:rsidR="000D0A3F" w:rsidRDefault="00C140D7" w:rsidP="000D0A3F">
      <w:pPr>
        <w:tabs>
          <w:tab w:val="left" w:leader="dot" w:pos="8280"/>
        </w:tabs>
        <w:rPr>
          <w:lang w:val="en-GB"/>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D0A3F">
        <w:rPr>
          <w:lang w:val="en-GB"/>
        </w:rPr>
        <w:tab/>
      </w:r>
      <w:r w:rsidR="004A323C">
        <w:rPr>
          <w:lang w:val="en-GB"/>
        </w:rPr>
        <w:fldChar w:fldCharType="begin"/>
      </w:r>
      <w:r w:rsidR="000D0A3F">
        <w:rPr>
          <w:lang w:val="en-GB"/>
        </w:rPr>
        <w:instrText xml:space="preserve"> PAGEREF _Ref411967565 \h </w:instrText>
      </w:r>
      <w:r w:rsidR="004A323C">
        <w:rPr>
          <w:lang w:val="en-GB"/>
        </w:rPr>
      </w:r>
      <w:r w:rsidR="004A323C">
        <w:rPr>
          <w:lang w:val="en-GB"/>
        </w:rPr>
        <w:fldChar w:fldCharType="separate"/>
      </w:r>
      <w:r w:rsidR="000E219A">
        <w:rPr>
          <w:noProof/>
          <w:lang w:val="en-GB"/>
        </w:rPr>
        <w:t>343</w:t>
      </w:r>
      <w:r w:rsidR="004A323C">
        <w:rPr>
          <w:lang w:val="en-GB"/>
        </w:rPr>
        <w:fldChar w:fldCharType="end"/>
      </w:r>
    </w:p>
    <w:p w:rsidR="001A38AB" w:rsidRPr="001A38AB" w:rsidRDefault="001A38AB" w:rsidP="001A38AB">
      <w:pPr>
        <w:pStyle w:val="Rubric"/>
        <w:rPr>
          <w:lang w:val="en-GB"/>
        </w:rPr>
      </w:pPr>
      <w:r w:rsidRPr="001A4291">
        <w:rPr>
          <w:lang w:val="en-GB"/>
        </w:rPr>
        <w:t>Then shall be said,</w:t>
      </w:r>
    </w:p>
    <w:p w:rsidR="001A38AB" w:rsidRDefault="001A38AB" w:rsidP="00BD252D">
      <w:pPr>
        <w:pStyle w:val="Prose"/>
      </w:pPr>
      <w:r w:rsidRPr="001A4291">
        <w:t>The hymn of the blessed Evening: I offer to Christ, my King and my God: I will hope in Him that He may forgive me my sins.</w:t>
      </w:r>
    </w:p>
    <w:p w:rsidR="001A38AB" w:rsidRDefault="001A38AB" w:rsidP="001A38AB">
      <w:pPr>
        <w:pStyle w:val="Heading5"/>
        <w:rPr>
          <w:lang w:val="en-GB"/>
        </w:rPr>
      </w:pPr>
      <w:r>
        <w:rPr>
          <w:lang w:val="en-GB"/>
        </w:rPr>
        <w:t>The Psalms</w:t>
      </w:r>
    </w:p>
    <w:p w:rsidR="000D0A3F" w:rsidRDefault="00C140D7" w:rsidP="00AC19C5">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0D0A3F">
        <w:tab/>
      </w:r>
      <w:r w:rsidR="004A323C">
        <w:fldChar w:fldCharType="begin"/>
      </w:r>
      <w:r w:rsidR="000D0A3F">
        <w:instrText xml:space="preserve"> PAGEREF _Ref411967180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0D0A3F">
        <w:tab/>
      </w:r>
      <w:r w:rsidR="004A323C">
        <w:fldChar w:fldCharType="begin"/>
      </w:r>
      <w:r w:rsidR="000D0A3F">
        <w:instrText xml:space="preserve"> PAGEREF _Ref411967211 \h </w:instrText>
      </w:r>
      <w:r w:rsidR="004A323C">
        <w:fldChar w:fldCharType="separate"/>
      </w:r>
      <w:r w:rsidR="000E219A">
        <w:rPr>
          <w:noProof/>
        </w:rPr>
        <w:t>446</w:t>
      </w:r>
      <w:r w:rsidR="004A323C">
        <w:fldChar w:fldCharType="end"/>
      </w:r>
    </w:p>
    <w:p w:rsidR="000D0A3F" w:rsidRDefault="00C140D7" w:rsidP="00AC19C5">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0D0A3F">
        <w:tab/>
      </w:r>
      <w:r w:rsidR="004A323C">
        <w:fldChar w:fldCharType="begin"/>
      </w:r>
      <w:r w:rsidR="000D0A3F">
        <w:instrText xml:space="preserve"> PAGEREF _Ref411967235 \h </w:instrText>
      </w:r>
      <w:r w:rsidR="004A323C">
        <w:fldChar w:fldCharType="separate"/>
      </w:r>
      <w:r w:rsidR="000E219A">
        <w:rPr>
          <w:noProof/>
        </w:rPr>
        <w:t>462</w:t>
      </w:r>
      <w:r w:rsidR="004A323C">
        <w:fldChar w:fldCharType="end"/>
      </w:r>
    </w:p>
    <w:p w:rsidR="001A38AB" w:rsidRDefault="00C140D7" w:rsidP="00AC19C5">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0D0A3F">
        <w:tab/>
      </w:r>
      <w:r w:rsidR="004A323C">
        <w:fldChar w:fldCharType="begin"/>
      </w:r>
      <w:r w:rsidR="000D0A3F">
        <w:instrText xml:space="preserve"> PAGEREF _Ref411967252 \h </w:instrText>
      </w:r>
      <w:r w:rsidR="004A323C">
        <w:fldChar w:fldCharType="separate"/>
      </w:r>
      <w:r w:rsidR="000E219A">
        <w:rPr>
          <w:noProof/>
        </w:rPr>
        <w:t>463</w:t>
      </w:r>
      <w:r w:rsidR="004A323C">
        <w:fldChar w:fldCharType="end"/>
      </w:r>
    </w:p>
    <w:p w:rsidR="000D0A3F" w:rsidRDefault="00C140D7" w:rsidP="00AC19C5">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0D0A3F">
        <w:tab/>
      </w:r>
      <w:r w:rsidR="004A323C">
        <w:fldChar w:fldCharType="begin"/>
      </w:r>
      <w:r w:rsidR="000D0A3F">
        <w:instrText xml:space="preserve"> PAGEREF _Ref411967283 \h </w:instrText>
      </w:r>
      <w:r w:rsidR="004A323C">
        <w:fldChar w:fldCharType="separate"/>
      </w:r>
      <w:r w:rsidR="000E219A">
        <w:rPr>
          <w:noProof/>
        </w:rPr>
        <w:t>464</w:t>
      </w:r>
      <w:r w:rsidR="004A323C">
        <w:fldChar w:fldCharType="end"/>
      </w:r>
    </w:p>
    <w:p w:rsidR="00E54261" w:rsidRDefault="00C140D7" w:rsidP="00AC19C5">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0D0A3F">
        <w:tab/>
      </w:r>
      <w:r w:rsidR="004A323C">
        <w:fldChar w:fldCharType="begin"/>
      </w:r>
      <w:r w:rsidR="000D0A3F">
        <w:instrText xml:space="preserve"> PAGEREF _Ref411967299 \h </w:instrText>
      </w:r>
      <w:r w:rsidR="004A323C">
        <w:fldChar w:fldCharType="separate"/>
      </w:r>
      <w:r w:rsidR="000E219A">
        <w:rPr>
          <w:noProof/>
        </w:rPr>
        <w:t>465</w:t>
      </w:r>
      <w:r w:rsidR="004A323C">
        <w:fldChar w:fldCharType="end"/>
      </w:r>
    </w:p>
    <w:p w:rsidR="00E54261" w:rsidRDefault="00C140D7" w:rsidP="00AC19C5">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0D0A3F">
        <w:tab/>
      </w:r>
      <w:r w:rsidR="004A323C">
        <w:fldChar w:fldCharType="begin"/>
      </w:r>
      <w:r w:rsidR="000D0A3F">
        <w:instrText xml:space="preserve"> PAGEREF _Ref411967321 \h </w:instrText>
      </w:r>
      <w:r w:rsidR="004A323C">
        <w:fldChar w:fldCharType="separate"/>
      </w:r>
      <w:r w:rsidR="000E219A">
        <w:rPr>
          <w:noProof/>
        </w:rPr>
        <w:t>465</w:t>
      </w:r>
      <w:r w:rsidR="004A323C">
        <w:fldChar w:fldCharType="end"/>
      </w:r>
    </w:p>
    <w:p w:rsidR="000D0A3F" w:rsidRDefault="00C140D7" w:rsidP="00AC19C5">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0D0A3F">
        <w:tab/>
      </w:r>
      <w:r w:rsidR="004A323C">
        <w:fldChar w:fldCharType="begin"/>
      </w:r>
      <w:r w:rsidR="000D0A3F">
        <w:instrText xml:space="preserve"> PAGEREF _Ref411967338 \h </w:instrText>
      </w:r>
      <w:r w:rsidR="004A323C">
        <w:fldChar w:fldCharType="separate"/>
      </w:r>
      <w:r w:rsidR="000E219A">
        <w:rPr>
          <w:noProof/>
        </w:rPr>
        <w:t>466</w:t>
      </w:r>
      <w:r w:rsidR="004A323C">
        <w:fldChar w:fldCharType="end"/>
      </w:r>
    </w:p>
    <w:p w:rsidR="00E54261" w:rsidRDefault="00C140D7" w:rsidP="00AC19C5">
      <w:pPr>
        <w:pStyle w:val="EngHang"/>
        <w:tabs>
          <w:tab w:val="left" w:leader="dot" w:pos="8280"/>
        </w:tabs>
      </w:pPr>
      <w:r>
        <w:lastRenderedPageBreak/>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0D0A3F">
        <w:tab/>
      </w:r>
      <w:r w:rsidR="004A323C">
        <w:fldChar w:fldCharType="begin"/>
      </w:r>
      <w:r w:rsidR="000D0A3F">
        <w:instrText xml:space="preserve"> PAGEREF _Ref411967353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0D0A3F">
        <w:tab/>
      </w:r>
      <w:r w:rsidR="004A323C">
        <w:fldChar w:fldCharType="begin"/>
      </w:r>
      <w:r w:rsidR="000D0A3F">
        <w:instrText xml:space="preserve"> PAGEREF _Ref411967372 \h </w:instrText>
      </w:r>
      <w:r w:rsidR="004A323C">
        <w:fldChar w:fldCharType="separate"/>
      </w:r>
      <w:r w:rsidR="000E219A">
        <w:rPr>
          <w:noProof/>
        </w:rPr>
        <w:t>467</w:t>
      </w:r>
      <w:r w:rsidR="004A323C">
        <w:fldChar w:fldCharType="end"/>
      </w:r>
    </w:p>
    <w:p w:rsidR="00E54261" w:rsidRDefault="00C140D7" w:rsidP="00AC19C5">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0D0A3F">
        <w:tab/>
      </w:r>
      <w:r w:rsidR="004A323C">
        <w:fldChar w:fldCharType="begin"/>
      </w:r>
      <w:r w:rsidR="000D0A3F">
        <w:instrText xml:space="preserve"> PAGEREF _Ref411967385 \h </w:instrText>
      </w:r>
      <w:r w:rsidR="004A323C">
        <w:fldChar w:fldCharType="separate"/>
      </w:r>
      <w:r w:rsidR="000E219A">
        <w:rPr>
          <w:noProof/>
        </w:rPr>
        <w:t>468</w:t>
      </w:r>
      <w:r w:rsidR="004A323C">
        <w:fldChar w:fldCharType="end"/>
      </w:r>
    </w:p>
    <w:p w:rsidR="00E54261" w:rsidRDefault="00C140D7" w:rsidP="00AC19C5">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0D0A3F">
        <w:tab/>
      </w:r>
      <w:r w:rsidR="004A323C">
        <w:fldChar w:fldCharType="begin"/>
      </w:r>
      <w:r w:rsidR="000D0A3F">
        <w:instrText xml:space="preserve"> PAGEREF _Ref411967400 \h </w:instrText>
      </w:r>
      <w:r w:rsidR="004A323C">
        <w:fldChar w:fldCharType="separate"/>
      </w:r>
      <w:r w:rsidR="000E219A">
        <w:rPr>
          <w:noProof/>
        </w:rPr>
        <w:t>469</w:t>
      </w:r>
      <w:r w:rsidR="004A323C">
        <w:fldChar w:fldCharType="end"/>
      </w:r>
    </w:p>
    <w:p w:rsidR="00E54261" w:rsidRPr="00E54261" w:rsidRDefault="00E54261" w:rsidP="00E54261">
      <w:pPr>
        <w:pStyle w:val="Heading5"/>
        <w:rPr>
          <w:lang w:val="en-GB"/>
        </w:rPr>
      </w:pPr>
      <w:r>
        <w:rPr>
          <w:lang w:val="en-GB"/>
        </w:rPr>
        <w:t>The Gospel from St. Luke</w:t>
      </w:r>
      <w:r w:rsidRPr="00E54261">
        <w:rPr>
          <w:lang w:val="en-GB"/>
        </w:rPr>
        <w:t xml:space="preserve"> 4:38 41  </w:t>
      </w:r>
    </w:p>
    <w:p w:rsidR="00E54261" w:rsidRPr="00E54261" w:rsidRDefault="00E54261" w:rsidP="00BD252D">
      <w:pPr>
        <w:pStyle w:val="Prose"/>
      </w:pPr>
      <w:r w:rsidRPr="00E54261">
        <w:t>But when He had risen out of the synagogue, He entered into Simon's house. And Simon's mother in law had a great fever; and they entreated Him for her.  And He stood over her, and rebuked the</w:t>
      </w:r>
      <w:r>
        <w:t xml:space="preserve"> fever; and it left her: and im</w:t>
      </w:r>
      <w:r w:rsidRPr="00E54261">
        <w:t xml:space="preserve">mediately she rose and ministered unto them.  </w:t>
      </w:r>
    </w:p>
    <w:p w:rsidR="00E54261" w:rsidRDefault="00E54261" w:rsidP="00BD252D">
      <w:pPr>
        <w:pStyle w:val="Prose"/>
      </w:pPr>
      <w:r w:rsidRPr="00E54261">
        <w:t xml:space="preserve">Now when the sun set, every one that had any sick (ones) with many kinds of sickness, brought them unto Him; and He laid His hands on every one of them, and healed them.  And demons also were coming out of many, crying out, and saying, </w:t>
      </w:r>
      <w:r w:rsidR="001040C8">
        <w:t>You</w:t>
      </w:r>
      <w:r w:rsidRPr="00E54261">
        <w:t xml:space="preserve"> art (Christ) the Son of God. And He rebuking them did not let them speak: for they knew that He was Christ.  </w:t>
      </w:r>
      <w:r w:rsidRPr="00075B6A">
        <w:rPr>
          <w:i/>
        </w:rPr>
        <w:t>Glory be to God forever.</w:t>
      </w:r>
    </w:p>
    <w:p w:rsidR="00075B6A" w:rsidRDefault="00075B6A" w:rsidP="00075B6A">
      <w:pPr>
        <w:pStyle w:val="Rubric"/>
      </w:pPr>
      <w:r>
        <w:t>An earlier rite offers this alternate Gospel according to Saint Mark 1:29-34</w:t>
      </w:r>
    </w:p>
    <w:p w:rsidR="00075B6A" w:rsidRPr="00075B6A" w:rsidRDefault="00075B6A" w:rsidP="00075B6A">
      <w:pPr>
        <w:pStyle w:val="Prose"/>
      </w:pPr>
      <w:r>
        <w:t xml:space="preserve">And immediately when they came out of the synagogue, they came to the house of Simon and Andrew, James and John being with them. And the mother-in-law of Simon lay with a fever; and immediately they told Him concerning her. And He came, He raised her, having taken hold of her hand; and the fever left her, and she was ministering to them. But when it was evening, when the sun set, they brought to Him every one who was suffering, and those with whom were demons. And all the city gathered at teh door. And He healed a multitude who were suffering from sicknesses of many kinds, and He cast out a multitude of demons, and He did not let the demons speak, for, indeed, they were knowing Him, that He is the Christ. </w:t>
      </w:r>
      <w:r>
        <w:rPr>
          <w:i/>
        </w:rPr>
        <w:t>Glory be to God forever.</w:t>
      </w:r>
    </w:p>
    <w:p w:rsidR="00E54261" w:rsidRPr="00E54261" w:rsidRDefault="00E54261" w:rsidP="00E54261">
      <w:pPr>
        <w:pStyle w:val="Rubric"/>
        <w:rPr>
          <w:lang w:val="en-GB"/>
        </w:rPr>
      </w:pPr>
      <w:r w:rsidRPr="00E54261">
        <w:rPr>
          <w:lang w:val="en-GB"/>
        </w:rPr>
        <w:t>Then shall these Troparia be said,</w:t>
      </w:r>
    </w:p>
    <w:p w:rsidR="00E54261" w:rsidRPr="00E54261" w:rsidRDefault="00E54261" w:rsidP="00BD252D">
      <w:pPr>
        <w:pStyle w:val="Prose"/>
      </w:pPr>
      <w:r w:rsidRPr="00E54261">
        <w:t>If the righteous is hardly saved, where shall I the sinner appear?  The burden of the day a</w:t>
      </w:r>
      <w:r>
        <w:t>nd its heat I could not bear be</w:t>
      </w:r>
      <w:r w:rsidRPr="00E54261">
        <w:t xml:space="preserve">cause of my human frailty.  But, O </w:t>
      </w:r>
      <w:r w:rsidR="001040C8">
        <w:t>You</w:t>
      </w:r>
      <w:r w:rsidRPr="00E54261">
        <w:t xml:space="preserve"> merciful God, count me among those of the eleventh h</w:t>
      </w:r>
      <w:r>
        <w:t>our, for behold, I was con</w:t>
      </w:r>
      <w:r w:rsidRPr="00E54261">
        <w:t xml:space="preserve">ceived in iniquities and in sin did my mother desire me.  Therefore, I (dare) not lift up my eyes unto heaven, rather, I trust in the richness of </w:t>
      </w:r>
      <w:r w:rsidR="00E570CB">
        <w:t>Your</w:t>
      </w:r>
      <w:r w:rsidRPr="00E54261">
        <w:t xml:space="preserve"> mercy and </w:t>
      </w:r>
      <w:r w:rsidR="00E570CB">
        <w:t>Your</w:t>
      </w:r>
      <w:r w:rsidRPr="00E54261">
        <w:t xml:space="preserve"> love to mankind, proclaiming and saying, " O God, forgive  me, a sinner, and have mercy upon me!" </w:t>
      </w:r>
    </w:p>
    <w:p w:rsidR="00E54261" w:rsidRPr="000D0A3F" w:rsidRDefault="00E54261" w:rsidP="00BD252D">
      <w:r w:rsidRPr="000D0A3F">
        <w:t>Doxa Patri ke Eio ke Agio Pnevmati. (Glory be to the Father and to the Son and to the Holy Spirit.)</w:t>
      </w:r>
    </w:p>
    <w:p w:rsidR="00E54261" w:rsidRPr="00E54261" w:rsidRDefault="00E54261" w:rsidP="00BD252D">
      <w:pPr>
        <w:pStyle w:val="Prose"/>
      </w:pPr>
      <w:r w:rsidRPr="00E54261">
        <w:t>Hasten, O my Saviour, to accept me in the Fatherly bosom, for I have destroyed my life in pleasures and lusts, and the day is over and spent.  The</w:t>
      </w:r>
      <w:r>
        <w:t>refore, I now trust on the abun</w:t>
      </w:r>
      <w:r w:rsidRPr="00E54261">
        <w:t xml:space="preserve">dance of </w:t>
      </w:r>
      <w:r w:rsidR="00E570CB">
        <w:t>Your</w:t>
      </w:r>
      <w:r w:rsidRPr="00E54261">
        <w:t xml:space="preserve"> infinite compassion.  So, do not be far away from a lowly heart, begging for </w:t>
      </w:r>
      <w:r w:rsidR="00E570CB">
        <w:t>Your</w:t>
      </w:r>
      <w:r w:rsidRPr="00E54261">
        <w:t xml:space="preserve"> mercy, </w:t>
      </w:r>
      <w:r w:rsidRPr="00E54261">
        <w:lastRenderedPageBreak/>
        <w:t xml:space="preserve">for I cry to </w:t>
      </w:r>
      <w:r w:rsidR="001040C8">
        <w:t>You</w:t>
      </w:r>
      <w:r w:rsidRPr="00E54261">
        <w:t xml:space="preserve">, O Lord, with fear, "Father, I have sinned against heaven and before </w:t>
      </w:r>
      <w:r w:rsidR="001040C8">
        <w:t>You</w:t>
      </w:r>
      <w:r w:rsidRPr="00E54261">
        <w:t xml:space="preserve">, and I am not worthy to be called </w:t>
      </w:r>
      <w:r w:rsidR="00E570CB">
        <w:t>Your</w:t>
      </w:r>
      <w:r w:rsidRPr="00E54261">
        <w:t xml:space="preserve"> son, so make me like one of </w:t>
      </w:r>
      <w:r w:rsidR="001040C8">
        <w:t>Your</w:t>
      </w:r>
      <w:r w:rsidRPr="00E54261">
        <w:t xml:space="preserve"> hired servants."</w:t>
      </w:r>
    </w:p>
    <w:p w:rsidR="00E54261" w:rsidRPr="000D0A3F" w:rsidRDefault="00E54261" w:rsidP="00BD252D">
      <w:r w:rsidRPr="000D0A3F">
        <w:t>Ke nin ke a ee ke ees toos e onas ton e onon. Amen.  (Both now, and always, and unto the ages of ages.  Amen.)</w:t>
      </w:r>
    </w:p>
    <w:p w:rsidR="00E54261" w:rsidRDefault="00E54261" w:rsidP="00BD252D">
      <w:pPr>
        <w:pStyle w:val="Prose"/>
      </w:pPr>
      <w:r w:rsidRPr="00E54261">
        <w:t xml:space="preserve"> I have sinned with attention and eagerness and I have subjected (myself) to every sin with yearning and diligence and I have become worthy of every torture and judgement.  Prepare for me the causes of repentance, O Lady, the Virgin, for your intercessions I ask and entreat: And to you, only, I cry to help me lest I be ashamed. And when my soul flies forth from me, be with me, and the counsel of the enemies, defeat, and the mouths of </w:t>
      </w:r>
      <w:r>
        <w:t>Hades</w:t>
      </w:r>
      <w:r w:rsidRPr="00E54261">
        <w:t xml:space="preserve"> shut, lest they swallow me, O spotless</w:t>
      </w:r>
      <w:r>
        <w:t xml:space="preserve"> bride of the True Bridegroom. </w:t>
      </w:r>
    </w:p>
    <w:p w:rsidR="00075B6A" w:rsidRDefault="00075B6A" w:rsidP="00075B6A">
      <w:pPr>
        <w:pStyle w:val="Rubric"/>
      </w:pPr>
      <w:r>
        <w:t>An earlier rite has these alternate</w:t>
      </w:r>
      <w:r w:rsidR="003457C0">
        <w:t xml:space="preserve"> longer</w:t>
      </w:r>
      <w:r>
        <w:t xml:space="preserve"> Troparia,</w:t>
      </w:r>
    </w:p>
    <w:p w:rsidR="00075B6A" w:rsidRDefault="00075B6A" w:rsidP="00075B6A">
      <w:pPr>
        <w:pStyle w:val="Prose"/>
      </w:pPr>
      <w:r>
        <w:t xml:space="preserve">I have sinned against </w:t>
      </w:r>
      <w:r w:rsidR="001040C8">
        <w:t>You</w:t>
      </w:r>
      <w:r>
        <w:t xml:space="preserve">, Lord, as the son of dissoluteness, but receive me, Father, I being repentant. God, have mercy upon me. I have lifted up my eyes to </w:t>
      </w:r>
      <w:r w:rsidR="001040C8">
        <w:t>You</w:t>
      </w:r>
      <w:r>
        <w:t xml:space="preserve">, Lord, Who dwells in the heavens. Lo, as the eyes of servants look to the hands of their masters, and as the eyes of a handmaiden, to the hand o f her mistress, so our eyes look to </w:t>
      </w:r>
      <w:r w:rsidR="001040C8">
        <w:t>You</w:t>
      </w:r>
      <w:r>
        <w:t xml:space="preserve">, Lord our God, until </w:t>
      </w:r>
      <w:r w:rsidR="001040C8">
        <w:t>You</w:t>
      </w:r>
      <w:r>
        <w:t xml:space="preserve"> have compassion towards us. I will cry aloud to </w:t>
      </w:r>
      <w:r w:rsidR="001040C8">
        <w:t>You</w:t>
      </w:r>
      <w:r>
        <w:t xml:space="preserve">, my Lord, my Saviour, with the voice of the publican: God forgive me, as him, and have mercy upon me. Have mercy upon us, Lord, have mercy upon us, for we have been filled with a multitude of contempt, and our soul is exceedingly filled with contempt. Show contempt to those who have abundance, and show contempt to the proud. </w:t>
      </w:r>
    </w:p>
    <w:p w:rsidR="00075B6A" w:rsidRPr="000D0A3F" w:rsidRDefault="00075B6A" w:rsidP="00075B6A">
      <w:r w:rsidRPr="000D0A3F">
        <w:t>Doxa Patri ke Eio ke Agio Pnevmati. (Glory be to the Father and to the Son and to the Holy Spirit.)</w:t>
      </w:r>
    </w:p>
    <w:p w:rsidR="00075B6A" w:rsidRDefault="00075B6A" w:rsidP="00075B6A">
      <w:pPr>
        <w:pStyle w:val="Prose"/>
      </w:pPr>
      <w:r>
        <w:t>The athletes who yearned not of the happiness of the earth, on account of this were made worthy of the happiness of the heavens, and became companions of the angels. Through their intercessions, Lord, save us and have mercy upon us.</w:t>
      </w:r>
    </w:p>
    <w:p w:rsidR="00075B6A" w:rsidRPr="000D0A3F" w:rsidRDefault="00075B6A" w:rsidP="00075B6A">
      <w:r w:rsidRPr="000D0A3F">
        <w:t>Ke nin ke a ee ke ees toos e onas ton e onon. Amen.  (Both now, and always, and unto the ages of ages.  Amen.)</w:t>
      </w:r>
    </w:p>
    <w:p w:rsidR="00075B6A" w:rsidRDefault="00075B6A" w:rsidP="00075B6A">
      <w:pPr>
        <w:pStyle w:val="Prose"/>
      </w:pPr>
      <w:r>
        <w:t xml:space="preserve">Save </w:t>
      </w:r>
      <w:r w:rsidR="00E570CB">
        <w:t>Your</w:t>
      </w:r>
      <w:r>
        <w:t xml:space="preserve"> flock, O God-bearer, from straits, for we all flee to you, after God, as to a strong wall. Be to us a protectress. Now, my Master, </w:t>
      </w:r>
      <w:r w:rsidR="001040C8">
        <w:t>You</w:t>
      </w:r>
      <w:r>
        <w:t xml:space="preserve"> </w:t>
      </w:r>
      <w:r w:rsidR="00556387">
        <w:t>will</w:t>
      </w:r>
      <w:r>
        <w:t xml:space="preserve"> dismiss </w:t>
      </w:r>
      <w:r w:rsidR="00E570CB">
        <w:t>Your</w:t>
      </w:r>
      <w:r>
        <w:t xml:space="preserve"> servant in peace according to </w:t>
      </w:r>
      <w:r w:rsidR="00E570CB">
        <w:t>Your</w:t>
      </w:r>
      <w:r>
        <w:t xml:space="preserve"> word; for mine eyes have seen </w:t>
      </w:r>
      <w:r w:rsidR="00E570CB">
        <w:t>Your</w:t>
      </w:r>
      <w:r>
        <w:t xml:space="preserve"> salvation which </w:t>
      </w:r>
      <w:r w:rsidR="001040C8">
        <w:t>You</w:t>
      </w:r>
      <w:r>
        <w:t xml:space="preserve"> </w:t>
      </w:r>
      <w:r w:rsidR="00556387">
        <w:t>have</w:t>
      </w:r>
      <w:r>
        <w:t xml:space="preserve"> prepared before all the people: a light for the revelation of the nations, and a glory of </w:t>
      </w:r>
      <w:r w:rsidR="00E570CB">
        <w:t>Your</w:t>
      </w:r>
      <w:r>
        <w:t xml:space="preserve"> people Israel.</w:t>
      </w:r>
    </w:p>
    <w:p w:rsidR="00075B6A" w:rsidRDefault="00075B6A" w:rsidP="00075B6A">
      <w:pPr>
        <w:pStyle w:val="Rubric"/>
      </w:pPr>
      <w:r>
        <w:t xml:space="preserve">Say </w:t>
      </w:r>
      <w:r w:rsidR="008C0538">
        <w:t>"Graciously Accord..."</w:t>
      </w:r>
      <w:r>
        <w:t>, the Trisagion, "Our Father...", then,</w:t>
      </w:r>
    </w:p>
    <w:p w:rsidR="00075B6A" w:rsidRDefault="003457C0" w:rsidP="00075B6A">
      <w:pPr>
        <w:pStyle w:val="Prose"/>
      </w:pPr>
      <w:r>
        <w:t xml:space="preserve">Hail, thou who </w:t>
      </w:r>
      <w:r w:rsidR="00556387">
        <w:t>have</w:t>
      </w:r>
      <w:r>
        <w:t xml:space="preserve"> found grace, Holy Mary the God-bearer: blessed art thou among the women and blessed is the fruit of thy womb, for thou has born for us the Saviour of our souls. </w:t>
      </w:r>
    </w:p>
    <w:p w:rsidR="003457C0" w:rsidRPr="000D0A3F" w:rsidRDefault="003457C0" w:rsidP="003457C0">
      <w:r w:rsidRPr="000D0A3F">
        <w:lastRenderedPageBreak/>
        <w:t>Doxa Patri ke Eio ke Agio Pnevmati. (Glory be to the Father and to the Son and to the Holy Spirit.)</w:t>
      </w:r>
    </w:p>
    <w:p w:rsidR="003457C0" w:rsidRDefault="003457C0" w:rsidP="00075B6A">
      <w:pPr>
        <w:pStyle w:val="Prose"/>
      </w:pPr>
      <w:r>
        <w:t>Baptizer of Christ, holy John, remember our congregations, in order that we may be deli</w:t>
      </w:r>
      <w:r>
        <w:t>v</w:t>
      </w:r>
      <w:r>
        <w:t xml:space="preserve">ered from our iniquities, for you have been given boldness to intercede for us. </w:t>
      </w:r>
    </w:p>
    <w:p w:rsidR="003457C0" w:rsidRDefault="003457C0" w:rsidP="00075B6A">
      <w:pPr>
        <w:pStyle w:val="Prose"/>
      </w:pPr>
    </w:p>
    <w:p w:rsidR="003457C0" w:rsidRPr="000D0A3F" w:rsidRDefault="003457C0" w:rsidP="003457C0">
      <w:r w:rsidRPr="000D0A3F">
        <w:t>Ke nin ke a ee ke ees toos e onas ton e onon. Amen.  (Both now, and always, and unto the ages of ages.  Amen.)</w:t>
      </w:r>
    </w:p>
    <w:p w:rsidR="00075B6A" w:rsidRPr="00E54261" w:rsidRDefault="003457C0" w:rsidP="00075B6A">
      <w:pPr>
        <w:pStyle w:val="Prose"/>
      </w:pPr>
      <w:r>
        <w:t>Our holy fathers, the great Abba Antony and the just Abba Paul, and Abba Macarius and Abba Macarius, and our father Abba John and our father Abba Pishoi, and our father Abba Pachomius, and our father Abba Theodore, intercede for us, in order that we may be delivered from afflictions and straits, for we have taken you to us as intercessor before Christ. O God-bearer, we have fled beneath the protection of your tender-mercies, disregard not our petitions in straits, but deliver us from perdition, O you who are alone blessed.</w:t>
      </w:r>
    </w:p>
    <w:p w:rsidR="00E54261" w:rsidRDefault="00E54261" w:rsidP="00E54261">
      <w:pPr>
        <w:pStyle w:val="Rubric"/>
        <w:rPr>
          <w:lang w:val="en-GB"/>
        </w:rPr>
      </w:pPr>
      <w:r w:rsidRPr="00E54261">
        <w:rPr>
          <w:lang w:val="en-GB"/>
        </w:rPr>
        <w:tab/>
        <w:t xml:space="preserve">Then shall be said: Lord hear us, have mercy on us and </w:t>
      </w:r>
      <w:r>
        <w:rPr>
          <w:lang w:val="en-GB"/>
        </w:rPr>
        <w:t>for</w:t>
      </w:r>
      <w:r w:rsidRPr="00E54261">
        <w:rPr>
          <w:lang w:val="en-GB"/>
        </w:rPr>
        <w:t xml:space="preserve">give us our sins, Lord have mercy (Kirié Eleison) </w:t>
      </w:r>
      <w:r w:rsidR="00C241B0">
        <w:rPr>
          <w:lang w:val="en-GB"/>
        </w:rPr>
        <w:t>50 (or 41</w:t>
      </w:r>
      <w:r w:rsidR="00C241B0">
        <w:rPr>
          <w:rStyle w:val="FootnoteReference"/>
          <w:lang w:val="en-GB"/>
        </w:rPr>
        <w:footnoteReference w:id="1"/>
      </w:r>
      <w:r w:rsidR="00C241B0">
        <w:rPr>
          <w:lang w:val="en-GB"/>
        </w:rPr>
        <w:t>)</w:t>
      </w:r>
      <w:r w:rsidRPr="00E54261">
        <w:rPr>
          <w:lang w:val="en-GB"/>
        </w:rPr>
        <w:t xml:space="preserve">, </w:t>
      </w:r>
      <w:r>
        <w:rPr>
          <w:lang w:val="en-GB"/>
        </w:rPr>
        <w:t>and the following prayer:</w:t>
      </w:r>
    </w:p>
    <w:p w:rsidR="00E54261" w:rsidRPr="00E54261" w:rsidRDefault="00E54261" w:rsidP="00BD252D">
      <w:pPr>
        <w:pStyle w:val="Heading5"/>
        <w:rPr>
          <w:lang w:val="en-GB"/>
        </w:rPr>
      </w:pPr>
      <w:bookmarkStart w:id="43" w:name="_Ref411969137"/>
      <w:r>
        <w:rPr>
          <w:lang w:val="en-GB"/>
        </w:rPr>
        <w:t>Holy, Holy, Holy</w:t>
      </w:r>
      <w:bookmarkEnd w:id="43"/>
    </w:p>
    <w:p w:rsidR="00E54261" w:rsidRPr="00E54261" w:rsidRDefault="00E54261" w:rsidP="00BD252D">
      <w:pPr>
        <w:pStyle w:val="Prose"/>
      </w:pPr>
      <w:r w:rsidRPr="00E54261">
        <w:t xml:space="preserve">Holy, Holy, Holy Lord of Hosts, heaven and earth are full of </w:t>
      </w:r>
      <w:r w:rsidR="00E570CB">
        <w:t>Your</w:t>
      </w:r>
      <w:r w:rsidRPr="00E54261">
        <w:t xml:space="preserve"> glory and </w:t>
      </w:r>
      <w:r w:rsidR="001040C8">
        <w:t>Your</w:t>
      </w:r>
      <w:r w:rsidRPr="00E54261">
        <w:t xml:space="preserve"> honour.  Have mercy on us, O God, the Father, the Pantocrator.  All Holy Trinity, have mercy on us.  O Lord, God of the powers be with us, for we have no helper in our afflictions and our troubles, save </w:t>
      </w:r>
      <w:r w:rsidR="001040C8">
        <w:t>You</w:t>
      </w:r>
      <w:r w:rsidRPr="00E54261">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t>Your</w:t>
      </w:r>
      <w:r w:rsidRPr="00E54261">
        <w:t xml:space="preserve"> Holy Name which is called upon us.</w:t>
      </w:r>
    </w:p>
    <w:p w:rsidR="00E54261" w:rsidRPr="00E54261" w:rsidRDefault="00E54261" w:rsidP="00BD252D">
      <w:r w:rsidRPr="00E54261">
        <w:t xml:space="preserve">According to </w:t>
      </w:r>
      <w:r w:rsidR="00E570CB">
        <w:t>Your</w:t>
      </w:r>
      <w:r w:rsidRPr="00E54261">
        <w:t xml:space="preserve"> mercy, O Lord,</w:t>
      </w:r>
      <w:r>
        <w:t xml:space="preserve"> and not according to our sins.</w:t>
      </w:r>
    </w:p>
    <w:p w:rsidR="00E54261" w:rsidRDefault="00E54261" w:rsidP="00BD252D">
      <w:r w:rsidRPr="00E54261">
        <w:t>Our Father Who art in Heaven...</w:t>
      </w:r>
    </w:p>
    <w:p w:rsidR="003457C0" w:rsidRDefault="00E54261" w:rsidP="003457C0">
      <w:r w:rsidRPr="001A4291">
        <w:rPr>
          <w:i/>
          <w:iCs/>
        </w:rPr>
        <w:t>Then shall this absolution be said,</w:t>
      </w:r>
    </w:p>
    <w:p w:rsidR="00E54261" w:rsidRDefault="00E54261" w:rsidP="00BD252D">
      <w:pPr>
        <w:pStyle w:val="Prose"/>
      </w:pPr>
      <w:r w:rsidRPr="00E54261">
        <w:t xml:space="preserve">We thank </w:t>
      </w:r>
      <w:r w:rsidR="001040C8">
        <w:t>You</w:t>
      </w:r>
      <w:r w:rsidRPr="00E54261">
        <w:t xml:space="preserve">, our Master, the compassionate, that </w:t>
      </w:r>
      <w:r w:rsidR="001040C8">
        <w:t>You</w:t>
      </w:r>
      <w:r w:rsidRPr="00E54261">
        <w:t xml:space="preserve"> </w:t>
      </w:r>
      <w:r w:rsidR="00556387">
        <w:t>have</w:t>
      </w:r>
      <w:r w:rsidRPr="00E54261">
        <w:t xml:space="preserve"> granted us to pass this day in peace, brought us to the evening in thanksgiving, and made us worth</w:t>
      </w:r>
      <w:r>
        <w:t>y to behold the light until sun</w:t>
      </w:r>
      <w:r w:rsidRPr="00E54261">
        <w:t xml:space="preserve">set.  Accept, O God, our doxology which has now been made, and deliver us from the wiles of the adversary, and abolish all his snares which are laid against us.  Grant us in this coming night peace without suffering, nor trouble, nor weariness, nor phantasies, that we may pass it also in peace and chastity; that we may stand up for hymns and prayers, at all times and </w:t>
      </w:r>
      <w:r w:rsidRPr="00E54261">
        <w:lastRenderedPageBreak/>
        <w:t xml:space="preserve">in all places, glorifying </w:t>
      </w:r>
      <w:r w:rsidR="001040C8">
        <w:t>Your</w:t>
      </w:r>
      <w:r w:rsidRPr="00E54261">
        <w:t xml:space="preserve"> Holy Name in all things, together with th</w:t>
      </w:r>
      <w:r>
        <w:t>e Father Who is in</w:t>
      </w:r>
      <w:r w:rsidRPr="00E54261">
        <w:t xml:space="preserve">comprehensible nor having any beginning, and the Holy Spirit, the Life Giver, Who is Co Essential with </w:t>
      </w:r>
      <w:r w:rsidR="001040C8">
        <w:t>You</w:t>
      </w:r>
      <w:r w:rsidRPr="00E54261">
        <w:t>, now and unto the ages of ages.  Amen.</w:t>
      </w:r>
    </w:p>
    <w:p w:rsidR="003457C0" w:rsidRDefault="003457C0" w:rsidP="003457C0">
      <w:pPr>
        <w:pStyle w:val="Rubric"/>
      </w:pPr>
      <w:r>
        <w:t>And earlier rite has this additional absolution,</w:t>
      </w:r>
    </w:p>
    <w:p w:rsidR="003457C0" w:rsidRDefault="003457C0" w:rsidP="003457C0">
      <w:pPr>
        <w:pStyle w:val="Prose"/>
      </w:pPr>
      <w:r>
        <w:t xml:space="preserve">My Lord Jesus Christ, my God, give to me in my sleep repose of the body, and guard us from the darkness which is in the gloom of sin. Let the assaults of the passions be repulsed; quench the fire of the body, bring to nought the uprising of the flesh. Let the passions and fleshly memories sleep; give to me a whatchful mind, and a purified memory and a stainless sleeping-mat, and a manner of life full of virtue, and a couch of rest. Touse us up for the hymns of the night and the morning, that we may praise </w:t>
      </w:r>
      <w:r w:rsidR="001040C8">
        <w:t>Your</w:t>
      </w:r>
      <w:r>
        <w:t xml:space="preserve"> Holy Name, full of glory and all beauty, with </w:t>
      </w:r>
      <w:r w:rsidR="00E570CB">
        <w:t>Your</w:t>
      </w:r>
      <w:r>
        <w:t xml:space="preserve"> Good Father and the Holy Spirit, the Life-Giver, who is of one essence with </w:t>
      </w:r>
      <w:r w:rsidR="001040C8">
        <w:t>You</w:t>
      </w:r>
      <w:r>
        <w:t>, now and at all times, and to the age of all ages. Amen. Kyrie eleison fifty times.</w:t>
      </w:r>
    </w:p>
    <w:p w:rsidR="003457C0" w:rsidRPr="00E54261" w:rsidRDefault="003457C0" w:rsidP="00BD252D">
      <w:pPr>
        <w:pStyle w:val="Prose"/>
      </w:pPr>
      <w:r>
        <w:t xml:space="preserve">We give thanks to </w:t>
      </w:r>
      <w:r w:rsidR="001040C8">
        <w:t>You</w:t>
      </w:r>
      <w:r>
        <w:t xml:space="preserve">, our Master, the Compassionate, that </w:t>
      </w:r>
      <w:r w:rsidR="001040C8">
        <w:t>You</w:t>
      </w:r>
      <w:r>
        <w:t xml:space="preserve"> </w:t>
      </w:r>
      <w:r w:rsidR="00556387">
        <w:t>have</w:t>
      </w:r>
      <w:r>
        <w:t xml:space="preserve"> granted to us to pass this day in peace, and </w:t>
      </w:r>
      <w:r w:rsidR="00556387">
        <w:t>have</w:t>
      </w:r>
      <w:r>
        <w:t xml:space="preserve"> brought us to eventide in thanksgiving, and has made us fit to see the light of evening. Receive, God, our doxology, which hath now been made, and deliver us from the guiles of the Adversary, and bring to nought all his snares which are laid against us. And </w:t>
      </w:r>
      <w:r w:rsidR="008C0538">
        <w:t>graciously accord</w:t>
      </w:r>
      <w:r>
        <w:t xml:space="preserve"> to us </w:t>
      </w:r>
      <w:r w:rsidR="00E570CB">
        <w:t>Your</w:t>
      </w:r>
      <w:r>
        <w:t xml:space="preserve"> peace in this coming night also, a peace without pain or weariness or phantasies, that we may pass it also in peace and chastity, that we may stand for the hymns and prayers at all times in in all places, glorifying </w:t>
      </w:r>
      <w:r w:rsidR="001040C8">
        <w:t>Your</w:t>
      </w:r>
      <w:r>
        <w:t xml:space="preserve"> Holy Name in all things with the incomprehensible and beginningless Father with the Holy Spirit, the Life-Giver, who is of one essence with </w:t>
      </w:r>
      <w:r w:rsidR="001040C8">
        <w:t>You</w:t>
      </w:r>
      <w:r>
        <w:t>, now and at all times and to the age of all ages. Amen.</w:t>
      </w:r>
    </w:p>
    <w:p w:rsidR="00E54261" w:rsidRDefault="00E54261" w:rsidP="00BD252D">
      <w:pPr>
        <w:pStyle w:val="Heading5"/>
      </w:pPr>
      <w:bookmarkStart w:id="44" w:name="_Ref411969145"/>
      <w:r>
        <w:t>The Prayer of the Hours</w:t>
      </w:r>
      <w:bookmarkEnd w:id="44"/>
    </w:p>
    <w:p w:rsidR="00E54261" w:rsidRDefault="00E54261" w:rsidP="00BD252D">
      <w:pPr>
        <w:pStyle w:val="Prose"/>
      </w:pPr>
      <w:r>
        <w:t xml:space="preserve">Have mercy on us, O God, Who is worshipped and glorified at all times and at every hour, in heaven and on earth. Christ our God, the Good, long suffering, plenteous in mercy and compassion, Who loves the righteous and has mercy upon sinners, (among whom I am chief; Who desires not the death of a sinner, but rather that he return and live.) Who calls everyone to salvation, through the promises of the good things to come;  do </w:t>
      </w:r>
      <w:r w:rsidR="001040C8">
        <w:t>You</w:t>
      </w:r>
      <w:r>
        <w:t xml:space="preserve">, O Lord, receive our supplications at this very hour, and straiten our life to do </w:t>
      </w:r>
      <w:r w:rsidR="00E570CB">
        <w:t>Your</w:t>
      </w:r>
      <w:r>
        <w:t xml:space="preserve"> commandments.  </w:t>
      </w:r>
    </w:p>
    <w:p w:rsidR="001A38AB" w:rsidRPr="001A38AB" w:rsidRDefault="00E54261" w:rsidP="00BD252D">
      <w:pPr>
        <w:pStyle w:val="Prose"/>
      </w:pPr>
      <w:r>
        <w:t xml:space="preserve">Sanctify our souls, purify our bodies, rectify our thoughts, cleanse our consciences, and deliver us from all evil affliction and grief.  Surround us with </w:t>
      </w:r>
      <w:r w:rsidR="001040C8">
        <w:t>Your</w:t>
      </w:r>
      <w:r>
        <w:t xml:space="preserve"> holy Angels, that we being guarded and guided by their encampment; may attain to the unity of the faith, and the knowledge of </w:t>
      </w:r>
      <w:r w:rsidR="001040C8">
        <w:t>Your</w:t>
      </w:r>
      <w:r>
        <w:t xml:space="preserve"> unapproachable glory. For blessed art </w:t>
      </w:r>
      <w:r w:rsidR="001040C8">
        <w:t>You</w:t>
      </w:r>
      <w:r>
        <w:t xml:space="preserve"> unto the ages of ages.  Amen</w:t>
      </w:r>
    </w:p>
    <w:p w:rsidR="00964F23" w:rsidRDefault="00964F23" w:rsidP="00964F23">
      <w:pPr>
        <w:pStyle w:val="Heading3"/>
      </w:pPr>
      <w:bookmarkStart w:id="45" w:name="_Toc410196174"/>
      <w:bookmarkStart w:id="46" w:name="_Toc410196406"/>
      <w:bookmarkStart w:id="47" w:name="_Toc410196908"/>
      <w:r>
        <w:t>The Raising of Evening</w:t>
      </w:r>
      <w:r w:rsidR="0016512E">
        <w:t xml:space="preserve"> (or </w:t>
      </w:r>
      <w:commentRangeStart w:id="48"/>
      <w:r w:rsidR="0016512E">
        <w:t>Morning</w:t>
      </w:r>
      <w:commentRangeEnd w:id="48"/>
      <w:r w:rsidR="0016512E">
        <w:rPr>
          <w:rStyle w:val="CommentReference"/>
          <w:rFonts w:eastAsiaTheme="minorHAnsi" w:cstheme="minorBidi"/>
          <w:b w:val="0"/>
          <w:bCs w:val="0"/>
        </w:rPr>
        <w:commentReference w:id="48"/>
      </w:r>
      <w:r w:rsidR="0016512E">
        <w:t>)</w:t>
      </w:r>
      <w:r>
        <w:t xml:space="preserve"> Incense</w:t>
      </w:r>
      <w:bookmarkEnd w:id="45"/>
      <w:bookmarkEnd w:id="46"/>
      <w:bookmarkEnd w:id="47"/>
    </w:p>
    <w:p w:rsidR="000D107E" w:rsidRDefault="000D107E" w:rsidP="000D107E">
      <w:pPr>
        <w:pStyle w:val="Priest"/>
      </w:pPr>
      <w:r>
        <w:t>PRIEST:</w:t>
      </w:r>
    </w:p>
    <w:p w:rsidR="000D107E" w:rsidRDefault="000D107E" w:rsidP="000D107E">
      <w:pPr>
        <w:pStyle w:val="Body"/>
      </w:pPr>
      <w:r>
        <w:t xml:space="preserve">Have mercy on us, O God, the Father, the Pantocrator. All Holy Trinity, have mercy on us. Lord, God of the powers, be with us, for there is not a helper in our afflictions and our needs, save </w:t>
      </w:r>
      <w:r w:rsidR="007246F6">
        <w:t>You</w:t>
      </w:r>
      <w:r>
        <w:t xml:space="preserve">. </w:t>
      </w:r>
    </w:p>
    <w:p w:rsidR="000D107E" w:rsidRDefault="000D107E" w:rsidP="000D107E">
      <w:pPr>
        <w:pStyle w:val="Priest"/>
      </w:pPr>
      <w:r>
        <w:lastRenderedPageBreak/>
        <w:t>CONGREGATION:</w:t>
      </w:r>
    </w:p>
    <w:p w:rsidR="000D107E" w:rsidRDefault="000D107E" w:rsidP="000D107E">
      <w:pPr>
        <w:pStyle w:val="Body"/>
        <w:rPr>
          <w:lang w:val="en-GB"/>
        </w:rPr>
      </w:pPr>
      <w:r>
        <w:rPr>
          <w:lang w:val="en-GB"/>
        </w:rPr>
        <w:t>Our Father Who art in heaven, hallowed be Thy Name. Thy Kingdom come. Thy will be done, on earth as it is in heaven. Our bread of the morrow, give us today, and forgive us our trespasses as we forgive those who trespass against us. And lead us not into temptation, but deliver us from the Evil One; in Christ Jesus our Lord. For Thine is the Kingdom, the power and the glory, forever and ever. Amen</w:t>
      </w:r>
    </w:p>
    <w:p w:rsidR="000D107E" w:rsidRDefault="000D107E" w:rsidP="000D107E">
      <w:pPr>
        <w:pStyle w:val="Priest"/>
      </w:pPr>
      <w:r>
        <w:t>PRIEST:</w:t>
      </w:r>
    </w:p>
    <w:p w:rsidR="000D107E" w:rsidRDefault="000D107E" w:rsidP="00A02728">
      <w:pPr>
        <w:pStyle w:val="Body"/>
      </w:pPr>
      <w:r>
        <w:t xml:space="preserve">We worship </w:t>
      </w:r>
      <w:r w:rsidR="007246F6">
        <w:t>You</w:t>
      </w:r>
      <w:r>
        <w:t xml:space="preserve">, O Christ, with </w:t>
      </w:r>
      <w:r w:rsidR="007246F6">
        <w:t>Your</w:t>
      </w:r>
      <w:r>
        <w:t xml:space="preserve"> Good Father and the Holy Spirit, for </w:t>
      </w:r>
      <w:r w:rsidR="007246F6">
        <w:t>You have</w:t>
      </w:r>
      <w:r>
        <w:t xml:space="preserve"> {come / been born / been baptized / been crucified / risen} and saved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Heading4"/>
      </w:pPr>
      <w:bookmarkStart w:id="49" w:name="ThanksgivingIncense"/>
      <w:r>
        <w:t>THE PRAYER OF THANKSGIVING</w:t>
      </w:r>
    </w:p>
    <w:bookmarkEnd w:id="49"/>
    <w:p w:rsidR="00A02728" w:rsidRDefault="00A02728" w:rsidP="00A02728">
      <w:pPr>
        <w:pStyle w:val="Priest"/>
      </w:pPr>
      <w:r>
        <w:t>PRIEST:</w:t>
      </w:r>
    </w:p>
    <w:p w:rsidR="00A02728" w:rsidRDefault="00A02728" w:rsidP="00A02728">
      <w:pPr>
        <w:pStyle w:val="Body"/>
      </w:pPr>
      <w:r>
        <w:t>Let us give thanks to the beneficent and merciful God, the Father of our Lord, God and Saviour, Jesus Christ. For He has covered us, helped us, guarded us, accepted us to Him</w:t>
      </w:r>
      <w:r w:rsidR="008E406C">
        <w:t>self</w:t>
      </w:r>
      <w:r>
        <w:t>, spared us, supported us, and has brought us to this hour.</w:t>
      </w:r>
    </w:p>
    <w:p w:rsidR="00A02728" w:rsidRDefault="00A02728" w:rsidP="00A02728">
      <w:pPr>
        <w:pStyle w:val="Body"/>
      </w:pPr>
      <w:r>
        <w:t xml:space="preserve">Let us also ask Him, the Lord our God, the Pantocrator, to guard us in all peace this holy day and all the days of our life.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Prosevexasté.</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Lord have mercy.</w:t>
            </w:r>
          </w:p>
        </w:tc>
        <w:tc>
          <w:tcPr>
            <w:tcW w:w="3624" w:type="dxa"/>
            <w:tcBorders>
              <w:left w:val="single" w:sz="4" w:space="0" w:color="000000" w:themeColor="text1"/>
            </w:tcBorders>
          </w:tcPr>
          <w:p w:rsidR="00A02728" w:rsidRDefault="00A02728" w:rsidP="00A02728">
            <w:pPr>
              <w:pStyle w:val="Body"/>
            </w:pPr>
            <w:r>
              <w:t>Kyrié eleison.</w:t>
            </w:r>
          </w:p>
        </w:tc>
      </w:tr>
    </w:tbl>
    <w:p w:rsidR="00A02728" w:rsidRDefault="00A02728" w:rsidP="00A02728">
      <w:pPr>
        <w:pStyle w:val="Priest"/>
      </w:pPr>
      <w:r>
        <w:t>PRIEST:</w:t>
      </w:r>
    </w:p>
    <w:p w:rsidR="00A02728" w:rsidRDefault="00A02728" w:rsidP="00A02728">
      <w:pPr>
        <w:pStyle w:val="Body"/>
      </w:pPr>
      <w:r>
        <w:t xml:space="preserve">O Master, Lord, God the Pantocrator, the Father of our Lord, God and Saviour, Jesus Christ, we thank </w:t>
      </w:r>
      <w:r w:rsidR="007246F6">
        <w:t>You</w:t>
      </w:r>
      <w:r>
        <w:t xml:space="preserve"> for everything, concerning everything, and in everything. For </w:t>
      </w:r>
      <w:r w:rsidR="007246F6">
        <w:t>You have</w:t>
      </w:r>
      <w:r>
        <w:t xml:space="preserve"> covered us, helped us, guarded us, accepted us to </w:t>
      </w:r>
      <w:r w:rsidR="007246F6">
        <w:t>Yourself</w:t>
      </w:r>
      <w:r>
        <w:t xml:space="preserve">, spared us, supported us, and </w:t>
      </w:r>
      <w:r w:rsidR="007246F6">
        <w:t>have</w:t>
      </w:r>
      <w:r>
        <w:t xml:space="preserve"> brought us to this hour.</w:t>
      </w:r>
    </w:p>
    <w:p w:rsidR="00A02728" w:rsidRDefault="00A02728" w:rsidP="00A02728">
      <w:pPr>
        <w:pStyle w:val="Priest"/>
      </w:pPr>
      <w:r>
        <w:t>DEACON:</w:t>
      </w:r>
    </w:p>
    <w:p w:rsidR="00A02728" w:rsidRDefault="00A02728" w:rsidP="00A02728">
      <w:pPr>
        <w:pStyle w:val="Body"/>
      </w:pPr>
      <w:r>
        <w:t>Pray that God have mercy and compassion on us, hear us, help us and accept the supplic</w:t>
      </w:r>
      <w:r>
        <w:t>a</w:t>
      </w:r>
      <w:r>
        <w:t>tions and prayers of His saints, for that which is good, on our behalf, at all times,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Therefore, we ask and entreat </w:t>
      </w:r>
      <w:r w:rsidR="007246F6">
        <w:t>Your</w:t>
      </w:r>
      <w:r>
        <w:t xml:space="preserve"> Goodness, O Lover of mankind, grant us to complete this holy day, and all the days of our life, in all peace with </w:t>
      </w:r>
      <w:r w:rsidR="007246F6">
        <w:t>Your</w:t>
      </w:r>
      <w:r>
        <w:t xml:space="preserve"> fear.</w:t>
      </w:r>
    </w:p>
    <w:p w:rsidR="00A02728" w:rsidRDefault="00A02728" w:rsidP="00A02728">
      <w:pPr>
        <w:pStyle w:val="Body"/>
      </w:pPr>
      <w:r>
        <w:t xml:space="preserve">All envy, all temptation, all the work of Satan, the counsel of wicked men and the rising up of enemies, hidden and manifest, take them away from us, and from all </w:t>
      </w:r>
      <w:r w:rsidR="007246F6">
        <w:t>Your</w:t>
      </w:r>
      <w:r>
        <w:t xml:space="preserve"> people, {and from this church </w:t>
      </w:r>
      <w:r w:rsidRPr="00B06ECC">
        <w:rPr>
          <w:rStyle w:val="RubricsInBodyChar"/>
        </w:rPr>
        <w:t>(Morning Incense only)</w:t>
      </w:r>
      <w:r>
        <w:t xml:space="preserve">,} and from this holy place that is </w:t>
      </w:r>
      <w:r w:rsidR="007246F6">
        <w:t>Yours</w:t>
      </w:r>
      <w:r>
        <w:t>.</w:t>
      </w:r>
    </w:p>
    <w:p w:rsidR="00A02728" w:rsidRDefault="00A02728" w:rsidP="00A02728">
      <w:pPr>
        <w:pStyle w:val="Body"/>
      </w:pPr>
      <w:r>
        <w:t xml:space="preserve">But those things which are good and profitable do provide for us, for it is </w:t>
      </w:r>
      <w:r w:rsidR="007246F6">
        <w:t>You</w:t>
      </w:r>
      <w:r>
        <w:t xml:space="preserve"> Who </w:t>
      </w:r>
      <w:r w:rsidR="008E406C">
        <w:t>have</w:t>
      </w:r>
      <w:r>
        <w:t xml:space="preserve"> given us the authority to tread on serpents and scorpions, and upon all the power of the enemy.</w:t>
      </w:r>
    </w:p>
    <w:p w:rsidR="00A02728" w:rsidRDefault="00A02728" w:rsidP="00A02728">
      <w:pPr>
        <w:pStyle w:val="Body"/>
      </w:pPr>
      <w:r>
        <w:t xml:space="preserve">And lead us not into temptation, but deliver us from evil, by the grace, compassion and love of mankind, of </w:t>
      </w:r>
      <w:r w:rsidR="007246F6">
        <w:t>Your</w:t>
      </w:r>
      <w:r>
        <w:t xml:space="preserve"> Only Begotten Son, our Lord, God and Saviour, Jesus Christ. Through Whom the glory, the honour, the dominion, and the adoration are due </w:t>
      </w:r>
      <w:r w:rsidR="008E406C">
        <w:t>to</w:t>
      </w:r>
      <w:r>
        <w:t xml:space="preserve"> </w:t>
      </w:r>
      <w:r w:rsidR="007246F6">
        <w:t>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Rubrics0"/>
      </w:pPr>
      <w:r>
        <w:t>The priest offers incense while the congregation sings…</w:t>
      </w:r>
    </w:p>
    <w:p w:rsidR="00A02728" w:rsidRDefault="00A02728" w:rsidP="00A02728">
      <w:pPr>
        <w:pStyle w:val="Heading4"/>
      </w:pPr>
      <w:bookmarkStart w:id="50" w:name="VersesCymbals"/>
      <w:r>
        <w:t>THE VERSES OF THE CYMBALS</w:t>
      </w:r>
    </w:p>
    <w:bookmarkEnd w:id="50"/>
    <w:p w:rsidR="00A02728" w:rsidRDefault="00A02728" w:rsidP="00A02728">
      <w:pPr>
        <w:pStyle w:val="Rubrics0"/>
      </w:pPr>
      <w:r w:rsidRPr="00B06ECC">
        <w:t>On Sunday, Monday and Tuesday,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commentRangeStart w:id="51"/>
            <w:r w:rsidRPr="00B06ECC">
              <w:t xml:space="preserve">Oh </w:t>
            </w:r>
            <w:commentRangeEnd w:id="51"/>
            <w:r w:rsidR="008E406C">
              <w:rPr>
                <w:rStyle w:val="CommentReference"/>
                <w:lang w:val="en-CA"/>
              </w:rPr>
              <w:commentReference w:id="51"/>
            </w:r>
            <w:r w:rsidRPr="00B06ECC">
              <w:t>come, let us worship the Holy Trinity—the Father, the Son and the Holy Spirit—</w:t>
            </w:r>
          </w:p>
        </w:tc>
        <w:tc>
          <w:tcPr>
            <w:tcW w:w="3624" w:type="dxa"/>
            <w:tcBorders>
              <w:left w:val="single" w:sz="4" w:space="0" w:color="000000" w:themeColor="text1"/>
            </w:tcBorders>
          </w:tcPr>
          <w:p w:rsidR="00A02728" w:rsidRPr="00B06ECC" w:rsidRDefault="00A02728" w:rsidP="00A02728">
            <w:pPr>
              <w:pStyle w:val="BodyNoIndent"/>
            </w:pPr>
            <w:r w:rsidRPr="00B06ECC">
              <w:t>Amoini maren oo osht: en ti Trias Eth owab: été ef Yot nem ep Shiri: nem pi Pnevma Eth owab:</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the Christian people—for this is our True God.</w:t>
            </w:r>
          </w:p>
        </w:tc>
        <w:tc>
          <w:tcPr>
            <w:tcW w:w="3624" w:type="dxa"/>
            <w:tcBorders>
              <w:left w:val="single" w:sz="4" w:space="0" w:color="000000" w:themeColor="text1"/>
            </w:tcBorders>
          </w:tcPr>
          <w:p w:rsidR="00A02728" w:rsidRPr="00B06ECC" w:rsidRDefault="00A02728" w:rsidP="00A02728">
            <w:pPr>
              <w:pStyle w:val="BodyNoIndent"/>
            </w:pPr>
            <w:r>
              <w:t>Anon kha ni la os: en Ekhris</w:t>
            </w:r>
            <w:r w:rsidRPr="00B06ECC">
              <w:t>tianos: fai ghar pe pen Nooti: en Alithinos.</w:t>
            </w:r>
          </w:p>
        </w:tc>
      </w:tr>
      <w:tr w:rsidR="00A02728" w:rsidTr="00A02728">
        <w:trPr>
          <w:cantSplit/>
        </w:trPr>
        <w:tc>
          <w:tcPr>
            <w:tcW w:w="3623" w:type="dxa"/>
            <w:tcBorders>
              <w:right w:val="single" w:sz="4" w:space="0" w:color="000000" w:themeColor="text1"/>
            </w:tcBorders>
          </w:tcPr>
          <w:p w:rsidR="00A02728" w:rsidRPr="00B06ECC" w:rsidRDefault="00A02728" w:rsidP="00A02728">
            <w:pPr>
              <w:pStyle w:val="BodyNoIndent"/>
            </w:pPr>
            <w:r w:rsidRPr="00B06ECC">
              <w:t>We have hope in Saint Mary, that God will have mercy upon us, through her intercessions.</w:t>
            </w:r>
          </w:p>
        </w:tc>
        <w:tc>
          <w:tcPr>
            <w:tcW w:w="3624" w:type="dxa"/>
            <w:tcBorders>
              <w:left w:val="single" w:sz="4" w:space="0" w:color="000000" w:themeColor="text1"/>
            </w:tcBorders>
          </w:tcPr>
          <w:p w:rsidR="00A02728" w:rsidRPr="00B06ECC" w:rsidRDefault="00A02728" w:rsidP="00A02728">
            <w:pPr>
              <w:pStyle w:val="BodyNoIndent"/>
            </w:pPr>
            <w:r w:rsidRPr="00B06ECC">
              <w:t>Oo</w:t>
            </w:r>
            <w:r w:rsidRPr="00B06ECC">
              <w:noBreakHyphen/>
              <w:t>on oo</w:t>
            </w:r>
            <w:r w:rsidRPr="00B06ECC">
              <w:noBreakHyphen/>
              <w:t>helpis en tan khen thi Eth</w:t>
            </w:r>
            <w:r w:rsidRPr="00B06ECC">
              <w:noBreakHyphen/>
              <w:t>owab Maria: éré ef Nooti nai nan: hiten nes pres</w:t>
            </w:r>
            <w:r w:rsidRPr="00B06ECC">
              <w:softHyphen/>
              <w:t>via.</w:t>
            </w:r>
          </w:p>
        </w:tc>
      </w:tr>
    </w:tbl>
    <w:p w:rsidR="00A02728" w:rsidRDefault="00A02728" w:rsidP="00A02728">
      <w:pPr>
        <w:pStyle w:val="Rubrics0"/>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We worship the Father, the Son and the Holy Spirit, the Holy and Co Essential Trinity.</w:t>
            </w:r>
          </w:p>
        </w:tc>
        <w:tc>
          <w:tcPr>
            <w:tcW w:w="3624" w:type="dxa"/>
            <w:tcBorders>
              <w:left w:val="single" w:sz="4" w:space="0" w:color="000000" w:themeColor="text1"/>
            </w:tcBorders>
          </w:tcPr>
          <w:p w:rsidR="00A02728" w:rsidRPr="00923FD4" w:rsidRDefault="00A02728" w:rsidP="00A02728">
            <w:pPr>
              <w:pStyle w:val="BodyNoIndent"/>
              <w:rPr>
                <w:rFonts w:cs="@MingLiU"/>
              </w:rPr>
            </w:pPr>
            <w:r>
              <w:rPr>
                <w:rFonts w:cs="@MingLiU"/>
              </w:rPr>
              <w:t>Ten oo</w:t>
            </w:r>
            <w:r>
              <w:rPr>
                <w:rFonts w:cs="@MingLiU"/>
              </w:rPr>
              <w:noBreakHyphen/>
              <w:t>osht em ef Yot nem ep Shiri: nem pi Pnevma Eth</w:t>
            </w:r>
            <w:r>
              <w:rPr>
                <w:rFonts w:cs="@MingLiU"/>
              </w:rPr>
              <w:noBreakHyphen/>
              <w:t>owab: ti Trias Eth</w:t>
            </w:r>
            <w:r>
              <w:rPr>
                <w:rFonts w:cs="@MingLiU"/>
              </w:rPr>
              <w:noBreakHyphen/>
              <w:t>owab en Omoosios.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sidRPr="00923FD4">
              <w:t>Hail to the Church, the house of the angels.</w:t>
            </w:r>
            <w:r>
              <w:t xml:space="preserve"> </w:t>
            </w:r>
            <w:r w:rsidRPr="00923FD4">
              <w:t>Hail to the Virgin, who gave birth to our Saviour.</w:t>
            </w:r>
          </w:p>
        </w:tc>
        <w:tc>
          <w:tcPr>
            <w:tcW w:w="3624" w:type="dxa"/>
            <w:tcBorders>
              <w:left w:val="single" w:sz="4" w:space="0" w:color="000000" w:themeColor="text1"/>
            </w:tcBorders>
          </w:tcPr>
          <w:p w:rsidR="00A02728" w:rsidRDefault="00A02728" w:rsidP="00A02728">
            <w:pPr>
              <w:pStyle w:val="BodyNoIndent"/>
            </w:pPr>
            <w:r w:rsidRPr="00923FD4">
              <w:t>Shéré ti Ekklisia: ep ee enté ni angelos: Shéré ti Parthenos: etas mes pen Sotir.</w:t>
            </w:r>
          </w:p>
        </w:tc>
      </w:tr>
    </w:tbl>
    <w:p w:rsidR="00A02728" w:rsidRDefault="00A02728" w:rsidP="00A02728">
      <w:pPr>
        <w:pStyle w:val="Rubrics0"/>
      </w:pPr>
      <w:r>
        <w:lastRenderedPageBreak/>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 the fair dove, who brought forth unto us God the Logos.</w:t>
            </w:r>
          </w:p>
        </w:tc>
        <w:tc>
          <w:tcPr>
            <w:tcW w:w="3624" w:type="dxa"/>
            <w:tcBorders>
              <w:left w:val="single" w:sz="4" w:space="0" w:color="000000" w:themeColor="text1"/>
            </w:tcBorders>
          </w:tcPr>
          <w:p w:rsidR="00A02728" w:rsidRPr="00475EE8" w:rsidRDefault="00A02728" w:rsidP="00A02728">
            <w:pPr>
              <w:pStyle w:val="BodyNoIndent"/>
            </w:pPr>
            <w:bookmarkStart w:id="52" w:name="ShereNeMariaCymbals"/>
            <w:r>
              <w:rPr>
                <w:rFonts w:hint="eastAsia"/>
              </w:rPr>
              <w:t>Sh</w:t>
            </w:r>
            <w:r>
              <w:t>é</w:t>
            </w:r>
            <w:r>
              <w:rPr>
                <w:rFonts w:hint="eastAsia"/>
              </w:rPr>
              <w:t>r</w:t>
            </w:r>
            <w:r>
              <w:t>é</w:t>
            </w:r>
            <w:r>
              <w:rPr>
                <w:rFonts w:hint="eastAsia"/>
              </w:rPr>
              <w:t xml:space="preserve"> ne Maria</w:t>
            </w:r>
            <w:bookmarkEnd w:id="52"/>
            <w:r>
              <w:rPr>
                <w:rFonts w:hint="eastAsia"/>
              </w:rPr>
              <w:t>: ti etchrompi ethnesos: thi</w:t>
            </w:r>
            <w:r>
              <w:rPr>
                <w:rFonts w:hint="eastAsia"/>
              </w:rPr>
              <w:noBreakHyphen/>
              <w:t>et as misi nan: em Ef Nooti pi Logos.</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you, O Mary</w:t>
            </w:r>
            <w:r>
              <w:t>—</w:t>
            </w:r>
            <w:r>
              <w:rPr>
                <w:rFonts w:hint="eastAsia"/>
              </w:rPr>
              <w:t>a holy hail. Hail to you, O Mary, the Mother of the Holy.</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ne Maria: khen oo</w:t>
            </w:r>
            <w:r>
              <w:rPr>
                <w:rFonts w:hint="eastAsia"/>
              </w:rPr>
              <w:noBreakHyphen/>
              <w:t>sh</w:t>
            </w:r>
            <w:r>
              <w:t>é</w:t>
            </w:r>
            <w:r>
              <w:rPr>
                <w:rFonts w:hint="eastAsia"/>
              </w:rPr>
              <w:t>r</w:t>
            </w:r>
            <w:r>
              <w:t>é</w:t>
            </w:r>
            <w:r>
              <w:rPr>
                <w:rFonts w:hint="eastAsia"/>
              </w:rPr>
              <w:t xml:space="preserve"> ef</w:t>
            </w:r>
            <w:r>
              <w:rPr>
                <w:rFonts w:hint="eastAsia"/>
              </w:rPr>
              <w:noBreakHyphen/>
              <w:t>owab: Sh</w:t>
            </w:r>
            <w:r>
              <w:t>é</w:t>
            </w:r>
            <w:r>
              <w:rPr>
                <w:rFonts w:hint="eastAsia"/>
              </w:rPr>
              <w:t>r</w:t>
            </w:r>
            <w:r>
              <w:t>é</w:t>
            </w:r>
            <w:r>
              <w:rPr>
                <w:rFonts w:hint="eastAsia"/>
              </w:rPr>
              <w:t xml:space="preserve"> ne Maria: eth Mav em fi Eth</w:t>
            </w:r>
            <w:r>
              <w:rPr>
                <w:rFonts w:hint="eastAsia"/>
              </w:rPr>
              <w:noBreakHyphen/>
              <w:t>owab.</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Michael, the great archangel. Hail to Gabriel the Angel</w:t>
            </w:r>
            <w:r>
              <w:rPr>
                <w:rFonts w:hint="eastAsia"/>
              </w:rPr>
              <w:noBreakHyphen/>
              <w:t>Evangel.</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Mikha</w:t>
            </w:r>
            <w:r>
              <w:rPr>
                <w:rFonts w:hint="eastAsia"/>
              </w:rPr>
              <w:noBreakHyphen/>
              <w:t>il: pi nishti en arshi</w:t>
            </w:r>
            <w:r>
              <w:rPr>
                <w:rFonts w:hint="eastAsia"/>
              </w:rPr>
              <w:noBreakHyphen/>
              <w:t>angelos: Sh</w:t>
            </w:r>
            <w:r>
              <w:t>é</w:t>
            </w:r>
            <w:r>
              <w:rPr>
                <w:rFonts w:hint="eastAsia"/>
              </w:rPr>
              <w:t>r</w:t>
            </w:r>
            <w:r>
              <w:t>é</w:t>
            </w:r>
            <w:r>
              <w:rPr>
                <w:rFonts w:hint="eastAsia"/>
              </w:rPr>
              <w:t xml:space="preserve"> Gabri</w:t>
            </w:r>
            <w:r>
              <w:rPr>
                <w:rFonts w:hint="eastAsia"/>
              </w:rPr>
              <w:noBreakHyphen/>
              <w:t>il: pi Fai</w:t>
            </w:r>
            <w:r>
              <w:rPr>
                <w:rFonts w:hint="eastAsia"/>
              </w:rPr>
              <w:noBreakHyphen/>
              <w:t>shennoofi.</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the Cherubim. Hail to the Seraphim. Hail to all the heavenly orders.</w:t>
            </w:r>
          </w:p>
        </w:tc>
        <w:tc>
          <w:tcPr>
            <w:tcW w:w="3624" w:type="dxa"/>
            <w:tcBorders>
              <w:left w:val="single" w:sz="4" w:space="0" w:color="000000" w:themeColor="text1"/>
            </w:tcBorders>
          </w:tcPr>
          <w:p w:rsidR="00A02728" w:rsidRPr="00475EE8" w:rsidRDefault="00A02728" w:rsidP="00A02728">
            <w:pPr>
              <w:pStyle w:val="BodyNoIndent"/>
            </w:pPr>
            <w:r>
              <w:rPr>
                <w:rFonts w:hint="eastAsia"/>
              </w:rPr>
              <w:t>Sh</w:t>
            </w:r>
            <w:r>
              <w:t>é</w:t>
            </w:r>
            <w:r>
              <w:rPr>
                <w:rFonts w:hint="eastAsia"/>
              </w:rPr>
              <w:t>r</w:t>
            </w:r>
            <w:r>
              <w:t>é</w:t>
            </w:r>
            <w:r>
              <w:rPr>
                <w:rFonts w:hint="eastAsia"/>
              </w:rPr>
              <w:t xml:space="preserve"> ni Sherobim: Sh</w:t>
            </w:r>
            <w:r>
              <w:t>é</w:t>
            </w:r>
            <w:r>
              <w:rPr>
                <w:rFonts w:hint="eastAsia"/>
              </w:rPr>
              <w:t>r</w:t>
            </w:r>
            <w:r>
              <w:t>é</w:t>
            </w:r>
            <w:r>
              <w:rPr>
                <w:rFonts w:hint="eastAsia"/>
              </w:rPr>
              <w:t xml:space="preserve"> ni Serafim: Sh</w:t>
            </w:r>
            <w:r>
              <w:t>é</w:t>
            </w:r>
            <w:r>
              <w:rPr>
                <w:rFonts w:hint="eastAsia"/>
              </w:rPr>
              <w:t>r</w:t>
            </w:r>
            <w:r>
              <w:t>é</w:t>
            </w:r>
            <w:r>
              <w:rPr>
                <w:rFonts w:hint="eastAsia"/>
              </w:rPr>
              <w:t xml:space="preserve"> ni tagma tiroo: en ep ooranion.</w:t>
            </w:r>
          </w:p>
        </w:tc>
      </w:tr>
      <w:tr w:rsidR="00A02728" w:rsidTr="00A02728">
        <w:trPr>
          <w:cantSplit/>
        </w:trPr>
        <w:tc>
          <w:tcPr>
            <w:tcW w:w="3623" w:type="dxa"/>
            <w:tcBorders>
              <w:right w:val="single" w:sz="4" w:space="0" w:color="000000" w:themeColor="text1"/>
            </w:tcBorders>
          </w:tcPr>
          <w:p w:rsidR="00A02728" w:rsidRPr="00475EE8" w:rsidRDefault="00A02728" w:rsidP="00A02728">
            <w:pPr>
              <w:pStyle w:val="BodyNoIndent"/>
            </w:pPr>
            <w:r>
              <w:rPr>
                <w:rFonts w:hint="eastAsia"/>
              </w:rPr>
              <w:t>Hail to John, the great fore</w:t>
            </w:r>
            <w:r>
              <w:rPr>
                <w:rFonts w:hint="eastAsia"/>
              </w:rPr>
              <w:noBreakHyphen/>
              <w:t>runner. Hail to the priest, the cousin of Emmanuel.</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Yo</w:t>
            </w:r>
            <w:r>
              <w:rPr>
                <w:rFonts w:hint="eastAsia"/>
              </w:rPr>
              <w:noBreakHyphen/>
              <w:t>annis: pi nishti en eprodr</w:t>
            </w:r>
            <w:r>
              <w:rPr>
                <w:rFonts w:hint="eastAsia"/>
              </w:rPr>
              <w:t>o</w:t>
            </w:r>
            <w:r>
              <w:rPr>
                <w:rFonts w:hint="eastAsia"/>
              </w:rPr>
              <w:t>mos: Sh</w:t>
            </w:r>
            <w:r>
              <w:t>é</w:t>
            </w:r>
            <w:r>
              <w:rPr>
                <w:rFonts w:hint="eastAsia"/>
              </w:rPr>
              <w:t>r</w:t>
            </w:r>
            <w:r>
              <w:t>é</w:t>
            </w:r>
            <w:r>
              <w:rPr>
                <w:rFonts w:hint="eastAsia"/>
              </w:rPr>
              <w:t xml:space="preserve"> pi owib: ep sengennis en Emmanoo</w:t>
            </w:r>
            <w:r>
              <w:rPr>
                <w:rFonts w:hint="eastAsia"/>
              </w:rPr>
              <w:noBreakHyphen/>
              <w:t>eel.</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my lords and fathers, the Apostles. Hail to the Dis</w:t>
            </w:r>
            <w:r>
              <w:rPr>
                <w:rFonts w:hint="eastAsia"/>
              </w:rPr>
              <w:softHyphen/>
              <w:t>ciples of our Lord Jesus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Apostolos: Sh</w:t>
            </w:r>
            <w:r>
              <w:t>é</w:t>
            </w:r>
            <w:r>
              <w:rPr>
                <w:rFonts w:hint="eastAsia"/>
              </w:rPr>
              <w:t>r</w:t>
            </w:r>
            <w:r>
              <w:t>é</w:t>
            </w:r>
            <w:r>
              <w:rPr>
                <w:rFonts w:hint="eastAsia"/>
              </w:rPr>
              <w:t xml:space="preserve"> ni Mathitis ent</w:t>
            </w:r>
            <w:r>
              <w:t>é</w:t>
            </w:r>
            <w:r>
              <w:rPr>
                <w:rFonts w:hint="eastAsia"/>
              </w:rPr>
              <w:t xml:space="preserve"> pen Chois: Isos </w:t>
            </w:r>
            <w:r>
              <w:t>P</w:t>
            </w:r>
            <w:r>
              <w:rPr>
                <w:rFonts w:hint="eastAsia"/>
              </w:rPr>
              <w:t>i Khris</w:t>
            </w:r>
            <w:r>
              <w:rPr>
                <w:rFonts w:hint="eastAsia"/>
              </w:rPr>
              <w:softHyphen/>
              <w:t>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Evangelist. Hail to the Apostle, Mark, the Beholder of God.</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Ev</w:t>
            </w:r>
            <w:r>
              <w:rPr>
                <w:rFonts w:hint="eastAsia"/>
              </w:rPr>
              <w:noBreakHyphen/>
              <w:t>angelistis: Sh</w:t>
            </w:r>
            <w:r>
              <w:t>é</w:t>
            </w:r>
            <w:r>
              <w:rPr>
                <w:rFonts w:hint="eastAsia"/>
              </w:rPr>
              <w:t>r</w:t>
            </w:r>
            <w:r>
              <w:t>é</w:t>
            </w:r>
            <w:r>
              <w:rPr>
                <w:rFonts w:hint="eastAsia"/>
              </w:rPr>
              <w:t xml:space="preserve"> pi Apostolos: Markos pi Th</w:t>
            </w:r>
            <w:r>
              <w:t>é</w:t>
            </w:r>
            <w:r>
              <w:rPr>
                <w:rFonts w:hint="eastAsia"/>
              </w:rPr>
              <w:noBreakHyphen/>
              <w:t>orimos.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Stephen, the First Martyr. Hail to the blessed archdeacon.</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Stefanos: pi Shorp em Martiros: Sh</w:t>
            </w:r>
            <w:r>
              <w:t>é</w:t>
            </w:r>
            <w:r>
              <w:rPr>
                <w:rFonts w:hint="eastAsia"/>
              </w:rPr>
              <w:t>r</w:t>
            </w:r>
            <w:r>
              <w:t>é</w:t>
            </w:r>
            <w:r>
              <w:rPr>
                <w:rFonts w:hint="eastAsia"/>
              </w:rPr>
              <w:t xml:space="preserve"> pi ar</w:t>
            </w:r>
            <w:r>
              <w:rPr>
                <w:rFonts w:hint="eastAsia"/>
              </w:rPr>
              <w:softHyphen/>
              <w:t>shi-diakon: owoh etesmaro</w:t>
            </w:r>
            <w:r>
              <w:rPr>
                <w:rFonts w:hint="eastAsia"/>
              </w:rPr>
              <w:noBreakHyphen/>
              <w:t>oot.</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my lord the prince, George.</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pa chois ep ooro G</w:t>
            </w:r>
            <w:r>
              <w:t>é</w:t>
            </w:r>
            <w:r>
              <w:rPr>
                <w:rFonts w:hint="eastAsia"/>
              </w:rPr>
              <w:noBreakHyphen/>
              <w:t>orgios.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you, O martyr. Hail to the noble athlete, Hail to the struggle-bearer, ____.</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nak O pi martiros: sh</w:t>
            </w:r>
            <w:r>
              <w:t>é</w:t>
            </w:r>
            <w:r>
              <w:rPr>
                <w:rFonts w:hint="eastAsia"/>
              </w:rPr>
              <w:t>r</w:t>
            </w:r>
            <w:r>
              <w:t>é</w:t>
            </w:r>
            <w:r>
              <w:rPr>
                <w:rFonts w:hint="eastAsia"/>
              </w:rPr>
              <w:t xml:space="preserve"> pi choig en genn</w:t>
            </w:r>
            <w:r>
              <w:t>é</w:t>
            </w:r>
            <w:r>
              <w:rPr>
                <w:rFonts w:hint="eastAsia"/>
              </w:rPr>
              <w:noBreakHyphen/>
              <w:t>os: sh</w:t>
            </w:r>
            <w:r>
              <w:t>é</w:t>
            </w:r>
            <w:r>
              <w:rPr>
                <w:rFonts w:hint="eastAsia"/>
              </w:rPr>
              <w:t>r</w:t>
            </w:r>
            <w:r>
              <w:t>é</w:t>
            </w:r>
            <w:r>
              <w:rPr>
                <w:rFonts w:hint="eastAsia"/>
              </w:rPr>
              <w:t xml:space="preserve"> pi athloforos: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The wise virgin maiden, the elect true lady, the bride of Christ, Saint ___.</w:t>
            </w:r>
          </w:p>
        </w:tc>
        <w:tc>
          <w:tcPr>
            <w:tcW w:w="3624" w:type="dxa"/>
            <w:tcBorders>
              <w:left w:val="single" w:sz="4" w:space="0" w:color="000000" w:themeColor="text1"/>
            </w:tcBorders>
          </w:tcPr>
          <w:p w:rsidR="00A02728" w:rsidRDefault="00A02728" w:rsidP="00A02728">
            <w:pPr>
              <w:pStyle w:val="BodyNoIndent"/>
            </w:pPr>
            <w:r>
              <w:rPr>
                <w:rFonts w:hint="eastAsia"/>
              </w:rPr>
              <w:t>Ti aloo en savi em par</w:t>
            </w:r>
            <w:r>
              <w:rPr>
                <w:rFonts w:hint="eastAsia"/>
              </w:rPr>
              <w:softHyphen/>
              <w:t>thenos: ti sotp en kyria emmi: ti shelet ent</w:t>
            </w:r>
            <w:r>
              <w:t>é</w:t>
            </w:r>
            <w:r>
              <w:rPr>
                <w:rFonts w:hint="eastAsia"/>
              </w:rPr>
              <w:t xml:space="preserve"> Pi Khris</w:t>
            </w:r>
            <w:r>
              <w:rPr>
                <w:rFonts w:hint="eastAsia"/>
              </w:rPr>
              <w:softHyphen/>
              <w:t>tos: ti Agia ___.</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 xml:space="preserve">Hail to our father Antony, the Lamp of Monasticism. Hail to our father </w:t>
            </w:r>
            <w:r>
              <w:t xml:space="preserve">Abba </w:t>
            </w:r>
            <w:r>
              <w:rPr>
                <w:rFonts w:hint="eastAsia"/>
              </w:rPr>
              <w:t>Paul, the beloved of Christ.</w:t>
            </w:r>
          </w:p>
          <w:p w:rsidR="00A02728" w:rsidRDefault="00A02728" w:rsidP="00A02728">
            <w:pPr>
              <w:pStyle w:val="BodyNoIndent"/>
            </w:pP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Antonios: pi Khips ent</w:t>
            </w:r>
            <w:r>
              <w:t>é</w:t>
            </w:r>
            <w:r>
              <w:rPr>
                <w:rFonts w:hint="eastAsia"/>
              </w:rPr>
              <w:t xml:space="preserve"> ti Met</w:t>
            </w:r>
            <w:r>
              <w:rPr>
                <w:rFonts w:hint="eastAsia"/>
              </w:rPr>
              <w:noBreakHyphen/>
              <w:t xml:space="preserve"> Monakhos: Sh</w:t>
            </w:r>
            <w:r>
              <w:t>é</w:t>
            </w:r>
            <w:r>
              <w:rPr>
                <w:rFonts w:hint="eastAsia"/>
              </w:rPr>
              <w:t>r</w:t>
            </w:r>
            <w:r>
              <w:t>é</w:t>
            </w:r>
            <w:r>
              <w:rPr>
                <w:rFonts w:hint="eastAsia"/>
              </w:rPr>
              <w:t xml:space="preserve"> pen yot Abba Pavl</w:t>
            </w:r>
            <w:r>
              <w:t>é</w:t>
            </w:r>
            <w:r>
              <w:rPr>
                <w:rFonts w:hint="eastAsia"/>
              </w:rPr>
              <w:t>: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lastRenderedPageBreak/>
              <w:t>Hail to my lords and fathers who love their children, Abba Pishoy and Abba Paul,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na chois en yoti: en mai no shiri: Abba Pishoi nem Abba Pavl</w:t>
            </w:r>
            <w:r>
              <w:t>é</w:t>
            </w:r>
            <w:r>
              <w:rPr>
                <w:rFonts w:hint="eastAsia"/>
              </w:rPr>
              <w:t>: ni menrati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Blessed are you, in truth, our saintly and righteous father, Abba ___,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O</w:t>
            </w:r>
            <w:r>
              <w:rPr>
                <w:rFonts w:hint="eastAsia"/>
              </w:rPr>
              <w:noBreakHyphen/>
              <w:t>oonia tek khen oo</w:t>
            </w:r>
            <w:r>
              <w:rPr>
                <w:rFonts w:hint="eastAsia"/>
              </w:rPr>
              <w:noBreakHyphen/>
              <w:t>methmi: pen yot eth</w:t>
            </w:r>
            <w:r>
              <w:rPr>
                <w:rFonts w:hint="eastAsia"/>
              </w:rPr>
              <w:noBreakHyphen/>
              <w:t>owab en dik</w:t>
            </w:r>
            <w:r>
              <w:t>é</w:t>
            </w:r>
            <w:r>
              <w:rPr>
                <w:rFonts w:hint="eastAsia"/>
              </w:rPr>
              <w:noBreakHyphen/>
              <w:t>os: Abba ___: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Hail to our holy father the patriarch. Hail to Athanasius the Apostolic, the beloved of Christ.</w:t>
            </w:r>
          </w:p>
        </w:tc>
        <w:tc>
          <w:tcPr>
            <w:tcW w:w="3624" w:type="dxa"/>
            <w:tcBorders>
              <w:left w:val="single" w:sz="4" w:space="0" w:color="000000" w:themeColor="text1"/>
            </w:tcBorders>
          </w:tcPr>
          <w:p w:rsidR="00A02728" w:rsidRDefault="00A02728" w:rsidP="00A02728">
            <w:pPr>
              <w:pStyle w:val="BodyNoIndent"/>
            </w:pPr>
            <w:r>
              <w:rPr>
                <w:rFonts w:hint="eastAsia"/>
              </w:rPr>
              <w:t>Sh</w:t>
            </w:r>
            <w:r>
              <w:t>é</w:t>
            </w:r>
            <w:r>
              <w:rPr>
                <w:rFonts w:hint="eastAsia"/>
              </w:rPr>
              <w:t>r</w:t>
            </w:r>
            <w:r>
              <w:t>é</w:t>
            </w:r>
            <w:r>
              <w:rPr>
                <w:rFonts w:hint="eastAsia"/>
              </w:rPr>
              <w:t xml:space="preserve"> pen yot eth</w:t>
            </w:r>
            <w:r>
              <w:rPr>
                <w:rFonts w:hint="eastAsia"/>
              </w:rPr>
              <w:noBreakHyphen/>
              <w:t>owab: em patriarshis: Sh</w:t>
            </w:r>
            <w:r>
              <w:t>é</w:t>
            </w:r>
            <w:r>
              <w:rPr>
                <w:rFonts w:hint="eastAsia"/>
              </w:rPr>
              <w:t>r</w:t>
            </w:r>
            <w:r>
              <w:t>é</w:t>
            </w:r>
            <w:r>
              <w:rPr>
                <w:rFonts w:hint="eastAsia"/>
              </w:rPr>
              <w:t xml:space="preserve"> Athanasios pi Apostolikos: pi menrit ent</w:t>
            </w:r>
            <w:r>
              <w:t>é</w:t>
            </w:r>
            <w:r>
              <w:rPr>
                <w:rFonts w:hint="eastAsia"/>
              </w:rPr>
              <w:t xml:space="preserve"> Pi Khristos.</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Through the intercessions of the holy Mother of God, Mary, O Lord, grant us the forgiveness of our sins.</w:t>
            </w:r>
          </w:p>
        </w:tc>
        <w:tc>
          <w:tcPr>
            <w:tcW w:w="3624" w:type="dxa"/>
            <w:tcBorders>
              <w:left w:val="single" w:sz="4" w:space="0" w:color="000000" w:themeColor="text1"/>
            </w:tcBorders>
          </w:tcPr>
          <w:p w:rsidR="00A02728" w:rsidRDefault="00A02728" w:rsidP="00A02728">
            <w:pPr>
              <w:pStyle w:val="BodyNoIndent"/>
            </w:pPr>
            <w:r>
              <w:rPr>
                <w:rFonts w:hint="eastAsia"/>
              </w:rPr>
              <w:t>Hiten ni presvia: ent</w:t>
            </w:r>
            <w:r>
              <w:t>é</w:t>
            </w:r>
            <w:r>
              <w:rPr>
                <w:rFonts w:hint="eastAsia"/>
              </w:rPr>
              <w:t xml:space="preserve"> ti Th</w:t>
            </w:r>
            <w:r>
              <w:t>é</w:t>
            </w:r>
            <w:r>
              <w:rPr>
                <w:rFonts w:hint="eastAsia"/>
              </w:rPr>
              <w:noBreakHyphen/>
              <w:t>otokos eth</w:t>
            </w:r>
            <w:r>
              <w:rPr>
                <w:rFonts w:hint="eastAsia"/>
              </w:rPr>
              <w:noBreakHyphen/>
              <w:t>owab Maria: Ep Chois ari ehmot nan: em pi ko-evol ent</w:t>
            </w:r>
            <w:r>
              <w:t>é</w:t>
            </w:r>
            <w:r>
              <w:rPr>
                <w:rFonts w:hint="eastAsia"/>
              </w:rPr>
              <w:t xml:space="preserve"> nen novi.</w:t>
            </w:r>
          </w:p>
        </w:tc>
      </w:tr>
      <w:tr w:rsidR="00A02728" w:rsidTr="00A02728">
        <w:trPr>
          <w:cantSplit/>
        </w:trPr>
        <w:tc>
          <w:tcPr>
            <w:tcW w:w="3623" w:type="dxa"/>
            <w:tcBorders>
              <w:right w:val="single" w:sz="4" w:space="0" w:color="000000" w:themeColor="text1"/>
            </w:tcBorders>
          </w:tcPr>
          <w:p w:rsidR="00A02728" w:rsidRDefault="00A02728" w:rsidP="00A02728">
            <w:pPr>
              <w:pStyle w:val="BodyNoIndent"/>
            </w:pPr>
            <w:r>
              <w:rPr>
                <w:rFonts w:hint="eastAsia"/>
              </w:rPr>
              <w:t>That we may praise Thee, with Thy Good Father and the Holy Spirit, for Thou hast {come / been born / been baptized / been crucified / risen} and saved us. (Have mercy on us.)</w:t>
            </w:r>
          </w:p>
        </w:tc>
        <w:tc>
          <w:tcPr>
            <w:tcW w:w="3624" w:type="dxa"/>
            <w:tcBorders>
              <w:left w:val="single" w:sz="4" w:space="0" w:color="000000" w:themeColor="text1"/>
            </w:tcBorders>
          </w:tcPr>
          <w:p w:rsidR="00A02728" w:rsidRDefault="00A02728" w:rsidP="00A02728">
            <w:pPr>
              <w:pStyle w:val="BodyNoIndent"/>
            </w:pPr>
            <w:r>
              <w:rPr>
                <w:rFonts w:hint="eastAsia"/>
              </w:rPr>
              <w:t>Ethren hos Erok: nem Pek Yot en Aghathos: nem pi Pnevma Eth</w:t>
            </w:r>
            <w:r>
              <w:rPr>
                <w:rFonts w:hint="eastAsia"/>
              </w:rPr>
              <w:noBreakHyphen/>
              <w:t>owab: je {Ak ee / Av mask / Ak chi</w:t>
            </w:r>
            <w:r>
              <w:rPr>
                <w:rFonts w:hint="eastAsia"/>
              </w:rPr>
              <w:noBreakHyphen/>
              <w:t>oms / Av ashk / Ak tonk} ak soti emmon. (Nai nan.)</w:t>
            </w:r>
          </w:p>
        </w:tc>
      </w:tr>
    </w:tbl>
    <w:p w:rsidR="00A02728" w:rsidRDefault="00A02728" w:rsidP="00A02728">
      <w:pPr>
        <w:pStyle w:val="BodyNoInd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Pray.</w:t>
            </w:r>
          </w:p>
        </w:tc>
        <w:tc>
          <w:tcPr>
            <w:tcW w:w="3624" w:type="dxa"/>
            <w:tcBorders>
              <w:left w:val="single" w:sz="4" w:space="0" w:color="000000" w:themeColor="text1"/>
            </w:tcBorders>
          </w:tcPr>
          <w:p w:rsidR="00A02728" w:rsidRDefault="00A02728" w:rsidP="00A02728">
            <w:pPr>
              <w:pStyle w:val="Body"/>
            </w:pPr>
            <w:r>
              <w:t>Eshlil.</w:t>
            </w:r>
          </w:p>
        </w:tc>
      </w:tr>
      <w:tr w:rsidR="00A02728" w:rsidTr="00A02728">
        <w:tc>
          <w:tcPr>
            <w:tcW w:w="3623" w:type="dxa"/>
            <w:tcBorders>
              <w:right w:val="single" w:sz="4" w:space="0" w:color="000000" w:themeColor="text1"/>
            </w:tcBorders>
          </w:tcPr>
          <w:p w:rsidR="00A02728" w:rsidRDefault="00A02728" w:rsidP="00A02728">
            <w:pPr>
              <w:pStyle w:val="Priest"/>
            </w:pPr>
            <w:r>
              <w:t>DEACON: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Stand up for prayer.</w:t>
            </w:r>
          </w:p>
        </w:tc>
        <w:tc>
          <w:tcPr>
            <w:tcW w:w="3624" w:type="dxa"/>
            <w:tcBorders>
              <w:left w:val="single" w:sz="4" w:space="0" w:color="000000" w:themeColor="text1"/>
            </w:tcBorders>
          </w:tcPr>
          <w:p w:rsidR="00A02728" w:rsidRDefault="00A02728" w:rsidP="00A02728">
            <w:pPr>
              <w:pStyle w:val="Body"/>
            </w:pPr>
            <w:r>
              <w:t>Epi prosevki stathité.</w:t>
            </w:r>
          </w:p>
        </w:tc>
      </w:tr>
      <w:tr w:rsidR="00A02728" w:rsidTr="00A02728">
        <w:tc>
          <w:tcPr>
            <w:tcW w:w="3623" w:type="dxa"/>
            <w:tcBorders>
              <w:right w:val="single" w:sz="4" w:space="0" w:color="000000" w:themeColor="text1"/>
            </w:tcBorders>
          </w:tcPr>
          <w:p w:rsidR="00A02728" w:rsidRDefault="00A02728" w:rsidP="00A02728">
            <w:pPr>
              <w:pStyle w:val="Priest"/>
            </w:pPr>
            <w:r>
              <w:t>PRIEST:</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Peace be with all.</w:t>
            </w:r>
          </w:p>
        </w:tc>
        <w:tc>
          <w:tcPr>
            <w:tcW w:w="3624" w:type="dxa"/>
            <w:tcBorders>
              <w:left w:val="single" w:sz="4" w:space="0" w:color="000000" w:themeColor="text1"/>
            </w:tcBorders>
          </w:tcPr>
          <w:p w:rsidR="00A02728" w:rsidRDefault="00A02728" w:rsidP="00A02728">
            <w:pPr>
              <w:pStyle w:val="Body"/>
            </w:pPr>
            <w:r>
              <w:t>Irini pasi.</w:t>
            </w:r>
          </w:p>
        </w:tc>
      </w:tr>
      <w:tr w:rsidR="00A02728" w:rsidTr="00A02728">
        <w:tc>
          <w:tcPr>
            <w:tcW w:w="3623" w:type="dxa"/>
            <w:tcBorders>
              <w:right w:val="single" w:sz="4" w:space="0" w:color="000000" w:themeColor="text1"/>
            </w:tcBorders>
          </w:tcPr>
          <w:p w:rsidR="00A02728" w:rsidRDefault="00A02728" w:rsidP="00A02728">
            <w:pPr>
              <w:pStyle w:val="Priest"/>
            </w:pPr>
            <w:r>
              <w:t>CONGREGATION:</w:t>
            </w:r>
          </w:p>
        </w:tc>
        <w:tc>
          <w:tcPr>
            <w:tcW w:w="3624" w:type="dxa"/>
            <w:tcBorders>
              <w:left w:val="single" w:sz="4" w:space="0" w:color="000000" w:themeColor="text1"/>
            </w:tcBorders>
          </w:tcPr>
          <w:p w:rsidR="00A02728" w:rsidRDefault="00A02728" w:rsidP="00A02728"/>
        </w:tc>
      </w:tr>
      <w:tr w:rsidR="00A02728" w:rsidTr="00A02728">
        <w:tc>
          <w:tcPr>
            <w:tcW w:w="3623" w:type="dxa"/>
            <w:tcBorders>
              <w:right w:val="single" w:sz="4" w:space="0" w:color="000000" w:themeColor="text1"/>
            </w:tcBorders>
          </w:tcPr>
          <w:p w:rsidR="00A02728" w:rsidRDefault="00A02728" w:rsidP="00A02728">
            <w:pPr>
              <w:pStyle w:val="Body"/>
            </w:pPr>
            <w:r>
              <w:t>And with your spirit.</w:t>
            </w:r>
          </w:p>
        </w:tc>
        <w:tc>
          <w:tcPr>
            <w:tcW w:w="3624" w:type="dxa"/>
            <w:tcBorders>
              <w:left w:val="single" w:sz="4" w:space="0" w:color="000000" w:themeColor="text1"/>
            </w:tcBorders>
          </w:tcPr>
          <w:p w:rsidR="00A02728" w:rsidRDefault="00A02728" w:rsidP="00A02728">
            <w:pPr>
              <w:pStyle w:val="Body"/>
            </w:pPr>
            <w:r>
              <w:t>Ke to pnevmati soo.</w:t>
            </w:r>
          </w:p>
        </w:tc>
      </w:tr>
    </w:tbl>
    <w:p w:rsidR="00A02728" w:rsidRDefault="00A02728" w:rsidP="00A02728">
      <w:pPr>
        <w:pStyle w:val="Rubrics0"/>
      </w:pPr>
      <w:r>
        <w:t>In the Offering of Evening Incense and Saturday Morning Incense only:</w:t>
      </w:r>
    </w:p>
    <w:p w:rsidR="00A02728" w:rsidRDefault="00A02728" w:rsidP="00A02728">
      <w:pPr>
        <w:pStyle w:val="Heading4"/>
      </w:pPr>
      <w:bookmarkStart w:id="53" w:name="PrayerDeparted"/>
      <w:r>
        <w:t>THE PRAYER FOR THE DEPARTED</w:t>
      </w:r>
    </w:p>
    <w:bookmarkEnd w:id="53"/>
    <w:p w:rsidR="00A02728" w:rsidRDefault="00A02728" w:rsidP="00A02728">
      <w:pPr>
        <w:pStyle w:val="Priest"/>
      </w:pPr>
      <w:r>
        <w:t>PRIEST:</w:t>
      </w:r>
    </w:p>
    <w:p w:rsidR="00A02728" w:rsidRDefault="00A02728" w:rsidP="00A02728">
      <w:pPr>
        <w:pStyle w:val="Body"/>
      </w:pPr>
      <w:r>
        <w:t>Again, let us ask God the Pantocrator, the Father of our Lord, God and Saviour, Jesus Christ.</w:t>
      </w:r>
    </w:p>
    <w:p w:rsidR="00A02728" w:rsidRDefault="00A02728" w:rsidP="00A02728">
      <w:pPr>
        <w:pStyle w:val="Body"/>
      </w:pPr>
      <w:r>
        <w:t xml:space="preserve">We ask and entreat </w:t>
      </w:r>
      <w:r w:rsidR="007246F6">
        <w:t>Your</w:t>
      </w:r>
      <w:r>
        <w:t xml:space="preserve"> Goodness, O Lover of mankind, remember, O Lord, the souls of </w:t>
      </w:r>
      <w:r w:rsidR="007246F6">
        <w:t>Your</w:t>
      </w:r>
      <w:r>
        <w:t xml:space="preserve"> servants who have fallen asleep, our fathers and our brethren.</w:t>
      </w:r>
    </w:p>
    <w:p w:rsidR="00A02728" w:rsidRDefault="00A02728" w:rsidP="00A02728">
      <w:pPr>
        <w:pStyle w:val="Priest"/>
      </w:pPr>
      <w:r>
        <w:t>DEACON:</w:t>
      </w:r>
    </w:p>
    <w:p w:rsidR="00A02728" w:rsidRDefault="00A02728" w:rsidP="00A02728">
      <w:pPr>
        <w:pStyle w:val="Body"/>
      </w:pPr>
      <w:r>
        <w:t xml:space="preserve">Pray for our fathers and brethren who have fallen asleep and reposed in the Faith of Christ since the beginning: our holy fathers the archbishops and our fathers the bishops; our fathers </w:t>
      </w:r>
      <w:r>
        <w:lastRenderedPageBreak/>
        <w:t xml:space="preserve">the </w:t>
      </w:r>
      <w:commentRangeStart w:id="54"/>
      <w:r>
        <w:t xml:space="preserve">hegumens </w:t>
      </w:r>
      <w:commentRangeEnd w:id="54"/>
      <w:r w:rsidR="007246F6">
        <w:rPr>
          <w:rStyle w:val="CommentReference"/>
          <w:lang w:val="en-CA"/>
        </w:rPr>
        <w:commentReference w:id="54"/>
      </w:r>
      <w:r>
        <w:t xml:space="preserve">and our fathers the </w:t>
      </w:r>
      <w:r w:rsidR="007246F6">
        <w:t>presbyters</w:t>
      </w:r>
      <w:r>
        <w:t>, and our brethren the deacons; our fathers the monks; and our fathers the laymen; and for the full repose of the Christians, that Christ our God may repose all their souls in the Paradise of Joy; and we too, accord mercy unto us,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Graciously, O Lord, repose all their souls in the bosom of our holy fathers Abraham, Isaac and Jacob.</w:t>
      </w:r>
    </w:p>
    <w:p w:rsidR="00A02728" w:rsidRDefault="00A02728" w:rsidP="00A02728">
      <w:pPr>
        <w:pStyle w:val="Body"/>
      </w:pPr>
      <w:r>
        <w:t xml:space="preserve">Sustain them in a green pasture, by the water of rest, in the Paradise of Joy; the place out of which grief, sorrow and groaning have fled away, in the light of </w:t>
      </w:r>
      <w:r w:rsidR="007246F6">
        <w:t>Your</w:t>
      </w:r>
      <w:r>
        <w:t xml:space="preserve"> saints.</w:t>
      </w:r>
    </w:p>
    <w:p w:rsidR="00A02728" w:rsidRDefault="00A02728" w:rsidP="00A02728">
      <w:pPr>
        <w:pStyle w:val="Body"/>
      </w:pPr>
      <w:r>
        <w:t xml:space="preserve">Raise up their bodies also, on the day which </w:t>
      </w:r>
      <w:r w:rsidR="007246F6">
        <w:t>You</w:t>
      </w:r>
      <w:r>
        <w:t xml:space="preserve"> </w:t>
      </w:r>
      <w:r w:rsidR="007246F6">
        <w:t>have</w:t>
      </w:r>
      <w:r>
        <w:t xml:space="preserve"> appointed, according to </w:t>
      </w:r>
      <w:r w:rsidR="007246F6">
        <w:t>Your</w:t>
      </w:r>
      <w:r>
        <w:t xml:space="preserve"> true promises, [which are] without lie. Grant them the good things of </w:t>
      </w:r>
      <w:r w:rsidR="007246F6">
        <w:t>Your</w:t>
      </w:r>
      <w:r>
        <w:t xml:space="preserve"> promises; that which an eye has not seen nor ear heard, neither have come upon the heart of man; the things which </w:t>
      </w:r>
      <w:r w:rsidR="007246F6">
        <w:t>You</w:t>
      </w:r>
      <w:r>
        <w:t xml:space="preserve">, O God, </w:t>
      </w:r>
      <w:r w:rsidR="007246F6">
        <w:t>have</w:t>
      </w:r>
      <w:r>
        <w:t xml:space="preserve"> prepared for </w:t>
      </w:r>
      <w:r w:rsidR="008E406C">
        <w:t>those who</w:t>
      </w:r>
      <w:commentRangeStart w:id="55"/>
      <w:r>
        <w:t xml:space="preserve"> </w:t>
      </w:r>
      <w:commentRangeEnd w:id="55"/>
      <w:r w:rsidR="007246F6">
        <w:rPr>
          <w:rStyle w:val="CommentReference"/>
          <w:lang w:val="en-CA"/>
        </w:rPr>
        <w:commentReference w:id="55"/>
      </w:r>
      <w:r>
        <w:t xml:space="preserve">love </w:t>
      </w:r>
      <w:r w:rsidR="007246F6">
        <w:t>Your</w:t>
      </w:r>
      <w:r>
        <w:t xml:space="preserve"> Holy Name.</w:t>
      </w:r>
    </w:p>
    <w:p w:rsidR="00A02728" w:rsidRDefault="00A02728" w:rsidP="00A02728">
      <w:pPr>
        <w:pStyle w:val="Body"/>
      </w:pPr>
      <w:r>
        <w:t xml:space="preserve">For there is no death for </w:t>
      </w:r>
      <w:r w:rsidR="007246F6">
        <w:t>Your</w:t>
      </w:r>
      <w:r>
        <w:t xml:space="preserve"> servants, but a departure; and if any negligence or heedles</w:t>
      </w:r>
      <w:r>
        <w:t>s</w:t>
      </w:r>
      <w:r>
        <w:t>ness has overtaken them as men, since they were clothed in flesh and dwelt in this world, do, O God, as a Good One, and a Lover of mankind, graciously forgive them. For none is pure from blemish even though his life on earth is a single day.</w:t>
      </w:r>
    </w:p>
    <w:p w:rsidR="00A02728" w:rsidRDefault="00A02728" w:rsidP="00A02728">
      <w:pPr>
        <w:pStyle w:val="Body"/>
      </w:pPr>
      <w:r>
        <w:t>As for thos</w:t>
      </w:r>
      <w:r w:rsidR="007246F6">
        <w:t>e, O Lord, whose souls You have</w:t>
      </w:r>
      <w:r>
        <w:t xml:space="preserve"> taken, repose them, and may they be worthy of the Kingdom of the heavens.</w:t>
      </w:r>
    </w:p>
    <w:p w:rsidR="00A02728" w:rsidRDefault="00A02728" w:rsidP="00A02728">
      <w:pPr>
        <w:pStyle w:val="Body"/>
      </w:pPr>
      <w:r>
        <w:t xml:space="preserve">As for us all, grant us our Christian perfection that would be pleasing </w:t>
      </w:r>
      <w:r w:rsidR="007246F6">
        <w:t>to You</w:t>
      </w:r>
      <w:r>
        <w:t xml:space="preserve">, and give them, and us, a share and an inheritance with all </w:t>
      </w:r>
      <w:r w:rsidR="007246F6">
        <w:t>Your</w:t>
      </w:r>
      <w:r>
        <w:t xml:space="preserve"> saints.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7246F6">
        <w:t>to You</w:t>
      </w:r>
      <w:r>
        <w:t xml:space="preserve">, with Him, and the Holy Spirit, the Giver of Life, Who is of One Essence with </w:t>
      </w:r>
      <w:r w:rsidR="007246F6">
        <w:t>You</w:t>
      </w:r>
      <w:r>
        <w:t>, now, and at all times, and unto the age of all ages. Amen.</w:t>
      </w:r>
    </w:p>
    <w:p w:rsidR="00A02728" w:rsidRDefault="00A02728" w:rsidP="00A02728">
      <w:pPr>
        <w:pStyle w:val="Heading4"/>
      </w:pPr>
      <w:r>
        <w:t>THE PRAYER FOR THE SICK</w:t>
      </w:r>
    </w:p>
    <w:p w:rsidR="00A02728" w:rsidRDefault="00A02728" w:rsidP="00A02728">
      <w:pPr>
        <w:pStyle w:val="Rubric"/>
      </w:pPr>
      <w:r>
        <w:t>During the Raising of Morning Incense on days other than Saturday,</w:t>
      </w:r>
    </w:p>
    <w:p w:rsidR="00A02728" w:rsidRDefault="00A02728" w:rsidP="00A02728">
      <w:pPr>
        <w:pStyle w:val="Priest"/>
      </w:pPr>
      <w:r>
        <w:t>PRIEST:</w:t>
      </w:r>
    </w:p>
    <w:p w:rsidR="00A02728" w:rsidRDefault="00A02728" w:rsidP="00A02728">
      <w:pPr>
        <w:pStyle w:val="Body"/>
      </w:pPr>
      <w:r>
        <w:t xml:space="preserve">Again, let us ask God the Pantocrator, the Father of our Lord, God and Saviour, Jesus Christ. We ask and entreat </w:t>
      </w:r>
      <w:r w:rsidR="007246F6">
        <w:t>Your</w:t>
      </w:r>
      <w:r>
        <w:t xml:space="preserve"> Goodness, O Lover of mankind, remember, O Lord, the sick of </w:t>
      </w:r>
      <w:r w:rsidR="007246F6">
        <w:t>Your</w:t>
      </w:r>
      <w:r>
        <w:t xml:space="preserve"> people.</w:t>
      </w:r>
    </w:p>
    <w:p w:rsidR="00A02728" w:rsidRDefault="00A02728" w:rsidP="00A02728">
      <w:pPr>
        <w:pStyle w:val="Priest"/>
      </w:pPr>
      <w:r>
        <w:t>DEACON:</w:t>
      </w:r>
    </w:p>
    <w:p w:rsidR="00A02728" w:rsidRDefault="00A02728" w:rsidP="00A02728">
      <w:pPr>
        <w:pStyle w:val="Body"/>
      </w:pPr>
      <w:r>
        <w:t>Pray for our fathers and our brethren who are sick with any sickness, whether in this place or in any place, that Christ our God may grant us, with them, health and healing, and forgive us our sins.</w:t>
      </w:r>
    </w:p>
    <w:p w:rsidR="00A02728" w:rsidRDefault="00A02728" w:rsidP="00A02728">
      <w:pPr>
        <w:pStyle w:val="Priest"/>
      </w:pPr>
      <w:r>
        <w:lastRenderedPageBreak/>
        <w:t>CONGREGATION:</w:t>
      </w:r>
    </w:p>
    <w:p w:rsidR="00A02728" w:rsidRDefault="00A02728" w:rsidP="00A02728">
      <w:pPr>
        <w:pStyle w:val="Body"/>
      </w:pPr>
      <w:r>
        <w:t>Lord have mercy.</w:t>
      </w:r>
    </w:p>
    <w:p w:rsidR="00A02728" w:rsidRDefault="00A02728" w:rsidP="00A02728">
      <w:pPr>
        <w:pStyle w:val="Priest"/>
      </w:pPr>
      <w:r>
        <w:t>PRIEST:</w:t>
      </w:r>
    </w:p>
    <w:p w:rsidR="00A02728" w:rsidRDefault="007246F6" w:rsidP="00A02728">
      <w:pPr>
        <w:pStyle w:val="Body"/>
      </w:pPr>
      <w:r>
        <w:t>You have</w:t>
      </w:r>
      <w:r w:rsidR="00A02728">
        <w:t xml:space="preserve"> visited them with mercies and compassion, heal them. Take away from them and from us all sickness and all maladies; the spirit of sicknesses chase away.</w:t>
      </w:r>
    </w:p>
    <w:p w:rsidR="00A02728" w:rsidRDefault="00A02728" w:rsidP="00A02728">
      <w:pPr>
        <w:pStyle w:val="Body"/>
      </w:pPr>
      <w:r>
        <w:t>Those who have long lain in sickness raise up and comfort. All them that are afflicted by unclean spirits, set them all free.</w:t>
      </w:r>
    </w:p>
    <w:p w:rsidR="00A02728" w:rsidRDefault="00A02728" w:rsidP="00A02728">
      <w:pPr>
        <w:pStyle w:val="Body"/>
      </w:pPr>
      <w:r>
        <w:t>Those who are in prisons or dungeons, and those who are in exile or captivity, or those who are held in bitter bondage, O Lord, set them all free and have mercy upon them.</w:t>
      </w:r>
    </w:p>
    <w:p w:rsidR="00A02728" w:rsidRDefault="00A02728" w:rsidP="00A02728">
      <w:pPr>
        <w:pStyle w:val="Body"/>
      </w:pPr>
      <w:r>
        <w:t xml:space="preserve">For </w:t>
      </w:r>
      <w:r w:rsidR="007246F6">
        <w:t>You</w:t>
      </w:r>
      <w:r>
        <w:t xml:space="preserve"> art He Who looses the bound and uplifts the fallen; the hope of those who are hopeless and the help of those who have no helper; the comfort of the faint hearted; the harbour of those in the storm.</w:t>
      </w:r>
    </w:p>
    <w:p w:rsidR="00A02728" w:rsidRDefault="00A02728" w:rsidP="00A02728">
      <w:pPr>
        <w:pStyle w:val="Body"/>
      </w:pPr>
      <w:r>
        <w:t>All souls that are distressed or bound, give them mercy, O Lord; give them rest, give them coolness, give them grace, give them help, give them salvation, give them the forgiveness of their sins and their iniquities.</w:t>
      </w:r>
    </w:p>
    <w:p w:rsidR="00A02728" w:rsidRDefault="00A02728" w:rsidP="00A02728">
      <w:pPr>
        <w:pStyle w:val="Body"/>
      </w:pPr>
      <w:r>
        <w:t xml:space="preserve">As for us also, O Lord, the maladies of our souls heal, and those of our bodies too, do cure. O </w:t>
      </w:r>
      <w:r w:rsidR="007246F6">
        <w:t>You</w:t>
      </w:r>
      <w:r>
        <w:t xml:space="preserve">, the True Physician of our souls and our bodies, the Bishop of all flesh, visit us with </w:t>
      </w:r>
      <w:r w:rsidR="007246F6">
        <w:t>Your</w:t>
      </w:r>
      <w:r>
        <w:t xml:space="preserve"> salvation.</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7246F6">
        <w:t>Your</w:t>
      </w:r>
      <w:r>
        <w:t xml:space="preserve"> Only Begotten Son, our Lord, God and Saviour, Jesus Christ. Through Whom the glory, the honour, the dominion, and the adoration are due </w:t>
      </w:r>
      <w:r w:rsidR="003F614F">
        <w:t>to</w:t>
      </w:r>
      <w:r>
        <w:t xml:space="preserve"> </w:t>
      </w:r>
      <w:commentRangeStart w:id="56"/>
      <w:r w:rsidR="007246F6">
        <w:t>You</w:t>
      </w:r>
      <w:commentRangeEnd w:id="56"/>
      <w:r w:rsidR="003F614F">
        <w:rPr>
          <w:rStyle w:val="CommentReference"/>
          <w:lang w:val="en-CA"/>
        </w:rPr>
        <w:commentReference w:id="56"/>
      </w:r>
      <w:r>
        <w:t>, with Him, and the Holy Spirit, the Giver of Life, Who is of One Essence with Thee, now, and at all times, and unto the age of all ages. Amen.</w:t>
      </w:r>
    </w:p>
    <w:p w:rsidR="00A02728" w:rsidRDefault="00A02728" w:rsidP="00A02728">
      <w:pPr>
        <w:pStyle w:val="Heading4"/>
      </w:pPr>
      <w:r>
        <w:rPr>
          <w:rFonts w:hint="eastAsia"/>
        </w:rPr>
        <w:t>THE PRAYER FOR THE OBLATIONS</w:t>
      </w:r>
    </w:p>
    <w:p w:rsidR="00A02728" w:rsidRDefault="00A02728" w:rsidP="00A02728">
      <w:pPr>
        <w:pStyle w:val="Rubrics0"/>
      </w:pPr>
      <w:r>
        <w:t>On Sundays and Feast Days during the Raising of Morning Incense only, the following is said,</w:t>
      </w:r>
    </w:p>
    <w:p w:rsidR="00A02728" w:rsidRDefault="00A02728" w:rsidP="00A02728">
      <w:pPr>
        <w:pStyle w:val="Priest"/>
      </w:pPr>
      <w:r>
        <w:t>PRIEST:</w:t>
      </w:r>
    </w:p>
    <w:p w:rsidR="00A02728" w:rsidRDefault="00A02728" w:rsidP="00A02728">
      <w:pPr>
        <w:pStyle w:val="Body"/>
      </w:pPr>
      <w:r>
        <w:t>We ask and entreat Thy Goodness, O Lover of mankind, remember, O Lord, the sacrifi</w:t>
      </w:r>
      <w:r>
        <w:t>c</w:t>
      </w:r>
      <w:r>
        <w:t xml:space="preserve">es, the oblations and the thanksgivings of those who have offered unto the honour and glory of </w:t>
      </w:r>
      <w:r w:rsidR="003F614F">
        <w:t>Your</w:t>
      </w:r>
      <w:r>
        <w:t xml:space="preserve"> Holy Name.</w:t>
      </w:r>
    </w:p>
    <w:p w:rsidR="00A02728" w:rsidRDefault="00A02728" w:rsidP="00A02728">
      <w:pPr>
        <w:pStyle w:val="Priest"/>
      </w:pPr>
      <w:r>
        <w:t>DEACON:</w:t>
      </w:r>
    </w:p>
    <w:p w:rsidR="00A02728" w:rsidRDefault="00A02728" w:rsidP="00A02728">
      <w:pPr>
        <w:pStyle w:val="Body"/>
      </w:pPr>
      <w:r>
        <w:t>Pray for those who have care for the sacrifices, oblations, first fruits, oil, incense, cove</w:t>
      </w:r>
      <w:r>
        <w:t>r</w:t>
      </w:r>
      <w:r>
        <w:t>ings, reading books and altar vessels, that Christ our God reward them in the heavenly Jerusalem, and forgive us our sins.</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lastRenderedPageBreak/>
        <w:t>PRIEST:</w:t>
      </w:r>
    </w:p>
    <w:p w:rsidR="00A02728" w:rsidRDefault="00A02728" w:rsidP="00A02728">
      <w:pPr>
        <w:pStyle w:val="Body"/>
      </w:pPr>
      <w:r>
        <w:t xml:space="preserve">Receive them upon </w:t>
      </w:r>
      <w:r w:rsidR="003F614F">
        <w:t>Your</w:t>
      </w:r>
      <w:r>
        <w:t xml:space="preserve"> holy, rational, altar of heaven, for a savour of incense before </w:t>
      </w:r>
      <w:r w:rsidR="003F614F">
        <w:t>Your</w:t>
      </w:r>
      <w:r>
        <w:t xml:space="preserve"> Greatness in the heavens, through the service of </w:t>
      </w:r>
      <w:r w:rsidR="003F614F">
        <w:t>Your</w:t>
      </w:r>
      <w:r>
        <w:t xml:space="preserve"> holy angels and archangels.</w:t>
      </w:r>
    </w:p>
    <w:p w:rsidR="00A02728" w:rsidRDefault="00A02728" w:rsidP="00A02728">
      <w:pPr>
        <w:pStyle w:val="Body"/>
      </w:pPr>
      <w:r>
        <w:t xml:space="preserve">As </w:t>
      </w:r>
      <w:r w:rsidR="003F614F">
        <w:t>You have</w:t>
      </w:r>
      <w:r>
        <w:t xml:space="preserve"> received the offerings of the righteous Abel, the sacrifice of our father Abr</w:t>
      </w:r>
      <w:r>
        <w:t>a</w:t>
      </w:r>
      <w:r>
        <w:t xml:space="preserve">ham and the two mites of the widow, so also receive the thank offerings of </w:t>
      </w:r>
      <w:r w:rsidR="003F614F">
        <w:t>Your</w:t>
      </w:r>
      <w:r>
        <w:t xml:space="preserve"> servants; those in abundance or those in scarcity, hidden or manifest.</w:t>
      </w:r>
    </w:p>
    <w:p w:rsidR="00A02728" w:rsidRDefault="00A02728" w:rsidP="00A02728">
      <w:pPr>
        <w:pStyle w:val="Body"/>
      </w:pPr>
      <w:r>
        <w:t xml:space="preserve">Those who desire to offer to </w:t>
      </w:r>
      <w:r w:rsidR="003F614F">
        <w:t>You</w:t>
      </w:r>
      <w:r>
        <w:t xml:space="preserve"> but have none, and those who have offered these gifts to </w:t>
      </w:r>
      <w:r w:rsidR="003F614F">
        <w:t>You</w:t>
      </w:r>
      <w:r>
        <w:t xml:space="preserve"> this very day, give them the incorruptible instead of the corruptible, the heavenly instead of the earthly and the eternal instead of the temporal.</w:t>
      </w:r>
    </w:p>
    <w:p w:rsidR="00A02728" w:rsidRDefault="00A02728" w:rsidP="00A02728">
      <w:pPr>
        <w:pStyle w:val="Body"/>
      </w:pPr>
      <w:r>
        <w:t xml:space="preserve">Their houses and their stores, fill them with every good thing. Surround them, O Lord, by the power of </w:t>
      </w:r>
      <w:r w:rsidR="003F614F">
        <w:t>Your</w:t>
      </w:r>
      <w:r>
        <w:t xml:space="preserve"> holy angels and archangels.</w:t>
      </w:r>
    </w:p>
    <w:p w:rsidR="00A02728" w:rsidRDefault="00A02728" w:rsidP="00A02728">
      <w:pPr>
        <w:pStyle w:val="Body"/>
      </w:pPr>
      <w:r>
        <w:t xml:space="preserve">As they have remembered </w:t>
      </w:r>
      <w:r w:rsidR="003F614F">
        <w:t>Your</w:t>
      </w:r>
      <w:r>
        <w:t xml:space="preserve"> Holy Name on earth, remember them also, O Lord, in </w:t>
      </w:r>
      <w:r w:rsidR="003F614F">
        <w:t>Your K</w:t>
      </w:r>
      <w:r>
        <w:t>ingdom, and in this age too, leave them not behind.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w:t>
      </w:r>
      <w:r w:rsidR="003F614F">
        <w:t xml:space="preserve">, and the adoration are due to </w:t>
      </w:r>
      <w:r w:rsidR="008E406C">
        <w:t>You</w:t>
      </w:r>
      <w:r>
        <w:t xml:space="preserve">, with Him, and the Holy Spirit, the Giver of Life, Who is of One Essence with </w:t>
      </w:r>
      <w:r w:rsidR="003F614F">
        <w:t>You</w:t>
      </w:r>
      <w:r>
        <w:t>, now, and at all times, and unto the age of all ages. Amen.</w:t>
      </w:r>
    </w:p>
    <w:p w:rsidR="00A02728" w:rsidRDefault="00A02728" w:rsidP="00A02728">
      <w:pPr>
        <w:pStyle w:val="Heading4"/>
      </w:pPr>
      <w:bookmarkStart w:id="57" w:name="PrayerTravellers"/>
      <w:r>
        <w:t>THE PRAYER FOR THE TRAVELLERS</w:t>
      </w:r>
      <w:bookmarkEnd w:id="57"/>
    </w:p>
    <w:p w:rsidR="00A02728" w:rsidRDefault="00A02728" w:rsidP="00A02728">
      <w:pPr>
        <w:pStyle w:val="Rubric"/>
      </w:pPr>
      <w:r>
        <w:t>During the Raising of Morning Incense, if the Prayer for the Departed and the Prayer of the Oblations are not said, the following is said,</w:t>
      </w:r>
    </w:p>
    <w:p w:rsidR="00A02728" w:rsidRDefault="00A02728" w:rsidP="00A02728">
      <w:pPr>
        <w:pStyle w:val="Priest"/>
      </w:pPr>
      <w:r>
        <w:t>PRIEST:</w:t>
      </w:r>
    </w:p>
    <w:p w:rsidR="00A02728" w:rsidRDefault="00A02728" w:rsidP="00A02728">
      <w:pPr>
        <w:pStyle w:val="Body"/>
      </w:pPr>
      <w:r w:rsidRPr="006655F4">
        <w:t xml:space="preserve">We ask and entreat </w:t>
      </w:r>
      <w:r w:rsidR="003F614F">
        <w:t>Your</w:t>
      </w:r>
      <w:r w:rsidRPr="006655F4">
        <w:t xml:space="preserve"> Goodness, O</w:t>
      </w:r>
      <w:r>
        <w:t xml:space="preserve"> </w:t>
      </w:r>
      <w:r w:rsidRPr="006655F4">
        <w:t>Lover of mankind, remember, O Lord, our fathers and our brethren who are travelling.</w:t>
      </w:r>
    </w:p>
    <w:p w:rsidR="00A02728" w:rsidRDefault="00A02728" w:rsidP="00A02728">
      <w:pPr>
        <w:pStyle w:val="Priest"/>
      </w:pPr>
      <w:r>
        <w:t>DEACON:</w:t>
      </w:r>
    </w:p>
    <w:p w:rsidR="00A02728" w:rsidRDefault="00A02728" w:rsidP="00A02728">
      <w:pPr>
        <w:pStyle w:val="Body"/>
      </w:pPr>
      <w:r w:rsidRPr="006655F4">
        <w:t>Pray for our fathers and our brethren who are travelling, or those who intend to travel anywhere.</w:t>
      </w:r>
      <w:r>
        <w:t xml:space="preserve"> </w:t>
      </w:r>
      <w:r w:rsidRPr="006655F4">
        <w:t>Straighten all their ways, whether by sea, rivers, lakes, roads, or those who are travelling by any other means, that Christ our God may bring them back to their own homes in peace, and forgive us our sins.</w:t>
      </w:r>
    </w:p>
    <w:p w:rsidR="00A02728" w:rsidRDefault="00A02728" w:rsidP="00A02728">
      <w:pPr>
        <w:pStyle w:val="Priest"/>
      </w:pPr>
      <w:r>
        <w:t>CONGREGATION:</w:t>
      </w:r>
    </w:p>
    <w:p w:rsidR="00A02728" w:rsidRDefault="0016512E" w:rsidP="0016512E">
      <w:pPr>
        <w:pStyle w:val="Body"/>
      </w:pPr>
      <w:r>
        <w:t>Lord have mercy.</w:t>
      </w:r>
    </w:p>
    <w:p w:rsidR="00A02728" w:rsidRDefault="00A02728" w:rsidP="00A02728">
      <w:pPr>
        <w:pStyle w:val="Priest"/>
      </w:pPr>
      <w:r>
        <w:t>PRIEST:</w:t>
      </w:r>
    </w:p>
    <w:p w:rsidR="00A02728" w:rsidRDefault="00A02728" w:rsidP="00A02728">
      <w:pPr>
        <w:pStyle w:val="Body"/>
      </w:pPr>
      <w:r>
        <w:t>Or those who intend to travel anywhere. Straighten all their ways, whether by sea, rivers, lakes, roads, or those who are travelling by any other means, everyone anywhere. Lead them into a haven of calm, a haven of safety.</w:t>
      </w:r>
    </w:p>
    <w:p w:rsidR="00A02728" w:rsidRDefault="00A02728" w:rsidP="00A02728">
      <w:pPr>
        <w:pStyle w:val="Body"/>
      </w:pPr>
      <w:r>
        <w:t xml:space="preserve">Graciously accompany them in their embarkation and be their companion in their travel. Bring them back to their own, rejoicing with joy and safe in security. </w:t>
      </w:r>
    </w:p>
    <w:p w:rsidR="00A02728" w:rsidRDefault="00A02728" w:rsidP="00A02728">
      <w:pPr>
        <w:pStyle w:val="Body"/>
      </w:pPr>
      <w:r>
        <w:lastRenderedPageBreak/>
        <w:t xml:space="preserve">Be a partner in work with </w:t>
      </w:r>
      <w:r w:rsidR="003F614F">
        <w:t>Your</w:t>
      </w:r>
      <w:r>
        <w:t xml:space="preserve"> servants in every good deed. As for us, O Lord, our s</w:t>
      </w:r>
      <w:r>
        <w:t>o</w:t>
      </w:r>
      <w:r>
        <w:t>journ in this life keep without harm, without storm and undisturbed unto the end.</w:t>
      </w:r>
    </w:p>
    <w:p w:rsidR="00A02728" w:rsidRDefault="00A02728" w:rsidP="00A02728">
      <w:pPr>
        <w:pStyle w:val="Priest"/>
      </w:pPr>
      <w:r>
        <w:t>CONGREGATION:</w:t>
      </w:r>
    </w:p>
    <w:p w:rsidR="00A02728" w:rsidRDefault="00A02728" w:rsidP="00A02728">
      <w:pPr>
        <w:pStyle w:val="Body"/>
      </w:pPr>
      <w:r>
        <w:t>Lord have mercy.</w:t>
      </w:r>
    </w:p>
    <w:p w:rsidR="00A02728" w:rsidRDefault="00A02728" w:rsidP="00A02728">
      <w:pPr>
        <w:pStyle w:val="Priest"/>
      </w:pPr>
      <w:r>
        <w:t>PRIEST:</w:t>
      </w:r>
    </w:p>
    <w:p w:rsidR="00A02728" w:rsidRDefault="00A02728" w:rsidP="00A02728">
      <w:pPr>
        <w:pStyle w:val="Body"/>
      </w:pPr>
      <w:r>
        <w:t xml:space="preserve">By the grace, compassion and love of mankind, of </w:t>
      </w:r>
      <w:r w:rsidR="003F614F">
        <w:t>Your</w:t>
      </w:r>
      <w:r>
        <w:t xml:space="preserve"> Only Begotten Son, our Lord, God and Saviour, Jesus Christ. Through Whom the glory, the honour, the dominion, and the adoration are due </w:t>
      </w:r>
      <w:r w:rsidR="003F614F">
        <w:t xml:space="preserve">to </w:t>
      </w:r>
      <w:r w:rsidR="008E406C">
        <w:t>You</w:t>
      </w:r>
      <w:r>
        <w:t xml:space="preserve">, with Him, and the Holy Spirit, the Giver of Life, Who is of One Essence with </w:t>
      </w:r>
      <w:r w:rsidR="008E406C">
        <w:t>You</w:t>
      </w:r>
      <w:r>
        <w:t>, now, and at all times, and unto the age of all ages. Amen.</w:t>
      </w:r>
    </w:p>
    <w:p w:rsidR="00A02728" w:rsidRDefault="00A02728" w:rsidP="00A02728">
      <w:pPr>
        <w:pStyle w:val="Heading4"/>
        <w:rPr>
          <w:lang w:val="en-GB"/>
        </w:rPr>
      </w:pPr>
      <w:r>
        <w:rPr>
          <w:lang w:val="en-GB"/>
        </w:rPr>
        <w:t>GRACIOUSLY ACCORD</w:t>
      </w:r>
    </w:p>
    <w:p w:rsidR="00A02728" w:rsidRDefault="00A02728" w:rsidP="00A02728">
      <w:pPr>
        <w:pStyle w:val="Rubrics0"/>
        <w:keepNext w:val="0"/>
      </w:pPr>
      <w:r>
        <w:t>In the Evening, the priest offers incense while the congregation recites:</w:t>
      </w:r>
    </w:p>
    <w:p w:rsidR="00A02728" w:rsidRDefault="00A02728" w:rsidP="00A02728">
      <w:pPr>
        <w:pStyle w:val="Body"/>
        <w:rPr>
          <w:lang w:val="en-GB"/>
        </w:rPr>
      </w:pPr>
      <w:r>
        <w:rPr>
          <w:lang w:val="en-GB"/>
        </w:rPr>
        <w:t xml:space="preserve">Graciously accord, O Lord, to keep us this night without sin. Blessed </w:t>
      </w:r>
      <w:r w:rsidR="003F614F">
        <w:rPr>
          <w:lang w:val="en-GB"/>
        </w:rPr>
        <w:t>are You</w:t>
      </w:r>
      <w:r>
        <w:rPr>
          <w:lang w:val="en-GB"/>
        </w:rPr>
        <w:t xml:space="preserve">, O Lord, God of our fathers, and praised and glorified be </w:t>
      </w:r>
      <w:r w:rsidR="003F614F">
        <w:rPr>
          <w:lang w:val="en-GB"/>
        </w:rPr>
        <w:t>Your</w:t>
      </w:r>
      <w:r>
        <w:rPr>
          <w:lang w:val="en-GB"/>
        </w:rPr>
        <w:t xml:space="preserve"> Name forever. Amen.</w:t>
      </w:r>
    </w:p>
    <w:p w:rsidR="00A02728" w:rsidRDefault="00A02728" w:rsidP="00A02728">
      <w:pPr>
        <w:pStyle w:val="Body"/>
        <w:rPr>
          <w:lang w:val="en-GB"/>
        </w:rPr>
      </w:pPr>
      <w:r>
        <w:rPr>
          <w:lang w:val="en-GB"/>
        </w:rPr>
        <w:t xml:space="preserve">Let </w:t>
      </w:r>
      <w:r w:rsidR="003F614F">
        <w:rPr>
          <w:lang w:val="en-GB"/>
        </w:rPr>
        <w:t>Your</w:t>
      </w:r>
      <w:r>
        <w:rPr>
          <w:lang w:val="en-GB"/>
        </w:rPr>
        <w:t xml:space="preserve"> mercy be upon us, O Lord, even as we have set our hope in </w:t>
      </w:r>
      <w:r w:rsidR="003F614F">
        <w:rPr>
          <w:lang w:val="en-GB"/>
        </w:rPr>
        <w:t>You</w:t>
      </w:r>
      <w:r>
        <w:rPr>
          <w:lang w:val="en-GB"/>
        </w:rPr>
        <w:t xml:space="preserve">. For the eyes of everyone wait upon </w:t>
      </w:r>
      <w:r w:rsidR="003F614F">
        <w:rPr>
          <w:lang w:val="en-GB"/>
        </w:rPr>
        <w:t>You</w:t>
      </w:r>
      <w:r>
        <w:rPr>
          <w:lang w:val="en-GB"/>
        </w:rPr>
        <w:t xml:space="preserve">, for </w:t>
      </w:r>
      <w:r w:rsidR="003F614F">
        <w:rPr>
          <w:lang w:val="en-GB"/>
        </w:rPr>
        <w:t>You</w:t>
      </w:r>
      <w:r>
        <w:rPr>
          <w:lang w:val="en-GB"/>
        </w:rPr>
        <w:t xml:space="preserve"> </w:t>
      </w:r>
      <w:r w:rsidR="003F614F">
        <w:rPr>
          <w:lang w:val="en-GB"/>
        </w:rPr>
        <w:t>give</w:t>
      </w:r>
      <w:r>
        <w:rPr>
          <w:lang w:val="en-GB"/>
        </w:rPr>
        <w:t xml:space="preserve"> them their food in due season.</w:t>
      </w:r>
    </w:p>
    <w:p w:rsidR="00A02728" w:rsidRDefault="00A02728" w:rsidP="00A02728">
      <w:pPr>
        <w:pStyle w:val="Body"/>
        <w:rPr>
          <w:lang w:val="en-GB"/>
        </w:rPr>
      </w:pPr>
      <w:r>
        <w:rPr>
          <w:lang w:val="en-GB"/>
        </w:rPr>
        <w:t>Hearken to us, O God, our Redeemer, the hope of all the regions of the earth.</w:t>
      </w:r>
    </w:p>
    <w:p w:rsidR="00A02728" w:rsidRDefault="00A02728" w:rsidP="00A02728">
      <w:pPr>
        <w:pStyle w:val="Body"/>
        <w:rPr>
          <w:lang w:val="en-GB"/>
        </w:rPr>
      </w:pPr>
      <w:commentRangeStart w:id="58"/>
      <w:r>
        <w:rPr>
          <w:lang w:val="en-GB"/>
        </w:rPr>
        <w:t xml:space="preserve">Blessed </w:t>
      </w:r>
      <w:r w:rsidR="003F614F">
        <w:rPr>
          <w:lang w:val="en-GB"/>
        </w:rPr>
        <w:t>are You</w:t>
      </w:r>
      <w:commentRangeEnd w:id="58"/>
      <w:r w:rsidR="003F614F">
        <w:rPr>
          <w:rStyle w:val="CommentReference"/>
          <w:lang w:val="en-CA"/>
        </w:rPr>
        <w:commentReference w:id="58"/>
      </w:r>
      <w:r>
        <w:rPr>
          <w:lang w:val="en-GB"/>
        </w:rPr>
        <w:t xml:space="preserve">, O Lord; teach me Thy statutes. Blessed </w:t>
      </w:r>
      <w:r w:rsidR="003F614F">
        <w:rPr>
          <w:lang w:val="en-GB"/>
        </w:rPr>
        <w:t>are You</w:t>
      </w:r>
      <w:r>
        <w:rPr>
          <w:lang w:val="en-GB"/>
        </w:rPr>
        <w:t xml:space="preserve">, O Lord; make me to understand </w:t>
      </w:r>
      <w:r w:rsidR="003F614F">
        <w:rPr>
          <w:lang w:val="en-GB"/>
        </w:rPr>
        <w:t>Your</w:t>
      </w:r>
      <w:r>
        <w:rPr>
          <w:lang w:val="en-GB"/>
        </w:rPr>
        <w:t xml:space="preserve"> command</w:t>
      </w:r>
      <w:r>
        <w:rPr>
          <w:lang w:val="en-GB"/>
        </w:rPr>
        <w:softHyphen/>
        <w:t xml:space="preserve">ments. Blessed </w:t>
      </w:r>
      <w:r w:rsidR="003F614F">
        <w:rPr>
          <w:lang w:val="en-GB"/>
        </w:rPr>
        <w:t>are You</w:t>
      </w:r>
      <w:r>
        <w:rPr>
          <w:lang w:val="en-GB"/>
        </w:rPr>
        <w:t xml:space="preserve">, O Lord; enlighten me with </w:t>
      </w:r>
      <w:r w:rsidR="003F614F">
        <w:rPr>
          <w:lang w:val="en-GB"/>
        </w:rPr>
        <w:t>Your</w:t>
      </w:r>
      <w:r>
        <w:rPr>
          <w:lang w:val="en-GB"/>
        </w:rPr>
        <w:t xml:space="preserve"> precepts.</w:t>
      </w:r>
    </w:p>
    <w:p w:rsidR="00A02728" w:rsidRDefault="003F614F" w:rsidP="00A02728">
      <w:pPr>
        <w:pStyle w:val="Body"/>
        <w:rPr>
          <w:lang w:val="en-GB"/>
        </w:rPr>
      </w:pPr>
      <w:r>
        <w:rPr>
          <w:lang w:val="en-GB"/>
        </w:rPr>
        <w:t>Your</w:t>
      </w:r>
      <w:r w:rsidR="00A02728">
        <w:rPr>
          <w:lang w:val="en-GB"/>
        </w:rPr>
        <w:t xml:space="preserve"> mercy, O Lord, endures forever. O despise not the works of </w:t>
      </w:r>
      <w:r>
        <w:rPr>
          <w:lang w:val="en-GB"/>
        </w:rPr>
        <w:t>Your</w:t>
      </w:r>
      <w:r w:rsidR="00A02728">
        <w:rPr>
          <w:lang w:val="en-GB"/>
        </w:rPr>
        <w:t xml:space="preserve"> hands.</w:t>
      </w:r>
    </w:p>
    <w:p w:rsidR="00A02728" w:rsidRDefault="00A02728" w:rsidP="00A02728">
      <w:pPr>
        <w:pStyle w:val="Body"/>
        <w:rPr>
          <w:lang w:val="en-GB"/>
        </w:rPr>
      </w:pPr>
      <w:r>
        <w:rPr>
          <w:lang w:val="en-GB"/>
        </w:rPr>
        <w:t xml:space="preserve">Lord, </w:t>
      </w:r>
      <w:r w:rsidR="003F614F">
        <w:rPr>
          <w:lang w:val="en-GB"/>
        </w:rPr>
        <w:t>You</w:t>
      </w:r>
      <w:r>
        <w:rPr>
          <w:lang w:val="en-GB"/>
        </w:rPr>
        <w:t xml:space="preserve"> </w:t>
      </w:r>
      <w:r w:rsidR="003F614F">
        <w:rPr>
          <w:lang w:val="en-GB"/>
        </w:rPr>
        <w:t>have</w:t>
      </w:r>
      <w:r>
        <w:rPr>
          <w:lang w:val="en-GB"/>
        </w:rPr>
        <w:t xml:space="preserve"> been our refuge in all generations. I said, "Be merciful to me, heal my soul; for I have sinned against </w:t>
      </w:r>
      <w:r w:rsidR="003F614F">
        <w:rPr>
          <w:lang w:val="en-GB"/>
        </w:rPr>
        <w:t>You</w:t>
      </w:r>
      <w:r>
        <w:rPr>
          <w:lang w:val="en-GB"/>
        </w:rPr>
        <w:t>."</w:t>
      </w:r>
    </w:p>
    <w:p w:rsidR="00A02728" w:rsidRDefault="00A02728" w:rsidP="00A02728">
      <w:pPr>
        <w:pStyle w:val="Body"/>
        <w:rPr>
          <w:lang w:val="en-GB"/>
        </w:rPr>
      </w:pPr>
      <w:r>
        <w:rPr>
          <w:lang w:val="en-GB"/>
        </w:rPr>
        <w:t xml:space="preserve">Lord, I have fled </w:t>
      </w:r>
      <w:r w:rsidR="003F614F">
        <w:rPr>
          <w:lang w:val="en-GB"/>
        </w:rPr>
        <w:t>to You</w:t>
      </w:r>
      <w:r>
        <w:rPr>
          <w:lang w:val="en-GB"/>
        </w:rPr>
        <w:t xml:space="preserve">. Teach me to do </w:t>
      </w:r>
      <w:r w:rsidR="003F614F">
        <w:rPr>
          <w:lang w:val="en-GB"/>
        </w:rPr>
        <w:t>Your</w:t>
      </w:r>
      <w:r>
        <w:rPr>
          <w:lang w:val="en-GB"/>
        </w:rPr>
        <w:t xml:space="preserve"> will, for with </w:t>
      </w:r>
      <w:r w:rsidR="003F614F">
        <w:rPr>
          <w:lang w:val="en-GB"/>
        </w:rPr>
        <w:t>You</w:t>
      </w:r>
      <w:r>
        <w:rPr>
          <w:lang w:val="en-GB"/>
        </w:rPr>
        <w:t xml:space="preserve"> is the Fountain of Life. In </w:t>
      </w:r>
      <w:r w:rsidR="003F614F">
        <w:rPr>
          <w:lang w:val="en-GB"/>
        </w:rPr>
        <w:t>Your</w:t>
      </w:r>
      <w:r>
        <w:rPr>
          <w:lang w:val="en-GB"/>
        </w:rPr>
        <w:t xml:space="preserve"> Light shall we see Light. O continue </w:t>
      </w:r>
      <w:r w:rsidR="003F614F">
        <w:rPr>
          <w:lang w:val="en-GB"/>
        </w:rPr>
        <w:t>Your</w:t>
      </w:r>
      <w:r>
        <w:rPr>
          <w:lang w:val="en-GB"/>
        </w:rPr>
        <w:t xml:space="preserve"> loving</w:t>
      </w:r>
      <w:r>
        <w:rPr>
          <w:lang w:val="en-GB"/>
        </w:rPr>
        <w:noBreakHyphen/>
        <w:t xml:space="preserve">kindness </w:t>
      </w:r>
      <w:r w:rsidR="003F614F">
        <w:rPr>
          <w:lang w:val="en-GB"/>
        </w:rPr>
        <w:t>to</w:t>
      </w:r>
      <w:r>
        <w:rPr>
          <w:lang w:val="en-GB"/>
        </w:rPr>
        <w:t xml:space="preserve"> those who know </w:t>
      </w:r>
      <w:r w:rsidR="003F614F">
        <w:rPr>
          <w:lang w:val="en-GB"/>
        </w:rPr>
        <w:t>You</w:t>
      </w:r>
      <w:r>
        <w:rPr>
          <w:lang w:val="en-GB"/>
        </w:rPr>
        <w:t xml:space="preserve">, and </w:t>
      </w:r>
      <w:r w:rsidR="003F614F">
        <w:rPr>
          <w:lang w:val="en-GB"/>
        </w:rPr>
        <w:t>Your</w:t>
      </w:r>
      <w:r>
        <w:rPr>
          <w:lang w:val="en-GB"/>
        </w:rPr>
        <w:t xml:space="preserve"> righteousness </w:t>
      </w:r>
      <w:r w:rsidR="003F614F">
        <w:rPr>
          <w:lang w:val="en-GB"/>
        </w:rPr>
        <w:t>to</w:t>
      </w:r>
      <w:r>
        <w:rPr>
          <w:lang w:val="en-GB"/>
        </w:rPr>
        <w:t xml:space="preserve"> the upright in heart.</w:t>
      </w:r>
    </w:p>
    <w:p w:rsidR="00A02728" w:rsidRDefault="00A02728" w:rsidP="00A02728">
      <w:pPr>
        <w:pStyle w:val="Body"/>
        <w:rPr>
          <w:lang w:val="en-GB"/>
        </w:rPr>
      </w:pPr>
      <w:r>
        <w:rPr>
          <w:lang w:val="en-GB"/>
        </w:rPr>
        <w:t xml:space="preserve">To </w:t>
      </w:r>
      <w:r w:rsidR="003F614F">
        <w:rPr>
          <w:lang w:val="en-GB"/>
        </w:rPr>
        <w:t>You</w:t>
      </w:r>
      <w:r>
        <w:rPr>
          <w:lang w:val="en-GB"/>
        </w:rPr>
        <w:t xml:space="preserve"> belongs worship, to </w:t>
      </w:r>
      <w:r w:rsidR="003F614F">
        <w:rPr>
          <w:lang w:val="en-GB"/>
        </w:rPr>
        <w:t>You</w:t>
      </w:r>
      <w:r>
        <w:rPr>
          <w:lang w:val="en-GB"/>
        </w:rPr>
        <w:t xml:space="preserve"> belongs praise, to </w:t>
      </w:r>
      <w:r w:rsidR="003F614F">
        <w:rPr>
          <w:lang w:val="en-GB"/>
        </w:rPr>
        <w:t>You</w:t>
      </w:r>
      <w:r>
        <w:rPr>
          <w:lang w:val="en-GB"/>
        </w:rPr>
        <w:t xml:space="preserve"> belongs glory, O Father, Son and Holy Spirit, now, and forever and ever. Amen.</w:t>
      </w:r>
    </w:p>
    <w:p w:rsidR="00A02728" w:rsidRPr="008D61EA" w:rsidRDefault="00A02728" w:rsidP="00A02728">
      <w:pPr>
        <w:pStyle w:val="Body"/>
        <w:rPr>
          <w:lang w:val="en-GB"/>
        </w:rPr>
      </w:pPr>
      <w:r>
        <w:rPr>
          <w:lang w:val="en-GB"/>
        </w:rPr>
        <w:t xml:space="preserve">It is a good thing to give thanks unto the Lord, and to sing praises unto </w:t>
      </w:r>
      <w:r w:rsidR="003F614F">
        <w:rPr>
          <w:lang w:val="en-GB"/>
        </w:rPr>
        <w:t>Your</w:t>
      </w:r>
      <w:r>
        <w:rPr>
          <w:lang w:val="en-GB"/>
        </w:rPr>
        <w:t xml:space="preserve"> Name, O Most High; to show forth </w:t>
      </w:r>
      <w:r w:rsidR="003F614F">
        <w:rPr>
          <w:lang w:val="en-GB"/>
        </w:rPr>
        <w:t>Your</w:t>
      </w:r>
      <w:r>
        <w:rPr>
          <w:lang w:val="en-GB"/>
        </w:rPr>
        <w:t xml:space="preserve"> loving</w:t>
      </w:r>
      <w:r>
        <w:rPr>
          <w:lang w:val="en-GB"/>
        </w:rPr>
        <w:noBreakHyphen/>
        <w:t xml:space="preserve">kindness in the morning, and </w:t>
      </w:r>
      <w:r w:rsidR="003F614F">
        <w:rPr>
          <w:lang w:val="en-GB"/>
        </w:rPr>
        <w:t>Your</w:t>
      </w:r>
      <w:r>
        <w:rPr>
          <w:lang w:val="en-GB"/>
        </w:rPr>
        <w:t xml:space="preserve"> faithfulness every night.</w:t>
      </w:r>
    </w:p>
    <w:p w:rsidR="00A02728" w:rsidRDefault="00A02728" w:rsidP="00196385">
      <w:pPr>
        <w:pStyle w:val="Heading4"/>
      </w:pPr>
      <w:bookmarkStart w:id="59" w:name="Gloria"/>
      <w:r>
        <w:rPr>
          <w:rFonts w:hint="eastAsia"/>
        </w:rPr>
        <w:t>THE GLORIA</w:t>
      </w:r>
    </w:p>
    <w:p w:rsidR="00A02728" w:rsidRDefault="00196385" w:rsidP="00A02728">
      <w:pPr>
        <w:pStyle w:val="Rubrics0"/>
      </w:pPr>
      <w:r>
        <w:t>In the morning, t</w:t>
      </w:r>
      <w:r w:rsidR="00A02728">
        <w:t>he priest offers incense while the congregation recites the following prayers:</w:t>
      </w:r>
    </w:p>
    <w:bookmarkEnd w:id="59"/>
    <w:p w:rsidR="00A02728" w:rsidRDefault="00A02728" w:rsidP="00A02728">
      <w:pPr>
        <w:pStyle w:val="Body"/>
      </w:pPr>
      <w:r>
        <w:t xml:space="preserve">Let us praise with the angels, saying, "Glory to God in the highest, peace on earth and goodwill toward men." We praise </w:t>
      </w:r>
      <w:r w:rsidR="003F614F">
        <w:t>You</w:t>
      </w:r>
      <w:r>
        <w:t xml:space="preserve">, we bless </w:t>
      </w:r>
      <w:r w:rsidR="003F614F">
        <w:t>You</w:t>
      </w:r>
      <w:r>
        <w:t xml:space="preserve">, we serve </w:t>
      </w:r>
      <w:r w:rsidR="003F614F">
        <w:t>You</w:t>
      </w:r>
      <w:r>
        <w:t xml:space="preserve">, we worship </w:t>
      </w:r>
      <w:r w:rsidR="003F614F">
        <w:t>You</w:t>
      </w:r>
      <w:r>
        <w:t xml:space="preserve">, we confess to </w:t>
      </w:r>
      <w:r w:rsidR="003F614F">
        <w:t>You</w:t>
      </w:r>
      <w:r>
        <w:t xml:space="preserve">, we glorify </w:t>
      </w:r>
      <w:r w:rsidR="003F614F">
        <w:t>You</w:t>
      </w:r>
      <w:r>
        <w:t xml:space="preserve">, we give thanks to </w:t>
      </w:r>
      <w:r w:rsidR="003F614F">
        <w:t>You</w:t>
      </w:r>
      <w:r>
        <w:t xml:space="preserve"> for </w:t>
      </w:r>
      <w:r w:rsidR="003F614F">
        <w:t>Your</w:t>
      </w:r>
      <w:r>
        <w:t xml:space="preserve"> great Glory, O Lord, Heavenly King, God the Father, the Pantocrator; O Lord, the Only Begotten Son, Jesus Christ; and the Holy Spirit.</w:t>
      </w:r>
    </w:p>
    <w:p w:rsidR="00A02728" w:rsidRDefault="00A02728" w:rsidP="00196385">
      <w:pPr>
        <w:pStyle w:val="Body"/>
      </w:pPr>
      <w:r>
        <w:t>O Lord God, Lamb of God, Son of the Father, Who takes away the sin of the world, r</w:t>
      </w:r>
      <w:r>
        <w:t>e</w:t>
      </w:r>
      <w:r>
        <w:t xml:space="preserve">ceive our prayer. </w:t>
      </w:r>
      <w:r w:rsidR="003F614F">
        <w:t>You</w:t>
      </w:r>
      <w:r>
        <w:t xml:space="preserve"> Who sits at the right hand of the Father, have mercy on us. For </w:t>
      </w:r>
      <w:r w:rsidR="003F614F">
        <w:t>You</w:t>
      </w:r>
      <w:r>
        <w:t xml:space="preserve"> only </w:t>
      </w:r>
      <w:r w:rsidR="003F614F">
        <w:t>are</w:t>
      </w:r>
      <w:r>
        <w:t xml:space="preserve"> Holy; </w:t>
      </w:r>
      <w:r w:rsidR="003F614F">
        <w:t>You</w:t>
      </w:r>
      <w:r>
        <w:t xml:space="preserve"> only </w:t>
      </w:r>
      <w:r w:rsidR="003F614F">
        <w:t>are</w:t>
      </w:r>
      <w:r>
        <w:t xml:space="preserve"> the Lord, O Jesus Christ, and the Holy Spirit, to the Glory of God </w:t>
      </w:r>
      <w:r>
        <w:lastRenderedPageBreak/>
        <w:t xml:space="preserve">the Father. </w:t>
      </w:r>
      <w:r w:rsidRPr="00196385">
        <w:t>Every</w:t>
      </w:r>
      <w:r>
        <w:t xml:space="preserve"> day will I bless </w:t>
      </w:r>
      <w:r w:rsidR="003F614F">
        <w:t>You</w:t>
      </w:r>
      <w:r>
        <w:t xml:space="preserve">, and I will praise </w:t>
      </w:r>
      <w:r w:rsidR="003F614F">
        <w:t>Your</w:t>
      </w:r>
      <w:r>
        <w:t xml:space="preserve"> Name forever; yea, forever and ever. Amen.</w:t>
      </w:r>
    </w:p>
    <w:p w:rsidR="00A02728" w:rsidRDefault="00A02728" w:rsidP="00A02728">
      <w:pPr>
        <w:pStyle w:val="Body"/>
      </w:pPr>
      <w:r>
        <w:t xml:space="preserve">From the night season my soul awakes early </w:t>
      </w:r>
      <w:r w:rsidR="003F614F">
        <w:t>to</w:t>
      </w:r>
      <w:r>
        <w:t xml:space="preserve"> </w:t>
      </w:r>
      <w:r w:rsidR="003F614F">
        <w:t>You</w:t>
      </w:r>
      <w:r>
        <w:t xml:space="preserve">, O my God, for </w:t>
      </w:r>
      <w:r w:rsidR="003F614F">
        <w:t>Your</w:t>
      </w:r>
      <w:r>
        <w:t xml:space="preserve"> precepts are a light upon the earth. I continually pursue </w:t>
      </w:r>
      <w:r w:rsidR="003F614F">
        <w:t>Your</w:t>
      </w:r>
      <w:r>
        <w:t xml:space="preserve"> ways for </w:t>
      </w:r>
      <w:r w:rsidR="003F614F">
        <w:t>You</w:t>
      </w:r>
      <w:r>
        <w:t xml:space="preserve"> </w:t>
      </w:r>
      <w:r w:rsidR="003F614F">
        <w:t>have</w:t>
      </w:r>
      <w:r>
        <w:t xml:space="preserve"> become a help </w:t>
      </w:r>
      <w:r w:rsidR="003F614F">
        <w:t>to</w:t>
      </w:r>
      <w:r>
        <w:t xml:space="preserve"> me. My voice shalt </w:t>
      </w:r>
      <w:r w:rsidR="003F614F">
        <w:t>You</w:t>
      </w:r>
      <w:r>
        <w:t xml:space="preserve"> hear in the morning. Early will I stand before </w:t>
      </w:r>
      <w:r w:rsidR="003F614F">
        <w:t>You</w:t>
      </w:r>
      <w:r>
        <w:t xml:space="preserve">, and </w:t>
      </w:r>
      <w:r w:rsidR="003F614F">
        <w:t>You</w:t>
      </w:r>
      <w:r>
        <w:t xml:space="preserve"> shalt see me.</w:t>
      </w:r>
    </w:p>
    <w:p w:rsidR="00A02728" w:rsidRDefault="00A02728" w:rsidP="00196385">
      <w:pPr>
        <w:pStyle w:val="Heading4"/>
      </w:pPr>
      <w:bookmarkStart w:id="60" w:name="TrisagionIncense"/>
      <w:r>
        <w:t>THE TRISAGION</w:t>
      </w:r>
      <w:bookmarkEnd w:id="60"/>
    </w:p>
    <w:p w:rsidR="00A02728" w:rsidRDefault="00A02728" w:rsidP="00A02728">
      <w:pPr>
        <w:pStyle w:val="Body"/>
        <w:rPr>
          <w:lang w:val="en-GB"/>
        </w:rPr>
      </w:pPr>
      <w:r>
        <w:rPr>
          <w:lang w:val="en-GB"/>
        </w:rPr>
        <w:t>Holy God, Holy Mighty, Holy Immortal, Who was born of the Virgin, have mercy on us.</w:t>
      </w:r>
    </w:p>
    <w:p w:rsidR="00A02728" w:rsidRDefault="00A02728" w:rsidP="00A02728">
      <w:pPr>
        <w:pStyle w:val="Body"/>
        <w:rPr>
          <w:lang w:val="en-GB"/>
        </w:rPr>
      </w:pPr>
      <w:r>
        <w:rPr>
          <w:lang w:val="en-GB"/>
        </w:rPr>
        <w:t>Holy God, Holy Mighty, Holy Immortal, Who was crucified for us, have mercy on us.</w:t>
      </w:r>
    </w:p>
    <w:p w:rsidR="00A02728" w:rsidRDefault="00A02728" w:rsidP="00A02728">
      <w:pPr>
        <w:pStyle w:val="Body"/>
        <w:rPr>
          <w:lang w:val="en-GB"/>
        </w:rPr>
      </w:pPr>
      <w:r>
        <w:rPr>
          <w:lang w:val="en-GB"/>
        </w:rPr>
        <w:t>Holy God, Holy Mighty, Holy Immortal, Who rose from the dead and ascended into the heavens, have mercy on us.</w:t>
      </w:r>
    </w:p>
    <w:p w:rsidR="00A02728" w:rsidRDefault="00A02728" w:rsidP="00A02728">
      <w:pPr>
        <w:pStyle w:val="Body"/>
        <w:rPr>
          <w:lang w:val="en-GB"/>
        </w:rPr>
      </w:pPr>
      <w:r>
        <w:rPr>
          <w:lang w:val="en-GB"/>
        </w:rPr>
        <w:t>Glory be to the Father, and to the Son, and to the Holy Spirit, both now, and always, and unto the ages of ages. Amen.</w:t>
      </w:r>
    </w:p>
    <w:p w:rsidR="00A02728" w:rsidRDefault="00A02728" w:rsidP="00A02728">
      <w:pPr>
        <w:pStyle w:val="Body"/>
        <w:rPr>
          <w:lang w:val="en-GB"/>
        </w:rPr>
      </w:pPr>
      <w:r>
        <w:rPr>
          <w:lang w:val="en-GB"/>
        </w:rPr>
        <w:t>O Holy Trinity, have mercy on us. All Holy Trinity, have mercy on us. O Holy Trinity, have mercy on us.</w:t>
      </w:r>
    </w:p>
    <w:p w:rsidR="00A02728" w:rsidRDefault="00A02728" w:rsidP="00A02728">
      <w:pPr>
        <w:pStyle w:val="Body"/>
        <w:rPr>
          <w:lang w:val="en-GB"/>
        </w:rPr>
      </w:pPr>
      <w:r>
        <w:rPr>
          <w:lang w:val="en-GB"/>
        </w:rPr>
        <w:t>O Lord, remit our sins. O Lord, pardon our iniquities. O Lord, forgive us our trespasses.</w:t>
      </w:r>
    </w:p>
    <w:p w:rsidR="00A02728" w:rsidRDefault="00A02728" w:rsidP="00A02728">
      <w:pPr>
        <w:pStyle w:val="Body"/>
        <w:rPr>
          <w:lang w:val="en-GB"/>
        </w:rPr>
      </w:pPr>
      <w:r>
        <w:rPr>
          <w:lang w:val="en-GB"/>
        </w:rPr>
        <w:t xml:space="preserve">O Lord, visit the sick of </w:t>
      </w:r>
      <w:r w:rsidR="003F614F">
        <w:rPr>
          <w:lang w:val="en-GB"/>
        </w:rPr>
        <w:t>Your</w:t>
      </w:r>
      <w:r>
        <w:rPr>
          <w:lang w:val="en-GB"/>
        </w:rPr>
        <w:t xml:space="preserve"> people, heal them for the sake of </w:t>
      </w:r>
      <w:r w:rsidR="003F614F">
        <w:rPr>
          <w:lang w:val="en-GB"/>
        </w:rPr>
        <w:t>Your</w:t>
      </w:r>
      <w:r>
        <w:rPr>
          <w:lang w:val="en-GB"/>
        </w:rPr>
        <w:t xml:space="preserve"> Holy Name. Our fathers and our brethren who have fallen asleep, O Lord, repose their souls.</w:t>
      </w:r>
    </w:p>
    <w:p w:rsidR="00A02728" w:rsidRDefault="00A02728" w:rsidP="00A02728">
      <w:pPr>
        <w:pStyle w:val="Body"/>
        <w:rPr>
          <w:lang w:val="en-GB"/>
        </w:rPr>
      </w:pPr>
      <w:r>
        <w:rPr>
          <w:lang w:val="en-GB"/>
        </w:rPr>
        <w:t xml:space="preserve">O </w:t>
      </w:r>
      <w:r w:rsidR="003F614F">
        <w:rPr>
          <w:lang w:val="en-GB"/>
        </w:rPr>
        <w:t>You</w:t>
      </w:r>
      <w:r>
        <w:rPr>
          <w:lang w:val="en-GB"/>
        </w:rPr>
        <w:t xml:space="preserve"> Who </w:t>
      </w:r>
      <w:r w:rsidR="003F614F">
        <w:rPr>
          <w:lang w:val="en-GB"/>
        </w:rPr>
        <w:t>are</w:t>
      </w:r>
      <w:r>
        <w:rPr>
          <w:lang w:val="en-GB"/>
        </w:rPr>
        <w:t xml:space="preserve"> sinless, Lord have mercy on us. O </w:t>
      </w:r>
      <w:r w:rsidR="003F614F">
        <w:rPr>
          <w:lang w:val="en-GB"/>
        </w:rPr>
        <w:t>You</w:t>
      </w:r>
      <w:r>
        <w:rPr>
          <w:lang w:val="en-GB"/>
        </w:rPr>
        <w:t xml:space="preserve"> Who </w:t>
      </w:r>
      <w:r w:rsidR="003F614F">
        <w:rPr>
          <w:lang w:val="en-GB"/>
        </w:rPr>
        <w:t>are</w:t>
      </w:r>
      <w:r>
        <w:rPr>
          <w:lang w:val="en-GB"/>
        </w:rPr>
        <w:t xml:space="preserve"> sinless, Lord help us and receive our supplications. For </w:t>
      </w:r>
      <w:r w:rsidR="003F614F">
        <w:rPr>
          <w:lang w:val="en-GB"/>
        </w:rPr>
        <w:t>Yours</w:t>
      </w:r>
      <w:r>
        <w:rPr>
          <w:lang w:val="en-GB"/>
        </w:rPr>
        <w:t xml:space="preserve"> is the glory, the dominion, and the triple holiness. Lord have mercy. Lord have mercy. Lord bless. Amen.</w:t>
      </w:r>
    </w:p>
    <w:p w:rsidR="00A02728" w:rsidRDefault="00A02728" w:rsidP="00A02728">
      <w:pPr>
        <w:pStyle w:val="Body"/>
        <w:ind w:firstLine="0"/>
      </w:pPr>
    </w:p>
    <w:p w:rsidR="00A02728" w:rsidRDefault="00A02728" w:rsidP="00A02728">
      <w:pPr>
        <w:pStyle w:val="Body"/>
      </w:pPr>
      <w:r>
        <w:t>Our Father…</w:t>
      </w:r>
    </w:p>
    <w:p w:rsidR="00A02728" w:rsidRDefault="00A02728" w:rsidP="00196385">
      <w:pPr>
        <w:pStyle w:val="Heading4"/>
      </w:pPr>
      <w:r>
        <w:t>HAIL TO YOU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We ask you,</w:t>
            </w:r>
          </w:p>
          <w:p w:rsidR="005B5515" w:rsidRDefault="005B5515" w:rsidP="005B5515">
            <w:pPr>
              <w:pStyle w:val="EngHang"/>
            </w:pPr>
            <w:r>
              <w:t>O saint, fully of glory,</w:t>
            </w:r>
          </w:p>
          <w:p w:rsidR="005B5515" w:rsidRDefault="005B5515" w:rsidP="005B5515">
            <w:pPr>
              <w:pStyle w:val="EngHang"/>
            </w:pPr>
            <w:r>
              <w:t>The ever virgin Mother of God,</w:t>
            </w:r>
          </w:p>
          <w:p w:rsidR="005B5515" w:rsidRDefault="005B5515" w:rsidP="005B5515">
            <w:pPr>
              <w:pStyle w:val="EngHangEnd"/>
            </w:pPr>
            <w:r>
              <w:t>The Mother of Christ,</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ⲧⲉⲛϯϩⲟ ⲉ̀ⲣⲟ:</w:t>
            </w:r>
          </w:p>
          <w:p w:rsidR="005B5515" w:rsidRDefault="005B5515" w:rsidP="005B5515">
            <w:pPr>
              <w:pStyle w:val="CopticVersemulti-line"/>
            </w:pPr>
            <w:r>
              <w:t>ⲱ̀ ⲑⲏⲉ̄ⲟ̄ⲩ̄ ⲉⲑⲙⲉϩ ⲛ̀ⲱ̀ⲟⲩ:</w:t>
            </w:r>
          </w:p>
          <w:p w:rsidR="005B5515" w:rsidRDefault="005B5515" w:rsidP="005B5515">
            <w:pPr>
              <w:pStyle w:val="CopticVersemulti-line"/>
            </w:pPr>
            <w:r>
              <w:t>ⲉ̀ⲧⲟⲓ ⲙ̀ⲡⲁⲣⲑⲉⲛⲟⲥ ⲛ̀ⲥⲏⲟⲩ ⲛⲓⲃⲉⲛ:</w:t>
            </w:r>
          </w:p>
          <w:p w:rsidR="005B5515" w:rsidRPr="00C35319" w:rsidRDefault="005B5515" w:rsidP="005B5515">
            <w:pPr>
              <w:pStyle w:val="CopticHangingVerse"/>
            </w:pPr>
            <w:r>
              <w:t>ϯⲙⲁⲥⲛⲟⲩϯ ⲑ̀ⲙⲁⲩ ⲙ̀Ⲡⲭ̄ⲥ̄.</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 xml:space="preserve">Offer our prayers </w:t>
            </w:r>
          </w:p>
          <w:p w:rsidR="005B5515" w:rsidRDefault="005B5515" w:rsidP="005B5515">
            <w:pPr>
              <w:pStyle w:val="EngHang"/>
            </w:pPr>
            <w:r>
              <w:t>To your beloved Son,</w:t>
            </w:r>
          </w:p>
          <w:p w:rsidR="005B5515" w:rsidRDefault="005B5515" w:rsidP="005B5515">
            <w:pPr>
              <w:pStyle w:val="EngHangEnd"/>
            </w:pPr>
            <w:r>
              <w:t>That He may forgive us ours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Ⲁⲛⲓⲟⲩⲓ̀ ⲛ̀ⲧⲉⲛⲡ̀ⲣⲟⲥⲉⲩⲭⲏ:</w:t>
            </w:r>
          </w:p>
          <w:p w:rsidR="005B5515" w:rsidRDefault="005B5515" w:rsidP="005B5515">
            <w:pPr>
              <w:pStyle w:val="CopticVersemulti-line"/>
            </w:pPr>
            <w:r>
              <w:t>ⲉ̀ⲡ̀ϣⲱⲓ ϩⲁ ⲡⲉϣⲏⲣⲓ ⲙ̀ⲙⲉⲛⲣⲓⲧ:</w:t>
            </w:r>
          </w:p>
          <w:p w:rsidR="005B5515" w:rsidRDefault="005B5515" w:rsidP="005B5515">
            <w:pPr>
              <w:pStyle w:val="CopticHangingVerse"/>
            </w:pPr>
            <w:r>
              <w:t xml:space="preserve"> 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the holy Virgin,</w:t>
            </w:r>
          </w:p>
          <w:p w:rsidR="005B5515" w:rsidRDefault="005B5515" w:rsidP="005B5515">
            <w:pPr>
              <w:pStyle w:val="EngHang"/>
            </w:pPr>
            <w:r>
              <w:t>Who has brought forth</w:t>
            </w:r>
          </w:p>
          <w:p w:rsidR="005B5515" w:rsidRDefault="005B5515" w:rsidP="005B5515">
            <w:pPr>
              <w:pStyle w:val="EngHang"/>
            </w:pPr>
            <w:r>
              <w:t>To us the True Light,</w:t>
            </w:r>
          </w:p>
          <w:p w:rsidR="005B5515" w:rsidRDefault="005B5515" w:rsidP="005B5515">
            <w:pPr>
              <w:pStyle w:val="EngHangEnd"/>
            </w:pPr>
            <w:r>
              <w:t>Christ our God.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ⲑⲏ̀ⲧⲁⲥⲙⲓⲥⲓ ⲛⲁⲛ: </w:t>
            </w:r>
          </w:p>
          <w:p w:rsidR="005B5515" w:rsidRDefault="005B5515" w:rsidP="005B5515">
            <w:pPr>
              <w:pStyle w:val="CopticVersemulti-line"/>
            </w:pPr>
            <w:r>
              <w:t>ⲙ̀ⲡⲓⲟⲩⲱⲓⲛⲓ ⲛ̀ⲧⲁⲫ̀ⲙⲏⲓ:</w:t>
            </w:r>
          </w:p>
          <w:p w:rsidR="005B5515" w:rsidRDefault="005B5515" w:rsidP="005B5515">
            <w:pPr>
              <w:pStyle w:val="CopticVersemulti-line"/>
            </w:pPr>
            <w:r>
              <w:t>Ⲡⲭ̄ⲥ̄ Ⲡⲉⲛⲛⲟⲩϯ:</w:t>
            </w:r>
          </w:p>
          <w:p w:rsidR="005B5515" w:rsidRDefault="005B5515" w:rsidP="005B5515">
            <w:pPr>
              <w:pStyle w:val="CopticHangingVerse"/>
            </w:pPr>
            <w:r>
              <w:t>ϯⲡⲁⲣⲑⲉⲛⲟⲥ ⲉ̄ⲑ̄ⲩ̄.</w:t>
            </w:r>
          </w:p>
        </w:tc>
      </w:tr>
      <w:tr w:rsidR="005B5515" w:rsidTr="005B5515">
        <w:trPr>
          <w:cantSplit/>
          <w:jc w:val="center"/>
        </w:trPr>
        <w:tc>
          <w:tcPr>
            <w:tcW w:w="288" w:type="dxa"/>
          </w:tcPr>
          <w:p w:rsidR="005B5515" w:rsidRDefault="005B5515" w:rsidP="005B5515">
            <w:pPr>
              <w:pStyle w:val="CopticCross"/>
            </w:pPr>
            <w:r w:rsidRPr="00FB5ACB">
              <w:lastRenderedPageBreak/>
              <w:t>¿</w:t>
            </w:r>
          </w:p>
        </w:tc>
        <w:tc>
          <w:tcPr>
            <w:tcW w:w="3960" w:type="dxa"/>
          </w:tcPr>
          <w:p w:rsidR="005B5515" w:rsidRDefault="005B5515" w:rsidP="005B5515">
            <w:pPr>
              <w:pStyle w:val="EngHang"/>
            </w:pPr>
            <w:r>
              <w:t>Ask the Lord on our behalf,</w:t>
            </w:r>
          </w:p>
          <w:p w:rsidR="005B5515" w:rsidRDefault="005B5515" w:rsidP="005B5515">
            <w:pPr>
              <w:pStyle w:val="EngHang"/>
            </w:pPr>
            <w:r>
              <w:t>That He may have mercy on our souls</w:t>
            </w:r>
          </w:p>
          <w:p w:rsidR="005B5515" w:rsidRDefault="005B5515" w:rsidP="005B5515">
            <w:pPr>
              <w:pStyle w:val="EngHangEnd"/>
            </w:pPr>
            <w:r>
              <w:t>And forgive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Ⲙⲁϯϩⲟ ⲙ̀Ⲡⲟ̄ⲥ̄ ⲉ̀ϩ̀ⲣⲏⲓ ⲉ̀ϫⲱⲛ: </w:t>
            </w:r>
          </w:p>
          <w:p w:rsidR="005B5515" w:rsidRDefault="005B5515" w:rsidP="005B5515">
            <w:pPr>
              <w:pStyle w:val="CopticVersemulti-line"/>
            </w:pPr>
            <w:r>
              <w:t xml:space="preserve">ⲛ̀ⲧⲉϥⲉⲣⲟⲩⲛⲁⲓ ⲛⲉⲙ ⲛⲉⲛⲯⲩⲭⲏ: </w:t>
            </w:r>
          </w:p>
          <w:p w:rsidR="005B5515" w:rsidRDefault="005B5515" w:rsidP="005B5515">
            <w:pPr>
              <w:pStyle w:val="CopticHangingVerse"/>
            </w:pPr>
            <w:r>
              <w:t>ⲛ̀ⲧⲉϥⲭⲁ ⲛⲉⲛⲛⲟⲃⲓ ⲛⲁⲛ ⲉ̀ⲃⲟⲗ.</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O Virgin Mary,</w:t>
            </w:r>
          </w:p>
          <w:p w:rsidR="005B5515" w:rsidRDefault="005B5515" w:rsidP="005B5515">
            <w:pPr>
              <w:pStyle w:val="EngHang"/>
            </w:pPr>
            <w:r>
              <w:t>The holy Theotokos,</w:t>
            </w:r>
          </w:p>
          <w:p w:rsidR="005B5515" w:rsidRDefault="005B5515" w:rsidP="005B5515">
            <w:pPr>
              <w:pStyle w:val="EngHang"/>
            </w:pPr>
            <w:r>
              <w:t>The faithful advocate</w:t>
            </w:r>
          </w:p>
          <w:p w:rsidR="005B5515" w:rsidRDefault="005B5515" w:rsidP="005B5515">
            <w:pPr>
              <w:pStyle w:val="EngHangEnd"/>
            </w:pPr>
            <w:r>
              <w:t>for all mankind,</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Ϯⲡⲁⲣⲑⲉⲟⲛⲥ Ⲙⲁⲣⲓⲁ̀:</w:t>
            </w:r>
          </w:p>
          <w:p w:rsidR="005B5515" w:rsidRDefault="005B5515" w:rsidP="005B5515">
            <w:pPr>
              <w:pStyle w:val="CopticVersemulti-line"/>
            </w:pPr>
            <w:r>
              <w:t>Ϯⲑⲉⲟ̀ⲧⲟⲕⲟⲥ ⲉ̄ⲑ̄ⲩ̄:</w:t>
            </w:r>
          </w:p>
          <w:p w:rsidR="005B5515" w:rsidRDefault="005B5515" w:rsidP="005B5515">
            <w:pPr>
              <w:pStyle w:val="CopticVersemulti-line"/>
            </w:pPr>
            <w:r>
              <w:t>Ϯⲡ̀ⲣⲟⲥⲧⲁⲧⲏⲥ ⲉ̀ⲧⲉⲛϩⲟⲧ:</w:t>
            </w:r>
          </w:p>
          <w:p w:rsidR="005B5515" w:rsidRDefault="005B5515" w:rsidP="005B5515">
            <w:pPr>
              <w:pStyle w:val="CopticHangingVerse"/>
            </w:pPr>
            <w:r>
              <w:t>ⲛ̀ⲧⲉ ϯⲙⲉⲧⲣⲱⲙⲓ.</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Intercede on our behalf</w:t>
            </w:r>
          </w:p>
          <w:p w:rsidR="005B5515" w:rsidRDefault="005B5515" w:rsidP="005B5515">
            <w:pPr>
              <w:pStyle w:val="EngHang"/>
            </w:pPr>
            <w:r>
              <w:t>Before Christ,</w:t>
            </w:r>
          </w:p>
          <w:p w:rsidR="005B5515" w:rsidRDefault="005B5515" w:rsidP="005B5515">
            <w:pPr>
              <w:pStyle w:val="EngHang"/>
            </w:pPr>
            <w:r>
              <w:t>Whom you bore,</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Ⲁⲣⲓⲡ̀ⲣⲉⲥⲃⲉⲩⲓⲛ ⲉ̀ϩ̀ⲣⲏⲓ ⲉ̀ϫⲱⲛ:</w:t>
            </w:r>
          </w:p>
          <w:p w:rsidR="005B5515" w:rsidRDefault="005B5515" w:rsidP="005B5515">
            <w:pPr>
              <w:pStyle w:val="CopticVersemulti-line"/>
            </w:pPr>
            <w:r>
              <w:t xml:space="preserve">ⲛⲁϩⲣⲉⲛ Ⲡⲭ̄ⲥ̄ ⲫⲏⲉⲧⲁⲣⲉϫ̀ⲫⲟϥ: </w:t>
            </w:r>
          </w:p>
          <w:p w:rsidR="005B5515" w:rsidRDefault="005B5515" w:rsidP="005B5515">
            <w:pPr>
              <w:pStyle w:val="CopticVersemulti-line"/>
            </w:pPr>
            <w:r>
              <w:t xml:space="preserve">ϩⲟⲡⲱⲥ ⲛ̀ⲧⲉϥⲉⲣϩ̀ⲙⲟⲧ ⲛⲁⲛ: </w:t>
            </w:r>
          </w:p>
          <w:p w:rsidR="005B5515" w:rsidRDefault="005B5515" w:rsidP="005B5515">
            <w:pPr>
              <w:pStyle w:val="CopticHangingVerse"/>
            </w:pPr>
            <w:r>
              <w:t>ⲙ̀ⲡⲓⲭⲱ ⲉ̀ⲃⲟⲗ ⲛ̀ⲧⲉ ⲛⲉⲛⲛⲟⲃⲓ.</w:t>
            </w:r>
          </w:p>
        </w:tc>
      </w:tr>
    </w:tbl>
    <w:p w:rsidR="005B5515" w:rsidRDefault="005B5515" w:rsidP="005B5515">
      <w:pPr>
        <w:pStyle w:val="Rubrics0"/>
      </w:pPr>
      <w:r>
        <w:t>Then the congregation sings: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 xml:space="preserve">The </w:t>
            </w:r>
            <w:commentRangeStart w:id="61"/>
            <w:r>
              <w:t xml:space="preserve">very </w:t>
            </w:r>
            <w:commentRangeEnd w:id="61"/>
            <w:r>
              <w:rPr>
                <w:rStyle w:val="CommentReference"/>
                <w:rFonts w:ascii="Times New Roman" w:eastAsiaTheme="minorHAnsi" w:hAnsi="Times New Roman" w:cstheme="minorBidi"/>
                <w:color w:val="auto"/>
              </w:rPr>
              <w:commentReference w:id="61"/>
            </w:r>
            <w:r>
              <w:t>and true Queen.</w:t>
            </w:r>
          </w:p>
          <w:p w:rsidR="005B5515" w:rsidRDefault="005B5515" w:rsidP="005B5515">
            <w:pPr>
              <w:pStyle w:val="EngHang"/>
            </w:pPr>
            <w:r>
              <w:t>Hail to the pride of our race,</w:t>
            </w:r>
          </w:p>
          <w:p w:rsidR="005B5515" w:rsidRDefault="005B5515" w:rsidP="005B5515">
            <w:pPr>
              <w:pStyle w:val="EngHangEnd"/>
            </w:pPr>
            <w:r>
              <w:t>Who has born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 xml:space="preserve">Ⲭⲉⲣⲉ ⲛⲉ ⲱ̀ ϯⲡⲁⲣⲑⲉⲛⲟⲥ: </w:t>
            </w:r>
          </w:p>
          <w:p w:rsidR="005B5515" w:rsidRDefault="005B5515" w:rsidP="005B5515">
            <w:pPr>
              <w:pStyle w:val="CopticVersemulti-line"/>
            </w:pPr>
            <w:r>
              <w:t>ϯⲟⲩⲣⲟ ⲙ̀ⲙⲏⲓ ⲛ̀ⲁ̀ⲗⲏⲑⲓⲛⲏ:</w:t>
            </w:r>
          </w:p>
          <w:p w:rsidR="005B5515" w:rsidRDefault="005B5515" w:rsidP="005B5515">
            <w:pPr>
              <w:pStyle w:val="CopticVersemulti-line"/>
            </w:pPr>
            <w:r>
              <w:t>ⲭⲉⲣⲉ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5B5515">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 xml:space="preserve">Ⲧⲉⲛϯϩⲟ ⲁ̀ⲣⲓⲡⲉⲛⲙⲉⲩⲓ: </w:t>
            </w:r>
          </w:p>
          <w:p w:rsidR="005B5515" w:rsidRDefault="005B5515" w:rsidP="005B5515">
            <w:pPr>
              <w:pStyle w:val="CopticVersemulti-line"/>
            </w:pPr>
            <w:r>
              <w:t>ⲱ̀ ϯⲡ̀ⲣⲟⲧⲁⲧⲏⲥ ⲉ̀ⲧⲉⲛϩⲟⲧ:</w:t>
            </w:r>
          </w:p>
          <w:p w:rsidR="005B5515" w:rsidRDefault="005B5515" w:rsidP="005B5515">
            <w:pPr>
              <w:pStyle w:val="CopticVersemulti-line"/>
            </w:pPr>
            <w:r>
              <w:t>ⲛⲁϩⲣⲉⲛ Ⲡⲉⲛⲟ̄ⲥ̄ Ⲓⲏ̄ⲥ̄ Ⲡⲭ̄ⲥ̄:</w:t>
            </w:r>
          </w:p>
          <w:p w:rsidR="005B5515" w:rsidRPr="005130A7" w:rsidRDefault="005B5515" w:rsidP="005B5515">
            <w:pPr>
              <w:pStyle w:val="CopticHangingVerse"/>
            </w:pPr>
            <w:r>
              <w:t>ⲛ̀ⲧⲉϥⲭⲁ ⲛⲉⲛⲛⲟⲃⲓ ⲛⲁⲛ ⲉ̀ⲃⲟⲗ.</w:t>
            </w:r>
          </w:p>
        </w:tc>
      </w:tr>
    </w:tbl>
    <w:p w:rsidR="0016512E" w:rsidRDefault="0016512E" w:rsidP="0016512E">
      <w:pPr>
        <w:pStyle w:val="Heading4"/>
      </w:pPr>
      <w:r>
        <w:lastRenderedPageBreak/>
        <w:t>THE DOXOLOGIES</w:t>
      </w:r>
    </w:p>
    <w:p w:rsidR="0016512E" w:rsidRDefault="0016512E" w:rsidP="0016512E">
      <w:pPr>
        <w:pStyle w:val="Rubrics0"/>
      </w:pPr>
      <w:r>
        <w:t>The appropriate seasonal doxology is sung first, followed by:</w:t>
      </w:r>
    </w:p>
    <w:p w:rsidR="0016512E" w:rsidRDefault="0016512E" w:rsidP="0016512E">
      <w:pPr>
        <w:pStyle w:val="Heading5"/>
      </w:pPr>
      <w:r>
        <w:t>The Evening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The adornment of Mary,</w:t>
            </w:r>
          </w:p>
          <w:p w:rsidR="005B5515" w:rsidRDefault="005B5515" w:rsidP="005B5515">
            <w:pPr>
              <w:pStyle w:val="EngHang"/>
            </w:pPr>
            <w:r>
              <w:t>In the highest heaven,</w:t>
            </w:r>
          </w:p>
          <w:p w:rsidR="00C34F64" w:rsidRDefault="005B5515" w:rsidP="00C34F64">
            <w:pPr>
              <w:pStyle w:val="EngHang"/>
            </w:pPr>
            <w:r>
              <w:t>At the right hand of her Beloved,</w:t>
            </w:r>
          </w:p>
          <w:p w:rsidR="005B5515" w:rsidRDefault="005B5515" w:rsidP="00C34F64">
            <w:pPr>
              <w:pStyle w:val="EngHangEnd"/>
            </w:pPr>
            <w:r>
              <w:t>Asking Him on our behalf.</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Ⲉⲣⲉ ⲡ̀ⲥⲟⲗⲥⲉⲗ ⲙ̀Ⲙⲁⲣⲓⲁⲙ:</w:t>
            </w:r>
          </w:p>
          <w:p w:rsidR="005B5515" w:rsidRDefault="005B5515" w:rsidP="005B5515">
            <w:pPr>
              <w:pStyle w:val="CopticVersemulti-line"/>
            </w:pPr>
            <w:r>
              <w:t>Ϧⲉⲛ ⲛⲓⲫⲏⲟⲩⲓ ⲉⲧⲥⲁⲡ̀ϣⲱⲓ:</w:t>
            </w:r>
          </w:p>
          <w:p w:rsidR="005B5515" w:rsidRDefault="005B5515" w:rsidP="005B5515">
            <w:pPr>
              <w:pStyle w:val="CopticVersemulti-line"/>
            </w:pPr>
            <w:r>
              <w:t>ⲥⲁⲟⲩⲓⲛⲁⲙ ⲙ̀ⲡⲉⲥⲙⲉⲛⲣⲓⲧ:</w:t>
            </w:r>
          </w:p>
          <w:p w:rsidR="005B5515" w:rsidRPr="00C35319" w:rsidRDefault="005B5515" w:rsidP="005B5515">
            <w:pPr>
              <w:pStyle w:val="CopticHangingVerse"/>
            </w:pPr>
            <w:r>
              <w:t>ⲉⲥⲧⲱⲃϩ ⲙ̀ⲙⲟϥ ⲉ̀ϩ̀ⲣⲏⲓ ⲉ̀ϫⲱⲟⲛ.</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As David has said,</w:t>
            </w:r>
          </w:p>
          <w:p w:rsidR="005B5515" w:rsidRDefault="005B5515" w:rsidP="005B5515">
            <w:pPr>
              <w:pStyle w:val="EngHang"/>
            </w:pPr>
            <w:r>
              <w:t>In the book of the Psalms,</w:t>
            </w:r>
          </w:p>
          <w:p w:rsidR="005B5515" w:rsidRDefault="005B5515" w:rsidP="005B5515">
            <w:pPr>
              <w:pStyle w:val="EngHang"/>
            </w:pPr>
            <w:r>
              <w:t>“The Queen did stand</w:t>
            </w:r>
          </w:p>
          <w:p w:rsidR="005B5515" w:rsidRDefault="005B5515" w:rsidP="00C34F64">
            <w:pPr>
              <w:pStyle w:val="EngHangEnd"/>
            </w:pPr>
            <w:r>
              <w:t>At Your right hand, O King.”</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Ⲕⲁⲧⲁ ⲫ̀ⲣⲏϯ ⲉ̀ⲧⲁϥϫⲟⲥ:</w:t>
            </w:r>
          </w:p>
          <w:p w:rsidR="005B5515" w:rsidRDefault="005B5515" w:rsidP="005B5515">
            <w:pPr>
              <w:pStyle w:val="CopticVersemulti-line"/>
            </w:pPr>
            <w:r>
              <w:t xml:space="preserve">ⲛ̀ϫⲉ Ⲇⲁⲩⲓⲇ ϧⲉⲛ ⲛⲓⲯⲁⲗⲙⲟⲥ: </w:t>
            </w:r>
          </w:p>
          <w:p w:rsidR="005B5515" w:rsidRDefault="005B5515" w:rsidP="005B5515">
            <w:pPr>
              <w:pStyle w:val="CopticVersemulti-line"/>
            </w:pPr>
            <w:r>
              <w:t>ϫⲉ ⲁⲥⲟ̀ϩⲓ ⲉ̀ⲣⲁⲧⲥ ⲛ̀ϫⲉ ϯⲟⲩⲣⲱ:</w:t>
            </w:r>
          </w:p>
          <w:p w:rsidR="005B5515" w:rsidRDefault="005B5515" w:rsidP="005B5515">
            <w:pPr>
              <w:pStyle w:val="CopticHangingVerse"/>
            </w:pPr>
            <w:r>
              <w:t>ⲥⲁⲟⲩⲓⲛⲁⲙ ⲙ̀ⲙⲟⲕ ⲡ̀ⲟⲩⲣⲟ.</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Solomon has called her,</w:t>
            </w:r>
          </w:p>
          <w:p w:rsidR="005B5515" w:rsidRDefault="005B5515" w:rsidP="005B5515">
            <w:pPr>
              <w:pStyle w:val="EngHang"/>
            </w:pPr>
            <w:r>
              <w:t>In the Song of Songs,</w:t>
            </w:r>
          </w:p>
          <w:p w:rsidR="005B5515" w:rsidRDefault="005B5515" w:rsidP="005B5515">
            <w:pPr>
              <w:pStyle w:val="EngHang"/>
            </w:pPr>
            <w:r>
              <w:t>“My sister and my spouse,</w:t>
            </w:r>
          </w:p>
          <w:p w:rsidR="005B5515" w:rsidRDefault="005B5515" w:rsidP="00C34F64">
            <w:pPr>
              <w:pStyle w:val="EngHangEnd"/>
            </w:pPr>
            <w:r>
              <w:t>My true city Jerusalem.”</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Ⲥⲟⲗⲟⲙⲟⲱⲛ ⲛⲟⲩϯ ⲉ̀ⲣⲟⲥ:</w:t>
            </w:r>
          </w:p>
          <w:p w:rsidR="005B5515" w:rsidRDefault="005B5515" w:rsidP="005B5515">
            <w:pPr>
              <w:pStyle w:val="CopticVersemulti-line"/>
            </w:pPr>
            <w:r>
              <w:t xml:space="preserve">ϧⲉⲛ ⲡⲓϫⲱ ⲛ̀ⲧⲉ ⲛⲓϫⲱ: </w:t>
            </w:r>
          </w:p>
          <w:p w:rsidR="005B5515" w:rsidRDefault="005B5515" w:rsidP="005B5515">
            <w:pPr>
              <w:pStyle w:val="CopticVersemulti-line"/>
            </w:pPr>
            <w:r>
              <w:t>ϫⲉ ⲧⲁⲥⲱⲛⲓ ⲟⲩⲟϩ ⲧⲁϣ̀ⲫⲉⲣⲓ:</w:t>
            </w:r>
          </w:p>
          <w:p w:rsidR="005B5515" w:rsidRDefault="005B5515" w:rsidP="005B5515">
            <w:pPr>
              <w:pStyle w:val="CopticHangingVerse"/>
            </w:pPr>
            <w:r>
              <w:t>ⲧⲁⲡⲟⲗⲓⲥ ⲙ̀ⲙⲏⲓ Ⲓⲉⲣⲟⲩⲥⲁⲗⲏⲙ.</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For he has given a type of her</w:t>
            </w:r>
          </w:p>
          <w:p w:rsidR="005B5515" w:rsidRDefault="005B5515" w:rsidP="005B5515">
            <w:pPr>
              <w:pStyle w:val="EngHang"/>
            </w:pPr>
            <w:r>
              <w:t>In diverse high names,</w:t>
            </w:r>
          </w:p>
          <w:p w:rsidR="005B5515" w:rsidRDefault="005B5515" w:rsidP="005B5515">
            <w:pPr>
              <w:pStyle w:val="EngHang"/>
            </w:pPr>
            <w:r>
              <w:t>Saying, “come out of your garcen,</w:t>
            </w:r>
          </w:p>
          <w:p w:rsidR="005B5515" w:rsidRDefault="005B5515" w:rsidP="00C34F64">
            <w:pPr>
              <w:pStyle w:val="EngHangEnd"/>
            </w:pPr>
            <w:r>
              <w:t>O choicest aroma.”</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Ⲁϥϯⲙⲏⲓⲛⲓ ⲅⲁⲣ ⲉ̀ⲣⲟⲥ:</w:t>
            </w:r>
          </w:p>
          <w:p w:rsidR="005B5515" w:rsidRDefault="005B5515" w:rsidP="005B5515">
            <w:pPr>
              <w:pStyle w:val="CopticVersemulti-line"/>
            </w:pPr>
            <w:r>
              <w:t>ϧⲉⲛ ϩⲁⲛⲙⲏϣ ⲛ̀ⲣⲁⲛ ⲉⲩϭⲟⲥⲓ:</w:t>
            </w:r>
          </w:p>
          <w:p w:rsidR="005B5515" w:rsidRDefault="005B5515" w:rsidP="005B5515">
            <w:pPr>
              <w:pStyle w:val="CopticVersemulti-line"/>
            </w:pPr>
            <w:r>
              <w:t>ϫⲉ ⲁ̀ⲙⲏ ⲉ̀ⲃⲟⲗϧⲉⲛ ⲡⲉⲕⲏ̀ⲡⲟⲥ:</w:t>
            </w:r>
          </w:p>
          <w:p w:rsidR="005B5515" w:rsidRDefault="005B5515" w:rsidP="005B5515">
            <w:pPr>
              <w:pStyle w:val="CopticHangingVerse"/>
            </w:pPr>
            <w:r>
              <w:t>ⲱ̀ ⲑⲏⲉⲧⲥⲱⲧⲡ ⲛ̀ⲁ̀ⲣⲱⲙⲁⲧⲁ.</w:t>
            </w:r>
          </w:p>
        </w:tc>
      </w:tr>
      <w:tr w:rsidR="005B5515" w:rsidTr="005B5515">
        <w:trPr>
          <w:cantSplit/>
          <w:jc w:val="center"/>
        </w:trPr>
        <w:tc>
          <w:tcPr>
            <w:tcW w:w="288" w:type="dxa"/>
          </w:tcPr>
          <w:p w:rsidR="005B5515" w:rsidRDefault="005B5515" w:rsidP="005B5515">
            <w:pPr>
              <w:pStyle w:val="CopticCross"/>
            </w:pPr>
          </w:p>
        </w:tc>
        <w:tc>
          <w:tcPr>
            <w:tcW w:w="3960" w:type="dxa"/>
          </w:tcPr>
          <w:p w:rsidR="005B5515" w:rsidRDefault="005B5515" w:rsidP="005B5515">
            <w:pPr>
              <w:pStyle w:val="EngHang"/>
            </w:pPr>
            <w:r>
              <w:t>Hail to you, O Virgin,</w:t>
            </w:r>
          </w:p>
          <w:p w:rsidR="005B5515" w:rsidRDefault="005B5515" w:rsidP="005B5515">
            <w:pPr>
              <w:pStyle w:val="EngHang"/>
            </w:pPr>
            <w:r>
              <w:t>The very and true Queen.</w:t>
            </w:r>
          </w:p>
          <w:p w:rsidR="005B5515" w:rsidRDefault="005B5515" w:rsidP="005B5515">
            <w:pPr>
              <w:pStyle w:val="EngHang"/>
            </w:pPr>
            <w:r>
              <w:t>Hail to the pride of our race,</w:t>
            </w:r>
          </w:p>
          <w:p w:rsidR="005B5515" w:rsidRDefault="005B5515" w:rsidP="00C34F64">
            <w:pPr>
              <w:pStyle w:val="EngHangEnd"/>
            </w:pPr>
            <w:r>
              <w:t>Who bore to us Emmanuel.</w:t>
            </w:r>
          </w:p>
        </w:tc>
        <w:tc>
          <w:tcPr>
            <w:tcW w:w="288" w:type="dxa"/>
          </w:tcPr>
          <w:p w:rsidR="005B5515" w:rsidRDefault="005B5515" w:rsidP="005B5515"/>
        </w:tc>
        <w:tc>
          <w:tcPr>
            <w:tcW w:w="288" w:type="dxa"/>
          </w:tcPr>
          <w:p w:rsidR="005B5515" w:rsidRDefault="005B5515" w:rsidP="005B5515">
            <w:pPr>
              <w:pStyle w:val="CopticCross"/>
            </w:pPr>
          </w:p>
        </w:tc>
        <w:tc>
          <w:tcPr>
            <w:tcW w:w="3960" w:type="dxa"/>
          </w:tcPr>
          <w:p w:rsidR="005B5515" w:rsidRDefault="005B5515" w:rsidP="005B5515">
            <w:pPr>
              <w:pStyle w:val="CopticVersemulti-line"/>
            </w:pPr>
            <w:r>
              <w:t>Ⲭⲉⲣⲉ ⲛⲉ ⲱ̀ ϯⲡⲁⲣⲑⲉⲛⲟⲥ:</w:t>
            </w:r>
          </w:p>
          <w:p w:rsidR="005B5515" w:rsidRDefault="005B5515" w:rsidP="005B5515">
            <w:pPr>
              <w:pStyle w:val="CopticVersemulti-line"/>
            </w:pPr>
            <w:r>
              <w:t>Ϯⲟⲩⲣⲱ ⲙ̀ⲙⲏⲓ ⲛ̀ⲁ̀ⲗⲏⲑⲓⲛⲏ:</w:t>
            </w:r>
          </w:p>
          <w:p w:rsidR="005B5515" w:rsidRDefault="005B5515" w:rsidP="005B5515">
            <w:pPr>
              <w:pStyle w:val="CopticVersemulti-line"/>
            </w:pPr>
            <w:r>
              <w:t>ⲝⲉⲣⲉ ⲡ̀ϣⲟⲩϣⲟⲩ ⲛ̀ⲧⲉ ⲡⲉⲛⲅⲉⲛⲟⲥ:</w:t>
            </w:r>
          </w:p>
          <w:p w:rsidR="005B5515" w:rsidRDefault="005B5515" w:rsidP="005B5515">
            <w:pPr>
              <w:pStyle w:val="CopticHangingVerse"/>
            </w:pPr>
            <w:r>
              <w:t>ⲁ̀ⲣⲉϫ̀ⲫⲟ ⲛⲁⲛ ⲛ̀Ⲉⲙⲙⲁⲛⲟⲩⲏⲗ.</w:t>
            </w:r>
          </w:p>
        </w:tc>
      </w:tr>
      <w:tr w:rsidR="005B5515" w:rsidTr="005B5515">
        <w:trPr>
          <w:cantSplit/>
          <w:jc w:val="center"/>
        </w:trPr>
        <w:tc>
          <w:tcPr>
            <w:tcW w:w="288" w:type="dxa"/>
          </w:tcPr>
          <w:p w:rsidR="005B5515" w:rsidRDefault="005B5515" w:rsidP="005B5515">
            <w:pPr>
              <w:pStyle w:val="CopticCross"/>
            </w:pPr>
            <w:r w:rsidRPr="00FB5ACB">
              <w:t>¿</w:t>
            </w:r>
          </w:p>
        </w:tc>
        <w:tc>
          <w:tcPr>
            <w:tcW w:w="3960" w:type="dxa"/>
          </w:tcPr>
          <w:p w:rsidR="005B5515" w:rsidRDefault="005B5515" w:rsidP="005B5515">
            <w:pPr>
              <w:pStyle w:val="EngHang"/>
            </w:pPr>
            <w:r>
              <w:t>We ask you, remember us,</w:t>
            </w:r>
          </w:p>
          <w:p w:rsidR="005B5515" w:rsidRDefault="005B5515" w:rsidP="005B5515">
            <w:pPr>
              <w:pStyle w:val="EngHang"/>
            </w:pPr>
            <w:r>
              <w:t>O our faithful advocate,</w:t>
            </w:r>
          </w:p>
          <w:p w:rsidR="005B5515" w:rsidRDefault="005B5515" w:rsidP="005B5515">
            <w:pPr>
              <w:pStyle w:val="EngHang"/>
            </w:pPr>
            <w:r>
              <w:t>Before our Lord Jesus Christ,</w:t>
            </w:r>
          </w:p>
          <w:p w:rsidR="005B5515" w:rsidRDefault="005B5515" w:rsidP="00C34F64">
            <w:pPr>
              <w:pStyle w:val="EngHangEnd"/>
            </w:pPr>
            <w:r>
              <w:t>That He may forgive us our sins.</w:t>
            </w:r>
          </w:p>
        </w:tc>
        <w:tc>
          <w:tcPr>
            <w:tcW w:w="288" w:type="dxa"/>
          </w:tcPr>
          <w:p w:rsidR="005B5515" w:rsidRDefault="005B5515" w:rsidP="005B5515"/>
        </w:tc>
        <w:tc>
          <w:tcPr>
            <w:tcW w:w="288" w:type="dxa"/>
          </w:tcPr>
          <w:p w:rsidR="005B5515" w:rsidRDefault="005B5515" w:rsidP="005B5515">
            <w:pPr>
              <w:pStyle w:val="CopticCross"/>
            </w:pPr>
            <w:r w:rsidRPr="00FB5ACB">
              <w:t>¿</w:t>
            </w:r>
          </w:p>
        </w:tc>
        <w:tc>
          <w:tcPr>
            <w:tcW w:w="3960" w:type="dxa"/>
          </w:tcPr>
          <w:p w:rsidR="005B5515" w:rsidRDefault="005B5515" w:rsidP="005B5515">
            <w:pPr>
              <w:pStyle w:val="CopticVersemulti-line"/>
            </w:pPr>
            <w:r>
              <w:t>Ⲧⲉⲛϯϩⲟ ⲁ̀ⲣⲓⲡⲉⲛⲙⲉⲩⲓ:</w:t>
            </w:r>
          </w:p>
          <w:p w:rsidR="005B5515" w:rsidRDefault="005B5515" w:rsidP="005B5515">
            <w:pPr>
              <w:pStyle w:val="CopticVersemulti-line"/>
            </w:pPr>
            <w:r>
              <w:t>ⲱ̀ ϯⲡ̀ⲣⲟⲥⲧⲁⲧⲏⲥ ⲉ̀ⲧⲉⲛϩⲟⲧ:</w:t>
            </w:r>
          </w:p>
          <w:p w:rsidR="005B5515" w:rsidRDefault="005B5515" w:rsidP="005B5515">
            <w:pPr>
              <w:pStyle w:val="CopticVersemulti-line"/>
            </w:pPr>
            <w:r>
              <w:t>ⲛⲁϩⲣⲛⲉ Ⲡⲉⲛⲟ̄ⲥ̄ Ⲓⲏ̄ⲥ̄ Ⲡⲭ̄ⲥ̄:</w:t>
            </w:r>
          </w:p>
          <w:p w:rsidR="005B5515" w:rsidRDefault="005B5515" w:rsidP="005B5515">
            <w:pPr>
              <w:pStyle w:val="CopticHangingVerse"/>
            </w:pPr>
            <w:r>
              <w:t>ⲛ̀ⲧⲉϥⲭⲁ ⲛⲉⲛⲛⲟⲃⲓ ⲛⲁⲛ ⲉ̀ⲃⲟⲗ.</w:t>
            </w:r>
          </w:p>
        </w:tc>
      </w:tr>
    </w:tbl>
    <w:p w:rsidR="0016512E" w:rsidRDefault="0016512E" w:rsidP="0016512E">
      <w:pPr>
        <w:pStyle w:val="Heading5"/>
      </w:pPr>
      <w:r>
        <w:lastRenderedPageBreak/>
        <w:t>The Morning Doxology of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Blessed are you, O Mar</w:t>
            </w:r>
            <w:r w:rsidR="000207B4">
              <w:t>y</w:t>
            </w:r>
            <w:r>
              <w:t>,</w:t>
            </w:r>
          </w:p>
          <w:p w:rsidR="00C34F64" w:rsidRDefault="00C34F64" w:rsidP="00C34F64">
            <w:pPr>
              <w:pStyle w:val="EngHang"/>
            </w:pPr>
            <w:r>
              <w:t>The prudent and the chaste,</w:t>
            </w:r>
          </w:p>
          <w:p w:rsidR="00C34F64" w:rsidRDefault="00C34F64" w:rsidP="00C34F64">
            <w:pPr>
              <w:pStyle w:val="EngHang"/>
            </w:pPr>
            <w:r>
              <w:t>The second Tabernacle,</w:t>
            </w:r>
          </w:p>
          <w:p w:rsidR="00C34F64" w:rsidRDefault="00C34F64" w:rsidP="00C34F64">
            <w:pPr>
              <w:pStyle w:val="EngHangEnd"/>
            </w:pPr>
            <w:r>
              <w:t>The spiritual treasure.</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Ⲱⲟⲩⲛⲓⲁϯ ⲛ̀ⲑⲟ Ⲙⲁⲣⲓⲁ̀:</w:t>
            </w:r>
          </w:p>
          <w:p w:rsidR="00C34F64" w:rsidRDefault="00C34F64" w:rsidP="00C34F64">
            <w:pPr>
              <w:pStyle w:val="CopticVersemulti-line"/>
            </w:pPr>
            <w:r>
              <w:t>Ϯⲥⲁⲃⲏ ⲟⲩⲟϩ ⲛ̀ⲥⲉⲙⲛⲉ:</w:t>
            </w:r>
          </w:p>
          <w:p w:rsidR="00C34F64" w:rsidRDefault="00C34F64" w:rsidP="00C34F64">
            <w:pPr>
              <w:pStyle w:val="CopticVersemulti-line"/>
            </w:pPr>
            <w:r>
              <w:t>Ϯⲙⲁϩⲥ̀ⲛⲟⲩϯ ⲛ̀ⲥ̀ⲕⲏⲙⲏ:</w:t>
            </w:r>
          </w:p>
          <w:p w:rsidR="00C34F64" w:rsidRPr="00C35319" w:rsidRDefault="00C34F64" w:rsidP="00C34F64">
            <w:pPr>
              <w:pStyle w:val="CopticHangingVerse"/>
            </w:pPr>
            <w:r>
              <w:t>ⲡⲓⲁ̀ϩⲟ ⲙ̀ⲡ̄ⲛ̄ⲁ̄ⲧⲓⲕⲟⲛ.</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The pure turtle dove,</w:t>
            </w:r>
          </w:p>
          <w:p w:rsidR="00C34F64" w:rsidRDefault="00C34F64" w:rsidP="00C34F64">
            <w:pPr>
              <w:pStyle w:val="EngHang"/>
            </w:pPr>
            <w:r>
              <w:t xml:space="preserve">Who </w:t>
            </w:r>
            <w:commentRangeStart w:id="62"/>
            <w:r>
              <w:t xml:space="preserve">declared </w:t>
            </w:r>
            <w:commentRangeEnd w:id="62"/>
            <w:r>
              <w:rPr>
                <w:rStyle w:val="CommentReference"/>
                <w:rFonts w:ascii="Times New Roman" w:eastAsiaTheme="minorHAnsi" w:hAnsi="Times New Roman" w:cstheme="minorBidi"/>
                <w:color w:val="auto"/>
              </w:rPr>
              <w:commentReference w:id="62"/>
            </w:r>
            <w:r>
              <w:t>in our land,</w:t>
            </w:r>
          </w:p>
          <w:p w:rsidR="00C34F64" w:rsidRDefault="00C34F64" w:rsidP="00C34F64">
            <w:pPr>
              <w:pStyle w:val="EngHang"/>
            </w:pPr>
            <w:r>
              <w:t>And brought to us</w:t>
            </w:r>
          </w:p>
          <w:p w:rsidR="00C34F64" w:rsidRDefault="00C34F64" w:rsidP="00C34F64">
            <w:pPr>
              <w:pStyle w:val="EngHangEnd"/>
            </w:pPr>
            <w:r>
              <w:t>The Fruit of the Spirit—</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Ϯϭⲣⲟⲙⲡ̀ϣⲁⲗ ⲛ̀ⲕⲁⲑⲁⲣⲟⲥ:</w:t>
            </w:r>
          </w:p>
          <w:p w:rsidR="00C34F64" w:rsidRDefault="00C34F64" w:rsidP="00C34F64">
            <w:pPr>
              <w:pStyle w:val="CopticVersemulti-line"/>
            </w:pPr>
            <w:r>
              <w:t>ⲑⲏⲉ̀ⲧⲁⲥⲙⲟⲩϯ ϧⲉⲛ ⲡⲉⲛⲕⲁϩⲓ:</w:t>
            </w:r>
          </w:p>
          <w:p w:rsidR="00C34F64" w:rsidRDefault="00C34F64" w:rsidP="00C34F64">
            <w:pPr>
              <w:pStyle w:val="CopticVersemulti-line"/>
            </w:pPr>
            <w:r>
              <w:t>ⲟⲩⲟϩ ⲁⲥⲫⲓⲣⲓ ⲛⲁⲛ ⲉ̀ⲃⲟⲗ:</w:t>
            </w:r>
          </w:p>
          <w:p w:rsidR="00C34F64" w:rsidRDefault="00C34F64" w:rsidP="00C34F64">
            <w:pPr>
              <w:pStyle w:val="CopticHangingVerse"/>
            </w:pPr>
            <w:r>
              <w:t>ⲛ̀ⲟⲩⲕⲁⲣⲡⲟⲥ ⲛ̀ⲧⲉ Ⲡ̀ⲓⲡ̄ⲛ̄ⲁ̄.</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The Spirit of Comfort,</w:t>
            </w:r>
          </w:p>
          <w:p w:rsidR="00C34F64" w:rsidRDefault="00C34F64" w:rsidP="00C34F64">
            <w:pPr>
              <w:pStyle w:val="EngHang"/>
            </w:pPr>
            <w:r>
              <w:t>Which came upon your Son,</w:t>
            </w:r>
          </w:p>
          <w:p w:rsidR="00C34F64" w:rsidRDefault="00C34F64" w:rsidP="00C34F64">
            <w:pPr>
              <w:pStyle w:val="EngHang"/>
            </w:pPr>
            <w:r>
              <w:t>In the waters of the Jordan,</w:t>
            </w:r>
          </w:p>
          <w:p w:rsidR="00C34F64" w:rsidRDefault="00C34F64" w:rsidP="00C34F64">
            <w:pPr>
              <w:pStyle w:val="EngHangEnd"/>
            </w:pPr>
            <w:r>
              <w:t>As in the type of Noah.</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Ⲡⲓⲡ̄ⲛ̄ⲁ̄ ⲙ̀ⲡⲁⲣⲁⲕⲗⲏⲧⲟⲛ:</w:t>
            </w:r>
          </w:p>
          <w:p w:rsidR="00C34F64" w:rsidRDefault="00C34F64" w:rsidP="00C34F64">
            <w:pPr>
              <w:pStyle w:val="CopticVersemulti-line"/>
            </w:pPr>
            <w:r>
              <w:t>ⲫⲏⲉ̀ⲧⲁϥⲓ̀ ⲉ̀ϫⲉⲛ Ⲡⲉϣⲏⲣⲓ:</w:t>
            </w:r>
          </w:p>
          <w:p w:rsidR="00C34F64" w:rsidRDefault="00C34F64" w:rsidP="00C34F64">
            <w:pPr>
              <w:pStyle w:val="CopticVersemulti-line"/>
            </w:pPr>
            <w:r>
              <w:t xml:space="preserve">ϩⲓϫⲉⲛ ⲛⲓⲙⲱⲟⲩ ⲛ̀ⲧⲉ Ⲡⲓⲓⲟⲣⲇⲁⲛⲏⲥ: </w:t>
            </w:r>
          </w:p>
          <w:p w:rsidR="00C34F64" w:rsidRDefault="00C34F64" w:rsidP="00C34F64">
            <w:pPr>
              <w:pStyle w:val="CopticHangingVerse"/>
            </w:pPr>
            <w:r>
              <w:t>ⲕⲁⲧⲁ ⲡ̀ⲧⲩⲡⲟⲥ ⲛ̀Ⲛⲱⲉ̀.</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For Noah’s dove has proclaimed</w:t>
            </w:r>
          </w:p>
          <w:p w:rsidR="00C34F64" w:rsidRDefault="00C34F64" w:rsidP="00C34F64">
            <w:pPr>
              <w:pStyle w:val="EngHang"/>
            </w:pPr>
            <w:commentRangeStart w:id="63"/>
            <w:r>
              <w:t xml:space="preserve">Good New </w:t>
            </w:r>
            <w:commentRangeEnd w:id="63"/>
            <w:r>
              <w:rPr>
                <w:rStyle w:val="CommentReference"/>
                <w:rFonts w:ascii="Times New Roman" w:eastAsiaTheme="minorHAnsi" w:hAnsi="Times New Roman" w:cstheme="minorBidi"/>
                <w:color w:val="auto"/>
              </w:rPr>
              <w:commentReference w:id="63"/>
            </w:r>
            <w:r>
              <w:t>to us—</w:t>
            </w:r>
          </w:p>
          <w:p w:rsidR="00C34F64" w:rsidRDefault="00C34F64" w:rsidP="00C34F64">
            <w:pPr>
              <w:pStyle w:val="EngHang"/>
            </w:pPr>
            <w:r>
              <w:t>The peace of God</w:t>
            </w:r>
          </w:p>
          <w:p w:rsidR="00C34F64" w:rsidRDefault="00C34F64" w:rsidP="00C34F64">
            <w:pPr>
              <w:pStyle w:val="EngHangEnd"/>
            </w:pPr>
            <w:r>
              <w:t>Towards mankind.</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Ϯϭⲣⲟⲙⲡⲓ ⲅⲁⲣ ⲉ̀ⲧⲉ ⲙ̀ⲙⲁⲩ:</w:t>
            </w:r>
          </w:p>
          <w:p w:rsidR="00C34F64" w:rsidRDefault="00C34F64" w:rsidP="00C34F64">
            <w:pPr>
              <w:pStyle w:val="CopticVersemulti-line"/>
            </w:pPr>
            <w:r>
              <w:t>ⲛ̀ⲑⲟⲥ ⲁⲥϩⲓϣⲉⲛⲛⲟⲩϥⲓ ⲛⲁⲛ:</w:t>
            </w:r>
          </w:p>
          <w:p w:rsidR="00C34F64" w:rsidRDefault="00C34F64" w:rsidP="00C34F64">
            <w:pPr>
              <w:pStyle w:val="CopticVersemulti-line"/>
            </w:pPr>
            <w:r>
              <w:t>ⲛ̀ϯϩⲓⲣⲏⲛⲏ ⲛ̀ⲧⲉ Ⲫϯ:</w:t>
            </w:r>
          </w:p>
          <w:p w:rsidR="00C34F64" w:rsidRDefault="00C34F64" w:rsidP="00C34F64">
            <w:pPr>
              <w:pStyle w:val="CopticHangingVerse"/>
            </w:pPr>
            <w:r>
              <w:t>ⲑⲏⲉ̀ⲧⲁⲥϣⲱⲡⲓ ϣⲁ ⲛⲓⲣⲱⲙⲓ.</w:t>
            </w:r>
          </w:p>
        </w:tc>
      </w:tr>
      <w:tr w:rsidR="00C34F64" w:rsidTr="00C62DDA">
        <w:trPr>
          <w:cantSplit/>
          <w:jc w:val="center"/>
        </w:trPr>
        <w:tc>
          <w:tcPr>
            <w:tcW w:w="288" w:type="dxa"/>
          </w:tcPr>
          <w:p w:rsidR="00C34F64" w:rsidRDefault="00C34F64" w:rsidP="00C62DDA">
            <w:pPr>
              <w:pStyle w:val="CopticCross"/>
            </w:pPr>
          </w:p>
        </w:tc>
        <w:tc>
          <w:tcPr>
            <w:tcW w:w="3960" w:type="dxa"/>
          </w:tcPr>
          <w:p w:rsidR="00C34F64" w:rsidRDefault="00C34F64" w:rsidP="00C34F64">
            <w:pPr>
              <w:pStyle w:val="EngHang"/>
            </w:pPr>
            <w:r>
              <w:t>Likewise you—our hope,</w:t>
            </w:r>
          </w:p>
          <w:p w:rsidR="00C34F64" w:rsidRDefault="00C34F64" w:rsidP="00C34F64">
            <w:pPr>
              <w:pStyle w:val="EngHang"/>
            </w:pPr>
            <w:r>
              <w:t>The rational turtle dove—</w:t>
            </w:r>
          </w:p>
          <w:p w:rsidR="00C34F64" w:rsidRDefault="00C34F64" w:rsidP="00C34F64">
            <w:pPr>
              <w:pStyle w:val="EngHang"/>
            </w:pPr>
            <w:r>
              <w:t>Have brought Mercy to us,</w:t>
            </w:r>
          </w:p>
          <w:p w:rsidR="00C34F64" w:rsidRDefault="00C34F64" w:rsidP="00C34F64">
            <w:pPr>
              <w:pStyle w:val="EngHangEnd"/>
            </w:pPr>
            <w:r>
              <w:t>Carrying Him in your womb.</w:t>
            </w:r>
          </w:p>
        </w:tc>
        <w:tc>
          <w:tcPr>
            <w:tcW w:w="288" w:type="dxa"/>
          </w:tcPr>
          <w:p w:rsidR="00C34F64" w:rsidRDefault="00C34F64" w:rsidP="00C62DDA"/>
        </w:tc>
        <w:tc>
          <w:tcPr>
            <w:tcW w:w="288" w:type="dxa"/>
          </w:tcPr>
          <w:p w:rsidR="00C34F64" w:rsidRDefault="00C34F64" w:rsidP="00C62DDA">
            <w:pPr>
              <w:pStyle w:val="CopticCross"/>
            </w:pPr>
          </w:p>
        </w:tc>
        <w:tc>
          <w:tcPr>
            <w:tcW w:w="3960" w:type="dxa"/>
          </w:tcPr>
          <w:p w:rsidR="00C34F64" w:rsidRDefault="00C34F64" w:rsidP="00C34F64">
            <w:pPr>
              <w:pStyle w:val="CopticVersemulti-line"/>
            </w:pPr>
            <w:r>
              <w:t xml:space="preserve">Ⲛⲑⲟ ϩⲱⲓ ⲱ̀ ⲧⲉⲛϩⲉⲗⲡⲓⲥ: </w:t>
            </w:r>
          </w:p>
          <w:p w:rsidR="00C34F64" w:rsidRDefault="00C34F64" w:rsidP="00C34F64">
            <w:pPr>
              <w:pStyle w:val="CopticVersemulti-line"/>
            </w:pPr>
            <w:r>
              <w:t>ϯϭⲣⲟⲙⲡ̀ϣⲁⲗ ⲛ̀ⲛⲟⲏ̀ⲧⲉ:</w:t>
            </w:r>
          </w:p>
          <w:p w:rsidR="00C34F64" w:rsidRDefault="00C34F64" w:rsidP="00C34F64">
            <w:pPr>
              <w:pStyle w:val="CopticVersemulti-line"/>
            </w:pPr>
            <w:r>
              <w:t>ⲁ̀ⲣⲉⲓ̀ⲛⲓ ⲙ̀ⲡⲓⲛⲁⲓ ⲛⲁⲛ:</w:t>
            </w:r>
          </w:p>
          <w:p w:rsidR="00C34F64" w:rsidRDefault="00C34F64" w:rsidP="00C34F64">
            <w:pPr>
              <w:pStyle w:val="CopticHangingVerse"/>
            </w:pPr>
            <w:r>
              <w:t>ⲁ̀ⲣⲉϥⲁⲓ ϧⲁⲣⲟϥ ϧⲉⲛ ⲧⲉⲛⲉϫⲓ.</w:t>
            </w:r>
          </w:p>
        </w:tc>
      </w:tr>
      <w:tr w:rsidR="00C34F64" w:rsidTr="00C62DDA">
        <w:trPr>
          <w:cantSplit/>
          <w:jc w:val="center"/>
        </w:trPr>
        <w:tc>
          <w:tcPr>
            <w:tcW w:w="288" w:type="dxa"/>
          </w:tcPr>
          <w:p w:rsidR="00C34F64" w:rsidRDefault="00C34F64" w:rsidP="00C62DDA">
            <w:pPr>
              <w:pStyle w:val="CopticCross"/>
            </w:pPr>
            <w:r w:rsidRPr="00FB5ACB">
              <w:t>¿</w:t>
            </w:r>
          </w:p>
        </w:tc>
        <w:tc>
          <w:tcPr>
            <w:tcW w:w="3960" w:type="dxa"/>
          </w:tcPr>
          <w:p w:rsidR="00C34F64" w:rsidRDefault="00C34F64" w:rsidP="00C34F64">
            <w:pPr>
              <w:pStyle w:val="EngHang"/>
            </w:pPr>
            <w:r>
              <w:t>That is, Jesus our Lord,</w:t>
            </w:r>
          </w:p>
          <w:p w:rsidR="00C34F64" w:rsidRDefault="00C34F64" w:rsidP="00C34F64">
            <w:pPr>
              <w:pStyle w:val="EngHang"/>
            </w:pPr>
            <w:r>
              <w:t>The Only-Begotten of the Father,</w:t>
            </w:r>
          </w:p>
          <w:p w:rsidR="00C34F64" w:rsidRDefault="00C34F64" w:rsidP="00C34F64">
            <w:pPr>
              <w:pStyle w:val="EngHang"/>
            </w:pPr>
            <w:r>
              <w:t>Was born of you to us,</w:t>
            </w:r>
          </w:p>
          <w:p w:rsidR="00C34F64" w:rsidRDefault="00C34F64" w:rsidP="00C34F64">
            <w:pPr>
              <w:pStyle w:val="EngHangEnd"/>
            </w:pPr>
            <w:r>
              <w:t>And set free our race.</w:t>
            </w:r>
          </w:p>
        </w:tc>
        <w:tc>
          <w:tcPr>
            <w:tcW w:w="288" w:type="dxa"/>
          </w:tcPr>
          <w:p w:rsidR="00C34F64" w:rsidRDefault="00C34F64" w:rsidP="00C62DDA"/>
        </w:tc>
        <w:tc>
          <w:tcPr>
            <w:tcW w:w="288" w:type="dxa"/>
          </w:tcPr>
          <w:p w:rsidR="00C34F64" w:rsidRDefault="00C34F64" w:rsidP="00C62DDA">
            <w:pPr>
              <w:pStyle w:val="CopticCross"/>
            </w:pPr>
            <w:r w:rsidRPr="00FB5ACB">
              <w:t>¿</w:t>
            </w:r>
          </w:p>
        </w:tc>
        <w:tc>
          <w:tcPr>
            <w:tcW w:w="3960" w:type="dxa"/>
          </w:tcPr>
          <w:p w:rsidR="00C34F64" w:rsidRDefault="00C34F64" w:rsidP="00C34F64">
            <w:pPr>
              <w:pStyle w:val="CopticVersemulti-line"/>
            </w:pPr>
            <w:r>
              <w:t>Ⲉⲧⲉ ⲫⲁⲓ ⲡⲉ Ⲓⲏ̄ⲥ̄:</w:t>
            </w:r>
          </w:p>
          <w:p w:rsidR="00C34F64" w:rsidRDefault="00C34F64" w:rsidP="00C34F64">
            <w:pPr>
              <w:pStyle w:val="CopticVersemulti-line"/>
            </w:pPr>
            <w:r>
              <w:t>ⲡⲓⲙⲓⲥⲓ ⲉ̀ⲃⲟⲗ ϧⲉⲛ Ⲫⲓⲱⲧ:</w:t>
            </w:r>
          </w:p>
          <w:p w:rsidR="00C34F64" w:rsidRDefault="00C34F64" w:rsidP="00C34F64">
            <w:pPr>
              <w:pStyle w:val="CopticVersemulti-line"/>
            </w:pPr>
            <w:r>
              <w:t xml:space="preserve">ⲁⲩⲙⲁⲥϥ ⲛⲁⲛ ⲉ̀ⲃⲟⲗ ⲛ̀ϧⲏϯ: </w:t>
            </w:r>
          </w:p>
          <w:p w:rsidR="00C34F64" w:rsidRDefault="00C34F64" w:rsidP="00C34F64">
            <w:pPr>
              <w:pStyle w:val="CopticHangingVerse"/>
            </w:pPr>
            <w:r>
              <w:t>ⲁϥⲉⲣ ⲡⲉⲛⲅⲉⲛⲟⲥ ⲛ̀ⲣⲉⲙϩⲉ.</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Let us all declare</w:t>
            </w:r>
          </w:p>
          <w:p w:rsidR="00C34F64" w:rsidRDefault="00C34F64" w:rsidP="00C34F64">
            <w:pPr>
              <w:pStyle w:val="EngHang"/>
            </w:pPr>
            <w:r>
              <w:t>With all our hearts,</w:t>
            </w:r>
          </w:p>
          <w:p w:rsidR="00C34F64" w:rsidRDefault="00C34F64" w:rsidP="00C34F64">
            <w:pPr>
              <w:pStyle w:val="EngHang"/>
            </w:pPr>
            <w:r>
              <w:t>Then with our tongues as well,</w:t>
            </w:r>
          </w:p>
          <w:p w:rsidR="00C34F64" w:rsidRDefault="00C34F64" w:rsidP="00C34F64">
            <w:pPr>
              <w:pStyle w:val="EngHangEnd"/>
            </w:pPr>
            <w:r>
              <w:t>Proclaiming and saying,</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Ⲫⲁⲓ ⲅⲁⲣ ⲙⲁⲣⲉⲛⲧⲁⲟⲩⲟϥ:</w:t>
            </w:r>
          </w:p>
          <w:p w:rsidR="00C34F64" w:rsidRDefault="00C34F64" w:rsidP="00C34F64">
            <w:pPr>
              <w:pStyle w:val="CopticVersemulti-line"/>
            </w:pPr>
            <w:r>
              <w:t>ⲉ̀ⲃⲟⲗ ϧⲉⲛ ⲡⲉⲛϩⲏⲧ ⲛ̀ϣⲟⲣⲡ:</w:t>
            </w:r>
          </w:p>
          <w:p w:rsidR="00C34F64" w:rsidRDefault="00C34F64" w:rsidP="00C34F64">
            <w:pPr>
              <w:pStyle w:val="CopticVersemulti-line"/>
            </w:pPr>
            <w:r>
              <w:t>ⲙⲉⲛⲉⲥⲱⲥ ⲟⲛ ϧⲉⲛ ⲡⲉⲕⲉⲗⲁⲥ:</w:t>
            </w:r>
          </w:p>
          <w:p w:rsidR="00C34F64" w:rsidRDefault="00C34F64" w:rsidP="00C34F64">
            <w:pPr>
              <w:pStyle w:val="CopticHangingVerse"/>
            </w:pPr>
            <w:r>
              <w:t>ⲉⲛⲱϣ ⲉ̀ⲃⲟⲗ ⲉⲛϫⲱ ⲙ̀ⲙⲟⲥ.</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“O our Lord Jesus Christ,</w:t>
            </w:r>
          </w:p>
          <w:p w:rsidR="00C34F64" w:rsidRDefault="00C34F64" w:rsidP="00C34F64">
            <w:pPr>
              <w:pStyle w:val="EngHang"/>
            </w:pPr>
            <w:r>
              <w:t>Make Your sanctuary in us,</w:t>
            </w:r>
          </w:p>
          <w:p w:rsidR="00C34F64" w:rsidRDefault="00C34F64" w:rsidP="00C34F64">
            <w:pPr>
              <w:pStyle w:val="EngHang"/>
            </w:pPr>
            <w:r>
              <w:t>A temple of Your Holy Spirit,</w:t>
            </w:r>
          </w:p>
          <w:p w:rsidR="00C34F64" w:rsidRDefault="00C34F64" w:rsidP="00C34F64">
            <w:pPr>
              <w:pStyle w:val="EngHangEnd"/>
            </w:pPr>
            <w:r>
              <w:t>Every glorifying You.”</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Ϫⲉ Ⲡⲉⲛⲟ̄ⲥ̄ Ⲓⲏ̄ⲥ̄ Ⲡⲭ̄ⲥ̄:</w:t>
            </w:r>
          </w:p>
          <w:p w:rsidR="00C34F64" w:rsidRDefault="00C34F64" w:rsidP="00C34F64">
            <w:pPr>
              <w:pStyle w:val="CopticVersemulti-line"/>
            </w:pPr>
            <w:r>
              <w:t>ⲙⲁⲑⲁⲙⲓⲟ̀: ⲛⲁⲕ ⲛ̀ϧ̀ⲣⲏⲓ ⲛ̀ϧⲏⲧⲉⲛ:</w:t>
            </w:r>
          </w:p>
          <w:p w:rsidR="00C34F64" w:rsidRDefault="00C34F64" w:rsidP="00C34F64">
            <w:pPr>
              <w:pStyle w:val="CopticVersemulti-line"/>
            </w:pPr>
            <w:r>
              <w:t>ⲛ̀ⲟⲩⲉⲣⲫⲉⲓ ⲛ̀ⲧⲉ Ⲡⲉⲕⲡ̄ⲛ̄ⲁ̄ ⲉ̄ⲑ̄ⲩ̄:</w:t>
            </w:r>
          </w:p>
          <w:p w:rsidR="00C34F64" w:rsidRPr="005130A7" w:rsidRDefault="00C34F64" w:rsidP="00C34F64">
            <w:pPr>
              <w:pStyle w:val="CopticHangingVerse"/>
            </w:pPr>
            <w:r>
              <w:t>ⲉⲩϯⲇⲟⲝⲟⲗⲟⲅⲓⲁ̀ ⲛⲁⲕ.</w:t>
            </w:r>
          </w:p>
        </w:tc>
      </w:tr>
      <w:tr w:rsidR="00C34F64" w:rsidTr="00C62DDA">
        <w:trPr>
          <w:cantSplit/>
          <w:jc w:val="center"/>
        </w:trPr>
        <w:tc>
          <w:tcPr>
            <w:tcW w:w="288" w:type="dxa"/>
          </w:tcPr>
          <w:p w:rsidR="00C34F64" w:rsidRPr="00FB5ACB" w:rsidRDefault="00C34F64" w:rsidP="00C62DDA">
            <w:pPr>
              <w:pStyle w:val="CopticCross"/>
            </w:pPr>
          </w:p>
        </w:tc>
        <w:tc>
          <w:tcPr>
            <w:tcW w:w="3960" w:type="dxa"/>
          </w:tcPr>
          <w:p w:rsidR="00C34F64" w:rsidRDefault="00C34F64" w:rsidP="00C34F64">
            <w:pPr>
              <w:pStyle w:val="EngHang"/>
            </w:pPr>
            <w:r>
              <w:t>Hail to you, O Virgin,</w:t>
            </w:r>
          </w:p>
          <w:p w:rsidR="00C34F64" w:rsidRDefault="00C34F64" w:rsidP="00C34F64">
            <w:pPr>
              <w:pStyle w:val="EngHang"/>
            </w:pPr>
            <w:r>
              <w:t>The very and true queen.</w:t>
            </w:r>
          </w:p>
          <w:p w:rsidR="00C34F64" w:rsidRDefault="00C34F64" w:rsidP="00C34F64">
            <w:pPr>
              <w:pStyle w:val="EngHang"/>
            </w:pPr>
            <w:r>
              <w:t>Hail to the price of our race,</w:t>
            </w:r>
          </w:p>
          <w:p w:rsidR="00C34F64" w:rsidRDefault="00C34F64" w:rsidP="00C34F64">
            <w:pPr>
              <w:pStyle w:val="EngHangEnd"/>
            </w:pPr>
            <w:r>
              <w:t>Who bore to us Emmanual.</w:t>
            </w:r>
          </w:p>
        </w:tc>
        <w:tc>
          <w:tcPr>
            <w:tcW w:w="288" w:type="dxa"/>
          </w:tcPr>
          <w:p w:rsidR="00C34F64" w:rsidRDefault="00C34F64" w:rsidP="00C62DDA"/>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Ⲭⲉⲣⲉ ⲛⲉ ⲱ̀ ϯⲡⲁⲣⲑⲉⲛⲟⲥ:</w:t>
            </w:r>
          </w:p>
          <w:p w:rsidR="00C34F64" w:rsidRDefault="00C34F64" w:rsidP="00C34F64">
            <w:pPr>
              <w:pStyle w:val="CopticVersemulti-line"/>
            </w:pPr>
            <w:r>
              <w:t xml:space="preserve">ϯⲟⲩⲣⲱ ⲙ̀ⲙⲏⲓ ⲛ̀ⲁ̀ⲗⲏⲑⲓⲛⲏ: </w:t>
            </w:r>
          </w:p>
          <w:p w:rsidR="00C34F64" w:rsidRDefault="00C34F64" w:rsidP="00C34F64">
            <w:pPr>
              <w:pStyle w:val="CopticVersemulti-line"/>
            </w:pPr>
            <w:r>
              <w:t>ⲭⲉⲣⲉ ⲡ̀ϣⲟⲩϣⲟⲩ ⲛ̀ⲧⲉ ⲡⲉⲛⲅⲉⲛⲟⲥ:</w:t>
            </w:r>
          </w:p>
          <w:p w:rsidR="00C34F64" w:rsidRPr="005130A7" w:rsidRDefault="00C34F64" w:rsidP="00C34F64">
            <w:pPr>
              <w:pStyle w:val="CopticHangingVerse"/>
            </w:pPr>
            <w:r>
              <w:t>ⲁ̀ⲣⲉϫ̀ⲫⲟ ⲛⲁⲛ ⲛ̀Ⲉⲙⲙⲁⲛⲟⲩⲏⲗ.</w:t>
            </w:r>
          </w:p>
        </w:tc>
      </w:tr>
      <w:tr w:rsidR="00C34F64" w:rsidTr="00C62DDA">
        <w:trPr>
          <w:cantSplit/>
          <w:jc w:val="center"/>
        </w:trPr>
        <w:tc>
          <w:tcPr>
            <w:tcW w:w="288" w:type="dxa"/>
          </w:tcPr>
          <w:p w:rsidR="00C34F64" w:rsidRPr="00FB5ACB" w:rsidRDefault="009C4DF5" w:rsidP="00C62DDA">
            <w:pPr>
              <w:pStyle w:val="CopticCross"/>
            </w:pPr>
            <w:r w:rsidRPr="00FB5ACB">
              <w:t>¿</w:t>
            </w:r>
          </w:p>
        </w:tc>
        <w:tc>
          <w:tcPr>
            <w:tcW w:w="3960" w:type="dxa"/>
          </w:tcPr>
          <w:p w:rsidR="00C34F64" w:rsidRDefault="00C34F64" w:rsidP="00C34F64">
            <w:pPr>
              <w:pStyle w:val="EngHang"/>
            </w:pPr>
            <w:r>
              <w:t>We ask you, remember us,</w:t>
            </w:r>
          </w:p>
          <w:p w:rsidR="00C34F64" w:rsidRDefault="00C34F64" w:rsidP="00C34F64">
            <w:pPr>
              <w:pStyle w:val="EngHang"/>
            </w:pPr>
            <w:r>
              <w:t>O our faithful advocate,</w:t>
            </w:r>
          </w:p>
          <w:p w:rsidR="00C34F64" w:rsidRDefault="00C34F64" w:rsidP="00C34F64">
            <w:pPr>
              <w:pStyle w:val="EngHang"/>
            </w:pPr>
            <w:r>
              <w:t>Before our Lord Jesus Christ,</w:t>
            </w:r>
          </w:p>
          <w:p w:rsidR="00C34F64" w:rsidRDefault="00C34F64" w:rsidP="00C34F64">
            <w:pPr>
              <w:pStyle w:val="EngHangEnd"/>
            </w:pPr>
            <w:r>
              <w:t>That He may forgive us our sins.</w:t>
            </w:r>
          </w:p>
        </w:tc>
        <w:tc>
          <w:tcPr>
            <w:tcW w:w="288" w:type="dxa"/>
          </w:tcPr>
          <w:p w:rsidR="00C34F64" w:rsidRDefault="00556D8A" w:rsidP="00556D8A">
            <w:pPr>
              <w:pStyle w:val="CopticCross"/>
            </w:pPr>
            <w:r w:rsidRPr="00FB5ACB">
              <w:t>¿</w:t>
            </w:r>
          </w:p>
        </w:tc>
        <w:tc>
          <w:tcPr>
            <w:tcW w:w="288" w:type="dxa"/>
          </w:tcPr>
          <w:p w:rsidR="00C34F64" w:rsidRPr="00FB5ACB" w:rsidRDefault="00C34F64" w:rsidP="00C62DDA">
            <w:pPr>
              <w:pStyle w:val="CopticCross"/>
            </w:pPr>
          </w:p>
        </w:tc>
        <w:tc>
          <w:tcPr>
            <w:tcW w:w="3960" w:type="dxa"/>
          </w:tcPr>
          <w:p w:rsidR="00C34F64" w:rsidRDefault="00C34F64" w:rsidP="00C34F64">
            <w:pPr>
              <w:pStyle w:val="CopticVersemulti-line"/>
            </w:pPr>
            <w:r>
              <w:t xml:space="preserve">Ⲧⲉⲛϯϩⲟ ⲁ̀ⲣⲓⲡⲉⲛⲙⲉⲩⲓ: </w:t>
            </w:r>
          </w:p>
          <w:p w:rsidR="00C34F64" w:rsidRDefault="00C34F64" w:rsidP="00C34F64">
            <w:pPr>
              <w:pStyle w:val="CopticVersemulti-line"/>
            </w:pPr>
            <w:r>
              <w:t>ⲱ̀ ϯⲡ̀ⲣⲟⲥⲧⲁⲧⲏⲥ ⲉ̀ⲧⲉⲛϩⲟⲧ:</w:t>
            </w:r>
          </w:p>
          <w:p w:rsidR="00C34F64" w:rsidRDefault="00C34F64" w:rsidP="00C34F64">
            <w:pPr>
              <w:pStyle w:val="CopticVersemulti-line"/>
            </w:pPr>
            <w:r>
              <w:t>ⲛⲁϩⲣⲉⲛ Ⲡⲉⲛⲟ̄ⲥ̄ Ⲓⲏ̄ⲥ̄ Ⲡⲭ̄ⲥ̄:</w:t>
            </w:r>
          </w:p>
          <w:p w:rsidR="00C34F64" w:rsidRPr="005130A7" w:rsidRDefault="00C34F64" w:rsidP="00C34F64">
            <w:pPr>
              <w:pStyle w:val="CopticHangingVerse"/>
            </w:pPr>
            <w:r>
              <w:t>ⲛ̀ⲧⲉϥⲭⲁ ⲛⲉⲛⲛⲟⲃⲓ ⲛⲁⲛ ⲉ̀ⲃⲟⲗ.</w:t>
            </w:r>
          </w:p>
        </w:tc>
      </w:tr>
    </w:tbl>
    <w:p w:rsidR="0016512E" w:rsidRDefault="0016512E" w:rsidP="0016512E">
      <w:pPr>
        <w:pStyle w:val="Rubric"/>
      </w:pPr>
      <w:r>
        <w:t>The Doxologies of the saints of the day and Church are added, followed by the conclusion:</w:t>
      </w:r>
    </w:p>
    <w:p w:rsidR="0016512E" w:rsidRDefault="0016512E" w:rsidP="009C4DF5">
      <w:pPr>
        <w:pStyle w:val="Heading5"/>
      </w:pPr>
      <w:r>
        <w:t xml:space="preserve">THE </w:t>
      </w:r>
      <w:r w:rsidRPr="0016512E">
        <w:t>ENDING</w:t>
      </w:r>
      <w:r>
        <w:t xml:space="preserve"> OF THE DOXOLOGIES</w:t>
      </w:r>
      <w:r w:rsidR="009C4DF5">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commentRangeStart w:id="64"/>
            <w:r>
              <w:t>Be our advocate</w:t>
            </w:r>
            <w:commentRangeEnd w:id="64"/>
            <w:r>
              <w:rPr>
                <w:rStyle w:val="CommentReference"/>
                <w:rFonts w:ascii="Times New Roman" w:eastAsiaTheme="minorHAnsi" w:hAnsi="Times New Roman" w:cstheme="minorBidi"/>
                <w:color w:val="auto"/>
              </w:rPr>
              <w:commentReference w:id="64"/>
            </w:r>
            <w:r>
              <w:t>,</w:t>
            </w:r>
          </w:p>
          <w:p w:rsidR="009C4DF5" w:rsidRDefault="009C4DF5" w:rsidP="009C4DF5">
            <w:pPr>
              <w:pStyle w:val="EngHang"/>
            </w:pPr>
            <w:r>
              <w:t>From on high where you dwell,</w:t>
            </w:r>
          </w:p>
          <w:p w:rsidR="009C4DF5" w:rsidRDefault="009C4DF5" w:rsidP="009C4DF5">
            <w:pPr>
              <w:pStyle w:val="EngHang"/>
            </w:pPr>
            <w:r>
              <w:t>O Lady of us all, the Theotokos,</w:t>
            </w:r>
          </w:p>
          <w:p w:rsidR="009C4DF5" w:rsidRDefault="009C4DF5" w:rsidP="009C4DF5">
            <w:pPr>
              <w:pStyle w:val="EngHangEnd"/>
            </w:pPr>
            <w:r>
              <w:t xml:space="preserve">The ever-virgin </w:t>
            </w:r>
            <w:commentRangeStart w:id="65"/>
            <w:r>
              <w:t>Mary</w:t>
            </w:r>
            <w:commentRangeEnd w:id="65"/>
            <w:r>
              <w:rPr>
                <w:rStyle w:val="CommentReference"/>
                <w:rFonts w:ascii="Times New Roman" w:eastAsiaTheme="minorHAnsi" w:hAnsi="Times New Roman" w:cstheme="minorBidi"/>
                <w:color w:val="auto"/>
              </w:rPr>
              <w:commentReference w:id="65"/>
            </w:r>
            <w:r>
              <w:t>.</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Ϣⲱⲡⲓ ⲛ̀ⲑⲟ ⲉ̀ⲣⲉⲥⲟⲙⲥ ⲉ̀ϫⲱⲛ:</w:t>
            </w:r>
          </w:p>
          <w:p w:rsidR="009C4DF5" w:rsidRDefault="009C4DF5" w:rsidP="009C4DF5">
            <w:pPr>
              <w:pStyle w:val="CopticVersemulti-line"/>
            </w:pPr>
            <w:r>
              <w:t>ϧⲉⲛ ⲛⲓⲙⲁ ⲉⲧϭⲟⲥⲓ ⲉ̀ⲧⲁⲣⲉⲭⲏ ⲛ̀ϧⲏⲧⲟⲩ:</w:t>
            </w:r>
          </w:p>
          <w:p w:rsidR="009C4DF5" w:rsidRDefault="009C4DF5" w:rsidP="009C4DF5">
            <w:pPr>
              <w:pStyle w:val="CopticVersemulti-line"/>
            </w:pPr>
            <w:r>
              <w:t>ⲱ̀ ⲧⲉⲛⲟ̄ⲥ̄ ⲛ̀ⲛⲏⲃ ⲧⲏⲣⲉⲛ ϯⲑⲉⲟ̀ⲧⲟⲕⲟⲥ:</w:t>
            </w:r>
          </w:p>
          <w:p w:rsidR="009C4DF5" w:rsidRPr="00C35319" w:rsidRDefault="009C4DF5" w:rsidP="009C4DF5">
            <w:pPr>
              <w:pStyle w:val="CopticHangingVerse"/>
            </w:pPr>
            <w:r>
              <w:t>ⲉⲧⲟⲓ ⲙ̀ⲡⲁⲣⲑⲉⲛⲟⲥ ⲛ̀ⲥⲏⲟⲩ ⲛⲓⲃⲉⲛ.</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Ask of Him Whom you have borne,</w:t>
            </w:r>
          </w:p>
          <w:p w:rsidR="009C4DF5" w:rsidRDefault="009C4DF5" w:rsidP="009C4DF5">
            <w:pPr>
              <w:pStyle w:val="EngHang"/>
            </w:pPr>
            <w:r>
              <w:t>Our Good Saviour,</w:t>
            </w:r>
          </w:p>
          <w:p w:rsidR="009C4DF5" w:rsidRDefault="009C4DF5" w:rsidP="009C4DF5">
            <w:pPr>
              <w:pStyle w:val="EngHang"/>
            </w:pPr>
            <w:r>
              <w:t>To take away our afflictions</w:t>
            </w:r>
          </w:p>
          <w:p w:rsidR="009C4DF5" w:rsidRDefault="009C4DF5" w:rsidP="009C4DF5">
            <w:pPr>
              <w:pStyle w:val="EngHangEnd"/>
            </w:pPr>
            <w:r>
              <w:t>And accord to us His peace.</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Ⲙⲁϯϩⲟ ⲙ̀ⲫⲏⲉ̀ⲧⲁⲣⲉⲙⲁⲥϥ:</w:t>
            </w:r>
          </w:p>
          <w:p w:rsidR="009C4DF5" w:rsidRDefault="009C4DF5" w:rsidP="009C4DF5">
            <w:pPr>
              <w:pStyle w:val="CopticVersemulti-line"/>
            </w:pPr>
            <w:r>
              <w:t>Ⲡⲉⲛⲥⲱⲧⲏⲣ ⲛ̀ⲁ̀ⲅⲁⲑⲟⲥ:</w:t>
            </w:r>
          </w:p>
          <w:p w:rsidR="009C4DF5" w:rsidRDefault="009C4DF5" w:rsidP="009C4DF5">
            <w:pPr>
              <w:pStyle w:val="CopticVersemulti-line"/>
            </w:pPr>
            <w:r>
              <w:t>ⲛ̀ⲧⲉϥⲱ̀ⲗⲓ ⲛ̀ⲛⲁⲓϧⲓⲥⲓ ⲉ̀ⲃⲟⲗϩⲁⲣⲟⲛ:</w:t>
            </w:r>
          </w:p>
          <w:p w:rsidR="009C4DF5" w:rsidRDefault="009C4DF5" w:rsidP="009C4DF5">
            <w:pPr>
              <w:pStyle w:val="CopticHangingVerse"/>
            </w:pPr>
            <w:r>
              <w:t>ⲛ̀ⲧⲉϥⲥⲉⲙⲛⲓ ⲛⲁⲛ ⲛ̀ⲧⲉϥϩⲓⲣⲏⲛⲏ.</w:t>
            </w:r>
          </w:p>
        </w:tc>
      </w:tr>
      <w:tr w:rsidR="009C4DF5" w:rsidTr="009C4DF5">
        <w:trPr>
          <w:cantSplit/>
          <w:jc w:val="center"/>
        </w:trPr>
        <w:tc>
          <w:tcPr>
            <w:tcW w:w="288" w:type="dxa"/>
          </w:tcPr>
          <w:p w:rsidR="009C4DF5" w:rsidRDefault="009C4DF5" w:rsidP="009C4DF5">
            <w:pPr>
              <w:pStyle w:val="CopticCross"/>
            </w:pPr>
          </w:p>
        </w:tc>
        <w:tc>
          <w:tcPr>
            <w:tcW w:w="3960" w:type="dxa"/>
          </w:tcPr>
          <w:p w:rsidR="009C4DF5" w:rsidRDefault="009C4DF5" w:rsidP="009C4DF5">
            <w:pPr>
              <w:pStyle w:val="EngHang"/>
            </w:pPr>
            <w:r>
              <w:t>Hail to you, O Virgin,</w:t>
            </w:r>
          </w:p>
          <w:p w:rsidR="009C4DF5" w:rsidRDefault="009C4DF5" w:rsidP="009C4DF5">
            <w:pPr>
              <w:pStyle w:val="EngHang"/>
            </w:pPr>
            <w:r>
              <w:t>The very and true queen.</w:t>
            </w:r>
          </w:p>
          <w:p w:rsidR="009C4DF5" w:rsidRDefault="009C4DF5" w:rsidP="009C4DF5">
            <w:pPr>
              <w:pStyle w:val="EngHang"/>
            </w:pPr>
            <w:r>
              <w:t>Hail to the price of our race,</w:t>
            </w:r>
          </w:p>
          <w:p w:rsidR="009C4DF5" w:rsidRDefault="009C4DF5" w:rsidP="009C4DF5">
            <w:pPr>
              <w:pStyle w:val="EngHangEnd"/>
            </w:pPr>
            <w:r>
              <w:t>Who bore to us Emmanual.</w:t>
            </w:r>
          </w:p>
        </w:tc>
        <w:tc>
          <w:tcPr>
            <w:tcW w:w="288" w:type="dxa"/>
          </w:tcPr>
          <w:p w:rsidR="009C4DF5" w:rsidRDefault="009C4DF5" w:rsidP="009C4DF5"/>
        </w:tc>
        <w:tc>
          <w:tcPr>
            <w:tcW w:w="288" w:type="dxa"/>
          </w:tcPr>
          <w:p w:rsidR="009C4DF5" w:rsidRDefault="009C4DF5" w:rsidP="009C4DF5">
            <w:pPr>
              <w:pStyle w:val="CopticCross"/>
            </w:pPr>
          </w:p>
        </w:tc>
        <w:tc>
          <w:tcPr>
            <w:tcW w:w="3960" w:type="dxa"/>
          </w:tcPr>
          <w:p w:rsidR="009C4DF5" w:rsidRDefault="009C4DF5" w:rsidP="009C4DF5">
            <w:pPr>
              <w:pStyle w:val="CopticVersemulti-line"/>
            </w:pPr>
            <w:r>
              <w:t>Ⲭⲉⲣⲉ ⲛⲉ ⲱ̀ ϯⲡⲁⲣⲑⲉⲛⲟⲥ:</w:t>
            </w:r>
          </w:p>
          <w:p w:rsidR="009C4DF5" w:rsidRDefault="009C4DF5" w:rsidP="009C4DF5">
            <w:pPr>
              <w:pStyle w:val="CopticVersemulti-line"/>
            </w:pPr>
            <w:r>
              <w:t xml:space="preserve">ϯⲟⲩⲣⲱ ⲙ̀ⲙⲏⲓ ⲛ̀ⲁ̀ⲗⲏⲑⲓⲛⲏ: </w:t>
            </w:r>
          </w:p>
          <w:p w:rsidR="009C4DF5" w:rsidRDefault="009C4DF5" w:rsidP="009C4DF5">
            <w:pPr>
              <w:pStyle w:val="CopticVersemulti-line"/>
            </w:pPr>
            <w:r>
              <w:t>ⲭⲉⲣⲉ ⲡ̀ϣⲟⲩϣⲟⲩ ⲛ̀ⲧⲉ ⲡⲉⲛⲅⲉⲛⲟⲥ:</w:t>
            </w:r>
          </w:p>
          <w:p w:rsidR="009C4DF5" w:rsidRPr="005130A7" w:rsidRDefault="009C4DF5" w:rsidP="009C4DF5">
            <w:pPr>
              <w:pStyle w:val="CopticHangingVerse"/>
            </w:pPr>
            <w:r>
              <w:t>ⲁ̀ⲣⲉϫ̀ⲫⲟ ⲛⲁⲛ ⲛ̀Ⲉⲙⲙⲁⲛⲟⲩⲏⲗ.</w:t>
            </w:r>
          </w:p>
        </w:tc>
      </w:tr>
      <w:tr w:rsidR="009C4DF5" w:rsidTr="009C4DF5">
        <w:trPr>
          <w:cantSplit/>
          <w:jc w:val="center"/>
        </w:trPr>
        <w:tc>
          <w:tcPr>
            <w:tcW w:w="288" w:type="dxa"/>
          </w:tcPr>
          <w:p w:rsidR="009C4DF5" w:rsidRDefault="009C4DF5" w:rsidP="009C4DF5">
            <w:pPr>
              <w:pStyle w:val="CopticCross"/>
            </w:pPr>
            <w:r w:rsidRPr="00FB5ACB">
              <w:t>¿</w:t>
            </w:r>
          </w:p>
        </w:tc>
        <w:tc>
          <w:tcPr>
            <w:tcW w:w="3960" w:type="dxa"/>
          </w:tcPr>
          <w:p w:rsidR="009C4DF5" w:rsidRDefault="009C4DF5" w:rsidP="009C4DF5">
            <w:pPr>
              <w:pStyle w:val="EngHang"/>
            </w:pPr>
            <w:r>
              <w:t>We ask you, remember us,</w:t>
            </w:r>
          </w:p>
          <w:p w:rsidR="009C4DF5" w:rsidRDefault="009C4DF5" w:rsidP="009C4DF5">
            <w:pPr>
              <w:pStyle w:val="EngHang"/>
            </w:pPr>
            <w:r>
              <w:t>O our faithful advocate,</w:t>
            </w:r>
          </w:p>
          <w:p w:rsidR="009C4DF5" w:rsidRDefault="009C4DF5" w:rsidP="009C4DF5">
            <w:pPr>
              <w:pStyle w:val="EngHang"/>
            </w:pPr>
            <w:r>
              <w:t>Before our Lord Jesus Christ,</w:t>
            </w:r>
          </w:p>
          <w:p w:rsidR="009C4DF5" w:rsidRDefault="009C4DF5" w:rsidP="009C4DF5">
            <w:pPr>
              <w:pStyle w:val="EngHangEnd"/>
            </w:pPr>
            <w:r>
              <w:t>That He may forgive us our sins.</w:t>
            </w:r>
          </w:p>
        </w:tc>
        <w:tc>
          <w:tcPr>
            <w:tcW w:w="288" w:type="dxa"/>
          </w:tcPr>
          <w:p w:rsidR="009C4DF5" w:rsidRDefault="009C4DF5" w:rsidP="009C4DF5"/>
        </w:tc>
        <w:tc>
          <w:tcPr>
            <w:tcW w:w="288" w:type="dxa"/>
          </w:tcPr>
          <w:p w:rsidR="009C4DF5" w:rsidRDefault="009C4DF5" w:rsidP="009C4DF5">
            <w:pPr>
              <w:pStyle w:val="CopticCross"/>
            </w:pPr>
            <w:r w:rsidRPr="00FB5ACB">
              <w:t>¿</w:t>
            </w:r>
          </w:p>
        </w:tc>
        <w:tc>
          <w:tcPr>
            <w:tcW w:w="3960" w:type="dxa"/>
          </w:tcPr>
          <w:p w:rsidR="009C4DF5" w:rsidRDefault="009C4DF5" w:rsidP="009C4DF5">
            <w:pPr>
              <w:pStyle w:val="CopticVersemulti-line"/>
            </w:pPr>
            <w:r>
              <w:t xml:space="preserve">Ⲧⲉⲛϯϩⲟ ⲁ̀ⲣⲓⲡⲉⲛⲙⲉⲩⲓ: </w:t>
            </w:r>
          </w:p>
          <w:p w:rsidR="009C4DF5" w:rsidRDefault="009C4DF5" w:rsidP="009C4DF5">
            <w:pPr>
              <w:pStyle w:val="CopticVersemulti-line"/>
            </w:pPr>
            <w:r>
              <w:t>ⲱ̀ ϯⲡ̀ⲣⲟⲥⲧⲁⲧⲏⲥ ⲉ̀ⲧⲉⲛϩⲟⲧ:</w:t>
            </w:r>
          </w:p>
          <w:p w:rsidR="009C4DF5" w:rsidRDefault="009C4DF5" w:rsidP="009C4DF5">
            <w:pPr>
              <w:pStyle w:val="CopticVersemulti-line"/>
            </w:pPr>
            <w:r>
              <w:t>ⲛⲁϩⲣⲉⲛ Ⲡⲉⲛⲟ̄ⲥ̄ Ⲓⲏ̄ⲥ̄ Ⲡⲭ̄ⲥ̄:</w:t>
            </w:r>
          </w:p>
          <w:p w:rsidR="009C4DF5" w:rsidRPr="005130A7" w:rsidRDefault="009C4DF5" w:rsidP="009C4DF5">
            <w:pPr>
              <w:pStyle w:val="CopticHangingVerse"/>
            </w:pPr>
            <w:r>
              <w:t>ⲛ̀ⲧⲉϥⲭⲁ ⲛⲉⲛⲛⲟⲃⲓ ⲛⲁⲛ ⲉ̀ⲃⲟⲗ.</w:t>
            </w:r>
          </w:p>
        </w:tc>
      </w:tr>
    </w:tbl>
    <w:p w:rsidR="009C4DF5" w:rsidRPr="009C4DF5" w:rsidRDefault="009C4DF5" w:rsidP="009C4DF5">
      <w:pPr>
        <w:sectPr w:rsidR="009C4DF5" w:rsidRPr="009C4DF5" w:rsidSect="001C41A6">
          <w:type w:val="oddPage"/>
          <w:pgSz w:w="11880" w:h="15480"/>
          <w:pgMar w:top="1080" w:right="1440" w:bottom="1440" w:left="1080" w:header="720" w:footer="720" w:gutter="504"/>
          <w:cols w:space="720"/>
          <w:docGrid w:linePitch="360"/>
        </w:sectPr>
      </w:pPr>
    </w:p>
    <w:p w:rsidR="0016512E" w:rsidRDefault="0016512E" w:rsidP="0016512E">
      <w:pPr>
        <w:pStyle w:val="Rubrics0"/>
        <w:tabs>
          <w:tab w:val="center" w:pos="3515"/>
        </w:tabs>
      </w:pPr>
      <w:r>
        <w:lastRenderedPageBreak/>
        <w:t>The congregation now recites:</w:t>
      </w:r>
      <w:r>
        <w:tab/>
      </w:r>
    </w:p>
    <w:p w:rsidR="0016512E" w:rsidRDefault="0016512E" w:rsidP="0016512E">
      <w:pPr>
        <w:pStyle w:val="Heading4"/>
      </w:pPr>
      <w:r>
        <w:t>THE INTRODUCTION TO THE CREED</w:t>
      </w:r>
    </w:p>
    <w:p w:rsidR="0016512E" w:rsidRDefault="0016512E" w:rsidP="0016512E">
      <w:pPr>
        <w:pStyle w:val="Body"/>
      </w:pPr>
      <w:r>
        <w:t>We exalt you, the Mother of the True Light. We glorify you, O saint and Mother of God, for you brought forth unto us the Saviour of the whole world—He came and saved our souls.</w:t>
      </w:r>
    </w:p>
    <w:p w:rsidR="0016512E" w:rsidRDefault="0016512E" w:rsidP="0016512E">
      <w:pPr>
        <w:pStyle w:val="Body"/>
      </w:pPr>
      <w:r>
        <w:t xml:space="preserve">Glory to </w:t>
      </w:r>
      <w:r w:rsidR="003F614F">
        <w:t>You</w:t>
      </w:r>
      <w:r>
        <w:t>, our Master, our King, Christ—the pride of the Apostles, the crown of the martyrs, the joy of the righteous, the firmness of the churches, the forgiveness of sins.</w:t>
      </w:r>
    </w:p>
    <w:p w:rsidR="0016512E" w:rsidRDefault="0016512E" w:rsidP="0016512E">
      <w:pPr>
        <w:pStyle w:val="Body"/>
      </w:pPr>
      <w:r>
        <w:t>We proclaim the Holy</w:t>
      </w:r>
      <w:r w:rsidR="003F614F">
        <w:t xml:space="preserve"> Trinity in One Godhead. We wor</w:t>
      </w:r>
      <w:r>
        <w:t>ship Him. We glorify Him. Lord have mercy. Lord have mercy. Lord bless. Amen.</w:t>
      </w:r>
    </w:p>
    <w:p w:rsidR="0016512E" w:rsidRDefault="0016512E" w:rsidP="0016512E">
      <w:pPr>
        <w:pStyle w:val="Heading4"/>
      </w:pPr>
      <w:r>
        <w:t>THE ORTHODOX CREED</w:t>
      </w:r>
    </w:p>
    <w:p w:rsidR="0016512E" w:rsidRDefault="0016512E" w:rsidP="0016512E">
      <w:pPr>
        <w:pStyle w:val="Body"/>
      </w:pPr>
      <w:r>
        <w:t>We believe in One God: God the Father, the Pantocrator, Who created heaven and earth, and all things seen and unseen.</w:t>
      </w:r>
    </w:p>
    <w:p w:rsidR="0016512E" w:rsidRDefault="0016512E" w:rsidP="0016512E">
      <w:pPr>
        <w:pStyle w:val="Body"/>
      </w:pPr>
      <w:r>
        <w:t>We believe in One Lord: Jesus Christ, the Only 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rsidR="0016512E" w:rsidRDefault="0016512E" w:rsidP="0016512E">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rsidR="0016512E" w:rsidRDefault="0016512E" w:rsidP="0016512E">
      <w:pPr>
        <w:pStyle w:val="Body"/>
      </w:pPr>
      <w:r>
        <w:t>Yes, we believe in the Holy Spirit: the Lord, the Giver of Life, Who proceeds from the Father; Who, with the Father and the Son, is worshipped and glorified; Who spoke by the prophets.</w:t>
      </w:r>
    </w:p>
    <w:p w:rsidR="0016512E" w:rsidRDefault="0016512E" w:rsidP="0016512E">
      <w:pPr>
        <w:pStyle w:val="Body"/>
      </w:pPr>
      <w:r>
        <w:t>And in One, Holy, Catholic and Apostolic Church, we confess One Baptism, for the r</w:t>
      </w:r>
      <w:r>
        <w:t>e</w:t>
      </w:r>
      <w:r>
        <w:t>mission of sins.</w:t>
      </w:r>
    </w:p>
    <w:p w:rsidR="0016512E" w:rsidRDefault="0016512E" w:rsidP="0016512E">
      <w:pPr>
        <w:pStyle w:val="Rubrics0"/>
      </w:pPr>
      <w:r>
        <w:t xml:space="preserve"> The last article of the Creed is sung in its characteristic tune: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NoIndent"/>
            </w:pPr>
            <w:r>
              <w:t xml:space="preserve">We look for the resurrection of the </w:t>
            </w:r>
            <w:r>
              <w:lastRenderedPageBreak/>
              <w:t>dead, and the life of the coming age. Amen.</w:t>
            </w:r>
          </w:p>
        </w:tc>
        <w:tc>
          <w:tcPr>
            <w:tcW w:w="3624" w:type="dxa"/>
          </w:tcPr>
          <w:p w:rsidR="0016512E" w:rsidRDefault="0016512E" w:rsidP="002F1229">
            <w:pPr>
              <w:pStyle w:val="BodyNoIndent"/>
            </w:pPr>
            <w:commentRangeStart w:id="66"/>
            <w:r>
              <w:lastRenderedPageBreak/>
              <w:t xml:space="preserve">Ten </w:t>
            </w:r>
            <w:commentRangeEnd w:id="66"/>
            <w:r w:rsidR="003F614F">
              <w:rPr>
                <w:rStyle w:val="CommentReference"/>
                <w:lang w:val="en-CA"/>
              </w:rPr>
              <w:commentReference w:id="66"/>
            </w:r>
            <w:r>
              <w:t xml:space="preserve">gosht evol kha et hi en ti anastasis </w:t>
            </w:r>
            <w:r>
              <w:lastRenderedPageBreak/>
              <w:t>ent</w:t>
            </w:r>
            <w:r>
              <w:rPr>
                <w:rFonts w:hint="eastAsia"/>
              </w:rPr>
              <w:t>é</w:t>
            </w:r>
            <w:r>
              <w:t xml:space="preserve"> ni rev mo</w:t>
            </w:r>
            <w:r>
              <w:noBreakHyphen/>
              <w:t>oot: nem pi onkh ent</w:t>
            </w:r>
            <w:r>
              <w:rPr>
                <w:rFonts w:hint="eastAsia"/>
              </w:rPr>
              <w:t>é</w:t>
            </w:r>
            <w:r>
              <w:t xml:space="preserve"> pi </w:t>
            </w:r>
            <w:r>
              <w:rPr>
                <w:rFonts w:hint="eastAsia"/>
              </w:rPr>
              <w:t>é</w:t>
            </w:r>
            <w:r>
              <w:noBreakHyphen/>
              <w:t>on eth</w:t>
            </w:r>
            <w:r>
              <w:softHyphen/>
              <w:t>nioo: Amen.</w:t>
            </w:r>
          </w:p>
        </w:tc>
      </w:tr>
    </w:tbl>
    <w:p w:rsidR="0016512E" w:rsidRDefault="0016512E" w:rsidP="0016512E">
      <w:pPr>
        <w:pStyle w:val="Rubrics0"/>
      </w:pPr>
      <w:r>
        <w:lastRenderedPageBreak/>
        <w:t>The priest, holding the cross with three lit tapers in his right hand, chants the following:</w:t>
      </w:r>
    </w:p>
    <w:p w:rsidR="0016512E" w:rsidRDefault="0016512E" w:rsidP="0016512E">
      <w:pPr>
        <w:pStyle w:val="Priest"/>
        <w:sectPr w:rsidR="0016512E" w:rsidSect="001C41A6">
          <w:headerReference w:type="default" r:id="rId13"/>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PRIEST:</w:t>
      </w:r>
    </w:p>
    <w:p w:rsidR="0016512E" w:rsidRDefault="0016512E" w:rsidP="0016512E">
      <w:pPr>
        <w:pStyle w:val="Body"/>
      </w:pPr>
      <w:commentRangeStart w:id="67"/>
      <w:r>
        <w:t>God</w:t>
      </w:r>
      <w:commentRangeEnd w:id="67"/>
      <w:r w:rsidR="008E406C">
        <w:rPr>
          <w:rStyle w:val="CommentReference"/>
          <w:lang w:val="en-CA"/>
        </w:rPr>
        <w:commentReference w:id="67"/>
      </w:r>
      <w:r>
        <w:t>, have mercy upon us,</w:t>
      </w:r>
    </w:p>
    <w:p w:rsidR="0016512E" w:rsidRDefault="0016512E" w:rsidP="0016512E">
      <w:pPr>
        <w:pStyle w:val="Body"/>
      </w:pPr>
      <w:r>
        <w:t>Settle Thy mercy upon us,</w:t>
      </w:r>
    </w:p>
    <w:p w:rsidR="0016512E" w:rsidRDefault="0016512E" w:rsidP="0016512E">
      <w:pPr>
        <w:pStyle w:val="Body"/>
      </w:pPr>
      <w:r>
        <w:t>Have compassion upon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Hear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Bless us,</w:t>
      </w:r>
    </w:p>
    <w:p w:rsidR="0016512E" w:rsidRDefault="0016512E" w:rsidP="0016512E">
      <w:pPr>
        <w:pStyle w:val="Body"/>
      </w:pPr>
      <w:r>
        <w:t>Guard us,</w:t>
      </w:r>
    </w:p>
    <w:p w:rsidR="0016512E" w:rsidRDefault="0016512E" w:rsidP="0016512E">
      <w:pPr>
        <w:pStyle w:val="Body"/>
      </w:pPr>
      <w:r>
        <w:t>Help us,</w:t>
      </w:r>
    </w:p>
    <w:p w:rsidR="0016512E" w:rsidRDefault="0016512E" w:rsidP="0016512E">
      <w:pPr>
        <w:pStyle w:val="Priest"/>
      </w:pPr>
      <w:r>
        <w:t>CONGREGATION:</w:t>
      </w:r>
    </w:p>
    <w:p w:rsidR="0016512E" w:rsidRDefault="0016512E" w:rsidP="0016512E">
      <w:pPr>
        <w:pStyle w:val="Body"/>
      </w:pPr>
      <w:r>
        <w:t>Amen.</w:t>
      </w:r>
    </w:p>
    <w:p w:rsidR="0016512E" w:rsidRDefault="0016512E" w:rsidP="0016512E">
      <w:pPr>
        <w:pStyle w:val="Priest"/>
      </w:pPr>
      <w:r>
        <w:t>PRIEST:</w:t>
      </w:r>
    </w:p>
    <w:p w:rsidR="0016512E" w:rsidRDefault="0016512E" w:rsidP="0016512E">
      <w:pPr>
        <w:pStyle w:val="Body"/>
      </w:pPr>
      <w:r>
        <w:t xml:space="preserve">Take away </w:t>
      </w:r>
      <w:r w:rsidR="003F614F">
        <w:t>Your</w:t>
      </w:r>
      <w:r>
        <w:t xml:space="preserve"> anger from us,</w:t>
      </w:r>
    </w:p>
    <w:p w:rsidR="0016512E" w:rsidRDefault="0016512E" w:rsidP="0016512E">
      <w:pPr>
        <w:pStyle w:val="Body"/>
      </w:pPr>
      <w:r>
        <w:t xml:space="preserve">Visit us with </w:t>
      </w:r>
      <w:r w:rsidR="003F614F">
        <w:t>Your</w:t>
      </w:r>
      <w:r>
        <w:t xml:space="preserve"> salvation,</w:t>
      </w:r>
    </w:p>
    <w:p w:rsidR="0016512E" w:rsidRDefault="0016512E" w:rsidP="0016512E">
      <w:pPr>
        <w:pStyle w:val="Body"/>
      </w:pPr>
      <w:r>
        <w:t>And forgive us our sins.</w:t>
      </w:r>
    </w:p>
    <w:p w:rsidR="0016512E" w:rsidRDefault="0016512E" w:rsidP="0016512E">
      <w:pPr>
        <w:pStyle w:val="Priest"/>
      </w:pPr>
      <w:r>
        <w:t>CONGREGATION:</w:t>
      </w:r>
    </w:p>
    <w:tbl>
      <w:tblPr>
        <w:tblStyle w:val="TableGrid"/>
        <w:tblW w:w="0" w:type="auto"/>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Body"/>
            </w:pPr>
            <w:r>
              <w:t>Amen. Lord have mercy. Lord have mercy. Lord have mercy.</w:t>
            </w:r>
          </w:p>
          <w:p w:rsidR="0016512E" w:rsidRDefault="0016512E" w:rsidP="002F1229">
            <w:pPr>
              <w:pStyle w:val="Body"/>
              <w:ind w:firstLine="0"/>
            </w:pPr>
          </w:p>
        </w:tc>
        <w:tc>
          <w:tcPr>
            <w:tcW w:w="3624" w:type="dxa"/>
          </w:tcPr>
          <w:p w:rsidR="0016512E" w:rsidRPr="000970D4" w:rsidRDefault="0016512E" w:rsidP="002F1229">
            <w:pPr>
              <w:pStyle w:val="Body"/>
            </w:pPr>
            <w:r w:rsidRPr="000970D4">
              <w:t>Amen. Kyrié eleison.</w:t>
            </w:r>
            <w:r>
              <w:t xml:space="preserve"> </w:t>
            </w:r>
            <w:r w:rsidRPr="000970D4">
              <w:t>Kyrié eleison.</w:t>
            </w:r>
            <w:r>
              <w:t xml:space="preserve"> </w:t>
            </w:r>
            <w:r w:rsidRPr="000970D4">
              <w:t>Kyrié eleison.</w:t>
            </w:r>
          </w:p>
        </w:tc>
      </w:tr>
    </w:tbl>
    <w:p w:rsidR="0016512E" w:rsidRDefault="0016512E" w:rsidP="0016512E">
      <w:pPr>
        <w:pStyle w:val="Body"/>
      </w:pPr>
    </w:p>
    <w:p w:rsidR="0016512E" w:rsidRDefault="0016512E" w:rsidP="0016512E">
      <w:pPr>
        <w:pStyle w:val="Rubrics0"/>
      </w:pPr>
      <w:r>
        <w:t>During the weekdays of Holy Lent and the three days of the Fast of the Ninevites, the curtains of the sanctuary are closed and the prophecies are read. Then the priest says the Litany of Lent (page 195).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 xml:space="preserve">Epi prosevki </w:t>
            </w:r>
            <w:r w:rsidRPr="000970D4">
              <w:t>stathité.</w:t>
            </w:r>
          </w:p>
        </w:tc>
      </w:tr>
      <w:tr w:rsidR="0016512E" w:rsidTr="002F1229">
        <w:tc>
          <w:tcPr>
            <w:tcW w:w="3623" w:type="dxa"/>
            <w:tcBorders>
              <w:right w:val="single" w:sz="4" w:space="0" w:color="000000" w:themeColor="text1"/>
            </w:tcBorders>
          </w:tcPr>
          <w:p w:rsidR="0016512E" w:rsidRDefault="0016512E" w:rsidP="002F1229">
            <w:pPr>
              <w:pStyle w:val="Priest"/>
            </w:pPr>
            <w:r>
              <w:lastRenderedPageBreak/>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Heading4"/>
      </w:pPr>
      <w:r>
        <w:t>THE PRAYER FOR THE GOSPEL</w:t>
      </w:r>
    </w:p>
    <w:p w:rsidR="0016512E" w:rsidRDefault="0016512E" w:rsidP="0016512E">
      <w:pPr>
        <w:pStyle w:val="Priest"/>
      </w:pPr>
      <w:r>
        <w:t>PRIEST:</w:t>
      </w:r>
    </w:p>
    <w:p w:rsidR="0016512E" w:rsidRDefault="0016512E" w:rsidP="0016512E">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rsidR="0016512E" w:rsidRDefault="0016512E" w:rsidP="0016512E">
      <w:pPr>
        <w:pStyle w:val="Body"/>
      </w:pPr>
      <w:r>
        <w:t xml:space="preserve">May we be worthy to hear and to act [according to] </w:t>
      </w:r>
      <w:r w:rsidR="003F614F">
        <w:t>Your</w:t>
      </w:r>
      <w:r>
        <w:t xml:space="preserve"> Holy Gospels, through the pra</w:t>
      </w:r>
      <w:r>
        <w:t>y</w:t>
      </w:r>
      <w:r>
        <w:t xml:space="preserve">ers of </w:t>
      </w:r>
      <w:r w:rsidR="003F614F">
        <w:t>Your</w:t>
      </w:r>
      <w:r>
        <w:t xml:space="preserve"> saints.</w:t>
      </w:r>
    </w:p>
    <w:p w:rsidR="0016512E" w:rsidRDefault="0016512E" w:rsidP="0016512E">
      <w:pPr>
        <w:pStyle w:val="Priest"/>
      </w:pPr>
      <w:r>
        <w:t>DEACON:</w:t>
      </w:r>
    </w:p>
    <w:p w:rsidR="0016512E" w:rsidRDefault="0016512E" w:rsidP="0016512E">
      <w:pPr>
        <w:pStyle w:val="Body"/>
      </w:pPr>
      <w:r>
        <w:t>Pray for the Holy Gospel.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rsidRPr="00F50B18">
        <w:t>PRIEST</w:t>
      </w:r>
      <w:r>
        <w:t>:</w:t>
      </w:r>
    </w:p>
    <w:p w:rsidR="0016512E" w:rsidRDefault="0016512E" w:rsidP="0016512E">
      <w:pPr>
        <w:pStyle w:val="Body"/>
      </w:pPr>
      <w:r>
        <w:t xml:space="preserve">Remember also, O our Master, all those who have bidden us to remember them in our supplications and prayers which we offer up </w:t>
      </w:r>
      <w:r w:rsidR="003F614F">
        <w:t>to You</w:t>
      </w:r>
      <w:r>
        <w:t>, O Lord our God.</w:t>
      </w:r>
    </w:p>
    <w:p w:rsidR="0016512E" w:rsidRDefault="0016512E" w:rsidP="0016512E">
      <w:pPr>
        <w:pStyle w:val="Body"/>
      </w:pPr>
      <w:r>
        <w:t>Those who have already fallen asleep, repose them. Those who are sick, heal them.</w:t>
      </w:r>
    </w:p>
    <w:p w:rsidR="0016512E" w:rsidRDefault="0016512E" w:rsidP="0016512E">
      <w:pPr>
        <w:pStyle w:val="Body"/>
      </w:pPr>
      <w:r>
        <w:t xml:space="preserve">For </w:t>
      </w:r>
      <w:r w:rsidR="002922F9">
        <w:t>You are</w:t>
      </w:r>
      <w:r>
        <w:t xml:space="preserve"> the life of us all, the salvation of us all, the hope of us all, the healing of us all and the resurrection of us all, and to </w:t>
      </w:r>
      <w:r w:rsidR="002922F9">
        <w:t>You</w:t>
      </w:r>
      <w:r>
        <w:t xml:space="preserve"> we send up the glory, and the honour, and the adoration, together with </w:t>
      </w:r>
      <w:r w:rsidR="002922F9">
        <w:t>Your</w:t>
      </w:r>
      <w:r>
        <w:t xml:space="preserve"> Good Father and the Holy Spirit, the Giver of Life, Who is of One Essence with </w:t>
      </w:r>
      <w:r w:rsidR="002922F9">
        <w:t>You</w:t>
      </w:r>
      <w:r>
        <w:t>, now, and at all times, and unto the age of all ages. Amen.</w:t>
      </w:r>
    </w:p>
    <w:p w:rsidR="0016512E" w:rsidRDefault="0016512E" w:rsidP="0016512E">
      <w:pPr>
        <w:pStyle w:val="Priest"/>
      </w:pPr>
      <w:r>
        <w:t>DEACON:</w:t>
      </w:r>
    </w:p>
    <w:p w:rsidR="0016512E" w:rsidRDefault="0016512E" w:rsidP="0016512E">
      <w:pPr>
        <w:pStyle w:val="Body"/>
      </w:pPr>
      <w:r>
        <w:t>A psalm of David.</w:t>
      </w:r>
    </w:p>
    <w:p w:rsidR="0016512E" w:rsidRDefault="0016512E" w:rsidP="0016512E">
      <w:pPr>
        <w:pStyle w:val="Rubrics0"/>
      </w:pPr>
      <w:r>
        <w:t>The psalm is chanted, concluded by “Alleluia.”</w:t>
      </w:r>
    </w:p>
    <w:p w:rsidR="0016512E" w:rsidRDefault="0016512E" w:rsidP="0016512E">
      <w:pPr>
        <w:pStyle w:val="Priest"/>
      </w:pPr>
      <w:r>
        <w:t>DEACON:</w:t>
      </w:r>
    </w:p>
    <w:p w:rsidR="0016512E" w:rsidRDefault="0016512E" w:rsidP="0016512E">
      <w:pPr>
        <w:pStyle w:val="Body"/>
      </w:pPr>
      <w:r>
        <w:t>Stand with the fear of God. Let us hear the Holy Gospel.</w:t>
      </w:r>
    </w:p>
    <w:p w:rsidR="0016512E" w:rsidRDefault="0016512E" w:rsidP="0016512E">
      <w:pPr>
        <w:pStyle w:val="Priest"/>
      </w:pPr>
      <w:r>
        <w:t>PRIEST:</w:t>
      </w:r>
    </w:p>
    <w:p w:rsidR="0016512E" w:rsidRDefault="0016512E" w:rsidP="0016512E">
      <w:pPr>
        <w:pStyle w:val="Body"/>
      </w:pPr>
      <w:r>
        <w:t>Blessed be He Who comes in the Name of the Lord.</w:t>
      </w:r>
    </w:p>
    <w:p w:rsidR="0016512E" w:rsidRDefault="0016512E" w:rsidP="0016512E">
      <w:pPr>
        <w:pStyle w:val="Priest"/>
      </w:pPr>
      <w:r>
        <w:t>READER:</w:t>
      </w:r>
    </w:p>
    <w:p w:rsidR="0016512E" w:rsidRDefault="0016512E" w:rsidP="0016512E">
      <w:pPr>
        <w:pStyle w:val="Body"/>
      </w:pPr>
      <w:r>
        <w:t>Bless, O Lord, the reading of the Holy Gospel, according to ___.</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Priest"/>
      </w:pPr>
      <w:r>
        <w:lastRenderedPageBreak/>
        <w:t>READER:</w:t>
      </w:r>
    </w:p>
    <w:p w:rsidR="0016512E" w:rsidRDefault="0016512E" w:rsidP="0016512E">
      <w:pPr>
        <w:pStyle w:val="Body"/>
      </w:pPr>
      <w:r>
        <w:t>Our Lord, God, Saviour, and King of us all, Jesus Christ, Son of the Living God, to Whom is glory forever.</w:t>
      </w:r>
    </w:p>
    <w:p w:rsidR="0016512E" w:rsidRDefault="0016512E" w:rsidP="0016512E">
      <w:pPr>
        <w:pStyle w:val="Rubrics0"/>
      </w:pPr>
      <w:r>
        <w:t>The Gospel is chanted.</w:t>
      </w:r>
    </w:p>
    <w:p w:rsidR="0016512E" w:rsidRDefault="0016512E" w:rsidP="0016512E">
      <w:pPr>
        <w:pStyle w:val="Priest"/>
        <w:sectPr w:rsidR="0016512E" w:rsidSect="001C41A6">
          <w:headerReference w:type="default" r:id="rId14"/>
          <w:type w:val="continuous"/>
          <w:pgSz w:w="11880" w:h="15480"/>
          <w:pgMar w:top="1080" w:right="1440" w:bottom="1440" w:left="1080" w:header="720" w:footer="720" w:gutter="504"/>
          <w:cols w:space="720"/>
          <w:docGrid w:linePitch="360"/>
        </w:sectPr>
      </w:pPr>
    </w:p>
    <w:p w:rsidR="0016512E" w:rsidRDefault="0016512E" w:rsidP="0016512E">
      <w:pPr>
        <w:pStyle w:val="Priest"/>
      </w:pPr>
      <w:r>
        <w:lastRenderedPageBreak/>
        <w:t>READER:</w:t>
      </w:r>
    </w:p>
    <w:p w:rsidR="0016512E" w:rsidRDefault="0016512E" w:rsidP="0016512E">
      <w:pPr>
        <w:pStyle w:val="Body"/>
      </w:pPr>
      <w:r>
        <w:t>Glory is due to our God to the age of ages. Amen.</w:t>
      </w:r>
    </w:p>
    <w:p w:rsidR="0016512E" w:rsidRDefault="0016512E" w:rsidP="0016512E">
      <w:pPr>
        <w:pStyle w:val="Priest"/>
      </w:pPr>
      <w:r>
        <w:t>CONGREGATION:</w:t>
      </w:r>
    </w:p>
    <w:p w:rsidR="0016512E" w:rsidRDefault="0016512E" w:rsidP="0016512E">
      <w:pPr>
        <w:pStyle w:val="Body"/>
      </w:pPr>
      <w:r>
        <w:t>Glory to Thee, O Lord.</w:t>
      </w:r>
    </w:p>
    <w:p w:rsidR="0016512E" w:rsidRDefault="0016512E" w:rsidP="0016512E">
      <w:pPr>
        <w:pStyle w:val="Rubrics0"/>
      </w:pPr>
      <w:r>
        <w:t xml:space="preserve">The congregation now sings the Gospel response appropriate to the season, or the following ordinary response: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Pr="004205A2" w:rsidRDefault="0016512E" w:rsidP="002F1229">
            <w:pPr>
              <w:pStyle w:val="BodyNoIndent"/>
            </w:pPr>
            <w:r>
              <w:t>Let us worship our Saviour,/ The Good Lover of mankind,/ For He had compassion on us: He came and saved us.</w:t>
            </w:r>
          </w:p>
        </w:tc>
        <w:tc>
          <w:tcPr>
            <w:tcW w:w="3624" w:type="dxa"/>
          </w:tcPr>
          <w:p w:rsidR="0016512E" w:rsidRPr="004205A2" w:rsidRDefault="0016512E" w:rsidP="002F1229">
            <w:pPr>
              <w:tabs>
                <w:tab w:val="left" w:pos="0"/>
                <w:tab w:val="left" w:pos="361"/>
                <w:tab w:val="left" w:pos="722"/>
                <w:tab w:val="left" w:pos="1083"/>
                <w:tab w:val="left" w:pos="1444"/>
                <w:tab w:val="left" w:pos="1805"/>
                <w:tab w:val="left" w:pos="2166"/>
                <w:tab w:val="left" w:pos="2527"/>
                <w:tab w:val="left" w:pos="2888"/>
                <w:tab w:val="left" w:pos="3249"/>
                <w:tab w:val="left" w:pos="3610"/>
                <w:tab w:val="left" w:pos="3971"/>
                <w:tab w:val="left" w:pos="4332"/>
                <w:tab w:val="left" w:pos="4693"/>
                <w:tab w:val="left" w:pos="5054"/>
                <w:tab w:val="left" w:pos="5415"/>
                <w:tab w:val="left" w:pos="5776"/>
                <w:tab w:val="left" w:pos="6137"/>
              </w:tabs>
              <w:rPr>
                <w:rFonts w:cs="@MingLiU"/>
              </w:rPr>
            </w:pPr>
            <w:commentRangeStart w:id="68"/>
            <w:r>
              <w:rPr>
                <w:rFonts w:cs="@MingLiU"/>
              </w:rPr>
              <w:t>Mar</w:t>
            </w:r>
            <w:commentRangeEnd w:id="68"/>
            <w:r w:rsidR="002922F9">
              <w:rPr>
                <w:rStyle w:val="CommentReference"/>
              </w:rPr>
              <w:commentReference w:id="68"/>
            </w:r>
            <w:r>
              <w:rPr>
                <w:rFonts w:cs="@MingLiU"/>
              </w:rPr>
              <w:t>-en oo-osht em pen Sotir: pi Mai-romi en Aghathos: je Enthof af shenheet kharon: Af ee owoh af soti emmon.</w:t>
            </w:r>
          </w:p>
        </w:tc>
      </w:tr>
      <w:tr w:rsidR="0016512E" w:rsidTr="002F1229">
        <w:tc>
          <w:tcPr>
            <w:tcW w:w="3623" w:type="dxa"/>
          </w:tcPr>
          <w:p w:rsidR="0016512E" w:rsidRDefault="0016512E" w:rsidP="002F1229">
            <w:pPr>
              <w:pStyle w:val="BodyNoIndent"/>
            </w:pPr>
            <w:r>
              <w:rPr>
                <w:rFonts w:cs="@MingLiU"/>
              </w:rPr>
              <w:t>Blessed be…</w:t>
            </w:r>
          </w:p>
        </w:tc>
        <w:tc>
          <w:tcPr>
            <w:tcW w:w="3624" w:type="dxa"/>
          </w:tcPr>
          <w:p w:rsidR="0016512E" w:rsidRDefault="0016512E" w:rsidP="002F1229">
            <w:pPr>
              <w:pStyle w:val="BodyNoIndent"/>
            </w:pPr>
            <w:r>
              <w:t>Je Ef-esmaro-oot…</w:t>
            </w:r>
          </w:p>
        </w:tc>
      </w:tr>
    </w:tbl>
    <w:p w:rsidR="0016512E" w:rsidRDefault="0016512E" w:rsidP="0016512E">
      <w:pPr>
        <w:pStyle w:val="Heading4"/>
      </w:pPr>
      <w:r>
        <w:t>THE FIVE SHORT PRAYERS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Pray.</w:t>
            </w:r>
          </w:p>
        </w:tc>
        <w:tc>
          <w:tcPr>
            <w:tcW w:w="3624" w:type="dxa"/>
            <w:tcBorders>
              <w:left w:val="single" w:sz="4" w:space="0" w:color="000000" w:themeColor="text1"/>
            </w:tcBorders>
          </w:tcPr>
          <w:p w:rsidR="0016512E" w:rsidRDefault="0016512E" w:rsidP="002F1229">
            <w:pPr>
              <w:pStyle w:val="Body"/>
            </w:pPr>
            <w:r>
              <w:t>Eshlil.</w:t>
            </w:r>
          </w:p>
        </w:tc>
      </w:tr>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Stand up for prayer.</w:t>
            </w:r>
          </w:p>
        </w:tc>
        <w:tc>
          <w:tcPr>
            <w:tcW w:w="3624" w:type="dxa"/>
            <w:tcBorders>
              <w:left w:val="single" w:sz="4" w:space="0" w:color="000000" w:themeColor="text1"/>
            </w:tcBorders>
          </w:tcPr>
          <w:p w:rsidR="0016512E" w:rsidRDefault="0016512E" w:rsidP="002F1229">
            <w:pPr>
              <w:pStyle w:val="Body"/>
            </w:pPr>
            <w:r>
              <w:t>Epi prosevki stathité.</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tc>
      </w:tr>
      <w:tr w:rsidR="0016512E" w:rsidTr="002F1229">
        <w:tc>
          <w:tcPr>
            <w:tcW w:w="3623" w:type="dxa"/>
            <w:tcBorders>
              <w:right w:val="single" w:sz="4" w:space="0" w:color="000000" w:themeColor="text1"/>
            </w:tcBorders>
          </w:tcPr>
          <w:p w:rsidR="0016512E" w:rsidRDefault="0016512E" w:rsidP="002F1229">
            <w:pPr>
              <w:pStyle w:val="Body"/>
            </w:pPr>
            <w:r>
              <w:t>And with your spirit.</w:t>
            </w:r>
          </w:p>
        </w:tc>
        <w:tc>
          <w:tcPr>
            <w:tcW w:w="3624" w:type="dxa"/>
            <w:tcBorders>
              <w:left w:val="single" w:sz="4" w:space="0" w:color="000000" w:themeColor="text1"/>
            </w:tcBorders>
          </w:tcPr>
          <w:p w:rsidR="0016512E" w:rsidRDefault="0016512E" w:rsidP="002F1229">
            <w:pPr>
              <w:pStyle w:val="Body"/>
            </w:pPr>
            <w:r>
              <w:t>Ke to pnevmati soo.</w:t>
            </w:r>
          </w:p>
        </w:tc>
      </w:tr>
    </w:tbl>
    <w:p w:rsidR="0016512E" w:rsidRDefault="0016512E" w:rsidP="0016512E">
      <w:pPr>
        <w:pStyle w:val="Priest"/>
      </w:pPr>
      <w:r>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the peace of </w:t>
      </w:r>
      <w:r w:rsidR="002922F9">
        <w:t>Your</w:t>
      </w:r>
      <w:r>
        <w:t xml:space="preserve"> One, Only, Holy, Catholic and Apostolic Church.</w:t>
      </w:r>
    </w:p>
    <w:p w:rsidR="0016512E" w:rsidRDefault="0016512E" w:rsidP="0016512E">
      <w:pPr>
        <w:pStyle w:val="Priest"/>
      </w:pPr>
      <w:r>
        <w:t>DEACON:</w:t>
      </w:r>
    </w:p>
    <w:p w:rsidR="0016512E" w:rsidRDefault="0016512E" w:rsidP="0016512E">
      <w:pPr>
        <w:pStyle w:val="Body"/>
      </w:pPr>
      <w:r>
        <w:t>Pray for the peace of t</w:t>
      </w:r>
      <w:r w:rsidR="002922F9">
        <w:t>he One, Holy, Catholic and Apos</w:t>
      </w:r>
      <w:r>
        <w:t>tolic, Orthodox Church of God.</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lastRenderedPageBreak/>
        <w:t>PRIEST:</w:t>
      </w:r>
    </w:p>
    <w:p w:rsidR="0016512E" w:rsidRDefault="0016512E" w:rsidP="0016512E">
      <w:pPr>
        <w:pStyle w:val="Body"/>
      </w:pPr>
      <w:r>
        <w:t>That which exists from one end of the world to the other.</w:t>
      </w:r>
    </w:p>
    <w:p w:rsidR="0016512E" w:rsidRDefault="0016512E" w:rsidP="0016512E">
      <w:pPr>
        <w:pStyle w:val="Body"/>
      </w:pPr>
      <w:r>
        <w:t>Remember, O Lord, our patriarch, the honoured father, the high priest, Abba ___.</w:t>
      </w:r>
    </w:p>
    <w:p w:rsidR="0016512E" w:rsidRDefault="0016512E" w:rsidP="0016512E">
      <w:pPr>
        <w:pStyle w:val="Priest"/>
      </w:pPr>
      <w:r>
        <w:t xml:space="preserve"> DEACON:</w:t>
      </w:r>
    </w:p>
    <w:p w:rsidR="0016512E" w:rsidRDefault="0016512E" w:rsidP="0016512E">
      <w:pPr>
        <w:pStyle w:val="Body"/>
      </w:pPr>
      <w:r>
        <w:t>Pray for our high priest, Papa Abba ___—Pope and patriarch, and archbishop of the great city of Alexandria; and for our Orthodox bishops.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In keeping keep him unto us for many years and peaceful times.</w:t>
      </w:r>
    </w:p>
    <w:p w:rsidR="0016512E" w:rsidRDefault="0016512E" w:rsidP="0016512E">
      <w:pPr>
        <w:pStyle w:val="Body"/>
      </w:pPr>
      <w:r>
        <w:t xml:space="preserve">Remember, O Lord, the safety of this holy place, which is </w:t>
      </w:r>
      <w:r w:rsidR="002922F9">
        <w:t>Your</w:t>
      </w:r>
      <w:r>
        <w:t>, and every place, and every monastery of our Orthodox fathers.</w:t>
      </w:r>
    </w:p>
    <w:p w:rsidR="0016512E" w:rsidRDefault="0016512E" w:rsidP="0016512E">
      <w:pPr>
        <w:pStyle w:val="Priest"/>
      </w:pPr>
      <w:r>
        <w:t>DEACON:</w:t>
      </w:r>
    </w:p>
    <w:p w:rsidR="0016512E" w:rsidRDefault="0016512E" w:rsidP="0016512E">
      <w:pPr>
        <w:pStyle w:val="Body"/>
      </w:pPr>
      <w:r>
        <w:t>Pray for the safety of the world, and of this city of ours, and of all cities, districts, islands and monasteries.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And every city, and every region, and the villages and all their ornaments. And save us all from famine, plagues, earthquakes, drowning, fire, the captivity of the Barbarians, the sword of the stranger, and the rising up of heretics.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Rubrics0"/>
      </w:pPr>
      <w:r>
        <w:t>From the 12th of Paoni (19th of June) to the 9th of Paopi (19th/20th of October), the following prayer is said:</w:t>
      </w:r>
    </w:p>
    <w:p w:rsidR="0016512E" w:rsidRDefault="0016512E" w:rsidP="0016512E">
      <w:pPr>
        <w:pStyle w:val="Priest"/>
      </w:pPr>
      <w:r>
        <w:t>PRIEST:</w:t>
      </w:r>
    </w:p>
    <w:p w:rsidR="0016512E" w:rsidRDefault="0016512E" w:rsidP="0016512E">
      <w:pPr>
        <w:pStyle w:val="Body"/>
      </w:pPr>
      <w:r>
        <w:t>Graciously, accord, O Lord: the waters of the river this year, bless them.</w:t>
      </w:r>
    </w:p>
    <w:p w:rsidR="0016512E" w:rsidRDefault="0016512E" w:rsidP="0016512E">
      <w:pPr>
        <w:pStyle w:val="Priest"/>
      </w:pPr>
      <w:r>
        <w:t>DEACON:</w:t>
      </w:r>
    </w:p>
    <w:p w:rsidR="0016512E" w:rsidRDefault="0016512E" w:rsidP="0016512E">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lastRenderedPageBreak/>
        <w:t>From the 10th of Paopi (20th/21st of October) to the 10th of Tobi (18th/19th of January), the following prayer is said instead:</w:t>
      </w:r>
    </w:p>
    <w:p w:rsidR="0016512E" w:rsidRDefault="0016512E" w:rsidP="0016512E">
      <w:pPr>
        <w:pStyle w:val="Priest"/>
      </w:pPr>
      <w:r>
        <w:t>PRIEST:</w:t>
      </w:r>
    </w:p>
    <w:p w:rsidR="0016512E" w:rsidRDefault="0016512E" w:rsidP="0016512E">
      <w:pPr>
        <w:pStyle w:val="Body"/>
      </w:pPr>
      <w:r>
        <w:t>Graciously, accord, O Lord: the seeds, the herbs and the plants of the field this year, bless them.</w:t>
      </w:r>
    </w:p>
    <w:p w:rsidR="0016512E" w:rsidRDefault="0016512E" w:rsidP="0016512E">
      <w:pPr>
        <w:pStyle w:val="Priest"/>
      </w:pPr>
      <w:r>
        <w:t>DEACON:</w:t>
      </w:r>
    </w:p>
    <w:p w:rsidR="0016512E" w:rsidRDefault="0016512E" w:rsidP="0016512E">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From the 11th of Tobi (19th/20th of January) to the 11th of Paoni (18th of June), the following prayer is said instead:</w:t>
      </w:r>
    </w:p>
    <w:p w:rsidR="0016512E" w:rsidRDefault="0016512E" w:rsidP="0016512E">
      <w:pPr>
        <w:pStyle w:val="Priest"/>
      </w:pPr>
      <w:r>
        <w:t>PRIEST:</w:t>
      </w:r>
    </w:p>
    <w:p w:rsidR="0016512E" w:rsidRDefault="0016512E" w:rsidP="0016512E">
      <w:pPr>
        <w:pStyle w:val="Body"/>
      </w:pPr>
      <w:r>
        <w:t>Graciously, accord, O Lord: the air of heaven and the fruits of the earth this year, bless them.</w:t>
      </w:r>
    </w:p>
    <w:p w:rsidR="0016512E" w:rsidRDefault="0016512E" w:rsidP="0016512E">
      <w:pPr>
        <w:pStyle w:val="Priest"/>
      </w:pPr>
      <w:r>
        <w:t>DEACON:</w:t>
      </w:r>
    </w:p>
    <w:p w:rsidR="0016512E" w:rsidRDefault="0016512E" w:rsidP="0016512E">
      <w:pPr>
        <w:pStyle w:val="Body"/>
      </w:pPr>
      <w:r>
        <w:t>Pray for the air of heaven, the fruits of the earth, the trees, the vines, and for every fruit bearing tree in all the world, that Christ our God may bless them, bring them to perfection in peace without harm, and forgive us our sins.</w:t>
      </w:r>
    </w:p>
    <w:p w:rsidR="0016512E" w:rsidRDefault="0016512E" w:rsidP="0016512E">
      <w:pPr>
        <w:pStyle w:val="Priest"/>
      </w:pPr>
      <w:r>
        <w:t>CONGREGATION:</w:t>
      </w:r>
    </w:p>
    <w:p w:rsidR="0016512E" w:rsidRDefault="0016512E" w:rsidP="0016512E">
      <w:pPr>
        <w:pStyle w:val="Body"/>
      </w:pPr>
      <w:r>
        <w:t>Lord have mercy. Lord have mercy. Lord have mercy.</w:t>
      </w:r>
    </w:p>
    <w:p w:rsidR="0016512E" w:rsidRDefault="0016512E" w:rsidP="0016512E">
      <w:pPr>
        <w:pStyle w:val="Rubrics0"/>
      </w:pPr>
      <w:r>
        <w:t>Then the priest continues:</w:t>
      </w:r>
    </w:p>
    <w:p w:rsidR="0016512E" w:rsidRDefault="0016512E" w:rsidP="0016512E">
      <w:pPr>
        <w:pStyle w:val="Body"/>
      </w:pPr>
      <w:r>
        <w:t xml:space="preserve">Raise them to their measure according to </w:t>
      </w:r>
      <w:r w:rsidR="002922F9">
        <w:t>Your</w:t>
      </w:r>
      <w:r>
        <w:t xml:space="preserve"> Grace. Give joy to the face of the earth. May its furrows be abundantly watered and its fruits be plentiful. Prepare it for sowing and harvesting. Manage our lives as deemed fit.</w:t>
      </w:r>
    </w:p>
    <w:p w:rsidR="0016512E" w:rsidRDefault="0016512E" w:rsidP="0016512E">
      <w:pPr>
        <w:pStyle w:val="Body"/>
      </w:pPr>
      <w:r>
        <w:t xml:space="preserve">Bless the crown of the year with </w:t>
      </w:r>
      <w:r w:rsidR="002922F9">
        <w:t>Your</w:t>
      </w:r>
      <w:r>
        <w:t xml:space="preserve"> Goodness, for the sake of the poor of </w:t>
      </w:r>
      <w:r w:rsidR="002922F9">
        <w:t>Your</w:t>
      </w:r>
      <w:r>
        <w:t xml:space="preserve"> people; the widow, the orphan, the stranger, the sojourner; and for the sake of us all who entreat </w:t>
      </w:r>
      <w:r w:rsidR="002922F9">
        <w:t>You</w:t>
      </w:r>
      <w:r>
        <w:t xml:space="preserve"> and seek </w:t>
      </w:r>
      <w:r w:rsidR="002922F9">
        <w:t>Your</w:t>
      </w:r>
      <w:r>
        <w:t xml:space="preserve"> Holy Name.</w:t>
      </w:r>
    </w:p>
    <w:p w:rsidR="0016512E" w:rsidRDefault="0016512E" w:rsidP="0016512E">
      <w:pPr>
        <w:pStyle w:val="Body"/>
      </w:pPr>
      <w:r>
        <w:t xml:space="preserve">For the eyes of everyone wait upon </w:t>
      </w:r>
      <w:r w:rsidR="002922F9">
        <w:t>You</w:t>
      </w:r>
      <w:r>
        <w:t xml:space="preserve">, for </w:t>
      </w:r>
      <w:r w:rsidR="002922F9">
        <w:t>You give</w:t>
      </w:r>
      <w:r>
        <w:t xml:space="preserve"> them their food in due season.</w:t>
      </w:r>
    </w:p>
    <w:p w:rsidR="0016512E" w:rsidRDefault="0016512E" w:rsidP="0016512E">
      <w:pPr>
        <w:pStyle w:val="Body"/>
      </w:pPr>
      <w:r>
        <w:t xml:space="preserve">Deal with us according to </w:t>
      </w:r>
      <w:r w:rsidR="002922F9">
        <w:t>Your</w:t>
      </w:r>
      <w:r>
        <w:t xml:space="preserve"> Goodness, O </w:t>
      </w:r>
      <w:r w:rsidR="002922F9">
        <w:t>You</w:t>
      </w:r>
      <w:r>
        <w:t xml:space="preserve"> Who gives food to all flesh. Fill our hearts with joy and gladness; that we too, having sufficiency in every thing, always, may abound in every good deed.</w:t>
      </w:r>
    </w:p>
    <w:p w:rsidR="0016512E" w:rsidRDefault="0016512E" w:rsidP="0016512E">
      <w:pPr>
        <w:pStyle w:val="Priest"/>
      </w:pPr>
      <w:r>
        <w:t>CONGREGATION:</w:t>
      </w:r>
    </w:p>
    <w:p w:rsidR="0016512E" w:rsidRDefault="0016512E" w:rsidP="0016512E">
      <w:pPr>
        <w:pStyle w:val="Body"/>
      </w:pPr>
      <w:r>
        <w:t xml:space="preserve">Lord have mercy. </w:t>
      </w:r>
    </w:p>
    <w:p w:rsidR="0016512E" w:rsidRDefault="0016512E" w:rsidP="0016512E">
      <w:pPr>
        <w:pStyle w:val="Priest"/>
      </w:pPr>
      <w:r>
        <w:lastRenderedPageBreak/>
        <w:t>PRIEST:</w:t>
      </w:r>
    </w:p>
    <w:p w:rsidR="0016512E" w:rsidRDefault="0016512E" w:rsidP="0016512E">
      <w:pPr>
        <w:pStyle w:val="Body"/>
      </w:pPr>
      <w:r>
        <w:t>Again, let us ask God the Pantocrator, the Father of our Lord, God and Saviour, Jesus Christ.</w:t>
      </w:r>
    </w:p>
    <w:p w:rsidR="0016512E" w:rsidRDefault="0016512E" w:rsidP="0016512E">
      <w:pPr>
        <w:pStyle w:val="Body"/>
      </w:pPr>
      <w:r>
        <w:t xml:space="preserve">We ask and entreat </w:t>
      </w:r>
      <w:r w:rsidR="002922F9">
        <w:t>Your</w:t>
      </w:r>
      <w:r>
        <w:t xml:space="preserve"> Goodness, O Lover of mankind, remember, O Lord, our congr</w:t>
      </w:r>
      <w:r>
        <w:t>e</w:t>
      </w:r>
      <w:r>
        <w:t>gations. Bless them.</w:t>
      </w:r>
    </w:p>
    <w:p w:rsidR="0016512E" w:rsidRDefault="0016512E" w:rsidP="0016512E">
      <w:pPr>
        <w:pStyle w:val="Priest"/>
      </w:pPr>
      <w:r>
        <w:t>DEACON:</w:t>
      </w:r>
    </w:p>
    <w:p w:rsidR="0016512E" w:rsidRDefault="0016512E" w:rsidP="0016512E">
      <w:pPr>
        <w:pStyle w:val="Body"/>
      </w:pPr>
      <w:r>
        <w:t>Pray for this holy church and for our congregations.</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Grant that they may be unto us without obstacle or hindrance, that we may hold them according to </w:t>
      </w:r>
      <w:r w:rsidR="002922F9">
        <w:t>Your</w:t>
      </w:r>
      <w:r>
        <w:t xml:space="preserve"> holy and blessed will. Houses of prayer, houses of purity, houses of blessing: grant them unto us, O Lord, and </w:t>
      </w:r>
      <w:r w:rsidR="002922F9">
        <w:t>Your</w:t>
      </w:r>
      <w:r>
        <w:t xml:space="preserve"> servants who shall come after us forever. </w:t>
      </w:r>
    </w:p>
    <w:p w:rsidR="0016512E" w:rsidRDefault="0016512E" w:rsidP="0016512E">
      <w:pPr>
        <w:pStyle w:val="Body"/>
      </w:pPr>
      <w:r>
        <w:t xml:space="preserve">The worship of idols utterly uproot from the world. </w:t>
      </w:r>
      <w:r w:rsidR="002922F9">
        <w:t xml:space="preserve">Trample and humiliate </w:t>
      </w:r>
      <w:r>
        <w:t>Satan and his evil powers under our feet speedily.</w:t>
      </w:r>
    </w:p>
    <w:p w:rsidR="0016512E" w:rsidRDefault="0016512E" w:rsidP="0016512E">
      <w:pPr>
        <w:pStyle w:val="Body"/>
      </w:pPr>
      <w:r>
        <w:t xml:space="preserve">All </w:t>
      </w:r>
      <w:r w:rsidR="002922F9">
        <w:t>offences and their instigator,</w:t>
      </w:r>
      <w:r>
        <w:t xml:space="preserve"> abolish. May all dissensions of corrupt heresies cease.</w:t>
      </w:r>
    </w:p>
    <w:p w:rsidR="0016512E" w:rsidRDefault="0016512E" w:rsidP="0016512E">
      <w:pPr>
        <w:pStyle w:val="Body"/>
      </w:pPr>
      <w:r>
        <w:t xml:space="preserve">The enemies of </w:t>
      </w:r>
      <w:r w:rsidR="002922F9">
        <w:t>Your</w:t>
      </w:r>
      <w:r>
        <w:t xml:space="preserve"> Holy Church, O Lord, as at all times, now also humiliate. Strip their vanity; show them their weakness speedily. Bring to nought their envy, their intrigues, their madness, their wickedness, and their slander which they commit against us. O Lord, bring them all to no avail; disperse their counsel, O God, Who dispersed the counsel of Ahithophel.</w:t>
      </w:r>
    </w:p>
    <w:p w:rsidR="0016512E" w:rsidRDefault="0016512E" w:rsidP="0016512E">
      <w:pPr>
        <w:pStyle w:val="Priest"/>
      </w:pPr>
      <w:r>
        <w:t>CONGREGATION:</w:t>
      </w:r>
    </w:p>
    <w:p w:rsidR="0016512E" w:rsidRDefault="0016512E" w:rsidP="0016512E">
      <w:pPr>
        <w:pStyle w:val="Body"/>
      </w:pPr>
      <w:r>
        <w:t>Lord have mercy.</w:t>
      </w:r>
    </w:p>
    <w:p w:rsidR="0016512E" w:rsidRDefault="0016512E" w:rsidP="0016512E">
      <w:pPr>
        <w:pStyle w:val="Priest"/>
      </w:pPr>
      <w:r>
        <w:t>PRIEST:</w:t>
      </w:r>
    </w:p>
    <w:p w:rsidR="0016512E" w:rsidRDefault="0016512E" w:rsidP="0016512E">
      <w:pPr>
        <w:pStyle w:val="Body"/>
      </w:pPr>
      <w:r>
        <w:t xml:space="preserve">Arise, O Lord God. Let all </w:t>
      </w:r>
      <w:r w:rsidR="002922F9">
        <w:t>Your</w:t>
      </w:r>
      <w:r>
        <w:t xml:space="preserve"> enemies be scattered, and let all that hate </w:t>
      </w:r>
      <w:r w:rsidR="002922F9">
        <w:t>Your</w:t>
      </w:r>
      <w:r>
        <w:t xml:space="preserve"> Holy Name flee before </w:t>
      </w:r>
      <w:r w:rsidR="002922F9">
        <w:t>Your</w:t>
      </w:r>
      <w:r>
        <w:t xml:space="preserve"> face.</w:t>
      </w:r>
    </w:p>
    <w:p w:rsidR="0016512E" w:rsidRDefault="0016512E" w:rsidP="0016512E">
      <w:pPr>
        <w:pStyle w:val="Body"/>
      </w:pPr>
      <w:r>
        <w:t xml:space="preserve">But let </w:t>
      </w:r>
      <w:r w:rsidR="002922F9">
        <w:t>Your</w:t>
      </w:r>
      <w:r>
        <w:t xml:space="preserve"> people be in blessing; thousands of thousands and ten thousand times ten thousand doing </w:t>
      </w:r>
      <w:r w:rsidR="002922F9">
        <w:t>Your</w:t>
      </w:r>
      <w:r>
        <w:t xml:space="preserve"> will. </w:t>
      </w:r>
      <w:r w:rsidRPr="006F60B2">
        <w:rPr>
          <w:i/>
        </w:rPr>
        <w:t>By the grace...</w:t>
      </w:r>
    </w:p>
    <w:p w:rsidR="0016512E" w:rsidRDefault="0016512E" w:rsidP="0016512E">
      <w:pPr>
        <w:pStyle w:val="Priest"/>
      </w:pPr>
      <w:r>
        <w:t>CONGREGATION:</w:t>
      </w:r>
    </w:p>
    <w:p w:rsidR="0016512E" w:rsidRDefault="0016512E" w:rsidP="0016512E">
      <w:pPr>
        <w:pStyle w:val="Body"/>
      </w:pPr>
      <w:r>
        <w:t>Our Father…</w:t>
      </w:r>
    </w:p>
    <w:p w:rsidR="0016512E" w:rsidRDefault="0016512E" w:rsidP="0016512E">
      <w:pPr>
        <w:pStyle w:val="Heading4"/>
      </w:pPr>
      <w:r>
        <w:t>THE ABSOLUTIONS</w:t>
      </w:r>
    </w:p>
    <w:p w:rsidR="0016512E" w:rsidRDefault="0016512E" w:rsidP="0016512E">
      <w:pPr>
        <w:pStyle w:val="Rubrics0"/>
      </w:pPr>
      <w:r>
        <w:t>The priest, holding the cross in his right hand, looks eastward and says, inaudibly:</w:t>
      </w:r>
    </w:p>
    <w:p w:rsidR="0016512E" w:rsidRDefault="002922F9" w:rsidP="0016512E">
      <w:pPr>
        <w:pStyle w:val="Body"/>
      </w:pPr>
      <w:r>
        <w:t>Yes</w:t>
      </w:r>
      <w:r w:rsidR="0016512E">
        <w:t xml:space="preserve">, Lord, the Lord, Who has given authority </w:t>
      </w:r>
      <w:r>
        <w:t>to</w:t>
      </w:r>
      <w:r w:rsidR="0016512E">
        <w:t xml:space="preserve"> us to tread upon serpents and scorpions and upon all the power of the enemy, crush his heads beneath our feet speedily, and scatter before us his every design of wickedness that is against us. For </w:t>
      </w:r>
      <w:r>
        <w:t>You are</w:t>
      </w:r>
      <w:r w:rsidR="0016512E">
        <w:t xml:space="preserve"> King of us all, O Christ, our God, and to </w:t>
      </w:r>
      <w:r>
        <w:t>You</w:t>
      </w:r>
      <w:r w:rsidR="0016512E">
        <w:t xml:space="preserve"> we send up the glory, and the honour, and </w:t>
      </w:r>
      <w:r>
        <w:t>the adoration, together with Your</w:t>
      </w:r>
      <w:r w:rsidR="0016512E">
        <w:t xml:space="preserve"> Good Father and the Holy Spirit, the Giver of Life, Who is of One Essence with </w:t>
      </w:r>
      <w:r>
        <w:t>You</w:t>
      </w:r>
      <w:r w:rsidR="0016512E">
        <w:t>, now, and at all times, and unto the age of all ages. Amen.</w:t>
      </w:r>
    </w:p>
    <w:p w:rsidR="0016512E" w:rsidRDefault="0016512E" w:rsidP="0016512E">
      <w:pPr>
        <w:pStyle w:val="Priest"/>
        <w:sectPr w:rsidR="0016512E" w:rsidSect="001C41A6">
          <w:headerReference w:type="default" r:id="rId15"/>
          <w:type w:val="continuous"/>
          <w:pgSz w:w="11880" w:h="15480"/>
          <w:pgMar w:top="1080" w:right="1440" w:bottom="1440" w:left="1080" w:header="720" w:footer="720" w:gutter="504"/>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000000" w:themeColor="text1"/>
        </w:tblBorders>
        <w:tblLook w:val="04A0" w:firstRow="1" w:lastRow="0" w:firstColumn="1" w:lastColumn="0" w:noHBand="0" w:noVBand="1"/>
      </w:tblPr>
      <w:tblGrid>
        <w:gridCol w:w="3623"/>
        <w:gridCol w:w="3624"/>
      </w:tblGrid>
      <w:tr w:rsidR="0016512E" w:rsidTr="002F1229">
        <w:tc>
          <w:tcPr>
            <w:tcW w:w="3623" w:type="dxa"/>
          </w:tcPr>
          <w:p w:rsidR="0016512E" w:rsidRDefault="0016512E" w:rsidP="002F1229">
            <w:pPr>
              <w:pStyle w:val="Priest"/>
            </w:pPr>
            <w:r>
              <w:lastRenderedPageBreak/>
              <w:t>DEACON: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t xml:space="preserve">Bow your </w:t>
            </w:r>
            <w:r w:rsidRPr="00246E71">
              <w:t>heads</w:t>
            </w:r>
            <w:r>
              <w:t xml:space="preserve"> to the Lord.</w:t>
            </w:r>
          </w:p>
        </w:tc>
        <w:tc>
          <w:tcPr>
            <w:tcW w:w="3624" w:type="dxa"/>
          </w:tcPr>
          <w:p w:rsidR="0016512E" w:rsidRDefault="0016512E" w:rsidP="002F1229">
            <w:pPr>
              <w:pStyle w:val="Body"/>
            </w:pPr>
            <w:r>
              <w:t xml:space="preserve">Tas </w:t>
            </w:r>
            <w:r w:rsidRPr="00246E71">
              <w:t>kefalas</w:t>
            </w:r>
            <w:r>
              <w:t xml:space="preserve"> ymon to Kyrio eklinat</w:t>
            </w:r>
            <w:r>
              <w:rPr>
                <w:rFonts w:hint="eastAsia"/>
              </w:rPr>
              <w:t>é</w:t>
            </w:r>
            <w:r>
              <w:t>.</w:t>
            </w:r>
          </w:p>
        </w:tc>
      </w:tr>
      <w:tr w:rsidR="0016512E" w:rsidTr="002F1229">
        <w:tc>
          <w:tcPr>
            <w:tcW w:w="3623" w:type="dxa"/>
          </w:tcPr>
          <w:p w:rsidR="0016512E" w:rsidRDefault="0016512E" w:rsidP="002F1229">
            <w:pPr>
              <w:pStyle w:val="Priest"/>
            </w:pPr>
            <w:r>
              <w:t>CONGREGATION:</w:t>
            </w:r>
          </w:p>
        </w:tc>
        <w:tc>
          <w:tcPr>
            <w:tcW w:w="3624" w:type="dxa"/>
          </w:tcPr>
          <w:p w:rsidR="0016512E" w:rsidRDefault="0016512E" w:rsidP="002F1229">
            <w:pPr>
              <w:pStyle w:val="Priest"/>
            </w:pPr>
          </w:p>
        </w:tc>
      </w:tr>
      <w:tr w:rsidR="0016512E" w:rsidTr="002F1229">
        <w:tc>
          <w:tcPr>
            <w:tcW w:w="3623" w:type="dxa"/>
          </w:tcPr>
          <w:p w:rsidR="0016512E" w:rsidRDefault="0016512E" w:rsidP="002F1229">
            <w:pPr>
              <w:pStyle w:val="Body"/>
            </w:pPr>
            <w:r>
              <w:rPr>
                <w:rFonts w:cs="@MingLiU"/>
              </w:rPr>
              <w:t>Before Thee, O Lord.</w:t>
            </w:r>
          </w:p>
        </w:tc>
        <w:tc>
          <w:tcPr>
            <w:tcW w:w="3624" w:type="dxa"/>
          </w:tcPr>
          <w:p w:rsidR="0016512E" w:rsidRDefault="0016512E" w:rsidP="002F1229">
            <w:pPr>
              <w:pStyle w:val="Body"/>
            </w:pPr>
            <w:r>
              <w:rPr>
                <w:rFonts w:cs="@MingLiU"/>
              </w:rPr>
              <w:t>Enopion Soo Kyri</w:t>
            </w:r>
            <w:r>
              <w:rPr>
                <w:rFonts w:cs="@MingLiU" w:hint="eastAsia"/>
              </w:rPr>
              <w:t>é</w:t>
            </w:r>
            <w:r>
              <w:rPr>
                <w:rFonts w:cs="@MingLiU"/>
              </w:rPr>
              <w:t>.</w:t>
            </w:r>
          </w:p>
        </w:tc>
      </w:tr>
    </w:tbl>
    <w:p w:rsidR="0016512E" w:rsidRDefault="0016512E" w:rsidP="0016512E">
      <w:pPr>
        <w:pStyle w:val="Rubrics0"/>
      </w:pPr>
      <w:r>
        <w:t>The priest continues, inaudibly:</w:t>
      </w:r>
    </w:p>
    <w:p w:rsidR="0016512E" w:rsidRDefault="002922F9" w:rsidP="0016512E">
      <w:pPr>
        <w:pStyle w:val="Body"/>
      </w:pPr>
      <w:r>
        <w:t>You</w:t>
      </w:r>
      <w:r w:rsidR="0016512E">
        <w:t xml:space="preserve">, O Lord, Who bowed the heavens, </w:t>
      </w:r>
      <w:r>
        <w:t>You</w:t>
      </w:r>
      <w:r w:rsidR="0016512E">
        <w:t xml:space="preserve"> descended and became man for the salvation of the race of men. </w:t>
      </w:r>
      <w:r>
        <w:t>You are</w:t>
      </w:r>
      <w:r w:rsidR="0016512E">
        <w:t xml:space="preserve"> He Who sits upon the Cherubim and the Seraphim, and beholds them who are lowly. </w:t>
      </w:r>
      <w:r>
        <w:t>You</w:t>
      </w:r>
      <w:r w:rsidR="0016512E">
        <w:t xml:space="preserve"> also now, our Master, </w:t>
      </w:r>
      <w:r>
        <w:t>are</w:t>
      </w:r>
      <w:r w:rsidR="0016512E">
        <w:t xml:space="preserve"> He </w:t>
      </w:r>
      <w:r>
        <w:t>to</w:t>
      </w:r>
      <w:r w:rsidR="0016512E">
        <w:t xml:space="preserve"> Whom we lift up the eyes of our heart; the Lord Who forgives our iniquities and saves our souls from corruption. We worship </w:t>
      </w:r>
      <w:r>
        <w:t>Your</w:t>
      </w:r>
      <w:r w:rsidR="0016512E">
        <w:t xml:space="preserve"> unutterable compassion, and we ask </w:t>
      </w:r>
      <w:r>
        <w:t>You</w:t>
      </w:r>
      <w:r w:rsidR="0016512E">
        <w:t xml:space="preserve"> to give us </w:t>
      </w:r>
      <w:r>
        <w:t>Your</w:t>
      </w:r>
      <w:r w:rsidR="0016512E">
        <w:t xml:space="preserve"> peace, for </w:t>
      </w:r>
      <w:r>
        <w:t>You have</w:t>
      </w:r>
      <w:r w:rsidR="0016512E">
        <w:t xml:space="preserve"> given all things </w:t>
      </w:r>
      <w:r>
        <w:t>to</w:t>
      </w:r>
      <w:r w:rsidR="0016512E">
        <w:t xml:space="preserve"> us. </w:t>
      </w:r>
    </w:p>
    <w:p w:rsidR="0016512E" w:rsidRDefault="0016512E" w:rsidP="0016512E">
      <w:pPr>
        <w:pStyle w:val="Body"/>
      </w:pPr>
      <w:r>
        <w:t xml:space="preserve">Acquire us </w:t>
      </w:r>
      <w:r w:rsidR="002922F9">
        <w:t>to Yourself</w:t>
      </w:r>
      <w:r>
        <w:t xml:space="preserve">, God our Saviour, for we know none other save </w:t>
      </w:r>
      <w:r w:rsidR="002922F9">
        <w:t>You</w:t>
      </w:r>
      <w:r>
        <w:t xml:space="preserve">; </w:t>
      </w:r>
      <w:r w:rsidR="002922F9">
        <w:t>Your</w:t>
      </w:r>
      <w:r>
        <w:t xml:space="preserve"> Holy Name we do utter. Turn us, God, unto fear of </w:t>
      </w:r>
      <w:r w:rsidR="002922F9">
        <w:t>You</w:t>
      </w:r>
      <w:r>
        <w:t xml:space="preserve"> and desire of </w:t>
      </w:r>
      <w:r w:rsidR="002922F9">
        <w:t>You</w:t>
      </w:r>
      <w:r>
        <w:t xml:space="preserve">. Be pleased that we abide in the enjoyment of </w:t>
      </w:r>
      <w:r w:rsidR="002922F9">
        <w:t>Your</w:t>
      </w:r>
      <w:r>
        <w:t xml:space="preserve"> good things; and those who have bowed their heads beneath </w:t>
      </w:r>
      <w:r w:rsidR="002922F9">
        <w:t>Your</w:t>
      </w:r>
      <w:r>
        <w:t xml:space="preserve"> hand, exalt them in [their] ways of life, [and] adorn them with virtues. And may we all be worthy of </w:t>
      </w:r>
      <w:r w:rsidR="002922F9">
        <w:t>Your</w:t>
      </w:r>
      <w:r>
        <w:t xml:space="preserve"> Kingdom in the heavens, through the good will of God, </w:t>
      </w:r>
      <w:r w:rsidR="002922F9">
        <w:t>Your</w:t>
      </w:r>
      <w:r>
        <w:t xml:space="preserve"> Good Father, with Whom </w:t>
      </w:r>
      <w:r w:rsidR="002922F9">
        <w:t>You are</w:t>
      </w:r>
      <w:r>
        <w:t xml:space="preserve"> blessed, with the Holy Spirit, the Giver of Life, Who is of One Essence with </w:t>
      </w:r>
      <w:r w:rsidR="002922F9">
        <w:t>You</w:t>
      </w:r>
      <w:r>
        <w:t>, now, and at all times, and unto the age of all ages. 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3"/>
        <w:gridCol w:w="3624"/>
      </w:tblGrid>
      <w:tr w:rsidR="0016512E" w:rsidTr="002F1229">
        <w:tc>
          <w:tcPr>
            <w:tcW w:w="3623" w:type="dxa"/>
            <w:tcBorders>
              <w:right w:val="single" w:sz="4" w:space="0" w:color="000000" w:themeColor="text1"/>
            </w:tcBorders>
          </w:tcPr>
          <w:p w:rsidR="0016512E" w:rsidRDefault="0016512E" w:rsidP="002F1229">
            <w:pPr>
              <w:pStyle w:val="Priest"/>
            </w:pPr>
            <w:r>
              <w:t>DEACON: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Let us attend with the fear of God. (Amen.)</w:t>
            </w:r>
          </w:p>
        </w:tc>
        <w:tc>
          <w:tcPr>
            <w:tcW w:w="3624" w:type="dxa"/>
            <w:tcBorders>
              <w:left w:val="single" w:sz="4" w:space="0" w:color="000000" w:themeColor="text1"/>
            </w:tcBorders>
          </w:tcPr>
          <w:p w:rsidR="0016512E" w:rsidRPr="00246E71" w:rsidRDefault="0016512E" w:rsidP="002F1229">
            <w:pPr>
              <w:pStyle w:val="Body"/>
            </w:pPr>
            <w:r>
              <w:t>Proskhomen Th</w:t>
            </w:r>
            <w:r>
              <w:rPr>
                <w:rFonts w:hint="eastAsia"/>
              </w:rPr>
              <w:t>é</w:t>
            </w:r>
            <w:r>
              <w:noBreakHyphen/>
              <w:t>o meta fovoo. (Amen.)</w:t>
            </w:r>
          </w:p>
        </w:tc>
      </w:tr>
      <w:tr w:rsidR="0016512E" w:rsidTr="002F1229">
        <w:tc>
          <w:tcPr>
            <w:tcW w:w="3623" w:type="dxa"/>
            <w:tcBorders>
              <w:right w:val="single" w:sz="4" w:space="0" w:color="000000" w:themeColor="text1"/>
            </w:tcBorders>
          </w:tcPr>
          <w:p w:rsidR="0016512E" w:rsidRDefault="0016512E" w:rsidP="002F1229">
            <w:pPr>
              <w:pStyle w:val="Priest"/>
            </w:pPr>
            <w:r>
              <w:t>PRIEST:</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Pr="00246E71" w:rsidRDefault="0016512E" w:rsidP="002F1229">
            <w:pPr>
              <w:pStyle w:val="Body"/>
            </w:pPr>
            <w:r>
              <w:t>Peace be with all.</w:t>
            </w:r>
          </w:p>
        </w:tc>
        <w:tc>
          <w:tcPr>
            <w:tcW w:w="3624" w:type="dxa"/>
            <w:tcBorders>
              <w:left w:val="single" w:sz="4" w:space="0" w:color="000000" w:themeColor="text1"/>
            </w:tcBorders>
          </w:tcPr>
          <w:p w:rsidR="0016512E" w:rsidRDefault="0016512E" w:rsidP="002F1229">
            <w:pPr>
              <w:pStyle w:val="Body"/>
            </w:pPr>
            <w:r w:rsidRPr="00246E71">
              <w:t>Irini pasi.</w:t>
            </w:r>
          </w:p>
        </w:tc>
      </w:tr>
      <w:tr w:rsidR="0016512E" w:rsidTr="002F1229">
        <w:tc>
          <w:tcPr>
            <w:tcW w:w="3623" w:type="dxa"/>
            <w:tcBorders>
              <w:right w:val="single" w:sz="4" w:space="0" w:color="000000" w:themeColor="text1"/>
            </w:tcBorders>
          </w:tcPr>
          <w:p w:rsidR="0016512E" w:rsidRDefault="0016512E" w:rsidP="002F1229">
            <w:pPr>
              <w:pStyle w:val="Priest"/>
            </w:pPr>
            <w:r>
              <w:t>CONGREGATION:</w:t>
            </w:r>
          </w:p>
        </w:tc>
        <w:tc>
          <w:tcPr>
            <w:tcW w:w="3624" w:type="dxa"/>
            <w:tcBorders>
              <w:left w:val="single" w:sz="4" w:space="0" w:color="000000" w:themeColor="text1"/>
            </w:tcBorders>
          </w:tcPr>
          <w:p w:rsidR="0016512E" w:rsidRDefault="0016512E" w:rsidP="002F1229">
            <w:pPr>
              <w:pStyle w:val="Priest"/>
            </w:pPr>
          </w:p>
        </w:tc>
      </w:tr>
      <w:tr w:rsidR="0016512E" w:rsidTr="002F1229">
        <w:tc>
          <w:tcPr>
            <w:tcW w:w="3623" w:type="dxa"/>
            <w:tcBorders>
              <w:right w:val="single" w:sz="4" w:space="0" w:color="000000" w:themeColor="text1"/>
            </w:tcBorders>
          </w:tcPr>
          <w:p w:rsidR="0016512E" w:rsidRDefault="0016512E" w:rsidP="002F1229">
            <w:pPr>
              <w:pStyle w:val="Body"/>
            </w:pPr>
            <w:r>
              <w:t xml:space="preserve">And with your </w:t>
            </w:r>
            <w:r w:rsidRPr="00246E71">
              <w:t>spirit</w:t>
            </w:r>
            <w:r>
              <w:t>.</w:t>
            </w:r>
          </w:p>
        </w:tc>
        <w:tc>
          <w:tcPr>
            <w:tcW w:w="3624" w:type="dxa"/>
            <w:tcBorders>
              <w:left w:val="single" w:sz="4" w:space="0" w:color="000000" w:themeColor="text1"/>
            </w:tcBorders>
          </w:tcPr>
          <w:p w:rsidR="0016512E" w:rsidRDefault="0016512E" w:rsidP="002F1229">
            <w:pPr>
              <w:pStyle w:val="Body"/>
            </w:pPr>
            <w:r>
              <w:t xml:space="preserve">Ke to pnevmati </w:t>
            </w:r>
            <w:r w:rsidRPr="00246E71">
              <w:t>soo</w:t>
            </w:r>
            <w:r>
              <w:t>.</w:t>
            </w:r>
          </w:p>
        </w:tc>
      </w:tr>
    </w:tbl>
    <w:p w:rsidR="0016512E" w:rsidRDefault="0016512E" w:rsidP="0016512E">
      <w:pPr>
        <w:pStyle w:val="Rubrics0"/>
      </w:pPr>
      <w:r>
        <w:t>The priest now looks westwards, and, bowing his head, he says:</w:t>
      </w:r>
    </w:p>
    <w:p w:rsidR="0016512E" w:rsidRDefault="0016512E" w:rsidP="0016512E">
      <w:pPr>
        <w:pStyle w:val="Heading4"/>
      </w:pPr>
      <w:r>
        <w:t>THE ABSOLUTION TO THE SON</w:t>
      </w:r>
    </w:p>
    <w:p w:rsidR="0016512E" w:rsidRDefault="0016512E" w:rsidP="0016512E">
      <w:pPr>
        <w:pStyle w:val="Body"/>
      </w:pPr>
      <w:r>
        <w:t xml:space="preserve">Master, Lord Jesus Christ, the Only Begotten Son and Logos of God the Father, Who has broken every bond of our sins through His saving, life giving sufferings; Who breathed into the face of His holy Disciples and saintly Apostles, and said to them, “Receive </w:t>
      </w:r>
      <w:r w:rsidR="002922F9">
        <w:t>the Holy Spirit. Whose sins you</w:t>
      </w:r>
      <w:r>
        <w:t xml:space="preserve"> will remit, they are remi</w:t>
      </w:r>
      <w:r w:rsidR="002922F9">
        <w:t>tted to them, and those which you</w:t>
      </w:r>
      <w:r>
        <w:t xml:space="preserve"> will retain, they shall be retained.”</w:t>
      </w:r>
    </w:p>
    <w:p w:rsidR="0016512E" w:rsidRDefault="002922F9" w:rsidP="0016512E">
      <w:pPr>
        <w:pStyle w:val="Body"/>
      </w:pPr>
      <w:r>
        <w:t>You</w:t>
      </w:r>
      <w:r w:rsidR="0016512E">
        <w:t xml:space="preserve"> also now, our Master, t</w:t>
      </w:r>
      <w:r>
        <w:t>hrough Thine holy Apostles, have</w:t>
      </w:r>
      <w:r w:rsidR="0016512E">
        <w:t xml:space="preserve"> given grace to those who for a time lab</w:t>
      </w:r>
      <w:r>
        <w:t>oured in the priesthood in Your</w:t>
      </w:r>
      <w:r w:rsidR="0016512E">
        <w:t xml:space="preserve"> Holy Church, to forgive sin upon the earth, and to bind and to loose every bond of iniquity.</w:t>
      </w:r>
    </w:p>
    <w:p w:rsidR="0016512E" w:rsidRPr="005212CA" w:rsidRDefault="0016512E" w:rsidP="0016512E">
      <w:pPr>
        <w:pStyle w:val="Body"/>
        <w:rPr>
          <w:rStyle w:val="RubricsInBodyChar"/>
        </w:rPr>
      </w:pPr>
      <w:r>
        <w:lastRenderedPageBreak/>
        <w:t xml:space="preserve">Now, also, we ask and entreat </w:t>
      </w:r>
      <w:r w:rsidR="002922F9">
        <w:t>Your</w:t>
      </w:r>
      <w:r>
        <w:t xml:space="preserve"> Goodness, Lover of mankind, for </w:t>
      </w:r>
      <w:r w:rsidR="002922F9">
        <w:t>Your</w:t>
      </w:r>
      <w:r>
        <w:t xml:space="preserve"> servants, </w:t>
      </w:r>
      <w:r w:rsidRPr="00246E71">
        <w:rPr>
          <w:rStyle w:val="RubricsInBodyChar"/>
        </w:rPr>
        <w:t>(sig</w:t>
      </w:r>
      <w:r w:rsidRPr="00246E71">
        <w:rPr>
          <w:rStyle w:val="RubricsInBodyChar"/>
        </w:rPr>
        <w:t>n</w:t>
      </w:r>
      <w:r w:rsidRPr="00246E71">
        <w:rPr>
          <w:rStyle w:val="RubricsInBodyChar"/>
        </w:rPr>
        <w:t>ing the people once and twice)</w:t>
      </w:r>
      <w:r>
        <w:t xml:space="preserve"> my fathers, and my brethren, </w:t>
      </w:r>
      <w:r w:rsidRPr="00246E71">
        <w:rPr>
          <w:rStyle w:val="RubricsInBodyChar"/>
        </w:rPr>
        <w:t>(signing himself)</w:t>
      </w:r>
      <w:r>
        <w:t xml:space="preserve"> and my weakness; those who bow their heads before </w:t>
      </w:r>
      <w:r w:rsidR="002922F9">
        <w:t>Your</w:t>
      </w:r>
      <w:r>
        <w:t xml:space="preserve"> Holy Glory. Dispense </w:t>
      </w:r>
      <w:r w:rsidR="002922F9">
        <w:t>to us Your</w:t>
      </w:r>
      <w:r>
        <w:t xml:space="preserve"> mercy, and loose every bond of our sins, and, if we have committed any sin against </w:t>
      </w:r>
      <w:r w:rsidR="002922F9">
        <w:t>You</w:t>
      </w:r>
      <w:r>
        <w:t xml:space="preserve">, knowingly or unknowingly, or through anguish of heart, or in deed, or in word, or from faint heartedness, do </w:t>
      </w:r>
      <w:r w:rsidR="002922F9">
        <w:t>You</w:t>
      </w:r>
      <w:r>
        <w:t xml:space="preserve">, the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(signing the congregation)</w:t>
      </w:r>
      <w:r w:rsidR="002922F9">
        <w:t xml:space="preserve"> and all Your</w:t>
      </w:r>
      <w:r>
        <w:t xml:space="preserve"> people absolved. </w:t>
      </w:r>
      <w:r w:rsidRPr="005212CA">
        <w:rPr>
          <w:rStyle w:val="RubricsInBodyChar"/>
        </w:rPr>
        <w:t>(Here he mentions the names of those whom he wishes to remember.)</w:t>
      </w:r>
    </w:p>
    <w:p w:rsidR="0016512E" w:rsidRDefault="002922F9" w:rsidP="0016512E">
      <w:pPr>
        <w:pStyle w:val="Body"/>
      </w:pPr>
      <w:r>
        <w:t>Fill us with Your fear, and straighten us to Your</w:t>
      </w:r>
      <w:r w:rsidR="0016512E">
        <w:t xml:space="preserve"> holy, good will, for </w:t>
      </w:r>
      <w:r>
        <w:t>You are</w:t>
      </w:r>
      <w:r w:rsidR="0016512E">
        <w:t xml:space="preserve"> our God, [and] the glory, and the honour, and the dominion, a</w:t>
      </w:r>
      <w:r>
        <w:t>nd the adoration are due to You, together with Your</w:t>
      </w:r>
      <w:r w:rsidR="0016512E">
        <w:t xml:space="preserve"> Good Father and the Holy Spirit, the Giver of Life,</w:t>
      </w:r>
      <w:r>
        <w:t xml:space="preserve"> Who is of One Essence with You, now, and at all times, and </w:t>
      </w:r>
      <w:r w:rsidR="0016512E">
        <w:t>to the age of all ages. Amen.</w:t>
      </w:r>
    </w:p>
    <w:p w:rsidR="0016512E" w:rsidRDefault="0016512E" w:rsidP="0016512E">
      <w:pPr>
        <w:pStyle w:val="Rubrics0"/>
      </w:pPr>
      <w:r>
        <w:t>If he wishes, the priest may add the following:</w:t>
      </w:r>
    </w:p>
    <w:p w:rsidR="0016512E" w:rsidRDefault="0016512E" w:rsidP="0016512E">
      <w:pPr>
        <w:pStyle w:val="Body"/>
      </w:pPr>
      <w:r>
        <w:t>Remember, O Lord, the children of the Churc</w:t>
      </w:r>
      <w:r w:rsidR="002922F9">
        <w:t>h: the hegumens, and the presbyters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rsidR="0016512E" w:rsidRDefault="0016512E" w:rsidP="0016512E">
      <w:pPr>
        <w:pStyle w:val="Priest"/>
      </w:pPr>
      <w:r>
        <w:t>CONGREGATION:</w:t>
      </w:r>
    </w:p>
    <w:p w:rsidR="0016512E" w:rsidRDefault="0016512E" w:rsidP="0016512E">
      <w:pPr>
        <w:pStyle w:val="Body"/>
      </w:pPr>
      <w:r>
        <w:t>Amen. Lord have mercy. Lord have mercy. Lord have mercy.</w:t>
      </w:r>
    </w:p>
    <w:p w:rsidR="0016512E" w:rsidRDefault="0016512E" w:rsidP="0016512E">
      <w:pPr>
        <w:pStyle w:val="Rubrics0"/>
        <w:keepNext w:val="0"/>
      </w:pPr>
      <w:r>
        <w:t>The appropriate End of Service hymn is sung, followed by:</w:t>
      </w:r>
    </w:p>
    <w:p w:rsidR="0016512E" w:rsidRDefault="0016512E" w:rsidP="0016512E">
      <w:pPr>
        <w:pStyle w:val="Heading4"/>
      </w:pPr>
      <w:r>
        <w:t>THE FINAL BLESSING</w:t>
      </w:r>
    </w:p>
    <w:p w:rsidR="0016512E" w:rsidRDefault="0016512E" w:rsidP="0016512E">
      <w:pPr>
        <w:pStyle w:val="Priest"/>
      </w:pPr>
      <w:r>
        <w:t>PRIEST:</w:t>
      </w:r>
    </w:p>
    <w:p w:rsidR="0016512E" w:rsidRDefault="0016512E" w:rsidP="0016512E">
      <w:pPr>
        <w:pStyle w:val="Body"/>
      </w:pPr>
      <w:r>
        <w:t xml:space="preserve">May God have compassion </w:t>
      </w:r>
      <w:r w:rsidR="00050534">
        <w:t>on</w:t>
      </w:r>
      <w:r>
        <w:t xml:space="preserve"> us, bless us, manifest His face </w:t>
      </w:r>
      <w:r w:rsidR="00050534">
        <w:t>on</w:t>
      </w:r>
      <w:r>
        <w:t xml:space="preserve"> us, and have mercy </w:t>
      </w:r>
      <w:r w:rsidR="00050534">
        <w:t>on</w:t>
      </w:r>
      <w:r>
        <w:t xml:space="preserve"> us. Lord, save </w:t>
      </w:r>
      <w:r w:rsidR="00050534">
        <w:t>Your</w:t>
      </w:r>
      <w:r>
        <w:t xml:space="preserve"> people, bless </w:t>
      </w:r>
      <w:r w:rsidR="00050534">
        <w:t>Your</w:t>
      </w:r>
      <w:r>
        <w:t xml:space="preserve"> inheritance, pasture them, and raise them up forever. Exalt the horn of the Christians through the power of the life giving Cross, through the supplications and prayers which our Lady, the Lady of us all, the holy </w:t>
      </w:r>
      <w:commentRangeStart w:id="69"/>
      <w:r>
        <w:t>Mother of God</w:t>
      </w:r>
      <w:commentRangeEnd w:id="69"/>
      <w:r w:rsidR="00050534">
        <w:rPr>
          <w:rStyle w:val="CommentReference"/>
          <w:lang w:val="en-CA"/>
        </w:rPr>
        <w:commentReference w:id="69"/>
      </w:r>
      <w:r>
        <w:t xml:space="preserve">, Saint Mary, makes for us; and [those of] the three great, holy luminaries, Michael, Gabriel and Raphael, and the Four Incorporeal Beasts, and the Twenty Four Priests, and all the heavenly ranks, and Saint John the Baptist, and the Hundred and Forty Four Thousand, and our lords, the fathers, the Apostles, and the Three Holy Youths, and Saint Stephen, and the Beholder of God, the Evangelist, Mark, the holy Apostle and martyr, and Saint George, and Saint Theodore, and Philopater Mercurius, and the holy Abba Mena, and the whole choir of the martyrs, and our righteous father, the great Abba Antony, and the righteous Abba Paul, and the three saints Abba Macarii, and our father Abba John, and our father Abba Pishoy, and our father Abba Paul, the man of Tammoh, and our Roman fathers, Maximus and Dometius, and our father Abba Moses, and the Forty Nine Martyrs, and the whole choir of the cross bearers, and the just and the </w:t>
      </w:r>
      <w:r>
        <w:lastRenderedPageBreak/>
        <w:t xml:space="preserve">righteous, and all the wise virgins, and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t xml:space="preserve">; and the blessing of the holy Mother of God, first and last {, and the blessing of the Lord’s Day of our Saviour </w:t>
      </w:r>
      <w:r w:rsidRPr="005212CA">
        <w:rPr>
          <w:rStyle w:val="RubricsChar"/>
        </w:rPr>
        <w:t>(on a Sunday)</w:t>
      </w:r>
      <w:r w:rsidRPr="005212CA">
        <w:t>}.</w:t>
      </w:r>
      <w:r>
        <w:t xml:space="preserve"> </w:t>
      </w:r>
      <w:r w:rsidRPr="005212CA">
        <w:t>Ma</w:t>
      </w:r>
      <w:r>
        <w:t>y their holy blessing, and their grace, and their might, and their favour, and their love, and their help, be with us all, forever. Amen.</w:t>
      </w:r>
    </w:p>
    <w:p w:rsidR="0016512E" w:rsidRDefault="0016512E" w:rsidP="0016512E">
      <w:pPr>
        <w:pStyle w:val="Body"/>
      </w:pPr>
      <w:r>
        <w:t xml:space="preserve">O Christ our God, King of Peace, grant us Thy peace, establish for us Thy peace, and forgive us our sins. For </w:t>
      </w:r>
      <w:r w:rsidR="00050534">
        <w:t>Yours</w:t>
      </w:r>
      <w:r>
        <w:t xml:space="preserve"> is the power, the glory, the blessing and the might, forever. Amen.</w:t>
      </w:r>
    </w:p>
    <w:p w:rsidR="0016512E" w:rsidRDefault="0016512E" w:rsidP="0016512E">
      <w:pPr>
        <w:pStyle w:val="Priest"/>
      </w:pPr>
      <w:r>
        <w:t>CONGREGATION:</w:t>
      </w:r>
    </w:p>
    <w:p w:rsidR="0016512E" w:rsidRDefault="0016512E" w:rsidP="0016512E">
      <w:pPr>
        <w:pStyle w:val="Body"/>
      </w:pPr>
      <w:r>
        <w:t>Amen. So be it.</w:t>
      </w:r>
    </w:p>
    <w:p w:rsidR="0016512E" w:rsidRDefault="0016512E" w:rsidP="0016512E">
      <w:pPr>
        <w:pStyle w:val="Priest"/>
      </w:pPr>
      <w:r>
        <w:t>PRIEST:</w:t>
      </w:r>
    </w:p>
    <w:p w:rsidR="0016512E" w:rsidRDefault="0016512E" w:rsidP="0016512E">
      <w:pPr>
        <w:pStyle w:val="Body"/>
      </w:pPr>
      <w:r>
        <w:t>Go in peace. The Lord be with you all.</w:t>
      </w:r>
    </w:p>
    <w:p w:rsidR="0016512E" w:rsidRPr="0016512E" w:rsidRDefault="0016512E" w:rsidP="0016512E">
      <w:pPr>
        <w:pStyle w:val="Rubric"/>
      </w:pPr>
    </w:p>
    <w:p w:rsidR="00A02728" w:rsidRDefault="00A02728" w:rsidP="00A02728">
      <w:pPr>
        <w:pStyle w:val="Body"/>
      </w:pPr>
    </w:p>
    <w:p w:rsidR="00A02728" w:rsidRDefault="00A02728" w:rsidP="00A02728">
      <w:pPr>
        <w:pStyle w:val="Body"/>
      </w:pPr>
    </w:p>
    <w:p w:rsidR="00A02728" w:rsidRPr="000D107E" w:rsidRDefault="00A02728" w:rsidP="00A02728">
      <w:pPr>
        <w:pStyle w:val="Body"/>
      </w:pPr>
    </w:p>
    <w:p w:rsidR="00964F23" w:rsidRDefault="00964F23" w:rsidP="00964F23">
      <w:pPr>
        <w:pStyle w:val="Heading2"/>
      </w:pPr>
      <w:bookmarkStart w:id="70" w:name="_Toc410196175"/>
      <w:bookmarkStart w:id="71" w:name="_Toc410196407"/>
      <w:bookmarkStart w:id="72" w:name="_Toc410196909"/>
      <w:bookmarkStart w:id="73" w:name="_Toc428340975"/>
      <w:r>
        <w:lastRenderedPageBreak/>
        <w:t>After Supper: Retiring</w:t>
      </w:r>
      <w:r>
        <w:rPr>
          <w:rStyle w:val="FootnoteReference"/>
        </w:rPr>
        <w:footnoteReference w:id="2"/>
      </w:r>
      <w:r>
        <w:t xml:space="preserve"> (the Twelfth Hour)</w:t>
      </w:r>
      <w:bookmarkEnd w:id="70"/>
      <w:bookmarkEnd w:id="71"/>
      <w:bookmarkEnd w:id="72"/>
      <w:bookmarkEnd w:id="73"/>
    </w:p>
    <w:p w:rsidR="00964F23" w:rsidRPr="00816568" w:rsidRDefault="00964F23" w:rsidP="00964F23">
      <w:pPr>
        <w:rPr>
          <w:i/>
        </w:rPr>
      </w:pPr>
      <w:r>
        <w:rPr>
          <w:i/>
        </w:rPr>
        <w:t>This hour is commonly called Compline, from the Latin word for “complete”, since in the Latin rite it is the prayer before sleeping is the last hour of the day, and completes the rule of the day. However, in the Eastern tradition, Vespers has already begun the new day and the prayer at retiring is well into the new day, so the name ‘Compline’ is not appropriate.</w:t>
      </w:r>
    </w:p>
    <w:p w:rsidR="00964F23" w:rsidRDefault="00964F23" w:rsidP="00964F23">
      <w:pPr>
        <w:pStyle w:val="Heading3"/>
      </w:pPr>
      <w:bookmarkStart w:id="74" w:name="_Toc410196176"/>
      <w:bookmarkStart w:id="75" w:name="_Toc410196408"/>
      <w:bookmarkStart w:id="76" w:name="_Toc410196910"/>
      <w:r>
        <w:t>The Psalms of the Twelfth Hour</w:t>
      </w:r>
      <w:bookmarkEnd w:id="74"/>
      <w:bookmarkEnd w:id="75"/>
      <w:bookmarkEnd w:id="76"/>
    </w:p>
    <w:p w:rsidR="00AC19C5" w:rsidRDefault="00AC19C5" w:rsidP="00AC19C5">
      <w:pPr>
        <w:pStyle w:val="Rubric"/>
        <w:rPr>
          <w:lang w:val="en-US"/>
        </w:rPr>
      </w:pPr>
      <w:r>
        <w:rPr>
          <w:lang w:val="en-US"/>
        </w:rPr>
        <w:t>The worshipper prays the introductory prayers,</w:t>
      </w:r>
    </w:p>
    <w:p w:rsidR="00AC19C5"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AC19C5">
        <w:rPr>
          <w:lang w:val="en-US"/>
        </w:rPr>
        <w:tab/>
      </w:r>
      <w:r w:rsidR="004A323C">
        <w:rPr>
          <w:lang w:val="en-US"/>
        </w:rPr>
        <w:fldChar w:fldCharType="begin"/>
      </w:r>
      <w:r w:rsidR="00AC19C5">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AC19C5">
        <w:rPr>
          <w:lang w:val="en-US"/>
        </w:rPr>
        <w:tab/>
      </w:r>
      <w:r w:rsidR="004A323C">
        <w:rPr>
          <w:lang w:val="en-US"/>
        </w:rPr>
        <w:fldChar w:fldCharType="begin"/>
      </w:r>
      <w:r w:rsidR="00AC19C5">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AC19C5"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AC19C5">
        <w:rPr>
          <w:lang w:val="en-US"/>
        </w:rPr>
        <w:tab/>
      </w:r>
      <w:r w:rsidR="004A323C">
        <w:rPr>
          <w:lang w:val="en-US"/>
        </w:rPr>
        <w:fldChar w:fldCharType="begin"/>
      </w:r>
      <w:r w:rsidR="00AC19C5">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AC19C5" w:rsidRDefault="00AC19C5" w:rsidP="00AC19C5">
      <w:pPr>
        <w:pStyle w:val="Rubric"/>
        <w:rPr>
          <w:lang w:val="en-US"/>
        </w:rPr>
      </w:pPr>
      <w:r>
        <w:rPr>
          <w:lang w:val="en-US"/>
        </w:rPr>
        <w:t>Then shall be said,</w:t>
      </w:r>
    </w:p>
    <w:p w:rsidR="000D0A3F" w:rsidRDefault="00AC19C5" w:rsidP="00BD252D">
      <w:pPr>
        <w:pStyle w:val="Prose"/>
      </w:pPr>
      <w:r>
        <w:t>The hymn of the blessed Sleep: I offer to Christ, my King and my God: I will hope in Him that He may forgive me my sins.</w:t>
      </w:r>
    </w:p>
    <w:p w:rsidR="00AC19C5" w:rsidRDefault="00AC19C5" w:rsidP="00AC19C5">
      <w:pPr>
        <w:pStyle w:val="Heading5"/>
        <w:rPr>
          <w:lang w:val="en-GB"/>
        </w:rPr>
      </w:pPr>
      <w:r>
        <w:rPr>
          <w:lang w:val="en-GB"/>
        </w:rPr>
        <w:t>The Psalms</w:t>
      </w:r>
    </w:p>
    <w:p w:rsidR="00AC19C5" w:rsidRPr="00AC19C5" w:rsidRDefault="00C140D7" w:rsidP="00AC19C5">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lastRenderedPageBreak/>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AC19C5" w:rsidRPr="00AC19C5" w:rsidRDefault="00C140D7" w:rsidP="00AC19C5">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AC19C5" w:rsidRPr="00AC19C5">
        <w:rPr>
          <w:rFonts w:cstheme="minorBidi"/>
        </w:rPr>
        <w:tab/>
      </w:r>
      <w:r w:rsidR="004A323C" w:rsidRPr="00AC19C5">
        <w:rPr>
          <w:rFonts w:cstheme="minorBidi"/>
        </w:rPr>
        <w:fldChar w:fldCharType="begin"/>
      </w:r>
      <w:r w:rsidR="00AC19C5"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BD252D" w:rsidRPr="001A4291" w:rsidRDefault="00BD252D" w:rsidP="00BD252D">
      <w:pPr>
        <w:pStyle w:val="Heading5"/>
        <w:rPr>
          <w:lang w:val="en-GB"/>
        </w:rPr>
      </w:pPr>
      <w:bookmarkStart w:id="77" w:name="_Toc410196177"/>
      <w:bookmarkStart w:id="78" w:name="_Toc410196409"/>
      <w:bookmarkStart w:id="79" w:name="_Toc410196911"/>
      <w:r>
        <w:rPr>
          <w:lang w:val="en-GB"/>
        </w:rPr>
        <w:t>The Gospel from Saint Luke</w:t>
      </w:r>
      <w:r w:rsidRPr="001A4291">
        <w:rPr>
          <w:lang w:val="en-GB"/>
        </w:rPr>
        <w:t xml:space="preserve"> 2:25</w:t>
      </w:r>
      <w:r w:rsidRPr="001A4291">
        <w:rPr>
          <w:lang w:val="en-GB"/>
        </w:rPr>
        <w:noBreakHyphen/>
        <w:t>32</w:t>
      </w:r>
    </w:p>
    <w:p w:rsidR="00BD252D" w:rsidRPr="001A4291" w:rsidRDefault="00BD252D" w:rsidP="00BD252D">
      <w:pPr>
        <w:pStyle w:val="Prose"/>
      </w:pPr>
      <w:r w:rsidRPr="001A4291">
        <w:t>And, behold, there was a man in Jerusalem, whose name was Simeon; and this man was just and devout, waiting for the consolation of Israel: and the Holy Spirit was upon him.</w:t>
      </w:r>
      <w:r>
        <w:t xml:space="preserve">  </w:t>
      </w:r>
      <w:r w:rsidRPr="001A4291">
        <w:t>And it was revealed unto him by the Holy Spirit, that he should not see death, before he saw the Lord Christ.</w:t>
      </w:r>
    </w:p>
    <w:p w:rsidR="00BD252D" w:rsidRDefault="00BD252D" w:rsidP="00BD252D">
      <w:pPr>
        <w:pStyle w:val="Prose"/>
        <w:rPr>
          <w:i/>
          <w:iCs/>
        </w:rPr>
      </w:pPr>
      <w:r w:rsidRPr="001A4291">
        <w:t xml:space="preserve">And he came in the Spirit into the temple: and when the parents brought in the child Jesus, to do for Him that which was required by the Law.  And Simeon took Him up in his arms, and he blessed God, saying, 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eyes have seen </w:t>
      </w:r>
      <w:r w:rsidR="00E570CB">
        <w:t>Your</w:t>
      </w:r>
      <w:r w:rsidRPr="001A4291">
        <w:t xml:space="preserve"> sal</w:t>
      </w:r>
      <w:r w:rsidRPr="001A4291">
        <w:softHyphen/>
        <w:t xml:space="preserve">vation, Which </w:t>
      </w:r>
      <w:r w:rsidR="001040C8">
        <w:t>You</w:t>
      </w:r>
      <w:r w:rsidRPr="001A4291">
        <w:t xml:space="preserve"> </w:t>
      </w:r>
      <w:r w:rsidR="00556387">
        <w:t>have</w:t>
      </w:r>
      <w:r w:rsidRPr="001A4291">
        <w:t xml:space="preserve"> prepared before the face of all the peoples; a light for a revelation to the nations, and the glory of </w:t>
      </w:r>
      <w:r w:rsidR="00E570CB">
        <w:t>Your</w:t>
      </w:r>
      <w:r w:rsidRPr="001A4291">
        <w:t xml:space="preserve"> people Israel.  </w:t>
      </w:r>
      <w:r w:rsidRPr="001A4291">
        <w:rPr>
          <w:i/>
          <w:iCs/>
        </w:rPr>
        <w:t>Glory be to God forever.</w:t>
      </w:r>
    </w:p>
    <w:p w:rsidR="004D6AF7" w:rsidRDefault="004D6AF7" w:rsidP="004D6AF7">
      <w:pPr>
        <w:pStyle w:val="Rubric"/>
      </w:pPr>
      <w:r>
        <w:t>An earlier rite gives this alternative Gospel According to Saint Matthew 24:45-51</w:t>
      </w:r>
    </w:p>
    <w:p w:rsidR="004D6AF7" w:rsidRDefault="00556387" w:rsidP="004D6AF7">
      <w:pPr>
        <w:pStyle w:val="Prose"/>
        <w:rPr>
          <w:i/>
        </w:rPr>
      </w:pPr>
      <w:r>
        <w:t>W</w:t>
      </w:r>
      <w:r w:rsidR="004D6AF7">
        <w:t xml:space="preserve">ho, then, is the </w:t>
      </w:r>
      <w:r>
        <w:t>faithful</w:t>
      </w:r>
      <w:r w:rsidR="004D6AF7">
        <w:t xml:space="preserve"> and wise servant, whom his lord will set over his servants, to give them their food in the time of giving it? Blessed is that servant, if his lord should come and find him doing thus. Amen, I say to you, that he shall set him over all which he possess. But if that evil servant should say in his heart: My lrod will delay to come, and he will begin to beat his fellow servants, and to eat and to drink with those who are drunken: the lord of that servant will come in a day which he does not expect, and in an hour which he does not know, and he shall cut him in sunder, and he shall set his portion with the hypocrites, the place in which will be weeping and gnashing of teeth. </w:t>
      </w:r>
      <w:r w:rsidR="004D6AF7">
        <w:rPr>
          <w:i/>
        </w:rPr>
        <w:t>Glory be to God forever.</w:t>
      </w:r>
    </w:p>
    <w:p w:rsidR="004D6AF7" w:rsidRDefault="004D6AF7" w:rsidP="004D6AF7">
      <w:pPr>
        <w:pStyle w:val="Rubric"/>
      </w:pPr>
      <w:r>
        <w:t>An earlier rite gives this additional Gospel According to Saint Luke 21:34-38</w:t>
      </w:r>
    </w:p>
    <w:p w:rsidR="004D6AF7" w:rsidRDefault="004D6AF7" w:rsidP="004D6AF7">
      <w:pPr>
        <w:pStyle w:val="Prose"/>
      </w:pPr>
      <w:r>
        <w:t>Give heed to yourselves, lest your hearts be heavy in dissipation and drunkenness and the cares of life, and suddenly that day come upon you as a snare: for it shall come upon every one who sits on the face of the earth. Watch, therefore, at all times, praying that you may be able to escape all these things which will happen, and stand before the  Son of Man. And He was spending the days teaching in the Temple; and the night He was coming forth, resting Himself on the mountain which is called "of Olives" And all the people were coming early to Him in the Temple to hear Him.</w:t>
      </w:r>
    </w:p>
    <w:p w:rsidR="004D6AF7" w:rsidRDefault="004D6AF7" w:rsidP="004D6AF7">
      <w:pPr>
        <w:pStyle w:val="Rubric"/>
      </w:pPr>
      <w:r>
        <w:t>An earlier rite gives this additional Prophecy from Isaiah 8:8-9:6</w:t>
      </w:r>
    </w:p>
    <w:p w:rsidR="004D6AF7" w:rsidRPr="004D6AF7" w:rsidRDefault="004D6AF7" w:rsidP="004D6AF7">
      <w:pPr>
        <w:pStyle w:val="Prose"/>
      </w:pPr>
      <w:r>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w:t>
      </w:r>
      <w:r>
        <w:lastRenderedPageBreak/>
        <w:t xml:space="preserve">counsel will not be able to stand, for God is with us; all your words will be brought to nought at once, for God is with us. And the fear of you </w:t>
      </w:r>
      <w:r w:rsidR="00556387">
        <w:t>we will not fear, neither will w</w:t>
      </w:r>
      <w:r>
        <w:t xml:space="preserve">e be grieved at heart, for God is with us. And the Lord, you will bless Him, for He is our God: He it is Who gives strength to us, for 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 </w:t>
      </w:r>
      <w:r>
        <w:rPr>
          <w:i/>
        </w:rPr>
        <w:t>Glory to the holy Trinity.</w:t>
      </w:r>
    </w:p>
    <w:p w:rsidR="00BD252D" w:rsidRPr="001A4291" w:rsidRDefault="00BD252D" w:rsidP="00BD252D">
      <w:pPr>
        <w:pStyle w:val="Rubric"/>
        <w:rPr>
          <w:lang w:val="en-GB"/>
        </w:rPr>
      </w:pPr>
      <w:r w:rsidRPr="001A4291">
        <w:rPr>
          <w:lang w:val="en-GB"/>
        </w:rPr>
        <w:t>Then shall these Troparia be said,</w:t>
      </w:r>
    </w:p>
    <w:p w:rsidR="00BD252D" w:rsidRPr="001A4291" w:rsidRDefault="00BD252D" w:rsidP="00BD252D">
      <w:pPr>
        <w:pStyle w:val="Prose"/>
      </w:pPr>
      <w:r w:rsidRPr="00A763DB">
        <w:rPr>
          <w:b/>
          <w:bCs/>
        </w:rPr>
        <w:t>Behold,</w:t>
      </w:r>
      <w:r w:rsidRPr="001A4291">
        <w:t xml:space="preserve"> I am about to stand before the Just Judge, frightened and trembling because of the multitude of my sins, for the life that is spent in desires is worthy of judgement.  Repent therefore, O my soul, as long as you dwell on this earth, for the dust in the grave offers no praise, and among the dead no one remem</w:t>
      </w:r>
      <w:r w:rsidRPr="001A4291">
        <w:softHyphen/>
        <w:t>bers God, nor do they who are in Amenti give thanks.  But rise up from the sleep of negligence and entreat the Saviour in repentance, saying, "O God, have mercy on me and save me!"</w:t>
      </w:r>
    </w:p>
    <w:p w:rsidR="00BD252D" w:rsidRPr="001A4291" w:rsidRDefault="00BD252D" w:rsidP="00BD252D">
      <w:r w:rsidRPr="001A4291">
        <w:rPr>
          <w:b/>
          <w:bCs/>
          <w:i/>
          <w:iCs/>
        </w:rPr>
        <w:t>Doxa Patri ke Eio ke Agio Pnevmati.</w:t>
      </w:r>
      <w:r w:rsidRPr="001A4291">
        <w:t xml:space="preserve"> (Glory be to the Father and to the Son and to the Holy Spirit.)</w:t>
      </w:r>
    </w:p>
    <w:p w:rsidR="00BD252D" w:rsidRPr="001A4291" w:rsidRDefault="00BD252D" w:rsidP="00BD252D">
      <w:pPr>
        <w:pStyle w:val="Prose"/>
      </w:pPr>
      <w:r w:rsidRPr="001A4291">
        <w:t>Had life been unending and this world eternal, O my soul, you would have had an excus</w:t>
      </w:r>
      <w:r>
        <w:t>e; but when your vile deeds and</w:t>
      </w:r>
      <w:r w:rsidRPr="001A4291">
        <w:t xml:space="preserve"> ugly evils are exposed before the Just Judge, what will you give in answer, while you are lying on the bed of sins and negligent in humiliating the flesh?  O Christ our God, before the awesome throne of </w:t>
      </w:r>
      <w:r w:rsidR="00E570CB">
        <w:t>Your</w:t>
      </w:r>
      <w:r w:rsidRPr="001A4291">
        <w:t xml:space="preserve"> judgement I am frightened; and because of the ray of </w:t>
      </w:r>
      <w:r w:rsidR="00E570CB">
        <w:t>Your</w:t>
      </w:r>
      <w:r w:rsidRPr="001A4291">
        <w:t xml:space="preserve"> Divinity I dread, I, the defiled wretch who is lying on my bed and careless about my life.  Yet, I identify myself with the Publican, beating upon my breast and crying, "God be merciful to me, a sinner!"</w:t>
      </w:r>
    </w:p>
    <w:p w:rsidR="00BD252D" w:rsidRPr="001A4291" w:rsidRDefault="00BD252D" w:rsidP="00BD252D">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BD252D" w:rsidRDefault="00BD252D" w:rsidP="00BD252D">
      <w:pPr>
        <w:pStyle w:val="Prose"/>
      </w:pPr>
      <w:r w:rsidRPr="001A4291">
        <w:t>O undefiled Virgin, help me, I, who am your servant.  And keep away from me the waves of vile thoughts.  And raise my sickly soul to watch and pray because it has long lain in heavy sleep.  For you are an able, merciful and helpful mother, the Mother of the Fountain of Life, Jesus Christ my King, my God and my Hope.</w:t>
      </w:r>
    </w:p>
    <w:p w:rsidR="004D6AF7" w:rsidRDefault="004D6AF7" w:rsidP="004D6AF7">
      <w:pPr>
        <w:pStyle w:val="Rubric"/>
      </w:pPr>
      <w:r>
        <w:t>An earlier rite give these alternative Troparia,</w:t>
      </w:r>
    </w:p>
    <w:p w:rsidR="004D6AF7" w:rsidRDefault="004D6AF7" w:rsidP="004D6AF7">
      <w:pPr>
        <w:pStyle w:val="Prose"/>
      </w:pPr>
      <w:r>
        <w:lastRenderedPageBreak/>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4D6AF7" w:rsidRPr="001A4291" w:rsidRDefault="004D6AF7" w:rsidP="004D6AF7">
      <w:r w:rsidRPr="001A4291">
        <w:rPr>
          <w:b/>
          <w:bCs/>
          <w:i/>
          <w:iCs/>
        </w:rPr>
        <w:t>Doxa Patri ke Eio ke Agio Pnevmati.</w:t>
      </w:r>
      <w:r w:rsidRPr="001A4291">
        <w:t xml:space="preserve"> (Glory be to the Father and to the Son and to the Holy Spirit.)</w:t>
      </w:r>
    </w:p>
    <w:p w:rsidR="00757692" w:rsidRDefault="00757692" w:rsidP="00757692">
      <w:pPr>
        <w:pStyle w:val="Prose"/>
      </w:pPr>
      <w:r>
        <w:t xml:space="preserve">Behold the day has passed. We give thanks to </w:t>
      </w:r>
      <w:r w:rsidR="001040C8">
        <w:t>You</w:t>
      </w:r>
      <w:r>
        <w:t xml:space="preserve">, Lord, and we entreat </w:t>
      </w:r>
      <w:r w:rsidR="001040C8">
        <w:t>You</w:t>
      </w:r>
      <w:r>
        <w:t xml:space="preserve">, that </w:t>
      </w:r>
      <w:r w:rsidR="001040C8">
        <w:t>You</w:t>
      </w:r>
      <w:r>
        <w:t xml:space="preserve"> </w:t>
      </w:r>
      <w:r w:rsidR="008C0538">
        <w:t>graciously accord</w:t>
      </w:r>
      <w:r>
        <w:t xml:space="preserve"> to us this evening and this night, that we be without sin, O Saviour, and deliver us</w:t>
      </w:r>
    </w:p>
    <w:p w:rsidR="00757692" w:rsidRPr="001A4291" w:rsidRDefault="00757692" w:rsidP="0075769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757692" w:rsidRDefault="00757692" w:rsidP="00757692">
      <w:pPr>
        <w:pStyle w:val="Prose"/>
      </w:pPr>
      <w:r>
        <w:t xml:space="preserve">The Bodiless Natures, the Cherubim who are a multitude of eyes and the Seraphim who possess six wings, with unceasing voices exalt </w:t>
      </w:r>
      <w:r w:rsidR="001040C8">
        <w:t>You</w:t>
      </w:r>
      <w:r>
        <w:t xml:space="preserve"> together with the Angels with the hymn of the Thrice-holy before the age. </w:t>
      </w:r>
      <w:r w:rsidR="001040C8">
        <w:t>You</w:t>
      </w:r>
      <w:r>
        <w:t xml:space="preserve">, the beginningless Father and the Son Consubstantial with </w:t>
      </w:r>
      <w:r w:rsidR="001040C8">
        <w:t>You</w:t>
      </w:r>
      <w:r>
        <w:t xml:space="preserve"> and the Holy Spirit, the Life-Giver, an Undivided Trinity, </w:t>
      </w:r>
      <w:r w:rsidR="001040C8">
        <w:t>You</w:t>
      </w:r>
      <w:r>
        <w:t xml:space="preserve"> has been manifested to us from the Holy Virgin through </w:t>
      </w:r>
      <w:r w:rsidR="00E570CB">
        <w:t>Your</w:t>
      </w:r>
      <w:r>
        <w:t xml:space="preserve"> Logos, Christ our Helper. </w:t>
      </w:r>
      <w:r w:rsidR="001040C8">
        <w:t>You</w:t>
      </w:r>
      <w:r>
        <w:t xml:space="preserve"> has called the ascetics and the prophets and the martyrs to an immortality from </w:t>
      </w:r>
      <w:r w:rsidR="001040C8">
        <w:t>You</w:t>
      </w:r>
      <w:r>
        <w:t xml:space="preserve">; and these are gathered together, praying for the pardon of our transgressions, because we all have fled from toils through the deceit of the Enemy. Heal us, that we may sing to </w:t>
      </w:r>
      <w:r w:rsidR="001040C8">
        <w:t>You</w:t>
      </w:r>
      <w:r>
        <w:t xml:space="preserve"> with the angles, saying: Holy, Holy, Holy, Lord of Hosts, the heavens and the earth are fully of </w:t>
      </w:r>
      <w:r w:rsidR="001040C8">
        <w:t>Your</w:t>
      </w:r>
      <w:r>
        <w:t xml:space="preserve"> holy glory.</w:t>
      </w:r>
    </w:p>
    <w:p w:rsidR="00BD252D" w:rsidRPr="00BD252D" w:rsidRDefault="00BD252D" w:rsidP="00BD252D">
      <w:pPr>
        <w:pStyle w:val="Rubric"/>
        <w:rPr>
          <w:rFonts w:cs="Segoe Script"/>
          <w:sz w:val="22"/>
          <w:lang w:val="en-GB"/>
        </w:rPr>
      </w:pPr>
      <w:r w:rsidRPr="001A4291">
        <w:rPr>
          <w:lang w:val="en-GB"/>
        </w:rPr>
        <w:t>Then shall be said,</w:t>
      </w:r>
    </w:p>
    <w:p w:rsidR="00BD252D" w:rsidRPr="001A4291" w:rsidRDefault="00BD252D" w:rsidP="00BD252D">
      <w:pPr>
        <w:pStyle w:val="Prose"/>
      </w:pPr>
      <w:r w:rsidRPr="001A4291">
        <w:t xml:space="preserve">Graciously accord, O Lord, to keep us this night without sin.  Blessed art </w:t>
      </w:r>
      <w:r w:rsidR="001040C8">
        <w:t>You</w:t>
      </w:r>
      <w:r w:rsidRPr="001A4291">
        <w:t xml:space="preserve">, O Lord, God of our fathers, and praised and glorified be </w:t>
      </w:r>
      <w:r w:rsidR="00E570CB">
        <w:t>Your</w:t>
      </w:r>
      <w:r w:rsidRPr="001A4291">
        <w:t xml:space="preserve"> Name forever.  Amen.</w:t>
      </w:r>
    </w:p>
    <w:p w:rsidR="00BD252D" w:rsidRPr="001A4291" w:rsidRDefault="00BD252D" w:rsidP="00BD252D">
      <w:pPr>
        <w:pStyle w:val="Prose"/>
      </w:pPr>
      <w:r w:rsidRPr="001A4291">
        <w:t xml:space="preserve">Let </w:t>
      </w:r>
      <w:r w:rsidR="00E570CB">
        <w:t>Your</w:t>
      </w:r>
      <w:r w:rsidRPr="001A4291">
        <w:t xml:space="preserve"> mercy be upon us, O Lord, even as we have set our hope in </w:t>
      </w:r>
      <w:r w:rsidR="001040C8">
        <w:t>You</w:t>
      </w:r>
      <w:r w:rsidRPr="001A4291">
        <w:t xml:space="preserve">.  For the eyes of everyone wait upon </w:t>
      </w:r>
      <w:r w:rsidR="001040C8">
        <w:t>You</w:t>
      </w:r>
      <w:r w:rsidRPr="001A4291">
        <w:t xml:space="preserve">, for </w:t>
      </w:r>
      <w:r w:rsidR="001040C8">
        <w:t>You</w:t>
      </w:r>
      <w:r w:rsidRPr="001A4291">
        <w:t xml:space="preserve"> </w:t>
      </w:r>
      <w:r w:rsidR="00556387">
        <w:t>give</w:t>
      </w:r>
      <w:r w:rsidRPr="001A4291">
        <w:t xml:space="preserve"> them their food in due season.</w:t>
      </w:r>
    </w:p>
    <w:p w:rsidR="00BD252D" w:rsidRPr="001A4291" w:rsidRDefault="00BD252D" w:rsidP="00BD252D">
      <w:pPr>
        <w:pStyle w:val="Prose"/>
      </w:pPr>
      <w:r w:rsidRPr="001A4291">
        <w:t>Hearken to us, O God, our Redeemer, the hope of all the regions of the earth.</w:t>
      </w:r>
    </w:p>
    <w:p w:rsidR="00BD252D" w:rsidRPr="001A4291" w:rsidRDefault="00BD252D" w:rsidP="00BD252D">
      <w:pPr>
        <w:pStyle w:val="Prose"/>
      </w:pPr>
      <w:r w:rsidRPr="001A4291">
        <w:t xml:space="preserve">Blessed art </w:t>
      </w:r>
      <w:r w:rsidR="001040C8">
        <w:t>You</w:t>
      </w:r>
      <w:r w:rsidRPr="001A4291">
        <w:t xml:space="preserve">, O Lord; teach me </w:t>
      </w:r>
      <w:r w:rsidR="00E570CB">
        <w:t>Your</w:t>
      </w:r>
      <w:r w:rsidRPr="001A4291">
        <w:t xml:space="preserve"> statutes.  Blessed art </w:t>
      </w:r>
      <w:r w:rsidR="001040C8">
        <w:t>You</w:t>
      </w:r>
      <w:r w:rsidRPr="001A4291">
        <w:t xml:space="preserve">, O Lord; make me to understand </w:t>
      </w:r>
      <w:r w:rsidR="00E570CB">
        <w:t>Your</w:t>
      </w:r>
      <w:r w:rsidRPr="001A4291">
        <w:t xml:space="preserve"> command</w:t>
      </w:r>
      <w:r w:rsidRPr="001A4291">
        <w:softHyphen/>
        <w:t xml:space="preserve">ments.  Blessed art </w:t>
      </w:r>
      <w:r w:rsidR="001040C8">
        <w:t>You</w:t>
      </w:r>
      <w:r w:rsidRPr="001A4291">
        <w:t xml:space="preserve">, O Lord; enlighten me with </w:t>
      </w:r>
      <w:r w:rsidR="00E570CB">
        <w:t>Your</w:t>
      </w:r>
      <w:r w:rsidRPr="001A4291">
        <w:t xml:space="preserve"> precepts.</w:t>
      </w:r>
    </w:p>
    <w:p w:rsidR="00BD252D" w:rsidRPr="001A4291" w:rsidRDefault="00E570CB" w:rsidP="00BD252D">
      <w:pPr>
        <w:pStyle w:val="Prose"/>
      </w:pPr>
      <w:r>
        <w:t>Your</w:t>
      </w:r>
      <w:r w:rsidR="00BD252D" w:rsidRPr="001A4291">
        <w:t xml:space="preserve"> mercy, O Lord, endures forever.  O despise not the works of </w:t>
      </w:r>
      <w:r w:rsidR="001040C8">
        <w:t>Your</w:t>
      </w:r>
      <w:r w:rsidR="00BD252D" w:rsidRPr="001A4291">
        <w:t xml:space="preserve"> hands.</w:t>
      </w:r>
    </w:p>
    <w:p w:rsidR="00BD252D" w:rsidRPr="001A4291" w:rsidRDefault="00BD252D" w:rsidP="00BD252D">
      <w:pPr>
        <w:pStyle w:val="Prose"/>
      </w:pPr>
      <w:r w:rsidRPr="001A4291">
        <w:t xml:space="preserve">Lord, </w:t>
      </w:r>
      <w:r w:rsidR="001040C8">
        <w:t>You</w:t>
      </w:r>
      <w:r w:rsidRPr="001A4291">
        <w:t xml:space="preserve"> </w:t>
      </w:r>
      <w:r w:rsidR="00556387">
        <w:t>have</w:t>
      </w:r>
      <w:r w:rsidRPr="001A4291">
        <w:t xml:space="preserve"> been our refuge in all generations.</w:t>
      </w:r>
      <w:r>
        <w:t xml:space="preserve">  </w:t>
      </w:r>
      <w:r w:rsidRPr="001A4291">
        <w:t xml:space="preserve">I said, "Be merciful to me, heal my soul; for I have sinned against </w:t>
      </w:r>
      <w:r w:rsidR="001040C8">
        <w:t>You</w:t>
      </w:r>
      <w:r w:rsidRPr="001A4291">
        <w:t>."</w:t>
      </w:r>
    </w:p>
    <w:p w:rsidR="00BD252D" w:rsidRPr="001A4291" w:rsidRDefault="00BD252D" w:rsidP="00BD252D">
      <w:pPr>
        <w:pStyle w:val="Prose"/>
        <w:rPr>
          <w:rFonts w:cs="@MingLiU"/>
          <w:sz w:val="22"/>
        </w:rPr>
      </w:pPr>
      <w:r w:rsidRPr="001A4291">
        <w:rPr>
          <w:rFonts w:cs="@MingLiU"/>
          <w:sz w:val="22"/>
        </w:rPr>
        <w:t xml:space="preserve">Lord, I have fled unto </w:t>
      </w:r>
      <w:r w:rsidR="001040C8">
        <w:rPr>
          <w:rFonts w:cs="@MingLiU"/>
          <w:sz w:val="22"/>
        </w:rPr>
        <w:t>You</w:t>
      </w:r>
      <w:r w:rsidRPr="001A4291">
        <w:rPr>
          <w:rFonts w:cs="@MingLiU"/>
          <w:sz w:val="22"/>
        </w:rPr>
        <w:t xml:space="preserve">.  Teach me to do </w:t>
      </w:r>
      <w:r w:rsidR="00E570CB">
        <w:rPr>
          <w:rFonts w:cs="@MingLiU"/>
          <w:sz w:val="22"/>
        </w:rPr>
        <w:t>Your</w:t>
      </w:r>
      <w:r w:rsidRPr="001A4291">
        <w:rPr>
          <w:rFonts w:cs="@MingLiU"/>
          <w:sz w:val="22"/>
        </w:rPr>
        <w:t xml:space="preserve"> will, for with </w:t>
      </w:r>
      <w:r w:rsidR="001040C8">
        <w:rPr>
          <w:rFonts w:cs="@MingLiU"/>
          <w:sz w:val="22"/>
        </w:rPr>
        <w:t>You</w:t>
      </w:r>
      <w:r w:rsidRPr="001A4291">
        <w:rPr>
          <w:rFonts w:cs="@MingLiU"/>
          <w:sz w:val="22"/>
        </w:rPr>
        <w:t xml:space="preserve"> is the Fountain of Life.  In </w:t>
      </w:r>
      <w:r w:rsidR="00E570CB">
        <w:rPr>
          <w:rFonts w:cs="@MingLiU"/>
          <w:sz w:val="22"/>
        </w:rPr>
        <w:t>Your</w:t>
      </w:r>
      <w:r w:rsidRPr="001A4291">
        <w:rPr>
          <w:rFonts w:cs="@MingLiU"/>
          <w:sz w:val="22"/>
        </w:rPr>
        <w:t xml:space="preserve"> Light shall we see Light.  O continue </w:t>
      </w:r>
      <w:r w:rsidR="00E570CB">
        <w:rPr>
          <w:rFonts w:cs="@MingLiU"/>
          <w:sz w:val="22"/>
        </w:rPr>
        <w:t>Your</w:t>
      </w:r>
      <w:r w:rsidRPr="001A4291">
        <w:rPr>
          <w:rFonts w:cs="@MingLiU"/>
          <w:sz w:val="22"/>
        </w:rPr>
        <w:t xml:space="preserve"> loving</w:t>
      </w:r>
      <w:r w:rsidRPr="001A4291">
        <w:rPr>
          <w:rFonts w:cs="@MingLiU"/>
          <w:sz w:val="22"/>
        </w:rPr>
        <w:noBreakHyphen/>
        <w:t xml:space="preserve">kindness unto those who know </w:t>
      </w:r>
      <w:r w:rsidR="001040C8">
        <w:rPr>
          <w:rFonts w:cs="@MingLiU"/>
          <w:sz w:val="22"/>
        </w:rPr>
        <w:t>You</w:t>
      </w:r>
      <w:r w:rsidRPr="001A4291">
        <w:rPr>
          <w:rFonts w:cs="@MingLiU"/>
          <w:sz w:val="22"/>
        </w:rPr>
        <w:t xml:space="preserve">, and </w:t>
      </w:r>
      <w:r w:rsidR="00E570CB">
        <w:rPr>
          <w:rFonts w:cs="@MingLiU"/>
          <w:sz w:val="22"/>
        </w:rPr>
        <w:t>Your</w:t>
      </w:r>
      <w:r w:rsidRPr="001A4291">
        <w:rPr>
          <w:rFonts w:cs="@MingLiU"/>
          <w:sz w:val="22"/>
        </w:rPr>
        <w:t xml:space="preserve"> righteousness unto the upright in heart.</w:t>
      </w:r>
    </w:p>
    <w:p w:rsidR="00BD252D" w:rsidRPr="001A4291" w:rsidRDefault="00BD252D" w:rsidP="00BD252D">
      <w:pPr>
        <w:pStyle w:val="Prose"/>
        <w:rPr>
          <w:rFonts w:cs="@MingLiU"/>
          <w:sz w:val="22"/>
        </w:rPr>
      </w:pPr>
      <w:r w:rsidRPr="001A4291">
        <w:rPr>
          <w:rFonts w:cs="@MingLiU"/>
          <w:sz w:val="22"/>
        </w:rPr>
        <w:t xml:space="preserve">To </w:t>
      </w:r>
      <w:r w:rsidR="001040C8">
        <w:rPr>
          <w:rFonts w:cs="@MingLiU"/>
          <w:sz w:val="22"/>
        </w:rPr>
        <w:t>You</w:t>
      </w:r>
      <w:r w:rsidRPr="001A4291">
        <w:rPr>
          <w:rFonts w:cs="@MingLiU"/>
          <w:sz w:val="22"/>
        </w:rPr>
        <w:t xml:space="preserve"> belongs worship, to </w:t>
      </w:r>
      <w:r w:rsidR="001040C8">
        <w:rPr>
          <w:rFonts w:cs="@MingLiU"/>
          <w:sz w:val="22"/>
        </w:rPr>
        <w:t>You</w:t>
      </w:r>
      <w:r w:rsidRPr="001A4291">
        <w:rPr>
          <w:rFonts w:cs="@MingLiU"/>
          <w:sz w:val="22"/>
        </w:rPr>
        <w:t xml:space="preserve"> belongs praise, to </w:t>
      </w:r>
      <w:r w:rsidR="001040C8">
        <w:rPr>
          <w:rFonts w:cs="@MingLiU"/>
          <w:sz w:val="22"/>
        </w:rPr>
        <w:t>You</w:t>
      </w:r>
      <w:r w:rsidRPr="001A4291">
        <w:rPr>
          <w:rFonts w:cs="@MingLiU"/>
          <w:sz w:val="22"/>
        </w:rPr>
        <w:t xml:space="preserve"> belongs glory, O Father, Son and Holy Spirit, now, and forever and ever.  Amen.</w:t>
      </w:r>
    </w:p>
    <w:p w:rsidR="00BD252D" w:rsidRDefault="00BD252D" w:rsidP="00BD252D">
      <w:pPr>
        <w:pStyle w:val="Prose"/>
        <w:rPr>
          <w:rFonts w:cs="@MingLiU"/>
          <w:sz w:val="22"/>
        </w:rPr>
      </w:pPr>
      <w:r w:rsidRPr="001A4291">
        <w:rPr>
          <w:rFonts w:cs="@MingLiU"/>
          <w:sz w:val="22"/>
        </w:rPr>
        <w:lastRenderedPageBreak/>
        <w:t xml:space="preserve">It is a good thing to give thanks unto the Lord, and to sing praises unto </w:t>
      </w:r>
      <w:r w:rsidR="00E570CB">
        <w:rPr>
          <w:rFonts w:cs="@MingLiU"/>
          <w:sz w:val="22"/>
        </w:rPr>
        <w:t>Your</w:t>
      </w:r>
      <w:r w:rsidRPr="001A4291">
        <w:rPr>
          <w:rFonts w:cs="@MingLiU"/>
          <w:sz w:val="22"/>
        </w:rPr>
        <w:t xml:space="preserve"> Name, O Most High; to show forth </w:t>
      </w:r>
      <w:r w:rsidR="00E570CB">
        <w:rPr>
          <w:rFonts w:cs="@MingLiU"/>
          <w:sz w:val="22"/>
        </w:rPr>
        <w:t>Your</w:t>
      </w:r>
      <w:r w:rsidRPr="001A4291">
        <w:rPr>
          <w:rFonts w:cs="@MingLiU"/>
          <w:sz w:val="22"/>
        </w:rPr>
        <w:t xml:space="preserve"> loving</w:t>
      </w:r>
      <w:r w:rsidRPr="001A4291">
        <w:rPr>
          <w:rFonts w:cs="@MingLiU"/>
          <w:sz w:val="22"/>
        </w:rPr>
        <w:noBreakHyphen/>
        <w:t xml:space="preserve">kindness in the morning, and </w:t>
      </w:r>
      <w:r w:rsidR="00E570CB">
        <w:rPr>
          <w:rFonts w:cs="@MingLiU"/>
          <w:sz w:val="22"/>
        </w:rPr>
        <w:t>Your</w:t>
      </w:r>
      <w:r w:rsidRPr="001A4291">
        <w:rPr>
          <w:rFonts w:cs="@MingLiU"/>
          <w:sz w:val="22"/>
        </w:rPr>
        <w:t xml:space="preserve"> faithfulness every night.</w:t>
      </w:r>
    </w:p>
    <w:p w:rsidR="00757692" w:rsidRDefault="00757692" w:rsidP="00757692">
      <w:pPr>
        <w:pStyle w:val="Rubric"/>
      </w:pPr>
      <w:r>
        <w:t>An earlier rite places the Creed here, then has,</w:t>
      </w:r>
    </w:p>
    <w:p w:rsidR="00757692" w:rsidRDefault="00757692" w:rsidP="00757692">
      <w:pPr>
        <w:pStyle w:val="Prose"/>
      </w:pPr>
      <w:r>
        <w:t xml:space="preserve">Holy God-bearer, intercede for us, we sinners. Al heavenly Powers, the Angels and the Archangels, the Cherubim and the Seraphim, intercede for us, we sinners. Holy John the Forerunner, the Baptist and Martyr, intercede for us, we sinners. Holy Apostles, the Preachers and Evangelists, intercede for us, we sinners. All wonder-working Prophets, Moses and Aaron and Elijah and Elisha, and all the rest of the Prophets, intercede for us, we sinners. All the choir of the Martyrs, the Confessors, the holy Ascetics, intercede for us, we sinners. Our holy high-priestly fathers, the combatants for the Orthodox Faith, intercede for us, we sinners. Our holy Cross-bearing, Spirit-bearing, renunciatory fathers, intercede for us, we sinners. Through the power of the saving, incomprehensible Cross, take not away from us </w:t>
      </w:r>
      <w:r w:rsidR="00E570CB">
        <w:t>Your</w:t>
      </w:r>
      <w:r>
        <w:t xml:space="preserve"> mercy.</w:t>
      </w:r>
    </w:p>
    <w:p w:rsidR="00757692" w:rsidRDefault="00757692" w:rsidP="00757692">
      <w:pPr>
        <w:pStyle w:val="Prose"/>
      </w:pPr>
      <w:r>
        <w:t>(Thrice,) Lord, forgive me, I the sinner, and have mercy upon me, for thou art blessed unto the age of all ages. Amen.</w:t>
      </w:r>
    </w:p>
    <w:p w:rsidR="00BD252D" w:rsidRPr="001A4291" w:rsidRDefault="00BD252D" w:rsidP="00BD252D">
      <w:pPr>
        <w:pStyle w:val="Heading5"/>
        <w:rPr>
          <w:rFonts w:cs="@MingLiU"/>
          <w:lang w:val="en-GB"/>
        </w:rPr>
      </w:pPr>
      <w:r w:rsidRPr="001A4291">
        <w:rPr>
          <w:lang w:val="en-GB"/>
        </w:rPr>
        <w:t>THE TRISAGION</w:t>
      </w:r>
    </w:p>
    <w:p w:rsidR="00BD252D" w:rsidRPr="001A4291" w:rsidRDefault="00BD252D" w:rsidP="00BD252D">
      <w:pPr>
        <w:pStyle w:val="Prose"/>
      </w:pPr>
      <w:r w:rsidRPr="001A4291">
        <w:t>Holy God, Holy Mighty, Holy Immortal, Who was born of the Virgin, have mercy on us.</w:t>
      </w:r>
    </w:p>
    <w:p w:rsidR="00BD252D" w:rsidRPr="001A4291" w:rsidRDefault="00BD252D" w:rsidP="00BD252D">
      <w:pPr>
        <w:pStyle w:val="Prose"/>
      </w:pPr>
      <w:r w:rsidRPr="001A4291">
        <w:t>Holy God, Holy Mighty, Holy Immortal, Who was crucified for us, have mercy on us.</w:t>
      </w:r>
    </w:p>
    <w:p w:rsidR="00BD252D" w:rsidRPr="001A4291" w:rsidRDefault="00BD252D" w:rsidP="00BD252D">
      <w:pPr>
        <w:pStyle w:val="Prose"/>
      </w:pPr>
      <w:r w:rsidRPr="001A4291">
        <w:t>Holy God, Holy Mighty, Holy Immortal, Who rose from the dead and ascended into the heavens, have mercy on us.</w:t>
      </w:r>
    </w:p>
    <w:p w:rsidR="00BD252D" w:rsidRPr="001A4291" w:rsidRDefault="00BD252D" w:rsidP="00BD252D">
      <w:pPr>
        <w:pStyle w:val="Prose"/>
      </w:pPr>
      <w:r w:rsidRPr="001A4291">
        <w:t>Glory be to the Father, and to the Son, and to the Holy Spirit, both now, and always, and unto the ages of ages.  Amen.</w:t>
      </w:r>
    </w:p>
    <w:p w:rsidR="00BD252D" w:rsidRPr="001A4291" w:rsidRDefault="00BD252D" w:rsidP="00BD252D">
      <w:pPr>
        <w:pStyle w:val="Prose"/>
      </w:pPr>
      <w:r w:rsidRPr="001A4291">
        <w:t>O Holy Trinity, have mercy on us.  All Holy Trinity, have mercy on us.  O Holy Trinity, have mercy on us.</w:t>
      </w:r>
    </w:p>
    <w:p w:rsidR="00BD252D" w:rsidRPr="001A4291" w:rsidRDefault="00BD252D" w:rsidP="00BD252D">
      <w:pPr>
        <w:pStyle w:val="Prose"/>
      </w:pPr>
      <w:r w:rsidRPr="001A4291">
        <w:t>O Lord, remit our sins.  O Lord, pardon our iniquities.  O Lord, forgive us our trespasses.</w:t>
      </w:r>
    </w:p>
    <w:p w:rsidR="00BD252D" w:rsidRPr="001A4291" w:rsidRDefault="00BD252D" w:rsidP="00BD252D">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BD252D" w:rsidRPr="001A4291" w:rsidRDefault="00BD252D" w:rsidP="00BD252D">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BD252D" w:rsidRPr="001A4291" w:rsidRDefault="00BD252D" w:rsidP="00BD252D">
      <w:r w:rsidRPr="001A4291">
        <w:t>Our Father Who art in Heaven...</w:t>
      </w:r>
    </w:p>
    <w:p w:rsidR="00BD252D" w:rsidRPr="001A4291" w:rsidRDefault="00BD252D" w:rsidP="00BD252D">
      <w:pPr>
        <w:pStyle w:val="Heading5"/>
        <w:rPr>
          <w:lang w:val="en-GB"/>
        </w:rPr>
      </w:pPr>
      <w:r w:rsidRPr="001A4291">
        <w:rPr>
          <w:lang w:val="en-GB"/>
        </w:rPr>
        <w:t>HAIL TO YOU</w:t>
      </w:r>
    </w:p>
    <w:p w:rsidR="00BD252D" w:rsidRPr="001A4291" w:rsidRDefault="00BD252D" w:rsidP="00BD252D">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BD252D" w:rsidRPr="001A4291" w:rsidRDefault="00BD252D" w:rsidP="00BD252D">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BD252D" w:rsidRPr="001A4291" w:rsidRDefault="00BD252D" w:rsidP="00BD252D">
      <w:pPr>
        <w:pStyle w:val="Heading5"/>
        <w:rPr>
          <w:lang w:val="en-GB"/>
        </w:rPr>
      </w:pPr>
      <w:r w:rsidRPr="001A4291">
        <w:rPr>
          <w:lang w:val="en-GB"/>
        </w:rPr>
        <w:t>THE INTRODUCTION TO THE CREED</w:t>
      </w:r>
    </w:p>
    <w:p w:rsidR="00BD252D" w:rsidRPr="001A4291" w:rsidRDefault="00BD252D" w:rsidP="00BD252D">
      <w:pPr>
        <w:pStyle w:val="Prose"/>
      </w:pPr>
      <w:r w:rsidRPr="001A4291">
        <w:t>We exalt you, the Mother of the True Light. We glorify you, O saint and Mother of God, for you brought forth unto us the Saviour of the whole world; He came and saved our souls.</w:t>
      </w:r>
    </w:p>
    <w:p w:rsidR="00BD252D" w:rsidRPr="001A4291" w:rsidRDefault="00BD252D" w:rsidP="00BD252D">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BD252D" w:rsidRPr="001A4291" w:rsidRDefault="00BD252D" w:rsidP="00BD252D">
      <w:pPr>
        <w:pStyle w:val="Prose"/>
      </w:pPr>
      <w:r w:rsidRPr="001A4291">
        <w:t>We proclaim the Holy Trinity in One Godhead.  We wor</w:t>
      </w:r>
      <w:r w:rsidRPr="001A4291">
        <w:softHyphen/>
        <w:t>ship Him.  We glorify Him.  Lord have mercy.  Lord have mercy.  Lord bless.  Amen.</w:t>
      </w:r>
    </w:p>
    <w:p w:rsidR="00BD252D" w:rsidRPr="001A4291" w:rsidRDefault="00BD252D" w:rsidP="00BD252D">
      <w:pPr>
        <w:pStyle w:val="Heading5"/>
        <w:rPr>
          <w:rFonts w:cs="@MingLiU"/>
          <w:lang w:val="en-GB"/>
        </w:rPr>
      </w:pPr>
      <w:r w:rsidRPr="001A4291">
        <w:rPr>
          <w:lang w:val="en-GB"/>
        </w:rPr>
        <w:t>THE ORTHODOX CREED</w:t>
      </w:r>
    </w:p>
    <w:p w:rsidR="00BD252D" w:rsidRPr="001A4291" w:rsidRDefault="00BD252D" w:rsidP="00BD252D">
      <w:pPr>
        <w:pStyle w:val="Prose"/>
      </w:pPr>
      <w:r w:rsidRPr="001A4291">
        <w:t>We believe in one God; God the Father, the Pantocrator, Who created heaven and earth, and all things seen and unseen.</w:t>
      </w:r>
    </w:p>
    <w:p w:rsidR="00BD252D" w:rsidRPr="001A4291" w:rsidRDefault="00BD252D" w:rsidP="00BD252D">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BD252D" w:rsidRPr="001A4291" w:rsidRDefault="00BD252D" w:rsidP="00BD252D">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BD252D" w:rsidRPr="001A4291" w:rsidRDefault="00BD252D" w:rsidP="00BD252D">
      <w:pPr>
        <w:pStyle w:val="Prose"/>
      </w:pPr>
      <w:r w:rsidRPr="001A4291">
        <w:t>Yes, we believe in the Holy Spirit; the Lord, the Giver of Life; Who comes forth from the Father; Who, with the Father and the Son, is worshipped and glorified; Who spoke by the prophets.</w:t>
      </w:r>
    </w:p>
    <w:p w:rsidR="00BD252D" w:rsidRPr="00BD252D" w:rsidRDefault="00BD252D" w:rsidP="00BD252D">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757692" w:rsidRDefault="00757692" w:rsidP="00757692">
      <w:pPr>
        <w:pStyle w:val="Rubric"/>
      </w:pPr>
      <w:r>
        <w:t>An earlier rite adds here</w:t>
      </w:r>
      <w:r w:rsidR="008E2712">
        <w:t xml:space="preserve"> these additional Troparia</w:t>
      </w:r>
      <w:r>
        <w:t>,</w:t>
      </w:r>
    </w:p>
    <w:p w:rsidR="00757692" w:rsidRDefault="001040C8" w:rsidP="00757692">
      <w:pPr>
        <w:pStyle w:val="Prose"/>
      </w:pPr>
      <w:r>
        <w:t>You</w:t>
      </w:r>
      <w:r w:rsidR="00A1257B">
        <w:t>, Lord, it is Who knows</w:t>
      </w:r>
      <w:r w:rsidR="00757692">
        <w:t xml:space="preserve"> the rising up of mine </w:t>
      </w:r>
      <w:r w:rsidR="008E2712">
        <w:t>enemies</w:t>
      </w:r>
      <w:r w:rsidR="00757692">
        <w:t xml:space="preserve">, and the feebleness of my nature </w:t>
      </w:r>
      <w:r>
        <w:t>You</w:t>
      </w:r>
      <w:r w:rsidR="00A1257B">
        <w:t xml:space="preserve"> understands</w:t>
      </w:r>
      <w:r w:rsidR="00757692">
        <w:t xml:space="preserve">, O Creator. Behold, I will commit my spirit into </w:t>
      </w:r>
      <w:r>
        <w:t>Your</w:t>
      </w:r>
      <w:r w:rsidR="00757692">
        <w:t xml:space="preserve"> hands. Overshadow me with the wings of </w:t>
      </w:r>
      <w:r w:rsidR="00E570CB">
        <w:t>Your</w:t>
      </w:r>
      <w:r w:rsidR="00757692">
        <w:t xml:space="preserve"> goodness, in order that I sleep not unto death. Enlighten my eyes to the greatnes</w:t>
      </w:r>
      <w:r w:rsidR="008E2712">
        <w:t xml:space="preserve">s of </w:t>
      </w:r>
      <w:r w:rsidR="00E570CB">
        <w:t>Your</w:t>
      </w:r>
      <w:r w:rsidR="008E2712">
        <w:t xml:space="preserve"> words, raise me up at all</w:t>
      </w:r>
      <w:r w:rsidR="00757692">
        <w:t xml:space="preserve"> times unto glorifying </w:t>
      </w:r>
      <w:r>
        <w:t>You</w:t>
      </w:r>
      <w:r w:rsidR="00757692">
        <w:t xml:space="preserve">, for </w:t>
      </w:r>
      <w:r>
        <w:t>You</w:t>
      </w:r>
      <w:r w:rsidR="00757692">
        <w:t xml:space="preserve"> alone art Good and the Lover of mankind</w:t>
      </w:r>
      <w:r w:rsidR="008E2712">
        <w:t>.</w:t>
      </w:r>
    </w:p>
    <w:p w:rsidR="008E2712" w:rsidRPr="001A4291" w:rsidRDefault="008E2712" w:rsidP="008E2712">
      <w:r w:rsidRPr="001A4291">
        <w:rPr>
          <w:b/>
          <w:bCs/>
          <w:i/>
          <w:iCs/>
        </w:rPr>
        <w:t>Doxa Patri ke Eio ke Agio Pnevmati.</w:t>
      </w:r>
      <w:r w:rsidRPr="001A4291">
        <w:t xml:space="preserve"> (Glory be to the Father and to the Son and to the Holy Spirit.)</w:t>
      </w:r>
    </w:p>
    <w:p w:rsidR="008E2712" w:rsidRDefault="00556387" w:rsidP="00757692">
      <w:pPr>
        <w:pStyle w:val="Prose"/>
      </w:pPr>
      <w:r>
        <w:lastRenderedPageBreak/>
        <w:t>Fearful</w:t>
      </w:r>
      <w:r w:rsidR="008E2712">
        <w:t xml:space="preserve"> is </w:t>
      </w:r>
      <w:r w:rsidR="00E570CB">
        <w:t>Your</w:t>
      </w:r>
      <w:r w:rsidR="008E2712">
        <w:t xml:space="preserve"> judgment-seat, Lord, men are gathered together, and Angels stand, and the books a</w:t>
      </w:r>
      <w:r w:rsidR="00A1257B">
        <w:t>re opened; the works will be re</w:t>
      </w:r>
      <w:r w:rsidR="008E2712">
        <w:t>vealed, and the thoughts will make a defe</w:t>
      </w:r>
      <w:r w:rsidR="00A1257B">
        <w:t>nse. What judgment will be my j</w:t>
      </w:r>
      <w:r w:rsidR="008E2712">
        <w:t>u</w:t>
      </w:r>
      <w:r w:rsidR="00A1257B">
        <w:t>d</w:t>
      </w:r>
      <w:r w:rsidR="008E2712">
        <w:t xml:space="preserve">gment? I, who am bound in sin. Who will quench for me the flame of fire? Who will cause the darkness to e lightened, if </w:t>
      </w:r>
      <w:r w:rsidR="001040C8">
        <w:t>You</w:t>
      </w:r>
      <w:r w:rsidR="008E2712">
        <w:t xml:space="preserve"> have not mercy upon me? For </w:t>
      </w:r>
      <w:r w:rsidR="001040C8">
        <w:t>You</w:t>
      </w:r>
      <w:r w:rsidR="008E2712">
        <w:t xml:space="preserve"> art a Compassionate One towards me.</w:t>
      </w:r>
    </w:p>
    <w:p w:rsidR="008E2712" w:rsidRPr="001A4291" w:rsidRDefault="008E2712" w:rsidP="008E2712">
      <w:r w:rsidRPr="001A4291">
        <w:rPr>
          <w:b/>
          <w:bCs/>
          <w:i/>
          <w:iCs/>
        </w:rPr>
        <w:t>Ke nin ke a</w:t>
      </w:r>
      <w:r w:rsidRPr="001A4291">
        <w:rPr>
          <w:b/>
          <w:bCs/>
          <w:i/>
          <w:iCs/>
        </w:rPr>
        <w:noBreakHyphen/>
        <w:t>ee ke ees toos e</w:t>
      </w:r>
      <w:r w:rsidRPr="001A4291">
        <w:rPr>
          <w:b/>
          <w:bCs/>
          <w:i/>
          <w:iCs/>
        </w:rPr>
        <w:noBreakHyphen/>
        <w:t>onas ton e</w:t>
      </w:r>
      <w:r w:rsidRPr="001A4291">
        <w:rPr>
          <w:b/>
          <w:bCs/>
          <w:i/>
          <w:iCs/>
        </w:rPr>
        <w:noBreakHyphen/>
        <w:t>onon. Amen.</w:t>
      </w:r>
      <w:r w:rsidRPr="001A4291">
        <w:t xml:space="preserve">  (Both now, and always, and unto the ages of ages.  Amen.)</w:t>
      </w:r>
    </w:p>
    <w:p w:rsidR="008E2712" w:rsidRDefault="008E2712" w:rsidP="00757692">
      <w:pPr>
        <w:pStyle w:val="Prose"/>
      </w:pPr>
      <w:r>
        <w:t>O God-bearer, since we have confidence in thee, we shall not be ashamed, but we shall be saved; and since we have obtained your aid and your mediation, O holy and perfectly pure one, we will not be afraid, but we will pursue our enemies and scatter them, having obtained the protection of your powerful aid in everything like a shield. And we ask and entreat and cry out to you, O God-bearer, that you deliver us through your prayers, and that you raise us up from the sleep of darkness, to offer glorification through the power of God who took flesh from You.</w:t>
      </w:r>
    </w:p>
    <w:p w:rsidR="008E2712" w:rsidRPr="00757692" w:rsidRDefault="008E2712" w:rsidP="00757692">
      <w:pPr>
        <w:pStyle w:val="Prose"/>
      </w:pPr>
    </w:p>
    <w:p w:rsidR="00BD252D" w:rsidRDefault="00BD252D" w:rsidP="00BD252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sidR="00251DB9">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8E2712" w:rsidRDefault="008E2712" w:rsidP="00BD252D">
      <w:pPr>
        <w:pStyle w:val="Rubric"/>
        <w:rPr>
          <w:lang w:val="en-GB"/>
        </w:rPr>
      </w:pPr>
      <w:r>
        <w:rPr>
          <w:lang w:val="en-GB"/>
        </w:rPr>
        <w:t>An earlier rite adds this additional absolution before the common one,</w:t>
      </w:r>
    </w:p>
    <w:p w:rsidR="008E2712" w:rsidRDefault="008E2712" w:rsidP="008E2712">
      <w:pPr>
        <w:pStyle w:val="Prose"/>
      </w:pPr>
      <w:r>
        <w:t xml:space="preserve">Master, Lord Jesus Christ, our God, give to us rest in our sleep, rest for our bodies and purity in our souls, and keep us from the obscurity which is the darkness of sin. Let the movements of the passions be stilled; let the fire of the body be quenched. Bring to naught the uprisings of the flesh and grant to us a watchful mind and a humble memory, and a conduct full of virtue and a sleeping-mat undefiled and a pure couch. And raise us up for the hymn of the night and morning. </w:t>
      </w:r>
      <w:r w:rsidR="008C0538">
        <w:t>Graciously accord</w:t>
      </w:r>
      <w:r>
        <w:t xml:space="preserve"> to us the doxology of the whole night, that we may bless </w:t>
      </w:r>
      <w:r w:rsidR="001040C8">
        <w:t>Your</w:t>
      </w:r>
      <w:r>
        <w:t xml:space="preserve"> Holy Name which is full of glory and all beauty, with </w:t>
      </w:r>
      <w:r w:rsidR="00E570CB">
        <w:t>Your</w:t>
      </w:r>
      <w:r>
        <w:t xml:space="preserve"> Good Father and the Holy Spirit, the Life-Giver, now and at all times and to the age of all ages. Amen.</w:t>
      </w:r>
    </w:p>
    <w:p w:rsidR="008E2712" w:rsidRPr="00BD252D" w:rsidRDefault="008E2712" w:rsidP="008E2712">
      <w:pPr>
        <w:pStyle w:val="Rubric"/>
      </w:pPr>
      <w:r>
        <w:t>The absolution,</w:t>
      </w:r>
    </w:p>
    <w:p w:rsidR="00BD252D" w:rsidRPr="001A4291" w:rsidRDefault="00BD252D" w:rsidP="00BD252D">
      <w:pPr>
        <w:pStyle w:val="Prose"/>
      </w:pPr>
      <w:r w:rsidRPr="001A4291">
        <w:t xml:space="preserve">Lord, all things in which we have sinned against </w:t>
      </w:r>
      <w:r w:rsidR="001040C8">
        <w:t>You</w:t>
      </w:r>
      <w:r w:rsidRPr="001A4291">
        <w:t xml:space="preserve"> this day, whether in deed, or in word, or in thought, or by all senses, do </w:t>
      </w:r>
      <w:r w:rsidR="001040C8">
        <w:t>You</w:t>
      </w:r>
      <w:r w:rsidRPr="001A4291">
        <w:t xml:space="preserve"> graciously forgive unto us, for the sake of </w:t>
      </w:r>
      <w:r w:rsidR="001040C8">
        <w:t>Your</w:t>
      </w:r>
      <w:r w:rsidRPr="001A4291">
        <w:t xml:space="preserve"> Holy Name, as a Good One and as a Lover of mankind.  And grant unto us, O God, a peaceful </w:t>
      </w:r>
      <w:r w:rsidRPr="001A4291">
        <w:lastRenderedPageBreak/>
        <w:t xml:space="preserve">night, and this sleep pure.  And send to us an angel of peace  to keep us from every evil, every calamity and every temptation  of the enemy.  </w:t>
      </w:r>
    </w:p>
    <w:p w:rsidR="00BD252D" w:rsidRPr="00251DB9" w:rsidRDefault="00BD252D" w:rsidP="00251DB9">
      <w:pPr>
        <w:pStyle w:val="Prose"/>
      </w:pPr>
      <w:r w:rsidRPr="001A4291">
        <w:t xml:space="preserve">By the grace, compassion and love of mankind, of </w:t>
      </w:r>
      <w:r w:rsidR="001040C8">
        <w:t>Your</w:t>
      </w:r>
      <w:r w:rsidRPr="001A4291">
        <w:t xml:space="preserve"> Only</w:t>
      </w:r>
      <w:r w:rsidRPr="001A4291">
        <w:noBreakHyphen/>
        <w:t xml:space="preserve">Begotten Son, our Lord, God and Saviour, Jesus Christ.  Through Whom the glory, the honour, the dominion, and the adoration are due unto </w:t>
      </w:r>
      <w:r w:rsidR="001040C8">
        <w:t>You</w:t>
      </w:r>
      <w:r w:rsidRPr="001A4291">
        <w:t>, with Him, and the Holy Spirit, the Life</w:t>
      </w:r>
      <w:r w:rsidRPr="001A4291">
        <w:noBreakHyphen/>
        <w:t xml:space="preserve">Giver,  Who is of One Essence with </w:t>
      </w:r>
      <w:r w:rsidR="001040C8">
        <w:t>You</w:t>
      </w:r>
      <w:r w:rsidRPr="001A4291">
        <w:t>, now, and at all times, and unto the age of all ages.  Amen.</w:t>
      </w:r>
    </w:p>
    <w:p w:rsidR="00BD252D" w:rsidRPr="005F5CA1" w:rsidRDefault="00BD252D" w:rsidP="005F5CA1">
      <w:pPr>
        <w:pStyle w:val="Rubric"/>
        <w:rPr>
          <w:lang w:val="en-GB"/>
        </w:rPr>
      </w:pPr>
      <w:r w:rsidRPr="001A4291">
        <w:rPr>
          <w:lang w:val="en-GB"/>
        </w:rPr>
        <w:t>Then shall be said "T</w:t>
      </w:r>
      <w:r w:rsidR="00251DB9">
        <w:rPr>
          <w:lang w:val="en-GB"/>
        </w:rPr>
        <w:t xml:space="preserve">he Prayer of the hours" (page </w:t>
      </w:r>
      <w:r w:rsidR="004A323C">
        <w:rPr>
          <w:lang w:val="en-GB"/>
        </w:rPr>
        <w:fldChar w:fldCharType="begin"/>
      </w:r>
      <w:r w:rsidR="00251DB9">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r>
        <w:t>The Prayer of the Veil</w:t>
      </w:r>
      <w:bookmarkEnd w:id="77"/>
      <w:bookmarkEnd w:id="78"/>
      <w:bookmarkEnd w:id="79"/>
    </w:p>
    <w:p w:rsidR="00520302" w:rsidRDefault="00520302" w:rsidP="00520302">
      <w:pPr>
        <w:pStyle w:val="Rubric"/>
        <w:rPr>
          <w:lang w:val="en-US"/>
        </w:rPr>
      </w:pPr>
      <w:r>
        <w:rPr>
          <w:lang w:val="en-US"/>
        </w:rPr>
        <w:t>The worshipper prays the introductory prayers,</w:t>
      </w:r>
    </w:p>
    <w:p w:rsidR="00520302" w:rsidRDefault="00C140D7" w:rsidP="00520302">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520302">
        <w:rPr>
          <w:lang w:val="en-US"/>
        </w:rPr>
        <w:tab/>
      </w:r>
      <w:r w:rsidR="004A323C">
        <w:rPr>
          <w:lang w:val="en-US"/>
        </w:rPr>
        <w:fldChar w:fldCharType="begin"/>
      </w:r>
      <w:r w:rsidR="00520302">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520302">
        <w:rPr>
          <w:lang w:val="en-US"/>
        </w:rPr>
        <w:tab/>
      </w:r>
      <w:r w:rsidR="004A323C">
        <w:rPr>
          <w:lang w:val="en-US"/>
        </w:rPr>
        <w:fldChar w:fldCharType="begin"/>
      </w:r>
      <w:r w:rsidR="00520302">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520302" w:rsidRDefault="00C140D7" w:rsidP="00520302">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520302">
        <w:rPr>
          <w:lang w:val="en-US"/>
        </w:rPr>
        <w:tab/>
      </w:r>
      <w:r w:rsidR="004A323C">
        <w:rPr>
          <w:lang w:val="en-US"/>
        </w:rPr>
        <w:fldChar w:fldCharType="begin"/>
      </w:r>
      <w:r w:rsidR="00520302">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520302" w:rsidRDefault="00520302" w:rsidP="00520302">
      <w:pPr>
        <w:pStyle w:val="Rubric"/>
        <w:rPr>
          <w:lang w:val="en-US"/>
        </w:rPr>
      </w:pPr>
      <w:r>
        <w:rPr>
          <w:lang w:val="en-US"/>
        </w:rPr>
        <w:t>Then shall be said,</w:t>
      </w:r>
    </w:p>
    <w:p w:rsidR="00520302" w:rsidRDefault="00520302" w:rsidP="00520302">
      <w:pPr>
        <w:pStyle w:val="Prose"/>
      </w:pPr>
      <w:r>
        <w:t>The hymn of the blessed Sleep: I offer to Christ, my King and my God: I will hope in Him that He may forgive me my sins.</w:t>
      </w:r>
    </w:p>
    <w:p w:rsidR="00520302" w:rsidRDefault="00520302" w:rsidP="00520302">
      <w:pPr>
        <w:pStyle w:val="Heading5"/>
        <w:rPr>
          <w:lang w:val="en-GB"/>
        </w:rPr>
      </w:pPr>
      <w:r>
        <w:rPr>
          <w:lang w:val="en-GB"/>
        </w:rPr>
        <w:t>The Psalms</w:t>
      </w:r>
    </w:p>
    <w:p w:rsidR="00520302" w:rsidRPr="00520302" w:rsidRDefault="00520302" w:rsidP="00520302">
      <w:pPr>
        <w:pStyle w:val="Rubric"/>
        <w:rPr>
          <w:lang w:val="en-GB"/>
        </w:rPr>
      </w:pPr>
      <w:r>
        <w:rPr>
          <w:lang w:val="en-GB"/>
        </w:rPr>
        <w:t>Then the following Psalms from Prime are said:</w:t>
      </w:r>
    </w:p>
    <w:p w:rsidR="00520302" w:rsidRDefault="00C140D7" w:rsidP="00386527">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520302">
        <w:tab/>
      </w:r>
      <w:r w:rsidR="004A323C">
        <w:fldChar w:fldCharType="begin"/>
      </w:r>
      <w:r w:rsidR="00520302">
        <w:instrText xml:space="preserve"> PAGEREF _Ref412025808 \h </w:instrText>
      </w:r>
      <w:r w:rsidR="004A323C">
        <w:fldChar w:fldCharType="separate"/>
      </w:r>
      <w:r w:rsidR="000E219A">
        <w:rPr>
          <w:noProof/>
        </w:rPr>
        <w:t>273</w:t>
      </w:r>
      <w:r w:rsidR="004A323C">
        <w:fldChar w:fldCharType="end"/>
      </w:r>
    </w:p>
    <w:p w:rsidR="00520302" w:rsidRDefault="00C140D7" w:rsidP="00386527">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520302">
        <w:tab/>
      </w:r>
      <w:r w:rsidR="004A323C">
        <w:fldChar w:fldCharType="begin"/>
      </w:r>
      <w:r w:rsidR="00520302">
        <w:instrText xml:space="preserve"> PAGEREF _Ref412025822 \h </w:instrText>
      </w:r>
      <w:r w:rsidR="004A323C">
        <w:fldChar w:fldCharType="separate"/>
      </w:r>
      <w:r w:rsidR="000E219A">
        <w:rPr>
          <w:noProof/>
        </w:rPr>
        <w:t>276</w:t>
      </w:r>
      <w:r w:rsidR="004A323C">
        <w:fldChar w:fldCharType="end"/>
      </w:r>
    </w:p>
    <w:p w:rsidR="00520302" w:rsidRDefault="00C140D7" w:rsidP="00386527">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520302">
        <w:tab/>
      </w:r>
      <w:r w:rsidR="004A323C">
        <w:fldChar w:fldCharType="begin"/>
      </w:r>
      <w:r w:rsidR="00520302">
        <w:instrText xml:space="preserve"> PAGEREF _Ref412025965 \h </w:instrText>
      </w:r>
      <w:r w:rsidR="004A323C">
        <w:fldChar w:fldCharType="separate"/>
      </w:r>
      <w:r w:rsidR="000E219A">
        <w:rPr>
          <w:noProof/>
        </w:rPr>
        <w:t>284</w:t>
      </w:r>
      <w:r w:rsidR="004A323C">
        <w:fldChar w:fldCharType="end"/>
      </w:r>
    </w:p>
    <w:p w:rsidR="00520302" w:rsidRDefault="00C140D7" w:rsidP="00386527">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520302">
        <w:tab/>
      </w:r>
      <w:r w:rsidR="004A323C">
        <w:fldChar w:fldCharType="begin"/>
      </w:r>
      <w:r w:rsidR="00520302">
        <w:instrText xml:space="preserve"> PAGEREF _Ref412025981 \h </w:instrText>
      </w:r>
      <w:r w:rsidR="004A323C">
        <w:fldChar w:fldCharType="separate"/>
      </w:r>
      <w:r w:rsidR="000E219A">
        <w:rPr>
          <w:noProof/>
        </w:rPr>
        <w:t>286</w:t>
      </w:r>
      <w:r w:rsidR="004A323C">
        <w:fldChar w:fldCharType="end"/>
      </w:r>
    </w:p>
    <w:p w:rsidR="00520302" w:rsidRDefault="00C140D7" w:rsidP="00386527">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520302">
        <w:tab/>
      </w:r>
      <w:r w:rsidR="004A323C">
        <w:fldChar w:fldCharType="begin"/>
      </w:r>
      <w:r w:rsidR="00520302">
        <w:instrText xml:space="preserve"> PAGEREF _Ref412026003 \h </w:instrText>
      </w:r>
      <w:r w:rsidR="004A323C">
        <w:fldChar w:fldCharType="separate"/>
      </w:r>
      <w:r w:rsidR="000E219A">
        <w:rPr>
          <w:noProof/>
        </w:rPr>
        <w:t>301</w:t>
      </w:r>
      <w:r w:rsidR="004A323C">
        <w:fldChar w:fldCharType="end"/>
      </w:r>
    </w:p>
    <w:p w:rsidR="00520302" w:rsidRDefault="00C140D7" w:rsidP="00386527">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520302">
        <w:tab/>
      </w:r>
      <w:r w:rsidR="004A323C">
        <w:fldChar w:fldCharType="begin"/>
      </w:r>
      <w:r w:rsidR="00520302">
        <w:instrText xml:space="preserve"> PAGEREF _Ref412026021 \h </w:instrText>
      </w:r>
      <w:r w:rsidR="004A323C">
        <w:fldChar w:fldCharType="separate"/>
      </w:r>
      <w:r w:rsidR="000E219A">
        <w:rPr>
          <w:noProof/>
        </w:rPr>
        <w:t>304</w:t>
      </w:r>
      <w:r w:rsidR="004A323C">
        <w:fldChar w:fldCharType="end"/>
      </w:r>
    </w:p>
    <w:p w:rsidR="00520302" w:rsidRDefault="00C140D7" w:rsidP="00386527">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520302">
        <w:tab/>
      </w:r>
      <w:r w:rsidR="004A323C">
        <w:fldChar w:fldCharType="begin"/>
      </w:r>
      <w:r w:rsidR="00520302">
        <w:instrText xml:space="preserve"> PAGEREF _Ref412026041 \h </w:instrText>
      </w:r>
      <w:r w:rsidR="004A323C">
        <w:fldChar w:fldCharType="separate"/>
      </w:r>
      <w:r w:rsidR="000E219A">
        <w:rPr>
          <w:noProof/>
        </w:rPr>
        <w:t>363</w:t>
      </w:r>
      <w:r w:rsidR="004A323C">
        <w:fldChar w:fldCharType="end"/>
      </w:r>
    </w:p>
    <w:p w:rsidR="00520302" w:rsidRDefault="00C140D7" w:rsidP="00386527">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520302">
        <w:tab/>
      </w:r>
      <w:r w:rsidR="004A323C">
        <w:fldChar w:fldCharType="begin"/>
      </w:r>
      <w:r w:rsidR="00520302">
        <w:instrText xml:space="preserve"> PAGEREF _Ref412026055 \h </w:instrText>
      </w:r>
      <w:r w:rsidR="004A323C">
        <w:fldChar w:fldCharType="separate"/>
      </w:r>
      <w:r w:rsidR="000E219A">
        <w:rPr>
          <w:noProof/>
        </w:rPr>
        <w:t>370</w:t>
      </w:r>
      <w:r w:rsidR="004A323C">
        <w:fldChar w:fldCharType="end"/>
      </w:r>
    </w:p>
    <w:p w:rsidR="00520302" w:rsidRDefault="00520302" w:rsidP="00520302">
      <w:pPr>
        <w:pStyle w:val="Rubric"/>
        <w:rPr>
          <w:lang w:val="en-GB"/>
        </w:rPr>
      </w:pPr>
      <w:r>
        <w:rPr>
          <w:lang w:val="en-GB"/>
        </w:rPr>
        <w:t>Then the following Psalm from Terce are said:</w:t>
      </w:r>
    </w:p>
    <w:p w:rsidR="00520302" w:rsidRDefault="00C140D7" w:rsidP="00386527">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520302">
        <w:tab/>
      </w:r>
      <w:r w:rsidR="004A323C">
        <w:fldChar w:fldCharType="begin"/>
      </w:r>
      <w:r w:rsidR="00520302">
        <w:instrText xml:space="preserve"> PAGEREF _Ref412026111 \h </w:instrText>
      </w:r>
      <w:r w:rsidR="004A323C">
        <w:fldChar w:fldCharType="separate"/>
      </w:r>
      <w:r w:rsidR="000E219A">
        <w:rPr>
          <w:noProof/>
        </w:rPr>
        <w:t>299</w:t>
      </w:r>
      <w:r w:rsidR="004A323C">
        <w:fldChar w:fldCharType="end"/>
      </w:r>
    </w:p>
    <w:p w:rsidR="00520302" w:rsidRDefault="00C140D7" w:rsidP="00386527">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520302">
        <w:tab/>
      </w:r>
      <w:r w:rsidR="004A323C">
        <w:fldChar w:fldCharType="begin"/>
      </w:r>
      <w:r w:rsidR="00520302">
        <w:instrText xml:space="preserve"> PAGEREF _Ref412026124 \h </w:instrText>
      </w:r>
      <w:r w:rsidR="004A323C">
        <w:fldChar w:fldCharType="separate"/>
      </w:r>
      <w:r w:rsidR="000E219A">
        <w:rPr>
          <w:noProof/>
        </w:rPr>
        <w:t>308</w:t>
      </w:r>
      <w:r w:rsidR="004A323C">
        <w:fldChar w:fldCharType="end"/>
      </w:r>
    </w:p>
    <w:p w:rsidR="00520302" w:rsidRDefault="00C140D7" w:rsidP="00386527">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520302">
        <w:tab/>
      </w:r>
      <w:r w:rsidR="004A323C">
        <w:fldChar w:fldCharType="begin"/>
      </w:r>
      <w:r w:rsidR="00520302">
        <w:instrText xml:space="preserve"> PAGEREF _Ref412026139 \h </w:instrText>
      </w:r>
      <w:r w:rsidR="004A323C">
        <w:fldChar w:fldCharType="separate"/>
      </w:r>
      <w:r w:rsidR="000E219A">
        <w:rPr>
          <w:noProof/>
        </w:rPr>
        <w:t>331</w:t>
      </w:r>
      <w:r w:rsidR="004A323C">
        <w:fldChar w:fldCharType="end"/>
      </w:r>
    </w:p>
    <w:p w:rsidR="00520302" w:rsidRDefault="00520302" w:rsidP="00520302">
      <w:pPr>
        <w:pStyle w:val="Rubric"/>
        <w:rPr>
          <w:lang w:val="en-GB"/>
        </w:rPr>
      </w:pPr>
      <w:r>
        <w:rPr>
          <w:lang w:val="en-GB"/>
        </w:rPr>
        <w:t>Then the following Psalms from Sext are said:</w:t>
      </w:r>
    </w:p>
    <w:p w:rsidR="00520302" w:rsidRDefault="00C140D7" w:rsidP="00386527">
      <w:pPr>
        <w:pStyle w:val="EngHang"/>
        <w:tabs>
          <w:tab w:val="left" w:leader="dot" w:pos="8280"/>
        </w:tabs>
      </w:pPr>
      <w:r>
        <w:lastRenderedPageBreak/>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520302">
        <w:tab/>
      </w:r>
      <w:r w:rsidR="004A323C">
        <w:fldChar w:fldCharType="begin"/>
      </w:r>
      <w:r w:rsidR="00520302">
        <w:instrText xml:space="preserve"> PAGEREF _Ref412026190 \h </w:instrText>
      </w:r>
      <w:r w:rsidR="004A323C">
        <w:fldChar w:fldCharType="separate"/>
      </w:r>
      <w:r w:rsidR="000E219A">
        <w:rPr>
          <w:noProof/>
        </w:rPr>
        <w:t>351</w:t>
      </w:r>
      <w:r w:rsidR="004A323C">
        <w:fldChar w:fldCharType="end"/>
      </w:r>
    </w:p>
    <w:p w:rsidR="00520302" w:rsidRDefault="00C140D7" w:rsidP="00386527">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520302">
        <w:tab/>
      </w:r>
      <w:r w:rsidR="004A323C">
        <w:fldChar w:fldCharType="begin"/>
      </w:r>
      <w:r w:rsidR="00520302">
        <w:instrText xml:space="preserve"> PAGEREF _Ref412026212 \h </w:instrText>
      </w:r>
      <w:r w:rsidR="004A323C">
        <w:fldChar w:fldCharType="separate"/>
      </w:r>
      <w:r w:rsidR="000E219A">
        <w:rPr>
          <w:noProof/>
        </w:rPr>
        <w:t>397</w:t>
      </w:r>
      <w:r w:rsidR="004A323C">
        <w:fldChar w:fldCharType="end"/>
      </w:r>
    </w:p>
    <w:p w:rsidR="00520302" w:rsidRDefault="00C140D7" w:rsidP="00386527">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520302">
        <w:tab/>
      </w:r>
      <w:r w:rsidR="004A323C">
        <w:fldChar w:fldCharType="begin"/>
      </w:r>
      <w:r w:rsidR="00520302">
        <w:instrText xml:space="preserve"> PAGEREF _Ref412026283 \h </w:instrText>
      </w:r>
      <w:r w:rsidR="004A323C">
        <w:fldChar w:fldCharType="separate"/>
      </w:r>
      <w:r w:rsidR="000E219A">
        <w:rPr>
          <w:noProof/>
        </w:rPr>
        <w:t>406</w:t>
      </w:r>
      <w:r w:rsidR="004A323C">
        <w:fldChar w:fldCharType="end"/>
      </w:r>
    </w:p>
    <w:p w:rsidR="00520302" w:rsidRDefault="00520302" w:rsidP="00520302">
      <w:pPr>
        <w:pStyle w:val="Rubric"/>
        <w:rPr>
          <w:lang w:val="en-GB"/>
        </w:rPr>
      </w:pPr>
      <w:r>
        <w:rPr>
          <w:lang w:val="en-GB"/>
        </w:rPr>
        <w:t>Then the following Psalms from None are said:</w:t>
      </w:r>
    </w:p>
    <w:p w:rsidR="00520302" w:rsidRDefault="00C140D7" w:rsidP="00386527">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520302">
        <w:tab/>
      </w:r>
      <w:r w:rsidR="004A323C">
        <w:fldChar w:fldCharType="begin"/>
      </w:r>
      <w:r w:rsidR="00520302">
        <w:instrText xml:space="preserve"> PAGEREF _Ref412026313 \h </w:instrText>
      </w:r>
      <w:r w:rsidR="004A323C">
        <w:fldChar w:fldCharType="separate"/>
      </w:r>
      <w:r w:rsidR="000E219A">
        <w:rPr>
          <w:noProof/>
        </w:rPr>
        <w:t>414</w:t>
      </w:r>
      <w:r w:rsidR="004A323C">
        <w:fldChar w:fldCharType="end"/>
      </w:r>
    </w:p>
    <w:p w:rsidR="00520302" w:rsidRDefault="00C140D7" w:rsidP="00386527">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520302">
        <w:tab/>
      </w:r>
      <w:r w:rsidR="004A323C">
        <w:fldChar w:fldCharType="begin"/>
      </w:r>
      <w:r w:rsidR="00520302">
        <w:instrText xml:space="preserve"> PAGEREF _Ref412026343 \h </w:instrText>
      </w:r>
      <w:r w:rsidR="004A323C">
        <w:fldChar w:fldCharType="separate"/>
      </w:r>
      <w:r w:rsidR="000E219A">
        <w:rPr>
          <w:noProof/>
        </w:rPr>
        <w:t>438</w:t>
      </w:r>
      <w:r w:rsidR="004A323C">
        <w:fldChar w:fldCharType="end"/>
      </w:r>
    </w:p>
    <w:p w:rsidR="00520302" w:rsidRDefault="00C140D7" w:rsidP="00386527">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520302">
        <w:tab/>
      </w:r>
      <w:r w:rsidR="004A323C">
        <w:fldChar w:fldCharType="begin"/>
      </w:r>
      <w:r w:rsidR="00520302">
        <w:instrText xml:space="preserve"> PAGEREF _Ref412026361 \h </w:instrText>
      </w:r>
      <w:r w:rsidR="004A323C">
        <w:fldChar w:fldCharType="separate"/>
      </w:r>
      <w:r w:rsidR="000E219A">
        <w:rPr>
          <w:noProof/>
        </w:rPr>
        <w:t>444</w:t>
      </w:r>
      <w:r w:rsidR="004A323C">
        <w:fldChar w:fldCharType="end"/>
      </w:r>
    </w:p>
    <w:p w:rsidR="00520302" w:rsidRDefault="00C140D7" w:rsidP="00386527">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520302">
        <w:tab/>
      </w:r>
      <w:r w:rsidR="004A323C">
        <w:fldChar w:fldCharType="begin"/>
      </w:r>
      <w:r w:rsidR="00520302">
        <w:instrText xml:space="preserve"> PAGEREF _Ref412026376 \h </w:instrText>
      </w:r>
      <w:r w:rsidR="004A323C">
        <w:fldChar w:fldCharType="separate"/>
      </w:r>
      <w:r w:rsidR="000E219A">
        <w:rPr>
          <w:noProof/>
        </w:rPr>
        <w:t>445</w:t>
      </w:r>
      <w:r w:rsidR="004A323C">
        <w:fldChar w:fldCharType="end"/>
      </w:r>
    </w:p>
    <w:p w:rsidR="00520302" w:rsidRDefault="00520302" w:rsidP="00520302">
      <w:pPr>
        <w:pStyle w:val="Rubric"/>
        <w:rPr>
          <w:lang w:val="en-GB"/>
        </w:rPr>
      </w:pPr>
      <w:r>
        <w:rPr>
          <w:lang w:val="en-GB"/>
        </w:rPr>
        <w:t>Then the following Psalms from Compline are said:</w:t>
      </w:r>
    </w:p>
    <w:p w:rsidR="00520302" w:rsidRDefault="00C140D7" w:rsidP="00386527">
      <w:pPr>
        <w:pStyle w:val="EngHang"/>
        <w:tabs>
          <w:tab w:val="left" w:leader="dot" w:pos="8280"/>
        </w:tabs>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520302">
        <w:tab/>
      </w:r>
      <w:r w:rsidR="004A323C">
        <w:fldChar w:fldCharType="begin"/>
      </w:r>
      <w:r w:rsidR="00520302">
        <w:instrText xml:space="preserve"> PAGEREF _Ref411968046 \h </w:instrText>
      </w:r>
      <w:r w:rsidR="004A323C">
        <w:fldChar w:fldCharType="separate"/>
      </w:r>
      <w:r w:rsidR="000E219A">
        <w:rPr>
          <w:noProof/>
        </w:rPr>
        <w:t>469</w:t>
      </w:r>
      <w:r w:rsidR="004A323C">
        <w:fldChar w:fldCharType="end"/>
      </w:r>
    </w:p>
    <w:p w:rsidR="00520302" w:rsidRDefault="00C140D7" w:rsidP="00386527">
      <w:pPr>
        <w:pStyle w:val="EngHang"/>
        <w:tabs>
          <w:tab w:val="left" w:leader="dot" w:pos="8280"/>
        </w:tabs>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520302">
        <w:tab/>
      </w:r>
      <w:r w:rsidR="004A323C">
        <w:fldChar w:fldCharType="begin"/>
      </w:r>
      <w:r w:rsidR="00520302">
        <w:instrText xml:space="preserve"> PAGEREF _Ref411968066 \h </w:instrText>
      </w:r>
      <w:r w:rsidR="004A323C">
        <w:fldChar w:fldCharType="separate"/>
      </w:r>
      <w:r w:rsidR="000E219A">
        <w:rPr>
          <w:noProof/>
        </w:rPr>
        <w:t>470</w:t>
      </w:r>
      <w:r w:rsidR="004A323C">
        <w:fldChar w:fldCharType="end"/>
      </w:r>
    </w:p>
    <w:p w:rsidR="00520302" w:rsidRDefault="00C140D7" w:rsidP="00386527">
      <w:pPr>
        <w:pStyle w:val="EngHang"/>
        <w:tabs>
          <w:tab w:val="left" w:leader="dot" w:pos="8280"/>
        </w:tabs>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520302">
        <w:tab/>
      </w:r>
      <w:r w:rsidR="004A323C">
        <w:fldChar w:fldCharType="begin"/>
      </w:r>
      <w:r w:rsidR="00520302">
        <w:instrText xml:space="preserve"> PAGEREF _Ref411968081 \h </w:instrText>
      </w:r>
      <w:r w:rsidR="004A323C">
        <w:fldChar w:fldCharType="separate"/>
      </w:r>
      <w:r w:rsidR="000E219A">
        <w:rPr>
          <w:noProof/>
        </w:rPr>
        <w:t>471</w:t>
      </w:r>
      <w:r w:rsidR="004A323C">
        <w:fldChar w:fldCharType="end"/>
      </w:r>
    </w:p>
    <w:p w:rsidR="00520302" w:rsidRDefault="00C140D7" w:rsidP="00386527">
      <w:pPr>
        <w:pStyle w:val="EngHang"/>
        <w:tabs>
          <w:tab w:val="left" w:leader="dot" w:pos="8280"/>
        </w:tabs>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520302">
        <w:tab/>
      </w:r>
      <w:r w:rsidR="004A323C">
        <w:fldChar w:fldCharType="begin"/>
      </w:r>
      <w:r w:rsidR="00520302">
        <w:instrText xml:space="preserve"> PAGEREF _Ref411968095 \h </w:instrText>
      </w:r>
      <w:r w:rsidR="004A323C">
        <w:fldChar w:fldCharType="separate"/>
      </w:r>
      <w:r w:rsidR="000E219A">
        <w:rPr>
          <w:noProof/>
        </w:rPr>
        <w:t>472</w:t>
      </w:r>
      <w:r w:rsidR="004A323C">
        <w:fldChar w:fldCharType="end"/>
      </w:r>
    </w:p>
    <w:p w:rsidR="00520302" w:rsidRDefault="00C140D7" w:rsidP="00386527">
      <w:pPr>
        <w:pStyle w:val="EngHang"/>
        <w:tabs>
          <w:tab w:val="left" w:leader="dot" w:pos="8280"/>
        </w:tabs>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520302">
        <w:tab/>
      </w:r>
      <w:r w:rsidR="004A323C">
        <w:fldChar w:fldCharType="begin"/>
      </w:r>
      <w:r w:rsidR="00520302">
        <w:instrText xml:space="preserve"> PAGEREF _Ref411968119 \h </w:instrText>
      </w:r>
      <w:r w:rsidR="004A323C">
        <w:fldChar w:fldCharType="separate"/>
      </w:r>
      <w:r w:rsidR="000E219A">
        <w:rPr>
          <w:noProof/>
        </w:rPr>
        <w:t>473</w:t>
      </w:r>
      <w:r w:rsidR="004A323C">
        <w:fldChar w:fldCharType="end"/>
      </w:r>
    </w:p>
    <w:p w:rsidR="00520302" w:rsidRDefault="00C140D7" w:rsidP="00386527">
      <w:pPr>
        <w:pStyle w:val="EngHang"/>
        <w:tabs>
          <w:tab w:val="left" w:leader="dot" w:pos="8280"/>
        </w:tabs>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520302">
        <w:tab/>
      </w:r>
      <w:r w:rsidR="004A323C">
        <w:fldChar w:fldCharType="begin"/>
      </w:r>
      <w:r w:rsidR="00520302">
        <w:instrText xml:space="preserve"> PAGEREF _Ref411968136 \h </w:instrText>
      </w:r>
      <w:r w:rsidR="004A323C">
        <w:fldChar w:fldCharType="separate"/>
      </w:r>
      <w:r w:rsidR="000E219A">
        <w:rPr>
          <w:noProof/>
        </w:rPr>
        <w:t>477</w:t>
      </w:r>
      <w:r w:rsidR="004A323C">
        <w:fldChar w:fldCharType="end"/>
      </w:r>
    </w:p>
    <w:p w:rsidR="00520302" w:rsidRDefault="00C140D7" w:rsidP="00386527">
      <w:pPr>
        <w:pStyle w:val="EngHang"/>
        <w:tabs>
          <w:tab w:val="left" w:leader="dot" w:pos="8280"/>
        </w:tabs>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520302">
        <w:tab/>
      </w:r>
      <w:r w:rsidR="004A323C">
        <w:fldChar w:fldCharType="begin"/>
      </w:r>
      <w:r w:rsidR="00520302">
        <w:instrText xml:space="preserve"> PAGEREF _Ref411968172 \h </w:instrText>
      </w:r>
      <w:r w:rsidR="004A323C">
        <w:fldChar w:fldCharType="separate"/>
      </w:r>
      <w:r w:rsidR="000E219A">
        <w:rPr>
          <w:noProof/>
        </w:rPr>
        <w:t>482</w:t>
      </w:r>
      <w:r w:rsidR="004A323C">
        <w:fldChar w:fldCharType="end"/>
      </w:r>
    </w:p>
    <w:p w:rsidR="00520302" w:rsidRDefault="00C140D7" w:rsidP="00386527">
      <w:pPr>
        <w:pStyle w:val="EngHang"/>
        <w:tabs>
          <w:tab w:val="left" w:leader="dot" w:pos="8280"/>
        </w:tabs>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520302">
        <w:tab/>
      </w:r>
      <w:r w:rsidR="004A323C">
        <w:fldChar w:fldCharType="begin"/>
      </w:r>
      <w:r w:rsidR="00520302">
        <w:instrText xml:space="preserve"> PAGEREF _Ref411968206 \h </w:instrText>
      </w:r>
      <w:r w:rsidR="004A323C">
        <w:fldChar w:fldCharType="separate"/>
      </w:r>
      <w:r w:rsidR="000E219A">
        <w:rPr>
          <w:noProof/>
        </w:rPr>
        <w:t>489</w:t>
      </w:r>
      <w:r w:rsidR="004A323C">
        <w:fldChar w:fldCharType="end"/>
      </w:r>
    </w:p>
    <w:p w:rsidR="00520302" w:rsidRDefault="00520302" w:rsidP="00520302">
      <w:pPr>
        <w:pStyle w:val="Rubric"/>
        <w:rPr>
          <w:lang w:val="en-GB"/>
        </w:rPr>
      </w:pPr>
      <w:r>
        <w:rPr>
          <w:lang w:val="en-GB"/>
        </w:rPr>
        <w:t>Then the following Psalms from the Midnight Hour are said:</w:t>
      </w:r>
    </w:p>
    <w:p w:rsidR="00520302" w:rsidRDefault="00520302" w:rsidP="00520302">
      <w:r>
        <w:t>## 118 parts 20, 21, 22, but have to insert parts into 118 first.</w:t>
      </w:r>
    </w:p>
    <w:p w:rsidR="00520302" w:rsidRPr="001A4291" w:rsidRDefault="00520302" w:rsidP="00520302">
      <w:pPr>
        <w:pStyle w:val="Heading5"/>
        <w:rPr>
          <w:lang w:val="en-GB"/>
        </w:rPr>
      </w:pPr>
      <w:r>
        <w:rPr>
          <w:lang w:val="en-GB"/>
        </w:rPr>
        <w:t>THE GOSPEL FROM SAINT JOHN</w:t>
      </w:r>
      <w:r w:rsidRPr="001A4291">
        <w:rPr>
          <w:lang w:val="en-GB"/>
        </w:rPr>
        <w:t xml:space="preserve"> 6:16-23</w:t>
      </w:r>
    </w:p>
    <w:p w:rsidR="00520302" w:rsidRPr="00520302" w:rsidRDefault="00520302" w:rsidP="00520302">
      <w:pPr>
        <w:pStyle w:val="Prose"/>
      </w:pPr>
      <w:r>
        <w:rPr>
          <w:rFonts w:cs="@MingLiU"/>
          <w:sz w:val="22"/>
        </w:rPr>
        <w:tab/>
      </w:r>
      <w:r w:rsidRPr="00520302">
        <w:t>But when it was evening, His disciples came down to the sea, and when they had gone up into the ship, they were coming to the opposite shore of the sea to Capernaum. And it was already dusk, and Jesus had not yet come to them. But the sea was rising, (because) a great wind (was) blowing.  So when they were about twenty five or thirty furlongs away, they saw Jesus walking upon the sea, and approaching the ship: and they feared. But he said to them, It is I; fear not.  Then they willingly took him into the ship with them: and immediately the ship came to the shore, to the land to which they were to go.</w:t>
      </w:r>
    </w:p>
    <w:p w:rsidR="00520302" w:rsidRPr="00520302" w:rsidRDefault="00520302" w:rsidP="00520302">
      <w:pPr>
        <w:pStyle w:val="Prose"/>
        <w:rPr>
          <w:i/>
        </w:rPr>
      </w:pPr>
      <w:r w:rsidRPr="00520302">
        <w:tab/>
      </w:r>
      <w:r w:rsidRPr="00520302">
        <w:footnoteReference w:id="4"/>
      </w:r>
      <w:r w:rsidRPr="00520302">
        <w:t xml:space="preserve">But in the morning, the multitude which was standing on the other side of the sea saw that there was not another ship there, except  one, and that Jesus went not into the ship with his disciples, but that his disciples were gone away alone.  Other ships came from Tiberias unto </w:t>
      </w:r>
      <w:r w:rsidRPr="00520302">
        <w:lastRenderedPageBreak/>
        <w:t xml:space="preserve">the place where they have eaten the bread, on which the Lord had given thanks.  </w:t>
      </w:r>
      <w:r w:rsidRPr="00520302">
        <w:rPr>
          <w:i/>
        </w:rPr>
        <w:t>Glory be to God forever.</w:t>
      </w:r>
    </w:p>
    <w:p w:rsidR="00520302" w:rsidRPr="00520302" w:rsidRDefault="00520302" w:rsidP="00520302">
      <w:pPr>
        <w:pStyle w:val="Rubric"/>
        <w:rPr>
          <w:rFonts w:cs="@MingLiU"/>
          <w:lang w:val="en-GB"/>
        </w:rPr>
      </w:pPr>
      <w:r w:rsidRPr="001A4291">
        <w:rPr>
          <w:lang w:val="en-GB"/>
        </w:rPr>
        <w:t>Then shall these Troparia be said,</w:t>
      </w:r>
    </w:p>
    <w:p w:rsidR="00520302" w:rsidRPr="001A4291" w:rsidRDefault="001040C8" w:rsidP="00520302">
      <w:pPr>
        <w:pStyle w:val="Prose"/>
      </w:pPr>
      <w:r>
        <w:rPr>
          <w:b/>
          <w:bCs/>
        </w:rPr>
        <w:t>You</w:t>
      </w:r>
      <w:r w:rsidR="00520302" w:rsidRPr="00A763DB">
        <w:rPr>
          <w:b/>
          <w:bCs/>
        </w:rPr>
        <w:t>, O lord</w:t>
      </w:r>
      <w:r w:rsidR="00520302" w:rsidRPr="001A4291">
        <w:t xml:space="preserve"> knowest the awakening of my enemies and the feebleness of my nature </w:t>
      </w:r>
      <w:r>
        <w:t>You</w:t>
      </w:r>
      <w:r w:rsidR="00520302" w:rsidRPr="001A4291">
        <w:t xml:space="preserve"> understandest, O my Creator. Behold, I will commit my spirit into </w:t>
      </w:r>
      <w:r>
        <w:t>Your</w:t>
      </w:r>
      <w:r w:rsidR="00520302" w:rsidRPr="001A4291">
        <w:t xml:space="preserve"> hands. Overshadow me with the wings of </w:t>
      </w:r>
      <w:r w:rsidR="00E570CB">
        <w:t>Your</w:t>
      </w:r>
      <w:r w:rsidR="00520302" w:rsidRPr="001A4291">
        <w:t xml:space="preserve"> goodness, lest I sleep unto death.</w:t>
      </w:r>
    </w:p>
    <w:p w:rsidR="00520302" w:rsidRPr="001A4291" w:rsidRDefault="00520302" w:rsidP="00520302">
      <w:pPr>
        <w:pStyle w:val="Prose"/>
      </w:pPr>
      <w:r w:rsidRPr="001A4291">
        <w:t xml:space="preserve">Enlighten my eyes with the greatness of </w:t>
      </w:r>
      <w:r w:rsidR="00E570CB">
        <w:t>Your</w:t>
      </w:r>
      <w:r w:rsidRPr="001A4291">
        <w:t xml:space="preserve"> words, raise me up at all times unto glorif</w:t>
      </w:r>
      <w:r w:rsidRPr="001A4291">
        <w:t>y</w:t>
      </w:r>
      <w:r w:rsidRPr="001A4291">
        <w:t xml:space="preserve">ing </w:t>
      </w:r>
      <w:r w:rsidR="001040C8">
        <w:t>You</w:t>
      </w:r>
      <w:r w:rsidRPr="001A4291">
        <w:t xml:space="preserve">, for </w:t>
      </w:r>
      <w:r w:rsidR="001040C8">
        <w:t>You</w:t>
      </w:r>
      <w:r w:rsidRPr="001A4291">
        <w:t xml:space="preserve"> alone art good and a lover of mankind.</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ind w:firstLine="361"/>
        <w:rPr>
          <w:rFonts w:cs="@MingLiU"/>
          <w:sz w:val="22"/>
          <w:lang w:val="en-GB"/>
        </w:rPr>
      </w:pPr>
      <w:r w:rsidRPr="001A4291">
        <w:rPr>
          <w:rFonts w:cs="@MingLiU"/>
          <w:b/>
          <w:bCs/>
          <w:i/>
          <w:iCs/>
          <w:sz w:val="22"/>
          <w:lang w:val="en-GB"/>
        </w:rPr>
        <w:t>Doxa Patri ke Eio ke Agio Pnevmati.</w:t>
      </w:r>
      <w:r w:rsidRPr="001A4291">
        <w:rPr>
          <w:rFonts w:cs="@MingLiU"/>
          <w:sz w:val="22"/>
          <w:lang w:val="en-GB"/>
        </w:rPr>
        <w:t xml:space="preserve"> (Glory be to the Father and to the Son and to the Holy Spirit.)</w:t>
      </w:r>
    </w:p>
    <w:p w:rsidR="00520302" w:rsidRPr="001A4291" w:rsidRDefault="00520302" w:rsidP="00520302">
      <w:pPr>
        <w:pStyle w:val="Prose"/>
      </w:pPr>
      <w:r w:rsidRPr="001A4291">
        <w:t xml:space="preserve">Fearful is </w:t>
      </w:r>
      <w:r w:rsidR="00E570CB">
        <w:t>Your</w:t>
      </w:r>
      <w:r w:rsidRPr="001A4291">
        <w:t xml:space="preserve"> judgement seat, O Lord, men are gathered together, the Angels stand, and the books are opened; the works will be revealed, and the thoughts will make a defence. What judgement will be my judgement? I, who am bound in sins. Who will quench away from me the flame of fire? Who shall enlighten my darkness, if </w:t>
      </w:r>
      <w:r w:rsidR="001040C8">
        <w:t>You</w:t>
      </w:r>
      <w:r w:rsidRPr="001A4291">
        <w:t xml:space="preserve"> have not mercy on me, O Lord? For </w:t>
      </w:r>
      <w:r w:rsidR="001040C8">
        <w:t>You</w:t>
      </w:r>
      <w:r w:rsidRPr="001A4291">
        <w:t xml:space="preserve"> art compassionate towards men.</w:t>
      </w:r>
    </w:p>
    <w:p w:rsidR="00520302" w:rsidRPr="001A4291" w:rsidRDefault="00520302" w:rsidP="00520302">
      <w:pPr>
        <w:tabs>
          <w:tab w:val="left" w:pos="0"/>
          <w:tab w:val="left" w:pos="361"/>
          <w:tab w:val="left" w:pos="722"/>
          <w:tab w:val="left" w:pos="1083"/>
          <w:tab w:val="left" w:pos="1444"/>
          <w:tab w:val="left" w:pos="1806"/>
          <w:tab w:val="left" w:pos="2167"/>
          <w:tab w:val="left" w:pos="2528"/>
          <w:tab w:val="left" w:pos="2889"/>
          <w:tab w:val="left" w:pos="3250"/>
          <w:tab w:val="left" w:pos="3612"/>
          <w:tab w:val="left" w:pos="3973"/>
          <w:tab w:val="left" w:pos="4334"/>
        </w:tabs>
        <w:rPr>
          <w:rFonts w:cs="@MingLiU"/>
          <w:sz w:val="22"/>
          <w:lang w:val="en-GB"/>
        </w:rPr>
      </w:pPr>
      <w:r>
        <w:rPr>
          <w:rFonts w:cs="@MingLiU"/>
          <w:b/>
          <w:bCs/>
          <w:i/>
          <w:iCs/>
          <w:sz w:val="22"/>
          <w:lang w:val="en-GB"/>
        </w:rPr>
        <w:tab/>
      </w:r>
      <w:r w:rsidRPr="001A4291">
        <w:rPr>
          <w:rFonts w:cs="@MingLiU"/>
          <w:b/>
          <w:bCs/>
          <w:i/>
          <w:iCs/>
          <w:sz w:val="22"/>
          <w:lang w:val="en-GB"/>
        </w:rPr>
        <w:t>Ke nin ke a</w:t>
      </w:r>
      <w:r w:rsidRPr="001A4291">
        <w:rPr>
          <w:rFonts w:cs="@MingLiU"/>
          <w:b/>
          <w:bCs/>
          <w:i/>
          <w:iCs/>
          <w:sz w:val="22"/>
          <w:lang w:val="en-GB"/>
        </w:rPr>
        <w:noBreakHyphen/>
        <w:t>ee ke ees toos e</w:t>
      </w:r>
      <w:r w:rsidRPr="001A4291">
        <w:rPr>
          <w:rFonts w:cs="@MingLiU"/>
          <w:b/>
          <w:bCs/>
          <w:i/>
          <w:iCs/>
          <w:sz w:val="22"/>
          <w:lang w:val="en-GB"/>
        </w:rPr>
        <w:noBreakHyphen/>
        <w:t>onas ton e</w:t>
      </w:r>
      <w:r w:rsidRPr="001A4291">
        <w:rPr>
          <w:rFonts w:cs="@MingLiU"/>
          <w:b/>
          <w:bCs/>
          <w:i/>
          <w:iCs/>
          <w:sz w:val="22"/>
          <w:lang w:val="en-GB"/>
        </w:rPr>
        <w:noBreakHyphen/>
        <w:t>onon. Amen.</w:t>
      </w:r>
      <w:r w:rsidRPr="001A4291">
        <w:rPr>
          <w:rFonts w:cs="@MingLiU"/>
          <w:sz w:val="22"/>
          <w:lang w:val="en-GB"/>
        </w:rPr>
        <w:t xml:space="preserve">  (Both now, and always, and unto the ages of ages.  Amen.)</w:t>
      </w:r>
    </w:p>
    <w:p w:rsidR="00520302" w:rsidRPr="00520302" w:rsidRDefault="00520302" w:rsidP="00520302">
      <w:pPr>
        <w:pStyle w:val="Prose"/>
      </w:pPr>
      <w:r>
        <w:tab/>
      </w:r>
      <w:r w:rsidRPr="001A4291">
        <w:t>O Mother of God, since we have confidence in you, we shall not be ashamed, but shall be saved; and, since we have obtained your help and your mediation, O holy, pure and perfect (one), we shall not be afraid, but we shall pursue our enemies and shall scatter them, having obtained the protection of your powerful help in every thing like a shield. And we ask and entreat, crying aloud unto you, O Mother of God, that you may deliver us though your supplications, and that you may raise us up from the sleep in which there is darkness, to offer a doxology through the power of God Who was incarnate of you.</w:t>
      </w:r>
    </w:p>
    <w:p w:rsidR="00520302" w:rsidRPr="00520302" w:rsidRDefault="00520302" w:rsidP="00520302">
      <w:pPr>
        <w:pStyle w:val="Rubric"/>
        <w:rPr>
          <w:lang w:val="en-GB"/>
        </w:rPr>
      </w:pPr>
      <w:r>
        <w:rPr>
          <w:lang w:val="en-GB"/>
        </w:rPr>
        <w:tab/>
      </w: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520302" w:rsidRPr="00520302" w:rsidRDefault="00520302" w:rsidP="00520302">
      <w:pPr>
        <w:pStyle w:val="Prose"/>
      </w:pPr>
      <w:r>
        <w:tab/>
      </w:r>
      <w:r w:rsidRPr="001A4291">
        <w:t xml:space="preserve">Master, Lord, Jesus Christ our God, give us rest in our sleep: a rest for our bodies and purity in our souls. And keep us from the darkness, which is the darkness of sin. Let the movement of the passions be stilled; let the fire of the body be quenched. Bring to naught the uprising of the flesh, and grant to us a watchful mind and humble thoughts, and a conduct full of virtue, a sleeping mat undefiled and a pure bed. And raise us up for the hymn of the night </w:t>
      </w:r>
      <w:r w:rsidRPr="001A4291">
        <w:lastRenderedPageBreak/>
        <w:t xml:space="preserve">and of the morning, being sustained by </w:t>
      </w:r>
      <w:r w:rsidR="00E570CB">
        <w:t>Your</w:t>
      </w:r>
      <w:r w:rsidRPr="001A4291">
        <w:t xml:space="preserve"> commandments and strengthened continually by the remembrance of </w:t>
      </w:r>
      <w:r w:rsidR="00E570CB">
        <w:t>Your</w:t>
      </w:r>
      <w:r w:rsidRPr="001A4291">
        <w:t xml:space="preserve"> judgement. Grant us a doxology for all the night, that we may praise </w:t>
      </w:r>
      <w:r w:rsidR="001040C8">
        <w:t>Your</w:t>
      </w:r>
      <w:r w:rsidRPr="001A4291">
        <w:t xml:space="preserve"> holy Name which is full of glory and splendour, with </w:t>
      </w:r>
      <w:r w:rsidR="00E570CB">
        <w:t>Your</w:t>
      </w:r>
      <w:r w:rsidRPr="001A4291">
        <w:t xml:space="preserve"> Good father and the Holy Spirit, the Giver-of-Life, Now, and at all times and unto the age of ages. Amen. </w:t>
      </w:r>
    </w:p>
    <w:p w:rsidR="00520302" w:rsidRPr="001A4291" w:rsidRDefault="00520302" w:rsidP="00520302">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520302" w:rsidRDefault="00520302" w:rsidP="00520302"/>
    <w:p w:rsidR="00520302" w:rsidRPr="00520302" w:rsidRDefault="00520302" w:rsidP="00520302"/>
    <w:p w:rsidR="00964F23" w:rsidRDefault="00964F23" w:rsidP="00964F23">
      <w:pPr>
        <w:pStyle w:val="Heading2"/>
      </w:pPr>
      <w:bookmarkStart w:id="80" w:name="_Toc410196178"/>
      <w:bookmarkStart w:id="81" w:name="_Toc410196410"/>
      <w:bookmarkStart w:id="82" w:name="_Toc410196912"/>
      <w:bookmarkStart w:id="83" w:name="_Toc428340976"/>
      <w:r>
        <w:lastRenderedPageBreak/>
        <w:t>Midnight</w:t>
      </w:r>
      <w:bookmarkEnd w:id="80"/>
      <w:bookmarkEnd w:id="81"/>
      <w:bookmarkEnd w:id="82"/>
      <w:bookmarkEnd w:id="83"/>
    </w:p>
    <w:p w:rsidR="00964F23" w:rsidRDefault="00964F23" w:rsidP="00964F23">
      <w:pPr>
        <w:pStyle w:val="Heading3"/>
      </w:pPr>
      <w:bookmarkStart w:id="84" w:name="_Toc410196179"/>
      <w:bookmarkStart w:id="85" w:name="_Toc410196411"/>
      <w:bookmarkStart w:id="86" w:name="_Toc410196913"/>
      <w:r>
        <w:t>The Psalms of the First Watch</w:t>
      </w:r>
      <w:bookmarkEnd w:id="84"/>
      <w:bookmarkEnd w:id="85"/>
      <w:bookmarkEnd w:id="86"/>
    </w:p>
    <w:p w:rsidR="006A0403" w:rsidRDefault="006A0403" w:rsidP="006A0403">
      <w:pPr>
        <w:pStyle w:val="Rubric"/>
        <w:rPr>
          <w:lang w:val="en-US"/>
        </w:rPr>
      </w:pPr>
      <w:r>
        <w:rPr>
          <w:lang w:val="en-US"/>
        </w:rPr>
        <w:t>The worshipper prays the introductory prayers,</w:t>
      </w:r>
    </w:p>
    <w:p w:rsidR="006A0403" w:rsidRDefault="00C140D7" w:rsidP="006A0403">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6A0403">
        <w:rPr>
          <w:lang w:val="en-US"/>
        </w:rPr>
        <w:tab/>
      </w:r>
      <w:r w:rsidR="004A323C">
        <w:rPr>
          <w:lang w:val="en-US"/>
        </w:rPr>
        <w:fldChar w:fldCharType="begin"/>
      </w:r>
      <w:r w:rsidR="006A0403">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6A0403">
        <w:rPr>
          <w:lang w:val="en-US"/>
        </w:rPr>
        <w:tab/>
      </w:r>
      <w:r w:rsidR="004A323C">
        <w:rPr>
          <w:lang w:val="en-US"/>
        </w:rPr>
        <w:fldChar w:fldCharType="begin"/>
      </w:r>
      <w:r w:rsidR="006A0403">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6A0403" w:rsidRDefault="00C140D7" w:rsidP="006A0403">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6A0403">
        <w:rPr>
          <w:lang w:val="en-US"/>
        </w:rPr>
        <w:tab/>
      </w:r>
      <w:r w:rsidR="004A323C">
        <w:rPr>
          <w:lang w:val="en-US"/>
        </w:rPr>
        <w:fldChar w:fldCharType="begin"/>
      </w:r>
      <w:r w:rsidR="006A0403">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6A0403" w:rsidRDefault="006A0403" w:rsidP="006A0403">
      <w:pPr>
        <w:pStyle w:val="Rubric"/>
        <w:rPr>
          <w:lang w:val="en-US"/>
        </w:rPr>
      </w:pPr>
      <w:r>
        <w:rPr>
          <w:lang w:val="en-US"/>
        </w:rPr>
        <w:t>Then shall be said,</w:t>
      </w:r>
    </w:p>
    <w:p w:rsidR="006A0403" w:rsidRPr="001A4291" w:rsidRDefault="006A0403" w:rsidP="006A0403">
      <w:pPr>
        <w:pStyle w:val="Prose"/>
      </w:pPr>
      <w:r w:rsidRPr="001A4291">
        <w:t xml:space="preserve">Rise up, O children of the Light, that we may praise the Lord of the powers, that He may grant us the salvation of our souls.  When we stand before </w:t>
      </w:r>
      <w:r w:rsidR="001040C8">
        <w:t>You</w:t>
      </w:r>
      <w:r w:rsidRPr="001A4291">
        <w:t xml:space="preserve"> in the body, take away from our minds the sleep of negligence.  Grant us sobriety</w:t>
      </w:r>
      <w:r w:rsidRPr="001A4291">
        <w:rPr>
          <w:rStyle w:val="FootnoteReference"/>
          <w:rFonts w:cs="@MingLiU"/>
          <w:sz w:val="22"/>
        </w:rPr>
        <w:footnoteReference w:id="6"/>
      </w:r>
      <w:r w:rsidRPr="001A4291">
        <w:t xml:space="preserve">, O Lord, that we may understand how to stand before </w:t>
      </w:r>
      <w:r w:rsidR="001040C8">
        <w:t>You</w:t>
      </w:r>
      <w:r w:rsidRPr="001A4291">
        <w:t xml:space="preserve"> at time of prayer, and send up unto </w:t>
      </w:r>
      <w:r w:rsidR="001040C8">
        <w:t>You</w:t>
      </w:r>
      <w:r w:rsidRPr="001A4291">
        <w:t xml:space="preserve"> a befitting doxology, and win the forgiveness of our many sins.</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Behold, bless the Lord, all ye servants of the Lord, who stand in the house of the Lord, in the courts of the house of our God.  In the nights, lift up your hands to the sanctuary, and bless the Lord.</w:t>
      </w:r>
      <w:r>
        <w:t xml:space="preserve">  </w:t>
      </w:r>
      <w:r w:rsidRPr="001A4291">
        <w:t xml:space="preserve">The Lord will bless you out of Zion, Who has created the heaven and the earth. </w:t>
      </w:r>
    </w:p>
    <w:p w:rsidR="006A0403" w:rsidRPr="001A4291" w:rsidRDefault="006A0403" w:rsidP="006A0403">
      <w:pPr>
        <w:rPr>
          <w:lang w:val="en-GB"/>
        </w:rPr>
      </w:pPr>
      <w:r w:rsidRPr="001A4291">
        <w:rPr>
          <w:b/>
          <w:bCs/>
          <w:i/>
          <w:iCs/>
          <w:lang w:val="en-GB"/>
        </w:rPr>
        <w:t>Doxa Si Philanethropi</w:t>
      </w:r>
      <w:r w:rsidRPr="001A4291">
        <w:rPr>
          <w:lang w:val="en-GB"/>
        </w:rPr>
        <w:t xml:space="preserve"> (Glory to </w:t>
      </w:r>
      <w:r w:rsidR="001040C8">
        <w:rPr>
          <w:lang w:val="en-GB"/>
        </w:rPr>
        <w:t>You</w:t>
      </w:r>
      <w:r w:rsidRPr="001A4291">
        <w:rPr>
          <w:lang w:val="en-GB"/>
        </w:rPr>
        <w:t xml:space="preserve"> O Lover of mankind)</w:t>
      </w:r>
    </w:p>
    <w:p w:rsidR="006A0403" w:rsidRPr="001A4291" w:rsidRDefault="006A0403" w:rsidP="006A0403">
      <w:pPr>
        <w:pStyle w:val="Prose"/>
      </w:pPr>
      <w:r w:rsidRPr="001A4291">
        <w:t xml:space="preserve">Let my supplication come near before </w:t>
      </w:r>
      <w:r w:rsidR="001040C8">
        <w:t>You</w:t>
      </w:r>
      <w:r w:rsidRPr="001A4291">
        <w:t>, O Lord: give me un</w:t>
      </w:r>
      <w:r w:rsidRPr="001A4291">
        <w:softHyphen/>
        <w:t xml:space="preserve">derstanding according to </w:t>
      </w:r>
      <w:r w:rsidR="00E570CB">
        <w:t>Your</w:t>
      </w:r>
      <w:r w:rsidRPr="001A4291">
        <w:t xml:space="preserve"> word.  My petition shall come in before </w:t>
      </w:r>
      <w:r w:rsidR="001040C8">
        <w:t>You</w:t>
      </w:r>
      <w:r w:rsidRPr="001A4291">
        <w:t xml:space="preserve">: revive me according to </w:t>
      </w:r>
      <w:r w:rsidR="00E570CB">
        <w:t>Your</w:t>
      </w:r>
      <w:r w:rsidRPr="001A4291">
        <w:t xml:space="preserve"> word.  My lips shall pour forth blessing, if </w:t>
      </w:r>
      <w:r w:rsidR="001040C8">
        <w:t>You</w:t>
      </w:r>
      <w:r w:rsidRPr="001A4291">
        <w:t xml:space="preserve"> teach me </w:t>
      </w:r>
      <w:r w:rsidR="00E570CB">
        <w:t>Your</w:t>
      </w:r>
      <w:r w:rsidRPr="001A4291">
        <w:t xml:space="preserve"> truths.  My tongue shall respond with </w:t>
      </w:r>
      <w:r w:rsidR="00E570CB">
        <w:t>Your</w:t>
      </w:r>
      <w:r w:rsidRPr="001A4291">
        <w:t xml:space="preserve"> words: for all </w:t>
      </w:r>
      <w:r w:rsidR="00E570CB">
        <w:t>Your</w:t>
      </w:r>
      <w:r w:rsidRPr="001A4291">
        <w:t xml:space="preserve"> commandments are righteous.  Let </w:t>
      </w:r>
      <w:r w:rsidR="001040C8">
        <w:t>Your</w:t>
      </w:r>
      <w:r w:rsidRPr="001A4291">
        <w:t xml:space="preserve"> hand be unto delivering me; for I have desired </w:t>
      </w:r>
      <w:r w:rsidR="00E570CB">
        <w:t>Your</w:t>
      </w:r>
      <w:r w:rsidRPr="001A4291">
        <w:t xml:space="preserve"> commandments.  I have longed for </w:t>
      </w:r>
      <w:r w:rsidR="00E570CB">
        <w:t>Your</w:t>
      </w:r>
      <w:r w:rsidRPr="001A4291">
        <w:t xml:space="preserve"> salvation, Lord; and </w:t>
      </w:r>
      <w:r w:rsidR="00E570CB">
        <w:t>Your</w:t>
      </w:r>
      <w:r w:rsidRPr="001A4291">
        <w:t xml:space="preserve"> Law is my meditation. My soul shall live, and it shall praise </w:t>
      </w:r>
      <w:r w:rsidR="001040C8">
        <w:t>You</w:t>
      </w:r>
      <w:r w:rsidRPr="001A4291">
        <w:t xml:space="preserve">; and </w:t>
      </w:r>
      <w:r w:rsidR="00E570CB">
        <w:t>Your</w:t>
      </w:r>
      <w:r w:rsidRPr="001A4291">
        <w:t xml:space="preserve"> judgments shall help me.  I have gone astray like a lost sheep; seek after </w:t>
      </w:r>
      <w:r w:rsidR="00E570CB">
        <w:t>Your</w:t>
      </w:r>
      <w:r w:rsidRPr="001A4291">
        <w:t xml:space="preserve"> servant; for I have not forgotten </w:t>
      </w:r>
      <w:r w:rsidR="00E570CB">
        <w:t>Your</w:t>
      </w:r>
      <w:r w:rsidRPr="001A4291">
        <w:t xml:space="preserve"> command</w:t>
      </w:r>
      <w:r w:rsidRPr="001A4291">
        <w:softHyphen/>
        <w:t xml:space="preserve">ments. </w:t>
      </w:r>
    </w:p>
    <w:p w:rsidR="006A0403" w:rsidRPr="001A4291" w:rsidRDefault="006A0403" w:rsidP="006A0403">
      <w:pPr>
        <w:pStyle w:val="Prose"/>
      </w:pPr>
      <w:r w:rsidRPr="001A4291">
        <w:t xml:space="preserve">Glory be to the Father, and the Son, and the Holy Spirit, </w:t>
      </w:r>
      <w:r>
        <w:t xml:space="preserve">both now, and </w:t>
      </w:r>
      <w:r w:rsidRPr="001A4291">
        <w:t>always, and unto the ages of ages.  Amen.</w:t>
      </w:r>
    </w:p>
    <w:p w:rsidR="006A0403" w:rsidRPr="001A4291" w:rsidRDefault="006A0403" w:rsidP="006A0403">
      <w:pPr>
        <w:pStyle w:val="Prose"/>
      </w:pPr>
      <w:r w:rsidRPr="001A4291">
        <w:t>Glory be to the Father, and the Son and the Holy Spirit, from now and unto the age of all ages.  Amen.</w:t>
      </w:r>
    </w:p>
    <w:p w:rsidR="006A0403" w:rsidRPr="001A4291" w:rsidRDefault="006A0403" w:rsidP="006A0403">
      <w:pPr>
        <w:pStyle w:val="Prose"/>
      </w:pPr>
      <w:r w:rsidRPr="001A4291">
        <w:lastRenderedPageBreak/>
        <w:t xml:space="preserve">Glory to </w:t>
      </w:r>
      <w:r w:rsidR="001040C8">
        <w:t>You</w:t>
      </w:r>
      <w:r w:rsidRPr="001A4291">
        <w:t xml:space="preserve">, O Good One, the Lover of mankind.  Glory to </w:t>
      </w:r>
      <w:r w:rsidR="00E570CB">
        <w:t>Your</w:t>
      </w:r>
      <w:r w:rsidRPr="001A4291">
        <w:t xml:space="preserve"> Mother, the Virgin, and all </w:t>
      </w:r>
      <w:r w:rsidR="00E570CB">
        <w:t>Your</w:t>
      </w:r>
      <w:r w:rsidRPr="001A4291">
        <w:t xml:space="preserve"> saints.</w:t>
      </w:r>
    </w:p>
    <w:p w:rsidR="006A0403" w:rsidRPr="001A4291" w:rsidRDefault="006A0403" w:rsidP="006A0403">
      <w:pPr>
        <w:rPr>
          <w:lang w:val="en-GB"/>
        </w:rPr>
      </w:pPr>
      <w:r w:rsidRPr="001A4291">
        <w:rPr>
          <w:lang w:val="en-GB"/>
        </w:rPr>
        <w:t xml:space="preserve">Glory to </w:t>
      </w:r>
      <w:r w:rsidR="001040C8">
        <w:rPr>
          <w:lang w:val="en-GB"/>
        </w:rPr>
        <w:t>You</w:t>
      </w:r>
      <w:r w:rsidRPr="001A4291">
        <w:rPr>
          <w:lang w:val="en-GB"/>
        </w:rPr>
        <w:t>, O Only</w:t>
      </w:r>
      <w:r w:rsidRPr="001A4291">
        <w:rPr>
          <w:lang w:val="en-GB"/>
        </w:rPr>
        <w:noBreakHyphen/>
        <w:t>Begotten.  O Holy Trinity, have mercy upon us.</w:t>
      </w:r>
    </w:p>
    <w:p w:rsidR="006A0403" w:rsidRPr="001A4291" w:rsidRDefault="006A0403" w:rsidP="006A0403">
      <w:pPr>
        <w:pStyle w:val="Prose"/>
      </w:pPr>
      <w:r w:rsidRPr="001A4291">
        <w:t>Let God arise and let all His enemies be scattered, and let all that hate His Holy Name flee before His face.</w:t>
      </w:r>
    </w:p>
    <w:p w:rsidR="006A0403" w:rsidRPr="001A4291" w:rsidRDefault="006A0403" w:rsidP="006A0403">
      <w:pPr>
        <w:pStyle w:val="Prose"/>
      </w:pPr>
      <w:r w:rsidRPr="001A4291">
        <w:t xml:space="preserve">But let </w:t>
      </w:r>
      <w:r w:rsidR="00E570CB">
        <w:t>Your</w:t>
      </w:r>
      <w:r w:rsidRPr="001A4291">
        <w:t xml:space="preserve"> people be in blessing, thousands of thousands, and ten thousand times ten thousands, doing </w:t>
      </w:r>
      <w:r w:rsidR="00E570CB">
        <w:t>Your</w:t>
      </w:r>
      <w:r w:rsidRPr="001A4291">
        <w:t xml:space="preserve"> will.</w:t>
      </w:r>
    </w:p>
    <w:p w:rsidR="006A0403" w:rsidRPr="006A0403" w:rsidRDefault="006A0403" w:rsidP="006A0403">
      <w:pPr>
        <w:pStyle w:val="Prose"/>
      </w:pPr>
      <w:r w:rsidRPr="001A4291">
        <w:t xml:space="preserve">Lord, </w:t>
      </w:r>
      <w:r w:rsidR="001040C8">
        <w:t>You</w:t>
      </w:r>
      <w:r w:rsidRPr="001A4291">
        <w:t xml:space="preserve"> shalt open my lips, and my mouth shall utter </w:t>
      </w:r>
      <w:r w:rsidR="00E570CB">
        <w:t>Your</w:t>
      </w:r>
      <w:r w:rsidRPr="001A4291">
        <w:t xml:space="preserve"> praise.  Amen.  Alleluia.</w:t>
      </w:r>
    </w:p>
    <w:p w:rsidR="006A0403" w:rsidRPr="006A0403" w:rsidRDefault="006A0403" w:rsidP="006A0403">
      <w:pPr>
        <w:pStyle w:val="Rubric"/>
        <w:rPr>
          <w:rFonts w:cs="Segoe Script"/>
          <w:sz w:val="22"/>
          <w:lang w:val="en-GB"/>
        </w:rPr>
      </w:pPr>
      <w:r w:rsidRPr="001A4291">
        <w:rPr>
          <w:lang w:val="en-GB"/>
        </w:rPr>
        <w:t>Then shall be said,</w:t>
      </w:r>
    </w:p>
    <w:p w:rsidR="006A0403" w:rsidRPr="001A4291" w:rsidRDefault="006A0403" w:rsidP="006A0403">
      <w:pPr>
        <w:pStyle w:val="Prose"/>
      </w:pPr>
      <w:r w:rsidRPr="001A4291">
        <w:t>The hymn of the middle of the blessed night: I offer to Christ, my King and my God: I will hope in Him that He may forgive me my sins.</w:t>
      </w:r>
    </w:p>
    <w:p w:rsidR="006A0403" w:rsidRPr="006A0403" w:rsidRDefault="006A0403" w:rsidP="006A0403">
      <w:pPr>
        <w:pStyle w:val="Rubric"/>
        <w:rPr>
          <w:lang w:val="en-GB"/>
        </w:rPr>
      </w:pPr>
      <w:r w:rsidRPr="001A4291">
        <w:rPr>
          <w:lang w:val="en-GB"/>
        </w:rPr>
        <w:t>Then the following Psalms are said:</w:t>
      </w:r>
    </w:p>
    <w:p w:rsidR="006A0403" w:rsidRDefault="00C140D7" w:rsidP="006A0403">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6A0403">
        <w:tab/>
      </w:r>
      <w:r w:rsidR="004A323C">
        <w:fldChar w:fldCharType="begin"/>
      </w:r>
      <w:r w:rsidR="006A0403">
        <w:instrText xml:space="preserve"> PAGEREF _Ref412026989 \h </w:instrText>
      </w:r>
      <w:r w:rsidR="004A323C">
        <w:fldChar w:fldCharType="separate"/>
      </w:r>
      <w:r w:rsidR="000E219A">
        <w:rPr>
          <w:noProof/>
        </w:rPr>
        <w:t>273</w:t>
      </w:r>
      <w:r w:rsidR="004A323C">
        <w:fldChar w:fldCharType="end"/>
      </w:r>
    </w:p>
    <w:p w:rsidR="006A0403" w:rsidRDefault="00C140D7" w:rsidP="006A0403">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6A0403">
        <w:tab/>
      </w:r>
      <w:r w:rsidR="004A323C">
        <w:fldChar w:fldCharType="begin"/>
      </w:r>
      <w:r w:rsidR="006A0403">
        <w:instrText xml:space="preserve"> PAGEREF _Ref412025822 \h </w:instrText>
      </w:r>
      <w:r w:rsidR="004A323C">
        <w:fldChar w:fldCharType="separate"/>
      </w:r>
      <w:r w:rsidR="000E219A">
        <w:rPr>
          <w:noProof/>
        </w:rPr>
        <w:t>276</w:t>
      </w:r>
      <w:r w:rsidR="004A323C">
        <w:fldChar w:fldCharType="end"/>
      </w:r>
    </w:p>
    <w:p w:rsidR="006A0403" w:rsidRDefault="00C140D7" w:rsidP="006A0403">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6A0403">
        <w:tab/>
      </w:r>
      <w:r w:rsidR="004A323C">
        <w:fldChar w:fldCharType="begin"/>
      </w:r>
      <w:r w:rsidR="006A0403">
        <w:instrText xml:space="preserve"> PAGEREF _Ref412025965 \h </w:instrText>
      </w:r>
      <w:r w:rsidR="004A323C">
        <w:fldChar w:fldCharType="separate"/>
      </w:r>
      <w:r w:rsidR="000E219A">
        <w:rPr>
          <w:noProof/>
        </w:rPr>
        <w:t>284</w:t>
      </w:r>
      <w:r w:rsidR="004A323C">
        <w:fldChar w:fldCharType="end"/>
      </w:r>
    </w:p>
    <w:p w:rsidR="006A0403" w:rsidRDefault="00C140D7" w:rsidP="006A0403">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6A0403">
        <w:tab/>
      </w:r>
      <w:r w:rsidR="004A323C">
        <w:fldChar w:fldCharType="begin"/>
      </w:r>
      <w:r w:rsidR="006A0403">
        <w:instrText xml:space="preserve"> PAGEREF _Ref412026055 \h </w:instrText>
      </w:r>
      <w:r w:rsidR="004A323C">
        <w:fldChar w:fldCharType="separate"/>
      </w:r>
      <w:r w:rsidR="000E219A">
        <w:rPr>
          <w:noProof/>
        </w:rPr>
        <w:t>370</w:t>
      </w:r>
      <w:r w:rsidR="004A323C">
        <w:fldChar w:fldCharType="end"/>
      </w:r>
    </w:p>
    <w:p w:rsidR="006A0403" w:rsidRDefault="00C140D7" w:rsidP="006A0403">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6A0403">
        <w:tab/>
      </w:r>
      <w:r w:rsidR="004A323C">
        <w:fldChar w:fldCharType="begin"/>
      </w:r>
      <w:r w:rsidR="006A0403">
        <w:instrText xml:space="preserve"> PAGEREF _Ref412026212 \h </w:instrText>
      </w:r>
      <w:r w:rsidR="004A323C">
        <w:fldChar w:fldCharType="separate"/>
      </w:r>
      <w:r w:rsidR="000E219A">
        <w:rPr>
          <w:noProof/>
        </w:rPr>
        <w:t>397</w:t>
      </w:r>
      <w:r w:rsidR="004A323C">
        <w:fldChar w:fldCharType="end"/>
      </w:r>
    </w:p>
    <w:p w:rsidR="006A0403" w:rsidRDefault="00C140D7" w:rsidP="006A0403">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6A0403">
        <w:tab/>
      </w:r>
      <w:r w:rsidR="004A323C">
        <w:fldChar w:fldCharType="begin"/>
      </w:r>
      <w:r w:rsidR="006A0403">
        <w:instrText xml:space="preserve"> PAGEREF _Ref412026283 \h </w:instrText>
      </w:r>
      <w:r w:rsidR="004A323C">
        <w:fldChar w:fldCharType="separate"/>
      </w:r>
      <w:r w:rsidR="000E219A">
        <w:rPr>
          <w:noProof/>
        </w:rPr>
        <w:t>406</w:t>
      </w:r>
      <w:r w:rsidR="004A323C">
        <w:fldChar w:fldCharType="end"/>
      </w:r>
    </w:p>
    <w:p w:rsidR="006A0403" w:rsidRDefault="00C140D7" w:rsidP="006A0403">
      <w:pPr>
        <w:pStyle w:val="EngHang"/>
        <w:tabs>
          <w:tab w:val="left" w:leader="dot" w:pos="8280"/>
        </w:tabs>
      </w:pPr>
      <w:r>
        <w:fldChar w:fldCharType="begin"/>
      </w:r>
      <w:r>
        <w:instrText xml:space="preserve"> REF _Ref411967180 \h  \* MERGEFORMAT </w:instrText>
      </w:r>
      <w:r>
        <w:fldChar w:fldCharType="separate"/>
      </w:r>
      <w:r w:rsidR="000E219A">
        <w:t>Psalm</w:t>
      </w:r>
      <w:r w:rsidR="000E219A" w:rsidRPr="00AB1781">
        <w:t xml:space="preserve"> 116</w:t>
      </w:r>
      <w:r w:rsidR="000E219A">
        <w:t>: All you nations, praise the Lord</w:t>
      </w:r>
      <w:r>
        <w:fldChar w:fldCharType="end"/>
      </w:r>
      <w:r w:rsidR="006A0403">
        <w:tab/>
      </w:r>
      <w:r w:rsidR="004A323C">
        <w:fldChar w:fldCharType="begin"/>
      </w:r>
      <w:r w:rsidR="006A0403">
        <w:instrText xml:space="preserve"> PAGEREF _Ref411967180 \h </w:instrText>
      </w:r>
      <w:r w:rsidR="004A323C">
        <w:fldChar w:fldCharType="separate"/>
      </w:r>
      <w:r w:rsidR="000E219A">
        <w:rPr>
          <w:noProof/>
        </w:rPr>
        <w:t>446</w:t>
      </w:r>
      <w:r w:rsidR="004A323C">
        <w:fldChar w:fldCharType="end"/>
      </w:r>
    </w:p>
    <w:p w:rsidR="006A0403" w:rsidRDefault="00C140D7" w:rsidP="006A0403">
      <w:pPr>
        <w:pStyle w:val="EngHang"/>
        <w:tabs>
          <w:tab w:val="left" w:leader="dot" w:pos="8280"/>
        </w:tabs>
      </w:pPr>
      <w:r>
        <w:fldChar w:fldCharType="begin"/>
      </w:r>
      <w:r>
        <w:instrText xml:space="preserve"> REF _Ref411967211 \h  \* MERGEFORMAT </w:instrText>
      </w:r>
      <w:r>
        <w:fldChar w:fldCharType="separate"/>
      </w:r>
      <w:r w:rsidR="000E219A">
        <w:t>Psalm</w:t>
      </w:r>
      <w:r w:rsidR="000E219A" w:rsidRPr="00AB1781">
        <w:t xml:space="preserve"> 117</w:t>
      </w:r>
      <w:r w:rsidR="000E219A">
        <w:t>: Give thanks to the Lord, He is good</w:t>
      </w:r>
      <w:r>
        <w:fldChar w:fldCharType="end"/>
      </w:r>
      <w:r w:rsidR="006A0403">
        <w:tab/>
      </w:r>
      <w:r w:rsidR="004A323C">
        <w:fldChar w:fldCharType="begin"/>
      </w:r>
      <w:r w:rsidR="006A0403">
        <w:instrText xml:space="preserve"> PAGEREF _Ref411967211 \h </w:instrText>
      </w:r>
      <w:r w:rsidR="004A323C">
        <w:fldChar w:fldCharType="separate"/>
      </w:r>
      <w:r w:rsidR="000E219A">
        <w:rPr>
          <w:noProof/>
        </w:rPr>
        <w:t>446</w:t>
      </w:r>
      <w:r w:rsidR="004A323C">
        <w:fldChar w:fldCharType="end"/>
      </w:r>
    </w:p>
    <w:p w:rsidR="006A0403" w:rsidRPr="006A0403" w:rsidRDefault="004A323C" w:rsidP="006A0403">
      <w:pPr>
        <w:pStyle w:val="EngHang"/>
        <w:tabs>
          <w:tab w:val="left" w:leader="dot" w:pos="8280"/>
        </w:tabs>
      </w:pPr>
      <w:r>
        <w:fldChar w:fldCharType="begin"/>
      </w:r>
      <w:r w:rsidR="006A0403">
        <w:instrText xml:space="preserve"> REF _Ref412027139 \h </w:instrText>
      </w:r>
      <w:r>
        <w:fldChar w:fldCharType="separate"/>
      </w:r>
      <w:r w:rsidR="000E219A">
        <w:t>Psalm</w:t>
      </w:r>
      <w:r w:rsidR="000E219A" w:rsidRPr="00AB1781">
        <w:t xml:space="preserve"> 118</w:t>
      </w:r>
      <w:r w:rsidR="000E219A">
        <w:t>: Blessed are they who are faultless in the way</w:t>
      </w:r>
      <w:r>
        <w:fldChar w:fldCharType="end"/>
      </w:r>
      <w:r w:rsidR="006A0403">
        <w:tab/>
      </w:r>
      <w:r>
        <w:fldChar w:fldCharType="begin"/>
      </w:r>
      <w:r w:rsidR="006A0403">
        <w:instrText xml:space="preserve"> PAGEREF _Ref412027139 \h </w:instrText>
      </w:r>
      <w:r>
        <w:fldChar w:fldCharType="separate"/>
      </w:r>
      <w:r w:rsidR="000E219A">
        <w:rPr>
          <w:noProof/>
        </w:rPr>
        <w:t>449</w:t>
      </w:r>
      <w:r>
        <w:fldChar w:fldCharType="end"/>
      </w:r>
    </w:p>
    <w:p w:rsidR="006A0403" w:rsidRPr="001A4291" w:rsidRDefault="00115025" w:rsidP="006A0403">
      <w:pPr>
        <w:pStyle w:val="Heading5"/>
        <w:rPr>
          <w:lang w:val="en-GB"/>
        </w:rPr>
      </w:pPr>
      <w:bookmarkStart w:id="87" w:name="_Toc410196180"/>
      <w:bookmarkStart w:id="88" w:name="_Toc410196412"/>
      <w:bookmarkStart w:id="89" w:name="_Toc410196914"/>
      <w:r>
        <w:rPr>
          <w:lang w:val="en-GB"/>
        </w:rPr>
        <w:t>The G</w:t>
      </w:r>
      <w:r w:rsidR="006A0403">
        <w:rPr>
          <w:lang w:val="en-GB"/>
        </w:rPr>
        <w:t>ospel From Saint</w:t>
      </w:r>
      <w:r w:rsidR="006A0403" w:rsidRPr="001A4291">
        <w:rPr>
          <w:lang w:val="en-GB"/>
        </w:rPr>
        <w:t xml:space="preserve"> </w:t>
      </w:r>
      <w:r w:rsidR="006A0403">
        <w:rPr>
          <w:lang w:val="en-GB"/>
        </w:rPr>
        <w:t>Matthew</w:t>
      </w:r>
      <w:r w:rsidR="006A0403" w:rsidRPr="001A4291">
        <w:rPr>
          <w:lang w:val="en-GB"/>
        </w:rPr>
        <w:t xml:space="preserve"> 25:1</w:t>
      </w:r>
      <w:r w:rsidR="006A0403" w:rsidRPr="001A4291">
        <w:rPr>
          <w:lang w:val="en-GB"/>
        </w:rPr>
        <w:noBreakHyphen/>
        <w:t>13</w:t>
      </w:r>
    </w:p>
    <w:p w:rsidR="006A0403" w:rsidRPr="001A4291" w:rsidRDefault="006A0403" w:rsidP="006A0403">
      <w:pPr>
        <w:pStyle w:val="Prose"/>
      </w:pPr>
      <w:r w:rsidRPr="001A4291">
        <w:tab/>
        <w:t>Then the kingdom of the heavens is liken to ten vir</w:t>
      </w:r>
      <w:r w:rsidRPr="001A4291">
        <w:softHyphen/>
        <w:t xml:space="preserve">gins, which took their lamps, and went forth to meet the bridegroom.  But there were five foolish among them, and five wise.  For the foolish took their lamps, and took no oil with them:  but the wise took oil in their vessels with their lamps.  </w:t>
      </w:r>
    </w:p>
    <w:p w:rsidR="006A0403" w:rsidRPr="001A4291" w:rsidRDefault="006A0403" w:rsidP="006A0403">
      <w:pPr>
        <w:pStyle w:val="Prose"/>
      </w:pPr>
      <w:r w:rsidRPr="001A4291">
        <w:t>When the bridegroom delayed, they all slumbered and they slept.  When it was midnight there was a cry, Behold, the bridegroom has come; arise, come forth before Him.  Then all those vir</w:t>
      </w:r>
      <w:r w:rsidRPr="001A4291">
        <w:softHyphen/>
        <w:t xml:space="preserve">gins arose, and trimmed their lamps.  But the foolish said to the wise, Give us of your oil; for our lamps will be extinguished.  But the wise answered, saying, Not so; lest there be not enough for us and you: but go ye rather to those who sell, and buy for yourselves.  But when they went to buy, the bridegroom came; and they who were prepared went in with Him into the marriage feast: and the door was shut.  </w:t>
      </w:r>
    </w:p>
    <w:p w:rsidR="006A0403" w:rsidRPr="006A0403" w:rsidRDefault="006A0403" w:rsidP="006A0403">
      <w:pPr>
        <w:pStyle w:val="Prose"/>
      </w:pPr>
      <w:r w:rsidRPr="001A4291">
        <w:lastRenderedPageBreak/>
        <w:t xml:space="preserve">And, at last, the rest of the virgins came, saying, Our Lord, Our Lord, open to us.  But He answered and said, Verily I say unto you, I know you not.  Watch therefore, for ye know neither the day nor the hour in which the Son of man comes.  </w:t>
      </w:r>
      <w:r w:rsidRPr="001A4291">
        <w:rPr>
          <w:i/>
          <w:iCs/>
        </w:rPr>
        <w:t>Glory be to God forever.</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Behold </w:t>
      </w:r>
      <w:r w:rsidRPr="00A763DB">
        <w:t>the Bridegroom</w:t>
      </w:r>
      <w:r w:rsidRPr="001A4291">
        <w:t xml:space="preserve"> is coming at midnight.  Blessed is that servant whom He shall find watching.  But he whom He shall find neglectful, is unworthy to go with Him.  See, O my soul, that you grow not heavy with sleep, lest you be found outside the kingdom.  But be watchful and cry aloud, saying, "Holy, Holy, Holy art </w:t>
      </w:r>
      <w:r w:rsidR="001040C8">
        <w:t>You</w:t>
      </w:r>
      <w:r w:rsidRPr="001A4291">
        <w:t xml:space="preserve"> O God.  For the sake of the Mother of God, have mercy upon us."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O my soul, consider that awesome day and be sober, and light your lamp with the oil of gladness,  because you know not at what hour will come upon you the voice saying, "Behold the Bridegroom!"  See, O my soul, that you slumber not, lest you stand outside, knocking like the five foolish virgins.  But watch unto prayer, that you may meet Christ the Lord with sweet oil and that He may grant unto you the true marriage feast of His Divinity.</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O Virgin Mother of God, the invincible fortress</w:t>
      </w:r>
      <w:r w:rsidRPr="001A4291">
        <w:rPr>
          <w:rStyle w:val="FootnoteReference"/>
          <w:rFonts w:cs="@MingLiU"/>
          <w:sz w:val="22"/>
        </w:rPr>
        <w:footnoteReference w:id="7"/>
      </w:r>
      <w:r w:rsidRPr="001A4291">
        <w:t>.  Bring to naught the counsel of our a</w:t>
      </w:r>
      <w:r w:rsidRPr="001A4291">
        <w:t>d</w:t>
      </w:r>
      <w:r w:rsidRPr="001A4291">
        <w:t>versaries, and turn the affliction of your servants into joy.  Fortify our city and fight for our kings and intercede for the peace of the world.  For you are our hope, O Mother of God.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8"/>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r>
        <w:t>The Psalms of the Second Watch</w:t>
      </w:r>
      <w:bookmarkEnd w:id="87"/>
      <w:bookmarkEnd w:id="88"/>
      <w:bookmarkEnd w:id="89"/>
    </w:p>
    <w:p w:rsidR="006A0403" w:rsidRPr="006A0403" w:rsidRDefault="006A0403" w:rsidP="006A0403">
      <w:pPr>
        <w:pStyle w:val="Rubric"/>
      </w:pPr>
      <w:r>
        <w:t>The Psalms of Vespers (except for 117 and 118) are recited,</w:t>
      </w:r>
    </w:p>
    <w:p w:rsidR="006A0403" w:rsidRDefault="00C140D7" w:rsidP="006A0403">
      <w:pPr>
        <w:pStyle w:val="EngHang"/>
        <w:tabs>
          <w:tab w:val="left" w:leader="dot" w:pos="8280"/>
        </w:tabs>
      </w:pPr>
      <w:r>
        <w:fldChar w:fldCharType="begin"/>
      </w:r>
      <w:r>
        <w:instrText xml:space="preserve"> REF _Ref411967235 \h  \* MERGEFORMAT </w:instrText>
      </w:r>
      <w:r>
        <w:fldChar w:fldCharType="separate"/>
      </w:r>
      <w:r w:rsidR="000E219A">
        <w:t>Psalm</w:t>
      </w:r>
      <w:r w:rsidR="000E219A" w:rsidRPr="00AB1781">
        <w:t xml:space="preserve"> 119</w:t>
      </w:r>
      <w:r w:rsidR="000E219A">
        <w:t>: To the Lord in the hour of my distress I cry</w:t>
      </w:r>
      <w:r>
        <w:fldChar w:fldCharType="end"/>
      </w:r>
      <w:r w:rsidR="006A0403">
        <w:tab/>
      </w:r>
      <w:r w:rsidR="004A323C">
        <w:fldChar w:fldCharType="begin"/>
      </w:r>
      <w:r w:rsidR="006A0403">
        <w:instrText xml:space="preserve"> PAGEREF _Ref411967235 \h </w:instrText>
      </w:r>
      <w:r w:rsidR="004A323C">
        <w:fldChar w:fldCharType="separate"/>
      </w:r>
      <w:r w:rsidR="000E219A">
        <w:rPr>
          <w:noProof/>
        </w:rPr>
        <w:t>462</w:t>
      </w:r>
      <w:r w:rsidR="004A323C">
        <w:fldChar w:fldCharType="end"/>
      </w:r>
    </w:p>
    <w:p w:rsidR="006A0403" w:rsidRDefault="00C140D7" w:rsidP="006A0403">
      <w:pPr>
        <w:pStyle w:val="EngHang"/>
        <w:tabs>
          <w:tab w:val="left" w:leader="dot" w:pos="8280"/>
        </w:tabs>
      </w:pPr>
      <w:r>
        <w:fldChar w:fldCharType="begin"/>
      </w:r>
      <w:r>
        <w:instrText xml:space="preserve"> REF _Ref411967252 \h  \* MERGEFORMAT </w:instrText>
      </w:r>
      <w:r>
        <w:fldChar w:fldCharType="separate"/>
      </w:r>
      <w:r w:rsidR="000E219A">
        <w:t>Psalm</w:t>
      </w:r>
      <w:r w:rsidR="000E219A" w:rsidRPr="00AB1781">
        <w:t xml:space="preserve"> 120</w:t>
      </w:r>
      <w:r w:rsidR="000E219A">
        <w:t>: I lift up my eyes to the mountains</w:t>
      </w:r>
      <w:r>
        <w:fldChar w:fldCharType="end"/>
      </w:r>
      <w:r w:rsidR="006A0403">
        <w:tab/>
      </w:r>
      <w:r w:rsidR="004A323C">
        <w:fldChar w:fldCharType="begin"/>
      </w:r>
      <w:r w:rsidR="006A0403">
        <w:instrText xml:space="preserve"> PAGEREF _Ref411967252 \h </w:instrText>
      </w:r>
      <w:r w:rsidR="004A323C">
        <w:fldChar w:fldCharType="separate"/>
      </w:r>
      <w:r w:rsidR="000E219A">
        <w:rPr>
          <w:noProof/>
        </w:rPr>
        <w:t>463</w:t>
      </w:r>
      <w:r w:rsidR="004A323C">
        <w:fldChar w:fldCharType="end"/>
      </w:r>
    </w:p>
    <w:p w:rsidR="006A0403" w:rsidRDefault="00C140D7" w:rsidP="006A0403">
      <w:pPr>
        <w:pStyle w:val="EngHang"/>
        <w:tabs>
          <w:tab w:val="left" w:leader="dot" w:pos="8280"/>
        </w:tabs>
      </w:pPr>
      <w:r>
        <w:fldChar w:fldCharType="begin"/>
      </w:r>
      <w:r>
        <w:instrText xml:space="preserve"> REF _Ref411967283 \h  \* MERGEFORMAT </w:instrText>
      </w:r>
      <w:r>
        <w:fldChar w:fldCharType="separate"/>
      </w:r>
      <w:r w:rsidR="000E219A">
        <w:t>Psalm</w:t>
      </w:r>
      <w:r w:rsidR="000E219A" w:rsidRPr="00AB1781">
        <w:t xml:space="preserve"> 121</w:t>
      </w:r>
      <w:r w:rsidR="000E219A">
        <w:t>: I was glad when they said to me: 'Let us go to the house of the Lord'</w:t>
      </w:r>
      <w:r>
        <w:fldChar w:fldCharType="end"/>
      </w:r>
      <w:r w:rsidR="006A0403">
        <w:tab/>
      </w:r>
      <w:r w:rsidR="004A323C">
        <w:fldChar w:fldCharType="begin"/>
      </w:r>
      <w:r w:rsidR="006A0403">
        <w:instrText xml:space="preserve"> PAGEREF _Ref411967283 \h </w:instrText>
      </w:r>
      <w:r w:rsidR="004A323C">
        <w:fldChar w:fldCharType="separate"/>
      </w:r>
      <w:r w:rsidR="000E219A">
        <w:rPr>
          <w:noProof/>
        </w:rPr>
        <w:t>464</w:t>
      </w:r>
      <w:r w:rsidR="004A323C">
        <w:fldChar w:fldCharType="end"/>
      </w:r>
    </w:p>
    <w:p w:rsidR="006A0403" w:rsidRDefault="00C140D7" w:rsidP="006A0403">
      <w:pPr>
        <w:pStyle w:val="EngHang"/>
        <w:tabs>
          <w:tab w:val="left" w:leader="dot" w:pos="8280"/>
        </w:tabs>
      </w:pPr>
      <w:r>
        <w:fldChar w:fldCharType="begin"/>
      </w:r>
      <w:r>
        <w:instrText xml:space="preserve"> REF _Ref411967299 \h  \* MERGEFORMAT </w:instrText>
      </w:r>
      <w:r>
        <w:fldChar w:fldCharType="separate"/>
      </w:r>
      <w:r w:rsidR="000E219A">
        <w:t>Psalm</w:t>
      </w:r>
      <w:r w:rsidR="000E219A" w:rsidRPr="00AB1781">
        <w:t xml:space="preserve"> 122</w:t>
      </w:r>
      <w:r w:rsidR="000E219A">
        <w:t>: To You I lift up my eyes, O You Who dwell in heaven</w:t>
      </w:r>
      <w:r>
        <w:fldChar w:fldCharType="end"/>
      </w:r>
      <w:r w:rsidR="006A0403">
        <w:tab/>
      </w:r>
      <w:r w:rsidR="004A323C">
        <w:fldChar w:fldCharType="begin"/>
      </w:r>
      <w:r w:rsidR="006A0403">
        <w:instrText xml:space="preserve"> PAGEREF _Ref411967299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_Ref411967321 \h  \* MERGEFORMAT </w:instrText>
      </w:r>
      <w:r>
        <w:fldChar w:fldCharType="separate"/>
      </w:r>
      <w:r w:rsidR="000E219A">
        <w:t>Psalm</w:t>
      </w:r>
      <w:r w:rsidR="000E219A" w:rsidRPr="00AB1781">
        <w:t xml:space="preserve"> 123</w:t>
      </w:r>
      <w:r w:rsidR="000E219A">
        <w:t>: 'Unless the Lord had been among us,' let Israel now say</w:t>
      </w:r>
      <w:r>
        <w:fldChar w:fldCharType="end"/>
      </w:r>
      <w:r w:rsidR="006A0403">
        <w:tab/>
      </w:r>
      <w:r w:rsidR="004A323C">
        <w:fldChar w:fldCharType="begin"/>
      </w:r>
      <w:r w:rsidR="006A0403">
        <w:instrText xml:space="preserve"> PAGEREF _Ref411967321 \h </w:instrText>
      </w:r>
      <w:r w:rsidR="004A323C">
        <w:fldChar w:fldCharType="separate"/>
      </w:r>
      <w:r w:rsidR="000E219A">
        <w:rPr>
          <w:noProof/>
        </w:rPr>
        <w:t>465</w:t>
      </w:r>
      <w:r w:rsidR="004A323C">
        <w:fldChar w:fldCharType="end"/>
      </w:r>
    </w:p>
    <w:p w:rsidR="006A0403" w:rsidRDefault="00C140D7" w:rsidP="006A0403">
      <w:pPr>
        <w:pStyle w:val="EngHang"/>
        <w:tabs>
          <w:tab w:val="left" w:leader="dot" w:pos="8280"/>
        </w:tabs>
      </w:pPr>
      <w:r>
        <w:fldChar w:fldCharType="begin"/>
      </w:r>
      <w:r>
        <w:instrText xml:space="preserve"> REF _Ref411967338 \h  \* MERGEFORMAT </w:instrText>
      </w:r>
      <w:r>
        <w:fldChar w:fldCharType="separate"/>
      </w:r>
      <w:r w:rsidR="000E219A">
        <w:t>Psalm</w:t>
      </w:r>
      <w:r w:rsidR="000E219A" w:rsidRPr="00AB1781">
        <w:t xml:space="preserve"> 124</w:t>
      </w:r>
      <w:r w:rsidR="000E219A">
        <w:t>: Those who trust in the Lord are like Mount Zion</w:t>
      </w:r>
      <w:r>
        <w:fldChar w:fldCharType="end"/>
      </w:r>
      <w:r w:rsidR="006A0403">
        <w:tab/>
      </w:r>
      <w:r w:rsidR="004A323C">
        <w:fldChar w:fldCharType="begin"/>
      </w:r>
      <w:r w:rsidR="006A0403">
        <w:instrText xml:space="preserve"> PAGEREF _Ref411967338 \h </w:instrText>
      </w:r>
      <w:r w:rsidR="004A323C">
        <w:fldChar w:fldCharType="separate"/>
      </w:r>
      <w:r w:rsidR="000E219A">
        <w:rPr>
          <w:noProof/>
        </w:rPr>
        <w:t>466</w:t>
      </w:r>
      <w:r w:rsidR="004A323C">
        <w:fldChar w:fldCharType="end"/>
      </w:r>
    </w:p>
    <w:p w:rsidR="006A0403" w:rsidRDefault="00C140D7" w:rsidP="006A0403">
      <w:pPr>
        <w:pStyle w:val="EngHang"/>
        <w:tabs>
          <w:tab w:val="left" w:leader="dot" w:pos="8280"/>
        </w:tabs>
      </w:pPr>
      <w:r>
        <w:fldChar w:fldCharType="begin"/>
      </w:r>
      <w:r>
        <w:instrText xml:space="preserve"> REF _Ref411967353 \h  \* MERGEFORMAT </w:instrText>
      </w:r>
      <w:r>
        <w:fldChar w:fldCharType="separate"/>
      </w:r>
      <w:r w:rsidR="000E219A">
        <w:t>Psalm</w:t>
      </w:r>
      <w:r w:rsidR="000E219A" w:rsidRPr="00AB1781">
        <w:t xml:space="preserve"> 125</w:t>
      </w:r>
      <w:r w:rsidR="000E219A">
        <w:t>: When the Lord brought back the captives to Zion</w:t>
      </w:r>
      <w:r>
        <w:fldChar w:fldCharType="end"/>
      </w:r>
      <w:r w:rsidR="006A0403">
        <w:tab/>
      </w:r>
      <w:r w:rsidR="004A323C">
        <w:fldChar w:fldCharType="begin"/>
      </w:r>
      <w:r w:rsidR="006A0403">
        <w:instrText xml:space="preserve"> PAGEREF _Ref411967353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_Ref411967372 \h  \* MERGEFORMAT </w:instrText>
      </w:r>
      <w:r>
        <w:fldChar w:fldCharType="separate"/>
      </w:r>
      <w:r w:rsidR="000E219A">
        <w:t>Psalm</w:t>
      </w:r>
      <w:r w:rsidR="000E219A" w:rsidRPr="00AB1781">
        <w:t xml:space="preserve"> 126</w:t>
      </w:r>
      <w:r w:rsidR="000E219A">
        <w:t>: Unless the Lord builds the house, the builders labour in vain</w:t>
      </w:r>
      <w:r>
        <w:fldChar w:fldCharType="end"/>
      </w:r>
      <w:r w:rsidR="006A0403">
        <w:tab/>
      </w:r>
      <w:r w:rsidR="004A323C">
        <w:fldChar w:fldCharType="begin"/>
      </w:r>
      <w:r w:rsidR="006A0403">
        <w:instrText xml:space="preserve"> PAGEREF _Ref411967372 \h </w:instrText>
      </w:r>
      <w:r w:rsidR="004A323C">
        <w:fldChar w:fldCharType="separate"/>
      </w:r>
      <w:r w:rsidR="000E219A">
        <w:rPr>
          <w:noProof/>
        </w:rPr>
        <w:t>467</w:t>
      </w:r>
      <w:r w:rsidR="004A323C">
        <w:fldChar w:fldCharType="end"/>
      </w:r>
    </w:p>
    <w:p w:rsidR="006A0403" w:rsidRDefault="00C140D7" w:rsidP="006A0403">
      <w:pPr>
        <w:pStyle w:val="EngHang"/>
        <w:tabs>
          <w:tab w:val="left" w:leader="dot" w:pos="8280"/>
        </w:tabs>
      </w:pPr>
      <w:r>
        <w:fldChar w:fldCharType="begin"/>
      </w:r>
      <w:r>
        <w:instrText xml:space="preserve"> REF _Ref411967385 \h  \* MERGEFORMAT </w:instrText>
      </w:r>
      <w:r>
        <w:fldChar w:fldCharType="separate"/>
      </w:r>
      <w:r w:rsidR="000E219A">
        <w:t>Psalm</w:t>
      </w:r>
      <w:r w:rsidR="000E219A" w:rsidRPr="00AB1781">
        <w:t xml:space="preserve"> 127</w:t>
      </w:r>
      <w:r w:rsidR="000E219A">
        <w:t>: Blessed are all who fear the Lord, who walk in His ways</w:t>
      </w:r>
      <w:r>
        <w:fldChar w:fldCharType="end"/>
      </w:r>
      <w:r w:rsidR="006A0403">
        <w:tab/>
      </w:r>
      <w:r w:rsidR="004A323C">
        <w:fldChar w:fldCharType="begin"/>
      </w:r>
      <w:r w:rsidR="006A0403">
        <w:instrText xml:space="preserve"> PAGEREF _Ref411967385 \h </w:instrText>
      </w:r>
      <w:r w:rsidR="004A323C">
        <w:fldChar w:fldCharType="separate"/>
      </w:r>
      <w:r w:rsidR="000E219A">
        <w:rPr>
          <w:noProof/>
        </w:rPr>
        <w:t>468</w:t>
      </w:r>
      <w:r w:rsidR="004A323C">
        <w:fldChar w:fldCharType="end"/>
      </w:r>
    </w:p>
    <w:p w:rsidR="006A0403" w:rsidRDefault="00C140D7" w:rsidP="006A0403">
      <w:pPr>
        <w:pStyle w:val="EngHang"/>
        <w:tabs>
          <w:tab w:val="left" w:leader="dot" w:pos="8280"/>
        </w:tabs>
      </w:pPr>
      <w:r>
        <w:fldChar w:fldCharType="begin"/>
      </w:r>
      <w:r>
        <w:instrText xml:space="preserve"> REF _Ref411967400 \h  \* MERGEFORMAT </w:instrText>
      </w:r>
      <w:r>
        <w:fldChar w:fldCharType="separate"/>
      </w:r>
      <w:r w:rsidR="000E219A">
        <w:t>Psalm</w:t>
      </w:r>
      <w:r w:rsidR="000E219A" w:rsidRPr="00AB1781">
        <w:t xml:space="preserve"> 128</w:t>
      </w:r>
      <w:r w:rsidR="000E219A">
        <w:t>: Often have they warred against me from my youth</w:t>
      </w:r>
      <w:r>
        <w:fldChar w:fldCharType="end"/>
      </w:r>
      <w:r w:rsidR="006A0403">
        <w:tab/>
      </w:r>
      <w:r w:rsidR="004A323C">
        <w:fldChar w:fldCharType="begin"/>
      </w:r>
      <w:r w:rsidR="006A0403">
        <w:instrText xml:space="preserve"> PAGEREF _Ref411967400 \h </w:instrText>
      </w:r>
      <w:r w:rsidR="004A323C">
        <w:fldChar w:fldCharType="separate"/>
      </w:r>
      <w:r w:rsidR="000E219A">
        <w:rPr>
          <w:noProof/>
        </w:rPr>
        <w:t>469</w:t>
      </w:r>
      <w:r w:rsidR="004A323C">
        <w:fldChar w:fldCharType="end"/>
      </w:r>
    </w:p>
    <w:p w:rsidR="006A0403" w:rsidRPr="006A0403" w:rsidRDefault="006A0403" w:rsidP="00FB5E62">
      <w:pPr>
        <w:pStyle w:val="Heading5"/>
        <w:rPr>
          <w:lang w:val="en-GB"/>
        </w:rPr>
      </w:pPr>
      <w:r>
        <w:rPr>
          <w:lang w:val="en-GB"/>
        </w:rPr>
        <w:t>The Gospel from Saint Luke</w:t>
      </w:r>
      <w:r w:rsidRPr="001A4291">
        <w:rPr>
          <w:lang w:val="en-GB"/>
        </w:rPr>
        <w:t xml:space="preserve"> 7:36</w:t>
      </w:r>
      <w:r w:rsidRPr="001A4291">
        <w:rPr>
          <w:lang w:val="en-GB"/>
        </w:rPr>
        <w:noBreakHyphen/>
        <w:t>50</w:t>
      </w:r>
    </w:p>
    <w:p w:rsidR="006A0403" w:rsidRPr="001A4291" w:rsidRDefault="006A0403" w:rsidP="006A0403">
      <w:pPr>
        <w:pStyle w:val="Prose"/>
      </w:pPr>
      <w:r w:rsidRPr="001A4291">
        <w:t>Then, one of the Pharisees asked Him that He would eat with him. And when He had entered into the Pharisee's house, He reclined.  And, behold, a woman who was a sinner in the city, when she knew that He reclines in the Pharisee's house, she too</w:t>
      </w:r>
      <w:r>
        <w:t>k an alabaster box of ointment,</w:t>
      </w:r>
      <w:r w:rsidRPr="001A4291">
        <w:t xml:space="preserve"> and she stood behind at His feet, weeping, and began to wet His feet with her tears, and she wiped them with the hairs of her head, and she kissed His feet, and anointed them with the ointment.  </w:t>
      </w:r>
    </w:p>
    <w:p w:rsidR="006A0403" w:rsidRPr="001A4291" w:rsidRDefault="006A0403" w:rsidP="006A0403">
      <w:pPr>
        <w:pStyle w:val="Prose"/>
      </w:pPr>
      <w:r w:rsidRPr="001A4291">
        <w:t xml:space="preserve">But when the Pharisee who had invited Him saw, he spoke within himself, saying, If this was a prophet, he would have known what and of what sort is this woman who has touched Him, for she is a sinner.  </w:t>
      </w:r>
    </w:p>
    <w:p w:rsidR="006A0403" w:rsidRPr="001A4291" w:rsidRDefault="006A0403" w:rsidP="006A0403">
      <w:pPr>
        <w:pStyle w:val="Prose"/>
      </w:pPr>
      <w:r w:rsidRPr="001A4291">
        <w:t xml:space="preserve">And Jesus answering said unto him, Simon, I have a word to say unto you. And he said, Teacher, say it. He said to him, There was a certain creditor which had two debtors: the one </w:t>
      </w:r>
      <w:r w:rsidRPr="001A4291">
        <w:lastRenderedPageBreak/>
        <w:t xml:space="preserve">owed five hundred pence, and the other fifty.  But when they had nothing to pay, he graciously forgave them both. Which therefore, will love him more?  </w:t>
      </w:r>
    </w:p>
    <w:p w:rsidR="006A0403" w:rsidRPr="001A4291" w:rsidRDefault="006A0403" w:rsidP="006A0403">
      <w:pPr>
        <w:pStyle w:val="Prose"/>
      </w:pPr>
      <w:r w:rsidRPr="001A4291">
        <w:t>Simon answered and said, I think he, to whom he forgave the most. And He said to him, You have judged rightly. And when He had turned to the woman, He said to Simon, Do you see this woman? I entered your house, you gave no water for My feet: but she has washed my feet with her tears, and she has wiped them with her hair.  You gave no kiss to my mouth: but this (woman) since the time I came in has not ceased kissing my f</w:t>
      </w:r>
      <w:r>
        <w:t xml:space="preserve">eet.  My head with oil you did </w:t>
      </w:r>
      <w:r w:rsidRPr="001A4291">
        <w:t>not anoint: but this (woman) has anointed my feet with ointment.  Therefore I say to you, Her sins, which are many, are for</w:t>
      </w:r>
      <w:r w:rsidRPr="001A4291">
        <w:softHyphen/>
        <w:t xml:space="preserve">given her; for she has loved exceedingly: but to whom little is forgiven, he loves little.  </w:t>
      </w:r>
    </w:p>
    <w:p w:rsidR="006A0403" w:rsidRPr="001A4291" w:rsidRDefault="006A0403" w:rsidP="006A0403">
      <w:pPr>
        <w:pStyle w:val="Prose"/>
      </w:pPr>
      <w:r w:rsidRPr="001A4291">
        <w:t xml:space="preserve">And He said to her, your sins are forgiven. </w:t>
      </w:r>
    </w:p>
    <w:p w:rsidR="006A0403" w:rsidRPr="001A4291" w:rsidRDefault="006A0403" w:rsidP="006A0403">
      <w:pPr>
        <w:pStyle w:val="Prose"/>
        <w:rPr>
          <w:i/>
          <w:iCs/>
        </w:rPr>
      </w:pPr>
      <w:r w:rsidRPr="001A4291">
        <w:t xml:space="preserve">And those who reclined began to say within themselves, Who is this that forgives sins also?  But He said to the woman, Go in peace, your faith has saved you. </w:t>
      </w:r>
      <w:r w:rsidRPr="001A4291">
        <w:rPr>
          <w:i/>
          <w:iCs/>
        </w:rPr>
        <w:t>Glory be to God forever.</w:t>
      </w:r>
    </w:p>
    <w:p w:rsidR="006A0403" w:rsidRPr="006A0403" w:rsidRDefault="006A0403" w:rsidP="006A0403">
      <w:pPr>
        <w:pStyle w:val="Rubric"/>
        <w:rPr>
          <w:rFonts w:cs="Segoe Script"/>
          <w:sz w:val="22"/>
          <w:lang w:val="en-GB"/>
        </w:rPr>
      </w:pPr>
      <w:r w:rsidRPr="001A4291">
        <w:rPr>
          <w:lang w:val="en-GB"/>
        </w:rPr>
        <w:t>Then shall these Troparia be said,</w:t>
      </w:r>
    </w:p>
    <w:p w:rsidR="006A0403" w:rsidRPr="001A4291" w:rsidRDefault="006A0403" w:rsidP="006A0403">
      <w:pPr>
        <w:pStyle w:val="Prose"/>
      </w:pPr>
      <w:r w:rsidRPr="00A763DB">
        <w:rPr>
          <w:b/>
          <w:bCs/>
        </w:rPr>
        <w:t>Give me,</w:t>
      </w:r>
      <w:r w:rsidRPr="001A4291">
        <w:t xml:space="preserve"> O Lord, fountains of many tears like that which </w:t>
      </w:r>
      <w:r w:rsidR="001040C8">
        <w:t>You</w:t>
      </w:r>
      <w:r w:rsidRPr="001A4291">
        <w:t xml:space="preserve"> </w:t>
      </w:r>
      <w:r w:rsidR="001040C8">
        <w:t>did</w:t>
      </w:r>
      <w:r w:rsidRPr="001A4291">
        <w:t xml:space="preserve"> first give unto the woman that was a sinner, and make me worthy to wash </w:t>
      </w:r>
      <w:r w:rsidR="00E570CB">
        <w:t>Your</w:t>
      </w:r>
      <w:r w:rsidRPr="001A4291">
        <w:t xml:space="preserve"> feet which have set me free from the path of error, that I may bring unto </w:t>
      </w:r>
      <w:r w:rsidR="001040C8">
        <w:t>You</w:t>
      </w:r>
      <w:r w:rsidRPr="001A4291">
        <w:t xml:space="preserve"> precious ointment, and gain through repentance a pure life, and hear that voice full of joy, "Your faith has saved you."</w:t>
      </w:r>
    </w:p>
    <w:p w:rsidR="006A0403" w:rsidRPr="001A4291"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When I consider the multitude of my wicked deeds, and the remembrance of that awesome judgment comes into my heart, trembling takes hold upon me.  I will flee unto </w:t>
      </w:r>
      <w:r w:rsidR="001040C8">
        <w:t>You</w:t>
      </w:r>
      <w:r w:rsidRPr="001A4291">
        <w:t xml:space="preserve">, O God, the Lover of mankind.  Turn not away </w:t>
      </w:r>
      <w:r w:rsidR="00E570CB">
        <w:t>Your</w:t>
      </w:r>
      <w:r w:rsidRPr="001A4291">
        <w:t xml:space="preserve"> face away from me, I entreat </w:t>
      </w:r>
      <w:r w:rsidR="001040C8">
        <w:t>You</w:t>
      </w:r>
      <w:r w:rsidRPr="001A4291">
        <w:t>, Who alone art sinless.  Grant unto my wretched soul a compunction, before the end comes, and save me.</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1A4291">
        <w:t>The heavens praise you, O full of grace, the unwedded Bride.  And we also glorify your unspeakable bringing forth.  O Mother of God intercede for the salvation of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1A4291" w:rsidRDefault="006A0403" w:rsidP="006A0403">
      <w:pPr>
        <w:rPr>
          <w:lang w:val="en-GB"/>
        </w:rPr>
      </w:pPr>
      <w:r w:rsidRPr="001A4291">
        <w:rPr>
          <w:b/>
          <w:bCs/>
          <w:i/>
          <w:iCs/>
          <w:lang w:val="en-GB"/>
        </w:rPr>
        <w:lastRenderedPageBreak/>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1A4291"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6A0403" w:rsidRDefault="006A0403" w:rsidP="006A0403">
      <w:pPr>
        <w:pStyle w:val="Rubric"/>
      </w:pPr>
      <w:r w:rsidRPr="001A4291">
        <w:t>T</w:t>
      </w:r>
      <w:r>
        <w:t>hen shall be said: Lord hear us</w:t>
      </w:r>
      <w:r w:rsidRPr="001A4291">
        <w:t>, have mercy on us and for</w:t>
      </w:r>
      <w:r w:rsidRPr="001A4291">
        <w:softHyphen/>
        <w:t>give us our sins, Lord have mercy (Kirié</w:t>
      </w:r>
      <w:r>
        <w:t xml:space="preserve"> Eleison) </w:t>
      </w:r>
      <w:r w:rsidR="00C241B0">
        <w:rPr>
          <w:lang w:val="en-GB"/>
        </w:rPr>
        <w:t>50 (or 41</w:t>
      </w:r>
      <w:r w:rsidR="00C241B0">
        <w:rPr>
          <w:rStyle w:val="FootnoteReference"/>
          <w:lang w:val="en-GB"/>
        </w:rPr>
        <w:footnoteReference w:id="9"/>
      </w:r>
      <w:r w:rsidR="00C241B0">
        <w:rPr>
          <w:lang w:val="en-GB"/>
        </w:rPr>
        <w:t>)</w:t>
      </w:r>
      <w:r>
        <w:t xml:space="preserve">, </w:t>
      </w:r>
      <w:r w:rsidRPr="001A4291">
        <w:t xml:space="preserve">Holy, </w:t>
      </w:r>
      <w:r>
        <w:t xml:space="preserve">Holy, Holy, (page </w:t>
      </w:r>
      <w:r w:rsidR="004A323C">
        <w:fldChar w:fldCharType="begin"/>
      </w:r>
      <w:r>
        <w:instrText xml:space="preserve"> PAGEREF _Ref411969137 \h </w:instrText>
      </w:r>
      <w:r w:rsidR="004A323C">
        <w:fldChar w:fldCharType="separate"/>
      </w:r>
      <w:r w:rsidR="000E219A">
        <w:rPr>
          <w:noProof/>
        </w:rPr>
        <w:t>12</w:t>
      </w:r>
      <w:r w:rsidR="004A323C">
        <w:fldChar w:fldCharType="end"/>
      </w:r>
      <w:r w:rsidRPr="001A4291">
        <w:t xml:space="preserve">), </w:t>
      </w:r>
      <w:r>
        <w:t xml:space="preserve">and </w:t>
      </w:r>
      <w:r w:rsidRPr="001A4291">
        <w:t>the Lord's Prayer</w:t>
      </w:r>
    </w:p>
    <w:p w:rsidR="00964F23" w:rsidRDefault="00964F23" w:rsidP="00964F23">
      <w:pPr>
        <w:pStyle w:val="Heading3"/>
      </w:pPr>
      <w:bookmarkStart w:id="90" w:name="_Toc410196181"/>
      <w:bookmarkStart w:id="91" w:name="_Toc410196413"/>
      <w:bookmarkStart w:id="92" w:name="_Toc410196915"/>
      <w:r>
        <w:t>The Psalms of the Third Watch</w:t>
      </w:r>
      <w:bookmarkEnd w:id="90"/>
      <w:bookmarkEnd w:id="91"/>
      <w:bookmarkEnd w:id="92"/>
    </w:p>
    <w:p w:rsidR="006A0403" w:rsidRDefault="006A0403" w:rsidP="006A0403">
      <w:pPr>
        <w:pStyle w:val="Rubric"/>
      </w:pPr>
      <w:r>
        <w:t>The Psalms of Compline shall be recited,</w:t>
      </w:r>
    </w:p>
    <w:p w:rsidR="006A0403" w:rsidRPr="00AC19C5" w:rsidRDefault="00C140D7" w:rsidP="006A0403">
      <w:pPr>
        <w:pStyle w:val="EngHang"/>
        <w:tabs>
          <w:tab w:val="left" w:leader="dot" w:pos="8280"/>
        </w:tabs>
        <w:rPr>
          <w:rFonts w:cstheme="minorBidi"/>
        </w:rPr>
      </w:pPr>
      <w:r>
        <w:fldChar w:fldCharType="begin"/>
      </w:r>
      <w:r>
        <w:instrText xml:space="preserve"> REF _Ref411968046 \h  \* MERGEFORMAT </w:instrText>
      </w:r>
      <w:r>
        <w:fldChar w:fldCharType="separate"/>
      </w:r>
      <w:r w:rsidR="000E219A">
        <w:t>Psalm</w:t>
      </w:r>
      <w:r w:rsidR="000E219A" w:rsidRPr="00AB1781">
        <w:t xml:space="preserve"> 129</w:t>
      </w:r>
      <w:r w:rsidR="000E219A">
        <w:t>: Out of the depths I cry to You, O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_Ref411968046 \h </w:instrText>
      </w:r>
      <w:r w:rsidR="004A323C" w:rsidRPr="00AC19C5">
        <w:rPr>
          <w:rFonts w:cstheme="minorBidi"/>
        </w:rPr>
      </w:r>
      <w:r w:rsidR="004A323C" w:rsidRPr="00AC19C5">
        <w:rPr>
          <w:rFonts w:cstheme="minorBidi"/>
        </w:rPr>
        <w:fldChar w:fldCharType="separate"/>
      </w:r>
      <w:r w:rsidR="000E219A">
        <w:rPr>
          <w:rFonts w:cstheme="minorBidi"/>
          <w:noProof/>
        </w:rPr>
        <w:t>469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_Ref411968066 \h  \* MERGEFORMAT </w:instrText>
      </w:r>
      <w:r>
        <w:fldChar w:fldCharType="separate"/>
      </w:r>
      <w:r w:rsidR="000E219A">
        <w:t>Psalm</w:t>
      </w:r>
      <w:r w:rsidR="000E219A" w:rsidRPr="00AB1781">
        <w:t xml:space="preserve"> 130</w:t>
      </w:r>
      <w:r w:rsidR="000E219A">
        <w:t>: O Lord, my heart is not haughty, nor my eyes lofty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_Ref411968066 \h </w:instrText>
      </w:r>
      <w:r w:rsidR="004A323C" w:rsidRPr="00AC19C5">
        <w:rPr>
          <w:rFonts w:cstheme="minorBidi"/>
        </w:rPr>
      </w:r>
      <w:r w:rsidR="004A323C" w:rsidRPr="00AC19C5">
        <w:rPr>
          <w:rFonts w:cstheme="minorBidi"/>
        </w:rPr>
        <w:fldChar w:fldCharType="separate"/>
      </w:r>
      <w:r w:rsidR="000E219A">
        <w:rPr>
          <w:rFonts w:cstheme="minorBidi"/>
          <w:noProof/>
        </w:rPr>
        <w:t>470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_Ref411968081 \h  \* MERGEFORMAT </w:instrText>
      </w:r>
      <w:r>
        <w:fldChar w:fldCharType="separate"/>
      </w:r>
      <w:r w:rsidR="000E219A">
        <w:t>Psalm</w:t>
      </w:r>
      <w:r w:rsidR="000E219A" w:rsidRPr="00AB1781">
        <w:t xml:space="preserve"> 131</w:t>
      </w:r>
      <w:r w:rsidR="000E219A">
        <w:t>: O Lord, remember David and all his meekness</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_Ref411968081 \h </w:instrText>
      </w:r>
      <w:r w:rsidR="004A323C" w:rsidRPr="00AC19C5">
        <w:rPr>
          <w:rFonts w:cstheme="minorBidi"/>
        </w:rPr>
      </w:r>
      <w:r w:rsidR="004A323C" w:rsidRPr="00AC19C5">
        <w:rPr>
          <w:rFonts w:cstheme="minorBidi"/>
        </w:rPr>
        <w:fldChar w:fldCharType="separate"/>
      </w:r>
      <w:r w:rsidR="000E219A">
        <w:rPr>
          <w:rFonts w:cstheme="minorBidi"/>
          <w:noProof/>
        </w:rPr>
        <w:t>471</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_Ref411968095 \h  \* MERGEFORMAT </w:instrText>
      </w:r>
      <w:r>
        <w:fldChar w:fldCharType="separate"/>
      </w:r>
      <w:r w:rsidR="000E219A">
        <w:t>Psalm</w:t>
      </w:r>
      <w:r w:rsidR="000E219A" w:rsidRPr="00AB1781">
        <w:t xml:space="preserve"> 132</w:t>
      </w:r>
      <w:r w:rsidR="000E219A">
        <w:t>: Behold, how good and how delightful it is when brothers dwell together in unity</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_Ref411968095 \h </w:instrText>
      </w:r>
      <w:r w:rsidR="004A323C" w:rsidRPr="00AC19C5">
        <w:rPr>
          <w:rFonts w:cstheme="minorBidi"/>
        </w:rPr>
      </w:r>
      <w:r w:rsidR="004A323C" w:rsidRPr="00AC19C5">
        <w:rPr>
          <w:rFonts w:cstheme="minorBidi"/>
        </w:rPr>
        <w:fldChar w:fldCharType="separate"/>
      </w:r>
      <w:r w:rsidR="000E219A">
        <w:rPr>
          <w:rFonts w:cstheme="minorBidi"/>
          <w:noProof/>
        </w:rPr>
        <w:t>472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_Ref411968119 \h  \* MERGEFORMAT </w:instrText>
      </w:r>
      <w:r>
        <w:fldChar w:fldCharType="separate"/>
      </w:r>
      <w:r w:rsidR="000E219A">
        <w:t>Psalm</w:t>
      </w:r>
      <w:r w:rsidR="000E219A" w:rsidRPr="00AB1781">
        <w:t xml:space="preserve"> 133</w:t>
      </w:r>
      <w:r w:rsidR="000E219A">
        <w:t>: Behold now bless the Lord, all you slaves of the Lord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_Ref411968119 \h </w:instrText>
      </w:r>
      <w:r w:rsidR="004A323C" w:rsidRPr="00AC19C5">
        <w:rPr>
          <w:rFonts w:cstheme="minorBidi"/>
        </w:rPr>
      </w:r>
      <w:r w:rsidR="004A323C" w:rsidRPr="00AC19C5">
        <w:rPr>
          <w:rFonts w:cstheme="minorBidi"/>
        </w:rPr>
        <w:fldChar w:fldCharType="separate"/>
      </w:r>
      <w:r w:rsidR="000E219A">
        <w:rPr>
          <w:rFonts w:cstheme="minorBidi"/>
          <w:noProof/>
        </w:rPr>
        <w:t>473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_Ref411968136 \h  \* MERGEFORMAT </w:instrText>
      </w:r>
      <w:r>
        <w:fldChar w:fldCharType="separate"/>
      </w:r>
      <w:r w:rsidR="000E219A">
        <w:t>Psalm</w:t>
      </w:r>
      <w:r w:rsidR="000E219A" w:rsidRPr="00AB1781">
        <w:t xml:space="preserve"> 136</w:t>
      </w:r>
      <w:r w:rsidR="000E219A">
        <w:t>: By the rivers of Babylon we sat down and wept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_Ref411968136 \h </w:instrText>
      </w:r>
      <w:r w:rsidR="004A323C" w:rsidRPr="00AC19C5">
        <w:rPr>
          <w:rFonts w:cstheme="minorBidi"/>
        </w:rPr>
      </w:r>
      <w:r w:rsidR="004A323C" w:rsidRPr="00AC19C5">
        <w:rPr>
          <w:rFonts w:cstheme="minorBidi"/>
        </w:rPr>
        <w:fldChar w:fldCharType="separate"/>
      </w:r>
      <w:r w:rsidR="000E219A">
        <w:rPr>
          <w:rFonts w:cstheme="minorBidi"/>
          <w:noProof/>
        </w:rPr>
        <w:t>477</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_Ref411968152 \h  \* MERGEFORMAT </w:instrText>
      </w:r>
      <w:r>
        <w:fldChar w:fldCharType="separate"/>
      </w:r>
      <w:r w:rsidR="000E219A">
        <w:t>Psalm</w:t>
      </w:r>
      <w:r w:rsidR="000E219A" w:rsidRPr="00AB1781">
        <w:t xml:space="preserve"> 137</w:t>
      </w:r>
      <w:r w:rsidR="000E219A">
        <w:t>: I will praise and thank You, O Lord, with my whole heart</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_Ref411968152 \h </w:instrText>
      </w:r>
      <w:r w:rsidR="004A323C" w:rsidRPr="00AC19C5">
        <w:rPr>
          <w:rFonts w:cstheme="minorBidi"/>
        </w:rPr>
      </w:r>
      <w:r w:rsidR="004A323C" w:rsidRPr="00AC19C5">
        <w:rPr>
          <w:rFonts w:cstheme="minorBidi"/>
        </w:rPr>
        <w:fldChar w:fldCharType="separate"/>
      </w:r>
      <w:r w:rsidR="000E219A">
        <w:rPr>
          <w:rFonts w:cstheme="minorBidi"/>
          <w:noProof/>
        </w:rPr>
        <w:t>478</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_Ref411968172 \h  \* MERGEFORMAT </w:instrText>
      </w:r>
      <w:r>
        <w:fldChar w:fldCharType="separate"/>
      </w:r>
      <w:r w:rsidR="000E219A">
        <w:t>Psalm</w:t>
      </w:r>
      <w:r w:rsidR="000E219A" w:rsidRPr="00AB1781">
        <w:t xml:space="preserve"> 140</w:t>
      </w:r>
      <w:r w:rsidR="000E219A">
        <w:t>: Lord, I cry to You, hear me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_Ref411968172 \h </w:instrText>
      </w:r>
      <w:r w:rsidR="004A323C" w:rsidRPr="00AC19C5">
        <w:rPr>
          <w:rFonts w:cstheme="minorBidi"/>
        </w:rPr>
      </w:r>
      <w:r w:rsidR="004A323C" w:rsidRPr="00AC19C5">
        <w:rPr>
          <w:rFonts w:cstheme="minorBidi"/>
        </w:rPr>
        <w:fldChar w:fldCharType="separate"/>
      </w:r>
      <w:r w:rsidR="000E219A">
        <w:rPr>
          <w:rFonts w:cstheme="minorBidi"/>
          <w:noProof/>
        </w:rPr>
        <w:t>482</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_Ref411968182 \h  \* MERGEFORMAT </w:instrText>
      </w:r>
      <w:r>
        <w:fldChar w:fldCharType="separate"/>
      </w:r>
      <w:r w:rsidR="000E219A">
        <w:t>Psalm</w:t>
      </w:r>
      <w:r w:rsidR="000E219A" w:rsidRPr="00AB1781">
        <w:t xml:space="preserve"> 141</w:t>
      </w:r>
      <w:r w:rsidR="000E219A">
        <w:t>: I cry to the Lord with all my voice, I pray with all my voice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_Ref411968182 \h </w:instrText>
      </w:r>
      <w:r w:rsidR="004A323C" w:rsidRPr="00AC19C5">
        <w:rPr>
          <w:rFonts w:cstheme="minorBidi"/>
        </w:rPr>
      </w:r>
      <w:r w:rsidR="004A323C" w:rsidRPr="00AC19C5">
        <w:rPr>
          <w:rFonts w:cstheme="minorBidi"/>
        </w:rPr>
        <w:fldChar w:fldCharType="separate"/>
      </w:r>
      <w:r w:rsidR="000E219A">
        <w:rPr>
          <w:rFonts w:cstheme="minorBidi"/>
          <w:noProof/>
        </w:rPr>
        <w:t>483</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_Ref411968206 \h  \* MERGEFORMAT </w:instrText>
      </w:r>
      <w:r>
        <w:fldChar w:fldCharType="separate"/>
      </w:r>
      <w:r w:rsidR="000E219A">
        <w:t>Psalm</w:t>
      </w:r>
      <w:r w:rsidR="000E219A" w:rsidRPr="00AB1781">
        <w:t xml:space="preserve"> 145</w:t>
      </w:r>
      <w:r w:rsidR="000E219A">
        <w:t>: Praise the Lord, O my soul! I will praise the Lord all my life</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_Ref411968206 \h </w:instrText>
      </w:r>
      <w:r w:rsidR="004A323C" w:rsidRPr="00AC19C5">
        <w:rPr>
          <w:rFonts w:cstheme="minorBidi"/>
        </w:rPr>
      </w:r>
      <w:r w:rsidR="004A323C" w:rsidRPr="00AC19C5">
        <w:rPr>
          <w:rFonts w:cstheme="minorBidi"/>
        </w:rPr>
        <w:fldChar w:fldCharType="separate"/>
      </w:r>
      <w:r w:rsidR="000E219A">
        <w:rPr>
          <w:rFonts w:cstheme="minorBidi"/>
          <w:noProof/>
        </w:rPr>
        <w:t>489</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_Ref411968226 \h  \* MERGEFORMAT </w:instrText>
      </w:r>
      <w:r>
        <w:fldChar w:fldCharType="separate"/>
      </w:r>
      <w:r w:rsidR="000E219A">
        <w:t>Psalm</w:t>
      </w:r>
      <w:r w:rsidR="000E219A" w:rsidRPr="00AB1781">
        <w:t xml:space="preserve"> 146</w:t>
      </w:r>
      <w:r w:rsidR="000E219A">
        <w:t>: Praise the Lord, for singing praise is good</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_Ref411968226 \h </w:instrText>
      </w:r>
      <w:r w:rsidR="004A323C" w:rsidRPr="00AC19C5">
        <w:rPr>
          <w:rFonts w:cstheme="minorBidi"/>
        </w:rPr>
      </w:r>
      <w:r w:rsidR="004A323C" w:rsidRPr="00AC19C5">
        <w:rPr>
          <w:rFonts w:cstheme="minorBidi"/>
        </w:rPr>
        <w:fldChar w:fldCharType="separate"/>
      </w:r>
      <w:r w:rsidR="000E219A">
        <w:rPr>
          <w:rFonts w:cstheme="minorBidi"/>
          <w:noProof/>
        </w:rPr>
        <w:t>490</w:t>
      </w:r>
      <w:r w:rsidR="004A323C" w:rsidRPr="00AC19C5">
        <w:rPr>
          <w:rFonts w:cstheme="minorBidi"/>
        </w:rPr>
        <w:fldChar w:fldCharType="end"/>
      </w:r>
    </w:p>
    <w:p w:rsidR="006A0403" w:rsidRPr="00AC19C5" w:rsidRDefault="00C140D7" w:rsidP="006A0403">
      <w:pPr>
        <w:pStyle w:val="EngHang"/>
        <w:tabs>
          <w:tab w:val="left" w:leader="dot" w:pos="8280"/>
        </w:tabs>
        <w:rPr>
          <w:rFonts w:cstheme="minorBidi"/>
        </w:rPr>
      </w:pPr>
      <w:r>
        <w:fldChar w:fldCharType="begin"/>
      </w:r>
      <w:r>
        <w:instrText xml:space="preserve"> REF _Ref411968245 \h  \* MERGEFORMAT </w:instrText>
      </w:r>
      <w:r>
        <w:fldChar w:fldCharType="separate"/>
      </w:r>
      <w:r w:rsidR="000E219A">
        <w:t>Psalm</w:t>
      </w:r>
      <w:r w:rsidR="000E219A" w:rsidRPr="00AB1781">
        <w:t xml:space="preserve"> 147</w:t>
      </w:r>
      <w:r w:rsidR="000E219A">
        <w:t>: Praise the Lord, O Jerusalem! Praise your God, O Zion!</w:t>
      </w:r>
      <w:r>
        <w:fldChar w:fldCharType="end"/>
      </w:r>
      <w:r w:rsidR="006A0403" w:rsidRPr="00AC19C5">
        <w:rPr>
          <w:rFonts w:cstheme="minorBidi"/>
        </w:rPr>
        <w:tab/>
      </w:r>
      <w:r w:rsidR="004A323C" w:rsidRPr="00AC19C5">
        <w:rPr>
          <w:rFonts w:cstheme="minorBidi"/>
        </w:rPr>
        <w:fldChar w:fldCharType="begin"/>
      </w:r>
      <w:r w:rsidR="006A0403" w:rsidRPr="00AC19C5">
        <w:rPr>
          <w:rFonts w:cstheme="minorBidi"/>
        </w:rPr>
        <w:instrText xml:space="preserve"> PAGEREF _Ref411968245 \h </w:instrText>
      </w:r>
      <w:r w:rsidR="004A323C" w:rsidRPr="00AC19C5">
        <w:rPr>
          <w:rFonts w:cstheme="minorBidi"/>
        </w:rPr>
      </w:r>
      <w:r w:rsidR="004A323C" w:rsidRPr="00AC19C5">
        <w:rPr>
          <w:rFonts w:cstheme="minorBidi"/>
        </w:rPr>
        <w:fldChar w:fldCharType="separate"/>
      </w:r>
      <w:r w:rsidR="000E219A">
        <w:rPr>
          <w:rFonts w:cstheme="minorBidi"/>
          <w:noProof/>
        </w:rPr>
        <w:t>491</w:t>
      </w:r>
      <w:r w:rsidR="004A323C" w:rsidRPr="00AC19C5">
        <w:rPr>
          <w:rFonts w:cstheme="minorBidi"/>
        </w:rPr>
        <w:fldChar w:fldCharType="end"/>
      </w:r>
    </w:p>
    <w:p w:rsidR="006A0403" w:rsidRDefault="006A0403" w:rsidP="006A0403">
      <w:pPr>
        <w:pStyle w:val="Heading5"/>
      </w:pPr>
      <w:r>
        <w:t>THE GOSPEL FROM SAINT LUKE 12:32 46</w:t>
      </w:r>
    </w:p>
    <w:p w:rsidR="006A0403" w:rsidRDefault="006A0403" w:rsidP="006A0403">
      <w:pPr>
        <w:pStyle w:val="Prose"/>
      </w:pPr>
      <w:r>
        <w:t xml:space="preserve">Fear not, little flock; for your Father has been well pleased to give to you the Kingdom.  Sell your possessions, and give them for charity; make for yourselves purses which do not </w:t>
      </w:r>
      <w:r>
        <w:lastRenderedPageBreak/>
        <w:t>become old, an unfailing treasure in the heavens, the place where no thief approaches, nor moth destroys.  For where your treasure is, there will your heart be also.</w:t>
      </w:r>
    </w:p>
    <w:p w:rsidR="006A0403" w:rsidRDefault="006A0403" w:rsidP="006A0403">
      <w:pPr>
        <w:pStyle w:val="Prose"/>
      </w:pPr>
      <w:r>
        <w:t xml:space="preserve">Let your loins be girded, and your lights burning; and you also like men that awaiting their Lord, when he will return from the wedding feast; so that if He should come and knock, they may immediately open to Him. Blessed are those servants, whom if their Lord should come, He shall find watching: verily I say unto you, that He shall gird Himself, and make them to recline, and will stand and serve them.  And if He should come in the second watch, or come in the third watch, and find them doing thus, blessed are those servants. </w:t>
      </w:r>
    </w:p>
    <w:p w:rsidR="006A0403" w:rsidRDefault="006A0403" w:rsidP="006A0403">
      <w:pPr>
        <w:pStyle w:val="Prose"/>
      </w:pPr>
      <w:r>
        <w:t>But know this, that if the master of the house knew in what hour the thief comes, he would have watched, and not have left his house to be broken through.  And be ye also prepared: for in the hour that you know not, the Son of Man comes.</w:t>
      </w:r>
      <w:r>
        <w:tab/>
      </w:r>
    </w:p>
    <w:p w:rsidR="006A0403" w:rsidRDefault="006A0403" w:rsidP="006A0403">
      <w:pPr>
        <w:pStyle w:val="Prose"/>
      </w:pPr>
      <w:r>
        <w:tab/>
        <w:t xml:space="preserve">But Peter said, Lord, </w:t>
      </w:r>
      <w:r w:rsidR="00556387">
        <w:t>have</w:t>
      </w:r>
      <w:r>
        <w:t xml:space="preserve"> </w:t>
      </w:r>
      <w:r w:rsidR="001040C8">
        <w:t>You</w:t>
      </w:r>
      <w:r>
        <w:t xml:space="preserve"> said this parable to us, or </w:t>
      </w:r>
      <w:r w:rsidR="00556387">
        <w:t>have</w:t>
      </w:r>
      <w:r>
        <w:t xml:space="preserve"> </w:t>
      </w:r>
      <w:r w:rsidR="001040C8">
        <w:t>You</w:t>
      </w:r>
      <w:r>
        <w:t xml:space="preserve"> said it to every one?  And the Lord said, Who then is the faithful and wise steward, whom his Lord shall set over his servants, that he may give them their food at the given time?  Blessed is that servant, whom if his Lord should come, He may find doing thus. Truly, I say to you, that He will set him over all that His possessions. </w:t>
      </w:r>
    </w:p>
    <w:p w:rsidR="006A0403" w:rsidRDefault="006A0403" w:rsidP="006A0403">
      <w:pPr>
        <w:pStyle w:val="Prose"/>
      </w:pPr>
      <w:r>
        <w:tab/>
        <w:t xml:space="preserve">But if that evil servant should say in his heart, My Lord will delay his coming; and begin to beat the servants and the handmaids, and to eat and drink, and to be drunken; the Lord of that servant will come in the day which he expects Him not, and in the hour which he knows not, and will cut him asunder, and his portion He will set with the </w:t>
      </w:r>
      <w:commentRangeStart w:id="93"/>
      <w:r>
        <w:t>unbelievers</w:t>
      </w:r>
      <w:commentRangeEnd w:id="93"/>
      <w:r>
        <w:rPr>
          <w:rStyle w:val="CommentReference"/>
          <w:lang w:val="en-CA"/>
        </w:rPr>
        <w:commentReference w:id="93"/>
      </w:r>
      <w:r>
        <w:t xml:space="preserve">. </w:t>
      </w:r>
    </w:p>
    <w:p w:rsidR="006A0403" w:rsidRPr="006A0403" w:rsidRDefault="006A0403" w:rsidP="006A0403">
      <w:pPr>
        <w:pStyle w:val="Rubric"/>
        <w:rPr>
          <w:lang w:val="en-GB"/>
        </w:rPr>
      </w:pPr>
      <w:r w:rsidRPr="001A4291">
        <w:rPr>
          <w:lang w:val="en-GB"/>
        </w:rPr>
        <w:t>Then shall these Troparia be said,</w:t>
      </w:r>
    </w:p>
    <w:p w:rsidR="006A0403" w:rsidRPr="001A4291" w:rsidRDefault="006A0403" w:rsidP="006A0403">
      <w:pPr>
        <w:pStyle w:val="Prose"/>
      </w:pPr>
      <w:r w:rsidRPr="00A763DB">
        <w:rPr>
          <w:b/>
          <w:bCs/>
        </w:rPr>
        <w:t xml:space="preserve">With a merciful </w:t>
      </w:r>
      <w:r w:rsidRPr="001A4291">
        <w:t>eye, Lord, look upon my weakness, for yet a little, (and) my life will cease, and from my deeds I have no salvation.  Therefore, I ask (</w:t>
      </w:r>
      <w:r w:rsidR="001040C8">
        <w:t>You</w:t>
      </w:r>
      <w:r w:rsidRPr="001A4291">
        <w:t>), Lord, look with a merciful eye upon my poverty and save me.</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As though the Judge were present, be watchful and sober, O my soul,  and understand that hour of terror; for there shall be no mercy at the judgment for him who showed not mercy .  There</w:t>
      </w:r>
      <w:r w:rsidRPr="001A4291">
        <w:softHyphen/>
        <w:t xml:space="preserve">fore spare me, O Saviour, for </w:t>
      </w:r>
      <w:r w:rsidR="001040C8">
        <w:t>You</w:t>
      </w:r>
      <w:r w:rsidRPr="001A4291">
        <w:t xml:space="preserve"> alone art the Lover of mankind.</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Pr>
          <w:lang w:val="en-GB"/>
        </w:rPr>
        <w:t xml:space="preserve">  (Both now and </w:t>
      </w:r>
      <w:r w:rsidRPr="001A4291">
        <w:rPr>
          <w:lang w:val="en-GB"/>
        </w:rPr>
        <w:t>always, and unto the ages of ages.  Amen.)</w:t>
      </w:r>
    </w:p>
    <w:p w:rsidR="006A0403" w:rsidRPr="001A4291" w:rsidRDefault="006A0403" w:rsidP="006A0403">
      <w:pPr>
        <w:pStyle w:val="Prose"/>
      </w:pPr>
      <w:r w:rsidRPr="001A4291">
        <w:t>O rational Gate of Life, honoured Mother of God, save them who in faith fled unto you from distress.  That in all things we may glorify your holy bringing forth for the salvation of our souls.</w:t>
      </w:r>
    </w:p>
    <w:p w:rsidR="006A0403" w:rsidRPr="006A0403" w:rsidRDefault="006A0403" w:rsidP="006A0403">
      <w:pPr>
        <w:rPr>
          <w:lang w:val="en-GB"/>
        </w:rPr>
      </w:pPr>
      <w:r w:rsidRPr="001A4291">
        <w:rPr>
          <w:b/>
          <w:bCs/>
          <w:i/>
          <w:iCs/>
          <w:lang w:val="en-GB"/>
        </w:rPr>
        <w:lastRenderedPageBreak/>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now and always, and unto the ages of ages.  Amen.)</w:t>
      </w:r>
    </w:p>
    <w:p w:rsidR="006A0403" w:rsidRPr="001A4291" w:rsidRDefault="006A0403" w:rsidP="006A0403">
      <w:pPr>
        <w:pStyle w:val="Prose"/>
      </w:pPr>
      <w:r w:rsidRPr="00A763DB">
        <w:rPr>
          <w:b/>
          <w:bCs/>
        </w:rPr>
        <w:t>O Heavenly King,</w:t>
      </w:r>
      <w:r w:rsidRPr="001A4291">
        <w:t xml:space="preserve"> the Paraclete, the Spirit of Truth, who art in every place and Who fills all; the Treasure of the good and the Giver of Life, graciously come and be in us, and cleanse us from every blemish, O Good One, and save our souls.</w:t>
      </w:r>
    </w:p>
    <w:p w:rsidR="006A0403" w:rsidRPr="006A0403" w:rsidRDefault="006A0403" w:rsidP="006A0403">
      <w:pPr>
        <w:rPr>
          <w:lang w:val="en-GB"/>
        </w:rPr>
      </w:pPr>
      <w:r w:rsidRPr="001A4291">
        <w:rPr>
          <w:b/>
          <w:bCs/>
          <w:i/>
          <w:iCs/>
          <w:lang w:val="en-GB"/>
        </w:rPr>
        <w:t>Doxa Patri ke Eio ke Agio Pnevmati.</w:t>
      </w:r>
      <w:r w:rsidRPr="001A4291">
        <w:rPr>
          <w:lang w:val="en-GB"/>
        </w:rPr>
        <w:t xml:space="preserve"> (Glory be to the Father and to the Son and to the Holy Spirit.)</w:t>
      </w:r>
    </w:p>
    <w:p w:rsidR="006A0403" w:rsidRPr="001A4291" w:rsidRDefault="006A0403" w:rsidP="006A0403">
      <w:pPr>
        <w:pStyle w:val="Prose"/>
      </w:pPr>
      <w:r w:rsidRPr="001A4291">
        <w:t xml:space="preserve">As </w:t>
      </w:r>
      <w:r w:rsidR="001040C8">
        <w:t>You</w:t>
      </w:r>
      <w:r w:rsidRPr="001A4291">
        <w:t xml:space="preserve"> </w:t>
      </w:r>
      <w:r w:rsidR="00556387">
        <w:t>were</w:t>
      </w:r>
      <w:r w:rsidRPr="001A4291">
        <w:t xml:space="preserve"> with </w:t>
      </w:r>
      <w:r w:rsidR="00E570CB">
        <w:t>Your</w:t>
      </w:r>
      <w:r w:rsidRPr="001A4291">
        <w:t xml:space="preserve"> disciples, O Saviour, and gavest them peace, come also and be with us; save us and deliver our souls.</w:t>
      </w:r>
    </w:p>
    <w:p w:rsidR="006A0403" w:rsidRPr="006A0403" w:rsidRDefault="006A0403" w:rsidP="006A0403">
      <w:pPr>
        <w:rPr>
          <w:lang w:val="en-GB"/>
        </w:rPr>
      </w:pPr>
      <w:r w:rsidRPr="001A4291">
        <w:rPr>
          <w:b/>
          <w:bCs/>
          <w:i/>
          <w:iCs/>
          <w:lang w:val="en-GB"/>
        </w:rPr>
        <w:t>Ke nin ke a</w:t>
      </w:r>
      <w:r w:rsidRPr="001A4291">
        <w:rPr>
          <w:b/>
          <w:bCs/>
          <w:i/>
          <w:iCs/>
          <w:lang w:val="en-GB"/>
        </w:rPr>
        <w:noBreakHyphen/>
        <w:t>ee ke ees toos e</w:t>
      </w:r>
      <w:r w:rsidRPr="001A4291">
        <w:rPr>
          <w:b/>
          <w:bCs/>
          <w:i/>
          <w:iCs/>
          <w:lang w:val="en-GB"/>
        </w:rPr>
        <w:noBreakHyphen/>
        <w:t>onas ton e</w:t>
      </w:r>
      <w:r w:rsidRPr="001A4291">
        <w:rPr>
          <w:b/>
          <w:bCs/>
          <w:i/>
          <w:iCs/>
          <w:lang w:val="en-GB"/>
        </w:rPr>
        <w:noBreakHyphen/>
        <w:t>onon. Amen.</w:t>
      </w:r>
      <w:r w:rsidRPr="001A4291">
        <w:rPr>
          <w:lang w:val="en-GB"/>
        </w:rPr>
        <w:t xml:space="preserve">  (Both </w:t>
      </w:r>
      <w:r>
        <w:rPr>
          <w:lang w:val="en-GB"/>
        </w:rPr>
        <w:t xml:space="preserve">now, and </w:t>
      </w:r>
      <w:r w:rsidRPr="001A4291">
        <w:rPr>
          <w:lang w:val="en-GB"/>
        </w:rPr>
        <w:t>always, and unto the ages of ages.  Amen.)</w:t>
      </w:r>
    </w:p>
    <w:p w:rsidR="006A0403" w:rsidRPr="001A4291" w:rsidRDefault="006A0403" w:rsidP="006A0403">
      <w:pPr>
        <w:pStyle w:val="Prose"/>
      </w:pPr>
      <w:r w:rsidRPr="001A4291">
        <w:t xml:space="preserve">If we stand in </w:t>
      </w:r>
      <w:r w:rsidR="001040C8">
        <w:t>Your</w:t>
      </w:r>
      <w:r w:rsidRPr="001A4291">
        <w:t xml:space="preserve"> holy temple, we count ourselves as those who stand in heaven.  O Mother of God, you are the gate of heaven; open to us the door of mercy.</w:t>
      </w:r>
    </w:p>
    <w:p w:rsidR="006A0403" w:rsidRPr="00BD252D" w:rsidRDefault="006A0403" w:rsidP="006A0403">
      <w:pPr>
        <w:pStyle w:val="Rubric"/>
        <w:rPr>
          <w:lang w:val="en-GB"/>
        </w:rPr>
      </w:pPr>
      <w:r w:rsidRPr="001A4291">
        <w:rPr>
          <w:lang w:val="en-GB"/>
        </w:rPr>
        <w:t>T</w:t>
      </w:r>
      <w:r>
        <w:rPr>
          <w:lang w:val="en-GB"/>
        </w:rPr>
        <w:t xml:space="preserve">hen shall be </w:t>
      </w:r>
      <w:r w:rsidRPr="006A0403">
        <w:t>said</w:t>
      </w:r>
      <w:r>
        <w:rPr>
          <w:lang w:val="en-GB"/>
        </w:rPr>
        <w:t>: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0"/>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xml:space="preserve">), </w:t>
      </w:r>
      <w:r>
        <w:rPr>
          <w:lang w:val="en-GB"/>
        </w:rPr>
        <w:t xml:space="preserve">and </w:t>
      </w:r>
      <w:r w:rsidRPr="001A4291">
        <w:rPr>
          <w:lang w:val="en-GB"/>
        </w:rPr>
        <w:t xml:space="preserve">the Lord's Prayer </w:t>
      </w:r>
      <w:r>
        <w:rPr>
          <w:lang w:val="en-GB"/>
        </w:rPr>
        <w:t>.</w:t>
      </w:r>
    </w:p>
    <w:p w:rsidR="006A0403" w:rsidRPr="001A4291" w:rsidRDefault="006A0403" w:rsidP="006A0403">
      <w:pPr>
        <w:pStyle w:val="Heading5"/>
        <w:rPr>
          <w:lang w:val="en-GB"/>
        </w:rPr>
      </w:pPr>
      <w:r w:rsidRPr="001A4291">
        <w:rPr>
          <w:lang w:val="en-GB"/>
        </w:rPr>
        <w:t>THE GOSPEL FROM SAINT LUKE 2l:29</w:t>
      </w:r>
      <w:r w:rsidRPr="001A4291">
        <w:rPr>
          <w:lang w:val="en-GB"/>
        </w:rPr>
        <w:noBreakHyphen/>
        <w:t>32</w:t>
      </w:r>
    </w:p>
    <w:p w:rsidR="006A0403" w:rsidRPr="001A4291" w:rsidRDefault="006A0403" w:rsidP="006A0403">
      <w:pPr>
        <w:pStyle w:val="Prose"/>
        <w:rPr>
          <w:i/>
          <w:iCs/>
        </w:rPr>
      </w:pPr>
      <w:r>
        <w:t xml:space="preserve">  </w:t>
      </w:r>
      <w:r w:rsidRPr="001A4291">
        <w:t xml:space="preserve">Now, O my master, </w:t>
      </w:r>
      <w:r w:rsidR="001040C8">
        <w:t>You</w:t>
      </w:r>
      <w:r w:rsidRPr="001A4291">
        <w:t xml:space="preserve"> shalt let </w:t>
      </w:r>
      <w:r w:rsidR="00E570CB">
        <w:t>Your</w:t>
      </w:r>
      <w:r w:rsidRPr="001A4291">
        <w:t xml:space="preserve"> servant depart in peace, according to </w:t>
      </w:r>
      <w:r w:rsidR="00E570CB">
        <w:t>Your</w:t>
      </w:r>
      <w:r w:rsidRPr="001A4291">
        <w:t xml:space="preserve"> word: for my </w:t>
      </w:r>
      <w:r>
        <w:t xml:space="preserve">eyes have seen </w:t>
      </w:r>
      <w:r w:rsidR="00E570CB">
        <w:t>Your</w:t>
      </w:r>
      <w:r>
        <w:t xml:space="preserve"> sal</w:t>
      </w:r>
      <w:r>
        <w:softHyphen/>
        <w:t>vation,</w:t>
      </w:r>
      <w:r w:rsidRPr="001A4291">
        <w:t xml:space="preserve"> Which </w:t>
      </w:r>
      <w:r w:rsidR="001040C8">
        <w:t>You</w:t>
      </w:r>
      <w:r w:rsidRPr="001A4291">
        <w:t xml:space="preserve"> </w:t>
      </w:r>
      <w:r w:rsidR="00556387">
        <w:t>have</w:t>
      </w:r>
      <w:r w:rsidRPr="001A4291">
        <w:t xml:space="preserve"> prepared before the face of all </w:t>
      </w:r>
      <w:r>
        <w:t xml:space="preserve">the peoples; </w:t>
      </w:r>
      <w:r w:rsidRPr="001A4291">
        <w:t xml:space="preserve">a light for a revelation to the nations, and the glory of </w:t>
      </w:r>
      <w:r w:rsidR="00E570CB">
        <w:t>Your</w:t>
      </w:r>
      <w:r w:rsidRPr="001A4291">
        <w:t xml:space="preserve"> people Israel.  </w:t>
      </w:r>
      <w:r w:rsidRPr="001A4291">
        <w:rPr>
          <w:i/>
          <w:iCs/>
        </w:rPr>
        <w:t>Glory be to God forever.</w:t>
      </w:r>
    </w:p>
    <w:p w:rsidR="006A0403" w:rsidRPr="006A0403" w:rsidRDefault="006A0403" w:rsidP="006A0403">
      <w:pPr>
        <w:pStyle w:val="Rubric"/>
        <w:rPr>
          <w:lang w:val="en-GB"/>
        </w:rPr>
      </w:pPr>
      <w:r w:rsidRPr="001A4291">
        <w:rPr>
          <w:lang w:val="en-GB"/>
        </w:rPr>
        <w:t>Then shall be said this absolution,</w:t>
      </w:r>
    </w:p>
    <w:p w:rsidR="006A0403" w:rsidRPr="001A4291" w:rsidRDefault="006A0403" w:rsidP="006A0403">
      <w:pPr>
        <w:pStyle w:val="Prose"/>
      </w:pPr>
      <w:r w:rsidRPr="001A4291">
        <w:t xml:space="preserve">Master, Lord Jesus Christ, Son of the Living God, Who abides forever, enlighten our minds that we may understand </w:t>
      </w:r>
      <w:r w:rsidR="00E570CB">
        <w:t>Your</w:t>
      </w:r>
      <w:r w:rsidRPr="001A4291">
        <w:t xml:space="preserve"> life</w:t>
      </w:r>
      <w:r w:rsidRPr="001A4291">
        <w:noBreakHyphen/>
        <w:t xml:space="preserve">giving sayings.  Raise us up from the darkness of sin that slays the soul.  Make us worthy to be upright in well doing,  and at </w:t>
      </w:r>
      <w:r w:rsidR="00E570CB">
        <w:t>Your</w:t>
      </w:r>
      <w:r w:rsidRPr="001A4291">
        <w:t xml:space="preserve"> Coming to judge the world, may we be worthy to hear that voice full of joy saying, "Come to me, ye blessed of my Father, inherit the kingdom prepared for you from the founda</w:t>
      </w:r>
      <w:r w:rsidRPr="001A4291">
        <w:softHyphen/>
        <w:t xml:space="preserve">tion of the world."  Yea, Lord, straighten us, that we may be in that hour fearless, and unwavering, and unmoved. And make us not ashamed on account of the multitude of our iniquities.  For </w:t>
      </w:r>
      <w:r w:rsidR="001040C8">
        <w:t>You</w:t>
      </w:r>
      <w:r w:rsidRPr="001A4291">
        <w:t xml:space="preserve"> alone art the Compassionate, the Long</w:t>
      </w:r>
      <w:r w:rsidRPr="001A4291">
        <w:noBreakHyphen/>
        <w:t xml:space="preserve">suffering and plenteous in mercy.  Through the intercession of the Lady of us all, the Mother of God, Saint Mary, and of all the choir of </w:t>
      </w:r>
      <w:r w:rsidR="00E570CB">
        <w:t>Your</w:t>
      </w:r>
      <w:r w:rsidRPr="001A4291">
        <w:t xml:space="preserve"> saints.  Amen.</w:t>
      </w:r>
    </w:p>
    <w:p w:rsidR="006A0403" w:rsidRPr="006A0403" w:rsidRDefault="006A0403" w:rsidP="006A0403">
      <w:pPr>
        <w:pStyle w:val="Rubric"/>
        <w:rPr>
          <w:lang w:val="en-GB"/>
        </w:rPr>
      </w:pPr>
      <w:r w:rsidRPr="001A4291">
        <w:rPr>
          <w:lang w:val="en-GB"/>
        </w:rPr>
        <w:lastRenderedPageBreak/>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964F23" w:rsidRDefault="00964F23" w:rsidP="00964F23">
      <w:pPr>
        <w:pStyle w:val="Heading3"/>
      </w:pPr>
      <w:bookmarkStart w:id="94" w:name="_Toc410196182"/>
      <w:bookmarkStart w:id="95" w:name="_Toc410196414"/>
      <w:bookmarkStart w:id="96" w:name="_Toc410196916"/>
      <w:r>
        <w:t>The Midnight Praise</w:t>
      </w:r>
      <w:bookmarkEnd w:id="94"/>
      <w:bookmarkEnd w:id="95"/>
      <w:bookmarkEnd w:id="96"/>
    </w:p>
    <w:p w:rsidR="00343753" w:rsidRDefault="00343753" w:rsidP="00964F23">
      <w:pPr>
        <w:pStyle w:val="Heading4"/>
        <w:rPr>
          <w:lang w:val="en-US"/>
        </w:rPr>
      </w:pPr>
      <w:r>
        <w:rPr>
          <w:lang w:val="en-US"/>
        </w:rPr>
        <w:t>The Beginning of the Midnight Praise</w:t>
      </w:r>
      <w:bookmarkEnd w:id="22"/>
      <w:bookmarkEnd w:id="23"/>
      <w:bookmarkEnd w:id="24"/>
      <w:bookmarkEnd w:id="25"/>
      <w:bookmarkEnd w:id="26"/>
      <w:bookmarkEnd w:id="27"/>
      <w:bookmarkEnd w:id="28"/>
    </w:p>
    <w:p w:rsidR="00964F23" w:rsidRDefault="00964F23" w:rsidP="00964F23">
      <w:r>
        <w:t>In the name of the Father and the Son: and the Holy Spirit, One God. Amen.</w:t>
      </w:r>
    </w:p>
    <w:p w:rsidR="00964F23" w:rsidRDefault="00964F23" w:rsidP="00964F23">
      <w:r>
        <w:t>Lord have mercy. Lord have mercy. Lord Bless. Amen.</w:t>
      </w:r>
    </w:p>
    <w:p w:rsidR="00964F23" w:rsidRDefault="00964F23" w:rsidP="00964F23">
      <w:r>
        <w:t>Glory be to the Father and the Son, and the Holy Spirit: Now and forever and unto the age of ages: Amen.</w:t>
      </w:r>
    </w:p>
    <w:p w:rsidR="00964F23" w:rsidRDefault="00964F23" w:rsidP="00964F23">
      <w:r>
        <w:t>Our Father...</w:t>
      </w:r>
    </w:p>
    <w:p w:rsidR="00964F23" w:rsidRDefault="00964F23" w:rsidP="00964F23">
      <w:r>
        <w:t>Let us give thanks...</w:t>
      </w:r>
    </w:p>
    <w:p w:rsidR="00964F23" w:rsidRDefault="00964F23" w:rsidP="00964F23">
      <w:r>
        <w:t>Have mercy upon me, O God.</w:t>
      </w:r>
    </w:p>
    <w:p w:rsidR="00964F23" w:rsidRDefault="00964F23" w:rsidP="00964F23">
      <w:r>
        <w:t>Glory be to You, O our God...</w:t>
      </w:r>
    </w:p>
    <w:p w:rsidR="00964F23" w:rsidRPr="00964F23" w:rsidRDefault="00964F23" w:rsidP="00964F23">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600" w:firstRow="0" w:lastRow="0" w:firstColumn="0" w:lastColumn="0" w:noHBand="1" w:noVBand="1"/>
      </w:tblPr>
      <w:tblGrid>
        <w:gridCol w:w="288"/>
        <w:gridCol w:w="3960"/>
        <w:gridCol w:w="288"/>
        <w:gridCol w:w="288"/>
        <w:gridCol w:w="3960"/>
      </w:tblGrid>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commentRangeStart w:id="97"/>
            <w:r>
              <w:t>Arise</w:t>
            </w:r>
            <w:commentRangeEnd w:id="97"/>
            <w:r>
              <w:rPr>
                <w:rStyle w:val="CommentReference"/>
              </w:rPr>
              <w:commentReference w:id="97"/>
            </w:r>
            <w:r>
              <w:t>, O children of the light: let us praise the Lord of the powers.</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Ⲧⲉⲛ ⲑⲏⲛⲟⲩ ⲉ̀ⲡ̀ϣⲱⲓ ⲛⲓϣⲏⲣⲓ ⲛ̀ⲧⲉ ⲡⲓⲟⲩⲱⲓⲛⲓ ⲛ̀ⲧⲉⲛϩⲱⲥ ⲉⲠⲟ</w:t>
            </w:r>
            <w:r w:rsidRPr="005130A7">
              <w:rPr>
                <w:rFonts w:ascii="Times New Roman" w:hAnsi="Times New Roman" w:cs="Times New Roman"/>
              </w:rPr>
              <w:t>͞</w:t>
            </w:r>
            <w:r w:rsidRPr="005130A7">
              <w:t>ⲥ ⲛ̀ⲧⲉ ⲛⲓϫⲟⲙ.</w:t>
            </w:r>
          </w:p>
        </w:tc>
      </w:tr>
      <w:tr w:rsidR="00964F23" w:rsidTr="00EE572E">
        <w:trPr>
          <w:cantSplit/>
        </w:trPr>
        <w:tc>
          <w:tcPr>
            <w:tcW w:w="288" w:type="dxa"/>
          </w:tcPr>
          <w:p w:rsidR="00964F23" w:rsidRPr="001E2E1C" w:rsidRDefault="00964F23" w:rsidP="001E2E1C">
            <w:pPr>
              <w:pStyle w:val="CopticCross"/>
            </w:pPr>
            <w:r>
              <w:t>¿</w:t>
            </w:r>
          </w:p>
        </w:tc>
        <w:tc>
          <w:tcPr>
            <w:tcW w:w="3960" w:type="dxa"/>
          </w:tcPr>
          <w:p w:rsidR="00964F23" w:rsidRDefault="00964F23" w:rsidP="00964F23">
            <w:pPr>
              <w:pStyle w:val="EngEnd"/>
            </w:pPr>
            <w:r w:rsidRPr="004E04E2">
              <w:t>That He may grant us the salvation of our souls.</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Ϩⲟⲡⲱⲥ ⲛ̀ⲧⲉϥⲉⲣϩ̀ⲙⲟⲧ ⲛⲁⲛ ⲙ̀ⲡ̀ⲥⲱϯ ⲛ̀ⲧⲉ ⲛⲉⲛⲯⲩⲭⲏ.</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 xml:space="preserve">Whenever we stand before You in the </w:t>
            </w:r>
            <w:commentRangeStart w:id="98"/>
            <w:r>
              <w:t>flesh</w:t>
            </w:r>
            <w:commentRangeEnd w:id="98"/>
            <w:r>
              <w:rPr>
                <w:rStyle w:val="CommentReference"/>
              </w:rPr>
              <w:commentReference w:id="98"/>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Ϧⲉⲛ ⲡ̀ϫⲓⲛⲑ̀ⲣⲉⲛⲟ̀ϩⲓ ⲉⲣⲁⲧⲉⲛ ⲙ̀ⲡⲉⲕⲙ̀ⲑⲟ ⲥⲱⲙⲁⲧⲓⲕⲟⲥ.</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Take away from our minds the sleep of negligence.</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Ⲁⲗⲓⲟⲩⲓ̀ ⲉⲃⲟⲗ ϩⲓⲧⲉⲛ ⲡⲉⲛⲛⲟⲩⲥ ⲙ̀ⲡⲓϩⲩⲛⲓⲙ ⲛ̀ⲧⲉ ϯⲉⲃϣⲓ.</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Grant us sobriety , O Lord, that we may understand how to stand before </w:t>
            </w:r>
            <w:r>
              <w:t>You</w:t>
            </w:r>
            <w:r w:rsidRPr="004E04E2">
              <w:t xml:space="preserve"> at time</w:t>
            </w:r>
            <w:r>
              <w:t>s</w:t>
            </w:r>
            <w:r w:rsidRPr="004E04E2">
              <w:t xml:space="preserve"> of prayer,</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Ⲙⲟⲓ ⲛⲁⲛ Ⲡⲟ</w:t>
            </w:r>
            <w:r w:rsidRPr="005130A7">
              <w:rPr>
                <w:rFonts w:ascii="Times New Roman" w:hAnsi="Times New Roman" w:cs="Times New Roman"/>
              </w:rPr>
              <w:t>͞</w:t>
            </w:r>
            <w:r w:rsidRPr="005130A7">
              <w:t>ⲥ ⲛ̀ⲟⲩⲙⲉⲧⲣⲉϥⲉⲣⲛⲩⲙⲫⲓⲛ: ϩⲟⲡⲱⲥ ⲛ̀ⲧⲉⲛⲕⲁϯ ⲛ̀ⲧⲉⲛⲟ̀ϩⲓ ⲉⲣⲁⲧⲉⲛ ⲙ̀ⲡⲉⲕⲙ̀ⲑⲟ ⲙ̀ⲫ̀ⲛⲁⲩ ⲛ̀ⲧⲉ ϯⲡ̀ⲣⲟⲥⲉⲩⲭⲏ.</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And </w:t>
            </w:r>
            <w:commentRangeStart w:id="99"/>
            <w:r w:rsidRPr="004E04E2">
              <w:t xml:space="preserve">send up </w:t>
            </w:r>
            <w:commentRangeEnd w:id="99"/>
            <w:r>
              <w:rPr>
                <w:rStyle w:val="CommentReference"/>
              </w:rPr>
              <w:commentReference w:id="99"/>
            </w:r>
            <w:r>
              <w:t>to</w:t>
            </w:r>
            <w:r w:rsidRPr="004E04E2">
              <w:t xml:space="preserve"> </w:t>
            </w:r>
            <w:r>
              <w:t>You</w:t>
            </w:r>
            <w:r w:rsidRPr="004E04E2">
              <w:t xml:space="preserve"> a befitting </w:t>
            </w:r>
            <w:commentRangeStart w:id="100"/>
            <w:r w:rsidRPr="004E04E2">
              <w:t>doxology</w:t>
            </w:r>
            <w:commentRangeEnd w:id="100"/>
            <w:r>
              <w:rPr>
                <w:rStyle w:val="CommentReference"/>
              </w:rPr>
              <w:commentReference w:id="100"/>
            </w:r>
            <w:r w:rsidRPr="004E04E2">
              <w:t xml:space="preserve">, and win the forgiveness of our many sins: </w:t>
            </w:r>
            <w:commentRangeStart w:id="101"/>
            <w:r w:rsidRPr="004E04E2">
              <w:t xml:space="preserve">Glory to </w:t>
            </w:r>
            <w:r>
              <w:t>You</w:t>
            </w:r>
            <w:r w:rsidRPr="004E04E2">
              <w:t xml:space="preserve"> </w:t>
            </w:r>
            <w:commentRangeEnd w:id="101"/>
            <w:r>
              <w:rPr>
                <w:rStyle w:val="CommentReference"/>
              </w:rPr>
              <w:commentReference w:id="101"/>
            </w:r>
            <w:r w:rsidRPr="004E04E2">
              <w:t>O Lover of mankind. (Doxa Si Philanethropé)</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Ⲟⲩⲟϩ ⲛ̀ⲧⲉⲛⲟⲩⲱⲣⲡ ⲛⲁⲕ ⲉ̀ⲡ̀ϣⲱⲓ ⲛ̀ϯⲇⲟⲝⲟⲗⲟⲅⲓⲁ ⲉ̀ⲧⲉⲣⲡ̀ⲣⲉⲡⲓ: ⲟⲩⲟϩ ⲛ̀ⲧⲉⲛϣⲁϣⲛⲓ ⲙ̀ⲡ̀ⲭⲱ ⲉⲃⲟⲗ ⲛ̀ⲧⲉ ⲛⲉⲛⲛⲟⲃⲓ ⲉⲧⲟϣ: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Behold, bless the Lord, all </w:t>
            </w:r>
            <w:r>
              <w:t>you</w:t>
            </w:r>
            <w:r w:rsidRPr="004E04E2">
              <w:t xml:space="preserve"> servants of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Ϩⲏⲡⲡⲉ ⲇⲉ ⲥ̀ⲙⲟⲩ ⲉⲠⲟ̅ⲥ̅ ⲛⲓⲉⲃⲓⲁⲓⲕ ⲛ̀ⲧⲉ 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commentRangeStart w:id="102"/>
            <w:r w:rsidRPr="004E04E2">
              <w:t xml:space="preserve">Who </w:t>
            </w:r>
            <w:commentRangeEnd w:id="102"/>
            <w:r>
              <w:rPr>
                <w:rStyle w:val="CommentReference"/>
              </w:rPr>
              <w:commentReference w:id="102"/>
            </w:r>
            <w:r w:rsidRPr="004E04E2">
              <w:t xml:space="preserve">stand in the house of the Lord, in the courts of the house of our God: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ⲛⲏⲉⲧⲟ̀ϩⲓ ⲉⲣⲁⲧⲟⲩ ϧⲉⲛ ⲡ̀ⲏⲓ ⲙ̀Ⲡⲟ̅ⲥ̅: ϧⲉⲛ ⲛⲓⲁⲩⲗⲏⲟⲩ ⲛ̀ⲧⲉ ⲡ̀ⲏⲓ ⲙ̀ⲡⲉⲛⲛⲟⲩϯ: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In the nights, lift up your hands </w:t>
            </w:r>
            <w:commentRangeStart w:id="103"/>
            <w:r w:rsidRPr="004E04E2">
              <w:t>to the sanctuary</w:t>
            </w:r>
            <w:commentRangeEnd w:id="103"/>
            <w:r>
              <w:rPr>
                <w:rStyle w:val="CommentReference"/>
              </w:rPr>
              <w:commentReference w:id="103"/>
            </w:r>
            <w:r w:rsidRPr="004E04E2">
              <w:t xml:space="preserve">, and bless the Lord: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Ⲛ̀ϩ̀ⲣⲏⲓ ϧⲉⲛ ⲛⲓⲉ̀ϫⲱⲣϩ ϥⲁⲓ ⲛ̀ⲛⲉⲧⲉⲛϫⲓϫ ⲉ̀ⲡ̀ϣⲱⲓ ⲛⲏⲉ̅ⲑ̅ⲩ ⲥ̀ⲙⲟⲩ ⲉⲠⲟ̅ⲥ̅: Ⲇⲟⲝⲁⲥⲓ ⲫⲓⲗⲁⲛⲑ̀ⲣⲱⲡⲉ.</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The Lord </w:t>
            </w:r>
            <w:r>
              <w:t>w</w:t>
            </w:r>
            <w:r w:rsidRPr="004E04E2">
              <w:t>ho has created the heaven and the earth</w:t>
            </w:r>
            <w:r>
              <w:t xml:space="preserve">, </w:t>
            </w:r>
            <w:r w:rsidRPr="004E04E2">
              <w:t xml:space="preserve">will bless </w:t>
            </w:r>
            <w:commentRangeStart w:id="104"/>
            <w:r w:rsidRPr="004E04E2">
              <w:t xml:space="preserve">you out </w:t>
            </w:r>
            <w:commentRangeEnd w:id="104"/>
            <w:r>
              <w:rPr>
                <w:rStyle w:val="CommentReference"/>
              </w:rPr>
              <w:commentReference w:id="104"/>
            </w:r>
            <w:r>
              <w:t>of Zion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ⲉϥⲉ̀ⲥ̀ⲙⲟⲩ ⲉⲣⲟⲕ ⲉⲃⲟⲗϧⲉⲛ Ⲥⲓⲱⲛ ⲫⲏⲉⲧⲁϥⲑⲁⲙⲓⲟ ⲛ̀ⲧ̀ⲫⲉ ⲛⲉⲙ ⲡ̀ⲕⲁϩⲓ: Ⲇⲟⲝⲁⲥⲓ ⲫⲓⲗⲁⲛⲑ̀ⲣⲱⲡⲉ.</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Let my </w:t>
            </w:r>
            <w:commentRangeStart w:id="105"/>
            <w:r w:rsidRPr="004E04E2">
              <w:t xml:space="preserve">supplication </w:t>
            </w:r>
            <w:commentRangeEnd w:id="105"/>
            <w:r>
              <w:rPr>
                <w:rStyle w:val="CommentReference"/>
              </w:rPr>
              <w:commentReference w:id="105"/>
            </w:r>
            <w:r w:rsidRPr="004E04E2">
              <w:t xml:space="preserve">come near before </w:t>
            </w:r>
            <w:r>
              <w:t>You</w:t>
            </w:r>
            <w:r w:rsidRPr="004E04E2">
              <w:t>, O Lord: give me un</w:t>
            </w:r>
            <w:r w:rsidRPr="004E04E2">
              <w:softHyphen/>
              <w:t xml:space="preserve">derstanding according to </w:t>
            </w:r>
            <w:r>
              <w:t>You</w:t>
            </w:r>
            <w:r w:rsidRPr="004E04E2">
              <w:t xml:space="preserve"> word: Glory to </w:t>
            </w:r>
            <w:r w:rsidR="001040C8">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 ⲡⲁϯϩⲟ ϧⲱⲛⲧ ⲙ̀ⲡⲉⲕⲙ̀ⲑⲟ Ⲡⲟ̅ⲥ̅ ⲙⲁⲕⲁϯ ⲛⲏⲓ ⲕⲁⲧⲁ ⲡⲉⲕⲥⲁϫⲓ: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My </w:t>
            </w:r>
            <w:commentRangeStart w:id="106"/>
            <w:r w:rsidRPr="004E04E2">
              <w:t xml:space="preserve">petition </w:t>
            </w:r>
            <w:commentRangeEnd w:id="106"/>
            <w:r>
              <w:rPr>
                <w:rStyle w:val="CommentReference"/>
              </w:rPr>
              <w:commentReference w:id="106"/>
            </w:r>
            <w:r w:rsidRPr="004E04E2">
              <w:t xml:space="preserve">shall come in before </w:t>
            </w:r>
            <w:r w:rsidR="001040C8">
              <w:t>You</w:t>
            </w:r>
            <w:r w:rsidRPr="004E04E2">
              <w:t xml:space="preserve">: </w:t>
            </w:r>
            <w:commentRangeStart w:id="107"/>
            <w:r w:rsidRPr="004E04E2">
              <w:t xml:space="preserve">revive </w:t>
            </w:r>
            <w:commentRangeEnd w:id="107"/>
            <w:r>
              <w:rPr>
                <w:rStyle w:val="CommentReference"/>
              </w:rPr>
              <w:commentReference w:id="107"/>
            </w:r>
            <w:r w:rsidRPr="004E04E2">
              <w:t xml:space="preserve">me according to </w:t>
            </w:r>
            <w:r>
              <w:t>Your</w:t>
            </w:r>
            <w:r w:rsidRPr="004E04E2">
              <w:t xml:space="preserve"> word: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Ⲉϥⲉ̀ⲓ̀ ⲉ̀ϧⲟⲩⲛ ⲙ̀ⲡⲉⲕⲙ̀ⲑⲟ ⲛ̀ϫⲉ ⲡⲁⲁⲝⲓⲱⲙⲁ: ⲕⲁⲧⲁ ⲡⲉⲕⲥⲁϫⲓ ⲙⲁⲧⲁⲛϧⲟⲓ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lips </w:t>
            </w:r>
            <w:r>
              <w:t>will</w:t>
            </w:r>
            <w:r w:rsidRPr="004E04E2">
              <w:t xml:space="preserve"> </w:t>
            </w:r>
            <w:commentRangeStart w:id="108"/>
            <w:r w:rsidRPr="004E04E2">
              <w:t>pour forth</w:t>
            </w:r>
            <w:commentRangeEnd w:id="108"/>
            <w:r>
              <w:rPr>
                <w:rStyle w:val="CommentReference"/>
              </w:rPr>
              <w:commentReference w:id="108"/>
            </w:r>
            <w:r w:rsidRPr="004E04E2">
              <w:t xml:space="preserve"> </w:t>
            </w:r>
            <w:commentRangeStart w:id="109"/>
            <w:r w:rsidRPr="004E04E2">
              <w:t>blessing</w:t>
            </w:r>
            <w:commentRangeEnd w:id="109"/>
            <w:r>
              <w:rPr>
                <w:rStyle w:val="CommentReference"/>
              </w:rPr>
              <w:commentReference w:id="109"/>
            </w:r>
            <w:r w:rsidRPr="004E04E2">
              <w:t xml:space="preserve">, if </w:t>
            </w:r>
            <w:r>
              <w:t>You</w:t>
            </w:r>
            <w:r w:rsidRPr="004E04E2">
              <w:t xml:space="preserve"> teach me </w:t>
            </w:r>
            <w:r>
              <w:t>Your</w:t>
            </w:r>
            <w:r w:rsidRPr="004E04E2">
              <w:t xml:space="preserve"> truths: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Ⲉⲣⲉ ⲛⲁⲥ̀ⲫⲟⲧⲟⲩ ⲃⲉⲃⲓ ⲛ̀ⲟⲩⲥ̀ⲙⲟⲩ ⲉ̀ϣⲱⲡ ⲁⲕϣⲁⲛⲧ̀ⲥⲁⲃⲟⲓ ⲉⲛⲉⲕⲙⲉⲑⲙⲏⲓ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t xml:space="preserve">My tongue </w:t>
            </w:r>
            <w:r>
              <w:t>will</w:t>
            </w:r>
            <w:r w:rsidRPr="004E04E2">
              <w:t xml:space="preserve"> </w:t>
            </w:r>
            <w:commentRangeStart w:id="110"/>
            <w:r w:rsidRPr="004E04E2">
              <w:t xml:space="preserve">respond </w:t>
            </w:r>
            <w:commentRangeEnd w:id="110"/>
            <w:r>
              <w:rPr>
                <w:rStyle w:val="CommentReference"/>
              </w:rPr>
              <w:commentReference w:id="110"/>
            </w:r>
            <w:r w:rsidRPr="004E04E2">
              <w:t xml:space="preserve">with </w:t>
            </w:r>
            <w:r>
              <w:t>Your</w:t>
            </w:r>
            <w:r w:rsidRPr="004E04E2">
              <w:t xml:space="preserve"> words: for all </w:t>
            </w:r>
            <w:r>
              <w:t>Your</w:t>
            </w:r>
            <w:r w:rsidRPr="004E04E2">
              <w:t xml:space="preserve"> commandments are </w:t>
            </w:r>
            <w:commentRangeStart w:id="111"/>
            <w:r w:rsidRPr="004E04E2">
              <w:t>righteous</w:t>
            </w:r>
            <w:commentRangeEnd w:id="111"/>
            <w:r>
              <w:rPr>
                <w:rStyle w:val="CommentReference"/>
              </w:rPr>
              <w:commentReference w:id="111"/>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Ⲡⲁⲗⲁⲥ ⲉϥⲉ̀ⲉⲣⲟⲩⲱ̀ ϧⲉⲛ ⲛⲉⲕⲥⲁϫⲓ: ϫⲉ ⲛⲉⲕⲉⲛⲧⲟⲗⲏ ⲧⲏⲣⲟⲩ ϩⲁⲛⲙⲉⲑⲙⲓ ⲛⲉ: ⲇⲟⲝⲁⲥⲓ ⲫⲓⲗⲁⲛⲑ̀ⲱⲡⲉ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t>Let Your hand deliver me, for I have desired Your commandments: Glory to You,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ⲙⲁⲣⲉⲥϣⲱⲡⲓ ⲛ̀ϫⲉ ⲧⲉⲕϫⲓϫ ⲉ̀ⲫ̀ⲛⲁⲏⲙⲉⲧ: ϫⲉ ⲛⲉⲕⲉⲛⲧⲟⲗⲏ ⲁⲓⲉⲣⲉ̀ⲡⲓⲑⲩⲙⲓⲛ ⲉⲣⲱⲟⲩ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longed for </w:t>
            </w:r>
            <w:r>
              <w:t>Your</w:t>
            </w:r>
            <w:r w:rsidRPr="004E04E2">
              <w:t xml:space="preserve"> salvation, Lord; and </w:t>
            </w:r>
            <w:r>
              <w:t>Your</w:t>
            </w:r>
            <w:r w:rsidRPr="004E04E2">
              <w:t xml:space="preserve"> Law is my </w:t>
            </w:r>
            <w:commentRangeStart w:id="112"/>
            <w:r w:rsidRPr="004E04E2">
              <w:t>meditation</w:t>
            </w:r>
            <w:commentRangeEnd w:id="112"/>
            <w:r>
              <w:rPr>
                <w:rStyle w:val="CommentReference"/>
              </w:rPr>
              <w:commentReference w:id="112"/>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Ⲁⲓϭⲓϣϣⲱⲟⲩ ⲙ̀ⲡⲉⲕⲟⲩϫⲁⲓ Ⲡⲟ̅ⲥ̅: ⲟⲩⲟϩ ⲡⲉⲕⲛⲟⲙⲟⲥ ⲡⲉ ⲧⲁⲙⲉⲗⲉⲧⲏ: 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My soul </w:t>
            </w:r>
            <w:r>
              <w:t>will</w:t>
            </w:r>
            <w:r w:rsidRPr="004E04E2">
              <w:t xml:space="preserve"> live, and it </w:t>
            </w:r>
            <w:r>
              <w:t>will</w:t>
            </w:r>
            <w:r w:rsidRPr="004E04E2">
              <w:t xml:space="preserve"> praise </w:t>
            </w:r>
            <w:r>
              <w:t>You</w:t>
            </w:r>
            <w:r w:rsidRPr="004E04E2">
              <w:t xml:space="preserve">; and </w:t>
            </w:r>
            <w:r>
              <w:t>Your</w:t>
            </w:r>
            <w:r w:rsidRPr="004E04E2">
              <w:t xml:space="preserve"> judgments shall help me: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Ⲉⲥⲉ̀ⲱⲛϧ ⲛ̀ϫⲉ ⲧⲁⲯⲩⲭⲏ ⲟⲩⲟϩ ⲉⲥⲉ̀ⲥ̀ⲙⲟⲩ ⲉⲣⲟⲕ: ⲟⲩⲟϩ ⲛⲉⲕϩⲁⲡ ⲉⲩⲉ̀ⲉⲣⲃⲟⲏ̀ⲑⲓⲛ ⲉⲣⲟⲓ</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I have gone astray like a lost sheep; seek after </w:t>
            </w:r>
            <w:r>
              <w:t>Your</w:t>
            </w:r>
            <w:r w:rsidRPr="004E04E2">
              <w:t xml:space="preserve"> servant; for I have not forgotten </w:t>
            </w:r>
            <w:r>
              <w:t>Your</w:t>
            </w:r>
            <w:r w:rsidRPr="004E04E2">
              <w:t xml:space="preserve"> command</w:t>
            </w:r>
            <w:r w:rsidRPr="004E04E2">
              <w:softHyphen/>
              <w:t xml:space="preserve">ments: Glory to </w:t>
            </w:r>
            <w:r>
              <w:t>You</w:t>
            </w:r>
            <w:r w:rsidRPr="004E04E2">
              <w:t xml:space="preserve"> O Lover of mankind.  </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Ⲁⲓⲥⲱⲣⲉⲙ ⲙ̀ⲫ̀ⲣⲏϯ ⲛ̀ⲟⲩⲉ̀ⲥⲱⲟⲩ ⲉ̀ⲁϥⲧⲁⲕⲟ: ⲕⲱϯ ⲛ̀ⲥⲁ ⲡⲉⲕⲃⲱⲕ: ϫⲉ ⲛⲉⲕⲉⲛⲧⲟⲗⲏ ⲙ̀ⲡⲓⲉⲣⲡⲟⲩⲱⲃϣ</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be to the Father, and the Son, and the Holy Spirit: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 ⲡⲁⲧⲣⲓ ⲕⲉ ⲩⲓⲱ ⲕⲉ ⲁ̀ⲅⲓⲱ ⲡⲛⲉⲩⲙⲁⲧⲓ: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Both now, and </w:t>
            </w:r>
            <w:commentRangeStart w:id="113"/>
            <w:r w:rsidRPr="004E04E2">
              <w:t>always</w:t>
            </w:r>
            <w:commentRangeEnd w:id="113"/>
            <w:r>
              <w:rPr>
                <w:rStyle w:val="CommentReference"/>
              </w:rPr>
              <w:commentReference w:id="113"/>
            </w:r>
            <w:r w:rsidRPr="004E04E2">
              <w:t xml:space="preserve">, and </w:t>
            </w:r>
            <w:r>
              <w:t>to</w:t>
            </w:r>
            <w:r w:rsidRPr="004E04E2">
              <w:t xml:space="preserve"> the ages of ages.  Amen: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ⲕⲉ ⲛⲩⲛ ⲕⲉ ⲁ̀ⲓ ⲕⲉ ⲓⲥ ⲧⲟⲩⲥ ⲉ̀ⲱ̀ⲛⲁⲥ ⲧⲱⲛ ⲉ̀ⲱ̀ ⲛⲱⲛ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rPr>
                <w:rFonts w:eastAsia="@MingLiU"/>
              </w:rPr>
              <w:t xml:space="preserve">Glory be to the Father, and the Son and the Holy Spirit, from now </w:t>
            </w:r>
            <w:commentRangeStart w:id="114"/>
            <w:r w:rsidRPr="004E04E2">
              <w:rPr>
                <w:rFonts w:eastAsia="@MingLiU"/>
              </w:rPr>
              <w:t xml:space="preserve">and </w:t>
            </w:r>
            <w:commentRangeEnd w:id="114"/>
            <w:r>
              <w:rPr>
                <w:rStyle w:val="CommentReference"/>
              </w:rPr>
              <w:commentReference w:id="114"/>
            </w:r>
            <w:r>
              <w:rPr>
                <w:rFonts w:eastAsia="@MingLiU"/>
              </w:rPr>
              <w:t>to</w:t>
            </w:r>
            <w:r w:rsidRPr="004E04E2">
              <w:rPr>
                <w:rFonts w:eastAsia="@MingLiU"/>
              </w:rPr>
              <w:t xml:space="preserve"> the age of all ages.  Amen</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Ⲡⲓⲱⲟⲩ ⲙ̀ⲫ̀ⲓⲱⲧ ⲛⲉⲙ ⲡ̀ϣⲏⲣⲓ ⲛⲉⲙ ⲡⲓⲡ̅ⲛ̅ⲁ ⲉ̅ⲑ̅ⲩ: ⲓⲥϫⲉⲛ ϯⲛⲟⲩ ⲛⲉⲙ ϣ ⲁ ⲉⲛⲉϩ ⲛ̀ⲧⲉ ⲛⲓⲉⲛⲉϩ ⲧⲏⲣⲟⲩ ⲁⲙⲏⲛ</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r>
              <w:lastRenderedPageBreak/>
              <w:t>¿</w:t>
            </w:r>
          </w:p>
        </w:tc>
        <w:tc>
          <w:tcPr>
            <w:tcW w:w="3960" w:type="dxa"/>
          </w:tcPr>
          <w:p w:rsidR="00964F23" w:rsidRDefault="00964F23" w:rsidP="00964F23">
            <w:pPr>
              <w:pStyle w:val="EngEnd"/>
            </w:pPr>
            <w:r w:rsidRPr="004E04E2">
              <w:rPr>
                <w:rFonts w:eastAsia="@MingLiU"/>
              </w:rPr>
              <w:t xml:space="preserve">Glory </w:t>
            </w:r>
            <w:commentRangeStart w:id="115"/>
            <w:r w:rsidRPr="004E04E2">
              <w:rPr>
                <w:rFonts w:eastAsia="@MingLiU"/>
              </w:rPr>
              <w:t xml:space="preserve">to </w:t>
            </w:r>
            <w:commentRangeEnd w:id="115"/>
            <w:r>
              <w:rPr>
                <w:rStyle w:val="CommentReference"/>
              </w:rPr>
              <w:commentReference w:id="115"/>
            </w:r>
            <w:r>
              <w:rPr>
                <w:rFonts w:eastAsia="@MingLiU"/>
              </w:rPr>
              <w:t>You</w:t>
            </w:r>
            <w:r w:rsidRPr="004E04E2">
              <w:rPr>
                <w:rFonts w:eastAsia="@MingLiU"/>
              </w:rPr>
              <w:t xml:space="preserve">, O Good One, the Lover of mankind.  Hail to </w:t>
            </w:r>
            <w:r>
              <w:rPr>
                <w:rFonts w:eastAsia="@MingLiU"/>
              </w:rPr>
              <w:t>Your</w:t>
            </w:r>
            <w:r w:rsidRPr="004E04E2">
              <w:rPr>
                <w:rFonts w:eastAsia="@MingLiU"/>
              </w:rPr>
              <w:t xml:space="preserve"> Mother, the Virgin, and all </w:t>
            </w:r>
            <w:r>
              <w:rPr>
                <w:rFonts w:eastAsia="@MingLiU"/>
              </w:rPr>
              <w:t>Your</w:t>
            </w:r>
            <w:r w:rsidRPr="004E04E2">
              <w:rPr>
                <w:rFonts w:eastAsia="@MingLiU"/>
              </w:rPr>
              <w:t xml:space="preserve"> saints</w:t>
            </w:r>
            <w:r w:rsidRPr="004E04E2">
              <w:t xml:space="preserv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Ⲡⲓⲱ`ⲟⲩ ⲛⲁⲕ ⲡⲓⲙⲁⲓⲣⲱⲙⲓ ⲛ̀ⲁⲅⲁⲑⲟⲥ: ⲭⲉⲣⲉ ⲧⲉⲕⲙⲁⲩ ⲙ̀ⲡⲁⲣⲑⲉⲛⲟⲥ ⲛⲉⲙ ⲛⲏⲉ̅ⲑ̅ⲩ ⲧⲏⲣⲟⲩ ⲛ̀ⲧⲁⲕ</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Glory </w:t>
            </w:r>
            <w:commentRangeStart w:id="116"/>
            <w:r w:rsidRPr="004E04E2">
              <w:t xml:space="preserve">to </w:t>
            </w:r>
            <w:commentRangeEnd w:id="116"/>
            <w:r>
              <w:rPr>
                <w:rStyle w:val="CommentReference"/>
              </w:rPr>
              <w:commentReference w:id="116"/>
            </w:r>
            <w:r>
              <w:t>You</w:t>
            </w:r>
            <w:r w:rsidRPr="004E04E2">
              <w:t>, O Only</w:t>
            </w:r>
            <w:r w:rsidRPr="004E04E2">
              <w:noBreakHyphen/>
            </w:r>
            <w:commentRangeStart w:id="117"/>
            <w:r w:rsidRPr="004E04E2">
              <w:t>Begotten</w:t>
            </w:r>
            <w:commentRangeEnd w:id="117"/>
            <w:r>
              <w:rPr>
                <w:rStyle w:val="CommentReference"/>
              </w:rPr>
              <w:commentReference w:id="117"/>
            </w:r>
            <w:r w:rsidRPr="004E04E2">
              <w:t xml:space="preserve">.  O Holy Trinity, have mercy upon us: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5130A7">
            <w:pPr>
              <w:pStyle w:val="CopticVerse"/>
            </w:pPr>
            <w:r w:rsidRPr="005130A7">
              <w:t>Ⲇⲟⲝⲁⲥⲓ ⲟ ⲙⲟⲛⲟⲅⲉⲛⲏⲥ: ⲁ̀ⲅⲓⲁ ⲧⲣⲓⲁⲥ ⲉ̀ⲗⲉⲓⲥⲟⲛ ⲏ̀ⲙⲁⲥ: Ⲇⲟⲝⲁⲥⲓ ⲫⲓⲗⲁⲛⲑ̀ⲣⲱⲡⲉ</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rsidRPr="004E04E2">
              <w:t xml:space="preserve">Let God arise and let all His enemies be scattered, and let all that hate His Holy Name flee before His face: Glory to </w:t>
            </w:r>
            <w:r>
              <w:t>You</w:t>
            </w:r>
            <w:r w:rsidRPr="004E04E2">
              <w:t xml:space="preserve"> O Lover of mankind.</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Ⲙⲁⲣⲉϥⲧⲱⲛϥ ⲛ̀ϫⲉ Ⲫϯ ⲙⲁⲣⲟⲩϫⲱⲣ ⲉ̀ⲃⲟⲗ ⲛ̀ϫⲉ ⲛⲉϥϫⲁϫⲓ ⲧⲏⲣⲟⲩ: ⲙⲁⲣⲟⲩⲫⲱⲧ ⲉ̀ⲃⲟⲗ ϧⲁⲧ̀ϩⲏ ⲙ̀ⲡⲉϥϩⲟ ⲛ̀ϫⲉ ⲟⲩⲟⲛ ⲛⲓⲃⲉⲛ ⲉⲑⲙⲟⲥϯ ⲙ̀ⲡⲉϥⲣⲁⲛ ⲉ̅ⲑ̅ⲩ</w:t>
            </w:r>
            <w:r>
              <w:t xml:space="preserve">: </w:t>
            </w:r>
            <w:r w:rsidRPr="005130A7">
              <w:t>Ⲇⲟⲝⲁⲥⲓ ⲫⲓⲗⲁⲛⲑ̀ⲣⲱⲡⲉ</w:t>
            </w:r>
            <w:r>
              <w:t>.</w:t>
            </w:r>
          </w:p>
        </w:tc>
      </w:tr>
      <w:tr w:rsidR="00964F23" w:rsidTr="00EE572E">
        <w:trPr>
          <w:cantSplit/>
        </w:trPr>
        <w:tc>
          <w:tcPr>
            <w:tcW w:w="288" w:type="dxa"/>
          </w:tcPr>
          <w:p w:rsidR="00964F23" w:rsidRDefault="00964F23" w:rsidP="001E2E1C">
            <w:pPr>
              <w:pStyle w:val="CopticCross"/>
            </w:pPr>
          </w:p>
        </w:tc>
        <w:tc>
          <w:tcPr>
            <w:tcW w:w="3960" w:type="dxa"/>
          </w:tcPr>
          <w:p w:rsidR="00964F23" w:rsidRDefault="00964F23" w:rsidP="00964F23">
            <w:pPr>
              <w:pStyle w:val="EngEnd"/>
            </w:pPr>
            <w:r w:rsidRPr="004E04E2">
              <w:t xml:space="preserve">But let </w:t>
            </w:r>
            <w:r>
              <w:t>Your</w:t>
            </w:r>
            <w:r w:rsidRPr="004E04E2">
              <w:t xml:space="preserve"> people be in blessing, thousands of thousands, and ten thousand times ten thousands, doing </w:t>
            </w:r>
            <w:r>
              <w:t>Your</w:t>
            </w:r>
            <w:r w:rsidRPr="004E04E2">
              <w:t xml:space="preserve"> will</w:t>
            </w:r>
            <w:r>
              <w:t>.</w:t>
            </w:r>
          </w:p>
        </w:tc>
        <w:tc>
          <w:tcPr>
            <w:tcW w:w="288" w:type="dxa"/>
          </w:tcPr>
          <w:p w:rsidR="00964F23" w:rsidRDefault="00964F23" w:rsidP="001E2E1C">
            <w:pPr>
              <w:pStyle w:val="CopticCross"/>
            </w:pPr>
          </w:p>
        </w:tc>
        <w:tc>
          <w:tcPr>
            <w:tcW w:w="288" w:type="dxa"/>
          </w:tcPr>
          <w:p w:rsidR="00964F23" w:rsidRDefault="00964F23" w:rsidP="001E2E1C">
            <w:pPr>
              <w:pStyle w:val="CopticCross"/>
            </w:pPr>
          </w:p>
        </w:tc>
        <w:tc>
          <w:tcPr>
            <w:tcW w:w="3960" w:type="dxa"/>
          </w:tcPr>
          <w:p w:rsidR="00964F23" w:rsidRPr="005130A7" w:rsidRDefault="00964F23" w:rsidP="004E04E2">
            <w:pPr>
              <w:pStyle w:val="CopticVerse"/>
            </w:pPr>
            <w:r w:rsidRPr="005130A7">
              <w:t>Ⲡⲉⲕⲗⲁⲟⲥ ⲇⲉ ⲙⲁⲣⲉϥϣⲱⲡⲓ ϧⲉⲛ ⲡⲓⲥ̀ⲙⲟⲩ ⲉ̀ϩⲁⲛⲁⲛϣⲟ ⲛ̀ϣⲟ ⲛⲉⲙ ϩⲁⲛⲑ̀ⲃⲁ ⲛ̀ⲑ̀ⲃⲁ ⲉⲩⲓ̀ⲣⲓ ⲙ̀ⲡⲉⲕⲟⲩⲱϣ</w:t>
            </w:r>
            <w:r>
              <w:t>.</w:t>
            </w:r>
          </w:p>
        </w:tc>
      </w:tr>
      <w:tr w:rsidR="00964F23" w:rsidTr="00EE572E">
        <w:trPr>
          <w:cantSplit/>
        </w:trPr>
        <w:tc>
          <w:tcPr>
            <w:tcW w:w="288" w:type="dxa"/>
          </w:tcPr>
          <w:p w:rsidR="00964F23" w:rsidRDefault="00964F23" w:rsidP="001E2E1C">
            <w:pPr>
              <w:pStyle w:val="CopticCross"/>
            </w:pPr>
            <w:r>
              <w:t>¿</w:t>
            </w:r>
          </w:p>
        </w:tc>
        <w:tc>
          <w:tcPr>
            <w:tcW w:w="3960" w:type="dxa"/>
          </w:tcPr>
          <w:p w:rsidR="00964F23" w:rsidRDefault="00964F23" w:rsidP="00964F23">
            <w:pPr>
              <w:pStyle w:val="EngEnd"/>
            </w:pPr>
            <w:r>
              <w:t xml:space="preserve">O </w:t>
            </w:r>
            <w:r w:rsidRPr="004E04E2">
              <w:t xml:space="preserve">Lord, </w:t>
            </w:r>
            <w:r>
              <w:t>You</w:t>
            </w:r>
            <w:r w:rsidRPr="004E04E2">
              <w:t xml:space="preserve"> </w:t>
            </w:r>
            <w:r>
              <w:t>will</w:t>
            </w:r>
            <w:r w:rsidRPr="004E04E2">
              <w:t xml:space="preserve"> open my lips, and my mouth </w:t>
            </w:r>
            <w:r>
              <w:t>will</w:t>
            </w:r>
            <w:r w:rsidRPr="004E04E2">
              <w:t xml:space="preserve"> </w:t>
            </w:r>
            <w:commentRangeStart w:id="118"/>
            <w:r w:rsidRPr="004E04E2">
              <w:t xml:space="preserve">utter </w:t>
            </w:r>
            <w:commentRangeEnd w:id="118"/>
            <w:r>
              <w:rPr>
                <w:rStyle w:val="CommentReference"/>
              </w:rPr>
              <w:commentReference w:id="118"/>
            </w:r>
            <w:r>
              <w:t>Your</w:t>
            </w:r>
            <w:r w:rsidRPr="004E04E2">
              <w:t xml:space="preserve"> praise.  Amen.  Alleluia.</w:t>
            </w:r>
          </w:p>
        </w:tc>
        <w:tc>
          <w:tcPr>
            <w:tcW w:w="288" w:type="dxa"/>
          </w:tcPr>
          <w:p w:rsidR="00964F23" w:rsidRDefault="00964F23" w:rsidP="001E2E1C">
            <w:pPr>
              <w:pStyle w:val="CopticCross"/>
            </w:pPr>
          </w:p>
        </w:tc>
        <w:tc>
          <w:tcPr>
            <w:tcW w:w="288" w:type="dxa"/>
          </w:tcPr>
          <w:p w:rsidR="00964F23" w:rsidRDefault="00964F23" w:rsidP="001E2E1C">
            <w:pPr>
              <w:pStyle w:val="CopticCross"/>
            </w:pPr>
            <w:r>
              <w:t>¿</w:t>
            </w:r>
          </w:p>
        </w:tc>
        <w:tc>
          <w:tcPr>
            <w:tcW w:w="3960" w:type="dxa"/>
          </w:tcPr>
          <w:p w:rsidR="00964F23" w:rsidRPr="005130A7" w:rsidRDefault="00964F23" w:rsidP="005130A7">
            <w:pPr>
              <w:pStyle w:val="CopticVerse"/>
            </w:pPr>
            <w:r w:rsidRPr="005130A7">
              <w:t>Ⲡⲟ̅ⲥ̅ ⲉⲕⲉ̀ⲁ̀ⲟⲩⲱⲛ ⲛ̀ⲛⲁⲥ̀ⲫⲟⲧⲟⲩ: ⲟⲩⲟϩ ⲉⲣⲉ ⲣⲱⲓ ϫⲉ ⲙ̀ⲡⲉⲕⲥ̀ⲙⲟⲩ.</w:t>
            </w:r>
            <w:r>
              <w:t xml:space="preserve"> Ⲁⲙⲏⲛ. Ⲁ</w:t>
            </w:r>
            <w:r w:rsidRPr="00597158">
              <w:t>ⲗⲗⲏⲗⲟⲩⲓ̀ⲁ</w:t>
            </w:r>
            <w:r>
              <w:t>.</w:t>
            </w:r>
          </w:p>
        </w:tc>
      </w:tr>
    </w:tbl>
    <w:p w:rsidR="00207F10" w:rsidRPr="00964F23" w:rsidRDefault="00964F23" w:rsidP="00964F23">
      <w:pPr>
        <w:pStyle w:val="Rubric"/>
        <w:sectPr w:rsidR="00207F10" w:rsidRPr="00964F23" w:rsidSect="001C41A6">
          <w:footerReference w:type="default" r:id="rId16"/>
          <w:type w:val="oddPage"/>
          <w:pgSz w:w="11880" w:h="15480" w:code="1"/>
          <w:pgMar w:top="1080" w:right="1440" w:bottom="1440" w:left="1080" w:header="720" w:footer="720" w:gutter="504"/>
          <w:cols w:space="720"/>
          <w:docGrid w:linePitch="360"/>
        </w:sectPr>
      </w:pPr>
      <w:r w:rsidRPr="00964F23">
        <w:t>During the Month of Koiak, the Koiak Canticle (O sing unto the Lord a new song), and the hymn after the Koiak Canticle (Agios O Theos) page ### is now said</w:t>
      </w:r>
      <w:r>
        <w:t>. The Preceeding Hymn, "Arise", may be omitted rather than said before the Koiak Canticle, especially if it has already been said with the First Watch of Midnight Psalms.</w:t>
      </w:r>
    </w:p>
    <w:p w:rsidR="00964F23" w:rsidRDefault="00964F23" w:rsidP="00964F23">
      <w:pPr>
        <w:pStyle w:val="Heading4"/>
      </w:pPr>
      <w:bookmarkStart w:id="119" w:name="_Toc297322053"/>
      <w:bookmarkStart w:id="120" w:name="_Toc297407698"/>
      <w:bookmarkStart w:id="121" w:name="_Toc298445750"/>
      <w:bookmarkStart w:id="122" w:name="_Toc298681233"/>
      <w:bookmarkStart w:id="123" w:name="_Toc298447475"/>
      <w:bookmarkStart w:id="124" w:name="_Toc308441894"/>
      <w:r>
        <w:lastRenderedPageBreak/>
        <w:t xml:space="preserve">The Hymn for the </w:t>
      </w:r>
      <w:r w:rsidR="005E263F">
        <w:t>Resurrection</w:t>
      </w:r>
    </w:p>
    <w:p w:rsidR="005E263F" w:rsidRDefault="005E263F" w:rsidP="005E263F">
      <w:pPr>
        <w:pStyle w:val="Heading4non-TOC"/>
      </w:pPr>
      <w:r>
        <w:t>Missing Heading 4</w:t>
      </w:r>
    </w:p>
    <w:p w:rsidR="005E263F" w:rsidRDefault="005E263F" w:rsidP="005E263F">
      <w:pPr>
        <w:pStyle w:val="Rubric"/>
      </w:pPr>
      <w:r w:rsidRPr="00964F23">
        <w:t xml:space="preserve">In current practice, the Hymn for the Resurrection, found on page </w:t>
      </w:r>
      <w:r w:rsidR="004A323C" w:rsidRPr="00964F23">
        <w:fldChar w:fldCharType="begin"/>
      </w:r>
      <w:r w:rsidRPr="00964F23">
        <w:instrText xml:space="preserve"> PAGEREF TheHymnForTheResurrection \h </w:instrText>
      </w:r>
      <w:r w:rsidR="004A323C" w:rsidRPr="00964F23">
        <w:fldChar w:fldCharType="separate"/>
      </w:r>
      <w:r w:rsidR="000E219A">
        <w:rPr>
          <w:b/>
          <w:bCs/>
          <w:noProof/>
          <w:lang w:val="en-US"/>
        </w:rPr>
        <w:t>Error! Bookmark not defined.</w:t>
      </w:r>
      <w:r w:rsidR="004A323C" w:rsidRPr="00964F23">
        <w:fldChar w:fldCharType="end"/>
      </w:r>
      <w:r w:rsidRPr="00964F23">
        <w:t>, is said at this point daily from the Feast of the Resurrection until to Feast of Pentecost, and then on Sundays only until the start of the month of Koiak.</w:t>
      </w:r>
      <w:r>
        <w:t xml:space="preserve"> </w:t>
      </w:r>
    </w:p>
    <w:p w:rsidR="005E263F" w:rsidRDefault="005E263F" w:rsidP="005E263F">
      <w:pPr>
        <w:pStyle w:val="Rubric"/>
      </w:pPr>
      <w:r>
        <w:t>The Hymn for the Resurrection follows the form of Greek Orthodox hymns, and probably entered the Coptic Psalmody in the time of Pope Kyrollos V in the late 19</w:t>
      </w:r>
      <w:r w:rsidRPr="001E58F5">
        <w:rPr>
          <w:vertAlign w:val="superscript"/>
        </w:rPr>
        <w:t>th</w:t>
      </w:r>
      <w:r>
        <w:t xml:space="preserve"> century when several Greek hymns were adopted.</w:t>
      </w:r>
    </w:p>
    <w:tbl>
      <w:tblPr>
        <w:tblStyle w:val="TableGrid"/>
        <w:tblW w:w="484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964"/>
        <w:gridCol w:w="286"/>
        <w:gridCol w:w="286"/>
        <w:gridCol w:w="3960"/>
      </w:tblGrid>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We </w:t>
            </w:r>
            <w:commentRangeStart w:id="125"/>
            <w:r>
              <w:t xml:space="preserve">consider </w:t>
            </w:r>
            <w:commentRangeEnd w:id="125"/>
            <w:r>
              <w:rPr>
                <w:rStyle w:val="CommentReference"/>
                <w:lang w:val="en-CA"/>
              </w:rPr>
              <w:commentReference w:id="125"/>
            </w:r>
            <w:r>
              <w:t>the resurrection of Christ.</w:t>
            </w:r>
          </w:p>
          <w:p w:rsidR="005E263F" w:rsidRDefault="005E263F" w:rsidP="005E263F">
            <w:pPr>
              <w:pStyle w:val="EngHang"/>
            </w:pPr>
            <w:r>
              <w:t>We bow down to the holy Jesus Christ our Lord,</w:t>
            </w:r>
          </w:p>
          <w:p w:rsidR="005E263F" w:rsidRDefault="005E263F" w:rsidP="005E263F">
            <w:pPr>
              <w:pStyle w:val="EngHangEnd"/>
            </w:pPr>
            <w:r>
              <w:t>Who alone is without sin.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Ⲧⲉⲛⲛⲁⲩ ⲉ̀ⲧ̀ⲁⲛⲁⲥⲧⲁⲥⲓⲥ ⲙ̀Ⲡⲭ̅ⲥ̅</w:t>
            </w:r>
            <w:r>
              <w:t>:</w:t>
            </w:r>
            <w:r w:rsidRPr="00330C24">
              <w:t xml:space="preserve"> ⲟⲩⲟϩ ⲧⲉⲛⲟⲩⲱϣⲧ ⲙ̀ⲫⲏⲉ̀ⲑⲟⲩⲁⲃ Ⲓⲏ̅ⲥ Ⲡⲭ̅ⲥ̅ Ⲡⲉⲛⲟ̅ⲥ̅</w:t>
            </w:r>
            <w:r>
              <w:t>:</w:t>
            </w:r>
            <w:r w:rsidRPr="00330C24">
              <w:t xml:space="preserve"> ⲫⲏⲉⲧⲟⲓ ⲛ̀ⲁⲑⲛⲟⲃⲓ ⲙ̀ⲙⲁⲩⲁⲧϥ</w:t>
            </w:r>
            <w:r>
              <w:t>.</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We bow down to Your Cross, O Christ.</w:t>
            </w:r>
          </w:p>
          <w:p w:rsidR="005E263F" w:rsidRDefault="005E263F" w:rsidP="005E263F">
            <w:pPr>
              <w:pStyle w:val="EngHang"/>
            </w:pPr>
            <w:r>
              <w:t>We sing, glorifying Your resurrection.</w:t>
            </w:r>
          </w:p>
          <w:p w:rsidR="005E263F" w:rsidRDefault="005E263F" w:rsidP="005E263F">
            <w:pPr>
              <w:pStyle w:val="EngHang"/>
            </w:pPr>
            <w:r>
              <w:t xml:space="preserve">For You are our God, and we know </w:t>
            </w:r>
            <w:commentRangeStart w:id="126"/>
            <w:r>
              <w:t xml:space="preserve">none </w:t>
            </w:r>
            <w:commentRangeEnd w:id="126"/>
            <w:r>
              <w:rPr>
                <w:rStyle w:val="CommentReference"/>
                <w:lang w:val="en-CA"/>
              </w:rPr>
              <w:commentReference w:id="126"/>
            </w:r>
            <w:r>
              <w:t>but You.</w:t>
            </w:r>
          </w:p>
          <w:p w:rsidR="005E263F" w:rsidRDefault="005E263F" w:rsidP="005E263F">
            <w:pPr>
              <w:pStyle w:val="EngHangEnd"/>
            </w:pPr>
            <w:commentRangeStart w:id="127"/>
            <w:r>
              <w:t xml:space="preserve">After </w:t>
            </w:r>
            <w:commentRangeEnd w:id="127"/>
            <w:r>
              <w:rPr>
                <w:rStyle w:val="CommentReference"/>
                <w:lang w:val="en-CA"/>
              </w:rPr>
              <w:commentReference w:id="127"/>
            </w:r>
            <w:r>
              <w:t>Your Name we are called.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ⲙ̀ⲡⲉⲕⲥ̀ⲧⲁⲩⲣⲟⲥ ⲱ̀ Ⲡⲭ̅ⲥ̅: ⲧⲉⲛϩⲱⲥ ⲧⲉⲛϯⲱ̀ⲟⲩ ⲛ̀ⲧⲉⲕⲁⲛⲁⲥⲧⲁⲥⲓⲥ. ϫⲉ ⲛ̀ⲑⲟⲕ ⲅⲁⲣ ⲡⲉ Ⲡⲉⲛⲛⲟⲩϯ: ⲟⲩⲟϩ ⲛ̀ⲧⲉⲕⲥⲱⲟⲩⲛ ⲛ̀ⲕⲉⲟⲩⲁⲓ ⲁⲛ ⲉⲃⲏⲗ ⲉⲣⲟⲕ: ⲟⲩⲟϩ ϧⲉⲛ ⲡⲉⲕⲣⲁⲛ ⲥⲉⲙⲟⲩϯ ⲉⲣⲟⲛ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Come all you believers,</w:t>
            </w:r>
          </w:p>
          <w:p w:rsidR="005E263F" w:rsidRDefault="005E263F" w:rsidP="005E263F">
            <w:pPr>
              <w:pStyle w:val="EngHang"/>
            </w:pPr>
            <w:r>
              <w:t xml:space="preserve">Let us bow down </w:t>
            </w:r>
            <w:commentRangeStart w:id="128"/>
            <w:r>
              <w:t xml:space="preserve">to </w:t>
            </w:r>
            <w:commentRangeEnd w:id="128"/>
            <w:r>
              <w:rPr>
                <w:rStyle w:val="CommentReference"/>
                <w:lang w:val="en-CA"/>
              </w:rPr>
              <w:commentReference w:id="128"/>
            </w:r>
            <w:r>
              <w:t>the Resurrection of Christ.</w:t>
            </w:r>
          </w:p>
          <w:p w:rsidR="005E263F" w:rsidRDefault="005E263F" w:rsidP="005E263F">
            <w:pPr>
              <w:pStyle w:val="EngHang"/>
            </w:pPr>
            <w:r>
              <w:t>Behold, through His Cross,</w:t>
            </w:r>
          </w:p>
          <w:p w:rsidR="005E263F" w:rsidRDefault="005E263F" w:rsidP="005E263F">
            <w:pPr>
              <w:pStyle w:val="EngHangEnd"/>
            </w:pPr>
            <w:r>
              <w:t xml:space="preserve">The whole cosmos has become </w:t>
            </w:r>
            <w:commentRangeStart w:id="129"/>
            <w:r>
              <w:t>joyful</w:t>
            </w:r>
            <w:commentRangeEnd w:id="129"/>
            <w:r>
              <w:rPr>
                <w:rStyle w:val="CommentReference"/>
                <w:lang w:val="en-CA"/>
              </w:rPr>
              <w:commentReference w:id="129"/>
            </w:r>
            <w:r>
              <w: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Ⲁⲙⲱⲓⲛⲓ ⲧⲏⲣⲟⲩ ⲛⲓⲡⲓⲥⲧⲟⲥ: ⲛ̀ⲧⲉⲛⲟⲩⲱϣⲧ ⲛ̀ⲧ̀ⲁⲛⲁⲥⲧⲁⲥⲓⲥ ⲙ̀Ⲡⲭ̅ⲥ̅: ϫⲉ ϩⲏⲡⲡⲉ ⲉⲃⲟⲗϩⲓⲧⲉⲛ ⲡⲉϥⲥⲧⲁⲩⲣⲟⲥ: ⲁϥⲓ̀ ⲛ̀ϫⲉ ⲫ̀ⲣⲁϣⲓ ⲉ̀ϧⲟⲩⲛ ⲉ̀ⲡⲓⲕⲟⲥⲙⲟⲥ ⲧⲏⲣϥ.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Let us continually praise the Lord</w:t>
            </w:r>
          </w:p>
          <w:p w:rsidR="005E263F" w:rsidRDefault="005E263F" w:rsidP="005E263F">
            <w:pPr>
              <w:pStyle w:val="EngHang"/>
            </w:pPr>
            <w:r>
              <w:t xml:space="preserve">And glorify His Resurrection. </w:t>
            </w:r>
          </w:p>
          <w:p w:rsidR="005E263F" w:rsidRDefault="005E263F" w:rsidP="005E263F">
            <w:pPr>
              <w:pStyle w:val="EngHang"/>
            </w:pPr>
            <w:r>
              <w:t>For He endured death,</w:t>
            </w:r>
          </w:p>
          <w:p w:rsidR="005E263F" w:rsidRDefault="005E263F" w:rsidP="005E263F">
            <w:pPr>
              <w:pStyle w:val="EngHangEnd"/>
            </w:pPr>
            <w:r>
              <w:t>And crushed it by His death.</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Ⲙⲁⲣⲉⲛⲥ̀ⲙⲟⲩ ⲉ̀Ⲡⲟ̅ⲥ̅ ⲛ̀ⲥⲏⲟⲩ ⲛⲓⲃⲉⲛ: ⲟⲩⲟϩ ⲛ̀ⲧⲉⲛϯⲱ̀ⲟⲩ ⲛ̀ⲧⲉϥⲁⲛⲁⲥⲧⲁⲥⲓⲥ: ϫⲉ ⲁϥⲉⲣϩⲩⲡⲟⲙⲟⲛⲓⲛ: ⲟⲩⲟϩ ⲁϥϧⲟⲙϧⲉⲙ ⲙ̀ⲫ̀ⲙⲟⲩ ϩⲓⲧⲉⲛ ⲡⲉϥⲙⲟⲩ: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Your </w:t>
            </w:r>
            <w:commentRangeStart w:id="130"/>
            <w:r>
              <w:t xml:space="preserve">perfect </w:t>
            </w:r>
            <w:commentRangeEnd w:id="130"/>
            <w:r>
              <w:rPr>
                <w:rStyle w:val="CommentReference"/>
                <w:lang w:val="en-CA"/>
              </w:rPr>
              <w:commentReference w:id="130"/>
            </w:r>
            <w:r>
              <w:t>joy is befitting O Theotokos,</w:t>
            </w:r>
          </w:p>
          <w:p w:rsidR="005E263F" w:rsidRDefault="005E263F" w:rsidP="005E263F">
            <w:pPr>
              <w:pStyle w:val="EngHang"/>
            </w:pPr>
            <w:r>
              <w:t>For by you Adam returned to Paradise.</w:t>
            </w:r>
          </w:p>
          <w:p w:rsidR="005E263F" w:rsidRDefault="005E263F" w:rsidP="005E263F">
            <w:pPr>
              <w:pStyle w:val="EngHang"/>
            </w:pPr>
            <w:r>
              <w:t>Eve received comfort in place of her sorrow.</w:t>
            </w:r>
          </w:p>
          <w:p w:rsidR="005E263F" w:rsidRDefault="005E263F" w:rsidP="005E263F">
            <w:pPr>
              <w:pStyle w:val="EngHangEnd"/>
            </w:pPr>
            <w:r>
              <w:t>By you she regained freedom, and received eternal salvation.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Ⲛⲓⲣⲁϣⲓ ⲧⲏⲣⲟⲩ ⲥⲉⲧⲱⲙⲓ ⲉ̀ⲣⲟ ⲱ̀ ϯⲑⲉⲟⲧⲟⲕⲟⲥ: ϫⲉ ⲉⲃⲟⲗϩⲓⲧⲟϯ ⲁⲩⲧⲁⲥⲑⲟ ⲛ̀Ⲁⲇⲁⲙ ⲉ̀ⲡⲓⲡⲁⲣⲁⲇⲓⲥⲟⲥ: ⲉ̀ⲁⲥϭⲓ ⲛ̀ⲟⲩⲥⲟⲗⲥⲉⲗ ⲛ̀ϫⲉ Ⲉⲩⲁ: ⲉ̀ⲫ̀ⲙⲁ ̀ⲙⲡⲉⲥⲙ̀ⲕⲁϩⲛ̀ϩⲏⲧ: ⲉ̀ⲁⲥϭⲓ ⲛ̀ϯⲉⲗⲉⲩⲑⲉⲣⲓⲁ ⲛ̀ⲕⲉⲥⲟⲡ: ⲉⲑⲃⲏϯ ⲛⲉⲙ ⲡⲓⲟⲩϫⲁⲓ ⲛ̀ⲉⲱ̀ⲛⲓⲟⲛ.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Let us also glorify you as a treasure of the resurrection. </w:t>
            </w:r>
          </w:p>
          <w:p w:rsidR="005E263F" w:rsidRDefault="005E263F" w:rsidP="005E263F">
            <w:pPr>
              <w:pStyle w:val="EngHang"/>
            </w:pPr>
            <w:r>
              <w:t xml:space="preserve">Hail to the </w:t>
            </w:r>
            <w:commentRangeStart w:id="131"/>
            <w:r>
              <w:t xml:space="preserve">sealed </w:t>
            </w:r>
            <w:commentRangeEnd w:id="131"/>
            <w:r>
              <w:rPr>
                <w:rStyle w:val="CommentReference"/>
                <w:lang w:val="en-CA"/>
              </w:rPr>
              <w:commentReference w:id="131"/>
            </w:r>
            <w:r>
              <w:t>treasure by whom we received life.</w:t>
            </w:r>
          </w:p>
          <w:p w:rsidR="005E263F" w:rsidRDefault="005E263F" w:rsidP="005E263F">
            <w:pPr>
              <w:pStyle w:val="EngHang"/>
            </w:pPr>
            <w:r>
              <w:t xml:space="preserve">Hail to her who gave birth to Christ our God for us. </w:t>
            </w:r>
          </w:p>
          <w:p w:rsidR="005E263F" w:rsidRDefault="005E263F" w:rsidP="005E263F">
            <w:pPr>
              <w:pStyle w:val="EngHang"/>
            </w:pPr>
            <w:r>
              <w:t>He gave us life through His Resurrection.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 xml:space="preserve">Ⲁⲛⲟⲛ ⲇⲉ ϩⲱⲛ ⲙⲁⲣⲉⲛϯⲱ̀ⲟⲩ ⲛⲉ: ϩⲱⲥ ⲟⲩⲁϩⲟ ⲛ̀ⲧⲉ ϯⲁⲛⲁⲥⲧⲁⲥⲓⲥ: </w:t>
            </w:r>
          </w:p>
          <w:p w:rsidR="005E263F" w:rsidRDefault="005E263F" w:rsidP="005E263F">
            <w:pPr>
              <w:pStyle w:val="CopticVerse"/>
            </w:pPr>
            <w:r>
              <w:t>ϫⲉ ⲭⲉⲣⲉ ⲡⲓⲑⲩⲥⲁⲩⲣⲟⲥ ⲉⲧⲧⲟⲃ: ⲉⲧⲁⲛⲉⲣⲁⲡⲟⲗⲉⲩⲓⲛ ⲙ̀ⲡⲓⲱⲛϧ ⲉⲃⲟⲗϩⲓⲧⲟⲧϥ: ⲭⲉⲣⲉ ⲑⲏⲉⲧⲁⲥⲙⲓⲥⲓ ⲛⲁⲛ ⲙ̀Ⲡⲭ̅ⲥ̅ Ⲡⲉⲛⲛⲟⲩϯ: ⲟⲩⲟϩ ⲁϥϯⲛⲁⲛ ⲙ̀ⲡⲓⲱⲛϧ ⲉⲃⲟⲗϩⲓⲧⲉⲛ ⲧⲉϥⲁⲛⲁⲥⲧⲁⲥⲓⲥ.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hosts of the angels were amazed</w:t>
            </w:r>
          </w:p>
          <w:p w:rsidR="005E263F" w:rsidRDefault="005E263F" w:rsidP="005E263F">
            <w:pPr>
              <w:pStyle w:val="EngHang"/>
            </w:pPr>
            <w:r>
              <w:t xml:space="preserve">To count You among the dead. </w:t>
            </w:r>
          </w:p>
          <w:p w:rsidR="005E263F" w:rsidRDefault="005E263F" w:rsidP="005E263F">
            <w:pPr>
              <w:pStyle w:val="EngHang"/>
            </w:pPr>
            <w:r>
              <w:t>You crushed the power of death, O Saviour;</w:t>
            </w:r>
          </w:p>
          <w:p w:rsidR="005E263F" w:rsidRDefault="005E263F" w:rsidP="005E263F">
            <w:pPr>
              <w:pStyle w:val="EngHangEnd"/>
            </w:pPr>
            <w:r>
              <w:t>You raised Adam up with You, freeing him from Hades.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Ⲛⲓⲥⲧⲣⲁⲧⲓⲁ ⲛ̀ⲁⲅⲅⲉⲗⲓⲕⲟⲛ: ⲁⲩⲧⲱⲙⲧ ϧⲉⲛ ⲡ̀ϫⲓⲛⲑ̀ⲣⲟⲩⲛⲁⲩ ⲉⲣⲟⲕ: ⲉ̀ⲁⲩⲟⲡⲕ ⲛⲉⲙ ⲛⲓⲣⲉϥⲙⲱⲟⲩⲧ: ⲟⲩⲟϩ ⲁⲕϧⲟⲙϧⲉⲙ ⲛ̀ϯϫⲟⲙ ⲛ̀ⲧⲉ ⲫ̀ⲙⲟⲩ ⲱ ⲡⲓⲥ̅ⲱ̅ⲣ: ⲟⲩⲟϩ ⲁⲕⲧⲟⲩⲛⲟⲥ Ⲁⲇⲁⲙ ⲛⲉⲙⲁⲕ: ⲟⲩⲟϩ ⲁⲕⲁⲓϥ ⲛ̀ⲣⲉⲙϩⲉ ⲉⲃⲟⲗϧⲉⲛ ⲁⲙⲉⲛϯ.</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Why did you mix </w:t>
            </w:r>
            <w:commentRangeStart w:id="132"/>
            <w:r>
              <w:t xml:space="preserve">fragrant </w:t>
            </w:r>
            <w:commentRangeEnd w:id="132"/>
            <w:r>
              <w:rPr>
                <w:rStyle w:val="CommentReference"/>
                <w:lang w:val="en-CA"/>
              </w:rPr>
              <w:commentReference w:id="132"/>
            </w:r>
            <w:r>
              <w:t>ointment with</w:t>
            </w:r>
          </w:p>
          <w:p w:rsidR="005E263F" w:rsidRDefault="005E263F" w:rsidP="005E263F">
            <w:pPr>
              <w:pStyle w:val="EngHang"/>
            </w:pPr>
            <w:r>
              <w:t>Weeping and mourning, O disciples of the Lord?</w:t>
            </w:r>
          </w:p>
          <w:p w:rsidR="005E263F" w:rsidRDefault="005E263F" w:rsidP="005E263F">
            <w:pPr>
              <w:pStyle w:val="EngHang"/>
            </w:pPr>
            <w:r>
              <w:t xml:space="preserve">The shining angel said to the women carrying the </w:t>
            </w:r>
            <w:commentRangeStart w:id="133"/>
            <w:r>
              <w:t>spices</w:t>
            </w:r>
            <w:commentRangeEnd w:id="133"/>
            <w:r>
              <w:rPr>
                <w:rStyle w:val="CommentReference"/>
                <w:lang w:val="en-CA"/>
              </w:rPr>
              <w:commentReference w:id="133"/>
            </w:r>
            <w:r>
              <w:t>,</w:t>
            </w:r>
          </w:p>
          <w:p w:rsidR="005E263F" w:rsidRDefault="005E263F" w:rsidP="005E263F">
            <w:pPr>
              <w:pStyle w:val="EngHangEnd"/>
            </w:pPr>
            <w:r>
              <w:t xml:space="preserve">"Behold and see that the Saviour </w:t>
            </w:r>
            <w:commentRangeStart w:id="134"/>
            <w:r>
              <w:t xml:space="preserve">is risen </w:t>
            </w:r>
            <w:commentRangeEnd w:id="134"/>
            <w:r>
              <w:rPr>
                <w:rStyle w:val="CommentReference"/>
                <w:lang w:val="en-CA"/>
              </w:rPr>
              <w:commentReference w:id="134"/>
            </w:r>
            <w:r>
              <w:t>from the dead."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Ⲉⲑⲃⲉ ⲟⲩ ⲛⲓⲥⲟϫⲉⲛ ⲛⲉⲙ ⲛⲓⲛⲉϩⲡⲓ ⲛⲉⲙ ⲛⲓⲣⲓⲙⲓ: ⲧⲉⲧⲉⲛⲑⲱⲧ ⲙ̀ⲙⲱⲟⲩ ⲛⲉⲙ ⲛⲟⲩⲉⲣⲏⲟⲩ: ⲱ̀ ⲛⲓⲙⲁⲑⲏⲧⲏⲥ ⲛ̀ⲧⲉ Ⲡⲟ̅ⲥ̅: ⲡⲉϫⲉ ⲡⲓⲁⲅⲅⲉⲗⲟⲥ ⲉⲧϩⲓⲉⲃⲣⲏϫ ⲉⲃⲟⲗ: ϧⲁⲧⲉⲛ ⲡⲓⲙ̀ϩⲁⲩ ⲛ̀ⲛⲓϩⲓⲟⲙⲓ ⲛ̀ϥⲁⲓⲥⲟϫⲉⲛ: ⲁ̀ⲛⲁⲩ ⲇⲉ ⲛ̀ⲑⲱⲧⲉⲛ ⲟⲩⲟϩ ⲁⲣⲓⲉ̀ⲙⲓ ϫⲉ ⲁϥⲟ̀ϩⲓ ⲉⲣⲁⲧϥ ⲛ̀ϫⲉ Ⲡⲓⲥⲱⲧⲏⲣ: ⲟⲩⲟϩ ⲁϥⲧⲱⲛϥ ⲉⲃⲟⲗϧⲉⲛ ⲛⲏⲉⲑⲙⲱⲟⲩⲧ:</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my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The women hastened very early to Your tomb carrying ointment and crying.</w:t>
            </w:r>
          </w:p>
          <w:p w:rsidR="005E263F" w:rsidRDefault="005E263F" w:rsidP="005E263F">
            <w:pPr>
              <w:pStyle w:val="EngHang"/>
            </w:pPr>
            <w:r>
              <w:t>But the angel stood before them saying,</w:t>
            </w:r>
          </w:p>
          <w:p w:rsidR="005E263F" w:rsidRDefault="005E263F" w:rsidP="005E263F">
            <w:pPr>
              <w:pStyle w:val="EngHang"/>
            </w:pPr>
            <w:r>
              <w:t>"The time of weeping has passed, do not cry</w:t>
            </w:r>
          </w:p>
          <w:p w:rsidR="005E263F" w:rsidRDefault="005E263F" w:rsidP="005E263F">
            <w:pPr>
              <w:pStyle w:val="EngHangEnd"/>
            </w:pPr>
            <w:r>
              <w:t xml:space="preserve">But preach the resurrection to the </w:t>
            </w:r>
            <w:commentRangeStart w:id="135"/>
            <w:r>
              <w:t>A</w:t>
            </w:r>
            <w:commentRangeEnd w:id="135"/>
            <w:r>
              <w:rPr>
                <w:rStyle w:val="CommentReference"/>
                <w:lang w:val="en-CA"/>
              </w:rPr>
              <w:commentReference w:id="135"/>
            </w:r>
            <w:r>
              <w:t>postles."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Ⲛ̀ϣⲱⲣⲡ ⲉⲙⲁϣⲱ ⲁⲩⲓⲏⲥ ⲙ̀ⲙⲱⲟⲩ ⲉ̀ⲡⲉⲕⲙ̀ϩⲁⲩ: ⲛ̀ϫⲉ ⲛⲓϩⲓⲟⲙⲓ ⲛ̀ϥⲁⲓⲥⲟϫⲉⲛ ⲉⲩⲛⲉϩⲡⲓ: ⲁⲗⲗⲁ ⲁϥⲟϩⲓ ⲉⲣⲁⲧϥ ϩⲓϫⲱⲟⲩ: ⲛ̀ϫⲉ ⲡⲓⲁⲅⲅⲉⲗⲟⲥ ⲉϥϫⲱ ⲙ̀ⲙⲟⲥ ⲛⲱⲟⲩ: ϫⲉ ⲡ̀ⲥⲏⲟⲩ ⲙ̀ⲡⲓⲣⲓⲙⲓ ⲁϥϩⲉⲣⲓ ⲙ̀ⲡⲉⲣⲣⲓⲙⲓ: ⲁⲗⲗⲁ ⲁ̀ⲣⲓϩⲓⲱⲓϣ ⲛ̀ϯⲁⲛⲁⲥⲧⲁⲥⲓⲥ ⲛ̀ⲛⲓⲁⲡⲟⲥⲧⲟⲗⲟⲥ: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Blessed are You, O Lord. Teach me Your truths.</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80104F">
              <w:t>ⲕ̀ⲥ̀ⲙⲁⲣⲱⲟⲩⲧ Ⲡⲟ̅ⲥ̅: ⲙⲁⲧ̀ⲥⲁⲃⲟⲓ ⲉ̀ⲛⲉⲕⲙⲉⲟⲙⲏⲓ .</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 xml:space="preserve">The women came to Your Tomb, </w:t>
            </w:r>
          </w:p>
          <w:p w:rsidR="005E263F" w:rsidRDefault="005E263F" w:rsidP="005E263F">
            <w:pPr>
              <w:pStyle w:val="EngHang"/>
            </w:pPr>
            <w:r>
              <w:t>O Saviour, bearing ointment, and with incense.</w:t>
            </w:r>
          </w:p>
          <w:p w:rsidR="005E263F" w:rsidRDefault="005E263F" w:rsidP="005E263F">
            <w:pPr>
              <w:pStyle w:val="EngHang"/>
            </w:pPr>
            <w:r>
              <w:t xml:space="preserve">They heard the angel ask them, </w:t>
            </w:r>
          </w:p>
          <w:p w:rsidR="005E263F" w:rsidRDefault="005E263F" w:rsidP="005E263F">
            <w:pPr>
              <w:pStyle w:val="EngHang"/>
            </w:pPr>
            <w:r>
              <w:t>"Why do you seek the living among the dead?"</w:t>
            </w:r>
          </w:p>
          <w:p w:rsidR="005E263F" w:rsidRDefault="005E263F" w:rsidP="005E263F">
            <w:pPr>
              <w:pStyle w:val="EngHangEnd"/>
            </w:pPr>
            <w:r>
              <w:t>And He, being God, is risen from the tomb.</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Ⲛⲓϩⲓⲟⲙⲓ ⲛ̀ϥⲁⲓⲥⲟϫⲉⲛ ⲁⲩⲓ̀ ⲉ̀ⲡⲉⲕⲙ̀ϩⲁⲩ: ⲛⲉⲙ ⲡⲓⲥ̀ⲑⲟⲓⲛⲟⲩϥⲓ ⲱ̀ Ⲡⲓⲥⲱⲧⲏⲣ: ⲟⲩⲟϩ ⲁⲩⲥⲱⲧⲉⲙ ⲉ̀ⲡⲓⲁⲅⲅⲉⲗⲟⲥ ⲉϥϫⲱ ⲙ̀ⲙⲟⲥ ⲛⲱⲟⲩ: ϫⲉ ⲉⲑⲃⲉ ⲟⲩ ⲧⲉⲧⲉⲛⲕⲱϯ ⲛ̀ⲥⲁ ⲫⲏⲉⲧⲟⲛϧ ⲛⲉⲙ ⲛⲓⲣⲉϥⲙⲱⲟⲩⲧ: ⲟⲩⲟϩ ⲛ̀ⲑⲟϥ ϩⲱⲥ ⲛⲟⲩϯ ⲁϥⲧⲱⲛϥ ⲉⲃⲟⲗϧⲉⲛ ⲡⲓⲙ̀ϩⲁⲩ:</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Glory be to the Father, and the Son, and the Holy Spirit.</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Ⲇⲟⲝⲁ ⲡⲁⲧⲣⲓ...</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commentRangeStart w:id="136"/>
            <w:r>
              <w:t xml:space="preserve">We </w:t>
            </w:r>
            <w:commentRangeEnd w:id="136"/>
            <w:r>
              <w:rPr>
                <w:rStyle w:val="CommentReference"/>
                <w:lang w:val="en-CA"/>
              </w:rPr>
              <w:commentReference w:id="136"/>
            </w:r>
            <w:r>
              <w:t>worship the Father, and the Son,</w:t>
            </w:r>
          </w:p>
          <w:p w:rsidR="005E263F" w:rsidRDefault="005E263F" w:rsidP="005E263F">
            <w:pPr>
              <w:pStyle w:val="EngHang"/>
            </w:pPr>
            <w:r>
              <w:t>And the Holy Spirit, one in essence.</w:t>
            </w:r>
          </w:p>
          <w:p w:rsidR="005E263F" w:rsidRDefault="005E263F" w:rsidP="005E263F">
            <w:pPr>
              <w:pStyle w:val="EngHang"/>
            </w:pPr>
            <w:r>
              <w:t>And we cry with the cherubim saying,</w:t>
            </w:r>
          </w:p>
          <w:p w:rsidR="005E263F" w:rsidRDefault="005E263F" w:rsidP="005E263F">
            <w:pPr>
              <w:pStyle w:val="EngHangEnd"/>
            </w:pPr>
            <w:r>
              <w:t xml:space="preserve"> "Holy, Holy, Holy are You, O Lord."</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Ⲧⲉⲛⲟⲩⲱϣⲧ ⲙ̀ⲫ̀ⲓⲱⲧ ⲛⲉⲙ Ⲡ̀ϣⲏⲣⲓ ⲛⲉⲙ Ⲡⲓⲡ̅ⲛ̅ⲁ ⲉ̅ⲑ̅ⲩ: ϧⲉⲛ ϯⲙⲉⲧⲟⲩⲁⲓ ⲛ̀ⲧⲉ ϯⲟⲩⲥⲓⲁ: ⲟⲩⲟϩ ⲛ̀ⲧⲉⲛⲱϣ ⲉⲃⲟⲗ ⲛⲉⲙ Ⲛⲓⲭⲉⲣⲟⲩⲃⲓⲙ: ϫⲉ ⲭ̀ⲟⲩⲁⲃ ⲭ̀ⲟⲩⲁⲃ ⲭ̀ⲟⲩⲁⲃ ⲛ̀ⲑⲟⲕ Ⲡ̀ⲟ̅ⲥ̅:</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End"/>
            </w:pPr>
            <w:r>
              <w:t>Now, and forever, and to the age of Ages. Amen.</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rsidRPr="00330C24">
              <w:t>Ⲕⲉ ⲛⲩⲛ...</w:t>
            </w:r>
          </w:p>
        </w:tc>
      </w:tr>
      <w:tr w:rsidR="005E263F" w:rsidTr="005E263F">
        <w:trPr>
          <w:cantSplit/>
          <w:jc w:val="center"/>
        </w:trPr>
        <w:tc>
          <w:tcPr>
            <w:tcW w:w="164" w:type="pct"/>
          </w:tcPr>
          <w:p w:rsidR="005E263F" w:rsidRDefault="005E263F" w:rsidP="005E263F">
            <w:pPr>
              <w:rPr>
                <w:lang w:val="en-US"/>
              </w:rPr>
            </w:pPr>
          </w:p>
        </w:tc>
        <w:tc>
          <w:tcPr>
            <w:tcW w:w="2256" w:type="pct"/>
          </w:tcPr>
          <w:p w:rsidR="005E263F" w:rsidRDefault="005E263F" w:rsidP="005E263F">
            <w:pPr>
              <w:pStyle w:val="EngHang"/>
            </w:pPr>
            <w:r>
              <w:t>You gave birth, O Virgin, to the Giver of Life,</w:t>
            </w:r>
          </w:p>
          <w:p w:rsidR="005E263F" w:rsidRDefault="005E263F" w:rsidP="005E263F">
            <w:pPr>
              <w:pStyle w:val="EngHang"/>
            </w:pPr>
            <w:r>
              <w:t>And you delivered Adam from sin.</w:t>
            </w:r>
          </w:p>
          <w:p w:rsidR="005E263F" w:rsidRDefault="005E263F" w:rsidP="005E263F">
            <w:pPr>
              <w:pStyle w:val="EngHang"/>
            </w:pPr>
            <w:r>
              <w:t>You gave joy to Eve instead of sorrow,</w:t>
            </w:r>
          </w:p>
          <w:p w:rsidR="005E263F" w:rsidRDefault="005E263F" w:rsidP="005E263F">
            <w:pPr>
              <w:pStyle w:val="EngHang"/>
            </w:pPr>
            <w:r>
              <w:t xml:space="preserve">And granted us life and salvation from corruption and </w:t>
            </w:r>
            <w:commentRangeStart w:id="137"/>
            <w:r>
              <w:t>alteration</w:t>
            </w:r>
            <w:commentRangeEnd w:id="137"/>
            <w:r>
              <w:rPr>
                <w:rStyle w:val="CommentReference"/>
                <w:lang w:val="en-CA"/>
              </w:rPr>
              <w:commentReference w:id="137"/>
            </w:r>
            <w:r>
              <w:t>.</w:t>
            </w:r>
          </w:p>
          <w:p w:rsidR="005E263F" w:rsidRDefault="005E263F" w:rsidP="005E263F">
            <w:pPr>
              <w:pStyle w:val="EngHang"/>
            </w:pPr>
            <w:r>
              <w:t>You became our intercessor before God our Saviour</w:t>
            </w:r>
          </w:p>
          <w:p w:rsidR="005E263F" w:rsidRDefault="005E263F" w:rsidP="005E263F">
            <w:pPr>
              <w:pStyle w:val="EngHang"/>
            </w:pPr>
            <w:r>
              <w:t>Who was incarnate of you.</w:t>
            </w:r>
          </w:p>
          <w:p w:rsidR="005E263F" w:rsidRDefault="005E263F" w:rsidP="005E263F">
            <w:pPr>
              <w:pStyle w:val="EngHang"/>
            </w:pPr>
            <w:r>
              <w:t xml:space="preserve">Amen. Alleluia: Lord have mercy, </w:t>
            </w:r>
          </w:p>
          <w:p w:rsidR="005E263F" w:rsidRDefault="005E263F" w:rsidP="005E263F">
            <w:pPr>
              <w:pStyle w:val="EngHangEnd"/>
            </w:pPr>
            <w:r>
              <w:t>Lord have mercy, Lord have mercy.</w:t>
            </w:r>
          </w:p>
        </w:tc>
        <w:tc>
          <w:tcPr>
            <w:tcW w:w="163" w:type="pct"/>
          </w:tcPr>
          <w:p w:rsidR="005E263F" w:rsidRDefault="005E263F" w:rsidP="005E263F">
            <w:pPr>
              <w:rPr>
                <w:lang w:val="en-US"/>
              </w:rPr>
            </w:pPr>
          </w:p>
        </w:tc>
        <w:tc>
          <w:tcPr>
            <w:tcW w:w="163" w:type="pct"/>
          </w:tcPr>
          <w:p w:rsidR="005E263F" w:rsidRDefault="005E263F" w:rsidP="005E263F">
            <w:pPr>
              <w:rPr>
                <w:lang w:val="en-US"/>
              </w:rPr>
            </w:pPr>
          </w:p>
        </w:tc>
        <w:tc>
          <w:tcPr>
            <w:tcW w:w="2254" w:type="pct"/>
          </w:tcPr>
          <w:p w:rsidR="005E263F" w:rsidRDefault="005E263F" w:rsidP="005E263F">
            <w:pPr>
              <w:pStyle w:val="CopticVerse"/>
            </w:pPr>
            <w:r>
              <w:t>Ⲁⲣⲉⲙⲓⲥⲓ ⲱ̀ϯⲡⲁⲣⲑⲉⲛⲟⲥ: ⲙ̀ⲫ̀ⲣⲉϥϯ ⲙ̀ⲡ̀ⲱⲛϧ: ⲟⲩⲟϩ ⲁⲣⲉⲛⲟϩⲉⲙ ⲛ̀Ⲁⲇⲁⲙ ⲉⲃⲟⲗϧⲉⲛ ⲫ̀ⲛⲟⲃⲓ: ⲁⲣⲉϯ ⲙ̀ⲡ̀ⲟⲩⲛⲟϥ ⲛ̀Ⲉⲩⲁ: ⲛ̀ⲧ̀ϣⲉⲃⲓⲱ ⲙ̀ⲡⲉⲥⲙ̀ⲕⲁϩ ⲛ̀ϩⲏⲧ: ⲟⲩⲟϩ ⲁⲣⲉⲉⲣϩ̀ⲙⲟⲧ ⲛⲁⲛ: ⲙ̀ⲡ̀ⲱⲛϧ ⲛⲉⲙ ⲫ̀ⲛⲟϩⲉⲙ: ⲉⲃⲟⲗϧⲉⲛ ⲡ̀ⲧⲁⲕⲟ ⲛⲉⲙ ⲡ̀ϣⲓⲃϯ: ⲁⲣⲉϣⲱⲡⲓ ⲛⲁⲛ ⲛ̀ⲟⲩⲡⲣⲟⲥⲧⲁⲧⲏⲥ: ⲛⲁϩⲣⲉⲛ Ⲫϯ ⲡⲉⲛⲣⲉϥⲥⲱϯ: ⲫⲏⲉⲧⲁϥϭⲓⲥⲁⲣⲝ ⲉⲃⲟⲗ ⲛ̀ϧⲏϯ. ⲁⲙⲏⲛ ⲁⲗⲗⲏⲗⲟⲩⲓⲁ: ⲕⲩⲣⲓⲉ ⲉⲗⲉⲓⲥⲟⲛ ⲕⲩⲣⲓⲉ ⲉⲗⲉⲓⲥⲟⲛ ⲕⲩⲣⲓⲉ ⲉⲩⲗⲟⲅⲓⲥⲟⲛ</w:t>
            </w:r>
          </w:p>
        </w:tc>
      </w:tr>
    </w:tbl>
    <w:p w:rsidR="005E263F" w:rsidRPr="005E263F" w:rsidRDefault="005E263F" w:rsidP="005E263F"/>
    <w:p w:rsidR="006D61CA" w:rsidRDefault="00207F10" w:rsidP="00964F23">
      <w:pPr>
        <w:pStyle w:val="Heading4"/>
      </w:pPr>
      <w:r>
        <w:lastRenderedPageBreak/>
        <w:t>The First Canticle</w:t>
      </w:r>
      <w:r w:rsidR="00A05722">
        <w:t>: The Praise of Moses the Prophet</w:t>
      </w:r>
      <w:bookmarkEnd w:id="119"/>
      <w:bookmarkEnd w:id="120"/>
      <w:bookmarkEnd w:id="121"/>
      <w:bookmarkEnd w:id="122"/>
      <w:bookmarkEnd w:id="123"/>
      <w:bookmarkEnd w:id="124"/>
    </w:p>
    <w:p w:rsidR="00A05722" w:rsidRDefault="00A05722" w:rsidP="00964F23">
      <w:pPr>
        <w:pStyle w:val="Heading4non-TOC"/>
        <w:rPr>
          <w:rFonts w:ascii="Cambria" w:hAnsi="Cambria" w:cs="Cambria"/>
        </w:rPr>
      </w:pPr>
      <w:r w:rsidRPr="00A05722">
        <w:t>Ⲡⲓϩⲱⲥ ⲛ̀ϩⲟⲩⲓⲧ - Ϯϩⲱⲇⲏ ⲛ̀ⲧⲉ Ⲙⲱⲩ̀ⲥⲏⲥ ⲡⲓⲡⲣⲟⲫⲏⲧⲏⲥ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Moses and the children of Israel sang this song to the Lord and spoke saying, "Let us sing to the Lord for He is greatly glorified."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EE572E">
            <w:pPr>
              <w:pStyle w:val="CopticVerse"/>
            </w:pPr>
            <w:r w:rsidRPr="003711A9">
              <w:t>Ⲧⲟⲧⲉ ⲁϥϩⲱⲥ ⲛ̀ϫⲉ Ⲙⲱⲩⲥⲏⲥ ⲛⲉⲙ ⲛⲉⲛϣⲏⲣⲓ ⲙ̀ⲡⲓⲥⲣⲁⲏⲗ ⲉ̀ⲧⲁⲓ ϩⲱⲇⲏ ⲛ̀ⲧⲉ Ⲡⲟ̅ⲥ̅ ⲟⲩⲟϩ ⲁϥϫⲟⲥ ⲉⲑⲣⲟⲩϫⲟⲥ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Horse and rider He has thrown into the sea. He became my helper and protector; He has become my salvation.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Ⲟⲩϩ̀ⲑⲟ ⲛⲉⲙ ⲟⲩϭⲁⲥⲓϩ̀ⲑⲟ ⲁϥⲃⲉⲣⲃⲱⲣⲟⲩ ⲉ̀ⲫ̀ⲓⲟⲙ ⲟⲩⲃⲟⲏ̀ⲑⲟⲥ ⲛⲉⲙ ⲟⲩⲣⲉϥϩⲱⲃⲥ ⲉ̀ⲃⲟⲗ ϩⲓϫⲱⲓ ⲁϥϣⲱⲡⲓ ⲛⲏⲓ ⲛ̀ⲟⲩⲥⲱⲧⲏⲣⲓⲁ̀</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This is my God, I will </w:t>
            </w:r>
            <w:commentRangeStart w:id="138"/>
            <w:r>
              <w:t>glorify Him</w:t>
            </w:r>
            <w:commentRangeEnd w:id="138"/>
            <w:r>
              <w:rPr>
                <w:rStyle w:val="CommentReference"/>
                <w:lang w:val="en-CA"/>
              </w:rPr>
              <w:commentReference w:id="138"/>
            </w:r>
            <w:r>
              <w:t>, the God of my fathers, and I will exalt Him.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Ⲫⲁⲓ ⲡⲉ Ⲡⲁⲛⲟⲩϯ ϯⲛⲁϯⲱ̀ⲟⲩ ⲛⲁϥ Ⲫϯ ⲙ̀ⲡⲁⲓⲱⲧ ϯⲛⲁϭⲁⲥϥ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Lord, </w:t>
            </w:r>
            <w:commentRangeStart w:id="139"/>
            <w:r>
              <w:t xml:space="preserve">when he shatters </w:t>
            </w:r>
            <w:commentRangeEnd w:id="139"/>
            <w:r>
              <w:rPr>
                <w:rStyle w:val="CommentReference"/>
                <w:lang w:val="en-CA"/>
              </w:rPr>
              <w:commentReference w:id="139"/>
            </w:r>
            <w:r>
              <w:t>wars, the Lord is his Name. Pharaoh's chariots and all his host has he cast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Ⲡⲟ̅ⲥ̅ ⲡⲉⲧϧⲟⲙϧⲉⲙ ⲛ̀ⲛⲓⲃⲱⲧⲥ Ⲡⲟ̅ⲥ̅ ⲡⲉ ⲡⲉϥⲣⲁⲛ ⲛⲓⲃⲉⲣⲉϭⲱⲟⲩⲧⲥ ⲛ̀ⲧⲉ Ⲫⲁⲣⲁⲱ̀ ⲛⲉⲙ ⲧⲉϥϫⲟⲙ ⲧⲏⲣⲥ ⲁϥⲃⲉⲣⲃⲱⲣⲟⲩ ⲉ̀ⲫ̀ⲓⲟⲙ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The </w:t>
            </w:r>
            <w:commentRangeStart w:id="140"/>
            <w:r>
              <w:t xml:space="preserve">chosen </w:t>
            </w:r>
            <w:commentRangeEnd w:id="140"/>
            <w:r>
              <w:rPr>
                <w:rStyle w:val="CommentReference"/>
                <w:lang w:val="en-CA"/>
              </w:rPr>
              <w:commentReference w:id="140"/>
            </w:r>
            <w:r>
              <w:t xml:space="preserve">mounted </w:t>
            </w:r>
            <w:commentRangeStart w:id="141"/>
            <w:r>
              <w:t xml:space="preserve">captains </w:t>
            </w:r>
            <w:commentRangeEnd w:id="141"/>
            <w:r>
              <w:rPr>
                <w:rStyle w:val="CommentReference"/>
                <w:lang w:val="en-CA"/>
              </w:rPr>
              <w:commentReference w:id="141"/>
            </w:r>
            <w:r>
              <w:t>He drowned in the Red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Ϩⲁⲛⲥⲱⲧⲡ ⲛ̀ⲁ̀ⲛⲁⲃⲁⲧⲏⲥ ⲛ̀ⲧ̀ⲣⲓⲥⲧⲁⲧⲏⲥ ⲁϥϫⲟⲗⲕⲟⲩ ϧⲉⲛ ⲫ̀ⲓⲟⲙ ⲛ̀ϣⲁⲣⲓ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With open water He covered them; they sake down into the deep like a stone.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Ⲁϥϩⲱⲃⲥ ⲉ̀ϩ̀ⲣⲏⲓ ⲉ̀ϫⲱⲟⲩ ⲛ̀ϫⲉ ⲡⲓⲙⲱⲟⲩ ⲁⲩⲱⲙⲥ ⲉ̀ϧ̀ⲣⲏⲓ ⲉ̀ⲡⲉⲧϣⲏⲕ ⲙ̀ⲫ̀ⲣⲏϯ ⲛ̀ⲟⲩⲱ̀ⲛⲓ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right hand, O Lord, </w:t>
            </w:r>
            <w:commentRangeStart w:id="142"/>
            <w:r>
              <w:t xml:space="preserve">was </w:t>
            </w:r>
            <w:commentRangeEnd w:id="142"/>
            <w:r>
              <w:rPr>
                <w:rStyle w:val="CommentReference"/>
                <w:lang w:val="en-CA"/>
              </w:rPr>
              <w:commentReference w:id="142"/>
            </w:r>
            <w:r>
              <w:t xml:space="preserve">glorified in power. Your right hand, O Lord, </w:t>
            </w:r>
            <w:commentRangeStart w:id="143"/>
            <w:r>
              <w:t xml:space="preserve">crushed </w:t>
            </w:r>
            <w:commentRangeEnd w:id="143"/>
            <w:r>
              <w:rPr>
                <w:rStyle w:val="CommentReference"/>
                <w:lang w:val="en-CA"/>
              </w:rPr>
              <w:commentReference w:id="143"/>
            </w:r>
            <w:r>
              <w:t>Your enemies.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Default="005E263F" w:rsidP="003711A9">
            <w:pPr>
              <w:pStyle w:val="CopticVerse"/>
            </w:pPr>
            <w:r w:rsidRPr="003711A9">
              <w:t>Ⲧⲉⲕⲟⲩⲓ̀ⲛⲁⲙ ⲙ̀Ⲡⲟ̅ⲥ̅ ⲁⲥϭⲓⲱ̀ⲟⲩ ϧⲉⲛ ⲟⲩϫⲟⲙ ⲧⲉⲕϫⲓϫ ⲛ̀ⲟⲩⲓ̀ⲛⲁⲙ Ⲡⲁⲛⲟⲩϯ ⲁⲥⲧⲁⲕⲉ ⲛⲉⲕϫⲁϫⲓ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In the abundance of Your glory you </w:t>
            </w:r>
            <w:commentRangeStart w:id="144"/>
            <w:r>
              <w:t xml:space="preserve">shattered </w:t>
            </w:r>
            <w:commentRangeEnd w:id="144"/>
            <w:r>
              <w:rPr>
                <w:rStyle w:val="CommentReference"/>
                <w:lang w:val="en-CA"/>
              </w:rPr>
              <w:commentReference w:id="144"/>
            </w:r>
            <w:commentRangeStart w:id="145"/>
            <w:r>
              <w:t>Your enemies</w:t>
            </w:r>
            <w:commentRangeEnd w:id="145"/>
            <w:r>
              <w:rPr>
                <w:rStyle w:val="CommentReference"/>
                <w:lang w:val="en-CA"/>
              </w:rPr>
              <w:commentReference w:id="145"/>
            </w:r>
            <w:r>
              <w:t xml:space="preserve">; You </w:t>
            </w:r>
            <w:commentRangeStart w:id="146"/>
            <w:r>
              <w:t xml:space="preserve">sent </w:t>
            </w:r>
            <w:commentRangeEnd w:id="146"/>
            <w:r>
              <w:rPr>
                <w:rStyle w:val="CommentReference"/>
                <w:lang w:val="en-CA"/>
              </w:rPr>
              <w:commentReference w:id="146"/>
            </w:r>
            <w:r>
              <w:t>your wrath, and it consumed them as stubble.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Default="005E263F" w:rsidP="003711A9">
            <w:pPr>
              <w:pStyle w:val="CopticVerse"/>
            </w:pPr>
            <w:r w:rsidRPr="003711A9">
              <w:t>Ϧⲉⲛ ⲡ̀ⲁ̀ϣⲁⲓ ⲛ̀ⲧⲉ ⲡⲉⲕⲱ̀ⲟⲩ ⲁⲕϧⲟⲙϧⲉⲙ ⲛ̀ⲛⲏⲉⲧϯⲟⲩⲃⲏⲛ ⲁⲕⲟⲩⲱⲣⲡ ⲙ̀ⲡⲉⲕϫⲱⲛⲧ ⲁϥⲟⲩⲟ̀ⲙⲟⲩ ⲙ̀ⲫ̀ⲣⲏϯ ⲛϩⲁⲛⲣⲱⲟⲩⲓ̀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Through the breath of Your wrath, the waters were separated; the waters were congealed like a wall; the waters were congealed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Ⲉ̀ⲃⲟⲗϩⲓⲧⲉⲛ ⲡⲓⲡ̅ⲛ̅ⲁ ⲛ̀ⲧⲉ ⲡⲉⲕⲙ̀ⲃⲟⲛ ⲁϥⲟ̀ϩⲓ ⲉ̀ⲣⲁⲧϥ ⲛ̀ϫⲉ ⲡⲓⲙⲱⲟⲩ ⲁⲩϭⲓⲥⲓ ⲛ̀ϫⲉ ⲛⲓⲙⲱⲟⲩ ⲙ̀ⲫ̀ⲣⲏϯ ⲛ̀ⲟⲩⲥⲟⲃⲧ ⲁⲩϭⲱⲥ ⲛ̀ϫⲉ ⲛⲓϫⲟⲗ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The enemy said, 'I will pursue, I will overtake; I will divide the spoils; I will satisfy my soul; I will destroy with my dagger; my hand will reign.'</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Ⲁϥϫⲟⲥ ⲅⲁⲣ ⲛ̀ϫⲉ ⲡⲓϫⲁϫⲓ ϫⲉ ϯⲛⲁϭⲟⲥⲓ ⲛ̀ⲧⲁⲧⲁϩⲟ ⲛ̀ⲧⲁⲫⲱϣ ⲛ̀ϩⲁⲛϣⲱⲗ ⲛ̀ⲧⲁⲧ̀ⲥⲓⲟ̀ ⲛ̀ⲧⲁⲯⲩⲭⲏ ⲛ̀ⲧⲁϧⲱⲧⲉⲃ ϧⲉⲛ ⲧⲁⲥⲏϥⲓ ⲛ̀ⲧⲉ ⲧⲁϫⲓϫ ⲉⲣⲟ̅ⲥ̅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You sent Your breath; the sea covered them; they sank like lead in the the mighty waters.</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Ⲁⲕⲟⲩⲱⲣⲡ ⲙ̀ⲡⲉⲕⲡ̅ⲛ̅ⲁ ⲁϥϩⲟⲃⲥⲟⲩ ⲛ̀ϫⲉ ⲫ̀ⲓⲟⲙ ⲁⲩⲱⲙⲥ ⲉ̀ⲡⲉⲥⲏⲧ ⲙ̀ⲫ̀ⲣⲏϯ ⲛ̀ⲟⲩⲧⲁⲧϩ ϧⲉⲛ ϩⲁⲛⲙⲱⲟⲩ ⲉⲩⲟϣ</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Who is like You, O Lord, among the gods? Who is like You, glorified among the </w:t>
            </w:r>
            <w:commentRangeStart w:id="147"/>
            <w:r>
              <w:t>holy</w:t>
            </w:r>
            <w:commentRangeEnd w:id="147"/>
            <w:r>
              <w:rPr>
                <w:rStyle w:val="CommentReference"/>
                <w:lang w:val="en-CA"/>
              </w:rPr>
              <w:commentReference w:id="147"/>
            </w:r>
            <w:r>
              <w:t xml:space="preserve">, awesome in </w:t>
            </w:r>
            <w:commentRangeStart w:id="148"/>
            <w:r>
              <w:t>glorious deeds</w:t>
            </w:r>
            <w:commentRangeEnd w:id="148"/>
            <w:r>
              <w:rPr>
                <w:rStyle w:val="CommentReference"/>
                <w:lang w:val="en-CA"/>
              </w:rPr>
              <w:commentReference w:id="148"/>
            </w:r>
            <w:r>
              <w:t>, doing wonders?</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Ⲛⲓⲙ ⲉⲧⲟ̀ⲛⲓ ⲙ̀ⲙⲟⲕ ϧⲉⲛ ⲛⲓⲛⲟⲩϯ Ⲡⲟ̅ⲥ̅ ⲛⲓⲙ ⲉⲧⲟ̀ⲛⲓ ⲙ̀ⲙⲟⲕ ⲙ̀ⲙⲟⲕ ⲉ̀ⲁⲩϯⲱ̀ⲟⲩ ⲛⲁⲕ ϧⲉⲛ ⲛⲓⲉ̅ⲑ̅ⲩ ⲛ̀ⲧⲁⲕ ⲉⲩⲉⲣϣ̀ⲫⲏⲣⲓ ⲙ̀ⲙⲟⲕ ϧⲉⲛ ⲟⲩⲱ̀ⲟⲩ ⲉⲕⲓ̀ⲣⲓ ⲛ̀ϩⲁⲛϣ̀ⲫⲏⲣⲓ</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 stretched out Your right hand; the earth swallowed them. You in Your righteousness led Your people, whom you </w:t>
            </w:r>
            <w:commentRangeStart w:id="149"/>
            <w:r>
              <w:t>redeemed</w:t>
            </w:r>
            <w:commentRangeEnd w:id="149"/>
            <w:r>
              <w:rPr>
                <w:rStyle w:val="CommentReference"/>
                <w:lang w:val="en-CA"/>
              </w:rPr>
              <w:commentReference w:id="149"/>
            </w:r>
            <w:r>
              <w:t xml:space="preserve">; You called them by Your power into Your holy </w:t>
            </w:r>
            <w:commentRangeStart w:id="150"/>
            <w:r>
              <w:t>abode</w:t>
            </w:r>
            <w:commentRangeEnd w:id="150"/>
            <w:r>
              <w:rPr>
                <w:rStyle w:val="CommentReference"/>
                <w:lang w:val="en-CA"/>
              </w:rPr>
              <w:commentReference w:id="150"/>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Ⲁⲕⲥⲟⲩⲧⲉⲛ ⲧⲉⲕⲟⲩⲓ̀ⲛⲁⲙ ⲉ̀ⲃⲟⲗ ⲁϥⲟⲙⲕⲟⲩ ⲛ̀ϫⲉ ⲡ̀ⲕⲁϩⲓ ⲁⲕϭⲓⲙⲱⲓⲧ ϧⲁϫⲱϥ ⲙ̀ⲡⲉⲕⲗⲁⲟⲥ ϧⲉⲛ ⲟⲩⲙⲉⲑⲙⲏⲓ ⲫⲁⲓ ⲉ̀ⲧⲁⲕⲥⲟⲧⲡϥ ⲁⲕϯϫⲟⲙ ⲛⲁϥ ϧⲉⲛ ⲧⲉⲕⲛⲟⲙϯ ⲉⲩⲙⲁ ⲛ̀ⲉⲙⲧⲟⲛ ⲉ̀ϥⲟⲩⲁⲃ ⲛⲁⲕ</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 nations heard and became angry; </w:t>
            </w:r>
            <w:commentRangeStart w:id="151"/>
            <w:r>
              <w:t xml:space="preserve">Sorrow </w:t>
            </w:r>
            <w:commentRangeEnd w:id="151"/>
            <w:r>
              <w:rPr>
                <w:rStyle w:val="CommentReference"/>
                <w:lang w:val="en-CA"/>
              </w:rPr>
              <w:commentReference w:id="151"/>
            </w:r>
            <w:r>
              <w:t>took hold on the inhabitants of  Palestine.</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Ⲁⲩⲥⲱⲧⲉⲙ ⲛ̀ϫⲉ ϩⲁⲛⲉⲑⲛⲟⲥ ⲟⲩⲟϩ ⲁⲩϫⲱⲛⲧ ϩⲁⲛⲛⲁⲕϩⲓ ⲁⲩϭⲓ ⲛ̀ⲛⲏⲉⲧϣⲟⲡ ϧⲉⲛ Ⲛⲓⲫⲩⲗⲓⲥⲧⲓⲙ</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Then the rulers of Edom made haste. And the leaders of the Moabites, trembling took hold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Ⲧⲟⲧⲉ ⲁⲩⲓⲏⲥ ⲙ̀ⲙⲱⲟⲩ ⲛ̀ϫⲉ ⲛⲓϩⲏⲅⲉⲙⲱⲛ ⲛ̀ⲧⲉ Ⲉ̀ⲇⲱⲙ ⲛⲓⲁⲣⲭⲱⲛ ⲛ̀ⲧⲉ Ⲛⲓⲙⲱⲁ̀ⲃⲓⲧⲏⲥ ⲟⲩⲥ̀ⲑⲉⲣⲧⲉⲣ ⲡⲉ ⲉ̀ⲧⲁϥϭⲓⲧⲟⲩ</w:t>
            </w:r>
            <w:r>
              <w:t>.</w:t>
            </w:r>
          </w:p>
        </w:tc>
      </w:tr>
      <w:tr w:rsidR="005E263F" w:rsidTr="007F4C9C">
        <w:trPr>
          <w:cantSplit/>
          <w:jc w:val="center"/>
        </w:trPr>
        <w:tc>
          <w:tcPr>
            <w:tcW w:w="288" w:type="dxa"/>
          </w:tcPr>
          <w:p w:rsidR="005E263F" w:rsidRDefault="005E263F" w:rsidP="003711A9">
            <w:pPr>
              <w:pStyle w:val="CopticCross"/>
            </w:pPr>
            <w:r>
              <w:lastRenderedPageBreak/>
              <w:t>¿</w:t>
            </w:r>
          </w:p>
        </w:tc>
        <w:tc>
          <w:tcPr>
            <w:tcW w:w="3960" w:type="dxa"/>
          </w:tcPr>
          <w:p w:rsidR="005E263F" w:rsidRDefault="005E263F" w:rsidP="005E263F">
            <w:pPr>
              <w:pStyle w:val="EngEnd"/>
            </w:pPr>
            <w:r>
              <w:t xml:space="preserve">All the inhabitants of Canaan melted away. </w:t>
            </w:r>
            <w:commentRangeStart w:id="152"/>
            <w:r>
              <w:t>May</w:t>
            </w:r>
            <w:commentRangeEnd w:id="152"/>
            <w:r>
              <w:rPr>
                <w:rStyle w:val="CommentReference"/>
                <w:lang w:val="en-CA"/>
              </w:rPr>
              <w:commentReference w:id="152"/>
            </w:r>
            <w:r>
              <w:t xml:space="preserve"> fear and trembling fall upon them.</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D175BB">
            <w:pPr>
              <w:pStyle w:val="CopticVerse"/>
            </w:pPr>
            <w:r>
              <w:t>Ⲁⲩⲃⲱⲗ ⲉ̀ⲃⲟⲗ ⲛ̀ϫⲉ ⲟⲩⲟⲛ ⲛⲓⲃⲉⲛ ⲉⲧϣⲟⲡ ϧⲉⲛ Ⲭⲁⲛⲁⲁⲛ ⲁϥⲓ̀ ⲉ̀ϩ̀ⲣⲏⲓ ⲉ̀ϫⲱⲟⲩ ⲛ̀ϫⲉ ⲟⲩⲥ̀ⲑⲉⲣⲧⲉⲣ ⲛⲉⲙ ⲟⲩϩⲟϯ.</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By the greatness of Your arm let them become as stone; till your people pass over, O Lord: till Your people pass over, whom you have purchased.</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Ϧⲉⲛ ⲡ̀ⲁ̀ϣⲁⲓ ⲛ̀ⲧⲉ ⲡⲉⲕϫ̀ⲫⲟⲓ ⲙⲁⲣⲟⲩⲉⲣⲱ̀ⲛⲓ ϣⲁⲧⲉϥⲥⲓⲛⲓ ⲛ̀ϫⲉ ⲡⲉⲕⲗⲁⲟⲥ ⲫⲁⲓ ⲉ̀ⲧⲁⲕϫ̀ⲫⲟϥ</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Bring them in, and plant them in the mountain of Your inheritance, in Your prepared dwelling place that you made, O Lord.</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Ⲁ̀ⲛⲓⲧⲟⲩ ⲉ̀ϧⲟⲩⲛ ⲧⲟϫⲟⲩ ϩⲓϫⲉⲛ ⲟⲩⲧⲱⲟⲩ ⲛ̀ⲧⲉ ⲧⲉⲕⲕⲗⲏⲣⲟⲛⲟⲙⲓⲁ̀ ⲛⲉⲙ ⲉ̀ϧⲟⲩⲛ ⲉ̀ⲡⲉⲕⲙⲁⲛ̀ϣⲱⲡⲓ ⲉⲧⲥⲉⲃⲧⲱⲧ ⲫⲁⲓ ⲉ̀ⲧⲁⲕⲉⲣϩⲱⲃ ⲉ̀ⲣⲟϥ Ⲡⲟ̅ⲥ̅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Your holy place, O Lord, which Your hands have prepared. The Lord, </w:t>
            </w:r>
            <w:commentRangeStart w:id="153"/>
            <w:r>
              <w:t xml:space="preserve">reigning </w:t>
            </w:r>
            <w:commentRangeEnd w:id="153"/>
            <w:r>
              <w:rPr>
                <w:rStyle w:val="CommentReference"/>
                <w:lang w:val="en-CA"/>
              </w:rPr>
              <w:commentReference w:id="153"/>
            </w:r>
            <w:r>
              <w:t xml:space="preserve">as King forever and ever </w:t>
            </w:r>
            <w:commentRangeStart w:id="154"/>
            <w:r>
              <w:t>and beyond</w:t>
            </w:r>
            <w:commentRangeEnd w:id="154"/>
            <w:r>
              <w:rPr>
                <w:rStyle w:val="CommentReference"/>
                <w:lang w:val="en-CA"/>
              </w:rPr>
              <w:commentReference w:id="154"/>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Ⲡⲉⲕⲙⲁ ⲉ̅ⲑ̅ⲩ Ⲡⲟ̅ⲥ̅ ⲫⲏⲉ̀ⲧⲁⲩⲥⲉⲃⲧⲱⲧϥ ⲛ̀ϫⲉ ⲛⲉⲕϫⲓϫ Ⲡⲟ̅ⲥ̅ ⲉⲕⲟⲓ ⲛ̀ⲟⲩⲣⲟ ϣⲁ ⲉ̀ⲛⲉϩ ⲛⲉⲙ ⲓⲥϫⲉⲛ ⲡ̀ⲉ̀ⲛⲉϩ ⲟⲩⲟϩ ⲉ̀ⲧⲓ</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Because</w:t>
            </w:r>
            <w:commentRangeStart w:id="155"/>
            <w:r>
              <w:t xml:space="preserve"> </w:t>
            </w:r>
            <w:commentRangeEnd w:id="155"/>
            <w:r>
              <w:rPr>
                <w:rStyle w:val="CommentReference"/>
                <w:lang w:val="en-CA"/>
              </w:rPr>
              <w:commentReference w:id="155"/>
            </w:r>
            <w:r>
              <w:t>the horses of Pharaoh: and his chariots and horsemen went into the sea,</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Ϫⲉ ⲁⲩⲓ̀ ⲉ̀ϧⲟⲩⲛ ⲉ̀ⲫ̀ⲓⲟⲙ ⲛ̀ϫⲉ ⲛⲓϩ̀ⲑⲱⲣ ⲛ̀ⲧⲉ Ⲫⲁⲣⲁⲱ̀ ⲛⲉⲙ ⲛⲉϥⲃⲉⲣⲉϭⲱⲟⲩⲧⲥ ⲛⲉⲙ ⲛⲉϥϭⲁⲥⲓϩ̀ⲑⲟ</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The Lord brought the waters of the sea upon them, but the children of Israel walked through dry land in the midst of the sea.</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Ⲁ̀Ⲡⲟ̅ⲥ̅ ⲉⲛ ⲡⲓⲙⲱⲟⲩ ⲛ̀ⲧⲉ ⲫ̀ⲓⲟⲙ ⲉ̀ϩ̀ⲣⲏⲓ ⲉ̀ϫⲱⲟⲩ ⲛⲉⲛϣⲏⲣⲓ ⲇⲉ ⲙ̀Ⲡⲓⲥ̅ⲗ ⲛⲁⲩⲙⲟϣⲓ ϧⲉⲛ ⲡⲉⲧϣⲟⲩⲱ̀ⲟⲩ ϧⲉⲛ ⲑ̀ⲙⲏϯ ⲙ̀ⲫ̀ⲓⲟⲙ</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Then Miriam the prophetess: the sister of Aaron, took the tambourine in her hand, and all the women went out after her with tambourines and </w:t>
            </w:r>
            <w:commentRangeStart w:id="156"/>
            <w:r>
              <w:t>praises</w:t>
            </w:r>
            <w:commentRangeEnd w:id="156"/>
            <w:r>
              <w:rPr>
                <w:rStyle w:val="CommentReference"/>
                <w:lang w:val="en-CA"/>
              </w:rPr>
              <w:commentReference w:id="156"/>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Ⲁⲥϭⲓ ⲇⲉ ⲛⲁⲥ ⲛ̀ϫⲉ Ⲙⲁⲣⲓⲁⲙ ϯⲡ̀ⲣⲟⲫⲏⲧⲏⲥ ⲧ̀ⲥⲱⲛⲓ ⲛ̀Ⲁⲁ̀ⲣⲱⲛ ⲙ̀ⲡⲓⲕⲉⲙⲕⲉⲙ ϧⲉⲛ ⲛⲉⲥϫⲓϫ ⲟⲩⲟϩ ⲁⲩⲓ̀ ⲉ̀ⲃⲟⲗ ⲥⲁⲙⲉⲛϩⲏⲥ ⲛ̀ϫⲉ ⲛⲓϩⲓⲟ̀ⲙⲓ ⲧⲏⲣⲟⲩ ϧⲉⲛ ϩⲁⲛⲕⲉⲙⲕⲉⲙ ⲛⲉⲙ ϩⲁⲛϩⲱⲥ</w:t>
            </w:r>
            <w:r>
              <w:t>.</w:t>
            </w:r>
          </w:p>
        </w:tc>
      </w:tr>
      <w:tr w:rsidR="005E263F" w:rsidTr="007F4C9C">
        <w:trPr>
          <w:cantSplit/>
          <w:jc w:val="center"/>
        </w:trPr>
        <w:tc>
          <w:tcPr>
            <w:tcW w:w="288" w:type="dxa"/>
          </w:tcPr>
          <w:p w:rsidR="005E263F" w:rsidRDefault="005E263F" w:rsidP="003711A9">
            <w:pPr>
              <w:pStyle w:val="CopticCross"/>
            </w:pPr>
          </w:p>
        </w:tc>
        <w:tc>
          <w:tcPr>
            <w:tcW w:w="3960" w:type="dxa"/>
          </w:tcPr>
          <w:p w:rsidR="005E263F" w:rsidRDefault="005E263F" w:rsidP="005E263F">
            <w:pPr>
              <w:pStyle w:val="EngEnd"/>
            </w:pPr>
            <w:r>
              <w:t xml:space="preserve">And Miriam lead them, saying: "Let us sing to the Lord, </w:t>
            </w:r>
            <w:commentRangeStart w:id="157"/>
            <w:r>
              <w:t>for gloriously has He glorified Himself</w:t>
            </w:r>
            <w:commentRangeEnd w:id="157"/>
            <w:r>
              <w:rPr>
                <w:rStyle w:val="CommentReference"/>
                <w:lang w:val="en-CA"/>
              </w:rPr>
              <w:commentReference w:id="157"/>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p>
        </w:tc>
        <w:tc>
          <w:tcPr>
            <w:tcW w:w="3960" w:type="dxa"/>
          </w:tcPr>
          <w:p w:rsidR="005E263F" w:rsidRPr="003711A9" w:rsidRDefault="005E263F" w:rsidP="003711A9">
            <w:pPr>
              <w:pStyle w:val="CopticVerse"/>
            </w:pPr>
            <w:r w:rsidRPr="00D175BB">
              <w:t>Ⲁⲥⲉⲣϩⲏⲧⲥ ⲇⲉ ϧⲁϫⲱⲟⲩ ⲛ̀ϫⲉ Ⲙⲁⲣⲓⲁⲙ ⲉⲥϫⲱ ⲙ̀ⲙⲟⲥ ϫⲉ ⲙⲁⲣⲉⲛϩⲱⲥ ⲉ̀Ⲡⲟ̅ⲥ̅ ϫⲉ ϧⲉⲛ ⲟⲩⲱ̀ⲟⲩ ⲅⲁⲣ ⲁϥϭⲓⲱ̀ⲟⲩ</w:t>
            </w:r>
            <w:r>
              <w:t>.</w:t>
            </w:r>
          </w:p>
        </w:tc>
      </w:tr>
      <w:tr w:rsidR="005E263F" w:rsidTr="007F4C9C">
        <w:trPr>
          <w:cantSplit/>
          <w:jc w:val="center"/>
        </w:trPr>
        <w:tc>
          <w:tcPr>
            <w:tcW w:w="288" w:type="dxa"/>
          </w:tcPr>
          <w:p w:rsidR="005E263F" w:rsidRDefault="005E263F" w:rsidP="003711A9">
            <w:pPr>
              <w:pStyle w:val="CopticCross"/>
            </w:pPr>
            <w:r>
              <w:t>¿</w:t>
            </w:r>
          </w:p>
        </w:tc>
        <w:tc>
          <w:tcPr>
            <w:tcW w:w="3960" w:type="dxa"/>
          </w:tcPr>
          <w:p w:rsidR="005E263F" w:rsidRDefault="005E263F" w:rsidP="005E263F">
            <w:pPr>
              <w:pStyle w:val="EngEnd"/>
            </w:pPr>
            <w:r>
              <w:t xml:space="preserve">"Horse and rider he has thrown into the sea." Let us sing to the Lord for He has gloriously glorified </w:t>
            </w:r>
            <w:commentRangeStart w:id="158"/>
            <w:r>
              <w:t>Himself</w:t>
            </w:r>
            <w:commentRangeEnd w:id="158"/>
            <w:r>
              <w:rPr>
                <w:rStyle w:val="CommentReference"/>
                <w:lang w:val="en-CA"/>
              </w:rPr>
              <w:commentReference w:id="158"/>
            </w:r>
            <w:r>
              <w:t>.</w:t>
            </w:r>
          </w:p>
        </w:tc>
        <w:tc>
          <w:tcPr>
            <w:tcW w:w="288" w:type="dxa"/>
          </w:tcPr>
          <w:p w:rsidR="005E263F" w:rsidRDefault="005E263F" w:rsidP="003711A9">
            <w:pPr>
              <w:pStyle w:val="CopticCross"/>
            </w:pPr>
          </w:p>
        </w:tc>
        <w:tc>
          <w:tcPr>
            <w:tcW w:w="288" w:type="dxa"/>
          </w:tcPr>
          <w:p w:rsidR="005E263F" w:rsidRDefault="005E263F" w:rsidP="003711A9">
            <w:pPr>
              <w:pStyle w:val="CopticCross"/>
            </w:pPr>
            <w:r>
              <w:t>¿</w:t>
            </w:r>
          </w:p>
        </w:tc>
        <w:tc>
          <w:tcPr>
            <w:tcW w:w="3960" w:type="dxa"/>
          </w:tcPr>
          <w:p w:rsidR="005E263F" w:rsidRPr="003711A9" w:rsidRDefault="005E263F" w:rsidP="003711A9">
            <w:pPr>
              <w:pStyle w:val="CopticVerse"/>
            </w:pPr>
            <w:r w:rsidRPr="00D175BB">
              <w:t>Ⲟⲩϩ̀ⲑⲟ ⲛⲉⲙ ⲟⲩϭⲁⲥⲓϩ̀ⲑⲟ ⲁϥⲃⲉⲣⲃⲱⲣⲟⲩ ⲉ̀ⲫ̀ⲓⲟⲙ ϫⲉ ⲙⲁⲣⲉⲛϩⲱⲥ ⲉ̀Ⲡⲟ̅ⲥ̅ ϫⲉ ϧⲉⲛ ⲟⲩⲱ̀ⲟⲩ ⲅⲁⲣ ⲁϥϭⲟⲱ̀ⲟⲩ</w:t>
            </w:r>
            <w:r>
              <w:t>.</w:t>
            </w:r>
          </w:p>
        </w:tc>
      </w:tr>
    </w:tbl>
    <w:p w:rsidR="006D61CA" w:rsidRDefault="00D175BB" w:rsidP="005E263F">
      <w:pPr>
        <w:pStyle w:val="Heading5"/>
      </w:pPr>
      <w:bookmarkStart w:id="159" w:name="_Toc297322054"/>
      <w:bookmarkStart w:id="160" w:name="_Toc297407699"/>
      <w:bookmarkStart w:id="161" w:name="_Toc298445751"/>
      <w:bookmarkStart w:id="162" w:name="_Toc298681234"/>
      <w:bookmarkStart w:id="163" w:name="_Toc298447476"/>
      <w:r>
        <w:t>Psali Adam</w:t>
      </w:r>
      <w:bookmarkEnd w:id="159"/>
      <w:bookmarkEnd w:id="160"/>
      <w:bookmarkEnd w:id="161"/>
      <w:bookmarkEnd w:id="162"/>
      <w:bookmarkEnd w:id="163"/>
    </w:p>
    <w:p w:rsidR="00A05722" w:rsidRPr="005E263F" w:rsidRDefault="00D175BB" w:rsidP="005E263F">
      <w:pPr>
        <w:pStyle w:val="Heading5non-TOC"/>
      </w:pPr>
      <w:r w:rsidRPr="005E263F">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3960"/>
        <w:gridCol w:w="288"/>
        <w:gridCol w:w="288"/>
        <w:gridCol w:w="3960"/>
      </w:tblGrid>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
            </w:pPr>
            <w:commentRangeStart w:id="164"/>
            <w:r>
              <w:t xml:space="preserve">The </w:t>
            </w:r>
            <w:commentRangeEnd w:id="164"/>
            <w:r>
              <w:rPr>
                <w:rStyle w:val="CommentReference"/>
                <w:lang w:val="en-CA"/>
              </w:rPr>
              <w:commentReference w:id="164"/>
            </w:r>
            <w:r>
              <w:t xml:space="preserve">water of the sea was parted into parts, And the great deep became a </w:t>
            </w:r>
            <w:commentRangeStart w:id="165"/>
            <w:r>
              <w:t>path</w:t>
            </w:r>
            <w:commentRangeEnd w:id="165"/>
            <w:r>
              <w:rPr>
                <w:rStyle w:val="CommentReference"/>
                <w:lang w:val="en-CA"/>
              </w:rPr>
              <w:commentReference w:id="165"/>
            </w:r>
            <w:r>
              <w: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commentRangeStart w:id="166"/>
            <w:r w:rsidRPr="00D33B3C">
              <w:rPr>
                <w:rFonts w:ascii="Times New Roman" w:hAnsi="Times New Roman" w:cs="Times New Roman"/>
              </w:rPr>
              <w:t>Ϧ</w:t>
            </w:r>
            <w:r w:rsidRPr="00D33B3C">
              <w:t>ⲉⲛ</w:t>
            </w:r>
            <w:commentRangeEnd w:id="166"/>
            <w:r>
              <w:rPr>
                <w:rStyle w:val="CommentReference"/>
                <w:rFonts w:ascii="Garamond" w:hAnsi="Garamond" w:cstheme="minorBidi"/>
                <w:noProof w:val="0"/>
                <w:lang w:val="en-CA"/>
              </w:rPr>
              <w:commentReference w:id="166"/>
            </w:r>
            <w:r w:rsidRPr="00D33B3C">
              <w:t xml:space="preserve"> ⲟⲩ</w:t>
            </w:r>
            <w:r w:rsidRPr="00D33B3C">
              <w:rPr>
                <w:rFonts w:ascii="Times New Roman" w:hAnsi="Times New Roman" w:cs="Times New Roman"/>
              </w:rPr>
              <w:t>ϣ</w:t>
            </w:r>
            <w:r w:rsidRPr="00D33B3C">
              <w:t>ⲱⲧ ⲁ</w:t>
            </w:r>
            <w:r w:rsidRPr="00D33B3C">
              <w:rPr>
                <w:rFonts w:ascii="Times New Roman" w:hAnsi="Times New Roman" w:cs="Times New Roman"/>
              </w:rPr>
              <w:t>ϥϣ</w:t>
            </w:r>
            <w:r w:rsidRPr="00D33B3C">
              <w:t>ⲱⲧ ⲛ</w:t>
            </w:r>
            <w:r w:rsidRPr="00D33B3C">
              <w:rPr>
                <w:rFonts w:ascii="Times New Roman" w:hAnsi="Times New Roman" w:cs="Times New Roman"/>
              </w:rPr>
              <w:t>̀ϫ</w:t>
            </w:r>
            <w:r w:rsidRPr="00D33B3C">
              <w:t>ⲉ ⲡⲓⲙⲱⲟⲩ ⲛ</w:t>
            </w:r>
            <w:r w:rsidRPr="00D33B3C">
              <w:rPr>
                <w:rFonts w:ascii="Times New Roman" w:hAnsi="Times New Roman" w:cs="Times New Roman"/>
              </w:rPr>
              <w:t>̀</w:t>
            </w:r>
            <w:r w:rsidRPr="00D33B3C">
              <w:t>ⲧⲉ ⲫ</w:t>
            </w:r>
            <w:r w:rsidRPr="00D33B3C">
              <w:rPr>
                <w:rFonts w:ascii="Times New Roman" w:hAnsi="Times New Roman" w:cs="Times New Roman"/>
              </w:rPr>
              <w:t>̀</w:t>
            </w:r>
            <w:r w:rsidRPr="00D33B3C">
              <w:t>ⲓⲟⲙ</w:t>
            </w:r>
          </w:p>
          <w:p w:rsidR="005E263F" w:rsidRDefault="005E263F" w:rsidP="001A05D1">
            <w:pPr>
              <w:pStyle w:val="CoptIndEnd"/>
            </w:pPr>
            <w:r w:rsidRPr="00D33B3C">
              <w:t>ⲟⲩⲟ</w:t>
            </w:r>
            <w:r w:rsidRPr="00D33B3C">
              <w:rPr>
                <w:rFonts w:ascii="Times New Roman" w:hAnsi="Times New Roman" w:cs="Times New Roman"/>
              </w:rPr>
              <w:t>ϩ</w:t>
            </w:r>
            <w:r w:rsidRPr="00D33B3C">
              <w:t xml:space="preserve"> ⲫ</w:t>
            </w:r>
            <w:r w:rsidRPr="00D33B3C">
              <w:rPr>
                <w:rFonts w:ascii="Times New Roman" w:hAnsi="Times New Roman" w:cs="Times New Roman"/>
              </w:rPr>
              <w:t>̀</w:t>
            </w:r>
            <w:r w:rsidRPr="00D33B3C">
              <w:t>ⲛⲟⲩⲛ ⲉⲧ</w:t>
            </w:r>
            <w:r w:rsidRPr="00D33B3C">
              <w:rPr>
                <w:rFonts w:ascii="Times New Roman" w:hAnsi="Times New Roman" w:cs="Times New Roman"/>
              </w:rPr>
              <w:t>ϣ</w:t>
            </w:r>
            <w:r w:rsidRPr="00D33B3C">
              <w:t>ⲏⲕ ⲁ</w:t>
            </w:r>
            <w:r w:rsidRPr="00D33B3C">
              <w:rPr>
                <w:rFonts w:ascii="Times New Roman" w:hAnsi="Times New Roman" w:cs="Times New Roman"/>
              </w:rPr>
              <w:t>ϥϣ</w:t>
            </w:r>
            <w:r w:rsidRPr="00D33B3C">
              <w:t>ⲱⲡⲓ ⲛ</w:t>
            </w:r>
            <w:r w:rsidRPr="00D33B3C">
              <w:rPr>
                <w:rFonts w:ascii="Times New Roman" w:hAnsi="Times New Roman" w:cs="Times New Roman"/>
              </w:rPr>
              <w:t>̀</w:t>
            </w:r>
            <w:r w:rsidRPr="00D33B3C">
              <w:t>ⲟⲩⲙⲁⲙ</w:t>
            </w:r>
            <w:r w:rsidRPr="00D33B3C">
              <w:rPr>
                <w:rFonts w:ascii="Times New Roman" w:hAnsi="Times New Roman" w:cs="Times New Roman"/>
              </w:rPr>
              <w:t>̀</w:t>
            </w:r>
            <w:r w:rsidRPr="00D33B3C">
              <w:t>ⲙⲟ</w:t>
            </w:r>
            <w:r w:rsidRPr="00D33B3C">
              <w:rPr>
                <w:rFonts w:ascii="Times New Roman" w:hAnsi="Times New Roman" w:cs="Times New Roman"/>
              </w:rPr>
              <w:t>ϣ</w:t>
            </w:r>
            <w:r w:rsidRPr="00D33B3C">
              <w:t>ⲓ</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
            </w:pPr>
            <w:r>
              <w:t>The sun has shone upon an unseen land, And they walked upon an untrodden way.</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Ⲟⲩⲕⲁϩⲓ ⲛ̀ⲁⲑⲟⲩⲱⲛϩ ⲁ̀ⲫ̀ⲣⲏ ϣⲁⲓ ϩⲓϫⲱϥ </w:t>
            </w:r>
          </w:p>
          <w:p w:rsidR="005E263F" w:rsidRDefault="005E263F" w:rsidP="001A05D1">
            <w:pPr>
              <w:pStyle w:val="CoptIndEnd"/>
            </w:pPr>
            <w:r w:rsidRPr="00D33B3C">
              <w:t>ⲟⲩⲙⲱⲓⲧ ⲛ̀ⲁⲧⲥⲓⲛⲓ ⲁⲩⲙⲟϣⲓ ϩⲓⲱⲧϥ</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Flowing water stood upright, by a wonde</w:t>
            </w:r>
            <w:r>
              <w:t>r</w:t>
            </w:r>
            <w:r>
              <w:t xml:space="preserve">ful and </w:t>
            </w:r>
            <w:commentRangeStart w:id="167"/>
            <w:r>
              <w:t xml:space="preserve">miraculous </w:t>
            </w:r>
            <w:commentRangeEnd w:id="167"/>
            <w:r>
              <w:rPr>
                <w:rStyle w:val="CommentReference"/>
                <w:lang w:val="en-CA"/>
              </w:rPr>
              <w:commentReference w:id="167"/>
            </w:r>
            <w:r>
              <w:t>act.</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 xml:space="preserve">Ⲟⲩⲙⲱⲟⲩ </w:t>
            </w:r>
            <w:r w:rsidRPr="001A05D1">
              <w:t>ⲉϥⲃⲏⲗ</w:t>
            </w:r>
            <w:r w:rsidRPr="00D33B3C">
              <w:t xml:space="preserve"> ⲉ̀ⲃⲟⲗ ⲁϥⲟ̀ϩⲓ ⲉ̀ⲣⲁⲧϥ </w:t>
            </w:r>
          </w:p>
          <w:p w:rsidR="005E263F" w:rsidRDefault="005E263F" w:rsidP="001A05D1">
            <w:pPr>
              <w:pStyle w:val="CoptIndEnd"/>
            </w:pPr>
            <w:r w:rsidRPr="00D33B3C">
              <w:t>ϧⲉⲛ ⲟⲩϩⲱⲃ ⲛ̀ϣ̀ⲫⲏⲣⲓ ⲙ̀ⲡⲁⲣⲁⲇⲟⲝⲟⲛ</w:t>
            </w:r>
            <w:r>
              <w:t>.</w:t>
            </w:r>
          </w:p>
        </w:tc>
      </w:tr>
      <w:tr w:rsidR="005E263F" w:rsidTr="00EC012F">
        <w:trPr>
          <w:cantSplit/>
          <w:jc w:val="center"/>
        </w:trPr>
        <w:tc>
          <w:tcPr>
            <w:tcW w:w="288" w:type="dxa"/>
          </w:tcPr>
          <w:p w:rsidR="005E263F" w:rsidRDefault="005E263F" w:rsidP="00D33B3C">
            <w:pPr>
              <w:pStyle w:val="CopticCross"/>
            </w:pPr>
            <w:r>
              <w:t>¿</w:t>
            </w:r>
          </w:p>
        </w:tc>
        <w:tc>
          <w:tcPr>
            <w:tcW w:w="3960" w:type="dxa"/>
          </w:tcPr>
          <w:p w:rsidR="005E263F" w:rsidRDefault="005E263F" w:rsidP="005E263F">
            <w:pPr>
              <w:pStyle w:val="EngIndEnd"/>
            </w:pPr>
            <w:r>
              <w:t xml:space="preserve">Pharaoh and his chariots were drowned in it, And the children of Israel </w:t>
            </w:r>
            <w:commentRangeStart w:id="168"/>
            <w:r>
              <w:t xml:space="preserve">passed </w:t>
            </w:r>
            <w:commentRangeEnd w:id="168"/>
            <w:r>
              <w:rPr>
                <w:rStyle w:val="CommentReference"/>
                <w:lang w:val="en-CA"/>
              </w:rPr>
              <w:commentReference w:id="168"/>
            </w:r>
            <w:r>
              <w:t>over the sea.</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Ⲫⲁⲣⲁⲱ̀ ⲛⲉⲙ ⲛⲉϥϩⲁⲣⲙⲁ ⲁⲩⲱⲙⲥ ⲉ̀ⲡⲉⲥⲏⲧ</w:t>
            </w:r>
          </w:p>
          <w:p w:rsidR="005E263F" w:rsidRDefault="005E263F" w:rsidP="001A05D1">
            <w:pPr>
              <w:pStyle w:val="CoptIndEnd"/>
            </w:pPr>
            <w:r w:rsidRPr="00D33B3C">
              <w:t>ⲛⲉⲛϣⲏⲣⲓ ⲙ̀Ⲡⲓⲥ̅ⲗ ⲁⲩⲉⲣϫⲓⲛⲓⲟⲣ ⲙ̀ⲫ̀ⲓⲟⲙ</w:t>
            </w:r>
            <w:r>
              <w:t>.</w:t>
            </w:r>
          </w:p>
        </w:tc>
      </w:tr>
      <w:tr w:rsidR="005E263F" w:rsidTr="00EC012F">
        <w:trPr>
          <w:cantSplit/>
          <w:jc w:val="center"/>
        </w:trPr>
        <w:tc>
          <w:tcPr>
            <w:tcW w:w="288" w:type="dxa"/>
          </w:tcPr>
          <w:p w:rsidR="005E263F" w:rsidRDefault="005E263F" w:rsidP="00D33B3C">
            <w:pPr>
              <w:pStyle w:val="CopticCross"/>
            </w:pPr>
          </w:p>
        </w:tc>
        <w:tc>
          <w:tcPr>
            <w:tcW w:w="3960" w:type="dxa"/>
          </w:tcPr>
          <w:p w:rsidR="005E263F" w:rsidRDefault="005E263F" w:rsidP="005E263F">
            <w:pPr>
              <w:pStyle w:val="EngIndEnd"/>
            </w:pPr>
            <w:r>
              <w:t xml:space="preserve">Moses the prophet was </w:t>
            </w:r>
            <w:commentRangeStart w:id="169"/>
            <w:r>
              <w:t xml:space="preserve">praising </w:t>
            </w:r>
            <w:commentRangeEnd w:id="169"/>
            <w:r>
              <w:rPr>
                <w:rStyle w:val="CommentReference"/>
                <w:lang w:val="en-CA"/>
              </w:rPr>
              <w:commentReference w:id="169"/>
            </w:r>
            <w:r>
              <w:t>before them, Until he took them to the wilderness of Sinai.</w:t>
            </w:r>
          </w:p>
        </w:tc>
        <w:tc>
          <w:tcPr>
            <w:tcW w:w="288" w:type="dxa"/>
          </w:tcPr>
          <w:p w:rsidR="005E263F" w:rsidRDefault="005E263F" w:rsidP="00D33B3C">
            <w:pPr>
              <w:pStyle w:val="CopticCross"/>
            </w:pPr>
          </w:p>
        </w:tc>
        <w:tc>
          <w:tcPr>
            <w:tcW w:w="288" w:type="dxa"/>
          </w:tcPr>
          <w:p w:rsidR="005E263F" w:rsidRDefault="005E263F" w:rsidP="00D33B3C">
            <w:pPr>
              <w:pStyle w:val="CopticCross"/>
            </w:pPr>
          </w:p>
        </w:tc>
        <w:tc>
          <w:tcPr>
            <w:tcW w:w="3960" w:type="dxa"/>
          </w:tcPr>
          <w:p w:rsidR="005E263F" w:rsidRDefault="005E263F" w:rsidP="001A05D1">
            <w:pPr>
              <w:pStyle w:val="CopticInd"/>
            </w:pPr>
            <w:r w:rsidRPr="00D33B3C">
              <w:t>Ⲉ̀ⲛⲁϥϩⲱⲥ ϧⲁϫⲱⲟⲩ ⲡⲉ ⲛ̀ϫⲉ Ⲙⲱⲩ̀ⲥⲏⲥ ⲡⲓⲡ̀ⲣⲟⲫⲏⲧⲏⲥ</w:t>
            </w:r>
          </w:p>
          <w:p w:rsidR="005E263F" w:rsidRDefault="005E263F" w:rsidP="001A05D1">
            <w:pPr>
              <w:pStyle w:val="CoptIndEnd"/>
            </w:pPr>
            <w:r w:rsidRPr="00D33B3C">
              <w:t>ϣⲁⲛ̀ⲧⲉϥϭⲓⲧⲟⲩ ⲉ̀ϧⲟⲩⲛ ϩⲓ ⲡ̀ϣⲁϥⲉ ⲛ̀Ⲥⲓⲛⲁ</w:t>
            </w:r>
            <w:r>
              <w:t>.</w:t>
            </w:r>
          </w:p>
        </w:tc>
      </w:tr>
      <w:tr w:rsidR="005E263F" w:rsidTr="00EC012F">
        <w:trPr>
          <w:cantSplit/>
          <w:jc w:val="center"/>
        </w:trPr>
        <w:tc>
          <w:tcPr>
            <w:tcW w:w="288" w:type="dxa"/>
          </w:tcPr>
          <w:p w:rsidR="005E263F" w:rsidRDefault="005E263F" w:rsidP="00D33B3C">
            <w:pPr>
              <w:pStyle w:val="CopticCross"/>
            </w:pPr>
            <w:r>
              <w:lastRenderedPageBreak/>
              <w:t>¿</w:t>
            </w:r>
          </w:p>
        </w:tc>
        <w:tc>
          <w:tcPr>
            <w:tcW w:w="3960" w:type="dxa"/>
          </w:tcPr>
          <w:p w:rsidR="005E263F" w:rsidRDefault="005E263F" w:rsidP="005E263F">
            <w:pPr>
              <w:pStyle w:val="EngIndEnd"/>
            </w:pPr>
            <w:r>
              <w:t xml:space="preserve">They praised the Lord with this new song, Saying "Let us </w:t>
            </w:r>
            <w:commentRangeStart w:id="170"/>
            <w:r>
              <w:t xml:space="preserve">praise </w:t>
            </w:r>
            <w:commentRangeEnd w:id="170"/>
            <w:r>
              <w:rPr>
                <w:rStyle w:val="CommentReference"/>
                <w:lang w:val="en-CA"/>
              </w:rPr>
              <w:commentReference w:id="170"/>
            </w:r>
            <w:r>
              <w:t>the Lord, for He has gloriously glorified Himself."</w:t>
            </w:r>
          </w:p>
        </w:tc>
        <w:tc>
          <w:tcPr>
            <w:tcW w:w="288" w:type="dxa"/>
          </w:tcPr>
          <w:p w:rsidR="005E263F" w:rsidRDefault="005E263F" w:rsidP="00D33B3C">
            <w:pPr>
              <w:pStyle w:val="CopticCross"/>
            </w:pPr>
          </w:p>
        </w:tc>
        <w:tc>
          <w:tcPr>
            <w:tcW w:w="288" w:type="dxa"/>
          </w:tcPr>
          <w:p w:rsidR="005E263F" w:rsidRDefault="005E263F" w:rsidP="00D33B3C">
            <w:pPr>
              <w:pStyle w:val="CopticCross"/>
            </w:pPr>
            <w:r>
              <w:t>¿</w:t>
            </w:r>
          </w:p>
        </w:tc>
        <w:tc>
          <w:tcPr>
            <w:tcW w:w="3960" w:type="dxa"/>
          </w:tcPr>
          <w:p w:rsidR="005E263F" w:rsidRDefault="005E263F" w:rsidP="001A05D1">
            <w:pPr>
              <w:pStyle w:val="CopticInd"/>
            </w:pPr>
            <w:r w:rsidRPr="00D33B3C">
              <w:t xml:space="preserve">Ⲉ̀ⲛⲁⲩϩⲱⲥ ⲉ̀Ⲫϯ ϧⲉⲛ ⲧⲁⲓ ϩⲱⲇⲏ ⲙ̀ⲃⲉⲣⲓ </w:t>
            </w:r>
          </w:p>
          <w:p w:rsidR="005E263F" w:rsidRDefault="005E263F" w:rsidP="001A05D1">
            <w:pPr>
              <w:pStyle w:val="CoptIndEnd"/>
            </w:pPr>
            <w:r w:rsidRPr="00D33B3C">
              <w:t>ϫⲉ ⲙⲁⲣⲉⲛϩⲱⲥ ⲉ̀Ⲡⲟ̅ⲥ̅ ϫⲉ ϧⲉⲛ ⲟⲩⲱ̀ⲟⲩ ⲅⲁⲣ ⲁϥϭⲓⲱ̀ⲟⲩ</w:t>
            </w:r>
            <w:r>
              <w:t>.</w:t>
            </w:r>
          </w:p>
        </w:tc>
      </w:tr>
    </w:tbl>
    <w:p w:rsidR="00D175BB" w:rsidRDefault="00D175BB" w:rsidP="00D175BB"/>
    <w:tbl>
      <w:tblPr>
        <w:tblStyle w:val="TableGrid"/>
        <w:tblW w:w="883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0" w:type="dxa"/>
        </w:tblCellMar>
        <w:tblLook w:val="04A0" w:firstRow="1" w:lastRow="0" w:firstColumn="1" w:lastColumn="0" w:noHBand="0" w:noVBand="1"/>
      </w:tblPr>
      <w:tblGrid>
        <w:gridCol w:w="288"/>
        <w:gridCol w:w="2693"/>
        <w:gridCol w:w="236"/>
        <w:gridCol w:w="2693"/>
        <w:gridCol w:w="236"/>
        <w:gridCol w:w="2693"/>
      </w:tblGrid>
      <w:tr w:rsidR="00257627" w:rsidTr="00EE572E">
        <w:trPr>
          <w:cantSplit/>
          <w:jc w:val="center"/>
        </w:trPr>
        <w:tc>
          <w:tcPr>
            <w:tcW w:w="288" w:type="dxa"/>
          </w:tcPr>
          <w:p w:rsidR="00257627" w:rsidRDefault="00257627" w:rsidP="00D33B3C">
            <w:pPr>
              <w:pStyle w:val="CopticCross"/>
            </w:pPr>
          </w:p>
        </w:tc>
        <w:tc>
          <w:tcPr>
            <w:tcW w:w="2693" w:type="dxa"/>
          </w:tcPr>
          <w:p w:rsidR="00257627" w:rsidRDefault="00257627" w:rsidP="004F26F0">
            <w:pPr>
              <w:pStyle w:val="EngEnd"/>
            </w:pPr>
            <w:r w:rsidRPr="007425E1">
              <w:t>Through the prayers of Moses the Archprophet,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rPr>
                <w:szCs w:val="20"/>
              </w:rPr>
            </w:pPr>
            <w:r w:rsidRPr="00257627">
              <w:t>Hiten ni evki ent</w:t>
            </w:r>
            <w:r w:rsidR="00AE6D2A">
              <w:t>é</w:t>
            </w:r>
            <w:r w:rsidRPr="00257627">
              <w:t xml:space="preserve"> Moysis pi Arshiprofitis: Ep Chois </w:t>
            </w:r>
            <w:r>
              <w:t>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EE572E">
            <w:pPr>
              <w:pStyle w:val="CopticVerse"/>
            </w:pPr>
            <w:r w:rsidRPr="00257627">
              <w:t>Ϩⲓⲧⲉⲛ ⲛⲓⲉⲩⲭⲏ ⲛ̀ⲧⲉ Ⲙⲱⲩ̀ⲥⲏⲥ</w:t>
            </w:r>
            <w:r>
              <w:t xml:space="preserve"> </w:t>
            </w:r>
            <w:r w:rsidRPr="00257627">
              <w:t>ⲡⲓⲁⲣⲭⲏⲡ̀ⲣⲟⲫⲏ</w:t>
            </w:r>
            <w:r w:rsidR="00EE572E">
              <w:t>-</w:t>
            </w:r>
            <w:r w:rsidRPr="00257627">
              <w:t>ⲧⲏⲥ Ⲡⲟ̅ⲥ̅ ⲁⲣⲓϩ̀ⲙⲟⲧ ⲛⲁⲛ ⲙ̀ⲡⲓⲭⲱ ⲉ̀ⲃⲟⲗ ⲛ̀ⲧⲉ ⲛⲉⲛⲛⲟⲃⲓ</w:t>
            </w:r>
            <w:r>
              <w:t>.</w:t>
            </w:r>
          </w:p>
        </w:tc>
      </w:tr>
      <w:tr w:rsidR="00257627" w:rsidTr="00EE572E">
        <w:trPr>
          <w:cantSplit/>
          <w:jc w:val="center"/>
        </w:trPr>
        <w:tc>
          <w:tcPr>
            <w:tcW w:w="288" w:type="dxa"/>
          </w:tcPr>
          <w:p w:rsidR="00257627" w:rsidRPr="00484AEF" w:rsidRDefault="00257627" w:rsidP="00484AEF">
            <w:pPr>
              <w:pStyle w:val="CopticCross"/>
            </w:pPr>
            <w:r>
              <w:t>¿</w:t>
            </w:r>
          </w:p>
        </w:tc>
        <w:tc>
          <w:tcPr>
            <w:tcW w:w="2693" w:type="dxa"/>
          </w:tcPr>
          <w:p w:rsidR="00257627" w:rsidRDefault="00257627" w:rsidP="004F26F0">
            <w:pPr>
              <w:pStyle w:val="EngEnd"/>
            </w:pPr>
            <w:r w:rsidRPr="007425E1">
              <w:t>Through the intercessions of the Mother of God, Saint Mary, O Lord, grant us the forgiveness of our sins</w:t>
            </w:r>
          </w:p>
        </w:tc>
        <w:tc>
          <w:tcPr>
            <w:tcW w:w="236" w:type="dxa"/>
          </w:tcPr>
          <w:p w:rsidR="00257627" w:rsidRPr="00257627" w:rsidRDefault="00257627" w:rsidP="00257627">
            <w:pPr>
              <w:pStyle w:val="EngHangEnd"/>
            </w:pPr>
          </w:p>
        </w:tc>
        <w:tc>
          <w:tcPr>
            <w:tcW w:w="2693" w:type="dxa"/>
          </w:tcPr>
          <w:p w:rsidR="00257627" w:rsidRPr="00257627" w:rsidRDefault="00257627" w:rsidP="004F26F0">
            <w:pPr>
              <w:pStyle w:val="EngEnd"/>
            </w:pPr>
            <w:r>
              <w:t>Hiten ni presvia enté ti Thé-otokos Eth-owab</w:t>
            </w:r>
            <w:r w:rsidRPr="00257627">
              <w:t xml:space="preserve"> Maria: </w:t>
            </w:r>
            <w:r>
              <w:t>Ep Chois ari ehmot nan em pi ko-evol enté</w:t>
            </w:r>
            <w:r w:rsidRPr="00257627">
              <w:t xml:space="preserve"> nen novi.</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Ϩⲓⲧⲉⲛ ⲛⲓⲡ̀ⲣⲉⲥⲃⲓⲁ̀ ⲛ̀ⲧⲉ ϯⲑⲉⲟⲧⲟⲕⲟⲥ ⲉ̅ⲑ̅ⲩ Ⲙⲁⲣⲓⲁ̀ Ⲡⲟ̅ⲥ̅ ⲁⲣⲓϩ̀ⲙⲟⲧ ⲛⲁⲛ ⲙ̀ⲡⲓⲭⲱ ⲉ̀ⲃⲟⲗ ⲛ̀ⲧⲉ ⲛⲉⲛⲛⲟⲃⲓ</w:t>
            </w:r>
            <w:r>
              <w:t>.</w:t>
            </w:r>
          </w:p>
        </w:tc>
      </w:tr>
      <w:tr w:rsidR="00257627" w:rsidTr="00EE572E">
        <w:trPr>
          <w:cantSplit/>
          <w:jc w:val="center"/>
        </w:trPr>
        <w:tc>
          <w:tcPr>
            <w:tcW w:w="288" w:type="dxa"/>
          </w:tcPr>
          <w:p w:rsidR="00257627" w:rsidRDefault="00257627" w:rsidP="00D33B3C">
            <w:pPr>
              <w:pStyle w:val="CopticCross"/>
            </w:pPr>
          </w:p>
        </w:tc>
        <w:tc>
          <w:tcPr>
            <w:tcW w:w="2693" w:type="dxa"/>
          </w:tcPr>
          <w:p w:rsidR="00257627" w:rsidRPr="00D33B3C" w:rsidRDefault="00257627" w:rsidP="005E263F">
            <w:pPr>
              <w:pStyle w:val="EngEnd"/>
              <w:rPr>
                <w:rFonts w:ascii="Times New Roman" w:hAnsi="Times New Roman"/>
              </w:rPr>
            </w:pPr>
            <w:r w:rsidRPr="00D33B3C">
              <w:rPr>
                <w:rFonts w:ascii="Times New Roman" w:hAnsi="Times New Roman"/>
              </w:rPr>
              <w:t xml:space="preserve">We worship </w:t>
            </w:r>
            <w:r w:rsidR="005E263F">
              <w:rPr>
                <w:rFonts w:ascii="Times New Roman" w:hAnsi="Times New Roman"/>
              </w:rPr>
              <w:t>You</w:t>
            </w:r>
            <w:r w:rsidRPr="00D33B3C">
              <w:rPr>
                <w:rFonts w:ascii="Times New Roman" w:hAnsi="Times New Roman"/>
              </w:rPr>
              <w:t xml:space="preserve">, O Christ, with </w:t>
            </w:r>
            <w:r w:rsidR="005E263F">
              <w:rPr>
                <w:rFonts w:ascii="Times New Roman" w:hAnsi="Times New Roman"/>
              </w:rPr>
              <w:t>Your</w:t>
            </w:r>
            <w:r w:rsidRPr="00D33B3C">
              <w:rPr>
                <w:rFonts w:ascii="Times New Roman" w:hAnsi="Times New Roman"/>
              </w:rPr>
              <w:t xml:space="preserve"> Good Father and the Holy Spirit, for </w:t>
            </w:r>
            <w:r w:rsidR="005E263F">
              <w:rPr>
                <w:rFonts w:ascii="Times New Roman" w:hAnsi="Times New Roman"/>
              </w:rPr>
              <w:t>You</w:t>
            </w:r>
            <w:r w:rsidRPr="00D33B3C">
              <w:rPr>
                <w:rFonts w:ascii="Times New Roman" w:hAnsi="Times New Roman"/>
              </w:rPr>
              <w:t xml:space="preserve"> </w:t>
            </w:r>
            <w:r w:rsidR="005E263F">
              <w:rPr>
                <w:rFonts w:ascii="Times New Roman" w:hAnsi="Times New Roman"/>
              </w:rPr>
              <w:t>have</w:t>
            </w:r>
            <w:r>
              <w:rPr>
                <w:rFonts w:ascii="Times New Roman" w:hAnsi="Times New Roman"/>
              </w:rPr>
              <w:t xml:space="preserve"> {</w:t>
            </w:r>
            <w:r w:rsidRPr="00D33B3C">
              <w:rPr>
                <w:rFonts w:ascii="Times New Roman" w:hAnsi="Times New Roman"/>
              </w:rPr>
              <w:t>come</w:t>
            </w:r>
            <w:r>
              <w:rPr>
                <w:rFonts w:ascii="Times New Roman" w:hAnsi="Times New Roman"/>
              </w:rPr>
              <w:t>}</w:t>
            </w:r>
            <w:r w:rsidRPr="00D33B3C">
              <w:rPr>
                <w:rFonts w:ascii="Times New Roman" w:hAnsi="Times New Roman"/>
              </w:rPr>
              <w:t xml:space="preserve"> and saved us.</w:t>
            </w:r>
          </w:p>
        </w:tc>
        <w:tc>
          <w:tcPr>
            <w:tcW w:w="236" w:type="dxa"/>
          </w:tcPr>
          <w:p w:rsidR="00257627" w:rsidRPr="007425E1" w:rsidRDefault="00257627" w:rsidP="00257627">
            <w:pPr>
              <w:pStyle w:val="EngHangEnd"/>
            </w:pPr>
          </w:p>
        </w:tc>
        <w:tc>
          <w:tcPr>
            <w:tcW w:w="2693" w:type="dxa"/>
          </w:tcPr>
          <w:p w:rsidR="00257627" w:rsidRDefault="00257627" w:rsidP="004F26F0">
            <w:pPr>
              <w:pStyle w:val="EngEnd"/>
            </w:pPr>
            <w:r w:rsidRPr="007425E1">
              <w:t>Ten oo-osht Emmok</w:t>
            </w:r>
            <w:r>
              <w:t>:</w:t>
            </w:r>
            <w:r w:rsidRPr="007425E1">
              <w:t xml:space="preserve"> O Pi Khristos: nem Pek Yot en Aghathos: nem pi Pnevma Eth-owav: je </w:t>
            </w:r>
            <w:r>
              <w:t>{</w:t>
            </w:r>
            <w:r w:rsidRPr="007425E1">
              <w:t>ak ee</w:t>
            </w:r>
            <w:r w:rsidR="00AE6D2A">
              <w:t>}</w:t>
            </w:r>
            <w:r w:rsidRPr="007425E1">
              <w:t xml:space="preserve"> ak soti emmon.</w:t>
            </w:r>
          </w:p>
        </w:tc>
        <w:tc>
          <w:tcPr>
            <w:tcW w:w="236" w:type="dxa"/>
          </w:tcPr>
          <w:p w:rsidR="00257627" w:rsidRPr="00257627" w:rsidRDefault="00257627" w:rsidP="00D33B3C">
            <w:pPr>
              <w:pStyle w:val="CopticVerse"/>
            </w:pPr>
          </w:p>
        </w:tc>
        <w:tc>
          <w:tcPr>
            <w:tcW w:w="2693" w:type="dxa"/>
          </w:tcPr>
          <w:p w:rsidR="00257627" w:rsidRDefault="00257627" w:rsidP="00D33B3C">
            <w:pPr>
              <w:pStyle w:val="CopticVerse"/>
            </w:pPr>
            <w:r w:rsidRPr="00257627">
              <w:t>Ⲧⲉⲛⲟⲩⲱϣⲧ ⲙ̀ⲙⲟⲕ ̀̀ⲱ Ⲡⲭ̅ⲥ ⲛⲉⲙ Ⲡⲉⲕⲓⲱⲧ ⲛ̀ⲁ̀ⲅⲁⲑⲟⲥ ⲛⲉⲙ Ⲡⲓⲡ̅ⲛ̅ⲁ ⲉ̅ⲑ̅ⲩ ϫⲉ ⲁⲕⲓ̀ ⲁⲕⲥⲱϯ ⲙ̀ⲙⲟⲛ</w:t>
            </w:r>
            <w:r>
              <w:t>.</w:t>
            </w:r>
          </w:p>
        </w:tc>
      </w:tr>
    </w:tbl>
    <w:p w:rsidR="00257627" w:rsidRDefault="005E263F" w:rsidP="005E263F">
      <w:pPr>
        <w:pStyle w:val="Rubric"/>
      </w:pPr>
      <w:r>
        <w:t>In the current usage, o</w:t>
      </w:r>
      <w:r w:rsidR="00257627">
        <w:t xml:space="preserve">ne days other than Sunday, the Praise continues from the Gospel of the Sunday Theotokia on page </w:t>
      </w:r>
      <w:r w:rsidR="004A323C">
        <w:fldChar w:fldCharType="begin"/>
      </w:r>
      <w:r w:rsidR="00DA18ED">
        <w:instrText xml:space="preserve"> PAGEREF _Ref299211949 \h </w:instrText>
      </w:r>
      <w:r w:rsidR="004A323C">
        <w:fldChar w:fldCharType="separate"/>
      </w:r>
      <w:r w:rsidR="000E219A">
        <w:rPr>
          <w:noProof/>
        </w:rPr>
        <w:t>132</w:t>
      </w:r>
      <w:r w:rsidR="004A323C">
        <w:fldChar w:fldCharType="end"/>
      </w:r>
      <w:r w:rsidR="00257627">
        <w:t>, until Part Nine of the Sunday Theotokia before continuing as usual from the Second Canticle.</w:t>
      </w:r>
    </w:p>
    <w:p w:rsidR="005E263F" w:rsidRDefault="005E263F" w:rsidP="00BE273A">
      <w:pPr>
        <w:pStyle w:val="Rubric"/>
      </w:pPr>
      <w:r>
        <w:t>On S</w:t>
      </w:r>
      <w:r w:rsidR="00BE273A">
        <w:t>undays during the month of Koia</w:t>
      </w:r>
      <w:r>
        <w:t>k, the Hymn after the First Canticle (The Lord said unto Moses) is said. See page ##</w:t>
      </w:r>
      <w:r w:rsidR="00BE273A">
        <w:t>.</w:t>
      </w:r>
    </w:p>
    <w:p w:rsidR="00BE273A" w:rsidRDefault="00BE273A" w:rsidP="00BE273A">
      <w:pPr>
        <w:pStyle w:val="Rubric"/>
      </w:pPr>
      <w:r>
        <w:t>During Koiahk, the Psali Adam on the Second Canticle, page ##, is said.</w:t>
      </w:r>
    </w:p>
    <w:p w:rsidR="00BE273A" w:rsidRDefault="00BE273A" w:rsidP="00257627">
      <w:pPr>
        <w:sectPr w:rsidR="00BE273A" w:rsidSect="001C41A6">
          <w:pgSz w:w="11880" w:h="15480" w:code="1"/>
          <w:pgMar w:top="1080" w:right="1440" w:bottom="1440" w:left="1080" w:header="720" w:footer="720" w:gutter="504"/>
          <w:cols w:space="720"/>
          <w:docGrid w:linePitch="360"/>
        </w:sectPr>
      </w:pPr>
    </w:p>
    <w:p w:rsidR="006D61CA" w:rsidRDefault="00257627" w:rsidP="005E263F">
      <w:pPr>
        <w:pStyle w:val="Heading4"/>
      </w:pPr>
      <w:bookmarkStart w:id="171" w:name="_Toc297322055"/>
      <w:bookmarkStart w:id="172" w:name="_Toc297407700"/>
      <w:bookmarkStart w:id="173" w:name="_Ref297493889"/>
      <w:bookmarkStart w:id="174" w:name="_Toc298445752"/>
      <w:bookmarkStart w:id="175" w:name="_Toc298681235"/>
      <w:bookmarkStart w:id="176" w:name="_Toc298447477"/>
      <w:bookmarkStart w:id="177" w:name="_Toc308441895"/>
      <w:r>
        <w:lastRenderedPageBreak/>
        <w:t>The Second Canticle: Psalm 135</w:t>
      </w:r>
      <w:bookmarkEnd w:id="171"/>
      <w:bookmarkEnd w:id="172"/>
      <w:bookmarkEnd w:id="173"/>
      <w:bookmarkEnd w:id="174"/>
      <w:bookmarkEnd w:id="175"/>
      <w:bookmarkEnd w:id="176"/>
      <w:bookmarkEnd w:id="177"/>
    </w:p>
    <w:p w:rsidR="00257627" w:rsidRDefault="00257627" w:rsidP="005E263F">
      <w:pPr>
        <w:pStyle w:val="Heading4non-TOC"/>
      </w:pPr>
      <w:r w:rsidRPr="00257627">
        <w:t>Ⲡⲓϩⲱⲥ ⲙ̀ⲙⲁϩ ⲃ̅</w:t>
      </w:r>
      <w:r>
        <w:t>:</w:t>
      </w:r>
      <w:r w:rsidRPr="00257627">
        <w:t xml:space="preserve"> Ⲯⲁⲗⲙⲟⲥ ⲣ̅ⲗ̅ⲉ̅</w:t>
      </w:r>
    </w:p>
    <w:p w:rsidR="00BE273A" w:rsidRDefault="00BE273A" w:rsidP="00BE273A">
      <w:r>
        <w:t>Amen. Alleluia. Kyrie Eleioson.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597158">
        <w:trPr>
          <w:cantSplit/>
          <w:jc w:val="center"/>
        </w:trPr>
        <w:tc>
          <w:tcPr>
            <w:tcW w:w="288" w:type="dxa"/>
          </w:tcPr>
          <w:p w:rsidR="00BE273A" w:rsidRPr="00484AEF" w:rsidRDefault="00BE273A" w:rsidP="00484AEF">
            <w:pPr>
              <w:pStyle w:val="CopticCross"/>
            </w:pPr>
            <w:r w:rsidRPr="00484AEF">
              <w:t>¿</w:t>
            </w:r>
          </w:p>
        </w:tc>
        <w:tc>
          <w:tcPr>
            <w:tcW w:w="3960" w:type="dxa"/>
          </w:tcPr>
          <w:p w:rsidR="00BE273A" w:rsidRDefault="00BE273A" w:rsidP="00BE273A">
            <w:pPr>
              <w:pStyle w:val="EngInd"/>
            </w:pPr>
            <w:r w:rsidRPr="00597158">
              <w:t xml:space="preserve">O </w:t>
            </w:r>
            <w:r>
              <w:t>confess</w:t>
            </w:r>
            <w:r w:rsidRPr="00597158">
              <w:t xml:space="preserve"> the Lord, </w:t>
            </w:r>
            <w:r>
              <w:t>for</w:t>
            </w:r>
            <w:r w:rsidRPr="00597158">
              <w:t xml:space="preserve"> He is good: </w:t>
            </w:r>
          </w:p>
          <w:p w:rsidR="00BE273A" w:rsidRPr="00597158" w:rsidRDefault="00BE273A" w:rsidP="00BE273A">
            <w:pPr>
              <w:pStyle w:val="EngIndEnd"/>
            </w:pPr>
            <w:r w:rsidRPr="00597158">
              <w:t>Alleluia: For His mercy endures forever. (Je Pef nai shop sha eneh.)</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ϫⲉ ⲟⲩⲭ̀ⲡⲣⲏⲥⲧⲟⲥ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 xml:space="preserve">confess </w:t>
            </w:r>
            <w:r w:rsidRPr="00597158">
              <w:t xml:space="preserve">the God of gods: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ⲙ̀Ⲫϯ ⲛ̀ⲧⲉ ⲛⲓⲛⲟⲩϯ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Lord of lords: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ⲙ̀Ⲡⲟ̅ⲥ̅ ⲛ̀ⲧⲉ ⲛⲓⲟ̅ⲥ̅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alone does great wonders: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Ⲫⲏⲉⲧⲓ̀ⲣⲓ ⲛ̀ϩⲁⲛⲛⲓϣϯ ⲛ̀ϣ̀ⲫⲏⲣⲓ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that by </w:t>
            </w:r>
            <w:commentRangeStart w:id="178"/>
            <w:r w:rsidRPr="00597158">
              <w:t xml:space="preserve">wisdom </w:t>
            </w:r>
            <w:commentRangeEnd w:id="178"/>
            <w:r>
              <w:rPr>
                <w:rStyle w:val="CommentReference"/>
                <w:rFonts w:eastAsiaTheme="minorHAnsi" w:cstheme="minorBidi"/>
                <w:color w:val="auto"/>
                <w:lang w:val="en-CA"/>
              </w:rPr>
              <w:commentReference w:id="178"/>
            </w:r>
            <w:r w:rsidRPr="00597158">
              <w:t xml:space="preserve">made the heavens: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ⲛ̀ⲛⲓⲫⲏⲟⲩⲓ̀ ϧⲉⲛ ⲟⲩⲕⲁϯ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commentRangeStart w:id="179"/>
            <w:r w:rsidRPr="00597158">
              <w:t>stretched out</w:t>
            </w:r>
            <w:commentRangeEnd w:id="179"/>
            <w:r>
              <w:rPr>
                <w:rStyle w:val="CommentReference"/>
                <w:rFonts w:eastAsiaTheme="minorHAnsi" w:cstheme="minorBidi"/>
                <w:color w:val="auto"/>
                <w:lang w:val="en-CA"/>
              </w:rPr>
              <w:commentReference w:id="179"/>
            </w:r>
            <w:r w:rsidRPr="00597158">
              <w:t xml:space="preserve"> the earth above the waters: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Ⲫⲏⲉⲧⲁϥⲧⲁϫⲣⲟ ⲙ̀ⲡⲓⲕⲁϩⲓ ϩⲓϫⲉⲛ ⲛⲓⲙⲱⲟⲩ</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t>
            </w:r>
            <w:commentRangeStart w:id="180"/>
            <w:r w:rsidRPr="00597158">
              <w:t xml:space="preserve">that </w:t>
            </w:r>
            <w:commentRangeEnd w:id="180"/>
            <w:r>
              <w:rPr>
                <w:rStyle w:val="CommentReference"/>
                <w:rFonts w:eastAsiaTheme="minorHAnsi" w:cstheme="minorBidi"/>
                <w:color w:val="auto"/>
                <w:lang w:val="en-CA"/>
              </w:rPr>
              <w:commentReference w:id="180"/>
            </w:r>
            <w:r w:rsidRPr="00597158">
              <w:t xml:space="preserve">made great lights: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Ⲫⲏⲉⲧⲁϥⲑⲁⲙⲓⲟ̀ ⲛ̀ϩⲁⲛⲛⲓϣϯ ⲛ̀ⲣⲉϥⲉ̀ⲣⲟⲩⲱⲓⲛⲓ ⲙ̀ⲙⲁⲩⲁⲧϥ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The sun to </w:t>
            </w:r>
            <w:commentRangeStart w:id="181"/>
            <w:r w:rsidRPr="00597158">
              <w:t xml:space="preserve">rule </w:t>
            </w:r>
            <w:commentRangeEnd w:id="181"/>
            <w:r>
              <w:rPr>
                <w:rStyle w:val="CommentReference"/>
                <w:rFonts w:eastAsiaTheme="minorHAnsi" w:cstheme="minorBidi"/>
                <w:color w:val="auto"/>
                <w:lang w:val="en-CA"/>
              </w:rPr>
              <w:commentReference w:id="181"/>
            </w:r>
            <w:r w:rsidRPr="00597158">
              <w:t xml:space="preserve">by day: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Ⲫ̀ⲣⲏ ⲉ̀ⲟⲩⲉⲣϣⲓϣⲓ ⲛ̀ⲧⲉ ⲡⲓⲉ̀ϩⲟⲟⲩ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lastRenderedPageBreak/>
              <w:t>¿</w:t>
            </w:r>
          </w:p>
        </w:tc>
        <w:tc>
          <w:tcPr>
            <w:tcW w:w="3960" w:type="dxa"/>
          </w:tcPr>
          <w:p w:rsidR="00BE273A" w:rsidRDefault="00BE273A" w:rsidP="00BE273A">
            <w:pPr>
              <w:pStyle w:val="EngInd"/>
            </w:pPr>
            <w:r w:rsidRPr="00597158">
              <w:t xml:space="preserve">The moon and stars to rule by night: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Ⲡⲓⲓⲟϩ ⲛⲉⲙ ⲛⲓⲥⲓⲟⲩ ⲉⲩⲉⲝⲟⲩⲥⲓⲁ̀ ⲛ̀ⲧⲉ ⲡⲓⲉ̀ϫⲱⲣϩ</w:t>
            </w:r>
          </w:p>
          <w:p w:rsidR="00BE273A" w:rsidRPr="00597158" w:rsidRDefault="00BE273A" w:rsidP="001A05D1">
            <w:pPr>
              <w:pStyle w:val="CoptIndEnd"/>
            </w:pPr>
            <w:r w:rsidRPr="00597158">
              <w:t xml:space="preserve"> 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smote Egypt in their firstborn: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Ⲫⲏⲉ̀ⲧⲁϥϣⲁⲣⲓ ⲉ̀ⲛⲁ Ⲭⲏⲙⲓ ⲛⲉⲙ ⲛⲟⲩϣⲁⲙⲓⲥⲓ</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brought out Israel from among them: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Ⲟⲩⲟϩ ⲁϥⲓ̀ⲛⲓ ⲙ̀Ⲡ</w:t>
            </w:r>
            <w:r w:rsidRPr="005B777F">
              <w:t xml:space="preserve">ⲥ̅ⲗ ⲉ̀ⲃⲟⲗ ϧⲉⲛ ⲧⲟⲩⲙⲏϯ </w:t>
            </w:r>
          </w:p>
          <w:p w:rsidR="00BE273A" w:rsidRPr="00597158" w:rsidRDefault="00BE273A" w:rsidP="001A05D1">
            <w:pPr>
              <w:pStyle w:val="CoptIndEnd"/>
            </w:pPr>
            <w:r w:rsidRPr="005B777F">
              <w:t>ⲁⲗⲗⲏⲗⲟⲩⲓ̀ⲁ</w:t>
            </w:r>
            <w:r w:rsidRPr="00597158">
              <w:t xml:space="preserve">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With a strong hand and with a </w:t>
            </w:r>
            <w:commentRangeStart w:id="182"/>
            <w:r w:rsidRPr="00597158">
              <w:t xml:space="preserve">stretched-out </w:t>
            </w:r>
            <w:commentRangeEnd w:id="182"/>
            <w:r>
              <w:rPr>
                <w:rStyle w:val="CommentReference"/>
                <w:rFonts w:eastAsiaTheme="minorHAnsi" w:cstheme="minorBidi"/>
                <w:color w:val="auto"/>
                <w:lang w:val="en-CA"/>
              </w:rPr>
              <w:commentReference w:id="182"/>
            </w:r>
            <w:r w:rsidRPr="00597158">
              <w:t xml:space="preserve">arm: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Ϧⲉⲛ ⲟⲩϫⲓϫ ⲉⲥⲁ̀ⲙⲁϩⲓ ⲛⲉⲙ ⲟⲩϣⲱⲃϣ ⲉϥϭⲟⲥⲓ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To Him Who divided the Red Sea into parts: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Ⲫⲏⲉ̀ⲧⲁϥⲫⲱⲣϫ ⲙ̀ⲫ̀ⲓⲟⲙ ⲛ̀ϣⲁⲣⲓ ϧⲉⲛ ϩⲁⲛⲫⲱⲣϫ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w:t>
            </w:r>
            <w:r>
              <w:t xml:space="preserve">brought out Israel </w:t>
            </w:r>
            <w:r w:rsidRPr="00597158">
              <w:t xml:space="preserve">through the midst of it: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Ⲟⲩⲟϩ ⲁϥⲓ̀ⲛⲓ ⲙ̀Ⲡⲓⲥ̅ⲗ ⲉ̀ⲙⲏⲣ ϧⲉⲛ ⲧⲉϥⲙⲏϯ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But overthrew Pharaoh and his </w:t>
            </w:r>
            <w:r>
              <w:t>forces</w:t>
            </w:r>
            <w:r w:rsidRPr="00597158">
              <w:t xml:space="preserve"> </w:t>
            </w:r>
            <w:commentRangeStart w:id="183"/>
            <w:r w:rsidRPr="00597158">
              <w:t xml:space="preserve">in </w:t>
            </w:r>
            <w:commentRangeEnd w:id="183"/>
            <w:r>
              <w:rPr>
                <w:rStyle w:val="CommentReference"/>
                <w:rFonts w:eastAsiaTheme="minorHAnsi" w:cstheme="minorBidi"/>
                <w:color w:val="auto"/>
                <w:lang w:val="en-CA"/>
              </w:rPr>
              <w:commentReference w:id="183"/>
            </w:r>
            <w:r w:rsidRPr="00597158">
              <w:t xml:space="preserve">the Red Sea: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ⲁϥⲃⲟⲣⲃⲉⲣ ⲙ̀Ⲫⲁⲣⲁⲱ̀ ⲛⲉⲙ ⲧⲉϥϫⲟⲙ ⲧⲏⲣⲥ ⲉ̀ⲫ̀ⲓⲟⲙ ⲛ̀ϣⲁⲣⲓ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Who </w:t>
            </w:r>
            <w:r>
              <w:t>brought</w:t>
            </w:r>
            <w:r w:rsidRPr="00597158">
              <w:t xml:space="preserve"> His people through the wilderness: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Ⲫⲏⲉ̀ⲧⲁϥⲓ̀ⲛⲓ ⲙ̀ⲡⲉϥⲗⲁⲟⲥ ⲉ̀ⲃⲟⲗ ⲛ̀ϩ̀ⲣⲏⲓ ϩⲓ ⲡ̀ϣⲁϥⲉ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rPr>
                <w:highlight w:val="yellow"/>
              </w:rPr>
            </w:pPr>
            <w:r w:rsidRPr="00597158">
              <w:rPr>
                <w:highlight w:val="yellow"/>
              </w:rPr>
              <w:t xml:space="preserve">To Him who retrieved water from a rock: </w:t>
            </w:r>
          </w:p>
          <w:p w:rsidR="00BE273A" w:rsidRPr="00597158" w:rsidRDefault="00BE273A" w:rsidP="00BE273A">
            <w:pPr>
              <w:pStyle w:val="EngIndEnd"/>
            </w:pPr>
            <w:r w:rsidRPr="00597158">
              <w:rPr>
                <w:highlight w:val="yellow"/>
              </w:rPr>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Ⲫⲏⲉ̀ⲧⲁϥⲓ̀ⲛⲓ ⲛ̀ⲟⲩⲙⲱⲟⲩ ⲉ̀ⲃⲟⲗ ϧⲉⲛ ⲟⲩⲡⲉⲧⲣⲁ ⲛ̀ⲕⲟϩ ⲛ̀ϣⲱⲧ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To Him that </w:t>
            </w:r>
            <w:r>
              <w:t>struck down</w:t>
            </w:r>
            <w:r w:rsidRPr="00597158">
              <w:t xml:space="preserve"> great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Ⲫⲏⲉ̀ⲧⲁϥϣⲁⲣⲓ ⲛ̀ϩⲁⲛⲛⲓϣϯ ⲛ̀ⲟⲩⲣⲱⲟⲩ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w:t>
            </w:r>
            <w:r>
              <w:t>killed</w:t>
            </w:r>
            <w:r w:rsidRPr="00597158">
              <w:t xml:space="preserve"> </w:t>
            </w:r>
            <w:r>
              <w:t>mighty</w:t>
            </w:r>
            <w:r w:rsidRPr="00597158">
              <w:t xml:space="preserve"> kings: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ⲁϥϧⲱⲧⲉⲃ ⲛ̀ϩⲁⲛⲟⲩⲣⲱⲟⲩ ⲉⲩⲟⲓ ⲛ̀ϣ̀ⲫⲏⲣⲓ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Sihon, king of the Amorites:</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Ⲥⲏⲱⲛ ⲡ̀ⲟⲩⲣⲟ ⲛ̀ⲧⲉ Ⲛⲓⲁ̀ⲙⲟⲣⲣⲉⲟⲥ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Og, the king of Bashan: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Ⲛⲉⲙ Ⲱⲅ ⲡ̀ⲟⲩⲣⲟ ⲛ̀ⲧⲉ Ⲑ̀̀ⲃⲁⲥⲁⲛ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And gave their lands </w:t>
            </w:r>
            <w:r>
              <w:t>as</w:t>
            </w:r>
            <w:r w:rsidRPr="00597158">
              <w:t xml:space="preserve"> a heritage: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Ⲁϥϯ ⲙ̀ⲡⲟⲩⲕⲁϩⲓ ⲉⲩⲕ̀ⲗⲏⲣⲟⲛⲟⲙⲓⲁ̀ ⲙ̀ⲡⲉϥⲃⲱⲕ Ⲡⲓⲥ̅ⲗ</w:t>
            </w:r>
          </w:p>
          <w:p w:rsidR="00BE273A" w:rsidRPr="00597158" w:rsidRDefault="00BE273A" w:rsidP="001A05D1">
            <w:pPr>
              <w:pStyle w:val="CoptIndEnd"/>
            </w:pPr>
            <w:r w:rsidRPr="00597158">
              <w:t>ⲁⲗⲗⲏⲗⲟⲩⲓ̀ⲁ</w:t>
            </w:r>
            <w:r>
              <w:t xml:space="preserve"> </w:t>
            </w:r>
            <w:r w:rsidRPr="00597158">
              <w:t>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Even a heritage </w:t>
            </w:r>
            <w:r>
              <w:t>to</w:t>
            </w:r>
            <w:r w:rsidRPr="00597158">
              <w:t xml:space="preserve"> Israel His servant: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rPr>
                <w:highlight w:val="yellow"/>
              </w:rPr>
              <w:t>Ⲉⲩⲕ̀ⲗⲏⲣⲟⲛⲟⲙⲓⲁ̀ ⲙ̀ⲡⲉϥⲃⲱⲕ ⲡⲓⲥ̅ⲗ̅</w:t>
            </w:r>
            <w:r w:rsidRPr="00597158">
              <w:t xml:space="preserve">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remembered us in our </w:t>
            </w:r>
            <w:r>
              <w:t>humiliation</w:t>
            </w:r>
            <w:r w:rsidRPr="00597158">
              <w:t xml:space="preserve">: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Ⲛ̀ϩ̀ⲣⲏⲓ ϧⲉⲛ ⲡⲉⲛⲑⲉⲃⲓⲟ̀ ⲁϥⲉⲣⲡⲉⲛⲙⲉⲩⲓ̀ ⲛ̀ϫⲉ Ⲡⲟ̅ⲥ̅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And redeemed us from our enemies: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Ⲟⲩⲟϩ ⲁϥⲥⲟⲧⲧⲉⲛ ⲉ̀ⲃⲟⲗϧⲉⲛ ⲛⲉⲛϫⲓϫ ⲛ̀ⲧⲉ ⲛⲉⲛϫⲁϫⲓ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Who gives food to all flesh: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Ⲫⲏⲉⲧϯ ϧ̀ⲣⲉ ⲛ̀ⲥⲁⲣⲝ ⲛⲓⲃⲉⲛ ⲉⲧⲟⲛϧ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r>
              <w:t>¿</w:t>
            </w:r>
          </w:p>
        </w:tc>
        <w:tc>
          <w:tcPr>
            <w:tcW w:w="3960" w:type="dxa"/>
          </w:tcPr>
          <w:p w:rsidR="00BE273A" w:rsidRDefault="00BE273A" w:rsidP="00BE273A">
            <w:pPr>
              <w:pStyle w:val="EngInd"/>
            </w:pPr>
            <w:r w:rsidRPr="00597158">
              <w:t xml:space="preserve">O </w:t>
            </w:r>
            <w:r>
              <w:t>confess</w:t>
            </w:r>
            <w:r w:rsidRPr="00597158">
              <w:t xml:space="preserve"> the God of heaven: </w:t>
            </w:r>
          </w:p>
          <w:p w:rsidR="00BE273A" w:rsidRPr="00597158" w:rsidRDefault="00BE273A" w:rsidP="00BE273A">
            <w:pPr>
              <w:pStyle w:val="EngIndEnd"/>
              <w:rPr>
                <w:szCs w:val="20"/>
              </w:rPr>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r>
              <w:t>¿</w:t>
            </w:r>
          </w:p>
        </w:tc>
        <w:tc>
          <w:tcPr>
            <w:tcW w:w="3960" w:type="dxa"/>
          </w:tcPr>
          <w:p w:rsidR="00BE273A" w:rsidRDefault="00BE273A" w:rsidP="001A05D1">
            <w:pPr>
              <w:pStyle w:val="CopticInd"/>
            </w:pPr>
            <w:r w:rsidRPr="00597158">
              <w:t xml:space="preserve">Ⲟⲩⲱⲛϩ ⲉ̀ⲃⲟⲗ ⲙ̀Ⲫϯ ⲛ̀ⲧⲉ ⲧ̀ⲫⲉ </w:t>
            </w:r>
          </w:p>
          <w:p w:rsidR="00BE273A" w:rsidRPr="00597158" w:rsidRDefault="00BE273A" w:rsidP="001A05D1">
            <w:pPr>
              <w:pStyle w:val="CoptIndEnd"/>
            </w:pPr>
            <w:r w:rsidRPr="00597158">
              <w:t>ⲁⲗⲗⲏⲗⲟⲩⲓ̀ⲁ ϫⲉ ⲡⲉϥⲛⲁⲓ ϣⲟⲡ ϣⲁ ⲉ̀ⲛⲉϩ.</w:t>
            </w:r>
          </w:p>
        </w:tc>
      </w:tr>
      <w:tr w:rsidR="00BE273A" w:rsidTr="00597158">
        <w:trPr>
          <w:cantSplit/>
          <w:jc w:val="center"/>
        </w:trPr>
        <w:tc>
          <w:tcPr>
            <w:tcW w:w="288" w:type="dxa"/>
          </w:tcPr>
          <w:p w:rsidR="00BE273A" w:rsidRDefault="00BE273A" w:rsidP="00484AEF">
            <w:pPr>
              <w:pStyle w:val="CopticCross"/>
            </w:pPr>
          </w:p>
        </w:tc>
        <w:tc>
          <w:tcPr>
            <w:tcW w:w="3960" w:type="dxa"/>
          </w:tcPr>
          <w:p w:rsidR="00BE273A" w:rsidRDefault="00BE273A" w:rsidP="00BE273A">
            <w:pPr>
              <w:pStyle w:val="EngInd"/>
            </w:pPr>
            <w:r w:rsidRPr="00597158">
              <w:t xml:space="preserve">O </w:t>
            </w:r>
            <w:r>
              <w:t>confess</w:t>
            </w:r>
            <w:r w:rsidRPr="00597158">
              <w:t xml:space="preserve"> the Lord of lords, for He is good: </w:t>
            </w:r>
          </w:p>
          <w:p w:rsidR="00BE273A" w:rsidRPr="00597158" w:rsidRDefault="00BE273A" w:rsidP="00BE273A">
            <w:pPr>
              <w:pStyle w:val="EngIndEnd"/>
            </w:pPr>
            <w:r w:rsidRPr="00597158">
              <w:t>Alleluia: For His mercy endures forever.</w:t>
            </w:r>
          </w:p>
        </w:tc>
        <w:tc>
          <w:tcPr>
            <w:tcW w:w="288" w:type="dxa"/>
          </w:tcPr>
          <w:p w:rsidR="00BE273A" w:rsidRDefault="00BE273A" w:rsidP="00257627"/>
        </w:tc>
        <w:tc>
          <w:tcPr>
            <w:tcW w:w="288" w:type="dxa"/>
          </w:tcPr>
          <w:p w:rsidR="00BE273A" w:rsidRDefault="00BE273A" w:rsidP="00484AEF">
            <w:pPr>
              <w:pStyle w:val="CopticCross"/>
            </w:pPr>
          </w:p>
        </w:tc>
        <w:tc>
          <w:tcPr>
            <w:tcW w:w="3960" w:type="dxa"/>
          </w:tcPr>
          <w:p w:rsidR="00BE273A" w:rsidRDefault="00BE273A" w:rsidP="001A05D1">
            <w:pPr>
              <w:pStyle w:val="CopticInd"/>
            </w:pPr>
            <w:r w:rsidRPr="00597158">
              <w:t xml:space="preserve">Ⲟⲩⲱⲛϩ ⲉ̀ⲃⲟⲗ ⲙ̀Ⲡⲟ̅ⲥ̅ ⲛ̀ⲧⲉ ⲛⲓⲟ̅ⲥ̅ ϫⲉ ⲟⲩⲭ̀ⲣⲏⲥⲧⲟⲥ ⲟⲩⲁ̀ⲅⲁⲑⲟⲥ ⲡⲉ </w:t>
            </w:r>
          </w:p>
          <w:p w:rsidR="00BE273A" w:rsidRPr="00597158" w:rsidRDefault="00BE273A" w:rsidP="001A05D1">
            <w:pPr>
              <w:pStyle w:val="CoptIndEnd"/>
            </w:pPr>
            <w:r w:rsidRPr="00597158">
              <w:t>ⲁⲗⲗⲏⲗⲟⲩⲓ̀ⲁ ϫⲉ ⲡⲉϥⲛⲁⲓ ϣⲟⲡ ϣⲁ ⲉ̀ⲛⲉϩ.</w:t>
            </w:r>
          </w:p>
        </w:tc>
      </w:tr>
    </w:tbl>
    <w:p w:rsidR="00597158" w:rsidRDefault="00597158" w:rsidP="00BE273A">
      <w:pPr>
        <w:pStyle w:val="Heading5"/>
      </w:pPr>
      <w:bookmarkStart w:id="184" w:name="_Toc297322056"/>
      <w:bookmarkStart w:id="185" w:name="_Toc297407701"/>
      <w:bookmarkStart w:id="186" w:name="_Toc298445753"/>
      <w:bookmarkStart w:id="187" w:name="_Toc298681236"/>
      <w:bookmarkStart w:id="188" w:name="_Toc298447478"/>
      <w:r>
        <w:t>Psali Adam</w:t>
      </w:r>
      <w:bookmarkEnd w:id="184"/>
      <w:bookmarkEnd w:id="185"/>
      <w:bookmarkEnd w:id="186"/>
      <w:bookmarkEnd w:id="187"/>
      <w:bookmarkEnd w:id="188"/>
    </w:p>
    <w:p w:rsidR="00257627" w:rsidRDefault="00597158" w:rsidP="00BE273A">
      <w:pPr>
        <w:pStyle w:val="Heading5non-TOC"/>
      </w:pPr>
      <w:r w:rsidRPr="00D175BB">
        <w:t>Ⲯⲁⲗⲓ Ⲁ̀ⲇⲁⲙ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 xml:space="preserve">Let us </w:t>
            </w:r>
            <w:r>
              <w:t>confess</w:t>
            </w:r>
            <w:r w:rsidRPr="004C0CA2">
              <w:t xml:space="preserve"> Christ our God,</w:t>
            </w:r>
          </w:p>
          <w:p w:rsidR="00BE273A" w:rsidRPr="004C0CA2" w:rsidRDefault="00BE273A" w:rsidP="00BE273A">
            <w:pPr>
              <w:pStyle w:val="EngIndEnd"/>
              <w:rPr>
                <w:szCs w:val="20"/>
              </w:rPr>
            </w:pPr>
            <w:r w:rsidRPr="004C0CA2">
              <w:t>With David the prophet and the psalmist.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1A05D1">
            <w:pPr>
              <w:pStyle w:val="CopticInd"/>
            </w:pPr>
            <w:r w:rsidRPr="000A5E47">
              <w:t>Ⲙⲁⲣⲉⲛⲟⲩⲱⲛϩ ⲉ̀ⲃⲟⲗ ⲙ̀Ⲡⲓⲭ̀ⲣⲏⲥⲧⲟⲥ Ⲡⲉⲛⲛⲟⲩϯ</w:t>
            </w:r>
          </w:p>
          <w:p w:rsidR="00BE273A" w:rsidRDefault="00BE273A" w:rsidP="001A05D1">
            <w:pPr>
              <w:pStyle w:val="CoptIndEnd"/>
            </w:pPr>
            <w:r w:rsidRPr="000A5E47">
              <w:t>ⲛⲉⲙ ⲡⲓⲉⲣⲟⲯⲁⲗⲧⲏⲥ Ⲇⲁⲩⲓⲇ ⲡⲓⲡ̀ⲣⲟⲫⲏⲧⲏⲥ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For He has made heaven and all its host,</w:t>
            </w:r>
          </w:p>
          <w:p w:rsidR="00BE273A" w:rsidRPr="004C0CA2" w:rsidRDefault="00BE273A" w:rsidP="00BE273A">
            <w:pPr>
              <w:pStyle w:val="EngIndEnd"/>
              <w:rPr>
                <w:szCs w:val="20"/>
              </w:rPr>
            </w:pPr>
            <w:r w:rsidRPr="004C0CA2">
              <w:t>And established the earth on the waters.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Ϫⲉ ⲁϥⲑⲁⲙⲓⲟ ⲛ̀ⲛⲓⲫⲏⲟⲩⲓ̀ ⲛⲉⲙ ⲛⲟⲩⲇⲩⲛⲁⲙⲓⲥ</w:t>
            </w:r>
          </w:p>
          <w:p w:rsidR="00BE273A" w:rsidRDefault="00BE273A" w:rsidP="00453724">
            <w:pPr>
              <w:pStyle w:val="CoptIndEnd"/>
            </w:pPr>
            <w:r w:rsidRPr="000A5E47">
              <w:t>ⲁϥϩⲓⲥⲉⲛϯ ⲙ̀ⲡⲓⲕⲁϩⲓ ϩⲓϫⲉⲛ ⲛⲓⲙⲱⲟⲩ</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pPr>
            <w:r w:rsidRPr="004C0CA2">
              <w:t>Those two great lights, the sun and the moon,</w:t>
            </w:r>
          </w:p>
          <w:p w:rsidR="00BE273A" w:rsidRPr="004C0CA2" w:rsidRDefault="00BE273A" w:rsidP="00BE273A">
            <w:pPr>
              <w:pStyle w:val="EngIndEnd"/>
              <w:rPr>
                <w:szCs w:val="20"/>
              </w:rPr>
            </w:pPr>
            <w:r w:rsidRPr="004C0CA2">
              <w:t>He has made to enlighten the firmament.</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Ⲛⲁⲓ ⲛⲓϣϯ ⲙ̀ⲫⲱⲥⲧⲏⲣ ⲡⲓⲣⲏ ⲛⲉⲙ ⲡⲓⲓⲟϩ</w:t>
            </w:r>
          </w:p>
          <w:p w:rsidR="00BE273A" w:rsidRDefault="00BE273A" w:rsidP="00453724">
            <w:pPr>
              <w:pStyle w:val="CoptIndEnd"/>
            </w:pPr>
            <w:r w:rsidRPr="000A5E47">
              <w:t xml:space="preserve"> ⲁϥⲭⲁⲩ ⲉⲩⲉ̀ⲣⲟⲩⲱⲓⲛⲓ ϧⲉⲛ ⲡⲓⲥ̀ⲧⲉⲣⲉⲱ̀ⲙⲁ</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rPr>
                <w:szCs w:val="20"/>
              </w:rPr>
            </w:pPr>
            <w:r w:rsidRPr="004C0CA2">
              <w:t>He brought forth the winds out of His treasure box;</w:t>
            </w:r>
          </w:p>
          <w:p w:rsidR="00BE273A" w:rsidRPr="004C0CA2" w:rsidRDefault="00BE273A" w:rsidP="00BE273A">
            <w:pPr>
              <w:pStyle w:val="EngIndEnd"/>
              <w:rPr>
                <w:szCs w:val="20"/>
              </w:rPr>
            </w:pPr>
            <w:r w:rsidRPr="004C0CA2">
              <w:t>He breathed upon the trees and they blossomed.</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ⲛ̀ϩⲁⲛⲑⲏⲟⲩ ⲉ̀ⲃⲟⲗϧⲉⲛ ⲛⲉϥⲁ̀ϩⲱⲣ</w:t>
            </w:r>
          </w:p>
          <w:p w:rsidR="00BE273A" w:rsidRDefault="00BE273A" w:rsidP="00453724">
            <w:pPr>
              <w:pStyle w:val="CoptIndEnd"/>
            </w:pPr>
            <w:r w:rsidRPr="000A5E47">
              <w:t xml:space="preserve"> ⲁϥⲛⲓϥⲓ ⲛ̀ⲥⲁ ⲛⲓϣ̀ϣⲏⲛ ϣⲁⲛ̀ⲧⲟⲩⲫⲓⲣⲓ ⲉ̀ⲃⲟⲗ</w:t>
            </w:r>
            <w:r>
              <w:t>.</w:t>
            </w:r>
          </w:p>
        </w:tc>
      </w:tr>
      <w:tr w:rsidR="00BE273A" w:rsidTr="00AA0119">
        <w:trPr>
          <w:cantSplit/>
          <w:jc w:val="center"/>
        </w:trPr>
        <w:tc>
          <w:tcPr>
            <w:tcW w:w="288" w:type="dxa"/>
          </w:tcPr>
          <w:p w:rsidR="00BE273A" w:rsidRDefault="00BE273A" w:rsidP="004C0CA2">
            <w:pPr>
              <w:pStyle w:val="CopticCross"/>
            </w:pPr>
            <w:r>
              <w:t>¿</w:t>
            </w:r>
          </w:p>
        </w:tc>
        <w:tc>
          <w:tcPr>
            <w:tcW w:w="3960" w:type="dxa"/>
          </w:tcPr>
          <w:p w:rsidR="00BE273A" w:rsidRDefault="00BE273A" w:rsidP="00BE273A">
            <w:pPr>
              <w:pStyle w:val="EngInd"/>
              <w:rPr>
                <w:szCs w:val="20"/>
              </w:rPr>
            </w:pPr>
            <w:r w:rsidRPr="004C0CA2">
              <w:t>He caused rain to fall upon the face of the earth,</w:t>
            </w:r>
          </w:p>
          <w:p w:rsidR="00BE273A" w:rsidRPr="004C0CA2" w:rsidRDefault="00BE273A" w:rsidP="00BE273A">
            <w:pPr>
              <w:pStyle w:val="EngIndEnd"/>
              <w:rPr>
                <w:szCs w:val="20"/>
              </w:rPr>
            </w:pPr>
            <w:r w:rsidRPr="004C0CA2">
              <w:t>And it brought up herbs and gave its fruits.</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Ⲁϥϩⲱⲟⲩ ⲛ̀ⲟⲩⲙⲟⲩⲛϩⲱⲟⲩ ϩⲓϫⲉⲛ ⲡ̀ϩⲟ ⲙ̀ⲡ̀ⲕⲁϩⲓ</w:t>
            </w:r>
          </w:p>
          <w:p w:rsidR="00BE273A" w:rsidRDefault="00BE273A" w:rsidP="00453724">
            <w:pPr>
              <w:pStyle w:val="CoptIndEnd"/>
            </w:pPr>
            <w:r w:rsidRPr="000A5E47">
              <w:t>ϣⲁⲛ̀ⲧⲉϥⲣⲱⲧ ⲉ̀ⲡ̀ϣⲱⲓ ⲛ̀ⲧⲉϥϯ ⲙ̀ⲡⲉϥⲟⲩⲧⲁϩ</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 xml:space="preserve">He </w:t>
            </w:r>
            <w:commentRangeStart w:id="189"/>
            <w:r w:rsidRPr="004C0CA2">
              <w:t xml:space="preserve">brought </w:t>
            </w:r>
            <w:commentRangeEnd w:id="189"/>
            <w:r>
              <w:rPr>
                <w:rStyle w:val="CommentReference"/>
                <w:rFonts w:eastAsiaTheme="minorHAnsi" w:cstheme="minorBidi"/>
                <w:color w:val="auto"/>
                <w:lang w:val="en-CA"/>
              </w:rPr>
              <w:commentReference w:id="189"/>
            </w:r>
            <w:r w:rsidRPr="004C0CA2">
              <w:t>forth water out of a rock,</w:t>
            </w:r>
          </w:p>
          <w:p w:rsidR="00BE273A" w:rsidRPr="00A618D2" w:rsidRDefault="00BE273A" w:rsidP="00BE273A">
            <w:pPr>
              <w:pStyle w:val="EngIndEnd"/>
            </w:pPr>
            <w:r w:rsidRPr="004C0CA2">
              <w:t>And gave drink unto His people in the wilderness.</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Ⲁϥⲓ̀ⲛⲓ ⲛ̀ⲟⲩⲙⲱⲟⲩ ⲉ̀ⲃⲟⲗϧⲉⲛ ⲟⲩⲡⲉⲧⲣⲁ</w:t>
            </w:r>
          </w:p>
          <w:p w:rsidR="00BE273A" w:rsidRDefault="00BE273A" w:rsidP="00453724">
            <w:pPr>
              <w:pStyle w:val="CoptIndEnd"/>
            </w:pPr>
            <w:r w:rsidRPr="000A5E47">
              <w:t xml:space="preserve"> ⲁϥⲧ̀ⲥⲟ ⲙ̀ⲡⲉϥⲗⲁⲟⲥ ⲛ̀ϩ̀ⲣⲏⲓ ϩⲓ ⲡ̀ϣⲁϥⲉ</w:t>
            </w:r>
            <w:r>
              <w:t>.</w:t>
            </w:r>
          </w:p>
        </w:tc>
      </w:tr>
      <w:tr w:rsidR="00BE273A" w:rsidTr="00AA0119">
        <w:trPr>
          <w:cantSplit/>
          <w:jc w:val="center"/>
        </w:trPr>
        <w:tc>
          <w:tcPr>
            <w:tcW w:w="288" w:type="dxa"/>
          </w:tcPr>
          <w:p w:rsidR="00BE273A" w:rsidRDefault="00BE273A" w:rsidP="004C0CA2">
            <w:pPr>
              <w:pStyle w:val="CopticCross"/>
            </w:pPr>
            <w:r>
              <w:lastRenderedPageBreak/>
              <w:t>¿</w:t>
            </w:r>
          </w:p>
        </w:tc>
        <w:tc>
          <w:tcPr>
            <w:tcW w:w="3960" w:type="dxa"/>
          </w:tcPr>
          <w:p w:rsidR="00BE273A" w:rsidRDefault="00BE273A" w:rsidP="00BE273A">
            <w:pPr>
              <w:pStyle w:val="EngInd"/>
              <w:rPr>
                <w:szCs w:val="20"/>
              </w:rPr>
            </w:pPr>
            <w:r w:rsidRPr="004C0CA2">
              <w:t>He made man in His image and likeness,</w:t>
            </w:r>
          </w:p>
          <w:p w:rsidR="00BE273A" w:rsidRPr="004C0CA2" w:rsidRDefault="00BE273A" w:rsidP="00BE273A">
            <w:pPr>
              <w:pStyle w:val="EngIndEnd"/>
              <w:rPr>
                <w:szCs w:val="20"/>
              </w:rPr>
            </w:pPr>
            <w:r w:rsidRPr="004C0CA2">
              <w:t>That he may praise Him.</w:t>
            </w:r>
          </w:p>
        </w:tc>
        <w:tc>
          <w:tcPr>
            <w:tcW w:w="288" w:type="dxa"/>
          </w:tcPr>
          <w:p w:rsidR="00BE273A" w:rsidRDefault="00BE273A" w:rsidP="004C0CA2">
            <w:pPr>
              <w:pStyle w:val="CopticCross"/>
            </w:pPr>
          </w:p>
        </w:tc>
        <w:tc>
          <w:tcPr>
            <w:tcW w:w="288" w:type="dxa"/>
          </w:tcPr>
          <w:p w:rsidR="00BE273A" w:rsidRDefault="00BE273A" w:rsidP="004C0CA2">
            <w:pPr>
              <w:pStyle w:val="CopticCross"/>
            </w:pPr>
            <w:r>
              <w:t>¿</w:t>
            </w:r>
          </w:p>
        </w:tc>
        <w:tc>
          <w:tcPr>
            <w:tcW w:w="3960" w:type="dxa"/>
          </w:tcPr>
          <w:p w:rsidR="00BE273A" w:rsidRDefault="00BE273A" w:rsidP="00453724">
            <w:pPr>
              <w:pStyle w:val="CopticInd"/>
            </w:pPr>
            <w:r w:rsidRPr="000A5E47">
              <w:t>Ⲁϥⲑⲁⲙⲓⲟ ⲙ̀ⲡⲓⲣⲱⲙⲓ ⲕⲁⲧⲁ ⲡⲉϥⲓ̀ⲛⲓ</w:t>
            </w:r>
          </w:p>
          <w:p w:rsidR="00BE273A" w:rsidRDefault="00BE273A" w:rsidP="00453724">
            <w:pPr>
              <w:pStyle w:val="CoptIndEnd"/>
            </w:pPr>
            <w:r w:rsidRPr="000A5E47">
              <w:t>ⲛⲉⲙ ⲧⲉϥϩⲓⲕⲱⲛ ⲉⲑⲣⲉϥⲥ̀ⲙⲟⲩ ⲉ̀ⲣⲟϥ</w:t>
            </w:r>
            <w:r>
              <w:t>.</w:t>
            </w:r>
          </w:p>
        </w:tc>
      </w:tr>
      <w:tr w:rsidR="00BE273A" w:rsidTr="00AA0119">
        <w:trPr>
          <w:cantSplit/>
          <w:jc w:val="center"/>
        </w:trPr>
        <w:tc>
          <w:tcPr>
            <w:tcW w:w="288" w:type="dxa"/>
          </w:tcPr>
          <w:p w:rsidR="00BE273A" w:rsidRDefault="00BE273A" w:rsidP="004C0CA2">
            <w:pPr>
              <w:pStyle w:val="CopticCross"/>
            </w:pPr>
          </w:p>
        </w:tc>
        <w:tc>
          <w:tcPr>
            <w:tcW w:w="3960" w:type="dxa"/>
          </w:tcPr>
          <w:p w:rsidR="00BE273A" w:rsidRDefault="00BE273A" w:rsidP="00BE273A">
            <w:pPr>
              <w:pStyle w:val="EngInd"/>
            </w:pPr>
            <w:r w:rsidRPr="004C0CA2">
              <w:t>Let us praise Him and exalt His Name,</w:t>
            </w:r>
          </w:p>
          <w:p w:rsidR="00BE273A" w:rsidRPr="004C0CA2" w:rsidRDefault="00BE273A" w:rsidP="00BE273A">
            <w:pPr>
              <w:pStyle w:val="EngInd"/>
              <w:rPr>
                <w:szCs w:val="20"/>
              </w:rPr>
            </w:pPr>
            <w:r w:rsidRPr="004C0CA2">
              <w:t xml:space="preserve">And give thanks unto Him: </w:t>
            </w:r>
            <w:r>
              <w:t>For His mercy endures forever. (</w:t>
            </w:r>
            <w:r w:rsidRPr="004C0CA2">
              <w:t>Je Pef nai shop sha eneh.</w:t>
            </w:r>
            <w:r>
              <w:t>)</w:t>
            </w:r>
          </w:p>
        </w:tc>
        <w:tc>
          <w:tcPr>
            <w:tcW w:w="288" w:type="dxa"/>
          </w:tcPr>
          <w:p w:rsidR="00BE273A" w:rsidRDefault="00BE273A" w:rsidP="004C0CA2">
            <w:pPr>
              <w:pStyle w:val="CopticCross"/>
            </w:pPr>
          </w:p>
        </w:tc>
        <w:tc>
          <w:tcPr>
            <w:tcW w:w="288" w:type="dxa"/>
          </w:tcPr>
          <w:p w:rsidR="00BE273A" w:rsidRDefault="00BE273A" w:rsidP="004C0CA2">
            <w:pPr>
              <w:pStyle w:val="CopticCross"/>
            </w:pPr>
          </w:p>
        </w:tc>
        <w:tc>
          <w:tcPr>
            <w:tcW w:w="3960" w:type="dxa"/>
          </w:tcPr>
          <w:p w:rsidR="00BE273A" w:rsidRDefault="00BE273A" w:rsidP="00453724">
            <w:pPr>
              <w:pStyle w:val="CopticInd"/>
            </w:pPr>
            <w:r w:rsidRPr="000A5E47">
              <w:t>Ⲙⲁⲣⲉⲛϩⲱⲥ ⲉ̀ⲣⲟϥ ⲧⲉⲛϭⲓⲥⲓ ⲙ̀ⲡⲉϥⲣⲁⲛ</w:t>
            </w:r>
          </w:p>
          <w:p w:rsidR="00BE273A" w:rsidRDefault="00BE273A" w:rsidP="00453724">
            <w:pPr>
              <w:pStyle w:val="CopticInd"/>
            </w:pPr>
            <w:r w:rsidRPr="000A5E47">
              <w:t>ⲧⲉⲛⲟⲩⲱⲛϩ ⲛⲁϥ ⲉ̀ⲃⲟⲗ</w:t>
            </w:r>
          </w:p>
          <w:p w:rsidR="00BE273A" w:rsidRDefault="00BE273A" w:rsidP="00453724">
            <w:pPr>
              <w:pStyle w:val="CoptIndEnd"/>
            </w:pPr>
            <w:r w:rsidRPr="000A5E47">
              <w:t>ϫⲉ ⲡⲉϥⲛⲁⲓ ϣⲟⲡ ϣⲁ ⲉ̀ⲛⲉϩ</w:t>
            </w:r>
            <w:r>
              <w:t>.</w:t>
            </w:r>
          </w:p>
        </w:tc>
      </w:tr>
    </w:tbl>
    <w:p w:rsidR="00597158" w:rsidRPr="00453724" w:rsidRDefault="00597158" w:rsidP="00453724">
      <w:pPr>
        <w:pStyle w:val="Heading3non-TOC"/>
        <w:jc w:val="both"/>
        <w:rPr>
          <w:sz w:val="8"/>
          <w:szCs w:val="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2693"/>
        <w:gridCol w:w="230"/>
        <w:gridCol w:w="2693"/>
        <w:gridCol w:w="230"/>
        <w:gridCol w:w="2693"/>
      </w:tblGrid>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prayers of David the Psalmist,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evki ente pi Yeropsaltis David:</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ⲛⲓⲉⲩⲭⲏ ⲛ̀ⲧⲉ ⲡⲓⲓⲉⲣⲟⲯⲁⲗⲧⲏⲥ Ⲇⲁⲩⲓⲇ</w:t>
            </w:r>
            <w:r>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511194">
            <w:pPr>
              <w:pStyle w:val="EngEnd"/>
            </w:pPr>
            <w:r w:rsidRPr="00325916">
              <w:t>Through the intercessions of the Mother of God, Saint Mary, O Lord, grant us the forgiveness of our sins.</w:t>
            </w:r>
          </w:p>
        </w:tc>
        <w:tc>
          <w:tcPr>
            <w:tcW w:w="230" w:type="dxa"/>
          </w:tcPr>
          <w:p w:rsidR="00AA0119" w:rsidRDefault="00AA0119" w:rsidP="00325916">
            <w:pPr>
              <w:pStyle w:val="EngHangEnd"/>
            </w:pPr>
          </w:p>
        </w:tc>
        <w:tc>
          <w:tcPr>
            <w:tcW w:w="2693" w:type="dxa"/>
          </w:tcPr>
          <w:p w:rsidR="00AA0119" w:rsidRDefault="00AA0119" w:rsidP="00511194">
            <w:pPr>
              <w:pStyle w:val="EngEnd"/>
            </w:pPr>
            <w:r>
              <w:t>Hiten ni presvia enté ti Thé-otokos Eth-owab</w:t>
            </w:r>
            <w:r w:rsidRPr="00257627">
              <w:t xml:space="preserve"> Maria: </w:t>
            </w:r>
            <w:r>
              <w:t>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ϯⲑⲉⲟ̀ⲧⲟⲕⲟⲥ ⲉ̅ⲑ̅ⲩ Ⲙⲁⲣⲓⲁ̀</w:t>
            </w:r>
            <w:r w:rsidR="00A91873">
              <w:t>:</w:t>
            </w:r>
            <w:r w:rsidRPr="00AA0119">
              <w:t xml:space="preserve">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r>
              <w:t>¿</w:t>
            </w:r>
          </w:p>
        </w:tc>
        <w:tc>
          <w:tcPr>
            <w:tcW w:w="2693" w:type="dxa"/>
          </w:tcPr>
          <w:p w:rsidR="00AA0119" w:rsidRPr="00325916" w:rsidRDefault="00AA0119" w:rsidP="00511194">
            <w:pPr>
              <w:pStyle w:val="EngEnd"/>
            </w:pPr>
            <w:r w:rsidRPr="00325916">
              <w:t>Through the intercessions of all the choirs of the angels, O Lord, grant us the forgiveness of our sins</w:t>
            </w:r>
            <w:r>
              <w:t>.</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Hiten ni presvia ente ep khoros tirf ente ni angelos:</w:t>
            </w:r>
            <w:r>
              <w:t xml:space="preserve"> Ep Chois ari ehmot nan em pi ko-evol enté</w:t>
            </w:r>
            <w:r w:rsidRPr="00257627">
              <w:t xml:space="preserve"> nen novi.</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Ϩⲓⲧⲉⲛ ⲛⲓⲡ̀ⲣⲉⲥⲃⲓⲁ̀ ⲛ̀ⲧⲉ ⲡ̀ⲭⲟⲣⲟⲥ ⲧⲏⲣϥ ⲛ̀ⲧⲉ ⲛⲓⲁⲅⲅⲉⲗⲟⲥ: Ⲡⲟ̅ⲥ̅ ⲁ̀ⲣⲓϩ̀ⲙⲟⲧ ⲛⲁⲛ ⲙ̀ⲡⲓⲭⲱ ⲃ̀ⲟⲗ ⲛ̀ⲧⲉ ⲛⲉⲛⲛⲟⲃⲓ</w:t>
            </w:r>
            <w:r>
              <w:t>.</w:t>
            </w:r>
          </w:p>
        </w:tc>
      </w:tr>
      <w:tr w:rsidR="00AA0119" w:rsidTr="00AA0119">
        <w:trPr>
          <w:jc w:val="center"/>
        </w:trPr>
        <w:tc>
          <w:tcPr>
            <w:tcW w:w="288" w:type="dxa"/>
          </w:tcPr>
          <w:p w:rsidR="00AA0119" w:rsidRDefault="00AA0119" w:rsidP="00325916">
            <w:pPr>
              <w:pStyle w:val="CopticCross"/>
            </w:pPr>
          </w:p>
        </w:tc>
        <w:tc>
          <w:tcPr>
            <w:tcW w:w="2693" w:type="dxa"/>
          </w:tcPr>
          <w:p w:rsidR="00AA0119" w:rsidRPr="00325916" w:rsidRDefault="00AA0119" w:rsidP="00BE273A">
            <w:pPr>
              <w:pStyle w:val="EngEnd"/>
            </w:pPr>
            <w:r w:rsidRPr="00325916">
              <w:t xml:space="preserve">Blessed art </w:t>
            </w:r>
            <w:r w:rsidR="00BE273A">
              <w:t>You</w:t>
            </w:r>
            <w:r w:rsidRPr="00325916">
              <w:t xml:space="preserve"> in truth, with </w:t>
            </w:r>
            <w:r w:rsidR="00BE273A">
              <w:t>Your</w:t>
            </w:r>
            <w:r w:rsidRPr="00325916">
              <w:t xml:space="preserve"> Good Father, and the Holy Spirit, for </w:t>
            </w:r>
            <w:r w:rsidR="00BE273A">
              <w:t>You</w:t>
            </w:r>
            <w:r w:rsidRPr="00325916">
              <w:t xml:space="preserve"> </w:t>
            </w:r>
            <w:r w:rsidR="00BE273A">
              <w:t>have</w:t>
            </w:r>
            <w:r w:rsidRPr="00325916">
              <w:t xml:space="preserve"> </w:t>
            </w:r>
            <w:r>
              <w:t>{</w:t>
            </w:r>
            <w:r w:rsidRPr="00325916">
              <w:t>come</w:t>
            </w:r>
            <w:r>
              <w:t>}</w:t>
            </w:r>
            <w:r w:rsidRPr="00325916">
              <w:t xml:space="preserve"> and saved us.</w:t>
            </w:r>
          </w:p>
        </w:tc>
        <w:tc>
          <w:tcPr>
            <w:tcW w:w="230" w:type="dxa"/>
          </w:tcPr>
          <w:p w:rsidR="00AA0119" w:rsidRPr="007425E1" w:rsidRDefault="00AA0119" w:rsidP="00325916">
            <w:pPr>
              <w:pStyle w:val="EngHangEnd"/>
            </w:pPr>
          </w:p>
        </w:tc>
        <w:tc>
          <w:tcPr>
            <w:tcW w:w="2693" w:type="dxa"/>
          </w:tcPr>
          <w:p w:rsidR="00AA0119" w:rsidRDefault="00AA0119" w:rsidP="00511194">
            <w:pPr>
              <w:pStyle w:val="EngEnd"/>
            </w:pPr>
            <w:r w:rsidRPr="007425E1">
              <w:t xml:space="preserve">Ek-esmaro-oot alithos: nem Pek Yot en </w:t>
            </w:r>
            <w:r>
              <w:t>Aghathos: nem pi Pnevma Eth-owab</w:t>
            </w:r>
            <w:r w:rsidRPr="007425E1">
              <w:t xml:space="preserve">: je </w:t>
            </w:r>
            <w:r>
              <w:t>{</w:t>
            </w:r>
            <w:r w:rsidRPr="007425E1">
              <w:t>ak ee</w:t>
            </w:r>
            <w:r>
              <w:t>}</w:t>
            </w:r>
            <w:r w:rsidRPr="007425E1">
              <w:t xml:space="preserve"> ak soti emmon.</w:t>
            </w:r>
          </w:p>
        </w:tc>
        <w:tc>
          <w:tcPr>
            <w:tcW w:w="230" w:type="dxa"/>
          </w:tcPr>
          <w:p w:rsidR="00AA0119" w:rsidRPr="00AA0119" w:rsidRDefault="00AA0119" w:rsidP="00325916">
            <w:pPr>
              <w:pStyle w:val="CopticVerse"/>
            </w:pPr>
          </w:p>
        </w:tc>
        <w:tc>
          <w:tcPr>
            <w:tcW w:w="2693" w:type="dxa"/>
          </w:tcPr>
          <w:p w:rsidR="00AA0119" w:rsidRDefault="00AA0119" w:rsidP="00325916">
            <w:pPr>
              <w:pStyle w:val="CopticVerse"/>
            </w:pPr>
            <w:r w:rsidRPr="00AA0119">
              <w:t>Ⲕ̀ⲥ̀ⲙⲁⲣⲱⲟⲩⲧ ⲁ̀ⲗⲏⲑⲱⲥ ⲛⲉⲙ Ⲡⲉⲕⲓⲱⲧ ⲛ̀ⲁ̀ⲅⲁⲑⲟⲥ ⲛⲉⲙ Ⲡⲓⲡ̅ⲛ̅ⲁ ⲉ̅ⲑ̅ⲩ ϫⲉ ⲁⲕⲓ̀ ⲁⲕⲥⲱϯ ⲙ̀ⲙⲟⲛ</w:t>
            </w:r>
            <w:r>
              <w:t>.</w:t>
            </w:r>
          </w:p>
        </w:tc>
      </w:tr>
    </w:tbl>
    <w:p w:rsidR="00BE273A" w:rsidRDefault="00BE273A" w:rsidP="00BE273A">
      <w:pPr>
        <w:pStyle w:val="Rubric"/>
      </w:pPr>
      <w:r>
        <w:t>During Sundays of the month of Koiahk, "The Fiery Bush" is said. See page ##.</w:t>
      </w:r>
    </w:p>
    <w:p w:rsidR="00AA0119" w:rsidRDefault="00AA0119" w:rsidP="00AA0119">
      <w:pPr>
        <w:jc w:val="left"/>
        <w:sectPr w:rsidR="00AA0119" w:rsidSect="001C41A6">
          <w:pgSz w:w="11880" w:h="15480" w:code="1"/>
          <w:pgMar w:top="1080" w:right="1440" w:bottom="1440" w:left="1080" w:header="720" w:footer="720" w:gutter="504"/>
          <w:cols w:space="720"/>
          <w:docGrid w:linePitch="360"/>
        </w:sectPr>
      </w:pPr>
    </w:p>
    <w:p w:rsidR="00325916" w:rsidRDefault="00AA0119" w:rsidP="00BE273A">
      <w:pPr>
        <w:pStyle w:val="Heading4"/>
      </w:pPr>
      <w:bookmarkStart w:id="190" w:name="_Toc297322057"/>
      <w:bookmarkStart w:id="191" w:name="_Toc297407702"/>
      <w:bookmarkStart w:id="192" w:name="_Toc298445754"/>
      <w:bookmarkStart w:id="193" w:name="_Toc298681237"/>
      <w:bookmarkStart w:id="194" w:name="_Toc298447479"/>
      <w:bookmarkStart w:id="195" w:name="_Toc308441896"/>
      <w:r>
        <w:lastRenderedPageBreak/>
        <w:t>The Third Canticle: The Song of the Three Children</w:t>
      </w:r>
      <w:bookmarkEnd w:id="190"/>
      <w:bookmarkEnd w:id="191"/>
      <w:bookmarkEnd w:id="192"/>
      <w:bookmarkEnd w:id="193"/>
      <w:bookmarkEnd w:id="194"/>
      <w:bookmarkEnd w:id="195"/>
    </w:p>
    <w:p w:rsidR="00AA0119" w:rsidRPr="00AA0119" w:rsidRDefault="00AA0119" w:rsidP="00BE273A">
      <w:pPr>
        <w:pStyle w:val="Heading4non-TOC"/>
      </w:pPr>
      <w:r w:rsidRPr="00AA0119">
        <w:t>Ⲡⲓϩⲱⲥ ⲙ̀ⲙⲁϩⲅ̅ - Ϯϩⲱⲇⲏ ⲛ̀ⲧⲉ ⲡⲓⲅ̅ ⲛ̀ⲁ̀ⲗⲟⲩ ⲛ̀ⲁⲅⲓⲟⲥ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O Lord, God of our fathers,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Ⲡⲟ̅ⲥ̅ Ⲫϯ ⲛ̀ⲧⲉ ⲛⲉⲛⲓⲟϯ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rPr>
                <w:szCs w:val="20"/>
              </w:rPr>
            </w:pPr>
            <w:commentRangeStart w:id="196"/>
            <w:r w:rsidRPr="00BE273A">
              <w:t xml:space="preserve">Blessed </w:t>
            </w:r>
            <w:commentRangeEnd w:id="196"/>
            <w:r w:rsidRPr="00BE273A">
              <w:rPr>
                <w:rStyle w:val="CommentReference"/>
                <w:rFonts w:eastAsiaTheme="minorHAnsi"/>
                <w:sz w:val="24"/>
              </w:rPr>
              <w:commentReference w:id="196"/>
            </w:r>
            <w:r w:rsidRPr="00BE273A">
              <w:t>is the Holy Name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ϥ̀ⲥ̀ⲙⲁⲣⲱⲟⲩⲧ ⲛ̀ϫⲉ ⲡⲓⲣⲁⲛ ⲉ̅ⲑ̅ⲩ ⲛ̀ⲧⲉ ⲡⲉⲕⲱ̀ⲟⲩ ϥ̀ⲉⲣϩⲟⲩⲟ̀ ⲥ̀ⲙⲁⲣⲱⲟⲩⲧ ϥ̀ⲉⲣϩⲟⲩⲟ̀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rPr>
                <w:szCs w:val="20"/>
              </w:rPr>
            </w:pPr>
            <w:r w:rsidRPr="00BE273A">
              <w:t>Blessed art You in the holy temple of Your glory,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ϧⲉⲛ ⲡⲓⲉⲣⲫⲉⲓ ⲛ̀ⲧⲉ ⲡⲉⲕⲱ̀ⲟⲩ ⲉ̅ⲑ̅ⲩ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who beholds the depths sitting on the Cherubim,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ⲫⲏⲉⲑⲛⲁⲩ ⲉ̀ⲛⲓⲛⲟⲩⲛ ⲉϥϩⲉⲙⲥⲓ ϩⲓϫⲉⲛ Ⲛⲓⲭⲉⲣⲟⲩⲃⲓⲙ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Blessed are you on the throne of </w:t>
            </w:r>
            <w:r w:rsidR="00E570CB">
              <w:t>Your</w:t>
            </w:r>
            <w:r w:rsidRPr="00BE273A">
              <w:t xml:space="preserve"> Kingdom,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Pr="0031634B" w:rsidRDefault="00BE273A" w:rsidP="0031634B">
            <w:pPr>
              <w:pStyle w:val="CopticVerse"/>
            </w:pPr>
            <w:r w:rsidRPr="0031634B">
              <w:t>Ⲕ̀ⲥ̀ⲙⲁⲣⲱⲟⲩⲧ ϩⲓϫⲉⲛ ⲡⲓⲑ̀ⲣⲟⲛⲟⲥ ⲛ̀ⲧⲉ ⲧⲉⲕⲙⲉⲧⲟⲩⲣⲟ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Blessed art You in the firmament of heaven, And to be highly praised, and exalted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Pr="0031634B" w:rsidRDefault="00BE273A" w:rsidP="0031634B">
            <w:pPr>
              <w:pStyle w:val="CopticVerse"/>
            </w:pPr>
            <w:r w:rsidRPr="0031634B">
              <w:t>Ⲕ̀ⲥ̀ⲙⲁⲣⲱⲟⲩⲧ ϧⲉⲛ ⲡⲓⲥ̀ⲧⲉⲣⲉⲱ̀ⲙⲁ ⲛ̀ⲧⲉ ⲧ̀ⲫⲉ ⲕ̀ⲉⲣϩⲟⲩⲟ̀ ⲥ̀ⲙⲁⲣⲱⲟⲩⲧ ⲕ̀ⲉⲣϩⲟⲩⲟ̀ ϭⲓⲥⲓ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works of the Lord: Praise Him and exalt Him above all forever. (Hos Erof arihoo-o chasf sha ni eneh.)</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ⲛⲓϩ̀ⲃⲏⲟⲩⲓ̀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you heavens: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ⲛⲓⲫⲏⲟⲩⲓ̀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you angels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ⲛⲓⲁⲅⲅⲉⲗⲟⲥ ⲧⲏⲣⲟⲩ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you water above the </w:t>
            </w:r>
            <w:commentRangeStart w:id="197"/>
            <w:r w:rsidRPr="00BE273A">
              <w:t>heaven</w:t>
            </w:r>
            <w:commentRangeEnd w:id="197"/>
            <w:r w:rsidRPr="00BE273A">
              <w:rPr>
                <w:rStyle w:val="CommentReference"/>
                <w:rFonts w:eastAsiaTheme="minorHAnsi"/>
                <w:sz w:val="24"/>
              </w:rPr>
              <w:commentReference w:id="197"/>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ⲛⲓⲙⲱⲟⲩ ⲧⲏⲣⲟⲩ ⲉⲧⲥⲁ ⲡ̀ϣⲱⲓ ⲛ̀ⲧ̀ⲫⲉ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you powers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ⲛⲓϫⲟⲙ ⲧⲏⲣⲟⲩ ⲛ̀ⲧⲉ Ⲡⲟ̅ⲥ̅ </w:t>
            </w:r>
          </w:p>
          <w:p w:rsidR="00BE273A" w:rsidRPr="0031634B" w:rsidRDefault="00BE273A" w:rsidP="005B777F">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sun and moon: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ⲡⲓⲣⲏ ⲛⲉⲙ ⲡⲓⲓⲟϩ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stars of heaven: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ⲛⲓⲥⲓⲟⲩ ⲧⲏⲣⲟⲩ ⲛ̀ⲧⲉ ⲧ̀ⲫⲉ</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rain and dew: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ⲛⲓⲙⲟⲩⲛϩⲱⲟⲩ ⲛⲉⲙ ⲛⲓⲓⲱϯ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198"/>
            <w:r w:rsidRPr="00BE273A">
              <w:t xml:space="preserve">clouds </w:t>
            </w:r>
            <w:commentRangeEnd w:id="198"/>
            <w:r w:rsidRPr="00BE273A">
              <w:rPr>
                <w:rStyle w:val="CommentReference"/>
                <w:rFonts w:eastAsiaTheme="minorHAnsi"/>
                <w:sz w:val="24"/>
              </w:rPr>
              <w:commentReference w:id="198"/>
            </w:r>
            <w:r w:rsidRPr="00BE273A">
              <w:t>and winds: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ⲛⲓϭⲏⲡⲓ ⲛⲉⲙ ⲛⲓⲑⲏⲟⲩ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199"/>
            <w:r w:rsidRPr="00BE273A">
              <w:t xml:space="preserve">Bless </w:t>
            </w:r>
            <w:commentRangeEnd w:id="199"/>
            <w:r w:rsidRPr="00BE273A">
              <w:rPr>
                <w:rStyle w:val="CommentReference"/>
                <w:rFonts w:eastAsiaTheme="minorHAnsi"/>
                <w:sz w:val="24"/>
              </w:rPr>
              <w:commentReference w:id="199"/>
            </w:r>
            <w:r w:rsidRPr="00BE273A">
              <w:t>the Lord, all you spirits: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ⲛⲓⲡ̅ⲛ̅ⲁ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fire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ⲡⲓⲭ̀ⲣⲱⲙ ⲛⲉⲙ ⲡⲓⲕⲁⲩⲙⲁ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cold and heat: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ⲡⲓⲱ̀ϫⲉⲃ ⲛⲉⲙ ⲡⲓⲕⲁⲩⲥⲱⲛ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dew and </w:t>
            </w:r>
            <w:commentRangeStart w:id="200"/>
            <w:r w:rsidRPr="00BE273A">
              <w:t>falling snow</w:t>
            </w:r>
            <w:commentRangeEnd w:id="200"/>
            <w:r w:rsidRPr="00BE273A">
              <w:rPr>
                <w:rStyle w:val="CommentReference"/>
                <w:rFonts w:eastAsiaTheme="minorHAnsi"/>
                <w:sz w:val="24"/>
              </w:rPr>
              <w:commentReference w:id="200"/>
            </w:r>
            <w:r w:rsidRPr="00BE273A">
              <w:t>: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ⲛⲓⲓⲱϯ ⲛⲉⲙ ⲛⲓⲛⲓϥⲓ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nights and days: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ⲛⲓⲉ̀ϫⲱⲣϩ ⲛⲉⲙ ⲛⲓⲉ̀ϩⲟⲟⲩ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light and darkness: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ⲡⲓⲟⲩⲱⲓⲛⲓ ⲛⲉⲙ ⲡⲓⲭⲁⲕⲓ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ice and cold: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ⲡⲓϫⲁϥ ⲛⲉⲙ ⲡⲓⲱ̀ϫⲉⲃ</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commentRangeStart w:id="201"/>
            <w:r w:rsidRPr="00BE273A">
              <w:t xml:space="preserve">Bless </w:t>
            </w:r>
            <w:commentRangeEnd w:id="201"/>
            <w:r w:rsidRPr="00BE273A">
              <w:rPr>
                <w:rStyle w:val="CommentReference"/>
                <w:rFonts w:eastAsiaTheme="minorHAnsi"/>
                <w:sz w:val="24"/>
              </w:rPr>
              <w:commentReference w:id="201"/>
            </w:r>
            <w:r w:rsidRPr="00BE273A">
              <w:t>the Lord, O hoarfrosts and snow: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ϯⲡⲁⲭⲛⲏ ⲛⲉⲙ ⲡⲓⲭⲓⲱⲛ</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lightnings and clouds: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 xml:space="preserve">Ⲥ̀ⲙⲟⲩ ⲉ̀Ⲡⲟ̅ⲥ̅ ⲛⲓⲥⲉⲧⲉⲃⲣⲏϫ ⲛⲉⲙ ⲛⲓϭⲏⲡⲓ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ⲡⲓⲕⲁϩⲓ ⲧⲏⲣϥ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mountains and hills: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ⲛⲓⲧⲱⲟⲩ ⲛⲉⲙ ⲡⲓⲕⲁⲗⲁⲙⲫⲱⲟⲩ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that grows in the earth: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ⲛⲏ ⲧⲏⲣⲟⲩ ⲉⲧⲣⲏⲧ ϩⲓϫⲉⲛ ⲡ̀ϩⲟ ⲙ̀ⲡ̀ⲕⲁϩⲓ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2"/>
            <w:r w:rsidRPr="00BE273A">
              <w:t xml:space="preserve">Bless </w:t>
            </w:r>
            <w:commentRangeEnd w:id="202"/>
            <w:r w:rsidRPr="00BE273A">
              <w:rPr>
                <w:rStyle w:val="CommentReference"/>
                <w:rFonts w:eastAsiaTheme="minorHAnsi"/>
                <w:sz w:val="24"/>
              </w:rPr>
              <w:commentReference w:id="202"/>
            </w:r>
            <w:r w:rsidRPr="00BE273A">
              <w:t>the Lord, O springs fountains: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ⲛⲓⲙⲟⲩⲙⲓ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seas and rivers: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ⲛⲓⲁ̀ⲙⲁⲓⲟⲩ ⲛⲉⲙ ⲛⲓⲓⲁⲣⲱⲟⲩ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O </w:t>
            </w:r>
            <w:commentRangeStart w:id="203"/>
            <w:r w:rsidRPr="00BE273A">
              <w:t xml:space="preserve">whales </w:t>
            </w:r>
            <w:commentRangeEnd w:id="203"/>
            <w:r w:rsidRPr="00BE273A">
              <w:rPr>
                <w:rStyle w:val="CommentReference"/>
                <w:rFonts w:eastAsiaTheme="minorHAnsi"/>
                <w:sz w:val="24"/>
              </w:rPr>
              <w:commentReference w:id="203"/>
            </w:r>
            <w:r w:rsidRPr="00BE273A">
              <w:t>and all that moves in the waters: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ⲛⲓⲕⲏⲧⲟⲥ ⲛⲉⲙ ⲉⲛⲭⲁⲓ ⲛⲓⲃⲉⲛ ⲉⲧⲕⲓⲙ ϧⲉⲛ ⲛⲓⲙⲱⲟⲩ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all birds of the air: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 xml:space="preserve">Ⲥ̀ⲙⲟⲩ ⲉ̀Ⲡⲟ̅ⲥ̅ ⲛⲓϩⲁⲗⲁϯ ⲧⲏⲣⲟⲩ ⲛ̀ⲧⲉ ⲧ̀ⲫⲉ </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 xml:space="preserve">Bless the Lord, all </w:t>
            </w:r>
            <w:commentRangeStart w:id="204"/>
            <w:r w:rsidRPr="00BE273A">
              <w:t xml:space="preserve">beasts </w:t>
            </w:r>
            <w:commentRangeEnd w:id="204"/>
            <w:r w:rsidRPr="00BE273A">
              <w:rPr>
                <w:rStyle w:val="CommentReference"/>
                <w:rFonts w:eastAsiaTheme="minorHAnsi"/>
                <w:sz w:val="24"/>
              </w:rPr>
              <w:commentReference w:id="204"/>
            </w:r>
            <w:r w:rsidRPr="00BE273A">
              <w:t>and cattle: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ⲛⲓⲑⲏⲣⲓⲟⲛ ⲛⲉⲙ ⲛⲓⲧⲉⲃⲛⲱⲟⲩⲓ̀ ⲧⲏⲣⲟⲩ</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w:t>
            </w:r>
            <w:commentRangeStart w:id="205"/>
            <w:r w:rsidRPr="00BE273A">
              <w:t xml:space="preserve">sons </w:t>
            </w:r>
            <w:commentRangeEnd w:id="205"/>
            <w:r w:rsidRPr="00BE273A">
              <w:rPr>
                <w:rStyle w:val="CommentReference"/>
                <w:rFonts w:eastAsiaTheme="minorHAnsi"/>
                <w:sz w:val="24"/>
              </w:rPr>
              <w:commentReference w:id="205"/>
            </w:r>
            <w:r w:rsidRPr="00BE273A">
              <w:t>of men; worship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ⲛⲓϣⲏⲣⲓ ⲛ̀ⲧⲉ ⲛⲓⲣⲱⲙⲓ ⲟⲩⲱϣⲧ ⲙ̀Ⲡⲟ̅ⲥ̅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Israel: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Ⲡⲓⲥ̅ⲗ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 xml:space="preserve">Bless the Lord, O priests </w:t>
            </w:r>
            <w:commentRangeStart w:id="206"/>
            <w:r w:rsidRPr="00BE273A">
              <w:t xml:space="preserve">of </w:t>
            </w:r>
            <w:commentRangeEnd w:id="206"/>
            <w:r w:rsidRPr="00BE273A">
              <w:rPr>
                <w:rStyle w:val="CommentReference"/>
                <w:rFonts w:eastAsiaTheme="minorHAnsi"/>
                <w:sz w:val="24"/>
              </w:rPr>
              <w:commentReference w:id="206"/>
            </w:r>
            <w:r w:rsidRPr="00BE273A">
              <w:t>the Lord: Praise ye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ⲛⲓⲟⲩⲏⲃ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r w:rsidRPr="00BE273A">
              <w:t>Bless the Lord, O ye servants of the Lord: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ⲛⲓⲉ̀ⲃⲓⲁⲓⲕ ⲛ̀ⲧⲉ Ⲡⲟ̅ⲥ̅</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you spirits and souls of the righteous: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ⲛⲓⲡ̅ⲛ̅ⲁ ⲛⲉⲙ ⲛⲓⲯⲩⲭⲏ ⲛ̀ⲧⲉ ⲛⲓⲑ̀ⲙⲏⲓ</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lastRenderedPageBreak/>
              <w:t>¿</w:t>
            </w:r>
          </w:p>
        </w:tc>
        <w:tc>
          <w:tcPr>
            <w:tcW w:w="3960" w:type="dxa"/>
          </w:tcPr>
          <w:p w:rsidR="00BE273A" w:rsidRPr="00BE273A" w:rsidRDefault="00BE273A" w:rsidP="00BE273A">
            <w:pPr>
              <w:pStyle w:val="EngEnd"/>
            </w:pPr>
            <w:r w:rsidRPr="00BE273A">
              <w:t>Bless the Lord, O you who are holy and humble in heart: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ⲛⲓⲉ̅ⲑ̅ⲩ ⲛⲉⲙ ⲛⲏⲉⲧⲑⲉⲃⲓⲏ̀ⲟⲩⲧ ϧⲉⲛ ⲡⲟⲩϩⲏⲧ</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p>
        </w:tc>
        <w:tc>
          <w:tcPr>
            <w:tcW w:w="3960" w:type="dxa"/>
          </w:tcPr>
          <w:p w:rsidR="00BE273A" w:rsidRPr="00BE273A" w:rsidRDefault="00BE273A" w:rsidP="00BE273A">
            <w:pPr>
              <w:pStyle w:val="EngEnd"/>
            </w:pPr>
            <w:r w:rsidRPr="00BE273A">
              <w:t>Bless the Lord, O Hananias, Azarias and Misael: Praise Him and exalt Him above all forever.</w:t>
            </w:r>
          </w:p>
        </w:tc>
        <w:tc>
          <w:tcPr>
            <w:tcW w:w="288" w:type="dxa"/>
          </w:tcPr>
          <w:p w:rsidR="00BE273A" w:rsidRDefault="00BE273A" w:rsidP="00325916"/>
        </w:tc>
        <w:tc>
          <w:tcPr>
            <w:tcW w:w="288" w:type="dxa"/>
          </w:tcPr>
          <w:p w:rsidR="00BE273A" w:rsidRDefault="00BE273A" w:rsidP="00AA0119">
            <w:pPr>
              <w:pStyle w:val="CopticCross"/>
            </w:pPr>
          </w:p>
        </w:tc>
        <w:tc>
          <w:tcPr>
            <w:tcW w:w="3960" w:type="dxa"/>
          </w:tcPr>
          <w:p w:rsidR="00BE273A" w:rsidRDefault="00BE273A" w:rsidP="005B777F">
            <w:pPr>
              <w:pStyle w:val="CopticVersemulti-line"/>
            </w:pPr>
            <w:r w:rsidRPr="0031634B">
              <w:t>Ⲥ̀ⲙⲟⲩ ⲉ̀Ⲡⲟ̅ⲥ̅ Ⲁ̀ⲛⲁⲛⲓⲁⲥ Ⲁ̀ⲍⲁⲣⲓⲁⲥ Ⲙⲓⲥⲁⲏⲗ</w:t>
            </w:r>
          </w:p>
          <w:p w:rsidR="00BE273A" w:rsidRPr="0031634B" w:rsidRDefault="00BE273A" w:rsidP="0031634B">
            <w:pPr>
              <w:pStyle w:val="CopticVerse"/>
            </w:pPr>
            <w:r w:rsidRPr="0031634B">
              <w:t>ϩⲱⲥ ⲉ̀ⲣⲟϥ ⲁ̀ⲣⲓϩⲟⲩⲟ̀ ϭⲁⲥϥ ϣⲁ ⲛⲓⲉ̀ⲛⲉϩ.</w:t>
            </w:r>
          </w:p>
        </w:tc>
      </w:tr>
      <w:tr w:rsidR="00BE273A" w:rsidTr="00B32610">
        <w:trPr>
          <w:cantSplit/>
          <w:jc w:val="center"/>
        </w:trPr>
        <w:tc>
          <w:tcPr>
            <w:tcW w:w="288" w:type="dxa"/>
          </w:tcPr>
          <w:p w:rsidR="00BE273A" w:rsidRDefault="00BE273A" w:rsidP="00AA0119">
            <w:pPr>
              <w:pStyle w:val="CopticCross"/>
            </w:pPr>
            <w:r>
              <w:t>¿</w:t>
            </w:r>
          </w:p>
        </w:tc>
        <w:tc>
          <w:tcPr>
            <w:tcW w:w="3960" w:type="dxa"/>
          </w:tcPr>
          <w:p w:rsidR="00BE273A" w:rsidRPr="00BE273A" w:rsidRDefault="00BE273A" w:rsidP="00BE273A">
            <w:pPr>
              <w:pStyle w:val="EngEnd"/>
            </w:pPr>
            <w:commentRangeStart w:id="207"/>
            <w:r w:rsidRPr="00BE273A">
              <w:t xml:space="preserve">Bless </w:t>
            </w:r>
            <w:commentRangeEnd w:id="207"/>
            <w:r w:rsidRPr="00BE273A">
              <w:rPr>
                <w:rStyle w:val="CommentReference"/>
                <w:rFonts w:eastAsiaTheme="minorHAnsi"/>
                <w:sz w:val="24"/>
              </w:rPr>
              <w:commentReference w:id="207"/>
            </w:r>
            <w:r w:rsidRPr="00BE273A">
              <w:t xml:space="preserve">the Lord, O </w:t>
            </w:r>
            <w:r>
              <w:t xml:space="preserve">you </w:t>
            </w:r>
            <w:r w:rsidRPr="00BE273A">
              <w:t>that serve the Lord, God of our fathers: Praise Him and exalt Him above all forever.</w:t>
            </w:r>
          </w:p>
        </w:tc>
        <w:tc>
          <w:tcPr>
            <w:tcW w:w="288" w:type="dxa"/>
          </w:tcPr>
          <w:p w:rsidR="00BE273A" w:rsidRDefault="00BE273A" w:rsidP="00325916"/>
        </w:tc>
        <w:tc>
          <w:tcPr>
            <w:tcW w:w="288" w:type="dxa"/>
          </w:tcPr>
          <w:p w:rsidR="00BE273A" w:rsidRDefault="00BE273A" w:rsidP="00AA0119">
            <w:pPr>
              <w:pStyle w:val="CopticCross"/>
            </w:pPr>
            <w:r>
              <w:t>¿</w:t>
            </w:r>
          </w:p>
        </w:tc>
        <w:tc>
          <w:tcPr>
            <w:tcW w:w="3960" w:type="dxa"/>
          </w:tcPr>
          <w:p w:rsidR="00BE273A" w:rsidRDefault="00BE273A" w:rsidP="005B777F">
            <w:pPr>
              <w:pStyle w:val="CopticVersemulti-line"/>
            </w:pPr>
            <w:r w:rsidRPr="0031634B">
              <w:t>Ⲥ̀ⲙⲟⲩ ⲉ̀Ⲡⲟ̅ⲥ̅ ⲛⲏⲉ̀ⲧⲉ̀ⲣⲥⲉⲃⲉⲥⲑⲉ ⲙ̀Ⲡⲟ̅ⲥ̅ Ⲫϯ ⲛ̀ⲧⲉ ⲛⲉⲛⲓⲟϯ</w:t>
            </w:r>
          </w:p>
          <w:p w:rsidR="00BE273A" w:rsidRPr="0031634B" w:rsidRDefault="00BE273A" w:rsidP="0031634B">
            <w:pPr>
              <w:pStyle w:val="CopticVerse"/>
            </w:pPr>
            <w:r w:rsidRPr="0031634B">
              <w:t>ϩⲱⲥ ⲉ̀ⲣⲟϥ ⲁ̀ⲣⲓϩⲟⲩⲟ̀ ϭⲁⲥϥ ϣⲁ ⲛⲓⲉ̀ⲛⲉϩ.</w:t>
            </w:r>
          </w:p>
        </w:tc>
      </w:tr>
    </w:tbl>
    <w:p w:rsidR="003C7D3F" w:rsidRDefault="003C7D3F" w:rsidP="00BE273A">
      <w:pPr>
        <w:pStyle w:val="Heading5"/>
      </w:pPr>
      <w:bookmarkStart w:id="208" w:name="_Toc297322058"/>
      <w:bookmarkStart w:id="209" w:name="_Toc297407703"/>
      <w:bookmarkStart w:id="210" w:name="_Toc298445755"/>
      <w:bookmarkStart w:id="211" w:name="_Toc298681238"/>
      <w:bookmarkStart w:id="212" w:name="_Toc298447480"/>
      <w:r>
        <w:t>Psali Batos</w:t>
      </w:r>
      <w:bookmarkEnd w:id="208"/>
      <w:bookmarkEnd w:id="209"/>
      <w:bookmarkEnd w:id="210"/>
      <w:bookmarkEnd w:id="211"/>
      <w:bookmarkEnd w:id="212"/>
    </w:p>
    <w:p w:rsidR="003C7D3F" w:rsidRDefault="003C7D3F" w:rsidP="00BE273A">
      <w:pPr>
        <w:pStyle w:val="Heading5non-TOC"/>
        <w:rPr>
          <w:lang w:val="en-US"/>
        </w:rPr>
      </w:pPr>
      <w:r w:rsidRPr="00D175BB">
        <w:t xml:space="preserve">Ⲯⲁⲗⲓ </w:t>
      </w:r>
      <w:r>
        <w:rPr>
          <w:lang w:val="en-US"/>
        </w:rPr>
        <w:t>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273A" w:rsidTr="00B32610">
        <w:trPr>
          <w:cantSplit/>
          <w:jc w:val="center"/>
        </w:trPr>
        <w:tc>
          <w:tcPr>
            <w:tcW w:w="288" w:type="dxa"/>
          </w:tcPr>
          <w:p w:rsidR="00BE273A" w:rsidRDefault="00BE273A" w:rsidP="00C05A5B">
            <w:pPr>
              <w:pStyle w:val="CopticCross"/>
            </w:pPr>
          </w:p>
        </w:tc>
        <w:tc>
          <w:tcPr>
            <w:tcW w:w="3960" w:type="dxa"/>
          </w:tcPr>
          <w:p w:rsidR="00BE273A" w:rsidRDefault="00BE273A" w:rsidP="00BE273A">
            <w:pPr>
              <w:pStyle w:val="EngHang"/>
              <w:rPr>
                <w:szCs w:val="20"/>
              </w:rPr>
            </w:pPr>
            <w:r w:rsidRPr="00C05A5B">
              <w:t xml:space="preserve">O sing </w:t>
            </w:r>
            <w:r>
              <w:t>to</w:t>
            </w:r>
            <w:r w:rsidRPr="00C05A5B">
              <w:t xml:space="preserve"> Him Who was crucified,</w:t>
            </w:r>
          </w:p>
          <w:p w:rsidR="00BE273A" w:rsidRPr="00C05A5B" w:rsidRDefault="00BE273A" w:rsidP="00BE273A">
            <w:pPr>
              <w:pStyle w:val="EngHang"/>
              <w:rPr>
                <w:szCs w:val="20"/>
              </w:rPr>
            </w:pPr>
            <w:r w:rsidRPr="00C05A5B">
              <w:t>Buried and resurrected,</w:t>
            </w:r>
          </w:p>
          <w:p w:rsidR="00BE273A" w:rsidRPr="00C05A5B" w:rsidRDefault="00BE273A" w:rsidP="00BE273A">
            <w:pPr>
              <w:pStyle w:val="EngHang"/>
              <w:rPr>
                <w:szCs w:val="20"/>
              </w:rPr>
            </w:pPr>
            <w:r w:rsidRPr="00C05A5B">
              <w:t xml:space="preserve">And trampled and </w:t>
            </w:r>
            <w:r>
              <w:t>destroyed</w:t>
            </w:r>
            <w:r w:rsidRPr="00C05A5B">
              <w:t xml:space="preserve"> death:</w:t>
            </w:r>
          </w:p>
          <w:p w:rsidR="00BE273A" w:rsidRDefault="00BE273A" w:rsidP="00BE273A">
            <w:pPr>
              <w:pStyle w:val="EngHang"/>
            </w:pPr>
            <w:r>
              <w:t>Praise</w:t>
            </w:r>
            <w:r w:rsidRPr="00C05A5B">
              <w:t xml:space="preserve"> Him and exalt Him above all.</w:t>
            </w:r>
          </w:p>
          <w:p w:rsidR="00BE273A" w:rsidRPr="00C05A5B" w:rsidRDefault="00BE273A" w:rsidP="00BE273A">
            <w:pPr>
              <w:pStyle w:val="EngHangEnd"/>
            </w:pPr>
            <w:r>
              <w:t>(</w:t>
            </w:r>
            <w:r w:rsidRPr="00C05A5B">
              <w:t>Hos Erof ariho-oo chasf.</w:t>
            </w:r>
            <w:r>
              <w:t>)</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commentRangeStart w:id="213"/>
            <w:r w:rsidRPr="00436BDD">
              <w:t>Ⲁⲣⲓⲯⲁⲗⲓⲛ</w:t>
            </w:r>
            <w:commentRangeEnd w:id="213"/>
            <w:r>
              <w:rPr>
                <w:rStyle w:val="CommentReference"/>
                <w:rFonts w:ascii="Garamond" w:hAnsi="Garamond" w:cstheme="minorBidi"/>
                <w:noProof w:val="0"/>
                <w:lang w:val="en-CA"/>
              </w:rPr>
              <w:commentReference w:id="213"/>
            </w:r>
            <w:r w:rsidRPr="00436BDD">
              <w:t xml:space="preserve"> ⲉ̀ⲫⲏⲉ̀ⲧⲁⲩⲁϣϥ</w:t>
            </w:r>
          </w:p>
          <w:p w:rsidR="00BE273A" w:rsidRDefault="00BE273A" w:rsidP="002E4881">
            <w:pPr>
              <w:pStyle w:val="CopticVersemulti-line"/>
            </w:pPr>
            <w:r w:rsidRPr="00436BDD">
              <w:t>ⲉ̀ϩ̀ⲣⲏⲓ ⲉ̀ϫⲱⲛ ⲟⲩⲟϩ ⲁⲩⲕⲟⲥϥ</w:t>
            </w:r>
          </w:p>
          <w:p w:rsidR="00BE273A" w:rsidRDefault="00BE273A" w:rsidP="002E4881">
            <w:pPr>
              <w:pStyle w:val="CopticVersemulti-line"/>
            </w:pPr>
            <w:r w:rsidRPr="00436BDD">
              <w:t xml:space="preserve">ⲁϥⲧⲱⲛϥ ⲁϥⲕⲱⲣϥ ⲙ̀ⲫ̀ⲙⲟⲩ ⲁϥϯϣⲟϣϥ </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Take off the old man,</w:t>
            </w:r>
          </w:p>
          <w:p w:rsidR="00BE273A" w:rsidRPr="00C05A5B" w:rsidRDefault="00BE273A" w:rsidP="00BE273A">
            <w:pPr>
              <w:pStyle w:val="EngHang"/>
              <w:rPr>
                <w:szCs w:val="20"/>
              </w:rPr>
            </w:pPr>
            <w:r w:rsidRPr="00C05A5B">
              <w:t>And put on the new</w:t>
            </w:r>
            <w:r>
              <w:t xml:space="preserve"> and better</w:t>
            </w:r>
            <w:r w:rsidRPr="00C05A5B">
              <w:t xml:space="preserve"> one.</w:t>
            </w:r>
          </w:p>
          <w:p w:rsidR="00BE273A" w:rsidRPr="00C05A5B" w:rsidRDefault="00BE273A" w:rsidP="00BE273A">
            <w:pPr>
              <w:pStyle w:val="EngHang"/>
              <w:rPr>
                <w:szCs w:val="20"/>
              </w:rPr>
            </w:pPr>
            <w:r w:rsidRPr="00C05A5B">
              <w:t>Come closer to His great mercy: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Ⲃⲱϣ ⲙ̀ⲡⲓⲣⲱⲙⲓ ⲙ̀ⲡⲁⲗⲉⲟⲥ</w:t>
            </w:r>
          </w:p>
          <w:p w:rsidR="00BE273A" w:rsidRDefault="00BE273A" w:rsidP="002E4881">
            <w:pPr>
              <w:pStyle w:val="CopticVersemulti-line"/>
            </w:pPr>
            <w:r w:rsidRPr="00436BDD">
              <w:t>ⲟⲩⲟϩ ϫⲱⲗϩ ⲙ̀ⲡⲓⲃⲉⲣⲓ ⲉⲩⲕ̀ⲗⲉⲟⲥ</w:t>
            </w:r>
          </w:p>
          <w:p w:rsidR="00BE273A" w:rsidRDefault="00BE273A" w:rsidP="002E4881">
            <w:pPr>
              <w:pStyle w:val="CopticVersemulti-line"/>
            </w:pPr>
            <w:r w:rsidRPr="00436BDD">
              <w:t>ⲟⲩⲟϩ ⲉ̀ϧⲱⲛⲧ ⲉ̀ⲙⲉⲅⲁⲉ̀ⲗⲉⲟⲥ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All </w:t>
            </w:r>
            <w:r>
              <w:t>you</w:t>
            </w:r>
            <w:r w:rsidRPr="00C05A5B">
              <w:t xml:space="preserve"> Christian people, </w:t>
            </w:r>
          </w:p>
          <w:p w:rsidR="00BE273A" w:rsidRPr="00C05A5B" w:rsidRDefault="00BE273A" w:rsidP="00BE273A">
            <w:pPr>
              <w:pStyle w:val="EngHang"/>
              <w:rPr>
                <w:szCs w:val="20"/>
              </w:rPr>
            </w:pPr>
            <w:r w:rsidRPr="00C05A5B">
              <w:t xml:space="preserve">The priests and the deacons, </w:t>
            </w:r>
          </w:p>
          <w:p w:rsidR="00BE273A" w:rsidRPr="00C05A5B" w:rsidRDefault="00BE273A" w:rsidP="00BE273A">
            <w:pPr>
              <w:pStyle w:val="EngHang"/>
              <w:rPr>
                <w:szCs w:val="20"/>
              </w:rPr>
            </w:pPr>
            <w:r w:rsidRPr="00C05A5B">
              <w:t>Glorify the Lord for He is worthy:</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Ⲅⲉⲛⲟⲥ ⲛ̀ⲛⲓⲭ̀ⲣⲓⲥⲧⲓⲁ̀ⲛⲟⲥ</w:t>
            </w:r>
          </w:p>
          <w:p w:rsidR="00BE273A" w:rsidRDefault="00BE273A" w:rsidP="002E4881">
            <w:pPr>
              <w:pStyle w:val="CopticVersemulti-line"/>
            </w:pPr>
            <w:r w:rsidRPr="00436BDD">
              <w:t>ⲛⲓⲡ̀ⲣⲉⲥⲃⲩⲧⲉⲣⲟⲥ ⲕⲉ ⲇⲓⲁ̀ⲕⲟⲛⲟⲥ</w:t>
            </w:r>
          </w:p>
          <w:p w:rsidR="00BE273A" w:rsidRDefault="00BE273A" w:rsidP="002E4881">
            <w:pPr>
              <w:pStyle w:val="CopticVersemulti-line"/>
            </w:pPr>
            <w:r w:rsidRPr="00436BDD">
              <w:t>ⲙⲁⲱ̀ⲟⲩ ⲙ̀Ⲡⲟ̅ⲥ̅ ϫⲉ ⲟⲩϩⲓⲕⲁⲛⲟⲥ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rsidRPr="00C05A5B">
              <w:t xml:space="preserve">Come unto us, </w:t>
            </w:r>
            <w:r>
              <w:t>O</w:t>
            </w:r>
            <w:r w:rsidRPr="00C05A5B">
              <w:t xml:space="preserve"> Three Children, </w:t>
            </w:r>
          </w:p>
          <w:p w:rsidR="00BE273A" w:rsidRPr="00C05A5B" w:rsidRDefault="00BE273A" w:rsidP="00BE273A">
            <w:pPr>
              <w:pStyle w:val="EngHang"/>
              <w:rPr>
                <w:szCs w:val="20"/>
              </w:rPr>
            </w:pPr>
            <w:r w:rsidRPr="00C05A5B">
              <w:t xml:space="preserve">Whom Christ our God has saved, </w:t>
            </w:r>
          </w:p>
          <w:p w:rsidR="00BE273A" w:rsidRDefault="00BE273A" w:rsidP="00BE273A">
            <w:pPr>
              <w:pStyle w:val="EngHang"/>
            </w:pPr>
            <w:r w:rsidRPr="00C05A5B">
              <w:t xml:space="preserve">And </w:t>
            </w:r>
            <w:r>
              <w:t xml:space="preserve">had delivered </w:t>
            </w:r>
            <w:r w:rsidRPr="00C05A5B">
              <w:t>from the</w:t>
            </w:r>
            <w:r>
              <w:t xml:space="preserve"> devil</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Ⲇⲉⲩⲧⲉ ϩⲁⲣⲟⲛ ⲱ̀ ⲡⲓⲅ̅ ⲛ̀ⲁ̀ⲗⲟⲩ</w:t>
            </w:r>
          </w:p>
          <w:p w:rsidR="00BE273A" w:rsidRDefault="00BE273A" w:rsidP="002E4881">
            <w:pPr>
              <w:pStyle w:val="CopticVersemulti-line"/>
            </w:pPr>
            <w:r w:rsidRPr="00436BDD">
              <w:t>ⲉ̀ⲧⲁ Ⲡⲭ̅ⲥ Ⲡⲉⲛⲛⲟⲩϯ ⲟ̀ⲗⲟⲩ</w:t>
            </w:r>
          </w:p>
          <w:p w:rsidR="00BE273A" w:rsidRDefault="00BE273A" w:rsidP="002E4881">
            <w:pPr>
              <w:pStyle w:val="CopticVersemulti-line"/>
            </w:pPr>
            <w:r w:rsidRPr="00436BDD">
              <w:t>ⲁϥⲛⲁϩⲙⲟⲩ ⲉ̀ⲃⲟⲗϩⲁ ⲡⲓⲇⲓⲁ̀ⲃⲟⲗⲟⲩ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For the sake of your God, the Messiah, </w:t>
            </w:r>
          </w:p>
          <w:p w:rsidR="00BE273A" w:rsidRPr="00C05A5B" w:rsidRDefault="00BE273A" w:rsidP="00BE273A">
            <w:pPr>
              <w:pStyle w:val="EngHang"/>
              <w:rPr>
                <w:szCs w:val="20"/>
              </w:rPr>
            </w:pPr>
            <w:r w:rsidRPr="00C05A5B">
              <w:t xml:space="preserve">The </w:t>
            </w:r>
            <w:commentRangeStart w:id="214"/>
            <w:r>
              <w:t>Giver</w:t>
            </w:r>
            <w:r w:rsidRPr="00C05A5B">
              <w:t xml:space="preserve"> </w:t>
            </w:r>
            <w:commentRangeEnd w:id="214"/>
            <w:r>
              <w:rPr>
                <w:rStyle w:val="CommentReference"/>
                <w:rFonts w:eastAsiaTheme="minorHAnsi" w:cstheme="minorBidi"/>
                <w:color w:val="auto"/>
                <w:lang w:val="en-CA"/>
              </w:rPr>
              <w:commentReference w:id="214"/>
            </w:r>
            <w:r w:rsidRPr="00C05A5B">
              <w:t xml:space="preserve">of all good things, </w:t>
            </w:r>
          </w:p>
          <w:p w:rsidR="00BE273A" w:rsidRDefault="00BE273A" w:rsidP="00BE273A">
            <w:pPr>
              <w:pStyle w:val="EngHang"/>
            </w:pPr>
            <w:r w:rsidRPr="00C05A5B">
              <w:t xml:space="preserve">Come unto us, </w:t>
            </w:r>
            <w:r>
              <w:t>Ha</w:t>
            </w:r>
            <w:commentRangeStart w:id="215"/>
            <w:r w:rsidRPr="00C05A5B">
              <w:t>nanias</w:t>
            </w:r>
            <w:commentRangeEnd w:id="215"/>
            <w:r>
              <w:rPr>
                <w:rStyle w:val="CommentReference"/>
                <w:rFonts w:eastAsiaTheme="minorHAnsi" w:cstheme="minorBidi"/>
                <w:color w:val="auto"/>
                <w:lang w:val="en-CA"/>
              </w:rPr>
              <w:commentReference w:id="215"/>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Ⲉⲑⲃⲉ Ⲡⲉⲕⲛⲟⲩϯ Ⲙⲁⲥⲓⲁⲥ</w:t>
            </w:r>
          </w:p>
          <w:p w:rsidR="00BE273A" w:rsidRDefault="00BE273A" w:rsidP="002E4881">
            <w:pPr>
              <w:pStyle w:val="CopticVersemulti-line"/>
            </w:pPr>
            <w:r w:rsidRPr="00436BDD">
              <w:t>ⲫ̀ⲣⲉϥϯ ⲛ̀ⲉⲩⲉⲣⲅⲉⲥⲓⲁⲥ</w:t>
            </w:r>
          </w:p>
          <w:p w:rsidR="00BE273A" w:rsidRDefault="00BE273A" w:rsidP="002E4881">
            <w:pPr>
              <w:pStyle w:val="CopticVersemulti-line"/>
            </w:pPr>
            <w:r w:rsidRPr="00436BDD">
              <w:t>ⲁ̀ⲙⲟⲩ ϣⲁⲣⲟⲛ Ⲁ̀ⲛⲁⲛⲓⲁⲥ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O Azareas, the zealot, </w:t>
            </w:r>
          </w:p>
          <w:p w:rsidR="00BE273A" w:rsidRPr="00C05A5B" w:rsidRDefault="00BE273A" w:rsidP="00BE273A">
            <w:pPr>
              <w:pStyle w:val="EngHang"/>
              <w:rPr>
                <w:szCs w:val="20"/>
              </w:rPr>
            </w:pPr>
            <w:commentRangeStart w:id="216"/>
            <w:r w:rsidRPr="00C05A5B">
              <w:t>Morning</w:t>
            </w:r>
            <w:commentRangeEnd w:id="216"/>
            <w:r>
              <w:rPr>
                <w:rStyle w:val="CommentReference"/>
                <w:rFonts w:eastAsiaTheme="minorHAnsi" w:cstheme="minorBidi"/>
                <w:color w:val="auto"/>
                <w:lang w:val="en-CA"/>
              </w:rPr>
              <w:commentReference w:id="216"/>
            </w:r>
            <w:r w:rsidRPr="00C05A5B">
              <w:t xml:space="preserve">, noon and evening, </w:t>
            </w:r>
          </w:p>
          <w:p w:rsidR="00BE273A" w:rsidRPr="00C05A5B" w:rsidRDefault="00BE273A" w:rsidP="00BE273A">
            <w:pPr>
              <w:pStyle w:val="EngHang"/>
              <w:rPr>
                <w:szCs w:val="20"/>
              </w:rPr>
            </w:pPr>
            <w:r w:rsidRPr="00C05A5B">
              <w:t>Glorify the power of the Trinity:</w:t>
            </w:r>
          </w:p>
          <w:p w:rsidR="00BE273A"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Ⲍⲏⲗⲱⲧⲉ Ⲁ̀ⲍⲁⲣⲓⲁⲥ</w:t>
            </w:r>
          </w:p>
          <w:p w:rsidR="00BE273A" w:rsidRDefault="00BE273A" w:rsidP="002E4881">
            <w:pPr>
              <w:pStyle w:val="CopticVersemulti-line"/>
            </w:pPr>
            <w:r w:rsidRPr="00436BDD">
              <w:t>ⲉⲥⲡⲉⲣⲁⲥ ⲕⲉ ⲡ̀ⲣⲱⲓ̀ ⲕⲉ ⲙⲉⲥⲏⲙ ⲃ̀ⲣⲓⲁⲥ</w:t>
            </w:r>
          </w:p>
          <w:p w:rsidR="00BE273A" w:rsidRDefault="00BE273A" w:rsidP="002E4881">
            <w:pPr>
              <w:pStyle w:val="CopticVersemulti-line"/>
            </w:pPr>
            <w:r w:rsidRPr="00436BDD">
              <w:t>ⲙⲁⲱ̀ⲟⲩ ⲛ̀ⲧ̀ϫⲟⲙ ⲛ̀Ϯⲧ̀ⲣⲓⲁⲥ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Behold, </w:t>
            </w:r>
            <w:commentRangeStart w:id="217"/>
            <w:r w:rsidRPr="00C05A5B">
              <w:t>Emmanuel</w:t>
            </w:r>
            <w:commentRangeEnd w:id="217"/>
            <w:r>
              <w:rPr>
                <w:rStyle w:val="CommentReference"/>
                <w:rFonts w:eastAsiaTheme="minorHAnsi" w:cstheme="minorBidi"/>
                <w:color w:val="auto"/>
                <w:lang w:val="en-CA"/>
              </w:rPr>
              <w:commentReference w:id="217"/>
            </w:r>
            <w:r w:rsidRPr="00C05A5B">
              <w:t>,</w:t>
            </w:r>
          </w:p>
          <w:p w:rsidR="00BE273A" w:rsidRPr="00C05A5B" w:rsidRDefault="00BE273A" w:rsidP="00BE273A">
            <w:pPr>
              <w:pStyle w:val="EngHang"/>
              <w:rPr>
                <w:szCs w:val="20"/>
              </w:rPr>
            </w:pPr>
            <w:r w:rsidRPr="00C05A5B">
              <w:t xml:space="preserve">Is in our midst, O Misael; </w:t>
            </w:r>
          </w:p>
          <w:p w:rsidR="00BE273A" w:rsidRDefault="00BE273A" w:rsidP="00BE273A">
            <w:pPr>
              <w:pStyle w:val="EngHang"/>
            </w:pPr>
            <w:commentRangeStart w:id="218"/>
            <w:r w:rsidRPr="00C05A5B">
              <w:t xml:space="preserve">Proclaim </w:t>
            </w:r>
            <w:commentRangeEnd w:id="218"/>
            <w:r>
              <w:rPr>
                <w:rStyle w:val="CommentReference"/>
                <w:rFonts w:eastAsiaTheme="minorHAnsi" w:cstheme="minorBidi"/>
                <w:color w:val="auto"/>
                <w:lang w:val="en-CA"/>
              </w:rPr>
              <w:commentReference w:id="218"/>
            </w:r>
            <w:r w:rsidRPr="00C05A5B">
              <w:t xml:space="preserve">with </w:t>
            </w:r>
            <w:r>
              <w:t>a joyful</w:t>
            </w:r>
            <w:r w:rsidRPr="00C05A5B">
              <w:t xml:space="preserve"> voice: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Ⲏⲡⲡⲉ ⲅⲁⲣ ⲓⲥ Ⲉⲙⲙⲁⲛⲟⲩⲏⲗ</w:t>
            </w:r>
          </w:p>
          <w:p w:rsidR="00BE273A" w:rsidRDefault="00BE273A" w:rsidP="002E4881">
            <w:pPr>
              <w:pStyle w:val="CopticVersemulti-line"/>
            </w:pPr>
            <w:r w:rsidRPr="00436BDD">
              <w:t>ϩⲓ ⲧⲉⲛⲙⲏϯ ⲱ̀ Ⲙⲓⲥⲁⲏⲗ</w:t>
            </w:r>
          </w:p>
          <w:p w:rsidR="00BE273A" w:rsidRDefault="00BE273A" w:rsidP="002E4881">
            <w:pPr>
              <w:pStyle w:val="CopticVersemulti-line"/>
            </w:pPr>
            <w:r w:rsidRPr="00436BDD">
              <w:t>ⲗⲁⲗⲓ ϧⲉⲛ ⲟⲩⲥ̀ⲙⲏ ⲛ̀ⲑⲉⲗⲏⲗ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 xml:space="preserve">Gather and </w:t>
            </w:r>
            <w:commentRangeStart w:id="219"/>
            <w:r>
              <w:t>persevere</w:t>
            </w:r>
            <w:commentRangeEnd w:id="219"/>
            <w:r>
              <w:rPr>
                <w:rStyle w:val="CommentReference"/>
                <w:rFonts w:eastAsiaTheme="minorHAnsi" w:cstheme="minorBidi"/>
                <w:color w:val="auto"/>
                <w:lang w:val="en-CA"/>
              </w:rPr>
              <w:commentReference w:id="219"/>
            </w:r>
            <w:r w:rsidRPr="00C05A5B">
              <w:t xml:space="preserve">, </w:t>
            </w:r>
          </w:p>
          <w:p w:rsidR="00BE273A" w:rsidRPr="00C05A5B" w:rsidRDefault="00BE273A" w:rsidP="00BE273A">
            <w:pPr>
              <w:pStyle w:val="EngHang"/>
              <w:rPr>
                <w:szCs w:val="20"/>
              </w:rPr>
            </w:pPr>
            <w:r w:rsidRPr="00C05A5B">
              <w:t xml:space="preserve">And proclaim with the </w:t>
            </w:r>
            <w:commentRangeStart w:id="220"/>
            <w:r>
              <w:t>presbyters</w:t>
            </w:r>
            <w:commentRangeEnd w:id="220"/>
            <w:r>
              <w:rPr>
                <w:rStyle w:val="CommentReference"/>
                <w:rFonts w:eastAsiaTheme="minorHAnsi" w:cstheme="minorBidi"/>
                <w:color w:val="auto"/>
                <w:lang w:val="en-CA"/>
              </w:rPr>
              <w:commentReference w:id="220"/>
            </w:r>
            <w:r w:rsidRPr="00C05A5B">
              <w:t>:</w:t>
            </w:r>
          </w:p>
          <w:p w:rsidR="00BE273A" w:rsidRDefault="00BE273A" w:rsidP="00BE273A">
            <w:pPr>
              <w:pStyle w:val="EngHang"/>
            </w:pPr>
            <w:r>
              <w:t>"</w:t>
            </w:r>
            <w:commentRangeStart w:id="221"/>
            <w:r>
              <w:t>Bless</w:t>
            </w:r>
            <w:commentRangeEnd w:id="221"/>
            <w:r>
              <w:rPr>
                <w:rStyle w:val="CommentReference"/>
                <w:rFonts w:eastAsiaTheme="minorHAnsi" w:cstheme="minorBidi"/>
                <w:color w:val="auto"/>
                <w:lang w:val="en-CA"/>
              </w:rPr>
              <w:commentReference w:id="221"/>
            </w:r>
            <w:r w:rsidRPr="00C05A5B">
              <w:t xml:space="preserve"> the Lord, all His works:"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Ⲑⲱⲟⲩϯ ϯⲛⲟⲩ ⲕⲁⲧⲁⲭⲓⲛ ⲧⲏⲣⲟⲩ</w:t>
            </w:r>
          </w:p>
          <w:p w:rsidR="00BE273A" w:rsidRDefault="00BE273A" w:rsidP="002E4881">
            <w:pPr>
              <w:pStyle w:val="CopticVersemulti-line"/>
            </w:pPr>
            <w:r w:rsidRPr="00436BDD">
              <w:t>ⲥⲁϫⲓ ⲛⲉⲙ ⲛⲓⲡ̀ⲣⲉⲥⲃⲩⲧⲉⲣⲟⲩ</w:t>
            </w:r>
          </w:p>
          <w:p w:rsidR="00BE273A" w:rsidRDefault="00BE273A" w:rsidP="002E4881">
            <w:pPr>
              <w:pStyle w:val="CopticVersemulti-line"/>
            </w:pPr>
            <w:r w:rsidRPr="00436BDD">
              <w:t>ⲥ̀ⲙⲟⲩ ⲉ̀Ⲡⲟ̅ⲥ̅ ⲛⲉϥϩ̀ⲃⲏⲟⲩⲓ̀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The heavens declare the glory </w:t>
            </w:r>
          </w:p>
          <w:p w:rsidR="00BE273A" w:rsidRPr="004F2095" w:rsidRDefault="00BE273A" w:rsidP="00BE273A">
            <w:pPr>
              <w:pStyle w:val="EngHang"/>
            </w:pPr>
            <w:r w:rsidRPr="00C05A5B">
              <w:t xml:space="preserve">Of God </w:t>
            </w:r>
            <w:r>
              <w:t xml:space="preserve">until this </w:t>
            </w:r>
            <w:commentRangeStart w:id="222"/>
            <w:r>
              <w:t>day</w:t>
            </w:r>
            <w:commentRangeEnd w:id="222"/>
            <w:r>
              <w:rPr>
                <w:rStyle w:val="CommentReference"/>
                <w:rFonts w:eastAsiaTheme="minorHAnsi" w:cstheme="minorBidi"/>
                <w:color w:val="auto"/>
                <w:lang w:val="en-CA"/>
              </w:rPr>
              <w:commentReference w:id="222"/>
            </w:r>
            <w:r w:rsidRPr="00C05A5B">
              <w:t>.</w:t>
            </w:r>
          </w:p>
          <w:p w:rsidR="00BE273A" w:rsidRPr="00C05A5B" w:rsidRDefault="00BE273A" w:rsidP="00BE273A">
            <w:pPr>
              <w:pStyle w:val="EngHang"/>
              <w:rPr>
                <w:szCs w:val="20"/>
              </w:rPr>
            </w:pPr>
            <w:r w:rsidRPr="00C05A5B">
              <w:t xml:space="preserve">O </w:t>
            </w:r>
            <w:r>
              <w:t>you</w:t>
            </w:r>
            <w:r w:rsidRPr="00C05A5B">
              <w:t xml:space="preserve"> angels whom He has made:</w:t>
            </w:r>
          </w:p>
          <w:p w:rsidR="00BE273A"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Ⲓⲥ ⲛⲓⲫⲏⲟⲩⲓ̀ ⲥⲉⲥⲁϫⲓ ⲙ̀ⲡ̀ⲱ̀ⲟⲩ</w:t>
            </w:r>
          </w:p>
          <w:p w:rsidR="00BE273A" w:rsidRDefault="00BE273A" w:rsidP="002E4881">
            <w:pPr>
              <w:pStyle w:val="CopticVersemulti-line"/>
            </w:pPr>
            <w:r w:rsidRPr="00436BDD">
              <w:t>ⲙ̀Ⲫϯ ϣⲁ ⲉ̀ϧⲟⲩⲛ ⲙ̀ⲫⲟⲟⲩ</w:t>
            </w:r>
          </w:p>
          <w:p w:rsidR="00BE273A" w:rsidRDefault="00BE273A" w:rsidP="002E4881">
            <w:pPr>
              <w:pStyle w:val="CopticVersemulti-line"/>
            </w:pPr>
            <w:r w:rsidRPr="00436BDD">
              <w:t>ⲱ̀ ⲛⲓⲁⲅⲅⲉⲗⲟⲥ ⲉ̀ⲧⲁϥϫ̀ⲫⲱⲟⲩ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And now, all you</w:t>
            </w:r>
            <w:r w:rsidRPr="00C05A5B">
              <w:t xml:space="preserve"> powers of the Lord,</w:t>
            </w:r>
          </w:p>
          <w:p w:rsidR="00BE273A" w:rsidRPr="00C05A5B" w:rsidRDefault="00BE273A" w:rsidP="00BE273A">
            <w:pPr>
              <w:pStyle w:val="EngHang"/>
              <w:rPr>
                <w:szCs w:val="20"/>
              </w:rPr>
            </w:pPr>
            <w:r w:rsidRPr="00C05A5B">
              <w:t>Bless His honoured Name.</w:t>
            </w:r>
          </w:p>
          <w:p w:rsidR="00BE273A" w:rsidRPr="00C05A5B" w:rsidRDefault="00BE273A" w:rsidP="00BE273A">
            <w:pPr>
              <w:pStyle w:val="EngHang"/>
              <w:rPr>
                <w:szCs w:val="20"/>
              </w:rPr>
            </w:pPr>
            <w:r>
              <w:t xml:space="preserve">O sun, </w:t>
            </w:r>
            <w:r w:rsidRPr="00C05A5B">
              <w:t>moon, and all stars: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Ⲕⲉ ⲛⲩⲛ ⲇⲩⲛⲁⲙⲓⲥ ⲧⲟⲩ Ⲕⲩⲣⲓⲟⲩ</w:t>
            </w:r>
          </w:p>
          <w:p w:rsidR="00BE273A" w:rsidRDefault="00BE273A" w:rsidP="002E4881">
            <w:pPr>
              <w:pStyle w:val="CopticVersemulti-line"/>
            </w:pPr>
            <w:r w:rsidRPr="00436BDD">
              <w:t>ⲥ̀ⲙⲟⲩ</w:t>
            </w:r>
            <w:r>
              <w:t xml:space="preserve"> </w:t>
            </w:r>
            <w:r w:rsidRPr="00436BDD">
              <w:t>ⲉ̀ⲡⲉϥⲣⲁⲛ ⲧⲟⲩ ⲧⲓⲙⲓⲟⲩ</w:t>
            </w:r>
          </w:p>
          <w:p w:rsidR="00BE273A" w:rsidRDefault="00BE273A" w:rsidP="002E4881">
            <w:pPr>
              <w:pStyle w:val="CopticVersemulti-line"/>
            </w:pPr>
            <w:r w:rsidRPr="00436BDD">
              <w:t>ⲡⲓⲣⲏ ⲛⲉⲙ ⲡⲓⲓⲟϩ ⲛⲉⲙ ⲛⲓⲥⲓⲟⲩ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w:t>
            </w:r>
            <w:r>
              <w:t>you rain</w:t>
            </w:r>
            <w:r w:rsidRPr="00C05A5B">
              <w:t xml:space="preserve"> and dew,</w:t>
            </w:r>
          </w:p>
          <w:p w:rsidR="00BE273A" w:rsidRPr="00C05A5B" w:rsidRDefault="00BE273A" w:rsidP="00BE273A">
            <w:pPr>
              <w:pStyle w:val="EngHang"/>
              <w:rPr>
                <w:szCs w:val="20"/>
              </w:rPr>
            </w:pPr>
            <w:r w:rsidRPr="00C05A5B">
              <w:t xml:space="preserve">Sing praises </w:t>
            </w:r>
            <w:r>
              <w:t>to</w:t>
            </w:r>
            <w:r w:rsidRPr="00C05A5B">
              <w:t xml:space="preserve"> our Saviour,</w:t>
            </w:r>
          </w:p>
          <w:p w:rsidR="00BE273A" w:rsidRDefault="00BE273A" w:rsidP="00BE273A">
            <w:pPr>
              <w:pStyle w:val="EngHang"/>
            </w:pPr>
            <w:r w:rsidRPr="00C05A5B">
              <w:t>For He is the God of our fathers:</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Ⲗⲟⲓⲡⲟⲛ ⲛⲓⲙⲟⲩⲛ̀ϩⲱⲟⲩ ⲛⲉⲙ ⲛⲓⲓⲱϯ</w:t>
            </w:r>
          </w:p>
          <w:p w:rsidR="00BE273A" w:rsidRDefault="00BE273A" w:rsidP="002E4881">
            <w:pPr>
              <w:pStyle w:val="CopticVersemulti-line"/>
            </w:pPr>
            <w:r w:rsidRPr="00436BDD">
              <w:t>ⲉⲩⲫⲏⲙⲓⲥⲁⲧⲉ Ⲡⲉⲛⲣⲉϥⲥⲱϯ</w:t>
            </w:r>
          </w:p>
          <w:p w:rsidR="00BE273A" w:rsidRDefault="00BE273A" w:rsidP="002E4881">
            <w:pPr>
              <w:pStyle w:val="CopticVersemulti-line"/>
            </w:pPr>
            <w:r w:rsidRPr="00436BDD">
              <w:t>ϫⲉ ⲛ̀ⲑⲟϥ ⲡⲉ Ⲫϯ ⲛ̀ⲧⲉ ⲛⲉⲛⲓⲟϯ</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Glorify the Lord, </w:t>
            </w:r>
            <w:r>
              <w:t>you</w:t>
            </w:r>
            <w:r w:rsidRPr="00C05A5B">
              <w:t xml:space="preserve"> clouds and winds,</w:t>
            </w:r>
          </w:p>
          <w:p w:rsidR="00BE273A" w:rsidRPr="00C05A5B" w:rsidRDefault="00BE273A" w:rsidP="00BE273A">
            <w:pPr>
              <w:pStyle w:val="EngHang"/>
              <w:rPr>
                <w:szCs w:val="20"/>
              </w:rPr>
            </w:pPr>
            <w:r w:rsidRPr="00C05A5B">
              <w:t xml:space="preserve">The </w:t>
            </w:r>
            <w:commentRangeStart w:id="223"/>
            <w:r w:rsidRPr="00C05A5B">
              <w:t xml:space="preserve">souls </w:t>
            </w:r>
            <w:commentRangeEnd w:id="223"/>
            <w:r>
              <w:rPr>
                <w:rStyle w:val="CommentReference"/>
                <w:rFonts w:eastAsiaTheme="minorHAnsi" w:cstheme="minorBidi"/>
                <w:color w:val="auto"/>
                <w:lang w:val="en-CA"/>
              </w:rPr>
              <w:commentReference w:id="223"/>
            </w:r>
            <w:r w:rsidRPr="00C05A5B">
              <w:t>and the spirits,</w:t>
            </w:r>
          </w:p>
          <w:p w:rsidR="00BE273A" w:rsidRDefault="00BE273A" w:rsidP="00BE273A">
            <w:pPr>
              <w:pStyle w:val="EngHang"/>
            </w:pPr>
            <w:r w:rsidRPr="00C05A5B">
              <w:t>The cold, the fire and the heat: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Ⲙⲁⲱ̀ⲟⲩ ⲙ̀Ⲡⲟ̅ⲥ̅ ⲱ̀ ⲛⲓϭⲏⲡⲓ ⲉⲩⲙⲁ</w:t>
            </w:r>
          </w:p>
          <w:p w:rsidR="00BE273A" w:rsidRDefault="00BE273A" w:rsidP="002E4881">
            <w:pPr>
              <w:pStyle w:val="CopticVersemulti-line"/>
            </w:pPr>
            <w:r w:rsidRPr="00436BDD">
              <w:t>ⲛⲓⲑⲏⲟⲩ ⲛⲉⲙ ⲛⲓⲛⲓϥⲓ ⲛⲉⲙ ⲛⲓⲡ̅ⲛ̅ⲁ</w:t>
            </w:r>
          </w:p>
          <w:p w:rsidR="00BE273A" w:rsidRDefault="00BE273A" w:rsidP="002E4881">
            <w:pPr>
              <w:pStyle w:val="CopticVersemulti-line"/>
            </w:pPr>
            <w:r w:rsidRPr="00436BDD">
              <w:t>ⲡⲓϫⲁϥ ⲛⲉⲙ ⲡⲓⲭ̀ⲣⲱⲙ ⲛⲉⲙ ⲡⲓⲕⲁⲩⲙⲁ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too, nights and days,</w:t>
            </w:r>
          </w:p>
          <w:p w:rsidR="00BE273A" w:rsidRPr="00C05A5B" w:rsidRDefault="00BE273A" w:rsidP="00BE273A">
            <w:pPr>
              <w:pStyle w:val="EngHang"/>
              <w:rPr>
                <w:szCs w:val="20"/>
              </w:rPr>
            </w:pPr>
            <w:r w:rsidRPr="00C05A5B">
              <w:t>Light and dark</w:t>
            </w:r>
            <w:r>
              <w:t>ness and lightnings</w:t>
            </w:r>
            <w:r w:rsidRPr="00C05A5B">
              <w:t>,</w:t>
            </w:r>
          </w:p>
          <w:p w:rsidR="00BE273A" w:rsidRPr="00C05A5B" w:rsidRDefault="00BE273A" w:rsidP="00BE273A">
            <w:pPr>
              <w:pStyle w:val="EngHang"/>
              <w:rPr>
                <w:szCs w:val="20"/>
              </w:rPr>
            </w:pPr>
            <w:r w:rsidRPr="00C05A5B">
              <w:t>Glorify the Lover of mankind:</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Ⲛⲩⲕⲧⲉⲥ ⲕⲉ ⲏ̀ⲙⲉⲣⲉ ⲣⲱ ⲡⲉ</w:t>
            </w:r>
          </w:p>
          <w:p w:rsidR="00BE273A" w:rsidRDefault="00BE273A" w:rsidP="002E4881">
            <w:pPr>
              <w:pStyle w:val="CopticVersemulti-line"/>
            </w:pPr>
            <w:r w:rsidRPr="00436BDD">
              <w:t>ⲫⲱⲥⲕⲉ ⲥ̀ⲕⲟⲧⲟⲥ ⲕⲉ ⲁⲥⲧ̀ⲣⲁⲡⲉ</w:t>
            </w:r>
          </w:p>
          <w:p w:rsidR="00BE273A" w:rsidRDefault="00BE273A" w:rsidP="002E4881">
            <w:pPr>
              <w:pStyle w:val="CopticVersemulti-line"/>
            </w:pPr>
            <w:r w:rsidRPr="00436BDD">
              <w:t>ϫⲉ ⲇⲟⲝⲁ ⲥⲓ ⲫⲓⲗⲁⲛⲑ̀ⲣⲱⲡⲉ</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You</w:t>
            </w:r>
            <w:r w:rsidRPr="00C05A5B">
              <w:t xml:space="preserve"> trees and all that springs on </w:t>
            </w:r>
            <w:r>
              <w:t xml:space="preserve">the </w:t>
            </w:r>
            <w:r w:rsidRPr="00C05A5B">
              <w:t>earth,</w:t>
            </w:r>
          </w:p>
          <w:p w:rsidR="00BE273A" w:rsidRPr="00C05A5B" w:rsidRDefault="00BE273A" w:rsidP="00BE273A">
            <w:pPr>
              <w:pStyle w:val="EngHang"/>
              <w:rPr>
                <w:szCs w:val="20"/>
              </w:rPr>
            </w:pPr>
            <w:r w:rsidRPr="00C05A5B">
              <w:t xml:space="preserve">And all that moves in the </w:t>
            </w:r>
            <w:commentRangeStart w:id="224"/>
            <w:r w:rsidRPr="00C05A5B">
              <w:t>sea</w:t>
            </w:r>
            <w:commentRangeEnd w:id="224"/>
            <w:r>
              <w:rPr>
                <w:rStyle w:val="CommentReference"/>
                <w:rFonts w:eastAsiaTheme="minorHAnsi" w:cstheme="minorBidi"/>
                <w:color w:val="auto"/>
                <w:lang w:val="en-CA"/>
              </w:rPr>
              <w:commentReference w:id="224"/>
            </w:r>
            <w:r w:rsidRPr="00C05A5B">
              <w:t>;</w:t>
            </w:r>
          </w:p>
          <w:p w:rsidR="00BE273A" w:rsidRDefault="00BE273A" w:rsidP="00BE273A">
            <w:pPr>
              <w:pStyle w:val="EngHang"/>
            </w:pPr>
            <w:r w:rsidRPr="00C05A5B">
              <w:t xml:space="preserve">Mountains and </w:t>
            </w:r>
            <w:r>
              <w:t>forests</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Ⲝⲩⲗⲁ ⲕⲉ ⲡⲁⲛⲧⲁ ⲧⲁ ⲫⲩⲟ̀ⲙⲉⲛⲁ</w:t>
            </w:r>
          </w:p>
          <w:p w:rsidR="00BE273A" w:rsidRDefault="00BE273A" w:rsidP="002E4881">
            <w:pPr>
              <w:pStyle w:val="CopticVersemulti-line"/>
            </w:pPr>
            <w:r w:rsidRPr="00436BDD">
              <w:t>ⲉⲛ ⲧⲏ ⲅⲏ ⲕⲉ ⲡⲁⲛⲧⲁ ⲧⲁⲕⲓⲛⲟⲩⲙⲉⲛ</w:t>
            </w:r>
          </w:p>
          <w:p w:rsidR="00BE273A" w:rsidRDefault="00BE273A" w:rsidP="002E4881">
            <w:pPr>
              <w:pStyle w:val="CopticVersemulti-line"/>
            </w:pPr>
            <w:r w:rsidRPr="00436BDD">
              <w:t xml:space="preserve"> ϩⲓ ⲛⲓⲙⲱⲟⲩ ⲛⲉⲙ ⲛⲓⲧⲱⲟⲩ ⲛⲉⲙ ⲛⲓⲇ̀ⲣⲩⲙⲟⲛⲁ</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Praise without ceasing,</w:t>
            </w:r>
          </w:p>
          <w:p w:rsidR="00BE273A" w:rsidRPr="00C05A5B" w:rsidRDefault="00BE273A" w:rsidP="00BE273A">
            <w:pPr>
              <w:pStyle w:val="EngHang"/>
              <w:rPr>
                <w:szCs w:val="20"/>
              </w:rPr>
            </w:pPr>
            <w:r w:rsidRPr="00C05A5B">
              <w:t>The Lord, the King of kings,</w:t>
            </w:r>
          </w:p>
          <w:p w:rsidR="00BE273A" w:rsidRPr="00C05A5B" w:rsidRDefault="00BE273A" w:rsidP="00BE273A">
            <w:pPr>
              <w:pStyle w:val="EngHang"/>
              <w:rPr>
                <w:szCs w:val="20"/>
              </w:rPr>
            </w:pPr>
            <w:r>
              <w:t>O</w:t>
            </w:r>
            <w:r w:rsidRPr="00C05A5B">
              <w:t xml:space="preserve"> </w:t>
            </w:r>
            <w:r>
              <w:t>seas</w:t>
            </w:r>
            <w:r w:rsidRPr="00C05A5B">
              <w:t xml:space="preserve"> and </w:t>
            </w:r>
            <w:r>
              <w:t>river</w:t>
            </w:r>
            <w:r w:rsidRPr="00C05A5B">
              <w:t>:</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Ⲟⲩⲟϩ ⲟⲛ ⲥ̀ⲙⲟⲩ ⲛ̀ⲁⲧⲭⲁⲣⲱⲟⲩ</w:t>
            </w:r>
          </w:p>
          <w:p w:rsidR="00BE273A" w:rsidRDefault="00BE273A" w:rsidP="002E4881">
            <w:pPr>
              <w:pStyle w:val="CopticVersemulti-line"/>
            </w:pPr>
            <w:r w:rsidRPr="00436BDD">
              <w:t>ⲉ̀Ⲡⲟ̅ⲥ̅ ⲡ̀ⲟⲩⲣⲟ ⲛ̀ⲧⲉ ⲛⲓⲟⲩⲣⲱⲟⲩ</w:t>
            </w:r>
          </w:p>
          <w:p w:rsidR="00BE273A" w:rsidRDefault="00BE273A" w:rsidP="002E4881">
            <w:pPr>
              <w:pStyle w:val="CopticVersemulti-line"/>
            </w:pPr>
            <w:r w:rsidRPr="00436BDD">
              <w:t>ⲛⲓⲁ̀ⲙⲁⲓⲟⲩ ⲛⲉⲙ ⲛⲓⲓⲁⲣⲱⲟⲩ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lastRenderedPageBreak/>
              <w:t>¿</w:t>
            </w:r>
          </w:p>
        </w:tc>
        <w:tc>
          <w:tcPr>
            <w:tcW w:w="3960" w:type="dxa"/>
          </w:tcPr>
          <w:p w:rsidR="00BE273A" w:rsidRPr="00C05A5B" w:rsidRDefault="00BE273A" w:rsidP="00BE273A">
            <w:pPr>
              <w:pStyle w:val="EngHang"/>
              <w:rPr>
                <w:szCs w:val="20"/>
              </w:rPr>
            </w:pPr>
            <w:r>
              <w:t>And as we</w:t>
            </w:r>
            <w:r w:rsidRPr="00C05A5B">
              <w:t xml:space="preserve"> seeing them,</w:t>
            </w:r>
          </w:p>
          <w:p w:rsidR="00BE273A" w:rsidRPr="00C05A5B" w:rsidRDefault="00BE273A" w:rsidP="00BE273A">
            <w:pPr>
              <w:pStyle w:val="EngHang"/>
              <w:rPr>
                <w:szCs w:val="20"/>
              </w:rPr>
            </w:pPr>
            <w:r>
              <w:t>Let us say with all of them</w:t>
            </w:r>
            <w:r w:rsidRPr="00C05A5B">
              <w:t>:</w:t>
            </w:r>
          </w:p>
          <w:p w:rsidR="00BE273A" w:rsidRDefault="00BE273A" w:rsidP="00BE273A">
            <w:pPr>
              <w:pStyle w:val="EngHang"/>
            </w:pPr>
            <w:r w:rsidRPr="00C05A5B">
              <w:t>"</w:t>
            </w:r>
            <w:r>
              <w:t>Bless</w:t>
            </w:r>
            <w:r w:rsidRPr="00C05A5B">
              <w:t xml:space="preserve"> the Lord, </w:t>
            </w:r>
            <w:commentRangeStart w:id="225"/>
            <w:r w:rsidRPr="00C05A5B">
              <w:t xml:space="preserve">all </w:t>
            </w:r>
            <w:commentRangeEnd w:id="225"/>
            <w:r>
              <w:rPr>
                <w:rStyle w:val="CommentReference"/>
                <w:rFonts w:eastAsiaTheme="minorHAnsi" w:cstheme="minorBidi"/>
                <w:color w:val="auto"/>
                <w:lang w:val="en-CA"/>
              </w:rPr>
              <w:commentReference w:id="225"/>
            </w:r>
            <w:r>
              <w:t>you birds</w:t>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Ⲡⲁⲓⲣⲏϯ ⲁ̀ⲛⲟⲛ ⲧⲉⲛⲛⲁⲩ ⲉ̀ⲣⲱⲟⲩ</w:t>
            </w:r>
          </w:p>
          <w:p w:rsidR="00BE273A" w:rsidRDefault="00BE273A" w:rsidP="002E4881">
            <w:pPr>
              <w:pStyle w:val="CopticVersemulti-line"/>
            </w:pPr>
            <w:r w:rsidRPr="00436BDD">
              <w:t>ⲙⲁⲣⲉⲛϫⲟⲥ ⲛⲉⲙ ⲛⲁⲓ ⲱⲛ ⲧⲏⲣⲟⲩ</w:t>
            </w:r>
          </w:p>
          <w:p w:rsidR="00BE273A" w:rsidRDefault="00BE273A" w:rsidP="002E4881">
            <w:pPr>
              <w:pStyle w:val="CopticVersemulti-line"/>
            </w:pPr>
            <w:r w:rsidRPr="00436BDD">
              <w:t>Ⲥ̀ⲙⲟⲩ ⲉ̀Ⲡⲟ̅ⲥ̅ ⲛⲓϩⲁⲗⲁϯ ⲧⲏⲣⲟⲩ</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O ye snow and ice,</w:t>
            </w:r>
          </w:p>
          <w:p w:rsidR="00BE273A" w:rsidRPr="00C05A5B" w:rsidRDefault="00BE273A" w:rsidP="00BE273A">
            <w:pPr>
              <w:pStyle w:val="EngHang"/>
              <w:rPr>
                <w:szCs w:val="20"/>
              </w:rPr>
            </w:pPr>
            <w:r w:rsidRPr="00C05A5B">
              <w:t xml:space="preserve">The cattle and all the beasts, </w:t>
            </w:r>
          </w:p>
          <w:p w:rsidR="00BE273A" w:rsidRDefault="00BE273A" w:rsidP="00BE273A">
            <w:pPr>
              <w:pStyle w:val="EngHang"/>
            </w:pPr>
            <w:r w:rsidRPr="00C05A5B">
              <w:t>Bless ye the Lord of lords:</w:t>
            </w:r>
          </w:p>
          <w:p w:rsidR="00BE273A" w:rsidRPr="00C05A5B" w:rsidRDefault="00BE273A" w:rsidP="00BE273A">
            <w:pPr>
              <w:pStyle w:val="EngHangEnd"/>
            </w:pPr>
            <w:r w:rsidRPr="00C05A5B">
              <w:t>Praise ye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Ⲣⲱ ⲛ̀ⲛⲓⲡⲁⲭⲛⲏ ⲛⲉⲙ ⲛⲓⲭⲓⲱⲛ</w:t>
            </w:r>
          </w:p>
          <w:p w:rsidR="00BE273A" w:rsidRDefault="00BE273A" w:rsidP="002E4881">
            <w:pPr>
              <w:pStyle w:val="CopticVersemulti-line"/>
            </w:pPr>
            <w:r w:rsidRPr="00436BDD">
              <w:t>ⲕⲉ ⲕ̀ⲧⲏⲛⲱⲛ ⲛⲉⲙ ⲛⲓⲑⲏⲣⲓⲟⲛ</w:t>
            </w:r>
          </w:p>
          <w:p w:rsidR="00BE273A" w:rsidRDefault="00BE273A" w:rsidP="002E4881">
            <w:pPr>
              <w:pStyle w:val="CopticVersemulti-line"/>
            </w:pPr>
            <w:r w:rsidRPr="00436BDD">
              <w:t>Ⲥ̀ⲙⲟⲩ ⲉ̀Ⲡⲟ̅ⲥ̅ ⲧⲱⲛ ⲕⲩⲣⲓⲱⲛ</w:t>
            </w:r>
          </w:p>
          <w:p w:rsidR="00BE273A" w:rsidRPr="00436BDD" w:rsidRDefault="00BE273A" w:rsidP="002E4881">
            <w:pPr>
              <w:pStyle w:val="CopticVersemulti-lin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t xml:space="preserve">Praise </w:t>
            </w:r>
            <w:r w:rsidRPr="00C05A5B">
              <w:t>the Lord as befits,</w:t>
            </w:r>
          </w:p>
          <w:p w:rsidR="00BE273A" w:rsidRPr="00C05A5B" w:rsidRDefault="00BE273A" w:rsidP="00BE273A">
            <w:pPr>
              <w:pStyle w:val="EngHang"/>
              <w:rPr>
                <w:szCs w:val="20"/>
              </w:rPr>
            </w:pPr>
            <w:r w:rsidRPr="00C05A5B">
              <w:t xml:space="preserve">And not like the </w:t>
            </w:r>
            <w:commentRangeStart w:id="226"/>
            <w:r w:rsidRPr="00C05A5B">
              <w:t>heretics</w:t>
            </w:r>
            <w:commentRangeEnd w:id="226"/>
            <w:r>
              <w:rPr>
                <w:rStyle w:val="CommentReference"/>
                <w:rFonts w:eastAsiaTheme="minorHAnsi" w:cstheme="minorBidi"/>
                <w:color w:val="auto"/>
                <w:lang w:val="en-CA"/>
              </w:rPr>
              <w:commentReference w:id="226"/>
            </w:r>
            <w:r w:rsidRPr="00C05A5B">
              <w:t>,</w:t>
            </w:r>
          </w:p>
          <w:p w:rsidR="00BE273A" w:rsidRPr="00C05A5B" w:rsidRDefault="00BE273A" w:rsidP="00BE273A">
            <w:pPr>
              <w:pStyle w:val="EngHang"/>
              <w:rPr>
                <w:szCs w:val="20"/>
              </w:rPr>
            </w:pPr>
            <w:r>
              <w:t xml:space="preserve">O you </w:t>
            </w:r>
            <w:r w:rsidRPr="00C05A5B">
              <w:t>sons of men:</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Ⲥ̀ⲙⲟⲩ ⲉ̀Ⲡⲟ̅ⲥ̅ ⲕⲁⲧⲁ ⲫ̀ⲧⲱⲙⲓ</w:t>
            </w:r>
          </w:p>
          <w:p w:rsidR="00BE273A" w:rsidRDefault="00BE273A" w:rsidP="002E4881">
            <w:pPr>
              <w:pStyle w:val="CopticVersemulti-line"/>
            </w:pPr>
            <w:r w:rsidRPr="00436BDD">
              <w:t>ⲉ̀ⲣⲟϥ ⲕⲉ ⲟⲩ ⲙⲏ ⲡⲁⲣⲁⲛⲟⲙⲓ</w:t>
            </w:r>
          </w:p>
          <w:p w:rsidR="00BE273A" w:rsidRDefault="00BE273A" w:rsidP="002E4881">
            <w:pPr>
              <w:pStyle w:val="CopticVersemulti-line"/>
            </w:pPr>
            <w:r w:rsidRPr="00436BDD">
              <w:t>ⲱ̀ ⲛⲓϣⲏⲣⲓ ⲛ̀ⲧⲉ ⲛⲓⲣⲱⲙⲓ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t>Israel offer honour and glory</w:t>
            </w:r>
            <w:r w:rsidRPr="00C05A5B">
              <w:t>,</w:t>
            </w:r>
          </w:p>
          <w:p w:rsidR="00BE273A" w:rsidRPr="00C05A5B" w:rsidRDefault="00BE273A" w:rsidP="00BE273A">
            <w:pPr>
              <w:pStyle w:val="EngHang"/>
              <w:rPr>
                <w:szCs w:val="20"/>
              </w:rPr>
            </w:pPr>
            <w:r w:rsidRPr="00C05A5B">
              <w:t xml:space="preserve">Before Him, with the </w:t>
            </w:r>
            <w:r>
              <w:t>joyful voice</w:t>
            </w:r>
            <w:r w:rsidRPr="00C05A5B">
              <w:t>;</w:t>
            </w:r>
          </w:p>
          <w:p w:rsidR="00BE273A" w:rsidRPr="00C05A5B" w:rsidRDefault="00BE273A" w:rsidP="00BE273A">
            <w:pPr>
              <w:pStyle w:val="EngHang"/>
              <w:rPr>
                <w:szCs w:val="20"/>
              </w:rPr>
            </w:pPr>
            <w:r w:rsidRPr="00C05A5B">
              <w:t xml:space="preserve">All </w:t>
            </w:r>
            <w:r>
              <w:t>you</w:t>
            </w:r>
            <w:r w:rsidRPr="00C05A5B">
              <w:t xml:space="preserve"> priests of Emmanuel:</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Ⲧⲓⲙⲏ ⲕⲉ ⲇⲟⲝⲁ ⲱ̀ Ⲡⲓⲥ̅ⲗ</w:t>
            </w:r>
          </w:p>
          <w:p w:rsidR="00BE273A" w:rsidRDefault="00BE273A" w:rsidP="002E4881">
            <w:pPr>
              <w:pStyle w:val="CopticVersemulti-line"/>
            </w:pPr>
            <w:r w:rsidRPr="00436BDD">
              <w:t>ⲓ̀ⲛⲓ ⲛⲁϩⲣⲁϥ ϧⲉⲛ ⲟⲩⲥ̀ⲙⲏ ⲛ̀ⲑⲉⲗⲏⲗ</w:t>
            </w:r>
          </w:p>
          <w:p w:rsidR="00BE273A" w:rsidRDefault="00BE273A" w:rsidP="002E4881">
            <w:pPr>
              <w:pStyle w:val="CopticVersemulti-line"/>
            </w:pPr>
            <w:r w:rsidRPr="00436BDD">
              <w:t>ⲛⲓⲟⲩⲏⲃ ⲛ̀ⲧⲉ Ⲉⲙⲙⲁⲛⲟⲩⲏⲗ</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Ye servants of the True God,</w:t>
            </w:r>
          </w:p>
          <w:p w:rsidR="00BE273A" w:rsidRPr="00C05A5B" w:rsidRDefault="00BE273A" w:rsidP="00BE273A">
            <w:pPr>
              <w:pStyle w:val="EngHang"/>
              <w:rPr>
                <w:szCs w:val="20"/>
              </w:rPr>
            </w:pPr>
            <w:r w:rsidRPr="00C05A5B">
              <w:t xml:space="preserve">And </w:t>
            </w:r>
            <w:commentRangeStart w:id="227"/>
            <w:r w:rsidRPr="00C05A5B">
              <w:t xml:space="preserve">spirits </w:t>
            </w:r>
            <w:commentRangeEnd w:id="227"/>
            <w:r>
              <w:rPr>
                <w:rStyle w:val="CommentReference"/>
                <w:rFonts w:eastAsiaTheme="minorHAnsi" w:cstheme="minorBidi"/>
                <w:color w:val="auto"/>
                <w:lang w:val="en-CA"/>
              </w:rPr>
              <w:commentReference w:id="227"/>
            </w:r>
            <w:r w:rsidRPr="00C05A5B">
              <w:t>of the righteous,</w:t>
            </w:r>
          </w:p>
          <w:p w:rsidR="00BE273A" w:rsidRPr="00C05A5B" w:rsidRDefault="00BE273A" w:rsidP="00BE273A">
            <w:pPr>
              <w:pStyle w:val="EngHang"/>
              <w:rPr>
                <w:szCs w:val="20"/>
              </w:rPr>
            </w:pPr>
            <w:r w:rsidRPr="00C05A5B">
              <w:t xml:space="preserve">And charitable and </w:t>
            </w:r>
            <w:commentRangeStart w:id="228"/>
            <w:r>
              <w:t>contrite</w:t>
            </w:r>
            <w:r w:rsidRPr="00C05A5B">
              <w:t xml:space="preserve"> </w:t>
            </w:r>
            <w:commentRangeEnd w:id="228"/>
            <w:r>
              <w:rPr>
                <w:rStyle w:val="CommentReference"/>
                <w:rFonts w:eastAsiaTheme="minorHAnsi" w:cstheme="minorBidi"/>
                <w:color w:val="auto"/>
                <w:lang w:val="en-CA"/>
              </w:rPr>
              <w:commentReference w:id="228"/>
            </w:r>
            <w:commentRangeStart w:id="229"/>
            <w:r w:rsidRPr="00C05A5B">
              <w:t>hearts</w:t>
            </w:r>
            <w:commentRangeEnd w:id="229"/>
            <w:r>
              <w:rPr>
                <w:rStyle w:val="CommentReference"/>
                <w:rFonts w:eastAsiaTheme="minorHAnsi" w:cstheme="minorBidi"/>
                <w:color w:val="auto"/>
                <w:lang w:val="en-CA"/>
              </w:rPr>
              <w:commentReference w:id="229"/>
            </w:r>
            <w:r w:rsidRPr="00C05A5B">
              <w:t>:</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2E4881">
            <w:pPr>
              <w:pStyle w:val="CopticVersemulti-line"/>
            </w:pPr>
            <w:r w:rsidRPr="00436BDD">
              <w:t>Ⲩ̀ⲡⲏⲣⲉⲧⲱⲛ ⲙ̀Ⲫϯ ⲙ̀ⲙⲏⲓ</w:t>
            </w:r>
          </w:p>
          <w:p w:rsidR="00BE273A" w:rsidRDefault="00BE273A" w:rsidP="002E4881">
            <w:pPr>
              <w:pStyle w:val="CopticVersemulti-line"/>
            </w:pPr>
            <w:r w:rsidRPr="00436BDD">
              <w:t>ⲛⲉⲙ ⲛⲓⲯⲩⲭⲏ ⲛ̀ⲧⲉ ⲛⲓⲑ̀ⲙⲏⲓ</w:t>
            </w:r>
          </w:p>
          <w:p w:rsidR="00BE273A" w:rsidRDefault="00BE273A" w:rsidP="002E4881">
            <w:pPr>
              <w:pStyle w:val="CopticVersemulti-line"/>
            </w:pPr>
            <w:r w:rsidRPr="00436BDD">
              <w:t>ⲛⲏⲉⲧⲑⲉⲃⲓⲏ̀ⲟⲩⲧ ⲛ̀ⲣⲉϥⲙⲉⲓ</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r w:rsidRPr="00C05A5B">
              <w:t xml:space="preserve">God, my God, is the One, </w:t>
            </w:r>
          </w:p>
          <w:p w:rsidR="00BE273A" w:rsidRPr="00C05A5B" w:rsidRDefault="00BE273A" w:rsidP="00BE273A">
            <w:pPr>
              <w:pStyle w:val="EngHang"/>
              <w:rPr>
                <w:szCs w:val="20"/>
              </w:rPr>
            </w:pPr>
            <w:r w:rsidRPr="00C05A5B">
              <w:t>Who saved you from the fire,</w:t>
            </w:r>
          </w:p>
          <w:p w:rsidR="00BE273A" w:rsidRPr="00C05A5B" w:rsidRDefault="00BE273A" w:rsidP="00BE273A">
            <w:pPr>
              <w:pStyle w:val="EngHang"/>
              <w:rPr>
                <w:szCs w:val="20"/>
              </w:rPr>
            </w:pPr>
            <w:r w:rsidRPr="00C05A5B">
              <w:t>O Sedrach, Misach and Abednego:</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Ⲫϯ Ⲡⲁⲛⲟⲩϯ ⲉ̀ⲅⲱ</w:t>
            </w:r>
          </w:p>
          <w:p w:rsidR="00BE273A" w:rsidRDefault="00BE273A" w:rsidP="002E4881">
            <w:pPr>
              <w:pStyle w:val="CopticVersemulti-line"/>
            </w:pPr>
            <w:r w:rsidRPr="00436BDD">
              <w:t>ⲡⲉⲧⲉⲛⲣⲉϥⲥⲱ ⲉⲕ ⲧⲟⲛ ⲁ̀ⲅⲱ</w:t>
            </w:r>
          </w:p>
          <w:p w:rsidR="00BE273A" w:rsidRDefault="00BE273A" w:rsidP="002E4881">
            <w:pPr>
              <w:pStyle w:val="CopticVersemulti-line"/>
            </w:pPr>
            <w:r w:rsidRPr="00436BDD">
              <w:t>Ⲥⲉⲇⲣⲁⲭ Ⲙⲓⲥⲁⲭ Ⲁⲃⲇⲉⲛⲁⲅⲱ</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p>
        </w:tc>
        <w:tc>
          <w:tcPr>
            <w:tcW w:w="3960" w:type="dxa"/>
          </w:tcPr>
          <w:p w:rsidR="00BE273A" w:rsidRPr="00C05A5B" w:rsidRDefault="00BE273A" w:rsidP="00BE273A">
            <w:pPr>
              <w:pStyle w:val="EngHang"/>
              <w:rPr>
                <w:szCs w:val="20"/>
              </w:rPr>
            </w:pPr>
            <w:commentRangeStart w:id="230"/>
            <w:r w:rsidRPr="00C05A5B">
              <w:t>Make haste and be very attentive</w:t>
            </w:r>
            <w:commentRangeEnd w:id="230"/>
            <w:r>
              <w:rPr>
                <w:rStyle w:val="CommentReference"/>
                <w:rFonts w:eastAsiaTheme="minorHAnsi" w:cstheme="minorBidi"/>
                <w:color w:val="auto"/>
                <w:lang w:val="en-CA"/>
              </w:rPr>
              <w:commentReference w:id="230"/>
            </w:r>
            <w:r w:rsidRPr="00C05A5B">
              <w:t>,</w:t>
            </w:r>
          </w:p>
          <w:p w:rsidR="00BE273A" w:rsidRPr="00C05A5B" w:rsidRDefault="00BE273A" w:rsidP="00BE273A">
            <w:pPr>
              <w:pStyle w:val="EngHang"/>
              <w:rPr>
                <w:szCs w:val="20"/>
              </w:rPr>
            </w:pPr>
            <w:r w:rsidRPr="00C05A5B">
              <w:t xml:space="preserve">O </w:t>
            </w:r>
            <w:r>
              <w:t>you</w:t>
            </w:r>
            <w:r w:rsidRPr="00C05A5B">
              <w:t xml:space="preserve"> </w:t>
            </w:r>
            <w:commentRangeStart w:id="231"/>
            <w:r w:rsidRPr="00C05A5B">
              <w:t xml:space="preserve">righteous </w:t>
            </w:r>
            <w:commentRangeEnd w:id="231"/>
            <w:r>
              <w:rPr>
                <w:rStyle w:val="CommentReference"/>
                <w:rFonts w:eastAsiaTheme="minorHAnsi" w:cstheme="minorBidi"/>
                <w:color w:val="auto"/>
                <w:lang w:val="en-CA"/>
              </w:rPr>
              <w:commentReference w:id="231"/>
            </w:r>
            <w:r w:rsidRPr="00C05A5B">
              <w:t>of the Lord,</w:t>
            </w:r>
          </w:p>
          <w:p w:rsidR="00BE273A" w:rsidRPr="00C05A5B" w:rsidRDefault="00BE273A" w:rsidP="00BE273A">
            <w:pPr>
              <w:pStyle w:val="EngHang"/>
              <w:rPr>
                <w:szCs w:val="20"/>
              </w:rPr>
            </w:pPr>
            <w:r w:rsidRPr="00C05A5B">
              <w:t>And all the creatures He has made:</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p>
        </w:tc>
        <w:tc>
          <w:tcPr>
            <w:tcW w:w="3960" w:type="dxa"/>
          </w:tcPr>
          <w:p w:rsidR="00BE273A" w:rsidRDefault="00BE273A" w:rsidP="002E4881">
            <w:pPr>
              <w:pStyle w:val="CopticVersemulti-line"/>
            </w:pPr>
            <w:r w:rsidRPr="00436BDD">
              <w:t>Ⲭⲱⲗⲉⲙ ϧⲉⲛ ⲟⲩⲛⲓϣϯ ⲛ̀ϣ̀ⲣⲱⲓⲥ</w:t>
            </w:r>
          </w:p>
          <w:p w:rsidR="00BE273A" w:rsidRDefault="00BE273A" w:rsidP="002E4881">
            <w:pPr>
              <w:pStyle w:val="CopticVersemulti-line"/>
            </w:pPr>
            <w:r w:rsidRPr="00436BDD">
              <w:t>ⲱ̀ ⲛⲏⲉ̀ⲧⲉⲣⲥⲉ̀ⲃⲉⲥⲑⲉ ⲙ̀Ⲡⲟ̅ⲥ̅</w:t>
            </w:r>
          </w:p>
          <w:p w:rsidR="00BE273A" w:rsidRDefault="00BE273A" w:rsidP="002E4881">
            <w:pPr>
              <w:pStyle w:val="CopticVersemulti-line"/>
            </w:pPr>
            <w:r w:rsidRPr="00436BDD">
              <w:t>ⲛⲉⲙ ⲛⲓⲫⲩⲥⲓⲥ ⲧⲏⲣⲟⲩ ⲉ̀ⲧⲁϥⲁⲓⲥ</w:t>
            </w:r>
          </w:p>
          <w:p w:rsidR="00BE273A" w:rsidRPr="00436BDD" w:rsidRDefault="00BE273A" w:rsidP="002E488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Coolness and repose without ceasing,</w:t>
            </w:r>
          </w:p>
          <w:p w:rsidR="00BE273A" w:rsidRPr="00C05A5B" w:rsidRDefault="00BE273A" w:rsidP="00BE273A">
            <w:pPr>
              <w:pStyle w:val="EngHang"/>
              <w:rPr>
                <w:szCs w:val="20"/>
              </w:rPr>
            </w:pPr>
            <w:r w:rsidRPr="00C05A5B">
              <w:t xml:space="preserve">Grant </w:t>
            </w:r>
            <w:r>
              <w:t>to</w:t>
            </w:r>
            <w:r w:rsidRPr="00C05A5B">
              <w:t xml:space="preserve"> all of us,</w:t>
            </w:r>
          </w:p>
          <w:p w:rsidR="00BE273A" w:rsidRDefault="00BE273A" w:rsidP="00BE273A">
            <w:pPr>
              <w:pStyle w:val="EngHang"/>
            </w:pPr>
            <w:r w:rsidRPr="00C05A5B">
              <w:t>That we may joyfully proclaim:</w:t>
            </w:r>
          </w:p>
          <w:p w:rsidR="00BE273A" w:rsidRPr="00C05A5B" w:rsidRDefault="00BE273A" w:rsidP="00BE273A">
            <w:pPr>
              <w:pStyle w:val="EngHangEnd"/>
            </w:pPr>
            <w:r>
              <w:t xml:space="preserve">Praise </w:t>
            </w:r>
            <w:r w:rsidRPr="00C05A5B">
              <w:t>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Ⲯⲩⲭⲟⲥ ⲕⲉ ⲁ̀ⲛⲁⲡⲁⲩⲥⲓⲥ</w:t>
            </w:r>
          </w:p>
          <w:p w:rsidR="00BE273A" w:rsidRDefault="00BE273A" w:rsidP="00794F01">
            <w:pPr>
              <w:pStyle w:val="CopticVersemulti-line"/>
            </w:pPr>
            <w:r w:rsidRPr="00436BDD">
              <w:t>ⲙⲟⲓ ⲛⲁⲛ ⲧⲏⲣⲉⲛ ⲭⲱⲣⲓⲥ ⲑ̀ⲣⲁⲩⲥⲓⲥ</w:t>
            </w:r>
          </w:p>
          <w:p w:rsidR="00BE273A" w:rsidRDefault="00BE273A" w:rsidP="00794F01">
            <w:pPr>
              <w:pStyle w:val="CopticVersemulti-line"/>
            </w:pPr>
            <w:r w:rsidRPr="00436BDD">
              <w:t>ⲉⲑⲣⲉⲛϫⲱ ϧⲉⲛ ⲟⲩⲁ̀ⲡⲟⲗⲁⲩⲥⲓⲥ</w:t>
            </w:r>
          </w:p>
          <w:p w:rsidR="00BE273A" w:rsidRPr="00436BDD" w:rsidRDefault="00BE273A" w:rsidP="00794F01">
            <w:pPr>
              <w:pStyle w:val="CopticVerse"/>
            </w:pPr>
            <w:r w:rsidRPr="00436BDD">
              <w:t>ϩⲱⲥ ⲉ̀ⲣⲟϥ ⲁ̀ⲣⲓϩⲟⲩⲟ̀ ϭⲁⲥϥ.</w:t>
            </w:r>
          </w:p>
        </w:tc>
      </w:tr>
      <w:tr w:rsidR="00BE273A" w:rsidTr="00B32610">
        <w:trPr>
          <w:cantSplit/>
          <w:jc w:val="center"/>
        </w:trPr>
        <w:tc>
          <w:tcPr>
            <w:tcW w:w="288" w:type="dxa"/>
          </w:tcPr>
          <w:p w:rsidR="00BE273A" w:rsidRDefault="00BE273A" w:rsidP="00C05A5B">
            <w:pPr>
              <w:pStyle w:val="CopticCross"/>
            </w:pPr>
            <w:r>
              <w:t>¿</w:t>
            </w:r>
          </w:p>
        </w:tc>
        <w:tc>
          <w:tcPr>
            <w:tcW w:w="3960" w:type="dxa"/>
          </w:tcPr>
          <w:p w:rsidR="00BE273A" w:rsidRPr="00C05A5B" w:rsidRDefault="00BE273A" w:rsidP="00BE273A">
            <w:pPr>
              <w:pStyle w:val="EngHang"/>
              <w:rPr>
                <w:szCs w:val="20"/>
              </w:rPr>
            </w:pPr>
            <w:r w:rsidRPr="00C05A5B">
              <w:t xml:space="preserve">And also </w:t>
            </w:r>
            <w:r w:rsidR="00E570CB">
              <w:t>Your</w:t>
            </w:r>
            <w:r w:rsidRPr="00C05A5B">
              <w:t xml:space="preserve"> poor servant, Sarkis,</w:t>
            </w:r>
          </w:p>
          <w:p w:rsidR="00BE273A" w:rsidRPr="00C05A5B" w:rsidRDefault="00BE273A" w:rsidP="00BE273A">
            <w:pPr>
              <w:pStyle w:val="EngHang"/>
              <w:rPr>
                <w:szCs w:val="20"/>
              </w:rPr>
            </w:pPr>
            <w:r>
              <w:t xml:space="preserve">Let him not be </w:t>
            </w:r>
            <w:commentRangeStart w:id="232"/>
            <w:r>
              <w:t>condemned</w:t>
            </w:r>
            <w:commentRangeEnd w:id="232"/>
            <w:r>
              <w:rPr>
                <w:rStyle w:val="CommentReference"/>
                <w:rFonts w:eastAsiaTheme="minorHAnsi" w:cstheme="minorBidi"/>
                <w:color w:val="auto"/>
                <w:lang w:val="en-CA"/>
              </w:rPr>
              <w:commentReference w:id="232"/>
            </w:r>
            <w:r w:rsidRPr="00C05A5B">
              <w:t xml:space="preserve">, </w:t>
            </w:r>
          </w:p>
          <w:p w:rsidR="00BE273A" w:rsidRDefault="00BE273A" w:rsidP="00BE273A">
            <w:pPr>
              <w:pStyle w:val="EngHang"/>
            </w:pPr>
            <w:r w:rsidRPr="00C05A5B">
              <w:t xml:space="preserve">That he may </w:t>
            </w:r>
            <w:commentRangeStart w:id="233"/>
            <w:r w:rsidRPr="00C05A5B">
              <w:t xml:space="preserve">join </w:t>
            </w:r>
            <w:commentRangeEnd w:id="233"/>
            <w:r>
              <w:rPr>
                <w:rStyle w:val="CommentReference"/>
                <w:rFonts w:eastAsiaTheme="minorHAnsi" w:cstheme="minorBidi"/>
                <w:color w:val="auto"/>
                <w:lang w:val="en-CA"/>
              </w:rPr>
              <w:commentReference w:id="233"/>
            </w:r>
            <w:r w:rsidRPr="00C05A5B">
              <w:t>them and say:</w:t>
            </w:r>
          </w:p>
          <w:p w:rsidR="00BE273A" w:rsidRPr="00C05A5B" w:rsidRDefault="00BE273A" w:rsidP="00BE273A">
            <w:pPr>
              <w:pStyle w:val="EngHangEnd"/>
            </w:pPr>
            <w:r>
              <w:t>Praise</w:t>
            </w:r>
            <w:r w:rsidRPr="00C05A5B">
              <w:t xml:space="preserve"> Him and exalt Him above all.</w:t>
            </w:r>
          </w:p>
        </w:tc>
        <w:tc>
          <w:tcPr>
            <w:tcW w:w="288" w:type="dxa"/>
          </w:tcPr>
          <w:p w:rsidR="00BE273A" w:rsidRDefault="00BE273A" w:rsidP="003C7D3F">
            <w:pPr>
              <w:rPr>
                <w:lang w:val="en-US"/>
              </w:rPr>
            </w:pPr>
          </w:p>
        </w:tc>
        <w:tc>
          <w:tcPr>
            <w:tcW w:w="288" w:type="dxa"/>
          </w:tcPr>
          <w:p w:rsidR="00BE273A" w:rsidRDefault="00BE273A" w:rsidP="00436BDD">
            <w:pPr>
              <w:pStyle w:val="CopticCross"/>
            </w:pPr>
            <w:r>
              <w:t>¿</w:t>
            </w:r>
          </w:p>
        </w:tc>
        <w:tc>
          <w:tcPr>
            <w:tcW w:w="3960" w:type="dxa"/>
          </w:tcPr>
          <w:p w:rsidR="00BE273A" w:rsidRDefault="00BE273A" w:rsidP="00794F01">
            <w:pPr>
              <w:pStyle w:val="CopticVersemulti-line"/>
            </w:pPr>
            <w:r w:rsidRPr="00436BDD">
              <w:t>Ⲱ̀ⲥⲁⲩⲧⲱⲥ ⲡⲉⲕⲃⲱⲕ ⲡⲓⲡ̀ⲧⲱⲭⲟⲥ</w:t>
            </w:r>
          </w:p>
          <w:p w:rsidR="00BE273A" w:rsidRDefault="00BE273A" w:rsidP="00794F01">
            <w:pPr>
              <w:pStyle w:val="CopticVersemulti-line"/>
            </w:pPr>
            <w:r w:rsidRPr="00436BDD">
              <w:t>Ⲥⲁⲣⲕⲓⲥ ⲁ̀ⲣⲓⲧϥ ⲉϥⲟⲓ ⲛ̀ⲉ̀ⲛⲟⲭⲟⲥ</w:t>
            </w:r>
          </w:p>
          <w:p w:rsidR="00BE273A" w:rsidRDefault="00BE273A" w:rsidP="00794F01">
            <w:pPr>
              <w:pStyle w:val="CopticVersemulti-line"/>
            </w:pPr>
            <w:r w:rsidRPr="00436BDD">
              <w:t>ⲉ̀ⲥⲁϫⲓ ⲛⲉⲙ ⲛⲁⲓ ϩⲱⲥ ⲙⲉⲧⲟⲭⲟⲥ</w:t>
            </w:r>
          </w:p>
          <w:p w:rsidR="00BE273A" w:rsidRPr="00436BDD" w:rsidRDefault="00BE273A" w:rsidP="00794F01">
            <w:pPr>
              <w:pStyle w:val="CopticVerse"/>
            </w:pPr>
            <w:r w:rsidRPr="00436BDD">
              <w:t>ϩⲱⲥ ⲉ̀ⲣⲟϥ ⲁ̀ⲣⲓϩⲟⲩⲟ̀ ϭⲁⲥϥ.</w:t>
            </w:r>
          </w:p>
        </w:tc>
      </w:tr>
    </w:tbl>
    <w:p w:rsidR="00BE273A" w:rsidRDefault="00BE273A" w:rsidP="00BE273A">
      <w:pPr>
        <w:pStyle w:val="Rubric"/>
      </w:pPr>
      <w:r>
        <w:t>During Sundays of the month of Koiahk, the Psali Batos "God, existing before the ages" is said instead of, or after the above Psali Batos. See page ##.</w:t>
      </w:r>
    </w:p>
    <w:p w:rsidR="003C7D3F" w:rsidRPr="003C7D3F" w:rsidRDefault="003C7D3F" w:rsidP="003C7D3F">
      <w:pPr>
        <w:rPr>
          <w:lang w:val="en-US"/>
        </w:rPr>
      </w:pPr>
    </w:p>
    <w:p w:rsidR="00436BDD" w:rsidRDefault="00436BDD" w:rsidP="00E7448F">
      <w:pPr>
        <w:pStyle w:val="Heading4"/>
      </w:pPr>
      <w:bookmarkStart w:id="234" w:name="_Toc297322059"/>
      <w:bookmarkStart w:id="235" w:name="_Toc297407704"/>
      <w:bookmarkStart w:id="236" w:name="_Toc298445756"/>
      <w:bookmarkStart w:id="237" w:name="_Toc298681239"/>
      <w:bookmarkStart w:id="238" w:name="_Toc298447481"/>
      <w:r>
        <w:t xml:space="preserve">We Follow </w:t>
      </w:r>
      <w:r w:rsidR="001040C8">
        <w:t>You</w:t>
      </w:r>
      <w:bookmarkEnd w:id="234"/>
      <w:bookmarkEnd w:id="235"/>
      <w:bookmarkEnd w:id="236"/>
      <w:bookmarkEnd w:id="237"/>
      <w:bookmarkEnd w:id="238"/>
    </w:p>
    <w:p w:rsidR="00436BDD" w:rsidRDefault="00436BDD" w:rsidP="00436BDD">
      <w:pPr>
        <w:pStyle w:val="Heading3non-TOC"/>
        <w:rPr>
          <w:lang w:val="en-US"/>
        </w:rPr>
      </w:pPr>
      <w:r w:rsidRPr="00436BDD">
        <w:t>Ⲧⲉⲛⲟⲩⲉϩ ⲛ̀ⲥⲱⲕ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We follow </w:t>
            </w:r>
            <w:r w:rsidR="003204E4">
              <w:t>You</w:t>
            </w:r>
            <w:r w:rsidRPr="001A0083">
              <w:t xml:space="preserve"> with all our hearts</w:t>
            </w:r>
          </w:p>
          <w:p w:rsidR="00794F01" w:rsidRDefault="001A0083" w:rsidP="00794F01">
            <w:pPr>
              <w:pStyle w:val="EngHang"/>
            </w:pPr>
            <w:r w:rsidRPr="001A0083">
              <w:t xml:space="preserve">and fear </w:t>
            </w:r>
            <w:r w:rsidR="003204E4">
              <w:t>You</w:t>
            </w:r>
            <w:r w:rsidRPr="001A0083">
              <w:t>,</w:t>
            </w:r>
          </w:p>
          <w:p w:rsidR="00794F01" w:rsidRDefault="001A0083" w:rsidP="00794F01">
            <w:pPr>
              <w:pStyle w:val="EngHang"/>
            </w:pPr>
            <w:r w:rsidRPr="001A0083">
              <w:t xml:space="preserve">And seek after </w:t>
            </w:r>
            <w:r w:rsidR="003204E4">
              <w:t>Your</w:t>
            </w:r>
            <w:r w:rsidRPr="001A0083">
              <w:t xml:space="preserve"> face:</w:t>
            </w:r>
          </w:p>
          <w:p w:rsidR="00436BDD" w:rsidRPr="001A0083" w:rsidRDefault="003204E4" w:rsidP="003204E4">
            <w:pPr>
              <w:pStyle w:val="EngHangEnd"/>
              <w:rPr>
                <w:szCs w:val="20"/>
              </w:rPr>
            </w:pPr>
            <w:r>
              <w:t>O God do not forsake us</w:t>
            </w:r>
            <w:r w:rsidR="001A0083"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1A0083" w:rsidP="00794F01">
            <w:pPr>
              <w:pStyle w:val="CopticVersemulti-line"/>
            </w:pPr>
            <w:r w:rsidRPr="00A742AC">
              <w:t>Ⲧⲉⲛⲟⲩⲉϩ ⲛ̀ⲥⲱⲕ ϧⲉⲛ ⲡⲉⲛϩⲏⲧ ⲧⲏⲣϥ</w:t>
            </w:r>
          </w:p>
          <w:p w:rsidR="00794F01" w:rsidRDefault="001A0083" w:rsidP="00794F01">
            <w:pPr>
              <w:pStyle w:val="CopticVersemulti-line"/>
            </w:pPr>
            <w:r w:rsidRPr="00A742AC">
              <w:t>ⲧⲉⲛⲉⲣϩⲟϯ ϧⲁⲧⲉⲕϩⲏ</w:t>
            </w:r>
          </w:p>
          <w:p w:rsidR="00794F01" w:rsidRDefault="001A0083" w:rsidP="00794F01">
            <w:pPr>
              <w:pStyle w:val="CopticVersemulti-line"/>
            </w:pPr>
            <w:r w:rsidRPr="00A742AC">
              <w:t>ⲟⲩⲟϩ ⲧⲉⲛⲕⲱϯ ⲛ̀ⲥⲁ ⲡⲉⲕϩⲟ</w:t>
            </w:r>
          </w:p>
          <w:p w:rsidR="00436BDD" w:rsidRPr="00A742AC" w:rsidRDefault="001A0083" w:rsidP="00794F01">
            <w:pPr>
              <w:pStyle w:val="CopticVerse"/>
            </w:pPr>
            <w:r w:rsidRPr="00A742AC">
              <w:t>Ⲫϯ ⲙ̀ⲡⲉⲣϯϣⲓⲡⲓ ⲛⲁⲛ.</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1A0083" w:rsidP="00794F01">
            <w:pPr>
              <w:pStyle w:val="EngHang"/>
            </w:pPr>
            <w:r w:rsidRPr="001A0083">
              <w:t>But rather, deal with us</w:t>
            </w:r>
          </w:p>
          <w:p w:rsidR="00794F01" w:rsidRDefault="001A0083" w:rsidP="00794F01">
            <w:pPr>
              <w:pStyle w:val="EngHang"/>
            </w:pPr>
            <w:r w:rsidRPr="001A0083">
              <w:t xml:space="preserve">according to </w:t>
            </w:r>
            <w:r w:rsidR="003204E4">
              <w:t>Your</w:t>
            </w:r>
            <w:r w:rsidRPr="001A0083">
              <w:t xml:space="preserve"> meekness,</w:t>
            </w:r>
          </w:p>
          <w:p w:rsidR="00794F01" w:rsidRDefault="001A0083" w:rsidP="00794F01">
            <w:pPr>
              <w:pStyle w:val="EngHang"/>
            </w:pPr>
            <w:r w:rsidRPr="001A0083">
              <w:t xml:space="preserve">And according to </w:t>
            </w:r>
            <w:r w:rsidR="003204E4">
              <w:t>Your</w:t>
            </w:r>
            <w:r w:rsidRPr="001A0083">
              <w:t xml:space="preserve"> great mercy,</w:t>
            </w:r>
          </w:p>
          <w:p w:rsidR="00436BDD" w:rsidRPr="001A0083" w:rsidRDefault="001A0083" w:rsidP="003204E4">
            <w:pPr>
              <w:pStyle w:val="EngHangEnd"/>
              <w:rPr>
                <w:szCs w:val="20"/>
              </w:rPr>
            </w:pPr>
            <w:r w:rsidRPr="001A0083">
              <w:t>O God, help us.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Ⲁⲗⲗⲁ ⲁⲣⲓⲟⲩⲓ ⲛⲉⲙⲁⲛ</w:t>
            </w:r>
          </w:p>
          <w:p w:rsidR="00794F01" w:rsidRDefault="00A742AC" w:rsidP="00794F01">
            <w:pPr>
              <w:pStyle w:val="CopticVersemulti-line"/>
            </w:pPr>
            <w:r w:rsidRPr="00A742AC">
              <w:t>ⲕⲁⲧⲁ ⲧⲉⲕⲙⲉⲧⲉ̀ⲡⲓⲕⲏⲥ</w:t>
            </w:r>
          </w:p>
          <w:p w:rsidR="00794F01" w:rsidRDefault="00A742AC" w:rsidP="00794F01">
            <w:pPr>
              <w:pStyle w:val="CopticVersemulti-line"/>
            </w:pPr>
            <w:r w:rsidRPr="00A742AC">
              <w:t>ⲛⲉⲙ ⲕⲁⲧⲁ ⲡ̀ⲁ̀ϣⲁⲓ ⲛ̀ⲧⲉ ⲡⲉⲕⲛⲁⲓ</w:t>
            </w:r>
          </w:p>
          <w:p w:rsidR="00436BDD" w:rsidRPr="00A742AC" w:rsidRDefault="00A742AC" w:rsidP="00794F01">
            <w:pPr>
              <w:pStyle w:val="CopticVerse"/>
            </w:pPr>
            <w:r w:rsidRPr="00A742AC">
              <w:t>Ⲡⲟ̅ⲥ ⲁⲣⲓⲃⲟⲏ̀ⲑⲓⲛ ⲉⲣⲟⲛ.</w:t>
            </w:r>
          </w:p>
        </w:tc>
      </w:tr>
      <w:tr w:rsidR="00436BDD" w:rsidTr="00B32610">
        <w:trPr>
          <w:cantSplit/>
          <w:jc w:val="center"/>
        </w:trPr>
        <w:tc>
          <w:tcPr>
            <w:tcW w:w="288" w:type="dxa"/>
          </w:tcPr>
          <w:p w:rsidR="00436BDD" w:rsidRDefault="00436BDD" w:rsidP="001A0083">
            <w:pPr>
              <w:pStyle w:val="CopticCross"/>
            </w:pPr>
          </w:p>
        </w:tc>
        <w:tc>
          <w:tcPr>
            <w:tcW w:w="3960" w:type="dxa"/>
          </w:tcPr>
          <w:p w:rsidR="00794F01" w:rsidRDefault="001A0083" w:rsidP="00794F01">
            <w:pPr>
              <w:pStyle w:val="EngHang"/>
            </w:pPr>
            <w:r w:rsidRPr="001A0083">
              <w:t xml:space="preserve">May our prayers ascend unto </w:t>
            </w:r>
            <w:r w:rsidR="003204E4">
              <w:t>You</w:t>
            </w:r>
            <w:r w:rsidRPr="001A0083">
              <w:t>,</w:t>
            </w:r>
          </w:p>
          <w:p w:rsidR="00794F01" w:rsidRDefault="001A0083" w:rsidP="00794F01">
            <w:pPr>
              <w:pStyle w:val="EngHang"/>
            </w:pPr>
            <w:r w:rsidRPr="001A0083">
              <w:t>O our Master,</w:t>
            </w:r>
          </w:p>
          <w:p w:rsidR="00794F01" w:rsidRDefault="001A0083" w:rsidP="00794F01">
            <w:pPr>
              <w:pStyle w:val="EngHang"/>
            </w:pPr>
            <w:r w:rsidRPr="001A0083">
              <w:t>Like holocausts of lambs</w:t>
            </w:r>
          </w:p>
          <w:p w:rsidR="00436BDD" w:rsidRPr="001A0083" w:rsidRDefault="001A0083" w:rsidP="003204E4">
            <w:pPr>
              <w:pStyle w:val="EngHangEnd"/>
              <w:rPr>
                <w:szCs w:val="20"/>
              </w:rPr>
            </w:pPr>
            <w:r w:rsidRPr="001A0083">
              <w:t>and fat calves.</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Ⲙⲁⲣⲉ ⲧⲉⲛⲡⲣⲟⲥⲉⲩⲭⲏ ⲡⲉⲛⲛⲏⲃ</w:t>
            </w:r>
          </w:p>
          <w:p w:rsidR="00794F01" w:rsidRDefault="00A742AC" w:rsidP="00794F01">
            <w:pPr>
              <w:pStyle w:val="CopticVersemulti-line"/>
            </w:pPr>
            <w:r w:rsidRPr="00A742AC">
              <w:t>ⲓ̀ ⲉⲡ̀ϣⲱⲓ ⲙ̀ⲡⲉⲕⲙ̀ⲑⲟ</w:t>
            </w:r>
          </w:p>
          <w:p w:rsidR="00794F01" w:rsidRDefault="00A742AC" w:rsidP="00794F01">
            <w:pPr>
              <w:pStyle w:val="CopticVersemulti-line"/>
            </w:pPr>
            <w:r w:rsidRPr="00A742AC">
              <w:t>ⲙ̀ⲫ̀ⲣⲏϯ ⲛ̀ϩⲁⲛϭⲗⲓⲗ ⲛ̀ⲧⲉ ϩⲁⲛⲱⲓⲗⲓ</w:t>
            </w:r>
          </w:p>
          <w:p w:rsidR="00436BDD" w:rsidRPr="00A742AC" w:rsidRDefault="00A742AC" w:rsidP="00794F01">
            <w:pPr>
              <w:pStyle w:val="CopticVerse"/>
            </w:pPr>
            <w:r w:rsidRPr="00A742AC">
              <w:t>ⲛⲉⲙ ϩⲁⲛⲙⲁⲥⲓ ⲉⲩⲕⲉⲛⲓⲱ̀ⲟⲩⲧ.</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794F01" w:rsidRDefault="003204E4" w:rsidP="00794F01">
            <w:pPr>
              <w:pStyle w:val="EngHang"/>
            </w:pPr>
            <w:r>
              <w:t>Do not forget</w:t>
            </w:r>
            <w:r w:rsidR="001A0083" w:rsidRPr="001A0083">
              <w:t xml:space="preserve"> the covenant </w:t>
            </w:r>
            <w:r>
              <w:t>You have</w:t>
            </w:r>
            <w:r w:rsidR="001A0083" w:rsidRPr="001A0083">
              <w:t xml:space="preserve"> made</w:t>
            </w:r>
          </w:p>
          <w:p w:rsidR="00794F01" w:rsidRDefault="001A0083" w:rsidP="00794F01">
            <w:pPr>
              <w:pStyle w:val="EngHang"/>
            </w:pPr>
            <w:r w:rsidRPr="001A0083">
              <w:t>with our fathers,</w:t>
            </w:r>
          </w:p>
          <w:p w:rsidR="00794F01" w:rsidRDefault="001A0083" w:rsidP="00794F01">
            <w:pPr>
              <w:pStyle w:val="EngHang"/>
            </w:pPr>
            <w:r w:rsidRPr="001A0083">
              <w:t>Abraham, Isaac and Jacob</w:t>
            </w:r>
          </w:p>
          <w:p w:rsidR="00436BDD" w:rsidRPr="001A0083" w:rsidRDefault="001A0083" w:rsidP="003204E4">
            <w:pPr>
              <w:pStyle w:val="EngHangEnd"/>
              <w:rPr>
                <w:szCs w:val="20"/>
              </w:rPr>
            </w:pPr>
            <w:r w:rsidRPr="001A0083">
              <w:t xml:space="preserve">Israel, </w:t>
            </w:r>
            <w:r w:rsidR="003204E4">
              <w:t>Your</w:t>
            </w:r>
            <w:r w:rsidRPr="001A0083">
              <w:t xml:space="preserve"> saints.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Ⲙ̀ⲡⲉⲣⲉⲣⲡ̀ⲱⲃϣ ⲛ̀ϯⲇⲓⲁⲑⲏⲕⲏ</w:t>
            </w:r>
          </w:p>
          <w:p w:rsidR="00794F01" w:rsidRDefault="00A742AC" w:rsidP="00794F01">
            <w:pPr>
              <w:pStyle w:val="CopticVersemulti-line"/>
            </w:pPr>
            <w:r w:rsidRPr="00A742AC">
              <w:t>ⲑⲏⲉⲧⲁⲕ-ⲥⲉⲙⲛⲏⲧⲥ ⲛⲉⲙ ⲛⲉⲛⲓⲟϯ</w:t>
            </w:r>
          </w:p>
          <w:p w:rsidR="00794F01" w:rsidRDefault="00A742AC" w:rsidP="00794F01">
            <w:pPr>
              <w:pStyle w:val="CopticVersemulti-line"/>
            </w:pPr>
            <w:r w:rsidRPr="00A742AC">
              <w:t>Ⲁⲃⲣⲁⲁⲙ Ⲓⲥⲁⲁⲕ Ⲓⲁⲕⲱⲃ</w:t>
            </w:r>
          </w:p>
          <w:p w:rsidR="00436BDD" w:rsidRPr="00A742AC" w:rsidRDefault="00A742AC" w:rsidP="00794F01">
            <w:pPr>
              <w:pStyle w:val="CopticVerse"/>
            </w:pPr>
            <w:r w:rsidRPr="00A742AC">
              <w:t>Ⲡⲓⲥ̅ⲗ ⲡⲉⲉ̅ⲑ̅ⲩ ⲛ̀ⲧⲁⲕ.</w:t>
            </w:r>
          </w:p>
        </w:tc>
      </w:tr>
      <w:tr w:rsidR="00436BDD" w:rsidTr="00B32610">
        <w:trPr>
          <w:cantSplit/>
          <w:jc w:val="center"/>
        </w:trPr>
        <w:tc>
          <w:tcPr>
            <w:tcW w:w="288" w:type="dxa"/>
          </w:tcPr>
          <w:p w:rsidR="00436BDD" w:rsidRDefault="00436BDD" w:rsidP="001A0083">
            <w:pPr>
              <w:pStyle w:val="CopticCross"/>
            </w:pPr>
          </w:p>
        </w:tc>
        <w:tc>
          <w:tcPr>
            <w:tcW w:w="3960" w:type="dxa"/>
          </w:tcPr>
          <w:p w:rsidR="001A0083" w:rsidRPr="001A0083" w:rsidRDefault="001A0083" w:rsidP="001A0083">
            <w:pPr>
              <w:pStyle w:val="EngHang"/>
              <w:rPr>
                <w:szCs w:val="20"/>
              </w:rPr>
            </w:pPr>
            <w:r w:rsidRPr="001A0083">
              <w:t xml:space="preserve">Bless the Lord, all </w:t>
            </w:r>
            <w:r w:rsidR="003204E4">
              <w:t>you</w:t>
            </w:r>
            <w:r w:rsidRPr="001A0083">
              <w:t xml:space="preserve"> nations;</w:t>
            </w:r>
          </w:p>
          <w:p w:rsidR="001A0083" w:rsidRPr="001A0083" w:rsidRDefault="001A0083" w:rsidP="001A0083">
            <w:pPr>
              <w:pStyle w:val="EngHang"/>
              <w:rPr>
                <w:szCs w:val="20"/>
              </w:rPr>
            </w:pPr>
            <w:r w:rsidRPr="001A0083">
              <w:t>The tribes, and all kinds of tongues.</w:t>
            </w:r>
          </w:p>
          <w:p w:rsidR="001A0083" w:rsidRPr="001A0083" w:rsidRDefault="001A0083" w:rsidP="001A0083">
            <w:pPr>
              <w:pStyle w:val="EngHang"/>
              <w:rPr>
                <w:szCs w:val="20"/>
              </w:rPr>
            </w:pPr>
            <w:r w:rsidRPr="001A0083">
              <w:t>Praise Him and exalt Him</w:t>
            </w:r>
          </w:p>
          <w:p w:rsidR="00436BDD" w:rsidRDefault="001A0083" w:rsidP="003204E4">
            <w:pPr>
              <w:pStyle w:val="EngHangEnd"/>
            </w:pPr>
            <w:r w:rsidRPr="001A0083">
              <w:t xml:space="preserve">Above all </w:t>
            </w:r>
            <w:r w:rsidRPr="003204E4">
              <w:t>forever</w:t>
            </w:r>
            <w:r w:rsidRPr="001A0083">
              <w:t>.</w:t>
            </w:r>
          </w:p>
        </w:tc>
        <w:tc>
          <w:tcPr>
            <w:tcW w:w="288" w:type="dxa"/>
          </w:tcPr>
          <w:p w:rsidR="00436BDD" w:rsidRDefault="00436BDD" w:rsidP="00325916"/>
        </w:tc>
        <w:tc>
          <w:tcPr>
            <w:tcW w:w="288" w:type="dxa"/>
          </w:tcPr>
          <w:p w:rsidR="00436BDD" w:rsidRDefault="00436BDD" w:rsidP="001A0083">
            <w:pPr>
              <w:pStyle w:val="CopticCross"/>
            </w:pPr>
          </w:p>
        </w:tc>
        <w:tc>
          <w:tcPr>
            <w:tcW w:w="3960" w:type="dxa"/>
          </w:tcPr>
          <w:p w:rsidR="00794F01" w:rsidRDefault="00A742AC" w:rsidP="00794F01">
            <w:pPr>
              <w:pStyle w:val="CopticVersemulti-line"/>
            </w:pPr>
            <w:r w:rsidRPr="00A742AC">
              <w:t>Ⲥ̀ⲙⲟⲩ ⲉ̀Ⲡⲟ̅ⲥ̅ ⲛⲓⲗⲁⲟⲥ ⲧⲏⲣⲟⲩ</w:t>
            </w:r>
          </w:p>
          <w:p w:rsidR="00794F01" w:rsidRDefault="00A742AC" w:rsidP="00794F01">
            <w:pPr>
              <w:pStyle w:val="CopticVersemulti-line"/>
            </w:pPr>
            <w:r w:rsidRPr="00A742AC">
              <w:t>ⲛⲓⲫⲩⲗⲏ ⲛⲓⲁⲥⲡⲓ ⲛ̀ⲗⲁⲥ</w:t>
            </w:r>
          </w:p>
          <w:p w:rsidR="00794F01" w:rsidRDefault="00A742AC" w:rsidP="00794F01">
            <w:pPr>
              <w:pStyle w:val="CopticVersemulti-line"/>
            </w:pPr>
            <w:r w:rsidRPr="00A742AC">
              <w:t>ϩⲱⲥ ⲉⲣⲟϥ ⲙⲁⲱ̀ⲟⲩ ⲛⲁϥ</w:t>
            </w:r>
          </w:p>
          <w:p w:rsidR="00436BDD" w:rsidRPr="00A742AC" w:rsidRDefault="00A742AC" w:rsidP="00794F01">
            <w:pPr>
              <w:pStyle w:val="CopticVerse"/>
            </w:pPr>
            <w:r w:rsidRPr="00A742AC">
              <w:t>ⲁⲣⲓϩⲟⲩⲟ ϭⲁⲥϥ ϣⲁ ⲛⲓⲉⲛⲉϩ.</w:t>
            </w:r>
          </w:p>
        </w:tc>
      </w:tr>
      <w:tr w:rsidR="00436BDD" w:rsidTr="00B32610">
        <w:trPr>
          <w:cantSplit/>
          <w:jc w:val="center"/>
        </w:trPr>
        <w:tc>
          <w:tcPr>
            <w:tcW w:w="288" w:type="dxa"/>
          </w:tcPr>
          <w:p w:rsidR="00436BDD" w:rsidRDefault="001A0083" w:rsidP="001A0083">
            <w:pPr>
              <w:pStyle w:val="CopticCross"/>
            </w:pPr>
            <w:r>
              <w:t>¿</w:t>
            </w:r>
          </w:p>
        </w:tc>
        <w:tc>
          <w:tcPr>
            <w:tcW w:w="3960" w:type="dxa"/>
          </w:tcPr>
          <w:p w:rsidR="001A0083" w:rsidRPr="001A0083" w:rsidRDefault="001A0083" w:rsidP="001A0083">
            <w:pPr>
              <w:pStyle w:val="EngHang"/>
              <w:rPr>
                <w:szCs w:val="20"/>
              </w:rPr>
            </w:pPr>
            <w:r w:rsidRPr="001A0083">
              <w:t>Pray to the Lord on our behalf,</w:t>
            </w:r>
          </w:p>
          <w:p w:rsidR="001A0083" w:rsidRPr="001A0083" w:rsidRDefault="001A0083" w:rsidP="001A0083">
            <w:pPr>
              <w:pStyle w:val="EngHang"/>
              <w:rPr>
                <w:szCs w:val="20"/>
              </w:rPr>
            </w:pPr>
            <w:r w:rsidRPr="001A0083">
              <w:t>O three saintly children,</w:t>
            </w:r>
          </w:p>
          <w:p w:rsidR="001A0083" w:rsidRPr="001A0083" w:rsidRDefault="001A0083" w:rsidP="001A0083">
            <w:pPr>
              <w:pStyle w:val="EngHang"/>
              <w:rPr>
                <w:szCs w:val="20"/>
              </w:rPr>
            </w:pPr>
            <w:r w:rsidRPr="001A0083">
              <w:t>Sedrach, Misach and Abednego,</w:t>
            </w:r>
          </w:p>
          <w:p w:rsidR="00436BDD" w:rsidRPr="001A0083" w:rsidRDefault="001A0083" w:rsidP="00EF067E">
            <w:pPr>
              <w:pStyle w:val="EngHangEnd"/>
              <w:rPr>
                <w:szCs w:val="20"/>
              </w:rPr>
            </w:pPr>
            <w:r w:rsidRPr="001A0083">
              <w:t>That He may forgive us our sins.</w:t>
            </w:r>
          </w:p>
        </w:tc>
        <w:tc>
          <w:tcPr>
            <w:tcW w:w="288" w:type="dxa"/>
          </w:tcPr>
          <w:p w:rsidR="00436BDD" w:rsidRDefault="00436BDD" w:rsidP="00325916"/>
        </w:tc>
        <w:tc>
          <w:tcPr>
            <w:tcW w:w="288" w:type="dxa"/>
          </w:tcPr>
          <w:p w:rsidR="00436BDD" w:rsidRDefault="001A0083" w:rsidP="001A0083">
            <w:pPr>
              <w:pStyle w:val="CopticCross"/>
            </w:pPr>
            <w:r>
              <w:t>¿</w:t>
            </w:r>
          </w:p>
        </w:tc>
        <w:tc>
          <w:tcPr>
            <w:tcW w:w="3960" w:type="dxa"/>
          </w:tcPr>
          <w:p w:rsidR="00794F01" w:rsidRDefault="00A742AC" w:rsidP="00794F01">
            <w:pPr>
              <w:pStyle w:val="CopticVersemulti-line"/>
            </w:pPr>
            <w:r w:rsidRPr="00A742AC">
              <w:t>Ⲧⲱⲃϩ ⲙ̀Ⲡⲟ̅ⲥ̅ ⲉϩ̀ⲣⲏⲓ ⲉϫⲱⲛ</w:t>
            </w:r>
          </w:p>
          <w:p w:rsidR="00794F01" w:rsidRDefault="00A742AC" w:rsidP="00794F01">
            <w:pPr>
              <w:pStyle w:val="CopticVersemulti-line"/>
            </w:pPr>
            <w:r w:rsidRPr="00A742AC">
              <w:t>ⲱ̀ ⲡⲓⲅ̅ ⲛ̀ⲁⲗⲟⲩ ⲛ̀ⲁⲅⲓⲟⲥ</w:t>
            </w:r>
          </w:p>
          <w:p w:rsidR="00794F01" w:rsidRDefault="00A742AC" w:rsidP="00794F01">
            <w:pPr>
              <w:pStyle w:val="CopticVersemulti-line"/>
            </w:pPr>
            <w:r w:rsidRPr="00A742AC">
              <w:t>Ⲥⲉⲇⲣⲁⲕ Ⲙⲓⲥⲁⲕ Ⲁⲃⲇⲉⲛⲁⲅⲱ</w:t>
            </w:r>
          </w:p>
          <w:p w:rsidR="00436BDD" w:rsidRPr="00A742AC" w:rsidRDefault="00A742AC" w:rsidP="00794F01">
            <w:pPr>
              <w:pStyle w:val="CopticVerse"/>
            </w:pPr>
            <w:r w:rsidRPr="00A742AC">
              <w:t>ⲛ̀ⲧⲉϥⲭⲁ ⲛⲉⲛⲛⲟⲃⲓ ⲛⲁⲛ ⲉⲃⲟⲗ.</w:t>
            </w:r>
          </w:p>
        </w:tc>
      </w:tr>
    </w:tbl>
    <w:p w:rsidR="00A742AC" w:rsidRDefault="00A742AC" w:rsidP="00325916">
      <w:pPr>
        <w:sectPr w:rsidR="00A742AC" w:rsidSect="001C41A6">
          <w:pgSz w:w="11880" w:h="15480" w:code="1"/>
          <w:pgMar w:top="1080" w:right="1440" w:bottom="1440" w:left="1080" w:header="720" w:footer="720" w:gutter="504"/>
          <w:cols w:space="720"/>
          <w:docGrid w:linePitch="360"/>
        </w:sectPr>
      </w:pPr>
    </w:p>
    <w:p w:rsidR="00436BDD" w:rsidRDefault="00A742AC" w:rsidP="00F977F1">
      <w:pPr>
        <w:pStyle w:val="Heading4"/>
      </w:pPr>
      <w:bookmarkStart w:id="239" w:name="_Toc297322060"/>
      <w:bookmarkStart w:id="240" w:name="_Toc297407705"/>
      <w:bookmarkStart w:id="241" w:name="_Toc298445757"/>
      <w:bookmarkStart w:id="242" w:name="_Toc298681240"/>
      <w:bookmarkStart w:id="243" w:name="_Toc298447482"/>
      <w:bookmarkStart w:id="244" w:name="_Toc308441897"/>
      <w:r>
        <w:lastRenderedPageBreak/>
        <w:t>The Communion of the Saints</w:t>
      </w:r>
      <w:bookmarkEnd w:id="239"/>
      <w:bookmarkEnd w:id="240"/>
      <w:bookmarkEnd w:id="241"/>
      <w:bookmarkEnd w:id="242"/>
      <w:bookmarkEnd w:id="243"/>
      <w:bookmarkEnd w:id="244"/>
    </w:p>
    <w:p w:rsidR="00A742AC" w:rsidRDefault="00A742AC"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lady of us all, the Mother of God,</w:t>
            </w:r>
          </w:p>
          <w:p w:rsidR="00A742AC" w:rsidRPr="00A742AC" w:rsidRDefault="00A742AC" w:rsidP="00A742AC">
            <w:pPr>
              <w:pStyle w:val="EngHang"/>
              <w:rPr>
                <w:szCs w:val="20"/>
              </w:rPr>
            </w:pPr>
            <w:r w:rsidRPr="00A742AC">
              <w:t>Mary, the Mother of our Saviour,</w:t>
            </w:r>
          </w:p>
          <w:p w:rsidR="00A742AC" w:rsidRDefault="00A742AC" w:rsidP="00A742AC">
            <w:pPr>
              <w:pStyle w:val="EngHang"/>
            </w:pPr>
            <w:r w:rsidRPr="00A742AC">
              <w:t>That He may forgive us our sins.</w:t>
            </w:r>
          </w:p>
          <w:p w:rsidR="00A742AC" w:rsidRPr="00A742AC" w:rsidRDefault="00A742AC" w:rsidP="00EF067E">
            <w:pPr>
              <w:pStyle w:val="EngHangEnd"/>
              <w:rPr>
                <w:szCs w:val="20"/>
              </w:rPr>
            </w:pPr>
            <w:r>
              <w:t>(Entef ka</w:t>
            </w:r>
            <w:r w:rsidR="00B32610">
              <w:t xml:space="preserve"> nen novi nan evol.)</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ⲧⲉⲛⲟ̅ⲥ̅ ⲛ̀ⲛⲏⲃ ⲧⲏⲣⲉⲛ ϯⲑⲉⲟⲧⲟⲕⲟⲥ</w:t>
            </w:r>
          </w:p>
          <w:p w:rsidR="00006239" w:rsidRDefault="00A742AC" w:rsidP="00006239">
            <w:pPr>
              <w:pStyle w:val="CopticVersemulti-line"/>
            </w:pPr>
            <w:r w:rsidRPr="00A742AC">
              <w:t>Ⲙⲁⲣⲓⲁ ⲑ̀ⲙⲁⲩ ⲙ̀ⲡⲉⲛⲥ̅ⲱ̅ⲣ</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Michael and Gabriel,</w:t>
            </w:r>
          </w:p>
          <w:p w:rsidR="00A742AC" w:rsidRDefault="00A742AC" w:rsidP="00EF067E">
            <w:pPr>
              <w:pStyle w:val="EngHangEnd"/>
            </w:pPr>
            <w:r w:rsidRPr="00A742AC">
              <w:t>That He may forgive us our sins</w:t>
            </w:r>
            <w:r>
              <w:t>.</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Ⲙⲓⲭⲁⲏⲗ ⲛⲉⲙ Ⲅⲁⲃⲣⲓⲏⲗ</w:t>
            </w:r>
          </w:p>
          <w:p w:rsidR="00A742AC" w:rsidRPr="00A742AC" w:rsidRDefault="00A742AC" w:rsidP="00006239">
            <w:pPr>
              <w:pStyle w:val="CopticVerse"/>
            </w:pPr>
            <w:r w:rsidRPr="00A742AC">
              <w:t>ⲛ̀ⲧⲉⲫⲭⲁ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Raphael and Souriel,</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Ⲣⲁⲩⲁⲏⲗ ⲛⲉⲙ Ⲥⲟⲩⲣⲓⲏⲗ</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holy archangels,</w:t>
            </w:r>
          </w:p>
          <w:p w:rsidR="00A742AC" w:rsidRPr="00A742AC" w:rsidRDefault="00A742AC" w:rsidP="00A742AC">
            <w:pPr>
              <w:pStyle w:val="EngHang"/>
              <w:rPr>
                <w:szCs w:val="20"/>
              </w:rPr>
            </w:pPr>
            <w:r w:rsidRPr="00A742AC">
              <w:t>Sedakiel, Sarathiel and Ananiel,</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ⲱ ⲛⲓⲁⲣⲭⲏ ⲁⲅⲅⲉⲗⲟⲥ ⲉ̅ⲑ̅ⲩ</w:t>
            </w:r>
          </w:p>
          <w:p w:rsidR="00006239" w:rsidRDefault="00A742AC" w:rsidP="00006239">
            <w:pPr>
              <w:pStyle w:val="CopticVersemulti-line"/>
            </w:pPr>
            <w:r w:rsidRPr="00A742AC">
              <w:t>Ⲥⲉⲇⲁⲕⲓⲏⲗ Ⲥⲁⲣⲁⲑⲓⲏⲗ ⲛⲉⲙ Ⲁⲛⲁⲛⲓⲏⲗ</w:t>
            </w:r>
          </w:p>
          <w:p w:rsidR="00A742AC" w:rsidRPr="00A742AC" w:rsidRDefault="00A742AC" w:rsidP="00006239">
            <w:pPr>
              <w:pStyle w:val="CopticVerse"/>
            </w:pPr>
            <w:r w:rsidRPr="00A742AC">
              <w:t>ⲛ</w:t>
            </w:r>
            <w:r w:rsidR="00006239">
              <w:t>̀</w:t>
            </w:r>
            <w:r w:rsidRPr="00A742AC">
              <w:t>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Thrones, Dominions and Powers,</w:t>
            </w:r>
          </w:p>
          <w:p w:rsidR="00A742AC" w:rsidRPr="00A742AC" w:rsidRDefault="00A742AC" w:rsidP="00A742AC">
            <w:pPr>
              <w:pStyle w:val="EngHang"/>
              <w:rPr>
                <w:szCs w:val="20"/>
              </w:rPr>
            </w:pPr>
            <w:r w:rsidRPr="00A742AC">
              <w:t>The Cherubim and the Seraphim,</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ⲛ̀ⲟⲑⲣⲟⲛⲟⲥ ⲛⲓⲙⲉⲧⲟ̅ⲥ̅ ⲛⲓϫⲟⲙ</w:t>
            </w:r>
          </w:p>
          <w:p w:rsidR="00006239" w:rsidRDefault="00A742AC" w:rsidP="00006239">
            <w:pPr>
              <w:pStyle w:val="CopticVersemulti-line"/>
            </w:pPr>
            <w:r w:rsidRPr="00A742AC">
              <w:t>Ⲛⲓⲭⲉⲣⲟⲃⲓⲙ ⲛⲉⲙ ⲛⲓⲤⲉⲣⲁⲫⲓⲙ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r>
              <w:lastRenderedPageBreak/>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Four Incorporeal Beasts,</w:t>
            </w:r>
          </w:p>
          <w:p w:rsidR="00A742AC" w:rsidRPr="00A742AC" w:rsidRDefault="00A742AC" w:rsidP="00A742AC">
            <w:pPr>
              <w:pStyle w:val="EngHang"/>
              <w:rPr>
                <w:szCs w:val="20"/>
              </w:rPr>
            </w:pPr>
            <w:r w:rsidRPr="00A742AC">
              <w:t>The ministering flames of fire,</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ⲡⲓϥ̀ⲧⲟⲩ ⲛ̀ⲍⲱⲟⲛ ⲛ̀ⲁⲥⲱⲙⲁⲧⲟⲥ</w:t>
            </w:r>
          </w:p>
          <w:p w:rsidR="00006239" w:rsidRDefault="00A742AC" w:rsidP="00006239">
            <w:pPr>
              <w:pStyle w:val="CopticVersemulti-line"/>
            </w:pPr>
            <w:r w:rsidRPr="00A742AC">
              <w:t xml:space="preserve"> ⲛ̀ⲗⲓⲧⲟⲩⲣⲅⲟⲥ ⲛ̀ϣⲁϩ ⲛ̀ⲭ̀ⲭⲣⲱⲙ</w:t>
            </w:r>
          </w:p>
          <w:p w:rsidR="00A742AC" w:rsidRPr="00A742AC" w:rsidRDefault="00A742AC" w:rsidP="00006239">
            <w:pPr>
              <w:pStyle w:val="CopticVerse"/>
            </w:pPr>
            <w:r w:rsidRPr="00A742AC">
              <w:t>ⲛ̀ⲧⲉϥⲭⲁ ⲛⲉⲛⲛⲟⲃⲓ ⲛⲁⲛ ⲉⲃⲟⲗ</w:t>
            </w:r>
            <w:r>
              <w:t>.</w:t>
            </w:r>
          </w:p>
        </w:tc>
      </w:tr>
      <w:tr w:rsidR="00A742AC" w:rsidTr="00B32610">
        <w:trPr>
          <w:cantSplit/>
          <w:jc w:val="center"/>
        </w:trPr>
        <w:tc>
          <w:tcPr>
            <w:tcW w:w="288" w:type="dxa"/>
          </w:tcPr>
          <w:p w:rsidR="00A742AC" w:rsidRDefault="00A742AC" w:rsidP="00A742AC">
            <w:pPr>
              <w:pStyle w:val="CopticCross"/>
            </w:pP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priests of the Truth,</w:t>
            </w:r>
          </w:p>
          <w:p w:rsidR="00A742AC" w:rsidRPr="00A742AC" w:rsidRDefault="00A742AC" w:rsidP="00A742AC">
            <w:pPr>
              <w:pStyle w:val="EngHang"/>
              <w:rPr>
                <w:szCs w:val="20"/>
              </w:rPr>
            </w:pPr>
            <w:r w:rsidRPr="00A742AC">
              <w:t xml:space="preserve">The Twenty Four Presbyters, </w:t>
            </w:r>
          </w:p>
          <w:p w:rsidR="00A742AC" w:rsidRDefault="00A742AC" w:rsidP="00EF067E">
            <w:pPr>
              <w:pStyle w:val="EngHangEnd"/>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ⲛⲓⲟⲩⲏⲃ ⲛ̀ⲧⲉ ϯⲙⲉⲑⲙⲏⲓ</w:t>
            </w:r>
          </w:p>
          <w:p w:rsidR="00A742AC" w:rsidRPr="00A742AC" w:rsidRDefault="00A742AC" w:rsidP="00006239">
            <w:pPr>
              <w:pStyle w:val="CopticVersemulti-line"/>
            </w:pPr>
            <w:r w:rsidRPr="00A742AC">
              <w:t>ⲡⲓϫⲟⲩⲧϥ̀ⲧⲟⲩ ⲙ̀ⲡⲣⲉⲥⲃⲩⲧⲉⲣⲟⲥ</w:t>
            </w:r>
          </w:p>
          <w:p w:rsidR="00A742AC" w:rsidRPr="00A742AC" w:rsidRDefault="00A742AC" w:rsidP="00006239">
            <w:pPr>
              <w:pStyle w:val="CopticVerse"/>
            </w:pPr>
            <w:r w:rsidRPr="00A742AC">
              <w:t>ⲛ̀ⲧⲉϥⲭⲁ ⲛⲉⲛⲛⲟⲃⲓ ⲛⲁⲛ ⲉⲃⲟⲗ</w:t>
            </w:r>
          </w:p>
        </w:tc>
      </w:tr>
      <w:tr w:rsidR="00A742AC" w:rsidTr="00B32610">
        <w:trPr>
          <w:cantSplit/>
          <w:jc w:val="center"/>
        </w:trPr>
        <w:tc>
          <w:tcPr>
            <w:tcW w:w="288" w:type="dxa"/>
          </w:tcPr>
          <w:p w:rsidR="00A742AC" w:rsidRDefault="00A742AC" w:rsidP="00A742AC">
            <w:pPr>
              <w:pStyle w:val="CopticCross"/>
            </w:pPr>
            <w:r>
              <w:t>¿</w:t>
            </w:r>
          </w:p>
        </w:tc>
        <w:tc>
          <w:tcPr>
            <w:tcW w:w="3960" w:type="dxa"/>
          </w:tcPr>
          <w:p w:rsidR="00A742AC" w:rsidRPr="00A742AC" w:rsidRDefault="00A742AC" w:rsidP="00A742AC">
            <w:pPr>
              <w:pStyle w:val="EngHang"/>
              <w:rPr>
                <w:szCs w:val="20"/>
              </w:rPr>
            </w:pPr>
            <w:r w:rsidRPr="00A742AC">
              <w:t>Intercede on our behalf,</w:t>
            </w:r>
          </w:p>
          <w:p w:rsidR="00A742AC" w:rsidRPr="00A742AC" w:rsidRDefault="00A742AC" w:rsidP="00A742AC">
            <w:pPr>
              <w:pStyle w:val="EngHang"/>
              <w:rPr>
                <w:szCs w:val="20"/>
              </w:rPr>
            </w:pPr>
            <w:r w:rsidRPr="00A742AC">
              <w:t>O angelic hosts,</w:t>
            </w:r>
          </w:p>
          <w:p w:rsidR="00A742AC" w:rsidRPr="00A742AC" w:rsidRDefault="00A742AC" w:rsidP="00A742AC">
            <w:pPr>
              <w:pStyle w:val="EngHang"/>
              <w:rPr>
                <w:szCs w:val="20"/>
              </w:rPr>
            </w:pPr>
            <w:r w:rsidRPr="00A742AC">
              <w:t>And all the heavenly orders,</w:t>
            </w:r>
          </w:p>
          <w:p w:rsidR="00A742AC" w:rsidRPr="00A742AC" w:rsidRDefault="00A742AC" w:rsidP="00EF067E">
            <w:pPr>
              <w:pStyle w:val="EngHangEnd"/>
              <w:rPr>
                <w:szCs w:val="20"/>
              </w:rPr>
            </w:pPr>
            <w:r w:rsidRPr="00A742AC">
              <w:t>That He may forgive us our sins.</w:t>
            </w:r>
          </w:p>
        </w:tc>
        <w:tc>
          <w:tcPr>
            <w:tcW w:w="288" w:type="dxa"/>
          </w:tcPr>
          <w:p w:rsidR="00A742AC" w:rsidRDefault="00A742AC" w:rsidP="00A742AC"/>
        </w:tc>
        <w:tc>
          <w:tcPr>
            <w:tcW w:w="288" w:type="dxa"/>
          </w:tcPr>
          <w:p w:rsidR="00A742AC" w:rsidRDefault="00A742AC" w:rsidP="00A742AC">
            <w:pPr>
              <w:pStyle w:val="CopticCross"/>
            </w:pPr>
            <w:r>
              <w:t>¿</w:t>
            </w:r>
          </w:p>
        </w:tc>
        <w:tc>
          <w:tcPr>
            <w:tcW w:w="3960" w:type="dxa"/>
          </w:tcPr>
          <w:p w:rsidR="00006239" w:rsidRDefault="00A742AC" w:rsidP="00006239">
            <w:pPr>
              <w:pStyle w:val="CopticVersemulti-line"/>
            </w:pPr>
            <w:r w:rsidRPr="00A742AC">
              <w:t>Ⲁⲣⲓⲡⲣⲉⲥⲃⲉⲩⲓⲛ ⲉϩ̀ⲣⲏⲓ ⲉϫⲱⲛ</w:t>
            </w:r>
          </w:p>
          <w:p w:rsidR="00006239" w:rsidRDefault="00A742AC" w:rsidP="00006239">
            <w:pPr>
              <w:pStyle w:val="CopticVersemulti-line"/>
            </w:pPr>
            <w:r w:rsidRPr="00A742AC">
              <w:t>ⲛⲓⲥⲧⲣⲁⲧⲓⲁ ⲛ̀ⲁⲅⲅⲉⲗⲓⲕⲟⲛ</w:t>
            </w:r>
          </w:p>
          <w:p w:rsidR="00006239" w:rsidRDefault="00A742AC" w:rsidP="00006239">
            <w:pPr>
              <w:pStyle w:val="CopticVersemulti-line"/>
            </w:pPr>
            <w:r w:rsidRPr="00A742AC">
              <w:t>ⲛⲉⲙ ⲛⲓⲧⲁⲅⲙⲁ ⲛ̀ⲉⲡⲟⲩⲣⲁⲛⲓⲟⲛ</w:t>
            </w:r>
          </w:p>
          <w:p w:rsidR="00A742AC" w:rsidRPr="00A742AC" w:rsidRDefault="00A742AC" w:rsidP="00006239">
            <w:pPr>
              <w:pStyle w:val="CopticVerse"/>
            </w:pPr>
            <w:r w:rsidRPr="00A742AC">
              <w:t>ⲛ̀ⲧⲉϥⲭⲁ ⲛⲉⲛⲛⲟⲃⲓ ⲛⲁⲛ ⲉⲃⲟⲗ</w:t>
            </w:r>
          </w:p>
        </w:tc>
      </w:tr>
    </w:tbl>
    <w:p w:rsidR="00A742AC" w:rsidRPr="00A742AC" w:rsidRDefault="00A742AC" w:rsidP="00A742A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742AC" w:rsidTr="00006239">
        <w:trPr>
          <w:cantSplit/>
          <w:jc w:val="center"/>
        </w:trPr>
        <w:tc>
          <w:tcPr>
            <w:tcW w:w="288" w:type="dxa"/>
          </w:tcPr>
          <w:p w:rsidR="00A742AC" w:rsidRDefault="00A742AC" w:rsidP="005A44CB">
            <w:pPr>
              <w:pStyle w:val="CopticCross"/>
            </w:pPr>
          </w:p>
        </w:tc>
        <w:tc>
          <w:tcPr>
            <w:tcW w:w="3960" w:type="dxa"/>
          </w:tcPr>
          <w:p w:rsidR="00B32610" w:rsidRPr="00B32610" w:rsidRDefault="00B32610" w:rsidP="005A44CB">
            <w:pPr>
              <w:pStyle w:val="EngHang"/>
              <w:rPr>
                <w:szCs w:val="20"/>
              </w:rPr>
            </w:pPr>
            <w:r w:rsidRPr="00B32610">
              <w:t>Pray to the Lord on our behalf,</w:t>
            </w:r>
          </w:p>
          <w:p w:rsidR="00B32610" w:rsidRPr="00B32610" w:rsidRDefault="00B32610" w:rsidP="005A44CB">
            <w:pPr>
              <w:pStyle w:val="EngHang"/>
              <w:rPr>
                <w:szCs w:val="20"/>
              </w:rPr>
            </w:pPr>
            <w:r w:rsidRPr="00B32610">
              <w:t>My lords and fathers, the patriarchs,</w:t>
            </w:r>
          </w:p>
          <w:p w:rsidR="00B32610" w:rsidRPr="00B32610" w:rsidRDefault="00B32610" w:rsidP="005A44CB">
            <w:pPr>
              <w:pStyle w:val="EngHang"/>
              <w:rPr>
                <w:szCs w:val="20"/>
              </w:rPr>
            </w:pPr>
            <w:r w:rsidRPr="00B32610">
              <w:t>Abraham, Isaac and Jacob,</w:t>
            </w:r>
          </w:p>
          <w:p w:rsidR="00A742AC" w:rsidRPr="00B32610" w:rsidRDefault="00B32610" w:rsidP="005A44CB">
            <w:pPr>
              <w:pStyle w:val="EngHangEnd"/>
              <w:rPr>
                <w:szCs w:val="20"/>
              </w:rPr>
            </w:pPr>
            <w:r w:rsidRPr="00B32610">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5A44CB" w:rsidRDefault="005A44CB" w:rsidP="005A44CB">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5A44CB" w:rsidRDefault="005A44CB" w:rsidP="005A44CB">
            <w:pPr>
              <w:pStyle w:val="CopticVersemulti-line"/>
            </w:pPr>
            <w:r w:rsidRPr="005A44CB">
              <w:t>Ⲁⲃⲣⲁⲁⲙ Ⲓⲥⲁⲁⲕ Ⲓⲁⲕⲱⲃ</w:t>
            </w:r>
          </w:p>
          <w:p w:rsidR="00A742AC" w:rsidRDefault="005A44CB" w:rsidP="005A44CB">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perfect man,</w:t>
            </w:r>
          </w:p>
          <w:p w:rsidR="005A44CB" w:rsidRPr="005A44CB" w:rsidRDefault="005A44CB" w:rsidP="005A44CB">
            <w:pPr>
              <w:pStyle w:val="EngHang"/>
              <w:rPr>
                <w:szCs w:val="20"/>
              </w:rPr>
            </w:pPr>
            <w:r w:rsidRPr="005A44CB">
              <w:t>The righteous and just Enoch,</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pPr>
            <w:r>
              <w:t>Ⲧⲱⲃϩ ⲙ̀Ⲡⲟ̅ⲥ̅ ⲉϩ̀ⲣⲏⲓ ⲉϫⲱⲛ</w:t>
            </w:r>
          </w:p>
          <w:p w:rsidR="005A44CB" w:rsidRDefault="005A44CB" w:rsidP="005A44CB">
            <w:pPr>
              <w:pStyle w:val="CopticVersemulti-line"/>
            </w:pPr>
            <w:r>
              <w:t>ⲱ ⲡⲓⲣⲱⲙⲓ ⲛ̀ⲧⲉⲗⲓⲟⲥ</w:t>
            </w:r>
          </w:p>
          <w:p w:rsidR="005A44CB" w:rsidRDefault="005A44CB" w:rsidP="005A44CB">
            <w:pPr>
              <w:pStyle w:val="CopticVersemulti-line"/>
            </w:pPr>
            <w:r>
              <w:t>ⲡⲓⲑⲙⲏⲓ Ⲉⲛⲱⲭ ⲡⲓⲇⲓⲕⲉⲟⲥ</w:t>
            </w:r>
          </w:p>
          <w:p w:rsidR="00A742AC" w:rsidRDefault="005A44CB" w:rsidP="005A44CB">
            <w:pPr>
              <w:pStyle w:val="CopticVerse"/>
            </w:pPr>
            <w: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Elijah the Tishbite,</w:t>
            </w:r>
          </w:p>
          <w:p w:rsidR="005A44CB" w:rsidRPr="005A44CB" w:rsidRDefault="005A44CB" w:rsidP="005A44CB">
            <w:pPr>
              <w:pStyle w:val="EngHang"/>
              <w:rPr>
                <w:szCs w:val="20"/>
              </w:rPr>
            </w:pPr>
            <w:r w:rsidRPr="005A44CB">
              <w:t>And his disciple, Elisha,</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Default="005A44CB" w:rsidP="005A44CB">
            <w:pPr>
              <w:pStyle w:val="CopticVersemulti-line"/>
            </w:pPr>
            <w:r w:rsidRPr="005A44CB">
              <w:t>Ⲧⲱⲃϩ ⲙ̀Ⲡⲟ̅ⲥ̅ ⲉϩ̀ⲣⲏⲓ ⲉϫⲱⲛ</w:t>
            </w:r>
          </w:p>
          <w:p w:rsidR="005A44CB" w:rsidRDefault="005A44CB" w:rsidP="005A44CB">
            <w:pPr>
              <w:pStyle w:val="CopticVersemulti-line"/>
            </w:pPr>
            <w:r w:rsidRPr="005A44CB">
              <w:t>Ⲏⲗⲓⲁⲥ ⲡⲓⲑⲉⲥⲃⲓⲧⲏⲥ</w:t>
            </w:r>
          </w:p>
          <w:p w:rsidR="005A44CB" w:rsidRDefault="005A44CB" w:rsidP="005A44CB">
            <w:pPr>
              <w:pStyle w:val="CopticVersemulti-line"/>
            </w:pPr>
            <w:r w:rsidRPr="005A44CB">
              <w:t>ⲛⲉⲙ Ⲉⲗⲓⲥⲉⲟⲥ ⲡⲉϥⲙⲁⲑⲏⲧⲏⲥ</w:t>
            </w:r>
          </w:p>
          <w:p w:rsidR="00A742AC" w:rsidRDefault="005A44CB" w:rsidP="005A44CB">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lastRenderedPageBreak/>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Moses and Isaiah,</w:t>
            </w:r>
          </w:p>
          <w:p w:rsidR="005A44CB" w:rsidRPr="005A44CB" w:rsidRDefault="005A44CB" w:rsidP="005A44CB">
            <w:pPr>
              <w:pStyle w:val="EngHang"/>
              <w:rPr>
                <w:szCs w:val="20"/>
              </w:rPr>
            </w:pPr>
            <w:r w:rsidRPr="005A44CB">
              <w:t>And Ezekiel and Jeremiah,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ⲱ Ⲙⲱⲩⲥⲏⲥ ⲡⲓⲁⲣⲭⲏⲡⲣⲟⲫⲓⲧⲏⲥ</w:t>
            </w:r>
          </w:p>
          <w:p w:rsidR="005A44CB" w:rsidRPr="005A44CB" w:rsidRDefault="005A44CB" w:rsidP="005A44CB">
            <w:pPr>
              <w:pStyle w:val="CopticVersemulti-line"/>
              <w:rPr>
                <w:highlight w:val="yellow"/>
              </w:rPr>
            </w:pPr>
            <w:r w:rsidRPr="005A44CB">
              <w:rPr>
                <w:highlight w:val="yellow"/>
              </w:rPr>
              <w:t>ⲛⲉⲙ Ⲏⲥⲁⲏⲁⲥ ⲛⲉⲙ Ⲓⲉⲣⲙⲓⲁⲥ</w:t>
            </w:r>
          </w:p>
          <w:p w:rsidR="00A742AC" w:rsidRDefault="005A44CB" w:rsidP="005A44CB">
            <w:pPr>
              <w:pStyle w:val="CopticVersemulti-lin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good man,</w:t>
            </w:r>
          </w:p>
          <w:p w:rsidR="005A44CB" w:rsidRPr="005A44CB" w:rsidRDefault="005A44CB" w:rsidP="005A44CB">
            <w:pPr>
              <w:pStyle w:val="EngHang"/>
              <w:rPr>
                <w:szCs w:val="20"/>
              </w:rPr>
            </w:pPr>
            <w:r w:rsidRPr="005A44CB">
              <w:t>The righteous and just Job,</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5A44CB" w:rsidRPr="005A44CB" w:rsidRDefault="005A44CB" w:rsidP="005A44CB">
            <w:pPr>
              <w:pStyle w:val="CopticVersemulti-line"/>
              <w:rPr>
                <w:highlight w:val="yellow"/>
              </w:rPr>
            </w:pPr>
            <w:r w:rsidRPr="005A44CB">
              <w:rPr>
                <w:highlight w:val="yellow"/>
              </w:rPr>
              <w:t>Ⲧⲱⲃϩ ⲙ̀Ⲡⲟ̅ⲥ̅ ⲉϩ̀ⲣⲏⲓ ⲉϫⲱⲛ</w:t>
            </w:r>
          </w:p>
          <w:p w:rsidR="005A44CB" w:rsidRPr="005A44CB" w:rsidRDefault="005A44CB" w:rsidP="005A44CB">
            <w:pPr>
              <w:pStyle w:val="CopticVersemulti-line"/>
              <w:rPr>
                <w:highlight w:val="yellow"/>
              </w:rPr>
            </w:pPr>
            <w:r w:rsidRPr="005A44CB">
              <w:rPr>
                <w:highlight w:val="yellow"/>
              </w:rPr>
              <w:t>Ⲇⲁⲩⲓⲇ ⲡⲓⲉⲣⲟⲯⲁⲗⲧⲏⲥ</w:t>
            </w:r>
          </w:p>
          <w:p w:rsidR="005A44CB" w:rsidRPr="005A44CB" w:rsidRDefault="005A44CB" w:rsidP="005A44CB">
            <w:pPr>
              <w:pStyle w:val="CopticVersemulti-line"/>
              <w:rPr>
                <w:highlight w:val="yellow"/>
              </w:rPr>
            </w:pPr>
            <w:r w:rsidRPr="005A44CB">
              <w:rPr>
                <w:highlight w:val="yellow"/>
              </w:rPr>
              <w:t>ⲛⲉⲙ Ⲓⲉⲍⲉⲕⲓⲏⲗ ⲛⲉⲙ Ⲇⲁⲛⲓⲏⲗ</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The righteous and perfect man,</w:t>
            </w:r>
          </w:p>
          <w:p w:rsidR="005A44CB" w:rsidRPr="005A44CB" w:rsidRDefault="005A44CB" w:rsidP="005A44CB">
            <w:pPr>
              <w:pStyle w:val="EngHang"/>
              <w:rPr>
                <w:szCs w:val="20"/>
              </w:rPr>
            </w:pPr>
            <w:r w:rsidRPr="005A44CB">
              <w:t>The elect and just Noah,</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5A44CB" w:rsidRDefault="005A44CB" w:rsidP="005A44CB">
            <w:pPr>
              <w:pStyle w:val="CopticVersemulti-line"/>
              <w:rPr>
                <w:highlight w:val="yellow"/>
              </w:rPr>
            </w:pPr>
            <w:r w:rsidRPr="005A44CB">
              <w:rPr>
                <w:highlight w:val="yellow"/>
              </w:rPr>
              <w:t>Ⲧⲱⲃϩ ⲙ̀Ⲡⲟ̅ⲥ̅ ⲉϩ̀ⲣⲏⲓ ⲉϫⲱⲛ</w:t>
            </w:r>
          </w:p>
          <w:p w:rsidR="00006239" w:rsidRDefault="005A44CB" w:rsidP="005A44CB">
            <w:pPr>
              <w:pStyle w:val="CopticVersemulti-line"/>
              <w:rPr>
                <w:highlight w:val="yellow"/>
              </w:rPr>
            </w:pPr>
            <w:r w:rsidRPr="005A44CB">
              <w:rPr>
                <w:highlight w:val="yellow"/>
              </w:rPr>
              <w:t>Ⲓⲱⲁⲕⲓⲙ ⲛⲉⲙ Ⲁⲛⲛⲁ ⲛⲉⲙ Ⲓⲱⲥⲏⲫ ⲡⲣⲉⲥⲃⲩⲧⲉⲣⲟⲥ</w:t>
            </w:r>
          </w:p>
          <w:p w:rsidR="005A44CB" w:rsidRDefault="005A44CB" w:rsidP="005A44CB">
            <w:pPr>
              <w:pStyle w:val="CopticVersemulti-line"/>
              <w:rPr>
                <w:highlight w:val="yellow"/>
              </w:rPr>
            </w:pPr>
            <w:r w:rsidRPr="005A44CB">
              <w:rPr>
                <w:highlight w:val="yellow"/>
              </w:rPr>
              <w:t>ⲛⲉⲙ ⲡⲓⲑⲙⲏⲓ Ⲓⲱⲃ ⲛⲉⲙ Ⲓⲱⲥⲏⲫ ⲛⲉⲙ Ⲛⲓⲕⲟⲇⲏⲙⲟⲥ</w:t>
            </w:r>
          </w:p>
          <w:p w:rsidR="00A742AC" w:rsidRDefault="005A44CB" w:rsidP="005A44CB">
            <w:pPr>
              <w:pStyle w:val="CopticVerse"/>
            </w:pPr>
            <w:r w:rsidRPr="005A44CB">
              <w:rPr>
                <w:highlight w:val="yellow"/>
              </w:rPr>
              <w:t>ⲛ̀ⲧⲉϥⲭⲁ ⲛⲉⲛⲛⲟⲃⲓ ⲛⲁⲛ ⲉⲃⲟⲗ</w:t>
            </w:r>
            <w:r w:rsidR="00006239">
              <w:t>.</w:t>
            </w:r>
          </w:p>
        </w:tc>
      </w:tr>
      <w:tr w:rsidR="00A742AC" w:rsidTr="00006239">
        <w:trPr>
          <w:cantSplit/>
          <w:jc w:val="center"/>
        </w:trPr>
        <w:tc>
          <w:tcPr>
            <w:tcW w:w="288" w:type="dxa"/>
          </w:tcPr>
          <w:p w:rsidR="00A742AC" w:rsidRDefault="00A742AC" w:rsidP="005A44CB">
            <w:pPr>
              <w:pStyle w:val="CopticCross"/>
            </w:pP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 xml:space="preserve">Melchizedek and Aaron, </w:t>
            </w:r>
          </w:p>
          <w:p w:rsidR="005A44CB" w:rsidRPr="005A44CB" w:rsidRDefault="005A44CB" w:rsidP="005A44CB">
            <w:pPr>
              <w:pStyle w:val="EngHang"/>
              <w:rPr>
                <w:szCs w:val="20"/>
              </w:rPr>
            </w:pPr>
            <w:r w:rsidRPr="005A44CB">
              <w:t xml:space="preserve">And Zacharias and Simeon, </w:t>
            </w:r>
          </w:p>
          <w:p w:rsidR="00A742AC" w:rsidRDefault="005A44CB" w:rsidP="005A44CB">
            <w:pPr>
              <w:pStyle w:val="EngHangEnd"/>
            </w:pPr>
            <w:r w:rsidRPr="005A44CB">
              <w:t>That He may forgive us our sins.</w:t>
            </w:r>
          </w:p>
        </w:tc>
        <w:tc>
          <w:tcPr>
            <w:tcW w:w="288" w:type="dxa"/>
          </w:tcPr>
          <w:p w:rsidR="00A742AC" w:rsidRDefault="00A742AC" w:rsidP="00A742AC"/>
        </w:tc>
        <w:tc>
          <w:tcPr>
            <w:tcW w:w="288" w:type="dxa"/>
          </w:tcPr>
          <w:p w:rsidR="00A742AC" w:rsidRDefault="00A742AC" w:rsidP="005A44CB">
            <w:pPr>
              <w:pStyle w:val="CopticCross"/>
            </w:pPr>
          </w:p>
        </w:tc>
        <w:tc>
          <w:tcPr>
            <w:tcW w:w="3960" w:type="dxa"/>
          </w:tcPr>
          <w:p w:rsidR="00006239" w:rsidRDefault="005A44CB" w:rsidP="00006239">
            <w:pPr>
              <w:pStyle w:val="CopticVersemulti-line"/>
            </w:pPr>
            <w:r w:rsidRPr="005A44CB">
              <w:t>Ⲧⲱⲃϩ ⲙ̀Ⲡⲟ̅ⲥ̅ ⲉϩ̀ⲣⲏⲓ ⲉϫⲱⲛ</w:t>
            </w:r>
          </w:p>
          <w:p w:rsidR="00006239" w:rsidRDefault="005A44CB" w:rsidP="00006239">
            <w:pPr>
              <w:pStyle w:val="CopticVersemulti-line"/>
            </w:pPr>
            <w:r w:rsidRPr="005A44CB">
              <w:t>Ⲙⲉⲗⲭⲓⲥⲉⲇⲉⲕ ⲛⲉⲙ Ⲁⲁⲣⲱⲛ</w:t>
            </w:r>
          </w:p>
          <w:p w:rsidR="00006239" w:rsidRDefault="005A44CB" w:rsidP="00006239">
            <w:pPr>
              <w:pStyle w:val="CopticVersemulti-line"/>
            </w:pPr>
            <w:r w:rsidRPr="005A44CB">
              <w:t>ⲛⲉⲙ Ⲍⲁⲭⲁⲣⲓⲁⲥ ⲛⲉⲙ Ⲥⲩⲙⲉⲱⲛ</w:t>
            </w:r>
          </w:p>
          <w:p w:rsidR="00A742AC" w:rsidRDefault="005A44CB" w:rsidP="00006239">
            <w:pPr>
              <w:pStyle w:val="CopticVerse"/>
            </w:pPr>
            <w:r w:rsidRPr="005A44CB">
              <w:t>ⲛ̀ⲧⲉϥⲭⲁ ⲛⲉⲛⲛⲟⲃⲓ ⲛⲁⲛ ⲉⲃⲟⲗ</w:t>
            </w:r>
            <w:r w:rsidR="00006239">
              <w:t>.</w:t>
            </w:r>
          </w:p>
        </w:tc>
      </w:tr>
      <w:tr w:rsidR="00A742AC" w:rsidTr="00006239">
        <w:trPr>
          <w:cantSplit/>
          <w:jc w:val="center"/>
        </w:trPr>
        <w:tc>
          <w:tcPr>
            <w:tcW w:w="288" w:type="dxa"/>
          </w:tcPr>
          <w:p w:rsidR="00A742AC" w:rsidRDefault="005A44CB" w:rsidP="005A44CB">
            <w:pPr>
              <w:pStyle w:val="CopticCross"/>
            </w:pPr>
            <w:r>
              <w:t>¿</w:t>
            </w:r>
          </w:p>
        </w:tc>
        <w:tc>
          <w:tcPr>
            <w:tcW w:w="3960" w:type="dxa"/>
          </w:tcPr>
          <w:p w:rsidR="005A44CB" w:rsidRPr="005A44CB" w:rsidRDefault="005A44CB" w:rsidP="005A44CB">
            <w:pPr>
              <w:pStyle w:val="EngHang"/>
              <w:rPr>
                <w:szCs w:val="20"/>
              </w:rPr>
            </w:pPr>
            <w:r w:rsidRPr="005A44CB">
              <w:t>Pray to the Lord on our behalf,</w:t>
            </w:r>
          </w:p>
          <w:p w:rsidR="005A44CB" w:rsidRPr="005A44CB" w:rsidRDefault="005A44CB" w:rsidP="005A44CB">
            <w:pPr>
              <w:pStyle w:val="EngHang"/>
              <w:rPr>
                <w:szCs w:val="20"/>
              </w:rPr>
            </w:pPr>
            <w:r w:rsidRPr="005A44CB">
              <w:t>O choir of the prophets,</w:t>
            </w:r>
          </w:p>
          <w:p w:rsidR="005A44CB" w:rsidRPr="005A44CB" w:rsidRDefault="005A44CB" w:rsidP="005A44CB">
            <w:pPr>
              <w:pStyle w:val="EngHang"/>
              <w:rPr>
                <w:szCs w:val="20"/>
              </w:rPr>
            </w:pPr>
            <w:r w:rsidRPr="005A44CB">
              <w:t>And the righteous and the just,</w:t>
            </w:r>
          </w:p>
          <w:p w:rsidR="00A742AC" w:rsidRPr="005A44CB" w:rsidRDefault="005A44CB" w:rsidP="005A44CB">
            <w:pPr>
              <w:pStyle w:val="EngHangEnd"/>
              <w:rPr>
                <w:szCs w:val="20"/>
              </w:rPr>
            </w:pPr>
            <w:r w:rsidRPr="005A44CB">
              <w:t>That He may forgive us our sins.</w:t>
            </w:r>
          </w:p>
        </w:tc>
        <w:tc>
          <w:tcPr>
            <w:tcW w:w="288" w:type="dxa"/>
          </w:tcPr>
          <w:p w:rsidR="00A742AC" w:rsidRDefault="00A742AC" w:rsidP="00A742AC"/>
        </w:tc>
        <w:tc>
          <w:tcPr>
            <w:tcW w:w="288" w:type="dxa"/>
          </w:tcPr>
          <w:p w:rsidR="00A742AC" w:rsidRDefault="005A44CB" w:rsidP="005A44CB">
            <w:pPr>
              <w:pStyle w:val="CopticCross"/>
            </w:pPr>
            <w:r>
              <w:t>¿</w:t>
            </w:r>
          </w:p>
        </w:tc>
        <w:tc>
          <w:tcPr>
            <w:tcW w:w="3960" w:type="dxa"/>
          </w:tcPr>
          <w:p w:rsidR="00006239" w:rsidRDefault="00006239" w:rsidP="00006239">
            <w:pPr>
              <w:pStyle w:val="CopticVersemulti-line"/>
            </w:pPr>
            <w:r w:rsidRPr="00006239">
              <w:t>Ⲧⲱⲃϩ ⲙ̀Ⲡⲟ̅ⲥ̅ ⲉϩ̀ⲣⲏⲓ ⲉϫⲱⲛ</w:t>
            </w:r>
          </w:p>
          <w:p w:rsidR="00006239" w:rsidRDefault="00006239" w:rsidP="00006239">
            <w:pPr>
              <w:pStyle w:val="CopticVersemulti-line"/>
            </w:pPr>
            <w:r w:rsidRPr="00006239">
              <w:t>ⲛⲓⲭⲟⲣⲟⲥ ⲛ̀ⲧⲉ ⲛⲓⲡ̀ⲣⲟⲫⲏⲧⲏⲥ</w:t>
            </w:r>
          </w:p>
          <w:p w:rsidR="00006239" w:rsidRDefault="00006239" w:rsidP="00006239">
            <w:pPr>
              <w:pStyle w:val="CopticVersemulti-line"/>
            </w:pPr>
            <w:r w:rsidRPr="00006239">
              <w:t>ⲛⲉⲙ ⲛⲓⲑⲙⲏⲓ ⲛⲉⲙ ⲛⲓⲇⲓⲕⲉⲟⲥ</w:t>
            </w:r>
          </w:p>
          <w:p w:rsidR="00A742AC" w:rsidRDefault="00006239" w:rsidP="00006239">
            <w:pPr>
              <w:pStyle w:val="CopticVerse"/>
            </w:pPr>
            <w:r w:rsidRPr="00006239">
              <w:t>ⲛ̀ⲧⲉϥⲭⲁ ⲛⲉⲛⲛⲟⲃⲓ ⲛⲁⲛ ⲉⲃⲟⲗ</w:t>
            </w:r>
          </w:p>
        </w:tc>
      </w:tr>
    </w:tbl>
    <w:p w:rsidR="00B32610" w:rsidRPr="00A742AC" w:rsidRDefault="00B32610" w:rsidP="00B3261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fore-runner and baptizer,</w:t>
            </w:r>
          </w:p>
          <w:p w:rsidR="00006239" w:rsidRPr="00006239" w:rsidRDefault="00006239" w:rsidP="00006239">
            <w:pPr>
              <w:pStyle w:val="EngHang"/>
              <w:rPr>
                <w:szCs w:val="20"/>
              </w:rPr>
            </w:pPr>
            <w:r w:rsidRPr="00006239">
              <w:t>John the Baptist,</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ⲡⲓⲡⲣⲟⲇⲣⲟⲙⲟⲥ ⲙ̀ⲃⲁⲡⲧⲓⲥⲧⲏⲥ</w:t>
            </w:r>
          </w:p>
          <w:p w:rsidR="00EC5CBB" w:rsidRDefault="00EC5CBB" w:rsidP="00EC5CBB">
            <w:pPr>
              <w:pStyle w:val="CopticVersemulti-line"/>
            </w:pPr>
            <w:r w:rsidRPr="00EC5CBB">
              <w:t>Ⲓⲱ̅ⲁ̅ ⲡⲓⲣⲉϥϯⲱⲙⲥ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Intercede on our behalf,</w:t>
            </w:r>
          </w:p>
          <w:p w:rsidR="00006239" w:rsidRPr="00006239" w:rsidRDefault="00006239" w:rsidP="00006239">
            <w:pPr>
              <w:pStyle w:val="EngHang"/>
              <w:rPr>
                <w:szCs w:val="20"/>
              </w:rPr>
            </w:pPr>
            <w:r w:rsidRPr="00006239">
              <w:t>O One Hundred and Forty Four Thousand,</w:t>
            </w:r>
          </w:p>
          <w:p w:rsidR="00006239" w:rsidRPr="00006239" w:rsidRDefault="00006239" w:rsidP="00006239">
            <w:pPr>
              <w:pStyle w:val="EngHang"/>
              <w:rPr>
                <w:szCs w:val="20"/>
              </w:rPr>
            </w:pPr>
            <w:r w:rsidRPr="00006239">
              <w:t>And the celibate Evangelist,</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Ⲁⲣⲓⲡⲣⲉⲥⲃⲉⲩⲓⲛ ⲉϩ̀ⲣⲏⲓ ⲉϫⲱⲛ</w:t>
            </w:r>
          </w:p>
          <w:p w:rsidR="00EC5CBB" w:rsidRDefault="00EC5CBB" w:rsidP="00EC5CBB">
            <w:pPr>
              <w:pStyle w:val="CopticVersemulti-line"/>
            </w:pPr>
            <w:r w:rsidRPr="00EC5CBB">
              <w:t>ⲱ ⲡⲓϣⲉ-ϩ̀ⲙⲉϥ̀ⲧⲟⲩ ⲛ̀ϣⲟ</w:t>
            </w:r>
          </w:p>
          <w:p w:rsidR="00EC5CBB" w:rsidRDefault="00EC5CBB" w:rsidP="00EC5CBB">
            <w:pPr>
              <w:pStyle w:val="CopticVersemulti-line"/>
            </w:pPr>
            <w:r w:rsidRPr="00EC5CBB">
              <w:t xml:space="preserve">ⲛⲉⲙ ⲡⲓⲡⲁⲣⲑⲉⲛⲟⲥ ⲛ̀ⲉⲩⲁⲅⲅⲉⲗⲓⲥⲧⲏⲥ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commentRangeStart w:id="245"/>
            <w:r w:rsidRPr="00006239">
              <w:t>My</w:t>
            </w:r>
            <w:commentRangeEnd w:id="245"/>
            <w:r w:rsidR="002E5DB0">
              <w:rPr>
                <w:rStyle w:val="CommentReference"/>
                <w:rFonts w:eastAsiaTheme="minorHAnsi" w:cstheme="minorBidi"/>
                <w:color w:val="auto"/>
                <w:lang w:val="en-CA"/>
              </w:rPr>
              <w:commentReference w:id="245"/>
            </w:r>
            <w:r w:rsidRPr="00006239">
              <w:t xml:space="preserve"> lords and fathers, the Apostles,</w:t>
            </w:r>
          </w:p>
          <w:p w:rsidR="00006239" w:rsidRPr="00006239" w:rsidRDefault="00006239" w:rsidP="00006239">
            <w:pPr>
              <w:pStyle w:val="EngHang"/>
              <w:rPr>
                <w:szCs w:val="20"/>
              </w:rPr>
            </w:pPr>
            <w:r w:rsidRPr="00006239">
              <w:t>And the rest of the Disciples,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ⲛⲁⲟ̅ⲥ̅ ⲛ̀ⲓⲟϯ ⲛ̀ⲁⲡⲟⲥⲧⲟⲗⲟⲥ</w:t>
            </w:r>
          </w:p>
          <w:p w:rsidR="00EC5CBB" w:rsidRDefault="00EC5CBB" w:rsidP="00EC5CBB">
            <w:pPr>
              <w:pStyle w:val="CopticVersemulti-line"/>
            </w:pPr>
            <w:r w:rsidRPr="00EC5CBB">
              <w:t>ⲛⲉⲙ ⲡ̀ⲥⲉⲡⲓ ⲛ̀ⲧⲉ ⲛⲓⲙⲁⲑⲏⲧⲏⲥ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blessed archdeacon,</w:t>
            </w:r>
          </w:p>
          <w:p w:rsidR="00006239" w:rsidRPr="00006239" w:rsidRDefault="00006239" w:rsidP="00006239">
            <w:pPr>
              <w:pStyle w:val="EngHang"/>
              <w:rPr>
                <w:szCs w:val="20"/>
              </w:rPr>
            </w:pPr>
            <w:r w:rsidRPr="00006239">
              <w:t>Stephen the First Martyr,</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006239">
            <w:pPr>
              <w:pStyle w:val="CopticVersemulti-line"/>
            </w:pPr>
            <w:r w:rsidRPr="00EC5CBB">
              <w:t xml:space="preserve">Ⲧⲱⲃϩ ⲙ̀Ⲡⲟ̅ⲥ̅ ⲉϩ̀ⲣⲏⲓ ⲉϫⲱⲛ </w:t>
            </w:r>
          </w:p>
          <w:p w:rsidR="00EC5CBB" w:rsidRDefault="00EC5CBB" w:rsidP="00EC5CBB">
            <w:pPr>
              <w:pStyle w:val="CopticVersemulti-line"/>
            </w:pPr>
            <w:r w:rsidRPr="00EC5CBB">
              <w:t>ⲡⲓⲁⲣⲭⲏⲇⲓⲁⲕⲱⲛ ⲉⲧⲥ̀ⲙⲁⲣⲱⲟⲩⲧ</w:t>
            </w:r>
          </w:p>
          <w:p w:rsidR="00EC5CBB" w:rsidRDefault="00EC5CBB" w:rsidP="00EC5CBB">
            <w:pPr>
              <w:pStyle w:val="CopticVersemulti-line"/>
            </w:pPr>
            <w:r w:rsidRPr="00EC5CBB">
              <w:t>Ⲥⲧⲉⲫⲁⲛⲟⲥ ⲡⲓϣⲟⲣⲡ ⲙ̀⳥</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 xml:space="preserve">O </w:t>
            </w:r>
            <w:r w:rsidR="00A91873">
              <w:t xml:space="preserve">Beholder of God, the </w:t>
            </w:r>
            <w:r w:rsidRPr="00006239">
              <w:t>Evangelist,</w:t>
            </w:r>
          </w:p>
          <w:p w:rsidR="00006239" w:rsidRPr="00006239" w:rsidRDefault="00006239" w:rsidP="00006239">
            <w:pPr>
              <w:pStyle w:val="EngHang"/>
              <w:rPr>
                <w:szCs w:val="20"/>
              </w:rPr>
            </w:pPr>
            <w:r w:rsidRPr="00006239">
              <w:t>Mark the Apostle,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ⲡⲓⲑⲉⲱⲣⲓⲙⲟⲥ ⲛ̀ⲉⲩⲁⲅⲅⲉⲗⲓⲥⲧⲏⲥ</w:t>
            </w:r>
          </w:p>
          <w:p w:rsidR="00EC5CBB" w:rsidRDefault="00EC5CBB" w:rsidP="00EC5CBB">
            <w:pPr>
              <w:pStyle w:val="CopticVersemulti-line"/>
            </w:pPr>
            <w:r w:rsidRPr="00EC5CBB">
              <w:t>Ⲙⲁⲣⲕⲟⲥ ⲡⲓⲁⲡⲟⲥⲧⲟⲗⲟⲥ</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 the martyr,</w:t>
            </w:r>
          </w:p>
          <w:p w:rsidR="00006239" w:rsidRPr="00006239" w:rsidRDefault="00006239" w:rsidP="00006239">
            <w:pPr>
              <w:pStyle w:val="EngHang"/>
              <w:rPr>
                <w:szCs w:val="20"/>
              </w:rPr>
            </w:pPr>
            <w:r w:rsidRPr="00006239">
              <w:t>My lord the prince, George,</w:t>
            </w:r>
          </w:p>
          <w:p w:rsidR="00B32610" w:rsidRDefault="00006239" w:rsidP="00006239">
            <w:pPr>
              <w:pStyle w:val="EngHangEnd"/>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ⲡⲓⲁⲑⲗⲟⲫⲟⲣⲟⲥ ⲙ̀⳥</w:t>
            </w:r>
          </w:p>
          <w:p w:rsidR="00EC5CBB" w:rsidRDefault="00EC5CBB" w:rsidP="00EC5CBB">
            <w:pPr>
              <w:pStyle w:val="CopticVersemulti-line"/>
            </w:pPr>
            <w:r>
              <w:t>ⲡⲁⲟ̅ⲥ̅ ⲡ̀ⲟⲩⲣⲟ Ⲅⲉⲱⲣⲅⲓⲟⲥ</w:t>
            </w:r>
          </w:p>
          <w:p w:rsidR="00B32610" w:rsidRDefault="00EC5CBB" w:rsidP="00EC5CBB">
            <w:pPr>
              <w:pStyle w:val="CopticVerse"/>
            </w:pPr>
            <w:r>
              <w:t>ⲛ̀ⲧⲉϥⲭⲁ ⲛⲉⲛⲛⲟⲃⲓ ⲛⲁⲛ ⲉⲃⲟⲗ</w:t>
            </w:r>
            <w:r w:rsidR="000100FF">
              <w:t>.</w:t>
            </w:r>
          </w:p>
        </w:tc>
      </w:tr>
      <w:tr w:rsidR="00B32610" w:rsidTr="000100FF">
        <w:trPr>
          <w:cantSplit/>
          <w:jc w:val="center"/>
        </w:trPr>
        <w:tc>
          <w:tcPr>
            <w:tcW w:w="288" w:type="dxa"/>
          </w:tcPr>
          <w:p w:rsidR="00B32610" w:rsidRDefault="00B32610"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Theodorus and Theodorus,</w:t>
            </w:r>
          </w:p>
          <w:p w:rsidR="00006239" w:rsidRPr="00006239" w:rsidRDefault="00006239" w:rsidP="00006239">
            <w:pPr>
              <w:pStyle w:val="EngHang"/>
              <w:rPr>
                <w:szCs w:val="20"/>
              </w:rPr>
            </w:pPr>
            <w:r w:rsidRPr="00006239">
              <w:t>Leontius and Panicharus,</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B32610"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Ⲑⲉⲱⲇⲟⲣⲟⲥ ⲛⲉⲙ Ⲑⲉⲱⲇⲟⲣⲟⲥ</w:t>
            </w:r>
          </w:p>
          <w:p w:rsidR="00EC5CBB" w:rsidRDefault="00EC5CBB" w:rsidP="00EC5CBB">
            <w:pPr>
              <w:pStyle w:val="CopticVersemulti-line"/>
            </w:pPr>
            <w:r w:rsidRPr="00EC5CBB">
              <w:t xml:space="preserve">ⲛⲉⲙ Ⲗⲉⲟⲛⲧⲓⲟⲥ ⲛⲉⲙ Ⲡⲁⲛⲓⲕⲁⲣⲡⲟⲥ </w:t>
            </w:r>
          </w:p>
          <w:p w:rsidR="00B32610" w:rsidRDefault="00EC5CBB" w:rsidP="00EC5CBB">
            <w:pPr>
              <w:pStyle w:val="CopticVerse"/>
            </w:pPr>
            <w:r w:rsidRPr="00EC5CBB">
              <w:t>ⲛ̀ⲧⲉϥⲭⲁ ⲛⲉⲛⲛⲟⲃⲓ ⲛⲁⲛ ⲉⲃⲟⲗ</w:t>
            </w:r>
            <w:r w:rsidR="000100FF">
              <w:t>.</w:t>
            </w:r>
          </w:p>
        </w:tc>
      </w:tr>
      <w:tr w:rsidR="00B32610" w:rsidTr="000100FF">
        <w:trPr>
          <w:cantSplit/>
          <w:jc w:val="center"/>
        </w:trPr>
        <w:tc>
          <w:tcPr>
            <w:tcW w:w="288" w:type="dxa"/>
          </w:tcPr>
          <w:p w:rsidR="00B32610"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Philopater Mercurius,</w:t>
            </w:r>
          </w:p>
          <w:p w:rsidR="00006239" w:rsidRPr="00006239" w:rsidRDefault="00006239" w:rsidP="00006239">
            <w:pPr>
              <w:pStyle w:val="EngHang"/>
              <w:rPr>
                <w:szCs w:val="20"/>
              </w:rPr>
            </w:pPr>
            <w:r w:rsidRPr="00006239">
              <w:t>Abba Mina and Abba Victor,</w:t>
            </w:r>
          </w:p>
          <w:p w:rsidR="00B32610" w:rsidRPr="00006239" w:rsidRDefault="00006239" w:rsidP="00006239">
            <w:pPr>
              <w:pStyle w:val="EngHangEnd"/>
              <w:rPr>
                <w:szCs w:val="20"/>
              </w:rPr>
            </w:pPr>
            <w:r w:rsidRPr="00006239">
              <w:t>That He may forgive us our sins.</w:t>
            </w:r>
          </w:p>
        </w:tc>
        <w:tc>
          <w:tcPr>
            <w:tcW w:w="288" w:type="dxa"/>
          </w:tcPr>
          <w:p w:rsidR="00B32610" w:rsidRDefault="00B32610" w:rsidP="00B45901"/>
        </w:tc>
        <w:tc>
          <w:tcPr>
            <w:tcW w:w="288" w:type="dxa"/>
          </w:tcPr>
          <w:p w:rsidR="00B32610"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Ⲫⲓⲗⲟⲡⲁⲧⲏⲣ Ⲙⲉⲣⲕⲟⲩⲣⲓⲟⲥ</w:t>
            </w:r>
          </w:p>
          <w:p w:rsidR="00EC5CBB" w:rsidRDefault="00EC5CBB" w:rsidP="00EC5CBB">
            <w:pPr>
              <w:pStyle w:val="CopticVersemulti-line"/>
            </w:pPr>
            <w:r w:rsidRPr="00EC5CBB">
              <w:t xml:space="preserve">ⲛⲉⲙ ⲁⲡⲁ Ⲙⲏⲛⲁ ⲛⲉⲙ ⲁⲡⲁ Ⲃⲓⲕⲧⲱⲣ </w:t>
            </w:r>
          </w:p>
          <w:p w:rsidR="00B32610"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Claudius and Theodorus,</w:t>
            </w:r>
          </w:p>
          <w:p w:rsidR="00006239" w:rsidRPr="00006239" w:rsidRDefault="00006239" w:rsidP="00006239">
            <w:pPr>
              <w:pStyle w:val="EngHang"/>
              <w:rPr>
                <w:szCs w:val="20"/>
              </w:rPr>
            </w:pPr>
            <w:r w:rsidRPr="00006239">
              <w:t>Abba Eschyron and Abba Isaac,</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ⲕⲩⲣⲓ Ⲕⲗⲁⲩⲇⲓⲟⲥ ⲛⲉⲙ Ⲑⲉⲱⲇⲟⲣⲟⲥ</w:t>
            </w:r>
          </w:p>
          <w:p w:rsidR="00EC5CBB" w:rsidRDefault="00EC5CBB" w:rsidP="00EC5CBB">
            <w:pPr>
              <w:pStyle w:val="CopticVersemulti-line"/>
            </w:pPr>
            <w:r w:rsidRPr="00EC5CBB">
              <w:t xml:space="preserve">ⲛⲉⲙ ⲁⲡⲁ Ⲥⲭⲏⲣⲟⲛ ⲛⲉⲙ ⲁⲡⲁ Ⲓⲥⲁⲁⲕ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Basilidis and Eusebius,</w:t>
            </w:r>
          </w:p>
          <w:p w:rsidR="00006239" w:rsidRPr="00006239" w:rsidRDefault="00006239" w:rsidP="00006239">
            <w:pPr>
              <w:pStyle w:val="EngHang"/>
              <w:rPr>
                <w:szCs w:val="20"/>
              </w:rPr>
            </w:pPr>
            <w:r w:rsidRPr="00006239">
              <w:t>Macarius and Philotheos,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Ⲃⲁⲥⲓⲗⲓⲧⲏⲥ ⲛⲉⲙ Ⲉⲩⲥⲉⲃⲓⲟⲥ</w:t>
            </w:r>
          </w:p>
          <w:p w:rsidR="00EC5CBB" w:rsidRDefault="00EC5CBB" w:rsidP="00EC5CBB">
            <w:pPr>
              <w:pStyle w:val="CopticVersemulti-line"/>
            </w:pPr>
            <w:r w:rsidRPr="00EC5CBB">
              <w:t>ⲛⲉⲙ Ⲙⲁⲕⲁⲣⲓⲟⲥ ⲛⲉⲙ Ⲫⲓⲗⲟⲑⲉⲟⲥ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Pisoora and Abba Epshoi,</w:t>
            </w:r>
          </w:p>
          <w:p w:rsidR="00006239" w:rsidRPr="00006239" w:rsidRDefault="00006239" w:rsidP="00006239">
            <w:pPr>
              <w:pStyle w:val="EngHang"/>
              <w:rPr>
                <w:szCs w:val="20"/>
              </w:rPr>
            </w:pPr>
            <w:r w:rsidRPr="00006239">
              <w:t>Abba Eesi and his sister Thekla,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Ⲡⲓⲥⲟⲩⲣⲁ ⲛⲉⲙ ⲁⲡⲁ Ⲡϣⲱⲓ</w:t>
            </w:r>
          </w:p>
          <w:p w:rsidR="00EC5CBB" w:rsidRDefault="00EC5CBB" w:rsidP="00EC5CBB">
            <w:pPr>
              <w:pStyle w:val="CopticVersemulti-line"/>
            </w:pPr>
            <w:r w:rsidRPr="00EC5CBB">
              <w:t>ⲛⲉⲙ ⲁⲡⲁ Ⲏⲥⲓ ⲛⲉⲙ Ⲑⲉⲕⲗⲁ</w:t>
            </w:r>
            <w:r>
              <w:t xml:space="preserve"> </w:t>
            </w:r>
            <w:r w:rsidRPr="00EC5CBB">
              <w:t>ⲧⲉϥⲥⲱⲛⲓ</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Justus, Apali and Theoklia,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 xml:space="preserve"> ⲛⲓⲁⲑⲗⲟⲫⲟⲣⲟⲥ ⲙ̀⳥</w:t>
            </w:r>
          </w:p>
          <w:p w:rsidR="00EC5CBB" w:rsidRDefault="00EC5CBB" w:rsidP="00EC5CBB">
            <w:pPr>
              <w:pStyle w:val="CopticVersemulti-line"/>
            </w:pPr>
            <w:r w:rsidRPr="00EC5CBB">
              <w:t>ⲓⲟⲩⲥⲧⲟⲩⲥ ⲛⲉⲙ Ⲁⲡⲁⲗⲓ ⲛⲉⲙ Ⲑⲉⲟⲕⲗⲓⲁ</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Saint James the Persian,</w:t>
            </w:r>
          </w:p>
          <w:p w:rsidR="00006239" w:rsidRPr="00006239" w:rsidRDefault="00006239" w:rsidP="00006239">
            <w:pPr>
              <w:pStyle w:val="EngHang"/>
              <w:rPr>
                <w:szCs w:val="20"/>
              </w:rPr>
            </w:pPr>
            <w:r w:rsidRPr="00006239">
              <w:t>Saint Sergius and Saint Bachus,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Ⲓⲁⲕⲱⲃⲟⲥ ⲡⲓϥⲉⲣⲥⲓⲥ</w:t>
            </w:r>
          </w:p>
          <w:p w:rsidR="00EC5CBB" w:rsidRDefault="00EC5CBB" w:rsidP="00EC5CBB">
            <w:pPr>
              <w:pStyle w:val="CopticVersemulti-line"/>
            </w:pPr>
            <w:r w:rsidRPr="00EC5CBB">
              <w:t>ⲛⲉⲙ ⲡⲁⲅⲓⲟⲥ Ⲥⲉⲣⲅⲓⲟⲥ ⲛⲉⲙ Ⲃⲁⲭⲟⲥ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Cosmas, his brothers and their mother,</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Ⲕⲟⲥⲙⲁ ⲛⲉⲙ ⲛⲉϥⲥ̀ⲛⲏⲟⲩ ⲛⲉⲙ ⲧⲟⲩⲙⲁⲩ</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Cyrus and his brother John,</w:t>
            </w:r>
          </w:p>
          <w:p w:rsidR="00006239" w:rsidRPr="00006239" w:rsidRDefault="00006239" w:rsidP="00006239">
            <w:pPr>
              <w:pStyle w:val="EngHang"/>
              <w:rPr>
                <w:szCs w:val="20"/>
              </w:rPr>
            </w:pPr>
            <w:r w:rsidRPr="00006239">
              <w:t>And Barbara and Juliana,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rPr>
                <w:highlight w:val="yellow"/>
              </w:rPr>
            </w:pPr>
            <w:r w:rsidRPr="00EC5CBB">
              <w:rPr>
                <w:highlight w:val="yellow"/>
              </w:rPr>
              <w:t>Ⲧⲱⲃϩ ⲙ̀Ⲡⲟ̅ⲥ̅ ⲉϩ̀ⲣⲏⲓ ⲉϫⲱⲛ</w:t>
            </w:r>
          </w:p>
          <w:p w:rsidR="00EC5CBB" w:rsidRDefault="00EC5CBB" w:rsidP="00EC5CBB">
            <w:pPr>
              <w:pStyle w:val="CopticVersemulti-line"/>
              <w:rPr>
                <w:highlight w:val="yellow"/>
              </w:rPr>
            </w:pPr>
            <w:r w:rsidRPr="00EC5CBB">
              <w:rPr>
                <w:highlight w:val="yellow"/>
              </w:rPr>
              <w:t>ⲁⲡⲁ Ⲕⲓⲣ ⲛⲉⲙ Ⲓⲱ̅ⲁ̅ ⲡⲉϥⲥⲟⲛ</w:t>
            </w:r>
          </w:p>
          <w:p w:rsidR="00EC5CBB" w:rsidRDefault="00EC5CBB" w:rsidP="00EC5CBB">
            <w:pPr>
              <w:pStyle w:val="CopticVersemulti-line"/>
              <w:rPr>
                <w:highlight w:val="yellow"/>
              </w:rPr>
            </w:pPr>
            <w:r w:rsidRPr="00EC5CBB">
              <w:rPr>
                <w:highlight w:val="yellow"/>
              </w:rPr>
              <w:t>ⲛⲉⲙ Ⲃⲁⲣⲃⲁⲣⲁ ⲛⲉⲙ Ⲓⲟⲩⲗⲓⲁⲛⲏ ⲛⲉⲙ Ⲧⲩⲙⲓⲁⲛⲏ</w:t>
            </w:r>
          </w:p>
          <w:p w:rsidR="00006239" w:rsidRDefault="00EC5CBB" w:rsidP="00EC5CBB">
            <w:pPr>
              <w:pStyle w:val="CopticVerse"/>
            </w:pPr>
            <w:r w:rsidRPr="00EC5CBB">
              <w:rPr>
                <w:highlight w:val="yellow"/>
              </w:rPr>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Master Apatir and his sister Era-ee,</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006239">
            <w:pPr>
              <w:pStyle w:val="CopticVersemulti-line"/>
            </w:pPr>
            <w:r w:rsidRPr="00EC5CBB">
              <w:t>Ⲧⲱⲃϩ ⲙ̀Ⲡⲟ̅ⲥ̅ ⲉϩ̀ⲣⲏⲓ 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ⲕⲩⲣⲓ Ⲁⲡⲁⲧⲏⲣ ⲛⲉⲙ Ⲏⲣⲁⲏ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Julius and those who were with him,</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t>Ⲧⲱⲃϩ ⲙ̀Ⲡⲟ̅ⲥ̅ ⲉϩ̀ⲣⲏⲓ ⲉϫⲱⲛ</w:t>
            </w:r>
          </w:p>
          <w:p w:rsidR="00EC5CBB" w:rsidRDefault="00EC5CBB" w:rsidP="00EC5CBB">
            <w:pPr>
              <w:pStyle w:val="CopticVersemulti-line"/>
            </w:pPr>
            <w:r>
              <w:t>ⲛⲓⲁⲑⲗⲟⲫⲟⲣⲟⲥ ⲙ̀⳥</w:t>
            </w:r>
          </w:p>
          <w:p w:rsidR="00EC5CBB" w:rsidRDefault="00EC5CBB" w:rsidP="00EC5CBB">
            <w:pPr>
              <w:pStyle w:val="CopticVersemulti-line"/>
            </w:pPr>
            <w:r>
              <w:t>Ⲓⲟⲩⲗⲓⲟⲥ ⲛⲉⲙ ⲛⲏⲉⲑⲛⲉⲙⲁϥ</w:t>
            </w:r>
          </w:p>
          <w:p w:rsidR="00006239" w:rsidRDefault="00EC5CBB" w:rsidP="00EC5CBB">
            <w:pPr>
              <w:pStyle w:val="CopticVerse"/>
            </w:pPr>
            <w:r>
              <w:t>ⲛ̀ⲧⲉϥⲭⲁ ⲛⲉⲛⲛⲟⲃⲓ ⲛⲁⲛ ⲉⲃⲟ</w:t>
            </w:r>
            <w:r w:rsidRPr="00EC5CBB">
              <w:t>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r w:rsidR="00006239" w:rsidRPr="00006239">
              <w:t xml:space="preserve"> </w:t>
            </w:r>
          </w:p>
          <w:p w:rsidR="00006239" w:rsidRPr="00006239" w:rsidRDefault="00006239" w:rsidP="00006239">
            <w:pPr>
              <w:pStyle w:val="EngHang"/>
              <w:rPr>
                <w:szCs w:val="20"/>
              </w:rPr>
            </w:pPr>
            <w:r w:rsidRPr="00006239">
              <w:t>Mari Pahnam and his sister Sarah,</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EC5CBB" w:rsidRDefault="00EC5CBB" w:rsidP="00EC5CBB">
            <w:pPr>
              <w:pStyle w:val="CopticVersemulti-line"/>
            </w:pPr>
            <w:r w:rsidRPr="00EC5CBB">
              <w:t>Ⲧⲱⲃϩ ⲙ̀Ⲡⲟ̅ⲥ̅ ⲉϩ̀ⲣⲏⲓ</w:t>
            </w:r>
            <w:r>
              <w:t xml:space="preserve"> </w:t>
            </w:r>
            <w:r w:rsidRPr="00EC5CBB">
              <w:t>ⲉϫⲱⲛ</w:t>
            </w:r>
          </w:p>
          <w:p w:rsidR="00EC5CBB" w:rsidRDefault="00EC5CBB" w:rsidP="00EC5CBB">
            <w:pPr>
              <w:pStyle w:val="CopticVersemulti-line"/>
            </w:pPr>
            <w:r w:rsidRPr="00EC5CBB">
              <w:t>ⲛⲓⲁⲑⲗⲟⲫⲟⲣⲟⲥ ⲙ̀⳥</w:t>
            </w:r>
          </w:p>
          <w:p w:rsidR="00EC5CBB" w:rsidRDefault="00EC5CBB" w:rsidP="00EC5CBB">
            <w:pPr>
              <w:pStyle w:val="CopticVersemulti-line"/>
            </w:pPr>
            <w:r w:rsidRPr="00EC5CBB">
              <w:t xml:space="preserve">ⲙⲁⲣⲓ ⲡⲁϩⲛⲁⲙ ⲛⲉⲙ Ⲥⲁⲣⲣⲁ ⲧⲉϥⲥⲱⲛⲓ </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Sarapamon the Bishop,</w:t>
            </w:r>
          </w:p>
          <w:p w:rsidR="00006239" w:rsidRPr="00006239" w:rsidRDefault="00006239" w:rsidP="00006239">
            <w:pPr>
              <w:pStyle w:val="EngHang"/>
              <w:rPr>
                <w:szCs w:val="20"/>
              </w:rPr>
            </w:pPr>
            <w:r w:rsidRPr="00006239">
              <w:t>Psati and Gallinikos,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EC5CBB" w:rsidRDefault="00EC5CBB" w:rsidP="00EC5CBB">
            <w:pPr>
              <w:pStyle w:val="CopticVersemulti-line"/>
            </w:pPr>
            <w:r w:rsidRPr="00EC5CBB">
              <w:t>Ⲧⲱⲃϩ ⲙ̀Ⲡⲟ̅ⲥ̅ ⲉϩ̀ⲣⲏⲓ ⲉϫⲱⲛ</w:t>
            </w:r>
          </w:p>
          <w:p w:rsidR="00EC5CBB" w:rsidRDefault="00EC5CBB" w:rsidP="00EC5CBB">
            <w:pPr>
              <w:pStyle w:val="CopticVersemulti-line"/>
            </w:pPr>
            <w:r w:rsidRPr="00EC5CBB">
              <w:t>ⲁⲃⲃⲁ Ⲥⲁⲣⲁⲡⲁⲙⲱⲛ ⲡⲓⲉⲡⲓⲥⲕⲟⲡⲟⲥ</w:t>
            </w:r>
          </w:p>
          <w:p w:rsidR="00EC5CBB" w:rsidRDefault="00EC5CBB" w:rsidP="00EC5CBB">
            <w:pPr>
              <w:pStyle w:val="CopticVersemulti-line"/>
            </w:pPr>
            <w:r w:rsidRPr="00EC5CBB">
              <w:t>ⲛⲉⲙ Ⲯⲁⲧⲉ ⲛⲉⲙ Ⲅⲁⲗⲗⲓⲛⲓⲕⲟⲥ</w:t>
            </w:r>
          </w:p>
          <w:p w:rsidR="00006239" w:rsidRDefault="00EC5CBB" w:rsidP="00EC5CBB">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The Forty Saints of Sebastia,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 xml:space="preserve"> ⲛⲓⲁⲑⲗⲟⲫⲟⲣⲟⲥ ⲙ̀⳥</w:t>
            </w:r>
          </w:p>
          <w:p w:rsidR="00EC5CBB" w:rsidRDefault="00EC5CBB" w:rsidP="00EC5CBB">
            <w:pPr>
              <w:pStyle w:val="CopticVersemulti-line"/>
            </w:pPr>
            <w:r>
              <w:t>ⲡⲓϩ̀ⲙⲉ ⲉ̅ⲑ̅ⲩ ⲛ̀ⲧⲉ Ⲥⲉⲃⲁⲥⲧⲉ</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Piro and Athom,</w:t>
            </w:r>
          </w:p>
          <w:p w:rsidR="00006239" w:rsidRPr="00006239" w:rsidRDefault="00006239" w:rsidP="00006239">
            <w:pPr>
              <w:pStyle w:val="EngHang"/>
              <w:rPr>
                <w:szCs w:val="20"/>
              </w:rPr>
            </w:pPr>
            <w:r w:rsidRPr="00006239">
              <w:t>And John and Simeon,</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ⲁⲃⲃⲁ Ⲡⲓⲣⲱⲟⲩ ⲛⲉⲙ Ⲁⲑⲱⲙ</w:t>
            </w:r>
          </w:p>
          <w:p w:rsidR="000100FF" w:rsidRDefault="00EC5CBB" w:rsidP="000100FF">
            <w:pPr>
              <w:pStyle w:val="CopticVersemulti-line"/>
            </w:pPr>
            <w:r w:rsidRPr="00EC5CBB">
              <w:t>ⲛⲉⲙ Ⲓⲱ̅ⲁ̅ ⲛⲉⲙ Ⲥⲩⲙⲉⲱⲛ</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A91873" w:rsidP="00006239">
            <w:pPr>
              <w:pStyle w:val="EngHang"/>
              <w:rPr>
                <w:szCs w:val="20"/>
              </w:rPr>
            </w:pPr>
            <w:r>
              <w:t>O struggle-bearers the martyrs,</w:t>
            </w:r>
          </w:p>
          <w:p w:rsidR="00006239" w:rsidRPr="00006239" w:rsidRDefault="00006239" w:rsidP="00006239">
            <w:pPr>
              <w:pStyle w:val="EngHang"/>
              <w:rPr>
                <w:szCs w:val="20"/>
              </w:rPr>
            </w:pPr>
            <w:r w:rsidRPr="00006239">
              <w:t>Abba Epshoi and his friend Peter,</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06239">
            <w:pPr>
              <w:pStyle w:val="CopticVersemulti-line"/>
            </w:pPr>
            <w:r w:rsidRPr="00EC5CBB">
              <w:t>ⲛⲓⲁⲑⲗⲟⲫⲟⲣⲟⲥ ⲙ̀⳥</w:t>
            </w:r>
          </w:p>
          <w:p w:rsidR="000100FF" w:rsidRDefault="00EC5CBB" w:rsidP="00006239">
            <w:pPr>
              <w:pStyle w:val="CopticVersemulti-line"/>
            </w:pPr>
            <w:r w:rsidRPr="00EC5CBB">
              <w:t xml:space="preserve">ⲁⲡⲁ Ⲡϣⲱⲓ ⲛⲉⲙ ⲡⲉϥϣ̀ⲫⲏⲣ Ⲡⲉⲧⲣⲟⲥ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Eklog the priest,</w:t>
            </w:r>
          </w:p>
          <w:p w:rsidR="00006239" w:rsidRPr="00006239" w:rsidRDefault="00006239" w:rsidP="00006239">
            <w:pPr>
              <w:pStyle w:val="EngHang"/>
              <w:rPr>
                <w:szCs w:val="20"/>
              </w:rPr>
            </w:pPr>
            <w:r w:rsidRPr="00006239">
              <w:t>Abba Epgol and Abba Kav,</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ⲁⲡⲁ Ⲕⲗⲟϫ ⲡⲓⲡⲣⲉⲥⲃⲩⲧⲉⲣⲟⲥ</w:t>
            </w:r>
          </w:p>
          <w:p w:rsidR="000100FF" w:rsidRDefault="00EC5CBB" w:rsidP="000100FF">
            <w:pPr>
              <w:pStyle w:val="CopticVersemulti-line"/>
            </w:pPr>
            <w:r w:rsidRPr="00EC5CBB">
              <w:t xml:space="preserve">ⲛⲉⲙ ⲁⲡⲁ Ⲡϫⲟⲗ ⲛⲉⲙ ⲁⲡⲁ Ⲕⲁⲩ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Abba John of Heraclia,</w:t>
            </w:r>
          </w:p>
          <w:p w:rsidR="00006239" w:rsidRPr="00006239" w:rsidRDefault="00006239" w:rsidP="00006239">
            <w:pPr>
              <w:pStyle w:val="EngHang"/>
              <w:rPr>
                <w:szCs w:val="20"/>
              </w:rPr>
            </w:pPr>
            <w:r w:rsidRPr="00006239">
              <w:t>Master Piphamon and Pistavros,</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06239">
            <w:pPr>
              <w:pStyle w:val="CopticVersemulti-line"/>
            </w:pPr>
            <w:r w:rsidRPr="00EC5CBB">
              <w:t>Ⲧⲱⲃϩ ⲙ̀Ⲡⲟ̅ⲥ̅ ⲉϩ̀ⲣⲏⲓ ⲉϫⲱⲛ</w:t>
            </w:r>
          </w:p>
          <w:p w:rsidR="000100FF" w:rsidRDefault="00EC5CBB" w:rsidP="000100FF">
            <w:pPr>
              <w:pStyle w:val="CopticVersemulti-line"/>
            </w:pPr>
            <w:r w:rsidRPr="00EC5CBB">
              <w:t>ⲁⲡⲁ Ⲓⲱ̅ⲁ̅ ⲡⲓⲣⲉⲙϩⲁⲣⲁⲕⲗⲓⲁ</w:t>
            </w:r>
          </w:p>
          <w:p w:rsidR="000100FF" w:rsidRDefault="00EC5CBB" w:rsidP="000100FF">
            <w:pPr>
              <w:pStyle w:val="CopticVersemulti-line"/>
            </w:pPr>
            <w:r w:rsidRPr="00EC5CBB">
              <w:t xml:space="preserve">ⲛⲉⲙ ⲕⲩⲣⲓ Ⲡⲓⲫⲁⲙⲱⲛ ⲛⲉⲙ Ⲡⲓⲥⲧⲁⲩⲣⲟⲥ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Isidore and Panteleon,</w:t>
            </w:r>
          </w:p>
          <w:p w:rsidR="00006239" w:rsidRPr="00006239" w:rsidRDefault="00006239" w:rsidP="00006239">
            <w:pPr>
              <w:pStyle w:val="EngHang"/>
              <w:rPr>
                <w:szCs w:val="20"/>
              </w:rPr>
            </w:pPr>
            <w:r w:rsidRPr="00006239">
              <w:t>Sophia and Euphemia,</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Ⲏⲥⲱⲇⲟⲣⲟⲥ ⲛⲉⲙ Ⲡⲁⲛⲧⲉⲗⲉⲟⲛ</w:t>
            </w:r>
          </w:p>
          <w:p w:rsidR="000100FF" w:rsidRDefault="00EC5CBB" w:rsidP="000100FF">
            <w:pPr>
              <w:pStyle w:val="CopticVersemulti-line"/>
            </w:pPr>
            <w:r w:rsidRPr="00EC5CBB">
              <w:t>Ⲥⲟⲫⲓⲁ ⲛⲉⲙ Ⲉⲩⲫⲟⲙⲓⲁ</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lastRenderedPageBreak/>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Master Apanoub and Ptolomeos,</w:t>
            </w:r>
          </w:p>
          <w:p w:rsidR="00006239" w:rsidRPr="00006239" w:rsidRDefault="00006239" w:rsidP="00006239">
            <w:pPr>
              <w:pStyle w:val="EngHang"/>
              <w:rPr>
                <w:szCs w:val="20"/>
              </w:rPr>
            </w:pPr>
            <w:r w:rsidRPr="00006239">
              <w:t>Apakragon and Sousennius,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ⲕⲩⲣⲓ ⲁⲡⲁⲛⲟⲩⲃ ⲛⲉⲙ Ⲡⲑⲗⲟⲙⲉⲟⲥ</w:t>
            </w:r>
          </w:p>
          <w:p w:rsidR="000100FF" w:rsidRDefault="00EC5CBB" w:rsidP="000100FF">
            <w:pPr>
              <w:pStyle w:val="CopticVersemulti-line"/>
            </w:pPr>
            <w:r w:rsidRPr="00EC5CBB">
              <w:t xml:space="preserve">ⲛⲉⲙ ⲁⲡⲁ Ⲕⲣⲁⲅⲟⲛ ⲛⲉⲙ Ⲥⲟⲩⲥⲉⲛⲛⲓⲟⲥ </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great high priest,</w:t>
            </w:r>
          </w:p>
          <w:p w:rsidR="00006239" w:rsidRPr="00006239" w:rsidRDefault="00006239" w:rsidP="00006239">
            <w:pPr>
              <w:pStyle w:val="EngHang"/>
              <w:rPr>
                <w:szCs w:val="20"/>
              </w:rPr>
            </w:pPr>
            <w:r w:rsidRPr="00006239">
              <w:t>Abba Peter, the martyr among the priests,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ⲡⲓⲛⲓϣϯ ⲛ̀ⲁⲣⲭⲏ ⲉⲣⲉⲩⲥ</w:t>
            </w:r>
          </w:p>
          <w:p w:rsidR="000100FF" w:rsidRDefault="00EC5CBB" w:rsidP="000100FF">
            <w:pPr>
              <w:pStyle w:val="CopticVersemulti-line"/>
            </w:pPr>
            <w:r w:rsidRPr="00EC5CBB">
              <w:t>ⲁⲃⲃⲁ Ⲡⲉⲧⲣⲟⲥ ⲓⲉⲣⲟ⳥</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new martyrs,</w:t>
            </w:r>
          </w:p>
          <w:p w:rsidR="00006239" w:rsidRPr="00006239" w:rsidRDefault="00006239" w:rsidP="00006239">
            <w:pPr>
              <w:pStyle w:val="EngHang"/>
              <w:rPr>
                <w:szCs w:val="20"/>
              </w:rPr>
            </w:pPr>
            <w:r w:rsidRPr="00006239">
              <w:t>Pistavros and Arsenius,</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ⲱ ⲛⲓⲃⲉⲣⲓ ⲙ̀⳥</w:t>
            </w:r>
          </w:p>
          <w:p w:rsidR="000100FF" w:rsidRDefault="00EC5CBB" w:rsidP="000100FF">
            <w:pPr>
              <w:pStyle w:val="CopticVersemulti-line"/>
            </w:pPr>
            <w:r>
              <w:t>Ⲡⲓⲥⲧⲁⲩⲣⲟⲥ ⲛⲉⲙ Ⲁⲣⲥⲉⲛⲓⲟⲥ</w:t>
            </w:r>
          </w:p>
          <w:p w:rsidR="00006239" w:rsidRDefault="00EC5CBB" w:rsidP="000100FF">
            <w:pPr>
              <w:pStyle w:val="CopticVerse"/>
            </w:pPr>
            <w:r>
              <w:t>ⲛ̀ⲧⲉϥⲭⲁ ⲛⲉⲛⲛⲟⲃⲓ ⲛⲁⲛ ⲉⲃⲟⲗ</w:t>
            </w:r>
            <w:r w:rsidR="000100FF">
              <w:t>.</w:t>
            </w:r>
          </w:p>
        </w:tc>
      </w:tr>
      <w:tr w:rsidR="00006239" w:rsidTr="000100FF">
        <w:trPr>
          <w:cantSplit/>
          <w:jc w:val="center"/>
        </w:trPr>
        <w:tc>
          <w:tcPr>
            <w:tcW w:w="288" w:type="dxa"/>
          </w:tcPr>
          <w:p w:rsidR="00006239" w:rsidRDefault="00006239" w:rsidP="00006239">
            <w:pPr>
              <w:pStyle w:val="CopticCross"/>
            </w:pP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Michael the hegoumen,</w:t>
            </w:r>
          </w:p>
          <w:p w:rsidR="00006239" w:rsidRPr="00006239" w:rsidRDefault="00006239" w:rsidP="00006239">
            <w:pPr>
              <w:pStyle w:val="EngHang"/>
              <w:rPr>
                <w:szCs w:val="20"/>
              </w:rPr>
            </w:pPr>
            <w:r w:rsidRPr="00006239">
              <w:t>And Michael the monk,</w:t>
            </w:r>
          </w:p>
          <w:p w:rsidR="00006239" w:rsidRPr="00006239" w:rsidRDefault="00006239" w:rsidP="00006239">
            <w:pPr>
              <w:pStyle w:val="EngHangEnd"/>
              <w:rPr>
                <w:color w:val="auto"/>
                <w:szCs w:val="20"/>
              </w:rPr>
            </w:pPr>
            <w:r w:rsidRPr="00006239">
              <w:t>That He may forgive us our sins.</w:t>
            </w:r>
          </w:p>
        </w:tc>
        <w:tc>
          <w:tcPr>
            <w:tcW w:w="288" w:type="dxa"/>
          </w:tcPr>
          <w:p w:rsidR="00006239" w:rsidRDefault="00006239" w:rsidP="00B45901"/>
        </w:tc>
        <w:tc>
          <w:tcPr>
            <w:tcW w:w="288" w:type="dxa"/>
          </w:tcPr>
          <w:p w:rsidR="00006239" w:rsidRDefault="00006239" w:rsidP="00006239">
            <w:pPr>
              <w:pStyle w:val="CopticCross"/>
            </w:pPr>
          </w:p>
        </w:tc>
        <w:tc>
          <w:tcPr>
            <w:tcW w:w="3960" w:type="dxa"/>
          </w:tcPr>
          <w:p w:rsidR="000100FF" w:rsidRDefault="00EC5CBB" w:rsidP="000100FF">
            <w:pPr>
              <w:pStyle w:val="CopticVersemulti-line"/>
            </w:pPr>
            <w:r w:rsidRPr="00EC5CBB">
              <w:t>Ⲧⲱⲃϩ ⲙ̀Ⲡⲟ̅ⲥ̅ ⲉϩ̀ⲣⲏⲓ ⲉϫⲱⲛ</w:t>
            </w:r>
          </w:p>
          <w:p w:rsidR="000100FF" w:rsidRDefault="00EC5CBB" w:rsidP="000100FF">
            <w:pPr>
              <w:pStyle w:val="CopticVersemulti-line"/>
            </w:pPr>
            <w:r w:rsidRPr="00EC5CBB">
              <w:t>Ⲱ Ⲙⲓⲭⲁⲏⲗ ⲡⲓϩⲏϫⲟⲩⲙⲉⲛⲟⲥ</w:t>
            </w:r>
          </w:p>
          <w:p w:rsidR="000100FF" w:rsidRDefault="00EC5CBB" w:rsidP="000100FF">
            <w:pPr>
              <w:pStyle w:val="CopticVersemulti-line"/>
            </w:pPr>
            <w:r w:rsidRPr="00EC5CBB">
              <w:t>ⲛⲉⲙ Ⲙⲓⲭⲁⲏⲗ ⲡⲓⲙⲟⲛⲁⲭⲟⲥ</w:t>
            </w:r>
          </w:p>
          <w:p w:rsidR="00006239" w:rsidRDefault="00EC5CBB" w:rsidP="000100FF">
            <w:pPr>
              <w:pStyle w:val="CopticVerse"/>
            </w:pPr>
            <w:r w:rsidRPr="00EC5CBB">
              <w:t>ⲛ̀ⲧⲉϥⲭⲁ ⲛⲉⲛⲛⲟⲃⲓ ⲛⲁⲛ ⲉⲃⲟⲗ</w:t>
            </w:r>
            <w:r w:rsidR="000100FF">
              <w:t>.</w:t>
            </w:r>
          </w:p>
        </w:tc>
      </w:tr>
      <w:tr w:rsidR="00006239" w:rsidTr="000100FF">
        <w:trPr>
          <w:cantSplit/>
          <w:jc w:val="center"/>
        </w:trPr>
        <w:tc>
          <w:tcPr>
            <w:tcW w:w="288" w:type="dxa"/>
          </w:tcPr>
          <w:p w:rsidR="00006239" w:rsidRDefault="000100FF" w:rsidP="00006239">
            <w:pPr>
              <w:pStyle w:val="CopticCross"/>
            </w:pPr>
            <w:r>
              <w:t>¿</w:t>
            </w:r>
          </w:p>
        </w:tc>
        <w:tc>
          <w:tcPr>
            <w:tcW w:w="3960" w:type="dxa"/>
          </w:tcPr>
          <w:p w:rsidR="00006239" w:rsidRPr="00006239" w:rsidRDefault="00006239" w:rsidP="00006239">
            <w:pPr>
              <w:pStyle w:val="EngHang"/>
              <w:rPr>
                <w:szCs w:val="20"/>
              </w:rPr>
            </w:pPr>
            <w:r w:rsidRPr="00006239">
              <w:t>Pray to the Lord on our behalf,</w:t>
            </w:r>
          </w:p>
          <w:p w:rsidR="00006239" w:rsidRPr="00006239" w:rsidRDefault="00006239" w:rsidP="00006239">
            <w:pPr>
              <w:pStyle w:val="EngHang"/>
              <w:rPr>
                <w:szCs w:val="20"/>
              </w:rPr>
            </w:pPr>
            <w:r w:rsidRPr="00006239">
              <w:t>O choir of the martyrs,</w:t>
            </w:r>
          </w:p>
          <w:p w:rsidR="00006239" w:rsidRPr="00006239" w:rsidRDefault="00006239" w:rsidP="00006239">
            <w:pPr>
              <w:pStyle w:val="EngHang"/>
              <w:rPr>
                <w:szCs w:val="20"/>
              </w:rPr>
            </w:pPr>
            <w:r w:rsidRPr="00006239">
              <w:t>Who suffered for the sake of Christ,</w:t>
            </w:r>
          </w:p>
          <w:p w:rsidR="00006239" w:rsidRPr="00006239" w:rsidRDefault="00006239" w:rsidP="00006239">
            <w:pPr>
              <w:pStyle w:val="EngHangEnd"/>
            </w:pPr>
            <w:r w:rsidRPr="00006239">
              <w:t>That He may forgive us our sins.</w:t>
            </w:r>
          </w:p>
        </w:tc>
        <w:tc>
          <w:tcPr>
            <w:tcW w:w="288" w:type="dxa"/>
          </w:tcPr>
          <w:p w:rsidR="00006239" w:rsidRDefault="00006239" w:rsidP="00B45901"/>
        </w:tc>
        <w:tc>
          <w:tcPr>
            <w:tcW w:w="288" w:type="dxa"/>
          </w:tcPr>
          <w:p w:rsidR="00006239" w:rsidRDefault="000100FF" w:rsidP="00006239">
            <w:pPr>
              <w:pStyle w:val="CopticCross"/>
            </w:pPr>
            <w:r>
              <w:t>¿</w:t>
            </w:r>
          </w:p>
        </w:tc>
        <w:tc>
          <w:tcPr>
            <w:tcW w:w="3960" w:type="dxa"/>
          </w:tcPr>
          <w:p w:rsidR="000100FF" w:rsidRDefault="00EC5CBB" w:rsidP="00EC5CBB">
            <w:pPr>
              <w:pStyle w:val="CopticVersemulti-line"/>
            </w:pPr>
            <w:r>
              <w:t>Ⲧⲱⲃϩ ⲙ̀Ⲡⲟ̅ⲥ̅ ⲉϩ̀ⲣⲏⲓ ⲉϫⲱⲛ</w:t>
            </w:r>
          </w:p>
          <w:p w:rsidR="000100FF" w:rsidRDefault="00EC5CBB" w:rsidP="00EC5CBB">
            <w:pPr>
              <w:pStyle w:val="CopticVersemulti-line"/>
            </w:pPr>
            <w:r>
              <w:t>ⲛⲓⲭⲟⲣⲟⲥ ⲛ̀ⲧⲉ ⲛⲓ⳥</w:t>
            </w:r>
          </w:p>
          <w:p w:rsidR="000100FF" w:rsidRDefault="00EC5CBB" w:rsidP="000100FF">
            <w:pPr>
              <w:pStyle w:val="CopticVersemulti-line"/>
            </w:pPr>
            <w:r>
              <w:t>ⲉⲧⲁⲩϣⲉⲡⲙ̀ⲕⲁϩ ⲉⲑⲃⲉ Ⲡⲭ̅ⲥ̅</w:t>
            </w:r>
          </w:p>
          <w:p w:rsidR="00006239" w:rsidRDefault="00EC5CBB" w:rsidP="000100FF">
            <w:pPr>
              <w:pStyle w:val="CopticVerse"/>
            </w:pPr>
            <w:r>
              <w:t>ⲛ̀ⲧⲉϥⲭⲁ ⲛⲉⲛⲛⲟⲃⲓ ⲛⲁⲛ ⲉⲃⲟⲗ</w:t>
            </w:r>
            <w:r w:rsidR="000100FF">
              <w:t>.</w:t>
            </w:r>
          </w:p>
        </w:tc>
      </w:tr>
    </w:tbl>
    <w:p w:rsidR="00006239" w:rsidRPr="00A742AC" w:rsidRDefault="00006239" w:rsidP="0000623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Antony and Abba Paul,</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Ⲁⲛⲧⲱⲛⲓⲟⲩⲥ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saints, Abba Macarii,</w:t>
            </w:r>
          </w:p>
          <w:p w:rsidR="000100FF" w:rsidRPr="000100FF" w:rsidRDefault="000100FF" w:rsidP="00645C3A">
            <w:pPr>
              <w:pStyle w:val="EngHang"/>
              <w:rPr>
                <w:szCs w:val="20"/>
              </w:rPr>
            </w:pPr>
            <w:r w:rsidRPr="000100FF">
              <w:t>And their children, the cross-bearers,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645C3A">
            <w:pPr>
              <w:pStyle w:val="CopticVersemulti-line"/>
            </w:pPr>
            <w:r w:rsidRPr="00645C3A">
              <w:t>Ⲧⲱⲃϩ ⲙ̀Ⲡⲟ̅ⲥ̅ ⲉϩ̀ⲣⲏⲓ ⲉϫⲱⲛ</w:t>
            </w:r>
          </w:p>
          <w:p w:rsidR="00523190" w:rsidRDefault="00645C3A" w:rsidP="00645C3A">
            <w:pPr>
              <w:pStyle w:val="CopticVersemulti-line"/>
            </w:pPr>
            <w:r w:rsidRPr="00645C3A">
              <w:t>ⲡⲓⲅ̅ ⲉⲑ̅ⲩ̅ ⲁⲃⲃⲁ Ⲙⲁⲕⲁⲣⲓ</w:t>
            </w:r>
          </w:p>
          <w:p w:rsidR="00523190" w:rsidRDefault="00645C3A" w:rsidP="00645C3A">
            <w:pPr>
              <w:pStyle w:val="CopticVersemulti-line"/>
            </w:pPr>
            <w:r w:rsidRPr="00645C3A">
              <w:t>ⲛⲉⲙ ⲛⲟⲩϣⲏⲣⲓ ⲛ̀ⲥⲧⲁⲩⲣⲟⲫⲟⲣⲟⲥ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the hegoumens,</w:t>
            </w:r>
          </w:p>
          <w:p w:rsidR="000100FF" w:rsidRPr="000100FF" w:rsidRDefault="000100FF" w:rsidP="00645C3A">
            <w:pPr>
              <w:pStyle w:val="EngHang"/>
              <w:rPr>
                <w:szCs w:val="20"/>
              </w:rPr>
            </w:pPr>
            <w:r w:rsidRPr="000100FF">
              <w:t>Abba John and Abba Daniel,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ⲛ̀ϩⲏⲅⲟⲩⲙⲉⲛⲟⲥ</w:t>
            </w:r>
          </w:p>
          <w:p w:rsidR="00523190" w:rsidRDefault="00645C3A" w:rsidP="00523190">
            <w:pPr>
              <w:pStyle w:val="CopticVersemulti-line"/>
            </w:pPr>
            <w:r w:rsidRPr="00645C3A">
              <w:t>ⲁⲃⲃⲁ Ⲓⲱ̅ⲁ̅ ⲛⲉⲙ ⲁⲃⲃⲁ Ⲇⲁⲛⲓⲏⲗ</w:t>
            </w:r>
          </w:p>
          <w:p w:rsidR="00006239" w:rsidRDefault="00645C3A" w:rsidP="00523190">
            <w:pPr>
              <w:pStyle w:val="CopticVerse"/>
            </w:pPr>
            <w:r w:rsidRPr="00645C3A">
              <w:t>ⲛ</w:t>
            </w:r>
            <w:r w:rsidR="00523190">
              <w:t>̀</w:t>
            </w:r>
            <w:r w:rsidRPr="00645C3A">
              <w:t>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and fathers who love their children,</w:t>
            </w:r>
          </w:p>
          <w:p w:rsidR="000100FF" w:rsidRPr="000100FF" w:rsidRDefault="000100FF" w:rsidP="00645C3A">
            <w:pPr>
              <w:pStyle w:val="EngHang"/>
              <w:rPr>
                <w:szCs w:val="20"/>
              </w:rPr>
            </w:pPr>
            <w:r w:rsidRPr="000100FF">
              <w:t>Abba Pishoi and Abba Paul,</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ⲙ̀ⲙⲁⲓⲛⲟⲩϣⲏⲣⲓ</w:t>
            </w:r>
          </w:p>
          <w:p w:rsidR="00523190" w:rsidRDefault="00645C3A" w:rsidP="00523190">
            <w:pPr>
              <w:pStyle w:val="CopticVersemulti-line"/>
            </w:pPr>
            <w:r w:rsidRPr="00645C3A">
              <w:t>ⲁⲃⲃⲁ Ⲡⲓϣⲱⲓ ⲛⲉⲙ ⲁⲃⲃⲁ Ⲡⲁⲩⲗⲉ</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Our holy Roman fathers,</w:t>
            </w:r>
          </w:p>
          <w:p w:rsidR="000100FF" w:rsidRPr="000100FF" w:rsidRDefault="000100FF" w:rsidP="00645C3A">
            <w:pPr>
              <w:pStyle w:val="EngHang"/>
              <w:rPr>
                <w:szCs w:val="20"/>
              </w:rPr>
            </w:pPr>
            <w:r w:rsidRPr="000100FF">
              <w:t>Maximus and Dometius,</w:t>
            </w:r>
          </w:p>
          <w:p w:rsidR="00006239" w:rsidRPr="000100FF" w:rsidRDefault="000100FF" w:rsidP="00645C3A">
            <w:pPr>
              <w:pStyle w:val="EngHangEnd"/>
              <w:rPr>
                <w:szCs w:val="20"/>
              </w:rPr>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ⲛⲉⲛⲓⲟϯ ⲉ̅ⲑ̅ⲩ̅ ⲛ̀ⲣⲱⲙⲉⲟⲥ</w:t>
            </w:r>
          </w:p>
          <w:p w:rsidR="00523190" w:rsidRDefault="00645C3A" w:rsidP="00523190">
            <w:pPr>
              <w:pStyle w:val="CopticVersemulti-line"/>
            </w:pPr>
            <w:r w:rsidRPr="00645C3A">
              <w:t>Ⲙⲁⲝⲓⲙⲟⲥ ⲛⲉⲙ Ⲇⲟⲙⲉⲧⲓⲟⲥ</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Forty Nine Martyrs,</w:t>
            </w:r>
          </w:p>
          <w:p w:rsidR="000100FF" w:rsidRPr="000100FF" w:rsidRDefault="000100FF" w:rsidP="00645C3A">
            <w:pPr>
              <w:pStyle w:val="EngHang"/>
              <w:rPr>
                <w:szCs w:val="20"/>
              </w:rPr>
            </w:pPr>
            <w:r w:rsidRPr="000100FF">
              <w:t>The elders of Shiheet,</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ⲡⲓϩ̀ⲙⲉⲯⲏⲧ ⲙ̀⳥</w:t>
            </w:r>
          </w:p>
          <w:p w:rsidR="00523190" w:rsidRDefault="00645C3A" w:rsidP="00523190">
            <w:pPr>
              <w:pStyle w:val="CopticVersemulti-line"/>
            </w:pPr>
            <w:r w:rsidRPr="00645C3A">
              <w:t>ⲛⲓϧⲉⲗⲗⲟⲓ ⲛ̀ⲧⲉ Ϣⲓϩⲏⲧ</w:t>
            </w:r>
          </w:p>
          <w:p w:rsidR="00006239" w:rsidRDefault="00645C3A" w:rsidP="00523190">
            <w:pPr>
              <w:pStyle w:val="CopticVerse"/>
            </w:pPr>
            <w:r w:rsidRPr="00645C3A">
              <w:t>ⲛ̀ⲧⲉϥⲭⲁ ⲛⲉⲛⲛⲟⲃⲓ ⲛⲁⲛ ⲉⲃⲟⲗ</w:t>
            </w:r>
          </w:p>
        </w:tc>
      </w:tr>
      <w:tr w:rsidR="00006239" w:rsidTr="00A91873">
        <w:trPr>
          <w:cantSplit/>
          <w:jc w:val="center"/>
        </w:trPr>
        <w:tc>
          <w:tcPr>
            <w:tcW w:w="288" w:type="dxa"/>
          </w:tcPr>
          <w:p w:rsidR="00006239" w:rsidRDefault="00006239"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strong saint, Abba Moses,</w:t>
            </w:r>
          </w:p>
          <w:p w:rsidR="000100FF" w:rsidRPr="000100FF" w:rsidRDefault="000100FF" w:rsidP="00645C3A">
            <w:pPr>
              <w:pStyle w:val="EngHang"/>
              <w:rPr>
                <w:szCs w:val="20"/>
              </w:rPr>
            </w:pPr>
            <w:r w:rsidRPr="000100FF">
              <w:t>And John Kama,</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006239" w:rsidP="00A91873">
            <w:pPr>
              <w:pStyle w:val="CopticCross"/>
            </w:pPr>
          </w:p>
        </w:tc>
        <w:tc>
          <w:tcPr>
            <w:tcW w:w="3960" w:type="dxa"/>
          </w:tcPr>
          <w:p w:rsidR="00523190" w:rsidRDefault="00645C3A" w:rsidP="00645C3A">
            <w:pPr>
              <w:pStyle w:val="CopticVersemulti-line"/>
            </w:pPr>
            <w:r>
              <w:t>Ⲧⲱⲃϩ ⲙ̀Ⲡⲟ̅ⲥ̅ ⲉϩ̀ⲣⲏⲓ</w:t>
            </w:r>
          </w:p>
          <w:p w:rsidR="00523190" w:rsidRDefault="00645C3A" w:rsidP="00645C3A">
            <w:pPr>
              <w:pStyle w:val="CopticVersemulti-line"/>
            </w:pPr>
            <w:r>
              <w:t>ⲉϫⲱⲛ ⲡⲓϫⲱⲣⲓ ⲉ̅ⲑ̅ⲩ ⲁⲃⲃⲁ Ⲙⲱⲥⲏ</w:t>
            </w:r>
          </w:p>
          <w:p w:rsidR="00645C3A" w:rsidRDefault="00645C3A" w:rsidP="00645C3A">
            <w:pPr>
              <w:pStyle w:val="CopticVersemulti-line"/>
            </w:pPr>
            <w:r>
              <w:t>ⲛⲉⲙ Ⲓⲱ̅ⲁ̅ ⲡⲓⲭⲁⲙⲏ</w:t>
            </w:r>
          </w:p>
          <w:p w:rsidR="00006239" w:rsidRDefault="00645C3A" w:rsidP="00523190">
            <w:pPr>
              <w:pStyle w:val="CopticVerse"/>
            </w:pPr>
            <w:r>
              <w:t>ⲛ̀ⲧⲉϥⲭⲁ ⲛⲉⲛⲛⲟⲃⲓ ⲛⲁⲛ ⲉⲃⲟⲗ</w:t>
            </w:r>
          </w:p>
        </w:tc>
      </w:tr>
      <w:tr w:rsidR="00006239" w:rsidTr="00A91873">
        <w:trPr>
          <w:cantSplit/>
          <w:jc w:val="center"/>
        </w:trPr>
        <w:tc>
          <w:tcPr>
            <w:tcW w:w="288" w:type="dxa"/>
          </w:tcPr>
          <w:p w:rsidR="00006239"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Pachom of the Koinonia,</w:t>
            </w:r>
          </w:p>
          <w:p w:rsidR="000100FF" w:rsidRPr="000100FF" w:rsidRDefault="000100FF" w:rsidP="00645C3A">
            <w:pPr>
              <w:pStyle w:val="EngHang"/>
              <w:rPr>
                <w:szCs w:val="20"/>
              </w:rPr>
            </w:pPr>
            <w:r w:rsidRPr="000100FF">
              <w:t>And his disciple Theodorus,</w:t>
            </w:r>
          </w:p>
          <w:p w:rsidR="00006239" w:rsidRDefault="000100FF" w:rsidP="00645C3A">
            <w:pPr>
              <w:pStyle w:val="EngHangEnd"/>
            </w:pPr>
            <w:r w:rsidRPr="000100FF">
              <w:t>That He may forgive us our sins.</w:t>
            </w:r>
          </w:p>
        </w:tc>
        <w:tc>
          <w:tcPr>
            <w:tcW w:w="288" w:type="dxa"/>
          </w:tcPr>
          <w:p w:rsidR="00006239" w:rsidRDefault="00006239" w:rsidP="00006239"/>
        </w:tc>
        <w:tc>
          <w:tcPr>
            <w:tcW w:w="288" w:type="dxa"/>
          </w:tcPr>
          <w:p w:rsidR="00006239"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Ⲡⲁϧⲱⲙ ⲫⲁ ϯⲕⲟⲓⲛⲱⲛⲓⲁ</w:t>
            </w:r>
          </w:p>
          <w:p w:rsidR="00523190" w:rsidRDefault="00645C3A" w:rsidP="00523190">
            <w:pPr>
              <w:pStyle w:val="CopticVersemulti-line"/>
            </w:pPr>
            <w:r w:rsidRPr="00645C3A">
              <w:t>ⲛⲉⲙ Ⲑⲉⲟⲇⲱⲣⲟⲥ ⲡⲉϥⲙⲁⲑⲏⲧⲏⲥ</w:t>
            </w:r>
          </w:p>
          <w:p w:rsidR="00006239"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Shenute the Archmandrite,</w:t>
            </w:r>
          </w:p>
          <w:p w:rsidR="000100FF" w:rsidRPr="000100FF" w:rsidRDefault="000100FF" w:rsidP="00645C3A">
            <w:pPr>
              <w:pStyle w:val="EngHang"/>
              <w:rPr>
                <w:szCs w:val="20"/>
              </w:rPr>
            </w:pPr>
            <w:r w:rsidRPr="000100FF">
              <w:t xml:space="preserve">And his disciple Abba Wisa, </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Ϣⲉⲛⲟⲩϯ ⲡⲓⲁⲣⲭⲏⲙⲁⲛⲇⲣⲓⲧⲏⲥ</w:t>
            </w:r>
          </w:p>
          <w:p w:rsidR="00523190" w:rsidRDefault="00645C3A" w:rsidP="00523190">
            <w:pPr>
              <w:pStyle w:val="CopticVersemulti-line"/>
            </w:pPr>
            <w:r w:rsidRPr="00645C3A">
              <w:t>ⲛⲉⲙ ⲁⲃⲃⲁ Ⲃⲏⲥⲁ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Nopher and Abba Karus,</w:t>
            </w:r>
          </w:p>
          <w:p w:rsidR="000100FF" w:rsidRPr="000100FF" w:rsidRDefault="000100FF" w:rsidP="00645C3A">
            <w:pPr>
              <w:pStyle w:val="EngHang"/>
              <w:rPr>
                <w:szCs w:val="20"/>
              </w:rPr>
            </w:pPr>
            <w:r w:rsidRPr="000100FF">
              <w:t>And our father Paphnutius,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Ⲛⲟⲩϥⲉⲣ ⲛⲉⲙ ⲁⲃⲃⲁ Ⲕⲁⲣⲟⲥ</w:t>
            </w:r>
          </w:p>
          <w:p w:rsidR="00523190" w:rsidRDefault="00645C3A" w:rsidP="00523190">
            <w:pPr>
              <w:pStyle w:val="CopticVersemulti-line"/>
            </w:pPr>
            <w:r w:rsidRPr="00645C3A">
              <w:t>ⲛⲉⲙ ⲡⲉⲛⲓⲱⲧ Ⲡⲁⲫⲛⲟⲩⲧⲓⲟⲥ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Samuel the confessor,</w:t>
            </w:r>
          </w:p>
          <w:p w:rsidR="000100FF" w:rsidRPr="000100FF" w:rsidRDefault="000100FF" w:rsidP="00645C3A">
            <w:pPr>
              <w:pStyle w:val="EngHang"/>
              <w:rPr>
                <w:szCs w:val="20"/>
              </w:rPr>
            </w:pPr>
            <w:r w:rsidRPr="000100FF">
              <w:t>And his disciples, Justus and Apollo,</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Ⲥⲁⲙⲟⲩⲏⲗ ⲡⲓⲟ̀ⲙⲟⲗⲟⲅⲓⲧⲏⲥ</w:t>
            </w:r>
          </w:p>
          <w:p w:rsidR="00523190" w:rsidRDefault="00645C3A" w:rsidP="00523190">
            <w:pPr>
              <w:pStyle w:val="CopticVersemulti-line"/>
            </w:pPr>
            <w:r w:rsidRPr="00645C3A">
              <w:t>ⲛⲉⲙ Ⲓⲟⲩⲥⲧⲟⲥ ⲛⲉⲙ Ⲁⲡⲟⲗⲗⲟ ⲡⲉϥⲙⲁⲑⲏⲧⲏⲥ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Apollo and Abba Apip,</w:t>
            </w:r>
          </w:p>
          <w:p w:rsidR="000100FF" w:rsidRPr="000100FF" w:rsidRDefault="000100FF" w:rsidP="00645C3A">
            <w:pPr>
              <w:pStyle w:val="EngHang"/>
              <w:rPr>
                <w:szCs w:val="20"/>
              </w:rPr>
            </w:pPr>
            <w:r w:rsidRPr="000100FF">
              <w:t>And our father Abba Pigimi,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Ⲁⲡⲟⲗⲗⲟ ⲛⲉⲙ ⲁⲃⲃⲁ Ⲉⲡⲓⲡ</w:t>
            </w:r>
          </w:p>
          <w:p w:rsidR="00523190" w:rsidRDefault="00645C3A" w:rsidP="00523190">
            <w:pPr>
              <w:pStyle w:val="CopticVersemulti-line"/>
            </w:pPr>
            <w:r w:rsidRPr="00645C3A">
              <w:t>ⲛⲉⲙ ⲡⲉⲛⲓⲱⲧ ⲁⲃⲃⲁ Ⲡⲓϫⲓⲙⲓ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Evkin and Abba Ehron,</w:t>
            </w:r>
          </w:p>
          <w:p w:rsidR="000100FF" w:rsidRPr="000100FF" w:rsidRDefault="000100FF" w:rsidP="00645C3A">
            <w:pPr>
              <w:pStyle w:val="EngHang"/>
              <w:rPr>
                <w:szCs w:val="20"/>
              </w:rPr>
            </w:pPr>
            <w:r w:rsidRPr="000100FF">
              <w:t>And Abba Hor and Abba Phis,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Ⲉⲩⲕⲓⲛ ⲛⲉⲙ ⲁⲃⲃⲁ Ϩⲣⲟⲛ</w:t>
            </w:r>
          </w:p>
          <w:p w:rsidR="00523190" w:rsidRDefault="00645C3A" w:rsidP="00523190">
            <w:pPr>
              <w:pStyle w:val="CopticVersemulti-line"/>
            </w:pPr>
            <w:r w:rsidRPr="00645C3A">
              <w:t>ⲛⲉⲙ ⲁⲡⲁ Ϩⲱⲣ ⲛⲉⲙ ⲁⲡⲁ Ⲫⲓⲥ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Parsoma and Ephrem,</w:t>
            </w:r>
          </w:p>
          <w:p w:rsidR="000100FF" w:rsidRPr="000100FF" w:rsidRDefault="000100FF" w:rsidP="00645C3A">
            <w:pPr>
              <w:pStyle w:val="EngHang"/>
              <w:rPr>
                <w:szCs w:val="20"/>
              </w:rPr>
            </w:pPr>
            <w:r w:rsidRPr="000100FF">
              <w:t>And John and Simeon,</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Ⲡⲁⲣⲥⲱⲙⲁ ⲛⲉⲙ Ⲉⲫⲣⲉⲙ</w:t>
            </w:r>
          </w:p>
          <w:p w:rsidR="00523190" w:rsidRDefault="00645C3A" w:rsidP="00523190">
            <w:pPr>
              <w:pStyle w:val="CopticVersemulti-line"/>
            </w:pPr>
            <w:r w:rsidRPr="00645C3A">
              <w:t>ⲛⲉⲙ Ⲓⲱ̅ⲁ̅ ⲛⲉⲙ Ⲥⲩⲙⲉⲱⲛ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Epiphanius and Ammonius,</w:t>
            </w:r>
          </w:p>
          <w:p w:rsidR="000100FF" w:rsidRPr="000100FF" w:rsidRDefault="000100FF" w:rsidP="00645C3A">
            <w:pPr>
              <w:pStyle w:val="EngHang"/>
              <w:rPr>
                <w:szCs w:val="20"/>
              </w:rPr>
            </w:pPr>
            <w:r w:rsidRPr="000100FF">
              <w:t>And Arshillidis and Arsenius,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Ⲉⲡⲓⲫⲁⲛⲟⲥ ⲛⲉⲙ Ⲁⲙⲱⲛⲓⲟⲥ</w:t>
            </w:r>
          </w:p>
          <w:p w:rsidR="00523190" w:rsidRDefault="00645C3A" w:rsidP="00523190">
            <w:pPr>
              <w:pStyle w:val="CopticVersemulti-line"/>
            </w:pPr>
            <w:r w:rsidRPr="00645C3A">
              <w:t xml:space="preserve">ⲛⲉⲙ Ⲁⲣⲭⲏⲗⲗⲓⲧⲏⲥ ⲛⲉⲙ Ⲁⲣⲥⲉⲛⲓⲟⲥ </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lords, the ascetic fathers,</w:t>
            </w:r>
          </w:p>
          <w:p w:rsidR="000100FF" w:rsidRPr="000100FF" w:rsidRDefault="000100FF" w:rsidP="00645C3A">
            <w:pPr>
              <w:pStyle w:val="EngHang"/>
              <w:rPr>
                <w:szCs w:val="20"/>
              </w:rPr>
            </w:pPr>
            <w:r w:rsidRPr="000100FF">
              <w:t>Abba Abraam and Ge-orgi,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ⲛⲁⲟ̅ⲥ̅ ⲛ̀ⲓⲟϯ ⲛ̀ⲁⲥⲕⲏⲧⲏⲥ</w:t>
            </w:r>
          </w:p>
          <w:p w:rsidR="00523190" w:rsidRDefault="00645C3A" w:rsidP="00523190">
            <w:pPr>
              <w:pStyle w:val="CopticVersemulti-line"/>
            </w:pPr>
            <w:r w:rsidRPr="00645C3A">
              <w:t>ⲁⲃⲃⲁ Ⲁⲃⲣⲁⲁⲙ ⲛⲉⲙ Ⲅⲉⲱⲣⲅⲏ</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Athanasius the Apostolic,</w:t>
            </w:r>
          </w:p>
          <w:p w:rsidR="000100FF" w:rsidRPr="000100FF" w:rsidRDefault="000100FF" w:rsidP="00645C3A">
            <w:pPr>
              <w:pStyle w:val="EngHang"/>
              <w:rPr>
                <w:szCs w:val="20"/>
              </w:rPr>
            </w:pPr>
            <w:r w:rsidRPr="000100FF">
              <w:t>Severus and Dioscorus,</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Ⲁⲑⲁⲛⲥⲓⲟⲥ ⲡⲓⲁⲡⲟⲥⲧⲟⲗⲓⲕⲟⲥ</w:t>
            </w:r>
          </w:p>
          <w:p w:rsidR="00523190" w:rsidRDefault="00645C3A" w:rsidP="00523190">
            <w:pPr>
              <w:pStyle w:val="CopticVersemulti-line"/>
            </w:pPr>
            <w:r w:rsidRPr="00645C3A">
              <w:t>Ⲥⲉⲩⲏⲣⲟⲥ ⲛⲉⲙ Ⲇⲓⲟⲥⲕⲟⲣⲟⲥ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Basil and Gregory,</w:t>
            </w:r>
          </w:p>
          <w:p w:rsidR="000100FF" w:rsidRPr="000100FF" w:rsidRDefault="000100FF" w:rsidP="00645C3A">
            <w:pPr>
              <w:pStyle w:val="EngHang"/>
              <w:rPr>
                <w:szCs w:val="20"/>
              </w:rPr>
            </w:pPr>
            <w:r w:rsidRPr="000100FF">
              <w:t>And our father Abba Cyril,</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Ⲃⲁⲥⲓⲗⲓⲟⲥ ⲛⲉⲙ Ⲅⲣⲓⲅⲟⲣⲓⲟⲥ</w:t>
            </w:r>
          </w:p>
          <w:p w:rsidR="00523190" w:rsidRDefault="00645C3A" w:rsidP="00523190">
            <w:pPr>
              <w:pStyle w:val="CopticVersemulti-line"/>
            </w:pPr>
            <w:r w:rsidRPr="00645C3A">
              <w:t>ⲛⲉⲙ ⲡⲉⲛⲓⲱⲧ ⲁⲃⲃⲁ Ⲕⲩⲣⲓⲗⲗⲟⲥ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three hundred and eighteen gathered at Nicea,</w:t>
            </w:r>
          </w:p>
          <w:p w:rsidR="000100FF" w:rsidRPr="000100FF" w:rsidRDefault="000100FF" w:rsidP="00645C3A">
            <w:pPr>
              <w:pStyle w:val="EngHang"/>
              <w:rPr>
                <w:szCs w:val="20"/>
              </w:rPr>
            </w:pPr>
            <w:r w:rsidRPr="000100FF">
              <w:t>For the sake of the Faith,</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645C3A">
            <w:pPr>
              <w:pStyle w:val="CopticVersemulti-line"/>
            </w:pPr>
            <w:r>
              <w:t xml:space="preserve">Ⲧⲱⲃϩ ⲙ̀Ⲡⲟ̅ⲥ̅ ⲉϩ̀ⲣⲏⲓ ⲉϫⲱⲛ </w:t>
            </w:r>
          </w:p>
          <w:p w:rsidR="00523190" w:rsidRDefault="00645C3A" w:rsidP="00645C3A">
            <w:pPr>
              <w:pStyle w:val="CopticVersemulti-line"/>
            </w:pPr>
            <w:r w:rsidRPr="00523190">
              <w:rPr>
                <w:highlight w:val="yellow"/>
              </w:rPr>
              <w:t>ⲡⲓϣⲟⲙⲧ</w:t>
            </w:r>
            <w:r w:rsidR="00523190" w:rsidRPr="00523190">
              <w:rPr>
                <w:highlight w:val="yellow"/>
              </w:rPr>
              <w:t xml:space="preserve"> </w:t>
            </w:r>
            <w:r w:rsidRPr="00523190">
              <w:rPr>
                <w:highlight w:val="yellow"/>
              </w:rPr>
              <w:t>ϣⲉ</w:t>
            </w:r>
            <w:r w:rsidR="00523190" w:rsidRPr="00523190">
              <w:rPr>
                <w:highlight w:val="yellow"/>
              </w:rPr>
              <w:t xml:space="preserve"> </w:t>
            </w:r>
            <w:r w:rsidRPr="00523190">
              <w:rPr>
                <w:highlight w:val="yellow"/>
              </w:rPr>
              <w:t>ⲙⲏⲧ</w:t>
            </w:r>
            <w:r w:rsidR="00523190" w:rsidRPr="00523190">
              <w:rPr>
                <w:highlight w:val="yellow"/>
              </w:rPr>
              <w:t xml:space="preserve"> </w:t>
            </w:r>
            <w:r w:rsidRPr="00523190">
              <w:rPr>
                <w:highlight w:val="yellow"/>
              </w:rPr>
              <w:t>ϣ̀ⲙⲏⲛ</w:t>
            </w:r>
          </w:p>
          <w:p w:rsidR="00645C3A" w:rsidRDefault="00645C3A" w:rsidP="00645C3A">
            <w:pPr>
              <w:pStyle w:val="CopticVersemulti-line"/>
            </w:pPr>
            <w:r>
              <w:t>ⲉⲧⲁⲩⲑⲱⲟⲩϯ ϧⲉⲛ Ⲛⲓⲕⲉⲁ ⲉⲑⲃⲉ ⲡⲓⲛⲁϩϯ</w:t>
            </w:r>
          </w:p>
          <w:p w:rsidR="000100FF" w:rsidRDefault="00645C3A" w:rsidP="00523190">
            <w:pPr>
              <w:pStyle w:val="CopticVerse"/>
            </w:pPr>
            <w:r>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one hundred and fifty at Constantinople,</w:t>
            </w:r>
          </w:p>
          <w:p w:rsidR="000100FF" w:rsidRPr="000100FF" w:rsidRDefault="000100FF" w:rsidP="00645C3A">
            <w:pPr>
              <w:pStyle w:val="EngHang"/>
              <w:rPr>
                <w:szCs w:val="20"/>
              </w:rPr>
            </w:pPr>
            <w:r w:rsidRPr="000100FF">
              <w:t>And the two hundred at Ephesus,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ⲱ ⲡⲓϣⲉⲧⲉⲃⲓ ⲛ̀ⲧⲉ Ⲕⲱⲥⲧⲁⲛⲧⲓⲛⲟⲩⲡⲟⲗⲓⲥ</w:t>
            </w:r>
          </w:p>
          <w:p w:rsidR="00523190" w:rsidRDefault="00645C3A" w:rsidP="00523190">
            <w:pPr>
              <w:pStyle w:val="CopticVersemulti-line"/>
            </w:pPr>
            <w:r w:rsidRPr="00645C3A">
              <w:t>ⲛⲉⲙ ⲡⲓⲥ̀ⲛⲁⲩ ϣⲉ ⲛ̀ⲧⲉ Ⲉⲫⲉⲥⲟⲥ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Hadid and Abba John,</w:t>
            </w:r>
          </w:p>
          <w:p w:rsidR="000100FF" w:rsidRPr="000100FF" w:rsidRDefault="000100FF" w:rsidP="00645C3A">
            <w:pPr>
              <w:pStyle w:val="EngHang"/>
              <w:rPr>
                <w:szCs w:val="20"/>
              </w:rPr>
            </w:pPr>
            <w:r w:rsidRPr="000100FF">
              <w:t>Our great father Parsoma and Abba Teji,</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Ϩⲁⲇⲓⲇ ⲛⲉⲙ ⲁⲃⲃⲁ Ⲓⲱ̅ⲁ̅</w:t>
            </w:r>
          </w:p>
          <w:p w:rsidR="00523190" w:rsidRDefault="00645C3A" w:rsidP="00523190">
            <w:pPr>
              <w:pStyle w:val="CopticVersemulti-line"/>
            </w:pPr>
            <w:r w:rsidRPr="00645C3A">
              <w:t>ⲛⲉⲙ ⲡⲉⲛⲓⲱⲧ ⲡⲓⲛⲓϣϯ ⲁⲃⲃⲁ Ⲡⲁⲣⲥⲱⲙⲁ ⲛⲉⲙ ⲁⲃⲃⲁ Ⲧⲉϫⲓ</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Abba Abraam the hegoumen,</w:t>
            </w:r>
          </w:p>
          <w:p w:rsidR="000100FF" w:rsidRPr="000100FF" w:rsidRDefault="000100FF" w:rsidP="00645C3A">
            <w:pPr>
              <w:pStyle w:val="EngHang"/>
              <w:rPr>
                <w:szCs w:val="20"/>
              </w:rPr>
            </w:pPr>
            <w:r w:rsidRPr="000100FF">
              <w:t>And our father Abba Mark,</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06239"/>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ⲁⲃⲃⲁ Ⲁⲃⲣⲁⲁⲙ ⲡⲓϩⲏⲅⲟⲩⲙⲉⲛⲟⲥ</w:t>
            </w:r>
          </w:p>
          <w:p w:rsidR="00523190" w:rsidRDefault="00645C3A" w:rsidP="00523190">
            <w:pPr>
              <w:pStyle w:val="CopticVersemulti-line"/>
            </w:pPr>
            <w:r w:rsidRPr="00645C3A">
              <w:t>ⲛⲉⲙ ⲡⲉⲛⲓⲱⲧ ⲁⲃⲃⲁ Ⲙⲁⲣⲕⲟⲥ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choir of the cross-bearers,</w:t>
            </w:r>
          </w:p>
          <w:p w:rsidR="000100FF" w:rsidRPr="000100FF" w:rsidRDefault="000100FF" w:rsidP="00645C3A">
            <w:pPr>
              <w:pStyle w:val="EngHang"/>
              <w:rPr>
                <w:szCs w:val="20"/>
              </w:rPr>
            </w:pPr>
            <w:r w:rsidRPr="000100FF">
              <w:t xml:space="preserve">Who were </w:t>
            </w:r>
            <w:r w:rsidR="00A91873">
              <w:t>perfected</w:t>
            </w:r>
            <w:r w:rsidRPr="000100FF">
              <w:t xml:space="preserve"> in the wilderness,</w:t>
            </w:r>
          </w:p>
          <w:p w:rsidR="000100FF" w:rsidRPr="000100FF" w:rsidRDefault="000100FF" w:rsidP="00645C3A">
            <w:pPr>
              <w:pStyle w:val="EngHangEnd"/>
            </w:pPr>
            <w:r w:rsidRPr="000100FF">
              <w:t>That He may forgive us our sins.</w:t>
            </w:r>
          </w:p>
        </w:tc>
        <w:tc>
          <w:tcPr>
            <w:tcW w:w="288" w:type="dxa"/>
          </w:tcPr>
          <w:p w:rsidR="000100FF" w:rsidRDefault="000100FF" w:rsidP="00006239"/>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ⲛⲓⲭⲟⲣⲟⲥ ⲛ̀ⲧⲉ ⲛⲓⲥⲧⲁⲩⲣⲟⲫⲟⲣⲥ</w:t>
            </w:r>
          </w:p>
          <w:p w:rsidR="00523190" w:rsidRDefault="00645C3A" w:rsidP="00523190">
            <w:pPr>
              <w:pStyle w:val="CopticVersemulti-line"/>
            </w:pPr>
            <w:r w:rsidRPr="00645C3A">
              <w:t>ⲉⲧⲁⲩϫⲱⲕ ⲉⲃⲟⲗ ϩⲓ ⲛⲓϣⲁϥⲉⲩ</w:t>
            </w:r>
          </w:p>
          <w:p w:rsidR="000100FF" w:rsidRDefault="00645C3A" w:rsidP="00523190">
            <w:pPr>
              <w:pStyle w:val="CopticVerse"/>
            </w:pPr>
            <w:r w:rsidRPr="00645C3A">
              <w:t>ⲛ̀ⲧⲉϥⲭⲁ ⲛⲉⲛⲛⲟⲃⲓ ⲛⲁⲛ ⲉⲃⲟⲗ</w:t>
            </w:r>
          </w:p>
        </w:tc>
      </w:tr>
    </w:tbl>
    <w:p w:rsidR="000100FF" w:rsidRPr="00A742AC" w:rsidRDefault="000100FF" w:rsidP="000100FF">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100FF" w:rsidTr="00A91873">
        <w:trPr>
          <w:cantSplit/>
          <w:jc w:val="center"/>
        </w:trPr>
        <w:tc>
          <w:tcPr>
            <w:tcW w:w="288" w:type="dxa"/>
          </w:tcPr>
          <w:p w:rsidR="000100FF" w:rsidRDefault="00A91873" w:rsidP="00A91873">
            <w:pPr>
              <w:pStyle w:val="CopticCross"/>
            </w:pPr>
            <w:r>
              <w:t>¿</w:t>
            </w:r>
          </w:p>
        </w:tc>
        <w:tc>
          <w:tcPr>
            <w:tcW w:w="3960" w:type="dxa"/>
          </w:tcPr>
          <w:p w:rsidR="000100FF" w:rsidRPr="00523190" w:rsidRDefault="000100FF" w:rsidP="00645C3A">
            <w:pPr>
              <w:pStyle w:val="EngHang"/>
              <w:rPr>
                <w:szCs w:val="20"/>
                <w:highlight w:val="yellow"/>
              </w:rPr>
            </w:pPr>
            <w:r w:rsidRPr="00523190">
              <w:rPr>
                <w:highlight w:val="yellow"/>
              </w:rPr>
              <w:t>Pray to the Lord on our behalf,</w:t>
            </w:r>
          </w:p>
          <w:p w:rsidR="000100FF" w:rsidRPr="00523190" w:rsidRDefault="000100FF" w:rsidP="00645C3A">
            <w:pPr>
              <w:pStyle w:val="EngHang"/>
              <w:rPr>
                <w:szCs w:val="20"/>
                <w:highlight w:val="yellow"/>
              </w:rPr>
            </w:pPr>
            <w:r w:rsidRPr="00523190">
              <w:rPr>
                <w:highlight w:val="yellow"/>
              </w:rPr>
              <w:t>O perfect men,</w:t>
            </w:r>
          </w:p>
          <w:p w:rsidR="000100FF" w:rsidRPr="00523190" w:rsidRDefault="000100FF" w:rsidP="00645C3A">
            <w:pPr>
              <w:pStyle w:val="EngHang"/>
              <w:rPr>
                <w:szCs w:val="20"/>
                <w:highlight w:val="yellow"/>
              </w:rPr>
            </w:pPr>
            <w:r w:rsidRPr="00523190">
              <w:rPr>
                <w:highlight w:val="yellow"/>
              </w:rPr>
              <w:t>Joseph and Nicodemus,</w:t>
            </w:r>
          </w:p>
          <w:p w:rsidR="000100FF" w:rsidRDefault="000100FF" w:rsidP="00645C3A">
            <w:pPr>
              <w:pStyle w:val="EngHangEnd"/>
            </w:pPr>
            <w:r w:rsidRPr="00523190">
              <w:rPr>
                <w:highlight w:val="yellow"/>
              </w:rPr>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0100FF" w:rsidRDefault="000100FF" w:rsidP="00645C3A">
            <w:pPr>
              <w:pStyle w:val="CopticVersemulti-line"/>
            </w:pP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My lord the king, Constantine,</w:t>
            </w:r>
          </w:p>
          <w:p w:rsidR="000100FF" w:rsidRPr="000100FF" w:rsidRDefault="000100FF" w:rsidP="00645C3A">
            <w:pPr>
              <w:pStyle w:val="EngHang"/>
              <w:rPr>
                <w:szCs w:val="20"/>
              </w:rPr>
            </w:pPr>
            <w:r w:rsidRPr="000100FF">
              <w:t>And his mother, Queen Helen,</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ⲡⲁⲟ̅ⲥ̅ ⲡ̀ⲟⲩⲣⲟ Ⲕⲱⲥⲧⲁⲛⲧⲓⲛⲟⲥ</w:t>
            </w:r>
          </w:p>
          <w:p w:rsidR="00523190" w:rsidRDefault="00645C3A" w:rsidP="00523190">
            <w:pPr>
              <w:pStyle w:val="CopticVersemulti-line"/>
            </w:pPr>
            <w:r w:rsidRPr="00645C3A">
              <w:t>ⲛⲉⲙ Ⲏⲗⲁⲛⲏ ϯⲟⲩⲣⲱ</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lastRenderedPageBreak/>
              <w:t>¿</w:t>
            </w: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wise virgin ladies,</w:t>
            </w:r>
          </w:p>
          <w:p w:rsidR="000100FF" w:rsidRPr="000100FF" w:rsidRDefault="000100FF" w:rsidP="00645C3A">
            <w:pPr>
              <w:pStyle w:val="EngHang"/>
              <w:rPr>
                <w:szCs w:val="20"/>
              </w:rPr>
            </w:pPr>
            <w:r w:rsidRPr="000100FF">
              <w:t>The brides of Christ,</w:t>
            </w:r>
          </w:p>
          <w:p w:rsidR="000100FF" w:rsidRDefault="000100FF" w:rsidP="00645C3A">
            <w:pPr>
              <w:pStyle w:val="EngHangEnd"/>
            </w:pPr>
            <w:r w:rsidRPr="000100FF">
              <w:t>That He may forgive us our sins.</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ⲛⲓⲁⲗⲟⲩ ⲛ̀ⲥⲁⲃⲉ ⲙ̀ⲡⲁⲣⲑⲉⲛⲟⲥ</w:t>
            </w:r>
          </w:p>
          <w:p w:rsidR="00523190" w:rsidRDefault="00645C3A" w:rsidP="00523190">
            <w:pPr>
              <w:pStyle w:val="CopticVersemulti-line"/>
            </w:pPr>
            <w:r w:rsidRPr="00645C3A">
              <w:t>ⲛⲓϣⲉⲗⲉⲧ ⲛ̀ⲧⲉ Ⲡⲭ̅ⲥ̅</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0100FF" w:rsidP="00A91873">
            <w:pPr>
              <w:pStyle w:val="CopticCross"/>
            </w:pPr>
          </w:p>
        </w:tc>
        <w:tc>
          <w:tcPr>
            <w:tcW w:w="3960" w:type="dxa"/>
          </w:tcPr>
          <w:p w:rsidR="000100FF" w:rsidRPr="000100FF" w:rsidRDefault="000100FF" w:rsidP="00645C3A">
            <w:pPr>
              <w:pStyle w:val="EngHang"/>
              <w:rPr>
                <w:szCs w:val="20"/>
              </w:rPr>
            </w:pPr>
            <w:r w:rsidRPr="000100FF">
              <w:t>Pray to the Lord on our behalf,</w:t>
            </w:r>
          </w:p>
          <w:p w:rsidR="000100FF" w:rsidRPr="000100FF" w:rsidRDefault="000100FF" w:rsidP="00645C3A">
            <w:pPr>
              <w:pStyle w:val="EngHang"/>
              <w:rPr>
                <w:szCs w:val="20"/>
              </w:rPr>
            </w:pPr>
            <w:r w:rsidRPr="000100FF">
              <w:t>O saints of this day,</w:t>
            </w:r>
          </w:p>
          <w:p w:rsidR="000100FF" w:rsidRPr="000100FF" w:rsidRDefault="000100FF" w:rsidP="00645C3A">
            <w:pPr>
              <w:pStyle w:val="EngHang"/>
              <w:rPr>
                <w:szCs w:val="20"/>
              </w:rPr>
            </w:pPr>
            <w:r w:rsidRPr="000100FF">
              <w:t>Each one according to his name,</w:t>
            </w:r>
          </w:p>
          <w:p w:rsidR="000100FF" w:rsidRPr="000100FF" w:rsidRDefault="000100FF" w:rsidP="00645C3A">
            <w:pPr>
              <w:pStyle w:val="EngHangEnd"/>
              <w:rPr>
                <w:szCs w:val="20"/>
              </w:rPr>
            </w:pPr>
            <w:r w:rsidRPr="000100FF">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ⲛⲏⲉ̅̅̅ⲑⲩ̅ ⲙ̀ⲧⲉ ⲡⲁⲓⲉϩⲟⲟⲩ</w:t>
            </w:r>
          </w:p>
          <w:p w:rsidR="00523190" w:rsidRDefault="00645C3A" w:rsidP="00523190">
            <w:pPr>
              <w:pStyle w:val="CopticVersemulti-line"/>
            </w:pPr>
            <w:r w:rsidRPr="00645C3A">
              <w:t>ⲡⲓⲟⲩⲁⲓ ⲡⲓⲟⲩⲁⲓ ⲕⲁⲧⲁ ⲡⲉϥⲣⲁⲛ</w:t>
            </w:r>
          </w:p>
          <w:p w:rsidR="000100FF" w:rsidRDefault="00645C3A" w:rsidP="00523190">
            <w:pPr>
              <w:pStyle w:val="CopticVerse"/>
            </w:pPr>
            <w:r w:rsidRPr="00645C3A">
              <w:t>ⲛ̀ⲧⲉϥⲭⲁ ⲛⲉⲛⲛⲟⲃⲓ ⲛⲁⲛ ⲉⲃⲟⲗ</w:t>
            </w:r>
          </w:p>
        </w:tc>
      </w:tr>
      <w:tr w:rsidR="000100FF" w:rsidTr="00A91873">
        <w:trPr>
          <w:cantSplit/>
          <w:jc w:val="center"/>
        </w:trPr>
        <w:tc>
          <w:tcPr>
            <w:tcW w:w="288" w:type="dxa"/>
          </w:tcPr>
          <w:p w:rsidR="000100FF" w:rsidRDefault="00A91873" w:rsidP="00A91873">
            <w:pPr>
              <w:pStyle w:val="CopticCross"/>
            </w:pPr>
            <w:r>
              <w:t>¿</w:t>
            </w:r>
          </w:p>
        </w:tc>
        <w:tc>
          <w:tcPr>
            <w:tcW w:w="3960" w:type="dxa"/>
          </w:tcPr>
          <w:p w:rsidR="00645C3A" w:rsidRPr="00645C3A" w:rsidRDefault="00645C3A" w:rsidP="00645C3A">
            <w:pPr>
              <w:pStyle w:val="EngHang"/>
              <w:rPr>
                <w:szCs w:val="20"/>
              </w:rPr>
            </w:pPr>
            <w:r w:rsidRPr="00645C3A">
              <w:t xml:space="preserve">Likewise, we exalt </w:t>
            </w:r>
            <w:r w:rsidR="001040C8">
              <w:t>You</w:t>
            </w:r>
            <w:r w:rsidRPr="00645C3A">
              <w:t>,</w:t>
            </w:r>
          </w:p>
          <w:p w:rsidR="00645C3A" w:rsidRPr="00645C3A" w:rsidRDefault="00645C3A" w:rsidP="00645C3A">
            <w:pPr>
              <w:pStyle w:val="EngHang"/>
              <w:rPr>
                <w:szCs w:val="20"/>
              </w:rPr>
            </w:pPr>
            <w:r w:rsidRPr="00645C3A">
              <w:t>With David the Psalmist:</w:t>
            </w:r>
          </w:p>
          <w:p w:rsidR="00645C3A" w:rsidRPr="00645C3A" w:rsidRDefault="001040C8" w:rsidP="00645C3A">
            <w:pPr>
              <w:pStyle w:val="EngHang"/>
              <w:rPr>
                <w:szCs w:val="20"/>
              </w:rPr>
            </w:pPr>
            <w:r>
              <w:t>You</w:t>
            </w:r>
            <w:r w:rsidR="00645C3A" w:rsidRPr="00645C3A">
              <w:t xml:space="preserve"> art a priest forever,</w:t>
            </w:r>
          </w:p>
          <w:p w:rsidR="000100FF" w:rsidRDefault="00645C3A" w:rsidP="00645C3A">
            <w:pPr>
              <w:pStyle w:val="EngHangEnd"/>
            </w:pPr>
            <w:r w:rsidRPr="00645C3A">
              <w:t>After the order of Melchizedek.</w:t>
            </w:r>
          </w:p>
        </w:tc>
        <w:tc>
          <w:tcPr>
            <w:tcW w:w="288" w:type="dxa"/>
          </w:tcPr>
          <w:p w:rsidR="000100FF" w:rsidRDefault="000100FF" w:rsidP="000100FF"/>
        </w:tc>
        <w:tc>
          <w:tcPr>
            <w:tcW w:w="288" w:type="dxa"/>
          </w:tcPr>
          <w:p w:rsidR="000100FF" w:rsidRDefault="00A91873" w:rsidP="00A91873">
            <w:pPr>
              <w:pStyle w:val="CopticCross"/>
            </w:pPr>
            <w:r>
              <w:t>¿</w:t>
            </w:r>
          </w:p>
        </w:tc>
        <w:tc>
          <w:tcPr>
            <w:tcW w:w="3960" w:type="dxa"/>
          </w:tcPr>
          <w:p w:rsidR="00523190" w:rsidRDefault="00645C3A" w:rsidP="00523190">
            <w:pPr>
              <w:pStyle w:val="CopticVersemulti-line"/>
            </w:pPr>
            <w:r w:rsidRPr="00645C3A">
              <w:t>Ⲱⲥⲁⲩⲧⲟⲥ ⲧⲉⲛϭⲓⲥⲓ ⲙ̀ⲙⲟⲕ</w:t>
            </w:r>
          </w:p>
          <w:p w:rsidR="00523190" w:rsidRDefault="00645C3A" w:rsidP="00523190">
            <w:pPr>
              <w:pStyle w:val="CopticVersemulti-line"/>
            </w:pPr>
            <w:r w:rsidRPr="00645C3A">
              <w:t>ⲛⲉⲙ ⲡⲓϩⲩⲙⲛⲇⲟⲥ ⲇⲁⲩⲓⲇ</w:t>
            </w:r>
          </w:p>
          <w:p w:rsidR="00523190" w:rsidRDefault="00645C3A" w:rsidP="00523190">
            <w:pPr>
              <w:pStyle w:val="CopticVersemulti-line"/>
            </w:pPr>
            <w:r w:rsidRPr="00645C3A">
              <w:t>ϫⲉ ⲛ̀ⲑⲟⲕ ⲡⲉ ⲡⲓⲟⲩⲏⲃ ϣⲁ ⲉⲛⲉϩ</w:t>
            </w:r>
          </w:p>
          <w:p w:rsidR="000100FF" w:rsidRDefault="00645C3A" w:rsidP="00523190">
            <w:pPr>
              <w:pStyle w:val="CopticVerse"/>
            </w:pPr>
            <w:r w:rsidRPr="00645C3A">
              <w:t>ⲕⲁⲧⲁ ⲧ̀ⲧⲁⲝⲓⲥ ⲙ̀Ⲙⲉⲗⲭⲓⲥⲉⲇⲉⲕ</w:t>
            </w:r>
          </w:p>
        </w:tc>
      </w:tr>
      <w:tr w:rsidR="000100FF" w:rsidTr="00A91873">
        <w:trPr>
          <w:cantSplit/>
          <w:jc w:val="center"/>
        </w:trPr>
        <w:tc>
          <w:tcPr>
            <w:tcW w:w="288" w:type="dxa"/>
          </w:tcPr>
          <w:p w:rsidR="000100FF" w:rsidRDefault="000100FF" w:rsidP="00A91873">
            <w:pPr>
              <w:pStyle w:val="CopticCross"/>
            </w:pPr>
          </w:p>
        </w:tc>
        <w:tc>
          <w:tcPr>
            <w:tcW w:w="3960" w:type="dxa"/>
          </w:tcPr>
          <w:p w:rsidR="00645C3A" w:rsidRPr="00645C3A" w:rsidRDefault="00645C3A" w:rsidP="00645C3A">
            <w:pPr>
              <w:pStyle w:val="EngHang"/>
              <w:rPr>
                <w:szCs w:val="20"/>
              </w:rPr>
            </w:pPr>
            <w:r w:rsidRPr="00645C3A">
              <w:t>Pray to the Lord on our behalf,</w:t>
            </w:r>
          </w:p>
          <w:p w:rsidR="00645C3A" w:rsidRPr="00645C3A" w:rsidRDefault="00645C3A" w:rsidP="00645C3A">
            <w:pPr>
              <w:pStyle w:val="EngHang"/>
              <w:rPr>
                <w:szCs w:val="20"/>
              </w:rPr>
            </w:pPr>
            <w:r w:rsidRPr="00645C3A">
              <w:t>Our saintly father, the patriarch,</w:t>
            </w:r>
          </w:p>
          <w:p w:rsidR="00645C3A" w:rsidRPr="00645C3A" w:rsidRDefault="00645C3A" w:rsidP="00645C3A">
            <w:pPr>
              <w:pStyle w:val="EngHang"/>
              <w:rPr>
                <w:szCs w:val="20"/>
              </w:rPr>
            </w:pPr>
            <w:r w:rsidRPr="00645C3A">
              <w:t xml:space="preserve">Abba _____, the high priest, </w:t>
            </w:r>
          </w:p>
          <w:p w:rsidR="000100FF" w:rsidRDefault="00645C3A" w:rsidP="00645C3A">
            <w:pPr>
              <w:pStyle w:val="EngHangEnd"/>
            </w:pPr>
            <w:r w:rsidRPr="00645C3A">
              <w:t>That He may forgive us our sins.</w:t>
            </w:r>
          </w:p>
        </w:tc>
        <w:tc>
          <w:tcPr>
            <w:tcW w:w="288" w:type="dxa"/>
          </w:tcPr>
          <w:p w:rsidR="000100FF" w:rsidRDefault="000100FF" w:rsidP="000100FF"/>
        </w:tc>
        <w:tc>
          <w:tcPr>
            <w:tcW w:w="288" w:type="dxa"/>
          </w:tcPr>
          <w:p w:rsidR="000100FF" w:rsidRDefault="000100FF" w:rsidP="00A91873">
            <w:pPr>
              <w:pStyle w:val="CopticCross"/>
            </w:pPr>
          </w:p>
        </w:tc>
        <w:tc>
          <w:tcPr>
            <w:tcW w:w="3960" w:type="dxa"/>
          </w:tcPr>
          <w:p w:rsidR="00523190" w:rsidRDefault="00645C3A" w:rsidP="00523190">
            <w:pPr>
              <w:pStyle w:val="CopticVersemulti-line"/>
            </w:pPr>
            <w:r w:rsidRPr="00645C3A">
              <w:t>Ⲧⲱⲃϩ ⲙ̀Ⲡⲟ̅ⲥ̅ ⲉϩ̀ⲣⲏⲓ ⲉϫⲱⲛ</w:t>
            </w:r>
          </w:p>
          <w:p w:rsidR="00523190" w:rsidRDefault="00645C3A" w:rsidP="00523190">
            <w:pPr>
              <w:pStyle w:val="CopticVersemulti-line"/>
            </w:pPr>
            <w:r w:rsidRPr="00645C3A">
              <w:t>ⲡⲉⲛⲓⲱⲧ ⲉ̅ⲑ̅ⲩ̅ ⲙ̀ⲡⲁⲧⲣⲓⲁⲣⲭⲏⲥ</w:t>
            </w:r>
          </w:p>
          <w:p w:rsidR="00523190" w:rsidRDefault="00645C3A" w:rsidP="00523190">
            <w:pPr>
              <w:pStyle w:val="CopticVersemulti-line"/>
            </w:pPr>
            <w:r w:rsidRPr="00645C3A">
              <w:t>ⲁⲃⲃⲁ .... ⲡⲓⲁⲣⲭⲏ ⲉⲣⲉⲩⲥ</w:t>
            </w:r>
          </w:p>
          <w:p w:rsidR="000100FF" w:rsidRDefault="00645C3A" w:rsidP="00523190">
            <w:pPr>
              <w:pStyle w:val="CopticVerse"/>
            </w:pPr>
            <w:r w:rsidRPr="00645C3A">
              <w:t>ⲛ̀ⲧⲉϥⲭⲁ ⲛⲉⲛⲛⲟⲃⲓ ⲛⲁⲛ ⲉⲃⲟⲗ</w:t>
            </w:r>
          </w:p>
        </w:tc>
      </w:tr>
      <w:tr w:rsidR="00F977F1" w:rsidTr="00A91873">
        <w:trPr>
          <w:cantSplit/>
          <w:jc w:val="center"/>
        </w:trPr>
        <w:tc>
          <w:tcPr>
            <w:tcW w:w="288" w:type="dxa"/>
          </w:tcPr>
          <w:p w:rsidR="00F977F1" w:rsidRDefault="00F977F1" w:rsidP="00A91873">
            <w:pPr>
              <w:pStyle w:val="CopticCross"/>
            </w:pPr>
          </w:p>
        </w:tc>
        <w:tc>
          <w:tcPr>
            <w:tcW w:w="3960" w:type="dxa"/>
          </w:tcPr>
          <w:p w:rsidR="00F977F1" w:rsidRPr="00645C3A" w:rsidRDefault="00F977F1" w:rsidP="00F977F1">
            <w:pPr>
              <w:pStyle w:val="EngHang"/>
              <w:rPr>
                <w:szCs w:val="20"/>
              </w:rPr>
            </w:pPr>
            <w:commentRangeStart w:id="246"/>
            <w:r w:rsidRPr="00645C3A">
              <w:t xml:space="preserve">Pray </w:t>
            </w:r>
            <w:commentRangeEnd w:id="246"/>
            <w:r>
              <w:rPr>
                <w:rStyle w:val="CommentReference"/>
                <w:rFonts w:eastAsiaTheme="minorHAnsi" w:cstheme="minorBidi"/>
                <w:color w:val="auto"/>
                <w:lang w:val="en-CA"/>
              </w:rPr>
              <w:commentReference w:id="246"/>
            </w:r>
            <w:r w:rsidRPr="00645C3A">
              <w:t>to the Lord on our behalf,</w:t>
            </w:r>
          </w:p>
          <w:p w:rsidR="00F977F1" w:rsidRPr="00645C3A" w:rsidRDefault="00F977F1" w:rsidP="00F977F1">
            <w:pPr>
              <w:pStyle w:val="EngHang"/>
              <w:rPr>
                <w:szCs w:val="20"/>
              </w:rPr>
            </w:pPr>
            <w:r w:rsidRPr="00645C3A">
              <w:t xml:space="preserve">Our saintly </w:t>
            </w:r>
            <w:r>
              <w:t xml:space="preserve">and righteous </w:t>
            </w:r>
            <w:r w:rsidRPr="00645C3A">
              <w:t xml:space="preserve">father, </w:t>
            </w:r>
          </w:p>
          <w:p w:rsidR="00F977F1" w:rsidRPr="00645C3A" w:rsidRDefault="00F977F1" w:rsidP="00F977F1">
            <w:pPr>
              <w:pStyle w:val="EngHang"/>
              <w:rPr>
                <w:szCs w:val="20"/>
              </w:rPr>
            </w:pPr>
            <w:r w:rsidRPr="00645C3A">
              <w:t xml:space="preserve">Abba _____, the </w:t>
            </w:r>
            <w:r>
              <w:t>bishop</w:t>
            </w:r>
            <w:r w:rsidRPr="00645C3A">
              <w:t xml:space="preserve">, </w:t>
            </w:r>
          </w:p>
          <w:p w:rsidR="00F977F1" w:rsidRPr="00645C3A" w:rsidRDefault="00F977F1" w:rsidP="00F977F1">
            <w:pPr>
              <w:pStyle w:val="EngHang"/>
            </w:pPr>
            <w:r w:rsidRPr="00645C3A">
              <w:t>That He may forgive us our sins.</w:t>
            </w:r>
          </w:p>
        </w:tc>
        <w:tc>
          <w:tcPr>
            <w:tcW w:w="288" w:type="dxa"/>
          </w:tcPr>
          <w:p w:rsidR="00F977F1" w:rsidRDefault="00F977F1" w:rsidP="000100FF"/>
        </w:tc>
        <w:tc>
          <w:tcPr>
            <w:tcW w:w="288" w:type="dxa"/>
          </w:tcPr>
          <w:p w:rsidR="00F977F1" w:rsidRDefault="00F977F1" w:rsidP="00A91873">
            <w:pPr>
              <w:pStyle w:val="CopticCross"/>
            </w:pPr>
          </w:p>
        </w:tc>
        <w:tc>
          <w:tcPr>
            <w:tcW w:w="3960" w:type="dxa"/>
          </w:tcPr>
          <w:p w:rsidR="00F977F1" w:rsidRPr="00645C3A" w:rsidRDefault="00F977F1" w:rsidP="00523190">
            <w:pPr>
              <w:pStyle w:val="CopticVersemulti-line"/>
            </w:pPr>
            <w:r>
              <w:rPr>
                <w:rStyle w:val="CommentReference"/>
                <w:rFonts w:ascii="Garamond" w:hAnsi="Garamond" w:cstheme="minorBidi"/>
                <w:noProof w:val="0"/>
                <w:lang w:val="en-CA"/>
              </w:rPr>
              <w:commentReference w:id="247"/>
            </w:r>
          </w:p>
        </w:tc>
      </w:tr>
    </w:tbl>
    <w:p w:rsidR="00F977F1" w:rsidRDefault="00F977F1" w:rsidP="00F977F1">
      <w:pPr>
        <w:pStyle w:val="Heading4"/>
      </w:pPr>
      <w:bookmarkStart w:id="248" w:name="_Toc298681241"/>
      <w:bookmarkStart w:id="249" w:name="_Toc308441898"/>
      <w:r>
        <w:lastRenderedPageBreak/>
        <w:t xml:space="preserve">A </w:t>
      </w:r>
      <w:commentRangeStart w:id="250"/>
      <w:r>
        <w:t xml:space="preserve">Short </w:t>
      </w:r>
      <w:commentRangeEnd w:id="250"/>
      <w:r>
        <w:rPr>
          <w:rStyle w:val="CommentReference"/>
          <w:rFonts w:eastAsiaTheme="minorHAnsi" w:cstheme="minorBidi"/>
          <w:b w:val="0"/>
          <w:bCs w:val="0"/>
        </w:rPr>
        <w:commentReference w:id="250"/>
      </w:r>
      <w:commentRangeStart w:id="251"/>
      <w:r>
        <w:t xml:space="preserve">Communion </w:t>
      </w:r>
      <w:commentRangeEnd w:id="251"/>
      <w:r>
        <w:rPr>
          <w:rStyle w:val="CommentReference"/>
          <w:rFonts w:eastAsiaTheme="minorHAnsi" w:cstheme="minorBidi"/>
          <w:b w:val="0"/>
          <w:bCs w:val="0"/>
        </w:rPr>
        <w:commentReference w:id="251"/>
      </w:r>
      <w:r>
        <w:t>of the Saints</w:t>
      </w:r>
    </w:p>
    <w:p w:rsidR="00F977F1" w:rsidRDefault="00F977F1" w:rsidP="00F977F1">
      <w:pPr>
        <w:pStyle w:val="Heading4non-TOC"/>
      </w:pPr>
      <w:r w:rsidRPr="00A742AC">
        <w:t>Ⲛⲓⲧⲱⲃϩ</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lady of us all, the Mother of God,</w:t>
            </w:r>
          </w:p>
          <w:p w:rsidR="00F977F1" w:rsidRPr="00A742AC" w:rsidRDefault="00F977F1" w:rsidP="00F977F1">
            <w:pPr>
              <w:pStyle w:val="EngHang"/>
              <w:rPr>
                <w:szCs w:val="20"/>
              </w:rPr>
            </w:pPr>
            <w:r w:rsidRPr="00A742AC">
              <w:t>Mary, the Mother of our Saviour,</w:t>
            </w:r>
          </w:p>
          <w:p w:rsidR="00F977F1" w:rsidRDefault="00F977F1" w:rsidP="00F977F1">
            <w:pPr>
              <w:pStyle w:val="EngHang"/>
            </w:pPr>
            <w:r w:rsidRPr="00A742AC">
              <w:t>That He may forgive us our sins.</w:t>
            </w:r>
          </w:p>
          <w:p w:rsidR="00F977F1" w:rsidRPr="00A742AC" w:rsidRDefault="00F977F1" w:rsidP="00F977F1">
            <w:pPr>
              <w:pStyle w:val="EngHangEnd"/>
              <w:rPr>
                <w:szCs w:val="20"/>
              </w:rPr>
            </w:pPr>
            <w:r>
              <w:t>(Entef ka nen novi nan evol.)</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ⲧⲉⲛⲟ̅ⲥ̅ ⲛ̀ⲛⲏⲃ ⲧⲏⲣⲉⲛ ϯⲑⲉⲟⲧⲟⲕⲟⲥ</w:t>
            </w:r>
          </w:p>
          <w:p w:rsidR="00F977F1" w:rsidRDefault="00F977F1" w:rsidP="00F977F1">
            <w:pPr>
              <w:pStyle w:val="CopticVersemulti-line"/>
            </w:pPr>
            <w:r w:rsidRPr="00A742AC">
              <w:t>Ⲙⲁⲣⲓⲁ ⲑ̀ⲙⲁⲩ ⲙ̀ⲡⲉⲛⲥ̅ⲱ̅ⲣ</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Michael and Gabriel,</w:t>
            </w:r>
          </w:p>
          <w:p w:rsidR="00F977F1" w:rsidRDefault="00F977F1" w:rsidP="00F977F1">
            <w:pPr>
              <w:pStyle w:val="EngHangEnd"/>
            </w:pPr>
            <w:r w:rsidRPr="00A742AC">
              <w:t>That He may forgive us our sins</w:t>
            </w:r>
            <w:r>
              <w:t>.</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Ⲙⲓⲭⲁⲏⲗ ⲛⲉⲙ Ⲅⲁⲃⲣⲓⲏⲗ</w:t>
            </w:r>
          </w:p>
          <w:p w:rsidR="00F977F1" w:rsidRPr="00A742AC" w:rsidRDefault="00F977F1" w:rsidP="00F977F1">
            <w:pPr>
              <w:pStyle w:val="CopticVerse"/>
            </w:pPr>
            <w:r w:rsidRPr="00A742AC">
              <w:t>ⲛ̀ⲧⲉⲫⲭⲁ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Raphael and Souriel,</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Ⲣⲁⲩⲁⲏⲗ ⲛⲉⲙ Ⲥⲟⲩⲣⲓⲏⲗ</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holy archangels,</w:t>
            </w:r>
          </w:p>
          <w:p w:rsidR="00F977F1" w:rsidRPr="00A742AC" w:rsidRDefault="00F977F1" w:rsidP="00F977F1">
            <w:pPr>
              <w:pStyle w:val="EngHang"/>
              <w:rPr>
                <w:szCs w:val="20"/>
              </w:rPr>
            </w:pPr>
            <w:r w:rsidRPr="00A742AC">
              <w:t>Sedakiel, Sarathiel and Ananiel,</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ⲱ ⲛⲓⲁⲣⲭⲏ ⲁⲅⲅⲉⲗⲟⲥ ⲉ̅ⲑ̅ⲩ</w:t>
            </w:r>
          </w:p>
          <w:p w:rsidR="00F977F1" w:rsidRDefault="00F977F1" w:rsidP="00F977F1">
            <w:pPr>
              <w:pStyle w:val="CopticVersemulti-line"/>
            </w:pPr>
            <w:r w:rsidRPr="00A742AC">
              <w:t>Ⲥⲉⲇⲁⲕⲓⲏⲗ Ⲥⲁⲣⲁⲑⲓⲏⲗ ⲛⲉⲙ Ⲁⲛⲁⲛⲓⲏⲗ</w:t>
            </w:r>
          </w:p>
          <w:p w:rsidR="00F977F1" w:rsidRPr="00A742AC" w:rsidRDefault="00F977F1" w:rsidP="00F977F1">
            <w:pPr>
              <w:pStyle w:val="CopticVerse"/>
            </w:pPr>
            <w:r w:rsidRPr="00A742AC">
              <w:t>ⲛ</w:t>
            </w:r>
            <w:r>
              <w:t>̀</w:t>
            </w:r>
            <w:r w:rsidRPr="00A742AC">
              <w:t>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Thrones, Dominions and Powers,</w:t>
            </w:r>
          </w:p>
          <w:p w:rsidR="00F977F1" w:rsidRPr="00A742AC" w:rsidRDefault="00F977F1" w:rsidP="00F977F1">
            <w:pPr>
              <w:pStyle w:val="EngHang"/>
              <w:rPr>
                <w:szCs w:val="20"/>
              </w:rPr>
            </w:pPr>
            <w:r w:rsidRPr="00A742AC">
              <w:t>The Cherubim and the Seraphim,</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ⲛ̀ⲟⲑⲣⲟⲛⲟⲥ ⲛⲓⲙⲉⲧⲟ̅ⲥ̅ ⲛⲓϫⲟⲙ</w:t>
            </w:r>
          </w:p>
          <w:p w:rsidR="00F977F1" w:rsidRDefault="00F977F1" w:rsidP="00F977F1">
            <w:pPr>
              <w:pStyle w:val="CopticVersemulti-line"/>
            </w:pPr>
            <w:r w:rsidRPr="00A742AC">
              <w:t>Ⲛⲓⲭⲉⲣⲟⲃⲓⲙ ⲛⲉⲙ ⲛⲓⲤⲉⲣⲁⲫⲓⲙ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Four Incorporeal Beasts,</w:t>
            </w:r>
          </w:p>
          <w:p w:rsidR="00F977F1" w:rsidRPr="00A742AC" w:rsidRDefault="00F977F1" w:rsidP="00F977F1">
            <w:pPr>
              <w:pStyle w:val="EngHang"/>
              <w:rPr>
                <w:szCs w:val="20"/>
              </w:rPr>
            </w:pPr>
            <w:r w:rsidRPr="00A742AC">
              <w:t>The ministering flames of fire,</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ⲡⲓϥ̀ⲧⲟⲩ ⲛ̀ⲍⲱⲟⲛ ⲛ̀ⲁⲥⲱⲙⲁⲧⲟⲥ</w:t>
            </w:r>
          </w:p>
          <w:p w:rsidR="00F977F1" w:rsidRDefault="00F977F1" w:rsidP="00F977F1">
            <w:pPr>
              <w:pStyle w:val="CopticVersemulti-line"/>
            </w:pPr>
            <w:r w:rsidRPr="00A742AC">
              <w:t xml:space="preserve"> ⲛ̀ⲗⲓⲧⲟⲩⲣⲅⲟⲥ ⲛ̀ϣⲁϩ ⲛ̀ⲭ̀ⲭⲣⲱⲙ</w:t>
            </w:r>
          </w:p>
          <w:p w:rsidR="00F977F1" w:rsidRPr="00A742AC" w:rsidRDefault="00F977F1" w:rsidP="00F977F1">
            <w:pPr>
              <w:pStyle w:val="CopticVerse"/>
            </w:pPr>
            <w:r w:rsidRPr="00A742AC">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priests of the Truth,</w:t>
            </w:r>
          </w:p>
          <w:p w:rsidR="00F977F1" w:rsidRPr="00A742AC" w:rsidRDefault="00F977F1" w:rsidP="00F977F1">
            <w:pPr>
              <w:pStyle w:val="EngHang"/>
              <w:rPr>
                <w:szCs w:val="20"/>
              </w:rPr>
            </w:pPr>
            <w:r w:rsidRPr="00A742AC">
              <w:t xml:space="preserve">The Twenty Four Presbyters, </w:t>
            </w:r>
          </w:p>
          <w:p w:rsidR="00F977F1" w:rsidRDefault="00F977F1" w:rsidP="00F977F1">
            <w:pPr>
              <w:pStyle w:val="EngHangEnd"/>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ⲛⲓⲟⲩⲏⲃ ⲛ̀ⲧⲉ ϯⲙⲉⲑⲙⲏⲓ</w:t>
            </w:r>
          </w:p>
          <w:p w:rsidR="00F977F1" w:rsidRPr="00A742AC" w:rsidRDefault="00F977F1" w:rsidP="00F977F1">
            <w:pPr>
              <w:pStyle w:val="CopticVersemulti-line"/>
            </w:pPr>
            <w:r w:rsidRPr="00A742AC">
              <w:t>ⲡⲓϫⲟⲩⲧϥ̀ⲧⲟⲩ ⲙ̀ⲡⲣⲉⲥⲃⲩⲧⲉⲣⲟⲥ</w:t>
            </w:r>
          </w:p>
          <w:p w:rsidR="00F977F1" w:rsidRPr="00A742AC" w:rsidRDefault="00F977F1" w:rsidP="00F977F1">
            <w:pPr>
              <w:pStyle w:val="CopticVerse"/>
            </w:pPr>
            <w:r w:rsidRPr="00A742AC">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A742AC" w:rsidRDefault="00F977F1" w:rsidP="00F977F1">
            <w:pPr>
              <w:pStyle w:val="EngHang"/>
              <w:rPr>
                <w:szCs w:val="20"/>
              </w:rPr>
            </w:pPr>
            <w:r w:rsidRPr="00A742AC">
              <w:t>Intercede on our behalf,</w:t>
            </w:r>
          </w:p>
          <w:p w:rsidR="00F977F1" w:rsidRPr="00A742AC" w:rsidRDefault="00F977F1" w:rsidP="00F977F1">
            <w:pPr>
              <w:pStyle w:val="EngHang"/>
              <w:rPr>
                <w:szCs w:val="20"/>
              </w:rPr>
            </w:pPr>
            <w:r w:rsidRPr="00A742AC">
              <w:t>O angelic hosts,</w:t>
            </w:r>
          </w:p>
          <w:p w:rsidR="00F977F1" w:rsidRPr="00A742AC" w:rsidRDefault="00F977F1" w:rsidP="00F977F1">
            <w:pPr>
              <w:pStyle w:val="EngHang"/>
              <w:rPr>
                <w:szCs w:val="20"/>
              </w:rPr>
            </w:pPr>
            <w:r w:rsidRPr="00A742AC">
              <w:t>And all the heavenly orders,</w:t>
            </w:r>
          </w:p>
          <w:p w:rsidR="00F977F1" w:rsidRPr="00A742AC" w:rsidRDefault="00F977F1" w:rsidP="00F977F1">
            <w:pPr>
              <w:pStyle w:val="EngHangEnd"/>
              <w:rPr>
                <w:szCs w:val="20"/>
              </w:rPr>
            </w:pPr>
            <w:r w:rsidRPr="00A742AC">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A742AC">
              <w:t>Ⲁⲣⲓⲡⲣⲉⲥⲃⲉⲩⲓⲛ ⲉϩ̀ⲣⲏⲓ ⲉϫⲱⲛ</w:t>
            </w:r>
          </w:p>
          <w:p w:rsidR="00F977F1" w:rsidRDefault="00F977F1" w:rsidP="00F977F1">
            <w:pPr>
              <w:pStyle w:val="CopticVersemulti-line"/>
            </w:pPr>
            <w:r w:rsidRPr="00A742AC">
              <w:t>ⲛⲓⲥⲧⲣⲁⲧⲓⲁ ⲛ̀ⲁⲅⲅⲉⲗⲓⲕⲟⲛ</w:t>
            </w:r>
          </w:p>
          <w:p w:rsidR="00F977F1" w:rsidRDefault="00F977F1" w:rsidP="00F977F1">
            <w:pPr>
              <w:pStyle w:val="CopticVersemulti-line"/>
            </w:pPr>
            <w:r w:rsidRPr="00A742AC">
              <w:t>ⲛⲉⲙ ⲛⲓⲧⲁⲅⲙⲁ ⲛ̀ⲉⲡⲟⲩⲣⲁⲛⲓⲟⲛ</w:t>
            </w:r>
          </w:p>
          <w:p w:rsidR="00F977F1" w:rsidRPr="00A742AC" w:rsidRDefault="00F977F1" w:rsidP="00F977F1">
            <w:pPr>
              <w:pStyle w:val="CopticVerse"/>
            </w:pPr>
            <w:r w:rsidRPr="00A742AC">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B32610" w:rsidRDefault="00F977F1" w:rsidP="00F977F1">
            <w:pPr>
              <w:pStyle w:val="EngHang"/>
              <w:rPr>
                <w:szCs w:val="20"/>
              </w:rPr>
            </w:pPr>
            <w:r w:rsidRPr="00B32610">
              <w:t>Pray to the Lord on our behalf,</w:t>
            </w:r>
          </w:p>
          <w:p w:rsidR="00F977F1" w:rsidRPr="00B32610" w:rsidRDefault="00F977F1" w:rsidP="00F977F1">
            <w:pPr>
              <w:pStyle w:val="EngHang"/>
              <w:rPr>
                <w:szCs w:val="20"/>
              </w:rPr>
            </w:pPr>
            <w:r w:rsidRPr="00B32610">
              <w:t>My lords and fathers, the patriarchs,</w:t>
            </w:r>
          </w:p>
          <w:p w:rsidR="00F977F1" w:rsidRPr="00B32610" w:rsidRDefault="00F977F1" w:rsidP="00F977F1">
            <w:pPr>
              <w:pStyle w:val="EngHang"/>
              <w:rPr>
                <w:szCs w:val="20"/>
              </w:rPr>
            </w:pPr>
            <w:r w:rsidRPr="00B32610">
              <w:t>Abraham, Isaac and Jacob,</w:t>
            </w:r>
          </w:p>
          <w:p w:rsidR="00F977F1" w:rsidRPr="00B32610" w:rsidRDefault="00F977F1" w:rsidP="00F977F1">
            <w:pPr>
              <w:pStyle w:val="EngHangEnd"/>
              <w:rPr>
                <w:szCs w:val="20"/>
              </w:rPr>
            </w:pPr>
            <w:r w:rsidRPr="00B32610">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w:t>
            </w:r>
            <w:r w:rsidRPr="005A44CB">
              <w:rPr>
                <w:rFonts w:ascii="Times New Roman" w:hAnsi="Times New Roman" w:cs="Times New Roman"/>
              </w:rPr>
              <w:t>ϩ</w:t>
            </w:r>
            <w:r w:rsidRPr="005A44CB">
              <w:t xml:space="preserve"> ⲙ</w:t>
            </w:r>
            <w:r w:rsidRPr="005A44CB">
              <w:rPr>
                <w:rFonts w:ascii="Times New Roman" w:hAnsi="Times New Roman" w:cs="Times New Roman"/>
              </w:rPr>
              <w:t>̀</w:t>
            </w:r>
            <w:r w:rsidRPr="005A44CB">
              <w:t>Ⲡⲟ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ⲉ</w:t>
            </w:r>
            <w:r w:rsidRPr="005A44CB">
              <w:rPr>
                <w:rFonts w:ascii="Times New Roman" w:hAnsi="Times New Roman" w:cs="Times New Roman"/>
              </w:rPr>
              <w:t>ϩ̀</w:t>
            </w:r>
            <w:r w:rsidRPr="005A44CB">
              <w:t>ⲣⲏⲓ ⲉ</w:t>
            </w:r>
            <w:r w:rsidRPr="005A44CB">
              <w:rPr>
                <w:rFonts w:ascii="Times New Roman" w:hAnsi="Times New Roman" w:cs="Times New Roman"/>
              </w:rPr>
              <w:t>ϫ</w:t>
            </w:r>
            <w:r w:rsidRPr="005A44CB">
              <w:t>ⲱⲛ</w:t>
            </w:r>
          </w:p>
          <w:p w:rsidR="00F977F1" w:rsidRDefault="00F977F1" w:rsidP="00F977F1">
            <w:pPr>
              <w:pStyle w:val="CopticVersemulti-line"/>
            </w:pPr>
            <w:r w:rsidRPr="005A44CB">
              <w:t>ⲛⲁⲟ</w:t>
            </w:r>
            <w:r w:rsidRPr="005A44CB">
              <w:rPr>
                <w:rFonts w:ascii="Times New Roman" w:hAnsi="Times New Roman" w:cs="Times New Roman"/>
              </w:rPr>
              <w:t>̅</w:t>
            </w:r>
            <w:r w:rsidRPr="005A44CB">
              <w:t>ⲥ</w:t>
            </w:r>
            <w:r w:rsidRPr="005A44CB">
              <w:rPr>
                <w:rFonts w:ascii="Times New Roman" w:hAnsi="Times New Roman" w:cs="Times New Roman"/>
              </w:rPr>
              <w:t>̅</w:t>
            </w:r>
            <w:r w:rsidRPr="005A44CB">
              <w:t xml:space="preserve"> ⲛ</w:t>
            </w:r>
            <w:r w:rsidRPr="005A44CB">
              <w:rPr>
                <w:rFonts w:ascii="Times New Roman" w:hAnsi="Times New Roman" w:cs="Times New Roman"/>
              </w:rPr>
              <w:t>̀</w:t>
            </w:r>
            <w:r w:rsidRPr="005A44CB">
              <w:t>ⲓⲟ</w:t>
            </w:r>
            <w:r w:rsidRPr="005A44CB">
              <w:rPr>
                <w:rFonts w:ascii="Times New Roman" w:hAnsi="Times New Roman" w:cs="Times New Roman"/>
              </w:rPr>
              <w:t>ϯ</w:t>
            </w:r>
            <w:r w:rsidRPr="005A44CB">
              <w:t xml:space="preserve"> ⲙ</w:t>
            </w:r>
            <w:r w:rsidRPr="005A44CB">
              <w:rPr>
                <w:rFonts w:ascii="Times New Roman" w:hAnsi="Times New Roman" w:cs="Times New Roman"/>
              </w:rPr>
              <w:t>̀</w:t>
            </w:r>
            <w:r w:rsidRPr="005A44CB">
              <w:t>ⲡⲁⲧⲣⲓⲁⲭⲏⲥ</w:t>
            </w:r>
          </w:p>
          <w:p w:rsidR="00F977F1" w:rsidRDefault="00F977F1" w:rsidP="00F977F1">
            <w:pPr>
              <w:pStyle w:val="CopticVersemulti-line"/>
            </w:pPr>
            <w:r w:rsidRPr="005A44CB">
              <w:t>Ⲁⲃⲣⲁⲁⲙ Ⲓⲥⲁⲁⲕ Ⲓⲁⲕⲱⲃ</w:t>
            </w:r>
          </w:p>
          <w:p w:rsidR="00F977F1" w:rsidRDefault="00F977F1" w:rsidP="00F977F1">
            <w:pPr>
              <w:pStyle w:val="CopticVerse"/>
            </w:pPr>
            <w:r w:rsidRPr="005A44CB">
              <w:t>ⲛ</w:t>
            </w:r>
            <w:r w:rsidRPr="005A44CB">
              <w:rPr>
                <w:rFonts w:ascii="Times New Roman" w:hAnsi="Times New Roman" w:cs="Times New Roman"/>
              </w:rPr>
              <w:t>̀</w:t>
            </w:r>
            <w:r w:rsidRPr="005A44CB">
              <w:t>ⲧⲉ</w:t>
            </w:r>
            <w:r w:rsidRPr="005A44CB">
              <w:rPr>
                <w:rFonts w:ascii="Times New Roman" w:hAnsi="Times New Roman" w:cs="Times New Roman"/>
              </w:rPr>
              <w:t>ϥ</w:t>
            </w:r>
            <w:r w:rsidRPr="005A44CB">
              <w:t>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perfect man,</w:t>
            </w:r>
          </w:p>
          <w:p w:rsidR="00F977F1" w:rsidRPr="005A44CB" w:rsidRDefault="00F977F1" w:rsidP="00F977F1">
            <w:pPr>
              <w:pStyle w:val="EngHang"/>
              <w:rPr>
                <w:szCs w:val="20"/>
              </w:rPr>
            </w:pPr>
            <w:r w:rsidRPr="005A44CB">
              <w:t>The righteous and just Enoch,</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ⲱ ⲡⲓⲣⲱⲙⲓ ⲛ̀ⲧⲉⲗⲓⲟⲥ</w:t>
            </w:r>
          </w:p>
          <w:p w:rsidR="00F977F1" w:rsidRDefault="00F977F1" w:rsidP="00F977F1">
            <w:pPr>
              <w:pStyle w:val="CopticVersemulti-line"/>
            </w:pPr>
            <w:r>
              <w:t>ⲡⲓⲑⲙⲏⲓ Ⲉⲛⲱⲭ ⲡⲓⲇⲓⲕⲉⲟⲥ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Elijah the Tishbite,</w:t>
            </w:r>
          </w:p>
          <w:p w:rsidR="00F977F1" w:rsidRPr="005A44CB" w:rsidRDefault="00F977F1" w:rsidP="00F977F1">
            <w:pPr>
              <w:pStyle w:val="EngHang"/>
              <w:rPr>
                <w:szCs w:val="20"/>
              </w:rPr>
            </w:pPr>
            <w:r w:rsidRPr="005A44CB">
              <w:t>And his disciple, Elisha,</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Ⲏⲗⲓⲁⲥ ⲡⲓⲑⲉⲥⲃⲓⲧⲏⲥ</w:t>
            </w:r>
          </w:p>
          <w:p w:rsidR="00F977F1" w:rsidRDefault="00F977F1" w:rsidP="00F977F1">
            <w:pPr>
              <w:pStyle w:val="CopticVersemulti-line"/>
            </w:pPr>
            <w:r w:rsidRPr="005A44CB">
              <w:t>ⲛⲉⲙ Ⲉⲗⲓⲥⲉⲟⲥ ⲡⲉϥⲙⲁⲑⲏⲧⲏⲥ</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Moses and Isaiah,</w:t>
            </w:r>
          </w:p>
          <w:p w:rsidR="00F977F1" w:rsidRPr="005A44CB" w:rsidRDefault="00F977F1" w:rsidP="00F977F1">
            <w:pPr>
              <w:pStyle w:val="EngHang"/>
              <w:rPr>
                <w:szCs w:val="20"/>
              </w:rPr>
            </w:pPr>
            <w:r w:rsidRPr="005A44CB">
              <w:t>And Ezekiel and Jeremiah,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ⲱ Ⲙⲱⲩⲥⲏⲥ ⲡⲓⲁⲣⲭⲏⲡⲣⲟⲫⲓⲧⲏⲥ</w:t>
            </w:r>
          </w:p>
          <w:p w:rsidR="00F977F1" w:rsidRPr="005A44CB" w:rsidRDefault="00F977F1" w:rsidP="00F977F1">
            <w:pPr>
              <w:pStyle w:val="CopticVersemulti-line"/>
              <w:rPr>
                <w:highlight w:val="yellow"/>
              </w:rPr>
            </w:pPr>
            <w:r w:rsidRPr="005A44CB">
              <w:rPr>
                <w:highlight w:val="yellow"/>
              </w:rPr>
              <w:t>ⲛⲉⲙ Ⲏⲥⲁⲏⲁⲥ ⲛⲉⲙ Ⲓⲉⲣⲙⲓⲁⲥ</w:t>
            </w:r>
          </w:p>
          <w:p w:rsidR="00F977F1" w:rsidRDefault="00F977F1" w:rsidP="00F977F1">
            <w:pPr>
              <w:pStyle w:val="CopticVersemulti-lin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good man,</w:t>
            </w:r>
          </w:p>
          <w:p w:rsidR="00F977F1" w:rsidRPr="005A44CB" w:rsidRDefault="00F977F1" w:rsidP="00F977F1">
            <w:pPr>
              <w:pStyle w:val="EngHang"/>
              <w:rPr>
                <w:szCs w:val="20"/>
              </w:rPr>
            </w:pPr>
            <w:r w:rsidRPr="005A44CB">
              <w:t>The righteous and just Job,</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Pr="005A44CB" w:rsidRDefault="00F977F1" w:rsidP="00F977F1">
            <w:pPr>
              <w:pStyle w:val="CopticVersemulti-line"/>
              <w:rPr>
                <w:highlight w:val="yellow"/>
              </w:rPr>
            </w:pPr>
            <w:r w:rsidRPr="005A44CB">
              <w:rPr>
                <w:highlight w:val="yellow"/>
              </w:rPr>
              <w:t>Ⲧⲱⲃϩ ⲙ̀Ⲡⲟ̅ⲥ̅ ⲉϩ̀ⲣⲏⲓ ⲉϫⲱⲛ</w:t>
            </w:r>
          </w:p>
          <w:p w:rsidR="00F977F1" w:rsidRPr="005A44CB" w:rsidRDefault="00F977F1" w:rsidP="00F977F1">
            <w:pPr>
              <w:pStyle w:val="CopticVersemulti-line"/>
              <w:rPr>
                <w:highlight w:val="yellow"/>
              </w:rPr>
            </w:pPr>
            <w:r w:rsidRPr="005A44CB">
              <w:rPr>
                <w:highlight w:val="yellow"/>
              </w:rPr>
              <w:t>Ⲇⲁⲩⲓⲇ ⲡⲓⲉⲣⲟⲯⲁⲗⲧⲏⲥ</w:t>
            </w:r>
          </w:p>
          <w:p w:rsidR="00F977F1" w:rsidRPr="005A44CB" w:rsidRDefault="00F977F1" w:rsidP="00F977F1">
            <w:pPr>
              <w:pStyle w:val="CopticVersemulti-line"/>
              <w:rPr>
                <w:highlight w:val="yellow"/>
              </w:rPr>
            </w:pPr>
            <w:r w:rsidRPr="005A44CB">
              <w:rPr>
                <w:highlight w:val="yellow"/>
              </w:rPr>
              <w:t>ⲛⲉⲙ Ⲓⲉⲍⲉⲕⲓⲏⲗ ⲛⲉⲙ Ⲇⲁⲛⲓⲏⲗ</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The righteous and perfect man,</w:t>
            </w:r>
          </w:p>
          <w:p w:rsidR="00F977F1" w:rsidRPr="005A44CB" w:rsidRDefault="00F977F1" w:rsidP="00F977F1">
            <w:pPr>
              <w:pStyle w:val="EngHang"/>
              <w:rPr>
                <w:szCs w:val="20"/>
              </w:rPr>
            </w:pPr>
            <w:r w:rsidRPr="005A44CB">
              <w:t>The elect and just Noah,</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rPr>
                <w:highlight w:val="yellow"/>
              </w:rPr>
            </w:pPr>
            <w:r w:rsidRPr="005A44CB">
              <w:rPr>
                <w:highlight w:val="yellow"/>
              </w:rPr>
              <w:t>Ⲧⲱⲃϩ ⲙ̀Ⲡⲟ̅ⲥ̅ ⲉϩ̀ⲣⲏⲓ ⲉϫⲱⲛ</w:t>
            </w:r>
          </w:p>
          <w:p w:rsidR="00F977F1" w:rsidRDefault="00F977F1" w:rsidP="00F977F1">
            <w:pPr>
              <w:pStyle w:val="CopticVersemulti-line"/>
              <w:rPr>
                <w:highlight w:val="yellow"/>
              </w:rPr>
            </w:pPr>
            <w:r w:rsidRPr="005A44CB">
              <w:rPr>
                <w:highlight w:val="yellow"/>
              </w:rPr>
              <w:t>Ⲓⲱⲁⲕⲓⲙ ⲛⲉⲙ Ⲁⲛⲛⲁ ⲛⲉⲙ Ⲓⲱⲥⲏⲫ ⲡⲣⲉⲥⲃⲩⲧⲉⲣⲟⲥ</w:t>
            </w:r>
          </w:p>
          <w:p w:rsidR="00F977F1" w:rsidRDefault="00F977F1" w:rsidP="00F977F1">
            <w:pPr>
              <w:pStyle w:val="CopticVersemulti-line"/>
              <w:rPr>
                <w:highlight w:val="yellow"/>
              </w:rPr>
            </w:pPr>
            <w:r w:rsidRPr="005A44CB">
              <w:rPr>
                <w:highlight w:val="yellow"/>
              </w:rPr>
              <w:t>ⲛⲉⲙ ⲡⲓⲑⲙⲏⲓ Ⲓⲱⲃ ⲛⲉⲙ Ⲓⲱⲥⲏⲫ ⲛⲉⲙ Ⲛⲓⲕⲟⲇⲏⲙⲟⲥ</w:t>
            </w:r>
          </w:p>
          <w:p w:rsidR="00F977F1" w:rsidRDefault="00F977F1" w:rsidP="00F977F1">
            <w:pPr>
              <w:pStyle w:val="CopticVerse"/>
            </w:pPr>
            <w:r w:rsidRPr="005A44CB">
              <w:rPr>
                <w:highlight w:val="yellow"/>
              </w:rPr>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 xml:space="preserve">Melchizedek and Aaron, </w:t>
            </w:r>
          </w:p>
          <w:p w:rsidR="00F977F1" w:rsidRPr="005A44CB" w:rsidRDefault="00F977F1" w:rsidP="00F977F1">
            <w:pPr>
              <w:pStyle w:val="EngHang"/>
              <w:rPr>
                <w:szCs w:val="20"/>
              </w:rPr>
            </w:pPr>
            <w:r w:rsidRPr="005A44CB">
              <w:t xml:space="preserve">And Zacharias and Simeon, </w:t>
            </w:r>
          </w:p>
          <w:p w:rsidR="00F977F1" w:rsidRDefault="00F977F1" w:rsidP="00F977F1">
            <w:pPr>
              <w:pStyle w:val="EngHangEnd"/>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5A44CB">
              <w:t>Ⲧⲱⲃϩ ⲙ̀Ⲡⲟ̅ⲥ̅ ⲉϩ̀ⲣⲏⲓ ⲉϫⲱⲛ</w:t>
            </w:r>
          </w:p>
          <w:p w:rsidR="00F977F1" w:rsidRDefault="00F977F1" w:rsidP="00F977F1">
            <w:pPr>
              <w:pStyle w:val="CopticVersemulti-line"/>
            </w:pPr>
            <w:r w:rsidRPr="005A44CB">
              <w:t>Ⲙⲉⲗⲭⲓⲥⲉⲇⲉⲕ ⲛⲉⲙ Ⲁⲁⲣⲱⲛ</w:t>
            </w:r>
          </w:p>
          <w:p w:rsidR="00F977F1" w:rsidRDefault="00F977F1" w:rsidP="00F977F1">
            <w:pPr>
              <w:pStyle w:val="CopticVersemulti-line"/>
            </w:pPr>
            <w:r w:rsidRPr="005A44CB">
              <w:t>ⲛⲉⲙ Ⲍⲁⲭⲁⲣⲓⲁⲥ ⲛⲉⲙ Ⲥⲩⲙⲉⲱⲛ</w:t>
            </w:r>
          </w:p>
          <w:p w:rsidR="00F977F1" w:rsidRDefault="00F977F1" w:rsidP="00F977F1">
            <w:pPr>
              <w:pStyle w:val="CopticVerse"/>
            </w:pPr>
            <w:r w:rsidRPr="005A44C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A44CB" w:rsidRDefault="00F977F1" w:rsidP="00F977F1">
            <w:pPr>
              <w:pStyle w:val="EngHang"/>
              <w:rPr>
                <w:szCs w:val="20"/>
              </w:rPr>
            </w:pPr>
            <w:r w:rsidRPr="005A44CB">
              <w:t>Pray to the Lord on our behalf,</w:t>
            </w:r>
          </w:p>
          <w:p w:rsidR="00F977F1" w:rsidRPr="005A44CB" w:rsidRDefault="00F977F1" w:rsidP="00F977F1">
            <w:pPr>
              <w:pStyle w:val="EngHang"/>
              <w:rPr>
                <w:szCs w:val="20"/>
              </w:rPr>
            </w:pPr>
            <w:r w:rsidRPr="005A44CB">
              <w:t>O choir of the prophets,</w:t>
            </w:r>
          </w:p>
          <w:p w:rsidR="00F977F1" w:rsidRPr="005A44CB" w:rsidRDefault="00F977F1" w:rsidP="00F977F1">
            <w:pPr>
              <w:pStyle w:val="EngHang"/>
              <w:rPr>
                <w:szCs w:val="20"/>
              </w:rPr>
            </w:pPr>
            <w:r w:rsidRPr="005A44CB">
              <w:t>And the righteous and the just,</w:t>
            </w:r>
          </w:p>
          <w:p w:rsidR="00F977F1" w:rsidRPr="005A44CB" w:rsidRDefault="00F977F1" w:rsidP="00F977F1">
            <w:pPr>
              <w:pStyle w:val="EngHangEnd"/>
              <w:rPr>
                <w:szCs w:val="20"/>
              </w:rPr>
            </w:pPr>
            <w:r w:rsidRPr="005A44CB">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006239">
              <w:t>Ⲧⲱⲃϩ ⲙ̀Ⲡⲟ̅ⲥ̅ ⲉϩ̀ⲣⲏⲓ ⲉϫⲱⲛ</w:t>
            </w:r>
          </w:p>
          <w:p w:rsidR="00F977F1" w:rsidRDefault="00F977F1" w:rsidP="00F977F1">
            <w:pPr>
              <w:pStyle w:val="CopticVersemulti-line"/>
            </w:pPr>
            <w:r w:rsidRPr="00006239">
              <w:t>ⲛⲓⲭⲟⲣⲟⲥ ⲛ̀ⲧⲉ ⲛⲓⲡ̀ⲣⲟⲫⲏⲧⲏⲥ</w:t>
            </w:r>
          </w:p>
          <w:p w:rsidR="00F977F1" w:rsidRDefault="00F977F1" w:rsidP="00F977F1">
            <w:pPr>
              <w:pStyle w:val="CopticVersemulti-line"/>
            </w:pPr>
            <w:r w:rsidRPr="00006239">
              <w:t>ⲛⲉⲙ ⲛⲓⲑⲙⲏⲓ ⲛⲉⲙ ⲛⲓⲇⲓⲕⲉⲟⲥ</w:t>
            </w:r>
          </w:p>
          <w:p w:rsidR="00F977F1" w:rsidRDefault="00F977F1" w:rsidP="00F977F1">
            <w:pPr>
              <w:pStyle w:val="CopticVerse"/>
            </w:pPr>
            <w:r w:rsidRPr="00006239">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fore-runner and baptizer,</w:t>
            </w:r>
          </w:p>
          <w:p w:rsidR="00F977F1" w:rsidRPr="00006239" w:rsidRDefault="00F977F1" w:rsidP="00F977F1">
            <w:pPr>
              <w:pStyle w:val="EngHang"/>
              <w:rPr>
                <w:szCs w:val="20"/>
              </w:rPr>
            </w:pPr>
            <w:r w:rsidRPr="00006239">
              <w:t>John the Baptist,</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ⲡⲓⲡⲣⲟⲇⲣⲟⲙⲟⲥ ⲙ̀ⲃⲁⲡⲧⲓⲥⲧⲏⲥ</w:t>
            </w:r>
          </w:p>
          <w:p w:rsidR="00F977F1" w:rsidRDefault="00F977F1" w:rsidP="00F977F1">
            <w:pPr>
              <w:pStyle w:val="CopticVersemulti-line"/>
            </w:pPr>
            <w:r w:rsidRPr="00EC5CBB">
              <w:t>Ⲓⲱ̅ⲁ̅ ⲡⲓⲣⲉϥϯⲱⲙⲥ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Intercede on our behalf,</w:t>
            </w:r>
          </w:p>
          <w:p w:rsidR="00F977F1" w:rsidRPr="00006239" w:rsidRDefault="00F977F1" w:rsidP="00F977F1">
            <w:pPr>
              <w:pStyle w:val="EngHang"/>
              <w:rPr>
                <w:szCs w:val="20"/>
              </w:rPr>
            </w:pPr>
            <w:r w:rsidRPr="00006239">
              <w:t>O One Hundred and Forty Four Thousand,</w:t>
            </w:r>
          </w:p>
          <w:p w:rsidR="00F977F1" w:rsidRPr="00006239" w:rsidRDefault="00F977F1" w:rsidP="00F977F1">
            <w:pPr>
              <w:pStyle w:val="EngHang"/>
              <w:rPr>
                <w:szCs w:val="20"/>
              </w:rPr>
            </w:pPr>
            <w:r w:rsidRPr="00006239">
              <w:t>And the celibate Evangelist,</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Ⲁⲣⲓⲡⲣⲉⲥⲃⲉⲩⲓⲛ ⲉϩ̀ⲣⲏⲓ ⲉϫⲱⲛ</w:t>
            </w:r>
          </w:p>
          <w:p w:rsidR="00F977F1" w:rsidRDefault="00F977F1" w:rsidP="00F977F1">
            <w:pPr>
              <w:pStyle w:val="CopticVersemulti-line"/>
            </w:pPr>
            <w:r w:rsidRPr="00EC5CBB">
              <w:t>ⲱ ⲡⲓϣⲉ-ϩ̀ⲙⲉϥ̀ⲧⲟⲩ ⲛ̀ϣⲟ</w:t>
            </w:r>
          </w:p>
          <w:p w:rsidR="00F977F1" w:rsidRDefault="00F977F1" w:rsidP="00F977F1">
            <w:pPr>
              <w:pStyle w:val="CopticVersemulti-line"/>
            </w:pPr>
            <w:r w:rsidRPr="00EC5CBB">
              <w:t xml:space="preserve">ⲛⲉⲙ ⲡⲓⲡⲁⲣⲑⲉⲛⲟⲥ ⲛ̀ⲉⲩⲁⲅⲅⲉⲗⲓⲥⲧⲏⲥ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commentRangeStart w:id="252"/>
            <w:r w:rsidRPr="00006239">
              <w:t>My</w:t>
            </w:r>
            <w:commentRangeEnd w:id="252"/>
            <w:r>
              <w:rPr>
                <w:rStyle w:val="CommentReference"/>
                <w:rFonts w:eastAsiaTheme="minorHAnsi" w:cstheme="minorBidi"/>
                <w:color w:val="auto"/>
                <w:lang w:val="en-CA"/>
              </w:rPr>
              <w:commentReference w:id="252"/>
            </w:r>
            <w:r w:rsidRPr="00006239">
              <w:t xml:space="preserve"> lords and fathers, the Apostles,</w:t>
            </w:r>
          </w:p>
          <w:p w:rsidR="00F977F1" w:rsidRPr="00006239" w:rsidRDefault="00F977F1" w:rsidP="00F977F1">
            <w:pPr>
              <w:pStyle w:val="EngHang"/>
              <w:rPr>
                <w:szCs w:val="20"/>
              </w:rPr>
            </w:pPr>
            <w:r w:rsidRPr="00006239">
              <w:t>And the rest of the Disciples,</w:t>
            </w:r>
          </w:p>
          <w:p w:rsidR="00F977F1" w:rsidRPr="00006239" w:rsidRDefault="00F977F1" w:rsidP="00F977F1">
            <w:pPr>
              <w:pStyle w:val="EngHangEnd"/>
              <w:rPr>
                <w:szCs w:val="20"/>
              </w:rPr>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ⲛⲁⲟ̅ⲥ̅ ⲛ̀ⲓⲟϯ ⲛ̀ⲁⲡⲟⲥⲧⲟⲗⲟⲥ</w:t>
            </w:r>
          </w:p>
          <w:p w:rsidR="00F977F1" w:rsidRDefault="00F977F1" w:rsidP="00F977F1">
            <w:pPr>
              <w:pStyle w:val="CopticVersemulti-line"/>
            </w:pPr>
            <w:r w:rsidRPr="00EC5CBB">
              <w:t>ⲛⲉⲙ ⲡ̀ⲥⲉⲡⲓ ⲛ̀ⲧⲉ ⲛⲓⲙⲁⲑⲏⲧⲏⲥ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blessed archdeacon,</w:t>
            </w:r>
          </w:p>
          <w:p w:rsidR="00F977F1" w:rsidRPr="00006239" w:rsidRDefault="00F977F1" w:rsidP="00F977F1">
            <w:pPr>
              <w:pStyle w:val="EngHang"/>
              <w:rPr>
                <w:szCs w:val="20"/>
              </w:rPr>
            </w:pPr>
            <w:r w:rsidRPr="00006239">
              <w:t>Stephen the First Martyr,</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EC5CBB">
              <w:t xml:space="preserve">Ⲧⲱⲃϩ ⲙ̀Ⲡⲟ̅ⲥ̅ ⲉϩ̀ⲣⲏⲓ ⲉϫⲱⲛ </w:t>
            </w:r>
          </w:p>
          <w:p w:rsidR="00F977F1" w:rsidRDefault="00F977F1" w:rsidP="00F977F1">
            <w:pPr>
              <w:pStyle w:val="CopticVersemulti-line"/>
            </w:pPr>
            <w:r w:rsidRPr="00EC5CBB">
              <w:t>ⲡⲓⲁⲣⲭⲏⲇⲓⲁⲕⲱⲛ ⲉⲧⲥ̀ⲙⲁⲣⲱⲟⲩⲧ</w:t>
            </w:r>
          </w:p>
          <w:p w:rsidR="00F977F1" w:rsidRDefault="00F977F1" w:rsidP="00F977F1">
            <w:pPr>
              <w:pStyle w:val="CopticVersemulti-line"/>
            </w:pPr>
            <w:r w:rsidRPr="00EC5CBB">
              <w:t>Ⲥⲧⲉⲫⲁⲛⲟⲥ ⲡⲓϣⲟⲣⲡ ⲙ̀⳥</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 xml:space="preserve">O </w:t>
            </w:r>
            <w:r>
              <w:t xml:space="preserve">Beholder of God, the </w:t>
            </w:r>
            <w:r w:rsidRPr="00006239">
              <w:t>Evangelist,</w:t>
            </w:r>
          </w:p>
          <w:p w:rsidR="00F977F1" w:rsidRPr="00006239" w:rsidRDefault="00F977F1" w:rsidP="00F977F1">
            <w:pPr>
              <w:pStyle w:val="EngHang"/>
              <w:rPr>
                <w:szCs w:val="20"/>
              </w:rPr>
            </w:pPr>
            <w:r w:rsidRPr="00006239">
              <w:t>Mark the Apostle,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ⲡⲓⲑⲉⲱⲣⲓⲙⲟⲥ ⲛ̀ⲉⲩⲁⲅⲅⲉⲗⲓⲥⲧⲏⲥ</w:t>
            </w:r>
          </w:p>
          <w:p w:rsidR="00F977F1" w:rsidRDefault="00F977F1" w:rsidP="00F977F1">
            <w:pPr>
              <w:pStyle w:val="CopticVersemulti-line"/>
            </w:pPr>
            <w:r w:rsidRPr="00EC5CBB">
              <w:t>Ⲙⲁⲣⲕⲟⲥ ⲡⲓⲁⲡⲟⲥⲧⲟⲗⲟⲥ</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t>O struggle-bearer the martyr,</w:t>
            </w:r>
          </w:p>
          <w:p w:rsidR="00F977F1" w:rsidRPr="00006239" w:rsidRDefault="00F977F1" w:rsidP="00F977F1">
            <w:pPr>
              <w:pStyle w:val="EngHang"/>
              <w:rPr>
                <w:szCs w:val="20"/>
              </w:rPr>
            </w:pPr>
            <w:r w:rsidRPr="00006239">
              <w:t>My lord the prince, George,</w:t>
            </w:r>
          </w:p>
          <w:p w:rsidR="00F977F1"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ⲡⲓⲁⲑⲗⲟⲫⲟⲣⲟⲥ ⲙ̀⳥</w:t>
            </w:r>
          </w:p>
          <w:p w:rsidR="00F977F1" w:rsidRDefault="00F977F1" w:rsidP="00F977F1">
            <w:pPr>
              <w:pStyle w:val="CopticVersemulti-line"/>
            </w:pPr>
            <w:r>
              <w:t>ⲡⲁⲟ̅ⲥ̅ ⲡ̀ⲟⲩⲣⲟ Ⲅⲉⲱⲣⲅⲓⲟⲥ</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Philopater Mercurius,</w:t>
            </w:r>
          </w:p>
          <w:p w:rsidR="00F977F1" w:rsidRPr="00006239" w:rsidRDefault="00F977F1" w:rsidP="00F977F1">
            <w:pPr>
              <w:pStyle w:val="EngHang"/>
              <w:rPr>
                <w:szCs w:val="20"/>
              </w:rPr>
            </w:pPr>
            <w:r>
              <w:t>Abba Me</w:t>
            </w:r>
            <w:r w:rsidRPr="00006239">
              <w:t>na and Abba Victor,</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EC5CBB">
              <w:t>Ⲧⲱⲃϩ ⲙ̀Ⲡⲟ̅ⲥ̅ ⲉϩ̀ⲣⲏⲓ ⲉϫⲱⲛ</w:t>
            </w:r>
          </w:p>
          <w:p w:rsidR="00F977F1" w:rsidRDefault="00F977F1" w:rsidP="00F977F1">
            <w:pPr>
              <w:pStyle w:val="CopticVersemulti-line"/>
            </w:pPr>
            <w:r w:rsidRPr="00EC5CBB">
              <w:t>Ⲫⲓⲗⲟⲡⲁⲧⲏⲣ Ⲙⲉⲣⲕⲟⲩⲣⲓⲟⲥ</w:t>
            </w:r>
          </w:p>
          <w:p w:rsidR="00F977F1" w:rsidRDefault="00F977F1" w:rsidP="00F977F1">
            <w:pPr>
              <w:pStyle w:val="CopticVersemulti-line"/>
            </w:pPr>
            <w:r w:rsidRPr="00EC5CBB">
              <w:t xml:space="preserve">ⲛⲉⲙ ⲁⲡⲁ Ⲙⲏⲛⲁ ⲛⲉⲙ ⲁⲡⲁ Ⲃⲓⲕⲧⲱⲣ </w:t>
            </w:r>
          </w:p>
          <w:p w:rsidR="00F977F1" w:rsidRDefault="00F977F1" w:rsidP="00F977F1">
            <w:pPr>
              <w:pStyle w:val="CopticVerse"/>
            </w:pPr>
            <w:r w:rsidRPr="00EC5CBB">
              <w:t>ⲛ̀ⲧⲉϥⲭⲁ ⲛⲉⲛⲛⲟⲃⲓ ⲛⲁⲛ ⲉⲃⲟⲗ</w:t>
            </w:r>
            <w:r>
              <w:t>.</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06239" w:rsidRDefault="00F977F1" w:rsidP="00F977F1">
            <w:pPr>
              <w:pStyle w:val="EngHang"/>
              <w:rPr>
                <w:szCs w:val="20"/>
              </w:rPr>
            </w:pPr>
            <w:r w:rsidRPr="00006239">
              <w:t>Pray to the Lord on our behalf,</w:t>
            </w:r>
          </w:p>
          <w:p w:rsidR="00F977F1" w:rsidRPr="00006239" w:rsidRDefault="00F977F1" w:rsidP="00F977F1">
            <w:pPr>
              <w:pStyle w:val="EngHang"/>
              <w:rPr>
                <w:szCs w:val="20"/>
              </w:rPr>
            </w:pPr>
            <w:r w:rsidRPr="00006239">
              <w:t>O choir of the martyrs,</w:t>
            </w:r>
          </w:p>
          <w:p w:rsidR="00F977F1" w:rsidRPr="00006239" w:rsidRDefault="00F977F1" w:rsidP="00F977F1">
            <w:pPr>
              <w:pStyle w:val="EngHang"/>
              <w:rPr>
                <w:szCs w:val="20"/>
              </w:rPr>
            </w:pPr>
            <w:r w:rsidRPr="00006239">
              <w:t>Who suffered for the sake of Christ,</w:t>
            </w:r>
          </w:p>
          <w:p w:rsidR="00F977F1" w:rsidRPr="00006239" w:rsidRDefault="00F977F1" w:rsidP="00F977F1">
            <w:pPr>
              <w:pStyle w:val="EngHangEnd"/>
            </w:pPr>
            <w:r w:rsidRPr="00006239">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t>Ⲧⲱⲃϩ ⲙ̀Ⲡⲟ̅ⲥ̅ ⲉϩ̀ⲣⲏⲓ ⲉϫⲱⲛ</w:t>
            </w:r>
          </w:p>
          <w:p w:rsidR="00F977F1" w:rsidRDefault="00F977F1" w:rsidP="00F977F1">
            <w:pPr>
              <w:pStyle w:val="CopticVersemulti-line"/>
            </w:pPr>
            <w:r>
              <w:t>ⲛⲓⲭⲟⲣⲟⲥ ⲛ̀ⲧⲉ ⲛⲓ⳥</w:t>
            </w:r>
          </w:p>
          <w:p w:rsidR="00F977F1" w:rsidRDefault="00F977F1" w:rsidP="00F977F1">
            <w:pPr>
              <w:pStyle w:val="CopticVersemulti-line"/>
            </w:pPr>
            <w:r>
              <w:t>ⲉⲧⲁⲩϣⲉⲡⲙ̀ⲕⲁϩ ⲉⲑⲃⲉ Ⲡⲭ̅ⲥ̅</w:t>
            </w:r>
          </w:p>
          <w:p w:rsidR="00F977F1" w:rsidRDefault="00F977F1" w:rsidP="00F977F1">
            <w:pPr>
              <w:pStyle w:val="CopticVerse"/>
            </w:pPr>
            <w:r>
              <w:t>ⲛ̀ⲧⲉϥⲭⲁ ⲛⲉⲛⲛⲟⲃⲓ ⲛⲁⲛ ⲉⲃⲟⲗ.</w:t>
            </w:r>
          </w:p>
        </w:tc>
      </w:tr>
    </w:tbl>
    <w:p w:rsidR="00F977F1" w:rsidRPr="00A742AC"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Antony and Abba Paul,</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Ⲁⲛⲧⲱⲛⲓⲟⲩⲥ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saints, Abba Macarii,</w:t>
            </w:r>
          </w:p>
          <w:p w:rsidR="00F977F1" w:rsidRPr="000100FF" w:rsidRDefault="00F977F1" w:rsidP="00F977F1">
            <w:pPr>
              <w:pStyle w:val="EngHang"/>
              <w:rPr>
                <w:szCs w:val="20"/>
              </w:rPr>
            </w:pPr>
            <w:r w:rsidRPr="000100FF">
              <w:t>And their children, the cross-bearers,</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ⲡⲓⲅ̅ ⲉⲑ̅ⲩ̅ ⲁⲃⲃⲁ Ⲙⲁⲕⲁⲣⲓ</w:t>
            </w:r>
          </w:p>
          <w:p w:rsidR="00F977F1" w:rsidRDefault="00F977F1" w:rsidP="00F977F1">
            <w:pPr>
              <w:pStyle w:val="CopticVersemulti-line"/>
            </w:pPr>
            <w:r w:rsidRPr="00645C3A">
              <w:t>ⲛⲉⲙ ⲛⲟⲩϣⲏⲣⲓ ⲛ̀ⲥⲧⲁⲩⲣⲟⲫⲟⲣⲟⲥ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the hegoumens,</w:t>
            </w:r>
          </w:p>
          <w:p w:rsidR="00F977F1" w:rsidRPr="000100FF" w:rsidRDefault="00F977F1" w:rsidP="00F977F1">
            <w:pPr>
              <w:pStyle w:val="EngHang"/>
              <w:rPr>
                <w:szCs w:val="20"/>
              </w:rPr>
            </w:pPr>
            <w:r w:rsidRPr="000100FF">
              <w:t>Abba John and Abba Daniel,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ⲛ̀ϩⲏⲅⲟⲩⲙⲉⲛⲟⲥ</w:t>
            </w:r>
          </w:p>
          <w:p w:rsidR="00F977F1" w:rsidRDefault="00F977F1" w:rsidP="00F977F1">
            <w:pPr>
              <w:pStyle w:val="CopticVersemulti-line"/>
            </w:pPr>
            <w:r w:rsidRPr="00645C3A">
              <w:t>ⲁⲃⲃⲁ Ⲓⲱ̅ⲁ̅ ⲛⲉⲙ ⲁⲃⲃⲁ Ⲇⲁⲛⲓⲏⲗ</w:t>
            </w:r>
          </w:p>
          <w:p w:rsidR="00F977F1" w:rsidRDefault="00F977F1" w:rsidP="00F977F1">
            <w:pPr>
              <w:pStyle w:val="CopticVerse"/>
            </w:pPr>
            <w:r w:rsidRPr="00645C3A">
              <w:t>ⲛ</w:t>
            </w:r>
            <w:r>
              <w:t>̀</w:t>
            </w:r>
            <w:r w:rsidRPr="00645C3A">
              <w:t>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lords and fathers who love their children,</w:t>
            </w:r>
          </w:p>
          <w:p w:rsidR="00F977F1" w:rsidRPr="000100FF" w:rsidRDefault="00F977F1" w:rsidP="00F977F1">
            <w:pPr>
              <w:pStyle w:val="EngHang"/>
              <w:rPr>
                <w:szCs w:val="20"/>
              </w:rPr>
            </w:pPr>
            <w:r w:rsidRPr="000100FF">
              <w:t>Abba Pishoi and Abba Paul,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ⲛⲁⲟ̅ⲥ̅ ⲛ̀ⲓⲟϯ ⲙ̀ⲙⲁⲓⲛⲟⲩϣⲏⲣⲓ</w:t>
            </w:r>
          </w:p>
          <w:p w:rsidR="00F977F1" w:rsidRDefault="00F977F1" w:rsidP="00F977F1">
            <w:pPr>
              <w:pStyle w:val="CopticVersemulti-line"/>
            </w:pPr>
            <w:r w:rsidRPr="00645C3A">
              <w:t>ⲁⲃⲃⲁ Ⲡⲓϣⲱⲓ ⲛⲉⲙ ⲁⲃⲃⲁ Ⲡⲁⲩⲗⲉ</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strong saint, Abba Moses,</w:t>
            </w:r>
          </w:p>
          <w:p w:rsidR="00F977F1" w:rsidRPr="000100FF" w:rsidRDefault="00F977F1" w:rsidP="00F977F1">
            <w:pPr>
              <w:pStyle w:val="EngHang"/>
              <w:rPr>
                <w:szCs w:val="20"/>
              </w:rPr>
            </w:pPr>
            <w:r w:rsidRPr="000100FF">
              <w:t>And John Kama,</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t>Ⲧⲱⲃϩ ⲙ̀Ⲡⲟ̅ⲥ̅ ⲉϩ̀ⲣⲏⲓ</w:t>
            </w:r>
          </w:p>
          <w:p w:rsidR="00F977F1" w:rsidRDefault="00F977F1" w:rsidP="00F977F1">
            <w:pPr>
              <w:pStyle w:val="CopticVersemulti-line"/>
            </w:pPr>
            <w:r>
              <w:t>ⲉϫⲱⲛ ⲡⲓϫⲱⲣⲓ ⲉ̅ⲑ̅ⲩ ⲁⲃⲃⲁ Ⲙⲱⲥⲏ</w:t>
            </w:r>
          </w:p>
          <w:p w:rsidR="00F977F1" w:rsidRDefault="00F977F1" w:rsidP="00F977F1">
            <w:pPr>
              <w:pStyle w:val="CopticVersemulti-line"/>
            </w:pPr>
            <w:r>
              <w:t>ⲛⲉⲙ Ⲓⲱ̅ⲁ̅ ⲡⲓⲭⲁⲙⲏ</w:t>
            </w:r>
          </w:p>
          <w:p w:rsidR="00F977F1" w:rsidRDefault="00F977F1" w:rsidP="00F977F1">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Pachom of the Koinonia,</w:t>
            </w:r>
          </w:p>
          <w:p w:rsidR="00F977F1" w:rsidRPr="000100FF" w:rsidRDefault="00F977F1" w:rsidP="00F977F1">
            <w:pPr>
              <w:pStyle w:val="EngHang"/>
              <w:rPr>
                <w:szCs w:val="20"/>
              </w:rPr>
            </w:pPr>
            <w:r w:rsidRPr="000100FF">
              <w:t>And his disciple Theodorus,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Ⲡⲁϧⲱⲙ ⲫⲁ ϯⲕⲟⲓⲛⲱⲛⲓⲁ</w:t>
            </w:r>
          </w:p>
          <w:p w:rsidR="00F977F1" w:rsidRDefault="00F977F1" w:rsidP="00F977F1">
            <w:pPr>
              <w:pStyle w:val="CopticVersemulti-line"/>
            </w:pPr>
            <w:r w:rsidRPr="00645C3A">
              <w:t>ⲛⲉⲙ Ⲑⲉⲟⲇⲱⲣⲟⲥ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Abba Shenute the Archmandrite,</w:t>
            </w:r>
          </w:p>
          <w:p w:rsidR="00F977F1" w:rsidRPr="000100FF" w:rsidRDefault="00F977F1" w:rsidP="00F977F1">
            <w:pPr>
              <w:pStyle w:val="EngHang"/>
              <w:rPr>
                <w:szCs w:val="20"/>
              </w:rPr>
            </w:pPr>
            <w:r w:rsidRPr="000100FF">
              <w:t xml:space="preserve">And his disciple Abba Wisa, </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ⲁⲃⲃⲁ Ϣⲉⲛⲟⲩϯ ⲡⲓⲁⲣⲭⲏⲙⲁⲛⲇⲣⲓⲧⲏⲥ</w:t>
            </w:r>
          </w:p>
          <w:p w:rsidR="00F977F1" w:rsidRDefault="00F977F1" w:rsidP="00F977F1">
            <w:pPr>
              <w:pStyle w:val="CopticVersemulti-line"/>
            </w:pPr>
            <w:r w:rsidRPr="00645C3A">
              <w:t>ⲛⲉⲙ ⲁⲃⲃⲁ Ⲃⲏⲥⲁ ⲡⲉϥⲙⲁⲑⲏⲧⲏⲥ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choir of the cross-bearers,</w:t>
            </w:r>
          </w:p>
          <w:p w:rsidR="00F977F1" w:rsidRPr="000100FF" w:rsidRDefault="00F977F1" w:rsidP="00F977F1">
            <w:pPr>
              <w:pStyle w:val="EngHang"/>
              <w:rPr>
                <w:szCs w:val="20"/>
              </w:rPr>
            </w:pPr>
            <w:r w:rsidRPr="000100FF">
              <w:t xml:space="preserve">Who were </w:t>
            </w:r>
            <w:r>
              <w:t>perfected</w:t>
            </w:r>
            <w:r w:rsidRPr="000100FF">
              <w:t xml:space="preserve"> in the wilderness,</w:t>
            </w:r>
          </w:p>
          <w:p w:rsidR="00F977F1" w:rsidRPr="000100FF"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ⲛⲓⲭⲟⲣⲟⲥ ⲛ̀ⲧⲉ ⲛⲓⲥⲧⲁⲩⲣⲟⲫⲟⲣⲥ</w:t>
            </w:r>
          </w:p>
          <w:p w:rsidR="00F977F1" w:rsidRDefault="00F977F1" w:rsidP="00F977F1">
            <w:pPr>
              <w:pStyle w:val="CopticVersemulti-line"/>
            </w:pPr>
            <w:r w:rsidRPr="00645C3A">
              <w:t>ⲉⲧⲁⲩϫⲱⲕ ⲉⲃⲟⲗ ϩⲓ ⲛⲓϣⲁϥⲉⲩ</w:t>
            </w:r>
          </w:p>
          <w:p w:rsidR="00F977F1" w:rsidRDefault="00F977F1" w:rsidP="00F977F1">
            <w:pPr>
              <w:pStyle w:val="CopticVerse"/>
            </w:pPr>
            <w:r w:rsidRPr="00645C3A">
              <w:t>ⲛ̀ⲧⲉϥⲭⲁ ⲛⲉⲛⲛⲟⲃⲓ ⲛⲁⲛ ⲉⲃⲟⲗ</w:t>
            </w:r>
          </w:p>
        </w:tc>
      </w:tr>
    </w:tbl>
    <w:p w:rsidR="00F977F1" w:rsidRDefault="00F977F1" w:rsidP="00F977F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Athanasius the Apostolic,</w:t>
            </w:r>
          </w:p>
          <w:p w:rsidR="00F977F1" w:rsidRPr="000100FF" w:rsidRDefault="00F977F1" w:rsidP="00F977F1">
            <w:pPr>
              <w:pStyle w:val="EngHang"/>
              <w:rPr>
                <w:szCs w:val="20"/>
              </w:rPr>
            </w:pPr>
            <w:r w:rsidRPr="000100FF">
              <w:t>Severus and Dioscorus,</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Ⲁⲑⲁⲛⲥⲓⲟⲥ ⲡⲓⲁⲡⲟⲥⲧⲟⲗⲓⲕⲟⲥ</w:t>
            </w:r>
          </w:p>
          <w:p w:rsidR="00DE5308" w:rsidRDefault="00DE5308" w:rsidP="00DE5308">
            <w:pPr>
              <w:pStyle w:val="CopticVersemulti-line"/>
            </w:pPr>
            <w:r w:rsidRPr="00645C3A">
              <w:t>Ⲥⲉⲩⲏⲣⲟⲥ ⲛⲉⲙ Ⲇⲓⲟⲥⲕⲟⲣⲟⲥ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Basil and Gregory,</w:t>
            </w:r>
          </w:p>
          <w:p w:rsidR="00F977F1" w:rsidRPr="000100FF" w:rsidRDefault="00F977F1" w:rsidP="00F977F1">
            <w:pPr>
              <w:pStyle w:val="EngHang"/>
              <w:rPr>
                <w:szCs w:val="20"/>
              </w:rPr>
            </w:pPr>
            <w:r w:rsidRPr="000100FF">
              <w:t>And our father Abba Cyril,</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Ⲃⲁⲥⲓⲗⲓⲟⲥ ⲛⲉⲙ Ⲅⲣⲓⲅⲟⲣⲓⲟⲥ</w:t>
            </w:r>
          </w:p>
          <w:p w:rsidR="00DE5308" w:rsidRDefault="00DE5308" w:rsidP="00DE5308">
            <w:pPr>
              <w:pStyle w:val="CopticVersemulti-line"/>
            </w:pPr>
            <w:r w:rsidRPr="00645C3A">
              <w:t>ⲛⲉⲙ ⲡⲉⲛⲓⲱⲧ ⲁⲃⲃⲁ Ⲕⲩⲣⲓⲗⲗⲟⲥ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three hundred and eighteen gathered at Nicea,</w:t>
            </w:r>
          </w:p>
          <w:p w:rsidR="00F977F1" w:rsidRPr="000100FF" w:rsidRDefault="00F977F1" w:rsidP="00F977F1">
            <w:pPr>
              <w:pStyle w:val="EngHang"/>
              <w:rPr>
                <w:szCs w:val="20"/>
              </w:rPr>
            </w:pPr>
            <w:r w:rsidRPr="000100FF">
              <w:t>For the sake of the Faith,</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DE5308" w:rsidRDefault="00DE5308" w:rsidP="00DE5308">
            <w:pPr>
              <w:pStyle w:val="CopticVersemulti-line"/>
            </w:pPr>
            <w:r>
              <w:t xml:space="preserve">Ⲧⲱⲃϩ ⲙ̀Ⲡⲟ̅ⲥ̅ ⲉϩ̀ⲣⲏⲓ ⲉϫⲱⲛ </w:t>
            </w:r>
          </w:p>
          <w:p w:rsidR="00DE5308" w:rsidRDefault="00DE5308" w:rsidP="00DE5308">
            <w:pPr>
              <w:pStyle w:val="CopticVersemulti-line"/>
            </w:pPr>
            <w:r w:rsidRPr="00523190">
              <w:rPr>
                <w:highlight w:val="yellow"/>
              </w:rPr>
              <w:t>ⲡⲓϣⲟⲙⲧ ϣⲉ ⲙⲏⲧ ϣ̀ⲙⲏⲛ</w:t>
            </w:r>
          </w:p>
          <w:p w:rsidR="00DE5308" w:rsidRDefault="00DE5308" w:rsidP="00DE5308">
            <w:pPr>
              <w:pStyle w:val="CopticVersemulti-line"/>
            </w:pPr>
            <w:r>
              <w:t>ⲉⲧⲁⲩⲑⲱⲟⲩϯ ϧⲉⲛ Ⲛⲓⲕⲉⲁ ⲉⲑⲃⲉ ⲡⲓⲛⲁϩϯ</w:t>
            </w:r>
          </w:p>
          <w:p w:rsidR="00F977F1" w:rsidRDefault="00DE5308" w:rsidP="00DE5308">
            <w:pPr>
              <w:pStyle w:val="CopticVerse"/>
            </w:pPr>
            <w:r>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lastRenderedPageBreak/>
              <w:t>¿</w:t>
            </w:r>
          </w:p>
        </w:tc>
        <w:tc>
          <w:tcPr>
            <w:tcW w:w="3960" w:type="dxa"/>
          </w:tcPr>
          <w:p w:rsidR="00DE5308" w:rsidRPr="000100FF" w:rsidRDefault="00DE5308" w:rsidP="00DE5308">
            <w:pPr>
              <w:pStyle w:val="EngHang"/>
              <w:rPr>
                <w:szCs w:val="20"/>
              </w:rPr>
            </w:pPr>
            <w:r w:rsidRPr="000100FF">
              <w:t>Pray to the Lord on our behalf,</w:t>
            </w:r>
          </w:p>
          <w:p w:rsidR="00DE5308" w:rsidRPr="000100FF" w:rsidRDefault="00DE5308" w:rsidP="00DE5308">
            <w:pPr>
              <w:pStyle w:val="EngHang"/>
              <w:rPr>
                <w:szCs w:val="20"/>
              </w:rPr>
            </w:pPr>
            <w:r w:rsidRPr="000100FF">
              <w:t>O one hundred and fifty at Constantinople,</w:t>
            </w:r>
          </w:p>
          <w:p w:rsidR="00DE5308" w:rsidRPr="000100FF" w:rsidRDefault="00DE5308" w:rsidP="00DE5308">
            <w:pPr>
              <w:pStyle w:val="EngHang"/>
              <w:rPr>
                <w:szCs w:val="20"/>
              </w:rPr>
            </w:pPr>
            <w:r w:rsidRPr="000100FF">
              <w:t>And the two hundred at Ephesus,</w:t>
            </w:r>
          </w:p>
          <w:p w:rsidR="00F977F1" w:rsidRPr="000100FF" w:rsidRDefault="00DE5308" w:rsidP="00DE5308">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DE5308" w:rsidRDefault="00DE5308" w:rsidP="00DE5308">
            <w:pPr>
              <w:pStyle w:val="CopticVersemulti-line"/>
            </w:pPr>
            <w:r w:rsidRPr="00645C3A">
              <w:t>Ⲧⲱⲃϩ ⲙ̀Ⲡⲟ̅ⲥ̅ ⲉϩ̀ⲣⲏⲓ ⲉϫⲱⲛ</w:t>
            </w:r>
          </w:p>
          <w:p w:rsidR="00DE5308" w:rsidRDefault="00DE5308" w:rsidP="00DE5308">
            <w:pPr>
              <w:pStyle w:val="CopticVersemulti-line"/>
            </w:pPr>
            <w:r w:rsidRPr="00645C3A">
              <w:t>ⲱ ⲡⲓϣⲉⲧⲉⲃⲓ ⲛ̀ⲧⲉ Ⲕⲱⲥⲧⲁⲛⲧⲓⲛⲟⲩⲡⲟⲗⲓⲥ</w:t>
            </w:r>
          </w:p>
          <w:p w:rsidR="00DE5308" w:rsidRDefault="00DE5308" w:rsidP="00DE5308">
            <w:pPr>
              <w:pStyle w:val="CopticVersemulti-line"/>
            </w:pPr>
            <w:r w:rsidRPr="00645C3A">
              <w:t>ⲛⲉⲙ ⲡⲓⲥ̀ⲛⲁⲩ ϣⲉ ⲛ̀ⲧⲉ Ⲉⲫⲉⲥⲟⲥ</w:t>
            </w:r>
          </w:p>
          <w:p w:rsidR="00F977F1" w:rsidRDefault="00DE5308" w:rsidP="00DE5308">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DE5308" w:rsidRPr="000100FF" w:rsidRDefault="00DE5308" w:rsidP="00DE5308">
            <w:pPr>
              <w:pStyle w:val="EngHang"/>
              <w:rPr>
                <w:szCs w:val="20"/>
              </w:rPr>
            </w:pPr>
            <w:commentRangeStart w:id="253"/>
            <w:r w:rsidRPr="000100FF">
              <w:t xml:space="preserve">Pray </w:t>
            </w:r>
            <w:commentRangeEnd w:id="253"/>
            <w:r>
              <w:rPr>
                <w:rStyle w:val="CommentReference"/>
                <w:rFonts w:eastAsiaTheme="minorHAnsi" w:cstheme="minorBidi"/>
                <w:color w:val="auto"/>
                <w:lang w:val="en-CA"/>
              </w:rPr>
              <w:commentReference w:id="253"/>
            </w:r>
            <w:r w:rsidRPr="000100FF">
              <w:t>to the Lord on our behalf,</w:t>
            </w:r>
          </w:p>
          <w:p w:rsidR="00DE5308" w:rsidRPr="000100FF" w:rsidRDefault="00DE5308" w:rsidP="00DE5308">
            <w:pPr>
              <w:pStyle w:val="EngHang"/>
              <w:rPr>
                <w:szCs w:val="20"/>
              </w:rPr>
            </w:pPr>
            <w:r>
              <w:t>Our saintly and righteous fathers</w:t>
            </w:r>
            <w:r w:rsidRPr="000100FF">
              <w:t>,</w:t>
            </w:r>
          </w:p>
          <w:p w:rsidR="00DE5308" w:rsidRPr="000100FF" w:rsidRDefault="00DE5308" w:rsidP="00DE5308">
            <w:pPr>
              <w:pStyle w:val="EngHang"/>
              <w:rPr>
                <w:szCs w:val="20"/>
              </w:rPr>
            </w:pPr>
            <w:r>
              <w:t>The choir of the High Priests</w:t>
            </w:r>
            <w:r w:rsidRPr="000100FF">
              <w:t>,</w:t>
            </w:r>
          </w:p>
          <w:p w:rsidR="00F977F1" w:rsidRDefault="00DE5308" w:rsidP="00DE5308">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
            </w:pPr>
          </w:p>
        </w:tc>
      </w:tr>
    </w:tbl>
    <w:p w:rsidR="00F977F1" w:rsidRDefault="00F977F1" w:rsidP="00F977F1">
      <w:pPr>
        <w:pStyle w:val="Separator"/>
      </w:pPr>
      <w:r w:rsidRPr="00A742AC">
        <w:t>¿ ¿ ¿</w:t>
      </w:r>
    </w:p>
    <w:p w:rsidR="00F977F1" w:rsidRPr="00A742AC" w:rsidRDefault="00F977F1" w:rsidP="00F977F1">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523190" w:rsidRDefault="00F977F1" w:rsidP="00F977F1">
            <w:pPr>
              <w:pStyle w:val="EngHang"/>
              <w:rPr>
                <w:szCs w:val="20"/>
                <w:highlight w:val="yellow"/>
              </w:rPr>
            </w:pPr>
            <w:r w:rsidRPr="00523190">
              <w:rPr>
                <w:highlight w:val="yellow"/>
              </w:rPr>
              <w:t>Pray to the Lord on our behalf,</w:t>
            </w:r>
          </w:p>
          <w:p w:rsidR="00F977F1" w:rsidRPr="00523190" w:rsidRDefault="00F977F1" w:rsidP="00F977F1">
            <w:pPr>
              <w:pStyle w:val="EngHang"/>
              <w:rPr>
                <w:szCs w:val="20"/>
                <w:highlight w:val="yellow"/>
              </w:rPr>
            </w:pPr>
            <w:r w:rsidRPr="00523190">
              <w:rPr>
                <w:highlight w:val="yellow"/>
              </w:rPr>
              <w:t>O perfect men,</w:t>
            </w:r>
          </w:p>
          <w:p w:rsidR="00F977F1" w:rsidRPr="00523190" w:rsidRDefault="00F977F1" w:rsidP="00F977F1">
            <w:pPr>
              <w:pStyle w:val="EngHang"/>
              <w:rPr>
                <w:szCs w:val="20"/>
                <w:highlight w:val="yellow"/>
              </w:rPr>
            </w:pPr>
            <w:r w:rsidRPr="00523190">
              <w:rPr>
                <w:highlight w:val="yellow"/>
              </w:rPr>
              <w:t>Joseph and Nicodemus,</w:t>
            </w:r>
          </w:p>
          <w:p w:rsidR="00F977F1" w:rsidRDefault="00F977F1" w:rsidP="00F977F1">
            <w:pPr>
              <w:pStyle w:val="EngHangEnd"/>
            </w:pPr>
            <w:r w:rsidRPr="00523190">
              <w:rPr>
                <w:highlight w:val="yellow"/>
              </w:rPr>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My lord the king, Constantine,</w:t>
            </w:r>
          </w:p>
          <w:p w:rsidR="00F977F1" w:rsidRPr="000100FF" w:rsidRDefault="00F977F1" w:rsidP="00F977F1">
            <w:pPr>
              <w:pStyle w:val="EngHang"/>
              <w:rPr>
                <w:szCs w:val="20"/>
              </w:rPr>
            </w:pPr>
            <w:r w:rsidRPr="000100FF">
              <w:t>And his mother, Queen Helen,</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ⲡⲁⲟ̅ⲥ̅ ⲡ̀ⲟⲩⲣⲟ Ⲕⲱⲥⲧⲁⲛⲧⲓⲛⲟⲥ</w:t>
            </w:r>
          </w:p>
          <w:p w:rsidR="00F977F1" w:rsidRDefault="00F977F1" w:rsidP="00F977F1">
            <w:pPr>
              <w:pStyle w:val="CopticVersemulti-line"/>
            </w:pPr>
            <w:r w:rsidRPr="00645C3A">
              <w:t>ⲛⲉⲙ Ⲏⲗⲁⲛⲏ ϯⲟⲩⲣⲱ</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wise virgin ladies,</w:t>
            </w:r>
          </w:p>
          <w:p w:rsidR="00F977F1" w:rsidRPr="000100FF" w:rsidRDefault="00F977F1" w:rsidP="00F977F1">
            <w:pPr>
              <w:pStyle w:val="EngHang"/>
              <w:rPr>
                <w:szCs w:val="20"/>
              </w:rPr>
            </w:pPr>
            <w:r w:rsidRPr="000100FF">
              <w:t>The brides of Christ,</w:t>
            </w:r>
          </w:p>
          <w:p w:rsidR="00F977F1" w:rsidRDefault="00F977F1" w:rsidP="00F977F1">
            <w:pPr>
              <w:pStyle w:val="EngHangEnd"/>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ⲛⲓⲁⲗⲟⲩ ⲛ̀ⲥⲁⲃⲉ ⲙ̀ⲡⲁⲣⲑⲉⲛⲟⲥ</w:t>
            </w:r>
          </w:p>
          <w:p w:rsidR="00F977F1" w:rsidRDefault="00F977F1" w:rsidP="00F977F1">
            <w:pPr>
              <w:pStyle w:val="CopticVersemulti-line"/>
            </w:pPr>
            <w:r w:rsidRPr="00645C3A">
              <w:t>ⲛⲓϣⲉⲗⲉⲧ ⲛ̀ⲧⲉ Ⲡⲭ̅ⲥ̅</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p>
        </w:tc>
        <w:tc>
          <w:tcPr>
            <w:tcW w:w="3960" w:type="dxa"/>
          </w:tcPr>
          <w:p w:rsidR="00F977F1" w:rsidRPr="000100FF" w:rsidRDefault="00F977F1" w:rsidP="00F977F1">
            <w:pPr>
              <w:pStyle w:val="EngHang"/>
              <w:rPr>
                <w:szCs w:val="20"/>
              </w:rPr>
            </w:pPr>
            <w:r w:rsidRPr="000100FF">
              <w:t>Pray to the Lord on our behalf,</w:t>
            </w:r>
          </w:p>
          <w:p w:rsidR="00F977F1" w:rsidRPr="000100FF" w:rsidRDefault="00F977F1" w:rsidP="00F977F1">
            <w:pPr>
              <w:pStyle w:val="EngHang"/>
              <w:rPr>
                <w:szCs w:val="20"/>
              </w:rPr>
            </w:pPr>
            <w:r w:rsidRPr="000100FF">
              <w:t>O saints of this day,</w:t>
            </w:r>
          </w:p>
          <w:p w:rsidR="00F977F1" w:rsidRPr="000100FF" w:rsidRDefault="00F977F1" w:rsidP="00F977F1">
            <w:pPr>
              <w:pStyle w:val="EngHang"/>
              <w:rPr>
                <w:szCs w:val="20"/>
              </w:rPr>
            </w:pPr>
            <w:r w:rsidRPr="000100FF">
              <w:t>Each one according to his name,</w:t>
            </w:r>
          </w:p>
          <w:p w:rsidR="00F977F1" w:rsidRPr="000100FF" w:rsidRDefault="00F977F1" w:rsidP="00F977F1">
            <w:pPr>
              <w:pStyle w:val="EngHangEnd"/>
              <w:rPr>
                <w:szCs w:val="20"/>
              </w:rPr>
            </w:pPr>
            <w:r w:rsidRPr="000100FF">
              <w:t>That He may forgive us our sins.</w:t>
            </w:r>
          </w:p>
        </w:tc>
        <w:tc>
          <w:tcPr>
            <w:tcW w:w="288" w:type="dxa"/>
          </w:tcPr>
          <w:p w:rsidR="00F977F1" w:rsidRDefault="00F977F1" w:rsidP="00F977F1"/>
        </w:tc>
        <w:tc>
          <w:tcPr>
            <w:tcW w:w="288" w:type="dxa"/>
          </w:tcPr>
          <w:p w:rsidR="00F977F1" w:rsidRDefault="00F977F1" w:rsidP="00F977F1">
            <w:pPr>
              <w:pStyle w:val="CopticCross"/>
            </w:pPr>
          </w:p>
        </w:tc>
        <w:tc>
          <w:tcPr>
            <w:tcW w:w="3960" w:type="dxa"/>
          </w:tcPr>
          <w:p w:rsidR="00F977F1" w:rsidRDefault="00F977F1" w:rsidP="00F977F1">
            <w:pPr>
              <w:pStyle w:val="CopticVersemulti-line"/>
            </w:pPr>
            <w:r w:rsidRPr="00645C3A">
              <w:t>Ⲧⲱⲃϩ ⲙ̀Ⲡⲟ̅ⲥ̅ ⲉϩ̀ⲣⲏⲓ ⲉϫⲱⲛ</w:t>
            </w:r>
          </w:p>
          <w:p w:rsidR="00F977F1" w:rsidRDefault="00F977F1" w:rsidP="00F977F1">
            <w:pPr>
              <w:pStyle w:val="CopticVersemulti-line"/>
            </w:pPr>
            <w:r w:rsidRPr="00645C3A">
              <w:t>ⲛⲏⲉ̅̅̅ⲑⲩ̅ ⲙ̀ⲧⲉ ⲡⲁⲓⲉϩⲟⲟⲩ</w:t>
            </w:r>
          </w:p>
          <w:p w:rsidR="00F977F1" w:rsidRDefault="00F977F1" w:rsidP="00F977F1">
            <w:pPr>
              <w:pStyle w:val="CopticVersemulti-line"/>
            </w:pPr>
            <w:r w:rsidRPr="00645C3A">
              <w:t>ⲡⲓⲟⲩⲁⲓ ⲡⲓⲟⲩⲁⲓ ⲕⲁⲧⲁ ⲡⲉϥⲣⲁⲛ</w:t>
            </w:r>
          </w:p>
          <w:p w:rsidR="00F977F1" w:rsidRDefault="00F977F1" w:rsidP="00F977F1">
            <w:pPr>
              <w:pStyle w:val="CopticVerse"/>
            </w:pPr>
            <w:r w:rsidRPr="00645C3A">
              <w:t>ⲛ̀ⲧⲉϥⲭⲁ ⲛⲉⲛⲛⲟⲃⲓ ⲛⲁⲛ ⲉⲃⲟⲗ</w:t>
            </w:r>
          </w:p>
        </w:tc>
      </w:tr>
      <w:tr w:rsidR="00F977F1" w:rsidTr="00F977F1">
        <w:trPr>
          <w:cantSplit/>
          <w:jc w:val="center"/>
        </w:trPr>
        <w:tc>
          <w:tcPr>
            <w:tcW w:w="288" w:type="dxa"/>
          </w:tcPr>
          <w:p w:rsidR="00F977F1" w:rsidRDefault="00F977F1" w:rsidP="00F977F1">
            <w:pPr>
              <w:pStyle w:val="CopticCross"/>
            </w:pPr>
            <w:r>
              <w:t>¿</w:t>
            </w:r>
          </w:p>
        </w:tc>
        <w:tc>
          <w:tcPr>
            <w:tcW w:w="3960" w:type="dxa"/>
          </w:tcPr>
          <w:p w:rsidR="00F977F1" w:rsidRPr="00645C3A" w:rsidRDefault="00F977F1" w:rsidP="00F977F1">
            <w:pPr>
              <w:pStyle w:val="EngHang"/>
              <w:rPr>
                <w:szCs w:val="20"/>
              </w:rPr>
            </w:pPr>
            <w:r w:rsidRPr="00645C3A">
              <w:t xml:space="preserve">Likewise, we exalt </w:t>
            </w:r>
            <w:r w:rsidR="001040C8">
              <w:t>You</w:t>
            </w:r>
            <w:r w:rsidRPr="00645C3A">
              <w:t>,</w:t>
            </w:r>
          </w:p>
          <w:p w:rsidR="00F977F1" w:rsidRPr="00645C3A" w:rsidRDefault="00F977F1" w:rsidP="00F977F1">
            <w:pPr>
              <w:pStyle w:val="EngHang"/>
              <w:rPr>
                <w:szCs w:val="20"/>
              </w:rPr>
            </w:pPr>
            <w:r w:rsidRPr="00645C3A">
              <w:t>With David the Psalmist:</w:t>
            </w:r>
          </w:p>
          <w:p w:rsidR="00F977F1" w:rsidRPr="00645C3A" w:rsidRDefault="001040C8" w:rsidP="00F977F1">
            <w:pPr>
              <w:pStyle w:val="EngHang"/>
              <w:rPr>
                <w:szCs w:val="20"/>
              </w:rPr>
            </w:pPr>
            <w:r>
              <w:t>You</w:t>
            </w:r>
            <w:r w:rsidR="00F977F1" w:rsidRPr="00645C3A">
              <w:t xml:space="preserve"> art a priest forever,</w:t>
            </w:r>
          </w:p>
          <w:p w:rsidR="00F977F1" w:rsidRDefault="00F977F1" w:rsidP="00F977F1">
            <w:pPr>
              <w:pStyle w:val="EngHangEnd"/>
            </w:pPr>
            <w:r w:rsidRPr="00645C3A">
              <w:t>After the order of Melchizedek.</w:t>
            </w:r>
          </w:p>
        </w:tc>
        <w:tc>
          <w:tcPr>
            <w:tcW w:w="288" w:type="dxa"/>
          </w:tcPr>
          <w:p w:rsidR="00F977F1" w:rsidRDefault="00F977F1" w:rsidP="00F977F1"/>
        </w:tc>
        <w:tc>
          <w:tcPr>
            <w:tcW w:w="288" w:type="dxa"/>
          </w:tcPr>
          <w:p w:rsidR="00F977F1" w:rsidRDefault="00F977F1" w:rsidP="00F977F1">
            <w:pPr>
              <w:pStyle w:val="CopticCross"/>
            </w:pPr>
            <w:r>
              <w:t>¿</w:t>
            </w:r>
          </w:p>
        </w:tc>
        <w:tc>
          <w:tcPr>
            <w:tcW w:w="3960" w:type="dxa"/>
          </w:tcPr>
          <w:p w:rsidR="00F977F1" w:rsidRDefault="00F977F1" w:rsidP="00F977F1">
            <w:pPr>
              <w:pStyle w:val="CopticVersemulti-line"/>
            </w:pPr>
            <w:r w:rsidRPr="00645C3A">
              <w:t>Ⲱⲥⲁⲩⲧⲟⲥ ⲧⲉⲛϭⲓⲥⲓ ⲙ̀ⲙⲟⲕ</w:t>
            </w:r>
          </w:p>
          <w:p w:rsidR="00F977F1" w:rsidRDefault="00F977F1" w:rsidP="00F977F1">
            <w:pPr>
              <w:pStyle w:val="CopticVersemulti-line"/>
            </w:pPr>
            <w:r w:rsidRPr="00645C3A">
              <w:t>ⲛⲉⲙ ⲡⲓϩⲩⲙⲛⲇⲟⲥ ⲇⲁⲩⲓⲇ</w:t>
            </w:r>
          </w:p>
          <w:p w:rsidR="00F977F1" w:rsidRDefault="00F977F1" w:rsidP="00F977F1">
            <w:pPr>
              <w:pStyle w:val="CopticVersemulti-line"/>
            </w:pPr>
            <w:r w:rsidRPr="00645C3A">
              <w:t>ϫⲉ ⲛ̀ⲑⲟⲕ ⲡⲉ ⲡⲓⲟⲩⲏⲃ ϣⲁ ⲉⲛⲉϩ</w:t>
            </w:r>
          </w:p>
          <w:p w:rsidR="00F977F1" w:rsidRDefault="00F977F1" w:rsidP="00F977F1">
            <w:pPr>
              <w:pStyle w:val="CopticVerse"/>
            </w:pPr>
            <w:r w:rsidRPr="00645C3A">
              <w:t>ⲕⲁⲧⲁ ⲧ̀ⲧⲁⲝⲓⲥ ⲙ̀Ⲙⲉⲗⲭⲓⲥⲉⲇⲉⲕ</w:t>
            </w:r>
          </w:p>
        </w:tc>
      </w:tr>
    </w:tbl>
    <w:p w:rsidR="004A1F5C" w:rsidRDefault="004A1F5C" w:rsidP="00DE5308">
      <w:pPr>
        <w:pStyle w:val="Heading4"/>
        <w:rPr>
          <w:lang w:val="en-US"/>
        </w:rPr>
      </w:pPr>
      <w:r>
        <w:rPr>
          <w:lang w:val="en-US"/>
        </w:rPr>
        <w:t>The Doxologies</w:t>
      </w:r>
      <w:bookmarkEnd w:id="248"/>
      <w:bookmarkEnd w:id="249"/>
    </w:p>
    <w:p w:rsidR="00DD4C22" w:rsidRDefault="00DD4C22" w:rsidP="00DE5308">
      <w:pPr>
        <w:pStyle w:val="Rubric"/>
        <w:rPr>
          <w:lang w:val="en-US"/>
        </w:rPr>
      </w:pPr>
      <w:bookmarkStart w:id="254" w:name="_Toc298681243"/>
      <w:r>
        <w:rPr>
          <w:lang w:val="en-US"/>
        </w:rPr>
        <w:t xml:space="preserve">Any appropriate seasonal Doxology is now said. See page </w:t>
      </w:r>
      <w:r w:rsidR="004A323C">
        <w:rPr>
          <w:lang w:val="en-US"/>
        </w:rPr>
        <w:fldChar w:fldCharType="begin"/>
      </w:r>
      <w:r w:rsidR="00DA18ED">
        <w:rPr>
          <w:lang w:val="en-US"/>
        </w:rPr>
        <w:instrText xml:space="preserve"> PAGEREF _Ref299211976 \h </w:instrText>
      </w:r>
      <w:r w:rsidR="004A323C">
        <w:rPr>
          <w:lang w:val="en-US"/>
        </w:rPr>
      </w:r>
      <w:r w:rsidR="004A323C">
        <w:rPr>
          <w:lang w:val="en-US"/>
        </w:rPr>
        <w:fldChar w:fldCharType="separate"/>
      </w:r>
      <w:r w:rsidR="000E219A">
        <w:rPr>
          <w:noProof/>
          <w:lang w:val="en-US"/>
        </w:rPr>
        <w:t>260</w:t>
      </w:r>
      <w:r w:rsidR="004A323C">
        <w:rPr>
          <w:lang w:val="en-US"/>
        </w:rPr>
        <w:fldChar w:fldCharType="end"/>
      </w:r>
      <w:r>
        <w:rPr>
          <w:lang w:val="en-US"/>
        </w:rPr>
        <w:t>.</w:t>
      </w:r>
    </w:p>
    <w:p w:rsidR="00DD4C22" w:rsidRDefault="00DD4C22" w:rsidP="004A1F5C">
      <w:pPr>
        <w:pStyle w:val="Heading3"/>
        <w:rPr>
          <w:lang w:val="en-US"/>
        </w:rPr>
      </w:pPr>
      <w:bookmarkStart w:id="255" w:name="_Toc308441900"/>
      <w:r>
        <w:rPr>
          <w:lang w:val="en-US"/>
        </w:rPr>
        <w:t>The Doxology of the Virgin for Midnight Praise</w:t>
      </w:r>
      <w:bookmarkEnd w:id="255"/>
    </w:p>
    <w:p w:rsidR="009F4DF5" w:rsidRPr="009F4DF5" w:rsidRDefault="009F4DF5" w:rsidP="009F4DF5">
      <w:pPr>
        <w:pStyle w:val="Heading3non-TOC"/>
        <w:rPr>
          <w:lang w:val="en-US"/>
        </w:rPr>
      </w:pPr>
      <w:r w:rsidRPr="009F4DF5">
        <w:rPr>
          <w:lang w:val="en-US"/>
        </w:rPr>
        <w:t>Ⲧⲉⲛⲙⲉⲧⲛⲓ</w:t>
      </w:r>
      <w:r w:rsidRPr="009F4DF5">
        <w:rPr>
          <w:rFonts w:ascii="Times New Roman" w:hAnsi="Times New Roman" w:cs="Times New Roman"/>
          <w:lang w:val="en-US"/>
        </w:rPr>
        <w:t>ϣϯ</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Your greatness O Mary,</w:t>
            </w:r>
          </w:p>
          <w:p w:rsidR="00DE5308" w:rsidRDefault="00DE5308" w:rsidP="00DE5308">
            <w:pPr>
              <w:pStyle w:val="EngHang"/>
            </w:pPr>
            <w:r>
              <w:t>the undefiled virgin,</w:t>
            </w:r>
          </w:p>
          <w:p w:rsidR="00DE5308" w:rsidRDefault="00DE5308" w:rsidP="00DE5308">
            <w:pPr>
              <w:pStyle w:val="EngHang"/>
            </w:pPr>
            <w:r>
              <w:t>is like the height of the palm tree,</w:t>
            </w:r>
          </w:p>
          <w:p w:rsidR="00DE5308" w:rsidRPr="00E03AFD" w:rsidRDefault="00DE5308" w:rsidP="00DE5308">
            <w:pPr>
              <w:pStyle w:val="EngHangEnd"/>
            </w:pPr>
            <w:r>
              <w:t>as Solomon has said.</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Ⲧⲉⲙⲉⲧⲛⲓ</w:t>
            </w:r>
            <w:r w:rsidRPr="009F4DF5">
              <w:rPr>
                <w:rFonts w:ascii="Times New Roman" w:hAnsi="Times New Roman" w:cs="Times New Roman"/>
              </w:rPr>
              <w:t>ϣϯ</w:t>
            </w:r>
            <w:r w:rsidRPr="009F4DF5">
              <w:t xml:space="preserve"> ⲱ Ⲙⲁⲣⲓⲁ</w:t>
            </w:r>
          </w:p>
          <w:p w:rsidR="00DE5308" w:rsidRDefault="00DE5308" w:rsidP="009F4DF5">
            <w:pPr>
              <w:pStyle w:val="CopticVersemulti-line"/>
            </w:pPr>
            <w:r w:rsidRPr="009F4DF5">
              <w:rPr>
                <w:rFonts w:ascii="Times New Roman" w:hAnsi="Times New Roman" w:cs="Times New Roman"/>
              </w:rPr>
              <w:t>ϯ</w:t>
            </w:r>
            <w:r w:rsidRPr="009F4DF5">
              <w:t>ⲡⲁⲣⲑⲉⲛⲟⲥ ⲛ</w:t>
            </w:r>
            <w:r w:rsidRPr="009F4DF5">
              <w:rPr>
                <w:rFonts w:ascii="Times New Roman" w:hAnsi="Times New Roman" w:cs="Times New Roman"/>
              </w:rPr>
              <w:t>̀</w:t>
            </w:r>
            <w:r w:rsidRPr="009F4DF5">
              <w:t>ⲁⲧⲑⲱⲗⲉⲃ</w:t>
            </w:r>
          </w:p>
          <w:p w:rsidR="00DE5308" w:rsidRDefault="00DE5308" w:rsidP="009F4DF5">
            <w:pPr>
              <w:pStyle w:val="CopticVersemulti-line"/>
            </w:pPr>
            <w:r w:rsidRPr="009F4DF5">
              <w:t>ⲥ</w:t>
            </w:r>
            <w:r w:rsidRPr="009F4DF5">
              <w:rPr>
                <w:rFonts w:ascii="Times New Roman" w:hAnsi="Times New Roman" w:cs="Times New Roman"/>
              </w:rPr>
              <w:t>̀</w:t>
            </w:r>
            <w:r w:rsidRPr="009F4DF5">
              <w:t>ⲟⲛⲓ ⲙ</w:t>
            </w:r>
            <w:r w:rsidRPr="009F4DF5">
              <w:rPr>
                <w:rFonts w:ascii="Times New Roman" w:hAnsi="Times New Roman" w:cs="Times New Roman"/>
              </w:rPr>
              <w:t>̀</w:t>
            </w:r>
            <w:r w:rsidRPr="009F4DF5">
              <w:t>ⲡⲓ</w:t>
            </w:r>
            <w:r w:rsidRPr="009F4DF5">
              <w:rPr>
                <w:rFonts w:ascii="Times New Roman" w:hAnsi="Times New Roman" w:cs="Times New Roman"/>
              </w:rPr>
              <w:t>ϭ</w:t>
            </w:r>
            <w:r w:rsidRPr="009F4DF5">
              <w:t>ⲓⲥⲓ ⲙ</w:t>
            </w:r>
            <w:r w:rsidRPr="009F4DF5">
              <w:rPr>
                <w:rFonts w:ascii="Times New Roman" w:hAnsi="Times New Roman" w:cs="Times New Roman"/>
              </w:rPr>
              <w:t>̀</w:t>
            </w:r>
            <w:r w:rsidRPr="009F4DF5">
              <w:t>ⲡⲓⲃⲉⲛⲓ</w:t>
            </w:r>
          </w:p>
          <w:p w:rsidR="00DE5308" w:rsidRDefault="00DE5308" w:rsidP="009F4DF5">
            <w:pPr>
              <w:pStyle w:val="CopticVerse"/>
            </w:pPr>
            <w:r w:rsidRPr="009F4DF5">
              <w:t>ⲉⲧⲁⲥⲟⲗⲟⲙⲱⲛ ⲥⲁ</w:t>
            </w:r>
            <w:r w:rsidRPr="009F4DF5">
              <w:rPr>
                <w:rFonts w:ascii="Times New Roman" w:hAnsi="Times New Roman" w:cs="Times New Roman"/>
              </w:rPr>
              <w:t>ϫ</w:t>
            </w:r>
            <w:r w:rsidRPr="009F4DF5">
              <w:t>ⲓ ⲉⲑⲃⲏⲧ</w:t>
            </w:r>
            <w:r w:rsidRPr="009F4DF5">
              <w:rPr>
                <w:rFonts w:ascii="Times New Roman" w:hAnsi="Times New Roman" w:cs="Times New Roman"/>
              </w:rPr>
              <w:t>ϥ</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Pr="004764BD" w:rsidRDefault="00DE5308" w:rsidP="00DE5308">
            <w:pPr>
              <w:pStyle w:val="EngHang"/>
            </w:pPr>
            <w:r w:rsidRPr="004764BD">
              <w:t>You are the spring of living water</w:t>
            </w:r>
          </w:p>
          <w:p w:rsidR="00DE5308" w:rsidRPr="004764BD" w:rsidRDefault="00DE5308" w:rsidP="00DE5308">
            <w:pPr>
              <w:pStyle w:val="EngHang"/>
            </w:pPr>
            <w:r>
              <w:t>That flows from Lebanon</w:t>
            </w:r>
            <w:r w:rsidRPr="004764BD">
              <w:t>-</w:t>
            </w:r>
            <w:r>
              <w:t>-</w:t>
            </w:r>
          </w:p>
          <w:p w:rsidR="00DE5308" w:rsidRDefault="00DE5308" w:rsidP="00DE5308">
            <w:pPr>
              <w:pStyle w:val="EngHang"/>
            </w:pPr>
            <w:r w:rsidRPr="004764BD">
              <w:t xml:space="preserve">For </w:t>
            </w:r>
            <w:r>
              <w:t xml:space="preserve">the grace of the </w:t>
            </w:r>
            <w:commentRangeStart w:id="256"/>
            <w:r>
              <w:t>Godhead</w:t>
            </w:r>
            <w:commentRangeEnd w:id="256"/>
            <w:r>
              <w:rPr>
                <w:rStyle w:val="CommentReference"/>
                <w:rFonts w:eastAsiaTheme="minorHAnsi" w:cstheme="minorBidi"/>
                <w:color w:val="auto"/>
                <w:lang w:val="en-CA"/>
              </w:rPr>
              <w:commentReference w:id="256"/>
            </w:r>
            <w:r>
              <w:t>,</w:t>
            </w:r>
          </w:p>
          <w:p w:rsidR="00DE5308" w:rsidRPr="0031634B" w:rsidRDefault="00DE5308" w:rsidP="00DE5308">
            <w:pPr>
              <w:pStyle w:val="EngHangEnd"/>
              <w:rPr>
                <w:szCs w:val="20"/>
              </w:rPr>
            </w:pPr>
            <w:r>
              <w:t>Sprang forth from you to us</w:t>
            </w:r>
            <w:r w:rsidRPr="004764BD">
              <w:t>.</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Ⲛⲑⲟ ⲧⲉ ϯⲙⲟⲩⲙⲓ ⲙ̀ⲙⲱⲟⲩ ⲛ̀ⲱⲛϧ</w:t>
            </w:r>
          </w:p>
          <w:p w:rsidR="00DE5308" w:rsidRDefault="00DE5308" w:rsidP="009F4DF5">
            <w:pPr>
              <w:pStyle w:val="CopticVersemulti-line"/>
            </w:pPr>
            <w:r w:rsidRPr="009F4DF5">
              <w:t>ⲉⲧϧⲁϯ ⲙ̀ⲡⲓⲗⲓⲃⲁⲛⲟⲥ</w:t>
            </w:r>
          </w:p>
          <w:p w:rsidR="00DE5308" w:rsidRDefault="00DE5308" w:rsidP="009F4DF5">
            <w:pPr>
              <w:pStyle w:val="CopticVersemulti-line"/>
            </w:pPr>
            <w:r w:rsidRPr="009F4DF5">
              <w:t>ⲉ̀ⲧⲁⲡⲓϩ̀ⲙⲟⲧ ⲛ̀ⲧⲉ ϯⲙⲉⲑⲛⲟⲩϯ</w:t>
            </w:r>
          </w:p>
          <w:p w:rsidR="00DE5308" w:rsidRDefault="00DE5308" w:rsidP="009F4DF5">
            <w:pPr>
              <w:pStyle w:val="CopticVerse"/>
            </w:pPr>
            <w:r w:rsidRPr="009F4DF5">
              <w:t>ⲃⲉⲃⲓ ⲛⲁⲛ ⲉⲃⲟⲗ ⲛ̀ϧⲏⲧⲥ</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You have borne to us Emmanuel,</w:t>
            </w:r>
          </w:p>
          <w:p w:rsidR="00DE5308" w:rsidRDefault="00DE5308" w:rsidP="00DE5308">
            <w:pPr>
              <w:pStyle w:val="EngHang"/>
            </w:pPr>
            <w:r>
              <w:t>From your virginal womb.</w:t>
            </w:r>
          </w:p>
          <w:p w:rsidR="00DE5308" w:rsidRDefault="00DE5308" w:rsidP="00DE5308">
            <w:pPr>
              <w:pStyle w:val="EngHang"/>
            </w:pPr>
            <w:r>
              <w:t>He made us heirs</w:t>
            </w:r>
          </w:p>
          <w:p w:rsidR="00DE5308" w:rsidRPr="0031634B" w:rsidRDefault="00DE5308" w:rsidP="00DE5308">
            <w:pPr>
              <w:pStyle w:val="EngHangEnd"/>
            </w:pPr>
            <w:r>
              <w:t>Of the Kingdom of the Heavens,</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 xml:space="preserve">Ⲁⲣⲉⲙⲓⲥⲓ ⲛⲁⲛ ⲛ̀Ⲉⲙⲙⲁⲛⲟⲩⲏⲗ </w:t>
            </w:r>
          </w:p>
          <w:p w:rsidR="00DE5308" w:rsidRDefault="00DE5308" w:rsidP="009F4DF5">
            <w:pPr>
              <w:pStyle w:val="CopticVersemulti-line"/>
            </w:pPr>
            <w:r w:rsidRPr="009F4DF5">
              <w:t>ϧⲉⲛ ⲧⲉⲙⲏⲧⲣⲁ ⲙ̀ⲡⲁⲣⲑⲉⲛⲓⲕⲓ</w:t>
            </w:r>
          </w:p>
          <w:p w:rsidR="00DE5308" w:rsidRDefault="00DE5308" w:rsidP="009F4DF5">
            <w:pPr>
              <w:pStyle w:val="CopticVersemulti-line"/>
            </w:pPr>
            <w:r w:rsidRPr="009F4DF5">
              <w:t>ⲁϥⲁⲓⲧⲉⲛ ⲛ̀ⲕⲗⲏⲣⲟⲛⲟⲙⲟⲥ</w:t>
            </w:r>
          </w:p>
          <w:p w:rsidR="00DE5308" w:rsidRDefault="00DE5308" w:rsidP="009F4DF5">
            <w:pPr>
              <w:pStyle w:val="CopticVerse"/>
            </w:pPr>
            <w:r w:rsidRPr="009F4DF5">
              <w:t>ⲛ̀ϩ̀ⲣⲏⲓ ϧⲉⲛ ⲑ̀ⲙⲉⲧⲟⲩⲣⲟ ⲛ̀ⲛⲓⲫⲏⲟⲩⲓ</w:t>
            </w:r>
          </w:p>
        </w:tc>
      </w:tr>
      <w:tr w:rsidR="00DE5308" w:rsidTr="00A042F4">
        <w:trPr>
          <w:cantSplit/>
          <w:jc w:val="center"/>
        </w:trPr>
        <w:tc>
          <w:tcPr>
            <w:tcW w:w="288" w:type="dxa"/>
          </w:tcPr>
          <w:p w:rsidR="00DE5308" w:rsidRDefault="00DE5308" w:rsidP="00A042F4">
            <w:pPr>
              <w:pStyle w:val="CopticCross"/>
            </w:pPr>
            <w:r>
              <w:lastRenderedPageBreak/>
              <w:t>¿</w:t>
            </w:r>
          </w:p>
        </w:tc>
        <w:tc>
          <w:tcPr>
            <w:tcW w:w="3960" w:type="dxa"/>
          </w:tcPr>
          <w:p w:rsidR="00DE5308" w:rsidRDefault="00DE5308" w:rsidP="00DE5308">
            <w:pPr>
              <w:pStyle w:val="EngHang"/>
            </w:pPr>
            <w:r>
              <w:t>According to the oath</w:t>
            </w:r>
          </w:p>
          <w:p w:rsidR="00DE5308" w:rsidRDefault="00DE5308" w:rsidP="00DE5308">
            <w:pPr>
              <w:pStyle w:val="EngHang"/>
            </w:pPr>
            <w:r>
              <w:t>That he swore to our father,</w:t>
            </w:r>
          </w:p>
          <w:p w:rsidR="00DE5308" w:rsidRDefault="00DE5308" w:rsidP="00DE5308">
            <w:pPr>
              <w:pStyle w:val="EngHang"/>
            </w:pPr>
            <w:r>
              <w:t>King David the patriarch--</w:t>
            </w:r>
          </w:p>
          <w:p w:rsidR="00DE5308" w:rsidRPr="0031634B" w:rsidRDefault="00DE5308" w:rsidP="00DE5308">
            <w:pPr>
              <w:pStyle w:val="EngHangEnd"/>
            </w:pPr>
            <w:r>
              <w:t xml:space="preserve">Which He came and fulfilled </w:t>
            </w:r>
            <w:commentRangeStart w:id="257"/>
            <w:r>
              <w:t xml:space="preserve">to </w:t>
            </w:r>
            <w:commentRangeEnd w:id="257"/>
            <w:r>
              <w:rPr>
                <w:rStyle w:val="CommentReference"/>
                <w:rFonts w:eastAsiaTheme="minorHAnsi" w:cstheme="minorBidi"/>
                <w:color w:val="auto"/>
                <w:lang w:val="en-CA"/>
              </w:rPr>
              <w:commentReference w:id="257"/>
            </w:r>
            <w:r>
              <w:t>us.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9F4DF5">
            <w:pPr>
              <w:pStyle w:val="CopticVersemulti-line"/>
            </w:pPr>
            <w:r w:rsidRPr="009F4DF5">
              <w:t>Ⲕⲁⲧⲁ ⲡⲓⲱϣ ⲉⲧⲁϥⲱϣ ⲙ̀ⲙⲟϥ</w:t>
            </w:r>
          </w:p>
          <w:p w:rsidR="00DE5308" w:rsidRDefault="00DE5308" w:rsidP="009F4DF5">
            <w:pPr>
              <w:pStyle w:val="CopticVersemulti-line"/>
            </w:pPr>
            <w:r w:rsidRPr="009F4DF5">
              <w:t>ⲛ̀ⲧⲉ ⲡⲉⲛⲓⲱⲧ ⲙ̀ⲡⲁⲧⲣⲓⲁⲣⲭⲏⲥ</w:t>
            </w:r>
          </w:p>
          <w:p w:rsidR="00DE5308" w:rsidRDefault="00DE5308" w:rsidP="009F4DF5">
            <w:pPr>
              <w:pStyle w:val="CopticVersemulti-line"/>
            </w:pPr>
            <w:r w:rsidRPr="009F4DF5">
              <w:t>ⲉⲧⲉ ⲫⲁⲓ ⲡⲉ ⲡ̀ⲩⲣⲟ Ⲇⲁⲩⲓⲇ</w:t>
            </w:r>
          </w:p>
          <w:p w:rsidR="00DE5308" w:rsidRDefault="00DE5308" w:rsidP="009F4DF5">
            <w:pPr>
              <w:pStyle w:val="CopticVerse"/>
            </w:pPr>
            <w:r w:rsidRPr="009F4DF5">
              <w:t>ⲁϥⲓ̀ ⲁϥϫⲟⲕϥ ⲛⲁⲛ ⲉⲃⲟⲗ</w:t>
            </w:r>
          </w:p>
        </w:tc>
      </w:tr>
      <w:tr w:rsidR="00DE5308" w:rsidTr="00A042F4">
        <w:trPr>
          <w:cantSplit/>
          <w:jc w:val="center"/>
        </w:trPr>
        <w:tc>
          <w:tcPr>
            <w:tcW w:w="288" w:type="dxa"/>
          </w:tcPr>
          <w:p w:rsidR="00DE5308" w:rsidRDefault="00DE5308" w:rsidP="00A042F4">
            <w:pPr>
              <w:pStyle w:val="CopticCross"/>
            </w:pPr>
          </w:p>
        </w:tc>
        <w:tc>
          <w:tcPr>
            <w:tcW w:w="3960" w:type="dxa"/>
          </w:tcPr>
          <w:p w:rsidR="00DE5308" w:rsidRDefault="00DE5308" w:rsidP="00DE5308">
            <w:pPr>
              <w:pStyle w:val="EngHang"/>
            </w:pPr>
            <w:r>
              <w:t>Hail to you, O Virgin,</w:t>
            </w:r>
          </w:p>
          <w:p w:rsidR="00DE5308" w:rsidRDefault="00DE5308" w:rsidP="00DE5308">
            <w:pPr>
              <w:pStyle w:val="EngHang"/>
            </w:pPr>
            <w:r>
              <w:t xml:space="preserve">The </w:t>
            </w:r>
            <w:commentRangeStart w:id="258"/>
            <w:r>
              <w:t xml:space="preserve">very </w:t>
            </w:r>
            <w:commentRangeEnd w:id="258"/>
            <w:r>
              <w:rPr>
                <w:rStyle w:val="CommentReference"/>
                <w:rFonts w:eastAsiaTheme="minorHAnsi" w:cstheme="minorBidi"/>
                <w:color w:val="auto"/>
                <w:lang w:val="en-CA"/>
              </w:rPr>
              <w:commentReference w:id="258"/>
            </w:r>
            <w:r>
              <w:t>and true queen.</w:t>
            </w:r>
          </w:p>
          <w:p w:rsidR="00DE5308" w:rsidRDefault="00DE5308" w:rsidP="00DE5308">
            <w:pPr>
              <w:pStyle w:val="EngHang"/>
            </w:pPr>
            <w:r>
              <w:t>Hail to the pride of our race,</w:t>
            </w:r>
          </w:p>
          <w:p w:rsidR="00DE5308" w:rsidRPr="0031634B" w:rsidRDefault="00DE5308" w:rsidP="00DE5308">
            <w:pPr>
              <w:pStyle w:val="EngHangEnd"/>
            </w:pPr>
            <w:r>
              <w:t>Who has borne to us Emmanuel.</w:t>
            </w:r>
          </w:p>
        </w:tc>
        <w:tc>
          <w:tcPr>
            <w:tcW w:w="288" w:type="dxa"/>
          </w:tcPr>
          <w:p w:rsidR="00DE5308" w:rsidRDefault="00DE5308" w:rsidP="00DD4C22"/>
        </w:tc>
        <w:tc>
          <w:tcPr>
            <w:tcW w:w="288" w:type="dxa"/>
          </w:tcPr>
          <w:p w:rsidR="00DE5308" w:rsidRDefault="00DE5308" w:rsidP="00A042F4">
            <w:pPr>
              <w:pStyle w:val="CopticCross"/>
            </w:pPr>
          </w:p>
        </w:tc>
        <w:tc>
          <w:tcPr>
            <w:tcW w:w="3960" w:type="dxa"/>
          </w:tcPr>
          <w:p w:rsidR="00DE5308" w:rsidRDefault="00DE5308" w:rsidP="009F4DF5">
            <w:pPr>
              <w:pStyle w:val="CopticVersemulti-line"/>
            </w:pPr>
            <w:r w:rsidRPr="009F4DF5">
              <w:t>Ⲭⲉⲣⲉ ⲛⲉ ⲱ ϯⲡⲁⲣⲑⲉⲛⲟⲥ</w:t>
            </w:r>
          </w:p>
          <w:p w:rsidR="00DE5308" w:rsidRDefault="00DE5308" w:rsidP="009F4DF5">
            <w:pPr>
              <w:pStyle w:val="CopticVersemulti-line"/>
            </w:pPr>
            <w:r w:rsidRPr="009F4DF5">
              <w:t>ϯⲟⲩⲣⲱ ⲙ̀ⲙⲏⲓ ⲛ̀ⲁ̀ⲗⲏⲑⲓⲛⲏ</w:t>
            </w:r>
          </w:p>
          <w:p w:rsidR="00DE5308" w:rsidRDefault="00DE5308" w:rsidP="009F4DF5">
            <w:pPr>
              <w:pStyle w:val="CopticVersemulti-line"/>
            </w:pPr>
            <w:r w:rsidRPr="009F4DF5">
              <w:t>ⲭⲉⲣⲉ ⲡ̀ϣⲟⲩϣⲟⲩ ⲛ̀ⲧⲉ ⲡⲉⲛⲅⲉⲛⲟⲩⲥ</w:t>
            </w:r>
          </w:p>
          <w:p w:rsidR="00DE5308" w:rsidRDefault="00DE5308" w:rsidP="009F4DF5">
            <w:pPr>
              <w:pStyle w:val="CopticVerse"/>
            </w:pPr>
            <w:r w:rsidRPr="009F4DF5">
              <w:t>ⲁⲣⲉϫ̀ⲫⲟ ⲛⲁⲛ ⲛ̀Ⲉⲙⲙⲁⲛⲟⲩⲏⲗ</w:t>
            </w:r>
          </w:p>
        </w:tc>
      </w:tr>
      <w:tr w:rsidR="00DE5308" w:rsidTr="00A042F4">
        <w:trPr>
          <w:cantSplit/>
          <w:jc w:val="center"/>
        </w:trPr>
        <w:tc>
          <w:tcPr>
            <w:tcW w:w="288" w:type="dxa"/>
          </w:tcPr>
          <w:p w:rsidR="00DE5308" w:rsidRDefault="00DE5308" w:rsidP="00A042F4">
            <w:pPr>
              <w:pStyle w:val="CopticCross"/>
            </w:pPr>
            <w:r>
              <w:t>¿</w:t>
            </w:r>
          </w:p>
        </w:tc>
        <w:tc>
          <w:tcPr>
            <w:tcW w:w="3960" w:type="dxa"/>
          </w:tcPr>
          <w:p w:rsidR="00DE5308" w:rsidRDefault="00DE5308" w:rsidP="00DE5308">
            <w:pPr>
              <w:pStyle w:val="EngHang"/>
            </w:pPr>
            <w:r>
              <w:t>We ask you to remember us,</w:t>
            </w:r>
          </w:p>
          <w:p w:rsidR="00DE5308" w:rsidRDefault="00DE5308" w:rsidP="00DE5308">
            <w:pPr>
              <w:pStyle w:val="EngHang"/>
            </w:pPr>
            <w:r>
              <w:t xml:space="preserve">O our </w:t>
            </w:r>
            <w:commentRangeStart w:id="259"/>
            <w:r>
              <w:t xml:space="preserve">faithful </w:t>
            </w:r>
            <w:commentRangeEnd w:id="259"/>
            <w:r>
              <w:rPr>
                <w:rStyle w:val="CommentReference"/>
                <w:rFonts w:eastAsiaTheme="minorHAnsi" w:cstheme="minorBidi"/>
                <w:color w:val="auto"/>
                <w:lang w:val="en-CA"/>
              </w:rPr>
              <w:commentReference w:id="259"/>
            </w:r>
            <w:r>
              <w:t>advocate,</w:t>
            </w:r>
          </w:p>
          <w:p w:rsidR="00DE5308" w:rsidRDefault="00DE5308" w:rsidP="00DE5308">
            <w:pPr>
              <w:pStyle w:val="EngHang"/>
            </w:pPr>
            <w:r>
              <w:t>Before our Lord Jesus Christ,</w:t>
            </w:r>
          </w:p>
          <w:p w:rsidR="00DE5308" w:rsidRPr="0031634B" w:rsidRDefault="00DE5308" w:rsidP="00DE5308">
            <w:pPr>
              <w:pStyle w:val="EngHangEnd"/>
            </w:pPr>
            <w:r>
              <w:t>That He may forgive us our sins.</w:t>
            </w:r>
          </w:p>
        </w:tc>
        <w:tc>
          <w:tcPr>
            <w:tcW w:w="288" w:type="dxa"/>
          </w:tcPr>
          <w:p w:rsidR="00DE5308" w:rsidRDefault="00DE5308" w:rsidP="00DD4C22"/>
        </w:tc>
        <w:tc>
          <w:tcPr>
            <w:tcW w:w="288" w:type="dxa"/>
          </w:tcPr>
          <w:p w:rsidR="00DE5308" w:rsidRDefault="00DE5308" w:rsidP="00A042F4">
            <w:pPr>
              <w:pStyle w:val="CopticCross"/>
            </w:pPr>
            <w:r>
              <w:t>¿</w:t>
            </w:r>
          </w:p>
        </w:tc>
        <w:tc>
          <w:tcPr>
            <w:tcW w:w="3960" w:type="dxa"/>
          </w:tcPr>
          <w:p w:rsidR="00DE5308" w:rsidRDefault="00DE5308" w:rsidP="00683D9F">
            <w:pPr>
              <w:pStyle w:val="CopticVersemulti-line"/>
            </w:pPr>
            <w:r w:rsidRPr="00914F1B">
              <w:t>Ⲧⲉⲛϯϩⲟ ⲁ̀ⲣⲓⲡⲉⲛⲙⲉⲩⲓ̀</w:t>
            </w:r>
          </w:p>
          <w:p w:rsidR="00DE5308" w:rsidRDefault="00DE5308" w:rsidP="00683D9F">
            <w:pPr>
              <w:pStyle w:val="CopticVersemulti-line"/>
            </w:pPr>
            <w:r w:rsidRPr="00914F1B">
              <w:t>ⲱ̀ ϯⲡ̀ⲣⲟⲥⲧⲁⲧⲏⲥ ⲉ̀ⲧⲉⲛϩⲟⲧ</w:t>
            </w:r>
          </w:p>
          <w:p w:rsidR="00DE5308" w:rsidRDefault="00DE5308" w:rsidP="00683D9F">
            <w:pPr>
              <w:pStyle w:val="CopticVersemulti-line"/>
            </w:pPr>
            <w:r w:rsidRPr="00914F1B">
              <w:t>ⲛⲁϩⲣⲉⲛ Ⲡⲉⲛⲟ̅ⲥ̅ Ⲓⲏ̅ⲥ Ⲡⲭ̅ⲥ</w:t>
            </w:r>
          </w:p>
          <w:p w:rsidR="00DE5308" w:rsidRDefault="00DE5308"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DD4C22" w:rsidRPr="00DD4C22" w:rsidRDefault="00DD4C22" w:rsidP="00DE5308">
      <w:pPr>
        <w:pStyle w:val="Rubric"/>
        <w:rPr>
          <w:lang w:val="en-US"/>
        </w:rPr>
      </w:pPr>
      <w:r>
        <w:rPr>
          <w:lang w:val="en-US"/>
        </w:rPr>
        <w:t xml:space="preserve">Any appropriate doxologies for other saints are now </w:t>
      </w:r>
      <w:r w:rsidR="00160C25">
        <w:rPr>
          <w:lang w:val="en-US"/>
        </w:rPr>
        <w:t>said</w:t>
      </w:r>
      <w:r w:rsidR="00A042F4">
        <w:rPr>
          <w:lang w:val="en-US"/>
        </w:rPr>
        <w:t xml:space="preserve"> </w:t>
      </w:r>
      <w:r w:rsidR="00160C25">
        <w:rPr>
          <w:lang w:val="en-US"/>
        </w:rPr>
        <w:t>(</w:t>
      </w:r>
      <w:r w:rsidR="00A042F4">
        <w:rPr>
          <w:lang w:val="en-US"/>
        </w:rPr>
        <w:t>especially any saints whose feats are nearby, and the patron(s) of the church</w:t>
      </w:r>
      <w:r w:rsidR="00160C25">
        <w:rPr>
          <w:lang w:val="en-US"/>
        </w:rPr>
        <w:t>)</w:t>
      </w:r>
      <w:r>
        <w:rPr>
          <w:lang w:val="en-US"/>
        </w:rPr>
        <w:t xml:space="preserve">. See page </w:t>
      </w:r>
      <w:r w:rsidR="004A323C">
        <w:rPr>
          <w:lang w:val="en-US"/>
        </w:rPr>
        <w:fldChar w:fldCharType="begin"/>
      </w:r>
      <w:r w:rsidR="00DA18ED">
        <w:rPr>
          <w:lang w:val="en-US"/>
        </w:rPr>
        <w:instrText xml:space="preserve"> PAGEREF _Ref299212004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p>
    <w:p w:rsidR="004A1F5C" w:rsidRDefault="004A1F5C" w:rsidP="004A1F5C">
      <w:pPr>
        <w:pStyle w:val="Heading3"/>
        <w:rPr>
          <w:lang w:val="en-US"/>
        </w:rPr>
      </w:pPr>
      <w:bookmarkStart w:id="260" w:name="_Toc308441901"/>
      <w:r>
        <w:rPr>
          <w:lang w:val="en-US"/>
        </w:rPr>
        <w:t xml:space="preserve">The </w:t>
      </w:r>
      <w:r w:rsidR="00384B7C">
        <w:rPr>
          <w:lang w:val="en-US"/>
        </w:rPr>
        <w:t>C</w:t>
      </w:r>
      <w:r>
        <w:rPr>
          <w:lang w:val="en-US"/>
        </w:rPr>
        <w:t>onclusion of the Doxologies</w:t>
      </w:r>
      <w:bookmarkEnd w:id="254"/>
      <w:bookmarkEnd w:id="2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Be our advocate</w:t>
            </w:r>
          </w:p>
          <w:p w:rsidR="00DD4C22" w:rsidRPr="00DD4C22" w:rsidRDefault="00DD4C22" w:rsidP="00DD4C22">
            <w:pPr>
              <w:pStyle w:val="EngHang"/>
            </w:pPr>
            <w:r w:rsidRPr="00DD4C22">
              <w:t>In the highest where you are,</w:t>
            </w:r>
          </w:p>
          <w:p w:rsidR="00DD4C22" w:rsidRPr="00DD4C22" w:rsidRDefault="00DD4C22" w:rsidP="00DD4C22">
            <w:pPr>
              <w:pStyle w:val="EngHang"/>
            </w:pPr>
            <w:r w:rsidRPr="00DD4C22">
              <w:t>O lady of us all, the Mother of God,</w:t>
            </w:r>
          </w:p>
          <w:p w:rsidR="00DD4C22" w:rsidRPr="00DD4C22" w:rsidRDefault="00DD4C22" w:rsidP="00DD4C22">
            <w:pPr>
              <w:pStyle w:val="EngHangEnd"/>
            </w:pPr>
            <w:r w:rsidRPr="00DD4C22">
              <w:t>The ever virgin Mary.</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t>¿</w:t>
            </w:r>
          </w:p>
        </w:tc>
        <w:tc>
          <w:tcPr>
            <w:tcW w:w="3960" w:type="dxa"/>
          </w:tcPr>
          <w:p w:rsidR="00DD4C22" w:rsidRPr="00DD4C22" w:rsidRDefault="00DD4C22" w:rsidP="00DD4C22">
            <w:pPr>
              <w:pStyle w:val="EngHang"/>
            </w:pPr>
            <w:r w:rsidRPr="00DD4C22">
              <w:t>Ask of Him Whom you have borne,</w:t>
            </w:r>
          </w:p>
          <w:p w:rsidR="00DD4C22" w:rsidRPr="00DD4C22" w:rsidRDefault="00DD4C22" w:rsidP="00DD4C22">
            <w:pPr>
              <w:pStyle w:val="EngHang"/>
            </w:pPr>
            <w:r w:rsidRPr="00DD4C22">
              <w:t>Our Good Saviour,</w:t>
            </w:r>
          </w:p>
          <w:p w:rsidR="00DD4C22" w:rsidRPr="00DD4C22" w:rsidRDefault="00DD4C22" w:rsidP="00DD4C22">
            <w:pPr>
              <w:pStyle w:val="EngHang"/>
            </w:pPr>
            <w:r w:rsidRPr="00DD4C22">
              <w:t>To take away our afflictions</w:t>
            </w:r>
          </w:p>
          <w:p w:rsidR="00DD4C22" w:rsidRPr="00DD4C22" w:rsidRDefault="00DD4C22" w:rsidP="00DD4C22">
            <w:pPr>
              <w:pStyle w:val="EngHangEnd"/>
            </w:pPr>
            <w:r w:rsidRPr="00DD4C22">
              <w:t>And accord to us His peace.</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p>
        </w:tc>
        <w:tc>
          <w:tcPr>
            <w:tcW w:w="3960" w:type="dxa"/>
          </w:tcPr>
          <w:p w:rsidR="00DD4C22" w:rsidRPr="00DD4C22" w:rsidRDefault="00DD4C22" w:rsidP="00DD4C22">
            <w:pPr>
              <w:pStyle w:val="EngHang"/>
            </w:pPr>
            <w:r w:rsidRPr="00DD4C22">
              <w:t>Hail to you, O Virgin,</w:t>
            </w:r>
          </w:p>
          <w:p w:rsidR="00DD4C22" w:rsidRPr="00DD4C22" w:rsidRDefault="00DD4C22" w:rsidP="00DD4C22">
            <w:pPr>
              <w:pStyle w:val="EngHang"/>
            </w:pPr>
            <w:r w:rsidRPr="00DD4C22">
              <w:t>The very and true queen.</w:t>
            </w:r>
          </w:p>
          <w:p w:rsidR="00DD4C22" w:rsidRPr="00DD4C22" w:rsidRDefault="00DD4C22" w:rsidP="00DD4C22">
            <w:pPr>
              <w:pStyle w:val="EngHang"/>
            </w:pPr>
            <w:r w:rsidRPr="00DD4C22">
              <w:t>Hail to the pride of our race,</w:t>
            </w:r>
          </w:p>
          <w:p w:rsidR="00DD4C22" w:rsidRPr="00DD4C22" w:rsidRDefault="00DD4C22" w:rsidP="00DD4C22">
            <w:pPr>
              <w:pStyle w:val="EngHangEnd"/>
            </w:pPr>
            <w:r w:rsidRPr="00DD4C22">
              <w:t>Who has borne to us Emmanuel.</w:t>
            </w:r>
          </w:p>
        </w:tc>
        <w:tc>
          <w:tcPr>
            <w:tcW w:w="288" w:type="dxa"/>
          </w:tcPr>
          <w:p w:rsidR="00DD4C22" w:rsidRDefault="00DD4C22" w:rsidP="00DD4C22"/>
        </w:tc>
        <w:tc>
          <w:tcPr>
            <w:tcW w:w="288" w:type="dxa"/>
          </w:tcPr>
          <w:p w:rsidR="00DD4C22" w:rsidRDefault="00DD4C22" w:rsidP="00DD4C22">
            <w:pPr>
              <w:pStyle w:val="CopticCross"/>
            </w:pPr>
          </w:p>
        </w:tc>
        <w:tc>
          <w:tcPr>
            <w:tcW w:w="3960" w:type="dxa"/>
          </w:tcPr>
          <w:p w:rsidR="00DD4C22" w:rsidRDefault="00DD4C22" w:rsidP="00DD4C22"/>
        </w:tc>
      </w:tr>
      <w:tr w:rsidR="00DD4C22" w:rsidTr="00DD4C22">
        <w:trPr>
          <w:cantSplit/>
          <w:jc w:val="center"/>
        </w:trPr>
        <w:tc>
          <w:tcPr>
            <w:tcW w:w="288" w:type="dxa"/>
          </w:tcPr>
          <w:p w:rsidR="00DD4C22" w:rsidRDefault="00DD4C22" w:rsidP="00DD4C22">
            <w:pPr>
              <w:pStyle w:val="CopticCross"/>
            </w:pPr>
            <w:r>
              <w:lastRenderedPageBreak/>
              <w:t>¿</w:t>
            </w:r>
          </w:p>
        </w:tc>
        <w:tc>
          <w:tcPr>
            <w:tcW w:w="3960" w:type="dxa"/>
          </w:tcPr>
          <w:p w:rsidR="00DD4C22" w:rsidRPr="00DD4C22" w:rsidRDefault="00DD4C22" w:rsidP="00DD4C22">
            <w:pPr>
              <w:pStyle w:val="EngHang"/>
            </w:pPr>
            <w:r w:rsidRPr="00DD4C22">
              <w:t>We ask you, remember us,</w:t>
            </w:r>
          </w:p>
          <w:p w:rsidR="00DD4C22" w:rsidRPr="00DD4C22" w:rsidRDefault="00DD4C22" w:rsidP="00DD4C22">
            <w:pPr>
              <w:pStyle w:val="EngHang"/>
            </w:pPr>
            <w:r w:rsidRPr="00DD4C22">
              <w:t>O our faithful advocate,</w:t>
            </w:r>
          </w:p>
          <w:p w:rsidR="00DD4C22" w:rsidRPr="00DD4C22" w:rsidRDefault="00DD4C22" w:rsidP="00DD4C22">
            <w:pPr>
              <w:pStyle w:val="EngHang"/>
            </w:pPr>
            <w:r w:rsidRPr="00DD4C22">
              <w:t>Before our Lord Jesus Christ,</w:t>
            </w:r>
          </w:p>
          <w:p w:rsidR="00DD4C22" w:rsidRPr="00DD4C22" w:rsidRDefault="00DD4C22" w:rsidP="00DD4C22">
            <w:pPr>
              <w:pStyle w:val="EngHangEnd"/>
            </w:pPr>
            <w:r w:rsidRPr="00DD4C22">
              <w:t>That He may forgive us our sins.</w:t>
            </w:r>
          </w:p>
        </w:tc>
        <w:tc>
          <w:tcPr>
            <w:tcW w:w="288" w:type="dxa"/>
          </w:tcPr>
          <w:p w:rsidR="00DD4C22" w:rsidRDefault="00DD4C22" w:rsidP="00DD4C22"/>
        </w:tc>
        <w:tc>
          <w:tcPr>
            <w:tcW w:w="288" w:type="dxa"/>
          </w:tcPr>
          <w:p w:rsidR="00DD4C22" w:rsidRDefault="00DD4C22" w:rsidP="00DD4C22">
            <w:pPr>
              <w:pStyle w:val="CopticCross"/>
            </w:pPr>
            <w:r>
              <w:t>¿</w:t>
            </w:r>
          </w:p>
        </w:tc>
        <w:tc>
          <w:tcPr>
            <w:tcW w:w="3960" w:type="dxa"/>
          </w:tcPr>
          <w:p w:rsidR="00683D9F" w:rsidRDefault="00683D9F" w:rsidP="00683D9F">
            <w:pPr>
              <w:pStyle w:val="CopticVersemulti-line"/>
            </w:pPr>
            <w:r w:rsidRPr="00914F1B">
              <w:t>Ⲧⲉⲛϯϩⲟ ⲁ̀ⲣⲓⲡⲉⲛⲙⲉⲩⲓ̀</w:t>
            </w:r>
          </w:p>
          <w:p w:rsidR="00683D9F" w:rsidRDefault="00683D9F" w:rsidP="00683D9F">
            <w:pPr>
              <w:pStyle w:val="CopticVersemulti-line"/>
            </w:pPr>
            <w:r w:rsidRPr="00914F1B">
              <w:t>ⲱ̀ ϯⲡ̀ⲣⲟⲥⲧⲁⲧⲏⲥ ⲉ̀ⲧⲉⲛϩⲟⲧ</w:t>
            </w:r>
          </w:p>
          <w:p w:rsidR="00683D9F" w:rsidRDefault="00683D9F" w:rsidP="00683D9F">
            <w:pPr>
              <w:pStyle w:val="CopticVersemulti-line"/>
            </w:pPr>
            <w:r w:rsidRPr="00914F1B">
              <w:t>ⲛⲁϩⲣⲉⲛ Ⲡⲉⲛⲟ̅ⲥ̅ Ⲓⲏ̅ⲥ Ⲡⲭ̅ⲥ</w:t>
            </w:r>
          </w:p>
          <w:p w:rsidR="00DD4C22" w:rsidRDefault="00683D9F" w:rsidP="00683D9F">
            <w:pPr>
              <w:pStyle w:val="CopticVerse"/>
            </w:pPr>
            <w:r w:rsidRPr="00914F1B">
              <w:t>ⲛ</w:t>
            </w:r>
            <w:r w:rsidRPr="00914F1B">
              <w:rPr>
                <w:rFonts w:ascii="Times New Roman" w:hAnsi="Times New Roman" w:cs="Times New Roman"/>
              </w:rPr>
              <w:t>̀</w:t>
            </w:r>
            <w:r w:rsidRPr="00914F1B">
              <w:t>ⲧⲉ</w:t>
            </w:r>
            <w:r w:rsidRPr="00914F1B">
              <w:rPr>
                <w:rFonts w:ascii="Times New Roman" w:hAnsi="Times New Roman" w:cs="Times New Roman"/>
              </w:rPr>
              <w:t>ϥ</w:t>
            </w:r>
            <w:r w:rsidRPr="00914F1B">
              <w:t>ⲭⲁ ⲛⲉⲛⲛⲟⲃⲓ ⲛⲁⲛ ⲉ</w:t>
            </w:r>
            <w:r w:rsidRPr="00914F1B">
              <w:rPr>
                <w:rFonts w:ascii="Times New Roman" w:hAnsi="Times New Roman" w:cs="Times New Roman"/>
              </w:rPr>
              <w:t>̀</w:t>
            </w:r>
            <w:r w:rsidRPr="00914F1B">
              <w:t>ⲃⲟⲗ</w:t>
            </w:r>
          </w:p>
        </w:tc>
      </w:tr>
    </w:tbl>
    <w:p w:rsidR="00523190" w:rsidRDefault="00DE5308" w:rsidP="00DE5308">
      <w:pPr>
        <w:pStyle w:val="Heading4non-TOC"/>
        <w:rPr>
          <w:lang w:val="en-US"/>
        </w:rPr>
      </w:pPr>
      <w:r>
        <w:rPr>
          <w:lang w:val="en-US"/>
        </w:rPr>
        <w:t>The Conclusion of the Midnight Praise</w:t>
      </w:r>
    </w:p>
    <w:p w:rsidR="00DE5308" w:rsidRDefault="00DE5308" w:rsidP="00DE5308">
      <w:pPr>
        <w:pStyle w:val="Rubric"/>
        <w:rPr>
          <w:lang w:val="en-US"/>
        </w:rPr>
      </w:pPr>
      <w:r>
        <w:rPr>
          <w:lang w:val="en-US"/>
        </w:rPr>
        <w:t>Conclude with the following, only if not proceeding directly to Matins:</w:t>
      </w:r>
    </w:p>
    <w:p w:rsidR="00DE5308" w:rsidRDefault="00DE5308" w:rsidP="00DE5308">
      <w:pPr>
        <w:pStyle w:val="Rubric"/>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The sick, O Lord, heal them;</w:t>
            </w:r>
          </w:p>
          <w:p w:rsidR="00DE5308" w:rsidRPr="007425E1" w:rsidRDefault="00DE5308" w:rsidP="00DE5308">
            <w:pPr>
              <w:pStyle w:val="EngHang"/>
              <w:rPr>
                <w:rFonts w:eastAsiaTheme="minorHAnsi"/>
              </w:rPr>
            </w:pPr>
            <w:r w:rsidRPr="007425E1">
              <w:rPr>
                <w:rFonts w:eastAsiaTheme="minorHAnsi"/>
              </w:rPr>
              <w:t>Those who slept, repose them;</w:t>
            </w:r>
          </w:p>
          <w:p w:rsidR="00DE5308" w:rsidRPr="007425E1" w:rsidRDefault="00DE5308" w:rsidP="00DE5308">
            <w:pPr>
              <w:pStyle w:val="EngHang"/>
              <w:rPr>
                <w:rFonts w:eastAsiaTheme="minorHAnsi"/>
              </w:rPr>
            </w:pPr>
            <w:r w:rsidRPr="007425E1">
              <w:rPr>
                <w:rFonts w:eastAsiaTheme="minorHAnsi"/>
              </w:rPr>
              <w:t>And all our brethren in distress,</w:t>
            </w:r>
          </w:p>
          <w:p w:rsidR="00DE5308" w:rsidRDefault="00DE5308" w:rsidP="00DE5308">
            <w:pPr>
              <w:pStyle w:val="EngHangEnd"/>
            </w:pPr>
            <w:r w:rsidRPr="007425E1">
              <w:t>Help us, O Lord, and all of them.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 xml:space="preserve">Ⲛⲏⲉⲧϣⲱⲛⲓ ⲙⲁⲧⲁⲗϭⲱⲟⲩ </w:t>
            </w:r>
          </w:p>
          <w:p w:rsidR="00DE5308" w:rsidRDefault="00DE5308" w:rsidP="00DE5308">
            <w:pPr>
              <w:pStyle w:val="CopticVersemulti-line"/>
            </w:pPr>
            <w:r w:rsidRPr="001A05D1">
              <w:t xml:space="preserve">ⲛⲏⲉ̀ⲧⲁⲩⲉⲛⲕⲟⲧ Ⲡⲟ̅ⲥ̅ ⲙⲁⲙ̀ⲧⲟⲛ ⲛⲱⲟⲩ </w:t>
            </w:r>
          </w:p>
          <w:p w:rsidR="00DE5308" w:rsidRDefault="00DE5308" w:rsidP="00DE5308">
            <w:pPr>
              <w:pStyle w:val="CopticVersemulti-line"/>
            </w:pPr>
            <w:r w:rsidRPr="001A05D1">
              <w:t xml:space="preserve">ⲛⲉⲛⲥ̀ⲛⲏⲟⲩ ⲉⲧⲭⲏ ϧⲉⲛ ϩⲟϫϩⲉϫ ⲛⲓⲃⲉⲛ </w:t>
            </w:r>
          </w:p>
          <w:p w:rsidR="00DE5308" w:rsidRDefault="00DE5308" w:rsidP="00DE5308">
            <w:pPr>
              <w:pStyle w:val="CopticVerse"/>
            </w:pPr>
            <w:r w:rsidRPr="001A05D1">
              <w:t>Ⲡⲁⲟ̅ⲥ̅ ⲁ̀ⲣⲓⲃⲟⲑⲓⲛ ⲉ̀ⲣⲟⲛ ⲛⲉⲙⲱⲟⲩ</w:t>
            </w:r>
          </w:p>
        </w:tc>
      </w:tr>
      <w:tr w:rsidR="00DE5308" w:rsidTr="00DE5308">
        <w:trPr>
          <w:cantSplit/>
          <w:jc w:val="center"/>
        </w:trPr>
        <w:tc>
          <w:tcPr>
            <w:tcW w:w="288" w:type="dxa"/>
          </w:tcPr>
          <w:p w:rsidR="00DE5308" w:rsidRDefault="00DE5308" w:rsidP="00DE5308">
            <w:pPr>
              <w:pStyle w:val="CopticCross"/>
            </w:pPr>
            <w:r>
              <w:t>¿</w:t>
            </w:r>
          </w:p>
        </w:tc>
        <w:tc>
          <w:tcPr>
            <w:tcW w:w="3960" w:type="dxa"/>
          </w:tcPr>
          <w:p w:rsidR="00DE5308" w:rsidRPr="007425E1" w:rsidRDefault="00DE5308" w:rsidP="00DE5308">
            <w:pPr>
              <w:pStyle w:val="EngHang"/>
              <w:rPr>
                <w:rFonts w:eastAsiaTheme="minorHAnsi"/>
              </w:rPr>
            </w:pPr>
            <w:r w:rsidRPr="007425E1">
              <w:rPr>
                <w:rFonts w:eastAsiaTheme="minorHAnsi"/>
              </w:rPr>
              <w:t>May God bless us;</w:t>
            </w:r>
          </w:p>
          <w:p w:rsidR="00DE5308" w:rsidRPr="007425E1" w:rsidRDefault="00DE5308" w:rsidP="00DE5308">
            <w:pPr>
              <w:pStyle w:val="EngHang"/>
              <w:rPr>
                <w:rFonts w:eastAsiaTheme="minorHAnsi"/>
              </w:rPr>
            </w:pPr>
            <w:r w:rsidRPr="007425E1">
              <w:rPr>
                <w:rFonts w:eastAsiaTheme="minorHAnsi"/>
              </w:rPr>
              <w:t xml:space="preserve">And let us </w:t>
            </w:r>
            <w:commentRangeStart w:id="261"/>
            <w:r w:rsidRPr="007425E1">
              <w:rPr>
                <w:rFonts w:eastAsiaTheme="minorHAnsi"/>
              </w:rPr>
              <w:t xml:space="preserve">bless </w:t>
            </w:r>
            <w:commentRangeEnd w:id="261"/>
            <w:r>
              <w:rPr>
                <w:rStyle w:val="CommentReference"/>
                <w:rFonts w:ascii="Times New Roman" w:eastAsiaTheme="minorHAnsi" w:hAnsi="Times New Roman" w:cstheme="minorBidi"/>
                <w:color w:val="auto"/>
              </w:rPr>
              <w:commentReference w:id="261"/>
            </w:r>
            <w:r w:rsidRPr="007425E1">
              <w:rPr>
                <w:rFonts w:eastAsiaTheme="minorHAnsi"/>
              </w:rPr>
              <w:t>His Holy Name;</w:t>
            </w:r>
          </w:p>
          <w:p w:rsidR="00DE5308" w:rsidRPr="007425E1" w:rsidRDefault="00DE5308" w:rsidP="00DE5308">
            <w:pPr>
              <w:pStyle w:val="EngHang"/>
              <w:rPr>
                <w:rFonts w:eastAsiaTheme="minorHAnsi"/>
              </w:rPr>
            </w:pPr>
            <w:r w:rsidRPr="007425E1">
              <w:rPr>
                <w:rFonts w:eastAsiaTheme="minorHAnsi"/>
              </w:rPr>
              <w:t>And may His praise be</w:t>
            </w:r>
          </w:p>
          <w:p w:rsidR="00DE5308" w:rsidRDefault="00DE5308" w:rsidP="00DE5308">
            <w:pPr>
              <w:pStyle w:val="EngHangEnd"/>
            </w:pPr>
            <w:r w:rsidRPr="007425E1">
              <w:t>Always on our lips.</w:t>
            </w:r>
          </w:p>
        </w:tc>
        <w:tc>
          <w:tcPr>
            <w:tcW w:w="288" w:type="dxa"/>
          </w:tcPr>
          <w:p w:rsidR="00DE5308" w:rsidRDefault="00DE5308" w:rsidP="00DE5308"/>
        </w:tc>
        <w:tc>
          <w:tcPr>
            <w:tcW w:w="288" w:type="dxa"/>
          </w:tcPr>
          <w:p w:rsidR="00DE5308" w:rsidRDefault="00DE5308" w:rsidP="00DE5308">
            <w:pPr>
              <w:pStyle w:val="CopticCross"/>
            </w:pPr>
            <w:r>
              <w:t>¿</w:t>
            </w:r>
          </w:p>
        </w:tc>
        <w:tc>
          <w:tcPr>
            <w:tcW w:w="3960" w:type="dxa"/>
          </w:tcPr>
          <w:p w:rsidR="00DE5308" w:rsidRDefault="00DE5308" w:rsidP="00DE5308">
            <w:pPr>
              <w:pStyle w:val="CopticVersemulti-line"/>
            </w:pPr>
            <w:r w:rsidRPr="001A05D1">
              <w:t>Ⲉϥⲉ̀ⲥ̀ⲙⲟⲩ ⲉ̀ⲣⲟⲛ ⲛ̀ϫⲉ Ⲫϯ</w:t>
            </w:r>
          </w:p>
          <w:p w:rsidR="00DE5308" w:rsidRDefault="00DE5308" w:rsidP="00DE5308">
            <w:pPr>
              <w:pStyle w:val="CopticVersemulti-line"/>
            </w:pPr>
            <w:r w:rsidRPr="001A05D1">
              <w:t>ⲧⲉⲛⲛⲁ̀ⲥⲙⲟⲩ ⲉ̀ⲡⲉϥⲣⲁⲛ ⲉ̅ⲑ̅ⲩ</w:t>
            </w:r>
          </w:p>
          <w:p w:rsidR="00DE5308" w:rsidRDefault="00DE5308" w:rsidP="00DE5308">
            <w:pPr>
              <w:pStyle w:val="CopticVersemulti-line"/>
            </w:pPr>
            <w:r w:rsidRPr="001A05D1">
              <w:t>ⲛ̀ⲥⲏⲟⲩ ⲛⲓⲃⲉⲛ ⲉ̀ⲣⲉ ⲡⲉϥⲥ̀ⲙⲟⲩ</w:t>
            </w:r>
          </w:p>
          <w:p w:rsidR="00DE5308" w:rsidRDefault="00DE5308" w:rsidP="00DE5308">
            <w:pPr>
              <w:pStyle w:val="CopticVerse"/>
            </w:pPr>
            <w:r w:rsidRPr="001A05D1">
              <w:t>ⲛⲁϣⲱⲡⲓ ⲉϥⲙⲏⲛ ⲉ̀ⲃⲟⲗ ϧⲉⲛ ⲣⲱⲛ</w:t>
            </w:r>
          </w:p>
        </w:tc>
      </w:tr>
      <w:tr w:rsidR="00DE5308" w:rsidTr="00DE5308">
        <w:trPr>
          <w:cantSplit/>
          <w:jc w:val="center"/>
        </w:trPr>
        <w:tc>
          <w:tcPr>
            <w:tcW w:w="288" w:type="dxa"/>
          </w:tcPr>
          <w:p w:rsidR="00DE5308" w:rsidRDefault="00DE5308" w:rsidP="00DE5308">
            <w:pPr>
              <w:pStyle w:val="CopticCross"/>
            </w:pPr>
          </w:p>
        </w:tc>
        <w:tc>
          <w:tcPr>
            <w:tcW w:w="3960" w:type="dxa"/>
          </w:tcPr>
          <w:p w:rsidR="00DE5308" w:rsidRPr="007425E1" w:rsidRDefault="00DE5308" w:rsidP="00DE5308">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DE5308" w:rsidRPr="007425E1" w:rsidRDefault="00DE5308" w:rsidP="00DE5308">
            <w:pPr>
              <w:pStyle w:val="EngHang"/>
              <w:rPr>
                <w:rFonts w:eastAsiaTheme="minorHAnsi"/>
              </w:rPr>
            </w:pPr>
            <w:r w:rsidRPr="007425E1">
              <w:rPr>
                <w:rFonts w:eastAsiaTheme="minorHAnsi"/>
              </w:rPr>
              <w:t>And the Holy Spirit,</w:t>
            </w:r>
          </w:p>
          <w:p w:rsidR="00DE5308" w:rsidRPr="007425E1" w:rsidRDefault="00DE5308" w:rsidP="00DE5308">
            <w:pPr>
              <w:pStyle w:val="EngHang"/>
              <w:rPr>
                <w:rFonts w:eastAsiaTheme="minorHAnsi"/>
              </w:rPr>
            </w:pPr>
            <w:r w:rsidRPr="007425E1">
              <w:rPr>
                <w:rFonts w:eastAsiaTheme="minorHAnsi"/>
              </w:rPr>
              <w:t>The perfect Trinity:</w:t>
            </w:r>
          </w:p>
          <w:p w:rsidR="00DE5308" w:rsidRDefault="00DE5308" w:rsidP="00DE5308">
            <w:pPr>
              <w:pStyle w:val="EngHangEnd"/>
            </w:pPr>
            <w:r>
              <w:t xml:space="preserve">We worship Him, we </w:t>
            </w:r>
            <w:r w:rsidRPr="007425E1">
              <w:t>glorify Him.</w:t>
            </w:r>
          </w:p>
        </w:tc>
        <w:tc>
          <w:tcPr>
            <w:tcW w:w="288" w:type="dxa"/>
          </w:tcPr>
          <w:p w:rsidR="00DE5308" w:rsidRDefault="00DE5308" w:rsidP="00DE5308"/>
        </w:tc>
        <w:tc>
          <w:tcPr>
            <w:tcW w:w="288" w:type="dxa"/>
          </w:tcPr>
          <w:p w:rsidR="00DE5308" w:rsidRDefault="00DE5308" w:rsidP="00DE5308">
            <w:pPr>
              <w:pStyle w:val="CopticCross"/>
            </w:pPr>
          </w:p>
        </w:tc>
        <w:tc>
          <w:tcPr>
            <w:tcW w:w="3960" w:type="dxa"/>
          </w:tcPr>
          <w:p w:rsidR="00DE5308" w:rsidRDefault="00DE5308" w:rsidP="00DE5308">
            <w:pPr>
              <w:pStyle w:val="CopticVersemulti-line"/>
            </w:pPr>
            <w:r w:rsidRPr="001A05D1">
              <w:t>Ϫⲉ ϥ̀ⲥ̀ⲙⲁⲣⲱⲟⲩⲧ ⲛ̀ϫⲉ Ⲫ̀ⲓⲱⲧ ⲛⲉⲙ ̀Ⲡϣⲏⲣⲓ</w:t>
            </w:r>
          </w:p>
          <w:p w:rsidR="00DE5308" w:rsidRDefault="00DE5308" w:rsidP="00DE5308">
            <w:pPr>
              <w:pStyle w:val="CopticVersemulti-line"/>
            </w:pPr>
            <w:r w:rsidRPr="001A05D1">
              <w:t>ⲛⲉⲙ Ⲡⲓⲡ̀ⲛⲉⲩⲙⲁ ⲉ̀ⲑⲟⲩⲁⲃ</w:t>
            </w:r>
          </w:p>
          <w:p w:rsidR="00DE5308" w:rsidRDefault="00DE5308" w:rsidP="00DE5308">
            <w:pPr>
              <w:pStyle w:val="CopticVersemulti-line"/>
            </w:pPr>
            <w:r w:rsidRPr="001A05D1">
              <w:t>Ϯⲧ̀ⲣⲓⲁⲥ ⲉⲧϫⲏⲕ ⲉ̀ⲃⲟⲗ</w:t>
            </w:r>
          </w:p>
          <w:p w:rsidR="00DE5308" w:rsidRDefault="00DE5308" w:rsidP="00DE5308">
            <w:pPr>
              <w:pStyle w:val="CopticVerse"/>
            </w:pPr>
            <w:r w:rsidRPr="001A05D1">
              <w:t>ⲧⲉⲛⲟⲩⲱϣⲧ ⲙ̀ⲙⲟⲥ ⲧⲉⲛϯⲱ̀ⲟⲩ ⲛⲁⲥ</w:t>
            </w:r>
          </w:p>
        </w:tc>
      </w:tr>
    </w:tbl>
    <w:p w:rsidR="00DE5308" w:rsidRDefault="00DE5308" w:rsidP="00DE5308">
      <w:pPr>
        <w:pStyle w:val="Rubric"/>
        <w:rPr>
          <w:lang w:val="en-US"/>
        </w:rPr>
        <w:sectPr w:rsidR="00DE5308" w:rsidSect="001C41A6">
          <w:pgSz w:w="11880" w:h="15480" w:code="1"/>
          <w:pgMar w:top="1080" w:right="1440" w:bottom="1440" w:left="1080" w:header="720" w:footer="720" w:gutter="504"/>
          <w:cols w:space="720"/>
          <w:docGrid w:linePitch="360"/>
        </w:sectPr>
      </w:pPr>
    </w:p>
    <w:p w:rsidR="00DE5308" w:rsidRDefault="00DE5308" w:rsidP="00DE5308">
      <w:pPr>
        <w:pStyle w:val="Heading2"/>
      </w:pPr>
      <w:bookmarkStart w:id="262" w:name="_Toc410196183"/>
      <w:bookmarkStart w:id="263" w:name="_Toc410196421"/>
      <w:bookmarkStart w:id="264" w:name="_Toc410196923"/>
      <w:bookmarkStart w:id="265" w:name="_Toc428340977"/>
      <w:r>
        <w:lastRenderedPageBreak/>
        <w:t xml:space="preserve">The Rising of the Sun: Matins </w:t>
      </w:r>
      <w:bookmarkEnd w:id="262"/>
      <w:bookmarkEnd w:id="263"/>
      <w:bookmarkEnd w:id="264"/>
      <w:r>
        <w:t>(or Lauds)</w:t>
      </w:r>
      <w:bookmarkEnd w:id="265"/>
    </w:p>
    <w:p w:rsidR="00DE5308" w:rsidRDefault="00DE5308" w:rsidP="00DE5308">
      <w:pPr>
        <w:pStyle w:val="Heading3"/>
      </w:pPr>
      <w:bookmarkStart w:id="266" w:name="_Ref411320700"/>
      <w:r>
        <w:t>Matins</w:t>
      </w:r>
      <w:bookmarkEnd w:id="266"/>
    </w:p>
    <w:p w:rsidR="00DE5308" w:rsidRDefault="00DE5308" w:rsidP="00DE5308">
      <w:pPr>
        <w:pStyle w:val="Heading4"/>
      </w:pPr>
      <w:bookmarkStart w:id="267" w:name="_Toc410196423"/>
      <w:bookmarkStart w:id="268" w:name="_Toc410196925"/>
      <w:r>
        <w:t>The Fourth Canticle</w:t>
      </w:r>
      <w:bookmarkEnd w:id="267"/>
      <w:bookmarkEnd w:id="268"/>
    </w:p>
    <w:p w:rsidR="00500C24" w:rsidRPr="00500C24" w:rsidRDefault="00500C24" w:rsidP="00DE5308">
      <w:pPr>
        <w:pStyle w:val="Heading4non-TOC"/>
        <w:rPr>
          <w:rFonts w:ascii="Times New Roman" w:hAnsi="Times New Roman" w:cs="Times New Roman"/>
          <w:lang w:val="en-US"/>
        </w:rPr>
      </w:pPr>
      <w:r w:rsidRPr="00500C24">
        <w:rPr>
          <w:lang w:val="en-US"/>
        </w:rPr>
        <w:t>Ⲡⲓ</w:t>
      </w:r>
      <w:r w:rsidRPr="00500C24">
        <w:rPr>
          <w:rFonts w:ascii="Times New Roman" w:hAnsi="Times New Roman" w:cs="Times New Roman"/>
          <w:lang w:val="en-US"/>
        </w:rPr>
        <w:t>ϩ</w:t>
      </w:r>
      <w:r w:rsidRPr="00500C24">
        <w:rPr>
          <w:lang w:val="en-US"/>
        </w:rPr>
        <w:t>ⲱⲥ ⲙ</w:t>
      </w:r>
      <w:r w:rsidRPr="00500C24">
        <w:rPr>
          <w:rFonts w:ascii="Times New Roman" w:hAnsi="Times New Roman" w:cs="Times New Roman"/>
          <w:lang w:val="en-US"/>
        </w:rPr>
        <w:t>̀</w:t>
      </w:r>
      <w:r w:rsidRPr="00500C24">
        <w:rPr>
          <w:lang w:val="en-US"/>
        </w:rPr>
        <w:t>ⲙⲁ</w:t>
      </w:r>
      <w:r w:rsidRPr="00500C24">
        <w:rPr>
          <w:rFonts w:ascii="Times New Roman" w:hAnsi="Times New Roman" w:cs="Times New Roman"/>
          <w:lang w:val="en-US"/>
        </w:rPr>
        <w:t>ϩ</w:t>
      </w:r>
      <w:r w:rsidRPr="00500C24">
        <w:rPr>
          <w:lang w:val="en-US"/>
        </w:rPr>
        <w:t>ⲇ</w:t>
      </w:r>
      <w:r w:rsidRPr="00500C24">
        <w:rPr>
          <w:rFonts w:ascii="Times New Roman" w:hAnsi="Times New Roman" w:cs="Times New Roman"/>
          <w:lang w:val="en-US"/>
        </w:rPr>
        <w:t>̅</w:t>
      </w:r>
    </w:p>
    <w:p w:rsidR="00A91873" w:rsidRDefault="00A91873" w:rsidP="00495F1A">
      <w:pPr>
        <w:pStyle w:val="Heading5"/>
        <w:rPr>
          <w:lang w:val="en-US"/>
        </w:rPr>
      </w:pPr>
      <w:bookmarkStart w:id="269" w:name="_Toc297322062"/>
      <w:bookmarkStart w:id="270" w:name="_Toc297407707"/>
      <w:bookmarkStart w:id="271" w:name="_Toc298445759"/>
      <w:bookmarkStart w:id="272" w:name="_Toc298681245"/>
      <w:bookmarkStart w:id="273" w:name="_Toc298447484"/>
      <w:r>
        <w:rPr>
          <w:lang w:val="en-US"/>
        </w:rPr>
        <w:t>Psalm 148</w:t>
      </w:r>
      <w:bookmarkEnd w:id="269"/>
      <w:bookmarkEnd w:id="270"/>
      <w:bookmarkEnd w:id="271"/>
      <w:bookmarkEnd w:id="272"/>
      <w:bookmarkEnd w:id="273"/>
    </w:p>
    <w:p w:rsidR="00500C24" w:rsidRDefault="00500C24" w:rsidP="00495F1A">
      <w:pPr>
        <w:pStyle w:val="Heading5non-TOC"/>
        <w:rPr>
          <w:rFonts w:ascii="Times New Roman" w:hAnsi="Times New Roman" w:cs="Times New Roman"/>
          <w:lang w:val="en-US"/>
        </w:rPr>
      </w:pPr>
      <w:r w:rsidRPr="00500C24">
        <w:rPr>
          <w:lang w:val="en-US"/>
        </w:rPr>
        <w:t>Ⲯⲁⲗⲙⲟⲥ ⲣ</w:t>
      </w:r>
      <w:r w:rsidRPr="00500C24">
        <w:rPr>
          <w:rFonts w:ascii="Times New Roman" w:hAnsi="Times New Roman" w:cs="Times New Roman"/>
          <w:lang w:val="en-US"/>
        </w:rPr>
        <w:t>̅</w:t>
      </w:r>
      <w:r w:rsidRPr="00500C24">
        <w:rPr>
          <w:lang w:val="en-US"/>
        </w:rPr>
        <w:t>ⲙ</w:t>
      </w:r>
      <w:r w:rsidRPr="00500C24">
        <w:rPr>
          <w:rFonts w:ascii="Times New Roman" w:hAnsi="Times New Roman" w:cs="Times New Roman"/>
          <w:lang w:val="en-US"/>
        </w:rPr>
        <w:t>̅</w:t>
      </w:r>
      <w:r w:rsidRPr="00500C24">
        <w:rPr>
          <w:lang w:val="en-US"/>
        </w:rPr>
        <w:t>ⲏ</w:t>
      </w:r>
      <w:r w:rsidRPr="00500C24">
        <w:rPr>
          <w:rFonts w:ascii="Times New Roman" w:hAnsi="Times New Roman" w:cs="Times New Roman"/>
          <w:lang w:val="en-US"/>
        </w:rPr>
        <w:t>̅</w:t>
      </w:r>
    </w:p>
    <w:p w:rsidR="00495F1A" w:rsidRPr="00495F1A" w:rsidRDefault="00495F1A" w:rsidP="00495F1A">
      <w:r>
        <w:t>Amen. Alleluia. Kyrie Eleison. Kyrie Eleison. Kyrie Eleison.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the Lord from the heavens: Alleluia.</w:t>
            </w:r>
          </w:p>
          <w:p w:rsidR="00495F1A" w:rsidRPr="001A0083" w:rsidRDefault="00495F1A" w:rsidP="005832A1">
            <w:pPr>
              <w:pStyle w:val="EngIndEnd"/>
              <w:rPr>
                <w:szCs w:val="20"/>
              </w:rPr>
            </w:pPr>
            <w:r w:rsidRPr="007425E1">
              <w:t>Praise Him in the highest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500C24">
              <w:t>Ⲥ̀ⲙⲟⲩ ⲉ̀Ⲡⲟ̅ⲥ̅ ⲉ̀ⲃⲟⲗϧⲉⲛ ⲛⲓⲫⲏⲟⲩⲓ̀ ⲁ̅ⲗ</w:t>
            </w:r>
          </w:p>
          <w:p w:rsidR="00495F1A" w:rsidRPr="00A742AC" w:rsidRDefault="00495F1A" w:rsidP="001C29B4">
            <w:pPr>
              <w:pStyle w:val="CoptIndEnd"/>
            </w:pPr>
            <w:r w:rsidRPr="00500C24">
              <w:t>ⲥ̀ⲙⲟⲩ ⲉ̀ⲣⲟϥ ϧⲉⲛ ⲛⲏⲉⲧϭⲟⲥⲓ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 xml:space="preserve">Praise </w:t>
            </w:r>
            <w:r w:rsidRPr="007425E1">
              <w:rPr>
                <w:rFonts w:eastAsiaTheme="minorHAnsi"/>
              </w:rPr>
              <w:t>Him, all His angels: Alleluia.</w:t>
            </w:r>
          </w:p>
          <w:p w:rsidR="00495F1A" w:rsidRPr="001A0083" w:rsidRDefault="00495F1A" w:rsidP="005832A1">
            <w:pPr>
              <w:pStyle w:val="EngIndEnd"/>
              <w:rPr>
                <w:szCs w:val="20"/>
              </w:rPr>
            </w:pPr>
            <w:r>
              <w:t>Praise Him, all His hosts!</w:t>
            </w:r>
            <w:r w:rsidRPr="001A0083">
              <w:rPr>
                <w:szCs w:val="20"/>
              </w:rPr>
              <w:t xml:space="preserve"> </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ⲛⲉϥⲁⲅⲅⲉⲗⲟⲥ ⲧⲏⲣⲟⲩ ⲁ̅ⲗ </w:t>
            </w:r>
          </w:p>
          <w:p w:rsidR="00495F1A" w:rsidRPr="00A742AC" w:rsidRDefault="00495F1A" w:rsidP="001C29B4">
            <w:pPr>
              <w:pStyle w:val="CoptIndEnd"/>
            </w:pPr>
            <w:r w:rsidRPr="001C29B4">
              <w:t>ⲥ̀ⲙⲟⲩ ⲉ̀ⲣⲟϥ ⲛⲉϥⲇⲩⲛⲁⲙⲓⲥ ⲧⲏⲣⲟⲩ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Pr>
                <w:rFonts w:eastAsiaTheme="minorHAnsi"/>
              </w:rPr>
              <w:t>Praise</w:t>
            </w:r>
            <w:r w:rsidRPr="007425E1">
              <w:rPr>
                <w:rFonts w:eastAsiaTheme="minorHAnsi"/>
              </w:rPr>
              <w:t xml:space="preserve"> Him, sun and moon: Alleluia.</w:t>
            </w:r>
          </w:p>
          <w:p w:rsidR="00495F1A" w:rsidRPr="00195761" w:rsidRDefault="00495F1A" w:rsidP="005832A1">
            <w:pPr>
              <w:pStyle w:val="EngIndEnd"/>
              <w:rPr>
                <w:szCs w:val="22"/>
              </w:rPr>
            </w:pPr>
            <w:r>
              <w:t>Praise Him all</w:t>
            </w:r>
            <w:r w:rsidRPr="007425E1">
              <w:t xml:space="preserve"> stars of light</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Ⲥ̀ⲙⲟⲩ ⲉ̀ⲣⲟϥ ⲡⲓⲣⲏ ⲛⲉⲙ ⲡⲓⲓⲟϩ ⲁ̅ⲗ</w:t>
            </w:r>
          </w:p>
          <w:p w:rsidR="00495F1A" w:rsidRPr="00A742AC" w:rsidRDefault="00495F1A" w:rsidP="001C29B4">
            <w:pPr>
              <w:pStyle w:val="CoptIndEnd"/>
            </w:pPr>
            <w:r w:rsidRPr="001C29B4">
              <w:t>ⲥ̀ⲙⲟⲩ ⲉ̀ⲣⲟϥ ⲛⲓⲥⲓⲟⲩ ⲧⲏⲣⲟⲩ ⲛ̀ⲧⲉ ⲡⲓⲟⲩⲱⲓⲛⲓ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Praise Him you</w:t>
            </w:r>
            <w:r w:rsidRPr="007425E1">
              <w:rPr>
                <w:rFonts w:eastAsiaTheme="minorHAnsi"/>
              </w:rPr>
              <w:t xml:space="preserve"> heavens of heavens: Alleluia.</w:t>
            </w:r>
          </w:p>
          <w:p w:rsidR="00495F1A" w:rsidRDefault="00495F1A" w:rsidP="005832A1">
            <w:pPr>
              <w:pStyle w:val="EngIndEnd"/>
            </w:pPr>
            <w:r>
              <w:t>And water</w:t>
            </w:r>
            <w:r w:rsidRPr="007425E1">
              <w:t xml:space="preserve"> above the heavens</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Ⲥ̀ⲙⲟⲩ ⲉ̀ⲣⲟϥ ⲛⲓⲫⲏⲟⲩⲓ̀ ⲛ̀ⲧⲉ ⲛⲓⲫⲏⲟⲩⲓ̀ ⲁ̅ⲗ </w:t>
            </w:r>
          </w:p>
          <w:p w:rsidR="00495F1A" w:rsidRPr="00A742AC" w:rsidRDefault="00495F1A" w:rsidP="001C29B4">
            <w:pPr>
              <w:pStyle w:val="CoptIndEnd"/>
            </w:pPr>
            <w:r w:rsidRPr="001C29B4">
              <w:t>ⲛⲉⲙ ⲛⲓⲕⲉⲙⲱⲟⲩ ⲉⲧⲥⲁ ⲡ̀ϣⲱⲓ ⲛ̀ⲛⲓⲫⲏⲟⲩⲓ̀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1A0083" w:rsidRDefault="00495F1A" w:rsidP="005832A1">
            <w:pPr>
              <w:pStyle w:val="EngIndEnd"/>
              <w:rPr>
                <w:szCs w:val="20"/>
              </w:rPr>
            </w:pPr>
            <w:commentRangeStart w:id="274"/>
            <w:r w:rsidRPr="000E2F61">
              <w:rPr>
                <w:highlight w:val="yellow"/>
              </w:rPr>
              <w:t>For</w:t>
            </w:r>
            <w:commentRangeEnd w:id="274"/>
            <w:r>
              <w:rPr>
                <w:rStyle w:val="CommentReference"/>
                <w:rFonts w:cstheme="minorBidi"/>
                <w:color w:val="auto"/>
                <w:lang w:val="en-CA"/>
              </w:rPr>
              <w:commentReference w:id="274"/>
            </w:r>
            <w:r w:rsidRPr="000E2F61">
              <w:rPr>
                <w:highlight w:val="yellow"/>
              </w:rPr>
              <w:t xml:space="preserve"> He spoke and </w:t>
            </w:r>
            <w:r w:rsidRPr="00087FCC">
              <w:rPr>
                <w:color w:val="auto"/>
                <w:highlight w:val="red"/>
              </w:rPr>
              <w:t>they</w:t>
            </w:r>
            <w:r w:rsidRPr="00087FCC">
              <w:rPr>
                <w:highlight w:val="red"/>
              </w:rPr>
              <w:t xml:space="preserve"> </w:t>
            </w:r>
            <w:r>
              <w:rPr>
                <w:highlight w:val="yellow"/>
              </w:rPr>
              <w:t>came to be</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ⲛ̀ⲑⲟϥ ⲁϥϫⲟⲥ ⲟⲩⲟϩ ⲁⲩϣⲱⲡⲓ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Default="00495F1A" w:rsidP="005832A1">
            <w:pPr>
              <w:pStyle w:val="EngInd"/>
              <w:rPr>
                <w:rFonts w:eastAsiaTheme="minorHAnsi"/>
              </w:rPr>
            </w:pPr>
            <w:r>
              <w:rPr>
                <w:rFonts w:eastAsiaTheme="minorHAnsi"/>
                <w:highlight w:val="yellow"/>
              </w:rPr>
              <w:t>For He commanded and they were created. Alleluia.</w:t>
            </w:r>
          </w:p>
          <w:p w:rsidR="00495F1A" w:rsidRPr="007425E1" w:rsidRDefault="00495F1A" w:rsidP="005832A1">
            <w:pPr>
              <w:pStyle w:val="EngIndEnd"/>
            </w:pPr>
            <w:r>
              <w:t xml:space="preserve">He </w:t>
            </w:r>
            <w:r w:rsidRPr="00714EC1">
              <w:t>established</w:t>
            </w:r>
            <w:r w:rsidRPr="007425E1">
              <w:t xml:space="preserve"> </w:t>
            </w:r>
            <w:r>
              <w:t>them forever and ever!</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Ⲛ̀ⲑⲟϥ ⲁϥϩⲟⲛϩⲉⲛ ⲟⲩⲟϩ ⲁⲩⲥⲱⲛⲧ ⲁ̅ⲗ </w:t>
            </w:r>
          </w:p>
          <w:p w:rsidR="00495F1A" w:rsidRPr="00A742AC" w:rsidRDefault="00495F1A" w:rsidP="001C29B4">
            <w:pPr>
              <w:pStyle w:val="CoptIndEnd"/>
            </w:pPr>
            <w:r w:rsidRPr="001C29B4">
              <w:t>ⲁϥⲧⲁϩⲱⲟⲩ ⲉ̀ⲣⲁⲧⲟⲩ ϣⲁ ⲉ̀ⲛⲉϩ ⲛⲉⲙ ϣⲁ ⲉ̀ⲛⲉϩ ⲛ̀ⲧⲉ ⲡⲓⲉ̀ⲛⲉϩ</w:t>
            </w:r>
          </w:p>
        </w:tc>
      </w:tr>
      <w:tr w:rsidR="00495F1A" w:rsidTr="00195761">
        <w:trPr>
          <w:cantSplit/>
          <w:jc w:val="center"/>
        </w:trPr>
        <w:tc>
          <w:tcPr>
            <w:tcW w:w="288" w:type="dxa"/>
          </w:tcPr>
          <w:p w:rsidR="00495F1A" w:rsidRDefault="00495F1A" w:rsidP="00195761">
            <w:pPr>
              <w:pStyle w:val="CopticCross"/>
            </w:pPr>
            <w:r>
              <w:lastRenderedPageBreak/>
              <w:t>¿</w:t>
            </w:r>
          </w:p>
        </w:tc>
        <w:tc>
          <w:tcPr>
            <w:tcW w:w="3960" w:type="dxa"/>
          </w:tcPr>
          <w:p w:rsidR="00495F1A" w:rsidRDefault="00495F1A" w:rsidP="005832A1">
            <w:pPr>
              <w:pStyle w:val="EngInd"/>
              <w:rPr>
                <w:rFonts w:eastAsiaTheme="minorHAnsi"/>
              </w:rPr>
            </w:pPr>
            <w:r w:rsidRPr="007425E1">
              <w:rPr>
                <w:rFonts w:eastAsiaTheme="minorHAnsi"/>
              </w:rPr>
              <w:t xml:space="preserve">He has made a decree </w:t>
            </w:r>
            <w:r>
              <w:rPr>
                <w:rFonts w:eastAsiaTheme="minorHAnsi"/>
              </w:rPr>
              <w:t>that</w:t>
            </w:r>
            <w:r w:rsidRPr="007425E1">
              <w:rPr>
                <w:rFonts w:eastAsiaTheme="minorHAnsi"/>
              </w:rPr>
              <w:t xml:space="preserve"> </w:t>
            </w:r>
            <w:r>
              <w:rPr>
                <w:rFonts w:eastAsiaTheme="minorHAnsi"/>
              </w:rPr>
              <w:t>will</w:t>
            </w:r>
            <w:r w:rsidRPr="007425E1">
              <w:rPr>
                <w:rFonts w:eastAsiaTheme="minorHAnsi"/>
              </w:rPr>
              <w:t xml:space="preserve"> not pas</w:t>
            </w:r>
            <w:r>
              <w:rPr>
                <w:rFonts w:eastAsiaTheme="minorHAnsi"/>
              </w:rPr>
              <w:t>s away. Alleulia.</w:t>
            </w:r>
          </w:p>
          <w:p w:rsidR="00495F1A" w:rsidRPr="007425E1" w:rsidRDefault="00495F1A" w:rsidP="005832A1">
            <w:pPr>
              <w:pStyle w:val="EngIndEnd"/>
            </w:pPr>
            <w:r w:rsidRPr="000E2F61">
              <w:rPr>
                <w:highlight w:val="yellow"/>
              </w:rPr>
              <w:t>Praise the Lord from the earth</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Ⲁϥⲭⲱ ⲛ̀ⲟⲩϩⲱⲛ ⲟⲩⲟϩ ⲛ̀ⲛⲉϥⲥⲓⲛⲓ ⲁ̅ⲗ </w:t>
            </w:r>
          </w:p>
          <w:p w:rsidR="00495F1A" w:rsidRPr="00A742AC" w:rsidRDefault="00495F1A" w:rsidP="001C29B4">
            <w:pPr>
              <w:pStyle w:val="CoptIndEnd"/>
            </w:pPr>
            <w:r w:rsidRPr="001C29B4">
              <w:t>Ⲥ̀ⲙⲟⲩ ⲉ̀Ⲡⲟ̅ⲥ̅ ⲉ̀ⲃⲟⲗϧⲉⲛ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Pr>
                <w:rFonts w:eastAsiaTheme="minorHAnsi"/>
              </w:rPr>
              <w:t>You</w:t>
            </w:r>
            <w:r w:rsidRPr="007425E1">
              <w:rPr>
                <w:rFonts w:eastAsiaTheme="minorHAnsi"/>
              </w:rPr>
              <w:t xml:space="preserve"> dragons and all deeps: Alleluia.</w:t>
            </w:r>
          </w:p>
          <w:p w:rsidR="00495F1A" w:rsidRPr="007425E1" w:rsidRDefault="00495F1A" w:rsidP="005832A1">
            <w:pPr>
              <w:pStyle w:val="EngIndEnd"/>
            </w:pPr>
            <w:r w:rsidRPr="007425E1">
              <w:t xml:space="preserve">Fire </w:t>
            </w:r>
            <w:commentRangeStart w:id="275"/>
            <w:r w:rsidRPr="007425E1">
              <w:t xml:space="preserve">and </w:t>
            </w:r>
            <w:commentRangeEnd w:id="275"/>
            <w:r>
              <w:rPr>
                <w:rStyle w:val="CommentReference"/>
                <w:rFonts w:cstheme="minorBidi"/>
                <w:color w:val="auto"/>
                <w:lang w:val="en-CA"/>
              </w:rPr>
              <w:commentReference w:id="275"/>
            </w:r>
            <w:r w:rsidRPr="007425E1">
              <w:t xml:space="preserve">hail, snow and </w:t>
            </w:r>
            <w:r>
              <w:t>ice</w:t>
            </w:r>
            <w:r w:rsidRPr="007425E1">
              <w:t>, stormy wind, fulfilling His word</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Ⲛⲓⲇ̀ⲣⲁⲕⲱⲛ ⲛⲉⲙ ⲛⲓⲛⲟⲩⲛ ⲧⲏⲣⲟⲩ ⲁ̅ⲗ </w:t>
            </w:r>
          </w:p>
          <w:p w:rsidR="00495F1A" w:rsidRPr="00A742AC" w:rsidRDefault="00495F1A" w:rsidP="001C29B4">
            <w:pPr>
              <w:pStyle w:val="CoptIndEnd"/>
            </w:pPr>
            <w:r w:rsidRPr="001C29B4">
              <w:t>ⲟⲩⲭ̀ⲣⲱⲙ ⲟⲩⲁⲗ ⲟⲩⲭⲓⲱⲛ ⲟⲩⲭ̀ⲣⲩⲥⲧⲁⲗⲗⲟⲥ ⲟⲩⲡ̅ⲛ̅ⲁ ⲛ̀ⲥⲁⲣⲁⲑⲏⲟⲩ ⲛⲏⲉⲧⲓ̀ⲣⲓ ⲙ̀ⲡⲉϥⲥⲁϫⲓ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High mountains and all hills: Alleluia.</w:t>
            </w:r>
          </w:p>
          <w:p w:rsidR="00495F1A" w:rsidRPr="007425E1" w:rsidRDefault="00495F1A" w:rsidP="005832A1">
            <w:pPr>
              <w:pStyle w:val="EngIndEnd"/>
            </w:pPr>
            <w:r w:rsidRPr="007425E1">
              <w:t>Fruitful trees and all cedars</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Ⲛⲓⲧⲱⲟⲩ ⲉⲧϭⲟⲥⲓ ⲛⲉⲙ ⲛⲓⲕⲁⲗⲁⲙⲫⲱⲟⲩ ⲧⲏⲣⲟⲩ ⲁ̅ⲗ </w:t>
            </w:r>
          </w:p>
          <w:p w:rsidR="00495F1A" w:rsidRPr="00A742AC" w:rsidRDefault="00495F1A" w:rsidP="001C29B4">
            <w:pPr>
              <w:pStyle w:val="CoptIndEnd"/>
            </w:pPr>
            <w:r w:rsidRPr="001C29B4">
              <w:t>ⲛⲓϣ̀ϣⲏⲛ ⲙ̀ϥⲁⲓⲟⲩⲧⲁϩ ⲛⲉⲙ ⲛⲓϣⲉⲛⲥⲓϥⲓ ⲧⲏⲣⲟⲩ</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The </w:t>
            </w:r>
            <w:r>
              <w:rPr>
                <w:rFonts w:eastAsiaTheme="minorHAnsi"/>
              </w:rPr>
              <w:t>wild animals</w:t>
            </w:r>
            <w:r w:rsidRPr="007425E1">
              <w:rPr>
                <w:rFonts w:eastAsiaTheme="minorHAnsi"/>
              </w:rPr>
              <w:t xml:space="preserve"> and all the cattle: Alleluia.</w:t>
            </w:r>
          </w:p>
          <w:p w:rsidR="00495F1A" w:rsidRPr="007425E1" w:rsidRDefault="00495F1A" w:rsidP="005832A1">
            <w:pPr>
              <w:pStyle w:val="EngIndEnd"/>
            </w:pPr>
            <w:r w:rsidRPr="007425E1">
              <w:t xml:space="preserve">Creeping things and </w:t>
            </w:r>
            <w:r>
              <w:t>winged birds!</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Ⲛⲓⲑⲏⲣⲓⲟⲛ ⲛⲉⲙ ⲛⲓⲧⲉⲃⲛⲱⲟⲩⲓ̀ ⲧⲏⲣⲟⲩ ⲁ̅ⲗ </w:t>
            </w:r>
          </w:p>
          <w:p w:rsidR="00495F1A" w:rsidRPr="00A742AC" w:rsidRDefault="00495F1A" w:rsidP="001C29B4">
            <w:pPr>
              <w:pStyle w:val="CoptIndEnd"/>
            </w:pPr>
            <w:r w:rsidRPr="001C29B4">
              <w:t>ⲛⲓϭⲁⲧϥⲓ ⲛⲉⲙ ⲛⲓϩⲁⲗⲁϯ ⲉⲧⲟⲓ ⲛ̀ⲧⲉⲛϩ</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Kings of the earth and all people: Alleluia.</w:t>
            </w:r>
          </w:p>
          <w:p w:rsidR="00495F1A" w:rsidRPr="007425E1" w:rsidRDefault="00495F1A" w:rsidP="005832A1">
            <w:pPr>
              <w:pStyle w:val="EngIndEnd"/>
            </w:pPr>
            <w:r>
              <w:t>Rulers and all judges of the earth!</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Ⲛⲓⲟⲩⲣⲱⲟⲩ ⲛ̀ⲧⲉ ⲡ̀ⲕⲁϩⲓ ⲛⲉⲙ ⲛⲓⲗⲁⲟⲥ ⲧⲏⲣⲟⲩ ⲁ̅ⲗ </w:t>
            </w:r>
          </w:p>
          <w:p w:rsidR="00495F1A" w:rsidRPr="00A742AC" w:rsidRDefault="00495F1A" w:rsidP="001C29B4">
            <w:pPr>
              <w:pStyle w:val="CoptIndEnd"/>
            </w:pPr>
            <w:r w:rsidRPr="001C29B4">
              <w:t>ⲛⲓⲁⲣⲭⲱⲛ ⲛⲉⲙ ⲛⲓⲣⲉϥϯϩⲁⲡ ⲧⲏⲣⲟⲩ ⲛ̀ⲧⲉ ⲡ̀ⲕⲁϩⲓ</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Both young men and maidens: Alleluia.</w:t>
            </w:r>
          </w:p>
          <w:p w:rsidR="00495F1A" w:rsidRPr="007425E1" w:rsidRDefault="00495F1A" w:rsidP="005832A1">
            <w:pPr>
              <w:pStyle w:val="EngIndEnd"/>
            </w:pPr>
            <w:r>
              <w:t>Elders and children!</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 xml:space="preserve">Ϩⲁⲛϧⲉⲗϣⲓⲣⲓ ⲛⲉⲙ ϩⲁⲛⲡⲁⲣⲑⲉⲛⲟⲥ ⲁ̅ⲗ </w:t>
            </w:r>
          </w:p>
          <w:p w:rsidR="00495F1A" w:rsidRPr="00A742AC" w:rsidRDefault="00495F1A" w:rsidP="001C29B4">
            <w:pPr>
              <w:pStyle w:val="CoptIndEnd"/>
            </w:pPr>
            <w:r w:rsidRPr="001C29B4">
              <w:t>ϩⲁⲛϧⲉⲗⲗⲟⲓ ⲛⲉⲙ ϩⲁⲛⲁ̀ⲗⲱⲟⲩⲓ̀</w:t>
            </w:r>
          </w:p>
        </w:tc>
      </w:tr>
      <w:tr w:rsidR="00495F1A" w:rsidTr="00195761">
        <w:trPr>
          <w:cantSplit/>
          <w:jc w:val="center"/>
        </w:trPr>
        <w:tc>
          <w:tcPr>
            <w:tcW w:w="288" w:type="dxa"/>
          </w:tcPr>
          <w:p w:rsidR="00495F1A" w:rsidRDefault="00495F1A" w:rsidP="00195761">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them praise the Name of the Lord: Alleluia.</w:t>
            </w:r>
          </w:p>
          <w:p w:rsidR="00495F1A" w:rsidRPr="007425E1" w:rsidRDefault="00495F1A" w:rsidP="005832A1">
            <w:pPr>
              <w:pStyle w:val="EngIndEnd"/>
            </w:pPr>
            <w:r w:rsidRPr="007425E1">
              <w:t xml:space="preserve">For His Name alone is </w:t>
            </w:r>
            <w:r>
              <w:t>exalted!</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Ⲙⲁⲣⲟⲩⲥ̀ⲙⲟⲩ ⲧⲏⲣⲟⲩ ⲉ̀ⲫ̀ⲣⲁⲛ ⲙ̀Ⲡⲟ̅ⲥ̅ ⲁ̅ⲗ </w:t>
            </w:r>
          </w:p>
          <w:p w:rsidR="00495F1A" w:rsidRPr="00A742AC" w:rsidRDefault="00495F1A" w:rsidP="001C29B4">
            <w:pPr>
              <w:pStyle w:val="CoptIndEnd"/>
            </w:pPr>
            <w:r w:rsidRPr="001C29B4">
              <w:t>ϫⲉ ⲁϥϭⲓⲥⲓ ⲛ̀ϫⲉ ⲡⲉϥⲣⲁⲛ ⲙ̀ⲙⲁⲩⲁⲧϥ</w:t>
            </w:r>
          </w:p>
        </w:tc>
      </w:tr>
      <w:tr w:rsidR="00495F1A" w:rsidTr="00195761">
        <w:trPr>
          <w:cantSplit/>
          <w:jc w:val="center"/>
        </w:trPr>
        <w:tc>
          <w:tcPr>
            <w:tcW w:w="288" w:type="dxa"/>
          </w:tcPr>
          <w:p w:rsidR="00495F1A" w:rsidRDefault="00495F1A" w:rsidP="00195761">
            <w:pPr>
              <w:pStyle w:val="CopticCross"/>
            </w:pPr>
          </w:p>
        </w:tc>
        <w:tc>
          <w:tcPr>
            <w:tcW w:w="3960" w:type="dxa"/>
          </w:tcPr>
          <w:p w:rsidR="00495F1A" w:rsidRPr="007425E1" w:rsidRDefault="00495F1A" w:rsidP="005832A1">
            <w:pPr>
              <w:pStyle w:val="EngInd"/>
              <w:rPr>
                <w:rFonts w:eastAsiaTheme="minorHAnsi"/>
              </w:rPr>
            </w:pPr>
            <w:commentRangeStart w:id="276"/>
            <w:r w:rsidRPr="007425E1">
              <w:rPr>
                <w:rFonts w:eastAsiaTheme="minorHAnsi"/>
              </w:rPr>
              <w:t xml:space="preserve">His </w:t>
            </w:r>
            <w:commentRangeEnd w:id="276"/>
            <w:r>
              <w:rPr>
                <w:rStyle w:val="CommentReference"/>
                <w:rFonts w:eastAsiaTheme="minorHAnsi" w:cstheme="minorBidi"/>
                <w:color w:val="auto"/>
                <w:lang w:val="en-CA"/>
              </w:rPr>
              <w:commentReference w:id="276"/>
            </w:r>
            <w:r w:rsidRPr="007425E1">
              <w:rPr>
                <w:rFonts w:eastAsiaTheme="minorHAnsi"/>
              </w:rPr>
              <w:t>glory is above the earth and heaven: Alleluia.</w:t>
            </w:r>
          </w:p>
          <w:p w:rsidR="00495F1A" w:rsidRPr="007425E1" w:rsidRDefault="00495F1A" w:rsidP="005832A1">
            <w:pPr>
              <w:pStyle w:val="EngIndEnd"/>
            </w:pPr>
            <w:r w:rsidRPr="007425E1">
              <w:t>He also exalts the horn of His people</w:t>
            </w:r>
            <w:r>
              <w:t>.</w:t>
            </w:r>
          </w:p>
        </w:tc>
        <w:tc>
          <w:tcPr>
            <w:tcW w:w="288" w:type="dxa"/>
          </w:tcPr>
          <w:p w:rsidR="00495F1A" w:rsidRDefault="00495F1A" w:rsidP="00195761"/>
        </w:tc>
        <w:tc>
          <w:tcPr>
            <w:tcW w:w="288" w:type="dxa"/>
          </w:tcPr>
          <w:p w:rsidR="00495F1A" w:rsidRDefault="00495F1A" w:rsidP="00195761">
            <w:pPr>
              <w:pStyle w:val="CopticCross"/>
            </w:pPr>
          </w:p>
        </w:tc>
        <w:tc>
          <w:tcPr>
            <w:tcW w:w="3960" w:type="dxa"/>
          </w:tcPr>
          <w:p w:rsidR="00495F1A" w:rsidRDefault="00495F1A" w:rsidP="001C29B4">
            <w:pPr>
              <w:pStyle w:val="CopticInd"/>
            </w:pPr>
            <w:r w:rsidRPr="001C29B4">
              <w:t>Ⲡⲉϥⲟⲩⲱⲛϩ ⲉ̀ⲃⲟⲗ ϣⲟⲡ ϩⲓϫⲉⲛ ⲡ̀ⲕⲁϩⲓ ⲛⲉⲙ ⲛ̀ϩ̀ⲣⲏⲓ ϧⲉⲛ ⲧ̀ⲫⲉ ⲁ̅ⲗ</w:t>
            </w:r>
          </w:p>
          <w:p w:rsidR="00495F1A" w:rsidRPr="00A742AC" w:rsidRDefault="00495F1A" w:rsidP="001C29B4">
            <w:pPr>
              <w:pStyle w:val="CoptIndEnd"/>
            </w:pPr>
            <w:r w:rsidRPr="001C29B4">
              <w:t>ϥ̀ⲛⲁϭⲓⲥⲓ ⲙ̀ⲡ̀ⲧⲁⲡ ⲛ̀ⲧⲉ ⲡⲉϥⲗⲁⲟⲥ</w:t>
            </w:r>
          </w:p>
        </w:tc>
      </w:tr>
      <w:tr w:rsidR="00495F1A" w:rsidTr="00195761">
        <w:trPr>
          <w:cantSplit/>
          <w:jc w:val="center"/>
        </w:trPr>
        <w:tc>
          <w:tcPr>
            <w:tcW w:w="288" w:type="dxa"/>
          </w:tcPr>
          <w:p w:rsidR="00495F1A" w:rsidRDefault="00495F1A" w:rsidP="00195761">
            <w:pPr>
              <w:pStyle w:val="CopticCross"/>
            </w:pPr>
            <w:r w:rsidRPr="00DA021C">
              <w:rPr>
                <w:lang w:val="en-CA"/>
              </w:rPr>
              <w:lastRenderedPageBreak/>
              <w:t>¿</w:t>
            </w:r>
          </w:p>
        </w:tc>
        <w:tc>
          <w:tcPr>
            <w:tcW w:w="3960" w:type="dxa"/>
          </w:tcPr>
          <w:p w:rsidR="00495F1A" w:rsidRPr="007425E1" w:rsidRDefault="00495F1A" w:rsidP="005832A1">
            <w:pPr>
              <w:pStyle w:val="EngInd"/>
              <w:rPr>
                <w:rFonts w:eastAsiaTheme="minorHAnsi"/>
              </w:rPr>
            </w:pPr>
            <w:r w:rsidRPr="007425E1">
              <w:rPr>
                <w:rFonts w:eastAsiaTheme="minorHAnsi"/>
              </w:rPr>
              <w:t>The praise of all His saints: Alleluia.</w:t>
            </w:r>
          </w:p>
          <w:p w:rsidR="00495F1A" w:rsidRPr="007425E1" w:rsidRDefault="00495F1A" w:rsidP="005832A1">
            <w:pPr>
              <w:pStyle w:val="EngIndEnd"/>
            </w:pPr>
            <w:r>
              <w:t>T</w:t>
            </w:r>
            <w:r w:rsidRPr="007425E1">
              <w:t xml:space="preserve">he </w:t>
            </w:r>
            <w:r>
              <w:t>sons</w:t>
            </w:r>
            <w:r w:rsidRPr="007425E1">
              <w:t xml:space="preserve"> of Israel, a people near </w:t>
            </w:r>
            <w:r>
              <w:t>to</w:t>
            </w:r>
            <w:r w:rsidRPr="007425E1">
              <w:t xml:space="preserve"> Him</w:t>
            </w:r>
            <w:r>
              <w:t>.</w:t>
            </w:r>
          </w:p>
        </w:tc>
        <w:tc>
          <w:tcPr>
            <w:tcW w:w="288" w:type="dxa"/>
          </w:tcPr>
          <w:p w:rsidR="00495F1A" w:rsidRDefault="00495F1A" w:rsidP="00195761"/>
        </w:tc>
        <w:tc>
          <w:tcPr>
            <w:tcW w:w="288" w:type="dxa"/>
          </w:tcPr>
          <w:p w:rsidR="00495F1A" w:rsidRDefault="00495F1A" w:rsidP="00195761">
            <w:pPr>
              <w:pStyle w:val="CopticCross"/>
            </w:pPr>
            <w:r>
              <w:t>¿</w:t>
            </w:r>
          </w:p>
        </w:tc>
        <w:tc>
          <w:tcPr>
            <w:tcW w:w="3960" w:type="dxa"/>
          </w:tcPr>
          <w:p w:rsidR="00495F1A" w:rsidRDefault="00495F1A" w:rsidP="001C29B4">
            <w:pPr>
              <w:pStyle w:val="CopticInd"/>
            </w:pPr>
            <w:r w:rsidRPr="001C29B4">
              <w:t xml:space="preserve">Ⲟⲩⲥ̀ⲙⲟⲩ ⲛ̀ⲧⲉ ⲛⲏⲉ̅ⲑ̅ⲩ ⲧⲏⲣⲟⲩ ⲛ̀ⲧⲁϥ ⲁ̅ⲗ </w:t>
            </w:r>
          </w:p>
          <w:p w:rsidR="00495F1A" w:rsidRPr="00A742AC" w:rsidRDefault="00495F1A" w:rsidP="001C29B4">
            <w:pPr>
              <w:pStyle w:val="CopticInd"/>
            </w:pPr>
            <w:r w:rsidRPr="001C29B4">
              <w:t>ⲛⲉⲛϣⲏⲣⲓ ⲙ̀Ⲡⲓⲥ̅ⲗ ⲡⲓⲗⲁⲟⲥ ⲉⲧϧⲉⲛⲧ ⲉ̀ⲣⲟϥ</w:t>
            </w:r>
          </w:p>
        </w:tc>
      </w:tr>
    </w:tbl>
    <w:p w:rsidR="00C46FC1" w:rsidRDefault="00C46FC1" w:rsidP="00C46FC1">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DA021C" w:rsidRPr="00A742AC" w:rsidTr="00DA021C">
        <w:trPr>
          <w:cantSplit/>
          <w:jc w:val="center"/>
        </w:trPr>
        <w:tc>
          <w:tcPr>
            <w:tcW w:w="288" w:type="dxa"/>
          </w:tcPr>
          <w:p w:rsidR="00DA021C" w:rsidRDefault="00DA021C" w:rsidP="00DA021C">
            <w:pPr>
              <w:pStyle w:val="CopticCross"/>
            </w:pPr>
          </w:p>
        </w:tc>
        <w:tc>
          <w:tcPr>
            <w:tcW w:w="3960" w:type="dxa"/>
          </w:tcPr>
          <w:p w:rsidR="00DA021C" w:rsidRPr="007425E1" w:rsidRDefault="00DA021C" w:rsidP="00DA021C">
            <w:pPr>
              <w:pStyle w:val="EngHangEnd"/>
              <w:jc w:val="center"/>
              <w:rPr>
                <w:rFonts w:eastAsiaTheme="minorHAnsi"/>
              </w:rPr>
            </w:pPr>
            <w:r>
              <w:rPr>
                <w:rFonts w:eastAsiaTheme="minorHAnsi"/>
              </w:rPr>
              <w:t>Alleluia. Alleluia. Alleluia.</w:t>
            </w:r>
          </w:p>
        </w:tc>
        <w:tc>
          <w:tcPr>
            <w:tcW w:w="288" w:type="dxa"/>
          </w:tcPr>
          <w:p w:rsidR="00DA021C" w:rsidRDefault="00DA021C" w:rsidP="00DA021C"/>
        </w:tc>
        <w:tc>
          <w:tcPr>
            <w:tcW w:w="288" w:type="dxa"/>
          </w:tcPr>
          <w:p w:rsidR="00DA021C" w:rsidRDefault="00DA021C" w:rsidP="00DA021C">
            <w:pPr>
              <w:pStyle w:val="CopticCross"/>
            </w:pPr>
          </w:p>
        </w:tc>
        <w:tc>
          <w:tcPr>
            <w:tcW w:w="3960" w:type="dxa"/>
          </w:tcPr>
          <w:p w:rsidR="00DA021C"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77" w:name="_Toc297322063"/>
      <w:bookmarkStart w:id="278" w:name="_Toc297407708"/>
      <w:bookmarkStart w:id="279" w:name="_Toc298445760"/>
      <w:bookmarkStart w:id="280" w:name="_Toc298681246"/>
      <w:bookmarkStart w:id="281" w:name="_Toc298447485"/>
      <w:r>
        <w:rPr>
          <w:lang w:val="en-US"/>
        </w:rPr>
        <w:t>Psalm 149</w:t>
      </w:r>
      <w:bookmarkEnd w:id="277"/>
      <w:bookmarkEnd w:id="278"/>
      <w:bookmarkEnd w:id="279"/>
      <w:bookmarkEnd w:id="280"/>
      <w:bookmarkEnd w:id="281"/>
    </w:p>
    <w:p w:rsidR="00DD5994" w:rsidRPr="00DD5994" w:rsidRDefault="00DD5994" w:rsidP="00495F1A">
      <w:pPr>
        <w:pStyle w:val="Heading5non-TOC"/>
        <w:rPr>
          <w:lang w:val="en-US"/>
        </w:rPr>
      </w:pPr>
      <w:r w:rsidRPr="00DD5994">
        <w:rPr>
          <w:lang w:val="en-US"/>
        </w:rPr>
        <w:t>Ⲯⲁⲗⲙⲟⲥ ⲣ</w:t>
      </w:r>
      <w:r w:rsidRPr="00DD5994">
        <w:rPr>
          <w:rFonts w:ascii="Times New Roman" w:hAnsi="Times New Roman" w:cs="Times New Roman"/>
          <w:lang w:val="en-US"/>
        </w:rPr>
        <w:t>̅</w:t>
      </w:r>
      <w:r w:rsidRPr="00DD5994">
        <w:rPr>
          <w:lang w:val="en-US"/>
        </w:rPr>
        <w:t>ⲙ</w:t>
      </w:r>
      <w:r w:rsidRPr="00DD5994">
        <w:rPr>
          <w:rFonts w:ascii="Times New Roman" w:hAnsi="Times New Roman" w:cs="Times New Roman"/>
          <w:lang w:val="en-US"/>
        </w:rPr>
        <w:t>̅</w:t>
      </w:r>
      <w:r w:rsidRPr="00DD5994">
        <w:rPr>
          <w:lang w:val="en-US"/>
        </w:rPr>
        <w:t>ⲑ</w:t>
      </w:r>
      <w:r w:rsidRPr="00DD5994">
        <w:rPr>
          <w:rFonts w:ascii="Times New Roman" w:hAnsi="Times New Roman" w:cs="Times New Roman"/>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Sing </w:t>
            </w:r>
            <w:r>
              <w:rPr>
                <w:rFonts w:eastAsiaTheme="minorHAnsi"/>
              </w:rPr>
              <w:t>to</w:t>
            </w:r>
            <w:r w:rsidRPr="007425E1">
              <w:rPr>
                <w:rFonts w:eastAsiaTheme="minorHAnsi"/>
              </w:rPr>
              <w:t xml:space="preserve"> the </w:t>
            </w:r>
            <w:r w:rsidRPr="00DA021C">
              <w:rPr>
                <w:rFonts w:eastAsiaTheme="minorHAnsi"/>
              </w:rPr>
              <w:t>Lord</w:t>
            </w:r>
            <w:r w:rsidRPr="007425E1">
              <w:rPr>
                <w:rFonts w:eastAsiaTheme="minorHAnsi"/>
              </w:rPr>
              <w:t xml:space="preserve"> a new song: Alleluia.</w:t>
            </w:r>
          </w:p>
          <w:p w:rsidR="00495F1A" w:rsidRPr="001A0083" w:rsidRDefault="00495F1A" w:rsidP="005832A1">
            <w:pPr>
              <w:pStyle w:val="EngIndEnd"/>
              <w:rPr>
                <w:szCs w:val="20"/>
              </w:rPr>
            </w:pPr>
            <w:r w:rsidRPr="007425E1">
              <w:t>And His praise in the church of the saints</w:t>
            </w:r>
            <w:r>
              <w:t>.</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Ϫⲱ ⲙ̀Ⲡⲟ̅ⲥ̅ ϧⲉⲛ ⲟⲩϫⲱ ⲙ̀ⲃⲉⲣⲓ ⲁ̅ⲗ</w:t>
            </w:r>
          </w:p>
          <w:p w:rsidR="00495F1A" w:rsidRPr="00A742AC" w:rsidRDefault="00495F1A" w:rsidP="00DD5994">
            <w:pPr>
              <w:pStyle w:val="CoptIndEnd"/>
            </w:pPr>
            <w:r w:rsidRPr="00DD5994">
              <w:t>ϫⲉ ⲁ̀ⲣⲉ ⲡⲉϥⲥ̀ⲙⲟⲩ ϧⲉⲛ ⲧ̀ⲉⲕ̀ⲕⲗⲏⲥⲓⲁ̀ ⲛ̀ⲧⲉ ⲛⲏⲉ̅ⲑ̅ⲩ</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Let Israel rejoice in Him that made him: Alleluia.</w:t>
            </w:r>
          </w:p>
          <w:p w:rsidR="00495F1A" w:rsidRPr="00195761" w:rsidRDefault="00495F1A" w:rsidP="005832A1">
            <w:pPr>
              <w:pStyle w:val="EngIndEnd"/>
              <w:rPr>
                <w:szCs w:val="22"/>
              </w:rPr>
            </w:pPr>
            <w:r w:rsidRPr="007425E1">
              <w:t xml:space="preserve">Let the </w:t>
            </w:r>
            <w:r>
              <w:t>son</w:t>
            </w:r>
            <w:r w:rsidRPr="007425E1">
              <w:t xml:space="preserve"> of </w:t>
            </w:r>
            <w:r>
              <w:t>rejoice</w:t>
            </w:r>
            <w:r w:rsidRPr="007425E1">
              <w:t xml:space="preserve"> in their King.</w:t>
            </w:r>
            <w:r w:rsidRPr="00195761">
              <w:rPr>
                <w:szCs w:val="22"/>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Ⲙⲁⲣⲉϥⲟⲩⲛⲟϥ ⲛ̀ϫⲉ Ⲡⲓⲥ̅ⲗ ⲉ̀ϫⲉⲛ ⲫⲏⲉ̀ⲧⲁϥⲑⲁⲙⲓⲟϥ</w:t>
            </w:r>
            <w:r>
              <w:t xml:space="preserve"> </w:t>
            </w:r>
            <w:r w:rsidRPr="00DD5994">
              <w:t>ⲁ̅ⲗ</w:t>
            </w:r>
          </w:p>
          <w:p w:rsidR="00495F1A" w:rsidRPr="00A742AC" w:rsidRDefault="00495F1A" w:rsidP="00DD5994">
            <w:pPr>
              <w:pStyle w:val="CoptIndEnd"/>
            </w:pPr>
            <w:r w:rsidRPr="00DD5994">
              <w:t>ⲛⲉⲛϣⲏⲣⲓ ⲛ̀Ⲥⲓⲱⲛ ⲙⲁⲣⲟⲩⲑⲉⲗⲏⲗ ⲉ̀ϫⲉⲛ ⲡⲟⲩⲟⲩⲣⲟ</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them praise His Name in the </w:t>
            </w:r>
            <w:commentRangeStart w:id="282"/>
            <w:r w:rsidRPr="007425E1">
              <w:rPr>
                <w:rFonts w:eastAsiaTheme="minorHAnsi"/>
              </w:rPr>
              <w:t>chorus</w:t>
            </w:r>
            <w:commentRangeEnd w:id="282"/>
            <w:r>
              <w:rPr>
                <w:rStyle w:val="CommentReference"/>
                <w:rFonts w:eastAsiaTheme="minorHAnsi" w:cstheme="minorBidi"/>
                <w:color w:val="auto"/>
                <w:lang w:val="en-CA"/>
              </w:rPr>
              <w:commentReference w:id="282"/>
            </w:r>
            <w:r w:rsidRPr="007425E1">
              <w:rPr>
                <w:rFonts w:eastAsiaTheme="minorHAnsi"/>
              </w:rPr>
              <w:t>: Alleluia.</w:t>
            </w:r>
          </w:p>
          <w:p w:rsidR="00495F1A" w:rsidRDefault="00495F1A" w:rsidP="005832A1">
            <w:pPr>
              <w:pStyle w:val="EngIndEnd"/>
            </w:pPr>
            <w:r w:rsidRPr="007425E1">
              <w:t xml:space="preserve">Let them sing praises </w:t>
            </w:r>
            <w:r>
              <w:t>to</w:t>
            </w:r>
            <w:r w:rsidRPr="007425E1">
              <w:t xml:space="preserve"> Him with the timbrel and harp.</w:t>
            </w:r>
            <w:r>
              <w:t xml:space="preserv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Ⲙⲁⲣⲟⲩⲥ̀ⲙⲟⲩ ⲉ̀ⲡⲉϥⲣⲁⲛ ⲉ̅ⲑ̅ⲩ ϧⲉⲛ ⲟⲩⲭⲟⲣⲟⲥ ⲁ̅ⲗ</w:t>
            </w:r>
          </w:p>
          <w:p w:rsidR="00495F1A" w:rsidRPr="00A742AC" w:rsidRDefault="00495F1A" w:rsidP="00DD5994">
            <w:pPr>
              <w:pStyle w:val="CoptIndEnd"/>
            </w:pPr>
            <w:r w:rsidRPr="00DD5994">
              <w:t>ϧⲉⲛ ⲟⲩⲕⲉⲙⲕⲉⲙ ⲛⲉⲙ ⲟⲩⲯⲁⲗⲧⲏⲣⲓⲟⲛ ⲙⲁⲣⲟⲩⲉⲣⲯⲁⲗⲓⲛ ⲉⲣⲟϥ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 xml:space="preserve">For the Lord takes pleasure in His people: Alleluia. </w:t>
            </w:r>
          </w:p>
          <w:p w:rsidR="00495F1A" w:rsidRPr="001A0083" w:rsidRDefault="00495F1A" w:rsidP="005832A1">
            <w:pPr>
              <w:pStyle w:val="EngIndEnd"/>
              <w:rPr>
                <w:szCs w:val="20"/>
              </w:rPr>
            </w:pPr>
            <w:r w:rsidRPr="007425E1">
              <w:t>He will exalt the meek with salvation.</w:t>
            </w:r>
            <w:r w:rsidRPr="001A0083">
              <w:rPr>
                <w:szCs w:val="20"/>
              </w:rPr>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 xml:space="preserve">Ϫⲉ Ⲡⲟ̅ⲥ̅ ⲛⲁϯⲙⲁϯ ⲉ̀ϫⲉⲛ ⲡⲉϥⲗⲁⲟⲥ ⲁ̅ⲗ </w:t>
            </w:r>
          </w:p>
          <w:p w:rsidR="00495F1A" w:rsidRPr="00A742AC" w:rsidRDefault="00495F1A" w:rsidP="00DD5994">
            <w:pPr>
              <w:pStyle w:val="CoptIndEnd"/>
            </w:pPr>
            <w:r w:rsidRPr="00DD5994">
              <w:t>ϥ̀ⲛⲁϭⲓⲥⲓ ⲛ̀ⲛⲓⲣⲉⲙⲣⲁⲩϣ ϧⲉⲛ ⲟⲩⲟⲩϫⲁⲓ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Let the saints </w:t>
            </w:r>
            <w:r>
              <w:rPr>
                <w:rFonts w:eastAsiaTheme="minorHAnsi"/>
              </w:rPr>
              <w:t>boast</w:t>
            </w:r>
            <w:commentRangeStart w:id="283"/>
            <w:r w:rsidRPr="007425E1">
              <w:rPr>
                <w:rFonts w:eastAsiaTheme="minorHAnsi"/>
              </w:rPr>
              <w:t xml:space="preserve"> </w:t>
            </w:r>
            <w:commentRangeEnd w:id="283"/>
            <w:r>
              <w:rPr>
                <w:rStyle w:val="CommentReference"/>
                <w:rFonts w:eastAsiaTheme="minorHAnsi" w:cstheme="minorBidi"/>
                <w:color w:val="auto"/>
                <w:lang w:val="en-CA"/>
              </w:rPr>
              <w:commentReference w:id="283"/>
            </w:r>
            <w:r w:rsidRPr="007425E1">
              <w:rPr>
                <w:rFonts w:eastAsiaTheme="minorHAnsi"/>
              </w:rPr>
              <w:t>in glory: Alleluia.</w:t>
            </w:r>
          </w:p>
          <w:p w:rsidR="00495F1A" w:rsidRPr="007425E1" w:rsidRDefault="00495F1A" w:rsidP="005832A1">
            <w:pPr>
              <w:pStyle w:val="EngIndEnd"/>
            </w:pPr>
            <w:r w:rsidRPr="007425E1">
              <w:t xml:space="preserve">Let them </w:t>
            </w:r>
            <w:commentRangeStart w:id="284"/>
            <w:r>
              <w:t>rejoice</w:t>
            </w:r>
            <w:r w:rsidRPr="007425E1">
              <w:t xml:space="preserve"> </w:t>
            </w:r>
            <w:commentRangeEnd w:id="284"/>
            <w:r>
              <w:rPr>
                <w:rStyle w:val="CommentReference"/>
                <w:rFonts w:cstheme="minorBidi"/>
                <w:color w:val="auto"/>
                <w:lang w:val="en-CA"/>
              </w:rPr>
              <w:commentReference w:id="284"/>
            </w:r>
            <w:r>
              <w:t>on</w:t>
            </w:r>
            <w:r w:rsidRPr="007425E1">
              <w:t xml:space="preserve"> their beds.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Ⲉⲩⲉ̀ϣⲟⲩϣⲟⲩ ⲙ̀ⲙⲱⲟⲩ ⲛ̀ϫⲉ ⲛⲏⲉ̅ⲑ̅ⲩ ϧⲉⲛ ⲟⲩⲱ̀ⲟⲩ ⲁ̅ⲗ</w:t>
            </w:r>
          </w:p>
          <w:p w:rsidR="00495F1A" w:rsidRPr="00A742AC" w:rsidRDefault="00495F1A" w:rsidP="00DD5994">
            <w:pPr>
              <w:pStyle w:val="CoptIndEnd"/>
            </w:pPr>
            <w:r w:rsidRPr="00DD5994">
              <w:t>ⲉⲩⲉ̀ⲑⲉⲗⲏⲗ ⲙ̀ⲙⲱⲟⲩ ϩⲓϫⲉⲛ ⲛⲟⲩⲙⲁⲛ̀ⲉⲛⲕⲟⲧ</w:t>
            </w:r>
          </w:p>
        </w:tc>
      </w:tr>
      <w:tr w:rsidR="00495F1A" w:rsidTr="00DA021C">
        <w:trPr>
          <w:cantSplit/>
          <w:jc w:val="center"/>
        </w:trPr>
        <w:tc>
          <w:tcPr>
            <w:tcW w:w="288" w:type="dxa"/>
          </w:tcPr>
          <w:p w:rsidR="00495F1A" w:rsidRDefault="00495F1A" w:rsidP="00DA021C">
            <w:pPr>
              <w:pStyle w:val="CopticCross"/>
            </w:pPr>
            <w:r>
              <w:lastRenderedPageBreak/>
              <w:t>¿</w:t>
            </w:r>
          </w:p>
        </w:tc>
        <w:tc>
          <w:tcPr>
            <w:tcW w:w="3960" w:type="dxa"/>
          </w:tcPr>
          <w:p w:rsidR="00495F1A" w:rsidRPr="007425E1" w:rsidRDefault="00495F1A" w:rsidP="005832A1">
            <w:pPr>
              <w:pStyle w:val="EngInd"/>
              <w:rPr>
                <w:rFonts w:eastAsiaTheme="minorHAnsi"/>
              </w:rPr>
            </w:pPr>
            <w:r>
              <w:rPr>
                <w:rFonts w:eastAsiaTheme="minorHAnsi"/>
              </w:rPr>
              <w:t xml:space="preserve">The exaltations of </w:t>
            </w:r>
            <w:r w:rsidRPr="007425E1">
              <w:rPr>
                <w:rFonts w:eastAsiaTheme="minorHAnsi"/>
              </w:rPr>
              <w:t xml:space="preserve">God </w:t>
            </w:r>
            <w:r>
              <w:rPr>
                <w:rFonts w:eastAsiaTheme="minorHAnsi"/>
              </w:rPr>
              <w:t>are</w:t>
            </w:r>
            <w:r w:rsidRPr="007425E1">
              <w:rPr>
                <w:rFonts w:eastAsiaTheme="minorHAnsi"/>
              </w:rPr>
              <w:t xml:space="preserve"> in their </w:t>
            </w:r>
            <w:commentRangeStart w:id="285"/>
            <w:r w:rsidRPr="007425E1">
              <w:rPr>
                <w:rFonts w:eastAsiaTheme="minorHAnsi"/>
              </w:rPr>
              <w:t>mouth</w:t>
            </w:r>
            <w:commentRangeEnd w:id="285"/>
            <w:r>
              <w:rPr>
                <w:rStyle w:val="CommentReference"/>
                <w:rFonts w:eastAsiaTheme="minorHAnsi" w:cstheme="minorBidi"/>
                <w:color w:val="auto"/>
                <w:lang w:val="en-CA"/>
              </w:rPr>
              <w:commentReference w:id="285"/>
            </w:r>
            <w:r w:rsidRPr="007425E1">
              <w:rPr>
                <w:rFonts w:eastAsiaTheme="minorHAnsi"/>
              </w:rPr>
              <w:t>: Alleluia.</w:t>
            </w:r>
          </w:p>
          <w:p w:rsidR="00495F1A" w:rsidRPr="007425E1" w:rsidRDefault="00495F1A" w:rsidP="005832A1">
            <w:pPr>
              <w:pStyle w:val="EngIndEnd"/>
            </w:pPr>
            <w:r>
              <w:t>And</w:t>
            </w:r>
            <w:r w:rsidRPr="007425E1">
              <w:t xml:space="preserve"> two-edged sword</w:t>
            </w:r>
            <w:r>
              <w:t>s</w:t>
            </w:r>
            <w:r w:rsidRPr="007425E1">
              <w:t xml:space="preserve"> in their hand.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Ⲛⲓϭⲓⲥⲓ ⲛ̀ⲧⲉ Ⲫϯ ⲉⲧⲭⲏ ϧⲉⲛ ⲧⲟⲩϣ̀ⲃⲱⲃⲓ ⲁ̅ⲗ</w:t>
            </w:r>
          </w:p>
          <w:p w:rsidR="00495F1A" w:rsidRPr="00A742AC" w:rsidRDefault="00495F1A" w:rsidP="00DD5994">
            <w:pPr>
              <w:pStyle w:val="CoptIndEnd"/>
            </w:pPr>
            <w:r w:rsidRPr="00DD5994">
              <w:t>ϩⲁⲛⲥⲏϥⲓ ⲛ̀ⲣⲟ ̀ⲥⲛⲁⲩ ⲉⲧⲭⲏ ϧⲉⲛ ⲛⲟⲩϫⲓϫ</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vengeance </w:t>
            </w:r>
            <w:r>
              <w:rPr>
                <w:rFonts w:eastAsiaTheme="minorHAnsi"/>
              </w:rPr>
              <w:t>among the nations</w:t>
            </w:r>
            <w:r w:rsidRPr="007425E1">
              <w:rPr>
                <w:rFonts w:eastAsiaTheme="minorHAnsi"/>
              </w:rPr>
              <w:t>: Alleluia.</w:t>
            </w:r>
          </w:p>
          <w:p w:rsidR="00495F1A" w:rsidRPr="007425E1" w:rsidRDefault="00495F1A" w:rsidP="005832A1">
            <w:pPr>
              <w:pStyle w:val="EngIndEnd"/>
            </w:pPr>
            <w:r w:rsidRPr="007425E1">
              <w:t xml:space="preserve">And </w:t>
            </w:r>
            <w:commentRangeStart w:id="286"/>
            <w:r>
              <w:t>rebukes</w:t>
            </w:r>
            <w:r w:rsidRPr="007425E1">
              <w:t xml:space="preserve"> </w:t>
            </w:r>
            <w:commentRangeEnd w:id="286"/>
            <w:r>
              <w:rPr>
                <w:rStyle w:val="CommentReference"/>
                <w:rFonts w:cstheme="minorBidi"/>
                <w:color w:val="auto"/>
                <w:lang w:val="en-CA"/>
              </w:rPr>
              <w:commentReference w:id="286"/>
            </w:r>
            <w:r w:rsidRPr="007425E1">
              <w:t xml:space="preserve">upon the people.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 xml:space="preserve">Ⲉⲡ̀ϫⲓⲛⲓ̀ⲣⲓ ⲛ̀ⲟⲩϭⲓⲙ̀ⲡ̀ϣⲓϣ ϧⲉⲛ ⲛⲓⲉⲑⲛⲟⲥ ⲁ̅ⲗ </w:t>
            </w:r>
          </w:p>
          <w:p w:rsidR="00495F1A" w:rsidRPr="00A742AC" w:rsidRDefault="00495F1A" w:rsidP="00DD5994">
            <w:pPr>
              <w:pStyle w:val="CoptIndEnd"/>
            </w:pPr>
            <w:r w:rsidRPr="00DD5994">
              <w:t>ⲛⲉⲙ ϩⲁⲛⲥⲟϩⲓ ϧⲉⲛ ⲛⲓⲗⲁⲟⲥ</w:t>
            </w:r>
          </w:p>
        </w:tc>
      </w:tr>
      <w:tr w:rsidR="00495F1A" w:rsidTr="00DA021C">
        <w:trPr>
          <w:cantSplit/>
          <w:jc w:val="center"/>
        </w:trPr>
        <w:tc>
          <w:tcPr>
            <w:tcW w:w="288" w:type="dxa"/>
          </w:tcPr>
          <w:p w:rsidR="00495F1A" w:rsidRDefault="00495F1A" w:rsidP="00DA021C">
            <w:pPr>
              <w:pStyle w:val="CopticCross"/>
            </w:pPr>
            <w:r>
              <w:t>¿</w:t>
            </w:r>
          </w:p>
        </w:tc>
        <w:tc>
          <w:tcPr>
            <w:tcW w:w="3960" w:type="dxa"/>
          </w:tcPr>
          <w:p w:rsidR="00495F1A" w:rsidRPr="007425E1" w:rsidRDefault="00495F1A" w:rsidP="005832A1">
            <w:pPr>
              <w:pStyle w:val="EngInd"/>
              <w:rPr>
                <w:rFonts w:eastAsiaTheme="minorHAnsi"/>
              </w:rPr>
            </w:pPr>
            <w:r w:rsidRPr="007425E1">
              <w:rPr>
                <w:rFonts w:eastAsiaTheme="minorHAnsi"/>
              </w:rPr>
              <w:t>To bind their kings with chains: Alleluia.</w:t>
            </w:r>
          </w:p>
          <w:p w:rsidR="00495F1A" w:rsidRPr="007425E1" w:rsidRDefault="00495F1A" w:rsidP="005832A1">
            <w:pPr>
              <w:pStyle w:val="EngIndEnd"/>
            </w:pPr>
            <w:r w:rsidRPr="007425E1">
              <w:t>And their nobles with iron</w:t>
            </w:r>
            <w:r>
              <w:t xml:space="preserve"> handcuffs</w:t>
            </w:r>
            <w:r w:rsidRPr="007425E1">
              <w:t xml:space="preserve">. </w:t>
            </w:r>
          </w:p>
        </w:tc>
        <w:tc>
          <w:tcPr>
            <w:tcW w:w="288" w:type="dxa"/>
          </w:tcPr>
          <w:p w:rsidR="00495F1A" w:rsidRDefault="00495F1A" w:rsidP="00DA021C"/>
        </w:tc>
        <w:tc>
          <w:tcPr>
            <w:tcW w:w="288" w:type="dxa"/>
          </w:tcPr>
          <w:p w:rsidR="00495F1A" w:rsidRDefault="00495F1A" w:rsidP="00DA021C">
            <w:pPr>
              <w:pStyle w:val="CopticCross"/>
            </w:pPr>
            <w:r>
              <w:t>¿</w:t>
            </w:r>
          </w:p>
        </w:tc>
        <w:tc>
          <w:tcPr>
            <w:tcW w:w="3960" w:type="dxa"/>
          </w:tcPr>
          <w:p w:rsidR="00495F1A" w:rsidRDefault="00495F1A" w:rsidP="00DD5994">
            <w:pPr>
              <w:pStyle w:val="CopticInd"/>
            </w:pPr>
            <w:r w:rsidRPr="00DD5994">
              <w:t>Ⲉ̀ⲡ̀ϫⲓⲛⲥⲱⲛϩ ⲛ̀ϩⲁⲛⲟⲩⲣⲱⲟⲩ ϧⲉⲛ ϩⲁⲛⲡⲉⲇⲏⲥ ⲁ̅ⲗ</w:t>
            </w:r>
          </w:p>
          <w:p w:rsidR="00495F1A" w:rsidRPr="00A742AC" w:rsidRDefault="00495F1A" w:rsidP="00DD5994">
            <w:pPr>
              <w:pStyle w:val="CoptIndEnd"/>
            </w:pPr>
            <w:r w:rsidRPr="00DD5994">
              <w:t>ⲛⲉⲙ ⲛⲏⲉⲧⲧⲁⲓⲏⲟⲩⲧ ⲛ̀ⲧⲱⲟⲩ ϧⲉⲛ ϩⲁⲛⲡⲉⲇⲏⲥ ⲛ̀ϫⲓϫ ⲙ̀ⲃⲉⲛⲓⲡⲓ</w:t>
            </w:r>
          </w:p>
        </w:tc>
      </w:tr>
      <w:tr w:rsidR="00495F1A" w:rsidTr="00DA021C">
        <w:trPr>
          <w:cantSplit/>
          <w:jc w:val="center"/>
        </w:trPr>
        <w:tc>
          <w:tcPr>
            <w:tcW w:w="288" w:type="dxa"/>
          </w:tcPr>
          <w:p w:rsidR="00495F1A" w:rsidRDefault="00495F1A" w:rsidP="00DA021C">
            <w:pPr>
              <w:pStyle w:val="CopticCross"/>
            </w:pPr>
          </w:p>
        </w:tc>
        <w:tc>
          <w:tcPr>
            <w:tcW w:w="3960" w:type="dxa"/>
          </w:tcPr>
          <w:p w:rsidR="00495F1A" w:rsidRPr="007425E1" w:rsidRDefault="00495F1A" w:rsidP="005832A1">
            <w:pPr>
              <w:pStyle w:val="EngInd"/>
              <w:rPr>
                <w:rFonts w:eastAsiaTheme="minorHAnsi"/>
              </w:rPr>
            </w:pPr>
            <w:r w:rsidRPr="007425E1">
              <w:rPr>
                <w:rFonts w:eastAsiaTheme="minorHAnsi"/>
              </w:rPr>
              <w:t xml:space="preserve">To execute </w:t>
            </w:r>
            <w:r>
              <w:rPr>
                <w:rFonts w:eastAsiaTheme="minorHAnsi"/>
              </w:rPr>
              <w:t>among</w:t>
            </w:r>
            <w:r w:rsidRPr="007425E1">
              <w:rPr>
                <w:rFonts w:eastAsiaTheme="minorHAnsi"/>
              </w:rPr>
              <w:t xml:space="preserve"> them the judgement written: Alleluia.</w:t>
            </w:r>
          </w:p>
          <w:p w:rsidR="00495F1A" w:rsidRPr="007425E1" w:rsidRDefault="00495F1A" w:rsidP="005832A1">
            <w:pPr>
              <w:pStyle w:val="EngIndEnd"/>
            </w:pPr>
            <w:r w:rsidRPr="007425E1">
              <w:t xml:space="preserve">This </w:t>
            </w:r>
            <w:r>
              <w:t>glory</w:t>
            </w:r>
            <w:r w:rsidRPr="007425E1">
              <w:t xml:space="preserve"> </w:t>
            </w:r>
            <w:r>
              <w:t>is for</w:t>
            </w:r>
            <w:r w:rsidRPr="007425E1">
              <w:t xml:space="preserve"> all His saints. </w:t>
            </w:r>
          </w:p>
        </w:tc>
        <w:tc>
          <w:tcPr>
            <w:tcW w:w="288" w:type="dxa"/>
          </w:tcPr>
          <w:p w:rsidR="00495F1A" w:rsidRDefault="00495F1A" w:rsidP="00DA021C"/>
        </w:tc>
        <w:tc>
          <w:tcPr>
            <w:tcW w:w="288" w:type="dxa"/>
          </w:tcPr>
          <w:p w:rsidR="00495F1A" w:rsidRDefault="00495F1A" w:rsidP="00DA021C">
            <w:pPr>
              <w:pStyle w:val="CopticCross"/>
            </w:pPr>
          </w:p>
        </w:tc>
        <w:tc>
          <w:tcPr>
            <w:tcW w:w="3960" w:type="dxa"/>
          </w:tcPr>
          <w:p w:rsidR="00495F1A" w:rsidRDefault="00495F1A" w:rsidP="00DD5994">
            <w:pPr>
              <w:pStyle w:val="CopticInd"/>
            </w:pPr>
            <w:r w:rsidRPr="00DD5994">
              <w:t>Ⲉ̀ⲡ̀ϫⲓⲛⲓ̀ⲣⲓ ⲛ̀ϧⲏⲧⲟⲩ ⲛ̀ⲟⲩϩⲁⲡ ⲉϥⲥ̀ϧⲏⲟⲩⲧ ⲁ̅ⲗ</w:t>
            </w:r>
          </w:p>
          <w:p w:rsidR="00495F1A" w:rsidRPr="00A742AC" w:rsidRDefault="00495F1A" w:rsidP="00DD5994">
            <w:pPr>
              <w:pStyle w:val="CoptIndEnd"/>
            </w:pPr>
            <w:r w:rsidRPr="00DD5994">
              <w:t>ⲡⲁⲓ ⲱ̀ⲟⲩ ⲫⲁⲓ ⲁϥϧⲟⲡ ϧⲉⲛ ⲛⲏⲉ̅ⲑ̅ⲩ ⲧⲏⲣⲟⲩ ⲛ̀ⲧⲁϥ</w:t>
            </w:r>
          </w:p>
        </w:tc>
      </w:tr>
    </w:tbl>
    <w:p w:rsidR="00DA021C" w:rsidRPr="00DA021C" w:rsidRDefault="00DA021C" w:rsidP="00DA021C">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791ACB" w:rsidRPr="00A742AC" w:rsidTr="00791ACB">
        <w:trPr>
          <w:cantSplit/>
          <w:jc w:val="center"/>
        </w:trPr>
        <w:tc>
          <w:tcPr>
            <w:tcW w:w="288" w:type="dxa"/>
          </w:tcPr>
          <w:p w:rsidR="00791ACB" w:rsidRDefault="00791ACB" w:rsidP="00791ACB">
            <w:pPr>
              <w:pStyle w:val="CopticCross"/>
            </w:pPr>
            <w:r>
              <w:t>¿</w:t>
            </w:r>
          </w:p>
        </w:tc>
        <w:tc>
          <w:tcPr>
            <w:tcW w:w="3960" w:type="dxa"/>
          </w:tcPr>
          <w:p w:rsidR="00791ACB" w:rsidRPr="007425E1" w:rsidRDefault="00791ACB" w:rsidP="00791ACB">
            <w:pPr>
              <w:pStyle w:val="EngHangEnd"/>
              <w:jc w:val="center"/>
              <w:rPr>
                <w:rFonts w:eastAsiaTheme="minorHAnsi"/>
              </w:rPr>
            </w:pPr>
            <w:r>
              <w:rPr>
                <w:rFonts w:eastAsiaTheme="minorHAnsi"/>
              </w:rPr>
              <w:t>Alleluia. Alleluia. Alleluia.</w:t>
            </w:r>
          </w:p>
        </w:tc>
        <w:tc>
          <w:tcPr>
            <w:tcW w:w="288" w:type="dxa"/>
          </w:tcPr>
          <w:p w:rsidR="00791ACB" w:rsidRDefault="00791ACB" w:rsidP="00791ACB"/>
        </w:tc>
        <w:tc>
          <w:tcPr>
            <w:tcW w:w="288" w:type="dxa"/>
          </w:tcPr>
          <w:p w:rsidR="00791ACB" w:rsidRDefault="00791ACB" w:rsidP="00791ACB">
            <w:pPr>
              <w:pStyle w:val="CopticCross"/>
            </w:pPr>
            <w:r>
              <w:t>¿</w:t>
            </w:r>
          </w:p>
        </w:tc>
        <w:tc>
          <w:tcPr>
            <w:tcW w:w="3960" w:type="dxa"/>
          </w:tcPr>
          <w:p w:rsidR="00791ACB" w:rsidRPr="00A742AC" w:rsidRDefault="00DD5994" w:rsidP="00DD5994">
            <w:pPr>
              <w:pStyle w:val="CopticVerse"/>
              <w:jc w:val="center"/>
            </w:pPr>
            <w:r w:rsidRPr="00DD5994">
              <w:t>ⲁ̅ⲗ ⲁ̅ⲗ ⲁ̅ⲗ</w:t>
            </w:r>
          </w:p>
        </w:tc>
      </w:tr>
    </w:tbl>
    <w:p w:rsidR="00A91873" w:rsidRDefault="00A91873" w:rsidP="00495F1A">
      <w:pPr>
        <w:pStyle w:val="Heading5"/>
        <w:rPr>
          <w:lang w:val="en-US"/>
        </w:rPr>
      </w:pPr>
      <w:bookmarkStart w:id="287" w:name="_Toc297322064"/>
      <w:bookmarkStart w:id="288" w:name="_Toc297407709"/>
      <w:bookmarkStart w:id="289" w:name="_Toc298445761"/>
      <w:bookmarkStart w:id="290" w:name="_Toc298681247"/>
      <w:bookmarkStart w:id="291" w:name="_Toc298447486"/>
      <w:r>
        <w:rPr>
          <w:lang w:val="en-US"/>
        </w:rPr>
        <w:t>Psalm 150</w:t>
      </w:r>
      <w:bookmarkEnd w:id="287"/>
      <w:bookmarkEnd w:id="288"/>
      <w:bookmarkEnd w:id="289"/>
      <w:bookmarkEnd w:id="290"/>
      <w:bookmarkEnd w:id="29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195761" w:rsidRDefault="00495F1A" w:rsidP="005832A1">
            <w:pPr>
              <w:pStyle w:val="EngIndEnd"/>
              <w:rPr>
                <w:szCs w:val="22"/>
              </w:rPr>
            </w:pPr>
            <w:r w:rsidRPr="00195761">
              <w:rPr>
                <w:szCs w:val="22"/>
              </w:rPr>
              <w:t xml:space="preserve"> </w:t>
            </w:r>
            <w:r w:rsidRPr="007425E1">
              <w:t xml:space="preserve">Praise </w:t>
            </w:r>
            <w:r w:rsidRPr="00791ACB">
              <w:t>God</w:t>
            </w:r>
            <w:r w:rsidRPr="007425E1">
              <w:t xml:space="preserve"> in all His saints: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D5994">
            <w:pPr>
              <w:pStyle w:val="CoptIndEnd"/>
            </w:pPr>
            <w:r w:rsidRPr="00DD5994">
              <w:t>Ⲥ̀ⲙⲟⲩ ⲉ̀Ⲫϯ ϧⲉⲛ ⲛⲏⲉ̅ⲑ̅ⲩ ⲧⲏⲣⲟⲩ ⲛ̀ⲧⲁϥ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91ACB" w:rsidRDefault="00495F1A" w:rsidP="005832A1">
            <w:pPr>
              <w:pStyle w:val="EngIndEnd"/>
            </w:pPr>
            <w:r w:rsidRPr="007425E1">
              <w:t>Praise Him in the firmament of His power: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D5994">
            <w:pPr>
              <w:pStyle w:val="CoptIndEnd"/>
            </w:pPr>
            <w:r w:rsidRPr="00DD5994">
              <w:t>Ⲥ̀ⲙⲟⲩ ⲉ̀ⲣⲟϥ ϧⲉⲛ ⲡⲓⲧⲁϫⲣⲟ ⲛ̀ⲧⲉ ⲧⲉϥϫⲟⲙ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91ACB" w:rsidRDefault="00495F1A" w:rsidP="005832A1">
            <w:pPr>
              <w:pStyle w:val="EngIndEnd"/>
              <w:rPr>
                <w:szCs w:val="20"/>
              </w:rPr>
            </w:pPr>
            <w:r w:rsidRPr="001A0083">
              <w:rPr>
                <w:szCs w:val="20"/>
              </w:rPr>
              <w:t xml:space="preserve"> </w:t>
            </w:r>
            <w:r w:rsidRPr="007425E1">
              <w:t>Praise Him for His mighty acts: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ⲉ̀ϩ̀ⲣⲏⲓ ϩⲓϫⲉⲛ ⲧⲉϥⲙⲉⲧϫⲱⲣⲓ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according to the </w:t>
            </w:r>
            <w:r>
              <w:t>abundance</w:t>
            </w:r>
            <w:r w:rsidRPr="007425E1">
              <w:t xml:space="preserve"> of His greatness: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ⲕⲁⲧⲁ ⲡ̀ⲁ̀ϣⲁⲓ ⲛ̀ⲧⲉ ⲧⲉϥⲙⲉⲧⲛⲓϣϯ ⲁ̅ⲗ</w:t>
            </w:r>
          </w:p>
        </w:tc>
      </w:tr>
      <w:tr w:rsidR="00495F1A" w:rsidTr="00791ACB">
        <w:trPr>
          <w:cantSplit/>
          <w:jc w:val="center"/>
        </w:trPr>
        <w:tc>
          <w:tcPr>
            <w:tcW w:w="288" w:type="dxa"/>
          </w:tcPr>
          <w:p w:rsidR="00495F1A" w:rsidRDefault="00495F1A" w:rsidP="00791ACB">
            <w:pPr>
              <w:pStyle w:val="CopticCross"/>
            </w:pPr>
            <w:r>
              <w:lastRenderedPageBreak/>
              <w:t>¿</w:t>
            </w:r>
          </w:p>
        </w:tc>
        <w:tc>
          <w:tcPr>
            <w:tcW w:w="3960" w:type="dxa"/>
          </w:tcPr>
          <w:p w:rsidR="00495F1A" w:rsidRPr="007425E1" w:rsidRDefault="00495F1A" w:rsidP="005832A1">
            <w:pPr>
              <w:pStyle w:val="EngIndEnd"/>
            </w:pPr>
            <w:r w:rsidRPr="007425E1">
              <w:t xml:space="preserve"> Praise Him with the sound of the trumpet: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D52F54">
            <w:pPr>
              <w:pStyle w:val="CoptIndEnd"/>
            </w:pPr>
            <w:r w:rsidRPr="00D52F54">
              <w:t>Ⲥ̀ⲙⲟⲩ ⲉ̀ⲣⲟϥ ϧⲉⲛ ⲟⲩⲥ̀ⲙⲏ ⲛ̀ⲥⲁⲗⲡⲓⲅⲅⲟⲥ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 Praise Him with </w:t>
            </w:r>
            <w:commentRangeStart w:id="292"/>
            <w:r w:rsidRPr="007425E1">
              <w:t xml:space="preserve">psaltery </w:t>
            </w:r>
            <w:commentRangeEnd w:id="292"/>
            <w:r>
              <w:rPr>
                <w:rStyle w:val="CommentReference"/>
                <w:rFonts w:cstheme="minorBidi"/>
                <w:color w:val="auto"/>
                <w:lang w:val="en-CA"/>
              </w:rPr>
              <w:commentReference w:id="292"/>
            </w:r>
            <w:r w:rsidRPr="007425E1">
              <w:t>and harp: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D52F54">
            <w:pPr>
              <w:pStyle w:val="CoptIndEnd"/>
            </w:pPr>
            <w:r w:rsidRPr="00D52F54">
              <w:t>Ⲥ̀ⲙⲟⲩ ⲉ̀ⲣⲟϥ ϧⲉⲛ ⲟⲩⲯⲁⲗⲧⲏⲣⲓⲟⲛ ⲛⲉⲙ ⲟⲩⲕⲩⲑⲁⲣⲁ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 xml:space="preserve"> Praise Him with timbrel and </w:t>
            </w:r>
            <w:commentRangeStart w:id="293"/>
            <w:r w:rsidRPr="007425E1">
              <w:t>chorus</w:t>
            </w:r>
            <w:commentRangeEnd w:id="293"/>
            <w:r>
              <w:rPr>
                <w:rStyle w:val="CommentReference"/>
                <w:rFonts w:cstheme="minorBidi"/>
                <w:color w:val="auto"/>
                <w:lang w:val="en-CA"/>
              </w:rPr>
              <w:commentReference w:id="293"/>
            </w:r>
            <w:r w:rsidRPr="007425E1">
              <w:t>: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ϩⲁⲛⲕⲉⲙⲕⲉⲙ ⲛⲉⲙ ϩⲁⲛⲭⲟⲣⲟⲥ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with strings and </w:t>
            </w:r>
            <w:r>
              <w:t>instruments</w:t>
            </w:r>
            <w:r w:rsidRPr="007425E1">
              <w: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Ⲥ̀ⲙⲟⲩ ⲉ̀ⲣⲟϥ ϧⲉⲛ ϩⲁⲛⲕⲁⲡ ⲛⲉⲙ ⲟⲩⲟⲣⲅⲁⲛⲟⲛ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Praise Him with pleasant-sounding cymbals: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Ⲥ̀ⲙⲟⲩ ⲉ̀ⲣⲟϥ ϧⲉⲛ ϩⲁⲛⲕⲩⲙⲃⲁⲗⲟⲛ ⲉ̀ⲛⲉⲥⲉ ⲧⲟⲩⲥ̀ⲙⲏ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 xml:space="preserve">Praise Him </w:t>
            </w:r>
            <w:r>
              <w:t>with</w:t>
            </w:r>
            <w:r w:rsidRPr="007425E1">
              <w:t xml:space="preserve"> the cymbals of joy: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cInd"/>
            </w:pPr>
            <w:r w:rsidRPr="006C7684">
              <w:t>Ⲥ̀ⲙⲟⲩ ⲉ̀ⲣⲟϥ ϧⲉⲛ ϩⲁⲛⲕⲩⲙⲃⲁⲗⲟⲛ ⲛ̀ⲧⲉ ⲟⲩⲉ̀ϣ̀ⲗⲏⲗⲟⲩⲓ̀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Let everything that has breath praise the Name of the Lord our God: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Ⲛⲓϥⲓ ⲛⲓⲃⲉⲛ ⲙⲁⲣⲟⲩⲥ̀ⲙⲟⲩ ⲧⲏⲣⲟⲩ ⲉ̀ⲫ̀ⲣⲁⲛ ⲙ̀Ⲡⲟ̅ⲥ̅ Ⲡⲉⲛⲛⲟⲩϯ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rsidRPr="007425E1">
              <w:t>Glory to the Father and the Son and the Holy Spirit: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Ⲇⲟⲝⲁ Ⲡⲁⲧⲣⲓ ⲕⲉ Ⲩ̀ⲓⲱ̀ ⲕⲉ ⲁ̀ⲅⲓⲱ̀ Ⲡⲛ̅ⲁⲧⲓ ⲁ̅ⲗ</w:t>
            </w:r>
          </w:p>
        </w:tc>
      </w:tr>
      <w:tr w:rsidR="00495F1A" w:rsidTr="00791ACB">
        <w:trPr>
          <w:cantSplit/>
          <w:jc w:val="center"/>
        </w:trPr>
        <w:tc>
          <w:tcPr>
            <w:tcW w:w="288" w:type="dxa"/>
          </w:tcPr>
          <w:p w:rsidR="00495F1A" w:rsidRDefault="00495F1A" w:rsidP="00791ACB">
            <w:pPr>
              <w:pStyle w:val="CopticCross"/>
            </w:pPr>
            <w:r>
              <w:t>¿</w:t>
            </w:r>
          </w:p>
        </w:tc>
        <w:tc>
          <w:tcPr>
            <w:tcW w:w="3960" w:type="dxa"/>
          </w:tcPr>
          <w:p w:rsidR="00495F1A" w:rsidRPr="007425E1" w:rsidRDefault="00495F1A" w:rsidP="005832A1">
            <w:pPr>
              <w:pStyle w:val="EngIndEnd"/>
            </w:pPr>
            <w:r w:rsidRPr="007425E1">
              <w:t>Now, and forever, and to the age of ages. Amen. Alleluia.</w:t>
            </w:r>
          </w:p>
        </w:tc>
        <w:tc>
          <w:tcPr>
            <w:tcW w:w="288" w:type="dxa"/>
          </w:tcPr>
          <w:p w:rsidR="00495F1A" w:rsidRDefault="00495F1A" w:rsidP="00791ACB"/>
        </w:tc>
        <w:tc>
          <w:tcPr>
            <w:tcW w:w="288" w:type="dxa"/>
          </w:tcPr>
          <w:p w:rsidR="00495F1A" w:rsidRDefault="00495F1A" w:rsidP="00791ACB">
            <w:pPr>
              <w:pStyle w:val="CopticCross"/>
            </w:pPr>
            <w:r>
              <w:t>¿</w:t>
            </w:r>
          </w:p>
        </w:tc>
        <w:tc>
          <w:tcPr>
            <w:tcW w:w="3960" w:type="dxa"/>
          </w:tcPr>
          <w:p w:rsidR="00495F1A" w:rsidRPr="00A742AC" w:rsidRDefault="00495F1A" w:rsidP="006C7684">
            <w:pPr>
              <w:pStyle w:val="CoptIndEnd"/>
            </w:pPr>
            <w:r w:rsidRPr="006C7684">
              <w:t>Ⲕⲉ ⲛⲩⲛ ⲕⲉ ⲁ̀ⲓ̀ ⲕⲉ ⲓⲥ ⲧⲟⲩⲥ ⲉ̀ⲱ̀ⲛⲁⲥ ⲧⲱⲛ ⲉ̀ⲱ̀ⲛⲱⲛ ⲁ̀ⲙⲏⲛ ⲁ̅ⲗ</w:t>
            </w:r>
          </w:p>
        </w:tc>
      </w:tr>
      <w:tr w:rsidR="00495F1A" w:rsidTr="00791ACB">
        <w:trPr>
          <w:cantSplit/>
          <w:jc w:val="center"/>
        </w:trPr>
        <w:tc>
          <w:tcPr>
            <w:tcW w:w="288" w:type="dxa"/>
          </w:tcPr>
          <w:p w:rsidR="00495F1A" w:rsidRDefault="00495F1A" w:rsidP="00791ACB">
            <w:pPr>
              <w:pStyle w:val="CopticCross"/>
            </w:pPr>
          </w:p>
        </w:tc>
        <w:tc>
          <w:tcPr>
            <w:tcW w:w="3960" w:type="dxa"/>
          </w:tcPr>
          <w:p w:rsidR="00495F1A" w:rsidRPr="007425E1" w:rsidRDefault="00495F1A" w:rsidP="005832A1">
            <w:pPr>
              <w:pStyle w:val="EngIndEnd"/>
            </w:pPr>
            <w:r>
              <w:t xml:space="preserve">Alleluia. Alleluia. </w:t>
            </w:r>
            <w:r w:rsidRPr="007425E1">
              <w:t>Glory be to our God: Alleluia.</w:t>
            </w:r>
          </w:p>
        </w:tc>
        <w:tc>
          <w:tcPr>
            <w:tcW w:w="288" w:type="dxa"/>
          </w:tcPr>
          <w:p w:rsidR="00495F1A" w:rsidRDefault="00495F1A" w:rsidP="00791ACB"/>
        </w:tc>
        <w:tc>
          <w:tcPr>
            <w:tcW w:w="288" w:type="dxa"/>
          </w:tcPr>
          <w:p w:rsidR="00495F1A" w:rsidRDefault="00495F1A" w:rsidP="00791ACB">
            <w:pPr>
              <w:pStyle w:val="CopticCross"/>
            </w:pPr>
          </w:p>
        </w:tc>
        <w:tc>
          <w:tcPr>
            <w:tcW w:w="3960" w:type="dxa"/>
          </w:tcPr>
          <w:p w:rsidR="00495F1A" w:rsidRPr="00A742AC" w:rsidRDefault="00495F1A" w:rsidP="006C7684">
            <w:pPr>
              <w:pStyle w:val="CoptIndEnd"/>
            </w:pPr>
            <w:r w:rsidRPr="006C7684">
              <w:t>Ⲡⲓⲱ̀ⲟⲩ ⲫⲁ Ⲡⲉⲛⲛⲟⲩϯ ⲡⲉ ⲁ̅ⲗ</w:t>
            </w:r>
          </w:p>
        </w:tc>
      </w:tr>
    </w:tbl>
    <w:p w:rsidR="00A873DD" w:rsidRDefault="00A873DD" w:rsidP="00495F1A">
      <w:pPr>
        <w:pStyle w:val="Heading4"/>
        <w:rPr>
          <w:lang w:val="en-US"/>
        </w:rPr>
      </w:pPr>
      <w:bookmarkStart w:id="294" w:name="_Toc298681248"/>
      <w:bookmarkStart w:id="295" w:name="_Toc308441903"/>
      <w:bookmarkStart w:id="296" w:name="_Toc297322065"/>
      <w:bookmarkStart w:id="297" w:name="_Toc297407710"/>
      <w:bookmarkStart w:id="298" w:name="_Toc298445762"/>
      <w:r>
        <w:rPr>
          <w:lang w:val="en-US"/>
        </w:rPr>
        <w:t>Sunday</w:t>
      </w:r>
      <w:bookmarkEnd w:id="294"/>
      <w:bookmarkEnd w:id="295"/>
    </w:p>
    <w:p w:rsidR="00232F08" w:rsidRPr="00232F08" w:rsidRDefault="00A460AD" w:rsidP="00495F1A">
      <w:pPr>
        <w:pStyle w:val="Rubric"/>
        <w:rPr>
          <w:lang w:val="en-US"/>
        </w:rPr>
      </w:pPr>
      <w:r>
        <w:rPr>
          <w:lang w:val="en-US"/>
        </w:rPr>
        <w:t xml:space="preserve">Any appropriate seasonal Psali may be said. See page </w:t>
      </w:r>
      <w:r w:rsidR="004A323C">
        <w:rPr>
          <w:lang w:val="en-US"/>
        </w:rPr>
        <w:fldChar w:fldCharType="begin"/>
      </w:r>
      <w:r>
        <w:rPr>
          <w:lang w:val="en-US"/>
        </w:rPr>
        <w:instrText xml:space="preserve"> PAGEREF _Ref299220783 \h </w:instrText>
      </w:r>
      <w:r w:rsidR="004A323C">
        <w:rPr>
          <w:lang w:val="en-US"/>
        </w:rPr>
      </w:r>
      <w:r w:rsidR="004A323C">
        <w:rPr>
          <w:lang w:val="en-US"/>
        </w:rPr>
        <w:fldChar w:fldCharType="separate"/>
      </w:r>
      <w:r w:rsidR="000E219A">
        <w:rPr>
          <w:b/>
          <w:bCs/>
          <w:noProof/>
          <w:lang w:val="en-US"/>
        </w:rPr>
        <w:t>Error! Bookmark not defined.</w:t>
      </w:r>
      <w:r w:rsidR="004A323C">
        <w:rPr>
          <w:lang w:val="en-US"/>
        </w:rPr>
        <w:fldChar w:fldCharType="end"/>
      </w:r>
      <w:r>
        <w:rPr>
          <w:lang w:val="en-US"/>
        </w:rPr>
        <w:t>.</w:t>
      </w:r>
      <w:bookmarkEnd w:id="296"/>
      <w:bookmarkEnd w:id="297"/>
      <w:bookmarkEnd w:id="298"/>
    </w:p>
    <w:p w:rsidR="00F54100" w:rsidRDefault="00F54100" w:rsidP="00495F1A">
      <w:pPr>
        <w:pStyle w:val="Heading5"/>
        <w:rPr>
          <w:lang w:val="en-US"/>
        </w:rPr>
      </w:pPr>
      <w:bookmarkStart w:id="299" w:name="_Toc297322066"/>
      <w:bookmarkStart w:id="300" w:name="_Toc297407711"/>
      <w:bookmarkStart w:id="301" w:name="_Toc298445763"/>
      <w:bookmarkStart w:id="302" w:name="_Toc298447488"/>
      <w:bookmarkStart w:id="303" w:name="_Toc308441905"/>
      <w:r>
        <w:rPr>
          <w:lang w:val="en-US"/>
        </w:rPr>
        <w:lastRenderedPageBreak/>
        <w:t>The Sunday Psali for the Lord</w:t>
      </w:r>
      <w:bookmarkEnd w:id="299"/>
      <w:bookmarkEnd w:id="300"/>
      <w:bookmarkEnd w:id="301"/>
      <w:bookmarkEnd w:id="302"/>
      <w:bookmarkEnd w:id="303"/>
    </w:p>
    <w:p w:rsidR="00CE3852" w:rsidRPr="00CE3852" w:rsidRDefault="00CE3852" w:rsidP="00495F1A">
      <w:pPr>
        <w:pStyle w:val="Heading5non-TOC"/>
        <w:rPr>
          <w:lang w:val="en-US"/>
        </w:rPr>
      </w:pPr>
      <w:r w:rsidRPr="00CE3852">
        <w:rPr>
          <w:highlight w:val="yellow"/>
          <w:lang w:val="en-US"/>
        </w:rPr>
        <w:t>- Ⲏ</w:t>
      </w:r>
      <w:r w:rsidRPr="00CE3852">
        <w:rPr>
          <w:rFonts w:ascii="Times New Roman" w:hAnsi="Times New Roman" w:cs="Times New Roman"/>
          <w:highlight w:val="yellow"/>
          <w:lang w:val="en-US"/>
        </w:rPr>
        <w:t>̀</w:t>
      </w:r>
      <w:r w:rsidRPr="00CE3852">
        <w:rPr>
          <w:highlight w:val="yellow"/>
          <w:lang w:val="en-US"/>
        </w:rPr>
        <w:t>ⲭⲟⲥ Ⲁⲇⲁⲙ ⲡⲓⲁ</w:t>
      </w:r>
      <w:r w:rsidRPr="00CE3852">
        <w:rPr>
          <w:rFonts w:ascii="Times New Roman" w:hAnsi="Times New Roman" w:cs="Times New Roman"/>
          <w:highlight w:val="yellow"/>
          <w:lang w:val="en-US"/>
        </w:rPr>
        <w:t>̅</w:t>
      </w:r>
      <w:r w:rsidRPr="00CE3852">
        <w:rPr>
          <w:highlight w:val="yellow"/>
          <w:lang w:val="en-US"/>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 xml:space="preserve">I sought after You, </w:t>
            </w:r>
          </w:p>
          <w:p w:rsidR="005832A1" w:rsidRDefault="005832A1" w:rsidP="005832A1">
            <w:pPr>
              <w:pStyle w:val="EngHang"/>
            </w:pPr>
            <w:r>
              <w:t>From the depth of my heart:</w:t>
            </w:r>
          </w:p>
          <w:p w:rsidR="005832A1" w:rsidRDefault="005832A1" w:rsidP="005832A1">
            <w:pPr>
              <w:pStyle w:val="EngHang"/>
            </w:pPr>
            <w:r>
              <w:t>My Lord Jesus,</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Ⲁⲓⲕⲱϯ ⲛ̀ⲥⲱⲕ</w:t>
            </w:r>
          </w:p>
          <w:p w:rsidR="005832A1" w:rsidRDefault="005832A1" w:rsidP="00010BD3">
            <w:pPr>
              <w:pStyle w:val="CopticVersemulti-line"/>
            </w:pPr>
            <w:r w:rsidRPr="00CE3852">
              <w:t>ϧⲉⲛ ⲡ̀ϣⲱⲕ ⲙ̀ⲡⲁϩⲏⲧ</w:t>
            </w:r>
          </w:p>
          <w:p w:rsidR="005832A1" w:rsidRDefault="005832A1" w:rsidP="00010BD3">
            <w:pPr>
              <w:pStyle w:val="CopticVersemulti-line"/>
            </w:pPr>
            <w:r w:rsidRPr="00CE3852">
              <w:t>ⲡⲁⲟ̅ⲥ̅ Ⲓⲏ̅ⲥ</w:t>
            </w:r>
          </w:p>
          <w:p w:rsidR="005832A1" w:rsidRPr="00A742AC" w:rsidRDefault="005832A1" w:rsidP="00010BD3">
            <w:pPr>
              <w:pStyle w:val="CopticVersemulti-line"/>
            </w:pPr>
            <w:r w:rsidRPr="00CE3852">
              <w:t>ⲁⲣⲓⲃⲟⲏⲑⲓⲛ ⲉ</w:t>
            </w:r>
            <w:r>
              <w:t>̀</w:t>
            </w:r>
            <w:r w:rsidRPr="00CE3852">
              <w:t>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Loosen all the bonds</w:t>
            </w:r>
          </w:p>
          <w:p w:rsidR="005832A1" w:rsidRDefault="005832A1" w:rsidP="005832A1">
            <w:pPr>
              <w:pStyle w:val="EngHang"/>
            </w:pPr>
            <w:r>
              <w:t>Of sin from me:</w:t>
            </w:r>
          </w:p>
          <w:p w:rsidR="005832A1" w:rsidRDefault="005832A1" w:rsidP="005832A1">
            <w:pPr>
              <w:pStyle w:val="EngHang"/>
            </w:pPr>
            <w:r>
              <w:t>My Lord Jesus Christ,</w:t>
            </w:r>
          </w:p>
          <w:p w:rsidR="005832A1" w:rsidRPr="001A0083"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Ⲃⲱⲗ ⲉⲃⲟⲗ ϩⲁⲣⲟⲓ</w:t>
            </w:r>
          </w:p>
          <w:p w:rsidR="005832A1" w:rsidRDefault="005832A1" w:rsidP="00010BD3">
            <w:pPr>
              <w:pStyle w:val="CopticVersemulti-line"/>
            </w:pPr>
            <w:r w:rsidRPr="00CE3852">
              <w:t>ⲛ̀ⲛⲓⲥ̀ⲛⲁⲩϩ ⲛ̀ⲧⲉ ⲫ̀ⲛⲟⲃⲓ</w:t>
            </w:r>
          </w:p>
          <w:p w:rsidR="005832A1" w:rsidRPr="00A742AC" w:rsidRDefault="005832A1" w:rsidP="00BB5D46">
            <w:pPr>
              <w:pStyle w:val="CopticVerse"/>
            </w:pPr>
            <w:r w:rsidRPr="00CE3852">
              <w:t>ⲡⲁⲟ̅ⲥ̅ Ⲓⲏ̅ⲥ Ⲡⲭ̅ⲥ</w:t>
            </w:r>
            <w:r>
              <w:t xml:space="preserve"> </w:t>
            </w:r>
            <w:r w:rsidRPr="00CE3852">
              <w:t>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Be a help to me</w:t>
            </w:r>
          </w:p>
          <w:p w:rsidR="005832A1" w:rsidRDefault="005832A1" w:rsidP="005832A1">
            <w:pPr>
              <w:pStyle w:val="EngHang"/>
            </w:pPr>
            <w:r>
              <w:t>So that You may save me:</w:t>
            </w:r>
          </w:p>
          <w:p w:rsidR="005832A1" w:rsidRDefault="005832A1" w:rsidP="005832A1">
            <w:pPr>
              <w:pStyle w:val="EngHang"/>
            </w:pPr>
            <w:r>
              <w:t>My Lord Jesus,</w:t>
            </w:r>
          </w:p>
          <w:p w:rsidR="005832A1" w:rsidRPr="00195761" w:rsidRDefault="005832A1" w:rsidP="005832A1">
            <w:pPr>
              <w:pStyle w:val="EngHangEnd"/>
              <w:rPr>
                <w:szCs w:val="22"/>
              </w:rPr>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 xml:space="preserve">Ⲅⲉⲛⲧⲏⲓ ⲙ̀ⲃⲟⲏⲑⲟⲥ </w:t>
            </w:r>
            <w:r w:rsidRPr="00BB5D46">
              <w:rPr>
                <w:highlight w:val="yellow"/>
              </w:rPr>
              <w:t>ⲛⲏⲓ</w:t>
            </w:r>
          </w:p>
          <w:p w:rsidR="005832A1" w:rsidRDefault="005832A1" w:rsidP="00010BD3">
            <w:pPr>
              <w:pStyle w:val="CopticVersemulti-line"/>
            </w:pPr>
            <w:r w:rsidRPr="00CE3852">
              <w:t>ⲉⲑⲣⲉⲕⲥⲱϯ ⲙ̀ⲙⲟⲓ</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Default="005832A1" w:rsidP="005832A1">
            <w:pPr>
              <w:pStyle w:val="EngHang"/>
            </w:pPr>
            <w:r>
              <w:t>My your goodness</w:t>
            </w:r>
          </w:p>
          <w:p w:rsidR="005832A1" w:rsidRDefault="005832A1" w:rsidP="005832A1">
            <w:pPr>
              <w:pStyle w:val="EngHang"/>
            </w:pPr>
            <w:r>
              <w:t>Come to me quickly:</w:t>
            </w:r>
          </w:p>
          <w:p w:rsidR="005832A1" w:rsidRDefault="005832A1" w:rsidP="005832A1">
            <w:pPr>
              <w:pStyle w:val="EngHang"/>
            </w:pPr>
            <w:r>
              <w:t>My Lord Jesus Christ</w:t>
            </w:r>
          </w:p>
          <w:p w:rsidR="005832A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Ⲇⲉⲕⲙⲉⲧⲁⲅⲁⲑⲟⲥ</w:t>
            </w:r>
          </w:p>
          <w:p w:rsidR="005832A1" w:rsidRDefault="005832A1" w:rsidP="00010BD3">
            <w:pPr>
              <w:pStyle w:val="CopticVersemulti-line"/>
            </w:pPr>
            <w:r w:rsidRPr="00CE3852">
              <w:t>ⲙⲁⲣⲉⲥⲧⲁϩⲟⲓ ⲛ̀ⲭⲱⲗⲉⲙ</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rPr>
                <w:rFonts w:eastAsiaTheme="minorHAnsi"/>
              </w:rPr>
            </w:pPr>
            <w:r>
              <w:rPr>
                <w:rFonts w:eastAsiaTheme="minorHAnsi"/>
              </w:rPr>
              <w:t>Overshadow me</w:t>
            </w:r>
          </w:p>
          <w:p w:rsidR="005832A1" w:rsidRDefault="005832A1" w:rsidP="005832A1">
            <w:pPr>
              <w:pStyle w:val="EngHang"/>
              <w:rPr>
                <w:rFonts w:eastAsiaTheme="minorHAnsi"/>
              </w:rPr>
            </w:pPr>
            <w:r>
              <w:rPr>
                <w:rFonts w:eastAsiaTheme="minorHAnsi"/>
              </w:rPr>
              <w:t>W</w:t>
            </w:r>
            <w:r w:rsidRPr="007425E1">
              <w:rPr>
                <w:rFonts w:eastAsiaTheme="minorHAnsi"/>
              </w:rPr>
              <w:t xml:space="preserve">ith the shadow of </w:t>
            </w:r>
            <w:r>
              <w:rPr>
                <w:rFonts w:eastAsiaTheme="minorHAnsi"/>
              </w:rPr>
              <w:t>Your</w:t>
            </w:r>
            <w:r w:rsidRPr="007425E1">
              <w:rPr>
                <w:rFonts w:eastAsiaTheme="minorHAnsi"/>
              </w:rPr>
              <w:t xml:space="preserve"> wings:</w:t>
            </w:r>
          </w:p>
          <w:p w:rsidR="005832A1" w:rsidRDefault="005832A1" w:rsidP="005832A1">
            <w:pPr>
              <w:pStyle w:val="EngHang"/>
              <w:rPr>
                <w:rFonts w:eastAsiaTheme="minorHAnsi"/>
              </w:rPr>
            </w:pPr>
            <w:r>
              <w:rPr>
                <w:rFonts w:eastAsiaTheme="minorHAnsi"/>
              </w:rPr>
              <w:t>My Lord Jesus,</w:t>
            </w:r>
          </w:p>
          <w:p w:rsidR="005832A1" w:rsidRPr="001A0083" w:rsidRDefault="005832A1" w:rsidP="005832A1">
            <w:pPr>
              <w:pStyle w:val="EngHangEnd"/>
            </w:pPr>
            <w:r>
              <w:rPr>
                <w:rFonts w:eastAsiaTheme="minorHAnsi"/>
              </w:rPr>
              <w:t>H</w:t>
            </w:r>
            <w:r w:rsidRPr="007425E1">
              <w:rPr>
                <w:rFonts w:eastAsiaTheme="minorHAnsi"/>
              </w:rPr>
              <w:t>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Ⲉⲕⲉⲣϧⲏⲓⲃⲓ ⲉϫⲱⲓ</w:t>
            </w:r>
          </w:p>
          <w:p w:rsidR="005832A1" w:rsidRDefault="005832A1" w:rsidP="00010BD3">
            <w:pPr>
              <w:pStyle w:val="CopticVersemulti-line"/>
            </w:pPr>
            <w:r w:rsidRPr="00CE3852">
              <w:t>ϧⲁ ⲧ̀ϧⲏⲓⲃⲓ ⲛ̀ⲧⲉ ⲛⲉⲕⲧⲉⲛϩ</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Default="005832A1" w:rsidP="005832A1">
            <w:pPr>
              <w:pStyle w:val="EngHang"/>
            </w:pPr>
            <w:r>
              <w:t>In six days You have</w:t>
            </w:r>
          </w:p>
          <w:p w:rsidR="005832A1" w:rsidRDefault="005832A1" w:rsidP="005832A1">
            <w:pPr>
              <w:pStyle w:val="EngHang"/>
            </w:pPr>
            <w:r>
              <w:t>Made all the creation:</w:t>
            </w:r>
          </w:p>
          <w:p w:rsidR="005832A1" w:rsidRDefault="005832A1" w:rsidP="005832A1">
            <w:pPr>
              <w:pStyle w:val="EngHang"/>
            </w:pPr>
            <w:r>
              <w:t>My Lord Jesus Christ,</w:t>
            </w:r>
          </w:p>
          <w:p w:rsidR="005832A1" w:rsidRPr="007425E1" w:rsidRDefault="005832A1" w:rsidP="005832A1">
            <w:pPr>
              <w:pStyle w:val="EngHangEnd"/>
            </w:pPr>
            <w: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ⲋ ⲅⲁⲣ ⲛ̀ⲉϩⲟⲟⲩ ⲁⲕⲑⲁⲙⲓⲟ</w:t>
            </w:r>
          </w:p>
          <w:p w:rsidR="005832A1" w:rsidRDefault="005832A1" w:rsidP="00010BD3">
            <w:pPr>
              <w:pStyle w:val="CopticVersemulti-line"/>
            </w:pPr>
            <w:r w:rsidRPr="00CE3852">
              <w:t>ⲛ̀ϯⲕ̀ⲧⲏⲥⲓⲥ ⲧⲏⲣⲥ</w:t>
            </w:r>
          </w:p>
          <w:p w:rsidR="005832A1" w:rsidRPr="00A742AC" w:rsidRDefault="005832A1" w:rsidP="00BB5D46">
            <w:pPr>
              <w:pStyle w:val="CopticVerse"/>
            </w:pPr>
            <w:r w:rsidRPr="00CE3852">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Seven times every day,</w:t>
            </w:r>
          </w:p>
          <w:p w:rsidR="005832A1" w:rsidRPr="005832A1" w:rsidRDefault="005832A1" w:rsidP="005832A1">
            <w:pPr>
              <w:pStyle w:val="EngHang"/>
            </w:pPr>
            <w:r w:rsidRPr="005832A1">
              <w:t xml:space="preserve">I </w:t>
            </w:r>
            <w:commentRangeStart w:id="304"/>
            <w:r w:rsidRPr="005832A1">
              <w:t xml:space="preserve">praise </w:t>
            </w:r>
            <w:commentRangeEnd w:id="304"/>
            <w:r w:rsidRPr="005832A1">
              <w:rPr>
                <w:rStyle w:val="CommentReference"/>
                <w:rFonts w:eastAsiaTheme="minorHAnsi"/>
                <w:sz w:val="24"/>
              </w:rPr>
              <w:commentReference w:id="304"/>
            </w:r>
            <w:r w:rsidRPr="005832A1">
              <w:t>Your Name:</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CE3852">
              <w:t>Ⲍ̅ ⲛ̀ⲥⲟⲡ ⲙ̀ⲙⲏⲛⲓ</w:t>
            </w:r>
          </w:p>
          <w:p w:rsidR="005832A1" w:rsidRDefault="005832A1" w:rsidP="00010BD3">
            <w:pPr>
              <w:pStyle w:val="CopticVersemulti-line"/>
            </w:pPr>
            <w:r w:rsidRPr="00CE3852">
              <w:t>ϯⲛⲁⲥ̀ⲙⲟⲩ ⲉⲡⲉⲕⲣⲁⲛ</w:t>
            </w:r>
          </w:p>
          <w:p w:rsidR="005832A1" w:rsidRPr="00A742AC" w:rsidRDefault="005832A1" w:rsidP="00BB5D46">
            <w:pPr>
              <w:pStyle w:val="CopticVers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All of the </w:t>
            </w:r>
            <w:commentRangeStart w:id="305"/>
            <w:r w:rsidRPr="005832A1">
              <w:t>Earth</w:t>
            </w:r>
            <w:commentRangeEnd w:id="305"/>
            <w:r w:rsidRPr="005832A1">
              <w:rPr>
                <w:rStyle w:val="CommentReference"/>
                <w:rFonts w:eastAsiaTheme="minorHAnsi"/>
                <w:sz w:val="24"/>
              </w:rPr>
              <w:commentReference w:id="305"/>
            </w:r>
          </w:p>
          <w:p w:rsidR="005832A1" w:rsidRPr="005832A1" w:rsidRDefault="005832A1" w:rsidP="005832A1">
            <w:pPr>
              <w:pStyle w:val="EngHang"/>
            </w:pPr>
            <w:r w:rsidRPr="005832A1">
              <w:t>Glorifies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rPr>
                <w:highlight w:val="yellow"/>
              </w:rPr>
            </w:pPr>
            <w:r w:rsidRPr="0016784B">
              <w:rPr>
                <w:highlight w:val="yellow"/>
              </w:rPr>
              <w:t>Ⲏⲥ ϯⲕ̀ⲧⲏⲥⲓⲥ ⲧⲏⲣⲥ</w:t>
            </w:r>
          </w:p>
          <w:p w:rsidR="005832A1" w:rsidRDefault="005832A1" w:rsidP="00010BD3">
            <w:pPr>
              <w:pStyle w:val="CopticVersemulti-line"/>
              <w:rPr>
                <w:highlight w:val="yellow"/>
              </w:rPr>
            </w:pPr>
            <w:r w:rsidRPr="0016784B">
              <w:rPr>
                <w:highlight w:val="yellow"/>
              </w:rPr>
              <w:t>ⲥⲉϯⲱ̀ⲟⲩ ⲙ̀ⲡⲉⲕⲣⲁⲛ</w:t>
            </w:r>
          </w:p>
          <w:p w:rsidR="005832A1" w:rsidRPr="00A742AC" w:rsidRDefault="005832A1" w:rsidP="000E2846">
            <w:pPr>
              <w:pStyle w:val="CopticVerse"/>
            </w:pPr>
            <w:r w:rsidRPr="0016784B">
              <w:rPr>
                <w:highlight w:val="yellow"/>
              </w:rPr>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Lordship and authority,</w:t>
            </w:r>
          </w:p>
          <w:p w:rsidR="005832A1" w:rsidRPr="005832A1" w:rsidRDefault="005832A1" w:rsidP="005832A1">
            <w:pPr>
              <w:pStyle w:val="EngHang"/>
            </w:pPr>
            <w:r w:rsidRPr="005832A1">
              <w:t>Belong to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CE3852">
              <w:t>Ⲑⲱⲕ ⲧⲉ ϯⲙⲉⲧⲟ̅ⲥ̅</w:t>
            </w:r>
          </w:p>
          <w:p w:rsidR="005832A1" w:rsidRDefault="005832A1" w:rsidP="00010BD3">
            <w:pPr>
              <w:pStyle w:val="CopticVersemulti-line"/>
            </w:pPr>
            <w:r w:rsidRPr="00CE3852">
              <w:t>ⲛⲉⲙ ϯⲉⲝⲟⲩⲥⲓⲁ</w:t>
            </w:r>
          </w:p>
          <w:p w:rsidR="005832A1" w:rsidRPr="00A742AC" w:rsidRDefault="005832A1" w:rsidP="00010BD3">
            <w:pPr>
              <w:pStyle w:val="CopticVersemulti-line"/>
            </w:pPr>
            <w:r w:rsidRPr="00CE3852">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06"/>
            <w:r w:rsidRPr="005832A1">
              <w:t xml:space="preserve">Make haste </w:t>
            </w:r>
            <w:commentRangeEnd w:id="306"/>
            <w:r w:rsidRPr="005832A1">
              <w:rPr>
                <w:rStyle w:val="CommentReference"/>
                <w:rFonts w:eastAsiaTheme="minorHAnsi"/>
                <w:sz w:val="24"/>
              </w:rPr>
              <w:commentReference w:id="306"/>
            </w:r>
            <w:r w:rsidRPr="005832A1">
              <w:t>O my God,</w:t>
            </w:r>
          </w:p>
          <w:p w:rsidR="005832A1" w:rsidRPr="005832A1" w:rsidRDefault="005832A1" w:rsidP="005832A1">
            <w:pPr>
              <w:pStyle w:val="EngHang"/>
            </w:pPr>
            <w:r w:rsidRPr="005832A1">
              <w:t>So You may save me,</w:t>
            </w:r>
          </w:p>
          <w:p w:rsidR="005832A1" w:rsidRPr="005832A1" w:rsidRDefault="005832A1" w:rsidP="005832A1">
            <w:pPr>
              <w:pStyle w:val="EngHang"/>
            </w:pPr>
            <w:r w:rsidRPr="005832A1">
              <w:t xml:space="preserve">My Lord Jesus Christ, </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Ⲓⲱⲥ ⲙ̀ⲙⲟⲕ ⲡⲁⲛⲟⲩϯ</w:t>
            </w:r>
          </w:p>
          <w:p w:rsidR="005832A1" w:rsidRDefault="005832A1" w:rsidP="00010BD3">
            <w:pPr>
              <w:pStyle w:val="CopticVersemulti-line"/>
            </w:pPr>
            <w:r w:rsidRPr="0016784B">
              <w:t>ⲉⲑⲣⲉⲕⲥⲱϯ ⲙ̀ⲙⲟⲓ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Every knee</w:t>
            </w:r>
          </w:p>
          <w:p w:rsidR="005832A1" w:rsidRPr="005832A1" w:rsidRDefault="005832A1" w:rsidP="005832A1">
            <w:pPr>
              <w:pStyle w:val="EngHang"/>
            </w:pPr>
            <w:r w:rsidRPr="005832A1">
              <w:t>Bends before You:</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Ⲕⲉⲗⲓ ⲛⲓⲃⲉⲛ ⲥⲉⲕⲱⲗϫ</w:t>
            </w:r>
          </w:p>
          <w:p w:rsidR="005832A1" w:rsidRDefault="005832A1" w:rsidP="00010BD3">
            <w:pPr>
              <w:pStyle w:val="CopticVersemulti-line"/>
            </w:pPr>
            <w:r w:rsidRPr="0016784B">
              <w:t>ⲙ̀ⲡⲉⲕⲙ̀ⲑⲟ ⲉⲃⲟⲗ</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the </w:t>
            </w:r>
            <w:commentRangeStart w:id="307"/>
            <w:r w:rsidRPr="005832A1">
              <w:rPr>
                <w:rFonts w:eastAsiaTheme="minorHAnsi"/>
              </w:rPr>
              <w:t xml:space="preserve">different </w:t>
            </w:r>
            <w:commentRangeEnd w:id="307"/>
            <w:r w:rsidRPr="005832A1">
              <w:rPr>
                <w:rStyle w:val="CommentReference"/>
                <w:rFonts w:eastAsiaTheme="minorHAnsi"/>
                <w:sz w:val="24"/>
              </w:rPr>
              <w:commentReference w:id="307"/>
            </w:r>
            <w:r w:rsidRPr="005832A1">
              <w:rPr>
                <w:rFonts w:eastAsiaTheme="minorHAnsi"/>
              </w:rPr>
              <w:t>tongues</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Ⲗⲁⲥ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Turn Your face away</w:t>
            </w:r>
          </w:p>
          <w:p w:rsidR="005832A1" w:rsidRPr="005832A1" w:rsidRDefault="005832A1" w:rsidP="005832A1">
            <w:pPr>
              <w:pStyle w:val="EngHang"/>
            </w:pPr>
            <w:r w:rsidRPr="005832A1">
              <w:t>From my sins: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Ⲙⲁⲧⲁⲥⲑⲟ ⲙ̀ⲡⲉⲕϩⲟ</w:t>
            </w:r>
          </w:p>
          <w:p w:rsidR="005832A1" w:rsidRDefault="005832A1" w:rsidP="00010BD3">
            <w:pPr>
              <w:pStyle w:val="CopticVersemulti-line"/>
            </w:pPr>
            <w:r w:rsidRPr="0016784B">
              <w:t>ⲥⲁⲃⲟⲗ ⲛ̀ⲛⲁⲛⲟⲃⲓ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Wipe away, O God,</w:t>
            </w:r>
          </w:p>
          <w:p w:rsidR="005832A1" w:rsidRPr="005832A1" w:rsidRDefault="005832A1" w:rsidP="005832A1">
            <w:pPr>
              <w:pStyle w:val="EngHang"/>
            </w:pPr>
            <w:r w:rsidRPr="005832A1">
              <w:t>All my iniquities:</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Ⲛⲁⲁⲛⲟⲙⲓⲁ ⲧⲏⲣⲟⲩ</w:t>
            </w:r>
          </w:p>
          <w:p w:rsidR="005832A1" w:rsidRDefault="005832A1" w:rsidP="00010BD3">
            <w:pPr>
              <w:pStyle w:val="CopticVersemulti-line"/>
            </w:pPr>
            <w:r w:rsidRPr="0016784B">
              <w:t>Ⲫϯ ⲉⲕⲉ̀ⲥⲱⲗϫⲟⲩ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 know my thoughts, </w:t>
            </w:r>
          </w:p>
          <w:p w:rsidR="005832A1" w:rsidRPr="005832A1" w:rsidRDefault="005832A1" w:rsidP="005832A1">
            <w:pPr>
              <w:pStyle w:val="EngHang"/>
            </w:pPr>
            <w:r w:rsidRPr="005832A1">
              <w:t>And You search my depths: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Ⲝⲟⲩⲱⲛ ⲛ̀ⲛⲁⲙⲉⲩⲓ</w:t>
            </w:r>
          </w:p>
          <w:p w:rsidR="005832A1" w:rsidRDefault="005832A1" w:rsidP="00010BD3">
            <w:pPr>
              <w:pStyle w:val="CopticVersemulti-line"/>
            </w:pPr>
            <w:r w:rsidRPr="0016784B">
              <w:t>ⲕ̀ϧⲟⲧϧⲉⲧ ⲛ̀ⲛⲁϭⲗⲱⲧ</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Create in me</w:t>
            </w:r>
          </w:p>
          <w:p w:rsidR="005832A1" w:rsidRPr="005832A1" w:rsidRDefault="005832A1" w:rsidP="005832A1">
            <w:pPr>
              <w:pStyle w:val="EngHang"/>
              <w:rPr>
                <w:rFonts w:eastAsiaTheme="minorHAnsi"/>
              </w:rPr>
            </w:pPr>
            <w:r w:rsidRPr="005832A1">
              <w:rPr>
                <w:rFonts w:eastAsiaTheme="minorHAnsi"/>
              </w:rPr>
              <w:t>A clean heart:</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Ⲟⲩϩⲏⲧ ⲉϥⲟⲩⲁⲃ</w:t>
            </w:r>
          </w:p>
          <w:p w:rsidR="005832A1" w:rsidRDefault="005832A1" w:rsidP="00010BD3">
            <w:pPr>
              <w:pStyle w:val="CopticVersemulti-line"/>
            </w:pPr>
            <w:r w:rsidRPr="0016784B">
              <w:t>ⲉⲕⲉ̀ⲥⲟⲛⲧϥ ⲛ̀ϧⲏⲧ</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Do not take away</w:t>
            </w:r>
          </w:p>
          <w:p w:rsidR="005832A1" w:rsidRPr="005832A1" w:rsidRDefault="005832A1" w:rsidP="005832A1">
            <w:pPr>
              <w:pStyle w:val="EngHang"/>
            </w:pPr>
            <w:r w:rsidRPr="005832A1">
              <w:t xml:space="preserve">Your Holy Spirit from me: </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Ⲡⲉⲕⲡ̅ⲛ̅ⲁ ⲉ̅ⲑ̅ⲩ</w:t>
            </w:r>
          </w:p>
          <w:p w:rsidR="005832A1" w:rsidRDefault="005832A1" w:rsidP="00010BD3">
            <w:pPr>
              <w:pStyle w:val="CopticVersemulti-line"/>
            </w:pPr>
            <w:r w:rsidRPr="0016784B">
              <w:t>ⲙ̀ⲡⲉⲣⲟⲗϥ ⲉⲃⲟⲗϩⲁⲣⲟⲓ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Incline Your ears to me; </w:t>
            </w:r>
          </w:p>
          <w:p w:rsidR="005832A1" w:rsidRPr="005832A1" w:rsidRDefault="005832A1" w:rsidP="005832A1">
            <w:pPr>
              <w:pStyle w:val="EngHang"/>
            </w:pPr>
            <w:r w:rsidRPr="005832A1">
              <w:t>Hear my quickly:</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Ⲣⲉⲕⲡⲉⲕⲙⲁϣϫ ⲉⲣⲟⲓ</w:t>
            </w:r>
          </w:p>
          <w:p w:rsidR="005832A1" w:rsidRDefault="005832A1" w:rsidP="00010BD3">
            <w:pPr>
              <w:pStyle w:val="CopticVersemulti-line"/>
            </w:pPr>
            <w:r w:rsidRPr="0016784B">
              <w:t>ⲥⲱⲧⲉⲙ ⲉⲣⲟⲓ ⲛ̀ⲭⲱⲗⲉⲙ</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Set a law before me</w:t>
            </w:r>
          </w:p>
          <w:p w:rsidR="005832A1" w:rsidRPr="005832A1" w:rsidRDefault="005832A1" w:rsidP="005832A1">
            <w:pPr>
              <w:pStyle w:val="EngHang"/>
            </w:pPr>
            <w:r w:rsidRPr="005832A1">
              <w:t xml:space="preserve">In the path of Your </w:t>
            </w:r>
            <w:commentRangeStart w:id="308"/>
            <w:r w:rsidRPr="005832A1">
              <w:t>truth</w:t>
            </w:r>
            <w:commentRangeEnd w:id="308"/>
            <w:r w:rsidRPr="005832A1">
              <w:rPr>
                <w:rStyle w:val="CommentReference"/>
                <w:rFonts w:eastAsiaTheme="minorHAnsi"/>
                <w:sz w:val="24"/>
              </w:rPr>
              <w:commentReference w:id="308"/>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Ⲥⲉⲙⲛⲉ ⲛⲟⲙⲟⲥ ⲛⲏⲓ</w:t>
            </w:r>
          </w:p>
          <w:p w:rsidR="005832A1" w:rsidRDefault="005832A1" w:rsidP="00010BD3">
            <w:pPr>
              <w:pStyle w:val="CopticVersemulti-line"/>
            </w:pPr>
            <w:r w:rsidRPr="0016784B">
              <w:t>ϩⲓ ⲫ̀ⲙⲱⲓⲧ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Your kingdom, my God,</w:t>
            </w:r>
          </w:p>
          <w:p w:rsidR="005832A1" w:rsidRPr="005832A1" w:rsidRDefault="005832A1" w:rsidP="005832A1">
            <w:pPr>
              <w:pStyle w:val="EngHang"/>
            </w:pPr>
            <w:r w:rsidRPr="005832A1">
              <w:t>Is an eternal kingdom:</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Ⲧⲉⲕⲙⲉⲧⲟⲩⲣⲟ ⲡⲁⲛⲟⲩϯ</w:t>
            </w:r>
          </w:p>
          <w:p w:rsidR="005832A1" w:rsidRDefault="005832A1" w:rsidP="00010BD3">
            <w:pPr>
              <w:pStyle w:val="CopticVersemulti-line"/>
            </w:pPr>
            <w:r w:rsidRPr="0016784B">
              <w:t>ⲟⲩⲙⲉⲧⲟⲩⲣⲟ ⲛ̀ⲉⲛⲉϩ</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You are the Son of God:</w:t>
            </w:r>
          </w:p>
          <w:p w:rsidR="005832A1" w:rsidRPr="005832A1" w:rsidRDefault="005832A1" w:rsidP="005832A1">
            <w:pPr>
              <w:pStyle w:val="EngHang"/>
              <w:rPr>
                <w:rFonts w:eastAsiaTheme="minorHAnsi"/>
              </w:rPr>
            </w:pPr>
            <w:r w:rsidRPr="005832A1">
              <w:rPr>
                <w:rFonts w:eastAsiaTheme="minorHAnsi"/>
              </w:rPr>
              <w:t xml:space="preserve">I believe in </w:t>
            </w:r>
            <w:r w:rsidR="001040C8">
              <w:rPr>
                <w:rFonts w:eastAsiaTheme="minorHAnsi"/>
              </w:rPr>
              <w:t>You</w:t>
            </w:r>
            <w:r w:rsidRPr="005832A1">
              <w:rPr>
                <w:rFonts w:eastAsiaTheme="minorHAnsi"/>
              </w:rPr>
              <w:t>:</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Ⲩⲓⲟⲥ Ⲑⲉⲟⲥ ⲛ̀ⲑⲟⲕ</w:t>
            </w:r>
          </w:p>
          <w:p w:rsidR="005832A1" w:rsidRDefault="005832A1" w:rsidP="00010BD3">
            <w:pPr>
              <w:pStyle w:val="CopticVersemulti-line"/>
            </w:pPr>
            <w:r w:rsidRPr="0016784B">
              <w:t>ⲁⲓⲛⲁϩϯ ⲉⲣⲟⲕ</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O You who carries the sins</w:t>
            </w:r>
          </w:p>
          <w:p w:rsidR="005832A1" w:rsidRPr="005832A1" w:rsidRDefault="005832A1" w:rsidP="005832A1">
            <w:pPr>
              <w:pStyle w:val="EngHang"/>
            </w:pPr>
            <w:r w:rsidRPr="005832A1">
              <w:t>Of the world, have mercy on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Ⲫⲏⲉⲧⲱⲗⲓ ⲙ̀ⲫ̀ⲛⲟⲃⲓ</w:t>
            </w:r>
          </w:p>
          <w:p w:rsidR="005832A1" w:rsidRDefault="005832A1" w:rsidP="00010BD3">
            <w:pPr>
              <w:pStyle w:val="CopticVersemulti-line"/>
            </w:pPr>
            <w:r w:rsidRPr="0016784B">
              <w:t>ⲛ̀ⲧⲉ ⲡⲓⲕⲟⲥⲙⲟⲥ ⲛⲁⲓ ⲛⲏⲓ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Forgive me my</w:t>
            </w:r>
          </w:p>
          <w:p w:rsidR="005832A1" w:rsidRPr="005832A1" w:rsidRDefault="005832A1" w:rsidP="005832A1">
            <w:pPr>
              <w:pStyle w:val="EngHang"/>
            </w:pPr>
            <w:r w:rsidRPr="005832A1">
              <w:t>Many iniquities:</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Ⲭⲱ ⲛⲏⲓ ⲉⲃⲟⲗ ⲙ̀ⲡ̀ⲁϣⲁⲓ</w:t>
            </w:r>
          </w:p>
          <w:p w:rsidR="005832A1" w:rsidRDefault="005832A1" w:rsidP="00010BD3">
            <w:pPr>
              <w:pStyle w:val="CopticVersemulti-line"/>
            </w:pPr>
            <w:r w:rsidRPr="0016784B">
              <w:t>ⲛ̀ⲧⲉ ⲛⲁⲁⲛⲟⲙⲓⲁ</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rPr>
                <w:rFonts w:eastAsiaTheme="minorHAnsi"/>
              </w:rPr>
            </w:pPr>
            <w:r w:rsidRPr="005832A1">
              <w:rPr>
                <w:rFonts w:eastAsiaTheme="minorHAnsi"/>
              </w:rPr>
              <w:t xml:space="preserve">All of the souls </w:t>
            </w:r>
          </w:p>
          <w:p w:rsidR="005832A1" w:rsidRPr="005832A1" w:rsidRDefault="005832A1" w:rsidP="005832A1">
            <w:pPr>
              <w:pStyle w:val="EngHang"/>
              <w:rPr>
                <w:rFonts w:eastAsiaTheme="minorHAnsi"/>
              </w:rPr>
            </w:pPr>
            <w:r w:rsidRPr="005832A1">
              <w:rPr>
                <w:rFonts w:eastAsiaTheme="minorHAnsi"/>
              </w:rPr>
              <w:t>Together bless Your Name:</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Ⲯⲩⲭⲏ ⲛⲓⲃⲉⲛ ⲉⲩⲥⲟⲡ</w:t>
            </w:r>
          </w:p>
          <w:p w:rsidR="005832A1" w:rsidRDefault="005832A1" w:rsidP="00010BD3">
            <w:pPr>
              <w:pStyle w:val="CopticVersemulti-line"/>
            </w:pPr>
            <w:r w:rsidRPr="0016784B">
              <w:t>ⲥⲉⲥ̀ⲙⲟⲩ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r w:rsidRPr="005832A1">
              <w:t xml:space="preserve">Be </w:t>
            </w:r>
            <w:commentRangeStart w:id="309"/>
            <w:r w:rsidRPr="005832A1">
              <w:t xml:space="preserve">longsuffering </w:t>
            </w:r>
            <w:commentRangeEnd w:id="309"/>
            <w:r w:rsidRPr="005832A1">
              <w:rPr>
                <w:rStyle w:val="CommentReference"/>
                <w:rFonts w:eastAsiaTheme="minorHAnsi"/>
                <w:sz w:val="24"/>
              </w:rPr>
              <w:commentReference w:id="309"/>
            </w:r>
            <w:r w:rsidRPr="005832A1">
              <w:t>with me,</w:t>
            </w:r>
          </w:p>
          <w:p w:rsidR="005832A1" w:rsidRPr="005832A1" w:rsidRDefault="005832A1" w:rsidP="005832A1">
            <w:pPr>
              <w:pStyle w:val="EngHang"/>
            </w:pPr>
            <w:r w:rsidRPr="005832A1">
              <w:t>Do not destroy me quickly:</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Ⲱⲟⲩⲛ̀ϩⲏⲧ ⲛⲉⲙⲏⲓ</w:t>
            </w:r>
          </w:p>
          <w:p w:rsidR="005832A1" w:rsidRDefault="005832A1" w:rsidP="00010BD3">
            <w:pPr>
              <w:pStyle w:val="CopticVersemulti-line"/>
            </w:pPr>
            <w:r w:rsidRPr="0016784B">
              <w:t>ⲙ̀ⲡⲉⲣⲧⲁⲕⲟⲓ ⲛ̀ⲭⲱⲗⲉⲙ</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pPr>
            <w:commentRangeStart w:id="310"/>
            <w:r w:rsidRPr="005832A1">
              <w:t xml:space="preserve">I rise </w:t>
            </w:r>
            <w:commentRangeEnd w:id="310"/>
            <w:r w:rsidRPr="005832A1">
              <w:rPr>
                <w:rStyle w:val="CommentReference"/>
                <w:rFonts w:eastAsiaTheme="minorHAnsi"/>
                <w:sz w:val="24"/>
              </w:rPr>
              <w:commentReference w:id="310"/>
            </w:r>
            <w:r w:rsidRPr="005832A1">
              <w:t>at the first watch</w:t>
            </w:r>
          </w:p>
          <w:p w:rsidR="005832A1" w:rsidRPr="005832A1" w:rsidRDefault="005832A1" w:rsidP="005832A1">
            <w:pPr>
              <w:pStyle w:val="EngHang"/>
            </w:pPr>
            <w:r w:rsidRPr="005832A1">
              <w:t>That I may bless Your Name: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Ϣⲁⲓⲧⲱⲛⲧ ⲙ̀ⲫ̀ⲛⲁⲩ ⲛ̀ϣⲱⲣⲡ</w:t>
            </w:r>
          </w:p>
          <w:p w:rsidR="005832A1" w:rsidRDefault="005832A1" w:rsidP="00010BD3">
            <w:pPr>
              <w:pStyle w:val="CopticVersemulti-line"/>
            </w:pPr>
            <w:r w:rsidRPr="0016784B">
              <w:t>ⲛ̀ⲧⲁⲥ̀ⲙⲟⲩ ⲉⲡⲉⲕⲣⲁⲛ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Your yoke is </w:t>
            </w:r>
            <w:commentRangeStart w:id="311"/>
            <w:r w:rsidRPr="005832A1">
              <w:t>sweet</w:t>
            </w:r>
            <w:commentRangeEnd w:id="311"/>
            <w:r w:rsidRPr="005832A1">
              <w:rPr>
                <w:rStyle w:val="CommentReference"/>
                <w:rFonts w:eastAsiaTheme="minorHAnsi"/>
                <w:sz w:val="24"/>
              </w:rPr>
              <w:commentReference w:id="311"/>
            </w:r>
          </w:p>
          <w:p w:rsidR="005832A1" w:rsidRPr="005832A1" w:rsidRDefault="005832A1" w:rsidP="005832A1">
            <w:pPr>
              <w:pStyle w:val="EngHang"/>
            </w:pPr>
            <w:r w:rsidRPr="005832A1">
              <w:t>And Your burden is light: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ϥ̀ϩⲟⲗϫ ⲛ̀ϫⲉ ⲡⲉⲕⲛⲁϩⲃⲉϥ</w:t>
            </w:r>
          </w:p>
          <w:p w:rsidR="005832A1" w:rsidRDefault="005832A1" w:rsidP="000E2846">
            <w:pPr>
              <w:pStyle w:val="CopticVersemulti-line"/>
            </w:pPr>
            <w:r w:rsidRPr="0016784B">
              <w:t>ⲧⲉⲕⲉⲧⲫⲱ ⲁⲥⲓ̀ⲱⲟⲩ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In the acceptable time: </w:t>
            </w:r>
          </w:p>
          <w:p w:rsidR="005832A1" w:rsidRPr="005832A1" w:rsidRDefault="005832A1" w:rsidP="005832A1">
            <w:pPr>
              <w:pStyle w:val="EngHang"/>
            </w:pPr>
            <w:r w:rsidRPr="005832A1">
              <w:t>You will hear me:</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Ϧⲉⲛ ⲟⲩⲥⲏⲟⲩ ⲉϥϣⲏⲡ</w:t>
            </w:r>
          </w:p>
          <w:p w:rsidR="005832A1" w:rsidRDefault="005832A1" w:rsidP="00010BD3">
            <w:pPr>
              <w:pStyle w:val="CopticVersemulti-line"/>
            </w:pPr>
            <w:r w:rsidRPr="0016784B">
              <w:t>ⲉⲕⲉ̀ⲥⲱⲧⲉⲙ ⲉⲣⲟⲓ</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commentRangeStart w:id="312"/>
            <w:r w:rsidRPr="005832A1">
              <w:rPr>
                <w:rFonts w:eastAsiaTheme="minorHAnsi"/>
              </w:rPr>
              <w:t>Oh, how I love</w:t>
            </w:r>
            <w:commentRangeEnd w:id="312"/>
            <w:r w:rsidRPr="005832A1">
              <w:rPr>
                <w:rStyle w:val="CommentReference"/>
                <w:rFonts w:eastAsiaTheme="minorHAnsi"/>
                <w:sz w:val="24"/>
              </w:rPr>
              <w:commentReference w:id="312"/>
            </w:r>
          </w:p>
          <w:p w:rsidR="005832A1" w:rsidRPr="005832A1" w:rsidRDefault="005832A1" w:rsidP="005832A1">
            <w:pPr>
              <w:pStyle w:val="EngHang"/>
              <w:rPr>
                <w:rFonts w:eastAsiaTheme="minorHAnsi"/>
              </w:rPr>
            </w:pPr>
            <w:r w:rsidRPr="005832A1">
              <w:rPr>
                <w:rFonts w:eastAsiaTheme="minorHAnsi"/>
              </w:rPr>
              <w:t>Your Holy Name:</w:t>
            </w:r>
          </w:p>
          <w:p w:rsidR="005832A1" w:rsidRPr="005832A1" w:rsidRDefault="005832A1" w:rsidP="005832A1">
            <w:pPr>
              <w:pStyle w:val="EngHang"/>
              <w:rPr>
                <w:rFonts w:eastAsiaTheme="minorHAnsi"/>
              </w:rPr>
            </w:pPr>
            <w:r w:rsidRPr="005832A1">
              <w:rPr>
                <w:rFonts w:eastAsiaTheme="minorHAnsi"/>
              </w:rPr>
              <w:t>My Lord Jesus,</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Ϩⲱⲥ ⲟⲩϣⲟⲩⲙⲉⲛⲣⲓⲧϥ</w:t>
            </w:r>
          </w:p>
          <w:p w:rsidR="005832A1" w:rsidRDefault="005832A1" w:rsidP="00010BD3">
            <w:pPr>
              <w:pStyle w:val="CopticVersemulti-line"/>
            </w:pPr>
            <w:r w:rsidRPr="0016784B">
              <w:t>ⲡⲉ ⲡⲉⲕⲣⲁⲛ ⲉ̅ⲑ̅ⲩ</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p>
        </w:tc>
        <w:tc>
          <w:tcPr>
            <w:tcW w:w="3960" w:type="dxa"/>
          </w:tcPr>
          <w:p w:rsidR="005832A1" w:rsidRPr="005832A1" w:rsidRDefault="005832A1" w:rsidP="005832A1">
            <w:pPr>
              <w:pStyle w:val="EngHang"/>
              <w:rPr>
                <w:rFonts w:eastAsiaTheme="minorHAnsi"/>
              </w:rPr>
            </w:pPr>
            <w:r w:rsidRPr="005832A1">
              <w:rPr>
                <w:rFonts w:eastAsiaTheme="minorHAnsi"/>
              </w:rPr>
              <w:t>Disperse away from me</w:t>
            </w:r>
          </w:p>
          <w:p w:rsidR="005832A1" w:rsidRPr="005832A1" w:rsidRDefault="005832A1" w:rsidP="005832A1">
            <w:pPr>
              <w:pStyle w:val="EngHang"/>
              <w:rPr>
                <w:rFonts w:eastAsiaTheme="minorHAnsi"/>
              </w:rPr>
            </w:pPr>
            <w:r w:rsidRPr="005832A1">
              <w:rPr>
                <w:rFonts w:eastAsiaTheme="minorHAnsi"/>
              </w:rPr>
              <w:t xml:space="preserve">All </w:t>
            </w:r>
            <w:commentRangeStart w:id="313"/>
            <w:r w:rsidRPr="005832A1">
              <w:rPr>
                <w:rFonts w:eastAsiaTheme="minorHAnsi"/>
              </w:rPr>
              <w:t xml:space="preserve">of </w:t>
            </w:r>
            <w:commentRangeEnd w:id="313"/>
            <w:r w:rsidRPr="005832A1">
              <w:rPr>
                <w:rStyle w:val="CommentReference"/>
                <w:rFonts w:eastAsiaTheme="minorHAnsi"/>
                <w:sz w:val="24"/>
              </w:rPr>
              <w:commentReference w:id="313"/>
            </w:r>
            <w:r w:rsidRPr="005832A1">
              <w:rPr>
                <w:rFonts w:eastAsiaTheme="minorHAnsi"/>
              </w:rPr>
              <w:t>the devils:</w:t>
            </w:r>
          </w:p>
          <w:p w:rsidR="005832A1" w:rsidRPr="005832A1" w:rsidRDefault="005832A1" w:rsidP="005832A1">
            <w:pPr>
              <w:pStyle w:val="EngHang"/>
              <w:rPr>
                <w:rFonts w:eastAsiaTheme="minorHAnsi"/>
              </w:rPr>
            </w:pPr>
            <w:r w:rsidRPr="005832A1">
              <w:rPr>
                <w:rFonts w:eastAsiaTheme="minorHAnsi"/>
              </w:rPr>
              <w:t>My Lord Jesus Christ,</w:t>
            </w:r>
          </w:p>
          <w:p w:rsidR="005832A1" w:rsidRPr="005832A1" w:rsidRDefault="005832A1" w:rsidP="005832A1">
            <w:pPr>
              <w:pStyle w:val="EngHangEnd"/>
            </w:pPr>
            <w:r w:rsidRPr="005832A1">
              <w:rPr>
                <w:rFonts w:eastAsiaTheme="minorHAnsi"/>
              </w:rPr>
              <w:t>Help me.</w:t>
            </w:r>
          </w:p>
        </w:tc>
        <w:tc>
          <w:tcPr>
            <w:tcW w:w="288" w:type="dxa"/>
          </w:tcPr>
          <w:p w:rsidR="005832A1" w:rsidRDefault="005832A1" w:rsidP="00F54100"/>
        </w:tc>
        <w:tc>
          <w:tcPr>
            <w:tcW w:w="288" w:type="dxa"/>
          </w:tcPr>
          <w:p w:rsidR="005832A1" w:rsidRDefault="005832A1" w:rsidP="00F54100">
            <w:pPr>
              <w:pStyle w:val="CopticCross"/>
            </w:pPr>
          </w:p>
        </w:tc>
        <w:tc>
          <w:tcPr>
            <w:tcW w:w="3960" w:type="dxa"/>
          </w:tcPr>
          <w:p w:rsidR="005832A1" w:rsidRDefault="005832A1" w:rsidP="00010BD3">
            <w:pPr>
              <w:pStyle w:val="CopticVersemulti-line"/>
            </w:pPr>
            <w:r w:rsidRPr="0016784B">
              <w:t>ϫⲱⲣ ̀ⲉⲃⲟⲗ Ϩⲁⲣⲟⲓ:</w:t>
            </w:r>
          </w:p>
          <w:p w:rsidR="005832A1" w:rsidRDefault="005832A1" w:rsidP="00010BD3">
            <w:pPr>
              <w:pStyle w:val="CopticVersemulti-line"/>
            </w:pPr>
            <w:r w:rsidRPr="0016784B">
              <w:t>ⲛⲇⲓⲁⲃⲟⲗⲏ ⲛⲓⲃⲉⲛ</w:t>
            </w:r>
          </w:p>
          <w:p w:rsidR="005832A1" w:rsidRPr="00A742AC" w:rsidRDefault="005832A1" w:rsidP="000E2846">
            <w:pPr>
              <w:pStyle w:val="CopticVerse"/>
            </w:pPr>
            <w:r w:rsidRPr="0016784B">
              <w:t>ⲡⲁⲟ̅ⲥ̅ Ⲓⲏ̅ⲥ Ⲡⲭ̅ⲥ ⲁⲣⲓⲃⲟⲏⲑⲓⲛ ⲉⲣⲟⲓ</w:t>
            </w:r>
          </w:p>
        </w:tc>
      </w:tr>
      <w:tr w:rsidR="005832A1" w:rsidTr="00094BF8">
        <w:trPr>
          <w:cantSplit/>
          <w:jc w:val="center"/>
        </w:trPr>
        <w:tc>
          <w:tcPr>
            <w:tcW w:w="288" w:type="dxa"/>
          </w:tcPr>
          <w:p w:rsidR="005832A1" w:rsidRDefault="005832A1" w:rsidP="00F54100">
            <w:pPr>
              <w:pStyle w:val="CopticCross"/>
            </w:pPr>
            <w:r>
              <w:lastRenderedPageBreak/>
              <w:t>¿</w:t>
            </w:r>
          </w:p>
        </w:tc>
        <w:tc>
          <w:tcPr>
            <w:tcW w:w="3960" w:type="dxa"/>
          </w:tcPr>
          <w:p w:rsidR="005832A1" w:rsidRPr="005832A1" w:rsidRDefault="005832A1" w:rsidP="005832A1">
            <w:pPr>
              <w:pStyle w:val="EngHang"/>
            </w:pPr>
            <w:r w:rsidRPr="005832A1">
              <w:t>Sow with me</w:t>
            </w:r>
          </w:p>
          <w:p w:rsidR="005832A1" w:rsidRPr="005832A1" w:rsidRDefault="005832A1" w:rsidP="005832A1">
            <w:pPr>
              <w:pStyle w:val="EngHang"/>
            </w:pPr>
            <w:r w:rsidRPr="005832A1">
              <w:t xml:space="preserve">The seed of Your </w:t>
            </w:r>
            <w:commentRangeStart w:id="314"/>
            <w:r w:rsidRPr="005832A1">
              <w:t>truth</w:t>
            </w:r>
            <w:commentRangeEnd w:id="314"/>
            <w:r w:rsidRPr="005832A1">
              <w:rPr>
                <w:rStyle w:val="CommentReference"/>
                <w:rFonts w:eastAsiaTheme="minorHAnsi"/>
                <w:sz w:val="24"/>
              </w:rPr>
              <w:commentReference w:id="314"/>
            </w:r>
            <w:r w:rsidRPr="005832A1">
              <w:t>:</w:t>
            </w:r>
          </w:p>
          <w:p w:rsidR="005832A1" w:rsidRPr="005832A1" w:rsidRDefault="005832A1" w:rsidP="005832A1">
            <w:pPr>
              <w:pStyle w:val="EngHang"/>
            </w:pPr>
            <w:r w:rsidRPr="005832A1">
              <w:t>My Lord Jesus:</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ϭⲟ ⲛ̀ϧ̀ⲣⲏⲓ ⲛ̀ϧⲏⲧ</w:t>
            </w:r>
          </w:p>
          <w:p w:rsidR="005832A1" w:rsidRDefault="005832A1" w:rsidP="00010BD3">
            <w:pPr>
              <w:pStyle w:val="CopticVersemulti-line"/>
            </w:pPr>
            <w:r w:rsidRPr="0016784B">
              <w:t>ⲙ̀ⲡ̀ⲟⲩⲧⲁϩ ⲛ̀ⲧⲉ ⲧⲉⲕⲙⲉⲑⲙⲏⲓ</w:t>
            </w:r>
          </w:p>
          <w:p w:rsidR="005832A1" w:rsidRPr="00A742AC" w:rsidRDefault="005832A1" w:rsidP="000E2846">
            <w:pPr>
              <w:pStyle w:val="CopticVerse"/>
            </w:pPr>
            <w:r w:rsidRPr="0016784B">
              <w:t>ⲡⲁⲟ̅ⲥ̅ Ⲓⲏ̅ⲥ ⲁⲣⲓⲃⲟⲏⲑⲓⲛ ⲉⲣⲟⲓ</w:t>
            </w:r>
          </w:p>
        </w:tc>
      </w:tr>
      <w:tr w:rsidR="005832A1" w:rsidTr="00094BF8">
        <w:trPr>
          <w:cantSplit/>
          <w:jc w:val="center"/>
        </w:trPr>
        <w:tc>
          <w:tcPr>
            <w:tcW w:w="288" w:type="dxa"/>
          </w:tcPr>
          <w:p w:rsidR="005832A1" w:rsidRDefault="005832A1" w:rsidP="00F54100">
            <w:pPr>
              <w:pStyle w:val="CopticCross"/>
            </w:pPr>
            <w:r>
              <w:t>¿</w:t>
            </w:r>
          </w:p>
        </w:tc>
        <w:tc>
          <w:tcPr>
            <w:tcW w:w="3960" w:type="dxa"/>
          </w:tcPr>
          <w:p w:rsidR="005832A1" w:rsidRPr="005832A1" w:rsidRDefault="005832A1" w:rsidP="005832A1">
            <w:pPr>
              <w:pStyle w:val="EngHang"/>
            </w:pPr>
            <w:r w:rsidRPr="005832A1">
              <w:t xml:space="preserve">Grant us Your </w:t>
            </w:r>
            <w:commentRangeStart w:id="315"/>
            <w:r w:rsidRPr="005832A1">
              <w:t xml:space="preserve">true </w:t>
            </w:r>
            <w:commentRangeEnd w:id="315"/>
            <w:r w:rsidRPr="005832A1">
              <w:rPr>
                <w:rStyle w:val="CommentReference"/>
                <w:rFonts w:eastAsiaTheme="minorHAnsi"/>
                <w:sz w:val="24"/>
              </w:rPr>
              <w:commentReference w:id="315"/>
            </w:r>
            <w:r w:rsidRPr="005832A1">
              <w:t xml:space="preserve">peace: </w:t>
            </w:r>
          </w:p>
          <w:p w:rsidR="005832A1" w:rsidRPr="005832A1" w:rsidRDefault="005832A1" w:rsidP="005832A1">
            <w:pPr>
              <w:pStyle w:val="EngHang"/>
            </w:pPr>
            <w:r w:rsidRPr="005832A1">
              <w:t xml:space="preserve">And forgive us our sins: </w:t>
            </w:r>
          </w:p>
          <w:p w:rsidR="005832A1" w:rsidRPr="005832A1" w:rsidRDefault="005832A1" w:rsidP="005832A1">
            <w:pPr>
              <w:pStyle w:val="EngHang"/>
            </w:pPr>
            <w:r w:rsidRPr="005832A1">
              <w:t>My Lord Jesus Christ:</w:t>
            </w:r>
          </w:p>
          <w:p w:rsidR="005832A1" w:rsidRPr="005832A1" w:rsidRDefault="005832A1" w:rsidP="005832A1">
            <w:pPr>
              <w:pStyle w:val="EngHangEnd"/>
            </w:pPr>
            <w:r w:rsidRPr="005832A1">
              <w:t>Help me</w:t>
            </w:r>
          </w:p>
        </w:tc>
        <w:tc>
          <w:tcPr>
            <w:tcW w:w="288" w:type="dxa"/>
          </w:tcPr>
          <w:p w:rsidR="005832A1" w:rsidRDefault="005832A1" w:rsidP="00F54100"/>
        </w:tc>
        <w:tc>
          <w:tcPr>
            <w:tcW w:w="288" w:type="dxa"/>
          </w:tcPr>
          <w:p w:rsidR="005832A1" w:rsidRDefault="005832A1" w:rsidP="00F54100">
            <w:pPr>
              <w:pStyle w:val="CopticCross"/>
            </w:pPr>
            <w:r>
              <w:t>¿</w:t>
            </w:r>
          </w:p>
        </w:tc>
        <w:tc>
          <w:tcPr>
            <w:tcW w:w="3960" w:type="dxa"/>
          </w:tcPr>
          <w:p w:rsidR="005832A1" w:rsidRDefault="005832A1" w:rsidP="00010BD3">
            <w:pPr>
              <w:pStyle w:val="CopticVersemulti-line"/>
            </w:pPr>
            <w:r w:rsidRPr="0016784B">
              <w:t>Ϯⲛⲁⲛ ⲛ̀ⲧⲉⲕϩⲓⲣⲏⲛⲏ ⲙ̀ⲙⲏⲓ</w:t>
            </w:r>
          </w:p>
          <w:p w:rsidR="005832A1" w:rsidRDefault="005832A1" w:rsidP="00010BD3">
            <w:pPr>
              <w:pStyle w:val="CopticVersemulti-line"/>
            </w:pPr>
            <w:r w:rsidRPr="0016784B">
              <w:t>ⲭⲁ ⲛⲉⲛⲛⲟⲃⲓ ⲛⲁⲛ ⲉⲃⲟⲗ</w:t>
            </w:r>
          </w:p>
          <w:p w:rsidR="005832A1" w:rsidRPr="00A742AC" w:rsidRDefault="005832A1" w:rsidP="000E2846">
            <w:pPr>
              <w:pStyle w:val="CopticVerse"/>
            </w:pPr>
            <w:r w:rsidRPr="0016784B">
              <w:t>ⲡⲁⲟ̅ⲥ̅ Ⲓⲏ̅ⲥ Ⲡⲭ̅ⲥ ⲁⲣⲓⲃⲟⲏⲑⲓⲛ ⲉⲣⲟⲓ</w:t>
            </w:r>
          </w:p>
        </w:tc>
      </w:tr>
    </w:tbl>
    <w:p w:rsidR="005832A1" w:rsidRDefault="005832A1" w:rsidP="000D107E">
      <w:pPr>
        <w:pStyle w:val="Heading5"/>
      </w:pPr>
      <w:r>
        <w:t>The Conclusion of the Adam Psali</w:t>
      </w:r>
    </w:p>
    <w:p w:rsidR="005832A1" w:rsidRDefault="005832A1" w:rsidP="00EA7F2F">
      <w:pPr>
        <w:pStyle w:val="Separat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960"/>
        <w:gridCol w:w="288"/>
        <w:gridCol w:w="288"/>
        <w:gridCol w:w="3960"/>
      </w:tblGrid>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commentRangeStart w:id="316"/>
            <w:r>
              <w:t xml:space="preserve">Whenever </w:t>
            </w:r>
            <w:commentRangeEnd w:id="316"/>
            <w:r>
              <w:rPr>
                <w:rStyle w:val="CommentReference"/>
                <w:rFonts w:eastAsiaTheme="minorHAnsi" w:cstheme="minorBidi"/>
                <w:color w:val="auto"/>
                <w:lang w:val="en-CA"/>
              </w:rPr>
              <w:commentReference w:id="316"/>
            </w:r>
            <w:r>
              <w:t>we</w:t>
            </w:r>
          </w:p>
          <w:p w:rsidR="005832A1" w:rsidRDefault="005832A1" w:rsidP="005832A1">
            <w:pPr>
              <w:pStyle w:val="EngHang"/>
            </w:pPr>
            <w:commentRangeStart w:id="317"/>
            <w:r>
              <w:t xml:space="preserve">Gather </w:t>
            </w:r>
            <w:commentRangeEnd w:id="317"/>
            <w:r>
              <w:rPr>
                <w:rStyle w:val="CommentReference"/>
                <w:rFonts w:eastAsiaTheme="minorHAnsi" w:cstheme="minorBidi"/>
                <w:color w:val="auto"/>
                <w:lang w:val="en-CA"/>
              </w:rPr>
              <w:commentReference w:id="317"/>
            </w:r>
            <w:r>
              <w:t>for prayer,</w:t>
            </w:r>
          </w:p>
          <w:p w:rsidR="005832A1" w:rsidRDefault="005832A1" w:rsidP="005832A1">
            <w:pPr>
              <w:pStyle w:val="EngHang"/>
            </w:pPr>
            <w:r>
              <w:t>Let us bless the Name</w:t>
            </w:r>
          </w:p>
          <w:p w:rsidR="005832A1" w:rsidRPr="001A0083" w:rsidRDefault="005832A1" w:rsidP="005832A1">
            <w:pPr>
              <w:pStyle w:val="EngHangEnd"/>
            </w:pPr>
            <w:r>
              <w:t>Of my Lord, Jesus.</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Ⲗⲟⲓⲡⲟⲛ ⲁⲛϣⲁⲛⲑⲱⲟⲩϯ:</w:t>
            </w:r>
          </w:p>
          <w:p w:rsidR="005832A1" w:rsidRPr="00DA3673" w:rsidRDefault="005832A1" w:rsidP="00DA3673">
            <w:pPr>
              <w:pStyle w:val="CopticVersemulti-line"/>
              <w:rPr>
                <w:highlight w:val="yellow"/>
              </w:rPr>
            </w:pPr>
            <w:r w:rsidRPr="00DA3673">
              <w:rPr>
                <w:highlight w:val="yellow"/>
              </w:rPr>
              <w:t>ⲉ̀ϯⲡ̀ⲣⲟⲭⲉⲩⲭⲏ:</w:t>
            </w:r>
          </w:p>
          <w:p w:rsidR="005832A1" w:rsidRPr="00DA3673" w:rsidRDefault="005832A1" w:rsidP="00DA3673">
            <w:pPr>
              <w:pStyle w:val="CopticVersemulti-line"/>
              <w:rPr>
                <w:highlight w:val="yellow"/>
              </w:rPr>
            </w:pPr>
            <w:r w:rsidRPr="00DA3673">
              <w:rPr>
                <w:highlight w:val="yellow"/>
              </w:rPr>
              <w:t>ⲙⲁⲣⲉⲛⲭ̀ⲙⲟⲩ ⲉ̀ⲡⲓⲣⲁⲛ:</w:t>
            </w:r>
          </w:p>
          <w:p w:rsidR="005832A1" w:rsidRPr="00DA3673" w:rsidRDefault="005832A1" w:rsidP="00EA7F2F">
            <w:pPr>
              <w:pStyle w:val="CopticVerse"/>
              <w:rPr>
                <w:highlight w:val="yellow"/>
              </w:rPr>
            </w:pPr>
            <w:r w:rsidRPr="00DA3673">
              <w:rPr>
                <w:highlight w:val="yellow"/>
              </w:rPr>
              <w:t>ⲛ̀ⲧⲉ Ⲡⲁⲟ̅ⲥ̅ Ⲓⲏ̅ⲥ̅.</w:t>
            </w:r>
          </w:p>
        </w:tc>
      </w:tr>
      <w:tr w:rsidR="005832A1" w:rsidRPr="00A742AC" w:rsidTr="00094BF8">
        <w:trPr>
          <w:cantSplit/>
          <w:jc w:val="center"/>
        </w:trPr>
        <w:tc>
          <w:tcPr>
            <w:tcW w:w="288" w:type="dxa"/>
          </w:tcPr>
          <w:p w:rsidR="005832A1" w:rsidRDefault="005832A1" w:rsidP="00EA7F2F">
            <w:pPr>
              <w:pStyle w:val="CopticCross"/>
            </w:pPr>
          </w:p>
        </w:tc>
        <w:tc>
          <w:tcPr>
            <w:tcW w:w="3960" w:type="dxa"/>
          </w:tcPr>
          <w:p w:rsidR="005832A1" w:rsidRDefault="005832A1" w:rsidP="005832A1">
            <w:pPr>
              <w:pStyle w:val="EngHang"/>
            </w:pPr>
            <w:r>
              <w:t xml:space="preserve">We </w:t>
            </w:r>
            <w:commentRangeStart w:id="318"/>
            <w:r>
              <w:t xml:space="preserve">will </w:t>
            </w:r>
            <w:commentRangeEnd w:id="318"/>
            <w:r>
              <w:rPr>
                <w:rStyle w:val="CommentReference"/>
                <w:rFonts w:eastAsiaTheme="minorHAnsi" w:cstheme="minorBidi"/>
                <w:color w:val="auto"/>
                <w:lang w:val="en-CA"/>
              </w:rPr>
              <w:commentReference w:id="318"/>
            </w:r>
            <w:r>
              <w:t>bless You,</w:t>
            </w:r>
          </w:p>
          <w:p w:rsidR="005832A1" w:rsidRDefault="005832A1" w:rsidP="005832A1">
            <w:pPr>
              <w:pStyle w:val="EngHang"/>
            </w:pPr>
            <w:r>
              <w:t>O my Lord Jesus:</w:t>
            </w:r>
          </w:p>
          <w:p w:rsidR="005832A1" w:rsidRDefault="005832A1" w:rsidP="005832A1">
            <w:pPr>
              <w:pStyle w:val="EngHang"/>
            </w:pPr>
            <w:commentRangeStart w:id="319"/>
            <w:r>
              <w:t xml:space="preserve">Deliver </w:t>
            </w:r>
            <w:commentRangeEnd w:id="319"/>
            <w:r>
              <w:rPr>
                <w:rStyle w:val="CommentReference"/>
                <w:rFonts w:eastAsiaTheme="minorHAnsi" w:cstheme="minorBidi"/>
                <w:color w:val="auto"/>
                <w:lang w:val="en-CA"/>
              </w:rPr>
              <w:commentReference w:id="319"/>
            </w:r>
            <w:r>
              <w:t xml:space="preserve">us by Your Name: </w:t>
            </w:r>
          </w:p>
          <w:p w:rsidR="005832A1" w:rsidRPr="007E3E46" w:rsidRDefault="005832A1" w:rsidP="005832A1">
            <w:pPr>
              <w:pStyle w:val="EngHangEnd"/>
            </w:pPr>
            <w:r>
              <w:t xml:space="preserve"> For we have hope in You.</w:t>
            </w:r>
          </w:p>
        </w:tc>
        <w:tc>
          <w:tcPr>
            <w:tcW w:w="288" w:type="dxa"/>
          </w:tcPr>
          <w:p w:rsidR="005832A1" w:rsidRDefault="005832A1" w:rsidP="00EA7F2F"/>
        </w:tc>
        <w:tc>
          <w:tcPr>
            <w:tcW w:w="288" w:type="dxa"/>
          </w:tcPr>
          <w:p w:rsidR="005832A1" w:rsidRDefault="005832A1" w:rsidP="00EA7F2F">
            <w:pPr>
              <w:pStyle w:val="CopticCross"/>
            </w:pPr>
          </w:p>
        </w:tc>
        <w:tc>
          <w:tcPr>
            <w:tcW w:w="3960" w:type="dxa"/>
          </w:tcPr>
          <w:p w:rsidR="005832A1" w:rsidRPr="00DA3673" w:rsidRDefault="005832A1" w:rsidP="00DA3673">
            <w:pPr>
              <w:pStyle w:val="CopticVersemulti-line"/>
              <w:rPr>
                <w:highlight w:val="yellow"/>
              </w:rPr>
            </w:pPr>
            <w:r w:rsidRPr="00DA3673">
              <w:rPr>
                <w:highlight w:val="yellow"/>
              </w:rPr>
              <w:t>Ϫⲉ ⲧⲉⲛⲛⲁⲥ̀ⲙⲟⲩ ⲉ̀ⲣⲟⲕ:</w:t>
            </w:r>
          </w:p>
          <w:p w:rsidR="005832A1" w:rsidRPr="00DA3673" w:rsidRDefault="005832A1" w:rsidP="00DA3673">
            <w:pPr>
              <w:pStyle w:val="CopticVersemulti-line"/>
              <w:rPr>
                <w:highlight w:val="yellow"/>
              </w:rPr>
            </w:pPr>
            <w:r w:rsidRPr="00DA3673">
              <w:rPr>
                <w:highlight w:val="yellow"/>
              </w:rPr>
              <w:t>ⲱ̀ Ⲡⲁⲟ̅ⲥ̅ Ⲓⲏ̅ⲥ̅:</w:t>
            </w:r>
          </w:p>
          <w:p w:rsidR="005832A1" w:rsidRPr="00DA3673" w:rsidRDefault="005832A1" w:rsidP="00DA3673">
            <w:pPr>
              <w:pStyle w:val="CopticVersemulti-line"/>
              <w:rPr>
                <w:highlight w:val="yellow"/>
              </w:rPr>
            </w:pPr>
            <w:r w:rsidRPr="00DA3673">
              <w:rPr>
                <w:highlight w:val="yellow"/>
              </w:rPr>
              <w:t>ⲛⲁϩⲙⲉⲛ ⳉⲉⲛ Ⲡⲉⲕⲣⲁⲛ:</w:t>
            </w:r>
          </w:p>
          <w:p w:rsidR="005832A1" w:rsidRPr="00DA3673" w:rsidRDefault="005832A1" w:rsidP="00EA7F2F">
            <w:pPr>
              <w:pStyle w:val="CopticVerse"/>
              <w:rPr>
                <w:highlight w:val="yellow"/>
              </w:rPr>
            </w:pPr>
            <w:r w:rsidRPr="00DA3673">
              <w:rPr>
                <w:highlight w:val="yellow"/>
              </w:rPr>
              <w:t>ϫⲉ ⲁⲛⲉⲣϩⲉⲗⲡⲓⲥ ⲉ̀ⲣⲟⲕ.</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 xml:space="preserve">That we may praise </w:t>
            </w:r>
            <w:r>
              <w:rPr>
                <w:rFonts w:eastAsiaTheme="minorHAnsi"/>
              </w:rPr>
              <w:t>You</w:t>
            </w:r>
            <w:r w:rsidRPr="00A16DFE">
              <w:rPr>
                <w:rFonts w:eastAsiaTheme="minorHAnsi"/>
              </w:rPr>
              <w:t>,</w:t>
            </w:r>
          </w:p>
          <w:p w:rsidR="005832A1" w:rsidRPr="00A16DFE" w:rsidRDefault="005832A1" w:rsidP="005832A1">
            <w:pPr>
              <w:pStyle w:val="EngHang"/>
              <w:rPr>
                <w:rFonts w:eastAsiaTheme="minorHAnsi"/>
              </w:rPr>
            </w:pPr>
            <w:r w:rsidRPr="00A16DFE">
              <w:rPr>
                <w:rFonts w:eastAsiaTheme="minorHAnsi"/>
              </w:rPr>
              <w:t xml:space="preserve">With </w:t>
            </w:r>
            <w:r>
              <w:rPr>
                <w:rFonts w:eastAsiaTheme="minorHAnsi"/>
              </w:rPr>
              <w:t>Your</w:t>
            </w:r>
            <w:r w:rsidRPr="00A16DFE">
              <w:rPr>
                <w:rFonts w:eastAsiaTheme="minorHAnsi"/>
              </w:rPr>
              <w:t xml:space="preserve"> Good Father,</w:t>
            </w:r>
          </w:p>
          <w:p w:rsidR="005832A1" w:rsidRPr="00A16DFE" w:rsidRDefault="005832A1" w:rsidP="005832A1">
            <w:pPr>
              <w:pStyle w:val="EngHang"/>
              <w:rPr>
                <w:rFonts w:eastAsiaTheme="minorHAnsi"/>
              </w:rPr>
            </w:pPr>
            <w:r w:rsidRPr="00A16DFE">
              <w:rPr>
                <w:rFonts w:eastAsiaTheme="minorHAnsi"/>
              </w:rPr>
              <w:t>And the Holy Spirit,</w:t>
            </w:r>
          </w:p>
          <w:p w:rsidR="005832A1" w:rsidRPr="00195761" w:rsidRDefault="005832A1" w:rsidP="005832A1">
            <w:pPr>
              <w:pStyle w:val="EngHangEnd"/>
              <w:rPr>
                <w:szCs w:val="22"/>
              </w:rPr>
            </w:pPr>
            <w:r w:rsidRPr="00A16DFE">
              <w:rPr>
                <w:rFonts w:eastAsiaTheme="minorHAnsi"/>
              </w:rPr>
              <w:t xml:space="preserve">For </w:t>
            </w:r>
            <w:r>
              <w:rPr>
                <w:rFonts w:eastAsiaTheme="minorHAnsi"/>
              </w:rPr>
              <w:t>You</w:t>
            </w:r>
            <w:r w:rsidRPr="00A16DFE">
              <w:rPr>
                <w:rFonts w:eastAsiaTheme="minorHAnsi"/>
              </w:rPr>
              <w:t xml:space="preserve"> </w:t>
            </w:r>
            <w:r>
              <w:rPr>
                <w:rFonts w:eastAsiaTheme="minorHAnsi"/>
              </w:rPr>
              <w:t>have</w:t>
            </w:r>
            <w:r w:rsidRPr="00A16DFE">
              <w:rPr>
                <w:rFonts w:eastAsiaTheme="minorHAnsi"/>
              </w:rPr>
              <w:t xml:space="preserve"> </w:t>
            </w:r>
            <w:commentRangeStart w:id="320"/>
            <w:r w:rsidRPr="00A16DFE">
              <w:rPr>
                <w:rFonts w:eastAsiaTheme="minorHAnsi"/>
              </w:rPr>
              <w:t xml:space="preserve">come </w:t>
            </w:r>
            <w:commentRangeEnd w:id="320"/>
            <w:r>
              <w:rPr>
                <w:rStyle w:val="CommentReference"/>
                <w:rFonts w:eastAsiaTheme="minorHAnsi" w:cstheme="minorBidi"/>
                <w:color w:val="auto"/>
                <w:lang w:val="en-CA"/>
              </w:rPr>
              <w:commentReference w:id="320"/>
            </w:r>
            <w:r w:rsidRPr="00A16DFE">
              <w:rPr>
                <w:rFonts w:eastAsiaTheme="minorHAnsi"/>
              </w:rPr>
              <w:t>and saved us.</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Ⲉⲑⲣⲉⲛϩⲱⲥ ⲉ̀ⲣⲟⲕ:</w:t>
            </w:r>
          </w:p>
          <w:p w:rsidR="005832A1" w:rsidRPr="00DA3673" w:rsidRDefault="005832A1" w:rsidP="00DA3673">
            <w:pPr>
              <w:pStyle w:val="CopticVersemulti-line"/>
              <w:rPr>
                <w:highlight w:val="yellow"/>
              </w:rPr>
            </w:pPr>
            <w:r w:rsidRPr="00DA3673">
              <w:rPr>
                <w:highlight w:val="yellow"/>
              </w:rPr>
              <w:t>ⲛⲉⲙ Ⲡⲉⲕⲓⲱⲧ ⲛ̀ⲁ̀ⲅⲁⲑⲟⲥ:</w:t>
            </w:r>
          </w:p>
          <w:p w:rsidR="005832A1" w:rsidRPr="00DA3673" w:rsidRDefault="005832A1" w:rsidP="00DA3673">
            <w:pPr>
              <w:pStyle w:val="CopticVersemulti-line"/>
              <w:rPr>
                <w:highlight w:val="yellow"/>
              </w:rPr>
            </w:pPr>
            <w:r w:rsidRPr="00DA3673">
              <w:rPr>
                <w:highlight w:val="yellow"/>
              </w:rPr>
              <w:t>ⲛⲉⲙ Ⲡⲓⲡ̅ⲛ̅ⲁ̅ ⲉ̅ⲑ̅ⲩ̅:</w:t>
            </w:r>
          </w:p>
          <w:p w:rsidR="005832A1" w:rsidRPr="00DA3673" w:rsidRDefault="005832A1" w:rsidP="00EA7F2F">
            <w:pPr>
              <w:pStyle w:val="CopticVerse"/>
              <w:rPr>
                <w:highlight w:val="yellow"/>
              </w:rPr>
            </w:pPr>
            <w:r w:rsidRPr="00DA3673">
              <w:rPr>
                <w:highlight w:val="yellow"/>
              </w:rPr>
              <w:t>ϫⲉ ⲁⲕⲓ̀ ⲁⲕⲥⲱϯ ⲙ̀ⲙⲟⲛ.</w:t>
            </w:r>
          </w:p>
        </w:tc>
      </w:tr>
      <w:tr w:rsidR="005832A1" w:rsidRPr="00A742AC" w:rsidTr="00094BF8">
        <w:trPr>
          <w:cantSplit/>
          <w:jc w:val="center"/>
        </w:trPr>
        <w:tc>
          <w:tcPr>
            <w:tcW w:w="288" w:type="dxa"/>
          </w:tcPr>
          <w:p w:rsidR="005832A1" w:rsidRDefault="005832A1" w:rsidP="00EA7F2F">
            <w:pPr>
              <w:pStyle w:val="CopticCross"/>
            </w:pPr>
            <w:r>
              <w:t>¿</w:t>
            </w:r>
          </w:p>
        </w:tc>
        <w:tc>
          <w:tcPr>
            <w:tcW w:w="3960" w:type="dxa"/>
          </w:tcPr>
          <w:p w:rsidR="005832A1" w:rsidRPr="00A16DFE" w:rsidRDefault="005832A1" w:rsidP="005832A1">
            <w:pPr>
              <w:pStyle w:val="EngHang"/>
              <w:rPr>
                <w:rFonts w:eastAsiaTheme="minorHAnsi"/>
              </w:rPr>
            </w:pPr>
            <w:r w:rsidRPr="00A16DFE">
              <w:rPr>
                <w:rFonts w:eastAsiaTheme="minorHAnsi"/>
              </w:rPr>
              <w:t>Glory</w:t>
            </w:r>
            <w:r>
              <w:rPr>
                <w:rFonts w:eastAsiaTheme="minorHAnsi"/>
              </w:rPr>
              <w:t xml:space="preserve"> </w:t>
            </w:r>
            <w:commentRangeStart w:id="321"/>
            <w:r>
              <w:rPr>
                <w:rFonts w:eastAsiaTheme="minorHAnsi"/>
              </w:rPr>
              <w:t>be</w:t>
            </w:r>
            <w:r w:rsidRPr="00A16DFE">
              <w:rPr>
                <w:rFonts w:eastAsiaTheme="minorHAnsi"/>
              </w:rPr>
              <w:t xml:space="preserve"> </w:t>
            </w:r>
            <w:commentRangeEnd w:id="321"/>
            <w:r>
              <w:rPr>
                <w:rStyle w:val="CommentReference"/>
                <w:rFonts w:eastAsiaTheme="minorHAnsi" w:cstheme="minorBidi"/>
                <w:color w:val="auto"/>
                <w:lang w:val="en-CA"/>
              </w:rPr>
              <w:commentReference w:id="321"/>
            </w:r>
            <w:r w:rsidRPr="00A16DFE">
              <w:rPr>
                <w:rFonts w:eastAsiaTheme="minorHAnsi"/>
              </w:rPr>
              <w:t>to the Father,</w:t>
            </w:r>
          </w:p>
          <w:p w:rsidR="005832A1" w:rsidRPr="00A16DFE" w:rsidRDefault="005832A1" w:rsidP="005832A1">
            <w:pPr>
              <w:pStyle w:val="EngHang"/>
              <w:rPr>
                <w:rFonts w:eastAsiaTheme="minorHAnsi"/>
              </w:rPr>
            </w:pPr>
            <w:r w:rsidRPr="00A16DFE">
              <w:rPr>
                <w:rFonts w:eastAsiaTheme="minorHAnsi"/>
              </w:rPr>
              <w:t>And the Son and the Holy Spirit,</w:t>
            </w:r>
          </w:p>
          <w:p w:rsidR="005832A1" w:rsidRPr="00A16DFE" w:rsidRDefault="005832A1" w:rsidP="005832A1">
            <w:pPr>
              <w:pStyle w:val="EngHang"/>
              <w:rPr>
                <w:rFonts w:eastAsiaTheme="minorHAnsi"/>
              </w:rPr>
            </w:pPr>
            <w:r w:rsidRPr="00A16DFE">
              <w:rPr>
                <w:rFonts w:eastAsiaTheme="minorHAnsi"/>
              </w:rPr>
              <w:t>Now, and forever,</w:t>
            </w:r>
          </w:p>
          <w:p w:rsidR="005832A1" w:rsidRDefault="005832A1" w:rsidP="005832A1">
            <w:pPr>
              <w:pStyle w:val="EngHang"/>
            </w:pPr>
            <w:r w:rsidRPr="00A16DFE">
              <w:rPr>
                <w:rFonts w:eastAsiaTheme="minorHAnsi"/>
              </w:rPr>
              <w:t>And to the age of</w:t>
            </w:r>
            <w:r w:rsidRPr="005832A1">
              <w:rPr>
                <w:rStyle w:val="EngHangEndChar"/>
                <w:rFonts w:eastAsiaTheme="minorHAnsi"/>
              </w:rPr>
              <w:t xml:space="preserve"> </w:t>
            </w:r>
            <w:r w:rsidRPr="00A16DFE">
              <w:rPr>
                <w:rFonts w:eastAsiaTheme="minorHAnsi"/>
              </w:rPr>
              <w:t>ages. Amen.</w:t>
            </w:r>
          </w:p>
        </w:tc>
        <w:tc>
          <w:tcPr>
            <w:tcW w:w="288" w:type="dxa"/>
          </w:tcPr>
          <w:p w:rsidR="005832A1" w:rsidRDefault="005832A1" w:rsidP="00EA7F2F"/>
        </w:tc>
        <w:tc>
          <w:tcPr>
            <w:tcW w:w="288" w:type="dxa"/>
          </w:tcPr>
          <w:p w:rsidR="005832A1" w:rsidRDefault="005832A1" w:rsidP="00EA7F2F">
            <w:pPr>
              <w:pStyle w:val="CopticCross"/>
            </w:pPr>
            <w:r>
              <w:t>¿</w:t>
            </w:r>
          </w:p>
        </w:tc>
        <w:tc>
          <w:tcPr>
            <w:tcW w:w="3960" w:type="dxa"/>
          </w:tcPr>
          <w:p w:rsidR="005832A1" w:rsidRPr="00DA3673" w:rsidRDefault="005832A1" w:rsidP="00DA3673">
            <w:pPr>
              <w:pStyle w:val="CopticVersemulti-line"/>
              <w:rPr>
                <w:highlight w:val="yellow"/>
              </w:rPr>
            </w:pPr>
            <w:r w:rsidRPr="00DA3673">
              <w:rPr>
                <w:highlight w:val="yellow"/>
              </w:rPr>
              <w:t>Ⲇⲟⲝⲁ Ⲡⲁⲧⲣⲓ ⲕⲉ Ⲩⲓⲱ:</w:t>
            </w:r>
          </w:p>
          <w:p w:rsidR="005832A1" w:rsidRPr="00DA3673" w:rsidRDefault="005832A1" w:rsidP="00DA3673">
            <w:pPr>
              <w:pStyle w:val="CopticVersemulti-line"/>
              <w:rPr>
                <w:highlight w:val="yellow"/>
              </w:rPr>
            </w:pPr>
            <w:r w:rsidRPr="00DA3673">
              <w:rPr>
                <w:highlight w:val="yellow"/>
              </w:rPr>
              <w:t>ⲕⲉ ⲁ̀ⲅⲓⲱ̀ Ⲡⲛ̅ⲁ̅ⲧⲓ:</w:t>
            </w:r>
          </w:p>
          <w:p w:rsidR="005832A1" w:rsidRPr="00DA3673" w:rsidRDefault="005832A1" w:rsidP="00DA3673">
            <w:pPr>
              <w:pStyle w:val="CopticVersemulti-line"/>
              <w:rPr>
                <w:highlight w:val="yellow"/>
              </w:rPr>
            </w:pPr>
            <w:r w:rsidRPr="00DA3673">
              <w:rPr>
                <w:highlight w:val="yellow"/>
              </w:rPr>
              <w:t>Ⲕⲉ ⲛⲩⲛ ⲕⲉ ⲁ̀ⲓ̀ ⲕⲉ ⲓⲥ ⲧⲟⲩⲥ</w:t>
            </w:r>
          </w:p>
          <w:p w:rsidR="005832A1" w:rsidRPr="00DA3673" w:rsidRDefault="005832A1" w:rsidP="00EA7F2F">
            <w:pPr>
              <w:pStyle w:val="CopticVerse"/>
              <w:rPr>
                <w:highlight w:val="yellow"/>
              </w:rPr>
            </w:pPr>
            <w:r w:rsidRPr="00DA3673">
              <w:rPr>
                <w:highlight w:val="yellow"/>
              </w:rPr>
              <w:t>ⲉ̀ⲱ̀ⲛⲁⲥ ⲧⲱⲛ ⲉ̀ⲱ̀ⲛⲱⲛ ⲁ̀ⲙⲉⲛ</w:t>
            </w:r>
          </w:p>
        </w:tc>
      </w:tr>
    </w:tbl>
    <w:p w:rsidR="00F54100" w:rsidRDefault="00EA7F2F" w:rsidP="005832A1">
      <w:pPr>
        <w:pStyle w:val="Heading5"/>
        <w:rPr>
          <w:lang w:val="en-US"/>
        </w:rPr>
      </w:pPr>
      <w:bookmarkStart w:id="322" w:name="_Toc297322067"/>
      <w:bookmarkStart w:id="323" w:name="_Toc297407712"/>
      <w:bookmarkStart w:id="324" w:name="_Toc298445764"/>
      <w:bookmarkStart w:id="325" w:name="_Toc298681249"/>
      <w:bookmarkStart w:id="326" w:name="_Toc298447489"/>
      <w:bookmarkStart w:id="327" w:name="_Toc308441906"/>
      <w:r>
        <w:rPr>
          <w:lang w:val="en-US"/>
        </w:rPr>
        <w:lastRenderedPageBreak/>
        <w:t>The Sunday Theotokia</w:t>
      </w:r>
      <w:bookmarkEnd w:id="322"/>
      <w:bookmarkEnd w:id="323"/>
      <w:bookmarkEnd w:id="324"/>
      <w:bookmarkEnd w:id="325"/>
      <w:bookmarkEnd w:id="326"/>
      <w:bookmarkEnd w:id="327"/>
    </w:p>
    <w:p w:rsidR="002C2599" w:rsidRPr="002C2599" w:rsidRDefault="002C2599" w:rsidP="005832A1">
      <w:pPr>
        <w:pStyle w:val="Heading5non-TOC"/>
        <w:rPr>
          <w:lang w:val="en-US"/>
        </w:rPr>
      </w:pPr>
      <w:r w:rsidRPr="002C2599">
        <w:rPr>
          <w:rFonts w:ascii="Times New Roman" w:hAnsi="Times New Roman" w:cs="Times New Roman"/>
          <w:lang w:val="en-US"/>
        </w:rPr>
        <w:t>Ϯ</w:t>
      </w:r>
      <w:r w:rsidRPr="002C2599">
        <w:rPr>
          <w:lang w:val="en-US"/>
        </w:rPr>
        <w:t>ⲑⲉⲟⲧⲟⲕⲓⲁ ⲙ</w:t>
      </w:r>
      <w:r w:rsidRPr="002C2599">
        <w:rPr>
          <w:rFonts w:ascii="Times New Roman" w:hAnsi="Times New Roman" w:cs="Times New Roman"/>
          <w:lang w:val="en-US"/>
        </w:rPr>
        <w:t>̀</w:t>
      </w:r>
      <w:r w:rsidRPr="002C2599">
        <w:rPr>
          <w:lang w:val="en-US"/>
        </w:rPr>
        <w:t>ⲡⲉ</w:t>
      </w:r>
      <w:r w:rsidRPr="002C2599">
        <w:rPr>
          <w:rFonts w:ascii="Times New Roman" w:hAnsi="Times New Roman" w:cs="Times New Roman"/>
          <w:lang w:val="en-US"/>
        </w:rPr>
        <w:t>ϩ</w:t>
      </w:r>
      <w:r w:rsidRPr="002C2599">
        <w:rPr>
          <w:lang w:val="en-US"/>
        </w:rPr>
        <w:t>ⲟⲟⲩ ⲛ</w:t>
      </w:r>
      <w:r w:rsidRPr="002C2599">
        <w:rPr>
          <w:rFonts w:ascii="Times New Roman" w:hAnsi="Times New Roman" w:cs="Times New Roman"/>
          <w:lang w:val="en-US"/>
        </w:rPr>
        <w:t>̀ϯ</w:t>
      </w:r>
      <w:r w:rsidRPr="002C2599">
        <w:rPr>
          <w:lang w:val="en-US"/>
        </w:rPr>
        <w:t>ⲕⲩⲣⲓⲁⲕⲏ</w:t>
      </w:r>
    </w:p>
    <w:p w:rsidR="00243F73" w:rsidRPr="00243F73" w:rsidRDefault="00243F73" w:rsidP="005832A1">
      <w:pPr>
        <w:pStyle w:val="Heading6"/>
        <w:rPr>
          <w:lang w:val="en-US"/>
        </w:rPr>
      </w:pPr>
      <w:bookmarkStart w:id="328" w:name="_Toc298445765"/>
      <w:bookmarkStart w:id="329" w:name="_Toc298681250"/>
      <w:bookmarkStart w:id="330" w:name="_Toc298447490"/>
      <w:r>
        <w:rPr>
          <w:lang w:val="en-US"/>
        </w:rPr>
        <w:t>Part One</w:t>
      </w:r>
      <w:bookmarkEnd w:id="328"/>
      <w:bookmarkEnd w:id="329"/>
      <w:bookmarkEnd w:id="33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You are called righteous,</w:t>
            </w:r>
          </w:p>
          <w:p w:rsidR="005832A1" w:rsidRPr="007425E1" w:rsidRDefault="005832A1" w:rsidP="005832A1">
            <w:pPr>
              <w:pStyle w:val="EngHang"/>
              <w:rPr>
                <w:rFonts w:eastAsiaTheme="minorHAnsi"/>
              </w:rPr>
            </w:pPr>
            <w:r w:rsidRPr="007425E1">
              <w:rPr>
                <w:rFonts w:eastAsiaTheme="minorHAnsi"/>
              </w:rPr>
              <w:t>O blessed one</w:t>
            </w:r>
          </w:p>
          <w:p w:rsidR="005832A1" w:rsidRPr="007425E1" w:rsidRDefault="005832A1" w:rsidP="005832A1">
            <w:pPr>
              <w:pStyle w:val="EngHang"/>
              <w:rPr>
                <w:rFonts w:eastAsiaTheme="minorHAnsi"/>
              </w:rPr>
            </w:pPr>
            <w:r w:rsidRPr="007425E1">
              <w:rPr>
                <w:rFonts w:eastAsiaTheme="minorHAnsi"/>
              </w:rPr>
              <w:t>Among the women,</w:t>
            </w:r>
          </w:p>
          <w:p w:rsidR="005832A1" w:rsidRPr="001A0083" w:rsidRDefault="005832A1" w:rsidP="005832A1">
            <w:pPr>
              <w:pStyle w:val="EngHangEnd"/>
            </w:pPr>
            <w:r w:rsidRPr="007425E1">
              <w:t>The Second Tabernacle: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Ⲥⲉⲙⲟⲩ</w:t>
            </w:r>
            <w:r w:rsidRPr="002C2599">
              <w:rPr>
                <w:rFonts w:ascii="Times New Roman" w:hAnsi="Times New Roman" w:cs="Times New Roman"/>
              </w:rPr>
              <w:t>ϯ</w:t>
            </w:r>
            <w:r w:rsidRPr="002C2599">
              <w:t xml:space="preserve"> `ⲉⲣⲟ ⲇⲓⲕⲉⲟⲥ</w:t>
            </w:r>
          </w:p>
          <w:p w:rsidR="005832A1" w:rsidRDefault="005832A1" w:rsidP="002C2599">
            <w:pPr>
              <w:pStyle w:val="CopticVersemulti-line"/>
            </w:pPr>
            <w:r w:rsidRPr="002C2599">
              <w:t>ⲱ</w:t>
            </w:r>
            <w:r w:rsidRPr="002C2599">
              <w:rPr>
                <w:rFonts w:ascii="Times New Roman" w:hAnsi="Times New Roman" w:cs="Times New Roman"/>
              </w:rPr>
              <w:t>̀</w:t>
            </w:r>
            <w:r w:rsidRPr="002C2599">
              <w:t xml:space="preserve"> ⲑⲏⲉⲧⲥ</w:t>
            </w:r>
            <w:r w:rsidRPr="002C2599">
              <w:rPr>
                <w:rFonts w:ascii="Times New Roman" w:hAnsi="Times New Roman" w:cs="Times New Roman"/>
              </w:rPr>
              <w:t>̀</w:t>
            </w:r>
            <w:r w:rsidRPr="002C2599">
              <w:t>ⲙⲁⲣⲱⲟⲩⲧ</w:t>
            </w:r>
          </w:p>
          <w:p w:rsidR="005832A1" w:rsidRDefault="005832A1" w:rsidP="002C2599">
            <w:pPr>
              <w:pStyle w:val="CopticVersemulti-line"/>
            </w:pPr>
            <w:r w:rsidRPr="002C2599">
              <w:rPr>
                <w:rFonts w:ascii="Times New Roman" w:hAnsi="Times New Roman" w:cs="Times New Roman"/>
              </w:rPr>
              <w:t>ϧ</w:t>
            </w:r>
            <w:r w:rsidRPr="002C2599">
              <w:t>ⲉⲛ ⲛⲓ</w:t>
            </w:r>
            <w:r w:rsidRPr="002C2599">
              <w:rPr>
                <w:rFonts w:ascii="Times New Roman" w:hAnsi="Times New Roman" w:cs="Times New Roman"/>
              </w:rPr>
              <w:t>ϩ</w:t>
            </w:r>
            <w:r w:rsidRPr="002C2599">
              <w:t>ⲓⲟⲙⲓ</w:t>
            </w:r>
          </w:p>
          <w:p w:rsidR="005832A1" w:rsidRDefault="005832A1" w:rsidP="002C2599">
            <w:pPr>
              <w:pStyle w:val="CopticVerse"/>
            </w:pPr>
            <w:r w:rsidRPr="002C2599">
              <w:rPr>
                <w:rFonts w:ascii="Times New Roman" w:hAnsi="Times New Roman" w:cs="Times New Roman"/>
              </w:rPr>
              <w:t>ϫ</w:t>
            </w:r>
            <w:r w:rsidRPr="002C2599">
              <w:t xml:space="preserve">ⲉ </w:t>
            </w:r>
            <w:r w:rsidRPr="002C2599">
              <w:rPr>
                <w:rFonts w:ascii="Times New Roman" w:hAnsi="Times New Roman" w:cs="Times New Roman"/>
              </w:rPr>
              <w:t>ϯ</w:t>
            </w:r>
            <w:r w:rsidRPr="002C2599">
              <w:t>ⲙⲁ</w:t>
            </w:r>
            <w:r w:rsidRPr="002C2599">
              <w:rPr>
                <w:rFonts w:ascii="Times New Roman" w:hAnsi="Times New Roman" w:cs="Times New Roman"/>
              </w:rPr>
              <w:t>ϩ</w:t>
            </w:r>
            <w:r w:rsidRPr="002C2599">
              <w:t>ⲥ</w:t>
            </w:r>
            <w:r w:rsidRPr="002C2599">
              <w:rPr>
                <w:rFonts w:ascii="Times New Roman" w:hAnsi="Times New Roman" w:cs="Times New Roman"/>
              </w:rPr>
              <w:t>̀</w:t>
            </w:r>
            <w:r w:rsidRPr="002C2599">
              <w:t>ⲛⲟⲩ</w:t>
            </w:r>
            <w:r w:rsidRPr="002C2599">
              <w:rPr>
                <w:rFonts w:ascii="Times New Roman" w:hAnsi="Times New Roman" w:cs="Times New Roman"/>
              </w:rPr>
              <w:t>ϯ</w:t>
            </w:r>
            <w:r w:rsidRPr="002C2599">
              <w:t xml:space="preserve"> ⲛ</w:t>
            </w:r>
            <w:r w:rsidRPr="002C2599">
              <w:rPr>
                <w:rFonts w:ascii="Times New Roman" w:hAnsi="Times New Roman" w:cs="Times New Roman"/>
              </w:rPr>
              <w:t>̀</w:t>
            </w:r>
            <w:r w:rsidRPr="002C2599">
              <w:t>ⲥ</w:t>
            </w:r>
            <w:r w:rsidRPr="002C2599">
              <w:rPr>
                <w:rFonts w:ascii="Times New Roman" w:hAnsi="Times New Roman" w:cs="Times New Roman"/>
              </w:rPr>
              <w:t>̀</w:t>
            </w:r>
            <w:r w:rsidRPr="002C2599">
              <w:t>ⲕⲏⲛⲏ</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sidRPr="007425E1">
              <w:rPr>
                <w:rFonts w:eastAsiaTheme="minorHAnsi"/>
              </w:rPr>
              <w:t>Which is called</w:t>
            </w:r>
          </w:p>
          <w:p w:rsidR="005832A1" w:rsidRPr="007425E1" w:rsidRDefault="005832A1" w:rsidP="005832A1">
            <w:pPr>
              <w:pStyle w:val="EngHang"/>
              <w:rPr>
                <w:rFonts w:eastAsiaTheme="minorHAnsi"/>
              </w:rPr>
            </w:pPr>
            <w:r>
              <w:rPr>
                <w:rFonts w:eastAsiaTheme="minorHAnsi"/>
              </w:rPr>
              <w:t xml:space="preserve">The Holy </w:t>
            </w:r>
            <w:r w:rsidRPr="007425E1">
              <w:rPr>
                <w:rFonts w:eastAsiaTheme="minorHAnsi"/>
              </w:rPr>
              <w:t>of Holies,</w:t>
            </w:r>
          </w:p>
          <w:p w:rsidR="005832A1" w:rsidRPr="007425E1" w:rsidRDefault="005832A1" w:rsidP="005832A1">
            <w:pPr>
              <w:pStyle w:val="EngHang"/>
              <w:rPr>
                <w:rFonts w:eastAsiaTheme="minorHAnsi"/>
              </w:rPr>
            </w:pPr>
            <w:r w:rsidRPr="007425E1">
              <w:rPr>
                <w:rFonts w:eastAsiaTheme="minorHAnsi"/>
              </w:rPr>
              <w:t>Wherein are the Tables</w:t>
            </w:r>
          </w:p>
          <w:p w:rsidR="005832A1" w:rsidRPr="001A0083" w:rsidRDefault="005832A1" w:rsidP="005832A1">
            <w:pPr>
              <w:pStyle w:val="EngHangEnd"/>
            </w:pPr>
            <w:commentRangeStart w:id="331"/>
            <w:r w:rsidRPr="007425E1">
              <w:rPr>
                <w:rFonts w:eastAsiaTheme="minorHAnsi"/>
              </w:rPr>
              <w:t>Of the Covenant</w:t>
            </w:r>
            <w:commentRangeEnd w:id="331"/>
            <w:r>
              <w:rPr>
                <w:rStyle w:val="CommentReference"/>
                <w:rFonts w:eastAsiaTheme="minorHAnsi" w:cstheme="minorBidi"/>
                <w:color w:val="auto"/>
                <w:lang w:val="en-CA"/>
              </w:rPr>
              <w:commentReference w:id="331"/>
            </w:r>
            <w:r w:rsidRPr="007425E1">
              <w:rPr>
                <w:rFonts w:eastAsiaTheme="minorHAnsi"/>
              </w:rPr>
              <w: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Ⲑⲏⲉ</w:t>
            </w:r>
            <w:r w:rsidRPr="002C2599">
              <w:rPr>
                <w:rFonts w:ascii="Times New Roman" w:hAnsi="Times New Roman" w:cs="Times New Roman"/>
              </w:rPr>
              <w:t>̀</w:t>
            </w:r>
            <w:r w:rsidRPr="002C2599">
              <w:t>ⲧⲟⲩⲙⲟⲩ</w:t>
            </w:r>
            <w:r w:rsidRPr="002C2599">
              <w:rPr>
                <w:rFonts w:ascii="Times New Roman" w:hAnsi="Times New Roman" w:cs="Times New Roman"/>
              </w:rPr>
              <w:t>ϯ</w:t>
            </w:r>
            <w:r w:rsidRPr="002C2599">
              <w:t xml:space="preserve"> ⲉ</w:t>
            </w:r>
            <w:r w:rsidRPr="002C2599">
              <w:rPr>
                <w:rFonts w:ascii="Times New Roman" w:hAnsi="Times New Roman" w:cs="Times New Roman"/>
              </w:rPr>
              <w:t>̀</w:t>
            </w:r>
            <w:r w:rsidRPr="002C2599">
              <w:t>ⲣⲟⲥ</w:t>
            </w:r>
          </w:p>
          <w:p w:rsidR="005832A1" w:rsidRDefault="005832A1" w:rsidP="002C2599">
            <w:pPr>
              <w:pStyle w:val="CopticVersemulti-line"/>
            </w:pPr>
            <w:r w:rsidRPr="002C2599">
              <w:rPr>
                <w:rFonts w:ascii="Times New Roman" w:hAnsi="Times New Roman" w:cs="Times New Roman"/>
              </w:rPr>
              <w:t>ϫ</w:t>
            </w:r>
            <w:r w:rsidRPr="002C2599">
              <w:t>ⲉ ⲑⲏⲉ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ⲛ</w:t>
            </w:r>
            <w:r w:rsidRPr="002C2599">
              <w:rPr>
                <w:rFonts w:ascii="Times New Roman" w:hAnsi="Times New Roman" w:cs="Times New Roman"/>
              </w:rPr>
              <w:t>̀</w:t>
            </w:r>
            <w:r w:rsidRPr="002C2599">
              <w:t>ⲧⲉ ⲛⲏⲉ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
            </w:pPr>
            <w:r w:rsidRPr="002C2599">
              <w:t>ⲉ</w:t>
            </w:r>
            <w:r w:rsidRPr="002C2599">
              <w:rPr>
                <w:rFonts w:ascii="Times New Roman" w:hAnsi="Times New Roman" w:cs="Times New Roman"/>
              </w:rPr>
              <w:t>̀</w:t>
            </w:r>
            <w:r w:rsidRPr="002C2599">
              <w:t>ⲣⲉ ⲛⲓⲡ</w:t>
            </w:r>
            <w:r w:rsidRPr="002C2599">
              <w:rPr>
                <w:rFonts w:ascii="Times New Roman" w:hAnsi="Times New Roman" w:cs="Times New Roman"/>
              </w:rPr>
              <w:t>̀</w:t>
            </w:r>
            <w:r w:rsidRPr="002C2599">
              <w:t>ⲗⲁⲝ ⲛ</w:t>
            </w:r>
            <w:r w:rsidRPr="002C2599">
              <w:rPr>
                <w:rFonts w:ascii="Times New Roman" w:hAnsi="Times New Roman" w:cs="Times New Roman"/>
              </w:rPr>
              <w:t>̀ϧ</w:t>
            </w:r>
            <w:r w:rsidRPr="002C2599">
              <w:t>ⲏⲧⲥ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Whereupon are</w:t>
            </w:r>
          </w:p>
          <w:p w:rsidR="005832A1" w:rsidRPr="007425E1" w:rsidRDefault="005832A1" w:rsidP="005832A1">
            <w:pPr>
              <w:pStyle w:val="EngHang"/>
              <w:rPr>
                <w:rFonts w:eastAsiaTheme="minorHAnsi"/>
              </w:rPr>
            </w:pPr>
            <w:r w:rsidRPr="007425E1">
              <w:rPr>
                <w:rFonts w:eastAsiaTheme="minorHAnsi"/>
              </w:rPr>
              <w:t>The Ten Commandments,</w:t>
            </w:r>
          </w:p>
          <w:p w:rsidR="005832A1" w:rsidRPr="007425E1" w:rsidRDefault="005832A1" w:rsidP="005832A1">
            <w:pPr>
              <w:pStyle w:val="EngHang"/>
              <w:rPr>
                <w:rFonts w:eastAsiaTheme="minorHAnsi"/>
              </w:rPr>
            </w:pPr>
            <w:r w:rsidRPr="007425E1">
              <w:rPr>
                <w:rFonts w:eastAsiaTheme="minorHAnsi"/>
              </w:rPr>
              <w:t>Written by</w:t>
            </w:r>
          </w:p>
          <w:p w:rsidR="005832A1" w:rsidRPr="00195761" w:rsidRDefault="005832A1" w:rsidP="005832A1">
            <w:pPr>
              <w:pStyle w:val="EngHangEnd"/>
              <w:rPr>
                <w:szCs w:val="22"/>
              </w:rPr>
            </w:pPr>
            <w:r w:rsidRPr="007425E1">
              <w:rPr>
                <w:rFonts w:eastAsiaTheme="minorHAnsi"/>
              </w:rPr>
              <w:t>The finger of God:</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Ⲛ</w:t>
            </w:r>
            <w:r w:rsidRPr="002C2599">
              <w:rPr>
                <w:rFonts w:ascii="Times New Roman" w:hAnsi="Times New Roman" w:cs="Times New Roman"/>
              </w:rPr>
              <w:t>̀</w:t>
            </w:r>
            <w:r w:rsidRPr="002C2599">
              <w:t xml:space="preserve">ⲧⲉ </w:t>
            </w:r>
            <w:r w:rsidRPr="002C2599">
              <w:rPr>
                <w:rFonts w:ascii="Times New Roman" w:hAnsi="Times New Roman" w:cs="Times New Roman"/>
              </w:rPr>
              <w:t>ϯ</w:t>
            </w:r>
            <w:r w:rsidRPr="002C2599">
              <w:t>ⲇⲓⲁⲑⲏⲕⲏ</w:t>
            </w:r>
          </w:p>
          <w:p w:rsidR="005832A1" w:rsidRDefault="005832A1" w:rsidP="002C2599">
            <w:pPr>
              <w:pStyle w:val="CopticVersemulti-line"/>
            </w:pPr>
            <w:r w:rsidRPr="002C2599">
              <w:t>ⲛⲉⲙ ⲡⲓⲙⲏⲧ ⲛ</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ⲛⲁⲓ ⲉⲧⲁ</w:t>
            </w:r>
            <w:r w:rsidRPr="002C2599">
              <w:rPr>
                <w:rFonts w:ascii="Times New Roman" w:hAnsi="Times New Roman" w:cs="Times New Roman"/>
              </w:rPr>
              <w:t>ϥ</w:t>
            </w:r>
            <w:r w:rsidRPr="002C2599">
              <w:t>ⲥ</w:t>
            </w:r>
            <w:r w:rsidRPr="002C2599">
              <w:rPr>
                <w:rFonts w:ascii="Times New Roman" w:hAnsi="Times New Roman" w:cs="Times New Roman"/>
              </w:rPr>
              <w:t>̀ϧ</w:t>
            </w:r>
            <w:r w:rsidRPr="002C2599">
              <w:t>ⲏⲧⲟⲩ</w:t>
            </w:r>
          </w:p>
          <w:p w:rsidR="005832A1" w:rsidRDefault="005832A1" w:rsidP="002C2599">
            <w:pPr>
              <w:pStyle w:val="CopticVerse"/>
            </w:pPr>
            <w:r w:rsidRPr="002C2599">
              <w:t>ⲛ</w:t>
            </w:r>
            <w:r w:rsidRPr="002C2599">
              <w:rPr>
                <w:rFonts w:ascii="Times New Roman" w:hAnsi="Times New Roman" w:cs="Times New Roman"/>
              </w:rPr>
              <w:t>̀ϫ</w:t>
            </w:r>
            <w:r w:rsidRPr="002C2599">
              <w:t>ⲉ ⲡⲓⲧⲏⲃ ⲛ</w:t>
            </w:r>
            <w:r w:rsidRPr="002C2599">
              <w:rPr>
                <w:rFonts w:ascii="Times New Roman" w:hAnsi="Times New Roman" w:cs="Times New Roman"/>
              </w:rPr>
              <w:t>̀</w:t>
            </w:r>
            <w:r w:rsidRPr="002C2599">
              <w:t>ⲧⲉ Ⲫ</w:t>
            </w:r>
            <w:r w:rsidRPr="002C2599">
              <w:rPr>
                <w:rFonts w:ascii="Times New Roman" w:hAnsi="Times New Roman" w:cs="Times New Roman"/>
              </w:rPr>
              <w:t>ϯ</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pPr>
            <w:r>
              <w:t>Which direct us,</w:t>
            </w:r>
          </w:p>
          <w:p w:rsidR="005832A1" w:rsidRDefault="005832A1" w:rsidP="005832A1">
            <w:pPr>
              <w:pStyle w:val="EngHang"/>
            </w:pPr>
            <w:r>
              <w:t>To the Iota,</w:t>
            </w:r>
          </w:p>
          <w:p w:rsidR="005832A1" w:rsidRDefault="005832A1" w:rsidP="005832A1">
            <w:pPr>
              <w:pStyle w:val="EngHang"/>
            </w:pPr>
            <w:r>
              <w:t>The Name of Salvation,</w:t>
            </w:r>
          </w:p>
          <w:p w:rsidR="005832A1" w:rsidRDefault="005832A1" w:rsidP="005832A1">
            <w:pPr>
              <w:pStyle w:val="EngHangEnd"/>
            </w:pPr>
            <w:r>
              <w:t>Of Jesus Christ: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Ⲥⲉⲉⲣ</w:t>
            </w:r>
            <w:r w:rsidRPr="002C2599">
              <w:rPr>
                <w:rFonts w:ascii="Times New Roman" w:hAnsi="Times New Roman" w:cs="Times New Roman"/>
              </w:rPr>
              <w:t>ϣ</w:t>
            </w:r>
            <w:r w:rsidRPr="002C2599">
              <w:t>ⲟⲣⲡ ⲛ</w:t>
            </w:r>
            <w:r w:rsidRPr="002C2599">
              <w:rPr>
                <w:rFonts w:ascii="Times New Roman" w:hAnsi="Times New Roman" w:cs="Times New Roman"/>
              </w:rPr>
              <w:t>̀</w:t>
            </w:r>
            <w:r w:rsidRPr="002C2599">
              <w:t>ⲉⲣⲥⲩⲙⲙⲉⲛⲓⲛ</w:t>
            </w:r>
          </w:p>
          <w:p w:rsidR="005832A1" w:rsidRDefault="005832A1" w:rsidP="002C2599">
            <w:pPr>
              <w:pStyle w:val="CopticVersemulti-line"/>
            </w:pPr>
            <w:r w:rsidRPr="002C2599">
              <w:t>ⲛⲁⲛ ⲙ</w:t>
            </w:r>
            <w:r w:rsidRPr="002C2599">
              <w:rPr>
                <w:rFonts w:ascii="Times New Roman" w:hAnsi="Times New Roman" w:cs="Times New Roman"/>
              </w:rPr>
              <w:t>̀</w:t>
            </w:r>
            <w:r w:rsidRPr="002C2599">
              <w:t>ⲡⲓⲓⲱⲧⲁ</w:t>
            </w:r>
          </w:p>
          <w:p w:rsidR="005832A1" w:rsidRDefault="005832A1" w:rsidP="002C2599">
            <w:pPr>
              <w:pStyle w:val="CopticVersemulti-line"/>
            </w:pPr>
            <w:r w:rsidRPr="002C2599">
              <w:t>ⲡⲓⲣⲁⲛ ⲛ</w:t>
            </w:r>
            <w:r w:rsidRPr="002C2599">
              <w:rPr>
                <w:rFonts w:ascii="Times New Roman" w:hAnsi="Times New Roman" w:cs="Times New Roman"/>
              </w:rPr>
              <w:t>̀</w:t>
            </w:r>
            <w:r w:rsidRPr="002C2599">
              <w:t>ⲟⲩ</w:t>
            </w:r>
            <w:r w:rsidRPr="002C2599">
              <w:rPr>
                <w:rFonts w:ascii="Times New Roman" w:hAnsi="Times New Roman" w:cs="Times New Roman"/>
              </w:rPr>
              <w:t>ϫ</w:t>
            </w:r>
            <w:r w:rsidRPr="002C2599">
              <w:t>ⲁⲓ</w:t>
            </w:r>
          </w:p>
          <w:p w:rsidR="005832A1" w:rsidRDefault="005832A1" w:rsidP="002C2599">
            <w:pPr>
              <w:pStyle w:val="CopticVerse"/>
            </w:pPr>
            <w:r w:rsidRPr="002C2599">
              <w:t>ⲛ</w:t>
            </w:r>
            <w:r w:rsidRPr="002C2599">
              <w:rPr>
                <w:rFonts w:ascii="Times New Roman" w:hAnsi="Times New Roman" w:cs="Times New Roman"/>
              </w:rPr>
              <w:t>̀</w:t>
            </w:r>
            <w:r w:rsidRPr="002C2599">
              <w:t>ⲧⲉ Ⲓⲏ</w:t>
            </w:r>
            <w:r w:rsidRPr="002C2599">
              <w:rPr>
                <w:rFonts w:ascii="Times New Roman" w:hAnsi="Times New Roman" w:cs="Times New Roman"/>
              </w:rPr>
              <w:t>̅</w:t>
            </w:r>
            <w:r w:rsidRPr="002C2599">
              <w:t>ⲥ Ⲡⲭ</w:t>
            </w:r>
            <w:r w:rsidRPr="002C2599">
              <w:rPr>
                <w:rFonts w:ascii="Times New Roman" w:hAnsi="Times New Roman" w:cs="Times New Roman"/>
              </w:rPr>
              <w:t>̅</w:t>
            </w:r>
            <w:r w:rsidRPr="002C2599">
              <w:t>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sidRPr="007425E1">
              <w:rPr>
                <w:rFonts w:eastAsiaTheme="minorHAnsi"/>
              </w:rPr>
              <w:t>Who was incarnate</w:t>
            </w:r>
          </w:p>
          <w:p w:rsidR="005832A1" w:rsidRPr="007425E1" w:rsidRDefault="005832A1" w:rsidP="005832A1">
            <w:pPr>
              <w:pStyle w:val="EngHang"/>
              <w:rPr>
                <w:rFonts w:eastAsiaTheme="minorHAnsi"/>
              </w:rPr>
            </w:pPr>
            <w:r w:rsidRPr="007425E1">
              <w:rPr>
                <w:rFonts w:eastAsiaTheme="minorHAnsi"/>
              </w:rPr>
              <w:t>Of you, without change,</w:t>
            </w:r>
          </w:p>
          <w:p w:rsidR="005832A1" w:rsidRPr="007425E1" w:rsidRDefault="005832A1" w:rsidP="005832A1">
            <w:pPr>
              <w:pStyle w:val="EngHang"/>
              <w:rPr>
                <w:rFonts w:eastAsiaTheme="minorHAnsi"/>
              </w:rPr>
            </w:pPr>
            <w:r w:rsidRPr="007425E1">
              <w:rPr>
                <w:rFonts w:eastAsiaTheme="minorHAnsi"/>
              </w:rPr>
              <w:t>And became the Mediator</w:t>
            </w:r>
          </w:p>
          <w:p w:rsidR="005832A1" w:rsidRPr="001A0083" w:rsidRDefault="005832A1" w:rsidP="005832A1">
            <w:pPr>
              <w:pStyle w:val="EngHangEnd"/>
            </w:pPr>
            <w:r w:rsidRPr="007425E1">
              <w:rPr>
                <w:rFonts w:eastAsiaTheme="minorHAnsi"/>
              </w:rPr>
              <w:t>Of a new covenant.</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Ⲫⲁⲓ ⲉ</w:t>
            </w:r>
            <w:r w:rsidRPr="002C2599">
              <w:rPr>
                <w:rFonts w:ascii="Times New Roman" w:hAnsi="Times New Roman" w:cs="Times New Roman"/>
              </w:rPr>
              <w:t>̀</w:t>
            </w:r>
            <w:r w:rsidRPr="002C2599">
              <w:t>ⲧⲁ</w:t>
            </w:r>
            <w:r w:rsidRPr="002C2599">
              <w:rPr>
                <w:rFonts w:ascii="Times New Roman" w:hAnsi="Times New Roman" w:cs="Times New Roman"/>
              </w:rPr>
              <w:t>ϥϭ</w:t>
            </w:r>
            <w:r w:rsidRPr="002C2599">
              <w:t>ⲓⲥⲁⲣⲝ ⲛ</w:t>
            </w:r>
            <w:r w:rsidRPr="002C2599">
              <w:rPr>
                <w:rFonts w:ascii="Times New Roman" w:hAnsi="Times New Roman" w:cs="Times New Roman"/>
              </w:rPr>
              <w:t>̀ϧ</w:t>
            </w:r>
            <w:r w:rsidRPr="002C2599">
              <w:t>ⲏ</w:t>
            </w:r>
            <w:r w:rsidRPr="002C2599">
              <w:rPr>
                <w:rFonts w:ascii="Times New Roman" w:hAnsi="Times New Roman" w:cs="Times New Roman"/>
              </w:rPr>
              <w:t>ϯ</w:t>
            </w:r>
          </w:p>
          <w:p w:rsidR="005832A1" w:rsidRDefault="005832A1" w:rsidP="002C2599">
            <w:pPr>
              <w:pStyle w:val="CopticVersemulti-line"/>
            </w:pPr>
            <w:r w:rsidRPr="002C2599">
              <w:rPr>
                <w:rFonts w:ascii="Times New Roman" w:hAnsi="Times New Roman" w:cs="Times New Roman"/>
              </w:rPr>
              <w:t>ϧ</w:t>
            </w:r>
            <w:r w:rsidRPr="002C2599">
              <w:t>ⲉⲛ ⲟⲩⲙⲉⲧⲁⲧ</w:t>
            </w:r>
            <w:r w:rsidRPr="002C2599">
              <w:rPr>
                <w:rFonts w:ascii="Times New Roman" w:hAnsi="Times New Roman" w:cs="Times New Roman"/>
              </w:rPr>
              <w:t>ϣ</w:t>
            </w:r>
            <w:r w:rsidRPr="002C2599">
              <w:t>ⲓⲃ</w:t>
            </w:r>
            <w:r w:rsidRPr="002C2599">
              <w:rPr>
                <w:rFonts w:ascii="Times New Roman" w:hAnsi="Times New Roman" w:cs="Times New Roman"/>
              </w:rPr>
              <w:t>ϯ</w:t>
            </w:r>
          </w:p>
          <w:p w:rsidR="005832A1" w:rsidRDefault="005832A1" w:rsidP="002C2599">
            <w:pPr>
              <w:pStyle w:val="CopticVersemulti-line"/>
            </w:pPr>
            <w:r w:rsidRPr="002C2599">
              <w:t>ⲁ</w:t>
            </w:r>
            <w:r w:rsidRPr="002C2599">
              <w:rPr>
                <w:rFonts w:ascii="Times New Roman" w:hAnsi="Times New Roman" w:cs="Times New Roman"/>
              </w:rPr>
              <w:t>ϥϣ</w:t>
            </w:r>
            <w:r w:rsidRPr="002C2599">
              <w:t>ⲱⲡⲓ ⲙ</w:t>
            </w:r>
            <w:r w:rsidRPr="002C2599">
              <w:rPr>
                <w:rFonts w:ascii="Times New Roman" w:hAnsi="Times New Roman" w:cs="Times New Roman"/>
              </w:rPr>
              <w:t>̀</w:t>
            </w:r>
            <w:r w:rsidRPr="002C2599">
              <w:t>ⲙⲉⲥⲓⲧⲏⲥ</w:t>
            </w:r>
          </w:p>
          <w:p w:rsidR="005832A1" w:rsidRDefault="005832A1" w:rsidP="002C2599">
            <w:pPr>
              <w:pStyle w:val="CopticVerse"/>
            </w:pPr>
            <w:r w:rsidRPr="002C2599">
              <w:t>ⲉⲩⲇⲓⲁⲑⲏⲕⲏ ⲙ</w:t>
            </w:r>
            <w:r w:rsidRPr="002C2599">
              <w:rPr>
                <w:rFonts w:ascii="Times New Roman" w:hAnsi="Times New Roman" w:cs="Times New Roman"/>
              </w:rPr>
              <w:t>̀</w:t>
            </w:r>
            <w:r w:rsidRPr="002C2599">
              <w:t>ⲃⲉⲣⲓ</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lastRenderedPageBreak/>
              <w:t>¿</w:t>
            </w:r>
          </w:p>
        </w:tc>
        <w:tc>
          <w:tcPr>
            <w:tcW w:w="3960" w:type="dxa"/>
          </w:tcPr>
          <w:p w:rsidR="005832A1" w:rsidRPr="007425E1" w:rsidRDefault="005832A1" w:rsidP="005832A1">
            <w:pPr>
              <w:pStyle w:val="EngHang"/>
              <w:rPr>
                <w:rFonts w:eastAsiaTheme="minorHAnsi"/>
              </w:rPr>
            </w:pPr>
            <w:r w:rsidRPr="007425E1">
              <w:rPr>
                <w:rFonts w:eastAsiaTheme="minorHAnsi"/>
              </w:rPr>
              <w:t xml:space="preserve">Through the </w:t>
            </w:r>
            <w:commentRangeStart w:id="332"/>
            <w:r>
              <w:rPr>
                <w:rFonts w:eastAsiaTheme="minorHAnsi"/>
              </w:rPr>
              <w:t>sprinkling</w:t>
            </w:r>
            <w:commentRangeEnd w:id="332"/>
            <w:r>
              <w:rPr>
                <w:rStyle w:val="CommentReference"/>
                <w:rFonts w:eastAsiaTheme="minorHAnsi" w:cstheme="minorBidi"/>
                <w:color w:val="auto"/>
                <w:lang w:val="en-CA"/>
              </w:rPr>
              <w:commentReference w:id="332"/>
            </w:r>
          </w:p>
          <w:p w:rsidR="005832A1" w:rsidRPr="007425E1" w:rsidRDefault="005832A1" w:rsidP="005832A1">
            <w:pPr>
              <w:pStyle w:val="EngHang"/>
              <w:rPr>
                <w:rFonts w:eastAsiaTheme="minorHAnsi"/>
              </w:rPr>
            </w:pPr>
            <w:r w:rsidRPr="007425E1">
              <w:rPr>
                <w:rFonts w:eastAsiaTheme="minorHAnsi"/>
              </w:rPr>
              <w:t>Of His holy Blood,</w:t>
            </w:r>
          </w:p>
          <w:p w:rsidR="005832A1" w:rsidRPr="007425E1" w:rsidRDefault="005832A1" w:rsidP="005832A1">
            <w:pPr>
              <w:pStyle w:val="EngHang"/>
              <w:rPr>
                <w:rFonts w:eastAsiaTheme="minorHAnsi"/>
              </w:rPr>
            </w:pPr>
            <w:r w:rsidRPr="007425E1">
              <w:rPr>
                <w:rFonts w:eastAsiaTheme="minorHAnsi"/>
              </w:rPr>
              <w:t>He purified the faithful,</w:t>
            </w:r>
          </w:p>
          <w:p w:rsidR="005832A1" w:rsidRPr="002A287B" w:rsidRDefault="005832A1" w:rsidP="005832A1">
            <w:pPr>
              <w:pStyle w:val="EngHangEnd"/>
              <w:rPr>
                <w:rFonts w:eastAsiaTheme="minorHAnsi"/>
              </w:rPr>
            </w:pPr>
            <w:r>
              <w:rPr>
                <w:rFonts w:eastAsiaTheme="minorHAnsi"/>
              </w:rPr>
              <w:t>To be a</w:t>
            </w:r>
            <w:r w:rsidRPr="007425E1">
              <w:rPr>
                <w:rFonts w:eastAsiaTheme="minorHAnsi"/>
              </w:rPr>
              <w:t xml:space="preserve"> justified people.</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Ⲉ</w:t>
            </w:r>
            <w:r w:rsidRPr="002C2599">
              <w:rPr>
                <w:rFonts w:ascii="Times New Roman" w:hAnsi="Times New Roman" w:cs="Times New Roman"/>
              </w:rPr>
              <w:t>̀</w:t>
            </w:r>
            <w:r w:rsidRPr="002C2599">
              <w:t>ⲃⲟⲗ</w:t>
            </w:r>
            <w:r w:rsidRPr="002C2599">
              <w:rPr>
                <w:rFonts w:ascii="Times New Roman" w:hAnsi="Times New Roman" w:cs="Times New Roman"/>
              </w:rPr>
              <w:t>ϩ</w:t>
            </w:r>
            <w:r w:rsidRPr="002C2599">
              <w:t>ⲓⲧⲉⲛ ⲫ</w:t>
            </w:r>
            <w:r w:rsidRPr="002C2599">
              <w:rPr>
                <w:rFonts w:ascii="Times New Roman" w:hAnsi="Times New Roman" w:cs="Times New Roman"/>
              </w:rPr>
              <w:t>̀</w:t>
            </w:r>
            <w:r w:rsidRPr="002C2599">
              <w:t>ⲛⲟⲩ</w:t>
            </w:r>
            <w:r w:rsidRPr="002C2599">
              <w:rPr>
                <w:rFonts w:ascii="Times New Roman" w:hAnsi="Times New Roman" w:cs="Times New Roman"/>
              </w:rPr>
              <w:t>ϫ</w:t>
            </w:r>
          </w:p>
          <w:p w:rsidR="005832A1" w:rsidRDefault="005832A1" w:rsidP="002C2599">
            <w:pPr>
              <w:pStyle w:val="CopticVersemulti-line"/>
            </w:pPr>
            <w:r w:rsidRPr="002C2599">
              <w:t>ⲛ</w:t>
            </w:r>
            <w:r w:rsidRPr="002C2599">
              <w:rPr>
                <w:rFonts w:ascii="Times New Roman" w:hAnsi="Times New Roman" w:cs="Times New Roman"/>
              </w:rPr>
              <w:t>̀</w:t>
            </w:r>
            <w:r w:rsidRPr="002C2599">
              <w:t>ⲧⲉ ⲡⲉ</w:t>
            </w:r>
            <w:r w:rsidRPr="002C2599">
              <w:rPr>
                <w:rFonts w:ascii="Times New Roman" w:hAnsi="Times New Roman" w:cs="Times New Roman"/>
              </w:rPr>
              <w:t>ϥ</w:t>
            </w:r>
            <w:r w:rsidRPr="002C2599">
              <w:t>ⲥ</w:t>
            </w:r>
            <w:r w:rsidRPr="002C2599">
              <w:rPr>
                <w:rFonts w:ascii="Times New Roman" w:hAnsi="Times New Roman" w:cs="Times New Roman"/>
              </w:rPr>
              <w:t>̀</w:t>
            </w:r>
            <w:r w:rsidRPr="002C2599">
              <w:t>ⲛⲟ</w:t>
            </w:r>
            <w:r w:rsidRPr="002C2599">
              <w:rPr>
                <w:rFonts w:ascii="Times New Roman" w:hAnsi="Times New Roman" w:cs="Times New Roman"/>
              </w:rPr>
              <w:t>ϥ</w:t>
            </w:r>
            <w:r w:rsidRPr="002C2599">
              <w:t xml:space="preserve">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2C2599">
            <w:pPr>
              <w:pStyle w:val="CopticVersemulti-line"/>
            </w:pPr>
            <w:r w:rsidRPr="002C2599">
              <w:t>ⲁ</w:t>
            </w:r>
            <w:r w:rsidRPr="002C2599">
              <w:rPr>
                <w:rFonts w:ascii="Times New Roman" w:hAnsi="Times New Roman" w:cs="Times New Roman"/>
              </w:rPr>
              <w:t>ϥ</w:t>
            </w:r>
            <w:r w:rsidRPr="002C2599">
              <w:t>ⲧⲟⲩⲃⲟ ⲛ</w:t>
            </w:r>
            <w:r w:rsidRPr="002C2599">
              <w:rPr>
                <w:rFonts w:ascii="Times New Roman" w:hAnsi="Times New Roman" w:cs="Times New Roman"/>
              </w:rPr>
              <w:t>̀</w:t>
            </w:r>
            <w:r w:rsidRPr="002C2599">
              <w:t>ⲛⲏⲉⲑⲛⲁ</w:t>
            </w:r>
            <w:r w:rsidRPr="002C2599">
              <w:rPr>
                <w:rFonts w:ascii="Times New Roman" w:hAnsi="Times New Roman" w:cs="Times New Roman"/>
              </w:rPr>
              <w:t>ϩϯ</w:t>
            </w:r>
          </w:p>
          <w:p w:rsidR="005832A1" w:rsidRDefault="005832A1" w:rsidP="002C2599">
            <w:pPr>
              <w:pStyle w:val="CopticVerse"/>
            </w:pPr>
            <w:r w:rsidRPr="002C2599">
              <w:t>ⲉⲩⲗⲁⲟⲥ ⲉⲩⲑ</w:t>
            </w:r>
            <w:r w:rsidRPr="002C2599">
              <w:rPr>
                <w:rFonts w:ascii="Times New Roman" w:hAnsi="Times New Roman" w:cs="Times New Roman"/>
              </w:rPr>
              <w:t>̀</w:t>
            </w:r>
            <w:r w:rsidRPr="002C2599">
              <w:t>ⲙⲁⲓⲟ</w:t>
            </w:r>
            <w:r w:rsidRPr="002C2599">
              <w:rPr>
                <w:rFonts w:ascii="Times New Roman" w:hAnsi="Times New Roman" w:cs="Times New Roman"/>
              </w:rPr>
              <w:t>ϥ</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p>
        </w:tc>
        <w:tc>
          <w:tcPr>
            <w:tcW w:w="3960" w:type="dxa"/>
          </w:tcPr>
          <w:p w:rsidR="005832A1" w:rsidRDefault="005832A1" w:rsidP="002C2599">
            <w:pPr>
              <w:pStyle w:val="CopticVersemulti-line"/>
            </w:pPr>
            <w:r w:rsidRPr="002C2599">
              <w:t>Ⲉⲑⲃⲉ ⲫⲁⲓ ⲟⲩⲟⲛ ⲛⲓⲃⲉⲛ</w:t>
            </w:r>
          </w:p>
          <w:p w:rsidR="005832A1" w:rsidRDefault="005832A1" w:rsidP="002C2599">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2C2599">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2C2599">
            <w:pPr>
              <w:pStyle w:val="Coptic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DC3A65">
        <w:trPr>
          <w:cantSplit/>
          <w:jc w:val="center"/>
        </w:trPr>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243F73"/>
        </w:tc>
        <w:tc>
          <w:tcPr>
            <w:tcW w:w="288" w:type="dxa"/>
          </w:tcPr>
          <w:p w:rsidR="005832A1" w:rsidRPr="000F6316" w:rsidRDefault="005832A1" w:rsidP="00243F73">
            <w:pPr>
              <w:rPr>
                <w:rFonts w:ascii="CS Avva Shenouda" w:hAnsi="CS Avva Shenouda"/>
                <w:sz w:val="24"/>
                <w:szCs w:val="24"/>
              </w:rPr>
            </w:pPr>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2C2599">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2C2599">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2C2599">
            <w:pPr>
              <w:pStyle w:val="Coptic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243F73" w:rsidRDefault="00243F73" w:rsidP="00243F73">
      <w:pPr>
        <w:rPr>
          <w:lang w:val="en-US"/>
        </w:rPr>
      </w:pPr>
    </w:p>
    <w:p w:rsidR="00243F73" w:rsidRDefault="00243F73" w:rsidP="00243F73">
      <w:pPr>
        <w:pStyle w:val="Separator"/>
      </w:pPr>
      <w:r w:rsidRPr="00A742AC">
        <w:t>¿ ¿ ¿</w:t>
      </w:r>
    </w:p>
    <w:p w:rsidR="002C2599" w:rsidRDefault="002C2599" w:rsidP="00243F73">
      <w:pPr>
        <w:pStyle w:val="Separator"/>
      </w:pPr>
      <w:r>
        <w:t>(1) (</w:t>
      </w:r>
      <w:r w:rsidRPr="002C2599">
        <w:rPr>
          <w:rFonts w:ascii="FreeSerifAvvaShenouda" w:hAnsi="FreeSerifAvvaShenouda" w:cs="FreeSerifAvvaShenouda"/>
        </w:rPr>
        <w:t xml:space="preserve">ⲁ̅ </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rFonts w:eastAsiaTheme="minorHAnsi"/>
              </w:rPr>
            </w:pPr>
            <w:r>
              <w:rPr>
                <w:rFonts w:eastAsiaTheme="minorHAnsi"/>
              </w:rPr>
              <w:t>Who can speak of</w:t>
            </w:r>
          </w:p>
          <w:p w:rsidR="005832A1" w:rsidRDefault="005832A1" w:rsidP="005832A1">
            <w:pPr>
              <w:pStyle w:val="EngHang"/>
              <w:rPr>
                <w:rFonts w:eastAsiaTheme="minorHAnsi"/>
              </w:rPr>
            </w:pPr>
            <w:r>
              <w:rPr>
                <w:rFonts w:eastAsiaTheme="minorHAnsi"/>
              </w:rPr>
              <w:t>The honour of the Tabernacle,</w:t>
            </w:r>
          </w:p>
          <w:p w:rsidR="005832A1" w:rsidRDefault="005832A1" w:rsidP="005832A1">
            <w:pPr>
              <w:pStyle w:val="EngHang"/>
              <w:rPr>
                <w:rFonts w:eastAsiaTheme="minorHAnsi"/>
              </w:rPr>
            </w:pPr>
            <w:r>
              <w:rPr>
                <w:rFonts w:eastAsiaTheme="minorHAnsi"/>
              </w:rPr>
              <w:t>Which Moses made</w:t>
            </w:r>
          </w:p>
          <w:p w:rsidR="005832A1" w:rsidRPr="001A0083" w:rsidRDefault="005832A1" w:rsidP="005832A1">
            <w:pPr>
              <w:pStyle w:val="EngHangEnd"/>
            </w:pPr>
            <w:r>
              <w:rPr>
                <w:rFonts w:eastAsiaTheme="minorHAnsi"/>
              </w:rPr>
              <w:t>On Mount Sinai?</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Ⲛⲓⲙ ⲡⲉⲑⲛⲁ</w:t>
            </w:r>
            <w:r w:rsidRPr="002C2599">
              <w:rPr>
                <w:rFonts w:ascii="Times New Roman" w:hAnsi="Times New Roman" w:cs="Times New Roman"/>
              </w:rPr>
              <w:t>ϣ̀</w:t>
            </w:r>
            <w:r w:rsidRPr="002C2599">
              <w:t>ⲥⲁ</w:t>
            </w:r>
            <w:r w:rsidRPr="002C2599">
              <w:rPr>
                <w:rFonts w:ascii="Times New Roman" w:hAnsi="Times New Roman" w:cs="Times New Roman"/>
              </w:rPr>
              <w:t>ϫ</w:t>
            </w:r>
            <w:r w:rsidRPr="002C2599">
              <w:t>ⲓ</w:t>
            </w:r>
          </w:p>
          <w:p w:rsidR="005832A1" w:rsidRDefault="005832A1" w:rsidP="002C2599">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ⲧⲁⲓⲟ ⲛ</w:t>
            </w: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w:t>
            </w:r>
          </w:p>
          <w:p w:rsidR="005832A1" w:rsidRDefault="005832A1" w:rsidP="002C2599">
            <w:pPr>
              <w:pStyle w:val="CopticVersemulti-line"/>
            </w:pPr>
            <w:r w:rsidRPr="002C2599">
              <w:t>ⲉ</w:t>
            </w:r>
            <w:r w:rsidRPr="002C2599">
              <w:rPr>
                <w:rFonts w:ascii="Times New Roman" w:hAnsi="Times New Roman" w:cs="Times New Roman"/>
              </w:rPr>
              <w:t>̀</w:t>
            </w:r>
            <w:r w:rsidRPr="002C2599">
              <w:t>ⲧⲁ Ⲙⲱⲩⲥⲏⲥ ⲑⲁⲙⲓⲟⲥ</w:t>
            </w:r>
          </w:p>
          <w:p w:rsidR="005832A1" w:rsidRDefault="005832A1" w:rsidP="002C2599">
            <w:pPr>
              <w:pStyle w:val="CopticVerse"/>
            </w:pPr>
            <w:r w:rsidRPr="002C2599">
              <w:rPr>
                <w:rFonts w:ascii="Times New Roman" w:hAnsi="Times New Roman" w:cs="Times New Roman"/>
              </w:rPr>
              <w:t>ϩ</w:t>
            </w:r>
            <w:r w:rsidRPr="002C2599">
              <w:t>ⲓ</w:t>
            </w:r>
            <w:r w:rsidRPr="002C2599">
              <w:rPr>
                <w:rFonts w:ascii="Times New Roman" w:hAnsi="Times New Roman" w:cs="Times New Roman"/>
              </w:rPr>
              <w:t>ϫ</w:t>
            </w:r>
            <w:r w:rsidRPr="002C2599">
              <w:t>ⲉⲛ ⲡ</w:t>
            </w:r>
            <w:r w:rsidRPr="002C2599">
              <w:rPr>
                <w:rFonts w:ascii="Times New Roman" w:hAnsi="Times New Roman" w:cs="Times New Roman"/>
              </w:rPr>
              <w:t>̀</w:t>
            </w:r>
            <w:r w:rsidRPr="002C2599">
              <w:t>ⲧⲱⲟ</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Ⲥⲓⲛⲁ</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He made it with glory,</w:t>
            </w:r>
          </w:p>
          <w:p w:rsidR="005832A1" w:rsidRDefault="005832A1" w:rsidP="005832A1">
            <w:pPr>
              <w:pStyle w:val="EngHang"/>
              <w:rPr>
                <w:rFonts w:eastAsiaTheme="minorHAnsi"/>
              </w:rPr>
            </w:pPr>
            <w:r>
              <w:rPr>
                <w:rFonts w:eastAsiaTheme="minorHAnsi"/>
              </w:rPr>
              <w:t>According to the word of the Lord,</w:t>
            </w:r>
          </w:p>
          <w:p w:rsidR="005832A1" w:rsidRDefault="005832A1" w:rsidP="005832A1">
            <w:pPr>
              <w:pStyle w:val="EngHang"/>
              <w:rPr>
                <w:rFonts w:eastAsiaTheme="minorHAnsi"/>
              </w:rPr>
            </w:pPr>
            <w:r>
              <w:rPr>
                <w:rFonts w:eastAsiaTheme="minorHAnsi"/>
              </w:rPr>
              <w:t>And according to the pattern</w:t>
            </w:r>
          </w:p>
          <w:p w:rsidR="005832A1" w:rsidRPr="001A0083" w:rsidRDefault="005832A1" w:rsidP="005832A1">
            <w:pPr>
              <w:pStyle w:val="EngHangEnd"/>
            </w:pPr>
            <w:r>
              <w:rPr>
                <w:rFonts w:eastAsiaTheme="minorHAnsi"/>
              </w:rPr>
              <w:t>The He showed him.</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w:t>
            </w:r>
            <w:r w:rsidRPr="002C2599">
              <w:rPr>
                <w:rFonts w:ascii="Times New Roman" w:hAnsi="Times New Roman" w:cs="Times New Roman"/>
              </w:rPr>
              <w:t>ϥ</w:t>
            </w:r>
            <w:r w:rsidRPr="002C2599">
              <w:t xml:space="preserve">ⲑⲁⲙⲓⲟⲥ </w:t>
            </w:r>
            <w:r w:rsidRPr="002C2599">
              <w:rPr>
                <w:rFonts w:ascii="Times New Roman" w:hAnsi="Times New Roman" w:cs="Times New Roman"/>
              </w:rPr>
              <w:t>ϧ</w:t>
            </w:r>
            <w:r w:rsidRPr="002C2599">
              <w:t>ⲉⲛ ⲟⲩⲱ</w:t>
            </w:r>
            <w:r w:rsidRPr="002C2599">
              <w:rPr>
                <w:rFonts w:ascii="Times New Roman" w:hAnsi="Times New Roman" w:cs="Times New Roman"/>
              </w:rPr>
              <w:t>̀</w:t>
            </w:r>
            <w:r w:rsidRPr="002C2599">
              <w:t>ⲟⲩ</w:t>
            </w:r>
          </w:p>
          <w:p w:rsidR="005832A1" w:rsidRDefault="005832A1" w:rsidP="002C2599">
            <w:pPr>
              <w:pStyle w:val="CopticVersemulti-line"/>
            </w:pPr>
            <w:r w:rsidRPr="002C2599">
              <w:t>ⲕⲁⲧⲁ ⲡ</w:t>
            </w:r>
            <w:r w:rsidRPr="002C2599">
              <w:rPr>
                <w:rFonts w:ascii="Times New Roman" w:hAnsi="Times New Roman" w:cs="Times New Roman"/>
              </w:rPr>
              <w:t>̀</w:t>
            </w:r>
            <w:r w:rsidRPr="002C2599">
              <w:t>ⲥⲁ</w:t>
            </w:r>
            <w:r w:rsidRPr="002C2599">
              <w:rPr>
                <w:rFonts w:ascii="Times New Roman" w:hAnsi="Times New Roman" w:cs="Times New Roman"/>
              </w:rPr>
              <w:t>ϫ</w:t>
            </w:r>
            <w:r w:rsidRPr="002C2599">
              <w:t>ⲓ 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ⲟ</w:t>
            </w:r>
            <w:r w:rsidRPr="002C2599">
              <w:rPr>
                <w:rFonts w:ascii="Times New Roman" w:hAnsi="Times New Roman" w:cs="Times New Roman"/>
              </w:rPr>
              <w:t>̅</w:t>
            </w:r>
            <w:r w:rsidRPr="002C2599">
              <w:t>ⲥ</w:t>
            </w:r>
            <w:r w:rsidRPr="002C2599">
              <w:rPr>
                <w:rFonts w:ascii="Times New Roman" w:hAnsi="Times New Roman" w:cs="Times New Roman"/>
              </w:rPr>
              <w:t>̅</w:t>
            </w:r>
          </w:p>
          <w:p w:rsidR="005832A1" w:rsidRDefault="005832A1" w:rsidP="002C2599">
            <w:pPr>
              <w:pStyle w:val="CopticVersemulti-line"/>
            </w:pPr>
            <w:r w:rsidRPr="002C2599">
              <w:t>ⲛⲉⲙ ⲕⲁⲧⲁ ⲛⲓⲧⲩⲡⲟⲥ ⲧⲏⲣⲟⲩ</w:t>
            </w:r>
          </w:p>
          <w:p w:rsidR="005832A1" w:rsidRDefault="005832A1" w:rsidP="002C2599">
            <w:pPr>
              <w:pStyle w:val="CopticVerse"/>
            </w:pPr>
            <w:r w:rsidRPr="002C2599">
              <w:t>ⲉⲧⲁⲩⲧⲁⲙⲟ</w:t>
            </w:r>
            <w:r w:rsidRPr="002C2599">
              <w:rPr>
                <w:rFonts w:ascii="Times New Roman" w:hAnsi="Times New Roman" w:cs="Times New Roman"/>
              </w:rPr>
              <w:t>ϥ</w:t>
            </w:r>
            <w:r w:rsidRPr="002C2599">
              <w:t xml:space="preserve"> ⲉⲣⲱ</w:t>
            </w:r>
            <w:r w:rsidRPr="002C2599">
              <w:rPr>
                <w:rFonts w:ascii="Times New Roman" w:hAnsi="Times New Roman" w:cs="Times New Roman"/>
              </w:rPr>
              <w:t>̀</w:t>
            </w:r>
            <w:r w:rsidRPr="002C2599">
              <w:t>ⲟⲩ</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rPr>
                <w:szCs w:val="22"/>
              </w:rPr>
            </w:pPr>
            <w:r>
              <w:rPr>
                <w:szCs w:val="22"/>
              </w:rPr>
              <w:t>Where Aaron</w:t>
            </w:r>
          </w:p>
          <w:p w:rsidR="005832A1" w:rsidRDefault="005832A1" w:rsidP="005832A1">
            <w:pPr>
              <w:pStyle w:val="EngHang"/>
              <w:rPr>
                <w:szCs w:val="22"/>
              </w:rPr>
            </w:pPr>
            <w:r>
              <w:rPr>
                <w:szCs w:val="22"/>
              </w:rPr>
              <w:t>And his sons served</w:t>
            </w:r>
          </w:p>
          <w:p w:rsidR="005832A1" w:rsidRDefault="005832A1" w:rsidP="005832A1">
            <w:pPr>
              <w:pStyle w:val="EngHang"/>
              <w:rPr>
                <w:szCs w:val="22"/>
              </w:rPr>
            </w:pPr>
            <w:r>
              <w:rPr>
                <w:szCs w:val="22"/>
              </w:rPr>
              <w:t>In the likeness of the Highest</w:t>
            </w:r>
          </w:p>
          <w:p w:rsidR="005832A1" w:rsidRPr="00195761" w:rsidRDefault="005832A1" w:rsidP="005832A1">
            <w:pPr>
              <w:pStyle w:val="EngHangEnd"/>
            </w:pPr>
            <w:r>
              <w:t>And the shadow of the heavenly.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Ⲑⲏ ⲉⲣⲉ Ⲁ</w:t>
            </w:r>
            <w:r w:rsidRPr="002C2599">
              <w:rPr>
                <w:rFonts w:ascii="Times New Roman" w:hAnsi="Times New Roman" w:cs="Times New Roman"/>
              </w:rPr>
              <w:t>̀</w:t>
            </w:r>
            <w:r w:rsidRPr="002C2599">
              <w:t>ⲁⲣⲱⲛ</w:t>
            </w:r>
          </w:p>
          <w:p w:rsidR="005832A1" w:rsidRDefault="005832A1" w:rsidP="002C2599">
            <w:pPr>
              <w:pStyle w:val="CopticVersemulti-line"/>
            </w:pPr>
            <w:r w:rsidRPr="002C2599">
              <w:t>ⲛⲉⲙ ⲛⲉ</w:t>
            </w:r>
            <w:r w:rsidRPr="002C2599">
              <w:rPr>
                <w:rFonts w:ascii="Times New Roman" w:hAnsi="Times New Roman" w:cs="Times New Roman"/>
              </w:rPr>
              <w:t>ϥϣ</w:t>
            </w:r>
            <w:r w:rsidRPr="002C2599">
              <w:t xml:space="preserve">ⲏⲣⲓ </w:t>
            </w:r>
            <w:r w:rsidRPr="002C2599">
              <w:rPr>
                <w:rFonts w:ascii="Times New Roman" w:hAnsi="Times New Roman" w:cs="Times New Roman"/>
              </w:rPr>
              <w:t>ϣ</w:t>
            </w:r>
            <w:r w:rsidRPr="002C2599">
              <w:t>ⲉⲙ</w:t>
            </w:r>
            <w:r w:rsidRPr="002C2599">
              <w:rPr>
                <w:rFonts w:ascii="Times New Roman" w:hAnsi="Times New Roman" w:cs="Times New Roman"/>
              </w:rPr>
              <w:t>ϣ</w:t>
            </w:r>
            <w:r w:rsidRPr="002C2599">
              <w:t>ⲓ ⲛ</w:t>
            </w:r>
            <w:r w:rsidRPr="002C2599">
              <w:rPr>
                <w:rFonts w:ascii="Times New Roman" w:hAnsi="Times New Roman" w:cs="Times New Roman"/>
              </w:rPr>
              <w:t>̀ϧ</w:t>
            </w:r>
            <w:r w:rsidRPr="002C2599">
              <w:t>ⲏⲧⲥ</w:t>
            </w:r>
          </w:p>
          <w:p w:rsidR="005832A1" w:rsidRDefault="005832A1" w:rsidP="002C2599">
            <w:pPr>
              <w:pStyle w:val="CopticVersemulti-line"/>
            </w:pPr>
            <w:r w:rsidRPr="002C2599">
              <w:rPr>
                <w:rFonts w:ascii="Times New Roman" w:hAnsi="Times New Roman" w:cs="Times New Roman"/>
              </w:rPr>
              <w:t>ϧ</w:t>
            </w:r>
            <w:r w:rsidRPr="002C2599">
              <w:t>ⲉⲛ ⲡ</w:t>
            </w:r>
            <w:r w:rsidRPr="002C2599">
              <w:rPr>
                <w:rFonts w:ascii="Times New Roman" w:hAnsi="Times New Roman" w:cs="Times New Roman"/>
              </w:rPr>
              <w:t>̀</w:t>
            </w:r>
            <w:r w:rsidRPr="002C2599">
              <w:t>ⲧⲩⲡⲟⲥ ⲛ</w:t>
            </w:r>
            <w:r w:rsidRPr="002C2599">
              <w:rPr>
                <w:rFonts w:ascii="Times New Roman" w:hAnsi="Times New Roman" w:cs="Times New Roman"/>
              </w:rPr>
              <w:t>̀</w:t>
            </w:r>
            <w:r w:rsidRPr="002C2599">
              <w:t>ⲧⲉ ⲡ</w:t>
            </w:r>
            <w:r w:rsidRPr="002C2599">
              <w:rPr>
                <w:rFonts w:ascii="Times New Roman" w:hAnsi="Times New Roman" w:cs="Times New Roman"/>
              </w:rPr>
              <w:t>̀ϭ̀</w:t>
            </w:r>
            <w:r w:rsidRPr="002C2599">
              <w:t xml:space="preserve">ⲓⲥⲓ </w:t>
            </w:r>
          </w:p>
          <w:p w:rsidR="005832A1" w:rsidRDefault="005832A1" w:rsidP="002C2599">
            <w:pPr>
              <w:pStyle w:val="CopticVerse"/>
            </w:pPr>
            <w:r w:rsidRPr="002C2599">
              <w:t>ⲛⲉⲙ ⲧ</w:t>
            </w:r>
            <w:r w:rsidRPr="002C2599">
              <w:rPr>
                <w:rFonts w:ascii="Times New Roman" w:hAnsi="Times New Roman" w:cs="Times New Roman"/>
              </w:rPr>
              <w:t>̀ϧ</w:t>
            </w:r>
            <w:r w:rsidRPr="002C2599">
              <w:t>ⲏⲓⲃⲓ ⲛ</w:t>
            </w:r>
            <w:r w:rsidRPr="002C2599">
              <w:rPr>
                <w:rFonts w:ascii="Times New Roman" w:hAnsi="Times New Roman" w:cs="Times New Roman"/>
              </w:rPr>
              <w:t>̀</w:t>
            </w:r>
            <w:r w:rsidRPr="002C2599">
              <w:t>ⲧⲉ ⲛⲁ ⲧ</w:t>
            </w:r>
            <w:r w:rsidRPr="002C2599">
              <w:rPr>
                <w:rFonts w:ascii="Times New Roman" w:hAnsi="Times New Roman" w:cs="Times New Roman"/>
              </w:rPr>
              <w:t>̀</w:t>
            </w:r>
            <w:r w:rsidRPr="002C2599">
              <w:t>ⲫⲉ</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They likened you to it,</w:t>
            </w:r>
          </w:p>
          <w:p w:rsidR="005832A1" w:rsidRDefault="005832A1" w:rsidP="005832A1">
            <w:pPr>
              <w:pStyle w:val="EngHang"/>
              <w:rPr>
                <w:rFonts w:eastAsiaTheme="minorHAnsi"/>
              </w:rPr>
            </w:pPr>
            <w:r>
              <w:rPr>
                <w:rFonts w:eastAsiaTheme="minorHAnsi"/>
              </w:rPr>
              <w:t>O Virgin Mary,</w:t>
            </w:r>
          </w:p>
          <w:p w:rsidR="005832A1" w:rsidRDefault="005832A1" w:rsidP="005832A1">
            <w:pPr>
              <w:pStyle w:val="EngHang"/>
              <w:rPr>
                <w:rFonts w:eastAsiaTheme="minorHAnsi"/>
              </w:rPr>
            </w:pPr>
            <w:r>
              <w:rPr>
                <w:rFonts w:eastAsiaTheme="minorHAnsi"/>
              </w:rPr>
              <w:t>The true Tabernacle,</w:t>
            </w:r>
          </w:p>
          <w:p w:rsidR="005832A1" w:rsidRDefault="005832A1" w:rsidP="005832A1">
            <w:pPr>
              <w:pStyle w:val="EngHangEnd"/>
            </w:pPr>
            <w:r>
              <w:rPr>
                <w:rFonts w:eastAsiaTheme="minorHAnsi"/>
              </w:rPr>
              <w:t xml:space="preserve">Where God </w:t>
            </w:r>
            <w:commentRangeStart w:id="333"/>
            <w:r>
              <w:rPr>
                <w:rFonts w:eastAsiaTheme="minorHAnsi"/>
              </w:rPr>
              <w:t>dwelt</w:t>
            </w:r>
            <w:commentRangeEnd w:id="333"/>
            <w:r>
              <w:rPr>
                <w:rStyle w:val="CommentReference"/>
                <w:rFonts w:eastAsiaTheme="minorHAnsi" w:cstheme="minorBidi"/>
                <w:color w:val="auto"/>
                <w:lang w:val="en-CA"/>
              </w:rPr>
              <w:commentReference w:id="333"/>
            </w:r>
            <w:r>
              <w:rPr>
                <w:rFonts w:eastAsiaTheme="minorHAnsi"/>
              </w:rPr>
              <w:t>.</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t>Ⲁⲩⲧⲉⲛⲑⲱⲛⲓ ⲉ</w:t>
            </w:r>
            <w:r w:rsidRPr="002C2599">
              <w:rPr>
                <w:rFonts w:ascii="Times New Roman" w:hAnsi="Times New Roman" w:cs="Times New Roman"/>
              </w:rPr>
              <w:t>̀</w:t>
            </w:r>
            <w:r w:rsidRPr="002C2599">
              <w:t>ⲣⲟⲥ</w:t>
            </w:r>
          </w:p>
          <w:p w:rsidR="005832A1" w:rsidRDefault="005832A1" w:rsidP="002C2599">
            <w:pPr>
              <w:pStyle w:val="CopticVersemulti-line"/>
            </w:pPr>
            <w:r w:rsidRPr="002C2599">
              <w:t>Ⲙⲁⲣⲓⲁ</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ⲡⲁⲣⲑⲉⲛⲟⲥ</w:t>
            </w:r>
          </w:p>
          <w:p w:rsidR="005832A1" w:rsidRDefault="005832A1" w:rsidP="002C2599">
            <w:pPr>
              <w:pStyle w:val="CopticVersemulti-line"/>
            </w:pPr>
            <w:r w:rsidRPr="002C2599">
              <w:rPr>
                <w:rFonts w:ascii="Times New Roman" w:hAnsi="Times New Roman" w:cs="Times New Roman"/>
              </w:rPr>
              <w:t>ϯ</w:t>
            </w:r>
            <w:r w:rsidRPr="002C2599">
              <w:t>ⲥ</w:t>
            </w:r>
            <w:r w:rsidRPr="002C2599">
              <w:rPr>
                <w:rFonts w:ascii="Times New Roman" w:hAnsi="Times New Roman" w:cs="Times New Roman"/>
              </w:rPr>
              <w:t>̀</w:t>
            </w:r>
            <w:r w:rsidRPr="002C2599">
              <w:t>ⲕⲏⲛⲏ ⲙ</w:t>
            </w:r>
            <w:r w:rsidRPr="002C2599">
              <w:rPr>
                <w:rFonts w:ascii="Times New Roman" w:hAnsi="Times New Roman" w:cs="Times New Roman"/>
              </w:rPr>
              <w:t>̀</w:t>
            </w:r>
            <w:r w:rsidRPr="002C2599">
              <w:t>ⲙⲏⲓ</w:t>
            </w:r>
          </w:p>
          <w:p w:rsidR="005832A1" w:rsidRDefault="005832A1" w:rsidP="002C2599">
            <w:pPr>
              <w:pStyle w:val="CopticVerse"/>
            </w:pPr>
            <w:r w:rsidRPr="002C2599">
              <w:t>ⲉ</w:t>
            </w:r>
            <w:r w:rsidRPr="002C2599">
              <w:rPr>
                <w:rFonts w:ascii="Times New Roman" w:hAnsi="Times New Roman" w:cs="Times New Roman"/>
              </w:rPr>
              <w:t>̀</w:t>
            </w:r>
            <w:r w:rsidRPr="002C2599">
              <w:t>ⲣⲉ Ⲫ</w:t>
            </w:r>
            <w:r w:rsidRPr="002C2599">
              <w:rPr>
                <w:rFonts w:ascii="Times New Roman" w:hAnsi="Times New Roman" w:cs="Times New Roman"/>
              </w:rPr>
              <w:t>ϯ</w:t>
            </w:r>
            <w:r w:rsidRPr="002C2599">
              <w:t xml:space="preserve"> ⲥⲁ</w:t>
            </w:r>
            <w:r w:rsidRPr="002C2599">
              <w:rPr>
                <w:rFonts w:ascii="Times New Roman" w:hAnsi="Times New Roman" w:cs="Times New Roman"/>
              </w:rPr>
              <w:t>ϧ</w:t>
            </w:r>
            <w:r w:rsidRPr="002C2599">
              <w:t>ⲟⲩⲛ ⲙ</w:t>
            </w:r>
            <w:r w:rsidRPr="002C2599">
              <w:rPr>
                <w:rFonts w:ascii="Times New Roman" w:hAnsi="Times New Roman" w:cs="Times New Roman"/>
              </w:rPr>
              <w:t>̀</w:t>
            </w:r>
            <w:r w:rsidRPr="002C2599">
              <w:t>ⲙⲟⲥ</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Therefore we</w:t>
            </w:r>
          </w:p>
          <w:p w:rsidR="005832A1" w:rsidRDefault="005832A1" w:rsidP="005832A1">
            <w:pPr>
              <w:pStyle w:val="EngHang"/>
            </w:pPr>
            <w:commentRangeStart w:id="334"/>
            <w:r>
              <w:t xml:space="preserve">Magnify </w:t>
            </w:r>
            <w:commentRangeEnd w:id="334"/>
            <w:r>
              <w:rPr>
                <w:rStyle w:val="CommentReference"/>
                <w:rFonts w:eastAsiaTheme="minorHAnsi" w:cstheme="minorBidi"/>
                <w:color w:val="auto"/>
                <w:lang w:val="en-CA"/>
              </w:rPr>
              <w:commentReference w:id="334"/>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2C2599">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2C2599">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2C2599">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2C2599">
            <w:pPr>
              <w:pStyle w:val="CopticVers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DC3A65">
        <w:trPr>
          <w:cantSplit/>
          <w:jc w:val="center"/>
        </w:trPr>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243F73"/>
        </w:tc>
        <w:tc>
          <w:tcPr>
            <w:tcW w:w="288" w:type="dxa"/>
          </w:tcPr>
          <w:p w:rsidR="005832A1" w:rsidRDefault="005832A1" w:rsidP="00243F73">
            <w:r w:rsidRPr="000F6316">
              <w:rPr>
                <w:rFonts w:ascii="CS Avva Shenouda" w:hAnsi="CS Avva Shenouda"/>
                <w:sz w:val="24"/>
                <w:szCs w:val="24"/>
              </w:rPr>
              <w:t>¿</w:t>
            </w:r>
          </w:p>
        </w:tc>
        <w:tc>
          <w:tcPr>
            <w:tcW w:w="3960" w:type="dxa"/>
          </w:tcPr>
          <w:p w:rsidR="005832A1" w:rsidRDefault="005832A1" w:rsidP="002C2599">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2C2599">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2C2599">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7A4A34">
            <w:pPr>
              <w:pStyle w:val="CopticVers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DC3A65">
        <w:trPr>
          <w:cantSplit/>
          <w:jc w:val="center"/>
        </w:trPr>
        <w:tc>
          <w:tcPr>
            <w:tcW w:w="288" w:type="dxa"/>
          </w:tcPr>
          <w:p w:rsidR="005832A1" w:rsidRDefault="005832A1" w:rsidP="00243F73"/>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35"/>
            <w:r>
              <w:t xml:space="preserve">obtain </w:t>
            </w:r>
            <w:commentRangeEnd w:id="335"/>
            <w:r>
              <w:rPr>
                <w:rStyle w:val="CommentReference"/>
                <w:rFonts w:eastAsiaTheme="minorHAnsi" w:cstheme="minorBidi"/>
                <w:color w:val="auto"/>
                <w:lang w:val="en-CA"/>
              </w:rPr>
              <w:commentReference w:id="335"/>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243F73"/>
        </w:tc>
        <w:tc>
          <w:tcPr>
            <w:tcW w:w="288" w:type="dxa"/>
          </w:tcPr>
          <w:p w:rsidR="005832A1" w:rsidRDefault="005832A1" w:rsidP="00243F73"/>
        </w:tc>
        <w:tc>
          <w:tcPr>
            <w:tcW w:w="3960" w:type="dxa"/>
          </w:tcPr>
          <w:p w:rsidR="005832A1" w:rsidRDefault="005832A1" w:rsidP="007A4A34">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7A4A34">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7A4A34">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7A4A34">
            <w:pPr>
              <w:pStyle w:val="CopticVers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243F73" w:rsidRDefault="00DC3A65" w:rsidP="005832A1">
      <w:pPr>
        <w:pStyle w:val="Heading6"/>
      </w:pPr>
      <w:bookmarkStart w:id="336" w:name="_Toc298445766"/>
      <w:bookmarkStart w:id="337" w:name="_Toc298681251"/>
      <w:bookmarkStart w:id="338" w:name="_Toc298447491"/>
      <w:r>
        <w:t>Part Two</w:t>
      </w:r>
      <w:bookmarkEnd w:id="336"/>
      <w:bookmarkEnd w:id="337"/>
      <w:bookmarkEnd w:id="338"/>
      <w:r w:rsidR="007A4A34">
        <w:t xml:space="preserve"> (</w:t>
      </w:r>
      <w:r w:rsidR="007A4A34" w:rsidRPr="007A4A34">
        <w:rPr>
          <w:rFonts w:ascii="FreeSerifAvvaShenouda" w:hAnsi="FreeSerifAvvaShenouda" w:cs="FreeSerifAvvaShenouda"/>
        </w:rPr>
        <w:t>ⲃ̅</w:t>
      </w:r>
      <w:r w:rsidR="007A4A34">
        <w:rPr>
          <w:rFonts w:ascii="Times New Roman" w:hAnsi="Times New Roman" w:cs="Times New Roman"/>
        </w:rPr>
        <w:t>)</w:t>
      </w:r>
      <w:r w:rsidR="00C1536B">
        <w:rPr>
          <w:rFonts w:ascii="Times New Roman" w:hAnsi="Times New Roman" w:cs="Times New Roman"/>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 ark overlaid</w:t>
            </w:r>
          </w:p>
          <w:p w:rsidR="005832A1" w:rsidRDefault="005832A1" w:rsidP="005832A1">
            <w:pPr>
              <w:pStyle w:val="EngHang"/>
            </w:pPr>
            <w:r>
              <w:t xml:space="preserve">On all sides with gold, </w:t>
            </w:r>
          </w:p>
          <w:p w:rsidR="005832A1" w:rsidRDefault="005832A1" w:rsidP="005832A1">
            <w:pPr>
              <w:pStyle w:val="EngHang"/>
            </w:pPr>
            <w:r>
              <w:t xml:space="preserve">That was made of wood </w:t>
            </w:r>
          </w:p>
          <w:p w:rsidR="005832A1" w:rsidRPr="001A0083" w:rsidRDefault="005832A1" w:rsidP="005832A1">
            <w:pPr>
              <w:pStyle w:val="EngHangEnd"/>
            </w:pPr>
            <w:r>
              <w:t>That would not decay: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116C98">
            <w:pPr>
              <w:pStyle w:val="CopticVersemulti-line"/>
            </w:pPr>
            <w:r w:rsidRPr="00116C98">
              <w:rPr>
                <w:rFonts w:ascii="Times New Roman" w:hAnsi="Times New Roman" w:cs="Times New Roman"/>
              </w:rPr>
              <w:t>Ϯ</w:t>
            </w:r>
            <w:r w:rsidRPr="00116C98">
              <w:t>ⲕⲓⲃⲱⲧⲟⲥ ⲉⲧⲟ</w:t>
            </w:r>
            <w:r w:rsidRPr="00116C98">
              <w:rPr>
                <w:rFonts w:ascii="Times New Roman" w:hAnsi="Times New Roman" w:cs="Times New Roman"/>
              </w:rPr>
              <w:t>ϣϫ</w:t>
            </w:r>
          </w:p>
          <w:p w:rsidR="005832A1" w:rsidRDefault="005832A1" w:rsidP="00116C98">
            <w:pPr>
              <w:pStyle w:val="CopticVersemulti-line"/>
            </w:pPr>
            <w:r w:rsidRPr="00116C98">
              <w:t>ⲛ</w:t>
            </w:r>
            <w:r w:rsidRPr="00116C98">
              <w:rPr>
                <w:rFonts w:ascii="Times New Roman" w:hAnsi="Times New Roman" w:cs="Times New Roman"/>
              </w:rPr>
              <w:t>̀</w:t>
            </w:r>
            <w:r w:rsidRPr="00116C98">
              <w:t>ⲛⲟⲩⲃ ⲛ</w:t>
            </w:r>
            <w:r w:rsidRPr="00116C98">
              <w:rPr>
                <w:rFonts w:ascii="Times New Roman" w:hAnsi="Times New Roman" w:cs="Times New Roman"/>
              </w:rPr>
              <w:t>̀</w:t>
            </w:r>
            <w:r w:rsidRPr="00116C98">
              <w:t>ⲥⲁⲥⲁ ⲛⲓⲃⲉⲛ</w:t>
            </w:r>
          </w:p>
          <w:p w:rsidR="005832A1" w:rsidRDefault="005832A1" w:rsidP="00116C98">
            <w:pPr>
              <w:pStyle w:val="CopticVersemulti-line"/>
            </w:pPr>
            <w:r w:rsidRPr="00116C98">
              <w:t>ⲑⲏⲉⲧⲁⲩⲑⲁⲙⲓⲟⲥ</w:t>
            </w:r>
          </w:p>
          <w:p w:rsidR="005832A1" w:rsidRDefault="005832A1" w:rsidP="00617485">
            <w:pPr>
              <w:pStyle w:val="CopticVerse"/>
            </w:pPr>
            <w:r w:rsidRPr="00116C98">
              <w:rPr>
                <w:rFonts w:ascii="Times New Roman" w:hAnsi="Times New Roman" w:cs="Times New Roman"/>
              </w:rPr>
              <w:t>ϧ</w:t>
            </w:r>
            <w:r w:rsidRPr="00116C98">
              <w:t xml:space="preserve">ⲉⲛ </w:t>
            </w:r>
            <w:r w:rsidRPr="00116C98">
              <w:rPr>
                <w:rFonts w:ascii="Times New Roman" w:hAnsi="Times New Roman" w:cs="Times New Roman"/>
              </w:rPr>
              <w:t>ϩ</w:t>
            </w:r>
            <w:r w:rsidRPr="00116C98">
              <w:t>ⲁⲛ</w:t>
            </w:r>
            <w:r w:rsidRPr="00116C98">
              <w:rPr>
                <w:rFonts w:ascii="Times New Roman" w:hAnsi="Times New Roman" w:cs="Times New Roman"/>
              </w:rPr>
              <w:t>ϣ</w:t>
            </w:r>
            <w:r w:rsidRPr="00116C98">
              <w:t>ⲉ ⲛ</w:t>
            </w:r>
            <w:r w:rsidRPr="00116C98">
              <w:rPr>
                <w:rFonts w:ascii="Times New Roman" w:hAnsi="Times New Roman" w:cs="Times New Roman"/>
              </w:rPr>
              <w:t>̀</w:t>
            </w:r>
            <w:r w:rsidRPr="00116C98">
              <w:t>ⲁⲧⲉⲣ</w:t>
            </w:r>
            <w:r w:rsidRPr="00116C98">
              <w:rPr>
                <w:rFonts w:ascii="Times New Roman" w:hAnsi="Times New Roman" w:cs="Times New Roman"/>
              </w:rPr>
              <w:t>ϩ</w:t>
            </w:r>
            <w:r w:rsidRPr="00116C98">
              <w:t>ⲟⲗⲓ</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 xml:space="preserve">Was a </w:t>
            </w:r>
            <w:commentRangeStart w:id="339"/>
            <w:r>
              <w:rPr>
                <w:rFonts w:eastAsiaTheme="minorHAnsi"/>
              </w:rPr>
              <w:t xml:space="preserve">type </w:t>
            </w:r>
            <w:commentRangeEnd w:id="339"/>
            <w:r>
              <w:rPr>
                <w:rStyle w:val="CommentReference"/>
                <w:rFonts w:eastAsiaTheme="minorHAnsi" w:cstheme="minorBidi"/>
                <w:color w:val="auto"/>
                <w:lang w:val="en-CA"/>
              </w:rPr>
              <w:commentReference w:id="339"/>
            </w:r>
            <w:r>
              <w:rPr>
                <w:rFonts w:eastAsiaTheme="minorHAnsi"/>
              </w:rPr>
              <w:t>of</w:t>
            </w:r>
          </w:p>
          <w:p w:rsidR="005832A1" w:rsidRDefault="005832A1" w:rsidP="005832A1">
            <w:pPr>
              <w:pStyle w:val="EngHang"/>
              <w:rPr>
                <w:rFonts w:eastAsiaTheme="minorHAnsi"/>
              </w:rPr>
            </w:pPr>
            <w:r>
              <w:rPr>
                <w:rFonts w:eastAsiaTheme="minorHAnsi"/>
              </w:rPr>
              <w:t>God the Logos,</w:t>
            </w:r>
          </w:p>
          <w:p w:rsidR="005832A1" w:rsidRDefault="005832A1" w:rsidP="005832A1">
            <w:pPr>
              <w:pStyle w:val="EngHang"/>
              <w:rPr>
                <w:rFonts w:eastAsiaTheme="minorHAnsi"/>
              </w:rPr>
            </w:pPr>
            <w:r>
              <w:rPr>
                <w:rFonts w:eastAsiaTheme="minorHAnsi"/>
              </w:rPr>
              <w:t>Who became man</w:t>
            </w:r>
          </w:p>
          <w:p w:rsidR="005832A1" w:rsidRPr="001A0083" w:rsidRDefault="005832A1" w:rsidP="005832A1">
            <w:pPr>
              <w:pStyle w:val="EngHangEnd"/>
            </w:pPr>
            <w:r>
              <w:rPr>
                <w:rFonts w:eastAsiaTheme="minorHAnsi"/>
              </w:rPr>
              <w:t>Without separation:</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Ⲁⲥⲉⲣϣⲟⲣⲡ ⲛ̀ϯⲙⲏⲓⲛⲓ</w:t>
            </w:r>
          </w:p>
          <w:p w:rsidR="005832A1" w:rsidRDefault="005832A1" w:rsidP="00617485">
            <w:pPr>
              <w:pStyle w:val="CopticVersemulti-line"/>
            </w:pPr>
            <w:r w:rsidRPr="00617485">
              <w:t>ⲙ̀Ⲫϯ ⲡⲓⲗⲟⲅⲟⲥ</w:t>
            </w:r>
          </w:p>
          <w:p w:rsidR="005832A1" w:rsidRDefault="005832A1" w:rsidP="00617485">
            <w:pPr>
              <w:pStyle w:val="CopticVersemulti-line"/>
            </w:pPr>
            <w:r w:rsidRPr="00617485">
              <w:t>ⲫⲏⲉ̀ⲧⲁϥϣⲱⲡⲓ ⲛ̀ⲣⲱⲙⲓ</w:t>
            </w:r>
          </w:p>
          <w:p w:rsidR="005832A1" w:rsidRDefault="005832A1" w:rsidP="00116C98">
            <w:pPr>
              <w:pStyle w:val="CopticHangingVerse"/>
            </w:pPr>
            <w:r w:rsidRPr="00617485">
              <w:t>ϧⲉⲛ ⲟⲩⲙⲉⲧⲁⲧⲫⲱⲣϫ</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 xml:space="preserve">He is </w:t>
            </w:r>
            <w:commentRangeStart w:id="340"/>
            <w:r>
              <w:t xml:space="preserve">one </w:t>
            </w:r>
            <w:commentRangeEnd w:id="340"/>
            <w:r>
              <w:rPr>
                <w:rStyle w:val="CommentReference"/>
                <w:rFonts w:eastAsiaTheme="minorHAnsi" w:cstheme="minorBidi"/>
                <w:color w:val="auto"/>
                <w:lang w:val="en-CA"/>
              </w:rPr>
              <w:commentReference w:id="340"/>
            </w:r>
            <w:r>
              <w:t>from two,</w:t>
            </w:r>
          </w:p>
          <w:p w:rsidR="005832A1" w:rsidRDefault="005832A1" w:rsidP="005832A1">
            <w:pPr>
              <w:pStyle w:val="EngHang"/>
            </w:pPr>
            <w:r>
              <w:t xml:space="preserve">A </w:t>
            </w:r>
            <w:commentRangeStart w:id="341"/>
            <w:r>
              <w:t xml:space="preserve">Holy </w:t>
            </w:r>
            <w:commentRangeEnd w:id="341"/>
            <w:r>
              <w:rPr>
                <w:rStyle w:val="CommentReference"/>
                <w:rFonts w:eastAsiaTheme="minorHAnsi" w:cstheme="minorBidi"/>
                <w:color w:val="auto"/>
                <w:lang w:val="en-CA"/>
              </w:rPr>
              <w:commentReference w:id="341"/>
            </w:r>
            <w:r>
              <w:t>Divinity,</w:t>
            </w:r>
          </w:p>
          <w:p w:rsidR="005832A1" w:rsidRDefault="005832A1" w:rsidP="005832A1">
            <w:pPr>
              <w:pStyle w:val="EngHang"/>
            </w:pPr>
            <w:r>
              <w:t>Co-essential with the Father,</w:t>
            </w:r>
          </w:p>
          <w:p w:rsidR="005832A1" w:rsidRPr="007F2DC4" w:rsidRDefault="005832A1" w:rsidP="005832A1">
            <w:pPr>
              <w:pStyle w:val="EngHangEnd"/>
            </w:pPr>
            <w:r>
              <w:t>And incorruptible:</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Ⲟⲩⲁⲓ ⲡⲉ ⲉ̀ⲃⲟⲗϧⲉⲛ ̀ⲥⲛⲁⲩ</w:t>
            </w:r>
          </w:p>
          <w:p w:rsidR="005832A1" w:rsidRDefault="005832A1" w:rsidP="00617485">
            <w:pPr>
              <w:pStyle w:val="CopticVersemulti-line"/>
            </w:pPr>
            <w:r w:rsidRPr="00617485">
              <w:t>ⲟⲩⲙⲉⲑⲛⲟⲩϯ ⲉⲥⲧⲟⲩⲃⲏⲟⲩⲧ</w:t>
            </w:r>
          </w:p>
          <w:p w:rsidR="005832A1" w:rsidRDefault="005832A1" w:rsidP="00617485">
            <w:pPr>
              <w:pStyle w:val="CopticVersemulti-line"/>
            </w:pPr>
            <w:r w:rsidRPr="00617485">
              <w:t>ⲉⲥⲟⲓ ⲛ̀ⲁⲧⲧⲁⲕⲟ</w:t>
            </w:r>
          </w:p>
          <w:p w:rsidR="005832A1" w:rsidRDefault="005832A1" w:rsidP="00116C98">
            <w:pPr>
              <w:pStyle w:val="CopticHangingVerse"/>
            </w:pPr>
            <w:r w:rsidRPr="00617485">
              <w:t>ⲛ̀ⲟ̀ⲙⲟⲟⲩⲥⲓⲟⲥ ⲛⲉⲙ Ⲫ̀ⲓⲱⲧ</w:t>
            </w:r>
          </w:p>
        </w:tc>
      </w:tr>
      <w:tr w:rsidR="005832A1" w:rsidTr="001B6BC6">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a Holy Humanity,</w:t>
            </w:r>
          </w:p>
          <w:p w:rsidR="005832A1" w:rsidRDefault="005832A1" w:rsidP="005832A1">
            <w:pPr>
              <w:pStyle w:val="EngHang"/>
              <w:rPr>
                <w:rFonts w:eastAsiaTheme="minorHAnsi"/>
              </w:rPr>
            </w:pPr>
            <w:commentRangeStart w:id="342"/>
            <w:r>
              <w:rPr>
                <w:rFonts w:eastAsiaTheme="minorHAnsi"/>
              </w:rPr>
              <w:t xml:space="preserve">Begotten </w:t>
            </w:r>
            <w:commentRangeEnd w:id="342"/>
            <w:r>
              <w:rPr>
                <w:rStyle w:val="CommentReference"/>
                <w:rFonts w:eastAsiaTheme="minorHAnsi" w:cstheme="minorBidi"/>
                <w:color w:val="auto"/>
                <w:lang w:val="en-CA"/>
              </w:rPr>
              <w:commentReference w:id="342"/>
            </w:r>
            <w:r>
              <w:rPr>
                <w:rFonts w:eastAsiaTheme="minorHAnsi"/>
              </w:rPr>
              <w:t>without seed,</w:t>
            </w:r>
          </w:p>
          <w:p w:rsidR="005832A1" w:rsidRDefault="005832A1" w:rsidP="005832A1">
            <w:pPr>
              <w:pStyle w:val="EngHang"/>
              <w:rPr>
                <w:rFonts w:eastAsiaTheme="minorHAnsi"/>
              </w:rPr>
            </w:pPr>
            <w:commentRangeStart w:id="343"/>
            <w:r>
              <w:rPr>
                <w:rFonts w:eastAsiaTheme="minorHAnsi"/>
              </w:rPr>
              <w:t xml:space="preserve">Consubstantial </w:t>
            </w:r>
            <w:commentRangeEnd w:id="343"/>
            <w:r>
              <w:rPr>
                <w:rStyle w:val="CommentReference"/>
                <w:rFonts w:eastAsiaTheme="minorHAnsi" w:cstheme="minorBidi"/>
                <w:color w:val="auto"/>
                <w:lang w:val="en-CA"/>
              </w:rPr>
              <w:commentReference w:id="343"/>
            </w:r>
            <w:r>
              <w:rPr>
                <w:rFonts w:eastAsiaTheme="minorHAnsi"/>
              </w:rPr>
              <w:t>with us,</w:t>
            </w:r>
          </w:p>
          <w:p w:rsidR="005832A1" w:rsidRDefault="005832A1" w:rsidP="005832A1">
            <w:pPr>
              <w:pStyle w:val="EngHangEnd"/>
            </w:pPr>
            <w:r>
              <w:rPr>
                <w:rFonts w:eastAsiaTheme="minorHAnsi"/>
              </w:rPr>
              <w:t>According to the Economy.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Ⲛⲉⲙ ⲟⲩⲙⲉⲧⲣⲱⲙⲓ ⲉⲥⲟⲩⲁⲃ</w:t>
            </w:r>
          </w:p>
          <w:p w:rsidR="005832A1" w:rsidRDefault="005832A1" w:rsidP="00617485">
            <w:pPr>
              <w:pStyle w:val="CopticVersemulti-line"/>
            </w:pPr>
            <w:r w:rsidRPr="00617485">
              <w:t>ⲭⲱⲣⲓⲥ ⲥⲩⲛⲟⲩⲥⲓⲁ̀</w:t>
            </w:r>
          </w:p>
          <w:p w:rsidR="005832A1" w:rsidRDefault="005832A1" w:rsidP="00617485">
            <w:pPr>
              <w:pStyle w:val="CopticVersemulti-line"/>
            </w:pPr>
            <w:r w:rsidRPr="00617485">
              <w:t>ⲛ̀ⲟ̀ⲙⲟⲟⲩⲥⲓⲟⲥ ⲛⲉⲙⲁⲛ</w:t>
            </w:r>
          </w:p>
          <w:p w:rsidR="005832A1" w:rsidRDefault="005832A1" w:rsidP="00116C98">
            <w:pPr>
              <w:pStyle w:val="CopticHangingVerse"/>
            </w:pPr>
            <w:r w:rsidRPr="00617485">
              <w:t>ⲕⲁⲧⲁ ϯⲟⲓⲕⲟⲛⲟⲙⲓⲁ̀</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This is which He has taken</w:t>
            </w:r>
          </w:p>
          <w:p w:rsidR="005832A1" w:rsidRDefault="005832A1" w:rsidP="005832A1">
            <w:pPr>
              <w:pStyle w:val="EngHang"/>
              <w:rPr>
                <w:rFonts w:eastAsiaTheme="minorHAnsi"/>
              </w:rPr>
            </w:pPr>
            <w:r>
              <w:rPr>
                <w:rFonts w:eastAsiaTheme="minorHAnsi"/>
              </w:rPr>
              <w:t>From you O undefiled one,</w:t>
            </w:r>
          </w:p>
          <w:p w:rsidR="005832A1" w:rsidRDefault="005832A1" w:rsidP="005832A1">
            <w:pPr>
              <w:pStyle w:val="EngHang"/>
              <w:rPr>
                <w:rFonts w:eastAsiaTheme="minorHAnsi"/>
              </w:rPr>
            </w:pPr>
            <w:r>
              <w:rPr>
                <w:rFonts w:eastAsiaTheme="minorHAnsi"/>
              </w:rPr>
              <w:t xml:space="preserve">And </w:t>
            </w:r>
            <w:commentRangeStart w:id="344"/>
            <w:r>
              <w:rPr>
                <w:rFonts w:eastAsiaTheme="minorHAnsi"/>
              </w:rPr>
              <w:t xml:space="preserve">made one </w:t>
            </w:r>
            <w:commentRangeEnd w:id="344"/>
            <w:r>
              <w:rPr>
                <w:rStyle w:val="CommentReference"/>
                <w:rFonts w:eastAsiaTheme="minorHAnsi" w:cstheme="minorBidi"/>
                <w:color w:val="auto"/>
                <w:lang w:val="en-CA"/>
              </w:rPr>
              <w:commentReference w:id="344"/>
            </w:r>
            <w:r>
              <w:rPr>
                <w:rFonts w:eastAsiaTheme="minorHAnsi"/>
              </w:rPr>
              <w:t>with Himself,</w:t>
            </w:r>
          </w:p>
          <w:p w:rsidR="005832A1" w:rsidRPr="001A0083" w:rsidRDefault="005832A1" w:rsidP="005832A1">
            <w:pPr>
              <w:pStyle w:val="EngHangEnd"/>
            </w:pPr>
            <w:r>
              <w:rPr>
                <w:rFonts w:eastAsiaTheme="minorHAnsi"/>
              </w:rPr>
              <w:t>As a hypostasis.</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Ⲑⲁⲓ ⲉ̀ⲧⲁϥϭⲓⲧⲥ ⲛ̀ϧⲏϯ</w:t>
            </w:r>
          </w:p>
          <w:p w:rsidR="005832A1" w:rsidRDefault="005832A1" w:rsidP="00617485">
            <w:pPr>
              <w:pStyle w:val="CopticVersemulti-line"/>
            </w:pPr>
            <w:r w:rsidRPr="00617485">
              <w:t>ⲱ̀ ϯⲁⲧⲑⲱⲗⲉⲃ</w:t>
            </w:r>
          </w:p>
          <w:p w:rsidR="005832A1" w:rsidRDefault="005832A1" w:rsidP="00617485">
            <w:pPr>
              <w:pStyle w:val="CopticVersemulti-line"/>
            </w:pPr>
            <w:r w:rsidRPr="00617485">
              <w:t>ⲉ̀ⲁϥϩⲱⲧⲡ ⲉ̀ⲣⲟⲥ</w:t>
            </w:r>
          </w:p>
          <w:p w:rsidR="005832A1" w:rsidRDefault="005832A1" w:rsidP="00116C98">
            <w:pPr>
              <w:pStyle w:val="CopticHangingVerse"/>
            </w:pPr>
            <w:r w:rsidRPr="00617485">
              <w:t>ⲕⲁⲧⲁ ⲟⲩϩⲩⲡⲟⲥⲧⲁⲥⲓⲥ</w:t>
            </w:r>
          </w:p>
        </w:tc>
      </w:tr>
      <w:tr w:rsidR="005832A1" w:rsidTr="001B6BC6">
        <w:trPr>
          <w:cantSplit/>
          <w:jc w:val="center"/>
        </w:trPr>
        <w:tc>
          <w:tcPr>
            <w:tcW w:w="288" w:type="dxa"/>
          </w:tcPr>
          <w:p w:rsidR="005832A1" w:rsidRDefault="005832A1" w:rsidP="00DC3A65"/>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t>Ⲉⲑⲃⲉ ⲫⲁⲓ ⲟⲩⲟⲛ ⲛⲓⲃⲉⲛ</w:t>
            </w:r>
          </w:p>
          <w:p w:rsidR="005832A1" w:rsidRDefault="005832A1" w:rsidP="00617485">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17485">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17485">
            <w:pPr>
              <w:pStyle w:val="CopticHangingVers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5832A1" w:rsidRDefault="005832A1" w:rsidP="005832A1">
            <w:pPr>
              <w:pStyle w:val="EngHangEnd"/>
              <w:rPr>
                <w:rFonts w:eastAsiaTheme="minorHAnsi"/>
              </w:rPr>
            </w:pPr>
            <w:r>
              <w:rPr>
                <w:rFonts w:eastAsiaTheme="minorHAnsi"/>
              </w:rP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17485">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17485">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17485">
            <w:pPr>
              <w:pStyle w:val="CopticHangingVers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DC3A65" w:rsidRPr="00A742AC" w:rsidRDefault="00DC3A65" w:rsidP="00DC3A65">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commentRangeStart w:id="345"/>
            <w:r>
              <w:t xml:space="preserve">The </w:t>
            </w:r>
            <w:commentRangeEnd w:id="345"/>
            <w:r>
              <w:rPr>
                <w:rStyle w:val="CommentReference"/>
                <w:rFonts w:eastAsiaTheme="minorHAnsi" w:cstheme="minorBidi"/>
                <w:color w:val="auto"/>
                <w:lang w:val="en-CA"/>
              </w:rPr>
              <w:commentReference w:id="345"/>
            </w:r>
            <w:r>
              <w:t>children of Israel,</w:t>
            </w:r>
          </w:p>
          <w:p w:rsidR="005832A1" w:rsidRDefault="005832A1" w:rsidP="005832A1">
            <w:pPr>
              <w:pStyle w:val="EngHang"/>
            </w:pPr>
            <w:r>
              <w:t>Every soul together,</w:t>
            </w:r>
          </w:p>
          <w:p w:rsidR="005832A1" w:rsidRDefault="005832A1" w:rsidP="005832A1">
            <w:pPr>
              <w:pStyle w:val="EngHang"/>
            </w:pPr>
            <w:r>
              <w:t>Brought offerings to</w:t>
            </w:r>
          </w:p>
          <w:p w:rsidR="005832A1" w:rsidRPr="001A0083" w:rsidRDefault="005832A1" w:rsidP="005832A1">
            <w:pPr>
              <w:pStyle w:val="EngHangEnd"/>
            </w:pPr>
            <w:r>
              <w:t>The Tabernacle of the Lord:</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Ⲯⲩⲭⲏ ⲛⲓⲃⲉⲛ ⲉⲩⲥⲟⲡ</w:t>
            </w:r>
          </w:p>
          <w:p w:rsidR="005832A1" w:rsidRDefault="005832A1" w:rsidP="00617485">
            <w:pPr>
              <w:pStyle w:val="CopticVersemulti-line"/>
            </w:pPr>
            <w:r w:rsidRPr="00617485">
              <w:t>ⲛ</w:t>
            </w:r>
            <w:r w:rsidRPr="00617485">
              <w:rPr>
                <w:rFonts w:ascii="Times New Roman" w:hAnsi="Times New Roman" w:cs="Times New Roman"/>
              </w:rPr>
              <w:t>̀</w:t>
            </w:r>
            <w:r w:rsidRPr="00617485">
              <w:t>ⲧⲉ ⲛⲉⲛ</w:t>
            </w:r>
            <w:r w:rsidRPr="00617485">
              <w:rPr>
                <w:rFonts w:ascii="Times New Roman" w:hAnsi="Times New Roman" w:cs="Times New Roman"/>
              </w:rPr>
              <w:t>ϣ</w:t>
            </w:r>
            <w:r w:rsidRPr="00617485">
              <w:t>ⲏⲣⲓ ⲙ</w:t>
            </w:r>
            <w:r w:rsidRPr="00617485">
              <w:rPr>
                <w:rFonts w:ascii="Times New Roman" w:hAnsi="Times New Roman" w:cs="Times New Roman"/>
              </w:rPr>
              <w:t>̀</w:t>
            </w:r>
            <w:r w:rsidRPr="00617485">
              <w:t>ⲡⲓⲥ</w:t>
            </w:r>
            <w:r w:rsidRPr="00617485">
              <w:rPr>
                <w:rFonts w:ascii="Times New Roman" w:hAnsi="Times New Roman" w:cs="Times New Roman"/>
              </w:rPr>
              <w:t>̅</w:t>
            </w:r>
            <w:r w:rsidRPr="00617485">
              <w:t>ⲗ</w:t>
            </w:r>
          </w:p>
          <w:p w:rsidR="005832A1" w:rsidRDefault="005832A1" w:rsidP="00617485">
            <w:pPr>
              <w:pStyle w:val="CopticVersemulti-line"/>
            </w:pPr>
            <w:r w:rsidRPr="00617485">
              <w:t>ⲁⲩⲓ</w:t>
            </w:r>
            <w:r w:rsidRPr="00617485">
              <w:rPr>
                <w:rFonts w:ascii="Times New Roman" w:hAnsi="Times New Roman" w:cs="Times New Roman"/>
              </w:rPr>
              <w:t>̀</w:t>
            </w:r>
            <w:r w:rsidRPr="00617485">
              <w:t>ⲛⲓ ⲛ</w:t>
            </w:r>
            <w:r w:rsidRPr="00617485">
              <w:rPr>
                <w:rFonts w:ascii="Times New Roman" w:hAnsi="Times New Roman" w:cs="Times New Roman"/>
              </w:rPr>
              <w:t>̀ϩ</w:t>
            </w:r>
            <w:r w:rsidRPr="00617485">
              <w:t>ⲁⲛⲇⲱⲣⲟⲛ</w:t>
            </w:r>
          </w:p>
          <w:p w:rsidR="005832A1" w:rsidRDefault="005832A1" w:rsidP="00617485">
            <w:pPr>
              <w:pStyle w:val="CopticVerse"/>
            </w:pPr>
            <w:r w:rsidRPr="00617485">
              <w:t>ⲉ</w:t>
            </w:r>
            <w:r w:rsidRPr="00617485">
              <w:rPr>
                <w:rFonts w:ascii="Times New Roman" w:hAnsi="Times New Roman" w:cs="Times New Roman"/>
              </w:rPr>
              <w:t>̀ϯ</w:t>
            </w:r>
            <w:r w:rsidRPr="00617485">
              <w:t>ⲥ</w:t>
            </w:r>
            <w:r w:rsidRPr="00617485">
              <w:rPr>
                <w:rFonts w:ascii="Times New Roman" w:hAnsi="Times New Roman" w:cs="Times New Roman"/>
              </w:rPr>
              <w:t>̀</w:t>
            </w:r>
            <w:r w:rsidRPr="00617485">
              <w:t>ⲕⲏⲛⲏ ⲛ</w:t>
            </w:r>
            <w:r w:rsidRPr="00617485">
              <w:rPr>
                <w:rFonts w:ascii="Times New Roman" w:hAnsi="Times New Roman" w:cs="Times New Roman"/>
              </w:rPr>
              <w:t>̀</w:t>
            </w:r>
            <w:r w:rsidRPr="00617485">
              <w:t>ⲧⲉ Ⲡⲟ</w:t>
            </w:r>
            <w:r w:rsidRPr="00617485">
              <w:rPr>
                <w:rFonts w:ascii="Times New Roman" w:hAnsi="Times New Roman" w:cs="Times New Roman"/>
              </w:rPr>
              <w:t>̅</w:t>
            </w:r>
            <w:r w:rsidRPr="00617485">
              <w:t>ⲥ</w:t>
            </w:r>
            <w:r w:rsidRPr="00617485">
              <w:rPr>
                <w:rFonts w:ascii="Times New Roman" w:hAnsi="Times New Roman" w:cs="Times New Roman"/>
              </w:rPr>
              <w:t>̅</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Gold and silver,</w:t>
            </w:r>
          </w:p>
          <w:p w:rsidR="005832A1" w:rsidRDefault="005832A1" w:rsidP="005832A1">
            <w:pPr>
              <w:pStyle w:val="EngHang"/>
              <w:rPr>
                <w:rFonts w:eastAsiaTheme="minorHAnsi"/>
              </w:rPr>
            </w:pPr>
            <w:r>
              <w:rPr>
                <w:rFonts w:eastAsiaTheme="minorHAnsi"/>
              </w:rPr>
              <w:t>And precious stones;</w:t>
            </w:r>
          </w:p>
          <w:p w:rsidR="005832A1" w:rsidRDefault="005832A1" w:rsidP="005832A1">
            <w:pPr>
              <w:pStyle w:val="EngHang"/>
              <w:rPr>
                <w:rFonts w:eastAsiaTheme="minorHAnsi"/>
              </w:rPr>
            </w:pPr>
            <w:commentRangeStart w:id="346"/>
            <w:r>
              <w:rPr>
                <w:rFonts w:eastAsiaTheme="minorHAnsi"/>
              </w:rPr>
              <w:t xml:space="preserve">Purple </w:t>
            </w:r>
            <w:commentRangeEnd w:id="346"/>
            <w:r>
              <w:rPr>
                <w:rStyle w:val="CommentReference"/>
                <w:rFonts w:eastAsiaTheme="minorHAnsi" w:cstheme="minorBidi"/>
                <w:color w:val="auto"/>
                <w:lang w:val="en-CA"/>
              </w:rPr>
              <w:commentReference w:id="346"/>
            </w:r>
            <w:r>
              <w:rPr>
                <w:rFonts w:eastAsiaTheme="minorHAnsi"/>
              </w:rPr>
              <w:t>and scarlet,</w:t>
            </w:r>
          </w:p>
          <w:p w:rsidR="005832A1" w:rsidRPr="001A0083" w:rsidRDefault="005832A1" w:rsidP="005832A1">
            <w:pPr>
              <w:pStyle w:val="EngHangEnd"/>
            </w:pPr>
            <w:r>
              <w:rPr>
                <w:rFonts w:eastAsiaTheme="minorHAnsi"/>
              </w:rPr>
              <w:t xml:space="preserve">And </w:t>
            </w:r>
            <w:commentRangeStart w:id="347"/>
            <w:r>
              <w:rPr>
                <w:rFonts w:eastAsiaTheme="minorHAnsi"/>
              </w:rPr>
              <w:t xml:space="preserve">fine </w:t>
            </w:r>
            <w:commentRangeEnd w:id="347"/>
            <w:r>
              <w:rPr>
                <w:rStyle w:val="CommentReference"/>
                <w:rFonts w:eastAsiaTheme="minorHAnsi" w:cstheme="minorBidi"/>
                <w:color w:val="auto"/>
                <w:lang w:val="en-CA"/>
              </w:rPr>
              <w:commentReference w:id="347"/>
            </w:r>
            <w:r>
              <w:rPr>
                <w:rFonts w:eastAsiaTheme="minorHAnsi"/>
              </w:rPr>
              <w:t>linen.</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Ⲡⲓⲛⲟⲩⲃ ⲛⲉⲙ ⲡⲓ</w:t>
            </w:r>
            <w:r w:rsidRPr="00617485">
              <w:rPr>
                <w:rFonts w:ascii="Times New Roman" w:hAnsi="Times New Roman" w:cs="Times New Roman"/>
              </w:rPr>
              <w:t>ϩ</w:t>
            </w:r>
            <w:r w:rsidRPr="00617485">
              <w:t>ⲁⲧ</w:t>
            </w:r>
          </w:p>
          <w:p w:rsidR="005832A1" w:rsidRDefault="005832A1" w:rsidP="00617485">
            <w:pPr>
              <w:pStyle w:val="CopticVersemulti-line"/>
            </w:pPr>
            <w:r w:rsidRPr="00617485">
              <w:t>ⲛⲉⲙ ⲡⲓⲱ</w:t>
            </w:r>
            <w:r w:rsidRPr="00617485">
              <w:rPr>
                <w:rFonts w:ascii="Times New Roman" w:hAnsi="Times New Roman" w:cs="Times New Roman"/>
              </w:rPr>
              <w:t>̀</w:t>
            </w:r>
            <w:r w:rsidRPr="00617485">
              <w:t>ⲛⲓ ⲙ</w:t>
            </w:r>
            <w:r w:rsidRPr="00617485">
              <w:rPr>
                <w:rFonts w:ascii="Times New Roman" w:hAnsi="Times New Roman" w:cs="Times New Roman"/>
              </w:rPr>
              <w:t>̀</w:t>
            </w:r>
            <w:r w:rsidRPr="00617485">
              <w:t>ⲙⲏⲓ</w:t>
            </w:r>
          </w:p>
          <w:p w:rsidR="005832A1" w:rsidRDefault="005832A1" w:rsidP="00617485">
            <w:pPr>
              <w:pStyle w:val="CopticVersemulti-line"/>
            </w:pPr>
            <w:r w:rsidRPr="00617485">
              <w:t>ⲛⲉⲙ ⲡⲓ</w:t>
            </w:r>
            <w:r w:rsidRPr="00617485">
              <w:rPr>
                <w:rFonts w:ascii="Times New Roman" w:hAnsi="Times New Roman" w:cs="Times New Roman"/>
              </w:rPr>
              <w:t>ϣ</w:t>
            </w:r>
            <w:r w:rsidRPr="00617485">
              <w:t>ⲉⲛⲥ ⲉⲧⲥⲁ</w:t>
            </w:r>
            <w:r w:rsidRPr="00617485">
              <w:rPr>
                <w:rFonts w:ascii="Times New Roman" w:hAnsi="Times New Roman" w:cs="Times New Roman"/>
              </w:rPr>
              <w:t>ϯ</w:t>
            </w:r>
          </w:p>
          <w:p w:rsidR="005832A1" w:rsidRDefault="005832A1" w:rsidP="00617485">
            <w:pPr>
              <w:pStyle w:val="CopticVersemulti-line"/>
            </w:pPr>
            <w:r w:rsidRPr="00617485">
              <w:t>ⲛⲉⲙ ⲡⲓ</w:t>
            </w:r>
            <w:r w:rsidRPr="00617485">
              <w:rPr>
                <w:rFonts w:ascii="Times New Roman" w:hAnsi="Times New Roman" w:cs="Times New Roman"/>
              </w:rPr>
              <w:t>ϩ</w:t>
            </w:r>
            <w:r w:rsidRPr="00617485">
              <w:t>ⲩⲁ</w:t>
            </w:r>
            <w:r w:rsidRPr="00617485">
              <w:rPr>
                <w:rFonts w:ascii="Times New Roman" w:hAnsi="Times New Roman" w:cs="Times New Roman"/>
              </w:rPr>
              <w:t>̀</w:t>
            </w:r>
            <w:r w:rsidRPr="00617485">
              <w:t>ⲕⲩⲛⲑⲓⲛⲟⲛ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And they made an ark</w:t>
            </w:r>
          </w:p>
          <w:p w:rsidR="005832A1" w:rsidRDefault="005832A1" w:rsidP="005832A1">
            <w:pPr>
              <w:pStyle w:val="EngHang"/>
              <w:rPr>
                <w:rFonts w:eastAsiaTheme="minorHAnsi"/>
              </w:rPr>
            </w:pPr>
            <w:r>
              <w:rPr>
                <w:rFonts w:eastAsiaTheme="minorHAnsi"/>
              </w:rPr>
              <w:t xml:space="preserve">Of </w:t>
            </w:r>
            <w:commentRangeStart w:id="348"/>
            <w:r>
              <w:rPr>
                <w:rFonts w:eastAsiaTheme="minorHAnsi"/>
              </w:rPr>
              <w:t xml:space="preserve">wood </w:t>
            </w:r>
            <w:commentRangeEnd w:id="348"/>
            <w:r>
              <w:rPr>
                <w:rStyle w:val="CommentReference"/>
                <w:rFonts w:eastAsiaTheme="minorHAnsi" w:cstheme="minorBidi"/>
                <w:color w:val="auto"/>
                <w:lang w:val="en-CA"/>
              </w:rPr>
              <w:commentReference w:id="348"/>
            </w:r>
            <w:r>
              <w:rPr>
                <w:rFonts w:eastAsiaTheme="minorHAnsi"/>
              </w:rPr>
              <w:t>that would not decay,</w:t>
            </w:r>
          </w:p>
          <w:p w:rsidR="005832A1" w:rsidRDefault="005832A1" w:rsidP="005832A1">
            <w:pPr>
              <w:pStyle w:val="EngHang"/>
              <w:rPr>
                <w:rFonts w:eastAsiaTheme="minorHAnsi"/>
              </w:rPr>
            </w:pPr>
            <w:r>
              <w:rPr>
                <w:rFonts w:eastAsiaTheme="minorHAnsi"/>
              </w:rPr>
              <w:t>Overlaid with gold,</w:t>
            </w:r>
          </w:p>
          <w:p w:rsidR="005832A1" w:rsidRPr="00195761" w:rsidRDefault="005832A1" w:rsidP="005832A1">
            <w:pPr>
              <w:pStyle w:val="EngHangEnd"/>
              <w:rPr>
                <w:szCs w:val="22"/>
              </w:rPr>
            </w:pPr>
            <w:r>
              <w:rPr>
                <w:rFonts w:eastAsiaTheme="minorHAnsi"/>
              </w:rPr>
              <w:t>Within and without.</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Ⲁⲩⲑⲁⲙⲓⲟ̀ ⲛ̀ⲟⲩⲕⲓⲃⲱⲧⲟⲥ</w:t>
            </w:r>
          </w:p>
          <w:p w:rsidR="005832A1" w:rsidRDefault="005832A1" w:rsidP="00617485">
            <w:pPr>
              <w:pStyle w:val="CopticVersemulti-line"/>
            </w:pPr>
            <w:r w:rsidRPr="00617485">
              <w:t>ϧⲉⲛ ϩⲁⲛϣⲉ ⲛ̀ⲁⲧⲉⲣϩⲟⲗⲓ</w:t>
            </w:r>
          </w:p>
          <w:p w:rsidR="005832A1" w:rsidRDefault="005832A1" w:rsidP="00617485">
            <w:pPr>
              <w:pStyle w:val="CopticVersemulti-line"/>
            </w:pPr>
            <w:r w:rsidRPr="00617485">
              <w:t>ⲁⲩⲗⲁⲗⲱⲥ ⲛ̀ⲛⲟⲩⲃ</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You too, O Virgin Mary,</w:t>
            </w:r>
          </w:p>
          <w:p w:rsidR="005832A1" w:rsidRDefault="005832A1" w:rsidP="005832A1">
            <w:pPr>
              <w:pStyle w:val="EngHang"/>
              <w:rPr>
                <w:rFonts w:eastAsiaTheme="minorHAnsi"/>
              </w:rPr>
            </w:pPr>
            <w:r>
              <w:rPr>
                <w:rFonts w:eastAsiaTheme="minorHAnsi"/>
              </w:rPr>
              <w:t>Are clothed with the glory</w:t>
            </w:r>
          </w:p>
          <w:p w:rsidR="005832A1" w:rsidRDefault="005832A1" w:rsidP="005832A1">
            <w:pPr>
              <w:pStyle w:val="EngHang"/>
              <w:rPr>
                <w:rFonts w:eastAsiaTheme="minorHAnsi"/>
              </w:rPr>
            </w:pPr>
            <w:r>
              <w:rPr>
                <w:rFonts w:eastAsiaTheme="minorHAnsi"/>
              </w:rPr>
              <w:t>Of the Divinity,</w:t>
            </w:r>
          </w:p>
          <w:p w:rsidR="005832A1" w:rsidRDefault="005832A1" w:rsidP="005832A1">
            <w:pPr>
              <w:pStyle w:val="EngHangEnd"/>
            </w:pPr>
            <w:r>
              <w:rPr>
                <w:rFonts w:eastAsiaTheme="minorHAnsi"/>
              </w:rPr>
              <w:t>Within and without.</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617485">
              <w:t>Ⲧⲉϫⲟⲗϩ ⲅⲁⲣ ϩⲱⲓ</w:t>
            </w:r>
          </w:p>
          <w:p w:rsidR="005832A1" w:rsidRDefault="005832A1" w:rsidP="00617485">
            <w:pPr>
              <w:pStyle w:val="CopticVersemulti-line"/>
            </w:pPr>
            <w:r w:rsidRPr="00617485">
              <w:t>Ⲙⲁⲣⲓⲁ̀ ϯⲡⲁⲣⲑⲉⲛⲟⲥ</w:t>
            </w:r>
          </w:p>
          <w:p w:rsidR="005832A1" w:rsidRDefault="005832A1" w:rsidP="00617485">
            <w:pPr>
              <w:pStyle w:val="CopticVersemulti-line"/>
            </w:pPr>
            <w:r w:rsidRPr="00617485">
              <w:t>ⲙ̀ⲡ̀ⲱ̀ⲟⲩ ⲛ̀ⲧⲉ ϯⲙⲉⲑⲛⲟⲩϯ</w:t>
            </w:r>
          </w:p>
          <w:p w:rsidR="005832A1" w:rsidRDefault="005832A1" w:rsidP="00617485">
            <w:pPr>
              <w:pStyle w:val="CopticVerse"/>
            </w:pPr>
            <w:r w:rsidRPr="00617485">
              <w:t>ⲥⲁϧⲟⲩⲛ ⲛⲉⲙ ⲥⲁⲃⲟⲗ</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rPr>
                <w:rFonts w:eastAsiaTheme="minorHAnsi"/>
              </w:rPr>
            </w:pPr>
            <w:r>
              <w:rPr>
                <w:rFonts w:eastAsiaTheme="minorHAnsi"/>
              </w:rPr>
              <w:t>For you have brought</w:t>
            </w:r>
          </w:p>
          <w:p w:rsidR="005832A1" w:rsidRDefault="005832A1" w:rsidP="005832A1">
            <w:pPr>
              <w:pStyle w:val="EngHang"/>
              <w:rPr>
                <w:rFonts w:eastAsiaTheme="minorHAnsi"/>
              </w:rPr>
            </w:pPr>
            <w:r>
              <w:rPr>
                <w:rFonts w:eastAsiaTheme="minorHAnsi"/>
              </w:rPr>
              <w:t>Many people</w:t>
            </w:r>
          </w:p>
          <w:p w:rsidR="005832A1" w:rsidRDefault="005832A1" w:rsidP="005832A1">
            <w:pPr>
              <w:pStyle w:val="EngHang"/>
              <w:rPr>
                <w:rFonts w:eastAsiaTheme="minorHAnsi"/>
              </w:rPr>
            </w:pPr>
            <w:r>
              <w:rPr>
                <w:rFonts w:eastAsiaTheme="minorHAnsi"/>
              </w:rPr>
              <w:t>To God your Son</w:t>
            </w:r>
          </w:p>
          <w:p w:rsidR="005832A1" w:rsidRPr="001A0083" w:rsidRDefault="005832A1" w:rsidP="005832A1">
            <w:pPr>
              <w:pStyle w:val="EngHangEnd"/>
            </w:pPr>
            <w:r>
              <w:rPr>
                <w:rFonts w:eastAsiaTheme="minorHAnsi"/>
              </w:rPr>
              <w:t>Through your purity.</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617485">
              <w:t>Ϫⲉ ⲁⲣⲉⲓⲛⲓ ⲉϧⲟⲩⲛ</w:t>
            </w:r>
          </w:p>
          <w:p w:rsidR="005832A1" w:rsidRDefault="005832A1" w:rsidP="00617485">
            <w:pPr>
              <w:pStyle w:val="CopticVersemulti-line"/>
            </w:pPr>
            <w:r w:rsidRPr="00617485">
              <w:t>ⲛ̀ⲟⲩⲗⲁⲟⲥ ⲉϥⲟϣ</w:t>
            </w:r>
          </w:p>
          <w:p w:rsidR="005832A1" w:rsidRDefault="005832A1" w:rsidP="00617485">
            <w:pPr>
              <w:pStyle w:val="CopticVersemulti-line"/>
            </w:pPr>
            <w:r w:rsidRPr="00617485">
              <w:t>ⲙ̀Ⲫ̀ϯ ⲡⲉϣⲏⲣⲓ</w:t>
            </w:r>
          </w:p>
          <w:p w:rsidR="005832A1" w:rsidRDefault="005832A1" w:rsidP="00617485">
            <w:pPr>
              <w:pStyle w:val="CopticVerse"/>
            </w:pPr>
            <w:r w:rsidRPr="00617485">
              <w:t>ϩⲓⲧⲉⲛ ⲡⲉⲧⲟⲩⲃⲟ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49"/>
            <w:r>
              <w:t xml:space="preserve">Magnify </w:t>
            </w:r>
            <w:commentRangeEnd w:id="349"/>
            <w:r>
              <w:rPr>
                <w:rStyle w:val="CommentReference"/>
                <w:rFonts w:eastAsiaTheme="minorHAnsi" w:cstheme="minorBidi"/>
                <w:color w:val="auto"/>
                <w:lang w:val="en-CA"/>
              </w:rPr>
              <w:commentReference w:id="34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17485">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17485">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17485">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971481">
        <w:trPr>
          <w:cantSplit/>
          <w:jc w:val="center"/>
        </w:trPr>
        <w:tc>
          <w:tcPr>
            <w:tcW w:w="288" w:type="dxa"/>
          </w:tcPr>
          <w:p w:rsidR="005832A1" w:rsidRDefault="005832A1" w:rsidP="00DC3A65"/>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DC3A65"/>
        </w:tc>
        <w:tc>
          <w:tcPr>
            <w:tcW w:w="288" w:type="dxa"/>
          </w:tcPr>
          <w:p w:rsidR="005832A1" w:rsidRDefault="005832A1" w:rsidP="00DC3A65"/>
        </w:tc>
        <w:tc>
          <w:tcPr>
            <w:tcW w:w="3960" w:type="dxa"/>
          </w:tcPr>
          <w:p w:rsidR="005832A1" w:rsidRDefault="005832A1" w:rsidP="00617485">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17485">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17485">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17485">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971481">
        <w:trPr>
          <w:cantSplit/>
          <w:jc w:val="center"/>
        </w:trPr>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50"/>
            <w:r>
              <w:t xml:space="preserve">obtain </w:t>
            </w:r>
            <w:commentRangeEnd w:id="350"/>
            <w:r>
              <w:rPr>
                <w:rStyle w:val="CommentReference"/>
                <w:rFonts w:eastAsiaTheme="minorHAnsi" w:cstheme="minorBidi"/>
                <w:color w:val="auto"/>
                <w:lang w:val="en-CA"/>
              </w:rPr>
              <w:commentReference w:id="35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DC3A65"/>
        </w:tc>
        <w:tc>
          <w:tcPr>
            <w:tcW w:w="288" w:type="dxa"/>
          </w:tcPr>
          <w:p w:rsidR="005832A1" w:rsidRDefault="005832A1" w:rsidP="00DC3A65">
            <w:r w:rsidRPr="000F6316">
              <w:rPr>
                <w:rFonts w:ascii="CS Avva Shenouda" w:hAnsi="CS Avva Shenouda"/>
                <w:sz w:val="24"/>
                <w:szCs w:val="24"/>
              </w:rPr>
              <w:t>¿</w:t>
            </w:r>
          </w:p>
        </w:tc>
        <w:tc>
          <w:tcPr>
            <w:tcW w:w="3960" w:type="dxa"/>
          </w:tcPr>
          <w:p w:rsidR="005832A1" w:rsidRDefault="005832A1" w:rsidP="00617485">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17485">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17485">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17485">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DC3A65" w:rsidRDefault="001B6BC6" w:rsidP="005832A1">
      <w:pPr>
        <w:pStyle w:val="Heading6"/>
      </w:pPr>
      <w:bookmarkStart w:id="351" w:name="_Toc298445767"/>
      <w:bookmarkStart w:id="352" w:name="_Toc298681252"/>
      <w:bookmarkStart w:id="353" w:name="_Toc298447492"/>
      <w:r>
        <w:t>Part Three</w:t>
      </w:r>
      <w:bookmarkEnd w:id="351"/>
      <w:bookmarkEnd w:id="352"/>
      <w:bookmarkEnd w:id="353"/>
      <w:r w:rsidR="009B3D2D">
        <w:t xml:space="preserve"> (</w:t>
      </w:r>
      <w:r w:rsidR="009B3D2D" w:rsidRPr="009B3D2D">
        <w:rPr>
          <w:rFonts w:ascii="FreeSerifAvvaShenouda" w:hAnsi="FreeSerifAvvaShenouda" w:cs="FreeSerifAvvaShenouda"/>
        </w:rPr>
        <w:t>ⲅ̅</w:t>
      </w:r>
      <w:r w:rsidR="009B3D2D">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The Mercy Seat</w:t>
            </w:r>
          </w:p>
          <w:p w:rsidR="005832A1" w:rsidRDefault="005832A1" w:rsidP="005832A1">
            <w:pPr>
              <w:pStyle w:val="EngHang"/>
              <w:rPr>
                <w:rFonts w:eastAsiaTheme="minorHAnsi"/>
              </w:rPr>
            </w:pPr>
            <w:r>
              <w:rPr>
                <w:rFonts w:eastAsiaTheme="minorHAnsi"/>
              </w:rPr>
              <w:t>Was covered by</w:t>
            </w:r>
          </w:p>
          <w:p w:rsidR="005832A1" w:rsidRDefault="005832A1" w:rsidP="005832A1">
            <w:pPr>
              <w:pStyle w:val="EngHang"/>
              <w:rPr>
                <w:rFonts w:eastAsiaTheme="minorHAnsi"/>
              </w:rPr>
            </w:pPr>
            <w:r>
              <w:rPr>
                <w:rFonts w:eastAsiaTheme="minorHAnsi"/>
              </w:rPr>
              <w:t xml:space="preserve">The </w:t>
            </w:r>
            <w:commentRangeStart w:id="354"/>
            <w:r>
              <w:rPr>
                <w:rFonts w:eastAsiaTheme="minorHAnsi"/>
              </w:rPr>
              <w:t>Cherubs</w:t>
            </w:r>
            <w:commentRangeEnd w:id="354"/>
            <w:r>
              <w:rPr>
                <w:rStyle w:val="CommentReference"/>
                <w:rFonts w:eastAsiaTheme="minorHAnsi" w:cstheme="minorBidi"/>
                <w:color w:val="auto"/>
                <w:lang w:val="en-CA"/>
              </w:rPr>
              <w:commentReference w:id="354"/>
            </w:r>
          </w:p>
          <w:p w:rsidR="005832A1" w:rsidRPr="001A0083" w:rsidRDefault="005832A1" w:rsidP="005832A1">
            <w:pPr>
              <w:pStyle w:val="EngHangEnd"/>
            </w:pPr>
            <w:commentRangeStart w:id="355"/>
            <w:r>
              <w:rPr>
                <w:rFonts w:eastAsiaTheme="minorHAnsi"/>
              </w:rPr>
              <w:t xml:space="preserve">Forged </w:t>
            </w:r>
            <w:commentRangeEnd w:id="355"/>
            <w:r>
              <w:rPr>
                <w:rStyle w:val="CommentReference"/>
                <w:rFonts w:eastAsiaTheme="minorHAnsi" w:cstheme="minorBidi"/>
                <w:color w:val="auto"/>
                <w:lang w:val="en-CA"/>
              </w:rPr>
              <w:commentReference w:id="355"/>
            </w:r>
            <w:r>
              <w:rPr>
                <w:rFonts w:eastAsiaTheme="minorHAnsi"/>
              </w:rPr>
              <w:t>from gold:</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Ⲡⲓⲓ</w:t>
            </w:r>
            <w:r w:rsidRPr="009B3D2D">
              <w:rPr>
                <w:rFonts w:ascii="Times New Roman" w:hAnsi="Times New Roman" w:cs="Times New Roman"/>
              </w:rPr>
              <w:t>̀</w:t>
            </w:r>
            <w:r w:rsidRPr="009B3D2D">
              <w:t>ⲗⲁⲥⲧⲏⲣⲓⲟⲛ</w:t>
            </w:r>
          </w:p>
          <w:p w:rsidR="005832A1" w:rsidRDefault="005832A1" w:rsidP="009B3D2D">
            <w:pPr>
              <w:pStyle w:val="CopticVersemulti-line"/>
            </w:pPr>
            <w:r w:rsidRPr="009B3D2D">
              <w:t>ⲉ</w:t>
            </w:r>
            <w:r w:rsidRPr="009B3D2D">
              <w:rPr>
                <w:rFonts w:ascii="Times New Roman" w:hAnsi="Times New Roman" w:cs="Times New Roman"/>
              </w:rPr>
              <w:t>̀</w:t>
            </w:r>
            <w:r w:rsidRPr="009B3D2D">
              <w:t>ⲧⲟⲩ</w:t>
            </w:r>
            <w:r w:rsidRPr="009B3D2D">
              <w:rPr>
                <w:rFonts w:ascii="Times New Roman" w:hAnsi="Times New Roman" w:cs="Times New Roman"/>
              </w:rPr>
              <w:t>ϩ</w:t>
            </w:r>
            <w:r w:rsidRPr="009B3D2D">
              <w:t>ⲱⲃⲥ ⲙ</w:t>
            </w:r>
            <w:r w:rsidRPr="009B3D2D">
              <w:rPr>
                <w:rFonts w:ascii="Times New Roman" w:hAnsi="Times New Roman" w:cs="Times New Roman"/>
              </w:rPr>
              <w:t>̀</w:t>
            </w:r>
            <w:r w:rsidRPr="009B3D2D">
              <w:t>ⲙⲟ</w:t>
            </w:r>
            <w:r w:rsidRPr="009B3D2D">
              <w:rPr>
                <w:rFonts w:ascii="Times New Roman" w:hAnsi="Times New Roman" w:cs="Times New Roman"/>
              </w:rPr>
              <w:t>ϥ</w:t>
            </w:r>
          </w:p>
          <w:p w:rsidR="005832A1" w:rsidRDefault="005832A1" w:rsidP="009B3D2D">
            <w:pPr>
              <w:pStyle w:val="CopticVersemulti-line"/>
            </w:pPr>
            <w:r w:rsidRPr="009B3D2D">
              <w:rPr>
                <w:rFonts w:ascii="Times New Roman" w:hAnsi="Times New Roman" w:cs="Times New Roman"/>
              </w:rPr>
              <w:t>ϩ</w:t>
            </w:r>
            <w:r w:rsidRPr="009B3D2D">
              <w:t>ⲓⲧⲉⲛ Ⲛⲓⲭⲉⲣⲟⲩⲃⲓⲙ</w:t>
            </w:r>
          </w:p>
          <w:p w:rsidR="005832A1" w:rsidRDefault="005832A1" w:rsidP="009B3D2D">
            <w:pPr>
              <w:pStyle w:val="CopticVerse"/>
            </w:pPr>
            <w:r w:rsidRPr="009B3D2D">
              <w:t>ⲉⲩⲟⲓ ⲛ</w:t>
            </w:r>
            <w:r w:rsidRPr="009B3D2D">
              <w:rPr>
                <w:rFonts w:ascii="Times New Roman" w:hAnsi="Times New Roman" w:cs="Times New Roman"/>
              </w:rPr>
              <w:t>̀ϩ</w:t>
            </w:r>
            <w:r w:rsidRPr="009B3D2D">
              <w:t>ⲓⲕⲱⲛ</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Was a figure of God the Logos,</w:t>
            </w:r>
          </w:p>
          <w:p w:rsidR="005832A1" w:rsidRDefault="005832A1" w:rsidP="005832A1">
            <w:pPr>
              <w:pStyle w:val="EngHang"/>
              <w:rPr>
                <w:rFonts w:eastAsiaTheme="minorHAnsi"/>
              </w:rPr>
            </w:pPr>
            <w:r>
              <w:rPr>
                <w:rFonts w:eastAsiaTheme="minorHAnsi"/>
              </w:rPr>
              <w:t>Who was incarnate</w:t>
            </w:r>
          </w:p>
          <w:p w:rsidR="005832A1" w:rsidRDefault="005832A1" w:rsidP="005832A1">
            <w:pPr>
              <w:pStyle w:val="EngHang"/>
              <w:rPr>
                <w:rFonts w:eastAsiaTheme="minorHAnsi"/>
              </w:rPr>
            </w:pPr>
            <w:r>
              <w:rPr>
                <w:rFonts w:eastAsiaTheme="minorHAnsi"/>
              </w:rPr>
              <w:t>Of you, without change,</w:t>
            </w:r>
          </w:p>
          <w:p w:rsidR="005832A1" w:rsidRPr="001A0083" w:rsidRDefault="005832A1" w:rsidP="005832A1">
            <w:pPr>
              <w:pStyle w:val="EngHangEnd"/>
            </w:pPr>
            <w:r>
              <w:rPr>
                <w:rFonts w:eastAsiaTheme="minorHAnsi"/>
              </w:rPr>
              <w:t>O undefiled one.</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9B3D2D">
              <w:t>Ⲉ̀ⲧⲉ Ⲫϯ ⲡⲓⲗⲟⲅⲟⲥ</w:t>
            </w:r>
          </w:p>
          <w:p w:rsidR="005832A1" w:rsidRDefault="005832A1" w:rsidP="009B3D2D">
            <w:pPr>
              <w:pStyle w:val="CopticVersemulti-line"/>
            </w:pPr>
            <w:r w:rsidRPr="009B3D2D">
              <w:t>ⲉ̀ⲧⲁϥϭⲓⲥⲁⲣⲝ ⲛ̀ϧⲏϯ</w:t>
            </w:r>
          </w:p>
          <w:p w:rsidR="005832A1" w:rsidRDefault="005832A1" w:rsidP="009B3D2D">
            <w:pPr>
              <w:pStyle w:val="CopticVersemulti-line"/>
            </w:pPr>
            <w:r w:rsidRPr="009B3D2D">
              <w:t>ⲱ̀ ϯⲁⲧⲁϭⲛⲓ</w:t>
            </w:r>
          </w:p>
          <w:p w:rsidR="005832A1" w:rsidRDefault="005832A1" w:rsidP="009B3D2D">
            <w:pPr>
              <w:pStyle w:val="CopticVerse"/>
            </w:pPr>
            <w:r w:rsidRPr="009B3D2D">
              <w:t>ϧⲉⲛ ⲟⲩⲙⲉⲧⲁⲧϣⲓⲃϯ</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He became the purification</w:t>
            </w:r>
          </w:p>
          <w:p w:rsidR="005832A1" w:rsidRDefault="005832A1" w:rsidP="005832A1">
            <w:pPr>
              <w:pStyle w:val="EngHang"/>
              <w:rPr>
                <w:rFonts w:eastAsiaTheme="minorHAnsi"/>
              </w:rPr>
            </w:pPr>
            <w:r>
              <w:rPr>
                <w:rFonts w:eastAsiaTheme="minorHAnsi"/>
              </w:rPr>
              <w:t>Of our sins,</w:t>
            </w:r>
          </w:p>
          <w:p w:rsidR="005832A1" w:rsidRDefault="005832A1" w:rsidP="005832A1">
            <w:pPr>
              <w:pStyle w:val="EngHang"/>
              <w:rPr>
                <w:rFonts w:eastAsiaTheme="minorHAnsi"/>
              </w:rPr>
            </w:pPr>
            <w:r>
              <w:rPr>
                <w:rFonts w:eastAsiaTheme="minorHAnsi"/>
              </w:rPr>
              <w:t>And the forgiver</w:t>
            </w:r>
          </w:p>
          <w:p w:rsidR="005832A1" w:rsidRPr="00195761" w:rsidRDefault="005832A1" w:rsidP="005832A1">
            <w:pPr>
              <w:pStyle w:val="EngHangEnd"/>
              <w:rPr>
                <w:szCs w:val="22"/>
              </w:rPr>
            </w:pPr>
            <w:r>
              <w:rPr>
                <w:rFonts w:eastAsiaTheme="minorHAnsi"/>
              </w:rPr>
              <w:t>Of our iniquities.</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9B3D2D">
              <w:t>Ⲁϥϣⲱⲡⲓ ⲛ̀ⲧⲟⲩⲃⲟ</w:t>
            </w:r>
          </w:p>
          <w:p w:rsidR="005832A1" w:rsidRDefault="005832A1" w:rsidP="009B3D2D">
            <w:pPr>
              <w:pStyle w:val="CopticVersemulti-line"/>
            </w:pPr>
            <w:r w:rsidRPr="009B3D2D">
              <w:t>ⲛ̀ⲧⲉ ⲛⲉⲛⲛⲟⲃⲓ</w:t>
            </w:r>
          </w:p>
          <w:p w:rsidR="005832A1" w:rsidRDefault="005832A1" w:rsidP="009B3D2D">
            <w:pPr>
              <w:pStyle w:val="CopticVersemulti-line"/>
            </w:pPr>
            <w:r w:rsidRPr="009B3D2D">
              <w:t xml:space="preserve">ⲛⲉⲙ ⲟⲩⲣⲉϥⲭⲱ ⲉ̀ⲃⲟⲗ </w:t>
            </w:r>
          </w:p>
          <w:p w:rsidR="005832A1" w:rsidRDefault="005832A1" w:rsidP="009B3D2D">
            <w:pPr>
              <w:pStyle w:val="CopticVersemulti-line"/>
            </w:pPr>
            <w:r w:rsidRPr="009B3D2D">
              <w:t>ⲛ̀ⲧⲉ ⲛⲉⲛⲁ̀ⲛⲟⲙⲓⲁ̀</w:t>
            </w:r>
          </w:p>
        </w:tc>
      </w:tr>
      <w:tr w:rsidR="005832A1" w:rsidTr="001B6BC6">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9B3D2D">
            <w:pPr>
              <w:pStyle w:val="CopticVersemulti-line"/>
            </w:pPr>
            <w:r w:rsidRPr="002C2599">
              <w:t>Ⲉⲑⲃⲉ ⲫⲁⲓ ⲟⲩⲟⲛ ⲛⲓⲃⲉⲛ</w:t>
            </w:r>
          </w:p>
          <w:p w:rsidR="005832A1" w:rsidRDefault="005832A1" w:rsidP="009B3D2D">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9B3D2D">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9B3D2D">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1B6BC6">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9B3D2D">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9B3D2D">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9B3D2D">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9B3D2D">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1B6BC6" w:rsidRPr="00A742AC" w:rsidRDefault="001B6BC6" w:rsidP="001B6BC6">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 two Cherubs,</w:t>
            </w:r>
          </w:p>
          <w:p w:rsidR="005832A1" w:rsidRDefault="005832A1" w:rsidP="005832A1">
            <w:pPr>
              <w:pStyle w:val="EngHang"/>
            </w:pPr>
            <w:r>
              <w:t>Forged from gold,</w:t>
            </w:r>
          </w:p>
          <w:p w:rsidR="005832A1" w:rsidRDefault="005832A1" w:rsidP="005832A1">
            <w:pPr>
              <w:pStyle w:val="EngHang"/>
            </w:pPr>
            <w:commentRangeStart w:id="356"/>
            <w:r>
              <w:t xml:space="preserve">Always </w:t>
            </w:r>
            <w:commentRangeEnd w:id="356"/>
            <w:r>
              <w:rPr>
                <w:rStyle w:val="CommentReference"/>
                <w:rFonts w:eastAsiaTheme="minorHAnsi" w:cstheme="minorBidi"/>
                <w:color w:val="auto"/>
                <w:lang w:val="en-CA"/>
              </w:rPr>
              <w:commentReference w:id="356"/>
            </w:r>
            <w:r>
              <w:t>covered</w:t>
            </w:r>
          </w:p>
          <w:p w:rsidR="005832A1" w:rsidRPr="001A0083" w:rsidRDefault="005832A1" w:rsidP="005832A1">
            <w:pPr>
              <w:pStyle w:val="EngHangEnd"/>
            </w:pPr>
            <w:r>
              <w:t>The Mercy Seat with their wings.</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Ⲭⲉⲣⲟⲩⲃⲓⲙ ̀ⲥⲛⲁⲩ ⲛ</w:t>
            </w:r>
            <w:r w:rsidRPr="006F20A6">
              <w:rPr>
                <w:rFonts w:ascii="Times New Roman" w:hAnsi="Times New Roman" w:cs="Times New Roman"/>
              </w:rPr>
              <w:t>̀</w:t>
            </w:r>
            <w:r w:rsidRPr="006F20A6">
              <w:t>ⲛⲟⲩⲃ</w:t>
            </w:r>
          </w:p>
          <w:p w:rsidR="005832A1" w:rsidRDefault="005832A1" w:rsidP="006F20A6">
            <w:pPr>
              <w:pStyle w:val="CopticVersemulti-line"/>
            </w:pPr>
            <w:r w:rsidRPr="006F20A6">
              <w:t>ⲉⲩⲟⲓ ⲛ</w:t>
            </w:r>
            <w:r w:rsidRPr="006F20A6">
              <w:rPr>
                <w:rFonts w:ascii="Times New Roman" w:hAnsi="Times New Roman" w:cs="Times New Roman"/>
              </w:rPr>
              <w:t>̀ϩ</w:t>
            </w:r>
            <w:r>
              <w:t>ⲓⲕⲱ</w:t>
            </w:r>
          </w:p>
          <w:p w:rsidR="005832A1" w:rsidRDefault="005832A1" w:rsidP="006F20A6">
            <w:pPr>
              <w:pStyle w:val="CopticVersemulti-line"/>
            </w:pPr>
            <w:r w:rsidRPr="006F20A6">
              <w:t xml:space="preserve"> ⲉⲩ</w:t>
            </w:r>
            <w:r w:rsidRPr="006F20A6">
              <w:rPr>
                <w:rFonts w:ascii="Times New Roman" w:hAnsi="Times New Roman" w:cs="Times New Roman"/>
              </w:rPr>
              <w:t>ϩ</w:t>
            </w:r>
            <w:r w:rsidRPr="006F20A6">
              <w:t>ⲱⲃⲥ ⲙ</w:t>
            </w:r>
            <w:r w:rsidRPr="006F20A6">
              <w:rPr>
                <w:rFonts w:ascii="Times New Roman" w:hAnsi="Times New Roman" w:cs="Times New Roman"/>
              </w:rPr>
              <w:t>̀</w:t>
            </w:r>
            <w:r w:rsidRPr="006F20A6">
              <w:t>ⲡⲓⲓ</w:t>
            </w:r>
            <w:r w:rsidRPr="006F20A6">
              <w:rPr>
                <w:rFonts w:ascii="Times New Roman" w:hAnsi="Times New Roman" w:cs="Times New Roman"/>
              </w:rPr>
              <w:t>̀</w:t>
            </w:r>
            <w:r w:rsidRPr="006F20A6">
              <w:t>ⲗⲁⲥⲧⲏⲣⲓⲟⲛ</w:t>
            </w:r>
          </w:p>
          <w:p w:rsidR="005832A1" w:rsidRDefault="005832A1" w:rsidP="006F20A6">
            <w:pPr>
              <w:pStyle w:val="CopticVerse"/>
            </w:pPr>
            <w:r w:rsidRPr="006F20A6">
              <w:rPr>
                <w:rFonts w:ascii="Times New Roman" w:hAnsi="Times New Roman" w:cs="Times New Roman"/>
              </w:rPr>
              <w:t>ϧ</w:t>
            </w:r>
            <w:r w:rsidRPr="006F20A6">
              <w:t>ⲉⲛ ⲛⲟⲩⲧⲉⲛ</w:t>
            </w:r>
            <w:r w:rsidRPr="006F20A6">
              <w:rPr>
                <w:rFonts w:ascii="Times New Roman" w:hAnsi="Times New Roman" w:cs="Times New Roman"/>
              </w:rPr>
              <w:t>ϩ</w:t>
            </w:r>
            <w:r w:rsidRPr="006F20A6">
              <w:t xml:space="preserve"> ⲛ</w:t>
            </w:r>
            <w:r w:rsidRPr="006F20A6">
              <w:rPr>
                <w:rFonts w:ascii="Times New Roman" w:hAnsi="Times New Roman" w:cs="Times New Roman"/>
              </w:rPr>
              <w:t>̀</w:t>
            </w:r>
            <w:r w:rsidRPr="006F20A6">
              <w:t>ⲥⲏⲟⲩ ⲛⲓⲃⲉⲛ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Overshadowing</w:t>
            </w:r>
          </w:p>
          <w:p w:rsidR="005832A1" w:rsidRDefault="005832A1" w:rsidP="005832A1">
            <w:pPr>
              <w:pStyle w:val="EngHang"/>
              <w:rPr>
                <w:rFonts w:eastAsiaTheme="minorHAnsi"/>
              </w:rPr>
            </w:pPr>
            <w:r>
              <w:rPr>
                <w:rFonts w:eastAsiaTheme="minorHAnsi"/>
              </w:rPr>
              <w:t>The place of</w:t>
            </w:r>
          </w:p>
          <w:p w:rsidR="005832A1" w:rsidRDefault="005832A1" w:rsidP="005832A1">
            <w:pPr>
              <w:pStyle w:val="EngHang"/>
              <w:rPr>
                <w:rFonts w:eastAsiaTheme="minorHAnsi"/>
              </w:rPr>
            </w:pPr>
            <w:r>
              <w:rPr>
                <w:rFonts w:eastAsiaTheme="minorHAnsi"/>
              </w:rPr>
              <w:t>The Holy of Holies,</w:t>
            </w:r>
          </w:p>
          <w:p w:rsidR="005832A1" w:rsidRPr="001A0083" w:rsidRDefault="005832A1" w:rsidP="005832A1">
            <w:pPr>
              <w:pStyle w:val="EngHangEnd"/>
            </w:pPr>
            <w:r>
              <w:rPr>
                <w:rFonts w:eastAsiaTheme="minorHAnsi"/>
              </w:rPr>
              <w:t>In the Second Tabernacle.</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Ⲉⲩⲉⲣϧⲏⲓⲃⲓ ⲉ̀ϩ̀ⲣⲏⲓ</w:t>
            </w:r>
          </w:p>
          <w:p w:rsidR="005832A1" w:rsidRDefault="005832A1" w:rsidP="006F20A6">
            <w:pPr>
              <w:pStyle w:val="CopticVersemulti-line"/>
            </w:pPr>
            <w:r w:rsidRPr="006F20A6">
              <w:t>ϩⲓϫⲉⲛ ⲡⲓⲙⲁ ⲉ̅ⲑ̅ⲩ</w:t>
            </w:r>
          </w:p>
          <w:p w:rsidR="005832A1" w:rsidRDefault="005832A1" w:rsidP="006F20A6">
            <w:pPr>
              <w:pStyle w:val="CopticVersemulti-line"/>
            </w:pPr>
            <w:r w:rsidRPr="006F20A6">
              <w:t>ⲛ̀ⲧⲉ ⲛⲏⲉ̅ⲑ̅ⲩ</w:t>
            </w:r>
          </w:p>
          <w:p w:rsidR="005832A1" w:rsidRDefault="005832A1" w:rsidP="006F20A6">
            <w:pPr>
              <w:pStyle w:val="CopticVerse"/>
            </w:pPr>
            <w:r w:rsidRPr="006F20A6">
              <w:t>ϧⲉⲛ ϯⲥ̀ⲕⲏⲛⲏ ⲙ̀ⲙⲁϩⲥ̀ⲛⲟⲩϯ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 xml:space="preserve">You too, O Mary, </w:t>
            </w:r>
          </w:p>
          <w:p w:rsidR="005832A1" w:rsidRDefault="005832A1" w:rsidP="005832A1">
            <w:pPr>
              <w:pStyle w:val="EngHang"/>
              <w:rPr>
                <w:rFonts w:eastAsiaTheme="minorHAnsi"/>
              </w:rPr>
            </w:pPr>
            <w:r>
              <w:rPr>
                <w:rFonts w:eastAsiaTheme="minorHAnsi"/>
              </w:rPr>
              <w:t>Thousands of thousands,</w:t>
            </w:r>
          </w:p>
          <w:p w:rsidR="005832A1" w:rsidRDefault="005832A1" w:rsidP="005832A1">
            <w:pPr>
              <w:pStyle w:val="EngHang"/>
              <w:rPr>
                <w:rFonts w:eastAsiaTheme="minorHAnsi"/>
              </w:rPr>
            </w:pPr>
            <w:r>
              <w:rPr>
                <w:rFonts w:eastAsiaTheme="minorHAnsi"/>
              </w:rPr>
              <w:t>And myriads of myriads,</w:t>
            </w:r>
          </w:p>
          <w:p w:rsidR="005832A1" w:rsidRPr="00195761" w:rsidRDefault="005832A1" w:rsidP="005832A1">
            <w:pPr>
              <w:pStyle w:val="EngHangEnd"/>
              <w:rPr>
                <w:szCs w:val="22"/>
              </w:rPr>
            </w:pPr>
            <w:commentRangeStart w:id="357"/>
            <w:r>
              <w:rPr>
                <w:rFonts w:eastAsiaTheme="minorHAnsi"/>
              </w:rPr>
              <w:t xml:space="preserve">Overshadowed </w:t>
            </w:r>
            <w:commentRangeEnd w:id="357"/>
            <w:r>
              <w:rPr>
                <w:rStyle w:val="CommentReference"/>
                <w:rFonts w:eastAsiaTheme="minorHAnsi" w:cstheme="minorBidi"/>
                <w:color w:val="auto"/>
                <w:lang w:val="en-CA"/>
              </w:rPr>
              <w:commentReference w:id="357"/>
            </w:r>
            <w:r>
              <w:rPr>
                <w:rFonts w:eastAsiaTheme="minorHAnsi"/>
              </w:rPr>
              <w:t>you:</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Ⲛ̀ⲑⲟ ϩⲱⲓ Ⲙⲁⲣⲓⲁ</w:t>
            </w:r>
          </w:p>
          <w:p w:rsidR="005832A1" w:rsidRDefault="005832A1" w:rsidP="006F20A6">
            <w:pPr>
              <w:pStyle w:val="CopticVersemulti-line"/>
            </w:pPr>
            <w:r w:rsidRPr="006F20A6">
              <w:t>ⲛⲓⲁⲛⲁⲛϣⲟ ⲛ̀ϣⲟ</w:t>
            </w:r>
          </w:p>
          <w:p w:rsidR="005832A1" w:rsidRDefault="005832A1" w:rsidP="006F20A6">
            <w:pPr>
              <w:pStyle w:val="CopticVersemulti-line"/>
            </w:pPr>
            <w:r w:rsidRPr="006F20A6">
              <w:t>ⲛⲉⲙ ⲛⲓⲁⲛⲁⲛⲑ̀ⲃⲁ ⲛ̀ⲑ̀ⲃⲁ</w:t>
            </w:r>
          </w:p>
          <w:p w:rsidR="005832A1" w:rsidRDefault="005832A1" w:rsidP="006F20A6">
            <w:pPr>
              <w:pStyle w:val="CopticVerse"/>
            </w:pPr>
            <w:r w:rsidRPr="006F20A6">
              <w:t>ⲥⲉⲉⲣϧⲏⲓⲃⲓ ⲉ̀ϫⲱ</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rPr>
                <w:rFonts w:eastAsiaTheme="minorHAnsi"/>
              </w:rPr>
            </w:pPr>
            <w:r>
              <w:rPr>
                <w:rFonts w:eastAsiaTheme="minorHAnsi"/>
              </w:rPr>
              <w:t>Praising their Creator,</w:t>
            </w:r>
          </w:p>
          <w:p w:rsidR="005832A1" w:rsidRDefault="005832A1" w:rsidP="005832A1">
            <w:pPr>
              <w:pStyle w:val="EngHang"/>
              <w:rPr>
                <w:rFonts w:eastAsiaTheme="minorHAnsi"/>
              </w:rPr>
            </w:pPr>
            <w:r>
              <w:rPr>
                <w:rFonts w:eastAsiaTheme="minorHAnsi"/>
              </w:rPr>
              <w:t>Who was in your womb,</w:t>
            </w:r>
          </w:p>
          <w:p w:rsidR="005832A1" w:rsidRDefault="005832A1" w:rsidP="005832A1">
            <w:pPr>
              <w:pStyle w:val="EngHang"/>
              <w:rPr>
                <w:rFonts w:eastAsiaTheme="minorHAnsi"/>
              </w:rPr>
            </w:pPr>
            <w:r>
              <w:rPr>
                <w:rFonts w:eastAsiaTheme="minorHAnsi"/>
              </w:rPr>
              <w:t>And took our form</w:t>
            </w:r>
          </w:p>
          <w:p w:rsidR="005832A1" w:rsidRDefault="005832A1" w:rsidP="005832A1">
            <w:pPr>
              <w:pStyle w:val="EngHangEnd"/>
            </w:pPr>
            <w:r>
              <w:rPr>
                <w:rFonts w:eastAsiaTheme="minorHAnsi"/>
              </w:rPr>
              <w:t xml:space="preserve">Without </w:t>
            </w:r>
            <w:commentRangeStart w:id="358"/>
            <w:r>
              <w:rPr>
                <w:rFonts w:eastAsiaTheme="minorHAnsi"/>
              </w:rPr>
              <w:t xml:space="preserve">sin </w:t>
            </w:r>
            <w:commentRangeEnd w:id="358"/>
            <w:r>
              <w:rPr>
                <w:rStyle w:val="CommentReference"/>
                <w:rFonts w:eastAsiaTheme="minorHAnsi" w:cstheme="minorBidi"/>
                <w:color w:val="auto"/>
                <w:lang w:val="en-CA"/>
              </w:rPr>
              <w:commentReference w:id="358"/>
            </w:r>
            <w:r>
              <w:rPr>
                <w:rFonts w:eastAsiaTheme="minorHAnsi"/>
              </w:rPr>
              <w:t>or alteration.</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6F20A6">
              <w:t>Ⲉⲩϩⲱⲥ ⲉ̀ⲡⲟⲩⲣⲉϥⲥⲱⲛⲧ</w:t>
            </w:r>
          </w:p>
          <w:p w:rsidR="005832A1" w:rsidRDefault="005832A1" w:rsidP="006F20A6">
            <w:pPr>
              <w:pStyle w:val="CopticVersemulti-line"/>
            </w:pPr>
            <w:r w:rsidRPr="006F20A6">
              <w:t>ⲉϥⲭⲏ ϧⲉⲛ ⲧⲉⲛⲉϫⲓ</w:t>
            </w:r>
          </w:p>
          <w:p w:rsidR="005832A1" w:rsidRDefault="005832A1" w:rsidP="006F20A6">
            <w:pPr>
              <w:pStyle w:val="CopticVersemulti-line"/>
            </w:pPr>
            <w:r w:rsidRPr="006F20A6">
              <w:t>ⲫⲁⲓ ⲉ̀ⲧⲁϥϭⲓ ⲙ̀ⲡⲉⲛⲓ̀ⲛⲓ</w:t>
            </w:r>
          </w:p>
          <w:p w:rsidR="005832A1" w:rsidRDefault="005832A1" w:rsidP="006F20A6">
            <w:pPr>
              <w:pStyle w:val="CopticVerse"/>
            </w:pPr>
            <w:r w:rsidRPr="006F20A6">
              <w:t>ⲭⲱⲣⲓⲥ ⲛⲟⲃⲓ ϩⲓ ϣⲓⲃϯ</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Therefore we</w:t>
            </w:r>
          </w:p>
          <w:p w:rsidR="005832A1" w:rsidRDefault="005832A1" w:rsidP="005832A1">
            <w:pPr>
              <w:pStyle w:val="EngHang"/>
            </w:pPr>
            <w:commentRangeStart w:id="359"/>
            <w:r>
              <w:t xml:space="preserve">Magnify </w:t>
            </w:r>
            <w:commentRangeEnd w:id="359"/>
            <w:r>
              <w:rPr>
                <w:rStyle w:val="CommentReference"/>
                <w:rFonts w:eastAsiaTheme="minorHAnsi" w:cstheme="minorBidi"/>
                <w:color w:val="auto"/>
                <w:lang w:val="en-CA"/>
              </w:rPr>
              <w:commentReference w:id="359"/>
            </w:r>
            <w:r>
              <w:t>you befittingly,</w:t>
            </w:r>
          </w:p>
          <w:p w:rsidR="005832A1" w:rsidRDefault="005832A1" w:rsidP="005832A1">
            <w:pPr>
              <w:pStyle w:val="EngHang"/>
            </w:pPr>
            <w:r>
              <w:t>With prophetic</w:t>
            </w:r>
          </w:p>
          <w:p w:rsidR="005832A1" w:rsidRPr="001A0083" w:rsidRDefault="005832A1" w:rsidP="005832A1">
            <w:pPr>
              <w:pStyle w:val="EngHangEnd"/>
            </w:pPr>
            <w:r>
              <w:t>Hymnology.</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5832A1" w:rsidRDefault="005832A1"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5832A1" w:rsidRDefault="005832A1"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5832A1" w:rsidRDefault="005832A1"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5832A1" w:rsidTr="00C654F7">
        <w:trPr>
          <w:cantSplit/>
          <w:jc w:val="center"/>
        </w:trPr>
        <w:tc>
          <w:tcPr>
            <w:tcW w:w="288" w:type="dxa"/>
          </w:tcPr>
          <w:p w:rsidR="005832A1" w:rsidRDefault="005832A1" w:rsidP="001B6BC6"/>
        </w:tc>
        <w:tc>
          <w:tcPr>
            <w:tcW w:w="3960" w:type="dxa"/>
          </w:tcPr>
          <w:p w:rsidR="005832A1" w:rsidRDefault="005832A1" w:rsidP="005832A1">
            <w:pPr>
              <w:pStyle w:val="EngHang"/>
            </w:pPr>
            <w:r>
              <w:t>For they spoke of you</w:t>
            </w:r>
          </w:p>
          <w:p w:rsidR="005832A1" w:rsidRDefault="005832A1" w:rsidP="005832A1">
            <w:pPr>
              <w:pStyle w:val="EngHang"/>
            </w:pPr>
            <w:r>
              <w:t>With great honour saying,</w:t>
            </w:r>
          </w:p>
          <w:p w:rsidR="005832A1" w:rsidRDefault="005832A1" w:rsidP="005832A1">
            <w:pPr>
              <w:pStyle w:val="EngHang"/>
            </w:pPr>
            <w:r>
              <w:t>"O Holy City,</w:t>
            </w:r>
          </w:p>
          <w:p w:rsidR="005832A1" w:rsidRPr="007425E1" w:rsidRDefault="005832A1" w:rsidP="005832A1">
            <w:pPr>
              <w:pStyle w:val="EngHangEnd"/>
            </w:pPr>
            <w:r>
              <w:t>Of the Great King."</w:t>
            </w:r>
          </w:p>
        </w:tc>
        <w:tc>
          <w:tcPr>
            <w:tcW w:w="288" w:type="dxa"/>
          </w:tcPr>
          <w:p w:rsidR="005832A1" w:rsidRDefault="005832A1" w:rsidP="001B6BC6"/>
        </w:tc>
        <w:tc>
          <w:tcPr>
            <w:tcW w:w="288" w:type="dxa"/>
          </w:tcPr>
          <w:p w:rsidR="005832A1" w:rsidRDefault="005832A1" w:rsidP="001B6BC6"/>
        </w:tc>
        <w:tc>
          <w:tcPr>
            <w:tcW w:w="3960" w:type="dxa"/>
          </w:tcPr>
          <w:p w:rsidR="005832A1" w:rsidRDefault="005832A1"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5832A1" w:rsidRDefault="005832A1"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5832A1" w:rsidRDefault="005832A1"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5832A1" w:rsidRDefault="005832A1"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5832A1" w:rsidTr="00C654F7">
        <w:trPr>
          <w:cantSplit/>
          <w:jc w:val="center"/>
        </w:trPr>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5832A1">
            <w:pPr>
              <w:pStyle w:val="EngHang"/>
            </w:pPr>
            <w:r>
              <w:t>We ask and pray,</w:t>
            </w:r>
          </w:p>
          <w:p w:rsidR="005832A1" w:rsidRDefault="005832A1" w:rsidP="005832A1">
            <w:pPr>
              <w:pStyle w:val="EngHang"/>
            </w:pPr>
            <w:r>
              <w:t xml:space="preserve">That we may </w:t>
            </w:r>
            <w:commentRangeStart w:id="360"/>
            <w:r>
              <w:t xml:space="preserve">obtain </w:t>
            </w:r>
            <w:commentRangeEnd w:id="360"/>
            <w:r>
              <w:rPr>
                <w:rStyle w:val="CommentReference"/>
                <w:rFonts w:eastAsiaTheme="minorHAnsi" w:cstheme="minorBidi"/>
                <w:color w:val="auto"/>
                <w:lang w:val="en-CA"/>
              </w:rPr>
              <w:commentReference w:id="360"/>
            </w:r>
            <w:r>
              <w:t>mercy,</w:t>
            </w:r>
          </w:p>
          <w:p w:rsidR="005832A1" w:rsidRDefault="005832A1" w:rsidP="005832A1">
            <w:pPr>
              <w:pStyle w:val="EngHang"/>
            </w:pPr>
            <w:r>
              <w:t>Through your intercessions</w:t>
            </w:r>
          </w:p>
          <w:p w:rsidR="005832A1" w:rsidRPr="007425E1" w:rsidRDefault="005832A1" w:rsidP="005832A1">
            <w:pPr>
              <w:pStyle w:val="EngHangEnd"/>
            </w:pPr>
            <w:r>
              <w:t>With the Lover of mankind.</w:t>
            </w:r>
          </w:p>
        </w:tc>
        <w:tc>
          <w:tcPr>
            <w:tcW w:w="288" w:type="dxa"/>
          </w:tcPr>
          <w:p w:rsidR="005832A1" w:rsidRDefault="005832A1" w:rsidP="001B6BC6"/>
        </w:tc>
        <w:tc>
          <w:tcPr>
            <w:tcW w:w="288" w:type="dxa"/>
          </w:tcPr>
          <w:p w:rsidR="005832A1" w:rsidRDefault="005832A1" w:rsidP="001B6BC6">
            <w:r w:rsidRPr="000F6316">
              <w:rPr>
                <w:rFonts w:ascii="CS Avva Shenouda" w:hAnsi="CS Avva Shenouda"/>
                <w:sz w:val="24"/>
                <w:szCs w:val="24"/>
              </w:rPr>
              <w:t>¿</w:t>
            </w:r>
          </w:p>
        </w:tc>
        <w:tc>
          <w:tcPr>
            <w:tcW w:w="3960" w:type="dxa"/>
          </w:tcPr>
          <w:p w:rsidR="005832A1" w:rsidRDefault="005832A1"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5832A1" w:rsidRDefault="005832A1"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5832A1" w:rsidRDefault="005832A1"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5832A1" w:rsidRDefault="005832A1"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1B6BC6" w:rsidRDefault="00C654F7" w:rsidP="005832A1">
      <w:pPr>
        <w:pStyle w:val="Heading6"/>
      </w:pPr>
      <w:bookmarkStart w:id="361" w:name="_Toc298445768"/>
      <w:bookmarkStart w:id="362" w:name="_Toc298681253"/>
      <w:bookmarkStart w:id="363" w:name="_Toc298447493"/>
      <w:r>
        <w:t>Part Four</w:t>
      </w:r>
      <w:bookmarkEnd w:id="361"/>
      <w:bookmarkEnd w:id="362"/>
      <w:bookmarkEnd w:id="363"/>
      <w:r w:rsidR="006F20A6">
        <w:t xml:space="preserve"> (</w:t>
      </w:r>
      <w:r w:rsidR="006F20A6" w:rsidRPr="006F20A6">
        <w:rPr>
          <w:rStyle w:val="CopticVersemulti-lineChar"/>
        </w:rPr>
        <w:t>ⲇ̅)</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832A1" w:rsidTr="00C654F7">
        <w:trPr>
          <w:cantSplit/>
          <w:jc w:val="center"/>
        </w:trPr>
        <w:tc>
          <w:tcPr>
            <w:tcW w:w="288" w:type="dxa"/>
          </w:tcPr>
          <w:p w:rsidR="005832A1" w:rsidRDefault="005832A1" w:rsidP="00C654F7"/>
        </w:tc>
        <w:tc>
          <w:tcPr>
            <w:tcW w:w="3960" w:type="dxa"/>
          </w:tcPr>
          <w:p w:rsidR="005832A1" w:rsidRDefault="005832A1" w:rsidP="005832A1">
            <w:pPr>
              <w:pStyle w:val="EngHang"/>
              <w:rPr>
                <w:rFonts w:eastAsiaTheme="minorHAnsi"/>
              </w:rPr>
            </w:pPr>
            <w:r>
              <w:rPr>
                <w:rFonts w:eastAsiaTheme="minorHAnsi"/>
              </w:rPr>
              <w:t>You are the Pot,</w:t>
            </w:r>
          </w:p>
          <w:p w:rsidR="005832A1" w:rsidRDefault="005832A1" w:rsidP="005832A1">
            <w:pPr>
              <w:pStyle w:val="EngHang"/>
              <w:rPr>
                <w:rFonts w:eastAsiaTheme="minorHAnsi"/>
              </w:rPr>
            </w:pPr>
            <w:r>
              <w:rPr>
                <w:rFonts w:eastAsiaTheme="minorHAnsi"/>
              </w:rPr>
              <w:t>Made of pure gold,</w:t>
            </w:r>
          </w:p>
          <w:p w:rsidR="005832A1" w:rsidRDefault="005832A1" w:rsidP="005832A1">
            <w:pPr>
              <w:pStyle w:val="EngHang"/>
              <w:rPr>
                <w:rFonts w:eastAsiaTheme="minorHAnsi"/>
              </w:rPr>
            </w:pPr>
            <w:r>
              <w:rPr>
                <w:rFonts w:eastAsiaTheme="minorHAnsi"/>
              </w:rPr>
              <w:t>Where the True Manna</w:t>
            </w:r>
          </w:p>
          <w:p w:rsidR="005832A1" w:rsidRPr="001A0083" w:rsidRDefault="005832A1" w:rsidP="005832A1">
            <w:pPr>
              <w:pStyle w:val="EngHangEnd"/>
            </w:pPr>
            <w:r>
              <w:rPr>
                <w:rFonts w:eastAsiaTheme="minorHAnsi"/>
              </w:rPr>
              <w:t>Was hidden:</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6F20A6">
              <w:t>Ⲛ</w:t>
            </w:r>
            <w:r w:rsidRPr="006F20A6">
              <w:rPr>
                <w:rFonts w:ascii="Times New Roman" w:hAnsi="Times New Roman" w:cs="Times New Roman"/>
              </w:rPr>
              <w:t>̀</w:t>
            </w:r>
            <w:r w:rsidRPr="006F20A6">
              <w:t>ⲑⲟ ⲡⲉ ⲡⲓⲥ</w:t>
            </w:r>
            <w:r w:rsidRPr="006F20A6">
              <w:rPr>
                <w:rFonts w:ascii="Times New Roman" w:hAnsi="Times New Roman" w:cs="Times New Roman"/>
              </w:rPr>
              <w:t>̀</w:t>
            </w:r>
            <w:r w:rsidRPr="006F20A6">
              <w:t>ⲧⲁⲙⲛⲟⲥ</w:t>
            </w:r>
          </w:p>
          <w:p w:rsidR="005832A1" w:rsidRDefault="005832A1" w:rsidP="006F20A6">
            <w:pPr>
              <w:pStyle w:val="CopticVersemulti-line"/>
            </w:pPr>
            <w:r w:rsidRPr="006F20A6">
              <w:t>ⲛ</w:t>
            </w:r>
            <w:r w:rsidRPr="006F20A6">
              <w:rPr>
                <w:rFonts w:ascii="Times New Roman" w:hAnsi="Times New Roman" w:cs="Times New Roman"/>
              </w:rPr>
              <w:t>̀</w:t>
            </w:r>
            <w:r w:rsidRPr="006F20A6">
              <w:t>ⲛⲟⲩⲃ ⲉⲧⲧⲟⲩⲃⲏⲟⲩⲧ</w:t>
            </w:r>
          </w:p>
          <w:p w:rsidR="005832A1" w:rsidRDefault="005832A1" w:rsidP="006F20A6">
            <w:pPr>
              <w:pStyle w:val="CopticVersemulti-lin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w:t>
            </w:r>
          </w:p>
          <w:p w:rsidR="005832A1" w:rsidRDefault="005832A1" w:rsidP="006F20A6">
            <w:pPr>
              <w:pStyle w:val="CopticVerse"/>
            </w:pPr>
            <w:r w:rsidRPr="006F20A6">
              <w:t>ⲛ</w:t>
            </w:r>
            <w:r w:rsidRPr="006F20A6">
              <w:rPr>
                <w:rFonts w:ascii="Times New Roman" w:hAnsi="Times New Roman" w:cs="Times New Roman"/>
              </w:rPr>
              <w:t>̀ϩ̀</w:t>
            </w:r>
            <w:r w:rsidRPr="006F20A6">
              <w:t xml:space="preserve">ⲣⲏⲓ </w:t>
            </w:r>
            <w:r w:rsidRPr="006F20A6">
              <w:rPr>
                <w:rFonts w:ascii="Times New Roman" w:hAnsi="Times New Roman" w:cs="Times New Roman"/>
              </w:rPr>
              <w:t>ϧ</w:t>
            </w:r>
            <w:r w:rsidRPr="006F20A6">
              <w:t>ⲉⲛ ⲧⲉ</w:t>
            </w:r>
            <w:r w:rsidRPr="006F20A6">
              <w:rPr>
                <w:rFonts w:ascii="Times New Roman" w:hAnsi="Times New Roman" w:cs="Times New Roman"/>
              </w:rPr>
              <w:t>ϥ</w:t>
            </w:r>
            <w:r w:rsidRPr="006F20A6">
              <w:t>ⲙⲏ</w:t>
            </w:r>
            <w:r w:rsidRPr="006F20A6">
              <w:rPr>
                <w:rFonts w:ascii="Times New Roman" w:hAnsi="Times New Roman" w:cs="Times New Roman"/>
              </w:rPr>
              <w:t>ϯ</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The Bread of Life,</w:t>
            </w:r>
          </w:p>
          <w:p w:rsidR="005832A1" w:rsidRDefault="005832A1" w:rsidP="005832A1">
            <w:pPr>
              <w:pStyle w:val="EngHang"/>
              <w:rPr>
                <w:rFonts w:eastAsiaTheme="minorHAnsi"/>
              </w:rPr>
            </w:pPr>
            <w:r>
              <w:rPr>
                <w:rFonts w:eastAsiaTheme="minorHAnsi"/>
              </w:rPr>
              <w:t>Which came down</w:t>
            </w:r>
          </w:p>
          <w:p w:rsidR="005832A1" w:rsidRDefault="005832A1" w:rsidP="005832A1">
            <w:pPr>
              <w:pStyle w:val="EngHang"/>
              <w:rPr>
                <w:rFonts w:eastAsiaTheme="minorHAnsi"/>
              </w:rPr>
            </w:pPr>
            <w:r>
              <w:rPr>
                <w:rFonts w:eastAsiaTheme="minorHAnsi"/>
              </w:rPr>
              <w:t>from heaven for us,</w:t>
            </w:r>
          </w:p>
          <w:p w:rsidR="005832A1" w:rsidRPr="00D5074B" w:rsidRDefault="005832A1" w:rsidP="005832A1">
            <w:pPr>
              <w:pStyle w:val="EngHangEnd"/>
              <w:rPr>
                <w:rFonts w:eastAsiaTheme="minorHAnsi"/>
              </w:rPr>
            </w:pPr>
            <w:r>
              <w:rPr>
                <w:rFonts w:eastAsiaTheme="minorHAnsi"/>
              </w:rPr>
              <w:t>Gave life to the world.</w:t>
            </w: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6F20A6">
              <w:t>Ⲡⲓⲱⲓⲕ ⲛ̀ⲧⲉ ⲡ̀ⲱⲛϧ</w:t>
            </w:r>
          </w:p>
          <w:p w:rsidR="005832A1" w:rsidRDefault="005832A1" w:rsidP="006F20A6">
            <w:pPr>
              <w:pStyle w:val="CopticVersemulti-line"/>
            </w:pPr>
            <w:r w:rsidRPr="006F20A6">
              <w:t>ⲉ̀ⲧⲁϥⲓ̀ ⲉ̀ⲡⲉⲥⲏⲧ</w:t>
            </w:r>
          </w:p>
          <w:p w:rsidR="005832A1" w:rsidRDefault="005832A1" w:rsidP="006F20A6">
            <w:pPr>
              <w:pStyle w:val="CopticVersemulti-line"/>
            </w:pPr>
            <w:r w:rsidRPr="006F20A6">
              <w:t>ⲛⲁⲛ ⲉ̀ⲃⲟⲗϧⲉⲛ ⲧ̀ⲫⲉ</w:t>
            </w:r>
          </w:p>
          <w:p w:rsidR="005832A1" w:rsidRDefault="005832A1" w:rsidP="006F20A6">
            <w:pPr>
              <w:pStyle w:val="CopticVerse"/>
            </w:pPr>
            <w:r w:rsidRPr="006F20A6">
              <w:t>ⲁϥϯ ⲙ̀ⲡ̀ⲱⲛϧ ⲙ̀ⲡⲓⲕⲟⲥⲙⲟⲥ</w:t>
            </w:r>
          </w:p>
        </w:tc>
      </w:tr>
      <w:tr w:rsidR="005832A1" w:rsidTr="00C654F7">
        <w:trPr>
          <w:cantSplit/>
          <w:jc w:val="center"/>
        </w:trPr>
        <w:tc>
          <w:tcPr>
            <w:tcW w:w="288" w:type="dxa"/>
          </w:tcPr>
          <w:p w:rsidR="005832A1" w:rsidRDefault="005832A1" w:rsidP="00C654F7"/>
        </w:tc>
        <w:tc>
          <w:tcPr>
            <w:tcW w:w="3960" w:type="dxa"/>
          </w:tcPr>
          <w:p w:rsidR="005832A1" w:rsidRPr="007425E1" w:rsidRDefault="005832A1" w:rsidP="005832A1">
            <w:pPr>
              <w:pStyle w:val="EngHang"/>
              <w:rPr>
                <w:rFonts w:eastAsiaTheme="minorHAnsi"/>
              </w:rPr>
            </w:pPr>
            <w:r>
              <w:rPr>
                <w:rFonts w:eastAsiaTheme="minorHAnsi"/>
              </w:rPr>
              <w:t>Therefore</w:t>
            </w:r>
            <w:r w:rsidRPr="007425E1">
              <w:rPr>
                <w:rFonts w:eastAsiaTheme="minorHAnsi"/>
              </w:rPr>
              <w:t xml:space="preserve"> everyone</w:t>
            </w:r>
          </w:p>
          <w:p w:rsidR="005832A1" w:rsidRPr="007425E1" w:rsidRDefault="005832A1" w:rsidP="005832A1">
            <w:pPr>
              <w:pStyle w:val="EngHang"/>
              <w:rPr>
                <w:rFonts w:eastAsiaTheme="minorHAnsi"/>
              </w:rPr>
            </w:pPr>
            <w:r w:rsidRPr="007425E1">
              <w:rPr>
                <w:rFonts w:eastAsiaTheme="minorHAnsi"/>
              </w:rPr>
              <w:t>Magnifies you,</w:t>
            </w:r>
          </w:p>
          <w:p w:rsidR="005832A1" w:rsidRPr="007425E1" w:rsidRDefault="005832A1" w:rsidP="005832A1">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5832A1" w:rsidRPr="007425E1" w:rsidRDefault="005832A1" w:rsidP="005832A1">
            <w:pPr>
              <w:pStyle w:val="EngHangEnd"/>
            </w:pPr>
            <w:r w:rsidRPr="007425E1">
              <w:rPr>
                <w:rFonts w:eastAsiaTheme="minorHAnsi"/>
              </w:rPr>
              <w:t>The ever-holy.</w:t>
            </w:r>
          </w:p>
        </w:tc>
        <w:tc>
          <w:tcPr>
            <w:tcW w:w="288" w:type="dxa"/>
          </w:tcPr>
          <w:p w:rsidR="005832A1" w:rsidRDefault="005832A1" w:rsidP="00C654F7"/>
        </w:tc>
        <w:tc>
          <w:tcPr>
            <w:tcW w:w="288" w:type="dxa"/>
          </w:tcPr>
          <w:p w:rsidR="005832A1" w:rsidRDefault="005832A1" w:rsidP="00C654F7"/>
        </w:tc>
        <w:tc>
          <w:tcPr>
            <w:tcW w:w="3960" w:type="dxa"/>
          </w:tcPr>
          <w:p w:rsidR="005832A1" w:rsidRDefault="005832A1" w:rsidP="006F20A6">
            <w:pPr>
              <w:pStyle w:val="CopticVersemulti-line"/>
            </w:pPr>
            <w:r w:rsidRPr="002C2599">
              <w:t>Ⲉⲑⲃⲉ ⲫⲁⲓ ⲟⲩⲟⲛ ⲛⲓⲃⲉⲛ</w:t>
            </w:r>
          </w:p>
          <w:p w:rsidR="005832A1" w:rsidRDefault="005832A1" w:rsidP="006F20A6">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5832A1" w:rsidRDefault="005832A1" w:rsidP="006F20A6">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5832A1" w:rsidRDefault="005832A1" w:rsidP="006F20A6">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5832A1" w:rsidTr="00C654F7">
        <w:trPr>
          <w:cantSplit/>
          <w:jc w:val="center"/>
        </w:trPr>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5832A1">
            <w:pPr>
              <w:pStyle w:val="EngHang"/>
              <w:rPr>
                <w:rFonts w:eastAsiaTheme="minorHAnsi"/>
              </w:rPr>
            </w:pPr>
            <w:r>
              <w:rPr>
                <w:rFonts w:eastAsiaTheme="minorHAnsi"/>
              </w:rPr>
              <w:t>And we pray,</w:t>
            </w:r>
          </w:p>
          <w:p w:rsidR="005832A1" w:rsidRDefault="005832A1" w:rsidP="005832A1">
            <w:pPr>
              <w:pStyle w:val="EngHang"/>
              <w:rPr>
                <w:rFonts w:eastAsiaTheme="minorHAnsi"/>
              </w:rPr>
            </w:pPr>
            <w:r>
              <w:rPr>
                <w:rFonts w:eastAsiaTheme="minorHAnsi"/>
              </w:rPr>
              <w:t>That we may win mercy,</w:t>
            </w:r>
          </w:p>
          <w:p w:rsidR="005832A1" w:rsidRDefault="005832A1" w:rsidP="005832A1">
            <w:pPr>
              <w:pStyle w:val="EngHang"/>
              <w:rPr>
                <w:rFonts w:eastAsiaTheme="minorHAnsi"/>
              </w:rPr>
            </w:pPr>
            <w:r>
              <w:rPr>
                <w:rFonts w:eastAsiaTheme="minorHAnsi"/>
              </w:rPr>
              <w:t>Through your intercessions</w:t>
            </w:r>
          </w:p>
          <w:p w:rsidR="005832A1" w:rsidRPr="007425E1" w:rsidRDefault="005832A1" w:rsidP="005832A1">
            <w:pPr>
              <w:pStyle w:val="EngHangEnd"/>
              <w:rPr>
                <w:rFonts w:eastAsiaTheme="minorHAnsi"/>
              </w:rPr>
            </w:pPr>
            <w:r>
              <w:rPr>
                <w:rFonts w:eastAsiaTheme="minorHAnsi"/>
              </w:rPr>
              <w:t>With the Lover of mankind.</w:t>
            </w:r>
          </w:p>
          <w:p w:rsidR="005832A1" w:rsidRPr="007425E1" w:rsidRDefault="005832A1" w:rsidP="005832A1">
            <w:pPr>
              <w:pStyle w:val="EngHang"/>
            </w:pPr>
          </w:p>
        </w:tc>
        <w:tc>
          <w:tcPr>
            <w:tcW w:w="288" w:type="dxa"/>
          </w:tcPr>
          <w:p w:rsidR="005832A1" w:rsidRDefault="005832A1" w:rsidP="00C654F7"/>
        </w:tc>
        <w:tc>
          <w:tcPr>
            <w:tcW w:w="288" w:type="dxa"/>
          </w:tcPr>
          <w:p w:rsidR="005832A1" w:rsidRDefault="005832A1" w:rsidP="00C654F7">
            <w:r w:rsidRPr="000F6316">
              <w:rPr>
                <w:rFonts w:ascii="CS Avva Shenouda" w:hAnsi="CS Avva Shenouda"/>
                <w:sz w:val="24"/>
                <w:szCs w:val="24"/>
              </w:rPr>
              <w:t>¿</w:t>
            </w:r>
          </w:p>
        </w:tc>
        <w:tc>
          <w:tcPr>
            <w:tcW w:w="3960" w:type="dxa"/>
          </w:tcPr>
          <w:p w:rsidR="005832A1" w:rsidRDefault="005832A1" w:rsidP="006F20A6">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5832A1" w:rsidRDefault="005832A1" w:rsidP="006F20A6">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5832A1" w:rsidRDefault="005832A1" w:rsidP="006F20A6">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5832A1" w:rsidRDefault="005832A1" w:rsidP="006F20A6">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C654F7" w:rsidRPr="00A742AC" w:rsidRDefault="00C654F7" w:rsidP="00C654F7">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It is fitting</w:t>
            </w:r>
          </w:p>
          <w:p w:rsidR="00AB7D27" w:rsidRDefault="00AB7D27" w:rsidP="00AB7D27">
            <w:pPr>
              <w:pStyle w:val="EngHang"/>
            </w:pPr>
            <w:r>
              <w:t xml:space="preserve">That </w:t>
            </w:r>
            <w:commentRangeStart w:id="364"/>
            <w:r>
              <w:t xml:space="preserve">you </w:t>
            </w:r>
            <w:commentRangeEnd w:id="364"/>
            <w:r>
              <w:rPr>
                <w:rStyle w:val="CommentReference"/>
                <w:rFonts w:eastAsiaTheme="minorHAnsi" w:cstheme="minorBidi"/>
                <w:color w:val="auto"/>
                <w:lang w:val="en-CA"/>
              </w:rPr>
              <w:commentReference w:id="364"/>
            </w:r>
            <w:r>
              <w:t>be called</w:t>
            </w:r>
          </w:p>
          <w:p w:rsidR="00AB7D27" w:rsidRDefault="00AB7D27" w:rsidP="00AB7D27">
            <w:pPr>
              <w:pStyle w:val="EngHang"/>
            </w:pPr>
            <w:r>
              <w:t>The golden pot,</w:t>
            </w:r>
          </w:p>
          <w:p w:rsidR="00AB7D27" w:rsidRPr="001A0083" w:rsidRDefault="00AB7D27" w:rsidP="00AB7D27">
            <w:pPr>
              <w:pStyle w:val="EngHangEnd"/>
            </w:pPr>
            <w:r>
              <w:t>Where the Manna was hidden:</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rPr>
                <w:rFonts w:ascii="Times New Roman" w:hAnsi="Times New Roman" w:cs="Times New Roman"/>
              </w:rPr>
              <w:t>ϥ̀</w:t>
            </w:r>
            <w:r w:rsidRPr="006F20A6">
              <w:t>ⲧⲱⲙⲓ ⲅⲁⲣ ⲉ</w:t>
            </w:r>
            <w:r w:rsidRPr="006F20A6">
              <w:rPr>
                <w:rFonts w:ascii="Times New Roman" w:hAnsi="Times New Roman" w:cs="Times New Roman"/>
              </w:rPr>
              <w:t>̀</w:t>
            </w:r>
            <w:r w:rsidRPr="006F20A6">
              <w:t>ⲣⲟ</w:t>
            </w:r>
          </w:p>
          <w:p w:rsidR="00AB7D27" w:rsidRDefault="00AB7D27" w:rsidP="006F20A6">
            <w:pPr>
              <w:pStyle w:val="CopticVersemulti-line"/>
            </w:pPr>
            <w:r w:rsidRPr="006F20A6">
              <w:t>ⲉⲑⲣⲟⲩⲙⲟⲩ</w:t>
            </w:r>
            <w:r w:rsidRPr="006F20A6">
              <w:rPr>
                <w:rFonts w:ascii="Times New Roman" w:hAnsi="Times New Roman" w:cs="Times New Roman"/>
              </w:rPr>
              <w:t>ϯ</w:t>
            </w:r>
            <w:r w:rsidRPr="006F20A6">
              <w:t xml:space="preserve"> ⲉ</w:t>
            </w:r>
            <w:r w:rsidRPr="006F20A6">
              <w:rPr>
                <w:rFonts w:ascii="Times New Roman" w:hAnsi="Times New Roman" w:cs="Times New Roman"/>
              </w:rPr>
              <w:t>̀</w:t>
            </w:r>
            <w:r w:rsidRPr="006F20A6">
              <w:t>ⲡⲉⲣⲁⲛ</w:t>
            </w:r>
          </w:p>
          <w:p w:rsidR="00AB7D27" w:rsidRDefault="00AB7D27" w:rsidP="006F20A6">
            <w:pPr>
              <w:pStyle w:val="CopticVersemulti-line"/>
            </w:pPr>
            <w:r w:rsidRPr="006F20A6">
              <w:rPr>
                <w:rFonts w:ascii="Times New Roman" w:hAnsi="Times New Roman" w:cs="Times New Roman"/>
              </w:rPr>
              <w:t>ϫ</w:t>
            </w:r>
            <w:r w:rsidRPr="006F20A6">
              <w:t>ⲉ ⲡⲓⲥ</w:t>
            </w:r>
            <w:r w:rsidRPr="006F20A6">
              <w:rPr>
                <w:rFonts w:ascii="Times New Roman" w:hAnsi="Times New Roman" w:cs="Times New Roman"/>
              </w:rPr>
              <w:t>̀</w:t>
            </w:r>
            <w:r w:rsidRPr="006F20A6">
              <w:t>ⲧⲁⲙⲛⲟⲥ ⲛ</w:t>
            </w:r>
            <w:r w:rsidRPr="006F20A6">
              <w:rPr>
                <w:rFonts w:ascii="Times New Roman" w:hAnsi="Times New Roman" w:cs="Times New Roman"/>
              </w:rPr>
              <w:t>̀</w:t>
            </w:r>
            <w:r w:rsidRPr="006F20A6">
              <w:t>ⲛⲟⲩⲃ</w:t>
            </w:r>
          </w:p>
          <w:p w:rsidR="00AB7D27" w:rsidRDefault="00AB7D27" w:rsidP="006F20A6">
            <w:pPr>
              <w:pStyle w:val="CopticVerse"/>
            </w:pPr>
            <w:r w:rsidRPr="006F20A6">
              <w:t>ⲉ</w:t>
            </w:r>
            <w:r w:rsidRPr="006F20A6">
              <w:rPr>
                <w:rFonts w:ascii="Times New Roman" w:hAnsi="Times New Roman" w:cs="Times New Roman"/>
              </w:rPr>
              <w:t>̀</w:t>
            </w:r>
            <w:r w:rsidRPr="006F20A6">
              <w:t xml:space="preserve">ⲣⲉ ⲡⲓⲙⲁⲛⲛⲁ </w:t>
            </w:r>
            <w:r w:rsidRPr="006F20A6">
              <w:rPr>
                <w:rFonts w:ascii="Times New Roman" w:hAnsi="Times New Roman" w:cs="Times New Roman"/>
              </w:rPr>
              <w:t>ϩ</w:t>
            </w:r>
            <w:r w:rsidRPr="006F20A6">
              <w:t>ⲏⲡ ⲛ</w:t>
            </w:r>
            <w:r w:rsidRPr="006F20A6">
              <w:rPr>
                <w:rFonts w:ascii="Times New Roman" w:hAnsi="Times New Roman" w:cs="Times New Roman"/>
              </w:rPr>
              <w:t>̀ϧ</w:t>
            </w:r>
            <w:r w:rsidRPr="006F20A6">
              <w:t>ⲏⲧ</w:t>
            </w:r>
            <w:r w:rsidRPr="006F20A6">
              <w:rPr>
                <w:rFonts w:ascii="Times New Roman" w:hAnsi="Times New Roman" w:cs="Times New Roman"/>
              </w:rPr>
              <w:t>ϥ</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For that was kept</w:t>
            </w:r>
          </w:p>
          <w:p w:rsidR="00AB7D27" w:rsidRDefault="00AB7D27" w:rsidP="00AB7D27">
            <w:pPr>
              <w:pStyle w:val="EngHang"/>
              <w:rPr>
                <w:rFonts w:eastAsiaTheme="minorHAnsi"/>
              </w:rPr>
            </w:pPr>
            <w:r>
              <w:rPr>
                <w:rFonts w:eastAsiaTheme="minorHAnsi"/>
              </w:rPr>
              <w:t>In the Tabernacle,</w:t>
            </w:r>
          </w:p>
          <w:p w:rsidR="00AB7D27" w:rsidRDefault="00AB7D27" w:rsidP="00AB7D27">
            <w:pPr>
              <w:pStyle w:val="EngHang"/>
              <w:rPr>
                <w:rFonts w:eastAsiaTheme="minorHAnsi"/>
              </w:rPr>
            </w:pPr>
            <w:r>
              <w:rPr>
                <w:rFonts w:eastAsiaTheme="minorHAnsi"/>
              </w:rPr>
              <w:t>As a testimony for</w:t>
            </w:r>
          </w:p>
          <w:p w:rsidR="00AB7D27" w:rsidRPr="001A0083" w:rsidRDefault="00AB7D27" w:rsidP="00AB7D27">
            <w:pPr>
              <w:pStyle w:val="EngHangEnd"/>
            </w:pPr>
            <w:r>
              <w:rPr>
                <w:rFonts w:eastAsiaTheme="minorHAnsi"/>
              </w:rPr>
              <w:t>The children of Israel:</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Ⲫⲏ ⲙⲉⲛ ⲉ̀ⲧⲉⲙ̀ⲙⲁⲩ</w:t>
            </w:r>
          </w:p>
          <w:p w:rsidR="00AB7D27" w:rsidRDefault="00AB7D27" w:rsidP="006F20A6">
            <w:pPr>
              <w:pStyle w:val="CopticVersemulti-line"/>
            </w:pPr>
            <w:r w:rsidRPr="006F20A6">
              <w:t>ϣⲁⲩⲭⲁϥ ϧⲉⲛ ϯⲥ̀ⲕⲏⲛⲏ</w:t>
            </w:r>
          </w:p>
          <w:p w:rsidR="00AB7D27" w:rsidRDefault="00AB7D27" w:rsidP="006F20A6">
            <w:pPr>
              <w:pStyle w:val="CopticVersemulti-line"/>
            </w:pPr>
            <w:r w:rsidRPr="006F20A6">
              <w:t>ⲛ̀ⲟⲩⲙⲉⲧⲙⲉⲑⲣⲉ</w:t>
            </w:r>
          </w:p>
          <w:p w:rsidR="00AB7D27" w:rsidRDefault="00AB7D27" w:rsidP="006F20A6">
            <w:pPr>
              <w:pStyle w:val="CopticVerse"/>
            </w:pPr>
            <w:r w:rsidRPr="006F20A6">
              <w:t>ⲛ̀ⲧⲉ ⲛⲉⲛϣⲏⲣⲓ ⲙ̀Ⲡⲓⲥ̅ⲗ</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Of the good things</w:t>
            </w:r>
          </w:p>
          <w:p w:rsidR="00AB7D27" w:rsidRDefault="00AB7D27" w:rsidP="00AB7D27">
            <w:pPr>
              <w:pStyle w:val="EngHang"/>
              <w:rPr>
                <w:rFonts w:eastAsiaTheme="minorHAnsi"/>
              </w:rPr>
            </w:pPr>
            <w:r>
              <w:rPr>
                <w:rFonts w:eastAsiaTheme="minorHAnsi"/>
              </w:rPr>
              <w:t>That the Lord God</w:t>
            </w:r>
          </w:p>
          <w:p w:rsidR="00AB7D27" w:rsidRDefault="00AB7D27" w:rsidP="00AB7D27">
            <w:pPr>
              <w:pStyle w:val="EngHang"/>
              <w:rPr>
                <w:rFonts w:eastAsiaTheme="minorHAnsi"/>
              </w:rPr>
            </w:pPr>
            <w:r>
              <w:rPr>
                <w:rFonts w:eastAsiaTheme="minorHAnsi"/>
              </w:rPr>
              <w:t xml:space="preserve">Did </w:t>
            </w:r>
            <w:commentRangeStart w:id="365"/>
            <w:r>
              <w:rPr>
                <w:rFonts w:eastAsiaTheme="minorHAnsi"/>
              </w:rPr>
              <w:t xml:space="preserve">for </w:t>
            </w:r>
            <w:commentRangeEnd w:id="365"/>
            <w:r>
              <w:rPr>
                <w:rStyle w:val="CommentReference"/>
                <w:rFonts w:eastAsiaTheme="minorHAnsi" w:cstheme="minorBidi"/>
                <w:color w:val="auto"/>
                <w:lang w:val="en-CA"/>
              </w:rPr>
              <w:commentReference w:id="365"/>
            </w:r>
            <w:r>
              <w:rPr>
                <w:rFonts w:eastAsiaTheme="minorHAnsi"/>
              </w:rPr>
              <w:t>them,</w:t>
            </w:r>
          </w:p>
          <w:p w:rsidR="00AB7D27" w:rsidRPr="00195761" w:rsidRDefault="00AB7D27" w:rsidP="00AB7D27">
            <w:pPr>
              <w:pStyle w:val="EngHangEnd"/>
              <w:rPr>
                <w:szCs w:val="22"/>
              </w:rPr>
            </w:pPr>
            <w:r>
              <w:rPr>
                <w:rFonts w:eastAsiaTheme="minorHAnsi"/>
              </w:rPr>
              <w:t>In the wilderness of Sinai.</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Ⲉⲑⲃⲉ ⲛⲓⲡⲉⲑⲛⲁⲛⲉⲩ</w:t>
            </w:r>
          </w:p>
          <w:p w:rsidR="00AB7D27" w:rsidRDefault="00AB7D27" w:rsidP="006F20A6">
            <w:pPr>
              <w:pStyle w:val="CopticVersemulti-line"/>
            </w:pPr>
            <w:r w:rsidRPr="006F20A6">
              <w:t>ⲉ̀ⲧⲁϥⲁⲓⲧⲟⲩ ⲛⲉⲙⲱⲟⲩ</w:t>
            </w:r>
          </w:p>
          <w:p w:rsidR="00AB7D27" w:rsidRDefault="00AB7D27" w:rsidP="006F20A6">
            <w:pPr>
              <w:pStyle w:val="CopticVersemulti-line"/>
            </w:pPr>
            <w:r w:rsidRPr="006F20A6">
              <w:t>ⲛ̀ϫⲉ Ⲡⲟ̅ⲥ̅ Ⲫϯ</w:t>
            </w:r>
          </w:p>
          <w:p w:rsidR="00AB7D27" w:rsidRDefault="00AB7D27" w:rsidP="006F20A6">
            <w:pPr>
              <w:pStyle w:val="CopticVerse"/>
            </w:pPr>
            <w:r w:rsidRPr="006F20A6">
              <w:t>ϩⲓ ⲡ̀ϣⲁϥⲉ ⲛ̀Ⲥⲓⲛⲁ</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Have carried in your womb</w:t>
            </w:r>
          </w:p>
          <w:p w:rsidR="00AB7D27" w:rsidRDefault="00AB7D27" w:rsidP="00AB7D27">
            <w:pPr>
              <w:pStyle w:val="EngHang"/>
              <w:rPr>
                <w:rFonts w:eastAsiaTheme="minorHAnsi"/>
              </w:rPr>
            </w:pPr>
            <w:r>
              <w:rPr>
                <w:rFonts w:eastAsiaTheme="minorHAnsi"/>
              </w:rPr>
              <w:t>The rational Manna,</w:t>
            </w:r>
          </w:p>
          <w:p w:rsidR="00AB7D27" w:rsidRDefault="00AB7D27" w:rsidP="00AB7D27">
            <w:pPr>
              <w:pStyle w:val="EngHangEnd"/>
            </w:pPr>
            <w:r>
              <w:rPr>
                <w:rFonts w:eastAsiaTheme="minorHAnsi"/>
              </w:rPr>
              <w:t>That came from the Father:</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6F20A6">
              <w:t>Ⲛ̀ⲑⲟ ϩⲱⲓ Ⲙⲁⲣⲓⲁ</w:t>
            </w:r>
          </w:p>
          <w:p w:rsidR="00AB7D27" w:rsidRDefault="00AB7D27" w:rsidP="006F20A6">
            <w:pPr>
              <w:pStyle w:val="CopticVersemulti-line"/>
            </w:pPr>
            <w:r w:rsidRPr="006F20A6">
              <w:t>ⲁ̀ⲣⲉϥⲁⲓ ϧⲉⲛ ⲧⲉⲛⲉϫⲓ</w:t>
            </w:r>
          </w:p>
          <w:p w:rsidR="00AB7D27" w:rsidRDefault="00AB7D27" w:rsidP="006F20A6">
            <w:pPr>
              <w:pStyle w:val="CopticVersemulti-line"/>
            </w:pPr>
            <w:r w:rsidRPr="006F20A6">
              <w:t>ⲙ̀ⲡⲓⲙⲁⲛⲛⲁ ⲛ̀ⲛⲟⲏ̀ⲧⲟⲛ</w:t>
            </w:r>
          </w:p>
          <w:p w:rsidR="00AB7D27" w:rsidRDefault="00AB7D27" w:rsidP="006F20A6">
            <w:pPr>
              <w:pStyle w:val="CopticVerse"/>
            </w:pPr>
            <w:r w:rsidRPr="006F20A6">
              <w:t>ⲉ̀ⲧⲁϥⲓ̀ ⲉⲃⲟⲗϧⲉⲛ Ⲫ̀ⲓⲱⲧ</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have born Him without blemish.</w:t>
            </w:r>
          </w:p>
          <w:p w:rsidR="00AB7D27" w:rsidRDefault="00AB7D27" w:rsidP="00AB7D27">
            <w:pPr>
              <w:pStyle w:val="EngHang"/>
              <w:rPr>
                <w:rFonts w:eastAsiaTheme="minorHAnsi"/>
              </w:rPr>
            </w:pPr>
            <w:r>
              <w:rPr>
                <w:rFonts w:eastAsiaTheme="minorHAnsi"/>
              </w:rPr>
              <w:t>He gave unto us</w:t>
            </w:r>
          </w:p>
          <w:p w:rsidR="00AB7D27" w:rsidRDefault="00AB7D27" w:rsidP="00AB7D27">
            <w:pPr>
              <w:pStyle w:val="EngHang"/>
              <w:rPr>
                <w:rFonts w:eastAsiaTheme="minorHAnsi"/>
              </w:rPr>
            </w:pPr>
            <w:r>
              <w:rPr>
                <w:rFonts w:eastAsiaTheme="minorHAnsi"/>
              </w:rPr>
              <w:t>His honoured Body and Blood,</w:t>
            </w:r>
          </w:p>
          <w:p w:rsidR="00AB7D27" w:rsidRDefault="00AB7D27" w:rsidP="00AB7D27">
            <w:pPr>
              <w:pStyle w:val="EngHangEnd"/>
            </w:pPr>
            <w:r>
              <w:rPr>
                <w:rFonts w:eastAsiaTheme="minorHAnsi"/>
              </w:rPr>
              <w:t>And we lived forever.</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6F20A6">
              <w:t>Ⲁ̀ⲣⲉⲙⲁⲥϥ ⲁϭⲛⲉ ⲑⲱⲗⲉⲃ</w:t>
            </w:r>
          </w:p>
          <w:p w:rsidR="00AB7D27" w:rsidRDefault="00AB7D27" w:rsidP="006F20A6">
            <w:pPr>
              <w:pStyle w:val="CopticVersemulti-line"/>
            </w:pPr>
            <w:r w:rsidRPr="006F20A6">
              <w:t>ⲁϥϯ ⲛⲁⲛ ⲙ̀ⲡⲉϥⲥⲱⲙⲁ</w:t>
            </w:r>
          </w:p>
          <w:p w:rsidR="00AB7D27" w:rsidRDefault="00AB7D27" w:rsidP="006F20A6">
            <w:pPr>
              <w:pStyle w:val="CopticVersemulti-line"/>
            </w:pPr>
            <w:r w:rsidRPr="006F20A6">
              <w:t>ⲛⲉⲙ ⲡⲉϥⲥ̀ⲛⲟϥ ⲉⲧⲧⲁⲓⲏⲟⲩⲧ</w:t>
            </w:r>
          </w:p>
          <w:p w:rsidR="00AB7D27" w:rsidRDefault="00AB7D27" w:rsidP="006F20A6">
            <w:pPr>
              <w:pStyle w:val="CopticVerse"/>
            </w:pPr>
            <w:r w:rsidRPr="006F20A6">
              <w:t>ⲁⲛⲱⲛϧ ϣⲁ ⲉⲛⲉϩ</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66"/>
            <w:r>
              <w:t xml:space="preserve">Magnify </w:t>
            </w:r>
            <w:commentRangeEnd w:id="366"/>
            <w:r>
              <w:rPr>
                <w:rStyle w:val="CommentReference"/>
                <w:rFonts w:eastAsiaTheme="minorHAnsi" w:cstheme="minorBidi"/>
                <w:color w:val="auto"/>
                <w:lang w:val="en-CA"/>
              </w:rPr>
              <w:commentReference w:id="366"/>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F20A6">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F20A6">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F20A6">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C654F7">
        <w:trPr>
          <w:cantSplit/>
          <w:jc w:val="center"/>
        </w:trPr>
        <w:tc>
          <w:tcPr>
            <w:tcW w:w="288" w:type="dxa"/>
          </w:tcPr>
          <w:p w:rsidR="00AB7D27" w:rsidRDefault="00AB7D27" w:rsidP="00C654F7"/>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F20A6">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F20A6">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F20A6">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F20A6">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C654F7">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67"/>
            <w:r>
              <w:t xml:space="preserve">obtain </w:t>
            </w:r>
            <w:commentRangeEnd w:id="367"/>
            <w:r>
              <w:rPr>
                <w:rStyle w:val="CommentReference"/>
                <w:rFonts w:eastAsiaTheme="minorHAnsi" w:cstheme="minorBidi"/>
                <w:color w:val="auto"/>
                <w:lang w:val="en-CA"/>
              </w:rPr>
              <w:commentReference w:id="367"/>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F20A6">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F20A6">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F20A6">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F20A6">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C654F7" w:rsidP="00AB7D27">
      <w:pPr>
        <w:pStyle w:val="Heading6"/>
      </w:pPr>
      <w:bookmarkStart w:id="368" w:name="_Toc298445769"/>
      <w:bookmarkStart w:id="369" w:name="_Toc298681254"/>
      <w:bookmarkStart w:id="370" w:name="_Toc298447494"/>
      <w:r>
        <w:t>Part Five</w:t>
      </w:r>
      <w:bookmarkEnd w:id="368"/>
      <w:bookmarkEnd w:id="369"/>
      <w:bookmarkEnd w:id="370"/>
      <w:r w:rsidR="006F20A6">
        <w:t xml:space="preserve"> (</w:t>
      </w:r>
      <w:r w:rsidR="006F20A6" w:rsidRPr="006F20A6">
        <w:rPr>
          <w:rFonts w:ascii="FreeSerifAvvaShenouda" w:hAnsi="FreeSerifAvvaShenouda" w:cs="FreeSerifAvvaShenouda"/>
        </w:rPr>
        <w:t>ⲉ̅</w:t>
      </w:r>
      <w:r w:rsidR="006F20A6">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You are the lamp stand</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w:t>
            </w:r>
          </w:p>
          <w:p w:rsidR="00AB7D27" w:rsidRPr="002B2910" w:rsidRDefault="00AB7D27" w:rsidP="00AB7D27">
            <w:pPr>
              <w:pStyle w:val="EngHangEnd"/>
              <w:rPr>
                <w:rFonts w:eastAsiaTheme="minorHAnsi"/>
              </w:rPr>
            </w:pPr>
            <w:r>
              <w:rPr>
                <w:rFonts w:eastAsiaTheme="minorHAnsi"/>
              </w:rPr>
              <w:t xml:space="preserve">Ever </w:t>
            </w:r>
            <w:commentRangeStart w:id="371"/>
            <w:r>
              <w:rPr>
                <w:rFonts w:eastAsiaTheme="minorHAnsi"/>
              </w:rPr>
              <w:t xml:space="preserve">burning </w:t>
            </w:r>
            <w:commentRangeEnd w:id="371"/>
            <w:r>
              <w:rPr>
                <w:rStyle w:val="CommentReference"/>
                <w:rFonts w:eastAsiaTheme="minorHAnsi" w:cstheme="minorBidi"/>
                <w:color w:val="auto"/>
                <w:lang w:val="en-CA"/>
              </w:rPr>
              <w:commentReference w:id="371"/>
            </w:r>
            <w:r>
              <w:rPr>
                <w:rFonts w:eastAsiaTheme="minorHAnsi"/>
              </w:rPr>
              <w:t>lamp:</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w:t>
            </w:r>
            <w:r w:rsidRPr="006B31BA">
              <w:t>ⲗⲩⲭⲛⲓⲁ</w:t>
            </w:r>
            <w:r w:rsidRPr="006B31BA">
              <w:rPr>
                <w:rFonts w:ascii="Times New Roman" w:hAnsi="Times New Roman" w:cs="Times New Roman"/>
              </w:rPr>
              <w:t>̀</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ⲉⲧⲧⲟⲩⲃⲏⲟⲩⲧ</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ⲡⲓⲗⲁⲙⲡⲁⲥ</w:t>
            </w:r>
          </w:p>
          <w:p w:rsidR="00AB7D27" w:rsidRDefault="00AB7D27" w:rsidP="006B31BA">
            <w:pPr>
              <w:pStyle w:val="CopticVerse"/>
            </w:pPr>
            <w:r w:rsidRPr="006B31BA">
              <w:t>ⲉⲑⲙⲉ</w:t>
            </w:r>
            <w:r w:rsidRPr="006B31BA">
              <w:rPr>
                <w:rFonts w:ascii="Times New Roman" w:hAnsi="Times New Roman" w:cs="Times New Roman"/>
              </w:rPr>
              <w:t>ϩ</w:t>
            </w:r>
            <w:r w:rsidRPr="006B31BA">
              <w:t xml:space="preserve"> ⲛ</w:t>
            </w:r>
            <w:r w:rsidRPr="006B31BA">
              <w:rPr>
                <w:rFonts w:ascii="Times New Roman" w:hAnsi="Times New Roman" w:cs="Times New Roman"/>
              </w:rPr>
              <w:t>̀</w:t>
            </w:r>
            <w:r w:rsidRPr="006B31BA">
              <w:t>ⲥⲏⲟⲩ ⲛⲓⲃⲉⲛ</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The unapproachable</w:t>
            </w:r>
          </w:p>
          <w:p w:rsidR="00AB7D27" w:rsidRDefault="00AB7D27" w:rsidP="00AB7D27">
            <w:pPr>
              <w:pStyle w:val="EngHang"/>
              <w:rPr>
                <w:rFonts w:eastAsiaTheme="minorHAnsi"/>
              </w:rPr>
            </w:pPr>
            <w:r>
              <w:rPr>
                <w:rFonts w:eastAsiaTheme="minorHAnsi"/>
              </w:rPr>
              <w:t>Light of the world,</w:t>
            </w:r>
          </w:p>
          <w:p w:rsidR="00AB7D27" w:rsidRDefault="00AB7D27" w:rsidP="00AB7D27">
            <w:pPr>
              <w:pStyle w:val="EngHang"/>
              <w:rPr>
                <w:rFonts w:eastAsiaTheme="minorHAnsi"/>
              </w:rPr>
            </w:pPr>
            <w:r>
              <w:rPr>
                <w:rFonts w:eastAsiaTheme="minorHAnsi"/>
              </w:rPr>
              <w:t>Out of the</w:t>
            </w:r>
          </w:p>
          <w:p w:rsidR="00AB7D27" w:rsidRPr="001A0083" w:rsidRDefault="00AB7D27" w:rsidP="00AB7D27">
            <w:pPr>
              <w:pStyle w:val="EngHangEnd"/>
            </w:pPr>
            <w:r>
              <w:rPr>
                <w:rFonts w:eastAsiaTheme="minorHAnsi"/>
              </w:rPr>
              <w:t>Unapproachable Light:</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ⲫ̀ⲟⲩⲱⲓⲛ ⲙ̀ⲡⲓⲕⲟⲥⲙⲟⲥ</w:t>
            </w:r>
          </w:p>
          <w:p w:rsidR="00AB7D27" w:rsidRDefault="00AB7D27" w:rsidP="006B31BA">
            <w:pPr>
              <w:pStyle w:val="CopticVersemulti-line"/>
            </w:pPr>
            <w:r w:rsidRPr="006B31BA">
              <w:t>ⲡⲓⲁⲧϣ̀ϧⲱⲛⲧ ⲉ̀ⲣⲟϥ</w:t>
            </w:r>
          </w:p>
          <w:p w:rsidR="00AB7D27" w:rsidRDefault="00AB7D27" w:rsidP="006B31BA">
            <w:pPr>
              <w:pStyle w:val="CopticVersemulti-line"/>
            </w:pPr>
            <w:r w:rsidRPr="006B31BA">
              <w:t>ⲡⲓ ⲉ̀ⲃⲟⲗϧⲉⲛ ⲡⲓⲟⲩⲱⲓⲛⲓ</w:t>
            </w:r>
          </w:p>
          <w:p w:rsidR="00AB7D27" w:rsidRDefault="00AB7D27" w:rsidP="006B31BA">
            <w:pPr>
              <w:pStyle w:val="CopticVerse"/>
            </w:pPr>
            <w:r w:rsidRPr="006B31BA">
              <w:t>ⲛ̀ⲁⲧϣ̀ϧⲱⲛⲧ ⲉ̀ⲣⲟϥ</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The True God,</w:t>
            </w:r>
          </w:p>
          <w:p w:rsidR="00AB7D27" w:rsidRDefault="00AB7D27" w:rsidP="00AB7D27">
            <w:pPr>
              <w:pStyle w:val="EngHang"/>
              <w:rPr>
                <w:rFonts w:eastAsiaTheme="minorHAnsi"/>
              </w:rPr>
            </w:pPr>
            <w:r>
              <w:rPr>
                <w:rFonts w:eastAsiaTheme="minorHAnsi"/>
              </w:rPr>
              <w:t>Of the True God,</w:t>
            </w:r>
          </w:p>
          <w:p w:rsidR="00AB7D27" w:rsidRDefault="00AB7D27" w:rsidP="00AB7D27">
            <w:pPr>
              <w:pStyle w:val="EngHang"/>
              <w:rPr>
                <w:rFonts w:eastAsiaTheme="minorHAnsi"/>
              </w:rPr>
            </w:pPr>
            <w:r>
              <w:rPr>
                <w:rFonts w:eastAsiaTheme="minorHAnsi"/>
              </w:rPr>
              <w:t>Who was incarnate</w:t>
            </w:r>
          </w:p>
          <w:p w:rsidR="00AB7D27" w:rsidRPr="00195761" w:rsidRDefault="00AB7D27" w:rsidP="00AB7D27">
            <w:pPr>
              <w:pStyle w:val="EngHangEnd"/>
              <w:rPr>
                <w:szCs w:val="22"/>
              </w:rPr>
            </w:pPr>
            <w:r>
              <w:rPr>
                <w:rFonts w:eastAsiaTheme="minorHAnsi"/>
              </w:rPr>
              <w:t>Of you, without change.</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Ⲡⲓⲛⲟⲩϯ ⲛ̀ⲧⲁⲫ̀ⲙⲏⲓ</w:t>
            </w:r>
          </w:p>
          <w:p w:rsidR="00AB7D27" w:rsidRDefault="00AB7D27" w:rsidP="006B31BA">
            <w:pPr>
              <w:pStyle w:val="CopticVersemulti-line"/>
            </w:pPr>
            <w:r w:rsidRPr="006B31BA">
              <w:t>ⲉ̀ⲃⲟⲗϧⲉⲛ ⲟⲩⲛⲟⲩϯ ⲛ̀ⲧⲁⲫ̀ⲙⲏⲓ</w:t>
            </w:r>
          </w:p>
          <w:p w:rsidR="00AB7D27" w:rsidRDefault="00AB7D27" w:rsidP="006B31BA">
            <w:pPr>
              <w:pStyle w:val="CopticVersemulti-line"/>
            </w:pPr>
            <w:r w:rsidRPr="006B31BA">
              <w:t>ⲉ̀ⲧⲁϥϭⲓⲥⲁⲣⲝ ⲛ̀ϧⲏϯ</w:t>
            </w:r>
          </w:p>
          <w:p w:rsidR="00AB7D27" w:rsidRDefault="00AB7D27" w:rsidP="006B31BA">
            <w:pPr>
              <w:pStyle w:val="CopticVerse"/>
            </w:pPr>
            <w:r w:rsidRPr="006B31BA">
              <w:t>ϧⲉⲛ ⲟⲩⲙⲉⲧⲁⲧϣⲓⲃϯ</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 xml:space="preserve">By His </w:t>
            </w:r>
            <w:commentRangeStart w:id="372"/>
            <w:r>
              <w:rPr>
                <w:rFonts w:eastAsiaTheme="minorHAnsi"/>
              </w:rPr>
              <w:t>manifestation</w:t>
            </w:r>
            <w:commentRangeEnd w:id="372"/>
            <w:r>
              <w:rPr>
                <w:rStyle w:val="CommentReference"/>
                <w:rFonts w:eastAsiaTheme="minorHAnsi" w:cstheme="minorBidi"/>
                <w:color w:val="auto"/>
                <w:lang w:val="en-CA"/>
              </w:rPr>
              <w:commentReference w:id="372"/>
            </w:r>
            <w:r>
              <w:rPr>
                <w:rFonts w:eastAsiaTheme="minorHAnsi"/>
              </w:rPr>
              <w:t>,</w:t>
            </w:r>
          </w:p>
          <w:p w:rsidR="00AB7D27" w:rsidRDefault="00AB7D27" w:rsidP="00AB7D27">
            <w:pPr>
              <w:pStyle w:val="EngHang"/>
              <w:rPr>
                <w:rFonts w:eastAsiaTheme="minorHAnsi"/>
              </w:rPr>
            </w:pPr>
            <w:r>
              <w:rPr>
                <w:rFonts w:eastAsiaTheme="minorHAnsi"/>
              </w:rPr>
              <w:t>He gave light to us,</w:t>
            </w:r>
          </w:p>
          <w:p w:rsidR="00AB7D27" w:rsidRDefault="00AB7D27" w:rsidP="00AB7D27">
            <w:pPr>
              <w:pStyle w:val="EngHang"/>
              <w:rPr>
                <w:rFonts w:eastAsiaTheme="minorHAnsi"/>
              </w:rPr>
            </w:pPr>
            <w:r>
              <w:rPr>
                <w:rFonts w:eastAsiaTheme="minorHAnsi"/>
              </w:rPr>
              <w:t>Who were sitting in darkness</w:t>
            </w:r>
          </w:p>
          <w:p w:rsidR="00AB7D27" w:rsidRDefault="00AB7D27" w:rsidP="00AB7D27">
            <w:pPr>
              <w:pStyle w:val="EngHangEnd"/>
            </w:pPr>
            <w:r>
              <w:rPr>
                <w:rFonts w:eastAsiaTheme="minorHAnsi"/>
              </w:rPr>
              <w:t>And the shadow of death</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Ϩⲓⲧⲉⲛ ⲧⲉϥⲡⲁⲣⲟⲩⲥⲓⲁ̀</w:t>
            </w:r>
          </w:p>
          <w:p w:rsidR="00AB7D27" w:rsidRDefault="00AB7D27" w:rsidP="006B31BA">
            <w:pPr>
              <w:pStyle w:val="CopticVersemulti-line"/>
            </w:pPr>
            <w:r w:rsidRPr="006B31BA">
              <w:t>ⲁϥⲉ̀ⲣⲟⲩⲱⲓⲛⲓ ⲉ̀ⲣⲟⲛ</w:t>
            </w:r>
          </w:p>
          <w:p w:rsidR="00AB7D27" w:rsidRDefault="00AB7D27" w:rsidP="006B31BA">
            <w:pPr>
              <w:pStyle w:val="CopticVersemulti-line"/>
            </w:pPr>
            <w:r w:rsidRPr="006B31BA">
              <w:t>ϧⲁ ⲛⲏⲉⲧϩⲉⲙⲥⲓ ϧⲉⲛ ⲡ̀ⲭⲁⲕⲓ</w:t>
            </w:r>
          </w:p>
          <w:p w:rsidR="00AB7D27" w:rsidRDefault="00AB7D27" w:rsidP="006B31BA">
            <w:pPr>
              <w:pStyle w:val="CopticVerse"/>
            </w:pPr>
            <w:r w:rsidRPr="006B31BA">
              <w:t>ⲛⲉⲙ ⲧ̀ϧⲏⲓⲃⲓ ⲙ̀ⲫ̀ⲙⲟⲩ</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guided our feet</w:t>
            </w:r>
          </w:p>
          <w:p w:rsidR="00AB7D27" w:rsidRDefault="00AB7D27" w:rsidP="00AB7D27">
            <w:pPr>
              <w:pStyle w:val="EngHang"/>
              <w:rPr>
                <w:rFonts w:eastAsiaTheme="minorHAnsi"/>
              </w:rPr>
            </w:pPr>
            <w:r>
              <w:rPr>
                <w:rFonts w:eastAsiaTheme="minorHAnsi"/>
              </w:rPr>
              <w:t>To the path of peace,</w:t>
            </w:r>
          </w:p>
          <w:p w:rsidR="00AB7D27" w:rsidRDefault="00AB7D27" w:rsidP="00AB7D27">
            <w:pPr>
              <w:pStyle w:val="EngHang"/>
              <w:rPr>
                <w:rFonts w:eastAsiaTheme="minorHAnsi"/>
              </w:rPr>
            </w:pPr>
            <w:r>
              <w:rPr>
                <w:rFonts w:eastAsiaTheme="minorHAnsi"/>
              </w:rPr>
              <w:t>Through the communion</w:t>
            </w:r>
          </w:p>
          <w:p w:rsidR="00AB7D27" w:rsidRDefault="00AB7D27" w:rsidP="00AB7D27">
            <w:pPr>
              <w:pStyle w:val="EngHangEnd"/>
            </w:pPr>
            <w:r>
              <w:rPr>
                <w:rFonts w:eastAsiaTheme="minorHAnsi"/>
              </w:rPr>
              <w:t>Of His holy Mysteries.</w:t>
            </w: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6B31BA">
              <w:t>Ⲁϥⲥⲟⲩⲧⲉⲛ ⲛⲉⲛϭⲁⲗⲁⲩϫ</w:t>
            </w:r>
          </w:p>
          <w:p w:rsidR="00AB7D27" w:rsidRDefault="00AB7D27" w:rsidP="006B31BA">
            <w:pPr>
              <w:pStyle w:val="CopticVersemulti-line"/>
            </w:pPr>
            <w:r w:rsidRPr="006B31BA">
              <w:t>ⲉ̀ⲫ̀ⲙⲱⲓⲧ ⲛ̀ⲧⲉ ϯϩⲓⲣⲏⲛⲏ</w:t>
            </w:r>
          </w:p>
          <w:p w:rsidR="00AB7D27" w:rsidRDefault="00AB7D27" w:rsidP="006B31BA">
            <w:pPr>
              <w:pStyle w:val="CopticVersemulti-line"/>
            </w:pPr>
            <w:r w:rsidRPr="006B31BA">
              <w:t>ϩⲓⲧⲉⲛ ϯⲕⲟⲓⲛⲱⲛⲓⲁ̀</w:t>
            </w:r>
          </w:p>
          <w:p w:rsidR="00AB7D27" w:rsidRDefault="00AB7D27" w:rsidP="006B31BA">
            <w:pPr>
              <w:pStyle w:val="CopticVerse"/>
            </w:pPr>
            <w:r w:rsidRPr="006B31BA">
              <w:t>ⲛ̀ⲧⲉ ⲛⲉϥⲙⲩⲥⲧⲏⲣⲓⲟⲛ ⲉ̅ⲑ̅ⲩ</w:t>
            </w:r>
          </w:p>
        </w:tc>
      </w:tr>
      <w:tr w:rsidR="00AB7D27" w:rsidTr="00971481">
        <w:trPr>
          <w:cantSplit/>
          <w:jc w:val="center"/>
        </w:trPr>
        <w:tc>
          <w:tcPr>
            <w:tcW w:w="288" w:type="dxa"/>
          </w:tcPr>
          <w:p w:rsidR="00AB7D27" w:rsidRDefault="00AB7D27" w:rsidP="00C654F7">
            <w:r w:rsidRPr="000F6316">
              <w:rPr>
                <w:rFonts w:ascii="CS Avva Shenouda" w:hAnsi="CS Avva Shenouda"/>
                <w:sz w:val="24"/>
                <w:szCs w:val="24"/>
              </w:rPr>
              <w:t>¿</w:t>
            </w:r>
          </w:p>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C654F7"/>
        </w:tc>
        <w:tc>
          <w:tcPr>
            <w:tcW w:w="288" w:type="dxa"/>
          </w:tcPr>
          <w:p w:rsidR="00AB7D27" w:rsidRDefault="00AB7D27" w:rsidP="00C654F7">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971481">
        <w:trPr>
          <w:cantSplit/>
          <w:jc w:val="center"/>
        </w:trPr>
        <w:tc>
          <w:tcPr>
            <w:tcW w:w="288" w:type="dxa"/>
          </w:tcPr>
          <w:p w:rsidR="00AB7D27" w:rsidRDefault="00AB7D27" w:rsidP="00C654F7"/>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C654F7"/>
        </w:tc>
        <w:tc>
          <w:tcPr>
            <w:tcW w:w="288" w:type="dxa"/>
          </w:tcPr>
          <w:p w:rsidR="00AB7D27" w:rsidRDefault="00AB7D27" w:rsidP="00C654F7"/>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971481" w:rsidRPr="00A742AC" w:rsidRDefault="00971481" w:rsidP="00971481">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All the orders on high</w:t>
            </w:r>
          </w:p>
          <w:p w:rsidR="00AB7D27" w:rsidRDefault="00AB7D27" w:rsidP="00AB7D27">
            <w:pPr>
              <w:pStyle w:val="EngHang"/>
              <w:rPr>
                <w:rFonts w:eastAsiaTheme="minorHAnsi"/>
              </w:rPr>
            </w:pPr>
            <w:r>
              <w:rPr>
                <w:rFonts w:eastAsiaTheme="minorHAnsi"/>
              </w:rPr>
              <w:t>Cannot resemble you,</w:t>
            </w:r>
          </w:p>
          <w:p w:rsidR="00AB7D27" w:rsidRDefault="00AB7D27" w:rsidP="00AB7D27">
            <w:pPr>
              <w:pStyle w:val="EngHang"/>
              <w:rPr>
                <w:rFonts w:eastAsiaTheme="minorHAnsi"/>
              </w:rPr>
            </w:pPr>
            <w:r>
              <w:rPr>
                <w:rFonts w:eastAsiaTheme="minorHAnsi"/>
              </w:rPr>
              <w:t>O golden lamp stand,</w:t>
            </w:r>
          </w:p>
          <w:p w:rsidR="00AB7D27" w:rsidRPr="001A0083" w:rsidRDefault="00AB7D27" w:rsidP="00AB7D27">
            <w:pPr>
              <w:pStyle w:val="EngHangEnd"/>
            </w:pPr>
            <w:r>
              <w:rPr>
                <w:rFonts w:eastAsiaTheme="minorHAnsi"/>
              </w:rPr>
              <w:t xml:space="preserve">That </w:t>
            </w:r>
            <w:commentRangeStart w:id="373"/>
            <w:r>
              <w:rPr>
                <w:rFonts w:eastAsiaTheme="minorHAnsi"/>
              </w:rPr>
              <w:t xml:space="preserve">carried </w:t>
            </w:r>
            <w:commentRangeEnd w:id="373"/>
            <w:r>
              <w:rPr>
                <w:rStyle w:val="CommentReference"/>
                <w:rFonts w:eastAsiaTheme="minorHAnsi" w:cstheme="minorBidi"/>
                <w:color w:val="auto"/>
                <w:lang w:val="en-CA"/>
              </w:rPr>
              <w:commentReference w:id="373"/>
            </w:r>
            <w:r>
              <w:rPr>
                <w:rFonts w:eastAsiaTheme="minorHAnsi"/>
              </w:rPr>
              <w:t>the True Light: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Ⲩ</w:t>
            </w:r>
            <w:r w:rsidRPr="006B31BA">
              <w:rPr>
                <w:rFonts w:ascii="Times New Roman" w:hAnsi="Times New Roman" w:cs="Times New Roman"/>
              </w:rPr>
              <w:t>̀</w:t>
            </w:r>
            <w:r w:rsidRPr="006B31BA">
              <w:t>ⲥⲟⲥ ⲛⲓⲃⲉⲛ ⲉⲧ</w:t>
            </w:r>
            <w:r w:rsidRPr="006B31BA">
              <w:rPr>
                <w:rFonts w:ascii="Times New Roman" w:hAnsi="Times New Roman" w:cs="Times New Roman"/>
              </w:rPr>
              <w:t>ϧ</w:t>
            </w:r>
            <w:r w:rsidRPr="006B31BA">
              <w:t>ⲉⲛ ⲡ</w:t>
            </w:r>
            <w:r w:rsidRPr="006B31BA">
              <w:rPr>
                <w:rFonts w:ascii="Times New Roman" w:hAnsi="Times New Roman" w:cs="Times New Roman"/>
              </w:rPr>
              <w:t>̀ϭ</w:t>
            </w:r>
            <w:r w:rsidRPr="006B31BA">
              <w:t>ⲓⲥⲓ</w:t>
            </w:r>
          </w:p>
          <w:p w:rsidR="00AB7D27" w:rsidRDefault="00AB7D27" w:rsidP="006B31BA">
            <w:pPr>
              <w:pStyle w:val="CopticVersemulti-line"/>
            </w:pPr>
            <w:r w:rsidRPr="006B31BA">
              <w:t>ⲙ</w:t>
            </w:r>
            <w:r w:rsidRPr="006B31BA">
              <w:rPr>
                <w:rFonts w:ascii="Times New Roman" w:hAnsi="Times New Roman" w:cs="Times New Roman"/>
              </w:rPr>
              <w:t>̀</w:t>
            </w:r>
            <w:r w:rsidRPr="006B31BA">
              <w:t>ⲡⲟⲩ</w:t>
            </w:r>
            <w:r w:rsidRPr="006B31BA">
              <w:rPr>
                <w:rFonts w:ascii="Times New Roman" w:hAnsi="Times New Roman" w:cs="Times New Roman"/>
              </w:rPr>
              <w:t>ϣ̀</w:t>
            </w:r>
            <w:r w:rsidRPr="006B31BA">
              <w:t>ⲧⲉⲛⲑⲱⲛⲟⲩ ⲉ</w:t>
            </w:r>
            <w:r w:rsidRPr="006B31BA">
              <w:rPr>
                <w:rFonts w:ascii="Times New Roman" w:hAnsi="Times New Roman" w:cs="Times New Roman"/>
              </w:rPr>
              <w:t>̀</w:t>
            </w:r>
            <w:r w:rsidRPr="006B31BA">
              <w:t>ⲣⲟ</w:t>
            </w:r>
          </w:p>
          <w:p w:rsidR="00AB7D27" w:rsidRDefault="00AB7D27" w:rsidP="006B31BA">
            <w:pPr>
              <w:pStyle w:val="CopticVersemulti-line"/>
            </w:pPr>
            <w:r w:rsidRPr="006B31BA">
              <w:t>ⲱ</w:t>
            </w:r>
            <w:r w:rsidRPr="006B31BA">
              <w:rPr>
                <w:rFonts w:ascii="Times New Roman" w:hAnsi="Times New Roman" w:cs="Times New Roman"/>
              </w:rPr>
              <w:t>̀</w:t>
            </w:r>
            <w:r w:rsidRPr="006B31BA">
              <w:t xml:space="preserve"> </w:t>
            </w:r>
            <w:r w:rsidRPr="006B31BA">
              <w:rPr>
                <w:rFonts w:ascii="Times New Roman" w:hAnsi="Times New Roman" w:cs="Times New Roman"/>
              </w:rPr>
              <w:t>ϯ</w:t>
            </w:r>
            <w:r w:rsidRPr="006B31BA">
              <w:t>ⲗⲩⲭⲛⲓⲁ</w:t>
            </w:r>
            <w:r w:rsidRPr="006B31BA">
              <w:rPr>
                <w:rFonts w:ascii="Times New Roman" w:hAnsi="Times New Roman" w:cs="Times New Roman"/>
              </w:rPr>
              <w:t>̀</w:t>
            </w:r>
            <w:r w:rsidRPr="006B31BA">
              <w:t xml:space="preserve"> ⲛ</w:t>
            </w:r>
            <w:r w:rsidRPr="006B31BA">
              <w:rPr>
                <w:rFonts w:ascii="Times New Roman" w:hAnsi="Times New Roman" w:cs="Times New Roman"/>
              </w:rPr>
              <w:t>̀</w:t>
            </w:r>
            <w:r w:rsidRPr="006B31BA">
              <w:t>ⲛⲟⲩⲃ</w:t>
            </w:r>
          </w:p>
          <w:p w:rsidR="00AB7D27" w:rsidRDefault="00AB7D27" w:rsidP="006B31BA">
            <w:pPr>
              <w:pStyle w:val="CopticVers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ⲡⲓⲟⲩⲱⲓⲛⲓ ⲙ</w:t>
            </w:r>
            <w:r w:rsidRPr="006B31BA">
              <w:rPr>
                <w:rFonts w:ascii="Times New Roman" w:hAnsi="Times New Roman" w:cs="Times New Roman"/>
              </w:rPr>
              <w:t>̀</w:t>
            </w:r>
            <w:r w:rsidRPr="006B31BA">
              <w:t>ⲙⲏⲓ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That was made of</w:t>
            </w:r>
          </w:p>
          <w:p w:rsidR="00AB7D27" w:rsidRDefault="00AB7D27" w:rsidP="00AB7D27">
            <w:pPr>
              <w:pStyle w:val="EngHang"/>
              <w:rPr>
                <w:rFonts w:eastAsiaTheme="minorHAnsi"/>
              </w:rPr>
            </w:pPr>
            <w:r>
              <w:rPr>
                <w:rFonts w:eastAsiaTheme="minorHAnsi"/>
              </w:rPr>
              <w:t>Pure and elect gold,</w:t>
            </w:r>
          </w:p>
          <w:p w:rsidR="00AB7D27" w:rsidRDefault="00AB7D27" w:rsidP="00AB7D27">
            <w:pPr>
              <w:pStyle w:val="EngHang"/>
              <w:rPr>
                <w:rFonts w:eastAsiaTheme="minorHAnsi"/>
              </w:rPr>
            </w:pPr>
            <w:r>
              <w:rPr>
                <w:rFonts w:eastAsiaTheme="minorHAnsi"/>
              </w:rPr>
              <w:t>And was placed in</w:t>
            </w:r>
          </w:p>
          <w:p w:rsidR="00AB7D27" w:rsidRPr="001A0083" w:rsidRDefault="00AB7D27" w:rsidP="00AB7D27">
            <w:pPr>
              <w:pStyle w:val="EngHangEnd"/>
            </w:pPr>
            <w:r>
              <w:rPr>
                <w:rFonts w:eastAsiaTheme="minorHAnsi"/>
              </w:rPr>
              <w:t>The Tabernacle:</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Ⲑⲏ ⲙⲉⲛ ⲉ̀ⲧⲉ ⲙ̀ⲙⲁⲩ</w:t>
            </w:r>
          </w:p>
          <w:p w:rsidR="00AB7D27" w:rsidRDefault="00AB7D27" w:rsidP="006B31BA">
            <w:pPr>
              <w:pStyle w:val="CopticVersemulti-line"/>
            </w:pPr>
            <w:r w:rsidRPr="006B31BA">
              <w:t>ϣⲁⲩⲑⲁⲙⲓⲟⲥ ϧⲉⲛ ⲟⲩⲛⲟⲩⲃ</w:t>
            </w:r>
          </w:p>
          <w:p w:rsidR="00AB7D27" w:rsidRDefault="00AB7D27" w:rsidP="006B31BA">
            <w:pPr>
              <w:pStyle w:val="CopticVersemulti-line"/>
            </w:pPr>
            <w:r w:rsidRPr="006B31BA">
              <w:t>ⲉϥⲥⲱⲧⲡ ⲛ̀ⲕⲁⲑⲁⲣⲟⲥ</w:t>
            </w:r>
          </w:p>
          <w:p w:rsidR="00AB7D27" w:rsidRDefault="00AB7D27" w:rsidP="006B31BA">
            <w:pPr>
              <w:pStyle w:val="CopticVerse"/>
            </w:pPr>
            <w:r w:rsidRPr="006B31BA">
              <w:t>ϣⲁⲩⲭⲁⲥ ϧⲉⲛ ϯⲥ̀ⲕⲏⲛⲏ</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That was tended</w:t>
            </w:r>
          </w:p>
          <w:p w:rsidR="00AB7D27" w:rsidRDefault="00AB7D27" w:rsidP="00AB7D27">
            <w:pPr>
              <w:pStyle w:val="EngHang"/>
              <w:rPr>
                <w:rFonts w:eastAsiaTheme="minorHAnsi"/>
              </w:rPr>
            </w:pPr>
            <w:r>
              <w:rPr>
                <w:rFonts w:eastAsiaTheme="minorHAnsi"/>
              </w:rPr>
              <w:t>By the hands of men,</w:t>
            </w:r>
          </w:p>
          <w:p w:rsidR="00AB7D27" w:rsidRDefault="00AB7D27" w:rsidP="00AB7D27">
            <w:pPr>
              <w:pStyle w:val="EngHang"/>
              <w:rPr>
                <w:rFonts w:eastAsiaTheme="minorHAnsi"/>
              </w:rPr>
            </w:pPr>
            <w:r>
              <w:rPr>
                <w:rFonts w:eastAsiaTheme="minorHAnsi"/>
              </w:rPr>
              <w:t>Who brought oil for its lamps,</w:t>
            </w:r>
          </w:p>
          <w:p w:rsidR="00AB7D27" w:rsidRPr="00195761" w:rsidRDefault="00AB7D27" w:rsidP="00AB7D27">
            <w:pPr>
              <w:pStyle w:val="EngHangEnd"/>
              <w:rPr>
                <w:szCs w:val="22"/>
              </w:rPr>
            </w:pPr>
            <w:r>
              <w:rPr>
                <w:rFonts w:eastAsiaTheme="minorHAnsi"/>
              </w:rPr>
              <w:t>By day and by night.</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Ⲥⲉⲉⲣⲕⲉⲃⲉⲣⲛⲓⲧⲏⲥ ⲉ̀ⲣⲟⲥ</w:t>
            </w:r>
          </w:p>
          <w:p w:rsidR="00AB7D27" w:rsidRDefault="00AB7D27" w:rsidP="006B31BA">
            <w:pPr>
              <w:pStyle w:val="CopticVersemulti-line"/>
            </w:pPr>
            <w:r w:rsidRPr="006B31BA">
              <w:t>ϩⲓⲧⲉⲛ ϩⲁⲛϫⲓϫ ⲛ̀ⲣⲱⲙⲓ</w:t>
            </w:r>
          </w:p>
          <w:p w:rsidR="00AB7D27" w:rsidRDefault="00AB7D27" w:rsidP="006B31BA">
            <w:pPr>
              <w:pStyle w:val="CopticVersemulti-line"/>
            </w:pPr>
            <w:r w:rsidRPr="006B31BA">
              <w:t>ⲉⲩϯⲛⲉϩ ⲛ̀ⲥⲁ ⲛⲉⲥⲗⲁⲙⲡⲁⲥ</w:t>
            </w:r>
          </w:p>
          <w:p w:rsidR="00AB7D27" w:rsidRDefault="00AB7D27" w:rsidP="006B31BA">
            <w:pPr>
              <w:pStyle w:val="CopticVerse"/>
            </w:pPr>
            <w:r w:rsidRPr="006B31BA">
              <w:t>ⲙ̀ⲡⲓⲉϩⲟⲟⲩ ⲛⲉⲙ ⲡⲓⲉϫⲱⲣϩ</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dwelt in your womb,</w:t>
            </w:r>
          </w:p>
          <w:p w:rsidR="00AB7D27" w:rsidRDefault="00AB7D27" w:rsidP="00AB7D27">
            <w:pPr>
              <w:pStyle w:val="EngHang"/>
              <w:rPr>
                <w:rFonts w:eastAsiaTheme="minorHAnsi"/>
              </w:rPr>
            </w:pPr>
            <w:r>
              <w:rPr>
                <w:rFonts w:eastAsiaTheme="minorHAnsi"/>
              </w:rPr>
              <w:t>O Virgin Mary,</w:t>
            </w:r>
          </w:p>
          <w:p w:rsidR="00AB7D27" w:rsidRDefault="00AB7D27" w:rsidP="00AB7D27">
            <w:pPr>
              <w:pStyle w:val="EngHang"/>
              <w:rPr>
                <w:rFonts w:eastAsiaTheme="minorHAnsi"/>
              </w:rPr>
            </w:pPr>
            <w:commentRangeStart w:id="374"/>
            <w:r>
              <w:rPr>
                <w:rFonts w:eastAsiaTheme="minorHAnsi"/>
              </w:rPr>
              <w:t xml:space="preserve">Gives light to </w:t>
            </w:r>
            <w:commentRangeEnd w:id="374"/>
            <w:r>
              <w:rPr>
                <w:rStyle w:val="CommentReference"/>
                <w:rFonts w:eastAsiaTheme="minorHAnsi" w:cstheme="minorBidi"/>
                <w:color w:val="auto"/>
                <w:lang w:val="en-CA"/>
              </w:rPr>
              <w:commentReference w:id="374"/>
            </w:r>
            <w:r>
              <w:rPr>
                <w:rFonts w:eastAsiaTheme="minorHAnsi"/>
              </w:rPr>
              <w:t>every man</w:t>
            </w:r>
          </w:p>
          <w:p w:rsidR="00AB7D27" w:rsidRDefault="00AB7D27" w:rsidP="00AB7D27">
            <w:pPr>
              <w:pStyle w:val="EngHangEnd"/>
            </w:pPr>
            <w:r>
              <w:rPr>
                <w:rFonts w:eastAsiaTheme="minorHAnsi"/>
              </w:rPr>
              <w:t>That comes into the world.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Ⲫⲏⲉⲧⲭⲏ ϧⲉⲛ ⲧⲉⲛⲉϫⲓ</w:t>
            </w:r>
          </w:p>
          <w:p w:rsidR="00AB7D27" w:rsidRDefault="00AB7D27" w:rsidP="006B31BA">
            <w:pPr>
              <w:pStyle w:val="CopticVersemulti-line"/>
            </w:pPr>
            <w:r w:rsidRPr="006B31BA">
              <w:t>Ⲙⲁⲣⲓⲁ ϯⲡⲁⲣⲑⲉⲛⲟⲥ</w:t>
            </w:r>
          </w:p>
          <w:p w:rsidR="00AB7D27" w:rsidRDefault="00AB7D27" w:rsidP="006B31BA">
            <w:pPr>
              <w:pStyle w:val="CopticVersemulti-line"/>
            </w:pPr>
            <w:r w:rsidRPr="006B31BA">
              <w:t>ⲁϥⲉⲣⲟⲩⲱⲓⲛⲓ ⲉⲣⲱⲙⲓ ⲛⲓⲃⲉⲛ</w:t>
            </w:r>
          </w:p>
          <w:p w:rsidR="00AB7D27" w:rsidRDefault="00AB7D27" w:rsidP="006B31BA">
            <w:pPr>
              <w:pStyle w:val="CopticVerse"/>
            </w:pPr>
            <w:r w:rsidRPr="006B31BA">
              <w:t>ⲉⲑⲛⲏⲟⲩ ⲉ̀ⲡⲓⲕⲟⲥⲙⲟⲥ</w:t>
            </w:r>
          </w:p>
        </w:tc>
      </w:tr>
      <w:tr w:rsidR="00AB7D27" w:rsidTr="00971481">
        <w:trPr>
          <w:cantSplit/>
          <w:jc w:val="center"/>
        </w:trPr>
        <w:tc>
          <w:tcPr>
            <w:tcW w:w="288" w:type="dxa"/>
          </w:tcPr>
          <w:p w:rsidR="00AB7D27" w:rsidRDefault="00AB7D27" w:rsidP="00925626">
            <w:pPr>
              <w:pStyle w:val="CopticCross"/>
            </w:pPr>
            <w:r w:rsidRPr="00925626">
              <w:t>¿</w:t>
            </w:r>
          </w:p>
        </w:tc>
        <w:tc>
          <w:tcPr>
            <w:tcW w:w="3960" w:type="dxa"/>
          </w:tcPr>
          <w:p w:rsidR="00AB7D27" w:rsidRDefault="00AB7D27" w:rsidP="00AB7D27">
            <w:pPr>
              <w:pStyle w:val="EngHang"/>
              <w:rPr>
                <w:rFonts w:eastAsiaTheme="minorHAnsi"/>
              </w:rPr>
            </w:pPr>
            <w:r>
              <w:rPr>
                <w:rFonts w:eastAsiaTheme="minorHAnsi"/>
              </w:rPr>
              <w:t>For He Whom you have born,</w:t>
            </w:r>
          </w:p>
          <w:p w:rsidR="00AB7D27" w:rsidRDefault="00AB7D27" w:rsidP="00AB7D27">
            <w:pPr>
              <w:pStyle w:val="EngHang"/>
              <w:rPr>
                <w:rFonts w:eastAsiaTheme="minorHAnsi"/>
              </w:rPr>
            </w:pPr>
            <w:r>
              <w:rPr>
                <w:rFonts w:eastAsiaTheme="minorHAnsi"/>
              </w:rPr>
              <w:t>Is the Sun of Righteousness,</w:t>
            </w:r>
          </w:p>
          <w:p w:rsidR="00AB7D27" w:rsidRDefault="00AB7D27" w:rsidP="00AB7D27">
            <w:pPr>
              <w:pStyle w:val="EngHang"/>
              <w:rPr>
                <w:rFonts w:eastAsiaTheme="minorHAnsi"/>
              </w:rPr>
            </w:pPr>
            <w:r>
              <w:rPr>
                <w:rFonts w:eastAsiaTheme="minorHAnsi"/>
              </w:rPr>
              <w:t>And He has healed us</w:t>
            </w:r>
          </w:p>
          <w:p w:rsidR="00AB7D27" w:rsidRDefault="00AB7D27" w:rsidP="00AB7D27">
            <w:pPr>
              <w:pStyle w:val="EngHangEnd"/>
            </w:pPr>
            <w:r>
              <w:rPr>
                <w:rFonts w:eastAsiaTheme="minorHAnsi"/>
              </w:rPr>
              <w:t>From our sins.</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Ⲛ̀ⲑⲟϥ ⲅⲁⲣ ⲡⲉ ⲫ̀ⲣⲏ</w:t>
            </w:r>
          </w:p>
          <w:p w:rsidR="00AB7D27" w:rsidRDefault="00AB7D27" w:rsidP="006B31BA">
            <w:pPr>
              <w:pStyle w:val="CopticVersemulti-line"/>
            </w:pPr>
            <w:r w:rsidRPr="006B31BA">
              <w:t>ⲛ̀ⲧⲉ ϯⲇⲓⲕⲉⲟⲥⲩⲛⲏ</w:t>
            </w:r>
          </w:p>
          <w:p w:rsidR="00AB7D27" w:rsidRDefault="00AB7D27" w:rsidP="006B31BA">
            <w:pPr>
              <w:pStyle w:val="CopticVersemulti-line"/>
            </w:pPr>
            <w:r w:rsidRPr="006B31BA">
              <w:t>ⲁ̀ⲣⲉⲙⲁⲥϥ ⲁϥⲧⲁⲗϭⲟⲛ</w:t>
            </w:r>
          </w:p>
          <w:p w:rsidR="00AB7D27" w:rsidRDefault="00AB7D27" w:rsidP="006B31BA">
            <w:pPr>
              <w:pStyle w:val="CopticVerse"/>
            </w:pPr>
            <w:r w:rsidRPr="006B31BA">
              <w:t>ⲉ̀ⲃⲟⲗϧⲉⲛ ⲛⲉⲛⲛⲟⲃⲓ</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Therefore we</w:t>
            </w:r>
          </w:p>
          <w:p w:rsidR="00AB7D27" w:rsidRDefault="00AB7D27" w:rsidP="00AB7D27">
            <w:pPr>
              <w:pStyle w:val="EngHang"/>
            </w:pPr>
            <w:commentRangeStart w:id="375"/>
            <w:r>
              <w:t xml:space="preserve">Magnify </w:t>
            </w:r>
            <w:commentRangeEnd w:id="375"/>
            <w:r>
              <w:rPr>
                <w:rStyle w:val="CommentReference"/>
                <w:rFonts w:eastAsiaTheme="minorHAnsi" w:cstheme="minorBidi"/>
                <w:color w:val="auto"/>
                <w:lang w:val="en-CA"/>
              </w:rPr>
              <w:commentReference w:id="37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6B31BA">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6B31BA">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6B31BA">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971481">
        <w:trPr>
          <w:cantSplit/>
          <w:jc w:val="center"/>
        </w:trPr>
        <w:tc>
          <w:tcPr>
            <w:tcW w:w="288" w:type="dxa"/>
          </w:tcPr>
          <w:p w:rsidR="00AB7D27" w:rsidRDefault="00AB7D27" w:rsidP="00925626">
            <w:pPr>
              <w:pStyle w:val="CopticCross"/>
            </w:pPr>
            <w:r w:rsidRPr="000F6316">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6B31BA">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6B31BA">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6B31BA">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971481">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76"/>
            <w:r>
              <w:t xml:space="preserve">obtain </w:t>
            </w:r>
            <w:commentRangeEnd w:id="376"/>
            <w:r>
              <w:rPr>
                <w:rStyle w:val="CommentReference"/>
                <w:rFonts w:eastAsiaTheme="minorHAnsi" w:cstheme="minorBidi"/>
                <w:color w:val="auto"/>
                <w:lang w:val="en-CA"/>
              </w:rPr>
              <w:commentReference w:id="37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6B31BA">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6B31BA">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6B31BA">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C654F7" w:rsidRDefault="00971481" w:rsidP="000D107E">
      <w:pPr>
        <w:pStyle w:val="Heading6"/>
      </w:pPr>
      <w:bookmarkStart w:id="377" w:name="_Toc298445770"/>
      <w:bookmarkStart w:id="378" w:name="_Toc298681255"/>
      <w:bookmarkStart w:id="379" w:name="_Toc298447495"/>
      <w:r>
        <w:t>Part Six</w:t>
      </w:r>
      <w:bookmarkEnd w:id="377"/>
      <w:bookmarkEnd w:id="378"/>
      <w:bookmarkEnd w:id="379"/>
      <w:r w:rsidR="006B31BA">
        <w:t xml:space="preserve"> (</w:t>
      </w:r>
      <w:r w:rsidR="006B31BA" w:rsidRPr="006B31BA">
        <w:rPr>
          <w:rFonts w:ascii="FreeSerifAvvaShenouda" w:hAnsi="FreeSerifAvvaShenouda" w:cs="FreeSerifAvvaShenouda"/>
        </w:rPr>
        <w:t>ⲋ</w:t>
      </w:r>
      <w:r w:rsidR="006B31BA">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A66FD9">
        <w:trPr>
          <w:cantSplit/>
          <w:jc w:val="center"/>
        </w:trPr>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 Censer,</w:t>
            </w:r>
          </w:p>
          <w:p w:rsidR="00AB7D27" w:rsidRDefault="00AB7D27" w:rsidP="00AB7D27">
            <w:pPr>
              <w:pStyle w:val="EngHang"/>
              <w:rPr>
                <w:rFonts w:eastAsiaTheme="minorHAnsi"/>
              </w:rPr>
            </w:pPr>
            <w:r>
              <w:rPr>
                <w:rFonts w:eastAsiaTheme="minorHAnsi"/>
              </w:rPr>
              <w:t>Made of pure gold,</w:t>
            </w:r>
          </w:p>
          <w:p w:rsidR="00AB7D27" w:rsidRDefault="00AB7D27" w:rsidP="00AB7D27">
            <w:pPr>
              <w:pStyle w:val="EngHang"/>
              <w:rPr>
                <w:rFonts w:eastAsiaTheme="minorHAnsi"/>
              </w:rPr>
            </w:pPr>
            <w:r>
              <w:rPr>
                <w:rFonts w:eastAsiaTheme="minorHAnsi"/>
              </w:rPr>
              <w:t>Carrying the blessed</w:t>
            </w:r>
          </w:p>
          <w:p w:rsidR="00AB7D27" w:rsidRPr="001A0083" w:rsidRDefault="00AB7D27" w:rsidP="00AB7D27">
            <w:pPr>
              <w:pStyle w:val="EngHangEnd"/>
            </w:pPr>
            <w:r>
              <w:rPr>
                <w:rFonts w:eastAsiaTheme="minorHAnsi"/>
              </w:rPr>
              <w:t>Live coal:</w:t>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Ⲛ</w:t>
            </w:r>
            <w:r w:rsidRPr="006B31BA">
              <w:rPr>
                <w:rFonts w:ascii="Times New Roman" w:hAnsi="Times New Roman" w:cs="Times New Roman"/>
              </w:rPr>
              <w:t>̀</w:t>
            </w:r>
            <w:r w:rsidRPr="006B31BA">
              <w:t xml:space="preserve">ⲑⲟ ⲧⲉ </w:t>
            </w:r>
            <w:r w:rsidRPr="006B31BA">
              <w:rPr>
                <w:rFonts w:ascii="Times New Roman" w:hAnsi="Times New Roman" w:cs="Times New Roman"/>
              </w:rPr>
              <w:t>ϯϣ</w:t>
            </w:r>
            <w:r w:rsidRPr="006B31BA">
              <w:t>ⲟⲩⲣⲏ</w:t>
            </w:r>
          </w:p>
          <w:p w:rsidR="00AB7D27" w:rsidRDefault="00AB7D27" w:rsidP="006B31BA">
            <w:pPr>
              <w:pStyle w:val="CopticVersemulti-line"/>
            </w:pPr>
            <w:r w:rsidRPr="006B31BA">
              <w:t>ⲛ</w:t>
            </w:r>
            <w:r w:rsidRPr="006B31BA">
              <w:rPr>
                <w:rFonts w:ascii="Times New Roman" w:hAnsi="Times New Roman" w:cs="Times New Roman"/>
              </w:rPr>
              <w:t>̀</w:t>
            </w:r>
            <w:r w:rsidRPr="006B31BA">
              <w:t>ⲛⲟⲩⲃ ⲛ</w:t>
            </w:r>
            <w:r w:rsidRPr="006B31BA">
              <w:rPr>
                <w:rFonts w:ascii="Times New Roman" w:hAnsi="Times New Roman" w:cs="Times New Roman"/>
              </w:rPr>
              <w:t>̀</w:t>
            </w:r>
            <w:r w:rsidRPr="006B31BA">
              <w:t>ⲕⲁⲑⲁⲣⲟⲥ</w:t>
            </w:r>
          </w:p>
          <w:p w:rsidR="00AB7D27" w:rsidRDefault="00AB7D27" w:rsidP="006B31BA">
            <w:pPr>
              <w:pStyle w:val="CopticVersemulti-line"/>
            </w:pPr>
            <w:r w:rsidRPr="006B31BA">
              <w:t>ⲉⲧ</w:t>
            </w:r>
            <w:r w:rsidRPr="006B31BA">
              <w:rPr>
                <w:rFonts w:ascii="Times New Roman" w:hAnsi="Times New Roman" w:cs="Times New Roman"/>
              </w:rPr>
              <w:t>ϥ</w:t>
            </w:r>
            <w:r w:rsidRPr="006B31BA">
              <w:t xml:space="preserve">ⲁⲓ </w:t>
            </w:r>
            <w:r w:rsidRPr="006B31BA">
              <w:rPr>
                <w:rFonts w:ascii="Times New Roman" w:hAnsi="Times New Roman" w:cs="Times New Roman"/>
              </w:rPr>
              <w:t>ϧ</w:t>
            </w:r>
            <w:r w:rsidRPr="006B31BA">
              <w:t>ⲁ ⲡⲓ</w:t>
            </w:r>
            <w:r w:rsidRPr="006B31BA">
              <w:rPr>
                <w:rFonts w:ascii="Times New Roman" w:hAnsi="Times New Roman" w:cs="Times New Roman"/>
              </w:rPr>
              <w:t>ϫ</w:t>
            </w:r>
            <w:r w:rsidRPr="006B31BA">
              <w:t>ⲉⲃⲥ</w:t>
            </w:r>
          </w:p>
          <w:p w:rsidR="00AB7D27" w:rsidRDefault="00AB7D27" w:rsidP="006B31BA">
            <w:pPr>
              <w:pStyle w:val="CopticVerse"/>
            </w:pPr>
            <w:r w:rsidRPr="006B31BA">
              <w:t>ⲛ</w:t>
            </w:r>
            <w:r w:rsidRPr="006B31BA">
              <w:rPr>
                <w:rFonts w:ascii="Times New Roman" w:hAnsi="Times New Roman" w:cs="Times New Roman"/>
              </w:rPr>
              <w:t>̀</w:t>
            </w:r>
            <w:r w:rsidRPr="006B31BA">
              <w:t>ⲭ</w:t>
            </w:r>
            <w:r w:rsidRPr="006B31BA">
              <w:rPr>
                <w:rFonts w:ascii="Times New Roman" w:hAnsi="Times New Roman" w:cs="Times New Roman"/>
              </w:rPr>
              <w:t>̀</w:t>
            </w:r>
            <w:r w:rsidRPr="006B31BA">
              <w:t>ⲣⲱⲙ ⲉⲧⲥ</w:t>
            </w:r>
            <w:r w:rsidRPr="006B31BA">
              <w:rPr>
                <w:rFonts w:ascii="Times New Roman" w:hAnsi="Times New Roman" w:cs="Times New Roman"/>
              </w:rPr>
              <w:t>̀</w:t>
            </w:r>
            <w:r w:rsidRPr="006B31BA">
              <w:t>ⲙⲁⲣⲱⲟⲩⲧ</w:t>
            </w:r>
          </w:p>
        </w:tc>
      </w:tr>
      <w:tr w:rsidR="00AB7D27" w:rsidTr="00A66FD9">
        <w:trPr>
          <w:cantSplit/>
          <w:jc w:val="center"/>
        </w:trPr>
        <w:tc>
          <w:tcPr>
            <w:tcW w:w="288" w:type="dxa"/>
          </w:tcPr>
          <w:p w:rsidR="00AB7D27" w:rsidRDefault="00AB7D27" w:rsidP="00971481"/>
        </w:tc>
        <w:tc>
          <w:tcPr>
            <w:tcW w:w="3960" w:type="dxa"/>
          </w:tcPr>
          <w:p w:rsidR="00AB7D27" w:rsidRDefault="00AB7D27" w:rsidP="00AB7D27">
            <w:pPr>
              <w:pStyle w:val="EngHang"/>
              <w:rPr>
                <w:rFonts w:eastAsiaTheme="minorHAnsi"/>
              </w:rPr>
            </w:pPr>
            <w:r>
              <w:rPr>
                <w:rFonts w:eastAsiaTheme="minorHAnsi"/>
              </w:rPr>
              <w:t>Which is taken</w:t>
            </w:r>
          </w:p>
          <w:p w:rsidR="00AB7D27" w:rsidRDefault="00AB7D27" w:rsidP="00AB7D27">
            <w:pPr>
              <w:pStyle w:val="EngHang"/>
              <w:rPr>
                <w:rFonts w:eastAsiaTheme="minorHAnsi"/>
              </w:rPr>
            </w:pPr>
            <w:r>
              <w:rPr>
                <w:rFonts w:eastAsiaTheme="minorHAnsi"/>
              </w:rPr>
              <w:t>From the Altar,</w:t>
            </w:r>
          </w:p>
          <w:p w:rsidR="00AB7D27" w:rsidRDefault="00AB7D27" w:rsidP="00AB7D27">
            <w:pPr>
              <w:pStyle w:val="EngHang"/>
              <w:rPr>
                <w:rFonts w:eastAsiaTheme="minorHAnsi"/>
              </w:rPr>
            </w:pPr>
            <w:r>
              <w:rPr>
                <w:rFonts w:eastAsiaTheme="minorHAnsi"/>
              </w:rPr>
              <w:t>To purge the sins and take</w:t>
            </w:r>
          </w:p>
          <w:p w:rsidR="00AB7D27" w:rsidRPr="001A0083" w:rsidRDefault="00AB7D27" w:rsidP="00AB7D27">
            <w:pPr>
              <w:pStyle w:val="EngHangEnd"/>
            </w:pPr>
            <w:r>
              <w:rPr>
                <w:rFonts w:eastAsiaTheme="minorHAnsi"/>
              </w:rPr>
              <w:t>Away the iniquities:</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6B31BA">
              <w:t>Ⲫⲏⲉⲧⲟⲩϭⲓ ⲙ̀ⲙⲟϥ</w:t>
            </w:r>
          </w:p>
          <w:p w:rsidR="00AB7D27" w:rsidRDefault="00AB7D27" w:rsidP="006B31BA">
            <w:pPr>
              <w:pStyle w:val="CopticVersemulti-line"/>
            </w:pPr>
            <w:r w:rsidRPr="006B31BA">
              <w:t>ⲉⲃⲟⲗϧⲉⲛ ⲡⲓⲙⲁⲛ̀ⲉⲣϣⲱⲟⲩϣⲓ</w:t>
            </w:r>
          </w:p>
          <w:p w:rsidR="00AB7D27" w:rsidRDefault="00AB7D27" w:rsidP="006B31BA">
            <w:pPr>
              <w:pStyle w:val="CopticVersemulti-line"/>
            </w:pPr>
            <w:r w:rsidRPr="006B31BA">
              <w:t>ϣⲁϥⲧⲟⲩⲃⲟ ⲛ̀ⲛⲓⲛⲟⲃⲓ</w:t>
            </w:r>
          </w:p>
          <w:p w:rsidR="00AB7D27" w:rsidRDefault="00AB7D27" w:rsidP="006B31BA">
            <w:pPr>
              <w:pStyle w:val="CopticVerse"/>
            </w:pPr>
            <w:r w:rsidRPr="006B31BA">
              <w:t>ⲛ̀ⲧⲉϥⲱ̀ⲗⲓ ⲛ̀ⲛⲓⲁⲛⲟⲙⲓⲁ</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Which is God the Logos,</w:t>
            </w:r>
          </w:p>
          <w:p w:rsidR="00AB7D27" w:rsidRDefault="00AB7D27" w:rsidP="00AB7D27">
            <w:pPr>
              <w:pStyle w:val="EngHang"/>
              <w:rPr>
                <w:rFonts w:eastAsiaTheme="minorHAnsi"/>
              </w:rPr>
            </w:pPr>
            <w:r>
              <w:rPr>
                <w:rFonts w:eastAsiaTheme="minorHAnsi"/>
              </w:rPr>
              <w:t>Who was incarnate of you,</w:t>
            </w:r>
          </w:p>
          <w:p w:rsidR="00AB7D27" w:rsidRDefault="00AB7D27" w:rsidP="00AB7D27">
            <w:pPr>
              <w:pStyle w:val="EngHang"/>
              <w:rPr>
                <w:rFonts w:eastAsiaTheme="minorHAnsi"/>
              </w:rPr>
            </w:pPr>
            <w:commentRangeStart w:id="380"/>
            <w:r>
              <w:rPr>
                <w:rFonts w:eastAsiaTheme="minorHAnsi"/>
              </w:rPr>
              <w:t>And offered Himself as incense</w:t>
            </w:r>
          </w:p>
          <w:p w:rsidR="00AB7D27" w:rsidRPr="00195761" w:rsidRDefault="00AB7D27" w:rsidP="00AB7D27">
            <w:pPr>
              <w:pStyle w:val="EngHangEnd"/>
              <w:rPr>
                <w:szCs w:val="22"/>
              </w:rPr>
            </w:pPr>
            <w:r>
              <w:rPr>
                <w:rFonts w:eastAsiaTheme="minorHAnsi"/>
              </w:rPr>
              <w:t>To God His Father.</w:t>
            </w:r>
            <w:commentRangeEnd w:id="380"/>
            <w:r>
              <w:rPr>
                <w:rStyle w:val="CommentReference"/>
                <w:rFonts w:eastAsiaTheme="minorHAnsi" w:cstheme="minorBidi"/>
                <w:color w:val="auto"/>
                <w:lang w:val="en-CA"/>
              </w:rPr>
              <w:commentReference w:id="380"/>
            </w: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6B31BA">
              <w:t>Ⲉ̀ⲧⲉ Ⲫϯ ⲡⲓⲗⲟⲅⲟⲥ</w:t>
            </w:r>
          </w:p>
          <w:p w:rsidR="00AB7D27" w:rsidRDefault="00AB7D27" w:rsidP="006B31BA">
            <w:pPr>
              <w:pStyle w:val="CopticVersemulti-line"/>
            </w:pPr>
            <w:r w:rsidRPr="006B31BA">
              <w:t>ⲉ̀ⲧⲁϥϭⲓⲥⲁⲣⲝ ⲛ̀ϧⲏϯ</w:t>
            </w:r>
          </w:p>
          <w:p w:rsidR="00AB7D27" w:rsidRDefault="00AB7D27" w:rsidP="006B31BA">
            <w:pPr>
              <w:pStyle w:val="CopticVersemulti-line"/>
            </w:pPr>
            <w:r w:rsidRPr="006B31BA">
              <w:t>ⲁϥⲟⲗϥ ⲉ̀ⲡ̀ϣⲱⲓ ⲛ̀ⲟⲩⲥⲑⲟⲓⲛⲟⲩϥⲓ</w:t>
            </w:r>
          </w:p>
          <w:p w:rsidR="00AB7D27" w:rsidRDefault="00AB7D27" w:rsidP="006B31BA">
            <w:pPr>
              <w:pStyle w:val="CopticVerse"/>
            </w:pPr>
            <w:r w:rsidRPr="006B31BA">
              <w:t>ϣⲁ Ⲫϯ ⲡⲉϥⲓⲱⲧ</w:t>
            </w:r>
          </w:p>
        </w:tc>
      </w:tr>
      <w:tr w:rsidR="00AB7D27" w:rsidTr="00A66FD9">
        <w:trPr>
          <w:cantSplit/>
          <w:jc w:val="center"/>
        </w:trPr>
        <w:tc>
          <w:tcPr>
            <w:tcW w:w="288" w:type="dxa"/>
          </w:tcPr>
          <w:p w:rsidR="00AB7D27" w:rsidRDefault="00AB7D27" w:rsidP="00971481"/>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End"/>
            </w:pPr>
            <w:r w:rsidRPr="007425E1">
              <w:rPr>
                <w:rFonts w:eastAsiaTheme="minorHAnsi"/>
              </w:rPr>
              <w:t>The ever-holy.</w:t>
            </w:r>
          </w:p>
        </w:tc>
        <w:tc>
          <w:tcPr>
            <w:tcW w:w="288" w:type="dxa"/>
          </w:tcPr>
          <w:p w:rsidR="00AB7D27" w:rsidRDefault="00AB7D27" w:rsidP="00971481"/>
        </w:tc>
        <w:tc>
          <w:tcPr>
            <w:tcW w:w="288" w:type="dxa"/>
          </w:tcPr>
          <w:p w:rsidR="00AB7D27" w:rsidRDefault="00AB7D27" w:rsidP="00971481"/>
        </w:tc>
        <w:tc>
          <w:tcPr>
            <w:tcW w:w="3960" w:type="dxa"/>
          </w:tcPr>
          <w:p w:rsidR="00AB7D27" w:rsidRDefault="00AB7D27" w:rsidP="006B31BA">
            <w:pPr>
              <w:pStyle w:val="CopticVersemulti-line"/>
            </w:pPr>
            <w:r w:rsidRPr="002C2599">
              <w:t>Ⲉⲑⲃⲉ ⲫⲁⲓ ⲟⲩⲟⲛ ⲛⲓⲃⲉⲛ</w:t>
            </w:r>
          </w:p>
          <w:p w:rsidR="00AB7D27" w:rsidRDefault="00AB7D27" w:rsidP="006B31BA">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6B31BA">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6B31BA">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A66FD9">
        <w:trPr>
          <w:cantSplit/>
          <w:jc w:val="center"/>
        </w:trPr>
        <w:tc>
          <w:tcPr>
            <w:tcW w:w="288" w:type="dxa"/>
          </w:tcPr>
          <w:p w:rsidR="00AB7D27" w:rsidRDefault="00AB7D27" w:rsidP="00A23F04">
            <w:pPr>
              <w:pStyle w:val="CopticCross"/>
            </w:pPr>
            <w:r w:rsidRPr="000F6316">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End"/>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971481"/>
        </w:tc>
        <w:tc>
          <w:tcPr>
            <w:tcW w:w="288" w:type="dxa"/>
          </w:tcPr>
          <w:p w:rsidR="00AB7D27" w:rsidRDefault="00AB7D27" w:rsidP="00971481">
            <w:r w:rsidRPr="000F6316">
              <w:rPr>
                <w:rFonts w:ascii="CS Avva Shenouda" w:hAnsi="CS Avva Shenouda"/>
                <w:sz w:val="24"/>
                <w:szCs w:val="24"/>
              </w:rPr>
              <w:t>¿</w:t>
            </w:r>
          </w:p>
        </w:tc>
        <w:tc>
          <w:tcPr>
            <w:tcW w:w="3960" w:type="dxa"/>
          </w:tcPr>
          <w:p w:rsidR="00AB7D27" w:rsidRDefault="00AB7D27" w:rsidP="006B31B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6B31B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6B31B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6B31B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A66FD9" w:rsidRPr="00A742AC" w:rsidRDefault="00A66FD9" w:rsidP="00A66FD9">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Therefore, in truth,</w:t>
            </w:r>
          </w:p>
          <w:p w:rsidR="00AB7D27" w:rsidRDefault="00AB7D27" w:rsidP="00AB7D27">
            <w:pPr>
              <w:pStyle w:val="EngHang"/>
              <w:rPr>
                <w:rFonts w:eastAsiaTheme="minorHAnsi"/>
              </w:rPr>
            </w:pPr>
            <w:r>
              <w:rPr>
                <w:rFonts w:eastAsiaTheme="minorHAnsi"/>
              </w:rPr>
              <w:t>I do not err</w:t>
            </w:r>
          </w:p>
          <w:p w:rsidR="00AB7D27" w:rsidRDefault="00AB7D27" w:rsidP="00AB7D27">
            <w:pPr>
              <w:pStyle w:val="EngHang"/>
              <w:rPr>
                <w:rFonts w:eastAsiaTheme="minorHAnsi"/>
              </w:rPr>
            </w:pPr>
            <w:r>
              <w:rPr>
                <w:rFonts w:eastAsiaTheme="minorHAnsi"/>
              </w:rPr>
              <w:t>Whenever I call you,</w:t>
            </w:r>
          </w:p>
          <w:p w:rsidR="00AB7D27" w:rsidRPr="001A0083" w:rsidRDefault="00AB7D27" w:rsidP="00AB7D27">
            <w:pPr>
              <w:pStyle w:val="EngHangEnd"/>
            </w:pPr>
            <w:r>
              <w:rPr>
                <w:rFonts w:eastAsiaTheme="minorHAnsi"/>
              </w:rPr>
              <w:t>The golden Censer:</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Ⲧⲟⲧⲉ ⲁ</w:t>
            </w:r>
            <w:r w:rsidRPr="005D1250">
              <w:rPr>
                <w:rFonts w:ascii="Times New Roman" w:hAnsi="Times New Roman" w:cs="Times New Roman"/>
              </w:rPr>
              <w:t>̀</w:t>
            </w:r>
            <w:r w:rsidRPr="005D1250">
              <w:t>ⲗⲏⲑⲱⲥ</w:t>
            </w:r>
          </w:p>
          <w:p w:rsidR="00AB7D27" w:rsidRDefault="00AB7D27" w:rsidP="005D1250">
            <w:pPr>
              <w:pStyle w:val="CopticVersemulti-line"/>
            </w:pPr>
            <w:r w:rsidRPr="005D1250">
              <w:t>ⲛ</w:t>
            </w:r>
            <w:r w:rsidRPr="005D1250">
              <w:rPr>
                <w:rFonts w:ascii="Times New Roman" w:hAnsi="Times New Roman" w:cs="Times New Roman"/>
              </w:rPr>
              <w:t>̀ϯϣ</w:t>
            </w:r>
            <w:r w:rsidRPr="005D1250">
              <w:t>ⲱ</w:t>
            </w:r>
            <w:r w:rsidRPr="005D1250">
              <w:rPr>
                <w:rFonts w:ascii="Times New Roman" w:hAnsi="Times New Roman" w:cs="Times New Roman"/>
              </w:rPr>
              <w:t>ϥ</w:t>
            </w:r>
            <w:r w:rsidRPr="005D1250">
              <w:t>ⲧ ⲁⲛ ⲛ</w:t>
            </w:r>
            <w:r w:rsidRPr="005D1250">
              <w:rPr>
                <w:rFonts w:ascii="Times New Roman" w:hAnsi="Times New Roman" w:cs="Times New Roman"/>
              </w:rPr>
              <w:t>̀ϩ̀</w:t>
            </w:r>
            <w:r w:rsidRPr="005D1250">
              <w:t>ⲗⲓ</w:t>
            </w:r>
          </w:p>
          <w:p w:rsidR="00AB7D27" w:rsidRDefault="00AB7D27" w:rsidP="005D1250">
            <w:pPr>
              <w:pStyle w:val="CopticVersemulti-line"/>
            </w:pPr>
            <w:r w:rsidRPr="005D1250">
              <w:t>ⲁⲓ</w:t>
            </w:r>
            <w:r w:rsidRPr="005D1250">
              <w:rPr>
                <w:rFonts w:ascii="Times New Roman" w:hAnsi="Times New Roman" w:cs="Times New Roman"/>
              </w:rPr>
              <w:t>ϣ</w:t>
            </w:r>
            <w:r w:rsidRPr="005D1250">
              <w:t>ⲁⲛⲙⲟⲩ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w:t>
            </w:r>
          </w:p>
          <w:p w:rsidR="00AB7D27" w:rsidRDefault="00AB7D27" w:rsidP="005D1250">
            <w:pPr>
              <w:pStyle w:val="CopticVerse"/>
            </w:pPr>
            <w:r w:rsidRPr="005D1250">
              <w:rPr>
                <w:rFonts w:ascii="Times New Roman" w:hAnsi="Times New Roman" w:cs="Times New Roman"/>
              </w:rPr>
              <w:t>ϫ</w:t>
            </w:r>
            <w:r w:rsidRPr="005D1250">
              <w:t xml:space="preserve">ⲉ </w:t>
            </w:r>
            <w:r w:rsidRPr="005D1250">
              <w:rPr>
                <w:rFonts w:ascii="Times New Roman" w:hAnsi="Times New Roman" w:cs="Times New Roman"/>
              </w:rPr>
              <w:t>ϯϣ</w:t>
            </w:r>
            <w:r w:rsidRPr="005D1250">
              <w:t>ⲟⲩⲣⲏ ⲛ</w:t>
            </w:r>
            <w:r w:rsidRPr="005D1250">
              <w:rPr>
                <w:rFonts w:ascii="Times New Roman" w:hAnsi="Times New Roman" w:cs="Times New Roman"/>
              </w:rPr>
              <w:t>̀</w:t>
            </w:r>
            <w:r w:rsidRPr="005D1250">
              <w:t>ⲛⲟⲩⲃ</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For therein</w:t>
            </w:r>
          </w:p>
          <w:p w:rsidR="00AB7D27" w:rsidRDefault="00AB7D27" w:rsidP="00AB7D27">
            <w:pPr>
              <w:pStyle w:val="EngHang"/>
              <w:rPr>
                <w:rFonts w:eastAsiaTheme="minorHAnsi"/>
              </w:rPr>
            </w:pPr>
            <w:r>
              <w:rPr>
                <w:rFonts w:eastAsiaTheme="minorHAnsi"/>
              </w:rPr>
              <w:t>Is offered</w:t>
            </w:r>
          </w:p>
          <w:p w:rsidR="00AB7D27" w:rsidRDefault="00AB7D27" w:rsidP="00AB7D27">
            <w:pPr>
              <w:pStyle w:val="EngHang"/>
              <w:rPr>
                <w:rFonts w:eastAsiaTheme="minorHAnsi"/>
              </w:rPr>
            </w:pPr>
            <w:r>
              <w:rPr>
                <w:rFonts w:eastAsiaTheme="minorHAnsi"/>
              </w:rPr>
              <w:t>The select incense,</w:t>
            </w:r>
          </w:p>
          <w:p w:rsidR="00AB7D27" w:rsidRPr="001A0083" w:rsidRDefault="00AB7D27" w:rsidP="00AB7D27">
            <w:pPr>
              <w:pStyle w:val="EngHangEnd"/>
            </w:pPr>
            <w:r>
              <w:rPr>
                <w:rFonts w:eastAsiaTheme="minorHAnsi"/>
              </w:rPr>
              <w:t>Before the Holiest:</w:t>
            </w:r>
          </w:p>
        </w:tc>
        <w:tc>
          <w:tcPr>
            <w:tcW w:w="288" w:type="dxa"/>
          </w:tcPr>
          <w:p w:rsidR="00AB7D27" w:rsidRDefault="00AB7D27" w:rsidP="00A23F04">
            <w:pPr>
              <w:pStyle w:val="CopticCross"/>
            </w:pPr>
            <w:r w:rsidRPr="000F6316">
              <w:t>¿</w:t>
            </w:r>
          </w:p>
        </w:tc>
        <w:tc>
          <w:tcPr>
            <w:tcW w:w="288" w:type="dxa"/>
          </w:tcPr>
          <w:p w:rsidR="00AB7D27" w:rsidRDefault="00AB7D27" w:rsidP="00A66FD9"/>
        </w:tc>
        <w:tc>
          <w:tcPr>
            <w:tcW w:w="3960" w:type="dxa"/>
          </w:tcPr>
          <w:p w:rsidR="00AB7D27" w:rsidRDefault="00AB7D27" w:rsidP="005D1250">
            <w:pPr>
              <w:pStyle w:val="CopticVersemulti-line"/>
            </w:pPr>
            <w:r w:rsidRPr="005D1250">
              <w:t>Ⲑⲏ ⲙⲉⲛ ⲉ̀ⲧⲉ ⲙ̀ⲙⲁⲩ</w:t>
            </w:r>
          </w:p>
          <w:p w:rsidR="00AB7D27" w:rsidRDefault="00AB7D27" w:rsidP="005D1250">
            <w:pPr>
              <w:pStyle w:val="CopticVersemulti-line"/>
            </w:pPr>
            <w:r w:rsidRPr="005D1250">
              <w:t>ϣⲁⲩⲧⲁⲗⲟ ⲉ̀ⲡ̀ϣⲱⲓ ⲛ̀ϧⲏⲧⲥ</w:t>
            </w:r>
          </w:p>
          <w:p w:rsidR="00AB7D27" w:rsidRDefault="00AB7D27" w:rsidP="005D1250">
            <w:pPr>
              <w:pStyle w:val="CopticVersemulti-line"/>
            </w:pPr>
            <w:r w:rsidRPr="005D1250">
              <w:t>ⲙ̀ⲡⲓⲥ̀ⲑⲟⲓⲛⲟⲩϥⲓ ⲉⲧⲥⲱⲧⲡ</w:t>
            </w:r>
          </w:p>
          <w:p w:rsidR="00AB7D27" w:rsidRDefault="00AB7D27" w:rsidP="005D1250">
            <w:pPr>
              <w:pStyle w:val="CopticVerse"/>
            </w:pPr>
            <w:r w:rsidRPr="005D1250">
              <w:t>ⲙ̀ⲡⲉⲙ̀ⲑⲟ ⲛ̀ⲛⲏⲉ̅ⲑ̅ⲩ</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Where God takes away</w:t>
            </w:r>
          </w:p>
          <w:p w:rsidR="00AB7D27" w:rsidRDefault="00AB7D27" w:rsidP="00AB7D27">
            <w:pPr>
              <w:pStyle w:val="EngHang"/>
              <w:rPr>
                <w:rFonts w:eastAsiaTheme="minorHAnsi"/>
              </w:rPr>
            </w:pPr>
            <w:r>
              <w:rPr>
                <w:rFonts w:eastAsiaTheme="minorHAnsi"/>
              </w:rPr>
              <w:t>The sins of the people,</w:t>
            </w:r>
          </w:p>
          <w:p w:rsidR="00AB7D27" w:rsidRDefault="00AB7D27" w:rsidP="00AB7D27">
            <w:pPr>
              <w:pStyle w:val="EngHang"/>
              <w:rPr>
                <w:rFonts w:eastAsiaTheme="minorHAnsi"/>
              </w:rPr>
            </w:pPr>
            <w:r>
              <w:rPr>
                <w:rFonts w:eastAsiaTheme="minorHAnsi"/>
              </w:rPr>
              <w:t>Through the burnt offerings</w:t>
            </w:r>
          </w:p>
          <w:p w:rsidR="00AB7D27" w:rsidRPr="00195761" w:rsidRDefault="00AB7D27" w:rsidP="00AB7D27">
            <w:pPr>
              <w:pStyle w:val="EngHangEnd"/>
              <w:rPr>
                <w:szCs w:val="22"/>
              </w:rPr>
            </w:pPr>
            <w:r>
              <w:rPr>
                <w:rFonts w:eastAsiaTheme="minorHAnsi"/>
              </w:rPr>
              <w:t>And the aroma of incense.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Ϣⲁⲣⲉ Ⲫϯ ⲱ̀ⲗⲓ ⲙ̀ⲙⲁⲩ</w:t>
            </w:r>
          </w:p>
          <w:p w:rsidR="00AB7D27" w:rsidRDefault="00AB7D27" w:rsidP="005D1250">
            <w:pPr>
              <w:pStyle w:val="CopticVersemulti-line"/>
            </w:pPr>
            <w:r w:rsidRPr="005D1250">
              <w:t>ⲛ̀ⲛⲓⲛⲟⲃⲓ ⲛ̀ⲧⲉ ⲡⲓⲗⲁⲟⲥ</w:t>
            </w:r>
          </w:p>
          <w:p w:rsidR="00AB7D27" w:rsidRDefault="00AB7D27" w:rsidP="005D1250">
            <w:pPr>
              <w:pStyle w:val="CopticVersemulti-line"/>
            </w:pPr>
            <w:r w:rsidRPr="005D1250">
              <w:t>ⲉ̀ⲃⲟⲗϩⲓⲧⲉⲛ ⲡⲓϭ̀ⲗⲓⲗ</w:t>
            </w:r>
          </w:p>
          <w:p w:rsidR="00AB7D27" w:rsidRDefault="00AB7D27" w:rsidP="005D1250">
            <w:pPr>
              <w:pStyle w:val="CopticVerse"/>
            </w:pPr>
            <w:r w:rsidRPr="005D1250">
              <w:t>ⲛⲉⲙ ⲡⲓⲥ̀ⲑⲟⲓ ⲛ̀ⲧⲉ ⲡⲓⲥ̀ⲑⲟⲓⲛⲟⲩϥⲓ</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rPr>
                <w:rFonts w:eastAsiaTheme="minorHAnsi"/>
              </w:rPr>
            </w:pPr>
            <w:r>
              <w:rPr>
                <w:rFonts w:eastAsiaTheme="minorHAnsi"/>
              </w:rPr>
              <w:t>You too, O Mary,</w:t>
            </w:r>
          </w:p>
          <w:p w:rsidR="00AB7D27" w:rsidRDefault="00AB7D27" w:rsidP="00AB7D27">
            <w:pPr>
              <w:pStyle w:val="EngHang"/>
              <w:rPr>
                <w:rFonts w:eastAsiaTheme="minorHAnsi"/>
              </w:rPr>
            </w:pPr>
            <w:r>
              <w:rPr>
                <w:rFonts w:eastAsiaTheme="minorHAnsi"/>
              </w:rPr>
              <w:t>Carried in your womb,</w:t>
            </w:r>
          </w:p>
          <w:p w:rsidR="00AB7D27" w:rsidRDefault="00AB7D27" w:rsidP="00AB7D27">
            <w:pPr>
              <w:pStyle w:val="EngHang"/>
              <w:rPr>
                <w:rFonts w:eastAsiaTheme="minorHAnsi"/>
              </w:rPr>
            </w:pPr>
            <w:r>
              <w:rPr>
                <w:rFonts w:eastAsiaTheme="minorHAnsi"/>
              </w:rPr>
              <w:t>The Invisible Logos</w:t>
            </w:r>
          </w:p>
          <w:p w:rsidR="00AB7D27" w:rsidRDefault="00AB7D27" w:rsidP="00AB7D27">
            <w:pPr>
              <w:pStyle w:val="EngHangEnd"/>
            </w:pPr>
            <w:r>
              <w:rPr>
                <w:rFonts w:eastAsiaTheme="minorHAnsi"/>
              </w:rPr>
              <w:t>Of the Father:</w:t>
            </w:r>
          </w:p>
        </w:tc>
        <w:tc>
          <w:tcPr>
            <w:tcW w:w="288" w:type="dxa"/>
          </w:tcPr>
          <w:p w:rsidR="00AB7D27" w:rsidRPr="00E532CC"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5D1250">
              <w:t>Ⲛ̀ⲑⲟ ϩⲱⲓ Ⲙⲁⲣⲓⲁ</w:t>
            </w:r>
          </w:p>
          <w:p w:rsidR="00AB7D27" w:rsidRDefault="00AB7D27" w:rsidP="005D1250">
            <w:pPr>
              <w:pStyle w:val="CopticVersemulti-line"/>
            </w:pPr>
            <w:r w:rsidRPr="005D1250">
              <w:t>ⲁ̀ⲣⲉϥⲁⲓ ϧⲉⲛ ⲧⲉⲛⲉϫⲓ</w:t>
            </w:r>
          </w:p>
          <w:p w:rsidR="00AB7D27" w:rsidRDefault="00AB7D27" w:rsidP="005D1250">
            <w:pPr>
              <w:pStyle w:val="CopticVersemulti-line"/>
            </w:pPr>
            <w:r w:rsidRPr="005D1250">
              <w:t>ⲙ̀ⲡⲓⲁⲧϣ̀ⲛⲁⲩ ⲉ̀ⲣⲟϥ</w:t>
            </w:r>
          </w:p>
          <w:p w:rsidR="00AB7D27" w:rsidRDefault="00AB7D27" w:rsidP="005D1250">
            <w:pPr>
              <w:pStyle w:val="CopticVerse"/>
            </w:pPr>
            <w:r w:rsidRPr="005D1250">
              <w:t>ⲛ̀ⲗⲟⲅⲟⲥ ⲛ̀ⲧⲉ Ⲫ̀ⲓⲱⲧ</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rPr>
                <w:rFonts w:eastAsiaTheme="minorHAnsi"/>
              </w:rPr>
            </w:pPr>
            <w:r>
              <w:rPr>
                <w:rFonts w:eastAsiaTheme="minorHAnsi"/>
              </w:rPr>
              <w:t>He who offered Himself</w:t>
            </w:r>
          </w:p>
          <w:p w:rsidR="00AB7D27" w:rsidRDefault="00AB7D27" w:rsidP="00AB7D27">
            <w:pPr>
              <w:pStyle w:val="EngHang"/>
              <w:rPr>
                <w:rFonts w:eastAsiaTheme="minorHAnsi"/>
              </w:rPr>
            </w:pPr>
            <w:r>
              <w:rPr>
                <w:rFonts w:eastAsiaTheme="minorHAnsi"/>
              </w:rPr>
              <w:t>As an acceptable sacrifice,</w:t>
            </w:r>
          </w:p>
          <w:p w:rsidR="00AB7D27" w:rsidRDefault="00AB7D27" w:rsidP="00AB7D27">
            <w:pPr>
              <w:pStyle w:val="EngHang"/>
              <w:rPr>
                <w:rFonts w:eastAsiaTheme="minorHAnsi"/>
              </w:rPr>
            </w:pPr>
            <w:commentRangeStart w:id="381"/>
            <w:r>
              <w:rPr>
                <w:rFonts w:eastAsiaTheme="minorHAnsi"/>
              </w:rPr>
              <w:t xml:space="preserve">Upon </w:t>
            </w:r>
            <w:commentRangeEnd w:id="381"/>
            <w:r>
              <w:rPr>
                <w:rStyle w:val="CommentReference"/>
                <w:rFonts w:eastAsiaTheme="minorHAnsi" w:cstheme="minorBidi"/>
                <w:color w:val="auto"/>
                <w:lang w:val="en-CA"/>
              </w:rPr>
              <w:commentReference w:id="381"/>
            </w:r>
            <w:r>
              <w:rPr>
                <w:rFonts w:eastAsiaTheme="minorHAnsi"/>
              </w:rPr>
              <w:t>the Cross,</w:t>
            </w:r>
          </w:p>
          <w:p w:rsidR="00AB7D27" w:rsidRDefault="00AB7D27" w:rsidP="00AB7D27">
            <w:pPr>
              <w:pStyle w:val="EngHangEnd"/>
            </w:pPr>
            <w:r>
              <w:rPr>
                <w:rFonts w:eastAsiaTheme="minorHAnsi"/>
              </w:rPr>
              <w:t>For the salvation of our race.</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5D1250">
              <w:t>Ⲫⲁⲓ ⲉ̀ⲧⲁϥⲉⲛϥ ⲉ̀ⲡ̀ϣⲱⲓ</w:t>
            </w:r>
          </w:p>
          <w:p w:rsidR="00AB7D27" w:rsidRDefault="00AB7D27" w:rsidP="005D1250">
            <w:pPr>
              <w:pStyle w:val="CopticVersemulti-line"/>
            </w:pPr>
            <w:r w:rsidRPr="005D1250">
              <w:t>ⲛ̀ⲟⲩⲑⲩⲥⲓⲁ̀ ⲉⲥϣⲏⲡ</w:t>
            </w:r>
          </w:p>
          <w:p w:rsidR="00AB7D27" w:rsidRDefault="00AB7D27" w:rsidP="005D1250">
            <w:pPr>
              <w:pStyle w:val="CopticVersemulti-line"/>
            </w:pPr>
            <w:r w:rsidRPr="005D1250">
              <w:t>ϩⲓϫⲉⲛ ⲡⲓ̀ⲥⲧⲁⲩⲣⲟⲥ</w:t>
            </w:r>
          </w:p>
          <w:p w:rsidR="00AB7D27" w:rsidRDefault="00AB7D27" w:rsidP="005D1250">
            <w:pPr>
              <w:pStyle w:val="CopticVersemulti-line"/>
            </w:pPr>
            <w:r w:rsidRPr="005D1250">
              <w:t>ϧⲁ ⲡ̀ⲟⲩϫⲁⲓ ⲙ̀ⲡⲉⲛⲅⲉⲛⲟⲥ</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Therefore we</w:t>
            </w:r>
          </w:p>
          <w:p w:rsidR="00AB7D27" w:rsidRDefault="00AB7D27" w:rsidP="00AB7D27">
            <w:pPr>
              <w:pStyle w:val="EngHang"/>
            </w:pPr>
            <w:commentRangeStart w:id="382"/>
            <w:r>
              <w:t xml:space="preserve">Magnify </w:t>
            </w:r>
            <w:commentRangeEnd w:id="382"/>
            <w:r>
              <w:rPr>
                <w:rStyle w:val="CommentReference"/>
                <w:rFonts w:eastAsiaTheme="minorHAnsi" w:cstheme="minorBidi"/>
                <w:color w:val="auto"/>
                <w:lang w:val="en-CA"/>
              </w:rPr>
              <w:commentReference w:id="382"/>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E532CC">
        <w:trPr>
          <w:cantSplit/>
          <w:jc w:val="center"/>
        </w:trPr>
        <w:tc>
          <w:tcPr>
            <w:tcW w:w="288" w:type="dxa"/>
          </w:tcPr>
          <w:p w:rsidR="00AB7D27" w:rsidRDefault="00AB7D27" w:rsidP="00925626">
            <w:pPr>
              <w:pStyle w:val="CopticCross"/>
            </w:pP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A66FD9"/>
        </w:tc>
        <w:tc>
          <w:tcPr>
            <w:tcW w:w="288" w:type="dxa"/>
          </w:tcPr>
          <w:p w:rsidR="00AB7D27" w:rsidRDefault="00AB7D27" w:rsidP="00A66FD9"/>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E532CC">
        <w:trPr>
          <w:cantSplit/>
          <w:jc w:val="center"/>
        </w:trPr>
        <w:tc>
          <w:tcPr>
            <w:tcW w:w="288" w:type="dxa"/>
          </w:tcPr>
          <w:p w:rsidR="00AB7D27" w:rsidRDefault="00AB7D27" w:rsidP="00925626">
            <w:pPr>
              <w:pStyle w:val="CopticCross"/>
            </w:pPr>
            <w:r w:rsidRPr="000F6316">
              <w:rPr>
                <w:szCs w:val="24"/>
              </w:rPr>
              <w:t>¿</w:t>
            </w:r>
          </w:p>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83"/>
            <w:r>
              <w:t xml:space="preserve">obtain </w:t>
            </w:r>
            <w:commentRangeEnd w:id="383"/>
            <w:r>
              <w:rPr>
                <w:rStyle w:val="CommentReference"/>
                <w:rFonts w:eastAsiaTheme="minorHAnsi" w:cstheme="minorBidi"/>
                <w:color w:val="auto"/>
                <w:lang w:val="en-CA"/>
              </w:rPr>
              <w:commentReference w:id="383"/>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A66FD9">
            <w:r w:rsidRPr="000F6316">
              <w:rPr>
                <w:rFonts w:ascii="CS Avva Shenouda" w:hAnsi="CS Avva Shenouda"/>
                <w:sz w:val="24"/>
                <w:szCs w:val="24"/>
              </w:rPr>
              <w:t>¿</w:t>
            </w:r>
          </w:p>
        </w:tc>
        <w:tc>
          <w:tcPr>
            <w:tcW w:w="288" w:type="dxa"/>
          </w:tcPr>
          <w:p w:rsidR="00AB7D27" w:rsidRDefault="00AB7D27" w:rsidP="00A66FD9"/>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971481" w:rsidRDefault="00E532CC" w:rsidP="00AB7D27">
      <w:pPr>
        <w:pStyle w:val="Heading6"/>
      </w:pPr>
      <w:bookmarkStart w:id="384" w:name="_Toc298445771"/>
      <w:bookmarkStart w:id="385" w:name="_Toc298681256"/>
      <w:bookmarkStart w:id="386" w:name="_Toc298447496"/>
      <w:bookmarkStart w:id="387" w:name="_Ref299211949"/>
      <w:r>
        <w:t>The Gospel According the St. Luke</w:t>
      </w:r>
      <w:bookmarkEnd w:id="384"/>
      <w:bookmarkEnd w:id="385"/>
      <w:bookmarkEnd w:id="386"/>
      <w:bookmarkEnd w:id="3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E532CC" w:rsidTr="00E532CC">
        <w:tc>
          <w:tcPr>
            <w:tcW w:w="4536" w:type="dxa"/>
          </w:tcPr>
          <w:p w:rsidR="00E532CC" w:rsidRDefault="00AB7D27" w:rsidP="005D1250">
            <w:pPr>
              <w:pStyle w:val="EngIndEnd"/>
              <w:jc w:val="both"/>
            </w:pPr>
            <w:r>
              <w:t xml:space="preserve">Now, O my Master, You will let Your servant depart in peace, according to Your word: for my </w:t>
            </w:r>
            <w:r>
              <w:lastRenderedPageBreak/>
              <w:t xml:space="preserve">eyes have seen Your salvation, which You have prepared before the face of all peoples; a light of revelation to the nations, and the glory of Your people Israel. </w:t>
            </w:r>
            <w:r w:rsidRPr="00E532CC">
              <w:rPr>
                <w:i/>
              </w:rPr>
              <w:t>Glory be to God forever.</w:t>
            </w:r>
          </w:p>
        </w:tc>
        <w:tc>
          <w:tcPr>
            <w:tcW w:w="4536" w:type="dxa"/>
          </w:tcPr>
          <w:p w:rsidR="00E532CC" w:rsidRDefault="00E532CC" w:rsidP="00E532CC"/>
        </w:tc>
      </w:tr>
    </w:tbl>
    <w:p w:rsidR="00E532CC" w:rsidRDefault="00E532CC" w:rsidP="00AB7D27">
      <w:pPr>
        <w:pStyle w:val="Heading6"/>
      </w:pPr>
      <w:bookmarkStart w:id="388" w:name="_Toc298445772"/>
      <w:bookmarkStart w:id="389" w:name="_Toc298681257"/>
      <w:bookmarkStart w:id="390" w:name="_Toc298447497"/>
      <w:r>
        <w:lastRenderedPageBreak/>
        <w:t xml:space="preserve">Part </w:t>
      </w:r>
      <w:bookmarkEnd w:id="388"/>
      <w:bookmarkEnd w:id="389"/>
      <w:bookmarkEnd w:id="390"/>
      <w:r w:rsidR="00AB7D27">
        <w:t>Seven (Modern)</w:t>
      </w:r>
      <w:r w:rsidR="005D1250">
        <w:t xml:space="preserve"> (</w:t>
      </w:r>
      <w:r w:rsidR="005D1250" w:rsidRPr="005D1250">
        <w:rPr>
          <w:rFonts w:ascii="FreeSerifAvvaShenouda" w:hAnsi="FreeSerifAvvaShenouda" w:cs="FreeSerifAvvaShenouda"/>
        </w:rPr>
        <w:t>ⲍ̅</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Hail to you Mary,</w:t>
            </w:r>
          </w:p>
          <w:p w:rsidR="00AB7D27" w:rsidRDefault="00AB7D27" w:rsidP="00AB7D27">
            <w:pPr>
              <w:pStyle w:val="EngHang"/>
              <w:rPr>
                <w:rFonts w:eastAsiaTheme="minorHAnsi"/>
              </w:rPr>
            </w:pPr>
            <w:r>
              <w:rPr>
                <w:rFonts w:eastAsiaTheme="minorHAnsi"/>
              </w:rPr>
              <w:t>The beautiful dove,</w:t>
            </w:r>
          </w:p>
          <w:p w:rsidR="00AB7D27" w:rsidRDefault="00AB7D27" w:rsidP="00AB7D27">
            <w:pPr>
              <w:pStyle w:val="EngHang"/>
              <w:rPr>
                <w:rFonts w:eastAsiaTheme="minorHAnsi"/>
              </w:rPr>
            </w:pPr>
            <w:r>
              <w:rPr>
                <w:rFonts w:eastAsiaTheme="minorHAnsi"/>
              </w:rPr>
              <w:t>Who, for us, gave birth to</w:t>
            </w:r>
          </w:p>
          <w:p w:rsidR="00AB7D27" w:rsidRDefault="00AB7D27" w:rsidP="00AB7D27">
            <w:pPr>
              <w:pStyle w:val="EngHangEnd"/>
            </w:pPr>
            <w:r>
              <w:rPr>
                <w:rFonts w:eastAsiaTheme="minorHAnsi"/>
              </w:rPr>
              <w:t>God the Logos.</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Ⲭⲉⲣⲉ ⲛⲉ Ⲙⲁⲣⲓⲁ</w:t>
            </w:r>
          </w:p>
          <w:p w:rsidR="00AB7D27" w:rsidRDefault="00AB7D27" w:rsidP="005D1250">
            <w:pPr>
              <w:pStyle w:val="CopticVersemulti-line"/>
            </w:pPr>
            <w:r w:rsidRPr="005D1250">
              <w:rPr>
                <w:rFonts w:ascii="Times New Roman" w:hAnsi="Times New Roman" w:cs="Times New Roman"/>
              </w:rPr>
              <w:t>ϯϭ</w:t>
            </w:r>
            <w:r w:rsidRPr="005D1250">
              <w:t>ⲣ</w:t>
            </w:r>
            <w:r w:rsidRPr="005D1250">
              <w:rPr>
                <w:rFonts w:ascii="Times New Roman" w:hAnsi="Times New Roman" w:cs="Times New Roman"/>
              </w:rPr>
              <w:t>̀</w:t>
            </w:r>
            <w:r w:rsidRPr="005D1250">
              <w:t>ⲟⲙⲡⲓ ⲉⲑⲛⲉⲥⲱⲥ</w:t>
            </w:r>
          </w:p>
          <w:p w:rsidR="00AB7D27" w:rsidRDefault="00AB7D27" w:rsidP="005D1250">
            <w:pPr>
              <w:pStyle w:val="CopticVersemulti-line"/>
            </w:pPr>
            <w:r w:rsidRPr="005D1250">
              <w:t>ⲑⲏⲉⲧⲁⲥⲙⲓⲥⲓ ⲛⲁⲛ</w:t>
            </w:r>
          </w:p>
          <w:p w:rsidR="00AB7D27" w:rsidRDefault="00AB7D27" w:rsidP="005D1250">
            <w:pPr>
              <w:pStyle w:val="CopticVerse"/>
            </w:pPr>
            <w:r w:rsidRPr="005D1250">
              <w:t>ⲙ</w:t>
            </w:r>
            <w:r w:rsidRPr="005D1250">
              <w:rPr>
                <w:rFonts w:ascii="Times New Roman" w:hAnsi="Times New Roman" w:cs="Times New Roman"/>
              </w:rPr>
              <w:t>̀</w:t>
            </w:r>
            <w:r w:rsidRPr="005D1250">
              <w:t>Ⲫ</w:t>
            </w:r>
            <w:r w:rsidRPr="005D1250">
              <w:rPr>
                <w:rFonts w:ascii="Times New Roman" w:hAnsi="Times New Roman" w:cs="Times New Roman"/>
              </w:rPr>
              <w:t>ϯ</w:t>
            </w:r>
            <w:r w:rsidRPr="005D1250">
              <w:t xml:space="preserve"> ⲡⲓⲗⲟⲅⲟⲥ</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are the,</w:t>
            </w:r>
          </w:p>
          <w:p w:rsidR="00AB7D27" w:rsidRDefault="00AB7D27" w:rsidP="00AB7D27">
            <w:pPr>
              <w:pStyle w:val="EngHang"/>
              <w:rPr>
                <w:rFonts w:eastAsiaTheme="minorHAnsi"/>
              </w:rPr>
            </w:pPr>
            <w:r>
              <w:rPr>
                <w:rFonts w:eastAsiaTheme="minorHAnsi"/>
              </w:rPr>
              <w:t>Fragrant flower,</w:t>
            </w:r>
          </w:p>
          <w:p w:rsidR="00AB7D27" w:rsidRDefault="00AB7D27" w:rsidP="00AB7D27">
            <w:pPr>
              <w:pStyle w:val="EngHang"/>
              <w:rPr>
                <w:rFonts w:eastAsiaTheme="minorHAnsi"/>
              </w:rPr>
            </w:pPr>
            <w:r>
              <w:rPr>
                <w:rFonts w:eastAsiaTheme="minorHAnsi"/>
              </w:rPr>
              <w:t>That blossomed from</w:t>
            </w:r>
          </w:p>
          <w:p w:rsidR="00AB7D27" w:rsidRDefault="00AB7D27" w:rsidP="00AB7D27">
            <w:pPr>
              <w:pStyle w:val="EngHangEnd"/>
            </w:pPr>
            <w:r>
              <w:rPr>
                <w:rFonts w:eastAsiaTheme="minorHAnsi"/>
              </w:rPr>
              <w:t>The root of Jesse.</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Ⲛ̀ⲑⲟ ⲧⲉ ϯϩ̀ⲣⲏⲣⲓ</w:t>
            </w:r>
          </w:p>
          <w:p w:rsidR="00AB7D27" w:rsidRDefault="00AB7D27" w:rsidP="005D1250">
            <w:pPr>
              <w:pStyle w:val="CopticVersemulti-line"/>
            </w:pPr>
            <w:r w:rsidRPr="005D1250">
              <w:t>ⲛ̀ⲧⲉ ⲡⲓⲥ̀ⲑⲟⲓⲛⲟⲩϥⲓ</w:t>
            </w:r>
          </w:p>
          <w:p w:rsidR="00AB7D27" w:rsidRDefault="00AB7D27" w:rsidP="005D1250">
            <w:pPr>
              <w:pStyle w:val="CopticVersemulti-line"/>
            </w:pPr>
            <w:r w:rsidRPr="005D1250">
              <w:t>ⲑⲏⲉⲧⲁⲥⲫⲓⲣⲓ ⲉ̀ⲃⲟⲗ</w:t>
            </w:r>
          </w:p>
          <w:p w:rsidR="00AB7D27" w:rsidRDefault="00AB7D27" w:rsidP="005D1250">
            <w:pPr>
              <w:pStyle w:val="CopticVerse"/>
            </w:pPr>
            <w:r w:rsidRPr="005D1250">
              <w:t>ϧⲉⲛ ⲑ̀ⲛⲟⲩⲛⲓ ⲛ̀Ⲓⲉⲥⲥⲉ</w:t>
            </w:r>
          </w:p>
        </w:tc>
      </w:tr>
      <w:tr w:rsidR="00AB7D27" w:rsidTr="00F60C8A">
        <w:trPr>
          <w:cantSplit/>
          <w:jc w:val="center"/>
        </w:trPr>
        <w:tc>
          <w:tcPr>
            <w:tcW w:w="288" w:type="dxa"/>
          </w:tcPr>
          <w:p w:rsidR="00AB7D27" w:rsidRDefault="00AB7D27" w:rsidP="00E532CC"/>
        </w:tc>
        <w:tc>
          <w:tcPr>
            <w:tcW w:w="3960" w:type="dxa"/>
          </w:tcPr>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Which blossomed without</w:t>
            </w:r>
          </w:p>
          <w:p w:rsidR="00AB7D27" w:rsidRDefault="00AB7D27" w:rsidP="00AB7D27">
            <w:pPr>
              <w:pStyle w:val="EngHang"/>
              <w:rPr>
                <w:rFonts w:eastAsiaTheme="minorHAnsi"/>
              </w:rPr>
            </w:pPr>
            <w:r>
              <w:rPr>
                <w:rFonts w:eastAsiaTheme="minorHAnsi"/>
              </w:rPr>
              <w:t>Planting or watering,</w:t>
            </w:r>
          </w:p>
          <w:p w:rsidR="00AB7D27" w:rsidRDefault="00AB7D27" w:rsidP="00AB7D27">
            <w:pPr>
              <w:pStyle w:val="EngHangEnd"/>
            </w:pPr>
            <w:r>
              <w:rPr>
                <w:rFonts w:eastAsiaTheme="minorHAnsi"/>
              </w:rPr>
              <w:t>Is a type of you.</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5D1250">
              <w:t>Ⲡⲓϣ̀ⲃⲱⲧ ⲛ̀ⲧⲉ Ⲁⲁⲣⲟⲛ</w:t>
            </w:r>
          </w:p>
          <w:p w:rsidR="00AB7D27" w:rsidRDefault="00AB7D27" w:rsidP="005D1250">
            <w:pPr>
              <w:pStyle w:val="CopticVersemulti-line"/>
            </w:pPr>
            <w:r w:rsidRPr="005D1250">
              <w:t>ⲉ̀ⲧⲁϥⲫⲓⲣⲓ ⲉⲃⲟⲗ</w:t>
            </w:r>
          </w:p>
          <w:p w:rsidR="00AB7D27" w:rsidRDefault="00AB7D27" w:rsidP="005D1250">
            <w:pPr>
              <w:pStyle w:val="CopticVersemulti-line"/>
            </w:pPr>
            <w:r w:rsidRPr="005D1250">
              <w:t>ⲭⲱⲣⲓⲥ ϭⲟ ⲛⲉⲙ ⲧ̀ⲥⲟ</w:t>
            </w:r>
          </w:p>
          <w:p w:rsidR="00AB7D27" w:rsidRDefault="00AB7D27" w:rsidP="005D1250">
            <w:pPr>
              <w:pStyle w:val="CopticVerse"/>
            </w:pPr>
            <w:r w:rsidRPr="005D1250">
              <w:t>ϥ̀ⲟⲓ ⲛ̀ⲧⲩⲡⲟⲥ ⲛⲉ</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You gave birth to Christ,</w:t>
            </w:r>
          </w:p>
          <w:p w:rsidR="00AB7D27" w:rsidRDefault="00AB7D27" w:rsidP="00AB7D27">
            <w:pPr>
              <w:pStyle w:val="EngHang"/>
              <w:rPr>
                <w:rFonts w:eastAsiaTheme="minorHAnsi"/>
              </w:rPr>
            </w:pPr>
            <w:r>
              <w:rPr>
                <w:rFonts w:eastAsiaTheme="minorHAnsi"/>
              </w:rPr>
              <w:t xml:space="preserve">Our God in </w:t>
            </w:r>
            <w:commentRangeStart w:id="391"/>
            <w:r>
              <w:rPr>
                <w:rFonts w:eastAsiaTheme="minorHAnsi"/>
              </w:rPr>
              <w:t>truth</w:t>
            </w:r>
            <w:commentRangeEnd w:id="391"/>
            <w:r>
              <w:rPr>
                <w:rStyle w:val="CommentReference"/>
                <w:rFonts w:eastAsiaTheme="minorHAnsi" w:cstheme="minorBidi"/>
                <w:color w:val="auto"/>
                <w:lang w:val="en-CA"/>
              </w:rPr>
              <w:commentReference w:id="391"/>
            </w:r>
            <w:r>
              <w:rPr>
                <w:rFonts w:eastAsiaTheme="minorHAnsi"/>
              </w:rPr>
              <w:t>,</w:t>
            </w:r>
          </w:p>
          <w:p w:rsidR="00AB7D27" w:rsidRDefault="00AB7D27" w:rsidP="00AB7D27">
            <w:pPr>
              <w:pStyle w:val="EngHang"/>
              <w:rPr>
                <w:rFonts w:eastAsiaTheme="minorHAnsi"/>
              </w:rPr>
            </w:pPr>
            <w:r>
              <w:rPr>
                <w:rFonts w:eastAsiaTheme="minorHAnsi"/>
              </w:rPr>
              <w:t>Without the seed of man,</w:t>
            </w:r>
          </w:p>
          <w:p w:rsidR="00AB7D27" w:rsidRDefault="00AB7D27" w:rsidP="00AB7D27">
            <w:pPr>
              <w:pStyle w:val="EngHangEnd"/>
            </w:pPr>
            <w:r>
              <w:rPr>
                <w:rFonts w:eastAsiaTheme="minorHAnsi"/>
              </w:rPr>
              <w:t xml:space="preserve">While being </w:t>
            </w:r>
            <w:commentRangeStart w:id="392"/>
            <w:r>
              <w:rPr>
                <w:rFonts w:eastAsiaTheme="minorHAnsi"/>
              </w:rPr>
              <w:t xml:space="preserve">a </w:t>
            </w:r>
            <w:commentRangeEnd w:id="392"/>
            <w:r>
              <w:rPr>
                <w:rStyle w:val="CommentReference"/>
                <w:rFonts w:eastAsiaTheme="minorHAnsi" w:cstheme="minorBidi"/>
                <w:color w:val="auto"/>
                <w:lang w:val="en-CA"/>
              </w:rPr>
              <w:commentReference w:id="392"/>
            </w:r>
            <w:r>
              <w:rPr>
                <w:rFonts w:eastAsiaTheme="minorHAnsi"/>
              </w:rPr>
              <w:t>virgin.</w:t>
            </w: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Ⲱ̀ ⲑⲏⲉ̀ⲧⲁⲥⲙⲉⲥ Ⲡⲭ̅ⲥ</w:t>
            </w:r>
          </w:p>
          <w:p w:rsidR="00AB7D27" w:rsidRDefault="00AB7D27" w:rsidP="005D1250">
            <w:pPr>
              <w:pStyle w:val="CopticVersemulti-line"/>
            </w:pPr>
            <w:r w:rsidRPr="005D1250">
              <w:t>Ⲡⲉⲛⲛⲟⲩϯ ϧⲉⲛ ⲟⲩⲙⲉⲑⲙⲏⲓ</w:t>
            </w:r>
          </w:p>
          <w:p w:rsidR="00AB7D27" w:rsidRDefault="00AB7D27" w:rsidP="005D1250">
            <w:pPr>
              <w:pStyle w:val="CopticVersemulti-line"/>
            </w:pPr>
            <w:r w:rsidRPr="005D1250">
              <w:t>ⲁϭⲛⲉ ⲥ̀ⲡⲉⲣⲙⲁ ⲛ̀ⲣⲱⲙⲓ</w:t>
            </w:r>
          </w:p>
          <w:p w:rsidR="00AB7D27" w:rsidRDefault="00AB7D27" w:rsidP="005D1250">
            <w:pPr>
              <w:pStyle w:val="CopticVerse"/>
            </w:pPr>
            <w:r w:rsidRPr="005D1250">
              <w:t>ⲉⲥⲟⲓ ⲙ̀ⲡⲁⲣⲑⲉⲛⲟⲥ</w:t>
            </w:r>
          </w:p>
        </w:tc>
      </w:tr>
      <w:tr w:rsidR="00AB7D27" w:rsidTr="00F60C8A">
        <w:trPr>
          <w:cantSplit/>
          <w:jc w:val="center"/>
        </w:trPr>
        <w:tc>
          <w:tcPr>
            <w:tcW w:w="288" w:type="dxa"/>
          </w:tcPr>
          <w:p w:rsidR="00AB7D27" w:rsidRDefault="00AB7D27" w:rsidP="00E532CC"/>
        </w:tc>
        <w:tc>
          <w:tcPr>
            <w:tcW w:w="3960" w:type="dxa"/>
          </w:tcPr>
          <w:p w:rsidR="00AB7D27" w:rsidRPr="007425E1" w:rsidRDefault="00AB7D27" w:rsidP="00AB7D27">
            <w:pPr>
              <w:pStyle w:val="EngHang"/>
              <w:rPr>
                <w:rFonts w:eastAsiaTheme="minorHAnsi"/>
              </w:rPr>
            </w:pPr>
            <w:r>
              <w:rPr>
                <w:rFonts w:eastAsiaTheme="minorHAnsi"/>
              </w:rPr>
              <w:t>Therefore</w:t>
            </w:r>
            <w:r w:rsidRPr="007425E1">
              <w:rPr>
                <w:rFonts w:eastAsiaTheme="minorHAnsi"/>
              </w:rPr>
              <w:t xml:space="preserve"> everyone</w:t>
            </w:r>
          </w:p>
          <w:p w:rsidR="00AB7D27" w:rsidRPr="007425E1" w:rsidRDefault="00AB7D27" w:rsidP="00AB7D27">
            <w:pPr>
              <w:pStyle w:val="EngHang"/>
              <w:rPr>
                <w:rFonts w:eastAsiaTheme="minorHAnsi"/>
              </w:rPr>
            </w:pPr>
            <w:r w:rsidRPr="007425E1">
              <w:rPr>
                <w:rFonts w:eastAsiaTheme="minorHAnsi"/>
              </w:rPr>
              <w:t>Magnifies you,</w:t>
            </w:r>
          </w:p>
          <w:p w:rsidR="00AB7D27" w:rsidRPr="007425E1" w:rsidRDefault="00AB7D27" w:rsidP="00AB7D27">
            <w:pPr>
              <w:pStyle w:val="EngHang"/>
              <w:rPr>
                <w:rFonts w:eastAsiaTheme="minorHAnsi"/>
              </w:rPr>
            </w:pPr>
            <w:r w:rsidRPr="007425E1">
              <w:rPr>
                <w:rFonts w:eastAsiaTheme="minorHAnsi"/>
              </w:rPr>
              <w:t xml:space="preserve">O my lady, the </w:t>
            </w:r>
            <w:r>
              <w:rPr>
                <w:rFonts w:eastAsiaTheme="minorHAnsi"/>
              </w:rPr>
              <w:t>Theotokos</w:t>
            </w:r>
            <w:r w:rsidRPr="007425E1">
              <w:rPr>
                <w:rFonts w:eastAsiaTheme="minorHAnsi"/>
              </w:rPr>
              <w:t>,</w:t>
            </w:r>
          </w:p>
          <w:p w:rsidR="00AB7D27" w:rsidRPr="007425E1" w:rsidRDefault="00AB7D27" w:rsidP="00AB7D27">
            <w:pPr>
              <w:pStyle w:val="EngHang"/>
            </w:pPr>
            <w:r w:rsidRPr="007425E1">
              <w:rPr>
                <w:rFonts w:eastAsiaTheme="minorHAnsi"/>
              </w:rPr>
              <w:t>The ever-holy.</w:t>
            </w:r>
          </w:p>
        </w:tc>
        <w:tc>
          <w:tcPr>
            <w:tcW w:w="288" w:type="dxa"/>
          </w:tcPr>
          <w:p w:rsidR="00AB7D27" w:rsidRDefault="00AB7D27" w:rsidP="00E532CC"/>
        </w:tc>
        <w:tc>
          <w:tcPr>
            <w:tcW w:w="288" w:type="dxa"/>
          </w:tcPr>
          <w:p w:rsidR="00AB7D27" w:rsidRDefault="00AB7D27" w:rsidP="00E532CC"/>
        </w:tc>
        <w:tc>
          <w:tcPr>
            <w:tcW w:w="3960" w:type="dxa"/>
          </w:tcPr>
          <w:p w:rsidR="00AB7D27" w:rsidRDefault="00AB7D27" w:rsidP="005D1250">
            <w:pPr>
              <w:pStyle w:val="CopticVersemulti-line"/>
            </w:pPr>
            <w:r w:rsidRPr="002C2599">
              <w:t>Ⲉⲑⲃⲉ ⲫⲁⲓ ⲟⲩⲟⲛ ⲛⲓⲃⲉⲛ</w:t>
            </w:r>
          </w:p>
          <w:p w:rsidR="00AB7D27" w:rsidRDefault="00AB7D27" w:rsidP="005D1250">
            <w:pPr>
              <w:pStyle w:val="CopticVersemulti-line"/>
            </w:pPr>
            <w:r w:rsidRPr="002C2599">
              <w:t>ⲥⲉ</w:t>
            </w:r>
            <w:r w:rsidRPr="002C2599">
              <w:rPr>
                <w:rFonts w:ascii="Times New Roman" w:hAnsi="Times New Roman" w:cs="Times New Roman"/>
              </w:rPr>
              <w:t>ϭ</w:t>
            </w:r>
            <w:r w:rsidRPr="002C2599">
              <w:t>ⲓⲥⲓ ⲙ</w:t>
            </w:r>
            <w:r w:rsidRPr="002C2599">
              <w:rPr>
                <w:rFonts w:ascii="Times New Roman" w:hAnsi="Times New Roman" w:cs="Times New Roman"/>
              </w:rPr>
              <w:t>̀</w:t>
            </w:r>
            <w:r w:rsidRPr="002C2599">
              <w:t>ⲙⲟ</w:t>
            </w:r>
          </w:p>
          <w:p w:rsidR="00AB7D27" w:rsidRDefault="00AB7D27" w:rsidP="005D1250">
            <w:pPr>
              <w:pStyle w:val="CopticVersemulti-line"/>
            </w:pPr>
            <w:r w:rsidRPr="002C2599">
              <w:t>ⲧⲁⲟ</w:t>
            </w:r>
            <w:r w:rsidRPr="002C2599">
              <w:rPr>
                <w:rFonts w:ascii="Times New Roman" w:hAnsi="Times New Roman" w:cs="Times New Roman"/>
              </w:rPr>
              <w:t>̅</w:t>
            </w:r>
            <w:r w:rsidRPr="002C2599">
              <w:t>ⲥ</w:t>
            </w:r>
            <w:r w:rsidRPr="002C2599">
              <w:rPr>
                <w:rFonts w:ascii="Times New Roman" w:hAnsi="Times New Roman" w:cs="Times New Roman"/>
              </w:rPr>
              <w:t>̅</w:t>
            </w:r>
            <w:r w:rsidRPr="002C2599">
              <w:t xml:space="preserve"> </w:t>
            </w:r>
            <w:r w:rsidRPr="002C2599">
              <w:rPr>
                <w:rFonts w:ascii="Times New Roman" w:hAnsi="Times New Roman" w:cs="Times New Roman"/>
              </w:rPr>
              <w:t>ϯ</w:t>
            </w:r>
            <w:r w:rsidRPr="002C2599">
              <w:t>ⲑⲉⲟⲧⲟⲕⲟⲥ</w:t>
            </w:r>
          </w:p>
          <w:p w:rsidR="00AB7D27" w:rsidRDefault="00AB7D27" w:rsidP="005D1250">
            <w:pPr>
              <w:pStyle w:val="CopticVersemulti-line"/>
            </w:pPr>
            <w:r w:rsidRPr="002C2599">
              <w:t>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 ⲛ</w:t>
            </w:r>
            <w:r w:rsidRPr="002C2599">
              <w:rPr>
                <w:rFonts w:ascii="Times New Roman" w:hAnsi="Times New Roman" w:cs="Times New Roman"/>
              </w:rPr>
              <w:t>̀</w:t>
            </w:r>
            <w:r w:rsidRPr="002C2599">
              <w:t>ⲥⲏⲟⲩ ⲛⲓⲃⲉⲛ</w:t>
            </w:r>
          </w:p>
        </w:tc>
      </w:tr>
      <w:tr w:rsidR="00AB7D27" w:rsidTr="00F60C8A">
        <w:trPr>
          <w:cantSplit/>
          <w:jc w:val="center"/>
        </w:trPr>
        <w:tc>
          <w:tcPr>
            <w:tcW w:w="288" w:type="dxa"/>
          </w:tcPr>
          <w:p w:rsidR="00AB7D27" w:rsidRDefault="00AB7D27" w:rsidP="00E532CC">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And we pray,</w:t>
            </w:r>
          </w:p>
          <w:p w:rsidR="00AB7D27" w:rsidRDefault="00AB7D27" w:rsidP="00AB7D27">
            <w:pPr>
              <w:pStyle w:val="EngHang"/>
              <w:rPr>
                <w:rFonts w:eastAsiaTheme="minorHAnsi"/>
              </w:rPr>
            </w:pPr>
            <w:r>
              <w:rPr>
                <w:rFonts w:eastAsiaTheme="minorHAnsi"/>
              </w:rPr>
              <w:t>That we may win mercy,</w:t>
            </w:r>
          </w:p>
          <w:p w:rsidR="00AB7D27" w:rsidRDefault="00AB7D27" w:rsidP="00AB7D27">
            <w:pPr>
              <w:pStyle w:val="EngHang"/>
              <w:rPr>
                <w:rFonts w:eastAsiaTheme="minorHAnsi"/>
              </w:rPr>
            </w:pPr>
            <w:r>
              <w:rPr>
                <w:rFonts w:eastAsiaTheme="minorHAnsi"/>
              </w:rPr>
              <w:t>Through your intercessions</w:t>
            </w:r>
          </w:p>
          <w:p w:rsidR="00AB7D27" w:rsidRPr="007425E1" w:rsidRDefault="00AB7D27" w:rsidP="00AB7D27">
            <w:pPr>
              <w:pStyle w:val="EngHang"/>
              <w:rPr>
                <w:rFonts w:eastAsiaTheme="minorHAnsi"/>
              </w:rPr>
            </w:pPr>
            <w:r>
              <w:rPr>
                <w:rFonts w:eastAsiaTheme="minorHAnsi"/>
              </w:rPr>
              <w:t>With the Lover of mankind.</w:t>
            </w:r>
          </w:p>
          <w:p w:rsidR="00AB7D27" w:rsidRPr="007425E1" w:rsidRDefault="00AB7D27" w:rsidP="00AB7D27">
            <w:pPr>
              <w:pStyle w:val="EngHang"/>
            </w:pPr>
          </w:p>
        </w:tc>
        <w:tc>
          <w:tcPr>
            <w:tcW w:w="288" w:type="dxa"/>
          </w:tcPr>
          <w:p w:rsidR="00AB7D27" w:rsidRDefault="00AB7D27" w:rsidP="00E532CC"/>
        </w:tc>
        <w:tc>
          <w:tcPr>
            <w:tcW w:w="288" w:type="dxa"/>
          </w:tcPr>
          <w:p w:rsidR="00AB7D27" w:rsidRDefault="00AB7D27" w:rsidP="00E532CC">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AB7D27" w:rsidRDefault="00AB7D27" w:rsidP="005D1250">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AB7D27" w:rsidRDefault="00AB7D27" w:rsidP="005D1250">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AB7D27" w:rsidRDefault="00AB7D27" w:rsidP="005D1250">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60C8A" w:rsidRPr="00A742AC" w:rsidRDefault="00F60C8A" w:rsidP="00F60C8A">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called righteous,</w:t>
            </w:r>
          </w:p>
          <w:p w:rsidR="00AB7D27" w:rsidRDefault="00AB7D27" w:rsidP="00AB7D27">
            <w:pPr>
              <w:pStyle w:val="EngHang"/>
              <w:rPr>
                <w:rFonts w:eastAsiaTheme="minorHAnsi"/>
              </w:rPr>
            </w:pPr>
            <w:r>
              <w:rPr>
                <w:rFonts w:eastAsiaTheme="minorHAnsi"/>
              </w:rPr>
              <w:t xml:space="preserve">O </w:t>
            </w:r>
            <w:commentRangeStart w:id="393"/>
            <w:r>
              <w:rPr>
                <w:rFonts w:eastAsiaTheme="minorHAnsi"/>
              </w:rPr>
              <w:t xml:space="preserve">holy </w:t>
            </w:r>
            <w:commentRangeEnd w:id="393"/>
            <w:r>
              <w:rPr>
                <w:rStyle w:val="CommentReference"/>
                <w:rFonts w:eastAsiaTheme="minorHAnsi" w:cstheme="minorBidi"/>
                <w:color w:val="auto"/>
                <w:lang w:val="en-CA"/>
              </w:rPr>
              <w:commentReference w:id="393"/>
            </w:r>
            <w:r>
              <w:rPr>
                <w:rFonts w:eastAsiaTheme="minorHAnsi"/>
              </w:rPr>
              <w:t>Mary,</w:t>
            </w:r>
          </w:p>
          <w:p w:rsidR="00AB7D27" w:rsidRDefault="00AB7D27" w:rsidP="00AB7D27">
            <w:pPr>
              <w:pStyle w:val="EngHang"/>
              <w:rPr>
                <w:rFonts w:eastAsiaTheme="minorHAnsi"/>
              </w:rPr>
            </w:pPr>
            <w:r>
              <w:rPr>
                <w:rFonts w:eastAsiaTheme="minorHAnsi"/>
              </w:rPr>
              <w:t>The Second Tabernacle</w:t>
            </w:r>
          </w:p>
          <w:p w:rsidR="00AB7D27" w:rsidRPr="001A0083" w:rsidRDefault="00AB7D27" w:rsidP="00AB7D27">
            <w:pPr>
              <w:pStyle w:val="EngHangEnd"/>
            </w:pPr>
            <w:r>
              <w:rPr>
                <w:rFonts w:eastAsiaTheme="minorHAnsi"/>
              </w:rPr>
              <w:t>Of the Holies: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Ⲥⲉⲙⲟⲩ</w:t>
            </w:r>
            <w:r w:rsidRPr="005D1250">
              <w:rPr>
                <w:rFonts w:ascii="Times New Roman" w:hAnsi="Times New Roman" w:cs="Times New Roman"/>
              </w:rPr>
              <w:t>ϯ</w:t>
            </w:r>
            <w:r w:rsidRPr="005D1250">
              <w:t xml:space="preserve"> ⲉ</w:t>
            </w:r>
            <w:r w:rsidRPr="005D1250">
              <w:rPr>
                <w:rFonts w:ascii="Times New Roman" w:hAnsi="Times New Roman" w:cs="Times New Roman"/>
              </w:rPr>
              <w:t>̀</w:t>
            </w:r>
            <w:r w:rsidRPr="005D1250">
              <w:t>ⲣⲟ ⲇⲓⲕⲉⲱⲥ</w:t>
            </w:r>
          </w:p>
          <w:p w:rsidR="00AB7D27" w:rsidRDefault="00AB7D27" w:rsidP="005D1250">
            <w:pPr>
              <w:pStyle w:val="CopticVersemulti-line"/>
            </w:pPr>
            <w:r w:rsidRPr="005D1250">
              <w:t>ⲱ</w:t>
            </w:r>
            <w:r w:rsidRPr="005D1250">
              <w:rPr>
                <w:rFonts w:ascii="Times New Roman" w:hAnsi="Times New Roman" w:cs="Times New Roman"/>
              </w:rPr>
              <w:t>̀</w:t>
            </w:r>
            <w:r w:rsidRPr="005D1250">
              <w:t xml:space="preserve"> ⲑⲏⲉⲑⲟⲩⲁⲃ Ⲙⲁⲣⲓⲁ</w:t>
            </w:r>
          </w:p>
          <w:p w:rsidR="00AB7D27" w:rsidRDefault="00AB7D27" w:rsidP="005D1250">
            <w:pPr>
              <w:pStyle w:val="CopticVersemulti-line"/>
            </w:pPr>
            <w:r w:rsidRPr="005D1250">
              <w:rPr>
                <w:rFonts w:ascii="Times New Roman" w:hAnsi="Times New Roman" w:cs="Times New Roman"/>
              </w:rPr>
              <w:t>ϫ</w:t>
            </w:r>
            <w:r w:rsidRPr="005D1250">
              <w:t xml:space="preserve">ⲉ </w:t>
            </w:r>
            <w:r w:rsidRPr="005D1250">
              <w:rPr>
                <w:rFonts w:ascii="Times New Roman" w:hAnsi="Times New Roman" w:cs="Times New Roman"/>
              </w:rPr>
              <w:t>ϯ</w:t>
            </w:r>
            <w:r w:rsidRPr="005D1250">
              <w:t>ⲙⲁ</w:t>
            </w:r>
            <w:r w:rsidRPr="005D1250">
              <w:rPr>
                <w:rFonts w:ascii="Times New Roman" w:hAnsi="Times New Roman" w:cs="Times New Roman"/>
              </w:rPr>
              <w:t>ϩ</w:t>
            </w:r>
            <w:r w:rsidRPr="005D1250">
              <w:t>ⲥ</w:t>
            </w:r>
            <w:r w:rsidRPr="005D1250">
              <w:rPr>
                <w:rFonts w:ascii="Times New Roman" w:hAnsi="Times New Roman" w:cs="Times New Roman"/>
              </w:rPr>
              <w:t>̀</w:t>
            </w:r>
            <w:r w:rsidRPr="005D1250">
              <w:t>ⲛⲟⲩ</w:t>
            </w:r>
            <w:r w:rsidRPr="005D1250">
              <w:rPr>
                <w:rFonts w:ascii="Times New Roman" w:hAnsi="Times New Roman" w:cs="Times New Roman"/>
              </w:rPr>
              <w:t>ϯ</w:t>
            </w:r>
            <w:r w:rsidRPr="005D1250">
              <w:t xml:space="preserve"> ⲛ</w:t>
            </w:r>
            <w:r w:rsidRPr="005D1250">
              <w:rPr>
                <w:rFonts w:ascii="Times New Roman" w:hAnsi="Times New Roman" w:cs="Times New Roman"/>
              </w:rPr>
              <w:t>̀</w:t>
            </w:r>
            <w:r w:rsidRPr="005D1250">
              <w:t>ⲥ</w:t>
            </w:r>
            <w:r w:rsidRPr="005D1250">
              <w:rPr>
                <w:rFonts w:ascii="Times New Roman" w:hAnsi="Times New Roman" w:cs="Times New Roman"/>
              </w:rPr>
              <w:t>̀</w:t>
            </w:r>
            <w:r w:rsidRPr="005D1250">
              <w:t>ⲕⲏⲛⲏ</w:t>
            </w:r>
          </w:p>
          <w:p w:rsidR="00AB7D27" w:rsidRDefault="00AB7D27" w:rsidP="005D1250">
            <w:pPr>
              <w:pStyle w:val="CopticVersemulti-line"/>
            </w:pPr>
            <w:r w:rsidRPr="005D1250">
              <w:t>ⲛ</w:t>
            </w:r>
            <w:r w:rsidRPr="005D1250">
              <w:rPr>
                <w:rFonts w:ascii="Times New Roman" w:hAnsi="Times New Roman" w:cs="Times New Roman"/>
              </w:rPr>
              <w:t>̀</w:t>
            </w:r>
            <w:r w:rsidRPr="005D1250">
              <w:t>ⲧⲉ ⲛⲏⲉ</w:t>
            </w:r>
            <w:r w:rsidRPr="005D1250">
              <w:rPr>
                <w:rFonts w:ascii="Times New Roman" w:hAnsi="Times New Roman" w:cs="Times New Roman"/>
              </w:rPr>
              <w:t>̅</w:t>
            </w:r>
            <w:r w:rsidRPr="005D1250">
              <w:t>ⲑ</w:t>
            </w:r>
            <w:r w:rsidRPr="005D1250">
              <w:rPr>
                <w:rFonts w:ascii="Times New Roman" w:hAnsi="Times New Roman" w:cs="Times New Roman"/>
              </w:rPr>
              <w:t>̅</w:t>
            </w:r>
            <w:r w:rsidRPr="005D1250">
              <w:t>ⲩ</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In which was placed</w:t>
            </w:r>
          </w:p>
          <w:p w:rsidR="00AB7D27" w:rsidRDefault="00AB7D27" w:rsidP="00AB7D27">
            <w:pPr>
              <w:pStyle w:val="EngHang"/>
              <w:rPr>
                <w:rFonts w:eastAsiaTheme="minorHAnsi"/>
              </w:rPr>
            </w:pPr>
            <w:r>
              <w:rPr>
                <w:rFonts w:eastAsiaTheme="minorHAnsi"/>
              </w:rPr>
              <w:t>The rod of Aaron,</w:t>
            </w:r>
          </w:p>
          <w:p w:rsidR="00AB7D27" w:rsidRDefault="00AB7D27" w:rsidP="00AB7D27">
            <w:pPr>
              <w:pStyle w:val="EngHang"/>
              <w:rPr>
                <w:rFonts w:eastAsiaTheme="minorHAnsi"/>
              </w:rPr>
            </w:pPr>
            <w:r>
              <w:rPr>
                <w:rFonts w:eastAsiaTheme="minorHAnsi"/>
              </w:rPr>
              <w:t>And the fragrant</w:t>
            </w:r>
          </w:p>
          <w:p w:rsidR="00AB7D27" w:rsidRPr="001A0083" w:rsidRDefault="00AB7D27" w:rsidP="00AB7D27">
            <w:pPr>
              <w:pStyle w:val="EngHangEnd"/>
            </w:pPr>
            <w:r>
              <w:rPr>
                <w:rFonts w:eastAsiaTheme="minorHAnsi"/>
              </w:rPr>
              <w:t>Holy flower.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Ⲑⲏⲉ̀ⲧⲟⲩⲭⲏ ⲛ̀ϧⲏⲧⲥ</w:t>
            </w:r>
          </w:p>
          <w:p w:rsidR="00AB7D27" w:rsidRDefault="00AB7D27" w:rsidP="005D1250">
            <w:pPr>
              <w:pStyle w:val="CopticVersemulti-line"/>
            </w:pPr>
            <w:r w:rsidRPr="005D1250">
              <w:t>ⲛ̀ϫⲉ ⲡⲓϣ̀ⲃⲱⲧ ⲛ̀ⲧⲉ Ⲁⲁⲣⲟⲛ</w:t>
            </w:r>
          </w:p>
          <w:p w:rsidR="00AB7D27" w:rsidRDefault="00AB7D27" w:rsidP="005D1250">
            <w:pPr>
              <w:pStyle w:val="CopticVersemulti-line"/>
            </w:pPr>
            <w:r w:rsidRPr="005D1250">
              <w:t>ⲛⲉⲙ ϯϩ̀ⲣⲏⲣⲓ ⲉ̅ⲑ̅ⲩ</w:t>
            </w:r>
          </w:p>
          <w:p w:rsidR="00AB7D27" w:rsidRDefault="00AB7D27" w:rsidP="005D1250">
            <w:pPr>
              <w:pStyle w:val="CopticVerse"/>
            </w:pPr>
            <w:r w:rsidRPr="005D1250">
              <w:t>ⲛ̀ⲧⲉ ⲡⲓⲥ̀ⲑⲟⲓⲛⲟⲩϥⲓ</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You are clothed with purity,</w:t>
            </w:r>
          </w:p>
          <w:p w:rsidR="00AB7D27" w:rsidRDefault="00AB7D27" w:rsidP="00AB7D27">
            <w:pPr>
              <w:pStyle w:val="EngHang"/>
              <w:rPr>
                <w:rFonts w:eastAsiaTheme="minorHAnsi"/>
              </w:rPr>
            </w:pPr>
            <w:r>
              <w:rPr>
                <w:rFonts w:eastAsiaTheme="minorHAnsi"/>
              </w:rPr>
              <w:t>Within and without,</w:t>
            </w:r>
          </w:p>
          <w:p w:rsidR="00AB7D27" w:rsidRDefault="00AB7D27" w:rsidP="00AB7D27">
            <w:pPr>
              <w:pStyle w:val="EngHang"/>
              <w:rPr>
                <w:rFonts w:eastAsiaTheme="minorHAnsi"/>
              </w:rPr>
            </w:pPr>
            <w:r>
              <w:rPr>
                <w:rFonts w:eastAsiaTheme="minorHAnsi"/>
              </w:rPr>
              <w:t>O pure Tabernacle,</w:t>
            </w:r>
          </w:p>
          <w:p w:rsidR="00AB7D27" w:rsidRPr="00195761" w:rsidRDefault="00AB7D27" w:rsidP="00AB7D27">
            <w:pPr>
              <w:pStyle w:val="EngHangEnd"/>
              <w:rPr>
                <w:szCs w:val="22"/>
              </w:rPr>
            </w:pPr>
            <w:r>
              <w:rPr>
                <w:rFonts w:eastAsiaTheme="minorHAnsi"/>
              </w:rPr>
              <w:t xml:space="preserve">The </w:t>
            </w:r>
            <w:commentRangeStart w:id="394"/>
            <w:r>
              <w:rPr>
                <w:rFonts w:eastAsiaTheme="minorHAnsi"/>
              </w:rPr>
              <w:t xml:space="preserve">abode </w:t>
            </w:r>
            <w:commentRangeEnd w:id="394"/>
            <w:r>
              <w:rPr>
                <w:rStyle w:val="CommentReference"/>
                <w:rFonts w:eastAsiaTheme="minorHAnsi" w:cstheme="minorBidi"/>
                <w:color w:val="auto"/>
                <w:lang w:val="en-CA"/>
              </w:rPr>
              <w:commentReference w:id="394"/>
            </w:r>
            <w:r>
              <w:rPr>
                <w:rFonts w:eastAsiaTheme="minorHAnsi"/>
              </w:rPr>
              <w:t>of the Righteous.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5D1250">
              <w:t>Ⲧⲉϫⲟⲗϩ ⲙ̀ⲡⲓⲧⲟⲩⲃⲟ</w:t>
            </w:r>
          </w:p>
          <w:p w:rsidR="00AB7D27" w:rsidRDefault="00AB7D27" w:rsidP="005D1250">
            <w:pPr>
              <w:pStyle w:val="CopticVersemulti-line"/>
            </w:pPr>
            <w:r w:rsidRPr="005D1250">
              <w:t>ⲥⲁϧⲟⲩⲛ ⲛⲉⲙ ⲥⲁⲃⲟⲗ</w:t>
            </w:r>
          </w:p>
          <w:p w:rsidR="00AB7D27" w:rsidRDefault="00AB7D27" w:rsidP="005D1250">
            <w:pPr>
              <w:pStyle w:val="CopticVersemulti-line"/>
            </w:pPr>
            <w:r w:rsidRPr="005D1250">
              <w:t>ⲱ̀ ϯⲥ̀ⲕⲏⲛⲏ ⲛ̀ⲕⲁⲑⲁⲣⲟⲥ</w:t>
            </w:r>
          </w:p>
          <w:p w:rsidR="00AB7D27" w:rsidRDefault="00AB7D27" w:rsidP="005D1250">
            <w:pPr>
              <w:pStyle w:val="CopticVerse"/>
            </w:pPr>
            <w:r w:rsidRPr="005D1250">
              <w:t>ⲫ̀ⲙⲁⲛ̀ϣⲱⲡⲓ ⲛ̀ⲛⲓⲇⲓⲕⲉⲟⲥ</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The orders on high,</w:t>
            </w:r>
          </w:p>
          <w:p w:rsidR="00AB7D27" w:rsidRDefault="00AB7D27" w:rsidP="00AB7D27">
            <w:pPr>
              <w:pStyle w:val="EngHang"/>
              <w:rPr>
                <w:rFonts w:eastAsiaTheme="minorHAnsi"/>
              </w:rPr>
            </w:pPr>
            <w:r>
              <w:rPr>
                <w:rFonts w:eastAsiaTheme="minorHAnsi"/>
              </w:rPr>
              <w:t>And the choirs of the just,</w:t>
            </w:r>
          </w:p>
          <w:p w:rsidR="00AB7D27" w:rsidRDefault="00AB7D27" w:rsidP="00AB7D27">
            <w:pPr>
              <w:pStyle w:val="EngHang"/>
              <w:rPr>
                <w:rFonts w:eastAsiaTheme="minorHAnsi"/>
              </w:rPr>
            </w:pPr>
            <w:r>
              <w:rPr>
                <w:rFonts w:eastAsiaTheme="minorHAnsi"/>
              </w:rPr>
              <w:t>All glorify</w:t>
            </w:r>
          </w:p>
          <w:p w:rsidR="00AB7D27" w:rsidRDefault="00AB7D27" w:rsidP="00AB7D27">
            <w:pPr>
              <w:pStyle w:val="EngHangEnd"/>
            </w:pPr>
            <w:r>
              <w:rPr>
                <w:rFonts w:eastAsiaTheme="minorHAnsi"/>
              </w:rPr>
              <w:t>Your blessedness.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5D1250">
              <w:t>Ⲛⲓⲧⲁⲅⲙⲁ ⲛ̀ⲧⲉ ⲡ̀ϭⲓⲥⲓ</w:t>
            </w:r>
          </w:p>
          <w:p w:rsidR="00AB7D27" w:rsidRDefault="00AB7D27" w:rsidP="005D1250">
            <w:pPr>
              <w:pStyle w:val="CopticVersemulti-line"/>
            </w:pPr>
            <w:r w:rsidRPr="005D1250">
              <w:t xml:space="preserve">ⲛⲉⲙ ⲡ̀ⲭⲟⲣⲟⲥ ⲛ̀ⲧⲉ ⲛⲓⲑ̀ⲙⲏⲓ </w:t>
            </w:r>
          </w:p>
          <w:p w:rsidR="00AB7D27" w:rsidRDefault="00AB7D27" w:rsidP="005D1250">
            <w:pPr>
              <w:pStyle w:val="CopticVersemulti-line"/>
            </w:pPr>
            <w:r w:rsidRPr="005D1250">
              <w:t>ⲥⲉⲉⲣⲉⲩⲇⲟⲝⲁⲍⲓⲛ</w:t>
            </w:r>
          </w:p>
          <w:p w:rsidR="00AB7D27" w:rsidRDefault="00AB7D27" w:rsidP="005D1250">
            <w:pPr>
              <w:pStyle w:val="CopticVerse"/>
            </w:pPr>
            <w:r w:rsidRPr="005D1250">
              <w:t>ⲛ̀ⲛⲉⲙⲁⲕⲁⲣⲓⲥⲙⲟⲥ</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Therefore we</w:t>
            </w:r>
          </w:p>
          <w:p w:rsidR="00AB7D27" w:rsidRDefault="00AB7D27" w:rsidP="00AB7D27">
            <w:pPr>
              <w:pStyle w:val="EngHang"/>
            </w:pPr>
            <w:commentRangeStart w:id="395"/>
            <w:r>
              <w:t xml:space="preserve">Magnify </w:t>
            </w:r>
            <w:commentRangeEnd w:id="395"/>
            <w:r>
              <w:rPr>
                <w:rStyle w:val="CommentReference"/>
                <w:rFonts w:eastAsiaTheme="minorHAnsi" w:cstheme="minorBidi"/>
                <w:color w:val="auto"/>
                <w:lang w:val="en-CA"/>
              </w:rPr>
              <w:commentReference w:id="395"/>
            </w:r>
            <w:r>
              <w:t>you befittingly,</w:t>
            </w:r>
          </w:p>
          <w:p w:rsidR="00AB7D27" w:rsidRDefault="00AB7D27" w:rsidP="00AB7D27">
            <w:pPr>
              <w:pStyle w:val="EngHang"/>
            </w:pPr>
            <w:r>
              <w:t>With prophetic</w:t>
            </w:r>
          </w:p>
          <w:p w:rsidR="00AB7D27" w:rsidRPr="001A0083" w:rsidRDefault="00AB7D27" w:rsidP="00AB7D27">
            <w:pPr>
              <w:pStyle w:val="EngHangEnd"/>
            </w:pPr>
            <w:r>
              <w:t>Hymnology.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2C2599">
              <w:t>Ⲉⲑⲃⲉ ⲫⲁⲓ ⲧⲉⲛ</w:t>
            </w:r>
            <w:r w:rsidRPr="002C2599">
              <w:rPr>
                <w:rFonts w:ascii="Times New Roman" w:hAnsi="Times New Roman" w:cs="Times New Roman"/>
              </w:rPr>
              <w:t>ϭ</w:t>
            </w:r>
            <w:r w:rsidRPr="002C2599">
              <w:t>ⲓⲥⲓ</w:t>
            </w:r>
          </w:p>
          <w:p w:rsidR="00AB7D27" w:rsidRDefault="00AB7D27" w:rsidP="005D1250">
            <w:pPr>
              <w:pStyle w:val="CopticVersemulti-line"/>
            </w:pPr>
            <w:r w:rsidRPr="002C2599">
              <w:t>ⲙ</w:t>
            </w:r>
            <w:r w:rsidRPr="002C2599">
              <w:rPr>
                <w:rFonts w:ascii="Times New Roman" w:hAnsi="Times New Roman" w:cs="Times New Roman"/>
              </w:rPr>
              <w:t>̀</w:t>
            </w:r>
            <w:r w:rsidRPr="002C2599">
              <w:t>ⲙⲟ ⲁ</w:t>
            </w:r>
            <w:r w:rsidRPr="002C2599">
              <w:rPr>
                <w:rFonts w:ascii="Times New Roman" w:hAnsi="Times New Roman" w:cs="Times New Roman"/>
              </w:rPr>
              <w:t>̀</w:t>
            </w:r>
            <w:r w:rsidRPr="002C2599">
              <w:t>ⲝⲓⲱⲥ</w:t>
            </w:r>
          </w:p>
          <w:p w:rsidR="00AB7D27" w:rsidRDefault="00AB7D27" w:rsidP="005D1250">
            <w:pPr>
              <w:pStyle w:val="CopticVersemulti-line"/>
            </w:pPr>
            <w:r w:rsidRPr="002C2599">
              <w:rPr>
                <w:rFonts w:ascii="Times New Roman" w:hAnsi="Times New Roman" w:cs="Times New Roman"/>
              </w:rPr>
              <w:t>ϧ</w:t>
            </w:r>
            <w:r w:rsidRPr="002C2599">
              <w:t xml:space="preserve">ⲉⲛ </w:t>
            </w:r>
            <w:r w:rsidRPr="002C2599">
              <w:rPr>
                <w:rFonts w:ascii="Times New Roman" w:hAnsi="Times New Roman" w:cs="Times New Roman"/>
              </w:rPr>
              <w:t>ϩ</w:t>
            </w:r>
            <w:r w:rsidRPr="002C2599">
              <w:t>ⲁⲛⲩ</w:t>
            </w:r>
            <w:r w:rsidRPr="002C2599">
              <w:rPr>
                <w:rFonts w:ascii="Times New Roman" w:hAnsi="Times New Roman" w:cs="Times New Roman"/>
              </w:rPr>
              <w:t>̀</w:t>
            </w:r>
            <w:r w:rsidRPr="002C2599">
              <w:t>ⲙⲛⲟⲗⲟⲅⲓⲁ</w:t>
            </w:r>
            <w:r w:rsidRPr="002C2599">
              <w:rPr>
                <w:rFonts w:ascii="Times New Roman" w:hAnsi="Times New Roman" w:cs="Times New Roman"/>
              </w:rPr>
              <w:t>̀</w:t>
            </w:r>
          </w:p>
          <w:p w:rsidR="00AB7D27" w:rsidRDefault="00AB7D27" w:rsidP="005D1250">
            <w:pPr>
              <w:pStyle w:val="CopticVersemulti-line"/>
            </w:pPr>
            <w:r w:rsidRPr="002C2599">
              <w:t>ⲙ</w:t>
            </w:r>
            <w:r w:rsidRPr="002C2599">
              <w:rPr>
                <w:rFonts w:ascii="Times New Roman" w:hAnsi="Times New Roman" w:cs="Times New Roman"/>
              </w:rPr>
              <w:t>̀</w:t>
            </w:r>
            <w:r w:rsidRPr="002C2599">
              <w:t>ⲡ</w:t>
            </w:r>
            <w:r w:rsidRPr="002C2599">
              <w:rPr>
                <w:rFonts w:ascii="Times New Roman" w:hAnsi="Times New Roman" w:cs="Times New Roman"/>
              </w:rPr>
              <w:t>̀</w:t>
            </w:r>
            <w:r w:rsidRPr="002C2599">
              <w:t>ⲣⲟⲫⲏⲧⲓⲕⲟⲛ</w:t>
            </w:r>
          </w:p>
        </w:tc>
      </w:tr>
      <w:tr w:rsidR="00AB7D27" w:rsidTr="00F60C8A">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For they spoke of you</w:t>
            </w:r>
          </w:p>
          <w:p w:rsidR="00AB7D27" w:rsidRDefault="00AB7D27" w:rsidP="00AB7D27">
            <w:pPr>
              <w:pStyle w:val="EngHang"/>
            </w:pPr>
            <w:r>
              <w:t>With great honour saying,</w:t>
            </w:r>
          </w:p>
          <w:p w:rsidR="00AB7D27" w:rsidRDefault="00AB7D27" w:rsidP="00AB7D27">
            <w:pPr>
              <w:pStyle w:val="EngHang"/>
            </w:pPr>
            <w:r>
              <w:t>"O Holy City,</w:t>
            </w:r>
          </w:p>
          <w:p w:rsidR="00AB7D27" w:rsidRPr="007425E1" w:rsidRDefault="00AB7D27" w:rsidP="00AB7D27">
            <w:pPr>
              <w:pStyle w:val="EngHangEnd"/>
            </w:pPr>
            <w:r>
              <w:t>Of the Great King."</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5D1250">
            <w:pPr>
              <w:pStyle w:val="CopticVersemulti-line"/>
            </w:pPr>
            <w:r w:rsidRPr="002C2599">
              <w:rPr>
                <w:rFonts w:ascii="Times New Roman" w:hAnsi="Times New Roman" w:cs="Times New Roman"/>
              </w:rPr>
              <w:t>Ϫ</w:t>
            </w:r>
            <w:r w:rsidRPr="002C2599">
              <w:t>ⲉ ⲁⲩⲥⲁ</w:t>
            </w:r>
            <w:r w:rsidRPr="002C2599">
              <w:rPr>
                <w:rFonts w:ascii="Times New Roman" w:hAnsi="Times New Roman" w:cs="Times New Roman"/>
              </w:rPr>
              <w:t>ϫ</w:t>
            </w:r>
            <w:r w:rsidRPr="002C2599">
              <w:t>ⲓ ⲉⲑⲃⲏ</w:t>
            </w:r>
            <w:r w:rsidRPr="002C2599">
              <w:rPr>
                <w:rFonts w:ascii="Times New Roman" w:hAnsi="Times New Roman" w:cs="Times New Roman"/>
              </w:rPr>
              <w:t>ϯ</w:t>
            </w:r>
          </w:p>
          <w:p w:rsidR="00AB7D27" w:rsidRDefault="00AB7D27" w:rsidP="005D1250">
            <w:pPr>
              <w:pStyle w:val="CopticVersemulti-line"/>
            </w:pPr>
            <w:r w:rsidRPr="002C2599">
              <w:t>ⲛ</w:t>
            </w:r>
            <w:r w:rsidRPr="002C2599">
              <w:rPr>
                <w:rFonts w:ascii="Times New Roman" w:hAnsi="Times New Roman" w:cs="Times New Roman"/>
              </w:rPr>
              <w:t>̀ϩ</w:t>
            </w:r>
            <w:r w:rsidRPr="002C2599">
              <w:t>ⲁⲛ</w:t>
            </w:r>
            <w:r w:rsidRPr="002C2599">
              <w:rPr>
                <w:rFonts w:ascii="Times New Roman" w:hAnsi="Times New Roman" w:cs="Times New Roman"/>
              </w:rPr>
              <w:t>ϩ̀</w:t>
            </w:r>
            <w:r w:rsidRPr="002C2599">
              <w:t>ⲃⲏⲟⲩⲓ</w:t>
            </w:r>
            <w:r w:rsidRPr="002C2599">
              <w:rPr>
                <w:rFonts w:ascii="Times New Roman" w:hAnsi="Times New Roman" w:cs="Times New Roman"/>
              </w:rPr>
              <w:t>̀</w:t>
            </w:r>
            <w:r w:rsidRPr="002C2599">
              <w:t xml:space="preserve"> ⲉⲩⲧⲁⲓⲏⲟⲩⲧ</w:t>
            </w:r>
          </w:p>
          <w:p w:rsidR="00AB7D27" w:rsidRDefault="00AB7D27" w:rsidP="005D1250">
            <w:pPr>
              <w:pStyle w:val="CopticVersemulti-line"/>
            </w:pPr>
            <w:r w:rsidRPr="002C2599">
              <w:rPr>
                <w:rFonts w:ascii="Times New Roman" w:hAnsi="Times New Roman" w:cs="Times New Roman"/>
              </w:rPr>
              <w:t>ϯ</w:t>
            </w:r>
            <w:r w:rsidRPr="002C2599">
              <w:t>ⲃⲁⲕⲓ ⲉ</w:t>
            </w:r>
            <w:r w:rsidRPr="002C2599">
              <w:rPr>
                <w:rFonts w:ascii="Times New Roman" w:hAnsi="Times New Roman" w:cs="Times New Roman"/>
              </w:rPr>
              <w:t>̅</w:t>
            </w:r>
            <w:r w:rsidRPr="002C2599">
              <w:t>ⲑ</w:t>
            </w:r>
            <w:r w:rsidRPr="002C2599">
              <w:rPr>
                <w:rFonts w:ascii="Times New Roman" w:hAnsi="Times New Roman" w:cs="Times New Roman"/>
              </w:rPr>
              <w:t>̅</w:t>
            </w:r>
            <w:r w:rsidRPr="002C2599">
              <w:t>ⲩ</w:t>
            </w:r>
          </w:p>
          <w:p w:rsidR="00AB7D27" w:rsidRDefault="00AB7D27" w:rsidP="005D1250">
            <w:pPr>
              <w:pStyle w:val="CopticVersemulti-line"/>
            </w:pPr>
            <w:r w:rsidRPr="002C2599">
              <w:t>ⲛ</w:t>
            </w:r>
            <w:r w:rsidRPr="002C2599">
              <w:rPr>
                <w:rFonts w:ascii="Times New Roman" w:hAnsi="Times New Roman" w:cs="Times New Roman"/>
              </w:rPr>
              <w:t>̀</w:t>
            </w:r>
            <w:r w:rsidRPr="002C2599">
              <w:t>ⲧⲉ ⲡⲓⲛⲓ</w:t>
            </w:r>
            <w:r w:rsidRPr="002C2599">
              <w:rPr>
                <w:rFonts w:ascii="Times New Roman" w:hAnsi="Times New Roman" w:cs="Times New Roman"/>
              </w:rPr>
              <w:t>ϣϯ</w:t>
            </w:r>
            <w:r w:rsidRPr="002C2599">
              <w:t xml:space="preserve"> ⲛ</w:t>
            </w:r>
            <w:r w:rsidRPr="002C2599">
              <w:rPr>
                <w:rFonts w:ascii="Times New Roman" w:hAnsi="Times New Roman" w:cs="Times New Roman"/>
              </w:rPr>
              <w:t>̀</w:t>
            </w:r>
            <w:r w:rsidRPr="002C2599">
              <w:t>ⲟⲩⲣⲟ</w:t>
            </w:r>
          </w:p>
        </w:tc>
      </w:tr>
      <w:tr w:rsidR="00AB7D27" w:rsidTr="00F60C8A">
        <w:trPr>
          <w:cantSplit/>
          <w:jc w:val="center"/>
        </w:trPr>
        <w:tc>
          <w:tcPr>
            <w:tcW w:w="288" w:type="dxa"/>
          </w:tcPr>
          <w:p w:rsidR="00AB7D27" w:rsidRDefault="00AB7D27" w:rsidP="004F62E4"/>
        </w:tc>
        <w:tc>
          <w:tcPr>
            <w:tcW w:w="3960" w:type="dxa"/>
          </w:tcPr>
          <w:p w:rsidR="00AB7D27" w:rsidRDefault="00AB7D27" w:rsidP="00AB7D27">
            <w:pPr>
              <w:pStyle w:val="EngHang"/>
            </w:pPr>
            <w:r>
              <w:t>We ask and pray,</w:t>
            </w:r>
          </w:p>
          <w:p w:rsidR="00AB7D27" w:rsidRDefault="00AB7D27" w:rsidP="00AB7D27">
            <w:pPr>
              <w:pStyle w:val="EngHang"/>
            </w:pPr>
            <w:r>
              <w:t xml:space="preserve">That we may </w:t>
            </w:r>
            <w:commentRangeStart w:id="396"/>
            <w:r>
              <w:t xml:space="preserve">obtain </w:t>
            </w:r>
            <w:commentRangeEnd w:id="396"/>
            <w:r>
              <w:rPr>
                <w:rStyle w:val="CommentReference"/>
                <w:rFonts w:eastAsiaTheme="minorHAnsi" w:cstheme="minorBidi"/>
                <w:color w:val="auto"/>
                <w:lang w:val="en-CA"/>
              </w:rPr>
              <w:commentReference w:id="396"/>
            </w:r>
            <w:r>
              <w:t>mercy,</w:t>
            </w:r>
          </w:p>
          <w:p w:rsidR="00AB7D27" w:rsidRDefault="00AB7D27" w:rsidP="00AB7D27">
            <w:pPr>
              <w:pStyle w:val="EngHang"/>
            </w:pPr>
            <w:r>
              <w:t>Through your intercessions</w:t>
            </w:r>
          </w:p>
          <w:p w:rsidR="00AB7D27" w:rsidRPr="007425E1" w:rsidRDefault="00AB7D27" w:rsidP="00AB7D27">
            <w:pPr>
              <w:pStyle w:val="EngHangEnd"/>
            </w:pPr>
            <w:r>
              <w:t>With the Lover of mankind.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5D1250">
            <w:pPr>
              <w:pStyle w:val="CopticVersemulti-line"/>
            </w:pPr>
            <w:r w:rsidRPr="007A4A34">
              <w:t>Ⲧⲉⲛ</w:t>
            </w:r>
            <w:r w:rsidRPr="007A4A34">
              <w:rPr>
                <w:rFonts w:ascii="Times New Roman" w:hAnsi="Times New Roman" w:cs="Times New Roman"/>
              </w:rPr>
              <w:t>ϯϩ</w:t>
            </w:r>
            <w:r w:rsidRPr="007A4A34">
              <w:t>ⲟ ⲧⲉⲛⲧⲱⲃ</w:t>
            </w:r>
            <w:r w:rsidRPr="007A4A34">
              <w:rPr>
                <w:rFonts w:ascii="Times New Roman" w:hAnsi="Times New Roman" w:cs="Times New Roman"/>
              </w:rPr>
              <w:t>ϩ</w:t>
            </w:r>
          </w:p>
          <w:p w:rsidR="00AB7D27" w:rsidRDefault="00AB7D27" w:rsidP="005D1250">
            <w:pPr>
              <w:pStyle w:val="CopticVersemulti-line"/>
            </w:pPr>
            <w:r w:rsidRPr="007A4A34">
              <w:t>ⲉⲑⲣⲉⲛ</w:t>
            </w:r>
            <w:r w:rsidRPr="007A4A34">
              <w:rPr>
                <w:rFonts w:ascii="Times New Roman" w:hAnsi="Times New Roman" w:cs="Times New Roman"/>
              </w:rPr>
              <w:t>ϣ</w:t>
            </w:r>
            <w:r w:rsidRPr="007A4A34">
              <w:t>ⲁ</w:t>
            </w:r>
            <w:r w:rsidRPr="007A4A34">
              <w:rPr>
                <w:rFonts w:ascii="Times New Roman" w:hAnsi="Times New Roman" w:cs="Times New Roman"/>
              </w:rPr>
              <w:t>ϣ</w:t>
            </w:r>
            <w:r w:rsidRPr="007A4A34">
              <w:t>ⲛⲓ ⲉⲩⲛⲁⲓ</w:t>
            </w:r>
          </w:p>
          <w:p w:rsidR="00AB7D27" w:rsidRDefault="00AB7D27" w:rsidP="005D1250">
            <w:pPr>
              <w:pStyle w:val="CopticVersemulti-line"/>
            </w:pPr>
            <w:r w:rsidRPr="007A4A34">
              <w:rPr>
                <w:rFonts w:ascii="Times New Roman" w:hAnsi="Times New Roman" w:cs="Times New Roman"/>
              </w:rPr>
              <w:t>ϩ</w:t>
            </w:r>
            <w:r w:rsidRPr="007A4A34">
              <w:t>ⲓⲧⲉⲛ ⲛⲉⲡ</w:t>
            </w:r>
            <w:r w:rsidRPr="007A4A34">
              <w:rPr>
                <w:rFonts w:ascii="Times New Roman" w:hAnsi="Times New Roman" w:cs="Times New Roman"/>
              </w:rPr>
              <w:t>̀</w:t>
            </w:r>
            <w:r w:rsidRPr="007A4A34">
              <w:t>ⲣⲉⲥⲃⲓⲁ</w:t>
            </w:r>
            <w:r w:rsidRPr="007A4A34">
              <w:rPr>
                <w:rFonts w:ascii="Times New Roman" w:hAnsi="Times New Roman" w:cs="Times New Roman"/>
              </w:rPr>
              <w:t>̀</w:t>
            </w:r>
          </w:p>
          <w:p w:rsidR="00AB7D27" w:rsidRDefault="00AB7D27" w:rsidP="005D1250">
            <w:pPr>
              <w:pStyle w:val="CopticVersemulti-line"/>
            </w:pPr>
            <w:r w:rsidRPr="007A4A34">
              <w:t>ⲛ</w:t>
            </w:r>
            <w:r w:rsidRPr="007A4A34">
              <w:rPr>
                <w:rFonts w:ascii="Times New Roman" w:hAnsi="Times New Roman" w:cs="Times New Roman"/>
              </w:rPr>
              <w:t>̀</w:t>
            </w:r>
            <w:r w:rsidRPr="007A4A34">
              <w:t>ⲧⲟⲧ</w:t>
            </w:r>
            <w:r w:rsidRPr="007A4A34">
              <w:rPr>
                <w:rFonts w:ascii="Times New Roman" w:hAnsi="Times New Roman" w:cs="Times New Roman"/>
              </w:rPr>
              <w:t>ϥ</w:t>
            </w:r>
            <w:r w:rsidRPr="007A4A34">
              <w:t xml:space="preserve"> ⲙ</w:t>
            </w:r>
            <w:r w:rsidRPr="007A4A34">
              <w:rPr>
                <w:rFonts w:ascii="Times New Roman" w:hAnsi="Times New Roman" w:cs="Times New Roman"/>
              </w:rPr>
              <w:t>̀</w:t>
            </w:r>
            <w:r w:rsidRPr="007A4A34">
              <w:t>ⲡⲓⲙⲁⲓⲣⲱⲙⲓ</w:t>
            </w:r>
          </w:p>
        </w:tc>
      </w:tr>
    </w:tbl>
    <w:p w:rsidR="00E532CC" w:rsidRPr="00E532CC" w:rsidRDefault="00E532CC" w:rsidP="00E532CC">
      <w:pPr>
        <w:sectPr w:rsidR="00E532CC" w:rsidRPr="00E532CC" w:rsidSect="001C41A6">
          <w:pgSz w:w="11880" w:h="15480" w:code="1"/>
          <w:pgMar w:top="1080" w:right="1440" w:bottom="1440" w:left="1080" w:header="720" w:footer="720" w:gutter="504"/>
          <w:cols w:space="720"/>
          <w:docGrid w:linePitch="360"/>
        </w:sectPr>
      </w:pPr>
    </w:p>
    <w:p w:rsidR="00F60C8A" w:rsidRPr="00257627" w:rsidRDefault="00F60C8A" w:rsidP="00AB7D27">
      <w:pPr>
        <w:pStyle w:val="Heading6"/>
      </w:pPr>
      <w:bookmarkStart w:id="397" w:name="_Toc298445773"/>
      <w:bookmarkStart w:id="398" w:name="_Toc298681258"/>
      <w:bookmarkStart w:id="399" w:name="_Toc298447498"/>
      <w:r>
        <w:lastRenderedPageBreak/>
        <w:t>Part Seven (</w:t>
      </w:r>
      <w:r w:rsidR="00AB7D27">
        <w:t>Modern Part Eight</w:t>
      </w:r>
      <w:r>
        <w:t>)</w:t>
      </w:r>
      <w:bookmarkEnd w:id="397"/>
      <w:bookmarkEnd w:id="398"/>
      <w:bookmarkEnd w:id="399"/>
      <w:r w:rsidR="005D1250">
        <w:t xml:space="preserve"> (</w:t>
      </w:r>
      <w:r w:rsidR="005D1250" w:rsidRPr="005D1250">
        <w:rPr>
          <w:rStyle w:val="CopticVersemulti-lineChar"/>
        </w:rPr>
        <w:t>ⲏ̅</w:t>
      </w:r>
      <w:r w:rsidR="005D1250">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Seven times everyday</w:t>
            </w:r>
          </w:p>
          <w:p w:rsidR="00AB7D27" w:rsidRDefault="00AB7D27" w:rsidP="00AB7D27">
            <w:pPr>
              <w:pStyle w:val="EngHang"/>
              <w:rPr>
                <w:rFonts w:eastAsiaTheme="minorHAnsi"/>
              </w:rPr>
            </w:pPr>
            <w:r>
              <w:rPr>
                <w:rFonts w:eastAsiaTheme="minorHAnsi"/>
              </w:rPr>
              <w:t xml:space="preserve">I praise </w:t>
            </w:r>
            <w:r w:rsidR="001040C8">
              <w:rPr>
                <w:rFonts w:eastAsiaTheme="minorHAnsi"/>
              </w:rPr>
              <w:t>Your</w:t>
            </w:r>
            <w:r>
              <w:rPr>
                <w:rFonts w:eastAsiaTheme="minorHAnsi"/>
              </w:rPr>
              <w:t xml:space="preserve"> Holy Name,</w:t>
            </w:r>
          </w:p>
          <w:p w:rsidR="00AB7D27" w:rsidRDefault="00AB7D27" w:rsidP="00AB7D27">
            <w:pPr>
              <w:pStyle w:val="EngHang"/>
              <w:rPr>
                <w:rFonts w:eastAsiaTheme="minorHAnsi"/>
              </w:rPr>
            </w:pPr>
            <w:r>
              <w:rPr>
                <w:rFonts w:eastAsiaTheme="minorHAnsi"/>
              </w:rPr>
              <w:t>With all my heart,</w:t>
            </w:r>
          </w:p>
          <w:p w:rsidR="00AB7D27" w:rsidRPr="001A0083" w:rsidRDefault="00AB7D27" w:rsidP="00AB7D27">
            <w:pPr>
              <w:pStyle w:val="EngHangEnd"/>
            </w:pPr>
            <w:commentRangeStart w:id="400"/>
            <w:r>
              <w:rPr>
                <w:rFonts w:eastAsiaTheme="minorHAnsi"/>
              </w:rPr>
              <w:t>O Lord of all.</w:t>
            </w:r>
            <w:commentRangeEnd w:id="400"/>
            <w:r>
              <w:rPr>
                <w:rStyle w:val="CommentReference"/>
                <w:rFonts w:eastAsiaTheme="minorHAnsi" w:cstheme="minorBidi"/>
                <w:color w:val="auto"/>
                <w:lang w:val="en-CA"/>
              </w:rPr>
              <w:commentReference w:id="400"/>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Ⲍ</w:t>
            </w:r>
            <w:r w:rsidRPr="001834E6">
              <w:rPr>
                <w:rFonts w:ascii="Times New Roman" w:hAnsi="Times New Roman" w:cs="Times New Roman"/>
              </w:rPr>
              <w:t>̅</w:t>
            </w:r>
            <w:r w:rsidRPr="001834E6">
              <w:t xml:space="preserve"> ⲛ</w:t>
            </w:r>
            <w:r w:rsidRPr="001834E6">
              <w:rPr>
                <w:rFonts w:ascii="Times New Roman" w:hAnsi="Times New Roman" w:cs="Times New Roman"/>
              </w:rPr>
              <w:t>̀</w:t>
            </w:r>
            <w:r w:rsidRPr="001834E6">
              <w:t>ⲥⲟⲡ ⲙ</w:t>
            </w:r>
            <w:r w:rsidRPr="001834E6">
              <w:rPr>
                <w:rFonts w:ascii="Times New Roman" w:hAnsi="Times New Roman" w:cs="Times New Roman"/>
              </w:rPr>
              <w:t>̀</w:t>
            </w:r>
            <w:r w:rsidRPr="001834E6">
              <w:t>ⲙⲏⲛⲓ</w:t>
            </w:r>
          </w:p>
          <w:p w:rsidR="00AB7D27" w:rsidRDefault="00AB7D27" w:rsidP="001834E6">
            <w:pPr>
              <w:pStyle w:val="CopticVersemulti-line"/>
            </w:pPr>
            <w:r w:rsidRPr="001834E6">
              <w:t>ⲉ</w:t>
            </w:r>
            <w:r w:rsidRPr="001834E6">
              <w:rPr>
                <w:rFonts w:ascii="Times New Roman" w:hAnsi="Times New Roman" w:cs="Times New Roman"/>
              </w:rPr>
              <w:t>̀</w:t>
            </w:r>
            <w:r w:rsidRPr="001834E6">
              <w:t>ⲃⲟⲗ</w:t>
            </w:r>
            <w:r w:rsidRPr="001834E6">
              <w:rPr>
                <w:rFonts w:ascii="Times New Roman" w:hAnsi="Times New Roman" w:cs="Times New Roman"/>
              </w:rPr>
              <w:t>ϧ</w:t>
            </w:r>
            <w:r w:rsidRPr="001834E6">
              <w:t>ⲉⲛ ⲡⲁ</w:t>
            </w:r>
            <w:r w:rsidRPr="001834E6">
              <w:rPr>
                <w:rFonts w:ascii="Times New Roman" w:hAnsi="Times New Roman" w:cs="Times New Roman"/>
              </w:rPr>
              <w:t>ϩ</w:t>
            </w:r>
            <w:r w:rsidRPr="001834E6">
              <w:t>ⲏⲧ ⲧⲏⲣ</w:t>
            </w:r>
            <w:r w:rsidRPr="001834E6">
              <w:rPr>
                <w:rFonts w:ascii="Times New Roman" w:hAnsi="Times New Roman" w:cs="Times New Roman"/>
              </w:rPr>
              <w:t>ϥ</w:t>
            </w:r>
          </w:p>
          <w:p w:rsidR="00AB7D27" w:rsidRDefault="00AB7D27" w:rsidP="001834E6">
            <w:pPr>
              <w:pStyle w:val="CopticVersemulti-line"/>
            </w:pPr>
            <w:r w:rsidRPr="001834E6">
              <w:rPr>
                <w:rFonts w:ascii="Times New Roman" w:hAnsi="Times New Roman" w:cs="Times New Roman"/>
              </w:rPr>
              <w:t>ϯ</w:t>
            </w:r>
            <w:r w:rsidRPr="001834E6">
              <w:t>ⲛⲁⲥ</w:t>
            </w:r>
            <w:r w:rsidRPr="001834E6">
              <w:rPr>
                <w:rFonts w:ascii="Times New Roman" w:hAnsi="Times New Roman" w:cs="Times New Roman"/>
              </w:rPr>
              <w:t>̀</w:t>
            </w:r>
            <w:r w:rsidRPr="001834E6">
              <w:t>ⲙⲟⲩ ⲉ</w:t>
            </w:r>
            <w:r w:rsidRPr="001834E6">
              <w:rPr>
                <w:rFonts w:ascii="Times New Roman" w:hAnsi="Times New Roman" w:cs="Times New Roman"/>
              </w:rPr>
              <w:t>̀</w:t>
            </w:r>
            <w:r w:rsidRPr="001834E6">
              <w:t>ⲡⲉⲕⲣⲁⲛ</w:t>
            </w:r>
          </w:p>
          <w:p w:rsidR="00AB7D27" w:rsidRDefault="00AB7D27" w:rsidP="001834E6">
            <w:pPr>
              <w:pStyle w:val="CopticVerse"/>
            </w:pPr>
            <w:r w:rsidRPr="001834E6">
              <w:t>Ⲡⲟ</w:t>
            </w:r>
            <w:r w:rsidRPr="001834E6">
              <w:rPr>
                <w:rFonts w:ascii="Times New Roman" w:hAnsi="Times New Roman" w:cs="Times New Roman"/>
              </w:rPr>
              <w:t>̅</w:t>
            </w:r>
            <w:r w:rsidRPr="001834E6">
              <w:t>ⲥ</w:t>
            </w:r>
            <w:r w:rsidRPr="001834E6">
              <w:rPr>
                <w:rFonts w:ascii="Times New Roman" w:hAnsi="Times New Roman" w:cs="Times New Roman"/>
              </w:rPr>
              <w:t>̅</w:t>
            </w:r>
            <w:r w:rsidRPr="001834E6">
              <w:t xml:space="preserve"> ⲙ</w:t>
            </w:r>
            <w:r w:rsidRPr="001834E6">
              <w:rPr>
                <w:rFonts w:ascii="Times New Roman" w:hAnsi="Times New Roman" w:cs="Times New Roman"/>
              </w:rPr>
              <w:t>̀</w:t>
            </w:r>
            <w:r w:rsidRPr="001834E6">
              <w:t>ⲡⲓⲉⲡ</w:t>
            </w:r>
            <w:r w:rsidRPr="001834E6">
              <w:rPr>
                <w:rFonts w:ascii="Times New Roman" w:hAnsi="Times New Roman" w:cs="Times New Roman"/>
              </w:rPr>
              <w:t>̀</w:t>
            </w:r>
            <w:r w:rsidRPr="001834E6">
              <w:t>ⲧⲏⲣ</w:t>
            </w:r>
            <w:r w:rsidRPr="001834E6">
              <w:rPr>
                <w:rFonts w:ascii="Times New Roman" w:hAnsi="Times New Roman" w:cs="Times New Roman"/>
              </w:rPr>
              <w:t>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 xml:space="preserve">I remembered </w:t>
            </w:r>
            <w:r w:rsidR="00E570CB">
              <w:rPr>
                <w:rFonts w:eastAsiaTheme="minorHAnsi"/>
              </w:rPr>
              <w:t>Your</w:t>
            </w:r>
            <w:r>
              <w:rPr>
                <w:rFonts w:eastAsiaTheme="minorHAnsi"/>
              </w:rPr>
              <w:t xml:space="preserve"> Name</w:t>
            </w:r>
          </w:p>
          <w:p w:rsidR="00AB7D27" w:rsidRDefault="00AB7D27" w:rsidP="00AB7D27">
            <w:pPr>
              <w:pStyle w:val="EngHang"/>
              <w:rPr>
                <w:rFonts w:eastAsiaTheme="minorHAnsi"/>
              </w:rPr>
            </w:pPr>
            <w:r>
              <w:rPr>
                <w:rFonts w:eastAsiaTheme="minorHAnsi"/>
              </w:rPr>
              <w:t>And I was comforted,</w:t>
            </w:r>
          </w:p>
          <w:p w:rsidR="00AB7D27" w:rsidRDefault="00AB7D27" w:rsidP="00AB7D27">
            <w:pPr>
              <w:pStyle w:val="EngHang"/>
              <w:rPr>
                <w:rFonts w:eastAsiaTheme="minorHAnsi"/>
              </w:rPr>
            </w:pPr>
            <w:r>
              <w:rPr>
                <w:rFonts w:eastAsiaTheme="minorHAnsi"/>
              </w:rPr>
              <w:t>O King of the ages</w:t>
            </w:r>
          </w:p>
          <w:p w:rsidR="00AB7D27" w:rsidRPr="001A0083" w:rsidRDefault="00AB7D27" w:rsidP="00AB7D27">
            <w:pPr>
              <w:pStyle w:val="EngHangEnd"/>
            </w:pPr>
            <w:r>
              <w:rPr>
                <w:rFonts w:eastAsiaTheme="minorHAnsi"/>
              </w:rPr>
              <w:t>And God of all gods: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Ⲁⲓⲉⲣⲫ̀ⲙⲉⲩⲓ̀ ⲙ̀ⲡⲉⲕⲣⲁⲛ</w:t>
            </w:r>
          </w:p>
          <w:p w:rsidR="00AB7D27" w:rsidRDefault="00AB7D27" w:rsidP="001834E6">
            <w:pPr>
              <w:pStyle w:val="CopticVersemulti-line"/>
            </w:pPr>
            <w:r w:rsidRPr="001834E6">
              <w:t>ⲟⲩⲟϩ ⲁⲓϫⲉⲙⲛⲟⲙϯ</w:t>
            </w:r>
          </w:p>
          <w:p w:rsidR="00AB7D27" w:rsidRDefault="00AB7D27" w:rsidP="001834E6">
            <w:pPr>
              <w:pStyle w:val="CopticVersemulti-line"/>
            </w:pPr>
            <w:r w:rsidRPr="001834E6">
              <w:t>ⲡ̀ⲟⲩⲣⲟ ⲛ̀ⲛⲓⲉ̀ⲱⲛ</w:t>
            </w:r>
          </w:p>
          <w:p w:rsidR="00AB7D27" w:rsidRDefault="00AB7D27" w:rsidP="001834E6">
            <w:pPr>
              <w:pStyle w:val="CopticVerse"/>
            </w:pPr>
            <w:r w:rsidRPr="001834E6">
              <w:t>Ⲫϯ ⲛ̀ⲧⲉ ⲛⲓⲛⲟⲩϯ</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Jesus Christ our God,</w:t>
            </w:r>
          </w:p>
          <w:p w:rsidR="00AB7D27" w:rsidRDefault="00AB7D27" w:rsidP="00AB7D27">
            <w:pPr>
              <w:pStyle w:val="EngHang"/>
              <w:rPr>
                <w:rFonts w:eastAsiaTheme="minorHAnsi"/>
              </w:rPr>
            </w:pPr>
            <w:commentRangeStart w:id="401"/>
            <w:r>
              <w:rPr>
                <w:rFonts w:eastAsiaTheme="minorHAnsi"/>
              </w:rPr>
              <w:t>The True One who came</w:t>
            </w:r>
            <w:commentRangeEnd w:id="401"/>
            <w:r>
              <w:rPr>
                <w:rStyle w:val="CommentReference"/>
                <w:rFonts w:eastAsiaTheme="minorHAnsi" w:cstheme="minorBidi"/>
                <w:color w:val="auto"/>
                <w:lang w:val="en-CA"/>
              </w:rPr>
              <w:commentReference w:id="401"/>
            </w:r>
            <w:r>
              <w:rPr>
                <w:rFonts w:eastAsiaTheme="minorHAnsi"/>
              </w:rPr>
              <w:t>,</w:t>
            </w:r>
          </w:p>
          <w:p w:rsidR="00AB7D27" w:rsidRDefault="00AB7D27" w:rsidP="00AB7D27">
            <w:pPr>
              <w:pStyle w:val="EngHang"/>
              <w:rPr>
                <w:rFonts w:eastAsiaTheme="minorHAnsi"/>
              </w:rPr>
            </w:pPr>
            <w:r>
              <w:rPr>
                <w:rFonts w:eastAsiaTheme="minorHAnsi"/>
              </w:rPr>
              <w:t>And was incarnate</w:t>
            </w:r>
          </w:p>
          <w:p w:rsidR="00AB7D27" w:rsidRPr="00195761" w:rsidRDefault="00AB7D27" w:rsidP="00AB7D27">
            <w:pPr>
              <w:pStyle w:val="EngHangEnd"/>
              <w:rPr>
                <w:szCs w:val="22"/>
              </w:rPr>
            </w:pPr>
            <w:r>
              <w:rPr>
                <w:rFonts w:eastAsiaTheme="minorHAnsi"/>
              </w:rPr>
              <w:t>For our salvation.</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Ⲓⲏ̅ⲥ Ⲡⲭ̅ⲥ Ⲡⲉⲛⲛⲟⲩϯ</w:t>
            </w:r>
          </w:p>
          <w:p w:rsidR="00AB7D27" w:rsidRDefault="00AB7D27" w:rsidP="001834E6">
            <w:pPr>
              <w:pStyle w:val="CopticVersemulti-line"/>
            </w:pPr>
            <w:r w:rsidRPr="001834E6">
              <w:t>ⲡⲓⲁ̀ⲗⲏⲑⲓⲛⲟⲥ</w:t>
            </w:r>
          </w:p>
          <w:p w:rsidR="00AB7D27" w:rsidRDefault="00AB7D27" w:rsidP="001834E6">
            <w:pPr>
              <w:pStyle w:val="CopticVersemulti-line"/>
            </w:pPr>
            <w:r w:rsidRPr="001834E6">
              <w:t>ⲫⲏⲉ̀ⲧⲁϥⲓ̀ ⲉⲑⲃⲉ ⲡⲉⲛⲥⲱϯ</w:t>
            </w:r>
          </w:p>
          <w:p w:rsidR="00AB7D27" w:rsidRDefault="00AB7D27" w:rsidP="001834E6">
            <w:pPr>
              <w:pStyle w:val="CopticVerse"/>
            </w:pPr>
            <w:r w:rsidRPr="001834E6">
              <w:t>ⲁϥⲉⲣⲥⲱⲙⲁⲧⲓⲕⲟⲥ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He was incarnate</w:t>
            </w:r>
          </w:p>
          <w:p w:rsidR="00AB7D27" w:rsidRDefault="00AB7D27" w:rsidP="00AB7D27">
            <w:pPr>
              <w:pStyle w:val="EngHang"/>
              <w:rPr>
                <w:rFonts w:eastAsiaTheme="minorHAnsi"/>
              </w:rPr>
            </w:pPr>
            <w:r>
              <w:rPr>
                <w:rFonts w:eastAsiaTheme="minorHAnsi"/>
              </w:rPr>
              <w:t>Of the Holy Spirit,</w:t>
            </w:r>
          </w:p>
          <w:p w:rsidR="00AB7D27" w:rsidRDefault="00AB7D27" w:rsidP="00AB7D27">
            <w:pPr>
              <w:pStyle w:val="EngHang"/>
              <w:rPr>
                <w:rFonts w:eastAsiaTheme="minorHAnsi"/>
              </w:rPr>
            </w:pPr>
            <w:r>
              <w:rPr>
                <w:rFonts w:eastAsiaTheme="minorHAnsi"/>
              </w:rPr>
              <w:t>And of Mary,</w:t>
            </w:r>
          </w:p>
          <w:p w:rsidR="00AB7D27" w:rsidRDefault="00AB7D27" w:rsidP="00AB7D27">
            <w:pPr>
              <w:pStyle w:val="EngHangEnd"/>
            </w:pPr>
            <w:r>
              <w:rPr>
                <w:rFonts w:eastAsiaTheme="minorHAnsi"/>
              </w:rPr>
              <w:t>The holy Bride: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 xml:space="preserve">Ⲁϥϭⲓⲥⲁⲣⲝ </w:t>
            </w:r>
            <w:r>
              <w:t>ⲉⲃⲟ</w:t>
            </w:r>
          </w:p>
          <w:p w:rsidR="00AB7D27" w:rsidRDefault="00AB7D27" w:rsidP="001834E6">
            <w:pPr>
              <w:pStyle w:val="CopticVersemulti-line"/>
            </w:pPr>
            <w:r w:rsidRPr="001834E6">
              <w:t>ϧⲉⲛ Ⲡⲓⲡ̅ⲛ̅ⲁ ⲉ̅ⲑ̅ⲩ</w:t>
            </w:r>
          </w:p>
          <w:p w:rsidR="00AB7D27" w:rsidRDefault="00AB7D27" w:rsidP="001834E6">
            <w:pPr>
              <w:pStyle w:val="CopticVersemulti-line"/>
            </w:pPr>
            <w:r w:rsidRPr="001834E6">
              <w:t>ⲛⲉⲙ ⲉⲃⲟⲗϧⲉⲛ Ⲙⲁⲣⲓⲁ</w:t>
            </w:r>
          </w:p>
          <w:p w:rsidR="00AB7D27" w:rsidRDefault="00AB7D27" w:rsidP="001834E6">
            <w:pPr>
              <w:pStyle w:val="CopticVerse"/>
            </w:pPr>
            <w:r w:rsidRPr="001834E6">
              <w:t>ϯϣⲉⲗⲉⲧ 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rPr>
                <w:rFonts w:eastAsiaTheme="minorHAnsi"/>
              </w:rPr>
            </w:pPr>
            <w:r>
              <w:rPr>
                <w:rFonts w:eastAsiaTheme="minorHAnsi"/>
              </w:rPr>
              <w:t>And changed our sorrow,</w:t>
            </w:r>
          </w:p>
          <w:p w:rsidR="00AB7D27" w:rsidRDefault="00AB7D27" w:rsidP="00AB7D27">
            <w:pPr>
              <w:pStyle w:val="EngHang"/>
              <w:rPr>
                <w:rFonts w:eastAsiaTheme="minorHAnsi"/>
              </w:rPr>
            </w:pPr>
            <w:r>
              <w:rPr>
                <w:rFonts w:eastAsiaTheme="minorHAnsi"/>
              </w:rPr>
              <w:t>And all our afflictions,</w:t>
            </w:r>
          </w:p>
          <w:p w:rsidR="00AB7D27" w:rsidRDefault="00AB7D27" w:rsidP="00AB7D27">
            <w:pPr>
              <w:pStyle w:val="EngHang"/>
              <w:rPr>
                <w:rFonts w:eastAsiaTheme="minorHAnsi"/>
              </w:rPr>
            </w:pPr>
            <w:r>
              <w:rPr>
                <w:rFonts w:eastAsiaTheme="minorHAnsi"/>
              </w:rPr>
              <w:t>To joy for our hearts</w:t>
            </w:r>
          </w:p>
          <w:p w:rsidR="00AB7D27" w:rsidRDefault="00AB7D27" w:rsidP="00AB7D27">
            <w:pPr>
              <w:pStyle w:val="EngHangEnd"/>
            </w:pPr>
            <w:commentRangeStart w:id="402"/>
            <w:r>
              <w:rPr>
                <w:rFonts w:eastAsiaTheme="minorHAnsi"/>
              </w:rPr>
              <w:t>And perfect rejoicing.</w:t>
            </w:r>
            <w:commentRangeEnd w:id="402"/>
            <w:r>
              <w:rPr>
                <w:rStyle w:val="CommentReference"/>
                <w:rFonts w:eastAsiaTheme="minorHAnsi" w:cstheme="minorBidi"/>
                <w:color w:val="auto"/>
                <w:lang w:val="en-CA"/>
              </w:rPr>
              <w:commentReference w:id="402"/>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Ⲁϥⲫⲱⲛϩ ⲙ̀ⲡⲉⲛϩⲏⲃⲓ</w:t>
            </w:r>
          </w:p>
          <w:p w:rsidR="00AB7D27" w:rsidRDefault="00AB7D27" w:rsidP="001834E6">
            <w:pPr>
              <w:pStyle w:val="CopticVersemulti-line"/>
            </w:pPr>
            <w:r w:rsidRPr="001834E6">
              <w:t>ⲛⲉⲙ ⲡⲉⲛϩⲟϫϩⲉϫ ⲧⲏⲣϥ</w:t>
            </w:r>
          </w:p>
          <w:p w:rsidR="00AB7D27" w:rsidRDefault="00AB7D27" w:rsidP="001834E6">
            <w:pPr>
              <w:pStyle w:val="CopticVersemulti-line"/>
            </w:pPr>
            <w:r w:rsidRPr="001834E6">
              <w:t>ⲉ̀ⲟⲩⲣⲁϣⲓ ⲛ̀ϩⲏⲧ</w:t>
            </w:r>
          </w:p>
          <w:p w:rsidR="00AB7D27" w:rsidRDefault="00AB7D27" w:rsidP="001834E6">
            <w:pPr>
              <w:pStyle w:val="CopticVerse"/>
            </w:pPr>
            <w:r w:rsidRPr="001834E6">
              <w:t>ⲛⲉⲙ ⲟⲩⲑⲉⲗⲏⲗ ⲉ̀ⲡ̀ⲧⲏⲣϥ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Let us worship Him,</w:t>
            </w:r>
          </w:p>
          <w:p w:rsidR="00AB7D27" w:rsidRDefault="00AB7D27" w:rsidP="00AB7D27">
            <w:pPr>
              <w:pStyle w:val="EngHang"/>
              <w:rPr>
                <w:rFonts w:eastAsiaTheme="minorHAnsi"/>
              </w:rPr>
            </w:pPr>
            <w:r>
              <w:rPr>
                <w:rFonts w:eastAsiaTheme="minorHAnsi"/>
              </w:rPr>
              <w:t xml:space="preserve">And sing </w:t>
            </w:r>
            <w:commentRangeStart w:id="403"/>
            <w:r>
              <w:rPr>
                <w:rFonts w:eastAsiaTheme="minorHAnsi"/>
              </w:rPr>
              <w:t>about</w:t>
            </w:r>
            <w:commentRangeEnd w:id="403"/>
            <w:r>
              <w:rPr>
                <w:rStyle w:val="CommentReference"/>
                <w:rFonts w:eastAsiaTheme="minorHAnsi" w:cstheme="minorBidi"/>
                <w:color w:val="auto"/>
                <w:lang w:val="en-CA"/>
              </w:rPr>
              <w:commentReference w:id="403"/>
            </w:r>
            <w:r>
              <w:rPr>
                <w:rFonts w:eastAsiaTheme="minorHAnsi"/>
              </w:rPr>
              <w:t>,</w:t>
            </w:r>
          </w:p>
          <w:p w:rsidR="00AB7D27" w:rsidRDefault="00AB7D27" w:rsidP="00AB7D27">
            <w:pPr>
              <w:pStyle w:val="EngHang"/>
              <w:rPr>
                <w:rFonts w:eastAsiaTheme="minorHAnsi"/>
              </w:rPr>
            </w:pPr>
            <w:r>
              <w:rPr>
                <w:rFonts w:eastAsiaTheme="minorHAnsi"/>
              </w:rPr>
              <w:t>His mother Mary,</w:t>
            </w:r>
          </w:p>
          <w:p w:rsidR="00AB7D27" w:rsidRDefault="00AB7D27" w:rsidP="00AB7D27">
            <w:pPr>
              <w:pStyle w:val="EngHangEnd"/>
            </w:pPr>
            <w:r>
              <w:rPr>
                <w:rFonts w:eastAsiaTheme="minorHAnsi"/>
              </w:rPr>
              <w:t>The beautiful dove.</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Ⲙⲁⲣⲉⲛⲟⲩⲱϣⲧ ⲙ̀ⲙⲟϥ</w:t>
            </w:r>
          </w:p>
          <w:p w:rsidR="00AB7D27" w:rsidRDefault="00AB7D27" w:rsidP="001834E6">
            <w:pPr>
              <w:pStyle w:val="CopticVersemulti-line"/>
            </w:pPr>
            <w:r w:rsidRPr="001834E6">
              <w:t>ⲟⲩⲟϩ ⲛ̀ⲧⲉⲛⲉⲣϩⲩⲙⲛⲟⲥ</w:t>
            </w:r>
          </w:p>
          <w:p w:rsidR="00AB7D27" w:rsidRDefault="00AB7D27" w:rsidP="001834E6">
            <w:pPr>
              <w:pStyle w:val="CopticVersemulti-line"/>
            </w:pPr>
            <w:r w:rsidRPr="001834E6">
              <w:t>ⲛ̀ⲧⲉϥⲙⲁⲩ Ⲙⲁⲣⲓⲁ</w:t>
            </w:r>
          </w:p>
          <w:p w:rsidR="00AB7D27" w:rsidRDefault="00AB7D27" w:rsidP="001834E6">
            <w:pPr>
              <w:pStyle w:val="CopticVerse"/>
            </w:pPr>
            <w:r w:rsidRPr="001834E6">
              <w:t>ϯϭⲣⲟⲙⲡⲓ ⲉⲑⲛⲉⲥⲱⲥ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rPr>
                <w:rFonts w:eastAsiaTheme="minorHAnsi"/>
              </w:rPr>
            </w:pPr>
            <w:r>
              <w:rPr>
                <w:rFonts w:eastAsiaTheme="minorHAnsi"/>
              </w:rPr>
              <w:t xml:space="preserve">Let us all </w:t>
            </w:r>
            <w:commentRangeStart w:id="404"/>
            <w:r>
              <w:rPr>
                <w:rFonts w:eastAsiaTheme="minorHAnsi"/>
              </w:rPr>
              <w:t>proclaim</w:t>
            </w:r>
            <w:commentRangeEnd w:id="404"/>
            <w:r>
              <w:rPr>
                <w:rStyle w:val="CommentReference"/>
                <w:rFonts w:eastAsiaTheme="minorHAnsi" w:cstheme="minorBidi"/>
                <w:color w:val="auto"/>
                <w:lang w:val="en-CA"/>
              </w:rPr>
              <w:commentReference w:id="404"/>
            </w:r>
            <w:r>
              <w:rPr>
                <w:rFonts w:eastAsiaTheme="minorHAnsi"/>
              </w:rPr>
              <w:t>,</w:t>
            </w:r>
          </w:p>
          <w:p w:rsidR="00AB7D27" w:rsidRDefault="00AB7D27" w:rsidP="00AB7D27">
            <w:pPr>
              <w:pStyle w:val="EngHang"/>
              <w:rPr>
                <w:rFonts w:eastAsiaTheme="minorHAnsi"/>
              </w:rPr>
            </w:pPr>
            <w:r>
              <w:rPr>
                <w:rFonts w:eastAsiaTheme="minorHAnsi"/>
              </w:rPr>
              <w:t>With a joyful voice,</w:t>
            </w:r>
          </w:p>
          <w:p w:rsidR="00AB7D27" w:rsidRDefault="00AB7D27" w:rsidP="00AB7D27">
            <w:pPr>
              <w:pStyle w:val="EngHang"/>
              <w:rPr>
                <w:rFonts w:eastAsiaTheme="minorHAnsi"/>
              </w:rPr>
            </w:pPr>
            <w:r>
              <w:rPr>
                <w:rFonts w:eastAsiaTheme="minorHAnsi"/>
              </w:rPr>
              <w:t>Saying, "Hail to you, O Mary,</w:t>
            </w:r>
          </w:p>
          <w:p w:rsidR="00AB7D27" w:rsidRDefault="00AB7D27" w:rsidP="00AB7D27">
            <w:pPr>
              <w:pStyle w:val="EngHangEnd"/>
            </w:pPr>
            <w:r>
              <w:rPr>
                <w:rFonts w:eastAsiaTheme="minorHAnsi"/>
              </w:rPr>
              <w:t>The Mother of Emmanuel."</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Ⲟⲩⲟϩ ⲛ̀ⲧⲉⲛⲱϣ ⲉⲃⲟⲗ</w:t>
            </w:r>
          </w:p>
          <w:p w:rsidR="00AB7D27" w:rsidRDefault="00AB7D27" w:rsidP="001834E6">
            <w:pPr>
              <w:pStyle w:val="CopticVersemulti-line"/>
            </w:pPr>
            <w:r w:rsidRPr="001834E6">
              <w:t>ϧⲉⲛ ⲟⲩⲥ̀ⲙⲏ ⲛ̀ⲑⲉⲗⲏⲗ</w:t>
            </w:r>
          </w:p>
          <w:p w:rsidR="00AB7D27" w:rsidRDefault="00AB7D27" w:rsidP="001834E6">
            <w:pPr>
              <w:pStyle w:val="CopticVersemulti-line"/>
            </w:pPr>
            <w:r w:rsidRPr="001834E6">
              <w:t>ϫⲉ ⲭⲉⲣⲉ ⲛⲉ Ⲙⲁⲣⲓⲁ</w:t>
            </w:r>
          </w:p>
          <w:p w:rsidR="00AB7D27" w:rsidRDefault="00AB7D27" w:rsidP="001834E6">
            <w:pPr>
              <w:pStyle w:val="CopticVerse"/>
            </w:pPr>
            <w:r w:rsidRPr="001834E6">
              <w:t>ⲑ̀ⲙⲁⲩ ⲛ̀Ⲉⲙⲙⲁⲛⲟⲩⲏⲗ</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rPr>
                <w:rFonts w:eastAsiaTheme="minorHAnsi"/>
              </w:rPr>
            </w:pPr>
            <w:r>
              <w:rPr>
                <w:rFonts w:eastAsiaTheme="minorHAnsi"/>
              </w:rPr>
              <w:t>Hail to you O Mary: (Shéré ne Maria:) the salvation of Adam our father.</w:t>
            </w:r>
          </w:p>
          <w:p w:rsidR="00AB7D27" w:rsidRDefault="00AB7D27" w:rsidP="00AB7D27">
            <w:pPr>
              <w:pStyle w:val="EngHang"/>
              <w:rPr>
                <w:rFonts w:eastAsiaTheme="minorHAnsi"/>
              </w:rPr>
            </w:pPr>
            <w:r>
              <w:rPr>
                <w:rFonts w:eastAsiaTheme="minorHAnsi"/>
              </w:rPr>
              <w:t>Hail to you O Mary: the Mother of the Refuge.</w:t>
            </w:r>
          </w:p>
          <w:p w:rsidR="00AB7D27" w:rsidRDefault="00AB7D27" w:rsidP="00AB7D27">
            <w:pPr>
              <w:pStyle w:val="EngHang"/>
              <w:rPr>
                <w:rFonts w:eastAsiaTheme="minorHAnsi"/>
              </w:rPr>
            </w:pPr>
            <w:r>
              <w:rPr>
                <w:rFonts w:eastAsiaTheme="minorHAnsi"/>
              </w:rPr>
              <w:t>Hail to you O Mary: the rejoicing of Eve.</w:t>
            </w:r>
          </w:p>
          <w:p w:rsidR="00AB7D27" w:rsidRDefault="00AB7D27" w:rsidP="00AB7D27">
            <w:pPr>
              <w:pStyle w:val="EngHangEnd"/>
            </w:pPr>
            <w:r>
              <w:t xml:space="preserve">Hail to you O Mary: the joy of all </w:t>
            </w:r>
            <w:commentRangeStart w:id="405"/>
            <w:r>
              <w:t>gener</w:t>
            </w:r>
            <w:r>
              <w:t>a</w:t>
            </w:r>
            <w:r>
              <w:t>tions</w:t>
            </w:r>
            <w:commentRangeEnd w:id="405"/>
            <w:r>
              <w:rPr>
                <w:rStyle w:val="CommentReference"/>
                <w:rFonts w:eastAsiaTheme="minorHAnsi" w:cstheme="minorBidi"/>
                <w:color w:val="auto"/>
                <w:lang w:val="en-CA"/>
              </w:rPr>
              <w:commentReference w:id="405"/>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Ⲭⲉⲣⲉ ⲛⲉ Ⲙⲁⲣⲓⲁ ⲡ̀ⲥⲱϯ ⲛ̀Ⲁⲇⲁⲙ ⲡⲉⲛⲓⲱⲧ</w:t>
            </w:r>
          </w:p>
          <w:p w:rsidR="00AB7D27" w:rsidRDefault="00AB7D27" w:rsidP="001834E6">
            <w:pPr>
              <w:pStyle w:val="CopticVersemulti-line"/>
            </w:pPr>
            <w:r w:rsidRPr="001834E6">
              <w:t>ⲭ̅ⲉ̅ ⲑ̀ⲙⲁⲩ ⲙ̀ⲡⲓⲙⲁⲙ̀ⲫⲱⲧ</w:t>
            </w:r>
          </w:p>
          <w:p w:rsidR="00AB7D27" w:rsidRDefault="00AB7D27" w:rsidP="001834E6">
            <w:pPr>
              <w:pStyle w:val="CopticVersemulti-line"/>
            </w:pPr>
            <w:r w:rsidRPr="001834E6">
              <w:t>ⲭ̅ⲉ̅ ⲡ̀ⲑⲉⲗⲏⲗ ⲛ̀Ⲉⲩⲁ</w:t>
            </w:r>
          </w:p>
          <w:p w:rsidR="00AB7D27" w:rsidRDefault="00AB7D27" w:rsidP="001834E6">
            <w:pPr>
              <w:pStyle w:val="CopticVerse"/>
            </w:pPr>
            <w:r w:rsidRPr="001834E6">
              <w:t>ⲭ̅ⲉ̅ ⲡ̀ⲟⲩⲛⲟϥ ⲛ̀ⲛⲓⲅⲉⲛⲉⲁ̀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 xml:space="preserve">the joy of the </w:t>
            </w:r>
            <w:commentRangeStart w:id="406"/>
            <w:r>
              <w:t xml:space="preserve">just </w:t>
            </w:r>
            <w:commentRangeEnd w:id="406"/>
            <w:r>
              <w:rPr>
                <w:rStyle w:val="CommentReference"/>
                <w:rFonts w:eastAsiaTheme="minorHAnsi" w:cstheme="minorBidi"/>
                <w:color w:val="auto"/>
                <w:lang w:val="en-CA"/>
              </w:rPr>
              <w:commentReference w:id="406"/>
            </w:r>
            <w:r>
              <w:t>Abel.</w:t>
            </w:r>
          </w:p>
          <w:p w:rsidR="00AB7D27" w:rsidRDefault="00AB7D27" w:rsidP="00AB7D27">
            <w:pPr>
              <w:pStyle w:val="EngHang"/>
            </w:pPr>
            <w:r>
              <w:rPr>
                <w:rFonts w:eastAsiaTheme="minorHAnsi"/>
              </w:rPr>
              <w:t xml:space="preserve">Hail to you O Mary: </w:t>
            </w:r>
            <w:r>
              <w:t>the true Virgin.</w:t>
            </w:r>
          </w:p>
          <w:p w:rsidR="00AB7D27" w:rsidRDefault="00AB7D27" w:rsidP="00AB7D27">
            <w:pPr>
              <w:pStyle w:val="EngHang"/>
            </w:pPr>
            <w:r>
              <w:rPr>
                <w:rFonts w:eastAsiaTheme="minorHAnsi"/>
              </w:rPr>
              <w:t xml:space="preserve">Hail to you O Mary: </w:t>
            </w:r>
            <w:r>
              <w:t>the salvation of Noah.</w:t>
            </w:r>
          </w:p>
          <w:p w:rsidR="00AB7D27" w:rsidRDefault="00AB7D27" w:rsidP="00AB7D27">
            <w:pPr>
              <w:pStyle w:val="EngHangEnd"/>
            </w:pPr>
            <w:r>
              <w:t xml:space="preserve">Hail to you O Mary: the </w:t>
            </w:r>
            <w:commentRangeStart w:id="407"/>
            <w:r>
              <w:t xml:space="preserve">chaste </w:t>
            </w:r>
            <w:commentRangeEnd w:id="407"/>
            <w:r>
              <w:rPr>
                <w:rStyle w:val="CommentReference"/>
                <w:rFonts w:eastAsiaTheme="minorHAnsi" w:cstheme="minorBidi"/>
                <w:color w:val="auto"/>
                <w:lang w:val="en-CA"/>
              </w:rPr>
              <w:commentReference w:id="407"/>
            </w:r>
            <w:r>
              <w:t>and undefiled.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ⲫ̀ⲣⲁϣⲓ ⲛ̀Ⲁⲃⲉⲗ ⲡⲓⲑ̀ⲙⲏⲓ</w:t>
            </w:r>
          </w:p>
          <w:p w:rsidR="00AB7D27" w:rsidRDefault="00AB7D27" w:rsidP="001834E6">
            <w:pPr>
              <w:pStyle w:val="CopticVersemulti-line"/>
            </w:pPr>
            <w:r w:rsidRPr="001834E6">
              <w:t>ⲭ̅ⲉ̅ ϯⲡⲁⲣⲑⲉⲛⲟⲥ ⲛ̀ⲧⲁⲫ̀ⲙⲏⲓ</w:t>
            </w:r>
          </w:p>
          <w:p w:rsidR="00AB7D27" w:rsidRDefault="00AB7D27" w:rsidP="001834E6">
            <w:pPr>
              <w:pStyle w:val="CopticVersemulti-line"/>
            </w:pPr>
            <w:r w:rsidRPr="001834E6">
              <w:t>ⲭ̅ⲉ̅ ⲫ̀ⲛⲟϩⲉⲙ ⲛ̀Ⲛⲱⲉ̀</w:t>
            </w:r>
          </w:p>
          <w:p w:rsidR="00AB7D27" w:rsidRDefault="00AB7D27" w:rsidP="001834E6">
            <w:pPr>
              <w:pStyle w:val="CopticVerse"/>
            </w:pPr>
            <w:r w:rsidRPr="001834E6">
              <w:t>ⲭ̅ⲉ̅ ϯⲁⲧⲑⲱⲗⲉⲃ ⲛ̀ⲥⲉⲙⲛⲉ</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grace of Abraham.</w:t>
            </w:r>
          </w:p>
          <w:p w:rsidR="00AB7D27" w:rsidRDefault="00AB7D27" w:rsidP="00AB7D27">
            <w:pPr>
              <w:pStyle w:val="EngHang"/>
            </w:pPr>
            <w:r>
              <w:rPr>
                <w:rFonts w:eastAsiaTheme="minorHAnsi"/>
              </w:rPr>
              <w:t xml:space="preserve">Hail to you O Mary: </w:t>
            </w:r>
            <w:r>
              <w:t>the unfading crown.</w:t>
            </w:r>
          </w:p>
          <w:p w:rsidR="00AB7D27" w:rsidRDefault="00AB7D27" w:rsidP="00AB7D27">
            <w:pPr>
              <w:pStyle w:val="EngHang"/>
            </w:pPr>
            <w:r>
              <w:rPr>
                <w:rFonts w:eastAsiaTheme="minorHAnsi"/>
              </w:rPr>
              <w:t xml:space="preserve">Hail to you O Mary: </w:t>
            </w:r>
            <w:r>
              <w:t xml:space="preserve">the salvation of </w:t>
            </w:r>
            <w:commentRangeStart w:id="408"/>
            <w:r>
              <w:t>Isaac</w:t>
            </w:r>
            <w:commentRangeEnd w:id="408"/>
            <w:r>
              <w:rPr>
                <w:rStyle w:val="CommentReference"/>
                <w:rFonts w:eastAsiaTheme="minorHAnsi" w:cstheme="minorBidi"/>
                <w:color w:val="auto"/>
                <w:lang w:val="en-CA"/>
              </w:rPr>
              <w:commentReference w:id="408"/>
            </w:r>
            <w:r>
              <w:t>.</w:t>
            </w:r>
          </w:p>
          <w:p w:rsidR="00AB7D27" w:rsidRDefault="00AB7D27" w:rsidP="00AB7D27">
            <w:pPr>
              <w:pStyle w:val="EngHangEnd"/>
            </w:pPr>
            <w:r>
              <w:t>Hail to you O Mary: the Mother of the Holy.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ⲡ̀ϩ̀ⲙⲟⲧ ⲛ̀Ⲁⲃⲣⲁⲁⲙ</w:t>
            </w:r>
          </w:p>
          <w:p w:rsidR="00AB7D27" w:rsidRDefault="00AB7D27" w:rsidP="001834E6">
            <w:pPr>
              <w:pStyle w:val="CopticVersemulti-line"/>
            </w:pPr>
            <w:r w:rsidRPr="001834E6">
              <w:t>ⲭ̅ⲉ̅ ⲡⲓⲭ̀ⲗⲟⲙ ⲛ̀ⲁⲑⲗⲱⲙ</w:t>
            </w:r>
          </w:p>
          <w:p w:rsidR="00AB7D27" w:rsidRDefault="00AB7D27" w:rsidP="001834E6">
            <w:pPr>
              <w:pStyle w:val="CopticVersemulti-line"/>
            </w:pPr>
            <w:r w:rsidRPr="001834E6">
              <w:t>ⲭ̅ⲉ̅ ⲡ̀ⲥⲱϯ ⲛ̀Ⲓⲥⲁⲁⲕ ⲡⲉⲑⲟⲩⲁⲃ</w:t>
            </w:r>
          </w:p>
          <w:p w:rsidR="00AB7D27" w:rsidRDefault="00AB7D27" w:rsidP="001834E6">
            <w:pPr>
              <w:pStyle w:val="CopticVerse"/>
            </w:pPr>
            <w:r w:rsidRPr="001834E6">
              <w:t>ⲭ̅ⲉ̅ ⲑ̀ⲙⲁⲩ ⲙ̀ⲫⲏⲉ̅ⲑ̅ⲩ</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rejoicing of Jacob.</w:t>
            </w:r>
          </w:p>
          <w:p w:rsidR="00AB7D27" w:rsidRDefault="00AB7D27" w:rsidP="00AB7D27">
            <w:pPr>
              <w:pStyle w:val="EngHang"/>
            </w:pPr>
            <w:r>
              <w:rPr>
                <w:rFonts w:eastAsiaTheme="minorHAnsi"/>
              </w:rPr>
              <w:t xml:space="preserve">Hail to you O Mary: </w:t>
            </w:r>
            <w:commentRangeStart w:id="409"/>
            <w:r>
              <w:t>myriads of myriads.</w:t>
            </w:r>
            <w:commentRangeEnd w:id="409"/>
            <w:r>
              <w:rPr>
                <w:rStyle w:val="CommentReference"/>
                <w:rFonts w:eastAsiaTheme="minorHAnsi" w:cstheme="minorBidi"/>
                <w:color w:val="auto"/>
                <w:lang w:val="en-CA"/>
              </w:rPr>
              <w:commentReference w:id="409"/>
            </w:r>
          </w:p>
          <w:p w:rsidR="00AB7D27" w:rsidRDefault="00AB7D27" w:rsidP="00AB7D27">
            <w:pPr>
              <w:pStyle w:val="EngHang"/>
            </w:pPr>
            <w:r>
              <w:rPr>
                <w:rFonts w:eastAsiaTheme="minorHAnsi"/>
              </w:rPr>
              <w:t xml:space="preserve">Hail to you O Mary: </w:t>
            </w:r>
            <w:r>
              <w:t>the pride of Judah.</w:t>
            </w:r>
          </w:p>
          <w:p w:rsidR="00AB7D27" w:rsidRDefault="00AB7D27" w:rsidP="00AB7D27">
            <w:pPr>
              <w:pStyle w:val="EngHangEnd"/>
            </w:pPr>
            <w:r>
              <w:t>Hail to you O Mary: the Mother of the Master.</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ⲡ̀ⲑⲉⲗⲏⲗ ⲛ̀Ⲓⲁⲕⲱⲃ</w:t>
            </w:r>
          </w:p>
          <w:p w:rsidR="00AB7D27" w:rsidRDefault="00AB7D27" w:rsidP="001834E6">
            <w:pPr>
              <w:pStyle w:val="CopticVersemulti-line"/>
            </w:pPr>
            <w:r w:rsidRPr="001834E6">
              <w:t>ⲭ̅ⲉ̅ ϩⲁⲛⲑ̀ⲃⲁ ⲛ̀ⲕⲱⲃ</w:t>
            </w:r>
          </w:p>
          <w:p w:rsidR="00AB7D27" w:rsidRDefault="00AB7D27" w:rsidP="001834E6">
            <w:pPr>
              <w:pStyle w:val="CopticVersemulti-line"/>
            </w:pPr>
            <w:r w:rsidRPr="001834E6">
              <w:t>ⲭ̅ⲉ̅ ⲡ̀ϣⲟⲩϣⲟⲩ ⲛ̀Ⲓⲟⲩⲇⲁ</w:t>
            </w:r>
          </w:p>
          <w:p w:rsidR="00AB7D27" w:rsidRDefault="00AB7D27" w:rsidP="001834E6">
            <w:pPr>
              <w:pStyle w:val="CopticVerse"/>
            </w:pPr>
            <w:r w:rsidRPr="001834E6">
              <w:t>ⲭ̅ⲉ̅ ⲑ̀ⲙⲁⲩ ⲙ̀ⲡⲓⲇⲉⲥⲡⲟⲧⲁ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preaching of Moses.</w:t>
            </w:r>
          </w:p>
          <w:p w:rsidR="00AB7D27" w:rsidRDefault="00AB7D27" w:rsidP="00AB7D27">
            <w:pPr>
              <w:pStyle w:val="EngHang"/>
            </w:pPr>
            <w:r>
              <w:rPr>
                <w:rFonts w:eastAsiaTheme="minorHAnsi"/>
              </w:rPr>
              <w:t xml:space="preserve">Hail to you O Mary: </w:t>
            </w:r>
            <w:r>
              <w:t xml:space="preserve">the Mother of the </w:t>
            </w:r>
            <w:commentRangeStart w:id="410"/>
            <w:r>
              <w:t>Master</w:t>
            </w:r>
            <w:commentRangeEnd w:id="410"/>
            <w:r>
              <w:rPr>
                <w:rStyle w:val="CommentReference"/>
                <w:rFonts w:eastAsiaTheme="minorHAnsi" w:cstheme="minorBidi"/>
                <w:color w:val="auto"/>
                <w:lang w:val="en-CA"/>
              </w:rPr>
              <w:commentReference w:id="410"/>
            </w:r>
            <w:r>
              <w:t>.</w:t>
            </w:r>
          </w:p>
          <w:p w:rsidR="00AB7D27" w:rsidRDefault="00AB7D27" w:rsidP="00AB7D27">
            <w:pPr>
              <w:pStyle w:val="EngHang"/>
            </w:pPr>
            <w:r>
              <w:rPr>
                <w:rFonts w:eastAsiaTheme="minorHAnsi"/>
              </w:rPr>
              <w:t xml:space="preserve">Hail to you O Mary: </w:t>
            </w:r>
            <w:r>
              <w:t xml:space="preserve">the </w:t>
            </w:r>
            <w:commentRangeStart w:id="411"/>
            <w:r>
              <w:t xml:space="preserve">honour </w:t>
            </w:r>
            <w:commentRangeEnd w:id="411"/>
            <w:r>
              <w:rPr>
                <w:rStyle w:val="CommentReference"/>
                <w:rFonts w:eastAsiaTheme="minorHAnsi" w:cstheme="minorBidi"/>
                <w:color w:val="auto"/>
                <w:lang w:val="en-CA"/>
              </w:rPr>
              <w:commentReference w:id="411"/>
            </w:r>
            <w:r>
              <w:t>of Samuel.</w:t>
            </w:r>
          </w:p>
          <w:p w:rsidR="00AB7D27" w:rsidRDefault="00AB7D27" w:rsidP="00AB7D27">
            <w:pPr>
              <w:pStyle w:val="EngHangEnd"/>
            </w:pPr>
            <w:r>
              <w:rPr>
                <w:rFonts w:eastAsiaTheme="minorHAnsi"/>
              </w:rPr>
              <w:t xml:space="preserve">Hail to you O Mary: </w:t>
            </w:r>
            <w:r>
              <w:t>the glory of Israel.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ⲡ̀ϩⲓⲱⲓϣ ̀̀ⲙⲘⲱⲩⲥⲏⲥ</w:t>
            </w:r>
          </w:p>
          <w:p w:rsidR="00AB7D27" w:rsidRDefault="00AB7D27" w:rsidP="001834E6">
            <w:pPr>
              <w:pStyle w:val="CopticVersemulti-line"/>
            </w:pPr>
            <w:r w:rsidRPr="001834E6">
              <w:t>ⲭ̅ⲉ̅ ⲑ̀ⲙⲁⲩ ⲙ̀ⲡⲓⲇⲉⲥⲡⲟⲧⲏⲥ</w:t>
            </w:r>
          </w:p>
          <w:p w:rsidR="00AB7D27" w:rsidRDefault="00AB7D27" w:rsidP="001834E6">
            <w:pPr>
              <w:pStyle w:val="CopticVersemulti-line"/>
            </w:pPr>
            <w:r w:rsidRPr="001834E6">
              <w:t>ⲭ̅ⲉ̅ ⲡ̀ⲧⲁⲓⲟ̀ ⲛ̀Ⲥⲁⲙⲟⲩⲏⲗ</w:t>
            </w:r>
          </w:p>
          <w:p w:rsidR="00AB7D27" w:rsidRDefault="00AB7D27" w:rsidP="001834E6">
            <w:pPr>
              <w:pStyle w:val="CopticVerse"/>
            </w:pPr>
            <w:r w:rsidRPr="001834E6">
              <w:t>ⲭ̅ⲉ̅ ⲡ̀ϣⲟⲩϣⲟⲩ ⲙ̀Ⲡⲓⲥ̅ⲗ</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firmness of righteous Job.</w:t>
            </w:r>
          </w:p>
          <w:p w:rsidR="00AB7D27" w:rsidRDefault="00AB7D27" w:rsidP="00AB7D27">
            <w:pPr>
              <w:pStyle w:val="EngHang"/>
            </w:pPr>
            <w:r>
              <w:rPr>
                <w:rFonts w:eastAsiaTheme="minorHAnsi"/>
              </w:rPr>
              <w:t xml:space="preserve">Hail to you O Mary: </w:t>
            </w:r>
            <w:r>
              <w:t>the precious jewel.</w:t>
            </w:r>
          </w:p>
          <w:p w:rsidR="00AB7D27" w:rsidRDefault="00AB7D27" w:rsidP="00AB7D27">
            <w:pPr>
              <w:pStyle w:val="EngHang"/>
            </w:pPr>
            <w:r>
              <w:rPr>
                <w:rFonts w:eastAsiaTheme="minorHAnsi"/>
              </w:rPr>
              <w:t xml:space="preserve">Hail to you O Mary: </w:t>
            </w:r>
            <w:r>
              <w:t>the Mother of the Beloved.</w:t>
            </w:r>
          </w:p>
          <w:p w:rsidR="00AB7D27" w:rsidRDefault="00AB7D27" w:rsidP="00AB7D27">
            <w:pPr>
              <w:pStyle w:val="EngHangEnd"/>
            </w:pPr>
            <w:r>
              <w:t>Hail to you O Mary: the daughter of King David.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ⲡ̀ⲧⲁϫⲣⲟ ⲛ̀Ⲓⲱⲃ ⲡⲓⲑⲙⲏⲓ</w:t>
            </w:r>
          </w:p>
          <w:p w:rsidR="00AB7D27" w:rsidRDefault="00AB7D27" w:rsidP="001834E6">
            <w:pPr>
              <w:pStyle w:val="CopticVersemulti-line"/>
            </w:pPr>
            <w:r w:rsidRPr="001834E6">
              <w:t>ⲭ̅ⲉ̅ ⲡⲓⲱ̀ⲛⲓ ⲛ̀ⲁ̀ⲛⲁⲙⲏⲓ</w:t>
            </w:r>
          </w:p>
          <w:p w:rsidR="00AB7D27" w:rsidRDefault="00AB7D27" w:rsidP="001834E6">
            <w:pPr>
              <w:pStyle w:val="CopticVersemulti-line"/>
            </w:pPr>
            <w:r w:rsidRPr="001834E6">
              <w:t>ⲭ̅ⲉ̅ ⲑ̀ⲙⲁⲩ ⲙ̀ⲡⲓⲙⲉⲛⲣⲓⲧ</w:t>
            </w:r>
          </w:p>
          <w:p w:rsidR="00AB7D27" w:rsidRDefault="00AB7D27" w:rsidP="001834E6">
            <w:pPr>
              <w:pStyle w:val="CopticVerse"/>
            </w:pPr>
            <w:r w:rsidRPr="001834E6">
              <w:t>ⲭ̅ⲉ̅ ⲧ̀ϣⲉⲣⲓ ⲙ̀ⲡ̀ⲟⲩⲣⲟ Ⲇⲁⲩⲓⲇ</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 xml:space="preserve">the </w:t>
            </w:r>
            <w:commentRangeStart w:id="412"/>
            <w:r>
              <w:t xml:space="preserve">spouse </w:t>
            </w:r>
            <w:commentRangeEnd w:id="412"/>
            <w:r>
              <w:rPr>
                <w:rStyle w:val="CommentReference"/>
                <w:rFonts w:eastAsiaTheme="minorHAnsi" w:cstheme="minorBidi"/>
                <w:color w:val="auto"/>
                <w:lang w:val="en-CA"/>
              </w:rPr>
              <w:commentReference w:id="412"/>
            </w:r>
            <w:r>
              <w:t>of Solomon.</w:t>
            </w:r>
          </w:p>
          <w:p w:rsidR="00AB7D27" w:rsidRDefault="00AB7D27" w:rsidP="00AB7D27">
            <w:pPr>
              <w:pStyle w:val="EngHang"/>
            </w:pPr>
            <w:r>
              <w:rPr>
                <w:rFonts w:eastAsiaTheme="minorHAnsi"/>
              </w:rPr>
              <w:t xml:space="preserve">Hail to you O Mary: </w:t>
            </w:r>
            <w:r>
              <w:t>exaltation of the righteous.</w:t>
            </w:r>
          </w:p>
          <w:p w:rsidR="00AB7D27" w:rsidRDefault="00AB7D27" w:rsidP="00AB7D27">
            <w:pPr>
              <w:pStyle w:val="EngHang"/>
            </w:pPr>
            <w:r>
              <w:rPr>
                <w:rFonts w:eastAsiaTheme="minorHAnsi"/>
              </w:rPr>
              <w:t xml:space="preserve">Hail to you O Mary: </w:t>
            </w:r>
            <w:r>
              <w:t xml:space="preserve">the </w:t>
            </w:r>
            <w:commentRangeStart w:id="413"/>
            <w:r>
              <w:t xml:space="preserve">health </w:t>
            </w:r>
            <w:commentRangeEnd w:id="413"/>
            <w:r>
              <w:rPr>
                <w:rStyle w:val="CommentReference"/>
                <w:rFonts w:eastAsiaTheme="minorHAnsi" w:cstheme="minorBidi"/>
                <w:color w:val="auto"/>
                <w:lang w:val="en-CA"/>
              </w:rPr>
              <w:commentReference w:id="413"/>
            </w:r>
            <w:r>
              <w:t>of Isaiah.</w:t>
            </w:r>
          </w:p>
          <w:p w:rsidR="00AB7D27" w:rsidRDefault="00AB7D27" w:rsidP="00AB7D27">
            <w:pPr>
              <w:pStyle w:val="EngHangEnd"/>
            </w:pPr>
            <w:r>
              <w:t>Hail to you O Mary: the healing of Jeremiah.</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ϯϣ̀ⲫⲉⲣⲓ ⲛ̀Ⲥⲟⲗⲟⲙⲱⲛ</w:t>
            </w:r>
          </w:p>
          <w:p w:rsidR="00AB7D27" w:rsidRDefault="00AB7D27" w:rsidP="001834E6">
            <w:pPr>
              <w:pStyle w:val="CopticVersemulti-line"/>
            </w:pPr>
            <w:r w:rsidRPr="001834E6">
              <w:t>ⲭ̅ⲉ̅ ⲡ̀ϭ̀ⲓⲥⲓ ⲛ̀ⲛⲓⲇⲓⲕⲉⲟⲛ</w:t>
            </w:r>
          </w:p>
          <w:p w:rsidR="00AB7D27" w:rsidRDefault="00AB7D27" w:rsidP="001834E6">
            <w:pPr>
              <w:pStyle w:val="CopticVersemulti-line"/>
            </w:pPr>
            <w:r w:rsidRPr="001834E6">
              <w:t>ⲭ̅ⲉ̅ ⲡ̀ⲟⲩϫⲁⲓ ⲛ̀Ⲏⲥⲁⲏ̀ⲁⲥ</w:t>
            </w:r>
          </w:p>
          <w:p w:rsidR="00AB7D27" w:rsidRDefault="00AB7D27" w:rsidP="001834E6">
            <w:pPr>
              <w:pStyle w:val="CopticVerse"/>
            </w:pPr>
            <w:r w:rsidRPr="001834E6">
              <w:t>ⲭ̅ⲉ̅ ⲡ̀ⲧⲁⲗϭⲟ ⲛ̀Ⲓⲉⲣⲉⲙⲓⲁⲥ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rPr>
                <w:rFonts w:eastAsiaTheme="minorHAnsi"/>
              </w:rPr>
              <w:t xml:space="preserve">Hail to you O Mary: </w:t>
            </w:r>
            <w:r>
              <w:t>the knowledge of Ezekiel.</w:t>
            </w:r>
          </w:p>
          <w:p w:rsidR="00AB7D27" w:rsidRDefault="00AB7D27" w:rsidP="00AB7D27">
            <w:pPr>
              <w:pStyle w:val="EngHang"/>
            </w:pPr>
            <w:r>
              <w:rPr>
                <w:rFonts w:eastAsiaTheme="minorHAnsi"/>
              </w:rPr>
              <w:t xml:space="preserve">Hail to you O Mary: </w:t>
            </w:r>
            <w:r>
              <w:t>the gift of Daniel.</w:t>
            </w:r>
          </w:p>
          <w:p w:rsidR="00AB7D27" w:rsidRDefault="00AB7D27" w:rsidP="00AB7D27">
            <w:pPr>
              <w:pStyle w:val="EngHang"/>
            </w:pPr>
            <w:r>
              <w:rPr>
                <w:rFonts w:eastAsiaTheme="minorHAnsi"/>
              </w:rPr>
              <w:t xml:space="preserve">Hail to you O Mary: </w:t>
            </w:r>
            <w:r>
              <w:t>the power of Elijah.</w:t>
            </w:r>
          </w:p>
          <w:p w:rsidR="00AB7D27" w:rsidRDefault="00AB7D27" w:rsidP="00AB7D27">
            <w:pPr>
              <w:pStyle w:val="EngHangEnd"/>
            </w:pPr>
            <w:r>
              <w:t>Hail to you O Mary: the grace of Elisha.</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 ⲡ̀ⲉ̀ⲙⲓ ⲛ̀Ⲓⲉⲍⲉⲕⲓⲏⲗ</w:t>
            </w:r>
          </w:p>
          <w:p w:rsidR="00AB7D27" w:rsidRDefault="00AB7D27" w:rsidP="001834E6">
            <w:pPr>
              <w:pStyle w:val="CopticVersemulti-line"/>
            </w:pPr>
            <w:r w:rsidRPr="001834E6">
              <w:t>ⲭ̅ⲉ̅ ⲭⲁⲣⲓⲥ ⲧⲟⲩ Ⲇⲁⲛⲓⲏⲗ</w:t>
            </w:r>
          </w:p>
          <w:p w:rsidR="00AB7D27" w:rsidRDefault="00AB7D27" w:rsidP="001834E6">
            <w:pPr>
              <w:pStyle w:val="CopticVersemulti-line"/>
            </w:pPr>
            <w:r w:rsidRPr="001834E6">
              <w:t>ⲭ̅ⲉ̅ ⲧ̀ϫⲟⲙ ⲛ̀Ⲏⲗⲓⲁⲥ</w:t>
            </w:r>
          </w:p>
          <w:p w:rsidR="00AB7D27" w:rsidRDefault="00AB7D27" w:rsidP="001834E6">
            <w:pPr>
              <w:pStyle w:val="CopticVerse"/>
            </w:pPr>
            <w:r w:rsidRPr="001834E6">
              <w:t>ⲭ̅ⲉ̅ ⲡⲓϩ̀ⲙⲟⲧ ⲛ̀Ⲉⲗⲓⲥⲉⲟⲥ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rPr>
                <w:rFonts w:eastAsiaTheme="minorHAnsi"/>
              </w:rPr>
              <w:t xml:space="preserve">Hail to you O Mary: </w:t>
            </w:r>
            <w:r>
              <w:t>the Theotokos.</w:t>
            </w:r>
          </w:p>
          <w:p w:rsidR="00AB7D27" w:rsidRDefault="00AB7D27" w:rsidP="00AB7D27">
            <w:pPr>
              <w:pStyle w:val="EngHang"/>
            </w:pPr>
            <w:r>
              <w:rPr>
                <w:rFonts w:eastAsiaTheme="minorHAnsi"/>
              </w:rPr>
              <w:t xml:space="preserve">Hail to you O Mary: </w:t>
            </w:r>
            <w:r>
              <w:t>the Mother of Jesus Christ.</w:t>
            </w:r>
          </w:p>
          <w:p w:rsidR="00AB7D27" w:rsidRDefault="00AB7D27" w:rsidP="00AB7D27">
            <w:pPr>
              <w:pStyle w:val="EngHang"/>
            </w:pPr>
            <w:r>
              <w:rPr>
                <w:rFonts w:eastAsiaTheme="minorHAnsi"/>
              </w:rPr>
              <w:t xml:space="preserve">Hail to you O Mary: </w:t>
            </w:r>
            <w:r>
              <w:t>the beautiful dove.</w:t>
            </w:r>
          </w:p>
          <w:p w:rsidR="00AB7D27" w:rsidRDefault="00AB7D27" w:rsidP="00AB7D27">
            <w:pPr>
              <w:pStyle w:val="EngHangEnd"/>
            </w:pPr>
            <w:r>
              <w:t>Hail to you O Mary: the Mother of the Son of God.</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Ⲭ̅ⲉ̅ ϯⲑⲉⲟⲧⲟⲕⲟⲥ</w:t>
            </w:r>
          </w:p>
          <w:p w:rsidR="00AB7D27" w:rsidRDefault="00AB7D27" w:rsidP="001834E6">
            <w:pPr>
              <w:pStyle w:val="CopticVersemulti-line"/>
            </w:pPr>
            <w:r w:rsidRPr="001834E6">
              <w:t>ⲭ̅ⲉ̅ ⲑ̀ⲙⲁⲩ ⲛ̀Ⲓⲏ̅ⲥ Ⲡⲭ̅ⲥ</w:t>
            </w:r>
          </w:p>
          <w:p w:rsidR="00AB7D27" w:rsidRDefault="00AB7D27" w:rsidP="001834E6">
            <w:pPr>
              <w:pStyle w:val="CopticVersemulti-line"/>
            </w:pPr>
            <w:r w:rsidRPr="001834E6">
              <w:t>ⲭ̅ⲉ̅ ϯϭ̀ⲣⲟⲙⲡⲓ ⲉⲑⲛⲉⲥⲱⲥ</w:t>
            </w:r>
          </w:p>
          <w:p w:rsidR="00AB7D27" w:rsidRDefault="00AB7D27" w:rsidP="001834E6">
            <w:pPr>
              <w:pStyle w:val="CopticVerse"/>
            </w:pPr>
            <w:r w:rsidRPr="001834E6">
              <w:t>ⲭ̅ⲉ̅ ⲑⲙⲁⲩ ⲛ̀Ⲩⲓⲟⲥ Ⲑⲉⲟⲥ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lastRenderedPageBreak/>
              <w:t>¿</w:t>
            </w:r>
          </w:p>
        </w:tc>
        <w:tc>
          <w:tcPr>
            <w:tcW w:w="3960" w:type="dxa"/>
          </w:tcPr>
          <w:p w:rsidR="00AB7D27" w:rsidRDefault="00AB7D27" w:rsidP="00AB7D27">
            <w:pPr>
              <w:pStyle w:val="EngHang"/>
            </w:pPr>
            <w:r>
              <w:t>Hail to you, O Mary,</w:t>
            </w:r>
          </w:p>
          <w:p w:rsidR="00AB7D27" w:rsidRDefault="00AB7D27" w:rsidP="00AB7D27">
            <w:pPr>
              <w:pStyle w:val="EngHang"/>
            </w:pPr>
            <w:r>
              <w:t>About whom</w:t>
            </w:r>
          </w:p>
          <w:p w:rsidR="00AB7D27" w:rsidRDefault="00AB7D27" w:rsidP="00AB7D27">
            <w:pPr>
              <w:pStyle w:val="EngHang"/>
            </w:pPr>
            <w:r>
              <w:t>All the prophets</w:t>
            </w:r>
          </w:p>
          <w:p w:rsidR="00AB7D27" w:rsidRDefault="00AB7D27" w:rsidP="00AB7D27">
            <w:pPr>
              <w:pStyle w:val="EngHangEnd"/>
            </w:pPr>
            <w:r>
              <w:t>Prophesied and said,</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Ⲭⲉⲣⲉ ⲛⲉ Ⲙⲁⲣⲓⲁ</w:t>
            </w:r>
          </w:p>
          <w:p w:rsidR="00AB7D27" w:rsidRDefault="00AB7D27" w:rsidP="001834E6">
            <w:pPr>
              <w:pStyle w:val="CopticVersemulti-line"/>
            </w:pPr>
            <w:r w:rsidRPr="001834E6">
              <w:t>ⲉⲧⲁⲩⲉⲣⲙⲉⲑⲣⲉ ⲛⲁⲥ</w:t>
            </w:r>
          </w:p>
          <w:p w:rsidR="00AB7D27" w:rsidRDefault="00AB7D27" w:rsidP="001834E6">
            <w:pPr>
              <w:pStyle w:val="CopticVersemulti-line"/>
            </w:pPr>
            <w:r w:rsidRPr="001834E6">
              <w:t>ⲛ̀ϫⲉ ⲛⲓⲡⲣⲟⲫⲏⲧⲏⲥ ⲧⲏⲣⲟⲩ</w:t>
            </w:r>
          </w:p>
          <w:p w:rsidR="00AB7D27" w:rsidRDefault="00AB7D27" w:rsidP="001834E6">
            <w:pPr>
              <w:pStyle w:val="CopticVerse"/>
            </w:pPr>
            <w:r w:rsidRPr="001834E6">
              <w:t>ⲟⲩⲟϩ ⲁⲩϫⲱ ⲙ̀ⲙⲟⲥ</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"Behold, God the Logos</w:t>
            </w:r>
          </w:p>
          <w:p w:rsidR="00AB7D27" w:rsidRDefault="00AB7D27" w:rsidP="00AB7D27">
            <w:pPr>
              <w:pStyle w:val="EngHang"/>
            </w:pPr>
            <w:r>
              <w:t>Was incarnate of you,</w:t>
            </w:r>
          </w:p>
          <w:p w:rsidR="00AB7D27" w:rsidRDefault="00AB7D27" w:rsidP="00AB7D27">
            <w:pPr>
              <w:pStyle w:val="EngHang"/>
            </w:pPr>
            <w:r>
              <w:t xml:space="preserve">With an </w:t>
            </w:r>
            <w:commentRangeStart w:id="414"/>
            <w:r>
              <w:t>indescribable</w:t>
            </w:r>
            <w:commentRangeEnd w:id="414"/>
            <w:r>
              <w:rPr>
                <w:rStyle w:val="CommentReference"/>
                <w:rFonts w:eastAsiaTheme="minorHAnsi" w:cstheme="minorBidi"/>
                <w:color w:val="auto"/>
                <w:lang w:val="en-CA"/>
              </w:rPr>
              <w:commentReference w:id="414"/>
            </w:r>
          </w:p>
          <w:p w:rsidR="00AB7D27" w:rsidRDefault="00AB7D27" w:rsidP="00AB7D27">
            <w:pPr>
              <w:pStyle w:val="EngHangEnd"/>
            </w:pPr>
            <w:r>
              <w:t>Unity."</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Ϩⲏⲡⲡⲉ Ⲫϯ ⲡⲓⲗⲟⲅⲟⲥ</w:t>
            </w:r>
          </w:p>
          <w:p w:rsidR="00AB7D27" w:rsidRDefault="00AB7D27" w:rsidP="001834E6">
            <w:pPr>
              <w:pStyle w:val="CopticVersemulti-line"/>
            </w:pPr>
            <w:r w:rsidRPr="001834E6">
              <w:t>ⲉ̀ⲧⲁϥϭⲓⲥⲁⲣⲝ ⲛ̀ϧⲏϯ</w:t>
            </w:r>
          </w:p>
          <w:p w:rsidR="00AB7D27" w:rsidRDefault="00AB7D27" w:rsidP="001834E6">
            <w:pPr>
              <w:pStyle w:val="CopticVersemulti-line"/>
            </w:pPr>
            <w:r w:rsidRPr="001834E6">
              <w:t>ϧⲉⲛ ⲟⲩⲙⲉⲧⲟⲩⲁⲓ</w:t>
            </w:r>
          </w:p>
          <w:p w:rsidR="00AB7D27" w:rsidRDefault="00AB7D27" w:rsidP="001834E6">
            <w:pPr>
              <w:pStyle w:val="CopticVerse"/>
            </w:pPr>
            <w:r w:rsidRPr="001834E6">
              <w:t>ⲛ̀ⲁⲧⲥⲁϫⲓ ⲙ̀ⲡⲉⲥⲣⲏϯ</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You are truly exalted,</w:t>
            </w:r>
          </w:p>
          <w:p w:rsidR="00AB7D27" w:rsidRDefault="00AB7D27" w:rsidP="00AB7D27">
            <w:pPr>
              <w:pStyle w:val="EngHang"/>
            </w:pPr>
            <w:r>
              <w:t>More than the rod</w:t>
            </w:r>
          </w:p>
          <w:p w:rsidR="00AB7D27" w:rsidRDefault="00AB7D27" w:rsidP="00AB7D27">
            <w:pPr>
              <w:pStyle w:val="EngHang"/>
            </w:pPr>
            <w:r>
              <w:t>Of Aaron,</w:t>
            </w:r>
          </w:p>
          <w:p w:rsidR="00AB7D27" w:rsidRDefault="00AB7D27" w:rsidP="00AB7D27">
            <w:pPr>
              <w:pStyle w:val="EngHangEnd"/>
            </w:pPr>
            <w:r>
              <w:t xml:space="preserve">O full of </w:t>
            </w:r>
            <w:r w:rsidRPr="000925EA">
              <w:t>grace</w:t>
            </w:r>
            <w:r>
              <w:t>.</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Ⲧⲉϭⲟⲥⲓ ⲁⲗⲏⲑⲱⲥ</w:t>
            </w:r>
          </w:p>
          <w:p w:rsidR="00AB7D27" w:rsidRDefault="00AB7D27" w:rsidP="001834E6">
            <w:pPr>
              <w:pStyle w:val="CopticVersemulti-line"/>
            </w:pPr>
            <w:r w:rsidRPr="001834E6">
              <w:t>ⲉ̀ϩⲟⲧⲉ ⲡⲓϣ̀ⲃⲱⲧ</w:t>
            </w:r>
          </w:p>
          <w:p w:rsidR="00AB7D27" w:rsidRDefault="00AB7D27" w:rsidP="001834E6">
            <w:pPr>
              <w:pStyle w:val="CopticVersemulti-line"/>
            </w:pPr>
            <w:r w:rsidRPr="001834E6">
              <w:t>ⲛ̀ⲧⲉ Ⲁⲁⲣⲟⲛ</w:t>
            </w:r>
          </w:p>
          <w:p w:rsidR="00AB7D27" w:rsidRDefault="00AB7D27" w:rsidP="001834E6">
            <w:pPr>
              <w:pStyle w:val="CopticVerse"/>
            </w:pPr>
            <w:r w:rsidRPr="001834E6">
              <w:t>ⲱ̀ ⲑⲏⲉⲑⲙⲉϩ ⲛ̀ϩ̀ⲙⲟⲧ</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What is the rod</w:t>
            </w:r>
          </w:p>
          <w:p w:rsidR="00AB7D27" w:rsidRDefault="00AB7D27" w:rsidP="00AB7D27">
            <w:pPr>
              <w:pStyle w:val="EngHang"/>
            </w:pPr>
            <w:r>
              <w:t>But Mary,</w:t>
            </w:r>
          </w:p>
          <w:p w:rsidR="00AB7D27" w:rsidRDefault="00AB7D27" w:rsidP="00AB7D27">
            <w:pPr>
              <w:pStyle w:val="EngHang"/>
            </w:pPr>
            <w:r>
              <w:t>For it is a type</w:t>
            </w:r>
          </w:p>
          <w:p w:rsidR="00AB7D27" w:rsidRDefault="00AB7D27" w:rsidP="00AB7D27">
            <w:pPr>
              <w:pStyle w:val="EngHangEnd"/>
            </w:pPr>
            <w:r>
              <w:t>Of her virginity.</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1834E6">
              <w:t>Ⲁϣ ⲡⲉ ⲡⲓϣ̀ⲃⲱⲧ</w:t>
            </w:r>
          </w:p>
          <w:p w:rsidR="00AB7D27" w:rsidRDefault="00AB7D27" w:rsidP="001834E6">
            <w:pPr>
              <w:pStyle w:val="CopticVersemulti-line"/>
            </w:pPr>
            <w:r w:rsidRPr="001834E6">
              <w:t>ⲉ̀ⲃⲏⲗ ⲉ̀Ⲙⲁⲣⲓⲁ</w:t>
            </w:r>
          </w:p>
          <w:p w:rsidR="00AB7D27" w:rsidRDefault="00AB7D27" w:rsidP="001834E6">
            <w:pPr>
              <w:pStyle w:val="CopticVersemulti-line"/>
            </w:pPr>
            <w:r w:rsidRPr="001834E6">
              <w:t>ϫⲉ ⲛ̀ⲑⲟϥ ⲡⲉ ⲡ̀ⲧⲩⲡⲟⲥ</w:t>
            </w:r>
          </w:p>
          <w:p w:rsidR="00AB7D27" w:rsidRDefault="00AB7D27" w:rsidP="001834E6">
            <w:pPr>
              <w:pStyle w:val="CopticVerse"/>
            </w:pPr>
            <w:r w:rsidRPr="001834E6">
              <w:t>ⲛ̀ⲧⲉⲥⲡⲁⲣⲑⲉⲛⲓⲁ̀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She conceived and gave birth,</w:t>
            </w:r>
          </w:p>
          <w:p w:rsidR="00AB7D27" w:rsidRDefault="00AB7D27" w:rsidP="00AB7D27">
            <w:pPr>
              <w:pStyle w:val="EngHang"/>
            </w:pPr>
            <w:commentRangeStart w:id="415"/>
            <w:r>
              <w:t>Without mingling of substance</w:t>
            </w:r>
            <w:commentRangeEnd w:id="415"/>
            <w:r>
              <w:rPr>
                <w:rStyle w:val="CommentReference"/>
                <w:rFonts w:eastAsiaTheme="minorHAnsi" w:cstheme="minorBidi"/>
                <w:color w:val="auto"/>
                <w:lang w:val="en-CA"/>
              </w:rPr>
              <w:commentReference w:id="415"/>
            </w:r>
            <w:r>
              <w:t>,</w:t>
            </w:r>
          </w:p>
          <w:p w:rsidR="00AB7D27" w:rsidRDefault="00AB7D27" w:rsidP="00AB7D27">
            <w:pPr>
              <w:pStyle w:val="EngHang"/>
            </w:pPr>
            <w:r>
              <w:t>The Son of the Highest,</w:t>
            </w:r>
          </w:p>
          <w:p w:rsidR="00AB7D27" w:rsidRDefault="00AB7D27" w:rsidP="00AB7D27">
            <w:pPr>
              <w:pStyle w:val="EngHangEnd"/>
            </w:pPr>
            <w:r>
              <w:t>The Eternal Logos.</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1834E6">
              <w:t>Ⲁⲥⲉⲣⲃⲟⲕⲓ ⲁⲥⲙⲓⲥⲓ</w:t>
            </w:r>
          </w:p>
          <w:p w:rsidR="00AB7D27" w:rsidRDefault="00AB7D27" w:rsidP="001834E6">
            <w:pPr>
              <w:pStyle w:val="CopticVersemulti-line"/>
            </w:pPr>
            <w:r w:rsidRPr="001834E6">
              <w:t>ⲭⲱⲣⲓⲥ ⲥⲩⲛⲟⲩⲥⲓⲁ̀</w:t>
            </w:r>
          </w:p>
          <w:p w:rsidR="00AB7D27" w:rsidRDefault="00AB7D27" w:rsidP="001834E6">
            <w:pPr>
              <w:pStyle w:val="CopticVersemulti-line"/>
            </w:pPr>
            <w:r w:rsidRPr="001834E6">
              <w:t>ⲙ̀ⲡ̀ϣⲏⲣⲓ ⲙ̀ⲫⲏⲉⲧϭⲟⲥⲓ</w:t>
            </w:r>
          </w:p>
          <w:p w:rsidR="00AB7D27" w:rsidRDefault="00AB7D27" w:rsidP="001834E6">
            <w:pPr>
              <w:pStyle w:val="CopticVerse"/>
            </w:pPr>
            <w:r w:rsidRPr="001834E6">
              <w:t>ⲡⲓⲗⲟⲅⲟⲥ ⲛ̀ⲁⲓⲇⲓⲁ̀</w:t>
            </w:r>
          </w:p>
        </w:tc>
      </w:tr>
      <w:tr w:rsidR="00AB7D27" w:rsidTr="00925626">
        <w:trPr>
          <w:cantSplit/>
          <w:jc w:val="center"/>
        </w:trPr>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AB7D27">
            <w:pPr>
              <w:pStyle w:val="EngHang"/>
            </w:pPr>
            <w:r>
              <w:t>Through her prayers</w:t>
            </w:r>
          </w:p>
          <w:p w:rsidR="00AB7D27" w:rsidRDefault="00AB7D27" w:rsidP="00AB7D27">
            <w:pPr>
              <w:pStyle w:val="EngHang"/>
            </w:pPr>
            <w:r>
              <w:t>And intercessions,</w:t>
            </w:r>
          </w:p>
          <w:p w:rsidR="00AB7D27" w:rsidRDefault="00AB7D27" w:rsidP="00AB7D27">
            <w:pPr>
              <w:pStyle w:val="EngHang"/>
            </w:pPr>
            <w:r>
              <w:t>O Lord, open to us</w:t>
            </w:r>
          </w:p>
          <w:p w:rsidR="00AB7D27" w:rsidRDefault="00AB7D27" w:rsidP="00AB7D27">
            <w:pPr>
              <w:pStyle w:val="EngHangEnd"/>
            </w:pPr>
            <w:r>
              <w:t>The door of the church.</w:t>
            </w:r>
          </w:p>
        </w:tc>
        <w:tc>
          <w:tcPr>
            <w:tcW w:w="288" w:type="dxa"/>
          </w:tcPr>
          <w:p w:rsidR="00AB7D27" w:rsidRDefault="00AB7D27" w:rsidP="004F62E4"/>
        </w:tc>
        <w:tc>
          <w:tcPr>
            <w:tcW w:w="288" w:type="dxa"/>
          </w:tcPr>
          <w:p w:rsidR="00AB7D27" w:rsidRDefault="00AB7D27" w:rsidP="004F62E4">
            <w:r w:rsidRPr="000F6316">
              <w:rPr>
                <w:rFonts w:ascii="CS Avva Shenouda" w:hAnsi="CS Avva Shenouda"/>
                <w:sz w:val="24"/>
                <w:szCs w:val="24"/>
              </w:rPr>
              <w:t>¿</w:t>
            </w:r>
          </w:p>
        </w:tc>
        <w:tc>
          <w:tcPr>
            <w:tcW w:w="3960" w:type="dxa"/>
          </w:tcPr>
          <w:p w:rsidR="00AB7D27" w:rsidRDefault="00AB7D27" w:rsidP="001834E6">
            <w:pPr>
              <w:pStyle w:val="CopticVersemulti-line"/>
            </w:pPr>
            <w:r w:rsidRPr="008D3689">
              <w:t>Ϩⲓⲧⲉⲛ ⲛⲉⲥⲉⲩⲭⲏ</w:t>
            </w:r>
          </w:p>
          <w:p w:rsidR="00AB7D27" w:rsidRDefault="00AB7D27" w:rsidP="001834E6">
            <w:pPr>
              <w:pStyle w:val="CopticVersemulti-line"/>
            </w:pPr>
            <w:r w:rsidRPr="008D3689">
              <w:t>ⲛⲉⲙ ⲛⲉⲥⲡ̀ⲣⲉⲥⲃⲓⲁ̀</w:t>
            </w:r>
          </w:p>
          <w:p w:rsidR="00AB7D27" w:rsidRDefault="00AB7D27" w:rsidP="001834E6">
            <w:pPr>
              <w:pStyle w:val="CopticVersemulti-line"/>
            </w:pPr>
            <w:r w:rsidRPr="008D3689">
              <w:t>ⲁ̀ⲟⲩⲱⲛ ⲛⲁⲛ Ⲡⲟ̅ⲥ̅</w:t>
            </w:r>
          </w:p>
          <w:p w:rsidR="00AB7D27" w:rsidRDefault="00AB7D27" w:rsidP="008D3689">
            <w:pPr>
              <w:pStyle w:val="CopticVerse"/>
            </w:pPr>
            <w:r w:rsidRPr="008D3689">
              <w:t>ⲙ̀ⲫ̀ⲣⲟ ⲛ̀ⲧⲉ ϯⲉⲕⲕⲗⲏⲥⲓⲁ̀</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I ask you,</w:t>
            </w:r>
          </w:p>
          <w:p w:rsidR="00AB7D27" w:rsidRDefault="00AB7D27" w:rsidP="00AB7D27">
            <w:pPr>
              <w:pStyle w:val="EngHang"/>
            </w:pPr>
            <w:r>
              <w:t>O Theotokos,</w:t>
            </w:r>
          </w:p>
          <w:p w:rsidR="00AB7D27" w:rsidRDefault="00AB7D27" w:rsidP="00AB7D27">
            <w:pPr>
              <w:pStyle w:val="EngHang"/>
            </w:pPr>
            <w:r>
              <w:t>Keep the door of the church</w:t>
            </w:r>
          </w:p>
          <w:p w:rsidR="00AB7D27" w:rsidRDefault="00AB7D27" w:rsidP="00AB7D27">
            <w:pPr>
              <w:pStyle w:val="EngHangEnd"/>
            </w:pPr>
            <w:r>
              <w:t>Open to the faithful.</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rPr>
                <w:highlight w:val="yellow"/>
              </w:rPr>
              <w:t>Ϯϯϩⲟ</w:t>
            </w:r>
            <w:r w:rsidRPr="008D3689">
              <w:t xml:space="preserve"> ⲉ̀ⲣⲟ</w:t>
            </w:r>
          </w:p>
          <w:p w:rsidR="00AB7D27" w:rsidRDefault="00AB7D27" w:rsidP="001834E6">
            <w:pPr>
              <w:pStyle w:val="CopticVersemulti-line"/>
            </w:pPr>
            <w:r w:rsidRPr="008D3689">
              <w:t>ⲱ̀ ϯⲑⲉⲟⲧⲟⲕⲟⲥ</w:t>
            </w:r>
          </w:p>
          <w:p w:rsidR="00AB7D27" w:rsidRDefault="00AB7D27" w:rsidP="001834E6">
            <w:pPr>
              <w:pStyle w:val="CopticVersemulti-line"/>
            </w:pPr>
            <w:r w:rsidRPr="008D3689">
              <w:t>ⲭⲁ ⲫ̀ⲣⲟ ⲛ̀ⲛⲓⲉⲕⲕⲗⲏⲥⲓⲁ̀</w:t>
            </w:r>
          </w:p>
          <w:p w:rsidR="00AB7D27" w:rsidRDefault="00AB7D27" w:rsidP="008D3689">
            <w:pPr>
              <w:pStyle w:val="CopticVerse"/>
            </w:pPr>
            <w:r w:rsidRPr="008D3689">
              <w:t>ⲉⲩⲟⲩⲏⲛ ⲛ̀ⲛⲓⲡⲓⲥⲧⲟⲥ</w:t>
            </w:r>
          </w:p>
        </w:tc>
      </w:tr>
      <w:tr w:rsidR="00AB7D27" w:rsidTr="00925626">
        <w:trPr>
          <w:cantSplit/>
          <w:jc w:val="center"/>
        </w:trPr>
        <w:tc>
          <w:tcPr>
            <w:tcW w:w="288" w:type="dxa"/>
          </w:tcPr>
          <w:p w:rsidR="00AB7D27" w:rsidRDefault="00AB7D27" w:rsidP="004F62E4"/>
        </w:tc>
        <w:tc>
          <w:tcPr>
            <w:tcW w:w="3960" w:type="dxa"/>
          </w:tcPr>
          <w:p w:rsidR="00AB7D27" w:rsidRDefault="00AB7D27" w:rsidP="00AB7D27">
            <w:pPr>
              <w:pStyle w:val="EngHang"/>
            </w:pPr>
            <w:r>
              <w:t>Let us ask her</w:t>
            </w:r>
          </w:p>
          <w:p w:rsidR="00AB7D27" w:rsidRDefault="00AB7D27" w:rsidP="00AB7D27">
            <w:pPr>
              <w:pStyle w:val="EngHang"/>
            </w:pPr>
            <w:r>
              <w:t xml:space="preserve">To </w:t>
            </w:r>
            <w:commentRangeStart w:id="416"/>
            <w:r>
              <w:t xml:space="preserve">intercede </w:t>
            </w:r>
            <w:commentRangeEnd w:id="416"/>
            <w:r>
              <w:rPr>
                <w:rStyle w:val="CommentReference"/>
                <w:rFonts w:eastAsiaTheme="minorHAnsi" w:cstheme="minorBidi"/>
                <w:color w:val="auto"/>
                <w:lang w:val="en-CA"/>
              </w:rPr>
              <w:commentReference w:id="416"/>
            </w:r>
            <w:r>
              <w:t>for us,</w:t>
            </w:r>
          </w:p>
          <w:p w:rsidR="00AB7D27" w:rsidRDefault="00AB7D27" w:rsidP="00AB7D27">
            <w:pPr>
              <w:pStyle w:val="EngHang"/>
            </w:pPr>
            <w:r>
              <w:t>Before her Beloved,</w:t>
            </w:r>
          </w:p>
          <w:p w:rsidR="00AB7D27" w:rsidRDefault="00AB7D27" w:rsidP="00AB7D27">
            <w:pPr>
              <w:pStyle w:val="EngHangEnd"/>
            </w:pPr>
            <w:r>
              <w:t>That He may forgive us</w:t>
            </w:r>
          </w:p>
        </w:tc>
        <w:tc>
          <w:tcPr>
            <w:tcW w:w="288" w:type="dxa"/>
          </w:tcPr>
          <w:p w:rsidR="00AB7D27" w:rsidRDefault="00AB7D27" w:rsidP="004F62E4"/>
        </w:tc>
        <w:tc>
          <w:tcPr>
            <w:tcW w:w="288" w:type="dxa"/>
          </w:tcPr>
          <w:p w:rsidR="00AB7D27" w:rsidRDefault="00AB7D27" w:rsidP="004F62E4"/>
        </w:tc>
        <w:tc>
          <w:tcPr>
            <w:tcW w:w="3960" w:type="dxa"/>
          </w:tcPr>
          <w:p w:rsidR="00AB7D27" w:rsidRDefault="00AB7D27" w:rsidP="001834E6">
            <w:pPr>
              <w:pStyle w:val="CopticVersemulti-line"/>
            </w:pPr>
            <w:r w:rsidRPr="008D3689">
              <w:t>Ⲙⲁⲣⲉⲛϯϩⲟ ⲉ̀ⲣⲟⲥ</w:t>
            </w:r>
          </w:p>
          <w:p w:rsidR="00AB7D27" w:rsidRDefault="00AB7D27" w:rsidP="001834E6">
            <w:pPr>
              <w:pStyle w:val="CopticVersemulti-line"/>
            </w:pPr>
            <w:r w:rsidRPr="008D3689">
              <w:t>ⲉⲑⲣⲉⲥⲧⲱⲃϩ ⲉ̀ϫⲱⲛ</w:t>
            </w:r>
          </w:p>
          <w:p w:rsidR="00AB7D27" w:rsidRDefault="00AB7D27" w:rsidP="001834E6">
            <w:pPr>
              <w:pStyle w:val="CopticVersemulti-line"/>
            </w:pPr>
            <w:r w:rsidRPr="008D3689">
              <w:t>ⲛⲁϩⲣⲉⲛ ⲡⲉⲥⲙⲉⲛⲣⲓⲧ</w:t>
            </w:r>
          </w:p>
          <w:p w:rsidR="00AB7D27" w:rsidRDefault="00AB7D27" w:rsidP="008D3689">
            <w:pPr>
              <w:pStyle w:val="CopticVerse"/>
            </w:pPr>
            <w:r w:rsidRPr="008D3689">
              <w:t>ⲉⲑⲣⲉϥⲭⲱ ⲛⲁⲛ ⲉⲃⲟⲗ</w:t>
            </w:r>
          </w:p>
        </w:tc>
      </w:tr>
    </w:tbl>
    <w:p w:rsidR="001B6BC6" w:rsidRDefault="009D6F61" w:rsidP="00AB7D27">
      <w:pPr>
        <w:pStyle w:val="Heading6"/>
      </w:pPr>
      <w:bookmarkStart w:id="417" w:name="_Toc298445774"/>
      <w:bookmarkStart w:id="418" w:name="_Toc298681259"/>
      <w:bookmarkStart w:id="419" w:name="_Toc298447499"/>
      <w:r>
        <w:t>Part Nine</w:t>
      </w:r>
      <w:bookmarkEnd w:id="417"/>
      <w:bookmarkEnd w:id="418"/>
      <w:bookmarkEnd w:id="419"/>
      <w:r w:rsidR="008D3689">
        <w:t xml:space="preserve"> (</w:t>
      </w:r>
      <w:r w:rsidR="008D3689" w:rsidRPr="008D3689">
        <w:rPr>
          <w:rFonts w:ascii="FreeSerifAvvaShenouda" w:hAnsi="FreeSerifAvvaShenouda" w:cs="FreeSerifAvvaShenouda"/>
        </w:rPr>
        <w:t>ⲑ̅</w:t>
      </w:r>
      <w:r w:rsidR="008D3689">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Default="00A31CA5" w:rsidP="00EB661B">
            <w:pPr>
              <w:pStyle w:val="EngHang"/>
            </w:pPr>
            <w:r w:rsidRPr="007425E1">
              <w:t>O Virgin Mary,</w:t>
            </w:r>
          </w:p>
          <w:p w:rsidR="00A31CA5" w:rsidRPr="007425E1" w:rsidRDefault="00A31CA5" w:rsidP="00EB661B">
            <w:pPr>
              <w:pStyle w:val="EngHang"/>
              <w:ind w:left="0" w:firstLine="0"/>
            </w:pPr>
            <w:r w:rsidRPr="007425E1">
              <w:t>You are called,</w:t>
            </w:r>
          </w:p>
          <w:p w:rsidR="00A31CA5" w:rsidRPr="007425E1" w:rsidRDefault="00A31CA5" w:rsidP="00EB661B">
            <w:pPr>
              <w:pStyle w:val="EngHang"/>
            </w:pPr>
            <w:r w:rsidRPr="007425E1">
              <w:t xml:space="preserve">The </w:t>
            </w:r>
            <w:r>
              <w:t>holy</w:t>
            </w:r>
            <w:r w:rsidRPr="007425E1">
              <w:t>,</w:t>
            </w:r>
          </w:p>
          <w:p w:rsidR="00A31CA5" w:rsidRPr="001A0083" w:rsidRDefault="00A31CA5" w:rsidP="00EB661B">
            <w:pPr>
              <w:pStyle w:val="EngHangEnd"/>
            </w:pPr>
            <w:r>
              <w:t>Fragrant flower,</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Ⲁⲩⲙⲟⲩ</w:t>
            </w:r>
            <w:r w:rsidRPr="008D3689">
              <w:rPr>
                <w:rFonts w:ascii="Times New Roman" w:hAnsi="Times New Roman" w:cs="Times New Roman"/>
              </w:rPr>
              <w:t>ϯ</w:t>
            </w:r>
            <w:r w:rsidRPr="008D3689">
              <w:t xml:space="preserve"> ⲉ</w:t>
            </w:r>
            <w:r w:rsidRPr="008D3689">
              <w:rPr>
                <w:rFonts w:ascii="Times New Roman" w:hAnsi="Times New Roman" w:cs="Times New Roman"/>
              </w:rPr>
              <w:t>̀</w:t>
            </w:r>
            <w:r w:rsidRPr="008D3689">
              <w:t>ⲣⲟ</w:t>
            </w:r>
          </w:p>
          <w:p w:rsidR="00A31CA5" w:rsidRDefault="00A31CA5" w:rsidP="008D3689">
            <w:pPr>
              <w:pStyle w:val="CopticVersemulti-line"/>
            </w:pPr>
            <w:r w:rsidRPr="008D3689">
              <w:t>Ⲙⲁⲣⲓⲁ</w:t>
            </w:r>
            <w:r w:rsidRPr="008D3689">
              <w:rPr>
                <w:rFonts w:ascii="Times New Roman" w:hAnsi="Times New Roman" w:cs="Times New Roman"/>
              </w:rPr>
              <w:t>̀</w:t>
            </w:r>
            <w:r w:rsidRPr="008D3689">
              <w:t xml:space="preserve"> </w:t>
            </w:r>
            <w:r w:rsidRPr="008D3689">
              <w:rPr>
                <w:rFonts w:ascii="Times New Roman" w:hAnsi="Times New Roman" w:cs="Times New Roman"/>
              </w:rPr>
              <w:t>ϯ</w:t>
            </w:r>
            <w:r w:rsidRPr="008D3689">
              <w:t>ⲡⲁⲣⲑⲉⲛⲟⲥ</w:t>
            </w:r>
          </w:p>
          <w:p w:rsidR="00A31CA5" w:rsidRDefault="00A31CA5" w:rsidP="008D3689">
            <w:pPr>
              <w:pStyle w:val="CopticVersemulti-line"/>
            </w:pPr>
            <w:r w:rsidRPr="008D3689">
              <w:rPr>
                <w:rFonts w:ascii="Times New Roman" w:hAnsi="Times New Roman" w:cs="Times New Roman"/>
              </w:rPr>
              <w:t>ϫ</w:t>
            </w:r>
            <w:r w:rsidRPr="008D3689">
              <w:t xml:space="preserve">ⲉ </w:t>
            </w:r>
            <w:r w:rsidRPr="008D3689">
              <w:rPr>
                <w:rFonts w:ascii="Times New Roman" w:hAnsi="Times New Roman" w:cs="Times New Roman"/>
              </w:rPr>
              <w:t>ϯϩ̀</w:t>
            </w:r>
            <w:r w:rsidRPr="008D3689">
              <w:t>ⲣⲏⲣⲓ 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w:t>
            </w:r>
          </w:p>
          <w:p w:rsidR="00A31CA5" w:rsidRDefault="00A31CA5" w:rsidP="008D3689">
            <w:pPr>
              <w:pStyle w:val="CopticVerse"/>
            </w:pPr>
            <w:r w:rsidRPr="008D3689">
              <w:t>ⲛ</w:t>
            </w:r>
            <w:r w:rsidRPr="008D3689">
              <w:rPr>
                <w:rFonts w:ascii="Times New Roman" w:hAnsi="Times New Roman" w:cs="Times New Roman"/>
              </w:rPr>
              <w:t>̀</w:t>
            </w:r>
            <w:r w:rsidRPr="008D3689">
              <w:t>ⲧⲉ ⲡⲓⲥ</w:t>
            </w:r>
            <w:r w:rsidRPr="008D3689">
              <w:rPr>
                <w:rFonts w:ascii="Times New Roman" w:hAnsi="Times New Roman" w:cs="Times New Roman"/>
              </w:rPr>
              <w:t>̀</w:t>
            </w:r>
            <w:r w:rsidRPr="008D3689">
              <w:t>ⲑⲟⲓⲛⲟⲩ</w:t>
            </w:r>
            <w:r w:rsidRPr="008D3689">
              <w:rPr>
                <w:rFonts w:ascii="Times New Roman" w:hAnsi="Times New Roman" w:cs="Times New Roman"/>
              </w:rPr>
              <w:t>ϥ</w:t>
            </w:r>
            <w:r w:rsidRPr="008D3689">
              <w:t>ⲓ</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t>That</w:t>
            </w:r>
            <w:r w:rsidRPr="007425E1">
              <w:t xml:space="preserve"> blossomed,</w:t>
            </w:r>
          </w:p>
          <w:p w:rsidR="00A31CA5" w:rsidRPr="007425E1" w:rsidRDefault="00A31CA5" w:rsidP="00EB661B">
            <w:pPr>
              <w:pStyle w:val="EngHang"/>
            </w:pPr>
            <w:r w:rsidRPr="007425E1">
              <w:t>And came forth,</w:t>
            </w:r>
          </w:p>
          <w:p w:rsidR="00A31CA5" w:rsidRPr="007425E1" w:rsidRDefault="00A31CA5" w:rsidP="00EB661B">
            <w:pPr>
              <w:pStyle w:val="EngHang"/>
            </w:pPr>
            <w:r w:rsidRPr="007425E1">
              <w:t>From the root of</w:t>
            </w:r>
          </w:p>
          <w:p w:rsidR="00A31CA5" w:rsidRPr="001A0083" w:rsidRDefault="00A31CA5" w:rsidP="00EB661B">
            <w:pPr>
              <w:pStyle w:val="EngHangEnd"/>
            </w:pPr>
            <w:r>
              <w:t>T</w:t>
            </w:r>
            <w:r w:rsidRPr="007425E1">
              <w:t xml:space="preserve">he patriarchs </w:t>
            </w:r>
            <w:r>
              <w:t>and the prophets,</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Ⲑⲏⲉ̀ⲧⲁⲥϯⲟⲩⲱ̀ ⲉ̀ⲡ̀ϣⲱⲓ</w:t>
            </w:r>
          </w:p>
          <w:p w:rsidR="00A31CA5" w:rsidRDefault="00A31CA5" w:rsidP="008D3689">
            <w:pPr>
              <w:pStyle w:val="CopticVersemulti-line"/>
            </w:pPr>
            <w:r w:rsidRPr="008D3689">
              <w:t>ⲁⲥⲫⲓⲣⲓ ⲉ̀ⲃⲟⲗ</w:t>
            </w:r>
          </w:p>
          <w:p w:rsidR="00A31CA5" w:rsidRDefault="00A31CA5" w:rsidP="008D3689">
            <w:pPr>
              <w:pStyle w:val="CopticVersemulti-line"/>
            </w:pPr>
            <w:r w:rsidRPr="008D3689">
              <w:t>ϧⲉⲛ ⲑ̀ⲛⲟⲩⲛⲓ ⲛ̀ⲛⲓⲡⲁⲧⲣⲓⲁⲣⲭⲏⲥ</w:t>
            </w:r>
          </w:p>
          <w:p w:rsidR="00A31CA5" w:rsidRDefault="00A31CA5" w:rsidP="008D3689">
            <w:pPr>
              <w:pStyle w:val="CopticVerse"/>
            </w:pPr>
            <w:r w:rsidRPr="008D3689">
              <w:t>ⲛⲉⲙ ⲛⲓⲡ̀ⲣⲟⲫⲏⲧⲏⲥ</w:t>
            </w:r>
          </w:p>
        </w:tc>
      </w:tr>
      <w:tr w:rsidR="00A31CA5" w:rsidTr="00A2562D">
        <w:trPr>
          <w:cantSplit/>
          <w:jc w:val="center"/>
        </w:trPr>
        <w:tc>
          <w:tcPr>
            <w:tcW w:w="288" w:type="dxa"/>
          </w:tcPr>
          <w:p w:rsidR="00A31CA5" w:rsidRDefault="00A31CA5" w:rsidP="009D6F61">
            <w:pPr>
              <w:pStyle w:val="CopticCross"/>
            </w:pPr>
            <w:r w:rsidRPr="000F6316">
              <w:t>¿</w:t>
            </w:r>
          </w:p>
        </w:tc>
        <w:tc>
          <w:tcPr>
            <w:tcW w:w="3960" w:type="dxa"/>
          </w:tcPr>
          <w:p w:rsidR="00A31CA5" w:rsidRPr="007425E1" w:rsidRDefault="00A31CA5" w:rsidP="00EB661B">
            <w:pPr>
              <w:pStyle w:val="EngHang"/>
            </w:pPr>
            <w:r>
              <w:t>Like</w:t>
            </w:r>
            <w:r w:rsidRPr="007425E1">
              <w:t xml:space="preserve"> the rod,</w:t>
            </w:r>
          </w:p>
          <w:p w:rsidR="00A31CA5" w:rsidRPr="007425E1" w:rsidRDefault="00A31CA5" w:rsidP="00EB661B">
            <w:pPr>
              <w:pStyle w:val="EngHang"/>
            </w:pPr>
            <w:r w:rsidRPr="007425E1">
              <w:t>Of Aaron the priest,</w:t>
            </w:r>
          </w:p>
          <w:p w:rsidR="00A31CA5" w:rsidRPr="007425E1" w:rsidRDefault="00A31CA5" w:rsidP="00EB661B">
            <w:pPr>
              <w:pStyle w:val="EngHang"/>
            </w:pPr>
            <w:r w:rsidRPr="007425E1">
              <w:t>Which budded,</w:t>
            </w:r>
          </w:p>
          <w:p w:rsidR="00A31CA5" w:rsidRPr="00195761" w:rsidRDefault="00A31CA5" w:rsidP="00EB661B">
            <w:pPr>
              <w:pStyle w:val="EngHangEnd"/>
              <w:rPr>
                <w:szCs w:val="22"/>
              </w:rPr>
            </w:pPr>
            <w:r w:rsidRPr="007425E1">
              <w:t xml:space="preserve">And </w:t>
            </w:r>
            <w:r>
              <w:t>bore</w:t>
            </w:r>
            <w:r w:rsidRPr="007425E1">
              <w:t xml:space="preserve"> fruit.</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Ⲙ̀ⲫⲣⲏϯ ⲙ̀ⲡⲓϣ̀ⲃⲱⲧ</w:t>
            </w:r>
          </w:p>
          <w:p w:rsidR="00A31CA5" w:rsidRDefault="00A31CA5" w:rsidP="008D3689">
            <w:pPr>
              <w:pStyle w:val="CopticVersemulti-line"/>
            </w:pPr>
            <w:r w:rsidRPr="008D3689">
              <w:t>ⲛ̀ⲧⲉ Ⲁⲁⲣⲟⲛ ⲡⲓⲟⲩⲏⲃ</w:t>
            </w:r>
          </w:p>
          <w:p w:rsidR="00A31CA5" w:rsidRDefault="00A31CA5" w:rsidP="008D3689">
            <w:pPr>
              <w:pStyle w:val="CopticVersemulti-line"/>
            </w:pPr>
            <w:r w:rsidRPr="008D3689">
              <w:t>ⲉ̀ⲧⲁϥⲫⲓⲣⲓ ⲉ̀ⲃⲟⲗ</w:t>
            </w:r>
          </w:p>
          <w:p w:rsidR="00A31CA5" w:rsidRDefault="00A31CA5" w:rsidP="008D3689">
            <w:pPr>
              <w:pStyle w:val="CopticVerse"/>
            </w:pPr>
            <w:r w:rsidRPr="008D3689">
              <w:t>ⲁϥⲟⲡⲧ ⲛ̀ⲕⲁⲣⲡⲟⲥ</w:t>
            </w:r>
          </w:p>
        </w:tc>
      </w:tr>
      <w:tr w:rsidR="00A31CA5" w:rsidTr="00A2562D">
        <w:trPr>
          <w:cantSplit/>
          <w:jc w:val="center"/>
        </w:trPr>
        <w:tc>
          <w:tcPr>
            <w:tcW w:w="288" w:type="dxa"/>
          </w:tcPr>
          <w:p w:rsidR="00A31CA5" w:rsidRDefault="00A31CA5" w:rsidP="009D6F61">
            <w:pPr>
              <w:pStyle w:val="CopticCross"/>
            </w:pPr>
          </w:p>
        </w:tc>
        <w:tc>
          <w:tcPr>
            <w:tcW w:w="3960" w:type="dxa"/>
          </w:tcPr>
          <w:p w:rsidR="00A31CA5" w:rsidRPr="007425E1" w:rsidRDefault="00A31CA5" w:rsidP="00EB661B">
            <w:pPr>
              <w:pStyle w:val="EngHang"/>
            </w:pPr>
            <w:r w:rsidRPr="007425E1">
              <w:t>For you brought forth the Logos,</w:t>
            </w:r>
          </w:p>
          <w:p w:rsidR="00A31CA5" w:rsidRPr="007425E1" w:rsidRDefault="00A31CA5" w:rsidP="00EB661B">
            <w:pPr>
              <w:pStyle w:val="EngHang"/>
            </w:pPr>
            <w:r w:rsidRPr="007425E1">
              <w:t>Without the seed of man,</w:t>
            </w:r>
          </w:p>
          <w:p w:rsidR="00A31CA5" w:rsidRPr="007425E1" w:rsidRDefault="00A31CA5" w:rsidP="00EB661B">
            <w:pPr>
              <w:pStyle w:val="EngHang"/>
            </w:pPr>
            <w:r w:rsidRPr="007425E1">
              <w:t>And your virginity,</w:t>
            </w:r>
          </w:p>
          <w:p w:rsidR="00A31CA5" w:rsidRDefault="00A31CA5" w:rsidP="00EB661B">
            <w:pPr>
              <w:pStyle w:val="EngHangEnd"/>
            </w:pPr>
            <w:r w:rsidRPr="007425E1">
              <w:t>Remained incorrupt.</w:t>
            </w:r>
          </w:p>
        </w:tc>
        <w:tc>
          <w:tcPr>
            <w:tcW w:w="288" w:type="dxa"/>
          </w:tcPr>
          <w:p w:rsidR="00A31CA5" w:rsidRDefault="00A31CA5" w:rsidP="009D6F61"/>
        </w:tc>
        <w:tc>
          <w:tcPr>
            <w:tcW w:w="288" w:type="dxa"/>
          </w:tcPr>
          <w:p w:rsidR="00A31CA5" w:rsidRDefault="00A31CA5" w:rsidP="009D6F61">
            <w:pPr>
              <w:pStyle w:val="CopticCross"/>
            </w:pPr>
          </w:p>
        </w:tc>
        <w:tc>
          <w:tcPr>
            <w:tcW w:w="3960" w:type="dxa"/>
          </w:tcPr>
          <w:p w:rsidR="00A31CA5" w:rsidRDefault="00A31CA5" w:rsidP="008D3689">
            <w:pPr>
              <w:pStyle w:val="CopticVersemulti-line"/>
            </w:pPr>
            <w:r w:rsidRPr="008D3689">
              <w:t>Ϫⲉ ⲁ̀ⲣⲉϫ̀ⲫⲟ ⲙ̀ⲡⲓⲗⲟⲅⲟⲥ</w:t>
            </w:r>
          </w:p>
          <w:p w:rsidR="00A31CA5" w:rsidRDefault="00A31CA5" w:rsidP="008D3689">
            <w:pPr>
              <w:pStyle w:val="CopticVersemulti-line"/>
            </w:pPr>
            <w:r w:rsidRPr="008D3689">
              <w:t>ⲁϭⲛⲉ ⲥ̀ⲡⲉⲣⲙⲁ ⲛ̀ⲣⲱⲙⲓ</w:t>
            </w:r>
          </w:p>
          <w:p w:rsidR="00A31CA5" w:rsidRDefault="00A31CA5" w:rsidP="008D3689">
            <w:pPr>
              <w:pStyle w:val="CopticVersemulti-line"/>
            </w:pPr>
            <w:r w:rsidRPr="008D3689">
              <w:t>ⲉⲥⲟⲓ ⲛ̀ⲁⲧⲧⲁⲕⲟ</w:t>
            </w:r>
          </w:p>
          <w:p w:rsidR="00A31CA5" w:rsidRDefault="00A31CA5" w:rsidP="008D3689">
            <w:pPr>
              <w:pStyle w:val="CopticVerse"/>
            </w:pPr>
            <w:r w:rsidRPr="008D3689">
              <w:t>ⲛ̀ϫⲉ ⲧⲉⲡⲁⲣⲑⲉⲛⲓⲁ̀</w:t>
            </w:r>
          </w:p>
        </w:tc>
      </w:tr>
      <w:tr w:rsidR="00A31CA5" w:rsidTr="00A2562D">
        <w:trPr>
          <w:cantSplit/>
          <w:jc w:val="center"/>
        </w:trPr>
        <w:tc>
          <w:tcPr>
            <w:tcW w:w="288" w:type="dxa"/>
          </w:tcPr>
          <w:p w:rsidR="00A31CA5" w:rsidRDefault="00A31CA5" w:rsidP="009D6F61">
            <w:pPr>
              <w:pStyle w:val="CopticCross"/>
            </w:pPr>
            <w:r w:rsidRPr="000F6316">
              <w:lastRenderedPageBreak/>
              <w:t>¿</w:t>
            </w:r>
          </w:p>
        </w:tc>
        <w:tc>
          <w:tcPr>
            <w:tcW w:w="3960" w:type="dxa"/>
          </w:tcPr>
          <w:p w:rsidR="00A31CA5" w:rsidRPr="007425E1" w:rsidRDefault="00A31CA5" w:rsidP="00EB661B">
            <w:pPr>
              <w:pStyle w:val="EngHang"/>
            </w:pPr>
            <w:r>
              <w:t>Therefore</w:t>
            </w:r>
            <w:r w:rsidRPr="007425E1">
              <w:t xml:space="preserve"> we glorify you,</w:t>
            </w:r>
          </w:p>
          <w:p w:rsidR="00A31CA5" w:rsidRPr="007425E1" w:rsidRDefault="00A31CA5" w:rsidP="00EB661B">
            <w:pPr>
              <w:pStyle w:val="EngHang"/>
            </w:pPr>
            <w:r w:rsidRPr="007425E1">
              <w:t xml:space="preserve">As the </w:t>
            </w:r>
            <w:r>
              <w:t>Theotokos.</w:t>
            </w:r>
          </w:p>
          <w:p w:rsidR="00A31CA5" w:rsidRPr="007425E1" w:rsidRDefault="00A31CA5" w:rsidP="00EB661B">
            <w:pPr>
              <w:pStyle w:val="EngHang"/>
            </w:pPr>
            <w:r w:rsidRPr="007425E1">
              <w:t>Ask</w:t>
            </w:r>
            <w:r>
              <w:rPr>
                <w:rStyle w:val="FootnoteReference"/>
                <w:lang w:val="en-GB"/>
              </w:rPr>
              <w:t xml:space="preserve">  </w:t>
            </w:r>
            <w:r>
              <w:t xml:space="preserve"> your S</w:t>
            </w:r>
            <w:r w:rsidRPr="007425E1">
              <w:t>on,</w:t>
            </w:r>
          </w:p>
          <w:p w:rsidR="00A31CA5" w:rsidRPr="001A0083" w:rsidRDefault="00A31CA5" w:rsidP="00EB661B">
            <w:pPr>
              <w:pStyle w:val="EngHangEnd"/>
            </w:pPr>
            <w:r w:rsidRPr="007425E1">
              <w:t>That He may forgive us.</w:t>
            </w:r>
          </w:p>
        </w:tc>
        <w:tc>
          <w:tcPr>
            <w:tcW w:w="288" w:type="dxa"/>
          </w:tcPr>
          <w:p w:rsidR="00A31CA5" w:rsidRDefault="00A31CA5" w:rsidP="009D6F61"/>
        </w:tc>
        <w:tc>
          <w:tcPr>
            <w:tcW w:w="288" w:type="dxa"/>
          </w:tcPr>
          <w:p w:rsidR="00A31CA5" w:rsidRDefault="00A31CA5" w:rsidP="009D6F61">
            <w:pPr>
              <w:pStyle w:val="CopticCross"/>
            </w:pPr>
            <w:r w:rsidRPr="000F6316">
              <w:t>¿</w:t>
            </w:r>
          </w:p>
        </w:tc>
        <w:tc>
          <w:tcPr>
            <w:tcW w:w="3960" w:type="dxa"/>
          </w:tcPr>
          <w:p w:rsidR="00A31CA5" w:rsidRDefault="00A31CA5" w:rsidP="008D3689">
            <w:pPr>
              <w:pStyle w:val="CopticVersemulti-line"/>
            </w:pPr>
            <w:r w:rsidRPr="008D3689">
              <w:t>Ⲉⲑⲃⲉ ⲫⲁⲓ ⲧⲉⲛϯⲱ̀ⲟⲩ ⲛⲉ</w:t>
            </w:r>
          </w:p>
          <w:p w:rsidR="00A31CA5" w:rsidRDefault="00A31CA5" w:rsidP="008D3689">
            <w:pPr>
              <w:pStyle w:val="CopticVersemulti-line"/>
            </w:pPr>
            <w:r w:rsidRPr="008D3689">
              <w:t>ϩⲱⲥ ⲑⲉⲟⲧⲟⲕⲟⲥ</w:t>
            </w:r>
          </w:p>
          <w:p w:rsidR="00A31CA5" w:rsidRDefault="00A31CA5" w:rsidP="008D3689">
            <w:pPr>
              <w:pStyle w:val="CopticVersemulti-line"/>
            </w:pPr>
            <w:r w:rsidRPr="008D3689">
              <w:t>ⲙⲁϯϩⲟ ⲙ̀ⲡⲉϣⲏⲣⲓ</w:t>
            </w:r>
          </w:p>
          <w:p w:rsidR="00A31CA5" w:rsidRDefault="00A31CA5" w:rsidP="008D3689">
            <w:pPr>
              <w:pStyle w:val="CopticVerse"/>
            </w:pPr>
            <w:r w:rsidRPr="008D3689">
              <w:t>ⲉⲑⲣⲉϥⲭⲱ ⲛⲁⲛ ⲉⲃⲟⲗ</w:t>
            </w:r>
          </w:p>
        </w:tc>
      </w:tr>
    </w:tbl>
    <w:p w:rsidR="009D6F61" w:rsidRDefault="009D6F61" w:rsidP="00A31CA5">
      <w:pPr>
        <w:pStyle w:val="Rubric"/>
      </w:pPr>
      <w:r>
        <w:t xml:space="preserve">On non-Sundays, return to the Second Canticle on Page </w:t>
      </w:r>
      <w:r w:rsidR="004A323C">
        <w:fldChar w:fldCharType="begin"/>
      </w:r>
      <w:r>
        <w:instrText xml:space="preserve"> PAGEREF _Ref297493889 </w:instrText>
      </w:r>
      <w:r w:rsidR="004A323C">
        <w:fldChar w:fldCharType="separate"/>
      </w:r>
      <w:r w:rsidR="000E219A">
        <w:rPr>
          <w:noProof/>
        </w:rPr>
        <w:t>70</w:t>
      </w:r>
      <w:r w:rsidR="004A323C">
        <w:fldChar w:fldCharType="end"/>
      </w:r>
      <w:r>
        <w:t>.</w:t>
      </w:r>
    </w:p>
    <w:p w:rsidR="00A2562D" w:rsidRDefault="00A2562D" w:rsidP="00A31CA5">
      <w:pPr>
        <w:pStyle w:val="Heading6"/>
      </w:pPr>
      <w:bookmarkStart w:id="420" w:name="_Toc298445775"/>
      <w:bookmarkStart w:id="421" w:name="_Toc298681260"/>
      <w:bookmarkStart w:id="422" w:name="_Toc298447500"/>
      <w:r>
        <w:t>Part Ten</w:t>
      </w:r>
      <w:bookmarkEnd w:id="420"/>
      <w:bookmarkEnd w:id="421"/>
      <w:bookmarkEnd w:id="422"/>
      <w:r w:rsidR="008D3689">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A2562D">
        <w:trPr>
          <w:cantSplit/>
          <w:jc w:val="center"/>
        </w:trPr>
        <w:tc>
          <w:tcPr>
            <w:tcW w:w="288" w:type="dxa"/>
          </w:tcPr>
          <w:p w:rsidR="00A31CA5" w:rsidRDefault="00A31CA5" w:rsidP="00A2562D">
            <w:pPr>
              <w:pStyle w:val="CopticCross"/>
            </w:pPr>
          </w:p>
        </w:tc>
        <w:tc>
          <w:tcPr>
            <w:tcW w:w="3960" w:type="dxa"/>
          </w:tcPr>
          <w:p w:rsidR="00A31CA5" w:rsidRDefault="00A31CA5" w:rsidP="00EB661B">
            <w:pPr>
              <w:pStyle w:val="EngHang"/>
            </w:pPr>
            <w:r>
              <w:t>You are more worthy</w:t>
            </w:r>
          </w:p>
          <w:p w:rsidR="00A31CA5" w:rsidRDefault="00A31CA5" w:rsidP="00EB661B">
            <w:pPr>
              <w:pStyle w:val="EngHang"/>
            </w:pPr>
            <w:r>
              <w:t>Thank all of the saints,</w:t>
            </w:r>
          </w:p>
          <w:p w:rsidR="00A31CA5" w:rsidRDefault="00A31CA5" w:rsidP="00EB661B">
            <w:pPr>
              <w:pStyle w:val="EngHang"/>
            </w:pPr>
            <w:r>
              <w:t>To entreat on our behalf,</w:t>
            </w:r>
          </w:p>
          <w:p w:rsidR="00A31CA5" w:rsidRPr="001A0083" w:rsidRDefault="00A31CA5" w:rsidP="00EB661B">
            <w:pPr>
              <w:pStyle w:val="EngHangEnd"/>
            </w:pPr>
            <w:r>
              <w:t>O full of grace.</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Ⲧⲉⲟⲓ ⲛ</w:t>
            </w:r>
            <w:r w:rsidRPr="008D3689">
              <w:rPr>
                <w:rFonts w:ascii="Times New Roman" w:hAnsi="Times New Roman" w:cs="Times New Roman"/>
              </w:rPr>
              <w:t>̀ϩ</w:t>
            </w:r>
            <w:r w:rsidRPr="008D3689">
              <w:t>ⲓⲕⲁⲛⲟⲥ</w:t>
            </w:r>
          </w:p>
          <w:p w:rsidR="00A31CA5" w:rsidRDefault="00A31CA5" w:rsidP="008D3689">
            <w:pPr>
              <w:pStyle w:val="CopticVersemulti-line"/>
            </w:pPr>
            <w:r w:rsidRPr="008D3689">
              <w:t>ⲉ</w:t>
            </w:r>
            <w:r w:rsidRPr="008D3689">
              <w:rPr>
                <w:rFonts w:ascii="Times New Roman" w:hAnsi="Times New Roman" w:cs="Times New Roman"/>
              </w:rPr>
              <w:t>̀ϩ</w:t>
            </w:r>
            <w:r w:rsidRPr="008D3689">
              <w:t>ⲟⲧⲉ ⲛⲏⲉ</w:t>
            </w:r>
            <w:r w:rsidRPr="008D3689">
              <w:rPr>
                <w:rFonts w:ascii="Times New Roman" w:hAnsi="Times New Roman" w:cs="Times New Roman"/>
              </w:rPr>
              <w:t>̅</w:t>
            </w:r>
            <w:r w:rsidRPr="008D3689">
              <w:t>ⲑ</w:t>
            </w:r>
            <w:r w:rsidRPr="008D3689">
              <w:rPr>
                <w:rFonts w:ascii="Times New Roman" w:hAnsi="Times New Roman" w:cs="Times New Roman"/>
              </w:rPr>
              <w:t>̅</w:t>
            </w:r>
            <w:r w:rsidRPr="008D3689">
              <w:t>ⲩ ⲧⲏⲣⲟⲩ</w:t>
            </w:r>
          </w:p>
          <w:p w:rsidR="00A31CA5" w:rsidRDefault="00A31CA5" w:rsidP="008D3689">
            <w:pPr>
              <w:pStyle w:val="CopticVersemulti-line"/>
            </w:pPr>
            <w:r w:rsidRPr="008D3689">
              <w:t>ⲉⲑⲣⲉⲧⲱⲃ</w:t>
            </w:r>
            <w:r w:rsidRPr="008D3689">
              <w:rPr>
                <w:rFonts w:ascii="Times New Roman" w:hAnsi="Times New Roman" w:cs="Times New Roman"/>
              </w:rPr>
              <w:t>ϩ</w:t>
            </w:r>
            <w:r w:rsidRPr="008D3689">
              <w:t xml:space="preserve"> ⲉ</w:t>
            </w:r>
            <w:r w:rsidRPr="008D3689">
              <w:rPr>
                <w:rFonts w:ascii="Times New Roman" w:hAnsi="Times New Roman" w:cs="Times New Roman"/>
              </w:rPr>
              <w:t>ϫ</w:t>
            </w:r>
            <w:r w:rsidRPr="008D3689">
              <w:t>ⲱⲛ</w:t>
            </w:r>
          </w:p>
          <w:p w:rsidR="00A31CA5" w:rsidRDefault="00A31CA5" w:rsidP="008D3689">
            <w:pPr>
              <w:pStyle w:val="CopticVerse"/>
            </w:pPr>
            <w:r w:rsidRPr="008D3689">
              <w:t>ⲱ</w:t>
            </w:r>
            <w:r w:rsidRPr="008D3689">
              <w:rPr>
                <w:rFonts w:ascii="Times New Roman" w:hAnsi="Times New Roman" w:cs="Times New Roman"/>
              </w:rPr>
              <w:t>̀</w:t>
            </w:r>
            <w:r w:rsidRPr="008D3689">
              <w:t xml:space="preserve"> ⲑⲏⲉⲑⲙⲉ</w:t>
            </w:r>
            <w:r w:rsidRPr="008D3689">
              <w:rPr>
                <w:rFonts w:ascii="Times New Roman" w:hAnsi="Times New Roman" w:cs="Times New Roman"/>
              </w:rPr>
              <w:t>ϩ</w:t>
            </w:r>
            <w:r w:rsidRPr="008D3689">
              <w:t xml:space="preserve"> ⲛ</w:t>
            </w:r>
            <w:r w:rsidRPr="008D3689">
              <w:rPr>
                <w:rFonts w:ascii="Times New Roman" w:hAnsi="Times New Roman" w:cs="Times New Roman"/>
              </w:rPr>
              <w:t>̀ϩ</w:t>
            </w:r>
            <w:r w:rsidRPr="008D3689">
              <w:t>ⲙⲟⲧ</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rsidRPr="007425E1">
              <w:t xml:space="preserve">You are </w:t>
            </w:r>
            <w:r>
              <w:t>greatly exalted</w:t>
            </w:r>
          </w:p>
          <w:p w:rsidR="00A31CA5" w:rsidRPr="007425E1" w:rsidRDefault="00A31CA5" w:rsidP="00EB661B">
            <w:pPr>
              <w:pStyle w:val="EngHang"/>
            </w:pPr>
            <w:r w:rsidRPr="007425E1">
              <w:t>Above the patriarchs,</w:t>
            </w:r>
          </w:p>
          <w:p w:rsidR="00A31CA5" w:rsidRPr="007425E1" w:rsidRDefault="00A31CA5" w:rsidP="00EB661B">
            <w:pPr>
              <w:pStyle w:val="EngHang"/>
            </w:pPr>
            <w:r w:rsidRPr="007425E1">
              <w:t>And</w:t>
            </w:r>
            <w:r>
              <w:t xml:space="preserve"> </w:t>
            </w:r>
            <w:commentRangeStart w:id="423"/>
            <w:r>
              <w:t>honoured</w:t>
            </w:r>
            <w:r w:rsidRPr="007425E1">
              <w:t xml:space="preserve"> </w:t>
            </w:r>
            <w:commentRangeEnd w:id="423"/>
            <w:r>
              <w:rPr>
                <w:rStyle w:val="CommentReference"/>
                <w:rFonts w:eastAsiaTheme="minorHAnsi" w:cstheme="minorBidi"/>
                <w:color w:val="auto"/>
                <w:lang w:val="en-CA"/>
              </w:rPr>
              <w:commentReference w:id="423"/>
            </w:r>
            <w:commentRangeStart w:id="424"/>
            <w:r w:rsidRPr="007425E1">
              <w:t xml:space="preserve">more </w:t>
            </w:r>
            <w:commentRangeEnd w:id="424"/>
            <w:r>
              <w:rPr>
                <w:rStyle w:val="CommentReference"/>
                <w:rFonts w:eastAsiaTheme="minorHAnsi" w:cstheme="minorBidi"/>
                <w:color w:val="auto"/>
                <w:lang w:val="en-CA"/>
              </w:rPr>
              <w:commentReference w:id="424"/>
            </w:r>
          </w:p>
          <w:p w:rsidR="00A31CA5" w:rsidRPr="001A0083" w:rsidRDefault="00A31CA5" w:rsidP="00EB661B">
            <w:pPr>
              <w:pStyle w:val="EngHangEnd"/>
            </w:pPr>
            <w:r w:rsidRPr="007425E1">
              <w:t>Than the prophets.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Ⲧⲉϭⲟⲥⲓ ⲉ̀ⲙⲁϣⲱ</w:t>
            </w:r>
          </w:p>
          <w:p w:rsidR="00A31CA5" w:rsidRDefault="00A31CA5" w:rsidP="008D3689">
            <w:pPr>
              <w:pStyle w:val="CopticVersemulti-line"/>
            </w:pPr>
            <w:r w:rsidRPr="008D3689">
              <w:t>ⲉ̀ϩⲟⲧⲉ ⲛⲓⲡⲁⲧⲣⲓⲁⲣⲭⲏⲥ</w:t>
            </w:r>
          </w:p>
          <w:p w:rsidR="00A31CA5" w:rsidRDefault="00A31CA5" w:rsidP="008D3689">
            <w:pPr>
              <w:pStyle w:val="CopticVersemulti-line"/>
            </w:pPr>
            <w:r w:rsidRPr="008D3689">
              <w:t>ⲟⲩⲟϩ ⲧⲉⲧⲁⲓⲏⲟⲩⲧ</w:t>
            </w:r>
          </w:p>
          <w:p w:rsidR="00A31CA5" w:rsidRDefault="00A31CA5" w:rsidP="008D3689">
            <w:pPr>
              <w:pStyle w:val="CopticVerse"/>
            </w:pPr>
            <w:r w:rsidRPr="008D3689">
              <w:t>ⲉ̀ϩⲟⲧⲉ ⲛⲓⲡⲣⲟⲫⲏⲧⲏⲥ</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 xml:space="preserve">And you have a </w:t>
            </w:r>
            <w:commentRangeStart w:id="425"/>
            <w:r w:rsidRPr="007425E1">
              <w:t>means</w:t>
            </w:r>
            <w:r>
              <w:rPr>
                <w:rStyle w:val="FootnoteReference"/>
                <w:lang w:val="en-GB"/>
              </w:rPr>
              <w:t xml:space="preserve"> </w:t>
            </w:r>
            <w:commentRangeEnd w:id="425"/>
            <w:r>
              <w:rPr>
                <w:rStyle w:val="CommentReference"/>
                <w:rFonts w:eastAsiaTheme="minorHAnsi" w:cstheme="minorBidi"/>
                <w:color w:val="auto"/>
                <w:lang w:val="en-CA"/>
              </w:rPr>
              <w:commentReference w:id="425"/>
            </w:r>
            <w:r w:rsidRPr="007425E1">
              <w:t>,</w:t>
            </w:r>
          </w:p>
          <w:p w:rsidR="00A31CA5" w:rsidRPr="007425E1" w:rsidRDefault="00A31CA5" w:rsidP="00EB661B">
            <w:pPr>
              <w:pStyle w:val="EngHang"/>
            </w:pPr>
            <w:r w:rsidRPr="007425E1">
              <w:t>With freedom of speech</w:t>
            </w:r>
            <w:r>
              <w:rPr>
                <w:rStyle w:val="FootnoteReference"/>
                <w:lang w:val="en-GB"/>
              </w:rPr>
              <w:t xml:space="preserve"> </w:t>
            </w:r>
            <w:r w:rsidRPr="007425E1">
              <w:t>,</w:t>
            </w:r>
          </w:p>
          <w:p w:rsidR="00A31CA5" w:rsidRPr="007425E1" w:rsidRDefault="00A31CA5" w:rsidP="00EB661B">
            <w:pPr>
              <w:pStyle w:val="EngHang"/>
            </w:pPr>
            <w:r w:rsidRPr="007425E1">
              <w:t>Greater than the Cherubim,</w:t>
            </w:r>
          </w:p>
          <w:p w:rsidR="00A31CA5" w:rsidRPr="007F2DC4" w:rsidRDefault="00A31CA5" w:rsidP="00EB661B">
            <w:pPr>
              <w:pStyle w:val="EngHangEnd"/>
            </w:pPr>
            <w:r w:rsidRPr="007425E1">
              <w:t>And the Seraphim.</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Ⲟⲩⲟⲛ ⲧⲉ ϫⲓⲛⲙⲟϣⲓ</w:t>
            </w:r>
          </w:p>
          <w:p w:rsidR="00A31CA5" w:rsidRDefault="00A31CA5" w:rsidP="008D3689">
            <w:pPr>
              <w:pStyle w:val="CopticVersemulti-line"/>
            </w:pPr>
            <w:r w:rsidRPr="008D3689">
              <w:t>ϧⲉⲛ ⲟⲩⲡⲁⲣⲣⲏⲥⲓⲁ̀</w:t>
            </w:r>
          </w:p>
          <w:p w:rsidR="00A31CA5" w:rsidRDefault="00A31CA5" w:rsidP="008D3689">
            <w:pPr>
              <w:pStyle w:val="CopticVersemulti-line"/>
            </w:pPr>
            <w:r w:rsidRPr="008D3689">
              <w:t>ⲉ̀ϩⲟⲧⲉ ⲛⲓⲭⲉⲣⲟⲩⲃⲓⲙ</w:t>
            </w:r>
          </w:p>
          <w:p w:rsidR="00A31CA5" w:rsidRDefault="00A31CA5" w:rsidP="008D3689">
            <w:pPr>
              <w:pStyle w:val="CopticVerse"/>
            </w:pPr>
            <w:r w:rsidRPr="008D3689">
              <w:t>ⲛⲉⲙ ⲛⲓⲥⲉⲣⲁⲫⲓⲙ</w:t>
            </w:r>
          </w:p>
        </w:tc>
      </w:tr>
      <w:tr w:rsidR="00A31CA5" w:rsidTr="00A2562D">
        <w:trPr>
          <w:cantSplit/>
          <w:jc w:val="center"/>
        </w:trPr>
        <w:tc>
          <w:tcPr>
            <w:tcW w:w="288" w:type="dxa"/>
          </w:tcPr>
          <w:p w:rsidR="00A31CA5" w:rsidRDefault="00A31CA5" w:rsidP="00A2562D">
            <w:pPr>
              <w:pStyle w:val="CopticCross"/>
            </w:pPr>
            <w:r w:rsidRPr="000F6316">
              <w:t>¿</w:t>
            </w:r>
          </w:p>
        </w:tc>
        <w:tc>
          <w:tcPr>
            <w:tcW w:w="3960" w:type="dxa"/>
          </w:tcPr>
          <w:p w:rsidR="00A31CA5" w:rsidRPr="007425E1" w:rsidRDefault="00A31CA5" w:rsidP="00EB661B">
            <w:pPr>
              <w:pStyle w:val="EngHang"/>
            </w:pPr>
            <w:r>
              <w:t>For truly</w:t>
            </w:r>
            <w:r w:rsidRPr="007425E1">
              <w:t xml:space="preserve"> you are, </w:t>
            </w:r>
          </w:p>
          <w:p w:rsidR="00A31CA5" w:rsidRPr="007425E1" w:rsidRDefault="00A31CA5" w:rsidP="00EB661B">
            <w:pPr>
              <w:pStyle w:val="EngHang"/>
            </w:pPr>
            <w:r w:rsidRPr="007425E1">
              <w:t>The pride of our race,</w:t>
            </w:r>
          </w:p>
          <w:p w:rsidR="00A31CA5" w:rsidRPr="007425E1" w:rsidRDefault="00A31CA5" w:rsidP="00EB661B">
            <w:pPr>
              <w:pStyle w:val="EngHang"/>
            </w:pPr>
            <w:r w:rsidRPr="007425E1">
              <w:t>And the advocate,</w:t>
            </w:r>
          </w:p>
          <w:p w:rsidR="00A31CA5" w:rsidRDefault="00A31CA5" w:rsidP="00EB661B">
            <w:pPr>
              <w:pStyle w:val="EngHangEnd"/>
            </w:pPr>
            <w:r w:rsidRPr="007425E1">
              <w:t>Of our souls.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Ⲛ̀ⲑⲟ ⲅⲁⲣ ⲁⲗⲏⲑⲱⲥ</w:t>
            </w:r>
          </w:p>
          <w:p w:rsidR="00A31CA5" w:rsidRDefault="00A31CA5" w:rsidP="008D3689">
            <w:pPr>
              <w:pStyle w:val="CopticVersemulti-line"/>
            </w:pPr>
            <w:r w:rsidRPr="008D3689">
              <w:t>ⲡⲉ ⲡ̀ϣⲟⲩϣⲟⲩ ⲙ̀ⲡⲉⲛⲅⲉⲛⲟⲥ</w:t>
            </w:r>
          </w:p>
          <w:p w:rsidR="00A31CA5" w:rsidRDefault="00A31CA5" w:rsidP="008D3689">
            <w:pPr>
              <w:pStyle w:val="CopticVersemulti-line"/>
            </w:pPr>
            <w:r w:rsidRPr="008D3689">
              <w:t>ⲟⲩⲟϩ ϯⲡ̀ⲣⲟⲥⲧⲁⲧⲏⲥ</w:t>
            </w:r>
          </w:p>
          <w:p w:rsidR="00A31CA5" w:rsidRDefault="00A31CA5" w:rsidP="008D3689">
            <w:pPr>
              <w:pStyle w:val="CopticVerse"/>
            </w:pPr>
            <w:r w:rsidRPr="008D3689">
              <w:t>ⲛ̀ⲧⲉ ⲛⲉⲛⲯⲩⲭⲏ</w:t>
            </w:r>
          </w:p>
        </w:tc>
      </w:tr>
      <w:tr w:rsidR="00A31CA5" w:rsidTr="00A2562D">
        <w:trPr>
          <w:cantSplit/>
          <w:jc w:val="center"/>
        </w:trPr>
        <w:tc>
          <w:tcPr>
            <w:tcW w:w="288" w:type="dxa"/>
          </w:tcPr>
          <w:p w:rsidR="00A31CA5" w:rsidRDefault="00A31CA5" w:rsidP="00A2562D">
            <w:pPr>
              <w:pStyle w:val="CopticCross"/>
            </w:pPr>
          </w:p>
        </w:tc>
        <w:tc>
          <w:tcPr>
            <w:tcW w:w="3960" w:type="dxa"/>
          </w:tcPr>
          <w:p w:rsidR="00A31CA5" w:rsidRPr="007425E1" w:rsidRDefault="00A31CA5" w:rsidP="00EB661B">
            <w:pPr>
              <w:pStyle w:val="EngHang"/>
            </w:pPr>
            <w:r w:rsidRPr="007425E1">
              <w:t>Intercede on our behalf,</w:t>
            </w:r>
          </w:p>
          <w:p w:rsidR="00A31CA5" w:rsidRPr="007425E1" w:rsidRDefault="00A31CA5" w:rsidP="00EB661B">
            <w:pPr>
              <w:pStyle w:val="EngHang"/>
            </w:pPr>
            <w:r w:rsidRPr="007425E1">
              <w:t>Before our Saviour,</w:t>
            </w:r>
          </w:p>
          <w:p w:rsidR="00A31CA5" w:rsidRPr="007425E1" w:rsidRDefault="00A31CA5" w:rsidP="00EB661B">
            <w:pPr>
              <w:pStyle w:val="EngHang"/>
            </w:pPr>
            <w:r w:rsidRPr="007425E1">
              <w:t>That He may confirm us,</w:t>
            </w:r>
          </w:p>
          <w:p w:rsidR="00A31CA5" w:rsidRPr="001A0083" w:rsidRDefault="00A31CA5" w:rsidP="00EB661B">
            <w:pPr>
              <w:pStyle w:val="EngHangEnd"/>
            </w:pPr>
            <w:r>
              <w:t>In the upright faith;</w:t>
            </w:r>
          </w:p>
        </w:tc>
        <w:tc>
          <w:tcPr>
            <w:tcW w:w="288" w:type="dxa"/>
          </w:tcPr>
          <w:p w:rsidR="00A31CA5" w:rsidRDefault="00A31CA5" w:rsidP="007A058B"/>
        </w:tc>
        <w:tc>
          <w:tcPr>
            <w:tcW w:w="288" w:type="dxa"/>
          </w:tcPr>
          <w:p w:rsidR="00A31CA5" w:rsidRDefault="00A31CA5" w:rsidP="00A2562D">
            <w:pPr>
              <w:pStyle w:val="CopticCross"/>
            </w:pPr>
          </w:p>
        </w:tc>
        <w:tc>
          <w:tcPr>
            <w:tcW w:w="3960" w:type="dxa"/>
          </w:tcPr>
          <w:p w:rsidR="00A31CA5" w:rsidRDefault="00A31CA5" w:rsidP="008D3689">
            <w:pPr>
              <w:pStyle w:val="CopticVersemulti-line"/>
            </w:pPr>
            <w:r w:rsidRPr="008D3689">
              <w:t>Ⲁ̀ⲣⲓⲡⲣⲉⲥⲃⲉⲩⲓⲛ ⲉ̀ϫⲱⲛ</w:t>
            </w:r>
          </w:p>
          <w:p w:rsidR="00A31CA5" w:rsidRDefault="00A31CA5" w:rsidP="008D3689">
            <w:pPr>
              <w:pStyle w:val="CopticVersemulti-line"/>
            </w:pPr>
            <w:r w:rsidRPr="008D3689">
              <w:t>ⲛⲁϩⲣⲉⲛ ⲡⲉⲛⲥⲱⲧⲏⲣ</w:t>
            </w:r>
          </w:p>
          <w:p w:rsidR="00A31CA5" w:rsidRDefault="00A31CA5" w:rsidP="008D3689">
            <w:pPr>
              <w:pStyle w:val="CopticVersemulti-line"/>
            </w:pPr>
            <w:r w:rsidRPr="008D3689">
              <w:t>ϩⲟⲡⲱⲥ ⲛ̀ⲧⲉϥⲧⲁϫⲣⲟⲛ</w:t>
            </w:r>
          </w:p>
          <w:p w:rsidR="00A31CA5" w:rsidRDefault="00A31CA5" w:rsidP="008D3689">
            <w:pPr>
              <w:pStyle w:val="CopticVerse"/>
            </w:pPr>
            <w:r w:rsidRPr="008D3689">
              <w:t>ϧⲉⲛ ⲡⲓⲛⲁϩϯ ⲉⲧⲥⲟⲩⲧⲱⲛ</w:t>
            </w:r>
          </w:p>
        </w:tc>
      </w:tr>
      <w:tr w:rsidR="00A31CA5" w:rsidTr="00A2562D">
        <w:trPr>
          <w:cantSplit/>
          <w:jc w:val="center"/>
        </w:trPr>
        <w:tc>
          <w:tcPr>
            <w:tcW w:w="288" w:type="dxa"/>
          </w:tcPr>
          <w:p w:rsidR="00A31CA5" w:rsidRDefault="00A31CA5" w:rsidP="00A2562D">
            <w:pPr>
              <w:pStyle w:val="CopticCross"/>
            </w:pPr>
            <w:r w:rsidRPr="000F6316">
              <w:lastRenderedPageBreak/>
              <w:t>¿</w:t>
            </w:r>
          </w:p>
        </w:tc>
        <w:tc>
          <w:tcPr>
            <w:tcW w:w="3960" w:type="dxa"/>
          </w:tcPr>
          <w:p w:rsidR="00A31CA5" w:rsidRPr="007425E1" w:rsidRDefault="00A31CA5" w:rsidP="00EB661B">
            <w:pPr>
              <w:pStyle w:val="EngHang"/>
            </w:pPr>
            <w:r w:rsidRPr="007425E1">
              <w:t>That He may grant us,</w:t>
            </w:r>
          </w:p>
          <w:p w:rsidR="00A31CA5" w:rsidRPr="007425E1" w:rsidRDefault="00A31CA5" w:rsidP="00EB661B">
            <w:pPr>
              <w:pStyle w:val="EngHang"/>
            </w:pPr>
            <w:r w:rsidRPr="007425E1">
              <w:t>The forgiveness of our sins,</w:t>
            </w:r>
          </w:p>
          <w:p w:rsidR="00A31CA5" w:rsidRPr="007425E1" w:rsidRDefault="00A31CA5" w:rsidP="00EB661B">
            <w:pPr>
              <w:pStyle w:val="EngHang"/>
            </w:pPr>
            <w:r w:rsidRPr="007425E1">
              <w:t>And that we may obtain mercy,</w:t>
            </w:r>
          </w:p>
          <w:p w:rsidR="00A31CA5" w:rsidRPr="007425E1" w:rsidRDefault="00A31CA5" w:rsidP="00EB661B">
            <w:pPr>
              <w:pStyle w:val="EngHangEnd"/>
            </w:pPr>
            <w:r w:rsidRPr="007425E1">
              <w:t>Through your intercessions.</w:t>
            </w:r>
          </w:p>
        </w:tc>
        <w:tc>
          <w:tcPr>
            <w:tcW w:w="288" w:type="dxa"/>
          </w:tcPr>
          <w:p w:rsidR="00A31CA5" w:rsidRDefault="00A31CA5" w:rsidP="007A058B"/>
        </w:tc>
        <w:tc>
          <w:tcPr>
            <w:tcW w:w="288" w:type="dxa"/>
          </w:tcPr>
          <w:p w:rsidR="00A31CA5" w:rsidRDefault="00A31CA5" w:rsidP="00A2562D">
            <w:pPr>
              <w:pStyle w:val="CopticCross"/>
            </w:pPr>
            <w:r w:rsidRPr="000F6316">
              <w:t>¿</w:t>
            </w:r>
          </w:p>
        </w:tc>
        <w:tc>
          <w:tcPr>
            <w:tcW w:w="3960" w:type="dxa"/>
          </w:tcPr>
          <w:p w:rsidR="00A31CA5" w:rsidRDefault="00A31CA5" w:rsidP="008D3689">
            <w:pPr>
              <w:pStyle w:val="CopticVersemulti-line"/>
            </w:pPr>
            <w:r w:rsidRPr="008D3689">
              <w:t>Ⲛ̀ⲧⲉϥⲉⲣϩ̀ⲙⲟⲧ ⲛⲁⲛ</w:t>
            </w:r>
          </w:p>
          <w:p w:rsidR="00A31CA5" w:rsidRDefault="00A31CA5" w:rsidP="008D3689">
            <w:pPr>
              <w:pStyle w:val="CopticVersemulti-line"/>
            </w:pPr>
            <w:r w:rsidRPr="008D3689">
              <w:t>ⲙ̀ⲡⲓⲭⲱ ⲉ̀ⲃⲟⲗ ⲛ̀ⲧⲉ ⲛⲉⲛⲛⲟⲃⲓ</w:t>
            </w:r>
          </w:p>
          <w:p w:rsidR="00A31CA5" w:rsidRDefault="00A31CA5" w:rsidP="008D3689">
            <w:pPr>
              <w:pStyle w:val="CopticVersemulti-line"/>
            </w:pPr>
            <w:r w:rsidRPr="008D3689">
              <w:t>ⲛ̀ⲧⲉⲛϣⲁϣⲛⲓ ⲉⲩⲛⲁⲓ</w:t>
            </w:r>
          </w:p>
          <w:p w:rsidR="00A31CA5" w:rsidRDefault="00A31CA5" w:rsidP="008D3689">
            <w:pPr>
              <w:pStyle w:val="CopticVerse"/>
            </w:pPr>
            <w:r w:rsidRPr="008D3689">
              <w:t>ϩⲓⲧⲉⲛ ⲛⲉⲡⲣⲉⲥⲃⲓⲁ̀</w:t>
            </w:r>
          </w:p>
        </w:tc>
      </w:tr>
    </w:tbl>
    <w:p w:rsidR="00A2562D" w:rsidRDefault="007A058B" w:rsidP="00A31CA5">
      <w:pPr>
        <w:pStyle w:val="Heading6"/>
      </w:pPr>
      <w:bookmarkStart w:id="426" w:name="_Toc298445776"/>
      <w:bookmarkStart w:id="427" w:name="_Toc298681261"/>
      <w:bookmarkStart w:id="428" w:name="_Toc298447501"/>
      <w:r w:rsidRPr="00D24FE1">
        <w:t>Part</w:t>
      </w:r>
      <w:r>
        <w:t xml:space="preserve"> Eleven</w:t>
      </w:r>
      <w:bookmarkEnd w:id="426"/>
      <w:bookmarkEnd w:id="427"/>
      <w:bookmarkEnd w:id="428"/>
      <w:r w:rsidR="008D3689">
        <w:t xml:space="preserve"> (</w:t>
      </w:r>
      <w:r w:rsidR="008D3689" w:rsidRPr="008D3689">
        <w:rPr>
          <w:rFonts w:ascii="FreeSerifAvvaShenouda" w:hAnsi="FreeSerifAvvaShenouda" w:cs="FreeSerifAvvaShenouda"/>
        </w:rPr>
        <w:t>ⲃ̅</w:t>
      </w:r>
      <w:r w:rsidR="008D3689">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rsidRPr="007425E1">
              <w:t>All the exalted names,</w:t>
            </w:r>
          </w:p>
          <w:p w:rsidR="00A31CA5" w:rsidRPr="007425E1" w:rsidRDefault="00A31CA5" w:rsidP="00EB661B">
            <w:pPr>
              <w:pStyle w:val="EngHang"/>
            </w:pPr>
            <w:r w:rsidRPr="007425E1">
              <w:t>Of the incorporeal,</w:t>
            </w:r>
          </w:p>
          <w:p w:rsidR="00A31CA5" w:rsidRPr="007425E1" w:rsidRDefault="00A31CA5" w:rsidP="00EB661B">
            <w:pPr>
              <w:pStyle w:val="EngHang"/>
            </w:pPr>
            <w:r w:rsidRPr="007425E1">
              <w:t>The thousands of angels,</w:t>
            </w:r>
          </w:p>
          <w:p w:rsidR="00A31CA5" w:rsidRPr="001A0083" w:rsidRDefault="00A31CA5" w:rsidP="00EB661B">
            <w:pPr>
              <w:pStyle w:val="EngHangEnd"/>
            </w:pPr>
            <w:r w:rsidRPr="007425E1">
              <w:t>And archangels,</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Ⲣⲁⲛ ⲛⲓⲃⲉⲛ ⲉⲧϭⲟⲥⲓ</w:t>
            </w:r>
          </w:p>
          <w:p w:rsidR="00A31CA5" w:rsidRDefault="00A31CA5" w:rsidP="00CB2D55">
            <w:pPr>
              <w:pStyle w:val="CopticVersemulti-line"/>
            </w:pPr>
            <w:r w:rsidRPr="00CB2D55">
              <w:t>ⲛ̀ⲧⲉ ⲛⲓⲁ̀ⲥⲱⲙⲁⲧⲟⲥ</w:t>
            </w:r>
          </w:p>
          <w:p w:rsidR="00A31CA5" w:rsidRDefault="00A31CA5" w:rsidP="00CB2D55">
            <w:pPr>
              <w:pStyle w:val="CopticVersemulti-line"/>
            </w:pPr>
            <w:r w:rsidRPr="00CB2D55">
              <w:t>ⲛⲓⲁ̀ⲛⲁⲛ̀ϣⲟ ⲛ̀ⲁⲅⲅⲉⲗⲟⲥ</w:t>
            </w:r>
          </w:p>
          <w:p w:rsidR="00A31CA5" w:rsidRPr="00CB2D55" w:rsidRDefault="00A31CA5" w:rsidP="00CB2D55">
            <w:pPr>
              <w:pStyle w:val="CopticVerse"/>
            </w:pPr>
            <w:r w:rsidRPr="00CB2D55">
              <w:t>ⲛⲉⲙ ⲁⲣⲭⲏⲁⲅⲅⲉⲗⲟⲥ</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Default="00A31CA5" w:rsidP="00EB661B">
            <w:pPr>
              <w:pStyle w:val="EngHang"/>
            </w:pPr>
            <w:r>
              <w:t>Did not attain</w:t>
            </w:r>
          </w:p>
          <w:p w:rsidR="00A31CA5" w:rsidRDefault="00A31CA5" w:rsidP="00EB661B">
            <w:pPr>
              <w:pStyle w:val="EngHang"/>
            </w:pPr>
            <w:r>
              <w:t>The great blessedness,</w:t>
            </w:r>
          </w:p>
          <w:p w:rsidR="00A31CA5" w:rsidRDefault="00A31CA5" w:rsidP="00EB661B">
            <w:pPr>
              <w:pStyle w:val="EngHang"/>
            </w:pPr>
            <w:r>
              <w:t>Of you who are clothed with</w:t>
            </w:r>
          </w:p>
          <w:p w:rsidR="00A31CA5" w:rsidRPr="001A0083" w:rsidRDefault="00A31CA5" w:rsidP="00EB661B">
            <w:pPr>
              <w:pStyle w:val="EngHangEnd"/>
            </w:pPr>
            <w:r>
              <w:t>The glory of the Lord of Hosts.</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Ⲙ̀ⲡⲟⲩϣ̀ⲫⲟϩ ⲉ̀ⲡ̀ϭⲓⲥⲓ</w:t>
            </w:r>
          </w:p>
          <w:p w:rsidR="00A31CA5" w:rsidRDefault="00A31CA5" w:rsidP="00CB2D55">
            <w:pPr>
              <w:pStyle w:val="CopticVersemulti-line"/>
            </w:pPr>
            <w:r w:rsidRPr="00CB2D55">
              <w:t>ⲛ̀ⲧⲉ ⲛⲉⲙⲁⲕⲁⲣⲓⲥⲙⲟⲥ</w:t>
            </w:r>
          </w:p>
          <w:p w:rsidR="00A31CA5" w:rsidRDefault="00A31CA5" w:rsidP="00CB2D55">
            <w:pPr>
              <w:pStyle w:val="CopticVersemulti-line"/>
            </w:pPr>
            <w:r w:rsidRPr="00CB2D55">
              <w:t>ⲱ̀ ⲑⲏⲉⲧϫⲟⲗϩ ⲙ̀ⲡⲓⲱ̀ⲟⲩ</w:t>
            </w:r>
          </w:p>
          <w:p w:rsidR="00A31CA5" w:rsidRPr="00CB2D55" w:rsidRDefault="00A31CA5" w:rsidP="00CB2D55">
            <w:pPr>
              <w:pStyle w:val="CopticVerse"/>
            </w:pPr>
            <w:r w:rsidRPr="00CB2D55">
              <w:t>ⲛ̀ⲧⲉ Ⲡⲟ̅ⲥ̅ ⲥⲁⲃⲁⲱⲑ</w:t>
            </w:r>
          </w:p>
        </w:tc>
      </w:tr>
      <w:tr w:rsidR="00A31CA5" w:rsidTr="007A058B">
        <w:trPr>
          <w:cantSplit/>
          <w:jc w:val="center"/>
        </w:trPr>
        <w:tc>
          <w:tcPr>
            <w:tcW w:w="288" w:type="dxa"/>
          </w:tcPr>
          <w:p w:rsidR="00A31CA5" w:rsidRDefault="00A31CA5" w:rsidP="007A058B">
            <w:pPr>
              <w:pStyle w:val="CopticCross"/>
            </w:pPr>
          </w:p>
        </w:tc>
        <w:tc>
          <w:tcPr>
            <w:tcW w:w="3960" w:type="dxa"/>
          </w:tcPr>
          <w:p w:rsidR="00A31CA5" w:rsidRPr="007425E1" w:rsidRDefault="00A31CA5" w:rsidP="00EB661B">
            <w:pPr>
              <w:pStyle w:val="EngHang"/>
            </w:pPr>
            <w:r>
              <w:t>You shine</w:t>
            </w:r>
          </w:p>
          <w:p w:rsidR="00A31CA5" w:rsidRPr="007425E1" w:rsidRDefault="00A31CA5" w:rsidP="00EB661B">
            <w:pPr>
              <w:pStyle w:val="EngHang"/>
            </w:pPr>
            <w:r>
              <w:t>More</w:t>
            </w:r>
            <w:r w:rsidRPr="007425E1">
              <w:t xml:space="preserve"> than the sun,</w:t>
            </w:r>
          </w:p>
          <w:p w:rsidR="00A31CA5" w:rsidRPr="007425E1" w:rsidRDefault="00A31CA5" w:rsidP="00EB661B">
            <w:pPr>
              <w:pStyle w:val="EngHang"/>
            </w:pPr>
            <w:r w:rsidRPr="007425E1">
              <w:t>And you are brighter,</w:t>
            </w:r>
          </w:p>
          <w:p w:rsidR="00A31CA5" w:rsidRPr="00195761" w:rsidRDefault="00A31CA5" w:rsidP="00EB661B">
            <w:pPr>
              <w:pStyle w:val="EngHangEnd"/>
              <w:rPr>
                <w:szCs w:val="22"/>
              </w:rPr>
            </w:pPr>
            <w:r w:rsidRPr="007425E1">
              <w:t>Than the Cherubim,</w:t>
            </w:r>
          </w:p>
        </w:tc>
        <w:tc>
          <w:tcPr>
            <w:tcW w:w="288" w:type="dxa"/>
          </w:tcPr>
          <w:p w:rsidR="00A31CA5" w:rsidRDefault="00A31CA5" w:rsidP="007A058B"/>
        </w:tc>
        <w:tc>
          <w:tcPr>
            <w:tcW w:w="288" w:type="dxa"/>
          </w:tcPr>
          <w:p w:rsidR="00A31CA5" w:rsidRDefault="00A31CA5" w:rsidP="007A058B">
            <w:pPr>
              <w:pStyle w:val="CopticCross"/>
            </w:pPr>
          </w:p>
        </w:tc>
        <w:tc>
          <w:tcPr>
            <w:tcW w:w="3960" w:type="dxa"/>
          </w:tcPr>
          <w:p w:rsidR="00A31CA5" w:rsidRDefault="00A31CA5" w:rsidP="00CB2D55">
            <w:pPr>
              <w:pStyle w:val="CopticVersemulti-line"/>
            </w:pPr>
            <w:r w:rsidRPr="00CB2D55">
              <w:t>Ⲧⲉϩⲓⲁⲕⲧⲓⲛ ⲉ̀ⲃⲟⲗ</w:t>
            </w:r>
          </w:p>
          <w:p w:rsidR="00A31CA5" w:rsidRDefault="00A31CA5" w:rsidP="00CB2D55">
            <w:pPr>
              <w:pStyle w:val="CopticVersemulti-line"/>
            </w:pPr>
            <w:r w:rsidRPr="00CB2D55">
              <w:t>ⲉ̀ϩⲟⲧⲉ ⲫ̀ⲣⲏ</w:t>
            </w:r>
          </w:p>
          <w:p w:rsidR="00A31CA5" w:rsidRDefault="00A31CA5" w:rsidP="00CB2D55">
            <w:pPr>
              <w:pStyle w:val="CopticVersemulti-line"/>
            </w:pPr>
            <w:r w:rsidRPr="00CB2D55">
              <w:t>ⲧⲉⲟⲓ ⲛ̀ⲗⲁⲙⲡⲣⲟⲥ</w:t>
            </w:r>
          </w:p>
          <w:p w:rsidR="00A31CA5" w:rsidRPr="00CB2D55" w:rsidRDefault="00A31CA5" w:rsidP="00CB2D55">
            <w:pPr>
              <w:pStyle w:val="CopticVerse"/>
            </w:pPr>
            <w:r w:rsidRPr="00CB2D55">
              <w:t>ⲉ̀ϩⲟⲧⲉ Ⲛⲓⲭⲉⲣⲟⲩⲃⲓⲙ</w:t>
            </w:r>
          </w:p>
        </w:tc>
      </w:tr>
      <w:tr w:rsidR="00A31CA5" w:rsidTr="007A058B">
        <w:trPr>
          <w:cantSplit/>
          <w:jc w:val="center"/>
        </w:trPr>
        <w:tc>
          <w:tcPr>
            <w:tcW w:w="288" w:type="dxa"/>
          </w:tcPr>
          <w:p w:rsidR="00A31CA5" w:rsidRDefault="00A31CA5" w:rsidP="007A058B">
            <w:pPr>
              <w:pStyle w:val="CopticCross"/>
            </w:pPr>
            <w:r w:rsidRPr="000F6316">
              <w:t>¿</w:t>
            </w:r>
          </w:p>
        </w:tc>
        <w:tc>
          <w:tcPr>
            <w:tcW w:w="3960" w:type="dxa"/>
          </w:tcPr>
          <w:p w:rsidR="00A31CA5" w:rsidRPr="007425E1" w:rsidRDefault="00A31CA5" w:rsidP="00EB661B">
            <w:pPr>
              <w:pStyle w:val="EngHang"/>
            </w:pPr>
            <w:r w:rsidRPr="007425E1">
              <w:t>And the Seraphim,</w:t>
            </w:r>
          </w:p>
          <w:p w:rsidR="00A31CA5" w:rsidRPr="007425E1" w:rsidRDefault="00A31CA5" w:rsidP="00EB661B">
            <w:pPr>
              <w:pStyle w:val="EngHang"/>
            </w:pPr>
            <w:r w:rsidRPr="007425E1">
              <w:t>With the six wings,</w:t>
            </w:r>
          </w:p>
          <w:p w:rsidR="00A31CA5" w:rsidRPr="007425E1" w:rsidRDefault="00A31CA5" w:rsidP="00EB661B">
            <w:pPr>
              <w:pStyle w:val="EngHang"/>
            </w:pPr>
            <w:r>
              <w:t>Who are f</w:t>
            </w:r>
            <w:r w:rsidRPr="007425E1">
              <w:t>luttering over you,</w:t>
            </w:r>
          </w:p>
          <w:p w:rsidR="00A31CA5" w:rsidRPr="007425E1" w:rsidRDefault="00A31CA5" w:rsidP="00EB661B">
            <w:pPr>
              <w:pStyle w:val="EngHangEnd"/>
            </w:pPr>
            <w:r w:rsidRPr="007425E1">
              <w:t>With rejoicing.</w:t>
            </w:r>
          </w:p>
        </w:tc>
        <w:tc>
          <w:tcPr>
            <w:tcW w:w="288" w:type="dxa"/>
          </w:tcPr>
          <w:p w:rsidR="00A31CA5" w:rsidRDefault="00A31CA5" w:rsidP="007A058B"/>
        </w:tc>
        <w:tc>
          <w:tcPr>
            <w:tcW w:w="288" w:type="dxa"/>
          </w:tcPr>
          <w:p w:rsidR="00A31CA5" w:rsidRDefault="00A31CA5" w:rsidP="007A058B">
            <w:pPr>
              <w:pStyle w:val="CopticCross"/>
            </w:pPr>
            <w:r w:rsidRPr="000F6316">
              <w:t>¿</w:t>
            </w:r>
          </w:p>
        </w:tc>
        <w:tc>
          <w:tcPr>
            <w:tcW w:w="3960" w:type="dxa"/>
          </w:tcPr>
          <w:p w:rsidR="00A31CA5" w:rsidRDefault="00A31CA5" w:rsidP="00CB2D55">
            <w:pPr>
              <w:pStyle w:val="CopticVersemulti-line"/>
            </w:pPr>
            <w:r w:rsidRPr="00CB2D55">
              <w:t>Ⲛⲉⲙ ⲛⲓⲥⲉⲣⲁⲫⲓⲙ</w:t>
            </w:r>
          </w:p>
          <w:p w:rsidR="00A31CA5" w:rsidRDefault="00A31CA5" w:rsidP="00CB2D55">
            <w:pPr>
              <w:pStyle w:val="CopticVersemulti-line"/>
            </w:pPr>
            <w:r w:rsidRPr="00CB2D55">
              <w:t>ⲛⲁ ⲡⲓⲥⲟⲟⲩ ⲛ̀ⲧⲉⲛϩ</w:t>
            </w:r>
          </w:p>
          <w:p w:rsidR="00A31CA5" w:rsidRDefault="00A31CA5" w:rsidP="00CB2D55">
            <w:pPr>
              <w:pStyle w:val="CopticVersemulti-line"/>
            </w:pPr>
            <w:r w:rsidRPr="00CB2D55">
              <w:t>ⲥⲉⲉⲣⲣⲓⲡⲓⲍⲓⲛ ϧⲁϫⲱ</w:t>
            </w:r>
          </w:p>
          <w:p w:rsidR="00A31CA5" w:rsidRPr="00CB2D55" w:rsidRDefault="00A31CA5" w:rsidP="00CB2D55">
            <w:pPr>
              <w:pStyle w:val="CopticVerse"/>
            </w:pPr>
            <w:r w:rsidRPr="00CB2D55">
              <w:t>ϧⲉⲛ ⲟⲩⲉ̀ϣ̀ⲗⲏⲗⲟⲩⲓ̀</w:t>
            </w:r>
          </w:p>
        </w:tc>
      </w:tr>
    </w:tbl>
    <w:p w:rsidR="007A058B" w:rsidRDefault="007A058B" w:rsidP="00A31CA5">
      <w:pPr>
        <w:pStyle w:val="Heading6"/>
      </w:pPr>
      <w:bookmarkStart w:id="429" w:name="_Toc298445777"/>
      <w:bookmarkStart w:id="430" w:name="_Toc298681262"/>
      <w:bookmarkStart w:id="431" w:name="_Toc298447502"/>
      <w:r>
        <w:t>Part Twelve</w:t>
      </w:r>
      <w:bookmarkEnd w:id="429"/>
      <w:bookmarkEnd w:id="430"/>
      <w:bookmarkEnd w:id="43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Your glory, O Mary,</w:t>
            </w:r>
          </w:p>
          <w:p w:rsidR="00A31CA5" w:rsidRPr="007425E1" w:rsidRDefault="00A31CA5" w:rsidP="00EB661B">
            <w:pPr>
              <w:pStyle w:val="EngHang"/>
            </w:pPr>
            <w:r w:rsidRPr="007425E1">
              <w:t xml:space="preserve">Is exalted above </w:t>
            </w:r>
            <w:commentRangeStart w:id="432"/>
            <w:r w:rsidRPr="007425E1">
              <w:t>heaven</w:t>
            </w:r>
            <w:commentRangeEnd w:id="432"/>
            <w:r>
              <w:rPr>
                <w:rStyle w:val="CommentReference"/>
                <w:rFonts w:eastAsiaTheme="minorHAnsi" w:cstheme="minorBidi"/>
                <w:color w:val="auto"/>
                <w:lang w:val="en-CA"/>
              </w:rPr>
              <w:commentReference w:id="432"/>
            </w:r>
            <w:r w:rsidRPr="007425E1">
              <w:t>,</w:t>
            </w:r>
          </w:p>
          <w:p w:rsidR="00A31CA5" w:rsidRPr="007425E1" w:rsidRDefault="00A31CA5" w:rsidP="00EB661B">
            <w:pPr>
              <w:pStyle w:val="EngHang"/>
            </w:pPr>
            <w:r w:rsidRPr="007425E1">
              <w:t>And</w:t>
            </w:r>
            <w:r>
              <w:t xml:space="preserve"> above</w:t>
            </w:r>
            <w:r w:rsidRPr="007425E1">
              <w:t xml:space="preserve"> the honour of the earth,</w:t>
            </w:r>
          </w:p>
          <w:p w:rsidR="00A31CA5" w:rsidRPr="001A0083" w:rsidRDefault="00A31CA5" w:rsidP="00EB661B">
            <w:pPr>
              <w:pStyle w:val="EngHangEnd"/>
            </w:pPr>
            <w:r w:rsidRPr="007425E1">
              <w:t xml:space="preserve">And </w:t>
            </w:r>
            <w:r>
              <w:t>its inhabitants</w:t>
            </w:r>
            <w:r w:rsidRPr="007425E1">
              <w:t>.</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Ⲡⲉⲱ</w:t>
            </w:r>
            <w:r w:rsidRPr="00CB2D55">
              <w:rPr>
                <w:rFonts w:ascii="Times New Roman" w:hAnsi="Times New Roman" w:cs="Times New Roman"/>
              </w:rPr>
              <w:t>̀</w:t>
            </w:r>
            <w:r w:rsidRPr="00CB2D55">
              <w:t>ⲟⲩ Ⲙⲁⲣⲓⲁ</w:t>
            </w:r>
          </w:p>
          <w:p w:rsidR="00A31CA5" w:rsidRDefault="00A31CA5" w:rsidP="00CB2D55">
            <w:pPr>
              <w:pStyle w:val="CopticVersemulti-line"/>
            </w:pPr>
            <w:r w:rsidRPr="00CB2D55">
              <w:rPr>
                <w:rFonts w:ascii="Times New Roman" w:hAnsi="Times New Roman" w:cs="Times New Roman"/>
              </w:rPr>
              <w:t>ϭ</w:t>
            </w:r>
            <w:r w:rsidRPr="00CB2D55">
              <w:t>ⲟⲥⲓ ⲉ</w:t>
            </w:r>
            <w:r w:rsidRPr="00CB2D55">
              <w:rPr>
                <w:rFonts w:ascii="Times New Roman" w:hAnsi="Times New Roman" w:cs="Times New Roman"/>
              </w:rPr>
              <w:t>̀ϩ</w:t>
            </w:r>
            <w:r w:rsidRPr="00CB2D55">
              <w:t>ⲟⲧⲉ ⲧ</w:t>
            </w:r>
            <w:r w:rsidRPr="00CB2D55">
              <w:rPr>
                <w:rFonts w:ascii="Times New Roman" w:hAnsi="Times New Roman" w:cs="Times New Roman"/>
              </w:rPr>
              <w:t>̀</w:t>
            </w:r>
            <w:r w:rsidRPr="00CB2D55">
              <w:t>ⲫⲉ</w:t>
            </w:r>
          </w:p>
          <w:p w:rsidR="00A31CA5" w:rsidRDefault="00A31CA5" w:rsidP="00CB2D55">
            <w:pPr>
              <w:pStyle w:val="CopticVersemulti-line"/>
            </w:pPr>
            <w:r w:rsidRPr="00CB2D55">
              <w:t>ⲧⲉⲧⲁⲓⲏⲟⲩⲧ ⲉ</w:t>
            </w:r>
            <w:r w:rsidRPr="00CB2D55">
              <w:rPr>
                <w:rFonts w:ascii="Times New Roman" w:hAnsi="Times New Roman" w:cs="Times New Roman"/>
              </w:rPr>
              <w:t>̀</w:t>
            </w:r>
            <w:r w:rsidRPr="00CB2D55">
              <w:t>ⲡ</w:t>
            </w:r>
            <w:r w:rsidRPr="00CB2D55">
              <w:rPr>
                <w:rFonts w:ascii="Times New Roman" w:hAnsi="Times New Roman" w:cs="Times New Roman"/>
              </w:rPr>
              <w:t>̀</w:t>
            </w:r>
            <w:r w:rsidRPr="00CB2D55">
              <w:t>ⲕⲁ</w:t>
            </w:r>
            <w:r w:rsidRPr="00CB2D55">
              <w:rPr>
                <w:rFonts w:ascii="Times New Roman" w:hAnsi="Times New Roman" w:cs="Times New Roman"/>
              </w:rPr>
              <w:t>ϩ</w:t>
            </w:r>
            <w:r w:rsidRPr="00CB2D55">
              <w:t>ⲓ</w:t>
            </w:r>
          </w:p>
          <w:p w:rsidR="00A31CA5" w:rsidRDefault="00A31CA5" w:rsidP="00CB2D55">
            <w:pPr>
              <w:pStyle w:val="CopticVerse"/>
            </w:pPr>
            <w:r w:rsidRPr="00CB2D55">
              <w:t>ⲛⲉⲙ ⲛⲏⲉⲧ</w:t>
            </w:r>
            <w:r w:rsidRPr="00CB2D55">
              <w:rPr>
                <w:rFonts w:ascii="Times New Roman" w:hAnsi="Times New Roman" w:cs="Times New Roman"/>
              </w:rPr>
              <w:t>ϣ</w:t>
            </w:r>
            <w:r w:rsidRPr="00CB2D55">
              <w:t>ⲟⲡ ⲛ</w:t>
            </w:r>
            <w:r w:rsidRPr="00CB2D55">
              <w:rPr>
                <w:rFonts w:ascii="Times New Roman" w:hAnsi="Times New Roman" w:cs="Times New Roman"/>
              </w:rPr>
              <w:t>̀ϧ</w:t>
            </w:r>
            <w:r w:rsidRPr="00CB2D55">
              <w:t>ⲏⲧ</w:t>
            </w:r>
            <w:r w:rsidRPr="00CB2D55">
              <w:rPr>
                <w:rFonts w:ascii="Times New Roman" w:hAnsi="Times New Roman" w:cs="Times New Roman"/>
              </w:rPr>
              <w:t>ϥ</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For you are </w:t>
            </w:r>
            <w:r>
              <w:t>in truth</w:t>
            </w:r>
            <w:r w:rsidRPr="007425E1">
              <w:t>,</w:t>
            </w:r>
          </w:p>
          <w:p w:rsidR="00A31CA5" w:rsidRPr="007425E1" w:rsidRDefault="00A31CA5" w:rsidP="00EB661B">
            <w:pPr>
              <w:pStyle w:val="EngHang"/>
            </w:pPr>
            <w:r w:rsidRPr="007425E1">
              <w:t xml:space="preserve">The </w:t>
            </w:r>
            <w:commentRangeStart w:id="433"/>
            <w:r w:rsidRPr="007425E1">
              <w:t xml:space="preserve">true </w:t>
            </w:r>
            <w:commentRangeEnd w:id="433"/>
            <w:r>
              <w:rPr>
                <w:rStyle w:val="CommentReference"/>
                <w:rFonts w:eastAsiaTheme="minorHAnsi" w:cstheme="minorBidi"/>
                <w:color w:val="auto"/>
                <w:lang w:val="en-CA"/>
              </w:rPr>
              <w:commentReference w:id="433"/>
            </w:r>
            <w:r w:rsidRPr="007425E1">
              <w:t>path,</w:t>
            </w:r>
          </w:p>
          <w:p w:rsidR="00A31CA5" w:rsidRPr="007425E1" w:rsidRDefault="00A31CA5" w:rsidP="00EB661B">
            <w:pPr>
              <w:pStyle w:val="EngHang"/>
            </w:pPr>
            <w:r w:rsidRPr="007425E1">
              <w:t>Reaching up,</w:t>
            </w:r>
          </w:p>
          <w:p w:rsidR="00A31CA5" w:rsidRPr="001A0083" w:rsidRDefault="00A31CA5" w:rsidP="00EB661B">
            <w:pPr>
              <w:pStyle w:val="EngHangEnd"/>
            </w:pPr>
            <w:r w:rsidRPr="007425E1">
              <w:t>Toward the heavens.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Ⲛ̀ⲑⲟ ⲅⲁⲣ ⲁ̀ⲗⲏⲑⲱⲥ</w:t>
            </w:r>
          </w:p>
          <w:p w:rsidR="00A31CA5" w:rsidRDefault="00A31CA5" w:rsidP="00CB2D55">
            <w:pPr>
              <w:pStyle w:val="CopticVersemulti-line"/>
            </w:pPr>
            <w:r w:rsidRPr="00CB2D55">
              <w:t>ⲧⲉ ϯⲥⲧⲣⲁⲧⲁ ⲙ̀ⲙⲏⲓ</w:t>
            </w:r>
          </w:p>
          <w:p w:rsidR="00A31CA5" w:rsidRDefault="00A31CA5" w:rsidP="00CB2D55">
            <w:pPr>
              <w:pStyle w:val="CopticVersemulti-line"/>
            </w:pPr>
            <w:r w:rsidRPr="00CB2D55">
              <w:t>ⲉⲧⲟⲓ ⲙ̀ⲙⲁⲙ̀ⲙⲟϣⲓ</w:t>
            </w:r>
          </w:p>
          <w:p w:rsidR="00A31CA5" w:rsidRDefault="00A31CA5" w:rsidP="00CB2D55">
            <w:pPr>
              <w:pStyle w:val="CopticVerse"/>
            </w:pPr>
            <w:r w:rsidRPr="00CB2D55">
              <w:t>ⲉ̀ⲡ̀ϣⲱⲓ ⲉ̀ⲛⲓⲫⲏⲟⲩⲓ̀</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You are clothed,</w:t>
            </w:r>
          </w:p>
          <w:p w:rsidR="00A31CA5" w:rsidRPr="007425E1" w:rsidRDefault="00A31CA5" w:rsidP="00EB661B">
            <w:pPr>
              <w:pStyle w:val="EngHang"/>
            </w:pPr>
            <w:r w:rsidRPr="007425E1">
              <w:t>In joy and rejoicing,</w:t>
            </w:r>
          </w:p>
          <w:p w:rsidR="00A31CA5" w:rsidRPr="007425E1" w:rsidRDefault="00A31CA5" w:rsidP="00EB661B">
            <w:pPr>
              <w:pStyle w:val="EngHang"/>
            </w:pPr>
            <w:r w:rsidRPr="007425E1">
              <w:t>And girded</w:t>
            </w:r>
            <w:r>
              <w:rPr>
                <w:rStyle w:val="FootnoteReference"/>
                <w:lang w:val="en-GB"/>
              </w:rPr>
              <w:t xml:space="preserve">  </w:t>
            </w:r>
            <w:r w:rsidRPr="007425E1">
              <w:t xml:space="preserve"> with power,</w:t>
            </w:r>
          </w:p>
          <w:p w:rsidR="00A31CA5" w:rsidRPr="00195761" w:rsidRDefault="00A31CA5" w:rsidP="00EB661B">
            <w:pPr>
              <w:pStyle w:val="EngHangEnd"/>
              <w:rPr>
                <w:szCs w:val="22"/>
              </w:rPr>
            </w:pPr>
            <w:r w:rsidRPr="007425E1">
              <w:t>O Daughter of Zion.</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Ⲁ̀ⲣⲉϯϩⲓⲱϯ</w:t>
            </w:r>
          </w:p>
          <w:p w:rsidR="00A31CA5" w:rsidRDefault="00A31CA5" w:rsidP="00CB2D55">
            <w:pPr>
              <w:pStyle w:val="CopticVersemulti-line"/>
            </w:pPr>
            <w:r w:rsidRPr="00CB2D55">
              <w:t>ⲙ̀ⲫ̀ⲣⲁϣⲓ ⲛⲉⲙ ⲡ̀ⲑⲉⲗⲏⲗ</w:t>
            </w:r>
          </w:p>
          <w:p w:rsidR="00A31CA5" w:rsidRDefault="00A31CA5" w:rsidP="00CB2D55">
            <w:pPr>
              <w:pStyle w:val="CopticVersemulti-line"/>
            </w:pPr>
            <w:r w:rsidRPr="00CB2D55">
              <w:t>ⲁ̀ⲣⲉⲙⲟⲣϯ ⲛ̀ⲟⲩϫⲟⲙ</w:t>
            </w:r>
          </w:p>
          <w:p w:rsidR="00A31CA5" w:rsidRDefault="00A31CA5" w:rsidP="00CB2D55">
            <w:pPr>
              <w:pStyle w:val="CopticVerse"/>
            </w:pPr>
            <w:r w:rsidRPr="00CB2D55">
              <w:t>ⲱ̀ ⲧ̀ϣⲉⲣⲓ ⲛ̀Ⲥⲓⲱⲛ</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O you were clothed,</w:t>
            </w:r>
          </w:p>
          <w:p w:rsidR="00A31CA5" w:rsidRPr="007425E1" w:rsidRDefault="00A31CA5" w:rsidP="00EB661B">
            <w:pPr>
              <w:pStyle w:val="EngHang"/>
            </w:pPr>
            <w:r w:rsidRPr="007425E1">
              <w:t>With the garment of the heavenly,</w:t>
            </w:r>
          </w:p>
          <w:p w:rsidR="00A31CA5" w:rsidRPr="007425E1" w:rsidRDefault="00A31CA5" w:rsidP="00EB661B">
            <w:pPr>
              <w:pStyle w:val="EngHang"/>
            </w:pPr>
            <w:r w:rsidRPr="007425E1">
              <w:t>That you may cover Adam,</w:t>
            </w:r>
          </w:p>
          <w:p w:rsidR="00A31CA5" w:rsidRDefault="00A31CA5" w:rsidP="00EB661B">
            <w:pPr>
              <w:pStyle w:val="EngHangEnd"/>
            </w:pPr>
            <w:r w:rsidRPr="007425E1">
              <w:t>With the garment of grace.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Ⲱ̀ ⲑⲏⲉ̀ⲧⲁⲥϯϩⲓⲱⲧⲥ</w:t>
            </w:r>
          </w:p>
          <w:p w:rsidR="00A31CA5" w:rsidRDefault="00A31CA5" w:rsidP="00CB2D55">
            <w:pPr>
              <w:pStyle w:val="CopticVersemulti-line"/>
            </w:pPr>
            <w:r w:rsidRPr="00CB2D55">
              <w:t>ⲛ̀ⲧ̀ϩⲉⲃⲥⲱ ⲛ̀ⲛⲁ ⲛⲓⲫⲏⲟⲩⲓ̀</w:t>
            </w:r>
          </w:p>
          <w:p w:rsidR="00A31CA5" w:rsidRDefault="00A31CA5" w:rsidP="00CB2D55">
            <w:pPr>
              <w:pStyle w:val="CopticVersemulti-line"/>
            </w:pPr>
            <w:r w:rsidRPr="00CB2D55">
              <w:t>ϣⲁⲛ̀ⲧⲉⲥϩⲱⲃⲥ ⲛ̀Ⲁⲇⲁⲙ</w:t>
            </w:r>
          </w:p>
          <w:p w:rsidR="00A31CA5" w:rsidRDefault="00A31CA5" w:rsidP="00CB2D55">
            <w:pPr>
              <w:pStyle w:val="CopticVerse"/>
            </w:pPr>
            <w:r w:rsidRPr="00CB2D55">
              <w:t>ⲛ̀ⲧ̀ϩⲉⲃⲥⲱ ⲙ̀ⲡⲓϩ̀ⲙⲟⲧ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And restored him again,</w:t>
            </w:r>
          </w:p>
          <w:p w:rsidR="00A31CA5" w:rsidRPr="007425E1" w:rsidRDefault="00A31CA5" w:rsidP="00EB661B">
            <w:pPr>
              <w:pStyle w:val="EngHang"/>
            </w:pPr>
            <w:r w:rsidRPr="007425E1">
              <w:t>To Paradise,</w:t>
            </w:r>
          </w:p>
          <w:p w:rsidR="00A31CA5" w:rsidRPr="007425E1" w:rsidRDefault="00A31CA5" w:rsidP="00EB661B">
            <w:pPr>
              <w:pStyle w:val="EngHang"/>
            </w:pPr>
            <w:r w:rsidRPr="007425E1">
              <w:t>The place of joy,</w:t>
            </w:r>
          </w:p>
          <w:p w:rsidR="00A31CA5" w:rsidRPr="001A0083" w:rsidRDefault="00A31CA5" w:rsidP="00EB661B">
            <w:pPr>
              <w:pStyle w:val="EngHangEnd"/>
            </w:pPr>
            <w:r w:rsidRPr="007425E1">
              <w:t>And dwelling of the righteous.</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Ⲁ̀ⲣⲉⲧⲁⲥⲑⲟϥ ⲛ̀ⲕⲉⲥⲟⲡ</w:t>
            </w:r>
          </w:p>
          <w:p w:rsidR="00A31CA5" w:rsidRDefault="00A31CA5" w:rsidP="00CB2D55">
            <w:pPr>
              <w:pStyle w:val="CopticVersemulti-line"/>
            </w:pPr>
            <w:r w:rsidRPr="00CB2D55">
              <w:t>ⲉ̀ⲡⲓⲡⲁⲣⲁⲇⲓⲥⲟⲥ</w:t>
            </w:r>
          </w:p>
          <w:p w:rsidR="00A31CA5" w:rsidRDefault="00A31CA5" w:rsidP="00CB2D55">
            <w:pPr>
              <w:pStyle w:val="CopticVersemulti-line"/>
            </w:pPr>
            <w:r w:rsidRPr="00CB2D55">
              <w:t>ⲡ̀ⲧⲟⲡⲟⲥ ⲙ̀ⲡ̀ⲟⲩⲛⲟϥ</w:t>
            </w:r>
          </w:p>
          <w:p w:rsidR="00A31CA5" w:rsidRDefault="00A31CA5" w:rsidP="00CB2D55">
            <w:pPr>
              <w:pStyle w:val="CopticVerse"/>
            </w:pPr>
            <w:r w:rsidRPr="00CB2D55">
              <w:t>ⲫ̀ⲙⲁ̀̀ⲛϣⲱⲡⲓ ⲛ̀ⲛⲓⲇⲓⲕⲉⲟⲥ</w:t>
            </w:r>
          </w:p>
        </w:tc>
      </w:tr>
    </w:tbl>
    <w:p w:rsidR="007A058B" w:rsidRDefault="00654789" w:rsidP="00A31CA5">
      <w:pPr>
        <w:pStyle w:val="Heading6"/>
      </w:pPr>
      <w:bookmarkStart w:id="434" w:name="_Toc298445778"/>
      <w:bookmarkStart w:id="435" w:name="_Toc298681263"/>
      <w:bookmarkStart w:id="436" w:name="_Toc298447503"/>
      <w:r>
        <w:t>Part Thirteen</w:t>
      </w:r>
      <w:bookmarkEnd w:id="434"/>
      <w:bookmarkEnd w:id="435"/>
      <w:bookmarkEnd w:id="4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Default="00A31CA5" w:rsidP="00EB661B">
            <w:pPr>
              <w:pStyle w:val="EngHang"/>
              <w:rPr>
                <w:rFonts w:eastAsiaTheme="minorHAnsi"/>
              </w:rPr>
            </w:pPr>
            <w:r>
              <w:rPr>
                <w:rFonts w:eastAsiaTheme="minorHAnsi"/>
              </w:rPr>
              <w:t xml:space="preserve">The </w:t>
            </w:r>
            <w:commentRangeStart w:id="437"/>
            <w:r>
              <w:rPr>
                <w:rFonts w:eastAsiaTheme="minorHAnsi"/>
              </w:rPr>
              <w:t xml:space="preserve">Virgin Mary </w:t>
            </w:r>
            <w:commentRangeEnd w:id="437"/>
            <w:r>
              <w:rPr>
                <w:rStyle w:val="CommentReference"/>
                <w:rFonts w:eastAsiaTheme="minorHAnsi" w:cstheme="minorBidi"/>
                <w:color w:val="auto"/>
                <w:lang w:val="en-CA"/>
              </w:rPr>
              <w:commentReference w:id="437"/>
            </w:r>
            <w:r>
              <w:rPr>
                <w:rFonts w:eastAsiaTheme="minorHAnsi"/>
              </w:rPr>
              <w:t>is</w:t>
            </w:r>
          </w:p>
          <w:p w:rsidR="00A31CA5" w:rsidRDefault="00A31CA5" w:rsidP="00EB661B">
            <w:pPr>
              <w:pStyle w:val="EngHang"/>
              <w:rPr>
                <w:rFonts w:eastAsiaTheme="minorHAnsi"/>
              </w:rPr>
            </w:pPr>
            <w:r>
              <w:rPr>
                <w:rFonts w:eastAsiaTheme="minorHAnsi"/>
              </w:rPr>
              <w:t>A true Tabernacle;</w:t>
            </w:r>
          </w:p>
          <w:p w:rsidR="00A31CA5" w:rsidRDefault="00A31CA5" w:rsidP="00EB661B">
            <w:pPr>
              <w:pStyle w:val="EngHang"/>
              <w:rPr>
                <w:rFonts w:eastAsiaTheme="minorHAnsi"/>
              </w:rPr>
            </w:pPr>
            <w:r>
              <w:rPr>
                <w:rFonts w:eastAsiaTheme="minorHAnsi"/>
              </w:rPr>
              <w:t>In which are</w:t>
            </w:r>
          </w:p>
          <w:p w:rsidR="00A31CA5" w:rsidRPr="002B2910" w:rsidRDefault="00A31CA5" w:rsidP="00EB661B">
            <w:pPr>
              <w:pStyle w:val="EngHangEnd"/>
              <w:rPr>
                <w:rFonts w:eastAsiaTheme="minorHAnsi"/>
              </w:rPr>
            </w:pPr>
            <w:r>
              <w:rPr>
                <w:rFonts w:eastAsiaTheme="minorHAnsi"/>
              </w:rPr>
              <w:t>The faithful testimonies:</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Ⲟⲩⲥ</w:t>
            </w:r>
            <w:r w:rsidRPr="00CB2D55">
              <w:rPr>
                <w:rFonts w:ascii="Times New Roman" w:hAnsi="Times New Roman" w:cs="Times New Roman"/>
              </w:rPr>
              <w:t>̀</w:t>
            </w:r>
            <w:r w:rsidRPr="00CB2D55">
              <w:t>ⲕⲏⲛⲏ ⲙ</w:t>
            </w:r>
            <w:r w:rsidRPr="00CB2D55">
              <w:rPr>
                <w:rFonts w:ascii="Times New Roman" w:hAnsi="Times New Roman" w:cs="Times New Roman"/>
              </w:rPr>
              <w:t>̀</w:t>
            </w:r>
            <w:r w:rsidRPr="00CB2D55">
              <w:t>ⲙⲏⲓ</w:t>
            </w:r>
          </w:p>
          <w:p w:rsidR="00A31CA5" w:rsidRDefault="00A31CA5" w:rsidP="00CB2D55">
            <w:pPr>
              <w:pStyle w:val="CopticVersemulti-line"/>
            </w:pPr>
            <w:r w:rsidRPr="00CB2D55">
              <w:t xml:space="preserve">ⲧⲉ Ⲙⲁⲣⲓⲁ </w:t>
            </w:r>
            <w:r w:rsidRPr="00CB2D55">
              <w:rPr>
                <w:rFonts w:ascii="Times New Roman" w:hAnsi="Times New Roman" w:cs="Times New Roman"/>
              </w:rPr>
              <w:t>ϯ</w:t>
            </w:r>
            <w:r w:rsidRPr="00CB2D55">
              <w:t>ⲡⲁⲣⲑⲉⲛⲟⲥ</w:t>
            </w:r>
          </w:p>
          <w:p w:rsidR="00A31CA5" w:rsidRDefault="00A31CA5" w:rsidP="00CB2D55">
            <w:pPr>
              <w:pStyle w:val="CopticVersemulti-line"/>
            </w:pPr>
            <w:r w:rsidRPr="00CB2D55">
              <w:t xml:space="preserve">ⲉⲩⲭⲏ </w:t>
            </w:r>
            <w:r w:rsidRPr="00CB2D55">
              <w:rPr>
                <w:rFonts w:ascii="Times New Roman" w:hAnsi="Times New Roman" w:cs="Times New Roman"/>
              </w:rPr>
              <w:t>ϧ</w:t>
            </w:r>
            <w:r w:rsidRPr="00CB2D55">
              <w:t>ⲉⲛ ⲧⲉⲥⲙⲏ</w:t>
            </w:r>
            <w:r w:rsidRPr="00CB2D55">
              <w:rPr>
                <w:rFonts w:ascii="Times New Roman" w:hAnsi="Times New Roman" w:cs="Times New Roman"/>
              </w:rPr>
              <w:t>ϯ</w:t>
            </w:r>
          </w:p>
          <w:p w:rsidR="00A31CA5" w:rsidRDefault="00A31CA5" w:rsidP="00CB2D55">
            <w:pPr>
              <w:pStyle w:val="CopticVerse"/>
            </w:pPr>
            <w:r w:rsidRPr="00CB2D55">
              <w:t>ⲛ</w:t>
            </w:r>
            <w:r w:rsidRPr="00CB2D55">
              <w:rPr>
                <w:rFonts w:ascii="Times New Roman" w:hAnsi="Times New Roman" w:cs="Times New Roman"/>
              </w:rPr>
              <w:t>̀ϫ</w:t>
            </w:r>
            <w:r w:rsidRPr="00CB2D55">
              <w:t>ⲉ ⲛⲓⲙⲉⲧⲙⲉⲑⲣⲉⲩ ⲉ</w:t>
            </w:r>
            <w:r w:rsidRPr="00CB2D55">
              <w:rPr>
                <w:rFonts w:ascii="Times New Roman" w:hAnsi="Times New Roman" w:cs="Times New Roman"/>
              </w:rPr>
              <w:t>̀</w:t>
            </w:r>
            <w:r w:rsidRPr="00CB2D55">
              <w:t>ⲧⲉⲛ</w:t>
            </w:r>
            <w:r w:rsidRPr="00CB2D55">
              <w:rPr>
                <w:rFonts w:ascii="Times New Roman" w:hAnsi="Times New Roman" w:cs="Times New Roman"/>
              </w:rPr>
              <w:t>ϩ</w:t>
            </w:r>
            <w:r w:rsidRPr="00CB2D55">
              <w:t>ⲟⲧ</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unblemished ark,</w:t>
            </w:r>
          </w:p>
          <w:p w:rsidR="00A31CA5" w:rsidRPr="007425E1" w:rsidRDefault="00A31CA5" w:rsidP="00EB661B">
            <w:pPr>
              <w:pStyle w:val="EngHang"/>
            </w:pPr>
            <w:r w:rsidRPr="007425E1">
              <w:t>Overlaid roundabout with gold,</w:t>
            </w:r>
          </w:p>
          <w:p w:rsidR="00A31CA5" w:rsidRPr="007425E1" w:rsidRDefault="00A31CA5" w:rsidP="00EB661B">
            <w:pPr>
              <w:pStyle w:val="EngHang"/>
            </w:pPr>
            <w:commentRangeStart w:id="438"/>
            <w:r w:rsidRPr="007425E1">
              <w:t>And the Cherubic,</w:t>
            </w:r>
          </w:p>
          <w:p w:rsidR="00A31CA5" w:rsidRPr="001A0083" w:rsidRDefault="00A31CA5" w:rsidP="00EB661B">
            <w:pPr>
              <w:pStyle w:val="EngHangEnd"/>
            </w:pPr>
            <w:r>
              <w:t>Mercy Seat</w:t>
            </w:r>
            <w:commentRangeEnd w:id="438"/>
            <w:r>
              <w:t>.</w:t>
            </w:r>
            <w:r>
              <w:rPr>
                <w:rStyle w:val="CommentReference"/>
                <w:rFonts w:eastAsiaTheme="minorHAnsi" w:cstheme="minorBidi"/>
                <w:color w:val="auto"/>
                <w:lang w:val="en-CA"/>
              </w:rPr>
              <w:commentReference w:id="438"/>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Ϯⲕⲓⲃⲱⲧⲟⲥ ⲛ̀ⲁⲧⲑⲱⲗⲉⲃ</w:t>
            </w:r>
          </w:p>
          <w:p w:rsidR="00A31CA5" w:rsidRDefault="00A31CA5" w:rsidP="00CB2D55">
            <w:pPr>
              <w:pStyle w:val="CopticVersemulti-line"/>
            </w:pPr>
            <w:r w:rsidRPr="00CB2D55">
              <w:t>ⲉⲧⲟϣϫ ⲛ̀ⲛⲟⲩⲃ ⲛ̀ⲥⲁⲥⲁ ⲛⲓⲃⲉⲛ</w:t>
            </w:r>
          </w:p>
          <w:p w:rsidR="00A31CA5" w:rsidRDefault="00A31CA5" w:rsidP="00CB2D55">
            <w:pPr>
              <w:pStyle w:val="CopticVersemulti-line"/>
            </w:pPr>
            <w:r w:rsidRPr="00CB2D55">
              <w:t>ⲛⲉⲙ ⲡⲓⲓ̀ⲗⲁⲥⲧⲏⲣⲓⲟⲛ</w:t>
            </w:r>
          </w:p>
          <w:p w:rsidR="00A31CA5" w:rsidRDefault="00A31CA5" w:rsidP="00CB2D55">
            <w:pPr>
              <w:pStyle w:val="CopticVerse"/>
            </w:pPr>
            <w:r w:rsidRPr="00CB2D55">
              <w:t>ⲛ̀ⲭⲉⲣⲟⲩⲃⲓⲙⲓⲕⲟⲛ</w:t>
            </w:r>
          </w:p>
        </w:tc>
      </w:tr>
      <w:tr w:rsidR="00A31CA5" w:rsidTr="00654789">
        <w:trPr>
          <w:cantSplit/>
          <w:jc w:val="center"/>
        </w:trPr>
        <w:tc>
          <w:tcPr>
            <w:tcW w:w="288" w:type="dxa"/>
          </w:tcPr>
          <w:p w:rsidR="00A31CA5" w:rsidRDefault="00A31CA5" w:rsidP="00654789">
            <w:pPr>
              <w:pStyle w:val="CopticCross"/>
            </w:pPr>
            <w:r w:rsidRPr="000F6316">
              <w:lastRenderedPageBreak/>
              <w:t>¿</w:t>
            </w:r>
          </w:p>
        </w:tc>
        <w:tc>
          <w:tcPr>
            <w:tcW w:w="3960" w:type="dxa"/>
          </w:tcPr>
          <w:p w:rsidR="00A31CA5" w:rsidRPr="007425E1" w:rsidRDefault="00A31CA5" w:rsidP="00EB661B">
            <w:pPr>
              <w:pStyle w:val="EngHang"/>
            </w:pPr>
            <w:r w:rsidRPr="007425E1">
              <w:t xml:space="preserve">The golden </w:t>
            </w:r>
            <w:commentRangeStart w:id="439"/>
            <w:r w:rsidRPr="007425E1">
              <w:t>pot</w:t>
            </w:r>
            <w:commentRangeEnd w:id="439"/>
            <w:r>
              <w:rPr>
                <w:rStyle w:val="CommentReference"/>
                <w:rFonts w:eastAsiaTheme="minorHAnsi" w:cstheme="minorBidi"/>
                <w:color w:val="auto"/>
                <w:lang w:val="en-CA"/>
              </w:rPr>
              <w:commentReference w:id="439"/>
            </w:r>
            <w:r w:rsidRPr="007425E1">
              <w:t>,</w:t>
            </w:r>
          </w:p>
          <w:p w:rsidR="00A31CA5" w:rsidRPr="007425E1" w:rsidRDefault="00A31CA5" w:rsidP="00EB661B">
            <w:pPr>
              <w:pStyle w:val="EngHang"/>
            </w:pPr>
            <w:r w:rsidRPr="007425E1">
              <w:t>In which the manna was hid,</w:t>
            </w:r>
          </w:p>
          <w:p w:rsidR="00A31CA5" w:rsidRPr="007425E1" w:rsidRDefault="00A31CA5" w:rsidP="00EB661B">
            <w:pPr>
              <w:pStyle w:val="EngHang"/>
            </w:pPr>
            <w:r>
              <w:t>Behold</w:t>
            </w:r>
            <w:r w:rsidRPr="007425E1">
              <w:t xml:space="preserve">, the </w:t>
            </w:r>
            <w:r>
              <w:t>Logos</w:t>
            </w:r>
            <w:r w:rsidRPr="007425E1">
              <w:t xml:space="preserve"> of the Father,</w:t>
            </w:r>
          </w:p>
          <w:p w:rsidR="00A31CA5" w:rsidRPr="00195761" w:rsidRDefault="00A31CA5" w:rsidP="00EB661B">
            <w:pPr>
              <w:pStyle w:val="EngHangEnd"/>
              <w:rPr>
                <w:szCs w:val="22"/>
              </w:rPr>
            </w:pPr>
            <w:r w:rsidRPr="007425E1">
              <w:t>Came and was incarnate of you.</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Ⲡⲓⲥ̀ⲧⲁⲙⲛⲟⲥ ⲛ̀ⲛⲟⲩⲃ</w:t>
            </w:r>
          </w:p>
          <w:p w:rsidR="00A31CA5" w:rsidRDefault="00A31CA5" w:rsidP="00CB2D55">
            <w:pPr>
              <w:pStyle w:val="CopticVersemulti-line"/>
            </w:pPr>
            <w:r w:rsidRPr="00CB2D55">
              <w:t>ⲉ̀ⲣⲉ ⲡⲓⲙⲁⲛⲛⲁ ϩⲏⲡ ⲛ̀ϧⲏⲧϥ</w:t>
            </w:r>
          </w:p>
          <w:p w:rsidR="00A31CA5" w:rsidRDefault="00A31CA5" w:rsidP="00CB2D55">
            <w:pPr>
              <w:pStyle w:val="CopticVersemulti-line"/>
            </w:pPr>
            <w:r w:rsidRPr="00CB2D55">
              <w:t>ⲓⲥ ⲡⲓⲗⲟⲅⲟⲥ ⲛ̀ⲧⲉ Ⲫⲓⲱⲧ</w:t>
            </w:r>
          </w:p>
          <w:p w:rsidR="00A31CA5" w:rsidRDefault="00A31CA5" w:rsidP="00CB2D55">
            <w:pPr>
              <w:pStyle w:val="CopticVerse"/>
            </w:pPr>
            <w:r w:rsidRPr="00CB2D55">
              <w:t>ⲓ̀ ⲁϥϭⲓⲥⲁⲣⲝ ⲛ̀ϧⲏϯ</w:t>
            </w:r>
          </w:p>
        </w:tc>
      </w:tr>
      <w:tr w:rsidR="00A31CA5" w:rsidTr="00654789">
        <w:trPr>
          <w:cantSplit/>
          <w:jc w:val="center"/>
        </w:trPr>
        <w:tc>
          <w:tcPr>
            <w:tcW w:w="288" w:type="dxa"/>
          </w:tcPr>
          <w:p w:rsidR="00A31CA5" w:rsidRPr="000F6316" w:rsidRDefault="00A31CA5" w:rsidP="00654789">
            <w:pPr>
              <w:pStyle w:val="CopticCross"/>
            </w:pPr>
          </w:p>
        </w:tc>
        <w:tc>
          <w:tcPr>
            <w:tcW w:w="3960" w:type="dxa"/>
          </w:tcPr>
          <w:p w:rsidR="00A31CA5" w:rsidRPr="007425E1" w:rsidRDefault="00A31CA5" w:rsidP="00EB661B">
            <w:pPr>
              <w:pStyle w:val="EngHang"/>
            </w:pPr>
            <w:r w:rsidRPr="007425E1">
              <w:t xml:space="preserve">The golden </w:t>
            </w:r>
            <w:commentRangeStart w:id="440"/>
            <w:r w:rsidRPr="007425E1">
              <w:t>l</w:t>
            </w:r>
            <w:r>
              <w:t>ampstand</w:t>
            </w:r>
            <w:commentRangeEnd w:id="440"/>
            <w:r>
              <w:rPr>
                <w:rStyle w:val="CommentReference"/>
                <w:rFonts w:eastAsiaTheme="minorHAnsi" w:cstheme="minorBidi"/>
                <w:color w:val="auto"/>
                <w:lang w:val="en-CA"/>
              </w:rPr>
              <w:commentReference w:id="440"/>
            </w:r>
            <w:r w:rsidRPr="007425E1">
              <w:t>,</w:t>
            </w:r>
          </w:p>
          <w:p w:rsidR="00A31CA5" w:rsidRPr="007425E1" w:rsidRDefault="00A31CA5" w:rsidP="00EB661B">
            <w:pPr>
              <w:pStyle w:val="EngHang"/>
            </w:pPr>
            <w:r w:rsidRPr="007425E1">
              <w:t>Carrying</w:t>
            </w:r>
            <w:r>
              <w:rPr>
                <w:rStyle w:val="FootnoteReference"/>
                <w:lang w:val="en-GB"/>
              </w:rPr>
              <w:t xml:space="preserve">  </w:t>
            </w:r>
            <w:r w:rsidRPr="007425E1">
              <w:t xml:space="preserve"> the True Light,</w:t>
            </w:r>
          </w:p>
          <w:p w:rsidR="00A31CA5" w:rsidRPr="007425E1" w:rsidRDefault="00A31CA5" w:rsidP="00EB661B">
            <w:pPr>
              <w:pStyle w:val="EngHang"/>
            </w:pPr>
            <w:r>
              <w:t>Who</w:t>
            </w:r>
            <w:r w:rsidRPr="007425E1">
              <w:t xml:space="preserve"> is the Light of the World,</w:t>
            </w:r>
          </w:p>
          <w:p w:rsidR="00A31CA5" w:rsidRDefault="00A31CA5" w:rsidP="00EB661B">
            <w:pPr>
              <w:pStyle w:val="EngHangEnd"/>
            </w:pPr>
            <w:r w:rsidRPr="007425E1">
              <w:t>The Unapproachable.</w:t>
            </w:r>
          </w:p>
        </w:tc>
        <w:tc>
          <w:tcPr>
            <w:tcW w:w="288" w:type="dxa"/>
          </w:tcPr>
          <w:p w:rsidR="00A31CA5" w:rsidRDefault="00A31CA5" w:rsidP="00654789"/>
        </w:tc>
        <w:tc>
          <w:tcPr>
            <w:tcW w:w="288" w:type="dxa"/>
          </w:tcPr>
          <w:p w:rsidR="00A31CA5" w:rsidRPr="000F6316" w:rsidRDefault="00A31CA5" w:rsidP="00654789">
            <w:pPr>
              <w:pStyle w:val="CopticCross"/>
            </w:pPr>
          </w:p>
        </w:tc>
        <w:tc>
          <w:tcPr>
            <w:tcW w:w="3960" w:type="dxa"/>
          </w:tcPr>
          <w:p w:rsidR="00A31CA5" w:rsidRDefault="00A31CA5" w:rsidP="00CB2D55">
            <w:pPr>
              <w:pStyle w:val="CopticVersemulti-line"/>
            </w:pPr>
            <w:r w:rsidRPr="00CB2D55">
              <w:t>Ϯⲗⲩⲕⲛⲓⲁ̀ ⲛ̀ⲛⲟⲩⲃ</w:t>
            </w:r>
          </w:p>
          <w:p w:rsidR="00A31CA5" w:rsidRDefault="00A31CA5" w:rsidP="00CB2D55">
            <w:pPr>
              <w:pStyle w:val="CopticVersemulti-line"/>
            </w:pPr>
            <w:r w:rsidRPr="00CB2D55">
              <w:t>ⲉⲧϥⲁⲓ ϧⲁ ⲡⲓⲟⲩⲱⲓⲛⲓ ⲙ̀ⲙⲏⲓ</w:t>
            </w:r>
          </w:p>
          <w:p w:rsidR="00A31CA5" w:rsidRDefault="00A31CA5" w:rsidP="00CB2D55">
            <w:pPr>
              <w:pStyle w:val="CopticVersemulti-line"/>
            </w:pPr>
            <w:r w:rsidRPr="00CB2D55">
              <w:t>ⲉ̀ⲧⲉ ⲫ̀ⲟⲩⲱⲓⲛⲓ ⲙ̀ⲡⲓⲕⲟⲥⲙⲟⲥ</w:t>
            </w:r>
          </w:p>
          <w:p w:rsidR="00A31CA5" w:rsidRDefault="00A31CA5" w:rsidP="00CB2D55">
            <w:pPr>
              <w:pStyle w:val="CopticVerse"/>
            </w:pPr>
            <w:r w:rsidRPr="00CB2D55">
              <w:t>ⲡⲓⲁⲧϣ̀ϧⲱⲛⲧ ⲉ̀ⲣⲟϥ</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The golden censer,</w:t>
            </w:r>
          </w:p>
          <w:p w:rsidR="00A31CA5" w:rsidRPr="007425E1" w:rsidRDefault="00A31CA5" w:rsidP="00EB661B">
            <w:pPr>
              <w:pStyle w:val="EngHang"/>
            </w:pPr>
            <w:r w:rsidRPr="007425E1">
              <w:t>That carries the fiery ember,</w:t>
            </w:r>
          </w:p>
          <w:p w:rsidR="00A31CA5" w:rsidRPr="007425E1" w:rsidRDefault="00A31CA5" w:rsidP="00EB661B">
            <w:pPr>
              <w:pStyle w:val="EngHang"/>
            </w:pPr>
            <w:r w:rsidRPr="007425E1">
              <w:t>And the choicest,</w:t>
            </w:r>
          </w:p>
          <w:p w:rsidR="00A31CA5" w:rsidRDefault="00A31CA5" w:rsidP="00EB661B">
            <w:pPr>
              <w:pStyle w:val="EngHangEnd"/>
            </w:pPr>
            <w:r w:rsidRPr="007425E1">
              <w:t>Fragrant incense.</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Ϯϣⲟⲩⲣⲏ ⲛ̀ⲛⲟⲩⲃ</w:t>
            </w:r>
          </w:p>
          <w:p w:rsidR="00A31CA5" w:rsidRDefault="00A31CA5" w:rsidP="00CB2D55">
            <w:pPr>
              <w:pStyle w:val="CopticVersemulti-line"/>
            </w:pPr>
            <w:r w:rsidRPr="00CB2D55">
              <w:t>ⲉⲧϥⲁⲓ ϧⲁ ⲡⲓϫⲉⲃⲥ ⲛ̀ⲭ̀ⲣⲱⲙ</w:t>
            </w:r>
          </w:p>
          <w:p w:rsidR="00A31CA5" w:rsidRDefault="00A31CA5" w:rsidP="00CB2D55">
            <w:pPr>
              <w:pStyle w:val="CopticVersemulti-line"/>
            </w:pPr>
            <w:r w:rsidRPr="00CB2D55">
              <w:t>ⲛⲉⲙ ⲡⲓⲥ̀ⲑⲟⲓⲛⲟⲩϥⲓ ⲉⲧⲥⲱⲧⲡ</w:t>
            </w:r>
          </w:p>
          <w:p w:rsidR="00A31CA5" w:rsidRDefault="00A31CA5" w:rsidP="00CB2D55">
            <w:pPr>
              <w:pStyle w:val="CopticVerse"/>
            </w:pPr>
            <w:r w:rsidRPr="00CB2D55">
              <w:t>ⲛ̀ⲁ̀ⲣⲱⲙⲁⲧⲁ</w:t>
            </w:r>
          </w:p>
        </w:tc>
      </w:tr>
      <w:tr w:rsidR="00A31CA5" w:rsidTr="00654789">
        <w:trPr>
          <w:cantSplit/>
          <w:jc w:val="center"/>
        </w:trPr>
        <w:tc>
          <w:tcPr>
            <w:tcW w:w="288" w:type="dxa"/>
          </w:tcPr>
          <w:p w:rsidR="00A31CA5" w:rsidRDefault="00A31CA5" w:rsidP="00654789">
            <w:pPr>
              <w:pStyle w:val="CopticCross"/>
            </w:pPr>
          </w:p>
        </w:tc>
        <w:tc>
          <w:tcPr>
            <w:tcW w:w="3960" w:type="dxa"/>
          </w:tcPr>
          <w:p w:rsidR="00A31CA5" w:rsidRPr="007425E1" w:rsidRDefault="00A31CA5" w:rsidP="00EB661B">
            <w:pPr>
              <w:pStyle w:val="EngHang"/>
            </w:pPr>
            <w:r w:rsidRPr="007425E1">
              <w:t>The rod of Aaron,</w:t>
            </w:r>
          </w:p>
          <w:p w:rsidR="00A31CA5" w:rsidRPr="007425E1" w:rsidRDefault="00A31CA5" w:rsidP="00EB661B">
            <w:pPr>
              <w:pStyle w:val="EngHang"/>
            </w:pPr>
            <w:r w:rsidRPr="007425E1">
              <w:t>Which budded,</w:t>
            </w:r>
          </w:p>
          <w:p w:rsidR="00A31CA5" w:rsidRPr="007425E1" w:rsidRDefault="00A31CA5" w:rsidP="00EB661B">
            <w:pPr>
              <w:pStyle w:val="EngHang"/>
            </w:pPr>
            <w:r w:rsidRPr="007425E1">
              <w:t xml:space="preserve">And the </w:t>
            </w:r>
            <w:r>
              <w:t>holy</w:t>
            </w:r>
            <w:r w:rsidRPr="007425E1">
              <w:t>,</w:t>
            </w:r>
          </w:p>
          <w:p w:rsidR="00A31CA5" w:rsidRPr="007425E1" w:rsidRDefault="00A31CA5" w:rsidP="00EB661B">
            <w:pPr>
              <w:pStyle w:val="EngHangEnd"/>
            </w:pPr>
            <w:r>
              <w:t>Fragrant</w:t>
            </w:r>
            <w:r w:rsidRPr="007425E1">
              <w:t xml:space="preserve"> flower.</w:t>
            </w:r>
          </w:p>
        </w:tc>
        <w:tc>
          <w:tcPr>
            <w:tcW w:w="288" w:type="dxa"/>
          </w:tcPr>
          <w:p w:rsidR="00A31CA5" w:rsidRDefault="00A31CA5" w:rsidP="00654789"/>
        </w:tc>
        <w:tc>
          <w:tcPr>
            <w:tcW w:w="288" w:type="dxa"/>
          </w:tcPr>
          <w:p w:rsidR="00A31CA5" w:rsidRDefault="00A31CA5" w:rsidP="00654789">
            <w:pPr>
              <w:pStyle w:val="CopticCross"/>
            </w:pPr>
          </w:p>
        </w:tc>
        <w:tc>
          <w:tcPr>
            <w:tcW w:w="3960" w:type="dxa"/>
          </w:tcPr>
          <w:p w:rsidR="00A31CA5" w:rsidRDefault="00A31CA5" w:rsidP="00CB2D55">
            <w:pPr>
              <w:pStyle w:val="CopticVersemulti-line"/>
            </w:pPr>
            <w:r w:rsidRPr="00CB2D55">
              <w:t>Ⲡⲓϣ̀ⲃⲱⲧ ⲛ̀ⲧⲉ Ⲁ̀ⲁⲣⲱⲛ</w:t>
            </w:r>
          </w:p>
          <w:p w:rsidR="00A31CA5" w:rsidRDefault="00A31CA5" w:rsidP="00CB2D55">
            <w:pPr>
              <w:pStyle w:val="CopticVersemulti-line"/>
            </w:pPr>
            <w:r w:rsidRPr="00CB2D55">
              <w:t>ⲉ̀ⲧⲁϥⲫⲓⲣⲓ ⲉ̀ⲃⲟⲗ</w:t>
            </w:r>
          </w:p>
          <w:p w:rsidR="00A31CA5" w:rsidRDefault="00A31CA5" w:rsidP="00CB2D55">
            <w:pPr>
              <w:pStyle w:val="CopticVersemulti-line"/>
            </w:pPr>
            <w:r w:rsidRPr="00CB2D55">
              <w:t>ⲛⲉⲙ ϯϩ̀ⲣⲓⲣⲓ ⲉ̅ⲑ̅ⲩ</w:t>
            </w:r>
          </w:p>
          <w:p w:rsidR="00A31CA5" w:rsidRDefault="00A31CA5" w:rsidP="00CB2D55">
            <w:pPr>
              <w:pStyle w:val="CopticVerse"/>
            </w:pPr>
            <w:r w:rsidRPr="00CB2D55">
              <w:t>ⲛ̀ⲧⲉ ⲡⲓⲥ̀ⲑⲟⲓⲛⲟⲩϥⲓ</w:t>
            </w:r>
          </w:p>
        </w:tc>
      </w:tr>
      <w:tr w:rsidR="00A31CA5" w:rsidTr="00654789">
        <w:trPr>
          <w:cantSplit/>
          <w:jc w:val="center"/>
        </w:trPr>
        <w:tc>
          <w:tcPr>
            <w:tcW w:w="288" w:type="dxa"/>
          </w:tcPr>
          <w:p w:rsidR="00A31CA5" w:rsidRDefault="00A31CA5" w:rsidP="00654789">
            <w:pPr>
              <w:pStyle w:val="CopticCross"/>
            </w:pPr>
            <w:r w:rsidRPr="000F6316">
              <w:t>¿</w:t>
            </w:r>
          </w:p>
        </w:tc>
        <w:tc>
          <w:tcPr>
            <w:tcW w:w="3960" w:type="dxa"/>
          </w:tcPr>
          <w:p w:rsidR="00A31CA5" w:rsidRPr="007425E1" w:rsidRDefault="00A31CA5" w:rsidP="00EB661B">
            <w:pPr>
              <w:pStyle w:val="EngHang"/>
            </w:pPr>
            <w:r w:rsidRPr="007425E1">
              <w:t>All these together,</w:t>
            </w:r>
          </w:p>
          <w:p w:rsidR="00A31CA5" w:rsidRPr="007425E1" w:rsidRDefault="00A31CA5" w:rsidP="00EB661B">
            <w:pPr>
              <w:pStyle w:val="EngHang"/>
            </w:pPr>
            <w:r w:rsidRPr="007425E1">
              <w:t>Signified</w:t>
            </w:r>
            <w:r>
              <w:rPr>
                <w:rStyle w:val="FootnoteReference"/>
                <w:lang w:val="en-GB"/>
              </w:rPr>
              <w:t xml:space="preserve"> </w:t>
            </w:r>
            <w:r w:rsidRPr="007425E1">
              <w:t>for us,</w:t>
            </w:r>
          </w:p>
          <w:p w:rsidR="00A31CA5" w:rsidRPr="007425E1" w:rsidRDefault="00A31CA5" w:rsidP="00EB661B">
            <w:pPr>
              <w:pStyle w:val="EngHang"/>
            </w:pPr>
            <w:r w:rsidRPr="007425E1">
              <w:t>Your wondrous birth-giving,</w:t>
            </w:r>
          </w:p>
          <w:p w:rsidR="00A31CA5" w:rsidRPr="007425E1" w:rsidRDefault="00A31CA5" w:rsidP="00EB661B">
            <w:pPr>
              <w:pStyle w:val="EngHangEnd"/>
            </w:pPr>
            <w:r w:rsidRPr="007425E1">
              <w:t>O Virgin Mary.</w:t>
            </w:r>
          </w:p>
        </w:tc>
        <w:tc>
          <w:tcPr>
            <w:tcW w:w="288" w:type="dxa"/>
          </w:tcPr>
          <w:p w:rsidR="00A31CA5" w:rsidRDefault="00A31CA5" w:rsidP="00654789"/>
        </w:tc>
        <w:tc>
          <w:tcPr>
            <w:tcW w:w="288" w:type="dxa"/>
          </w:tcPr>
          <w:p w:rsidR="00A31CA5" w:rsidRDefault="00A31CA5" w:rsidP="00654789">
            <w:pPr>
              <w:pStyle w:val="CopticCross"/>
            </w:pPr>
            <w:r w:rsidRPr="000F6316">
              <w:t>¿</w:t>
            </w:r>
          </w:p>
        </w:tc>
        <w:tc>
          <w:tcPr>
            <w:tcW w:w="3960" w:type="dxa"/>
          </w:tcPr>
          <w:p w:rsidR="00A31CA5" w:rsidRDefault="00A31CA5" w:rsidP="00CB2D55">
            <w:pPr>
              <w:pStyle w:val="CopticVersemulti-line"/>
            </w:pPr>
            <w:r w:rsidRPr="00CB2D55">
              <w:t>Ⲛⲁⲓ ⲧⲏⲣⲟⲩ ⲉⲩⲥⲟⲡ</w:t>
            </w:r>
          </w:p>
          <w:p w:rsidR="00A31CA5" w:rsidRDefault="00A31CA5" w:rsidP="00CB2D55">
            <w:pPr>
              <w:pStyle w:val="CopticVersemulti-line"/>
            </w:pPr>
            <w:r w:rsidRPr="00CB2D55">
              <w:t>ⲥⲉⲉⲣⲥⲩⲙⲙⲉⲛⲓⲛ ⲛⲁⲛ</w:t>
            </w:r>
          </w:p>
          <w:p w:rsidR="00A31CA5" w:rsidRDefault="00A31CA5" w:rsidP="00CB2D55">
            <w:pPr>
              <w:pStyle w:val="CopticVersemulti-line"/>
            </w:pPr>
            <w:r w:rsidRPr="00CB2D55">
              <w:t>ⲙ̀ⲡⲉϫⲓⲛⲙⲓⲥⲓ ⲛ̀ϣ̀ⲫⲏⲣⲓ</w:t>
            </w:r>
          </w:p>
          <w:p w:rsidR="00A31CA5" w:rsidRDefault="00A31CA5" w:rsidP="00CB2D55">
            <w:pPr>
              <w:pStyle w:val="CopticVerse"/>
            </w:pPr>
            <w:r w:rsidRPr="00CB2D55">
              <w:t>ⲱ̀ Ⲙⲁⲣⲓⲁ ϯⲡⲁⲣⲑⲉⲛⲟⲥ</w:t>
            </w:r>
          </w:p>
        </w:tc>
      </w:tr>
    </w:tbl>
    <w:p w:rsidR="00654789" w:rsidRDefault="00654789" w:rsidP="00A31CA5">
      <w:pPr>
        <w:pStyle w:val="Heading6"/>
      </w:pPr>
      <w:bookmarkStart w:id="441" w:name="_Toc298445779"/>
      <w:bookmarkStart w:id="442" w:name="_Toc298681264"/>
      <w:bookmarkStart w:id="443" w:name="_Toc298447504"/>
      <w:r>
        <w:t>Part Fourteen</w:t>
      </w:r>
      <w:bookmarkEnd w:id="441"/>
      <w:bookmarkEnd w:id="442"/>
      <w:bookmarkEnd w:id="4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You adorn</w:t>
            </w:r>
            <w:r>
              <w:rPr>
                <w:rStyle w:val="FootnoteReference"/>
                <w:lang w:val="en-GB"/>
              </w:rPr>
              <w:t xml:space="preserve">  </w:t>
            </w:r>
            <w:r w:rsidRPr="007425E1">
              <w:t>our souls,</w:t>
            </w:r>
          </w:p>
          <w:p w:rsidR="00A31CA5" w:rsidRPr="007425E1" w:rsidRDefault="00A31CA5" w:rsidP="00EB661B">
            <w:pPr>
              <w:pStyle w:val="EngHang"/>
            </w:pPr>
            <w:r w:rsidRPr="007425E1">
              <w:t>O Moses the Prophet,</w:t>
            </w:r>
          </w:p>
          <w:p w:rsidR="00A31CA5" w:rsidRPr="007425E1" w:rsidRDefault="00A31CA5" w:rsidP="00EB661B">
            <w:pPr>
              <w:pStyle w:val="EngHang"/>
            </w:pPr>
            <w:r w:rsidRPr="007425E1">
              <w:t>Through the honour of the tabernacle,</w:t>
            </w:r>
          </w:p>
          <w:p w:rsidR="00A31CA5" w:rsidRPr="001A0083" w:rsidRDefault="00A31CA5" w:rsidP="00EB661B">
            <w:pPr>
              <w:pStyle w:val="EngHangEnd"/>
            </w:pPr>
            <w:r>
              <w:t>Which</w:t>
            </w:r>
            <w:r w:rsidRPr="007425E1">
              <w:t xml:space="preserve"> you </w:t>
            </w:r>
            <w:commentRangeStart w:id="444"/>
            <w:r w:rsidRPr="007425E1">
              <w:t>decorated</w:t>
            </w:r>
            <w:commentRangeEnd w:id="444"/>
            <w:r>
              <w:rPr>
                <w:rStyle w:val="CommentReference"/>
                <w:rFonts w:eastAsiaTheme="minorHAnsi" w:cstheme="minorBidi"/>
                <w:color w:val="auto"/>
                <w:lang w:val="en-CA"/>
              </w:rPr>
              <w:commentReference w:id="444"/>
            </w:r>
            <w:r w:rsidRPr="007425E1">
              <w: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B2D55">
              <w:t>Ⲁⲕⲥⲟⲗⲥⲉⲗ ⲛ</w:t>
            </w:r>
            <w:r w:rsidRPr="00CB2D55">
              <w:rPr>
                <w:rFonts w:ascii="Times New Roman" w:hAnsi="Times New Roman" w:cs="Times New Roman"/>
              </w:rPr>
              <w:t>̀</w:t>
            </w:r>
            <w:r w:rsidRPr="00CB2D55">
              <w:t>ⲛⲉⲛⲯⲩⲭⲏ</w:t>
            </w:r>
          </w:p>
          <w:p w:rsidR="00A31CA5" w:rsidRDefault="00A31CA5" w:rsidP="00CB2D55">
            <w:pPr>
              <w:pStyle w:val="CopticVersemulti-line"/>
            </w:pPr>
            <w:r w:rsidRPr="00CB2D55">
              <w:t>ⲱ</w:t>
            </w:r>
            <w:r w:rsidRPr="00CB2D55">
              <w:rPr>
                <w:rFonts w:ascii="Times New Roman" w:hAnsi="Times New Roman" w:cs="Times New Roman"/>
              </w:rPr>
              <w:t>̀</w:t>
            </w:r>
            <w:r w:rsidRPr="00CB2D55">
              <w:t xml:space="preserve"> Ⲙⲱⲩⲥⲏⲥ ⲡⲓⲡⲣⲟⲫⲏⲧⲏⲥ</w:t>
            </w:r>
          </w:p>
          <w:p w:rsidR="00A31CA5" w:rsidRDefault="00A31CA5" w:rsidP="00CB2D55">
            <w:pPr>
              <w:pStyle w:val="CopticVersemulti-line"/>
            </w:pPr>
            <w:r w:rsidRPr="00CB2D55">
              <w:rPr>
                <w:rFonts w:ascii="Times New Roman" w:hAnsi="Times New Roman" w:cs="Times New Roman"/>
              </w:rPr>
              <w:t>ϧ</w:t>
            </w:r>
            <w:r w:rsidRPr="00CB2D55">
              <w:t>ⲉⲛ ⲡ</w:t>
            </w:r>
            <w:r w:rsidRPr="00CB2D55">
              <w:rPr>
                <w:rFonts w:ascii="Times New Roman" w:hAnsi="Times New Roman" w:cs="Times New Roman"/>
              </w:rPr>
              <w:t>̀</w:t>
            </w:r>
            <w:r w:rsidRPr="00CB2D55">
              <w:t>ⲧⲁⲓⲟ ⲛ</w:t>
            </w:r>
            <w:r w:rsidRPr="00CB2D55">
              <w:rPr>
                <w:rFonts w:ascii="Times New Roman" w:hAnsi="Times New Roman" w:cs="Times New Roman"/>
              </w:rPr>
              <w:t>̀ϯ</w:t>
            </w:r>
            <w:r w:rsidRPr="00CB2D55">
              <w:t>ⲥ</w:t>
            </w:r>
            <w:r w:rsidRPr="00CB2D55">
              <w:rPr>
                <w:rFonts w:ascii="Times New Roman" w:hAnsi="Times New Roman" w:cs="Times New Roman"/>
              </w:rPr>
              <w:t>̀</w:t>
            </w:r>
            <w:r w:rsidRPr="00CB2D55">
              <w:t>ⲕⲏⲛⲏ</w:t>
            </w:r>
          </w:p>
          <w:p w:rsidR="00A31CA5" w:rsidRDefault="00A31CA5" w:rsidP="00CB2D55">
            <w:pPr>
              <w:pStyle w:val="CopticVerse"/>
            </w:pPr>
            <w:r w:rsidRPr="00CB2D55">
              <w:t>ⲉ</w:t>
            </w:r>
            <w:r w:rsidRPr="00CB2D55">
              <w:rPr>
                <w:rFonts w:ascii="Times New Roman" w:hAnsi="Times New Roman" w:cs="Times New Roman"/>
              </w:rPr>
              <w:t>̀</w:t>
            </w:r>
            <w:r w:rsidRPr="00CB2D55">
              <w:t>ⲧⲁⲕⲥⲉⲗⲥⲱⲗⲥ ⲉ</w:t>
            </w:r>
            <w:r w:rsidRPr="00CB2D55">
              <w:rPr>
                <w:rFonts w:ascii="Times New Roman" w:hAnsi="Times New Roman" w:cs="Times New Roman"/>
              </w:rPr>
              <w:t>̀</w:t>
            </w:r>
            <w:r w:rsidRPr="00CB2D55">
              <w:t>ⲃⲟⲗ</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 first tabernacle,</w:t>
            </w:r>
          </w:p>
          <w:p w:rsidR="00A31CA5" w:rsidRPr="007425E1" w:rsidRDefault="00A31CA5" w:rsidP="00EB661B">
            <w:pPr>
              <w:pStyle w:val="EngHang"/>
            </w:pPr>
            <w:r>
              <w:t>Which Moses made;</w:t>
            </w:r>
          </w:p>
          <w:p w:rsidR="00A31CA5" w:rsidRPr="007425E1" w:rsidRDefault="00A31CA5" w:rsidP="00EB661B">
            <w:pPr>
              <w:pStyle w:val="EngHang"/>
            </w:pPr>
            <w:r w:rsidRPr="007425E1">
              <w:t>A place of forgiveness,</w:t>
            </w:r>
          </w:p>
          <w:p w:rsidR="00A31CA5" w:rsidRPr="001A0083" w:rsidRDefault="00A31CA5" w:rsidP="00EB661B">
            <w:pPr>
              <w:pStyle w:val="EngHangEnd"/>
            </w:pPr>
            <w:r w:rsidRPr="007425E1">
              <w:t>For the children of Israel</w:t>
            </w:r>
            <w:r>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B2D55">
              <w:t>Ϯⲥ̀ⲕⲏⲛⲏ ⲛ̀ϩⲟⲩⲓϯ</w:t>
            </w:r>
          </w:p>
          <w:p w:rsidR="00A31CA5" w:rsidRDefault="00A31CA5" w:rsidP="00CB2D55">
            <w:pPr>
              <w:pStyle w:val="CopticVersemulti-line"/>
            </w:pPr>
            <w:r w:rsidRPr="00CB2D55">
              <w:t>ⲉ̀ⲧⲁ Ⲙⲱⲩⲥⲏⲥ ⲑⲁⲙⲓⲟⲥ</w:t>
            </w:r>
          </w:p>
          <w:p w:rsidR="00A31CA5" w:rsidRDefault="00A31CA5" w:rsidP="00CB2D55">
            <w:pPr>
              <w:pStyle w:val="CopticVersemulti-line"/>
            </w:pPr>
            <w:r w:rsidRPr="00CB2D55">
              <w:t>ⲛ̀ⲟⲩⲙⲁⲛ̀ⲭⲁⲛⲟⲃⲓ ⲉ̀ⲃⲟⲗ</w:t>
            </w:r>
          </w:p>
          <w:p w:rsidR="00A31CA5" w:rsidRDefault="00A31CA5" w:rsidP="00CB2D55">
            <w:pPr>
              <w:pStyle w:val="CopticVerse"/>
            </w:pPr>
            <w:r w:rsidRPr="00CB2D55">
              <w:t>ⲛ̀ⲧⲉ ⲛⲉⲛϣⲏⲣⲓ ⲙ̀Ⲡⲓⲥ̅ⲗ</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t>Moses</w:t>
            </w:r>
            <w:r w:rsidRPr="007425E1">
              <w:t xml:space="preserve"> made it with glory,</w:t>
            </w:r>
          </w:p>
          <w:p w:rsidR="00A31CA5" w:rsidRPr="007425E1" w:rsidRDefault="00A31CA5" w:rsidP="00EB661B">
            <w:pPr>
              <w:pStyle w:val="EngHang"/>
            </w:pPr>
            <w:r w:rsidRPr="007425E1">
              <w:t>As commanded by the Lord,</w:t>
            </w:r>
          </w:p>
          <w:p w:rsidR="00A31CA5" w:rsidRPr="007425E1" w:rsidRDefault="00A31CA5" w:rsidP="00EB661B">
            <w:pPr>
              <w:pStyle w:val="EngHang"/>
            </w:pPr>
            <w:r w:rsidRPr="007425E1">
              <w:t>According to the pattern,</w:t>
            </w:r>
          </w:p>
          <w:p w:rsidR="00A31CA5" w:rsidRPr="00195761" w:rsidRDefault="00A31CA5" w:rsidP="00EB661B">
            <w:pPr>
              <w:pStyle w:val="EngHangEnd"/>
              <w:rPr>
                <w:szCs w:val="22"/>
              </w:rPr>
            </w:pPr>
            <w:r w:rsidRPr="007425E1">
              <w:t>Shown unto Him.</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Ⲁϥⲑⲁⲙⲓⲟⲥ ϧⲉⲛ ⲟⲩⲱ̀ⲟⲩ</w:t>
            </w:r>
          </w:p>
          <w:p w:rsidR="00A31CA5" w:rsidRDefault="00A31CA5" w:rsidP="00CB2D55">
            <w:pPr>
              <w:pStyle w:val="CopticVersemulti-line"/>
            </w:pPr>
            <w:r w:rsidRPr="00CE29B0">
              <w:t>ⲕⲁⲧⲁ ⲡ̀ⲥⲥⲁϫⲓ ⲙ̀Ⲡⲟ̅ⲥ̅</w:t>
            </w:r>
          </w:p>
          <w:p w:rsidR="00A31CA5" w:rsidRDefault="00A31CA5" w:rsidP="00CB2D55">
            <w:pPr>
              <w:pStyle w:val="CopticVersemulti-line"/>
            </w:pPr>
            <w:r w:rsidRPr="00CE29B0">
              <w:t>ⲛⲉⲙ ⲕⲁⲧⲁ ⲛⲓⲧⲩⲡⲟⲥ ⲧⲏⲣⲟⲩ</w:t>
            </w:r>
          </w:p>
          <w:p w:rsidR="00A31CA5" w:rsidRDefault="00A31CA5" w:rsidP="00CE29B0">
            <w:pPr>
              <w:pStyle w:val="CopticVerse"/>
            </w:pPr>
            <w:r w:rsidRPr="00CE29B0">
              <w:t>ⲉ̀ⲧⲁⲩⲧⲁⲙⲟϥ ⲉ̀ⲣⲱⲟⲩ</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an Ark,</w:t>
            </w:r>
          </w:p>
          <w:p w:rsidR="00A31CA5" w:rsidRPr="007425E1" w:rsidRDefault="00A31CA5" w:rsidP="00EB661B">
            <w:pPr>
              <w:pStyle w:val="EngHang"/>
            </w:pPr>
            <w:r>
              <w:t>I</w:t>
            </w:r>
            <w:r w:rsidRPr="007425E1">
              <w:t>n the tabernacle</w:t>
            </w:r>
            <w:r>
              <w:t>,</w:t>
            </w:r>
          </w:p>
          <w:p w:rsidR="00A31CA5" w:rsidRDefault="00A31CA5" w:rsidP="00EB661B">
            <w:pPr>
              <w:pStyle w:val="EngHang"/>
            </w:pPr>
            <w:r>
              <w:t>Overlaid with gold</w:t>
            </w:r>
          </w:p>
          <w:p w:rsidR="00A31CA5" w:rsidRPr="007425E1" w:rsidRDefault="00A31CA5" w:rsidP="00EB661B">
            <w:pPr>
              <w:pStyle w:val="EngHangEnd"/>
            </w:pPr>
            <w:r>
              <w:t>Within and without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ⲟⲩⲕⲓⲃⲱⲧⲟⲥ</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ⲉⲥⲗⲁⲗⲏⲟⲩⲧ ⲛ̀ⲛⲟⲩⲃ</w:t>
            </w:r>
          </w:p>
          <w:p w:rsidR="00A31CA5" w:rsidRDefault="00A31CA5" w:rsidP="00CE29B0">
            <w:pPr>
              <w:pStyle w:val="CopticVerse"/>
            </w:pPr>
            <w:r w:rsidRPr="00CE29B0">
              <w:t>ⲥⲁϧⲟⲩⲛ ⲛⲉⲙ ⲥⲁⲃⲟⲗ</w:t>
            </w:r>
          </w:p>
        </w:tc>
      </w:tr>
      <w:tr w:rsidR="00A31CA5" w:rsidTr="00E46608">
        <w:trPr>
          <w:cantSplit/>
          <w:jc w:val="center"/>
        </w:trPr>
        <w:tc>
          <w:tcPr>
            <w:tcW w:w="288" w:type="dxa"/>
          </w:tcPr>
          <w:p w:rsidR="00A31CA5" w:rsidRPr="000F6316" w:rsidRDefault="00A31CA5" w:rsidP="00E46608">
            <w:pPr>
              <w:pStyle w:val="CopticCross"/>
            </w:pPr>
          </w:p>
        </w:tc>
        <w:tc>
          <w:tcPr>
            <w:tcW w:w="3960" w:type="dxa"/>
          </w:tcPr>
          <w:p w:rsidR="00A31CA5" w:rsidRDefault="00A31CA5" w:rsidP="00EB661B">
            <w:pPr>
              <w:pStyle w:val="EngHang"/>
            </w:pPr>
            <w:r>
              <w:t>There was a Mercy Seat,</w:t>
            </w:r>
          </w:p>
          <w:p w:rsidR="00A31CA5" w:rsidRDefault="00A31CA5" w:rsidP="00EB661B">
            <w:pPr>
              <w:pStyle w:val="EngHang"/>
            </w:pPr>
            <w:r>
              <w:t>In the Tabernacle,</w:t>
            </w:r>
          </w:p>
          <w:p w:rsidR="00A31CA5" w:rsidRDefault="00A31CA5" w:rsidP="00EB661B">
            <w:pPr>
              <w:pStyle w:val="EngHang"/>
            </w:pPr>
            <w:r>
              <w:t>With golden Cherubs</w:t>
            </w:r>
          </w:p>
          <w:p w:rsidR="00A31CA5" w:rsidRPr="007425E1" w:rsidRDefault="00A31CA5" w:rsidP="00EB661B">
            <w:pPr>
              <w:pStyle w:val="EngHangEnd"/>
            </w:pPr>
            <w:r>
              <w:t>Overshadowing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ⲟⲩⲓⲗⲁⲥⲧⲏⲣⲓⲟⲛ</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ϩⲁⲛⲭⲉⲣⲟⲩⲃⲓⲙ ⲛ̀ⲛⲟⲩⲃ</w:t>
            </w:r>
          </w:p>
          <w:p w:rsidR="00A31CA5" w:rsidRDefault="00A31CA5" w:rsidP="00CE29B0">
            <w:pPr>
              <w:pStyle w:val="CopticVerse"/>
            </w:pPr>
            <w:r w:rsidRPr="00CE29B0">
              <w:t>ⲥⲉⲉⲣϧⲏⲓⲃⲓ ⲉ̀ϫⲱϥ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t>There was a golden pot</w:t>
            </w:r>
          </w:p>
          <w:p w:rsidR="00A31CA5" w:rsidRPr="007425E1" w:rsidRDefault="00A31CA5" w:rsidP="00EB661B">
            <w:pPr>
              <w:pStyle w:val="EngHang"/>
            </w:pPr>
            <w:r>
              <w:t>I</w:t>
            </w:r>
            <w:r w:rsidRPr="007425E1">
              <w:t>n the tabernacle,</w:t>
            </w:r>
          </w:p>
          <w:p w:rsidR="00A31CA5" w:rsidRPr="007425E1" w:rsidRDefault="00A31CA5" w:rsidP="00EB661B">
            <w:pPr>
              <w:pStyle w:val="EngHang"/>
            </w:pPr>
            <w:r>
              <w:t xml:space="preserve">And a </w:t>
            </w:r>
            <w:r w:rsidRPr="007425E1">
              <w:t>measure of the manna,</w:t>
            </w:r>
          </w:p>
          <w:p w:rsidR="00A31CA5" w:rsidRPr="007425E1" w:rsidRDefault="00A31CA5" w:rsidP="00EB661B">
            <w:pPr>
              <w:pStyle w:val="EngHangEnd"/>
            </w:pPr>
            <w:r w:rsidRPr="007425E1">
              <w:t>Was hidden within</w:t>
            </w:r>
            <w:r>
              <w:t xml:space="preserve"> it</w:t>
            </w:r>
            <w:r w:rsidRPr="007425E1">
              <w: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ⲟⲩⲥ̀ⲧⲁⲙⲛⲟⲥ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ⲟⲩϣⲓ ⲙ̀ⲙⲁⲛⲛⲁ ϩⲏⲡ</w:t>
            </w:r>
          </w:p>
          <w:p w:rsidR="00A31CA5" w:rsidRDefault="00A31CA5" w:rsidP="00CE29B0">
            <w:pPr>
              <w:pStyle w:val="CopticVerse"/>
            </w:pPr>
            <w:r w:rsidRPr="00CE29B0">
              <w:t>ⲛ̀ϧ̀ⲣⲏⲓ ⲛ̀ϧⲏⲧϥ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Default="00A31CA5" w:rsidP="00EB661B">
            <w:pPr>
              <w:pStyle w:val="EngHang"/>
            </w:pPr>
            <w:r>
              <w:t>There was a golden lampstand</w:t>
            </w:r>
          </w:p>
          <w:p w:rsidR="00A31CA5" w:rsidRDefault="00A31CA5" w:rsidP="00EB661B">
            <w:pPr>
              <w:pStyle w:val="EngHang"/>
            </w:pPr>
            <w:r>
              <w:t>In the tabernacle,</w:t>
            </w:r>
          </w:p>
          <w:p w:rsidR="00A31CA5" w:rsidRDefault="00A31CA5" w:rsidP="00EB661B">
            <w:pPr>
              <w:pStyle w:val="EngHang"/>
            </w:pPr>
            <w:r>
              <w:t>Which had seven lamps</w:t>
            </w:r>
          </w:p>
          <w:p w:rsidR="00A31CA5" w:rsidRPr="007425E1" w:rsidRDefault="00A31CA5" w:rsidP="00EB661B">
            <w:pPr>
              <w:pStyle w:val="EngHangEnd"/>
            </w:pPr>
            <w:r>
              <w:t>Giving light.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ⲟⲩⲗⲩⲭⲛⲓⲁ̀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ⲡⲓϣⲁϣϤ ⲛ̀ϧⲏⲃⲥ</w:t>
            </w:r>
          </w:p>
          <w:p w:rsidR="00A31CA5" w:rsidRDefault="00A31CA5" w:rsidP="00CE29B0">
            <w:pPr>
              <w:pStyle w:val="CopticVerse"/>
            </w:pPr>
            <w:r w:rsidRPr="00CE29B0">
              <w:t>ⲉ̀ⲣⲟⲩⲱⲓⲛⲓ ⲉ̀ϫⲱⲥ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There was a golden censer,</w:t>
            </w:r>
          </w:p>
          <w:p w:rsidR="00A31CA5" w:rsidRPr="007425E1" w:rsidRDefault="00A31CA5" w:rsidP="00EB661B">
            <w:pPr>
              <w:pStyle w:val="EngHang"/>
            </w:pPr>
            <w:r>
              <w:t>I</w:t>
            </w:r>
            <w:r w:rsidRPr="007425E1">
              <w:t xml:space="preserve">n the </w:t>
            </w:r>
            <w:commentRangeStart w:id="445"/>
            <w:r w:rsidRPr="007425E1">
              <w:t>t</w:t>
            </w:r>
            <w:commentRangeEnd w:id="445"/>
            <w:r>
              <w:rPr>
                <w:rStyle w:val="CommentReference"/>
                <w:rFonts w:eastAsiaTheme="minorHAnsi" w:cstheme="minorBidi"/>
                <w:color w:val="auto"/>
                <w:lang w:val="en-CA"/>
              </w:rPr>
              <w:commentReference w:id="445"/>
            </w:r>
            <w:r w:rsidRPr="007425E1">
              <w:t>abernacle,</w:t>
            </w:r>
          </w:p>
          <w:p w:rsidR="00A31CA5" w:rsidRPr="007425E1" w:rsidRDefault="00A31CA5" w:rsidP="00EB661B">
            <w:pPr>
              <w:pStyle w:val="EngHang"/>
            </w:pPr>
            <w:r w:rsidRPr="007425E1">
              <w:t>Where the choice incense,</w:t>
            </w:r>
          </w:p>
          <w:p w:rsidR="00A31CA5" w:rsidRPr="007425E1" w:rsidRDefault="00A31CA5" w:rsidP="00EB661B">
            <w:pPr>
              <w:pStyle w:val="EngHangEnd"/>
            </w:pPr>
            <w:r w:rsidRPr="007425E1">
              <w:t>Was in its midst.</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ⲟⲩϣⲟⲩⲣⲏ ⲛ̀ⲛⲟⲩⲃ</w:t>
            </w:r>
          </w:p>
          <w:p w:rsidR="00A31CA5" w:rsidRDefault="00A31CA5" w:rsidP="00CB2D55">
            <w:pPr>
              <w:pStyle w:val="CopticVersemulti-line"/>
            </w:pPr>
            <w:r w:rsidRPr="00CE29B0">
              <w:t>ⲭⲏ ϧⲉⲛ ϯⲥ̀ⲕⲏⲛⲏ</w:t>
            </w:r>
          </w:p>
          <w:p w:rsidR="00A31CA5" w:rsidRDefault="00A31CA5" w:rsidP="00CB2D55">
            <w:pPr>
              <w:pStyle w:val="CopticVersemulti-line"/>
            </w:pPr>
            <w:r w:rsidRPr="00CE29B0">
              <w:t>ⲉ̀ⲣⲉ ⲡⲓⲕⲩⲛⲁⲙⲱⲛⲟⲛ</w:t>
            </w:r>
          </w:p>
          <w:p w:rsidR="00A31CA5" w:rsidRDefault="00A31CA5" w:rsidP="00CE29B0">
            <w:pPr>
              <w:pStyle w:val="CopticVerse"/>
            </w:pPr>
            <w:r w:rsidRPr="00CE29B0">
              <w:t>ⲉⲧⲱⲧⲡ ϧⲉⲛ ⲧⲉⲥⲙⲏϯ</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fragrant flower</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Smelled</w:t>
            </w:r>
            <w:r>
              <w:rPr>
                <w:rStyle w:val="FootnoteReference"/>
                <w:lang w:val="en-GB"/>
              </w:rPr>
              <w:t xml:space="preserve">  </w:t>
            </w:r>
            <w:r w:rsidRPr="007425E1">
              <w:t>by all</w:t>
            </w:r>
          </w:p>
          <w:p w:rsidR="00A31CA5" w:rsidRPr="007425E1" w:rsidRDefault="00A31CA5" w:rsidP="00EB661B">
            <w:pPr>
              <w:pStyle w:val="EngHangEnd"/>
            </w:pPr>
            <w:r w:rsidRPr="007425E1">
              <w:t>The house of Israel.</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ⲟⲩϩ̀ⲣⲏⲣⲓ ⲛ̀ⲥ̀ⲑⲟⲓⲛⲟⲩϥⲓ</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ⲉⲩϣⲱⲗⲉⲙ ⲉ̀ⲣⲟⲥ ⲧⲏⲣⲟⲩ</w:t>
            </w:r>
          </w:p>
          <w:p w:rsidR="00A31CA5" w:rsidRDefault="00A31CA5" w:rsidP="00CE29B0">
            <w:pPr>
              <w:pStyle w:val="CopticVerse"/>
            </w:pPr>
            <w:r w:rsidRPr="00CE29B0">
              <w:t>ⲛ̀ϫⲉ ⲛⲁ ⲡ̀ⲏⲓ ⲙ̀Ⲡⲓⲥ̅ⲗ</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commentRangeStart w:id="446"/>
            <w:r>
              <w:t xml:space="preserve">The </w:t>
            </w:r>
            <w:commentRangeEnd w:id="446"/>
            <w:r>
              <w:rPr>
                <w:rStyle w:val="CommentReference"/>
                <w:rFonts w:eastAsiaTheme="minorHAnsi" w:cstheme="minorBidi"/>
                <w:color w:val="auto"/>
                <w:lang w:val="en-CA"/>
              </w:rPr>
              <w:commentReference w:id="446"/>
            </w:r>
            <w:r>
              <w:t>rod of Aaron</w:t>
            </w:r>
          </w:p>
          <w:p w:rsidR="00A31CA5" w:rsidRPr="007425E1" w:rsidRDefault="00A31CA5" w:rsidP="00EB661B">
            <w:pPr>
              <w:pStyle w:val="EngHang"/>
            </w:pPr>
            <w:r>
              <w:t>Was i</w:t>
            </w:r>
            <w:r w:rsidRPr="007425E1">
              <w:t>n the tabernacle,</w:t>
            </w:r>
          </w:p>
          <w:p w:rsidR="00A31CA5" w:rsidRPr="007425E1" w:rsidRDefault="00A31CA5" w:rsidP="00EB661B">
            <w:pPr>
              <w:pStyle w:val="EngHang"/>
            </w:pPr>
            <w:r w:rsidRPr="007425E1">
              <w:t>Which</w:t>
            </w:r>
            <w:r>
              <w:t xml:space="preserve"> had</w:t>
            </w:r>
            <w:r w:rsidRPr="007425E1">
              <w:t xml:space="preserve"> blossomed,</w:t>
            </w:r>
          </w:p>
          <w:p w:rsidR="00A31CA5" w:rsidRPr="007425E1" w:rsidRDefault="00A31CA5" w:rsidP="00EB661B">
            <w:pPr>
              <w:pStyle w:val="EngHangEnd"/>
            </w:pPr>
            <w:r w:rsidRPr="007425E1">
              <w:t>Without planting or watering.</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ⲟⲩϣ̀ⲃⲱⲧ ⲛ̀ⲧⲉ Ⲁⲁⲣⲱⲛ</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ⲫⲁⲓ ⲉ̀ⲧⲁϥⲫⲓⲣⲓ ⲉ̀ⲃⲟⲗ</w:t>
            </w:r>
          </w:p>
          <w:p w:rsidR="00A31CA5" w:rsidRDefault="00A31CA5" w:rsidP="00CE29B0">
            <w:pPr>
              <w:pStyle w:val="CopticVerse"/>
            </w:pPr>
            <w:r w:rsidRPr="00CE29B0">
              <w:t>ⲭⲱⲣⲓⲥ ϭⲟ ⲛⲉⲙ ⲧ̀ⲥⲟ</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r w:rsidRPr="007425E1">
              <w:t>There was a table of gold,</w:t>
            </w:r>
          </w:p>
          <w:p w:rsidR="00A31CA5" w:rsidRPr="007425E1" w:rsidRDefault="00A31CA5" w:rsidP="00EB661B">
            <w:pPr>
              <w:pStyle w:val="EngHang"/>
            </w:pPr>
            <w:r>
              <w:t>I</w:t>
            </w:r>
            <w:r w:rsidRPr="007425E1">
              <w:t>n the tabernacle,</w:t>
            </w:r>
          </w:p>
          <w:p w:rsidR="00A31CA5" w:rsidRPr="007425E1" w:rsidRDefault="00A31CA5" w:rsidP="00EB661B">
            <w:pPr>
              <w:pStyle w:val="EngHang"/>
            </w:pPr>
            <w:r>
              <w:t>With</w:t>
            </w:r>
            <w:r w:rsidRPr="007425E1">
              <w:t xml:space="preserve"> the shewbread,</w:t>
            </w:r>
          </w:p>
          <w:p w:rsidR="00A31CA5" w:rsidRPr="007425E1" w:rsidRDefault="00A31CA5" w:rsidP="00EB661B">
            <w:pPr>
              <w:pStyle w:val="EngHangEnd"/>
            </w:pPr>
            <w:r w:rsidRPr="007425E1">
              <w:t>Set upon it.</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Ⲟⲩⲟⲛ ⲟⲩⲧ̀ⲣⲁⲡⲉⲍⲁ ⲛ̀ⲛⲟⲩⲃ</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ⲡ̀ⲱⲓⲕ ⲛ̀ϯⲡ̀ⲣⲟⲑⲉⲥⲓⲥ</w:t>
            </w:r>
          </w:p>
          <w:p w:rsidR="00A31CA5" w:rsidRDefault="00A31CA5" w:rsidP="00CE29B0">
            <w:pPr>
              <w:pStyle w:val="CopticVerse"/>
            </w:pPr>
            <w:r w:rsidRPr="00CE29B0">
              <w:t>ⲭⲏ ⲉ̀ϩ̀ⲣⲏⲓ ⲉ̀ϫⲱⲥ</w:t>
            </w:r>
          </w:p>
        </w:tc>
      </w:tr>
      <w:tr w:rsidR="00A31CA5" w:rsidTr="00E46608">
        <w:trPr>
          <w:cantSplit/>
          <w:jc w:val="center"/>
        </w:trPr>
        <w:tc>
          <w:tcPr>
            <w:tcW w:w="288" w:type="dxa"/>
          </w:tcPr>
          <w:p w:rsidR="00A31CA5" w:rsidRDefault="00A31CA5" w:rsidP="00E46608">
            <w:pPr>
              <w:pStyle w:val="CopticCross"/>
            </w:pPr>
            <w:r w:rsidRPr="000F6316">
              <w:t>¿</w:t>
            </w:r>
          </w:p>
        </w:tc>
        <w:tc>
          <w:tcPr>
            <w:tcW w:w="3960" w:type="dxa"/>
          </w:tcPr>
          <w:p w:rsidR="00A31CA5" w:rsidRPr="007425E1" w:rsidRDefault="00A31CA5" w:rsidP="00EB661B">
            <w:pPr>
              <w:pStyle w:val="EngHang"/>
            </w:pPr>
            <w:r w:rsidRPr="007425E1">
              <w:t>There was a high priest,</w:t>
            </w:r>
          </w:p>
          <w:p w:rsidR="00A31CA5" w:rsidRPr="007425E1" w:rsidRDefault="00A31CA5" w:rsidP="00EB661B">
            <w:pPr>
              <w:pStyle w:val="EngHang"/>
            </w:pPr>
            <w:r>
              <w:t>I</w:t>
            </w:r>
            <w:r w:rsidRPr="007425E1">
              <w:t>n the tabernacle,</w:t>
            </w:r>
          </w:p>
          <w:p w:rsidR="00A31CA5" w:rsidRPr="007425E1" w:rsidRDefault="00A31CA5" w:rsidP="00EB661B">
            <w:pPr>
              <w:pStyle w:val="EngHang"/>
            </w:pPr>
            <w:r w:rsidRPr="007425E1">
              <w:t>Offering</w:t>
            </w:r>
            <w:r>
              <w:rPr>
                <w:rStyle w:val="FootnoteReference"/>
                <w:lang w:val="en-GB"/>
              </w:rPr>
              <w:t xml:space="preserve">  </w:t>
            </w:r>
            <w:r w:rsidRPr="007425E1">
              <w:t xml:space="preserve"> up sacrifices,</w:t>
            </w:r>
          </w:p>
          <w:p w:rsidR="00A31CA5" w:rsidRPr="007425E1" w:rsidRDefault="00A31CA5" w:rsidP="00EB661B">
            <w:pPr>
              <w:pStyle w:val="EngHangEnd"/>
            </w:pPr>
            <w:r w:rsidRPr="007425E1">
              <w:t>For the sins of the people.</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Ⲟⲩⲟⲛ ⲟⲩⲁⲣⲭⲏⲉ̀ⲣⲉⲩⲥ</w:t>
            </w:r>
          </w:p>
          <w:p w:rsidR="00A31CA5" w:rsidRDefault="00A31CA5" w:rsidP="00CB2D55">
            <w:pPr>
              <w:pStyle w:val="CopticVersemulti-line"/>
            </w:pPr>
            <w:r w:rsidRPr="00CE29B0">
              <w:t>ⲭⲏ ϧⲉⲛ ϯⲥ̀ⲭⲏⲛⲏ</w:t>
            </w:r>
          </w:p>
          <w:p w:rsidR="00A31CA5" w:rsidRDefault="00A31CA5" w:rsidP="00CB2D55">
            <w:pPr>
              <w:pStyle w:val="CopticVersemulti-line"/>
            </w:pPr>
            <w:r w:rsidRPr="00CE29B0">
              <w:t>ⲉϥⲉⲛϣⲟⲩϣⲱⲟⲩϣⲓ ⲉ̀ⲡ̀ϣⲱⲓ</w:t>
            </w:r>
          </w:p>
          <w:p w:rsidR="00A31CA5" w:rsidRDefault="00A31CA5" w:rsidP="00CE29B0">
            <w:pPr>
              <w:pStyle w:val="CopticVerse"/>
            </w:pPr>
            <w:r w:rsidRPr="00CE29B0">
              <w:t>ⲉϫⲉⲛ ⲛⲓⲛⲟⲃⲓ ⲛ̀ⲧⲉ ⲡⲓⲗⲁⲟⲥ</w:t>
            </w:r>
          </w:p>
        </w:tc>
      </w:tr>
      <w:tr w:rsidR="00A31CA5" w:rsidTr="00E46608">
        <w:trPr>
          <w:cantSplit/>
          <w:jc w:val="center"/>
        </w:trPr>
        <w:tc>
          <w:tcPr>
            <w:tcW w:w="288" w:type="dxa"/>
          </w:tcPr>
          <w:p w:rsidR="00A31CA5" w:rsidRDefault="00A31CA5" w:rsidP="00E46608">
            <w:pPr>
              <w:pStyle w:val="CopticCross"/>
            </w:pPr>
          </w:p>
        </w:tc>
        <w:tc>
          <w:tcPr>
            <w:tcW w:w="3960" w:type="dxa"/>
          </w:tcPr>
          <w:p w:rsidR="00A31CA5" w:rsidRPr="007425E1" w:rsidRDefault="00A31CA5" w:rsidP="00EB661B">
            <w:pPr>
              <w:pStyle w:val="EngHang"/>
            </w:pPr>
            <w:commentRangeStart w:id="447"/>
            <w:r w:rsidRPr="007425E1">
              <w:t xml:space="preserve">And </w:t>
            </w:r>
            <w:commentRangeEnd w:id="447"/>
            <w:r>
              <w:rPr>
                <w:rStyle w:val="CommentReference"/>
                <w:rFonts w:eastAsiaTheme="minorHAnsi" w:cstheme="minorBidi"/>
                <w:color w:val="auto"/>
                <w:lang w:val="en-CA"/>
              </w:rPr>
              <w:commentReference w:id="447"/>
            </w:r>
            <w:r w:rsidRPr="007425E1">
              <w:t>when the Pantocrator,</w:t>
            </w:r>
          </w:p>
          <w:p w:rsidR="00A31CA5" w:rsidRPr="007425E1" w:rsidRDefault="00A31CA5" w:rsidP="00EB661B">
            <w:pPr>
              <w:pStyle w:val="EngHang"/>
            </w:pPr>
            <w:r>
              <w:t>Smells</w:t>
            </w:r>
            <w:r w:rsidRPr="007425E1">
              <w:rPr>
                <w:b/>
                <w:color w:val="FF0000"/>
              </w:rPr>
              <w:t xml:space="preserve"> </w:t>
            </w:r>
            <w:r w:rsidRPr="007425E1">
              <w:t>the sweet savour</w:t>
            </w:r>
            <w:r>
              <w:rPr>
                <w:rStyle w:val="FootnoteReference"/>
                <w:lang w:val="en-GB"/>
              </w:rPr>
              <w:t xml:space="preserve"> </w:t>
            </w:r>
            <w:r w:rsidRPr="007425E1">
              <w:t>,</w:t>
            </w:r>
          </w:p>
          <w:p w:rsidR="00A31CA5" w:rsidRPr="007425E1" w:rsidRDefault="00A31CA5" w:rsidP="00EB661B">
            <w:pPr>
              <w:pStyle w:val="EngHang"/>
            </w:pPr>
            <w:r w:rsidRPr="007425E1">
              <w:t>He takes away,</w:t>
            </w:r>
          </w:p>
          <w:p w:rsidR="00A31CA5" w:rsidRPr="007425E1" w:rsidRDefault="00A31CA5" w:rsidP="00EB661B">
            <w:pPr>
              <w:pStyle w:val="EngHangEnd"/>
            </w:pPr>
            <w:r w:rsidRPr="007425E1">
              <w:t>The sins of the people.</w:t>
            </w:r>
          </w:p>
        </w:tc>
        <w:tc>
          <w:tcPr>
            <w:tcW w:w="288" w:type="dxa"/>
          </w:tcPr>
          <w:p w:rsidR="00A31CA5" w:rsidRDefault="00A31CA5" w:rsidP="00654789"/>
        </w:tc>
        <w:tc>
          <w:tcPr>
            <w:tcW w:w="288" w:type="dxa"/>
          </w:tcPr>
          <w:p w:rsidR="00A31CA5" w:rsidRDefault="00A31CA5" w:rsidP="00E46608">
            <w:pPr>
              <w:pStyle w:val="CopticCross"/>
            </w:pPr>
          </w:p>
        </w:tc>
        <w:tc>
          <w:tcPr>
            <w:tcW w:w="3960" w:type="dxa"/>
          </w:tcPr>
          <w:p w:rsidR="00A31CA5" w:rsidRDefault="00A31CA5" w:rsidP="00CB2D55">
            <w:pPr>
              <w:pStyle w:val="CopticVersemulti-line"/>
            </w:pPr>
            <w:r w:rsidRPr="00CE29B0">
              <w:t>Ⲁϥϣⲁⲛϣⲱⲗⲉⲙ ⲉ̀ⲣⲟϥ</w:t>
            </w:r>
          </w:p>
          <w:p w:rsidR="00A31CA5" w:rsidRDefault="00A31CA5" w:rsidP="00CB2D55">
            <w:pPr>
              <w:pStyle w:val="CopticVersemulti-line"/>
            </w:pPr>
            <w:r w:rsidRPr="00CE29B0">
              <w:t>ⲛ̀ϫⲉ ⲡⲓⲡⲁⲛⲧⲟⲕⲣⲁⲧⲱⲣ</w:t>
            </w:r>
          </w:p>
          <w:p w:rsidR="00A31CA5" w:rsidRDefault="00A31CA5" w:rsidP="00CB2D55">
            <w:pPr>
              <w:pStyle w:val="CopticVersemulti-line"/>
            </w:pPr>
            <w:r w:rsidRPr="00CE29B0">
              <w:t>ϣⲁϥⲱ̀ⲗⲓ ⲙ̀ⲙⲁⲩ</w:t>
            </w:r>
          </w:p>
          <w:p w:rsidR="00A31CA5" w:rsidRDefault="00A31CA5" w:rsidP="00CE29B0">
            <w:pPr>
              <w:pStyle w:val="CopticVerse"/>
            </w:pPr>
            <w:r w:rsidRPr="00CE29B0">
              <w:t>ⲛ̀ⲛⲓⲛⲟⲃⲓ ⲛ̀ⲧⲉ ⲡⲓⲗⲁⲟⲥ</w:t>
            </w:r>
          </w:p>
        </w:tc>
      </w:tr>
      <w:tr w:rsidR="00A31CA5" w:rsidTr="00E46608">
        <w:trPr>
          <w:cantSplit/>
          <w:jc w:val="center"/>
        </w:trPr>
        <w:tc>
          <w:tcPr>
            <w:tcW w:w="288" w:type="dxa"/>
          </w:tcPr>
          <w:p w:rsidR="00A31CA5" w:rsidRDefault="00A31CA5" w:rsidP="00E46608">
            <w:pPr>
              <w:pStyle w:val="CopticCross"/>
            </w:pPr>
            <w:r w:rsidRPr="000F6316">
              <w:lastRenderedPageBreak/>
              <w:t>¿</w:t>
            </w: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Of the forgiveness of sins.</w:t>
            </w:r>
          </w:p>
        </w:tc>
        <w:tc>
          <w:tcPr>
            <w:tcW w:w="288" w:type="dxa"/>
          </w:tcPr>
          <w:p w:rsidR="00A31CA5" w:rsidRDefault="00A31CA5" w:rsidP="00654789"/>
        </w:tc>
        <w:tc>
          <w:tcPr>
            <w:tcW w:w="288" w:type="dxa"/>
          </w:tcPr>
          <w:p w:rsidR="00A31CA5" w:rsidRDefault="00A31CA5" w:rsidP="00E46608">
            <w:pPr>
              <w:pStyle w:val="CopticCross"/>
            </w:pPr>
            <w:r w:rsidRPr="000F6316">
              <w:t>¿</w:t>
            </w:r>
          </w:p>
        </w:tc>
        <w:tc>
          <w:tcPr>
            <w:tcW w:w="3960" w:type="dxa"/>
          </w:tcPr>
          <w:p w:rsidR="00A31CA5" w:rsidRDefault="00A31CA5" w:rsidP="00CB2D55">
            <w:pPr>
              <w:pStyle w:val="CopticVersemulti-line"/>
            </w:pPr>
            <w:r w:rsidRPr="00CE29B0">
              <w:t>Ⲉ̀ⲃⲟⲗϩⲓⲧⲉⲛ Ⲙⲁⲣⲓⲁ</w:t>
            </w:r>
          </w:p>
          <w:p w:rsidR="00A31CA5" w:rsidRDefault="00A31CA5" w:rsidP="00CB2D55">
            <w:pPr>
              <w:pStyle w:val="CopticVersemulti-line"/>
            </w:pPr>
            <w:r w:rsidRPr="00CE29B0">
              <w:t>ⲧ̀ϣⲉⲣⲓ ⲛ̀Ⲓⲱⲁⲕⲓⲙ</w:t>
            </w:r>
          </w:p>
          <w:p w:rsidR="00A31CA5" w:rsidRDefault="00A31CA5" w:rsidP="00CB2D55">
            <w:pPr>
              <w:pStyle w:val="CopticVersemulti-line"/>
            </w:pPr>
            <w:r w:rsidRPr="00CE29B0">
              <w:t>ⲁⲛⲥⲟⲩⲉⲛ ⲡⲓϣⲟⲩϣⲱⲟⲩϣⲓ ⲙ̀ⲙⲏⲓ</w:t>
            </w:r>
          </w:p>
          <w:p w:rsidR="00A31CA5" w:rsidRDefault="00A31CA5" w:rsidP="00CE29B0">
            <w:pPr>
              <w:pStyle w:val="CopticVerse"/>
            </w:pPr>
            <w:r w:rsidRPr="00CE29B0">
              <w:t>ⲛ̀ⲭⲁⲛⲟⲃⲓ ⲉ̀ⲃⲟⲗ</w:t>
            </w:r>
          </w:p>
        </w:tc>
      </w:tr>
    </w:tbl>
    <w:p w:rsidR="00654789" w:rsidRDefault="00E46608" w:rsidP="00A31CA5">
      <w:pPr>
        <w:pStyle w:val="Heading6"/>
      </w:pPr>
      <w:bookmarkStart w:id="448" w:name="_Toc298445780"/>
      <w:bookmarkStart w:id="449" w:name="_Toc298681265"/>
      <w:bookmarkStart w:id="450" w:name="_Toc298447505"/>
      <w:r>
        <w:t>Part Fifteen</w:t>
      </w:r>
      <w:bookmarkEnd w:id="448"/>
      <w:bookmarkEnd w:id="449"/>
      <w:bookmarkEnd w:id="4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Who can speak of,</w:t>
            </w:r>
          </w:p>
          <w:p w:rsidR="00A31CA5" w:rsidRPr="007425E1" w:rsidRDefault="00A31CA5" w:rsidP="00EB661B">
            <w:pPr>
              <w:pStyle w:val="EngHang"/>
            </w:pPr>
            <w:r w:rsidRPr="007425E1">
              <w:t>The honour of the tabernacle,</w:t>
            </w:r>
          </w:p>
          <w:p w:rsidR="00A31CA5" w:rsidRPr="007425E1" w:rsidRDefault="00A31CA5" w:rsidP="00EB661B">
            <w:pPr>
              <w:pStyle w:val="EngHang"/>
            </w:pPr>
            <w:commentRangeStart w:id="451"/>
            <w:r>
              <w:t>Which</w:t>
            </w:r>
            <w:r w:rsidRPr="007425E1">
              <w:t xml:space="preserve"> </w:t>
            </w:r>
            <w:commentRangeEnd w:id="451"/>
            <w:r>
              <w:rPr>
                <w:rStyle w:val="CommentReference"/>
                <w:rFonts w:eastAsiaTheme="minorHAnsi" w:cstheme="minorBidi"/>
                <w:color w:val="auto"/>
                <w:lang w:val="en-CA"/>
              </w:rPr>
              <w:commentReference w:id="451"/>
            </w:r>
            <w:r w:rsidRPr="007425E1">
              <w:t>was adorned,</w:t>
            </w:r>
          </w:p>
          <w:p w:rsidR="00A31CA5" w:rsidRDefault="00A31CA5" w:rsidP="00EB661B">
            <w:pPr>
              <w:pStyle w:val="EngHangEnd"/>
            </w:pPr>
            <w:r w:rsidRPr="007425E1">
              <w:t>By the prophet?</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Ⲛⲓⲙ ⲡⲉⲑⲛⲁ</w:t>
            </w:r>
            <w:r w:rsidRPr="006738A5">
              <w:rPr>
                <w:rFonts w:ascii="Times New Roman" w:hAnsi="Times New Roman" w:cs="Times New Roman"/>
              </w:rPr>
              <w:t>ϣ̀</w:t>
            </w:r>
            <w:r w:rsidRPr="006738A5">
              <w:t>ⲥⲁ</w:t>
            </w:r>
            <w:r w:rsidRPr="006738A5">
              <w:rPr>
                <w:rFonts w:ascii="Times New Roman" w:hAnsi="Times New Roman" w:cs="Times New Roman"/>
              </w:rPr>
              <w:t>ϫ</w:t>
            </w:r>
            <w:r w:rsidRPr="006738A5">
              <w:t>ⲓ</w:t>
            </w:r>
          </w:p>
          <w:p w:rsidR="00A31CA5" w:rsidRDefault="00A31CA5" w:rsidP="006738A5">
            <w:pPr>
              <w:pStyle w:val="CopticVersemulti-line"/>
            </w:pPr>
            <w:r w:rsidRPr="006738A5">
              <w:t>ⲙ</w:t>
            </w:r>
            <w:r w:rsidRPr="006738A5">
              <w:rPr>
                <w:rFonts w:ascii="Times New Roman" w:hAnsi="Times New Roman" w:cs="Times New Roman"/>
              </w:rPr>
              <w:t>̀</w:t>
            </w:r>
            <w:r w:rsidRPr="006738A5">
              <w:t>ⲡ</w:t>
            </w:r>
            <w:r w:rsidRPr="006738A5">
              <w:rPr>
                <w:rFonts w:ascii="Times New Roman" w:hAnsi="Times New Roman" w:cs="Times New Roman"/>
              </w:rPr>
              <w:t>̀</w:t>
            </w:r>
            <w:r w:rsidRPr="006738A5">
              <w:t>ⲧⲁⲓⲟ ⲛ</w:t>
            </w:r>
            <w:r w:rsidRPr="006738A5">
              <w:rPr>
                <w:rFonts w:ascii="Times New Roman" w:hAnsi="Times New Roman" w:cs="Times New Roman"/>
              </w:rPr>
              <w:t>̀ϯ</w:t>
            </w:r>
            <w:r w:rsidRPr="006738A5">
              <w:t>ⲥ</w:t>
            </w:r>
            <w:r w:rsidRPr="006738A5">
              <w:rPr>
                <w:rFonts w:ascii="Times New Roman" w:hAnsi="Times New Roman" w:cs="Times New Roman"/>
              </w:rPr>
              <w:t>̀</w:t>
            </w:r>
            <w:r w:rsidRPr="006738A5">
              <w:t>ⲕⲏⲛⲏ</w:t>
            </w:r>
          </w:p>
          <w:p w:rsidR="00A31CA5" w:rsidRDefault="00A31CA5" w:rsidP="006738A5">
            <w:pPr>
              <w:pStyle w:val="CopticVersemulti-line"/>
            </w:pPr>
            <w:r w:rsidRPr="006738A5">
              <w:t>ⲉ</w:t>
            </w:r>
            <w:r w:rsidRPr="006738A5">
              <w:rPr>
                <w:rFonts w:ascii="Times New Roman" w:hAnsi="Times New Roman" w:cs="Times New Roman"/>
              </w:rPr>
              <w:t>̀</w:t>
            </w:r>
            <w:r w:rsidRPr="006738A5">
              <w:t>ⲧⲁ</w:t>
            </w:r>
            <w:r w:rsidRPr="006738A5">
              <w:rPr>
                <w:rFonts w:ascii="Times New Roman" w:hAnsi="Times New Roman" w:cs="Times New Roman"/>
              </w:rPr>
              <w:t>ϥ</w:t>
            </w:r>
            <w:r w:rsidRPr="006738A5">
              <w:t>ⲥⲉⲗⲥⲱⲗⲥ ⲉ</w:t>
            </w:r>
            <w:r w:rsidRPr="006738A5">
              <w:rPr>
                <w:rFonts w:ascii="Times New Roman" w:hAnsi="Times New Roman" w:cs="Times New Roman"/>
              </w:rPr>
              <w:t>̀</w:t>
            </w:r>
            <w:r w:rsidRPr="006738A5">
              <w:t>ⲃⲟⲗ</w:t>
            </w:r>
          </w:p>
          <w:p w:rsidR="00A31CA5" w:rsidRDefault="00A31CA5" w:rsidP="006738A5">
            <w:pPr>
              <w:pStyle w:val="CopticVerse"/>
            </w:pPr>
            <w:r w:rsidRPr="006738A5">
              <w:t>ⲛ</w:t>
            </w:r>
            <w:r w:rsidRPr="006738A5">
              <w:rPr>
                <w:rFonts w:ascii="Times New Roman" w:hAnsi="Times New Roman" w:cs="Times New Roman"/>
              </w:rPr>
              <w:t>̀ϫ</w:t>
            </w:r>
            <w:r w:rsidRPr="006738A5">
              <w:t>ⲉ ⲡⲓⲡ</w:t>
            </w:r>
            <w:r w:rsidRPr="006738A5">
              <w:rPr>
                <w:rFonts w:ascii="Times New Roman" w:hAnsi="Times New Roman" w:cs="Times New Roman"/>
              </w:rPr>
              <w:t>̀</w:t>
            </w:r>
            <w:r w:rsidRPr="006738A5">
              <w:t>ⲣⲟⲫⲏⲧⲏⲥ</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Default="00A31CA5" w:rsidP="00EB661B">
            <w:pPr>
              <w:pStyle w:val="EngHang"/>
            </w:pPr>
            <w:r>
              <w:t>When the chosen teachers</w:t>
            </w:r>
          </w:p>
          <w:p w:rsidR="00A31CA5" w:rsidRDefault="00A31CA5" w:rsidP="00EB661B">
            <w:pPr>
              <w:pStyle w:val="EngHang"/>
            </w:pPr>
            <w:r>
              <w:t>Of the Holy Scriptures</w:t>
            </w:r>
          </w:p>
          <w:p w:rsidR="00A31CA5" w:rsidRDefault="00A31CA5" w:rsidP="00EB661B">
            <w:pPr>
              <w:pStyle w:val="EngHang"/>
            </w:pPr>
            <w:r>
              <w:t>Marveled</w:t>
            </w:r>
          </w:p>
          <w:p w:rsidR="00A31CA5" w:rsidRDefault="00A31CA5" w:rsidP="00EB661B">
            <w:pPr>
              <w:pStyle w:val="EngHangEnd"/>
            </w:pPr>
            <w:r>
              <w:t>When they saw it.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Ⲉ̀ⲧⲁⲩⲛⲁⲩ ⲉ̀ⲣⲟⲥ</w:t>
            </w:r>
          </w:p>
          <w:p w:rsidR="00A31CA5" w:rsidRDefault="00A31CA5" w:rsidP="006738A5">
            <w:pPr>
              <w:pStyle w:val="CopticVersemulti-line"/>
            </w:pPr>
            <w:r w:rsidRPr="006738A5">
              <w:t>ⲛ̀ϫⲉ ⲛⲓⲥⲱⲧⲡ ⲛ̀ⲥⲁϧ</w:t>
            </w:r>
          </w:p>
          <w:p w:rsidR="00A31CA5" w:rsidRDefault="00A31CA5" w:rsidP="006738A5">
            <w:pPr>
              <w:pStyle w:val="CopticVersemulti-line"/>
            </w:pPr>
            <w:r w:rsidRPr="006738A5">
              <w:t>ⲛ̀ⲧⲉ ⲛⲓⲅ̀ⲣⲁⲫⲏ ⲉ̅ⲑ̅ⲩ</w:t>
            </w:r>
          </w:p>
          <w:p w:rsidR="00A31CA5" w:rsidRDefault="00A31CA5" w:rsidP="006738A5">
            <w:pPr>
              <w:pStyle w:val="CopticVerse"/>
            </w:pPr>
            <w:r w:rsidRPr="006738A5">
              <w:t>ⲁⲩϭⲓϣ̀ⲫⲏⲣⲓ ⲉ̀ⲙⲁϣⲱ</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thought with</w:t>
            </w:r>
          </w:p>
          <w:p w:rsidR="00A31CA5" w:rsidRPr="007425E1" w:rsidRDefault="00A31CA5" w:rsidP="00EB661B">
            <w:pPr>
              <w:pStyle w:val="EngHang"/>
            </w:pPr>
            <w:r>
              <w:t>T</w:t>
            </w:r>
            <w:r w:rsidRPr="007425E1">
              <w:t>heir fine</w:t>
            </w:r>
            <w:r>
              <w:t xml:space="preserve"> </w:t>
            </w:r>
            <w:r w:rsidRPr="007425E1">
              <w:t>understanding,</w:t>
            </w:r>
          </w:p>
          <w:p w:rsidR="00A31CA5" w:rsidRPr="007425E1" w:rsidRDefault="00A31CA5" w:rsidP="00EB661B">
            <w:pPr>
              <w:pStyle w:val="EngHang"/>
            </w:pPr>
            <w:r w:rsidRPr="007425E1">
              <w:t>And interpreted it,</w:t>
            </w:r>
          </w:p>
          <w:p w:rsidR="00A31CA5" w:rsidRDefault="00A31CA5" w:rsidP="00EB661B">
            <w:pPr>
              <w:pStyle w:val="EngHangEnd"/>
            </w:pPr>
            <w:r w:rsidRPr="007425E1">
              <w:t>Through the Holy Scriptures.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Ⲁⲩⲙⲟⲕⲙⲉⲕ ⲉ̀ⲃⲟⲗ</w:t>
            </w:r>
          </w:p>
          <w:p w:rsidR="00A31CA5" w:rsidRDefault="00A31CA5" w:rsidP="006738A5">
            <w:pPr>
              <w:pStyle w:val="CopticVersemulti-line"/>
            </w:pPr>
            <w:r w:rsidRPr="006738A5">
              <w:t>ϧⲉⲛ ⲡⲟⲩⲕⲁϯ ⲉⲧϣⲟⲙ</w:t>
            </w:r>
          </w:p>
          <w:p w:rsidR="00A31CA5" w:rsidRDefault="00A31CA5" w:rsidP="006738A5">
            <w:pPr>
              <w:pStyle w:val="CopticVersemulti-line"/>
            </w:pPr>
            <w:r w:rsidRPr="006738A5">
              <w:t>ⲁⲩⲉⲣⲙⲏⲛⲉⲩⲓⲛ ⲙ̀ⲙⲟⲥ</w:t>
            </w:r>
          </w:p>
          <w:p w:rsidR="00A31CA5" w:rsidRDefault="00A31CA5" w:rsidP="006738A5">
            <w:pPr>
              <w:pStyle w:val="CopticVerse"/>
            </w:pPr>
            <w:r w:rsidRPr="006738A5">
              <w:t>ϧⲉⲛ ⲛⲓⲅ̀ⲣⲁⲫⲏ ⲉ̅ⲑ̅ⲩ</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called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The true tabernacle,</w:t>
            </w:r>
          </w:p>
          <w:p w:rsidR="00A31CA5" w:rsidRDefault="00A31CA5" w:rsidP="00EB661B">
            <w:pPr>
              <w:pStyle w:val="EngHangEnd"/>
            </w:pPr>
            <w:r w:rsidRPr="007425E1">
              <w:t>Of the Lord of Hosts.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Ⲁⲩⲙⲟⲩϯ ⲉ̀Ⲙⲁⲣⲓⲁ</w:t>
            </w:r>
          </w:p>
          <w:p w:rsidR="00A31CA5" w:rsidRDefault="00A31CA5" w:rsidP="006738A5">
            <w:pPr>
              <w:pStyle w:val="CopticVersemulti-line"/>
            </w:pPr>
            <w:r w:rsidRPr="006738A5">
              <w:t>ⲧ̀ϣⲉⲣⲓ ⲛ̀Ⲓⲱⲁⲕⲓⲙ</w:t>
            </w:r>
          </w:p>
          <w:p w:rsidR="00A31CA5" w:rsidRDefault="00A31CA5" w:rsidP="006738A5">
            <w:pPr>
              <w:pStyle w:val="CopticVersemulti-line"/>
            </w:pPr>
            <w:r w:rsidRPr="006738A5">
              <w:t>ϫⲉ ϯⲥ̀ⲕⲏⲛⲏ ⲙ̀ⲙⲏⲓ</w:t>
            </w:r>
          </w:p>
          <w:p w:rsidR="00A31CA5" w:rsidRDefault="00A31CA5" w:rsidP="006738A5">
            <w:pPr>
              <w:pStyle w:val="CopticVerse"/>
            </w:pPr>
            <w:r w:rsidRPr="006738A5">
              <w:t>ⲛ̀ⲧⲉ Ⲡⲟ̅ⲥ̅ ⲥⲁⲃⲁⲱⲑ</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Ark</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choice gold,</w:t>
            </w:r>
          </w:p>
          <w:p w:rsidR="00A31CA5" w:rsidRPr="007425E1" w:rsidRDefault="00A31CA5" w:rsidP="00EB661B">
            <w:pPr>
              <w:pStyle w:val="EngHangEnd"/>
            </w:pPr>
            <w:r w:rsidRPr="007425E1">
              <w:t>To her purity.</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ϯⲕⲓⲃⲱⲧⲟⲥ</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ⲡⲉⲥⲕⲉⲛⲟⲩⲃ ⲉⲧⲥⲱⲧⲡ</w:t>
            </w:r>
          </w:p>
          <w:p w:rsidR="00A31CA5" w:rsidRDefault="00A31CA5" w:rsidP="006738A5">
            <w:pPr>
              <w:pStyle w:val="CopticVerse"/>
            </w:pPr>
            <w:r w:rsidRPr="006738A5">
              <w:t>ϩⲓϫⲉⲛ ⲡⲉⲥⲧⲟⲩⲃⲟ</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Mercy Seat</w:t>
            </w:r>
          </w:p>
          <w:p w:rsidR="00A31CA5" w:rsidRPr="007425E1" w:rsidRDefault="00A31CA5" w:rsidP="00EB661B">
            <w:pPr>
              <w:pStyle w:val="EngHang"/>
            </w:pPr>
            <w:r w:rsidRPr="007425E1">
              <w:t>To the Virgin,</w:t>
            </w:r>
          </w:p>
          <w:p w:rsidR="00A31CA5" w:rsidRPr="007425E1" w:rsidRDefault="00A31CA5" w:rsidP="00EB661B">
            <w:pPr>
              <w:pStyle w:val="EngHang"/>
            </w:pPr>
            <w:r>
              <w:t>With</w:t>
            </w:r>
            <w:r w:rsidRPr="007425E1">
              <w:t xml:space="preserve"> the </w:t>
            </w:r>
            <w:r>
              <w:t>glorious cherubs</w:t>
            </w:r>
            <w:r w:rsidRPr="007425E1">
              <w:t>,</w:t>
            </w:r>
          </w:p>
          <w:p w:rsidR="00A31CA5" w:rsidRPr="007425E1" w:rsidRDefault="00A31CA5" w:rsidP="00EB661B">
            <w:pPr>
              <w:pStyle w:val="EngHangEnd"/>
            </w:pPr>
            <w:r w:rsidRPr="007425E1">
              <w:t>Overshadowing her.</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ⲡⲓⲓ̀ⲗⲁⲥⲧⲏⲣⲓⲟⲛ</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ⲓⲥ Ⲛⲓⲭⲉⲣⲟⲩⲃⲓⲙ ⲛ̀ⲧⲉ ⲡ̀ⲱ̀ⲟⲩ</w:t>
            </w:r>
          </w:p>
          <w:p w:rsidR="00A31CA5" w:rsidRDefault="00A31CA5" w:rsidP="006738A5">
            <w:pPr>
              <w:pStyle w:val="CopticVerse"/>
            </w:pPr>
            <w:r w:rsidRPr="006738A5">
              <w:t>ⲥⲉⲉⲣϧⲏⲓⲃⲓ ⲉ̀ϫⲱⲥ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pot</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the measure of the manna,</w:t>
            </w:r>
          </w:p>
          <w:p w:rsidR="00A31CA5" w:rsidRPr="007425E1" w:rsidRDefault="00A31CA5" w:rsidP="00EB661B">
            <w:pPr>
              <w:pStyle w:val="EngHangEnd"/>
            </w:pPr>
            <w:r w:rsidRPr="007425E1">
              <w:t>To Our Saviour.</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ⲡⲓⲥ̀ⲧⲁⲙⲛⲟⲥ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ⲡⲉϥⲕⲉϣⲓ ⲙ̀ⲙⲁⲛⲛⲁ</w:t>
            </w:r>
          </w:p>
          <w:p w:rsidR="00A31CA5" w:rsidRDefault="00A31CA5" w:rsidP="006738A5">
            <w:pPr>
              <w:pStyle w:val="CopticVersemulti-line"/>
            </w:pPr>
            <w:r w:rsidRPr="006738A5">
              <w:t>ϩⲓϫⲉⲛ Ⲡⲉⲛⲥⲱⲧⲏⲣ</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 xml:space="preserve">They likened the </w:t>
            </w:r>
            <w:r>
              <w:t>golden lampstand</w:t>
            </w:r>
          </w:p>
          <w:p w:rsidR="00A31CA5" w:rsidRPr="007425E1" w:rsidRDefault="00A31CA5" w:rsidP="00EB661B">
            <w:pPr>
              <w:pStyle w:val="EngHang"/>
            </w:pPr>
            <w:r w:rsidRPr="007425E1">
              <w:t>To the Church,</w:t>
            </w:r>
          </w:p>
          <w:p w:rsidR="00A31CA5" w:rsidRPr="007425E1" w:rsidRDefault="00A31CA5" w:rsidP="00EB661B">
            <w:pPr>
              <w:pStyle w:val="EngHang"/>
            </w:pPr>
            <w:r w:rsidRPr="007425E1">
              <w:t>And the seven lamps,</w:t>
            </w:r>
          </w:p>
          <w:p w:rsidR="00A31CA5" w:rsidRPr="007425E1" w:rsidRDefault="00A31CA5" w:rsidP="00EB661B">
            <w:pPr>
              <w:pStyle w:val="EngHangEnd"/>
            </w:pPr>
            <w:r w:rsidRPr="007425E1">
              <w:t xml:space="preserve">To </w:t>
            </w:r>
            <w:r>
              <w:t>her</w:t>
            </w:r>
            <w:r w:rsidRPr="007425E1">
              <w:t xml:space="preserve"> seven orders.</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Pr="006738A5" w:rsidRDefault="00A31CA5" w:rsidP="006738A5">
            <w:pPr>
              <w:pStyle w:val="CopticVersemulti-line"/>
              <w:rPr>
                <w:highlight w:val="yellow"/>
              </w:rPr>
            </w:pPr>
            <w:r w:rsidRPr="006738A5">
              <w:rPr>
                <w:highlight w:val="yellow"/>
              </w:rPr>
              <w:t>Ⲁⲩⲉⲛ ϯⲗⲩⲕⲛⲓⲁ̀ ⲛ̀ⲛⲟⲩⲃ</w:t>
            </w:r>
          </w:p>
          <w:p w:rsidR="00A31CA5" w:rsidRPr="006738A5" w:rsidRDefault="00A31CA5" w:rsidP="006738A5">
            <w:pPr>
              <w:pStyle w:val="CopticVersemulti-line"/>
              <w:rPr>
                <w:highlight w:val="yellow"/>
              </w:rPr>
            </w:pPr>
            <w:r w:rsidRPr="006738A5">
              <w:rPr>
                <w:highlight w:val="yellow"/>
              </w:rPr>
              <w:t>ϩⲓϫⲉⲛ ϯⲉⲕⲕⲗⲏⲥⲓⲁ̀</w:t>
            </w:r>
          </w:p>
          <w:p w:rsidR="00A31CA5" w:rsidRPr="006738A5" w:rsidRDefault="00A31CA5" w:rsidP="006738A5">
            <w:pPr>
              <w:pStyle w:val="CopticVersemulti-line"/>
              <w:rPr>
                <w:highlight w:val="yellow"/>
              </w:rPr>
            </w:pPr>
            <w:r w:rsidRPr="006738A5">
              <w:rPr>
                <w:highlight w:val="yellow"/>
              </w:rPr>
              <w:t>ⲡⲉⲥⲕⲉϣⲁϣϤ ⲛ̀ϧⲏⲃⲥ</w:t>
            </w:r>
          </w:p>
          <w:p w:rsidR="00A31CA5" w:rsidRDefault="00A31CA5" w:rsidP="006738A5">
            <w:pPr>
              <w:pStyle w:val="CopticVerse"/>
            </w:pPr>
            <w:r w:rsidRPr="006738A5">
              <w:rPr>
                <w:highlight w:val="yellow"/>
              </w:rPr>
              <w:t>ϩⲓϫⲉⲛ ⲡⲓϣⲁϣϤ ⲛ̀ⲧⲁⲅⲙⲁ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t>They likened the golden censer</w:t>
            </w:r>
          </w:p>
          <w:p w:rsidR="00A31CA5" w:rsidRPr="007425E1" w:rsidRDefault="00A31CA5" w:rsidP="00EB661B">
            <w:pPr>
              <w:pStyle w:val="EngHang"/>
            </w:pPr>
            <w:r w:rsidRPr="007425E1">
              <w:t>To the Virgin,</w:t>
            </w:r>
          </w:p>
          <w:p w:rsidR="00A31CA5" w:rsidRPr="007425E1" w:rsidRDefault="00A31CA5" w:rsidP="00EB661B">
            <w:pPr>
              <w:pStyle w:val="EngHang"/>
            </w:pPr>
            <w:r w:rsidRPr="007425E1">
              <w:t>And its incense,</w:t>
            </w:r>
          </w:p>
          <w:p w:rsidR="00A31CA5" w:rsidRPr="007425E1" w:rsidRDefault="00A31CA5" w:rsidP="00EB661B">
            <w:pPr>
              <w:pStyle w:val="EngHangEnd"/>
            </w:pPr>
            <w:r w:rsidRPr="007425E1">
              <w:t>To Emmanuel.</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ϯϣⲟⲩⲣⲏ ⲛ̀ⲛⲟⲩⲃ</w:t>
            </w:r>
          </w:p>
          <w:p w:rsidR="00A31CA5" w:rsidRDefault="00A31CA5" w:rsidP="006738A5">
            <w:pPr>
              <w:pStyle w:val="CopticVersemulti-line"/>
            </w:pPr>
            <w:r w:rsidRPr="006738A5">
              <w:t>ϩⲓϫⲉⲛ ϯⲡⲁⲣⲑⲉⲛⲟⲥ</w:t>
            </w:r>
          </w:p>
          <w:p w:rsidR="00A31CA5" w:rsidRDefault="00A31CA5" w:rsidP="006738A5">
            <w:pPr>
              <w:pStyle w:val="CopticVersemulti-line"/>
            </w:pPr>
            <w:r w:rsidRPr="006738A5">
              <w:t>ⲡⲉⲥⲕⲩⲛⲁⲙⲱⲛⲟⲛ</w:t>
            </w:r>
          </w:p>
          <w:p w:rsidR="00A31CA5" w:rsidRDefault="00A31CA5" w:rsidP="006738A5">
            <w:pPr>
              <w:pStyle w:val="CopticVerse"/>
            </w:pPr>
            <w:r w:rsidRPr="006738A5">
              <w:t>ϩⲓϫⲉⲛ Ⲉⲙⲙⲁⲛⲟⲩⲏⲗ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They likened the fragrant flower,</w:t>
            </w:r>
          </w:p>
          <w:p w:rsidR="00A31CA5" w:rsidRPr="007425E1" w:rsidRDefault="00A31CA5" w:rsidP="00EB661B">
            <w:pPr>
              <w:pStyle w:val="EngHang"/>
            </w:pPr>
            <w:r w:rsidRPr="007425E1">
              <w:t>To Mary the Queen,</w:t>
            </w:r>
          </w:p>
          <w:p w:rsidR="00A31CA5" w:rsidRPr="007425E1" w:rsidRDefault="00A31CA5" w:rsidP="00EB661B">
            <w:pPr>
              <w:pStyle w:val="EngHang"/>
            </w:pPr>
            <w:r w:rsidRPr="007425E1">
              <w:t>And its choice fragrance,</w:t>
            </w:r>
          </w:p>
          <w:p w:rsidR="00A31CA5" w:rsidRPr="007425E1" w:rsidRDefault="00A31CA5" w:rsidP="00EB661B">
            <w:pPr>
              <w:pStyle w:val="EngHangEnd"/>
            </w:pPr>
            <w:r w:rsidRPr="007425E1">
              <w:t>To her virginity.</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ϯϩ̀ⲣⲏⲣⲓ ⲛ̀ⲥ̀ⲑⲟⲓⲛⲟⲩϥⲓ</w:t>
            </w:r>
          </w:p>
          <w:p w:rsidR="00A31CA5" w:rsidRDefault="00A31CA5" w:rsidP="006738A5">
            <w:pPr>
              <w:pStyle w:val="CopticVersemulti-line"/>
            </w:pPr>
            <w:r w:rsidRPr="006738A5">
              <w:t>ϩⲓϫⲉⲛ Ⲙⲁⲣⲓⲁ ϯⲟⲩⲣⲱ</w:t>
            </w:r>
          </w:p>
          <w:p w:rsidR="00A31CA5" w:rsidRDefault="00A31CA5" w:rsidP="006738A5">
            <w:pPr>
              <w:pStyle w:val="CopticVersemulti-line"/>
            </w:pPr>
            <w:r w:rsidRPr="006738A5">
              <w:t>ⲡⲉⲥⲕⲉⲥⲑⲟⲓⲛⲟⲩϥⲓ ⲉⲧⲥⲱⲧⲡ</w:t>
            </w:r>
          </w:p>
          <w:p w:rsidR="00A31CA5" w:rsidRDefault="00A31CA5" w:rsidP="006738A5">
            <w:pPr>
              <w:pStyle w:val="CopticVerse"/>
            </w:pPr>
            <w:r w:rsidRPr="006738A5">
              <w:t>ϩⲓϫⲉⲛ ⲧⲉⲥⲡⲁⲣⲑⲉⲛⲓⲁ̀</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rod of Aaron</w:t>
            </w:r>
          </w:p>
          <w:p w:rsidR="00A31CA5" w:rsidRPr="007425E1" w:rsidRDefault="00A31CA5" w:rsidP="00EB661B">
            <w:pPr>
              <w:pStyle w:val="EngHang"/>
            </w:pPr>
            <w:r w:rsidRPr="007425E1">
              <w:t>To the wood of the Cross,</w:t>
            </w:r>
          </w:p>
          <w:p w:rsidR="00A31CA5" w:rsidRPr="007425E1" w:rsidRDefault="00A31CA5" w:rsidP="00EB661B">
            <w:pPr>
              <w:pStyle w:val="EngHang"/>
            </w:pPr>
            <w:r>
              <w:t>Upon which our Lord hung</w:t>
            </w:r>
            <w:r w:rsidRPr="007425E1">
              <w:t>,</w:t>
            </w:r>
          </w:p>
          <w:p w:rsidR="00A31CA5" w:rsidRPr="007425E1" w:rsidRDefault="00A31CA5" w:rsidP="00EB661B">
            <w:pPr>
              <w:pStyle w:val="EngHangEnd"/>
            </w:pPr>
            <w:r w:rsidRPr="007425E1">
              <w:t>To redeem us.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ⲡⲓϣ̀ⲃⲱⲧ ⲛ̀ⲧⲉ Ⲁ̀ⲁⲣⲱⲛ</w:t>
            </w:r>
          </w:p>
          <w:p w:rsidR="00A31CA5" w:rsidRDefault="00A31CA5" w:rsidP="006738A5">
            <w:pPr>
              <w:pStyle w:val="CopticVersemulti-line"/>
            </w:pPr>
            <w:r w:rsidRPr="006738A5">
              <w:t>ϩⲓϫⲉⲛ ⲡ̀ϣⲉ ⲛ̀ⲧⲉ ⲡⲓ̀ⲥⲧⲁⲩⲣⲟⲥ</w:t>
            </w:r>
          </w:p>
          <w:p w:rsidR="00A31CA5" w:rsidRDefault="00A31CA5" w:rsidP="006738A5">
            <w:pPr>
              <w:pStyle w:val="CopticVersemulti-line"/>
            </w:pPr>
            <w:r w:rsidRPr="006738A5">
              <w:t>ⲉ̀ⲧⲁⲩⲉϣ Ⲡⲁⲟ̅ⲥ̅ ⲉ̀ⲣⲟϥ</w:t>
            </w:r>
          </w:p>
          <w:p w:rsidR="00A31CA5" w:rsidRDefault="00A31CA5" w:rsidP="006738A5">
            <w:pPr>
              <w:pStyle w:val="CopticVerse"/>
            </w:pPr>
            <w:r w:rsidRPr="006738A5">
              <w:t>ϣⲁⲛ̀ⲧⲉϥⲥⲱϯ ⲙ̀ⲙⲟⲛ</w:t>
            </w:r>
          </w:p>
        </w:tc>
      </w:tr>
      <w:tr w:rsidR="00A31CA5" w:rsidTr="00CF4119">
        <w:trPr>
          <w:cantSplit/>
          <w:jc w:val="center"/>
        </w:trPr>
        <w:tc>
          <w:tcPr>
            <w:tcW w:w="288" w:type="dxa"/>
          </w:tcPr>
          <w:p w:rsidR="00A31CA5" w:rsidRDefault="00A31CA5" w:rsidP="00CF4119">
            <w:pPr>
              <w:pStyle w:val="CopticCross"/>
            </w:pPr>
            <w:r w:rsidRPr="000F6316">
              <w:lastRenderedPageBreak/>
              <w:t>¿</w:t>
            </w:r>
          </w:p>
        </w:tc>
        <w:tc>
          <w:tcPr>
            <w:tcW w:w="3960" w:type="dxa"/>
          </w:tcPr>
          <w:p w:rsidR="00A31CA5" w:rsidRPr="007425E1" w:rsidRDefault="00A31CA5" w:rsidP="00EB661B">
            <w:pPr>
              <w:pStyle w:val="EngHang"/>
            </w:pPr>
            <w:r>
              <w:t>They likened the table of gold</w:t>
            </w:r>
          </w:p>
          <w:p w:rsidR="00A31CA5" w:rsidRPr="007425E1" w:rsidRDefault="00A31CA5" w:rsidP="00EB661B">
            <w:pPr>
              <w:pStyle w:val="EngHang"/>
            </w:pPr>
            <w:r w:rsidRPr="007425E1">
              <w:t>To the altar,</w:t>
            </w:r>
          </w:p>
          <w:p w:rsidR="00A31CA5" w:rsidRPr="007425E1" w:rsidRDefault="00A31CA5" w:rsidP="00EB661B">
            <w:pPr>
              <w:pStyle w:val="EngHang"/>
            </w:pPr>
            <w:r>
              <w:t>And the shewbread</w:t>
            </w:r>
          </w:p>
          <w:p w:rsidR="00A31CA5" w:rsidRPr="007425E1" w:rsidRDefault="00A31CA5" w:rsidP="00EB661B">
            <w:pPr>
              <w:pStyle w:val="EngHangEnd"/>
            </w:pPr>
            <w:r w:rsidRPr="007425E1">
              <w:t>To the Body of the Lord.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Ⲁⲩⲉⲛ ϯⲧ̀ⲣⲁⲡⲉⲍⲁ ⲛ̀ⲛⲟⲩⲃ</w:t>
            </w:r>
          </w:p>
          <w:p w:rsidR="00A31CA5" w:rsidRDefault="00A31CA5" w:rsidP="006738A5">
            <w:pPr>
              <w:pStyle w:val="CopticVersemulti-line"/>
            </w:pPr>
            <w:r w:rsidRPr="006738A5">
              <w:t>ϩⲓϫⲉⲛ ⲡⲓⲙⲁⲛ̀ⲉⲣϣⲱⲟⲩϣⲓ</w:t>
            </w:r>
          </w:p>
          <w:p w:rsidR="00A31CA5" w:rsidRDefault="00A31CA5" w:rsidP="006738A5">
            <w:pPr>
              <w:pStyle w:val="CopticVersemulti-line"/>
            </w:pPr>
            <w:r w:rsidRPr="006738A5">
              <w:t>ⲡ̀ⲱⲓⲕ ⲛ̀ϯⲡ̀ⲣⲟⲑⲉⲥⲓⲥ</w:t>
            </w:r>
          </w:p>
          <w:p w:rsidR="00A31CA5" w:rsidRDefault="00A31CA5" w:rsidP="006738A5">
            <w:pPr>
              <w:pStyle w:val="CopticVerse"/>
            </w:pPr>
            <w:r w:rsidRPr="006738A5">
              <w:t>ϩⲓϫⲉⲛ ⲡ̀ⲥⲱⲙⲁ ⲙ̀Ⲡⲟ̅ⲥ̅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The</w:t>
            </w:r>
            <w:r>
              <w:t>y likened the High Priest</w:t>
            </w:r>
          </w:p>
          <w:p w:rsidR="00A31CA5" w:rsidRPr="007425E1" w:rsidRDefault="00A31CA5" w:rsidP="00EB661B">
            <w:pPr>
              <w:pStyle w:val="EngHang"/>
            </w:pPr>
            <w:r w:rsidRPr="007425E1">
              <w:t>To our Saviour,</w:t>
            </w:r>
          </w:p>
          <w:p w:rsidR="00A31CA5" w:rsidRPr="007425E1" w:rsidRDefault="00A31CA5" w:rsidP="00EB661B">
            <w:pPr>
              <w:pStyle w:val="EngHang"/>
            </w:pPr>
            <w:r w:rsidRPr="007425E1">
              <w:t>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Ⲁⲩⲉⲛ ⲡⲓⲁⲣⲭⲏⲉⲣⲉⲩⲥ</w:t>
            </w:r>
          </w:p>
          <w:p w:rsidR="00A31CA5" w:rsidRDefault="00A31CA5" w:rsidP="006738A5">
            <w:pPr>
              <w:pStyle w:val="CopticVersemulti-line"/>
            </w:pPr>
            <w:r w:rsidRPr="006738A5">
              <w:t>ϩⲓϫⲉⲛ Ⲡⲉⲛⲥⲱⲧⲏⲣ</w:t>
            </w:r>
          </w:p>
          <w:p w:rsidR="00A31CA5" w:rsidRDefault="00A31CA5" w:rsidP="006738A5">
            <w:pPr>
              <w:pStyle w:val="CopticVersemulti-line"/>
            </w:pPr>
            <w:r w:rsidRPr="006738A5">
              <w:t>ⲡⲓϣⲟⲩϣⲱⲟⲩϣⲓ ⲙ̀ⲙⲏⲓ</w:t>
            </w:r>
          </w:p>
          <w:p w:rsidR="00A31CA5" w:rsidRDefault="00A31CA5" w:rsidP="006738A5">
            <w:pPr>
              <w:pStyle w:val="CopticVerse"/>
            </w:pPr>
            <w:r w:rsidRPr="006738A5">
              <w:t>ⲛ̀ⲭⲁⲛⲟⲃⲓ ⲉ̀ⲃⲟⲗ</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This is He Who offered Himself,</w:t>
            </w:r>
          </w:p>
          <w:p w:rsidR="00A31CA5" w:rsidRPr="007425E1" w:rsidRDefault="00A31CA5" w:rsidP="00EB661B">
            <w:pPr>
              <w:pStyle w:val="EngHang"/>
            </w:pPr>
            <w:r w:rsidRPr="007425E1">
              <w:t>An acceptable sacrifice,</w:t>
            </w:r>
          </w:p>
          <w:p w:rsidR="00A31CA5" w:rsidRPr="007425E1" w:rsidRDefault="00A31CA5" w:rsidP="00EB661B">
            <w:pPr>
              <w:pStyle w:val="EngHang"/>
            </w:pPr>
            <w:r w:rsidRPr="007425E1">
              <w:t>Upon the Cross,</w:t>
            </w:r>
          </w:p>
          <w:p w:rsidR="00A31CA5" w:rsidRPr="007425E1" w:rsidRDefault="00A31CA5" w:rsidP="00EB661B">
            <w:pPr>
              <w:pStyle w:val="EngHangEnd"/>
            </w:pPr>
            <w:r w:rsidRPr="007425E1">
              <w:t>For the salvation of our race.</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Ⲫⲁⲓ ⲉ̀ⲧⲁϥⲉⲛϥ ⲉ̀ⲡ̀ϣⲱⲓ</w:t>
            </w:r>
          </w:p>
          <w:p w:rsidR="00A31CA5" w:rsidRDefault="00A31CA5" w:rsidP="006738A5">
            <w:pPr>
              <w:pStyle w:val="CopticVersemulti-line"/>
            </w:pPr>
            <w:r w:rsidRPr="006738A5">
              <w:t>ⲛ̀ⲟⲩⲑⲩⲥⲓⲁ̀ ⲉⲥϣⲏⲡ</w:t>
            </w:r>
          </w:p>
          <w:p w:rsidR="00A31CA5" w:rsidRDefault="00A31CA5" w:rsidP="006738A5">
            <w:pPr>
              <w:pStyle w:val="CopticVersemulti-line"/>
            </w:pPr>
            <w:r w:rsidRPr="006738A5">
              <w:t>ϩⲓϫⲉⲛ ⲡⲓ̀ⲥⲧⲁⲩⲣⲟⲥ</w:t>
            </w:r>
          </w:p>
          <w:p w:rsidR="00A31CA5" w:rsidRDefault="00A31CA5" w:rsidP="006738A5">
            <w:pPr>
              <w:pStyle w:val="CopticVerse"/>
            </w:pPr>
            <w:r w:rsidRPr="006738A5">
              <w:t>ϧⲁ ⲡ̀ⲟⲩϫⲁⲓ ⲙ̀ⲡⲉⲛⲅⲉⲛⲟⲥ</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And His Good Father,</w:t>
            </w:r>
          </w:p>
          <w:p w:rsidR="00A31CA5" w:rsidRPr="007425E1" w:rsidRDefault="00A31CA5" w:rsidP="00EB661B">
            <w:pPr>
              <w:pStyle w:val="EngHang"/>
            </w:pPr>
            <w:r w:rsidRPr="007425E1">
              <w:t xml:space="preserve">Smelled His sweet </w:t>
            </w:r>
            <w:commentRangeStart w:id="452"/>
            <w:r w:rsidRPr="007425E1">
              <w:t>savour</w:t>
            </w:r>
            <w:commentRangeEnd w:id="452"/>
            <w:r>
              <w:rPr>
                <w:rStyle w:val="CommentReference"/>
                <w:rFonts w:eastAsiaTheme="minorHAnsi" w:cstheme="minorBidi"/>
                <w:color w:val="auto"/>
                <w:lang w:val="en-CA"/>
              </w:rPr>
              <w:commentReference w:id="452"/>
            </w:r>
            <w:r w:rsidRPr="007425E1">
              <w:t>,</w:t>
            </w:r>
          </w:p>
          <w:p w:rsidR="00A31CA5" w:rsidRPr="007425E1" w:rsidRDefault="00A31CA5" w:rsidP="00EB661B">
            <w:pPr>
              <w:pStyle w:val="EngHang"/>
            </w:pPr>
            <w:r w:rsidRPr="007425E1">
              <w:t>In the evening,</w:t>
            </w:r>
          </w:p>
          <w:p w:rsidR="00A31CA5" w:rsidRPr="007425E1" w:rsidRDefault="00A31CA5" w:rsidP="00EB661B">
            <w:pPr>
              <w:pStyle w:val="EngHangEnd"/>
            </w:pPr>
            <w:r w:rsidRPr="007425E1">
              <w:t>On Golgotha.</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6738A5">
              <w:t>Ⲁϥϣⲱⲗⲉⲙ ⲉ̀ⲣⲟϥ</w:t>
            </w:r>
          </w:p>
          <w:p w:rsidR="00A31CA5" w:rsidRDefault="00A31CA5" w:rsidP="006738A5">
            <w:pPr>
              <w:pStyle w:val="CopticVersemulti-line"/>
            </w:pPr>
            <w:r w:rsidRPr="006738A5">
              <w:t>ⲛ̀ϫⲉ Ⲡⲉϥⲓⲱⲧ ⲛ̀ⲁ̀ⲅⲁⲑⲟⲥ</w:t>
            </w:r>
          </w:p>
          <w:p w:rsidR="00A31CA5" w:rsidRDefault="00A31CA5" w:rsidP="006738A5">
            <w:pPr>
              <w:pStyle w:val="CopticVersemulti-line"/>
            </w:pPr>
            <w:r w:rsidRPr="006738A5">
              <w:t>ⲙ̀ⲫ̀ⲛⲁⲩ ⲛ̀ⲧⲉ ϩⲁⲛⲁ̀ⲣⲟⲩϩⲓ</w:t>
            </w:r>
          </w:p>
          <w:p w:rsidR="00A31CA5" w:rsidRDefault="00A31CA5" w:rsidP="006738A5">
            <w:pPr>
              <w:pStyle w:val="CopticVerse"/>
            </w:pPr>
            <w:r w:rsidRPr="006738A5">
              <w:t>ϩⲓϫⲉⲛ ϯⲅⲟⲗⲅⲟⲑⲁ</w:t>
            </w:r>
          </w:p>
        </w:tc>
      </w:tr>
      <w:tr w:rsidR="00A31CA5" w:rsidTr="00CF4119">
        <w:trPr>
          <w:cantSplit/>
          <w:jc w:val="center"/>
        </w:trPr>
        <w:tc>
          <w:tcPr>
            <w:tcW w:w="288" w:type="dxa"/>
          </w:tcPr>
          <w:p w:rsidR="00A31CA5" w:rsidRDefault="00A31CA5" w:rsidP="00CF4119">
            <w:pPr>
              <w:pStyle w:val="CopticCross"/>
            </w:pPr>
            <w:r w:rsidRPr="000F6316">
              <w:t>¿</w:t>
            </w:r>
          </w:p>
        </w:tc>
        <w:tc>
          <w:tcPr>
            <w:tcW w:w="3960" w:type="dxa"/>
          </w:tcPr>
          <w:p w:rsidR="00A31CA5" w:rsidRPr="007425E1" w:rsidRDefault="00A31CA5" w:rsidP="00EB661B">
            <w:pPr>
              <w:pStyle w:val="EngHang"/>
            </w:pPr>
            <w:r w:rsidRPr="007425E1">
              <w:t>He opened the door,</w:t>
            </w:r>
          </w:p>
          <w:p w:rsidR="00A31CA5" w:rsidRPr="007425E1" w:rsidRDefault="00A31CA5" w:rsidP="00EB661B">
            <w:pPr>
              <w:pStyle w:val="EngHang"/>
            </w:pPr>
            <w:r w:rsidRPr="007425E1">
              <w:t>To Paradise,</w:t>
            </w:r>
          </w:p>
          <w:p w:rsidR="00A31CA5" w:rsidRPr="007425E1" w:rsidRDefault="00A31CA5" w:rsidP="00EB661B">
            <w:pPr>
              <w:pStyle w:val="EngHang"/>
            </w:pPr>
            <w:r w:rsidRPr="007425E1">
              <w:t>And restored Adam,</w:t>
            </w:r>
          </w:p>
          <w:p w:rsidR="00A31CA5" w:rsidRPr="007425E1" w:rsidRDefault="00A31CA5" w:rsidP="00EB661B">
            <w:pPr>
              <w:pStyle w:val="EngHangEnd"/>
            </w:pPr>
            <w:r w:rsidRPr="007425E1">
              <w:t>Once again to his</w:t>
            </w:r>
            <w:r>
              <w:t xml:space="preserve"> first</w:t>
            </w:r>
            <w:r w:rsidRPr="007425E1">
              <w:t xml:space="preserve"> </w:t>
            </w:r>
            <w:commentRangeStart w:id="453"/>
            <w:r w:rsidRPr="007425E1">
              <w:t>estate</w:t>
            </w:r>
            <w:commentRangeEnd w:id="453"/>
            <w:r>
              <w:rPr>
                <w:rStyle w:val="CommentReference"/>
                <w:rFonts w:eastAsiaTheme="minorHAnsi" w:cstheme="minorBidi"/>
                <w:color w:val="auto"/>
                <w:lang w:val="en-CA"/>
              </w:rPr>
              <w:commentReference w:id="453"/>
            </w:r>
            <w:r w:rsidRPr="007425E1">
              <w:t>.</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6738A5">
              <w:t>Ⲁϥⲟⲩⲱⲛ ⲙ̀ⲫ̀ⲣⲟ</w:t>
            </w:r>
          </w:p>
          <w:p w:rsidR="00A31CA5" w:rsidRDefault="00A31CA5" w:rsidP="006738A5">
            <w:pPr>
              <w:pStyle w:val="CopticVersemulti-line"/>
            </w:pPr>
            <w:r w:rsidRPr="006738A5">
              <w:t>ⲙ̀ⲡⲓⲡⲁⲣⲁⲇⲓⲥⲟⲥ</w:t>
            </w:r>
          </w:p>
          <w:p w:rsidR="00A31CA5" w:rsidRDefault="00A31CA5" w:rsidP="006738A5">
            <w:pPr>
              <w:pStyle w:val="CopticVersemulti-line"/>
            </w:pPr>
            <w:r w:rsidRPr="006738A5">
              <w:t>ⲁϥⲧⲁⲥⲑⲟ ⲛ̀Ⲁⲇⲁⲙ</w:t>
            </w:r>
          </w:p>
          <w:p w:rsidR="00A31CA5" w:rsidRDefault="00A31CA5" w:rsidP="006738A5">
            <w:pPr>
              <w:pStyle w:val="CopticVerse"/>
            </w:pPr>
            <w:r w:rsidRPr="006738A5">
              <w:t>ⲉ̀ⲧⲉϥⲁⲣⲭⲏ ⲛ̀ⲕⲉⲥⲟⲡ</w:t>
            </w:r>
          </w:p>
        </w:tc>
      </w:tr>
      <w:tr w:rsidR="00A31CA5" w:rsidTr="00CF4119">
        <w:trPr>
          <w:cantSplit/>
          <w:jc w:val="center"/>
        </w:trPr>
        <w:tc>
          <w:tcPr>
            <w:tcW w:w="288" w:type="dxa"/>
          </w:tcPr>
          <w:p w:rsidR="00A31CA5" w:rsidRDefault="00A31CA5" w:rsidP="00CF4119">
            <w:pPr>
              <w:pStyle w:val="CopticCross"/>
            </w:pPr>
          </w:p>
        </w:tc>
        <w:tc>
          <w:tcPr>
            <w:tcW w:w="3960" w:type="dxa"/>
          </w:tcPr>
          <w:p w:rsidR="00A31CA5" w:rsidRPr="007425E1" w:rsidRDefault="00A31CA5" w:rsidP="00EB661B">
            <w:pPr>
              <w:pStyle w:val="EngHang"/>
            </w:pPr>
            <w:r w:rsidRPr="007425E1">
              <w:t>Through Mary,</w:t>
            </w:r>
          </w:p>
          <w:p w:rsidR="00A31CA5" w:rsidRPr="007425E1" w:rsidRDefault="00A31CA5" w:rsidP="00EB661B">
            <w:pPr>
              <w:pStyle w:val="EngHang"/>
            </w:pPr>
            <w:r w:rsidRPr="007425E1">
              <w:t>The daughter of  Joachim,</w:t>
            </w:r>
          </w:p>
          <w:p w:rsidR="00A31CA5" w:rsidRPr="007425E1" w:rsidRDefault="00A31CA5" w:rsidP="00EB661B">
            <w:pPr>
              <w:pStyle w:val="EngHang"/>
            </w:pPr>
            <w:r w:rsidRPr="007425E1">
              <w:t>We knew the true sacrifice,</w:t>
            </w:r>
          </w:p>
          <w:p w:rsidR="00A31CA5" w:rsidRPr="007425E1" w:rsidRDefault="00A31CA5" w:rsidP="00EB661B">
            <w:pPr>
              <w:pStyle w:val="EngHangEnd"/>
            </w:pPr>
            <w:r w:rsidRPr="007425E1">
              <w:t>For the forgiveness of sins.</w:t>
            </w:r>
          </w:p>
        </w:tc>
        <w:tc>
          <w:tcPr>
            <w:tcW w:w="288" w:type="dxa"/>
          </w:tcPr>
          <w:p w:rsidR="00A31CA5" w:rsidRDefault="00A31CA5" w:rsidP="00E46608"/>
        </w:tc>
        <w:tc>
          <w:tcPr>
            <w:tcW w:w="288" w:type="dxa"/>
          </w:tcPr>
          <w:p w:rsidR="00A31CA5" w:rsidRDefault="00A31CA5" w:rsidP="00CF4119">
            <w:pPr>
              <w:pStyle w:val="CopticCross"/>
            </w:pPr>
          </w:p>
        </w:tc>
        <w:tc>
          <w:tcPr>
            <w:tcW w:w="3960" w:type="dxa"/>
          </w:tcPr>
          <w:p w:rsidR="00A31CA5" w:rsidRDefault="00A31CA5" w:rsidP="006738A5">
            <w:pPr>
              <w:pStyle w:val="CopticVersemulti-line"/>
            </w:pPr>
            <w:r w:rsidRPr="00BC6081">
              <w:t>Ⲉ̀ⲃⲟⲗϩⲓⲧⲉⲛ Ⲙⲁⲣⲓⲁ</w:t>
            </w:r>
          </w:p>
          <w:p w:rsidR="00A31CA5" w:rsidRDefault="00A31CA5" w:rsidP="006738A5">
            <w:pPr>
              <w:pStyle w:val="CopticVersemulti-line"/>
            </w:pPr>
            <w:r w:rsidRPr="00BC6081">
              <w:t>ⲧ̀ϣⲉⲣⲓ ⲛ̀Ⲓⲱⲁⲕⲓⲙ</w:t>
            </w:r>
          </w:p>
          <w:p w:rsidR="00A31CA5" w:rsidRDefault="00A31CA5" w:rsidP="006738A5">
            <w:pPr>
              <w:pStyle w:val="CopticVersemulti-line"/>
            </w:pPr>
            <w:r w:rsidRPr="00BC6081">
              <w:t>ⲁⲛⲥⲟⲩⲉⲛ ⲡⲓϣⲟⲩϣⲱⲟⲩϣⲓ ⲙ̀ⲙⲏⲓ</w:t>
            </w:r>
          </w:p>
          <w:p w:rsidR="00A31CA5" w:rsidRDefault="00A31CA5" w:rsidP="00BC6081">
            <w:pPr>
              <w:pStyle w:val="CopticVerse"/>
            </w:pPr>
            <w:r w:rsidRPr="00BC6081">
              <w:t>ⲛ̀ⲭⲁⲛⲟⲃⲓ ⲉ̀ⲃⲟⲗ</w:t>
            </w:r>
          </w:p>
        </w:tc>
      </w:tr>
      <w:tr w:rsidR="00A31CA5" w:rsidTr="00CF4119">
        <w:trPr>
          <w:cantSplit/>
          <w:jc w:val="center"/>
        </w:trPr>
        <w:tc>
          <w:tcPr>
            <w:tcW w:w="288" w:type="dxa"/>
          </w:tcPr>
          <w:p w:rsidR="00A31CA5" w:rsidRPr="00FB5ACB" w:rsidRDefault="00A31CA5" w:rsidP="00FB5ACB">
            <w:pPr>
              <w:pStyle w:val="CopticCross"/>
            </w:pPr>
            <w:r w:rsidRPr="00FB5ACB">
              <w:lastRenderedPageBreak/>
              <w:t>¿</w:t>
            </w:r>
          </w:p>
        </w:tc>
        <w:tc>
          <w:tcPr>
            <w:tcW w:w="3960" w:type="dxa"/>
          </w:tcPr>
          <w:p w:rsidR="00A31CA5" w:rsidRPr="007425E1" w:rsidRDefault="00A31CA5" w:rsidP="00EB661B">
            <w:pPr>
              <w:pStyle w:val="EngHang"/>
            </w:pPr>
            <w:r w:rsidRPr="007425E1">
              <w:t>And we too,</w:t>
            </w:r>
          </w:p>
          <w:p w:rsidR="00A31CA5" w:rsidRPr="007425E1" w:rsidRDefault="00A31CA5" w:rsidP="00EB661B">
            <w:pPr>
              <w:pStyle w:val="EngHang"/>
            </w:pPr>
            <w:r w:rsidRPr="007425E1">
              <w:t>Hope to win mercy,</w:t>
            </w:r>
          </w:p>
          <w:p w:rsidR="00A31CA5" w:rsidRPr="007425E1" w:rsidRDefault="00A31CA5" w:rsidP="00EB661B">
            <w:pPr>
              <w:pStyle w:val="EngHang"/>
            </w:pPr>
            <w:r w:rsidRPr="007425E1">
              <w:t xml:space="preserve">Through your intercessions </w:t>
            </w:r>
          </w:p>
          <w:p w:rsidR="00A31CA5" w:rsidRPr="007425E1" w:rsidRDefault="00A31CA5" w:rsidP="00EB661B">
            <w:pPr>
              <w:pStyle w:val="EngHangEnd"/>
            </w:pPr>
            <w:r w:rsidRPr="007425E1">
              <w:t>With the Lover of Mankind.</w:t>
            </w:r>
          </w:p>
        </w:tc>
        <w:tc>
          <w:tcPr>
            <w:tcW w:w="288" w:type="dxa"/>
          </w:tcPr>
          <w:p w:rsidR="00A31CA5" w:rsidRDefault="00A31CA5" w:rsidP="00E46608"/>
        </w:tc>
        <w:tc>
          <w:tcPr>
            <w:tcW w:w="288" w:type="dxa"/>
          </w:tcPr>
          <w:p w:rsidR="00A31CA5" w:rsidRDefault="00A31CA5" w:rsidP="00CF4119">
            <w:pPr>
              <w:pStyle w:val="CopticCross"/>
            </w:pPr>
            <w:r w:rsidRPr="000F6316">
              <w:t>¿</w:t>
            </w:r>
          </w:p>
        </w:tc>
        <w:tc>
          <w:tcPr>
            <w:tcW w:w="3960" w:type="dxa"/>
          </w:tcPr>
          <w:p w:rsidR="00A31CA5" w:rsidRDefault="00A31CA5" w:rsidP="006738A5">
            <w:pPr>
              <w:pStyle w:val="CopticVersemulti-line"/>
            </w:pPr>
            <w:r w:rsidRPr="00BC6081">
              <w:t>Ⲁ̀ⲛⲟⲛ ϩⲱⲛ ⲧⲉⲛⲧⲱⲃϩ</w:t>
            </w:r>
          </w:p>
          <w:p w:rsidR="00A31CA5" w:rsidRDefault="00A31CA5" w:rsidP="006738A5">
            <w:pPr>
              <w:pStyle w:val="CopticVersemulti-line"/>
            </w:pPr>
            <w:r w:rsidRPr="00BC6081">
              <w:t>ⲉⲑⲣⲉⲛϣⲁϣⲛⲓ ⲉⲩⲛⲁⲓ</w:t>
            </w:r>
          </w:p>
          <w:p w:rsidR="00A31CA5" w:rsidRDefault="00A31CA5" w:rsidP="006738A5">
            <w:pPr>
              <w:pStyle w:val="CopticVersemulti-line"/>
            </w:pPr>
            <w:r w:rsidRPr="00BC6081">
              <w:t>ϩⲓⲧⲉⲛ ⲛⲉⲡ̀ⲣⲉⲥⲃⲓⲁ̀</w:t>
            </w:r>
          </w:p>
          <w:p w:rsidR="00A31CA5" w:rsidRDefault="00A31CA5" w:rsidP="00BC6081">
            <w:pPr>
              <w:pStyle w:val="CopticVerse"/>
            </w:pPr>
            <w:r w:rsidRPr="00BC6081">
              <w:t>ⲛ̀ⲧⲟⲧϥ ⲙ̀ⲡⲓⲙⲁⲓⲣⲱⲙⲓ</w:t>
            </w:r>
          </w:p>
        </w:tc>
      </w:tr>
    </w:tbl>
    <w:p w:rsidR="00CF4119" w:rsidRDefault="00CF4119" w:rsidP="00A31CA5">
      <w:pPr>
        <w:pStyle w:val="Rubric"/>
        <w:rPr>
          <w:lang w:val="en-GB"/>
        </w:rPr>
      </w:pPr>
      <w:r w:rsidRPr="00BE26FC">
        <w:rPr>
          <w:lang w:val="en-GB"/>
        </w:rPr>
        <w:t xml:space="preserve">The following hymn is for the Resurrection: It is prayed from </w:t>
      </w:r>
      <w:r>
        <w:rPr>
          <w:lang w:val="en-GB"/>
        </w:rPr>
        <w:t xml:space="preserve">the Feast of the </w:t>
      </w:r>
      <w:r w:rsidR="00BC6081">
        <w:rPr>
          <w:lang w:val="en-GB"/>
        </w:rPr>
        <w:t>Resurrection</w:t>
      </w:r>
      <w:r w:rsidRPr="00BE26FC">
        <w:rPr>
          <w:lang w:val="en-GB"/>
        </w:rPr>
        <w:t xml:space="preserve"> throughout all days of the F</w:t>
      </w:r>
      <w:r>
        <w:rPr>
          <w:lang w:val="en-GB"/>
        </w:rPr>
        <w:t xml:space="preserve">ifty days, and afterwards in the </w:t>
      </w:r>
      <w:r w:rsidRPr="00BE26FC">
        <w:rPr>
          <w:lang w:val="en-GB"/>
        </w:rPr>
        <w:t>Sunday Midnight praise until the last Sunday of Athor</w:t>
      </w:r>
      <w:r w:rsidR="00BC6081">
        <w:rPr>
          <w:lang w:val="en-GB"/>
        </w:rPr>
        <w:t xml:space="preserve"> (Unless the last Sunday of Athor is treated as the first Sunday of Koiak, in which case it is not said.)</w:t>
      </w:r>
      <w:r>
        <w:rPr>
          <w:lang w:val="en-GB"/>
        </w:rPr>
        <w:t>.</w:t>
      </w:r>
    </w:p>
    <w:p w:rsidR="00CF4119" w:rsidRPr="007425E1" w:rsidRDefault="00CF4119" w:rsidP="00A31CA5">
      <w:pPr>
        <w:pStyle w:val="Heading6"/>
        <w:rPr>
          <w:lang w:val="en-GB"/>
        </w:rPr>
      </w:pPr>
      <w:bookmarkStart w:id="454" w:name="_Toc298445781"/>
      <w:bookmarkStart w:id="455" w:name="_Toc298681266"/>
      <w:bookmarkStart w:id="456" w:name="_Toc298447506"/>
      <w:r>
        <w:rPr>
          <w:lang w:val="en-GB"/>
        </w:rPr>
        <w:t>Part Sixteen</w:t>
      </w:r>
      <w:bookmarkEnd w:id="454"/>
      <w:bookmarkEnd w:id="455"/>
      <w:bookmarkEnd w:id="45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rsidRPr="007425E1">
              <w:t>Who among the gods,</w:t>
            </w:r>
          </w:p>
          <w:p w:rsidR="00A31CA5" w:rsidRPr="007425E1" w:rsidRDefault="00A31CA5" w:rsidP="00EB661B">
            <w:pPr>
              <w:pStyle w:val="EngHang"/>
            </w:pPr>
            <w:r>
              <w:t>Is like You</w:t>
            </w:r>
            <w:r w:rsidRPr="007425E1">
              <w:t>, O Lord?</w:t>
            </w:r>
          </w:p>
          <w:p w:rsidR="00A31CA5" w:rsidRPr="007425E1" w:rsidRDefault="00A31CA5" w:rsidP="00EB661B">
            <w:pPr>
              <w:pStyle w:val="EngHang"/>
            </w:pPr>
            <w:r>
              <w:t>You are</w:t>
            </w:r>
            <w:r w:rsidRPr="007425E1">
              <w:t xml:space="preserve"> the True God,</w:t>
            </w:r>
          </w:p>
          <w:p w:rsidR="00A31CA5" w:rsidRPr="001A0083" w:rsidRDefault="00A31CA5" w:rsidP="00EB661B">
            <w:pPr>
              <w:pStyle w:val="EngHangEnd"/>
            </w:pPr>
            <w:r w:rsidRPr="007425E1">
              <w:t>Performing wonders.</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 xml:space="preserve">Ⲛⲓⲙ ⲅⲁⲣ </w:t>
            </w:r>
            <w:r w:rsidRPr="00BC6081">
              <w:rPr>
                <w:rFonts w:ascii="Times New Roman" w:hAnsi="Times New Roman" w:cs="Times New Roman"/>
              </w:rPr>
              <w:t>ϧ</w:t>
            </w:r>
            <w:r w:rsidRPr="00BC6081">
              <w:t>ⲉⲛ ⲛⲓⲛⲟⲩ</w:t>
            </w:r>
            <w:r w:rsidRPr="00BC6081">
              <w:rPr>
                <w:rFonts w:ascii="Times New Roman" w:hAnsi="Times New Roman" w:cs="Times New Roman"/>
              </w:rPr>
              <w:t>ϯ</w:t>
            </w:r>
          </w:p>
          <w:p w:rsidR="00A31CA5" w:rsidRDefault="00A31CA5" w:rsidP="00BC6081">
            <w:pPr>
              <w:pStyle w:val="CopticVersemulti-line"/>
            </w:pPr>
            <w:r w:rsidRPr="00BC6081">
              <w:t>ⲉⲧⲟ</w:t>
            </w:r>
            <w:r w:rsidRPr="00BC6081">
              <w:rPr>
                <w:rFonts w:ascii="Times New Roman" w:hAnsi="Times New Roman" w:cs="Times New Roman"/>
              </w:rPr>
              <w:t>̀</w:t>
            </w:r>
            <w:r w:rsidRPr="00BC6081">
              <w:t>ⲛⲓ ⲙ</w:t>
            </w:r>
            <w:r w:rsidRPr="00BC6081">
              <w:rPr>
                <w:rFonts w:ascii="Times New Roman" w:hAnsi="Times New Roman" w:cs="Times New Roman"/>
              </w:rPr>
              <w:t>̀</w:t>
            </w:r>
            <w:r w:rsidRPr="00BC6081">
              <w:t>ⲙⲟⲕ Ⲡⲟ</w:t>
            </w:r>
            <w:r w:rsidRPr="00BC6081">
              <w:rPr>
                <w:rFonts w:ascii="Times New Roman" w:hAnsi="Times New Roman" w:cs="Times New Roman"/>
              </w:rPr>
              <w:t>̅</w:t>
            </w:r>
            <w:r w:rsidRPr="00BC6081">
              <w:t>ⲥ</w:t>
            </w:r>
            <w:r w:rsidRPr="00BC6081">
              <w:rPr>
                <w:rFonts w:ascii="Times New Roman" w:hAnsi="Times New Roman" w:cs="Times New Roman"/>
              </w:rPr>
              <w:t>̅</w:t>
            </w:r>
          </w:p>
          <w:p w:rsidR="00A31CA5" w:rsidRDefault="00A31CA5" w:rsidP="00BC6081">
            <w:pPr>
              <w:pStyle w:val="CopticVersemulti-line"/>
            </w:pPr>
            <w:r w:rsidRPr="00BC6081">
              <w:t>ⲛ</w:t>
            </w:r>
            <w:r w:rsidRPr="00BC6081">
              <w:rPr>
                <w:rFonts w:ascii="Times New Roman" w:hAnsi="Times New Roman" w:cs="Times New Roman"/>
              </w:rPr>
              <w:t>̀</w:t>
            </w:r>
            <w:r w:rsidRPr="00BC6081">
              <w:t>ⲑⲟⲕ ⲡⲉ Ⲫ</w:t>
            </w:r>
            <w:r w:rsidRPr="00BC6081">
              <w:rPr>
                <w:rFonts w:ascii="Times New Roman" w:hAnsi="Times New Roman" w:cs="Times New Roman"/>
              </w:rPr>
              <w:t>ϯ</w:t>
            </w:r>
            <w:r w:rsidRPr="00BC6081">
              <w:t xml:space="preserve"> ⲙ</w:t>
            </w:r>
            <w:r w:rsidRPr="00BC6081">
              <w:rPr>
                <w:rFonts w:ascii="Times New Roman" w:hAnsi="Times New Roman" w:cs="Times New Roman"/>
              </w:rPr>
              <w:t>̀</w:t>
            </w:r>
            <w:r w:rsidRPr="00BC6081">
              <w:t>ⲙⲏⲓ</w:t>
            </w:r>
          </w:p>
          <w:p w:rsidR="00A31CA5" w:rsidRDefault="00A31CA5" w:rsidP="00BC6081">
            <w:pPr>
              <w:pStyle w:val="CopticVerse"/>
            </w:pPr>
            <w:r w:rsidRPr="00BC6081">
              <w:t>ⲉⲧⲓ</w:t>
            </w:r>
            <w:r w:rsidRPr="00BC6081">
              <w:rPr>
                <w:rFonts w:ascii="Times New Roman" w:hAnsi="Times New Roman" w:cs="Times New Roman"/>
              </w:rPr>
              <w:t>̀</w:t>
            </w:r>
            <w:r w:rsidRPr="00BC6081">
              <w:t>ⲣⲓ ⲛ</w:t>
            </w:r>
            <w:r w:rsidRPr="00BC6081">
              <w:rPr>
                <w:rFonts w:ascii="Times New Roman" w:hAnsi="Times New Roman" w:cs="Times New Roman"/>
              </w:rPr>
              <w:t>̀ϩ</w:t>
            </w:r>
            <w:r w:rsidRPr="00BC6081">
              <w:t>ⲁⲛ</w:t>
            </w:r>
            <w:r w:rsidRPr="00BC6081">
              <w:rPr>
                <w:rFonts w:ascii="Times New Roman" w:hAnsi="Times New Roman" w:cs="Times New Roman"/>
              </w:rPr>
              <w:t>ϣ̀</w:t>
            </w:r>
            <w:r w:rsidRPr="00BC6081">
              <w:t>ⲫⲏⲣⲓ</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t>You have declared Your</w:t>
            </w:r>
            <w:r w:rsidRPr="007425E1">
              <w:t xml:space="preserve"> strength,</w:t>
            </w:r>
          </w:p>
          <w:p w:rsidR="00A31CA5" w:rsidRPr="007425E1" w:rsidRDefault="00A31CA5" w:rsidP="00EB661B">
            <w:pPr>
              <w:pStyle w:val="EngHang"/>
            </w:pPr>
            <w:r w:rsidRPr="007425E1">
              <w:t>Among the people,</w:t>
            </w:r>
          </w:p>
          <w:p w:rsidR="00A31CA5" w:rsidRPr="007425E1" w:rsidRDefault="00A31CA5" w:rsidP="00EB661B">
            <w:pPr>
              <w:pStyle w:val="EngHang"/>
            </w:pPr>
            <w:r w:rsidRPr="007425E1">
              <w:t xml:space="preserve">And redeemed </w:t>
            </w:r>
            <w:r>
              <w:t>Your</w:t>
            </w:r>
            <w:r w:rsidRPr="007425E1">
              <w:t xml:space="preserve"> people,</w:t>
            </w:r>
          </w:p>
          <w:p w:rsidR="00A31CA5" w:rsidRPr="001A0083" w:rsidRDefault="00A31CA5" w:rsidP="00EB661B">
            <w:pPr>
              <w:pStyle w:val="EngHangEnd"/>
            </w:pPr>
            <w:r w:rsidRPr="007425E1">
              <w:t xml:space="preserve">With </w:t>
            </w:r>
            <w:r>
              <w:t>Your</w:t>
            </w:r>
            <w:r w:rsidRPr="007425E1">
              <w:t xml:space="preserve"> arm.</w:t>
            </w:r>
          </w:p>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Ⲁⲕⲟⲩⲱⲛϩ ⲛ̀ⲧⲉⲕϫⲟⲙ</w:t>
            </w:r>
          </w:p>
          <w:p w:rsidR="00A31CA5" w:rsidRDefault="00A31CA5" w:rsidP="00BC6081">
            <w:pPr>
              <w:pStyle w:val="CopticVersemulti-line"/>
            </w:pPr>
            <w:r w:rsidRPr="00BC6081">
              <w:t>ⲉⲃⲟⲗϧⲉⲛ ⲛⲓⲗⲁⲟⲥ</w:t>
            </w:r>
          </w:p>
          <w:p w:rsidR="00A31CA5" w:rsidRDefault="00A31CA5" w:rsidP="00BC6081">
            <w:pPr>
              <w:pStyle w:val="CopticVersemulti-line"/>
            </w:pPr>
            <w:r w:rsidRPr="00BC6081">
              <w:t>ⲁⲕⲥⲱϯ ⲙ̀ⲡⲉⲕⲗⲁⲟⲥ</w:t>
            </w:r>
          </w:p>
          <w:p w:rsidR="00A31CA5" w:rsidRDefault="00A31CA5" w:rsidP="00BC6081">
            <w:pPr>
              <w:pStyle w:val="CopticVerse"/>
            </w:pPr>
            <w:r w:rsidRPr="00BC6081">
              <w:t>ⲛ̀ϩ̀ⲣⲏⲓ ϧⲉⲛ ⲡⲉⲕϣⲱⲃϣ</w:t>
            </w:r>
          </w:p>
        </w:tc>
      </w:tr>
      <w:tr w:rsidR="00A31CA5" w:rsidTr="00FB5ACB">
        <w:trPr>
          <w:cantSplit/>
          <w:jc w:val="center"/>
        </w:trPr>
        <w:tc>
          <w:tcPr>
            <w:tcW w:w="288" w:type="dxa"/>
          </w:tcPr>
          <w:p w:rsidR="00A31CA5" w:rsidRDefault="00A31CA5" w:rsidP="00FB5ACB">
            <w:pPr>
              <w:pStyle w:val="CopticCross"/>
            </w:pPr>
          </w:p>
        </w:tc>
        <w:tc>
          <w:tcPr>
            <w:tcW w:w="3960" w:type="dxa"/>
          </w:tcPr>
          <w:p w:rsidR="00A31CA5" w:rsidRPr="007425E1" w:rsidRDefault="00A31CA5" w:rsidP="00EB661B">
            <w:pPr>
              <w:pStyle w:val="EngHang"/>
            </w:pPr>
            <w:r>
              <w:t>You</w:t>
            </w:r>
            <w:r w:rsidRPr="007425E1">
              <w:t xml:space="preserve"> descend to </w:t>
            </w:r>
            <w:r>
              <w:t>Hades</w:t>
            </w:r>
            <w:r w:rsidRPr="007425E1">
              <w:t>,</w:t>
            </w:r>
          </w:p>
          <w:p w:rsidR="00A31CA5" w:rsidRPr="007425E1" w:rsidRDefault="00A31CA5" w:rsidP="00EB661B">
            <w:pPr>
              <w:pStyle w:val="EngHang"/>
            </w:pPr>
            <w:r>
              <w:t>And brought up</w:t>
            </w:r>
          </w:p>
          <w:p w:rsidR="00A31CA5" w:rsidRPr="007425E1" w:rsidRDefault="00A31CA5" w:rsidP="00EB661B">
            <w:pPr>
              <w:pStyle w:val="EngHang"/>
            </w:pPr>
            <w:r>
              <w:t>The captivity</w:t>
            </w:r>
          </w:p>
          <w:p w:rsidR="00A31CA5" w:rsidRDefault="00A31CA5" w:rsidP="00EB661B">
            <w:pPr>
              <w:pStyle w:val="EngHangEnd"/>
            </w:pPr>
            <w:r>
              <w:t>Of that place,</w:t>
            </w:r>
          </w:p>
        </w:tc>
        <w:tc>
          <w:tcPr>
            <w:tcW w:w="288" w:type="dxa"/>
          </w:tcPr>
          <w:p w:rsidR="00A31CA5" w:rsidRDefault="00A31CA5" w:rsidP="00CF4119"/>
        </w:tc>
        <w:tc>
          <w:tcPr>
            <w:tcW w:w="288" w:type="dxa"/>
          </w:tcPr>
          <w:p w:rsidR="00A31CA5" w:rsidRDefault="00A31CA5" w:rsidP="00FB5ACB">
            <w:pPr>
              <w:pStyle w:val="CopticCross"/>
            </w:pPr>
          </w:p>
        </w:tc>
        <w:tc>
          <w:tcPr>
            <w:tcW w:w="3960" w:type="dxa"/>
          </w:tcPr>
          <w:p w:rsidR="00A31CA5" w:rsidRDefault="00A31CA5" w:rsidP="00BC6081">
            <w:pPr>
              <w:pStyle w:val="CopticVersemulti-line"/>
            </w:pPr>
            <w:r w:rsidRPr="00BC6081">
              <w:t>Ⲁⲕϣⲉⲛⲁⲕ ⲉ̀Ⲁⲙⲉⲛϯ</w:t>
            </w:r>
          </w:p>
          <w:p w:rsidR="00A31CA5" w:rsidRDefault="00A31CA5" w:rsidP="00BC6081">
            <w:pPr>
              <w:pStyle w:val="CopticVersemulti-line"/>
            </w:pPr>
            <w:r w:rsidRPr="00BC6081">
              <w:t>ⲁⲕⲓ̀ⲛⲓ ⲉ̀ⲡ̀ϣⲱⲓ</w:t>
            </w:r>
          </w:p>
          <w:p w:rsidR="00A31CA5" w:rsidRDefault="00A31CA5" w:rsidP="00BC6081">
            <w:pPr>
              <w:pStyle w:val="CopticVersemulti-line"/>
            </w:pPr>
            <w:r w:rsidRPr="00BC6081">
              <w:t>ⲛ̀ϯⲉⲭⲙⲁⲗⲱⲥⲓⲁ̀</w:t>
            </w:r>
          </w:p>
          <w:p w:rsidR="00A31CA5" w:rsidRDefault="00A31CA5" w:rsidP="00BC6081">
            <w:pPr>
              <w:pStyle w:val="CopticVerse"/>
            </w:pPr>
            <w:r w:rsidRPr="00BC6081">
              <w:t>ϧⲉⲛ ⲡⲓⲙⲁⲉ̀ⲧⲉⲙ̀ⲙⲁⲩ</w:t>
            </w:r>
          </w:p>
        </w:tc>
      </w:tr>
      <w:tr w:rsidR="00A31CA5" w:rsidTr="00FB5ACB">
        <w:trPr>
          <w:cantSplit/>
          <w:jc w:val="center"/>
        </w:trPr>
        <w:tc>
          <w:tcPr>
            <w:tcW w:w="288" w:type="dxa"/>
          </w:tcPr>
          <w:p w:rsidR="00A31CA5" w:rsidRDefault="00A31CA5" w:rsidP="00FB5ACB">
            <w:pPr>
              <w:pStyle w:val="CopticCross"/>
            </w:pPr>
            <w:r w:rsidRPr="00FB5ACB">
              <w:t>¿</w:t>
            </w:r>
          </w:p>
        </w:tc>
        <w:tc>
          <w:tcPr>
            <w:tcW w:w="3960" w:type="dxa"/>
          </w:tcPr>
          <w:p w:rsidR="00A31CA5" w:rsidRPr="007425E1" w:rsidRDefault="00A31CA5" w:rsidP="00EB661B">
            <w:pPr>
              <w:pStyle w:val="EngHang"/>
            </w:pPr>
            <w:r w:rsidRPr="007425E1">
              <w:t>And granted us,</w:t>
            </w:r>
          </w:p>
          <w:p w:rsidR="00A31CA5" w:rsidRPr="007425E1" w:rsidRDefault="00A31CA5" w:rsidP="00EB661B">
            <w:pPr>
              <w:pStyle w:val="EngHang"/>
            </w:pPr>
            <w:r w:rsidRPr="007425E1">
              <w:t>Freedom once again,</w:t>
            </w:r>
          </w:p>
          <w:p w:rsidR="00A31CA5" w:rsidRPr="007425E1" w:rsidRDefault="00A31CA5" w:rsidP="00EB661B">
            <w:pPr>
              <w:pStyle w:val="EngHang"/>
            </w:pPr>
            <w:r w:rsidRPr="007425E1">
              <w:t>As a Good God,</w:t>
            </w:r>
          </w:p>
          <w:p w:rsidR="00A31CA5" w:rsidRPr="007425E1" w:rsidRDefault="00A31CA5" w:rsidP="00EB661B">
            <w:pPr>
              <w:pStyle w:val="EngHangEnd"/>
            </w:pPr>
            <w:r w:rsidRPr="007425E1">
              <w:t xml:space="preserve">For </w:t>
            </w:r>
            <w:r>
              <w:t>You have</w:t>
            </w:r>
            <w:r w:rsidRPr="007425E1">
              <w:t xml:space="preserve"> risen and saved us.</w:t>
            </w:r>
          </w:p>
          <w:p w:rsidR="00A31CA5" w:rsidRDefault="00A31CA5" w:rsidP="00EB661B"/>
        </w:tc>
        <w:tc>
          <w:tcPr>
            <w:tcW w:w="288" w:type="dxa"/>
          </w:tcPr>
          <w:p w:rsidR="00A31CA5" w:rsidRDefault="00A31CA5" w:rsidP="00CF4119"/>
        </w:tc>
        <w:tc>
          <w:tcPr>
            <w:tcW w:w="288" w:type="dxa"/>
          </w:tcPr>
          <w:p w:rsidR="00A31CA5" w:rsidRDefault="00A31CA5" w:rsidP="00FB5ACB">
            <w:pPr>
              <w:pStyle w:val="CopticCross"/>
            </w:pPr>
            <w:r w:rsidRPr="00FB5ACB">
              <w:t>¿</w:t>
            </w:r>
          </w:p>
        </w:tc>
        <w:tc>
          <w:tcPr>
            <w:tcW w:w="3960" w:type="dxa"/>
          </w:tcPr>
          <w:p w:rsidR="00A31CA5" w:rsidRDefault="00A31CA5" w:rsidP="00BC6081">
            <w:pPr>
              <w:pStyle w:val="CopticVersemulti-line"/>
            </w:pPr>
            <w:r w:rsidRPr="00BC6081">
              <w:t>Ⲁⲕⲉⲣϩ̀ⲙⲟⲧ ⲛⲁⲛ ⲛ̀ⲕⲉⲥⲟⲡ</w:t>
            </w:r>
          </w:p>
          <w:p w:rsidR="00A31CA5" w:rsidRDefault="00A31CA5" w:rsidP="00BC6081">
            <w:pPr>
              <w:pStyle w:val="CopticVersemulti-line"/>
            </w:pPr>
            <w:r w:rsidRPr="00BC6081">
              <w:t>ⲛ̀ϯⲉ̀ⲗⲉⲩⲑⲉⲣⲓⲁ̀</w:t>
            </w:r>
          </w:p>
          <w:p w:rsidR="00A31CA5" w:rsidRDefault="00A31CA5" w:rsidP="00BC6081">
            <w:pPr>
              <w:pStyle w:val="CopticVersemulti-line"/>
            </w:pPr>
            <w:r w:rsidRPr="00BC6081">
              <w:t>ϩⲱⲥ ⲛⲟⲩϯ ⲛ̀ⲁ̀ⲅⲁⲑⲟⲥ</w:t>
            </w:r>
          </w:p>
          <w:p w:rsidR="00A31CA5" w:rsidRDefault="00A31CA5" w:rsidP="00BC6081">
            <w:pPr>
              <w:pStyle w:val="CopticVerse"/>
            </w:pPr>
            <w:r w:rsidRPr="00BC6081">
              <w:t>ϫⲉ ⲁⲕⲧⲱⲛⲕ ⲁⲕⲥⲱϯ ⲙ̀ⲙⲟⲛ</w:t>
            </w:r>
          </w:p>
        </w:tc>
      </w:tr>
    </w:tbl>
    <w:p w:rsidR="00E46608" w:rsidRDefault="00FB5ACB" w:rsidP="00A31CA5">
      <w:pPr>
        <w:pStyle w:val="Heading6"/>
      </w:pPr>
      <w:bookmarkStart w:id="457" w:name="_Toc298445782"/>
      <w:bookmarkStart w:id="458" w:name="_Toc298681267"/>
      <w:bookmarkStart w:id="459" w:name="_Toc298447507"/>
      <w:r w:rsidRPr="00D24FE1">
        <w:lastRenderedPageBreak/>
        <w:t>Part</w:t>
      </w:r>
      <w:r>
        <w:t xml:space="preserve"> Seventeen</w:t>
      </w:r>
      <w:bookmarkEnd w:id="457"/>
      <w:bookmarkEnd w:id="458"/>
      <w:bookmarkEnd w:id="4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Christ our God,</w:t>
            </w:r>
          </w:p>
          <w:p w:rsidR="00A31CA5" w:rsidRPr="007425E1" w:rsidRDefault="00A31CA5" w:rsidP="00EB661B">
            <w:pPr>
              <w:pStyle w:val="EngHang"/>
            </w:pPr>
            <w:r w:rsidRPr="007425E1">
              <w:t>Has risen from the dead,</w:t>
            </w:r>
          </w:p>
          <w:p w:rsidR="00A31CA5" w:rsidRPr="007425E1" w:rsidRDefault="00A31CA5" w:rsidP="00EB661B">
            <w:pPr>
              <w:pStyle w:val="EngHang"/>
            </w:pPr>
            <w:r w:rsidRPr="007425E1">
              <w:t xml:space="preserve">And He is the </w:t>
            </w:r>
            <w:r>
              <w:t>first-</w:t>
            </w:r>
            <w:r w:rsidRPr="007425E1">
              <w:t>fruit,</w:t>
            </w:r>
          </w:p>
          <w:p w:rsidR="00A31CA5" w:rsidRPr="001A0083" w:rsidRDefault="00A31CA5" w:rsidP="00EB661B">
            <w:pPr>
              <w:pStyle w:val="EngHangEnd"/>
            </w:pPr>
            <w:r w:rsidRPr="007425E1">
              <w:t>Of them that slept.</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Ⲁ̀ Ⲡⲭ̅ⲥ Ⲡⲉⲛⲛⲟⲩϯ</w:t>
            </w:r>
          </w:p>
          <w:p w:rsidR="00A31CA5" w:rsidRDefault="00A31CA5" w:rsidP="00BC6081">
            <w:pPr>
              <w:pStyle w:val="CopticVersemulti-line"/>
            </w:pPr>
            <w:r w:rsidRPr="00BC6081">
              <w:t>ⲧⲱⲛϥ ⲉ̀ⲃⲟⲗϧⲉⲛ ⲛⲏⲉⲑⲙⲱⲟⲩⲧ</w:t>
            </w:r>
          </w:p>
          <w:p w:rsidR="00A31CA5" w:rsidRDefault="00A31CA5" w:rsidP="00BC6081">
            <w:pPr>
              <w:pStyle w:val="CopticVersemulti-line"/>
              <w:ind w:left="0" w:firstLine="0"/>
            </w:pPr>
            <w:r w:rsidRPr="00BC6081">
              <w:t>ⲛ̀ⲑⲟϥ ⲡⲉ ⲧ̀ⲁ̀ⲡⲁⲣⲭⲏ</w:t>
            </w:r>
          </w:p>
          <w:p w:rsidR="00A31CA5" w:rsidRDefault="00A31CA5" w:rsidP="00BC6081">
            <w:pPr>
              <w:pStyle w:val="CopticVerse"/>
            </w:pPr>
            <w:r w:rsidRPr="00BC6081">
              <w:t>ⲛ̀ⲧⲉ ⲛⲏⲉ̀ⲧⲁⲩⲉⲛⲕⲟⲧ</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He appeared to,</w:t>
            </w:r>
          </w:p>
          <w:p w:rsidR="00A31CA5" w:rsidRPr="007425E1" w:rsidRDefault="00A31CA5" w:rsidP="00EB661B">
            <w:pPr>
              <w:pStyle w:val="EngHang"/>
            </w:pPr>
            <w:r>
              <w:t>Mary Magdalene;</w:t>
            </w:r>
          </w:p>
          <w:p w:rsidR="00A31CA5" w:rsidRPr="007425E1" w:rsidRDefault="00A31CA5" w:rsidP="00EB661B">
            <w:pPr>
              <w:pStyle w:val="EngHang"/>
            </w:pPr>
            <w:r w:rsidRPr="007425E1">
              <w:t>He spoke unto her,</w:t>
            </w:r>
          </w:p>
          <w:p w:rsidR="00A31CA5" w:rsidRPr="001A0083" w:rsidRDefault="00A31CA5" w:rsidP="00EB661B">
            <w:pPr>
              <w:pStyle w:val="EngHangEnd"/>
            </w:pPr>
            <w:r w:rsidRPr="007425E1">
              <w:t>And said,</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Ⲁϥⲟⲩⲟⲛϩϥ ⲉ̀Ⲙⲁⲣⲓⲁ</w:t>
            </w:r>
          </w:p>
          <w:p w:rsidR="00A31CA5" w:rsidRDefault="00A31CA5" w:rsidP="00BC6081">
            <w:pPr>
              <w:pStyle w:val="CopticVersemulti-line"/>
            </w:pPr>
            <w:r w:rsidRPr="00BC6081">
              <w:t>ϯⲙⲁⲅⲇⲁⲗⲓⲛⲏ</w:t>
            </w:r>
          </w:p>
          <w:p w:rsidR="00A31CA5" w:rsidRDefault="00A31CA5" w:rsidP="00BC6081">
            <w:pPr>
              <w:pStyle w:val="CopticVersemulti-line"/>
            </w:pPr>
            <w:r w:rsidRPr="00BC6081">
              <w:t>ⲁϥⲥⲁϫⲓ ⲛⲉⲙⲁⲥ</w:t>
            </w:r>
          </w:p>
          <w:p w:rsidR="00A31CA5" w:rsidRDefault="00A31CA5" w:rsidP="00BC6081">
            <w:pPr>
              <w:pStyle w:val="CopticVerse"/>
            </w:pPr>
            <w:r w:rsidRPr="00BC6081">
              <w:t>ⲙ̀ⲡⲁⲓⲣⲏϯ ⲉϥϫⲱ ⲙ̀ⲙⲟⲥ</w:t>
            </w:r>
          </w:p>
        </w:tc>
      </w:tr>
      <w:tr w:rsidR="00A31CA5" w:rsidTr="00984BF3">
        <w:trPr>
          <w:cantSplit/>
          <w:jc w:val="center"/>
        </w:trPr>
        <w:tc>
          <w:tcPr>
            <w:tcW w:w="288" w:type="dxa"/>
          </w:tcPr>
          <w:p w:rsidR="00A31CA5" w:rsidRDefault="00A31CA5" w:rsidP="00984BF3">
            <w:pPr>
              <w:pStyle w:val="CopticCross"/>
            </w:pPr>
          </w:p>
        </w:tc>
        <w:tc>
          <w:tcPr>
            <w:tcW w:w="3960" w:type="dxa"/>
          </w:tcPr>
          <w:p w:rsidR="00A31CA5" w:rsidRPr="007425E1" w:rsidRDefault="00A31CA5" w:rsidP="00EB661B">
            <w:pPr>
              <w:pStyle w:val="EngHang"/>
            </w:pPr>
            <w:r w:rsidRPr="007425E1">
              <w:t>“Tell my brethren,</w:t>
            </w:r>
          </w:p>
          <w:p w:rsidR="00A31CA5" w:rsidRPr="007425E1" w:rsidRDefault="00A31CA5" w:rsidP="00EB661B">
            <w:pPr>
              <w:pStyle w:val="EngHang"/>
            </w:pPr>
            <w:r w:rsidRPr="007425E1">
              <w:t>That they go,</w:t>
            </w:r>
          </w:p>
          <w:p w:rsidR="00A31CA5" w:rsidRPr="007425E1" w:rsidRDefault="00A31CA5" w:rsidP="00EB661B">
            <w:pPr>
              <w:pStyle w:val="EngHang"/>
            </w:pPr>
            <w:r w:rsidRPr="007425E1">
              <w:t>To Galilee,</w:t>
            </w:r>
          </w:p>
          <w:p w:rsidR="00A31CA5" w:rsidRPr="00195761" w:rsidRDefault="00A31CA5" w:rsidP="00EB661B">
            <w:pPr>
              <w:pStyle w:val="EngHangEnd"/>
              <w:rPr>
                <w:szCs w:val="22"/>
              </w:rPr>
            </w:pPr>
            <w:r w:rsidRPr="007425E1">
              <w:t xml:space="preserve">And there </w:t>
            </w:r>
            <w:r>
              <w:t>will</w:t>
            </w:r>
            <w:r w:rsidRPr="007425E1">
              <w:t xml:space="preserve"> they see me.”</w:t>
            </w:r>
          </w:p>
        </w:tc>
        <w:tc>
          <w:tcPr>
            <w:tcW w:w="288" w:type="dxa"/>
          </w:tcPr>
          <w:p w:rsidR="00A31CA5" w:rsidRDefault="00A31CA5" w:rsidP="00042E9B"/>
        </w:tc>
        <w:tc>
          <w:tcPr>
            <w:tcW w:w="288" w:type="dxa"/>
          </w:tcPr>
          <w:p w:rsidR="00A31CA5" w:rsidRDefault="00A31CA5" w:rsidP="00984BF3">
            <w:pPr>
              <w:pStyle w:val="CopticCross"/>
            </w:pPr>
          </w:p>
        </w:tc>
        <w:tc>
          <w:tcPr>
            <w:tcW w:w="3960" w:type="dxa"/>
          </w:tcPr>
          <w:p w:rsidR="00A31CA5" w:rsidRDefault="00A31CA5" w:rsidP="00BC6081">
            <w:pPr>
              <w:pStyle w:val="CopticVersemulti-line"/>
            </w:pPr>
            <w:r w:rsidRPr="00BC6081">
              <w:t>Ϫⲉ ⲙⲁⲧⲁⲙⲉ ⲛⲁⲥ̀ⲛⲏⲟⲩ</w:t>
            </w:r>
          </w:p>
          <w:p w:rsidR="00A31CA5" w:rsidRDefault="00A31CA5" w:rsidP="00BC6081">
            <w:pPr>
              <w:pStyle w:val="CopticVersemulti-line"/>
            </w:pPr>
            <w:r w:rsidRPr="00BC6081">
              <w:t>ϩⲓⲛⲁ ⲛ̀ⲧⲟⲩϣⲉⲛⲱⲟⲩ</w:t>
            </w:r>
          </w:p>
          <w:p w:rsidR="00A31CA5" w:rsidRDefault="00A31CA5" w:rsidP="00BC6081">
            <w:pPr>
              <w:pStyle w:val="CopticVersemulti-line"/>
            </w:pPr>
            <w:r w:rsidRPr="00BC6081">
              <w:t>ⲉ̀ϯⲅⲁⲗⲓⲗⲉⲁ̀</w:t>
            </w:r>
          </w:p>
          <w:p w:rsidR="00A31CA5" w:rsidRDefault="00A31CA5" w:rsidP="00BC6081">
            <w:pPr>
              <w:pStyle w:val="CopticVerse"/>
            </w:pPr>
            <w:r w:rsidRPr="00BC6081">
              <w:t>ⲥⲉⲛⲁⲛⲁⲩ ⲉ̀ⲣⲟⲓ ⲙ̀ⲙⲁⲩ</w:t>
            </w:r>
          </w:p>
        </w:tc>
      </w:tr>
      <w:tr w:rsidR="00A31CA5" w:rsidTr="00984BF3">
        <w:trPr>
          <w:cantSplit/>
          <w:jc w:val="center"/>
        </w:trPr>
        <w:tc>
          <w:tcPr>
            <w:tcW w:w="288" w:type="dxa"/>
          </w:tcPr>
          <w:p w:rsidR="00A31CA5" w:rsidRDefault="00A31CA5" w:rsidP="00984BF3">
            <w:pPr>
              <w:pStyle w:val="CopticCross"/>
            </w:pPr>
            <w:r w:rsidRPr="00FB5ACB">
              <w:t>¿</w:t>
            </w:r>
          </w:p>
        </w:tc>
        <w:tc>
          <w:tcPr>
            <w:tcW w:w="3960" w:type="dxa"/>
          </w:tcPr>
          <w:p w:rsidR="00A31CA5" w:rsidRPr="007425E1" w:rsidRDefault="00A31CA5" w:rsidP="00EB661B">
            <w:pPr>
              <w:pStyle w:val="EngHang"/>
            </w:pPr>
            <w:r w:rsidRPr="007425E1">
              <w:t>Mary came,</w:t>
            </w:r>
          </w:p>
          <w:p w:rsidR="00A31CA5" w:rsidRPr="007425E1" w:rsidRDefault="00A31CA5" w:rsidP="00EB661B">
            <w:pPr>
              <w:pStyle w:val="EngHang"/>
            </w:pPr>
            <w:r w:rsidRPr="007425E1">
              <w:t>To the disciples,</w:t>
            </w:r>
          </w:p>
          <w:p w:rsidR="00A31CA5" w:rsidRPr="007425E1" w:rsidRDefault="00A31CA5" w:rsidP="00EB661B">
            <w:pPr>
              <w:pStyle w:val="EngHang"/>
            </w:pPr>
            <w:r w:rsidRPr="007425E1">
              <w:t>And told them she had seen the Lord,</w:t>
            </w:r>
          </w:p>
          <w:p w:rsidR="00A31CA5" w:rsidRDefault="00A31CA5" w:rsidP="00EB661B">
            <w:pPr>
              <w:pStyle w:val="EngHangEnd"/>
            </w:pPr>
            <w:r w:rsidRPr="007425E1">
              <w:t>And He spoke these things to her.</w:t>
            </w:r>
          </w:p>
        </w:tc>
        <w:tc>
          <w:tcPr>
            <w:tcW w:w="288" w:type="dxa"/>
          </w:tcPr>
          <w:p w:rsidR="00A31CA5" w:rsidRDefault="00A31CA5" w:rsidP="00042E9B"/>
        </w:tc>
        <w:tc>
          <w:tcPr>
            <w:tcW w:w="288" w:type="dxa"/>
          </w:tcPr>
          <w:p w:rsidR="00A31CA5" w:rsidRDefault="00A31CA5" w:rsidP="00984BF3">
            <w:pPr>
              <w:pStyle w:val="CopticCross"/>
            </w:pPr>
            <w:r w:rsidRPr="00FB5ACB">
              <w:t>¿</w:t>
            </w:r>
          </w:p>
        </w:tc>
        <w:tc>
          <w:tcPr>
            <w:tcW w:w="3960" w:type="dxa"/>
          </w:tcPr>
          <w:p w:rsidR="00A31CA5" w:rsidRDefault="00A31CA5" w:rsidP="00BC6081">
            <w:pPr>
              <w:pStyle w:val="CopticVersemulti-line"/>
            </w:pPr>
            <w:r w:rsidRPr="00BC6081">
              <w:t>Ⲁⲥⲓ̀ ⲛ̀ϫⲉ Ⲙⲁⲣⲓⲁ</w:t>
            </w:r>
          </w:p>
          <w:p w:rsidR="00A31CA5" w:rsidRDefault="00A31CA5" w:rsidP="00BC6081">
            <w:pPr>
              <w:pStyle w:val="CopticVersemulti-line"/>
            </w:pPr>
            <w:r w:rsidRPr="00BC6081">
              <w:t>ϣⲁ ⲛⲓⲙⲁⲑⲏⲧⲏⲥ</w:t>
            </w:r>
          </w:p>
          <w:p w:rsidR="00A31CA5" w:rsidRDefault="00A31CA5" w:rsidP="00BC6081">
            <w:pPr>
              <w:pStyle w:val="CopticVersemulti-line"/>
            </w:pPr>
            <w:r w:rsidRPr="00BC6081">
              <w:t>ⲡⲉϫⲁⲥ ϫⲉ ⲁⲓⲛⲁⲩ ⲉ̀Ⲡⲟ̅ⲥ̅</w:t>
            </w:r>
          </w:p>
          <w:p w:rsidR="00A31CA5" w:rsidRDefault="00A31CA5" w:rsidP="00BC6081">
            <w:pPr>
              <w:pStyle w:val="CopticVerse"/>
            </w:pPr>
            <w:r w:rsidRPr="00BC6081">
              <w:t>ⲟⲩⲟϩ ⲛⲁⲓ ⲡⲉⲧⲁϥϫⲟⲧⲟⲩ ⲛⲁⲥ</w:t>
            </w:r>
          </w:p>
        </w:tc>
      </w:tr>
    </w:tbl>
    <w:p w:rsidR="00DC3A65" w:rsidRDefault="00042E9B" w:rsidP="00A31CA5">
      <w:pPr>
        <w:pStyle w:val="Heading6"/>
      </w:pPr>
      <w:bookmarkStart w:id="460" w:name="_Toc298445783"/>
      <w:bookmarkStart w:id="461" w:name="_Toc298681268"/>
      <w:bookmarkStart w:id="462" w:name="_Toc298447508"/>
      <w:r>
        <w:t>Part Eighteen</w:t>
      </w:r>
      <w:bookmarkEnd w:id="460"/>
      <w:bookmarkEnd w:id="461"/>
      <w:bookmarkEnd w:id="46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042E9B">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 xml:space="preserve">The </w:t>
            </w:r>
            <w:commentRangeStart w:id="463"/>
            <w:r>
              <w:t>care</w:t>
            </w:r>
            <w:commentRangeEnd w:id="463"/>
            <w:r>
              <w:rPr>
                <w:rStyle w:val="CommentReference"/>
                <w:rFonts w:eastAsiaTheme="minorHAnsi" w:cstheme="minorBidi"/>
                <w:color w:val="auto"/>
                <w:lang w:val="en-CA"/>
              </w:rPr>
              <w:commentReference w:id="463"/>
            </w:r>
          </w:p>
          <w:p w:rsidR="00A31CA5" w:rsidRDefault="00A31CA5" w:rsidP="00EB661B">
            <w:pPr>
              <w:pStyle w:val="EngHang"/>
            </w:pPr>
            <w:r>
              <w:t>Of St. Mary</w:t>
            </w:r>
          </w:p>
          <w:p w:rsidR="00A31CA5" w:rsidRDefault="00A31CA5" w:rsidP="00EB661B">
            <w:pPr>
              <w:pStyle w:val="EngHang"/>
            </w:pPr>
            <w:r>
              <w:t>Magdalene</w:t>
            </w:r>
          </w:p>
          <w:p w:rsidR="00A31CA5" w:rsidRPr="001A0083" w:rsidRDefault="00A31CA5" w:rsidP="00EB661B">
            <w:pPr>
              <w:pStyle w:val="EngHangEnd"/>
            </w:pPr>
            <w:r>
              <w:t>Was truly good.</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BC6081">
              <w:t>Ⲕⲁⲗⲱⲥ ϧⲉⲛ ⲟⲩⲙⲉⲑⲙⲏⲓ</w:t>
            </w:r>
          </w:p>
          <w:p w:rsidR="00A31CA5" w:rsidRDefault="00A31CA5" w:rsidP="00BC6081">
            <w:pPr>
              <w:pStyle w:val="CopticVersemulti-line"/>
            </w:pPr>
            <w:r w:rsidRPr="00BC6081">
              <w:t>ⲁⲥϣⲱⲡⲓ ϧⲉⲛ ⲟⲩϥⲓⲣⲱⲟⲩϣ</w:t>
            </w:r>
          </w:p>
          <w:p w:rsidR="00A31CA5" w:rsidRDefault="00A31CA5" w:rsidP="00BC6081">
            <w:pPr>
              <w:pStyle w:val="CopticVersemulti-line"/>
            </w:pPr>
            <w:r w:rsidRPr="00BC6081">
              <w:t>ⲛ̀ϫⲉ ⲑⲏⲉ̅ⲑ̅ⲩ Ⲙⲁⲣⲓⲁ</w:t>
            </w:r>
          </w:p>
          <w:p w:rsidR="00A31CA5" w:rsidRDefault="00A31CA5" w:rsidP="009F7FB6">
            <w:pPr>
              <w:pStyle w:val="CopticVerse"/>
            </w:pPr>
            <w:r w:rsidRPr="00BC6081">
              <w:t>ϯⲙⲁⲅⲇⲁⲗⲓⲛⲏ</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rsidRPr="007425E1">
              <w:t>She came to the tomb,</w:t>
            </w:r>
          </w:p>
          <w:p w:rsidR="00A31CA5" w:rsidRPr="007425E1" w:rsidRDefault="00A31CA5" w:rsidP="00EB661B">
            <w:pPr>
              <w:pStyle w:val="EngHang"/>
            </w:pPr>
            <w:r w:rsidRPr="007425E1">
              <w:t xml:space="preserve">On the </w:t>
            </w:r>
            <w:commentRangeStart w:id="464"/>
            <w:r w:rsidRPr="007425E1">
              <w:t xml:space="preserve">Sabbath </w:t>
            </w:r>
            <w:commentRangeEnd w:id="464"/>
            <w:r>
              <w:rPr>
                <w:rStyle w:val="CommentReference"/>
                <w:rFonts w:eastAsiaTheme="minorHAnsi" w:cstheme="minorBidi"/>
                <w:color w:val="auto"/>
                <w:lang w:val="en-CA"/>
              </w:rPr>
              <w:commentReference w:id="464"/>
            </w:r>
            <w:r w:rsidRPr="007425E1">
              <w:t>day,</w:t>
            </w:r>
          </w:p>
          <w:p w:rsidR="00A31CA5" w:rsidRPr="007425E1" w:rsidRDefault="00A31CA5" w:rsidP="00EB661B">
            <w:pPr>
              <w:pStyle w:val="EngHang"/>
            </w:pPr>
            <w:r>
              <w:t>Zealously</w:t>
            </w:r>
            <w:r w:rsidRPr="007425E1">
              <w:t xml:space="preserve"> </w:t>
            </w:r>
            <w:r>
              <w:t>seeking</w:t>
            </w:r>
            <w:r w:rsidRPr="007425E1">
              <w:t>,</w:t>
            </w:r>
          </w:p>
          <w:p w:rsidR="00A31CA5" w:rsidRPr="001A0083" w:rsidRDefault="00A31CA5" w:rsidP="00EB661B">
            <w:pPr>
              <w:pStyle w:val="EngHangEnd"/>
            </w:pPr>
            <w:r w:rsidRPr="007425E1">
              <w:t>The Resurrection of the Lord.</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Ⲁⲥⲓ̀ ⲉ̀ⲡⲓⲙ̀ϩⲁⲩ</w:t>
            </w:r>
          </w:p>
          <w:p w:rsidR="00A31CA5" w:rsidRDefault="00A31CA5" w:rsidP="00BC6081">
            <w:pPr>
              <w:pStyle w:val="CopticVersemulti-line"/>
            </w:pPr>
            <w:r w:rsidRPr="009F7FB6">
              <w:t>ϧⲉⲛ ⲫ̀ⲟⲩⲁⲓ ⲛ̀ⲧⲉ ⲛⲓⲥⲁⲃⲃⲁⲧⲟⲛ</w:t>
            </w:r>
          </w:p>
          <w:p w:rsidR="00A31CA5" w:rsidRDefault="00A31CA5" w:rsidP="00BC6081">
            <w:pPr>
              <w:pStyle w:val="CopticVersemulti-line"/>
            </w:pPr>
            <w:r w:rsidRPr="009F7FB6">
              <w:t>ⲁⲥⲕⲱϯ ϧⲉⲛ ⲟⲩⲥ̀ⲡⲟⲩⲇⲏ</w:t>
            </w:r>
          </w:p>
          <w:p w:rsidR="00A31CA5" w:rsidRDefault="00A31CA5" w:rsidP="009F7FB6">
            <w:pPr>
              <w:pStyle w:val="CopticVerse"/>
            </w:pPr>
            <w:r w:rsidRPr="009F7FB6">
              <w:t>ⲛ̀ⲥⲁ ⲧ̀ⲁ̀ⲛⲁⲥⲧⲁⲥⲓⲥ ⲙ̀Ⲡⲟ̅ⲥ̅</w:t>
            </w:r>
          </w:p>
        </w:tc>
      </w:tr>
      <w:tr w:rsidR="00A31CA5" w:rsidTr="00042E9B">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She saw the Angel,</w:t>
            </w:r>
          </w:p>
          <w:p w:rsidR="00A31CA5" w:rsidRPr="007425E1" w:rsidRDefault="00A31CA5" w:rsidP="00EB661B">
            <w:pPr>
              <w:pStyle w:val="EngHang"/>
            </w:pPr>
            <w:r w:rsidRPr="007425E1">
              <w:t>Sitting on the stone,</w:t>
            </w:r>
          </w:p>
          <w:p w:rsidR="00A31CA5" w:rsidRPr="007425E1" w:rsidRDefault="00A31CA5" w:rsidP="00EB661B">
            <w:pPr>
              <w:pStyle w:val="EngHang"/>
            </w:pPr>
            <w:r w:rsidRPr="007425E1">
              <w:t>Proclaiming and saying,</w:t>
            </w:r>
          </w:p>
          <w:p w:rsidR="00A31CA5" w:rsidRPr="00195761" w:rsidRDefault="00A31CA5" w:rsidP="00EB661B">
            <w:pPr>
              <w:pStyle w:val="EngHangEnd"/>
              <w:rPr>
                <w:szCs w:val="22"/>
              </w:rPr>
            </w:pPr>
            <w:r w:rsidRPr="007425E1">
              <w:t>“He is Risen, He is not here!</w:t>
            </w:r>
            <w:r>
              <w:rPr>
                <w:rStyle w:val="FootnoteReference"/>
                <w:lang w:val="en-GB"/>
              </w:rPr>
              <w:t xml:space="preserve">  </w:t>
            </w:r>
            <w:r w:rsidRPr="007425E1">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BC6081">
            <w:pPr>
              <w:pStyle w:val="CopticVersemulti-line"/>
            </w:pPr>
            <w:r w:rsidRPr="009F7FB6">
              <w:t>Ⲁⲥⲛⲁⲩ ⲉ̀ⲡⲓⲁⲅⲅⲉⲗⲟⲥ</w:t>
            </w:r>
          </w:p>
          <w:p w:rsidR="00A31CA5" w:rsidRDefault="00A31CA5" w:rsidP="00BC6081">
            <w:pPr>
              <w:pStyle w:val="CopticVersemulti-line"/>
            </w:pPr>
            <w:r w:rsidRPr="009F7FB6">
              <w:t>ⲉϥϩⲉⲙⲥⲓ ϩⲓϫⲉⲛ ⲡⲓⲱ̀ⲛⲓ</w:t>
            </w:r>
          </w:p>
          <w:p w:rsidR="00A31CA5" w:rsidRDefault="00A31CA5" w:rsidP="00BC6081">
            <w:pPr>
              <w:pStyle w:val="CopticVersemulti-line"/>
            </w:pPr>
            <w:r w:rsidRPr="009F7FB6">
              <w:t>ⲉϥⲱϣ ⲉ̀ⲃⲟⲗ ⲉϥϫⲱ ⲙ̀ⲙⲟⲥ</w:t>
            </w:r>
          </w:p>
          <w:p w:rsidR="00A31CA5" w:rsidRDefault="00A31CA5" w:rsidP="009F7FB6">
            <w:pPr>
              <w:pStyle w:val="CopticVerse"/>
            </w:pPr>
            <w:r w:rsidRPr="009F7FB6">
              <w:t>ϫⲉ ⲁϥⲧⲱⲛϥ ϥ̀ⲭⲏ ⲙ̀ⲡⲁⲓⲙⲁ ⲁⲛ</w:t>
            </w:r>
          </w:p>
        </w:tc>
      </w:tr>
      <w:tr w:rsidR="00A31CA5" w:rsidTr="00042E9B">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r>
              <w:t>Therefore</w:t>
            </w:r>
            <w:r w:rsidRPr="007425E1">
              <w:t xml:space="preserve"> we glorify Him,</w:t>
            </w:r>
          </w:p>
          <w:p w:rsidR="00A31CA5" w:rsidRPr="007425E1" w:rsidRDefault="00A31CA5" w:rsidP="00EB661B">
            <w:pPr>
              <w:pStyle w:val="EngHang"/>
            </w:pPr>
            <w:r w:rsidRPr="007425E1">
              <w:t>Proclaiming and saying,</w:t>
            </w:r>
          </w:p>
          <w:p w:rsidR="00A31CA5" w:rsidRPr="007425E1" w:rsidRDefault="00A31CA5" w:rsidP="00EB661B">
            <w:pPr>
              <w:pStyle w:val="EngHang"/>
            </w:pPr>
            <w:r w:rsidRPr="007425E1">
              <w:t xml:space="preserve">“Blessed art </w:t>
            </w:r>
            <w:r>
              <w:t>You</w:t>
            </w:r>
            <w:r w:rsidRPr="007425E1">
              <w:t xml:space="preserve"> O my Lord Jesus,</w:t>
            </w:r>
          </w:p>
          <w:p w:rsidR="00A31CA5" w:rsidRDefault="00A31CA5" w:rsidP="00EB661B">
            <w:pPr>
              <w:pStyle w:val="EngHangEnd"/>
            </w:pPr>
            <w:r w:rsidRPr="007425E1">
              <w:t xml:space="preserve">For </w:t>
            </w:r>
            <w:r>
              <w:t>You have</w:t>
            </w:r>
            <w:r w:rsidRPr="007425E1">
              <w:t xml:space="preserve"> risen and saved us.”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BC6081">
            <w:pPr>
              <w:pStyle w:val="CopticVersemulti-line"/>
            </w:pPr>
            <w:r w:rsidRPr="009F7FB6">
              <w:t>Ⲉⲑⲃⲉ ⲫⲁⲓ ⲧⲉⲛϯⲱ̀ⲟⲩ ⲛⲁϥ</w:t>
            </w:r>
          </w:p>
          <w:p w:rsidR="00A31CA5" w:rsidRDefault="00A31CA5" w:rsidP="00BC6081">
            <w:pPr>
              <w:pStyle w:val="CopticVersemulti-line"/>
            </w:pPr>
            <w:r w:rsidRPr="009F7FB6">
              <w:t>ⲉⲛⲱϣ ⲉ̀ⲃⲟⲗ ⲉⲛϫⲱ ⲙ̀ⲙⲟⲥ</w:t>
            </w:r>
          </w:p>
          <w:p w:rsidR="00A31CA5" w:rsidRDefault="00A31CA5" w:rsidP="00BC6081">
            <w:pPr>
              <w:pStyle w:val="CopticVersemulti-line"/>
            </w:pPr>
            <w:r w:rsidRPr="009F7FB6">
              <w:t>ϫⲉ ⲕ̀ⲥ̀ⲙⲁⲣⲱⲟⲩⲧ ⲱ̀ Ⲡⲁⲟ̅ⲥ̅ Ⲓⲏ̅ⲥ</w:t>
            </w:r>
          </w:p>
          <w:p w:rsidR="00A31CA5" w:rsidRDefault="00A31CA5" w:rsidP="00BC6081">
            <w:pPr>
              <w:pStyle w:val="CopticVersemulti-line"/>
            </w:pPr>
            <w:r w:rsidRPr="009F7FB6">
              <w:t>ϫⲉ ⲁⲕⲧⲱⲛⲕ ⲁⲕⲥⲱϯ ⲙ̀ⲙⲟⲛ</w:t>
            </w:r>
          </w:p>
        </w:tc>
      </w:tr>
    </w:tbl>
    <w:p w:rsidR="00A31CA5" w:rsidRDefault="00A31CA5" w:rsidP="00A31CA5">
      <w:pPr>
        <w:pStyle w:val="Rubric"/>
      </w:pPr>
      <w:bookmarkStart w:id="465" w:name="_Toc298445784"/>
      <w:bookmarkStart w:id="466" w:name="_Toc298681269"/>
      <w:bookmarkStart w:id="467" w:name="_Toc298447509"/>
      <w:bookmarkStart w:id="468" w:name="_Ref299212037"/>
      <w:bookmarkStart w:id="469" w:name="_Ref299212071"/>
      <w:bookmarkStart w:id="470" w:name="_Toc308441907"/>
      <w:r>
        <w:t>The Antiphonarium is read.</w:t>
      </w:r>
    </w:p>
    <w:p w:rsidR="00042E9B" w:rsidRDefault="00042E9B" w:rsidP="00FB5E62">
      <w:pPr>
        <w:pStyle w:val="Heading5"/>
      </w:pPr>
      <w:r>
        <w:t>The Conclusion of the Adam Theotokias</w:t>
      </w:r>
      <w:bookmarkEnd w:id="465"/>
      <w:bookmarkEnd w:id="466"/>
      <w:bookmarkEnd w:id="467"/>
      <w:bookmarkEnd w:id="468"/>
      <w:bookmarkEnd w:id="469"/>
      <w:bookmarkEnd w:id="47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Pr>
                <w:rFonts w:eastAsiaTheme="minorHAnsi"/>
              </w:rPr>
              <w:t>Your</w:t>
            </w:r>
            <w:r w:rsidRPr="007425E1">
              <w:rPr>
                <w:rFonts w:eastAsiaTheme="minorHAnsi"/>
              </w:rPr>
              <w:t xml:space="preserve"> mercies, O my God,</w:t>
            </w:r>
          </w:p>
          <w:p w:rsidR="00A31CA5" w:rsidRPr="007425E1" w:rsidRDefault="00A31CA5" w:rsidP="00EB661B">
            <w:pPr>
              <w:pStyle w:val="EngHang"/>
              <w:rPr>
                <w:rFonts w:eastAsiaTheme="minorHAnsi"/>
              </w:rPr>
            </w:pPr>
            <w:r w:rsidRPr="007425E1">
              <w:rPr>
                <w:rFonts w:eastAsiaTheme="minorHAnsi"/>
              </w:rPr>
              <w:t>Are countless,</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Your</w:t>
            </w:r>
            <w:r w:rsidRPr="007425E1">
              <w:rPr>
                <w:rFonts w:eastAsiaTheme="minorHAnsi"/>
              </w:rPr>
              <w:t xml:space="preserve"> tender mercies</w:t>
            </w:r>
          </w:p>
          <w:p w:rsidR="00A31CA5" w:rsidRPr="001A0083" w:rsidRDefault="00A31CA5" w:rsidP="00EB661B">
            <w:pPr>
              <w:pStyle w:val="EngHangEnd"/>
            </w:pPr>
            <w:r w:rsidRPr="007425E1">
              <w:rPr>
                <w:rFonts w:eastAsiaTheme="minorHAnsi"/>
              </w:rPr>
              <w:t xml:space="preserve">Are </w:t>
            </w:r>
            <w:commentRangeStart w:id="471"/>
            <w:r w:rsidRPr="007425E1">
              <w:rPr>
                <w:rFonts w:eastAsiaTheme="minorHAnsi"/>
              </w:rPr>
              <w:t xml:space="preserve">too </w:t>
            </w:r>
            <w:commentRangeEnd w:id="471"/>
            <w:r>
              <w:rPr>
                <w:rStyle w:val="CommentReference"/>
                <w:rFonts w:eastAsiaTheme="minorHAnsi" w:cstheme="minorBidi"/>
                <w:color w:val="auto"/>
                <w:lang w:val="en-CA"/>
              </w:rPr>
              <w:commentReference w:id="471"/>
            </w:r>
            <w:r w:rsidRPr="007425E1">
              <w:rPr>
                <w:rFonts w:eastAsiaTheme="minorHAnsi"/>
              </w:rPr>
              <w:t>plenteous.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Ⲛⲉⲕⲛⲁⲓ ⲱ</w:t>
            </w:r>
            <w:r w:rsidRPr="007E5EC8">
              <w:rPr>
                <w:rFonts w:ascii="Times New Roman" w:hAnsi="Times New Roman" w:cs="Times New Roman"/>
              </w:rPr>
              <w:t>̀</w:t>
            </w:r>
            <w:r w:rsidRPr="007E5EC8">
              <w:t xml:space="preserve"> Ⲡⲁⲛⲟⲩ</w:t>
            </w:r>
            <w:r w:rsidRPr="007E5EC8">
              <w:rPr>
                <w:rFonts w:ascii="Times New Roman" w:hAnsi="Times New Roman" w:cs="Times New Roman"/>
              </w:rPr>
              <w:t>ϯ</w:t>
            </w:r>
          </w:p>
          <w:p w:rsidR="00A31CA5" w:rsidRDefault="00A31CA5" w:rsidP="007E5EC8">
            <w:pPr>
              <w:pStyle w:val="CopticVersemulti-line"/>
            </w:pPr>
            <w:r w:rsidRPr="007E5EC8">
              <w:rPr>
                <w:rFonts w:ascii="Times New Roman" w:hAnsi="Times New Roman" w:cs="Times New Roman"/>
              </w:rPr>
              <w:t>ϩ</w:t>
            </w:r>
            <w:r w:rsidRPr="007E5EC8">
              <w:t>ⲁⲛⲁⲧ</w:t>
            </w:r>
            <w:r w:rsidRPr="007E5EC8">
              <w:rPr>
                <w:rFonts w:ascii="Times New Roman" w:hAnsi="Times New Roman" w:cs="Times New Roman"/>
              </w:rPr>
              <w:t>ϭ</w:t>
            </w:r>
            <w:r w:rsidRPr="007E5EC8">
              <w:t>ⲓⲏ</w:t>
            </w:r>
            <w:r w:rsidRPr="007E5EC8">
              <w:rPr>
                <w:rFonts w:ascii="Times New Roman" w:hAnsi="Times New Roman" w:cs="Times New Roman"/>
              </w:rPr>
              <w:t>̀</w:t>
            </w:r>
            <w:r w:rsidRPr="007E5EC8">
              <w:t>ⲡⲓ ⲙ</w:t>
            </w:r>
            <w:r w:rsidRPr="007E5EC8">
              <w:rPr>
                <w:rFonts w:ascii="Times New Roman" w:hAnsi="Times New Roman" w:cs="Times New Roman"/>
              </w:rPr>
              <w:t>̀</w:t>
            </w:r>
            <w:r w:rsidRPr="007E5EC8">
              <w:t>ⲙⲱⲟⲩ</w:t>
            </w:r>
          </w:p>
          <w:p w:rsidR="00A31CA5" w:rsidRDefault="00A31CA5" w:rsidP="007E5EC8">
            <w:pPr>
              <w:pStyle w:val="CopticVersemulti-line"/>
            </w:pPr>
            <w:r w:rsidRPr="007E5EC8">
              <w:t>ⲥⲉⲟ</w:t>
            </w:r>
            <w:r w:rsidRPr="007E5EC8">
              <w:rPr>
                <w:rFonts w:ascii="Times New Roman" w:hAnsi="Times New Roman" w:cs="Times New Roman"/>
              </w:rPr>
              <w:t>ϣ</w:t>
            </w:r>
            <w:r w:rsidRPr="007E5EC8">
              <w:t xml:space="preserve"> ⲉ</w:t>
            </w:r>
            <w:r w:rsidRPr="007E5EC8">
              <w:rPr>
                <w:rFonts w:ascii="Times New Roman" w:hAnsi="Times New Roman" w:cs="Times New Roman"/>
              </w:rPr>
              <w:t>̀</w:t>
            </w:r>
            <w:r w:rsidRPr="007E5EC8">
              <w:t>ⲙⲁ</w:t>
            </w:r>
            <w:r w:rsidRPr="007E5EC8">
              <w:rPr>
                <w:rFonts w:ascii="Times New Roman" w:hAnsi="Times New Roman" w:cs="Times New Roman"/>
              </w:rPr>
              <w:t>ϣ</w:t>
            </w:r>
            <w:r w:rsidRPr="007E5EC8">
              <w:t>ⲱ</w:t>
            </w:r>
          </w:p>
          <w:p w:rsidR="00A31CA5" w:rsidRDefault="00A31CA5" w:rsidP="007E5EC8">
            <w:pPr>
              <w:pStyle w:val="CopticVerse"/>
            </w:pPr>
            <w:r w:rsidRPr="007E5EC8">
              <w:t>ⲛ</w:t>
            </w:r>
            <w:r w:rsidRPr="007E5EC8">
              <w:rPr>
                <w:rFonts w:ascii="Times New Roman" w:hAnsi="Times New Roman" w:cs="Times New Roman"/>
              </w:rPr>
              <w:t>̀ϫ</w:t>
            </w:r>
            <w:r w:rsidRPr="007E5EC8">
              <w:t>ⲉ ⲛⲉⲕⲙⲉⲧ</w:t>
            </w:r>
            <w:r w:rsidRPr="007E5EC8">
              <w:rPr>
                <w:rFonts w:ascii="Times New Roman" w:hAnsi="Times New Roman" w:cs="Times New Roman"/>
              </w:rPr>
              <w:t>ϣ</w:t>
            </w:r>
            <w:r w:rsidRPr="007E5EC8">
              <w:t>ⲉⲛ</w:t>
            </w:r>
            <w:r w:rsidRPr="007E5EC8">
              <w:rPr>
                <w:rFonts w:ascii="Times New Roman" w:hAnsi="Times New Roman" w:cs="Times New Roman"/>
              </w:rPr>
              <w:t>ϩ</w:t>
            </w:r>
            <w:r w:rsidRPr="007E5EC8">
              <w:t>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All the rain drops</w:t>
            </w:r>
          </w:p>
          <w:p w:rsidR="00A31CA5" w:rsidRPr="007425E1" w:rsidRDefault="00A31CA5" w:rsidP="00EB661B">
            <w:pPr>
              <w:pStyle w:val="EngHang"/>
              <w:rPr>
                <w:rFonts w:eastAsiaTheme="minorHAnsi"/>
              </w:rPr>
            </w:pPr>
            <w:r w:rsidRPr="007425E1">
              <w:rPr>
                <w:rFonts w:eastAsiaTheme="minorHAnsi"/>
              </w:rPr>
              <w:t xml:space="preserve">Are counted by </w:t>
            </w:r>
            <w:r>
              <w:rPr>
                <w:rFonts w:eastAsiaTheme="minorHAnsi"/>
              </w:rPr>
              <w:t>You</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the sand of the sea </w:t>
            </w:r>
          </w:p>
          <w:p w:rsidR="00A31CA5" w:rsidRPr="001A0083" w:rsidRDefault="00A31CA5" w:rsidP="00EB661B">
            <w:pPr>
              <w:pStyle w:val="EngHangEnd"/>
            </w:pPr>
            <w:r w:rsidRPr="007425E1">
              <w:rPr>
                <w:rFonts w:eastAsiaTheme="minorHAnsi"/>
              </w:rPr>
              <w:t xml:space="preserve">Is before </w:t>
            </w:r>
            <w:r>
              <w:rPr>
                <w:rFonts w:eastAsiaTheme="minorHAnsi"/>
              </w:rPr>
              <w:t>Your</w:t>
            </w:r>
            <w:r w:rsidRPr="007425E1">
              <w:rPr>
                <w:rFonts w:eastAsiaTheme="minorHAnsi"/>
              </w:rPr>
              <w:t xml:space="preserve"> eyes.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Ⲛⲓⲧⲉⲗⲧⲓⲗⲏ ⲙ̀ⲙⲟⲩⲛϩⲱⲟⲩ</w:t>
            </w:r>
          </w:p>
          <w:p w:rsidR="00A31CA5" w:rsidRDefault="00A31CA5" w:rsidP="007E5EC8">
            <w:pPr>
              <w:pStyle w:val="CopticVersemulti-line"/>
            </w:pPr>
            <w:r w:rsidRPr="007E5EC8">
              <w:t>ⲥⲉⲏⲡⲓ ⲛ̀ⲧⲟⲧⲕ ⲧⲏⲣⲟⲩ</w:t>
            </w:r>
          </w:p>
          <w:p w:rsidR="00A31CA5" w:rsidRDefault="00A31CA5" w:rsidP="007E5EC8">
            <w:pPr>
              <w:pStyle w:val="CopticVersemulti-line"/>
            </w:pPr>
            <w:r w:rsidRPr="007E5EC8">
              <w:t>ⲡⲓⲕⲉϣⲱ ⲛ̀ⲧⲉ ⲫ̀ⲓⲟⲙ</w:t>
            </w:r>
          </w:p>
          <w:p w:rsidR="00A31CA5" w:rsidRDefault="00A31CA5" w:rsidP="007E5EC8">
            <w:pPr>
              <w:pStyle w:val="CopticVersemulti-line"/>
            </w:pPr>
            <w:r w:rsidRPr="007E5EC8">
              <w:t>ⲥⲉⲭⲏ ⲛⲁϩⲣⲉⲛ ⲛⲉⲕⲃⲁⲗ</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How much more are</w:t>
            </w:r>
          </w:p>
          <w:p w:rsidR="00A31CA5" w:rsidRPr="007425E1" w:rsidRDefault="00A31CA5" w:rsidP="00EB661B">
            <w:pPr>
              <w:pStyle w:val="EngHang"/>
              <w:rPr>
                <w:rFonts w:eastAsiaTheme="minorHAnsi"/>
              </w:rPr>
            </w:pPr>
            <w:r w:rsidRPr="007425E1">
              <w:rPr>
                <w:rFonts w:eastAsiaTheme="minorHAnsi"/>
              </w:rPr>
              <w:t>The sins of my soul</w:t>
            </w:r>
          </w:p>
          <w:p w:rsidR="00A31CA5" w:rsidRPr="007425E1" w:rsidRDefault="00A31CA5" w:rsidP="00EB661B">
            <w:pPr>
              <w:pStyle w:val="EngHang"/>
              <w:rPr>
                <w:rFonts w:eastAsiaTheme="minorHAnsi"/>
              </w:rPr>
            </w:pPr>
            <w:r w:rsidRPr="007425E1">
              <w:rPr>
                <w:rFonts w:eastAsiaTheme="minorHAnsi"/>
              </w:rPr>
              <w:t>Manifest before</w:t>
            </w:r>
          </w:p>
          <w:p w:rsidR="00A31CA5" w:rsidRPr="00195761" w:rsidRDefault="00A31CA5" w:rsidP="00EB661B">
            <w:pPr>
              <w:pStyle w:val="EngHangEnd"/>
              <w:rPr>
                <w:szCs w:val="22"/>
              </w:rPr>
            </w:pPr>
            <w:r>
              <w:rPr>
                <w:rFonts w:eastAsiaTheme="minorHAnsi"/>
              </w:rPr>
              <w:t>You</w:t>
            </w:r>
            <w:r w:rsidRPr="007425E1">
              <w:rPr>
                <w:rFonts w:eastAsiaTheme="minorHAnsi"/>
              </w:rPr>
              <w:t xml:space="preserve">, O my </w:t>
            </w:r>
            <w:r>
              <w:rPr>
                <w:rFonts w:eastAsiaTheme="minorHAnsi"/>
              </w:rPr>
              <w:t>Lord</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Ⲓⲉ ⲁⲩⲏⲣ ⲙⲁⲗⲗⲟⲛ</w:t>
            </w:r>
          </w:p>
          <w:p w:rsidR="00A31CA5" w:rsidRDefault="00A31CA5" w:rsidP="007E5EC8">
            <w:pPr>
              <w:pStyle w:val="CopticVersemulti-line"/>
            </w:pPr>
            <w:r w:rsidRPr="007E5EC8">
              <w:t>ⲛⲓⲛⲟⲃⲓ ⲛ̀ⲧⲉ ⲧⲁⲯⲩⲭⲏ</w:t>
            </w:r>
          </w:p>
          <w:p w:rsidR="00A31CA5" w:rsidRDefault="00A31CA5" w:rsidP="007E5EC8">
            <w:pPr>
              <w:pStyle w:val="CopticVersemulti-line"/>
            </w:pPr>
            <w:r w:rsidRPr="007E5EC8">
              <w:t>ⲛⲁⲓ ⲉⲑⲟⲩⲱⲛϩ ⲉ̀ⲃⲟⲗ</w:t>
            </w:r>
          </w:p>
          <w:p w:rsidR="00A31CA5" w:rsidRDefault="00A31CA5" w:rsidP="007E5EC8">
            <w:pPr>
              <w:pStyle w:val="CopticVerse"/>
            </w:pPr>
            <w:r w:rsidRPr="007E5EC8">
              <w:t>ⲙ̀ⲡⲉⲕⲙ̀ⲑⲟ Ⲡⲁⲟ̅ⲥ̅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rPr>
                <w:rFonts w:eastAsiaTheme="minorHAnsi"/>
              </w:rPr>
            </w:pPr>
            <w:r>
              <w:rPr>
                <w:rFonts w:eastAsiaTheme="minorHAnsi"/>
              </w:rPr>
              <w:t>Do not remember, my Lord,</w:t>
            </w:r>
          </w:p>
          <w:p w:rsidR="00A31CA5" w:rsidRPr="007425E1" w:rsidRDefault="00A31CA5" w:rsidP="00EB661B">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commentRangeStart w:id="472"/>
            <w:r w:rsidRPr="007425E1">
              <w:rPr>
                <w:rFonts w:eastAsiaTheme="minorHAnsi"/>
              </w:rPr>
              <w:t xml:space="preserve">count </w:t>
            </w:r>
            <w:commentRangeEnd w:id="472"/>
            <w:r>
              <w:rPr>
                <w:rStyle w:val="CommentReference"/>
                <w:rFonts w:eastAsiaTheme="minorHAnsi" w:cstheme="minorBidi"/>
                <w:color w:val="auto"/>
                <w:lang w:val="en-CA"/>
              </w:rPr>
              <w:commentReference w:id="472"/>
            </w:r>
            <w:r w:rsidRPr="007425E1">
              <w:rPr>
                <w:rFonts w:eastAsiaTheme="minorHAnsi"/>
              </w:rPr>
              <w:t>not</w:t>
            </w:r>
          </w:p>
          <w:p w:rsidR="00A31CA5" w:rsidRDefault="00A31CA5" w:rsidP="00EB661B">
            <w:pPr>
              <w:pStyle w:val="EngHangEnd"/>
            </w:pPr>
            <w:r w:rsidRPr="007425E1">
              <w:rPr>
                <w:rFonts w:eastAsiaTheme="minorHAnsi"/>
              </w:rPr>
              <w:t>My iniquities.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Ⲛⲓⲛⲟⲃⲓ ⲉ̀ⲧⲁⲓⲁⲧⲟⲩ</w:t>
            </w:r>
          </w:p>
          <w:p w:rsidR="00A31CA5" w:rsidRDefault="00A31CA5" w:rsidP="007E5EC8">
            <w:pPr>
              <w:pStyle w:val="CopticVersemulti-line"/>
            </w:pPr>
            <w:r w:rsidRPr="007E5EC8">
              <w:t>Ⲡⲁⲟ̅ⲥ̅ ⲛ̀ⲛⲉⲕⲉⲣⲡⲟⲩⲙⲉⲩⲓ̀</w:t>
            </w:r>
          </w:p>
          <w:p w:rsidR="00A31CA5" w:rsidRDefault="00A31CA5" w:rsidP="007E5EC8">
            <w:pPr>
              <w:pStyle w:val="CopticVersemulti-line"/>
            </w:pPr>
            <w:r w:rsidRPr="007E5EC8">
              <w:t>ⲟⲩⲇⲉ ⲙ̀ⲡⲉⲣϯϩ̀ⲑⲏⲕ</w:t>
            </w:r>
          </w:p>
          <w:p w:rsidR="00A31CA5" w:rsidRDefault="00A31CA5" w:rsidP="007E5EC8">
            <w:pPr>
              <w:pStyle w:val="CopticVersemulti-line"/>
            </w:pPr>
            <w:r w:rsidRPr="007E5EC8">
              <w:t>ⲉ̀ⲛⲁⲁ̀ⲛⲟⲙⲓⲁ̀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have</w:t>
            </w:r>
            <w:r w:rsidRPr="007425E1">
              <w:rPr>
                <w:rFonts w:eastAsiaTheme="minorHAnsi"/>
              </w:rPr>
              <w:t xml:space="preserve"> chosen the publican,</w:t>
            </w:r>
          </w:p>
          <w:p w:rsidR="00A31CA5" w:rsidRPr="007425E1" w:rsidRDefault="00A31CA5" w:rsidP="00EB661B">
            <w:pPr>
              <w:pStyle w:val="EngHang"/>
              <w:rPr>
                <w:rFonts w:eastAsiaTheme="minorHAnsi"/>
              </w:rPr>
            </w:pPr>
            <w:r>
              <w:rPr>
                <w:rFonts w:eastAsiaTheme="minorHAnsi"/>
              </w:rPr>
              <w:t>You have saved the adulteress</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 xml:space="preserve">And </w:t>
            </w:r>
            <w:r>
              <w:rPr>
                <w:rFonts w:eastAsiaTheme="minorHAnsi"/>
              </w:rPr>
              <w:t>You have remembered</w:t>
            </w:r>
          </w:p>
          <w:p w:rsidR="00A31CA5" w:rsidRPr="001A0083" w:rsidRDefault="00A31CA5" w:rsidP="00EB661B">
            <w:pPr>
              <w:pStyle w:val="EngHangEnd"/>
            </w:pPr>
            <w:r>
              <w:rPr>
                <w:rFonts w:eastAsiaTheme="minorHAnsi"/>
              </w:rPr>
              <w:t>The right hand thief</w:t>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ⲡⲓⲧⲉⲗⲱⲛⲏⲥ ⲁⲕⲥⲟⲧⲡϥ</w:t>
            </w:r>
          </w:p>
          <w:p w:rsidR="00A31CA5" w:rsidRDefault="00A31CA5" w:rsidP="007E5EC8">
            <w:pPr>
              <w:pStyle w:val="CopticVersemulti-line"/>
            </w:pPr>
            <w:r w:rsidRPr="007E5EC8">
              <w:t>ϯⲡⲟⲣⲛⲏ ⲁⲕⲥⲱϯ ⲙ̀ⲙⲟⲥ</w:t>
            </w:r>
          </w:p>
          <w:p w:rsidR="00A31CA5" w:rsidRDefault="00A31CA5" w:rsidP="007E5EC8">
            <w:pPr>
              <w:pStyle w:val="CopticVersemulti-line"/>
            </w:pPr>
            <w:r w:rsidRPr="007E5EC8">
              <w:t>ⲡⲓⲥⲟⲛⲓ ⲉⲧⲥⲁⲟⲩⲓ̀ⲛⲁⲙ</w:t>
            </w:r>
          </w:p>
          <w:p w:rsidR="00A31CA5" w:rsidRDefault="00A31CA5" w:rsidP="007E5EC8">
            <w:pPr>
              <w:pStyle w:val="CopticVerse"/>
            </w:pPr>
            <w:r w:rsidRPr="007E5EC8">
              <w:t>Ⲡⲁⲟ̅ⲥ̅ ⲁⲕⲉⲣⲡⲉϥⲙⲉⲩⲓ̀</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 xml:space="preserve">And </w:t>
            </w:r>
            <w:commentRangeStart w:id="473"/>
            <w:r>
              <w:rPr>
                <w:rFonts w:eastAsiaTheme="minorHAnsi"/>
              </w:rPr>
              <w:t>I</w:t>
            </w:r>
            <w:r w:rsidRPr="007425E1">
              <w:rPr>
                <w:rFonts w:eastAsiaTheme="minorHAnsi"/>
              </w:rPr>
              <w:t xml:space="preserve"> </w:t>
            </w:r>
            <w:commentRangeEnd w:id="473"/>
            <w:r>
              <w:rPr>
                <w:rStyle w:val="CommentReference"/>
                <w:rFonts w:eastAsiaTheme="minorHAnsi" w:cstheme="minorBidi"/>
                <w:color w:val="auto"/>
                <w:lang w:val="en-CA"/>
              </w:rPr>
              <w:commentReference w:id="473"/>
            </w:r>
            <w:r w:rsidRPr="007425E1">
              <w:rPr>
                <w:rFonts w:eastAsiaTheme="minorHAnsi"/>
              </w:rPr>
              <w:t>too,</w:t>
            </w:r>
          </w:p>
          <w:p w:rsidR="00A31CA5" w:rsidRPr="007425E1" w:rsidRDefault="00A31CA5" w:rsidP="00EB661B">
            <w:pPr>
              <w:pStyle w:val="EngHang"/>
              <w:rPr>
                <w:rFonts w:eastAsiaTheme="minorHAnsi"/>
              </w:rPr>
            </w:pPr>
            <w:r w:rsidRPr="007425E1">
              <w:rPr>
                <w:rFonts w:eastAsiaTheme="minorHAnsi"/>
              </w:rPr>
              <w:t>The sinner,</w:t>
            </w:r>
          </w:p>
          <w:p w:rsidR="00A31CA5" w:rsidRPr="007425E1" w:rsidRDefault="00A31CA5" w:rsidP="00EB661B">
            <w:pPr>
              <w:pStyle w:val="EngHang"/>
              <w:rPr>
                <w:rFonts w:eastAsiaTheme="minorHAnsi"/>
              </w:rPr>
            </w:pPr>
            <w:r w:rsidRPr="007425E1">
              <w:rPr>
                <w:rFonts w:eastAsiaTheme="minorHAnsi"/>
              </w:rPr>
              <w:t xml:space="preserve">Teach me, O my </w:t>
            </w:r>
            <w:r>
              <w:rPr>
                <w:rFonts w:eastAsiaTheme="minorHAnsi"/>
              </w:rPr>
              <w:t>Lord</w:t>
            </w:r>
            <w:r w:rsidRPr="007425E1">
              <w:rPr>
                <w:rFonts w:eastAsiaTheme="minorHAnsi"/>
              </w:rPr>
              <w:t>,</w:t>
            </w:r>
          </w:p>
          <w:p w:rsidR="00A31CA5" w:rsidRPr="007425E1" w:rsidRDefault="00A31CA5" w:rsidP="00EB661B">
            <w:pPr>
              <w:pStyle w:val="EngHangEnd"/>
            </w:pPr>
            <w:commentRangeStart w:id="474"/>
            <w:r w:rsidRPr="007425E1">
              <w:rPr>
                <w:rFonts w:eastAsiaTheme="minorHAnsi"/>
              </w:rPr>
              <w:t>To offer repentance</w:t>
            </w:r>
            <w:commentRangeEnd w:id="474"/>
            <w:r>
              <w:rPr>
                <w:rStyle w:val="CommentReference"/>
                <w:rFonts w:eastAsiaTheme="minorHAnsi" w:cstheme="minorBidi"/>
                <w:color w:val="auto"/>
                <w:lang w:val="en-CA"/>
              </w:rPr>
              <w:commentReference w:id="474"/>
            </w:r>
            <w:r w:rsidRPr="007425E1">
              <w:rPr>
                <w:rFonts w:eastAsiaTheme="minorHAnsi"/>
              </w:rPr>
              <w:t>.</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7E5EC8">
              <w:t>Ⲁ̀ⲛⲟⲕ ϩⲱ Ⲡⲁⲟ̅ⲥ̅</w:t>
            </w:r>
          </w:p>
          <w:p w:rsidR="00A31CA5" w:rsidRDefault="00A31CA5" w:rsidP="007E5EC8">
            <w:pPr>
              <w:pStyle w:val="CopticVersemulti-line"/>
            </w:pPr>
            <w:r w:rsidRPr="007E5EC8">
              <w:t>ϧⲁ ⲡⲓⲣⲉϥⲉⲣⲛⲟⲃⲓ</w:t>
            </w:r>
          </w:p>
          <w:p w:rsidR="00A31CA5" w:rsidRDefault="00A31CA5" w:rsidP="007E5EC8">
            <w:pPr>
              <w:pStyle w:val="CopticVersemulti-line"/>
            </w:pPr>
            <w:r w:rsidRPr="007E5EC8">
              <w:t>ⲙⲁⲧ̀ⲥⲁⲃⲟⲓ ⲛ̀ⲧⲁⲓ̀ⲣⲓ</w:t>
            </w:r>
          </w:p>
          <w:p w:rsidR="00A31CA5" w:rsidRDefault="00A31CA5" w:rsidP="007E5EC8">
            <w:pPr>
              <w:pStyle w:val="CopticVerse"/>
            </w:pPr>
            <w:r w:rsidRPr="007E5EC8">
              <w:t>ⲛ̀ⲟⲩⲙⲉⲧⲁ̀ⲛⲟⲓⲁ̀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For </w:t>
            </w:r>
            <w:r>
              <w:rPr>
                <w:rFonts w:eastAsiaTheme="minorHAnsi"/>
              </w:rPr>
              <w:t>You do not desire</w:t>
            </w:r>
          </w:p>
          <w:p w:rsidR="00A31CA5" w:rsidRPr="007425E1" w:rsidRDefault="00A31CA5" w:rsidP="00EB661B">
            <w:pPr>
              <w:pStyle w:val="EngHang"/>
              <w:rPr>
                <w:rFonts w:eastAsiaTheme="minorHAnsi"/>
              </w:rPr>
            </w:pPr>
            <w:commentRangeStart w:id="475"/>
            <w:r w:rsidRPr="007425E1">
              <w:rPr>
                <w:rFonts w:eastAsiaTheme="minorHAnsi"/>
              </w:rPr>
              <w:t>The death of a sinner</w:t>
            </w:r>
            <w:commentRangeEnd w:id="475"/>
            <w:r>
              <w:rPr>
                <w:rStyle w:val="CommentReference"/>
                <w:rFonts w:eastAsiaTheme="minorHAnsi" w:cstheme="minorBidi"/>
                <w:color w:val="auto"/>
                <w:lang w:val="en-CA"/>
              </w:rPr>
              <w:commentReference w:id="475"/>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But rather that he</w:t>
            </w:r>
          </w:p>
          <w:p w:rsidR="00A31CA5" w:rsidRPr="007425E1" w:rsidRDefault="00A31CA5" w:rsidP="00EB661B">
            <w:pPr>
              <w:pStyle w:val="EngHangEnd"/>
            </w:pPr>
            <w:r w:rsidRPr="007425E1">
              <w:rPr>
                <w:rFonts w:eastAsiaTheme="minorHAnsi"/>
              </w:rPr>
              <w:t>Return and live.</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7E5EC8">
              <w:t>Ϫⲉ ⲭ̀ⲟⲩⲱϣ ⲙ̀ⲫ̀ⲙⲟⲩ ⲁⲛ</w:t>
            </w:r>
          </w:p>
          <w:p w:rsidR="00A31CA5" w:rsidRDefault="00A31CA5" w:rsidP="007E5EC8">
            <w:pPr>
              <w:pStyle w:val="CopticVersemulti-line"/>
            </w:pPr>
            <w:r w:rsidRPr="007E5EC8">
              <w:t>ⲙ̀ⲡⲓⲣⲉϥⲉⲣⲛⲟⲃⲓ</w:t>
            </w:r>
          </w:p>
          <w:p w:rsidR="00A31CA5" w:rsidRDefault="00A31CA5" w:rsidP="007E5EC8">
            <w:pPr>
              <w:pStyle w:val="CopticVersemulti-line"/>
            </w:pPr>
            <w:r w:rsidRPr="007E5EC8">
              <w:t>ⲙ̀ⲫ̀ⲣⲏϯ</w:t>
            </w:r>
            <w:r>
              <w:t xml:space="preserve"> </w:t>
            </w:r>
            <w:r w:rsidRPr="007E5EC8">
              <w:t>ⲛ̀ⲧⲉϥⲧⲁⲥⲑⲟϥ</w:t>
            </w:r>
          </w:p>
          <w:p w:rsidR="00A31CA5" w:rsidRDefault="00A31CA5" w:rsidP="007E5EC8">
            <w:pPr>
              <w:pStyle w:val="CopticVerse"/>
            </w:pPr>
            <w:r w:rsidRPr="007E5EC8">
              <w:t>ⲛ̀ⲧⲉⲥⲱⲛϧ ⲛ̀ϫⲉ ⲧⲉϥⲯⲩⲭⲏ</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Pr>
                <w:rFonts w:eastAsiaTheme="minorHAnsi"/>
              </w:rPr>
              <w:t>Return</w:t>
            </w:r>
            <w:r w:rsidRPr="007425E1">
              <w:rPr>
                <w:rFonts w:eastAsiaTheme="minorHAnsi"/>
              </w:rPr>
              <w:t xml:space="preserve"> us, O God,</w:t>
            </w:r>
          </w:p>
          <w:p w:rsidR="00A31CA5" w:rsidRPr="007425E1" w:rsidRDefault="00A31CA5" w:rsidP="00EB661B">
            <w:pPr>
              <w:pStyle w:val="EngHang"/>
              <w:rPr>
                <w:rFonts w:eastAsiaTheme="minorHAnsi"/>
              </w:rPr>
            </w:pPr>
            <w:r w:rsidRPr="007425E1">
              <w:rPr>
                <w:rFonts w:eastAsiaTheme="minorHAnsi"/>
              </w:rPr>
              <w:t xml:space="preserve">To </w:t>
            </w:r>
            <w:r>
              <w:rPr>
                <w:rFonts w:eastAsiaTheme="minorHAnsi"/>
              </w:rPr>
              <w:t>You</w:t>
            </w:r>
            <w:r w:rsidRPr="007425E1">
              <w:rPr>
                <w:rFonts w:eastAsiaTheme="minorHAnsi"/>
              </w:rPr>
              <w:t xml:space="preserve"> salvation,</w:t>
            </w:r>
          </w:p>
          <w:p w:rsidR="00A31CA5" w:rsidRPr="007425E1" w:rsidRDefault="00A31CA5" w:rsidP="00EB661B">
            <w:pPr>
              <w:pStyle w:val="EngHang"/>
              <w:rPr>
                <w:rFonts w:eastAsiaTheme="minorHAnsi"/>
              </w:rPr>
            </w:pPr>
            <w:r w:rsidRPr="007425E1">
              <w:rPr>
                <w:rFonts w:eastAsiaTheme="minorHAnsi"/>
              </w:rPr>
              <w:t>And deal with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goodness.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Ⲙⲁⲧⲁⲥⲑⲟⲛ Ⲫϯ</w:t>
            </w:r>
          </w:p>
          <w:p w:rsidR="00A31CA5" w:rsidRDefault="00A31CA5" w:rsidP="007E5EC8">
            <w:pPr>
              <w:pStyle w:val="CopticVersemulti-line"/>
            </w:pPr>
            <w:r w:rsidRPr="005A1198">
              <w:t>ⲉ̀ϧⲟⲩⲛ ⲉ̀ⲡⲉⲕⲟⲩϫⲁⲓ</w:t>
            </w:r>
          </w:p>
          <w:p w:rsidR="00A31CA5" w:rsidRDefault="00A31CA5" w:rsidP="007E5EC8">
            <w:pPr>
              <w:pStyle w:val="CopticVersemulti-line"/>
            </w:pPr>
            <w:r w:rsidRPr="005A1198">
              <w:t>ⲁ̀ⲣⲓⲟⲩⲓ̀ ⲛⲉⲙⲁⲛ</w:t>
            </w:r>
          </w:p>
          <w:p w:rsidR="00A31CA5" w:rsidRDefault="00A31CA5" w:rsidP="005A1198">
            <w:pPr>
              <w:pStyle w:val="CopticVerse"/>
            </w:pPr>
            <w:r w:rsidRPr="005A1198">
              <w:t>ⲕⲁⲧⲁ ⲧⲉⲕⲙⲉⲧⲁ̀ⲅⲁⲑⲟⲥ</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Default="00A31CA5" w:rsidP="00EB661B">
            <w:pPr>
              <w:pStyle w:val="EngHang"/>
            </w:pPr>
            <w:r>
              <w:t>For You are good</w:t>
            </w:r>
          </w:p>
          <w:p w:rsidR="00A31CA5" w:rsidRDefault="00A31CA5" w:rsidP="00EB661B">
            <w:pPr>
              <w:pStyle w:val="EngHang"/>
            </w:pPr>
            <w:r>
              <w:t xml:space="preserve">And </w:t>
            </w:r>
            <w:commentRangeStart w:id="476"/>
            <w:r>
              <w:t>kind-hearted</w:t>
            </w:r>
            <w:commentRangeEnd w:id="476"/>
            <w:r>
              <w:rPr>
                <w:rStyle w:val="CommentReference"/>
                <w:rFonts w:eastAsiaTheme="minorHAnsi" w:cstheme="minorBidi"/>
                <w:color w:val="auto"/>
                <w:lang w:val="en-CA"/>
              </w:rPr>
              <w:commentReference w:id="476"/>
            </w:r>
            <w:r>
              <w:t>.</w:t>
            </w:r>
          </w:p>
          <w:p w:rsidR="00A31CA5" w:rsidRDefault="00A31CA5" w:rsidP="00EB661B">
            <w:pPr>
              <w:pStyle w:val="EngHang"/>
            </w:pPr>
            <w:r>
              <w:t>May we be quickly overcome</w:t>
            </w:r>
          </w:p>
          <w:p w:rsidR="00A31CA5" w:rsidRPr="007425E1" w:rsidRDefault="00A31CA5" w:rsidP="00EB661B">
            <w:pPr>
              <w:pStyle w:val="EngHangEnd"/>
            </w:pPr>
            <w:r>
              <w:t xml:space="preserve">By Your </w:t>
            </w:r>
            <w:commentRangeStart w:id="477"/>
            <w:r>
              <w:t>compassions</w:t>
            </w:r>
            <w:commentRangeEnd w:id="477"/>
            <w:r>
              <w:rPr>
                <w:rStyle w:val="CommentReference"/>
                <w:rFonts w:eastAsiaTheme="minorHAnsi" w:cstheme="minorBidi"/>
                <w:color w:val="auto"/>
                <w:lang w:val="en-CA"/>
              </w:rPr>
              <w:commentReference w:id="477"/>
            </w:r>
            <w:r>
              <w: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Ϫⲉ ⲛ̀ⲑⲟⲕ ⲟⲩⲁ̀ⲅⲁⲑⲟⲥ</w:t>
            </w:r>
          </w:p>
          <w:p w:rsidR="00A31CA5" w:rsidRDefault="00A31CA5" w:rsidP="007E5EC8">
            <w:pPr>
              <w:pStyle w:val="CopticVersemulti-line"/>
            </w:pPr>
            <w:r w:rsidRPr="005A1198">
              <w:t>ⲟⲩⲟϩ ⲛ̀ⲛⲁⲏⲧ</w:t>
            </w:r>
          </w:p>
          <w:p w:rsidR="00A31CA5" w:rsidRDefault="00A31CA5" w:rsidP="007E5EC8">
            <w:pPr>
              <w:pStyle w:val="CopticVersemulti-line"/>
            </w:pPr>
            <w:r w:rsidRPr="005A1198">
              <w:t>ⲙⲁⲣⲟⲩⲧⲁϩⲟⲛ ⲛ̀ⲭⲱⲗⲉⲙ</w:t>
            </w:r>
          </w:p>
          <w:p w:rsidR="00A31CA5" w:rsidRDefault="00A31CA5" w:rsidP="005A1198">
            <w:pPr>
              <w:pStyle w:val="CopticVerse"/>
            </w:pPr>
            <w:r w:rsidRPr="005A1198">
              <w:t>ⲛ̀ϫⲉ ⲛⲉⲕⲙⲉⲧϣⲉⲛϩⲏⲧ</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Have compassion on us all,</w:t>
            </w:r>
          </w:p>
          <w:p w:rsidR="00A31CA5" w:rsidRPr="007425E1" w:rsidRDefault="00A31CA5" w:rsidP="00EB661B">
            <w:pPr>
              <w:pStyle w:val="EngHang"/>
              <w:rPr>
                <w:rFonts w:eastAsiaTheme="minorHAnsi"/>
              </w:rPr>
            </w:pPr>
            <w:r w:rsidRPr="007425E1">
              <w:rPr>
                <w:rFonts w:eastAsiaTheme="minorHAnsi"/>
              </w:rPr>
              <w:t>O Lord God our Saviour,</w:t>
            </w:r>
          </w:p>
          <w:p w:rsidR="00A31CA5" w:rsidRPr="007425E1" w:rsidRDefault="00A31CA5" w:rsidP="00EB661B">
            <w:pPr>
              <w:pStyle w:val="EngHang"/>
              <w:rPr>
                <w:rFonts w:eastAsiaTheme="minorHAnsi"/>
              </w:rPr>
            </w:pPr>
            <w:r>
              <w:rPr>
                <w:rFonts w:eastAsiaTheme="minorHAnsi"/>
              </w:rPr>
              <w:t xml:space="preserve">And have mercy </w:t>
            </w:r>
            <w:r w:rsidRPr="007425E1">
              <w:rPr>
                <w:rFonts w:eastAsiaTheme="minorHAnsi"/>
              </w:rPr>
              <w:t>on us</w:t>
            </w:r>
          </w:p>
          <w:p w:rsidR="00A31CA5" w:rsidRPr="007425E1" w:rsidRDefault="00A31CA5" w:rsidP="00EB661B">
            <w:pPr>
              <w:pStyle w:val="EngHangEnd"/>
            </w:pPr>
            <w:r w:rsidRPr="007425E1">
              <w:rPr>
                <w:rFonts w:eastAsiaTheme="minorHAnsi"/>
              </w:rPr>
              <w:t xml:space="preserve">According to </w:t>
            </w:r>
            <w:r>
              <w:rPr>
                <w:rFonts w:eastAsiaTheme="minorHAnsi"/>
              </w:rPr>
              <w:t>Your</w:t>
            </w:r>
            <w:r w:rsidRPr="007425E1">
              <w:rPr>
                <w:rFonts w:eastAsiaTheme="minorHAnsi"/>
              </w:rPr>
              <w:t xml:space="preserve"> great mercies.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5A1198">
              <w:t>Ϣⲉⲛϩⲏⲧ ϧⲁⲣⲟⲛ ⲧⲏⲣⲉⲛ</w:t>
            </w:r>
          </w:p>
          <w:p w:rsidR="00A31CA5" w:rsidRDefault="00A31CA5" w:rsidP="007E5EC8">
            <w:pPr>
              <w:pStyle w:val="CopticVersemulti-line"/>
            </w:pPr>
            <w:r w:rsidRPr="005A1198">
              <w:t>Ⲡⲟ̅ⲥ̅ Ⲫϯ Ⲡⲉⲛⲥ̅ⲱ̅ⲣ</w:t>
            </w:r>
          </w:p>
          <w:p w:rsidR="00A31CA5" w:rsidRDefault="00A31CA5" w:rsidP="007E5EC8">
            <w:pPr>
              <w:pStyle w:val="CopticVersemulti-line"/>
            </w:pPr>
            <w:r w:rsidRPr="005A1198">
              <w:t>ⲟⲩⲟϩ ⲛⲁⲓ ⲛⲁⲛ</w:t>
            </w:r>
          </w:p>
          <w:p w:rsidR="00A31CA5" w:rsidRDefault="00A31CA5" w:rsidP="005A1198">
            <w:pPr>
              <w:pStyle w:val="CopticVerse"/>
            </w:pPr>
            <w:r w:rsidRPr="005A1198">
              <w:t>ⲕⲁⲧⲁ ⲡⲉⲕⲛⲓϣϯ ⲛ̀ⲛⲁⲓ</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 xml:space="preserve">Remember </w:t>
            </w:r>
            <w:r>
              <w:rPr>
                <w:rFonts w:eastAsiaTheme="minorHAnsi"/>
              </w:rPr>
              <w:t>these</w:t>
            </w:r>
            <w:r w:rsidRPr="007425E1">
              <w:rPr>
                <w:rFonts w:eastAsiaTheme="minorHAnsi"/>
              </w:rPr>
              <w:t>,</w:t>
            </w:r>
          </w:p>
          <w:p w:rsidR="00A31CA5" w:rsidRPr="007425E1" w:rsidRDefault="00A31CA5" w:rsidP="00EB661B">
            <w:pPr>
              <w:pStyle w:val="EngHang"/>
              <w:rPr>
                <w:rFonts w:eastAsiaTheme="minorHAnsi"/>
              </w:rPr>
            </w:pPr>
            <w:r w:rsidRPr="007425E1">
              <w:rPr>
                <w:rFonts w:eastAsiaTheme="minorHAnsi"/>
              </w:rPr>
              <w:t>O Christ our Master.</w:t>
            </w:r>
          </w:p>
          <w:p w:rsidR="00A31CA5" w:rsidRPr="007425E1" w:rsidRDefault="00A31CA5" w:rsidP="00EB661B">
            <w:pPr>
              <w:pStyle w:val="EngHang"/>
              <w:rPr>
                <w:rFonts w:eastAsiaTheme="minorHAnsi"/>
              </w:rPr>
            </w:pPr>
            <w:r w:rsidRPr="007425E1">
              <w:rPr>
                <w:rFonts w:eastAsiaTheme="minorHAnsi"/>
              </w:rPr>
              <w:t xml:space="preserve">Be </w:t>
            </w:r>
            <w:r>
              <w:rPr>
                <w:rFonts w:eastAsiaTheme="minorHAnsi"/>
              </w:rPr>
              <w:t>in our midst</w:t>
            </w:r>
            <w:r w:rsidRPr="007425E1">
              <w:rPr>
                <w:rFonts w:eastAsiaTheme="minorHAnsi"/>
              </w:rPr>
              <w:t>,</w:t>
            </w:r>
          </w:p>
          <w:p w:rsidR="00A31CA5" w:rsidRPr="007425E1" w:rsidRDefault="00A31CA5" w:rsidP="00EB661B">
            <w:pPr>
              <w:pStyle w:val="EngHangEnd"/>
            </w:pPr>
            <w:r w:rsidRPr="007425E1">
              <w:rPr>
                <w:rFonts w:eastAsiaTheme="minorHAnsi"/>
              </w:rPr>
              <w:t>And proclaim and say,</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5A1198">
              <w:t>Ⲛⲁⲓ ⲕ̀ⲓ̀ⲣⲓ ⲙ̀ⲡⲟⲩⲙⲉⲩⲓ̀</w:t>
            </w:r>
          </w:p>
          <w:p w:rsidR="00A31CA5" w:rsidRDefault="00A31CA5" w:rsidP="007E5EC8">
            <w:pPr>
              <w:pStyle w:val="CopticVersemulti-line"/>
            </w:pPr>
            <w:r w:rsidRPr="005A1198">
              <w:t>ⲱ̀ ⲡⲉⲛⲛⲏⲃ Ⲡⲭ̅ⲥ</w:t>
            </w:r>
          </w:p>
          <w:p w:rsidR="00A31CA5" w:rsidRDefault="00A31CA5" w:rsidP="007E5EC8">
            <w:pPr>
              <w:pStyle w:val="CopticVersemulti-line"/>
            </w:pPr>
            <w:r w:rsidRPr="005A1198">
              <w:t>ⲉⲕⲉ̀ϣⲱⲡⲓ ϧⲉⲛ ⲧⲉⲛⲙⲏϯ</w:t>
            </w:r>
          </w:p>
          <w:p w:rsidR="00A31CA5" w:rsidRDefault="00A31CA5" w:rsidP="00F31CD1">
            <w:pPr>
              <w:pStyle w:val="CopticVerse"/>
            </w:pPr>
            <w:r w:rsidRPr="005A1198">
              <w:t>ⲉⲕⲱϣ ⲉ̀ⲃⲟⲗ ⲉⲕϫⲱ ⲙ̀ⲙⲟⲥ</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rPr>
                <w:rFonts w:eastAsiaTheme="minorHAnsi"/>
              </w:rPr>
            </w:pPr>
            <w:r w:rsidRPr="007425E1">
              <w:rPr>
                <w:rFonts w:eastAsiaTheme="minorHAnsi"/>
              </w:rPr>
              <w:t>"My peace I</w:t>
            </w:r>
          </w:p>
          <w:p w:rsidR="00A31CA5" w:rsidRPr="007425E1" w:rsidRDefault="00A31CA5" w:rsidP="00EB661B">
            <w:pPr>
              <w:pStyle w:val="EngHang"/>
              <w:rPr>
                <w:rFonts w:eastAsiaTheme="minorHAnsi"/>
              </w:rPr>
            </w:pPr>
            <w:r w:rsidRPr="007425E1">
              <w:rPr>
                <w:rFonts w:eastAsiaTheme="minorHAnsi"/>
              </w:rPr>
              <w:t xml:space="preserve">Give </w:t>
            </w:r>
            <w:r>
              <w:rPr>
                <w:rFonts w:eastAsiaTheme="minorHAnsi"/>
              </w:rPr>
              <w:t>to</w:t>
            </w:r>
            <w:r w:rsidRPr="007425E1">
              <w:rPr>
                <w:rFonts w:eastAsiaTheme="minorHAnsi"/>
              </w:rPr>
              <w:t xml:space="preserve"> you.</w:t>
            </w:r>
          </w:p>
          <w:p w:rsidR="00A31CA5" w:rsidRPr="007425E1" w:rsidRDefault="00A31CA5" w:rsidP="00EB661B">
            <w:pPr>
              <w:pStyle w:val="EngHang"/>
              <w:rPr>
                <w:rFonts w:eastAsiaTheme="minorHAnsi"/>
              </w:rPr>
            </w:pPr>
            <w:r w:rsidRPr="007425E1">
              <w:rPr>
                <w:rFonts w:eastAsiaTheme="minorHAnsi"/>
              </w:rPr>
              <w:t>The peace of My Father</w:t>
            </w:r>
          </w:p>
          <w:p w:rsidR="00A31CA5" w:rsidRPr="007425E1" w:rsidRDefault="00A31CA5" w:rsidP="00EB661B">
            <w:pPr>
              <w:pStyle w:val="EngHangEnd"/>
            </w:pPr>
            <w:r w:rsidRPr="007425E1">
              <w:rPr>
                <w:rFonts w:eastAsiaTheme="minorHAnsi"/>
              </w:rPr>
              <w:t xml:space="preserve">I leave </w:t>
            </w:r>
            <w:r>
              <w:rPr>
                <w:rFonts w:eastAsiaTheme="minorHAnsi"/>
              </w:rPr>
              <w:t>with</w:t>
            </w:r>
            <w:r w:rsidRPr="007425E1">
              <w:rPr>
                <w:rFonts w:eastAsiaTheme="minorHAnsi"/>
              </w:rPr>
              <w:t xml:space="preserve"> you."</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F31CD1">
            <w:pPr>
              <w:pStyle w:val="CopticVersemulti-line"/>
            </w:pPr>
            <w:r w:rsidRPr="00F31CD1">
              <w:t>Ϫⲉ ⲧⲁϩⲓⲣⲏⲛⲏ</w:t>
            </w:r>
            <w:r>
              <w:t xml:space="preserve"> </w:t>
            </w:r>
            <w:r w:rsidRPr="00F31CD1">
              <w:t>ⲁ̀ⲛⲟⲕ</w:t>
            </w:r>
          </w:p>
          <w:p w:rsidR="00A31CA5" w:rsidRDefault="00A31CA5" w:rsidP="00F31CD1">
            <w:pPr>
              <w:pStyle w:val="CopticVersemulti-line"/>
            </w:pPr>
            <w:r w:rsidRPr="00F31CD1">
              <w:t>ϯϯ ⲙ̀ⲙⲟⲥ ⲛⲱⲧⲉⲛ</w:t>
            </w:r>
          </w:p>
          <w:p w:rsidR="00A31CA5" w:rsidRDefault="00A31CA5" w:rsidP="00F31CD1">
            <w:pPr>
              <w:pStyle w:val="CopticVersemulti-line"/>
            </w:pPr>
            <w:r w:rsidRPr="00F31CD1">
              <w:t>ⲧ̀ϩⲓⲣⲏⲛⲏ ⲙ̀ⲡⲁⲓⲱⲧ</w:t>
            </w:r>
          </w:p>
          <w:p w:rsidR="00A31CA5" w:rsidRDefault="00A31CA5" w:rsidP="00F31CD1">
            <w:pPr>
              <w:pStyle w:val="CopticVersemulti-line"/>
            </w:pPr>
            <w:r w:rsidRPr="00F31CD1">
              <w:t>ϯⲭⲱ ⲙ̀ⲙⲟⲥ ⲛⲉⲙⲱⲧⲉⲛ</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rPr>
                <w:rFonts w:eastAsiaTheme="minorHAnsi"/>
              </w:rPr>
            </w:pPr>
            <w:r w:rsidRPr="007425E1">
              <w:rPr>
                <w:rFonts w:eastAsiaTheme="minorHAnsi"/>
              </w:rPr>
              <w:t>O King of Peace,</w:t>
            </w:r>
          </w:p>
          <w:p w:rsidR="00A31CA5" w:rsidRPr="007425E1" w:rsidRDefault="00A31CA5" w:rsidP="00EB661B">
            <w:pPr>
              <w:pStyle w:val="EngHang"/>
              <w:rPr>
                <w:rFonts w:eastAsiaTheme="minorHAnsi"/>
              </w:rPr>
            </w:pPr>
            <w:r>
              <w:rPr>
                <w:rFonts w:eastAsiaTheme="minorHAnsi"/>
              </w:rPr>
              <w:t>Grant</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
              <w:rPr>
                <w:rFonts w:eastAsiaTheme="minorHAnsi"/>
              </w:rPr>
            </w:pPr>
            <w:r>
              <w:rPr>
                <w:rFonts w:eastAsiaTheme="minorHAnsi"/>
              </w:rPr>
              <w:t>Establish for</w:t>
            </w:r>
            <w:r w:rsidRPr="007425E1">
              <w:rPr>
                <w:rFonts w:eastAsiaTheme="minorHAnsi"/>
              </w:rPr>
              <w:t xml:space="preserve"> us </w:t>
            </w:r>
            <w:r>
              <w:rPr>
                <w:rFonts w:eastAsiaTheme="minorHAnsi"/>
              </w:rPr>
              <w:t>Your</w:t>
            </w:r>
            <w:r w:rsidRPr="007425E1">
              <w:rPr>
                <w:rFonts w:eastAsiaTheme="minorHAnsi"/>
              </w:rPr>
              <w:t xml:space="preserve"> peace,</w:t>
            </w:r>
          </w:p>
          <w:p w:rsidR="00A31CA5" w:rsidRPr="007425E1" w:rsidRDefault="00A31CA5" w:rsidP="00EB661B">
            <w:pPr>
              <w:pStyle w:val="EngHangEnd"/>
            </w:pPr>
            <w:r w:rsidRPr="007425E1">
              <w:rPr>
                <w:rFonts w:eastAsiaTheme="minorHAnsi"/>
              </w:rPr>
              <w:t>And forgive us our sins.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Ⲡ̀ⲟⲩⲣⲟ ⲛ̀ⲧⲉ ϯϩⲓⲣⲏⲛⲏ</w:t>
            </w:r>
          </w:p>
          <w:p w:rsidR="00A31CA5" w:rsidRDefault="00A31CA5" w:rsidP="007E5EC8">
            <w:pPr>
              <w:pStyle w:val="CopticVersemulti-line"/>
            </w:pPr>
            <w:r w:rsidRPr="00F31CD1">
              <w:t>ⲙⲟⲓ ⲛⲁⲛ ⲛ̀ⲧⲉⲕϩⲓⲣⲏⲛⲏ</w:t>
            </w:r>
          </w:p>
          <w:p w:rsidR="00A31CA5" w:rsidRDefault="00A31CA5" w:rsidP="007E5EC8">
            <w:pPr>
              <w:pStyle w:val="CopticVersemulti-line"/>
            </w:pPr>
            <w:r w:rsidRPr="00F31CD1">
              <w:t>ⲥⲉⲙⲛⲓ ⲛⲁⲛ ⲛ̀ⲧⲉⲕϩⲓⲣⲏⲛⲏ</w:t>
            </w:r>
          </w:p>
          <w:p w:rsidR="00A31CA5" w:rsidRDefault="00A31CA5" w:rsidP="00F31CD1">
            <w:pPr>
              <w:pStyle w:val="CopticVerse"/>
            </w:pPr>
            <w:r w:rsidRPr="00F31CD1">
              <w:t>ⲭⲁ ⲛⲉⲛⲛⲟⲃⲓ ⲛⲁⲛ ⲉⲃⲟⲗ</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Default="00A31CA5" w:rsidP="00EB661B">
            <w:pPr>
              <w:pStyle w:val="EngHang"/>
            </w:pPr>
            <w:r>
              <w:t>Disperse the enemies</w:t>
            </w:r>
          </w:p>
          <w:p w:rsidR="00A31CA5" w:rsidRDefault="00A31CA5" w:rsidP="00EB661B">
            <w:pPr>
              <w:pStyle w:val="EngHang"/>
            </w:pPr>
            <w:r>
              <w:t>Of the Church.</w:t>
            </w:r>
          </w:p>
          <w:p w:rsidR="00A31CA5" w:rsidRDefault="00A31CA5" w:rsidP="00EB661B">
            <w:pPr>
              <w:pStyle w:val="EngHang"/>
            </w:pPr>
            <w:r>
              <w:t>Fortify Her that She</w:t>
            </w:r>
          </w:p>
          <w:p w:rsidR="00A31CA5" w:rsidRPr="007425E1" w:rsidRDefault="00A31CA5" w:rsidP="00EB661B">
            <w:pPr>
              <w:pStyle w:val="EngHangEnd"/>
            </w:pPr>
            <w:r>
              <w:t>May not be shaken forever.</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Ϫⲱⲣ ⲉ̀ⲃⲟⲗ ⲛ̀ⲛⲓϫⲁϫⲓ</w:t>
            </w:r>
          </w:p>
          <w:p w:rsidR="00A31CA5" w:rsidRDefault="00A31CA5" w:rsidP="007E5EC8">
            <w:pPr>
              <w:pStyle w:val="CopticVersemulti-line"/>
            </w:pPr>
            <w:r w:rsidRPr="00F31CD1">
              <w:t>ⲛ̀ⲧⲉ ϯⲉⲕⲕⲗⲏⲥⲓⲁ̀</w:t>
            </w:r>
          </w:p>
          <w:p w:rsidR="00A31CA5" w:rsidRDefault="00A31CA5" w:rsidP="007E5EC8">
            <w:pPr>
              <w:pStyle w:val="CopticVersemulti-line"/>
            </w:pPr>
            <w:r w:rsidRPr="00F31CD1">
              <w:t>ⲁ̀ⲣⲓⲥⲟⲃⲧ ⲉ̀ⲣⲟⲥ</w:t>
            </w:r>
          </w:p>
          <w:p w:rsidR="00A31CA5" w:rsidRDefault="00A31CA5" w:rsidP="00F31CD1">
            <w:pPr>
              <w:pStyle w:val="CopticVerse"/>
            </w:pPr>
            <w:r w:rsidRPr="00F31CD1">
              <w:t>ⲛ̀ⲛⲉⲥⲕⲓⲙ ϣⲁ ⲉ̀ⲛⲉϩ</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Emmanuel our God</w:t>
            </w:r>
          </w:p>
          <w:p w:rsidR="00A31CA5" w:rsidRPr="007425E1" w:rsidRDefault="00A31CA5" w:rsidP="00EB661B">
            <w:pPr>
              <w:pStyle w:val="EngHang"/>
            </w:pPr>
            <w:r w:rsidRPr="007425E1">
              <w:t>Is now in our midst,</w:t>
            </w:r>
          </w:p>
          <w:p w:rsidR="00A31CA5" w:rsidRPr="007425E1" w:rsidRDefault="00A31CA5" w:rsidP="00EB661B">
            <w:pPr>
              <w:pStyle w:val="EngHang"/>
            </w:pPr>
            <w:r>
              <w:t>With</w:t>
            </w:r>
            <w:r w:rsidRPr="007425E1">
              <w:t xml:space="preserve"> the glory of His Father,</w:t>
            </w:r>
          </w:p>
          <w:p w:rsidR="00A31CA5" w:rsidRPr="007425E1" w:rsidRDefault="00A31CA5" w:rsidP="00EB661B">
            <w:pPr>
              <w:pStyle w:val="EngHangEnd"/>
            </w:pPr>
            <w:r w:rsidRPr="007425E1">
              <w:t>And the Holy Spirit.</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Ⲉⲙⲙⲁⲛⲟⲩⲏⲗ Ⲡⲉⲛⲛⲟⲩϯ</w:t>
            </w:r>
          </w:p>
          <w:p w:rsidR="00A31CA5" w:rsidRDefault="00A31CA5" w:rsidP="007E5EC8">
            <w:pPr>
              <w:pStyle w:val="CopticVersemulti-line"/>
            </w:pPr>
            <w:r w:rsidRPr="00F31CD1">
              <w:t>ϧⲉⲛ ⲧⲉⲛⲙⲏϯ ϯⲛⲟⲩ</w:t>
            </w:r>
          </w:p>
          <w:p w:rsidR="00A31CA5" w:rsidRDefault="00A31CA5" w:rsidP="007E5EC8">
            <w:pPr>
              <w:pStyle w:val="CopticVersemulti-line"/>
            </w:pPr>
            <w:r w:rsidRPr="00F31CD1">
              <w:t>ϧⲉⲛ ⲡ̀ⲱ̀ⲟⲩ ⲛ̀ⲧⲉ Ⲡⲉϥⲓⲱⲧ</w:t>
            </w:r>
          </w:p>
          <w:p w:rsidR="00A31CA5" w:rsidRDefault="00A31CA5" w:rsidP="007E5EC8">
            <w:pPr>
              <w:pStyle w:val="CopticVersemulti-line"/>
            </w:pPr>
            <w:r w:rsidRPr="00F31CD1">
              <w:t>ⲛⲉⲙ Ⲡⲓⲡ̅ⲛ̅ⲁ ⲉ̅ⲑ̅ⲩ</w:t>
            </w:r>
          </w:p>
        </w:tc>
      </w:tr>
      <w:tr w:rsidR="00A31CA5" w:rsidTr="006458F1">
        <w:trPr>
          <w:cantSplit/>
          <w:jc w:val="center"/>
        </w:trPr>
        <w:tc>
          <w:tcPr>
            <w:tcW w:w="288" w:type="dxa"/>
          </w:tcPr>
          <w:p w:rsidR="00A31CA5" w:rsidRDefault="00A31CA5" w:rsidP="00042E9B">
            <w:pPr>
              <w:pStyle w:val="CopticCross"/>
            </w:pPr>
            <w:r w:rsidRPr="00FB5ACB">
              <w:t>¿</w:t>
            </w:r>
          </w:p>
        </w:tc>
        <w:tc>
          <w:tcPr>
            <w:tcW w:w="3960" w:type="dxa"/>
          </w:tcPr>
          <w:p w:rsidR="00A31CA5" w:rsidRPr="007425E1" w:rsidRDefault="00A31CA5" w:rsidP="00EB661B">
            <w:pPr>
              <w:pStyle w:val="EngHang"/>
            </w:pPr>
            <w:commentRangeStart w:id="478"/>
            <w:r w:rsidRPr="007425E1">
              <w:t xml:space="preserve">May </w:t>
            </w:r>
            <w:commentRangeEnd w:id="478"/>
            <w:r>
              <w:rPr>
                <w:rStyle w:val="CommentReference"/>
                <w:rFonts w:eastAsiaTheme="minorHAnsi" w:cstheme="minorBidi"/>
                <w:color w:val="auto"/>
                <w:lang w:val="en-CA"/>
              </w:rPr>
              <w:commentReference w:id="478"/>
            </w:r>
            <w:r w:rsidRPr="007425E1">
              <w:t>He bless us all,</w:t>
            </w:r>
          </w:p>
          <w:p w:rsidR="00A31CA5" w:rsidRPr="007425E1" w:rsidRDefault="00A31CA5" w:rsidP="00EB661B">
            <w:pPr>
              <w:pStyle w:val="EngHang"/>
            </w:pPr>
            <w:r w:rsidRPr="007425E1">
              <w:t>Purify our hearts,</w:t>
            </w:r>
          </w:p>
          <w:p w:rsidR="00A31CA5" w:rsidRPr="007425E1" w:rsidRDefault="00A31CA5" w:rsidP="00EB661B">
            <w:pPr>
              <w:pStyle w:val="EngHang"/>
            </w:pPr>
            <w:r w:rsidRPr="007425E1">
              <w:t>And heal the sicknesses</w:t>
            </w:r>
          </w:p>
          <w:p w:rsidR="00A31CA5" w:rsidRPr="004E04E2" w:rsidRDefault="00A31CA5" w:rsidP="00EB661B">
            <w:pPr>
              <w:pStyle w:val="EngHangEnd"/>
            </w:pPr>
            <w:r w:rsidRPr="007425E1">
              <w:t>Of our souls and our bodies.</w:t>
            </w:r>
          </w:p>
        </w:tc>
        <w:tc>
          <w:tcPr>
            <w:tcW w:w="288" w:type="dxa"/>
          </w:tcPr>
          <w:p w:rsidR="00A31CA5" w:rsidRDefault="00A31CA5" w:rsidP="00042E9B"/>
        </w:tc>
        <w:tc>
          <w:tcPr>
            <w:tcW w:w="288" w:type="dxa"/>
          </w:tcPr>
          <w:p w:rsidR="00A31CA5" w:rsidRDefault="00A31CA5" w:rsidP="00042E9B">
            <w:pPr>
              <w:pStyle w:val="CopticCross"/>
            </w:pPr>
            <w:r w:rsidRPr="00FB5ACB">
              <w:t>¿</w:t>
            </w:r>
          </w:p>
        </w:tc>
        <w:tc>
          <w:tcPr>
            <w:tcW w:w="3960" w:type="dxa"/>
          </w:tcPr>
          <w:p w:rsidR="00A31CA5" w:rsidRDefault="00A31CA5" w:rsidP="007E5EC8">
            <w:pPr>
              <w:pStyle w:val="CopticVersemulti-line"/>
            </w:pPr>
            <w:r w:rsidRPr="00F31CD1">
              <w:t>Ⲛ̀ⲧⲉϥⲥ̀ⲙⲟⲩ ⲉ̀ⲣⲟⲛ ⲧⲏⲣⲉⲛ</w:t>
            </w:r>
          </w:p>
          <w:p w:rsidR="00A31CA5" w:rsidRDefault="00A31CA5" w:rsidP="007E5EC8">
            <w:pPr>
              <w:pStyle w:val="CopticVersemulti-line"/>
            </w:pPr>
            <w:r w:rsidRPr="00F31CD1">
              <w:t>ⲛ̀ⲧⲉϥⲧⲟⲩⲃⲟ ⲛ̀ⲛⲉⲛϩⲏⲧ</w:t>
            </w:r>
          </w:p>
          <w:p w:rsidR="00A31CA5" w:rsidRDefault="00A31CA5" w:rsidP="007E5EC8">
            <w:pPr>
              <w:pStyle w:val="CopticVersemulti-line"/>
            </w:pPr>
            <w:r w:rsidRPr="00F31CD1">
              <w:t>ⲛ̀ⲧⲉϥⲧⲁⲗϭⲟ ⲛ̀ⲛⲓϣⲱⲛⲓ</w:t>
            </w:r>
          </w:p>
          <w:p w:rsidR="00A31CA5" w:rsidRDefault="00A31CA5" w:rsidP="007E5EC8">
            <w:pPr>
              <w:pStyle w:val="CopticVersemulti-line"/>
            </w:pPr>
            <w:r w:rsidRPr="00F31CD1">
              <w:t>ⲛ̀ⲧⲉ ⲛⲉⲛⲯⲩⲭⲏ ⲛⲉⲙ ⲛⲉⲛⲥⲱⲙⲁ</w:t>
            </w:r>
          </w:p>
        </w:tc>
      </w:tr>
      <w:tr w:rsidR="00A31CA5" w:rsidTr="006458F1">
        <w:trPr>
          <w:cantSplit/>
          <w:jc w:val="center"/>
        </w:trPr>
        <w:tc>
          <w:tcPr>
            <w:tcW w:w="288" w:type="dxa"/>
          </w:tcPr>
          <w:p w:rsidR="00A31CA5" w:rsidRDefault="00A31CA5" w:rsidP="00042E9B">
            <w:pPr>
              <w:pStyle w:val="CopticCross"/>
            </w:pPr>
          </w:p>
        </w:tc>
        <w:tc>
          <w:tcPr>
            <w:tcW w:w="3960" w:type="dxa"/>
          </w:tcPr>
          <w:p w:rsidR="00A31CA5" w:rsidRPr="007425E1" w:rsidRDefault="00A31CA5" w:rsidP="00EB661B">
            <w:pPr>
              <w:pStyle w:val="EngHang"/>
            </w:pPr>
            <w:r w:rsidRPr="007425E1">
              <w:t xml:space="preserve">We worship </w:t>
            </w:r>
            <w:r>
              <w:t>You</w:t>
            </w:r>
            <w:r w:rsidRPr="007425E1">
              <w:t>, O Christ,</w:t>
            </w:r>
          </w:p>
          <w:p w:rsidR="00A31CA5" w:rsidRPr="007425E1" w:rsidRDefault="00A31CA5" w:rsidP="00EB661B">
            <w:pPr>
              <w:pStyle w:val="EngHang"/>
            </w:pPr>
            <w:r w:rsidRPr="007425E1">
              <w:t xml:space="preserve">With </w:t>
            </w:r>
            <w:r>
              <w:t>Your</w:t>
            </w:r>
            <w:r w:rsidRPr="007425E1">
              <w:t xml:space="preserve"> Good Father,</w:t>
            </w:r>
          </w:p>
          <w:p w:rsidR="00A31CA5" w:rsidRPr="007425E1" w:rsidRDefault="00A31CA5" w:rsidP="00EB661B">
            <w:pPr>
              <w:pStyle w:val="EngHang"/>
            </w:pPr>
            <w:r w:rsidRPr="007425E1">
              <w:t>And the Holy Spirit,</w:t>
            </w:r>
          </w:p>
          <w:p w:rsidR="00A31CA5" w:rsidRPr="004E04E2" w:rsidRDefault="00A31CA5" w:rsidP="00EB661B">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288" w:type="dxa"/>
          </w:tcPr>
          <w:p w:rsidR="00A31CA5" w:rsidRDefault="00A31CA5" w:rsidP="00042E9B"/>
        </w:tc>
        <w:tc>
          <w:tcPr>
            <w:tcW w:w="288" w:type="dxa"/>
          </w:tcPr>
          <w:p w:rsidR="00A31CA5" w:rsidRDefault="00A31CA5" w:rsidP="00042E9B">
            <w:pPr>
              <w:pStyle w:val="CopticCross"/>
            </w:pPr>
          </w:p>
        </w:tc>
        <w:tc>
          <w:tcPr>
            <w:tcW w:w="3960" w:type="dxa"/>
          </w:tcPr>
          <w:p w:rsidR="00A31CA5" w:rsidRDefault="00A31CA5" w:rsidP="007E5EC8">
            <w:pPr>
              <w:pStyle w:val="CopticVersemulti-line"/>
            </w:pPr>
            <w:r w:rsidRPr="00F31CD1">
              <w:t>Ⲧⲉⲛⲟⲩⲱϣⲧ ⲙ̀ⲙⲟⲕ ⲱ̀ Ⲡⲭ̅ⲥ</w:t>
            </w:r>
          </w:p>
          <w:p w:rsidR="00A31CA5" w:rsidRDefault="00A31CA5" w:rsidP="007E5EC8">
            <w:pPr>
              <w:pStyle w:val="CopticVersemulti-line"/>
            </w:pPr>
            <w:r w:rsidRPr="00F31CD1">
              <w:t>ⲛⲉⲙ Ⲡⲉⲕⲓⲱⲧ ⲛ̀ⲁ̀ⲅⲁⲑⲟⲥ</w:t>
            </w:r>
          </w:p>
          <w:p w:rsidR="00A31CA5" w:rsidRDefault="00A31CA5" w:rsidP="007E5EC8">
            <w:pPr>
              <w:pStyle w:val="CopticVersemulti-line"/>
            </w:pPr>
            <w:r w:rsidRPr="00F31CD1">
              <w:t>ⲛⲉⲙ Ⲡⲓⲡ̅ⲛ̅ⲁ ⲉ̅ⲑ̅ⲩ</w:t>
            </w:r>
          </w:p>
          <w:p w:rsidR="00A31CA5" w:rsidRDefault="00A31CA5" w:rsidP="00F31CD1">
            <w:pPr>
              <w:pStyle w:val="CopticVerse"/>
            </w:pPr>
            <w:r w:rsidRPr="00F31CD1">
              <w:t xml:space="preserve">ϫⲉ </w:t>
            </w:r>
            <w:r>
              <w:t>{</w:t>
            </w:r>
            <w:r w:rsidRPr="00F31CD1">
              <w:t>ⲁⲕⲓ̀</w:t>
            </w:r>
            <w:r>
              <w:t>}</w:t>
            </w:r>
            <w:r w:rsidRPr="00F31CD1">
              <w:t xml:space="preserve"> ⲁⲕⲥⲱϯ ⲙ̀ⲙⲟⲛ</w:t>
            </w:r>
          </w:p>
        </w:tc>
      </w:tr>
    </w:tbl>
    <w:p w:rsidR="006458F1" w:rsidRDefault="006458F1" w:rsidP="00FB5E62">
      <w:pPr>
        <w:pStyle w:val="Heading5"/>
      </w:pPr>
      <w:bookmarkStart w:id="479" w:name="_Toc298445785"/>
      <w:bookmarkStart w:id="480" w:name="_Toc298681270"/>
      <w:bookmarkStart w:id="481" w:name="_Toc298447510"/>
      <w:bookmarkStart w:id="482" w:name="_Ref299212181"/>
      <w:bookmarkStart w:id="483" w:name="_Toc308441908"/>
      <w:r>
        <w:t>The Creed</w:t>
      </w:r>
      <w:bookmarkEnd w:id="479"/>
      <w:bookmarkEnd w:id="480"/>
      <w:bookmarkEnd w:id="481"/>
      <w:bookmarkEnd w:id="482"/>
      <w:bookmarkEnd w:id="48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458F1" w:rsidTr="006E3E75">
        <w:tc>
          <w:tcPr>
            <w:tcW w:w="4536" w:type="dxa"/>
          </w:tcPr>
          <w:p w:rsidR="006458F1" w:rsidRDefault="006458F1" w:rsidP="006458F1">
            <w:pPr>
              <w:pStyle w:val="Heading3"/>
              <w:outlineLvl w:val="2"/>
            </w:pPr>
            <w:bookmarkStart w:id="484" w:name="_Toc298445786"/>
            <w:bookmarkStart w:id="485" w:name="_Toc298681271"/>
            <w:bookmarkStart w:id="486" w:name="_Toc298447511"/>
            <w:bookmarkStart w:id="487" w:name="_Toc308441909"/>
            <w:r>
              <w:t>The Introduction to the Creed</w:t>
            </w:r>
            <w:bookmarkEnd w:id="484"/>
            <w:bookmarkEnd w:id="485"/>
            <w:bookmarkEnd w:id="486"/>
            <w:bookmarkEnd w:id="487"/>
          </w:p>
        </w:tc>
        <w:tc>
          <w:tcPr>
            <w:tcW w:w="4536" w:type="dxa"/>
          </w:tcPr>
          <w:p w:rsidR="006458F1" w:rsidRDefault="006458F1" w:rsidP="006458F1"/>
        </w:tc>
      </w:tr>
      <w:tr w:rsidR="006458F1" w:rsidTr="006E3E75">
        <w:tc>
          <w:tcPr>
            <w:tcW w:w="4536" w:type="dxa"/>
          </w:tcPr>
          <w:p w:rsidR="006458F1" w:rsidRPr="006458F1" w:rsidRDefault="006458F1" w:rsidP="000E2846">
            <w:pPr>
              <w:pStyle w:val="EngInd"/>
              <w:jc w:val="both"/>
            </w:pPr>
            <w:r w:rsidRPr="006458F1">
              <w:t>We exalt you, the Mother of the True Light.  We glorify you, O saint and Mother of God, for you brought forth unto us the Saviour of the whole world; He came and saved our souls.</w:t>
            </w:r>
          </w:p>
          <w:p w:rsidR="006458F1" w:rsidRPr="006458F1" w:rsidRDefault="006458F1" w:rsidP="000E2846">
            <w:pPr>
              <w:pStyle w:val="EngInd"/>
              <w:jc w:val="both"/>
            </w:pPr>
            <w:r w:rsidRPr="006458F1">
              <w:t xml:space="preserve">Glory to </w:t>
            </w:r>
            <w:r w:rsidR="001040C8">
              <w:t>You</w:t>
            </w:r>
            <w:r w:rsidRPr="006458F1">
              <w:t>, our Master, our King, Christ; the pride of the Apostles, the crown of the martyrs, the joy of the righteous, the firmness of the churches, the forgiveness of sins.</w:t>
            </w:r>
          </w:p>
          <w:p w:rsidR="006458F1" w:rsidRPr="006458F1" w:rsidRDefault="006458F1" w:rsidP="000E2846">
            <w:pPr>
              <w:pStyle w:val="EngInd"/>
              <w:jc w:val="both"/>
            </w:pPr>
            <w:r w:rsidRPr="006458F1">
              <w:t>We proclaim the Holy Trinity in One Godhead.  We wor</w:t>
            </w:r>
            <w:r w:rsidRPr="006458F1">
              <w:softHyphen/>
              <w:t>ship Him.  We glorify Him.  Lord have mercy.  Lord have mercy.  Lord bless.  Amen.</w:t>
            </w:r>
          </w:p>
        </w:tc>
        <w:tc>
          <w:tcPr>
            <w:tcW w:w="4536" w:type="dxa"/>
          </w:tcPr>
          <w:p w:rsidR="006458F1" w:rsidRDefault="006458F1" w:rsidP="006458F1"/>
        </w:tc>
      </w:tr>
      <w:tr w:rsidR="009E64DA" w:rsidTr="006E3E75">
        <w:tc>
          <w:tcPr>
            <w:tcW w:w="4536" w:type="dxa"/>
          </w:tcPr>
          <w:p w:rsidR="009E64DA" w:rsidRPr="006458F1" w:rsidRDefault="009E64DA" w:rsidP="009E64DA">
            <w:pPr>
              <w:pStyle w:val="Heading3"/>
              <w:outlineLvl w:val="2"/>
            </w:pPr>
            <w:bookmarkStart w:id="488" w:name="_Toc298445787"/>
            <w:bookmarkStart w:id="489" w:name="_Toc298681272"/>
            <w:bookmarkStart w:id="490" w:name="_Toc298447512"/>
            <w:bookmarkStart w:id="491" w:name="_Toc308441910"/>
            <w:r>
              <w:t>The Creed</w:t>
            </w:r>
            <w:bookmarkEnd w:id="488"/>
            <w:bookmarkEnd w:id="489"/>
            <w:bookmarkEnd w:id="490"/>
            <w:bookmarkEnd w:id="491"/>
          </w:p>
        </w:tc>
        <w:tc>
          <w:tcPr>
            <w:tcW w:w="4536" w:type="dxa"/>
          </w:tcPr>
          <w:p w:rsidR="009E64DA" w:rsidRDefault="009E64DA" w:rsidP="006458F1"/>
        </w:tc>
      </w:tr>
      <w:tr w:rsidR="009E64DA" w:rsidTr="006E3E75">
        <w:tc>
          <w:tcPr>
            <w:tcW w:w="4536" w:type="dxa"/>
          </w:tcPr>
          <w:p w:rsidR="009E64DA" w:rsidRPr="009E64DA" w:rsidRDefault="009E64DA" w:rsidP="000E2846">
            <w:pPr>
              <w:pStyle w:val="EngInd"/>
              <w:jc w:val="both"/>
              <w:rPr>
                <w:rFonts w:eastAsia="@MingLiU"/>
              </w:rPr>
            </w:pPr>
            <w:r w:rsidRPr="009E64DA">
              <w:rPr>
                <w:rFonts w:eastAsia="@MingLiU"/>
              </w:rPr>
              <w:t>We believe in one God; God the Father, the Pantocrator, Who created heaven and earth, and all things seen and unseen.</w:t>
            </w:r>
          </w:p>
          <w:p w:rsidR="009E64DA" w:rsidRPr="009E64DA" w:rsidRDefault="009E64DA" w:rsidP="000E2846">
            <w:pPr>
              <w:pStyle w:val="EngInd"/>
              <w:jc w:val="both"/>
              <w:rPr>
                <w:rFonts w:eastAsia="@MingLiU"/>
              </w:rPr>
            </w:pPr>
            <w:r w:rsidRPr="009E64DA">
              <w:rPr>
                <w:rFonts w:eastAsia="@MingLiU"/>
              </w:rPr>
              <w:t>We believe in one Lord; Jesus Christ, the Only</w:t>
            </w:r>
            <w:r w:rsidRPr="009E64DA">
              <w:rPr>
                <w:rFonts w:eastAsia="@MingLiU"/>
              </w:rPr>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9E64DA">
              <w:rPr>
                <w:rFonts w:eastAsia="@MingLiU"/>
              </w:rPr>
              <w:softHyphen/>
              <w:t>gin Mary, and became man.</w:t>
            </w:r>
          </w:p>
          <w:p w:rsidR="009E64DA" w:rsidRPr="009E64DA" w:rsidRDefault="009E64DA" w:rsidP="000E2846">
            <w:pPr>
              <w:pStyle w:val="EngInd"/>
              <w:jc w:val="both"/>
              <w:rPr>
                <w:rFonts w:eastAsia="@MingLiU"/>
              </w:rPr>
            </w:pPr>
            <w:r w:rsidRPr="009E64DA">
              <w:rPr>
                <w:rFonts w:eastAsia="@MingLiU"/>
              </w:rPr>
              <w:lastRenderedPageBreak/>
              <w:t>And He was crucified for us under Pontius Pilate; suffered and was buried; and the third day He rose from the dead, ac</w:t>
            </w:r>
            <w:r w:rsidRPr="009E64DA">
              <w:rPr>
                <w:rFonts w:eastAsia="@MingLiU"/>
              </w:rPr>
              <w:softHyphen/>
              <w:t>cording to the scriptures.  Ascended into the heavens, He sits at the right hand of His Father; and He is coming again in His glory, to judge the living and the dead; Whose kingdom shall have no end.</w:t>
            </w:r>
          </w:p>
          <w:p w:rsidR="009E64DA" w:rsidRPr="009E64DA" w:rsidRDefault="009E64DA" w:rsidP="000E2846">
            <w:pPr>
              <w:pStyle w:val="EngInd"/>
              <w:jc w:val="both"/>
              <w:rPr>
                <w:rFonts w:eastAsia="@MingLiU"/>
              </w:rPr>
            </w:pPr>
            <w:r w:rsidRPr="009E64DA">
              <w:rPr>
                <w:rFonts w:eastAsia="@MingLiU"/>
              </w:rPr>
              <w:t>Yes, we believe in the Holy Spirit; the Lord, the Giver of Life; Who proceeds from the Father; Who, with the Father and the Son, is worshipped and glorified; Who spoke by the prophets.</w:t>
            </w:r>
          </w:p>
          <w:p w:rsidR="009E64DA" w:rsidRPr="009E64DA" w:rsidRDefault="009E64DA" w:rsidP="000E2846">
            <w:pPr>
              <w:pStyle w:val="EngInd"/>
              <w:jc w:val="both"/>
              <w:rPr>
                <w:rFonts w:eastAsia="@MingLiU"/>
              </w:rPr>
            </w:pPr>
            <w:r w:rsidRPr="009E64DA">
              <w:rPr>
                <w:rFonts w:eastAsia="@MingLiU"/>
              </w:rPr>
              <w:t>And in One, Holy, Catholic and Apostolic Church, we con</w:t>
            </w:r>
            <w:r w:rsidRPr="009E64DA">
              <w:rPr>
                <w:rFonts w:eastAsia="@MingLiU"/>
              </w:rPr>
              <w:softHyphen/>
              <w:t xml:space="preserve">fess one Baptism for the remission of sins. </w:t>
            </w:r>
          </w:p>
        </w:tc>
        <w:tc>
          <w:tcPr>
            <w:tcW w:w="4536" w:type="dxa"/>
          </w:tcPr>
          <w:p w:rsidR="009E64DA" w:rsidRDefault="009E64DA" w:rsidP="006458F1"/>
        </w:tc>
      </w:tr>
      <w:tr w:rsidR="009E64DA" w:rsidTr="006E3E75">
        <w:tc>
          <w:tcPr>
            <w:tcW w:w="4536" w:type="dxa"/>
          </w:tcPr>
          <w:p w:rsidR="009E64DA" w:rsidRPr="006458F1" w:rsidRDefault="009E64DA" w:rsidP="000E2846">
            <w:pPr>
              <w:pStyle w:val="EngIndEnd"/>
              <w:jc w:val="both"/>
            </w:pPr>
            <w:r w:rsidRPr="009E64DA">
              <w:lastRenderedPageBreak/>
              <w:t>We look for the resurrection of the dead, and the life of the coming age.  Amen.</w:t>
            </w:r>
          </w:p>
        </w:tc>
        <w:tc>
          <w:tcPr>
            <w:tcW w:w="4536" w:type="dxa"/>
          </w:tcPr>
          <w:p w:rsidR="009E64DA" w:rsidRDefault="009E64DA" w:rsidP="006458F1"/>
        </w:tc>
      </w:tr>
    </w:tbl>
    <w:p w:rsidR="006458F1" w:rsidRDefault="00EB661B" w:rsidP="00EB661B">
      <w:pPr>
        <w:pStyle w:val="Heading4"/>
      </w:pPr>
      <w:r>
        <w:t>The Conclusion of the Midnight Praise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4248"/>
        <w:gridCol w:w="288"/>
        <w:gridCol w:w="4248"/>
      </w:tblGrid>
      <w:tr w:rsidR="00F611E4" w:rsidTr="00F611E4">
        <w:trPr>
          <w:cantSplit/>
          <w:jc w:val="center"/>
        </w:trPr>
        <w:tc>
          <w:tcPr>
            <w:tcW w:w="4248" w:type="dxa"/>
          </w:tcPr>
          <w:p w:rsidR="00F611E4" w:rsidRDefault="00F611E4" w:rsidP="00F611E4">
            <w:pPr>
              <w:pStyle w:val="EngHangEnd"/>
            </w:pPr>
            <w:r>
              <w:t>Lord have mercy. (3) (Kyrié eleison.)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have mercy upon us:</w:t>
            </w:r>
          </w:p>
        </w:tc>
        <w:tc>
          <w:tcPr>
            <w:tcW w:w="288" w:type="dxa"/>
          </w:tcPr>
          <w:p w:rsidR="00F611E4" w:rsidRDefault="00F611E4" w:rsidP="006E3E75"/>
        </w:tc>
        <w:tc>
          <w:tcPr>
            <w:tcW w:w="4248" w:type="dxa"/>
          </w:tcPr>
          <w:p w:rsidR="00F611E4" w:rsidRPr="00F31CD1" w:rsidRDefault="00F31CD1" w:rsidP="00F31CD1">
            <w:pPr>
              <w:pStyle w:val="CopticVersemulti-line"/>
            </w:pPr>
            <w:r w:rsidRPr="00F31CD1">
              <w:t>Ⲫϯ ⲛⲁⲓ ⲛⲁⲛ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2E67A0" w:rsidP="00F611E4">
            <w:pPr>
              <w:pStyle w:val="EngHang"/>
            </w:pPr>
            <w:r>
              <w:t>God hear us:</w:t>
            </w:r>
          </w:p>
        </w:tc>
        <w:tc>
          <w:tcPr>
            <w:tcW w:w="288" w:type="dxa"/>
          </w:tcPr>
          <w:p w:rsidR="00F611E4" w:rsidRDefault="00F611E4" w:rsidP="006E3E75"/>
        </w:tc>
        <w:tc>
          <w:tcPr>
            <w:tcW w:w="4248" w:type="dxa"/>
          </w:tcPr>
          <w:p w:rsidR="00F611E4" w:rsidRDefault="00F31CD1" w:rsidP="00F31CD1">
            <w:pPr>
              <w:pStyle w:val="CopticVersemulti-line"/>
            </w:pPr>
            <w:r w:rsidRPr="00F31CD1">
              <w:t>Ⲫϯ ⲥⲱⲧⲉⲙ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look unto us:</w:t>
            </w:r>
          </w:p>
        </w:tc>
        <w:tc>
          <w:tcPr>
            <w:tcW w:w="288" w:type="dxa"/>
          </w:tcPr>
          <w:p w:rsidR="00F611E4" w:rsidRDefault="00F611E4" w:rsidP="006E3E75"/>
        </w:tc>
        <w:tc>
          <w:tcPr>
            <w:tcW w:w="4248" w:type="dxa"/>
          </w:tcPr>
          <w:p w:rsidR="00F611E4" w:rsidRDefault="00F31CD1" w:rsidP="00F31CD1">
            <w:pPr>
              <w:pStyle w:val="CopticVersemulti-line"/>
            </w:pPr>
            <w:r w:rsidRPr="00F31CD1">
              <w:t>Ⲫϯ ⲥⲟⲙⲥ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t>God behold us:</w:t>
            </w:r>
          </w:p>
        </w:tc>
        <w:tc>
          <w:tcPr>
            <w:tcW w:w="288" w:type="dxa"/>
          </w:tcPr>
          <w:p w:rsidR="00F611E4" w:rsidRDefault="00F611E4" w:rsidP="006E3E75"/>
        </w:tc>
        <w:tc>
          <w:tcPr>
            <w:tcW w:w="4248" w:type="dxa"/>
          </w:tcPr>
          <w:p w:rsidR="00F611E4" w:rsidRDefault="00F31CD1" w:rsidP="00F31CD1">
            <w:pPr>
              <w:pStyle w:val="CopticVersemulti-line"/>
            </w:pPr>
            <w:r w:rsidRPr="00F31CD1">
              <w:t>Ⲫϯ ϫⲟⲩϣⲧ ⲉⲣⲟⲛ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Default="00F611E4" w:rsidP="00F611E4">
            <w:pPr>
              <w:pStyle w:val="EngHang"/>
            </w:pPr>
            <w:r w:rsidRPr="007425E1">
              <w:rPr>
                <w:rFonts w:eastAsiaTheme="minorHAnsi"/>
              </w:rPr>
              <w:lastRenderedPageBreak/>
              <w:t>God have compassion on us:</w:t>
            </w:r>
          </w:p>
        </w:tc>
        <w:tc>
          <w:tcPr>
            <w:tcW w:w="288" w:type="dxa"/>
          </w:tcPr>
          <w:p w:rsidR="00F611E4" w:rsidRDefault="00F611E4" w:rsidP="006E3E75"/>
        </w:tc>
        <w:tc>
          <w:tcPr>
            <w:tcW w:w="4248" w:type="dxa"/>
          </w:tcPr>
          <w:p w:rsidR="00F611E4" w:rsidRDefault="00F31CD1" w:rsidP="00F31CD1">
            <w:pPr>
              <w:pStyle w:val="CopticVersemulti-line"/>
            </w:pPr>
            <w:r w:rsidRPr="00F31CD1">
              <w:t>Ⲫϯ ϣⲉⲛϩⲏⲧ ϧⲁⲣⲟⲛ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F611E4" w:rsidRDefault="00F611E4" w:rsidP="002E67A0">
            <w:pPr>
              <w:pStyle w:val="EngHang"/>
              <w:rPr>
                <w:color w:val="auto"/>
                <w:szCs w:val="22"/>
              </w:rPr>
            </w:pPr>
            <w:r w:rsidRPr="007425E1">
              <w:rPr>
                <w:rFonts w:eastAsiaTheme="minorHAnsi"/>
              </w:rPr>
              <w:t xml:space="preserve">We are </w:t>
            </w:r>
            <w:r w:rsidR="002E67A0">
              <w:rPr>
                <w:rFonts w:eastAsiaTheme="minorHAnsi"/>
              </w:rPr>
              <w:t>Your</w:t>
            </w:r>
            <w:r w:rsidRPr="007425E1">
              <w:rPr>
                <w:rFonts w:eastAsiaTheme="minorHAnsi"/>
              </w:rPr>
              <w:t xml:space="preserve"> people:</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ⲡⲉⲕⲗⲁⲟⲥ</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creation:</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ⲡⲉⲕⲡ̀ⲗⲁⲥⲙⲁ</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our enemies:</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ⲉ̀ⲃⲟⲗϧⲉⲛ ⲛⲉⲛϫⲁϫⲓ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Deliver us from scarcity:</w:t>
            </w:r>
          </w:p>
        </w:tc>
        <w:tc>
          <w:tcPr>
            <w:tcW w:w="288" w:type="dxa"/>
          </w:tcPr>
          <w:p w:rsidR="00F611E4" w:rsidRDefault="00F611E4" w:rsidP="006E3E75"/>
        </w:tc>
        <w:tc>
          <w:tcPr>
            <w:tcW w:w="4248" w:type="dxa"/>
          </w:tcPr>
          <w:p w:rsidR="00F611E4" w:rsidRDefault="00F31CD1" w:rsidP="00F31CD1">
            <w:pPr>
              <w:pStyle w:val="CopticVersemulti-line"/>
            </w:pPr>
            <w:r w:rsidRPr="00F31CD1">
              <w:t>Ⲛⲁϩⲙⲉⲛ ⲉ̀ⲃⲟⲗϩⲁ ⲟⲩϩ̀ⲃⲱⲛ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are </w:t>
            </w:r>
            <w:r w:rsidR="002E67A0">
              <w:rPr>
                <w:rFonts w:eastAsiaTheme="minorHAnsi"/>
              </w:rPr>
              <w:t>Your</w:t>
            </w:r>
            <w:r w:rsidRPr="007425E1">
              <w:rPr>
                <w:rFonts w:eastAsiaTheme="minorHAnsi"/>
              </w:rPr>
              <w:t xml:space="preserve"> servants:</w:t>
            </w:r>
          </w:p>
        </w:tc>
        <w:tc>
          <w:tcPr>
            <w:tcW w:w="288" w:type="dxa"/>
          </w:tcPr>
          <w:p w:rsidR="00F611E4" w:rsidRDefault="00F611E4" w:rsidP="006E3E75"/>
        </w:tc>
        <w:tc>
          <w:tcPr>
            <w:tcW w:w="4248" w:type="dxa"/>
          </w:tcPr>
          <w:p w:rsidR="00F611E4" w:rsidRDefault="00F31CD1" w:rsidP="00F31CD1">
            <w:pPr>
              <w:pStyle w:val="CopticVersemulti-line"/>
            </w:pPr>
            <w:r w:rsidRPr="00F31CD1">
              <w:t>Ⲁⲛⲟⲛ ϧⲁ ⲛⲉⲕⲉ̀ⲃⲓⲁⲓⲕ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2E67A0" w:rsidP="00F611E4">
            <w:pPr>
              <w:pStyle w:val="EngHang"/>
            </w:pPr>
            <w:r>
              <w:rPr>
                <w:rFonts w:eastAsiaTheme="minorHAnsi"/>
              </w:rPr>
              <w:t>You are</w:t>
            </w:r>
            <w:r w:rsidR="00F611E4" w:rsidRPr="007425E1">
              <w:rPr>
                <w:rFonts w:eastAsiaTheme="minorHAnsi"/>
              </w:rPr>
              <w:t xml:space="preserve"> the Son of God:</w:t>
            </w:r>
          </w:p>
        </w:tc>
        <w:tc>
          <w:tcPr>
            <w:tcW w:w="288" w:type="dxa"/>
          </w:tcPr>
          <w:p w:rsidR="00F611E4" w:rsidRDefault="00F611E4" w:rsidP="006E3E75"/>
        </w:tc>
        <w:tc>
          <w:tcPr>
            <w:tcW w:w="4248" w:type="dxa"/>
          </w:tcPr>
          <w:p w:rsidR="00F611E4" w:rsidRDefault="00F31CD1" w:rsidP="00F31CD1">
            <w:pPr>
              <w:pStyle w:val="CopticVersemulti-line"/>
            </w:pPr>
            <w:r>
              <w:t>Ⲩ̀ⲓⲟⲥ ⲑⲉⲟⲥ ⲛ̀ⲑⲟⲕ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We believe in </w:t>
            </w:r>
            <w:r w:rsidR="002E67A0">
              <w:rPr>
                <w:rFonts w:eastAsiaTheme="minorHAnsi"/>
              </w:rPr>
              <w:t>You</w:t>
            </w:r>
            <w:r w:rsidRPr="007425E1">
              <w:rPr>
                <w:rFonts w:eastAsiaTheme="minorHAnsi"/>
              </w:rPr>
              <w:t>:</w:t>
            </w:r>
          </w:p>
        </w:tc>
        <w:tc>
          <w:tcPr>
            <w:tcW w:w="288" w:type="dxa"/>
          </w:tcPr>
          <w:p w:rsidR="00F611E4" w:rsidRDefault="00F611E4" w:rsidP="006E3E75"/>
        </w:tc>
        <w:tc>
          <w:tcPr>
            <w:tcW w:w="4248" w:type="dxa"/>
          </w:tcPr>
          <w:p w:rsidR="00F611E4" w:rsidRDefault="00F31CD1" w:rsidP="00F31CD1">
            <w:pPr>
              <w:pStyle w:val="CopticVersemulti-line"/>
            </w:pPr>
            <w:r w:rsidRPr="00F31CD1">
              <w:t>Ⲁⲛⲛⲁϩϯ ⲉ̀ⲣⲟⲕ</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For </w:t>
            </w:r>
            <w:r w:rsidR="002E67A0">
              <w:rPr>
                <w:rFonts w:eastAsiaTheme="minorHAnsi"/>
              </w:rPr>
              <w:t>You have</w:t>
            </w:r>
            <w:r w:rsidRPr="007425E1">
              <w:rPr>
                <w:rFonts w:eastAsiaTheme="minorHAnsi"/>
              </w:rPr>
              <w:t xml:space="preserve"> </w:t>
            </w:r>
            <w:r>
              <w:t>{</w:t>
            </w:r>
            <w:r w:rsidRPr="007425E1">
              <w:rPr>
                <w:rFonts w:eastAsiaTheme="minorHAnsi"/>
              </w:rPr>
              <w:t>come</w:t>
            </w:r>
            <w:r>
              <w:t>}</w:t>
            </w:r>
            <w:r w:rsidRPr="007425E1">
              <w:rPr>
                <w:rFonts w:eastAsiaTheme="minorHAnsi"/>
              </w:rPr>
              <w:t xml:space="preserve"> and saved us:</w:t>
            </w:r>
          </w:p>
        </w:tc>
        <w:tc>
          <w:tcPr>
            <w:tcW w:w="288" w:type="dxa"/>
          </w:tcPr>
          <w:p w:rsidR="00F611E4" w:rsidRDefault="00F611E4" w:rsidP="006E3E75"/>
        </w:tc>
        <w:tc>
          <w:tcPr>
            <w:tcW w:w="4248" w:type="dxa"/>
          </w:tcPr>
          <w:p w:rsidR="00F611E4" w:rsidRDefault="00F31CD1" w:rsidP="00F31CD1">
            <w:pPr>
              <w:pStyle w:val="CopticVersemulti-line"/>
            </w:pPr>
            <w:r w:rsidRPr="00F31CD1">
              <w:t xml:space="preserve">Ϫⲉ </w:t>
            </w:r>
            <w:r>
              <w:t>{</w:t>
            </w:r>
            <w:r w:rsidRPr="00F31CD1">
              <w:t>ⲁⲕⲓ̀</w:t>
            </w:r>
            <w:r>
              <w:t>}</w:t>
            </w:r>
            <w:r w:rsidRPr="00F31CD1">
              <w:t xml:space="preserve"> ⲁⲕⲥⲱϯ ⲙ̀ⲙⲟⲛ</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2E67A0">
            <w:pPr>
              <w:pStyle w:val="EngHang"/>
            </w:pPr>
            <w:r w:rsidRPr="007425E1">
              <w:rPr>
                <w:rFonts w:eastAsiaTheme="minorHAnsi"/>
              </w:rPr>
              <w:t xml:space="preserve">Visit us with </w:t>
            </w:r>
            <w:r w:rsidR="002E67A0">
              <w:rPr>
                <w:rFonts w:eastAsiaTheme="minorHAnsi"/>
              </w:rPr>
              <w:t>Your</w:t>
            </w:r>
            <w:r w:rsidRPr="007425E1">
              <w:rPr>
                <w:rFonts w:eastAsiaTheme="minorHAnsi"/>
              </w:rPr>
              <w:t xml:space="preserve"> salvation:</w:t>
            </w:r>
          </w:p>
        </w:tc>
        <w:tc>
          <w:tcPr>
            <w:tcW w:w="288" w:type="dxa"/>
          </w:tcPr>
          <w:p w:rsidR="00F611E4" w:rsidRDefault="00F611E4" w:rsidP="006E3E75"/>
        </w:tc>
        <w:tc>
          <w:tcPr>
            <w:tcW w:w="4248" w:type="dxa"/>
          </w:tcPr>
          <w:p w:rsidR="00F611E4" w:rsidRDefault="00F31CD1" w:rsidP="00F31CD1">
            <w:pPr>
              <w:pStyle w:val="CopticVersemulti-line"/>
            </w:pPr>
            <w:r w:rsidRPr="00F31CD1">
              <w:t>Ϫⲉⲙⲡⲉⲛϣⲓⲛⲓ ϧⲉⲛ ⲡⲉⲕⲟⲩϫⲁⲓ</w:t>
            </w:r>
          </w:p>
        </w:tc>
      </w:tr>
      <w:tr w:rsidR="00F611E4" w:rsidTr="00F611E4">
        <w:trPr>
          <w:cantSplit/>
          <w:jc w:val="center"/>
        </w:trPr>
        <w:tc>
          <w:tcPr>
            <w:tcW w:w="4248" w:type="dxa"/>
          </w:tcPr>
          <w:p w:rsidR="00F611E4" w:rsidRPr="007425E1" w:rsidRDefault="00F611E4" w:rsidP="00F611E4">
            <w:pPr>
              <w:pStyle w:val="EngIndEnd"/>
            </w:pPr>
            <w:r>
              <w:t>Lord have mercy. (3)</w:t>
            </w:r>
          </w:p>
        </w:tc>
        <w:tc>
          <w:tcPr>
            <w:tcW w:w="288" w:type="dxa"/>
          </w:tcPr>
          <w:p w:rsidR="00F611E4" w:rsidRDefault="00F611E4" w:rsidP="006E3E75"/>
        </w:tc>
        <w:tc>
          <w:tcPr>
            <w:tcW w:w="4248" w:type="dxa"/>
          </w:tcPr>
          <w:p w:rsidR="00F611E4" w:rsidRDefault="00F611E4" w:rsidP="00F31CD1">
            <w:pPr>
              <w:pStyle w:val="CopticVersemulti-line"/>
            </w:pPr>
          </w:p>
        </w:tc>
      </w:tr>
      <w:tr w:rsidR="00F611E4" w:rsidTr="00F611E4">
        <w:trPr>
          <w:cantSplit/>
          <w:jc w:val="center"/>
        </w:trPr>
        <w:tc>
          <w:tcPr>
            <w:tcW w:w="4248" w:type="dxa"/>
          </w:tcPr>
          <w:p w:rsidR="00F611E4" w:rsidRPr="007425E1" w:rsidRDefault="00F611E4" w:rsidP="00F611E4">
            <w:pPr>
              <w:pStyle w:val="EngHang"/>
            </w:pPr>
            <w:r w:rsidRPr="007425E1">
              <w:rPr>
                <w:rFonts w:eastAsiaTheme="minorHAnsi"/>
              </w:rPr>
              <w:t>And forgive us our sins:</w:t>
            </w:r>
          </w:p>
        </w:tc>
        <w:tc>
          <w:tcPr>
            <w:tcW w:w="288" w:type="dxa"/>
          </w:tcPr>
          <w:p w:rsidR="00F611E4" w:rsidRDefault="00F611E4" w:rsidP="006E3E75"/>
        </w:tc>
        <w:tc>
          <w:tcPr>
            <w:tcW w:w="4248" w:type="dxa"/>
          </w:tcPr>
          <w:p w:rsidR="00F611E4" w:rsidRDefault="00F31CD1" w:rsidP="00F31CD1">
            <w:pPr>
              <w:pStyle w:val="CopticVersemulti-line"/>
            </w:pPr>
            <w:r w:rsidRPr="00F31CD1">
              <w:t>Ⲟⲩⲟϩ ⲭⲁ ⲛⲉⲛⲛⲟⲃⲓ ⲛⲁⲛ ⲉⲃⲟⲗ</w:t>
            </w:r>
          </w:p>
        </w:tc>
      </w:tr>
      <w:tr w:rsidR="00F611E4" w:rsidTr="00F611E4">
        <w:trPr>
          <w:cantSplit/>
          <w:jc w:val="center"/>
        </w:trPr>
        <w:tc>
          <w:tcPr>
            <w:tcW w:w="4248" w:type="dxa"/>
          </w:tcPr>
          <w:p w:rsidR="00F611E4" w:rsidRPr="007425E1" w:rsidRDefault="00F611E4" w:rsidP="00F611E4">
            <w:pPr>
              <w:pStyle w:val="EngIndEnd"/>
            </w:pPr>
            <w:r>
              <w:t>Lord have mercy.</w:t>
            </w:r>
          </w:p>
        </w:tc>
        <w:tc>
          <w:tcPr>
            <w:tcW w:w="288" w:type="dxa"/>
          </w:tcPr>
          <w:p w:rsidR="00F611E4" w:rsidRDefault="00F611E4" w:rsidP="006E3E75"/>
        </w:tc>
        <w:tc>
          <w:tcPr>
            <w:tcW w:w="4248" w:type="dxa"/>
          </w:tcPr>
          <w:p w:rsidR="00F611E4" w:rsidRDefault="00F611E4" w:rsidP="00F31CD1">
            <w:pPr>
              <w:pStyle w:val="CopticVersemulti-line"/>
            </w:pPr>
          </w:p>
        </w:tc>
      </w:tr>
    </w:tbl>
    <w:p w:rsidR="006E3E75" w:rsidRDefault="006E3E75" w:rsidP="006458F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6"/>
      </w:tblGrid>
      <w:tr w:rsidR="006E3E75" w:rsidTr="006E3E75">
        <w:tc>
          <w:tcPr>
            <w:tcW w:w="4536" w:type="dxa"/>
          </w:tcPr>
          <w:p w:rsidR="006E3E75" w:rsidRPr="009E64DA" w:rsidRDefault="006E3E75" w:rsidP="006E3E75">
            <w:pPr>
              <w:pStyle w:val="Heading3"/>
              <w:outlineLvl w:val="2"/>
              <w:rPr>
                <w:rFonts w:eastAsia="@MingLiU"/>
              </w:rPr>
            </w:pPr>
            <w:bookmarkStart w:id="492" w:name="_Toc298445789"/>
            <w:bookmarkStart w:id="493" w:name="_Toc298681274"/>
            <w:bookmarkStart w:id="494" w:name="_Toc298447514"/>
            <w:bookmarkStart w:id="495" w:name="_Toc308441912"/>
            <w:r>
              <w:rPr>
                <w:rFonts w:eastAsia="@MingLiU"/>
              </w:rPr>
              <w:lastRenderedPageBreak/>
              <w:t>Holy, Holy, Holy</w:t>
            </w:r>
            <w:bookmarkEnd w:id="492"/>
            <w:bookmarkEnd w:id="493"/>
            <w:bookmarkEnd w:id="494"/>
            <w:bookmarkEnd w:id="495"/>
          </w:p>
        </w:tc>
        <w:tc>
          <w:tcPr>
            <w:tcW w:w="4536" w:type="dxa"/>
          </w:tcPr>
          <w:p w:rsidR="006E3E75" w:rsidRDefault="006E3E75" w:rsidP="006E3E75"/>
        </w:tc>
      </w:tr>
      <w:tr w:rsidR="006E3E75" w:rsidTr="006E3E75">
        <w:tc>
          <w:tcPr>
            <w:tcW w:w="4536" w:type="dxa"/>
          </w:tcPr>
          <w:p w:rsidR="006E3E75" w:rsidRPr="006E3E75" w:rsidRDefault="006E3E75" w:rsidP="000E2846">
            <w:pPr>
              <w:pStyle w:val="EngInd"/>
              <w:jc w:val="both"/>
              <w:rPr>
                <w:rFonts w:eastAsia="@MingLiU"/>
              </w:rPr>
            </w:pPr>
            <w:r w:rsidRPr="006E3E75">
              <w:rPr>
                <w:rFonts w:eastAsia="@MingLiU"/>
              </w:rPr>
              <w:t xml:space="preserve">Holy, Holy, Holy Lord of Hosts, heaven and earth are full of </w:t>
            </w:r>
            <w:r w:rsidR="00E570CB">
              <w:rPr>
                <w:rFonts w:eastAsia="@MingLiU"/>
              </w:rPr>
              <w:t>Your</w:t>
            </w:r>
            <w:r w:rsidRPr="006E3E75">
              <w:rPr>
                <w:rFonts w:eastAsia="@MingLiU"/>
              </w:rPr>
              <w:t xml:space="preserve"> glory and </w:t>
            </w:r>
            <w:r w:rsidR="001040C8">
              <w:rPr>
                <w:rFonts w:eastAsia="@MingLiU"/>
              </w:rPr>
              <w:t>Your</w:t>
            </w:r>
            <w:r w:rsidRPr="006E3E75">
              <w:rPr>
                <w:rFonts w:eastAsia="@MingLiU"/>
              </w:rPr>
              <w:t xml:space="preserve"> honour.  Have mercy on us, O God, the Father, the Pantocrator.  All</w:t>
            </w:r>
            <w:r w:rsidRPr="006E3E75">
              <w:rPr>
                <w:rFonts w:eastAsia="@MingLiU"/>
              </w:rPr>
              <w:noBreakHyphen/>
              <w:t xml:space="preserve">Holy Trinity, have mercy on us.  O Lord, God of the powers be with us, for we have no helper in our afflictions and our troubles, save </w:t>
            </w:r>
            <w:r w:rsidR="001040C8">
              <w:rPr>
                <w:rFonts w:eastAsia="@MingLiU"/>
              </w:rPr>
              <w:t>You</w:t>
            </w:r>
            <w:r w:rsidRPr="006E3E75">
              <w:rPr>
                <w:rFonts w:eastAsia="@MingLiU"/>
              </w:rPr>
              <w:t xml:space="preserve">.  Loose, remit and forgive us, O God, our iniquities, which we have committed willingly, and which we have committed unwillingly; which we have committed knowingly, and which we have committed unknowingly.  The hidden and the manifest, O Lord, remit unto us, for the sake of </w:t>
            </w:r>
            <w:r w:rsidR="001040C8">
              <w:rPr>
                <w:rFonts w:eastAsia="@MingLiU"/>
              </w:rPr>
              <w:t>Your</w:t>
            </w:r>
            <w:r w:rsidRPr="006E3E75">
              <w:rPr>
                <w:rFonts w:eastAsia="@MingLiU"/>
              </w:rPr>
              <w:t xml:space="preserve"> Holy Name which is called upon us.</w:t>
            </w:r>
          </w:p>
        </w:tc>
        <w:tc>
          <w:tcPr>
            <w:tcW w:w="4536" w:type="dxa"/>
          </w:tcPr>
          <w:p w:rsidR="006E3E75" w:rsidRDefault="006E3E75" w:rsidP="006E3E75"/>
        </w:tc>
      </w:tr>
      <w:tr w:rsidR="006E3E75" w:rsidTr="006E3E75">
        <w:tc>
          <w:tcPr>
            <w:tcW w:w="4536" w:type="dxa"/>
          </w:tcPr>
          <w:p w:rsidR="006E3E75" w:rsidRPr="009E64DA" w:rsidRDefault="006E3E75" w:rsidP="006E3E75">
            <w:pPr>
              <w:pStyle w:val="EngIndEnd"/>
            </w:pPr>
            <w:r w:rsidRPr="006E3E75">
              <w:t xml:space="preserve">According to </w:t>
            </w:r>
            <w:r w:rsidR="00E570CB">
              <w:t>Your</w:t>
            </w:r>
            <w:r w:rsidRPr="006E3E75">
              <w:t xml:space="preserve"> mercy, O Lord, and not according to our sins.</w:t>
            </w:r>
          </w:p>
        </w:tc>
        <w:tc>
          <w:tcPr>
            <w:tcW w:w="4536" w:type="dxa"/>
          </w:tcPr>
          <w:p w:rsidR="006E3E75" w:rsidRDefault="006E3E75" w:rsidP="006E3E75"/>
        </w:tc>
      </w:tr>
      <w:tr w:rsidR="006E3E75" w:rsidTr="006E3E75">
        <w:tc>
          <w:tcPr>
            <w:tcW w:w="4536" w:type="dxa"/>
          </w:tcPr>
          <w:p w:rsidR="006E3E75" w:rsidRPr="009E64DA" w:rsidRDefault="006E3E75" w:rsidP="006E3E75">
            <w:pPr>
              <w:pStyle w:val="Heading3"/>
              <w:outlineLvl w:val="2"/>
              <w:rPr>
                <w:rFonts w:eastAsia="@MingLiU"/>
              </w:rPr>
            </w:pPr>
            <w:bookmarkStart w:id="496" w:name="_Toc298445790"/>
            <w:bookmarkStart w:id="497" w:name="_Toc298681275"/>
            <w:bookmarkStart w:id="498" w:name="_Toc298447515"/>
            <w:bookmarkStart w:id="499" w:name="_Toc308441913"/>
            <w:r>
              <w:rPr>
                <w:rFonts w:eastAsia="@MingLiU"/>
              </w:rPr>
              <w:t>The Lord’s Prayer</w:t>
            </w:r>
            <w:bookmarkEnd w:id="496"/>
            <w:bookmarkEnd w:id="497"/>
            <w:bookmarkEnd w:id="498"/>
            <w:bookmarkEnd w:id="499"/>
          </w:p>
        </w:tc>
        <w:tc>
          <w:tcPr>
            <w:tcW w:w="4536" w:type="dxa"/>
          </w:tcPr>
          <w:p w:rsidR="006E3E75" w:rsidRDefault="006E3E75" w:rsidP="006E3E75"/>
        </w:tc>
      </w:tr>
      <w:tr w:rsidR="006E3E75" w:rsidTr="006E3E75">
        <w:tc>
          <w:tcPr>
            <w:tcW w:w="4536" w:type="dxa"/>
          </w:tcPr>
          <w:p w:rsidR="006E3E75" w:rsidRPr="006E3E75" w:rsidRDefault="006E3E75" w:rsidP="000E2846">
            <w:pPr>
              <w:pStyle w:val="EngIndEnd"/>
              <w:jc w:val="both"/>
            </w:pPr>
            <w:r w:rsidRPr="006E3E75">
              <w:t xml:space="preserve">Our Father Who art in heaven, hallowed be </w:t>
            </w:r>
            <w:r w:rsidR="00E570CB">
              <w:t>Your</w:t>
            </w:r>
            <w:r w:rsidRPr="006E3E75">
              <w:t xml:space="preserve"> Name.  </w:t>
            </w:r>
            <w:r w:rsidR="00E570CB">
              <w:t>Your</w:t>
            </w:r>
            <w:r w:rsidRPr="006E3E75">
              <w:t xml:space="preserve"> Kingdom come.  </w:t>
            </w:r>
            <w:r w:rsidR="00E570CB">
              <w:t>Your</w:t>
            </w:r>
            <w:r w:rsidRPr="006E3E75">
              <w:t xml:space="preserve"> will be done, on earth as it is in heaven.  Our bread of the morrow, give us today, and forgive us our trespasses as we forgive those who trespass against us.  And lead us not into temptation, but deliver us from the Evil One; in Christ Jesus our Lord.  For </w:t>
            </w:r>
            <w:r w:rsidR="001040C8">
              <w:t>Your</w:t>
            </w:r>
            <w:r w:rsidRPr="006E3E75">
              <w:t xml:space="preserve"> is the Kingdom, the power and the glory, forever and ever.  Amen.</w:t>
            </w:r>
          </w:p>
        </w:tc>
        <w:tc>
          <w:tcPr>
            <w:tcW w:w="4536" w:type="dxa"/>
          </w:tcPr>
          <w:p w:rsidR="006E3E75" w:rsidRDefault="006E3E75" w:rsidP="006E3E75"/>
        </w:tc>
      </w:tr>
    </w:tbl>
    <w:p w:rsidR="00FD2E69" w:rsidRDefault="00F370C5" w:rsidP="000E062A">
      <w:pPr>
        <w:pStyle w:val="Heading4"/>
      </w:pPr>
      <w:bookmarkStart w:id="500" w:name="_Toc298445791"/>
      <w:bookmarkStart w:id="501" w:name="_Toc298681276"/>
      <w:bookmarkStart w:id="502" w:name="_Toc298447516"/>
      <w:bookmarkStart w:id="503" w:name="_Toc308441914"/>
      <w:r>
        <w:lastRenderedPageBreak/>
        <w:t>Monday</w:t>
      </w:r>
      <w:bookmarkEnd w:id="500"/>
      <w:bookmarkEnd w:id="501"/>
      <w:bookmarkEnd w:id="502"/>
      <w:bookmarkEnd w:id="503"/>
    </w:p>
    <w:p w:rsidR="006E3E75" w:rsidRDefault="002E365D" w:rsidP="000E062A">
      <w:pPr>
        <w:pStyle w:val="Heading5"/>
      </w:pPr>
      <w:bookmarkStart w:id="504" w:name="_Toc298445792"/>
      <w:bookmarkStart w:id="505" w:name="_Toc298681277"/>
      <w:bookmarkStart w:id="506" w:name="_Toc298447517"/>
      <w:bookmarkStart w:id="507" w:name="_Toc308441915"/>
      <w:r>
        <w:t xml:space="preserve">The Monday </w:t>
      </w:r>
      <w:r w:rsidR="00F370C5">
        <w:t>Psali</w:t>
      </w:r>
      <w:r>
        <w:t xml:space="preserve"> Adam</w:t>
      </w:r>
      <w:bookmarkEnd w:id="504"/>
      <w:bookmarkEnd w:id="505"/>
      <w:bookmarkEnd w:id="506"/>
      <w:bookmarkEnd w:id="5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Thousands of thousands</w:t>
            </w:r>
          </w:p>
          <w:p w:rsidR="000E062A" w:rsidRDefault="000E062A" w:rsidP="003B4CB7">
            <w:pPr>
              <w:pStyle w:val="EngHang"/>
            </w:pPr>
            <w:r>
              <w:t>A</w:t>
            </w:r>
            <w:r w:rsidRPr="007425E1">
              <w:t xml:space="preserve">nd myriads of myriads </w:t>
            </w:r>
          </w:p>
          <w:p w:rsidR="000E062A" w:rsidRDefault="000E062A" w:rsidP="003B4CB7">
            <w:pPr>
              <w:pStyle w:val="EngHang"/>
            </w:pPr>
            <w:r>
              <w:t>P</w:t>
            </w:r>
            <w:r w:rsidRPr="007425E1">
              <w:t xml:space="preserve">raise and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Ⲁⲛⲓⲁ</w:t>
            </w:r>
            <w:r w:rsidRPr="00F1032B">
              <w:rPr>
                <w:rFonts w:ascii="Times New Roman" w:hAnsi="Times New Roman" w:cs="Times New Roman"/>
              </w:rPr>
              <w:t>̀</w:t>
            </w:r>
            <w:r w:rsidRPr="00F1032B">
              <w:t>ⲛⲁ ⲛ</w:t>
            </w:r>
            <w:r w:rsidRPr="00F1032B">
              <w:rPr>
                <w:rFonts w:ascii="Times New Roman" w:hAnsi="Times New Roman" w:cs="Times New Roman"/>
              </w:rPr>
              <w:t>̀ϣ</w:t>
            </w:r>
            <w:r w:rsidRPr="00F1032B">
              <w:t>ⲟ ⲛ</w:t>
            </w:r>
            <w:r w:rsidRPr="00F1032B">
              <w:rPr>
                <w:rFonts w:ascii="Times New Roman" w:hAnsi="Times New Roman" w:cs="Times New Roman"/>
              </w:rPr>
              <w:t>̀ϣ</w:t>
            </w:r>
            <w:r w:rsidRPr="00F1032B">
              <w:t>ⲟ</w:t>
            </w:r>
          </w:p>
          <w:p w:rsidR="000E062A" w:rsidRDefault="000E062A" w:rsidP="00F1032B">
            <w:pPr>
              <w:pStyle w:val="CopticVersemulti-line"/>
            </w:pPr>
            <w:r w:rsidRPr="00F1032B">
              <w:t>ⲛⲉⲙ ⲛⲓⲁ</w:t>
            </w:r>
            <w:r w:rsidRPr="00F1032B">
              <w:rPr>
                <w:rFonts w:ascii="Times New Roman" w:hAnsi="Times New Roman" w:cs="Times New Roman"/>
              </w:rPr>
              <w:t>̀</w:t>
            </w:r>
            <w:r w:rsidRPr="00F1032B">
              <w:t>ⲛⲁⲛ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 ⲛ</w:t>
            </w:r>
            <w:r w:rsidRPr="00F1032B">
              <w:rPr>
                <w:rFonts w:ascii="Times New Roman" w:hAnsi="Times New Roman" w:cs="Times New Roman"/>
              </w:rPr>
              <w:t>̀</w:t>
            </w:r>
            <w:r w:rsidRPr="00F1032B">
              <w:t>ⲑ</w:t>
            </w:r>
            <w:r w:rsidRPr="00F1032B">
              <w:rPr>
                <w:rFonts w:ascii="Times New Roman" w:hAnsi="Times New Roman" w:cs="Times New Roman"/>
              </w:rPr>
              <w:t>̀</w:t>
            </w:r>
            <w:r w:rsidRPr="00F1032B">
              <w:t>ⲃⲁ</w:t>
            </w:r>
          </w:p>
          <w:p w:rsidR="000E062A" w:rsidRDefault="000E062A" w:rsidP="00F1032B">
            <w:pPr>
              <w:pStyle w:val="CopticVersemulti-line"/>
            </w:pPr>
            <w:r w:rsidRPr="00F1032B">
              <w:t>ⲥⲉ</w:t>
            </w:r>
            <w:r w:rsidRPr="00F1032B">
              <w:rPr>
                <w:rFonts w:ascii="Times New Roman" w:hAnsi="Times New Roman" w:cs="Times New Roman"/>
              </w:rPr>
              <w:t>ϩ</w:t>
            </w:r>
            <w:r w:rsidRPr="00F1032B">
              <w:t>ⲱⲥ ⲥⲉ</w:t>
            </w:r>
            <w:r w:rsidRPr="00F1032B">
              <w:rPr>
                <w:rFonts w:ascii="Times New Roman" w:hAnsi="Times New Roman" w:cs="Times New Roman"/>
              </w:rPr>
              <w:t>ϯ</w:t>
            </w:r>
            <w:r w:rsidRPr="00F1032B">
              <w:t>ⲱ</w:t>
            </w:r>
            <w:r w:rsidRPr="00F1032B">
              <w:rPr>
                <w:rFonts w:ascii="Times New Roman" w:hAnsi="Times New Roman" w:cs="Times New Roman"/>
              </w:rPr>
              <w:t>̀</w:t>
            </w:r>
            <w:r w:rsidRPr="00F1032B">
              <w:t>ⲟⲩ</w:t>
            </w:r>
          </w:p>
          <w:p w:rsidR="000E062A" w:rsidRDefault="000E062A" w:rsidP="00F1032B">
            <w:pPr>
              <w:pStyle w:val="CopticVerse"/>
            </w:pPr>
            <w:r w:rsidRPr="00F1032B">
              <w:t>ⲙ</w:t>
            </w:r>
            <w:r w:rsidRPr="00F1032B">
              <w:rPr>
                <w:rFonts w:ascii="Times New Roman" w:hAnsi="Times New Roman" w:cs="Times New Roman"/>
              </w:rPr>
              <w:t>̀</w:t>
            </w:r>
            <w:r w:rsidRPr="00F1032B">
              <w:t>Ⲡⲁⲟ</w:t>
            </w:r>
            <w:r w:rsidRPr="00F1032B">
              <w:rPr>
                <w:rFonts w:ascii="Times New Roman" w:hAnsi="Times New Roman" w:cs="Times New Roman"/>
              </w:rPr>
              <w:t>̅</w:t>
            </w:r>
            <w:r w:rsidRPr="00F1032B">
              <w:t>ⲥ</w:t>
            </w:r>
            <w:r w:rsidRPr="00F1032B">
              <w:rPr>
                <w:rFonts w:ascii="Times New Roman" w:hAnsi="Times New Roman" w:cs="Times New Roman"/>
              </w:rPr>
              <w:t>̅</w:t>
            </w:r>
            <w:r w:rsidRPr="00F1032B">
              <w:t xml:space="preserve"> Ⲓⲏ</w:t>
            </w:r>
            <w:r w:rsidRPr="00F1032B">
              <w:rPr>
                <w:rFonts w:ascii="Times New Roman" w:hAnsi="Times New Roman" w:cs="Times New Roman"/>
              </w:rPr>
              <w:t>̅</w:t>
            </w:r>
            <w:r w:rsidRPr="00F1032B">
              <w:t>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Everyone</w:t>
            </w:r>
            <w:r w:rsidRPr="007425E1">
              <w:t xml:space="preserve"> </w:t>
            </w:r>
            <w:r>
              <w:t>who</w:t>
            </w:r>
            <w:r w:rsidRPr="007425E1">
              <w:t xml:space="preserve"> says</w:t>
            </w:r>
            <w:r>
              <w:t>,</w:t>
            </w:r>
          </w:p>
          <w:p w:rsidR="000E062A" w:rsidRDefault="000E062A" w:rsidP="003B4CB7">
            <w:pPr>
              <w:pStyle w:val="EngHang"/>
            </w:pPr>
            <w:r w:rsidRPr="007425E1">
              <w:t>“O my Lord Jesus”</w:t>
            </w:r>
            <w:r>
              <w:t>,</w:t>
            </w:r>
          </w:p>
          <w:p w:rsidR="000E062A" w:rsidRDefault="000E062A" w:rsidP="003B4CB7">
            <w:pPr>
              <w:pStyle w:val="EngHang"/>
            </w:pPr>
            <w:r w:rsidRPr="007425E1">
              <w:t>His is a sword at hand</w:t>
            </w:r>
            <w:r>
              <w:t>,</w:t>
            </w:r>
            <w:r w:rsidRPr="007425E1">
              <w:t xml:space="preserve"> </w:t>
            </w:r>
          </w:p>
          <w:p w:rsidR="000E062A" w:rsidRDefault="000E062A" w:rsidP="003B4CB7">
            <w:pPr>
              <w:pStyle w:val="EngHangEnd"/>
            </w:pPr>
            <w:r>
              <w:t>Striking down the enemy</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Ⲃⲟⲛ ⲛⲓⲃⲉⲛ ⲉⲑⲛⲁϫⲟⲥ</w:t>
            </w:r>
          </w:p>
          <w:p w:rsidR="000E062A" w:rsidRDefault="000E062A" w:rsidP="00F1032B">
            <w:pPr>
              <w:pStyle w:val="CopticVersemulti-line"/>
            </w:pPr>
            <w:r w:rsidRPr="00F1032B">
              <w:t>ϫⲉ Ⲡⲁⲟ̅ⲥ̅ Ⲓⲏ̅ⲥ</w:t>
            </w:r>
          </w:p>
          <w:p w:rsidR="000E062A" w:rsidRDefault="000E062A" w:rsidP="00F1032B">
            <w:pPr>
              <w:pStyle w:val="CopticVersemulti-line"/>
            </w:pPr>
            <w:r w:rsidRPr="00F1032B">
              <w:t>ⲟⲩⲟⲛ ⲟⲩⲥⲏϥⲓ ⲛ̀ⲧⲟⲧϥ</w:t>
            </w:r>
          </w:p>
          <w:p w:rsidR="000E062A" w:rsidRDefault="000E062A" w:rsidP="00F1032B">
            <w:pPr>
              <w:pStyle w:val="CopticVerse"/>
            </w:pPr>
            <w:r w:rsidRPr="00F1032B">
              <w:t>ⲉⲥⲣⲱϧⲧ ⲙ̀ⲡⲓϫⲁϫⲓ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w:t>
            </w:r>
            <w:r>
              <w:t>truly You</w:t>
            </w:r>
            <w:r w:rsidRPr="007425E1">
              <w:t xml:space="preserve"> </w:t>
            </w:r>
            <w:r>
              <w:t>are,</w:t>
            </w:r>
          </w:p>
          <w:p w:rsidR="000E062A" w:rsidRDefault="000E062A" w:rsidP="003B4CB7">
            <w:pPr>
              <w:pStyle w:val="EngHang"/>
              <w:spacing w:before="2"/>
            </w:pPr>
            <w:commentRangeStart w:id="508"/>
            <w:r>
              <w:t>G</w:t>
            </w:r>
            <w:r w:rsidRPr="007425E1">
              <w:t xml:space="preserve">reatly </w:t>
            </w:r>
            <w:commentRangeEnd w:id="508"/>
            <w:r>
              <w:rPr>
                <w:rStyle w:val="CommentReference"/>
                <w:rFonts w:ascii="Times New Roman" w:eastAsiaTheme="minorHAnsi" w:hAnsi="Times New Roman" w:cstheme="minorBidi"/>
                <w:color w:val="auto"/>
              </w:rPr>
              <w:commentReference w:id="508"/>
            </w:r>
            <w:r w:rsidRPr="007425E1">
              <w:t>exalted</w:t>
            </w:r>
            <w:r>
              <w:t>,</w:t>
            </w:r>
          </w:p>
          <w:p w:rsidR="000E062A" w:rsidRDefault="000E062A" w:rsidP="003B4CB7">
            <w:pPr>
              <w:pStyle w:val="EngHang"/>
              <w:spacing w:before="2"/>
            </w:pPr>
            <w:commentRangeStart w:id="509"/>
            <w:r>
              <w:t>B</w:t>
            </w:r>
            <w:r w:rsidRPr="007425E1">
              <w:t xml:space="preserve">eyond </w:t>
            </w:r>
            <w:commentRangeEnd w:id="509"/>
            <w:r>
              <w:rPr>
                <w:rStyle w:val="CommentReference"/>
                <w:rFonts w:ascii="Times New Roman" w:eastAsiaTheme="minorHAnsi" w:hAnsi="Times New Roman" w:cstheme="minorBidi"/>
                <w:color w:val="auto"/>
              </w:rPr>
              <w:commentReference w:id="509"/>
            </w:r>
            <w:r w:rsidRPr="007425E1">
              <w:t>the heavens</w:t>
            </w:r>
          </w:p>
          <w:p w:rsidR="000E062A" w:rsidRDefault="000E062A" w:rsidP="003B4CB7">
            <w:pPr>
              <w:pStyle w:val="EngHangEnd"/>
            </w:pPr>
            <w:r>
              <w:t>A</w:t>
            </w:r>
            <w:r w:rsidRPr="007425E1">
              <w:t>nd above the earth.</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Ⲅⲉ ⲅⲁⲣ ⲁ̀ⲗⲏⲑⲱⲥ</w:t>
            </w:r>
          </w:p>
          <w:p w:rsidR="000E062A" w:rsidRDefault="000E062A" w:rsidP="00F1032B">
            <w:pPr>
              <w:pStyle w:val="CopticVersemulti-line"/>
            </w:pPr>
            <w:r w:rsidRPr="00F1032B">
              <w:t>ⲁⲕϭⲓⲥⲓ ⲉ̀ⲙⲁϣⲱ</w:t>
            </w:r>
          </w:p>
          <w:p w:rsidR="000E062A" w:rsidRDefault="000E062A" w:rsidP="00F1032B">
            <w:pPr>
              <w:pStyle w:val="CopticVersemulti-line"/>
            </w:pPr>
            <w:r w:rsidRPr="00F1032B">
              <w:t>ⲛ̀ϩ̀ⲣⲏⲓ ϧⲉⲛ ⲛⲓⲫⲏⲟⲩⲓ̀</w:t>
            </w:r>
          </w:p>
          <w:p w:rsidR="000E062A" w:rsidRDefault="000E062A" w:rsidP="00F1032B">
            <w:pPr>
              <w:pStyle w:val="CopticVerse"/>
            </w:pPr>
            <w:r w:rsidRPr="00F1032B">
              <w:t>ⲛⲉⲙ ϩⲓϫⲉⲛ ⲡⲓⲕⲁϩⲓ</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 xml:space="preserve">For all the </w:t>
            </w:r>
            <w:commentRangeStart w:id="510"/>
            <w:r>
              <w:t>righteous</w:t>
            </w:r>
            <w:commentRangeEnd w:id="510"/>
            <w:r>
              <w:rPr>
                <w:rStyle w:val="CommentReference"/>
                <w:rFonts w:ascii="Times New Roman" w:eastAsiaTheme="minorHAnsi" w:hAnsi="Times New Roman" w:cstheme="minorBidi"/>
                <w:color w:val="auto"/>
              </w:rPr>
              <w:commentReference w:id="510"/>
            </w:r>
            <w:r>
              <w:t>,</w:t>
            </w:r>
          </w:p>
          <w:p w:rsidR="000E062A" w:rsidRDefault="000E062A" w:rsidP="003B4CB7">
            <w:pPr>
              <w:pStyle w:val="EngHang"/>
              <w:spacing w:before="2"/>
            </w:pPr>
            <w:r>
              <w:t>W</w:t>
            </w:r>
            <w:r w:rsidRPr="007425E1">
              <w:t>ho have pleased God</w:t>
            </w:r>
            <w:r>
              <w:t>,</w:t>
            </w:r>
          </w:p>
          <w:p w:rsidR="000E062A" w:rsidRDefault="000E062A" w:rsidP="003B4CB7">
            <w:pPr>
              <w:pStyle w:val="EngHang"/>
              <w:spacing w:before="2"/>
            </w:pPr>
            <w:commentRangeStart w:id="511"/>
            <w:r>
              <w:t>M</w:t>
            </w:r>
            <w:r w:rsidRPr="007425E1">
              <w:t xml:space="preserve">editate </w:t>
            </w:r>
            <w:commentRangeEnd w:id="511"/>
            <w:r>
              <w:rPr>
                <w:rStyle w:val="CommentReference"/>
                <w:rFonts w:ascii="Times New Roman" w:eastAsiaTheme="minorHAnsi" w:hAnsi="Times New Roman" w:cstheme="minorBidi"/>
                <w:color w:val="auto"/>
              </w:rPr>
              <w:commentReference w:id="511"/>
            </w:r>
            <w:r w:rsidRPr="007425E1">
              <w:t>on</w:t>
            </w:r>
            <w:r>
              <w:t>,</w:t>
            </w:r>
          </w:p>
          <w:p w:rsidR="000E062A" w:rsidRDefault="000E062A" w:rsidP="003B4CB7">
            <w:pPr>
              <w:pStyle w:val="EngHangEnd"/>
            </w:pPr>
            <w:r>
              <w:t>A</w:t>
            </w:r>
            <w:r w:rsidRPr="007425E1">
              <w:t>ll the law.</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Ⲇⲓⲕⲉⲟⲥ ⲅⲁⲣ ⲛⲓⲃⲉⲛ</w:t>
            </w:r>
          </w:p>
          <w:p w:rsidR="000E062A" w:rsidRDefault="000E062A" w:rsidP="00F1032B">
            <w:pPr>
              <w:pStyle w:val="CopticVersemulti-line"/>
            </w:pPr>
            <w:r w:rsidRPr="00F1032B">
              <w:t>ⲉ̀ⲧⲁⲩⲣⲁⲛⲁϥ ⲙ̀Ⲫϯ</w:t>
            </w:r>
          </w:p>
          <w:p w:rsidR="000E062A" w:rsidRDefault="000E062A" w:rsidP="00F1032B">
            <w:pPr>
              <w:pStyle w:val="CopticVersemulti-line"/>
            </w:pPr>
            <w:r w:rsidRPr="00F1032B">
              <w:t>ⲥⲉⲉⲣⲙⲉⲗⲉⲧⲁⲛ</w:t>
            </w:r>
          </w:p>
          <w:p w:rsidR="000E062A" w:rsidRDefault="000E062A" w:rsidP="00F1032B">
            <w:pPr>
              <w:pStyle w:val="CopticVerse"/>
            </w:pPr>
            <w:r w:rsidRPr="00F1032B">
              <w:t>ϧⲉⲛ ⲡⲓⲛⲟⲙⲟⲥ ⲧⲏⲣϥ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God is placed</w:t>
            </w:r>
            <w:r>
              <w:t>,</w:t>
            </w:r>
            <w:r w:rsidRPr="007425E1">
              <w:t xml:space="preserve"> </w:t>
            </w:r>
          </w:p>
          <w:p w:rsidR="000E062A" w:rsidRDefault="000E062A" w:rsidP="003B4CB7">
            <w:pPr>
              <w:pStyle w:val="EngHang"/>
              <w:spacing w:before="2"/>
            </w:pPr>
            <w:r>
              <w:t>B</w:t>
            </w:r>
            <w:r w:rsidRPr="007425E1">
              <w:t xml:space="preserve">efore them, </w:t>
            </w:r>
          </w:p>
          <w:p w:rsidR="000E062A" w:rsidRDefault="000E062A" w:rsidP="003B4CB7">
            <w:pPr>
              <w:pStyle w:val="EngHang"/>
              <w:spacing w:before="2"/>
            </w:pPr>
            <w:r>
              <w:t>His Holy N</w:t>
            </w:r>
            <w:r w:rsidRPr="007425E1">
              <w:t xml:space="preserve">ame </w:t>
            </w:r>
          </w:p>
          <w:p w:rsidR="000E062A" w:rsidRDefault="000E062A" w:rsidP="003B4CB7">
            <w:pPr>
              <w:pStyle w:val="EngHangEnd"/>
            </w:pPr>
            <w:r>
              <w:t>I</w:t>
            </w:r>
            <w:r w:rsidRPr="007425E1">
              <w:t xml:space="preserve">s always </w:t>
            </w:r>
            <w:r>
              <w:t xml:space="preserve">on their </w:t>
            </w:r>
            <w:commentRangeStart w:id="512"/>
            <w:r>
              <w:t>lips</w:t>
            </w:r>
            <w:commentRangeEnd w:id="512"/>
            <w:r>
              <w:rPr>
                <w:rStyle w:val="CommentReference"/>
              </w:rPr>
              <w:commentReference w:id="512"/>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Ⲉ̀ⲣⲉ Ⲫϯ ⲭⲏ</w:t>
            </w:r>
          </w:p>
          <w:p w:rsidR="000E062A" w:rsidRDefault="000E062A" w:rsidP="00F1032B">
            <w:pPr>
              <w:pStyle w:val="CopticVersemulti-line"/>
            </w:pPr>
            <w:r w:rsidRPr="00F1032B">
              <w:t>ⲙ̀ⲡⲟⲩⲙ̀ⲑⲟ ⲉ̀ⲃⲟⲗ</w:t>
            </w:r>
          </w:p>
          <w:p w:rsidR="000E062A" w:rsidRDefault="000E062A" w:rsidP="00F1032B">
            <w:pPr>
              <w:pStyle w:val="CopticVersemulti-line"/>
            </w:pPr>
            <w:r w:rsidRPr="00F1032B">
              <w:t>ⲉ̀ⲣⲉ ⲡⲉϥⲣⲁⲛ ⲉ̅ⲑ̅ⲩ</w:t>
            </w:r>
          </w:p>
          <w:p w:rsidR="000E062A" w:rsidRDefault="000E062A" w:rsidP="00F1032B">
            <w:pPr>
              <w:pStyle w:val="CopticVerse"/>
            </w:pPr>
            <w:r w:rsidRPr="00F1032B">
              <w:t>ϧⲉⲛ ⲣⲱⲟⲩ ⲛ̀ⲥⲏⲟⲩ ⲛⲓⲃⲉⲛ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Exceedingly great</w:t>
            </w:r>
            <w:r>
              <w:t>,</w:t>
            </w:r>
            <w:r w:rsidRPr="007425E1">
              <w:t xml:space="preserve"> </w:t>
            </w:r>
          </w:p>
          <w:p w:rsidR="000E062A" w:rsidRDefault="000E062A" w:rsidP="003B4CB7">
            <w:pPr>
              <w:pStyle w:val="EngHang"/>
              <w:spacing w:before="2"/>
            </w:pPr>
            <w:r>
              <w:t>A</w:t>
            </w:r>
            <w:r w:rsidRPr="007425E1">
              <w:t xml:space="preserve">re </w:t>
            </w:r>
            <w:r>
              <w:t>Your</w:t>
            </w:r>
            <w:r w:rsidRPr="007425E1">
              <w:t xml:space="preserve"> compassions, </w:t>
            </w:r>
          </w:p>
          <w:p w:rsidR="000E062A" w:rsidRDefault="000E062A" w:rsidP="003B4CB7">
            <w:pPr>
              <w:pStyle w:val="EngHang"/>
              <w:spacing w:before="2"/>
            </w:pPr>
            <w:r w:rsidRPr="007425E1">
              <w:t xml:space="preserve">O </w:t>
            </w:r>
            <w:r>
              <w:t>giver</w:t>
            </w:r>
            <w:r w:rsidRPr="007425E1">
              <w:t xml:space="preserve"> of righteous judgments, </w:t>
            </w:r>
          </w:p>
          <w:p w:rsidR="000E062A" w:rsidRDefault="000E062A" w:rsidP="003B4CB7">
            <w:pPr>
              <w:pStyle w:val="EngHangEnd"/>
            </w:pPr>
            <w:r w:rsidRPr="007425E1">
              <w:t xml:space="preserve">O </w:t>
            </w:r>
            <w:r>
              <w:t xml:space="preserve">my </w:t>
            </w:r>
            <w:r w:rsidRPr="007425E1">
              <w:t>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Ⲍⲉⲟϣ ⲉ̀ⲙⲁϣⲱ</w:t>
            </w:r>
          </w:p>
          <w:p w:rsidR="000E062A" w:rsidRDefault="000E062A" w:rsidP="00F1032B">
            <w:pPr>
              <w:pStyle w:val="CopticVersemulti-line"/>
            </w:pPr>
            <w:r w:rsidRPr="00F1032B">
              <w:t>ⲛ̀ϫⲉ ⲛⲉⲕⲙⲉⲧϣⲉⲛϩⲏⲧ</w:t>
            </w:r>
          </w:p>
          <w:p w:rsidR="000E062A" w:rsidRDefault="000E062A" w:rsidP="00F1032B">
            <w:pPr>
              <w:pStyle w:val="CopticVersemulti-line"/>
            </w:pPr>
            <w:r w:rsidRPr="00F1032B">
              <w:t>ⲡⲓⲣⲉϥϯϩⲁⲡ ⲙ̀ⲙⲏⲓ</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God is Emmanuel, </w:t>
            </w:r>
          </w:p>
          <w:p w:rsidR="000E062A" w:rsidRDefault="000E062A" w:rsidP="003B4CB7">
            <w:pPr>
              <w:pStyle w:val="EngHang"/>
              <w:spacing w:before="2"/>
            </w:pPr>
            <w:r>
              <w:t>The true food;</w:t>
            </w:r>
          </w:p>
          <w:p w:rsidR="000E062A" w:rsidRDefault="000E062A" w:rsidP="003B4CB7">
            <w:pPr>
              <w:pStyle w:val="EngHang"/>
              <w:spacing w:before="2"/>
            </w:pPr>
            <w:r>
              <w:t>T</w:t>
            </w:r>
            <w:r w:rsidRPr="007425E1">
              <w:t xml:space="preserve">he tree of life, </w:t>
            </w:r>
          </w:p>
          <w:p w:rsidR="000E062A" w:rsidRDefault="000E062A" w:rsidP="003B4CB7">
            <w:pPr>
              <w:pStyle w:val="EngHangEnd"/>
            </w:pPr>
            <w:commentRangeStart w:id="513"/>
            <w:r>
              <w:t>O</w:t>
            </w:r>
            <w:r w:rsidRPr="007425E1">
              <w:t>f</w:t>
            </w:r>
            <w:commentRangeEnd w:id="513"/>
            <w:r>
              <w:rPr>
                <w:rStyle w:val="CommentReference"/>
              </w:rPr>
              <w:commentReference w:id="513"/>
            </w:r>
            <w:r w:rsidRPr="007425E1">
              <w:t xml:space="preserve"> immortality.</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Ⲏⲗ ⲡⲉ Ⲉⲙⲙⲁⲛⲟⲩⲏⲗ</w:t>
            </w:r>
          </w:p>
          <w:p w:rsidR="000E062A" w:rsidRDefault="000E062A" w:rsidP="00F1032B">
            <w:pPr>
              <w:pStyle w:val="CopticVersemulti-line"/>
            </w:pPr>
            <w:r w:rsidRPr="00F1032B">
              <w:t>ϯⲧ̀ⲣⲟⲫⲏ ⲙ̀ⲙⲏⲓ</w:t>
            </w:r>
          </w:p>
          <w:p w:rsidR="000E062A" w:rsidRDefault="000E062A" w:rsidP="00F1032B">
            <w:pPr>
              <w:pStyle w:val="CopticVersemulti-line"/>
            </w:pPr>
            <w:r w:rsidRPr="00F1032B">
              <w:t>ⲡⲓϣ̀ϣⲏⲛ ⲛ̀ⲧⲉ ⲡ̀ⲱⲛϧ</w:t>
            </w:r>
          </w:p>
          <w:p w:rsidR="000E062A" w:rsidRDefault="000E062A" w:rsidP="00F1032B">
            <w:pPr>
              <w:pStyle w:val="CopticVerse"/>
            </w:pPr>
            <w:r w:rsidRPr="00F1032B">
              <w:t>ⲫⲁ ϯⲙⲉⲧⲁⲑⲙⲟⲩ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Gather</w:t>
            </w:r>
            <w:r w:rsidRPr="007425E1">
              <w:t xml:space="preserve"> within me</w:t>
            </w:r>
            <w:r>
              <w:t>,</w:t>
            </w:r>
          </w:p>
          <w:p w:rsidR="000E062A" w:rsidRDefault="000E062A" w:rsidP="003B4CB7">
            <w:pPr>
              <w:pStyle w:val="EngHang"/>
              <w:spacing w:before="2"/>
            </w:pPr>
            <w:r>
              <w:t>A</w:t>
            </w:r>
            <w:r w:rsidRPr="007425E1">
              <w:t>ll my thoughts</w:t>
            </w:r>
          </w:p>
          <w:p w:rsidR="000E062A" w:rsidRDefault="000E062A" w:rsidP="003B4CB7">
            <w:pPr>
              <w:pStyle w:val="EngHang"/>
              <w:spacing w:before="2"/>
            </w:pPr>
            <w:r>
              <w:t>T</w:t>
            </w:r>
            <w:r w:rsidRPr="007425E1">
              <w:t xml:space="preserve">hat I may </w:t>
            </w:r>
            <w:commentRangeStart w:id="514"/>
            <w:r w:rsidRPr="007425E1">
              <w:t>praise</w:t>
            </w:r>
            <w:r>
              <w:t xml:space="preserve"> </w:t>
            </w:r>
            <w:commentRangeEnd w:id="514"/>
            <w:r>
              <w:rPr>
                <w:rStyle w:val="CommentReference"/>
                <w:rFonts w:ascii="Times New Roman" w:eastAsiaTheme="minorHAnsi" w:hAnsi="Times New Roman" w:cstheme="minorBidi"/>
                <w:color w:val="auto"/>
              </w:rPr>
              <w:commentReference w:id="514"/>
            </w:r>
            <w:r>
              <w:t>a</w:t>
            </w:r>
            <w:r w:rsidRPr="007425E1">
              <w:t xml:space="preserve">nd glorify </w:t>
            </w:r>
          </w:p>
          <w:p w:rsidR="000E062A" w:rsidRDefault="000E062A" w:rsidP="003B4CB7">
            <w:pPr>
              <w:pStyle w:val="EngHangEnd"/>
            </w:pPr>
            <w:r>
              <w:t>M</w:t>
            </w:r>
            <w:r w:rsidRPr="007425E1">
              <w:t>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Ⲑⲱⲟⲩϯ ⲉ̀ϧⲟⲩⲛ ϩⲁⲣⲟⲓ</w:t>
            </w:r>
          </w:p>
          <w:p w:rsidR="000E062A" w:rsidRDefault="000E062A" w:rsidP="00F1032B">
            <w:pPr>
              <w:pStyle w:val="CopticVersemulti-line"/>
            </w:pPr>
            <w:r w:rsidRPr="00F1032B">
              <w:t>ⲛⲁⲗⲟⲅⲓⲥⲙⲟⲥ ⲧⲏⲣⲟⲩ</w:t>
            </w:r>
          </w:p>
          <w:p w:rsidR="000E062A" w:rsidRDefault="000E062A" w:rsidP="00F1032B">
            <w:pPr>
              <w:pStyle w:val="CopticVersemulti-line"/>
            </w:pPr>
            <w:r w:rsidRPr="00F1032B">
              <w:t>ⲛ̀ⲧⲁϩⲱⲥ ⲛ̀ⲧⲁϯⲱ̀ⲟⲩ</w:t>
            </w:r>
          </w:p>
          <w:p w:rsidR="000E062A" w:rsidRDefault="000E062A" w:rsidP="00F1032B">
            <w:pPr>
              <w:pStyle w:val="CopticVerse"/>
            </w:pPr>
            <w:r w:rsidRPr="00F1032B">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Jesus is my Lord, </w:t>
            </w:r>
          </w:p>
          <w:p w:rsidR="000E062A" w:rsidRDefault="000E062A" w:rsidP="003B4CB7">
            <w:pPr>
              <w:pStyle w:val="EngHang"/>
              <w:spacing w:before="2"/>
            </w:pPr>
            <w:r w:rsidRPr="007425E1">
              <w:t xml:space="preserve">Jesus is my God, </w:t>
            </w:r>
          </w:p>
          <w:p w:rsidR="000E062A" w:rsidRDefault="000E062A" w:rsidP="003B4CB7">
            <w:pPr>
              <w:pStyle w:val="EngHang"/>
              <w:spacing w:before="2"/>
            </w:pPr>
            <w:r w:rsidRPr="007425E1">
              <w:t xml:space="preserve">Jesus is the hope </w:t>
            </w:r>
          </w:p>
          <w:p w:rsidR="000E062A" w:rsidRDefault="000E062A" w:rsidP="003B4CB7">
            <w:pPr>
              <w:pStyle w:val="EngHangEnd"/>
            </w:pPr>
            <w:r>
              <w:t>O</w:t>
            </w:r>
            <w:r w:rsidRPr="007425E1">
              <w:t>f Christians.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Ⲓⲏ̅ⲥ ⲡⲉ Ⲡⲁⲟ̅ⲥ̅</w:t>
            </w:r>
          </w:p>
          <w:p w:rsidR="000E062A" w:rsidRDefault="000E062A" w:rsidP="00F1032B">
            <w:pPr>
              <w:pStyle w:val="CopticVersemulti-line"/>
            </w:pPr>
            <w:r w:rsidRPr="00F1032B">
              <w:t>Ⲓⲏ̅ⲥ ⲡⲉ Ⲡⲁⲛⲟⲩϯ</w:t>
            </w:r>
          </w:p>
          <w:p w:rsidR="000E062A" w:rsidRDefault="000E062A" w:rsidP="00F1032B">
            <w:pPr>
              <w:pStyle w:val="CopticVersemulti-line"/>
            </w:pPr>
            <w:r w:rsidRPr="00F1032B">
              <w:t>Ⲓⲏ̅ⲥ ⲡⲉ ⲧ̀ϩⲉⲗⲡⲓⲥ</w:t>
            </w:r>
          </w:p>
          <w:p w:rsidR="000E062A" w:rsidRDefault="000E062A" w:rsidP="00F1032B">
            <w:pPr>
              <w:pStyle w:val="CopticVerse"/>
            </w:pPr>
            <w:r w:rsidRPr="00F1032B">
              <w:t>ⲛ̀ⲛⲓⲭ̀ⲣⲓⲥⲧⲓⲁ̀ⲛⲟⲥ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rsidRPr="007425E1">
              <w:t>Little by little</w:t>
            </w:r>
            <w:r>
              <w:t>,</w:t>
            </w:r>
            <w:r w:rsidRPr="007425E1">
              <w:t xml:space="preserve"> </w:t>
            </w:r>
          </w:p>
          <w:p w:rsidR="000E062A" w:rsidRDefault="000E062A" w:rsidP="003B4CB7">
            <w:pPr>
              <w:pStyle w:val="EngHang"/>
            </w:pPr>
            <w:r>
              <w:t>W</w:t>
            </w:r>
            <w:r w:rsidRPr="007425E1">
              <w:t xml:space="preserve">e </w:t>
            </w:r>
            <w:r>
              <w:t>remember You</w:t>
            </w:r>
          </w:p>
          <w:p w:rsidR="000E062A" w:rsidRDefault="000E062A" w:rsidP="003B4CB7">
            <w:pPr>
              <w:pStyle w:val="EngHang"/>
            </w:pPr>
            <w:r>
              <w:t>A</w:t>
            </w:r>
            <w:r w:rsidRPr="007425E1">
              <w:t xml:space="preserve">nd glorify </w:t>
            </w:r>
            <w:r>
              <w:t>Your N</w:t>
            </w:r>
            <w:r w:rsidRPr="007425E1">
              <w:t xml:space="preserve">ame, </w:t>
            </w:r>
          </w:p>
          <w:p w:rsidR="000E062A" w:rsidRDefault="000E062A" w:rsidP="003B4CB7">
            <w:pPr>
              <w:pStyle w:val="EngHangEnd"/>
            </w:pPr>
            <w:r w:rsidRPr="007425E1">
              <w:t>O my Lord Jesus</w:t>
            </w:r>
            <w:r>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Ⲕⲁⲧⲁ ⲕⲟⲩϫⲓ ⲕⲟⲩϫⲓ</w:t>
            </w:r>
          </w:p>
          <w:p w:rsidR="000E062A" w:rsidRDefault="000E062A" w:rsidP="00F1032B">
            <w:pPr>
              <w:pStyle w:val="CopticVersemulti-line"/>
            </w:pPr>
            <w:r w:rsidRPr="00F1032B">
              <w:t>ⲧⲉⲛⲓ̀ⲣⲓ ⲙ̀ⲡⲉⲕⲙⲉⲩⲓ̀</w:t>
            </w:r>
          </w:p>
          <w:p w:rsidR="000E062A" w:rsidRDefault="000E062A" w:rsidP="00F1032B">
            <w:pPr>
              <w:pStyle w:val="CopticVersemulti-line"/>
            </w:pPr>
            <w:r w:rsidRPr="00F1032B">
              <w:t>ⲧⲉⲛϯⲱ̀ⲟⲩ ⲙ̀ⲡⲉⲕⲣⲁⲛ</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w:t>
            </w:r>
            <w:r w:rsidRPr="007425E1">
              <w:t xml:space="preserve">ay we </w:t>
            </w:r>
            <w:commentRangeStart w:id="515"/>
            <w:r>
              <w:t>set</w:t>
            </w:r>
            <w:r w:rsidRPr="007425E1">
              <w:t xml:space="preserve"> </w:t>
            </w:r>
            <w:commentRangeEnd w:id="515"/>
            <w:r>
              <w:rPr>
                <w:rStyle w:val="CommentReference"/>
                <w:rFonts w:ascii="Times New Roman" w:eastAsiaTheme="minorHAnsi" w:hAnsi="Times New Roman" w:cstheme="minorBidi"/>
                <w:color w:val="auto"/>
              </w:rPr>
              <w:commentReference w:id="515"/>
            </w:r>
            <w:r w:rsidRPr="007425E1">
              <w:t xml:space="preserve">aside, </w:t>
            </w:r>
          </w:p>
          <w:p w:rsidR="000E062A" w:rsidRDefault="000E062A" w:rsidP="003B4CB7">
            <w:pPr>
              <w:pStyle w:val="EngHang"/>
              <w:spacing w:before="2"/>
            </w:pPr>
            <w:r w:rsidRPr="007425E1">
              <w:t>All the evil causes</w:t>
            </w:r>
            <w:r>
              <w:t>,</w:t>
            </w:r>
            <w:r w:rsidRPr="007425E1">
              <w:t xml:space="preserve"> </w:t>
            </w:r>
          </w:p>
          <w:p w:rsidR="000E062A" w:rsidRDefault="000E062A" w:rsidP="003B4CB7">
            <w:pPr>
              <w:pStyle w:val="EngHang"/>
              <w:spacing w:before="2"/>
            </w:pPr>
            <w:r>
              <w:t>So that</w:t>
            </w:r>
            <w:r w:rsidRPr="007425E1">
              <w:t xml:space="preserve"> we may purify our hearts </w:t>
            </w:r>
          </w:p>
          <w:p w:rsidR="000E062A" w:rsidRDefault="000E062A" w:rsidP="003B4CB7">
            <w:pPr>
              <w:pStyle w:val="EngHangEnd"/>
            </w:pPr>
            <w:r>
              <w:t>W</w:t>
            </w:r>
            <w:r w:rsidRPr="007425E1">
              <w:t xml:space="preserve">ith the </w:t>
            </w:r>
            <w:r>
              <w:t>N</w:t>
            </w:r>
            <w:r w:rsidRPr="007425E1">
              <w:t>ame of the Lord.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Ⲗⲱⲓϫⲓ ⲛⲓⲃⲉⲛ ⲉⲧϩⲱⲟⲩ</w:t>
            </w:r>
          </w:p>
          <w:p w:rsidR="000E062A" w:rsidRDefault="000E062A" w:rsidP="00F1032B">
            <w:pPr>
              <w:pStyle w:val="CopticVersemulti-line"/>
            </w:pPr>
            <w:r w:rsidRPr="00F1032B">
              <w:t>ⲙⲁⲣⲉⲛⲭⲁⲩ ⲛ̀ⲥⲱⲛ</w:t>
            </w:r>
          </w:p>
          <w:p w:rsidR="000E062A" w:rsidRDefault="000E062A" w:rsidP="00F1032B">
            <w:pPr>
              <w:pStyle w:val="CopticVersemulti-line"/>
            </w:pPr>
            <w:r w:rsidRPr="00F1032B">
              <w:t>ⲙⲁⲣⲉⲛⲧⲟⲩⲃⲟ ⲛ̀ⲛⲉⲛϩⲏⲧ</w:t>
            </w:r>
          </w:p>
          <w:p w:rsidR="000E062A" w:rsidRDefault="000E062A" w:rsidP="00F1032B">
            <w:pPr>
              <w:pStyle w:val="CopticVerse"/>
            </w:pPr>
            <w:r w:rsidRPr="00F1032B">
              <w:t>ⲉ̀ϧⲟⲩⲛ ⲉ̀ⲫ̀ⲣⲁⲛ ⲙ̀Ⲡⲟ̅ⲥ̅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May the N</w:t>
            </w:r>
            <w:r w:rsidRPr="007425E1">
              <w:t>ame of the Lord,</w:t>
            </w:r>
          </w:p>
          <w:p w:rsidR="000E062A" w:rsidRDefault="000E062A" w:rsidP="003B4CB7">
            <w:pPr>
              <w:pStyle w:val="EngHang"/>
              <w:spacing w:before="2"/>
            </w:pPr>
            <w:r>
              <w:t>B</w:t>
            </w:r>
            <w:r w:rsidRPr="007425E1">
              <w:t xml:space="preserve">e within us, </w:t>
            </w:r>
          </w:p>
          <w:p w:rsidR="000E062A" w:rsidRDefault="000E062A" w:rsidP="003B4CB7">
            <w:pPr>
              <w:pStyle w:val="EngHang"/>
              <w:spacing w:before="2"/>
            </w:pPr>
            <w:r>
              <w:t>T</w:t>
            </w:r>
            <w:r w:rsidRPr="007425E1">
              <w:t xml:space="preserve">hat it may enlighten us </w:t>
            </w:r>
          </w:p>
          <w:p w:rsidR="000E062A" w:rsidRDefault="000E062A" w:rsidP="003B4CB7">
            <w:pPr>
              <w:pStyle w:val="EngHangEnd"/>
            </w:pPr>
            <w:r>
              <w:t>I</w:t>
            </w:r>
            <w:r w:rsidRPr="007425E1">
              <w:t>n our inner man.</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Ⲙⲁⲣⲉ ⲫ̀ⲣⲁⲛ ⲙ̀Ⲡⲟ̅ⲥ̅</w:t>
            </w:r>
          </w:p>
          <w:p w:rsidR="000E062A" w:rsidRDefault="000E062A" w:rsidP="00F1032B">
            <w:pPr>
              <w:pStyle w:val="CopticVersemulti-line"/>
            </w:pPr>
            <w:r w:rsidRPr="00F1032B">
              <w:t>ϣⲱⲡⲓ ⲛ̀ϧ̀ⲣⲏⲓ ⲛ̀ϧⲏⲧⲉⲛ</w:t>
            </w:r>
          </w:p>
          <w:p w:rsidR="000E062A" w:rsidRDefault="000E062A" w:rsidP="00F1032B">
            <w:pPr>
              <w:pStyle w:val="CopticVersemulti-line"/>
            </w:pPr>
            <w:r w:rsidRPr="00F1032B">
              <w:t>ⲛ̀ⲧⲉϥⲉ̀ⲣⲟⲩⲱⲓⲛⲓ ⲉ̀ⲣⲟⲛ</w:t>
            </w:r>
          </w:p>
          <w:p w:rsidR="000E062A" w:rsidRDefault="000E062A" w:rsidP="00F1032B">
            <w:pPr>
              <w:pStyle w:val="CopticVerse"/>
            </w:pPr>
            <w:r w:rsidRPr="00F1032B">
              <w:t>ϧⲉⲛ ⲡⲉⲛⲣⲱⲙⲓ ⲉⲧⲥⲁϧⲟⲩⲛ</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For who amongst the gods</w:t>
            </w:r>
            <w:r>
              <w:t>,</w:t>
            </w:r>
          </w:p>
          <w:p w:rsidR="000E062A" w:rsidRDefault="000E062A" w:rsidP="003B4CB7">
            <w:pPr>
              <w:pStyle w:val="EngHang"/>
              <w:spacing w:before="2"/>
            </w:pPr>
            <w:r>
              <w:t>I</w:t>
            </w:r>
            <w:r w:rsidRPr="007425E1">
              <w:t xml:space="preserve">s like </w:t>
            </w:r>
            <w:r>
              <w:t>You</w:t>
            </w:r>
            <w:r w:rsidRPr="007425E1">
              <w:t xml:space="preserve">, O Lord? </w:t>
            </w:r>
          </w:p>
          <w:p w:rsidR="000E062A" w:rsidRDefault="000E062A" w:rsidP="003B4CB7">
            <w:pPr>
              <w:pStyle w:val="EngHang"/>
              <w:spacing w:before="2"/>
            </w:pPr>
            <w:r>
              <w:t>You are</w:t>
            </w:r>
            <w:r w:rsidRPr="007425E1">
              <w:t xml:space="preserve"> the true God</w:t>
            </w:r>
            <w:r>
              <w:t>,</w:t>
            </w:r>
          </w:p>
          <w:p w:rsidR="000E062A" w:rsidRDefault="000E062A" w:rsidP="003B4CB7">
            <w:pPr>
              <w:pStyle w:val="EngHangEnd"/>
            </w:pPr>
            <w:r>
              <w:t>Who does</w:t>
            </w:r>
            <w:r w:rsidRPr="007425E1">
              <w:t xml:space="preserve"> wonders.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Ⲛⲓⲙ ⲅⲁⲣ ϧⲉⲛ ⲛⲓⲛⲟⲩϯ</w:t>
            </w:r>
          </w:p>
          <w:p w:rsidR="000E062A" w:rsidRDefault="000E062A" w:rsidP="00F1032B">
            <w:pPr>
              <w:pStyle w:val="CopticVersemulti-line"/>
            </w:pPr>
            <w:r w:rsidRPr="00F1032B">
              <w:t>ⲉⲧⲟ̀ⲛⲓ ⲙ̀ⲙⲟⲕ Ⲡⲟ̅ⲥ̅</w:t>
            </w:r>
          </w:p>
          <w:p w:rsidR="000E062A" w:rsidRDefault="000E062A" w:rsidP="00F1032B">
            <w:pPr>
              <w:pStyle w:val="CopticVersemulti-line"/>
            </w:pPr>
            <w:r w:rsidRPr="00F1032B">
              <w:t>ⲛ̀ⲑⲟⲕ ⲡⲉ Ⲫϯ ⲙ̀ⲙⲏⲓ</w:t>
            </w:r>
          </w:p>
          <w:p w:rsidR="000E062A" w:rsidRDefault="000E062A" w:rsidP="00F1032B">
            <w:pPr>
              <w:pStyle w:val="CopticVerse"/>
            </w:pPr>
            <w:r w:rsidRPr="00F1032B">
              <w:t>ⲉⲧⲓ̀ⲣⲓ ⲛ̀ϩⲁⲛϣ̀ⲫⲏⲣⲓ</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Blessed are</w:t>
            </w:r>
            <w:r w:rsidRPr="007425E1">
              <w:t xml:space="preserve"> </w:t>
            </w:r>
            <w:r>
              <w:t>You</w:t>
            </w:r>
            <w:r w:rsidRPr="007425E1">
              <w:t xml:space="preserve"> in truth,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 xml:space="preserve">ith thy Good Father </w:t>
            </w:r>
          </w:p>
          <w:p w:rsidR="000E062A" w:rsidRDefault="000E062A" w:rsidP="003B4CB7">
            <w:pPr>
              <w:pStyle w:val="EngHangEnd"/>
            </w:pPr>
            <w:r w:rsidRPr="007425E1">
              <w:t>and the Holy Spirit.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Ⲝ̀ⲙⲁⲣⲱⲟⲩⲧ ⲁ̀ⲗⲏⲑⲱⲥ</w:t>
            </w:r>
          </w:p>
          <w:p w:rsidR="000E062A" w:rsidRDefault="000E062A" w:rsidP="00F1032B">
            <w:pPr>
              <w:pStyle w:val="CopticVersemulti-line"/>
            </w:pPr>
            <w:r w:rsidRPr="00F1032B">
              <w:t>ⲱ̀ Ⲡⲁⲟ̅ⲥ̅ Ⲓⲏ̅ⲥ</w:t>
            </w:r>
          </w:p>
          <w:p w:rsidR="000E062A" w:rsidRDefault="000E062A" w:rsidP="00F1032B">
            <w:pPr>
              <w:pStyle w:val="CopticVersemulti-line"/>
            </w:pPr>
            <w:r w:rsidRPr="00F1032B">
              <w:t>ⲛⲉⲙ Ⲡⲉⲕⲓⲱⲧ ⲛ̀ⲁ̀ⲅⲁⲑⲟⲥ</w:t>
            </w:r>
          </w:p>
          <w:p w:rsidR="000E062A" w:rsidRDefault="000E062A" w:rsidP="00F1032B">
            <w:pPr>
              <w:pStyle w:val="CopticVerse"/>
            </w:pPr>
            <w:r w:rsidRPr="00F1032B">
              <w:t>ⲛⲉⲙ Ⲡⲓⲡ̅ⲛ̅ⲁ ⲉ̅ⲑ̅ⲩ</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Your Holy Name,</w:t>
            </w:r>
          </w:p>
          <w:p w:rsidR="000E062A" w:rsidRDefault="000E062A" w:rsidP="003B4CB7">
            <w:pPr>
              <w:pStyle w:val="EngHang"/>
              <w:spacing w:before="2"/>
            </w:pPr>
            <w:r>
              <w:t>Is a very</w:t>
            </w:r>
          </w:p>
          <w:p w:rsidR="000E062A" w:rsidRDefault="000E062A" w:rsidP="003B4CB7">
            <w:pPr>
              <w:pStyle w:val="EngHang"/>
              <w:spacing w:before="2"/>
            </w:pPr>
            <w:r>
              <w:t>Precious ointment,</w:t>
            </w:r>
          </w:p>
          <w:p w:rsidR="000E062A" w:rsidRDefault="000E062A" w:rsidP="003B4CB7">
            <w:pPr>
              <w:pStyle w:val="EngHangEnd"/>
            </w:pPr>
            <w:r>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Ⲟⲩⲁ̀ⲣⲱⲙⲁⲧⲁ</w:t>
            </w:r>
          </w:p>
          <w:p w:rsidR="000E062A" w:rsidRDefault="000E062A" w:rsidP="00F1032B">
            <w:pPr>
              <w:pStyle w:val="CopticVersemulti-line"/>
            </w:pPr>
            <w:r w:rsidRPr="00F1032B">
              <w:t>ⲉ̀ⲛⲁϣⲉⲛⲥⲟⲩⲉⲛϥ</w:t>
            </w:r>
          </w:p>
          <w:p w:rsidR="000E062A" w:rsidRDefault="000E062A" w:rsidP="00F1032B">
            <w:pPr>
              <w:pStyle w:val="CopticVersemulti-line"/>
            </w:pPr>
            <w:r w:rsidRPr="00F1032B">
              <w:t>ⲡⲉ ⲡⲉⲕⲣⲁⲛ ⲉ̅ⲑ̅ⲩ</w:t>
            </w:r>
          </w:p>
          <w:p w:rsidR="000E062A" w:rsidRDefault="000E062A" w:rsidP="00F1032B">
            <w:pPr>
              <w:pStyle w:val="CopticVerse"/>
            </w:pPr>
            <w:r w:rsidRPr="00F1032B">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O true lamb</w:t>
            </w:r>
            <w:r>
              <w:t>,</w:t>
            </w:r>
          </w:p>
          <w:p w:rsidR="000E062A" w:rsidRDefault="000E062A" w:rsidP="003B4CB7">
            <w:pPr>
              <w:pStyle w:val="EngHang"/>
              <w:spacing w:before="2"/>
            </w:pPr>
            <w:r>
              <w:t>O</w:t>
            </w:r>
            <w:r w:rsidRPr="007425E1">
              <w:t>f God the Father</w:t>
            </w:r>
            <w:r>
              <w:t>,</w:t>
            </w:r>
          </w:p>
          <w:p w:rsidR="000E062A" w:rsidRDefault="000E062A" w:rsidP="003B4CB7">
            <w:pPr>
              <w:pStyle w:val="EngHang"/>
              <w:spacing w:before="2"/>
            </w:pPr>
            <w:commentRangeStart w:id="516"/>
            <w:r>
              <w:t>Grant</w:t>
            </w:r>
            <w:r w:rsidRPr="007425E1">
              <w:t xml:space="preserve"> </w:t>
            </w:r>
            <w:commentRangeEnd w:id="516"/>
            <w:r>
              <w:rPr>
                <w:rStyle w:val="CommentReference"/>
                <w:rFonts w:ascii="Times New Roman" w:eastAsiaTheme="minorHAnsi" w:hAnsi="Times New Roman" w:cstheme="minorBidi"/>
                <w:color w:val="auto"/>
              </w:rPr>
              <w:commentReference w:id="516"/>
            </w:r>
            <w:r>
              <w:t>mercy to</w:t>
            </w:r>
            <w:r w:rsidRPr="007425E1">
              <w:t xml:space="preserve"> us</w:t>
            </w:r>
            <w:r>
              <w:t>,</w:t>
            </w:r>
          </w:p>
          <w:p w:rsidR="000E062A" w:rsidRDefault="000E062A" w:rsidP="003B4CB7">
            <w:pPr>
              <w:pStyle w:val="EngHangEnd"/>
            </w:pPr>
            <w:r>
              <w:t>I</w:t>
            </w:r>
            <w:r w:rsidRPr="007425E1">
              <w:t xml:space="preserve">n </w:t>
            </w:r>
            <w:r>
              <w:t>Your</w:t>
            </w:r>
            <w:r w:rsidRPr="007425E1">
              <w:t xml:space="preserve"> kingdom.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Ⲡⲓϩⲓⲏⲃ ⲙ̀ⲙⲏⲓ</w:t>
            </w:r>
          </w:p>
          <w:p w:rsidR="000E062A" w:rsidRDefault="000E062A" w:rsidP="00F1032B">
            <w:pPr>
              <w:pStyle w:val="CopticVersemulti-line"/>
            </w:pPr>
            <w:r w:rsidRPr="00F1032B">
              <w:t>ⲛ̀ⲧⲉ Ⲫϯ Ⲫ̀ⲓⲱⲧ</w:t>
            </w:r>
          </w:p>
          <w:p w:rsidR="000E062A" w:rsidRDefault="000E062A" w:rsidP="00F1032B">
            <w:pPr>
              <w:pStyle w:val="CopticVersemulti-line"/>
            </w:pPr>
            <w:r w:rsidRPr="00F1032B">
              <w:t>ⲁ̀ⲣⲓⲟⲩⲛⲁⲓ ⲛⲉⲙⲁⲛ</w:t>
            </w:r>
          </w:p>
          <w:p w:rsidR="000E062A" w:rsidRDefault="000E062A" w:rsidP="00F1032B">
            <w:pPr>
              <w:pStyle w:val="CopticVerse"/>
            </w:pPr>
            <w:r w:rsidRPr="00F1032B">
              <w:t>ϧⲉⲛ ⲧⲉⲕⲙⲉⲧⲟⲩⲣⲟ</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pPr>
            <w:r>
              <w:t>For the voice of Your Father,</w:t>
            </w:r>
          </w:p>
          <w:p w:rsidR="000E062A" w:rsidRDefault="000E062A" w:rsidP="003B4CB7">
            <w:pPr>
              <w:pStyle w:val="EngHang"/>
            </w:pPr>
            <w:r>
              <w:t>Bears witness of You saying,</w:t>
            </w:r>
          </w:p>
          <w:p w:rsidR="000E062A" w:rsidRDefault="000E062A" w:rsidP="003B4CB7">
            <w:pPr>
              <w:pStyle w:val="EngHang"/>
            </w:pPr>
            <w:r>
              <w:t>"You are my Son,</w:t>
            </w:r>
          </w:p>
          <w:p w:rsidR="000E062A" w:rsidRDefault="000E062A" w:rsidP="003B4CB7">
            <w:pPr>
              <w:pStyle w:val="EngHangEnd"/>
            </w:pPr>
            <w:r>
              <w:t>Today I have begotten You."</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Ⲣⲱϥ ⲅⲁⲣ ⲙ̀Ⲡⲉⲕⲓⲱⲧ</w:t>
            </w:r>
          </w:p>
          <w:p w:rsidR="000E062A" w:rsidRDefault="000E062A" w:rsidP="00F1032B">
            <w:pPr>
              <w:pStyle w:val="CopticVersemulti-line"/>
            </w:pPr>
            <w:r w:rsidRPr="00F1032B">
              <w:t>ⲉⲧⲟⲓ ⲙ̀ⲙⲉⲑⲣⲉ ϧⲁⲣⲟⲕ</w:t>
            </w:r>
          </w:p>
          <w:p w:rsidR="000E062A" w:rsidRDefault="000E062A" w:rsidP="00F1032B">
            <w:pPr>
              <w:pStyle w:val="CopticVersemulti-line"/>
            </w:pPr>
            <w:r w:rsidRPr="00F1032B">
              <w:t>ϫⲉ ⲛ̀ⲑⲟⲕ ⲡⲉ ⲡⲁϣⲏⲣⲓ</w:t>
            </w:r>
          </w:p>
          <w:p w:rsidR="000E062A" w:rsidRDefault="000E062A" w:rsidP="00F1032B">
            <w:pPr>
              <w:pStyle w:val="CopticVerse"/>
            </w:pPr>
            <w:r w:rsidRPr="00F1032B">
              <w:t>ⲁ̀ⲛⲟⲕ ⲁⲓϫ̀ⲫⲟⲕ ⲙ̀ⲫⲟⲟⲩ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p>
          <w:p w:rsidR="000E062A" w:rsidRDefault="000E062A" w:rsidP="003B4CB7">
            <w:pPr>
              <w:pStyle w:val="EngHang"/>
              <w:spacing w:before="2"/>
            </w:pPr>
            <w:r>
              <w:t>A</w:t>
            </w:r>
            <w:r w:rsidRPr="007425E1">
              <w:t>nd seraphim</w:t>
            </w:r>
          </w:p>
          <w:p w:rsidR="000E062A" w:rsidRDefault="000E062A" w:rsidP="003B4CB7">
            <w:pPr>
              <w:pStyle w:val="EngHang"/>
              <w:spacing w:before="2"/>
            </w:pPr>
            <w:r>
              <w:t>S</w:t>
            </w:r>
            <w:r w:rsidRPr="007425E1">
              <w:t xml:space="preserve">tand by </w:t>
            </w:r>
            <w:r>
              <w:t>You</w:t>
            </w:r>
            <w:r w:rsidRPr="007425E1">
              <w:t xml:space="preserve">, </w:t>
            </w:r>
          </w:p>
          <w:p w:rsidR="000E062A" w:rsidRDefault="000E062A" w:rsidP="003B4CB7">
            <w:pPr>
              <w:pStyle w:val="EngHangEnd"/>
            </w:pPr>
            <w:r>
              <w:t>But do not look upon You</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F1032B">
              <w:t>Ⲥⲉⲧⲱⲟⲩⲛⲟⲩ ϩⲁⲣⲟⲕ</w:t>
            </w:r>
          </w:p>
          <w:p w:rsidR="000E062A" w:rsidRDefault="000E062A" w:rsidP="00F1032B">
            <w:pPr>
              <w:pStyle w:val="CopticVersemulti-line"/>
            </w:pPr>
            <w:r w:rsidRPr="00F1032B">
              <w:t>ⲛ̀ϫⲉ Ⲛⲓⲭⲉⲣⲟⲩⲃⲓⲙ</w:t>
            </w:r>
          </w:p>
          <w:p w:rsidR="000E062A" w:rsidRDefault="000E062A" w:rsidP="00F1032B">
            <w:pPr>
              <w:pStyle w:val="CopticVersemulti-line"/>
            </w:pPr>
            <w:r w:rsidRPr="00F1032B">
              <w:t>ⲛⲉⲙ Ⲛⲓⲥⲉⲣⲁⲫⲓⲙ</w:t>
            </w:r>
          </w:p>
          <w:p w:rsidR="000E062A" w:rsidRDefault="000E062A" w:rsidP="00F1032B">
            <w:pPr>
              <w:pStyle w:val="CopticVerse"/>
            </w:pPr>
            <w:r w:rsidRPr="00F1032B">
              <w:t>ⲥⲉϣ̀ⲛⲁⲩ ⲉ̀ⲣⲟⲕ ⲁⲛ</w:t>
            </w:r>
          </w:p>
        </w:tc>
      </w:tr>
      <w:tr w:rsidR="000E062A" w:rsidTr="003209AF">
        <w:trPr>
          <w:cantSplit/>
          <w:jc w:val="center"/>
        </w:trPr>
        <w:tc>
          <w:tcPr>
            <w:tcW w:w="288" w:type="dxa"/>
          </w:tcPr>
          <w:p w:rsidR="000E062A" w:rsidRDefault="000E062A" w:rsidP="003209AF">
            <w:pPr>
              <w:pStyle w:val="CopticCross"/>
            </w:pPr>
            <w:r w:rsidRPr="00FB5ACB">
              <w:lastRenderedPageBreak/>
              <w:t>¿</w:t>
            </w:r>
          </w:p>
        </w:tc>
        <w:tc>
          <w:tcPr>
            <w:tcW w:w="3960" w:type="dxa"/>
          </w:tcPr>
          <w:p w:rsidR="000E062A" w:rsidRDefault="000E062A" w:rsidP="003B4CB7">
            <w:pPr>
              <w:pStyle w:val="EngHang"/>
              <w:spacing w:before="2"/>
            </w:pPr>
            <w:r w:rsidRPr="007425E1">
              <w:t xml:space="preserve">We behold </w:t>
            </w:r>
            <w:r>
              <w:t>You</w:t>
            </w:r>
            <w:r w:rsidRPr="007425E1">
              <w:t xml:space="preserve">, </w:t>
            </w:r>
            <w:r>
              <w:t>Yourself</w:t>
            </w:r>
          </w:p>
          <w:p w:rsidR="000E062A" w:rsidRDefault="000E062A" w:rsidP="003B4CB7">
            <w:pPr>
              <w:pStyle w:val="EngHang"/>
              <w:spacing w:before="2"/>
            </w:pPr>
            <w:r>
              <w:t>Upon the altar;</w:t>
            </w:r>
          </w:p>
          <w:p w:rsidR="000E062A" w:rsidRDefault="000E062A" w:rsidP="003B4CB7">
            <w:pPr>
              <w:pStyle w:val="EngHang"/>
              <w:spacing w:before="2"/>
            </w:pPr>
            <w:r>
              <w:t>W</w:t>
            </w:r>
            <w:r w:rsidRPr="007425E1">
              <w:t xml:space="preserve">e </w:t>
            </w:r>
            <w:r>
              <w:t>par</w:t>
            </w:r>
            <w:r w:rsidRPr="007425E1">
              <w:t xml:space="preserve">take of </w:t>
            </w:r>
            <w:r>
              <w:t>Your B</w:t>
            </w:r>
            <w:r w:rsidRPr="007425E1">
              <w:t xml:space="preserve">ody </w:t>
            </w:r>
          </w:p>
          <w:p w:rsidR="000E062A" w:rsidRDefault="000E062A" w:rsidP="003B4CB7">
            <w:pPr>
              <w:pStyle w:val="EngHangEnd"/>
            </w:pPr>
            <w:r>
              <w:t>A</w:t>
            </w:r>
            <w:r w:rsidRPr="007425E1">
              <w:t xml:space="preserve">nd </w:t>
            </w:r>
            <w:r>
              <w:t>Your</w:t>
            </w:r>
            <w:r w:rsidRPr="007425E1">
              <w:t xml:space="preserve"> precious blood.</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Ⲧⲉⲛⲛⲁⲩ ⲉ̀ⲣⲟⲕ ⲙ̀ⲙⲏⲛⲓ</w:t>
            </w:r>
          </w:p>
          <w:p w:rsidR="000E062A" w:rsidRDefault="000E062A" w:rsidP="00F1032B">
            <w:pPr>
              <w:pStyle w:val="CopticVersemulti-line"/>
            </w:pPr>
            <w:r w:rsidRPr="00F1032B">
              <w:t>ϩⲓϫⲉⲛ ⲡⲓⲙⲁⲛ̀ⲉⲣϣⲱⲟⲩϣⲓ</w:t>
            </w:r>
          </w:p>
          <w:p w:rsidR="000E062A" w:rsidRDefault="000E062A" w:rsidP="00F1032B">
            <w:pPr>
              <w:pStyle w:val="CopticVersemulti-line"/>
            </w:pPr>
            <w:r w:rsidRPr="00F1032B">
              <w:t>ⲧⲉⲛϭⲓ ⲉ̀ⲃⲟⲗϧⲉⲛ ⲡⲉⲕⲥⲱⲙⲁ</w:t>
            </w:r>
          </w:p>
          <w:p w:rsidR="000E062A" w:rsidRDefault="000E062A" w:rsidP="00F1032B">
            <w:pPr>
              <w:pStyle w:val="CopticVerse"/>
            </w:pPr>
            <w:r w:rsidRPr="00F1032B">
              <w:t>ⲛⲉⲙ ⲡⲉⲕⲥ̀ⲛⲟϥ ⲉⲧⲧⲁⲓⲏⲟⲩⲧ</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There is nothing in</w:t>
            </w:r>
          </w:p>
          <w:p w:rsidR="000E062A" w:rsidRDefault="000E062A" w:rsidP="003B4CB7">
            <w:pPr>
              <w:pStyle w:val="EngHang"/>
              <w:spacing w:before="2"/>
            </w:pPr>
            <w:r>
              <w:t>Every hymn</w:t>
            </w:r>
          </w:p>
          <w:p w:rsidR="000E062A" w:rsidRDefault="000E062A" w:rsidP="003B4CB7">
            <w:pPr>
              <w:pStyle w:val="EngHang"/>
              <w:spacing w:before="2"/>
            </w:pPr>
            <w:r>
              <w:t>In all the Law,</w:t>
            </w:r>
          </w:p>
          <w:p w:rsidR="000E062A" w:rsidRDefault="000E062A" w:rsidP="003B4CB7">
            <w:pPr>
              <w:pStyle w:val="EngHangEnd"/>
            </w:pPr>
            <w:r>
              <w:t xml:space="preserve">But </w:t>
            </w:r>
            <w:commentRangeStart w:id="517"/>
            <w:r>
              <w:t xml:space="preserve">similitudes </w:t>
            </w:r>
            <w:commentRangeEnd w:id="517"/>
            <w:r>
              <w:rPr>
                <w:rStyle w:val="CommentReference"/>
                <w:rFonts w:ascii="Times New Roman" w:eastAsiaTheme="minorHAnsi" w:hAnsi="Times New Roman" w:cstheme="minorBidi"/>
                <w:color w:val="auto"/>
              </w:rPr>
              <w:commentReference w:id="517"/>
            </w:r>
            <w:r>
              <w:t>of You.</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F1032B">
              <w:t>Ⲩⲙⲛⲟⲗⲟⲅⲓⲁ̀ ⲛⲓⲃⲉⲛ</w:t>
            </w:r>
          </w:p>
          <w:p w:rsidR="000E062A" w:rsidRDefault="000E062A" w:rsidP="00F1032B">
            <w:pPr>
              <w:pStyle w:val="CopticVersemulti-line"/>
            </w:pPr>
            <w:r w:rsidRPr="00F1032B">
              <w:t>ⲉⲧ ϧⲉⲛ ⲡⲓⲛⲟⲙⲟⲥ ⲧⲏⲣϥ</w:t>
            </w:r>
          </w:p>
          <w:p w:rsidR="000E062A" w:rsidRDefault="000E062A" w:rsidP="00F1032B">
            <w:pPr>
              <w:pStyle w:val="CopticVersemulti-line"/>
            </w:pPr>
            <w:r w:rsidRPr="00F1032B">
              <w:t>ⲙ̀ⲙⲟⲛ ϩ̀ⲗⲓ ⲛ̀ϧⲏⲧⲟⲩ</w:t>
            </w:r>
          </w:p>
          <w:p w:rsidR="000E062A" w:rsidRDefault="000E062A" w:rsidP="00046257">
            <w:pPr>
              <w:pStyle w:val="CopticVerse"/>
            </w:pPr>
            <w:r w:rsidRPr="00F1032B">
              <w:t>ϥ̀ⲧⲉⲛⲑⲱⲛⲧ ⲉ̀ⲣⲟⲕ</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This is </w:t>
            </w:r>
            <w:r>
              <w:t>most precious,</w:t>
            </w:r>
            <w:r w:rsidRPr="007425E1">
              <w:t xml:space="preserve"> </w:t>
            </w:r>
          </w:p>
          <w:p w:rsidR="000E062A" w:rsidRDefault="000E062A" w:rsidP="003B4CB7">
            <w:pPr>
              <w:pStyle w:val="EngHang"/>
              <w:spacing w:before="2"/>
            </w:pPr>
            <w:r>
              <w:t>True</w:t>
            </w:r>
            <w:r w:rsidRPr="007425E1">
              <w:t xml:space="preserve"> stone</w:t>
            </w:r>
            <w:r>
              <w:t xml:space="preserve"> for which</w:t>
            </w:r>
            <w:r w:rsidRPr="007425E1">
              <w:t xml:space="preserve">, </w:t>
            </w:r>
          </w:p>
          <w:p w:rsidR="000E062A" w:rsidRDefault="000E062A" w:rsidP="003B4CB7">
            <w:pPr>
              <w:pStyle w:val="EngHang"/>
              <w:spacing w:before="2"/>
            </w:pPr>
            <w:r>
              <w:t>T</w:t>
            </w:r>
            <w:r w:rsidRPr="007425E1">
              <w:t>he merchant sold</w:t>
            </w:r>
          </w:p>
          <w:p w:rsidR="000E062A" w:rsidRDefault="000E062A" w:rsidP="003B4CB7">
            <w:pPr>
              <w:pStyle w:val="EngHangEnd"/>
            </w:pPr>
            <w:r>
              <w:t>H</w:t>
            </w:r>
            <w:r w:rsidRPr="007425E1">
              <w:t xml:space="preserve">is possessions </w:t>
            </w:r>
            <w:r>
              <w:t>to purchase</w:t>
            </w:r>
            <w:r w:rsidRPr="007425E1">
              <w:t>.</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Ⲫⲁⲓ ⲡⲉ ⲡⲓⲱ̀ⲛⲓ ⲙ̀ⲙⲏⲓ</w:t>
            </w:r>
          </w:p>
          <w:p w:rsidR="000E062A" w:rsidRDefault="000E062A" w:rsidP="00F1032B">
            <w:pPr>
              <w:pStyle w:val="CopticVersemulti-line"/>
            </w:pPr>
            <w:r w:rsidRPr="00046257">
              <w:t>ⲉⲑⲛⲁϣⲉⲛⲥⲟⲩⲉⲛϥ</w:t>
            </w:r>
          </w:p>
          <w:p w:rsidR="000E062A" w:rsidRDefault="000E062A" w:rsidP="00F1032B">
            <w:pPr>
              <w:pStyle w:val="CopticVersemulti-line"/>
            </w:pPr>
            <w:r w:rsidRPr="00046257">
              <w:t>ⲉ̀ⲧⲁ ⲡⲓⲣⲱⲙⲓ ⲛ̀ⲉ̀ϣⲱⲧ</w:t>
            </w:r>
          </w:p>
          <w:p w:rsidR="000E062A" w:rsidRDefault="000E062A" w:rsidP="00046257">
            <w:pPr>
              <w:pStyle w:val="CopticVerse"/>
            </w:pPr>
            <w:r w:rsidRPr="00046257">
              <w:t>ϯⲙ̀ⲡⲉⲧⲉⲛ̀ⲧⲁϥ ⲁϥϣⲟⲡϥ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Bestow upon us</w:t>
            </w:r>
            <w:r>
              <w:t xml:space="preserve"> </w:t>
            </w:r>
            <w:r w:rsidRPr="007425E1">
              <w:t>now</w:t>
            </w:r>
            <w:r>
              <w:t>,</w:t>
            </w:r>
          </w:p>
          <w:p w:rsidR="000E062A" w:rsidRDefault="000E062A" w:rsidP="003B4CB7">
            <w:pPr>
              <w:pStyle w:val="EngHang"/>
              <w:spacing w:before="2"/>
            </w:pPr>
            <w:r>
              <w:t>T</w:t>
            </w:r>
            <w:r w:rsidRPr="007425E1">
              <w:t xml:space="preserve">his stone, </w:t>
            </w:r>
          </w:p>
          <w:p w:rsidR="000E062A" w:rsidRDefault="000E062A" w:rsidP="003B4CB7">
            <w:pPr>
              <w:pStyle w:val="EngHang"/>
              <w:spacing w:before="2"/>
            </w:pPr>
            <w:r>
              <w:t>T</w:t>
            </w:r>
            <w:r w:rsidRPr="007425E1">
              <w:t xml:space="preserve">hat it may illuminate us </w:t>
            </w:r>
          </w:p>
          <w:p w:rsidR="000E062A" w:rsidRDefault="000E062A" w:rsidP="003B4CB7">
            <w:pPr>
              <w:pStyle w:val="EngHangEnd"/>
            </w:pPr>
            <w:r>
              <w:t>I</w:t>
            </w:r>
            <w:r w:rsidRPr="007425E1">
              <w:t xml:space="preserve">n </w:t>
            </w:r>
            <w:r>
              <w:t>our</w:t>
            </w:r>
            <w:r w:rsidRPr="007425E1">
              <w:t xml:space="preserve"> inner man.</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Ⲭⲱ ⲛⲁⲛ ϩⲱⲛ ϯⲛⲟⲩ</w:t>
            </w:r>
          </w:p>
          <w:p w:rsidR="000E062A" w:rsidRDefault="000E062A" w:rsidP="00F1032B">
            <w:pPr>
              <w:pStyle w:val="CopticVersemulti-line"/>
            </w:pPr>
            <w:r w:rsidRPr="00046257">
              <w:t>ⲙ̀ⲡⲁⲓⲱ̀ⲛⲓ ⲫⲁⲓ</w:t>
            </w:r>
          </w:p>
          <w:p w:rsidR="000E062A" w:rsidRDefault="000E062A" w:rsidP="00046257">
            <w:pPr>
              <w:pStyle w:val="CopticVersemulti-line"/>
            </w:pPr>
            <w:r w:rsidRPr="00046257">
              <w:t>ⲛ̀ⲧⲉϥⲉ̀ⲣⲟⲩⲱⲓⲛⲓ ⲉ̀ⲣⲟⲛ</w:t>
            </w:r>
          </w:p>
          <w:p w:rsidR="000E062A" w:rsidRDefault="000E062A" w:rsidP="00046257">
            <w:pPr>
              <w:pStyle w:val="CopticVerse"/>
            </w:pPr>
            <w:r w:rsidRPr="00046257">
              <w:t>ϧⲉⲛ ⲡⲉⲛⲣⲱⲙⲓ ⲉⲧⲥⲁϧⲟⲩⲛ</w:t>
            </w:r>
          </w:p>
        </w:tc>
      </w:tr>
      <w:tr w:rsidR="000E062A" w:rsidTr="003209AF">
        <w:trPr>
          <w:cantSplit/>
          <w:jc w:val="center"/>
        </w:trPr>
        <w:tc>
          <w:tcPr>
            <w:tcW w:w="288" w:type="dxa"/>
          </w:tcPr>
          <w:p w:rsidR="000E062A" w:rsidRPr="003209AF" w:rsidRDefault="000E062A" w:rsidP="003209AF">
            <w:pPr>
              <w:pStyle w:val="CopticCross"/>
              <w:rPr>
                <w:b/>
              </w:rPr>
            </w:pPr>
            <w:r w:rsidRPr="00FB5ACB">
              <w:t>¿</w:t>
            </w:r>
          </w:p>
        </w:tc>
        <w:tc>
          <w:tcPr>
            <w:tcW w:w="3960" w:type="dxa"/>
          </w:tcPr>
          <w:p w:rsidR="000E062A" w:rsidRDefault="000E062A" w:rsidP="003B4CB7">
            <w:pPr>
              <w:pStyle w:val="EngHang"/>
              <w:spacing w:before="2"/>
            </w:pPr>
            <w:r>
              <w:t>Your Holy Name is the</w:t>
            </w:r>
          </w:p>
          <w:p w:rsidR="000E062A" w:rsidRDefault="000E062A" w:rsidP="003B4CB7">
            <w:pPr>
              <w:pStyle w:val="EngHang"/>
              <w:spacing w:before="2"/>
            </w:pPr>
            <w:r w:rsidRPr="007425E1">
              <w:t xml:space="preserve">Adornment of our souls, </w:t>
            </w:r>
          </w:p>
          <w:p w:rsidR="000E062A" w:rsidRDefault="000E062A" w:rsidP="003B4CB7">
            <w:pPr>
              <w:pStyle w:val="EngHang"/>
              <w:spacing w:before="2"/>
            </w:pPr>
            <w:r>
              <w:t>And the g</w:t>
            </w:r>
            <w:r w:rsidRPr="007425E1">
              <w:t xml:space="preserve">ladness of our hearts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Ⲯ̀ⲟⲗⲥⲉⲗ ⲛ̀ⲛⲉⲛⲯⲩⲭⲏ</w:t>
            </w:r>
          </w:p>
          <w:p w:rsidR="000E062A" w:rsidRDefault="000E062A" w:rsidP="00F1032B">
            <w:pPr>
              <w:pStyle w:val="CopticVersemulti-line"/>
            </w:pPr>
            <w:r w:rsidRPr="00046257">
              <w:t>ⲡ̀ⲉ̀ⲣⲟⲩⲱⲧ ⲛ̀ⲛⲉⲛϩⲏⲧ</w:t>
            </w:r>
          </w:p>
          <w:p w:rsidR="000E062A" w:rsidRDefault="000E062A" w:rsidP="00F1032B">
            <w:pPr>
              <w:pStyle w:val="CopticVersemulti-line"/>
            </w:pPr>
            <w:r w:rsidRPr="00046257">
              <w:t>ⲡⲉ ⲡⲉⲕⲣⲁⲛ ⲉ̅ⲑ̅ⲩ</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t>You are the</w:t>
            </w:r>
            <w:r w:rsidRPr="007425E1">
              <w:t xml:space="preserve"> compassionate</w:t>
            </w:r>
          </w:p>
          <w:p w:rsidR="000E062A" w:rsidRDefault="000E062A" w:rsidP="003B4CB7">
            <w:pPr>
              <w:pStyle w:val="EngHang"/>
              <w:spacing w:before="2"/>
            </w:pPr>
            <w:r>
              <w:t>A</w:t>
            </w:r>
            <w:r w:rsidRPr="007425E1">
              <w:t xml:space="preserve">nd </w:t>
            </w:r>
            <w:r>
              <w:t xml:space="preserve">the </w:t>
            </w:r>
            <w:r w:rsidRPr="007425E1">
              <w:t xml:space="preserve">merciful, </w:t>
            </w:r>
          </w:p>
          <w:p w:rsidR="000E062A" w:rsidRDefault="000E062A" w:rsidP="003B4CB7">
            <w:pPr>
              <w:pStyle w:val="EngHang"/>
              <w:spacing w:before="2"/>
            </w:pPr>
            <w:r>
              <w:t>With</w:t>
            </w:r>
            <w:r w:rsidRPr="007425E1">
              <w:t xml:space="preserve"> great mercy, </w:t>
            </w:r>
          </w:p>
          <w:p w:rsidR="000E062A" w:rsidRDefault="000E062A" w:rsidP="003B4CB7">
            <w:pPr>
              <w:pStyle w:val="EngHangEnd"/>
            </w:pPr>
            <w:r w:rsidRPr="007425E1">
              <w:t>O Lord Jesus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Ⲱ ⲡⲓϣⲁⲛϩ̀ⲑⲏϥ</w:t>
            </w:r>
          </w:p>
          <w:p w:rsidR="000E062A" w:rsidRDefault="000E062A" w:rsidP="00F1032B">
            <w:pPr>
              <w:pStyle w:val="CopticVersemulti-line"/>
            </w:pPr>
            <w:r w:rsidRPr="00046257">
              <w:t>ⲟⲩⲟϩ ⲛ̀ⲛⲁⲏⲧ</w:t>
            </w:r>
          </w:p>
          <w:p w:rsidR="000E062A" w:rsidRDefault="000E062A" w:rsidP="00F1032B">
            <w:pPr>
              <w:pStyle w:val="CopticVersemulti-line"/>
            </w:pPr>
            <w:r w:rsidRPr="00046257">
              <w:t>ⲫⲁ ⲡⲓⲙⲏϣ ⲛ̀ⲛⲁⲓ</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The cherubim</w:t>
            </w:r>
            <w:r>
              <w:t>,</w:t>
            </w:r>
            <w:r w:rsidRPr="007425E1">
              <w:t xml:space="preserve"> </w:t>
            </w:r>
          </w:p>
          <w:p w:rsidR="000E062A" w:rsidRDefault="000E062A" w:rsidP="003B4CB7">
            <w:pPr>
              <w:pStyle w:val="EngHang"/>
              <w:spacing w:before="2"/>
            </w:pPr>
            <w:r>
              <w:t>W</w:t>
            </w:r>
            <w:r w:rsidRPr="007425E1">
              <w:t xml:space="preserve">ave their wings; </w:t>
            </w:r>
          </w:p>
          <w:p w:rsidR="000E062A" w:rsidRDefault="000E062A" w:rsidP="003B4CB7">
            <w:pPr>
              <w:pStyle w:val="EngHang"/>
              <w:spacing w:before="2"/>
            </w:pPr>
            <w:r>
              <w:t>T</w:t>
            </w:r>
            <w:r w:rsidRPr="007425E1">
              <w:t xml:space="preserve">hey praise, they glorify, </w:t>
            </w:r>
          </w:p>
          <w:p w:rsidR="000E062A" w:rsidRDefault="000E062A" w:rsidP="003B4CB7">
            <w:pPr>
              <w:pStyle w:val="EngHangEnd"/>
            </w:pPr>
            <w:r>
              <w:t xml:space="preserve">You </w:t>
            </w: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Ϣⲁⲩϭⲁⲕ ⲛ̀ⲛⲟⲩⲧⲉⲛϩ</w:t>
            </w:r>
          </w:p>
          <w:p w:rsidR="000E062A" w:rsidRDefault="000E062A" w:rsidP="00F1032B">
            <w:pPr>
              <w:pStyle w:val="CopticVersemulti-line"/>
            </w:pPr>
            <w:r w:rsidRPr="00046257">
              <w:t>ⲛ̀ϫⲉ Ⲛⲓⲭⲉⲣⲟⲩⲃⲓⲙ</w:t>
            </w:r>
          </w:p>
          <w:p w:rsidR="000E062A" w:rsidRDefault="000E062A" w:rsidP="00F1032B">
            <w:pPr>
              <w:pStyle w:val="CopticVersemulti-line"/>
            </w:pPr>
            <w:r w:rsidRPr="00046257">
              <w:t>ϣⲁⲩϩⲱⲥ ϣⲁⲩϯⲱ̀ⲟⲩ</w:t>
            </w:r>
          </w:p>
          <w:p w:rsidR="000E062A" w:rsidRDefault="000E062A" w:rsidP="00046257">
            <w:pPr>
              <w:pStyle w:val="CopticVerse"/>
            </w:pPr>
            <w:r w:rsidRPr="00046257">
              <w:t>ⲙ̀Ⲡⲁⲟ̅ⲥ̅ Ⲓⲏ̅ⲥ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t>In time the sun</w:t>
            </w:r>
          </w:p>
          <w:p w:rsidR="000E062A" w:rsidRDefault="000E062A" w:rsidP="003B4CB7">
            <w:pPr>
              <w:pStyle w:val="EngHang"/>
              <w:spacing w:before="2"/>
            </w:pPr>
            <w:r>
              <w:t>And the moon will set,</w:t>
            </w:r>
          </w:p>
          <w:p w:rsidR="000E062A" w:rsidRDefault="000E062A" w:rsidP="003B4CB7">
            <w:pPr>
              <w:pStyle w:val="EngHang"/>
              <w:spacing w:before="2"/>
            </w:pPr>
            <w:r>
              <w:t>But You ARE,</w:t>
            </w:r>
          </w:p>
          <w:p w:rsidR="000E062A" w:rsidRDefault="000E062A" w:rsidP="003B4CB7">
            <w:pPr>
              <w:pStyle w:val="EngHangEnd"/>
            </w:pPr>
            <w:r>
              <w:t>Your years Do not fail.</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ϥ̀ⲛⲁϩⲱⲧⲡ ⲛ̀ϫⲉ ⲫ̀ⲣⲏ</w:t>
            </w:r>
          </w:p>
          <w:p w:rsidR="000E062A" w:rsidRDefault="000E062A" w:rsidP="00F1032B">
            <w:pPr>
              <w:pStyle w:val="CopticVersemulti-line"/>
            </w:pPr>
            <w:r w:rsidRPr="00046257">
              <w:t>ⲛⲉⲙ ⲡⲓⲓⲟϩ ϧⲉⲛ ⲡⲟⲩⲥⲏⲟⲩ</w:t>
            </w:r>
          </w:p>
          <w:p w:rsidR="000E062A" w:rsidRDefault="000E062A" w:rsidP="00F1032B">
            <w:pPr>
              <w:pStyle w:val="CopticVersemulti-line"/>
            </w:pPr>
            <w:r w:rsidRPr="00046257">
              <w:t>ⲛ̀ⲑⲟⲕ ϫⲉ ⲛ̀ⲑⲟⲕ ⲡⲉ</w:t>
            </w:r>
          </w:p>
          <w:p w:rsidR="000E062A" w:rsidRDefault="000E062A" w:rsidP="00046257">
            <w:pPr>
              <w:pStyle w:val="CopticVerse"/>
            </w:pPr>
            <w:r w:rsidRPr="00046257">
              <w:t>ⲛⲉⲕⲣⲟⲙⲡⲓ ⲙ̀ⲡⲁⲩⲙⲟⲩⲛⲕ</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In the providence</w:t>
            </w:r>
            <w:r>
              <w:t>,</w:t>
            </w:r>
          </w:p>
          <w:p w:rsidR="000E062A" w:rsidRDefault="000E062A" w:rsidP="003B4CB7">
            <w:pPr>
              <w:pStyle w:val="EngHang"/>
              <w:spacing w:before="2"/>
            </w:pPr>
            <w:r>
              <w:t>O</w:t>
            </w:r>
            <w:r w:rsidRPr="007425E1">
              <w:t xml:space="preserve">f </w:t>
            </w:r>
            <w:r>
              <w:t>Your</w:t>
            </w:r>
            <w:r w:rsidRPr="007425E1">
              <w:t xml:space="preserve"> goodness</w:t>
            </w:r>
            <w:r>
              <w:t>,</w:t>
            </w:r>
          </w:p>
          <w:p w:rsidR="000E062A" w:rsidRDefault="000E062A" w:rsidP="003B4CB7">
            <w:pPr>
              <w:pStyle w:val="EngHang"/>
              <w:spacing w:before="2"/>
            </w:pPr>
            <w:r>
              <w:t>You</w:t>
            </w:r>
            <w:r w:rsidRPr="007425E1">
              <w:t xml:space="preserve"> </w:t>
            </w:r>
            <w:r>
              <w:t>bent</w:t>
            </w:r>
            <w:r w:rsidRPr="007425E1">
              <w:t xml:space="preserve"> the heavens, </w:t>
            </w:r>
          </w:p>
          <w:p w:rsidR="000E062A" w:rsidRDefault="000E062A" w:rsidP="003B4CB7">
            <w:pPr>
              <w:pStyle w:val="EngHangEnd"/>
            </w:pPr>
            <w:r>
              <w:t>And</w:t>
            </w:r>
            <w:r w:rsidRPr="007425E1">
              <w:t xml:space="preserve"> descend</w:t>
            </w:r>
            <w:r>
              <w:t>ed</w:t>
            </w:r>
            <w:r w:rsidRPr="007425E1">
              <w:t xml:space="preserve"> </w:t>
            </w:r>
            <w:r>
              <w:t>to</w:t>
            </w:r>
            <w:r w:rsidRPr="007425E1">
              <w:t xml:space="preserve"> us.</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Ϧⲉⲛ ⲟⲩⲙⲉⲧϥⲁⲓⲣⲱⲟⲩϣ</w:t>
            </w:r>
          </w:p>
          <w:p w:rsidR="000E062A" w:rsidRDefault="000E062A" w:rsidP="00F1032B">
            <w:pPr>
              <w:pStyle w:val="CopticVersemulti-line"/>
            </w:pPr>
            <w:r w:rsidRPr="00046257">
              <w:t>ⲛ̀ⲧⲉ ⲧⲉⲕⲙⲉⲧⲁ̀ⲅⲁⲑⲟⲥ</w:t>
            </w:r>
          </w:p>
          <w:p w:rsidR="000E062A" w:rsidRDefault="000E062A" w:rsidP="00F1032B">
            <w:pPr>
              <w:pStyle w:val="CopticVersemulti-line"/>
            </w:pPr>
            <w:r w:rsidRPr="00046257">
              <w:t>ⲁⲕⲣⲓⲕⲓ ⲛ̀ⲛⲓⲫⲏⲟⲩⲓ̀</w:t>
            </w:r>
          </w:p>
          <w:p w:rsidR="000E062A" w:rsidRDefault="000E062A" w:rsidP="00046257">
            <w:pPr>
              <w:pStyle w:val="CopticVerse"/>
            </w:pPr>
            <w:r w:rsidRPr="00046257">
              <w:t>ⲁⲕⲓ̀ ⲉ̀ⲡⲉⲥⲏⲧ ϣⲁⲣⲟⲛ</w:t>
            </w:r>
          </w:p>
        </w:tc>
      </w:tr>
      <w:tr w:rsidR="000E062A" w:rsidTr="003209AF">
        <w:trPr>
          <w:cantSplit/>
          <w:jc w:val="center"/>
        </w:trPr>
        <w:tc>
          <w:tcPr>
            <w:tcW w:w="288" w:type="dxa"/>
          </w:tcPr>
          <w:p w:rsidR="000E062A" w:rsidRDefault="000E062A" w:rsidP="003209AF">
            <w:pPr>
              <w:pStyle w:val="CopticCross"/>
            </w:pPr>
            <w:r w:rsidRPr="00FB5ACB">
              <w:t>¿</w:t>
            </w:r>
          </w:p>
        </w:tc>
        <w:tc>
          <w:tcPr>
            <w:tcW w:w="3960" w:type="dxa"/>
          </w:tcPr>
          <w:p w:rsidR="000E062A" w:rsidRDefault="000E062A" w:rsidP="003B4CB7">
            <w:pPr>
              <w:pStyle w:val="EngHang"/>
              <w:spacing w:before="2"/>
            </w:pPr>
            <w:r w:rsidRPr="007425E1">
              <w:t>As the true physician</w:t>
            </w:r>
            <w:r>
              <w:t>,</w:t>
            </w:r>
          </w:p>
          <w:p w:rsidR="000E062A" w:rsidRDefault="000E062A" w:rsidP="003B4CB7">
            <w:pPr>
              <w:pStyle w:val="EngHang"/>
              <w:spacing w:before="2"/>
            </w:pPr>
            <w:r>
              <w:t>W</w:t>
            </w:r>
            <w:r w:rsidRPr="007425E1">
              <w:t>ho gives healing</w:t>
            </w:r>
            <w:r>
              <w:t>,</w:t>
            </w:r>
            <w:r w:rsidRPr="007425E1">
              <w:t xml:space="preserve"> </w:t>
            </w:r>
          </w:p>
          <w:p w:rsidR="000E062A" w:rsidRDefault="000E062A" w:rsidP="003B4CB7">
            <w:pPr>
              <w:pStyle w:val="EngHang"/>
              <w:spacing w:before="2"/>
            </w:pPr>
            <w:r>
              <w:t>You</w:t>
            </w:r>
            <w:r w:rsidRPr="007425E1">
              <w:t xml:space="preserve"> </w:t>
            </w:r>
            <w:r>
              <w:t>did</w:t>
            </w:r>
            <w:r w:rsidRPr="007425E1">
              <w:t xml:space="preserve"> cure </w:t>
            </w:r>
          </w:p>
          <w:p w:rsidR="000E062A" w:rsidRDefault="000E062A" w:rsidP="003B4CB7">
            <w:pPr>
              <w:pStyle w:val="EngHangEnd"/>
            </w:pPr>
            <w:r>
              <w:t>A</w:t>
            </w:r>
            <w:r w:rsidRPr="007425E1">
              <w:t xml:space="preserve">ll our </w:t>
            </w:r>
            <w:r>
              <w:t>sicknesses</w:t>
            </w:r>
            <w:r w:rsidRPr="007425E1">
              <w:t>.</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Ϩⲱⲥ ⲥⲏⲓⲛⲓ ⲙ̀ⲙⲏⲓ</w:t>
            </w:r>
          </w:p>
          <w:p w:rsidR="000E062A" w:rsidRDefault="000E062A" w:rsidP="00F1032B">
            <w:pPr>
              <w:pStyle w:val="CopticVersemulti-line"/>
            </w:pPr>
            <w:r w:rsidRPr="00046257">
              <w:t>ⲟⲩⲟϩ ⲛ̀ⲣⲉϥϯ ⲫⲁϧⲣⲓ</w:t>
            </w:r>
          </w:p>
          <w:p w:rsidR="000E062A" w:rsidRDefault="000E062A" w:rsidP="00F1032B">
            <w:pPr>
              <w:pStyle w:val="CopticVersemulti-line"/>
            </w:pPr>
            <w:r w:rsidRPr="00046257">
              <w:t>ⲁⲕⲉⲣⲑⲉⲣⲁⲡⲉⲩⲓⲛ</w:t>
            </w:r>
          </w:p>
          <w:p w:rsidR="000E062A" w:rsidRDefault="000E062A" w:rsidP="00046257">
            <w:pPr>
              <w:pStyle w:val="CopticVerse"/>
            </w:pPr>
            <w:r w:rsidRPr="00046257">
              <w:t>ⲛ̀ⲛⲉⲛϣⲱⲛⲓ ⲧⲏⲣⲟⲩ</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 xml:space="preserve">Look </w:t>
            </w:r>
            <w:r>
              <w:t>to</w:t>
            </w:r>
            <w:r w:rsidRPr="007425E1">
              <w:t xml:space="preserve"> us,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W</w:t>
            </w:r>
            <w:r w:rsidRPr="007425E1">
              <w:t>ith the merciful eye</w:t>
            </w:r>
            <w:r>
              <w:t>,</w:t>
            </w:r>
          </w:p>
          <w:p w:rsidR="000E062A" w:rsidRDefault="000E062A" w:rsidP="003B4CB7">
            <w:pPr>
              <w:pStyle w:val="EngHangEnd"/>
            </w:pPr>
            <w:r>
              <w:t>O</w:t>
            </w:r>
            <w:r w:rsidRPr="007425E1">
              <w:t xml:space="preserve">f </w:t>
            </w:r>
            <w:r>
              <w:t>Your</w:t>
            </w:r>
            <w:r w:rsidRPr="007425E1">
              <w:t xml:space="preserve"> goodness.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Ϫⲟⲩϣⲧ ⲉ̀ϧ̀ⲣⲏⲓ ⲉ̀ϫⲱⲛ</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ϧⲉⲛ ⲟⲩⲃⲁⲗ ⲛ̀ⲛⲁⲏⲧ</w:t>
            </w:r>
          </w:p>
          <w:p w:rsidR="000E062A" w:rsidRDefault="000E062A" w:rsidP="00046257">
            <w:pPr>
              <w:pStyle w:val="CopticVerse"/>
            </w:pPr>
            <w:r w:rsidRPr="00046257">
              <w:t>ⲛ̀ⲧⲉ ⲧⲉⲕⲙⲉⲧⲁ̀ⲅⲁⲑⲟⲥ</w:t>
            </w:r>
          </w:p>
        </w:tc>
      </w:tr>
      <w:tr w:rsidR="000E062A" w:rsidTr="003209AF">
        <w:trPr>
          <w:cantSplit/>
          <w:jc w:val="center"/>
        </w:trPr>
        <w:tc>
          <w:tcPr>
            <w:tcW w:w="288" w:type="dxa"/>
          </w:tcPr>
          <w:p w:rsidR="000E062A" w:rsidRDefault="000E062A" w:rsidP="003209AF">
            <w:pPr>
              <w:pStyle w:val="CopticCross"/>
            </w:pPr>
          </w:p>
        </w:tc>
        <w:tc>
          <w:tcPr>
            <w:tcW w:w="3960" w:type="dxa"/>
          </w:tcPr>
          <w:p w:rsidR="000E062A" w:rsidRDefault="000E062A" w:rsidP="003B4CB7">
            <w:pPr>
              <w:pStyle w:val="EngHang"/>
              <w:spacing w:before="2"/>
            </w:pPr>
            <w:r w:rsidRPr="007425E1">
              <w:t>Plant within us</w:t>
            </w:r>
            <w:r>
              <w:t>,</w:t>
            </w:r>
          </w:p>
          <w:p w:rsidR="000E062A" w:rsidRDefault="000E062A" w:rsidP="003B4CB7">
            <w:pPr>
              <w:pStyle w:val="EngHang"/>
              <w:spacing w:before="2"/>
            </w:pPr>
            <w:r>
              <w:t>A</w:t>
            </w:r>
            <w:r w:rsidRPr="007425E1">
              <w:t>n upright heart</w:t>
            </w:r>
            <w:r>
              <w:t>,</w:t>
            </w:r>
          </w:p>
          <w:p w:rsidR="000E062A" w:rsidRDefault="000E062A" w:rsidP="003B4CB7">
            <w:pPr>
              <w:pStyle w:val="EngHang"/>
              <w:spacing w:before="2"/>
            </w:pPr>
            <w:r>
              <w:t>T</w:t>
            </w:r>
            <w:r w:rsidRPr="007425E1">
              <w:t xml:space="preserve">hat we may bless </w:t>
            </w:r>
            <w:r>
              <w:t>You</w:t>
            </w:r>
            <w:r w:rsidRPr="007425E1">
              <w:t xml:space="preserve">, </w:t>
            </w:r>
          </w:p>
          <w:p w:rsidR="000E062A" w:rsidRDefault="000E062A" w:rsidP="003B4CB7">
            <w:pPr>
              <w:pStyle w:val="EngHangEnd"/>
            </w:pPr>
            <w:r w:rsidRPr="007425E1">
              <w:t>O my Lord Jesus.</w:t>
            </w:r>
          </w:p>
        </w:tc>
        <w:tc>
          <w:tcPr>
            <w:tcW w:w="288" w:type="dxa"/>
          </w:tcPr>
          <w:p w:rsidR="000E062A" w:rsidRDefault="000E062A" w:rsidP="001A77D7"/>
        </w:tc>
        <w:tc>
          <w:tcPr>
            <w:tcW w:w="288" w:type="dxa"/>
          </w:tcPr>
          <w:p w:rsidR="000E062A" w:rsidRDefault="000E062A" w:rsidP="003209AF">
            <w:pPr>
              <w:pStyle w:val="CopticCross"/>
            </w:pPr>
          </w:p>
        </w:tc>
        <w:tc>
          <w:tcPr>
            <w:tcW w:w="3960" w:type="dxa"/>
          </w:tcPr>
          <w:p w:rsidR="000E062A" w:rsidRDefault="000E062A" w:rsidP="00F1032B">
            <w:pPr>
              <w:pStyle w:val="CopticVersemulti-line"/>
            </w:pPr>
            <w:r w:rsidRPr="00046257">
              <w:t>ϭⲟ ⲛ̀ϧ̀ⲣⲏⲓ ⲛ̀ϧⲏⲧⲉⲛ</w:t>
            </w:r>
          </w:p>
          <w:p w:rsidR="000E062A" w:rsidRDefault="000E062A" w:rsidP="00F1032B">
            <w:pPr>
              <w:pStyle w:val="CopticVersemulti-line"/>
            </w:pPr>
            <w:r w:rsidRPr="00046257">
              <w:t>ⲛ̀ⲟⲩϩⲏⲧ ⲉϥⲥⲟⲩⲧⲱⲛ</w:t>
            </w:r>
          </w:p>
          <w:p w:rsidR="000E062A" w:rsidRDefault="000E062A" w:rsidP="00F1032B">
            <w:pPr>
              <w:pStyle w:val="CopticVersemulti-line"/>
            </w:pPr>
            <w:r w:rsidRPr="00046257">
              <w:t>ⲉⲑⲣⲉⲛⲥ̀ⲙⲟⲩ ⲉ̀ⲣⲟⲕ</w:t>
            </w:r>
          </w:p>
          <w:p w:rsidR="000E062A" w:rsidRDefault="000E062A" w:rsidP="00046257">
            <w:pPr>
              <w:pStyle w:val="CopticVerse"/>
            </w:pPr>
            <w:r w:rsidRPr="00046257">
              <w:t>ⲱ̀ Ⲡⲁⲟ̅ⲥ̅ Ⲓⲏ̅ⲥ</w:t>
            </w:r>
          </w:p>
        </w:tc>
      </w:tr>
      <w:tr w:rsidR="000E062A" w:rsidTr="003209AF">
        <w:trPr>
          <w:cantSplit/>
          <w:jc w:val="center"/>
        </w:trPr>
        <w:tc>
          <w:tcPr>
            <w:tcW w:w="288" w:type="dxa"/>
          </w:tcPr>
          <w:p w:rsidR="000E062A" w:rsidRDefault="000E062A" w:rsidP="003209AF">
            <w:pPr>
              <w:pStyle w:val="CopticCross"/>
            </w:pPr>
            <w:r w:rsidRPr="003209AF">
              <w:rPr>
                <w:highlight w:val="yellow"/>
              </w:rPr>
              <w:lastRenderedPageBreak/>
              <w:t>¿</w:t>
            </w:r>
          </w:p>
        </w:tc>
        <w:tc>
          <w:tcPr>
            <w:tcW w:w="3960" w:type="dxa"/>
          </w:tcPr>
          <w:p w:rsidR="000E062A" w:rsidRDefault="000E062A" w:rsidP="003B4CB7">
            <w:pPr>
              <w:pStyle w:val="EngHang"/>
              <w:spacing w:before="2"/>
            </w:pPr>
            <w:r w:rsidRPr="007425E1">
              <w:t xml:space="preserve">I ask </w:t>
            </w:r>
            <w:r>
              <w:t>You</w:t>
            </w:r>
            <w:r w:rsidRPr="007425E1">
              <w:t xml:space="preserve">, </w:t>
            </w:r>
          </w:p>
          <w:p w:rsidR="000E062A" w:rsidRDefault="000E062A" w:rsidP="003B4CB7">
            <w:pPr>
              <w:pStyle w:val="EngHang"/>
              <w:spacing w:before="2"/>
            </w:pPr>
            <w:r w:rsidRPr="007425E1">
              <w:t xml:space="preserve">O my Lord Jesus, </w:t>
            </w:r>
          </w:p>
          <w:p w:rsidR="000E062A" w:rsidRDefault="000E062A" w:rsidP="003B4CB7">
            <w:pPr>
              <w:pStyle w:val="EngHang"/>
              <w:spacing w:before="2"/>
            </w:pPr>
            <w:r>
              <w:t>Grant</w:t>
            </w:r>
            <w:r w:rsidRPr="007425E1">
              <w:t xml:space="preserve"> mercy </w:t>
            </w:r>
            <w:r>
              <w:t>to</w:t>
            </w:r>
            <w:r w:rsidRPr="007425E1">
              <w:t xml:space="preserve"> us </w:t>
            </w:r>
          </w:p>
          <w:p w:rsidR="000E062A" w:rsidRDefault="000E062A" w:rsidP="003B4CB7">
            <w:pPr>
              <w:pStyle w:val="EngHangEnd"/>
            </w:pPr>
            <w:r>
              <w:t>I</w:t>
            </w:r>
            <w:r w:rsidRPr="007425E1">
              <w:t xml:space="preserve">n </w:t>
            </w:r>
            <w:r>
              <w:t>Your K</w:t>
            </w:r>
            <w:r w:rsidRPr="007425E1">
              <w:t>ingdom.</w:t>
            </w:r>
          </w:p>
        </w:tc>
        <w:tc>
          <w:tcPr>
            <w:tcW w:w="288" w:type="dxa"/>
          </w:tcPr>
          <w:p w:rsidR="000E062A" w:rsidRDefault="000E062A" w:rsidP="001A77D7"/>
        </w:tc>
        <w:tc>
          <w:tcPr>
            <w:tcW w:w="288" w:type="dxa"/>
          </w:tcPr>
          <w:p w:rsidR="000E062A" w:rsidRDefault="000E062A" w:rsidP="003209AF">
            <w:pPr>
              <w:pStyle w:val="CopticCross"/>
            </w:pPr>
            <w:r w:rsidRPr="00FB5ACB">
              <w:t>¿</w:t>
            </w:r>
          </w:p>
        </w:tc>
        <w:tc>
          <w:tcPr>
            <w:tcW w:w="3960" w:type="dxa"/>
          </w:tcPr>
          <w:p w:rsidR="000E062A" w:rsidRDefault="000E062A" w:rsidP="00F1032B">
            <w:pPr>
              <w:pStyle w:val="CopticVersemulti-line"/>
            </w:pPr>
            <w:r w:rsidRPr="00046257">
              <w:t>Ϯϯϩⲟ ⲉ̀ⲣⲟⲕ</w:t>
            </w:r>
          </w:p>
          <w:p w:rsidR="000E062A" w:rsidRDefault="000E062A" w:rsidP="00F1032B">
            <w:pPr>
              <w:pStyle w:val="CopticVersemulti-line"/>
            </w:pPr>
            <w:r w:rsidRPr="00046257">
              <w:t>ⲱ̀ Ⲡⲁⲟ̅ⲥ̅ Ⲓⲏ̅ⲥ</w:t>
            </w:r>
          </w:p>
          <w:p w:rsidR="000E062A" w:rsidRDefault="000E062A" w:rsidP="00F1032B">
            <w:pPr>
              <w:pStyle w:val="CopticVersemulti-line"/>
            </w:pPr>
            <w:r w:rsidRPr="00046257">
              <w:t>ⲁ̀ⲣⲓ ⲟⲩⲛⲁⲓ ⲛⲉⲙⲁⲛ</w:t>
            </w:r>
          </w:p>
          <w:p w:rsidR="000E062A" w:rsidRDefault="000E062A" w:rsidP="00046257">
            <w:pPr>
              <w:pStyle w:val="CopticVerse"/>
            </w:pPr>
            <w:r w:rsidRPr="00046257">
              <w:t>ϧⲉⲛ ⲧⲉⲕⲙⲉⲧⲟⲩⲣⲟ</w:t>
            </w:r>
          </w:p>
        </w:tc>
      </w:tr>
    </w:tbl>
    <w:p w:rsidR="003209AF" w:rsidRPr="00A742AC" w:rsidRDefault="003209AF" w:rsidP="000E062A">
      <w:pPr>
        <w:pStyle w:val="Heading5"/>
      </w:pPr>
      <w:bookmarkStart w:id="518" w:name="_Toc298445793"/>
      <w:bookmarkStart w:id="519" w:name="_Toc298681278"/>
      <w:bookmarkStart w:id="520" w:name="_Toc298447518"/>
      <w:bookmarkStart w:id="521" w:name="_Toc308441916"/>
      <w:r w:rsidRPr="00FD2E69">
        <w:t xml:space="preserve">The </w:t>
      </w:r>
      <w:r w:rsidR="002D610D" w:rsidRPr="00FD2E69">
        <w:t>C</w:t>
      </w:r>
      <w:r w:rsidRPr="00FD2E69">
        <w:t>onclusion of the Adam Psali</w:t>
      </w:r>
      <w:bookmarkEnd w:id="518"/>
      <w:bookmarkEnd w:id="519"/>
      <w:bookmarkEnd w:id="520"/>
      <w:bookmarkEnd w:id="52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And whenever we</w:t>
            </w:r>
          </w:p>
          <w:p w:rsidR="003209AF" w:rsidRPr="00A16DFE" w:rsidRDefault="003209AF" w:rsidP="003209AF">
            <w:pPr>
              <w:pStyle w:val="EngHang"/>
              <w:rPr>
                <w:rFonts w:ascii="Times" w:eastAsiaTheme="minorHAnsi" w:hAnsi="Times"/>
                <w:sz w:val="20"/>
              </w:rPr>
            </w:pPr>
            <w:r w:rsidRPr="00A16DFE">
              <w:rPr>
                <w:rFonts w:eastAsiaTheme="minorHAnsi"/>
              </w:rPr>
              <w:t>Gather for prayer,</w:t>
            </w:r>
          </w:p>
          <w:p w:rsidR="003209AF" w:rsidRPr="00A16DFE" w:rsidRDefault="003209AF" w:rsidP="003209AF">
            <w:pPr>
              <w:pStyle w:val="EngHang"/>
              <w:rPr>
                <w:rFonts w:ascii="Times" w:eastAsiaTheme="minorHAnsi" w:hAnsi="Times"/>
                <w:sz w:val="20"/>
              </w:rPr>
            </w:pPr>
            <w:r w:rsidRPr="00A16DFE">
              <w:rPr>
                <w:rFonts w:eastAsiaTheme="minorHAnsi"/>
              </w:rPr>
              <w:t>Let us bless the Name</w:t>
            </w:r>
          </w:p>
          <w:p w:rsidR="003209AF" w:rsidRDefault="003209AF" w:rsidP="003209AF">
            <w:pPr>
              <w:pStyle w:val="EngHangEnd"/>
            </w:pPr>
            <w:r w:rsidRPr="00A16DFE">
              <w:rPr>
                <w:rFonts w:eastAsiaTheme="minorHAnsi"/>
              </w:rPr>
              <w:t>Of my Lord, Jesus.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Ⲗⲟⲓⲡⲟⲛ ⲁⲛϣⲁⲛⲑⲱⲟⲩϯ:</w:t>
            </w:r>
          </w:p>
          <w:p w:rsidR="00046257" w:rsidRPr="00DA3673" w:rsidRDefault="00046257" w:rsidP="00046257">
            <w:pPr>
              <w:pStyle w:val="CopticVersemulti-line"/>
              <w:rPr>
                <w:highlight w:val="yellow"/>
              </w:rPr>
            </w:pPr>
            <w:r w:rsidRPr="00DA3673">
              <w:rPr>
                <w:highlight w:val="yellow"/>
              </w:rPr>
              <w:t>ⲉ̀ϯⲡ̀ⲣⲟⲭⲉⲩⲭⲏ:</w:t>
            </w:r>
          </w:p>
          <w:p w:rsidR="00046257" w:rsidRPr="00DA3673" w:rsidRDefault="00046257" w:rsidP="00046257">
            <w:pPr>
              <w:pStyle w:val="CopticVersemulti-line"/>
              <w:rPr>
                <w:highlight w:val="yellow"/>
              </w:rPr>
            </w:pPr>
            <w:r w:rsidRPr="00DA3673">
              <w:rPr>
                <w:highlight w:val="yellow"/>
              </w:rPr>
              <w:t>ⲙⲁⲣⲉⲛⲭ̀ⲙⲟⲩ ⲉ̀ⲡⲓⲣⲁⲛ:</w:t>
            </w:r>
          </w:p>
          <w:p w:rsidR="003209AF" w:rsidRDefault="00046257" w:rsidP="00046257">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We bless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O my Lord, Jesus.</w:t>
            </w:r>
          </w:p>
          <w:p w:rsidR="003209AF" w:rsidRPr="00A16DFE" w:rsidRDefault="003209AF" w:rsidP="003209AF">
            <w:pPr>
              <w:pStyle w:val="EngHang"/>
              <w:rPr>
                <w:rFonts w:ascii="Times" w:eastAsiaTheme="minorHAnsi" w:hAnsi="Times"/>
                <w:sz w:val="20"/>
              </w:rPr>
            </w:pPr>
            <w:r w:rsidRPr="00A16DFE">
              <w:rPr>
                <w:rFonts w:eastAsiaTheme="minorHAnsi"/>
              </w:rPr>
              <w:t xml:space="preserve">Keep us through </w:t>
            </w:r>
            <w:r w:rsidR="000E062A">
              <w:rPr>
                <w:rFonts w:eastAsiaTheme="minorHAnsi"/>
              </w:rPr>
              <w:t>Your</w:t>
            </w:r>
            <w:r w:rsidRPr="00A16DFE">
              <w:rPr>
                <w:rFonts w:eastAsiaTheme="minorHAnsi"/>
              </w:rPr>
              <w:t xml:space="preserve"> Name,</w:t>
            </w:r>
          </w:p>
          <w:p w:rsidR="003209AF" w:rsidRDefault="003209AF" w:rsidP="000E062A">
            <w:pPr>
              <w:pStyle w:val="EngHangEnd"/>
            </w:pPr>
            <w:r w:rsidRPr="00A16DFE">
              <w:rPr>
                <w:rFonts w:eastAsiaTheme="minorHAnsi"/>
              </w:rPr>
              <w:t xml:space="preserve">For we have hope in </w:t>
            </w:r>
            <w:r w:rsidR="000E062A">
              <w:rPr>
                <w:rFonts w:eastAsiaTheme="minorHAnsi"/>
              </w:rPr>
              <w:t>You</w:t>
            </w:r>
            <w:r w:rsidRPr="00A16DFE">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Ϫⲉ ⲧⲉⲛⲛⲁⲥ̀ⲙⲟⲩ ⲉ̀ⲣⲟⲕ:</w:t>
            </w:r>
          </w:p>
          <w:p w:rsidR="00046257" w:rsidRPr="00DA3673" w:rsidRDefault="00046257" w:rsidP="00046257">
            <w:pPr>
              <w:pStyle w:val="CopticVersemulti-line"/>
              <w:rPr>
                <w:highlight w:val="yellow"/>
              </w:rPr>
            </w:pPr>
            <w:r w:rsidRPr="00DA3673">
              <w:rPr>
                <w:highlight w:val="yellow"/>
              </w:rPr>
              <w:t>ⲱ̀ Ⲡⲁⲟ̅ⲥ̅ Ⲓⲏ̅ⲥ̅:</w:t>
            </w:r>
          </w:p>
          <w:p w:rsidR="00046257" w:rsidRPr="00DA3673" w:rsidRDefault="00046257" w:rsidP="00046257">
            <w:pPr>
              <w:pStyle w:val="CopticVersemulti-line"/>
              <w:rPr>
                <w:highlight w:val="yellow"/>
              </w:rPr>
            </w:pPr>
            <w:r w:rsidRPr="00DA3673">
              <w:rPr>
                <w:highlight w:val="yellow"/>
              </w:rPr>
              <w:t>ⲛⲁϩⲙⲉⲛ ⳉⲉⲛ Ⲡⲉⲕⲣⲁⲛ:</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3209AF" w:rsidTr="003209AF">
        <w:trPr>
          <w:cantSplit/>
          <w:jc w:val="center"/>
        </w:trPr>
        <w:tc>
          <w:tcPr>
            <w:tcW w:w="288" w:type="dxa"/>
          </w:tcPr>
          <w:p w:rsidR="003209AF" w:rsidRDefault="003209AF" w:rsidP="003209AF">
            <w:pPr>
              <w:pStyle w:val="CopticCross"/>
            </w:pP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 xml:space="preserve">That we may praise </w:t>
            </w:r>
            <w:r w:rsidR="000E062A">
              <w:rPr>
                <w:rFonts w:eastAsiaTheme="minorHAnsi"/>
              </w:rPr>
              <w:t>You</w:t>
            </w:r>
            <w:r w:rsidRPr="00A16DFE">
              <w:rPr>
                <w:rFonts w:eastAsiaTheme="minorHAnsi"/>
              </w:rPr>
              <w:t>,</w:t>
            </w:r>
          </w:p>
          <w:p w:rsidR="003209AF" w:rsidRPr="00A16DFE" w:rsidRDefault="003209AF" w:rsidP="003209AF">
            <w:pPr>
              <w:pStyle w:val="EngHang"/>
              <w:rPr>
                <w:rFonts w:ascii="Times" w:eastAsiaTheme="minorHAnsi" w:hAnsi="Times"/>
                <w:sz w:val="20"/>
              </w:rPr>
            </w:pPr>
            <w:r w:rsidRPr="00A16DFE">
              <w:rPr>
                <w:rFonts w:eastAsiaTheme="minorHAnsi"/>
              </w:rPr>
              <w:t xml:space="preserve">With </w:t>
            </w:r>
            <w:r w:rsidR="000E062A">
              <w:rPr>
                <w:rFonts w:eastAsiaTheme="minorHAnsi"/>
              </w:rPr>
              <w:t>Your</w:t>
            </w:r>
            <w:r w:rsidRPr="00A16DFE">
              <w:rPr>
                <w:rFonts w:eastAsiaTheme="minorHAnsi"/>
              </w:rPr>
              <w:t xml:space="preserve"> Good Father,</w:t>
            </w:r>
          </w:p>
          <w:p w:rsidR="003209AF" w:rsidRPr="00A16DFE" w:rsidRDefault="003209AF" w:rsidP="003209AF">
            <w:pPr>
              <w:pStyle w:val="EngHang"/>
              <w:rPr>
                <w:rFonts w:ascii="Times" w:eastAsiaTheme="minorHAnsi" w:hAnsi="Times"/>
                <w:sz w:val="20"/>
              </w:rPr>
            </w:pPr>
            <w:r w:rsidRPr="00A16DFE">
              <w:rPr>
                <w:rFonts w:eastAsiaTheme="minorHAnsi"/>
              </w:rPr>
              <w:t>And the Holy Spirit,</w:t>
            </w:r>
          </w:p>
          <w:p w:rsidR="003209AF" w:rsidRDefault="003209AF" w:rsidP="000E062A">
            <w:pPr>
              <w:pStyle w:val="EngHangEnd"/>
            </w:pPr>
            <w:r w:rsidRPr="00A16DFE">
              <w:rPr>
                <w:rFonts w:eastAsiaTheme="minorHAnsi"/>
              </w:rPr>
              <w:t xml:space="preserve">For </w:t>
            </w:r>
            <w:r w:rsidR="000E062A">
              <w:rPr>
                <w:rFonts w:eastAsiaTheme="minorHAnsi"/>
              </w:rPr>
              <w:t>You have</w:t>
            </w:r>
            <w:r w:rsidRPr="00A16DFE">
              <w:rPr>
                <w:rFonts w:eastAsiaTheme="minorHAnsi"/>
              </w:rPr>
              <w:t xml:space="preserve"> come and saved us.</w:t>
            </w:r>
          </w:p>
        </w:tc>
        <w:tc>
          <w:tcPr>
            <w:tcW w:w="288" w:type="dxa"/>
          </w:tcPr>
          <w:p w:rsidR="003209AF" w:rsidRDefault="003209AF" w:rsidP="002904CF"/>
        </w:tc>
        <w:tc>
          <w:tcPr>
            <w:tcW w:w="288" w:type="dxa"/>
          </w:tcPr>
          <w:p w:rsidR="003209AF" w:rsidRDefault="003209AF" w:rsidP="003209AF">
            <w:pPr>
              <w:pStyle w:val="CopticCross"/>
            </w:pPr>
          </w:p>
        </w:tc>
        <w:tc>
          <w:tcPr>
            <w:tcW w:w="3960" w:type="dxa"/>
          </w:tcPr>
          <w:p w:rsidR="00046257" w:rsidRPr="00DA3673" w:rsidRDefault="00046257" w:rsidP="00046257">
            <w:pPr>
              <w:pStyle w:val="CopticVersemulti-line"/>
              <w:rPr>
                <w:highlight w:val="yellow"/>
              </w:rPr>
            </w:pPr>
            <w:r w:rsidRPr="00DA3673">
              <w:rPr>
                <w:highlight w:val="yellow"/>
              </w:rPr>
              <w:t>Ⲉⲑⲣⲉⲛϩⲱⲥ ⲉ̀ⲣⲟⲕ:</w:t>
            </w:r>
          </w:p>
          <w:p w:rsidR="00046257" w:rsidRPr="00DA3673" w:rsidRDefault="00046257" w:rsidP="00046257">
            <w:pPr>
              <w:pStyle w:val="CopticVersemulti-line"/>
              <w:rPr>
                <w:highlight w:val="yellow"/>
              </w:rPr>
            </w:pPr>
            <w:r w:rsidRPr="00DA3673">
              <w:rPr>
                <w:highlight w:val="yellow"/>
              </w:rPr>
              <w:t>ⲛⲉⲙ Ⲡⲉⲕⲓⲱⲧ ⲛ̀ⲁ̀ⲅⲁⲑⲟⲥ:</w:t>
            </w:r>
          </w:p>
          <w:p w:rsidR="00046257" w:rsidRPr="00DA3673" w:rsidRDefault="00046257" w:rsidP="00046257">
            <w:pPr>
              <w:pStyle w:val="CopticVersemulti-line"/>
              <w:rPr>
                <w:highlight w:val="yellow"/>
              </w:rPr>
            </w:pPr>
            <w:r w:rsidRPr="00DA3673">
              <w:rPr>
                <w:highlight w:val="yellow"/>
              </w:rPr>
              <w:t>ⲛⲉⲙ Ⲡⲓⲡ̅ⲛ̅ⲁ̅ ⲉ̅ⲑ̅ⲩ̅:</w:t>
            </w:r>
          </w:p>
          <w:p w:rsidR="003209AF" w:rsidRDefault="00046257" w:rsidP="00046257">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3209AF" w:rsidTr="003209AF">
        <w:trPr>
          <w:cantSplit/>
          <w:jc w:val="center"/>
        </w:trPr>
        <w:tc>
          <w:tcPr>
            <w:tcW w:w="288" w:type="dxa"/>
          </w:tcPr>
          <w:p w:rsidR="003209AF" w:rsidRDefault="003209AF" w:rsidP="003209AF">
            <w:pPr>
              <w:pStyle w:val="CopticCross"/>
            </w:pPr>
            <w:r w:rsidRPr="00FB5ACB">
              <w:t>¿</w:t>
            </w:r>
          </w:p>
        </w:tc>
        <w:tc>
          <w:tcPr>
            <w:tcW w:w="3960" w:type="dxa"/>
          </w:tcPr>
          <w:p w:rsidR="003209AF" w:rsidRPr="00A16DFE" w:rsidRDefault="003209AF" w:rsidP="003209AF">
            <w:pPr>
              <w:pStyle w:val="EngHang"/>
              <w:rPr>
                <w:rFonts w:ascii="Times" w:eastAsiaTheme="minorHAnsi" w:hAnsi="Times"/>
                <w:sz w:val="20"/>
              </w:rPr>
            </w:pPr>
            <w:r w:rsidRPr="00A16DFE">
              <w:rPr>
                <w:rFonts w:eastAsiaTheme="minorHAnsi"/>
              </w:rPr>
              <w:t>Glory to the Father,</w:t>
            </w:r>
          </w:p>
          <w:p w:rsidR="003209AF" w:rsidRPr="00A16DFE" w:rsidRDefault="003209AF" w:rsidP="003209AF">
            <w:pPr>
              <w:pStyle w:val="EngHang"/>
              <w:rPr>
                <w:rFonts w:ascii="Times" w:eastAsiaTheme="minorHAnsi" w:hAnsi="Times"/>
                <w:sz w:val="20"/>
              </w:rPr>
            </w:pPr>
            <w:r w:rsidRPr="00A16DFE">
              <w:rPr>
                <w:rFonts w:eastAsiaTheme="minorHAnsi"/>
              </w:rPr>
              <w:t>And the Son and the Holy Spirit,</w:t>
            </w:r>
          </w:p>
          <w:p w:rsidR="003209AF" w:rsidRPr="00A16DFE" w:rsidRDefault="003209AF" w:rsidP="003209AF">
            <w:pPr>
              <w:pStyle w:val="EngHang"/>
              <w:rPr>
                <w:rFonts w:ascii="Times" w:eastAsiaTheme="minorHAnsi" w:hAnsi="Times"/>
                <w:sz w:val="20"/>
              </w:rPr>
            </w:pPr>
            <w:r w:rsidRPr="00A16DFE">
              <w:rPr>
                <w:rFonts w:eastAsiaTheme="minorHAnsi"/>
              </w:rPr>
              <w:t>Now, and forever,</w:t>
            </w:r>
          </w:p>
          <w:p w:rsidR="003209AF" w:rsidRDefault="003209AF" w:rsidP="003209AF">
            <w:pPr>
              <w:pStyle w:val="EngHangEnd"/>
            </w:pPr>
            <w:r w:rsidRPr="00A16DFE">
              <w:rPr>
                <w:rFonts w:eastAsiaTheme="minorHAnsi"/>
              </w:rPr>
              <w:t>And to the age of ages. Amen</w:t>
            </w:r>
            <w:r w:rsidRPr="00BE26FC">
              <w:rPr>
                <w:rFonts w:eastAsiaTheme="minorHAnsi"/>
              </w:rPr>
              <w:t>.</w:t>
            </w:r>
          </w:p>
        </w:tc>
        <w:tc>
          <w:tcPr>
            <w:tcW w:w="288" w:type="dxa"/>
          </w:tcPr>
          <w:p w:rsidR="003209AF" w:rsidRDefault="003209AF" w:rsidP="002904CF"/>
        </w:tc>
        <w:tc>
          <w:tcPr>
            <w:tcW w:w="288" w:type="dxa"/>
          </w:tcPr>
          <w:p w:rsidR="003209AF" w:rsidRDefault="003209AF" w:rsidP="003209AF">
            <w:pPr>
              <w:pStyle w:val="CopticCross"/>
            </w:pPr>
            <w:r w:rsidRPr="00FB5ACB">
              <w:t>¿</w:t>
            </w:r>
          </w:p>
        </w:tc>
        <w:tc>
          <w:tcPr>
            <w:tcW w:w="3960" w:type="dxa"/>
          </w:tcPr>
          <w:p w:rsidR="00046257" w:rsidRPr="00DA3673" w:rsidRDefault="00046257" w:rsidP="00046257">
            <w:pPr>
              <w:pStyle w:val="CopticVersemulti-line"/>
              <w:rPr>
                <w:highlight w:val="yellow"/>
              </w:rPr>
            </w:pPr>
            <w:r w:rsidRPr="00DA3673">
              <w:rPr>
                <w:highlight w:val="yellow"/>
              </w:rPr>
              <w:t>Ⲇⲟⲝⲁ Ⲡⲁⲧⲣⲓ ⲕⲉ Ⲩⲓⲱ:</w:t>
            </w:r>
          </w:p>
          <w:p w:rsidR="00046257" w:rsidRPr="00DA3673" w:rsidRDefault="00046257" w:rsidP="00046257">
            <w:pPr>
              <w:pStyle w:val="CopticVersemulti-line"/>
              <w:rPr>
                <w:highlight w:val="yellow"/>
              </w:rPr>
            </w:pPr>
            <w:r w:rsidRPr="00DA3673">
              <w:rPr>
                <w:highlight w:val="yellow"/>
              </w:rPr>
              <w:t>ⲕⲉ ⲁ̀ⲅⲓⲱ̀ Ⲡⲛ̅ⲁ̅ⲧⲓ:</w:t>
            </w:r>
          </w:p>
          <w:p w:rsidR="00046257" w:rsidRPr="00DA3673" w:rsidRDefault="00046257" w:rsidP="00046257">
            <w:pPr>
              <w:pStyle w:val="CopticVersemulti-line"/>
              <w:rPr>
                <w:highlight w:val="yellow"/>
              </w:rPr>
            </w:pPr>
            <w:r w:rsidRPr="00DA3673">
              <w:rPr>
                <w:highlight w:val="yellow"/>
              </w:rPr>
              <w:t>Ⲕⲉ ⲛⲩⲛ ⲕⲉ ⲁ̀ⲓ̀ ⲕⲉ ⲓⲥ ⲧⲟⲩⲥ</w:t>
            </w:r>
          </w:p>
          <w:p w:rsidR="003209AF" w:rsidRDefault="00046257" w:rsidP="00046257">
            <w:pPr>
              <w:pStyle w:val="CopticVers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F370C5" w:rsidRDefault="00FD2E69" w:rsidP="000E062A">
      <w:pPr>
        <w:pStyle w:val="Heading5"/>
      </w:pPr>
      <w:r>
        <w:lastRenderedPageBreak/>
        <w:t xml:space="preserve">The </w:t>
      </w:r>
      <w:r w:rsidR="000E062A">
        <w:t xml:space="preserve">Monday </w:t>
      </w:r>
      <w:r>
        <w:t>Theotokia</w:t>
      </w:r>
    </w:p>
    <w:p w:rsidR="00FD2E69" w:rsidRDefault="00FD2E69" w:rsidP="000E062A">
      <w:pPr>
        <w:pStyle w:val="Heading6"/>
      </w:pPr>
      <w:bookmarkStart w:id="522" w:name="_Toc298445794"/>
      <w:bookmarkStart w:id="523" w:name="_Toc298681279"/>
      <w:bookmarkStart w:id="524" w:name="_Toc298447519"/>
      <w:r>
        <w:t>Part One</w:t>
      </w:r>
      <w:bookmarkEnd w:id="522"/>
      <w:bookmarkEnd w:id="523"/>
      <w:bookmarkEnd w:id="52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When Adam</w:t>
            </w:r>
            <w:r>
              <w:t xml:space="preserve"> b</w:t>
            </w:r>
            <w:r w:rsidRPr="007425E1">
              <w:t xml:space="preserve">ecame sorrowful, </w:t>
            </w:r>
          </w:p>
          <w:p w:rsidR="000E062A" w:rsidRDefault="000E062A" w:rsidP="003B4CB7">
            <w:pPr>
              <w:pStyle w:val="EngHang"/>
            </w:pPr>
            <w:r>
              <w:t>T</w:t>
            </w:r>
            <w:r w:rsidRPr="007425E1">
              <w:t xml:space="preserve">he Lord was pleased </w:t>
            </w:r>
          </w:p>
          <w:p w:rsidR="000E062A" w:rsidRDefault="000E062A" w:rsidP="003B4CB7">
            <w:pPr>
              <w:pStyle w:val="EngHang"/>
            </w:pPr>
            <w:r>
              <w:t>T</w:t>
            </w:r>
            <w:r w:rsidRPr="007425E1">
              <w:t xml:space="preserve">o restore him, </w:t>
            </w:r>
          </w:p>
          <w:p w:rsidR="000E062A" w:rsidRDefault="000E062A" w:rsidP="003B4CB7">
            <w:pPr>
              <w:pStyle w:val="EngHangEnd"/>
            </w:pPr>
            <w:r>
              <w:t xml:space="preserve">To </w:t>
            </w:r>
            <w:commentRangeStart w:id="525"/>
            <w:r>
              <w:t xml:space="preserve">his </w:t>
            </w:r>
            <w:commentRangeEnd w:id="525"/>
            <w:r>
              <w:rPr>
                <w:rStyle w:val="CommentReference"/>
              </w:rPr>
              <w:commentReference w:id="525"/>
            </w:r>
            <w:r>
              <w:t>first estate</w:t>
            </w:r>
            <w:r w:rsidRPr="007425E1">
              <w:t>.</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046257">
            <w:pPr>
              <w:pStyle w:val="CopticVersemulti-line"/>
            </w:pPr>
            <w:r w:rsidRPr="00046257">
              <w:t>Ⲁⲇⲁⲙ ⲉⲧⲓⲉ</w:t>
            </w:r>
            <w:r w:rsidRPr="00046257">
              <w:rPr>
                <w:rFonts w:ascii="Times New Roman" w:hAnsi="Times New Roman" w:cs="Times New Roman"/>
              </w:rPr>
              <w:t>ϥ</w:t>
            </w:r>
            <w:r w:rsidRPr="00046257">
              <w:t>ⲟⲓ</w:t>
            </w:r>
          </w:p>
          <w:p w:rsidR="000E062A" w:rsidRDefault="000E062A" w:rsidP="00046257">
            <w:pPr>
              <w:pStyle w:val="CopticVersemulti-line"/>
            </w:pPr>
            <w:r w:rsidRPr="00046257">
              <w:t>ⲛ</w:t>
            </w:r>
            <w:r w:rsidRPr="00046257">
              <w:rPr>
                <w:rFonts w:ascii="Times New Roman" w:hAnsi="Times New Roman" w:cs="Times New Roman"/>
              </w:rPr>
              <w:t>̀</w:t>
            </w:r>
            <w:r w:rsidRPr="00046257">
              <w:t>ⲉⲙⲕⲁ</w:t>
            </w:r>
            <w:r w:rsidRPr="00046257">
              <w:rPr>
                <w:rFonts w:ascii="Times New Roman" w:hAnsi="Times New Roman" w:cs="Times New Roman"/>
              </w:rPr>
              <w:t>ϩ</w:t>
            </w:r>
            <w:r w:rsidRPr="00046257">
              <w:t>ⲛ</w:t>
            </w:r>
            <w:r w:rsidRPr="00046257">
              <w:rPr>
                <w:rFonts w:ascii="Times New Roman" w:hAnsi="Times New Roman" w:cs="Times New Roman"/>
              </w:rPr>
              <w:t>̀ϩ</w:t>
            </w:r>
            <w:r w:rsidRPr="00046257">
              <w:t>ⲏⲧ</w:t>
            </w:r>
            <w:r>
              <w:t>:</w:t>
            </w:r>
          </w:p>
          <w:p w:rsidR="000E062A" w:rsidRDefault="000E062A" w:rsidP="00046257">
            <w:pPr>
              <w:pStyle w:val="CopticVersemulti-line"/>
            </w:pPr>
            <w:r w:rsidRPr="00046257">
              <w:t>ⲁ</w:t>
            </w:r>
            <w:r w:rsidRPr="00046257">
              <w:rPr>
                <w:rFonts w:ascii="Times New Roman" w:hAnsi="Times New Roman" w:cs="Times New Roman"/>
              </w:rPr>
              <w:t>ϥϯ</w:t>
            </w:r>
            <w:r w:rsidRPr="00046257">
              <w:t>ⲙⲁ</w:t>
            </w:r>
            <w:r w:rsidRPr="00046257">
              <w:rPr>
                <w:rFonts w:ascii="Times New Roman" w:hAnsi="Times New Roman" w:cs="Times New Roman"/>
              </w:rPr>
              <w:t>ϯ</w:t>
            </w:r>
            <w:r w:rsidRPr="00046257">
              <w:t xml:space="preserve"> ⲛ</w:t>
            </w:r>
            <w:r w:rsidRPr="00046257">
              <w:rPr>
                <w:rFonts w:ascii="Times New Roman" w:hAnsi="Times New Roman" w:cs="Times New Roman"/>
              </w:rPr>
              <w:t>̀ϫ</w:t>
            </w:r>
            <w:r w:rsidRPr="00046257">
              <w:t>ⲉ Ⲡⲟ</w:t>
            </w:r>
            <w:r w:rsidRPr="00046257">
              <w:rPr>
                <w:rFonts w:ascii="Times New Roman" w:hAnsi="Times New Roman" w:cs="Times New Roman"/>
              </w:rPr>
              <w:t>̅</w:t>
            </w:r>
            <w:r w:rsidRPr="00046257">
              <w:t>ⲥ</w:t>
            </w:r>
            <w:r w:rsidRPr="00046257">
              <w:rPr>
                <w:rFonts w:ascii="Times New Roman" w:hAnsi="Times New Roman" w:cs="Times New Roman"/>
              </w:rPr>
              <w:t>̅</w:t>
            </w:r>
            <w:r>
              <w:t>:</w:t>
            </w:r>
          </w:p>
          <w:p w:rsidR="000E062A" w:rsidRDefault="000E062A" w:rsidP="00046257">
            <w:pPr>
              <w:pStyle w:val="CopticVerse"/>
            </w:pPr>
            <w:r w:rsidRPr="00046257">
              <w:t>ⲉⲧⲁⲥⲑⲟ</w:t>
            </w:r>
            <w:r w:rsidRPr="00046257">
              <w:rPr>
                <w:rFonts w:ascii="Times New Roman" w:hAnsi="Times New Roman" w:cs="Times New Roman"/>
              </w:rPr>
              <w:t>ϥ</w:t>
            </w:r>
            <w:r w:rsidRPr="00046257">
              <w:t xml:space="preserve"> ⲉⲧⲉ</w:t>
            </w:r>
            <w:r w:rsidRPr="00046257">
              <w:rPr>
                <w:rFonts w:ascii="Times New Roman" w:hAnsi="Times New Roman" w:cs="Times New Roman"/>
              </w:rPr>
              <w:t>ϥ</w:t>
            </w:r>
            <w:r w:rsidRPr="00046257">
              <w:t>ⲁⲣⲭⲏ</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 xml:space="preserve">He has </w:t>
            </w:r>
            <w:commentRangeStart w:id="526"/>
            <w:r w:rsidRPr="007425E1">
              <w:t xml:space="preserve">risen </w:t>
            </w:r>
            <w:commentRangeEnd w:id="526"/>
            <w:r>
              <w:rPr>
                <w:rStyle w:val="CommentReference"/>
                <w:rFonts w:ascii="Times New Roman" w:eastAsiaTheme="minorHAnsi" w:hAnsi="Times New Roman" w:cstheme="minorBidi"/>
                <w:color w:val="auto"/>
              </w:rPr>
              <w:commentReference w:id="526"/>
            </w:r>
            <w:r w:rsidRPr="007425E1">
              <w:t>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046257">
            <w:pPr>
              <w:pStyle w:val="CopticVersemulti-line"/>
            </w:pPr>
            <w:r w:rsidRPr="00D807EF">
              <w:t>Ⲁϥϣⲁⲓ ⲥⲱⲙⲁⲧⲓⲕⲱⲥ</w:t>
            </w:r>
          </w:p>
          <w:p w:rsidR="000E062A" w:rsidRDefault="000E062A" w:rsidP="00046257">
            <w:pPr>
              <w:pStyle w:val="CopticVersemulti-line"/>
            </w:pPr>
            <w:r w:rsidRPr="00D807EF">
              <w:t>ⲉⲃⲟⲗϧⲉⲛ ϯⲡⲁⲣⲑⲉⲛⲟⲥ</w:t>
            </w:r>
          </w:p>
          <w:p w:rsidR="000E062A" w:rsidRDefault="000E062A" w:rsidP="00046257">
            <w:pPr>
              <w:pStyle w:val="CopticVersemulti-line"/>
            </w:pPr>
            <w:r w:rsidRPr="00D807EF">
              <w:t>ⲁϭⲛⲉ ⲥ̀ⲡⲉⲣⲙⲁ ⲛ̀ⲣⲱⲙⲓ</w:t>
            </w:r>
          </w:p>
          <w:p w:rsidR="000E062A" w:rsidRDefault="000E062A" w:rsidP="00046257">
            <w:pPr>
              <w:pStyle w:val="CopticVersemulti-line"/>
            </w:pPr>
            <w:r w:rsidRPr="00D807EF">
              <w:t>ϣⲁⲛ̀ⲧⲉϥⲥⲱϯ ⲙ̀ⲙⲟⲛ</w:t>
            </w:r>
          </w:p>
        </w:tc>
      </w:tr>
    </w:tbl>
    <w:p w:rsidR="00FD2E69" w:rsidRDefault="00FD2E69" w:rsidP="000E062A">
      <w:pPr>
        <w:pStyle w:val="Heading6"/>
      </w:pPr>
      <w:bookmarkStart w:id="527" w:name="_Toc298445795"/>
      <w:bookmarkStart w:id="528" w:name="_Toc298681280"/>
      <w:bookmarkStart w:id="529" w:name="_Toc298447520"/>
      <w:r>
        <w:t>Part Two</w:t>
      </w:r>
      <w:bookmarkEnd w:id="527"/>
      <w:bookmarkEnd w:id="528"/>
      <w:bookmarkEnd w:id="5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Eve</w:t>
            </w:r>
            <w:r>
              <w:t xml:space="preserve"> who was deceived</w:t>
            </w:r>
          </w:p>
          <w:p w:rsidR="000E062A" w:rsidRDefault="000E062A" w:rsidP="003B4CB7">
            <w:pPr>
              <w:pStyle w:val="EngHang"/>
            </w:pPr>
            <w:r>
              <w:t>By the serpent,</w:t>
            </w:r>
          </w:p>
          <w:p w:rsidR="000E062A" w:rsidRDefault="000E062A" w:rsidP="003B4CB7">
            <w:pPr>
              <w:pStyle w:val="EngHang"/>
            </w:pPr>
            <w:r>
              <w:t>R</w:t>
            </w:r>
            <w:r w:rsidRPr="007425E1">
              <w:t xml:space="preserve">eceived sentence </w:t>
            </w:r>
          </w:p>
          <w:p w:rsidR="000E062A" w:rsidRDefault="000E062A" w:rsidP="003B4CB7">
            <w:pPr>
              <w:pStyle w:val="EngHangEnd"/>
            </w:pPr>
            <w:r>
              <w:t>F</w:t>
            </w:r>
            <w:r w:rsidRPr="007425E1">
              <w:t>rom the Lord:</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Ⲉⲩⲁ ⲑⲏⲉ</w:t>
            </w:r>
            <w:r w:rsidRPr="00D807EF">
              <w:rPr>
                <w:rFonts w:ascii="Times New Roman" w:hAnsi="Times New Roman" w:cs="Times New Roman"/>
              </w:rPr>
              <w:t>̀</w:t>
            </w:r>
            <w:r w:rsidRPr="00D807EF">
              <w:t>ⲧⲁ</w:t>
            </w:r>
            <w:r w:rsidRPr="00D807EF">
              <w:rPr>
                <w:rFonts w:ascii="Times New Roman" w:hAnsi="Times New Roman" w:cs="Times New Roman"/>
              </w:rPr>
              <w:t>ϥ</w:t>
            </w:r>
            <w:r w:rsidRPr="00D807EF">
              <w:t>ⲉⲣ</w:t>
            </w:r>
            <w:r w:rsidRPr="00D807EF">
              <w:rPr>
                <w:rFonts w:ascii="Times New Roman" w:hAnsi="Times New Roman" w:cs="Times New Roman"/>
              </w:rPr>
              <w:t>ϩ</w:t>
            </w:r>
            <w:r w:rsidRPr="00D807EF">
              <w:t>ⲁⲗ</w:t>
            </w:r>
            <w:r>
              <w:t xml:space="preserve"> </w:t>
            </w:r>
            <w:r w:rsidRPr="00D807EF">
              <w:t>ⲙ</w:t>
            </w:r>
            <w:r w:rsidRPr="00D807EF">
              <w:rPr>
                <w:rFonts w:ascii="Times New Roman" w:hAnsi="Times New Roman" w:cs="Times New Roman"/>
              </w:rPr>
              <w:t>̀</w:t>
            </w:r>
            <w:r w:rsidRPr="00D807EF">
              <w:t>ⲙⲟⲥ</w:t>
            </w:r>
          </w:p>
          <w:p w:rsidR="000E062A" w:rsidRDefault="000E062A" w:rsidP="00D807EF">
            <w:pPr>
              <w:pStyle w:val="CopticVersemulti-line"/>
            </w:pPr>
            <w:r w:rsidRPr="00D807EF">
              <w:t>ⲛ</w:t>
            </w:r>
            <w:r w:rsidRPr="00D807EF">
              <w:rPr>
                <w:rFonts w:ascii="Times New Roman" w:hAnsi="Times New Roman" w:cs="Times New Roman"/>
              </w:rPr>
              <w:t>̀ϫ</w:t>
            </w:r>
            <w:r w:rsidRPr="00D807EF">
              <w:t>ⲉ ⲡⲓ</w:t>
            </w:r>
            <w:r w:rsidRPr="00D807EF">
              <w:rPr>
                <w:rFonts w:ascii="Times New Roman" w:hAnsi="Times New Roman" w:cs="Times New Roman"/>
              </w:rPr>
              <w:t>ϩ</w:t>
            </w:r>
            <w:r w:rsidRPr="00D807EF">
              <w:t>ⲟ</w:t>
            </w:r>
            <w:r w:rsidRPr="00D807EF">
              <w:rPr>
                <w:rFonts w:ascii="Times New Roman" w:hAnsi="Times New Roman" w:cs="Times New Roman"/>
              </w:rPr>
              <w:t>ϥ</w:t>
            </w:r>
          </w:p>
          <w:p w:rsidR="000E062A" w:rsidRDefault="000E062A" w:rsidP="00D807EF">
            <w:pPr>
              <w:pStyle w:val="CopticVersemulti-line"/>
            </w:pPr>
            <w:r w:rsidRPr="00D807EF">
              <w:t>ⲁⲥ</w:t>
            </w:r>
            <w:r w:rsidRPr="00D807EF">
              <w:rPr>
                <w:rFonts w:ascii="Times New Roman" w:hAnsi="Times New Roman" w:cs="Times New Roman"/>
              </w:rPr>
              <w:t>ϭ</w:t>
            </w:r>
            <w:r w:rsidRPr="00D807EF">
              <w:t>ⲓⲁⲡⲟⲫⲁⲥⲓⲥ</w:t>
            </w:r>
          </w:p>
          <w:p w:rsidR="000E062A" w:rsidRDefault="000E062A" w:rsidP="00D807EF">
            <w:pPr>
              <w:pStyle w:val="CopticVerse"/>
            </w:pPr>
            <w:r w:rsidRPr="00D807EF">
              <w:t>ⲉⲃⲟⲗ</w:t>
            </w:r>
            <w:r w:rsidRPr="00D807EF">
              <w:rPr>
                <w:rFonts w:ascii="Times New Roman" w:hAnsi="Times New Roman" w:cs="Times New Roman"/>
              </w:rPr>
              <w:t>ϩ</w:t>
            </w:r>
            <w:r w:rsidRPr="00D807EF">
              <w:t>ⲓⲧⲉⲛ Ⲡⲟ</w:t>
            </w:r>
            <w:r w:rsidRPr="00D807EF">
              <w:rPr>
                <w:rFonts w:ascii="Times New Roman" w:hAnsi="Times New Roman" w:cs="Times New Roman"/>
              </w:rPr>
              <w:t>̅</w:t>
            </w:r>
            <w:r w:rsidRPr="00D807EF">
              <w:t>ⲥ</w:t>
            </w:r>
            <w:r w:rsidRPr="00D807EF">
              <w:rPr>
                <w:rFonts w:ascii="Times New Roman" w:hAnsi="Times New Roman" w:cs="Times New Roman"/>
              </w:rPr>
              <w:t>̅</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In multiplying</w:t>
            </w:r>
            <w:r>
              <w:t>,</w:t>
            </w:r>
            <w:r w:rsidRPr="007425E1">
              <w:t xml:space="preserve"> </w:t>
            </w:r>
          </w:p>
          <w:p w:rsidR="000E062A" w:rsidRDefault="000E062A" w:rsidP="003B4CB7">
            <w:pPr>
              <w:pStyle w:val="EngHang"/>
            </w:pPr>
            <w:r w:rsidRPr="007425E1">
              <w:t>I will multiply</w:t>
            </w:r>
            <w:r>
              <w:t>,</w:t>
            </w:r>
          </w:p>
          <w:p w:rsidR="000E062A" w:rsidRDefault="000E062A" w:rsidP="003B4CB7">
            <w:pPr>
              <w:pStyle w:val="EngHang"/>
            </w:pPr>
            <w:r>
              <w:t>Y</w:t>
            </w:r>
            <w:r w:rsidRPr="007425E1">
              <w:t xml:space="preserve">our sorrows </w:t>
            </w:r>
          </w:p>
          <w:p w:rsidR="000E062A" w:rsidRDefault="000E062A" w:rsidP="003B4CB7">
            <w:pPr>
              <w:pStyle w:val="EngHangEnd"/>
            </w:pPr>
            <w:r>
              <w:t>A</w:t>
            </w:r>
            <w:r w:rsidRPr="007425E1">
              <w:t>nd groanings.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D807EF">
            <w:pPr>
              <w:pStyle w:val="CopticVersemulti-line"/>
            </w:pPr>
            <w:r w:rsidRPr="00D807EF">
              <w:t>Ϫⲉ ϧⲉⲛ ⲟⲩⲁ̀ϣⲁⲓ</w:t>
            </w:r>
          </w:p>
          <w:p w:rsidR="000E062A" w:rsidRDefault="000E062A" w:rsidP="00D807EF">
            <w:pPr>
              <w:pStyle w:val="CopticVersemulti-line"/>
            </w:pPr>
            <w:r w:rsidRPr="00D807EF">
              <w:t>ϯⲛⲁⲑ̀ⲣⲟⲩⲁϣⲁⲓ</w:t>
            </w:r>
          </w:p>
          <w:p w:rsidR="000E062A" w:rsidRDefault="000E062A" w:rsidP="00D807EF">
            <w:pPr>
              <w:pStyle w:val="CopticVersemulti-line"/>
            </w:pPr>
            <w:r w:rsidRPr="00D807EF">
              <w:t>ⲛ̀ϫⲉ ⲛⲉⲉⲙⲕⲁϩⲛ̀ϩⲏⲧ</w:t>
            </w:r>
          </w:p>
          <w:p w:rsidR="000E062A" w:rsidRDefault="000E062A" w:rsidP="00D807EF">
            <w:pPr>
              <w:pStyle w:val="CopticVerse"/>
            </w:pPr>
            <w:r w:rsidRPr="00D807EF">
              <w:t>ⲛⲉⲙ ⲛⲉϥⲓⲁ̀ϩⲟⲙ</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The Lord had compassion</w:t>
            </w:r>
            <w:r>
              <w:t>,</w:t>
            </w:r>
          </w:p>
          <w:p w:rsidR="000E062A" w:rsidRDefault="000E062A" w:rsidP="003B4CB7">
            <w:pPr>
              <w:pStyle w:val="EngHang"/>
            </w:pPr>
            <w:r>
              <w:t>B</w:t>
            </w:r>
            <w:r w:rsidRPr="007425E1">
              <w:t xml:space="preserve">ecause of his love for men: </w:t>
            </w:r>
          </w:p>
          <w:p w:rsidR="000E062A" w:rsidRDefault="000E062A" w:rsidP="003B4CB7">
            <w:pPr>
              <w:pStyle w:val="EngHang"/>
            </w:pPr>
            <w:r>
              <w:t>He was pleased</w:t>
            </w:r>
          </w:p>
          <w:p w:rsidR="000E062A" w:rsidRDefault="000E062A" w:rsidP="003B4CB7">
            <w:pPr>
              <w:pStyle w:val="EngHangEnd"/>
            </w:pPr>
            <w:r>
              <w:t>T</w:t>
            </w:r>
            <w:r w:rsidRPr="007425E1">
              <w:t xml:space="preserve">o set </w:t>
            </w:r>
            <w:r w:rsidRPr="00D807EF">
              <w:t>her</w:t>
            </w:r>
            <w:r w:rsidRPr="007425E1">
              <w:t xml:space="preserve"> free</w:t>
            </w:r>
            <w:r>
              <w:t xml:space="preserve"> again.</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D807EF">
            <w:pPr>
              <w:pStyle w:val="CopticVersemulti-line"/>
            </w:pPr>
            <w:r w:rsidRPr="00D807EF">
              <w:t>Ⲁϥϣⲉⲛϩⲏⲧ ⲛ̀ϫⲉ Ⲡⲟ̅ⲥ̅</w:t>
            </w:r>
          </w:p>
          <w:p w:rsidR="000E062A" w:rsidRDefault="000E062A" w:rsidP="00D807EF">
            <w:pPr>
              <w:pStyle w:val="CopticVersemulti-line"/>
            </w:pPr>
            <w:r w:rsidRPr="00D807EF">
              <w:t>ϩⲓⲧⲉⲛ ⲧⲉϥⲙⲉⲧⲙⲁⲓⲣⲱⲙⲓ</w:t>
            </w:r>
          </w:p>
          <w:p w:rsidR="000E062A" w:rsidRDefault="000E062A" w:rsidP="00D807EF">
            <w:pPr>
              <w:pStyle w:val="CopticVersemulti-line"/>
            </w:pPr>
            <w:r w:rsidRPr="00D807EF">
              <w:t>ⲁϥϯⲙⲁϯ ⲛ̀ⲕⲉⲥⲟⲡ</w:t>
            </w:r>
          </w:p>
          <w:p w:rsidR="000E062A" w:rsidRDefault="000E062A" w:rsidP="0049637C">
            <w:pPr>
              <w:pStyle w:val="CopticVerse"/>
            </w:pPr>
            <w:r w:rsidRPr="00D807EF">
              <w:t>ⲉ̀ⲁⲓⲥ ⲛ̀ⲣⲉⲙϩⲉ</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FD2E69" w:rsidP="000E062A">
      <w:pPr>
        <w:pStyle w:val="Heading6"/>
      </w:pPr>
      <w:bookmarkStart w:id="530" w:name="_Toc298445796"/>
      <w:bookmarkStart w:id="531" w:name="_Toc298681281"/>
      <w:bookmarkStart w:id="532" w:name="_Toc298447521"/>
      <w:r>
        <w:lastRenderedPageBreak/>
        <w:t>Part Three</w:t>
      </w:r>
      <w:bookmarkEnd w:id="530"/>
      <w:bookmarkEnd w:id="531"/>
      <w:bookmarkEnd w:id="5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t>Jesus Christ</w:t>
            </w:r>
            <w:r w:rsidRPr="007425E1">
              <w:t xml:space="preserve"> the Logos, </w:t>
            </w:r>
          </w:p>
          <w:p w:rsidR="000E062A" w:rsidRDefault="000E062A" w:rsidP="003B4CB7">
            <w:pPr>
              <w:pStyle w:val="EngHang"/>
            </w:pPr>
            <w:r>
              <w:t>W</w:t>
            </w:r>
            <w:r w:rsidRPr="007425E1">
              <w:t xml:space="preserve">ho was incarnate, </w:t>
            </w:r>
          </w:p>
          <w:p w:rsidR="000E062A" w:rsidRDefault="000E062A" w:rsidP="003B4CB7">
            <w:pPr>
              <w:pStyle w:val="EngHang"/>
            </w:pPr>
            <w:r>
              <w:t>D</w:t>
            </w:r>
            <w:r w:rsidRPr="007425E1">
              <w:t xml:space="preserve">welt among us: </w:t>
            </w:r>
          </w:p>
          <w:p w:rsidR="000E062A" w:rsidRDefault="000E062A" w:rsidP="003B4CB7">
            <w:pPr>
              <w:pStyle w:val="EngHangEnd"/>
            </w:pPr>
            <w:r>
              <w:t>And we saw H</w:t>
            </w:r>
            <w:r w:rsidRPr="007425E1">
              <w:t>is glory.</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49637C">
              <w:t>Ⲓⲏ</w:t>
            </w:r>
            <w:r w:rsidRPr="0049637C">
              <w:rPr>
                <w:rFonts w:ascii="Times New Roman" w:hAnsi="Times New Roman" w:cs="Times New Roman"/>
              </w:rPr>
              <w:t>̅</w:t>
            </w:r>
            <w:r w:rsidRPr="0049637C">
              <w:t>ⲥ Ⲡⲭ</w:t>
            </w:r>
            <w:r w:rsidRPr="0049637C">
              <w:rPr>
                <w:rFonts w:ascii="Times New Roman" w:hAnsi="Times New Roman" w:cs="Times New Roman"/>
              </w:rPr>
              <w:t>̅</w:t>
            </w:r>
            <w:r w:rsidRPr="0049637C">
              <w:t>ⲥ ⲡⲓⲗⲟⲅⲟⲥ</w:t>
            </w:r>
          </w:p>
          <w:p w:rsidR="000E062A" w:rsidRDefault="000E062A" w:rsidP="0049637C">
            <w:pPr>
              <w:pStyle w:val="CopticVersemulti-line"/>
            </w:pPr>
            <w:r w:rsidRPr="0049637C">
              <w:t>ⲉⲧⲁ</w:t>
            </w:r>
            <w:r w:rsidRPr="0049637C">
              <w:rPr>
                <w:rFonts w:ascii="Times New Roman" w:hAnsi="Times New Roman" w:cs="Times New Roman"/>
              </w:rPr>
              <w:t>ϥϭ</w:t>
            </w:r>
            <w:r w:rsidRPr="0049637C">
              <w:t>ⲓⲥⲁⲣⲝ</w:t>
            </w:r>
          </w:p>
          <w:p w:rsidR="000E062A" w:rsidRDefault="000E062A" w:rsidP="0049637C">
            <w:pPr>
              <w:pStyle w:val="CopticVersemulti-line"/>
            </w:pPr>
            <w:r w:rsidRPr="0049637C">
              <w:t>ⲁ</w:t>
            </w:r>
            <w:r w:rsidRPr="0049637C">
              <w:rPr>
                <w:rFonts w:ascii="Times New Roman" w:hAnsi="Times New Roman" w:cs="Times New Roman"/>
              </w:rPr>
              <w:t>ϥϣ</w:t>
            </w:r>
            <w:r w:rsidRPr="0049637C">
              <w:t>ⲱⲡⲓ ⲛ</w:t>
            </w:r>
            <w:r w:rsidRPr="0049637C">
              <w:rPr>
                <w:rFonts w:ascii="Times New Roman" w:hAnsi="Times New Roman" w:cs="Times New Roman"/>
              </w:rPr>
              <w:t>̀ϧ</w:t>
            </w:r>
            <w:r w:rsidRPr="0049637C">
              <w:t>ⲏⲧⲉⲛ</w:t>
            </w:r>
          </w:p>
          <w:p w:rsidR="000E062A" w:rsidRDefault="000E062A" w:rsidP="0049637C">
            <w:pPr>
              <w:pStyle w:val="CopticVerse"/>
            </w:pPr>
            <w:r w:rsidRPr="0049637C">
              <w:t>ⲁⲛⲛⲁⲩ ⲉⲡⲉ</w:t>
            </w:r>
            <w:r w:rsidRPr="0049637C">
              <w:rPr>
                <w:rFonts w:ascii="Times New Roman" w:hAnsi="Times New Roman" w:cs="Times New Roman"/>
              </w:rPr>
              <w:t>ϥ</w:t>
            </w:r>
            <w:r w:rsidRPr="0049637C">
              <w:t>ⲱ</w:t>
            </w:r>
            <w:r w:rsidRPr="0049637C">
              <w:rPr>
                <w:rFonts w:ascii="Times New Roman" w:hAnsi="Times New Roman" w:cs="Times New Roman"/>
              </w:rPr>
              <w:t>̀</w:t>
            </w:r>
            <w:r w:rsidRPr="0049637C">
              <w:t>ⲟⲩ</w:t>
            </w:r>
          </w:p>
        </w:tc>
      </w:tr>
      <w:tr w:rsidR="000E062A" w:rsidTr="00FD2E69">
        <w:trPr>
          <w:cantSplit/>
          <w:jc w:val="center"/>
        </w:trPr>
        <w:tc>
          <w:tcPr>
            <w:tcW w:w="288" w:type="dxa"/>
          </w:tcPr>
          <w:p w:rsidR="000E062A" w:rsidRDefault="000E062A" w:rsidP="00FD2E69">
            <w:pPr>
              <w:pStyle w:val="CopticCross"/>
            </w:pPr>
            <w:r w:rsidRPr="00FB5ACB">
              <w:t>¿</w:t>
            </w:r>
          </w:p>
        </w:tc>
        <w:tc>
          <w:tcPr>
            <w:tcW w:w="3960" w:type="dxa"/>
          </w:tcPr>
          <w:p w:rsidR="000E062A" w:rsidRDefault="000E062A" w:rsidP="003B4CB7">
            <w:pPr>
              <w:pStyle w:val="EngHang"/>
            </w:pPr>
            <w:r>
              <w:t>As</w:t>
            </w:r>
            <w:r w:rsidRPr="007425E1">
              <w:t xml:space="preserve"> the glory</w:t>
            </w:r>
            <w:r>
              <w:t>,</w:t>
            </w:r>
          </w:p>
          <w:p w:rsidR="000E062A" w:rsidRDefault="000E062A" w:rsidP="003B4CB7">
            <w:pPr>
              <w:pStyle w:val="EngHang"/>
            </w:pPr>
            <w:r>
              <w:t>O</w:t>
            </w:r>
            <w:r w:rsidRPr="007425E1">
              <w:t xml:space="preserve">f the </w:t>
            </w:r>
            <w:commentRangeStart w:id="533"/>
            <w:r w:rsidRPr="007425E1">
              <w:t xml:space="preserve">only </w:t>
            </w:r>
            <w:commentRangeEnd w:id="533"/>
            <w:r>
              <w:rPr>
                <w:rStyle w:val="CommentReference"/>
                <w:rFonts w:ascii="Times New Roman" w:eastAsiaTheme="minorHAnsi" w:hAnsi="Times New Roman" w:cstheme="minorBidi"/>
                <w:color w:val="auto"/>
              </w:rPr>
              <w:commentReference w:id="533"/>
            </w:r>
            <w:r w:rsidRPr="007425E1">
              <w:t xml:space="preserve">Son </w:t>
            </w:r>
          </w:p>
          <w:p w:rsidR="000E062A" w:rsidRDefault="000E062A" w:rsidP="003B4CB7">
            <w:pPr>
              <w:pStyle w:val="EngHang"/>
            </w:pPr>
            <w:r>
              <w:t>Of the Father.</w:t>
            </w:r>
          </w:p>
          <w:p w:rsidR="000E062A" w:rsidRDefault="000E062A" w:rsidP="003B4CB7">
            <w:pPr>
              <w:pStyle w:val="EngHangEnd"/>
            </w:pPr>
            <w:r>
              <w:t>H</w:t>
            </w:r>
            <w:r w:rsidRPr="007425E1">
              <w:t xml:space="preserve">e was pleased to </w:t>
            </w:r>
            <w:commentRangeStart w:id="534"/>
            <w:r w:rsidRPr="007425E1">
              <w:t xml:space="preserve">save </w:t>
            </w:r>
            <w:commentRangeEnd w:id="534"/>
            <w:r>
              <w:rPr>
                <w:rStyle w:val="CommentReference"/>
              </w:rPr>
              <w:commentReference w:id="534"/>
            </w:r>
            <w:r w:rsidRPr="007425E1">
              <w:t>us</w:t>
            </w:r>
          </w:p>
        </w:tc>
        <w:tc>
          <w:tcPr>
            <w:tcW w:w="288" w:type="dxa"/>
          </w:tcPr>
          <w:p w:rsidR="000E062A" w:rsidRDefault="000E062A" w:rsidP="00FD2E69"/>
        </w:tc>
        <w:tc>
          <w:tcPr>
            <w:tcW w:w="288" w:type="dxa"/>
          </w:tcPr>
          <w:p w:rsidR="000E062A" w:rsidRDefault="000E062A" w:rsidP="00FD2E69">
            <w:pPr>
              <w:pStyle w:val="CopticCross"/>
            </w:pPr>
            <w:r w:rsidRPr="00FB5ACB">
              <w:t>¿</w:t>
            </w:r>
          </w:p>
        </w:tc>
        <w:tc>
          <w:tcPr>
            <w:tcW w:w="3960" w:type="dxa"/>
          </w:tcPr>
          <w:p w:rsidR="000E062A" w:rsidRDefault="000E062A" w:rsidP="0049637C">
            <w:pPr>
              <w:pStyle w:val="CopticVersemulti-line"/>
            </w:pPr>
            <w:r w:rsidRPr="0049637C">
              <w:t>Ⲙ̀ⲫ̀ⲣⲏϯ ⲙ̀ⲡ̀ⲱ̀ⲟⲩ</w:t>
            </w:r>
          </w:p>
          <w:p w:rsidR="000E062A" w:rsidRDefault="000E062A" w:rsidP="0049637C">
            <w:pPr>
              <w:pStyle w:val="CopticVersemulti-line"/>
            </w:pPr>
            <w:r w:rsidRPr="0049637C">
              <w:t>ⲛ̀ⲟⲩϣⲏⲣⲓ ⲙ̀ⲙⲁⲩⲁⲧϥ</w:t>
            </w:r>
          </w:p>
          <w:p w:rsidR="000E062A" w:rsidRDefault="000E062A" w:rsidP="0049637C">
            <w:pPr>
              <w:pStyle w:val="CopticVersemulti-line"/>
            </w:pPr>
            <w:r w:rsidRPr="0049637C">
              <w:t>ⲛ̀ⲧⲟⲧϥ ⲙ̀ⲡⲉϥⲓⲱⲧ</w:t>
            </w:r>
          </w:p>
          <w:p w:rsidR="000E062A" w:rsidRDefault="000E062A" w:rsidP="0049637C">
            <w:pPr>
              <w:pStyle w:val="CopticVerse"/>
            </w:pPr>
            <w:r w:rsidRPr="0049637C">
              <w:t>ⲁϥϯⲙⲁϯ ⲉⲫⲛⲁϩⲙⲉⲛ</w:t>
            </w:r>
          </w:p>
        </w:tc>
      </w:tr>
      <w:tr w:rsidR="000E062A" w:rsidTr="00FD2E69">
        <w:trPr>
          <w:cantSplit/>
          <w:jc w:val="center"/>
        </w:trPr>
        <w:tc>
          <w:tcPr>
            <w:tcW w:w="288" w:type="dxa"/>
          </w:tcPr>
          <w:p w:rsidR="000E062A" w:rsidRDefault="000E062A" w:rsidP="00FD2E6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FD2E69"/>
        </w:tc>
        <w:tc>
          <w:tcPr>
            <w:tcW w:w="288" w:type="dxa"/>
          </w:tcPr>
          <w:p w:rsidR="000E062A" w:rsidRDefault="000E062A" w:rsidP="00FD2E6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FD2E69" w:rsidRDefault="007D773B" w:rsidP="000E062A">
      <w:pPr>
        <w:pStyle w:val="Heading6"/>
      </w:pPr>
      <w:bookmarkStart w:id="535" w:name="_Toc298445797"/>
      <w:bookmarkStart w:id="536" w:name="_Toc298681282"/>
      <w:bookmarkStart w:id="537" w:name="_Toc298447522"/>
      <w:r>
        <w:t>Part Four</w:t>
      </w:r>
      <w:bookmarkEnd w:id="535"/>
      <w:bookmarkEnd w:id="536"/>
      <w:bookmarkEnd w:id="5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commentRangeStart w:id="538"/>
            <w:r w:rsidRPr="007425E1">
              <w:t>Esaias</w:t>
            </w:r>
            <w:commentRangeEnd w:id="538"/>
            <w:r>
              <w:rPr>
                <w:rStyle w:val="CommentReference"/>
                <w:rFonts w:ascii="Times New Roman" w:eastAsiaTheme="minorHAnsi" w:hAnsi="Times New Roman" w:cstheme="minorBidi"/>
                <w:color w:val="auto"/>
              </w:rPr>
              <w:commentReference w:id="538"/>
            </w:r>
            <w:r>
              <w:t xml:space="preserve"> saw </w:t>
            </w:r>
          </w:p>
          <w:p w:rsidR="000E062A" w:rsidRDefault="000E062A" w:rsidP="003B4CB7">
            <w:pPr>
              <w:pStyle w:val="EngHang"/>
            </w:pPr>
            <w:r>
              <w:t>The Mystery</w:t>
            </w:r>
          </w:p>
          <w:p w:rsidR="000E062A" w:rsidRDefault="000E062A" w:rsidP="003B4CB7">
            <w:pPr>
              <w:pStyle w:val="EngHang"/>
            </w:pPr>
            <w:r>
              <w:t>Of Emmanuel</w:t>
            </w:r>
          </w:p>
          <w:p w:rsidR="000E062A" w:rsidRDefault="000E062A" w:rsidP="003B4CB7">
            <w:pPr>
              <w:pStyle w:val="EngHangEnd"/>
            </w:pPr>
            <w:r>
              <w:t>With prophetic eyes.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Ⲛⲁ</w:t>
            </w:r>
            <w:r w:rsidRPr="0049637C">
              <w:rPr>
                <w:rFonts w:ascii="Times New Roman" w:hAnsi="Times New Roman" w:cs="Times New Roman"/>
              </w:rPr>
              <w:t>ϥ</w:t>
            </w:r>
            <w:r w:rsidRPr="0049637C">
              <w:t xml:space="preserve">ⲛⲁⲩ </w:t>
            </w:r>
            <w:r w:rsidRPr="0049637C">
              <w:rPr>
                <w:rFonts w:ascii="Times New Roman" w:hAnsi="Times New Roman" w:cs="Times New Roman"/>
              </w:rPr>
              <w:t>ϧ</w:t>
            </w:r>
            <w:r w:rsidRPr="0049637C">
              <w:t>ⲉⲛ ⲛⲓⲃⲁⲗ</w:t>
            </w:r>
          </w:p>
          <w:p w:rsidR="000E062A" w:rsidRDefault="000E062A" w:rsidP="0049637C">
            <w:pPr>
              <w:pStyle w:val="CopticVersemulti-line"/>
            </w:pPr>
            <w:r w:rsidRPr="0049637C">
              <w:t>ⲙ</w:t>
            </w:r>
            <w:r w:rsidRPr="0049637C">
              <w:rPr>
                <w:rFonts w:ascii="Times New Roman" w:hAnsi="Times New Roman" w:cs="Times New Roman"/>
              </w:rPr>
              <w:t>̀</w:t>
            </w:r>
            <w:r w:rsidRPr="0049637C">
              <w:t>ⲡ</w:t>
            </w:r>
            <w:r w:rsidRPr="0049637C">
              <w:rPr>
                <w:rFonts w:ascii="Times New Roman" w:hAnsi="Times New Roman" w:cs="Times New Roman"/>
              </w:rPr>
              <w:t>̀</w:t>
            </w:r>
            <w:r w:rsidRPr="0049637C">
              <w:t>ⲣⲟⲫⲏⲧⲓⲕⲟⲛ</w:t>
            </w:r>
          </w:p>
          <w:p w:rsidR="000E062A" w:rsidRDefault="000E062A" w:rsidP="0049637C">
            <w:pPr>
              <w:pStyle w:val="CopticVersemulti-line"/>
            </w:pPr>
            <w:r w:rsidRPr="0049637C">
              <w:t>ⲉⲡⲓⲙⲩⲥⲧⲏⲣⲓⲟⲛ</w:t>
            </w:r>
          </w:p>
          <w:p w:rsidR="000E062A" w:rsidRDefault="000E062A" w:rsidP="0049637C">
            <w:pPr>
              <w:pStyle w:val="CopticVerse"/>
            </w:pPr>
            <w:r w:rsidRPr="0049637C">
              <w:t>ⲛ</w:t>
            </w:r>
            <w:r w:rsidRPr="0049637C">
              <w:rPr>
                <w:rFonts w:ascii="Times New Roman" w:hAnsi="Times New Roman" w:cs="Times New Roman"/>
              </w:rPr>
              <w:t>̀</w:t>
            </w:r>
            <w:r w:rsidRPr="0049637C">
              <w:t>ⲧⲉ Ⲉⲙⲙⲁⲛⲟⲩⲏⲗ</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t>This great prophet</w:t>
            </w:r>
          </w:p>
          <w:p w:rsidR="000E062A" w:rsidRDefault="000E062A" w:rsidP="003B4CB7">
            <w:pPr>
              <w:pStyle w:val="EngHang"/>
            </w:pPr>
            <w:r>
              <w:t>Cried out</w:t>
            </w:r>
          </w:p>
          <w:p w:rsidR="000E062A" w:rsidRDefault="000E062A" w:rsidP="003B4CB7">
            <w:pPr>
              <w:pStyle w:val="EngHang"/>
            </w:pPr>
            <w:r>
              <w:t>Proclaiming</w:t>
            </w:r>
          </w:p>
          <w:p w:rsidR="000E062A" w:rsidRDefault="000E062A" w:rsidP="003B4CB7">
            <w:pPr>
              <w:pStyle w:val="EngHangEnd"/>
            </w:pPr>
            <w:r>
              <w:t>And saying:</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Ⲛ̀ϫⲉ Ⲏⲥⲁⲏⲁⲥ</w:t>
            </w:r>
          </w:p>
          <w:p w:rsidR="000E062A" w:rsidRDefault="000E062A" w:rsidP="0049637C">
            <w:pPr>
              <w:pStyle w:val="CopticVersemulti-line"/>
            </w:pPr>
            <w:r w:rsidRPr="0049637C">
              <w:t>ⲡⲓⲛⲓϣϯ ⲙ̀ⲡ̀ⲣⲟⲫⲏⲧⲏⲥ</w:t>
            </w:r>
          </w:p>
          <w:p w:rsidR="000E062A" w:rsidRDefault="000E062A" w:rsidP="0049637C">
            <w:pPr>
              <w:pStyle w:val="CopticVersemulti-line"/>
            </w:pPr>
            <w:r w:rsidRPr="0049637C">
              <w:t>ⲉⲑⲃⲉ ⲫⲁⲓ ⲁϥⲱϣ ⲉⲃⲟⲗ</w:t>
            </w:r>
          </w:p>
          <w:p w:rsidR="000E062A" w:rsidRDefault="000E062A" w:rsidP="0049637C">
            <w:pPr>
              <w:pStyle w:val="CopticVerse"/>
            </w:pPr>
            <w:r w:rsidRPr="0049637C">
              <w:t>ⲉϥϫⲱ ⲙ̀ⲙⲟⲥ</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t>"</w:t>
            </w:r>
            <w:r w:rsidRPr="007425E1">
              <w:t xml:space="preserve">A child is born to us, </w:t>
            </w:r>
          </w:p>
          <w:p w:rsidR="000E062A" w:rsidRDefault="000E062A" w:rsidP="003B4CB7">
            <w:pPr>
              <w:pStyle w:val="EngHang"/>
            </w:pPr>
            <w:r>
              <w:t>A</w:t>
            </w:r>
            <w:r w:rsidRPr="007425E1">
              <w:t xml:space="preserve"> son is given to us: </w:t>
            </w:r>
          </w:p>
          <w:p w:rsidR="000E062A" w:rsidRDefault="000E062A" w:rsidP="003B4CB7">
            <w:pPr>
              <w:pStyle w:val="EngHang"/>
            </w:pPr>
            <w:r>
              <w:t>Authority is placed</w:t>
            </w:r>
          </w:p>
          <w:p w:rsidR="000E062A" w:rsidRDefault="000E062A" w:rsidP="003B4CB7">
            <w:pPr>
              <w:pStyle w:val="EngHangEnd"/>
            </w:pPr>
            <w:r>
              <w:t>Upon his shoulders."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49637C">
              <w:t>Ϫⲉ ⲁⲩⲙⲓⲥⲓ ⲛⲁⲛ ⲛ̀ⲟⲩⲁ̀ⲗⲟⲩ</w:t>
            </w:r>
          </w:p>
          <w:p w:rsidR="000E062A" w:rsidRDefault="000E062A" w:rsidP="0049637C">
            <w:pPr>
              <w:pStyle w:val="CopticVersemulti-line"/>
            </w:pPr>
            <w:r w:rsidRPr="0049637C">
              <w:t>ⲁⲩϯ ⲛⲁⲛ ⲛ̀ⲟⲩϣⲏⲣⲓ</w:t>
            </w:r>
          </w:p>
          <w:p w:rsidR="000E062A" w:rsidRDefault="000E062A" w:rsidP="0049637C">
            <w:pPr>
              <w:pStyle w:val="CopticVersemulti-line"/>
            </w:pPr>
            <w:r w:rsidRPr="0049637C">
              <w:t>ⲫⲏⲉ̀ⲧⲉⲣⲉ ⲧⲉϥⲁⲣⲭⲏ</w:t>
            </w:r>
          </w:p>
          <w:p w:rsidR="000E062A" w:rsidRDefault="000E062A" w:rsidP="0049637C">
            <w:pPr>
              <w:pStyle w:val="CopticVerse"/>
            </w:pPr>
            <w:r w:rsidRPr="0049637C">
              <w:t>ⲭⲏ ϩⲓϫⲉⲛ ⲧⲉϥⲛⲁϩⲃ</w:t>
            </w:r>
          </w:p>
        </w:tc>
      </w:tr>
      <w:tr w:rsidR="000E062A" w:rsidTr="007D773B">
        <w:trPr>
          <w:cantSplit/>
          <w:jc w:val="center"/>
        </w:trPr>
        <w:tc>
          <w:tcPr>
            <w:tcW w:w="288" w:type="dxa"/>
          </w:tcPr>
          <w:p w:rsidR="000E062A" w:rsidRDefault="000E062A" w:rsidP="007D773B">
            <w:pPr>
              <w:pStyle w:val="CopticCross"/>
            </w:pPr>
          </w:p>
        </w:tc>
        <w:tc>
          <w:tcPr>
            <w:tcW w:w="3960" w:type="dxa"/>
          </w:tcPr>
          <w:p w:rsidR="000E062A" w:rsidRDefault="000E062A" w:rsidP="003B4CB7">
            <w:pPr>
              <w:pStyle w:val="EngHang"/>
            </w:pPr>
            <w:r w:rsidRPr="007425E1">
              <w:t xml:space="preserve">God, who is powerful, </w:t>
            </w:r>
          </w:p>
          <w:p w:rsidR="000E062A" w:rsidRDefault="000E062A" w:rsidP="003B4CB7">
            <w:pPr>
              <w:pStyle w:val="EngHang"/>
            </w:pPr>
            <w:r>
              <w:t>W</w:t>
            </w:r>
            <w:r w:rsidRPr="007425E1">
              <w:t xml:space="preserve">ho wields authority, </w:t>
            </w:r>
          </w:p>
          <w:p w:rsidR="000E062A" w:rsidRDefault="000E062A" w:rsidP="003B4CB7">
            <w:pPr>
              <w:pStyle w:val="EngHang"/>
            </w:pPr>
            <w:r>
              <w:t>A</w:t>
            </w:r>
            <w:r w:rsidRPr="007425E1">
              <w:t xml:space="preserve">nd the angel </w:t>
            </w:r>
          </w:p>
          <w:p w:rsidR="000E062A" w:rsidRDefault="000E062A" w:rsidP="003B4CB7">
            <w:pPr>
              <w:pStyle w:val="EngHangEnd"/>
            </w:pPr>
            <w:r>
              <w:t>O</w:t>
            </w:r>
            <w:r w:rsidRPr="007425E1">
              <w:t xml:space="preserve">f great </w:t>
            </w:r>
            <w:commentRangeStart w:id="539"/>
            <w:r w:rsidRPr="007425E1">
              <w:t>counsel</w:t>
            </w:r>
            <w:commentRangeEnd w:id="539"/>
            <w:r>
              <w:rPr>
                <w:rStyle w:val="CommentReference"/>
              </w:rPr>
              <w:commentReference w:id="539"/>
            </w:r>
            <w:r w:rsidRPr="007425E1">
              <w:t>.</w:t>
            </w:r>
          </w:p>
        </w:tc>
        <w:tc>
          <w:tcPr>
            <w:tcW w:w="288" w:type="dxa"/>
          </w:tcPr>
          <w:p w:rsidR="000E062A" w:rsidRDefault="000E062A" w:rsidP="007D773B"/>
        </w:tc>
        <w:tc>
          <w:tcPr>
            <w:tcW w:w="288" w:type="dxa"/>
          </w:tcPr>
          <w:p w:rsidR="000E062A" w:rsidRDefault="000E062A" w:rsidP="007D773B">
            <w:pPr>
              <w:pStyle w:val="CopticCross"/>
            </w:pPr>
          </w:p>
        </w:tc>
        <w:tc>
          <w:tcPr>
            <w:tcW w:w="3960" w:type="dxa"/>
          </w:tcPr>
          <w:p w:rsidR="000E062A" w:rsidRDefault="000E062A" w:rsidP="0049637C">
            <w:pPr>
              <w:pStyle w:val="CopticVersemulti-line"/>
            </w:pPr>
            <w:r w:rsidRPr="0049637C">
              <w:t>Ⲫϯ ⲫⲏⲉⲧϫⲟⲣ</w:t>
            </w:r>
          </w:p>
          <w:p w:rsidR="000E062A" w:rsidRDefault="000E062A" w:rsidP="0049637C">
            <w:pPr>
              <w:pStyle w:val="CopticVersemulti-line"/>
            </w:pPr>
            <w:r w:rsidRPr="0049637C">
              <w:t>ⲛ̀ⲉⲝⲟⲩⲥⲓⲁⲥⲧⲏⲥ</w:t>
            </w:r>
          </w:p>
          <w:p w:rsidR="000E062A" w:rsidRDefault="000E062A" w:rsidP="0049637C">
            <w:pPr>
              <w:pStyle w:val="CopticVersemulti-line"/>
            </w:pPr>
            <w:r w:rsidRPr="0049637C">
              <w:t>ⲟⲩⲟϩ ⲡⲓⲁⲅⲅⲉⲗⲟⲥ</w:t>
            </w:r>
          </w:p>
          <w:p w:rsidR="000E062A" w:rsidRDefault="000E062A" w:rsidP="0049637C">
            <w:pPr>
              <w:pStyle w:val="CopticVerse"/>
            </w:pPr>
            <w:r w:rsidRPr="0049637C">
              <w:t>ⲛ̀ⲧⲉ ⲡⲓⲛⲓϣϯ ⲛ̀ⲥⲟϭⲛⲓ</w:t>
            </w:r>
          </w:p>
        </w:tc>
      </w:tr>
      <w:tr w:rsidR="000E062A" w:rsidTr="007D773B">
        <w:trPr>
          <w:cantSplit/>
          <w:jc w:val="center"/>
        </w:trPr>
        <w:tc>
          <w:tcPr>
            <w:tcW w:w="288" w:type="dxa"/>
          </w:tcPr>
          <w:p w:rsidR="000E062A" w:rsidRDefault="000E062A" w:rsidP="007D773B">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7D773B"/>
        </w:tc>
        <w:tc>
          <w:tcPr>
            <w:tcW w:w="288" w:type="dxa"/>
          </w:tcPr>
          <w:p w:rsidR="000E062A" w:rsidRDefault="000E062A" w:rsidP="007D773B">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7D773B" w:rsidRDefault="008C0462" w:rsidP="000E062A">
      <w:pPr>
        <w:pStyle w:val="Heading6"/>
      </w:pPr>
      <w:bookmarkStart w:id="540" w:name="_Toc298445798"/>
      <w:bookmarkStart w:id="541" w:name="_Toc298681283"/>
      <w:bookmarkStart w:id="542" w:name="_Toc298447523"/>
      <w:r>
        <w:t>Part Five</w:t>
      </w:r>
      <w:bookmarkEnd w:id="540"/>
      <w:bookmarkEnd w:id="541"/>
      <w:bookmarkEnd w:id="54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Be glad and rejoice, </w:t>
            </w:r>
          </w:p>
          <w:p w:rsidR="000E062A" w:rsidRDefault="000E062A" w:rsidP="003B4CB7">
            <w:pPr>
              <w:pStyle w:val="EngHang"/>
            </w:pPr>
            <w:r>
              <w:t>O human race,</w:t>
            </w:r>
            <w:r w:rsidRPr="007425E1">
              <w:t xml:space="preserve"> </w:t>
            </w:r>
          </w:p>
          <w:p w:rsidR="000E062A" w:rsidRDefault="000E062A" w:rsidP="003B4CB7">
            <w:pPr>
              <w:pStyle w:val="EngHang"/>
            </w:pPr>
            <w:r>
              <w:t>F</w:t>
            </w:r>
            <w:r w:rsidRPr="007425E1">
              <w:t xml:space="preserve">or God so </w:t>
            </w:r>
          </w:p>
          <w:p w:rsidR="000E062A" w:rsidRDefault="000E062A" w:rsidP="003B4CB7">
            <w:pPr>
              <w:pStyle w:val="EngHangEnd"/>
            </w:pPr>
            <w:r>
              <w:t>L</w:t>
            </w:r>
            <w:r w:rsidRPr="007425E1">
              <w:t>oved the world:</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Ⲣⲁ</w:t>
            </w:r>
            <w:r w:rsidRPr="0049637C">
              <w:rPr>
                <w:rFonts w:ascii="Times New Roman" w:hAnsi="Times New Roman" w:cs="Times New Roman"/>
              </w:rPr>
              <w:t>ϣ</w:t>
            </w:r>
            <w:r w:rsidRPr="0049637C">
              <w:t>ⲓ ⲟⲩⲟ</w:t>
            </w:r>
            <w:r w:rsidRPr="0049637C">
              <w:rPr>
                <w:rFonts w:ascii="Times New Roman" w:hAnsi="Times New Roman" w:cs="Times New Roman"/>
              </w:rPr>
              <w:t>ϩ</w:t>
            </w:r>
            <w:r w:rsidRPr="0049637C">
              <w:t xml:space="preserve"> ⲑⲉⲗⲏⲗ</w:t>
            </w:r>
          </w:p>
          <w:p w:rsidR="000E062A" w:rsidRDefault="000E062A" w:rsidP="0049637C">
            <w:pPr>
              <w:pStyle w:val="CopticVersemulti-line"/>
            </w:pPr>
            <w:r w:rsidRPr="0049637C">
              <w:t>ⲱ</w:t>
            </w:r>
            <w:r w:rsidRPr="0049637C">
              <w:rPr>
                <w:rFonts w:ascii="Times New Roman" w:hAnsi="Times New Roman" w:cs="Times New Roman"/>
              </w:rPr>
              <w:t>̀</w:t>
            </w:r>
            <w:r w:rsidRPr="0049637C">
              <w:t xml:space="preserve"> ⲡ</w:t>
            </w:r>
            <w:r w:rsidRPr="0049637C">
              <w:rPr>
                <w:rFonts w:ascii="Times New Roman" w:hAnsi="Times New Roman" w:cs="Times New Roman"/>
              </w:rPr>
              <w:t>̀</w:t>
            </w:r>
            <w:r w:rsidRPr="0049637C">
              <w:t>ⲅⲉⲛⲟⲥ ⲛ</w:t>
            </w:r>
            <w:r w:rsidRPr="0049637C">
              <w:rPr>
                <w:rFonts w:ascii="Times New Roman" w:hAnsi="Times New Roman" w:cs="Times New Roman"/>
              </w:rPr>
              <w:t>̀</w:t>
            </w:r>
            <w:r w:rsidRPr="0049637C">
              <w:t>ⲛⲓⲣⲱⲙⲓ</w:t>
            </w:r>
          </w:p>
          <w:p w:rsidR="000E062A" w:rsidRDefault="000E062A" w:rsidP="0049637C">
            <w:pPr>
              <w:pStyle w:val="CopticVersemulti-line"/>
            </w:pPr>
            <w:r w:rsidRPr="0049637C">
              <w:rPr>
                <w:rFonts w:ascii="Times New Roman" w:hAnsi="Times New Roman" w:cs="Times New Roman"/>
              </w:rPr>
              <w:t>ϫ</w:t>
            </w:r>
            <w:r w:rsidRPr="0049637C">
              <w:t>ⲉ ⲡⲁⲓⲣⲏ</w:t>
            </w:r>
            <w:r w:rsidRPr="0049637C">
              <w:rPr>
                <w:rFonts w:ascii="Times New Roman" w:hAnsi="Times New Roman" w:cs="Times New Roman"/>
              </w:rPr>
              <w:t>ϯ</w:t>
            </w:r>
            <w:r w:rsidRPr="0049637C">
              <w:t xml:space="preserve"> ⲁ</w:t>
            </w:r>
            <w:r w:rsidRPr="0049637C">
              <w:rPr>
                <w:rFonts w:ascii="Times New Roman" w:hAnsi="Times New Roman" w:cs="Times New Roman"/>
              </w:rPr>
              <w:t>̀</w:t>
            </w:r>
            <w:r w:rsidRPr="0049637C">
              <w:t>Ⲫ</w:t>
            </w:r>
            <w:r w:rsidRPr="0049637C">
              <w:rPr>
                <w:rFonts w:ascii="Times New Roman" w:hAnsi="Times New Roman" w:cs="Times New Roman"/>
              </w:rPr>
              <w:t>ϯ</w:t>
            </w:r>
          </w:p>
          <w:p w:rsidR="000E062A" w:rsidRDefault="000E062A" w:rsidP="0049637C">
            <w:pPr>
              <w:pStyle w:val="CopticVerse"/>
            </w:pPr>
            <w:r w:rsidRPr="0049637C">
              <w:t>ⲙⲉⲛⲣⲉ ⲡⲓⲕⲟⲥⲙⲟⲥ</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That he gave</w:t>
            </w:r>
            <w:r>
              <w:t>,</w:t>
            </w:r>
          </w:p>
          <w:p w:rsidR="000E062A" w:rsidRDefault="000E062A" w:rsidP="003B4CB7">
            <w:pPr>
              <w:pStyle w:val="EngHang"/>
            </w:pPr>
            <w:r>
              <w:t>H</w:t>
            </w:r>
            <w:r w:rsidRPr="007425E1">
              <w:t xml:space="preserve">is beloved son, </w:t>
            </w:r>
          </w:p>
          <w:p w:rsidR="000E062A" w:rsidRDefault="000E062A" w:rsidP="003B4CB7">
            <w:pPr>
              <w:pStyle w:val="EngHang"/>
            </w:pPr>
            <w:r>
              <w:t>That those who believe on Him</w:t>
            </w:r>
          </w:p>
          <w:p w:rsidR="000E062A" w:rsidRDefault="000E062A" w:rsidP="003B4CB7">
            <w:pPr>
              <w:pStyle w:val="EngHangEnd"/>
            </w:pPr>
            <w:r>
              <w:t>M</w:t>
            </w:r>
            <w:r w:rsidRPr="007425E1">
              <w:t>ight live forever.</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49637C">
              <w:t>Ϩⲱⲥⲧⲉ ⲛ̀ⲧⲉ</w:t>
            </w:r>
            <w:r>
              <w:t>ϥ</w:t>
            </w:r>
          </w:p>
          <w:p w:rsidR="000E062A" w:rsidRDefault="000E062A" w:rsidP="0049637C">
            <w:pPr>
              <w:pStyle w:val="CopticVersemulti-line"/>
            </w:pPr>
            <w:r w:rsidRPr="0049637C">
              <w:t>ⲙ̀ⲡⲉϥϣⲏⲣⲓ ⲙ̀ⲙⲉⲛⲣⲓⲧ</w:t>
            </w:r>
          </w:p>
          <w:p w:rsidR="000E062A" w:rsidRDefault="000E062A" w:rsidP="0049637C">
            <w:pPr>
              <w:pStyle w:val="CopticVersemulti-line"/>
            </w:pPr>
            <w:r w:rsidRPr="0049637C">
              <w:t>ϧⲁ ⲛⲏⲉⲑⲛⲁϩϯ ⲉⲣⲟϥ</w:t>
            </w:r>
          </w:p>
          <w:p w:rsidR="000E062A" w:rsidRDefault="000E062A" w:rsidP="0049637C">
            <w:pPr>
              <w:pStyle w:val="CopticVerse"/>
            </w:pPr>
            <w:r w:rsidRPr="0049637C">
              <w:t>ⲉⲑⲣⲟⲩⲱⲛϧ ϣⲁ ⲉⲛⲉϩ</w:t>
            </w:r>
          </w:p>
        </w:tc>
      </w:tr>
      <w:tr w:rsidR="000E062A" w:rsidTr="008C0462">
        <w:trPr>
          <w:cantSplit/>
          <w:jc w:val="center"/>
        </w:trPr>
        <w:tc>
          <w:tcPr>
            <w:tcW w:w="288" w:type="dxa"/>
          </w:tcPr>
          <w:p w:rsidR="000E062A" w:rsidRDefault="000E062A" w:rsidP="008C0462">
            <w:pPr>
              <w:pStyle w:val="CopticCross"/>
            </w:pPr>
          </w:p>
        </w:tc>
        <w:tc>
          <w:tcPr>
            <w:tcW w:w="3960" w:type="dxa"/>
          </w:tcPr>
          <w:p w:rsidR="000E062A" w:rsidRDefault="000E062A" w:rsidP="003B4CB7">
            <w:pPr>
              <w:pStyle w:val="EngHang"/>
            </w:pPr>
            <w:r w:rsidRPr="007425E1">
              <w:t xml:space="preserve">For he was </w:t>
            </w:r>
            <w:commentRangeStart w:id="543"/>
            <w:r w:rsidRPr="007425E1">
              <w:t>overcome</w:t>
            </w:r>
            <w:commentRangeEnd w:id="543"/>
            <w:r>
              <w:rPr>
                <w:rStyle w:val="CommentReference"/>
                <w:rFonts w:ascii="Times New Roman" w:eastAsiaTheme="minorHAnsi" w:hAnsi="Times New Roman" w:cstheme="minorBidi"/>
                <w:color w:val="auto"/>
              </w:rPr>
              <w:commentReference w:id="543"/>
            </w:r>
            <w:r>
              <w:t>,</w:t>
            </w:r>
          </w:p>
          <w:p w:rsidR="000E062A" w:rsidRDefault="000E062A" w:rsidP="003B4CB7">
            <w:pPr>
              <w:pStyle w:val="EngHang"/>
            </w:pPr>
            <w:r>
              <w:t>B</w:t>
            </w:r>
            <w:r w:rsidRPr="007425E1">
              <w:t>y his compassion</w:t>
            </w:r>
            <w:r>
              <w:t>,</w:t>
            </w:r>
          </w:p>
          <w:p w:rsidR="000E062A" w:rsidRDefault="000E062A" w:rsidP="003B4CB7">
            <w:pPr>
              <w:pStyle w:val="EngHang"/>
            </w:pPr>
            <w:r>
              <w:t>A</w:t>
            </w:r>
            <w:r w:rsidRPr="007425E1">
              <w:t xml:space="preserve">nd he sent </w:t>
            </w:r>
            <w:r>
              <w:t>to</w:t>
            </w:r>
            <w:r w:rsidRPr="007425E1">
              <w:t xml:space="preserve"> us</w:t>
            </w:r>
            <w:r>
              <w:t>,</w:t>
            </w:r>
          </w:p>
          <w:p w:rsidR="000E062A" w:rsidRDefault="000E062A" w:rsidP="003B4CB7">
            <w:pPr>
              <w:pStyle w:val="EngHangEnd"/>
            </w:pPr>
            <w:r>
              <w:t>H</w:t>
            </w:r>
            <w:r w:rsidRPr="007425E1">
              <w:t>is exalted arm.</w:t>
            </w:r>
          </w:p>
        </w:tc>
        <w:tc>
          <w:tcPr>
            <w:tcW w:w="288" w:type="dxa"/>
          </w:tcPr>
          <w:p w:rsidR="000E062A" w:rsidRDefault="000E062A" w:rsidP="00DB5AC8"/>
        </w:tc>
        <w:tc>
          <w:tcPr>
            <w:tcW w:w="288" w:type="dxa"/>
          </w:tcPr>
          <w:p w:rsidR="000E062A" w:rsidRDefault="000E062A" w:rsidP="008C0462">
            <w:pPr>
              <w:pStyle w:val="CopticCross"/>
            </w:pPr>
          </w:p>
        </w:tc>
        <w:tc>
          <w:tcPr>
            <w:tcW w:w="3960" w:type="dxa"/>
          </w:tcPr>
          <w:p w:rsidR="000E062A" w:rsidRDefault="000E062A" w:rsidP="0049637C">
            <w:pPr>
              <w:pStyle w:val="CopticVersemulti-line"/>
            </w:pPr>
            <w:r w:rsidRPr="0049637C">
              <w:t>Ⲁⲩϭ̀ⲣⲟ ⲅⲁⲣ ⲉⲣⲟϥ</w:t>
            </w:r>
          </w:p>
          <w:p w:rsidR="000E062A" w:rsidRDefault="000E062A" w:rsidP="0049637C">
            <w:pPr>
              <w:pStyle w:val="CopticVersemulti-line"/>
            </w:pPr>
            <w:r w:rsidRPr="0049637C">
              <w:t>ϩⲓⲧⲉⲛ ⲧⲉϥⲙⲉⲧϣⲉⲛϩⲏⲧ</w:t>
            </w:r>
          </w:p>
          <w:p w:rsidR="000E062A" w:rsidRDefault="000E062A" w:rsidP="0049637C">
            <w:pPr>
              <w:pStyle w:val="CopticVersemulti-line"/>
            </w:pPr>
            <w:r w:rsidRPr="0049637C">
              <w:t>ⲟⲩⲟϩ ⲁϥⲟⲩⲱⲣⲡ ⲛⲁⲛ</w:t>
            </w:r>
          </w:p>
          <w:p w:rsidR="000E062A" w:rsidRDefault="000E062A" w:rsidP="0049637C">
            <w:pPr>
              <w:pStyle w:val="CopticVerse"/>
            </w:pPr>
            <w:r w:rsidRPr="0049637C">
              <w:t>ⲙ̀ⲡⲉϥϫ̀ⲫⲟⲓ ⲉⲧϭⲟⲥⲓ</w:t>
            </w:r>
          </w:p>
        </w:tc>
      </w:tr>
      <w:tr w:rsidR="000E062A" w:rsidTr="008C0462">
        <w:trPr>
          <w:cantSplit/>
          <w:jc w:val="center"/>
        </w:trPr>
        <w:tc>
          <w:tcPr>
            <w:tcW w:w="288" w:type="dxa"/>
          </w:tcPr>
          <w:p w:rsidR="000E062A" w:rsidRDefault="000E062A" w:rsidP="008C0462">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8C0462">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8C0462" w:rsidRDefault="008C0462" w:rsidP="000E062A">
      <w:pPr>
        <w:pStyle w:val="Heading6"/>
      </w:pPr>
      <w:bookmarkStart w:id="544" w:name="_Toc298445799"/>
      <w:bookmarkStart w:id="545" w:name="_Toc298681284"/>
      <w:bookmarkStart w:id="546" w:name="_Toc298447524"/>
      <w:r>
        <w:lastRenderedPageBreak/>
        <w:t>Part Six</w:t>
      </w:r>
      <w:bookmarkEnd w:id="544"/>
      <w:bookmarkEnd w:id="545"/>
      <w:bookmarkEnd w:id="54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IS</w:t>
            </w:r>
            <w:r w:rsidRPr="007425E1">
              <w:t xml:space="preserve">, </w:t>
            </w:r>
          </w:p>
          <w:p w:rsidR="000E062A" w:rsidRDefault="000E062A" w:rsidP="003B4CB7">
            <w:pPr>
              <w:pStyle w:val="EngHang"/>
            </w:pPr>
            <w:r w:rsidRPr="007425E1">
              <w:t>Who was,</w:t>
            </w:r>
          </w:p>
          <w:p w:rsidR="000E062A" w:rsidRDefault="000E062A" w:rsidP="003B4CB7">
            <w:pPr>
              <w:pStyle w:val="EngHang"/>
            </w:pPr>
            <w:r w:rsidRPr="007425E1">
              <w:t xml:space="preserve">Who has come </w:t>
            </w:r>
          </w:p>
          <w:p w:rsidR="000E062A" w:rsidRDefault="000E062A" w:rsidP="003B4CB7">
            <w:pPr>
              <w:pStyle w:val="EngHangEnd"/>
            </w:pPr>
            <w:r w:rsidRPr="007425E1">
              <w:t>and Who will come again: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Ⲫⲏⲉⲧ</w:t>
            </w:r>
            <w:r w:rsidRPr="0049637C">
              <w:rPr>
                <w:rFonts w:ascii="Times New Roman" w:hAnsi="Times New Roman" w:cs="Times New Roman"/>
              </w:rPr>
              <w:t>ϣ</w:t>
            </w:r>
            <w:r w:rsidRPr="0049637C">
              <w:t>ⲟⲡ</w:t>
            </w:r>
          </w:p>
          <w:p w:rsidR="000E062A" w:rsidRDefault="000E062A" w:rsidP="0049637C">
            <w:pPr>
              <w:pStyle w:val="CopticVersemulti-line"/>
            </w:pPr>
            <w:r w:rsidRPr="0049637C">
              <w:t>ⲫⲏⲉⲛⲁ</w:t>
            </w:r>
            <w:r w:rsidRPr="0049637C">
              <w:rPr>
                <w:rFonts w:ascii="Times New Roman" w:hAnsi="Times New Roman" w:cs="Times New Roman"/>
              </w:rPr>
              <w:t>ϥϣ</w:t>
            </w:r>
            <w:r w:rsidRPr="0049637C">
              <w:t>ⲟⲡ</w:t>
            </w:r>
          </w:p>
          <w:p w:rsidR="000E062A" w:rsidRDefault="000E062A" w:rsidP="0049637C">
            <w:pPr>
              <w:pStyle w:val="CopticVersemulti-line"/>
            </w:pPr>
            <w:r w:rsidRPr="0049637C">
              <w:t>ⲫⲏⲉⲧⲁ</w:t>
            </w:r>
            <w:r w:rsidRPr="0049637C">
              <w:rPr>
                <w:rFonts w:ascii="Times New Roman" w:hAnsi="Times New Roman" w:cs="Times New Roman"/>
              </w:rPr>
              <w:t>ϥ</w:t>
            </w:r>
            <w:r w:rsidRPr="0049637C">
              <w:t>ⲓ</w:t>
            </w:r>
            <w:r w:rsidRPr="0049637C">
              <w:rPr>
                <w:rFonts w:ascii="Times New Roman" w:hAnsi="Times New Roman" w:cs="Times New Roman"/>
              </w:rPr>
              <w:t>̀</w:t>
            </w:r>
          </w:p>
          <w:p w:rsidR="000E062A" w:rsidRDefault="000E062A" w:rsidP="0049637C">
            <w:pPr>
              <w:pStyle w:val="CopticVerse"/>
            </w:pPr>
            <w:r w:rsidRPr="0049637C">
              <w:t xml:space="preserve">ⲡⲁⲗⲓⲛ ⲟⲛ </w:t>
            </w:r>
            <w:r w:rsidRPr="0049637C">
              <w:rPr>
                <w:rFonts w:ascii="Times New Roman" w:hAnsi="Times New Roman" w:cs="Times New Roman"/>
              </w:rPr>
              <w:t>ϥ̀</w:t>
            </w:r>
            <w:r w:rsidRPr="0049637C">
              <w:t>ⲛⲏⲟⲩ</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Jesus Christ the Logos</w:t>
            </w:r>
            <w:r>
              <w:t>,</w:t>
            </w:r>
            <w:r w:rsidRPr="007425E1">
              <w:t xml:space="preserve"> </w:t>
            </w:r>
          </w:p>
          <w:p w:rsidR="000E062A" w:rsidRDefault="000E062A" w:rsidP="003B4CB7">
            <w:pPr>
              <w:pStyle w:val="EngHang"/>
            </w:pPr>
            <w:r w:rsidRPr="007425E1">
              <w:t xml:space="preserve">Who was incarnate, </w:t>
            </w:r>
          </w:p>
          <w:p w:rsidR="000E062A" w:rsidRDefault="000E062A" w:rsidP="003B4CB7">
            <w:pPr>
              <w:pStyle w:val="EngHang"/>
            </w:pPr>
            <w:r>
              <w:t>W</w:t>
            </w:r>
            <w:r w:rsidRPr="007425E1">
              <w:t xml:space="preserve">ithout change, </w:t>
            </w:r>
          </w:p>
          <w:p w:rsidR="000E062A" w:rsidRDefault="000E062A" w:rsidP="003B4CB7">
            <w:pPr>
              <w:pStyle w:val="EngHang"/>
            </w:pPr>
            <w:commentRangeStart w:id="547"/>
            <w:r>
              <w:t>A</w:t>
            </w:r>
            <w:r w:rsidRPr="007425E1">
              <w:t>nd became perfect man</w:t>
            </w:r>
            <w:commentRangeEnd w:id="547"/>
            <w:r>
              <w:rPr>
                <w:rStyle w:val="CommentReference"/>
              </w:rPr>
              <w:commentReference w:id="547"/>
            </w:r>
            <w:r w:rsidRPr="007425E1">
              <w:t>.</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Ⲓⲏ̅ⲥ Ⲡⲭ̅ⲥ ⲡⲓⲗⲟⲅⲟⲥ</w:t>
            </w:r>
          </w:p>
          <w:p w:rsidR="000E062A" w:rsidRDefault="000E062A" w:rsidP="0049637C">
            <w:pPr>
              <w:pStyle w:val="CopticVersemulti-line"/>
            </w:pPr>
            <w:r w:rsidRPr="0049637C">
              <w:t>ⲉⲧⲁϥϭⲓⲥⲁⲣⲝ</w:t>
            </w:r>
          </w:p>
          <w:p w:rsidR="000E062A" w:rsidRDefault="000E062A" w:rsidP="0049637C">
            <w:pPr>
              <w:pStyle w:val="CopticVersemulti-line"/>
            </w:pPr>
            <w:r w:rsidRPr="0049637C">
              <w:t>ϧⲉⲛ ⲟⲩⲙⲉⲧⲁⲧϣⲓⲃⲧ</w:t>
            </w:r>
          </w:p>
          <w:p w:rsidR="000E062A" w:rsidRDefault="000E062A" w:rsidP="0049637C">
            <w:pPr>
              <w:pStyle w:val="CopticVerse"/>
            </w:pPr>
            <w:r w:rsidRPr="0049637C">
              <w:t>ⲁϥϣⲱⲡⲓ ⲛ̀ⲣⲱⲙⲓ ⲛ̀ⲧⲉⲗⲓⲟⲥ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commentRangeStart w:id="548"/>
            <w:r w:rsidRPr="007425E1">
              <w:t xml:space="preserve">Without </w:t>
            </w:r>
            <w:commentRangeEnd w:id="548"/>
            <w:r>
              <w:rPr>
                <w:rStyle w:val="CommentReference"/>
                <w:rFonts w:ascii="Times New Roman" w:eastAsiaTheme="minorHAnsi" w:hAnsi="Times New Roman" w:cstheme="minorBidi"/>
                <w:color w:val="auto"/>
              </w:rPr>
              <w:commentReference w:id="548"/>
            </w:r>
            <w:r w:rsidRPr="007425E1">
              <w:t xml:space="preserve">confusion, </w:t>
            </w:r>
          </w:p>
          <w:p w:rsidR="000E062A" w:rsidRDefault="000E062A" w:rsidP="003B4CB7">
            <w:pPr>
              <w:pStyle w:val="EngHang"/>
            </w:pPr>
            <w:r>
              <w:t>O</w:t>
            </w:r>
            <w:r w:rsidRPr="007425E1">
              <w:t xml:space="preserve">r mixture </w:t>
            </w:r>
          </w:p>
          <w:p w:rsidR="000E062A" w:rsidRDefault="000E062A" w:rsidP="003B4CB7">
            <w:pPr>
              <w:pStyle w:val="EngHang"/>
            </w:pPr>
            <w:r>
              <w:t>Or</w:t>
            </w:r>
            <w:r w:rsidRPr="007425E1">
              <w:t xml:space="preserve"> division </w:t>
            </w:r>
          </w:p>
          <w:p w:rsidR="000E062A" w:rsidRDefault="000E062A" w:rsidP="003B4CB7">
            <w:pPr>
              <w:pStyle w:val="EngHangEnd"/>
            </w:pPr>
            <w:r>
              <w:t>A</w:t>
            </w:r>
            <w:r w:rsidRPr="007425E1">
              <w:t>fter the union.</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Ⲙ̀ⲡⲉϥϫⲱϣ ⲙ̀ⲡⲉϥⲑⲱϧ</w:t>
            </w:r>
          </w:p>
          <w:p w:rsidR="000E062A" w:rsidRDefault="000E062A" w:rsidP="0049637C">
            <w:pPr>
              <w:pStyle w:val="CopticVersemulti-line"/>
            </w:pPr>
            <w:r w:rsidRPr="0049637C">
              <w:t>ⲟⲩⲇⲉ ⲙ̀ⲡⲉϥⲫⲱⲣϫ</w:t>
            </w:r>
          </w:p>
          <w:p w:rsidR="000E062A" w:rsidRDefault="000E062A" w:rsidP="0049637C">
            <w:pPr>
              <w:pStyle w:val="CopticVersemulti-line"/>
            </w:pPr>
            <w:r w:rsidRPr="0049637C">
              <w:t>ⲕⲁⲧⲁ ϩ̀ⲗⲓ ⲛ̀ⲥ̀ⲙⲟⲧ</w:t>
            </w:r>
          </w:p>
          <w:p w:rsidR="000E062A" w:rsidRDefault="000E062A" w:rsidP="0049637C">
            <w:pPr>
              <w:pStyle w:val="CopticVerse"/>
            </w:pPr>
            <w:r w:rsidRPr="0049637C">
              <w:t>ⲙⲉⲛⲉⲛⲥⲁ ϯⲙⲉⲧⲟⲩⲁⲓ</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Rather He is</w:t>
            </w:r>
            <w:r w:rsidRPr="007425E1">
              <w:t xml:space="preserve"> one nature, </w:t>
            </w:r>
          </w:p>
          <w:p w:rsidR="000E062A" w:rsidRDefault="000E062A" w:rsidP="003B4CB7">
            <w:pPr>
              <w:pStyle w:val="EngHang"/>
            </w:pPr>
            <w:r>
              <w:t>O</w:t>
            </w:r>
            <w:r w:rsidRPr="007425E1">
              <w:t xml:space="preserve">ne hypostasis, </w:t>
            </w:r>
          </w:p>
          <w:p w:rsidR="000E062A" w:rsidRDefault="000E062A" w:rsidP="003B4CB7">
            <w:pPr>
              <w:pStyle w:val="EngHang"/>
            </w:pPr>
            <w:r>
              <w:t>O</w:t>
            </w:r>
            <w:r w:rsidRPr="007425E1">
              <w:t xml:space="preserve">ne person, </w:t>
            </w:r>
          </w:p>
          <w:p w:rsidR="000E062A" w:rsidRDefault="000E062A" w:rsidP="003B4CB7">
            <w:pPr>
              <w:pStyle w:val="EngHangEnd"/>
            </w:pPr>
            <w:r>
              <w:t>O</w:t>
            </w:r>
            <w:r w:rsidRPr="007425E1">
              <w:t>f God the Logos.</w:t>
            </w:r>
          </w:p>
        </w:tc>
        <w:tc>
          <w:tcPr>
            <w:tcW w:w="288" w:type="dxa"/>
          </w:tcPr>
          <w:p w:rsidR="000E062A" w:rsidRDefault="000E062A" w:rsidP="00DB5AC8"/>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Ⲁⲗⲗⲁ ⲟⲩⲫⲩⲥⲓⲥ ⲛ̀ⲟⲩⲱⲧ</w:t>
            </w:r>
          </w:p>
          <w:p w:rsidR="000E062A" w:rsidRDefault="000E062A" w:rsidP="0049637C">
            <w:pPr>
              <w:pStyle w:val="CopticVersemulti-line"/>
            </w:pPr>
            <w:r w:rsidRPr="0049637C">
              <w:t>ⲟⲩϩⲩⲡⲟⲥⲧⲁⲥⲓⲥ ⲛ̀ⲟⲩⲱⲧ</w:t>
            </w:r>
          </w:p>
          <w:p w:rsidR="000E062A" w:rsidRDefault="000E062A" w:rsidP="0049637C">
            <w:pPr>
              <w:pStyle w:val="CopticVersemulti-line"/>
            </w:pPr>
            <w:r w:rsidRPr="0049637C">
              <w:t>ⲟⲩ̀ⲡⲣⲟⲥⲟⲡⲟⲛ ⲛ̀ⲟⲩⲱⲧ</w:t>
            </w:r>
          </w:p>
          <w:p w:rsidR="000E062A" w:rsidRDefault="000E062A" w:rsidP="0049637C">
            <w:pPr>
              <w:pStyle w:val="CopticVerse"/>
            </w:pPr>
            <w:r w:rsidRPr="0049637C">
              <w:t>ⲛ̀ⲧⲉ Ⲫϯ ⲡⲓⲗⲟⲅⲟⲥ</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DB5AC8"/>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49" w:name="_Toc298445800"/>
      <w:bookmarkStart w:id="550" w:name="_Toc298681285"/>
      <w:bookmarkStart w:id="551" w:name="_Toc298447525"/>
      <w:r>
        <w:t>Part Seven</w:t>
      </w:r>
      <w:bookmarkEnd w:id="549"/>
      <w:bookmarkEnd w:id="550"/>
      <w:bookmarkEnd w:id="5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Hail to Bethlehem, </w:t>
            </w:r>
          </w:p>
          <w:p w:rsidR="000E062A" w:rsidRDefault="000E062A" w:rsidP="003B4CB7">
            <w:pPr>
              <w:pStyle w:val="EngHang"/>
            </w:pPr>
            <w:r>
              <w:t>T</w:t>
            </w:r>
            <w:r w:rsidRPr="007425E1">
              <w:t xml:space="preserve">he city of the prophets, </w:t>
            </w:r>
          </w:p>
          <w:p w:rsidR="000E062A" w:rsidRDefault="000E062A" w:rsidP="003B4CB7">
            <w:pPr>
              <w:pStyle w:val="EngHang"/>
            </w:pPr>
            <w:r>
              <w:t>Where Christ, the second Adam,</w:t>
            </w:r>
          </w:p>
          <w:p w:rsidR="000E062A" w:rsidRDefault="000E062A" w:rsidP="003B4CB7">
            <w:pPr>
              <w:pStyle w:val="EngHangEnd"/>
            </w:pPr>
            <w:r>
              <w:t>Was born.</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Ⲭⲉⲣⲉ Ⲃⲏⲑⲗⲉⲉⲙ</w:t>
            </w:r>
          </w:p>
          <w:p w:rsidR="000E062A" w:rsidRDefault="000E062A" w:rsidP="0049637C">
            <w:pPr>
              <w:pStyle w:val="CopticVersemulti-line"/>
            </w:pPr>
            <w:r w:rsidRPr="0049637C">
              <w:t>ⲧ</w:t>
            </w:r>
            <w:r w:rsidRPr="0049637C">
              <w:rPr>
                <w:rFonts w:ascii="Times New Roman" w:hAnsi="Times New Roman" w:cs="Times New Roman"/>
              </w:rPr>
              <w:t>̀</w:t>
            </w:r>
            <w:r w:rsidRPr="0049637C">
              <w:t>ⲡⲟⲗⲓⲥ ⲛ</w:t>
            </w:r>
            <w:r w:rsidRPr="0049637C">
              <w:rPr>
                <w:rFonts w:ascii="Times New Roman" w:hAnsi="Times New Roman" w:cs="Times New Roman"/>
              </w:rPr>
              <w:t>̀</w:t>
            </w:r>
            <w:r w:rsidRPr="0049637C">
              <w:t>ⲛⲓⲡⲣⲟⲫⲏⲧⲏⲥ</w:t>
            </w:r>
          </w:p>
          <w:p w:rsidR="000E062A" w:rsidRDefault="000E062A" w:rsidP="0049637C">
            <w:pPr>
              <w:pStyle w:val="CopticVersemulti-line"/>
            </w:pPr>
            <w:r w:rsidRPr="0049637C">
              <w:t>ⲑⲏⲉⲧⲁⲩⲙⲉⲥ Ⲡ</w:t>
            </w:r>
            <w:r w:rsidRPr="0049637C">
              <w:rPr>
                <w:rFonts w:ascii="Times New Roman" w:hAnsi="Times New Roman" w:cs="Times New Roman"/>
              </w:rPr>
              <w:t>̅̅</w:t>
            </w:r>
            <w:r w:rsidRPr="0049637C">
              <w:t>ⲭⲥ ⲛ</w:t>
            </w:r>
            <w:r w:rsidRPr="0049637C">
              <w:rPr>
                <w:rFonts w:ascii="Times New Roman" w:hAnsi="Times New Roman" w:cs="Times New Roman"/>
              </w:rPr>
              <w:t>̀ϧ</w:t>
            </w:r>
            <w:r w:rsidRPr="0049637C">
              <w:t>ⲏⲧⲥ</w:t>
            </w:r>
          </w:p>
          <w:p w:rsidR="000E062A" w:rsidRDefault="000E062A" w:rsidP="0049637C">
            <w:pPr>
              <w:pStyle w:val="CopticVerse"/>
            </w:pPr>
            <w:r w:rsidRPr="0049637C">
              <w:t>ⲡⲓⲙⲁ</w:t>
            </w:r>
            <w:r w:rsidRPr="0049637C">
              <w:rPr>
                <w:rFonts w:ascii="Times New Roman" w:hAnsi="Times New Roman" w:cs="Times New Roman"/>
              </w:rPr>
              <w:t>ϩ</w:t>
            </w:r>
            <w:r w:rsidRPr="0049637C">
              <w:t xml:space="preserve"> ̀ⲥⲛⲁⲩ ⲛ</w:t>
            </w:r>
            <w:r w:rsidRPr="0049637C">
              <w:rPr>
                <w:rFonts w:ascii="Times New Roman" w:hAnsi="Times New Roman" w:cs="Times New Roman"/>
              </w:rPr>
              <w:t>̀</w:t>
            </w:r>
            <w:r w:rsidRPr="0049637C">
              <w:t>Ⲁⲇⲁⲙ</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rsidRPr="007425E1">
              <w:t xml:space="preserve">That he might restore </w:t>
            </w:r>
          </w:p>
          <w:p w:rsidR="000E062A" w:rsidRDefault="000E062A" w:rsidP="003B4CB7">
            <w:pPr>
              <w:pStyle w:val="EngHang"/>
            </w:pPr>
            <w:r w:rsidRPr="007425E1">
              <w:t>Adam</w:t>
            </w:r>
            <w:r>
              <w:t>, the first man</w:t>
            </w:r>
            <w:r w:rsidRPr="007425E1">
              <w:t xml:space="preserve"> </w:t>
            </w:r>
          </w:p>
          <w:p w:rsidR="000E062A" w:rsidRDefault="000E062A" w:rsidP="003B4CB7">
            <w:pPr>
              <w:pStyle w:val="EngHang"/>
            </w:pPr>
            <w:r w:rsidRPr="007425E1">
              <w:t xml:space="preserve">Who is from the earth </w:t>
            </w:r>
          </w:p>
          <w:p w:rsidR="000E062A" w:rsidRDefault="000E062A" w:rsidP="003B4CB7">
            <w:pPr>
              <w:pStyle w:val="EngHangEnd"/>
            </w:pPr>
            <w:r>
              <w:t>T</w:t>
            </w:r>
            <w:r w:rsidRPr="007425E1">
              <w:t>o Paradise,</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Ϩⲓⲛⲁ ⲛ̀ⲧⲉϥⲧⲁⲑⲥⲟ ⲛ̀Ⲁⲇⲁⲙ</w:t>
            </w:r>
          </w:p>
          <w:p w:rsidR="000E062A" w:rsidRDefault="000E062A" w:rsidP="0049637C">
            <w:pPr>
              <w:pStyle w:val="CopticVersemulti-line"/>
            </w:pPr>
            <w:r w:rsidRPr="0049637C">
              <w:t>ⲡⲓϩⲟⲩⲓⲧ ⲛ̀ⲣⲱⲙⲓ</w:t>
            </w:r>
          </w:p>
          <w:p w:rsidR="000E062A" w:rsidRDefault="000E062A" w:rsidP="0049637C">
            <w:pPr>
              <w:pStyle w:val="CopticVersemulti-line"/>
            </w:pPr>
            <w:r w:rsidRPr="0049637C">
              <w:t>ⲡⲓ ⲉⲃⲟⲗϧⲉⲛ ⲡ̀ⲕⲁϩⲓ</w:t>
            </w:r>
          </w:p>
          <w:p w:rsidR="000E062A" w:rsidRDefault="000E062A" w:rsidP="0049637C">
            <w:pPr>
              <w:pStyle w:val="CopticVerse"/>
            </w:pPr>
            <w:r w:rsidRPr="0049637C">
              <w:t>ⲉⲡⲓⲡⲁⲣⲁⲇⲓⲥⲟⲥ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 xml:space="preserve">And </w:t>
            </w:r>
            <w:r>
              <w:t>abolish</w:t>
            </w:r>
            <w:r w:rsidRPr="007425E1">
              <w:t xml:space="preserve"> </w:t>
            </w:r>
            <w:r>
              <w:t>the sentence</w:t>
            </w:r>
          </w:p>
          <w:p w:rsidR="000E062A" w:rsidRDefault="000E062A" w:rsidP="003B4CB7">
            <w:pPr>
              <w:pStyle w:val="EngHang"/>
            </w:pPr>
            <w:r>
              <w:t>Of</w:t>
            </w:r>
            <w:r w:rsidRPr="007425E1">
              <w:t xml:space="preserve"> death</w:t>
            </w:r>
            <w:r>
              <w:t>, which said</w:t>
            </w:r>
            <w:r w:rsidRPr="007425E1">
              <w:t xml:space="preserve">: </w:t>
            </w:r>
          </w:p>
          <w:p w:rsidR="000E062A" w:rsidRDefault="000E062A" w:rsidP="003B4CB7">
            <w:pPr>
              <w:pStyle w:val="EngHang"/>
            </w:pPr>
            <w:r>
              <w:t>"</w:t>
            </w:r>
            <w:r w:rsidRPr="007425E1">
              <w:t xml:space="preserve">Adam you are earth: </w:t>
            </w:r>
          </w:p>
          <w:p w:rsidR="000E062A" w:rsidRDefault="000E062A" w:rsidP="003B4CB7">
            <w:pPr>
              <w:pStyle w:val="EngHangEnd"/>
            </w:pPr>
            <w:r>
              <w:t>A</w:t>
            </w:r>
            <w:r w:rsidRPr="007425E1">
              <w:t>nd shall return to earth.</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Ⲟⲩⲟϩ ⲛ̀ⲧⲉϥⲃⲱⲗ ⲉ̀ⲃⲟⲗ</w:t>
            </w:r>
          </w:p>
          <w:p w:rsidR="000E062A" w:rsidRDefault="000E062A" w:rsidP="0049637C">
            <w:pPr>
              <w:pStyle w:val="CopticVersemulti-line"/>
            </w:pPr>
            <w:r w:rsidRPr="0049637C">
              <w:t>ⲛ̀ⲧⲁⲡⲟⲫⲁⲥⲓⲥ ⲙ̀ⲫ̀ⲙⲟⲩ</w:t>
            </w:r>
          </w:p>
          <w:p w:rsidR="000E062A" w:rsidRDefault="000E062A" w:rsidP="0049637C">
            <w:pPr>
              <w:pStyle w:val="CopticVersemulti-line"/>
            </w:pPr>
            <w:r w:rsidRPr="0049637C">
              <w:t>ϫⲉ Ⲁⲇⲁⲙ ⲛ̀ⲑⲟⲕ ⲟⲩⲕⲁϩⲓ</w:t>
            </w:r>
          </w:p>
          <w:p w:rsidR="000E062A" w:rsidRDefault="000E062A" w:rsidP="0049637C">
            <w:pPr>
              <w:pStyle w:val="CopticVerse"/>
            </w:pPr>
            <w:r w:rsidRPr="0049637C">
              <w:t>ⲭ̀ⲛⲁⲧⲁⲥⲑⲟⲕ ⲉⲡⲕⲁϩⲓ</w:t>
            </w:r>
          </w:p>
        </w:tc>
      </w:tr>
      <w:tr w:rsidR="000E062A" w:rsidTr="000010C9">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The grace of Christ</w:t>
            </w:r>
          </w:p>
          <w:p w:rsidR="000E062A" w:rsidRDefault="000E062A" w:rsidP="003B4CB7">
            <w:pPr>
              <w:pStyle w:val="EngHang"/>
            </w:pPr>
            <w:r>
              <w:t>Abounded much more</w:t>
            </w:r>
          </w:p>
          <w:p w:rsidR="000E062A" w:rsidRDefault="000E062A" w:rsidP="003B4CB7">
            <w:pPr>
              <w:pStyle w:val="EngHang"/>
            </w:pPr>
            <w:r>
              <w:t>In the place where</w:t>
            </w:r>
          </w:p>
          <w:p w:rsidR="000E062A" w:rsidRDefault="000E062A" w:rsidP="003B4CB7">
            <w:pPr>
              <w:pStyle w:val="EngHangEnd"/>
            </w:pPr>
            <w:r>
              <w:t>Sin had abounded.</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Ⲡⲓⲙⲁ ⲅⲁⲣ ⲉ̀ⲧⲁϥⲁϣⲁⲓ</w:t>
            </w:r>
          </w:p>
          <w:p w:rsidR="000E062A" w:rsidRDefault="000E062A" w:rsidP="0049637C">
            <w:pPr>
              <w:pStyle w:val="CopticVersemulti-line"/>
            </w:pPr>
            <w:r w:rsidRPr="0049637C">
              <w:t>ⲙ̀ⲙⲟϥ ⲛ̀ϫⲉ ⲫ̀ⲛⲟⲃⲓ</w:t>
            </w:r>
          </w:p>
          <w:p w:rsidR="000E062A" w:rsidRDefault="000E062A" w:rsidP="0049637C">
            <w:pPr>
              <w:pStyle w:val="CopticVersemulti-line"/>
            </w:pPr>
            <w:r w:rsidRPr="0049637C">
              <w:t>ⲁϥⲉⲣϩⲟⲩⲟ ⲁ̀ϣⲁⲓ ⲛ̀ϧⲏⲧϥ</w:t>
            </w:r>
          </w:p>
          <w:p w:rsidR="000E062A" w:rsidRDefault="000E062A" w:rsidP="0049637C">
            <w:pPr>
              <w:pStyle w:val="CopticVerse"/>
            </w:pPr>
            <w:r w:rsidRPr="0049637C">
              <w:t>ⲛ̀ϫⲉ ⲡⲓϩ̀ⲙⲟⲧ ⲙ̀Ⲡⲭ̅ⲥ</w:t>
            </w:r>
          </w:p>
        </w:tc>
      </w:tr>
      <w:tr w:rsidR="000E062A" w:rsidTr="000010C9">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D807EF">
              <w:t>Ⲁϥϣⲁⲓ ⲥⲱⲙⲁⲧⲓⲕⲱⲥ</w:t>
            </w:r>
          </w:p>
          <w:p w:rsidR="000E062A" w:rsidRDefault="000E062A" w:rsidP="0049637C">
            <w:pPr>
              <w:pStyle w:val="CopticVersemulti-line"/>
            </w:pPr>
            <w:r w:rsidRPr="00D807EF">
              <w:t>ⲉⲃⲟⲗϧⲉⲛ ϯⲡⲁⲣⲑⲉⲛⲟⲥ</w:t>
            </w:r>
          </w:p>
          <w:p w:rsidR="000E062A" w:rsidRDefault="000E062A" w:rsidP="0049637C">
            <w:pPr>
              <w:pStyle w:val="CopticVersemulti-line"/>
            </w:pPr>
            <w:r w:rsidRPr="00D807EF">
              <w:t>ⲁϭⲛⲉ ⲥ̀ⲡⲉⲣⲙⲁ ⲛ̀ⲣⲱⲙⲓ</w:t>
            </w:r>
          </w:p>
          <w:p w:rsidR="000E062A" w:rsidRDefault="000E062A" w:rsidP="0049637C">
            <w:pPr>
              <w:pStyle w:val="CopticVersemulti-line"/>
            </w:pPr>
            <w:r w:rsidRPr="00D807EF">
              <w:t>ϣⲁⲛ̀ⲧⲉϥⲥⲱϯ ⲙ̀ⲙⲟⲛ</w:t>
            </w:r>
          </w:p>
        </w:tc>
      </w:tr>
    </w:tbl>
    <w:p w:rsidR="000010C9" w:rsidRDefault="000010C9" w:rsidP="000E062A">
      <w:pPr>
        <w:pStyle w:val="Heading6"/>
      </w:pPr>
      <w:bookmarkStart w:id="552" w:name="_Toc298445801"/>
      <w:bookmarkStart w:id="553" w:name="_Toc298681286"/>
      <w:bookmarkStart w:id="554" w:name="_Toc298447526"/>
      <w:r>
        <w:t>Part Eight</w:t>
      </w:r>
      <w:bookmarkEnd w:id="552"/>
      <w:bookmarkEnd w:id="553"/>
      <w:bookmarkEnd w:id="5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All souls rejoice and sing</w:t>
            </w:r>
          </w:p>
          <w:p w:rsidR="000E062A" w:rsidRDefault="000E062A" w:rsidP="003B4CB7">
            <w:pPr>
              <w:pStyle w:val="EngHang"/>
            </w:pPr>
            <w:r>
              <w:t>A hymn to Christ the King,</w:t>
            </w:r>
          </w:p>
          <w:p w:rsidR="000E062A" w:rsidRDefault="000E062A" w:rsidP="003B4CB7">
            <w:pPr>
              <w:pStyle w:val="EngHang"/>
            </w:pPr>
            <w:r>
              <w:t>In chorus</w:t>
            </w:r>
          </w:p>
          <w:p w:rsidR="000E062A" w:rsidRDefault="000E062A" w:rsidP="003B4CB7">
            <w:pPr>
              <w:pStyle w:val="EngHangEnd"/>
            </w:pPr>
            <w:r>
              <w:t>With the angels.</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49637C">
              <w:t>Ⲯⲩⲭⲏ ⲛⲓⲃⲉⲛ ⲣⲁ</w:t>
            </w:r>
            <w:r w:rsidRPr="0049637C">
              <w:rPr>
                <w:rFonts w:ascii="Times New Roman" w:hAnsi="Times New Roman" w:cs="Times New Roman"/>
              </w:rPr>
              <w:t>ϣ</w:t>
            </w:r>
            <w:r w:rsidRPr="0049637C">
              <w:t>ⲓ</w:t>
            </w:r>
          </w:p>
          <w:p w:rsidR="000E062A" w:rsidRDefault="000E062A" w:rsidP="0049637C">
            <w:pPr>
              <w:pStyle w:val="CopticVersemulti-line"/>
            </w:pPr>
            <w:r w:rsidRPr="0049637C">
              <w:t>ⲟⲩⲟ</w:t>
            </w:r>
            <w:r w:rsidRPr="0049637C">
              <w:rPr>
                <w:rFonts w:ascii="Times New Roman" w:hAnsi="Times New Roman" w:cs="Times New Roman"/>
              </w:rPr>
              <w:t>ϩ</w:t>
            </w:r>
            <w:r w:rsidRPr="0049637C">
              <w:t xml:space="preserve"> ⲥⲉⲉⲣⲭⲱⲣⲉⲩⲓⲛ</w:t>
            </w:r>
          </w:p>
          <w:p w:rsidR="000E062A" w:rsidRDefault="000E062A" w:rsidP="0049637C">
            <w:pPr>
              <w:pStyle w:val="CopticVersemulti-line"/>
            </w:pPr>
            <w:r w:rsidRPr="0049637C">
              <w:t>ⲛⲉⲙ ⲛⲓⲁⲅⲅⲉⲗⲟⲥ</w:t>
            </w:r>
          </w:p>
          <w:p w:rsidR="000E062A" w:rsidRDefault="000E062A" w:rsidP="0049637C">
            <w:pPr>
              <w:pStyle w:val="CopticVerse"/>
            </w:pPr>
            <w:r w:rsidRPr="0049637C">
              <w:t>ⲉⲩ</w:t>
            </w:r>
            <w:r w:rsidRPr="0049637C">
              <w:rPr>
                <w:rFonts w:ascii="Times New Roman" w:hAnsi="Times New Roman" w:cs="Times New Roman"/>
              </w:rPr>
              <w:t>ϩ</w:t>
            </w:r>
            <w:r w:rsidRPr="0049637C">
              <w:t>ⲱⲥ ⲉ</w:t>
            </w:r>
            <w:r w:rsidRPr="0049637C">
              <w:rPr>
                <w:rFonts w:ascii="Times New Roman" w:hAnsi="Times New Roman" w:cs="Times New Roman"/>
              </w:rPr>
              <w:t>̀</w:t>
            </w:r>
            <w:r w:rsidRPr="0049637C">
              <w:t>ⲡ</w:t>
            </w:r>
            <w:r w:rsidRPr="0049637C">
              <w:rPr>
                <w:rFonts w:ascii="Times New Roman" w:hAnsi="Times New Roman" w:cs="Times New Roman"/>
              </w:rPr>
              <w:t>̀</w:t>
            </w:r>
            <w:r w:rsidRPr="0049637C">
              <w:t>ⲟⲩⲣⲟ Ⲡⲭ</w:t>
            </w:r>
            <w:r w:rsidRPr="0049637C">
              <w:rPr>
                <w:rFonts w:ascii="Times New Roman" w:hAnsi="Times New Roman" w:cs="Times New Roman"/>
              </w:rPr>
              <w:t>̅</w:t>
            </w:r>
            <w:r w:rsidRPr="0049637C">
              <w:t>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Proclaiming and saying,</w:t>
            </w:r>
          </w:p>
          <w:p w:rsidR="000E062A" w:rsidRDefault="000E062A" w:rsidP="003B4CB7">
            <w:pPr>
              <w:pStyle w:val="EngHang"/>
            </w:pPr>
            <w:r>
              <w:t>"</w:t>
            </w:r>
            <w:r w:rsidRPr="007425E1">
              <w:t xml:space="preserve">Glory to God in the highest, </w:t>
            </w:r>
          </w:p>
          <w:p w:rsidR="000E062A" w:rsidRDefault="000E062A" w:rsidP="003B4CB7">
            <w:pPr>
              <w:pStyle w:val="EngHang"/>
            </w:pPr>
            <w:r>
              <w:t>P</w:t>
            </w:r>
            <w:r w:rsidRPr="007425E1">
              <w:t xml:space="preserve">eace upon the earth, </w:t>
            </w:r>
          </w:p>
          <w:p w:rsidR="000E062A" w:rsidRDefault="000E062A" w:rsidP="003B4CB7">
            <w:pPr>
              <w:pStyle w:val="EngHangEnd"/>
            </w:pPr>
            <w:commentRangeStart w:id="555"/>
            <w:r>
              <w:t>And good</w:t>
            </w:r>
            <w:r w:rsidRPr="007425E1">
              <w:t>will toward men</w:t>
            </w:r>
            <w:commentRangeEnd w:id="555"/>
            <w:r>
              <w:rPr>
                <w:rStyle w:val="CommentReference"/>
              </w:rPr>
              <w:commentReference w:id="555"/>
            </w:r>
            <w:r w:rsidRPr="007425E1">
              <w:t>.</w:t>
            </w:r>
            <w:r>
              <w:t>"</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49637C">
              <w:t>Ⲉⲩⲱϣ ⲉⲃⲟⲗ ⲉⲩϫⲱ ⲙ̀ⲙⲟⲥ</w:t>
            </w:r>
          </w:p>
          <w:p w:rsidR="000E062A" w:rsidRDefault="000E062A" w:rsidP="0049637C">
            <w:pPr>
              <w:pStyle w:val="CopticVersemulti-line"/>
            </w:pPr>
            <w:r w:rsidRPr="0049637C">
              <w:t>ϫⲉ ⲟⲩⲱ̀ⲟⲩ ϧⲉⲛ ⲛⲏⲉⲧϭⲟⲥⲓ ⲙ̀Ⲫϯ</w:t>
            </w:r>
          </w:p>
          <w:p w:rsidR="000E062A" w:rsidRDefault="000E062A" w:rsidP="0049637C">
            <w:pPr>
              <w:pStyle w:val="CopticVersemulti-line"/>
            </w:pPr>
            <w:r w:rsidRPr="0049637C">
              <w:t>ⲛⲉⲙ ⲟⲩϩⲓⲣⲏⲛⲏ ϩⲓϫⲉⲛ ⲡⲓⲕⲁϩⲓ</w:t>
            </w:r>
          </w:p>
          <w:p w:rsidR="000E062A" w:rsidRDefault="000E062A" w:rsidP="0049637C">
            <w:pPr>
              <w:pStyle w:val="CopticVerse"/>
            </w:pPr>
            <w:r w:rsidRPr="0049637C">
              <w:t>ⲛⲉⲙ ⲟⲩϯⲙⲁϯ ϧⲉⲛ ⲛⲓⲣⲱⲙⲓ</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For he has broken down</w:t>
            </w:r>
          </w:p>
          <w:p w:rsidR="000E062A" w:rsidRDefault="000E062A" w:rsidP="003B4CB7">
            <w:pPr>
              <w:pStyle w:val="EngHang"/>
            </w:pPr>
            <w:r>
              <w:t>T</w:t>
            </w:r>
            <w:r w:rsidRPr="007425E1">
              <w:t xml:space="preserve">he </w:t>
            </w:r>
            <w:commentRangeStart w:id="556"/>
            <w:r w:rsidRPr="007425E1">
              <w:t xml:space="preserve">middle </w:t>
            </w:r>
            <w:commentRangeEnd w:id="556"/>
            <w:r>
              <w:rPr>
                <w:rStyle w:val="CommentReference"/>
                <w:rFonts w:ascii="Times New Roman" w:eastAsiaTheme="minorHAnsi" w:hAnsi="Times New Roman" w:cstheme="minorBidi"/>
                <w:color w:val="auto"/>
              </w:rPr>
              <w:commentReference w:id="556"/>
            </w:r>
            <w:r>
              <w:t>wall,</w:t>
            </w:r>
          </w:p>
          <w:p w:rsidR="000E062A" w:rsidRDefault="000E062A" w:rsidP="003B4CB7">
            <w:pPr>
              <w:pStyle w:val="EngHang"/>
            </w:pPr>
            <w:r>
              <w:t>And completely abolished</w:t>
            </w:r>
            <w:r w:rsidRPr="007425E1">
              <w:t xml:space="preserve"> </w:t>
            </w:r>
          </w:p>
          <w:p w:rsidR="000E062A" w:rsidRDefault="000E062A" w:rsidP="003B4CB7">
            <w:pPr>
              <w:pStyle w:val="EngHangEnd"/>
            </w:pPr>
            <w:r>
              <w:t>T</w:t>
            </w:r>
            <w:r w:rsidRPr="007425E1">
              <w:t>he enmity.</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49637C">
            <w:pPr>
              <w:pStyle w:val="CopticVersemulti-line"/>
            </w:pPr>
            <w:r w:rsidRPr="007E3D46">
              <w:t>Ϫⲉ ⲁϥⲃⲱⲗ ⲅⲁⲣ ⲉⲃⲟⲗ</w:t>
            </w:r>
          </w:p>
          <w:p w:rsidR="000E062A" w:rsidRDefault="000E062A" w:rsidP="0049637C">
            <w:pPr>
              <w:pStyle w:val="CopticVersemulti-line"/>
            </w:pPr>
            <w:r w:rsidRPr="007E3D46">
              <w:t>ⲙ̀ⲡⲓϫⲓⲛⲓ ⲉⲑⲙⲏϯ</w:t>
            </w:r>
          </w:p>
          <w:p w:rsidR="000E062A" w:rsidRDefault="000E062A" w:rsidP="0049637C">
            <w:pPr>
              <w:pStyle w:val="CopticVersemulti-line"/>
            </w:pPr>
            <w:r w:rsidRPr="007E3D46">
              <w:t>ⲁϥϧⲱⲧⲉⲃϧⲉⲛ ⲟⲩϫⲱⲕ</w:t>
            </w:r>
          </w:p>
          <w:p w:rsidR="000E062A" w:rsidRDefault="000E062A" w:rsidP="007E3D46">
            <w:pPr>
              <w:pStyle w:val="CopticVerse"/>
            </w:pPr>
            <w:r w:rsidRPr="007E3D46">
              <w:t>ⲛ̀ϯⲙⲉⲧϫⲁϫⲓ</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t>He has blotted out</w:t>
            </w:r>
          </w:p>
          <w:p w:rsidR="000E062A" w:rsidRDefault="000E062A" w:rsidP="003B4CB7">
            <w:pPr>
              <w:pStyle w:val="EngHang"/>
            </w:pPr>
            <w:r>
              <w:t>The handwriting of servitude</w:t>
            </w:r>
          </w:p>
          <w:p w:rsidR="000E062A" w:rsidRDefault="000E062A" w:rsidP="003B4CB7">
            <w:pPr>
              <w:pStyle w:val="EngHang"/>
            </w:pPr>
            <w:r>
              <w:t>Upon Adam and Eve,</w:t>
            </w:r>
          </w:p>
          <w:p w:rsidR="000E062A" w:rsidRDefault="000E062A" w:rsidP="003B4CB7">
            <w:pPr>
              <w:pStyle w:val="EngHangEnd"/>
            </w:pPr>
            <w:r>
              <w:t>A</w:t>
            </w:r>
            <w:r w:rsidRPr="007425E1">
              <w:t>nd made them free.</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49637C">
            <w:pPr>
              <w:pStyle w:val="CopticVersemulti-line"/>
            </w:pPr>
            <w:r w:rsidRPr="007E3D46">
              <w:t>Ⲁϥⲫⲱϧ ⲙ̀ⲡⲓⲥ̀ϧⲓ ⲛ̀ϫⲓϫ</w:t>
            </w:r>
          </w:p>
          <w:p w:rsidR="000E062A" w:rsidRDefault="000E062A" w:rsidP="0049637C">
            <w:pPr>
              <w:pStyle w:val="CopticVersemulti-line"/>
            </w:pPr>
            <w:r w:rsidRPr="007E3D46">
              <w:t>ⲛ̀ⲧⲉ ϯⲙⲉⲧⲃⲱⲕ</w:t>
            </w:r>
          </w:p>
          <w:p w:rsidR="000E062A" w:rsidRDefault="000E062A" w:rsidP="0049637C">
            <w:pPr>
              <w:pStyle w:val="CopticVersemulti-line"/>
            </w:pPr>
            <w:r w:rsidRPr="007E3D46">
              <w:t>ⲛ̀ⲧⲉ Ⲁⲇⲁⲙ ⲛⲉⲙ</w:t>
            </w:r>
          </w:p>
          <w:p w:rsidR="000E062A" w:rsidRDefault="000E062A" w:rsidP="0049637C">
            <w:pPr>
              <w:pStyle w:val="CopticVersemulti-line"/>
            </w:pPr>
            <w:r w:rsidRPr="007E3D46">
              <w:t>Ⲉⲩⲁ ⲁϥⲁⲓⲧⲟⲩ ⲛ̀ⲣⲉⲙϩⲉ</w:t>
            </w:r>
          </w:p>
        </w:tc>
      </w:tr>
      <w:tr w:rsidR="000E062A" w:rsidTr="004568B8">
        <w:trPr>
          <w:cantSplit/>
          <w:jc w:val="center"/>
        </w:trPr>
        <w:tc>
          <w:tcPr>
            <w:tcW w:w="288" w:type="dxa"/>
          </w:tcPr>
          <w:p w:rsidR="000E062A" w:rsidRDefault="000E062A" w:rsidP="000010C9">
            <w:pPr>
              <w:pStyle w:val="CopticCross"/>
            </w:pPr>
          </w:p>
        </w:tc>
        <w:tc>
          <w:tcPr>
            <w:tcW w:w="3960" w:type="dxa"/>
          </w:tcPr>
          <w:p w:rsidR="000E062A" w:rsidRDefault="000E062A" w:rsidP="003B4CB7">
            <w:pPr>
              <w:pStyle w:val="EngHang"/>
            </w:pPr>
            <w:r>
              <w:t>He who was born to us</w:t>
            </w:r>
          </w:p>
          <w:p w:rsidR="000E062A" w:rsidRDefault="000E062A" w:rsidP="003B4CB7">
            <w:pPr>
              <w:pStyle w:val="EngHang"/>
            </w:pPr>
            <w:r>
              <w:t>In the city of David,</w:t>
            </w:r>
          </w:p>
          <w:p w:rsidR="000E062A" w:rsidRDefault="000E062A" w:rsidP="003B4CB7">
            <w:pPr>
              <w:pStyle w:val="EngHang"/>
            </w:pPr>
            <w:r>
              <w:t>A</w:t>
            </w:r>
            <w:r w:rsidRPr="007425E1">
              <w:t xml:space="preserve">ccording to the </w:t>
            </w:r>
            <w:r>
              <w:t>angel's word:</w:t>
            </w:r>
          </w:p>
          <w:p w:rsidR="000E062A" w:rsidRDefault="000E062A" w:rsidP="003B4CB7">
            <w:pPr>
              <w:pStyle w:val="EngHangEnd"/>
            </w:pPr>
            <w:r>
              <w:t>Our Saviour Jesus</w:t>
            </w:r>
            <w:r w:rsidRPr="007425E1">
              <w:t>.</w:t>
            </w:r>
          </w:p>
        </w:tc>
        <w:tc>
          <w:tcPr>
            <w:tcW w:w="288" w:type="dxa"/>
          </w:tcPr>
          <w:p w:rsidR="000E062A" w:rsidRDefault="000E062A" w:rsidP="000010C9"/>
        </w:tc>
        <w:tc>
          <w:tcPr>
            <w:tcW w:w="288" w:type="dxa"/>
          </w:tcPr>
          <w:p w:rsidR="000E062A" w:rsidRDefault="000E062A" w:rsidP="000010C9">
            <w:pPr>
              <w:pStyle w:val="CopticCross"/>
            </w:pPr>
          </w:p>
        </w:tc>
        <w:tc>
          <w:tcPr>
            <w:tcW w:w="3960" w:type="dxa"/>
          </w:tcPr>
          <w:p w:rsidR="000E062A" w:rsidRDefault="000E062A" w:rsidP="007E3D46">
            <w:pPr>
              <w:pStyle w:val="CopticVersemulti-line"/>
            </w:pPr>
            <w:r w:rsidRPr="007E3D46">
              <w:t>Ⲛ̀ϫⲉ ⲫⲏⲉⲧⲁⲩⲙⲁⲥϥ</w:t>
            </w:r>
            <w:r>
              <w:t xml:space="preserve"> </w:t>
            </w:r>
            <w:r w:rsidRPr="007E3D46">
              <w:t>ⲛⲁⲛ</w:t>
            </w:r>
          </w:p>
          <w:p w:rsidR="000E062A" w:rsidRDefault="000E062A" w:rsidP="007E3D46">
            <w:pPr>
              <w:pStyle w:val="CopticVersemulti-line"/>
            </w:pPr>
            <w:r w:rsidRPr="007E3D46">
              <w:t>ϧⲉⲛ ⲑ̀ⲃⲁⲕⲓ ⲛ̀Ⲇⲁⲩⲓⲇ</w:t>
            </w:r>
          </w:p>
          <w:p w:rsidR="000E062A" w:rsidRDefault="000E062A" w:rsidP="007E3D46">
            <w:pPr>
              <w:pStyle w:val="CopticVersemulti-line"/>
            </w:pPr>
            <w:r w:rsidRPr="007E3D46">
              <w:t>ⲕⲁⲧⲁ ⲡ̀ⲥⲁϫⲓ ⲙ̀ⲡⲓⲁⲅⲅⲉⲗⲟⲥ</w:t>
            </w:r>
          </w:p>
          <w:p w:rsidR="000E062A" w:rsidRDefault="000E062A" w:rsidP="007E3D46">
            <w:pPr>
              <w:pStyle w:val="CopticVerse"/>
            </w:pPr>
            <w:r w:rsidRPr="007E3D46">
              <w:t>ⲡⲉⲛⲥ̅ⲱ̅ⲣ Ⲓⲏ̅ⲥ</w:t>
            </w:r>
          </w:p>
        </w:tc>
      </w:tr>
      <w:tr w:rsidR="000E062A" w:rsidTr="004568B8">
        <w:trPr>
          <w:cantSplit/>
          <w:jc w:val="center"/>
        </w:trPr>
        <w:tc>
          <w:tcPr>
            <w:tcW w:w="288" w:type="dxa"/>
          </w:tcPr>
          <w:p w:rsidR="000E062A" w:rsidRDefault="000E062A" w:rsidP="000010C9">
            <w:pPr>
              <w:pStyle w:val="CopticCross"/>
            </w:pPr>
            <w:r w:rsidRPr="00FB5ACB">
              <w:t>¿</w:t>
            </w: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0010C9"/>
        </w:tc>
        <w:tc>
          <w:tcPr>
            <w:tcW w:w="288" w:type="dxa"/>
          </w:tcPr>
          <w:p w:rsidR="000E062A" w:rsidRDefault="000E062A" w:rsidP="000010C9">
            <w:pPr>
              <w:pStyle w:val="CopticCross"/>
            </w:pPr>
            <w:r w:rsidRPr="00FB5ACB">
              <w:t>¿</w:t>
            </w: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0010C9" w:rsidRDefault="004568B8" w:rsidP="000E062A">
      <w:pPr>
        <w:pStyle w:val="Heading6"/>
      </w:pPr>
      <w:bookmarkStart w:id="557" w:name="_Toc298445802"/>
      <w:bookmarkStart w:id="558" w:name="_Toc298681287"/>
      <w:bookmarkStart w:id="559" w:name="_Toc298447527"/>
      <w:r>
        <w:t>Part Nine</w:t>
      </w:r>
      <w:bookmarkEnd w:id="557"/>
      <w:bookmarkEnd w:id="558"/>
      <w:bookmarkEnd w:id="55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God is Light, </w:t>
            </w:r>
          </w:p>
          <w:p w:rsidR="000E062A" w:rsidRDefault="000E062A" w:rsidP="003B4CB7">
            <w:pPr>
              <w:pStyle w:val="EngHang"/>
            </w:pPr>
            <w:r>
              <w:t>He dwells in light.</w:t>
            </w:r>
          </w:p>
          <w:p w:rsidR="000E062A" w:rsidRDefault="000E062A" w:rsidP="003B4CB7">
            <w:pPr>
              <w:pStyle w:val="EngHang"/>
            </w:pPr>
            <w:commentRangeStart w:id="560"/>
            <w:r>
              <w:t>A</w:t>
            </w:r>
            <w:r w:rsidRPr="007425E1">
              <w:t>ngels</w:t>
            </w:r>
            <w:commentRangeEnd w:id="560"/>
            <w:r>
              <w:rPr>
                <w:rStyle w:val="CommentReference"/>
                <w:rFonts w:ascii="Times New Roman" w:eastAsiaTheme="minorHAnsi" w:hAnsi="Times New Roman" w:cstheme="minorBidi"/>
                <w:color w:val="auto"/>
              </w:rPr>
              <w:commentReference w:id="560"/>
            </w:r>
            <w:r w:rsidRPr="007425E1">
              <w:t xml:space="preserve"> of light </w:t>
            </w:r>
          </w:p>
          <w:p w:rsidR="000E062A" w:rsidRDefault="000E062A" w:rsidP="003B4CB7">
            <w:pPr>
              <w:pStyle w:val="EngHangEnd"/>
            </w:pPr>
            <w:commentRangeStart w:id="561"/>
            <w:r>
              <w:t>P</w:t>
            </w:r>
            <w:r w:rsidRPr="007425E1">
              <w:t xml:space="preserve">raise </w:t>
            </w:r>
            <w:commentRangeEnd w:id="561"/>
            <w:r>
              <w:rPr>
                <w:rStyle w:val="CommentReference"/>
              </w:rPr>
              <w:commentReference w:id="561"/>
            </w:r>
            <w:r w:rsidRPr="007425E1">
              <w:t>Him.</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Ⲟⲩⲟⲩⲱⲓⲛⲓ ⲡⲉ Ⲫ</w:t>
            </w:r>
            <w:r w:rsidRPr="007E3D46">
              <w:rPr>
                <w:rFonts w:ascii="Times New Roman" w:hAnsi="Times New Roman" w:cs="Times New Roman"/>
              </w:rPr>
              <w:t>ϯ</w:t>
            </w:r>
          </w:p>
          <w:p w:rsidR="000E062A" w:rsidRDefault="000E062A" w:rsidP="007E3D46">
            <w:pPr>
              <w:pStyle w:val="CopticVersemulti-line"/>
            </w:pPr>
            <w:r w:rsidRPr="007E3D46">
              <w:t>ⲉ</w:t>
            </w:r>
            <w:r w:rsidRPr="007E3D46">
              <w:rPr>
                <w:rFonts w:ascii="Times New Roman" w:hAnsi="Times New Roman" w:cs="Times New Roman"/>
              </w:rPr>
              <w:t>ϥϣ</w:t>
            </w:r>
            <w:r w:rsidRPr="007E3D46">
              <w:t xml:space="preserve">ⲱⲡ </w:t>
            </w:r>
            <w:r w:rsidRPr="007E3D46">
              <w:rPr>
                <w:rFonts w:ascii="Times New Roman" w:hAnsi="Times New Roman" w:cs="Times New Roman"/>
              </w:rPr>
              <w:t>ϧ</w:t>
            </w:r>
            <w:r w:rsidRPr="007E3D46">
              <w:t>ⲉⲛ ⲡⲓⲟⲩⲱⲓⲛⲓ</w:t>
            </w:r>
          </w:p>
          <w:p w:rsidR="000E062A" w:rsidRDefault="000E062A" w:rsidP="007E3D46">
            <w:pPr>
              <w:pStyle w:val="CopticVersemulti-line"/>
            </w:pPr>
            <w:r w:rsidRPr="007E3D46">
              <w:rPr>
                <w:rFonts w:ascii="Times New Roman" w:hAnsi="Times New Roman" w:cs="Times New Roman"/>
              </w:rPr>
              <w:t>ϩ</w:t>
            </w:r>
            <w:r w:rsidRPr="007E3D46">
              <w:t>ⲁⲛⲁⲅⲅⲉⲗⲟⲥ ⲛ</w:t>
            </w:r>
            <w:r w:rsidRPr="007E3D46">
              <w:rPr>
                <w:rFonts w:ascii="Times New Roman" w:hAnsi="Times New Roman" w:cs="Times New Roman"/>
              </w:rPr>
              <w:t>̀</w:t>
            </w:r>
            <w:r w:rsidRPr="007E3D46">
              <w:t>ⲟⲩⲱⲓⲛⲓ</w:t>
            </w:r>
          </w:p>
          <w:p w:rsidR="000E062A" w:rsidRDefault="000E062A" w:rsidP="007E3D46">
            <w:pPr>
              <w:pStyle w:val="CopticVersemulti-line"/>
            </w:pPr>
            <w:r w:rsidRPr="007E3D46">
              <w:t>ⲉⲧⲉⲣ</w:t>
            </w:r>
            <w:r w:rsidRPr="007E3D46">
              <w:rPr>
                <w:rFonts w:ascii="Times New Roman" w:hAnsi="Times New Roman" w:cs="Times New Roman"/>
              </w:rPr>
              <w:t>ϩ</w:t>
            </w:r>
            <w:r w:rsidRPr="007E3D46">
              <w:t>ⲩⲙⲛⲟⲥ ⲉⲣⲟ</w:t>
            </w:r>
            <w:r w:rsidRPr="007E3D46">
              <w:rPr>
                <w:rFonts w:ascii="Times New Roman" w:hAnsi="Times New Roman" w:cs="Times New Roman"/>
              </w:rPr>
              <w:t>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 xml:space="preserve">The Light </w:t>
            </w:r>
            <w:commentRangeStart w:id="562"/>
            <w:r>
              <w:t>shone</w:t>
            </w:r>
            <w:commentRangeEnd w:id="562"/>
            <w:r>
              <w:rPr>
                <w:rStyle w:val="CommentReference"/>
                <w:rFonts w:ascii="Times New Roman" w:eastAsiaTheme="minorHAnsi" w:hAnsi="Times New Roman" w:cstheme="minorBidi"/>
                <w:color w:val="auto"/>
              </w:rPr>
              <w:commentReference w:id="562"/>
            </w:r>
            <w:r>
              <w:t>,</w:t>
            </w:r>
          </w:p>
          <w:p w:rsidR="000E062A" w:rsidRDefault="000E062A" w:rsidP="003B4CB7">
            <w:pPr>
              <w:pStyle w:val="EngHang"/>
            </w:pPr>
            <w:r>
              <w:t>From Mary;</w:t>
            </w:r>
          </w:p>
          <w:p w:rsidR="000E062A" w:rsidRDefault="000E062A" w:rsidP="003B4CB7">
            <w:pPr>
              <w:pStyle w:val="EngHang"/>
            </w:pPr>
            <w:r w:rsidRPr="007425E1">
              <w:t>Elisabeth bore</w:t>
            </w:r>
          </w:p>
          <w:p w:rsidR="000E062A" w:rsidRDefault="000E062A" w:rsidP="003B4CB7">
            <w:pPr>
              <w:pStyle w:val="EngHang"/>
            </w:pPr>
            <w:r>
              <w:t>The Fore</w:t>
            </w:r>
            <w:r w:rsidRPr="007425E1">
              <w:t>runner.</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Ⲁ̀ⲡⲓⲟⲩⲱⲓⲛⲓ ϣⲁⲓ</w:t>
            </w:r>
          </w:p>
          <w:p w:rsidR="000E062A" w:rsidRDefault="000E062A" w:rsidP="007E3D46">
            <w:pPr>
              <w:pStyle w:val="CopticVersemulti-line"/>
            </w:pPr>
            <w:r w:rsidRPr="007E3D46">
              <w:t>ⲉⲃⲟⲗϧⲉⲛ Ⲙⲁⲣⲓⲁ</w:t>
            </w:r>
          </w:p>
          <w:p w:rsidR="000E062A" w:rsidRDefault="000E062A" w:rsidP="007E3D46">
            <w:pPr>
              <w:pStyle w:val="CopticVersemulti-line"/>
            </w:pPr>
            <w:r w:rsidRPr="007E3D46">
              <w:t>ⲁ̀Ⲉ̀ⲗⲓⲥⲁⲃⲉⲧ ⲙⲓⲥⲓ</w:t>
            </w:r>
          </w:p>
          <w:p w:rsidR="000E062A" w:rsidRDefault="000E062A" w:rsidP="007E3D46">
            <w:pPr>
              <w:pStyle w:val="CopticVerse"/>
            </w:pPr>
            <w:r w:rsidRPr="007E3D46">
              <w:t>ⲙ̀ⲡⲓⲡⲣⲟⲇⲣⲟⲙⲟⲥ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The Holy Spirit</w:t>
            </w:r>
            <w:r>
              <w:t>,</w:t>
            </w:r>
            <w:r w:rsidRPr="007425E1">
              <w:t xml:space="preserve"> </w:t>
            </w:r>
          </w:p>
          <w:p w:rsidR="000E062A" w:rsidRDefault="000E062A" w:rsidP="003B4CB7">
            <w:pPr>
              <w:pStyle w:val="EngHang"/>
            </w:pPr>
            <w:r>
              <w:t>W</w:t>
            </w:r>
            <w:r w:rsidRPr="007425E1">
              <w:t xml:space="preserve">oke David, </w:t>
            </w:r>
          </w:p>
          <w:p w:rsidR="000E062A" w:rsidRDefault="000E062A" w:rsidP="003B4CB7">
            <w:pPr>
              <w:pStyle w:val="EngHang"/>
            </w:pPr>
            <w:r w:rsidRPr="007425E1">
              <w:t>“</w:t>
            </w:r>
            <w:r>
              <w:t>A</w:t>
            </w:r>
            <w:r w:rsidRPr="007425E1">
              <w:t xml:space="preserve">rise, sing, </w:t>
            </w:r>
          </w:p>
          <w:p w:rsidR="000E062A" w:rsidRDefault="000E062A" w:rsidP="003B4CB7">
            <w:pPr>
              <w:pStyle w:val="EngHangEnd"/>
            </w:pPr>
            <w:r>
              <w:t>F</w:t>
            </w:r>
            <w:r w:rsidRPr="007425E1">
              <w:t>or the Light has arisen.”</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 Ⲡⲓⲡ̅ⲛ̅ⲁ ⲉ̅ⲑ̅ⲩ</w:t>
            </w:r>
          </w:p>
          <w:p w:rsidR="000E062A" w:rsidRDefault="000E062A" w:rsidP="007E3D46">
            <w:pPr>
              <w:pStyle w:val="CopticVersemulti-line"/>
            </w:pPr>
            <w:r w:rsidRPr="007E3D46">
              <w:t>ⲛⲉϩⲥⲓ ϧⲉⲛ Ⲇⲁⲩⲓⲇ</w:t>
            </w:r>
            <w:r>
              <w:t>:</w:t>
            </w:r>
          </w:p>
          <w:p w:rsidR="000E062A" w:rsidRDefault="000E062A" w:rsidP="007E3D46">
            <w:pPr>
              <w:pStyle w:val="CopticVersemulti-line"/>
            </w:pPr>
            <w:r w:rsidRPr="007E3D46">
              <w:t>ϫⲉ ⲧⲱⲛⲕ ̀ⲁⲣⲓⲯⲁⲗⲓⲛ</w:t>
            </w:r>
          </w:p>
          <w:p w:rsidR="000E062A" w:rsidRDefault="000E062A" w:rsidP="007E3D46">
            <w:pPr>
              <w:pStyle w:val="CopticVersemulti-line"/>
            </w:pPr>
            <w:r w:rsidRPr="007E3D46">
              <w:t>ϫⲉ ̀ⲁⲡⲓⲟⲩⲱⲓⲛⲓ ϣⲁⲓ</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T</w:t>
            </w:r>
            <w:r w:rsidRPr="007425E1">
              <w:t>he holy psalmist</w:t>
            </w:r>
          </w:p>
          <w:p w:rsidR="000E062A" w:rsidRDefault="000E062A" w:rsidP="003B4CB7">
            <w:pPr>
              <w:pStyle w:val="EngHang"/>
            </w:pPr>
            <w:r w:rsidRPr="007425E1">
              <w:t>David arose</w:t>
            </w:r>
            <w:r>
              <w:t>.</w:t>
            </w:r>
          </w:p>
          <w:p w:rsidR="000E062A" w:rsidRDefault="000E062A" w:rsidP="003B4CB7">
            <w:pPr>
              <w:pStyle w:val="EngHang"/>
            </w:pPr>
            <w:r>
              <w:t>H</w:t>
            </w:r>
            <w:r w:rsidRPr="007425E1">
              <w:t>e took his</w:t>
            </w:r>
            <w:r>
              <w:t>,</w:t>
            </w:r>
          </w:p>
          <w:p w:rsidR="000E062A" w:rsidRDefault="000E062A" w:rsidP="003B4CB7">
            <w:pPr>
              <w:pStyle w:val="EngHangEnd"/>
            </w:pPr>
            <w:r>
              <w:t>S</w:t>
            </w:r>
            <w:r w:rsidRPr="007425E1">
              <w:t>piritual harp.</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ⲁϤⲧⲱⲛϤ ̀ⲛϫⲉ ⲇⲁⲩⲓⲇ</w:t>
            </w:r>
          </w:p>
          <w:p w:rsidR="000E062A" w:rsidRDefault="000E062A" w:rsidP="007E3D46">
            <w:pPr>
              <w:pStyle w:val="CopticVersemulti-line"/>
            </w:pPr>
            <w:r w:rsidRPr="007E3D46">
              <w:t>ⲡⲓϩⲩⲙⲛⲟⲇⲟⲥ ⲉ̅ⲑ̅ⲩ</w:t>
            </w:r>
          </w:p>
          <w:p w:rsidR="000E062A" w:rsidRDefault="000E062A" w:rsidP="007E3D46">
            <w:pPr>
              <w:pStyle w:val="CopticVersemulti-line"/>
            </w:pPr>
            <w:r w:rsidRPr="007E3D46">
              <w:t>ⲁϥϭⲓ ⲛ̀ⲧⲉϥⲕⲩⲑⲁⲣⲁ</w:t>
            </w:r>
          </w:p>
          <w:p w:rsidR="000E062A" w:rsidRDefault="000E062A" w:rsidP="007E3D46">
            <w:pPr>
              <w:pStyle w:val="CopticVerse"/>
            </w:pPr>
            <w:r w:rsidRPr="007E3D46">
              <w:t>ⲙ̀ⲡ̀ⲛⲉⲩⲙⲁⲧⲓⲕⲟⲛ</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He went into the church, </w:t>
            </w:r>
          </w:p>
          <w:p w:rsidR="000E062A" w:rsidRDefault="000E062A" w:rsidP="003B4CB7">
            <w:pPr>
              <w:pStyle w:val="EngHang"/>
            </w:pPr>
            <w:r>
              <w:t>T</w:t>
            </w:r>
            <w:r w:rsidRPr="007425E1">
              <w:t xml:space="preserve">he house of the angels; </w:t>
            </w:r>
          </w:p>
          <w:p w:rsidR="000E062A" w:rsidRDefault="000E062A" w:rsidP="003B4CB7">
            <w:pPr>
              <w:pStyle w:val="EngHang"/>
            </w:pPr>
            <w:r>
              <w:t>He praised and</w:t>
            </w:r>
            <w:r w:rsidRPr="007425E1">
              <w:t xml:space="preserve"> hymned </w:t>
            </w:r>
          </w:p>
          <w:p w:rsidR="000E062A" w:rsidRDefault="000E062A" w:rsidP="003B4CB7">
            <w:pPr>
              <w:pStyle w:val="EngHangEnd"/>
            </w:pPr>
            <w:r>
              <w:t>T</w:t>
            </w:r>
            <w:r w:rsidRPr="007425E1">
              <w:t>he Holy Trinity.</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Ⲁϥϩⲱⲗ ⲉ̀ϯⲉⲕⲕⲗⲏⲥⲓⲁ</w:t>
            </w:r>
          </w:p>
          <w:p w:rsidR="000E062A" w:rsidRDefault="000E062A" w:rsidP="007E3D46">
            <w:pPr>
              <w:pStyle w:val="CopticVersemulti-line"/>
            </w:pPr>
            <w:r w:rsidRPr="007E3D46">
              <w:t>ⲡ̀ⲏⲓ ⲛ̀ⲧⲉ ⲛⲓⲁⲅⲅⲉⲗⲟⲥ</w:t>
            </w:r>
          </w:p>
          <w:p w:rsidR="000E062A" w:rsidRDefault="000E062A" w:rsidP="007E3D46">
            <w:pPr>
              <w:pStyle w:val="CopticVersemulti-line"/>
            </w:pPr>
            <w:r w:rsidRPr="007E3D46">
              <w:t>ⲁϥϩⲱⲥ ⲁϥⲉⲣϩⲩⲙⲛⲟⲥ</w:t>
            </w:r>
          </w:p>
          <w:p w:rsidR="000E062A" w:rsidRDefault="000E062A" w:rsidP="007E3D46">
            <w:pPr>
              <w:pStyle w:val="CopticVerse"/>
            </w:pPr>
            <w:r w:rsidRPr="007E3D46">
              <w:t>ⲉ̀ϯⲧⲣⲓⲁⲥ ⲉ̅ⲑ̅</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rsidRPr="007425E1">
              <w:t>“</w:t>
            </w:r>
            <w:commentRangeStart w:id="563"/>
            <w:r w:rsidRPr="007425E1">
              <w:t xml:space="preserve">In </w:t>
            </w:r>
            <w:commentRangeEnd w:id="563"/>
            <w:r>
              <w:rPr>
                <w:rStyle w:val="CommentReference"/>
                <w:rFonts w:ascii="Times New Roman" w:eastAsiaTheme="minorHAnsi" w:hAnsi="Times New Roman" w:cstheme="minorBidi"/>
                <w:color w:val="auto"/>
              </w:rPr>
              <w:commentReference w:id="563"/>
            </w:r>
            <w:r>
              <w:t>Your</w:t>
            </w:r>
            <w:r w:rsidRPr="007425E1">
              <w:t xml:space="preserve"> light O Lord, </w:t>
            </w:r>
          </w:p>
          <w:p w:rsidR="000E062A" w:rsidRDefault="000E062A" w:rsidP="003B4CB7">
            <w:pPr>
              <w:pStyle w:val="EngHang"/>
            </w:pPr>
            <w:r>
              <w:t>W</w:t>
            </w:r>
            <w:r w:rsidRPr="007425E1">
              <w:t xml:space="preserve">e </w:t>
            </w:r>
            <w:r>
              <w:t>will see light.</w:t>
            </w:r>
          </w:p>
          <w:p w:rsidR="000E062A" w:rsidRDefault="000E062A" w:rsidP="003B4CB7">
            <w:pPr>
              <w:pStyle w:val="EngHang"/>
            </w:pPr>
            <w:r w:rsidRPr="007425E1">
              <w:t xml:space="preserve">Let </w:t>
            </w:r>
            <w:r>
              <w:t>Your</w:t>
            </w:r>
            <w:r w:rsidRPr="007425E1">
              <w:t xml:space="preserve"> mercy come </w:t>
            </w:r>
          </w:p>
          <w:p w:rsidR="000E062A" w:rsidRDefault="000E062A" w:rsidP="003B4CB7">
            <w:pPr>
              <w:pStyle w:val="EngHangEnd"/>
            </w:pPr>
            <w:r>
              <w:t>T</w:t>
            </w:r>
            <w:r w:rsidRPr="007425E1">
              <w:t xml:space="preserve">o those who know </w:t>
            </w:r>
            <w:r>
              <w:t>You</w:t>
            </w:r>
            <w:r w:rsidRPr="007425E1">
              <w:t>.</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Ϫⲉ ϧⲉⲛ ⲡⲉⲕⲟⲩⲱⲓⲛⲓ</w:t>
            </w:r>
          </w:p>
          <w:p w:rsidR="000E062A" w:rsidRDefault="000E062A" w:rsidP="007E3D46">
            <w:pPr>
              <w:pStyle w:val="CopticVersemulti-line"/>
            </w:pPr>
            <w:r w:rsidRPr="007E3D46">
              <w:t>Ⲡⲟ̅ⲥ̅ ⲉⲛⲉ̀ⲛⲁⲩ ⲉ̀ⲟⲩⲱⲓⲛⲓ</w:t>
            </w:r>
          </w:p>
          <w:p w:rsidR="000E062A" w:rsidRDefault="000E062A" w:rsidP="007E3D46">
            <w:pPr>
              <w:pStyle w:val="CopticVersemulti-line"/>
            </w:pPr>
            <w:r w:rsidRPr="007E3D46">
              <w:t>ⲙⲁⲣⲉϥⲓ̀ ⲛ̀ϫⲉ ⲡⲉⲕⲛⲁⲓ</w:t>
            </w:r>
          </w:p>
          <w:p w:rsidR="000E062A" w:rsidRDefault="000E062A" w:rsidP="007E3D46">
            <w:pPr>
              <w:pStyle w:val="CopticVerse"/>
            </w:pPr>
            <w:r w:rsidRPr="007E3D46">
              <w:t>ⲛ̀ⲛⲏⲉⲧⲥⲱⲟⲩⲛ ⲙ̀ⲙⲟⲕ</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 xml:space="preserve">O True Light, </w:t>
            </w:r>
          </w:p>
          <w:p w:rsidR="000E062A" w:rsidRDefault="000E062A" w:rsidP="003B4CB7">
            <w:pPr>
              <w:pStyle w:val="EngHang"/>
            </w:pPr>
            <w:r>
              <w:t>W</w:t>
            </w:r>
            <w:r w:rsidRPr="007425E1">
              <w:t>hich lights every man</w:t>
            </w:r>
          </w:p>
          <w:p w:rsidR="000E062A" w:rsidRDefault="000E062A" w:rsidP="003B4CB7">
            <w:pPr>
              <w:pStyle w:val="EngHang"/>
            </w:pPr>
            <w:commentRangeStart w:id="564"/>
            <w:r>
              <w:t>W</w:t>
            </w:r>
            <w:r w:rsidRPr="007425E1">
              <w:t xml:space="preserve">ho </w:t>
            </w:r>
            <w:commentRangeEnd w:id="564"/>
            <w:r>
              <w:rPr>
                <w:rStyle w:val="CommentReference"/>
                <w:rFonts w:ascii="Times New Roman" w:eastAsiaTheme="minorHAnsi" w:hAnsi="Times New Roman" w:cstheme="minorBidi"/>
                <w:color w:val="auto"/>
              </w:rPr>
              <w:commentReference w:id="564"/>
            </w:r>
            <w:r w:rsidRPr="007425E1">
              <w:t xml:space="preserve">comes </w:t>
            </w:r>
          </w:p>
          <w:p w:rsidR="000E062A" w:rsidRDefault="000E062A" w:rsidP="003B4CB7">
            <w:pPr>
              <w:pStyle w:val="EngHangEnd"/>
            </w:pPr>
            <w:r>
              <w:t>I</w:t>
            </w:r>
            <w:r w:rsidRPr="007425E1">
              <w:t>nto the world.</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Ⲡⲓⲟⲩⲱⲓⲛⲓ ⲛ̀ⲧⲁⲫ̀ⲙⲏⲓ</w:t>
            </w:r>
          </w:p>
          <w:p w:rsidR="000E062A" w:rsidRDefault="000E062A" w:rsidP="007E3D46">
            <w:pPr>
              <w:pStyle w:val="CopticVersemulti-line"/>
            </w:pPr>
            <w:r w:rsidRPr="007E3D46">
              <w:t>ⲫⲏⲉⲧⲉⲣⲟⲩⲱⲓⲛⲓ</w:t>
            </w:r>
          </w:p>
          <w:p w:rsidR="000E062A" w:rsidRDefault="000E062A" w:rsidP="007E3D46">
            <w:pPr>
              <w:pStyle w:val="CopticVersemulti-line"/>
            </w:pPr>
            <w:r w:rsidRPr="007E3D46">
              <w:t>ⲉⲣⲱⲙⲓ ⲛⲓⲃⲉⲛ</w:t>
            </w:r>
          </w:p>
          <w:p w:rsidR="000E062A" w:rsidRDefault="000E062A" w:rsidP="007E3D46">
            <w:pPr>
              <w:pStyle w:val="CopticVerse"/>
            </w:pPr>
            <w:r w:rsidRPr="007E3D46">
              <w:t>ⲉⲑⲛⲏⲟⲩ ⲉ̀ⲡⲓⲕⲟⲥⲙⲟⲥ</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 xml:space="preserve">You have </w:t>
            </w:r>
            <w:r w:rsidRPr="007425E1">
              <w:t>come to the world</w:t>
            </w:r>
            <w:r>
              <w:t>,</w:t>
            </w:r>
          </w:p>
          <w:p w:rsidR="000E062A" w:rsidRDefault="000E062A" w:rsidP="003B4CB7">
            <w:pPr>
              <w:pStyle w:val="EngHang"/>
            </w:pPr>
            <w:r>
              <w:t>T</w:t>
            </w:r>
            <w:r w:rsidRPr="007425E1">
              <w:t xml:space="preserve">hrough </w:t>
            </w:r>
            <w:r>
              <w:t>Your</w:t>
            </w:r>
            <w:r w:rsidRPr="007425E1">
              <w:t xml:space="preserve"> love for man</w:t>
            </w:r>
            <w:r>
              <w:t>.</w:t>
            </w:r>
          </w:p>
          <w:p w:rsidR="000E062A" w:rsidRDefault="000E062A" w:rsidP="003B4CB7">
            <w:pPr>
              <w:pStyle w:val="EngHang"/>
            </w:pPr>
            <w:r>
              <w:t>A</w:t>
            </w:r>
            <w:r w:rsidRPr="007425E1">
              <w:t xml:space="preserve">ll the creation </w:t>
            </w:r>
          </w:p>
          <w:p w:rsidR="000E062A" w:rsidRDefault="000E062A" w:rsidP="003B4CB7">
            <w:pPr>
              <w:pStyle w:val="EngHangEnd"/>
            </w:pPr>
            <w:r>
              <w:t>H</w:t>
            </w:r>
            <w:r w:rsidRPr="007425E1">
              <w:t xml:space="preserve">as rejoiced at </w:t>
            </w:r>
            <w:r>
              <w:t>Your</w:t>
            </w:r>
            <w:r w:rsidRPr="007425E1">
              <w:t xml:space="preserve"> coming.</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Ⲁⲕⲓ̀ ⲉⲡⲓⲕⲟⲥⲙⲟⲥ</w:t>
            </w:r>
          </w:p>
          <w:p w:rsidR="000E062A" w:rsidRDefault="000E062A" w:rsidP="007E3D46">
            <w:pPr>
              <w:pStyle w:val="CopticVersemulti-line"/>
            </w:pPr>
            <w:r w:rsidRPr="007E3D46">
              <w:t>ϩⲓⲧⲉⲛ ⲧⲉⲕⲙⲉⲧⲙⲁⲓⲣⲱⲙⲓ</w:t>
            </w:r>
          </w:p>
          <w:p w:rsidR="000E062A" w:rsidRDefault="000E062A" w:rsidP="007E3D46">
            <w:pPr>
              <w:pStyle w:val="CopticVersemulti-line"/>
            </w:pPr>
            <w:r w:rsidRPr="007E3D46">
              <w:t>ⲁϯⲕⲧⲏⲥⲓⲥ ⲧⲏⲣⲥ</w:t>
            </w:r>
          </w:p>
          <w:p w:rsidR="000E062A" w:rsidRDefault="000E062A" w:rsidP="007E3D46">
            <w:pPr>
              <w:pStyle w:val="CopticVerse"/>
            </w:pPr>
            <w:r w:rsidRPr="007E3D46">
              <w:t>ⲑⲉⲗⲏⲗ ϧⲁ ⲡⲉⲕϫⲓⲛⲓ</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t>You</w:t>
            </w:r>
            <w:r w:rsidRPr="007425E1">
              <w:t xml:space="preserve"> save Adam </w:t>
            </w:r>
          </w:p>
          <w:p w:rsidR="000E062A" w:rsidRDefault="000E062A" w:rsidP="003B4CB7">
            <w:pPr>
              <w:pStyle w:val="EngHang"/>
            </w:pPr>
            <w:r>
              <w:t>F</w:t>
            </w:r>
            <w:r w:rsidRPr="007425E1">
              <w:t xml:space="preserve">rom the beguiling, </w:t>
            </w:r>
          </w:p>
          <w:p w:rsidR="000E062A" w:rsidRDefault="000E062A" w:rsidP="003B4CB7">
            <w:pPr>
              <w:pStyle w:val="EngHang"/>
            </w:pPr>
            <w:r>
              <w:t>You</w:t>
            </w:r>
            <w:r w:rsidRPr="007425E1">
              <w:t xml:space="preserve"> delivered Eve </w:t>
            </w:r>
          </w:p>
          <w:p w:rsidR="000E062A" w:rsidRDefault="000E062A" w:rsidP="003B4CB7">
            <w:pPr>
              <w:pStyle w:val="EngHangEnd"/>
            </w:pPr>
            <w:r>
              <w:t>F</w:t>
            </w:r>
            <w:r w:rsidRPr="007425E1">
              <w:t>rom the pangs of death.</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7E3D46">
              <w:t>Ⲁⲕⲥⲱϯ ⲛ̀Ⲁⲇⲁⲙ</w:t>
            </w:r>
          </w:p>
          <w:p w:rsidR="000E062A" w:rsidRDefault="000E062A" w:rsidP="007E3D46">
            <w:pPr>
              <w:pStyle w:val="CopticVersemulti-line"/>
            </w:pPr>
            <w:r w:rsidRPr="007E3D46">
              <w:t>ⲉⲃⲟⲗϧⲉⲛ ϯⲁ̀ⲡⲁⲧⲏ</w:t>
            </w:r>
          </w:p>
          <w:p w:rsidR="000E062A" w:rsidRDefault="000E062A" w:rsidP="007E3D46">
            <w:pPr>
              <w:pStyle w:val="CopticVersemulti-line"/>
            </w:pPr>
            <w:r w:rsidRPr="007E3D46">
              <w:t>ⲁⲕⲉⲣ Ⲉⲩⲁ ⲛ̀ⲣⲉⲙϩⲉ</w:t>
            </w:r>
          </w:p>
          <w:p w:rsidR="000E062A" w:rsidRDefault="000E062A" w:rsidP="007E3D46">
            <w:pPr>
              <w:pStyle w:val="CopticVerse"/>
            </w:pPr>
            <w:r w:rsidRPr="007E3D46">
              <w:t>ϧⲉⲛ ⲛⲓⲛⲁⲕϩⲓ ⲛ̀ⲧⲉ ⲫ̀ⲙⲟⲩ</w:t>
            </w:r>
          </w:p>
        </w:tc>
      </w:tr>
      <w:tr w:rsidR="000E062A" w:rsidTr="004568B8">
        <w:trPr>
          <w:cantSplit/>
          <w:jc w:val="center"/>
        </w:trPr>
        <w:tc>
          <w:tcPr>
            <w:tcW w:w="288" w:type="dxa"/>
          </w:tcPr>
          <w:p w:rsidR="000E062A" w:rsidRDefault="000E062A" w:rsidP="004568B8">
            <w:pPr>
              <w:pStyle w:val="CopticCross"/>
            </w:pPr>
            <w:r w:rsidRPr="00FB5ACB">
              <w:t>¿</w:t>
            </w:r>
          </w:p>
        </w:tc>
        <w:tc>
          <w:tcPr>
            <w:tcW w:w="3960" w:type="dxa"/>
          </w:tcPr>
          <w:p w:rsidR="000E062A" w:rsidRDefault="000E062A" w:rsidP="003B4CB7">
            <w:pPr>
              <w:pStyle w:val="EngHang"/>
            </w:pPr>
            <w:r>
              <w:t>You have</w:t>
            </w:r>
            <w:r w:rsidRPr="007425E1">
              <w:t xml:space="preserve"> given us </w:t>
            </w:r>
          </w:p>
          <w:p w:rsidR="000E062A" w:rsidRDefault="000E062A" w:rsidP="003B4CB7">
            <w:pPr>
              <w:pStyle w:val="EngHang"/>
            </w:pPr>
            <w:r>
              <w:t>T</w:t>
            </w:r>
            <w:r w:rsidRPr="007425E1">
              <w:t xml:space="preserve">he Spirit of sonship; </w:t>
            </w:r>
          </w:p>
          <w:p w:rsidR="000E062A" w:rsidRDefault="000E062A" w:rsidP="003B4CB7">
            <w:pPr>
              <w:pStyle w:val="EngHang"/>
            </w:pPr>
            <w:r>
              <w:t>W</w:t>
            </w:r>
            <w:r w:rsidRPr="007425E1">
              <w:t xml:space="preserve">e praise </w:t>
            </w:r>
            <w:r>
              <w:t>You</w:t>
            </w:r>
            <w:r w:rsidRPr="007425E1">
              <w:t xml:space="preserve">, </w:t>
            </w:r>
            <w:commentRangeStart w:id="565"/>
            <w:r w:rsidRPr="007425E1">
              <w:t xml:space="preserve">we bless </w:t>
            </w:r>
            <w:r>
              <w:t>You</w:t>
            </w:r>
            <w:r w:rsidRPr="007425E1">
              <w:t xml:space="preserve"> </w:t>
            </w:r>
            <w:commentRangeEnd w:id="565"/>
            <w:r>
              <w:rPr>
                <w:rStyle w:val="CommentReference"/>
                <w:rFonts w:ascii="Times New Roman" w:eastAsiaTheme="minorHAnsi" w:hAnsi="Times New Roman" w:cstheme="minorBidi"/>
                <w:color w:val="auto"/>
              </w:rPr>
              <w:commentReference w:id="565"/>
            </w:r>
          </w:p>
          <w:p w:rsidR="000E062A" w:rsidRDefault="000E062A" w:rsidP="003B4CB7">
            <w:pPr>
              <w:pStyle w:val="EngHangEnd"/>
            </w:pPr>
            <w:r>
              <w:t>W</w:t>
            </w:r>
            <w:r w:rsidRPr="007425E1">
              <w:t xml:space="preserve">ith </w:t>
            </w:r>
            <w:r>
              <w:t>Your</w:t>
            </w:r>
            <w:r w:rsidRPr="007425E1">
              <w:t xml:space="preserve"> angels.</w:t>
            </w:r>
          </w:p>
        </w:tc>
        <w:tc>
          <w:tcPr>
            <w:tcW w:w="288" w:type="dxa"/>
          </w:tcPr>
          <w:p w:rsidR="000E062A" w:rsidRDefault="000E062A" w:rsidP="004568B8"/>
        </w:tc>
        <w:tc>
          <w:tcPr>
            <w:tcW w:w="288" w:type="dxa"/>
          </w:tcPr>
          <w:p w:rsidR="000E062A" w:rsidRDefault="000E062A" w:rsidP="004568B8">
            <w:pPr>
              <w:pStyle w:val="CopticCross"/>
            </w:pPr>
            <w:r w:rsidRPr="00FB5ACB">
              <w:t>¿</w:t>
            </w:r>
          </w:p>
        </w:tc>
        <w:tc>
          <w:tcPr>
            <w:tcW w:w="3960" w:type="dxa"/>
          </w:tcPr>
          <w:p w:rsidR="000E062A" w:rsidRDefault="000E062A" w:rsidP="007E3D46">
            <w:pPr>
              <w:pStyle w:val="CopticVersemulti-line"/>
            </w:pPr>
            <w:r w:rsidRPr="007E3D46">
              <w:t>Ⲁⲕϯ ⲛⲁⲛ ⲙ̀ⲡⲓⲡ̅ⲛ̅ⲁ</w:t>
            </w:r>
          </w:p>
          <w:p w:rsidR="000E062A" w:rsidRDefault="000E062A" w:rsidP="007E3D46">
            <w:pPr>
              <w:pStyle w:val="CopticVersemulti-line"/>
            </w:pPr>
            <w:r w:rsidRPr="007E3D46">
              <w:t>ⲛ̀ⲧⲉ ϯⲙⲉⲧϣⲏⲣⲓ</w:t>
            </w:r>
          </w:p>
          <w:p w:rsidR="000E062A" w:rsidRDefault="000E062A" w:rsidP="007E3D46">
            <w:pPr>
              <w:pStyle w:val="CopticVersemulti-line"/>
            </w:pPr>
            <w:r w:rsidRPr="007E3D46">
              <w:t>ⲉⲛϩⲱⲥ ⲉⲛⲥ̀ⲙⲟⲩ ⲉⲣⲟⲕ</w:t>
            </w:r>
          </w:p>
          <w:p w:rsidR="000E062A" w:rsidRDefault="000E062A" w:rsidP="007E3D46">
            <w:pPr>
              <w:pStyle w:val="CopticVerse"/>
            </w:pPr>
            <w:r w:rsidRPr="007E3D46">
              <w:t>ⲛⲉⲙ ⲛⲉⲕⲁⲅⲅⲉⲗⲟⲥ</w:t>
            </w:r>
          </w:p>
        </w:tc>
      </w:tr>
      <w:tr w:rsidR="000E062A" w:rsidTr="004568B8">
        <w:trPr>
          <w:cantSplit/>
          <w:jc w:val="center"/>
        </w:trPr>
        <w:tc>
          <w:tcPr>
            <w:tcW w:w="288" w:type="dxa"/>
          </w:tcPr>
          <w:p w:rsidR="000E062A" w:rsidRDefault="000E062A" w:rsidP="004568B8">
            <w:pPr>
              <w:pStyle w:val="CopticCross"/>
            </w:pPr>
          </w:p>
        </w:tc>
        <w:tc>
          <w:tcPr>
            <w:tcW w:w="3960" w:type="dxa"/>
          </w:tcPr>
          <w:p w:rsidR="000E062A" w:rsidRDefault="000E062A" w:rsidP="003B4CB7">
            <w:pPr>
              <w:pStyle w:val="EngHang"/>
            </w:pPr>
            <w:r w:rsidRPr="007425E1">
              <w:t>He has risen bodily</w:t>
            </w:r>
            <w:r>
              <w:t>,</w:t>
            </w:r>
          </w:p>
          <w:p w:rsidR="000E062A" w:rsidRDefault="000E062A" w:rsidP="003B4CB7">
            <w:pPr>
              <w:pStyle w:val="EngHang"/>
            </w:pPr>
            <w:r>
              <w:t>F</w:t>
            </w:r>
            <w:r w:rsidRPr="007425E1">
              <w:t xml:space="preserve">rom the Virgin, </w:t>
            </w:r>
          </w:p>
          <w:p w:rsidR="000E062A" w:rsidRDefault="000E062A" w:rsidP="003B4CB7">
            <w:pPr>
              <w:pStyle w:val="EngHang"/>
            </w:pPr>
            <w:r>
              <w:t>W</w:t>
            </w:r>
            <w:r w:rsidRPr="007425E1">
              <w:t xml:space="preserve">ithout the seed of man, </w:t>
            </w:r>
          </w:p>
          <w:p w:rsidR="000E062A" w:rsidRDefault="000E062A" w:rsidP="003B4CB7">
            <w:pPr>
              <w:pStyle w:val="EngHangEnd"/>
            </w:pPr>
            <w:r>
              <w:t>T</w:t>
            </w:r>
            <w:r w:rsidRPr="007425E1">
              <w:t>hat he might save us.</w:t>
            </w:r>
          </w:p>
        </w:tc>
        <w:tc>
          <w:tcPr>
            <w:tcW w:w="288" w:type="dxa"/>
          </w:tcPr>
          <w:p w:rsidR="000E062A" w:rsidRDefault="000E062A" w:rsidP="004568B8"/>
        </w:tc>
        <w:tc>
          <w:tcPr>
            <w:tcW w:w="288" w:type="dxa"/>
          </w:tcPr>
          <w:p w:rsidR="000E062A" w:rsidRDefault="000E062A" w:rsidP="004568B8">
            <w:pPr>
              <w:pStyle w:val="CopticCross"/>
            </w:pPr>
          </w:p>
        </w:tc>
        <w:tc>
          <w:tcPr>
            <w:tcW w:w="3960" w:type="dxa"/>
          </w:tcPr>
          <w:p w:rsidR="000E062A" w:rsidRDefault="000E062A" w:rsidP="007E3D46">
            <w:pPr>
              <w:pStyle w:val="CopticVersemulti-line"/>
            </w:pPr>
            <w:r w:rsidRPr="00D807EF">
              <w:t>Ⲁϥϣⲁⲓ ⲥⲱⲙⲁⲧⲓⲕⲱⲥ</w:t>
            </w:r>
          </w:p>
          <w:p w:rsidR="000E062A" w:rsidRDefault="000E062A" w:rsidP="007E3D46">
            <w:pPr>
              <w:pStyle w:val="CopticVersemulti-line"/>
            </w:pPr>
            <w:r w:rsidRPr="00D807EF">
              <w:t>ⲉⲃⲟⲗϧⲉⲛ ϯⲡⲁⲣⲑⲉⲛⲟⲥ</w:t>
            </w:r>
          </w:p>
          <w:p w:rsidR="000E062A" w:rsidRDefault="000E062A" w:rsidP="007E3D46">
            <w:pPr>
              <w:pStyle w:val="CopticVersemulti-line"/>
            </w:pPr>
            <w:r w:rsidRPr="00D807EF">
              <w:t>ⲁϭⲛⲉ ⲥ̀ⲡⲉⲣⲙⲁ ⲛ̀ⲣⲱⲙⲓ</w:t>
            </w:r>
          </w:p>
          <w:p w:rsidR="000E062A" w:rsidRDefault="000E062A" w:rsidP="007E3D46">
            <w:pPr>
              <w:pStyle w:val="CopticVersemulti-line"/>
            </w:pPr>
            <w:r w:rsidRPr="00D807EF">
              <w:t>ϣⲁⲛ̀ⲧⲉϥⲥⲱϯ ⲙ̀ⲙⲟⲛ</w:t>
            </w:r>
          </w:p>
        </w:tc>
      </w:tr>
    </w:tbl>
    <w:p w:rsidR="004568B8" w:rsidRDefault="004568B8" w:rsidP="000E062A">
      <w:pPr>
        <w:pStyle w:val="Heading6"/>
      </w:pPr>
      <w:bookmarkStart w:id="566" w:name="_Toc298445803"/>
      <w:bookmarkStart w:id="567" w:name="_Toc298681288"/>
      <w:bookmarkStart w:id="568" w:name="_Toc298447528"/>
      <w:bookmarkStart w:id="569" w:name="_Toc308441917"/>
      <w:r>
        <w:t>The Crown Adam</w:t>
      </w:r>
      <w:bookmarkEnd w:id="566"/>
      <w:bookmarkEnd w:id="567"/>
      <w:bookmarkEnd w:id="568"/>
      <w:bookmarkEnd w:id="569"/>
    </w:p>
    <w:p w:rsidR="007E3D46" w:rsidRPr="007E3D46" w:rsidRDefault="007E3D46" w:rsidP="000E062A">
      <w:pPr>
        <w:pStyle w:val="Heading5non-TOC"/>
      </w:pPr>
      <w:r w:rsidRPr="007E3D46">
        <w:t>Ⲡⲓⲗⲱⲃ</w:t>
      </w:r>
      <w:r w:rsidRPr="007E3D46">
        <w:rPr>
          <w:rFonts w:ascii="Times New Roman" w:hAnsi="Times New Roman" w:cs="Times New Roman"/>
        </w:rPr>
        <w:t>ϣ</w:t>
      </w:r>
      <w:r w:rsidRPr="007E3D46">
        <w:t xml:space="preserve"> Ⲁ</w:t>
      </w:r>
      <w:r w:rsidRPr="007E3D46">
        <w:rPr>
          <w:rFonts w:ascii="Times New Roman" w:hAnsi="Times New Roman" w:cs="Times New Roman"/>
        </w:rPr>
        <w:t>̀</w:t>
      </w:r>
      <w:r w:rsidRPr="007E3D46">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Indeed my lowly,</w:t>
            </w:r>
          </w:p>
          <w:p w:rsidR="000E062A" w:rsidRDefault="000E062A" w:rsidP="003B4CB7">
            <w:pPr>
              <w:pStyle w:val="EngHang"/>
            </w:pPr>
            <w:r>
              <w:t>And sinful tongue,</w:t>
            </w:r>
          </w:p>
          <w:p w:rsidR="000E062A" w:rsidRDefault="000E062A" w:rsidP="003B4CB7">
            <w:pPr>
              <w:pStyle w:val="EngHang"/>
            </w:pPr>
            <w:r>
              <w:t>Is not able to speak</w:t>
            </w:r>
          </w:p>
          <w:p w:rsidR="000E062A" w:rsidRDefault="000E062A" w:rsidP="003B4CB7">
            <w:pPr>
              <w:pStyle w:val="EngHangEnd"/>
            </w:pPr>
            <w:r>
              <w:t>Of your glory, O Mary.</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Ⲡⲁⲗⲁⲥ ⲅⲁⲣ ⲉⲧ</w:t>
            </w:r>
            <w:r w:rsidRPr="007E3D46">
              <w:rPr>
                <w:rFonts w:ascii="Times New Roman" w:hAnsi="Times New Roman" w:cs="Times New Roman"/>
              </w:rPr>
              <w:t>ϫ</w:t>
            </w:r>
            <w:r w:rsidRPr="007E3D46">
              <w:t>ⲱ</w:t>
            </w:r>
            <w:r w:rsidRPr="007E3D46">
              <w:rPr>
                <w:rFonts w:ascii="Times New Roman" w:hAnsi="Times New Roman" w:cs="Times New Roman"/>
              </w:rPr>
              <w:t>ϫ</w:t>
            </w:r>
            <w:r w:rsidRPr="007E3D46">
              <w:t>ⲉⲃ</w:t>
            </w:r>
          </w:p>
          <w:p w:rsidR="000E062A" w:rsidRDefault="000E062A" w:rsidP="007E3D46">
            <w:pPr>
              <w:pStyle w:val="CopticVersemulti-line"/>
            </w:pPr>
            <w:r w:rsidRPr="007E3D46">
              <w:t>ⲟⲩⲟ</w:t>
            </w:r>
            <w:r w:rsidRPr="007E3D46">
              <w:rPr>
                <w:rFonts w:ascii="Times New Roman" w:hAnsi="Times New Roman" w:cs="Times New Roman"/>
              </w:rPr>
              <w:t>ϩ</w:t>
            </w:r>
            <w:r w:rsidRPr="007E3D46">
              <w:t xml:space="preserve"> ⲛ</w:t>
            </w:r>
            <w:r w:rsidRPr="007E3D46">
              <w:rPr>
                <w:rFonts w:ascii="Times New Roman" w:hAnsi="Times New Roman" w:cs="Times New Roman"/>
              </w:rPr>
              <w:t>̀</w:t>
            </w:r>
            <w:r w:rsidRPr="007E3D46">
              <w:t>ⲣⲉ</w:t>
            </w:r>
            <w:r w:rsidRPr="007E3D46">
              <w:rPr>
                <w:rFonts w:ascii="Times New Roman" w:hAnsi="Times New Roman" w:cs="Times New Roman"/>
              </w:rPr>
              <w:t>ϥ</w:t>
            </w:r>
            <w:r w:rsidRPr="007E3D46">
              <w:t>ⲉⲣⲛⲟⲃⲓ</w:t>
            </w:r>
          </w:p>
          <w:p w:rsidR="000E062A" w:rsidRDefault="000E062A" w:rsidP="007E3D46">
            <w:pPr>
              <w:pStyle w:val="CopticVersemulti-line"/>
            </w:pPr>
            <w:r w:rsidRPr="007E3D46">
              <w:t>ⲛⲁ</w:t>
            </w:r>
            <w:r w:rsidRPr="007E3D46">
              <w:rPr>
                <w:rFonts w:ascii="Times New Roman" w:hAnsi="Times New Roman" w:cs="Times New Roman"/>
              </w:rPr>
              <w:t>ϣ̀ϫ</w:t>
            </w:r>
            <w:r w:rsidRPr="007E3D46">
              <w:t>ⲉⲙ</w:t>
            </w:r>
            <w:r w:rsidRPr="007E3D46">
              <w:rPr>
                <w:rFonts w:ascii="Times New Roman" w:hAnsi="Times New Roman" w:cs="Times New Roman"/>
              </w:rPr>
              <w:t>ϫ</w:t>
            </w:r>
            <w:r w:rsidRPr="007E3D46">
              <w:t>ⲟⲙ ⲁⲛ ⲉ</w:t>
            </w:r>
            <w:r w:rsidRPr="007E3D46">
              <w:rPr>
                <w:rFonts w:ascii="Times New Roman" w:hAnsi="Times New Roman" w:cs="Times New Roman"/>
              </w:rPr>
              <w:t>̀</w:t>
            </w:r>
            <w:r w:rsidRPr="007E3D46">
              <w:t>ⲥⲁ</w:t>
            </w:r>
            <w:r w:rsidRPr="007E3D46">
              <w:rPr>
                <w:rFonts w:ascii="Times New Roman" w:hAnsi="Times New Roman" w:cs="Times New Roman"/>
              </w:rPr>
              <w:t>ϫ</w:t>
            </w:r>
            <w:r w:rsidRPr="007E3D46">
              <w:t>ⲓ</w:t>
            </w:r>
          </w:p>
          <w:p w:rsidR="000E062A" w:rsidRDefault="000E062A" w:rsidP="007E3D46">
            <w:pPr>
              <w:pStyle w:val="CopticVersemulti-line"/>
            </w:pPr>
            <w:r w:rsidRPr="007E3D46">
              <w:t>ⲙ</w:t>
            </w:r>
            <w:r w:rsidRPr="007E3D46">
              <w:rPr>
                <w:rFonts w:ascii="Times New Roman" w:hAnsi="Times New Roman" w:cs="Times New Roman"/>
              </w:rPr>
              <w:t>̀</w:t>
            </w:r>
            <w:r w:rsidRPr="007E3D46">
              <w:t>ⲡⲉⲧⲁⲓⲟ</w:t>
            </w:r>
            <w:r w:rsidRPr="007E3D46">
              <w:rPr>
                <w:rFonts w:ascii="Times New Roman" w:hAnsi="Times New Roman" w:cs="Times New Roman"/>
              </w:rPr>
              <w:t>̀</w:t>
            </w:r>
            <w:r w:rsidRPr="007E3D46">
              <w:t xml:space="preserve"> Ⲙⲁⲣⲓⲁ</w:t>
            </w:r>
            <w:r w:rsidRPr="007E3D46">
              <w:rPr>
                <w:rFonts w:ascii="Times New Roman" w:hAnsi="Times New Roman" w:cs="Times New Roman"/>
              </w:rPr>
              <w:t>̀</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For our father Adam,</w:t>
            </w:r>
          </w:p>
          <w:p w:rsidR="000E062A" w:rsidRDefault="000E062A" w:rsidP="003B4CB7">
            <w:pPr>
              <w:pStyle w:val="EngHang"/>
            </w:pPr>
            <w:r>
              <w:t>The first man created</w:t>
            </w:r>
          </w:p>
          <w:p w:rsidR="000E062A" w:rsidRDefault="000E062A" w:rsidP="003B4CB7">
            <w:pPr>
              <w:pStyle w:val="EngHang"/>
            </w:pPr>
            <w:r>
              <w:t>By the hands of God</w:t>
            </w:r>
          </w:p>
          <w:p w:rsidR="000E062A" w:rsidRDefault="000E062A" w:rsidP="003B4CB7">
            <w:pPr>
              <w:pStyle w:val="EngHangEnd"/>
            </w:pPr>
            <w:r>
              <w:t>The Creator,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Ⲁ̀ⲇⲁⲙ ⲅⲁⲣ ⲡⲉⲛⲓⲱⲧ</w:t>
            </w:r>
          </w:p>
          <w:p w:rsidR="000E062A" w:rsidRDefault="000E062A" w:rsidP="007E3D46">
            <w:pPr>
              <w:pStyle w:val="CopticVersemulti-line"/>
            </w:pPr>
            <w:r w:rsidRPr="007E3D46">
              <w:t>ⲡⲓϣⲟⲣⲡ ⲛ̀ⲑⲁⲙⲓⲟ̀</w:t>
            </w:r>
          </w:p>
          <w:p w:rsidR="000E062A" w:rsidRDefault="000E062A" w:rsidP="007E3D46">
            <w:pPr>
              <w:pStyle w:val="CopticVersemulti-line"/>
            </w:pPr>
            <w:r w:rsidRPr="007E3D46">
              <w:t>ϧⲉⲛ ⲛⲉⲛϫⲓϫ ⲙ̀Ⲫϯ</w:t>
            </w:r>
          </w:p>
          <w:p w:rsidR="000E062A" w:rsidRDefault="000E062A" w:rsidP="007E3D46">
            <w:pPr>
              <w:pStyle w:val="CopticVerse"/>
            </w:pPr>
            <w:r w:rsidRPr="007E3D46">
              <w:t>ⲡⲓⲇⲏⲙⲓⲟⲩⲣⲅⲟⲥ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Through the counsel of Eve</w:t>
            </w:r>
          </w:p>
          <w:p w:rsidR="000E062A" w:rsidRDefault="000E062A" w:rsidP="003B4CB7">
            <w:pPr>
              <w:pStyle w:val="EngHang"/>
            </w:pPr>
            <w:r>
              <w:t>O</w:t>
            </w:r>
            <w:r w:rsidRPr="007425E1">
              <w:t xml:space="preserve">ur first mother, </w:t>
            </w:r>
          </w:p>
          <w:p w:rsidR="000E062A" w:rsidRDefault="000E062A" w:rsidP="003B4CB7">
            <w:pPr>
              <w:pStyle w:val="EngHang"/>
            </w:pPr>
            <w:commentRangeStart w:id="570"/>
            <w:r>
              <w:t>D</w:t>
            </w:r>
            <w:r w:rsidRPr="007425E1">
              <w:t xml:space="preserve">id </w:t>
            </w:r>
            <w:commentRangeEnd w:id="570"/>
            <w:r>
              <w:rPr>
                <w:rStyle w:val="CommentReference"/>
                <w:rFonts w:ascii="Times New Roman" w:eastAsiaTheme="minorHAnsi" w:hAnsi="Times New Roman" w:cstheme="minorBidi"/>
                <w:color w:val="auto"/>
              </w:rPr>
              <w:commentReference w:id="570"/>
            </w:r>
            <w:r w:rsidRPr="007425E1">
              <w:t xml:space="preserve">eat </w:t>
            </w:r>
            <w:r>
              <w:t>of the fruit</w:t>
            </w:r>
          </w:p>
          <w:p w:rsidR="000E062A" w:rsidRDefault="000E062A" w:rsidP="003B4CB7">
            <w:pPr>
              <w:pStyle w:val="EngHangEnd"/>
            </w:pPr>
            <w:r>
              <w:t>Of</w:t>
            </w:r>
            <w:r w:rsidRPr="007425E1">
              <w:t xml:space="preserve"> the tree.</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Ϩⲓⲧⲉⲛ ⲡ̀ⲥⲟϭⲛⲓ ⲛ̀Ⲉⲩⲁ̀</w:t>
            </w:r>
          </w:p>
          <w:p w:rsidR="000E062A" w:rsidRDefault="000E062A" w:rsidP="007E3D46">
            <w:pPr>
              <w:pStyle w:val="CopticVersemulti-line"/>
            </w:pPr>
            <w:r w:rsidRPr="007E3D46">
              <w:t>ⲧⲉⲛϣⲟⲣⲡⲓ ⲙ̀ⲙⲁⲩ</w:t>
            </w:r>
          </w:p>
          <w:p w:rsidR="000E062A" w:rsidRDefault="000E062A" w:rsidP="007E3D46">
            <w:pPr>
              <w:pStyle w:val="CopticVersemulti-line"/>
            </w:pPr>
            <w:r w:rsidRPr="007E3D46">
              <w:t>ⲁϥⲟⲩⲱⲙ ⲛ̀ϫⲉ Ⲁ̀ⲇⲁⲙ</w:t>
            </w:r>
          </w:p>
          <w:p w:rsidR="000E062A" w:rsidRDefault="000E062A" w:rsidP="007E3D46">
            <w:pPr>
              <w:pStyle w:val="CopticVerse"/>
            </w:pPr>
            <w:r w:rsidRPr="007E3D46">
              <w:t>ⲉ̀ⲃⲟⲗϧⲉⲛ ⲡ̀ⲟⲩⲧⲁϩ ⲙ̀ⲡⲓϣ̀ϣⲏⲛ</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t>The authority of death</w:t>
            </w:r>
          </w:p>
          <w:p w:rsidR="000E062A" w:rsidRDefault="000E062A" w:rsidP="003B4CB7">
            <w:pPr>
              <w:pStyle w:val="EngHang"/>
            </w:pPr>
            <w:r>
              <w:t>And of corruption</w:t>
            </w:r>
          </w:p>
          <w:p w:rsidR="000E062A" w:rsidRDefault="000E062A" w:rsidP="003B4CB7">
            <w:pPr>
              <w:pStyle w:val="EngHang"/>
            </w:pPr>
            <w:r>
              <w:t>Came upon our race</w:t>
            </w:r>
          </w:p>
          <w:p w:rsidR="000E062A" w:rsidRDefault="000E062A" w:rsidP="003B4CB7">
            <w:pPr>
              <w:pStyle w:val="EngHangEnd"/>
            </w:pPr>
            <w:r>
              <w:t>And all of creation.</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Ⲁϥⲓ̀ ϩⲓϫⲉⲛ ⲡⲉⲛⲅⲉⲛⲟⲥ</w:t>
            </w:r>
          </w:p>
          <w:p w:rsidR="000E062A" w:rsidRDefault="000E062A" w:rsidP="007E3D46">
            <w:pPr>
              <w:pStyle w:val="CopticVersemulti-line"/>
            </w:pPr>
            <w:r w:rsidRPr="007E3D46">
              <w:t>ⲛⲉⲙ ϯⲕ̀ⲧⲏⲥⲓⲥ ⲧⲏⲣⲥ</w:t>
            </w:r>
          </w:p>
          <w:p w:rsidR="000E062A" w:rsidRDefault="000E062A" w:rsidP="007E3D46">
            <w:pPr>
              <w:pStyle w:val="CopticVersemulti-line"/>
            </w:pPr>
            <w:r w:rsidRPr="007E3D46">
              <w:t>ⲛ̀ϫⲉ ⲡⲓⲉⲣϣⲓϣⲓ</w:t>
            </w:r>
          </w:p>
          <w:p w:rsidR="000E062A" w:rsidRDefault="000E062A" w:rsidP="007E3D46">
            <w:pPr>
              <w:pStyle w:val="CopticVerse"/>
            </w:pPr>
            <w:r w:rsidRPr="007E3D46">
              <w:t>ⲛ̀ⲧⲉ ⲫ̀ⲙⲟⲩ ⲛⲉⲙ ⲡ̀ⲧⲁⲕⲟ</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 xml:space="preserve">Through Mary, </w:t>
            </w:r>
          </w:p>
          <w:p w:rsidR="000E062A" w:rsidRDefault="000E062A" w:rsidP="003B4CB7">
            <w:pPr>
              <w:pStyle w:val="EngHang"/>
            </w:pPr>
            <w:r>
              <w:t>T</w:t>
            </w:r>
            <w:r w:rsidRPr="007425E1">
              <w:t xml:space="preserve">he </w:t>
            </w:r>
            <w:r>
              <w:t>Theotokos</w:t>
            </w:r>
            <w:r w:rsidRPr="007425E1">
              <w:t xml:space="preserve">, </w:t>
            </w:r>
          </w:p>
          <w:p w:rsidR="000E062A" w:rsidRDefault="000E062A" w:rsidP="003B4CB7">
            <w:pPr>
              <w:pStyle w:val="EngHang"/>
            </w:pPr>
            <w:r w:rsidRPr="007425E1">
              <w:t xml:space="preserve">Adam was restored again </w:t>
            </w:r>
          </w:p>
          <w:p w:rsidR="000E062A" w:rsidRDefault="000E062A" w:rsidP="003B4CB7">
            <w:pPr>
              <w:pStyle w:val="EngHangEnd"/>
            </w:pPr>
            <w:r>
              <w:t>T</w:t>
            </w:r>
            <w:r w:rsidRPr="007425E1">
              <w:t xml:space="preserve">o his first </w:t>
            </w:r>
            <w:commentRangeStart w:id="571"/>
            <w:r w:rsidRPr="007425E1">
              <w:t>estate</w:t>
            </w:r>
            <w:commentRangeEnd w:id="571"/>
            <w:r>
              <w:rPr>
                <w:rStyle w:val="CommentReference"/>
              </w:rPr>
              <w:commentReference w:id="571"/>
            </w:r>
            <w:r w:rsidRPr="007425E1">
              <w:t>.</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Ⲉ̀ⲃⲟⲗϩⲓⲧⲉⲛ Ⲙⲁⲣⲓⲁ̀</w:t>
            </w:r>
          </w:p>
          <w:p w:rsidR="000E062A" w:rsidRDefault="000E062A" w:rsidP="007E3D46">
            <w:pPr>
              <w:pStyle w:val="CopticVersemulti-line"/>
            </w:pPr>
            <w:r w:rsidRPr="007E3D46">
              <w:t>ϯⲑⲉⲟ̀ⲧⲟⲕⲟⲥ</w:t>
            </w:r>
          </w:p>
          <w:p w:rsidR="000E062A" w:rsidRDefault="000E062A" w:rsidP="007E3D46">
            <w:pPr>
              <w:pStyle w:val="CopticVersemulti-line"/>
            </w:pPr>
            <w:r w:rsidRPr="007E3D46">
              <w:t>ⲁⲩⲧⲁⲥⲑⲟ ⲛ̀Ⲁ̀ⲇⲁⲙ</w:t>
            </w:r>
          </w:p>
          <w:p w:rsidR="000E062A" w:rsidRDefault="000E062A" w:rsidP="007E3D46">
            <w:pPr>
              <w:pStyle w:val="CopticVerse"/>
            </w:pPr>
            <w:r w:rsidRPr="007E3D46">
              <w:t>ⲉ̀ⲧⲉϥⲁⲣⲭⲏ ⲛ̀ⲕⲉⲥⲟⲡ</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rsidRPr="007425E1">
              <w:t xml:space="preserve">Behold, the exalted kings, </w:t>
            </w:r>
          </w:p>
          <w:p w:rsidR="000E062A" w:rsidRDefault="000E062A" w:rsidP="003B4CB7">
            <w:pPr>
              <w:pStyle w:val="EngHang"/>
            </w:pPr>
            <w:r w:rsidRPr="007425E1">
              <w:t xml:space="preserve">David and Solomon, </w:t>
            </w:r>
          </w:p>
          <w:p w:rsidR="000E062A" w:rsidRDefault="000E062A" w:rsidP="003B4CB7">
            <w:pPr>
              <w:pStyle w:val="EngHang"/>
            </w:pPr>
            <w:r>
              <w:t>Write</w:t>
            </w:r>
            <w:r w:rsidRPr="007425E1">
              <w:t xml:space="preserve"> hymns to her</w:t>
            </w:r>
            <w:r>
              <w:t>,</w:t>
            </w:r>
            <w:r w:rsidRPr="007425E1">
              <w:t xml:space="preserve"> </w:t>
            </w:r>
          </w:p>
          <w:p w:rsidR="000E062A" w:rsidRDefault="000E062A" w:rsidP="003B4CB7">
            <w:pPr>
              <w:pStyle w:val="EngHangEnd"/>
            </w:pPr>
            <w:r>
              <w:t>A</w:t>
            </w:r>
            <w:r w:rsidRPr="007425E1">
              <w:t>nd honour her.</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Ⲓⲥ ⲛⲓⲟⲩⲣⲱⲟⲩ ⲉⲧϭⲟⲥⲓ</w:t>
            </w:r>
          </w:p>
          <w:p w:rsidR="000E062A" w:rsidRDefault="000E062A" w:rsidP="007E3D46">
            <w:pPr>
              <w:pStyle w:val="CopticVersemulti-line"/>
            </w:pPr>
            <w:r w:rsidRPr="007E3D46">
              <w:t>Ⲇⲁⲩⲓⲇ ⲛⲉⲙ Ⲥⲟⲗⲟⲙⲱⲛ</w:t>
            </w:r>
          </w:p>
          <w:p w:rsidR="000E062A" w:rsidRDefault="000E062A" w:rsidP="007E3D46">
            <w:pPr>
              <w:pStyle w:val="CopticVersemulti-line"/>
            </w:pPr>
            <w:r w:rsidRPr="007E3D46">
              <w:t>ⲉⲩⲉⲣϩⲩⲙⲛⲟⲥ ⲉ̀ⲣⲟⲥ</w:t>
            </w:r>
          </w:p>
          <w:p w:rsidR="000E062A" w:rsidRDefault="000E062A" w:rsidP="007E3D46">
            <w:pPr>
              <w:pStyle w:val="CopticVerse"/>
            </w:pPr>
            <w:r w:rsidRPr="007E3D46">
              <w:t>ⲉⲩϯⲧⲁⲓⲟ̀ ⲛⲁⲥ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David the prophet</w:t>
            </w:r>
            <w:r>
              <w:t>,</w:t>
            </w:r>
          </w:p>
          <w:p w:rsidR="000E062A" w:rsidRDefault="000E062A" w:rsidP="003B4CB7">
            <w:pPr>
              <w:pStyle w:val="EngHang"/>
            </w:pPr>
            <w:r>
              <w:t>S</w:t>
            </w:r>
            <w:r w:rsidRPr="007425E1">
              <w:t xml:space="preserve">poke of her honour, </w:t>
            </w:r>
          </w:p>
          <w:p w:rsidR="000E062A" w:rsidRDefault="000E062A" w:rsidP="003B4CB7">
            <w:pPr>
              <w:pStyle w:val="EngHang"/>
            </w:pPr>
            <w:r>
              <w:t>And</w:t>
            </w:r>
            <w:r w:rsidRPr="007425E1">
              <w:t xml:space="preserve"> called her </w:t>
            </w:r>
          </w:p>
          <w:p w:rsidR="000E062A" w:rsidRDefault="000E062A" w:rsidP="003B4CB7">
            <w:pPr>
              <w:pStyle w:val="EngHangEnd"/>
            </w:pPr>
            <w:r>
              <w:t>T</w:t>
            </w:r>
            <w:r w:rsidRPr="007425E1">
              <w:t>he city of God.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7E3D46">
              <w:t>Ⲇⲁⲩⲓⲇ ⲡⲓⲡ̀ⲣⲟⲫⲏⲧⲏⲥ</w:t>
            </w:r>
          </w:p>
          <w:p w:rsidR="000E062A" w:rsidRDefault="000E062A" w:rsidP="007E3D46">
            <w:pPr>
              <w:pStyle w:val="CopticVersemulti-line"/>
            </w:pPr>
            <w:r w:rsidRPr="007E3D46">
              <w:t>ⲥⲁϫⲓ ⲉ̀ⲡⲉⲥⲧⲁⲓⲟ̀</w:t>
            </w:r>
          </w:p>
          <w:p w:rsidR="000E062A" w:rsidRDefault="000E062A" w:rsidP="007E3D46">
            <w:pPr>
              <w:pStyle w:val="CopticVersemulti-line"/>
            </w:pPr>
            <w:r w:rsidRPr="007E3D46">
              <w:t>ⲁϥⲙⲟⲩϯ ⲉ̀ⲣⲟⲥ</w:t>
            </w:r>
          </w:p>
          <w:p w:rsidR="000E062A" w:rsidRDefault="000E062A" w:rsidP="007E3D46">
            <w:pPr>
              <w:pStyle w:val="CopticVerse"/>
            </w:pPr>
            <w:r w:rsidRPr="007E3D46">
              <w:t>ϫⲉ ϯⲃⲁⲕⲓ ⲛ̀ⲧⲉ Ⲫϯ</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In the Song of Songs,</w:t>
            </w:r>
          </w:p>
          <w:p w:rsidR="000E062A" w:rsidRDefault="000E062A" w:rsidP="003B4CB7">
            <w:pPr>
              <w:pStyle w:val="EngHang"/>
            </w:pPr>
            <w:r>
              <w:t>Solomon,</w:t>
            </w:r>
          </w:p>
          <w:p w:rsidR="000E062A" w:rsidRDefault="000E062A" w:rsidP="003B4CB7">
            <w:pPr>
              <w:pStyle w:val="EngHang"/>
            </w:pPr>
            <w:r>
              <w:t>The Preacher also</w:t>
            </w:r>
          </w:p>
          <w:p w:rsidR="000E062A" w:rsidRDefault="000E062A" w:rsidP="003B4CB7">
            <w:pPr>
              <w:pStyle w:val="EngHangEnd"/>
            </w:pPr>
            <w:r>
              <w:t>Spoke of her saying,</w:t>
            </w:r>
          </w:p>
          <w:p w:rsidR="000E062A" w:rsidRDefault="000E062A" w:rsidP="003B4CB7">
            <w:pPr>
              <w:pStyle w:val="EngHang"/>
            </w:pP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7E3D46">
              <w:t>Ⲥⲟⲗⲟⲙⲱⲛ ⲇⲉ ⲟⲛ</w:t>
            </w:r>
          </w:p>
          <w:p w:rsidR="000E062A" w:rsidRDefault="000E062A" w:rsidP="007E3D46">
            <w:pPr>
              <w:pStyle w:val="CopticVersemulti-line"/>
            </w:pPr>
            <w:r w:rsidRPr="007E3D46">
              <w:t>ⲡⲓⲉⲕⲕⲗⲏⲥⲓⲁⲥⲧⲏⲥ</w:t>
            </w:r>
          </w:p>
          <w:p w:rsidR="000E062A" w:rsidRDefault="000E062A" w:rsidP="007E3D46">
            <w:pPr>
              <w:pStyle w:val="CopticVersemulti-line"/>
            </w:pPr>
            <w:r w:rsidRPr="007E3D46">
              <w:t>ϧⲉⲛ ⲡⲓϫⲱ ⲛ̀ⲧⲉ ⲛⲓϫⲱ</w:t>
            </w:r>
          </w:p>
          <w:p w:rsidR="000E062A" w:rsidRDefault="000E062A" w:rsidP="007E3D46">
            <w:pPr>
              <w:pStyle w:val="CopticVersemulti-line"/>
            </w:pPr>
            <w:r w:rsidRPr="007E3D46">
              <w:t>ⲙ̀ⲡⲁⲓⲣⲏϯ ⲉϥϫⲱ ⲙ̀ⲙⲟⲥ</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t>"The fragrance of the clothing</w:t>
            </w:r>
          </w:p>
          <w:p w:rsidR="000E062A" w:rsidRDefault="000E062A" w:rsidP="003B4CB7">
            <w:pPr>
              <w:pStyle w:val="EngHang"/>
            </w:pPr>
            <w:r>
              <w:t>Of my perfect</w:t>
            </w:r>
          </w:p>
          <w:p w:rsidR="000E062A" w:rsidRDefault="000E062A" w:rsidP="003B4CB7">
            <w:pPr>
              <w:pStyle w:val="EngHang"/>
            </w:pPr>
            <w:r>
              <w:t>sister and spouse,</w:t>
            </w:r>
          </w:p>
          <w:p w:rsidR="000E062A" w:rsidRDefault="000E062A" w:rsidP="003B4CB7">
            <w:pPr>
              <w:pStyle w:val="EngHangEnd"/>
            </w:pPr>
            <w:r>
              <w:t>Is a sweet aroma."</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ⲧⲁⲥⲱⲛⲓ ⲧⲁϣ̀ⲫⲉⲣⲓ</w:t>
            </w:r>
          </w:p>
          <w:p w:rsidR="000E062A" w:rsidRDefault="000E062A" w:rsidP="007E3D46">
            <w:pPr>
              <w:pStyle w:val="CopticVersemulti-line"/>
            </w:pPr>
            <w:r w:rsidRPr="00BD21C4">
              <w:t>ⲑⲏⲉⲧϫⲏⲕ ⲉ̀ⲃⲟⲗ</w:t>
            </w:r>
          </w:p>
          <w:p w:rsidR="000E062A" w:rsidRDefault="000E062A" w:rsidP="007E3D46">
            <w:pPr>
              <w:pStyle w:val="CopticVersemulti-line"/>
            </w:pPr>
            <w:r w:rsidRPr="00BD21C4">
              <w:t>ⲡⲓⲥ̀ⲑⲟⲓ ⲛ̀ⲧⲉ ⲛⲉϩ̀ⲃⲱⲥ</w:t>
            </w:r>
          </w:p>
          <w:p w:rsidR="000E062A" w:rsidRDefault="000E062A" w:rsidP="00BD21C4">
            <w:pPr>
              <w:pStyle w:val="CopticVerse"/>
            </w:pPr>
            <w:r w:rsidRPr="00BD21C4">
              <w:t>ⲟⲩⲁ̀ⲣⲱⲙⲁⲧⲁ ⲡⲉ</w:t>
            </w:r>
          </w:p>
        </w:tc>
      </w:tr>
      <w:tr w:rsidR="000E062A" w:rsidTr="002E365D">
        <w:trPr>
          <w:cantSplit/>
          <w:jc w:val="center"/>
        </w:trPr>
        <w:tc>
          <w:tcPr>
            <w:tcW w:w="288" w:type="dxa"/>
          </w:tcPr>
          <w:p w:rsidR="000E062A" w:rsidRDefault="000E062A" w:rsidP="002E365D">
            <w:pPr>
              <w:pStyle w:val="CopticCross"/>
            </w:pPr>
            <w:r w:rsidRPr="00FB5ACB">
              <w:lastRenderedPageBreak/>
              <w:t>¿</w:t>
            </w:r>
          </w:p>
        </w:tc>
        <w:tc>
          <w:tcPr>
            <w:tcW w:w="3960" w:type="dxa"/>
          </w:tcPr>
          <w:p w:rsidR="000E062A" w:rsidRDefault="000E062A" w:rsidP="003B4CB7">
            <w:pPr>
              <w:pStyle w:val="EngHang"/>
            </w:pPr>
            <w:r w:rsidRPr="007425E1">
              <w:t xml:space="preserve">All </w:t>
            </w:r>
            <w:r>
              <w:t>you</w:t>
            </w:r>
            <w:r w:rsidRPr="007425E1">
              <w:t xml:space="preserve"> virgins, </w:t>
            </w:r>
          </w:p>
          <w:p w:rsidR="000E062A" w:rsidRDefault="000E062A" w:rsidP="003B4CB7">
            <w:pPr>
              <w:pStyle w:val="EngHang"/>
            </w:pPr>
            <w:r>
              <w:t>L</w:t>
            </w:r>
            <w:r w:rsidRPr="007425E1">
              <w:t xml:space="preserve">ove purity, </w:t>
            </w:r>
          </w:p>
          <w:p w:rsidR="000E062A" w:rsidRDefault="000E062A" w:rsidP="003B4CB7">
            <w:pPr>
              <w:pStyle w:val="EngHang"/>
            </w:pPr>
            <w:r>
              <w:t>T</w:t>
            </w:r>
            <w:r w:rsidRPr="007425E1">
              <w:t xml:space="preserve">hat </w:t>
            </w:r>
            <w:r>
              <w:t>you</w:t>
            </w:r>
            <w:r w:rsidRPr="007425E1">
              <w:t xml:space="preserve"> may be daughters </w:t>
            </w:r>
          </w:p>
          <w:p w:rsidR="000E062A" w:rsidRDefault="000E062A" w:rsidP="003B4CB7">
            <w:pPr>
              <w:pStyle w:val="EngHangEnd"/>
            </w:pPr>
            <w:r>
              <w:t>O</w:t>
            </w:r>
            <w:r w:rsidRPr="007425E1">
              <w:t xml:space="preserve">f the </w:t>
            </w:r>
            <w:commentRangeStart w:id="572"/>
            <w:r w:rsidRPr="007425E1">
              <w:t xml:space="preserve">holy </w:t>
            </w:r>
            <w:commentRangeEnd w:id="572"/>
            <w:r>
              <w:rPr>
                <w:rStyle w:val="CommentReference"/>
              </w:rPr>
              <w:commentReference w:id="572"/>
            </w:r>
            <w:r w:rsidRPr="007425E1">
              <w:t>Mary.</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Ⲛⲓⲡⲁⲣⲑⲉⲛⲟⲥ ⲧⲏⲣⲟⲩ</w:t>
            </w:r>
          </w:p>
          <w:p w:rsidR="000E062A" w:rsidRDefault="000E062A" w:rsidP="007E3D46">
            <w:pPr>
              <w:pStyle w:val="CopticVersemulti-line"/>
            </w:pPr>
            <w:r w:rsidRPr="00BD21C4">
              <w:t xml:space="preserve">ⲙⲉⲛⲣⲉ ⲡⲓⲧⲟⲩⲃⲟ </w:t>
            </w:r>
          </w:p>
          <w:p w:rsidR="000E062A" w:rsidRDefault="000E062A" w:rsidP="007E3D46">
            <w:pPr>
              <w:pStyle w:val="CopticVersemulti-line"/>
            </w:pPr>
            <w:r w:rsidRPr="00BD21C4">
              <w:t>ϩⲓⲛⲁ ⲛ̀ⲧⲉⲧⲉⲛϣⲱⲡⲓ ⲛ̀ϣⲉⲣⲓ</w:t>
            </w:r>
          </w:p>
          <w:p w:rsidR="000E062A" w:rsidRDefault="000E062A" w:rsidP="00BD21C4">
            <w:pPr>
              <w:pStyle w:val="CopticVerse"/>
            </w:pPr>
            <w:r w:rsidRPr="00BD21C4">
              <w:t>ⲛ̀ⲑⲏⲉ̅ⲑ̅ⲩ Ⲙⲁⲣⲓⲁ̀</w:t>
            </w:r>
          </w:p>
        </w:tc>
      </w:tr>
      <w:tr w:rsidR="000E062A" w:rsidTr="002E365D">
        <w:trPr>
          <w:cantSplit/>
          <w:jc w:val="center"/>
        </w:trPr>
        <w:tc>
          <w:tcPr>
            <w:tcW w:w="288" w:type="dxa"/>
          </w:tcPr>
          <w:p w:rsidR="000E062A" w:rsidRDefault="000E062A" w:rsidP="002E365D">
            <w:pPr>
              <w:pStyle w:val="CopticCross"/>
            </w:pPr>
          </w:p>
        </w:tc>
        <w:tc>
          <w:tcPr>
            <w:tcW w:w="3960" w:type="dxa"/>
          </w:tcPr>
          <w:p w:rsidR="000E062A" w:rsidRDefault="000E062A" w:rsidP="003B4CB7">
            <w:pPr>
              <w:pStyle w:val="EngHang"/>
            </w:pPr>
            <w:r w:rsidRPr="007425E1">
              <w:t>For indeed through her</w:t>
            </w:r>
            <w:r>
              <w:t>,</w:t>
            </w:r>
          </w:p>
          <w:p w:rsidR="000E062A" w:rsidRDefault="000E062A" w:rsidP="003B4CB7">
            <w:pPr>
              <w:pStyle w:val="EngHang"/>
            </w:pPr>
            <w:commentRangeStart w:id="573"/>
            <w:r>
              <w:t xml:space="preserve">Womanhood </w:t>
            </w:r>
            <w:commentRangeEnd w:id="573"/>
            <w:r>
              <w:rPr>
                <w:rStyle w:val="CommentReference"/>
                <w:rFonts w:ascii="Times New Roman" w:eastAsiaTheme="minorHAnsi" w:hAnsi="Times New Roman" w:cstheme="minorBidi"/>
                <w:color w:val="auto"/>
              </w:rPr>
              <w:commentReference w:id="573"/>
            </w:r>
            <w:r>
              <w:t>did</w:t>
            </w:r>
          </w:p>
          <w:p w:rsidR="000E062A" w:rsidRDefault="000E062A" w:rsidP="003B4CB7">
            <w:pPr>
              <w:pStyle w:val="EngHang"/>
            </w:pPr>
            <w:r>
              <w:t>F</w:t>
            </w:r>
            <w:r w:rsidRPr="007425E1">
              <w:t xml:space="preserve">ind favour </w:t>
            </w:r>
          </w:p>
          <w:p w:rsidR="000E062A" w:rsidRDefault="000E062A" w:rsidP="003B4CB7">
            <w:pPr>
              <w:pStyle w:val="EngHangEnd"/>
            </w:pPr>
            <w:r>
              <w:t>B</w:t>
            </w:r>
            <w:r w:rsidRPr="007425E1">
              <w:t>efore the Lord.</w:t>
            </w:r>
          </w:p>
        </w:tc>
        <w:tc>
          <w:tcPr>
            <w:tcW w:w="288" w:type="dxa"/>
          </w:tcPr>
          <w:p w:rsidR="000E062A" w:rsidRDefault="000E062A" w:rsidP="004568B8"/>
        </w:tc>
        <w:tc>
          <w:tcPr>
            <w:tcW w:w="288" w:type="dxa"/>
          </w:tcPr>
          <w:p w:rsidR="000E062A" w:rsidRDefault="000E062A" w:rsidP="002E365D">
            <w:pPr>
              <w:pStyle w:val="CopticCross"/>
            </w:pPr>
          </w:p>
        </w:tc>
        <w:tc>
          <w:tcPr>
            <w:tcW w:w="3960" w:type="dxa"/>
          </w:tcPr>
          <w:p w:rsidR="000E062A" w:rsidRDefault="000E062A" w:rsidP="007E3D46">
            <w:pPr>
              <w:pStyle w:val="CopticVersemulti-line"/>
            </w:pPr>
            <w:r w:rsidRPr="00BD21C4">
              <w:t>Ϫⲉ ⲟⲩⲏⲓ ⲉ̀ⲃⲟⲗϩⲓⲧⲟⲧⲥ</w:t>
            </w:r>
          </w:p>
          <w:p w:rsidR="000E062A" w:rsidRDefault="000E062A" w:rsidP="007E3D46">
            <w:pPr>
              <w:pStyle w:val="CopticVersemulti-line"/>
            </w:pPr>
            <w:r w:rsidRPr="00BD21C4">
              <w:t>ⲁ̀ⲡ̀ⲅⲉⲛⲟⲥ ̀ⲛⲛⲓϩⲓⲟ̀ⲙⲓ</w:t>
            </w:r>
          </w:p>
          <w:p w:rsidR="000E062A" w:rsidRDefault="000E062A" w:rsidP="007E3D46">
            <w:pPr>
              <w:pStyle w:val="CopticVersemulti-line"/>
            </w:pPr>
            <w:r w:rsidRPr="00BD21C4">
              <w:t>ϫⲓⲙⲓ ⲛ̀ⲟⲩⲡⲁⲣⲣⲏⲥⲓⲁ̀</w:t>
            </w:r>
          </w:p>
          <w:p w:rsidR="000E062A" w:rsidRDefault="000E062A" w:rsidP="00BD21C4">
            <w:pPr>
              <w:pStyle w:val="CopticVerse"/>
            </w:pPr>
            <w:r w:rsidRPr="00BD21C4">
              <w:t>ⲙ̀ⲡⲉⲙ̀ⲑⲟ ⲉ̀ⲃⲟⲗ ⲙ̀Ⲡⲟ̅ⲥ̅</w:t>
            </w:r>
          </w:p>
        </w:tc>
      </w:tr>
      <w:tr w:rsidR="000E062A" w:rsidTr="002E365D">
        <w:trPr>
          <w:cantSplit/>
          <w:jc w:val="center"/>
        </w:trPr>
        <w:tc>
          <w:tcPr>
            <w:tcW w:w="288" w:type="dxa"/>
          </w:tcPr>
          <w:p w:rsidR="000E062A" w:rsidRDefault="000E062A" w:rsidP="002E365D">
            <w:pPr>
              <w:pStyle w:val="CopticCross"/>
            </w:pPr>
            <w:r w:rsidRPr="00FB5ACB">
              <w:t>¿</w:t>
            </w:r>
          </w:p>
        </w:tc>
        <w:tc>
          <w:tcPr>
            <w:tcW w:w="3960" w:type="dxa"/>
          </w:tcPr>
          <w:p w:rsidR="000E062A" w:rsidRDefault="000E062A" w:rsidP="003B4CB7">
            <w:pPr>
              <w:pStyle w:val="EngHang"/>
            </w:pPr>
            <w:r>
              <w:t>And we too,</w:t>
            </w:r>
          </w:p>
          <w:p w:rsidR="000E062A" w:rsidRDefault="000E062A" w:rsidP="003B4CB7">
            <w:pPr>
              <w:pStyle w:val="EngHang"/>
            </w:pPr>
            <w:r>
              <w:t>Hope to win mercy</w:t>
            </w:r>
          </w:p>
          <w:p w:rsidR="000E062A" w:rsidRDefault="000E062A" w:rsidP="003B4CB7">
            <w:pPr>
              <w:pStyle w:val="EngHang"/>
            </w:pPr>
            <w:r>
              <w:t>Through your intercessions,</w:t>
            </w:r>
          </w:p>
          <w:p w:rsidR="000E062A" w:rsidRDefault="000E062A" w:rsidP="003B4CB7">
            <w:pPr>
              <w:pStyle w:val="EngHangEnd"/>
            </w:pPr>
            <w:r>
              <w:t>With the Lover of Mankind.</w:t>
            </w:r>
          </w:p>
        </w:tc>
        <w:tc>
          <w:tcPr>
            <w:tcW w:w="288" w:type="dxa"/>
          </w:tcPr>
          <w:p w:rsidR="000E062A" w:rsidRDefault="000E062A" w:rsidP="004568B8"/>
        </w:tc>
        <w:tc>
          <w:tcPr>
            <w:tcW w:w="288" w:type="dxa"/>
          </w:tcPr>
          <w:p w:rsidR="000E062A" w:rsidRDefault="000E062A" w:rsidP="002E365D">
            <w:pPr>
              <w:pStyle w:val="CopticCross"/>
            </w:pPr>
            <w:r w:rsidRPr="00FB5ACB">
              <w:t>¿</w:t>
            </w:r>
          </w:p>
        </w:tc>
        <w:tc>
          <w:tcPr>
            <w:tcW w:w="3960" w:type="dxa"/>
          </w:tcPr>
          <w:p w:rsidR="000E062A" w:rsidRDefault="000E062A" w:rsidP="007E3D46">
            <w:pPr>
              <w:pStyle w:val="CopticVersemulti-line"/>
            </w:pPr>
            <w:r w:rsidRPr="00BD21C4">
              <w:t>Ⲁ̀ⲛⲟⲛ ϩⲱⲛ ⲧⲉⲛⲧⲱⲃϩ</w:t>
            </w:r>
          </w:p>
          <w:p w:rsidR="000E062A" w:rsidRDefault="000E062A" w:rsidP="007E3D46">
            <w:pPr>
              <w:pStyle w:val="CopticVersemulti-line"/>
            </w:pPr>
            <w:r w:rsidRPr="00BD21C4">
              <w:t>ⲉⲑⲣⲉⲛϣⲁϣⲛⲓ ⲉⲩⲛⲁⲓ</w:t>
            </w:r>
          </w:p>
          <w:p w:rsidR="000E062A" w:rsidRDefault="000E062A" w:rsidP="007E3D46">
            <w:pPr>
              <w:pStyle w:val="CopticVersemulti-line"/>
            </w:pPr>
            <w:r w:rsidRPr="00BD21C4">
              <w:t>ϩⲓⲧⲉⲛ ⲛⲓⲡ̀ⲣⲉⲥⲃⲓⲁ̀</w:t>
            </w:r>
          </w:p>
          <w:p w:rsidR="000E062A" w:rsidRDefault="000E062A" w:rsidP="00BD21C4">
            <w:pPr>
              <w:pStyle w:val="CopticVerse"/>
            </w:pPr>
            <w:r w:rsidRPr="00BD21C4">
              <w:t>ⲛ̀ⲧⲟⲧϥ ⲙ̀ⲡⲓⲙⲁⲓⲣⲱⲙⲓ</w:t>
            </w:r>
          </w:p>
        </w:tc>
      </w:tr>
    </w:tbl>
    <w:p w:rsidR="004568B8" w:rsidRDefault="004568B8" w:rsidP="004568B8">
      <w:r>
        <w:t xml:space="preserve">Continue to the Conclusion of the Adam Theotokias on page </w:t>
      </w:r>
      <w:r w:rsidR="004A323C">
        <w:fldChar w:fldCharType="begin"/>
      </w:r>
      <w:r w:rsidR="00DA18ED">
        <w:instrText xml:space="preserve"> PAGEREF _Ref299212037 \h </w:instrText>
      </w:r>
      <w:r w:rsidR="004A323C">
        <w:fldChar w:fldCharType="separate"/>
      </w:r>
      <w:r w:rsidR="000E219A">
        <w:rPr>
          <w:noProof/>
        </w:rPr>
        <w:t>152</w:t>
      </w:r>
      <w:r w:rsidR="004A323C">
        <w:fldChar w:fldCharType="end"/>
      </w:r>
      <w:r>
        <w:t>.</w:t>
      </w:r>
    </w:p>
    <w:p w:rsidR="004568B8" w:rsidRDefault="004568B8" w:rsidP="00DB5AC8"/>
    <w:p w:rsidR="002E365D" w:rsidRDefault="002E365D" w:rsidP="000D107E">
      <w:pPr>
        <w:pStyle w:val="Heading4"/>
      </w:pPr>
      <w:bookmarkStart w:id="574" w:name="_Toc298445804"/>
      <w:bookmarkStart w:id="575" w:name="_Toc298681289"/>
      <w:bookmarkStart w:id="576" w:name="_Toc298447529"/>
      <w:bookmarkStart w:id="577" w:name="_Toc308441918"/>
      <w:r>
        <w:t>Tuesday</w:t>
      </w:r>
      <w:bookmarkEnd w:id="574"/>
      <w:bookmarkEnd w:id="575"/>
      <w:bookmarkEnd w:id="576"/>
      <w:bookmarkEnd w:id="577"/>
    </w:p>
    <w:p w:rsidR="002E365D" w:rsidRDefault="002E365D" w:rsidP="000D107E">
      <w:pPr>
        <w:pStyle w:val="Heading5"/>
      </w:pPr>
      <w:bookmarkStart w:id="578" w:name="_Toc298445805"/>
      <w:bookmarkStart w:id="579" w:name="_Toc298681290"/>
      <w:bookmarkStart w:id="580" w:name="_Toc298447530"/>
      <w:bookmarkStart w:id="581" w:name="_Toc308441919"/>
      <w:r>
        <w:t>The Tuesday Psali Adam</w:t>
      </w:r>
      <w:bookmarkEnd w:id="578"/>
      <w:bookmarkEnd w:id="579"/>
      <w:bookmarkEnd w:id="580"/>
      <w:bookmarkEnd w:id="5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Come to us </w:t>
            </w:r>
            <w:r>
              <w:t>today</w:t>
            </w:r>
            <w:r w:rsidRPr="007425E1">
              <w:t xml:space="preserve">, </w:t>
            </w:r>
          </w:p>
          <w:p w:rsidR="003B4CB7" w:rsidRDefault="003B4CB7" w:rsidP="003B4CB7">
            <w:pPr>
              <w:pStyle w:val="EngHang"/>
            </w:pPr>
            <w:r w:rsidRPr="007425E1">
              <w:t xml:space="preserve">O Christ our Master; </w:t>
            </w:r>
          </w:p>
          <w:p w:rsidR="003B4CB7" w:rsidRDefault="003B4CB7" w:rsidP="003B4CB7">
            <w:pPr>
              <w:pStyle w:val="EngHang"/>
            </w:pPr>
            <w:r w:rsidRPr="007425E1">
              <w:t xml:space="preserve">Enlighten us in </w:t>
            </w:r>
            <w:r>
              <w:t>Your</w:t>
            </w:r>
            <w:r w:rsidRPr="007425E1">
              <w:t xml:space="preserve"> </w:t>
            </w:r>
          </w:p>
          <w:p w:rsidR="003B4CB7" w:rsidRDefault="003B4CB7" w:rsidP="003B4CB7">
            <w:pPr>
              <w:pStyle w:val="EngHangEnd"/>
            </w:pPr>
            <w:r>
              <w:t>E</w:t>
            </w:r>
            <w:r w:rsidRPr="007425E1">
              <w:t>xalted divinity.</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 xml:space="preserve">Ⲁⲙⲟⲩ </w:t>
            </w:r>
            <w:r w:rsidRPr="006F5C01">
              <w:rPr>
                <w:rFonts w:ascii="Times New Roman" w:hAnsi="Times New Roman" w:cs="Times New Roman"/>
              </w:rPr>
              <w:t>ϣ</w:t>
            </w:r>
            <w:r w:rsidRPr="006F5C01">
              <w:t>ⲁⲣⲟⲛ ⲙ</w:t>
            </w:r>
            <w:r w:rsidRPr="006F5C01">
              <w:rPr>
                <w:rFonts w:ascii="Times New Roman" w:hAnsi="Times New Roman" w:cs="Times New Roman"/>
              </w:rPr>
              <w:t>̀</w:t>
            </w:r>
            <w:r w:rsidRPr="006F5C01">
              <w:t>ⲫⲟⲟⲩ</w:t>
            </w:r>
          </w:p>
          <w:p w:rsidR="003B4CB7" w:rsidRDefault="003B4CB7" w:rsidP="006F5C01">
            <w:pPr>
              <w:pStyle w:val="CopticVersemulti-line"/>
            </w:pPr>
            <w:r w:rsidRPr="006F5C01">
              <w:t>ⲱ</w:t>
            </w:r>
            <w:r w:rsidRPr="006F5C01">
              <w:rPr>
                <w:rFonts w:ascii="Times New Roman" w:hAnsi="Times New Roman" w:cs="Times New Roman"/>
              </w:rPr>
              <w:t>̀</w:t>
            </w:r>
            <w:r w:rsidRPr="006F5C01">
              <w:t xml:space="preserve"> ⲡⲉⲛⲛⲏⲃ Ⲡⲭ</w:t>
            </w:r>
            <w:r w:rsidRPr="006F5C01">
              <w:rPr>
                <w:rFonts w:ascii="Times New Roman" w:hAnsi="Times New Roman" w:cs="Times New Roman"/>
              </w:rPr>
              <w:t>̅</w:t>
            </w:r>
            <w:r w:rsidRPr="006F5C01">
              <w:t>ⲥ</w:t>
            </w:r>
          </w:p>
          <w:p w:rsidR="003B4CB7" w:rsidRDefault="003B4CB7" w:rsidP="006F5C01">
            <w:pPr>
              <w:pStyle w:val="CopticVersemulti-line"/>
            </w:pPr>
            <w:r w:rsidRPr="006F5C01">
              <w:t>ⲁ</w:t>
            </w:r>
            <w:r w:rsidRPr="006F5C01">
              <w:rPr>
                <w:rFonts w:ascii="Times New Roman" w:hAnsi="Times New Roman" w:cs="Times New Roman"/>
              </w:rPr>
              <w:t>̀</w:t>
            </w:r>
            <w:r w:rsidRPr="006F5C01">
              <w:t>ⲣⲓⲟⲩⲱⲓⲛⲓ ⲉ</w:t>
            </w:r>
            <w:r w:rsidRPr="006F5C01">
              <w:rPr>
                <w:rFonts w:ascii="Times New Roman" w:hAnsi="Times New Roman" w:cs="Times New Roman"/>
              </w:rPr>
              <w:t>̀</w:t>
            </w:r>
            <w:r w:rsidRPr="006F5C01">
              <w:t>ⲣⲟⲛ</w:t>
            </w:r>
          </w:p>
          <w:p w:rsidR="003B4CB7" w:rsidRDefault="003B4CB7" w:rsidP="006F5C01">
            <w:pPr>
              <w:pStyle w:val="CopticVerse"/>
            </w:pPr>
            <w:r>
              <w:rPr>
                <w:rFonts w:cs="FreeSerifAvvaShenouda"/>
              </w:rPr>
              <w:t>ϧ</w:t>
            </w:r>
            <w:r w:rsidRPr="006F5C01">
              <w:t>ⲉⲛ ⲧⲉⲕⲙⲉⲑⲛⲟⲩ</w:t>
            </w:r>
            <w:r w:rsidRPr="006F5C01">
              <w:rPr>
                <w:rFonts w:ascii="Times New Roman" w:hAnsi="Times New Roman" w:cs="Times New Roman"/>
              </w:rPr>
              <w:t>ϯ</w:t>
            </w:r>
            <w:r w:rsidRPr="006F5C01">
              <w:t xml:space="preserve"> ⲉⲧ</w:t>
            </w:r>
            <w:r w:rsidRPr="006F5C01">
              <w:rPr>
                <w:rFonts w:ascii="Times New Roman" w:hAnsi="Times New Roman" w:cs="Times New Roman"/>
              </w:rPr>
              <w:t>ϭ</w:t>
            </w:r>
            <w:r w:rsidRPr="006F5C01">
              <w:t>ⲟⲥⲓ</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Send the great grace</w:t>
            </w:r>
          </w:p>
          <w:p w:rsidR="003B4CB7" w:rsidRDefault="003B4CB7" w:rsidP="003B4CB7">
            <w:pPr>
              <w:pStyle w:val="EngHang"/>
            </w:pPr>
            <w:r>
              <w:t>Of Your Holy Spirit,</w:t>
            </w:r>
          </w:p>
          <w:p w:rsidR="003B4CB7" w:rsidRDefault="003B4CB7" w:rsidP="003B4CB7">
            <w:pPr>
              <w:pStyle w:val="EngHang"/>
            </w:pPr>
            <w:r>
              <w:t>The Paraclete,</w:t>
            </w:r>
          </w:p>
          <w:p w:rsidR="003B4CB7" w:rsidRDefault="003B4CB7" w:rsidP="003B4CB7">
            <w:pPr>
              <w:pStyle w:val="EngHangEnd"/>
            </w:pPr>
            <w:r>
              <w:t>Upon on.</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Ⲟⲩⲱⲣⲡ ⲉ̀ϧ̀ⲣⲏⲓ ⲉ̀ϫⲱⲛ</w:t>
            </w:r>
          </w:p>
          <w:p w:rsidR="003B4CB7" w:rsidRDefault="003B4CB7" w:rsidP="006F5C01">
            <w:pPr>
              <w:pStyle w:val="CopticVersemulti-line"/>
            </w:pPr>
            <w:r w:rsidRPr="006F5C01">
              <w:t>ⲙ̀ⲡⲁⲓⲛⲓϣϯ ⲛ̀ϩ̀ⲙⲟⲧ</w:t>
            </w:r>
          </w:p>
          <w:p w:rsidR="003B4CB7" w:rsidRDefault="003B4CB7" w:rsidP="006F5C01">
            <w:pPr>
              <w:pStyle w:val="CopticVersemulti-line"/>
            </w:pPr>
            <w:r w:rsidRPr="006F5C01">
              <w:t>ⲛ̀ⲧⲉ Ⲡⲉⲕⲡ̅ⲛ̅ⲁ ⲉ̅ⲑ̅ⲩ</w:t>
            </w:r>
          </w:p>
          <w:p w:rsidR="003B4CB7" w:rsidRDefault="003B4CB7" w:rsidP="006F5C01">
            <w:pPr>
              <w:pStyle w:val="CopticVerse"/>
            </w:pPr>
            <w:r w:rsidRPr="006F5C01">
              <w:t>ⲙ̀ⲡⲁⲣⲁⲕⲗⲏⲧⲟⲛ</w:t>
            </w:r>
          </w:p>
        </w:tc>
      </w:tr>
      <w:tr w:rsidR="003B4CB7" w:rsidTr="002315D6">
        <w:trPr>
          <w:cantSplit/>
          <w:jc w:val="center"/>
        </w:trPr>
        <w:tc>
          <w:tcPr>
            <w:tcW w:w="288" w:type="dxa"/>
          </w:tcPr>
          <w:p w:rsidR="003B4CB7" w:rsidRDefault="003B4CB7" w:rsidP="002315D6">
            <w:pPr>
              <w:pStyle w:val="CopticCross"/>
            </w:pPr>
            <w:r w:rsidRPr="00FB5ACB">
              <w:lastRenderedPageBreak/>
              <w:t>¿</w:t>
            </w:r>
          </w:p>
        </w:tc>
        <w:tc>
          <w:tcPr>
            <w:tcW w:w="3960" w:type="dxa"/>
          </w:tcPr>
          <w:p w:rsidR="003B4CB7" w:rsidRDefault="003B4CB7" w:rsidP="003B4CB7">
            <w:pPr>
              <w:pStyle w:val="EngHang"/>
            </w:pPr>
            <w:r>
              <w:t>That I may speak</w:t>
            </w:r>
          </w:p>
          <w:p w:rsidR="003B4CB7" w:rsidRDefault="003B4CB7" w:rsidP="003B4CB7">
            <w:pPr>
              <w:pStyle w:val="EngHang"/>
            </w:pPr>
            <w:r>
              <w:t>Giving</w:t>
            </w:r>
            <w:r w:rsidRPr="007425E1">
              <w:t xml:space="preserve"> some small </w:t>
            </w:r>
            <w:r>
              <w:t>honour,</w:t>
            </w:r>
          </w:p>
          <w:p w:rsidR="003B4CB7" w:rsidRDefault="003B4CB7" w:rsidP="003B4CB7">
            <w:pPr>
              <w:pStyle w:val="EngHang"/>
            </w:pPr>
            <w:r>
              <w:t>About</w:t>
            </w:r>
            <w:r w:rsidRPr="007425E1">
              <w:t xml:space="preserve"> </w:t>
            </w:r>
            <w:r>
              <w:t>Your</w:t>
            </w:r>
            <w:r w:rsidRPr="007425E1">
              <w:t xml:space="preserve"> holy </w:t>
            </w:r>
          </w:p>
          <w:p w:rsidR="003B4CB7" w:rsidRDefault="003B4CB7" w:rsidP="003B4CB7">
            <w:pPr>
              <w:pStyle w:val="EngHangEnd"/>
            </w:pPr>
            <w:r>
              <w:t>And blessed N</w:t>
            </w:r>
            <w:r w:rsidRPr="007425E1">
              <w:t>ame.</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Ϩⲓⲛⲁ ⲛ̀ⲧⲁⲥⲁϫⲓ</w:t>
            </w:r>
          </w:p>
          <w:p w:rsidR="003B4CB7" w:rsidRDefault="003B4CB7" w:rsidP="006F5C01">
            <w:pPr>
              <w:pStyle w:val="CopticVersemulti-line"/>
            </w:pPr>
            <w:r w:rsidRPr="006F5C01">
              <w:t>ⲛ̀ϩⲁⲛⲕⲟⲩϫⲓ ⲛ̀ⲧⲁⲓⲟ̀</w:t>
            </w:r>
          </w:p>
          <w:p w:rsidR="003B4CB7" w:rsidRDefault="003B4CB7" w:rsidP="006F5C01">
            <w:pPr>
              <w:pStyle w:val="CopticVersemulti-line"/>
            </w:pPr>
            <w:r w:rsidRPr="006F5C01">
              <w:t>ⲉⲑⲃⲉ ⲡⲉⲕⲣⲁⲛ ⲉ̅ⲑ̅ⲩ</w:t>
            </w:r>
          </w:p>
          <w:p w:rsidR="003B4CB7" w:rsidRDefault="003B4CB7" w:rsidP="006F5C01">
            <w:pPr>
              <w:pStyle w:val="CopticVerse"/>
            </w:pPr>
            <w:r w:rsidRPr="006F5C01">
              <w:t>ⲟⲩⲟϩ ⲉⲧⲥ̀ⲙⲁⲣⲱⲟⲩⲧ</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Which has been glorified</w:t>
            </w:r>
            <w:r w:rsidRPr="007425E1">
              <w:t xml:space="preserve"> </w:t>
            </w:r>
          </w:p>
          <w:p w:rsidR="003B4CB7" w:rsidRDefault="003B4CB7" w:rsidP="003B4CB7">
            <w:pPr>
              <w:pStyle w:val="EngHang"/>
            </w:pPr>
            <w:r>
              <w:t>On the lips of the righteous,</w:t>
            </w:r>
          </w:p>
          <w:p w:rsidR="003B4CB7" w:rsidRDefault="003B4CB7" w:rsidP="003B4CB7">
            <w:pPr>
              <w:pStyle w:val="EngHang"/>
            </w:pPr>
            <w:r>
              <w:t>Your</w:t>
            </w:r>
            <w:r w:rsidRPr="007425E1">
              <w:t xml:space="preserve"> holy ones </w:t>
            </w:r>
          </w:p>
          <w:p w:rsidR="003B4CB7" w:rsidRDefault="003B4CB7" w:rsidP="003B4CB7">
            <w:pPr>
              <w:pStyle w:val="EngHangEnd"/>
            </w:pPr>
            <w:r>
              <w:t>W</w:t>
            </w:r>
            <w:r w:rsidRPr="007425E1">
              <w:t>ho are upon</w:t>
            </w:r>
            <w:r>
              <w:t xml:space="preserve"> the earth.</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Ⲫⲁⲓ ⲉ̀ⲧⲁϥϭⲓⲱ̀ⲟⲩ</w:t>
            </w:r>
          </w:p>
          <w:p w:rsidR="003B4CB7" w:rsidRDefault="003B4CB7" w:rsidP="006F5C01">
            <w:pPr>
              <w:pStyle w:val="CopticVersemulti-line"/>
            </w:pPr>
            <w:r w:rsidRPr="006F5C01">
              <w:t>ϧⲉⲛ ⲣⲱⲟⲩ ⲛ̀ⲛⲓⲑ̀ⲙⲏⲓ</w:t>
            </w:r>
          </w:p>
          <w:p w:rsidR="003B4CB7" w:rsidRDefault="003B4CB7" w:rsidP="006F5C01">
            <w:pPr>
              <w:pStyle w:val="CopticVersemulti-line"/>
            </w:pPr>
            <w:r w:rsidRPr="006F5C01">
              <w:t>ⲛⲏⲉ̅ⲑ̅ⲩ ⲛ̀ⲧⲁⲕ</w:t>
            </w:r>
          </w:p>
          <w:p w:rsidR="003B4CB7" w:rsidRDefault="003B4CB7" w:rsidP="006F5C01">
            <w:pPr>
              <w:pStyle w:val="CopticVerse"/>
            </w:pPr>
            <w:r w:rsidRPr="006F5C01">
              <w:t>ⲉⲧϣⲟⲡ ϩⲓϫⲉⲛ ⲡⲓⲕⲁϩ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 xml:space="preserve">Who </w:t>
            </w:r>
            <w:commentRangeStart w:id="582"/>
            <w:r w:rsidRPr="007425E1">
              <w:t>wandered</w:t>
            </w:r>
            <w:commentRangeEnd w:id="582"/>
            <w:r>
              <w:rPr>
                <w:rStyle w:val="CommentReference"/>
                <w:rFonts w:ascii="Times New Roman" w:eastAsiaTheme="minorHAnsi" w:hAnsi="Times New Roman" w:cstheme="minorBidi"/>
                <w:color w:val="auto"/>
              </w:rPr>
              <w:commentReference w:id="582"/>
            </w:r>
          </w:p>
          <w:p w:rsidR="003B4CB7" w:rsidRDefault="003B4CB7" w:rsidP="003B4CB7">
            <w:pPr>
              <w:pStyle w:val="EngHang"/>
            </w:pPr>
            <w:r>
              <w:t>I</w:t>
            </w:r>
            <w:r w:rsidRPr="007425E1">
              <w:t>n the mountain</w:t>
            </w:r>
            <w:r>
              <w:t>ous deserts,</w:t>
            </w:r>
          </w:p>
          <w:p w:rsidR="003B4CB7" w:rsidRDefault="003B4CB7" w:rsidP="003B4CB7">
            <w:pPr>
              <w:pStyle w:val="EngHang"/>
            </w:pPr>
            <w:r>
              <w:t>In hunger and thirst,</w:t>
            </w:r>
            <w:r w:rsidRPr="007425E1">
              <w:t xml:space="preserve"> </w:t>
            </w:r>
          </w:p>
          <w:p w:rsidR="003B4CB7" w:rsidRDefault="003B4CB7" w:rsidP="003B4CB7">
            <w:pPr>
              <w:pStyle w:val="EngHangEnd"/>
            </w:pPr>
            <w:r>
              <w:t>A</w:t>
            </w:r>
            <w:r w:rsidRPr="007425E1">
              <w:t xml:space="preserve">nd </w:t>
            </w:r>
            <w:commentRangeStart w:id="583"/>
            <w:r w:rsidRPr="007425E1">
              <w:t>cold and frost</w:t>
            </w:r>
            <w:commentRangeEnd w:id="583"/>
            <w:r>
              <w:rPr>
                <w:rStyle w:val="CommentReference"/>
              </w:rPr>
              <w:commentReference w:id="583"/>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Ⲛⲁⲓ ⲉⲧⲥⲱⲣⲉⲙ ⲉ̀ⲃⲟⲗ</w:t>
            </w:r>
          </w:p>
          <w:p w:rsidR="003B4CB7" w:rsidRDefault="003B4CB7" w:rsidP="006F5C01">
            <w:pPr>
              <w:pStyle w:val="CopticVersemulti-line"/>
            </w:pPr>
            <w:r w:rsidRPr="006F5C01">
              <w:t>ϧⲉⲛ ⲛⲓⲧⲱⲟⲩ ⲛ̀ϣⲁϥⲉ</w:t>
            </w:r>
          </w:p>
          <w:p w:rsidR="003B4CB7" w:rsidRDefault="003B4CB7" w:rsidP="006F5C01">
            <w:pPr>
              <w:pStyle w:val="CopticVersemulti-line"/>
            </w:pPr>
            <w:r w:rsidRPr="006F5C01">
              <w:t>ϧⲉⲛ ⲟⲩϩ̀ⲕⲟ ⲛⲉⲙ ⲟⲩⲓ̀ⲃⲓ</w:t>
            </w:r>
          </w:p>
          <w:p w:rsidR="003B4CB7" w:rsidRDefault="003B4CB7" w:rsidP="006F5C01">
            <w:pPr>
              <w:pStyle w:val="CopticVerse"/>
            </w:pPr>
            <w:r w:rsidRPr="006F5C01">
              <w:t>ϧⲉⲛ ⲟⲩϫⲁϥ ⲛⲉⲙ ⲟⲩⲱ̀ϫⲉⲃ</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t>In want a</w:t>
            </w:r>
            <w:r w:rsidRPr="007425E1">
              <w:t xml:space="preserve">nd in distress, </w:t>
            </w:r>
          </w:p>
          <w:p w:rsidR="003B4CB7" w:rsidRDefault="003B4CB7" w:rsidP="003B4CB7">
            <w:pPr>
              <w:pStyle w:val="EngHang"/>
            </w:pPr>
            <w:r>
              <w:t>And suffering,</w:t>
            </w:r>
          </w:p>
          <w:p w:rsidR="003B4CB7" w:rsidRDefault="003B4CB7" w:rsidP="003B4CB7">
            <w:pPr>
              <w:pStyle w:val="EngHang"/>
            </w:pPr>
            <w:r>
              <w:t>A</w:t>
            </w:r>
            <w:r w:rsidRPr="007425E1">
              <w:t xml:space="preserve">ccording to the sayings </w:t>
            </w:r>
          </w:p>
          <w:p w:rsidR="003B4CB7" w:rsidRDefault="003B4CB7" w:rsidP="003B4CB7">
            <w:pPr>
              <w:pStyle w:val="EngHangEnd"/>
            </w:pPr>
            <w:r>
              <w:t>O</w:t>
            </w:r>
            <w:r w:rsidRPr="007425E1">
              <w:t>f Paul</w:t>
            </w:r>
            <w:r>
              <w:t>,</w:t>
            </w:r>
            <w:r w:rsidRPr="007425E1">
              <w:t xml:space="preserve"> the Apostle.</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Ⲉⲩⲉⲣϧⲁⲉ̀ ⲉⲩϩⲉϫϩⲱϫ</w:t>
            </w:r>
          </w:p>
          <w:p w:rsidR="003B4CB7" w:rsidRDefault="003B4CB7" w:rsidP="006F5C01">
            <w:pPr>
              <w:pStyle w:val="CopticVersemulti-line"/>
            </w:pPr>
            <w:r w:rsidRPr="006F5C01">
              <w:t>ⲟⲩⲟϩ ⲉⲩϭⲓⲙ̀ⲕⲁϩ</w:t>
            </w:r>
          </w:p>
          <w:p w:rsidR="003B4CB7" w:rsidRDefault="003B4CB7" w:rsidP="006F5C01">
            <w:pPr>
              <w:pStyle w:val="CopticVersemulti-line"/>
            </w:pPr>
            <w:r w:rsidRPr="006F5C01">
              <w:t>ⲕⲁⲧⲁ ⲡ̀ⲥⲁϫⲓ ⲙ̀Ⲡⲁⲩⲗⲟⲥ</w:t>
            </w:r>
          </w:p>
          <w:p w:rsidR="003B4CB7" w:rsidRDefault="003B4CB7" w:rsidP="006F5C01">
            <w:pPr>
              <w:pStyle w:val="CopticVerse"/>
            </w:pPr>
            <w:r w:rsidRPr="006F5C01">
              <w:t>ⲡⲓⲁ̀ⲡⲟⲥⲧⲟⲗⲟⲥ</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But </w:t>
            </w: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Has been to them a protector</w:t>
            </w:r>
          </w:p>
          <w:p w:rsidR="003B4CB7" w:rsidRDefault="003B4CB7" w:rsidP="003B4CB7">
            <w:pPr>
              <w:pStyle w:val="EngHangEnd"/>
            </w:pPr>
            <w:r>
              <w:t>I</w:t>
            </w:r>
            <w:r w:rsidRPr="007425E1">
              <w:t>n all their afflictions.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Ⲁⲗⲗⲁ 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ⲉⲧϣⲟⲡ ⲛⲱⲟⲩ ⲛ̀ⲛⲁϣϯ</w:t>
            </w:r>
          </w:p>
          <w:p w:rsidR="003B4CB7" w:rsidRDefault="003B4CB7" w:rsidP="006F5C01">
            <w:pPr>
              <w:pStyle w:val="CopticVerse"/>
            </w:pPr>
            <w:r w:rsidRPr="006F5C01">
              <w:t>ϧⲉⲛ ⲛⲟⲩϩⲟϫϩⲉϫ ⲧⲏⲣⲟⲩ</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t>Your holy N</w:t>
            </w:r>
            <w:r w:rsidRPr="007425E1">
              <w:t xml:space="preserve">ame, </w:t>
            </w:r>
          </w:p>
          <w:p w:rsidR="003B4CB7" w:rsidRDefault="003B4CB7" w:rsidP="003B4CB7">
            <w:pPr>
              <w:pStyle w:val="EngHang"/>
            </w:pPr>
            <w:r w:rsidRPr="007425E1">
              <w:t xml:space="preserve">O my Lord Jesus, </w:t>
            </w:r>
          </w:p>
          <w:p w:rsidR="003B4CB7" w:rsidRDefault="003B4CB7" w:rsidP="003B4CB7">
            <w:pPr>
              <w:pStyle w:val="EngHang"/>
            </w:pPr>
            <w:r>
              <w:t>D</w:t>
            </w:r>
            <w:r w:rsidRPr="007425E1">
              <w:t xml:space="preserve">elivers them </w:t>
            </w:r>
          </w:p>
          <w:p w:rsidR="003B4CB7" w:rsidRDefault="003B4CB7" w:rsidP="003B4CB7">
            <w:pPr>
              <w:pStyle w:val="EngHangEnd"/>
            </w:pPr>
            <w:commentRangeStart w:id="584"/>
            <w:r>
              <w:t>From</w:t>
            </w:r>
            <w:r w:rsidRPr="007425E1">
              <w:t xml:space="preserve"> </w:t>
            </w:r>
            <w:commentRangeEnd w:id="584"/>
            <w:r>
              <w:rPr>
                <w:rStyle w:val="CommentReference"/>
              </w:rPr>
              <w:commentReference w:id="584"/>
            </w:r>
            <w:r w:rsidRPr="007425E1">
              <w:t>all their tribulations.</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Ⲡⲉⲕⲣⲁⲛ ⲉ̅ⲑ̅ⲩ</w:t>
            </w:r>
          </w:p>
          <w:p w:rsidR="003B4CB7" w:rsidRDefault="003B4CB7" w:rsidP="006F5C01">
            <w:pPr>
              <w:pStyle w:val="CopticVersemulti-line"/>
            </w:pPr>
            <w:r w:rsidRPr="006F5C01">
              <w:t>ⲱ̀ Ⲡⲁⲟ̅ⲥ̅ Ⲓⲏ̅ⲥ</w:t>
            </w:r>
          </w:p>
          <w:p w:rsidR="003B4CB7" w:rsidRDefault="003B4CB7" w:rsidP="006F5C01">
            <w:pPr>
              <w:pStyle w:val="CopticVersemulti-line"/>
            </w:pPr>
            <w:r w:rsidRPr="006F5C01">
              <w:t>ⲉⲑⲛⲟϩⲉⲙ ⲙ̀ⲙⲱⲟⲩ</w:t>
            </w:r>
          </w:p>
          <w:p w:rsidR="003B4CB7" w:rsidRDefault="003B4CB7" w:rsidP="006F5C01">
            <w:pPr>
              <w:pStyle w:val="CopticVerse"/>
            </w:pPr>
            <w:r w:rsidRPr="006F5C01">
              <w:t>ϧⲉⲛ ⲛⲟⲩⲑ̀ⲗⲓⲯⲓⲥ ⲧⲏⲣⲟⲩ</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w:t>
            </w:r>
            <w:r>
              <w:t>,</w:t>
            </w:r>
            <w:r w:rsidRPr="007425E1">
              <w:t xml:space="preserve"> </w:t>
            </w:r>
          </w:p>
          <w:p w:rsidR="003B4CB7" w:rsidRDefault="003B4CB7" w:rsidP="003B4CB7">
            <w:pPr>
              <w:pStyle w:val="EngHang"/>
            </w:pPr>
            <w:r>
              <w:t>Life-giving nourishment</w:t>
            </w:r>
            <w:r w:rsidRPr="007425E1">
              <w:t xml:space="preserve">, </w:t>
            </w:r>
          </w:p>
          <w:p w:rsidR="003B4CB7" w:rsidRDefault="003B4CB7" w:rsidP="003B4CB7">
            <w:pPr>
              <w:pStyle w:val="EngHang"/>
            </w:pPr>
            <w:r>
              <w:t>F</w:t>
            </w:r>
            <w:r w:rsidRPr="007425E1">
              <w:t xml:space="preserve">eeding both </w:t>
            </w:r>
          </w:p>
          <w:p w:rsidR="003B4CB7" w:rsidRDefault="003B4CB7" w:rsidP="003B4CB7">
            <w:pPr>
              <w:pStyle w:val="EngHangEnd"/>
            </w:pPr>
            <w:r>
              <w:t>T</w:t>
            </w:r>
            <w:r w:rsidRPr="007425E1">
              <w:t>heir souls and</w:t>
            </w:r>
            <w:r>
              <w:t xml:space="preserve"> their</w:t>
            </w:r>
            <w:r w:rsidRPr="007425E1">
              <w:t xml:space="preserve"> bodies.</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ⲛ̀ⲟⲩⲧ̀ⲣⲟⲫⲏ ⲛ̀ⲱⲛϧ</w:t>
            </w:r>
          </w:p>
          <w:p w:rsidR="003B4CB7" w:rsidRDefault="003B4CB7" w:rsidP="006F5C01">
            <w:pPr>
              <w:pStyle w:val="CopticVersemulti-line"/>
            </w:pPr>
            <w:r w:rsidRPr="006F5C01">
              <w:t>ⲉⲥϣⲁⲛϣ ⲛ̀ⲛⲟⲩⲯⲩⲭⲏ</w:t>
            </w:r>
          </w:p>
          <w:p w:rsidR="003B4CB7" w:rsidRDefault="003B4CB7" w:rsidP="006F5C01">
            <w:pPr>
              <w:pStyle w:val="CopticVerse"/>
            </w:pPr>
            <w:r w:rsidRPr="006F5C01">
              <w:t>ⲛⲉⲙ ⲛⲟⲩⲥⲱⲙⲁ ⲉⲩⲥⲟⲡ</w:t>
            </w:r>
          </w:p>
        </w:tc>
      </w:tr>
      <w:tr w:rsidR="003B4CB7" w:rsidTr="002315D6">
        <w:trPr>
          <w:cantSplit/>
          <w:jc w:val="center"/>
        </w:trPr>
        <w:tc>
          <w:tcPr>
            <w:tcW w:w="288" w:type="dxa"/>
          </w:tcPr>
          <w:p w:rsidR="003B4CB7" w:rsidRDefault="003B4CB7" w:rsidP="002315D6">
            <w:pPr>
              <w:pStyle w:val="CopticCross"/>
            </w:pPr>
          </w:p>
        </w:tc>
        <w:tc>
          <w:tcPr>
            <w:tcW w:w="3960" w:type="dxa"/>
          </w:tcPr>
          <w:p w:rsidR="003B4CB7" w:rsidRDefault="003B4CB7" w:rsidP="003B4CB7">
            <w:pPr>
              <w:pStyle w:val="EngHang"/>
            </w:pPr>
            <w:r w:rsidRPr="007425E1">
              <w:t>It is to them a fountain</w:t>
            </w:r>
          </w:p>
          <w:p w:rsidR="003B4CB7" w:rsidRDefault="003B4CB7" w:rsidP="003B4CB7">
            <w:pPr>
              <w:pStyle w:val="EngHang"/>
            </w:pPr>
            <w:r>
              <w:t>O</w:t>
            </w:r>
            <w:r w:rsidRPr="007425E1">
              <w:t xml:space="preserve">f </w:t>
            </w:r>
            <w:r>
              <w:t>living water</w:t>
            </w:r>
            <w:r w:rsidRPr="007425E1">
              <w:t xml:space="preserve">, </w:t>
            </w:r>
          </w:p>
          <w:p w:rsidR="003B4CB7" w:rsidRDefault="003B4CB7" w:rsidP="003B4CB7">
            <w:pPr>
              <w:pStyle w:val="EngHang"/>
            </w:pPr>
            <w:r>
              <w:t>S</w:t>
            </w:r>
            <w:r w:rsidRPr="007425E1">
              <w:t>weet</w:t>
            </w:r>
            <w:r>
              <w:t>er than honey</w:t>
            </w:r>
          </w:p>
          <w:p w:rsidR="003B4CB7" w:rsidRDefault="003B4CB7" w:rsidP="003B4CB7">
            <w:pPr>
              <w:pStyle w:val="EngHangEnd"/>
            </w:pPr>
            <w:r>
              <w:t>In their mouths</w:t>
            </w:r>
            <w:r w:rsidRPr="007425E1">
              <w:t>.</w:t>
            </w:r>
          </w:p>
        </w:tc>
        <w:tc>
          <w:tcPr>
            <w:tcW w:w="288" w:type="dxa"/>
          </w:tcPr>
          <w:p w:rsidR="003B4CB7" w:rsidRDefault="003B4CB7" w:rsidP="002E365D"/>
        </w:tc>
        <w:tc>
          <w:tcPr>
            <w:tcW w:w="288" w:type="dxa"/>
          </w:tcPr>
          <w:p w:rsidR="003B4CB7" w:rsidRDefault="003B4CB7" w:rsidP="002315D6">
            <w:pPr>
              <w:pStyle w:val="CopticCross"/>
            </w:pPr>
          </w:p>
        </w:tc>
        <w:tc>
          <w:tcPr>
            <w:tcW w:w="3960" w:type="dxa"/>
          </w:tcPr>
          <w:p w:rsidR="003B4CB7" w:rsidRDefault="003B4CB7" w:rsidP="006F5C01">
            <w:pPr>
              <w:pStyle w:val="CopticVersemulti-line"/>
            </w:pPr>
            <w:r w:rsidRPr="006F5C01">
              <w:t>Ⲛ̀ⲑⲟϥ ⲉⲧϣⲟⲡ ⲛⲱⲟⲩ</w:t>
            </w:r>
          </w:p>
          <w:p w:rsidR="003B4CB7" w:rsidRDefault="003B4CB7" w:rsidP="006F5C01">
            <w:pPr>
              <w:pStyle w:val="CopticVersemulti-line"/>
            </w:pPr>
            <w:r w:rsidRPr="006F5C01">
              <w:t>ⲛ̀ⲟⲩⲙⲟⲩⲙⲓ ⲙ̀ⲙⲱⲟⲩ ⲛ̀ⲱⲛϧ</w:t>
            </w:r>
          </w:p>
          <w:p w:rsidR="003B4CB7" w:rsidRDefault="003B4CB7" w:rsidP="006F5C01">
            <w:pPr>
              <w:pStyle w:val="CopticVersemulti-line"/>
            </w:pPr>
            <w:r w:rsidRPr="006F5C01">
              <w:t>ⲉⲥϩⲟⲗϫ ϧⲉⲛ ⲧⲟⲩϣ̀ⲃⲱⲃⲓ</w:t>
            </w:r>
          </w:p>
          <w:p w:rsidR="003B4CB7" w:rsidRDefault="003B4CB7" w:rsidP="006F5C01">
            <w:pPr>
              <w:pStyle w:val="CopticVerse"/>
            </w:pPr>
            <w:r w:rsidRPr="006F5C01">
              <w:t>ⲉ̀ϩⲟⲧⲉ ⲡⲓⲉ̀ⲃⲓⲱ̀</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declare </w:t>
            </w:r>
            <w:r>
              <w:t>It,</w:t>
            </w:r>
          </w:p>
          <w:p w:rsidR="003B4CB7" w:rsidRDefault="003B4CB7" w:rsidP="003B4CB7">
            <w:pPr>
              <w:pStyle w:val="EngHang"/>
            </w:pPr>
            <w:r>
              <w:t>T</w:t>
            </w:r>
            <w:r w:rsidRPr="007425E1">
              <w:t xml:space="preserve">heir hearts will become joyful; </w:t>
            </w:r>
          </w:p>
          <w:p w:rsidR="003B4CB7" w:rsidRDefault="003B4CB7" w:rsidP="003B4CB7">
            <w:pPr>
              <w:pStyle w:val="EngHang"/>
            </w:pPr>
            <w:r>
              <w:t>And their flesh</w:t>
            </w:r>
            <w:r w:rsidRPr="007425E1">
              <w:t xml:space="preserve"> </w:t>
            </w:r>
          </w:p>
          <w:p w:rsidR="003B4CB7" w:rsidRDefault="003B4CB7" w:rsidP="003B4CB7">
            <w:pPr>
              <w:pStyle w:val="EngHangEnd"/>
            </w:pPr>
            <w:r>
              <w:t>will blossom</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Ⲁⲩϣⲁⲛⲫⲓⲣⲓ ⲉ̀ⲣⲟϥ</w:t>
            </w:r>
          </w:p>
          <w:p w:rsidR="003B4CB7" w:rsidRDefault="003B4CB7" w:rsidP="006F5C01">
            <w:pPr>
              <w:pStyle w:val="CopticVersemulti-line"/>
            </w:pPr>
            <w:r w:rsidRPr="006F5C01">
              <w:t>ϣⲁⲣⲉ ⲡⲟⲩϩⲏⲧ ⲟⲩⲛⲟϥ</w:t>
            </w:r>
          </w:p>
          <w:p w:rsidR="003B4CB7" w:rsidRDefault="003B4CB7" w:rsidP="006F5C01">
            <w:pPr>
              <w:pStyle w:val="CopticVersemulti-line"/>
            </w:pPr>
            <w:r w:rsidRPr="006F5C01">
              <w:t>ⲛ̀ⲧⲉⲥⲫⲓⲣⲓ ⲉ̀ⲃⲟⲗ</w:t>
            </w:r>
          </w:p>
          <w:p w:rsidR="003B4CB7" w:rsidRDefault="003B4CB7" w:rsidP="006F5C01">
            <w:pPr>
              <w:pStyle w:val="CopticVerse"/>
            </w:pPr>
            <w:r w:rsidRPr="006F5C01">
              <w:t>ⲛ̀ϫⲉ ⲧⲟⲩⲕⲉⲣⲥⲁⲣⲝ</w:t>
            </w:r>
          </w:p>
        </w:tc>
      </w:tr>
      <w:tr w:rsidR="003B4CB7" w:rsidTr="002315D6">
        <w:trPr>
          <w:cantSplit/>
          <w:jc w:val="center"/>
        </w:trPr>
        <w:tc>
          <w:tcPr>
            <w:tcW w:w="288" w:type="dxa"/>
          </w:tcPr>
          <w:p w:rsidR="003B4CB7" w:rsidRDefault="003B4CB7" w:rsidP="002315D6">
            <w:pPr>
              <w:pStyle w:val="CopticCross"/>
            </w:pPr>
            <w:r w:rsidRPr="00FB5ACB">
              <w:t>¿</w:t>
            </w:r>
          </w:p>
        </w:tc>
        <w:tc>
          <w:tcPr>
            <w:tcW w:w="3960" w:type="dxa"/>
          </w:tcPr>
          <w:p w:rsidR="003B4CB7" w:rsidRDefault="003B4CB7" w:rsidP="003B4CB7">
            <w:pPr>
              <w:pStyle w:val="EngHang"/>
            </w:pPr>
            <w:r w:rsidRPr="007425E1">
              <w:t xml:space="preserve">When they say </w:t>
            </w:r>
            <w:r>
              <w:t>It</w:t>
            </w:r>
            <w:r w:rsidRPr="007425E1">
              <w:t xml:space="preserve">: </w:t>
            </w:r>
          </w:p>
          <w:p w:rsidR="003B4CB7" w:rsidRDefault="003B4CB7" w:rsidP="003B4CB7">
            <w:pPr>
              <w:pStyle w:val="EngHang"/>
            </w:pPr>
            <w:r>
              <w:t>T</w:t>
            </w:r>
            <w:r w:rsidRPr="007425E1">
              <w:t>heir mind</w:t>
            </w:r>
            <w:r>
              <w:t>s</w:t>
            </w:r>
            <w:r w:rsidRPr="007425E1">
              <w:t xml:space="preserve"> </w:t>
            </w:r>
            <w:r>
              <w:t>are</w:t>
            </w:r>
            <w:r w:rsidRPr="007425E1">
              <w:t xml:space="preserve"> enlightened, </w:t>
            </w:r>
          </w:p>
          <w:p w:rsidR="003B4CB7" w:rsidRDefault="003B4CB7" w:rsidP="003B4CB7">
            <w:pPr>
              <w:pStyle w:val="EngHang"/>
            </w:pPr>
            <w:r>
              <w:t>A</w:t>
            </w:r>
            <w:r w:rsidRPr="007425E1">
              <w:t>nd their heart</w:t>
            </w:r>
            <w:r>
              <w:t>s</w:t>
            </w:r>
            <w:r w:rsidRPr="007425E1">
              <w:t xml:space="preserve"> </w:t>
            </w:r>
            <w:r>
              <w:t>ascend</w:t>
            </w:r>
          </w:p>
          <w:p w:rsidR="003B4CB7" w:rsidRDefault="003B4CB7" w:rsidP="003B4CB7">
            <w:pPr>
              <w:pStyle w:val="EngHangEnd"/>
            </w:pPr>
            <w:r>
              <w:t>To the heights</w:t>
            </w:r>
            <w:r w:rsidRPr="007425E1">
              <w:t>.</w:t>
            </w:r>
          </w:p>
        </w:tc>
        <w:tc>
          <w:tcPr>
            <w:tcW w:w="288" w:type="dxa"/>
          </w:tcPr>
          <w:p w:rsidR="003B4CB7" w:rsidRDefault="003B4CB7" w:rsidP="002E365D"/>
        </w:tc>
        <w:tc>
          <w:tcPr>
            <w:tcW w:w="288" w:type="dxa"/>
          </w:tcPr>
          <w:p w:rsidR="003B4CB7" w:rsidRDefault="003B4CB7" w:rsidP="002315D6">
            <w:pPr>
              <w:pStyle w:val="CopticCross"/>
            </w:pPr>
            <w:r w:rsidRPr="00FB5ACB">
              <w:t>¿</w:t>
            </w:r>
          </w:p>
        </w:tc>
        <w:tc>
          <w:tcPr>
            <w:tcW w:w="3960" w:type="dxa"/>
          </w:tcPr>
          <w:p w:rsidR="003B4CB7" w:rsidRDefault="003B4CB7" w:rsidP="006F5C01">
            <w:pPr>
              <w:pStyle w:val="CopticVersemulti-line"/>
            </w:pPr>
            <w:r w:rsidRPr="006F5C01">
              <w:t>Ⲁⲩϣⲁⲛⲥⲁϫⲓ ⲉ̀ⲣⲟϥ</w:t>
            </w:r>
          </w:p>
          <w:p w:rsidR="003B4CB7" w:rsidRDefault="003B4CB7" w:rsidP="006F5C01">
            <w:pPr>
              <w:pStyle w:val="CopticVersemulti-line"/>
            </w:pPr>
            <w:r w:rsidRPr="006F5C01">
              <w:t>ϣⲁⲣⲉ ⲡⲟⲩⲛⲟⲩⲥ ϭⲓⲟⲩⲱⲓⲛⲓ</w:t>
            </w:r>
          </w:p>
          <w:p w:rsidR="003B4CB7" w:rsidRDefault="003B4CB7" w:rsidP="006F5C01">
            <w:pPr>
              <w:pStyle w:val="CopticVersemulti-line"/>
            </w:pPr>
            <w:r w:rsidRPr="006F5C01">
              <w:t>ⲛ̀ⲧⲉϥϣⲉⲛⲁϥ ⲉ̀ⲡ̀ϭⲓⲥⲓ</w:t>
            </w:r>
          </w:p>
          <w:p w:rsidR="003B4CB7" w:rsidRDefault="003B4CB7" w:rsidP="006F5C01">
            <w:pPr>
              <w:pStyle w:val="CopticVerse"/>
            </w:pPr>
            <w:r w:rsidRPr="006F5C01">
              <w:t>ⲛ̀ϫⲉ ⲡⲟⲩⲕⲉϩⲏⲧ</w:t>
            </w:r>
          </w:p>
        </w:tc>
      </w:tr>
    </w:tbl>
    <w:p w:rsidR="002E365D" w:rsidRPr="00A742AC" w:rsidRDefault="002E365D" w:rsidP="000D107E">
      <w:pPr>
        <w:pStyle w:val="Heading5"/>
      </w:pPr>
      <w:bookmarkStart w:id="585" w:name="_Toc298445806"/>
      <w:bookmarkStart w:id="586" w:name="_Toc298681291"/>
      <w:bookmarkStart w:id="587" w:name="_Toc298447531"/>
      <w:bookmarkStart w:id="588" w:name="_Toc308441920"/>
      <w:r w:rsidRPr="00FD2E69">
        <w:t>The Conclusion of the Adam Psali</w:t>
      </w:r>
      <w:bookmarkEnd w:id="585"/>
      <w:bookmarkEnd w:id="586"/>
      <w:bookmarkEnd w:id="587"/>
      <w:bookmarkEnd w:id="58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And whenever we</w:t>
            </w:r>
          </w:p>
          <w:p w:rsidR="002E365D" w:rsidRPr="00A16DFE" w:rsidRDefault="002E365D" w:rsidP="002E365D">
            <w:pPr>
              <w:pStyle w:val="EngHang"/>
              <w:rPr>
                <w:rFonts w:ascii="Times" w:eastAsiaTheme="minorHAnsi" w:hAnsi="Times"/>
                <w:sz w:val="20"/>
              </w:rPr>
            </w:pPr>
            <w:r w:rsidRPr="00A16DFE">
              <w:rPr>
                <w:rFonts w:eastAsiaTheme="minorHAnsi"/>
              </w:rPr>
              <w:t>Gather for prayer,</w:t>
            </w:r>
          </w:p>
          <w:p w:rsidR="002E365D" w:rsidRPr="00A16DFE" w:rsidRDefault="002E365D" w:rsidP="002E365D">
            <w:pPr>
              <w:pStyle w:val="EngHang"/>
              <w:rPr>
                <w:rFonts w:ascii="Times" w:eastAsiaTheme="minorHAnsi" w:hAnsi="Times"/>
                <w:sz w:val="20"/>
              </w:rPr>
            </w:pPr>
            <w:r w:rsidRPr="00A16DFE">
              <w:rPr>
                <w:rFonts w:eastAsiaTheme="minorHAnsi"/>
              </w:rPr>
              <w:t>Let us bless the Name</w:t>
            </w:r>
          </w:p>
          <w:p w:rsidR="002E365D" w:rsidRDefault="002E365D" w:rsidP="002E365D">
            <w:pPr>
              <w:pStyle w:val="EngHangEnd"/>
            </w:pPr>
            <w:r w:rsidRPr="00A16DFE">
              <w:rPr>
                <w:rFonts w:eastAsiaTheme="minorHAnsi"/>
              </w:rPr>
              <w:t>Of my Lord, Jesus.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Ⲗⲟⲓⲡⲟⲛ ⲁⲛϣⲁⲛⲑⲱⲟⲩϯ:</w:t>
            </w:r>
          </w:p>
          <w:p w:rsidR="006F5C01" w:rsidRPr="00DA3673" w:rsidRDefault="006F5C01" w:rsidP="006F5C01">
            <w:pPr>
              <w:pStyle w:val="CopticVersemulti-line"/>
              <w:rPr>
                <w:highlight w:val="yellow"/>
              </w:rPr>
            </w:pPr>
            <w:r w:rsidRPr="00DA3673">
              <w:rPr>
                <w:highlight w:val="yellow"/>
              </w:rPr>
              <w:t>ⲉ̀ϯⲡ̀ⲣⲟⲭⲉⲩⲭⲏ:</w:t>
            </w:r>
          </w:p>
          <w:p w:rsidR="006F5C01" w:rsidRPr="00DA3673" w:rsidRDefault="006F5C01" w:rsidP="006F5C01">
            <w:pPr>
              <w:pStyle w:val="CopticVersemulti-line"/>
              <w:rPr>
                <w:highlight w:val="yellow"/>
              </w:rPr>
            </w:pPr>
            <w:r w:rsidRPr="00DA3673">
              <w:rPr>
                <w:highlight w:val="yellow"/>
              </w:rPr>
              <w:t>ⲙⲁⲣⲉⲛⲭ̀ⲙⲟⲩ ⲉ̀ⲡⲓⲣⲁⲛ:</w:t>
            </w:r>
          </w:p>
          <w:p w:rsidR="002E365D" w:rsidRDefault="006F5C01" w:rsidP="006F5C01">
            <w:pPr>
              <w:pStyle w:val="CopticVerse"/>
            </w:pPr>
            <w:r w:rsidRPr="00DA3673">
              <w:rPr>
                <w:highlight w:val="yellow"/>
              </w:rPr>
              <w:t>ⲛ</w:t>
            </w:r>
            <w:r w:rsidRPr="00DA3673">
              <w:rPr>
                <w:rFonts w:ascii="Times New Roman" w:hAnsi="Times New Roman" w:cs="Times New Roman"/>
                <w:highlight w:val="yellow"/>
              </w:rPr>
              <w:t>̀</w:t>
            </w:r>
            <w:r w:rsidRPr="00DA3673">
              <w:rPr>
                <w:highlight w:val="yellow"/>
              </w:rPr>
              <w:t>ⲧⲉ Ⲡⲁⲟ</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r w:rsidRPr="00DA3673">
              <w:rPr>
                <w:highlight w:val="yellow"/>
              </w:rPr>
              <w:t xml:space="preserve"> Ⲓⲏ</w:t>
            </w:r>
            <w:r w:rsidRPr="00DA3673">
              <w:rPr>
                <w:rFonts w:ascii="Times New Roman" w:hAnsi="Times New Roman" w:cs="Times New Roman"/>
                <w:highlight w:val="yellow"/>
              </w:rPr>
              <w:t>̅</w:t>
            </w:r>
            <w:r w:rsidRPr="00DA3673">
              <w:rPr>
                <w:highlight w:val="yellow"/>
              </w:rPr>
              <w:t>ⲥ</w:t>
            </w:r>
            <w:r w:rsidRPr="00DA3673">
              <w:rPr>
                <w:rFonts w:ascii="Times New Roman" w:hAnsi="Times New Roman" w:cs="Times New Roman"/>
                <w:highlight w:val="yellow"/>
              </w:rPr>
              <w:t>̅</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We bless </w:t>
            </w:r>
            <w:r w:rsidR="001040C8">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O my Lord, Jesus.</w:t>
            </w:r>
          </w:p>
          <w:p w:rsidR="002E365D" w:rsidRPr="00A16DFE" w:rsidRDefault="002E365D" w:rsidP="002E365D">
            <w:pPr>
              <w:pStyle w:val="EngHang"/>
              <w:rPr>
                <w:rFonts w:ascii="Times" w:eastAsiaTheme="minorHAnsi" w:hAnsi="Times"/>
                <w:sz w:val="20"/>
              </w:rPr>
            </w:pPr>
            <w:r w:rsidRPr="00A16DFE">
              <w:rPr>
                <w:rFonts w:eastAsiaTheme="minorHAnsi"/>
              </w:rPr>
              <w:t xml:space="preserve">Keep us through </w:t>
            </w:r>
            <w:r w:rsidR="003B4CB7">
              <w:rPr>
                <w:rFonts w:eastAsiaTheme="minorHAnsi"/>
              </w:rPr>
              <w:t>Your</w:t>
            </w:r>
            <w:r w:rsidRPr="00A16DFE">
              <w:rPr>
                <w:rFonts w:eastAsiaTheme="minorHAnsi"/>
              </w:rPr>
              <w:t xml:space="preserve"> Name,</w:t>
            </w:r>
          </w:p>
          <w:p w:rsidR="002E365D" w:rsidRDefault="002E365D" w:rsidP="003B4CB7">
            <w:pPr>
              <w:pStyle w:val="EngHangEnd"/>
            </w:pPr>
            <w:r w:rsidRPr="00A16DFE">
              <w:rPr>
                <w:rFonts w:eastAsiaTheme="minorHAnsi"/>
              </w:rPr>
              <w:t xml:space="preserve">For we have hope in </w:t>
            </w:r>
            <w:r w:rsidR="003B4CB7">
              <w:rPr>
                <w:rFonts w:eastAsiaTheme="minorHAnsi"/>
              </w:rPr>
              <w:t>You</w:t>
            </w:r>
            <w:r w:rsidRPr="00A16DFE">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Ϫⲉ ⲧⲉⲛⲛⲁⲥ̀ⲙⲟⲩ ⲉ̀ⲣⲟⲕ:</w:t>
            </w:r>
          </w:p>
          <w:p w:rsidR="006F5C01" w:rsidRPr="00DA3673" w:rsidRDefault="006F5C01" w:rsidP="006F5C01">
            <w:pPr>
              <w:pStyle w:val="CopticVersemulti-line"/>
              <w:rPr>
                <w:highlight w:val="yellow"/>
              </w:rPr>
            </w:pPr>
            <w:r w:rsidRPr="00DA3673">
              <w:rPr>
                <w:highlight w:val="yellow"/>
              </w:rPr>
              <w:t>ⲱ̀ Ⲡⲁⲟ̅ⲥ̅ Ⲓⲏ̅ⲥ̅:</w:t>
            </w:r>
          </w:p>
          <w:p w:rsidR="006F5C01" w:rsidRPr="00DA3673" w:rsidRDefault="006F5C01" w:rsidP="006F5C01">
            <w:pPr>
              <w:pStyle w:val="CopticVersemulti-line"/>
              <w:rPr>
                <w:highlight w:val="yellow"/>
              </w:rPr>
            </w:pPr>
            <w:r w:rsidRPr="00DA3673">
              <w:rPr>
                <w:highlight w:val="yellow"/>
              </w:rPr>
              <w:t>ⲛⲁϩⲙⲉⲛ ⳉⲉⲛ Ⲡⲉⲕⲣⲁⲛ:</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ⲁⲛⲉⲣ</w:t>
            </w:r>
            <w:r w:rsidRPr="00DA3673">
              <w:rPr>
                <w:rFonts w:ascii="Times New Roman" w:hAnsi="Times New Roman" w:cs="Times New Roman"/>
                <w:highlight w:val="yellow"/>
              </w:rPr>
              <w:t>ϩ</w:t>
            </w:r>
            <w:r w:rsidRPr="00DA3673">
              <w:rPr>
                <w:highlight w:val="yellow"/>
              </w:rPr>
              <w:t>ⲉⲗⲡⲓⲥ ⲉ</w:t>
            </w:r>
            <w:r w:rsidRPr="00DA3673">
              <w:rPr>
                <w:rFonts w:ascii="Times New Roman" w:hAnsi="Times New Roman" w:cs="Times New Roman"/>
                <w:highlight w:val="yellow"/>
              </w:rPr>
              <w:t>̀</w:t>
            </w:r>
            <w:r w:rsidRPr="00DA3673">
              <w:rPr>
                <w:highlight w:val="yellow"/>
              </w:rPr>
              <w:t>ⲣⲟⲕ</w:t>
            </w:r>
          </w:p>
        </w:tc>
      </w:tr>
      <w:tr w:rsidR="002E365D" w:rsidTr="002E365D">
        <w:trPr>
          <w:cantSplit/>
          <w:jc w:val="center"/>
        </w:trPr>
        <w:tc>
          <w:tcPr>
            <w:tcW w:w="288" w:type="dxa"/>
          </w:tcPr>
          <w:p w:rsidR="002E365D" w:rsidRDefault="002E365D" w:rsidP="002E365D">
            <w:pPr>
              <w:pStyle w:val="CopticCross"/>
            </w:pP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 xml:space="preserve">That we may praise </w:t>
            </w:r>
            <w:r w:rsidR="003B4CB7">
              <w:rPr>
                <w:rFonts w:eastAsiaTheme="minorHAnsi"/>
              </w:rPr>
              <w:t>You</w:t>
            </w:r>
            <w:r w:rsidRPr="00A16DFE">
              <w:rPr>
                <w:rFonts w:eastAsiaTheme="minorHAnsi"/>
              </w:rPr>
              <w:t>,</w:t>
            </w:r>
          </w:p>
          <w:p w:rsidR="002E365D" w:rsidRPr="00A16DFE" w:rsidRDefault="002E365D" w:rsidP="002E365D">
            <w:pPr>
              <w:pStyle w:val="EngHang"/>
              <w:rPr>
                <w:rFonts w:ascii="Times" w:eastAsiaTheme="minorHAnsi" w:hAnsi="Times"/>
                <w:sz w:val="20"/>
              </w:rPr>
            </w:pPr>
            <w:r w:rsidRPr="00A16DFE">
              <w:rPr>
                <w:rFonts w:eastAsiaTheme="minorHAnsi"/>
              </w:rPr>
              <w:t xml:space="preserve">With </w:t>
            </w:r>
            <w:r w:rsidR="003B4CB7">
              <w:rPr>
                <w:rFonts w:eastAsiaTheme="minorHAnsi"/>
              </w:rPr>
              <w:t>Your</w:t>
            </w:r>
            <w:r w:rsidRPr="00A16DFE">
              <w:rPr>
                <w:rFonts w:eastAsiaTheme="minorHAnsi"/>
              </w:rPr>
              <w:t xml:space="preserve"> Good Father,</w:t>
            </w:r>
          </w:p>
          <w:p w:rsidR="002E365D" w:rsidRPr="00A16DFE" w:rsidRDefault="002E365D" w:rsidP="002E365D">
            <w:pPr>
              <w:pStyle w:val="EngHang"/>
              <w:rPr>
                <w:rFonts w:ascii="Times" w:eastAsiaTheme="minorHAnsi" w:hAnsi="Times"/>
                <w:sz w:val="20"/>
              </w:rPr>
            </w:pPr>
            <w:r w:rsidRPr="00A16DFE">
              <w:rPr>
                <w:rFonts w:eastAsiaTheme="minorHAnsi"/>
              </w:rPr>
              <w:t>And the Holy Spirit,</w:t>
            </w:r>
          </w:p>
          <w:p w:rsidR="002E365D" w:rsidRDefault="002E365D" w:rsidP="003B4CB7">
            <w:pPr>
              <w:pStyle w:val="EngHangEnd"/>
            </w:pPr>
            <w:r w:rsidRPr="00A16DFE">
              <w:rPr>
                <w:rFonts w:eastAsiaTheme="minorHAnsi"/>
              </w:rPr>
              <w:t xml:space="preserve">For </w:t>
            </w:r>
            <w:r w:rsidR="003B4CB7">
              <w:rPr>
                <w:rFonts w:eastAsiaTheme="minorHAnsi"/>
              </w:rPr>
              <w:t>You</w:t>
            </w:r>
            <w:r w:rsidRPr="00A16DFE">
              <w:rPr>
                <w:rFonts w:eastAsiaTheme="minorHAnsi"/>
              </w:rPr>
              <w:t xml:space="preserve"> </w:t>
            </w:r>
            <w:r w:rsidR="00556387">
              <w:rPr>
                <w:rFonts w:eastAsiaTheme="minorHAnsi"/>
              </w:rPr>
              <w:t>have</w:t>
            </w:r>
            <w:r w:rsidRPr="00A16DFE">
              <w:rPr>
                <w:rFonts w:eastAsiaTheme="minorHAnsi"/>
              </w:rPr>
              <w:t xml:space="preserve"> come and saved us.</w:t>
            </w:r>
          </w:p>
        </w:tc>
        <w:tc>
          <w:tcPr>
            <w:tcW w:w="288" w:type="dxa"/>
          </w:tcPr>
          <w:p w:rsidR="002E365D" w:rsidRDefault="002E365D" w:rsidP="002E365D"/>
        </w:tc>
        <w:tc>
          <w:tcPr>
            <w:tcW w:w="288" w:type="dxa"/>
          </w:tcPr>
          <w:p w:rsidR="002E365D" w:rsidRDefault="002E365D" w:rsidP="002E365D">
            <w:pPr>
              <w:pStyle w:val="CopticCross"/>
            </w:pPr>
          </w:p>
        </w:tc>
        <w:tc>
          <w:tcPr>
            <w:tcW w:w="3960" w:type="dxa"/>
          </w:tcPr>
          <w:p w:rsidR="006F5C01" w:rsidRPr="00DA3673" w:rsidRDefault="006F5C01" w:rsidP="006F5C01">
            <w:pPr>
              <w:pStyle w:val="CopticVersemulti-line"/>
              <w:rPr>
                <w:highlight w:val="yellow"/>
              </w:rPr>
            </w:pPr>
            <w:r w:rsidRPr="00DA3673">
              <w:rPr>
                <w:highlight w:val="yellow"/>
              </w:rPr>
              <w:t>Ⲉⲑⲣⲉⲛϩⲱⲥ ⲉ̀ⲣⲟⲕ:</w:t>
            </w:r>
          </w:p>
          <w:p w:rsidR="006F5C01" w:rsidRPr="00DA3673" w:rsidRDefault="006F5C01" w:rsidP="006F5C01">
            <w:pPr>
              <w:pStyle w:val="CopticVersemulti-line"/>
              <w:rPr>
                <w:highlight w:val="yellow"/>
              </w:rPr>
            </w:pPr>
            <w:r w:rsidRPr="00DA3673">
              <w:rPr>
                <w:highlight w:val="yellow"/>
              </w:rPr>
              <w:t>ⲛⲉⲙ Ⲡⲉⲕⲓⲱⲧ ⲛ̀ⲁ̀ⲅⲁⲑⲟⲥ:</w:t>
            </w:r>
          </w:p>
          <w:p w:rsidR="006F5C01" w:rsidRPr="00DA3673" w:rsidRDefault="006F5C01" w:rsidP="006F5C01">
            <w:pPr>
              <w:pStyle w:val="CopticVersemulti-line"/>
              <w:rPr>
                <w:highlight w:val="yellow"/>
              </w:rPr>
            </w:pPr>
            <w:r w:rsidRPr="00DA3673">
              <w:rPr>
                <w:highlight w:val="yellow"/>
              </w:rPr>
              <w:t>ⲛⲉⲙ Ⲡⲓⲡ̅ⲛ̅ⲁ̅ ⲉ̅ⲑ̅ⲩ̅:</w:t>
            </w:r>
          </w:p>
          <w:p w:rsidR="002E365D" w:rsidRDefault="006F5C01" w:rsidP="006F5C01">
            <w:pPr>
              <w:pStyle w:val="CopticVerse"/>
            </w:pPr>
            <w:r w:rsidRPr="00DA3673">
              <w:rPr>
                <w:rFonts w:ascii="Times New Roman" w:hAnsi="Times New Roman" w:cs="Times New Roman"/>
                <w:highlight w:val="yellow"/>
              </w:rPr>
              <w:t>ϫ</w:t>
            </w:r>
            <w:r w:rsidRPr="00DA3673">
              <w:rPr>
                <w:highlight w:val="yellow"/>
              </w:rPr>
              <w:t>ⲉ ⲁⲕⲓ</w:t>
            </w:r>
            <w:r w:rsidRPr="00DA3673">
              <w:rPr>
                <w:rFonts w:ascii="Times New Roman" w:hAnsi="Times New Roman" w:cs="Times New Roman"/>
                <w:highlight w:val="yellow"/>
              </w:rPr>
              <w:t>̀</w:t>
            </w:r>
            <w:r w:rsidRPr="00DA3673">
              <w:rPr>
                <w:highlight w:val="yellow"/>
              </w:rPr>
              <w:t xml:space="preserve"> ⲁⲕⲥⲱ</w:t>
            </w:r>
            <w:r w:rsidRPr="00DA3673">
              <w:rPr>
                <w:rFonts w:ascii="Times New Roman" w:hAnsi="Times New Roman" w:cs="Times New Roman"/>
                <w:highlight w:val="yellow"/>
              </w:rPr>
              <w:t>ϯ</w:t>
            </w:r>
            <w:r w:rsidRPr="00DA3673">
              <w:rPr>
                <w:highlight w:val="yellow"/>
              </w:rPr>
              <w:t xml:space="preserve"> ⲙ</w:t>
            </w:r>
            <w:r w:rsidRPr="00DA3673">
              <w:rPr>
                <w:rFonts w:ascii="Times New Roman" w:hAnsi="Times New Roman" w:cs="Times New Roman"/>
                <w:highlight w:val="yellow"/>
              </w:rPr>
              <w:t>̀</w:t>
            </w:r>
            <w:r w:rsidRPr="00DA3673">
              <w:rPr>
                <w:highlight w:val="yellow"/>
              </w:rPr>
              <w:t>ⲙⲟⲛ</w:t>
            </w:r>
          </w:p>
        </w:tc>
      </w:tr>
      <w:tr w:rsidR="002E365D" w:rsidTr="002E365D">
        <w:trPr>
          <w:cantSplit/>
          <w:jc w:val="center"/>
        </w:trPr>
        <w:tc>
          <w:tcPr>
            <w:tcW w:w="288" w:type="dxa"/>
          </w:tcPr>
          <w:p w:rsidR="002E365D" w:rsidRDefault="002E365D" w:rsidP="002E365D">
            <w:pPr>
              <w:pStyle w:val="CopticCross"/>
            </w:pPr>
            <w:r w:rsidRPr="00FB5ACB">
              <w:t>¿</w:t>
            </w:r>
          </w:p>
        </w:tc>
        <w:tc>
          <w:tcPr>
            <w:tcW w:w="3960" w:type="dxa"/>
          </w:tcPr>
          <w:p w:rsidR="002E365D" w:rsidRPr="00A16DFE" w:rsidRDefault="002E365D" w:rsidP="002E365D">
            <w:pPr>
              <w:pStyle w:val="EngHang"/>
              <w:rPr>
                <w:rFonts w:ascii="Times" w:eastAsiaTheme="minorHAnsi" w:hAnsi="Times"/>
                <w:sz w:val="20"/>
              </w:rPr>
            </w:pPr>
            <w:r w:rsidRPr="00A16DFE">
              <w:rPr>
                <w:rFonts w:eastAsiaTheme="minorHAnsi"/>
              </w:rPr>
              <w:t>Glory to the Father,</w:t>
            </w:r>
          </w:p>
          <w:p w:rsidR="002E365D" w:rsidRPr="00A16DFE" w:rsidRDefault="002E365D" w:rsidP="002E365D">
            <w:pPr>
              <w:pStyle w:val="EngHang"/>
              <w:rPr>
                <w:rFonts w:ascii="Times" w:eastAsiaTheme="minorHAnsi" w:hAnsi="Times"/>
                <w:sz w:val="20"/>
              </w:rPr>
            </w:pPr>
            <w:r w:rsidRPr="00A16DFE">
              <w:rPr>
                <w:rFonts w:eastAsiaTheme="minorHAnsi"/>
              </w:rPr>
              <w:t>And the Son and the Holy Spirit,</w:t>
            </w:r>
          </w:p>
          <w:p w:rsidR="002E365D" w:rsidRPr="00A16DFE" w:rsidRDefault="002E365D" w:rsidP="002E365D">
            <w:pPr>
              <w:pStyle w:val="EngHang"/>
              <w:rPr>
                <w:rFonts w:ascii="Times" w:eastAsiaTheme="minorHAnsi" w:hAnsi="Times"/>
                <w:sz w:val="20"/>
              </w:rPr>
            </w:pPr>
            <w:r w:rsidRPr="00A16DFE">
              <w:rPr>
                <w:rFonts w:eastAsiaTheme="minorHAnsi"/>
              </w:rPr>
              <w:t>Now, and forever,</w:t>
            </w:r>
          </w:p>
          <w:p w:rsidR="002E365D" w:rsidRDefault="002E365D" w:rsidP="002E365D">
            <w:pPr>
              <w:pStyle w:val="EngHangEnd"/>
            </w:pPr>
            <w:r w:rsidRPr="00A16DFE">
              <w:rPr>
                <w:rFonts w:eastAsiaTheme="minorHAnsi"/>
              </w:rPr>
              <w:t>And to the age of ages. Amen</w:t>
            </w:r>
            <w:r w:rsidRPr="00BE26FC">
              <w:rPr>
                <w:rFonts w:eastAsiaTheme="minorHAnsi"/>
              </w:rPr>
              <w:t>.</w:t>
            </w:r>
          </w:p>
        </w:tc>
        <w:tc>
          <w:tcPr>
            <w:tcW w:w="288" w:type="dxa"/>
          </w:tcPr>
          <w:p w:rsidR="002E365D" w:rsidRDefault="002E365D" w:rsidP="002E365D"/>
        </w:tc>
        <w:tc>
          <w:tcPr>
            <w:tcW w:w="288" w:type="dxa"/>
          </w:tcPr>
          <w:p w:rsidR="002E365D" w:rsidRDefault="002E365D" w:rsidP="002E365D">
            <w:pPr>
              <w:pStyle w:val="CopticCross"/>
            </w:pPr>
            <w:r w:rsidRPr="00FB5ACB">
              <w:t>¿</w:t>
            </w:r>
          </w:p>
        </w:tc>
        <w:tc>
          <w:tcPr>
            <w:tcW w:w="3960" w:type="dxa"/>
          </w:tcPr>
          <w:p w:rsidR="006F5C01" w:rsidRPr="00DA3673" w:rsidRDefault="006F5C01" w:rsidP="006F5C01">
            <w:pPr>
              <w:pStyle w:val="CopticVersemulti-line"/>
              <w:rPr>
                <w:highlight w:val="yellow"/>
              </w:rPr>
            </w:pPr>
            <w:r w:rsidRPr="00DA3673">
              <w:rPr>
                <w:highlight w:val="yellow"/>
              </w:rPr>
              <w:t>Ⲇⲟⲝⲁ Ⲡⲁⲧⲣⲓ ⲕⲉ Ⲩⲓⲱ:</w:t>
            </w:r>
          </w:p>
          <w:p w:rsidR="006F5C01" w:rsidRPr="00DA3673" w:rsidRDefault="006F5C01" w:rsidP="006F5C01">
            <w:pPr>
              <w:pStyle w:val="CopticVersemulti-line"/>
              <w:rPr>
                <w:highlight w:val="yellow"/>
              </w:rPr>
            </w:pPr>
            <w:r w:rsidRPr="00DA3673">
              <w:rPr>
                <w:highlight w:val="yellow"/>
              </w:rPr>
              <w:t>ⲕⲉ ⲁ̀ⲅⲓⲱ̀ Ⲡⲛ̅ⲁ̅ⲧⲓ:</w:t>
            </w:r>
          </w:p>
          <w:p w:rsidR="006F5C01" w:rsidRPr="00DA3673" w:rsidRDefault="006F5C01" w:rsidP="006F5C01">
            <w:pPr>
              <w:pStyle w:val="CopticVersemulti-line"/>
              <w:rPr>
                <w:highlight w:val="yellow"/>
              </w:rPr>
            </w:pPr>
            <w:r w:rsidRPr="00DA3673">
              <w:rPr>
                <w:highlight w:val="yellow"/>
              </w:rPr>
              <w:t>Ⲕⲉ ⲛⲩⲛ ⲕⲉ ⲁ̀ⲓ̀ ⲕⲉ ⲓⲥ ⲧⲟⲩⲥ</w:t>
            </w:r>
          </w:p>
          <w:p w:rsidR="002E365D" w:rsidRDefault="006F5C01" w:rsidP="006F5C01">
            <w:pPr>
              <w:pStyle w:val="CopticVersemulti-line"/>
            </w:pPr>
            <w:r w:rsidRPr="00DA3673">
              <w:rPr>
                <w:highlight w:val="yellow"/>
              </w:rPr>
              <w:t>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ⲛⲁⲥ ⲧⲱⲛ ⲉ</w:t>
            </w:r>
            <w:r w:rsidRPr="00DA3673">
              <w:rPr>
                <w:rFonts w:ascii="Times New Roman" w:hAnsi="Times New Roman" w:cs="Times New Roman"/>
                <w:highlight w:val="yellow"/>
              </w:rPr>
              <w:t>̀</w:t>
            </w:r>
            <w:r w:rsidRPr="00DA3673">
              <w:rPr>
                <w:highlight w:val="yellow"/>
              </w:rPr>
              <w:t>ⲱ</w:t>
            </w:r>
            <w:r w:rsidRPr="00DA3673">
              <w:rPr>
                <w:rFonts w:ascii="Times New Roman" w:hAnsi="Times New Roman" w:cs="Times New Roman"/>
                <w:highlight w:val="yellow"/>
              </w:rPr>
              <w:t>̀</w:t>
            </w:r>
            <w:r w:rsidRPr="00DA3673">
              <w:rPr>
                <w:highlight w:val="yellow"/>
              </w:rPr>
              <w:t>ⲛⲱⲛ ⲁ</w:t>
            </w:r>
            <w:r w:rsidRPr="00DA3673">
              <w:rPr>
                <w:rFonts w:ascii="Times New Roman" w:hAnsi="Times New Roman" w:cs="Times New Roman"/>
                <w:highlight w:val="yellow"/>
              </w:rPr>
              <w:t>̀</w:t>
            </w:r>
            <w:r w:rsidRPr="00DA3673">
              <w:rPr>
                <w:highlight w:val="yellow"/>
              </w:rPr>
              <w:t>ⲙⲉⲛ</w:t>
            </w:r>
          </w:p>
        </w:tc>
      </w:tr>
    </w:tbl>
    <w:p w:rsidR="002E365D" w:rsidRDefault="002315D6" w:rsidP="003B4CB7">
      <w:pPr>
        <w:pStyle w:val="Heading5"/>
      </w:pPr>
      <w:bookmarkStart w:id="589" w:name="_Toc298445807"/>
      <w:bookmarkStart w:id="590" w:name="_Toc298681292"/>
      <w:bookmarkStart w:id="591" w:name="_Toc298447532"/>
      <w:bookmarkStart w:id="592" w:name="_Toc308441921"/>
      <w:r>
        <w:t>The Tuesday Theotokia</w:t>
      </w:r>
      <w:bookmarkEnd w:id="589"/>
      <w:bookmarkEnd w:id="590"/>
      <w:bookmarkEnd w:id="591"/>
      <w:bookmarkEnd w:id="592"/>
    </w:p>
    <w:p w:rsidR="007047B8" w:rsidRPr="007047B8" w:rsidRDefault="007047B8" w:rsidP="003B4CB7">
      <w:pPr>
        <w:pStyle w:val="Heading5non-TOC"/>
      </w:pPr>
      <w:r w:rsidRPr="007047B8">
        <w:rPr>
          <w:rFonts w:ascii="Times New Roman" w:hAnsi="Times New Roman" w:cs="Times New Roman"/>
        </w:rPr>
        <w:t>Ϯ</w:t>
      </w:r>
      <w:r w:rsidRPr="007047B8">
        <w:t>ⲑⲉⲟⲧⲟⲕⲓⲁ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ⲉ</w:t>
      </w:r>
      <w:r w:rsidRPr="007047B8">
        <w:rPr>
          <w:rFonts w:ascii="Times New Roman" w:hAnsi="Times New Roman" w:cs="Times New Roman"/>
        </w:rPr>
        <w:t>̀ϩ</w:t>
      </w:r>
      <w:r w:rsidRPr="007047B8">
        <w:t>ⲟⲟⲩ ⲙ</w:t>
      </w:r>
      <w:r w:rsidRPr="007047B8">
        <w:rPr>
          <w:rFonts w:ascii="Times New Roman" w:hAnsi="Times New Roman" w:cs="Times New Roman"/>
        </w:rPr>
        <w:t>̀</w:t>
      </w:r>
      <w:r w:rsidRPr="007047B8">
        <w:t>ⲡ</w:t>
      </w:r>
      <w:r w:rsidRPr="007047B8">
        <w:rPr>
          <w:rFonts w:ascii="Times New Roman" w:hAnsi="Times New Roman" w:cs="Times New Roman"/>
        </w:rPr>
        <w:t>̀</w:t>
      </w:r>
      <w:r w:rsidRPr="007047B8">
        <w:t>ⲅ</w:t>
      </w:r>
      <w:r w:rsidRPr="007047B8">
        <w:rPr>
          <w:rFonts w:ascii="Times New Roman" w:hAnsi="Times New Roman" w:cs="Times New Roman"/>
        </w:rPr>
        <w:t>̅</w:t>
      </w:r>
    </w:p>
    <w:p w:rsidR="002315D6" w:rsidRDefault="002315D6" w:rsidP="00DB1FC6">
      <w:pPr>
        <w:pStyle w:val="Heading6"/>
      </w:pPr>
      <w:bookmarkStart w:id="593" w:name="_Toc298445808"/>
      <w:bookmarkStart w:id="594" w:name="_Toc298681293"/>
      <w:bookmarkStart w:id="595" w:name="_Toc298447533"/>
      <w:r>
        <w:t>Part One</w:t>
      </w:r>
      <w:bookmarkEnd w:id="593"/>
      <w:bookmarkEnd w:id="594"/>
      <w:bookmarkEnd w:id="59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 xml:space="preserve">The crown of our pride, </w:t>
            </w:r>
          </w:p>
          <w:p w:rsidR="00DB1FC6" w:rsidRDefault="00DB1FC6" w:rsidP="00DB1FC6">
            <w:pPr>
              <w:pStyle w:val="EngHang"/>
            </w:pPr>
            <w:r>
              <w:t>T</w:t>
            </w:r>
            <w:r w:rsidRPr="007425E1">
              <w:t>he first</w:t>
            </w:r>
            <w:r>
              <w:t>-</w:t>
            </w:r>
            <w:r w:rsidRPr="007425E1">
              <w:t xml:space="preserve">fruit of our salvation, </w:t>
            </w:r>
          </w:p>
          <w:p w:rsidR="00DB1FC6" w:rsidRDefault="00DB1FC6" w:rsidP="00DB1FC6">
            <w:pPr>
              <w:pStyle w:val="EngHang"/>
            </w:pPr>
            <w:r>
              <w:t>A</w:t>
            </w:r>
            <w:r w:rsidRPr="007425E1">
              <w:t xml:space="preserve">nd the steadfastness of </w:t>
            </w:r>
            <w:r>
              <w:t>our purity:</w:t>
            </w:r>
          </w:p>
          <w:p w:rsidR="00DB1FC6" w:rsidRDefault="00DB1FC6" w:rsidP="00DB1FC6">
            <w:pPr>
              <w:pStyle w:val="EngHangEnd"/>
            </w:pPr>
            <w:r>
              <w:t>The Virgin Mary.</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Ⲡⲓⲭ</w:t>
            </w:r>
            <w:r w:rsidRPr="007047B8">
              <w:rPr>
                <w:rFonts w:ascii="Times New Roman" w:hAnsi="Times New Roman" w:cs="Times New Roman"/>
              </w:rPr>
              <w:t>̀</w:t>
            </w:r>
            <w:r w:rsidRPr="007047B8">
              <w:t>ⲗⲟⲙ ⲛ</w:t>
            </w:r>
            <w:r w:rsidRPr="007047B8">
              <w:rPr>
                <w:rFonts w:ascii="Times New Roman" w:hAnsi="Times New Roman" w:cs="Times New Roman"/>
              </w:rPr>
              <w:t>̀</w:t>
            </w:r>
            <w:r w:rsidRPr="007047B8">
              <w:t>ⲧⲉ ⲡⲉⲛ</w:t>
            </w:r>
            <w:r w:rsidRPr="007047B8">
              <w:rPr>
                <w:rFonts w:ascii="Times New Roman" w:hAnsi="Times New Roman" w:cs="Times New Roman"/>
              </w:rPr>
              <w:t>ϣ</w:t>
            </w:r>
            <w:r w:rsidRPr="007047B8">
              <w:t>ⲟⲩ</w:t>
            </w:r>
            <w:r w:rsidRPr="007047B8">
              <w:rPr>
                <w:rFonts w:ascii="Times New Roman" w:hAnsi="Times New Roman" w:cs="Times New Roman"/>
              </w:rPr>
              <w:t>ϣ</w:t>
            </w:r>
            <w:r w:rsidRPr="007047B8">
              <w:t>ⲟⲩ</w:t>
            </w:r>
          </w:p>
          <w:p w:rsidR="00DB1FC6" w:rsidRDefault="00DB1FC6" w:rsidP="007047B8">
            <w:pPr>
              <w:pStyle w:val="CopticVersemulti-line"/>
            </w:pPr>
            <w:r w:rsidRPr="007047B8">
              <w:t>ⲧ</w:t>
            </w:r>
            <w:r w:rsidRPr="007047B8">
              <w:rPr>
                <w:rFonts w:ascii="Times New Roman" w:hAnsi="Times New Roman" w:cs="Times New Roman"/>
              </w:rPr>
              <w:t>̀</w:t>
            </w:r>
            <w:r w:rsidRPr="007047B8">
              <w:t>ⲁ</w:t>
            </w:r>
            <w:r w:rsidRPr="007047B8">
              <w:rPr>
                <w:rFonts w:ascii="Times New Roman" w:hAnsi="Times New Roman" w:cs="Times New Roman"/>
              </w:rPr>
              <w:t>̀</w:t>
            </w:r>
            <w:r w:rsidRPr="007047B8">
              <w:t>ⲡⲁⲣⲭⲏ ⲙ</w:t>
            </w:r>
            <w:r w:rsidRPr="007047B8">
              <w:rPr>
                <w:rFonts w:ascii="Times New Roman" w:hAnsi="Times New Roman" w:cs="Times New Roman"/>
              </w:rPr>
              <w:t>̀</w:t>
            </w:r>
            <w:r w:rsidRPr="007047B8">
              <w:t>ⲡⲉⲛⲥⲱ</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ⲧⲁ</w:t>
            </w:r>
            <w:r w:rsidRPr="007047B8">
              <w:rPr>
                <w:rFonts w:ascii="Times New Roman" w:hAnsi="Times New Roman" w:cs="Times New Roman"/>
              </w:rPr>
              <w:t>ϫ</w:t>
            </w:r>
            <w:r w:rsidRPr="007047B8">
              <w:t>ⲣⲟ ⲙ</w:t>
            </w:r>
            <w:r w:rsidRPr="007047B8">
              <w:rPr>
                <w:rFonts w:ascii="Times New Roman" w:hAnsi="Times New Roman" w:cs="Times New Roman"/>
              </w:rPr>
              <w:t>̀</w:t>
            </w:r>
            <w:r w:rsidRPr="007047B8">
              <w:t>ⲡⲉⲛⲧⲟⲩⲃⲟ</w:t>
            </w:r>
          </w:p>
          <w:p w:rsidR="00DB1FC6" w:rsidRDefault="00DB1FC6" w:rsidP="007047B8">
            <w:pPr>
              <w:pStyle w:val="CopticVerse"/>
            </w:pPr>
            <w:r w:rsidRPr="007047B8">
              <w:t xml:space="preserve">ⲡⲉ Ⲙⲁⲣⲓⲁ </w:t>
            </w:r>
            <w:r w:rsidRPr="007047B8">
              <w:rPr>
                <w:rFonts w:ascii="Times New Roman" w:hAnsi="Times New Roman" w:cs="Times New Roman"/>
              </w:rPr>
              <w:t>ϯ</w:t>
            </w:r>
            <w:r w:rsidRPr="007047B8">
              <w:t>ⲡⲁⲣⲑⲉⲛⲟⲥ</w:t>
            </w:r>
          </w:p>
        </w:tc>
      </w:tr>
      <w:tr w:rsidR="00DB1FC6" w:rsidTr="002315D6">
        <w:trPr>
          <w:cantSplit/>
          <w:jc w:val="center"/>
        </w:trPr>
        <w:tc>
          <w:tcPr>
            <w:tcW w:w="288" w:type="dxa"/>
          </w:tcPr>
          <w:p w:rsidR="00DB1FC6" w:rsidRDefault="00DB1FC6" w:rsidP="002315D6">
            <w:pPr>
              <w:pStyle w:val="CopticCross"/>
            </w:pPr>
            <w:r w:rsidRPr="00FB5ACB">
              <w:t>¿</w:t>
            </w:r>
          </w:p>
        </w:tc>
        <w:tc>
          <w:tcPr>
            <w:tcW w:w="3960" w:type="dxa"/>
          </w:tcPr>
          <w:p w:rsidR="00DB1FC6" w:rsidRDefault="00DB1FC6" w:rsidP="00DB1FC6">
            <w:pPr>
              <w:pStyle w:val="EngHang"/>
            </w:pPr>
            <w:r w:rsidRPr="007425E1">
              <w:t xml:space="preserve">Who has borne </w:t>
            </w:r>
            <w:r>
              <w:t>to</w:t>
            </w:r>
            <w:r w:rsidRPr="007425E1">
              <w:t xml:space="preserve"> us</w:t>
            </w:r>
            <w:r>
              <w:t>,</w:t>
            </w:r>
          </w:p>
          <w:p w:rsidR="00DB1FC6" w:rsidRDefault="00DB1FC6" w:rsidP="00DB1FC6">
            <w:pPr>
              <w:pStyle w:val="EngHang"/>
            </w:pPr>
            <w:r w:rsidRPr="007425E1">
              <w:t xml:space="preserve">God the Logos, </w:t>
            </w:r>
          </w:p>
          <w:p w:rsidR="00DB1FC6" w:rsidRDefault="00DB1FC6" w:rsidP="00DB1FC6">
            <w:pPr>
              <w:pStyle w:val="EngHang"/>
            </w:pPr>
            <w:r>
              <w:t>W</w:t>
            </w:r>
            <w:r w:rsidRPr="007425E1">
              <w:t xml:space="preserve">ho became man </w:t>
            </w:r>
          </w:p>
          <w:p w:rsidR="00DB1FC6" w:rsidRDefault="00DB1FC6" w:rsidP="00DB1FC6">
            <w:pPr>
              <w:pStyle w:val="EngHangEnd"/>
            </w:pPr>
            <w:r>
              <w:t>F</w:t>
            </w:r>
            <w:r w:rsidRPr="007425E1">
              <w:t>or our salvation.</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Ⲑⲏⲉⲧⲁⲥⲙⲓⲥⲓ ⲛⲁⲛ</w:t>
            </w:r>
          </w:p>
          <w:p w:rsidR="00DB1FC6" w:rsidRDefault="00DB1FC6" w:rsidP="007047B8">
            <w:pPr>
              <w:pStyle w:val="CopticVersemulti-line"/>
            </w:pPr>
            <w:r w:rsidRPr="007047B8">
              <w:t>ⲙ̀Ⲫϯ ⲡⲓⲗⲟⲅⲟⲥ</w:t>
            </w:r>
          </w:p>
          <w:p w:rsidR="00DB1FC6" w:rsidRDefault="00DB1FC6" w:rsidP="007047B8">
            <w:pPr>
              <w:pStyle w:val="CopticVersemulti-line"/>
            </w:pPr>
            <w:r w:rsidRPr="007047B8">
              <w:t>ⲫⲏⲉⲧⲁϥϣⲱⲡⲓ ⲛ̀ⲣⲱⲙⲓ</w:t>
            </w:r>
          </w:p>
          <w:p w:rsidR="00DB1FC6" w:rsidRDefault="00DB1FC6" w:rsidP="007047B8">
            <w:pPr>
              <w:pStyle w:val="CopticVerse"/>
            </w:pPr>
            <w:r w:rsidRPr="007047B8">
              <w:t>ⲉⲑⲃⲉ ⲡⲉⲛⲟⲩϫⲁⲓ</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t>After He became man,</w:t>
            </w:r>
          </w:p>
          <w:p w:rsidR="00DB1FC6" w:rsidRDefault="00DB1FC6" w:rsidP="00DB1FC6">
            <w:pPr>
              <w:pStyle w:val="EngHang"/>
            </w:pPr>
            <w:r>
              <w:t>He remained God,</w:t>
            </w:r>
          </w:p>
          <w:p w:rsidR="00DB1FC6" w:rsidRDefault="00DB1FC6" w:rsidP="00DB1FC6">
            <w:pPr>
              <w:pStyle w:val="EngHang"/>
            </w:pPr>
            <w:r>
              <w:t>As after she Bore Him,</w:t>
            </w:r>
          </w:p>
          <w:p w:rsidR="00DB1FC6" w:rsidRDefault="00DB1FC6" w:rsidP="00DB1FC6">
            <w:pPr>
              <w:pStyle w:val="EngHangEnd"/>
            </w:pPr>
            <w:r>
              <w:t>She remained a Virgin.</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Ⲙⲉⲛⲉⲛⲥⲁ ⲑ̀ⲣⲉϥⲉⲣⲣⲱⲙⲓ</w:t>
            </w:r>
          </w:p>
          <w:p w:rsidR="00DB1FC6" w:rsidRDefault="00DB1FC6" w:rsidP="007047B8">
            <w:pPr>
              <w:pStyle w:val="CopticVersemulti-line"/>
            </w:pPr>
            <w:r w:rsidRPr="007047B8">
              <w:t>ⲛ̀ⲑⲟϥ ⲟⲛ ⲡⲉ Ⲫϯ</w:t>
            </w:r>
          </w:p>
          <w:p w:rsidR="00DB1FC6" w:rsidRDefault="00DB1FC6" w:rsidP="007047B8">
            <w:pPr>
              <w:pStyle w:val="CopticVersemulti-line"/>
            </w:pPr>
            <w:r w:rsidRPr="007047B8">
              <w:t>ⲉⲑⲃⲉ ⲫⲁⲓ ⲁⲥⲙⲁⲥϥ</w:t>
            </w:r>
          </w:p>
          <w:p w:rsidR="00DB1FC6" w:rsidRDefault="00DB1FC6" w:rsidP="007047B8">
            <w:pPr>
              <w:pStyle w:val="CopticVerse"/>
            </w:pPr>
            <w:r w:rsidRPr="007047B8">
              <w:t>ⲉⲥⲟⲓ ⲙ̀ⲡⲁⲣⲑⲉⲛⲟⲥ</w:t>
            </w:r>
          </w:p>
        </w:tc>
      </w:tr>
      <w:tr w:rsidR="00DB1FC6" w:rsidTr="002315D6">
        <w:trPr>
          <w:cantSplit/>
          <w:jc w:val="center"/>
        </w:trPr>
        <w:tc>
          <w:tcPr>
            <w:tcW w:w="288" w:type="dxa"/>
          </w:tcPr>
          <w:p w:rsidR="00DB1FC6" w:rsidRDefault="00DB1FC6" w:rsidP="002315D6">
            <w:pPr>
              <w:pStyle w:val="CopticCross"/>
            </w:pPr>
            <w:r w:rsidRPr="00FB5ACB">
              <w:lastRenderedPageBreak/>
              <w:t>¿</w:t>
            </w:r>
          </w:p>
        </w:tc>
        <w:tc>
          <w:tcPr>
            <w:tcW w:w="3960" w:type="dxa"/>
          </w:tcPr>
          <w:p w:rsidR="00DB1FC6" w:rsidRDefault="00DB1FC6" w:rsidP="00DB1FC6">
            <w:pPr>
              <w:pStyle w:val="EngHang"/>
            </w:pPr>
            <w:r w:rsidRPr="007425E1">
              <w:t>Exalted is the wonder</w:t>
            </w:r>
          </w:p>
          <w:p w:rsidR="00DB1FC6" w:rsidRDefault="00DB1FC6" w:rsidP="00DB1FC6">
            <w:pPr>
              <w:pStyle w:val="EngHang"/>
            </w:pPr>
            <w:r>
              <w:t>O</w:t>
            </w:r>
            <w:r w:rsidRPr="007425E1">
              <w:t>f her conception</w:t>
            </w:r>
            <w:r>
              <w:t>,</w:t>
            </w:r>
            <w:r w:rsidRPr="007425E1">
              <w:t xml:space="preserve"> </w:t>
            </w:r>
          </w:p>
          <w:p w:rsidR="00DB1FC6" w:rsidRDefault="00DB1FC6" w:rsidP="00DB1FC6">
            <w:pPr>
              <w:pStyle w:val="EngHang"/>
            </w:pPr>
            <w:r>
              <w:t>Her</w:t>
            </w:r>
            <w:r w:rsidRPr="007425E1">
              <w:t xml:space="preserve"> </w:t>
            </w:r>
            <w:r>
              <w:t>delivery</w:t>
            </w:r>
            <w:r w:rsidRPr="007425E1">
              <w:t xml:space="preserve"> </w:t>
            </w:r>
          </w:p>
          <w:p w:rsidR="00DB1FC6" w:rsidRDefault="00DB1FC6" w:rsidP="00DB1FC6">
            <w:pPr>
              <w:pStyle w:val="EngHangEnd"/>
            </w:pPr>
            <w:r>
              <w:t>I</w:t>
            </w:r>
            <w:r w:rsidRPr="007425E1">
              <w:t xml:space="preserve">s beyond </w:t>
            </w:r>
            <w:r>
              <w:t>words</w:t>
            </w:r>
            <w:r w:rsidRPr="007425E1">
              <w:t>.</w:t>
            </w:r>
          </w:p>
        </w:tc>
        <w:tc>
          <w:tcPr>
            <w:tcW w:w="288" w:type="dxa"/>
          </w:tcPr>
          <w:p w:rsidR="00DB1FC6" w:rsidRDefault="00DB1FC6" w:rsidP="002315D6"/>
        </w:tc>
        <w:tc>
          <w:tcPr>
            <w:tcW w:w="288" w:type="dxa"/>
          </w:tcPr>
          <w:p w:rsidR="00DB1FC6" w:rsidRDefault="00DB1FC6" w:rsidP="002315D6">
            <w:pPr>
              <w:pStyle w:val="CopticCross"/>
            </w:pPr>
            <w:r w:rsidRPr="00FB5ACB">
              <w:t>¿</w:t>
            </w:r>
          </w:p>
        </w:tc>
        <w:tc>
          <w:tcPr>
            <w:tcW w:w="3960" w:type="dxa"/>
          </w:tcPr>
          <w:p w:rsidR="00DB1FC6" w:rsidRDefault="00DB1FC6" w:rsidP="007047B8">
            <w:pPr>
              <w:pStyle w:val="CopticVersemulti-line"/>
            </w:pPr>
            <w:r w:rsidRPr="007047B8">
              <w:t>Ⲥ̀ϭⲟⲥⲓ ⲛ̀ϫⲉ ϯϣ̀ⲫⲏⲣⲓ</w:t>
            </w:r>
          </w:p>
          <w:p w:rsidR="00DB1FC6" w:rsidRDefault="00DB1FC6" w:rsidP="007047B8">
            <w:pPr>
              <w:pStyle w:val="CopticVersemulti-line"/>
            </w:pPr>
            <w:r w:rsidRPr="007047B8">
              <w:t>ⲛ̀ⲧⲉ ⲡⲉⲥϫⲓⲛⲉⲣⲃⲟⲕⲓ</w:t>
            </w:r>
          </w:p>
          <w:p w:rsidR="00DB1FC6" w:rsidRDefault="00DB1FC6" w:rsidP="007047B8">
            <w:pPr>
              <w:pStyle w:val="CopticVersemulti-line"/>
            </w:pPr>
            <w:r w:rsidRPr="007047B8">
              <w:t>ⲡⲉⲥϫⲓⲛⲙⲓⲥⲓ ⲟⲛ</w:t>
            </w:r>
          </w:p>
          <w:p w:rsidR="00DB1FC6" w:rsidRDefault="00DB1FC6" w:rsidP="007047B8">
            <w:pPr>
              <w:pStyle w:val="CopticVerse"/>
            </w:pPr>
            <w:r w:rsidRPr="007047B8">
              <w:t>ⲟⲩⲁⲧⲥⲁϫⲓ ⲙ̀ⲙⲟϥ ⲡⲉ</w:t>
            </w:r>
          </w:p>
        </w:tc>
      </w:tr>
      <w:tr w:rsidR="00DB1FC6" w:rsidTr="002315D6">
        <w:trPr>
          <w:cantSplit/>
          <w:jc w:val="center"/>
        </w:trPr>
        <w:tc>
          <w:tcPr>
            <w:tcW w:w="288" w:type="dxa"/>
          </w:tcPr>
          <w:p w:rsidR="00DB1FC6" w:rsidRDefault="00DB1FC6" w:rsidP="002315D6">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15D6"/>
        </w:tc>
        <w:tc>
          <w:tcPr>
            <w:tcW w:w="288" w:type="dxa"/>
          </w:tcPr>
          <w:p w:rsidR="00DB1FC6" w:rsidRDefault="00DB1FC6" w:rsidP="002315D6">
            <w:pPr>
              <w:pStyle w:val="CopticCross"/>
            </w:pP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
            </w:pPr>
            <w:r w:rsidRPr="007047B8">
              <w:t>ⲁϥⲓ̀ ⲁϥⲥⲱϯ ⲙ̀ⲙⲟⲛ</w:t>
            </w:r>
          </w:p>
        </w:tc>
      </w:tr>
    </w:tbl>
    <w:p w:rsidR="002315D6" w:rsidRDefault="002315D6" w:rsidP="00DB1FC6">
      <w:pPr>
        <w:pStyle w:val="Heading6"/>
      </w:pPr>
      <w:bookmarkStart w:id="596" w:name="_Toc298445809"/>
      <w:bookmarkStart w:id="597" w:name="_Toc298681294"/>
      <w:bookmarkStart w:id="598" w:name="_Toc298447534"/>
      <w:r>
        <w:t>Part Tw</w:t>
      </w:r>
      <w:bookmarkEnd w:id="596"/>
      <w:r w:rsidR="00236E2B">
        <w:t>o</w:t>
      </w:r>
      <w:bookmarkEnd w:id="597"/>
      <w:bookmarkEnd w:id="59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Great is the glory</w:t>
            </w:r>
          </w:p>
          <w:p w:rsidR="00DB1FC6" w:rsidRDefault="00DB1FC6" w:rsidP="00DB1FC6">
            <w:pPr>
              <w:pStyle w:val="EngHang"/>
            </w:pPr>
            <w:r>
              <w:t>Of your virginity</w:t>
            </w:r>
          </w:p>
          <w:p w:rsidR="00DB1FC6" w:rsidRDefault="00DB1FC6" w:rsidP="00DB1FC6">
            <w:pPr>
              <w:pStyle w:val="EngHang"/>
            </w:pPr>
            <w:r w:rsidRPr="007425E1">
              <w:t>O Virgin Mary</w:t>
            </w:r>
            <w:r>
              <w:t>,</w:t>
            </w:r>
          </w:p>
          <w:p w:rsidR="00DB1FC6" w:rsidRDefault="00DB1FC6" w:rsidP="00DB1FC6">
            <w:pPr>
              <w:pStyle w:val="EngHangEnd"/>
            </w:pPr>
            <w:r w:rsidRPr="007425E1">
              <w:t>The perfect one</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Ⲟⲩⲛⲓ</w:t>
            </w:r>
            <w:r w:rsidRPr="007047B8">
              <w:rPr>
                <w:rFonts w:ascii="Times New Roman" w:hAnsi="Times New Roman" w:cs="Times New Roman"/>
              </w:rPr>
              <w:t>ϣϯ</w:t>
            </w:r>
            <w:r w:rsidRPr="007047B8">
              <w:t xml:space="preserve"> ⲡⲉ ⲡ</w:t>
            </w:r>
            <w:r w:rsidRPr="007047B8">
              <w:rPr>
                <w:rFonts w:ascii="Times New Roman" w:hAnsi="Times New Roman" w:cs="Times New Roman"/>
              </w:rPr>
              <w:t>̀</w:t>
            </w:r>
            <w:r w:rsidRPr="007047B8">
              <w:t>ⲱⲟⲩ</w:t>
            </w:r>
          </w:p>
          <w:p w:rsidR="00DB1FC6" w:rsidRDefault="00DB1FC6" w:rsidP="007047B8">
            <w:pPr>
              <w:pStyle w:val="CopticVersemulti-line"/>
            </w:pPr>
            <w:r w:rsidRPr="007047B8">
              <w:t>ⲛ</w:t>
            </w:r>
            <w:r w:rsidRPr="007047B8">
              <w:rPr>
                <w:rFonts w:ascii="Times New Roman" w:hAnsi="Times New Roman" w:cs="Times New Roman"/>
              </w:rPr>
              <w:t>̀</w:t>
            </w:r>
            <w:r w:rsidRPr="007047B8">
              <w:t>ⲧⲉ ⲧⲉⲡⲁⲣⲑⲉⲛⲓⲁ</w:t>
            </w:r>
            <w:r w:rsidRPr="007047B8">
              <w:rPr>
                <w:rFonts w:ascii="Times New Roman" w:hAnsi="Times New Roman" w:cs="Times New Roman"/>
              </w:rPr>
              <w:t>̀</w:t>
            </w:r>
          </w:p>
          <w:p w:rsidR="00DB1FC6" w:rsidRDefault="00DB1FC6" w:rsidP="007047B8">
            <w:pPr>
              <w:pStyle w:val="CopticVersemulti-line"/>
            </w:pPr>
            <w:r w:rsidRPr="007047B8">
              <w:t xml:space="preserve">Ⲙⲁⲣⲓⲁ </w:t>
            </w:r>
            <w:r w:rsidRPr="007047B8">
              <w:rPr>
                <w:rFonts w:ascii="Times New Roman" w:hAnsi="Times New Roman" w:cs="Times New Roman"/>
              </w:rPr>
              <w:t>ϯ</w:t>
            </w:r>
            <w:r w:rsidRPr="007047B8">
              <w:t>ⲡⲁⲣⲑⲉⲛⲟⲥ</w:t>
            </w:r>
          </w:p>
          <w:p w:rsidR="00DB1FC6" w:rsidRDefault="00DB1FC6" w:rsidP="007047B8">
            <w:pPr>
              <w:pStyle w:val="CopticVerse"/>
            </w:pPr>
            <w:r w:rsidRPr="007047B8">
              <w:t>ⲑⲏⲉⲧ</w:t>
            </w:r>
            <w:r w:rsidRPr="007047B8">
              <w:rPr>
                <w:rFonts w:ascii="Times New Roman" w:hAnsi="Times New Roman" w:cs="Times New Roman"/>
              </w:rPr>
              <w:t>ϫ</w:t>
            </w:r>
            <w:r w:rsidRPr="007047B8">
              <w:t>ⲏⲕ ⲉ</w:t>
            </w:r>
            <w:r w:rsidRPr="007047B8">
              <w:rPr>
                <w:rFonts w:ascii="Times New Roman" w:hAnsi="Times New Roman" w:cs="Times New Roman"/>
              </w:rPr>
              <w:t>̀</w:t>
            </w:r>
            <w:r w:rsidRPr="007047B8">
              <w:t>ⲃⲟⲗ</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You have found grace, </w:t>
            </w:r>
          </w:p>
          <w:p w:rsidR="00DB1FC6" w:rsidRDefault="00DB1FC6" w:rsidP="00DB1FC6">
            <w:pPr>
              <w:pStyle w:val="EngHang"/>
            </w:pPr>
            <w:r>
              <w:t>The Lord is with you,</w:t>
            </w:r>
          </w:p>
          <w:p w:rsidR="00DB1FC6" w:rsidRDefault="00DB1FC6" w:rsidP="00DB1FC6">
            <w:pPr>
              <w:pStyle w:val="EngHang"/>
            </w:pPr>
            <w:r>
              <w:t>You are the ladder</w:t>
            </w:r>
          </w:p>
          <w:p w:rsidR="00DB1FC6" w:rsidRDefault="00DB1FC6" w:rsidP="00DB1FC6">
            <w:pPr>
              <w:pStyle w:val="EngHangEnd"/>
            </w:pPr>
            <w:r>
              <w:t>That</w:t>
            </w:r>
            <w:r w:rsidRPr="007425E1">
              <w:t xml:space="preserve"> Jacob saw.</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Ⲁ̀ⲣⲉϫⲉⲙ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ⲛ̀ⲑⲟ ⲧⲉ ϯⲙⲟⲕⲓ</w:t>
            </w:r>
          </w:p>
          <w:p w:rsidR="00DB1FC6" w:rsidRDefault="00DB1FC6" w:rsidP="007047B8">
            <w:pPr>
              <w:pStyle w:val="CopticVerse"/>
            </w:pPr>
            <w:r w:rsidRPr="007047B8">
              <w:t>ⲑⲏⲉ̀ⲧⲁ Ⲓⲁⲕⲱⲃ ⲛⲁⲩ ⲉ̀ⲣⲟⲥ</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Set firmly on the earth,</w:t>
            </w:r>
          </w:p>
          <w:p w:rsidR="00DB1FC6" w:rsidRDefault="00DB1FC6" w:rsidP="00DB1FC6">
            <w:pPr>
              <w:pStyle w:val="EngHang"/>
            </w:pPr>
            <w:r>
              <w:t>Reaching high up to heaven,</w:t>
            </w:r>
          </w:p>
          <w:p w:rsidR="00DB1FC6" w:rsidRDefault="00DB1FC6" w:rsidP="00DB1FC6">
            <w:pPr>
              <w:pStyle w:val="EngHang"/>
            </w:pPr>
            <w:r>
              <w:t>On which the angels</w:t>
            </w:r>
          </w:p>
          <w:p w:rsidR="00DB1FC6" w:rsidRDefault="00DB1FC6" w:rsidP="00DB1FC6">
            <w:pPr>
              <w:pStyle w:val="EngHangEnd"/>
            </w:pPr>
            <w:r>
              <w:t>Descended.</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Ⲉⲥⲧⲁϫⲣⲏⲟⲩⲧ ϩⲓϫⲉⲛ ⲡⲓⲕⲁϩⲓ</w:t>
            </w:r>
          </w:p>
          <w:p w:rsidR="00DB1FC6" w:rsidRDefault="00DB1FC6" w:rsidP="007047B8">
            <w:pPr>
              <w:pStyle w:val="CopticVersemulti-line"/>
            </w:pPr>
            <w:r w:rsidRPr="007047B8">
              <w:t>ⲉⲥϭⲟⲥⲓ ϣⲁ ⲉ̀ϩ̀ⲣⲏⲓ ⲉ̀ⲧ̀ⲫⲉ</w:t>
            </w:r>
          </w:p>
          <w:p w:rsidR="00DB1FC6" w:rsidRDefault="00DB1FC6" w:rsidP="007047B8">
            <w:pPr>
              <w:pStyle w:val="CopticVersemulti-line"/>
            </w:pPr>
            <w:r w:rsidRPr="007047B8">
              <w:t>ⲉ̀ⲣⲉ ⲛⲓⲁⲅⲅⲉⲗⲟⲥ</w:t>
            </w:r>
          </w:p>
          <w:p w:rsidR="00DB1FC6" w:rsidRDefault="00DB1FC6" w:rsidP="007047B8">
            <w:pPr>
              <w:pStyle w:val="CopticVerse"/>
            </w:pPr>
            <w:r w:rsidRPr="007047B8">
              <w:t>ⲛⲏⲟⲩ ⲉ̀ⲡⲉⲥⲏⲧ ϩⲓⲱⲧⲥ</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You are</w:t>
            </w:r>
            <w:r w:rsidRPr="007425E1">
              <w:t xml:space="preserve"> the tree</w:t>
            </w:r>
            <w:r>
              <w:t>,</w:t>
            </w:r>
          </w:p>
          <w:p w:rsidR="00DB1FC6" w:rsidRDefault="00DB1FC6" w:rsidP="00DB1FC6">
            <w:pPr>
              <w:pStyle w:val="EngHang"/>
            </w:pPr>
            <w:r>
              <w:t>W</w:t>
            </w:r>
            <w:r w:rsidRPr="007425E1">
              <w:t xml:space="preserve">hich Moses saw, </w:t>
            </w:r>
          </w:p>
          <w:p w:rsidR="00DB1FC6" w:rsidRDefault="00DB1FC6" w:rsidP="00DB1FC6">
            <w:pPr>
              <w:pStyle w:val="EngHang"/>
            </w:pPr>
            <w:r>
              <w:t>F</w:t>
            </w:r>
            <w:r w:rsidRPr="007425E1">
              <w:t xml:space="preserve">illed with fire </w:t>
            </w:r>
          </w:p>
          <w:p w:rsidR="00DB1FC6" w:rsidRDefault="00DB1FC6" w:rsidP="00DB1FC6">
            <w:pPr>
              <w:pStyle w:val="EngHangEnd"/>
            </w:pPr>
            <w:r>
              <w:t>Yet</w:t>
            </w:r>
            <w:r w:rsidRPr="007425E1">
              <w:t xml:space="preserve"> not consumed.</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ⲡⲉ ⲡⲓϣ̀ϣⲏⲛ</w:t>
            </w:r>
          </w:p>
          <w:p w:rsidR="00DB1FC6" w:rsidRDefault="00DB1FC6" w:rsidP="007047B8">
            <w:pPr>
              <w:pStyle w:val="CopticVersemulti-line"/>
            </w:pPr>
            <w:r w:rsidRPr="007047B8">
              <w:t>ⲉ̀ⲧⲁϥⲛⲁⲩ ⲉ̀ⲣⲟϥ ⲛ̀ϫⲉ Ⲙⲱⲩⲥⲏⲥ</w:t>
            </w:r>
          </w:p>
          <w:p w:rsidR="00DB1FC6" w:rsidRDefault="00DB1FC6" w:rsidP="007047B8">
            <w:pPr>
              <w:pStyle w:val="CopticVersemulti-line"/>
            </w:pPr>
            <w:r w:rsidRPr="007047B8">
              <w:t>ⲉϥⲙⲟϩ ϧⲉⲛ ⲡⲓⲭ̀ⲣⲱⲙ</w:t>
            </w:r>
          </w:p>
          <w:p w:rsidR="00DB1FC6" w:rsidRDefault="00DB1FC6" w:rsidP="007047B8">
            <w:pPr>
              <w:pStyle w:val="CopticVerse"/>
            </w:pPr>
            <w:r w:rsidRPr="007047B8">
              <w:t>ⲟⲩⲟϩ ⲛⲁϥⲣⲱⲕϩ ⲁⲛ</w:t>
            </w:r>
          </w:p>
        </w:tc>
      </w:tr>
      <w:tr w:rsidR="00DB1FC6" w:rsidTr="007047B8">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rsidRPr="007425E1">
              <w:t>Which is the Son of God</w:t>
            </w:r>
            <w:r>
              <w:t>,</w:t>
            </w:r>
          </w:p>
          <w:p w:rsidR="00DB1FC6" w:rsidRDefault="00DB1FC6" w:rsidP="00DB1FC6">
            <w:pPr>
              <w:pStyle w:val="EngHang"/>
            </w:pPr>
            <w:r>
              <w:t>W</w:t>
            </w:r>
            <w:r w:rsidRPr="007425E1">
              <w:t>ho became in your womb</w:t>
            </w:r>
            <w:r>
              <w:t>,</w:t>
            </w:r>
            <w:r w:rsidRPr="007425E1">
              <w:t xml:space="preserve"> </w:t>
            </w:r>
          </w:p>
          <w:p w:rsidR="00DB1FC6" w:rsidRDefault="00DB1FC6" w:rsidP="00DB1FC6">
            <w:pPr>
              <w:pStyle w:val="EngHang"/>
            </w:pPr>
            <w:r>
              <w:t>Yet the fire of H</w:t>
            </w:r>
            <w:r w:rsidRPr="007425E1">
              <w:t xml:space="preserve">is Divinity </w:t>
            </w:r>
          </w:p>
          <w:p w:rsidR="00DB1FC6" w:rsidRDefault="00DB1FC6" w:rsidP="00DB1FC6">
            <w:pPr>
              <w:pStyle w:val="EngHangEnd"/>
            </w:pPr>
            <w:r>
              <w:t>D</w:t>
            </w:r>
            <w:r w:rsidRPr="007425E1">
              <w:t>id not consume your body</w:t>
            </w:r>
            <w:r>
              <w: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Ⲉ̀ⲧⲉ ⲫⲁⲓ ⲡⲉ ⲡ̀ϣⲏⲣⲓ ⲙ̀Ⲫϯ</w:t>
            </w:r>
          </w:p>
          <w:p w:rsidR="00DB1FC6" w:rsidRDefault="00DB1FC6" w:rsidP="007047B8">
            <w:pPr>
              <w:pStyle w:val="CopticVersemulti-line"/>
            </w:pPr>
            <w:r w:rsidRPr="007047B8">
              <w:t>ⲉ̀ⲧⲁϥϣⲱⲡⲓ ϧⲉⲛ ⲧⲉⲛⲉϫⲓ</w:t>
            </w:r>
          </w:p>
          <w:p w:rsidR="00DB1FC6" w:rsidRDefault="00DB1FC6" w:rsidP="007047B8">
            <w:pPr>
              <w:pStyle w:val="CopticVersemulti-line"/>
            </w:pPr>
            <w:r w:rsidRPr="007047B8">
              <w:t>ⲙ̀ⲡⲉ ⲡⲓⲭ̀ⲣⲱⲙ ⲛ̀ⲧⲉ ⲧⲉϥⲙⲉⲑⲛⲟⲩϯ</w:t>
            </w:r>
          </w:p>
          <w:p w:rsidR="00DB1FC6" w:rsidRDefault="00DB1FC6" w:rsidP="007047B8">
            <w:pPr>
              <w:pStyle w:val="CopticVerse"/>
            </w:pPr>
            <w:r w:rsidRPr="007047B8">
              <w:t>ⲣⲱⲕϩ ⲙ̀ⲡⲉⲥⲱⲙⲁ</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You are the field</w:t>
            </w:r>
            <w:r>
              <w:t>,</w:t>
            </w:r>
            <w:r w:rsidRPr="007425E1">
              <w:t xml:space="preserve"> </w:t>
            </w:r>
          </w:p>
          <w:p w:rsidR="00DB1FC6" w:rsidRDefault="00DB1FC6" w:rsidP="00DB1FC6">
            <w:pPr>
              <w:pStyle w:val="EngHang"/>
            </w:pPr>
            <w:r>
              <w:t>Which was not seeded,</w:t>
            </w:r>
          </w:p>
          <w:p w:rsidR="00DB1FC6" w:rsidRDefault="00DB1FC6" w:rsidP="00DB1FC6">
            <w:pPr>
              <w:pStyle w:val="EngHang"/>
            </w:pPr>
            <w:r>
              <w:t>Yet it brought forth</w:t>
            </w:r>
          </w:p>
          <w:p w:rsidR="00DB1FC6" w:rsidRDefault="00DB1FC6" w:rsidP="00DB1FC6">
            <w:pPr>
              <w:pStyle w:val="EngHangEnd"/>
            </w:pPr>
            <w:r>
              <w:t>T</w:t>
            </w:r>
            <w:r w:rsidRPr="007425E1">
              <w:t>he Fruit of Life</w:t>
            </w:r>
            <w:r>
              <w:t>.</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Ⲛ̀ⲑⲟ ⲧⲉ ϯⲕⲟⲓ</w:t>
            </w:r>
          </w:p>
          <w:p w:rsidR="00DB1FC6" w:rsidRDefault="00DB1FC6" w:rsidP="007047B8">
            <w:pPr>
              <w:pStyle w:val="CopticVersemulti-line"/>
            </w:pPr>
            <w:r w:rsidRPr="007047B8">
              <w:t>ⲙ̀ⲡⲟⲩϯϫ̀ⲣⲟϫ ⲉ̀ⲣⲟⲥ</w:t>
            </w:r>
          </w:p>
          <w:p w:rsidR="00DB1FC6" w:rsidRDefault="00DB1FC6" w:rsidP="007047B8">
            <w:pPr>
              <w:pStyle w:val="CopticVersemulti-line"/>
            </w:pPr>
            <w:r w:rsidRPr="007047B8">
              <w:t>ⲁ̀ⲣⲉⲧⲁⲟⲩⲟ̀ ⲉ̀ⲃⲟⲗ</w:t>
            </w:r>
          </w:p>
          <w:p w:rsidR="00DB1FC6" w:rsidRDefault="00DB1FC6" w:rsidP="007047B8">
            <w:pPr>
              <w:pStyle w:val="CopticVerse"/>
            </w:pPr>
            <w:r w:rsidRPr="007047B8">
              <w:t>ⲛ̀ⲟⲩⲕⲁⲣⲡⲟⲥ ⲛ̀ⲱⲛϧ</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 xml:space="preserve">You are the treasure </w:t>
            </w:r>
          </w:p>
          <w:p w:rsidR="00DB1FC6" w:rsidRDefault="00DB1FC6" w:rsidP="00DB1FC6">
            <w:pPr>
              <w:pStyle w:val="EngHang"/>
            </w:pPr>
            <w:r>
              <w:t xml:space="preserve">That Joseph </w:t>
            </w:r>
            <w:commentRangeStart w:id="599"/>
            <w:r>
              <w:t>received</w:t>
            </w:r>
            <w:commentRangeEnd w:id="599"/>
            <w:r>
              <w:rPr>
                <w:rStyle w:val="CommentReference"/>
                <w:rFonts w:ascii="Times New Roman" w:eastAsiaTheme="minorHAnsi" w:hAnsi="Times New Roman" w:cstheme="minorBidi"/>
                <w:color w:val="auto"/>
              </w:rPr>
              <w:commentReference w:id="599"/>
            </w:r>
            <w:r>
              <w:t>.</w:t>
            </w:r>
          </w:p>
          <w:p w:rsidR="00DB1FC6" w:rsidRDefault="00DB1FC6" w:rsidP="00DB1FC6">
            <w:pPr>
              <w:pStyle w:val="EngHang"/>
            </w:pPr>
            <w:r>
              <w:t>And H</w:t>
            </w:r>
            <w:r w:rsidRPr="007425E1">
              <w:t xml:space="preserve">e found the pearl </w:t>
            </w:r>
          </w:p>
          <w:p w:rsidR="00DB1FC6" w:rsidRDefault="00DB1FC6" w:rsidP="00DB1FC6">
            <w:pPr>
              <w:pStyle w:val="EngHangEnd"/>
            </w:pPr>
            <w:r>
              <w:t>H</w:t>
            </w:r>
            <w:r w:rsidRPr="007425E1">
              <w:t>idden in its midst.</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Ⲛ̀ⲑⲟ ⲡⲉ ⲡⲓⲁ̀ϩⲟ</w:t>
            </w:r>
          </w:p>
          <w:p w:rsidR="00DB1FC6" w:rsidRDefault="00DB1FC6" w:rsidP="007047B8">
            <w:pPr>
              <w:pStyle w:val="CopticVersemulti-line"/>
            </w:pPr>
            <w:r w:rsidRPr="007047B8">
              <w:t>ⲉ̀ⲧⲁϥϣⲟⲡϥ ⲛ̀ϫⲉ Ⲓⲱⲥⲏⲫ</w:t>
            </w:r>
          </w:p>
          <w:p w:rsidR="00DB1FC6" w:rsidRDefault="00DB1FC6" w:rsidP="007047B8">
            <w:pPr>
              <w:pStyle w:val="CopticVersemulti-line"/>
            </w:pPr>
            <w:r w:rsidRPr="007047B8">
              <w:t>ⲁϥϫⲉⲙ ⲡⲓⲙⲁⲣϫⲁⲣⲓⲧⲏⲥ</w:t>
            </w:r>
          </w:p>
          <w:p w:rsidR="00DB1FC6" w:rsidRDefault="00DB1FC6" w:rsidP="007047B8">
            <w:pPr>
              <w:pStyle w:val="CopticVerse"/>
            </w:pPr>
            <w:r w:rsidRPr="007047B8">
              <w:t>ⲉϥϩⲏⲡ ϧⲉⲛ ⲧⲉϥⲙⲏϯ</w:t>
            </w:r>
          </w:p>
        </w:tc>
      </w:tr>
      <w:tr w:rsidR="00DB1FC6" w:rsidTr="007047B8">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Our Saviour Jesus</w:t>
            </w:r>
          </w:p>
          <w:p w:rsidR="00DB1FC6" w:rsidRDefault="00DB1FC6" w:rsidP="00DB1FC6">
            <w:pPr>
              <w:pStyle w:val="EngHang"/>
            </w:pPr>
            <w:r>
              <w:t>Was found in your womb.</w:t>
            </w:r>
          </w:p>
          <w:p w:rsidR="00DB1FC6" w:rsidRDefault="00DB1FC6" w:rsidP="00DB1FC6">
            <w:pPr>
              <w:pStyle w:val="EngHang"/>
            </w:pPr>
            <w:r>
              <w:t>Y</w:t>
            </w:r>
            <w:r w:rsidRPr="007425E1">
              <w:t>ou</w:t>
            </w:r>
            <w:r>
              <w:t xml:space="preserve"> bore him into the world</w:t>
            </w:r>
          </w:p>
          <w:p w:rsidR="00DB1FC6" w:rsidRDefault="00DB1FC6" w:rsidP="00DB1FC6">
            <w:pPr>
              <w:pStyle w:val="EngHangEnd"/>
            </w:pPr>
            <w:r>
              <w:t>T</w:t>
            </w:r>
            <w:r w:rsidRPr="007425E1">
              <w:t>hat he may save us.</w:t>
            </w:r>
          </w:p>
        </w:tc>
        <w:tc>
          <w:tcPr>
            <w:tcW w:w="306" w:type="dxa"/>
          </w:tcPr>
          <w:p w:rsidR="00DB1FC6" w:rsidRDefault="00DB1FC6" w:rsidP="00236E2B"/>
        </w:tc>
        <w:tc>
          <w:tcPr>
            <w:tcW w:w="270" w:type="dxa"/>
          </w:tcPr>
          <w:p w:rsidR="00DB1FC6" w:rsidRDefault="00DB1FC6" w:rsidP="00236E2B">
            <w:pPr>
              <w:pStyle w:val="CopticCross"/>
            </w:pPr>
          </w:p>
        </w:tc>
        <w:tc>
          <w:tcPr>
            <w:tcW w:w="3960" w:type="dxa"/>
          </w:tcPr>
          <w:p w:rsidR="00DB1FC6" w:rsidRDefault="00DB1FC6" w:rsidP="007047B8">
            <w:pPr>
              <w:pStyle w:val="CopticVersemulti-line"/>
            </w:pPr>
            <w:r w:rsidRPr="007047B8">
              <w:t>Ⲁϥϫⲉⲙ Ⲡⲉⲛⲥⲱⲧⲏⲣ</w:t>
            </w:r>
          </w:p>
          <w:p w:rsidR="00DB1FC6" w:rsidRDefault="00DB1FC6" w:rsidP="007047B8">
            <w:pPr>
              <w:pStyle w:val="CopticVersemulti-line"/>
            </w:pPr>
            <w:r w:rsidRPr="007047B8">
              <w:t>Ⲓⲏ̅ⲥ ϧⲉⲛ ⲧⲉⲛⲉϫⲓ</w:t>
            </w:r>
          </w:p>
          <w:p w:rsidR="00DB1FC6" w:rsidRDefault="00DB1FC6" w:rsidP="007047B8">
            <w:pPr>
              <w:pStyle w:val="CopticVersemulti-line"/>
            </w:pPr>
            <w:r w:rsidRPr="007047B8">
              <w:t>ⲁ̀ⲣⲉϫ̀ⲫⲟϥ ⲉ̀ⲡⲓⲕⲟⲥⲙⲟⲥ</w:t>
            </w:r>
          </w:p>
          <w:p w:rsidR="00DB1FC6" w:rsidRDefault="00DB1FC6" w:rsidP="007047B8">
            <w:pPr>
              <w:pStyle w:val="CopticVerse"/>
            </w:pPr>
            <w:r w:rsidRPr="007047B8">
              <w:t>ϣⲁⲛ̀ⲧⲉϥⲥⲱϯ ⲙ̀ⲙⲟⲛ</w:t>
            </w:r>
          </w:p>
        </w:tc>
      </w:tr>
      <w:tr w:rsidR="00DB1FC6" w:rsidTr="007047B8">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306" w:type="dxa"/>
          </w:tcPr>
          <w:p w:rsidR="00DB1FC6" w:rsidRDefault="00DB1FC6" w:rsidP="00236E2B"/>
        </w:tc>
        <w:tc>
          <w:tcPr>
            <w:tcW w:w="270"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Ϫⲉ ⲛ̀ⲑⲟϥ ϧⲉⲛ ⲡⲉϥⲟⲩⲱϣ</w:t>
            </w:r>
          </w:p>
          <w:p w:rsidR="00DB1FC6" w:rsidRDefault="00DB1FC6" w:rsidP="007047B8">
            <w:pPr>
              <w:pStyle w:val="CopticVersemulti-line"/>
            </w:pPr>
            <w:r w:rsidRPr="007047B8">
              <w:t>ⲛⲉⲙ ⲡ̀ϯⲙⲁϯ ⲙ̀Ⲡⲉϥⲓⲱⲧ</w:t>
            </w:r>
          </w:p>
          <w:p w:rsidR="00DB1FC6" w:rsidRDefault="00DB1FC6" w:rsidP="007047B8">
            <w:pPr>
              <w:pStyle w:val="CopticVersemulti-line"/>
            </w:pPr>
            <w:r w:rsidRPr="007047B8">
              <w:t>ⲛⲉⲙ Ⲡⲓⲡ̅ⲛ̅ⲁ ⲉ̅ⲑ̅ⲩ</w:t>
            </w:r>
          </w:p>
          <w:p w:rsidR="00DB1FC6" w:rsidRDefault="00DB1FC6" w:rsidP="007047B8">
            <w:pPr>
              <w:pStyle w:val="CopticVersemulti-line"/>
            </w:pPr>
            <w:r w:rsidRPr="007047B8">
              <w:t>ⲁϥⲓ̀ ⲁϥⲥⲱϯ ⲙ̀ⲙⲟⲛ</w:t>
            </w:r>
          </w:p>
        </w:tc>
      </w:tr>
    </w:tbl>
    <w:p w:rsidR="00236E2B" w:rsidRDefault="00236E2B" w:rsidP="00DB1FC6">
      <w:pPr>
        <w:pStyle w:val="Heading6"/>
      </w:pPr>
      <w:bookmarkStart w:id="600" w:name="_Toc298681295"/>
      <w:bookmarkStart w:id="601" w:name="_Toc298447535"/>
      <w:r>
        <w:t>Part Three</w:t>
      </w:r>
      <w:bookmarkEnd w:id="600"/>
      <w:bookmarkEnd w:id="6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commentRangeStart w:id="602"/>
            <w:r w:rsidRPr="007425E1">
              <w:t>Hail</w:t>
            </w:r>
            <w:commentRangeEnd w:id="602"/>
            <w:r>
              <w:rPr>
                <w:rStyle w:val="CommentReference"/>
                <w:rFonts w:ascii="Times New Roman" w:eastAsiaTheme="minorHAnsi" w:hAnsi="Times New Roman" w:cstheme="minorBidi"/>
                <w:color w:val="auto"/>
              </w:rPr>
              <w:commentReference w:id="602"/>
            </w:r>
            <w:r w:rsidRPr="007425E1">
              <w:t xml:space="preserve">, Mother of God, </w:t>
            </w:r>
          </w:p>
          <w:p w:rsidR="00DB1FC6" w:rsidRDefault="00DB1FC6" w:rsidP="00DB1FC6">
            <w:pPr>
              <w:pStyle w:val="EngHang"/>
            </w:pPr>
            <w:r>
              <w:t>The rejoicing of the angels.</w:t>
            </w:r>
          </w:p>
          <w:p w:rsidR="00DB1FC6" w:rsidRDefault="00DB1FC6" w:rsidP="00DB1FC6">
            <w:pPr>
              <w:pStyle w:val="EngHang"/>
            </w:pPr>
            <w:r>
              <w:t>H</w:t>
            </w:r>
            <w:r w:rsidRPr="007425E1">
              <w:t xml:space="preserve">ail to the chaste one, </w:t>
            </w:r>
          </w:p>
          <w:p w:rsidR="00DB1FC6" w:rsidRDefault="00DB1FC6" w:rsidP="00DB1FC6">
            <w:pPr>
              <w:pStyle w:val="EngHangEnd"/>
            </w:pPr>
            <w:r>
              <w:t>T</w:t>
            </w:r>
            <w:r w:rsidRPr="007425E1">
              <w:t>he preaching of the prophets</w:t>
            </w:r>
            <w:r>
              <w: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ⲙⲁⲥⲛⲟⲩ</w:t>
            </w:r>
            <w:r w:rsidRPr="007047B8">
              <w:rPr>
                <w:rFonts w:ascii="Times New Roman" w:hAnsi="Times New Roman" w:cs="Times New Roman"/>
              </w:rPr>
              <w:t>ϯ</w:t>
            </w:r>
          </w:p>
          <w:p w:rsidR="00DB1FC6" w:rsidRDefault="00DB1FC6" w:rsidP="007047B8">
            <w:pPr>
              <w:pStyle w:val="CopticVersemulti-line"/>
            </w:pPr>
            <w:r w:rsidRPr="007047B8">
              <w:t>ⲡ</w:t>
            </w:r>
            <w:r w:rsidRPr="007047B8">
              <w:rPr>
                <w:rFonts w:ascii="Times New Roman" w:hAnsi="Times New Roman" w:cs="Times New Roman"/>
              </w:rPr>
              <w:t>̀</w:t>
            </w:r>
            <w:r w:rsidRPr="007047B8">
              <w:t>ⲑⲉⲗⲏⲗ ⲛ</w:t>
            </w:r>
            <w:r w:rsidRPr="007047B8">
              <w:rPr>
                <w:rFonts w:ascii="Times New Roman" w:hAnsi="Times New Roman" w:cs="Times New Roman"/>
              </w:rPr>
              <w:t>̀</w:t>
            </w:r>
            <w:r w:rsidRPr="007047B8">
              <w:t>ⲧⲉ ⲛⲓⲁⲅⲅⲉⲗⲟⲥ</w:t>
            </w:r>
          </w:p>
          <w:p w:rsidR="00DB1FC6" w:rsidRDefault="00DB1FC6" w:rsidP="007047B8">
            <w:pPr>
              <w:pStyle w:val="CopticVersemulti-line"/>
            </w:pPr>
            <w:r w:rsidRPr="007047B8">
              <w:t xml:space="preserve">ⲭⲉⲣⲉ </w:t>
            </w:r>
            <w:r w:rsidRPr="007047B8">
              <w:rPr>
                <w:rFonts w:ascii="Times New Roman" w:hAnsi="Times New Roman" w:cs="Times New Roman"/>
              </w:rPr>
              <w:t>ϯ</w:t>
            </w:r>
            <w:r w:rsidRPr="007047B8">
              <w:t>ⲥⲉⲙⲛⲉ</w:t>
            </w:r>
          </w:p>
          <w:p w:rsidR="00DB1FC6" w:rsidRDefault="00DB1FC6" w:rsidP="007047B8">
            <w:pPr>
              <w:pStyle w:val="CopticVerse"/>
            </w:pPr>
            <w:r w:rsidRPr="007047B8">
              <w:t>ⲡ</w:t>
            </w:r>
            <w:r w:rsidRPr="007047B8">
              <w:rPr>
                <w:rFonts w:ascii="Times New Roman" w:hAnsi="Times New Roman" w:cs="Times New Roman"/>
              </w:rPr>
              <w:t>̀ϩ</w:t>
            </w:r>
            <w:r w:rsidRPr="007047B8">
              <w:t>ⲓⲱⲓ</w:t>
            </w:r>
            <w:r w:rsidRPr="007047B8">
              <w:rPr>
                <w:rFonts w:ascii="Times New Roman" w:hAnsi="Times New Roman" w:cs="Times New Roman"/>
              </w:rPr>
              <w:t>ϣ</w:t>
            </w:r>
            <w:r w:rsidRPr="007047B8">
              <w:t xml:space="preserve"> ⲛ</w:t>
            </w:r>
            <w:r w:rsidRPr="007047B8">
              <w:rPr>
                <w:rFonts w:ascii="Times New Roman" w:hAnsi="Times New Roman" w:cs="Times New Roman"/>
              </w:rPr>
              <w:t>̀</w:t>
            </w:r>
            <w:r w:rsidRPr="007047B8">
              <w:t>ⲧⲉ ⲛⲓⲡ</w:t>
            </w:r>
            <w:r w:rsidRPr="007047B8">
              <w:rPr>
                <w:rFonts w:ascii="Times New Roman" w:hAnsi="Times New Roman" w:cs="Times New Roman"/>
              </w:rPr>
              <w:t>̀</w:t>
            </w:r>
            <w:r w:rsidRPr="007047B8">
              <w:t>ⲣⲟⲫⲏⲧⲏⲥ</w:t>
            </w:r>
          </w:p>
        </w:tc>
      </w:tr>
      <w:tr w:rsidR="00DB1FC6" w:rsidTr="00236E2B">
        <w:trPr>
          <w:cantSplit/>
          <w:jc w:val="center"/>
        </w:trPr>
        <w:tc>
          <w:tcPr>
            <w:tcW w:w="288" w:type="dxa"/>
          </w:tcPr>
          <w:p w:rsidR="00DB1FC6" w:rsidRDefault="00DB1FC6" w:rsidP="00236E2B">
            <w:pPr>
              <w:pStyle w:val="CopticCross"/>
            </w:pPr>
            <w:r w:rsidRPr="00FB5ACB">
              <w:lastRenderedPageBreak/>
              <w:t>¿</w:t>
            </w:r>
          </w:p>
        </w:tc>
        <w:tc>
          <w:tcPr>
            <w:tcW w:w="3960" w:type="dxa"/>
          </w:tcPr>
          <w:p w:rsidR="00DB1FC6" w:rsidRDefault="00DB1FC6" w:rsidP="00DB1FC6">
            <w:pPr>
              <w:pStyle w:val="EngHang"/>
            </w:pPr>
            <w:r>
              <w:t>Hail</w:t>
            </w:r>
            <w:r w:rsidRPr="007425E1">
              <w:t xml:space="preserve"> to you who has found grace, </w:t>
            </w:r>
          </w:p>
          <w:p w:rsidR="00DB1FC6" w:rsidRDefault="00DB1FC6" w:rsidP="00DB1FC6">
            <w:pPr>
              <w:pStyle w:val="EngHang"/>
            </w:pPr>
            <w:r>
              <w:t>T</w:t>
            </w:r>
            <w:r w:rsidRPr="007425E1">
              <w:t xml:space="preserve">he Lord is with you; </w:t>
            </w:r>
          </w:p>
          <w:p w:rsidR="00DB1FC6" w:rsidRDefault="00DB1FC6" w:rsidP="00DB1FC6">
            <w:pPr>
              <w:pStyle w:val="EngHang"/>
            </w:pPr>
            <w:r>
              <w:t>H</w:t>
            </w:r>
            <w:r w:rsidRPr="007425E1">
              <w:t xml:space="preserve">ail to her who received from the angels, </w:t>
            </w:r>
          </w:p>
          <w:p w:rsidR="00DB1FC6" w:rsidRDefault="00DB1FC6" w:rsidP="00DB1FC6">
            <w:pPr>
              <w:pStyle w:val="EngHangEnd"/>
            </w:pPr>
            <w:r>
              <w:t>T</w:t>
            </w:r>
            <w:r w:rsidRPr="007425E1">
              <w:t>he joy of the world.</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7047B8">
              <w:t>Ⲭⲉⲣⲉ ⲑⲏⲉ̀ⲧⲁⲥϫⲉⲙ ϩ̀ⲙⲟⲧ</w:t>
            </w:r>
          </w:p>
          <w:p w:rsidR="00DB1FC6" w:rsidRDefault="00DB1FC6" w:rsidP="007047B8">
            <w:pPr>
              <w:pStyle w:val="CopticVersemulti-line"/>
            </w:pPr>
            <w:r w:rsidRPr="007047B8">
              <w:t>Ⲡⲟ̅ⲥ̅ ϣⲟⲡ ⲛⲉⲙⲉ</w:t>
            </w:r>
          </w:p>
          <w:p w:rsidR="00DB1FC6" w:rsidRDefault="00DB1FC6" w:rsidP="007047B8">
            <w:pPr>
              <w:pStyle w:val="CopticVersemulti-line"/>
            </w:pPr>
            <w:r w:rsidRPr="007047B8">
              <w:t>Ⲭⲉⲣⲉ ⲑⲏⲉ̀ⲧⲁⲥϭⲓ ⲛ̀ⲧⲉ ⲡⲓⲁⲅⲅⲉⲗⲟⲥ</w:t>
            </w:r>
          </w:p>
          <w:p w:rsidR="00DB1FC6" w:rsidRDefault="00DB1FC6" w:rsidP="007047B8">
            <w:pPr>
              <w:pStyle w:val="CopticVerse"/>
            </w:pPr>
            <w:r w:rsidRPr="007047B8">
              <w:t>ⲙ̀ⲫ̀ⲣⲁϣⲓ ⲙ̀ⲡⲓⲕⲟⲥⲙⲟⲥ</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t xml:space="preserve">Hail </w:t>
            </w:r>
            <w:r w:rsidRPr="007425E1">
              <w:t>to you</w:t>
            </w:r>
            <w:r>
              <w:t xml:space="preserve"> who</w:t>
            </w:r>
            <w:r w:rsidRPr="007425E1">
              <w:t xml:space="preserve"> </w:t>
            </w:r>
            <w:r>
              <w:t>gave birth</w:t>
            </w:r>
          </w:p>
          <w:p w:rsidR="00DB1FC6" w:rsidRPr="007425E1" w:rsidRDefault="00DB1FC6" w:rsidP="00DB1FC6">
            <w:pPr>
              <w:pStyle w:val="EngHang"/>
            </w:pPr>
            <w:r>
              <w:t>To t</w:t>
            </w:r>
            <w:r w:rsidRPr="007425E1">
              <w:t xml:space="preserve">he creator of all; </w:t>
            </w:r>
          </w:p>
          <w:p w:rsidR="00DB1FC6" w:rsidRDefault="00DB1FC6" w:rsidP="00DB1FC6">
            <w:pPr>
              <w:pStyle w:val="EngHang"/>
            </w:pPr>
            <w:r>
              <w:t xml:space="preserve">Hail </w:t>
            </w:r>
            <w:r w:rsidRPr="007425E1">
              <w:t xml:space="preserve">to you who became worthy to be called </w:t>
            </w:r>
          </w:p>
          <w:p w:rsidR="00DB1FC6" w:rsidRDefault="00DB1FC6" w:rsidP="00DB1FC6">
            <w:pPr>
              <w:pStyle w:val="EngHangEnd"/>
            </w:pPr>
            <w:r>
              <w:t>T</w:t>
            </w:r>
            <w:r w:rsidRPr="007425E1">
              <w:t>he Mother of the Christ.</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7047B8">
              <w:t>Ⲭⲉⲣⲉ ⲑⲏⲉ̀ⲧⲁⲥⲙⲓⲥⲓ</w:t>
            </w:r>
          </w:p>
          <w:p w:rsidR="00DB1FC6" w:rsidRDefault="00DB1FC6" w:rsidP="007047B8">
            <w:pPr>
              <w:pStyle w:val="CopticVersemulti-line"/>
            </w:pPr>
            <w:r w:rsidRPr="007047B8">
              <w:t>ⲙ̀ⲫ̀ⲣⲉϥⲑⲁⲙⲓⲟ ⲙ̀ⲡⲓⲉ̀ⲡ̀ⲧⲏⲣϥ</w:t>
            </w:r>
          </w:p>
          <w:p w:rsidR="00DB1FC6" w:rsidRDefault="00DB1FC6" w:rsidP="007047B8">
            <w:pPr>
              <w:pStyle w:val="CopticVersemulti-line"/>
            </w:pPr>
            <w:r w:rsidRPr="007047B8">
              <w:t>ⲭⲉⲣⲉ ⲑⲏⲉ̀ⲧⲁⲥⲙ̀ⲡ̀ϣⲁ ⲙ̀ⲙⲟⲩϯ ⲉ̀ⲣⲟⲥ</w:t>
            </w:r>
          </w:p>
          <w:p w:rsidR="00DB1FC6" w:rsidRDefault="00DB1FC6" w:rsidP="007047B8">
            <w:pPr>
              <w:pStyle w:val="CopticVerse"/>
            </w:pPr>
            <w:r w:rsidRPr="007047B8">
              <w:t>ϫⲉ ⲑ̀ⲙⲁⲩ ⲙ̀Ⲡⲭ̅ⲥ</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t>Hail</w:t>
            </w:r>
            <w:r w:rsidRPr="007425E1">
              <w:t xml:space="preserve"> to you who gave </w:t>
            </w:r>
          </w:p>
          <w:p w:rsidR="00DB1FC6" w:rsidRDefault="00DB1FC6" w:rsidP="00DB1FC6">
            <w:pPr>
              <w:pStyle w:val="EngHang"/>
            </w:pPr>
            <w:r>
              <w:t>S</w:t>
            </w:r>
            <w:r w:rsidRPr="007425E1">
              <w:t xml:space="preserve">alvation </w:t>
            </w:r>
            <w:r>
              <w:t>to Adam and Eve.</w:t>
            </w:r>
          </w:p>
          <w:p w:rsidR="00DB1FC6" w:rsidRDefault="00DB1FC6" w:rsidP="00DB1FC6">
            <w:pPr>
              <w:pStyle w:val="EngHang"/>
            </w:pPr>
            <w:r>
              <w:t xml:space="preserve">Hail </w:t>
            </w:r>
            <w:r w:rsidRPr="007425E1">
              <w:t xml:space="preserve">to you who nursed </w:t>
            </w:r>
            <w:r>
              <w:t>He</w:t>
            </w:r>
            <w:r w:rsidRPr="007425E1">
              <w:t xml:space="preserve"> </w:t>
            </w:r>
          </w:p>
          <w:p w:rsidR="00DB1FC6" w:rsidRDefault="00DB1FC6" w:rsidP="00DB1FC6">
            <w:pPr>
              <w:pStyle w:val="EngHangEnd"/>
            </w:pPr>
            <w:r>
              <w:t>Who nourishes every</w:t>
            </w:r>
            <w:r w:rsidRPr="007425E1">
              <w:t>one.</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7047B8">
            <w:pPr>
              <w:pStyle w:val="CopticVersemulti-line"/>
            </w:pPr>
            <w:r w:rsidRPr="00AA6F55">
              <w:t>Ⲭⲉⲣⲉ ⲑⲏⲉ̀ⲧⲁⲥϯ</w:t>
            </w:r>
          </w:p>
          <w:p w:rsidR="00DB1FC6" w:rsidRDefault="00DB1FC6" w:rsidP="007047B8">
            <w:pPr>
              <w:pStyle w:val="CopticVersemulti-line"/>
            </w:pPr>
            <w:r w:rsidRPr="00AA6F55">
              <w:t>ⲙ̀ⲡ̀ⲥⲱϯ ⲛ̀Ⲁⲇⲁⲙ ⲛⲉⲙ Ⲉⲩⲁ</w:t>
            </w:r>
          </w:p>
          <w:p w:rsidR="00DB1FC6" w:rsidRDefault="00DB1FC6" w:rsidP="007047B8">
            <w:pPr>
              <w:pStyle w:val="CopticVersemulti-line"/>
            </w:pPr>
            <w:r w:rsidRPr="00AA6F55">
              <w:t>ⲭⲉⲣⲉ ⲑⲏⲉⲧⲁⲥϯϭⲓ</w:t>
            </w:r>
          </w:p>
          <w:p w:rsidR="00DB1FC6" w:rsidRDefault="00DB1FC6" w:rsidP="00AA6F55">
            <w:pPr>
              <w:pStyle w:val="CopticVerse"/>
            </w:pPr>
            <w:r w:rsidRPr="00AA6F55">
              <w:t>ⲙ̀ⲫ̀ⲣⲉϥϣⲁⲛϣ ⲛ̀ⲟⲩⲟⲛ ⲛⲓⲃⲉⲛ</w:t>
            </w:r>
          </w:p>
        </w:tc>
      </w:tr>
      <w:tr w:rsidR="00DB1FC6" w:rsidTr="00236E2B">
        <w:trPr>
          <w:cantSplit/>
          <w:jc w:val="center"/>
        </w:trPr>
        <w:tc>
          <w:tcPr>
            <w:tcW w:w="288" w:type="dxa"/>
          </w:tcPr>
          <w:p w:rsidR="00DB1FC6" w:rsidRDefault="00DB1FC6" w:rsidP="00236E2B">
            <w:pPr>
              <w:pStyle w:val="CopticCross"/>
            </w:pPr>
          </w:p>
        </w:tc>
        <w:tc>
          <w:tcPr>
            <w:tcW w:w="3960" w:type="dxa"/>
          </w:tcPr>
          <w:p w:rsidR="00DB1FC6" w:rsidRDefault="00DB1FC6" w:rsidP="00DB1FC6">
            <w:pPr>
              <w:pStyle w:val="EngHang"/>
            </w:pPr>
            <w:r w:rsidRPr="007425E1">
              <w:t xml:space="preserve">Hail to the holy one, </w:t>
            </w:r>
          </w:p>
          <w:p w:rsidR="00DB1FC6" w:rsidRDefault="00DB1FC6" w:rsidP="00DB1FC6">
            <w:pPr>
              <w:pStyle w:val="EngHang"/>
            </w:pPr>
            <w:r>
              <w:t>The M</w:t>
            </w:r>
            <w:r w:rsidRPr="007425E1">
              <w:t xml:space="preserve">other of all </w:t>
            </w:r>
            <w:r>
              <w:t>living.</w:t>
            </w:r>
          </w:p>
          <w:p w:rsidR="00DB1FC6" w:rsidRDefault="00DB1FC6" w:rsidP="00DB1FC6">
            <w:pPr>
              <w:pStyle w:val="EngHang"/>
            </w:pPr>
            <w:r>
              <w:t>Y</w:t>
            </w:r>
            <w:r w:rsidRPr="007425E1">
              <w:t xml:space="preserve">ou are the one we ask </w:t>
            </w:r>
          </w:p>
          <w:p w:rsidR="00DB1FC6" w:rsidRDefault="00DB1FC6" w:rsidP="00DB1FC6">
            <w:pPr>
              <w:pStyle w:val="EngHangEnd"/>
            </w:pPr>
            <w:r>
              <w:t>T</w:t>
            </w:r>
            <w:r w:rsidRPr="007425E1">
              <w:t>o intercede for us.</w:t>
            </w:r>
          </w:p>
        </w:tc>
        <w:tc>
          <w:tcPr>
            <w:tcW w:w="288" w:type="dxa"/>
          </w:tcPr>
          <w:p w:rsidR="00DB1FC6" w:rsidRDefault="00DB1FC6" w:rsidP="00236E2B"/>
        </w:tc>
        <w:tc>
          <w:tcPr>
            <w:tcW w:w="288" w:type="dxa"/>
          </w:tcPr>
          <w:p w:rsidR="00DB1FC6" w:rsidRDefault="00DB1FC6" w:rsidP="00236E2B">
            <w:pPr>
              <w:pStyle w:val="CopticCross"/>
            </w:pPr>
          </w:p>
        </w:tc>
        <w:tc>
          <w:tcPr>
            <w:tcW w:w="3960" w:type="dxa"/>
          </w:tcPr>
          <w:p w:rsidR="00DB1FC6" w:rsidRDefault="00DB1FC6" w:rsidP="007047B8">
            <w:pPr>
              <w:pStyle w:val="CopticVersemulti-line"/>
            </w:pPr>
            <w:r w:rsidRPr="00AA6F55">
              <w:t>Ⲭⲉⲣⲉ ⲑⲏⲉ̅ⲑ̅ⲩ</w:t>
            </w:r>
          </w:p>
          <w:p w:rsidR="00DB1FC6" w:rsidRDefault="00DB1FC6" w:rsidP="007047B8">
            <w:pPr>
              <w:pStyle w:val="CopticVersemulti-line"/>
            </w:pPr>
            <w:r w:rsidRPr="00AA6F55">
              <w:t>ⲑ̀ⲙⲁⲩ ⲛ̀ⲛⲏⲉⲧⲟⲛϧ ⲧⲏⲣⲟⲩ</w:t>
            </w:r>
          </w:p>
          <w:p w:rsidR="00DB1FC6" w:rsidRDefault="00DB1FC6" w:rsidP="007047B8">
            <w:pPr>
              <w:pStyle w:val="CopticVersemulti-line"/>
            </w:pPr>
            <w:r w:rsidRPr="00AA6F55">
              <w:t>ⲛ̀ⲑⲟ ⲡⲉ ⲉ̀ⲧⲉⲛⲧⲱⲃϩ ⲙ̀ⲙⲟ</w:t>
            </w:r>
          </w:p>
          <w:p w:rsidR="00DB1FC6" w:rsidRDefault="00DB1FC6" w:rsidP="00AA6F55">
            <w:pPr>
              <w:pStyle w:val="CopticVerse"/>
            </w:pPr>
            <w:r w:rsidRPr="00AA6F55">
              <w:t>ⲁ̀ⲣⲓⲡ̀ⲣⲉⲥⲃⲉⲩⲓⲛ ⲉ̀ϫⲱⲛ</w:t>
            </w:r>
          </w:p>
        </w:tc>
      </w:tr>
      <w:tr w:rsidR="00DB1FC6" w:rsidTr="00236E2B">
        <w:trPr>
          <w:cantSplit/>
          <w:jc w:val="center"/>
        </w:trPr>
        <w:tc>
          <w:tcPr>
            <w:tcW w:w="288" w:type="dxa"/>
          </w:tcPr>
          <w:p w:rsidR="00DB1FC6" w:rsidRDefault="00DB1FC6" w:rsidP="00236E2B">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236E2B"/>
        </w:tc>
        <w:tc>
          <w:tcPr>
            <w:tcW w:w="288" w:type="dxa"/>
          </w:tcPr>
          <w:p w:rsidR="00DB1FC6" w:rsidRDefault="00DB1FC6" w:rsidP="00236E2B">
            <w:pPr>
              <w:pStyle w:val="CopticCross"/>
            </w:pPr>
            <w:r w:rsidRPr="00FB5ACB">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236E2B" w:rsidRDefault="006174EF" w:rsidP="00DB1FC6">
      <w:pPr>
        <w:pStyle w:val="Heading6"/>
      </w:pPr>
      <w:bookmarkStart w:id="603" w:name="_Toc298681296"/>
      <w:bookmarkStart w:id="604" w:name="_Toc298447536"/>
      <w:r>
        <w:t>Part Four</w:t>
      </w:r>
      <w:bookmarkEnd w:id="603"/>
      <w:bookmarkEnd w:id="60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Every</w:t>
            </w:r>
            <w:r w:rsidRPr="007425E1">
              <w:t>one</w:t>
            </w:r>
            <w:r>
              <w:t>,</w:t>
            </w:r>
          </w:p>
          <w:p w:rsidR="00DB1FC6" w:rsidRDefault="00DB1FC6" w:rsidP="00DB1FC6">
            <w:pPr>
              <w:pStyle w:val="EngHang"/>
            </w:pPr>
            <w:r>
              <w:t>Regarding</w:t>
            </w:r>
            <w:r w:rsidRPr="007425E1">
              <w:t xml:space="preserve"> you, </w:t>
            </w:r>
          </w:p>
          <w:p w:rsidR="00DB1FC6" w:rsidRDefault="00DB1FC6" w:rsidP="00DB1FC6">
            <w:pPr>
              <w:pStyle w:val="EngHang"/>
            </w:pPr>
            <w:r w:rsidRPr="007425E1">
              <w:t xml:space="preserve">O holy Virgin </w:t>
            </w:r>
          </w:p>
          <w:p w:rsidR="00DB1FC6" w:rsidRDefault="00DB1FC6" w:rsidP="00DB1FC6">
            <w:pPr>
              <w:pStyle w:val="EngHangEnd"/>
            </w:pPr>
            <w:r w:rsidRPr="007425E1">
              <w:t>And Mother of God,</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w:t>
            </w:r>
            <w:r w:rsidRPr="00AA6F55">
              <w:rPr>
                <w:rFonts w:ascii="Times New Roman" w:hAnsi="Times New Roman" w:cs="Times New Roman"/>
              </w:rPr>
              <w:t>̀</w:t>
            </w:r>
            <w:r w:rsidRPr="00AA6F55">
              <w:t xml:space="preserve">ⲣⲉ </w:t>
            </w:r>
            <w:r w:rsidRPr="00AA6F55">
              <w:rPr>
                <w:rFonts w:ascii="Times New Roman" w:hAnsi="Times New Roman" w:cs="Times New Roman"/>
              </w:rPr>
              <w:t>ϣ</w:t>
            </w:r>
            <w:r w:rsidRPr="00AA6F55">
              <w:t>ⲁⲛ ⲟⲩⲁⲓ</w:t>
            </w:r>
          </w:p>
          <w:p w:rsidR="00DB1FC6" w:rsidRDefault="00DB1FC6" w:rsidP="00AA6F55">
            <w:pPr>
              <w:pStyle w:val="CopticVersemulti-line"/>
            </w:pPr>
            <w:r w:rsidRPr="00AA6F55">
              <w:rPr>
                <w:rFonts w:ascii="Times New Roman" w:hAnsi="Times New Roman" w:cs="Times New Roman"/>
              </w:rPr>
              <w:t>ϯ</w:t>
            </w:r>
            <w:r w:rsidRPr="00AA6F55">
              <w:t>ⲛⲓⲁⲧ</w:t>
            </w:r>
            <w:r w:rsidRPr="00AA6F55">
              <w:rPr>
                <w:rFonts w:ascii="Times New Roman" w:hAnsi="Times New Roman" w:cs="Times New Roman"/>
              </w:rPr>
              <w:t>ϥ</w:t>
            </w:r>
            <w:r w:rsidRPr="00AA6F55">
              <w:t xml:space="preserve"> ⲙ</w:t>
            </w:r>
            <w:r w:rsidRPr="00AA6F55">
              <w:rPr>
                <w:rFonts w:ascii="Times New Roman" w:hAnsi="Times New Roman" w:cs="Times New Roman"/>
              </w:rPr>
              <w:t>̀</w:t>
            </w:r>
            <w:r w:rsidRPr="00AA6F55">
              <w:t>ⲙⲟ</w:t>
            </w:r>
          </w:p>
          <w:p w:rsidR="00DB1FC6" w:rsidRDefault="00DB1FC6" w:rsidP="00AA6F55">
            <w:pPr>
              <w:pStyle w:val="CopticVersemulti-line"/>
            </w:pPr>
            <w:r w:rsidRPr="00AA6F55">
              <w:t>ⲱ</w:t>
            </w:r>
            <w:r w:rsidRPr="00AA6F55">
              <w:rPr>
                <w:rFonts w:ascii="Times New Roman" w:hAnsi="Times New Roman" w:cs="Times New Roman"/>
              </w:rPr>
              <w:t>̀</w:t>
            </w:r>
            <w:r w:rsidRPr="00AA6F55">
              <w:t xml:space="preserve"> </w:t>
            </w:r>
            <w:r w:rsidRPr="00AA6F55">
              <w:rPr>
                <w:rFonts w:ascii="Times New Roman" w:hAnsi="Times New Roman" w:cs="Times New Roman"/>
              </w:rPr>
              <w:t>ϯ</w:t>
            </w:r>
            <w:r w:rsidRPr="00AA6F55">
              <w:t>ⲡⲁⲣⲑⲉⲛⲟⲥ ⲉ</w:t>
            </w:r>
            <w:r w:rsidRPr="00AA6F55">
              <w:rPr>
                <w:rFonts w:ascii="Times New Roman" w:hAnsi="Times New Roman" w:cs="Times New Roman"/>
              </w:rPr>
              <w:t>̅</w:t>
            </w:r>
            <w:r w:rsidRPr="00AA6F55">
              <w:t>ⲑ</w:t>
            </w:r>
            <w:r w:rsidRPr="00AA6F55">
              <w:rPr>
                <w:rFonts w:ascii="Times New Roman" w:hAnsi="Times New Roman" w:cs="Times New Roman"/>
              </w:rPr>
              <w:t>̅</w:t>
            </w:r>
            <w:r w:rsidRPr="00AA6F55">
              <w:t>ⲩ</w:t>
            </w:r>
          </w:p>
          <w:p w:rsidR="00DB1FC6" w:rsidRDefault="00DB1FC6" w:rsidP="00AA6F55">
            <w:pPr>
              <w:pStyle w:val="CopticVerse"/>
            </w:pPr>
            <w:r w:rsidRPr="00AA6F55">
              <w:t>ⲟⲩⲟ</w:t>
            </w:r>
            <w:r w:rsidRPr="00AA6F55">
              <w:rPr>
                <w:rFonts w:ascii="Times New Roman" w:hAnsi="Times New Roman" w:cs="Times New Roman"/>
              </w:rPr>
              <w:t>ϩ</w:t>
            </w:r>
            <w:r w:rsidRPr="00AA6F55">
              <w:t xml:space="preserve"> ⲙ</w:t>
            </w:r>
            <w:r w:rsidRPr="00AA6F55">
              <w:rPr>
                <w:rFonts w:ascii="Times New Roman" w:hAnsi="Times New Roman" w:cs="Times New Roman"/>
              </w:rPr>
              <w:t>̀</w:t>
            </w:r>
            <w:r w:rsidRPr="00AA6F55">
              <w:t>ⲙⲁⲥⲛⲟⲩ</w:t>
            </w:r>
            <w:r w:rsidRPr="00AA6F55">
              <w:rPr>
                <w:rFonts w:ascii="Times New Roman" w:hAnsi="Times New Roman" w:cs="Times New Roman"/>
              </w:rPr>
              <w:t>ϯ</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And the </w:t>
            </w:r>
            <w:r>
              <w:t>wonderful</w:t>
            </w:r>
            <w:r w:rsidRPr="007425E1">
              <w:t xml:space="preserve"> </w:t>
            </w:r>
          </w:p>
          <w:p w:rsidR="00DB1FC6" w:rsidRDefault="00DB1FC6" w:rsidP="00DB1FC6">
            <w:pPr>
              <w:pStyle w:val="EngHang"/>
            </w:pPr>
            <w:r>
              <w:t>Mystery</w:t>
            </w:r>
            <w:r w:rsidRPr="007425E1">
              <w:t xml:space="preserve"> </w:t>
            </w:r>
          </w:p>
          <w:p w:rsidR="00DB1FC6" w:rsidRDefault="00DB1FC6" w:rsidP="00DB1FC6">
            <w:pPr>
              <w:pStyle w:val="EngHang"/>
            </w:pPr>
            <w:r>
              <w:t>T</w:t>
            </w:r>
            <w:r w:rsidRPr="007425E1">
              <w:t xml:space="preserve">hat was in </w:t>
            </w:r>
            <w:r>
              <w:t>you</w:t>
            </w:r>
            <w:r w:rsidRPr="007425E1">
              <w:t xml:space="preserve"> </w:t>
            </w:r>
          </w:p>
          <w:p w:rsidR="00DB1FC6" w:rsidRDefault="00DB1FC6" w:rsidP="00DB1FC6">
            <w:pPr>
              <w:pStyle w:val="EngHangEnd"/>
            </w:pPr>
            <w:r>
              <w:t>F</w:t>
            </w:r>
            <w:r w:rsidRPr="007425E1">
              <w:t>or our salvation</w:t>
            </w:r>
            <w:r>
              <w:t>,</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Ⲛⲉⲙ ⲡⲓⲙⲩⲥⲧⲏⲣⲓⲟⲛ</w:t>
            </w:r>
          </w:p>
          <w:p w:rsidR="00DB1FC6" w:rsidRDefault="00DB1FC6" w:rsidP="00AA6F55">
            <w:pPr>
              <w:pStyle w:val="CopticVersemulti-line"/>
            </w:pPr>
            <w:r w:rsidRPr="00AA6F55">
              <w:t>ⲉⲧⲟⲓ ⲛ̀ϣ̀ⲫⲏⲣⲓ</w:t>
            </w:r>
          </w:p>
          <w:p w:rsidR="00DB1FC6" w:rsidRDefault="00DB1FC6" w:rsidP="00AA6F55">
            <w:pPr>
              <w:pStyle w:val="CopticVersemulti-line"/>
            </w:pPr>
            <w:r w:rsidRPr="00AA6F55">
              <w:t>ⲉ̀ⲧⲁϥϣⲱⲡⲓ ⲛ̀ϧⲏϯ</w:t>
            </w:r>
          </w:p>
          <w:p w:rsidR="00DB1FC6" w:rsidRDefault="00DB1FC6" w:rsidP="00AA6F55">
            <w:pPr>
              <w:pStyle w:val="CopticVerse"/>
            </w:pPr>
            <w:r w:rsidRPr="00AA6F55">
              <w:t>ⲉⲑⲃⲉ ⲡⲉⲛⲟⲩϫⲁⲓ</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W</w:t>
            </w:r>
            <w:r w:rsidRPr="007425E1">
              <w:t>ill not be silent</w:t>
            </w:r>
            <w:r>
              <w:t>,</w:t>
            </w:r>
          </w:p>
          <w:p w:rsidR="00DB1FC6" w:rsidRDefault="00DB1FC6" w:rsidP="00DB1FC6">
            <w:pPr>
              <w:pStyle w:val="EngHang"/>
            </w:pPr>
            <w:r>
              <w:t>B</w:t>
            </w:r>
            <w:r w:rsidRPr="007425E1">
              <w:t xml:space="preserve">ecause of its unspeakable character; </w:t>
            </w:r>
          </w:p>
          <w:p w:rsidR="00DB1FC6" w:rsidRDefault="00DB1FC6" w:rsidP="00DB1FC6">
            <w:pPr>
              <w:pStyle w:val="EngHang"/>
            </w:pPr>
            <w:r>
              <w:t>H</w:t>
            </w:r>
            <w:r w:rsidRPr="007425E1">
              <w:t xml:space="preserve">e will raise us up </w:t>
            </w:r>
          </w:p>
          <w:p w:rsidR="00DB1FC6" w:rsidRDefault="00DB1FC6" w:rsidP="00DB1FC6">
            <w:pPr>
              <w:pStyle w:val="EngHangEnd"/>
            </w:pPr>
            <w:r>
              <w:t>T</w:t>
            </w:r>
            <w:r w:rsidRPr="007425E1">
              <w:t>o sing hymns</w:t>
            </w:r>
            <w:r>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ϥ̀ⲛⲁⲭⲁⲣⲱϥ ⲙⲉⲛ</w:t>
            </w:r>
          </w:p>
          <w:p w:rsidR="00DB1FC6" w:rsidRDefault="00DB1FC6" w:rsidP="00AA6F55">
            <w:pPr>
              <w:pStyle w:val="CopticVersemulti-line"/>
            </w:pPr>
            <w:r w:rsidRPr="00AA6F55">
              <w:t>ⲉⲑⲃⲉ ϯⲙⲉⲧⲁⲧⲥⲁϫⲓ ⲙ̀ⲙⲟϥ</w:t>
            </w:r>
          </w:p>
          <w:p w:rsidR="00DB1FC6" w:rsidRDefault="00DB1FC6" w:rsidP="00AA6F55">
            <w:pPr>
              <w:pStyle w:val="CopticVersemulti-line"/>
            </w:pPr>
            <w:r w:rsidRPr="00AA6F55">
              <w:t>ϥ̀ⲛⲁⲧⲟⲩⲛⲟⲥⲧⲉⲛ ⲉ̀ⲡ̀ϣⲱⲓ</w:t>
            </w:r>
          </w:p>
          <w:p w:rsidR="00DB1FC6" w:rsidRDefault="00DB1FC6" w:rsidP="00AA6F55">
            <w:pPr>
              <w:pStyle w:val="CopticVerse"/>
            </w:pPr>
            <w:r w:rsidRPr="00AA6F55">
              <w:t>ⲉ̀ⲟⲩϫⲓⲛⲉⲣϩⲩⲙⲛⲟⲥ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On account of the greatness</w:t>
            </w:r>
          </w:p>
          <w:p w:rsidR="00DB1FC6" w:rsidRDefault="00DB1FC6" w:rsidP="00DB1FC6">
            <w:pPr>
              <w:pStyle w:val="EngHang"/>
            </w:pPr>
            <w:r>
              <w:t>O</w:t>
            </w:r>
            <w:r w:rsidRPr="007425E1">
              <w:t xml:space="preserve">f that miracle, </w:t>
            </w:r>
          </w:p>
          <w:p w:rsidR="00DB1FC6" w:rsidRDefault="00DB1FC6" w:rsidP="00DB1FC6">
            <w:pPr>
              <w:pStyle w:val="EngHang"/>
            </w:pPr>
            <w:r>
              <w:t>T</w:t>
            </w:r>
            <w:r w:rsidRPr="007425E1">
              <w:t xml:space="preserve">hat it might be beneficial </w:t>
            </w:r>
          </w:p>
          <w:p w:rsidR="00DB1FC6" w:rsidRDefault="00DB1FC6" w:rsidP="00DB1FC6">
            <w:pPr>
              <w:pStyle w:val="EngHangEnd"/>
            </w:pPr>
            <w:r>
              <w:t>I</w:t>
            </w:r>
            <w:r w:rsidRPr="007425E1">
              <w:t xml:space="preserve">n </w:t>
            </w:r>
            <w:r>
              <w:t>diverse</w:t>
            </w:r>
            <w:r w:rsidRPr="007425E1">
              <w:t xml:space="preserve"> ways.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Ⲉⲑⲃⲉ ϯⲙⲉⲧⲛⲓϣϯ</w:t>
            </w:r>
          </w:p>
          <w:p w:rsidR="00DB1FC6" w:rsidRDefault="00DB1FC6" w:rsidP="00AA6F55">
            <w:pPr>
              <w:pStyle w:val="CopticVersemulti-line"/>
            </w:pPr>
            <w:r w:rsidRPr="00AA6F55">
              <w:t>ⲛ̀ⲧⲉ ⲫⲏⲉⲧⲟⲓ ⲛ̀ϣ̀ⲫⲏⲣⲓ</w:t>
            </w:r>
          </w:p>
          <w:p w:rsidR="00DB1FC6" w:rsidRDefault="00DB1FC6" w:rsidP="00AA6F55">
            <w:pPr>
              <w:pStyle w:val="CopticVersemulti-line"/>
            </w:pPr>
            <w:r w:rsidRPr="00AA6F55">
              <w:t>ⲛ̀ⲣⲉϥⲉⲣⲡⲉⲑⲛⲁⲛⲉϥ</w:t>
            </w:r>
          </w:p>
          <w:p w:rsidR="00DB1FC6" w:rsidRDefault="00DB1FC6" w:rsidP="00AA6F55">
            <w:pPr>
              <w:pStyle w:val="CopticVerse"/>
            </w:pPr>
            <w:r w:rsidRPr="00AA6F55">
              <w:t>ⲉⲧⲟⲓ ⲛ̀ⲟⲩⲑⲟ ⲛ̀ⲣⲏϯ</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For the living </w:t>
            </w:r>
            <w:r>
              <w:t>Logos</w:t>
            </w:r>
          </w:p>
          <w:p w:rsidR="00DB1FC6" w:rsidRDefault="00DB1FC6" w:rsidP="00DB1FC6">
            <w:pPr>
              <w:pStyle w:val="EngHang"/>
            </w:pPr>
            <w:r>
              <w:t>O</w:t>
            </w:r>
            <w:r w:rsidRPr="007425E1">
              <w:t xml:space="preserve">f God the Father, </w:t>
            </w:r>
          </w:p>
          <w:p w:rsidR="00DB1FC6" w:rsidRDefault="00DB1FC6" w:rsidP="00DB1FC6">
            <w:pPr>
              <w:pStyle w:val="EngHang"/>
            </w:pPr>
            <w:r>
              <w:t>W</w:t>
            </w:r>
            <w:r w:rsidRPr="007425E1">
              <w:t>ho came down to give</w:t>
            </w:r>
            <w:r>
              <w:t xml:space="preserve"> the Law</w:t>
            </w:r>
            <w:r w:rsidRPr="007425E1">
              <w:t xml:space="preserve"> </w:t>
            </w:r>
          </w:p>
          <w:p w:rsidR="00DB1FC6" w:rsidRDefault="00DB1FC6" w:rsidP="00DB1FC6">
            <w:pPr>
              <w:pStyle w:val="EngHangEnd"/>
            </w:pPr>
            <w:r>
              <w:t>O</w:t>
            </w:r>
            <w:r w:rsidRPr="007425E1">
              <w:t>n Mount Sinai.</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Ⲡⲓⲗⲟⲅⲟⲥ ⲅⲁⲣ ⲉⲧⲟⲛϧ</w:t>
            </w:r>
          </w:p>
          <w:p w:rsidR="00DB1FC6" w:rsidRDefault="00DB1FC6" w:rsidP="00AA6F55">
            <w:pPr>
              <w:pStyle w:val="CopticVersemulti-line"/>
            </w:pPr>
            <w:r w:rsidRPr="00AA6F55">
              <w:t>ⲛ̀ⲧⲉ Ⲫϯ Ⲫ̀ⲓⲱⲧ</w:t>
            </w:r>
          </w:p>
          <w:p w:rsidR="00DB1FC6" w:rsidRDefault="00DB1FC6" w:rsidP="00AA6F55">
            <w:pPr>
              <w:pStyle w:val="CopticVersemulti-line"/>
            </w:pPr>
            <w:r w:rsidRPr="00AA6F55">
              <w:t>ⲉ̀ⲧⲁϥⲓ̀ ⲉ̀ⲡⲉⲥⲏⲧ ⲉ̀ϯⲛⲟⲙⲟⲥ</w:t>
            </w:r>
          </w:p>
          <w:p w:rsidR="00DB1FC6" w:rsidRDefault="00DB1FC6" w:rsidP="00AA6F55">
            <w:pPr>
              <w:pStyle w:val="CopticVerse"/>
            </w:pPr>
            <w:r w:rsidRPr="00AA6F55">
              <w:t>ϩⲓϫⲉⲛ ⲡ̀ⲧⲱⲟⲩ ⲛ̀Ⲥⲓⲛⲁ</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t>He covered</w:t>
            </w:r>
          </w:p>
          <w:p w:rsidR="00DB1FC6" w:rsidRDefault="00DB1FC6" w:rsidP="00DB1FC6">
            <w:pPr>
              <w:pStyle w:val="EngHang"/>
            </w:pPr>
            <w:r>
              <w:t>The mountain top</w:t>
            </w:r>
          </w:p>
          <w:p w:rsidR="00DB1FC6" w:rsidRDefault="00DB1FC6" w:rsidP="00DB1FC6">
            <w:pPr>
              <w:pStyle w:val="EngHang"/>
            </w:pPr>
            <w:r>
              <w:t>With smoke and darkness</w:t>
            </w:r>
          </w:p>
          <w:p w:rsidR="00DB1FC6" w:rsidRDefault="00DB1FC6" w:rsidP="00DB1FC6">
            <w:pPr>
              <w:pStyle w:val="EngHangEnd"/>
            </w:pPr>
            <w:r>
              <w:t>Darkness, and storm.</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Through the sound </w:t>
            </w:r>
          </w:p>
          <w:p w:rsidR="00DB1FC6" w:rsidRDefault="00DB1FC6" w:rsidP="00DB1FC6">
            <w:pPr>
              <w:pStyle w:val="EngHang"/>
            </w:pPr>
            <w:r>
              <w:t>Of the trumpets,</w:t>
            </w:r>
          </w:p>
          <w:p w:rsidR="00DB1FC6" w:rsidRPr="007425E1" w:rsidRDefault="00DB1FC6" w:rsidP="00DB1FC6">
            <w:pPr>
              <w:pStyle w:val="EngHang"/>
            </w:pPr>
            <w:r>
              <w:t>H</w:t>
            </w:r>
            <w:r w:rsidRPr="007425E1">
              <w:t xml:space="preserve">e taught those </w:t>
            </w:r>
          </w:p>
          <w:p w:rsidR="00DB1FC6" w:rsidRDefault="00DB1FC6" w:rsidP="00DB1FC6">
            <w:pPr>
              <w:pStyle w:val="EngHangEnd"/>
            </w:pPr>
            <w:r>
              <w:t>Who stood there in fear</w:t>
            </w:r>
            <w:r w:rsidRPr="007425E1">
              <w:t>.</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Ⲁϥϩⲱⲃⲥ ⲛ̀ⲧ̀ⲁ̀ⲫⲉ</w:t>
            </w:r>
          </w:p>
          <w:p w:rsidR="00DB1FC6" w:rsidRDefault="00DB1FC6" w:rsidP="00AA6F55">
            <w:pPr>
              <w:pStyle w:val="CopticVersemulti-line"/>
            </w:pPr>
            <w:r w:rsidRPr="00AA6F55">
              <w:t>ⲙ̀ⲡⲓⲧⲱⲟⲩ ϧⲉⲛ ⲟⲩⲭ̀ⲣⲉⲙⲧⲥ</w:t>
            </w:r>
          </w:p>
          <w:p w:rsidR="00DB1FC6" w:rsidRDefault="00DB1FC6" w:rsidP="00AA6F55">
            <w:pPr>
              <w:pStyle w:val="CopticVersemulti-line"/>
            </w:pPr>
            <w:r w:rsidRPr="00AA6F55">
              <w:t>ⲛⲉⲙ ⲟⲩⲭⲁⲕⲓ ⲛⲉⲙ ⲟⲩⲅ̀ⲛⲟⲫⲟⲥ</w:t>
            </w:r>
          </w:p>
          <w:p w:rsidR="00DB1FC6" w:rsidRDefault="00DB1FC6" w:rsidP="00AA6F55">
            <w:pPr>
              <w:pStyle w:val="CopticVerse"/>
            </w:pPr>
            <w:r w:rsidRPr="00AA6F55">
              <w:t>ⲛⲉⲙ ⲟⲩⲥⲁⲣⲁⲑⲏⲟⲩ</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 xml:space="preserve">He came down upon you, </w:t>
            </w:r>
          </w:p>
          <w:p w:rsidR="00DB1FC6" w:rsidRDefault="00DB1FC6" w:rsidP="00DB1FC6">
            <w:pPr>
              <w:pStyle w:val="EngHang"/>
            </w:pPr>
            <w:r w:rsidRPr="007425E1">
              <w:t xml:space="preserve">O rational mountain, </w:t>
            </w:r>
          </w:p>
          <w:p w:rsidR="00DB1FC6" w:rsidRDefault="00DB1FC6" w:rsidP="00DB1FC6">
            <w:pPr>
              <w:pStyle w:val="EngHang"/>
            </w:pPr>
            <w:r>
              <w:t>I</w:t>
            </w:r>
            <w:r w:rsidRPr="007425E1">
              <w:t xml:space="preserve">n gentleness </w:t>
            </w:r>
          </w:p>
          <w:p w:rsidR="00DB1FC6" w:rsidRDefault="00DB1FC6" w:rsidP="00DB1FC6">
            <w:pPr>
              <w:pStyle w:val="EngHangEnd"/>
            </w:pPr>
            <w:r>
              <w:t>A</w:t>
            </w:r>
            <w:r w:rsidRPr="007425E1">
              <w:t>nd love for mankind: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Ⲉ̀ⲃⲟⲗϩⲓⲧⲉⲛ ϯⲥ̀ⲙⲏ</w:t>
            </w:r>
          </w:p>
          <w:p w:rsidR="00DB1FC6" w:rsidRDefault="00DB1FC6" w:rsidP="00AA6F55">
            <w:pPr>
              <w:pStyle w:val="CopticVersemulti-line"/>
            </w:pPr>
            <w:r w:rsidRPr="00AA6F55">
              <w:t>ⲛ̀ⲧⲉ ϩⲁⲛⲥⲁⲗⲡⲓⲅⲅⲟⲥ</w:t>
            </w:r>
          </w:p>
          <w:p w:rsidR="00DB1FC6" w:rsidRDefault="00DB1FC6" w:rsidP="00AA6F55">
            <w:pPr>
              <w:pStyle w:val="CopticVersemulti-line"/>
            </w:pPr>
            <w:r w:rsidRPr="00AA6F55">
              <w:t>ⲛⲁϥϯⲥ̀ⲃⲱ ϧⲉⲛ ⲟⲩϩⲟϯ</w:t>
            </w:r>
          </w:p>
          <w:p w:rsidR="00DB1FC6" w:rsidRDefault="00DB1FC6" w:rsidP="00AA6F55">
            <w:pPr>
              <w:pStyle w:val="CopticVerse"/>
            </w:pPr>
            <w:r w:rsidRPr="00AA6F55">
              <w:t>ⲛ̀ⲛⲏⲉⲧⲟ̀ϩⲓ ⲉ̀ⲣⲁⲧⲟⲩ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And</w:t>
            </w:r>
            <w:r w:rsidRPr="007425E1">
              <w:t xml:space="preserve"> in this manner</w:t>
            </w:r>
            <w:r>
              <w:t>,</w:t>
            </w:r>
          </w:p>
          <w:p w:rsidR="00DB1FC6" w:rsidRDefault="00DB1FC6" w:rsidP="00DB1FC6">
            <w:pPr>
              <w:pStyle w:val="EngHang"/>
            </w:pPr>
            <w:r w:rsidRPr="007425E1">
              <w:t xml:space="preserve">He was incarnate of you, </w:t>
            </w:r>
          </w:p>
          <w:p w:rsidR="00DB1FC6" w:rsidRDefault="00DB1FC6" w:rsidP="00DB1FC6">
            <w:pPr>
              <w:pStyle w:val="EngHang"/>
            </w:pPr>
            <w:r>
              <w:t>Without change,</w:t>
            </w:r>
          </w:p>
          <w:p w:rsidR="00DB1FC6" w:rsidRDefault="00DB1FC6" w:rsidP="00DB1FC6">
            <w:pPr>
              <w:pStyle w:val="EngHangEnd"/>
            </w:pPr>
            <w:r>
              <w:t>W</w:t>
            </w:r>
            <w:r w:rsidRPr="007425E1">
              <w:t>ith a rational body.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Ⲛ̀ⲑⲟϥ ⲟⲛ ⲁϥⲓ̀ ⲉ̀ⲡⲉⲥⲏⲧ ⲉ̀ϫⲱ</w:t>
            </w:r>
          </w:p>
          <w:p w:rsidR="00DB1FC6" w:rsidRDefault="00DB1FC6" w:rsidP="00AA6F55">
            <w:pPr>
              <w:pStyle w:val="CopticVersemulti-line"/>
            </w:pPr>
            <w:r w:rsidRPr="00AA6F55">
              <w:t xml:space="preserve">ϧⲁ ⲡⲓⲧⲱⲟⲩ </w:t>
            </w:r>
            <w:r>
              <w:t>ⲛ̀ⲗⲟⲅⲓⲕⲟ</w:t>
            </w:r>
          </w:p>
          <w:p w:rsidR="00DB1FC6" w:rsidRDefault="00DB1FC6" w:rsidP="00AA6F55">
            <w:pPr>
              <w:pStyle w:val="CopticVersemulti-line"/>
            </w:pPr>
            <w:r w:rsidRPr="00AA6F55">
              <w:t xml:space="preserve"> ϧⲉⲛ ⲟⲩⲙⲉⲧⲣⲉⲙⲣⲁⲩϣ</w:t>
            </w:r>
          </w:p>
          <w:p w:rsidR="00DB1FC6" w:rsidRDefault="00DB1FC6" w:rsidP="00AA6F55">
            <w:pPr>
              <w:pStyle w:val="CopticVerse"/>
            </w:pPr>
            <w:r w:rsidRPr="00AA6F55">
              <w:t>ⲛⲉⲙ ⲟⲩⲙⲉⲧⲙⲁⲓⲣⲱⲙⲓ</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r>
              <w:t>Perfectly</w:t>
            </w:r>
          </w:p>
          <w:p w:rsidR="00DB1FC6" w:rsidRDefault="00DB1FC6" w:rsidP="00DB1FC6">
            <w:r>
              <w:t>Consubstantial with us,</w:t>
            </w:r>
          </w:p>
          <w:p w:rsidR="00DB1FC6" w:rsidRDefault="00DB1FC6" w:rsidP="00DB1FC6">
            <w:r>
              <w:t>And one with His mother,</w:t>
            </w:r>
          </w:p>
          <w:p w:rsidR="00DB1FC6" w:rsidRDefault="00DB1FC6" w:rsidP="00DB1FC6">
            <w:pPr>
              <w:pStyle w:val="EngHangEnd"/>
            </w:pPr>
            <w:r>
              <w:t>With a rational soul.</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Ⲛ̀ⲟ̀ⲙⲟⲟⲩⲥⲓⲟⲥ ⲛⲉⲙⲁⲛ</w:t>
            </w:r>
          </w:p>
          <w:p w:rsidR="00DB1FC6" w:rsidRDefault="00DB1FC6" w:rsidP="00AA6F55">
            <w:pPr>
              <w:pStyle w:val="CopticVersemulti-line"/>
            </w:pPr>
            <w:r w:rsidRPr="00AA6F55">
              <w:t>ⲉⲥϫⲏⲕ ⲉ̀ⲃⲟⲗ</w:t>
            </w:r>
          </w:p>
          <w:p w:rsidR="00DB1FC6" w:rsidRDefault="00DB1FC6" w:rsidP="00AA6F55">
            <w:pPr>
              <w:pStyle w:val="CopticVersemulti-line"/>
            </w:pPr>
            <w:r w:rsidRPr="00AA6F55">
              <w:t>ⲉ̀ⲟⲩⲟⲛ ⲛ̀ⲧⲁⲥ ⲙ̀ⲙⲁⲩ</w:t>
            </w:r>
          </w:p>
          <w:p w:rsidR="00DB1FC6" w:rsidRDefault="00DB1FC6" w:rsidP="00AA6F55">
            <w:pPr>
              <w:pStyle w:val="CopticVerse"/>
            </w:pPr>
            <w:r w:rsidRPr="00AA6F55">
              <w:t>ⲛ̀ⲟⲩⲯⲩⲭⲏ ⲛ̀ⲛⲟⲏ̀ⲣⲁ</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He remained God</w:t>
            </w:r>
            <w:r>
              <w:t>,</w:t>
            </w:r>
          </w:p>
          <w:p w:rsidR="00DB1FC6" w:rsidRDefault="00DB1FC6" w:rsidP="00DB1FC6">
            <w:pPr>
              <w:pStyle w:val="EngHang"/>
            </w:pPr>
            <w:r>
              <w:t>At all times</w:t>
            </w:r>
            <w:r w:rsidRPr="007425E1">
              <w:t xml:space="preserve">, </w:t>
            </w:r>
          </w:p>
          <w:p w:rsidR="00DB1FC6" w:rsidRDefault="00DB1FC6" w:rsidP="00DB1FC6">
            <w:pPr>
              <w:pStyle w:val="EngHang"/>
            </w:pPr>
            <w:r>
              <w:t>I</w:t>
            </w:r>
            <w:r w:rsidRPr="007425E1">
              <w:t xml:space="preserve">n </w:t>
            </w:r>
            <w:r>
              <w:t>His own S</w:t>
            </w:r>
            <w:r w:rsidRPr="007425E1">
              <w:t xml:space="preserve">elf, </w:t>
            </w:r>
          </w:p>
          <w:p w:rsidR="00DB1FC6" w:rsidRDefault="00DB1FC6" w:rsidP="00DB1FC6">
            <w:pPr>
              <w:pStyle w:val="EngHangEnd"/>
            </w:pPr>
            <w:r>
              <w:t>A</w:t>
            </w:r>
            <w:r w:rsidRPr="007425E1">
              <w:t xml:space="preserve">nd became </w:t>
            </w:r>
            <w:commentRangeStart w:id="605"/>
            <w:r w:rsidRPr="007425E1">
              <w:t xml:space="preserve">perfect </w:t>
            </w:r>
            <w:commentRangeEnd w:id="605"/>
            <w:r>
              <w:rPr>
                <w:rStyle w:val="CommentReference"/>
              </w:rPr>
              <w:commentReference w:id="605"/>
            </w:r>
            <w:r w:rsidRPr="007425E1">
              <w:t>man;</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Ⲁϥⲟ̀ϩⲓ ⲉϥⲟⲓ ⲛ̀ⲛⲟⲩϯ</w:t>
            </w:r>
          </w:p>
          <w:p w:rsidR="00DB1FC6" w:rsidRDefault="00DB1FC6" w:rsidP="00AA6F55">
            <w:pPr>
              <w:pStyle w:val="CopticVersemulti-line"/>
            </w:pPr>
            <w:r w:rsidRPr="00AA6F55">
              <w:t>ϧⲉⲛ ⲫⲏⲉ̀ⲛⲁϥⲟⲓ ⲙ̀ⲙⲟϥ</w:t>
            </w:r>
          </w:p>
          <w:p w:rsidR="00DB1FC6" w:rsidRDefault="00DB1FC6" w:rsidP="00AA6F55">
            <w:pPr>
              <w:pStyle w:val="CopticVersemulti-line"/>
            </w:pPr>
            <w:r w:rsidRPr="00AA6F55">
              <w:t>ⲟⲩⲟϩ ⲁϥϣⲱⲡⲓ ⲛ̀ⲣⲱⲙⲓ</w:t>
            </w:r>
          </w:p>
          <w:p w:rsidR="00DB1FC6" w:rsidRDefault="00DB1FC6" w:rsidP="00AA6F55">
            <w:pPr>
              <w:pStyle w:val="CopticVerse"/>
            </w:pPr>
            <w:r w:rsidRPr="00AA6F55">
              <w:t>ⲛ̀ⲧⲉⲗⲓⲟⲥ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 xml:space="preserve">In order that </w:t>
            </w:r>
            <w:r>
              <w:t>H</w:t>
            </w:r>
            <w:r w:rsidRPr="007425E1">
              <w:t xml:space="preserve">e </w:t>
            </w:r>
            <w:r>
              <w:t>might</w:t>
            </w:r>
          </w:p>
          <w:p w:rsidR="00DB1FC6" w:rsidRDefault="00DB1FC6" w:rsidP="00DB1FC6">
            <w:pPr>
              <w:pStyle w:val="EngHang"/>
            </w:pPr>
            <w:r>
              <w:t>L</w:t>
            </w:r>
            <w:r w:rsidRPr="007425E1">
              <w:t>oose the iniquity</w:t>
            </w:r>
            <w:r>
              <w:t xml:space="preserve"> o</w:t>
            </w:r>
            <w:r w:rsidRPr="007425E1">
              <w:t xml:space="preserve">f Adam </w:t>
            </w:r>
          </w:p>
          <w:p w:rsidR="00DB1FC6" w:rsidRDefault="00DB1FC6" w:rsidP="00DB1FC6">
            <w:pPr>
              <w:pStyle w:val="EngHang"/>
            </w:pPr>
            <w:r>
              <w:t>A</w:t>
            </w:r>
            <w:r w:rsidRPr="007425E1">
              <w:t xml:space="preserve">nd save him </w:t>
            </w:r>
          </w:p>
          <w:p w:rsidR="00DB1FC6" w:rsidRDefault="00DB1FC6" w:rsidP="00DB1FC6">
            <w:pPr>
              <w:pStyle w:val="EngHangEnd"/>
            </w:pPr>
            <w:r>
              <w:t>Who had</w:t>
            </w:r>
            <w:r w:rsidRPr="007425E1">
              <w:t xml:space="preserve"> perished;</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AA6F55">
              <w:t>Ϩⲓⲛⲁ ⲛ̀ⲧⲉϥⲃⲱⲗ ⲉ̀ⲃⲟⲗ</w:t>
            </w:r>
          </w:p>
          <w:p w:rsidR="00DB1FC6" w:rsidRDefault="00DB1FC6" w:rsidP="00AA6F55">
            <w:pPr>
              <w:pStyle w:val="CopticVersemulti-line"/>
            </w:pPr>
            <w:r w:rsidRPr="00AA6F55">
              <w:t>ⲙ̀ⲡⲁⲣⲁⲡ̀ⲧⲱⲙⲁ ⲛ̀Ⲁⲇⲁⲙ</w:t>
            </w:r>
          </w:p>
          <w:p w:rsidR="00DB1FC6" w:rsidRDefault="00DB1FC6" w:rsidP="00AA6F55">
            <w:pPr>
              <w:pStyle w:val="CopticVersemulti-line"/>
            </w:pPr>
            <w:r w:rsidRPr="00AA6F55">
              <w:t>ⲟⲩⲟϩ ⲛ̀ⲧⲉϥⲥⲱϯ</w:t>
            </w:r>
          </w:p>
          <w:p w:rsidR="00DB1FC6" w:rsidRDefault="00DB1FC6" w:rsidP="00AA6F55">
            <w:pPr>
              <w:pStyle w:val="CopticVerse"/>
            </w:pPr>
            <w:r w:rsidRPr="00AA6F55">
              <w:t>ⲙ̀ⲫⲏⲉ̀ⲧⲁϥⲧⲁⲕⲟ</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That He may make him</w:t>
            </w:r>
            <w:r>
              <w:t xml:space="preserve"> a citizen,</w:t>
            </w:r>
          </w:p>
          <w:p w:rsidR="00DB1FC6" w:rsidRDefault="00DB1FC6" w:rsidP="00DB1FC6">
            <w:pPr>
              <w:pStyle w:val="EngHang"/>
            </w:pPr>
            <w:r>
              <w:t xml:space="preserve"> O</w:t>
            </w:r>
            <w:r w:rsidRPr="007425E1">
              <w:t xml:space="preserve">f the heavens above, </w:t>
            </w:r>
          </w:p>
          <w:p w:rsidR="00DB1FC6" w:rsidRDefault="00DB1FC6" w:rsidP="00DB1FC6">
            <w:pPr>
              <w:pStyle w:val="EngHang"/>
            </w:pPr>
            <w:r>
              <w:t>A</w:t>
            </w:r>
            <w:r w:rsidRPr="007425E1">
              <w:t xml:space="preserve">nd restore him to his first estate, </w:t>
            </w:r>
          </w:p>
          <w:p w:rsidR="00DB1FC6" w:rsidRDefault="00DB1FC6" w:rsidP="00DB1FC6">
            <w:pPr>
              <w:pStyle w:val="EngHangEnd"/>
            </w:pPr>
            <w:r>
              <w:t>According to H</w:t>
            </w:r>
            <w:r w:rsidRPr="007425E1">
              <w:t>is great mercy.</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Ⲛ̀ⲧⲉϥⲁⲓϥ ⲙ̀ⲡⲟⲗⲓⲧⲏⲥ</w:t>
            </w:r>
          </w:p>
          <w:p w:rsidR="00DB1FC6" w:rsidRDefault="00DB1FC6" w:rsidP="00AA6F55">
            <w:pPr>
              <w:pStyle w:val="CopticVersemulti-line"/>
            </w:pPr>
            <w:r w:rsidRPr="00AA6F55">
              <w:t>ⲛ̀ϩ̀ⲣⲏⲓ ϧⲉⲛ ⲛⲓⲫⲏⲟⲩⲓ̀</w:t>
            </w:r>
          </w:p>
          <w:p w:rsidR="00DB1FC6" w:rsidRDefault="00DB1FC6" w:rsidP="00AA6F55">
            <w:pPr>
              <w:pStyle w:val="CopticVersemulti-line"/>
            </w:pPr>
            <w:r w:rsidRPr="00AA6F55">
              <w:t>ⲛ̀ⲧⲉϥⲧⲁⲥⲑⲟϥ ⲉ̀ⲧⲉϥⲁⲣⲭⲏ</w:t>
            </w:r>
          </w:p>
          <w:p w:rsidR="00DB1FC6" w:rsidRDefault="00DB1FC6" w:rsidP="00AA6F55">
            <w:pPr>
              <w:pStyle w:val="CopticVerse"/>
            </w:pPr>
            <w:r w:rsidRPr="00AA6F55">
              <w:t>ⲕⲁⲧⲁ ⲡⲉϥⲛⲓϣϯ ⲛ̀ⲛⲁⲓ</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r w:rsidRPr="003D112D">
              <w:t>¿</w:t>
            </w:r>
          </w:p>
        </w:tc>
        <w:tc>
          <w:tcPr>
            <w:tcW w:w="3960" w:type="dxa"/>
          </w:tcPr>
          <w:p w:rsidR="00DB1FC6" w:rsidRDefault="00DB1FC6" w:rsidP="00AA6F55">
            <w:pPr>
              <w:pStyle w:val="CopticVersemulti-line"/>
            </w:pPr>
            <w:r w:rsidRPr="007047B8">
              <w:t>Ϫⲉ ⲛ̀ⲑⲟϥ ϧⲉⲛ ⲡⲉϥⲟⲩⲱϣ</w:t>
            </w:r>
          </w:p>
          <w:p w:rsidR="00DB1FC6" w:rsidRDefault="00DB1FC6" w:rsidP="00AA6F55">
            <w:pPr>
              <w:pStyle w:val="CopticVersemulti-line"/>
            </w:pPr>
            <w:r w:rsidRPr="007047B8">
              <w:t>ⲛⲉⲙ ⲡ̀ϯⲙⲁϯ ⲙ̀Ⲡⲉϥⲓⲱⲧ</w:t>
            </w:r>
          </w:p>
          <w:p w:rsidR="00DB1FC6" w:rsidRDefault="00DB1FC6" w:rsidP="00AA6F55">
            <w:pPr>
              <w:pStyle w:val="CopticVersemulti-line"/>
            </w:pPr>
            <w:r w:rsidRPr="007047B8">
              <w:t>ⲛⲉⲙ Ⲡⲓⲡ̅ⲛ̅ⲁ ⲉ̅ⲑ̅ⲩ</w:t>
            </w:r>
          </w:p>
          <w:p w:rsidR="00DB1FC6" w:rsidRDefault="00DB1FC6" w:rsidP="00AA6F55">
            <w:pPr>
              <w:pStyle w:val="CopticVersemulti-line"/>
            </w:pPr>
            <w:r w:rsidRPr="007047B8">
              <w:t>ⲁϥⲓ̀ ⲁϥⲥⲱϯ ⲙ̀ⲙⲟⲛ</w:t>
            </w:r>
          </w:p>
        </w:tc>
      </w:tr>
    </w:tbl>
    <w:p w:rsidR="006174EF" w:rsidRDefault="006174EF" w:rsidP="00DB1FC6">
      <w:pPr>
        <w:pStyle w:val="Heading6"/>
      </w:pPr>
      <w:bookmarkStart w:id="606" w:name="_Toc298681297"/>
      <w:bookmarkStart w:id="607" w:name="_Toc298447537"/>
      <w:r>
        <w:t>Part Five</w:t>
      </w:r>
      <w:bookmarkEnd w:id="606"/>
      <w:bookmarkEnd w:id="6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The honour of the Virgin</w:t>
            </w:r>
            <w:r>
              <w:t>,</w:t>
            </w:r>
          </w:p>
          <w:p w:rsidR="00DB1FC6" w:rsidRDefault="00DB1FC6" w:rsidP="00DB1FC6">
            <w:pPr>
              <w:pStyle w:val="EngHang"/>
            </w:pPr>
            <w:r>
              <w:t>I</w:t>
            </w:r>
            <w:r w:rsidRPr="007425E1">
              <w:t xml:space="preserve">s </w:t>
            </w:r>
            <w:r>
              <w:t>inexpressible</w:t>
            </w:r>
            <w:r w:rsidRPr="007425E1">
              <w:t xml:space="preserve">, </w:t>
            </w:r>
          </w:p>
          <w:p w:rsidR="00DB1FC6" w:rsidRDefault="00DB1FC6" w:rsidP="00DB1FC6">
            <w:pPr>
              <w:pStyle w:val="EngHang"/>
            </w:pPr>
            <w:r>
              <w:t>F</w:t>
            </w:r>
            <w:r w:rsidRPr="007425E1">
              <w:t xml:space="preserve">or God has desired her; </w:t>
            </w:r>
          </w:p>
          <w:p w:rsidR="00DB1FC6" w:rsidRDefault="00DB1FC6" w:rsidP="00DB1FC6">
            <w:pPr>
              <w:pStyle w:val="EngHangEnd"/>
            </w:pPr>
            <w:r>
              <w:t>H</w:t>
            </w:r>
            <w:r w:rsidRPr="007425E1">
              <w:t>e came and dwelt in 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AA6F55">
              <w:t>Ⲡ</w:t>
            </w:r>
            <w:r w:rsidRPr="00AA6F55">
              <w:rPr>
                <w:rFonts w:ascii="Times New Roman" w:hAnsi="Times New Roman" w:cs="Times New Roman"/>
              </w:rPr>
              <w:t>̀</w:t>
            </w:r>
            <w:r w:rsidRPr="00AA6F55">
              <w:t>ⲧⲁⲓⲟ ⲛ</w:t>
            </w:r>
            <w:r w:rsidRPr="00AA6F55">
              <w:rPr>
                <w:rFonts w:ascii="Times New Roman" w:hAnsi="Times New Roman" w:cs="Times New Roman"/>
              </w:rPr>
              <w:t>̀ϯ</w:t>
            </w:r>
            <w:r w:rsidRPr="00AA6F55">
              <w:t>ⲡⲁⲣⲑⲉⲛⲟⲥ</w:t>
            </w:r>
          </w:p>
          <w:p w:rsidR="00DB1FC6" w:rsidRDefault="00DB1FC6" w:rsidP="00AA6F55">
            <w:pPr>
              <w:pStyle w:val="CopticVersemulti-line"/>
            </w:pPr>
            <w:r w:rsidRPr="00AA6F55">
              <w:t>ⲟⲩⲁⲧⲥⲁ</w:t>
            </w:r>
            <w:r w:rsidRPr="00AA6F55">
              <w:rPr>
                <w:rFonts w:ascii="Times New Roman" w:hAnsi="Times New Roman" w:cs="Times New Roman"/>
              </w:rPr>
              <w:t>ϫ</w:t>
            </w:r>
            <w:r w:rsidRPr="00AA6F55">
              <w:t>ⲓ ⲙ</w:t>
            </w:r>
            <w:r w:rsidRPr="00AA6F55">
              <w:rPr>
                <w:rFonts w:ascii="Times New Roman" w:hAnsi="Times New Roman" w:cs="Times New Roman"/>
              </w:rPr>
              <w:t>̀</w:t>
            </w:r>
            <w:r w:rsidRPr="00AA6F55">
              <w:t>ⲙⲟ</w:t>
            </w:r>
            <w:r w:rsidRPr="00AA6F55">
              <w:rPr>
                <w:rFonts w:ascii="Times New Roman" w:hAnsi="Times New Roman" w:cs="Times New Roman"/>
              </w:rPr>
              <w:t>ϥ</w:t>
            </w:r>
            <w:r w:rsidRPr="00AA6F55">
              <w:t xml:space="preserve"> ⲡⲉ</w:t>
            </w:r>
          </w:p>
          <w:p w:rsidR="00DB1FC6" w:rsidRDefault="00DB1FC6" w:rsidP="00AA6F55">
            <w:pPr>
              <w:pStyle w:val="CopticVersemulti-line"/>
            </w:pPr>
            <w:r w:rsidRPr="00AA6F55">
              <w:rPr>
                <w:rFonts w:ascii="Times New Roman" w:hAnsi="Times New Roman" w:cs="Times New Roman"/>
              </w:rPr>
              <w:t>ϫ</w:t>
            </w:r>
            <w:r w:rsidRPr="00AA6F55">
              <w:t>ⲉ ⲁⲪ</w:t>
            </w:r>
            <w:r w:rsidRPr="00AA6F55">
              <w:rPr>
                <w:rFonts w:ascii="Times New Roman" w:hAnsi="Times New Roman" w:cs="Times New Roman"/>
              </w:rPr>
              <w:t>ϯ</w:t>
            </w:r>
            <w:r w:rsidRPr="00AA6F55">
              <w:t xml:space="preserve"> ⲟⲩⲁ</w:t>
            </w:r>
            <w:r w:rsidRPr="00AA6F55">
              <w:rPr>
                <w:rFonts w:ascii="Times New Roman" w:hAnsi="Times New Roman" w:cs="Times New Roman"/>
              </w:rPr>
              <w:t>ϣ</w:t>
            </w:r>
            <w:r w:rsidRPr="00AA6F55">
              <w:t>ⲥ</w:t>
            </w:r>
          </w:p>
          <w:p w:rsidR="00DB1FC6" w:rsidRDefault="00DB1FC6" w:rsidP="00AA6F55">
            <w:pPr>
              <w:pStyle w:val="CopticVerse"/>
            </w:pPr>
            <w:r w:rsidRPr="00AA6F55">
              <w:t>ⲁ</w:t>
            </w:r>
            <w:r w:rsidRPr="00AA6F55">
              <w:rPr>
                <w:rFonts w:ascii="Times New Roman" w:hAnsi="Times New Roman" w:cs="Times New Roman"/>
              </w:rPr>
              <w:t>ϥ</w:t>
            </w:r>
            <w:r w:rsidRPr="00AA6F55">
              <w:t>ⲓ</w:t>
            </w:r>
            <w:r w:rsidRPr="00AA6F55">
              <w:rPr>
                <w:rFonts w:ascii="Times New Roman" w:hAnsi="Times New Roman" w:cs="Times New Roman"/>
              </w:rPr>
              <w:t>̀</w:t>
            </w:r>
            <w:r w:rsidRPr="00AA6F55">
              <w:t xml:space="preserve"> ⲁ</w:t>
            </w:r>
            <w:r w:rsidRPr="00AA6F55">
              <w:rPr>
                <w:rFonts w:ascii="Times New Roman" w:hAnsi="Times New Roman" w:cs="Times New Roman"/>
              </w:rPr>
              <w:t>ϥϣ</w:t>
            </w:r>
            <w:r w:rsidRPr="00AA6F55">
              <w:t>ⲱⲡⲓ ⲛ</w:t>
            </w:r>
            <w:r w:rsidRPr="00AA6F55">
              <w:rPr>
                <w:rFonts w:ascii="Times New Roman" w:hAnsi="Times New Roman" w:cs="Times New Roman"/>
              </w:rPr>
              <w:t>̀ϧ</w:t>
            </w:r>
            <w:r w:rsidRPr="00AA6F55">
              <w:t>ⲏⲧⲥ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He who dwells</w:t>
            </w:r>
            <w:r>
              <w:t xml:space="preserve"> in</w:t>
            </w:r>
          </w:p>
          <w:p w:rsidR="00DB1FC6" w:rsidRDefault="00DB1FC6" w:rsidP="00DB1FC6">
            <w:pPr>
              <w:pStyle w:val="EngHang"/>
            </w:pPr>
            <w:r>
              <w:t>U</w:t>
            </w:r>
            <w:r w:rsidRPr="007425E1">
              <w:t>napproachable light</w:t>
            </w:r>
            <w:r>
              <w:t>,</w:t>
            </w:r>
          </w:p>
          <w:p w:rsidR="00DB1FC6" w:rsidRDefault="00DB1FC6" w:rsidP="00DB1FC6">
            <w:pPr>
              <w:pStyle w:val="EngHang"/>
            </w:pPr>
            <w:r>
              <w:t>H</w:t>
            </w:r>
            <w:r w:rsidRPr="007425E1">
              <w:t>as remained in her womb</w:t>
            </w:r>
            <w:r>
              <w:t>,</w:t>
            </w:r>
            <w:r w:rsidRPr="007425E1">
              <w:t xml:space="preserve"> </w:t>
            </w:r>
          </w:p>
          <w:p w:rsidR="00DB1FC6" w:rsidRDefault="00DB1FC6" w:rsidP="00DB1FC6">
            <w:pPr>
              <w:pStyle w:val="EngHangEnd"/>
            </w:pPr>
            <w:r>
              <w:t>For n</w:t>
            </w:r>
            <w:r w:rsidRPr="007425E1">
              <w:t>ine months.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Ⲫⲏⲉⲧⲱⲟⲡ ϧⲉⲛ ⲡⲓⲟⲩⲱⲓⲛⲓ</w:t>
            </w:r>
          </w:p>
          <w:p w:rsidR="00DB1FC6" w:rsidRDefault="00DB1FC6" w:rsidP="00AA6F55">
            <w:pPr>
              <w:pStyle w:val="CopticVersemulti-line"/>
            </w:pPr>
            <w:r w:rsidRPr="00953CB8">
              <w:t>ⲛ̀ⲁⲧϣ̀ϧⲱⲛⲧ ⲉ̀ⲣⲟϥ</w:t>
            </w:r>
          </w:p>
          <w:p w:rsidR="00DB1FC6" w:rsidRDefault="00DB1FC6" w:rsidP="00AA6F55">
            <w:pPr>
              <w:pStyle w:val="CopticVersemulti-line"/>
            </w:pPr>
            <w:r w:rsidRPr="00953CB8">
              <w:t>ⲁϥϣⲱⲡⲓ ϧⲉⲛ ⲧⲉⲥⲛⲉϫⲓ</w:t>
            </w:r>
          </w:p>
          <w:p w:rsidR="00DB1FC6" w:rsidRDefault="00DB1FC6" w:rsidP="00953CB8">
            <w:pPr>
              <w:pStyle w:val="CopticVerse"/>
            </w:pPr>
            <w:r w:rsidRPr="00953CB8">
              <w:t>ⲙ̀ⲯⲓⲧ ⲛ̀ⲁ̀ⲃⲟⲧ</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t>Mary did conceive</w:t>
            </w:r>
          </w:p>
          <w:p w:rsidR="00DB1FC6" w:rsidRDefault="00DB1FC6" w:rsidP="00DB1FC6">
            <w:pPr>
              <w:pStyle w:val="EngHang"/>
            </w:pPr>
            <w:r>
              <w:t>The invisible</w:t>
            </w:r>
          </w:p>
          <w:p w:rsidR="00DB1FC6" w:rsidRDefault="00DB1FC6" w:rsidP="00DB1FC6">
            <w:pPr>
              <w:pStyle w:val="EngHang"/>
            </w:pPr>
            <w:r>
              <w:t xml:space="preserve">And </w:t>
            </w:r>
            <w:commentRangeStart w:id="608"/>
            <w:r>
              <w:t>unlimited</w:t>
            </w:r>
            <w:commentRangeEnd w:id="608"/>
            <w:r>
              <w:rPr>
                <w:rStyle w:val="CommentReference"/>
                <w:rFonts w:ascii="Times New Roman" w:eastAsiaTheme="minorHAnsi" w:hAnsi="Times New Roman" w:cstheme="minorBidi"/>
                <w:color w:val="auto"/>
              </w:rPr>
              <w:commentReference w:id="608"/>
            </w:r>
            <w:r>
              <w:t>,</w:t>
            </w:r>
          </w:p>
          <w:p w:rsidR="00DB1FC6" w:rsidRDefault="00DB1FC6" w:rsidP="00DB1FC6">
            <w:pPr>
              <w:pStyle w:val="EngHangEnd"/>
            </w:pPr>
            <w:r>
              <w:t>While remaining a virgin.</w:t>
            </w:r>
          </w:p>
          <w:p w:rsidR="00DB1FC6" w:rsidRDefault="00DB1FC6" w:rsidP="00DB1FC6"/>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Ⲡⲓⲁⲑⲛⲁⲩ ⲉ̀ⲣⲟϥ</w:t>
            </w:r>
          </w:p>
          <w:p w:rsidR="00DB1FC6" w:rsidRDefault="00DB1FC6" w:rsidP="00AA6F55">
            <w:pPr>
              <w:pStyle w:val="CopticVersemulti-line"/>
            </w:pPr>
            <w:r w:rsidRPr="00953CB8">
              <w:t>ⲡⲓⲁⲧϯⲑⲱϣ ⲉ̀ⲣⲟϥ</w:t>
            </w:r>
          </w:p>
          <w:p w:rsidR="00DB1FC6" w:rsidRDefault="00DB1FC6" w:rsidP="00AA6F55">
            <w:pPr>
              <w:pStyle w:val="CopticVersemulti-line"/>
            </w:pPr>
            <w:r w:rsidRPr="00953CB8">
              <w:t>ⲁ̀Ⲙⲁⲣⲓⲁ ⲙⲁⲥϥ</w:t>
            </w:r>
          </w:p>
          <w:p w:rsidR="00DB1FC6" w:rsidRDefault="00DB1FC6" w:rsidP="00953CB8">
            <w:pPr>
              <w:pStyle w:val="CopticVerse"/>
            </w:pPr>
            <w:r w:rsidRPr="00953CB8">
              <w:t>ⲉⲥⲟⲓ ⲙ̀ⲡⲁⲣⲑⲉⲛⲟⲥ</w:t>
            </w:r>
          </w:p>
        </w:tc>
      </w:tr>
      <w:tr w:rsidR="00DB1FC6" w:rsidTr="006174EF">
        <w:trPr>
          <w:cantSplit/>
          <w:jc w:val="center"/>
        </w:trPr>
        <w:tc>
          <w:tcPr>
            <w:tcW w:w="288" w:type="dxa"/>
          </w:tcPr>
          <w:p w:rsidR="00DB1FC6" w:rsidRDefault="00DB1FC6" w:rsidP="006174EF">
            <w:pPr>
              <w:pStyle w:val="CopticCross"/>
            </w:pPr>
            <w:r w:rsidRPr="00FB5ACB">
              <w:t>¿</w:t>
            </w:r>
          </w:p>
        </w:tc>
        <w:tc>
          <w:tcPr>
            <w:tcW w:w="3960" w:type="dxa"/>
          </w:tcPr>
          <w:p w:rsidR="00DB1FC6" w:rsidRDefault="00DB1FC6" w:rsidP="00DB1FC6">
            <w:pPr>
              <w:pStyle w:val="EngHang"/>
            </w:pPr>
            <w:r w:rsidRPr="007425E1">
              <w:t>For this is the stone</w:t>
            </w:r>
            <w:r>
              <w:t>,</w:t>
            </w:r>
          </w:p>
          <w:p w:rsidR="00DB1FC6" w:rsidRDefault="00DB1FC6" w:rsidP="00DB1FC6">
            <w:pPr>
              <w:pStyle w:val="EngHang"/>
            </w:pPr>
            <w:r>
              <w:t>W</w:t>
            </w:r>
            <w:r w:rsidRPr="007425E1">
              <w:t xml:space="preserve">hich Daniel saw, </w:t>
            </w:r>
          </w:p>
          <w:p w:rsidR="00DB1FC6" w:rsidRDefault="00DB1FC6" w:rsidP="00DB1FC6">
            <w:pPr>
              <w:pStyle w:val="EngHang"/>
            </w:pPr>
            <w:r>
              <w:t>T</w:t>
            </w:r>
            <w:r w:rsidRPr="007425E1">
              <w:t xml:space="preserve">hat was cut out </w:t>
            </w:r>
          </w:p>
          <w:p w:rsidR="00DB1FC6" w:rsidRDefault="00DB1FC6" w:rsidP="00DB1FC6">
            <w:pPr>
              <w:pStyle w:val="EngHangEnd"/>
            </w:pPr>
            <w:r>
              <w:t>F</w:t>
            </w:r>
            <w:r w:rsidRPr="007425E1">
              <w:t>rom the mountain.</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Ⲫⲁⲓ ⲅⲁⲣ ⲡⲉ ⲡⲓⲱ̀ⲛⲓ</w:t>
            </w:r>
          </w:p>
          <w:p w:rsidR="00DB1FC6" w:rsidRDefault="00DB1FC6" w:rsidP="00AA6F55">
            <w:pPr>
              <w:pStyle w:val="CopticVersemulti-line"/>
            </w:pPr>
            <w:r w:rsidRPr="00953CB8">
              <w:t>ⲫⲏⲉ̀ⲧⲁ Ⲇⲁⲛⲓⲏⲗ</w:t>
            </w:r>
          </w:p>
          <w:p w:rsidR="00DB1FC6" w:rsidRDefault="00DB1FC6" w:rsidP="00AA6F55">
            <w:pPr>
              <w:pStyle w:val="CopticVersemulti-line"/>
            </w:pPr>
            <w:r w:rsidRPr="00953CB8">
              <w:t>ⲛⲁⲩ ⲉ̀ⲣⲟϥ ⲉ̀ⲁⲩϣⲁⲧϥ</w:t>
            </w:r>
          </w:p>
          <w:p w:rsidR="00DB1FC6" w:rsidRDefault="00DB1FC6" w:rsidP="00953CB8">
            <w:pPr>
              <w:pStyle w:val="CopticVerse"/>
            </w:pPr>
            <w:r w:rsidRPr="00953CB8">
              <w:t>ⲉ̀ⲃⲟⲗϩⲓ ⲟⲩⲧⲱⲟⲩ</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 xml:space="preserve">The hand of man </w:t>
            </w:r>
          </w:p>
          <w:p w:rsidR="00DB1FC6" w:rsidRDefault="00DB1FC6" w:rsidP="00DB1FC6">
            <w:pPr>
              <w:pStyle w:val="EngHang"/>
            </w:pPr>
            <w:r>
              <w:t>Never touched this,</w:t>
            </w:r>
          </w:p>
          <w:p w:rsidR="00DB1FC6" w:rsidRDefault="00DB1FC6" w:rsidP="00DB1FC6">
            <w:pPr>
              <w:pStyle w:val="EngHang"/>
            </w:pPr>
            <w:r>
              <w:t>Which is the Logos,</w:t>
            </w:r>
          </w:p>
          <w:p w:rsidR="00DB1FC6" w:rsidRDefault="00DB1FC6" w:rsidP="00DB1FC6">
            <w:pPr>
              <w:pStyle w:val="EngHangEnd"/>
            </w:pPr>
            <w:r>
              <w:t>From</w:t>
            </w:r>
            <w:r w:rsidRPr="007425E1">
              <w:t xml:space="preserve"> the Father.</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AA6F55">
            <w:pPr>
              <w:pStyle w:val="CopticVersemulti-line"/>
            </w:pPr>
            <w:r w:rsidRPr="00953CB8">
              <w:t>Ⲉ̀ⲧⲉ ⲙ̀ⲡⲉϫⲓϫ ⲛ̀ⲣⲱⲙⲓ</w:t>
            </w:r>
          </w:p>
          <w:p w:rsidR="00DB1FC6" w:rsidRDefault="00DB1FC6" w:rsidP="00AA6F55">
            <w:pPr>
              <w:pStyle w:val="CopticVersemulti-line"/>
            </w:pPr>
            <w:r w:rsidRPr="00953CB8">
              <w:t>ϭⲟϩ ⲉ̀ⲣⲟϥ ⲉ̀ⲡ̀ⲧⲏⲣϥ</w:t>
            </w:r>
          </w:p>
          <w:p w:rsidR="00DB1FC6" w:rsidRDefault="00DB1FC6" w:rsidP="00AA6F55">
            <w:pPr>
              <w:pStyle w:val="CopticVersemulti-line"/>
            </w:pPr>
            <w:r w:rsidRPr="00953CB8">
              <w:t>ⲉ̀ⲧⲉ ⲫⲁⲓ ⲡⲉ ⲡⲓⲗⲟⲅⲟⲥ</w:t>
            </w:r>
          </w:p>
          <w:p w:rsidR="00DB1FC6" w:rsidRDefault="00DB1FC6" w:rsidP="00953CB8">
            <w:pPr>
              <w:pStyle w:val="CopticVerse"/>
            </w:pPr>
            <w:r w:rsidRPr="00953CB8">
              <w:t>ⲡⲓ ⲉ̀ⲃⲟⲗϧⲉⲛ Ⲫ̀ⲓⲱⲧ</w:t>
            </w:r>
          </w:p>
        </w:tc>
      </w:tr>
      <w:tr w:rsidR="00DB1FC6" w:rsidTr="006174EF">
        <w:trPr>
          <w:cantSplit/>
          <w:jc w:val="center"/>
        </w:trPr>
        <w:tc>
          <w:tcPr>
            <w:tcW w:w="288" w:type="dxa"/>
          </w:tcPr>
          <w:p w:rsidR="00DB1FC6" w:rsidRDefault="00DB1FC6" w:rsidP="006174EF">
            <w:pPr>
              <w:pStyle w:val="CopticCross"/>
            </w:pPr>
            <w:r w:rsidRPr="00FB5ACB">
              <w:lastRenderedPageBreak/>
              <w:t>¿</w:t>
            </w:r>
          </w:p>
        </w:tc>
        <w:tc>
          <w:tcPr>
            <w:tcW w:w="3960" w:type="dxa"/>
          </w:tcPr>
          <w:p w:rsidR="00DB1FC6" w:rsidRDefault="00DB1FC6" w:rsidP="00DB1FC6">
            <w:pPr>
              <w:pStyle w:val="EngHang"/>
            </w:pPr>
            <w:r w:rsidRPr="007425E1">
              <w:t>He came and was incarnate</w:t>
            </w:r>
            <w:r>
              <w:t>,</w:t>
            </w:r>
          </w:p>
          <w:p w:rsidR="00DB1FC6" w:rsidRDefault="00DB1FC6" w:rsidP="00DB1FC6">
            <w:pPr>
              <w:pStyle w:val="EngHang"/>
            </w:pPr>
            <w:r>
              <w:t>From</w:t>
            </w:r>
            <w:r w:rsidRPr="007425E1">
              <w:t xml:space="preserve"> the Virgin, </w:t>
            </w:r>
          </w:p>
          <w:p w:rsidR="00DB1FC6" w:rsidRPr="007425E1" w:rsidRDefault="00DB1FC6" w:rsidP="00DB1FC6">
            <w:pPr>
              <w:pStyle w:val="EngHang"/>
            </w:pPr>
            <w:r>
              <w:t>W</w:t>
            </w:r>
            <w:r w:rsidRPr="007425E1">
              <w:t>ithout</w:t>
            </w:r>
            <w:r>
              <w:t xml:space="preserve"> the</w:t>
            </w:r>
            <w:r w:rsidRPr="007425E1">
              <w:t xml:space="preserve"> seed of man,</w:t>
            </w:r>
          </w:p>
          <w:p w:rsidR="00DB1FC6" w:rsidRDefault="00DB1FC6" w:rsidP="00DB1FC6">
            <w:pPr>
              <w:pStyle w:val="EngHangEnd"/>
            </w:pPr>
            <w:r>
              <w:t>T</w:t>
            </w:r>
            <w:r w:rsidRPr="007425E1">
              <w:t>hat he may save us.</w:t>
            </w:r>
          </w:p>
        </w:tc>
        <w:tc>
          <w:tcPr>
            <w:tcW w:w="288" w:type="dxa"/>
          </w:tcPr>
          <w:p w:rsidR="00DB1FC6" w:rsidRDefault="00DB1FC6" w:rsidP="00FE7FB3"/>
        </w:tc>
        <w:tc>
          <w:tcPr>
            <w:tcW w:w="288" w:type="dxa"/>
          </w:tcPr>
          <w:p w:rsidR="00DB1FC6" w:rsidRDefault="00DB1FC6" w:rsidP="006174EF">
            <w:pPr>
              <w:pStyle w:val="CopticCross"/>
            </w:pPr>
            <w:r w:rsidRPr="00FB5ACB">
              <w:t>¿</w:t>
            </w:r>
          </w:p>
        </w:tc>
        <w:tc>
          <w:tcPr>
            <w:tcW w:w="3960" w:type="dxa"/>
          </w:tcPr>
          <w:p w:rsidR="00DB1FC6" w:rsidRDefault="00DB1FC6" w:rsidP="00AA6F55">
            <w:pPr>
              <w:pStyle w:val="CopticVersemulti-line"/>
            </w:pPr>
            <w:r w:rsidRPr="00953CB8">
              <w:t>Ⲁϥⲓ̀ ⲁϥϭⲓⲥⲁⲣⲝ</w:t>
            </w:r>
          </w:p>
          <w:p w:rsidR="00DB1FC6" w:rsidRDefault="00DB1FC6" w:rsidP="00AA6F55">
            <w:pPr>
              <w:pStyle w:val="CopticVersemulti-line"/>
            </w:pPr>
            <w:r w:rsidRPr="00953CB8">
              <w:t>ⲉ̀ⲃⲟⲗϧⲉⲛ ϯⲡⲁⲣⲑⲉⲛⲟⲥ</w:t>
            </w:r>
          </w:p>
          <w:p w:rsidR="00DB1FC6" w:rsidRDefault="00DB1FC6" w:rsidP="00AA6F55">
            <w:pPr>
              <w:pStyle w:val="CopticVersemulti-line"/>
            </w:pPr>
            <w:r w:rsidRPr="00953CB8">
              <w:t>ⲁϭⲛⲉ ⲥ̀ⲡⲉⲣⲙⲁ ⲛ̀ⲣⲱⲙⲓ</w:t>
            </w:r>
          </w:p>
          <w:p w:rsidR="00DB1FC6" w:rsidRDefault="00DB1FC6" w:rsidP="00953CB8">
            <w:pPr>
              <w:pStyle w:val="CopticVerse"/>
            </w:pPr>
            <w:r w:rsidRPr="00953CB8">
              <w:t>ϣⲁⲛ̀ⲧⲉϥⲥⲱϯ ⲙ̀ⲙⲟⲛ</w:t>
            </w:r>
          </w:p>
        </w:tc>
      </w:tr>
      <w:tr w:rsidR="00DB1FC6" w:rsidTr="006174EF">
        <w:trPr>
          <w:cantSplit/>
          <w:jc w:val="center"/>
        </w:trPr>
        <w:tc>
          <w:tcPr>
            <w:tcW w:w="288" w:type="dxa"/>
          </w:tcPr>
          <w:p w:rsidR="00DB1FC6" w:rsidRDefault="00DB1FC6" w:rsidP="006174EF">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6174EF">
            <w:pPr>
              <w:pStyle w:val="CopticCross"/>
            </w:pP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6174EF" w:rsidRDefault="006174EF" w:rsidP="00DB1FC6">
      <w:pPr>
        <w:pStyle w:val="Heading6"/>
      </w:pPr>
      <w:bookmarkStart w:id="609" w:name="_Toc298681298"/>
      <w:bookmarkStart w:id="610" w:name="_Toc298447538"/>
      <w:r>
        <w:t>Part Six</w:t>
      </w:r>
      <w:bookmarkEnd w:id="609"/>
      <w:bookmarkEnd w:id="61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became the branch </w:t>
            </w:r>
          </w:p>
          <w:p w:rsidR="00DB1FC6" w:rsidRDefault="00DB1FC6" w:rsidP="00DB1FC6">
            <w:pPr>
              <w:pStyle w:val="EngHang"/>
            </w:pPr>
            <w:r>
              <w:t>O</w:t>
            </w:r>
            <w:r w:rsidRPr="007425E1">
              <w:t>f purity</w:t>
            </w:r>
            <w:r>
              <w:t>,</w:t>
            </w:r>
          </w:p>
          <w:p w:rsidR="00DB1FC6" w:rsidRDefault="00DB1FC6" w:rsidP="00DB1FC6">
            <w:pPr>
              <w:pStyle w:val="EngHang"/>
            </w:pPr>
            <w:r>
              <w:t>A</w:t>
            </w:r>
            <w:r w:rsidRPr="007425E1">
              <w:t xml:space="preserve">nd the vessel </w:t>
            </w:r>
          </w:p>
          <w:p w:rsidR="00DB1FC6" w:rsidRDefault="00DB1FC6" w:rsidP="00DB1FC6">
            <w:pPr>
              <w:pStyle w:val="EngHangEnd"/>
            </w:pPr>
            <w:r>
              <w:t>Of the Orthodox</w:t>
            </w:r>
            <w:commentRangeStart w:id="611"/>
            <w:r>
              <w:t xml:space="preserve"> </w:t>
            </w:r>
            <w:commentRangeEnd w:id="611"/>
            <w:r>
              <w:rPr>
                <w:rStyle w:val="CommentReference"/>
              </w:rPr>
              <w:commentReference w:id="611"/>
            </w:r>
            <w:r>
              <w:t>f</w:t>
            </w:r>
            <w:commentRangeStart w:id="612"/>
            <w:r>
              <w:t>aith</w:t>
            </w:r>
            <w:commentRangeEnd w:id="612"/>
            <w:r>
              <w:rPr>
                <w:rStyle w:val="CommentReference"/>
              </w:rPr>
              <w:commentReference w:id="612"/>
            </w:r>
            <w:r>
              <w: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Ⲁ</w:t>
            </w:r>
            <w:r w:rsidRPr="00953CB8">
              <w:rPr>
                <w:rFonts w:ascii="Times New Roman" w:hAnsi="Times New Roman" w:cs="Times New Roman"/>
              </w:rPr>
              <w:t>̀</w:t>
            </w:r>
            <w:r w:rsidRPr="00953CB8">
              <w:t>ⲣⲉ</w:t>
            </w:r>
            <w:r w:rsidRPr="00953CB8">
              <w:rPr>
                <w:rFonts w:ascii="Times New Roman" w:hAnsi="Times New Roman" w:cs="Times New Roman"/>
              </w:rPr>
              <w:t>ϣ</w:t>
            </w:r>
            <w:r w:rsidRPr="00953CB8">
              <w:t>ⲱⲡⲓ ⲛ</w:t>
            </w:r>
            <w:r w:rsidRPr="00953CB8">
              <w:rPr>
                <w:rFonts w:ascii="Times New Roman" w:hAnsi="Times New Roman" w:cs="Times New Roman"/>
              </w:rPr>
              <w:t>̀</w:t>
            </w:r>
            <w:r w:rsidRPr="00953CB8">
              <w:t>ⲟⲩⲕ</w:t>
            </w:r>
            <w:r w:rsidRPr="00953CB8">
              <w:rPr>
                <w:rFonts w:ascii="Times New Roman" w:hAnsi="Times New Roman" w:cs="Times New Roman"/>
              </w:rPr>
              <w:t>̀</w:t>
            </w:r>
            <w:r w:rsidRPr="00953CB8">
              <w:t>ⲗⲁⲇⲟⲥ</w:t>
            </w:r>
          </w:p>
          <w:p w:rsidR="00DB1FC6" w:rsidRDefault="00DB1FC6" w:rsidP="00953CB8">
            <w:pPr>
              <w:pStyle w:val="CopticVersemulti-line"/>
            </w:pPr>
            <w:r w:rsidRPr="00953CB8">
              <w:t>ⲛ</w:t>
            </w:r>
            <w:r w:rsidRPr="00953CB8">
              <w:rPr>
                <w:rFonts w:ascii="Times New Roman" w:hAnsi="Times New Roman" w:cs="Times New Roman"/>
              </w:rPr>
              <w:t>̀</w:t>
            </w:r>
            <w:r w:rsidRPr="00953CB8">
              <w:t>ⲧⲉ ⲡⲓⲧⲟⲩⲃⲟ</w:t>
            </w:r>
          </w:p>
          <w:p w:rsidR="00DB1FC6" w:rsidRDefault="00DB1FC6" w:rsidP="00953CB8">
            <w:pPr>
              <w:pStyle w:val="CopticVersemulti-line"/>
            </w:pPr>
            <w:r w:rsidRPr="00953CB8">
              <w:t>ⲟⲩⲟ</w:t>
            </w:r>
            <w:r w:rsidRPr="00953CB8">
              <w:rPr>
                <w:rFonts w:ascii="Times New Roman" w:hAnsi="Times New Roman" w:cs="Times New Roman"/>
              </w:rPr>
              <w:t>ϩ</w:t>
            </w:r>
            <w:r w:rsidRPr="00953CB8">
              <w:t xml:space="preserve"> ⲛ</w:t>
            </w:r>
            <w:r w:rsidRPr="00953CB8">
              <w:rPr>
                <w:rFonts w:ascii="Times New Roman" w:hAnsi="Times New Roman" w:cs="Times New Roman"/>
              </w:rPr>
              <w:t>̀</w:t>
            </w:r>
            <w:r w:rsidRPr="00953CB8">
              <w:t>ⲕⲩⲙⲓⲗⲗⲓⲟⲛ</w:t>
            </w:r>
          </w:p>
          <w:p w:rsidR="00DB1FC6" w:rsidRDefault="00DB1FC6" w:rsidP="00953CB8">
            <w:pPr>
              <w:pStyle w:val="CopticVerse"/>
            </w:pPr>
            <w:r w:rsidRPr="00953CB8">
              <w:t>ⲛ</w:t>
            </w:r>
            <w:r w:rsidRPr="00953CB8">
              <w:rPr>
                <w:rFonts w:ascii="Times New Roman" w:hAnsi="Times New Roman" w:cs="Times New Roman"/>
              </w:rPr>
              <w:t>̀</w:t>
            </w:r>
            <w:r w:rsidRPr="00953CB8">
              <w:t>ⲧⲉ ⲡⲓⲛⲁ</w:t>
            </w:r>
            <w:r>
              <w:rPr>
                <w:rFonts w:cs="FreeSerifAvvaShenouda"/>
              </w:rPr>
              <w:t>ϩ</w:t>
            </w:r>
            <w:r w:rsidRPr="00953CB8">
              <w:rPr>
                <w:rFonts w:ascii="Times New Roman" w:hAnsi="Times New Roman" w:cs="Times New Roman"/>
              </w:rPr>
              <w:t>ϯ</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Of our</w:t>
            </w:r>
          </w:p>
          <w:p w:rsidR="00DB1FC6" w:rsidRDefault="00DB1FC6" w:rsidP="00DB1FC6">
            <w:pPr>
              <w:pStyle w:val="EngHang"/>
            </w:pPr>
            <w:r>
              <w:t>H</w:t>
            </w:r>
            <w:r w:rsidRPr="007425E1">
              <w:t xml:space="preserve">oly fathers, </w:t>
            </w:r>
          </w:p>
          <w:p w:rsidR="00DB1FC6" w:rsidRDefault="00DB1FC6" w:rsidP="00DB1FC6">
            <w:pPr>
              <w:pStyle w:val="EngHang"/>
            </w:pPr>
            <w:r w:rsidRPr="007425E1">
              <w:t xml:space="preserve">O chaste Mother of God, </w:t>
            </w:r>
          </w:p>
          <w:p w:rsidR="00DB1FC6" w:rsidRDefault="00DB1FC6" w:rsidP="00DB1FC6">
            <w:pPr>
              <w:pStyle w:val="EngHangEnd"/>
            </w:pPr>
            <w:r>
              <w:t>T</w:t>
            </w:r>
            <w:r w:rsidRPr="007425E1">
              <w:t>he honoured Virgin.</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Ⲛ̀ⲟⲣⲑⲟⲇⲟⲝⲟⲥ</w:t>
            </w:r>
          </w:p>
          <w:p w:rsidR="00DB1FC6" w:rsidRDefault="00DB1FC6" w:rsidP="00953CB8">
            <w:pPr>
              <w:pStyle w:val="CopticVersemulti-line"/>
            </w:pPr>
            <w:r w:rsidRPr="00953CB8">
              <w:t>ⲛ̀ⲧⲉ ⲛⲉⲛⲓⲟϯ ⲉ̅ⲑ̅ⲩ</w:t>
            </w:r>
          </w:p>
          <w:p w:rsidR="00DB1FC6" w:rsidRDefault="00DB1FC6" w:rsidP="00953CB8">
            <w:pPr>
              <w:pStyle w:val="CopticVersemulti-line"/>
            </w:pPr>
            <w:r w:rsidRPr="00953CB8">
              <w:t>ⲱ̀ ϯⲥⲉⲙⲛⲉ ⲙ̀ⲙⲁⲥⲛⲟⲩϯ</w:t>
            </w:r>
          </w:p>
          <w:p w:rsidR="00DB1FC6" w:rsidRDefault="00DB1FC6" w:rsidP="00953CB8">
            <w:pPr>
              <w:pStyle w:val="CopticVerse"/>
            </w:pPr>
            <w:r w:rsidRPr="00953CB8">
              <w:t>ⲉⲧⲧⲁⲓⲏⲟⲩⲧ ⲙ̀ⲡⲁⲣⲑⲉⲛⲟⲥ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y</w:t>
            </w:r>
            <w:r>
              <w:t>o</w:t>
            </w:r>
            <w:r w:rsidRPr="007425E1">
              <w:t xml:space="preserve">u </w:t>
            </w:r>
            <w:r>
              <w:t>bore</w:t>
            </w:r>
            <w:r w:rsidRPr="007425E1">
              <w:t xml:space="preserve"> for us</w:t>
            </w:r>
            <w:r>
              <w:t>,</w:t>
            </w:r>
          </w:p>
          <w:p w:rsidR="00DB1FC6" w:rsidRDefault="00DB1FC6" w:rsidP="00DB1FC6">
            <w:pPr>
              <w:pStyle w:val="EngHang"/>
            </w:pPr>
            <w:r>
              <w:t>God the Logos:</w:t>
            </w:r>
          </w:p>
          <w:p w:rsidR="00DB1FC6" w:rsidRDefault="00DB1FC6" w:rsidP="00DB1FC6">
            <w:pPr>
              <w:pStyle w:val="EngHang"/>
            </w:pPr>
            <w:r>
              <w:t>Our Saviour Jesus,</w:t>
            </w:r>
          </w:p>
          <w:p w:rsidR="00DB1FC6" w:rsidRDefault="00DB1FC6" w:rsidP="00DB1FC6">
            <w:pPr>
              <w:pStyle w:val="EngHangEnd"/>
            </w:pPr>
            <w:r>
              <w:t>Who</w:t>
            </w:r>
            <w:r w:rsidRPr="007425E1">
              <w:t xml:space="preserv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ⲁ̀ⲣⲉⲙⲓⲥⲓ ⲛⲁⲛ</w:t>
            </w:r>
          </w:p>
          <w:p w:rsidR="00DB1FC6" w:rsidRDefault="00DB1FC6" w:rsidP="00953CB8">
            <w:pPr>
              <w:pStyle w:val="CopticVersemulti-line"/>
            </w:pPr>
            <w:r w:rsidRPr="00953CB8">
              <w:t>ⲙ̀Ⲫϯ ⲡⲓⲗⲟⲅⲟⲥ</w:t>
            </w:r>
          </w:p>
          <w:p w:rsidR="00DB1FC6" w:rsidRDefault="00DB1FC6" w:rsidP="00953CB8">
            <w:pPr>
              <w:pStyle w:val="CopticVersemulti-line"/>
            </w:pPr>
            <w:r w:rsidRPr="00953CB8">
              <w:t>Ⲡⲉⲛⲥ̅ⲱ̅ⲣ Ⲓⲏ̅ⲥ</w:t>
            </w:r>
          </w:p>
          <w:p w:rsidR="00DB1FC6" w:rsidRDefault="00DB1FC6" w:rsidP="00953CB8">
            <w:pPr>
              <w:pStyle w:val="CopticVerse"/>
            </w:pPr>
            <w:r w:rsidRPr="00953CB8">
              <w:t>ⲁϥⲓ̀ ⲁϥⲥⲱϯ ⲙ̀ⲙⲟⲛ</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3" w:name="_Toc298681299"/>
      <w:bookmarkStart w:id="614" w:name="_Toc298447539"/>
      <w:r>
        <w:lastRenderedPageBreak/>
        <w:t>Part Seven</w:t>
      </w:r>
      <w:bookmarkEnd w:id="613"/>
      <w:bookmarkEnd w:id="61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 </w:t>
            </w:r>
            <w:r>
              <w:t xml:space="preserve">are </w:t>
            </w:r>
            <w:r w:rsidRPr="007425E1">
              <w:t xml:space="preserve">the mother of the light, </w:t>
            </w:r>
          </w:p>
          <w:p w:rsidR="00DB1FC6" w:rsidRDefault="00DB1FC6" w:rsidP="00DB1FC6">
            <w:pPr>
              <w:pStyle w:val="EngHang"/>
            </w:pPr>
            <w:r>
              <w:t>T</w:t>
            </w:r>
            <w:r w:rsidRPr="007425E1">
              <w:t xml:space="preserve">he honoured mother of God, </w:t>
            </w:r>
          </w:p>
          <w:p w:rsidR="00DB1FC6" w:rsidRDefault="00DB1FC6" w:rsidP="00DB1FC6">
            <w:pPr>
              <w:pStyle w:val="EngHang"/>
            </w:pPr>
            <w:r>
              <w:t>W</w:t>
            </w:r>
            <w:r w:rsidRPr="007425E1">
              <w:t xml:space="preserve">ho carried </w:t>
            </w:r>
          </w:p>
          <w:p w:rsidR="00DB1FC6" w:rsidRDefault="00DB1FC6" w:rsidP="00DB1FC6">
            <w:pPr>
              <w:pStyle w:val="EngHangEnd"/>
            </w:pPr>
            <w:r>
              <w:t>T</w:t>
            </w:r>
            <w:r w:rsidRPr="007425E1">
              <w:t>he uncircumscript Logos.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Ⲛ</w:t>
            </w:r>
            <w:r w:rsidRPr="00953CB8">
              <w:rPr>
                <w:rFonts w:ascii="Times New Roman" w:hAnsi="Times New Roman" w:cs="Times New Roman"/>
              </w:rPr>
              <w:t>̀</w:t>
            </w:r>
            <w:r w:rsidRPr="00953CB8">
              <w:t>ⲑⲟ ⲑ</w:t>
            </w:r>
            <w:r w:rsidRPr="00953CB8">
              <w:rPr>
                <w:rFonts w:ascii="Times New Roman" w:hAnsi="Times New Roman" w:cs="Times New Roman"/>
              </w:rPr>
              <w:t>̀</w:t>
            </w:r>
            <w:r w:rsidRPr="00953CB8">
              <w:t>ⲙⲁⲩ ⲙ</w:t>
            </w:r>
            <w:r w:rsidRPr="00953CB8">
              <w:rPr>
                <w:rFonts w:ascii="Times New Roman" w:hAnsi="Times New Roman" w:cs="Times New Roman"/>
              </w:rPr>
              <w:t>̀</w:t>
            </w:r>
            <w:r w:rsidRPr="00953CB8">
              <w:t>ⲡⲓⲟⲩⲱⲓⲛⲓ</w:t>
            </w:r>
          </w:p>
          <w:p w:rsidR="00DB1FC6" w:rsidRDefault="00DB1FC6" w:rsidP="00953CB8">
            <w:pPr>
              <w:pStyle w:val="CopticVersemulti-line"/>
            </w:pPr>
            <w:r w:rsidRPr="00953CB8">
              <w:t>ⲉⲧⲧⲁⲓⲏⲟⲩⲧ ⲙ</w:t>
            </w:r>
            <w:r w:rsidRPr="00953CB8">
              <w:rPr>
                <w:rFonts w:ascii="Times New Roman" w:hAnsi="Times New Roman" w:cs="Times New Roman"/>
              </w:rPr>
              <w:t>̀</w:t>
            </w:r>
            <w:r w:rsidRPr="00953CB8">
              <w:t>ⲙⲁⲥⲛⲟⲩ</w:t>
            </w:r>
            <w:r w:rsidRPr="00953CB8">
              <w:rPr>
                <w:rFonts w:ascii="Times New Roman" w:hAnsi="Times New Roman" w:cs="Times New Roman"/>
              </w:rPr>
              <w:t>ϯ</w:t>
            </w:r>
            <w:r>
              <w:t>:</w:t>
            </w:r>
          </w:p>
          <w:p w:rsidR="00DB1FC6" w:rsidRDefault="00DB1FC6" w:rsidP="00953CB8">
            <w:pPr>
              <w:pStyle w:val="CopticVersemulti-line"/>
            </w:pPr>
            <w:r w:rsidRPr="00953CB8">
              <w:t>ⲁ</w:t>
            </w:r>
            <w:r>
              <w:t>̀</w:t>
            </w:r>
            <w:r w:rsidRPr="00953CB8">
              <w:t>ⲣⲉ</w:t>
            </w:r>
            <w:r w:rsidRPr="00953CB8">
              <w:rPr>
                <w:rFonts w:ascii="Times New Roman" w:hAnsi="Times New Roman" w:cs="Times New Roman"/>
              </w:rPr>
              <w:t>Ϥ</w:t>
            </w:r>
            <w:r w:rsidRPr="00953CB8">
              <w:t xml:space="preserve">ⲁⲓ </w:t>
            </w:r>
            <w:r w:rsidRPr="00953CB8">
              <w:rPr>
                <w:rFonts w:ascii="Times New Roman" w:hAnsi="Times New Roman" w:cs="Times New Roman"/>
              </w:rPr>
              <w:t>ϧ</w:t>
            </w:r>
            <w:r w:rsidRPr="00953CB8">
              <w:t>ⲁ ⲡⲓⲗⲟⲅⲟⲥ</w:t>
            </w:r>
          </w:p>
          <w:p w:rsidR="00DB1FC6" w:rsidRDefault="00DB1FC6" w:rsidP="00953CB8">
            <w:pPr>
              <w:pStyle w:val="CopticVerse"/>
            </w:pPr>
            <w:r w:rsidRPr="00953CB8">
              <w:t>ⲡⲓⲁ</w:t>
            </w:r>
            <w:r w:rsidRPr="00953CB8">
              <w:rPr>
                <w:rFonts w:ascii="Times New Roman" w:hAnsi="Times New Roman" w:cs="Times New Roman"/>
              </w:rPr>
              <w:t>̀</w:t>
            </w:r>
            <w:r w:rsidRPr="00953CB8">
              <w:t>ⲭⲱⲣⲓⲧⲟⲥ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After </w:t>
            </w:r>
            <w:r>
              <w:t xml:space="preserve">having </w:t>
            </w:r>
            <w:r w:rsidRPr="007425E1">
              <w:t>borne him</w:t>
            </w:r>
          </w:p>
          <w:p w:rsidR="00DB1FC6" w:rsidRDefault="00DB1FC6" w:rsidP="00DB1FC6">
            <w:pPr>
              <w:pStyle w:val="EngHang"/>
            </w:pPr>
            <w:r>
              <w:t xml:space="preserve">You remained </w:t>
            </w:r>
            <w:commentRangeStart w:id="615"/>
            <w:r>
              <w:t xml:space="preserve">a </w:t>
            </w:r>
            <w:commentRangeEnd w:id="615"/>
            <w:r>
              <w:rPr>
                <w:rStyle w:val="CommentReference"/>
                <w:rFonts w:ascii="Times New Roman" w:eastAsiaTheme="minorHAnsi" w:hAnsi="Times New Roman" w:cstheme="minorBidi"/>
                <w:color w:val="auto"/>
              </w:rPr>
              <w:commentReference w:id="615"/>
            </w:r>
            <w:r>
              <w:t>virgin.</w:t>
            </w:r>
          </w:p>
          <w:p w:rsidR="00DB1FC6" w:rsidRDefault="00DB1FC6" w:rsidP="00DB1FC6">
            <w:pPr>
              <w:pStyle w:val="EngHang"/>
            </w:pPr>
            <w:r>
              <w:t>W</w:t>
            </w:r>
            <w:r w:rsidRPr="007425E1">
              <w:t xml:space="preserve">e magnify you </w:t>
            </w:r>
          </w:p>
          <w:p w:rsidR="00DB1FC6" w:rsidRDefault="00DB1FC6" w:rsidP="00DB1FC6">
            <w:pPr>
              <w:pStyle w:val="EngHangEnd"/>
            </w:pPr>
            <w:r>
              <w:t>W</w:t>
            </w:r>
            <w:r w:rsidRPr="007425E1">
              <w:t>ith praises and blessings.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Ⲙⲉⲛⲉⲛⲥⲁ ⲑ̀ⲣⲉ ⲙⲁⲥϥ</w:t>
            </w:r>
          </w:p>
          <w:p w:rsidR="00DB1FC6" w:rsidRDefault="00DB1FC6" w:rsidP="00953CB8">
            <w:pPr>
              <w:pStyle w:val="CopticVersemulti-line"/>
            </w:pPr>
            <w:r w:rsidRPr="00953CB8">
              <w:t>ⲁ̀ⲣⲉⲟ̀ϩⲓ ⲉ̀ⲣⲉⲟⲓ ⲙ̀ⲡⲁⲣⲑⲉⲛⲟⲥ</w:t>
            </w:r>
          </w:p>
          <w:p w:rsidR="00DB1FC6" w:rsidRDefault="00DB1FC6" w:rsidP="00953CB8">
            <w:pPr>
              <w:pStyle w:val="CopticVersemulti-line"/>
            </w:pPr>
            <w:r w:rsidRPr="00953CB8">
              <w:t>ϧⲉⲛ ϩⲁⲛϩⲱⲥ ⲛⲉⲙ ϩⲁⲛⲥ̀ⲙⲟⲩ</w:t>
            </w:r>
          </w:p>
          <w:p w:rsidR="00DB1FC6" w:rsidRDefault="00DB1FC6" w:rsidP="00953CB8">
            <w:pPr>
              <w:pStyle w:val="CopticVerse"/>
            </w:pPr>
            <w:r w:rsidRPr="00953CB8">
              <w:t>ⲧⲉⲛϭⲓⲥⲓ ⲙ̀ⲙⲟ</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For of His own will</w:t>
            </w:r>
            <w:r>
              <w:t>,</w:t>
            </w:r>
          </w:p>
          <w:p w:rsidR="00DB1FC6" w:rsidRDefault="00DB1FC6" w:rsidP="00DB1FC6">
            <w:pPr>
              <w:pStyle w:val="EngHang"/>
            </w:pPr>
            <w:r>
              <w:t>And the good</w:t>
            </w:r>
            <w:r w:rsidRPr="007425E1">
              <w:t xml:space="preserve">will of </w:t>
            </w:r>
            <w:r>
              <w:t>H</w:t>
            </w:r>
            <w:r w:rsidRPr="007425E1">
              <w:t xml:space="preserve">is Father </w:t>
            </w:r>
          </w:p>
          <w:p w:rsidR="00DB1FC6" w:rsidRDefault="00DB1FC6" w:rsidP="00DB1FC6">
            <w:pPr>
              <w:pStyle w:val="EngHang"/>
            </w:pPr>
            <w:r>
              <w:t>A</w:t>
            </w:r>
            <w:r w:rsidRPr="007425E1">
              <w:t xml:space="preserve">nd the Holy Spirit, </w:t>
            </w:r>
          </w:p>
          <w:p w:rsidR="00DB1FC6" w:rsidRDefault="00DB1FC6" w:rsidP="00DB1FC6">
            <w:pPr>
              <w:pStyle w:val="EngHangEnd"/>
            </w:pPr>
            <w:r w:rsidRPr="007425E1">
              <w:t>He came and saved us.</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7047B8">
              <w:t>Ϫⲉ ⲛ̀ⲑⲟϥ ϧⲉⲛ ⲡⲉϥⲟⲩⲱϣ</w:t>
            </w:r>
          </w:p>
          <w:p w:rsidR="00DB1FC6" w:rsidRDefault="00DB1FC6" w:rsidP="00953CB8">
            <w:pPr>
              <w:pStyle w:val="CopticVersemulti-line"/>
            </w:pPr>
            <w:r w:rsidRPr="007047B8">
              <w:t>ⲛⲉⲙ ⲡ̀ϯⲙⲁϯ ⲙ̀Ⲡⲉϥⲓⲱⲧ</w:t>
            </w:r>
          </w:p>
          <w:p w:rsidR="00DB1FC6" w:rsidRDefault="00DB1FC6" w:rsidP="00953CB8">
            <w:pPr>
              <w:pStyle w:val="CopticVersemulti-line"/>
            </w:pPr>
            <w:r w:rsidRPr="007047B8">
              <w:t>ⲛⲉⲙ Ⲡⲓⲡ̅ⲛ̅ⲁ ⲉ̅ⲑ̅ⲩ</w:t>
            </w:r>
          </w:p>
          <w:p w:rsidR="00DB1FC6" w:rsidRDefault="00DB1FC6" w:rsidP="00953CB8">
            <w:pPr>
              <w:pStyle w:val="CopticVersemulti-line"/>
            </w:pPr>
            <w:r w:rsidRPr="007047B8">
              <w:t>ⲁϥⲓ̀ ⲁϥⲥⲱϯ ⲙ̀ⲙⲟⲛ</w:t>
            </w:r>
          </w:p>
        </w:tc>
      </w:tr>
    </w:tbl>
    <w:p w:rsidR="00FE7FB3" w:rsidRDefault="00FE7FB3" w:rsidP="00DB1FC6">
      <w:pPr>
        <w:pStyle w:val="Heading6"/>
      </w:pPr>
      <w:bookmarkStart w:id="616" w:name="_Toc298681300"/>
      <w:bookmarkStart w:id="617" w:name="_Toc298447540"/>
      <w:bookmarkStart w:id="618" w:name="_Toc308441922"/>
      <w:r>
        <w:t>The Crown Adam</w:t>
      </w:r>
      <w:bookmarkEnd w:id="616"/>
      <w:bookmarkEnd w:id="617"/>
      <w:bookmarkEnd w:id="618"/>
    </w:p>
    <w:p w:rsidR="00953CB8" w:rsidRPr="00953CB8" w:rsidRDefault="00953CB8" w:rsidP="00DB1FC6">
      <w:pPr>
        <w:pStyle w:val="Heading5non-TOC"/>
      </w:pPr>
      <w:r w:rsidRPr="00953CB8">
        <w:t>Ⲡⲓⲗⲱⲃ</w:t>
      </w:r>
      <w:r w:rsidRPr="00953CB8">
        <w:rPr>
          <w:rFonts w:ascii="Times New Roman" w:hAnsi="Times New Roman" w:cs="Times New Roman"/>
        </w:rPr>
        <w:t>ϣ</w:t>
      </w:r>
      <w:r w:rsidRPr="00953CB8">
        <w:t xml:space="preserve"> Ⲁ</w:t>
      </w:r>
      <w:r w:rsidRPr="00953CB8">
        <w:rPr>
          <w:rFonts w:ascii="Times New Roman" w:hAnsi="Times New Roman" w:cs="Times New Roman"/>
        </w:rPr>
        <w:t>̀</w:t>
      </w:r>
      <w:r w:rsidRPr="00953CB8">
        <w:t>ⲇⲁⲙ</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What tongue of flesh </w:t>
            </w:r>
          </w:p>
          <w:p w:rsidR="00DB1FC6" w:rsidRDefault="00DB1FC6" w:rsidP="00DB1FC6">
            <w:pPr>
              <w:pStyle w:val="EngHang"/>
            </w:pPr>
            <w:r>
              <w:t>C</w:t>
            </w:r>
            <w:r w:rsidRPr="007425E1">
              <w:t xml:space="preserve">an presume to </w:t>
            </w:r>
            <w:r>
              <w:t>describe you,</w:t>
            </w:r>
          </w:p>
          <w:p w:rsidR="00DB1FC6" w:rsidRDefault="00DB1FC6" w:rsidP="00DB1FC6">
            <w:pPr>
              <w:pStyle w:val="EngHang"/>
            </w:pPr>
            <w:r w:rsidRPr="007425E1">
              <w:t xml:space="preserve">O holy Virgin, </w:t>
            </w:r>
          </w:p>
          <w:p w:rsidR="00DB1FC6" w:rsidRDefault="00DB1FC6" w:rsidP="00DB1FC6">
            <w:pPr>
              <w:pStyle w:val="EngHangEnd"/>
            </w:pPr>
            <w:r>
              <w:t>A</w:t>
            </w:r>
            <w:r w:rsidRPr="007425E1">
              <w:t>nd Mother of God</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w:t>
            </w:r>
            <w:r w:rsidRPr="00953CB8">
              <w:rPr>
                <w:rFonts w:ascii="Times New Roman" w:hAnsi="Times New Roman" w:cs="Times New Roman"/>
              </w:rPr>
              <w:t>̀</w:t>
            </w:r>
            <w:r w:rsidRPr="00953CB8">
              <w:t>ⲣⲉ Ⲁ</w:t>
            </w:r>
            <w:r w:rsidRPr="00953CB8">
              <w:rPr>
                <w:rFonts w:ascii="Times New Roman" w:hAnsi="Times New Roman" w:cs="Times New Roman"/>
              </w:rPr>
              <w:t>ϣ</w:t>
            </w:r>
            <w:r w:rsidRPr="00953CB8">
              <w:t xml:space="preserve"> ⲛ</w:t>
            </w:r>
            <w:r w:rsidRPr="00953CB8">
              <w:rPr>
                <w:rFonts w:ascii="Times New Roman" w:hAnsi="Times New Roman" w:cs="Times New Roman"/>
              </w:rPr>
              <w:t>̀</w:t>
            </w:r>
            <w:r w:rsidRPr="00953CB8">
              <w:t>ⲗⲁⲥ ⲛ</w:t>
            </w:r>
            <w:r w:rsidRPr="00953CB8">
              <w:rPr>
                <w:rFonts w:ascii="Times New Roman" w:hAnsi="Times New Roman" w:cs="Times New Roman"/>
              </w:rPr>
              <w:t>̀</w:t>
            </w:r>
            <w:r w:rsidRPr="00953CB8">
              <w:t>ⲥⲁⲣⲝ</w:t>
            </w:r>
          </w:p>
          <w:p w:rsidR="00DB1FC6" w:rsidRDefault="00DB1FC6" w:rsidP="00953CB8">
            <w:pPr>
              <w:pStyle w:val="CopticVersemulti-line"/>
            </w:pPr>
            <w:r w:rsidRPr="00953CB8">
              <w:t>ⲛⲁ</w:t>
            </w:r>
            <w:r w:rsidRPr="00953CB8">
              <w:rPr>
                <w:rFonts w:ascii="Times New Roman" w:hAnsi="Times New Roman" w:cs="Times New Roman"/>
              </w:rPr>
              <w:t>ϣ̀</w:t>
            </w:r>
            <w:r w:rsidRPr="00953CB8">
              <w:t>ⲉⲣⲡⲓⲛⲟⲓⲛ ⲙ</w:t>
            </w:r>
            <w:r w:rsidRPr="00953CB8">
              <w:rPr>
                <w:rFonts w:ascii="Times New Roman" w:hAnsi="Times New Roman" w:cs="Times New Roman"/>
              </w:rPr>
              <w:t>̀</w:t>
            </w:r>
            <w:r w:rsidRPr="00953CB8">
              <w:t>ⲙⲟ</w:t>
            </w:r>
          </w:p>
          <w:p w:rsidR="00DB1FC6" w:rsidRDefault="00DB1FC6" w:rsidP="00953CB8">
            <w:pPr>
              <w:pStyle w:val="CopticVersemulti-line"/>
            </w:pPr>
            <w:r w:rsidRPr="00953CB8">
              <w:t>ⲱ</w:t>
            </w:r>
            <w:r w:rsidRPr="00953CB8">
              <w:rPr>
                <w:rFonts w:ascii="Times New Roman" w:hAnsi="Times New Roman" w:cs="Times New Roman"/>
              </w:rPr>
              <w:t>̀</w:t>
            </w:r>
            <w:r w:rsidRPr="00953CB8">
              <w:t xml:space="preserve"> </w:t>
            </w:r>
            <w:r w:rsidRPr="00953CB8">
              <w:rPr>
                <w:rFonts w:ascii="Times New Roman" w:hAnsi="Times New Roman" w:cs="Times New Roman"/>
              </w:rPr>
              <w:t>ϯ</w:t>
            </w:r>
            <w:r w:rsidRPr="00953CB8">
              <w:t>ⲡⲁⲣⲑⲉⲛⲟⲥ ⲉ</w:t>
            </w:r>
            <w:r w:rsidRPr="00953CB8">
              <w:rPr>
                <w:rFonts w:ascii="Times New Roman" w:hAnsi="Times New Roman" w:cs="Times New Roman"/>
              </w:rPr>
              <w:t>̅</w:t>
            </w:r>
            <w:r w:rsidRPr="00953CB8">
              <w:t>ⲑ</w:t>
            </w:r>
            <w:r w:rsidRPr="00953CB8">
              <w:rPr>
                <w:rFonts w:ascii="Times New Roman" w:hAnsi="Times New Roman" w:cs="Times New Roman"/>
              </w:rPr>
              <w:t>̅</w:t>
            </w:r>
            <w:r w:rsidRPr="00953CB8">
              <w:t>ⲩ</w:t>
            </w:r>
          </w:p>
          <w:p w:rsidR="00DB1FC6" w:rsidRDefault="00DB1FC6" w:rsidP="00953CB8">
            <w:pPr>
              <w:pStyle w:val="CopticVerse"/>
            </w:pPr>
            <w:r w:rsidRPr="00953CB8">
              <w:t>ⲟⲩⲟ</w:t>
            </w:r>
            <w:r w:rsidRPr="00953CB8">
              <w:rPr>
                <w:rFonts w:ascii="Times New Roman" w:hAnsi="Times New Roman" w:cs="Times New Roman"/>
              </w:rPr>
              <w:t>ϩ</w:t>
            </w:r>
            <w:r w:rsidRPr="00953CB8">
              <w:t xml:space="preserve"> ⲙ</w:t>
            </w:r>
            <w:r w:rsidRPr="00953CB8">
              <w:rPr>
                <w:rFonts w:ascii="Times New Roman" w:hAnsi="Times New Roman" w:cs="Times New Roman"/>
              </w:rPr>
              <w:t>̀</w:t>
            </w:r>
            <w:r w:rsidRPr="00953CB8">
              <w:t>ⲙⲁⲥⲛⲟⲩ</w:t>
            </w:r>
            <w:r>
              <w:rPr>
                <w:rFonts w:cs="FreeSerifAvvaShenouda"/>
              </w:rPr>
              <w:t>ϯ</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For you became </w:t>
            </w:r>
          </w:p>
          <w:p w:rsidR="00DB1FC6" w:rsidRDefault="00DB1FC6" w:rsidP="00DB1FC6">
            <w:pPr>
              <w:pStyle w:val="EngHang"/>
            </w:pPr>
            <w:r>
              <w:t>A</w:t>
            </w:r>
            <w:r w:rsidRPr="007425E1">
              <w:t xml:space="preserve"> royal throne </w:t>
            </w:r>
          </w:p>
          <w:p w:rsidR="00DB1FC6" w:rsidRDefault="00DB1FC6" w:rsidP="00DB1FC6">
            <w:pPr>
              <w:pStyle w:val="EngHang"/>
            </w:pPr>
            <w:r>
              <w:t>F</w:t>
            </w:r>
            <w:r w:rsidRPr="007425E1">
              <w:t xml:space="preserve">or </w:t>
            </w:r>
            <w:commentRangeStart w:id="619"/>
            <w:r>
              <w:t>He</w:t>
            </w:r>
            <w:r w:rsidRPr="007425E1">
              <w:t xml:space="preserve"> </w:t>
            </w:r>
            <w:commentRangeEnd w:id="619"/>
            <w:r>
              <w:rPr>
                <w:rStyle w:val="CommentReference"/>
                <w:rFonts w:ascii="Times New Roman" w:eastAsiaTheme="minorHAnsi" w:hAnsi="Times New Roman" w:cstheme="minorBidi"/>
                <w:color w:val="auto"/>
              </w:rPr>
              <w:commentReference w:id="619"/>
            </w:r>
            <w:r w:rsidRPr="007425E1">
              <w:t xml:space="preserve">who is carried </w:t>
            </w:r>
          </w:p>
          <w:p w:rsidR="00DB1FC6" w:rsidRDefault="00DB1FC6" w:rsidP="00DB1FC6">
            <w:pPr>
              <w:pStyle w:val="EngHangEnd"/>
            </w:pPr>
            <w:commentRangeStart w:id="620"/>
            <w:r>
              <w:t>O</w:t>
            </w:r>
            <w:r w:rsidRPr="007425E1">
              <w:t xml:space="preserve">n </w:t>
            </w:r>
            <w:commentRangeEnd w:id="620"/>
            <w:r>
              <w:rPr>
                <w:rStyle w:val="CommentReference"/>
              </w:rPr>
              <w:commentReference w:id="620"/>
            </w:r>
            <w:r w:rsidRPr="007425E1">
              <w:t>the cherubim.</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Ϫⲉ ⲁ̀ⲣⲉϣⲱⲡⲓ ⲛ̀ⲟⲩⲑ̀ⲣⲟⲛⲟⲥ</w:t>
            </w:r>
          </w:p>
          <w:p w:rsidR="00DB1FC6" w:rsidRPr="00953CB8" w:rsidRDefault="00DB1FC6" w:rsidP="00953CB8">
            <w:pPr>
              <w:pStyle w:val="CopticVersemulti-line"/>
              <w:rPr>
                <w:highlight w:val="yellow"/>
              </w:rPr>
            </w:pPr>
            <w:r w:rsidRPr="00953CB8">
              <w:rPr>
                <w:highlight w:val="yellow"/>
              </w:rPr>
              <w:t>ⲙ̀Ⲃⲁⲥⲓⲗⲓⲕⲟⲛ</w:t>
            </w:r>
          </w:p>
          <w:p w:rsidR="00DB1FC6" w:rsidRDefault="00DB1FC6" w:rsidP="00953CB8">
            <w:pPr>
              <w:pStyle w:val="CopticVersemulti-line"/>
            </w:pPr>
            <w:r w:rsidRPr="00953CB8">
              <w:rPr>
                <w:highlight w:val="yellow"/>
              </w:rPr>
              <w:t>ⲙ̀ⲫⲏⲉ̀ⲧⲟⲩϥⲁⲓ ⲙ̀ⲙⲟϥ</w:t>
            </w:r>
          </w:p>
          <w:p w:rsidR="00DB1FC6" w:rsidRDefault="00DB1FC6" w:rsidP="00953CB8">
            <w:pPr>
              <w:pStyle w:val="CopticVersemulti-line"/>
            </w:pPr>
            <w:r w:rsidRPr="00953CB8">
              <w:t>ϩⲓϫⲉⲛ Ⲛⲓⲭⲉⲣⲟⲩⲃⲓⲙ</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In what manner </w:t>
            </w:r>
          </w:p>
          <w:p w:rsidR="00DB1FC6" w:rsidRDefault="00DB1FC6" w:rsidP="00DB1FC6">
            <w:pPr>
              <w:pStyle w:val="EngHang"/>
            </w:pPr>
            <w:r>
              <w:t>Shall</w:t>
            </w:r>
            <w:r w:rsidRPr="007425E1">
              <w:t xml:space="preserve"> we bless you? </w:t>
            </w:r>
          </w:p>
          <w:p w:rsidR="00DB1FC6" w:rsidRDefault="00DB1FC6" w:rsidP="00DB1FC6">
            <w:pPr>
              <w:pStyle w:val="EngHang"/>
            </w:pPr>
            <w:r>
              <w:t>F</w:t>
            </w:r>
            <w:r w:rsidRPr="007425E1">
              <w:t xml:space="preserve">or </w:t>
            </w:r>
            <w:r>
              <w:t xml:space="preserve">you </w:t>
            </w:r>
            <w:r w:rsidRPr="007425E1">
              <w:t xml:space="preserve">became exalted </w:t>
            </w:r>
            <w:r>
              <w:t>above,</w:t>
            </w:r>
          </w:p>
          <w:p w:rsidR="00DB1FC6" w:rsidRDefault="00DB1FC6" w:rsidP="00DB1FC6">
            <w:pPr>
              <w:pStyle w:val="EngHangEnd"/>
            </w:pPr>
            <w:r>
              <w:t>T</w:t>
            </w:r>
            <w:r w:rsidRPr="007425E1">
              <w:t>he higher rational natures.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Ⲉⲛⲛⲁϣ̀ⲉⲣⲙⲁⲕⲁⲣⲓⲍⲓⲛ</w:t>
            </w:r>
          </w:p>
          <w:p w:rsidR="00DB1FC6" w:rsidRDefault="00DB1FC6" w:rsidP="00953CB8">
            <w:pPr>
              <w:pStyle w:val="CopticVersemulti-line"/>
            </w:pPr>
            <w:r w:rsidRPr="00953CB8">
              <w:t>ⲙ̀ⲙⲟ ⲛ̀ⲁϣ ⲛ̀ⲣⲏϯ</w:t>
            </w:r>
          </w:p>
          <w:p w:rsidR="00DB1FC6" w:rsidRDefault="00DB1FC6" w:rsidP="00953CB8">
            <w:pPr>
              <w:pStyle w:val="CopticVersemulti-line"/>
            </w:pPr>
            <w:r w:rsidRPr="00953CB8">
              <w:t>ϫⲉ ⲁ̀ⲣⲉϭⲓⲥⲓ ⲉ̀ⲛⲓⲫⲩⲥⲓⲥ</w:t>
            </w:r>
          </w:p>
          <w:p w:rsidR="00DB1FC6" w:rsidRDefault="00DB1FC6" w:rsidP="00953CB8">
            <w:pPr>
              <w:pStyle w:val="CopticVerse"/>
            </w:pPr>
            <w:r w:rsidRPr="00953CB8">
              <w:t>ⲛ̀ⲟⲏ̀ⲣⲟⲛ ⲉⲧⲥⲁⲡ̀ϣⲱⲓ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Your name shall be remembered </w:t>
            </w:r>
          </w:p>
          <w:p w:rsidR="00DB1FC6" w:rsidRDefault="00DB1FC6" w:rsidP="00DB1FC6">
            <w:pPr>
              <w:pStyle w:val="EngHang"/>
            </w:pPr>
            <w:r>
              <w:t>Through</w:t>
            </w:r>
            <w:r w:rsidRPr="007425E1">
              <w:t xml:space="preserve"> all generations, </w:t>
            </w:r>
          </w:p>
          <w:p w:rsidR="00DB1FC6" w:rsidRDefault="00DB1FC6" w:rsidP="00DB1FC6">
            <w:pPr>
              <w:pStyle w:val="EngHang"/>
            </w:pPr>
            <w:r w:rsidRPr="007425E1">
              <w:t xml:space="preserve">O </w:t>
            </w:r>
            <w:r>
              <w:t>beautiful dove,</w:t>
            </w:r>
          </w:p>
          <w:p w:rsidR="00DB1FC6" w:rsidRDefault="00DB1FC6" w:rsidP="00DB1FC6">
            <w:pPr>
              <w:pStyle w:val="EngHangEnd"/>
            </w:pPr>
            <w:r>
              <w:t>A</w:t>
            </w:r>
            <w:r w:rsidRPr="007425E1">
              <w:t>nd mother of Christ.</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Ⲥⲉⲉⲣⲫ̀ⲙⲉⲩⲓ̀ ⲙ̀ⲡⲉⲣⲁⲛ</w:t>
            </w:r>
          </w:p>
          <w:p w:rsidR="00DB1FC6" w:rsidRDefault="00DB1FC6" w:rsidP="00953CB8">
            <w:pPr>
              <w:pStyle w:val="CopticVersemulti-line"/>
            </w:pPr>
            <w:r w:rsidRPr="00953CB8">
              <w:t>ϧⲉⲛ ⲅⲉⲛⲉⲁ̀ ⲛⲓⲃⲉⲛ</w:t>
            </w:r>
          </w:p>
          <w:p w:rsidR="00DB1FC6" w:rsidRDefault="00DB1FC6" w:rsidP="00953CB8">
            <w:pPr>
              <w:pStyle w:val="CopticVersemulti-line"/>
            </w:pPr>
            <w:r w:rsidRPr="00953CB8">
              <w:t>ⲱ̀ ϯϭ̀ⲣⲟⲙⲡⲓ ⲉⲑⲛⲉⲥⲱⲥ</w:t>
            </w:r>
          </w:p>
          <w:p w:rsidR="00DB1FC6" w:rsidRDefault="00DB1FC6" w:rsidP="00953CB8">
            <w:pPr>
              <w:pStyle w:val="CopticVerse"/>
            </w:pPr>
            <w:r w:rsidRPr="00953CB8">
              <w:t>ⲟⲩⲟϩ ⲑ̀ⲙⲁⲩ ⲙ̀Ⲡⲭ̅ⲥ</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Rejoice, O Mary, </w:t>
            </w:r>
          </w:p>
          <w:p w:rsidR="00DB1FC6" w:rsidRDefault="00DB1FC6" w:rsidP="00DB1FC6">
            <w:pPr>
              <w:pStyle w:val="EngHang"/>
            </w:pPr>
            <w:r>
              <w:t>H</w:t>
            </w:r>
            <w:r w:rsidRPr="007425E1">
              <w:t xml:space="preserve">andmaid and Mother, </w:t>
            </w:r>
          </w:p>
          <w:p w:rsidR="00DB1FC6" w:rsidRDefault="00DB1FC6" w:rsidP="00DB1FC6">
            <w:pPr>
              <w:pStyle w:val="EngHang"/>
            </w:pPr>
            <w:r>
              <w:t>F</w:t>
            </w:r>
            <w:r w:rsidRPr="007425E1">
              <w:t xml:space="preserve">or the angels praise Him </w:t>
            </w:r>
          </w:p>
          <w:p w:rsidR="00DB1FC6" w:rsidRDefault="00DB1FC6" w:rsidP="00DB1FC6">
            <w:pPr>
              <w:pStyle w:val="EngHangEnd"/>
            </w:pPr>
            <w:r w:rsidRPr="007425E1">
              <w:t>Who is in your arms,</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953CB8">
              <w:t>Ⲟⲩⲛⲟϥ ⲙ̀ⲙⲟ Ⲙⲁⲣⲓⲁ̀</w:t>
            </w:r>
          </w:p>
          <w:p w:rsidR="00DB1FC6" w:rsidRDefault="00DB1FC6" w:rsidP="00953CB8">
            <w:pPr>
              <w:pStyle w:val="CopticVersemulti-line"/>
            </w:pPr>
            <w:r w:rsidRPr="00953CB8">
              <w:t>ϯⲃⲱⲕⲓ ⲟⲩⲟϩ ϯⲙⲁⲩ</w:t>
            </w:r>
          </w:p>
          <w:p w:rsidR="00DB1FC6" w:rsidRDefault="00DB1FC6" w:rsidP="00953CB8">
            <w:pPr>
              <w:pStyle w:val="CopticVersemulti-line"/>
            </w:pPr>
            <w:r w:rsidRPr="00953CB8">
              <w:t>ϫⲉ ⲫⲏⲉⲧ ϧⲉⲛ ⲡⲉⲁ̀ⲙⲏⲣ</w:t>
            </w:r>
          </w:p>
          <w:p w:rsidR="00DB1FC6" w:rsidRDefault="00DB1FC6" w:rsidP="00953CB8">
            <w:pPr>
              <w:pStyle w:val="CopticVerse"/>
            </w:pPr>
            <w:r w:rsidRPr="00953CB8">
              <w:t>ⲛⲓⲁⲅⲅⲉⲗⲟⲥ ⲥⲉϩⲱⲥ ⲉ̀ⲣⲟϥ</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t>A</w:t>
            </w:r>
            <w:r w:rsidRPr="007425E1">
              <w:t xml:space="preserve">nd the Cherubim </w:t>
            </w:r>
          </w:p>
          <w:p w:rsidR="00DB1FC6" w:rsidRDefault="00DB1FC6" w:rsidP="00DB1FC6">
            <w:pPr>
              <w:pStyle w:val="EngHang"/>
            </w:pPr>
            <w:r>
              <w:t>And The Seraphim</w:t>
            </w:r>
          </w:p>
          <w:p w:rsidR="00DB1FC6" w:rsidRDefault="00DB1FC6" w:rsidP="00DB1FC6">
            <w:pPr>
              <w:pStyle w:val="EngHang"/>
            </w:pPr>
            <w:r>
              <w:t>Worthily worship Him,</w:t>
            </w:r>
          </w:p>
          <w:p w:rsidR="00DB1FC6" w:rsidRDefault="00DB1FC6" w:rsidP="00DB1FC6">
            <w:pPr>
              <w:pStyle w:val="EngHangEnd"/>
            </w:pPr>
            <w:r>
              <w:t>W</w:t>
            </w:r>
            <w:r w:rsidRPr="007425E1">
              <w:t>ithout ceasing.</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953CB8">
            <w:pPr>
              <w:pStyle w:val="CopticVersemulti-line"/>
            </w:pPr>
            <w:r w:rsidRPr="00953CB8">
              <w:t>Ⲟⲩⲟϩ Ⲛⲓⲭⲉⲣⲟⲩⲃⲓⲙ</w:t>
            </w:r>
          </w:p>
          <w:p w:rsidR="00DB1FC6" w:rsidRDefault="00DB1FC6" w:rsidP="00953CB8">
            <w:pPr>
              <w:pStyle w:val="CopticVersemulti-line"/>
            </w:pPr>
            <w:r w:rsidRPr="00953CB8">
              <w:t>ⲥⲉⲟⲩⲱϣⲧ ⲙ̀ⲙⲟϥ ⲁ̀ⲝⲓⲱⲥ</w:t>
            </w:r>
          </w:p>
          <w:p w:rsidR="00DB1FC6" w:rsidRDefault="00DB1FC6" w:rsidP="00953CB8">
            <w:pPr>
              <w:pStyle w:val="CopticVersemulti-line"/>
            </w:pPr>
            <w:r w:rsidRPr="00953CB8">
              <w:t>ⲛⲉⲙ Ⲛⲓⲥⲉⲣⲁⲫⲓⲙ</w:t>
            </w:r>
          </w:p>
          <w:p w:rsidR="00DB1FC6" w:rsidRDefault="00DB1FC6" w:rsidP="00BE705A">
            <w:pPr>
              <w:pStyle w:val="CopticVerse"/>
            </w:pPr>
            <w:r w:rsidRPr="00953CB8">
              <w:t>ϧⲉⲛ ⲟⲩⲙⲉⲧⲁⲧⲙⲟⲩⲛⲕ</w:t>
            </w:r>
          </w:p>
        </w:tc>
      </w:tr>
      <w:tr w:rsidR="00DB1FC6" w:rsidTr="00FE7FB3">
        <w:trPr>
          <w:cantSplit/>
          <w:jc w:val="center"/>
        </w:trPr>
        <w:tc>
          <w:tcPr>
            <w:tcW w:w="288" w:type="dxa"/>
          </w:tcPr>
          <w:p w:rsidR="00DB1FC6" w:rsidRDefault="00DB1FC6" w:rsidP="00FE7FB3">
            <w:pPr>
              <w:pStyle w:val="CopticCross"/>
            </w:pPr>
          </w:p>
        </w:tc>
        <w:tc>
          <w:tcPr>
            <w:tcW w:w="3960" w:type="dxa"/>
          </w:tcPr>
          <w:p w:rsidR="00DB1FC6" w:rsidRDefault="00DB1FC6" w:rsidP="00DB1FC6">
            <w:pPr>
              <w:pStyle w:val="EngHang"/>
            </w:pPr>
            <w:r w:rsidRPr="007425E1">
              <w:t xml:space="preserve">They cover </w:t>
            </w:r>
            <w:r>
              <w:t>H</w:t>
            </w:r>
            <w:r w:rsidRPr="007425E1">
              <w:t>im</w:t>
            </w:r>
            <w:r>
              <w:t xml:space="preserve"> with their wings, </w:t>
            </w:r>
          </w:p>
          <w:p w:rsidR="00DB1FC6" w:rsidRDefault="00DB1FC6" w:rsidP="00DB1FC6">
            <w:pPr>
              <w:pStyle w:val="EngHang"/>
            </w:pPr>
            <w:r>
              <w:t xml:space="preserve">Saying, </w:t>
            </w:r>
            <w:r w:rsidRPr="007425E1">
              <w:t xml:space="preserve"> </w:t>
            </w:r>
            <w:r>
              <w:t>“T</w:t>
            </w:r>
            <w:r w:rsidRPr="007425E1">
              <w:t xml:space="preserve">his is the King of Glory, </w:t>
            </w:r>
          </w:p>
          <w:p w:rsidR="00DB1FC6" w:rsidRDefault="00DB1FC6" w:rsidP="00DB1FC6">
            <w:pPr>
              <w:pStyle w:val="EngHang"/>
            </w:pPr>
            <w:r>
              <w:t>W</w:t>
            </w:r>
            <w:r w:rsidRPr="007425E1">
              <w:t xml:space="preserve">ho takes away the sin of the world </w:t>
            </w:r>
          </w:p>
          <w:p w:rsidR="00DB1FC6" w:rsidRDefault="00DB1FC6" w:rsidP="00DB1FC6">
            <w:pPr>
              <w:pStyle w:val="EngHangEnd"/>
            </w:pPr>
            <w:r>
              <w:t>A</w:t>
            </w:r>
            <w:r w:rsidRPr="007425E1">
              <w:t>ccording to his great mercy.</w:t>
            </w:r>
            <w:r>
              <w:t>”</w:t>
            </w:r>
          </w:p>
        </w:tc>
        <w:tc>
          <w:tcPr>
            <w:tcW w:w="288" w:type="dxa"/>
          </w:tcPr>
          <w:p w:rsidR="00DB1FC6" w:rsidRDefault="00DB1FC6" w:rsidP="00FE7FB3"/>
        </w:tc>
        <w:tc>
          <w:tcPr>
            <w:tcW w:w="288" w:type="dxa"/>
          </w:tcPr>
          <w:p w:rsidR="00DB1FC6" w:rsidRDefault="00DB1FC6" w:rsidP="00FE7FB3">
            <w:pPr>
              <w:pStyle w:val="CopticCross"/>
            </w:pPr>
          </w:p>
        </w:tc>
        <w:tc>
          <w:tcPr>
            <w:tcW w:w="3960" w:type="dxa"/>
          </w:tcPr>
          <w:p w:rsidR="00DB1FC6" w:rsidRDefault="00DB1FC6" w:rsidP="00953CB8">
            <w:pPr>
              <w:pStyle w:val="CopticVersemulti-line"/>
            </w:pPr>
            <w:r w:rsidRPr="00BE705A">
              <w:t>Ⲉⲩⲉⲣⲣⲓⲡⲓⲍⲓⲛ ϧⲉⲛ ⲛⲟⲩⲧⲉⲛϩ</w:t>
            </w:r>
          </w:p>
          <w:p w:rsidR="00DB1FC6" w:rsidRDefault="00DB1FC6" w:rsidP="00953CB8">
            <w:pPr>
              <w:pStyle w:val="CopticVersemulti-line"/>
            </w:pPr>
            <w:r w:rsidRPr="00BE705A">
              <w:t>ϫⲉ ⲫⲁⲓ ⲡⲉ ⲡ̀ⲟⲩⲣⲟ ⲛ̀ⲧⲉ ⲡ̀ⲱ̀ⲟⲩ</w:t>
            </w:r>
          </w:p>
          <w:p w:rsidR="00DB1FC6" w:rsidRDefault="00DB1FC6" w:rsidP="00953CB8">
            <w:pPr>
              <w:pStyle w:val="CopticVersemulti-line"/>
            </w:pPr>
            <w:r w:rsidRPr="00BE705A">
              <w:t>ⲫⲏⲉⲧⲱ̀ⲗⲓ ⲙ̀ⲫ̀ⲛⲟⲃⲓ ⲙ̀ⲡⲓⲕⲟⲥⲙⲟⲥ</w:t>
            </w:r>
          </w:p>
          <w:p w:rsidR="00DB1FC6" w:rsidRDefault="00DB1FC6" w:rsidP="00BE705A">
            <w:pPr>
              <w:pStyle w:val="CopticVerse"/>
            </w:pPr>
            <w:r w:rsidRPr="00BE705A">
              <w:t>ⲕⲁⲧⲁ ⲡⲉϥⲛⲓϣϯ ⲛ̀ⲛⲁⲓ</w:t>
            </w:r>
          </w:p>
        </w:tc>
      </w:tr>
      <w:tr w:rsidR="00DB1FC6" w:rsidTr="00FE7FB3">
        <w:trPr>
          <w:cantSplit/>
          <w:jc w:val="center"/>
        </w:trPr>
        <w:tc>
          <w:tcPr>
            <w:tcW w:w="288" w:type="dxa"/>
          </w:tcPr>
          <w:p w:rsidR="00DB1FC6" w:rsidRDefault="00DB1FC6" w:rsidP="00FE7FB3">
            <w:pPr>
              <w:pStyle w:val="CopticCross"/>
            </w:pPr>
            <w:r w:rsidRPr="00FB5ACB">
              <w:t>¿</w:t>
            </w:r>
          </w:p>
        </w:tc>
        <w:tc>
          <w:tcPr>
            <w:tcW w:w="3960" w:type="dxa"/>
          </w:tcPr>
          <w:p w:rsidR="00DB1FC6" w:rsidRDefault="00DB1FC6" w:rsidP="00DB1FC6">
            <w:pPr>
              <w:pStyle w:val="EngHang"/>
            </w:pPr>
            <w:r w:rsidRPr="007425E1">
              <w:t xml:space="preserve">And we too, </w:t>
            </w:r>
          </w:p>
          <w:p w:rsidR="00DB1FC6" w:rsidRDefault="00DB1FC6" w:rsidP="00DB1FC6">
            <w:pPr>
              <w:pStyle w:val="EngHang"/>
            </w:pPr>
            <w:r>
              <w:t>H</w:t>
            </w:r>
            <w:r w:rsidRPr="007425E1">
              <w:t>ope to win</w:t>
            </w:r>
            <w:r>
              <w:t xml:space="preserve"> mercy,</w:t>
            </w:r>
          </w:p>
          <w:p w:rsidR="00DB1FC6" w:rsidRDefault="00DB1FC6" w:rsidP="00DB1FC6">
            <w:pPr>
              <w:pStyle w:val="EngHang"/>
            </w:pPr>
            <w:r>
              <w:t>Through your intercessions,</w:t>
            </w:r>
          </w:p>
          <w:p w:rsidR="00DB1FC6" w:rsidRDefault="00DB1FC6" w:rsidP="00DB1FC6">
            <w:pPr>
              <w:pStyle w:val="EngHangEnd"/>
            </w:pPr>
            <w:r>
              <w:t>With the Lover of Mankind.</w:t>
            </w:r>
          </w:p>
        </w:tc>
        <w:tc>
          <w:tcPr>
            <w:tcW w:w="288" w:type="dxa"/>
          </w:tcPr>
          <w:p w:rsidR="00DB1FC6" w:rsidRDefault="00DB1FC6" w:rsidP="00FE7FB3"/>
        </w:tc>
        <w:tc>
          <w:tcPr>
            <w:tcW w:w="288" w:type="dxa"/>
          </w:tcPr>
          <w:p w:rsidR="00DB1FC6" w:rsidRDefault="00DB1FC6" w:rsidP="00FE7FB3">
            <w:pPr>
              <w:pStyle w:val="CopticCross"/>
            </w:pPr>
            <w:r w:rsidRPr="00FB5ACB">
              <w:t>¿</w:t>
            </w:r>
          </w:p>
        </w:tc>
        <w:tc>
          <w:tcPr>
            <w:tcW w:w="3960" w:type="dxa"/>
          </w:tcPr>
          <w:p w:rsidR="00DB1FC6" w:rsidRDefault="00DB1FC6" w:rsidP="00BE705A">
            <w:pPr>
              <w:pStyle w:val="CopticVersemulti-line"/>
            </w:pPr>
            <w:r w:rsidRPr="002C2599">
              <w:t xml:space="preserve">Ⲁⲛⲟⲛ </w:t>
            </w:r>
            <w:r w:rsidRPr="002C2599">
              <w:rPr>
                <w:rFonts w:ascii="Times New Roman" w:hAnsi="Times New Roman" w:cs="Times New Roman"/>
              </w:rPr>
              <w:t>ϩ</w:t>
            </w:r>
            <w:r w:rsidRPr="002C2599">
              <w:t>ⲱⲛ ⲧⲉⲛⲧⲱⲃ</w:t>
            </w:r>
            <w:r w:rsidRPr="002C2599">
              <w:rPr>
                <w:rFonts w:ascii="Times New Roman" w:hAnsi="Times New Roman" w:cs="Times New Roman"/>
              </w:rPr>
              <w:t>ϩ</w:t>
            </w:r>
          </w:p>
          <w:p w:rsidR="00DB1FC6" w:rsidRDefault="00DB1FC6" w:rsidP="00BE705A">
            <w:pPr>
              <w:pStyle w:val="CopticVersemulti-line"/>
            </w:pPr>
            <w:r w:rsidRPr="002C2599">
              <w:t>ⲉⲑⲣⲉⲛ</w:t>
            </w:r>
            <w:r w:rsidRPr="002C2599">
              <w:rPr>
                <w:rFonts w:ascii="Times New Roman" w:hAnsi="Times New Roman" w:cs="Times New Roman"/>
              </w:rPr>
              <w:t>ϣ</w:t>
            </w:r>
            <w:r w:rsidRPr="002C2599">
              <w:t>ⲁ</w:t>
            </w:r>
            <w:r w:rsidRPr="002C2599">
              <w:rPr>
                <w:rFonts w:ascii="Times New Roman" w:hAnsi="Times New Roman" w:cs="Times New Roman"/>
              </w:rPr>
              <w:t>ϣ</w:t>
            </w:r>
            <w:r w:rsidRPr="002C2599">
              <w:t>ⲛⲓ ⲉⲩⲛⲁⲓ</w:t>
            </w:r>
          </w:p>
          <w:p w:rsidR="00DB1FC6" w:rsidRDefault="00DB1FC6" w:rsidP="00BE705A">
            <w:pPr>
              <w:pStyle w:val="CopticVersemulti-line"/>
            </w:pPr>
            <w:r w:rsidRPr="002C2599">
              <w:rPr>
                <w:rFonts w:ascii="Times New Roman" w:hAnsi="Times New Roman" w:cs="Times New Roman"/>
              </w:rPr>
              <w:t>ϩ</w:t>
            </w:r>
            <w:r w:rsidRPr="002C2599">
              <w:t>ⲓⲧⲉⲛ ⲛⲉⲡ</w:t>
            </w:r>
            <w:r w:rsidRPr="002C2599">
              <w:rPr>
                <w:rFonts w:ascii="Times New Roman" w:hAnsi="Times New Roman" w:cs="Times New Roman"/>
              </w:rPr>
              <w:t>̀</w:t>
            </w:r>
            <w:r w:rsidRPr="002C2599">
              <w:t>ⲣⲉⲥⲃⲓⲁ</w:t>
            </w:r>
            <w:r w:rsidRPr="002C2599">
              <w:rPr>
                <w:rFonts w:ascii="Times New Roman" w:hAnsi="Times New Roman" w:cs="Times New Roman"/>
              </w:rPr>
              <w:t>̀</w:t>
            </w:r>
          </w:p>
          <w:p w:rsidR="00DB1FC6" w:rsidRDefault="00DB1FC6" w:rsidP="00BE705A">
            <w:pPr>
              <w:pStyle w:val="CopticVersemulti-line"/>
            </w:pPr>
            <w:r w:rsidRPr="002C2599">
              <w:t>ⲛ</w:t>
            </w:r>
            <w:r w:rsidRPr="002C2599">
              <w:rPr>
                <w:rFonts w:ascii="Times New Roman" w:hAnsi="Times New Roman" w:cs="Times New Roman"/>
              </w:rPr>
              <w:t>̀</w:t>
            </w:r>
            <w:r w:rsidRPr="002C2599">
              <w:t>ⲧⲟⲧ</w:t>
            </w:r>
            <w:r w:rsidRPr="002C2599">
              <w:rPr>
                <w:rFonts w:ascii="Times New Roman" w:hAnsi="Times New Roman" w:cs="Times New Roman"/>
              </w:rPr>
              <w:t>ϥ</w:t>
            </w:r>
            <w:r w:rsidRPr="002C2599">
              <w:t xml:space="preserve"> ⲙ</w:t>
            </w:r>
            <w:r w:rsidRPr="002C2599">
              <w:rPr>
                <w:rFonts w:ascii="Times New Roman" w:hAnsi="Times New Roman" w:cs="Times New Roman"/>
              </w:rPr>
              <w:t>̀</w:t>
            </w:r>
            <w:r w:rsidRPr="002C2599">
              <w:t>ⲡⲓⲙⲁⲓⲣⲱⲙⲓ</w:t>
            </w:r>
          </w:p>
        </w:tc>
      </w:tr>
    </w:tbl>
    <w:p w:rsidR="00FE7FB3" w:rsidRDefault="00FE7FB3" w:rsidP="00FE7FB3">
      <w:r>
        <w:t xml:space="preserve">Continue to the Conclusion of the Adam Theotokias on page </w:t>
      </w:r>
      <w:r w:rsidR="004A323C">
        <w:fldChar w:fldCharType="begin"/>
      </w:r>
      <w:r w:rsidR="00DA18ED">
        <w:instrText xml:space="preserve"> PAGEREF _Ref299212071 \h </w:instrText>
      </w:r>
      <w:r w:rsidR="004A323C">
        <w:fldChar w:fldCharType="separate"/>
      </w:r>
      <w:r w:rsidR="000E219A">
        <w:rPr>
          <w:noProof/>
        </w:rPr>
        <w:t>152</w:t>
      </w:r>
      <w:r w:rsidR="004A323C">
        <w:fldChar w:fldCharType="end"/>
      </w:r>
      <w:r>
        <w:t>.</w:t>
      </w:r>
    </w:p>
    <w:p w:rsidR="00FE7FB3" w:rsidRDefault="00FE7FB3" w:rsidP="00DB1FC6">
      <w:pPr>
        <w:pStyle w:val="Heading4"/>
      </w:pPr>
      <w:bookmarkStart w:id="621" w:name="_Toc298681301"/>
      <w:bookmarkStart w:id="622" w:name="_Toc308441923"/>
      <w:r>
        <w:lastRenderedPageBreak/>
        <w:t>Wednesday</w:t>
      </w:r>
      <w:bookmarkEnd w:id="621"/>
      <w:bookmarkEnd w:id="622"/>
    </w:p>
    <w:p w:rsidR="00703BF0" w:rsidRDefault="00703BF0" w:rsidP="00DB1FC6">
      <w:pPr>
        <w:pStyle w:val="Heading5"/>
      </w:pPr>
      <w:bookmarkStart w:id="623" w:name="_Toc298681302"/>
      <w:bookmarkStart w:id="624" w:name="_Toc308441924"/>
      <w:r>
        <w:t>The Wednesday Psali Batos</w:t>
      </w:r>
      <w:bookmarkEnd w:id="623"/>
      <w:bookmarkEnd w:id="624"/>
    </w:p>
    <w:p w:rsidR="00A37A1B" w:rsidRPr="00A37A1B" w:rsidRDefault="00A37A1B" w:rsidP="00DB1FC6">
      <w:pPr>
        <w:pStyle w:val="Heading5non-TOC"/>
      </w:pPr>
      <w:r w:rsidRPr="00A37A1B">
        <w:t>Ⲏ</w:t>
      </w:r>
      <w:r w:rsidRPr="00A37A1B">
        <w:rPr>
          <w:rFonts w:ascii="Times New Roman" w:hAnsi="Times New Roman" w:cs="Times New Roman"/>
        </w:rPr>
        <w:t>̀</w:t>
      </w:r>
      <w:r w:rsidRPr="00A37A1B">
        <w:t>ⲭⲟⲥ Ⲃⲁⲧⲟⲥ ⲡⲓⲇ</w:t>
      </w:r>
      <w:r w:rsidRPr="00A37A1B">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Let those who seek the Lord,</w:t>
            </w:r>
          </w:p>
          <w:p w:rsidR="00DB1FC6" w:rsidRDefault="00DB1FC6" w:rsidP="00DB1FC6">
            <w:pPr>
              <w:pStyle w:val="EngHang"/>
            </w:pPr>
            <w:r>
              <w:t>Who are constantly,</w:t>
            </w:r>
          </w:p>
          <w:p w:rsidR="00DB1FC6" w:rsidRDefault="00DB1FC6" w:rsidP="00DB1FC6">
            <w:pPr>
              <w:pStyle w:val="EngHang"/>
            </w:pPr>
            <w:r>
              <w:t>Calling upon His Holy Name</w:t>
            </w:r>
          </w:p>
          <w:p w:rsidR="00DB1FC6" w:rsidRDefault="00DB1FC6" w:rsidP="00DB1FC6">
            <w:pPr>
              <w:pStyle w:val="EngHangEnd"/>
            </w:pPr>
            <w:r>
              <w:t>Rejoice and be glad.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Ⲙⲁⲣⲟⲩⲟⲩⲛⲟ</w:t>
            </w:r>
            <w:r w:rsidRPr="00A37A1B">
              <w:rPr>
                <w:rFonts w:ascii="Times New Roman" w:hAnsi="Times New Roman" w:cs="Times New Roman"/>
              </w:rPr>
              <w:t>ϥ</w:t>
            </w:r>
            <w:r w:rsidRPr="00A37A1B">
              <w:t xml:space="preserve"> ⲛ</w:t>
            </w:r>
            <w:r w:rsidRPr="00A37A1B">
              <w:rPr>
                <w:rFonts w:ascii="Times New Roman" w:hAnsi="Times New Roman" w:cs="Times New Roman"/>
              </w:rPr>
              <w:t>̀</w:t>
            </w:r>
            <w:r w:rsidRPr="00A37A1B">
              <w:t>ⲧⲟⲩⲑⲉⲗⲏⲗ</w:t>
            </w:r>
          </w:p>
          <w:p w:rsidR="00DB1FC6" w:rsidRDefault="00DB1FC6" w:rsidP="00A37A1B">
            <w:pPr>
              <w:pStyle w:val="CopticVersemulti-line"/>
            </w:pPr>
            <w:r w:rsidRPr="00A37A1B">
              <w:t>ⲛ</w:t>
            </w:r>
            <w:r w:rsidRPr="00A37A1B">
              <w:rPr>
                <w:rFonts w:ascii="Times New Roman" w:hAnsi="Times New Roman" w:cs="Times New Roman"/>
              </w:rPr>
              <w:t>̀ϫ</w:t>
            </w:r>
            <w:r w:rsidRPr="00A37A1B">
              <w:t>ⲉ ⲛⲏⲉⲧⲕⲱ</w:t>
            </w:r>
            <w:r w:rsidRPr="00A37A1B">
              <w:rPr>
                <w:rFonts w:ascii="Times New Roman" w:hAnsi="Times New Roman" w:cs="Times New Roman"/>
              </w:rPr>
              <w:t>ϯ</w:t>
            </w:r>
            <w:r w:rsidRPr="00A37A1B">
              <w:t xml:space="preserve"> ⲛ</w:t>
            </w:r>
            <w:r w:rsidRPr="00A37A1B">
              <w:rPr>
                <w:rFonts w:ascii="Times New Roman" w:hAnsi="Times New Roman" w:cs="Times New Roman"/>
              </w:rPr>
              <w:t>̀</w:t>
            </w:r>
            <w:r w:rsidRPr="00A37A1B">
              <w:t>ⲥⲁ Ⲡⲟ</w:t>
            </w:r>
            <w:r w:rsidRPr="00A37A1B">
              <w:rPr>
                <w:rFonts w:ascii="Times New Roman" w:hAnsi="Times New Roman" w:cs="Times New Roman"/>
              </w:rPr>
              <w:t>̅</w:t>
            </w:r>
            <w:r w:rsidRPr="00A37A1B">
              <w:t>ⲥ</w:t>
            </w:r>
            <w:r w:rsidRPr="00A37A1B">
              <w:rPr>
                <w:rFonts w:ascii="Times New Roman" w:hAnsi="Times New Roman" w:cs="Times New Roman"/>
              </w:rPr>
              <w:t>̅</w:t>
            </w:r>
            <w:r w:rsidRPr="00A37A1B">
              <w:t xml:space="preserve"> </w:t>
            </w:r>
          </w:p>
          <w:p w:rsidR="00DB1FC6" w:rsidRDefault="00DB1FC6" w:rsidP="00A37A1B">
            <w:pPr>
              <w:pStyle w:val="CopticVersemulti-line"/>
            </w:pPr>
            <w:r w:rsidRPr="00A37A1B">
              <w:t>ⲛⲏⲉⲑⲙⲏⲛ ⲉ</w:t>
            </w:r>
            <w:r w:rsidRPr="00A37A1B">
              <w:rPr>
                <w:rFonts w:ascii="Times New Roman" w:hAnsi="Times New Roman" w:cs="Times New Roman"/>
              </w:rPr>
              <w:t>̀</w:t>
            </w:r>
            <w:r w:rsidRPr="00A37A1B">
              <w:t>ⲃⲟⲗ ⲛ</w:t>
            </w:r>
            <w:r w:rsidRPr="00A37A1B">
              <w:rPr>
                <w:rFonts w:ascii="Times New Roman" w:hAnsi="Times New Roman" w:cs="Times New Roman"/>
              </w:rPr>
              <w:t>̀</w:t>
            </w:r>
            <w:r w:rsidRPr="00A37A1B">
              <w:t>ⲥⲏⲟⲩ ⲛⲓⲃⲉⲛ</w:t>
            </w:r>
          </w:p>
          <w:p w:rsidR="00DB1FC6" w:rsidRDefault="00DB1FC6" w:rsidP="00A37A1B">
            <w:pPr>
              <w:pStyle w:val="CopticVerse"/>
            </w:pPr>
            <w:r>
              <w:rPr>
                <w:rFonts w:cs="FreeSerifAvvaShenouda"/>
              </w:rPr>
              <w:t>ϧ</w:t>
            </w:r>
            <w:r w:rsidRPr="00A37A1B">
              <w:t>ⲉⲛ ⲑ</w:t>
            </w:r>
            <w:r w:rsidRPr="00A37A1B">
              <w:rPr>
                <w:rFonts w:ascii="Times New Roman" w:hAnsi="Times New Roman" w:cs="Times New Roman"/>
              </w:rPr>
              <w:t>̀</w:t>
            </w:r>
            <w:r w:rsidRPr="00A37A1B">
              <w:t>ⲙⲉⲗⲉⲧⲏ ⲙ</w:t>
            </w:r>
            <w:r w:rsidRPr="00A37A1B">
              <w:rPr>
                <w:rFonts w:ascii="Times New Roman" w:hAnsi="Times New Roman" w:cs="Times New Roman"/>
              </w:rPr>
              <w:t>̀</w:t>
            </w:r>
            <w:r w:rsidRPr="00A37A1B">
              <w:t>ⲡⲉ</w:t>
            </w:r>
            <w:r>
              <w:rPr>
                <w:rFonts w:cs="FreeSerifAvvaShenouda"/>
              </w:rPr>
              <w:t>ϥ</w:t>
            </w:r>
            <w:r w:rsidRPr="00A37A1B">
              <w:t>ⲣⲁⲛ ⲉ</w:t>
            </w:r>
            <w:r w:rsidRPr="00A37A1B">
              <w:rPr>
                <w:rFonts w:ascii="Times New Roman" w:hAnsi="Times New Roman" w:cs="Times New Roman"/>
              </w:rPr>
              <w:t>̅</w:t>
            </w:r>
            <w:r w:rsidRPr="00A37A1B">
              <w:t>ⲑ</w:t>
            </w:r>
            <w:r w:rsidRPr="00A37A1B">
              <w:rPr>
                <w:rFonts w:ascii="Times New Roman" w:hAnsi="Times New Roman" w:cs="Times New Roman"/>
              </w:rPr>
              <w:t>̅</w:t>
            </w:r>
            <w:r w:rsidRPr="00A37A1B">
              <w:t>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They are the trees,</w:t>
            </w:r>
          </w:p>
          <w:p w:rsidR="00DB1FC6" w:rsidRDefault="00DB1FC6" w:rsidP="00DB1FC6">
            <w:pPr>
              <w:pStyle w:val="EngHang"/>
            </w:pPr>
            <w:r>
              <w:t>Spoken of by David the Psalmist,</w:t>
            </w:r>
          </w:p>
          <w:p w:rsidR="00DB1FC6" w:rsidRDefault="00DB1FC6" w:rsidP="00DB1FC6">
            <w:pPr>
              <w:pStyle w:val="EngHang"/>
            </w:pPr>
            <w:r>
              <w:t>Planted by the rivers of water,</w:t>
            </w:r>
          </w:p>
          <w:p w:rsidR="00DB1FC6" w:rsidRDefault="00DB1FC6" w:rsidP="00DB1FC6">
            <w:pPr>
              <w:pStyle w:val="EngHangEnd"/>
            </w:pPr>
            <w:r>
              <w:t>And bringing forth perfect fruit.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Ⲛⲁⲓ ⲛⲉ ⲛⲓϣ̀ϣⲏⲛ ⲉ̀ⲧⲁϥⲥⲁϫⲓ ⲉⲑⲃⲏⲧⲟⲩ</w:t>
            </w:r>
          </w:p>
          <w:p w:rsidR="00DB1FC6" w:rsidRDefault="00DB1FC6" w:rsidP="00A37A1B">
            <w:pPr>
              <w:pStyle w:val="CopticVersemulti-line"/>
            </w:pPr>
            <w:r w:rsidRPr="00A37A1B">
              <w:t>ⲛ̀ϫⲉ ⲡⲓϩⲩⲙⲛⲟⲇⲟⲥ Ⲇⲁⲩⲓⲇ</w:t>
            </w:r>
          </w:p>
          <w:p w:rsidR="00DB1FC6" w:rsidRDefault="00DB1FC6" w:rsidP="00A37A1B">
            <w:pPr>
              <w:pStyle w:val="CopticVersemulti-line"/>
            </w:pPr>
            <w:r w:rsidRPr="00A37A1B">
              <w:t>ⲇⲉ ⲉⲩⲣⲏⲧ ϧⲁⲧⲉⲛ ⲛⲓϥⲟⲓ ⲙ̀ⲙⲱⲟⲩ</w:t>
            </w:r>
          </w:p>
          <w:p w:rsidR="00DB1FC6" w:rsidRDefault="00DB1FC6" w:rsidP="00A37A1B">
            <w:pPr>
              <w:pStyle w:val="CopticVerse"/>
            </w:pPr>
            <w:r w:rsidRPr="00A37A1B">
              <w:t>ⲉⲩϯⲕⲁⲣⲡⲟⲥ ⲉϥϫⲏⲕ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river of water is our Saviour,</w:t>
            </w:r>
          </w:p>
          <w:p w:rsidR="00DB1FC6" w:rsidRDefault="00DB1FC6" w:rsidP="00DB1FC6">
            <w:pPr>
              <w:pStyle w:val="EngHang"/>
            </w:pPr>
            <w:r>
              <w:t>Jesus Christ our Lord,</w:t>
            </w:r>
          </w:p>
          <w:p w:rsidR="00DB1FC6" w:rsidRDefault="00DB1FC6" w:rsidP="00DB1FC6">
            <w:pPr>
              <w:pStyle w:val="EngHang"/>
            </w:pPr>
            <w:r>
              <w:t>And those who abide in Him</w:t>
            </w:r>
          </w:p>
          <w:p w:rsidR="00DB1FC6" w:rsidRDefault="00DB1FC6" w:rsidP="00DB1FC6">
            <w:pPr>
              <w:pStyle w:val="EngHangEnd"/>
            </w:pPr>
            <w:r>
              <w:t>Will live forever.</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Ϯϥⲟⲓ ⲙ̀ⲙⲱⲟⲩ ⲡⲉ Ⲡⲉⲛⲥⲱⲧⲏⲣ</w:t>
            </w:r>
          </w:p>
          <w:p w:rsidR="00DB1FC6" w:rsidRDefault="00DB1FC6" w:rsidP="00A37A1B">
            <w:pPr>
              <w:pStyle w:val="CopticVersemulti-line"/>
            </w:pPr>
            <w:r w:rsidRPr="00A37A1B">
              <w:t>Ⲡⲉⲛⲟ̅ⲥ̅ Ⲓⲏ̅ⲥ Ⲡⲭ̅ⲥ</w:t>
            </w:r>
          </w:p>
          <w:p w:rsidR="00DB1FC6" w:rsidRDefault="00DB1FC6" w:rsidP="00A37A1B">
            <w:pPr>
              <w:pStyle w:val="CopticVersemulti-line"/>
            </w:pPr>
            <w:r w:rsidRPr="00A37A1B">
              <w:t>ⲛⲏⲉⲑⲛⲁϣⲱⲡⲓ ⲉⲩⲙⲏⲛ ⲉ̀ⲣⲟϥ</w:t>
            </w:r>
          </w:p>
          <w:p w:rsidR="00DB1FC6" w:rsidRDefault="00DB1FC6" w:rsidP="00A37A1B">
            <w:pPr>
              <w:pStyle w:val="CopticVerse"/>
            </w:pPr>
            <w:r w:rsidRPr="00A37A1B">
              <w:t>ⲥⲉⲛⲁⲱⲛϧ ⲛ̀ϫⲉ ⲧⲟⲩⲯⲩⲭⲏ</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The Holy Books teach us,</w:t>
            </w:r>
          </w:p>
          <w:p w:rsidR="00DB1FC6" w:rsidRDefault="00DB1FC6" w:rsidP="00DB1FC6">
            <w:pPr>
              <w:pStyle w:val="EngHang"/>
            </w:pPr>
            <w:r>
              <w:t xml:space="preserve">To be like the </w:t>
            </w:r>
            <w:commentRangeStart w:id="625"/>
            <w:r>
              <w:t xml:space="preserve">breaths </w:t>
            </w:r>
            <w:commentRangeEnd w:id="625"/>
            <w:r>
              <w:rPr>
                <w:rStyle w:val="CommentReference"/>
                <w:rFonts w:ascii="Times New Roman" w:eastAsiaTheme="minorHAnsi" w:hAnsi="Times New Roman" w:cstheme="minorBidi"/>
                <w:color w:val="auto"/>
              </w:rPr>
              <w:commentReference w:id="625"/>
            </w:r>
            <w:r>
              <w:t>of God,</w:t>
            </w:r>
          </w:p>
          <w:p w:rsidR="00DB1FC6" w:rsidRDefault="00DB1FC6" w:rsidP="00DB1FC6">
            <w:pPr>
              <w:pStyle w:val="EngHang"/>
            </w:pPr>
            <w:r>
              <w:t>Merciful to the creation,</w:t>
            </w:r>
          </w:p>
          <w:p w:rsidR="00DB1FC6" w:rsidRDefault="00DB1FC6" w:rsidP="00DB1FC6">
            <w:pPr>
              <w:pStyle w:val="EngHangEnd"/>
            </w:pPr>
            <w:r>
              <w:t>Which He has created.</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Ⲥⲉϯⲥ̀ⲃⲱ ⲛⲁⲛ ϧⲉⲛ ⲛⲓⲅ̀ⲣⲁⲫⲏ ⲉ̅ⲑ̅ⲩ</w:t>
            </w:r>
          </w:p>
          <w:p w:rsidR="00DB1FC6" w:rsidRDefault="00DB1FC6" w:rsidP="00A37A1B">
            <w:pPr>
              <w:pStyle w:val="CopticVersemulti-line"/>
            </w:pPr>
            <w:r w:rsidRPr="00A37A1B">
              <w:t>ⲛⲓⲛⲓϥⲓ ⲛ̀ⲧⲉ Ⲫϯ</w:t>
            </w:r>
          </w:p>
          <w:p w:rsidR="00DB1FC6" w:rsidRDefault="00DB1FC6" w:rsidP="00A37A1B">
            <w:pPr>
              <w:pStyle w:val="CopticVersemulti-line"/>
            </w:pPr>
            <w:r w:rsidRPr="00A37A1B">
              <w:t>ⲉⲑⲣⲉⲛϣⲱⲡⲓ ⲉⲛⲟⲓ ⲛ̀ⲛⲁⲏⲧ</w:t>
            </w:r>
          </w:p>
          <w:p w:rsidR="00DB1FC6" w:rsidRDefault="00DB1FC6" w:rsidP="00A37A1B">
            <w:pPr>
              <w:pStyle w:val="CopticVerse"/>
            </w:pPr>
            <w:r w:rsidRPr="00A37A1B">
              <w:t>ⲉ̀ϧⲟⲩⲛ ⲉ̀ⲡⲓⲥⲱⲛⲧ ⲉ̀ⲧⲁϥⲑⲁⲙⲓⲟϥ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And teach us that love,</w:t>
            </w:r>
          </w:p>
          <w:p w:rsidR="00DB1FC6" w:rsidRDefault="00DB1FC6" w:rsidP="00DB1FC6">
            <w:pPr>
              <w:pStyle w:val="EngHang"/>
            </w:pPr>
            <w:r>
              <w:t>Will never fail,</w:t>
            </w:r>
          </w:p>
          <w:p w:rsidR="00DB1FC6" w:rsidRDefault="00DB1FC6" w:rsidP="00DB1FC6">
            <w:pPr>
              <w:pStyle w:val="EngHang"/>
            </w:pPr>
            <w:r>
              <w:t>As the wise,</w:t>
            </w:r>
          </w:p>
          <w:p w:rsidR="00DB1FC6" w:rsidRDefault="00DB1FC6" w:rsidP="00DB1FC6">
            <w:pPr>
              <w:pStyle w:val="EngHangEnd"/>
            </w:pPr>
            <w:r>
              <w:t>Apostle Paul said.</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Ⲟⲩⲟϩ ⲟⲛ ϫⲉ ϯⲁ̀ⲅⲁⲡⲏ</w:t>
            </w:r>
          </w:p>
          <w:p w:rsidR="00DB1FC6" w:rsidRDefault="00DB1FC6" w:rsidP="00A37A1B">
            <w:pPr>
              <w:pStyle w:val="CopticVersemulti-line"/>
            </w:pPr>
            <w:r w:rsidRPr="00A37A1B">
              <w:t>ⲙ̀ⲡⲁⲥϩⲉⲓ ⲉ̀ⲃⲟⲗ ⲉ̀ⲛⲉϩ</w:t>
            </w:r>
          </w:p>
          <w:p w:rsidR="00DB1FC6" w:rsidRDefault="00DB1FC6" w:rsidP="00A37A1B">
            <w:pPr>
              <w:pStyle w:val="CopticVersemulti-line"/>
            </w:pPr>
            <w:r w:rsidRPr="00A37A1B">
              <w:t>ⲕⲁⲧⲁ ⲡ̀ⲥⲁϫⲓ ⲙ̀ⲡⲓⲥⲟⲫⲟⲥ</w:t>
            </w:r>
          </w:p>
          <w:p w:rsidR="00DB1FC6" w:rsidRDefault="00DB1FC6" w:rsidP="00A37A1B">
            <w:pPr>
              <w:pStyle w:val="CopticVerse"/>
            </w:pPr>
            <w:r w:rsidRPr="00A37A1B">
              <w:t>Ⲡⲁⲩⲗⲟⲥ ⲡⲓⲁ̀ⲡⲟⲥⲧⲟⲗⲟⲥ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The love spoken of,</w:t>
            </w:r>
          </w:p>
          <w:p w:rsidR="00DB1FC6" w:rsidRDefault="00DB1FC6" w:rsidP="00DB1FC6">
            <w:pPr>
              <w:pStyle w:val="EngHang"/>
            </w:pPr>
            <w:r>
              <w:t>By the holy Apostle,</w:t>
            </w:r>
          </w:p>
          <w:p w:rsidR="00DB1FC6" w:rsidRDefault="00DB1FC6" w:rsidP="00DB1FC6">
            <w:pPr>
              <w:pStyle w:val="EngHang"/>
            </w:pPr>
            <w:r>
              <w:t>Is the Name of Salvation,</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Ϯⲁ̀ⲅⲁⲡⲏ ⲉ̀ⲧⲁϥⲥⲁϫⲓ ⲉⲑⲃⲏⲧⲥ</w:t>
            </w:r>
          </w:p>
          <w:p w:rsidR="00DB1FC6" w:rsidRDefault="00DB1FC6" w:rsidP="00A37A1B">
            <w:pPr>
              <w:pStyle w:val="CopticVersemulti-line"/>
            </w:pPr>
            <w:r w:rsidRPr="00A37A1B">
              <w:t>ⲛ̀ϫⲉ ⲡⲓⲁ̀ⲡⲟⲥⲧⲟⲗⲟⲥ ⲉ̅ⲑ̅ⲩ</w:t>
            </w:r>
          </w:p>
          <w:p w:rsidR="00DB1FC6" w:rsidRDefault="00DB1FC6" w:rsidP="00A37A1B">
            <w:pPr>
              <w:pStyle w:val="CopticVersemulti-line"/>
            </w:pPr>
            <w:r w:rsidRPr="00A37A1B">
              <w:t>ⲉ̀ⲧⲉ ⲫⲁⲓ ⲡⲉ ⲡⲓⲣⲁⲛ ⲛ̀ⲟⲩϫⲁⲓ</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commentRangeStart w:id="626"/>
            <w:r>
              <w:t xml:space="preserve">When </w:t>
            </w:r>
            <w:commentRangeEnd w:id="626"/>
            <w:r>
              <w:rPr>
                <w:rStyle w:val="CommentReference"/>
                <w:rFonts w:ascii="Times New Roman" w:eastAsiaTheme="minorHAnsi" w:hAnsi="Times New Roman" w:cstheme="minorBidi"/>
                <w:color w:val="auto"/>
              </w:rPr>
              <w:commentReference w:id="626"/>
            </w:r>
            <w:r>
              <w:t>we love the Name of Salvation,</w:t>
            </w:r>
          </w:p>
          <w:p w:rsidR="00DB1FC6" w:rsidRDefault="00DB1FC6" w:rsidP="00DB1FC6">
            <w:pPr>
              <w:pStyle w:val="EngHang"/>
            </w:pPr>
            <w:r>
              <w:t>Of our Lord Jesus Christ,</w:t>
            </w:r>
          </w:p>
          <w:p w:rsidR="00DB1FC6" w:rsidRDefault="00DB1FC6" w:rsidP="00DB1FC6">
            <w:pPr>
              <w:pStyle w:val="EngHang"/>
            </w:pPr>
            <w:r>
              <w:t>And have mercy towards one another,</w:t>
            </w:r>
          </w:p>
          <w:p w:rsidR="00DB1FC6" w:rsidRDefault="00DB1FC6" w:rsidP="00DB1FC6">
            <w:pPr>
              <w:pStyle w:val="EngHangEnd"/>
            </w:pPr>
            <w:r>
              <w:t>We fulfill all the Law.</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Ⲉ̀ϣⲱⲡ ⲁⲛϣⲁⲛⲙⲉⲛⲣⲉ ⲡⲓⲣⲁⲛ ⲛ̀ⲟⲩϫⲁⲓ</w:t>
            </w:r>
          </w:p>
          <w:p w:rsidR="00DB1FC6" w:rsidRDefault="00DB1FC6" w:rsidP="00A37A1B">
            <w:pPr>
              <w:pStyle w:val="CopticVersemulti-line"/>
            </w:pPr>
            <w:r w:rsidRPr="00A37A1B">
              <w:t>ⲛ̀ⲧⲉ Ⲡⲉⲛⲟ̅ⲥ̅ Ⲓⲏ̅ⲥ Ⲡⲭ̅ⲥ</w:t>
            </w:r>
          </w:p>
          <w:p w:rsidR="00DB1FC6" w:rsidRDefault="00DB1FC6" w:rsidP="00A37A1B">
            <w:pPr>
              <w:pStyle w:val="CopticVersemulti-line"/>
            </w:pPr>
            <w:r w:rsidRPr="00A37A1B">
              <w:t>ⲛ̀ⲧⲉⲛⲉⲣⲡⲓⲛⲁⲓ ⲛⲉⲙ ⲛⲉⲛⲉ̀ⲣⲏⲟⲩ</w:t>
            </w:r>
          </w:p>
          <w:p w:rsidR="00DB1FC6" w:rsidRDefault="00DB1FC6" w:rsidP="00A37A1B">
            <w:pPr>
              <w:pStyle w:val="CopticVerse"/>
            </w:pPr>
            <w:r w:rsidRPr="00A37A1B">
              <w:t>ϣⲁⲛϫⲱⲕ ⲙ̀ⲡⲓⲛⲟⲙⲟⲥ ⲧⲏⲣϥ ⲉ̀ⲃⲟⲗ</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Through mercy,</w:t>
            </w:r>
          </w:p>
          <w:p w:rsidR="00DB1FC6" w:rsidRDefault="00DB1FC6" w:rsidP="00DB1FC6">
            <w:pPr>
              <w:pStyle w:val="EngHang"/>
            </w:pPr>
            <w:r>
              <w:t>Abraham was pleased,</w:t>
            </w:r>
          </w:p>
          <w:p w:rsidR="00DB1FC6" w:rsidRDefault="00DB1FC6" w:rsidP="00DB1FC6">
            <w:pPr>
              <w:pStyle w:val="EngHang"/>
            </w:pPr>
            <w:r>
              <w:t>To host God,</w:t>
            </w:r>
          </w:p>
          <w:p w:rsidR="00DB1FC6" w:rsidRDefault="00DB1FC6" w:rsidP="00DB1FC6">
            <w:pPr>
              <w:pStyle w:val="EngHangEnd"/>
            </w:pPr>
            <w:r>
              <w:t>And His holy angels.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ⲁϥϯⲙⲁϯ ⲛ̀ϫⲉ Ⲁⲃⲣⲁⲁⲙ</w:t>
            </w:r>
          </w:p>
          <w:p w:rsidR="00DB1FC6" w:rsidRDefault="00DB1FC6" w:rsidP="00A37A1B">
            <w:pPr>
              <w:pStyle w:val="CopticVersemulti-line"/>
            </w:pPr>
            <w:r w:rsidRPr="00A37A1B">
              <w:t>ⲉⲑⲣⲉ Ⲫϯ ϫⲱⲓⲗⲓ ⲉ̀ⲣⲟϥ</w:t>
            </w:r>
          </w:p>
          <w:p w:rsidR="00DB1FC6" w:rsidRDefault="00DB1FC6" w:rsidP="00A37A1B">
            <w:pPr>
              <w:pStyle w:val="CopticVerse"/>
            </w:pPr>
            <w:r w:rsidRPr="00A37A1B">
              <w:t>ⲛⲉⲙ ⲛⲉϥⲁⲅⲅⲉⲗⲟⲥ ⲉ̅ⲑ̅ⲩ</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The righteous Lot was saved,</w:t>
            </w:r>
          </w:p>
          <w:p w:rsidR="00DB1FC6" w:rsidRDefault="00DB1FC6" w:rsidP="00DB1FC6">
            <w:pPr>
              <w:pStyle w:val="EngHang"/>
            </w:pPr>
            <w:r>
              <w:t xml:space="preserve">From the </w:t>
            </w:r>
            <w:commentRangeStart w:id="627"/>
            <w:r>
              <w:t>tribulations</w:t>
            </w:r>
            <w:commentRangeEnd w:id="627"/>
            <w:r>
              <w:rPr>
                <w:rStyle w:val="CommentReference"/>
                <w:rFonts w:ascii="Times New Roman" w:eastAsiaTheme="minorHAnsi" w:hAnsi="Times New Roman" w:cstheme="minorBidi"/>
                <w:color w:val="auto"/>
              </w:rPr>
              <w:commentReference w:id="627"/>
            </w:r>
            <w:r>
              <w:t>,</w:t>
            </w:r>
          </w:p>
          <w:p w:rsidR="00DB1FC6" w:rsidRDefault="00DB1FC6" w:rsidP="00DB1FC6">
            <w:pPr>
              <w:pStyle w:val="EngHangEnd"/>
            </w:pPr>
            <w:r>
              <w:t>That befell Sodom.</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ⲁϥⲛⲟϩⲉⲙ ⲛ̀ϫⲉ Ⲗⲱⲧ ⲡⲓⲑ̀ⲙⲏⲓ</w:t>
            </w:r>
          </w:p>
          <w:p w:rsidR="00DB1FC6" w:rsidRDefault="00DB1FC6" w:rsidP="00A37A1B">
            <w:pPr>
              <w:pStyle w:val="CopticVersemulti-line"/>
            </w:pPr>
            <w:r w:rsidRPr="00A37A1B">
              <w:t>ⲉ̀ⲃⲟⲗϩⲁ ⲡⲓⲕⲩⲛⲁⲇⲓⲛⲟⲥ ⲉⲑⲛⲁϣⲧ</w:t>
            </w:r>
          </w:p>
          <w:p w:rsidR="00DB1FC6" w:rsidRDefault="00DB1FC6" w:rsidP="00A37A1B">
            <w:pPr>
              <w:pStyle w:val="CopticVerse"/>
            </w:pPr>
            <w:r w:rsidRPr="00A37A1B">
              <w:t>ⲉ̀ⲧⲁϥⲓ̀ ⲉ̀ϩ̀ⲣⲏⲓ ⲉ̀ϫⲉⲛ Ⲥⲟⲇⲟⲙⲁ</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Through mercy,</w:t>
            </w:r>
          </w:p>
          <w:p w:rsidR="00DB1FC6" w:rsidRDefault="00DB1FC6" w:rsidP="00DB1FC6">
            <w:pPr>
              <w:pStyle w:val="EngHang"/>
            </w:pPr>
            <w:r>
              <w:t>Cornelius was worthy,</w:t>
            </w:r>
          </w:p>
          <w:p w:rsidR="00DB1FC6" w:rsidRDefault="00DB1FC6" w:rsidP="00DB1FC6">
            <w:pPr>
              <w:pStyle w:val="EngHang"/>
            </w:pPr>
            <w:r>
              <w:t>To be baptised,</w:t>
            </w:r>
          </w:p>
          <w:p w:rsidR="00DB1FC6" w:rsidRDefault="00DB1FC6" w:rsidP="00DB1FC6">
            <w:pPr>
              <w:pStyle w:val="EngHangEnd"/>
            </w:pPr>
            <w:r>
              <w:t>At the hands of our father Peter.</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Ⲉ̀ⲃⲟⲗϩⲓⲧⲉⲛ ϯⲙⲉⲑⲛⲁⲏⲧ</w:t>
            </w:r>
          </w:p>
          <w:p w:rsidR="00DB1FC6" w:rsidRDefault="00DB1FC6" w:rsidP="00A37A1B">
            <w:pPr>
              <w:pStyle w:val="CopticVersemulti-line"/>
            </w:pPr>
            <w:r w:rsidRPr="00A37A1B">
              <w:t>ⲁϥⲉⲣ ⲡ̀ⲉⲙⲡ̀ϣⲁ ⲛ̀ϫⲉ Ⲕⲟⲣⲛⲏⲗⲓⲟⲥ</w:t>
            </w:r>
          </w:p>
          <w:p w:rsidR="00DB1FC6" w:rsidRDefault="00DB1FC6" w:rsidP="00A37A1B">
            <w:pPr>
              <w:pStyle w:val="CopticVersemulti-line"/>
            </w:pPr>
            <w:r w:rsidRPr="00A37A1B">
              <w:t>ⲉⲑⲣⲉϥϭⲓ ⲙ̀ⲡⲓⲃⲁⲡⲧⲓⲥⲙⲁ</w:t>
            </w:r>
          </w:p>
          <w:p w:rsidR="00DB1FC6" w:rsidRDefault="00DB1FC6" w:rsidP="00A37A1B">
            <w:pPr>
              <w:pStyle w:val="CopticVerse"/>
            </w:pPr>
            <w:r w:rsidRPr="00A37A1B">
              <w:t>ϧⲉⲛ ⲛⲉⲛϫⲓϫ ⲙ̀ⲡⲉⲛⲓⲱⲧ Ⲡⲉⲧⲣⲟⲥ</w:t>
            </w:r>
          </w:p>
        </w:tc>
      </w:tr>
      <w:tr w:rsidR="00DB1FC6" w:rsidTr="00703BF0">
        <w:trPr>
          <w:cantSplit/>
          <w:jc w:val="center"/>
        </w:trPr>
        <w:tc>
          <w:tcPr>
            <w:tcW w:w="288" w:type="dxa"/>
          </w:tcPr>
          <w:p w:rsidR="00DB1FC6" w:rsidRDefault="00DB1FC6" w:rsidP="00703BF0">
            <w:pPr>
              <w:pStyle w:val="CopticCross"/>
            </w:pPr>
            <w:r w:rsidRPr="00FB5ACB">
              <w:t>¿</w:t>
            </w:r>
          </w:p>
        </w:tc>
        <w:tc>
          <w:tcPr>
            <w:tcW w:w="3960" w:type="dxa"/>
          </w:tcPr>
          <w:p w:rsidR="00DB1FC6" w:rsidRDefault="00DB1FC6" w:rsidP="00DB1FC6">
            <w:pPr>
              <w:pStyle w:val="EngHang"/>
            </w:pPr>
            <w:r>
              <w:t>If we are impoverished,</w:t>
            </w:r>
          </w:p>
          <w:p w:rsidR="00DB1FC6" w:rsidRDefault="00DB1FC6" w:rsidP="00DB1FC6">
            <w:pPr>
              <w:pStyle w:val="EngHang"/>
            </w:pPr>
            <w:r>
              <w:t>Lacking material wealth,</w:t>
            </w:r>
          </w:p>
          <w:p w:rsidR="00DB1FC6" w:rsidRDefault="00DB1FC6" w:rsidP="00DB1FC6">
            <w:pPr>
              <w:pStyle w:val="EngHang"/>
            </w:pPr>
            <w:r>
              <w:t>And have nothing,</w:t>
            </w:r>
          </w:p>
          <w:p w:rsidR="00DB1FC6" w:rsidRDefault="00DB1FC6" w:rsidP="00DB1FC6">
            <w:pPr>
              <w:pStyle w:val="EngHangEnd"/>
            </w:pPr>
            <w:r>
              <w:t>To offer as alms.</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Ⲓⲥϫⲉ ⲅⲁⲣ ⲧⲉⲛⲟⲓ ⲛ̀ϧⲁⲉ̀</w:t>
            </w:r>
          </w:p>
          <w:p w:rsidR="00DB1FC6" w:rsidRDefault="00DB1FC6" w:rsidP="00A37A1B">
            <w:pPr>
              <w:pStyle w:val="CopticVersemulti-line"/>
            </w:pPr>
            <w:r w:rsidRPr="00A37A1B">
              <w:t>ϧⲉⲛ ⲛⲓⲭ̀ⲣⲏⲙⲁ ⲛ̀ⲧⲉ ⲡⲁⲓⲕⲟⲥⲙⲟⲥ</w:t>
            </w:r>
          </w:p>
          <w:p w:rsidR="00DB1FC6" w:rsidRDefault="00DB1FC6" w:rsidP="00A37A1B">
            <w:pPr>
              <w:pStyle w:val="CopticVersemulti-line"/>
            </w:pPr>
            <w:r w:rsidRPr="00A37A1B">
              <w:t>ⲙ̀ⲙⲟⲛ ⲛ̀ⲧⲁⲛ ⲛ̀ϩ̀ⲗⲓ ⲙ̀ⲙⲁⲩ</w:t>
            </w:r>
          </w:p>
          <w:p w:rsidR="00DB1FC6" w:rsidRDefault="00DB1FC6" w:rsidP="00A37A1B">
            <w:pPr>
              <w:pStyle w:val="CopticVerse"/>
            </w:pPr>
            <w:r w:rsidRPr="00A37A1B">
              <w:t>ⲉⲑⲣⲉⲛⲧⲏⲓⲧⲟⲩ ⲙ̀ⲙⲉⲑⲛⲁⲏⲧ</w:t>
            </w:r>
          </w:p>
        </w:tc>
      </w:tr>
      <w:tr w:rsidR="00DB1FC6" w:rsidTr="00703BF0">
        <w:trPr>
          <w:cantSplit/>
          <w:jc w:val="center"/>
        </w:trPr>
        <w:tc>
          <w:tcPr>
            <w:tcW w:w="288" w:type="dxa"/>
          </w:tcPr>
          <w:p w:rsidR="00DB1FC6" w:rsidRDefault="00DB1FC6" w:rsidP="00703BF0">
            <w:pPr>
              <w:pStyle w:val="CopticCross"/>
            </w:pPr>
            <w:r w:rsidRPr="00FB5ACB">
              <w:lastRenderedPageBreak/>
              <w:t>¿</w:t>
            </w:r>
          </w:p>
        </w:tc>
        <w:tc>
          <w:tcPr>
            <w:tcW w:w="3960" w:type="dxa"/>
          </w:tcPr>
          <w:p w:rsidR="00DB1FC6" w:rsidRDefault="00DB1FC6" w:rsidP="00DB1FC6">
            <w:pPr>
              <w:pStyle w:val="EngHang"/>
            </w:pPr>
            <w:r>
              <w:t>Yet we truly have</w:t>
            </w:r>
          </w:p>
          <w:p w:rsidR="00DB1FC6" w:rsidRDefault="00DB1FC6" w:rsidP="00DB1FC6">
            <w:pPr>
              <w:pStyle w:val="EngHang"/>
            </w:pPr>
            <w:r>
              <w:t>The precious pearl of great price,</w:t>
            </w:r>
          </w:p>
          <w:p w:rsidR="00DB1FC6" w:rsidRDefault="00DB1FC6" w:rsidP="00DB1FC6">
            <w:pPr>
              <w:pStyle w:val="EngHang"/>
            </w:pPr>
            <w:r>
              <w:t>Which is the sweet Name full of glory,</w:t>
            </w:r>
          </w:p>
          <w:p w:rsidR="00DB1FC6" w:rsidRDefault="00DB1FC6" w:rsidP="00DB1FC6">
            <w:pPr>
              <w:pStyle w:val="EngHangEnd"/>
            </w:pPr>
            <w:r>
              <w:t>Of our Lord Jesus Christ.</w:t>
            </w:r>
          </w:p>
        </w:tc>
        <w:tc>
          <w:tcPr>
            <w:tcW w:w="288" w:type="dxa"/>
          </w:tcPr>
          <w:p w:rsidR="00DB1FC6" w:rsidRDefault="00DB1FC6" w:rsidP="00161998"/>
        </w:tc>
        <w:tc>
          <w:tcPr>
            <w:tcW w:w="288" w:type="dxa"/>
          </w:tcPr>
          <w:p w:rsidR="00DB1FC6" w:rsidRDefault="00DB1FC6" w:rsidP="00703BF0">
            <w:pPr>
              <w:pStyle w:val="CopticCross"/>
            </w:pPr>
            <w:r w:rsidRPr="00FB5ACB">
              <w:t>¿</w:t>
            </w:r>
          </w:p>
        </w:tc>
        <w:tc>
          <w:tcPr>
            <w:tcW w:w="3960" w:type="dxa"/>
          </w:tcPr>
          <w:p w:rsidR="00DB1FC6" w:rsidRDefault="00DB1FC6" w:rsidP="00A37A1B">
            <w:pPr>
              <w:pStyle w:val="CopticVersemulti-line"/>
            </w:pPr>
            <w:r w:rsidRPr="00A37A1B">
              <w:t>Ⲟⲩⲟⲛ ⲛ̀ⲧⲁⲛ ⲙ̀ⲡⲓⲁ̀ⲛⲁⲙⲏⲓ</w:t>
            </w:r>
          </w:p>
          <w:p w:rsidR="00DB1FC6" w:rsidRDefault="00DB1FC6" w:rsidP="00A37A1B">
            <w:pPr>
              <w:pStyle w:val="CopticVersemulti-line"/>
            </w:pPr>
            <w:r w:rsidRPr="00A37A1B">
              <w:t>ⲡⲓⲙⲁⲣⲅⲁⲣⲓⲧⲏⲥ ⲉⲑⲛⲁϣⲉⲛⲥⲟⲩⲉⲛϥ</w:t>
            </w:r>
          </w:p>
          <w:p w:rsidR="00DB1FC6" w:rsidRDefault="00DB1FC6" w:rsidP="00A37A1B">
            <w:pPr>
              <w:pStyle w:val="CopticVersemulti-line"/>
            </w:pPr>
            <w:r w:rsidRPr="00A37A1B">
              <w:t>ⲡⲓⲣⲁⲛ ⲉⲧϩⲟⲗϫ ⲉⲑⲙⲉϩ ⲛ̀ⲱ̀ⲟⲩ</w:t>
            </w:r>
          </w:p>
          <w:p w:rsidR="00DB1FC6" w:rsidRDefault="00DB1FC6" w:rsidP="00A37A1B">
            <w:pPr>
              <w:pStyle w:val="CopticVerse"/>
            </w:pPr>
            <w:r w:rsidRPr="00A37A1B">
              <w:t>ⲛ̀ⲧⲉ Ⲡⲉⲛⲟ̅ⲥ̅ Ⲓⲏ̅ⲥ Ⲡⲭ̅ⲥ</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When we remain with Him continually,</w:t>
            </w:r>
          </w:p>
          <w:p w:rsidR="00DB1FC6" w:rsidRDefault="00DB1FC6" w:rsidP="00DB1FC6">
            <w:pPr>
              <w:pStyle w:val="EngHang"/>
            </w:pPr>
            <w:r>
              <w:t>In our inner being,</w:t>
            </w:r>
          </w:p>
          <w:p w:rsidR="00DB1FC6" w:rsidRDefault="00DB1FC6" w:rsidP="00DB1FC6">
            <w:pPr>
              <w:pStyle w:val="EngHang"/>
            </w:pPr>
            <w:r>
              <w:t>He will make us spiritually rich,</w:t>
            </w:r>
          </w:p>
          <w:p w:rsidR="00DB1FC6" w:rsidRDefault="00DB1FC6" w:rsidP="00DB1FC6">
            <w:pPr>
              <w:pStyle w:val="EngHangEnd"/>
            </w:pPr>
            <w:r>
              <w:t>So we can give to others.</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A37A1B">
              <w:t>Ⲉ̀ϣⲱⲡ ⲁⲛϣⲁⲛⲙⲟⲩⲛ ⲉ̀ⲣⲟϥ</w:t>
            </w:r>
          </w:p>
          <w:p w:rsidR="00DB1FC6" w:rsidRDefault="00DB1FC6" w:rsidP="00A37A1B">
            <w:pPr>
              <w:pStyle w:val="CopticVersemulti-line"/>
            </w:pPr>
            <w:r w:rsidRPr="00A37A1B">
              <w:t>ϧⲉⲛ ⲡⲉⲛⲣⲱⲙⲓ ⲉⲧⲥⲁϧⲟⲩⲛ</w:t>
            </w:r>
          </w:p>
          <w:p w:rsidR="00DB1FC6" w:rsidRDefault="00DB1FC6" w:rsidP="00A37A1B">
            <w:pPr>
              <w:pStyle w:val="CopticVersemulti-line"/>
            </w:pPr>
            <w:r w:rsidRPr="00A37A1B">
              <w:t>ϥ̀ⲛⲁⲁⲓⲧⲉⲛ ⲛ̀ⲣⲁⲙⲁⲟ̀</w:t>
            </w:r>
          </w:p>
          <w:p w:rsidR="00DB1FC6" w:rsidRDefault="00DB1FC6" w:rsidP="00A37A1B">
            <w:pPr>
              <w:pStyle w:val="CopticVerse"/>
            </w:pPr>
            <w:r w:rsidRPr="00A37A1B">
              <w:t>ϣⲁⲛ̀ⲧⲉⲛϯ ⲛ̀ϩⲁⲛⲕⲉⲭⲱⲟⲩⲛⲓ</w:t>
            </w:r>
          </w:p>
        </w:tc>
      </w:tr>
      <w:tr w:rsidR="00DB1FC6" w:rsidTr="00703BF0">
        <w:trPr>
          <w:cantSplit/>
          <w:jc w:val="center"/>
        </w:trPr>
        <w:tc>
          <w:tcPr>
            <w:tcW w:w="288" w:type="dxa"/>
          </w:tcPr>
          <w:p w:rsidR="00DB1FC6" w:rsidRDefault="00DB1FC6" w:rsidP="00703BF0">
            <w:pPr>
              <w:pStyle w:val="CopticCross"/>
            </w:pPr>
          </w:p>
        </w:tc>
        <w:tc>
          <w:tcPr>
            <w:tcW w:w="3960" w:type="dxa"/>
          </w:tcPr>
          <w:p w:rsidR="00DB1FC6" w:rsidRDefault="00DB1FC6" w:rsidP="00DB1FC6">
            <w:pPr>
              <w:pStyle w:val="EngHang"/>
            </w:pPr>
            <w:r>
              <w:t>We do not ask for,</w:t>
            </w:r>
          </w:p>
          <w:p w:rsidR="00DB1FC6" w:rsidRDefault="00DB1FC6" w:rsidP="00DB1FC6">
            <w:pPr>
              <w:pStyle w:val="EngHang"/>
            </w:pPr>
            <w:r>
              <w:t>The wealth of this world,</w:t>
            </w:r>
          </w:p>
          <w:p w:rsidR="00DB1FC6" w:rsidRDefault="00DB1FC6" w:rsidP="00DB1FC6">
            <w:pPr>
              <w:pStyle w:val="EngHang"/>
            </w:pPr>
            <w:r>
              <w:t>But for the salvation of our souls,</w:t>
            </w:r>
          </w:p>
          <w:p w:rsidR="00DB1FC6" w:rsidRDefault="00DB1FC6" w:rsidP="00DB1FC6">
            <w:pPr>
              <w:pStyle w:val="EngHangEnd"/>
            </w:pPr>
            <w:r>
              <w:t>Calling upon His Holy Name.</w:t>
            </w:r>
          </w:p>
        </w:tc>
        <w:tc>
          <w:tcPr>
            <w:tcW w:w="288" w:type="dxa"/>
          </w:tcPr>
          <w:p w:rsidR="00DB1FC6" w:rsidRDefault="00DB1FC6" w:rsidP="00161998"/>
        </w:tc>
        <w:tc>
          <w:tcPr>
            <w:tcW w:w="288" w:type="dxa"/>
          </w:tcPr>
          <w:p w:rsidR="00DB1FC6" w:rsidRDefault="00DB1FC6" w:rsidP="00703BF0">
            <w:pPr>
              <w:pStyle w:val="CopticCross"/>
            </w:pPr>
          </w:p>
        </w:tc>
        <w:tc>
          <w:tcPr>
            <w:tcW w:w="3960" w:type="dxa"/>
          </w:tcPr>
          <w:p w:rsidR="00DB1FC6" w:rsidRDefault="00DB1FC6" w:rsidP="00A37A1B">
            <w:pPr>
              <w:pStyle w:val="CopticVersemulti-line"/>
            </w:pPr>
            <w:r w:rsidRPr="00F6464C">
              <w:t>Ⲛⲓⲭ̀ⲣⲏⲙⲁ ⲁⲛ ⲛ̀ⲧⲉ ⲡⲁⲓⲕⲟⲥⲙⲟⲥ</w:t>
            </w:r>
          </w:p>
          <w:p w:rsidR="00DB1FC6" w:rsidRDefault="00DB1FC6" w:rsidP="00A37A1B">
            <w:pPr>
              <w:pStyle w:val="CopticVersemulti-line"/>
            </w:pPr>
            <w:r w:rsidRPr="00F6464C">
              <w:t>ⲉⲑⲛⲁⲥⲓⲛⲓ ⲉ̀ⲧⲉⲛⲕⲱϯ ⲛ̀ⲥⲱⲟⲩ</w:t>
            </w:r>
          </w:p>
          <w:p w:rsidR="00DB1FC6" w:rsidRDefault="00DB1FC6" w:rsidP="00A37A1B">
            <w:pPr>
              <w:pStyle w:val="CopticVersemulti-line"/>
            </w:pPr>
            <w:r w:rsidRPr="00F6464C">
              <w:t>ⲁⲗⲗⲁ ⲫ̀ⲛⲟϩⲉⲙ ⲛ̀ⲧⲉ ⲛⲉⲛⲯⲩⲭⲏ</w:t>
            </w:r>
          </w:p>
          <w:p w:rsidR="00DB1FC6" w:rsidRDefault="00DB1FC6" w:rsidP="00F6464C">
            <w:pPr>
              <w:pStyle w:val="CopticVerse"/>
            </w:pPr>
            <w:r w:rsidRPr="00F6464C">
              <w:t>ϧⲉⲛ ⲑ̀ⲙⲉⲗⲉⲧⲏ ⲙ̀ⲡⲉϥⲣⲁⲛ ⲉ̅ⲑ̅ⲩ</w:t>
            </w:r>
          </w:p>
        </w:tc>
      </w:tr>
    </w:tbl>
    <w:p w:rsidR="00703BF0" w:rsidRPr="00A742AC" w:rsidRDefault="00703BF0" w:rsidP="000D107E">
      <w:pPr>
        <w:pStyle w:val="Heading5"/>
      </w:pPr>
      <w:bookmarkStart w:id="628" w:name="_Toc298681303"/>
      <w:bookmarkStart w:id="629" w:name="_Toc308441925"/>
      <w:r w:rsidRPr="00FD2E69">
        <w:t xml:space="preserve">The Conclusion of the </w:t>
      </w:r>
      <w:r>
        <w:t>Batos</w:t>
      </w:r>
      <w:r w:rsidRPr="00FD2E69">
        <w:t xml:space="preserve"> Psali</w:t>
      </w:r>
      <w:bookmarkEnd w:id="628"/>
      <w:bookmarkEnd w:id="62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03BF0" w:rsidTr="00161998">
        <w:trPr>
          <w:cantSplit/>
          <w:jc w:val="center"/>
        </w:trPr>
        <w:tc>
          <w:tcPr>
            <w:tcW w:w="288" w:type="dxa"/>
          </w:tcPr>
          <w:p w:rsidR="00703BF0" w:rsidRDefault="00703BF0" w:rsidP="00161998">
            <w:pPr>
              <w:pStyle w:val="CopticCross"/>
            </w:pPr>
            <w:r w:rsidRPr="00FB5ACB">
              <w:t>¿</w:t>
            </w: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And whenever we sing hymns</w:t>
            </w:r>
          </w:p>
          <w:p w:rsidR="00703BF0" w:rsidRPr="0042513B" w:rsidRDefault="00703BF0" w:rsidP="00703BF0">
            <w:pPr>
              <w:pStyle w:val="EngHang"/>
              <w:rPr>
                <w:rFonts w:ascii="Times" w:eastAsiaTheme="minorHAnsi" w:hAnsi="Times"/>
                <w:sz w:val="20"/>
              </w:rPr>
            </w:pPr>
            <w:r w:rsidRPr="0042513B">
              <w:rPr>
                <w:rFonts w:eastAsiaTheme="minorHAnsi"/>
              </w:rPr>
              <w:t>Let us say tenderly,</w:t>
            </w:r>
          </w:p>
          <w:p w:rsidR="00703BF0" w:rsidRPr="0042513B" w:rsidRDefault="00703BF0" w:rsidP="00703BF0">
            <w:pPr>
              <w:pStyle w:val="EngHang"/>
              <w:rPr>
                <w:rFonts w:ascii="Times" w:eastAsiaTheme="minorHAnsi" w:hAnsi="Times"/>
                <w:sz w:val="20"/>
              </w:rPr>
            </w:pPr>
            <w:r w:rsidRPr="0042513B">
              <w:rPr>
                <w:rFonts w:eastAsiaTheme="minorHAnsi"/>
              </w:rPr>
              <w:t>"O our Lord, Jesus Christ,</w:t>
            </w:r>
          </w:p>
          <w:p w:rsidR="00703BF0" w:rsidRDefault="00703BF0" w:rsidP="00703BF0">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03BF0" w:rsidRDefault="00703BF0" w:rsidP="00161998"/>
        </w:tc>
        <w:tc>
          <w:tcPr>
            <w:tcW w:w="288" w:type="dxa"/>
          </w:tcPr>
          <w:p w:rsidR="00703BF0" w:rsidRDefault="00703BF0" w:rsidP="00161998">
            <w:pPr>
              <w:pStyle w:val="CopticCross"/>
            </w:pPr>
            <w:r w:rsidRPr="00FB5ACB">
              <w:t>¿</w:t>
            </w:r>
          </w:p>
        </w:tc>
        <w:tc>
          <w:tcPr>
            <w:tcW w:w="3960" w:type="dxa"/>
          </w:tcPr>
          <w:p w:rsidR="00F6464C" w:rsidRDefault="00F6464C" w:rsidP="00F6464C">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F6464C" w:rsidRDefault="00F6464C" w:rsidP="00F6464C">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F6464C" w:rsidRDefault="00F6464C" w:rsidP="00F6464C">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703BF0" w:rsidRDefault="00F6464C" w:rsidP="00F6464C">
            <w:pPr>
              <w:pStyle w:val="CopticVerse"/>
            </w:pPr>
            <w:r w:rsidRPr="00F6464C">
              <w:t>ⲁ</w:t>
            </w:r>
            <w:r w:rsidRPr="00F6464C">
              <w:rPr>
                <w:rFonts w:ascii="Times New Roman" w:hAnsi="Times New Roman" w:cs="Times New Roman"/>
              </w:rPr>
              <w:t>̀</w:t>
            </w:r>
            <w:r w:rsidRPr="00F6464C">
              <w:t>ⲣⲓⲟⲩⲛⲁⲓ ⲛⲉⲙ ⲛⲉⲛⲯⲩⲭⲏ</w:t>
            </w:r>
          </w:p>
        </w:tc>
      </w:tr>
      <w:tr w:rsidR="00703BF0" w:rsidTr="00161998">
        <w:trPr>
          <w:cantSplit/>
          <w:jc w:val="center"/>
        </w:trPr>
        <w:tc>
          <w:tcPr>
            <w:tcW w:w="288" w:type="dxa"/>
          </w:tcPr>
          <w:p w:rsidR="00703BF0" w:rsidRDefault="00703BF0" w:rsidP="00161998">
            <w:pPr>
              <w:pStyle w:val="CopticCross"/>
            </w:pPr>
          </w:p>
        </w:tc>
        <w:tc>
          <w:tcPr>
            <w:tcW w:w="3960" w:type="dxa"/>
          </w:tcPr>
          <w:p w:rsidR="00703BF0" w:rsidRPr="0042513B" w:rsidRDefault="00703BF0" w:rsidP="00703BF0">
            <w:pPr>
              <w:pStyle w:val="EngHang"/>
              <w:rPr>
                <w:rFonts w:ascii="Times" w:eastAsiaTheme="minorHAnsi" w:hAnsi="Times"/>
                <w:sz w:val="20"/>
              </w:rPr>
            </w:pPr>
            <w:r w:rsidRPr="0042513B">
              <w:rPr>
                <w:rFonts w:eastAsiaTheme="minorHAnsi"/>
              </w:rPr>
              <w:t>Glory to the Father</w:t>
            </w:r>
          </w:p>
          <w:p w:rsidR="00703BF0" w:rsidRPr="0042513B" w:rsidRDefault="00703BF0" w:rsidP="00703BF0">
            <w:pPr>
              <w:pStyle w:val="EngHang"/>
              <w:rPr>
                <w:rFonts w:ascii="Times" w:eastAsiaTheme="minorHAnsi" w:hAnsi="Times"/>
                <w:sz w:val="20"/>
              </w:rPr>
            </w:pPr>
            <w:r w:rsidRPr="0042513B">
              <w:rPr>
                <w:rFonts w:eastAsiaTheme="minorHAnsi"/>
              </w:rPr>
              <w:t>And the Son and the Holy Spirit,</w:t>
            </w:r>
          </w:p>
          <w:p w:rsidR="00703BF0" w:rsidRPr="0042513B" w:rsidRDefault="00703BF0" w:rsidP="00703BF0">
            <w:pPr>
              <w:pStyle w:val="EngHang"/>
              <w:rPr>
                <w:rFonts w:ascii="Times" w:eastAsiaTheme="minorHAnsi" w:hAnsi="Times"/>
                <w:sz w:val="20"/>
              </w:rPr>
            </w:pPr>
            <w:r w:rsidRPr="0042513B">
              <w:rPr>
                <w:rFonts w:eastAsiaTheme="minorHAnsi"/>
              </w:rPr>
              <w:t>Now, and forever,</w:t>
            </w:r>
          </w:p>
          <w:p w:rsidR="00703BF0" w:rsidRDefault="00703BF0" w:rsidP="00703BF0">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03BF0" w:rsidRDefault="00703BF0" w:rsidP="00161998"/>
        </w:tc>
        <w:tc>
          <w:tcPr>
            <w:tcW w:w="288" w:type="dxa"/>
          </w:tcPr>
          <w:p w:rsidR="00703BF0" w:rsidRDefault="00703BF0" w:rsidP="00161998">
            <w:pPr>
              <w:pStyle w:val="CopticCross"/>
            </w:pPr>
          </w:p>
        </w:tc>
        <w:tc>
          <w:tcPr>
            <w:tcW w:w="3960" w:type="dxa"/>
          </w:tcPr>
          <w:p w:rsidR="00F6464C" w:rsidRDefault="00F6464C" w:rsidP="00F6464C">
            <w:pPr>
              <w:pStyle w:val="CopticVersemulti-line"/>
            </w:pPr>
            <w:r>
              <w:t>Ⲇⲟⲝⲁ Ⲡⲁⲧⲣⲓ</w:t>
            </w:r>
          </w:p>
          <w:p w:rsidR="00F6464C" w:rsidRDefault="00F6464C" w:rsidP="00F6464C">
            <w:pPr>
              <w:pStyle w:val="CopticVersemulti-line"/>
            </w:pPr>
            <w:r>
              <w:t>ⲕⲉ ⲩ̀ⲓⲱ̀ ⲕⲉ ⲁ̀ⲅⲓⲱ̀ Ⲡ̀ⲛⲉⲩⲙⲁⲧⲓ</w:t>
            </w:r>
          </w:p>
          <w:p w:rsidR="00F6464C" w:rsidRDefault="00F6464C" w:rsidP="00F6464C">
            <w:pPr>
              <w:pStyle w:val="CopticVersemulti-line"/>
            </w:pPr>
            <w:r>
              <w:t>Ⲕⲉ ⲛⲩⲛ ⲕⲉ ⲁ̀ⲓ̀</w:t>
            </w:r>
          </w:p>
          <w:p w:rsidR="00703BF0" w:rsidRDefault="00F6464C" w:rsidP="00F6464C">
            <w:pPr>
              <w:pStyle w:val="CopticVerse"/>
            </w:pPr>
            <w:r>
              <w:t>ⲕⲉ ⲓⲥ ⲧⲟⲩⲥ ⲉ̀ⲱ̀ⲛⲁⲥ ⲧⲱⲛ ⲉ̀ⲱ̀ⲛⲱⲛ ⲁ̀ⲙⲏⲛ</w:t>
            </w:r>
          </w:p>
        </w:tc>
      </w:tr>
    </w:tbl>
    <w:p w:rsidR="00703BF0" w:rsidRDefault="00703BF0" w:rsidP="00DB1FC6">
      <w:pPr>
        <w:pStyle w:val="Heading5"/>
      </w:pPr>
      <w:bookmarkStart w:id="630" w:name="_Toc298681304"/>
      <w:bookmarkStart w:id="631" w:name="_Toc308441926"/>
      <w:r>
        <w:lastRenderedPageBreak/>
        <w:t>The Wednesday Theotokia</w:t>
      </w:r>
      <w:bookmarkEnd w:id="630"/>
      <w:bookmarkEnd w:id="631"/>
    </w:p>
    <w:p w:rsidR="00F6464C" w:rsidRPr="00F6464C" w:rsidRDefault="00F6464C" w:rsidP="00DB1FC6">
      <w:pPr>
        <w:pStyle w:val="Heading5non-TOC"/>
      </w:pPr>
      <w:r w:rsidRPr="00F6464C">
        <w:rPr>
          <w:rFonts w:ascii="Times New Roman" w:hAnsi="Times New Roman" w:cs="Times New Roman"/>
        </w:rPr>
        <w:t>Ϯ</w:t>
      </w:r>
      <w:r w:rsidRPr="00F6464C">
        <w:t>ⲑⲉⲟⲧⲟⲕⲓⲁ</w:t>
      </w:r>
      <w:r w:rsidRPr="00F6464C">
        <w:rPr>
          <w:rFonts w:ascii="Times New Roman" w:hAnsi="Times New Roman" w:cs="Times New Roman"/>
        </w:rPr>
        <w:t>̀</w:t>
      </w:r>
      <w:r w:rsidRPr="00F6464C">
        <w:t xml:space="preserve">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ⲉ</w:t>
      </w:r>
      <w:r w:rsidRPr="00F6464C">
        <w:rPr>
          <w:rFonts w:ascii="Times New Roman" w:hAnsi="Times New Roman" w:cs="Times New Roman"/>
        </w:rPr>
        <w:t>̀ϩ</w:t>
      </w:r>
      <w:r w:rsidRPr="00F6464C">
        <w:t>ⲟⲟⲩ ⲙ</w:t>
      </w:r>
      <w:r w:rsidRPr="00F6464C">
        <w:rPr>
          <w:rFonts w:ascii="Times New Roman" w:hAnsi="Times New Roman" w:cs="Times New Roman"/>
        </w:rPr>
        <w:t>̀</w:t>
      </w:r>
      <w:r w:rsidRPr="00F6464C">
        <w:t>ⲡ</w:t>
      </w:r>
      <w:r w:rsidRPr="00F6464C">
        <w:rPr>
          <w:rFonts w:ascii="Times New Roman" w:hAnsi="Times New Roman" w:cs="Times New Roman"/>
        </w:rPr>
        <w:t>̀</w:t>
      </w:r>
      <w:r w:rsidRPr="00F6464C">
        <w:t>ⲇ</w:t>
      </w:r>
      <w:r w:rsidRPr="00F6464C">
        <w:rPr>
          <w:rFonts w:ascii="Times New Roman" w:hAnsi="Times New Roman" w:cs="Times New Roman"/>
        </w:rPr>
        <w:t>̅</w:t>
      </w:r>
    </w:p>
    <w:p w:rsidR="00703BF0" w:rsidRDefault="00703BF0" w:rsidP="00DB1FC6">
      <w:pPr>
        <w:pStyle w:val="Heading6"/>
      </w:pPr>
      <w:bookmarkStart w:id="632" w:name="_Toc298681305"/>
      <w:r>
        <w:t>Part One</w:t>
      </w:r>
      <w:bookmarkEnd w:id="63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All the heavenly orders,</w:t>
            </w:r>
          </w:p>
          <w:p w:rsidR="00DB1FC6" w:rsidRPr="007425E1" w:rsidRDefault="00DB1FC6" w:rsidP="00DB1FC6">
            <w:pPr>
              <w:pStyle w:val="EngHang"/>
            </w:pPr>
            <w:r w:rsidRPr="007425E1">
              <w:t>Sing</w:t>
            </w:r>
            <w:r>
              <w:t>,</w:t>
            </w:r>
            <w:r w:rsidRPr="007425E1">
              <w:t xml:space="preserve"> </w:t>
            </w:r>
            <w:r>
              <w:t>blessing you</w:t>
            </w:r>
            <w:r w:rsidRPr="007425E1">
              <w:t xml:space="preserve">, </w:t>
            </w:r>
          </w:p>
          <w:p w:rsidR="00DB1FC6" w:rsidRPr="007425E1" w:rsidRDefault="00DB1FC6" w:rsidP="00DB1FC6">
            <w:pPr>
              <w:pStyle w:val="EngHang"/>
            </w:pPr>
            <w:r w:rsidRPr="007425E1">
              <w:t>For you are the second heaven,</w:t>
            </w:r>
          </w:p>
          <w:p w:rsidR="00DB1FC6" w:rsidRDefault="00DB1FC6" w:rsidP="00DB1FC6">
            <w:pPr>
              <w:pStyle w:val="EngHangEnd"/>
            </w:pPr>
            <w:r>
              <w:t>Which is u</w:t>
            </w:r>
            <w:r w:rsidRPr="007425E1">
              <w:t>pon the earth.</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Ⲛⲓⲧⲁⲅⲙⲁ ⲧⲏⲣⲟⲩ ⲛ</w:t>
            </w:r>
            <w:r w:rsidRPr="00F6464C">
              <w:rPr>
                <w:rFonts w:ascii="Times New Roman" w:hAnsi="Times New Roman" w:cs="Times New Roman"/>
              </w:rPr>
              <w:t>̀</w:t>
            </w:r>
            <w:r w:rsidRPr="00F6464C">
              <w:t>ⲧⲉ ⲛⲓⲫⲏⲟⲩⲓ</w:t>
            </w:r>
            <w:r w:rsidRPr="00F6464C">
              <w:rPr>
                <w:rFonts w:ascii="Times New Roman" w:hAnsi="Times New Roman" w:cs="Times New Roman"/>
              </w:rPr>
              <w:t>̀</w:t>
            </w:r>
          </w:p>
          <w:p w:rsidR="00DB1FC6" w:rsidRDefault="00DB1FC6" w:rsidP="00F6464C">
            <w:pPr>
              <w:pStyle w:val="CopticVersemulti-line"/>
            </w:pPr>
            <w:r w:rsidRPr="00F6464C">
              <w:t>ⲥⲉ</w:t>
            </w:r>
            <w:r w:rsidRPr="00F6464C">
              <w:rPr>
                <w:rFonts w:ascii="Times New Roman" w:hAnsi="Times New Roman" w:cs="Times New Roman"/>
              </w:rPr>
              <w:t>ϫ</w:t>
            </w:r>
            <w:r w:rsidRPr="00F6464C">
              <w:t>ⲱ ⲛ</w:t>
            </w:r>
            <w:r w:rsidRPr="00F6464C">
              <w:rPr>
                <w:rFonts w:ascii="Times New Roman" w:hAnsi="Times New Roman" w:cs="Times New Roman"/>
              </w:rPr>
              <w:t>̀</w:t>
            </w:r>
            <w:r w:rsidRPr="00F6464C">
              <w:t>ⲛⲉⲙⲁⲕⲁⲣⲓⲥⲙⲟⲥ</w:t>
            </w:r>
          </w:p>
          <w:p w:rsidR="00DB1FC6" w:rsidRDefault="00DB1FC6" w:rsidP="00F6464C">
            <w:pPr>
              <w:pStyle w:val="CopticVersemulti-line"/>
            </w:pPr>
            <w:r>
              <w:rPr>
                <w:rFonts w:cs="FreeSerifAvvaShenouda"/>
              </w:rPr>
              <w:t>ϫ</w:t>
            </w:r>
            <w:r w:rsidRPr="00F6464C">
              <w:t>ⲉ ⲛ</w:t>
            </w:r>
            <w:r w:rsidRPr="00F6464C">
              <w:rPr>
                <w:rFonts w:ascii="Times New Roman" w:hAnsi="Times New Roman" w:cs="Times New Roman"/>
              </w:rPr>
              <w:t>̀</w:t>
            </w:r>
            <w:r w:rsidRPr="00F6464C">
              <w:t xml:space="preserve">ⲑⲟ ⲧⲉ </w:t>
            </w:r>
            <w:r w:rsidRPr="00F6464C">
              <w:rPr>
                <w:rFonts w:ascii="Times New Roman" w:hAnsi="Times New Roman" w:cs="Times New Roman"/>
              </w:rPr>
              <w:t>ϯ</w:t>
            </w:r>
            <w:r w:rsidRPr="00F6464C">
              <w:t>ⲙⲁ</w:t>
            </w:r>
            <w:r w:rsidRPr="00F6464C">
              <w:rPr>
                <w:rFonts w:ascii="Times New Roman" w:hAnsi="Times New Roman" w:cs="Times New Roman"/>
              </w:rPr>
              <w:t>ϩ</w:t>
            </w:r>
            <w:r w:rsidRPr="00F6464C">
              <w:t>ⲥ</w:t>
            </w:r>
            <w:r w:rsidRPr="00F6464C">
              <w:rPr>
                <w:rFonts w:ascii="Times New Roman" w:hAnsi="Times New Roman" w:cs="Times New Roman"/>
              </w:rPr>
              <w:t>̀</w:t>
            </w:r>
            <w:r w:rsidRPr="00F6464C">
              <w:t>ⲛⲟⲩ</w:t>
            </w:r>
            <w:r w:rsidRPr="00F6464C">
              <w:rPr>
                <w:rFonts w:ascii="Times New Roman" w:hAnsi="Times New Roman" w:cs="Times New Roman"/>
              </w:rPr>
              <w:t>ϯ</w:t>
            </w:r>
            <w:r w:rsidRPr="00F6464C">
              <w:t xml:space="preserve"> ⲙ</w:t>
            </w:r>
            <w:r w:rsidRPr="00F6464C">
              <w:rPr>
                <w:rFonts w:ascii="Times New Roman" w:hAnsi="Times New Roman" w:cs="Times New Roman"/>
              </w:rPr>
              <w:t>̀</w:t>
            </w:r>
            <w:r w:rsidRPr="00F6464C">
              <w:t>ⲫⲉ</w:t>
            </w:r>
          </w:p>
          <w:p w:rsidR="00DB1FC6" w:rsidRDefault="00DB1FC6" w:rsidP="00F6464C">
            <w:pPr>
              <w:pStyle w:val="CopticVerse"/>
            </w:pPr>
            <w:r w:rsidRPr="00F6464C">
              <w:t>ⲉⲧ</w:t>
            </w:r>
            <w:r w:rsidRPr="00F6464C">
              <w:rPr>
                <w:rFonts w:ascii="Times New Roman" w:hAnsi="Times New Roman" w:cs="Times New Roman"/>
              </w:rPr>
              <w:t>ϣ</w:t>
            </w:r>
            <w:r w:rsidRPr="00F6464C">
              <w:t xml:space="preserve">ⲟⲡ </w:t>
            </w:r>
            <w:r w:rsidRPr="00F6464C">
              <w:rPr>
                <w:rFonts w:ascii="Times New Roman" w:hAnsi="Times New Roman" w:cs="Times New Roman"/>
              </w:rPr>
              <w:t>ϩ</w:t>
            </w:r>
            <w:r w:rsidRPr="00F6464C">
              <w:t>ⲓ</w:t>
            </w:r>
            <w:r w:rsidRPr="00F6464C">
              <w:rPr>
                <w:rFonts w:ascii="Times New Roman" w:hAnsi="Times New Roman" w:cs="Times New Roman"/>
              </w:rPr>
              <w:t>ϫ</w:t>
            </w:r>
            <w:r w:rsidRPr="00F6464C">
              <w:t>ⲉⲛ ⲡⲓⲕⲁ</w:t>
            </w:r>
            <w:r w:rsidRPr="00F6464C">
              <w:rPr>
                <w:rFonts w:ascii="Times New Roman" w:hAnsi="Times New Roman" w:cs="Times New Roman"/>
              </w:rPr>
              <w:t>ϩ</w:t>
            </w:r>
            <w:r w:rsidRPr="00F6464C">
              <w:t>ⲓ</w:t>
            </w:r>
          </w:p>
        </w:tc>
      </w:tr>
      <w:tr w:rsidR="00DB1FC6" w:rsidTr="00161998">
        <w:trPr>
          <w:cantSplit/>
          <w:jc w:val="center"/>
        </w:trPr>
        <w:tc>
          <w:tcPr>
            <w:tcW w:w="288" w:type="dxa"/>
          </w:tcPr>
          <w:p w:rsidR="00DB1FC6" w:rsidRDefault="00DB1FC6" w:rsidP="00161998">
            <w:pPr>
              <w:pStyle w:val="CopticCross"/>
            </w:pPr>
            <w:r w:rsidRPr="00FB5ACB">
              <w:t>¿</w:t>
            </w:r>
          </w:p>
        </w:tc>
        <w:tc>
          <w:tcPr>
            <w:tcW w:w="3960" w:type="dxa"/>
          </w:tcPr>
          <w:p w:rsidR="00DB1FC6" w:rsidRDefault="00DB1FC6" w:rsidP="00DB1FC6">
            <w:pPr>
              <w:pStyle w:val="EngHang"/>
            </w:pPr>
            <w:r>
              <w:t>The Virgin Mary</w:t>
            </w:r>
          </w:p>
          <w:p w:rsidR="00DB1FC6" w:rsidRPr="007425E1" w:rsidRDefault="00DB1FC6" w:rsidP="00DB1FC6">
            <w:pPr>
              <w:pStyle w:val="EngHang"/>
            </w:pPr>
            <w:r>
              <w:t>Is t</w:t>
            </w:r>
            <w:r w:rsidRPr="007425E1">
              <w:t xml:space="preserve">he gate </w:t>
            </w:r>
            <w:r>
              <w:t>towards</w:t>
            </w:r>
            <w:r w:rsidRPr="007425E1">
              <w:t xml:space="preserve"> the east,</w:t>
            </w:r>
          </w:p>
          <w:p w:rsidR="00DB1FC6" w:rsidRPr="007425E1" w:rsidRDefault="00DB1FC6" w:rsidP="00DB1FC6">
            <w:pPr>
              <w:pStyle w:val="EngHang"/>
            </w:pPr>
            <w:r w:rsidRPr="007425E1">
              <w:t>The pure bride,</w:t>
            </w:r>
          </w:p>
          <w:p w:rsidR="00DB1FC6" w:rsidRDefault="00DB1FC6" w:rsidP="00DB1FC6">
            <w:pPr>
              <w:pStyle w:val="EngHangEnd"/>
            </w:pPr>
            <w:r w:rsidRPr="007425E1">
              <w:t>Of the pure bridegroom.</w:t>
            </w:r>
          </w:p>
        </w:tc>
        <w:tc>
          <w:tcPr>
            <w:tcW w:w="288" w:type="dxa"/>
          </w:tcPr>
          <w:p w:rsidR="00DB1FC6" w:rsidRDefault="00DB1FC6" w:rsidP="00161998"/>
        </w:tc>
        <w:tc>
          <w:tcPr>
            <w:tcW w:w="288" w:type="dxa"/>
          </w:tcPr>
          <w:p w:rsidR="00DB1FC6" w:rsidRDefault="00DB1FC6" w:rsidP="00161998">
            <w:pPr>
              <w:pStyle w:val="CopticCross"/>
            </w:pPr>
            <w:r w:rsidRPr="00FB5ACB">
              <w:t>¿</w:t>
            </w:r>
          </w:p>
        </w:tc>
        <w:tc>
          <w:tcPr>
            <w:tcW w:w="3960" w:type="dxa"/>
          </w:tcPr>
          <w:p w:rsidR="00DB1FC6" w:rsidRDefault="00DB1FC6" w:rsidP="00F6464C">
            <w:pPr>
              <w:pStyle w:val="CopticVersemulti-line"/>
            </w:pPr>
            <w:r w:rsidRPr="00F6464C">
              <w:t>Ϯⲡⲩⲗⲏ ⲛ̀ⲧⲉ ⲛⲓⲙⲁⲛ̀ϣⲁⲓ</w:t>
            </w:r>
          </w:p>
          <w:p w:rsidR="00DB1FC6" w:rsidRDefault="00DB1FC6" w:rsidP="00F6464C">
            <w:pPr>
              <w:pStyle w:val="CopticVersemulti-line"/>
            </w:pPr>
            <w:r w:rsidRPr="00F6464C">
              <w:t>ⲧⲉ Ⲙⲁⲣⲓⲁ ϯⲡⲁⲣⲑⲉⲛⲟⲥ</w:t>
            </w:r>
          </w:p>
          <w:p w:rsidR="00DB1FC6" w:rsidRDefault="00DB1FC6" w:rsidP="00F6464C">
            <w:pPr>
              <w:pStyle w:val="CopticVersemulti-line"/>
            </w:pPr>
            <w:r w:rsidRPr="00F6464C">
              <w:t>ⲡⲓⲙⲁⲛ̀ϣⲉⲗⲉⲧ ⲉⲧⲧⲟⲩⲃⲏⲟⲩⲧ</w:t>
            </w:r>
          </w:p>
          <w:p w:rsidR="00DB1FC6" w:rsidRDefault="00DB1FC6" w:rsidP="00F6464C">
            <w:pPr>
              <w:pStyle w:val="CopticVerse"/>
            </w:pPr>
            <w:r w:rsidRPr="00F6464C">
              <w:t>ⲛ̀ⲧⲉ ⲡⲓⲛⲩⲙⲫⲓⲟⲥ ⲛ̀ⲕⲁⲑⲁⲣⲟⲥ</w:t>
            </w:r>
          </w:p>
        </w:tc>
      </w:tr>
      <w:tr w:rsidR="00DB1FC6" w:rsidTr="00161998">
        <w:trPr>
          <w:cantSplit/>
          <w:jc w:val="center"/>
        </w:trPr>
        <w:tc>
          <w:tcPr>
            <w:tcW w:w="288" w:type="dxa"/>
          </w:tcPr>
          <w:p w:rsidR="00DB1FC6" w:rsidRDefault="00DB1FC6" w:rsidP="00161998">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w:t>
            </w:r>
            <w:r w:rsidRPr="007425E1">
              <w:t xml:space="preserve"> 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161998">
            <w:pPr>
              <w:pStyle w:val="CopticCross"/>
            </w:pPr>
          </w:p>
        </w:tc>
        <w:tc>
          <w:tcPr>
            <w:tcW w:w="3960" w:type="dxa"/>
          </w:tcPr>
          <w:p w:rsidR="00DB1FC6" w:rsidRDefault="00DB1FC6" w:rsidP="00F6464C">
            <w:pPr>
              <w:pStyle w:val="CopticVersemulti-line"/>
            </w:pPr>
            <w:r w:rsidRPr="00F6464C">
              <w:t>Ⲁⲫ̀ⲓⲱⲧ ϫⲟⲩϣⲧ ⲉ̀ⲃⲟⲗϧⲉⲛ ⲧ̀ⲫⲉ</w:t>
            </w:r>
          </w:p>
          <w:p w:rsidR="00DB1FC6" w:rsidRDefault="00DB1FC6" w:rsidP="00F6464C">
            <w:pPr>
              <w:pStyle w:val="CopticVersemulti-line"/>
            </w:pPr>
            <w:r w:rsidRPr="00F6464C">
              <w:t>ⲙ̀ⲡⲉϥϫⲉⲙ ⲫⲏⲉⲧⲟ̀ⲛⲓ ⲙ̀ⲙⲟ</w:t>
            </w:r>
          </w:p>
          <w:p w:rsidR="00DB1FC6" w:rsidRDefault="00DB1FC6" w:rsidP="00F6464C">
            <w:pPr>
              <w:pStyle w:val="CopticVersemulti-line"/>
            </w:pPr>
            <w:r w:rsidRPr="00F6464C">
              <w:t>ⲁϥⲟⲩⲱⲣⲡ ⲙ̀ⲡⲉϥⲙⲟⲛⲟⲅⲉⲛⲏⲥ</w:t>
            </w:r>
          </w:p>
          <w:p w:rsidR="00DB1FC6" w:rsidRDefault="00DB1FC6" w:rsidP="00F6464C">
            <w:pPr>
              <w:pStyle w:val="CopticVersemulti-line"/>
            </w:pPr>
            <w:r w:rsidRPr="00F6464C">
              <w:t>ⲓ̀ ⲁϥϭⲓⲥⲁⲣⲝ ⲉ̀ⲃⲟⲗⲛ̀ϧⲏϯ</w:t>
            </w:r>
          </w:p>
        </w:tc>
      </w:tr>
    </w:tbl>
    <w:p w:rsidR="00703BF0" w:rsidRDefault="00161998" w:rsidP="00DB1FC6">
      <w:pPr>
        <w:pStyle w:val="Heading6"/>
      </w:pPr>
      <w:bookmarkStart w:id="633" w:name="_Toc298681306"/>
      <w:r>
        <w:t>Part Two</w:t>
      </w:r>
      <w:bookmarkEnd w:id="63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 xml:space="preserve">Glorious things are spoken of you, </w:t>
            </w:r>
          </w:p>
          <w:p w:rsidR="00DB1FC6" w:rsidRPr="007425E1" w:rsidRDefault="00DB1FC6" w:rsidP="00DB1FC6">
            <w:pPr>
              <w:pStyle w:val="EngHang"/>
            </w:pPr>
            <w:r w:rsidRPr="007425E1">
              <w:t xml:space="preserve">O city of God, </w:t>
            </w:r>
          </w:p>
          <w:p w:rsidR="00DB1FC6" w:rsidRPr="007425E1" w:rsidRDefault="00DB1FC6" w:rsidP="00DB1FC6">
            <w:pPr>
              <w:pStyle w:val="EngHang"/>
            </w:pPr>
            <w:r w:rsidRPr="007425E1">
              <w:t>For you are the dwelling place,</w:t>
            </w:r>
          </w:p>
          <w:p w:rsidR="00DB1FC6" w:rsidRDefault="00DB1FC6" w:rsidP="00DB1FC6">
            <w:pPr>
              <w:pStyle w:val="EngHangEnd"/>
            </w:pPr>
            <w:r w:rsidRPr="007425E1">
              <w:t>Of all the joyful.</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6464C">
              <w:t>Ⲁⲩⲥⲁ</w:t>
            </w:r>
            <w:r w:rsidRPr="00F6464C">
              <w:rPr>
                <w:rFonts w:ascii="Times New Roman" w:hAnsi="Times New Roman" w:cs="Times New Roman"/>
              </w:rPr>
              <w:t>ϫ</w:t>
            </w:r>
            <w:r w:rsidRPr="00F6464C">
              <w:t>ⲓ ⲛ</w:t>
            </w:r>
            <w:r w:rsidRPr="00F6464C">
              <w:rPr>
                <w:rFonts w:ascii="Times New Roman" w:hAnsi="Times New Roman" w:cs="Times New Roman"/>
              </w:rPr>
              <w:t>̀ϩ</w:t>
            </w:r>
            <w:r w:rsidRPr="00F6464C">
              <w:t>ⲁⲛⲧⲁⲓⲟ ⲉⲑⲃⲏ</w:t>
            </w:r>
            <w:r w:rsidRPr="00F6464C">
              <w:rPr>
                <w:rFonts w:ascii="Times New Roman" w:hAnsi="Times New Roman" w:cs="Times New Roman"/>
              </w:rPr>
              <w:t>ϯ</w:t>
            </w:r>
          </w:p>
          <w:p w:rsidR="00DB1FC6" w:rsidRDefault="00DB1FC6" w:rsidP="00F6464C">
            <w:pPr>
              <w:pStyle w:val="CopticVersemulti-line"/>
            </w:pPr>
            <w:r w:rsidRPr="00F6464C">
              <w:t>ⲱ</w:t>
            </w:r>
            <w:r w:rsidRPr="00F6464C">
              <w:rPr>
                <w:rFonts w:ascii="Times New Roman" w:hAnsi="Times New Roman" w:cs="Times New Roman"/>
              </w:rPr>
              <w:t>̀</w:t>
            </w:r>
            <w:r w:rsidRPr="00F6464C">
              <w:t xml:space="preserve"> </w:t>
            </w:r>
            <w:r w:rsidRPr="00F6464C">
              <w:rPr>
                <w:rFonts w:ascii="Times New Roman" w:hAnsi="Times New Roman" w:cs="Times New Roman"/>
              </w:rPr>
              <w:t>ϯ</w:t>
            </w:r>
            <w:r w:rsidRPr="00F6464C">
              <w:t>ⲃⲁⲕⲓ ⲛ</w:t>
            </w:r>
            <w:r w:rsidRPr="00F6464C">
              <w:rPr>
                <w:rFonts w:ascii="Times New Roman" w:hAnsi="Times New Roman" w:cs="Times New Roman"/>
              </w:rPr>
              <w:t>̀</w:t>
            </w:r>
            <w:r w:rsidRPr="00F6464C">
              <w:t>ⲧⲉ ⲫ</w:t>
            </w:r>
            <w:r w:rsidRPr="00F6464C">
              <w:rPr>
                <w:rFonts w:ascii="Times New Roman" w:hAnsi="Times New Roman" w:cs="Times New Roman"/>
              </w:rPr>
              <w:t>ϯ</w:t>
            </w:r>
          </w:p>
          <w:p w:rsidR="00DB1FC6" w:rsidRDefault="00DB1FC6" w:rsidP="00F6464C">
            <w:pPr>
              <w:pStyle w:val="CopticVersemulti-line"/>
            </w:pPr>
            <w:r w:rsidRPr="00F6464C">
              <w:rPr>
                <w:rFonts w:ascii="Times New Roman" w:hAnsi="Times New Roman" w:cs="Times New Roman"/>
                <w:highlight w:val="yellow"/>
              </w:rPr>
              <w:t>ϫ</w:t>
            </w:r>
            <w:r w:rsidRPr="00F6464C">
              <w:rPr>
                <w:highlight w:val="yellow"/>
              </w:rPr>
              <w:t>ⲉ</w:t>
            </w:r>
            <w:r w:rsidRPr="00F6464C">
              <w:t xml:space="preserve"> ⲛ</w:t>
            </w:r>
            <w:r w:rsidRPr="00F6464C">
              <w:rPr>
                <w:rFonts w:ascii="Times New Roman" w:hAnsi="Times New Roman" w:cs="Times New Roman"/>
              </w:rPr>
              <w:t>̀</w:t>
            </w:r>
            <w:r w:rsidRPr="00F6464C">
              <w:t>ⲑⲟ ⲡⲉⲧⲉⲣⲉ ⲫ</w:t>
            </w:r>
            <w:r w:rsidRPr="00F6464C">
              <w:rPr>
                <w:rFonts w:ascii="Times New Roman" w:hAnsi="Times New Roman" w:cs="Times New Roman"/>
              </w:rPr>
              <w:t>̀</w:t>
            </w:r>
            <w:r w:rsidRPr="00F6464C">
              <w:t>ⲙⲁⲛ</w:t>
            </w:r>
            <w:r w:rsidRPr="00F6464C">
              <w:rPr>
                <w:rFonts w:ascii="Times New Roman" w:hAnsi="Times New Roman" w:cs="Times New Roman"/>
              </w:rPr>
              <w:t>̀ϣ</w:t>
            </w:r>
            <w:r w:rsidRPr="00F6464C">
              <w:t>ⲱⲡⲓ</w:t>
            </w:r>
          </w:p>
          <w:p w:rsidR="00DB1FC6" w:rsidRDefault="00DB1FC6" w:rsidP="00F6464C">
            <w:pPr>
              <w:pStyle w:val="CopticVersemulti-line"/>
            </w:pPr>
            <w:r w:rsidRPr="00F6464C">
              <w:t>ⲛ</w:t>
            </w:r>
            <w:r w:rsidRPr="00F6464C">
              <w:rPr>
                <w:rFonts w:ascii="Times New Roman" w:hAnsi="Times New Roman" w:cs="Times New Roman"/>
              </w:rPr>
              <w:t>̀</w:t>
            </w:r>
            <w:r w:rsidRPr="00F6464C">
              <w:t>ⲛⲏⲉ</w:t>
            </w:r>
            <w:r w:rsidRPr="00F6464C">
              <w:rPr>
                <w:rFonts w:ascii="Times New Roman" w:hAnsi="Times New Roman" w:cs="Times New Roman"/>
              </w:rPr>
              <w:t>̀</w:t>
            </w:r>
            <w:r w:rsidRPr="00F6464C">
              <w:t>ⲧⲟⲩⲛⲟ</w:t>
            </w:r>
            <w:r w:rsidRPr="00F6464C">
              <w:rPr>
                <w:rFonts w:ascii="Times New Roman" w:hAnsi="Times New Roman" w:cs="Times New Roman"/>
              </w:rPr>
              <w:t>ϥ</w:t>
            </w:r>
            <w:r w:rsidRPr="00F6464C">
              <w:t xml:space="preserve"> ⲧⲏⲣⲟⲩ ⲛ</w:t>
            </w:r>
            <w:r w:rsidRPr="00F6464C">
              <w:rPr>
                <w:rFonts w:ascii="Times New Roman" w:hAnsi="Times New Roman" w:cs="Times New Roman"/>
              </w:rPr>
              <w:t>̀ϧ</w:t>
            </w:r>
            <w:r w:rsidRPr="00F6464C">
              <w:t>ⲏ</w:t>
            </w:r>
            <w:r w:rsidRPr="00F6464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All the kings of the earth,</w:t>
            </w:r>
          </w:p>
          <w:p w:rsidR="00DB1FC6" w:rsidRPr="007425E1" w:rsidRDefault="00DB1FC6" w:rsidP="00DB1FC6">
            <w:pPr>
              <w:pStyle w:val="EngHang"/>
            </w:pPr>
            <w:r w:rsidRPr="007425E1">
              <w:t>Walk in your light,</w:t>
            </w:r>
          </w:p>
          <w:p w:rsidR="00DB1FC6" w:rsidRPr="007425E1" w:rsidRDefault="00DB1FC6" w:rsidP="00DB1FC6">
            <w:pPr>
              <w:pStyle w:val="EngHang"/>
            </w:pPr>
            <w:r w:rsidRPr="007425E1">
              <w:t xml:space="preserve">And the Gentiles in your brightness, </w:t>
            </w:r>
            <w:r w:rsidRPr="007425E1">
              <w:tab/>
            </w:r>
          </w:p>
          <w:p w:rsidR="00DB1FC6" w:rsidRDefault="00DB1FC6" w:rsidP="00DB1FC6">
            <w:pPr>
              <w:pStyle w:val="EngHangEnd"/>
            </w:pPr>
            <w:r w:rsidRPr="007425E1">
              <w:t>O Mary, the mother of God.</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6464C">
            <w:pPr>
              <w:pStyle w:val="CopticVersemulti-line"/>
            </w:pPr>
            <w:r w:rsidRPr="00F6464C">
              <w:t>Ⲛⲓⲟⲩⲣⲱⲟⲩ ⲧⲏⲣⲟⲩ ⲛ̀ⲧⲉ ⲡ̀ⲕⲁϩⲓ</w:t>
            </w:r>
          </w:p>
          <w:p w:rsidR="00DB1FC6" w:rsidRDefault="00DB1FC6" w:rsidP="00F6464C">
            <w:pPr>
              <w:pStyle w:val="CopticVersemulti-line"/>
            </w:pPr>
            <w:r w:rsidRPr="00F6464C">
              <w:rPr>
                <w:highlight w:val="yellow"/>
              </w:rPr>
              <w:t>ⲥⲉⲙⲟϣⲓ ϧⲉⲛ ⲛ̀ⲧⲉ ⲡ̀ⲕⲁϩⲓ ⲥⲉⲙⲟϣⲓ ϧⲉⲛ ⲡⲉⲟⲩⲱⲓⲛⲓ</w:t>
            </w:r>
            <w:r w:rsidRPr="00F6464C">
              <w:t xml:space="preserve"> </w:t>
            </w:r>
          </w:p>
          <w:p w:rsidR="00DB1FC6" w:rsidRDefault="00DB1FC6" w:rsidP="00F6464C">
            <w:pPr>
              <w:pStyle w:val="CopticVersemulti-line"/>
            </w:pPr>
            <w:r w:rsidRPr="00F6464C">
              <w:t xml:space="preserve">ⲟⲩⲟϩ ⲛⲓⲉⲑⲛⲟⲥ ϧⲉⲛ ⲡⲉⲫⲓⲣⲓ </w:t>
            </w:r>
          </w:p>
          <w:p w:rsidR="00DB1FC6" w:rsidRDefault="00DB1FC6" w:rsidP="00F6464C">
            <w:pPr>
              <w:pStyle w:val="CopticVerse"/>
            </w:pPr>
            <w:r w:rsidRPr="00F6464C">
              <w:t>ⲱ̀ Ⲙⲁⲣⲓⲁ ⲑ̀ⲙⲁⲩ ⲙ̀ⲫϯ</w:t>
            </w:r>
          </w:p>
        </w:tc>
      </w:tr>
      <w:tr w:rsidR="00DB1FC6" w:rsidTr="0006697F">
        <w:trPr>
          <w:cantSplit/>
          <w:jc w:val="center"/>
        </w:trPr>
        <w:tc>
          <w:tcPr>
            <w:tcW w:w="288" w:type="dxa"/>
          </w:tcPr>
          <w:p w:rsidR="00DB1FC6" w:rsidRDefault="00DB1FC6" w:rsidP="0006697F">
            <w:pPr>
              <w:pStyle w:val="CopticCross"/>
            </w:pPr>
            <w:r w:rsidRPr="00FB5ACB">
              <w:lastRenderedPageBreak/>
              <w:t>¿</w:t>
            </w:r>
          </w:p>
        </w:tc>
        <w:tc>
          <w:tcPr>
            <w:tcW w:w="3960" w:type="dxa"/>
          </w:tcPr>
          <w:p w:rsidR="00DB1FC6" w:rsidRPr="007425E1" w:rsidRDefault="00DB1FC6" w:rsidP="00DB1FC6">
            <w:pPr>
              <w:pStyle w:val="EngHang"/>
            </w:pPr>
            <w:r w:rsidRPr="007425E1">
              <w:t>All generations,</w:t>
            </w:r>
          </w:p>
          <w:p w:rsidR="00DB1FC6" w:rsidRPr="007425E1" w:rsidRDefault="00DB1FC6" w:rsidP="00DB1FC6">
            <w:pPr>
              <w:pStyle w:val="EngHang"/>
            </w:pPr>
            <w:r w:rsidRPr="007425E1">
              <w:t xml:space="preserve">Call you blessed; </w:t>
            </w:r>
            <w:r w:rsidRPr="007425E1">
              <w:tab/>
            </w:r>
          </w:p>
          <w:p w:rsidR="00DB1FC6" w:rsidRPr="007425E1" w:rsidRDefault="00DB1FC6" w:rsidP="00DB1FC6">
            <w:pPr>
              <w:pStyle w:val="EngHang"/>
            </w:pPr>
            <w:r w:rsidRPr="007425E1">
              <w:t>We worship Him Whom you brought forth,</w:t>
            </w:r>
          </w:p>
          <w:p w:rsidR="00DB1FC6" w:rsidRDefault="00DB1FC6" w:rsidP="00DB1FC6">
            <w:pPr>
              <w:pStyle w:val="EngHangEnd"/>
            </w:pPr>
            <w:r w:rsidRPr="007425E1">
              <w:t xml:space="preserve">And </w:t>
            </w:r>
            <w:r>
              <w:t>greatly</w:t>
            </w:r>
            <w:r w:rsidRPr="007425E1">
              <w:t xml:space="preserve"> exalt Him.</w:t>
            </w:r>
          </w:p>
        </w:tc>
        <w:tc>
          <w:tcPr>
            <w:tcW w:w="288" w:type="dxa"/>
          </w:tcPr>
          <w:p w:rsidR="00DB1FC6" w:rsidRDefault="00DB1FC6" w:rsidP="00161998"/>
        </w:tc>
        <w:tc>
          <w:tcPr>
            <w:tcW w:w="288" w:type="dxa"/>
          </w:tcPr>
          <w:p w:rsidR="00DB1FC6" w:rsidRDefault="00DB1FC6" w:rsidP="0006697F">
            <w:pPr>
              <w:pStyle w:val="CopticCross"/>
            </w:pPr>
            <w:r w:rsidRPr="00FB5ACB">
              <w:t>¿</w:t>
            </w:r>
          </w:p>
        </w:tc>
        <w:tc>
          <w:tcPr>
            <w:tcW w:w="3960" w:type="dxa"/>
          </w:tcPr>
          <w:p w:rsidR="00DB1FC6" w:rsidRDefault="00DB1FC6" w:rsidP="00F6464C">
            <w:pPr>
              <w:pStyle w:val="CopticVersemulti-line"/>
            </w:pPr>
            <w:r w:rsidRPr="00FF006C">
              <w:t>Ⲥⲉⲉⲣⲙⲁⲕⲁⲣⲓⲍⲓⲛ ⲙ̀ⲙⲟ</w:t>
            </w:r>
          </w:p>
          <w:p w:rsidR="00DB1FC6" w:rsidRDefault="00DB1FC6" w:rsidP="00F6464C">
            <w:pPr>
              <w:pStyle w:val="CopticVersemulti-line"/>
            </w:pPr>
            <w:r w:rsidRPr="00FF006C">
              <w:t>ⲛ̀ϫⲉ ⲛⲓⲅⲉⲛⲉⲁ ⲧⲏⲣⲟⲩ</w:t>
            </w:r>
          </w:p>
          <w:p w:rsidR="00DB1FC6" w:rsidRDefault="00DB1FC6" w:rsidP="00F6464C">
            <w:pPr>
              <w:pStyle w:val="CopticVersemulti-line"/>
            </w:pPr>
            <w:r w:rsidRPr="00FF006C">
              <w:t>ⲧⲉⲛⲟⲩⲱϣⲧ ⲙ̀ⲫⲏⲉ̀ⲧⲁⲣⲉϫ̀ⲫⲟϥ</w:t>
            </w:r>
          </w:p>
          <w:p w:rsidR="00DB1FC6" w:rsidRDefault="00DB1FC6" w:rsidP="00FF006C">
            <w:pPr>
              <w:pStyle w:val="CopticVerse"/>
            </w:pPr>
            <w:r w:rsidRPr="00FF006C">
              <w:t>ⲧⲉⲛⲉⲣϩⲟⲩⲟ̀ ϭⲓⲥⲓ ⲙ̀ⲙⲟϥ</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1998"/>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161998" w:rsidRDefault="00161998" w:rsidP="00DB1FC6">
      <w:pPr>
        <w:pStyle w:val="Heading6"/>
      </w:pPr>
      <w:bookmarkStart w:id="634" w:name="_Toc298681307"/>
      <w:r>
        <w:t>Part Three</w:t>
      </w:r>
      <w:bookmarkEnd w:id="63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r w:rsidRPr="007425E1">
              <w:t>You are the swift cloud,</w:t>
            </w:r>
          </w:p>
          <w:p w:rsidR="00DB1FC6" w:rsidRPr="007425E1" w:rsidRDefault="00DB1FC6" w:rsidP="00DB1FC6">
            <w:pPr>
              <w:pStyle w:val="EngHang"/>
            </w:pPr>
            <w:r>
              <w:t>That pointed us to</w:t>
            </w:r>
            <w:r w:rsidRPr="007425E1">
              <w:t>,</w:t>
            </w:r>
          </w:p>
          <w:p w:rsidR="00DB1FC6" w:rsidRPr="007425E1" w:rsidRDefault="00DB1FC6" w:rsidP="00DB1FC6">
            <w:pPr>
              <w:pStyle w:val="EngHang"/>
            </w:pPr>
            <w:r>
              <w:t>The rainfall of the coming,</w:t>
            </w:r>
          </w:p>
          <w:p w:rsidR="00DB1FC6" w:rsidRDefault="00DB1FC6" w:rsidP="00DB1FC6">
            <w:pPr>
              <w:pStyle w:val="EngHangEnd"/>
            </w:pPr>
            <w:r>
              <w:t>Of the Only-B</w:t>
            </w:r>
            <w:r w:rsidRPr="007425E1">
              <w:t>egotten God.</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Ⲛ</w:t>
            </w:r>
            <w:r w:rsidRPr="00FF006C">
              <w:rPr>
                <w:rFonts w:ascii="Times New Roman" w:hAnsi="Times New Roman" w:cs="Times New Roman"/>
              </w:rPr>
              <w:t>̀</w:t>
            </w:r>
            <w:r w:rsidRPr="00FF006C">
              <w:t xml:space="preserve">ⲑⲟ ⲧⲉ </w:t>
            </w:r>
            <w:r w:rsidRPr="00FF006C">
              <w:rPr>
                <w:rFonts w:ascii="Times New Roman" w:hAnsi="Times New Roman" w:cs="Times New Roman"/>
              </w:rPr>
              <w:t>ϯϭ</w:t>
            </w:r>
            <w:r w:rsidRPr="00FF006C">
              <w:t xml:space="preserve">ⲏⲡⲓ ⲉⲧⲁⲥⲓⲱⲟⲩ </w:t>
            </w:r>
          </w:p>
          <w:p w:rsidR="00DB1FC6" w:rsidRDefault="00DB1FC6" w:rsidP="00FF006C">
            <w:pPr>
              <w:pStyle w:val="CopticVersemulti-line"/>
            </w:pPr>
            <w:r w:rsidRPr="00FF006C">
              <w:t>ⲑⲏⲉⲧⲁⲥⲉⲣⲥⲩⲙⲙⲉⲛⲓⲛ ⲛⲁⲛ</w:t>
            </w:r>
          </w:p>
          <w:p w:rsidR="00DB1FC6" w:rsidRDefault="00DB1FC6" w:rsidP="00FF006C">
            <w:pPr>
              <w:pStyle w:val="CopticVersemulti-line"/>
            </w:pPr>
            <w:r w:rsidRPr="00FF006C">
              <w:t>ⲙ</w:t>
            </w:r>
            <w:r w:rsidRPr="00FF006C">
              <w:rPr>
                <w:rFonts w:ascii="Times New Roman" w:hAnsi="Times New Roman" w:cs="Times New Roman"/>
              </w:rPr>
              <w:t>̀</w:t>
            </w:r>
            <w:r w:rsidRPr="00FF006C">
              <w:t>ⲡⲓⲙⲟⲩⲛ</w:t>
            </w:r>
            <w:r w:rsidRPr="00FF006C">
              <w:rPr>
                <w:rFonts w:ascii="Times New Roman" w:hAnsi="Times New Roman" w:cs="Times New Roman"/>
              </w:rPr>
              <w:t>ϩ</w:t>
            </w:r>
            <w:r w:rsidRPr="00FF006C">
              <w:t>ⲱⲟⲩ ⲛ</w:t>
            </w:r>
            <w:r w:rsidRPr="00FF006C">
              <w:rPr>
                <w:rFonts w:ascii="Times New Roman" w:hAnsi="Times New Roman" w:cs="Times New Roman"/>
              </w:rPr>
              <w:t>̀</w:t>
            </w:r>
            <w:r w:rsidRPr="00FF006C">
              <w:t xml:space="preserve">ⲧⲉ </w:t>
            </w:r>
            <w:r w:rsidRPr="00FF006C">
              <w:rPr>
                <w:rFonts w:ascii="Times New Roman" w:hAnsi="Times New Roman" w:cs="Times New Roman"/>
              </w:rPr>
              <w:t>ϯ</w:t>
            </w:r>
            <w:r w:rsidRPr="00FF006C">
              <w:t>ⲡⲁⲣⲟⲩⲥⲓⲁ</w:t>
            </w:r>
            <w:r w:rsidRPr="00FF006C">
              <w:rPr>
                <w:rFonts w:ascii="Times New Roman" w:hAnsi="Times New Roman" w:cs="Times New Roman"/>
              </w:rPr>
              <w:t>̀</w:t>
            </w:r>
          </w:p>
          <w:p w:rsidR="00DB1FC6" w:rsidRDefault="00DB1FC6" w:rsidP="00FF006C">
            <w:pPr>
              <w:pStyle w:val="CopticVerse"/>
            </w:pPr>
            <w:r w:rsidRPr="00FF006C">
              <w:t>ⲛ</w:t>
            </w:r>
            <w:r w:rsidRPr="00FF006C">
              <w:rPr>
                <w:rFonts w:ascii="Times New Roman" w:hAnsi="Times New Roman" w:cs="Times New Roman"/>
              </w:rPr>
              <w:t>̀</w:t>
            </w:r>
            <w:r w:rsidRPr="00FF006C">
              <w:t>ⲧⲉ ⲡⲓⲙⲟⲛⲟⲅⲉⲛⲏⲥ ⲛ</w:t>
            </w:r>
            <w:r w:rsidRPr="00FF006C">
              <w:rPr>
                <w:rFonts w:ascii="Times New Roman" w:hAnsi="Times New Roman" w:cs="Times New Roman"/>
              </w:rPr>
              <w:t>̀</w:t>
            </w:r>
            <w:r w:rsidRPr="00FF006C">
              <w:t>ⲛⲟⲩ</w:t>
            </w:r>
            <w:r w:rsidRPr="00FF006C">
              <w:rPr>
                <w:rFonts w:ascii="Times New Roman" w:hAnsi="Times New Roman" w:cs="Times New Roman"/>
              </w:rPr>
              <w:t>ϯ</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w:t>
            </w:r>
            <w:r>
              <w:t>Father fashioned you,</w:t>
            </w:r>
          </w:p>
          <w:p w:rsidR="00DB1FC6" w:rsidRPr="007425E1" w:rsidRDefault="00DB1FC6" w:rsidP="00DB1FC6">
            <w:pPr>
              <w:pStyle w:val="EngHang"/>
            </w:pPr>
            <w:r w:rsidRPr="007425E1">
              <w:t>The Holy Spirit came upon you,</w:t>
            </w:r>
          </w:p>
          <w:p w:rsidR="00DB1FC6" w:rsidRPr="007425E1" w:rsidRDefault="00DB1FC6" w:rsidP="00DB1FC6">
            <w:pPr>
              <w:pStyle w:val="EngHang"/>
            </w:pPr>
            <w:r>
              <w:t>And t</w:t>
            </w:r>
            <w:r w:rsidRPr="007425E1">
              <w:t>he power of the most High,</w:t>
            </w:r>
          </w:p>
          <w:p w:rsidR="00DB1FC6" w:rsidRDefault="00DB1FC6" w:rsidP="00DB1FC6">
            <w:pPr>
              <w:pStyle w:val="EngHangEnd"/>
            </w:pPr>
            <w:r w:rsidRPr="007425E1">
              <w:t>Overshadowed you, O Mary.</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F006C">
              <w:t>Ⲁ̀ⲫⲓⲱⲧ ⲉⲣⲧⲉⲭⲛⲓⲧⲏⲥ ⲉ̀ⲣⲟ</w:t>
            </w:r>
          </w:p>
          <w:p w:rsidR="00DB1FC6" w:rsidRDefault="00DB1FC6" w:rsidP="00FF006C">
            <w:pPr>
              <w:pStyle w:val="CopticVersemulti-line"/>
            </w:pPr>
            <w:r w:rsidRPr="00FF006C">
              <w:t>ⲁ̀Ⲡⲓⲡ̅ⲛ̅ⲁ ⲉ̅ⲑ̅ⲩ ⲓ̀ ⲉϫⲱ</w:t>
            </w:r>
          </w:p>
          <w:p w:rsidR="00DB1FC6" w:rsidRDefault="00DB1FC6" w:rsidP="00FF006C">
            <w:pPr>
              <w:pStyle w:val="CopticVersemulti-line"/>
            </w:pPr>
            <w:r w:rsidRPr="00FF006C">
              <w:t>ⲟⲩϫⲟⲙ ⲛ̀ⲧⲉ ⲫⲏⲉⲧϭⲟⲥⲓ</w:t>
            </w:r>
          </w:p>
          <w:p w:rsidR="00DB1FC6" w:rsidRDefault="00DB1FC6" w:rsidP="00FF006C">
            <w:pPr>
              <w:pStyle w:val="CopticVerse"/>
            </w:pPr>
            <w:r w:rsidRPr="00FF006C">
              <w:t>ⲉⲑⲛⲁⲉⲣϧⲏⲓⲃⲓ ⲉ̀ⲣⲟ Ⲙⲁⲣⲓⲁ</w:t>
            </w:r>
          </w:p>
        </w:tc>
      </w:tr>
      <w:tr w:rsidR="00DB1FC6" w:rsidTr="0006697F">
        <w:trPr>
          <w:cantSplit/>
          <w:jc w:val="center"/>
        </w:trPr>
        <w:tc>
          <w:tcPr>
            <w:tcW w:w="288" w:type="dxa"/>
          </w:tcPr>
          <w:p w:rsidR="00DB1FC6" w:rsidRDefault="00DB1FC6" w:rsidP="0006697F">
            <w:pPr>
              <w:pStyle w:val="CopticCross"/>
            </w:pPr>
            <w:r w:rsidRPr="00FB5ACB">
              <w:t>¿</w:t>
            </w:r>
          </w:p>
        </w:tc>
        <w:tc>
          <w:tcPr>
            <w:tcW w:w="3960" w:type="dxa"/>
          </w:tcPr>
          <w:p w:rsidR="00DB1FC6" w:rsidRPr="007425E1" w:rsidRDefault="00DB1FC6" w:rsidP="00DB1FC6">
            <w:pPr>
              <w:pStyle w:val="EngHang"/>
            </w:pPr>
            <w:commentRangeStart w:id="635"/>
            <w:r w:rsidRPr="007425E1">
              <w:t>For you brought forth</w:t>
            </w:r>
            <w:commentRangeEnd w:id="635"/>
            <w:r>
              <w:rPr>
                <w:rStyle w:val="CommentReference"/>
                <w:rFonts w:ascii="Times New Roman" w:eastAsiaTheme="minorHAnsi" w:hAnsi="Times New Roman" w:cstheme="minorBidi"/>
                <w:color w:val="auto"/>
              </w:rPr>
              <w:commentReference w:id="635"/>
            </w:r>
            <w:r w:rsidRPr="007425E1">
              <w:t>,</w:t>
            </w:r>
          </w:p>
          <w:p w:rsidR="00DB1FC6" w:rsidRPr="007425E1" w:rsidRDefault="00DB1FC6" w:rsidP="00DB1FC6">
            <w:pPr>
              <w:pStyle w:val="EngHang"/>
            </w:pPr>
            <w:r w:rsidRPr="007425E1">
              <w:t>The true Logos the Son of</w:t>
            </w:r>
            <w:r>
              <w:t xml:space="preserve"> the</w:t>
            </w:r>
            <w:r w:rsidRPr="007425E1">
              <w:t xml:space="preserve"> Father,</w:t>
            </w:r>
          </w:p>
          <w:p w:rsidR="00DB1FC6" w:rsidRPr="007425E1" w:rsidRDefault="00DB1FC6" w:rsidP="00DB1FC6">
            <w:pPr>
              <w:pStyle w:val="EngHang"/>
            </w:pPr>
            <w:r>
              <w:t>Who endures forever;</w:t>
            </w:r>
          </w:p>
          <w:p w:rsidR="00DB1FC6" w:rsidRDefault="00DB1FC6" w:rsidP="00DB1FC6">
            <w:pPr>
              <w:pStyle w:val="EngHangEnd"/>
            </w:pPr>
            <w:r w:rsidRPr="007425E1">
              <w:t>He came and saved us from our sins.</w:t>
            </w:r>
          </w:p>
        </w:tc>
        <w:tc>
          <w:tcPr>
            <w:tcW w:w="288" w:type="dxa"/>
          </w:tcPr>
          <w:p w:rsidR="00DB1FC6" w:rsidRDefault="00DB1FC6" w:rsidP="0006697F"/>
        </w:tc>
        <w:tc>
          <w:tcPr>
            <w:tcW w:w="288" w:type="dxa"/>
          </w:tcPr>
          <w:p w:rsidR="00DB1FC6" w:rsidRDefault="00DB1FC6" w:rsidP="0006697F">
            <w:pPr>
              <w:pStyle w:val="CopticCross"/>
            </w:pPr>
            <w:r w:rsidRPr="00FB5ACB">
              <w:t>¿</w:t>
            </w:r>
          </w:p>
        </w:tc>
        <w:tc>
          <w:tcPr>
            <w:tcW w:w="3960" w:type="dxa"/>
          </w:tcPr>
          <w:p w:rsidR="00DB1FC6" w:rsidRDefault="00DB1FC6" w:rsidP="00FF006C">
            <w:pPr>
              <w:pStyle w:val="CopticVersemulti-line"/>
            </w:pPr>
            <w:r w:rsidRPr="00FF006C">
              <w:t>Ϫⲉ ⲁⲣⲉϫ̀ⲫⲟ ⲙ̀ⲡⲓⲁ̀ⲗⲏⲑⲓⲛⲟⲥ</w:t>
            </w:r>
          </w:p>
          <w:p w:rsidR="00DB1FC6" w:rsidRDefault="00DB1FC6" w:rsidP="00FF006C">
            <w:pPr>
              <w:pStyle w:val="CopticVersemulti-line"/>
            </w:pPr>
            <w:r w:rsidRPr="00FF006C">
              <w:t>ⲛ̀ⲗⲟⲅⲟⲥ ⲛ̀ϣⲏⲣⲓ ⲛ̀ⲧⲉ ⲫ̀ⲓⲱⲧ</w:t>
            </w:r>
          </w:p>
          <w:p w:rsidR="00DB1FC6" w:rsidRDefault="00DB1FC6" w:rsidP="00FF006C">
            <w:pPr>
              <w:pStyle w:val="CopticVersemulti-line"/>
            </w:pPr>
            <w:r w:rsidRPr="00FF006C">
              <w:t>ⲉⲑⲙⲏⲛ ⲉⲃⲟⲗ ϣⲁ ⲉⲛⲉϩ</w:t>
            </w:r>
          </w:p>
          <w:p w:rsidR="00DB1FC6" w:rsidRDefault="00DB1FC6" w:rsidP="00FF006C">
            <w:pPr>
              <w:pStyle w:val="CopticVerse"/>
            </w:pPr>
            <w:r w:rsidRPr="00FF006C">
              <w:t>ⲁϥⲓ̀ ⲁϥⲥⲟⲧⲧⲉⲛ ϧⲉⲛ ⲛⲉⲛⲛⲟⲃⲓ</w:t>
            </w:r>
          </w:p>
        </w:tc>
      </w:tr>
      <w:tr w:rsidR="00DB1FC6" w:rsidTr="0006697F">
        <w:trPr>
          <w:cantSplit/>
          <w:jc w:val="center"/>
        </w:trPr>
        <w:tc>
          <w:tcPr>
            <w:tcW w:w="288" w:type="dxa"/>
          </w:tcPr>
          <w:p w:rsidR="00DB1FC6" w:rsidRDefault="00DB1FC6" w:rsidP="0006697F">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06697F">
            <w:pPr>
              <w:pStyle w:val="CopticCross"/>
            </w:pPr>
          </w:p>
        </w:tc>
        <w:tc>
          <w:tcPr>
            <w:tcW w:w="3960" w:type="dxa"/>
          </w:tcPr>
          <w:p w:rsidR="00DB1FC6" w:rsidRDefault="00DB1FC6" w:rsidP="00FF006C">
            <w:pPr>
              <w:pStyle w:val="CopticVersemulti-line"/>
            </w:pPr>
            <w:r w:rsidRPr="00F6464C">
              <w:t>Ⲁⲫ̀ⲓⲱⲧ ϫⲟⲩϣⲧ ⲉ̀ⲃⲟⲗϧⲉⲛ ⲧ̀ⲫⲉ</w:t>
            </w:r>
          </w:p>
          <w:p w:rsidR="00DB1FC6" w:rsidRDefault="00DB1FC6" w:rsidP="00FF006C">
            <w:pPr>
              <w:pStyle w:val="CopticVersemulti-line"/>
            </w:pPr>
            <w:r w:rsidRPr="00F6464C">
              <w:t>ⲙ̀ⲡⲉϥϫⲉⲙ ⲫⲏⲉⲧⲟ̀ⲛⲓ ⲙ̀ⲙⲟ</w:t>
            </w:r>
          </w:p>
          <w:p w:rsidR="00DB1FC6" w:rsidRDefault="00DB1FC6" w:rsidP="00FF006C">
            <w:pPr>
              <w:pStyle w:val="CopticVersemulti-line"/>
            </w:pPr>
            <w:r w:rsidRPr="00F6464C">
              <w:t>ⲁϥⲟⲩⲱⲣⲡ ⲙ̀ⲡⲉϥⲙⲟⲛⲟⲅⲉⲛⲏⲥ</w:t>
            </w:r>
          </w:p>
          <w:p w:rsidR="00DB1FC6" w:rsidRDefault="00DB1FC6" w:rsidP="00FF006C">
            <w:pPr>
              <w:pStyle w:val="CopticVersemulti-line"/>
            </w:pPr>
            <w:r w:rsidRPr="00F6464C">
              <w:t>ⲓ̀ ⲁϥϭⲓⲥⲁⲣⲝ ⲉ̀ⲃⲟⲗⲛ̀ϧⲏϯ</w:t>
            </w:r>
          </w:p>
        </w:tc>
      </w:tr>
    </w:tbl>
    <w:p w:rsidR="0006697F" w:rsidRPr="0006697F" w:rsidRDefault="0006697F" w:rsidP="0006697F"/>
    <w:p w:rsidR="0006697F" w:rsidRPr="0006697F" w:rsidRDefault="0006697F" w:rsidP="00DB1FC6">
      <w:pPr>
        <w:pStyle w:val="Heading6"/>
      </w:pPr>
      <w:bookmarkStart w:id="636" w:name="_Toc298681308"/>
      <w:r>
        <w:lastRenderedPageBreak/>
        <w:t>Part Four</w:t>
      </w:r>
      <w:bookmarkEnd w:id="63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t>You became worthy</w:t>
            </w:r>
          </w:p>
          <w:p w:rsidR="00DB1FC6" w:rsidRPr="007425E1" w:rsidRDefault="00DB1FC6" w:rsidP="00DB1FC6">
            <w:pPr>
              <w:pStyle w:val="EngHang"/>
              <w:rPr>
                <w:color w:val="FF0000"/>
              </w:rPr>
            </w:pPr>
            <w:r>
              <w:t>Of great honour,</w:t>
            </w:r>
            <w:r w:rsidRPr="007425E1">
              <w:t xml:space="preserve"> O G</w:t>
            </w:r>
            <w:r>
              <w:t>abriel,</w:t>
            </w:r>
          </w:p>
          <w:p w:rsidR="00DB1FC6" w:rsidRPr="007425E1" w:rsidRDefault="00DB1FC6" w:rsidP="00DB1FC6">
            <w:pPr>
              <w:pStyle w:val="EngHang"/>
            </w:pPr>
            <w:r>
              <w:t>The angel-evangel</w:t>
            </w:r>
          </w:p>
          <w:p w:rsidR="00DB1FC6" w:rsidRDefault="00DB1FC6" w:rsidP="00DB1FC6">
            <w:pPr>
              <w:pStyle w:val="EngHangEnd"/>
            </w:pPr>
            <w:r>
              <w:t>Y</w:t>
            </w:r>
            <w:r w:rsidRPr="007425E1">
              <w:t>our face beams with joy.</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Ⲟⲩⲛⲓ</w:t>
            </w:r>
            <w:r w:rsidRPr="00866C14">
              <w:rPr>
                <w:rFonts w:ascii="Times New Roman" w:hAnsi="Times New Roman" w:cs="Times New Roman"/>
              </w:rPr>
              <w:t>ϣϯ</w:t>
            </w:r>
            <w:r w:rsidRPr="00866C14">
              <w:t xml:space="preserve"> ⲅⲁⲣ ⲧⲉ </w:t>
            </w:r>
            <w:r w:rsidRPr="00866C14">
              <w:rPr>
                <w:rFonts w:ascii="Times New Roman" w:hAnsi="Times New Roman" w:cs="Times New Roman"/>
              </w:rPr>
              <w:t>ϯ</w:t>
            </w:r>
            <w:r w:rsidRPr="00866C14">
              <w:t>ⲧⲓⲙⲏ</w:t>
            </w:r>
          </w:p>
          <w:p w:rsidR="00DB1FC6" w:rsidRDefault="00DB1FC6" w:rsidP="00866C14">
            <w:pPr>
              <w:pStyle w:val="CopticVersemulti-line"/>
            </w:pPr>
            <w:r w:rsidRPr="00866C14">
              <w:t>ⲉ</w:t>
            </w:r>
            <w:r w:rsidRPr="00866C14">
              <w:rPr>
                <w:rFonts w:ascii="Times New Roman" w:hAnsi="Times New Roman" w:cs="Times New Roman"/>
              </w:rPr>
              <w:t>̀</w:t>
            </w:r>
            <w:r w:rsidRPr="00866C14">
              <w:t>ⲧⲁⲕⲉⲙⲡ</w:t>
            </w:r>
            <w:r w:rsidRPr="00866C14">
              <w:rPr>
                <w:rFonts w:ascii="Times New Roman" w:hAnsi="Times New Roman" w:cs="Times New Roman"/>
              </w:rPr>
              <w:t>̀ϣ</w:t>
            </w:r>
            <w:r w:rsidRPr="00866C14">
              <w:t>ⲁ ⲙ</w:t>
            </w:r>
            <w:r w:rsidRPr="00866C14">
              <w:rPr>
                <w:rFonts w:ascii="Times New Roman" w:hAnsi="Times New Roman" w:cs="Times New Roman"/>
              </w:rPr>
              <w:t>̀</w:t>
            </w:r>
            <w:r w:rsidRPr="00866C14">
              <w:t>ⲙⲟⲥ ⲱ</w:t>
            </w:r>
            <w:r w:rsidRPr="00866C14">
              <w:rPr>
                <w:rFonts w:ascii="Times New Roman" w:hAnsi="Times New Roman" w:cs="Times New Roman"/>
              </w:rPr>
              <w:t>̀</w:t>
            </w:r>
            <w:r w:rsidRPr="00866C14">
              <w:t xml:space="preserve"> Ⲅⲁⲃⲣⲓⲏⲗ</w:t>
            </w:r>
          </w:p>
          <w:p w:rsidR="00DB1FC6" w:rsidRDefault="00DB1FC6" w:rsidP="00866C14">
            <w:pPr>
              <w:pStyle w:val="CopticVersemulti-line"/>
            </w:pPr>
            <w:r w:rsidRPr="00866C14">
              <w:t>ⲡⲓⲁⲅⲅⲉⲗⲟⲥ ⲙ</w:t>
            </w:r>
            <w:r w:rsidRPr="00866C14">
              <w:rPr>
                <w:rFonts w:ascii="Times New Roman" w:hAnsi="Times New Roman" w:cs="Times New Roman"/>
              </w:rPr>
              <w:t>̀ϥ</w:t>
            </w:r>
            <w:r w:rsidRPr="00866C14">
              <w:t>ⲁⲓ</w:t>
            </w:r>
            <w:r w:rsidRPr="00866C14">
              <w:rPr>
                <w:rFonts w:ascii="Times New Roman" w:hAnsi="Times New Roman" w:cs="Times New Roman"/>
              </w:rPr>
              <w:t>ϣ</w:t>
            </w:r>
            <w:r w:rsidRPr="00866C14">
              <w:t>ⲉⲛⲛⲟⲩ</w:t>
            </w:r>
            <w:r w:rsidRPr="00866C14">
              <w:rPr>
                <w:rFonts w:ascii="Times New Roman" w:hAnsi="Times New Roman" w:cs="Times New Roman"/>
              </w:rPr>
              <w:t>ϥ</w:t>
            </w:r>
          </w:p>
          <w:p w:rsidR="00DB1FC6" w:rsidRDefault="00DB1FC6" w:rsidP="00866C14">
            <w:pPr>
              <w:pStyle w:val="CopticVerse"/>
            </w:pPr>
            <w:r w:rsidRPr="00866C14">
              <w:t>ⲉ</w:t>
            </w:r>
            <w:r w:rsidRPr="00866C14">
              <w:rPr>
                <w:rFonts w:ascii="Times New Roman" w:hAnsi="Times New Roman" w:cs="Times New Roman"/>
              </w:rPr>
              <w:t>̀</w:t>
            </w:r>
            <w:r w:rsidRPr="00866C14">
              <w:t>ⲣⲉ ⲡⲉⲕ</w:t>
            </w:r>
            <w:r w:rsidRPr="00866C14">
              <w:rPr>
                <w:rFonts w:ascii="Times New Roman" w:hAnsi="Times New Roman" w:cs="Times New Roman"/>
              </w:rPr>
              <w:t>ϩ</w:t>
            </w:r>
            <w:r w:rsidRPr="00866C14">
              <w:t xml:space="preserve">ⲟ </w:t>
            </w:r>
            <w:r w:rsidRPr="00866C14">
              <w:rPr>
                <w:rFonts w:ascii="Times New Roman" w:hAnsi="Times New Roman" w:cs="Times New Roman"/>
              </w:rPr>
              <w:t>ϣ</w:t>
            </w:r>
            <w:r w:rsidRPr="00866C14">
              <w:t>ⲟⲩⲟ</w:t>
            </w:r>
            <w:r w:rsidRPr="00866C14">
              <w:rPr>
                <w:rFonts w:ascii="Times New Roman" w:hAnsi="Times New Roman" w:cs="Times New Roman"/>
              </w:rPr>
              <w:t>̀</w:t>
            </w:r>
            <w:r w:rsidRPr="00866C14">
              <w:t xml:space="preserve"> ⲣⲁ</w:t>
            </w:r>
            <w:r w:rsidRPr="00866C14">
              <w:rPr>
                <w:rFonts w:ascii="Times New Roman" w:hAnsi="Times New Roman" w:cs="Times New Roman"/>
              </w:rPr>
              <w:t>ϣ</w:t>
            </w:r>
            <w:r w:rsidRPr="00866C14">
              <w:t>ⲓ ⲉ</w:t>
            </w:r>
            <w:r w:rsidRPr="00866C14">
              <w:rPr>
                <w:rFonts w:ascii="Times New Roman" w:hAnsi="Times New Roman" w:cs="Times New Roman"/>
              </w:rPr>
              <w:t>̀</w:t>
            </w:r>
            <w:r w:rsidRPr="00866C14">
              <w:t>ⲃⲟⲗ</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 xml:space="preserve">You </w:t>
            </w:r>
            <w:r>
              <w:t xml:space="preserve">showed to us the birth, </w:t>
            </w:r>
          </w:p>
          <w:p w:rsidR="00DB1FC6" w:rsidRPr="007425E1" w:rsidRDefault="00DB1FC6" w:rsidP="00DB1FC6">
            <w:pPr>
              <w:pStyle w:val="EngHang"/>
            </w:pPr>
            <w:r w:rsidRPr="007425E1">
              <w:t xml:space="preserve">Of God who came to us; </w:t>
            </w:r>
          </w:p>
          <w:p w:rsidR="00DB1FC6" w:rsidRPr="007425E1" w:rsidRDefault="00DB1FC6" w:rsidP="00DB1FC6">
            <w:pPr>
              <w:pStyle w:val="EngHang"/>
            </w:pPr>
            <w:r w:rsidRPr="007425E1">
              <w:t xml:space="preserve">You brought good tidings to Mary, </w:t>
            </w:r>
          </w:p>
          <w:p w:rsidR="00DB1FC6" w:rsidRDefault="00DB1FC6" w:rsidP="00DB1FC6">
            <w:pPr>
              <w:pStyle w:val="EngHangEnd"/>
            </w:pPr>
            <w:r w:rsidRPr="007425E1">
              <w:t>The undefiled virgin.</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Ⲁⲕⲉⲣⲥⲩⲙⲙⲉⲛⲓⲛ ⲛⲁⲛ ⲙ̀ⲡⲓϫ̀ⲫⲟ</w:t>
            </w:r>
          </w:p>
          <w:p w:rsidR="00DB1FC6" w:rsidRDefault="00DB1FC6" w:rsidP="00866C14">
            <w:pPr>
              <w:pStyle w:val="CopticVersemulti-line"/>
            </w:pPr>
            <w:r w:rsidRPr="00866C14">
              <w:t>ⲛ̀ⲧⲉ ⲫϯ ⲉ̀ⲧⲁϥⲓ̀ ϣⲁⲣⲟⲛ</w:t>
            </w:r>
          </w:p>
          <w:p w:rsidR="00DB1FC6" w:rsidRDefault="00DB1FC6" w:rsidP="00866C14">
            <w:pPr>
              <w:pStyle w:val="CopticVersemulti-line"/>
            </w:pPr>
            <w:r w:rsidRPr="00866C14">
              <w:t>ⲁⲕϩⲓϣⲉⲛⲛⲟⲩϥⲓ ⲙ̀Ⲙⲁⲣⲓⲁ</w:t>
            </w:r>
          </w:p>
          <w:p w:rsidR="00DB1FC6" w:rsidRDefault="00DB1FC6" w:rsidP="00866C14">
            <w:pPr>
              <w:pStyle w:val="CopticVerse"/>
            </w:pPr>
            <w:r w:rsidRPr="00866C14">
              <w:t>ϯⲡⲁⲣⲑⲉⲛⲟⲥ ⲛ̀ⲁⲧⲑⲱⲗⲉⲃ</w:t>
            </w:r>
          </w:p>
        </w:tc>
      </w:tr>
      <w:tr w:rsidR="00DB1FC6" w:rsidTr="00D96A5F">
        <w:trPr>
          <w:cantSplit/>
          <w:jc w:val="center"/>
        </w:trPr>
        <w:tc>
          <w:tcPr>
            <w:tcW w:w="288" w:type="dxa"/>
          </w:tcPr>
          <w:p w:rsidR="00DB1FC6" w:rsidRPr="00D96A5F" w:rsidRDefault="00DB1FC6" w:rsidP="00D96A5F">
            <w:pPr>
              <w:pStyle w:val="CopticCross"/>
              <w:rPr>
                <w:b/>
              </w:rPr>
            </w:pPr>
            <w:r w:rsidRPr="00FB5ACB">
              <w:t>¿</w:t>
            </w:r>
          </w:p>
        </w:tc>
        <w:tc>
          <w:tcPr>
            <w:tcW w:w="3960" w:type="dxa"/>
          </w:tcPr>
          <w:p w:rsidR="00DB1FC6" w:rsidRPr="007425E1" w:rsidRDefault="00DB1FC6" w:rsidP="00DB1FC6">
            <w:pPr>
              <w:pStyle w:val="EngHang"/>
            </w:pPr>
            <w:r w:rsidRPr="007425E1">
              <w:t>Saying, “Hail to you O full of grace,</w:t>
            </w:r>
            <w:r w:rsidRPr="007425E1">
              <w:tab/>
            </w:r>
          </w:p>
          <w:p w:rsidR="00DB1FC6" w:rsidRPr="007425E1" w:rsidRDefault="00DB1FC6" w:rsidP="00DB1FC6">
            <w:pPr>
              <w:pStyle w:val="EngHang"/>
            </w:pPr>
            <w:r w:rsidRPr="007425E1">
              <w:t>The Lord is with you,</w:t>
            </w:r>
          </w:p>
          <w:p w:rsidR="00DB1FC6" w:rsidRPr="007425E1" w:rsidRDefault="00DB1FC6" w:rsidP="00DB1FC6">
            <w:pPr>
              <w:pStyle w:val="EngHang"/>
            </w:pPr>
            <w:r w:rsidRPr="007425E1">
              <w:t>For you have found grace,</w:t>
            </w:r>
          </w:p>
          <w:p w:rsidR="00DB1FC6" w:rsidRDefault="00DB1FC6" w:rsidP="00DB1FC6">
            <w:pPr>
              <w:pStyle w:val="EngHangEnd"/>
            </w:pPr>
            <w:r w:rsidRPr="007425E1">
              <w:t xml:space="preserve">The Holy Spirit </w:t>
            </w:r>
            <w:r>
              <w:t>will</w:t>
            </w:r>
            <w:r w:rsidRPr="007425E1">
              <w:t xml:space="preserve"> come upon you</w:t>
            </w:r>
            <w:r>
              <w:t>.</w:t>
            </w:r>
            <w:r w:rsidRPr="007425E1">
              <w:t>”</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866C14">
              <w:t>Ϫⲉ ⲭⲉⲣⲉ ⲑⲏⲉⲑⲙⲉϩ ⲛ̀ϩ̀ⲙⲟⲧ</w:t>
            </w:r>
          </w:p>
          <w:p w:rsidR="00DB1FC6" w:rsidRDefault="00DB1FC6" w:rsidP="00866C14">
            <w:pPr>
              <w:pStyle w:val="CopticVersemulti-line"/>
            </w:pPr>
            <w:r w:rsidRPr="00866C14">
              <w:t>ⲟⲩⲟϩ Ⲡⲟ̅ⲥ̅ ϣⲟⲡ ⲛⲉⲙⲉ</w:t>
            </w:r>
          </w:p>
          <w:p w:rsidR="00DB1FC6" w:rsidRDefault="00DB1FC6" w:rsidP="00866C14">
            <w:pPr>
              <w:pStyle w:val="CopticVersemulti-line"/>
            </w:pPr>
            <w:r w:rsidRPr="00866C14">
              <w:t>ⲁ̀ⲣⲉϫⲓⲙⲓ ⲅⲁⲣ ⲛ̀ⲟⲩϩ̀ⲙⲟⲧ</w:t>
            </w:r>
          </w:p>
          <w:p w:rsidR="00DB1FC6" w:rsidRDefault="00DB1FC6" w:rsidP="00866C14">
            <w:pPr>
              <w:pStyle w:val="CopticVerse"/>
            </w:pPr>
            <w:r w:rsidRPr="00866C14">
              <w:t>ⲟⲩⲡ̅ⲛ̅ⲁ ⲉϥⲟⲩⲁⲃ ⲉⲑⲛⲏⲟⲩ ⲉ̀ϫⲱ</w:t>
            </w:r>
          </w:p>
        </w:tc>
      </w:tr>
      <w:tr w:rsidR="00DB1FC6" w:rsidTr="00D96A5F">
        <w:trPr>
          <w:cantSplit/>
          <w:jc w:val="center"/>
        </w:trPr>
        <w:tc>
          <w:tcPr>
            <w:tcW w:w="288" w:type="dxa"/>
          </w:tcPr>
          <w:p w:rsidR="00DB1FC6" w:rsidRDefault="00DB1FC6" w:rsidP="00D96A5F">
            <w:pPr>
              <w:pStyle w:val="CopticCross"/>
            </w:pPr>
          </w:p>
        </w:tc>
        <w:tc>
          <w:tcPr>
            <w:tcW w:w="3960" w:type="dxa"/>
          </w:tcPr>
          <w:p w:rsidR="00DB1FC6" w:rsidRPr="007425E1" w:rsidRDefault="00DB1FC6" w:rsidP="00DB1FC6">
            <w:pPr>
              <w:pStyle w:val="EngHang"/>
            </w:pPr>
            <w:r w:rsidRPr="007425E1">
              <w:t>"The power of the Most High,</w:t>
            </w:r>
          </w:p>
          <w:p w:rsidR="00DB1FC6" w:rsidRPr="007425E1" w:rsidRDefault="00DB1FC6" w:rsidP="00DB1FC6">
            <w:pPr>
              <w:pStyle w:val="EngHang"/>
            </w:pPr>
            <w:r w:rsidRPr="007425E1">
              <w:t>Will overshadow you, O Mary,</w:t>
            </w:r>
          </w:p>
          <w:p w:rsidR="00DB1FC6" w:rsidRPr="007425E1" w:rsidRDefault="00DB1FC6" w:rsidP="00DB1FC6">
            <w:pPr>
              <w:pStyle w:val="EngHang"/>
            </w:pPr>
            <w:r w:rsidRPr="007425E1">
              <w:t>You will give birth to the Holy,</w:t>
            </w:r>
          </w:p>
          <w:p w:rsidR="00DB1FC6" w:rsidRDefault="00DB1FC6" w:rsidP="00DB1FC6">
            <w:pPr>
              <w:pStyle w:val="EngHangEnd"/>
            </w:pPr>
            <w:r w:rsidRPr="007425E1">
              <w:t>The Saviour of the whole world.</w:t>
            </w:r>
          </w:p>
        </w:tc>
        <w:tc>
          <w:tcPr>
            <w:tcW w:w="288" w:type="dxa"/>
          </w:tcPr>
          <w:p w:rsidR="00DB1FC6" w:rsidRDefault="00DB1FC6" w:rsidP="0006697F"/>
        </w:tc>
        <w:tc>
          <w:tcPr>
            <w:tcW w:w="288" w:type="dxa"/>
          </w:tcPr>
          <w:p w:rsidR="00DB1FC6" w:rsidRDefault="00DB1FC6" w:rsidP="00D96A5F">
            <w:pPr>
              <w:pStyle w:val="CopticCross"/>
            </w:pPr>
          </w:p>
        </w:tc>
        <w:tc>
          <w:tcPr>
            <w:tcW w:w="3960" w:type="dxa"/>
          </w:tcPr>
          <w:p w:rsidR="00DB1FC6" w:rsidRDefault="00DB1FC6" w:rsidP="00866C14">
            <w:pPr>
              <w:pStyle w:val="CopticVersemulti-line"/>
            </w:pPr>
            <w:r w:rsidRPr="00866C14">
              <w:t>Ⲟⲩϫⲟⲙ ⲛ̀ⲧⲉ ⲫⲏⲉⲧϭⲟⲥⲓ</w:t>
            </w:r>
          </w:p>
          <w:p w:rsidR="00DB1FC6" w:rsidRDefault="00DB1FC6" w:rsidP="00866C14">
            <w:pPr>
              <w:pStyle w:val="CopticVersemulti-line"/>
            </w:pPr>
            <w:r w:rsidRPr="00866C14">
              <w:t>ⲉⲑⲛⲁⲉⲣϧⲏⲓⲃⲓ ⲉ̀ⲣⲟ Ⲙⲁⲣⲓⲁ</w:t>
            </w:r>
          </w:p>
          <w:p w:rsidR="00DB1FC6" w:rsidRDefault="00DB1FC6" w:rsidP="00866C14">
            <w:pPr>
              <w:pStyle w:val="CopticVersemulti-line"/>
            </w:pPr>
            <w:r w:rsidRPr="00866C14">
              <w:t>ⲧⲉⲣⲁⲙⲓⲥⲓ ⲙ̀ⲫⲏⲉ̅ⲑ̅ⲩ</w:t>
            </w:r>
          </w:p>
          <w:p w:rsidR="00DB1FC6" w:rsidRDefault="00DB1FC6" w:rsidP="00866C14">
            <w:pPr>
              <w:pStyle w:val="CopticVerse"/>
            </w:pPr>
            <w:r w:rsidRPr="00866C14">
              <w:t>ⲡ̀ⲥ̅ⲱ̅ⲣ ⲙ̀ⲡⲓⲕⲟⲥⲙⲟⲥ ⲧⲏⲣϥ</w:t>
            </w:r>
          </w:p>
        </w:tc>
      </w:tr>
      <w:tr w:rsidR="00DB1FC6" w:rsidTr="00D96A5F">
        <w:trPr>
          <w:cantSplit/>
          <w:jc w:val="center"/>
        </w:trPr>
        <w:tc>
          <w:tcPr>
            <w:tcW w:w="288" w:type="dxa"/>
          </w:tcPr>
          <w:p w:rsidR="00DB1FC6" w:rsidRDefault="00DB1FC6" w:rsidP="00D96A5F">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 xml:space="preserve">one like you, </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06697F"/>
        </w:tc>
        <w:tc>
          <w:tcPr>
            <w:tcW w:w="288" w:type="dxa"/>
          </w:tcPr>
          <w:p w:rsidR="00DB1FC6" w:rsidRDefault="00DB1FC6" w:rsidP="00D96A5F">
            <w:pPr>
              <w:pStyle w:val="CopticCross"/>
            </w:pPr>
            <w:r w:rsidRPr="00FB5ACB">
              <w:t>¿</w:t>
            </w:r>
          </w:p>
        </w:tc>
        <w:tc>
          <w:tcPr>
            <w:tcW w:w="3960" w:type="dxa"/>
          </w:tcPr>
          <w:p w:rsidR="00DB1FC6" w:rsidRDefault="00DB1FC6" w:rsidP="00866C14">
            <w:pPr>
              <w:pStyle w:val="CopticVersemulti-line"/>
            </w:pPr>
            <w:r w:rsidRPr="00F6464C">
              <w:t>Ⲁⲫ̀ⲓⲱⲧ ϫⲟⲩϣⲧ ⲉ̀ⲃⲟⲗϧⲉⲛ ⲧ̀ⲫⲉ</w:t>
            </w:r>
          </w:p>
          <w:p w:rsidR="00DB1FC6" w:rsidRDefault="00DB1FC6" w:rsidP="00866C14">
            <w:pPr>
              <w:pStyle w:val="CopticVersemulti-line"/>
            </w:pPr>
            <w:r w:rsidRPr="00F6464C">
              <w:t>ⲙ̀ⲡⲉϥϫⲉⲙ ⲫⲏⲉⲧⲟ̀ⲛⲓ ⲙ̀ⲙⲟ</w:t>
            </w:r>
          </w:p>
          <w:p w:rsidR="00DB1FC6" w:rsidRDefault="00DB1FC6" w:rsidP="00866C14">
            <w:pPr>
              <w:pStyle w:val="CopticVersemulti-line"/>
            </w:pPr>
            <w:r w:rsidRPr="00F6464C">
              <w:t>ⲁϥⲟⲩⲱⲣⲡ ⲙ̀ⲡⲉϥⲙⲟⲛⲟⲅⲉⲛⲏⲥ</w:t>
            </w:r>
          </w:p>
          <w:p w:rsidR="00DB1FC6" w:rsidRDefault="00DB1FC6" w:rsidP="00866C14">
            <w:pPr>
              <w:pStyle w:val="CopticVersemulti-line"/>
            </w:pPr>
            <w:r w:rsidRPr="00F6464C">
              <w:t>ⲓ̀ ⲁϥϭⲓⲥⲁⲣⲝ ⲉ̀ⲃⲟⲗⲛ̀ϧⲏϯ</w:t>
            </w:r>
          </w:p>
        </w:tc>
      </w:tr>
    </w:tbl>
    <w:p w:rsidR="00161998" w:rsidRDefault="0006697F" w:rsidP="00DB1FC6">
      <w:pPr>
        <w:pStyle w:val="Heading6"/>
      </w:pPr>
      <w:bookmarkStart w:id="637" w:name="_Toc298681309"/>
      <w:r>
        <w:t>Part Five</w:t>
      </w:r>
      <w:bookmarkEnd w:id="6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p>
        </w:tc>
        <w:tc>
          <w:tcPr>
            <w:tcW w:w="3960" w:type="dxa"/>
          </w:tcPr>
          <w:p w:rsidR="00DB1FC6" w:rsidRDefault="00DB1FC6" w:rsidP="00DB1FC6">
            <w:r>
              <w:t>Every day a feast</w:t>
            </w:r>
          </w:p>
          <w:p w:rsidR="00DB1FC6" w:rsidRDefault="00DB1FC6" w:rsidP="00DB1FC6">
            <w:r>
              <w:t>of virginity Invites</w:t>
            </w:r>
          </w:p>
          <w:p w:rsidR="00DB1FC6" w:rsidRDefault="00DB1FC6" w:rsidP="00DB1FC6">
            <w:r>
              <w:t>our tongues to venerate</w:t>
            </w:r>
          </w:p>
          <w:p w:rsidR="00DB1FC6" w:rsidRDefault="00DB1FC6" w:rsidP="00DB1FC6">
            <w:pPr>
              <w:pStyle w:val="EngHangEnd"/>
            </w:pPr>
            <w:r>
              <w:t>Mary the Theotokos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Ⲟⲩ</w:t>
            </w:r>
            <w:r w:rsidRPr="00866C14">
              <w:rPr>
                <w:rFonts w:ascii="Times New Roman" w:hAnsi="Times New Roman" w:cs="Times New Roman"/>
              </w:rPr>
              <w:t>ϣ</w:t>
            </w:r>
            <w:r w:rsidRPr="00866C14">
              <w:t>ⲁⲓ ⲙ</w:t>
            </w:r>
            <w:r w:rsidRPr="00866C14">
              <w:rPr>
                <w:rFonts w:ascii="Times New Roman" w:hAnsi="Times New Roman" w:cs="Times New Roman"/>
              </w:rPr>
              <w:t>̀</w:t>
            </w:r>
            <w:r w:rsidRPr="00866C14">
              <w:t>ⲡⲁⲣⲑⲉⲛⲓⲕⲟⲛ</w:t>
            </w:r>
          </w:p>
          <w:p w:rsidR="00DB1FC6" w:rsidRDefault="00DB1FC6" w:rsidP="00866C14">
            <w:pPr>
              <w:pStyle w:val="CopticVersemulti-line"/>
            </w:pPr>
            <w:r w:rsidRPr="00866C14">
              <w:t>ⲉⲧⲑⲱ</w:t>
            </w:r>
            <w:r w:rsidRPr="00866C14">
              <w:rPr>
                <w:rFonts w:ascii="Times New Roman" w:hAnsi="Times New Roman" w:cs="Times New Roman"/>
              </w:rPr>
              <w:t>ϩ</w:t>
            </w:r>
            <w:r w:rsidRPr="00866C14">
              <w:t>ⲉⲙ ⲙ</w:t>
            </w:r>
            <w:r w:rsidRPr="00866C14">
              <w:rPr>
                <w:rFonts w:ascii="Times New Roman" w:hAnsi="Times New Roman" w:cs="Times New Roman"/>
              </w:rPr>
              <w:t>̀</w:t>
            </w:r>
            <w:r w:rsidRPr="00866C14">
              <w:t>ⲡⲉⲛⲗⲁⲥ ⲙ</w:t>
            </w:r>
            <w:r w:rsidRPr="00866C14">
              <w:rPr>
                <w:rFonts w:ascii="Times New Roman" w:hAnsi="Times New Roman" w:cs="Times New Roman"/>
              </w:rPr>
              <w:t>̀</w:t>
            </w:r>
            <w:r w:rsidRPr="00866C14">
              <w:t>ⲫⲟⲟⲩ</w:t>
            </w:r>
          </w:p>
          <w:p w:rsidR="00DB1FC6" w:rsidRDefault="00DB1FC6" w:rsidP="00866C14">
            <w:pPr>
              <w:pStyle w:val="CopticVersemulti-line"/>
            </w:pPr>
            <w:r w:rsidRPr="00866C14">
              <w:t>ⲉⲑⲣⲉⲛⲉⲣⲉⲩⲫⲟⲙⲓⲛ</w:t>
            </w:r>
          </w:p>
          <w:p w:rsidR="00DB1FC6" w:rsidRDefault="00DB1FC6" w:rsidP="00866C14">
            <w:pPr>
              <w:pStyle w:val="CopticVerse"/>
            </w:pPr>
            <w:r w:rsidRPr="00866C14">
              <w:t>ⲛ</w:t>
            </w:r>
            <w:r w:rsidRPr="00866C14">
              <w:rPr>
                <w:rFonts w:ascii="Times New Roman" w:hAnsi="Times New Roman" w:cs="Times New Roman"/>
              </w:rPr>
              <w:t>̀ϯ</w:t>
            </w:r>
            <w:r w:rsidRPr="00866C14">
              <w:t>ⲑⲉⲟⲧⲟⲕⲟⲥ Ⲙⲁⲣⲓⲁ</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7425E1" w:rsidRDefault="00DB1FC6" w:rsidP="00DB1FC6">
            <w:pPr>
              <w:pStyle w:val="EngHang"/>
            </w:pPr>
            <w:r w:rsidRPr="007425E1">
              <w:t>Because of Him Who was born to us,</w:t>
            </w:r>
            <w:r w:rsidRPr="007425E1">
              <w:tab/>
            </w:r>
          </w:p>
          <w:p w:rsidR="00DB1FC6" w:rsidRPr="007425E1" w:rsidRDefault="00DB1FC6" w:rsidP="00DB1FC6">
            <w:pPr>
              <w:pStyle w:val="EngHang"/>
            </w:pPr>
            <w:r w:rsidRPr="007425E1">
              <w:t>In the city of Davi</w:t>
            </w:r>
            <w:r>
              <w:t>d:</w:t>
            </w:r>
          </w:p>
          <w:p w:rsidR="00DB1FC6" w:rsidRPr="007425E1" w:rsidRDefault="00DB1FC6" w:rsidP="00DB1FC6">
            <w:pPr>
              <w:pStyle w:val="EngHang"/>
            </w:pPr>
            <w:r w:rsidRPr="007425E1">
              <w:t>Our Saviour Jesus,</w:t>
            </w:r>
          </w:p>
          <w:p w:rsidR="00DB1FC6" w:rsidRDefault="00DB1FC6" w:rsidP="00DB1FC6">
            <w:pPr>
              <w:pStyle w:val="EngHangEnd"/>
            </w:pPr>
            <w:r w:rsidRPr="007425E1">
              <w:t>Christ the Lord.</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866C14">
              <w:t>Ⲉⲑⲃⲉ ⲫⲏⲉⲧⲁⲩⲙⲁⲥϥ ⲛⲁⲛ</w:t>
            </w:r>
          </w:p>
          <w:p w:rsidR="00DB1FC6" w:rsidRDefault="00DB1FC6" w:rsidP="00866C14">
            <w:pPr>
              <w:pStyle w:val="CopticVersemulti-line"/>
            </w:pPr>
            <w:r w:rsidRPr="00866C14">
              <w:t>ϧⲉⲛ ⲑ̀ⲃⲁⲕⲓ ⲛ̀Ⲇⲁⲩⲓⲇ</w:t>
            </w:r>
          </w:p>
          <w:p w:rsidR="00DB1FC6" w:rsidRDefault="00DB1FC6" w:rsidP="00866C14">
            <w:pPr>
              <w:pStyle w:val="CopticVersemulti-line"/>
            </w:pPr>
            <w:r w:rsidRPr="00866C14">
              <w:t>Ⲡⲉⲛⲑⲱⲧⲏⲣ Ⲓⲏ̅ⲥ</w:t>
            </w:r>
          </w:p>
          <w:p w:rsidR="00DB1FC6" w:rsidRDefault="00DB1FC6" w:rsidP="00866C14">
            <w:pPr>
              <w:pStyle w:val="CopticVerse"/>
            </w:pPr>
            <w:r w:rsidRPr="00866C14">
              <w:t>ⲟⲩⲟϩ Ⲡⲭ̅ⲥ Ⲡⲟ̅ⲥ̅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O come all </w:t>
            </w:r>
            <w:r>
              <w:t>you nations,</w:t>
            </w:r>
          </w:p>
          <w:p w:rsidR="00DB1FC6" w:rsidRPr="007425E1" w:rsidRDefault="00DB1FC6" w:rsidP="00DB1FC6">
            <w:pPr>
              <w:pStyle w:val="EngHang"/>
            </w:pPr>
            <w:r w:rsidRPr="007425E1">
              <w:t>That we may bless her,</w:t>
            </w:r>
          </w:p>
          <w:p w:rsidR="00DB1FC6" w:rsidRPr="007425E1" w:rsidRDefault="00DB1FC6" w:rsidP="00DB1FC6">
            <w:pPr>
              <w:pStyle w:val="EngHang"/>
            </w:pPr>
            <w:r w:rsidRPr="007425E1">
              <w:t>For she became both</w:t>
            </w:r>
          </w:p>
          <w:p w:rsidR="00DB1FC6" w:rsidRDefault="00DB1FC6" w:rsidP="00DB1FC6">
            <w:pPr>
              <w:pStyle w:val="EngHangEnd"/>
            </w:pPr>
            <w:r w:rsidRPr="007425E1">
              <w:t>Mother and virgin.</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866C14">
              <w:t>Ⲁⲙⲱⲓⲛⲓ ⲛⲓⲗⲁⲟⲥ ⲧⲏⲣⲟⲩ</w:t>
            </w:r>
          </w:p>
          <w:p w:rsidR="00DB1FC6" w:rsidRDefault="00DB1FC6" w:rsidP="00866C14">
            <w:pPr>
              <w:pStyle w:val="CopticVersemulti-line"/>
            </w:pPr>
            <w:r w:rsidRPr="00866C14">
              <w:t>ⲛ̀ⲧⲉⲛⲉⲣⲙⲁⲕⲁⲣⲓⲍⲓⲛ ⲙ̀ⲙⲟⲥ</w:t>
            </w:r>
          </w:p>
          <w:p w:rsidR="00DB1FC6" w:rsidRDefault="00DB1FC6" w:rsidP="00866C14">
            <w:pPr>
              <w:pStyle w:val="CopticVersemulti-line"/>
            </w:pPr>
            <w:r w:rsidRPr="00866C14">
              <w:t>ϫⲉ ⲁⲥϣⲱⲡⲓ ⲙ̀ⲙⲁⲩ</w:t>
            </w:r>
          </w:p>
          <w:p w:rsidR="00DB1FC6" w:rsidRDefault="00DB1FC6" w:rsidP="00866C14">
            <w:pPr>
              <w:pStyle w:val="CopticVerse"/>
            </w:pPr>
            <w:r w:rsidRPr="00866C14">
              <w:t>ⲟⲩⲟϩ ⲙ̀ⲡⲁⲣⲑⲉⲛⲟⲥ ⲉⲩⲥⲟⲡ</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t>Pure and incorrupt;</w:t>
            </w:r>
          </w:p>
          <w:p w:rsidR="00DB1FC6" w:rsidRPr="007425E1" w:rsidRDefault="00DB1FC6" w:rsidP="00DB1FC6">
            <w:pPr>
              <w:pStyle w:val="EngHang"/>
            </w:pPr>
            <w:r>
              <w:t>T</w:t>
            </w:r>
            <w:r w:rsidRPr="007425E1">
              <w:t>he Logos of God,</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ⲛⲉ ⲱ̀ ϯⲡⲁⲣⲑⲉⲛⲟⲥ</w:t>
            </w:r>
          </w:p>
          <w:p w:rsidR="00DB1FC6" w:rsidRDefault="00DB1FC6" w:rsidP="00866C14">
            <w:pPr>
              <w:pStyle w:val="CopticVersemulti-line"/>
            </w:pPr>
            <w:r w:rsidRPr="002147AA">
              <w:t>ⲑⲏⲉⲧⲧⲟⲩⲃⲏⲟⲩⲧ ⲛ̀ⲁⲧⲧⲁⲕⲟ</w:t>
            </w:r>
          </w:p>
          <w:p w:rsidR="00DB1FC6" w:rsidRDefault="00DB1FC6" w:rsidP="00866C14">
            <w:pPr>
              <w:pStyle w:val="CopticVersemulti-line"/>
            </w:pPr>
            <w:r w:rsidRPr="002147AA">
              <w:t>ⲉ̀ⲧⲁ ⲡⲓⲗⲟⲅⲟⲥ ⲛ̀ⲧⲉ ⲫ̀ⲓⲱⲧ</w:t>
            </w:r>
          </w:p>
          <w:p w:rsidR="00DB1FC6" w:rsidRDefault="00DB1FC6" w:rsidP="002147AA">
            <w:pPr>
              <w:pStyle w:val="CopticVerse"/>
            </w:pPr>
            <w:r w:rsidRPr="002147AA">
              <w:t>ⲓ̀ ⲁϥϭⲓⲥⲁⲣⲝ ⲉⲃⲟⲗⲛ̀ϧⲏϯ</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Hail to the unblemished,</w:t>
            </w:r>
          </w:p>
          <w:p w:rsidR="00DB1FC6" w:rsidRPr="007425E1" w:rsidRDefault="00DB1FC6" w:rsidP="00DB1FC6">
            <w:pPr>
              <w:pStyle w:val="EngHang"/>
            </w:pPr>
            <w:r>
              <w:t>A</w:t>
            </w:r>
            <w:r w:rsidRPr="007425E1">
              <w:t>nd elect</w:t>
            </w:r>
            <w:r>
              <w:t xml:space="preserve"> vessel</w:t>
            </w:r>
            <w:r w:rsidRPr="007425E1">
              <w:t>,</w:t>
            </w:r>
          </w:p>
          <w:p w:rsidR="00DB1FC6" w:rsidRPr="007425E1" w:rsidRDefault="00DB1FC6" w:rsidP="00DB1FC6">
            <w:pPr>
              <w:pStyle w:val="EngHang"/>
            </w:pPr>
            <w:r>
              <w:t xml:space="preserve">Of your true </w:t>
            </w:r>
            <w:r>
              <w:tab/>
            </w:r>
            <w:r>
              <w:tab/>
            </w:r>
          </w:p>
          <w:p w:rsidR="00DB1FC6" w:rsidRDefault="00DB1FC6" w:rsidP="00DB1FC6">
            <w:pPr>
              <w:pStyle w:val="EngHangEnd"/>
            </w:pPr>
            <w:r w:rsidRPr="007425E1">
              <w:t>And perfect virginity.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ⲡⲓⲕⲩⲙⲓⲗⲗⲓⲟⲛ</w:t>
            </w:r>
          </w:p>
          <w:p w:rsidR="00DB1FC6" w:rsidRDefault="00DB1FC6" w:rsidP="00866C14">
            <w:pPr>
              <w:pStyle w:val="CopticVersemulti-line"/>
            </w:pPr>
            <w:r w:rsidRPr="002147AA">
              <w:t>ⲛ̀ⲁⲧⲁϭⲛⲓ ⲟⲩⲟϩ ⲉⲧⲥⲱⲧⲡ</w:t>
            </w:r>
          </w:p>
          <w:p w:rsidR="00DB1FC6" w:rsidRDefault="00DB1FC6" w:rsidP="00866C14">
            <w:pPr>
              <w:pStyle w:val="CopticVersemulti-line"/>
            </w:pPr>
            <w:r w:rsidRPr="002147AA">
              <w:t>ⲛ̀ⲧⲉ ⲧⲉⲡⲁⲣⲑⲉⲛⲓⲁ̀ ⲙ̀ⲙⲏⲓ</w:t>
            </w:r>
          </w:p>
          <w:p w:rsidR="00DB1FC6" w:rsidRDefault="00DB1FC6" w:rsidP="002147AA">
            <w:pPr>
              <w:pStyle w:val="CopticVerse"/>
            </w:pPr>
            <w:r w:rsidRPr="002147AA">
              <w:t>ⲟⲩⲟϩ ⲉⲧϫⲏⲕ ⲉⲃⲟⲗ</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rational,</w:t>
            </w:r>
          </w:p>
          <w:p w:rsidR="00DB1FC6" w:rsidRPr="007425E1" w:rsidRDefault="00DB1FC6" w:rsidP="00DB1FC6">
            <w:pPr>
              <w:pStyle w:val="EngHang"/>
            </w:pPr>
            <w:r w:rsidRPr="007425E1">
              <w:t>Paradise of Christ,</w:t>
            </w:r>
          </w:p>
          <w:p w:rsidR="00DB1FC6" w:rsidRPr="007425E1" w:rsidRDefault="00DB1FC6" w:rsidP="00DB1FC6">
            <w:pPr>
              <w:pStyle w:val="EngHang"/>
            </w:pPr>
            <w:r w:rsidRPr="007425E1">
              <w:t>Who became a Second Adam,</w:t>
            </w:r>
          </w:p>
          <w:p w:rsidR="00DB1FC6" w:rsidRDefault="00DB1FC6" w:rsidP="00DB1FC6">
            <w:pPr>
              <w:pStyle w:val="EngHangEnd"/>
            </w:pPr>
            <w:r w:rsidRPr="007425E1">
              <w:t>For Adam, the first man.</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ⲡⲓⲡⲁⲣⲁⲇⲓⲥⲟⲥ</w:t>
            </w:r>
          </w:p>
          <w:p w:rsidR="00DB1FC6" w:rsidRDefault="00DB1FC6" w:rsidP="00866C14">
            <w:pPr>
              <w:pStyle w:val="CopticVersemulti-line"/>
            </w:pPr>
            <w:r w:rsidRPr="002147AA">
              <w:t>ⲛ̀ⲗⲟⲅⲓⲕⲟⲛ ⲛ̀ⲧⲉ Ⲡⲭ̅ⲥ</w:t>
            </w:r>
          </w:p>
          <w:p w:rsidR="00DB1FC6" w:rsidRDefault="00DB1FC6" w:rsidP="00866C14">
            <w:pPr>
              <w:pStyle w:val="CopticVersemulti-line"/>
            </w:pPr>
            <w:r w:rsidRPr="002147AA">
              <w:t>ⲫⲏⲉⲧⲁϥϣⲱⲡⲓ ⲙ̀ⲙⲁϩⲥ̀ⲛⲁⲩ ⲛ̀Ⲁⲇⲁⲙ</w:t>
            </w:r>
          </w:p>
          <w:p w:rsidR="00DB1FC6" w:rsidRDefault="00DB1FC6" w:rsidP="002147AA">
            <w:pPr>
              <w:pStyle w:val="CopticVerse"/>
            </w:pPr>
            <w:r w:rsidRPr="002147AA">
              <w:t>ⲉⲑⲃⲉ Ⲁⲇⲁⲙ ⲡⲓϣⲟⲣⲡ ⲛ̀ⲣⲱⲙⲓ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rPr>
                <w:color w:val="FF0000"/>
              </w:rPr>
            </w:pPr>
            <w:r w:rsidRPr="007425E1">
              <w:t>Hail to the workshop</w:t>
            </w:r>
            <w:r>
              <w:rPr>
                <w:rStyle w:val="FootnoteReference"/>
                <w:rFonts w:eastAsiaTheme="majorEastAsia"/>
              </w:rPr>
              <w:t xml:space="preserve"> </w:t>
            </w:r>
            <w:r>
              <w:t>,</w:t>
            </w:r>
            <w:r>
              <w:tab/>
            </w:r>
          </w:p>
          <w:p w:rsidR="00DB1FC6" w:rsidRPr="007425E1" w:rsidRDefault="00DB1FC6" w:rsidP="00DB1FC6">
            <w:pPr>
              <w:pStyle w:val="EngHang"/>
            </w:pPr>
            <w:r w:rsidRPr="007425E1">
              <w:t>Of the undivided unity,</w:t>
            </w:r>
          </w:p>
          <w:p w:rsidR="00DB1FC6" w:rsidRPr="007425E1" w:rsidRDefault="00DB1FC6" w:rsidP="00DB1FC6">
            <w:pPr>
              <w:pStyle w:val="EngHang"/>
            </w:pPr>
            <w:r w:rsidRPr="007425E1">
              <w:t>Of the natures that came together in one place,</w:t>
            </w:r>
          </w:p>
          <w:p w:rsidR="00DB1FC6" w:rsidRDefault="00DB1FC6" w:rsidP="00DB1FC6">
            <w:pPr>
              <w:pStyle w:val="EngHangEnd"/>
            </w:pPr>
            <w:r w:rsidRPr="007425E1">
              <w:t>Without mingling.</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ⲡⲓⲉⲣⲅⲁⲥⲧⲏⲣⲓⲟⲛ</w:t>
            </w:r>
          </w:p>
          <w:p w:rsidR="00DB1FC6" w:rsidRDefault="00DB1FC6" w:rsidP="00866C14">
            <w:pPr>
              <w:pStyle w:val="CopticVersemulti-line"/>
            </w:pPr>
            <w:r w:rsidRPr="002147AA">
              <w:t>ⲛ̀ⲧⲉ ϯⲙⲉⲧⲟⲩⲁⲓ ⲛ̀ⲁⲧⲫⲱⲣϫ</w:t>
            </w:r>
          </w:p>
          <w:p w:rsidR="00DB1FC6" w:rsidRDefault="00DB1FC6" w:rsidP="00866C14">
            <w:pPr>
              <w:pStyle w:val="CopticVersemulti-line"/>
            </w:pPr>
            <w:r w:rsidRPr="002147AA">
              <w:t>ⲛ̀ⲧⲉ ⲛⲓⲫⲩⲥⲓⲥ ⲉⲧⲁⲩⲓ̀ ⲉⲩⲙⲁ ⲁⲩⲥⲟⲡ</w:t>
            </w:r>
          </w:p>
          <w:p w:rsidR="00DB1FC6" w:rsidRDefault="00DB1FC6" w:rsidP="002147AA">
            <w:pPr>
              <w:pStyle w:val="CopticVerse"/>
            </w:pPr>
            <w:r w:rsidRPr="002147AA">
              <w:t>ϧⲉⲛ ⲟⲩⲙⲉⲧⲁⲧⲙⲟⲩϫⲧ</w:t>
            </w:r>
          </w:p>
        </w:tc>
      </w:tr>
      <w:tr w:rsidR="00DB1FC6" w:rsidTr="00163A7A">
        <w:trPr>
          <w:cantSplit/>
          <w:jc w:val="center"/>
        </w:trPr>
        <w:tc>
          <w:tcPr>
            <w:tcW w:w="288" w:type="dxa"/>
          </w:tcPr>
          <w:p w:rsidR="00DB1FC6" w:rsidRDefault="00DB1FC6" w:rsidP="00163A7A">
            <w:pPr>
              <w:pStyle w:val="CopticCross"/>
            </w:pPr>
            <w:r w:rsidRPr="00FB5ACB">
              <w:lastRenderedPageBreak/>
              <w:t>¿</w:t>
            </w:r>
          </w:p>
        </w:tc>
        <w:tc>
          <w:tcPr>
            <w:tcW w:w="3960" w:type="dxa"/>
          </w:tcPr>
          <w:p w:rsidR="00DB1FC6" w:rsidRPr="005C0BD9" w:rsidRDefault="00DB1FC6" w:rsidP="00DB1FC6">
            <w:pPr>
              <w:pStyle w:val="EngHang"/>
            </w:pPr>
            <w:r w:rsidRPr="005C0BD9">
              <w:t>Hail to the adorned</w:t>
            </w:r>
          </w:p>
          <w:p w:rsidR="00DB1FC6" w:rsidRPr="005C0BD9" w:rsidRDefault="00DB1FC6" w:rsidP="00DB1FC6">
            <w:pPr>
              <w:pStyle w:val="EngHang"/>
            </w:pPr>
            <w:r w:rsidRPr="005C0BD9">
              <w:t>Bridal chamber,</w:t>
            </w:r>
          </w:p>
          <w:p w:rsidR="00DB1FC6" w:rsidRPr="005C0BD9" w:rsidRDefault="00DB1FC6" w:rsidP="00DB1FC6">
            <w:pPr>
              <w:pStyle w:val="EngHang"/>
            </w:pPr>
            <w:r w:rsidRPr="005C0BD9">
              <w:t>Of the true bridegroom,</w:t>
            </w:r>
          </w:p>
          <w:p w:rsidR="00DB1FC6" w:rsidRDefault="00DB1FC6" w:rsidP="00DB1FC6">
            <w:pPr>
              <w:pStyle w:val="EngHangEnd"/>
            </w:pPr>
            <w:r w:rsidRPr="005C0BD9">
              <w:t>Who was united with humanity.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ⲡⲓⲙⲁⲛ̀ϣⲉⲗⲉⲧ</w:t>
            </w:r>
          </w:p>
          <w:p w:rsidR="00DB1FC6" w:rsidRDefault="00DB1FC6" w:rsidP="00866C14">
            <w:pPr>
              <w:pStyle w:val="CopticVersemulti-line"/>
            </w:pPr>
            <w:r w:rsidRPr="002147AA">
              <w:t>ⲉⲧⲥⲉⲗⲥⲱⲗ ϧⲉⲛ ⲟⲩⲑⲟ ⲛ̀ⲣⲏϯ</w:t>
            </w:r>
          </w:p>
          <w:p w:rsidR="00DB1FC6" w:rsidRDefault="00DB1FC6" w:rsidP="00866C14">
            <w:pPr>
              <w:pStyle w:val="CopticVersemulti-line"/>
            </w:pPr>
            <w:r w:rsidRPr="002147AA">
              <w:t>ⲛ̀ⲧⲉ ⲡⲓⲛⲩⲙⲫⲓⲟⲥ ⲙ̀ⲙⲏⲓ</w:t>
            </w:r>
          </w:p>
          <w:p w:rsidR="00DB1FC6" w:rsidRDefault="00DB1FC6" w:rsidP="002147AA">
            <w:pPr>
              <w:pStyle w:val="CopticVerse"/>
            </w:pPr>
            <w:r w:rsidRPr="002147AA">
              <w:t>ⲉⲧⲁϥϩⲱⲧⲡ ⲉϯⲙⲉⲧⲣⲱⲙⲓ</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5C0BD9" w:rsidRDefault="00DB1FC6" w:rsidP="00DB1FC6">
            <w:pPr>
              <w:pStyle w:val="EngHang"/>
            </w:pPr>
            <w:r w:rsidRPr="005C0BD9">
              <w:t>Hail to the spiritu</w:t>
            </w:r>
            <w:r>
              <w:t>al,</w:t>
            </w:r>
            <w:r>
              <w:tab/>
            </w:r>
          </w:p>
          <w:p w:rsidR="00DB1FC6" w:rsidRPr="005C0BD9" w:rsidRDefault="00DB1FC6" w:rsidP="00DB1FC6">
            <w:pPr>
              <w:pStyle w:val="EngHang"/>
            </w:pPr>
            <w:r w:rsidRPr="005C0BD9">
              <w:t>Natural Bush,</w:t>
            </w:r>
            <w:r w:rsidRPr="005C0BD9">
              <w:tab/>
            </w:r>
            <w:r w:rsidRPr="005C0BD9">
              <w:tab/>
            </w:r>
          </w:p>
          <w:p w:rsidR="00DB1FC6" w:rsidRDefault="00DB1FC6" w:rsidP="00DB1FC6">
            <w:r>
              <w:t>Who was not consumed,</w:t>
            </w:r>
          </w:p>
          <w:p w:rsidR="00DB1FC6" w:rsidRDefault="00DB1FC6" w:rsidP="00DB1FC6">
            <w:pPr>
              <w:pStyle w:val="EngHangEnd"/>
            </w:pPr>
            <w:r>
              <w:t>By the fire of the Divinity.</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Ⲭⲉⲣⲉ ⲡⲓⲙ̀ⲯⲩⲭⲟⲛ</w:t>
            </w:r>
          </w:p>
          <w:p w:rsidR="00DB1FC6" w:rsidRDefault="00DB1FC6" w:rsidP="00866C14">
            <w:pPr>
              <w:pStyle w:val="CopticVersemulti-line"/>
            </w:pPr>
            <w:r w:rsidRPr="002147AA">
              <w:t>ⲙ̀ⲃⲁⲧⲟⲥ ⲛ̀ⲧⲉ ϯⲫⲩⲥⲓⲥ</w:t>
            </w:r>
          </w:p>
          <w:p w:rsidR="00DB1FC6" w:rsidRDefault="00DB1FC6" w:rsidP="00866C14">
            <w:pPr>
              <w:pStyle w:val="CopticVersemulti-line"/>
            </w:pPr>
            <w:r w:rsidRPr="002147AA">
              <w:t>ⲉⲧⲉ ⲙ̀ⲡⲉ ⲡⲓⲭⲣⲱⲙ ⲛ̀ⲧⲉ ⲧⲉϥⲙⲉⲑⲛⲟⲩϯ</w:t>
            </w:r>
          </w:p>
          <w:p w:rsidR="00DB1FC6" w:rsidRDefault="00DB1FC6" w:rsidP="002147AA">
            <w:pPr>
              <w:pStyle w:val="CopticVerse"/>
            </w:pPr>
            <w:r w:rsidRPr="002147AA">
              <w:t>ⲣⲱⲕϩ ⲛ̀ϩ̀ⲗⲓ ⲛ̀ⲧⲁⲥ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Hail to the maiden and mother,</w:t>
            </w:r>
          </w:p>
          <w:p w:rsidR="00DB1FC6" w:rsidRPr="007425E1" w:rsidRDefault="00DB1FC6" w:rsidP="00DB1FC6">
            <w:pPr>
              <w:pStyle w:val="EngHang"/>
            </w:pPr>
            <w:r w:rsidRPr="007425E1">
              <w:t>The Virgin and heaven,</w:t>
            </w:r>
          </w:p>
          <w:p w:rsidR="00DB1FC6" w:rsidRPr="007425E1" w:rsidRDefault="00DB1FC6" w:rsidP="00DB1FC6">
            <w:pPr>
              <w:pStyle w:val="EngHang"/>
            </w:pPr>
            <w:r w:rsidRPr="007425E1">
              <w:t>Who carried in the flesh,</w:t>
            </w:r>
          </w:p>
          <w:p w:rsidR="00DB1FC6" w:rsidRDefault="00DB1FC6" w:rsidP="00DB1FC6">
            <w:pPr>
              <w:pStyle w:val="EngHangEnd"/>
            </w:pPr>
            <w:commentRangeStart w:id="638"/>
            <w:r>
              <w:t>He</w:t>
            </w:r>
            <w:r w:rsidRPr="007425E1">
              <w:t xml:space="preserve"> </w:t>
            </w:r>
            <w:commentRangeEnd w:id="638"/>
            <w:r>
              <w:rPr>
                <w:rStyle w:val="CommentReference"/>
              </w:rPr>
              <w:commentReference w:id="638"/>
            </w:r>
            <w:r w:rsidRPr="007425E1">
              <w:t xml:space="preserve">Who </w:t>
            </w:r>
            <w:commentRangeStart w:id="639"/>
            <w:r w:rsidRPr="007425E1">
              <w:t xml:space="preserve">is </w:t>
            </w:r>
            <w:commentRangeEnd w:id="639"/>
            <w:r>
              <w:rPr>
                <w:rStyle w:val="CommentReference"/>
              </w:rPr>
              <w:commentReference w:id="639"/>
            </w:r>
            <w:r w:rsidRPr="007425E1">
              <w:t>upon the Cherubim.</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Ⲭⲉⲣⲉ ϯⲃⲱⲕⲓ ⲟⲩⲟϩ ϯⲙⲁⲩ</w:t>
            </w:r>
          </w:p>
          <w:p w:rsidR="00DB1FC6" w:rsidRDefault="00DB1FC6" w:rsidP="00866C14">
            <w:pPr>
              <w:pStyle w:val="CopticVersemulti-line"/>
            </w:pPr>
            <w:r w:rsidRPr="002147AA">
              <w:t>ϯⲡⲁⲣⲑⲉⲛⲟⲥ ⲟⲩⲟϩ ⲧ̀ⲫⲉ</w:t>
            </w:r>
          </w:p>
          <w:p w:rsidR="00DB1FC6" w:rsidRDefault="00DB1FC6" w:rsidP="00866C14">
            <w:pPr>
              <w:pStyle w:val="CopticVersemulti-line"/>
            </w:pPr>
            <w:r w:rsidRPr="002147AA">
              <w:t>ⲑⲏⲉⲧⲁⲥϥⲁⲓ ⲥⲱⲙⲁⲧⲓⲕⲱⲥ</w:t>
            </w:r>
          </w:p>
          <w:p w:rsidR="00DB1FC6" w:rsidRDefault="00DB1FC6" w:rsidP="002147AA">
            <w:pPr>
              <w:pStyle w:val="CopticVerse"/>
            </w:pPr>
            <w:r w:rsidRPr="002147AA">
              <w:t>ϧⲁ ⲫⲏⲉⲧϩⲓϫⲉⲛ Ⲛⲓⲭⲉⲣⲟⲩⲃⲓⲙ</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I</w:t>
            </w:r>
            <w:r>
              <w:t>n this we rejoice and sing,</w:t>
            </w:r>
          </w:p>
          <w:p w:rsidR="00DB1FC6" w:rsidRPr="007425E1" w:rsidRDefault="00DB1FC6" w:rsidP="00DB1FC6">
            <w:pPr>
              <w:pStyle w:val="EngHang"/>
            </w:pPr>
            <w:r w:rsidRPr="007425E1">
              <w:t>With the holy angels,</w:t>
            </w:r>
          </w:p>
          <w:p w:rsidR="00DB1FC6" w:rsidRPr="007425E1" w:rsidRDefault="00DB1FC6" w:rsidP="00DB1FC6">
            <w:pPr>
              <w:pStyle w:val="EngHang"/>
            </w:pPr>
            <w:r w:rsidRPr="007425E1">
              <w:t>In joy we proclaim,</w:t>
            </w:r>
          </w:p>
          <w:p w:rsidR="00DB1FC6" w:rsidRDefault="00DB1FC6" w:rsidP="00DB1FC6">
            <w:pPr>
              <w:pStyle w:val="EngHangEnd"/>
            </w:pPr>
            <w:r w:rsidRPr="007425E1">
              <w:t>“Glory to God in the highest.</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866C14">
            <w:pPr>
              <w:pStyle w:val="CopticVersemulti-line"/>
            </w:pPr>
            <w:r w:rsidRPr="002147AA">
              <w:t>Ϧⲉⲛ ⲛⲁⲓ ⲧⲉⲛⲣⲁϣⲓ ⲧⲉⲛⲉⲣⲯⲁⲗⲓⲛ</w:t>
            </w:r>
          </w:p>
          <w:p w:rsidR="00DB1FC6" w:rsidRDefault="00DB1FC6" w:rsidP="00866C14">
            <w:pPr>
              <w:pStyle w:val="CopticVersemulti-line"/>
            </w:pPr>
            <w:r w:rsidRPr="002147AA">
              <w:t>ⲛⲉⲙ ⲛⲓⲁⲅⲅⲉⲗⲟⲥ ⲉ̅ⲑ̅ⲩ</w:t>
            </w:r>
          </w:p>
          <w:p w:rsidR="00DB1FC6" w:rsidRDefault="00DB1FC6" w:rsidP="00866C14">
            <w:pPr>
              <w:pStyle w:val="CopticVersemulti-line"/>
            </w:pPr>
            <w:r w:rsidRPr="002147AA">
              <w:t>ϧⲉⲛ ⲟⲩⲑⲉⲗⲏⲗ ⲉⲛϫⲱ ⲙ̀ⲙⲟⲥ</w:t>
            </w:r>
          </w:p>
          <w:p w:rsidR="00DB1FC6" w:rsidRDefault="00DB1FC6" w:rsidP="002147AA">
            <w:pPr>
              <w:pStyle w:val="CopticVerse"/>
            </w:pPr>
            <w:r w:rsidRPr="002147AA">
              <w:t>ϫⲉ ⲟⲩⲱⲟⲩ ϧⲉⲛ ⲛⲏⲉⲧϭⲟⲥⲓ ⲙ̀ⲫϯ</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And peace upon the earth,</w:t>
            </w:r>
          </w:p>
          <w:p w:rsidR="00DB1FC6" w:rsidRPr="007425E1" w:rsidRDefault="00DB1FC6" w:rsidP="00DB1FC6">
            <w:pPr>
              <w:pStyle w:val="EngHang"/>
            </w:pPr>
            <w:r w:rsidRPr="007425E1">
              <w:t>And goodwill toward men,</w:t>
            </w:r>
            <w:r>
              <w:t>”</w:t>
            </w:r>
          </w:p>
          <w:p w:rsidR="00DB1FC6" w:rsidRDefault="00DB1FC6" w:rsidP="00DB1FC6">
            <w:pPr>
              <w:pStyle w:val="EngHang"/>
            </w:pPr>
            <w:commentRangeStart w:id="640"/>
            <w:r w:rsidRPr="007425E1">
              <w:t>He to Whom is due the glory forever</w:t>
            </w:r>
            <w:commentRangeEnd w:id="640"/>
            <w:r>
              <w:rPr>
                <w:rStyle w:val="CommentReference"/>
                <w:rFonts w:ascii="Times New Roman" w:eastAsiaTheme="minorHAnsi" w:hAnsi="Times New Roman" w:cstheme="minorBidi"/>
                <w:color w:val="auto"/>
              </w:rPr>
              <w:commentReference w:id="640"/>
            </w:r>
          </w:p>
          <w:p w:rsidR="00DB1FC6" w:rsidRDefault="00DB1FC6" w:rsidP="00DB1FC6">
            <w:pPr>
              <w:pStyle w:val="EngHangEnd"/>
            </w:pPr>
            <w:r>
              <w:t>W</w:t>
            </w:r>
            <w:r w:rsidRPr="007425E1">
              <w:t>as well-pleased with you</w:t>
            </w:r>
            <w:r>
              <w:t>,</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866C14">
            <w:pPr>
              <w:pStyle w:val="CopticVersemulti-line"/>
            </w:pPr>
            <w:r w:rsidRPr="002147AA">
              <w:t>Ⲛⲉⲙ ⲟⲩϩⲓⲣⲏⲛⲏ ϩⲓϫⲉⲛ ⲡⲓⲕⲁϩⲓ</w:t>
            </w:r>
          </w:p>
          <w:p w:rsidR="00DB1FC6" w:rsidRDefault="00DB1FC6" w:rsidP="00866C14">
            <w:pPr>
              <w:pStyle w:val="CopticVersemulti-line"/>
            </w:pPr>
            <w:r w:rsidRPr="002147AA">
              <w:t>ⲛⲉⲙ ⲟⲩϯⲙⲁϯ ϧⲉⲛ ⲛⲓⲣⲱⲙⲓ</w:t>
            </w:r>
          </w:p>
          <w:p w:rsidR="00DB1FC6" w:rsidRDefault="00DB1FC6" w:rsidP="00866C14">
            <w:pPr>
              <w:pStyle w:val="CopticVersemulti-line"/>
            </w:pPr>
            <w:r w:rsidRPr="002147AA">
              <w:t>ϫⲉ ⲁϥϯⲙⲁϯ ⲅⲁⲣ ⲛ̀ϧⲏϯ</w:t>
            </w:r>
          </w:p>
          <w:p w:rsidR="00DB1FC6" w:rsidRDefault="00DB1FC6" w:rsidP="002147AA">
            <w:pPr>
              <w:pStyle w:val="CopticVerse"/>
            </w:pPr>
            <w:r w:rsidRPr="002147AA">
              <w:t>ⲛ̀ϫⲉ ⲫⲏⲉⲧⲉ ⲫⲱϥ ⲡⲉ ⲡⲓⲱ̀ⲟⲩ ϣⲁ ⲉⲛⲉϩ</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 xml:space="preserve">And found no </w:t>
            </w:r>
            <w:r w:rsidRPr="007425E1">
              <w:t>one like you</w:t>
            </w:r>
            <w:r>
              <w:t>,</w:t>
            </w:r>
          </w:p>
          <w:p w:rsidR="00DB1FC6" w:rsidRPr="007425E1" w:rsidRDefault="00DB1FC6" w:rsidP="00DB1FC6">
            <w:pPr>
              <w:pStyle w:val="EngHang"/>
            </w:pPr>
            <w:r>
              <w:t>He sent his Only-B</w:t>
            </w:r>
            <w:r w:rsidRPr="007425E1">
              <w:t>egotten</w:t>
            </w:r>
            <w:r>
              <w:t>,</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06697F" w:rsidRDefault="00D96A5F" w:rsidP="00DB1FC6">
      <w:pPr>
        <w:pStyle w:val="Heading6"/>
      </w:pPr>
      <w:bookmarkStart w:id="641" w:name="_Toc298681310"/>
      <w:r>
        <w:lastRenderedPageBreak/>
        <w:t>Part Six</w:t>
      </w:r>
      <w:bookmarkEnd w:id="6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Default="00DB1FC6" w:rsidP="00DB1FC6">
            <w:r>
              <w:t>Mary is greatly honoured,</w:t>
            </w:r>
          </w:p>
          <w:p w:rsidR="00DB1FC6" w:rsidRDefault="00DB1FC6" w:rsidP="00DB1FC6">
            <w:r>
              <w:t>Above all the saints,</w:t>
            </w:r>
          </w:p>
          <w:p w:rsidR="00DB1FC6" w:rsidRDefault="00DB1FC6" w:rsidP="00DB1FC6">
            <w:r>
              <w:t>For she was worthy to receive,</w:t>
            </w:r>
          </w:p>
          <w:p w:rsidR="00DB1FC6" w:rsidRDefault="00DB1FC6" w:rsidP="00DB1FC6">
            <w:pPr>
              <w:pStyle w:val="EngHangEnd"/>
            </w:pPr>
            <w:r>
              <w:t>God the Logos.</w:t>
            </w:r>
          </w:p>
          <w:p w:rsidR="00DB1FC6" w:rsidRDefault="00DB1FC6" w:rsidP="00DB1FC6"/>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ⲟⲩⲛⲓϣϮ ⲡⲉ ̀ⲡⲧⲁⲓⲟ ⲙ̀ⲙⲁⲣⲓⲁ</w:t>
            </w:r>
            <w:r>
              <w:t>:</w:t>
            </w:r>
          </w:p>
          <w:p w:rsidR="00DB1FC6" w:rsidRDefault="00DB1FC6" w:rsidP="002147AA">
            <w:pPr>
              <w:pStyle w:val="CopticVersemulti-line"/>
            </w:pPr>
            <w:r w:rsidRPr="002147AA">
              <w:t xml:space="preserve">ⲡⲁⲣⲁ </w:t>
            </w:r>
            <w:r>
              <w:t>ⲛⲏⲉⲑⲟⲩⲁ</w:t>
            </w:r>
          </w:p>
          <w:p w:rsidR="00DB1FC6" w:rsidRDefault="00DB1FC6" w:rsidP="002147AA">
            <w:pPr>
              <w:pStyle w:val="CopticVersemulti-line"/>
            </w:pPr>
            <w:r w:rsidRPr="002147AA">
              <w:t>ϫⲉ ⲁⲥⲉⲙ̀ⲡϣⲁ ̀ⲛϣⲱⲡ ̀ⲉⲣⲟⲥ</w:t>
            </w:r>
            <w:r>
              <w:t>:</w:t>
            </w:r>
          </w:p>
          <w:p w:rsidR="00DB1FC6" w:rsidRDefault="00DB1FC6" w:rsidP="002147AA">
            <w:pPr>
              <w:pStyle w:val="CopticVerse"/>
            </w:pPr>
            <w:r w:rsidRPr="002147AA">
              <w:t>ⲙⲫⲛⲟⲩϮ ⲡⲓⲗⲟⲅⲟⲥ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rsidRPr="007425E1">
              <w:t>Mary the Virgin,</w:t>
            </w:r>
          </w:p>
          <w:p w:rsidR="00DB1FC6" w:rsidRDefault="00DB1FC6" w:rsidP="00DB1FC6">
            <w:pPr>
              <w:pStyle w:val="EngHang"/>
            </w:pPr>
            <w:r>
              <w:t>Carried in her womb,</w:t>
            </w:r>
          </w:p>
          <w:p w:rsidR="00DB1FC6" w:rsidRPr="007425E1" w:rsidRDefault="00DB1FC6" w:rsidP="00DB1FC6">
            <w:pPr>
              <w:pStyle w:val="EngHang"/>
            </w:pPr>
            <w:commentRangeStart w:id="642"/>
            <w:r w:rsidRPr="007425E1">
              <w:t xml:space="preserve">He </w:t>
            </w:r>
            <w:r>
              <w:t xml:space="preserve">before </w:t>
            </w:r>
            <w:r w:rsidRPr="007425E1">
              <w:t>Whom,</w:t>
            </w:r>
          </w:p>
          <w:p w:rsidR="00DB1FC6" w:rsidRDefault="00DB1FC6" w:rsidP="00DB1FC6">
            <w:pPr>
              <w:pStyle w:val="EngHangEnd"/>
            </w:pPr>
            <w:r>
              <w:t>T</w:t>
            </w:r>
            <w:r w:rsidRPr="007425E1">
              <w:t xml:space="preserve">he angels </w:t>
            </w:r>
            <w:r>
              <w:t>are fearful.</w:t>
            </w:r>
            <w:commentRangeEnd w:id="642"/>
            <w:r>
              <w:rPr>
                <w:rStyle w:val="CommentReference"/>
              </w:rPr>
              <w:commentReference w:id="642"/>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ⲫⲏ̀ⲉⲧⲉⲣⲉ ⲛⲓⲁⲅⲅⲉⲗⲟⲥ</w:t>
            </w:r>
          </w:p>
          <w:p w:rsidR="00DB1FC6" w:rsidRDefault="00DB1FC6" w:rsidP="002147AA">
            <w:pPr>
              <w:pStyle w:val="CopticVersemulti-line"/>
            </w:pPr>
            <w:r w:rsidRPr="002147AA">
              <w:t>ⲉⲣϩⲟϮ ϧⲁ ⲧⲉϥϩⲏ</w:t>
            </w:r>
          </w:p>
          <w:p w:rsidR="00DB1FC6" w:rsidRDefault="00DB1FC6" w:rsidP="002147AA">
            <w:pPr>
              <w:pStyle w:val="CopticVersemulti-line"/>
            </w:pPr>
            <w:r w:rsidRPr="002147AA">
              <w:rPr>
                <w:highlight w:val="yellow"/>
              </w:rPr>
              <w:t>ⲙⲁⲣⲓⲁ</w:t>
            </w:r>
            <w:r w:rsidRPr="002147AA">
              <w:t xml:space="preserve"> Ϯⲡⲁⲣⲑⲉⲛⲟⲥ</w:t>
            </w:r>
          </w:p>
          <w:p w:rsidR="00DB1FC6" w:rsidRDefault="00DB1FC6" w:rsidP="002147AA">
            <w:pPr>
              <w:pStyle w:val="CopticVerse"/>
            </w:pPr>
            <w:r w:rsidRPr="002147AA">
              <w:t>ϥⲁⲓ ϧⲁⲣⲟϥ ϧⲉⲛ ⲧⲉⲥⲛⲉϫⲓ</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t>She is m</w:t>
            </w:r>
            <w:r w:rsidRPr="007425E1">
              <w:t>ore exalted than the Cherubim,</w:t>
            </w:r>
          </w:p>
          <w:p w:rsidR="00DB1FC6" w:rsidRPr="007425E1" w:rsidRDefault="00DB1FC6" w:rsidP="00DB1FC6">
            <w:pPr>
              <w:pStyle w:val="EngHang"/>
            </w:pPr>
            <w:r w:rsidRPr="007425E1">
              <w:t>And more honoured than the Seraphim,</w:t>
            </w:r>
          </w:p>
          <w:p w:rsidR="00DB1FC6" w:rsidRPr="007425E1" w:rsidRDefault="00DB1FC6" w:rsidP="00DB1FC6">
            <w:pPr>
              <w:pStyle w:val="EngHang"/>
            </w:pPr>
            <w:r w:rsidRPr="007425E1">
              <w:t>For she became a temple,</w:t>
            </w:r>
          </w:p>
          <w:p w:rsidR="00DB1FC6" w:rsidRDefault="00DB1FC6" w:rsidP="00DB1FC6">
            <w:pPr>
              <w:pStyle w:val="EngHangEnd"/>
            </w:pPr>
            <w:r w:rsidRPr="007425E1">
              <w:t>For One of the Trinity.</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2147AA">
              <w:t>ⲥϭⲟⲥⲓ ̀ⲉⲛⲓⲭⲉⲣⲟⲩⲃⲓⲙ</w:t>
            </w:r>
          </w:p>
          <w:p w:rsidR="00DB1FC6" w:rsidRDefault="00DB1FC6" w:rsidP="002147AA">
            <w:pPr>
              <w:pStyle w:val="CopticVersemulti-line"/>
            </w:pPr>
            <w:r w:rsidRPr="002147AA">
              <w:rPr>
                <w:highlight w:val="yellow"/>
              </w:rPr>
              <w:t>ⲥⲧⲁⲓⲏⲟⲩⲧ ̀</w:t>
            </w:r>
            <w:r w:rsidRPr="002147AA">
              <w:t>ⲉⲛⲓⲥⲉⲣⲁⲫⲓⲙ</w:t>
            </w:r>
          </w:p>
          <w:p w:rsidR="00DB1FC6" w:rsidRDefault="00DB1FC6" w:rsidP="002147AA">
            <w:pPr>
              <w:pStyle w:val="CopticVersemulti-line"/>
            </w:pPr>
            <w:r w:rsidRPr="002147AA">
              <w:t>ϫⲉ ⲁⲥϣⲱⲡⲓ ̀ⲛⲟⲩⲉⲣⲫⲉⲓ</w:t>
            </w:r>
          </w:p>
          <w:p w:rsidR="00DB1FC6" w:rsidRDefault="00DB1FC6" w:rsidP="002147AA">
            <w:pPr>
              <w:pStyle w:val="CopticVersemulti-line"/>
            </w:pPr>
            <w:r w:rsidRPr="002147AA">
              <w:rPr>
                <w:highlight w:val="yellow"/>
              </w:rPr>
              <w:t>ⲙⲡⲓⲟⲩⲁⲓ ̀</w:t>
            </w:r>
            <w:r w:rsidRPr="002147AA">
              <w:t>ⲉⲃⲟⲗ ϧⲉⲛ Ϯ̀ⲧⲣⲓⲁⲥ</w:t>
            </w:r>
          </w:p>
        </w:tc>
      </w:tr>
      <w:tr w:rsidR="00DB1FC6" w:rsidTr="00163A7A">
        <w:trPr>
          <w:cantSplit/>
          <w:jc w:val="center"/>
        </w:trPr>
        <w:tc>
          <w:tcPr>
            <w:tcW w:w="288" w:type="dxa"/>
          </w:tcPr>
          <w:p w:rsidR="00DB1FC6" w:rsidRDefault="00DB1FC6" w:rsidP="00163A7A">
            <w:pPr>
              <w:pStyle w:val="CopticCross"/>
            </w:pPr>
          </w:p>
        </w:tc>
        <w:tc>
          <w:tcPr>
            <w:tcW w:w="3960" w:type="dxa"/>
          </w:tcPr>
          <w:p w:rsidR="00DB1FC6" w:rsidRPr="007425E1" w:rsidRDefault="00DB1FC6" w:rsidP="00DB1FC6">
            <w:pPr>
              <w:pStyle w:val="EngHang"/>
            </w:pPr>
            <w:r>
              <w:t xml:space="preserve">This </w:t>
            </w:r>
            <w:r w:rsidRPr="007425E1">
              <w:t>is Jerusalem,</w:t>
            </w:r>
            <w:r w:rsidRPr="007425E1">
              <w:tab/>
            </w:r>
          </w:p>
          <w:p w:rsidR="00DB1FC6" w:rsidRPr="007425E1" w:rsidRDefault="00DB1FC6" w:rsidP="00DB1FC6">
            <w:pPr>
              <w:pStyle w:val="EngHang"/>
            </w:pPr>
            <w:r w:rsidRPr="007425E1">
              <w:t>The city of our God,</w:t>
            </w:r>
          </w:p>
          <w:p w:rsidR="00DB1FC6" w:rsidRPr="007425E1" w:rsidRDefault="00DB1FC6" w:rsidP="00DB1FC6">
            <w:pPr>
              <w:pStyle w:val="EngHang"/>
            </w:pPr>
            <w:r w:rsidRPr="007425E1">
              <w:t>And the joy of all the saints,</w:t>
            </w:r>
          </w:p>
          <w:p w:rsidR="00DB1FC6" w:rsidRDefault="00DB1FC6" w:rsidP="00DB1FC6">
            <w:pPr>
              <w:pStyle w:val="EngHangEnd"/>
            </w:pPr>
            <w:r w:rsidRPr="007425E1">
              <w:t xml:space="preserve">Dwells </w:t>
            </w:r>
            <w:r>
              <w:t>within</w:t>
            </w:r>
            <w:r w:rsidRPr="007425E1">
              <w:t xml:space="preserve"> her.</w:t>
            </w:r>
          </w:p>
        </w:tc>
        <w:tc>
          <w:tcPr>
            <w:tcW w:w="288" w:type="dxa"/>
          </w:tcPr>
          <w:p w:rsidR="00DB1FC6" w:rsidRDefault="00DB1FC6" w:rsidP="00163A7A"/>
        </w:tc>
        <w:tc>
          <w:tcPr>
            <w:tcW w:w="288" w:type="dxa"/>
          </w:tcPr>
          <w:p w:rsidR="00DB1FC6" w:rsidRDefault="00DB1FC6" w:rsidP="00163A7A">
            <w:pPr>
              <w:pStyle w:val="CopticCross"/>
            </w:pPr>
          </w:p>
        </w:tc>
        <w:tc>
          <w:tcPr>
            <w:tcW w:w="3960" w:type="dxa"/>
          </w:tcPr>
          <w:p w:rsidR="00DB1FC6" w:rsidRDefault="00DB1FC6" w:rsidP="002147AA">
            <w:pPr>
              <w:pStyle w:val="CopticVersemulti-line"/>
            </w:pPr>
            <w:r w:rsidRPr="002147AA">
              <w:t>ⲑⲁⲓ ⲧⲉ ⲓⲉⲣⲟⲩⲥⲁⲗⲏⲙ</w:t>
            </w:r>
          </w:p>
          <w:p w:rsidR="00DB1FC6" w:rsidRDefault="00DB1FC6" w:rsidP="002147AA">
            <w:pPr>
              <w:pStyle w:val="CopticVersemulti-line"/>
            </w:pPr>
            <w:r w:rsidRPr="002147AA">
              <w:t>ⲧⲡⲟⲗⲓⲥ ̀ⲙⲡⲉⲛⲛⲟⲩϮ ⲧⲉ</w:t>
            </w:r>
          </w:p>
          <w:p w:rsidR="00DB1FC6" w:rsidRDefault="00DB1FC6" w:rsidP="002147AA">
            <w:pPr>
              <w:pStyle w:val="CopticVersemulti-line"/>
            </w:pPr>
            <w:r w:rsidRPr="002147AA">
              <w:rPr>
                <w:highlight w:val="yellow"/>
              </w:rPr>
              <w:t>ⲉⲣⲉ ̀</w:t>
            </w:r>
            <w:r w:rsidRPr="002147AA">
              <w:t>ⲡⲟⲩⲛⲟϥ ̀ⲛⲧⲉ ⲛⲏⲉⲑⲟⲩⲁⲃ ⲧⲏⲣⲟⲩ</w:t>
            </w:r>
          </w:p>
          <w:p w:rsidR="00DB1FC6" w:rsidRDefault="00DB1FC6" w:rsidP="002147AA">
            <w:pPr>
              <w:pStyle w:val="CopticVersemulti-line"/>
            </w:pPr>
            <w:r w:rsidRPr="002147AA">
              <w:t>ϣⲟⲡ ̀ⲛ̀ϧⲣⲏⲓ ̀ⲛϧⲏⲧⲥ</w:t>
            </w:r>
          </w:p>
        </w:tc>
      </w:tr>
      <w:tr w:rsidR="00DB1FC6" w:rsidTr="00163A7A">
        <w:trPr>
          <w:cantSplit/>
          <w:jc w:val="center"/>
        </w:trPr>
        <w:tc>
          <w:tcPr>
            <w:tcW w:w="288" w:type="dxa"/>
          </w:tcPr>
          <w:p w:rsidR="00DB1FC6" w:rsidRDefault="00DB1FC6" w:rsidP="00163A7A">
            <w:pPr>
              <w:pStyle w:val="CopticCross"/>
            </w:pPr>
            <w:r w:rsidRPr="00FB5ACB">
              <w:t>¿</w:t>
            </w: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t>And found no o</w:t>
            </w:r>
            <w:r w:rsidRPr="007425E1">
              <w:t>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163A7A">
            <w:pPr>
              <w:pStyle w:val="CopticCross"/>
            </w:pPr>
            <w:r w:rsidRPr="00FB5ACB">
              <w:t>¿</w:t>
            </w:r>
          </w:p>
        </w:tc>
        <w:tc>
          <w:tcPr>
            <w:tcW w:w="3960" w:type="dxa"/>
          </w:tcPr>
          <w:p w:rsidR="00DB1FC6" w:rsidRDefault="00DB1FC6" w:rsidP="002147AA">
            <w:pPr>
              <w:pStyle w:val="CopticVersemulti-line"/>
            </w:pPr>
            <w:r w:rsidRPr="00F6464C">
              <w:t>Ⲁⲫ̀ⲓⲱⲧ ϫⲟⲩϣⲧ ⲉ̀ⲃⲟⲗϧⲉⲛ ⲧ̀ⲫⲉ</w:t>
            </w:r>
          </w:p>
          <w:p w:rsidR="00DB1FC6" w:rsidRDefault="00DB1FC6" w:rsidP="002147AA">
            <w:pPr>
              <w:pStyle w:val="CopticVersemulti-line"/>
            </w:pPr>
            <w:r w:rsidRPr="00F6464C">
              <w:t>ⲙ̀ⲡⲉϥϫⲉⲙ ⲫⲏⲉⲧⲟ̀ⲛⲓ ⲙ̀ⲙⲟ</w:t>
            </w:r>
          </w:p>
          <w:p w:rsidR="00DB1FC6" w:rsidRDefault="00DB1FC6" w:rsidP="002147AA">
            <w:pPr>
              <w:pStyle w:val="CopticVersemulti-line"/>
            </w:pPr>
            <w:r w:rsidRPr="00F6464C">
              <w:t>ⲁϥⲟⲩⲱⲣⲡ ⲙ̀ⲡⲉϥⲙⲟⲛⲟⲅⲉⲛⲏⲥ</w:t>
            </w:r>
          </w:p>
          <w:p w:rsidR="00DB1FC6" w:rsidRDefault="00DB1FC6" w:rsidP="002147AA">
            <w:pPr>
              <w:pStyle w:val="CopticVersemulti-line"/>
            </w:pPr>
            <w:r w:rsidRPr="00F6464C">
              <w:t>ⲓ̀ ⲁϥϭⲓⲥⲁⲣⲝ ⲉ̀ⲃⲟⲗⲛ̀ϧⲏϯ</w:t>
            </w:r>
          </w:p>
        </w:tc>
      </w:tr>
    </w:tbl>
    <w:p w:rsidR="00D96A5F" w:rsidRDefault="00D96A5F" w:rsidP="00DB1FC6">
      <w:pPr>
        <w:pStyle w:val="Heading6"/>
      </w:pPr>
      <w:bookmarkStart w:id="643" w:name="_Toc298681311"/>
      <w:r>
        <w:t>Part Seven</w:t>
      </w:r>
      <w:bookmarkEnd w:id="64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Galilee of the Gentiles, </w:t>
            </w:r>
          </w:p>
          <w:p w:rsidR="00DB1FC6" w:rsidRPr="007425E1" w:rsidRDefault="00DB1FC6" w:rsidP="00DB1FC6">
            <w:pPr>
              <w:pStyle w:val="EngHang"/>
            </w:pPr>
            <w:r>
              <w:t xml:space="preserve">That </w:t>
            </w:r>
            <w:commentRangeStart w:id="644"/>
            <w:r>
              <w:t xml:space="preserve">sits </w:t>
            </w:r>
            <w:commentRangeEnd w:id="644"/>
            <w:r>
              <w:rPr>
                <w:rStyle w:val="CommentReference"/>
                <w:rFonts w:ascii="Times New Roman" w:eastAsiaTheme="minorHAnsi" w:hAnsi="Times New Roman" w:cstheme="minorBidi"/>
                <w:color w:val="auto"/>
              </w:rPr>
              <w:commentReference w:id="644"/>
            </w:r>
            <w:r>
              <w:t xml:space="preserve">in darkness,  </w:t>
            </w:r>
            <w:r>
              <w:tab/>
            </w:r>
          </w:p>
          <w:p w:rsidR="00DB1FC6" w:rsidRPr="007425E1" w:rsidRDefault="00DB1FC6" w:rsidP="00DB1FC6">
            <w:pPr>
              <w:pStyle w:val="EngHang"/>
            </w:pPr>
            <w:r w:rsidRPr="007425E1">
              <w:t xml:space="preserve">And in the shadow of death, </w:t>
            </w:r>
          </w:p>
          <w:p w:rsidR="00DB1FC6" w:rsidRDefault="00DB1FC6" w:rsidP="00DB1FC6">
            <w:pPr>
              <w:pStyle w:val="EngHangEnd"/>
            </w:pPr>
            <w:r>
              <w:t>Had</w:t>
            </w:r>
            <w:r w:rsidRPr="007425E1">
              <w:t xml:space="preserve"> </w:t>
            </w:r>
            <w:r>
              <w:t xml:space="preserve">the </w:t>
            </w:r>
            <w:r w:rsidRPr="007425E1">
              <w:t xml:space="preserve">Great Light </w:t>
            </w:r>
            <w:r>
              <w:t>shi</w:t>
            </w:r>
            <w:r w:rsidRPr="007425E1">
              <w:t>ne upon them.</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rPr>
                <w:rFonts w:ascii="Times New Roman" w:hAnsi="Times New Roman" w:cs="Times New Roman"/>
              </w:rPr>
              <w:t>Ϯ</w:t>
            </w:r>
            <w:r w:rsidRPr="002147AA">
              <w:t>ⲅⲁⲗⲓⲗⲉⲁ ⲛ</w:t>
            </w:r>
            <w:r w:rsidRPr="002147AA">
              <w:rPr>
                <w:rFonts w:ascii="Times New Roman" w:hAnsi="Times New Roman" w:cs="Times New Roman"/>
              </w:rPr>
              <w:t>̀</w:t>
            </w:r>
            <w:r w:rsidRPr="002147AA">
              <w:t>ⲧⲉ ⲛⲓⲉⲑⲛⲟⲥ</w:t>
            </w:r>
          </w:p>
          <w:p w:rsidR="00DB1FC6" w:rsidRDefault="00DB1FC6" w:rsidP="002147AA">
            <w:pPr>
              <w:pStyle w:val="CopticVersemulti-line"/>
            </w:pPr>
            <w:r w:rsidRPr="002147AA">
              <w:t>ⲛⲏⲉⲧ</w:t>
            </w:r>
            <w:r w:rsidRPr="002147AA">
              <w:rPr>
                <w:rFonts w:ascii="Times New Roman" w:hAnsi="Times New Roman" w:cs="Times New Roman"/>
              </w:rPr>
              <w:t>ϩ</w:t>
            </w:r>
            <w:r w:rsidRPr="002147AA">
              <w:t xml:space="preserve">ⲉⲙⲥⲓ </w:t>
            </w:r>
            <w:r w:rsidRPr="002147AA">
              <w:rPr>
                <w:rFonts w:ascii="Times New Roman" w:hAnsi="Times New Roman" w:cs="Times New Roman"/>
              </w:rPr>
              <w:t>ϧ</w:t>
            </w:r>
            <w:r w:rsidRPr="002147AA">
              <w:t>ⲉⲛ ⲡ</w:t>
            </w:r>
            <w:r w:rsidRPr="002147AA">
              <w:rPr>
                <w:rFonts w:ascii="Times New Roman" w:hAnsi="Times New Roman" w:cs="Times New Roman"/>
              </w:rPr>
              <w:t>̀</w:t>
            </w:r>
            <w:r w:rsidRPr="002147AA">
              <w:t>ⲭⲁⲕⲓ</w:t>
            </w:r>
          </w:p>
          <w:p w:rsidR="00DB1FC6" w:rsidRDefault="00DB1FC6" w:rsidP="002147AA">
            <w:pPr>
              <w:pStyle w:val="CopticVersemulti-line"/>
            </w:pPr>
            <w:r w:rsidRPr="002147AA">
              <w:t>ⲛⲉⲙ ⲧ</w:t>
            </w:r>
            <w:r w:rsidRPr="002147AA">
              <w:rPr>
                <w:rFonts w:ascii="Times New Roman" w:hAnsi="Times New Roman" w:cs="Times New Roman"/>
              </w:rPr>
              <w:t>̀ϧ</w:t>
            </w:r>
            <w:r w:rsidRPr="002147AA">
              <w:t>ⲏⲓⲃⲓ ⲙ</w:t>
            </w:r>
            <w:r w:rsidRPr="002147AA">
              <w:rPr>
                <w:rFonts w:ascii="Times New Roman" w:hAnsi="Times New Roman" w:cs="Times New Roman"/>
              </w:rPr>
              <w:t>̀</w:t>
            </w:r>
            <w:r w:rsidRPr="002147AA">
              <w:t>ⲫ</w:t>
            </w:r>
            <w:r w:rsidRPr="002147AA">
              <w:rPr>
                <w:rFonts w:ascii="Times New Roman" w:hAnsi="Times New Roman" w:cs="Times New Roman"/>
              </w:rPr>
              <w:t>̀</w:t>
            </w:r>
            <w:r w:rsidRPr="002147AA">
              <w:t>ⲙⲟⲩ</w:t>
            </w:r>
          </w:p>
          <w:p w:rsidR="00DB1FC6" w:rsidRDefault="00DB1FC6" w:rsidP="002147AA">
            <w:pPr>
              <w:pStyle w:val="CopticVerse"/>
            </w:pPr>
            <w:r w:rsidRPr="002147AA">
              <w:t>ⲟⲩⲛⲓ</w:t>
            </w:r>
            <w:r w:rsidRPr="002147AA">
              <w:rPr>
                <w:rFonts w:ascii="Times New Roman" w:hAnsi="Times New Roman" w:cs="Times New Roman"/>
              </w:rPr>
              <w:t>ϣϯ</w:t>
            </w:r>
            <w:r w:rsidRPr="002147AA">
              <w:t xml:space="preserve"> ⲛ</w:t>
            </w:r>
            <w:r w:rsidRPr="002147AA">
              <w:rPr>
                <w:rFonts w:ascii="Times New Roman" w:hAnsi="Times New Roman" w:cs="Times New Roman"/>
              </w:rPr>
              <w:t>̀</w:t>
            </w:r>
            <w:r w:rsidRPr="002147AA">
              <w:t>ⲟⲩⲱⲓⲛⲓ ⲁ</w:t>
            </w:r>
            <w:r w:rsidRPr="002147AA">
              <w:rPr>
                <w:rFonts w:ascii="Times New Roman" w:hAnsi="Times New Roman" w:cs="Times New Roman"/>
              </w:rPr>
              <w:t>ϥϣ</w:t>
            </w:r>
            <w:r w:rsidRPr="002147AA">
              <w:t>ⲁⲓ ⲛⲱⲟⲩ</w:t>
            </w:r>
          </w:p>
        </w:tc>
      </w:tr>
      <w:tr w:rsidR="00DB1FC6" w:rsidTr="00AB365B">
        <w:trPr>
          <w:cantSplit/>
          <w:jc w:val="center"/>
        </w:trPr>
        <w:tc>
          <w:tcPr>
            <w:tcW w:w="288" w:type="dxa"/>
          </w:tcPr>
          <w:p w:rsidR="00DB1FC6" w:rsidRDefault="00DB1FC6" w:rsidP="00AB365B">
            <w:pPr>
              <w:pStyle w:val="CopticCross"/>
            </w:pPr>
            <w:r w:rsidRPr="00FB5ACB">
              <w:lastRenderedPageBreak/>
              <w:t>¿</w:t>
            </w:r>
          </w:p>
        </w:tc>
        <w:tc>
          <w:tcPr>
            <w:tcW w:w="3960" w:type="dxa"/>
          </w:tcPr>
          <w:p w:rsidR="00DB1FC6" w:rsidRPr="007425E1" w:rsidRDefault="00DB1FC6" w:rsidP="00DB1FC6">
            <w:pPr>
              <w:pStyle w:val="EngHang"/>
            </w:pPr>
            <w:r w:rsidRPr="007425E1">
              <w:t>God who rests,</w:t>
            </w:r>
          </w:p>
          <w:p w:rsidR="00DB1FC6" w:rsidRPr="007425E1" w:rsidRDefault="00DB1FC6" w:rsidP="00DB1FC6">
            <w:pPr>
              <w:pStyle w:val="EngHang"/>
            </w:pPr>
            <w:r>
              <w:t>In His saints,</w:t>
            </w:r>
          </w:p>
          <w:p w:rsidR="00DB1FC6" w:rsidRPr="007425E1" w:rsidRDefault="00DB1FC6" w:rsidP="00DB1FC6">
            <w:pPr>
              <w:pStyle w:val="EngHang"/>
            </w:pPr>
            <w:r w:rsidRPr="007425E1">
              <w:t>Was incarnate of the virgin,</w:t>
            </w:r>
          </w:p>
          <w:p w:rsidR="00DB1FC6" w:rsidRDefault="00DB1FC6" w:rsidP="00DB1FC6">
            <w:pPr>
              <w:pStyle w:val="EngHangEnd"/>
            </w:pPr>
            <w:r w:rsidRPr="007425E1">
              <w:t>For the pouring of Salvation.</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2147AA">
              <w:t>Ⲫϯ ⲫⲏⲉⲑⲙⲟⲧⲉⲛ ⲙ̀ⲙⲟϥ</w:t>
            </w:r>
          </w:p>
          <w:p w:rsidR="00DB1FC6" w:rsidRDefault="00DB1FC6" w:rsidP="002147AA">
            <w:pPr>
              <w:pStyle w:val="CopticVersemulti-line"/>
            </w:pPr>
            <w:r w:rsidRPr="002147AA">
              <w:t>ϧⲉⲛ ⲛⲏⲉ̅ⲑ̅ⲩ ⲛ̀ⲧⲁϥ</w:t>
            </w:r>
          </w:p>
          <w:p w:rsidR="00DB1FC6" w:rsidRDefault="00DB1FC6" w:rsidP="002147AA">
            <w:pPr>
              <w:pStyle w:val="CopticVersemulti-line"/>
            </w:pPr>
            <w:r w:rsidRPr="002147AA">
              <w:t>ⲁϥϭⲓⲥⲁⲣⲝ ϧⲉⲛ ϯⲡⲁⲣⲑⲉⲛⲟⲥ</w:t>
            </w:r>
          </w:p>
          <w:p w:rsidR="00DB1FC6" w:rsidRDefault="00DB1FC6" w:rsidP="002147AA">
            <w:pPr>
              <w:pStyle w:val="CopticVerse"/>
            </w:pPr>
            <w:r w:rsidRPr="002147AA">
              <w:t>ⲉⲑⲃⲉ ⲫⲏⲉⲧⲉⲫⲱⲛ ⲛ̀ⲟⲩϫⲁⲓ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Gather, behold and wonder,</w:t>
            </w:r>
          </w:p>
          <w:p w:rsidR="00DB1FC6" w:rsidRPr="007425E1" w:rsidRDefault="00DB1FC6" w:rsidP="00DB1FC6">
            <w:pPr>
              <w:pStyle w:val="EngHang"/>
            </w:pPr>
            <w:r>
              <w:t xml:space="preserve">Praise and rejoice with shouting, </w:t>
            </w:r>
          </w:p>
          <w:p w:rsidR="00DB1FC6" w:rsidRPr="007425E1" w:rsidRDefault="00DB1FC6" w:rsidP="00DB1FC6">
            <w:pPr>
              <w:pStyle w:val="EngHang"/>
            </w:pPr>
            <w:r w:rsidRPr="007425E1">
              <w:t>At this mystery,</w:t>
            </w:r>
          </w:p>
          <w:p w:rsidR="00DB1FC6" w:rsidRDefault="00DB1FC6" w:rsidP="00DB1FC6">
            <w:pPr>
              <w:pStyle w:val="EngHangEnd"/>
            </w:pPr>
            <w:r w:rsidRPr="007425E1">
              <w:t>Which has been revealed to us.</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2147AA">
              <w:t>Ⲁⲙⲱⲓⲛⲓ ⲁⲛⲁⲩ ⲁ̀ⲣⲓϣ̀ⲫⲏⲣⲓ</w:t>
            </w:r>
          </w:p>
          <w:p w:rsidR="00DB1FC6" w:rsidRDefault="00DB1FC6" w:rsidP="002147AA">
            <w:pPr>
              <w:pStyle w:val="CopticVersemulti-line"/>
            </w:pPr>
            <w:r w:rsidRPr="002147AA">
              <w:t>ϩⲱⲥ ⲑⲉⲗⲏⲗ ϧⲉⲛ ⲟⲩϣ̀ⲗⲏⲗⲟⲩⲓ̀</w:t>
            </w:r>
          </w:p>
          <w:p w:rsidR="00DB1FC6" w:rsidRDefault="00DB1FC6" w:rsidP="002147AA">
            <w:pPr>
              <w:pStyle w:val="CopticVersemulti-line"/>
            </w:pPr>
            <w:r w:rsidRPr="002147AA">
              <w:t>ϩⲓϫⲉⲛ ⲡⲁⲓⲙⲩⲥⲧⲏⲣⲓⲟⲛ</w:t>
            </w:r>
          </w:p>
          <w:p w:rsidR="00DB1FC6" w:rsidRDefault="00DB1FC6" w:rsidP="002147AA">
            <w:pPr>
              <w:pStyle w:val="CopticVerse"/>
            </w:pPr>
            <w:r w:rsidRPr="002147AA">
              <w:rPr>
                <w:highlight w:val="yellow"/>
              </w:rPr>
              <w:t>ⲉⲧⲁϥⲟⲩⲱⲛϩ</w:t>
            </w:r>
            <w:r w:rsidRPr="002147AA">
              <w:t xml:space="preserve"> ⲛⲁⲛ ⲉⲃⲟⲗ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For the Incorporeal became incarnate,</w:t>
            </w:r>
          </w:p>
          <w:p w:rsidR="00DB1FC6" w:rsidRPr="007425E1" w:rsidRDefault="00DB1FC6" w:rsidP="00DB1FC6">
            <w:pPr>
              <w:pStyle w:val="EngHang"/>
            </w:pPr>
            <w:r w:rsidRPr="007425E1">
              <w:t>And the Logos became flesh;</w:t>
            </w:r>
            <w:r w:rsidRPr="007425E1">
              <w:tab/>
              <w:t xml:space="preserve">                                </w:t>
            </w:r>
          </w:p>
          <w:p w:rsidR="00DB1FC6" w:rsidRPr="007425E1" w:rsidRDefault="00DB1FC6" w:rsidP="00DB1FC6">
            <w:pPr>
              <w:pStyle w:val="EngHang"/>
            </w:pPr>
            <w:r>
              <w:t>He without a beginning took a beginning,</w:t>
            </w:r>
          </w:p>
          <w:p w:rsidR="00DB1FC6" w:rsidRDefault="00DB1FC6" w:rsidP="00DB1FC6">
            <w:pPr>
              <w:pStyle w:val="EngHangEnd"/>
            </w:pPr>
            <w:r w:rsidRPr="007425E1">
              <w:t xml:space="preserve">The timeless </w:t>
            </w:r>
            <w:r>
              <w:t>entered</w:t>
            </w:r>
            <w:r w:rsidRPr="007425E1">
              <w:t xml:space="preserve"> time.</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rPr>
                <w:highlight w:val="yellow"/>
              </w:rPr>
              <w:t>Ϫⲉ ⲡⲓⲁⲧⲥⲁⲣⲝ</w:t>
            </w:r>
          </w:p>
          <w:p w:rsidR="00DB1FC6" w:rsidRDefault="00DB1FC6" w:rsidP="002147AA">
            <w:pPr>
              <w:pStyle w:val="CopticVersemulti-line"/>
            </w:pPr>
            <w:r w:rsidRPr="002147AA">
              <w:t>ⲟⲩⲟϩ ⲡⲓⲗⲟⲅⲟⲥ ⲁϥϧ̀ⲑⲁⲓ</w:t>
            </w:r>
          </w:p>
          <w:p w:rsidR="00DB1FC6" w:rsidRDefault="00DB1FC6" w:rsidP="002147AA">
            <w:pPr>
              <w:pStyle w:val="CopticVersemulti-line"/>
            </w:pPr>
            <w:r w:rsidRPr="002147AA">
              <w:t>ⲡⲓⲁⲧⲁⲣⲭⲏ ⲁϥⲉⲣϩⲏⲧⲥ</w:t>
            </w:r>
          </w:p>
          <w:p w:rsidR="00DB1FC6" w:rsidRDefault="00DB1FC6" w:rsidP="00FF1C35">
            <w:pPr>
              <w:pStyle w:val="CopticVerse"/>
            </w:pPr>
            <w:r w:rsidRPr="002147AA">
              <w:t>ⲡⲓⲁⲧⲥⲏⲟⲩ ⲁϥϣⲱⲡⲓ ϧⲁ ⲟⲩⲭ̀ⲣⲟⲛⲟⲥ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The incomprehensible has been grasped,</w:t>
            </w:r>
          </w:p>
          <w:p w:rsidR="00DB1FC6" w:rsidRPr="007425E1" w:rsidRDefault="00DB1FC6" w:rsidP="00DB1FC6">
            <w:pPr>
              <w:pStyle w:val="EngHang"/>
            </w:pPr>
            <w:r w:rsidRPr="007425E1">
              <w:t>The unseen has been seen,</w:t>
            </w:r>
          </w:p>
          <w:p w:rsidR="00DB1FC6" w:rsidRPr="007425E1" w:rsidRDefault="00DB1FC6" w:rsidP="00DB1FC6">
            <w:pPr>
              <w:pStyle w:val="EngHang"/>
            </w:pPr>
            <w:r w:rsidRPr="007425E1">
              <w:t>The Son of the Living God,</w:t>
            </w:r>
          </w:p>
          <w:p w:rsidR="00DB1FC6" w:rsidRDefault="00DB1FC6" w:rsidP="00DB1FC6">
            <w:pPr>
              <w:pStyle w:val="EngHangEnd"/>
            </w:pPr>
            <w:r w:rsidRPr="007425E1">
              <w:t>Truly became the Son of Man.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2147AA">
            <w:pPr>
              <w:pStyle w:val="CopticVersemulti-line"/>
            </w:pPr>
            <w:r w:rsidRPr="00FF1C35">
              <w:t>Ⲡⲓⲁⲧϣ̀ⲧⲁϩⲟϥ ⲁⲩϫⲉⲙϫⲱⲙϥ</w:t>
            </w:r>
          </w:p>
          <w:p w:rsidR="00DB1FC6" w:rsidRDefault="00DB1FC6" w:rsidP="002147AA">
            <w:pPr>
              <w:pStyle w:val="CopticVersemulti-line"/>
            </w:pPr>
            <w:r w:rsidRPr="00FF1C35">
              <w:t>ⲡⲓⲁⲑⲛⲁⲩ ⲉⲣⲟϥ ⲥⲉⲛⲁⲩ ⲉⲣⲟϥ</w:t>
            </w:r>
          </w:p>
          <w:p w:rsidR="00DB1FC6" w:rsidRDefault="00DB1FC6" w:rsidP="002147AA">
            <w:pPr>
              <w:pStyle w:val="CopticVersemulti-line"/>
            </w:pPr>
            <w:r w:rsidRPr="00FF1C35">
              <w:t>ⲡ̀ϣⲏⲣⲓ ⲙ̀ⲫϯ ⲉⲧⲟⲛϧ</w:t>
            </w:r>
          </w:p>
          <w:p w:rsidR="00DB1FC6" w:rsidRDefault="00DB1FC6" w:rsidP="00FF1C35">
            <w:pPr>
              <w:pStyle w:val="CopticVerse"/>
            </w:pPr>
            <w:r w:rsidRPr="00FF1C35">
              <w:t>ⲁϥϣⲱⲡⲓ ⲛ̀ϣⲏⲣⲓ ⲛ̀ⲣⲱⲙⲓ ϧⲉⲛ ⲟⲩⲙⲉⲑⲙⲏⲓ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8946A8" w:rsidRDefault="00DB1FC6" w:rsidP="00DB1FC6">
            <w:pPr>
              <w:pStyle w:val="EngHang"/>
              <w:rPr>
                <w:color w:val="auto"/>
              </w:rPr>
            </w:pPr>
            <w:r w:rsidRPr="008946A8">
              <w:rPr>
                <w:color w:val="auto"/>
              </w:rPr>
              <w:t>Jesus Christ the same,</w:t>
            </w:r>
          </w:p>
          <w:p w:rsidR="00DB1FC6" w:rsidRPr="008946A8" w:rsidRDefault="00DB1FC6" w:rsidP="00DB1FC6">
            <w:pPr>
              <w:pStyle w:val="EngHang"/>
              <w:rPr>
                <w:color w:val="auto"/>
              </w:rPr>
            </w:pPr>
            <w:r w:rsidRPr="008946A8">
              <w:rPr>
                <w:color w:val="auto"/>
              </w:rPr>
              <w:t>Yesterday and today, and forever</w:t>
            </w:r>
          </w:p>
          <w:p w:rsidR="00DB1FC6" w:rsidRPr="008946A8" w:rsidRDefault="00DB1FC6" w:rsidP="00DB1FC6">
            <w:pPr>
              <w:pStyle w:val="EngHang"/>
              <w:rPr>
                <w:color w:val="auto"/>
              </w:rPr>
            </w:pPr>
            <w:r w:rsidRPr="008946A8">
              <w:rPr>
                <w:color w:val="auto"/>
              </w:rPr>
              <w:t>In one hypostasis.</w:t>
            </w:r>
          </w:p>
          <w:p w:rsidR="00DB1FC6" w:rsidRDefault="00DB1FC6" w:rsidP="00DB1FC6">
            <w:pPr>
              <w:pStyle w:val="EngHangEnd"/>
            </w:pPr>
            <w:r w:rsidRPr="008946A8">
              <w:t>We worship Him, we glorify Him.</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2147AA">
            <w:pPr>
              <w:pStyle w:val="CopticVersemulti-line"/>
            </w:pPr>
            <w:r w:rsidRPr="00FF1C35">
              <w:t>Ⲓⲏ̅ⲥ Ⲡⲭ̅ⲥ ⲛ̀ⲥⲁϥ ⲛⲉⲙ ⲫⲟⲟⲩ</w:t>
            </w:r>
          </w:p>
          <w:p w:rsidR="00DB1FC6" w:rsidRDefault="00DB1FC6" w:rsidP="002147AA">
            <w:pPr>
              <w:pStyle w:val="CopticVersemulti-line"/>
            </w:pPr>
            <w:r w:rsidRPr="00FF1C35">
              <w:t>ⲛ̀ⲑⲟϥ ⲛ̀ⲑⲟϥ ⲡⲉ ⲛⲉⲙ ϣⲁ ⲉⲛⲉϩ</w:t>
            </w:r>
          </w:p>
          <w:p w:rsidR="00DB1FC6" w:rsidRDefault="00DB1FC6" w:rsidP="002147AA">
            <w:pPr>
              <w:pStyle w:val="CopticVersemulti-line"/>
            </w:pPr>
            <w:r w:rsidRPr="00FF1C35">
              <w:t>ϧⲉⲛ ⲟⲩϩⲩⲡⲟⲥⲧⲁⲥⲓⲥ ⲛ̀ⲟⲩⲱⲧ</w:t>
            </w:r>
          </w:p>
          <w:p w:rsidR="00DB1FC6" w:rsidRDefault="00DB1FC6" w:rsidP="00FF1C35">
            <w:pPr>
              <w:pStyle w:val="CopticVerse"/>
            </w:pPr>
            <w:r w:rsidRPr="00FF1C35">
              <w:t>ⲧⲉⲛⲟⲩⲱϣⲧ ⲙ̀ⲙⲟϥ ⲧⲉⲛϯⲱ̀ⲟⲩ ⲛⲁϥ</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 xml:space="preserve">The Father looked from heaven, </w:t>
            </w:r>
          </w:p>
          <w:p w:rsidR="00DB1FC6" w:rsidRPr="007425E1" w:rsidRDefault="00DB1FC6" w:rsidP="00DB1FC6">
            <w:pPr>
              <w:pStyle w:val="EngHang"/>
            </w:pPr>
            <w:r w:rsidRPr="007425E1">
              <w:t>And found n</w:t>
            </w:r>
            <w:r>
              <w:t xml:space="preserve">o </w:t>
            </w:r>
            <w:r w:rsidRPr="007425E1">
              <w:t>one like you</w:t>
            </w:r>
            <w:r>
              <w:t>,</w:t>
            </w:r>
          </w:p>
          <w:p w:rsidR="00DB1FC6" w:rsidRPr="007425E1" w:rsidRDefault="00DB1FC6" w:rsidP="00DB1FC6">
            <w:pPr>
              <w:pStyle w:val="EngHang"/>
            </w:pPr>
            <w:r>
              <w:t>He sent his Only-B</w:t>
            </w:r>
            <w:r w:rsidRPr="007425E1">
              <w:t xml:space="preserve">egotten, </w:t>
            </w:r>
          </w:p>
          <w:p w:rsidR="00DB1FC6" w:rsidRDefault="00DB1FC6" w:rsidP="00DB1FC6">
            <w:pPr>
              <w:pStyle w:val="EngHangEnd"/>
            </w:pPr>
            <w:r w:rsidRPr="007425E1">
              <w:t>Who came and was incarnate of you.</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FF1C35">
            <w:pPr>
              <w:pStyle w:val="CopticVersemulti-line"/>
            </w:pPr>
            <w:r w:rsidRPr="00F6464C">
              <w:t>Ⲁⲫ̀ⲓⲱⲧ ϫⲟⲩϣⲧ ⲉ̀ⲃⲟⲗϧⲉⲛ ⲧ̀ⲫⲉ</w:t>
            </w:r>
          </w:p>
          <w:p w:rsidR="00DB1FC6" w:rsidRDefault="00DB1FC6" w:rsidP="00FF1C35">
            <w:pPr>
              <w:pStyle w:val="CopticVersemulti-line"/>
            </w:pPr>
            <w:r w:rsidRPr="00F6464C">
              <w:t>ⲙ̀ⲡⲉϥϫⲉⲙ ⲫⲏⲉⲧⲟ̀ⲛⲓ ⲙ̀ⲙⲟ</w:t>
            </w:r>
          </w:p>
          <w:p w:rsidR="00DB1FC6" w:rsidRDefault="00DB1FC6" w:rsidP="00FF1C35">
            <w:pPr>
              <w:pStyle w:val="CopticVersemulti-line"/>
            </w:pPr>
            <w:r w:rsidRPr="00F6464C">
              <w:t>ⲁϥⲟⲩⲱⲣⲡ ⲙ̀ⲡⲉϥⲙⲟⲛⲟⲅⲉⲛⲏⲥ</w:t>
            </w:r>
          </w:p>
          <w:p w:rsidR="00DB1FC6" w:rsidRDefault="00DB1FC6" w:rsidP="00FF1C35">
            <w:pPr>
              <w:pStyle w:val="CopticVersemulti-line"/>
            </w:pPr>
            <w:r w:rsidRPr="00F6464C">
              <w:t>ⲓ̀ ⲁϥϭⲓⲥⲁⲣⲝ ⲉ̀ⲃⲟⲗⲛ̀ϧⲏϯ</w:t>
            </w:r>
          </w:p>
        </w:tc>
      </w:tr>
    </w:tbl>
    <w:p w:rsidR="00D96A5F" w:rsidRDefault="00D96A5F" w:rsidP="00DB1FC6">
      <w:pPr>
        <w:pStyle w:val="Heading6"/>
      </w:pPr>
      <w:bookmarkStart w:id="645" w:name="_Toc298681312"/>
      <w:bookmarkStart w:id="646" w:name="_Toc308441927"/>
      <w:r>
        <w:lastRenderedPageBreak/>
        <w:t>The Crown Batos</w:t>
      </w:r>
      <w:bookmarkEnd w:id="645"/>
      <w:bookmarkEnd w:id="646"/>
    </w:p>
    <w:p w:rsidR="00073574" w:rsidRPr="00073574" w:rsidRDefault="00073574" w:rsidP="00DB1FC6">
      <w:pPr>
        <w:pStyle w:val="Heading5non-TOC"/>
      </w:pPr>
      <w:r w:rsidRPr="00073574">
        <w:t>Ⲡⲓⲗⲱⲃ</w:t>
      </w:r>
      <w:r w:rsidRPr="00073574">
        <w:rPr>
          <w:rFonts w:ascii="Times New Roman" w:hAnsi="Times New Roman" w:cs="Times New Roman"/>
        </w:rPr>
        <w:t>ϣ</w:t>
      </w:r>
      <w:r w:rsidRPr="0007357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Ezekiel the prophet,</w:t>
            </w:r>
          </w:p>
          <w:p w:rsidR="00DB1FC6" w:rsidRPr="007425E1" w:rsidRDefault="00DB1FC6" w:rsidP="00DB1FC6">
            <w:pPr>
              <w:pStyle w:val="EngHang"/>
            </w:pPr>
            <w:r w:rsidRPr="007425E1">
              <w:t xml:space="preserve">Proclaimed and bore witness, </w:t>
            </w:r>
          </w:p>
          <w:p w:rsidR="00DB1FC6" w:rsidRPr="007425E1" w:rsidRDefault="00DB1FC6" w:rsidP="00DB1FC6">
            <w:pPr>
              <w:pStyle w:val="EngHang"/>
            </w:pPr>
            <w:r w:rsidRPr="007425E1">
              <w:t xml:space="preserve">I saw a gate </w:t>
            </w:r>
            <w:r>
              <w:t>that looks</w:t>
            </w:r>
            <w:r w:rsidRPr="007425E1">
              <w:t xml:space="preserve"> </w:t>
            </w:r>
            <w:r>
              <w:t>to the</w:t>
            </w:r>
            <w:r w:rsidRPr="007425E1">
              <w:t xml:space="preserve"> east; </w:t>
            </w:r>
          </w:p>
          <w:p w:rsidR="00DB1FC6" w:rsidRDefault="00DB1FC6" w:rsidP="00DB1FC6">
            <w:pPr>
              <w:pStyle w:val="EngHangEnd"/>
            </w:pPr>
            <w:r w:rsidRPr="007425E1">
              <w:t>Closed with a wondrous sea</w:t>
            </w:r>
            <w:r>
              <w:t>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Ⲓⲉⲍⲉⲕⲓⲏⲗ ⲡⲓⲡ</w:t>
            </w:r>
            <w:r w:rsidRPr="00E532DA">
              <w:rPr>
                <w:rFonts w:ascii="Times New Roman" w:hAnsi="Times New Roman" w:cs="Times New Roman"/>
              </w:rPr>
              <w:t>̀</w:t>
            </w:r>
            <w:r w:rsidRPr="00E532DA">
              <w:t>ⲣⲟⲫⲏⲧⲏⲥ</w:t>
            </w:r>
          </w:p>
          <w:p w:rsidR="00DB1FC6" w:rsidRDefault="00DB1FC6" w:rsidP="00E532DA">
            <w:pPr>
              <w:pStyle w:val="CopticVersemulti-line"/>
            </w:pPr>
            <w:r w:rsidRPr="00E532DA">
              <w:t>ⲱ</w:t>
            </w:r>
            <w:r w:rsidRPr="00E532DA">
              <w:rPr>
                <w:rFonts w:ascii="Times New Roman" w:hAnsi="Times New Roman" w:cs="Times New Roman"/>
              </w:rPr>
              <w:t>ϣ</w:t>
            </w:r>
            <w:r w:rsidRPr="00E532DA">
              <w:t xml:space="preserve"> ⲉ</w:t>
            </w:r>
            <w:r w:rsidRPr="00E532DA">
              <w:rPr>
                <w:rFonts w:ascii="Times New Roman" w:hAnsi="Times New Roman" w:cs="Times New Roman"/>
              </w:rPr>
              <w:t>̀</w:t>
            </w:r>
            <w:r w:rsidRPr="00E532DA">
              <w:t>ⲃⲟⲗ ⲉ</w:t>
            </w:r>
            <w:r w:rsidRPr="00E532DA">
              <w:rPr>
                <w:rFonts w:ascii="Times New Roman" w:hAnsi="Times New Roman" w:cs="Times New Roman"/>
              </w:rPr>
              <w:t>ϥ</w:t>
            </w:r>
            <w:r w:rsidRPr="00E532DA">
              <w:t>ⲟⲓ ⲙ</w:t>
            </w:r>
            <w:r w:rsidRPr="00E532DA">
              <w:rPr>
                <w:rFonts w:ascii="Times New Roman" w:hAnsi="Times New Roman" w:cs="Times New Roman"/>
              </w:rPr>
              <w:t>̀</w:t>
            </w:r>
            <w:r w:rsidRPr="00E532DA">
              <w:t>ⲙⲉⲑⲣⲉ</w:t>
            </w:r>
          </w:p>
          <w:p w:rsidR="00DB1FC6" w:rsidRDefault="00DB1FC6" w:rsidP="00E532DA">
            <w:pPr>
              <w:pStyle w:val="CopticVersemulti-line"/>
            </w:pPr>
            <w:r w:rsidRPr="00E532DA">
              <w:rPr>
                <w:rFonts w:ascii="Times New Roman" w:hAnsi="Times New Roman" w:cs="Times New Roman"/>
              </w:rPr>
              <w:t>ϫ</w:t>
            </w:r>
            <w:r w:rsidRPr="00E532DA">
              <w:t>ⲉ ⲁⲓⲛⲁⲩ ⲉ</w:t>
            </w:r>
            <w:r w:rsidRPr="00E532DA">
              <w:rPr>
                <w:rFonts w:ascii="Times New Roman" w:hAnsi="Times New Roman" w:cs="Times New Roman"/>
              </w:rPr>
              <w:t>̀</w:t>
            </w:r>
            <w:r w:rsidRPr="00E532DA">
              <w:t>ⲟⲩⲡⲩⲗⲏ ⲛ</w:t>
            </w:r>
            <w:r w:rsidRPr="00E532DA">
              <w:rPr>
                <w:rFonts w:ascii="Times New Roman" w:hAnsi="Times New Roman" w:cs="Times New Roman"/>
              </w:rPr>
              <w:t>̀</w:t>
            </w:r>
            <w:r w:rsidRPr="00E532DA">
              <w:t>ⲥⲁ ⲛⲓⲙⲁⲛ</w:t>
            </w:r>
            <w:r w:rsidRPr="00E532DA">
              <w:rPr>
                <w:rFonts w:ascii="Times New Roman" w:hAnsi="Times New Roman" w:cs="Times New Roman"/>
              </w:rPr>
              <w:t>̀ϣ</w:t>
            </w:r>
            <w:r w:rsidRPr="00E532DA">
              <w:t>ⲁⲓ</w:t>
            </w:r>
          </w:p>
          <w:p w:rsidR="00DB1FC6" w:rsidRDefault="00DB1FC6" w:rsidP="00E532DA">
            <w:pPr>
              <w:pStyle w:val="CopticVerse"/>
            </w:pPr>
            <w:r w:rsidRPr="00E532DA">
              <w:t xml:space="preserve">ⲉⲥⲧⲟⲃ </w:t>
            </w:r>
            <w:r w:rsidRPr="00E532DA">
              <w:rPr>
                <w:rFonts w:ascii="Times New Roman" w:hAnsi="Times New Roman" w:cs="Times New Roman"/>
              </w:rPr>
              <w:t>ϧ</w:t>
            </w:r>
            <w:r w:rsidRPr="00E532DA">
              <w:t>ⲉⲛ ⲟⲩⲧⲉⲃⲥ ⲛ</w:t>
            </w:r>
            <w:r w:rsidRPr="00E532DA">
              <w:rPr>
                <w:rFonts w:ascii="Times New Roman" w:hAnsi="Times New Roman" w:cs="Times New Roman"/>
              </w:rPr>
              <w:t>̀ϣ̀</w:t>
            </w:r>
            <w:r w:rsidRPr="00E532DA">
              <w:t>ⲫⲏⲣⲓ</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 xml:space="preserve">No one </w:t>
            </w:r>
            <w:r>
              <w:t>will</w:t>
            </w:r>
            <w:r w:rsidRPr="007425E1">
              <w:t xml:space="preserve"> </w:t>
            </w:r>
            <w:r>
              <w:t>go through it,</w:t>
            </w:r>
          </w:p>
          <w:p w:rsidR="00DB1FC6" w:rsidRPr="007425E1" w:rsidRDefault="00DB1FC6" w:rsidP="00DB1FC6">
            <w:pPr>
              <w:pStyle w:val="EngHang"/>
            </w:pPr>
            <w:r>
              <w:t>Except</w:t>
            </w:r>
            <w:r w:rsidRPr="007425E1">
              <w:t xml:space="preserve"> the Lord of Hosts; </w:t>
            </w:r>
          </w:p>
          <w:p w:rsidR="00DB1FC6" w:rsidRPr="007425E1" w:rsidRDefault="00DB1FC6" w:rsidP="00DB1FC6">
            <w:pPr>
              <w:pStyle w:val="EngHang"/>
            </w:pPr>
            <w:r w:rsidRPr="007425E1">
              <w:t xml:space="preserve">He </w:t>
            </w:r>
            <w:commentRangeStart w:id="647"/>
            <w:r w:rsidRPr="007425E1">
              <w:t>has entered and come forth</w:t>
            </w:r>
            <w:commentRangeEnd w:id="647"/>
            <w:r>
              <w:rPr>
                <w:rStyle w:val="CommentReference"/>
                <w:rFonts w:ascii="Times New Roman" w:eastAsiaTheme="minorHAnsi" w:hAnsi="Times New Roman" w:cstheme="minorBidi"/>
                <w:color w:val="auto"/>
              </w:rPr>
              <w:commentReference w:id="647"/>
            </w:r>
            <w:r w:rsidRPr="007425E1">
              <w:t xml:space="preserve">; </w:t>
            </w:r>
          </w:p>
          <w:p w:rsidR="00DB1FC6" w:rsidRDefault="00DB1FC6" w:rsidP="00DB1FC6">
            <w:pPr>
              <w:pStyle w:val="EngHangEnd"/>
            </w:pPr>
            <w:r w:rsidRPr="007425E1">
              <w:t>And it stands shut in this manner.</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Ⲙ̀ⲡⲉ ϩ̀ⲗⲓ ϣⲉ ⲉ̀ϧⲟⲩⲛ ⲉ̀ⲣⲟⲥ</w:t>
            </w:r>
          </w:p>
          <w:p w:rsidR="00DB1FC6" w:rsidRDefault="00DB1FC6" w:rsidP="00E532DA">
            <w:pPr>
              <w:pStyle w:val="CopticVersemulti-line"/>
            </w:pPr>
            <w:r w:rsidRPr="00E532DA">
              <w:t>ⲉ̀ⲃⲏⲗ ⲉ̀Ⲡⲟ̅ⲥ̅ ⲛ̀ⲧⲉ ⲛⲓϫⲟⲙ</w:t>
            </w:r>
          </w:p>
          <w:p w:rsidR="00DB1FC6" w:rsidRDefault="00DB1FC6" w:rsidP="00E532DA">
            <w:pPr>
              <w:pStyle w:val="CopticVersemulti-line"/>
            </w:pPr>
            <w:r w:rsidRPr="00E532DA">
              <w:t>ⲁϥϣⲉ ⲉ̀ϧⲟⲩⲛ ⲁϥⲓ̀ ⲉ̀ⲃⲟⲗ</w:t>
            </w:r>
          </w:p>
          <w:p w:rsidR="00DB1FC6" w:rsidRDefault="00DB1FC6" w:rsidP="00E532DA">
            <w:pPr>
              <w:pStyle w:val="CopticVerse"/>
            </w:pPr>
            <w:r w:rsidRPr="00E532DA">
              <w:t>ⲁⲥⲟ̀ϩⲓ ⲉⲥϣⲟⲧⲉⲙ ⲙ̀ⲡⲉⲥⲣⲏϯ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For the gate is the virgin,</w:t>
            </w:r>
          </w:p>
          <w:p w:rsidR="00DB1FC6" w:rsidRPr="007425E1" w:rsidRDefault="00DB1FC6" w:rsidP="00DB1FC6">
            <w:pPr>
              <w:pStyle w:val="EngHang"/>
            </w:pPr>
            <w:r w:rsidRPr="007425E1">
              <w:t>Who gave birth to our Saviour,</w:t>
            </w:r>
          </w:p>
          <w:p w:rsidR="00DB1FC6" w:rsidRPr="007425E1" w:rsidRDefault="00DB1FC6" w:rsidP="00DB1FC6">
            <w:pPr>
              <w:pStyle w:val="EngHang"/>
            </w:pPr>
            <w:r w:rsidRPr="007425E1">
              <w:t>And after giving birth,</w:t>
            </w:r>
          </w:p>
          <w:p w:rsidR="00DB1FC6" w:rsidRDefault="00DB1FC6" w:rsidP="00DB1FC6">
            <w:pPr>
              <w:pStyle w:val="EngHangEnd"/>
            </w:pPr>
            <w:r w:rsidRPr="007425E1">
              <w:t>Remained a virgin.</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Ϯⲡⲏⲗⲓ ⲅⲁⲣ ⲧⲉ ϯⲡⲁⲣⲑⲉⲛⲟⲥ</w:t>
            </w:r>
          </w:p>
          <w:p w:rsidR="00DB1FC6" w:rsidRDefault="00DB1FC6" w:rsidP="00E532DA">
            <w:pPr>
              <w:pStyle w:val="CopticVersemulti-line"/>
            </w:pPr>
            <w:r w:rsidRPr="00E532DA">
              <w:t>ⲑⲏⲉ̀ⲧⲁⲥⲙⲓⲥⲓ ⲙ̀ⲡⲉⲛⲥⲱⲧⲏⲣ</w:t>
            </w:r>
          </w:p>
          <w:p w:rsidR="00DB1FC6" w:rsidRDefault="00DB1FC6" w:rsidP="00E532DA">
            <w:pPr>
              <w:pStyle w:val="CopticVersemulti-line"/>
            </w:pPr>
            <w:r w:rsidRPr="00E532DA">
              <w:t>ⲟⲩⲟϩ ⲟⲛ ⲙⲉⲛⲉⲛⲥⲁ ⲑ̀ⲣⲉⲥⲙⲁⲥϥ</w:t>
            </w:r>
          </w:p>
          <w:p w:rsidR="00DB1FC6" w:rsidRDefault="00DB1FC6" w:rsidP="00E532DA">
            <w:pPr>
              <w:pStyle w:val="CopticVerse"/>
            </w:pPr>
            <w:r w:rsidRPr="00E532DA">
              <w:t>ⲁⲥⲟ̀ϩⲓ ⲉⲥⲟⲓ ⲙ̀ⲡⲁⲣⲑⲉⲛⲟⲥ</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Blessed is your fruit</w:t>
            </w:r>
            <w:r>
              <w:t>,</w:t>
            </w:r>
          </w:p>
          <w:p w:rsidR="00DB1FC6" w:rsidRPr="00646C04" w:rsidRDefault="00DB1FC6" w:rsidP="00DB1FC6">
            <w:pPr>
              <w:pStyle w:val="EngHang"/>
            </w:pPr>
            <w:r w:rsidRPr="00646C04">
              <w:t xml:space="preserve">O you who brought forth God </w:t>
            </w:r>
            <w:r>
              <w:t>in</w:t>
            </w:r>
            <w:r w:rsidRPr="00646C04">
              <w:t>to the world,</w:t>
            </w:r>
          </w:p>
          <w:p w:rsidR="00DB1FC6" w:rsidRPr="007425E1" w:rsidRDefault="00DB1FC6" w:rsidP="00DB1FC6">
            <w:pPr>
              <w:pStyle w:val="EngHang"/>
            </w:pPr>
            <w:r w:rsidRPr="007425E1">
              <w:t>That He may save us from the hands,</w:t>
            </w:r>
          </w:p>
          <w:p w:rsidR="00DB1FC6" w:rsidRDefault="00DB1FC6" w:rsidP="00DB1FC6">
            <w:pPr>
              <w:pStyle w:val="EngHangEnd"/>
            </w:pPr>
            <w:r w:rsidRPr="007425E1">
              <w:t>Of the unmerciful tyrant</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ϥ̀ⲥ̀ⲙⲁⲣⲱⲟⲩⲧ ⲛ̀ϫⲉ ⲡⲉⲕⲁⲣⲡⲟⲥ</w:t>
            </w:r>
          </w:p>
          <w:p w:rsidR="00DB1FC6" w:rsidRDefault="00DB1FC6" w:rsidP="00E532DA">
            <w:pPr>
              <w:pStyle w:val="CopticVersemulti-line"/>
            </w:pPr>
            <w:r w:rsidRPr="00E532DA">
              <w:t>ⲱ̀ ⲑⲏⲉ̀ⲧⲁⲥϫ̀ⲫⲉ Ⲫϯ ⲛⲁⲛ ⲉ̀ⲡⲓⲕⲟⲥⲙⲟⲥ</w:t>
            </w:r>
          </w:p>
          <w:p w:rsidR="00DB1FC6" w:rsidRDefault="00DB1FC6" w:rsidP="00E532DA">
            <w:pPr>
              <w:pStyle w:val="CopticVersemulti-line"/>
            </w:pPr>
            <w:r w:rsidRPr="00E532DA">
              <w:t>ϣⲁⲛ̀ⲧⲉϥⲥⲟⲧⲧⲉⲛ ϧⲉⲛ ⲛⲉⲛϫⲓϫ</w:t>
            </w:r>
          </w:p>
          <w:p w:rsidR="00DB1FC6" w:rsidRDefault="00DB1FC6" w:rsidP="00E532DA">
            <w:pPr>
              <w:pStyle w:val="CopticVerse"/>
            </w:pPr>
            <w:r w:rsidRPr="00E532DA">
              <w:t>ⲙ̀ⲡⲓⲧⲩⲣⲁⲛⲛⲟⲥ ⲛ̀ⲁⲑⲛⲁⲓ</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You are blessed and perfect,</w:t>
            </w:r>
          </w:p>
          <w:p w:rsidR="00DB1FC6" w:rsidRPr="007425E1" w:rsidRDefault="00DB1FC6" w:rsidP="00DB1FC6">
            <w:pPr>
              <w:pStyle w:val="EngHang"/>
            </w:pPr>
            <w:r w:rsidRPr="007425E1">
              <w:t>O you who found all grace,</w:t>
            </w:r>
          </w:p>
          <w:p w:rsidR="00DB1FC6" w:rsidRPr="007425E1" w:rsidRDefault="00DB1FC6" w:rsidP="00DB1FC6">
            <w:pPr>
              <w:pStyle w:val="EngHang"/>
            </w:pPr>
            <w:r w:rsidRPr="007425E1">
              <w:t>Before the King of Glory</w:t>
            </w:r>
          </w:p>
          <w:p w:rsidR="00DB1FC6" w:rsidRDefault="00DB1FC6" w:rsidP="00DB1FC6">
            <w:pPr>
              <w:pStyle w:val="EngHangEnd"/>
            </w:pPr>
            <w:r w:rsidRPr="007425E1">
              <w:t>Our true God.</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Ⲧⲉⲥ̀ⲙⲁⲙⲁⲧ ⲧⲉϫⲏⲕ ⲉ̀ⲃⲟⲗ</w:t>
            </w:r>
          </w:p>
          <w:p w:rsidR="00DB1FC6" w:rsidRDefault="00DB1FC6" w:rsidP="00E532DA">
            <w:pPr>
              <w:pStyle w:val="CopticVersemulti-line"/>
            </w:pPr>
            <w:r w:rsidRPr="00E532DA">
              <w:t>ⲱ̀ ⲑⲏⲉ̀ⲧⲁⲥϫⲉⲙ ⲭⲁⲣⲓⲥⲙⲁ ⲛⲓⲃⲉⲛ</w:t>
            </w:r>
          </w:p>
          <w:p w:rsidR="00DB1FC6" w:rsidRDefault="00DB1FC6" w:rsidP="00E532DA">
            <w:pPr>
              <w:pStyle w:val="CopticVersemulti-line"/>
            </w:pPr>
            <w:r w:rsidRPr="00E532DA">
              <w:t>ⲙ̀ⲡⲉⲙ̀ⲑⲟ ⲙ̀ⲡ̀ⲟⲩⲣⲟ ⲛ̀ⲧⲉ ⲡ̀ⲱ̀ⲟⲩ</w:t>
            </w:r>
          </w:p>
          <w:p w:rsidR="00DB1FC6" w:rsidRDefault="00DB1FC6" w:rsidP="00E532DA">
            <w:pPr>
              <w:pStyle w:val="CopticVerse"/>
            </w:pPr>
            <w:r w:rsidRPr="00E532DA">
              <w:t>ⲡⲉⲛⲁ̀ⲗⲏⲑⲓⲛⲟⲥ ⲛ̀ⲛⲟⲩϯ</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You are worthy of all honour,</w:t>
            </w:r>
          </w:p>
          <w:p w:rsidR="00DB1FC6" w:rsidRPr="007425E1" w:rsidRDefault="00DB1FC6" w:rsidP="00DB1FC6">
            <w:pPr>
              <w:pStyle w:val="EngHang"/>
            </w:pPr>
            <w:r>
              <w:t>Above</w:t>
            </w:r>
            <w:r w:rsidRPr="007425E1">
              <w:t xml:space="preserve"> anyone on the earth, </w:t>
            </w:r>
          </w:p>
          <w:p w:rsidR="00DB1FC6" w:rsidRPr="007425E1" w:rsidRDefault="00DB1FC6" w:rsidP="00DB1FC6">
            <w:pPr>
              <w:pStyle w:val="EngHang"/>
            </w:pPr>
            <w:r w:rsidRPr="007425E1">
              <w:t>For the Logos of the Father</w:t>
            </w:r>
          </w:p>
          <w:p w:rsidR="00DB1FC6" w:rsidRDefault="00DB1FC6" w:rsidP="00DB1FC6">
            <w:pPr>
              <w:pStyle w:val="EngHangEnd"/>
            </w:pPr>
            <w:r w:rsidRPr="007425E1">
              <w:t>Came and was incarnate of you.</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Ⲁ̀ⲣⲉⲉⲙⲡ̀ϣⲁ ⲛ̀ⲧⲁⲓⲟ̀ ⲛⲓⲃⲉⲛ</w:t>
            </w:r>
          </w:p>
          <w:p w:rsidR="00DB1FC6" w:rsidRDefault="00DB1FC6" w:rsidP="00E532DA">
            <w:pPr>
              <w:pStyle w:val="CopticVersemulti-line"/>
            </w:pPr>
            <w:r w:rsidRPr="00E532DA">
              <w:t>ⲡⲁⲣⲁ ⲟⲩⲟⲛ ⲛⲓⲃⲉⲛ ⲉⲧ ϩⲓϫⲉⲛ ⲡⲓⲕⲁϩⲓ</w:t>
            </w:r>
          </w:p>
          <w:p w:rsidR="00DB1FC6" w:rsidRDefault="00DB1FC6" w:rsidP="00E532DA">
            <w:pPr>
              <w:pStyle w:val="CopticVersemulti-line"/>
            </w:pPr>
            <w:r w:rsidRPr="00E532DA">
              <w:t>ϫⲉ ⲁ ⲡⲓⲗⲟⲅⲟⲥ ⲛ̀ⲧⲉ Ⲫ̀ⲓⲱⲧ</w:t>
            </w:r>
          </w:p>
          <w:p w:rsidR="00DB1FC6" w:rsidRDefault="00DB1FC6" w:rsidP="00E532DA">
            <w:pPr>
              <w:pStyle w:val="CopticVerse"/>
            </w:pPr>
            <w:r w:rsidRPr="00E532DA">
              <w:t>ⲓ̀ ⲁϥϭⲓⲥⲁⲣⲝ ⲉ̀ⲃⲟⲗⲛ̀ϧⲏϯ</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And walked with men,</w:t>
            </w:r>
          </w:p>
          <w:p w:rsidR="00DB1FC6" w:rsidRPr="007425E1" w:rsidRDefault="00DB1FC6" w:rsidP="00DB1FC6">
            <w:pPr>
              <w:pStyle w:val="EngHang"/>
            </w:pPr>
            <w:r w:rsidRPr="007425E1">
              <w:t>As a compassionate Lover of Mankind,</w:t>
            </w:r>
          </w:p>
          <w:p w:rsidR="00DB1FC6" w:rsidRPr="007425E1" w:rsidRDefault="00DB1FC6" w:rsidP="00DB1FC6">
            <w:pPr>
              <w:pStyle w:val="EngHang"/>
            </w:pPr>
            <w:r w:rsidRPr="007425E1">
              <w:t>That He may save our souls,</w:t>
            </w:r>
          </w:p>
          <w:p w:rsidR="00DB1FC6" w:rsidRDefault="00DB1FC6" w:rsidP="00DB1FC6">
            <w:pPr>
              <w:pStyle w:val="EngHangEnd"/>
            </w:pPr>
            <w:r w:rsidRPr="007425E1">
              <w:t xml:space="preserve">Through His Holy </w:t>
            </w:r>
            <w:commentRangeStart w:id="648"/>
            <w:r w:rsidRPr="007425E1">
              <w:t>manifestation</w:t>
            </w:r>
            <w:commentRangeEnd w:id="648"/>
            <w:r>
              <w:rPr>
                <w:rStyle w:val="CommentReference"/>
              </w:rPr>
              <w:commentReference w:id="648"/>
            </w:r>
            <w:r w:rsidRPr="007425E1">
              <w:t>.</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Ⲟⲩⲟϩ ⲁϥⲙⲟϣⲓ ⲛⲉⲙ ⲛⲓⲣⲱⲙⲓ</w:t>
            </w:r>
          </w:p>
          <w:p w:rsidR="00DB1FC6" w:rsidRDefault="00DB1FC6" w:rsidP="00E532DA">
            <w:pPr>
              <w:pStyle w:val="CopticVersemulti-line"/>
            </w:pPr>
            <w:r w:rsidRPr="00E532DA">
              <w:t>ϩⲱⲥ ⲙⲁⲓⲣⲱⲙⲓ ⲛ̀ⲣⲉϥϣⲉⲛϩⲏⲧ</w:t>
            </w:r>
          </w:p>
          <w:p w:rsidR="00DB1FC6" w:rsidRDefault="00DB1FC6" w:rsidP="00E532DA">
            <w:pPr>
              <w:pStyle w:val="CopticVersemulti-line"/>
            </w:pPr>
            <w:r w:rsidRPr="00E532DA">
              <w:t>ϣⲁⲛ̀ⲧⲉϥⲥⲱϯ ⲛ̀ⲛⲉⲛⲯⲩⲭⲏ</w:t>
            </w:r>
          </w:p>
          <w:p w:rsidR="00DB1FC6" w:rsidRDefault="00DB1FC6" w:rsidP="00E532DA">
            <w:pPr>
              <w:pStyle w:val="CopticVerse"/>
            </w:pPr>
            <w:r w:rsidRPr="00E532DA">
              <w:t>ϩⲓⲧⲉⲛ ⲧⲉϥⲡⲁⲣⲟⲩⲥⲓⲁ̀ ⲉ̅ⲑ̅ⲩ</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Pr="007425E1" w:rsidRDefault="00DB1FC6" w:rsidP="00DB1FC6">
            <w:pPr>
              <w:pStyle w:val="EngHang"/>
            </w:pPr>
            <w:r w:rsidRPr="007425E1">
              <w:t>Let us worship our Saviour,</w:t>
            </w:r>
          </w:p>
          <w:p w:rsidR="00DB1FC6" w:rsidRPr="007425E1" w:rsidRDefault="00DB1FC6" w:rsidP="00DB1FC6">
            <w:pPr>
              <w:pStyle w:val="EngHang"/>
            </w:pPr>
            <w:r w:rsidRPr="007425E1">
              <w:t>The good lover of mankind,</w:t>
            </w:r>
          </w:p>
          <w:p w:rsidR="00DB1FC6" w:rsidRPr="007425E1" w:rsidRDefault="00DB1FC6" w:rsidP="00DB1FC6">
            <w:pPr>
              <w:pStyle w:val="EngHang"/>
            </w:pPr>
            <w:r w:rsidRPr="007425E1">
              <w:t>For He had compassion on us,</w:t>
            </w:r>
          </w:p>
          <w:p w:rsidR="00DB1FC6" w:rsidRDefault="00DB1FC6" w:rsidP="00DB1FC6">
            <w:pPr>
              <w:pStyle w:val="EngHangEnd"/>
            </w:pPr>
            <w:commentRangeStart w:id="649"/>
            <w:r>
              <w:t>and</w:t>
            </w:r>
            <w:r w:rsidRPr="007425E1">
              <w:t xml:space="preserve"> </w:t>
            </w:r>
            <w:commentRangeEnd w:id="649"/>
            <w:r>
              <w:rPr>
                <w:rStyle w:val="CommentReference"/>
              </w:rPr>
              <w:commentReference w:id="649"/>
            </w:r>
            <w:r w:rsidRPr="007425E1">
              <w:t>came and saved us.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E532DA">
              <w:t>Ⲙⲁⲣⲉⲛⲟⲩⲱϣⲧ ⲙ̀Ⲡⲉⲛⲥⲱⲧⲏⲣ</w:t>
            </w:r>
          </w:p>
          <w:p w:rsidR="00DB1FC6" w:rsidRDefault="00DB1FC6" w:rsidP="00E532DA">
            <w:pPr>
              <w:pStyle w:val="CopticVersemulti-line"/>
            </w:pPr>
            <w:r w:rsidRPr="00E532DA">
              <w:t>ⲡⲓⲙⲁⲓⲣⲱⲙⲓ ⲛ̀ⲁ̀ⲅⲁⲑⲟⲥ</w:t>
            </w:r>
          </w:p>
          <w:p w:rsidR="00DB1FC6" w:rsidRDefault="00DB1FC6" w:rsidP="00E532DA">
            <w:pPr>
              <w:pStyle w:val="CopticVersemulti-line"/>
            </w:pPr>
            <w:r w:rsidRPr="00E532DA">
              <w:t>ϫⲉ ⲛ̀ⲑⲟϥ ⲁϥϣⲉⲛϩⲏⲧ ϧⲁⲣⲟⲛ</w:t>
            </w:r>
          </w:p>
          <w:p w:rsidR="00DB1FC6" w:rsidRDefault="00DB1FC6" w:rsidP="00E532DA">
            <w:pPr>
              <w:pStyle w:val="CopticVerse"/>
            </w:pPr>
            <w:r w:rsidRPr="00E532DA">
              <w:t>ⲁϥⲓ̀ ⲟⲩⲟϩ ⲁϥⲥⲱϯ ⲙ̀ⲙⲟⲛ</w:t>
            </w:r>
          </w:p>
        </w:tc>
      </w:tr>
      <w:tr w:rsidR="00DB1FC6" w:rsidTr="00AB365B">
        <w:trPr>
          <w:cantSplit/>
          <w:jc w:val="center"/>
        </w:trPr>
        <w:tc>
          <w:tcPr>
            <w:tcW w:w="288" w:type="dxa"/>
          </w:tcPr>
          <w:p w:rsidR="00DB1FC6" w:rsidRDefault="00DB1FC6" w:rsidP="00AB365B">
            <w:pPr>
              <w:pStyle w:val="CopticCross"/>
            </w:pPr>
          </w:p>
        </w:tc>
        <w:tc>
          <w:tcPr>
            <w:tcW w:w="3960" w:type="dxa"/>
          </w:tcPr>
          <w:p w:rsidR="00DB1FC6" w:rsidRPr="007425E1" w:rsidRDefault="00DB1FC6" w:rsidP="00DB1FC6">
            <w:pPr>
              <w:pStyle w:val="EngHang"/>
            </w:pPr>
            <w:r w:rsidRPr="007425E1">
              <w:t>Hail to you O virgin,</w:t>
            </w:r>
          </w:p>
          <w:p w:rsidR="00DB1FC6" w:rsidRPr="007425E1" w:rsidRDefault="00DB1FC6" w:rsidP="00DB1FC6">
            <w:pPr>
              <w:pStyle w:val="EngHang"/>
            </w:pPr>
            <w:r w:rsidRPr="007425E1">
              <w:t>The very and true queen,</w:t>
            </w:r>
          </w:p>
          <w:p w:rsidR="00DB1FC6" w:rsidRPr="007425E1" w:rsidRDefault="00DB1FC6" w:rsidP="00DB1FC6">
            <w:pPr>
              <w:pStyle w:val="EngHang"/>
            </w:pPr>
            <w:r w:rsidRPr="007425E1">
              <w:t>Hail to the pride of our race,</w:t>
            </w:r>
          </w:p>
          <w:p w:rsidR="00DB1FC6" w:rsidRDefault="00DB1FC6" w:rsidP="00DB1FC6">
            <w:pPr>
              <w:pStyle w:val="EngHangEnd"/>
            </w:pPr>
            <w:r w:rsidRPr="007425E1">
              <w:t>Who has borne to us Emmanuel.</w:t>
            </w:r>
          </w:p>
        </w:tc>
        <w:tc>
          <w:tcPr>
            <w:tcW w:w="288" w:type="dxa"/>
          </w:tcPr>
          <w:p w:rsidR="00DB1FC6" w:rsidRDefault="00DB1FC6" w:rsidP="00163A7A"/>
        </w:tc>
        <w:tc>
          <w:tcPr>
            <w:tcW w:w="288" w:type="dxa"/>
          </w:tcPr>
          <w:p w:rsidR="00DB1FC6" w:rsidRDefault="00DB1FC6" w:rsidP="00AB365B">
            <w:pPr>
              <w:pStyle w:val="CopticCross"/>
            </w:pPr>
          </w:p>
        </w:tc>
        <w:tc>
          <w:tcPr>
            <w:tcW w:w="3960" w:type="dxa"/>
          </w:tcPr>
          <w:p w:rsidR="00DB1FC6" w:rsidRDefault="00DB1FC6" w:rsidP="00E532DA">
            <w:pPr>
              <w:pStyle w:val="CopticVersemulti-line"/>
            </w:pPr>
            <w:r w:rsidRPr="00E532DA">
              <w:t>Ⲭⲉⲣⲉ ⲛⲉ ⲱ̀ ϯⲡⲁⲣⲑⲉⲛⲟⲥ</w:t>
            </w:r>
          </w:p>
          <w:p w:rsidR="00DB1FC6" w:rsidRDefault="00DB1FC6" w:rsidP="00E532DA">
            <w:pPr>
              <w:pStyle w:val="CopticVersemulti-line"/>
            </w:pPr>
            <w:r w:rsidRPr="00E532DA">
              <w:t>ϯⲟⲩⲣⲱ ⲙ̀ⲙⲏⲓ ⲛ̀ⲁ̀ⲗⲏⲑⲓⲛⲏ</w:t>
            </w:r>
          </w:p>
          <w:p w:rsidR="00DB1FC6" w:rsidRDefault="00DB1FC6" w:rsidP="00E532DA">
            <w:pPr>
              <w:pStyle w:val="CopticVersemulti-line"/>
            </w:pPr>
            <w:r w:rsidRPr="00E532DA">
              <w:t>ⲭⲉⲣⲉ ⲡ̀ϣⲟⲩϣⲟⲩ ⲛ̀ⲧⲉ ⲡⲉⲛⲅⲉⲛⲟⲥ</w:t>
            </w:r>
          </w:p>
          <w:p w:rsidR="00DB1FC6" w:rsidRDefault="00DB1FC6" w:rsidP="00E532DA">
            <w:pPr>
              <w:pStyle w:val="CopticVerse"/>
            </w:pPr>
            <w:r w:rsidRPr="00E532DA">
              <w:t>ⲁ̀ⲣⲉϫ̀ⲫⲟ ⲛⲁⲛ ⲛ̀Ⲉⲙⲙⲁⲛⲟⲩⲏⲗ</w:t>
            </w:r>
          </w:p>
        </w:tc>
      </w:tr>
      <w:tr w:rsidR="00DB1FC6" w:rsidTr="00AB365B">
        <w:trPr>
          <w:cantSplit/>
          <w:jc w:val="center"/>
        </w:trPr>
        <w:tc>
          <w:tcPr>
            <w:tcW w:w="288" w:type="dxa"/>
          </w:tcPr>
          <w:p w:rsidR="00DB1FC6" w:rsidRDefault="00DB1FC6" w:rsidP="00AB365B">
            <w:pPr>
              <w:pStyle w:val="CopticCross"/>
            </w:pPr>
            <w:r w:rsidRPr="00FB5ACB">
              <w:t>¿</w:t>
            </w:r>
          </w:p>
        </w:tc>
        <w:tc>
          <w:tcPr>
            <w:tcW w:w="3960" w:type="dxa"/>
          </w:tcPr>
          <w:p w:rsidR="00DB1FC6" w:rsidRDefault="00DB1FC6" w:rsidP="00DB1FC6">
            <w:pPr>
              <w:pStyle w:val="EngHang"/>
            </w:pPr>
            <w:r>
              <w:t>We ask you, remember us,</w:t>
            </w:r>
          </w:p>
          <w:p w:rsidR="00DB1FC6" w:rsidRDefault="00DB1FC6" w:rsidP="00DB1FC6">
            <w:pPr>
              <w:pStyle w:val="EngHang"/>
            </w:pPr>
            <w:r>
              <w:t>O our faithful advocate,</w:t>
            </w:r>
          </w:p>
          <w:p w:rsidR="00DB1FC6" w:rsidRDefault="00DB1FC6" w:rsidP="00DB1FC6">
            <w:pPr>
              <w:pStyle w:val="EngHang"/>
            </w:pPr>
            <w:r>
              <w:t>Before our Lord Jesus Christ,</w:t>
            </w:r>
          </w:p>
          <w:p w:rsidR="00DB1FC6" w:rsidRDefault="00DB1FC6" w:rsidP="00DB1FC6">
            <w:pPr>
              <w:pStyle w:val="EngHangEnd"/>
            </w:pPr>
            <w:r>
              <w:t>That He may forgive us our sins.</w:t>
            </w:r>
          </w:p>
        </w:tc>
        <w:tc>
          <w:tcPr>
            <w:tcW w:w="288" w:type="dxa"/>
          </w:tcPr>
          <w:p w:rsidR="00DB1FC6" w:rsidRDefault="00DB1FC6" w:rsidP="00163A7A"/>
        </w:tc>
        <w:tc>
          <w:tcPr>
            <w:tcW w:w="288" w:type="dxa"/>
          </w:tcPr>
          <w:p w:rsidR="00DB1FC6" w:rsidRDefault="00DB1FC6" w:rsidP="00AB365B">
            <w:pPr>
              <w:pStyle w:val="CopticCross"/>
            </w:pPr>
            <w:r w:rsidRPr="00FB5ACB">
              <w:t>¿</w:t>
            </w:r>
          </w:p>
        </w:tc>
        <w:tc>
          <w:tcPr>
            <w:tcW w:w="3960" w:type="dxa"/>
          </w:tcPr>
          <w:p w:rsidR="00DB1FC6" w:rsidRDefault="00DB1FC6" w:rsidP="00E532DA">
            <w:pPr>
              <w:pStyle w:val="CopticVersemulti-line"/>
            </w:pPr>
            <w:r w:rsidRPr="00914F1B">
              <w:t>Ⲧⲉⲛϯϩⲟ ⲁ̀ⲣⲓⲡⲉⲛⲙⲉⲩⲓ̀</w:t>
            </w:r>
          </w:p>
          <w:p w:rsidR="00DB1FC6" w:rsidRDefault="00DB1FC6" w:rsidP="00E532DA">
            <w:pPr>
              <w:pStyle w:val="CopticVersemulti-line"/>
            </w:pPr>
            <w:r w:rsidRPr="00914F1B">
              <w:t>ⲱ̀ ϯⲡ̀ⲣⲟⲥⲧⲁⲧⲏⲥ ⲉ̀ⲧⲉⲛϩⲟⲧ</w:t>
            </w:r>
          </w:p>
          <w:p w:rsidR="00DB1FC6" w:rsidRDefault="00DB1FC6" w:rsidP="00E532DA">
            <w:pPr>
              <w:pStyle w:val="CopticVersemulti-line"/>
            </w:pPr>
            <w:r w:rsidRPr="00914F1B">
              <w:t>ⲛⲁϩⲣⲉⲛ Ⲡⲉⲛⲟ̅ⲥ̅ Ⲓⲏ̅ⲥ Ⲡⲭ̅ⲥ</w:t>
            </w:r>
          </w:p>
          <w:p w:rsidR="00DB1FC6" w:rsidRDefault="00DB1FC6" w:rsidP="00914F1B">
            <w:pPr>
              <w:pStyle w:val="CopticVerse"/>
            </w:pPr>
            <w:r w:rsidRPr="00914F1B">
              <w:t>ⲛ̀ⲧⲉϥⲭⲁ ⲛⲉⲛⲛⲟⲃⲓ ⲛⲁⲛ ⲉ̀ⲃⲟⲗ</w:t>
            </w:r>
          </w:p>
        </w:tc>
      </w:tr>
    </w:tbl>
    <w:p w:rsidR="00D96A5F" w:rsidRPr="00D96A5F" w:rsidRDefault="00D96A5F" w:rsidP="00D96A5F">
      <w:r>
        <w:t>Continue to the Conclusion of the Theotokos Batos</w:t>
      </w:r>
      <w:r w:rsidR="00571956">
        <w:t xml:space="preserve"> on page </w:t>
      </w:r>
      <w:r w:rsidR="004A323C">
        <w:fldChar w:fldCharType="begin"/>
      </w:r>
      <w:r w:rsidR="00DA18ED">
        <w:instrText xml:space="preserve"> PAGEREF _Ref299212102 \h </w:instrText>
      </w:r>
      <w:r w:rsidR="004A323C">
        <w:fldChar w:fldCharType="separate"/>
      </w:r>
      <w:r w:rsidR="000E219A">
        <w:rPr>
          <w:noProof/>
        </w:rPr>
        <w:t>238</w:t>
      </w:r>
      <w:r w:rsidR="004A323C">
        <w:fldChar w:fldCharType="end"/>
      </w:r>
      <w:r>
        <w:t>.</w:t>
      </w:r>
    </w:p>
    <w:p w:rsidR="00D96A5F" w:rsidRDefault="00D96A5F" w:rsidP="00DB1FC6">
      <w:pPr>
        <w:pStyle w:val="Heading4"/>
      </w:pPr>
      <w:bookmarkStart w:id="650" w:name="_Toc298681313"/>
      <w:bookmarkStart w:id="651" w:name="_Toc308441928"/>
      <w:r>
        <w:t>Thursday</w:t>
      </w:r>
      <w:bookmarkEnd w:id="650"/>
      <w:bookmarkEnd w:id="651"/>
    </w:p>
    <w:p w:rsidR="0031014B" w:rsidRDefault="0031014B" w:rsidP="00DB1FC6">
      <w:pPr>
        <w:pStyle w:val="Heading5"/>
      </w:pPr>
      <w:bookmarkStart w:id="652" w:name="_Toc298681314"/>
      <w:bookmarkStart w:id="653" w:name="_Toc308441929"/>
      <w:r>
        <w:t>The Psali Batos for Tuesday</w:t>
      </w:r>
      <w:bookmarkEnd w:id="652"/>
      <w:bookmarkEnd w:id="653"/>
    </w:p>
    <w:p w:rsidR="00C81797" w:rsidRPr="00C81797" w:rsidRDefault="00C81797" w:rsidP="00DB1FC6">
      <w:pPr>
        <w:pStyle w:val="Heading5non-TOC"/>
      </w:pPr>
      <w:r w:rsidRPr="00C81797">
        <w:t>Ⲏ</w:t>
      </w:r>
      <w:r w:rsidRPr="00C81797">
        <w:rPr>
          <w:rFonts w:ascii="Times New Roman" w:hAnsi="Times New Roman" w:cs="Times New Roman"/>
        </w:rPr>
        <w:t>̀</w:t>
      </w:r>
      <w:r w:rsidRPr="00C81797">
        <w:t>ⲭⲟⲥ Ⲃⲁⲧⲟⲥ ⲡⲓⲉ</w:t>
      </w:r>
      <w:r w:rsidRPr="00C81797">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 xml:space="preserve">Once more, my beloved, </w:t>
            </w:r>
          </w:p>
          <w:p w:rsidR="008A3F9A" w:rsidRPr="007425E1" w:rsidRDefault="008A3F9A" w:rsidP="008A3F9A">
            <w:pPr>
              <w:pStyle w:val="EngHang"/>
            </w:pPr>
            <w:r>
              <w:t>Let us cast away</w:t>
            </w:r>
          </w:p>
          <w:p w:rsidR="008A3F9A" w:rsidRPr="007425E1" w:rsidRDefault="008A3F9A" w:rsidP="008A3F9A">
            <w:pPr>
              <w:pStyle w:val="EngHang"/>
            </w:pPr>
            <w:r>
              <w:t>The evil lusts of our heart</w:t>
            </w:r>
          </w:p>
          <w:p w:rsidR="008A3F9A" w:rsidRDefault="008A3F9A" w:rsidP="008A3F9A">
            <w:pPr>
              <w:pStyle w:val="EngHangEnd"/>
            </w:pPr>
            <w:r w:rsidRPr="007425E1">
              <w:t>That lead us toward sin.</w:t>
            </w:r>
          </w:p>
          <w:p w:rsidR="008A3F9A" w:rsidRDefault="008A3F9A" w:rsidP="008A3F9A"/>
          <w:p w:rsidR="008A3F9A" w:rsidRPr="008273EA" w:rsidRDefault="008A3F9A" w:rsidP="008A3F9A">
            <w:pPr>
              <w:jc w:val="center"/>
            </w:pP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Ⲗⲟⲓⲡⲟⲛ ⲅⲁⲣ ⲱ</w:t>
            </w:r>
            <w:r w:rsidRPr="00C81797">
              <w:rPr>
                <w:rFonts w:ascii="Times New Roman" w:hAnsi="Times New Roman" w:cs="Times New Roman"/>
              </w:rPr>
              <w:t>̀</w:t>
            </w:r>
            <w:r w:rsidRPr="00C81797">
              <w:t xml:space="preserve"> ⲛⲁⲙⲉⲛⲣⲁ</w:t>
            </w:r>
            <w:r w:rsidRPr="00C81797">
              <w:rPr>
                <w:rFonts w:ascii="Times New Roman" w:hAnsi="Times New Roman" w:cs="Times New Roman"/>
              </w:rPr>
              <w:t>ϯ</w:t>
            </w:r>
          </w:p>
          <w:p w:rsidR="008A3F9A" w:rsidRDefault="008A3F9A" w:rsidP="00C81797">
            <w:pPr>
              <w:pStyle w:val="CopticVersemulti-line"/>
            </w:pPr>
            <w:r w:rsidRPr="00C81797">
              <w:t>ⲙⲁⲣⲉⲛ</w:t>
            </w:r>
            <w:r w:rsidRPr="00C81797">
              <w:rPr>
                <w:rFonts w:ascii="Times New Roman" w:hAnsi="Times New Roman" w:cs="Times New Roman"/>
              </w:rPr>
              <w:t>ϩ</w:t>
            </w:r>
            <w:r w:rsidRPr="00C81797">
              <w:t>ⲓⲟⲩⲓ</w:t>
            </w:r>
            <w:r w:rsidRPr="00C81797">
              <w:rPr>
                <w:rFonts w:ascii="Times New Roman" w:hAnsi="Times New Roman" w:cs="Times New Roman"/>
              </w:rPr>
              <w:t>̀</w:t>
            </w:r>
            <w:r w:rsidRPr="00C81797">
              <w:t xml:space="preserve"> ⲉ</w:t>
            </w:r>
            <w:r w:rsidRPr="00C81797">
              <w:rPr>
                <w:rFonts w:ascii="Times New Roman" w:hAnsi="Times New Roman" w:cs="Times New Roman"/>
              </w:rPr>
              <w:t>̀</w:t>
            </w:r>
            <w:r w:rsidRPr="00C81797">
              <w:t xml:space="preserve">ⲃⲟⲗ </w:t>
            </w:r>
            <w:r w:rsidRPr="00C81797">
              <w:rPr>
                <w:rFonts w:ascii="Times New Roman" w:hAnsi="Times New Roman" w:cs="Times New Roman"/>
              </w:rPr>
              <w:t>ϩ</w:t>
            </w:r>
            <w:r w:rsidRPr="00C81797">
              <w:t>ⲁⲣⲟⲛ</w:t>
            </w:r>
          </w:p>
          <w:p w:rsidR="008A3F9A" w:rsidRDefault="008A3F9A" w:rsidP="00C81797">
            <w:pPr>
              <w:pStyle w:val="CopticVersemulti-line"/>
            </w:pPr>
            <w:r w:rsidRPr="00C81797">
              <w:t>ⲛ</w:t>
            </w:r>
            <w:r w:rsidRPr="00C81797">
              <w:rPr>
                <w:rFonts w:ascii="Times New Roman" w:hAnsi="Times New Roman" w:cs="Times New Roman"/>
              </w:rPr>
              <w:t>̀</w:t>
            </w:r>
            <w:r w:rsidRPr="00C81797">
              <w:t>ⲛⲉⲛⲟⲩⲱ</w:t>
            </w:r>
            <w:r w:rsidRPr="00C81797">
              <w:rPr>
                <w:rFonts w:ascii="Times New Roman" w:hAnsi="Times New Roman" w:cs="Times New Roman"/>
              </w:rPr>
              <w:t>ϣ</w:t>
            </w:r>
            <w:r w:rsidRPr="00C81797">
              <w:t xml:space="preserve"> ⲛ</w:t>
            </w:r>
            <w:r w:rsidRPr="00C81797">
              <w:rPr>
                <w:rFonts w:ascii="Times New Roman" w:hAnsi="Times New Roman" w:cs="Times New Roman"/>
              </w:rPr>
              <w:t>̀ϩ</w:t>
            </w:r>
            <w:r w:rsidRPr="00C81797">
              <w:t>ⲏⲧ ⲉⲧ</w:t>
            </w:r>
            <w:r w:rsidRPr="00C81797">
              <w:rPr>
                <w:rFonts w:ascii="Times New Roman" w:hAnsi="Times New Roman" w:cs="Times New Roman"/>
              </w:rPr>
              <w:t>ϩ</w:t>
            </w:r>
            <w:r w:rsidRPr="00C81797">
              <w:t>ⲱⲟⲩ</w:t>
            </w:r>
          </w:p>
          <w:p w:rsidR="008A3F9A" w:rsidRDefault="008A3F9A" w:rsidP="00C81797">
            <w:pPr>
              <w:pStyle w:val="CopticVerse"/>
            </w:pPr>
            <w:r w:rsidRPr="00C81797">
              <w:t>ⲉⲧⲥⲱⲕ ⲙ</w:t>
            </w:r>
            <w:r w:rsidRPr="00C81797">
              <w:rPr>
                <w:rFonts w:ascii="Times New Roman" w:hAnsi="Times New Roman" w:cs="Times New Roman"/>
              </w:rPr>
              <w:t>̀</w:t>
            </w:r>
            <w:r w:rsidRPr="00C81797">
              <w:t>ⲙⲟⲛ ⲉ</w:t>
            </w:r>
            <w:r w:rsidRPr="00C81797">
              <w:rPr>
                <w:rFonts w:ascii="Times New Roman" w:hAnsi="Times New Roman" w:cs="Times New Roman"/>
              </w:rPr>
              <w:t>̀ϧ</w:t>
            </w:r>
            <w:r w:rsidRPr="00C81797">
              <w:t>ⲟⲩⲛ ⲉ</w:t>
            </w:r>
            <w:r w:rsidRPr="00C81797">
              <w:rPr>
                <w:rFonts w:ascii="Times New Roman" w:hAnsi="Times New Roman" w:cs="Times New Roman"/>
              </w:rPr>
              <w:t>̀</w:t>
            </w:r>
            <w:r w:rsidRPr="00C81797">
              <w:t>ⲫ</w:t>
            </w:r>
            <w:r w:rsidRPr="00C81797">
              <w:rPr>
                <w:rFonts w:ascii="Times New Roman" w:hAnsi="Times New Roman" w:cs="Times New Roman"/>
              </w:rPr>
              <w:t>̀</w:t>
            </w:r>
            <w:r w:rsidRPr="00C81797">
              <w:t>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Let us bless the Name of Salvation,</w:t>
            </w:r>
          </w:p>
          <w:p w:rsidR="008A3F9A" w:rsidRPr="007425E1" w:rsidRDefault="008A3F9A" w:rsidP="008A3F9A">
            <w:pPr>
              <w:pStyle w:val="EngHang"/>
            </w:pPr>
            <w:r w:rsidRPr="007425E1">
              <w:t>Of our Lord Jesus Christ,</w:t>
            </w:r>
          </w:p>
          <w:p w:rsidR="008A3F9A" w:rsidRPr="007425E1" w:rsidRDefault="008A3F9A" w:rsidP="008A3F9A">
            <w:pPr>
              <w:pStyle w:val="EngHang"/>
            </w:pPr>
            <w:r w:rsidRPr="007425E1">
              <w:t>Greatly and unceasingly,</w:t>
            </w:r>
          </w:p>
          <w:p w:rsidR="008A3F9A" w:rsidRDefault="008A3F9A" w:rsidP="008A3F9A">
            <w:pPr>
              <w:pStyle w:val="EngHangEnd"/>
            </w:pPr>
            <w:r w:rsidRPr="007425E1">
              <w:t>Proclaiming and saying,</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Ⲛ̀ⲧⲉⲛⲥ̀ⲙⲟⲩ ⲉ̀ⲡⲓⲣⲁⲛ ⲛ̀ⲟⲩϫⲁⲓ</w:t>
            </w:r>
          </w:p>
          <w:p w:rsidR="008A3F9A" w:rsidRDefault="008A3F9A" w:rsidP="00C81797">
            <w:pPr>
              <w:pStyle w:val="CopticVersemulti-line"/>
            </w:pPr>
            <w:r w:rsidRPr="00C81797">
              <w:t>ⲛ̀ⲧⲉ Ⲡⲉⲛⲟ̅ⲥ̅ Ⲓⲏ̅ⲥ Ⲡⲭ̅ⲥ</w:t>
            </w:r>
          </w:p>
          <w:p w:rsidR="008A3F9A" w:rsidRDefault="008A3F9A" w:rsidP="00C81797">
            <w:pPr>
              <w:pStyle w:val="CopticVersemulti-line"/>
            </w:pPr>
            <w:r w:rsidRPr="00C81797">
              <w:t>ϧⲉⲛ ⲟⲩⲛⲓϣϯ ⲙ̀ⲙⲉⲧⲁⲑⲙⲟⲩⲛⲕ</w:t>
            </w:r>
          </w:p>
          <w:p w:rsidR="008A3F9A" w:rsidRDefault="008A3F9A" w:rsidP="00C81797">
            <w:pPr>
              <w:pStyle w:val="CopticVerse"/>
            </w:pPr>
            <w:r w:rsidRPr="00C81797">
              <w:t>ⲉⲛⲱϣ ⲉ̀ⲃⲟⲗ ⲉⲛϫⲱ ⲙ̀ⲙⲟⲥ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Begotten of the Father,</w:t>
            </w:r>
          </w:p>
          <w:p w:rsidR="008A3F9A" w:rsidRPr="007425E1" w:rsidRDefault="008A3F9A" w:rsidP="008A3F9A">
            <w:pPr>
              <w:pStyle w:val="EngHang"/>
            </w:pPr>
            <w:r w:rsidRPr="007425E1">
              <w:t>Before all the ages,</w:t>
            </w:r>
          </w:p>
          <w:p w:rsidR="008A3F9A" w:rsidRDefault="008A3F9A" w:rsidP="008A3F9A">
            <w:pPr>
              <w:pStyle w:val="EngHangEnd"/>
            </w:pPr>
            <w:r w:rsidRPr="007425E1">
              <w:t xml:space="preserve">Have mercy upon us according to </w:t>
            </w:r>
            <w:r>
              <w:t>Your</w:t>
            </w:r>
            <w:r w:rsidRPr="007425E1">
              <w:t xml:space="preserve"> great mercy.</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Ⲡⲁⲟ̅ⲥ̅ Ⲓⲏ̅ⲥ Ⲡⲭ̅ⲥ</w:t>
            </w:r>
          </w:p>
          <w:p w:rsidR="008A3F9A" w:rsidRDefault="008A3F9A" w:rsidP="00C81797">
            <w:pPr>
              <w:pStyle w:val="CopticVersemulti-line"/>
            </w:pPr>
            <w:r w:rsidRPr="00C81797">
              <w:t>ⲡⲓⲙⲓⲥⲓ ⲉⲃⲟⲗϧⲉⲛ Ⲫ̀ⲓⲱⲧ</w:t>
            </w:r>
          </w:p>
          <w:p w:rsidR="008A3F9A" w:rsidRDefault="008A3F9A" w:rsidP="00C81797">
            <w:pPr>
              <w:pStyle w:val="CopticVersemulti-line"/>
            </w:pPr>
            <w:r w:rsidRPr="00C81797">
              <w:t>ϧⲁϫⲱⲟⲩ ⲛ̀ⲛⲓⲉ̀ⲱⲛ ⲧⲏⲣⲟⲩ</w:t>
            </w:r>
          </w:p>
          <w:p w:rsidR="008A3F9A" w:rsidRDefault="008A3F9A" w:rsidP="00C81797">
            <w:pPr>
              <w:pStyle w:val="CopticVerse"/>
            </w:pPr>
            <w:r w:rsidRPr="00C81797">
              <w:t>ⲛⲁⲓ ⲛⲁⲛ ⲕⲁⲧⲁ ⲡⲉⲕⲛⲓϣϯ ⲛ̀ⲛⲁⲓ</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born of the Virgin,</w:t>
            </w:r>
          </w:p>
          <w:p w:rsidR="008A3F9A" w:rsidRPr="007425E1" w:rsidRDefault="008A3F9A" w:rsidP="008A3F9A">
            <w:pPr>
              <w:pStyle w:val="EngHang"/>
            </w:pPr>
            <w:r w:rsidRPr="007425E1">
              <w:t>In Bethlehem of Judea,</w:t>
            </w:r>
          </w:p>
          <w:p w:rsidR="008A3F9A" w:rsidRDefault="008A3F9A" w:rsidP="008A3F9A">
            <w:pPr>
              <w:pStyle w:val="EngHangEnd"/>
            </w:pPr>
            <w:r w:rsidRPr="007425E1">
              <w:t xml:space="preserve">Save us and have mercy </w:t>
            </w:r>
            <w:commentRangeStart w:id="654"/>
            <w:r w:rsidRPr="007425E1">
              <w:t xml:space="preserve">on </w:t>
            </w:r>
            <w:commentRangeEnd w:id="654"/>
            <w:r>
              <w:rPr>
                <w:rStyle w:val="CommentReference"/>
              </w:rPr>
              <w:commentReference w:id="654"/>
            </w:r>
            <w:r w:rsidRPr="007425E1">
              <w:t>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ⲫⲏⲉ̀ⲧⲁⲥⲙⲁⲥϥ ⲛ̀ϫⲉ ϯⲡⲁⲣⲑⲉⲛⲟⲥ</w:t>
            </w:r>
          </w:p>
          <w:p w:rsidR="008A3F9A" w:rsidRDefault="008A3F9A" w:rsidP="00C81797">
            <w:pPr>
              <w:pStyle w:val="CopticVersemulti-line"/>
            </w:pPr>
            <w:r w:rsidRPr="00C81797">
              <w:t>ϧⲉⲛ Ⲃⲏⲑⲗⲉⲉⲙ ⲛ̀ⲧⲉ Ϯⲓⲟⲩⲇⲉⲁ̀</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baptised in the Jordan,</w:t>
            </w:r>
          </w:p>
          <w:p w:rsidR="008A3F9A" w:rsidRPr="007425E1" w:rsidRDefault="008A3F9A" w:rsidP="008A3F9A">
            <w:pPr>
              <w:pStyle w:val="EngHang"/>
            </w:pPr>
            <w:r w:rsidRPr="007425E1">
              <w:t>Purify our souls,</w:t>
            </w:r>
          </w:p>
          <w:p w:rsidR="008A3F9A" w:rsidRDefault="008A3F9A" w:rsidP="008A3F9A">
            <w:pPr>
              <w:pStyle w:val="EngHangEnd"/>
            </w:pPr>
            <w:r w:rsidRPr="007425E1">
              <w:t>From the defilement of sin.</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ⲫⲏⲉ̀ⲧⲁϥϭⲓⲱⲙⲥ ϧⲉⲛ Ⲡⲓⲓⲟⲣⲇⲁⲛⲏⲥ</w:t>
            </w:r>
          </w:p>
          <w:p w:rsidR="008A3F9A" w:rsidRDefault="008A3F9A" w:rsidP="00C81797">
            <w:pPr>
              <w:pStyle w:val="CopticVersemulti-line"/>
            </w:pPr>
            <w:r w:rsidRPr="00C81797">
              <w:t>ⲉⲕⲉ̀ⲧⲟⲩⲃⲟ ⲛ̀ⲛⲉⲛⲯⲩⲭⲏ</w:t>
            </w:r>
          </w:p>
          <w:p w:rsidR="008A3F9A" w:rsidRDefault="008A3F9A" w:rsidP="00C81797">
            <w:pPr>
              <w:pStyle w:val="CopticVerse"/>
            </w:pPr>
            <w:r w:rsidRPr="00C81797">
              <w:t>ⲉ̀ⲃⲟⲗϩⲁ ⲡ̀ⲑⲱⲗⲉⲃ ⲛ̀ⲧⲉ ⲫ̀ⲛⲟⲃⲓ</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fasted on our behalf,</w:t>
            </w:r>
          </w:p>
          <w:p w:rsidR="008A3F9A" w:rsidRPr="007425E1" w:rsidRDefault="008A3F9A" w:rsidP="008A3F9A">
            <w:pPr>
              <w:pStyle w:val="EngHang"/>
            </w:pPr>
            <w:commentRangeStart w:id="655"/>
            <w:r w:rsidRPr="007425E1">
              <w:t xml:space="preserve">Forty </w:t>
            </w:r>
            <w:commentRangeEnd w:id="655"/>
            <w:r>
              <w:rPr>
                <w:rStyle w:val="CommentReference"/>
                <w:rFonts w:ascii="Times New Roman" w:eastAsiaTheme="minorHAnsi" w:hAnsi="Times New Roman" w:cstheme="minorBidi"/>
                <w:color w:val="auto"/>
              </w:rPr>
              <w:commentReference w:id="655"/>
            </w:r>
            <w:r w:rsidRPr="007425E1">
              <w:t>days and forty nights,</w:t>
            </w:r>
          </w:p>
          <w:p w:rsidR="008A3F9A" w:rsidRDefault="008A3F9A" w:rsidP="008A3F9A">
            <w:pPr>
              <w:pStyle w:val="EngHangEnd"/>
            </w:pPr>
            <w:r w:rsidRPr="007425E1">
              <w:t>Save us and have mercy on us.</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ⲫⲏⲉⲧⲁϥⲉⲣⲛⲏⲥⲧⲉⲩⲓⲛ ⲉ̀ϩ̀ⲣⲏⲓ ⲉ̀ϫⲱⲛ</w:t>
            </w:r>
          </w:p>
          <w:p w:rsidR="008A3F9A" w:rsidRDefault="008A3F9A" w:rsidP="00C81797">
            <w:pPr>
              <w:pStyle w:val="CopticVersemulti-line"/>
            </w:pPr>
            <w:r w:rsidRPr="00C81797">
              <w:t>ⲛ̀ϩⲙⲉ ⲛ̀ⲉ̀ϩⲟⲟⲩ ⲛⲉⲙ ϩ̀ⲙⲉ ⲛ̀ⲉ̀ϫⲱⲣϩ</w:t>
            </w:r>
          </w:p>
          <w:p w:rsidR="008A3F9A" w:rsidRDefault="008A3F9A" w:rsidP="00C81797">
            <w:pPr>
              <w:pStyle w:val="CopticVerse"/>
            </w:pPr>
            <w:r w:rsidRPr="00C81797">
              <w:t>ⲥⲱϯ ⲙ̀ⲙⲟⲛ ⲟⲩⲟϩ ⲛⲁⲓ ⲛⲁⲛ</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crucified on the cross,</w:t>
            </w:r>
          </w:p>
          <w:p w:rsidR="008A3F9A" w:rsidRPr="007425E1" w:rsidRDefault="008A3F9A" w:rsidP="008A3F9A">
            <w:pPr>
              <w:pStyle w:val="EngHang"/>
            </w:pPr>
            <w:r w:rsidRPr="007425E1">
              <w:t>Bruise Satan,</w:t>
            </w:r>
          </w:p>
          <w:p w:rsidR="008A3F9A" w:rsidRDefault="008A3F9A" w:rsidP="008A3F9A">
            <w:pPr>
              <w:pStyle w:val="EngHangEnd"/>
            </w:pPr>
            <w:r w:rsidRPr="007425E1">
              <w:t>Under our feet.</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ⲫⲏⲉ̀ⲧⲁϥⲁϣϥ ⲉ̀ⲡⲓⲥⲧⲁⲩⲣⲟⲥ</w:t>
            </w:r>
          </w:p>
          <w:p w:rsidR="008A3F9A" w:rsidRDefault="008A3F9A" w:rsidP="00C81797">
            <w:pPr>
              <w:pStyle w:val="CopticVersemulti-line"/>
            </w:pPr>
            <w:r w:rsidRPr="00C81797">
              <w:t xml:space="preserve">ⲉⲕⲉ̀ϧⲟⲙϧⲉⲙ </w:t>
            </w:r>
            <w:r>
              <w:t>ⲙ̀Ⲡ̀ⲥⲁⲧⲁⲛⲁ</w:t>
            </w:r>
          </w:p>
          <w:p w:rsidR="008A3F9A" w:rsidRDefault="008A3F9A" w:rsidP="00C81797">
            <w:pPr>
              <w:pStyle w:val="CopticVerse"/>
            </w:pPr>
            <w:r w:rsidRPr="00C81797">
              <w:t>ⲥⲁⲡⲉⲥⲏⲧ ⲛ̀ⲛⲉⲛϭⲁⲗⲁⲩϫ</w:t>
            </w:r>
          </w:p>
        </w:tc>
      </w:tr>
      <w:tr w:rsidR="008A3F9A" w:rsidTr="001822EB">
        <w:trPr>
          <w:cantSplit/>
          <w:jc w:val="center"/>
        </w:trPr>
        <w:tc>
          <w:tcPr>
            <w:tcW w:w="288" w:type="dxa"/>
          </w:tcPr>
          <w:p w:rsidR="008A3F9A" w:rsidRDefault="008A3F9A" w:rsidP="001822EB">
            <w:pPr>
              <w:pStyle w:val="CopticCross"/>
            </w:pPr>
            <w:r w:rsidRPr="00FB5ACB">
              <w:lastRenderedPageBreak/>
              <w:t>¿</w:t>
            </w: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was placed</w:t>
            </w:r>
            <w:r>
              <w:rPr>
                <w:rStyle w:val="FootnoteReference"/>
                <w:rFonts w:eastAsiaTheme="majorEastAsia"/>
              </w:rPr>
              <w:t xml:space="preserve">  </w:t>
            </w:r>
            <w:r w:rsidRPr="007425E1">
              <w:t xml:space="preserve"> in the tomb,</w:t>
            </w:r>
          </w:p>
          <w:p w:rsidR="008A3F9A" w:rsidRPr="007425E1" w:rsidRDefault="008A3F9A" w:rsidP="008A3F9A">
            <w:pPr>
              <w:pStyle w:val="EngHang"/>
            </w:pPr>
            <w:commentRangeStart w:id="656"/>
            <w:r w:rsidRPr="007425E1">
              <w:t>Crush under us</w:t>
            </w:r>
            <w:commentRangeEnd w:id="656"/>
            <w:r>
              <w:rPr>
                <w:rStyle w:val="CommentReference"/>
                <w:rFonts w:ascii="Times New Roman" w:eastAsiaTheme="minorHAnsi" w:hAnsi="Times New Roman" w:cstheme="minorBidi"/>
                <w:color w:val="auto"/>
              </w:rPr>
              <w:commentReference w:id="656"/>
            </w:r>
            <w:r w:rsidRPr="007425E1">
              <w:t>,</w:t>
            </w:r>
          </w:p>
          <w:p w:rsidR="008A3F9A" w:rsidRDefault="008A3F9A" w:rsidP="008A3F9A">
            <w:pPr>
              <w:pStyle w:val="EngHangEnd"/>
            </w:pPr>
            <w:r w:rsidRPr="007425E1">
              <w:t>The sting of death.</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ⲫⲏⲉ̀ⲧⲁϥⲭⲁϥ ϧⲉⲛ ⲡⲓⲙ̀ϩⲁⲩ</w:t>
            </w:r>
          </w:p>
          <w:p w:rsidR="008A3F9A" w:rsidRDefault="008A3F9A" w:rsidP="00C81797">
            <w:pPr>
              <w:pStyle w:val="CopticVersemulti-line"/>
            </w:pPr>
            <w:r w:rsidRPr="00C81797">
              <w:t>ⲉⲕⲉ̀ϧⲟⲙϧⲉⲙ ⲛ̀ϧ̀ⲣⲏⲓ ⲛ̀ϧⲏⲧⲉⲛ</w:t>
            </w:r>
          </w:p>
          <w:p w:rsidR="008A3F9A" w:rsidRDefault="008A3F9A" w:rsidP="00C81797">
            <w:pPr>
              <w:pStyle w:val="CopticVerse"/>
            </w:pPr>
            <w:r w:rsidRPr="00C81797">
              <w:t>ⲛ̀ϯⲥⲟⲩⲣⲓ ⲛ̀ⲧⲉ ⲫ̀ⲙⲟⲩ</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rose from the dead,</w:t>
            </w:r>
          </w:p>
          <w:p w:rsidR="008A3F9A" w:rsidRPr="007425E1" w:rsidRDefault="008A3F9A" w:rsidP="008A3F9A">
            <w:pPr>
              <w:pStyle w:val="EngHang"/>
            </w:pPr>
            <w:r w:rsidRPr="007425E1">
              <w:t>Ascended into the heavens,</w:t>
            </w:r>
          </w:p>
          <w:p w:rsidR="008A3F9A" w:rsidRDefault="008A3F9A" w:rsidP="008A3F9A">
            <w:pPr>
              <w:pStyle w:val="EngHangEnd"/>
            </w:pPr>
            <w:r w:rsidRPr="007425E1">
              <w:t xml:space="preserve">Raise us with </w:t>
            </w:r>
            <w:r>
              <w:t>Your</w:t>
            </w:r>
            <w:r w:rsidRPr="007425E1">
              <w:t xml:space="preserve"> power.</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6575CE">
              <w:t>Ⲡⲁⲟ̅ⲥ̅ Ⲓⲏ̅ⲥ Ⲡⲭ̅ⲥ</w:t>
            </w:r>
          </w:p>
          <w:p w:rsidR="008A3F9A" w:rsidRDefault="008A3F9A" w:rsidP="00C81797">
            <w:pPr>
              <w:pStyle w:val="CopticVersemulti-line"/>
            </w:pPr>
            <w:r w:rsidRPr="006575CE">
              <w:t>ⲫⲏⲉ̀ⲧⲁϥⲧⲱⲛϥ ⲉ̀ⲃⲟⲗϧⲉⲛ ⲛⲏⲉⲑⲙⲱⲟⲩⲧ</w:t>
            </w:r>
          </w:p>
          <w:p w:rsidR="008A3F9A" w:rsidRDefault="008A3F9A" w:rsidP="00C81797">
            <w:pPr>
              <w:pStyle w:val="CopticVersemulti-line"/>
            </w:pPr>
            <w:r w:rsidRPr="006575CE">
              <w:t>ⲁϥϣⲉⲛⲁϥ ⲉ̀ⲡ̀ϣⲱⲓ ⲉ̀ⲛⲓⲫⲏⲟⲩⲓ̀</w:t>
            </w:r>
          </w:p>
          <w:p w:rsidR="008A3F9A" w:rsidRDefault="008A3F9A" w:rsidP="006575CE">
            <w:pPr>
              <w:pStyle w:val="CopticVerse"/>
            </w:pPr>
            <w:r w:rsidRPr="006575CE">
              <w:t>ⲉⲕⲉ̀ⲧⲟⲩⲛⲟⲥⲧⲉⲛ ϧⲉⲛ ⲧⲉⲕϫⲟⲙ</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O My Lord Jesus Christ,</w:t>
            </w:r>
          </w:p>
          <w:p w:rsidR="008A3F9A" w:rsidRPr="007425E1" w:rsidRDefault="008A3F9A" w:rsidP="008A3F9A">
            <w:pPr>
              <w:pStyle w:val="EngHang"/>
            </w:pPr>
            <w:r w:rsidRPr="007425E1">
              <w:t>Who will come at His second Parousia</w:t>
            </w:r>
            <w:r>
              <w:t>,</w:t>
            </w:r>
          </w:p>
          <w:p w:rsidR="008A3F9A" w:rsidRPr="007425E1" w:rsidRDefault="008A3F9A" w:rsidP="008A3F9A">
            <w:pPr>
              <w:pStyle w:val="EngHang"/>
            </w:pPr>
            <w:r w:rsidRPr="007425E1">
              <w:t>Deal with us lovingly,</w:t>
            </w:r>
          </w:p>
          <w:p w:rsidR="008A3F9A" w:rsidRDefault="008A3F9A" w:rsidP="008A3F9A">
            <w:pPr>
              <w:pStyle w:val="EngHangEnd"/>
            </w:pPr>
            <w:r w:rsidRPr="007425E1">
              <w:t xml:space="preserve">At </w:t>
            </w:r>
            <w:r w:rsidR="00E570CB">
              <w:t>Your</w:t>
            </w:r>
            <w:r w:rsidRPr="007425E1">
              <w:t xml:space="preserve"> fearful judgment seat.</w:t>
            </w:r>
          </w:p>
        </w:tc>
        <w:tc>
          <w:tcPr>
            <w:tcW w:w="288" w:type="dxa"/>
          </w:tcPr>
          <w:p w:rsidR="008A3F9A" w:rsidRDefault="008A3F9A" w:rsidP="0031014B"/>
        </w:tc>
        <w:tc>
          <w:tcPr>
            <w:tcW w:w="288" w:type="dxa"/>
          </w:tcPr>
          <w:p w:rsidR="008A3F9A" w:rsidRDefault="008A3F9A" w:rsidP="001822EB">
            <w:pPr>
              <w:pStyle w:val="CopticCross"/>
            </w:pPr>
          </w:p>
        </w:tc>
        <w:tc>
          <w:tcPr>
            <w:tcW w:w="3960" w:type="dxa"/>
          </w:tcPr>
          <w:p w:rsidR="008A3F9A" w:rsidRDefault="008A3F9A" w:rsidP="00C81797">
            <w:pPr>
              <w:pStyle w:val="CopticVersemulti-line"/>
            </w:pPr>
            <w:r w:rsidRPr="00C81797">
              <w:t>Ⲡⲁⲟ̅ⲥ̅ Ⲓⲏ̅ⲥ Ⲡⲭ̅ⲥ</w:t>
            </w:r>
          </w:p>
          <w:p w:rsidR="008A3F9A" w:rsidRDefault="008A3F9A" w:rsidP="00C81797">
            <w:pPr>
              <w:pStyle w:val="CopticVersemulti-line"/>
            </w:pPr>
            <w:r w:rsidRPr="00C81797">
              <w:t>ⲫⲏⲉⲑⲛⲏⲟⲩ ϧⲉⲛ ⲧⲉϥⲙⲁϩⲥⲛⲟⲩϯ</w:t>
            </w:r>
            <w:r>
              <w:t xml:space="preserve"> </w:t>
            </w:r>
            <w:r w:rsidRPr="00C81797">
              <w:t>ⲙ̀ⲡⲁⲣⲟⲩⲥⲓⲁ̀</w:t>
            </w:r>
          </w:p>
          <w:p w:rsidR="008A3F9A" w:rsidRDefault="008A3F9A" w:rsidP="00C81797">
            <w:pPr>
              <w:pStyle w:val="CopticVersemulti-line"/>
            </w:pPr>
            <w:r w:rsidRPr="00C81797">
              <w:t>ⲁ̀ⲣⲓⲟⲩⲓ̀ ⲛ̀ⲁ̀ⲅⲁⲡⲏ ⲛⲉⲙⲁⲛ</w:t>
            </w:r>
          </w:p>
          <w:p w:rsidR="008A3F9A" w:rsidRDefault="008A3F9A" w:rsidP="006575CE">
            <w:pPr>
              <w:pStyle w:val="CopticVerse"/>
            </w:pPr>
            <w:r w:rsidRPr="00C81797">
              <w:t>ϧⲉⲛ ⲡⲉⲕⲃⲏⲙⲁ ⲉⲧⲟⲓ ⲛ̀ϩⲟϯ</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rsidRPr="007425E1">
              <w:t xml:space="preserve">For of </w:t>
            </w:r>
            <w:r>
              <w:t>Your</w:t>
            </w:r>
            <w:r w:rsidRPr="007425E1">
              <w:t xml:space="preserve"> own will,</w:t>
            </w:r>
          </w:p>
          <w:p w:rsidR="008A3F9A" w:rsidRPr="007425E1" w:rsidRDefault="008A3F9A" w:rsidP="008A3F9A">
            <w:pPr>
              <w:pStyle w:val="EngHang"/>
            </w:pPr>
            <w:r w:rsidRPr="007425E1">
              <w:t xml:space="preserve">And the goodwill of </w:t>
            </w:r>
            <w:r>
              <w:t>Your</w:t>
            </w:r>
            <w:r w:rsidRPr="007425E1">
              <w:t xml:space="preserve"> Father,</w:t>
            </w:r>
          </w:p>
          <w:p w:rsidR="008A3F9A" w:rsidRPr="007425E1" w:rsidRDefault="008A3F9A" w:rsidP="008A3F9A">
            <w:pPr>
              <w:pStyle w:val="EngHang"/>
            </w:pPr>
            <w:r w:rsidRPr="007425E1">
              <w:t>And the Holy Spirit,</w:t>
            </w:r>
          </w:p>
          <w:p w:rsidR="008A3F9A" w:rsidRDefault="008A3F9A" w:rsidP="008A3F9A">
            <w:pPr>
              <w:pStyle w:val="EngHangEnd"/>
            </w:pPr>
            <w:r>
              <w:t>You</w:t>
            </w:r>
            <w:r w:rsidRPr="007425E1">
              <w:t xml:space="preserve"> </w:t>
            </w:r>
            <w:r>
              <w:t>have</w:t>
            </w:r>
            <w:r w:rsidRPr="007425E1">
              <w:t xml:space="preserve"> </w:t>
            </w:r>
            <w:r>
              <w:t>{</w:t>
            </w:r>
            <w:r w:rsidRPr="007425E1">
              <w:t>come</w:t>
            </w:r>
            <w:r>
              <w:t>}</w:t>
            </w:r>
            <w:r w:rsidRPr="007425E1">
              <w:t xml:space="preserve"> and saved us.</w:t>
            </w:r>
          </w:p>
        </w:tc>
        <w:tc>
          <w:tcPr>
            <w:tcW w:w="288" w:type="dxa"/>
          </w:tcPr>
          <w:p w:rsidR="008A3F9A" w:rsidRDefault="008A3F9A" w:rsidP="0031014B"/>
        </w:tc>
        <w:tc>
          <w:tcPr>
            <w:tcW w:w="288" w:type="dxa"/>
          </w:tcPr>
          <w:p w:rsidR="008A3F9A" w:rsidRDefault="008A3F9A" w:rsidP="001822EB">
            <w:pPr>
              <w:pStyle w:val="CopticCross"/>
            </w:pPr>
            <w:r w:rsidRPr="00FB5ACB">
              <w:t>¿</w:t>
            </w:r>
          </w:p>
        </w:tc>
        <w:tc>
          <w:tcPr>
            <w:tcW w:w="3960" w:type="dxa"/>
          </w:tcPr>
          <w:p w:rsidR="008A3F9A" w:rsidRDefault="008A3F9A" w:rsidP="00C81797">
            <w:pPr>
              <w:pStyle w:val="CopticVersemulti-line"/>
            </w:pPr>
            <w:r w:rsidRPr="00C81797">
              <w:t>Ϫⲉ ϧⲉⲛ ⲡⲉⲕⲟⲩⲱϣ ⲙ̀ⲙⲓⲛ ⲙ̀ⲙⲟⲕ</w:t>
            </w:r>
          </w:p>
          <w:p w:rsidR="008A3F9A" w:rsidRDefault="008A3F9A" w:rsidP="00C81797">
            <w:pPr>
              <w:pStyle w:val="CopticVersemulti-line"/>
            </w:pPr>
            <w:r w:rsidRPr="00C81797">
              <w:t>ⲛⲉⲙ ⲡ̀ϯⲙⲁϯ ⲙ̀ⲡⲉⲕⲓⲱⲧ</w:t>
            </w:r>
          </w:p>
          <w:p w:rsidR="008A3F9A" w:rsidRDefault="008A3F9A" w:rsidP="00C81797">
            <w:pPr>
              <w:pStyle w:val="CopticVersemulti-line"/>
            </w:pPr>
            <w:r w:rsidRPr="00C81797">
              <w:t>ⲛⲉⲙ Ⲡⲓⲡ̅ⲛ̅ⲁ ⲉ̅ⲑ̅ⲩ</w:t>
            </w:r>
          </w:p>
          <w:p w:rsidR="008A3F9A" w:rsidRDefault="008A3F9A" w:rsidP="00C81797">
            <w:pPr>
              <w:pStyle w:val="CopticVersemulti-line"/>
            </w:pPr>
            <w:r>
              <w:t>{</w:t>
            </w:r>
            <w:r w:rsidRPr="00C81797">
              <w:t>ⲁⲕⲓ̀</w:t>
            </w:r>
            <w:r>
              <w:t>}</w:t>
            </w:r>
            <w:r w:rsidRPr="00C81797">
              <w:t xml:space="preserve"> ⲟⲩⲟϩ ⲁⲕⲥⲱϯ ⲙ̀ⲙⲟⲛ</w:t>
            </w:r>
          </w:p>
        </w:tc>
      </w:tr>
    </w:tbl>
    <w:p w:rsidR="001822EB" w:rsidRPr="00A742AC" w:rsidRDefault="001822EB" w:rsidP="000D107E">
      <w:pPr>
        <w:pStyle w:val="Heading5"/>
      </w:pPr>
      <w:bookmarkStart w:id="657" w:name="_Toc298681315"/>
      <w:bookmarkStart w:id="658" w:name="_Toc308441930"/>
      <w:r w:rsidRPr="00FD2E69">
        <w:t xml:space="preserve">The Conclusion of the </w:t>
      </w:r>
      <w:r>
        <w:t>Batos</w:t>
      </w:r>
      <w:r w:rsidRPr="00FD2E69">
        <w:t xml:space="preserve"> Psali</w:t>
      </w:r>
      <w:bookmarkEnd w:id="657"/>
      <w:bookmarkEnd w:id="65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822EB" w:rsidTr="001822EB">
        <w:trPr>
          <w:cantSplit/>
          <w:jc w:val="center"/>
        </w:trPr>
        <w:tc>
          <w:tcPr>
            <w:tcW w:w="288" w:type="dxa"/>
          </w:tcPr>
          <w:p w:rsidR="001822EB" w:rsidRDefault="001822EB" w:rsidP="001822EB">
            <w:pPr>
              <w:pStyle w:val="CopticCross"/>
            </w:pPr>
            <w:r w:rsidRPr="00FB5ACB">
              <w:t>¿</w:t>
            </w: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And whenever we sing hymns</w:t>
            </w:r>
          </w:p>
          <w:p w:rsidR="001822EB" w:rsidRPr="0042513B" w:rsidRDefault="001822EB" w:rsidP="001822EB">
            <w:pPr>
              <w:pStyle w:val="EngHang"/>
              <w:rPr>
                <w:rFonts w:ascii="Times" w:eastAsiaTheme="minorHAnsi" w:hAnsi="Times"/>
                <w:sz w:val="20"/>
              </w:rPr>
            </w:pPr>
            <w:r w:rsidRPr="0042513B">
              <w:rPr>
                <w:rFonts w:eastAsiaTheme="minorHAnsi"/>
              </w:rPr>
              <w:t>Let us say tenderly,</w:t>
            </w:r>
          </w:p>
          <w:p w:rsidR="001822EB" w:rsidRPr="0042513B" w:rsidRDefault="001822EB" w:rsidP="001822EB">
            <w:pPr>
              <w:pStyle w:val="EngHang"/>
              <w:rPr>
                <w:rFonts w:ascii="Times" w:eastAsiaTheme="minorHAnsi" w:hAnsi="Times"/>
                <w:sz w:val="20"/>
              </w:rPr>
            </w:pPr>
            <w:r w:rsidRPr="0042513B">
              <w:rPr>
                <w:rFonts w:eastAsiaTheme="minorHAnsi"/>
              </w:rPr>
              <w:t>"O our Lord, Jesus Christ,</w:t>
            </w:r>
          </w:p>
          <w:p w:rsidR="001822EB" w:rsidRDefault="001822EB" w:rsidP="001822EB">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1822EB" w:rsidRDefault="001822EB" w:rsidP="001822EB"/>
        </w:tc>
        <w:tc>
          <w:tcPr>
            <w:tcW w:w="288" w:type="dxa"/>
          </w:tcPr>
          <w:p w:rsidR="001822EB" w:rsidRDefault="001822EB" w:rsidP="001822EB">
            <w:pPr>
              <w:pStyle w:val="CopticCross"/>
            </w:pPr>
            <w:r w:rsidRPr="00FB5ACB">
              <w:t>¿</w:t>
            </w:r>
          </w:p>
        </w:tc>
        <w:tc>
          <w:tcPr>
            <w:tcW w:w="3960" w:type="dxa"/>
          </w:tcPr>
          <w:p w:rsidR="006575CE" w:rsidRDefault="006575CE" w:rsidP="006575CE">
            <w:pPr>
              <w:pStyle w:val="CopticVersemulti-line"/>
            </w:pPr>
            <w:r w:rsidRPr="00F6464C">
              <w:t>Ⲉ</w:t>
            </w:r>
            <w:r w:rsidRPr="00F6464C">
              <w:rPr>
                <w:rFonts w:ascii="Times New Roman" w:hAnsi="Times New Roman" w:cs="Times New Roman"/>
              </w:rPr>
              <w:t>̀ϣ</w:t>
            </w:r>
            <w:r w:rsidRPr="00F6464C">
              <w:t>ⲱⲡ ⲁⲛ</w:t>
            </w:r>
            <w:r w:rsidRPr="00F6464C">
              <w:rPr>
                <w:rFonts w:ascii="Times New Roman" w:hAnsi="Times New Roman" w:cs="Times New Roman"/>
              </w:rPr>
              <w:t>ϣ</w:t>
            </w:r>
            <w:r w:rsidRPr="00F6464C">
              <w:t>ⲁⲛⲉⲣⲯⲁⲗⲓⲛ</w:t>
            </w:r>
          </w:p>
          <w:p w:rsidR="006575CE" w:rsidRDefault="006575CE" w:rsidP="006575CE">
            <w:pPr>
              <w:pStyle w:val="CopticVersemulti-line"/>
            </w:pPr>
            <w:r w:rsidRPr="00F6464C">
              <w:t>ⲙⲁⲣⲉⲛ</w:t>
            </w:r>
            <w:r w:rsidRPr="00F6464C">
              <w:rPr>
                <w:rFonts w:ascii="Times New Roman" w:hAnsi="Times New Roman" w:cs="Times New Roman"/>
              </w:rPr>
              <w:t>ϫ</w:t>
            </w:r>
            <w:r w:rsidRPr="00F6464C">
              <w:t xml:space="preserve">ⲟⲥ </w:t>
            </w:r>
            <w:r w:rsidRPr="00F6464C">
              <w:rPr>
                <w:rFonts w:ascii="Times New Roman" w:hAnsi="Times New Roman" w:cs="Times New Roman"/>
              </w:rPr>
              <w:t>ϧ</w:t>
            </w:r>
            <w:r w:rsidRPr="00F6464C">
              <w:t>ⲉⲛ ⲟⲩ</w:t>
            </w:r>
            <w:r w:rsidRPr="00F6464C">
              <w:rPr>
                <w:rFonts w:ascii="Times New Roman" w:hAnsi="Times New Roman" w:cs="Times New Roman"/>
              </w:rPr>
              <w:t>ϩ̀</w:t>
            </w:r>
            <w:r w:rsidRPr="00F6464C">
              <w:t>ⲗⲟ</w:t>
            </w:r>
            <w:r w:rsidRPr="00F6464C">
              <w:rPr>
                <w:rFonts w:ascii="Times New Roman" w:hAnsi="Times New Roman" w:cs="Times New Roman"/>
              </w:rPr>
              <w:t>ϫ</w:t>
            </w:r>
          </w:p>
          <w:p w:rsidR="006575CE" w:rsidRDefault="006575CE" w:rsidP="006575CE">
            <w:pPr>
              <w:pStyle w:val="CopticVersemulti-line"/>
            </w:pPr>
            <w:r w:rsidRPr="00F6464C">
              <w:rPr>
                <w:rFonts w:ascii="Times New Roman" w:hAnsi="Times New Roman" w:cs="Times New Roman"/>
              </w:rPr>
              <w:t>ϫ</w:t>
            </w:r>
            <w:r w:rsidRPr="00F6464C">
              <w:t>ⲉ Ⲡⲉⲛⲟ</w:t>
            </w:r>
            <w:r w:rsidRPr="00F6464C">
              <w:rPr>
                <w:rFonts w:ascii="Times New Roman" w:hAnsi="Times New Roman" w:cs="Times New Roman"/>
              </w:rPr>
              <w:t>̅</w:t>
            </w:r>
            <w:r w:rsidRPr="00F6464C">
              <w:t>ⲥ</w:t>
            </w:r>
            <w:r w:rsidRPr="00F6464C">
              <w:rPr>
                <w:rFonts w:ascii="Times New Roman" w:hAnsi="Times New Roman" w:cs="Times New Roman"/>
              </w:rPr>
              <w:t>̅</w:t>
            </w:r>
            <w:r w:rsidRPr="00F6464C">
              <w:t xml:space="preserve"> Ⲓⲏ</w:t>
            </w:r>
            <w:r w:rsidRPr="00F6464C">
              <w:rPr>
                <w:rFonts w:ascii="Times New Roman" w:hAnsi="Times New Roman" w:cs="Times New Roman"/>
              </w:rPr>
              <w:t>̅</w:t>
            </w:r>
            <w:r w:rsidRPr="00F6464C">
              <w:t>ⲥ Ⲡⲭ</w:t>
            </w:r>
            <w:r w:rsidRPr="00F6464C">
              <w:rPr>
                <w:rFonts w:ascii="Times New Roman" w:hAnsi="Times New Roman" w:cs="Times New Roman"/>
              </w:rPr>
              <w:t>̅</w:t>
            </w:r>
            <w:r w:rsidRPr="00F6464C">
              <w:t>ⲥ</w:t>
            </w:r>
          </w:p>
          <w:p w:rsidR="001822EB" w:rsidRDefault="006575CE" w:rsidP="006575CE">
            <w:pPr>
              <w:pStyle w:val="CopticVerse"/>
            </w:pPr>
            <w:r w:rsidRPr="00F6464C">
              <w:t>ⲁ</w:t>
            </w:r>
            <w:r w:rsidRPr="00F6464C">
              <w:rPr>
                <w:rFonts w:ascii="Times New Roman" w:hAnsi="Times New Roman" w:cs="Times New Roman"/>
              </w:rPr>
              <w:t>̀</w:t>
            </w:r>
            <w:r w:rsidRPr="00F6464C">
              <w:t>ⲣⲓⲟⲩⲛⲁⲓ ⲛⲉⲙ ⲛⲉⲛⲯⲩⲭⲏ</w:t>
            </w:r>
          </w:p>
        </w:tc>
      </w:tr>
      <w:tr w:rsidR="001822EB" w:rsidTr="001822EB">
        <w:trPr>
          <w:cantSplit/>
          <w:jc w:val="center"/>
        </w:trPr>
        <w:tc>
          <w:tcPr>
            <w:tcW w:w="288" w:type="dxa"/>
          </w:tcPr>
          <w:p w:rsidR="001822EB" w:rsidRDefault="001822EB" w:rsidP="001822EB">
            <w:pPr>
              <w:pStyle w:val="CopticCross"/>
            </w:pPr>
          </w:p>
        </w:tc>
        <w:tc>
          <w:tcPr>
            <w:tcW w:w="3960" w:type="dxa"/>
          </w:tcPr>
          <w:p w:rsidR="001822EB" w:rsidRPr="0042513B" w:rsidRDefault="001822EB" w:rsidP="001822EB">
            <w:pPr>
              <w:pStyle w:val="EngHang"/>
              <w:rPr>
                <w:rFonts w:ascii="Times" w:eastAsiaTheme="minorHAnsi" w:hAnsi="Times"/>
                <w:sz w:val="20"/>
              </w:rPr>
            </w:pPr>
            <w:r w:rsidRPr="0042513B">
              <w:rPr>
                <w:rFonts w:eastAsiaTheme="minorHAnsi"/>
              </w:rPr>
              <w:t>Glory to the Father</w:t>
            </w:r>
          </w:p>
          <w:p w:rsidR="001822EB" w:rsidRPr="0042513B" w:rsidRDefault="001822EB" w:rsidP="001822EB">
            <w:pPr>
              <w:pStyle w:val="EngHang"/>
              <w:rPr>
                <w:rFonts w:ascii="Times" w:eastAsiaTheme="minorHAnsi" w:hAnsi="Times"/>
                <w:sz w:val="20"/>
              </w:rPr>
            </w:pPr>
            <w:r w:rsidRPr="0042513B">
              <w:rPr>
                <w:rFonts w:eastAsiaTheme="minorHAnsi"/>
              </w:rPr>
              <w:t>And the Son and the Holy Spirit,</w:t>
            </w:r>
          </w:p>
          <w:p w:rsidR="001822EB" w:rsidRPr="0042513B" w:rsidRDefault="001822EB" w:rsidP="001822EB">
            <w:pPr>
              <w:pStyle w:val="EngHang"/>
              <w:rPr>
                <w:rFonts w:ascii="Times" w:eastAsiaTheme="minorHAnsi" w:hAnsi="Times"/>
                <w:sz w:val="20"/>
              </w:rPr>
            </w:pPr>
            <w:r w:rsidRPr="0042513B">
              <w:rPr>
                <w:rFonts w:eastAsiaTheme="minorHAnsi"/>
              </w:rPr>
              <w:t>Now, and forever,</w:t>
            </w:r>
          </w:p>
          <w:p w:rsidR="001822EB" w:rsidRDefault="001822EB" w:rsidP="001822EB">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1822EB" w:rsidRDefault="001822EB" w:rsidP="001822EB"/>
        </w:tc>
        <w:tc>
          <w:tcPr>
            <w:tcW w:w="288" w:type="dxa"/>
          </w:tcPr>
          <w:p w:rsidR="001822EB" w:rsidRDefault="001822EB" w:rsidP="001822EB">
            <w:pPr>
              <w:pStyle w:val="CopticCross"/>
            </w:pPr>
          </w:p>
        </w:tc>
        <w:tc>
          <w:tcPr>
            <w:tcW w:w="3960" w:type="dxa"/>
          </w:tcPr>
          <w:p w:rsidR="006575CE" w:rsidRDefault="006575CE" w:rsidP="006575CE">
            <w:pPr>
              <w:pStyle w:val="CopticVersemulti-line"/>
            </w:pPr>
            <w:r>
              <w:t>Ⲇⲟⲝⲁ Ⲡⲁⲧⲣⲓ</w:t>
            </w:r>
          </w:p>
          <w:p w:rsidR="006575CE" w:rsidRDefault="006575CE" w:rsidP="006575CE">
            <w:pPr>
              <w:pStyle w:val="CopticVersemulti-line"/>
            </w:pPr>
            <w:r>
              <w:t>ⲕⲉ ⲩ̀ⲓⲱ̀ ⲕⲉ ⲁ̀ⲅⲓⲱ̀ Ⲡ̀ⲛⲉⲩⲙⲁⲧⲓ</w:t>
            </w:r>
          </w:p>
          <w:p w:rsidR="006575CE" w:rsidRDefault="006575CE" w:rsidP="006575CE">
            <w:pPr>
              <w:pStyle w:val="CopticVersemulti-line"/>
            </w:pPr>
            <w:r>
              <w:t>Ⲕⲉ ⲛⲩⲛ ⲕⲉ ⲁ̀ⲓ̀</w:t>
            </w:r>
          </w:p>
          <w:p w:rsidR="001822EB" w:rsidRDefault="006575CE" w:rsidP="006575CE">
            <w:pPr>
              <w:pStyle w:val="CopticVerse"/>
            </w:pPr>
            <w:r>
              <w:t>ⲕⲉ ⲓⲥ ⲧⲟⲩⲥ ⲉ</w:t>
            </w:r>
            <w:r>
              <w:rPr>
                <w:rFonts w:ascii="Times New Roman" w:hAnsi="Times New Roman" w:cs="Times New Roman"/>
              </w:rPr>
              <w:t>̀</w:t>
            </w:r>
            <w:r>
              <w:t>ⲱ</w:t>
            </w:r>
            <w:r>
              <w:rPr>
                <w:rFonts w:ascii="Times New Roman" w:hAnsi="Times New Roman" w:cs="Times New Roman"/>
              </w:rPr>
              <w:t>̀</w:t>
            </w:r>
            <w:r>
              <w:t>ⲛⲁⲥ ⲧⲱⲛ ⲉ</w:t>
            </w:r>
            <w:r>
              <w:rPr>
                <w:rFonts w:ascii="Times New Roman" w:hAnsi="Times New Roman" w:cs="Times New Roman"/>
              </w:rPr>
              <w:t>̀</w:t>
            </w:r>
            <w:r>
              <w:t>ⲱ</w:t>
            </w:r>
            <w:r>
              <w:rPr>
                <w:rFonts w:ascii="Times New Roman" w:hAnsi="Times New Roman" w:cs="Times New Roman"/>
              </w:rPr>
              <w:t>̀</w:t>
            </w:r>
            <w:r>
              <w:t>ⲛⲱⲛ ⲁ</w:t>
            </w:r>
            <w:r>
              <w:rPr>
                <w:rFonts w:ascii="Times New Roman" w:hAnsi="Times New Roman" w:cs="Times New Roman"/>
              </w:rPr>
              <w:t>̀</w:t>
            </w:r>
            <w:r>
              <w:t>ⲙⲏⲛ</w:t>
            </w:r>
          </w:p>
        </w:tc>
      </w:tr>
    </w:tbl>
    <w:p w:rsidR="0031014B" w:rsidRDefault="0031014B" w:rsidP="008A3F9A">
      <w:pPr>
        <w:pStyle w:val="Heading5"/>
      </w:pPr>
      <w:bookmarkStart w:id="659" w:name="_Toc298681316"/>
      <w:bookmarkStart w:id="660" w:name="_Toc308441931"/>
      <w:r>
        <w:lastRenderedPageBreak/>
        <w:t>The Thursday Theotokia</w:t>
      </w:r>
      <w:bookmarkEnd w:id="659"/>
      <w:bookmarkEnd w:id="660"/>
    </w:p>
    <w:p w:rsidR="008172B5" w:rsidRPr="008172B5" w:rsidRDefault="008172B5" w:rsidP="008A3F9A">
      <w:pPr>
        <w:pStyle w:val="Heading5non-TOC"/>
      </w:pPr>
      <w:r w:rsidRPr="008172B5">
        <w:t>ⲏ</w:t>
      </w:r>
      <w:r w:rsidRPr="008172B5">
        <w:rPr>
          <w:rFonts w:ascii="Times New Roman" w:hAnsi="Times New Roman" w:cs="Times New Roman"/>
        </w:rPr>
        <w:t>̀</w:t>
      </w:r>
      <w:r w:rsidRPr="008172B5">
        <w:t>ⲭⲟⲥ Ⲃⲁⲧⲟⲥ</w:t>
      </w:r>
    </w:p>
    <w:p w:rsidR="0031014B" w:rsidRDefault="0031014B" w:rsidP="008A3F9A">
      <w:pPr>
        <w:pStyle w:val="Heading6"/>
      </w:pPr>
      <w:bookmarkStart w:id="661" w:name="_Toc298681317"/>
      <w:r>
        <w:t>Part One</w:t>
      </w:r>
      <w:bookmarkEnd w:id="66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bush that Moses,</w:t>
            </w:r>
          </w:p>
          <w:p w:rsidR="008A3F9A" w:rsidRPr="007425E1" w:rsidRDefault="008A3F9A" w:rsidP="008A3F9A">
            <w:pPr>
              <w:pStyle w:val="EngHang"/>
            </w:pPr>
            <w:r w:rsidRPr="007425E1">
              <w:t>Had seen in the wilderness,</w:t>
            </w:r>
          </w:p>
          <w:p w:rsidR="008A3F9A" w:rsidRPr="007425E1" w:rsidRDefault="008A3F9A" w:rsidP="008A3F9A">
            <w:pPr>
              <w:pStyle w:val="EngHang"/>
            </w:pPr>
            <w:r>
              <w:t>Was f</w:t>
            </w:r>
            <w:r w:rsidRPr="007425E1">
              <w:t>illed with fire from within,</w:t>
            </w:r>
          </w:p>
          <w:p w:rsidR="008A3F9A" w:rsidRDefault="008A3F9A" w:rsidP="008A3F9A">
            <w:pPr>
              <w:pStyle w:val="EngHangEnd"/>
            </w:pPr>
            <w:r w:rsidRPr="007425E1">
              <w:t>Yet its branches were not burnt</w:t>
            </w:r>
            <w:r>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Ⲡⲓⲃⲁⲧⲟⲥ ̀ⲉⲧⲁ Ⲙⲱⲩⲥⲏⲥ</w:t>
            </w:r>
          </w:p>
          <w:p w:rsidR="008A3F9A" w:rsidRDefault="008A3F9A" w:rsidP="008172B5">
            <w:pPr>
              <w:pStyle w:val="CopticVersemulti-line"/>
            </w:pPr>
            <w:r w:rsidRPr="008172B5">
              <w:t>ⲛⲁⲩ ⲉⲣⲟ</w:t>
            </w:r>
            <w:r w:rsidRPr="008172B5">
              <w:rPr>
                <w:rFonts w:ascii="Times New Roman" w:hAnsi="Times New Roman" w:cs="Times New Roman"/>
              </w:rPr>
              <w:t>ϥ</w:t>
            </w:r>
            <w:r w:rsidRPr="008172B5">
              <w:t xml:space="preserve"> ⲉⲃⲟⲗ </w:t>
            </w:r>
            <w:r w:rsidRPr="008172B5">
              <w:rPr>
                <w:rFonts w:ascii="Times New Roman" w:hAnsi="Times New Roman" w:cs="Times New Roman"/>
              </w:rPr>
              <w:t>ϩ</w:t>
            </w:r>
            <w:r w:rsidRPr="008172B5">
              <w:t>ⲓⲡ</w:t>
            </w:r>
            <w:r w:rsidRPr="008172B5">
              <w:rPr>
                <w:rFonts w:ascii="Times New Roman" w:hAnsi="Times New Roman" w:cs="Times New Roman"/>
              </w:rPr>
              <w:t>̀ϣ</w:t>
            </w:r>
            <w:r w:rsidRPr="008172B5">
              <w:t>ⲁ</w:t>
            </w:r>
            <w:r w:rsidRPr="008172B5">
              <w:rPr>
                <w:rFonts w:ascii="Times New Roman" w:hAnsi="Times New Roman" w:cs="Times New Roman"/>
              </w:rPr>
              <w:t>ϥ</w:t>
            </w:r>
            <w:r w:rsidRPr="008172B5">
              <w:t>ⲉ</w:t>
            </w:r>
          </w:p>
          <w:p w:rsidR="008A3F9A" w:rsidRDefault="008A3F9A" w:rsidP="008172B5">
            <w:pPr>
              <w:pStyle w:val="CopticVersemulti-line"/>
            </w:pPr>
            <w:r w:rsidRPr="008172B5">
              <w:t>ⲉⲣⲉ ⲡⲓⲭ</w:t>
            </w:r>
            <w:r w:rsidRPr="008172B5">
              <w:rPr>
                <w:rFonts w:ascii="Times New Roman" w:hAnsi="Times New Roman" w:cs="Times New Roman"/>
              </w:rPr>
              <w:t>̀</w:t>
            </w:r>
            <w:r w:rsidRPr="008172B5">
              <w:t>ⲣⲱⲙ ⲙⲟ</w:t>
            </w:r>
            <w:r w:rsidRPr="008172B5">
              <w:rPr>
                <w:rFonts w:ascii="Times New Roman" w:hAnsi="Times New Roman" w:cs="Times New Roman"/>
              </w:rPr>
              <w:t>ϩ</w:t>
            </w:r>
            <w:r w:rsidRPr="008172B5">
              <w:t xml:space="preserve"> ⲛ</w:t>
            </w:r>
            <w:r w:rsidRPr="008172B5">
              <w:rPr>
                <w:rFonts w:ascii="Times New Roman" w:hAnsi="Times New Roman" w:cs="Times New Roman"/>
              </w:rPr>
              <w:t>̀ϧ</w:t>
            </w:r>
            <w:r w:rsidRPr="008172B5">
              <w:t>ⲏⲧ</w:t>
            </w:r>
            <w:r w:rsidRPr="008172B5">
              <w:rPr>
                <w:rFonts w:ascii="Times New Roman" w:hAnsi="Times New Roman" w:cs="Times New Roman"/>
              </w:rPr>
              <w:t>ϥ</w:t>
            </w:r>
          </w:p>
          <w:p w:rsidR="008A3F9A" w:rsidRDefault="008A3F9A" w:rsidP="008172B5">
            <w:pPr>
              <w:pStyle w:val="CopticVerse"/>
            </w:pPr>
            <w:r w:rsidRPr="008172B5">
              <w:t>ⲟⲩⲇⲉ ⲙ</w:t>
            </w:r>
            <w:r w:rsidRPr="008172B5">
              <w:rPr>
                <w:rFonts w:ascii="Times New Roman" w:hAnsi="Times New Roman" w:cs="Times New Roman"/>
              </w:rPr>
              <w:t>̀</w:t>
            </w:r>
            <w:r w:rsidRPr="008172B5">
              <w:t>ⲡⲟⲩⲣⲱⲕ</w:t>
            </w:r>
            <w:r w:rsidRPr="008172B5">
              <w:rPr>
                <w:rFonts w:ascii="Times New Roman" w:hAnsi="Times New Roman" w:cs="Times New Roman"/>
              </w:rPr>
              <w:t>ϩ</w:t>
            </w:r>
            <w:r w:rsidRPr="008172B5">
              <w:t xml:space="preserve"> ⲛ</w:t>
            </w:r>
            <w:r w:rsidRPr="008172B5">
              <w:rPr>
                <w:rFonts w:ascii="Times New Roman" w:hAnsi="Times New Roman" w:cs="Times New Roman"/>
              </w:rPr>
              <w:t>̀ϫ</w:t>
            </w:r>
            <w:r w:rsidRPr="008172B5">
              <w:t>ⲉ ⲛⲉ</w:t>
            </w:r>
            <w:r w:rsidRPr="008172B5">
              <w:rPr>
                <w:rFonts w:ascii="Times New Roman" w:hAnsi="Times New Roman" w:cs="Times New Roman"/>
              </w:rPr>
              <w:t>ϥ</w:t>
            </w:r>
            <w:r w:rsidRPr="008172B5">
              <w:t>ⲕ</w:t>
            </w:r>
            <w:r w:rsidRPr="008172B5">
              <w:rPr>
                <w:rFonts w:ascii="Times New Roman" w:hAnsi="Times New Roman" w:cs="Times New Roman"/>
              </w:rPr>
              <w:t>̀</w:t>
            </w:r>
            <w:r w:rsidRPr="008172B5">
              <w:t>ⲗⲁⲇⲟⲥ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pPr>
            <w:r>
              <w:t>This i</w:t>
            </w:r>
            <w:r w:rsidRPr="007425E1">
              <w:t>s a figure of Mary,</w:t>
            </w:r>
          </w:p>
          <w:p w:rsidR="008A3F9A" w:rsidRPr="007425E1" w:rsidRDefault="008A3F9A" w:rsidP="008A3F9A">
            <w:pPr>
              <w:pStyle w:val="EngHang"/>
            </w:pPr>
            <w:r>
              <w:t>The undefiled virgin,</w:t>
            </w:r>
          </w:p>
          <w:p w:rsidR="008A3F9A" w:rsidRPr="007425E1" w:rsidRDefault="008A3F9A" w:rsidP="008A3F9A">
            <w:pPr>
              <w:pStyle w:val="EngHang"/>
            </w:pPr>
            <w:r w:rsidRPr="007425E1">
              <w:t>Of Whom the Logos of the Father,</w:t>
            </w:r>
          </w:p>
          <w:p w:rsidR="008A3F9A" w:rsidRDefault="008A3F9A" w:rsidP="008A3F9A">
            <w:pPr>
              <w:pStyle w:val="EngHangEnd"/>
            </w:pPr>
            <w:r w:rsidRPr="007425E1">
              <w:t>Came and was incarnate</w:t>
            </w:r>
            <w:r>
              <w:t>.</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ϥ̀ⲟⲓ ⲛ̀ⲧⲩⲡⲟⲥ ⲙ̀Ⲙⲁⲣⲓⲁ</w:t>
            </w:r>
          </w:p>
          <w:p w:rsidR="008A3F9A" w:rsidRDefault="008A3F9A" w:rsidP="008172B5">
            <w:pPr>
              <w:pStyle w:val="CopticVersemulti-line"/>
            </w:pPr>
            <w:r w:rsidRPr="008172B5">
              <w:t>ϯⲡⲁⲣⲑⲉⲛⲟⲥ ⲛ̀ⲁⲧⲑⲱⲗⲉⲃ</w:t>
            </w:r>
          </w:p>
          <w:p w:rsidR="008A3F9A" w:rsidRDefault="008A3F9A" w:rsidP="008172B5">
            <w:pPr>
              <w:pStyle w:val="CopticVersemulti-line"/>
            </w:pPr>
            <w:r w:rsidRPr="008172B5">
              <w:t>ⲉⲧⲁ ⲡⲓⲗⲟⲅⲟⲥ ⲛ̀ⲧⲉ Ⲫ̀ⲓⲱⲧ</w:t>
            </w:r>
          </w:p>
          <w:p w:rsidR="008A3F9A" w:rsidRDefault="008A3F9A" w:rsidP="008172B5">
            <w:pPr>
              <w:pStyle w:val="CopticVersemulti-line"/>
            </w:pPr>
            <w:r w:rsidRPr="008172B5">
              <w:t>ⲓ̀ ⲁϥϭⲓⲥⲁⲣⲝ ⲉⲃⲟⲗ ⲛ̀ϧⲏⲧⲥ</w:t>
            </w:r>
          </w:p>
        </w:tc>
      </w:tr>
      <w:tr w:rsidR="008A3F9A" w:rsidTr="001822EB">
        <w:trPr>
          <w:cantSplit/>
          <w:jc w:val="center"/>
        </w:trPr>
        <w:tc>
          <w:tcPr>
            <w:tcW w:w="288" w:type="dxa"/>
          </w:tcPr>
          <w:p w:rsidR="008A3F9A" w:rsidRDefault="008A3F9A" w:rsidP="001822EB">
            <w:pPr>
              <w:pStyle w:val="CopticCross"/>
            </w:pPr>
          </w:p>
        </w:tc>
        <w:tc>
          <w:tcPr>
            <w:tcW w:w="3960" w:type="dxa"/>
          </w:tcPr>
          <w:p w:rsidR="008A3F9A" w:rsidRPr="007425E1" w:rsidRDefault="008A3F9A" w:rsidP="008A3F9A">
            <w:pPr>
              <w:pStyle w:val="EngHang"/>
            </w:pPr>
            <w:r w:rsidRPr="007425E1">
              <w:t>The fire of His Divinity,</w:t>
            </w:r>
          </w:p>
          <w:p w:rsidR="008A3F9A" w:rsidRPr="007425E1" w:rsidRDefault="008A3F9A" w:rsidP="008A3F9A">
            <w:pPr>
              <w:pStyle w:val="EngHang"/>
            </w:pPr>
            <w:r>
              <w:t>Did</w:t>
            </w:r>
            <w:r w:rsidRPr="007425E1">
              <w:t xml:space="preserve"> not </w:t>
            </w:r>
            <w:r>
              <w:t xml:space="preserve">burn </w:t>
            </w:r>
            <w:r w:rsidRPr="007425E1">
              <w:t>t</w:t>
            </w:r>
            <w:r>
              <w:t>he womb of the Virgin.</w:t>
            </w:r>
          </w:p>
          <w:p w:rsidR="008A3F9A" w:rsidRPr="007425E1" w:rsidRDefault="008A3F9A" w:rsidP="008A3F9A">
            <w:pPr>
              <w:pStyle w:val="EngHang"/>
            </w:pPr>
            <w:r>
              <w:t xml:space="preserve">And after </w:t>
            </w:r>
            <w:r w:rsidRPr="007425E1">
              <w:t>giving birth,</w:t>
            </w:r>
          </w:p>
          <w:p w:rsidR="008A3F9A" w:rsidRDefault="008A3F9A" w:rsidP="008A3F9A">
            <w:pPr>
              <w:pStyle w:val="EngHangEnd"/>
            </w:pPr>
            <w:r w:rsidRPr="007425E1">
              <w:t xml:space="preserve">She </w:t>
            </w:r>
            <w:r w:rsidRPr="00281534">
              <w:t>remained</w:t>
            </w:r>
            <w:r w:rsidRPr="007425E1">
              <w:t xml:space="preserve"> a </w:t>
            </w:r>
            <w:commentRangeStart w:id="662"/>
            <w:r w:rsidRPr="007425E1">
              <w:t>virgin</w:t>
            </w:r>
            <w:commentRangeEnd w:id="662"/>
            <w:r>
              <w:rPr>
                <w:rStyle w:val="CommentReference"/>
                <w:rFonts w:ascii="Times New Roman" w:eastAsiaTheme="minorHAnsi" w:hAnsi="Times New Roman" w:cstheme="minorBidi"/>
                <w:color w:val="auto"/>
              </w:rPr>
              <w:commentReference w:id="662"/>
            </w:r>
            <w:r w:rsidRPr="007425E1">
              <w:t>.</w:t>
            </w:r>
          </w:p>
        </w:tc>
        <w:tc>
          <w:tcPr>
            <w:tcW w:w="288" w:type="dxa"/>
          </w:tcPr>
          <w:p w:rsidR="008A3F9A" w:rsidRDefault="008A3F9A" w:rsidP="001822EB"/>
        </w:tc>
        <w:tc>
          <w:tcPr>
            <w:tcW w:w="288" w:type="dxa"/>
          </w:tcPr>
          <w:p w:rsidR="008A3F9A" w:rsidRDefault="008A3F9A" w:rsidP="001822EB">
            <w:pPr>
              <w:pStyle w:val="CopticCross"/>
            </w:pPr>
          </w:p>
        </w:tc>
        <w:tc>
          <w:tcPr>
            <w:tcW w:w="3960" w:type="dxa"/>
          </w:tcPr>
          <w:p w:rsidR="008A3F9A" w:rsidRDefault="008A3F9A" w:rsidP="008172B5">
            <w:pPr>
              <w:pStyle w:val="CopticVersemulti-line"/>
            </w:pPr>
            <w:r w:rsidRPr="008172B5">
              <w:t>Ⲙ̀ⲡⲉ ⲡⲓⲭ̀ⲣⲱⲙ ⲛ̀ⲧⲉ ⲧⲉϥⲙⲉⲑⲛⲟⲩϯ</w:t>
            </w:r>
          </w:p>
          <w:p w:rsidR="008A3F9A" w:rsidRDefault="008A3F9A" w:rsidP="008172B5">
            <w:pPr>
              <w:pStyle w:val="CopticVersemulti-line"/>
            </w:pPr>
            <w:r w:rsidRPr="008172B5">
              <w:t>ⲣⲱⲕϩ ⲛ̀ⲑ̀ⲛⲉϫⲓ ⲛ̀ϯⲡⲁⲣⲑⲉⲛⲟⲥ</w:t>
            </w:r>
          </w:p>
          <w:p w:rsidR="008A3F9A" w:rsidRDefault="008A3F9A" w:rsidP="008172B5">
            <w:pPr>
              <w:pStyle w:val="CopticVersemulti-line"/>
            </w:pPr>
            <w:r w:rsidRPr="008172B5">
              <w:t>ⲟⲩⲟϩ ⲟⲛ ⲙⲉⲛⲉⲥⲁ ⲑ̀ⲣⲉⲥⲙⲁⲥϥ</w:t>
            </w:r>
          </w:p>
          <w:p w:rsidR="008A3F9A" w:rsidRDefault="008A3F9A" w:rsidP="008172B5">
            <w:pPr>
              <w:pStyle w:val="CopticVerse"/>
            </w:pPr>
            <w:r w:rsidRPr="008172B5">
              <w:t>ⲁⲥⲟ̀ϩⲓ ⲁⲥⲟⲓ ⲙ̀ⲡⲁⲣⲑⲉⲛⲟⲥ</w:t>
            </w:r>
          </w:p>
        </w:tc>
      </w:tr>
      <w:tr w:rsidR="008A3F9A" w:rsidTr="001822EB">
        <w:trPr>
          <w:cantSplit/>
          <w:jc w:val="center"/>
        </w:trPr>
        <w:tc>
          <w:tcPr>
            <w:tcW w:w="288" w:type="dxa"/>
          </w:tcPr>
          <w:p w:rsidR="008A3F9A" w:rsidRDefault="008A3F9A" w:rsidP="001822EB">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1822EB">
            <w:pPr>
              <w:pStyle w:val="CopticCross"/>
            </w:pPr>
            <w:r w:rsidRPr="00FB5ACB">
              <w:t>¿</w:t>
            </w:r>
          </w:p>
        </w:tc>
        <w:tc>
          <w:tcPr>
            <w:tcW w:w="3960" w:type="dxa"/>
          </w:tcPr>
          <w:p w:rsidR="008A3F9A" w:rsidRDefault="008A3F9A" w:rsidP="008172B5">
            <w:pPr>
              <w:pStyle w:val="CopticVersemulti-line"/>
            </w:pPr>
            <w:r w:rsidRPr="008172B5">
              <w:t>Ⲉⲧⲁϥⲕⲏⲛ ⲁⲛ ⲉϥⲟⲓ ⲛ̀ⲛⲟⲩϯ</w:t>
            </w:r>
          </w:p>
          <w:p w:rsidR="008A3F9A" w:rsidRDefault="008A3F9A" w:rsidP="008172B5">
            <w:pPr>
              <w:pStyle w:val="CopticVersemulti-line"/>
            </w:pPr>
            <w:r w:rsidRPr="008172B5">
              <w:t>ⲁϥⲓ̀ ⲁϥϣⲱⲡⲓ ⲛ̀ϣⲏⲣⲓ ⲛ̀ⲣⲱⲙⲓ</w:t>
            </w:r>
          </w:p>
          <w:p w:rsidR="008A3F9A" w:rsidRDefault="008A3F9A" w:rsidP="008172B5">
            <w:pPr>
              <w:pStyle w:val="CopticVersemulti-line"/>
            </w:pPr>
            <w:r w:rsidRPr="008172B5">
              <w:t>ⲁⲗⲗⲁ ⲛ̀ⲑⲟϥ ⲡⲉ ⲫϯ ⲙ̀ⲙⲏⲓ</w:t>
            </w:r>
          </w:p>
          <w:p w:rsidR="008A3F9A" w:rsidRDefault="008A3F9A" w:rsidP="008172B5">
            <w:pPr>
              <w:pStyle w:val="CopticVerse"/>
            </w:pPr>
            <w:r w:rsidRPr="008172B5">
              <w:t>ⲁϥⲓ̀ ⲟⲩⲟϩ ⲁϥⲥⲱϯ ⲙ̀ⲙⲟⲛ</w:t>
            </w:r>
          </w:p>
        </w:tc>
      </w:tr>
    </w:tbl>
    <w:p w:rsidR="001822EB" w:rsidRDefault="001822EB" w:rsidP="008A3F9A">
      <w:pPr>
        <w:pStyle w:val="Heading6"/>
      </w:pPr>
      <w:bookmarkStart w:id="663" w:name="_Toc298681318"/>
      <w:r>
        <w:t>Part Two</w:t>
      </w:r>
      <w:bookmarkEnd w:id="66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Mary the Mother of God</w:t>
            </w:r>
          </w:p>
          <w:p w:rsidR="008A3F9A" w:rsidRPr="007425E1" w:rsidRDefault="008A3F9A" w:rsidP="008A3F9A">
            <w:pPr>
              <w:pStyle w:val="EngHang"/>
            </w:pPr>
            <w:r>
              <w:t>Is t</w:t>
            </w:r>
            <w:r w:rsidRPr="007425E1">
              <w:t>he pride of all virgins,</w:t>
            </w:r>
          </w:p>
          <w:p w:rsidR="008A3F9A" w:rsidRDefault="008A3F9A" w:rsidP="008A3F9A">
            <w:pPr>
              <w:pStyle w:val="EngHang"/>
            </w:pPr>
            <w:r w:rsidRPr="007425E1">
              <w:t xml:space="preserve">For </w:t>
            </w:r>
            <w:r>
              <w:t>the first curse</w:t>
            </w:r>
          </w:p>
          <w:p w:rsidR="008A3F9A" w:rsidRDefault="008A3F9A" w:rsidP="008A3F9A">
            <w:pPr>
              <w:pStyle w:val="EngHangEnd"/>
            </w:pPr>
            <w:r>
              <w:t>Was</w:t>
            </w:r>
            <w:r w:rsidRPr="007425E1">
              <w:t xml:space="preserve"> </w:t>
            </w:r>
            <w:commentRangeStart w:id="664"/>
            <w:r>
              <w:t>abolished</w:t>
            </w:r>
            <w:commentRangeEnd w:id="664"/>
            <w:r>
              <w:rPr>
                <w:rStyle w:val="CommentReference"/>
                <w:rFonts w:ascii="Times New Roman" w:eastAsiaTheme="minorHAnsi" w:hAnsi="Times New Roman" w:cstheme="minorBidi"/>
                <w:color w:val="auto"/>
              </w:rPr>
              <w:commentReference w:id="664"/>
            </w:r>
            <w:r>
              <w:t xml:space="preserve"> because of her</w:t>
            </w:r>
            <w:r w:rsidRPr="007425E1">
              <w:t>.</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8172B5">
              <w:t>Ⲡ</w:t>
            </w:r>
            <w:r w:rsidRPr="008172B5">
              <w:rPr>
                <w:rFonts w:ascii="Times New Roman" w:hAnsi="Times New Roman" w:cs="Times New Roman"/>
              </w:rPr>
              <w:t>̀ϣ</w:t>
            </w:r>
            <w:r w:rsidRPr="008172B5">
              <w:t>ⲟⲩ</w:t>
            </w:r>
            <w:r w:rsidRPr="008172B5">
              <w:rPr>
                <w:rFonts w:ascii="Times New Roman" w:hAnsi="Times New Roman" w:cs="Times New Roman"/>
              </w:rPr>
              <w:t>ϣ</w:t>
            </w:r>
            <w:r w:rsidRPr="008172B5">
              <w:t>ⲟⲩ ⲛ</w:t>
            </w:r>
            <w:r w:rsidRPr="008172B5">
              <w:rPr>
                <w:rFonts w:ascii="Times New Roman" w:hAnsi="Times New Roman" w:cs="Times New Roman"/>
              </w:rPr>
              <w:t>̀</w:t>
            </w:r>
            <w:r w:rsidRPr="008172B5">
              <w:t>ⲛⲓⲡⲁⲣⲑⲉⲛⲟⲥ ⲧⲏⲣⲟⲩ</w:t>
            </w:r>
          </w:p>
          <w:p w:rsidR="008A3F9A" w:rsidRDefault="008A3F9A" w:rsidP="008172B5">
            <w:pPr>
              <w:pStyle w:val="CopticVersemulti-line"/>
            </w:pPr>
            <w:r w:rsidRPr="008172B5">
              <w:t xml:space="preserve">ⲡⲉ Ⲙⲁⲣⲓⲁ </w:t>
            </w:r>
            <w:r w:rsidRPr="008172B5">
              <w:rPr>
                <w:rFonts w:ascii="Times New Roman" w:hAnsi="Times New Roman" w:cs="Times New Roman"/>
              </w:rPr>
              <w:t>ϯ</w:t>
            </w:r>
            <w:r w:rsidRPr="008172B5">
              <w:t>ⲙⲁⲥ</w:t>
            </w:r>
            <w:r w:rsidRPr="008172B5">
              <w:rPr>
                <w:rFonts w:ascii="Times New Roman" w:hAnsi="Times New Roman" w:cs="Times New Roman"/>
              </w:rPr>
              <w:t>̀</w:t>
            </w:r>
            <w:r w:rsidRPr="008172B5">
              <w:t>ⲛⲟⲩ</w:t>
            </w:r>
            <w:r w:rsidRPr="008172B5">
              <w:rPr>
                <w:rFonts w:ascii="Times New Roman" w:hAnsi="Times New Roman" w:cs="Times New Roman"/>
              </w:rPr>
              <w:t>ϯ</w:t>
            </w:r>
          </w:p>
          <w:p w:rsidR="008A3F9A" w:rsidRDefault="008A3F9A" w:rsidP="008172B5">
            <w:pPr>
              <w:pStyle w:val="CopticVersemulti-line"/>
            </w:pPr>
            <w:r w:rsidRPr="008172B5">
              <w:t>ⲉⲑⲃⲏⲧⲥ ⲟⲛ ⲁ</w:t>
            </w:r>
            <w:r w:rsidRPr="008172B5">
              <w:rPr>
                <w:rFonts w:ascii="Times New Roman" w:hAnsi="Times New Roman" w:cs="Times New Roman"/>
              </w:rPr>
              <w:t>ϥ</w:t>
            </w:r>
            <w:r w:rsidRPr="008172B5">
              <w:t>ⲃⲱⲗ ⲉⲃⲟⲗ</w:t>
            </w:r>
          </w:p>
          <w:p w:rsidR="008A3F9A" w:rsidRDefault="008A3F9A" w:rsidP="008172B5">
            <w:pPr>
              <w:pStyle w:val="CopticVerse"/>
            </w:pPr>
            <w:r w:rsidRPr="008172B5">
              <w:t>ⲛ</w:t>
            </w:r>
            <w:r w:rsidRPr="008172B5">
              <w:rPr>
                <w:rFonts w:ascii="Times New Roman" w:hAnsi="Times New Roman" w:cs="Times New Roman"/>
              </w:rPr>
              <w:t>̀ϫ</w:t>
            </w:r>
            <w:r w:rsidRPr="008172B5">
              <w:t>ⲉ ⲡⲓⲥⲁ</w:t>
            </w:r>
            <w:r w:rsidRPr="008172B5">
              <w:rPr>
                <w:rFonts w:ascii="Times New Roman" w:hAnsi="Times New Roman" w:cs="Times New Roman"/>
              </w:rPr>
              <w:t>ϩ</w:t>
            </w:r>
            <w:r w:rsidRPr="008172B5">
              <w:t>ⲟⲓ</w:t>
            </w:r>
            <w:r w:rsidRPr="008172B5">
              <w:rPr>
                <w:rFonts w:ascii="Times New Roman" w:hAnsi="Times New Roman" w:cs="Times New Roman"/>
              </w:rPr>
              <w:t>̀</w:t>
            </w:r>
            <w:r w:rsidRPr="008172B5">
              <w:t xml:space="preserve"> ⲛ</w:t>
            </w:r>
            <w:r w:rsidRPr="008172B5">
              <w:rPr>
                <w:rFonts w:ascii="Times New Roman" w:hAnsi="Times New Roman" w:cs="Times New Roman"/>
              </w:rPr>
              <w:t>̀</w:t>
            </w:r>
            <w:r w:rsidRPr="008172B5">
              <w:t>ⲁⲣⲭⲉⲟⲥ</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t>That curse w</w:t>
            </w:r>
            <w:r w:rsidRPr="007425E1">
              <w:t>hich came upon our race,</w:t>
            </w:r>
          </w:p>
          <w:p w:rsidR="008A3F9A" w:rsidRPr="007425E1" w:rsidRDefault="008A3F9A" w:rsidP="008A3F9A">
            <w:pPr>
              <w:pStyle w:val="EngHang"/>
            </w:pPr>
            <w:r w:rsidRPr="007425E1">
              <w:t>Through the transgression,</w:t>
            </w:r>
          </w:p>
          <w:p w:rsidR="008A3F9A" w:rsidRPr="007425E1" w:rsidRDefault="008A3F9A" w:rsidP="008A3F9A">
            <w:pPr>
              <w:pStyle w:val="EngHang"/>
            </w:pPr>
            <w:r w:rsidRPr="007425E1">
              <w:t>In which the woman fell,</w:t>
            </w:r>
          </w:p>
          <w:p w:rsidR="008A3F9A" w:rsidRDefault="008A3F9A" w:rsidP="008A3F9A">
            <w:pPr>
              <w:pStyle w:val="EngHangEnd"/>
            </w:pPr>
            <w:r w:rsidRPr="007425E1">
              <w:t>When she ate from the fruit of the tree.</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8172B5">
              <w:t>Ⲫⲏⲉⲧⲁϥⲓ̀ ϩⲓϫⲉⲛ ⲡⲉⲛⲅⲉⲛⲟⲥ</w:t>
            </w:r>
          </w:p>
          <w:p w:rsidR="008A3F9A" w:rsidRDefault="008A3F9A" w:rsidP="008172B5">
            <w:pPr>
              <w:pStyle w:val="CopticVersemulti-line"/>
            </w:pPr>
            <w:r w:rsidRPr="008172B5">
              <w:t>ϩⲓⲧⲉⲛ ϯⲡⲁⲣⲁⲃⲁⲥⲓⲥ</w:t>
            </w:r>
          </w:p>
          <w:p w:rsidR="008A3F9A" w:rsidRDefault="008A3F9A" w:rsidP="008172B5">
            <w:pPr>
              <w:pStyle w:val="CopticVersemulti-line"/>
            </w:pPr>
            <w:r w:rsidRPr="008172B5">
              <w:t>ⲉ̀ⲧⲁϯⲥ̀ϩⲓⲙⲓ ϣⲱⲡⲓ ⲛ̀ϧⲏⲧⲥ</w:t>
            </w:r>
          </w:p>
          <w:p w:rsidR="008A3F9A" w:rsidRDefault="008A3F9A" w:rsidP="008172B5">
            <w:pPr>
              <w:pStyle w:val="CopticVerse"/>
            </w:pPr>
            <w:r w:rsidRPr="008172B5">
              <w:t>ⲁⲥⲟⲩⲱⲙ ⲉⲃⲟⲗϧⲉⲛ ⲡ̀ⲟⲩⲧⲁϩ ⲙ̀ⲡⲓϣ̀ϣⲏⲛ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Because of Eve the door</w:t>
            </w:r>
          </w:p>
          <w:p w:rsidR="008A3F9A" w:rsidRDefault="008A3F9A" w:rsidP="008A3F9A">
            <w:pPr>
              <w:pStyle w:val="EngHang"/>
            </w:pPr>
            <w:r>
              <w:t>Of Paradise was shut;</w:t>
            </w:r>
          </w:p>
          <w:p w:rsidR="008A3F9A" w:rsidRDefault="008A3F9A" w:rsidP="008A3F9A">
            <w:pPr>
              <w:pStyle w:val="EngHang"/>
            </w:pPr>
            <w:r>
              <w:t>Through Mary the Virgin</w:t>
            </w:r>
          </w:p>
          <w:p w:rsidR="008A3F9A" w:rsidRDefault="008A3F9A" w:rsidP="008A3F9A">
            <w:pPr>
              <w:pStyle w:val="EngHangEnd"/>
            </w:pPr>
            <w:r>
              <w:t>It was once more opened to us.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Ⲉⲑⲃⲉ Ⲉⲩⲁ ⲁⲩⲙⲁ̀ϣⲑⲁⲙ</w:t>
            </w:r>
          </w:p>
          <w:p w:rsidR="008A3F9A" w:rsidRDefault="008A3F9A" w:rsidP="008172B5">
            <w:pPr>
              <w:pStyle w:val="CopticVersemulti-line"/>
            </w:pPr>
            <w:r w:rsidRPr="00545EC8">
              <w:t>ⲙ̀ⲫ̀ⲣⲟ ⲙ̀ⲡⲓⲡⲁⲣⲁⲇⲓⲥⲟⲥ</w:t>
            </w:r>
          </w:p>
          <w:p w:rsidR="008A3F9A" w:rsidRDefault="008A3F9A" w:rsidP="008172B5">
            <w:pPr>
              <w:pStyle w:val="CopticVersemulti-line"/>
            </w:pPr>
            <w:r w:rsidRPr="00545EC8">
              <w:t>ϩⲓⲧⲉⲛ Ⲙⲁⲣⲓⲁ ϯⲡⲁⲣⲑⲉⲛⲟⲥ</w:t>
            </w:r>
          </w:p>
          <w:p w:rsidR="008A3F9A" w:rsidRDefault="008A3F9A" w:rsidP="00545EC8">
            <w:pPr>
              <w:pStyle w:val="CopticVerse"/>
            </w:pPr>
            <w:r w:rsidRPr="00545EC8">
              <w:t>ⲁⲩⲟⲩⲱⲛ ⲙ̀ⲙⲟϥ ⲛⲁⲛ ⲛ̀ⲕⲉⲥⲟⲡ</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Default="008A3F9A" w:rsidP="008A3F9A">
            <w:pPr>
              <w:pStyle w:val="EngHang"/>
            </w:pPr>
            <w:r>
              <w:t>We have become worthy</w:t>
            </w:r>
          </w:p>
          <w:p w:rsidR="008A3F9A" w:rsidRDefault="008A3F9A" w:rsidP="008A3F9A">
            <w:pPr>
              <w:pStyle w:val="EngHang"/>
            </w:pPr>
            <w:r>
              <w:t>To eat of the Tree of Life,</w:t>
            </w:r>
          </w:p>
          <w:p w:rsidR="008A3F9A" w:rsidRDefault="008A3F9A" w:rsidP="008A3F9A">
            <w:pPr>
              <w:pStyle w:val="EngHang"/>
            </w:pPr>
            <w:r>
              <w:t>Which is the Body of God,</w:t>
            </w:r>
          </w:p>
          <w:p w:rsidR="008A3F9A" w:rsidRDefault="008A3F9A" w:rsidP="008A3F9A">
            <w:pPr>
              <w:pStyle w:val="EngHangEnd"/>
            </w:pPr>
            <w:r>
              <w:t>And His true Blood.</w:t>
            </w:r>
          </w:p>
          <w:p w:rsidR="008A3F9A" w:rsidRDefault="008A3F9A" w:rsidP="008A3F9A"/>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8172B5">
            <w:pPr>
              <w:pStyle w:val="CopticVersemulti-line"/>
            </w:pPr>
            <w:r w:rsidRPr="00545EC8">
              <w:t>Ⲁⲛⲉⲣ̀ⲡⲉⲙⲡ̀ϣⲁ ⲙ̀ⲡⲓϣ̀ϣⲏⲛ ⲛ̀ⲧⲉ ⲡ̀ⲱⲛϧ</w:t>
            </w:r>
          </w:p>
          <w:p w:rsidR="008A3F9A" w:rsidRDefault="008A3F9A" w:rsidP="008172B5">
            <w:pPr>
              <w:pStyle w:val="CopticVersemulti-line"/>
            </w:pPr>
            <w:r w:rsidRPr="00545EC8">
              <w:t>ⲉⲑⲣⲉⲛⲟⲩⲱⲙ ⲉⲃⲟⲗ ⲛ̀ϧⲏⲧϥ</w:t>
            </w:r>
          </w:p>
          <w:p w:rsidR="008A3F9A" w:rsidRDefault="008A3F9A" w:rsidP="008172B5">
            <w:pPr>
              <w:pStyle w:val="CopticVersemulti-line"/>
            </w:pPr>
            <w:r w:rsidRPr="00545EC8">
              <w:t>ⲉⲧⲉ ⲫⲁⲓ ⲡⲉ ⲡ̀ⲥⲱⲙⲁ ⲙ̀ⲫϯ</w:t>
            </w:r>
          </w:p>
          <w:p w:rsidR="008A3F9A" w:rsidRDefault="008A3F9A" w:rsidP="00545EC8">
            <w:pPr>
              <w:pStyle w:val="CopticVerse"/>
            </w:pPr>
            <w:r w:rsidRPr="00545EC8">
              <w:t>ⲛⲉⲙ ⲡⲉϥⲥ̀ⲛⲟϥ ⲛ̀ⲁ̀ⲗⲏⲑⲓⲛⲟⲛ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Let us worship our Saviour,</w:t>
            </w:r>
          </w:p>
          <w:p w:rsidR="008A3F9A" w:rsidRPr="007425E1" w:rsidRDefault="008A3F9A" w:rsidP="008A3F9A">
            <w:pPr>
              <w:pStyle w:val="EngHang"/>
            </w:pPr>
            <w:r w:rsidRPr="007425E1">
              <w:t>The Good lover of mankind,</w:t>
            </w:r>
          </w:p>
          <w:p w:rsidR="008A3F9A" w:rsidRPr="007425E1" w:rsidRDefault="008A3F9A" w:rsidP="008A3F9A">
            <w:pPr>
              <w:pStyle w:val="EngHang"/>
            </w:pPr>
            <w:r>
              <w:t>For He had compassion on us;</w:t>
            </w:r>
          </w:p>
          <w:p w:rsidR="008A3F9A" w:rsidRDefault="008A3F9A" w:rsidP="008A3F9A">
            <w:pPr>
              <w:pStyle w:val="EngHangEnd"/>
            </w:pPr>
            <w:r w:rsidRPr="007425E1">
              <w:t>He came and saved u</w:t>
            </w:r>
            <w:r>
              <w:t>s.</w:t>
            </w:r>
          </w:p>
        </w:tc>
        <w:tc>
          <w:tcPr>
            <w:tcW w:w="288" w:type="dxa"/>
          </w:tcPr>
          <w:p w:rsidR="008A3F9A" w:rsidRDefault="008A3F9A" w:rsidP="001822EB"/>
        </w:tc>
        <w:tc>
          <w:tcPr>
            <w:tcW w:w="288" w:type="dxa"/>
          </w:tcPr>
          <w:p w:rsidR="008A3F9A" w:rsidRDefault="008A3F9A" w:rsidP="00372152">
            <w:pPr>
              <w:pStyle w:val="CopticCross"/>
            </w:pPr>
          </w:p>
        </w:tc>
        <w:tc>
          <w:tcPr>
            <w:tcW w:w="3960" w:type="dxa"/>
          </w:tcPr>
          <w:p w:rsidR="008A3F9A" w:rsidRDefault="008A3F9A" w:rsidP="008172B5">
            <w:pPr>
              <w:pStyle w:val="CopticVersemulti-line"/>
            </w:pPr>
            <w:r w:rsidRPr="00545EC8">
              <w:t>Ⲙⲁⲣⲉⲛⲟⲩⲱϣⲧ ⲙ̀ⲡⲉⲛⲥ̅ⲱ̅ⲣ</w:t>
            </w:r>
          </w:p>
          <w:p w:rsidR="008A3F9A" w:rsidRDefault="008A3F9A" w:rsidP="008172B5">
            <w:pPr>
              <w:pStyle w:val="CopticVersemulti-line"/>
            </w:pPr>
            <w:r w:rsidRPr="00545EC8">
              <w:t>ⲡⲓⲙⲁⲓⲣⲱⲙⲓ ⲛ̀ⲁ̀ⲅⲁⲑⲟⲥ</w:t>
            </w:r>
          </w:p>
          <w:p w:rsidR="008A3F9A" w:rsidRDefault="008A3F9A" w:rsidP="008172B5">
            <w:pPr>
              <w:pStyle w:val="CopticVersemulti-line"/>
            </w:pPr>
            <w:r w:rsidRPr="00545EC8">
              <w:t>ϫⲉ ⲛ̀ⲑⲟϥ ⲁϥϣⲉⲛϩⲏⲧ ϧⲁⲣⲟⲛ</w:t>
            </w:r>
          </w:p>
          <w:p w:rsidR="008A3F9A" w:rsidRDefault="008A3F9A" w:rsidP="00545EC8">
            <w:pPr>
              <w:pStyle w:val="CopticVerse"/>
            </w:pPr>
            <w:r w:rsidRPr="00545EC8">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w:t>
            </w:r>
            <w:r w:rsidRPr="00281534">
              <w:t>and</w:t>
            </w:r>
            <w:r w:rsidRPr="007425E1">
              <w:t xml:space="preserve"> saved us.</w:t>
            </w:r>
          </w:p>
        </w:tc>
        <w:tc>
          <w:tcPr>
            <w:tcW w:w="288" w:type="dxa"/>
          </w:tcPr>
          <w:p w:rsidR="008A3F9A" w:rsidRDefault="008A3F9A" w:rsidP="001822EB"/>
        </w:tc>
        <w:tc>
          <w:tcPr>
            <w:tcW w:w="288" w:type="dxa"/>
          </w:tcPr>
          <w:p w:rsidR="008A3F9A" w:rsidRDefault="008A3F9A" w:rsidP="00372152">
            <w:pPr>
              <w:pStyle w:val="CopticCross"/>
            </w:pPr>
            <w:r w:rsidRPr="00FB5ACB">
              <w:t>¿</w:t>
            </w:r>
          </w:p>
        </w:tc>
        <w:tc>
          <w:tcPr>
            <w:tcW w:w="3960" w:type="dxa"/>
          </w:tcPr>
          <w:p w:rsidR="008A3F9A" w:rsidRDefault="008A3F9A" w:rsidP="00545EC8">
            <w:pPr>
              <w:pStyle w:val="CopticVersemulti-line"/>
            </w:pPr>
            <w:r w:rsidRPr="008172B5">
              <w:t>Ⲉⲧⲁϥⲕⲏⲛ ⲁⲛ ⲉϥⲟⲓ ⲛ̀ⲛⲟⲩϯ</w:t>
            </w:r>
          </w:p>
          <w:p w:rsidR="008A3F9A" w:rsidRDefault="008A3F9A" w:rsidP="00545EC8">
            <w:pPr>
              <w:pStyle w:val="CopticVersemulti-line"/>
            </w:pPr>
            <w:r w:rsidRPr="008172B5">
              <w:t>ⲁϥⲓ̀ ⲁϥϣⲱⲡⲓ ⲛ̀ϣⲏⲣⲓ ⲛ̀ⲣⲱⲙⲓ</w:t>
            </w:r>
          </w:p>
          <w:p w:rsidR="008A3F9A" w:rsidRDefault="008A3F9A" w:rsidP="00545EC8">
            <w:pPr>
              <w:pStyle w:val="CopticVersemulti-line"/>
            </w:pPr>
            <w:r w:rsidRPr="008172B5">
              <w:t>ⲁⲗⲗⲁ ⲛ̀ⲑⲟϥ ⲡⲉ ⲫϯ ⲙ̀ⲙⲏⲓ</w:t>
            </w:r>
          </w:p>
          <w:p w:rsidR="008A3F9A" w:rsidRDefault="008A3F9A" w:rsidP="00545EC8">
            <w:pPr>
              <w:pStyle w:val="CopticVersemulti-line"/>
            </w:pPr>
            <w:r w:rsidRPr="008172B5">
              <w:t>ⲁϥⲓ̀ ⲟⲩⲟϩ ⲁϥⲥⲱϯ ⲙ̀ⲙⲟⲛ</w:t>
            </w:r>
          </w:p>
        </w:tc>
      </w:tr>
    </w:tbl>
    <w:p w:rsidR="001822EB" w:rsidRDefault="001822EB" w:rsidP="008A3F9A">
      <w:pPr>
        <w:pStyle w:val="Heading6"/>
      </w:pPr>
      <w:bookmarkStart w:id="665" w:name="_Toc298681319"/>
      <w:r>
        <w:t>Part Three</w:t>
      </w:r>
      <w:bookmarkEnd w:id="66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What mind, </w:t>
            </w:r>
            <w:r w:rsidRPr="007425E1">
              <w:t>what speech,</w:t>
            </w:r>
          </w:p>
          <w:p w:rsidR="008A3F9A" w:rsidRPr="007425E1" w:rsidRDefault="008A3F9A" w:rsidP="008A3F9A">
            <w:pPr>
              <w:pStyle w:val="EngHang"/>
            </w:pPr>
            <w:r w:rsidRPr="007425E1">
              <w:t>Or what hearing can grasp,</w:t>
            </w:r>
          </w:p>
          <w:p w:rsidR="008A3F9A" w:rsidRPr="007425E1" w:rsidRDefault="008A3F9A" w:rsidP="008A3F9A">
            <w:pPr>
              <w:pStyle w:val="EngHang"/>
              <w:rPr>
                <w:color w:val="FF0000"/>
              </w:rPr>
            </w:pPr>
            <w:r>
              <w:t>The unspeakable depth</w:t>
            </w:r>
            <w:r w:rsidRPr="007425E1">
              <w:tab/>
            </w:r>
          </w:p>
          <w:p w:rsidR="008A3F9A" w:rsidRDefault="008A3F9A" w:rsidP="008A3F9A">
            <w:pPr>
              <w:pStyle w:val="EngHangEnd"/>
            </w:pPr>
            <w:r w:rsidRPr="007425E1">
              <w:t xml:space="preserve">Of </w:t>
            </w:r>
            <w:r>
              <w:t>Your</w:t>
            </w:r>
            <w:r w:rsidRPr="007425E1">
              <w:t xml:space="preserve"> love for mankind, O God?</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ⲛⲟⲩⲥ ⲓⲉ ⲁ</w:t>
            </w:r>
            <w:r w:rsidRPr="00E16FE9">
              <w:rPr>
                <w:rFonts w:ascii="Times New Roman" w:hAnsi="Times New Roman" w:cs="Times New Roman"/>
              </w:rPr>
              <w:t>ϣ</w:t>
            </w:r>
            <w:r w:rsidRPr="00E16FE9">
              <w:t xml:space="preserve"> ⲛ</w:t>
            </w:r>
            <w:r w:rsidRPr="00E16FE9">
              <w:rPr>
                <w:rFonts w:ascii="Times New Roman" w:hAnsi="Times New Roman" w:cs="Times New Roman"/>
              </w:rPr>
              <w:t>̀</w:t>
            </w:r>
            <w:r w:rsidRPr="00E16FE9">
              <w:t>ⲥⲁ</w:t>
            </w:r>
            <w:r w:rsidRPr="00E16FE9">
              <w:rPr>
                <w:rFonts w:ascii="Times New Roman" w:hAnsi="Times New Roman" w:cs="Times New Roman"/>
              </w:rPr>
              <w:t>ϫ</w:t>
            </w:r>
            <w:r w:rsidRPr="00E16FE9">
              <w:t>ⲓ</w:t>
            </w:r>
          </w:p>
          <w:p w:rsidR="008A3F9A" w:rsidRDefault="008A3F9A" w:rsidP="00E16FE9">
            <w:pPr>
              <w:pStyle w:val="CopticVersemulti-line"/>
            </w:pPr>
            <w:r w:rsidRPr="00E16FE9">
              <w:t xml:space="preserve">ⲓⲉ </w:t>
            </w:r>
            <w:r w:rsidRPr="00E16FE9">
              <w:rPr>
                <w:rFonts w:ascii="Times New Roman" w:hAnsi="Times New Roman" w:cs="Times New Roman"/>
              </w:rPr>
              <w:t>ϫ</w:t>
            </w:r>
            <w:r w:rsidRPr="00E16FE9">
              <w:t>ⲓⲛⲥⲱⲧⲉⲙ ⲉⲑⲛⲁ</w:t>
            </w:r>
            <w:r w:rsidRPr="00E16FE9">
              <w:rPr>
                <w:rFonts w:ascii="Times New Roman" w:hAnsi="Times New Roman" w:cs="Times New Roman"/>
              </w:rPr>
              <w:t>ϣ̀ϥ</w:t>
            </w:r>
            <w:r w:rsidRPr="00E16FE9">
              <w:t>ⲁⲓ</w:t>
            </w:r>
          </w:p>
          <w:p w:rsidR="008A3F9A" w:rsidRDefault="008A3F9A" w:rsidP="00E16FE9">
            <w:pPr>
              <w:pStyle w:val="CopticVersemulti-line"/>
            </w:pPr>
            <w:r>
              <w:rPr>
                <w:rFonts w:cs="FreeSerifAvvaShenouda"/>
              </w:rPr>
              <w:t>ϧ</w:t>
            </w:r>
            <w:r w:rsidRPr="00E16FE9">
              <w:t>ⲁ ⲡⲓⲡⲉⲗⲁⲅⲟⲥ ⲛ</w:t>
            </w:r>
            <w:r w:rsidRPr="00E16FE9">
              <w:rPr>
                <w:rFonts w:ascii="Times New Roman" w:hAnsi="Times New Roman" w:cs="Times New Roman"/>
              </w:rPr>
              <w:t>̀</w:t>
            </w:r>
            <w:r w:rsidRPr="00E16FE9">
              <w:t>ⲁⲧⲥⲁ</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ⲙⲟ</w:t>
            </w:r>
            <w:r w:rsidRPr="00E16FE9">
              <w:rPr>
                <w:rFonts w:ascii="Times New Roman" w:hAnsi="Times New Roman" w:cs="Times New Roman"/>
              </w:rPr>
              <w:t>ϥ</w:t>
            </w:r>
          </w:p>
          <w:p w:rsidR="008A3F9A" w:rsidRDefault="008A3F9A" w:rsidP="00E16FE9">
            <w:pPr>
              <w:pStyle w:val="CopticVerse"/>
            </w:pPr>
            <w:r w:rsidRPr="00E16FE9">
              <w:t>ⲛ</w:t>
            </w:r>
            <w:r w:rsidRPr="00E16FE9">
              <w:rPr>
                <w:rFonts w:ascii="Times New Roman" w:hAnsi="Times New Roman" w:cs="Times New Roman"/>
              </w:rPr>
              <w:t>̀</w:t>
            </w:r>
            <w:r w:rsidRPr="00E16FE9">
              <w:t>ⲧⲉ ⲧⲉⲕⲙⲉⲧⲙⲁⲓⲣⲱⲙⲓ ⲫ</w:t>
            </w:r>
            <w:r w:rsidRPr="00E16FE9">
              <w:rPr>
                <w:rFonts w:ascii="Times New Roman" w:hAnsi="Times New Roman" w:cs="Times New Roman"/>
              </w:rPr>
              <w:t>ϯ</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The One, </w:t>
            </w:r>
            <w:r>
              <w:t xml:space="preserve">the </w:t>
            </w:r>
            <w:r w:rsidRPr="007425E1">
              <w:t>only Logos,</w:t>
            </w:r>
          </w:p>
          <w:p w:rsidR="008A3F9A" w:rsidRDefault="008A3F9A" w:rsidP="008A3F9A">
            <w:pPr>
              <w:pStyle w:val="EngHang"/>
            </w:pPr>
            <w:r w:rsidRPr="007425E1">
              <w:t>Begotten before all the ages,</w:t>
            </w:r>
          </w:p>
          <w:p w:rsidR="008A3F9A" w:rsidRPr="007425E1" w:rsidRDefault="008A3F9A" w:rsidP="008A3F9A">
            <w:pPr>
              <w:pStyle w:val="EngHang"/>
            </w:pPr>
            <w:r>
              <w:t>From the only Father</w:t>
            </w:r>
          </w:p>
          <w:p w:rsidR="008A3F9A" w:rsidRDefault="008A3F9A" w:rsidP="008A3F9A">
            <w:pPr>
              <w:pStyle w:val="EngHangEnd"/>
            </w:pPr>
            <w:r>
              <w:t>In bodiless divinity.</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Ⲡⲓⲟⲩⲁⲓ ⲙ̀ⲙⲁⲩⲁⲧϥ ⲛ̀ⲗⲟⲅⲟⲥ</w:t>
            </w:r>
          </w:p>
          <w:p w:rsidR="008A3F9A" w:rsidRDefault="008A3F9A" w:rsidP="00E16FE9">
            <w:pPr>
              <w:pStyle w:val="CopticVersemulti-line"/>
            </w:pPr>
            <w:r w:rsidRPr="00E16FE9">
              <w:t>ⲉ̀ⲧⲁⲩϫ̀ⲫⲟϥ ϧⲁϫⲉⲛ ⲛⲓⲉ̀ⲱⲛ ⲧⲏⲣⲟⲩ</w:t>
            </w:r>
          </w:p>
          <w:p w:rsidR="008A3F9A" w:rsidRDefault="008A3F9A" w:rsidP="00E16FE9">
            <w:pPr>
              <w:pStyle w:val="CopticVersemulti-line"/>
            </w:pPr>
            <w:r w:rsidRPr="00E16FE9">
              <w:t>ⲕⲁⲧⲁ ϯⲙⲉⲑⲛⲟⲩϯ ⲁϭⲛⲉ ⲥⲱⲙⲁ</w:t>
            </w:r>
          </w:p>
          <w:p w:rsidR="008A3F9A" w:rsidRDefault="008A3F9A" w:rsidP="00E16FE9">
            <w:pPr>
              <w:pStyle w:val="CopticVerse"/>
            </w:pPr>
            <w:r w:rsidRPr="00E16FE9">
              <w:t>ⲉⲃⲟⲗϧⲉⲛ ⲡⲓⲟⲩⲁⲓ ⲫ̀ⲓⲱⲧ</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Default="008A3F9A" w:rsidP="008A3F9A">
            <w:pPr>
              <w:pStyle w:val="EngHang"/>
            </w:pPr>
            <w:r>
              <w:t>He and only He</w:t>
            </w:r>
          </w:p>
          <w:p w:rsidR="008A3F9A" w:rsidRDefault="008A3F9A" w:rsidP="008A3F9A">
            <w:pPr>
              <w:pStyle w:val="EngHang"/>
            </w:pPr>
            <w:r>
              <w:t>Was also born bodily,</w:t>
            </w:r>
          </w:p>
          <w:p w:rsidR="008A3F9A" w:rsidRDefault="008A3F9A" w:rsidP="008A3F9A">
            <w:pPr>
              <w:pStyle w:val="EngHang"/>
            </w:pPr>
            <w:r>
              <w:t>Without change or alteration</w:t>
            </w:r>
          </w:p>
          <w:p w:rsidR="008A3F9A" w:rsidRDefault="008A3F9A" w:rsidP="008A3F9A">
            <w:pPr>
              <w:pStyle w:val="EngHangEnd"/>
            </w:pPr>
            <w:r>
              <w:t>From His only mother.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Ⲟⲩⲟϩ ⲫⲁⲓ ⲟⲛ ⲙ̀ⲙⲁⲩⲁⲧϥ</w:t>
            </w:r>
          </w:p>
          <w:p w:rsidR="008A3F9A" w:rsidRDefault="008A3F9A" w:rsidP="00E16FE9">
            <w:pPr>
              <w:pStyle w:val="CopticVersemulti-line"/>
            </w:pPr>
            <w:r w:rsidRPr="00E16FE9">
              <w:t>ⲁⲩ</w:t>
            </w:r>
            <w:r>
              <w:rPr>
                <w:rFonts w:cs="FreeSerifAvvaShenouda"/>
              </w:rPr>
              <w:t>ϫ̀</w:t>
            </w:r>
            <w:r w:rsidRPr="00E16FE9">
              <w:t>ⲫⲟϥ ⲥⲱⲙⲁⲧⲓⲕⲱⲥ</w:t>
            </w:r>
          </w:p>
          <w:p w:rsidR="008A3F9A" w:rsidRDefault="008A3F9A" w:rsidP="00E16FE9">
            <w:pPr>
              <w:pStyle w:val="CopticVersemulti-line"/>
            </w:pPr>
            <w:r w:rsidRPr="00E16FE9">
              <w:t>ϧⲉⲛ ⲟⲩⲙⲉⲧⲁⲧϣⲓⲃϯ ⲛⲉⲙ ⲟⲩⲙⲉⲧⲁⲧⲫⲱⲛϩ</w:t>
            </w:r>
          </w:p>
          <w:p w:rsidR="008A3F9A" w:rsidRDefault="008A3F9A" w:rsidP="00E16FE9">
            <w:pPr>
              <w:pStyle w:val="CopticVerse"/>
            </w:pPr>
            <w:r w:rsidRPr="00E16FE9">
              <w:t>ⲉⲃⲟⲗϧⲉⲛ ⲧⲉϥⲙⲁⲩ ⲙ̀ⲙⲁⲩⲁⲧⲥ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And after she gave birth to Him,</w:t>
            </w:r>
          </w:p>
          <w:p w:rsidR="008A3F9A" w:rsidRPr="007425E1" w:rsidRDefault="008A3F9A" w:rsidP="008A3F9A">
            <w:pPr>
              <w:pStyle w:val="EngHang"/>
            </w:pPr>
            <w:r w:rsidRPr="007425E1">
              <w:t xml:space="preserve">Her virginity was not </w:t>
            </w:r>
            <w:r>
              <w:t>lost,</w:t>
            </w:r>
          </w:p>
          <w:p w:rsidR="008A3F9A" w:rsidRPr="007425E1" w:rsidRDefault="008A3F9A" w:rsidP="008A3F9A">
            <w:pPr>
              <w:pStyle w:val="EngHang"/>
            </w:pPr>
            <w:r>
              <w:t>And so</w:t>
            </w:r>
            <w:r w:rsidRPr="007425E1">
              <w:t xml:space="preserve"> it was revealed,</w:t>
            </w:r>
          </w:p>
          <w:p w:rsidR="008A3F9A" w:rsidRDefault="008A3F9A" w:rsidP="008A3F9A">
            <w:pPr>
              <w:pStyle w:val="EngHangEnd"/>
            </w:pPr>
            <w:r w:rsidRPr="007425E1">
              <w:t>That she is the Theotokos.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Ⲟⲩⲟϩ ⲟⲛ ⲙⲉⲛⲉⲛⲥⲁ ⲑ̀ⲣⲉⲥⲙⲁⲥϥ</w:t>
            </w:r>
          </w:p>
          <w:p w:rsidR="008A3F9A" w:rsidRDefault="008A3F9A" w:rsidP="00E16FE9">
            <w:pPr>
              <w:pStyle w:val="CopticVersemulti-line"/>
            </w:pPr>
            <w:r w:rsidRPr="00E16FE9">
              <w:t>ⲙ̀ⲡⲉϥⲃⲱⲗ ⲉⲃⲟⲗ ⲛ̀ⲧⲉⲥⲡⲁⲣⲑⲉⲛⲓⲁ</w:t>
            </w:r>
          </w:p>
          <w:p w:rsidR="008A3F9A" w:rsidRDefault="008A3F9A" w:rsidP="00E16FE9">
            <w:pPr>
              <w:pStyle w:val="CopticVersemulti-line"/>
            </w:pPr>
            <w:r w:rsidRPr="00E16FE9">
              <w:t>ϧⲉⲛ ⲫⲁⲓ ⲁϥⲟⲩⲟⲛϩⲥ ⲉⲃⲟⲗ</w:t>
            </w:r>
          </w:p>
          <w:p w:rsidR="008A3F9A" w:rsidRDefault="008A3F9A" w:rsidP="00E16FE9">
            <w:pPr>
              <w:pStyle w:val="CopticVerse"/>
            </w:pPr>
            <w:r w:rsidRPr="00E16FE9">
              <w:t>ϫⲉ ⲟⲩⲑⲉⲟⲧⲟⲕⲟⲥ ⲧⲉ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depth of the richness,</w:t>
            </w:r>
          </w:p>
          <w:p w:rsidR="008A3F9A" w:rsidRPr="007425E1" w:rsidRDefault="008A3F9A" w:rsidP="008A3F9A">
            <w:pPr>
              <w:pStyle w:val="EngHang"/>
            </w:pPr>
            <w:r w:rsidRPr="007425E1">
              <w:t>And wisdom of God,</w:t>
            </w:r>
          </w:p>
          <w:p w:rsidR="008A3F9A" w:rsidRPr="007425E1" w:rsidRDefault="008A3F9A" w:rsidP="008A3F9A">
            <w:pPr>
              <w:pStyle w:val="EngHang"/>
            </w:pPr>
            <w:r w:rsidRPr="007425E1">
              <w:t>For the womb under judgment,</w:t>
            </w:r>
          </w:p>
          <w:p w:rsidR="008A3F9A" w:rsidRDefault="008A3F9A" w:rsidP="008A3F9A">
            <w:pPr>
              <w:pStyle w:val="EngHangEnd"/>
            </w:pPr>
            <w:r w:rsidRPr="007425E1">
              <w:t>To bring forth children in anguish.</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 xml:space="preserve">Ⲱ̀ ⲡ̀ϣⲱⲕ ⲛ̀ϯⲙⲉⲧⲣⲁⲙⲁⲟ̀ </w:t>
            </w:r>
          </w:p>
          <w:p w:rsidR="008A3F9A" w:rsidRDefault="008A3F9A" w:rsidP="00E16FE9">
            <w:pPr>
              <w:pStyle w:val="CopticVersemulti-line"/>
            </w:pPr>
            <w:r w:rsidRPr="00E16FE9">
              <w:t>ⲛⲉⲙ ϯⲥⲟⲫⲓⲁ̀ ⲛ̀ⲧⲉ ⲫϯ</w:t>
            </w:r>
          </w:p>
          <w:p w:rsidR="008A3F9A" w:rsidRDefault="008A3F9A" w:rsidP="00E16FE9">
            <w:pPr>
              <w:pStyle w:val="CopticVersemulti-line"/>
            </w:pPr>
            <w:r w:rsidRPr="00E16FE9">
              <w:t>ϫⲉ ϯⲛⲉϫⲓ ⲉⲧⲁⲩϩⲓⲧⲥ ⲉ̀ⲡ̀ϩⲁⲡ</w:t>
            </w:r>
          </w:p>
          <w:p w:rsidR="008A3F9A" w:rsidRDefault="008A3F9A" w:rsidP="00E16FE9">
            <w:pPr>
              <w:pStyle w:val="CopticVerse"/>
            </w:pPr>
            <w:r w:rsidRPr="00E16FE9">
              <w:t>ⲁⲥϫ̀ⲫⲟ ⲛ̀ϩⲁⲛϣⲏⲣⲓ ϧⲉⲛ ⲟⲩⲙ̀ⲕⲁϩⲛ̀ϩⲏⲧ</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Became a fountain of immortality,</w:t>
            </w:r>
          </w:p>
          <w:p w:rsidR="008A3F9A" w:rsidRPr="007425E1" w:rsidRDefault="008A3F9A" w:rsidP="008A3F9A">
            <w:pPr>
              <w:pStyle w:val="EngHang"/>
            </w:pPr>
            <w:r>
              <w:t xml:space="preserve">Bringing forth </w:t>
            </w:r>
            <w:r w:rsidRPr="007425E1">
              <w:t>Emmanuel</w:t>
            </w:r>
            <w:r>
              <w:t xml:space="preserve"> to us</w:t>
            </w:r>
            <w:r w:rsidRPr="007425E1">
              <w:t xml:space="preserve">,   </w:t>
            </w:r>
            <w:r w:rsidRPr="007425E1">
              <w:tab/>
            </w:r>
          </w:p>
          <w:p w:rsidR="008A3F9A" w:rsidRPr="007425E1" w:rsidRDefault="008A3F9A" w:rsidP="008A3F9A">
            <w:pPr>
              <w:pStyle w:val="EngHang"/>
            </w:pPr>
            <w:r>
              <w:t>Without human seed;</w:t>
            </w:r>
          </w:p>
          <w:p w:rsidR="008A3F9A" w:rsidRDefault="008A3F9A" w:rsidP="008A3F9A">
            <w:pPr>
              <w:pStyle w:val="EngHangEnd"/>
            </w:pPr>
            <w:r w:rsidRPr="007425E1">
              <w:t>He destroyed the corruption of our race.</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Ⲁⲥϣⲱⲡⲓ ⲛ̀ⲟⲩⲙⲟⲩⲙⲓ ⲛ̀ⲧⲉ ⲟⲩⲙⲉⲧⲁⲑⲙⲟⲩ</w:t>
            </w:r>
          </w:p>
          <w:p w:rsidR="008A3F9A" w:rsidRDefault="008A3F9A" w:rsidP="00E16FE9">
            <w:pPr>
              <w:pStyle w:val="CopticVersemulti-line"/>
            </w:pPr>
            <w:r w:rsidRPr="00E16FE9">
              <w:t>ⲁⲥⲙⲓⲥⲓ ⲛⲁⲛ ⲛ̀Ⲉⲙⲙⲁⲛⲟⲩⲏⲗ</w:t>
            </w:r>
          </w:p>
          <w:p w:rsidR="008A3F9A" w:rsidRDefault="008A3F9A" w:rsidP="00E16FE9">
            <w:pPr>
              <w:pStyle w:val="CopticVersemulti-line"/>
            </w:pPr>
            <w:r w:rsidRPr="00E16FE9">
              <w:t>ⲁϭⲛⲉ ⲥ̀ⲡⲉⲣⲙⲁ ⲛ̀ⲣⲱⲙⲓ</w:t>
            </w:r>
          </w:p>
          <w:p w:rsidR="008A3F9A" w:rsidRDefault="008A3F9A" w:rsidP="00E16FE9">
            <w:pPr>
              <w:pStyle w:val="CopticVerse"/>
            </w:pPr>
            <w:r w:rsidRPr="00E16FE9">
              <w:t>ⲁϥⲃⲱⲗ ⲉⲃⲟⲗ ⲙ̀ⲡ̀ⲧⲁⲕⲟ ⲙ̀ⲡⲉⲛⲅⲉⲛⲟⲥ</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t xml:space="preserve">Let us cry out </w:t>
            </w:r>
            <w:r w:rsidRPr="007425E1">
              <w:t>to Him and say,</w:t>
            </w:r>
            <w:r w:rsidRPr="007425E1">
              <w:tab/>
            </w:r>
          </w:p>
          <w:p w:rsidR="008A3F9A" w:rsidRPr="00646C04" w:rsidRDefault="008A3F9A" w:rsidP="008A3F9A">
            <w:pPr>
              <w:pStyle w:val="EngHang"/>
            </w:pPr>
            <w:r w:rsidRPr="00646C04">
              <w:t xml:space="preserve">“Glory to </w:t>
            </w:r>
            <w:r>
              <w:t>You</w:t>
            </w:r>
            <w:r w:rsidRPr="00646C04">
              <w:t xml:space="preserve"> O </w:t>
            </w:r>
            <w:r w:rsidRPr="00E16FE9">
              <w:t>Incomprehensible</w:t>
            </w:r>
            <w:r w:rsidRPr="00646C04">
              <w:t xml:space="preserve"> One,</w:t>
            </w:r>
          </w:p>
          <w:p w:rsidR="008A3F9A" w:rsidRPr="007425E1" w:rsidRDefault="008A3F9A" w:rsidP="008A3F9A">
            <w:pPr>
              <w:pStyle w:val="EngHang"/>
            </w:pPr>
            <w:r w:rsidRPr="007425E1">
              <w:t>The Good Lover of Mankind, Saviour of our souls,</w:t>
            </w:r>
            <w:r>
              <w:t>"</w:t>
            </w:r>
          </w:p>
          <w:p w:rsidR="008A3F9A" w:rsidRDefault="008A3F9A" w:rsidP="008A3F9A">
            <w:pPr>
              <w:pStyle w:val="EngHangEnd"/>
            </w:pPr>
            <w:r w:rsidRPr="007425E1">
              <w:t>For He came and saved us.</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Ⲫⲁⲓ ⲙⲁⲣⲉⲛⲱϣ ⲟⲩⲃⲏϥ ⲉⲛϫⲱ ⲙ̀ⲙⲟⲥ</w:t>
            </w:r>
          </w:p>
          <w:p w:rsidR="008A3F9A" w:rsidRDefault="008A3F9A" w:rsidP="00E16FE9">
            <w:pPr>
              <w:pStyle w:val="CopticVersemulti-line"/>
            </w:pPr>
            <w:r w:rsidRPr="00E16FE9">
              <w:t>ϫⲉ ⲡⲓⲱ̀ⲟⲩ ⲛⲁⲕ ⲡⲓⲁⲧϣ̀ⲧⲁϩⲟϥ</w:t>
            </w:r>
          </w:p>
          <w:p w:rsidR="008A3F9A" w:rsidRDefault="008A3F9A" w:rsidP="00E16FE9">
            <w:pPr>
              <w:pStyle w:val="CopticVersemulti-line"/>
            </w:pPr>
            <w:r w:rsidRPr="00E16FE9">
              <w:t>ⲡⲓⲙⲁⲓⲣⲱⲙⲓ ⲛ̀ⲁ̀ⲅⲁⲑⲟⲥ</w:t>
            </w:r>
            <w:r>
              <w:t xml:space="preserve"> </w:t>
            </w:r>
            <w:r w:rsidRPr="00E16FE9">
              <w:t>ⲫ̀ⲣⲉϥⲥⲱϯ ⲛ̀ⲛⲉⲛⲯⲩⲭⲏ</w:t>
            </w:r>
          </w:p>
          <w:p w:rsidR="008A3F9A" w:rsidRDefault="008A3F9A" w:rsidP="00E16FE9">
            <w:pPr>
              <w:pStyle w:val="CopticVerse"/>
            </w:pPr>
            <w:r w:rsidRPr="00E16FE9">
              <w:t>ⲁϥⲓ̀ ⲟⲩⲟϩ ⲁϥⲥⲱϯ ⲙ̀ⲙⲟⲛ</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8172B5">
              <w:t>Ⲉⲧⲁϥⲕⲏⲛ ⲁⲛ ⲉϥⲟⲓ ⲛ̀ⲛⲟⲩϯ</w:t>
            </w:r>
          </w:p>
          <w:p w:rsidR="008A3F9A" w:rsidRDefault="008A3F9A" w:rsidP="00E16FE9">
            <w:pPr>
              <w:pStyle w:val="CopticVersemulti-line"/>
            </w:pPr>
            <w:r w:rsidRPr="008172B5">
              <w:t>ⲁϥⲓ̀ ⲁϥϣⲱⲡⲓ ⲛ̀ϣⲏⲣⲓ ⲛ̀ⲣⲱⲙⲓ</w:t>
            </w:r>
          </w:p>
          <w:p w:rsidR="008A3F9A" w:rsidRDefault="008A3F9A" w:rsidP="00E16FE9">
            <w:pPr>
              <w:pStyle w:val="CopticVersemulti-line"/>
            </w:pPr>
            <w:r w:rsidRPr="008172B5">
              <w:t>ⲁⲗⲗⲁ ⲛ̀ⲑⲟϥ ⲡⲉ ⲫϯ ⲙ̀ⲙⲏⲓ</w:t>
            </w:r>
          </w:p>
          <w:p w:rsidR="008A3F9A" w:rsidRDefault="008A3F9A" w:rsidP="00E16FE9">
            <w:pPr>
              <w:pStyle w:val="CopticVersemulti-line"/>
            </w:pPr>
            <w:r w:rsidRPr="008172B5">
              <w:t>ⲁϥⲓ̀ ⲟⲩⲟϩ ⲁϥⲥⲱϯ ⲙ̀ⲙⲟⲛ</w:t>
            </w:r>
          </w:p>
        </w:tc>
      </w:tr>
    </w:tbl>
    <w:p w:rsidR="00372152" w:rsidRDefault="00372152" w:rsidP="008A3F9A">
      <w:pPr>
        <w:pStyle w:val="Heading6"/>
      </w:pPr>
      <w:bookmarkStart w:id="666" w:name="_Toc298681320"/>
      <w:r>
        <w:t>Part Four</w:t>
      </w:r>
      <w:bookmarkEnd w:id="66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O the honour of the conception,</w:t>
            </w:r>
          </w:p>
          <w:p w:rsidR="008A3F9A" w:rsidRPr="007425E1" w:rsidRDefault="008A3F9A" w:rsidP="008A3F9A">
            <w:pPr>
              <w:pStyle w:val="EngHang"/>
            </w:pPr>
            <w:r w:rsidRPr="007425E1">
              <w:t>Of the virginal womb,</w:t>
            </w:r>
          </w:p>
          <w:p w:rsidR="008A3F9A" w:rsidRPr="007425E1" w:rsidRDefault="008A3F9A" w:rsidP="008A3F9A">
            <w:pPr>
              <w:pStyle w:val="EngHang"/>
            </w:pPr>
            <w:r>
              <w:t>Of</w:t>
            </w:r>
            <w:r w:rsidRPr="007425E1">
              <w:t xml:space="preserve"> Theotokos without seed,</w:t>
            </w:r>
          </w:p>
          <w:p w:rsidR="008A3F9A" w:rsidRDefault="008A3F9A" w:rsidP="008A3F9A">
            <w:pPr>
              <w:pStyle w:val="EngHangEnd"/>
            </w:pPr>
            <w:r w:rsidRPr="007425E1">
              <w:t>As the angel witnessed</w:t>
            </w:r>
            <w:commentRangeStart w:id="667"/>
            <w:r>
              <w:t>.</w:t>
            </w:r>
            <w:commentRangeEnd w:id="667"/>
            <w:r>
              <w:rPr>
                <w:rStyle w:val="CommentReference"/>
              </w:rPr>
              <w:commentReference w:id="667"/>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Ⲱ</w:t>
            </w:r>
            <w:r w:rsidRPr="00E16FE9">
              <w:rPr>
                <w:rFonts w:ascii="Times New Roman" w:hAnsi="Times New Roman" w:cs="Times New Roman"/>
              </w:rPr>
              <w:t>̀ϯ</w:t>
            </w:r>
            <w:r w:rsidRPr="00E16FE9">
              <w:t>ⲧⲓⲙⲏ ⲛ</w:t>
            </w:r>
            <w:r w:rsidRPr="00E16FE9">
              <w:rPr>
                <w:rFonts w:ascii="Times New Roman" w:hAnsi="Times New Roman" w:cs="Times New Roman"/>
              </w:rPr>
              <w:t>̀</w:t>
            </w:r>
            <w:r w:rsidRPr="00E16FE9">
              <w:t xml:space="preserve">ⲧⲉ </w:t>
            </w:r>
            <w:r w:rsidRPr="00E16FE9">
              <w:rPr>
                <w:rFonts w:ascii="Times New Roman" w:hAnsi="Times New Roman" w:cs="Times New Roman"/>
              </w:rPr>
              <w:t>ϯϫ</w:t>
            </w:r>
            <w:r w:rsidRPr="00E16FE9">
              <w:t>ⲓⲛⲉⲣⲃⲟⲕⲓ</w:t>
            </w:r>
          </w:p>
          <w:p w:rsidR="008A3F9A" w:rsidRDefault="008A3F9A" w:rsidP="00E16FE9">
            <w:pPr>
              <w:pStyle w:val="CopticVersemulti-line"/>
            </w:pPr>
            <w:r w:rsidRPr="00E16FE9">
              <w:t>ⲛ</w:t>
            </w:r>
            <w:r w:rsidRPr="00E16FE9">
              <w:rPr>
                <w:rFonts w:ascii="Times New Roman" w:hAnsi="Times New Roman" w:cs="Times New Roman"/>
              </w:rPr>
              <w:t>̀</w:t>
            </w:r>
            <w:r w:rsidRPr="00E16FE9">
              <w:t xml:space="preserve">ⲧⲉ </w:t>
            </w:r>
            <w:r w:rsidRPr="00E16FE9">
              <w:rPr>
                <w:rFonts w:ascii="Times New Roman" w:hAnsi="Times New Roman" w:cs="Times New Roman"/>
              </w:rPr>
              <w:t>ϯ</w:t>
            </w:r>
            <w:r w:rsidRPr="00E16FE9">
              <w:t>ⲛⲉ</w:t>
            </w:r>
            <w:r w:rsidRPr="00E16FE9">
              <w:rPr>
                <w:rFonts w:ascii="Times New Roman" w:hAnsi="Times New Roman" w:cs="Times New Roman"/>
              </w:rPr>
              <w:t>ϫ</w:t>
            </w:r>
            <w:r w:rsidRPr="00E16FE9">
              <w:t>ⲓ ⲙ</w:t>
            </w:r>
            <w:r w:rsidRPr="00E16FE9">
              <w:rPr>
                <w:rFonts w:ascii="Times New Roman" w:hAnsi="Times New Roman" w:cs="Times New Roman"/>
              </w:rPr>
              <w:t>̀</w:t>
            </w:r>
            <w:r w:rsidRPr="00E16FE9">
              <w:t>ⲡⲁⲣⲑⲉⲛⲓⲕⲏ</w:t>
            </w:r>
          </w:p>
          <w:p w:rsidR="008A3F9A" w:rsidRDefault="008A3F9A" w:rsidP="00E16FE9">
            <w:pPr>
              <w:pStyle w:val="CopticVersemulti-line"/>
            </w:pPr>
            <w:r w:rsidRPr="00E16FE9">
              <w:t>ⲟⲩⲟ</w:t>
            </w:r>
            <w:r w:rsidRPr="00E16FE9">
              <w:rPr>
                <w:rFonts w:ascii="Times New Roman" w:hAnsi="Times New Roman" w:cs="Times New Roman"/>
              </w:rPr>
              <w:t>ϩ</w:t>
            </w:r>
            <w:r w:rsidRPr="00E16FE9">
              <w:t xml:space="preserve"> ⲛ</w:t>
            </w:r>
            <w:r w:rsidRPr="00E16FE9">
              <w:rPr>
                <w:rFonts w:ascii="Times New Roman" w:hAnsi="Times New Roman" w:cs="Times New Roman"/>
              </w:rPr>
              <w:t>̀</w:t>
            </w:r>
            <w:r w:rsidRPr="00E16FE9">
              <w:t>ⲑⲉⲟⲧⲟⲕⲟⲥ ⲟⲩⲁⲧ</w:t>
            </w:r>
            <w:r w:rsidRPr="00E16FE9">
              <w:rPr>
                <w:rFonts w:ascii="Times New Roman" w:hAnsi="Times New Roman" w:cs="Times New Roman"/>
              </w:rPr>
              <w:t>ϫ̀</w:t>
            </w:r>
            <w:r w:rsidRPr="00E16FE9">
              <w:t>ⲣⲟ</w:t>
            </w:r>
            <w:r w:rsidRPr="00E16FE9">
              <w:rPr>
                <w:rFonts w:ascii="Times New Roman" w:hAnsi="Times New Roman" w:cs="Times New Roman"/>
              </w:rPr>
              <w:t>ϫ</w:t>
            </w:r>
            <w:r w:rsidRPr="00E16FE9">
              <w:t xml:space="preserve"> ⲧⲉ</w:t>
            </w:r>
          </w:p>
          <w:p w:rsidR="008A3F9A" w:rsidRDefault="008A3F9A" w:rsidP="00E16FE9">
            <w:pPr>
              <w:pStyle w:val="CopticVerse"/>
            </w:pPr>
            <w:r w:rsidRPr="00E16FE9">
              <w:t>ⲁ</w:t>
            </w:r>
            <w:r w:rsidRPr="00E16FE9">
              <w:rPr>
                <w:rFonts w:ascii="Times New Roman" w:hAnsi="Times New Roman" w:cs="Times New Roman"/>
              </w:rPr>
              <w:t>ϥ</w:t>
            </w:r>
            <w:r w:rsidRPr="00E16FE9">
              <w:t>ⲉⲣⲙⲉⲑⲣⲉ ⲛ</w:t>
            </w:r>
            <w:r w:rsidRPr="00E16FE9">
              <w:rPr>
                <w:rFonts w:ascii="Times New Roman" w:hAnsi="Times New Roman" w:cs="Times New Roman"/>
              </w:rPr>
              <w:t>̀ϫ</w:t>
            </w:r>
            <w:r w:rsidRPr="00E16FE9">
              <w:t>ⲉ ⲡⲓⲁⲅⲅⲉⲗⲟⲥ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t xml:space="preserve">When he </w:t>
            </w:r>
            <w:commentRangeStart w:id="668"/>
            <w:r>
              <w:t xml:space="preserve">appeared </w:t>
            </w:r>
            <w:commentRangeEnd w:id="668"/>
            <w:r>
              <w:rPr>
                <w:rStyle w:val="CommentReference"/>
                <w:rFonts w:ascii="Times New Roman" w:eastAsiaTheme="minorHAnsi" w:hAnsi="Times New Roman" w:cstheme="minorBidi"/>
                <w:color w:val="auto"/>
              </w:rPr>
              <w:commentReference w:id="668"/>
            </w:r>
            <w:r>
              <w:t>to Joseph,</w:t>
            </w:r>
          </w:p>
          <w:p w:rsidR="008A3F9A" w:rsidRPr="007425E1" w:rsidRDefault="008A3F9A" w:rsidP="008A3F9A">
            <w:pPr>
              <w:pStyle w:val="EngHang"/>
            </w:pPr>
            <w:r w:rsidRPr="007425E1">
              <w:t xml:space="preserve">He said </w:t>
            </w:r>
            <w:r>
              <w:t>that</w:t>
            </w:r>
            <w:r w:rsidRPr="007425E1">
              <w:t>,</w:t>
            </w:r>
          </w:p>
          <w:p w:rsidR="008A3F9A" w:rsidRPr="007425E1" w:rsidRDefault="008A3F9A" w:rsidP="008A3F9A">
            <w:pPr>
              <w:pStyle w:val="EngHang"/>
            </w:pPr>
            <w:r w:rsidRPr="007425E1">
              <w:t xml:space="preserve">“The One </w:t>
            </w:r>
            <w:r>
              <w:t>to Whom she will give birth,</w:t>
            </w:r>
          </w:p>
          <w:p w:rsidR="008A3F9A" w:rsidRDefault="008A3F9A" w:rsidP="008A3F9A">
            <w:pPr>
              <w:pStyle w:val="EngHangEnd"/>
            </w:pPr>
            <w:r w:rsidRPr="007425E1">
              <w:t>Is of the Holy Spirit.”</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Ⲉ̀ⲧⲁϥⲟⲩⲟⲛϩϥ ⲉ̀Ⲓⲱⲥⲏⲫ</w:t>
            </w:r>
          </w:p>
          <w:p w:rsidR="008A3F9A" w:rsidRDefault="008A3F9A" w:rsidP="00E16FE9">
            <w:pPr>
              <w:pStyle w:val="CopticVersemulti-line"/>
            </w:pPr>
            <w:r w:rsidRPr="00E16FE9">
              <w:t>ⲉϥϫⲱ ⲙ̀ⲙⲟⲥ ⲙ̀ⲡⲁⲓⲣⲏϯ</w:t>
            </w:r>
          </w:p>
          <w:p w:rsidR="008A3F9A" w:rsidRDefault="008A3F9A" w:rsidP="00E16FE9">
            <w:pPr>
              <w:pStyle w:val="CopticVersemulti-line"/>
            </w:pPr>
            <w:r w:rsidRPr="00E16FE9">
              <w:t>ϫⲉ ⲫⲏ ⲅⲁⲣ ⲉⲧⲁⲥⲛⲁⲙⲁⲥϥ</w:t>
            </w:r>
          </w:p>
          <w:p w:rsidR="008A3F9A" w:rsidRDefault="008A3F9A" w:rsidP="00E16FE9">
            <w:pPr>
              <w:pStyle w:val="CopticVerse"/>
            </w:pPr>
            <w:r w:rsidRPr="00E16FE9">
              <w:t>ⲟⲩ ⲉⲃⲟⲗϧⲉⲛ ⲟⲩⲡ̅ⲛ̅ⲁ ⲉϥⲟⲩⲁⲃ ⲡⲉ</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the Logos of the Father,</w:t>
            </w:r>
          </w:p>
          <w:p w:rsidR="008A3F9A" w:rsidRPr="007425E1" w:rsidRDefault="008A3F9A" w:rsidP="008A3F9A">
            <w:pPr>
              <w:pStyle w:val="EngHang"/>
            </w:pPr>
            <w:r w:rsidRPr="007425E1">
              <w:t>Came and was incarnate of her,</w:t>
            </w:r>
          </w:p>
          <w:p w:rsidR="008A3F9A" w:rsidRPr="007425E1" w:rsidRDefault="008A3F9A" w:rsidP="008A3F9A">
            <w:pPr>
              <w:pStyle w:val="EngHang"/>
            </w:pPr>
            <w:r>
              <w:t>She gave birth to Him without change</w:t>
            </w:r>
            <w:r w:rsidRPr="007425E1">
              <w:t>,</w:t>
            </w:r>
          </w:p>
          <w:p w:rsidR="008A3F9A" w:rsidRDefault="008A3F9A" w:rsidP="008A3F9A">
            <w:pPr>
              <w:pStyle w:val="EngHangEnd"/>
            </w:pPr>
            <w:r>
              <w:t>The angel</w:t>
            </w:r>
            <w:r w:rsidRPr="007425E1">
              <w:t xml:space="preserve"> added saying</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E16FE9">
              <w:t>Ⲉ̀ⲧⲓ ⲇⲉ ϫⲉ ⲛⲉ ⲡⲓⲗⲟⲅⲟⲥ ⲛ̀ⲧⲉ Ⲫ̀ⲓⲱⲧ</w:t>
            </w:r>
          </w:p>
          <w:p w:rsidR="008A3F9A" w:rsidRDefault="008A3F9A" w:rsidP="00E16FE9">
            <w:pPr>
              <w:pStyle w:val="CopticVersemulti-line"/>
            </w:pPr>
            <w:r w:rsidRPr="00E16FE9">
              <w:t>ⲓ̀ ⲁϥϭⲓⲥⲁⲣⲝ ⲉⲃⲟⲗ ⲛ̀ϧⲏⲧⲥ</w:t>
            </w:r>
          </w:p>
          <w:p w:rsidR="008A3F9A" w:rsidRDefault="008A3F9A" w:rsidP="00E16FE9">
            <w:pPr>
              <w:pStyle w:val="CopticVersemulti-line"/>
            </w:pPr>
            <w:r w:rsidRPr="00E16FE9">
              <w:t>ϧⲉⲛ ⲟⲩⲙⲉⲧⲁⲧϣⲓⲃⲧ ⲉⲁⲥⲙⲁⲥϥ</w:t>
            </w:r>
          </w:p>
          <w:p w:rsidR="008A3F9A" w:rsidRDefault="008A3F9A" w:rsidP="00E16FE9">
            <w:pPr>
              <w:pStyle w:val="CopticVerse"/>
            </w:pPr>
            <w:r w:rsidRPr="00E16FE9">
              <w:t>ⲁϥⲧⲟⲩϩⲟ ⲙ̀ⲡⲁⲓⲭⲉⲧ ⲉϥϫⲱ ⲙ̀ⲙⲟⲥ</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pPr>
            <w:r w:rsidRPr="007425E1">
              <w:t>“She will give birth to a Son,</w:t>
            </w:r>
          </w:p>
          <w:p w:rsidR="008A3F9A" w:rsidRPr="007425E1" w:rsidRDefault="008A3F9A" w:rsidP="008A3F9A">
            <w:pPr>
              <w:pStyle w:val="EngHang"/>
            </w:pPr>
            <w:r w:rsidRPr="007425E1">
              <w:t xml:space="preserve">His Name </w:t>
            </w:r>
            <w:r>
              <w:t>will</w:t>
            </w:r>
            <w:r w:rsidRPr="007425E1">
              <w:t xml:space="preserve"> be </w:t>
            </w:r>
            <w:r>
              <w:t>called Emmanuel,</w:t>
            </w:r>
          </w:p>
          <w:p w:rsidR="008A3F9A" w:rsidRPr="007425E1" w:rsidRDefault="008A3F9A" w:rsidP="008A3F9A">
            <w:pPr>
              <w:pStyle w:val="EngHang"/>
            </w:pPr>
            <w:r w:rsidRPr="007425E1">
              <w:t>Which is interpreted,</w:t>
            </w:r>
          </w:p>
          <w:p w:rsidR="008A3F9A" w:rsidRDefault="008A3F9A" w:rsidP="008A3F9A">
            <w:pPr>
              <w:pStyle w:val="EngHangEnd"/>
            </w:pPr>
            <w:r w:rsidRPr="007425E1">
              <w:t>God with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E16FE9">
              <w:t>Ϫⲉ ⲉⲥⲉⲙⲓⲥⲓ ⲛ̀ⲟⲩϣⲏⲣⲓ ⲉⲩⲉⲙⲟⲩϯ</w:t>
            </w:r>
          </w:p>
          <w:p w:rsidR="008A3F9A" w:rsidRDefault="008A3F9A" w:rsidP="00E16FE9">
            <w:pPr>
              <w:pStyle w:val="CopticVersemulti-line"/>
            </w:pPr>
            <w:r w:rsidRPr="00E16FE9">
              <w:t>ⲉ̀ⲡⲉϥⲣⲁⲛ ϫⲉ Ⲉⲙⲙⲁⲛⲟⲩⲏⲗ</w:t>
            </w:r>
          </w:p>
          <w:p w:rsidR="008A3F9A" w:rsidRDefault="008A3F9A" w:rsidP="00E16FE9">
            <w:pPr>
              <w:pStyle w:val="CopticVersemulti-line"/>
            </w:pPr>
            <w:r w:rsidRPr="00E16FE9">
              <w:t>ⲫⲏⲉⲧⲉ ϣⲁⲩⲟⲩⲁϩⲙⲉϥ</w:t>
            </w:r>
          </w:p>
          <w:p w:rsidR="008A3F9A" w:rsidRDefault="008A3F9A" w:rsidP="00AF56AD">
            <w:pPr>
              <w:pStyle w:val="CopticVerse"/>
            </w:pPr>
            <w:r w:rsidRPr="00E16FE9">
              <w:t>ϫⲉ Ⲫϯ ⲛⲉⲙⲁⲛ</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commentRangeStart w:id="669"/>
            <w:r>
              <w:t>"</w:t>
            </w:r>
            <w:commentRangeEnd w:id="669"/>
            <w:r>
              <w:rPr>
                <w:rStyle w:val="CommentReference"/>
                <w:rFonts w:ascii="Times New Roman" w:eastAsiaTheme="minorHAnsi" w:hAnsi="Times New Roman" w:cstheme="minorBidi"/>
                <w:color w:val="auto"/>
              </w:rPr>
              <w:commentReference w:id="669"/>
            </w:r>
            <w:r>
              <w:t>And also, you will call</w:t>
            </w:r>
          </w:p>
          <w:p w:rsidR="008A3F9A" w:rsidRPr="007425E1" w:rsidRDefault="008A3F9A" w:rsidP="008A3F9A">
            <w:pPr>
              <w:pStyle w:val="EngHang"/>
            </w:pPr>
            <w:r w:rsidRPr="007425E1">
              <w:t>His Name Jesus,</w:t>
            </w:r>
          </w:p>
          <w:p w:rsidR="008A3F9A" w:rsidRPr="007425E1" w:rsidRDefault="008A3F9A" w:rsidP="008A3F9A">
            <w:pPr>
              <w:pStyle w:val="EngHang"/>
            </w:pPr>
            <w:r w:rsidRPr="007425E1">
              <w:t>He will save His people,</w:t>
            </w:r>
          </w:p>
          <w:p w:rsidR="008A3F9A" w:rsidRDefault="008A3F9A" w:rsidP="008A3F9A">
            <w:pPr>
              <w:pStyle w:val="EngHangEnd"/>
            </w:pPr>
            <w:r w:rsidRPr="007425E1">
              <w:t>From their iniquities.</w:t>
            </w:r>
            <w:r>
              <w:t>"</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Ⲟⲩⲟϩ ⲟⲛ ⲉⲕⲉ̀ⲙⲟⲩϯ</w:t>
            </w:r>
          </w:p>
          <w:p w:rsidR="008A3F9A" w:rsidRDefault="008A3F9A" w:rsidP="00E16FE9">
            <w:pPr>
              <w:pStyle w:val="CopticVersemulti-line"/>
            </w:pPr>
            <w:r w:rsidRPr="00AF56AD">
              <w:t>ⲉ̀ⲡⲉϥⲣⲁⲛ ϫⲉ Ⲓⲏ̅ⲥ</w:t>
            </w:r>
          </w:p>
          <w:p w:rsidR="008A3F9A" w:rsidRDefault="008A3F9A" w:rsidP="00E16FE9">
            <w:pPr>
              <w:pStyle w:val="CopticVersemulti-line"/>
            </w:pPr>
            <w:r w:rsidRPr="00AF56AD">
              <w:t>ⲛ̀ⲑⲟϥ ⲉⲑⲛⲁⲛⲟϩⲉⲙ ⲙ̀ⲡⲉϥⲗⲁⲟⲥ</w:t>
            </w:r>
          </w:p>
          <w:p w:rsidR="008A3F9A" w:rsidRDefault="008A3F9A" w:rsidP="00AF56AD">
            <w:pPr>
              <w:pStyle w:val="CopticVerse"/>
            </w:pPr>
            <w:r w:rsidRPr="00AF56AD">
              <w:t>ⲉⲃⲟⲗϧⲉⲛ ⲛⲟⲩⲁ̀ⲛⲟⲙⲓⲁ</w:t>
            </w:r>
          </w:p>
        </w:tc>
      </w:tr>
      <w:tr w:rsidR="008A3F9A" w:rsidTr="00372152">
        <w:trPr>
          <w:cantSplit/>
          <w:jc w:val="center"/>
        </w:trPr>
        <w:tc>
          <w:tcPr>
            <w:tcW w:w="288" w:type="dxa"/>
          </w:tcPr>
          <w:p w:rsidR="008A3F9A" w:rsidRDefault="008A3F9A" w:rsidP="00372152">
            <w:pPr>
              <w:pStyle w:val="CopticCross"/>
            </w:pPr>
            <w:r w:rsidRPr="00FB5ACB">
              <w:lastRenderedPageBreak/>
              <w:t>¿</w:t>
            </w:r>
          </w:p>
        </w:tc>
        <w:tc>
          <w:tcPr>
            <w:tcW w:w="3960" w:type="dxa"/>
          </w:tcPr>
          <w:p w:rsidR="008A3F9A" w:rsidRPr="007425E1" w:rsidRDefault="008A3F9A" w:rsidP="008A3F9A">
            <w:pPr>
              <w:pStyle w:val="EngHang"/>
            </w:pPr>
            <w:r w:rsidRPr="007425E1">
              <w:t xml:space="preserve">If we are </w:t>
            </w:r>
            <w:r>
              <w:t xml:space="preserve">now </w:t>
            </w:r>
            <w:r w:rsidRPr="007425E1">
              <w:t>His people,</w:t>
            </w:r>
          </w:p>
          <w:p w:rsidR="008A3F9A" w:rsidRPr="007425E1" w:rsidRDefault="008A3F9A" w:rsidP="008A3F9A">
            <w:pPr>
              <w:pStyle w:val="EngHang"/>
            </w:pPr>
            <w:r w:rsidRPr="007425E1">
              <w:t xml:space="preserve">He will save us with </w:t>
            </w:r>
            <w:commentRangeStart w:id="670"/>
            <w:r w:rsidRPr="007425E1">
              <w:t>strength</w:t>
            </w:r>
            <w:commentRangeEnd w:id="670"/>
            <w:r>
              <w:rPr>
                <w:rStyle w:val="CommentReference"/>
                <w:rFonts w:ascii="Times New Roman" w:eastAsiaTheme="minorHAnsi" w:hAnsi="Times New Roman" w:cstheme="minorBidi"/>
                <w:color w:val="auto"/>
              </w:rPr>
              <w:commentReference w:id="670"/>
            </w:r>
            <w:r w:rsidRPr="007425E1">
              <w:t>,</w:t>
            </w:r>
          </w:p>
          <w:p w:rsidR="008A3F9A" w:rsidRPr="007425E1" w:rsidRDefault="008A3F9A" w:rsidP="008A3F9A">
            <w:pPr>
              <w:pStyle w:val="EngHang"/>
            </w:pPr>
            <w:r w:rsidRPr="007425E1">
              <w:t>He will forgive us our iniquities,</w:t>
            </w:r>
          </w:p>
          <w:p w:rsidR="008A3F9A" w:rsidRDefault="008A3F9A" w:rsidP="008A3F9A">
            <w:pPr>
              <w:pStyle w:val="EngHangEnd"/>
            </w:pPr>
            <w:r>
              <w:t>let us firmly know Him.</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E16FE9">
            <w:pPr>
              <w:pStyle w:val="CopticVersemulti-line"/>
            </w:pPr>
            <w:r w:rsidRPr="00AF56AD">
              <w:t>Ⲓⲥϫⲉ ⲇⲉ ⲁⲛⲟⲛ ⲡⲉ ⲡⲉϥⲗⲁⲟⲥ</w:t>
            </w:r>
          </w:p>
          <w:p w:rsidR="008A3F9A" w:rsidRDefault="008A3F9A" w:rsidP="00E16FE9">
            <w:pPr>
              <w:pStyle w:val="CopticVersemulti-line"/>
            </w:pPr>
            <w:r w:rsidRPr="00AF56AD">
              <w:t>ϥ̀ⲛⲁⲛⲟϩⲉⲙ ⲙ̀ⲙⲟⲛ ϧⲉⲛ ⲟⲩⲙⲉⲧϫⲱⲣⲓ</w:t>
            </w:r>
          </w:p>
          <w:p w:rsidR="008A3F9A" w:rsidRDefault="008A3F9A" w:rsidP="00E16FE9">
            <w:pPr>
              <w:pStyle w:val="CopticVersemulti-line"/>
            </w:pPr>
            <w:r w:rsidRPr="00AF56AD">
              <w:t>ⲉϥⲭⲱ ⲉⲃⲟⲗ ⲛ̀ⲛⲉⲛⲁ̀ⲛⲟⲙⲓⲁ</w:t>
            </w:r>
          </w:p>
          <w:p w:rsidR="008A3F9A" w:rsidRDefault="008A3F9A" w:rsidP="00AF56AD">
            <w:pPr>
              <w:pStyle w:val="CopticVerse"/>
            </w:pPr>
            <w:r w:rsidRPr="00AF56AD">
              <w:t>ⲙⲁⲣⲉⲛⲥⲟⲩⲱⲛϥ ϧⲉⲛ ⲟⲩⲧⲁϫⲣⲟ</w:t>
            </w:r>
          </w:p>
        </w:tc>
      </w:tr>
      <w:tr w:rsidR="008A3F9A" w:rsidTr="00372152">
        <w:trPr>
          <w:cantSplit/>
          <w:jc w:val="center"/>
        </w:trPr>
        <w:tc>
          <w:tcPr>
            <w:tcW w:w="288" w:type="dxa"/>
          </w:tcPr>
          <w:p w:rsidR="008A3F9A" w:rsidRDefault="008A3F9A" w:rsidP="00372152">
            <w:pPr>
              <w:pStyle w:val="CopticCross"/>
            </w:pPr>
          </w:p>
        </w:tc>
        <w:tc>
          <w:tcPr>
            <w:tcW w:w="3960" w:type="dxa"/>
          </w:tcPr>
          <w:p w:rsidR="008A3F9A" w:rsidRPr="007425E1" w:rsidRDefault="008A3F9A" w:rsidP="008A3F9A">
            <w:pPr>
              <w:pStyle w:val="EngHang"/>
            </w:pPr>
            <w:r w:rsidRPr="007425E1">
              <w:t>For He is God in truth,</w:t>
            </w:r>
          </w:p>
          <w:p w:rsidR="008A3F9A" w:rsidRPr="007425E1" w:rsidRDefault="008A3F9A" w:rsidP="008A3F9A">
            <w:pPr>
              <w:pStyle w:val="EngHang"/>
            </w:pPr>
            <w:r w:rsidRPr="007425E1">
              <w:t>He became man without change,</w:t>
            </w:r>
          </w:p>
          <w:p w:rsidR="008A3F9A" w:rsidRDefault="008A3F9A" w:rsidP="008A3F9A">
            <w:pPr>
              <w:pStyle w:val="EngHang"/>
            </w:pPr>
            <w:r>
              <w:t>To Him the glory is due,</w:t>
            </w:r>
          </w:p>
          <w:p w:rsidR="008A3F9A" w:rsidRPr="000D3C39" w:rsidRDefault="008A3F9A" w:rsidP="008A3F9A">
            <w:pPr>
              <w:pStyle w:val="EngHangEnd"/>
              <w:rPr>
                <w:color w:val="FF0000"/>
              </w:rPr>
            </w:pPr>
            <w:commentRangeStart w:id="671"/>
            <w:r>
              <w:t>N</w:t>
            </w:r>
            <w:r w:rsidRPr="007425E1">
              <w:t xml:space="preserve">ow </w:t>
            </w:r>
            <w:commentRangeEnd w:id="671"/>
            <w:r>
              <w:rPr>
                <w:rStyle w:val="CommentReference"/>
                <w:rFonts w:ascii="Times New Roman" w:eastAsiaTheme="minorHAnsi" w:hAnsi="Times New Roman" w:cstheme="minorBidi"/>
                <w:color w:val="auto"/>
              </w:rPr>
              <w:commentReference w:id="671"/>
            </w:r>
            <w:r w:rsidRPr="007425E1">
              <w:t>and forever.</w:t>
            </w:r>
          </w:p>
        </w:tc>
        <w:tc>
          <w:tcPr>
            <w:tcW w:w="288" w:type="dxa"/>
          </w:tcPr>
          <w:p w:rsidR="008A3F9A" w:rsidRDefault="008A3F9A" w:rsidP="00372152"/>
        </w:tc>
        <w:tc>
          <w:tcPr>
            <w:tcW w:w="288" w:type="dxa"/>
          </w:tcPr>
          <w:p w:rsidR="008A3F9A" w:rsidRDefault="008A3F9A" w:rsidP="00372152">
            <w:pPr>
              <w:pStyle w:val="CopticCross"/>
            </w:pPr>
          </w:p>
        </w:tc>
        <w:tc>
          <w:tcPr>
            <w:tcW w:w="3960" w:type="dxa"/>
          </w:tcPr>
          <w:p w:rsidR="008A3F9A" w:rsidRDefault="008A3F9A" w:rsidP="00E16FE9">
            <w:pPr>
              <w:pStyle w:val="CopticVersemulti-line"/>
            </w:pPr>
            <w:r w:rsidRPr="00AF56AD">
              <w:t xml:space="preserve">Ϫⲉ ⲛ̀ⲑⲟϥ ⲡⲉ ⲫϯ ϧⲉⲛ ⲟⲩⲙⲉⲑⲙⲏⲓ </w:t>
            </w:r>
          </w:p>
          <w:p w:rsidR="008A3F9A" w:rsidRDefault="008A3F9A" w:rsidP="00E16FE9">
            <w:pPr>
              <w:pStyle w:val="CopticVersemulti-line"/>
            </w:pPr>
            <w:r w:rsidRPr="00AF56AD">
              <w:t>ⲁϥⲉⲣⲣⲱⲙⲓ ϧⲉⲛ ⲟⲩⲙⲉⲧⲁⲧϣⲓⲃϯ</w:t>
            </w:r>
          </w:p>
          <w:p w:rsidR="008A3F9A" w:rsidRDefault="008A3F9A" w:rsidP="00E16FE9">
            <w:pPr>
              <w:pStyle w:val="CopticVersemulti-line"/>
            </w:pPr>
            <w:r w:rsidRPr="00AF56AD">
              <w:t>ⲉ̀ⲣⲉ ⲡⲓⲱ̀ⲟⲩ ⲉⲣⲡ̀ⲣⲉⲡⲓ ⲛⲁϥ</w:t>
            </w:r>
          </w:p>
          <w:p w:rsidR="008A3F9A" w:rsidRDefault="008A3F9A" w:rsidP="00AF56AD">
            <w:pPr>
              <w:pStyle w:val="CopticVerse"/>
            </w:pPr>
            <w:r w:rsidRPr="00AF56AD">
              <w:t>ⲓⲥϫⲉⲛ ϯⲛⲟⲩ ⲛⲉⲙ ϣⲁ ⲉⲛⲉϩ</w:t>
            </w:r>
          </w:p>
        </w:tc>
      </w:tr>
      <w:tr w:rsidR="008A3F9A" w:rsidTr="00372152">
        <w:trPr>
          <w:cantSplit/>
          <w:jc w:val="center"/>
        </w:trPr>
        <w:tc>
          <w:tcPr>
            <w:tcW w:w="288" w:type="dxa"/>
          </w:tcPr>
          <w:p w:rsidR="008A3F9A" w:rsidRDefault="008A3F9A" w:rsidP="00372152">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 xml:space="preserve">He came and </w:t>
            </w:r>
            <w:r w:rsidRPr="00281534">
              <w:t>saved</w:t>
            </w:r>
            <w:r w:rsidRPr="007425E1">
              <w:t xml:space="preserve"> us.</w:t>
            </w:r>
          </w:p>
        </w:tc>
        <w:tc>
          <w:tcPr>
            <w:tcW w:w="288" w:type="dxa"/>
          </w:tcPr>
          <w:p w:rsidR="008A3F9A" w:rsidRDefault="008A3F9A" w:rsidP="00372152"/>
        </w:tc>
        <w:tc>
          <w:tcPr>
            <w:tcW w:w="288" w:type="dxa"/>
          </w:tcPr>
          <w:p w:rsidR="008A3F9A" w:rsidRDefault="008A3F9A" w:rsidP="00372152">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2" w:name="_Toc298681321"/>
      <w:r>
        <w:t>Part Five</w:t>
      </w:r>
      <w:bookmarkEnd w:id="67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Oh the divine and,</w:t>
            </w:r>
          </w:p>
          <w:p w:rsidR="008A3F9A" w:rsidRPr="007425E1" w:rsidRDefault="008A3F9A" w:rsidP="008A3F9A">
            <w:pPr>
              <w:pStyle w:val="EngHang"/>
            </w:pPr>
            <w:r>
              <w:t>Wondrous child-bearing,</w:t>
            </w:r>
          </w:p>
          <w:p w:rsidR="008A3F9A" w:rsidRPr="007425E1" w:rsidRDefault="008A3F9A" w:rsidP="008A3F9A">
            <w:pPr>
              <w:pStyle w:val="EngHang"/>
            </w:pPr>
            <w:r>
              <w:t xml:space="preserve">Of the </w:t>
            </w:r>
            <w:commentRangeStart w:id="673"/>
            <w:r>
              <w:t>Theotokos</w:t>
            </w:r>
            <w:commentRangeEnd w:id="673"/>
            <w:r>
              <w:rPr>
                <w:rStyle w:val="CommentReference"/>
                <w:rFonts w:ascii="Times New Roman" w:eastAsiaTheme="minorHAnsi" w:hAnsi="Times New Roman" w:cstheme="minorBidi"/>
                <w:color w:val="auto"/>
              </w:rPr>
              <w:commentReference w:id="673"/>
            </w:r>
            <w:r>
              <w:t>,</w:t>
            </w:r>
          </w:p>
          <w:p w:rsidR="008A3F9A" w:rsidRDefault="008A3F9A" w:rsidP="008A3F9A">
            <w:pPr>
              <w:pStyle w:val="EngHangEnd"/>
            </w:pPr>
            <w:r w:rsidRPr="007425E1">
              <w:t>Mary, the Ever-Virgin</w:t>
            </w:r>
            <w:r>
              <w:t>.</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Ⲱ ⲛⲓⲛⲁⲕϩⲓ ⲛ̀ⲛⲟⲩϯ</w:t>
            </w:r>
          </w:p>
          <w:p w:rsidR="008A3F9A" w:rsidRDefault="008A3F9A" w:rsidP="00AF56AD">
            <w:pPr>
              <w:pStyle w:val="CopticVersemulti-line"/>
            </w:pPr>
            <w:r w:rsidRPr="00AF56AD">
              <w:t>ⲟⲩⲟϩ ⲛ̀ϣⲟⲩⲉⲣϣ̀ⲫⲏⲣⲓ ⲙ̀ⲙⲱⲟⲩ</w:t>
            </w:r>
          </w:p>
          <w:p w:rsidR="008A3F9A" w:rsidRDefault="008A3F9A" w:rsidP="00AF56AD">
            <w:pPr>
              <w:pStyle w:val="CopticVersemulti-line"/>
            </w:pPr>
            <w:r w:rsidRPr="00AF56AD">
              <w:t>ⲛ̀ⲧⲉ ϯⲑⲉⲟⲧⲟⲕⲟⲥ Ⲙⲁⲣⲓⲁ</w:t>
            </w:r>
          </w:p>
          <w:p w:rsidR="008A3F9A" w:rsidRPr="00AF56AD" w:rsidRDefault="008A3F9A" w:rsidP="00AF56AD">
            <w:pPr>
              <w:pStyle w:val="CopticVerse"/>
            </w:pPr>
            <w:r w:rsidRPr="00AF56AD">
              <w:t>ⲉⲧⲟⲓ ⲙ̀ⲡⲁⲣⲑⲉⲛⲟⲥ ⲛ̀ⲥⲏⲟⲩ ⲛⲓⲃⲉⲛ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r>
              <w:t>Undefiled virginity</w:t>
            </w:r>
          </w:p>
          <w:p w:rsidR="008A3F9A" w:rsidRDefault="008A3F9A" w:rsidP="008A3F9A">
            <w:r>
              <w:t>And true birth</w:t>
            </w:r>
          </w:p>
          <w:p w:rsidR="008A3F9A" w:rsidRDefault="008A3F9A" w:rsidP="008A3F9A">
            <w:r>
              <w:t>Came together</w:t>
            </w:r>
          </w:p>
          <w:p w:rsidR="008A3F9A" w:rsidRDefault="008A3F9A" w:rsidP="008A3F9A">
            <w:pPr>
              <w:pStyle w:val="EngHangEnd"/>
            </w:pPr>
            <w:r>
              <w:t>In one place in her.</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Ⲛⲁⲓ ⲉⲧⲉ ⲉⲃⲟⲗ ⲙ̀ⲙⲱⲟⲩ</w:t>
            </w:r>
          </w:p>
          <w:p w:rsidR="008A3F9A" w:rsidRDefault="008A3F9A" w:rsidP="00AF56AD">
            <w:pPr>
              <w:pStyle w:val="CopticVersemulti-line"/>
            </w:pPr>
            <w:r w:rsidRPr="00AF56AD">
              <w:t>ⲉ̀ⲁⲩⲓ̀ ⲉⲩⲙⲁ ⲉⲩⲥⲟⲡ</w:t>
            </w:r>
          </w:p>
          <w:p w:rsidR="008A3F9A" w:rsidRDefault="008A3F9A" w:rsidP="00AF56AD">
            <w:pPr>
              <w:pStyle w:val="CopticVersemulti-line"/>
            </w:pPr>
            <w:r w:rsidRPr="00AF56AD">
              <w:t>ⲛ̀ϫⲉ ⲟⲩⲡⲁⲣⲑⲉⲛⲓⲁ ⲛ̀ⲁⲧⲑⲱⲗⲉⲃ</w:t>
            </w:r>
          </w:p>
          <w:p w:rsidR="008A3F9A" w:rsidRDefault="008A3F9A" w:rsidP="00AF56AD">
            <w:pPr>
              <w:pStyle w:val="CopticVerse"/>
            </w:pPr>
            <w:r w:rsidRPr="00AF56AD">
              <w:t>ⲛⲉⲙ ⲟⲩϫⲓⲛⲙⲓⲥⲓ ⲙ̀ⲙⲏⲓ</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For marriage did not,</w:t>
            </w:r>
          </w:p>
          <w:p w:rsidR="008A3F9A" w:rsidRPr="007425E1" w:rsidRDefault="008A3F9A" w:rsidP="008A3F9A">
            <w:pPr>
              <w:pStyle w:val="EngHang"/>
            </w:pPr>
            <w:r w:rsidRPr="007425E1">
              <w:t>Precede the birth,</w:t>
            </w:r>
          </w:p>
          <w:p w:rsidR="008A3F9A" w:rsidRPr="007425E1" w:rsidRDefault="008A3F9A" w:rsidP="008A3F9A">
            <w:pPr>
              <w:pStyle w:val="EngHang"/>
            </w:pPr>
            <w:r w:rsidRPr="007425E1">
              <w:t>Nor did the birth,</w:t>
            </w:r>
          </w:p>
          <w:p w:rsidR="008A3F9A" w:rsidRDefault="008A3F9A" w:rsidP="008A3F9A">
            <w:pPr>
              <w:pStyle w:val="EngHangEnd"/>
            </w:pPr>
            <w:r>
              <w:t>Remove</w:t>
            </w:r>
            <w:r w:rsidRPr="007425E1">
              <w:t xml:space="preserve"> her virginity.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 ⲅⲁⲣ ⲙ̀ⲡⲉ ⲟⲩⲅⲁⲙⲟⲥ</w:t>
            </w:r>
          </w:p>
          <w:p w:rsidR="008A3F9A" w:rsidRDefault="008A3F9A" w:rsidP="00AF56AD">
            <w:pPr>
              <w:pStyle w:val="CopticVersemulti-line"/>
            </w:pPr>
            <w:r w:rsidRPr="00AF56AD">
              <w:t>ⲉⲣϣⲟⲣⲡ ⲉ̀ⲡⲓϫⲓⲛⲙⲓⲥⲓ</w:t>
            </w:r>
          </w:p>
          <w:p w:rsidR="008A3F9A" w:rsidRDefault="008A3F9A" w:rsidP="00AF56AD">
            <w:pPr>
              <w:pStyle w:val="CopticVersemulti-line"/>
            </w:pPr>
            <w:r w:rsidRPr="00AF56AD">
              <w:t>ⲟⲩⲇⲉ ⲟⲛ ⲙ̀ⲡⲉ ⲡⲓϫⲓⲛⲙⲓⲥⲓ</w:t>
            </w:r>
          </w:p>
          <w:p w:rsidR="008A3F9A" w:rsidRDefault="008A3F9A" w:rsidP="00AF56AD">
            <w:pPr>
              <w:pStyle w:val="CopticVerse"/>
            </w:pPr>
            <w:r w:rsidRPr="00AF56AD">
              <w:t>ⲃⲱⲗ ⲉⲃⲟⲗ ⲛ̀ⲧⲉⲥⲡⲁⲣⲑⲉⲛⲓⲁ</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 xml:space="preserve">For He Who was </w:t>
            </w:r>
            <w:r>
              <w:t>begotten of God</w:t>
            </w:r>
          </w:p>
          <w:p w:rsidR="008A3F9A" w:rsidRPr="007425E1" w:rsidRDefault="008A3F9A" w:rsidP="008A3F9A">
            <w:pPr>
              <w:pStyle w:val="EngHang"/>
            </w:pPr>
            <w:r w:rsidRPr="007425E1">
              <w:t>Without pain</w:t>
            </w:r>
            <w:r>
              <w:rPr>
                <w:rStyle w:val="FootnoteReference"/>
                <w:rFonts w:eastAsiaTheme="majorEastAsia"/>
              </w:rPr>
              <w:t xml:space="preserve"> </w:t>
            </w:r>
            <w:r w:rsidRPr="007425E1">
              <w:t xml:space="preserve"> from the Father,</w:t>
            </w:r>
          </w:p>
          <w:p w:rsidR="008A3F9A" w:rsidRPr="007425E1" w:rsidRDefault="008A3F9A" w:rsidP="008A3F9A">
            <w:pPr>
              <w:pStyle w:val="EngHang"/>
            </w:pPr>
            <w:r w:rsidRPr="007425E1">
              <w:t>Was born according to the flesh,</w:t>
            </w:r>
          </w:p>
          <w:p w:rsidR="008A3F9A" w:rsidRDefault="008A3F9A" w:rsidP="008A3F9A">
            <w:pPr>
              <w:pStyle w:val="EngHangEnd"/>
            </w:pPr>
            <w:r w:rsidRPr="007425E1">
              <w:t>Without pain from the virgin.</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Ⲫⲏ ⲅⲁⲣ ⲉⲧⲁⲩⲙⲁⲥϥ ϩⲱⲥ ⲛⲟⲩϯ</w:t>
            </w:r>
          </w:p>
          <w:p w:rsidR="008A3F9A" w:rsidRDefault="008A3F9A" w:rsidP="00AF56AD">
            <w:pPr>
              <w:pStyle w:val="CopticVersemulti-line"/>
            </w:pPr>
            <w:r w:rsidRPr="00AF56AD">
              <w:t>ⲁ̀ⲡⲁⲑⲏⲥ ⲉⲃⲟⲗϧⲉⲛ Ⲫ̀ⲓⲱⲧ</w:t>
            </w:r>
          </w:p>
          <w:p w:rsidR="008A3F9A" w:rsidRDefault="008A3F9A" w:rsidP="00AF56AD">
            <w:pPr>
              <w:pStyle w:val="CopticVersemulti-line"/>
            </w:pPr>
            <w:r w:rsidRPr="00AF56AD">
              <w:t>ⲁⲩⲙⲁⲥϥ ⲟⲛ ⲕⲁⲧⲁ ⲥⲁⲣⲝ</w:t>
            </w:r>
          </w:p>
          <w:p w:rsidR="008A3F9A" w:rsidRDefault="008A3F9A" w:rsidP="00AF56AD">
            <w:pPr>
              <w:pStyle w:val="CopticVerse"/>
            </w:pPr>
            <w:r w:rsidRPr="00AF56AD">
              <w:t>ⲁⲡⲁⲑⲏⲥ ⲉⲃⲟⲗϧⲉⲛ ϯⲡⲁⲣⲑⲉⲛⲟⲥ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One nature from</w:t>
            </w:r>
            <w:r>
              <w:t xml:space="preserve"> </w:t>
            </w:r>
            <w:r w:rsidRPr="007425E1">
              <w:t>two,</w:t>
            </w:r>
          </w:p>
          <w:p w:rsidR="008A3F9A" w:rsidRPr="007425E1" w:rsidRDefault="008A3F9A" w:rsidP="008A3F9A">
            <w:pPr>
              <w:pStyle w:val="EngHang"/>
            </w:pPr>
            <w:r w:rsidRPr="007425E1">
              <w:t>Divinity and humanity,</w:t>
            </w:r>
          </w:p>
          <w:p w:rsidR="008A3F9A" w:rsidRPr="007425E1" w:rsidRDefault="008A3F9A" w:rsidP="008A3F9A">
            <w:pPr>
              <w:pStyle w:val="EngHang"/>
            </w:pPr>
            <w:r>
              <w:t>Therefore</w:t>
            </w:r>
            <w:r w:rsidRPr="007425E1">
              <w:t xml:space="preserve"> the Magi worship</w:t>
            </w:r>
            <w:r>
              <w:t>ed</w:t>
            </w:r>
            <w:r w:rsidRPr="007425E1">
              <w:t xml:space="preserve"> Him,</w:t>
            </w:r>
          </w:p>
          <w:p w:rsidR="008A3F9A" w:rsidRDefault="008A3F9A" w:rsidP="008A3F9A">
            <w:pPr>
              <w:pStyle w:val="EngHangEnd"/>
            </w:pPr>
            <w:r w:rsidRPr="007425E1">
              <w:t>Silently</w:t>
            </w:r>
            <w:r>
              <w:rPr>
                <w:rStyle w:val="FootnoteReference"/>
                <w:rFonts w:eastAsiaTheme="majorEastAsia"/>
              </w:rPr>
              <w:t xml:space="preserve"> </w:t>
            </w:r>
            <w:r>
              <w:t xml:space="preserve">declaring </w:t>
            </w:r>
            <w:r w:rsidRPr="007425E1">
              <w:t>His Divinity.</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Ⲟⲩⲁⲓ ⲡⲉ ⲉⲃⲟⲗϧⲉⲛ ̀ⲥⲛⲁⲩ</w:t>
            </w:r>
          </w:p>
          <w:p w:rsidR="008A3F9A" w:rsidRDefault="008A3F9A" w:rsidP="00AF56AD">
            <w:pPr>
              <w:pStyle w:val="CopticVersemulti-line"/>
            </w:pPr>
            <w:r w:rsidRPr="00AF56AD">
              <w:t>ⲟⲩⲙⲉⲑⲛⲟⲩϯ ⲛⲉⲙ ⲟⲩⲙⲉⲧⲣⲱⲙⲓ</w:t>
            </w:r>
          </w:p>
          <w:p w:rsidR="008A3F9A" w:rsidRDefault="008A3F9A" w:rsidP="00AF56AD">
            <w:pPr>
              <w:pStyle w:val="CopticVersemulti-line"/>
            </w:pPr>
            <w:r w:rsidRPr="00AF56AD">
              <w:t>ϧⲉⲛ ⲫⲁⲓ ⲥⲉⲟⲩⲱϣⲧ ⲙ̀ⲙⲟϥ ⲛ̀ϫⲉ ⲛⲓⲙⲁⲅⲟⲥ</w:t>
            </w:r>
          </w:p>
          <w:p w:rsidR="008A3F9A" w:rsidRDefault="008A3F9A" w:rsidP="00AF56AD">
            <w:pPr>
              <w:pStyle w:val="CopticVerse"/>
            </w:pPr>
            <w:r w:rsidRPr="00AF56AD">
              <w:t>ⲉⲩⲭⲱ ⲛ̀ⲣⲱⲟⲩ ⲉⲩⲉⲣⲑⲉⲟ̀ⲗⲟⲅⲓⲛ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42513B">
              <w:t>They brought Him frankincense as God,</w:t>
            </w:r>
          </w:p>
          <w:p w:rsidR="008A3F9A" w:rsidRPr="007425E1" w:rsidRDefault="008A3F9A" w:rsidP="008A3F9A">
            <w:pPr>
              <w:pStyle w:val="EngHang"/>
            </w:pPr>
            <w:r w:rsidRPr="007425E1">
              <w:t>And gold as king,</w:t>
            </w:r>
          </w:p>
          <w:p w:rsidR="008A3F9A" w:rsidRPr="007425E1" w:rsidRDefault="008A3F9A" w:rsidP="008A3F9A">
            <w:pPr>
              <w:pStyle w:val="EngHang"/>
            </w:pPr>
            <w:r w:rsidRPr="007425E1">
              <w:t>And myrrh as a sign,</w:t>
            </w:r>
          </w:p>
          <w:p w:rsidR="008A3F9A" w:rsidRDefault="008A3F9A" w:rsidP="008A3F9A">
            <w:pPr>
              <w:pStyle w:val="EngHangEnd"/>
            </w:pPr>
            <w:r w:rsidRPr="007425E1">
              <w:t>Of His life-giving death.</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AF56AD">
              <w:t>Ⲁⲩⲓ̀ⲛⲓ ⲛⲁϥ ⲛ̀ⲟⲩⲗⲓⲃⲁⲛⲟⲥ ϩⲱⲥ ⲛⲟⲩϯ</w:t>
            </w:r>
          </w:p>
          <w:p w:rsidR="008A3F9A" w:rsidRDefault="008A3F9A" w:rsidP="00AF56AD">
            <w:pPr>
              <w:pStyle w:val="CopticVersemulti-line"/>
            </w:pPr>
            <w:r w:rsidRPr="00AF56AD">
              <w:t>ⲛⲉⲙ ⲟⲩⲛⲟⲩⲃ ϩⲱⲥ ⲟⲩⲣⲟ</w:t>
            </w:r>
          </w:p>
          <w:p w:rsidR="008A3F9A" w:rsidRDefault="008A3F9A" w:rsidP="00AF56AD">
            <w:pPr>
              <w:pStyle w:val="CopticVersemulti-line"/>
            </w:pPr>
            <w:r w:rsidRPr="00AF56AD">
              <w:t>ⲛⲉⲙ ⲟⲩϣⲁⲗ ⲉⲩϯⲙⲏⲓⲛⲓ</w:t>
            </w:r>
          </w:p>
          <w:p w:rsidR="008A3F9A" w:rsidRDefault="008A3F9A" w:rsidP="00AF56AD">
            <w:pPr>
              <w:pStyle w:val="CopticVerse"/>
            </w:pPr>
            <w:r w:rsidRPr="00AF56AD">
              <w:t>ⲉ̀ⲡⲉϥϫⲓⲛⲙⲟⲩ ⲛ̀ⲣⲉϥⲧⲁⲛϧⲟ</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He accepted </w:t>
            </w:r>
            <w:r>
              <w:t xml:space="preserve">these </w:t>
            </w:r>
            <w:r w:rsidRPr="007425E1">
              <w:t>for our sake</w:t>
            </w:r>
            <w:r>
              <w:t xml:space="preserve"> </w:t>
            </w:r>
            <w:commentRangeStart w:id="674"/>
            <w:r>
              <w:t xml:space="preserve">of </w:t>
            </w:r>
            <w:commentRangeEnd w:id="674"/>
            <w:r>
              <w:rPr>
                <w:rStyle w:val="CommentReference"/>
                <w:rFonts w:ascii="Times New Roman" w:eastAsiaTheme="minorHAnsi" w:hAnsi="Times New Roman" w:cstheme="minorBidi"/>
                <w:color w:val="auto"/>
              </w:rPr>
              <w:commentReference w:id="674"/>
            </w:r>
            <w:r>
              <w:t>His own will</w:t>
            </w:r>
            <w:r w:rsidRPr="007425E1">
              <w:t>,</w:t>
            </w:r>
          </w:p>
          <w:p w:rsidR="008A3F9A" w:rsidRDefault="008A3F9A" w:rsidP="008A3F9A">
            <w:pPr>
              <w:pStyle w:val="EngHang"/>
            </w:pPr>
            <w:r>
              <w:t>The one, only good Lover of Mankind,</w:t>
            </w:r>
          </w:p>
          <w:p w:rsidR="008A3F9A" w:rsidRPr="007425E1" w:rsidRDefault="008A3F9A" w:rsidP="008A3F9A">
            <w:pPr>
              <w:pStyle w:val="EngHang"/>
            </w:pPr>
            <w:r>
              <w:t>t</w:t>
            </w:r>
            <w:r w:rsidRPr="007425E1">
              <w:t>he Saviour of our souls,</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Ⲫⲁⲓ ⲉ̀ⲧⲁϥϣⲟⲡϥ ⲉ̀ⲣⲟϥ ⲉⲑⲃⲏⲧⲉⲛ</w:t>
            </w:r>
          </w:p>
          <w:p w:rsidR="008A3F9A" w:rsidRDefault="008A3F9A" w:rsidP="00AF56AD">
            <w:pPr>
              <w:pStyle w:val="CopticVersemulti-line"/>
            </w:pPr>
            <w:r w:rsidRPr="00AF56AD">
              <w:t>ϧⲉⲛ ⲡⲉϥⲟⲩⲱϣ ⲙ̀ⲙⲓⲛⲙ̀ⲙⲟϥ</w:t>
            </w:r>
          </w:p>
          <w:p w:rsidR="008A3F9A" w:rsidRDefault="008A3F9A" w:rsidP="00AF56AD">
            <w:pPr>
              <w:pStyle w:val="CopticVersemulti-line"/>
            </w:pPr>
            <w:r w:rsidRPr="00AF56AD">
              <w:t>ⲛ̀ϫⲉ ⲡⲓⲟⲩⲁⲓ ⲙ̀ⲙⲁⲩⲁⲧϥ</w:t>
            </w:r>
          </w:p>
          <w:p w:rsidR="008A3F9A" w:rsidRDefault="008A3F9A" w:rsidP="00AF56AD">
            <w:pPr>
              <w:pStyle w:val="CopticVersemulti-line"/>
            </w:pPr>
            <w:r w:rsidRPr="00AF56AD">
              <w:t>ⲡⲓⲙⲁⲓⲣⲱⲙⲓ ⲛ̀ⲁ̀ⲅⲁⲑⲟⲥ</w:t>
            </w:r>
          </w:p>
          <w:p w:rsidR="008A3F9A" w:rsidRDefault="008A3F9A" w:rsidP="00AF56AD">
            <w:pPr>
              <w:pStyle w:val="CopticVersemulti-line"/>
            </w:pPr>
            <w:r w:rsidRPr="00AF56AD">
              <w:t>ⲫ̀ⲣⲉϥⲥⲱϯ ⲛ̀ⲛⲉⲛⲯⲩⲭⲏ</w:t>
            </w:r>
          </w:p>
          <w:p w:rsidR="008A3F9A" w:rsidRDefault="008A3F9A" w:rsidP="00AF56AD">
            <w:pPr>
              <w:pStyle w:val="CopticVerse"/>
            </w:pPr>
            <w:r w:rsidRPr="00AF56AD">
              <w:t>ⲁϥⲓ̀ ⲟⲩⲟϩ ⲁϥⲥⲱϯ ⲙ̀ⲙⲟⲛ</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372152"/>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8172B5">
              <w:t>Ⲉⲧⲁϥⲕⲏⲛ ⲁⲛ ⲉϥⲟⲓ ⲛ̀ⲛⲟⲩϯ</w:t>
            </w:r>
          </w:p>
          <w:p w:rsidR="008A3F9A" w:rsidRDefault="008A3F9A" w:rsidP="00AF56AD">
            <w:pPr>
              <w:pStyle w:val="CopticVersemulti-line"/>
            </w:pPr>
            <w:r w:rsidRPr="008172B5">
              <w:t>ⲁϥⲓ̀ ⲁϥϣⲱⲡⲓ ⲛ̀ϣⲏⲣⲓ ⲛ̀ⲣⲱⲙⲓ</w:t>
            </w:r>
          </w:p>
          <w:p w:rsidR="008A3F9A" w:rsidRDefault="008A3F9A" w:rsidP="00AF56AD">
            <w:pPr>
              <w:pStyle w:val="CopticVersemulti-line"/>
            </w:pPr>
            <w:r w:rsidRPr="008172B5">
              <w:t>ⲁⲗⲗⲁ ⲛ̀ⲑⲟϥ ⲡⲉ ⲫϯ ⲙ̀ⲙⲏⲓ</w:t>
            </w:r>
          </w:p>
          <w:p w:rsidR="008A3F9A" w:rsidRDefault="008A3F9A" w:rsidP="00AF56AD">
            <w:pPr>
              <w:pStyle w:val="CopticVersemulti-line"/>
            </w:pPr>
            <w:r w:rsidRPr="008172B5">
              <w:t>ⲁϥⲓ̀ ⲟⲩⲟϩ ⲁϥⲥⲱϯ ⲙ̀ⲙⲟⲛ</w:t>
            </w:r>
          </w:p>
        </w:tc>
      </w:tr>
    </w:tbl>
    <w:p w:rsidR="00372152" w:rsidRDefault="00372152" w:rsidP="008A3F9A">
      <w:pPr>
        <w:pStyle w:val="Heading6"/>
      </w:pPr>
      <w:bookmarkStart w:id="675" w:name="_Toc298681322"/>
      <w:r>
        <w:t>Part Six</w:t>
      </w:r>
      <w:bookmarkEnd w:id="67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 xml:space="preserve">O </w:t>
            </w:r>
            <w:r>
              <w:t xml:space="preserve">what a </w:t>
            </w:r>
            <w:r w:rsidRPr="007425E1">
              <w:t>great wonder,</w:t>
            </w:r>
          </w:p>
          <w:p w:rsidR="008A3F9A" w:rsidRPr="007425E1" w:rsidRDefault="008A3F9A" w:rsidP="008A3F9A">
            <w:pPr>
              <w:pStyle w:val="EngHang"/>
            </w:pPr>
            <w:r w:rsidRPr="007425E1">
              <w:t>A rib was taken,</w:t>
            </w:r>
          </w:p>
          <w:p w:rsidR="008A3F9A" w:rsidRPr="007425E1" w:rsidRDefault="008A3F9A" w:rsidP="008A3F9A">
            <w:pPr>
              <w:pStyle w:val="EngHang"/>
            </w:pPr>
            <w:r>
              <w:t>From the side of Adam;</w:t>
            </w:r>
          </w:p>
          <w:p w:rsidR="008A3F9A" w:rsidRDefault="008A3F9A" w:rsidP="008A3F9A">
            <w:pPr>
              <w:pStyle w:val="EngHangEnd"/>
            </w:pPr>
            <w:r>
              <w:t>A woman was formed from it.</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AF56AD">
              <w:t xml:space="preserve">Ⲱ </w:t>
            </w:r>
            <w:r w:rsidRPr="00AF56AD">
              <w:rPr>
                <w:rFonts w:ascii="Times New Roman" w:hAnsi="Times New Roman" w:cs="Times New Roman"/>
              </w:rPr>
              <w:t>ϯ</w:t>
            </w:r>
            <w:r w:rsidRPr="00AF56AD">
              <w:t>ⲛⲓ</w:t>
            </w:r>
            <w:r w:rsidRPr="00AF56AD">
              <w:rPr>
                <w:rFonts w:ascii="Times New Roman" w:hAnsi="Times New Roman" w:cs="Times New Roman"/>
              </w:rPr>
              <w:t>ϣϯ</w:t>
            </w:r>
            <w:r w:rsidRPr="00AF56AD">
              <w:t xml:space="preserve"> ⲛ</w:t>
            </w:r>
            <w:r w:rsidRPr="00AF56AD">
              <w:rPr>
                <w:rFonts w:ascii="Times New Roman" w:hAnsi="Times New Roman" w:cs="Times New Roman"/>
              </w:rPr>
              <w:t>̀ϣ̀</w:t>
            </w:r>
            <w:r w:rsidRPr="00AF56AD">
              <w:t>ⲫⲏⲣⲓ</w:t>
            </w:r>
          </w:p>
          <w:p w:rsidR="008A3F9A" w:rsidRDefault="008A3F9A" w:rsidP="00AF56AD">
            <w:pPr>
              <w:pStyle w:val="CopticVersemulti-line"/>
            </w:pPr>
            <w:r w:rsidRPr="00AF56AD">
              <w:t>ⲑⲏⲉⲧⲁⲥ</w:t>
            </w:r>
            <w:r w:rsidRPr="00AF56AD">
              <w:rPr>
                <w:rFonts w:ascii="Times New Roman" w:hAnsi="Times New Roman" w:cs="Times New Roman"/>
              </w:rPr>
              <w:t>ϭ̀</w:t>
            </w:r>
            <w:r w:rsidRPr="00AF56AD">
              <w:t>ⲓ ⲉ</w:t>
            </w:r>
            <w:r w:rsidRPr="00AF56AD">
              <w:rPr>
                <w:rFonts w:ascii="Times New Roman" w:hAnsi="Times New Roman" w:cs="Times New Roman"/>
              </w:rPr>
              <w:t>ϫ</w:t>
            </w:r>
            <w:r w:rsidRPr="00AF56AD">
              <w:t>ⲱⲥ ⲛ</w:t>
            </w:r>
            <w:r w:rsidRPr="00AF56AD">
              <w:rPr>
                <w:rFonts w:ascii="Times New Roman" w:hAnsi="Times New Roman" w:cs="Times New Roman"/>
              </w:rPr>
              <w:t>̀ϯ</w:t>
            </w:r>
            <w:r w:rsidRPr="00AF56AD">
              <w:t>ⲃⲏⲧ</w:t>
            </w:r>
          </w:p>
          <w:p w:rsidR="008A3F9A" w:rsidRDefault="008A3F9A" w:rsidP="00AF56AD">
            <w:pPr>
              <w:pStyle w:val="CopticVersemulti-line"/>
            </w:pPr>
            <w:r w:rsidRPr="00AF56AD">
              <w:t>ⲉⲃⲟⲗ</w:t>
            </w:r>
            <w:r w:rsidRPr="00AF56AD">
              <w:rPr>
                <w:rFonts w:ascii="Times New Roman" w:hAnsi="Times New Roman" w:cs="Times New Roman"/>
              </w:rPr>
              <w:t>ϧ</w:t>
            </w:r>
            <w:r w:rsidRPr="00AF56AD">
              <w:t>ⲉⲛ ⲡⲓⲥ</w:t>
            </w:r>
            <w:r w:rsidRPr="00AF56AD">
              <w:rPr>
                <w:rFonts w:ascii="Times New Roman" w:hAnsi="Times New Roman" w:cs="Times New Roman"/>
              </w:rPr>
              <w:t>̀</w:t>
            </w:r>
            <w:r w:rsidRPr="00AF56AD">
              <w:t>ⲫⲓⲣ ⲛ</w:t>
            </w:r>
            <w:r w:rsidRPr="00AF56AD">
              <w:rPr>
                <w:rFonts w:ascii="Times New Roman" w:hAnsi="Times New Roman" w:cs="Times New Roman"/>
              </w:rPr>
              <w:t>̀</w:t>
            </w:r>
            <w:r w:rsidRPr="00AF56AD">
              <w:t>Ⲁⲇⲁⲙ</w:t>
            </w:r>
          </w:p>
          <w:p w:rsidR="008A3F9A" w:rsidRDefault="008A3F9A" w:rsidP="000D19CA">
            <w:pPr>
              <w:pStyle w:val="CopticVerse"/>
            </w:pPr>
            <w:r w:rsidRPr="00AF56AD">
              <w:rPr>
                <w:rFonts w:ascii="Times New Roman" w:hAnsi="Times New Roman" w:cs="Times New Roman"/>
              </w:rPr>
              <w:t>ϣ</w:t>
            </w:r>
            <w:r w:rsidRPr="00AF56AD">
              <w:t>ⲁⲛ</w:t>
            </w:r>
            <w:r w:rsidRPr="00AF56AD">
              <w:rPr>
                <w:rFonts w:ascii="Times New Roman" w:hAnsi="Times New Roman" w:cs="Times New Roman"/>
              </w:rPr>
              <w:t>̀</w:t>
            </w:r>
            <w:r w:rsidRPr="00AF56AD">
              <w:t>ⲧⲟⲩⲉⲣⲡ</w:t>
            </w:r>
            <w:r w:rsidRPr="00AF56AD">
              <w:rPr>
                <w:rFonts w:ascii="Times New Roman" w:hAnsi="Times New Roman" w:cs="Times New Roman"/>
              </w:rPr>
              <w:t>̀</w:t>
            </w:r>
            <w:r w:rsidRPr="00AF56AD">
              <w:t>ⲗⲁⲍⲓⲛ ⲙ</w:t>
            </w:r>
            <w:r w:rsidRPr="00AF56AD">
              <w:rPr>
                <w:rFonts w:ascii="Times New Roman" w:hAnsi="Times New Roman" w:cs="Times New Roman"/>
              </w:rPr>
              <w:t>̀</w:t>
            </w:r>
            <w:r w:rsidRPr="00AF56AD">
              <w:t>ⲙⲟⲥ ⲉⲩⲥ</w:t>
            </w:r>
            <w:r w:rsidRPr="00AF56AD">
              <w:rPr>
                <w:rFonts w:ascii="Times New Roman" w:hAnsi="Times New Roman" w:cs="Times New Roman"/>
              </w:rPr>
              <w:t>̀ϩ</w:t>
            </w:r>
            <w:r w:rsidRPr="00AF56AD">
              <w:t>ⲓⲙⲓ</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Default="008A3F9A" w:rsidP="008A3F9A">
            <w:pPr>
              <w:pStyle w:val="EngHang"/>
            </w:pPr>
            <w:r>
              <w:t>She gave the form of humanity</w:t>
            </w:r>
          </w:p>
          <w:p w:rsidR="008A3F9A" w:rsidRDefault="008A3F9A" w:rsidP="008A3F9A">
            <w:pPr>
              <w:pStyle w:val="EngHang"/>
            </w:pPr>
            <w:r>
              <w:t>Perfectly to God,</w:t>
            </w:r>
          </w:p>
          <w:p w:rsidR="008A3F9A" w:rsidRDefault="008A3F9A" w:rsidP="008A3F9A">
            <w:pPr>
              <w:pStyle w:val="EngHang"/>
            </w:pPr>
            <w:r>
              <w:t>The Creator,</w:t>
            </w:r>
          </w:p>
          <w:p w:rsidR="008A3F9A" w:rsidRDefault="008A3F9A" w:rsidP="008A3F9A">
            <w:pPr>
              <w:pStyle w:val="EngHangEnd"/>
            </w:pPr>
            <w:commentRangeStart w:id="676"/>
            <w:r>
              <w:t xml:space="preserve">The </w:t>
            </w:r>
            <w:commentRangeEnd w:id="676"/>
            <w:r>
              <w:rPr>
                <w:rStyle w:val="CommentReference"/>
                <w:rFonts w:ascii="Times New Roman" w:eastAsiaTheme="minorHAnsi" w:hAnsi="Times New Roman" w:cstheme="minorBidi"/>
                <w:color w:val="auto"/>
              </w:rPr>
              <w:commentReference w:id="676"/>
            </w:r>
            <w:r>
              <w:t>Logos of the Father.</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Ⲡⲓⲟⲩⲱ̀ϣⲉⲙ ⲧⲏⲣϥ ⲛ̀ⲧⲉ ϯⲙⲉⲧⲣⲱⲙⲓ</w:t>
            </w:r>
          </w:p>
          <w:p w:rsidR="008A3F9A" w:rsidRDefault="008A3F9A" w:rsidP="00AF56AD">
            <w:pPr>
              <w:pStyle w:val="CopticVersemulti-line"/>
            </w:pPr>
            <w:r w:rsidRPr="000D19CA">
              <w:t>ⲁⲥⲧⲏⲓϥ ϧⲉⲛ ⲟⲩϫⲱⲕ ⲉⲃⲟⲗ ⲙ̀ⲫϯ</w:t>
            </w:r>
          </w:p>
          <w:p w:rsidR="008A3F9A" w:rsidRDefault="008A3F9A" w:rsidP="00AF56AD">
            <w:pPr>
              <w:pStyle w:val="CopticVersemulti-line"/>
            </w:pPr>
            <w:r w:rsidRPr="000D19CA">
              <w:t>ⲡⲓⲇⲓⲙⲓⲟⲩⲣⲅⲟⲥ</w:t>
            </w:r>
          </w:p>
          <w:p w:rsidR="008A3F9A" w:rsidRDefault="008A3F9A" w:rsidP="000D19CA">
            <w:pPr>
              <w:pStyle w:val="CopticVerse"/>
            </w:pPr>
            <w:r w:rsidRPr="000D19CA">
              <w:t>ⲟⲩⲟϩ ⲛ̀ⲗⲟⲅⲟⲥ ⲛ̀ⲧⲉ ⲫ̀ⲓⲱⲧ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This is He Who was Incarnate of her,</w:t>
            </w:r>
          </w:p>
          <w:p w:rsidR="008A3F9A" w:rsidRPr="007425E1" w:rsidRDefault="008A3F9A" w:rsidP="008A3F9A">
            <w:pPr>
              <w:pStyle w:val="EngHang"/>
            </w:pPr>
            <w:r w:rsidRPr="007425E1">
              <w:t>Without alteration,</w:t>
            </w:r>
          </w:p>
          <w:p w:rsidR="008A3F9A" w:rsidRPr="007425E1" w:rsidRDefault="008A3F9A" w:rsidP="008A3F9A">
            <w:pPr>
              <w:pStyle w:val="EngHang"/>
            </w:pPr>
            <w:r w:rsidRPr="007425E1">
              <w:t xml:space="preserve"> She gave birth to Him as man,</w:t>
            </w:r>
          </w:p>
          <w:p w:rsidR="008A3F9A" w:rsidRDefault="008A3F9A" w:rsidP="008A3F9A">
            <w:pPr>
              <w:pStyle w:val="EngHangEnd"/>
            </w:pPr>
            <w:r w:rsidRPr="007425E1">
              <w:t>And His name was called Emmanuel.</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0D19CA">
              <w:t>Ⲫⲁⲓ ⲉⲧⲁϥϭⲓⲥⲁⲣⲝ ⲉⲃⲟⲗ ⲛ̀ϧⲏⲧⲥ</w:t>
            </w:r>
          </w:p>
          <w:p w:rsidR="008A3F9A" w:rsidRDefault="008A3F9A" w:rsidP="00AF56AD">
            <w:pPr>
              <w:pStyle w:val="CopticVersemulti-line"/>
            </w:pPr>
            <w:r w:rsidRPr="000D19CA">
              <w:t>ϧⲉⲛ ⲟⲩⲙⲉⲧⲁⲧϣⲓⲃϯ ⲉ̀ⲁⲥⲙⲁⲥϥ</w:t>
            </w:r>
          </w:p>
          <w:p w:rsidR="008A3F9A" w:rsidRDefault="008A3F9A" w:rsidP="00AF56AD">
            <w:pPr>
              <w:pStyle w:val="CopticVersemulti-line"/>
            </w:pPr>
            <w:r w:rsidRPr="000D19CA">
              <w:t>ϩⲱⲥ ⲣⲱⲙⲓ ⲁⲩⲙⲟⲩϯ ⲉⲡⲉϥⲣⲁⲛ</w:t>
            </w:r>
          </w:p>
          <w:p w:rsidR="008A3F9A" w:rsidRDefault="008A3F9A" w:rsidP="000D19CA">
            <w:pPr>
              <w:pStyle w:val="CopticVerse"/>
            </w:pPr>
            <w:r w:rsidRPr="000D19CA">
              <w:t>ϫⲉ Ⲉⲙⲙⲁⲛⲟⲩⲏⲗ</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Default="008A3F9A" w:rsidP="008A3F9A">
            <w:pPr>
              <w:pStyle w:val="EngHang"/>
            </w:pPr>
            <w:r>
              <w:t>L</w:t>
            </w:r>
            <w:r w:rsidRPr="007425E1">
              <w:t>et us also entreat her,</w:t>
            </w:r>
          </w:p>
          <w:p w:rsidR="008A3F9A" w:rsidRPr="007425E1" w:rsidRDefault="008A3F9A" w:rsidP="008A3F9A">
            <w:pPr>
              <w:pStyle w:val="EngHang"/>
            </w:pPr>
            <w:r>
              <w:t>T</w:t>
            </w:r>
            <w:r w:rsidRPr="007425E1">
              <w:t xml:space="preserve">he </w:t>
            </w:r>
            <w:r>
              <w:t>Theotokos</w:t>
            </w:r>
            <w:r w:rsidRPr="007425E1">
              <w:t xml:space="preserve"> at all times,</w:t>
            </w:r>
          </w:p>
          <w:p w:rsidR="008A3F9A" w:rsidRPr="007425E1" w:rsidRDefault="008A3F9A" w:rsidP="008A3F9A">
            <w:pPr>
              <w:pStyle w:val="EngHang"/>
            </w:pPr>
            <w:r w:rsidRPr="007425E1">
              <w:t>That she intercede on our behalf,</w:t>
            </w:r>
          </w:p>
          <w:p w:rsidR="008A3F9A" w:rsidRDefault="008A3F9A" w:rsidP="008A3F9A">
            <w:pPr>
              <w:pStyle w:val="EngHangEnd"/>
            </w:pPr>
            <w:r w:rsidRPr="007425E1">
              <w:t>Before her beloved Son.</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0D19CA">
              <w:t>Ⲑⲁⲓ ⲟⲛ ⲙⲁⲣⲉⲛⲧⲱⲃϩ ⲙ̀ⲙⲟⲥ</w:t>
            </w:r>
          </w:p>
          <w:p w:rsidR="008A3F9A" w:rsidRDefault="008A3F9A" w:rsidP="00AF56AD">
            <w:pPr>
              <w:pStyle w:val="CopticVersemulti-line"/>
            </w:pPr>
            <w:r w:rsidRPr="000D19CA">
              <w:t>ϩⲱⲥ ⲑⲉⲟⲧⲟⲕⲟⲥ ⲛ̀ⲥⲏⲟⲩ ⲛⲓⲃⲉⲛ</w:t>
            </w:r>
          </w:p>
          <w:p w:rsidR="008A3F9A" w:rsidRDefault="008A3F9A" w:rsidP="00AF56AD">
            <w:pPr>
              <w:pStyle w:val="CopticVersemulti-line"/>
            </w:pPr>
            <w:r w:rsidRPr="000D19CA">
              <w:t>ⲉⲑⲣⲉⲥⲉⲣⲡ̀ⲣⲉⲥⲃⲉⲩⲓⲛ ⲉ̀ϩ̀ⲣⲏⲓ ⲉϫⲱⲛ</w:t>
            </w:r>
          </w:p>
          <w:p w:rsidR="008A3F9A" w:rsidRDefault="008A3F9A" w:rsidP="00B86BDB">
            <w:pPr>
              <w:pStyle w:val="CopticVerse"/>
            </w:pPr>
            <w:r w:rsidRPr="000D19CA">
              <w:t>ⲛⲁϩⲣⲉⲛ ⲡⲉⲥϣⲏⲣⲓ ⲙ̀ⲙⲉⲛⲣⲓⲧ</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Default="008A3F9A" w:rsidP="008A3F9A">
            <w:pPr>
              <w:pStyle w:val="EngHang"/>
            </w:pPr>
            <w:r>
              <w:t>For she is greatly honoured,</w:t>
            </w:r>
          </w:p>
          <w:p w:rsidR="008A3F9A" w:rsidRDefault="008A3F9A" w:rsidP="008A3F9A">
            <w:pPr>
              <w:pStyle w:val="EngHang"/>
            </w:pPr>
            <w:r>
              <w:t>By all the saints, the Patriachs,</w:t>
            </w:r>
          </w:p>
          <w:p w:rsidR="008A3F9A" w:rsidRDefault="008A3F9A" w:rsidP="008A3F9A">
            <w:pPr>
              <w:pStyle w:val="EngHang"/>
            </w:pPr>
            <w:r>
              <w:t>For she brought unto them,</w:t>
            </w:r>
          </w:p>
          <w:p w:rsidR="008A3F9A" w:rsidRDefault="008A3F9A" w:rsidP="008A3F9A">
            <w:pPr>
              <w:pStyle w:val="EngHangEnd"/>
            </w:pPr>
            <w:r>
              <w:t>He Whom they were awaiting.</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Ϫⲉ ⲥ̀ⲧⲁⲓⲏⲟⲩⲧ ⲅⲁⲣ ⲉ̀ⲙⲁϣⲱ</w:t>
            </w:r>
          </w:p>
          <w:p w:rsidR="008A3F9A" w:rsidRDefault="008A3F9A" w:rsidP="00AF56AD">
            <w:pPr>
              <w:pStyle w:val="CopticVersemulti-line"/>
            </w:pPr>
            <w:r w:rsidRPr="00B86BDB">
              <w:t>ⲛ̀ⲧⲟⲧⲟⲩ ⲛ̀ⲛⲏⲉ̅ⲑ̅ⲩ ⲧⲏⲣⲟⲩ</w:t>
            </w:r>
          </w:p>
          <w:p w:rsidR="008A3F9A" w:rsidRDefault="008A3F9A" w:rsidP="00AF56AD">
            <w:pPr>
              <w:pStyle w:val="CopticVersemulti-line"/>
            </w:pPr>
            <w:r w:rsidRPr="00B86BDB">
              <w:t>ⲛⲓⲡⲁⲧⲣⲓⲁⲣⲭⲏⲥ ϫⲉ ⲁⲥⲓ̀ⲛⲓ ⲛⲱⲟⲩ</w:t>
            </w:r>
          </w:p>
          <w:p w:rsidR="008A3F9A" w:rsidRDefault="008A3F9A" w:rsidP="00B86BDB">
            <w:pPr>
              <w:pStyle w:val="CopticVerse"/>
            </w:pPr>
            <w:r w:rsidRPr="00B86BDB">
              <w:t>ⲙ̀ⲫⲏⲉ̀ⲧⲟⲩϫⲟⲩϣⲧ ⲉ̀ⲃⲟⲗ ϧⲁϫⲱϥ</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pPr>
            <w:r w:rsidRPr="007425E1">
              <w:t>Likewise the prophets,</w:t>
            </w:r>
          </w:p>
          <w:p w:rsidR="008A3F9A" w:rsidRPr="007425E1" w:rsidRDefault="008A3F9A" w:rsidP="008A3F9A">
            <w:pPr>
              <w:pStyle w:val="EngHang"/>
            </w:pPr>
            <w:r w:rsidRPr="007425E1">
              <w:t>Who prophesied concerning Him,</w:t>
            </w:r>
          </w:p>
          <w:p w:rsidR="008A3F9A" w:rsidRPr="007425E1" w:rsidRDefault="008A3F9A" w:rsidP="008A3F9A">
            <w:pPr>
              <w:pStyle w:val="EngHang"/>
            </w:pPr>
            <w:r w:rsidRPr="007425E1">
              <w:t>In various and many types,</w:t>
            </w:r>
          </w:p>
          <w:p w:rsidR="008A3F9A" w:rsidRDefault="008A3F9A" w:rsidP="008A3F9A">
            <w:pPr>
              <w:pStyle w:val="EngHangEnd"/>
            </w:pPr>
            <w:r w:rsidRPr="007425E1">
              <w:t xml:space="preserve">That He </w:t>
            </w:r>
            <w:commentRangeStart w:id="677"/>
            <w:r>
              <w:t>would</w:t>
            </w:r>
            <w:r w:rsidRPr="007425E1">
              <w:t xml:space="preserve"> </w:t>
            </w:r>
            <w:commentRangeEnd w:id="677"/>
            <w:r>
              <w:rPr>
                <w:rStyle w:val="CommentReference"/>
              </w:rPr>
              <w:commentReference w:id="677"/>
            </w:r>
            <w:r w:rsidRPr="007425E1">
              <w:t>come and save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Ⲛⲉⲙ ⲛⲓⲡ̀ⲣⲟⲫⲏⲧⲏⲥ ⲇⲉ ⲟⲛ ⲟ̀ⲙⲟⲓⲱⲥ</w:t>
            </w:r>
          </w:p>
          <w:p w:rsidR="008A3F9A" w:rsidRDefault="008A3F9A" w:rsidP="00AF56AD">
            <w:pPr>
              <w:pStyle w:val="CopticVersemulti-line"/>
            </w:pPr>
            <w:r w:rsidRPr="00B86BDB">
              <w:t>ⲫⲏⲉ̀ⲧⲁϥⲉⲣⲡ̀ⲣⲟⲫⲏⲧⲉⲩⲓⲛ ⲉⲑⲃⲏⲧϥ</w:t>
            </w:r>
          </w:p>
          <w:p w:rsidR="008A3F9A" w:rsidRDefault="008A3F9A" w:rsidP="00AF56AD">
            <w:pPr>
              <w:pStyle w:val="CopticVersemulti-line"/>
            </w:pPr>
            <w:r w:rsidRPr="00B86BDB">
              <w:t>ϧⲉⲛ ⲟⲩⲑⲟ ⲛ̀ⲣⲏϯ ⲛⲉⲙ ⲟⲩⲙⲏϣ ⲛ̀ⲥ̀ⲙⲟⲧ</w:t>
            </w:r>
          </w:p>
          <w:p w:rsidR="008A3F9A" w:rsidRDefault="008A3F9A" w:rsidP="00B86BDB">
            <w:pPr>
              <w:pStyle w:val="CopticVerse"/>
            </w:pPr>
            <w:r w:rsidRPr="00B86BDB">
              <w:t>ϫⲉ ϥ̀ⲛⲁⲓ̀ ⲛ̀ⲧⲉϥⲥⲱϯ ⲙⲙⲟⲛ</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rsidRPr="007425E1">
              <w:t>Together with the Apostles,</w:t>
            </w:r>
          </w:p>
          <w:p w:rsidR="008A3F9A" w:rsidRPr="007425E1" w:rsidRDefault="008A3F9A" w:rsidP="008A3F9A">
            <w:pPr>
              <w:pStyle w:val="EngHang"/>
            </w:pPr>
            <w:r w:rsidRPr="007425E1">
              <w:t>For She is the bearer,</w:t>
            </w:r>
          </w:p>
          <w:p w:rsidR="008A3F9A" w:rsidRPr="007425E1" w:rsidRDefault="008A3F9A" w:rsidP="008A3F9A">
            <w:pPr>
              <w:pStyle w:val="EngHang"/>
            </w:pPr>
            <w:r w:rsidRPr="007425E1">
              <w:t>Of Him Whom they preached,</w:t>
            </w:r>
          </w:p>
          <w:p w:rsidR="008A3F9A" w:rsidRDefault="008A3F9A" w:rsidP="008A3F9A">
            <w:pPr>
              <w:pStyle w:val="EngHangEnd"/>
            </w:pPr>
            <w:r w:rsidRPr="007425E1">
              <w:t>To the whole world.</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Ⲛⲉⲙ ⲛⲓⲁ̀ⲡⲟⲥⲧⲟⲗⲟⲥ ⲉⲩⲥⲟⲡ</w:t>
            </w:r>
          </w:p>
          <w:p w:rsidR="008A3F9A" w:rsidRDefault="008A3F9A" w:rsidP="00AF56AD">
            <w:pPr>
              <w:pStyle w:val="CopticVersemulti-line"/>
            </w:pPr>
            <w:r w:rsidRPr="00B86BDB">
              <w:t>ϫⲉ ⲛ̀ⲑⲟⲥ ⲡⲉ ϯⲣⲉϥϫⲫⲉ</w:t>
            </w:r>
          </w:p>
          <w:p w:rsidR="008A3F9A" w:rsidRDefault="008A3F9A" w:rsidP="00AF56AD">
            <w:pPr>
              <w:pStyle w:val="CopticVersemulti-line"/>
            </w:pPr>
            <w:r w:rsidRPr="00B86BDB">
              <w:t>ⲙ̀ⲫⲏⲉ̀ⲧⲟⲩⲉⲣⲕⲩⲣⲓⲍⲓⲛ ⲙ̀ⲙⲟϥ</w:t>
            </w:r>
          </w:p>
          <w:p w:rsidR="008A3F9A" w:rsidRDefault="008A3F9A" w:rsidP="00B86BDB">
            <w:pPr>
              <w:pStyle w:val="CopticVerse"/>
            </w:pPr>
            <w:r w:rsidRPr="00B86BDB">
              <w:t>ϧⲉⲛ ϯⲟⲓⲕⲟⲩⲙⲉⲛⲏ ⲧⲏⲣⲥ</w:t>
            </w:r>
          </w:p>
        </w:tc>
      </w:tr>
      <w:tr w:rsidR="008A3F9A" w:rsidTr="00D64891">
        <w:trPr>
          <w:cantSplit/>
          <w:jc w:val="center"/>
        </w:trPr>
        <w:tc>
          <w:tcPr>
            <w:tcW w:w="288" w:type="dxa"/>
          </w:tcPr>
          <w:p w:rsidR="008A3F9A" w:rsidRDefault="008A3F9A" w:rsidP="00D64891">
            <w:pPr>
              <w:pStyle w:val="CopticCross"/>
            </w:pPr>
            <w:r w:rsidRPr="00FB5ACB">
              <w:lastRenderedPageBreak/>
              <w:t>¿</w:t>
            </w:r>
          </w:p>
        </w:tc>
        <w:tc>
          <w:tcPr>
            <w:tcW w:w="3960" w:type="dxa"/>
          </w:tcPr>
          <w:p w:rsidR="008A3F9A" w:rsidRPr="007425E1" w:rsidRDefault="008A3F9A" w:rsidP="008A3F9A">
            <w:pPr>
              <w:pStyle w:val="EngHang"/>
            </w:pPr>
            <w:r w:rsidRPr="007425E1">
              <w:t>And the struggling martyrs,</w:t>
            </w:r>
            <w:r w:rsidRPr="007425E1">
              <w:tab/>
            </w:r>
            <w:r w:rsidRPr="007425E1">
              <w:tab/>
            </w:r>
          </w:p>
          <w:p w:rsidR="008A3F9A" w:rsidRPr="007425E1" w:rsidRDefault="008A3F9A" w:rsidP="008A3F9A">
            <w:pPr>
              <w:pStyle w:val="EngHang"/>
            </w:pPr>
            <w:r w:rsidRPr="007425E1">
              <w:t>For He came out of her,</w:t>
            </w:r>
          </w:p>
          <w:p w:rsidR="008A3F9A" w:rsidRPr="007425E1" w:rsidRDefault="008A3F9A" w:rsidP="008A3F9A">
            <w:pPr>
              <w:pStyle w:val="EngHang"/>
            </w:pPr>
            <w:r w:rsidRPr="007425E1">
              <w:t>The true Struggler,</w:t>
            </w:r>
          </w:p>
          <w:p w:rsidR="008A3F9A" w:rsidRDefault="008A3F9A" w:rsidP="008A3F9A">
            <w:pPr>
              <w:pStyle w:val="EngHangEnd"/>
            </w:pPr>
            <w:r w:rsidRPr="007425E1">
              <w:t>Our Lord Jesus Christ.</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AF56AD">
            <w:pPr>
              <w:pStyle w:val="CopticVersemulti-line"/>
            </w:pPr>
            <w:r w:rsidRPr="00B86BDB">
              <w:t>Ⲛⲓⲁⲑⲗⲓⲧⲏⲟ ⲙ̀ⲙⲁⲣⲧⲩⲣⲟⲥ</w:t>
            </w:r>
          </w:p>
          <w:p w:rsidR="008A3F9A" w:rsidRDefault="008A3F9A" w:rsidP="00AF56AD">
            <w:pPr>
              <w:pStyle w:val="CopticVersemulti-line"/>
            </w:pPr>
            <w:r w:rsidRPr="00B86BDB">
              <w:t>ϫⲉ ⲁϥⲓ̀ ⲉ̀ⲃⲟⲗ ⲛ̀ϧⲏⲧⲥ</w:t>
            </w:r>
          </w:p>
          <w:p w:rsidR="008A3F9A" w:rsidRDefault="008A3F9A" w:rsidP="00AF56AD">
            <w:pPr>
              <w:pStyle w:val="CopticVersemulti-line"/>
            </w:pPr>
            <w:r w:rsidRPr="00B86BDB">
              <w:t>ⲛ̀ϫⲉ ⲡⲟⲩⲁ̀ⲅⲟⲓⲛⲟⲑⲉⲧⲏⲥ ⲙ̀ⲙⲏⲓ</w:t>
            </w:r>
          </w:p>
          <w:p w:rsidR="008A3F9A" w:rsidRDefault="008A3F9A" w:rsidP="00B86BDB">
            <w:pPr>
              <w:pStyle w:val="CopticVerse"/>
            </w:pPr>
            <w:r w:rsidRPr="00B86BDB">
              <w:t>ⲡⲉⲛⲟ̅ⲥ̅ Ⲓⲏ̅ⲥ Ⲡⲭ̅ⲥ</w:t>
            </w:r>
          </w:p>
        </w:tc>
      </w:tr>
      <w:tr w:rsidR="008A3F9A" w:rsidTr="00D64891">
        <w:trPr>
          <w:cantSplit/>
          <w:jc w:val="center"/>
        </w:trPr>
        <w:tc>
          <w:tcPr>
            <w:tcW w:w="288" w:type="dxa"/>
          </w:tcPr>
          <w:p w:rsidR="008A3F9A" w:rsidRDefault="008A3F9A" w:rsidP="00D64891">
            <w:pPr>
              <w:pStyle w:val="CopticCross"/>
            </w:pPr>
          </w:p>
        </w:tc>
        <w:tc>
          <w:tcPr>
            <w:tcW w:w="3960" w:type="dxa"/>
          </w:tcPr>
          <w:p w:rsidR="008A3F9A" w:rsidRPr="007425E1" w:rsidRDefault="008A3F9A" w:rsidP="008A3F9A">
            <w:pPr>
              <w:pStyle w:val="EngHang"/>
            </w:pPr>
            <w:r>
              <w:t>Therefore</w:t>
            </w:r>
            <w:r w:rsidRPr="007425E1">
              <w:t>, let us glorify, the greatness,</w:t>
            </w:r>
          </w:p>
          <w:p w:rsidR="008A3F9A" w:rsidRPr="007425E1" w:rsidRDefault="008A3F9A" w:rsidP="008A3F9A">
            <w:pPr>
              <w:pStyle w:val="EngHang"/>
            </w:pPr>
            <w:r>
              <w:t>Of His vast riches,</w:t>
            </w:r>
            <w:r>
              <w:tab/>
            </w:r>
          </w:p>
          <w:p w:rsidR="008A3F9A" w:rsidRPr="007425E1" w:rsidRDefault="008A3F9A" w:rsidP="008A3F9A">
            <w:pPr>
              <w:pStyle w:val="EngHang"/>
            </w:pPr>
            <w:r w:rsidRPr="007425E1">
              <w:t>And His boundless</w:t>
            </w:r>
            <w:r>
              <w:rPr>
                <w:rStyle w:val="FootnoteReference"/>
                <w:rFonts w:eastAsiaTheme="majorEastAsia"/>
              </w:rPr>
              <w:t xml:space="preserve">  </w:t>
            </w:r>
            <w:r w:rsidRPr="007425E1">
              <w:t xml:space="preserve"> wisdom,</w:t>
            </w:r>
          </w:p>
          <w:p w:rsidR="008A3F9A" w:rsidRDefault="008A3F9A" w:rsidP="008A3F9A">
            <w:pPr>
              <w:pStyle w:val="EngHangEnd"/>
            </w:pPr>
            <w:r w:rsidRPr="007425E1">
              <w:t>Beseeching His great mercy.</w:t>
            </w:r>
          </w:p>
        </w:tc>
        <w:tc>
          <w:tcPr>
            <w:tcW w:w="288" w:type="dxa"/>
          </w:tcPr>
          <w:p w:rsidR="008A3F9A" w:rsidRDefault="008A3F9A" w:rsidP="00864DF9"/>
        </w:tc>
        <w:tc>
          <w:tcPr>
            <w:tcW w:w="288" w:type="dxa"/>
          </w:tcPr>
          <w:p w:rsidR="008A3F9A" w:rsidRDefault="008A3F9A" w:rsidP="00D64891">
            <w:pPr>
              <w:pStyle w:val="CopticCross"/>
            </w:pPr>
          </w:p>
        </w:tc>
        <w:tc>
          <w:tcPr>
            <w:tcW w:w="3960" w:type="dxa"/>
          </w:tcPr>
          <w:p w:rsidR="008A3F9A" w:rsidRDefault="008A3F9A" w:rsidP="00AF56AD">
            <w:pPr>
              <w:pStyle w:val="CopticVersemulti-line"/>
            </w:pPr>
            <w:r w:rsidRPr="00B86BDB">
              <w:t>Ⲫⲁⲓ ⲙⲁⲣⲉⲛϯⲱ̀ⲟⲩ ⲛ̀ϯⲙⲉⲧⲛⲓ</w:t>
            </w:r>
            <w:r>
              <w:t>ϣ</w:t>
            </w:r>
          </w:p>
          <w:p w:rsidR="008A3F9A" w:rsidRDefault="008A3F9A" w:rsidP="00AF56AD">
            <w:pPr>
              <w:pStyle w:val="CopticVersemulti-line"/>
            </w:pPr>
            <w:r w:rsidRPr="00B86BDB">
              <w:t xml:space="preserve"> ⲛ̀ⲧⲉ ⲧⲉϥⲙⲉⲧⲣⲁⲙⲁⲟ̀ ⲉⲧⲟϣ</w:t>
            </w:r>
          </w:p>
          <w:p w:rsidR="008A3F9A" w:rsidRDefault="008A3F9A" w:rsidP="00AF56AD">
            <w:pPr>
              <w:pStyle w:val="CopticVersemulti-line"/>
            </w:pPr>
            <w:r w:rsidRPr="00B86BDB">
              <w:t>ⲛⲉⲙ ⲧⲉϥⲥⲟⲫⲓⲁ ⲛ̀ⲁⲧⲁⲩⲣⲏϫⲥ</w:t>
            </w:r>
          </w:p>
          <w:p w:rsidR="008A3F9A" w:rsidRDefault="008A3F9A" w:rsidP="00B86BDB">
            <w:pPr>
              <w:pStyle w:val="CopticVerse"/>
            </w:pPr>
            <w:r w:rsidRPr="00B86BDB">
              <w:t>ⲉⲛⲉ̀ⲣⲉⲧⲓⲛ ⲙ̀ⲡⲉϥⲛⲓϣϯ ⲛ̀ⲛⲁⲓ</w:t>
            </w:r>
          </w:p>
        </w:tc>
      </w:tr>
      <w:tr w:rsidR="008A3F9A" w:rsidTr="00D64891">
        <w:trPr>
          <w:cantSplit/>
          <w:jc w:val="center"/>
        </w:trPr>
        <w:tc>
          <w:tcPr>
            <w:tcW w:w="288" w:type="dxa"/>
          </w:tcPr>
          <w:p w:rsidR="008A3F9A" w:rsidRDefault="008A3F9A" w:rsidP="00D64891">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D64891">
            <w:pPr>
              <w:pStyle w:val="CopticCross"/>
            </w:pPr>
            <w:r w:rsidRPr="00FB5ACB">
              <w:t>¿</w:t>
            </w:r>
          </w:p>
        </w:tc>
        <w:tc>
          <w:tcPr>
            <w:tcW w:w="3960" w:type="dxa"/>
          </w:tcPr>
          <w:p w:rsidR="008A3F9A" w:rsidRDefault="008A3F9A" w:rsidP="00B86BDB">
            <w:pPr>
              <w:pStyle w:val="CopticVersemulti-line"/>
            </w:pPr>
            <w:r w:rsidRPr="008172B5">
              <w:t>Ⲉⲧⲁϥⲕⲏⲛ ⲁⲛ ⲉϥⲟⲓ ⲛ̀ⲛⲟⲩϯ</w:t>
            </w:r>
          </w:p>
          <w:p w:rsidR="008A3F9A" w:rsidRDefault="008A3F9A" w:rsidP="00B86BDB">
            <w:pPr>
              <w:pStyle w:val="CopticVersemulti-line"/>
            </w:pPr>
            <w:r w:rsidRPr="008172B5">
              <w:t>ⲁϥⲓ̀ ⲁϥϣⲱⲡⲓ ⲛ̀ϣⲏⲣⲓ ⲛ̀ⲣⲱⲙⲓ</w:t>
            </w:r>
          </w:p>
          <w:p w:rsidR="008A3F9A" w:rsidRDefault="008A3F9A" w:rsidP="00B86BDB">
            <w:pPr>
              <w:pStyle w:val="CopticVersemulti-line"/>
            </w:pPr>
            <w:r w:rsidRPr="008172B5">
              <w:t>ⲁⲗⲗⲁ ⲛ̀ⲑⲟϥ ⲡⲉ ⲫϯ ⲙ̀ⲙⲏⲓ</w:t>
            </w:r>
          </w:p>
          <w:p w:rsidR="008A3F9A" w:rsidRDefault="008A3F9A" w:rsidP="00B86BDB">
            <w:pPr>
              <w:pStyle w:val="CopticVersemulti-line"/>
            </w:pPr>
            <w:r w:rsidRPr="008172B5">
              <w:t>ⲁϥⲓ̀ ⲟⲩⲟϩ ⲁϥⲥⲱϯ ⲙ̀ⲙⲟⲛ</w:t>
            </w:r>
          </w:p>
        </w:tc>
      </w:tr>
    </w:tbl>
    <w:p w:rsidR="00372152" w:rsidRDefault="00D64891" w:rsidP="008A3F9A">
      <w:pPr>
        <w:pStyle w:val="Heading6"/>
      </w:pPr>
      <w:bookmarkStart w:id="678" w:name="_Toc298681323"/>
      <w:r>
        <w:t>Part Seven</w:t>
      </w:r>
      <w:bookmarkEnd w:id="6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Lord swore in truth to David,</w:t>
            </w:r>
          </w:p>
          <w:p w:rsidR="008A3F9A" w:rsidRPr="007425E1" w:rsidRDefault="008A3F9A" w:rsidP="008A3F9A">
            <w:pPr>
              <w:pStyle w:val="EngHang"/>
            </w:pPr>
            <w:r w:rsidRPr="007425E1">
              <w:t>And will not turn from it,</w:t>
            </w:r>
          </w:p>
          <w:p w:rsidR="008A3F9A" w:rsidRPr="007425E1" w:rsidRDefault="008A3F9A" w:rsidP="008A3F9A">
            <w:pPr>
              <w:pStyle w:val="EngHang"/>
            </w:pPr>
            <w:r>
              <w:t>"</w:t>
            </w:r>
            <w:r w:rsidRPr="007425E1">
              <w:t>Of the fruit of your loins,</w:t>
            </w:r>
          </w:p>
          <w:p w:rsidR="008A3F9A" w:rsidRDefault="008A3F9A" w:rsidP="008A3F9A">
            <w:pPr>
              <w:pStyle w:val="EngHangEnd"/>
            </w:pPr>
            <w:r w:rsidRPr="007425E1">
              <w:t>I will set upon your throne.</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Ⲁ</w:t>
            </w:r>
            <w:r w:rsidRPr="00D364A6">
              <w:rPr>
                <w:rFonts w:ascii="Times New Roman" w:hAnsi="Times New Roman" w:cs="Times New Roman"/>
              </w:rPr>
              <w:t>ϥ</w:t>
            </w:r>
            <w:r w:rsidRPr="00D364A6">
              <w:t>ⲱⲣⲕ ⲛ</w:t>
            </w:r>
            <w:r w:rsidRPr="00D364A6">
              <w:rPr>
                <w:rFonts w:ascii="Times New Roman" w:hAnsi="Times New Roman" w:cs="Times New Roman"/>
              </w:rPr>
              <w:t>̀ϫ</w:t>
            </w:r>
            <w:r w:rsidRPr="00D364A6">
              <w:t>ⲉ Ⲡⲟ</w:t>
            </w:r>
            <w:r w:rsidRPr="00D364A6">
              <w:rPr>
                <w:rFonts w:ascii="Times New Roman" w:hAnsi="Times New Roman" w:cs="Times New Roman"/>
              </w:rPr>
              <w:t>̅</w:t>
            </w:r>
            <w:r w:rsidRPr="00D364A6">
              <w:t>ⲥ</w:t>
            </w:r>
            <w:r w:rsidRPr="00D364A6">
              <w:rPr>
                <w:rFonts w:ascii="Times New Roman" w:hAnsi="Times New Roman" w:cs="Times New Roman"/>
              </w:rPr>
              <w:t>̅</w:t>
            </w:r>
            <w:r w:rsidRPr="00D364A6">
              <w:t xml:space="preserve"> ⲛ</w:t>
            </w:r>
            <w:r w:rsidRPr="00D364A6">
              <w:rPr>
                <w:rFonts w:ascii="Times New Roman" w:hAnsi="Times New Roman" w:cs="Times New Roman"/>
              </w:rPr>
              <w:t>̀</w:t>
            </w:r>
            <w:r w:rsidRPr="00D364A6">
              <w:t xml:space="preserve">Ⲇⲁⲩⲓⲇ </w:t>
            </w:r>
            <w:r w:rsidRPr="00D364A6">
              <w:rPr>
                <w:rFonts w:ascii="Times New Roman" w:hAnsi="Times New Roman" w:cs="Times New Roman"/>
              </w:rPr>
              <w:t>ϧ</w:t>
            </w:r>
            <w:r w:rsidRPr="00D364A6">
              <w:t>ⲉⲛ ⲟⲩⲙⲉⲑⲙⲏⲓ</w:t>
            </w:r>
          </w:p>
          <w:p w:rsidR="008A3F9A" w:rsidRDefault="008A3F9A" w:rsidP="00D364A6">
            <w:pPr>
              <w:pStyle w:val="CopticVersemulti-line"/>
            </w:pPr>
            <w:r w:rsidRPr="00D364A6">
              <w:t>ⲟⲩⲟ</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ⲛⲉ</w:t>
            </w:r>
            <w:r w:rsidRPr="00D364A6">
              <w:rPr>
                <w:rFonts w:ascii="Times New Roman" w:hAnsi="Times New Roman" w:cs="Times New Roman"/>
              </w:rPr>
              <w:t>ϥϫ</w:t>
            </w:r>
            <w:r w:rsidRPr="00D364A6">
              <w:t>ⲟⲗ</w:t>
            </w:r>
            <w:r w:rsidRPr="00D364A6">
              <w:rPr>
                <w:rFonts w:ascii="Times New Roman" w:hAnsi="Times New Roman" w:cs="Times New Roman"/>
              </w:rPr>
              <w:t>ϥ</w:t>
            </w:r>
            <w:r w:rsidRPr="00D364A6">
              <w:t xml:space="preserve"> </w:t>
            </w:r>
            <w:r w:rsidRPr="00D364A6">
              <w:rPr>
                <w:rFonts w:ascii="Times New Roman" w:hAnsi="Times New Roman" w:cs="Times New Roman"/>
              </w:rPr>
              <w:t>ϫ</w:t>
            </w:r>
            <w:r w:rsidRPr="00D364A6">
              <w:t>ⲉ</w:t>
            </w:r>
          </w:p>
          <w:p w:rsidR="008A3F9A" w:rsidRDefault="008A3F9A" w:rsidP="00D364A6">
            <w:pPr>
              <w:pStyle w:val="CopticVersemulti-line"/>
            </w:pPr>
            <w:r w:rsidRPr="00D364A6">
              <w:t>ⲉⲃⲟⲗ</w:t>
            </w:r>
            <w:r w:rsidRPr="00D364A6">
              <w:rPr>
                <w:rFonts w:ascii="Times New Roman" w:hAnsi="Times New Roman" w:cs="Times New Roman"/>
              </w:rPr>
              <w:t>ϧ</w:t>
            </w:r>
            <w:r w:rsidRPr="00D364A6">
              <w:t>ⲉⲛ ⲡ</w:t>
            </w:r>
            <w:r w:rsidRPr="00D364A6">
              <w:rPr>
                <w:rFonts w:ascii="Times New Roman" w:hAnsi="Times New Roman" w:cs="Times New Roman"/>
              </w:rPr>
              <w:t>̀</w:t>
            </w:r>
            <w:r w:rsidRPr="00D364A6">
              <w:t>ⲟⲩⲧⲁ</w:t>
            </w:r>
            <w:r w:rsidRPr="00D364A6">
              <w:rPr>
                <w:rFonts w:ascii="Times New Roman" w:hAnsi="Times New Roman" w:cs="Times New Roman"/>
              </w:rPr>
              <w:t>ϩ</w:t>
            </w:r>
            <w:r w:rsidRPr="00D364A6">
              <w:t xml:space="preserve"> ⲛ</w:t>
            </w:r>
            <w:r w:rsidRPr="00D364A6">
              <w:rPr>
                <w:rFonts w:ascii="Times New Roman" w:hAnsi="Times New Roman" w:cs="Times New Roman"/>
              </w:rPr>
              <w:t>̀</w:t>
            </w:r>
            <w:r w:rsidRPr="00D364A6">
              <w:t>ⲧⲉ ⲧⲉⲕⲛⲉ</w:t>
            </w:r>
            <w:r w:rsidRPr="00D364A6">
              <w:rPr>
                <w:rFonts w:ascii="Times New Roman" w:hAnsi="Times New Roman" w:cs="Times New Roman"/>
              </w:rPr>
              <w:t>ϫ</w:t>
            </w:r>
            <w:r w:rsidRPr="00D364A6">
              <w:t>ⲓ</w:t>
            </w:r>
          </w:p>
          <w:p w:rsidR="008A3F9A" w:rsidRDefault="008A3F9A" w:rsidP="00D364A6">
            <w:pPr>
              <w:pStyle w:val="CopticVerse"/>
            </w:pPr>
            <w:r w:rsidRPr="00D364A6">
              <w:rPr>
                <w:rFonts w:ascii="Times New Roman" w:hAnsi="Times New Roman" w:cs="Times New Roman"/>
              </w:rPr>
              <w:t>ϯ</w:t>
            </w:r>
            <w:r w:rsidRPr="00D364A6">
              <w:t xml:space="preserve">ⲛⲁⲭⲱ </w:t>
            </w:r>
            <w:r w:rsidRPr="00D364A6">
              <w:rPr>
                <w:rFonts w:ascii="Times New Roman" w:hAnsi="Times New Roman" w:cs="Times New Roman"/>
              </w:rPr>
              <w:t>ϩ</w:t>
            </w:r>
            <w:r w:rsidRPr="00D364A6">
              <w:t>ⲓ</w:t>
            </w:r>
            <w:r w:rsidRPr="00D364A6">
              <w:rPr>
                <w:rFonts w:ascii="Times New Roman" w:hAnsi="Times New Roman" w:cs="Times New Roman"/>
              </w:rPr>
              <w:t>ϫ</w:t>
            </w:r>
            <w:r w:rsidRPr="00D364A6">
              <w:t>ⲉⲛ ⲡⲉⲕⲑ</w:t>
            </w:r>
            <w:r w:rsidRPr="00D364A6">
              <w:rPr>
                <w:rFonts w:ascii="Times New Roman" w:hAnsi="Times New Roman" w:cs="Times New Roman"/>
              </w:rPr>
              <w:t>̀</w:t>
            </w:r>
            <w:r w:rsidRPr="00D364A6">
              <w:t>ⲣⲟⲛⲟⲥ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 xml:space="preserve">So when the righteous </w:t>
            </w:r>
            <w:commentRangeStart w:id="679"/>
            <w:r>
              <w:t>David</w:t>
            </w:r>
            <w:commentRangeEnd w:id="679"/>
            <w:r>
              <w:rPr>
                <w:rStyle w:val="CommentReference"/>
                <w:rFonts w:ascii="Times New Roman" w:eastAsiaTheme="minorHAnsi" w:hAnsi="Times New Roman" w:cstheme="minorBidi"/>
                <w:color w:val="auto"/>
              </w:rPr>
              <w:commentReference w:id="679"/>
            </w:r>
            <w:r w:rsidRPr="007425E1">
              <w:t>,</w:t>
            </w:r>
          </w:p>
          <w:p w:rsidR="008A3F9A" w:rsidRPr="007425E1" w:rsidRDefault="008A3F9A" w:rsidP="008A3F9A">
            <w:pPr>
              <w:pStyle w:val="EngHang"/>
            </w:pPr>
            <w:r w:rsidRPr="007425E1">
              <w:t xml:space="preserve">Consented that </w:t>
            </w:r>
            <w:r>
              <w:t>from</w:t>
            </w:r>
            <w:r w:rsidRPr="007425E1">
              <w:t xml:space="preserve"> him</w:t>
            </w:r>
            <w:r>
              <w:t>self,</w:t>
            </w:r>
          </w:p>
          <w:p w:rsidR="008A3F9A" w:rsidRPr="007425E1" w:rsidRDefault="008A3F9A" w:rsidP="008A3F9A">
            <w:pPr>
              <w:pStyle w:val="EngHang"/>
            </w:pPr>
            <w:r w:rsidRPr="007425E1">
              <w:t>Christ be brought forth according to the flesh,</w:t>
            </w:r>
          </w:p>
          <w:p w:rsidR="008A3F9A" w:rsidRDefault="008A3F9A" w:rsidP="008A3F9A">
            <w:pPr>
              <w:pStyle w:val="EngHangEnd"/>
            </w:pPr>
            <w:r w:rsidRPr="007425E1">
              <w:t>He sought earnestly,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Ⲟ̀ⲑⲉⲛ ⲉⲧⲁϥⲑⲱⲧ ⲛ̀ϩⲏⲧ</w:t>
            </w:r>
          </w:p>
          <w:p w:rsidR="008A3F9A" w:rsidRDefault="008A3F9A" w:rsidP="00D364A6">
            <w:pPr>
              <w:pStyle w:val="CopticVersemulti-line"/>
            </w:pPr>
            <w:r w:rsidRPr="00D364A6">
              <w:t>ⲛ̀ϫⲉ ⲡⲓⲑ̀ⲙⲏⲓ ϫⲉ ⲉⲃⲟⲗ ⲙ̀ⲙⲟϥ</w:t>
            </w:r>
          </w:p>
          <w:p w:rsidR="008A3F9A" w:rsidRDefault="008A3F9A" w:rsidP="00D364A6">
            <w:pPr>
              <w:pStyle w:val="CopticVersemulti-line"/>
            </w:pPr>
            <w:r w:rsidRPr="00D364A6">
              <w:t>ⲥⲉⲛⲁϫ̀ⲫⲟ ⲙ̀Ⲡⲭ̅ⲥ ⲕⲁⲧⲁ ⲥⲁⲣⲝ</w:t>
            </w:r>
          </w:p>
          <w:p w:rsidR="008A3F9A" w:rsidRDefault="008A3F9A" w:rsidP="00D364A6">
            <w:pPr>
              <w:pStyle w:val="CopticVerse"/>
            </w:pPr>
            <w:r w:rsidRPr="00D364A6">
              <w:t>ⲁϥⲕⲱϯ ⲁⲕⲣⲓⲃⲱⲥ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To find a dwelling place,</w:t>
            </w:r>
          </w:p>
          <w:p w:rsidR="008A3F9A" w:rsidRPr="007425E1" w:rsidRDefault="008A3F9A" w:rsidP="008A3F9A">
            <w:pPr>
              <w:pStyle w:val="EngHang"/>
            </w:pPr>
            <w:r w:rsidRPr="007425E1">
              <w:t>For the Lord God, the Logos,</w:t>
            </w:r>
          </w:p>
          <w:p w:rsidR="008A3F9A" w:rsidRPr="007425E1" w:rsidRDefault="008A3F9A" w:rsidP="008A3F9A">
            <w:pPr>
              <w:pStyle w:val="EngHang"/>
            </w:pPr>
            <w:r w:rsidRPr="007425E1">
              <w:t>And this was fulfilled,</w:t>
            </w:r>
          </w:p>
          <w:p w:rsidR="008A3F9A" w:rsidRDefault="008A3F9A" w:rsidP="008A3F9A">
            <w:pPr>
              <w:pStyle w:val="EngHangEnd"/>
            </w:pPr>
            <w:r w:rsidRPr="007425E1">
              <w:t>With great diligence.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D364A6">
              <w:t>Ⲉ̀ϫⲓⲙⲓ ⲛ̀ⲟⲩⲙⲁⲛ̀ϣⲱⲡⲓ</w:t>
            </w:r>
          </w:p>
          <w:p w:rsidR="008A3F9A" w:rsidRDefault="008A3F9A" w:rsidP="00D364A6">
            <w:pPr>
              <w:pStyle w:val="CopticVersemulti-line"/>
            </w:pPr>
            <w:r w:rsidRPr="00D364A6">
              <w:t>ⲙ̀Ⲡⲟ̅ⲥ̅ Ⲫϯ ⲡⲓⲗⲟⲅⲟⲥ</w:t>
            </w:r>
          </w:p>
          <w:p w:rsidR="008A3F9A" w:rsidRDefault="008A3F9A" w:rsidP="00D364A6">
            <w:pPr>
              <w:pStyle w:val="CopticVersemulti-line"/>
            </w:pPr>
            <w:r w:rsidRPr="00D364A6">
              <w:t>ⲟⲩⲟϩ ⲫⲁⲓ ⲁϥϫⲟⲕϥ ⲉⲃⲟⲗ</w:t>
            </w:r>
          </w:p>
          <w:p w:rsidR="008A3F9A" w:rsidRDefault="008A3F9A" w:rsidP="00D364A6">
            <w:pPr>
              <w:pStyle w:val="CopticVerse"/>
            </w:pPr>
            <w:r w:rsidRPr="00D364A6">
              <w:t>ϧⲉⲛ ⲟⲩⲛⲓϣϯ ⲛ̀ϣ̀ⲣⲱⲓⲥ</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 xml:space="preserve">And </w:t>
            </w:r>
            <w:r>
              <w:t>immediately</w:t>
            </w:r>
            <w:r w:rsidRPr="007425E1">
              <w:t xml:space="preserve"> he cried out,</w:t>
            </w:r>
          </w:p>
          <w:p w:rsidR="008A3F9A" w:rsidRPr="007425E1" w:rsidRDefault="008A3F9A" w:rsidP="008A3F9A">
            <w:pPr>
              <w:pStyle w:val="EngHang"/>
            </w:pPr>
            <w:r w:rsidRPr="007425E1">
              <w:t>In the Spirit, saying,</w:t>
            </w:r>
          </w:p>
          <w:p w:rsidR="008A3F9A" w:rsidRPr="007425E1" w:rsidRDefault="008A3F9A" w:rsidP="008A3F9A">
            <w:pPr>
              <w:pStyle w:val="EngHang"/>
            </w:pPr>
            <w:r>
              <w:t>"</w:t>
            </w:r>
            <w:r w:rsidRPr="007425E1">
              <w:t>We heard it at Ephratah,</w:t>
            </w:r>
            <w:r>
              <w:t>"</w:t>
            </w:r>
          </w:p>
          <w:p w:rsidR="008A3F9A" w:rsidRDefault="008A3F9A" w:rsidP="008A3F9A">
            <w:pPr>
              <w:pStyle w:val="EngHangEnd"/>
            </w:pPr>
            <w:r w:rsidRPr="007425E1">
              <w:t xml:space="preserve">Which is </w:t>
            </w:r>
            <w:r w:rsidRPr="00281534">
              <w:t>Bethlehem</w:t>
            </w:r>
            <w:r>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D364A6">
              <w:t>Ⲟⲩⲟϩ ⲥⲁⲧⲟⲧϥ ⲁϥⲱϣ ⲉⲃⲟⲗ</w:t>
            </w:r>
          </w:p>
          <w:p w:rsidR="008A3F9A" w:rsidRDefault="008A3F9A" w:rsidP="00D364A6">
            <w:pPr>
              <w:pStyle w:val="CopticVersemulti-line"/>
            </w:pPr>
            <w:r w:rsidRPr="00D364A6">
              <w:t>ϧⲉⲛ ⲡⲓⲡ̅ⲛ̅ⲁ ⲉϥϫⲱ ⲙ̀ⲙⲟⲥ</w:t>
            </w:r>
          </w:p>
          <w:p w:rsidR="008A3F9A" w:rsidRDefault="008A3F9A" w:rsidP="00D364A6">
            <w:pPr>
              <w:pStyle w:val="CopticVersemulti-line"/>
            </w:pPr>
            <w:r w:rsidRPr="00D364A6">
              <w:t>ϫⲉ ⲁⲛⲥⲟⲑⲙⲉⲥ ϧⲉⲛ Ⲉⲫⲣⲁⲑⲁ</w:t>
            </w:r>
          </w:p>
          <w:p w:rsidR="008A3F9A" w:rsidRDefault="008A3F9A" w:rsidP="00894E50">
            <w:pPr>
              <w:pStyle w:val="CopticVerse"/>
            </w:pPr>
            <w:r w:rsidRPr="00D364A6">
              <w:t>ⲉⲧⲉ Ⲃⲏⲑⲗⲉⲉⲙ ⲧⲉ</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E03CD4" w:rsidRDefault="008A3F9A" w:rsidP="008A3F9A">
            <w:pPr>
              <w:pStyle w:val="EngHang"/>
            </w:pPr>
            <w:r w:rsidRPr="00E03CD4">
              <w:t xml:space="preserve">The place </w:t>
            </w:r>
            <w:r>
              <w:t>that</w:t>
            </w:r>
            <w:r w:rsidRPr="00E03CD4">
              <w:t xml:space="preserve"> Emmanuel our God,</w:t>
            </w:r>
          </w:p>
          <w:p w:rsidR="008A3F9A" w:rsidRPr="00E03CD4" w:rsidRDefault="008A3F9A" w:rsidP="008A3F9A">
            <w:pPr>
              <w:pStyle w:val="EngHang"/>
            </w:pPr>
            <w:commentRangeStart w:id="680"/>
            <w:r w:rsidRPr="00E03CD4">
              <w:t xml:space="preserve">deemed </w:t>
            </w:r>
            <w:commentRangeEnd w:id="680"/>
            <w:r>
              <w:rPr>
                <w:rStyle w:val="CommentReference"/>
                <w:rFonts w:ascii="Times New Roman" w:eastAsiaTheme="minorHAnsi" w:hAnsi="Times New Roman" w:cstheme="minorBidi"/>
                <w:color w:val="auto"/>
              </w:rPr>
              <w:commentReference w:id="680"/>
            </w:r>
            <w:r w:rsidRPr="00E03CD4">
              <w:t>worthy</w:t>
            </w:r>
            <w:r>
              <w:t xml:space="preserve"> to be born in</w:t>
            </w:r>
          </w:p>
          <w:p w:rsidR="008A3F9A" w:rsidRPr="00E03CD4" w:rsidRDefault="008A3F9A" w:rsidP="008A3F9A">
            <w:pPr>
              <w:pStyle w:val="EngHang"/>
            </w:pPr>
            <w:r>
              <w:t>According</w:t>
            </w:r>
            <w:r w:rsidRPr="00E03CD4">
              <w:t xml:space="preserve"> to the flesh,</w:t>
            </w:r>
          </w:p>
          <w:p w:rsidR="008A3F9A" w:rsidRPr="00E03CD4" w:rsidRDefault="008A3F9A" w:rsidP="008A3F9A">
            <w:pPr>
              <w:pStyle w:val="EngHangEnd"/>
            </w:pPr>
            <w:r w:rsidRPr="00E03CD4">
              <w:t>For our salvation.</w:t>
            </w:r>
          </w:p>
          <w:p w:rsidR="008A3F9A" w:rsidRPr="00E03CD4" w:rsidRDefault="008A3F9A" w:rsidP="008A3F9A">
            <w:pPr>
              <w:pStyle w:val="EngHang"/>
            </w:pP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Ⲡⲓⲙⲁ ⲉ̀ⲧⲁϥⲉⲣⲕⲁⲧⲁⲍⲓⲟⲓⲛ ⲙ̀ⲙⲟϥ</w:t>
            </w:r>
          </w:p>
          <w:p w:rsidR="008A3F9A" w:rsidRDefault="008A3F9A" w:rsidP="00D364A6">
            <w:pPr>
              <w:pStyle w:val="CopticVersemulti-line"/>
            </w:pPr>
            <w:r w:rsidRPr="00894E50">
              <w:t xml:space="preserve">ⲛ̀ϫⲉ Ⲉⲙⲙⲁⲛⲟⲩⲏⲗ Ⲡⲉⲛⲛⲟⲩϯ </w:t>
            </w:r>
          </w:p>
          <w:p w:rsidR="008A3F9A" w:rsidRDefault="008A3F9A" w:rsidP="00D364A6">
            <w:pPr>
              <w:pStyle w:val="CopticVersemulti-line"/>
            </w:pPr>
            <w:r w:rsidRPr="00894E50">
              <w:t>ⲉⲑⲣⲟⲩϫ̀ⲫⲟϥ ⲛ̀ϧⲏⲧϥ ⲕⲁⲧⲁ ⲥⲁⲣⲝ</w:t>
            </w:r>
          </w:p>
          <w:p w:rsidR="008A3F9A" w:rsidRDefault="008A3F9A" w:rsidP="00894E50">
            <w:pPr>
              <w:pStyle w:val="CopticVerse"/>
            </w:pPr>
            <w:r w:rsidRPr="00894E50">
              <w:t>ⲉⲑⲃⲉ ⲫⲏⲉⲧⲉ ⲫⲱⲛ ⲛ̀ⲟⲩϫⲁⲓ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Also according to the saying,</w:t>
            </w:r>
            <w:r w:rsidRPr="007425E1">
              <w:tab/>
            </w:r>
          </w:p>
          <w:p w:rsidR="008A3F9A" w:rsidRPr="007425E1" w:rsidRDefault="008A3F9A" w:rsidP="008A3F9A">
            <w:pPr>
              <w:pStyle w:val="EngHang"/>
            </w:pPr>
            <w:r>
              <w:t>Of Micah the prophet,</w:t>
            </w:r>
            <w:r>
              <w:tab/>
            </w:r>
          </w:p>
          <w:p w:rsidR="008A3F9A" w:rsidRPr="007425E1" w:rsidRDefault="008A3F9A" w:rsidP="008A3F9A">
            <w:pPr>
              <w:pStyle w:val="EngHang"/>
            </w:pPr>
            <w:r w:rsidRPr="007425E1">
              <w:t>“And you also, Bethlehem,</w:t>
            </w:r>
          </w:p>
          <w:p w:rsidR="008A3F9A" w:rsidRDefault="008A3F9A" w:rsidP="008A3F9A">
            <w:pPr>
              <w:pStyle w:val="EngHangEnd"/>
            </w:pPr>
            <w:r w:rsidRPr="007425E1">
              <w:t>The land of Ephratah,</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Ⲕⲁⲧⲁ ⲫ̀ⲣⲏϯ ⲟⲛ ⲉ̀ⲧⲁϥϫⲟⲥ</w:t>
            </w:r>
          </w:p>
          <w:p w:rsidR="008A3F9A" w:rsidRDefault="008A3F9A" w:rsidP="00D364A6">
            <w:pPr>
              <w:pStyle w:val="CopticVersemulti-line"/>
            </w:pPr>
            <w:r w:rsidRPr="00894E50">
              <w:t>ⲛ̀ϫⲉ Ⲙⲓⲭⲉⲟⲥ ⲡⲓⲡ̀ⲣⲟⲫⲏⲧⲏⲥ</w:t>
            </w:r>
          </w:p>
          <w:p w:rsidR="008A3F9A" w:rsidRDefault="008A3F9A" w:rsidP="00D364A6">
            <w:pPr>
              <w:pStyle w:val="CopticVersemulti-line"/>
            </w:pPr>
            <w:r w:rsidRPr="00894E50">
              <w:t>ϫⲉ ⲛⲉⲙ ⲛ̀ⲑⲟ ϩⲱⲓ Ⲃⲏⲑⲗⲉⲉⲙ</w:t>
            </w:r>
          </w:p>
          <w:p w:rsidR="008A3F9A" w:rsidRDefault="008A3F9A" w:rsidP="00894E50">
            <w:pPr>
              <w:pStyle w:val="CopticVerse"/>
            </w:pPr>
            <w:r w:rsidRPr="00894E50">
              <w:t>ⲡ̀ⲕⲁϩⲓ ⲛ̀Ⲉⲫⲣⲁⲑⲁ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t>A</w:t>
            </w:r>
            <w:r w:rsidRPr="007425E1">
              <w:t>re not the least,</w:t>
            </w:r>
          </w:p>
          <w:p w:rsidR="008A3F9A" w:rsidRPr="007425E1" w:rsidRDefault="008A3F9A" w:rsidP="008A3F9A">
            <w:pPr>
              <w:pStyle w:val="EngHang"/>
              <w:rPr>
                <w:color w:val="FF0000"/>
              </w:rPr>
            </w:pPr>
            <w:r w:rsidRPr="007425E1">
              <w:t>Of the rulers of Judah,</w:t>
            </w:r>
            <w:r w:rsidRPr="007425E1">
              <w:tab/>
            </w:r>
          </w:p>
          <w:p w:rsidR="008A3F9A" w:rsidRPr="007425E1" w:rsidRDefault="008A3F9A" w:rsidP="008A3F9A">
            <w:pPr>
              <w:pStyle w:val="EngHang"/>
            </w:pPr>
            <w:r w:rsidRPr="007425E1">
              <w:t>For out of you shall come,</w:t>
            </w:r>
          </w:p>
          <w:p w:rsidR="008A3F9A" w:rsidRDefault="008A3F9A" w:rsidP="008A3F9A">
            <w:pPr>
              <w:pStyle w:val="EngHangEnd"/>
            </w:pPr>
            <w:r w:rsidRPr="007425E1">
              <w:t>A ruler Who will shepherd my people Israel.</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 xml:space="preserve">Ⲛ̀ⲑⲟ ⲟⲩⲕⲟⲩϫⲓ ⲁⲛ </w:t>
            </w:r>
            <w:r>
              <w:t>ⲉⲃⲟ</w:t>
            </w:r>
          </w:p>
          <w:p w:rsidR="008A3F9A" w:rsidRDefault="008A3F9A" w:rsidP="00D364A6">
            <w:pPr>
              <w:pStyle w:val="CopticVersemulti-line"/>
            </w:pPr>
            <w:r w:rsidRPr="00894E50">
              <w:t>ϧⲉⲛ ⲛⲓⲙⲉⲧϩⲏⲅⲉⲙⲱⲛ ⲛ̀ⲧⲉ Ⲓⲟⲩⲇⲉⲁ̀</w:t>
            </w:r>
          </w:p>
          <w:p w:rsidR="008A3F9A" w:rsidRDefault="008A3F9A" w:rsidP="00D364A6">
            <w:pPr>
              <w:pStyle w:val="CopticVersemulti-line"/>
            </w:pPr>
            <w:r w:rsidRPr="00894E50">
              <w:t>ⲉϥⲉ̀ⲓ̀ ⲅⲁⲣ ⲉⲃⲟⲗ ⲛ̀ϧⲏϯ ⲛ̀ϫⲉ ⲟⲩϩⲏⲅⲟⲩⲙⲉⲛⲟⲥ</w:t>
            </w:r>
          </w:p>
          <w:p w:rsidR="008A3F9A" w:rsidRDefault="008A3F9A" w:rsidP="00894E50">
            <w:pPr>
              <w:pStyle w:val="CopticVerse"/>
            </w:pPr>
            <w:r w:rsidRPr="00894E50">
              <w:t>ⲫⲏⲉⲑⲛⲁ̀ⲁⲙⲟⲛⲓ ⲙ̀ⲡⲁⲗⲁⲟⲥ Ⲡⲓⲥ̅ⲗ</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O what a symphony,</w:t>
            </w:r>
          </w:p>
          <w:p w:rsidR="008A3F9A" w:rsidRPr="007425E1" w:rsidRDefault="008A3F9A" w:rsidP="008A3F9A">
            <w:pPr>
              <w:pStyle w:val="EngHang"/>
            </w:pPr>
            <w:r w:rsidRPr="007425E1">
              <w:t>Of these prophets,</w:t>
            </w:r>
            <w:r w:rsidRPr="007425E1">
              <w:tab/>
            </w:r>
          </w:p>
          <w:p w:rsidR="008A3F9A" w:rsidRPr="007425E1" w:rsidRDefault="008A3F9A" w:rsidP="008A3F9A">
            <w:pPr>
              <w:pStyle w:val="EngHang"/>
            </w:pPr>
            <w:r w:rsidRPr="007425E1">
              <w:t>Who prophesied in this one Spirit,</w:t>
            </w:r>
          </w:p>
          <w:p w:rsidR="008A3F9A" w:rsidRDefault="008A3F9A" w:rsidP="008A3F9A">
            <w:pPr>
              <w:pStyle w:val="EngHangEnd"/>
            </w:pPr>
            <w:r w:rsidRPr="007425E1">
              <w:t>Concerning the coming of Christ!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D364A6">
            <w:pPr>
              <w:pStyle w:val="CopticVersemulti-line"/>
            </w:pPr>
            <w:r w:rsidRPr="00894E50">
              <w:t>Ⲱ̀ ⲛⲓⲙ ⲛⲁⲓⲥⲩⲙⲫⲱⲛⲓⲁ</w:t>
            </w:r>
          </w:p>
          <w:p w:rsidR="008A3F9A" w:rsidRDefault="008A3F9A" w:rsidP="00D364A6">
            <w:pPr>
              <w:pStyle w:val="CopticVersemulti-line"/>
            </w:pPr>
            <w:r w:rsidRPr="00894E50">
              <w:t>ⲛ̀ⲧⲉ ⲛⲁⲓⲡ̀ⲣⲟⲫⲏⲧⲏⲥ ⲉⲩⲥⲟⲡ</w:t>
            </w:r>
          </w:p>
          <w:p w:rsidR="008A3F9A" w:rsidRDefault="008A3F9A" w:rsidP="00894E50">
            <w:pPr>
              <w:pStyle w:val="CopticVersemulti-line"/>
            </w:pPr>
            <w:r w:rsidRPr="00894E50">
              <w:t>ⲛⲏⲉⲧⲁⲩⲉⲣⲡ̀ⲣⲟⲫⲏⲧⲉⲩⲓⲛ</w:t>
            </w:r>
            <w:r>
              <w:t xml:space="preserve"> </w:t>
            </w:r>
            <w:r w:rsidRPr="00894E50">
              <w:t>ϧⲉⲛ ⲡⲁⲓⲡ̅ⲛ̅ⲁ ⲛ̀ⲟⲩⲱⲧ</w:t>
            </w:r>
          </w:p>
          <w:p w:rsidR="008A3F9A" w:rsidRDefault="008A3F9A" w:rsidP="00894E50">
            <w:pPr>
              <w:pStyle w:val="CopticVerse"/>
            </w:pPr>
            <w:r w:rsidRPr="00894E50">
              <w:t>ⲉⲑⲃⲉ ⲡ̀ϫⲓⲛⲓ̀ ⲙ̀Ⲡⲭ̅ⲥ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He to Whom the glory is due,</w:t>
            </w:r>
          </w:p>
          <w:p w:rsidR="008A3F9A" w:rsidRPr="007425E1" w:rsidRDefault="008A3F9A" w:rsidP="008A3F9A">
            <w:pPr>
              <w:pStyle w:val="EngHang"/>
            </w:pPr>
            <w:r w:rsidRPr="007425E1">
              <w:t>With His good Father,</w:t>
            </w:r>
          </w:p>
          <w:p w:rsidR="008A3F9A" w:rsidRPr="007425E1" w:rsidRDefault="008A3F9A" w:rsidP="008A3F9A">
            <w:pPr>
              <w:pStyle w:val="EngHang"/>
            </w:pPr>
            <w:r w:rsidRPr="007425E1">
              <w:t>And the Holy Spirit,</w:t>
            </w:r>
          </w:p>
          <w:p w:rsidR="008A3F9A" w:rsidRDefault="008A3F9A" w:rsidP="008A3F9A">
            <w:pPr>
              <w:pStyle w:val="EngHangEnd"/>
            </w:pPr>
            <w:r w:rsidRPr="007425E1">
              <w:t>Now and forever.</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D364A6">
            <w:pPr>
              <w:pStyle w:val="CopticVersemulti-line"/>
            </w:pPr>
            <w:r w:rsidRPr="00894E50">
              <w:t>Ⲫⲁⲓ ⲉ̀ⲣⲉ ⲡⲓⲱ̀ⲟⲩ ⲉⲣⲡ̀ⲣⲉⲡⲓ ⲛⲁϥ</w:t>
            </w:r>
          </w:p>
          <w:p w:rsidR="008A3F9A" w:rsidRDefault="008A3F9A" w:rsidP="00D364A6">
            <w:pPr>
              <w:pStyle w:val="CopticVersemulti-line"/>
            </w:pPr>
            <w:r w:rsidRPr="00894E50">
              <w:t>ⲛⲉⲙ ⲡⲉϥⲓⲱⲧ ⲛ̀ⲁ̀ⲅⲁⲑⲟⲥ</w:t>
            </w:r>
          </w:p>
          <w:p w:rsidR="008A3F9A" w:rsidRDefault="008A3F9A" w:rsidP="00D364A6">
            <w:pPr>
              <w:pStyle w:val="CopticVersemulti-line"/>
            </w:pPr>
            <w:r w:rsidRPr="00894E50">
              <w:t>ⲛⲉⲙ Ⲡⲓⲡ̅ⲛ̅ⲁ ⲉ̅ⲑ̅ⲩ</w:t>
            </w:r>
          </w:p>
          <w:p w:rsidR="008A3F9A" w:rsidRDefault="008A3F9A" w:rsidP="00894E50">
            <w:pPr>
              <w:pStyle w:val="CopticVerse"/>
            </w:pPr>
            <w:r w:rsidRPr="00894E50">
              <w:t>ⲓⲥϫⲉⲛ ϯⲛⲟⲩ ⲛⲉⲙ ϣⲁ ⲉⲛⲉϩ</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1" w:name="_Toc298681324"/>
      <w:r>
        <w:t>Part Eight</w:t>
      </w:r>
      <w:bookmarkEnd w:id="68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One from the Trinity,</w:t>
            </w:r>
          </w:p>
          <w:p w:rsidR="008A3F9A" w:rsidRPr="007425E1" w:rsidRDefault="008A3F9A" w:rsidP="008A3F9A">
            <w:pPr>
              <w:pStyle w:val="EngHang"/>
            </w:pPr>
            <w:r w:rsidRPr="007425E1">
              <w:t>Co-essential with the Father,</w:t>
            </w:r>
          </w:p>
          <w:p w:rsidR="008A3F9A" w:rsidRPr="007425E1" w:rsidRDefault="008A3F9A" w:rsidP="008A3F9A">
            <w:pPr>
              <w:pStyle w:val="EngHang"/>
            </w:pPr>
            <w:r w:rsidRPr="007425E1">
              <w:t>Looked upon our weakness,</w:t>
            </w:r>
          </w:p>
          <w:p w:rsidR="008A3F9A" w:rsidRDefault="008A3F9A" w:rsidP="008A3F9A">
            <w:pPr>
              <w:pStyle w:val="EngHangEnd"/>
            </w:pPr>
            <w:r w:rsidRPr="007425E1">
              <w:t>And our bitter bondage.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Ⲡⲓⲟⲩⲁⲓ ⲉⲃⲟⲗ</w:t>
            </w:r>
            <w:r w:rsidRPr="00894E50">
              <w:rPr>
                <w:rFonts w:ascii="Times New Roman" w:hAnsi="Times New Roman" w:cs="Times New Roman"/>
              </w:rPr>
              <w:t>ϧ</w:t>
            </w:r>
            <w:r w:rsidRPr="00894E50">
              <w:t xml:space="preserve">ⲉⲛ </w:t>
            </w:r>
            <w:r w:rsidRPr="00894E50">
              <w:rPr>
                <w:rFonts w:ascii="Times New Roman" w:hAnsi="Times New Roman" w:cs="Times New Roman"/>
              </w:rPr>
              <w:t>ϯ</w:t>
            </w:r>
            <w:r w:rsidRPr="00894E50">
              <w:t>ⲧ</w:t>
            </w:r>
            <w:r w:rsidRPr="00894E50">
              <w:rPr>
                <w:rFonts w:ascii="Times New Roman" w:hAnsi="Times New Roman" w:cs="Times New Roman"/>
              </w:rPr>
              <w:t>̀</w:t>
            </w:r>
            <w:r w:rsidRPr="00894E50">
              <w:t>ⲣⲓⲁⲥ</w:t>
            </w:r>
          </w:p>
          <w:p w:rsidR="008A3F9A" w:rsidRDefault="008A3F9A" w:rsidP="00894E50">
            <w:pPr>
              <w:pStyle w:val="CopticVersemulti-line"/>
            </w:pPr>
            <w:r w:rsidRPr="00894E50">
              <w:t>ⲡⲓⲟ</w:t>
            </w:r>
            <w:r w:rsidRPr="00894E50">
              <w:rPr>
                <w:rFonts w:ascii="Times New Roman" w:hAnsi="Times New Roman" w:cs="Times New Roman"/>
              </w:rPr>
              <w:t>̀</w:t>
            </w:r>
            <w:r w:rsidRPr="00894E50">
              <w:t>ⲙⲟⲟⲥⲓⲟⲥ ⲛⲉⲙ Ⲫ</w:t>
            </w:r>
            <w:r w:rsidRPr="00894E50">
              <w:rPr>
                <w:rFonts w:ascii="Times New Roman" w:hAnsi="Times New Roman" w:cs="Times New Roman"/>
              </w:rPr>
              <w:t>̀</w:t>
            </w:r>
            <w:r w:rsidRPr="00894E50">
              <w:t>ⲓⲱⲧ</w:t>
            </w:r>
          </w:p>
          <w:p w:rsidR="008A3F9A" w:rsidRDefault="008A3F9A" w:rsidP="00894E50">
            <w:pPr>
              <w:pStyle w:val="CopticVersemulti-line"/>
            </w:pPr>
            <w:r w:rsidRPr="00894E50">
              <w:t>ⲉ</w:t>
            </w:r>
            <w:r w:rsidRPr="00894E50">
              <w:rPr>
                <w:rFonts w:ascii="Times New Roman" w:hAnsi="Times New Roman" w:cs="Times New Roman"/>
              </w:rPr>
              <w:t>̀</w:t>
            </w:r>
            <w:r w:rsidRPr="00894E50">
              <w:t>ⲧⲁ</w:t>
            </w:r>
            <w:r>
              <w:rPr>
                <w:rFonts w:cs="FreeSerifAvvaShenouda"/>
              </w:rPr>
              <w:t>ϥ</w:t>
            </w:r>
            <w:r w:rsidRPr="00894E50">
              <w:t>ⲛⲁⲩ ⲉ</w:t>
            </w:r>
            <w:r w:rsidRPr="00894E50">
              <w:rPr>
                <w:rFonts w:ascii="Times New Roman" w:hAnsi="Times New Roman" w:cs="Times New Roman"/>
              </w:rPr>
              <w:t>̀</w:t>
            </w:r>
            <w:r w:rsidRPr="00894E50">
              <w:t>ⲡⲉⲛⲑⲉⲃⲓⲟ</w:t>
            </w:r>
            <w:r w:rsidRPr="00894E50">
              <w:rPr>
                <w:rFonts w:ascii="Times New Roman" w:hAnsi="Times New Roman" w:cs="Times New Roman"/>
              </w:rPr>
              <w:t>̀</w:t>
            </w:r>
          </w:p>
          <w:p w:rsidR="008A3F9A" w:rsidRDefault="008A3F9A" w:rsidP="00894E50">
            <w:pPr>
              <w:pStyle w:val="CopticVerse"/>
            </w:pPr>
            <w:r w:rsidRPr="00894E50">
              <w:t>ⲛⲉⲙ ⲧⲉⲛⲙⲉⲧⲃⲱⲕ ⲉⲧⲟⲓ ⲛ</w:t>
            </w:r>
            <w:r w:rsidRPr="00894E50">
              <w:rPr>
                <w:rFonts w:ascii="Times New Roman" w:hAnsi="Times New Roman" w:cs="Times New Roman"/>
              </w:rPr>
              <w:t>̀ϣ</w:t>
            </w:r>
            <w:r w:rsidRPr="00894E50">
              <w:t>ⲁ</w:t>
            </w:r>
            <w:r w:rsidRPr="00894E50">
              <w:rPr>
                <w:rFonts w:ascii="Times New Roman" w:hAnsi="Times New Roman" w:cs="Times New Roman"/>
              </w:rPr>
              <w:t>ϣ</w:t>
            </w:r>
            <w:r w:rsidRPr="00894E50">
              <w:t>ⲓ</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t xml:space="preserve">He bowed the </w:t>
            </w:r>
            <w:commentRangeStart w:id="682"/>
            <w:r>
              <w:t>heaven</w:t>
            </w:r>
            <w:r w:rsidRPr="007425E1">
              <w:t xml:space="preserve"> </w:t>
            </w:r>
            <w:commentRangeEnd w:id="682"/>
            <w:r>
              <w:rPr>
                <w:rStyle w:val="CommentReference"/>
                <w:rFonts w:ascii="Times New Roman" w:eastAsiaTheme="minorHAnsi" w:hAnsi="Times New Roman" w:cstheme="minorBidi"/>
                <w:color w:val="auto"/>
              </w:rPr>
              <w:commentReference w:id="682"/>
            </w:r>
            <w:r w:rsidRPr="007425E1">
              <w:t>of heavens,</w:t>
            </w:r>
          </w:p>
          <w:p w:rsidR="008A3F9A" w:rsidRPr="007425E1" w:rsidRDefault="008A3F9A" w:rsidP="008A3F9A">
            <w:pPr>
              <w:pStyle w:val="EngHang"/>
            </w:pPr>
            <w:r w:rsidRPr="007425E1">
              <w:t>And came to the womb of the Virgin,</w:t>
            </w:r>
          </w:p>
          <w:p w:rsidR="008A3F9A" w:rsidRPr="007425E1" w:rsidRDefault="008A3F9A" w:rsidP="008A3F9A">
            <w:pPr>
              <w:pStyle w:val="EngHang"/>
            </w:pPr>
            <w:r w:rsidRPr="007425E1">
              <w:t xml:space="preserve">He became man </w:t>
            </w:r>
            <w:r>
              <w:t>like us</w:t>
            </w:r>
            <w:r w:rsidRPr="007425E1">
              <w:t>,</w:t>
            </w:r>
          </w:p>
          <w:p w:rsidR="008A3F9A" w:rsidRDefault="008A3F9A" w:rsidP="008A3F9A">
            <w:pPr>
              <w:pStyle w:val="EngHangEnd"/>
            </w:pPr>
            <w:r>
              <w:t>Save for sin only.</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Ⲁϥⲣⲉⲕ ⲛⲓⲫⲏⲟⲩⲓ̀ ⲛ̀ⲧⲉ ⲛⲓⲫⲏⲟⲩⲓ̀</w:t>
            </w:r>
          </w:p>
          <w:p w:rsidR="008A3F9A" w:rsidRDefault="008A3F9A" w:rsidP="00894E50">
            <w:pPr>
              <w:pStyle w:val="CopticVersemulti-line"/>
            </w:pPr>
            <w:r w:rsidRPr="00894E50">
              <w:t>ⲁϥⲓ̀ ⲉ̀ⲑⲙⲏⲧⲣⲁ ̀ⲛϯⲡⲁⲣⲑⲉⲛⲟⲥ</w:t>
            </w:r>
          </w:p>
          <w:p w:rsidR="008A3F9A" w:rsidRDefault="008A3F9A" w:rsidP="00894E50">
            <w:pPr>
              <w:pStyle w:val="CopticVersemulti-line"/>
            </w:pPr>
            <w:r w:rsidRPr="00894E50">
              <w:t>ⲁϥⲉⲣⲣⲱⲙⲓ ⲙ̀ⲡⲉⲛⲣⲏϯ</w:t>
            </w:r>
          </w:p>
          <w:p w:rsidR="008A3F9A" w:rsidRDefault="008A3F9A" w:rsidP="00894E50">
            <w:pPr>
              <w:pStyle w:val="CopticVersemulti-line"/>
            </w:pPr>
            <w:r w:rsidRPr="00894E50">
              <w:t>ϣⲁⲧⲉⲛ ⲫ̀ⲛⲟⲃⲓ ⲙ̀ⲙⲁⲩⲁⲧϥ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t>He was born in Bethlehem,</w:t>
            </w:r>
          </w:p>
          <w:p w:rsidR="008A3F9A" w:rsidRDefault="008A3F9A" w:rsidP="008A3F9A">
            <w:pPr>
              <w:pStyle w:val="EngHang"/>
            </w:pPr>
            <w:r>
              <w:t>According to the prophetic sayings;</w:t>
            </w:r>
          </w:p>
          <w:p w:rsidR="008A3F9A" w:rsidRDefault="008A3F9A" w:rsidP="008A3F9A">
            <w:pPr>
              <w:pStyle w:val="EngHang"/>
            </w:pPr>
            <w:r>
              <w:t>He redeemed and saved us,</w:t>
            </w:r>
          </w:p>
          <w:p w:rsidR="008A3F9A" w:rsidRDefault="008A3F9A" w:rsidP="008A3F9A">
            <w:pPr>
              <w:pStyle w:val="EngHangEnd"/>
            </w:pPr>
            <w:r>
              <w:t>For we are His people.</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Ⲉ̀ⲧⲁⲩⲙⲁⲥϥ ϧⲉⲛ Ⲃⲏⲑⲗⲉⲉⲙ</w:t>
            </w:r>
          </w:p>
          <w:p w:rsidR="008A3F9A" w:rsidRDefault="008A3F9A" w:rsidP="00894E50">
            <w:pPr>
              <w:pStyle w:val="CopticVersemulti-line"/>
            </w:pPr>
            <w:r w:rsidRPr="00894E50">
              <w:t>ⲕⲁⲧⲁ ⲛⲓⲥ̀ⲙⲏ ⲛ̀ⲧⲉ ⲛⲓⲡ̀ⲣⲟⲫⲏⲧⲏⲥ</w:t>
            </w:r>
          </w:p>
          <w:p w:rsidR="008A3F9A" w:rsidRDefault="008A3F9A" w:rsidP="00894E50">
            <w:pPr>
              <w:pStyle w:val="CopticVersemulti-line"/>
            </w:pPr>
            <w:r w:rsidRPr="00894E50">
              <w:t>ⲁϥⲧⲟⲩϫⲟⲛ ⲁϥⲥⲱϯ ⲁⲙⲙⲟⲛ</w:t>
            </w:r>
          </w:p>
          <w:p w:rsidR="008A3F9A" w:rsidRDefault="008A3F9A" w:rsidP="00894E50">
            <w:pPr>
              <w:pStyle w:val="CopticVerse"/>
            </w:pPr>
            <w:r w:rsidRPr="00894E50">
              <w:t>ϫⲉ ⲁⲛⲟⲛ ϧⲁ ⲡⲉϥⲗⲁⲟⲥ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3" w:name="_Toc298681325"/>
      <w:r>
        <w:t>Part Nine</w:t>
      </w:r>
      <w:bookmarkEnd w:id="68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864DF9">
        <w:trPr>
          <w:cantSplit/>
          <w:jc w:val="center"/>
        </w:trPr>
        <w:tc>
          <w:tcPr>
            <w:tcW w:w="288" w:type="dxa"/>
          </w:tcPr>
          <w:p w:rsidR="008A3F9A" w:rsidRDefault="008A3F9A" w:rsidP="00864DF9">
            <w:pPr>
              <w:pStyle w:val="CopticCross"/>
            </w:pPr>
          </w:p>
        </w:tc>
        <w:tc>
          <w:tcPr>
            <w:tcW w:w="3960" w:type="dxa"/>
          </w:tcPr>
          <w:p w:rsidR="008A3F9A" w:rsidRDefault="008A3F9A" w:rsidP="008A3F9A">
            <w:pPr>
              <w:pStyle w:val="EngHang"/>
            </w:pPr>
            <w:r w:rsidRPr="007425E1">
              <w:t>I saw a sign</w:t>
            </w:r>
            <w:r>
              <w:rPr>
                <w:rStyle w:val="FootnoteReference"/>
                <w:rFonts w:eastAsiaTheme="majorEastAsia"/>
              </w:rPr>
              <w:t xml:space="preserve">  </w:t>
            </w:r>
            <w:r>
              <w:t>appear in heaven,</w:t>
            </w:r>
          </w:p>
          <w:p w:rsidR="008A3F9A" w:rsidRPr="00443197" w:rsidRDefault="008A3F9A" w:rsidP="008A3F9A">
            <w:pPr>
              <w:pStyle w:val="EngHang"/>
              <w:rPr>
                <w:color w:val="FF0000"/>
              </w:rPr>
            </w:pPr>
            <w:r>
              <w:t>A</w:t>
            </w:r>
            <w:r w:rsidRPr="007425E1">
              <w:t xml:space="preserve"> woman clothed with the sun,</w:t>
            </w:r>
          </w:p>
          <w:p w:rsidR="008A3F9A" w:rsidRPr="007425E1" w:rsidRDefault="008A3F9A" w:rsidP="008A3F9A">
            <w:pPr>
              <w:pStyle w:val="EngHang"/>
            </w:pPr>
            <w:r w:rsidRPr="007425E1">
              <w:t xml:space="preserve">And </w:t>
            </w:r>
            <w:r>
              <w:t xml:space="preserve">she had </w:t>
            </w:r>
            <w:r w:rsidRPr="007425E1">
              <w:t>the moon,</w:t>
            </w:r>
          </w:p>
          <w:p w:rsidR="008A3F9A" w:rsidRDefault="008A3F9A" w:rsidP="008A3F9A">
            <w:pPr>
              <w:pStyle w:val="EngHangEnd"/>
            </w:pPr>
            <w:r>
              <w:t>Under</w:t>
            </w:r>
            <w:r w:rsidRPr="007425E1">
              <w:t xml:space="preserve"> her feet.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Ⲁⲓⲛⲁⲩ ⲉ</w:t>
            </w:r>
            <w:r w:rsidRPr="00894E50">
              <w:rPr>
                <w:rFonts w:ascii="Times New Roman" w:hAnsi="Times New Roman" w:cs="Times New Roman"/>
              </w:rPr>
              <w:t>̀</w:t>
            </w:r>
            <w:r w:rsidRPr="00894E50">
              <w:t>ⲟⲩⲙⲏⲓⲛⲓ ⲁ</w:t>
            </w:r>
            <w:r>
              <w:rPr>
                <w:rFonts w:cs="FreeSerifAvvaShenouda"/>
              </w:rPr>
              <w:t>ϥ</w:t>
            </w:r>
            <w:r w:rsidRPr="00894E50">
              <w:t>ⲟⲩⲟⲛ</w:t>
            </w:r>
            <w:r>
              <w:rPr>
                <w:rFonts w:cs="FreeSerifAvvaShenouda"/>
              </w:rPr>
              <w:t>ϩϥ</w:t>
            </w:r>
            <w:r w:rsidRPr="00894E50">
              <w:t xml:space="preserve"> </w:t>
            </w:r>
            <w:r w:rsidRPr="00894E50">
              <w:rPr>
                <w:rFonts w:ascii="Times New Roman" w:hAnsi="Times New Roman" w:cs="Times New Roman"/>
              </w:rPr>
              <w:t>ϧ</w:t>
            </w:r>
            <w:r w:rsidRPr="00894E50">
              <w:t>ⲉⲛ ⲧ</w:t>
            </w:r>
            <w:r w:rsidRPr="00894E50">
              <w:rPr>
                <w:rFonts w:ascii="Times New Roman" w:hAnsi="Times New Roman" w:cs="Times New Roman"/>
              </w:rPr>
              <w:t>̀</w:t>
            </w:r>
            <w:r w:rsidRPr="00894E50">
              <w:t>ⲫⲉ</w:t>
            </w:r>
          </w:p>
          <w:p w:rsidR="008A3F9A" w:rsidRDefault="008A3F9A" w:rsidP="00894E50">
            <w:pPr>
              <w:pStyle w:val="CopticVersemulti-line"/>
            </w:pPr>
            <w:r w:rsidRPr="00894E50">
              <w:t>ⲓⲥ ⲟⲩⲥ</w:t>
            </w:r>
            <w:r w:rsidRPr="00894E50">
              <w:rPr>
                <w:rFonts w:ascii="Times New Roman" w:hAnsi="Times New Roman" w:cs="Times New Roman"/>
              </w:rPr>
              <w:t>̀ϩ</w:t>
            </w:r>
            <w:r w:rsidRPr="00894E50">
              <w:t>ⲓⲙⲓ ⲉⲥ</w:t>
            </w:r>
            <w:r w:rsidRPr="00894E50">
              <w:rPr>
                <w:rFonts w:ascii="Times New Roman" w:hAnsi="Times New Roman" w:cs="Times New Roman"/>
              </w:rPr>
              <w:t>ϫ</w:t>
            </w:r>
            <w:r w:rsidRPr="00894E50">
              <w:t>ⲟⲗ</w:t>
            </w:r>
            <w:r w:rsidRPr="00894E50">
              <w:rPr>
                <w:rFonts w:ascii="Times New Roman" w:hAnsi="Times New Roman" w:cs="Times New Roman"/>
              </w:rPr>
              <w:t>ϩ</w:t>
            </w:r>
            <w:r w:rsidRPr="00894E50">
              <w:t xml:space="preserve"> ⲙ</w:t>
            </w:r>
            <w:r w:rsidRPr="00894E50">
              <w:rPr>
                <w:rFonts w:ascii="Times New Roman" w:hAnsi="Times New Roman" w:cs="Times New Roman"/>
              </w:rPr>
              <w:t>̀</w:t>
            </w:r>
            <w:r w:rsidRPr="00894E50">
              <w:t>ⲫ</w:t>
            </w:r>
            <w:r w:rsidRPr="00894E50">
              <w:rPr>
                <w:rFonts w:ascii="Times New Roman" w:hAnsi="Times New Roman" w:cs="Times New Roman"/>
              </w:rPr>
              <w:t>̀</w:t>
            </w:r>
            <w:r w:rsidRPr="00894E50">
              <w:t>ⲣⲏ</w:t>
            </w:r>
          </w:p>
          <w:p w:rsidR="008A3F9A" w:rsidRDefault="008A3F9A" w:rsidP="00894E50">
            <w:pPr>
              <w:pStyle w:val="CopticVersemulti-line"/>
            </w:pPr>
            <w:r w:rsidRPr="00894E50">
              <w:t>ⲛ</w:t>
            </w:r>
            <w:r w:rsidRPr="00894E50">
              <w:rPr>
                <w:rFonts w:ascii="Times New Roman" w:hAnsi="Times New Roman" w:cs="Times New Roman"/>
              </w:rPr>
              <w:t>̀</w:t>
            </w:r>
            <w:r w:rsidRPr="00894E50">
              <w:t>ⲑⲟⲥ ⲟⲛ ⲉ</w:t>
            </w:r>
            <w:r w:rsidRPr="00894E50">
              <w:rPr>
                <w:rFonts w:ascii="Times New Roman" w:hAnsi="Times New Roman" w:cs="Times New Roman"/>
              </w:rPr>
              <w:t>̀</w:t>
            </w:r>
            <w:r w:rsidRPr="00894E50">
              <w:t>ⲣⲉ ⲡⲓⲓⲟ</w:t>
            </w:r>
            <w:r w:rsidRPr="00894E50">
              <w:rPr>
                <w:rFonts w:ascii="Times New Roman" w:hAnsi="Times New Roman" w:cs="Times New Roman"/>
              </w:rPr>
              <w:t>ϩ</w:t>
            </w:r>
          </w:p>
          <w:p w:rsidR="008A3F9A" w:rsidRDefault="008A3F9A" w:rsidP="00894E50">
            <w:pPr>
              <w:pStyle w:val="CopticVerse"/>
            </w:pPr>
            <w:r w:rsidRPr="00894E50">
              <w:t>ⲥⲁⲡⲉⲥⲏⲧ ⲛ</w:t>
            </w:r>
            <w:r w:rsidRPr="00894E50">
              <w:rPr>
                <w:rFonts w:ascii="Times New Roman" w:hAnsi="Times New Roman" w:cs="Times New Roman"/>
              </w:rPr>
              <w:t>̀</w:t>
            </w:r>
            <w:r w:rsidRPr="00894E50">
              <w:t>ⲛⲉⲥ</w:t>
            </w:r>
            <w:r w:rsidRPr="00894E50">
              <w:rPr>
                <w:rFonts w:ascii="Times New Roman" w:hAnsi="Times New Roman" w:cs="Times New Roman"/>
              </w:rPr>
              <w:t>ϭ</w:t>
            </w:r>
            <w:r w:rsidRPr="00894E50">
              <w:t>ⲁⲗⲁⲩ</w:t>
            </w:r>
            <w:r w:rsidRPr="00894E50">
              <w:rPr>
                <w:rFonts w:ascii="Times New Roman" w:hAnsi="Times New Roman" w:cs="Times New Roman"/>
              </w:rPr>
              <w:t>ϫ</w:t>
            </w:r>
          </w:p>
        </w:tc>
      </w:tr>
      <w:tr w:rsidR="008A3F9A" w:rsidTr="00864DF9">
        <w:trPr>
          <w:cantSplit/>
          <w:jc w:val="center"/>
        </w:trPr>
        <w:tc>
          <w:tcPr>
            <w:tcW w:w="288" w:type="dxa"/>
          </w:tcPr>
          <w:p w:rsidR="008A3F9A" w:rsidRDefault="008A3F9A" w:rsidP="00864DF9">
            <w:pPr>
              <w:pStyle w:val="CopticCross"/>
            </w:pPr>
            <w:r w:rsidRPr="00FB5ACB">
              <w:lastRenderedPageBreak/>
              <w:t>¿</w:t>
            </w:r>
          </w:p>
        </w:tc>
        <w:tc>
          <w:tcPr>
            <w:tcW w:w="3960" w:type="dxa"/>
          </w:tcPr>
          <w:p w:rsidR="008A3F9A" w:rsidRPr="007425E1" w:rsidRDefault="008A3F9A" w:rsidP="008A3F9A">
            <w:pPr>
              <w:pStyle w:val="EngHang"/>
            </w:pPr>
            <w:r w:rsidRPr="007425E1">
              <w:t>And there were twelve stars,</w:t>
            </w:r>
          </w:p>
          <w:p w:rsidR="008A3F9A" w:rsidRPr="007425E1" w:rsidRDefault="008A3F9A" w:rsidP="008A3F9A">
            <w:pPr>
              <w:pStyle w:val="EngHang"/>
            </w:pPr>
            <w:r w:rsidRPr="007425E1">
              <w:t>As a Crown upon her head,</w:t>
            </w:r>
          </w:p>
          <w:p w:rsidR="008A3F9A" w:rsidRPr="007425E1" w:rsidRDefault="008A3F9A" w:rsidP="008A3F9A">
            <w:pPr>
              <w:pStyle w:val="EngHang"/>
            </w:pPr>
            <w:r w:rsidRPr="007425E1">
              <w:t xml:space="preserve">She </w:t>
            </w:r>
            <w:r>
              <w:t>was pregnant and in labour</w:t>
            </w:r>
            <w:r w:rsidRPr="007425E1">
              <w:t>,</w:t>
            </w:r>
          </w:p>
          <w:p w:rsidR="008A3F9A" w:rsidRDefault="008A3F9A" w:rsidP="008A3F9A">
            <w:pPr>
              <w:pStyle w:val="EngHangEnd"/>
            </w:pPr>
            <w:r w:rsidRPr="007425E1">
              <w:t xml:space="preserve">Crying out to </w:t>
            </w:r>
            <w:r>
              <w:t>give birth</w:t>
            </w:r>
            <w:r w:rsidRPr="007425E1">
              <w: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Ⲉ̀ⲣⲉ ⲟⲩⲟⲛ ⲙⲏⲧ ̀ⲥⲛⲁⲩ ⲛ̀ⲥⲓⲟⲩ</w:t>
            </w:r>
          </w:p>
          <w:p w:rsidR="008A3F9A" w:rsidRDefault="008A3F9A" w:rsidP="00894E50">
            <w:pPr>
              <w:pStyle w:val="CopticVersemulti-line"/>
            </w:pPr>
            <w:r w:rsidRPr="00894E50">
              <w:t>ⲟⲓ ⲭ̀ⲗⲟⲙ ⲉϫⲉⲛ ⲧⲉⲥⲁ̀ⲫⲉ</w:t>
            </w:r>
          </w:p>
          <w:p w:rsidR="008A3F9A" w:rsidRDefault="008A3F9A" w:rsidP="00894E50">
            <w:pPr>
              <w:pStyle w:val="CopticVersemulti-line"/>
            </w:pPr>
            <w:r w:rsidRPr="00894E50">
              <w:t>ⲉⲥⲙ̀ⲃⲟⲕⲓ ⲉⲥϯⲛⲁⲕϩⲓ</w:t>
            </w:r>
          </w:p>
          <w:p w:rsidR="008A3F9A" w:rsidRDefault="008A3F9A" w:rsidP="00894E50">
            <w:pPr>
              <w:pStyle w:val="CopticVerse"/>
            </w:pPr>
            <w:r w:rsidRPr="00894E50">
              <w:t>ⲉⲥⲱϣ ⲉⲃⲟⲗ ⲉⲥⲛⲁⲙⲓⲥⲓ</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This is Mary,</w:t>
            </w:r>
          </w:p>
          <w:p w:rsidR="008A3F9A" w:rsidRPr="007425E1" w:rsidRDefault="008A3F9A" w:rsidP="008A3F9A">
            <w:pPr>
              <w:pStyle w:val="EngHang"/>
            </w:pPr>
            <w:r w:rsidRPr="007425E1">
              <w:t>The new heaven on earth,</w:t>
            </w:r>
          </w:p>
          <w:p w:rsidR="008A3F9A" w:rsidRPr="007425E1" w:rsidRDefault="008A3F9A" w:rsidP="008A3F9A">
            <w:pPr>
              <w:pStyle w:val="EngHang"/>
            </w:pPr>
            <w:r w:rsidRPr="007425E1">
              <w:t>From whom the Sun of Righteousness,</w:t>
            </w:r>
          </w:p>
          <w:p w:rsidR="008A3F9A" w:rsidRDefault="008A3F9A" w:rsidP="008A3F9A">
            <w:pPr>
              <w:pStyle w:val="EngHangEnd"/>
            </w:pPr>
            <w:commentRangeStart w:id="684"/>
            <w:r w:rsidRPr="007425E1">
              <w:t>Rises</w:t>
            </w:r>
            <w:r>
              <w:rPr>
                <w:rStyle w:val="FootnoteReference"/>
                <w:rFonts w:eastAsiaTheme="majorEastAsia"/>
              </w:rPr>
              <w:t xml:space="preserve">  </w:t>
            </w:r>
            <w:r w:rsidRPr="007425E1">
              <w:t xml:space="preserve"> </w:t>
            </w:r>
            <w:commentRangeEnd w:id="684"/>
            <w:r>
              <w:rPr>
                <w:rStyle w:val="CommentReference"/>
              </w:rPr>
              <w:commentReference w:id="684"/>
            </w:r>
            <w:r w:rsidRPr="007425E1">
              <w:t>upon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Ⲉ̀ⲧⲉ ⲑⲁⲓ ⲧⲉ Ⲙⲁⲣⲓⲁ</w:t>
            </w:r>
          </w:p>
          <w:p w:rsidR="008A3F9A" w:rsidRDefault="008A3F9A" w:rsidP="00894E50">
            <w:pPr>
              <w:pStyle w:val="CopticVersemulti-line"/>
            </w:pPr>
            <w:r w:rsidRPr="00894E50">
              <w:t>ϯⲫⲉ ⲙ̀ⲃⲉⲣⲓ ⲉⲧϩⲓϫⲉⲛ ⲡⲓⲕⲁϩⲓ</w:t>
            </w:r>
          </w:p>
          <w:p w:rsidR="008A3F9A" w:rsidRDefault="008A3F9A" w:rsidP="00894E50">
            <w:pPr>
              <w:pStyle w:val="CopticVersemulti-line"/>
            </w:pPr>
            <w:r w:rsidRPr="00894E50">
              <w:t>ⲉ̀ⲧⲁ ⲡⲓⲣⲏ ⲛ̀ⲧⲉ ϯⲙⲉⲑⲙⲏⲓ</w:t>
            </w:r>
          </w:p>
          <w:p w:rsidR="008A3F9A" w:rsidRDefault="008A3F9A" w:rsidP="00894E50">
            <w:pPr>
              <w:pStyle w:val="CopticVerse"/>
            </w:pPr>
            <w:r w:rsidRPr="00894E50">
              <w:t>ϣⲁⲓ ⲛⲁⲛ ⲉⲃⲟⲗ ⲛ̀ϧⲏⲧⲥ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7425E1" w:rsidRDefault="008A3F9A" w:rsidP="008A3F9A">
            <w:pPr>
              <w:pStyle w:val="EngHang"/>
            </w:pPr>
            <w:r w:rsidRPr="007425E1">
              <w:t>For the sun that is clothing her,</w:t>
            </w:r>
          </w:p>
          <w:p w:rsidR="008A3F9A" w:rsidRPr="007425E1" w:rsidRDefault="008A3F9A" w:rsidP="008A3F9A">
            <w:pPr>
              <w:pStyle w:val="EngHang"/>
            </w:pPr>
            <w:r w:rsidRPr="007425E1">
              <w:t>Is Our Lord Jesus Christ,</w:t>
            </w:r>
          </w:p>
          <w:p w:rsidR="008A3F9A" w:rsidRPr="007425E1" w:rsidRDefault="008A3F9A" w:rsidP="008A3F9A">
            <w:pPr>
              <w:pStyle w:val="EngHang"/>
            </w:pPr>
            <w:r w:rsidRPr="007425E1">
              <w:t>And the moon under her feet,</w:t>
            </w:r>
          </w:p>
          <w:p w:rsidR="008A3F9A" w:rsidRDefault="008A3F9A" w:rsidP="008A3F9A">
            <w:pPr>
              <w:pStyle w:val="EngHangEnd"/>
            </w:pPr>
            <w:r w:rsidRPr="007425E1">
              <w:t>Is John the Baptist.</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Ⲡⲓⲣⲏ ⲅⲁⲣ ⲉ̀ⲧⲉⲥϫⲟⲗϩ ⲙ̀ⲙⲟϥ</w:t>
            </w:r>
          </w:p>
          <w:p w:rsidR="008A3F9A" w:rsidRDefault="008A3F9A" w:rsidP="00894E50">
            <w:pPr>
              <w:pStyle w:val="CopticVersemulti-line"/>
            </w:pPr>
            <w:r w:rsidRPr="00894E50">
              <w:t>ⲡⲉ ⲡⲉⲛⲟ̅ⲥ̅ Ⲓⲏ̅ⲥ Ⲡⲭ̅ⲥ</w:t>
            </w:r>
          </w:p>
          <w:p w:rsidR="008A3F9A" w:rsidRDefault="008A3F9A" w:rsidP="00894E50">
            <w:pPr>
              <w:pStyle w:val="CopticVersemulti-line"/>
            </w:pPr>
            <w:r w:rsidRPr="00894E50">
              <w:t>ⲟⲩⲟϩ ⲡⲓⲓⲟϩ ⲉⲧϧⲁ ⲛⲉⲥϭⲁⲗⲁⲩϫ</w:t>
            </w:r>
          </w:p>
          <w:p w:rsidR="008A3F9A" w:rsidRDefault="008A3F9A" w:rsidP="00894E50">
            <w:pPr>
              <w:pStyle w:val="CopticVerse"/>
            </w:pPr>
            <w:r w:rsidRPr="00894E50">
              <w:t>ⲡⲉ Ⲓⲱ̅ⲁ ⲡⲓⲣⲉϥϯⲱⲙⲥ</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pPr>
            <w:r w:rsidRPr="007425E1">
              <w:t>The twelve stars,</w:t>
            </w:r>
          </w:p>
          <w:p w:rsidR="008A3F9A" w:rsidRPr="007425E1" w:rsidRDefault="008A3F9A" w:rsidP="008A3F9A">
            <w:pPr>
              <w:pStyle w:val="EngHang"/>
            </w:pPr>
            <w:r w:rsidRPr="007425E1">
              <w:t xml:space="preserve">That are a crown </w:t>
            </w:r>
            <w:r>
              <w:t>on</w:t>
            </w:r>
            <w:r w:rsidRPr="007425E1">
              <w:t xml:space="preserve"> her head,</w:t>
            </w:r>
          </w:p>
          <w:p w:rsidR="008A3F9A" w:rsidRPr="007425E1" w:rsidRDefault="008A3F9A" w:rsidP="008A3F9A">
            <w:pPr>
              <w:pStyle w:val="EngHang"/>
            </w:pPr>
            <w:r w:rsidRPr="007425E1">
              <w:t>Are the twelve apostles,</w:t>
            </w:r>
          </w:p>
          <w:p w:rsidR="008A3F9A" w:rsidRDefault="008A3F9A" w:rsidP="008A3F9A">
            <w:pPr>
              <w:pStyle w:val="EngHangEnd"/>
            </w:pPr>
            <w:r>
              <w:t>Surrounding her</w:t>
            </w:r>
            <w:r w:rsidRPr="007425E1">
              <w:t xml:space="preserve"> and </w:t>
            </w:r>
            <w:r>
              <w:t xml:space="preserve">giving her </w:t>
            </w:r>
            <w:r w:rsidRPr="007425E1">
              <w:t>honour</w:t>
            </w:r>
            <w:r>
              <w:t>.</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94E50">
              <w:t>Ⲡⲓⲙⲏⲧ ̀ⲥⲛⲁⲩ ⲅⲁⲣ ⲛ̀ⲥⲓⲟⲩ</w:t>
            </w:r>
          </w:p>
          <w:p w:rsidR="008A3F9A" w:rsidRDefault="008A3F9A" w:rsidP="00894E50">
            <w:pPr>
              <w:pStyle w:val="CopticVersemulti-line"/>
            </w:pPr>
            <w:r w:rsidRPr="00894E50">
              <w:t>ⲉⲧⲟⲓ ⲛ̀ⲭ̀ⲗⲟⲙ ⲉ̀ϫⲉⲛ ⲧⲉⲥⲁ̀ⲫⲉ</w:t>
            </w:r>
          </w:p>
          <w:p w:rsidR="008A3F9A" w:rsidRDefault="008A3F9A" w:rsidP="00894E50">
            <w:pPr>
              <w:pStyle w:val="CopticVersemulti-line"/>
            </w:pPr>
            <w:r w:rsidRPr="00894E50">
              <w:t>ⲡⲉ ⲡⲓⲙⲏⲧ ̀ⲥⲛⲁⲩ ⲛ̀ⲁⲡⲟⲥⲧⲟⲗⲟⲥ</w:t>
            </w:r>
          </w:p>
          <w:p w:rsidR="008A3F9A" w:rsidRDefault="008A3F9A" w:rsidP="00894E50">
            <w:pPr>
              <w:pStyle w:val="CopticVerse"/>
            </w:pPr>
            <w:r w:rsidRPr="00894E50">
              <w:t>ⲉⲩⲕⲱϯ ⲉⲣⲟⲥ ⲉⲩϯⲧⲁⲓⲟ ⲛⲁⲥ</w:t>
            </w:r>
          </w:p>
        </w:tc>
      </w:tr>
      <w:tr w:rsidR="008A3F9A" w:rsidTr="00864DF9">
        <w:trPr>
          <w:cantSplit/>
          <w:jc w:val="center"/>
        </w:trPr>
        <w:tc>
          <w:tcPr>
            <w:tcW w:w="288" w:type="dxa"/>
          </w:tcPr>
          <w:p w:rsidR="008A3F9A" w:rsidRDefault="008A3F9A" w:rsidP="00864DF9">
            <w:pPr>
              <w:pStyle w:val="CopticCross"/>
            </w:pPr>
            <w:r w:rsidRPr="00FB5ACB">
              <w:t>¿</w:t>
            </w:r>
          </w:p>
        </w:tc>
        <w:tc>
          <w:tcPr>
            <w:tcW w:w="3960" w:type="dxa"/>
          </w:tcPr>
          <w:p w:rsidR="008A3F9A" w:rsidRPr="00643C64" w:rsidRDefault="008A3F9A" w:rsidP="008A3F9A">
            <w:pPr>
              <w:pStyle w:val="EngHang"/>
            </w:pPr>
            <w:r>
              <w:t>Therefore</w:t>
            </w:r>
            <w:r w:rsidRPr="00643C64">
              <w:t xml:space="preserve"> all </w:t>
            </w:r>
            <w:r w:rsidRPr="00643C64">
              <w:rPr>
                <w:color w:val="auto"/>
              </w:rPr>
              <w:t>you</w:t>
            </w:r>
            <w:r w:rsidRPr="00643C64">
              <w:t xml:space="preserve"> nations,</w:t>
            </w:r>
          </w:p>
          <w:p w:rsidR="008A3F9A" w:rsidRPr="00643C64" w:rsidRDefault="008A3F9A" w:rsidP="008A3F9A">
            <w:pPr>
              <w:pStyle w:val="EngHang"/>
            </w:pPr>
            <w:r w:rsidRPr="00643C64">
              <w:t>Let us glorify the virgin,</w:t>
            </w:r>
          </w:p>
          <w:p w:rsidR="008A3F9A" w:rsidRPr="00643C64" w:rsidRDefault="008A3F9A" w:rsidP="008A3F9A">
            <w:pPr>
              <w:pStyle w:val="EngHang"/>
            </w:pPr>
            <w:r w:rsidRPr="00643C64">
              <w:t xml:space="preserve">For she </w:t>
            </w:r>
            <w:r>
              <w:t>gave birth to</w:t>
            </w:r>
            <w:r w:rsidRPr="00643C64">
              <w:t xml:space="preserve"> God </w:t>
            </w:r>
            <w:r>
              <w:t>for</w:t>
            </w:r>
            <w:r w:rsidRPr="00643C64">
              <w:t xml:space="preserve"> us,</w:t>
            </w:r>
          </w:p>
          <w:p w:rsidR="008A3F9A" w:rsidRPr="00643C64" w:rsidRDefault="008A3F9A" w:rsidP="008A3F9A">
            <w:pPr>
              <w:pStyle w:val="EngHangEnd"/>
            </w:pPr>
            <w:r w:rsidRPr="00643C64">
              <w:t>And her virginity is sealed.</w:t>
            </w:r>
          </w:p>
        </w:tc>
        <w:tc>
          <w:tcPr>
            <w:tcW w:w="288" w:type="dxa"/>
          </w:tcPr>
          <w:p w:rsidR="008A3F9A" w:rsidRDefault="008A3F9A" w:rsidP="00864DF9"/>
        </w:tc>
        <w:tc>
          <w:tcPr>
            <w:tcW w:w="288" w:type="dxa"/>
          </w:tcPr>
          <w:p w:rsidR="008A3F9A" w:rsidRDefault="008A3F9A" w:rsidP="00864DF9">
            <w:pPr>
              <w:pStyle w:val="CopticCross"/>
            </w:pPr>
            <w:r w:rsidRPr="00FB5ACB">
              <w:t>¿</w:t>
            </w:r>
          </w:p>
        </w:tc>
        <w:tc>
          <w:tcPr>
            <w:tcW w:w="3960" w:type="dxa"/>
          </w:tcPr>
          <w:p w:rsidR="008A3F9A" w:rsidRDefault="008A3F9A" w:rsidP="00894E50">
            <w:pPr>
              <w:pStyle w:val="CopticVersemulti-line"/>
            </w:pPr>
            <w:r w:rsidRPr="00894E50">
              <w:t>Ⲉⲑⲃⲉ ⲫⲁⲓ ⲛⲓⲗⲁⲟⲥ ⲧⲏⲣⲟⲩ</w:t>
            </w:r>
          </w:p>
          <w:p w:rsidR="008A3F9A" w:rsidRDefault="008A3F9A" w:rsidP="00894E50">
            <w:pPr>
              <w:pStyle w:val="CopticVersemulti-line"/>
            </w:pPr>
            <w:r w:rsidRPr="00894E50">
              <w:t xml:space="preserve">ⲙⲁⲣⲉⲛϯⲱ̀ⲟⲩ ⲛ̀ϯⲡⲁⲣⲑⲉⲛⲟⲥ </w:t>
            </w:r>
          </w:p>
          <w:p w:rsidR="008A3F9A" w:rsidRDefault="008A3F9A" w:rsidP="00894E50">
            <w:pPr>
              <w:pStyle w:val="CopticVersemulti-line"/>
              <w:ind w:left="0" w:firstLine="0"/>
            </w:pPr>
            <w:r w:rsidRPr="00894E50">
              <w:t>ϫⲉ ⲁⲥⲙⲓⲥⲓ ⲛⲁⲛ ⲙ̀ⲫϯ</w:t>
            </w:r>
          </w:p>
          <w:p w:rsidR="008A3F9A" w:rsidRDefault="008A3F9A" w:rsidP="00894E50">
            <w:pPr>
              <w:pStyle w:val="CopticVerse"/>
            </w:pPr>
            <w:r w:rsidRPr="00894E50">
              <w:t>ⲉⲥⲧⲟⲃ ⲛ̀ϫⲉ ⲧⲉⲥⲡⲁⲣⲑⲉⲛⲓⲁ̀</w:t>
            </w:r>
          </w:p>
        </w:tc>
      </w:tr>
      <w:tr w:rsidR="008A3F9A" w:rsidTr="00864DF9">
        <w:trPr>
          <w:cantSplit/>
          <w:jc w:val="center"/>
        </w:trPr>
        <w:tc>
          <w:tcPr>
            <w:tcW w:w="288" w:type="dxa"/>
          </w:tcPr>
          <w:p w:rsidR="008A3F9A" w:rsidRDefault="008A3F9A" w:rsidP="00864DF9">
            <w:pPr>
              <w:pStyle w:val="CopticCross"/>
            </w:pPr>
          </w:p>
        </w:tc>
        <w:tc>
          <w:tcPr>
            <w:tcW w:w="3960" w:type="dxa"/>
          </w:tcPr>
          <w:p w:rsidR="008A3F9A" w:rsidRPr="007425E1" w:rsidRDefault="008A3F9A" w:rsidP="008A3F9A">
            <w:pPr>
              <w:pStyle w:val="EngHang"/>
              <w:rPr>
                <w:color w:val="FF0000"/>
              </w:rPr>
            </w:pPr>
            <w:r w:rsidRPr="007425E1">
              <w:t>He did not cease to be God,</w:t>
            </w:r>
            <w:r w:rsidRPr="007425E1">
              <w:tab/>
            </w:r>
          </w:p>
          <w:p w:rsidR="008A3F9A" w:rsidRPr="007425E1" w:rsidRDefault="008A3F9A" w:rsidP="008A3F9A">
            <w:pPr>
              <w:pStyle w:val="EngHang"/>
            </w:pPr>
            <w:r w:rsidRPr="007425E1">
              <w:t>He came and became the Son of Man,</w:t>
            </w:r>
          </w:p>
          <w:p w:rsidR="008A3F9A" w:rsidRPr="007425E1" w:rsidRDefault="008A3F9A" w:rsidP="008A3F9A">
            <w:pPr>
              <w:pStyle w:val="EngHang"/>
            </w:pPr>
            <w:r w:rsidRPr="007425E1">
              <w:t xml:space="preserve">But He is </w:t>
            </w:r>
            <w:r>
              <w:t>in truth</w:t>
            </w:r>
            <w:r w:rsidRPr="007425E1">
              <w:t>,</w:t>
            </w:r>
          </w:p>
          <w:p w:rsidR="008A3F9A" w:rsidRDefault="008A3F9A" w:rsidP="008A3F9A">
            <w:pPr>
              <w:pStyle w:val="EngHangEnd"/>
            </w:pPr>
            <w:r w:rsidRPr="007425E1">
              <w:t>He came and saved us.</w:t>
            </w:r>
          </w:p>
        </w:tc>
        <w:tc>
          <w:tcPr>
            <w:tcW w:w="288" w:type="dxa"/>
          </w:tcPr>
          <w:p w:rsidR="008A3F9A" w:rsidRDefault="008A3F9A" w:rsidP="00864DF9"/>
        </w:tc>
        <w:tc>
          <w:tcPr>
            <w:tcW w:w="288" w:type="dxa"/>
          </w:tcPr>
          <w:p w:rsidR="008A3F9A" w:rsidRDefault="008A3F9A" w:rsidP="00864DF9">
            <w:pPr>
              <w:pStyle w:val="CopticCross"/>
            </w:pPr>
          </w:p>
        </w:tc>
        <w:tc>
          <w:tcPr>
            <w:tcW w:w="3960" w:type="dxa"/>
          </w:tcPr>
          <w:p w:rsidR="008A3F9A" w:rsidRDefault="008A3F9A" w:rsidP="00894E50">
            <w:pPr>
              <w:pStyle w:val="CopticVersemulti-line"/>
            </w:pPr>
            <w:r w:rsidRPr="008172B5">
              <w:t>Ⲉⲧⲁϥⲕⲏⲛ ⲁⲛ ⲉϥⲟⲓ ⲛ̀ⲛⲟⲩϯ</w:t>
            </w:r>
          </w:p>
          <w:p w:rsidR="008A3F9A" w:rsidRDefault="008A3F9A" w:rsidP="00894E50">
            <w:pPr>
              <w:pStyle w:val="CopticVersemulti-line"/>
            </w:pPr>
            <w:r w:rsidRPr="008172B5">
              <w:t>ⲁϥⲓ̀ ⲁϥϣⲱⲡⲓ ⲛ̀ϣⲏⲣⲓ ⲛ̀ⲣⲱⲙⲓ</w:t>
            </w:r>
          </w:p>
          <w:p w:rsidR="008A3F9A" w:rsidRDefault="008A3F9A" w:rsidP="00894E50">
            <w:pPr>
              <w:pStyle w:val="CopticVersemulti-line"/>
            </w:pPr>
            <w:r w:rsidRPr="008172B5">
              <w:t>ⲁⲗⲗⲁ ⲛ̀ⲑⲟϥ ⲡⲉ ⲫϯ ⲙ̀ⲙⲏⲓ</w:t>
            </w:r>
          </w:p>
          <w:p w:rsidR="008A3F9A" w:rsidRDefault="008A3F9A" w:rsidP="00894E50">
            <w:pPr>
              <w:pStyle w:val="CopticVersemulti-line"/>
            </w:pPr>
            <w:r w:rsidRPr="008172B5">
              <w:t>ⲁϥⲓ̀ ⲟⲩⲟϩ ⲁϥⲥⲱϯ ⲙ̀ⲙⲟⲛ</w:t>
            </w:r>
          </w:p>
        </w:tc>
      </w:tr>
    </w:tbl>
    <w:p w:rsidR="00D64891" w:rsidRDefault="00D64891" w:rsidP="008A3F9A">
      <w:pPr>
        <w:pStyle w:val="Heading6"/>
      </w:pPr>
      <w:bookmarkStart w:id="685" w:name="_Toc298681326"/>
      <w:bookmarkStart w:id="686" w:name="_Toc308441932"/>
      <w:r>
        <w:lastRenderedPageBreak/>
        <w:t xml:space="preserve">The </w:t>
      </w:r>
      <w:r w:rsidRPr="007C4181">
        <w:t>Crown</w:t>
      </w:r>
      <w:bookmarkEnd w:id="685"/>
      <w:bookmarkEnd w:id="686"/>
    </w:p>
    <w:p w:rsidR="00683D9F" w:rsidRPr="00683D9F" w:rsidRDefault="00683D9F" w:rsidP="008A3F9A">
      <w:pPr>
        <w:pStyle w:val="Heading5non-TOC"/>
      </w:pPr>
      <w:r w:rsidRPr="00683D9F">
        <w:t>Ⲡⲓⲗⲱⲃ</w:t>
      </w:r>
      <w:r w:rsidRPr="00683D9F">
        <w:rPr>
          <w:rFonts w:ascii="Times New Roman" w:hAnsi="Times New Roman" w:cs="Times New Roman"/>
        </w:rPr>
        <w:t>ϣ</w:t>
      </w:r>
      <w:r w:rsidRPr="00683D9F">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Moses was worthy to behold</w:t>
            </w:r>
          </w:p>
          <w:p w:rsidR="008A3F9A" w:rsidRDefault="008A3F9A" w:rsidP="008A3F9A">
            <w:pPr>
              <w:pStyle w:val="EngHang"/>
            </w:pPr>
            <w:r>
              <w:t xml:space="preserve">The glory of God </w:t>
            </w:r>
          </w:p>
          <w:p w:rsidR="008A3F9A" w:rsidRDefault="008A3F9A" w:rsidP="008A3F9A">
            <w:pPr>
              <w:pStyle w:val="EngHang"/>
            </w:pPr>
            <w:r>
              <w:t>The unseen Who is before all the ages</w:t>
            </w:r>
          </w:p>
          <w:p w:rsidR="008A3F9A" w:rsidRDefault="008A3F9A" w:rsidP="008A3F9A">
            <w:pPr>
              <w:pStyle w:val="EngHangEnd"/>
            </w:pPr>
            <w:r>
              <w:t>On the mountain.</w:t>
            </w:r>
          </w:p>
          <w:p w:rsidR="008A3F9A" w:rsidRDefault="008A3F9A" w:rsidP="008A3F9A">
            <w:pPr>
              <w:pStyle w:val="EngHang"/>
            </w:pP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Ⲫ</w:t>
            </w:r>
            <w:r w:rsidRPr="00683D9F">
              <w:rPr>
                <w:rFonts w:ascii="Times New Roman" w:hAnsi="Times New Roman" w:cs="Times New Roman"/>
              </w:rPr>
              <w:t>ϯ</w:t>
            </w:r>
            <w:r w:rsidRPr="00683D9F">
              <w:t xml:space="preserve"> ⲡⲓⲁⲧ</w:t>
            </w:r>
            <w:r w:rsidRPr="00683D9F">
              <w:rPr>
                <w:rFonts w:ascii="Times New Roman" w:hAnsi="Times New Roman" w:cs="Times New Roman"/>
              </w:rPr>
              <w:t>ϣ̀</w:t>
            </w:r>
            <w:r w:rsidRPr="00683D9F">
              <w:t>ⲛⲁⲩ ⲉ</w:t>
            </w:r>
            <w:r w:rsidRPr="00683D9F">
              <w:rPr>
                <w:rFonts w:ascii="Times New Roman" w:hAnsi="Times New Roman" w:cs="Times New Roman"/>
              </w:rPr>
              <w:t>̀</w:t>
            </w:r>
            <w:r w:rsidRPr="00683D9F">
              <w:t>ⲣⲟ</w:t>
            </w:r>
            <w:r w:rsidRPr="00683D9F">
              <w:rPr>
                <w:rFonts w:ascii="Times New Roman" w:hAnsi="Times New Roman" w:cs="Times New Roman"/>
              </w:rPr>
              <w:t>ϥ</w:t>
            </w:r>
          </w:p>
          <w:p w:rsidR="008A3F9A" w:rsidRDefault="008A3F9A" w:rsidP="00683D9F">
            <w:pPr>
              <w:pStyle w:val="CopticVersemulti-line"/>
            </w:pPr>
            <w:r>
              <w:rPr>
                <w:rFonts w:cs="FreeSerifAvvaShenouda"/>
              </w:rPr>
              <w:t>ϧ</w:t>
            </w:r>
            <w:r w:rsidRPr="00683D9F">
              <w:t>ⲁ</w:t>
            </w:r>
            <w:r w:rsidRPr="00683D9F">
              <w:rPr>
                <w:rFonts w:ascii="Times New Roman" w:hAnsi="Times New Roman" w:cs="Times New Roman"/>
              </w:rPr>
              <w:t>ϫ</w:t>
            </w:r>
            <w:r w:rsidRPr="00683D9F">
              <w:t>ⲱⲟⲩ ⲛ</w:t>
            </w:r>
            <w:r w:rsidRPr="00683D9F">
              <w:rPr>
                <w:rFonts w:ascii="Times New Roman" w:hAnsi="Times New Roman" w:cs="Times New Roman"/>
              </w:rPr>
              <w:t>̀</w:t>
            </w:r>
            <w:r w:rsidRPr="00683D9F">
              <w:t>ⲛⲓⲉ</w:t>
            </w:r>
            <w:r w:rsidRPr="00683D9F">
              <w:rPr>
                <w:rFonts w:ascii="Times New Roman" w:hAnsi="Times New Roman" w:cs="Times New Roman"/>
              </w:rPr>
              <w:t>̀</w:t>
            </w:r>
            <w:r w:rsidRPr="00683D9F">
              <w:t>ⲱⲛ ⲧⲏⲣⲟⲩ</w:t>
            </w:r>
          </w:p>
          <w:p w:rsidR="008A3F9A" w:rsidRDefault="008A3F9A" w:rsidP="00683D9F">
            <w:pPr>
              <w:pStyle w:val="CopticVersemulti-line"/>
            </w:pPr>
            <w:r w:rsidRPr="00683D9F">
              <w:t>ⲁ</w:t>
            </w:r>
            <w:r>
              <w:rPr>
                <w:rFonts w:cs="FreeSerifAvvaShenouda"/>
              </w:rPr>
              <w:t>ϥ</w:t>
            </w:r>
            <w:r w:rsidRPr="00683D9F">
              <w:t>ⲉⲣⲡ</w:t>
            </w:r>
            <w:r w:rsidRPr="00683D9F">
              <w:rPr>
                <w:rFonts w:ascii="Times New Roman" w:hAnsi="Times New Roman" w:cs="Times New Roman"/>
              </w:rPr>
              <w:t>̀</w:t>
            </w:r>
            <w:r w:rsidRPr="00683D9F">
              <w:t>ⲉⲙⲡ</w:t>
            </w:r>
            <w:r w:rsidRPr="00683D9F">
              <w:rPr>
                <w:rFonts w:ascii="Times New Roman" w:hAnsi="Times New Roman" w:cs="Times New Roman"/>
              </w:rPr>
              <w:t>̀ϣ</w:t>
            </w:r>
            <w:r w:rsidRPr="00683D9F">
              <w:t>ⲁ ⲛ</w:t>
            </w:r>
            <w:r w:rsidRPr="00683D9F">
              <w:rPr>
                <w:rFonts w:ascii="Times New Roman" w:hAnsi="Times New Roman" w:cs="Times New Roman"/>
              </w:rPr>
              <w:t>̀</w:t>
            </w:r>
            <w:r w:rsidRPr="00683D9F">
              <w:t>ⲛⲁⲩ ⲉ</w:t>
            </w:r>
            <w:r w:rsidRPr="00683D9F">
              <w:rPr>
                <w:rFonts w:ascii="Times New Roman" w:hAnsi="Times New Roman" w:cs="Times New Roman"/>
              </w:rPr>
              <w:t>̀</w:t>
            </w:r>
            <w:r w:rsidRPr="00683D9F">
              <w:t>ⲡⲉ</w:t>
            </w:r>
            <w:r>
              <w:rPr>
                <w:rFonts w:cs="FreeSerifAvvaShenouda"/>
              </w:rPr>
              <w:t>ϥ</w:t>
            </w:r>
            <w:r w:rsidRPr="00683D9F">
              <w:t>ⲱ</w:t>
            </w:r>
            <w:r w:rsidRPr="00683D9F">
              <w:rPr>
                <w:rFonts w:ascii="Times New Roman" w:hAnsi="Times New Roman" w:cs="Times New Roman"/>
              </w:rPr>
              <w:t>̀</w:t>
            </w:r>
            <w:r w:rsidRPr="00683D9F">
              <w:t>ⲟⲩ</w:t>
            </w:r>
          </w:p>
          <w:p w:rsidR="008A3F9A" w:rsidRDefault="008A3F9A" w:rsidP="00683D9F">
            <w:pPr>
              <w:pStyle w:val="CopticVerse"/>
            </w:pPr>
            <w:r w:rsidRPr="00683D9F">
              <w:t>ⲛ</w:t>
            </w:r>
            <w:r w:rsidRPr="00683D9F">
              <w:rPr>
                <w:rFonts w:ascii="Times New Roman" w:hAnsi="Times New Roman" w:cs="Times New Roman"/>
              </w:rPr>
              <w:t>̀</w:t>
            </w:r>
            <w:r>
              <w:rPr>
                <w:rFonts w:cs="FreeSerifAvvaShenouda"/>
              </w:rPr>
              <w:t>ϫ</w:t>
            </w:r>
            <w:r w:rsidRPr="00683D9F">
              <w:t>ⲉ Ⲙⲱⲩ</w:t>
            </w:r>
            <w:r w:rsidRPr="00683D9F">
              <w:rPr>
                <w:rFonts w:ascii="Times New Roman" w:hAnsi="Times New Roman" w:cs="Times New Roman"/>
              </w:rPr>
              <w:t>̀</w:t>
            </w:r>
            <w:r w:rsidRPr="00683D9F">
              <w:t xml:space="preserve">ⲥⲏⲥ </w:t>
            </w:r>
            <w:r w:rsidRPr="00683D9F">
              <w:rPr>
                <w:rFonts w:ascii="Times New Roman" w:hAnsi="Times New Roman" w:cs="Times New Roman"/>
              </w:rPr>
              <w:t>ϩ</w:t>
            </w:r>
            <w:r w:rsidRPr="00683D9F">
              <w:t>ⲓ</w:t>
            </w:r>
            <w:r w:rsidRPr="00683D9F">
              <w:rPr>
                <w:rFonts w:ascii="Times New Roman" w:hAnsi="Times New Roman" w:cs="Times New Roman"/>
              </w:rPr>
              <w:t>ϫ</w:t>
            </w:r>
            <w:r w:rsidRPr="00683D9F">
              <w:t>ⲉⲛ ⲡⲓⲧⲱⲟⲩ</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For he beheld the bush,</w:t>
            </w:r>
          </w:p>
          <w:p w:rsidR="008A3F9A" w:rsidRPr="007425E1" w:rsidRDefault="008A3F9A" w:rsidP="008A3F9A">
            <w:pPr>
              <w:pStyle w:val="EngHang"/>
            </w:pPr>
            <w:r w:rsidRPr="007425E1">
              <w:t>Filled with fire from within,</w:t>
            </w:r>
          </w:p>
          <w:p w:rsidR="008A3F9A" w:rsidRPr="007425E1" w:rsidRDefault="008A3F9A" w:rsidP="008A3F9A">
            <w:pPr>
              <w:pStyle w:val="EngHang"/>
            </w:pPr>
            <w:r w:rsidRPr="007425E1">
              <w:t>But its branches did not burn,</w:t>
            </w:r>
          </w:p>
          <w:p w:rsidR="008A3F9A" w:rsidRDefault="008A3F9A" w:rsidP="008A3F9A">
            <w:pPr>
              <w:pStyle w:val="EngHangEnd"/>
            </w:pPr>
            <w:r>
              <w:t>And</w:t>
            </w:r>
            <w:r w:rsidRPr="007425E1">
              <w:t xml:space="preserve"> its leaves </w:t>
            </w:r>
            <w:r>
              <w:t xml:space="preserve">were not </w:t>
            </w:r>
            <w:r w:rsidRPr="007425E1">
              <w:t>destroyed.</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Ⲁϥⲛⲁⲩ ⲅⲁⲣ ⲉ̀ⲡⲓⲃⲁⲧⲟⲥ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ⲛⲉϥϫⲱⲃⲓ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Default="008A3F9A" w:rsidP="008A3F9A">
            <w:pPr>
              <w:pStyle w:val="EngHang"/>
            </w:pPr>
            <w:r>
              <w:t>Though the fire was lit,</w:t>
            </w:r>
          </w:p>
          <w:p w:rsidR="008A3F9A" w:rsidRDefault="008A3F9A" w:rsidP="008A3F9A">
            <w:pPr>
              <w:pStyle w:val="EngHang"/>
            </w:pPr>
            <w:r>
              <w:t>The bush did not burn,</w:t>
            </w:r>
          </w:p>
          <w:p w:rsidR="008A3F9A" w:rsidRDefault="008A3F9A" w:rsidP="008A3F9A">
            <w:pPr>
              <w:pStyle w:val="EngHang"/>
            </w:pPr>
            <w:r>
              <w:t>For God was within it</w:t>
            </w:r>
          </w:p>
          <w:p w:rsidR="008A3F9A" w:rsidRDefault="008A3F9A" w:rsidP="008A3F9A">
            <w:pPr>
              <w:pStyle w:val="EngHangEnd"/>
            </w:pPr>
            <w:r>
              <w:t>Speaking with the prophet.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Ⲡⲓⲭ̀ⲣⲱⲙ ⲙⲉⲛ ⲁϥⲉⲣⲗⲁⲙⲡⲓⲛ</w:t>
            </w:r>
          </w:p>
          <w:p w:rsidR="008A3F9A" w:rsidRDefault="008A3F9A" w:rsidP="00683D9F">
            <w:pPr>
              <w:pStyle w:val="CopticVersemulti-line"/>
            </w:pPr>
            <w:r w:rsidRPr="00683D9F">
              <w:t>ϧⲉⲛ ⲡⲓⲃⲁⲧⲟⲥ ⲛⲁϥⲣⲱⲕϩ ⲁⲛ</w:t>
            </w:r>
          </w:p>
          <w:p w:rsidR="008A3F9A" w:rsidRDefault="008A3F9A" w:rsidP="00683D9F">
            <w:pPr>
              <w:pStyle w:val="CopticVersemulti-line"/>
            </w:pPr>
            <w:r w:rsidRPr="00683D9F">
              <w:t>ϫⲉ ⲉ̀ⲣⲉ Ⲫϯ ⲥⲁϧⲟⲩⲛ ⲙ̀ⲙⲟⲥ</w:t>
            </w:r>
          </w:p>
          <w:p w:rsidR="008A3F9A" w:rsidRDefault="008A3F9A" w:rsidP="00683D9F">
            <w:pPr>
              <w:pStyle w:val="CopticVerse"/>
            </w:pPr>
            <w:r w:rsidRPr="00683D9F">
              <w:t>ⲉϥⲥⲁϫⲓ ⲛ̀ⲑⲟϥ ⲛⲉⲙ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 xml:space="preserve">Saying </w:t>
            </w:r>
            <w:r>
              <w:t>“</w:t>
            </w:r>
            <w:r w:rsidRPr="007425E1">
              <w:t>O Moses, O Moses,</w:t>
            </w:r>
          </w:p>
          <w:p w:rsidR="008A3F9A" w:rsidRPr="007425E1" w:rsidRDefault="008A3F9A" w:rsidP="008A3F9A">
            <w:pPr>
              <w:pStyle w:val="EngHang"/>
            </w:pPr>
            <w:r w:rsidRPr="007425E1">
              <w:t>O Moses the one I love,</w:t>
            </w:r>
          </w:p>
          <w:p w:rsidR="008A3F9A" w:rsidRPr="007425E1" w:rsidRDefault="008A3F9A" w:rsidP="008A3F9A">
            <w:pPr>
              <w:pStyle w:val="EngHang"/>
            </w:pPr>
            <w:r w:rsidRPr="007425E1">
              <w:t>I am the God of your fathers,</w:t>
            </w:r>
          </w:p>
          <w:p w:rsidR="008A3F9A" w:rsidRDefault="008A3F9A" w:rsidP="008A3F9A">
            <w:pPr>
              <w:pStyle w:val="EngHangEnd"/>
            </w:pPr>
            <w:r w:rsidRPr="007425E1">
              <w:t xml:space="preserve">There is none </w:t>
            </w:r>
            <w:r>
              <w:t>but</w:t>
            </w:r>
            <w:r w:rsidRPr="007425E1">
              <w:t xml:space="preserve"> me.</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Ϫⲉ ⲱ̀ Ⲙⲱⲩ̀ⲥⲏⲥ ⲱ̀ Ⲙⲱⲩ̀ⲥⲏⲥ</w:t>
            </w:r>
          </w:p>
          <w:p w:rsidR="008A3F9A" w:rsidRDefault="008A3F9A" w:rsidP="00683D9F">
            <w:pPr>
              <w:pStyle w:val="CopticVersemulti-line"/>
            </w:pPr>
            <w:r w:rsidRPr="00683D9F">
              <w:t>ⲱ̀ Ⲙⲱⲩ̀ⲥⲏⲥ ⲡⲉϯⲙⲉⲓ ⲙ̀ⲙⲟϥ</w:t>
            </w:r>
          </w:p>
          <w:p w:rsidR="008A3F9A" w:rsidRDefault="008A3F9A" w:rsidP="00683D9F">
            <w:pPr>
              <w:pStyle w:val="CopticVersemulti-line"/>
            </w:pPr>
            <w:r w:rsidRPr="00683D9F">
              <w:t>ⲁ̀ⲛⲟⲕ ⲡⲉ Ⲫϯ ⲛ̀ⲧⲉ ⲛⲉⲕⲓⲟϯ</w:t>
            </w:r>
          </w:p>
          <w:p w:rsidR="008A3F9A" w:rsidRDefault="008A3F9A" w:rsidP="00683D9F">
            <w:pPr>
              <w:pStyle w:val="CopticVerse"/>
            </w:pPr>
            <w:r w:rsidRPr="00683D9F">
              <w:t>ⲙ̀ⲙⲟⲛ ⲕⲉ ⲟⲩⲁⲓ ⲉ̀ⲃⲏⲗ ⲉ̀ⲣⲟⲓ</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Take</w:t>
            </w:r>
            <w:r w:rsidRPr="007425E1">
              <w:t xml:space="preserve"> off your shoes,</w:t>
            </w:r>
          </w:p>
          <w:p w:rsidR="008A3F9A" w:rsidRPr="007425E1" w:rsidRDefault="008A3F9A" w:rsidP="008A3F9A">
            <w:pPr>
              <w:pStyle w:val="EngHang"/>
            </w:pPr>
            <w:r w:rsidRPr="007425E1">
              <w:t>From your feet,</w:t>
            </w:r>
          </w:p>
          <w:p w:rsidR="008A3F9A" w:rsidRPr="007425E1" w:rsidRDefault="008A3F9A" w:rsidP="008A3F9A">
            <w:pPr>
              <w:pStyle w:val="EngHang"/>
            </w:pPr>
            <w:r w:rsidRPr="007425E1">
              <w:t xml:space="preserve">For the place </w:t>
            </w:r>
            <w:r>
              <w:t>where</w:t>
            </w:r>
            <w:r w:rsidRPr="007425E1">
              <w:t xml:space="preserve"> you stand,</w:t>
            </w:r>
          </w:p>
          <w:p w:rsidR="008A3F9A" w:rsidRDefault="008A3F9A" w:rsidP="008A3F9A">
            <w:pPr>
              <w:pStyle w:val="EngHangEnd"/>
            </w:pPr>
            <w:r w:rsidRPr="007425E1">
              <w:t>Is holy ground, O prophet.</w:t>
            </w:r>
            <w:r>
              <w:t>”</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Ⲃⲱⲗ ⲙ̀ⲡⲓⲑⲱⲟⲩⲓ̀ ⲉ̀ⲃⲟⲗ</w:t>
            </w:r>
          </w:p>
          <w:p w:rsidR="008A3F9A" w:rsidRDefault="008A3F9A" w:rsidP="00683D9F">
            <w:pPr>
              <w:pStyle w:val="CopticVersemulti-line"/>
            </w:pPr>
            <w:r w:rsidRPr="00683D9F">
              <w:t>ⲫⲏⲉⲧⲟⲓ ⲉ̀ⲛⲉⲕϭⲁⲗⲁⲩϫ</w:t>
            </w:r>
          </w:p>
          <w:p w:rsidR="008A3F9A" w:rsidRDefault="008A3F9A" w:rsidP="00683D9F">
            <w:pPr>
              <w:pStyle w:val="CopticVersemulti-line"/>
            </w:pPr>
            <w:r w:rsidRPr="00683D9F">
              <w:t>ϫⲉ ⲡⲓⲙⲁ ⲉ̀ⲧⲉⲕⲟ̀ϩⲓ ⲉ̀ⲣⲁⲧⲕ ϩⲓϫⲱϥ</w:t>
            </w:r>
          </w:p>
          <w:p w:rsidR="008A3F9A" w:rsidRDefault="008A3F9A" w:rsidP="00683D9F">
            <w:pPr>
              <w:pStyle w:val="CopticVerse"/>
            </w:pPr>
            <w:r w:rsidRPr="00683D9F">
              <w:t>ⲟⲩⲕⲁϩⲓ ⲉϥⲟⲩⲁⲃ ⲡⲉ ⲱ̀ ⲡⲓⲡ̀ⲣⲟⲫⲏⲧⲏⲥ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rsidRPr="007425E1">
              <w:t>Consider the bush,</w:t>
            </w:r>
          </w:p>
          <w:p w:rsidR="008A3F9A" w:rsidRPr="007425E1" w:rsidRDefault="008A3F9A" w:rsidP="008A3F9A">
            <w:pPr>
              <w:pStyle w:val="EngHang"/>
            </w:pPr>
            <w:r w:rsidRPr="007425E1">
              <w:t>Filled with fire from</w:t>
            </w:r>
            <w:r>
              <w:t xml:space="preserve"> within;</w:t>
            </w:r>
          </w:p>
          <w:p w:rsidR="008A3F9A" w:rsidRPr="007425E1" w:rsidRDefault="008A3F9A" w:rsidP="008A3F9A">
            <w:pPr>
              <w:pStyle w:val="EngHang"/>
            </w:pPr>
            <w:r w:rsidRPr="007425E1">
              <w:t>Its branches did not burn,</w:t>
            </w:r>
          </w:p>
          <w:p w:rsidR="008A3F9A" w:rsidRDefault="008A3F9A" w:rsidP="008A3F9A">
            <w:pPr>
              <w:pStyle w:val="EngHangEnd"/>
            </w:pPr>
            <w:r>
              <w:t>And</w:t>
            </w:r>
            <w:r w:rsidRPr="007425E1">
              <w:t xml:space="preserve"> its leaves </w:t>
            </w:r>
            <w:r>
              <w:t xml:space="preserve">were not </w:t>
            </w:r>
            <w:commentRangeStart w:id="687"/>
            <w:r w:rsidRPr="007425E1">
              <w:t>destroyed</w:t>
            </w:r>
            <w:commentRangeEnd w:id="687"/>
            <w:r>
              <w:rPr>
                <w:rStyle w:val="CommentReference"/>
                <w:rFonts w:ascii="Times New Roman" w:eastAsiaTheme="minorHAnsi" w:hAnsi="Times New Roman" w:cstheme="minorBidi"/>
                <w:color w:val="auto"/>
              </w:rPr>
              <w:commentReference w:id="687"/>
            </w:r>
            <w:r>
              <w:t>.</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Ⲁ̀ⲣⲓⲛⲟⲓⲛ ⲛⲁⲕ ⲙ̀ⲡⲓⲃⲁⲧⲟⲥ</w:t>
            </w:r>
          </w:p>
          <w:p w:rsidR="008A3F9A" w:rsidRDefault="008A3F9A" w:rsidP="00683D9F">
            <w:pPr>
              <w:pStyle w:val="CopticVersemulti-line"/>
            </w:pPr>
            <w:r w:rsidRPr="00683D9F">
              <w:t>ⲉ̀ⲣⲉ ⲡⲓⲭ̀ⲣⲱⲙ ⲙⲟϩ ⲛ̀ϧⲏⲧϥ</w:t>
            </w:r>
          </w:p>
          <w:p w:rsidR="008A3F9A" w:rsidRDefault="008A3F9A" w:rsidP="00683D9F">
            <w:pPr>
              <w:pStyle w:val="CopticVersemulti-line"/>
            </w:pPr>
            <w:r w:rsidRPr="00683D9F">
              <w:t>ⲟⲩⲇⲉ ⲙ̀ⲡⲟⲩⲣⲱⲕϩ ⲛ̀ϫⲉ ⲛⲉϥⲕ̀ⲗⲁⲇⲟⲥ</w:t>
            </w:r>
          </w:p>
          <w:p w:rsidR="008A3F9A" w:rsidRDefault="008A3F9A" w:rsidP="00683D9F">
            <w:pPr>
              <w:pStyle w:val="CopticVerse"/>
            </w:pPr>
            <w:r w:rsidRPr="00683D9F">
              <w:t>ⲟⲩⲇⲉ ⲙ̀ⲡⲉ ⲛⲁϥϫⲱⲃⲓ ⲧⲁⲕⲟ</w:t>
            </w:r>
          </w:p>
        </w:tc>
      </w:tr>
      <w:tr w:rsidR="008A3F9A" w:rsidTr="007C4181">
        <w:trPr>
          <w:cantSplit/>
          <w:jc w:val="center"/>
        </w:trPr>
        <w:tc>
          <w:tcPr>
            <w:tcW w:w="288" w:type="dxa"/>
          </w:tcPr>
          <w:p w:rsidR="008A3F9A" w:rsidRDefault="008A3F9A" w:rsidP="007C4181">
            <w:pPr>
              <w:pStyle w:val="CopticCross"/>
            </w:pPr>
          </w:p>
        </w:tc>
        <w:tc>
          <w:tcPr>
            <w:tcW w:w="3960" w:type="dxa"/>
          </w:tcPr>
          <w:p w:rsidR="008A3F9A" w:rsidRPr="007425E1" w:rsidRDefault="008A3F9A" w:rsidP="008A3F9A">
            <w:pPr>
              <w:pStyle w:val="EngHang"/>
            </w:pPr>
            <w:r>
              <w:t>This</w:t>
            </w:r>
            <w:r w:rsidRPr="007425E1">
              <w:t xml:space="preserve"> is a figure of Mary,</w:t>
            </w:r>
          </w:p>
          <w:p w:rsidR="008A3F9A" w:rsidRDefault="008A3F9A" w:rsidP="008A3F9A">
            <w:pPr>
              <w:pStyle w:val="EngHang"/>
            </w:pPr>
            <w:r w:rsidRPr="007425E1">
              <w:t>The undefiled virgin,</w:t>
            </w:r>
          </w:p>
          <w:p w:rsidR="008A3F9A" w:rsidRDefault="008A3F9A" w:rsidP="008A3F9A">
            <w:pPr>
              <w:pStyle w:val="EngHang"/>
            </w:pPr>
            <w:r>
              <w:t>From Whom the Word of the Father,</w:t>
            </w:r>
          </w:p>
          <w:p w:rsidR="008A3F9A" w:rsidRDefault="008A3F9A" w:rsidP="008A3F9A">
            <w:pPr>
              <w:pStyle w:val="EngHang"/>
            </w:pPr>
            <w:r>
              <w:t>Came and was incarnate.</w:t>
            </w:r>
          </w:p>
        </w:tc>
        <w:tc>
          <w:tcPr>
            <w:tcW w:w="288" w:type="dxa"/>
          </w:tcPr>
          <w:p w:rsidR="008A3F9A" w:rsidRDefault="008A3F9A" w:rsidP="00864DF9"/>
        </w:tc>
        <w:tc>
          <w:tcPr>
            <w:tcW w:w="288" w:type="dxa"/>
          </w:tcPr>
          <w:p w:rsidR="008A3F9A" w:rsidRDefault="008A3F9A" w:rsidP="007C4181">
            <w:pPr>
              <w:pStyle w:val="CopticCross"/>
            </w:pPr>
          </w:p>
        </w:tc>
        <w:tc>
          <w:tcPr>
            <w:tcW w:w="3960" w:type="dxa"/>
          </w:tcPr>
          <w:p w:rsidR="008A3F9A" w:rsidRDefault="008A3F9A" w:rsidP="00683D9F">
            <w:pPr>
              <w:pStyle w:val="CopticVersemulti-line"/>
            </w:pPr>
            <w:r w:rsidRPr="00683D9F">
              <w:t>ϥ̀ⲟⲓ ⲛ̀ⲧⲩⲡⲟⲥ ⲙ̀Ⲙⲁⲣⲓⲁ̀</w:t>
            </w:r>
          </w:p>
          <w:p w:rsidR="008A3F9A" w:rsidRDefault="008A3F9A" w:rsidP="00683D9F">
            <w:pPr>
              <w:pStyle w:val="CopticVersemulti-line"/>
            </w:pPr>
            <w:r w:rsidRPr="00683D9F">
              <w:t>ϯⲡⲁⲣⲑⲉⲛⲟⲥ ⲛ̀ⲁⲧⲑⲱⲗⲉⲃ</w:t>
            </w:r>
          </w:p>
          <w:p w:rsidR="008A3F9A" w:rsidRDefault="008A3F9A" w:rsidP="00683D9F">
            <w:pPr>
              <w:pStyle w:val="CopticVersemulti-line"/>
            </w:pPr>
            <w:r w:rsidRPr="00683D9F">
              <w:t>ⲉ̀ⲧⲁ ⲡⲓⲗⲟⲅⲟⲥ ⲛ̀ⲧⲉ Ⲫ̀ⲓⲱⲧ</w:t>
            </w:r>
          </w:p>
          <w:p w:rsidR="008A3F9A" w:rsidRDefault="008A3F9A" w:rsidP="00683D9F">
            <w:pPr>
              <w:pStyle w:val="CopticVerse"/>
            </w:pPr>
            <w:r w:rsidRPr="00683D9F">
              <w:t>ⲓ̀ ⲁϥϭⲓⲥⲁⲣⲝ ⲉ̀ⲃⲟⲗⲛ̀ϧⲏⲧⲥ</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Pr="007425E1" w:rsidRDefault="008A3F9A" w:rsidP="008A3F9A">
            <w:pPr>
              <w:pStyle w:val="EngHang"/>
            </w:pPr>
            <w:r>
              <w:t>There</w:t>
            </w:r>
            <w:r w:rsidRPr="007425E1">
              <w:t xml:space="preserve"> we praise</w:t>
            </w:r>
            <w:r>
              <w:rPr>
                <w:rStyle w:val="FootnoteReference"/>
                <w:rFonts w:eastAsiaTheme="majorEastAsia"/>
              </w:rPr>
              <w:t xml:space="preserve">  </w:t>
            </w:r>
            <w:r w:rsidRPr="007425E1">
              <w:t xml:space="preserve"> with,</w:t>
            </w:r>
          </w:p>
          <w:p w:rsidR="008A3F9A" w:rsidRPr="007425E1" w:rsidRDefault="008A3F9A" w:rsidP="008A3F9A">
            <w:pPr>
              <w:pStyle w:val="EngHang"/>
            </w:pPr>
            <w:r>
              <w:t>The celibate John</w:t>
            </w:r>
            <w:r w:rsidRPr="007425E1">
              <w:t>, saying,</w:t>
            </w:r>
          </w:p>
          <w:p w:rsidR="008A3F9A" w:rsidRPr="007425E1" w:rsidRDefault="008A3F9A" w:rsidP="008A3F9A">
            <w:pPr>
              <w:pStyle w:val="EngHang"/>
            </w:pPr>
            <w:r w:rsidRPr="007425E1">
              <w:t>Holy is this bride,</w:t>
            </w:r>
          </w:p>
          <w:p w:rsidR="008A3F9A" w:rsidRDefault="008A3F9A" w:rsidP="008A3F9A">
            <w:pPr>
              <w:pStyle w:val="EngHangEnd"/>
            </w:pPr>
            <w:r w:rsidRPr="007425E1">
              <w:t xml:space="preserve">Who is adorned for the </w:t>
            </w:r>
            <w:r>
              <w:t>L</w:t>
            </w:r>
            <w:r w:rsidRPr="007425E1">
              <w:t>amb.</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683D9F">
              <w:t>Ⲉⲑⲃⲉ ⲫⲁⲓ ⲧⲉⲛⲉⲣⲭⲟⲣⲉⲩⲓⲛ</w:t>
            </w:r>
          </w:p>
          <w:p w:rsidR="008A3F9A" w:rsidRDefault="008A3F9A" w:rsidP="00683D9F">
            <w:pPr>
              <w:pStyle w:val="CopticVersemulti-line"/>
            </w:pPr>
            <w:r w:rsidRPr="00683D9F">
              <w:t>ⲛⲉⲙ Ⲓⲱ̅ⲁ ⲡⲓⲡⲁⲣⲑⲉⲛⲟⲥ</w:t>
            </w:r>
          </w:p>
          <w:p w:rsidR="008A3F9A" w:rsidRDefault="008A3F9A" w:rsidP="00683D9F">
            <w:pPr>
              <w:pStyle w:val="CopticVersemulti-line"/>
            </w:pPr>
            <w:r w:rsidRPr="00683D9F">
              <w:t>ϫⲉ ⲥ̀ⲟⲩⲁⲃ ⲛ̀ϫⲉ ⲧⲁⲓϣⲉⲗⲏⲧ</w:t>
            </w:r>
          </w:p>
          <w:p w:rsidR="008A3F9A" w:rsidRDefault="008A3F9A" w:rsidP="00683D9F">
            <w:pPr>
              <w:pStyle w:val="CopticVerse"/>
            </w:pPr>
            <w:r w:rsidRPr="00683D9F">
              <w:t>ⲉ̀ⲧⲁⲩⲥⲉⲗⲥⲱⲗⲥ ⲙ̀ⲡⲓϩⲓⲏⲃ</w:t>
            </w:r>
          </w:p>
        </w:tc>
      </w:tr>
      <w:tr w:rsidR="008A3F9A" w:rsidTr="007C4181">
        <w:trPr>
          <w:cantSplit/>
          <w:jc w:val="center"/>
        </w:trPr>
        <w:tc>
          <w:tcPr>
            <w:tcW w:w="288" w:type="dxa"/>
          </w:tcPr>
          <w:p w:rsidR="008A3F9A" w:rsidRPr="00FB5ACB" w:rsidRDefault="008A3F9A" w:rsidP="007C4181">
            <w:pPr>
              <w:pStyle w:val="CopticCross"/>
            </w:pPr>
          </w:p>
        </w:tc>
        <w:tc>
          <w:tcPr>
            <w:tcW w:w="3960" w:type="dxa"/>
          </w:tcPr>
          <w:p w:rsidR="008A3F9A" w:rsidRDefault="008A3F9A" w:rsidP="008A3F9A">
            <w:pPr>
              <w:pStyle w:val="EngHang"/>
            </w:pPr>
            <w:r>
              <w:t>Hail to you, O Virgin,</w:t>
            </w:r>
          </w:p>
          <w:p w:rsidR="008A3F9A" w:rsidRDefault="008A3F9A" w:rsidP="008A3F9A">
            <w:pPr>
              <w:pStyle w:val="EngHang"/>
            </w:pPr>
            <w:r>
              <w:t xml:space="preserve">The </w:t>
            </w:r>
            <w:commentRangeStart w:id="688"/>
            <w:r>
              <w:t xml:space="preserve">very </w:t>
            </w:r>
            <w:commentRangeEnd w:id="688"/>
            <w:r>
              <w:rPr>
                <w:rStyle w:val="CommentReference"/>
              </w:rPr>
              <w:commentReference w:id="688"/>
            </w:r>
            <w:r>
              <w:t xml:space="preserve">and true queen. </w:t>
            </w:r>
          </w:p>
          <w:p w:rsidR="008A3F9A" w:rsidRDefault="008A3F9A" w:rsidP="008A3F9A">
            <w:pPr>
              <w:pStyle w:val="EngHang"/>
            </w:pPr>
            <w:r>
              <w:t>Hail to the pride of our race,</w:t>
            </w:r>
          </w:p>
          <w:p w:rsidR="008A3F9A" w:rsidRDefault="008A3F9A" w:rsidP="008A3F9A">
            <w:pPr>
              <w:pStyle w:val="EngHangEnd"/>
            </w:pPr>
            <w:r>
              <w:t>Who has borne to us Em</w:t>
            </w:r>
            <w:r>
              <w:softHyphen/>
              <w:t>manuel.</w:t>
            </w:r>
          </w:p>
        </w:tc>
        <w:tc>
          <w:tcPr>
            <w:tcW w:w="288" w:type="dxa"/>
          </w:tcPr>
          <w:p w:rsidR="008A3F9A" w:rsidRPr="00683D9F" w:rsidRDefault="008A3F9A" w:rsidP="00864DF9">
            <w:pPr>
              <w:rPr>
                <w:highlight w:val="yellow"/>
              </w:rPr>
            </w:pPr>
          </w:p>
        </w:tc>
        <w:tc>
          <w:tcPr>
            <w:tcW w:w="288" w:type="dxa"/>
          </w:tcPr>
          <w:p w:rsidR="008A3F9A" w:rsidRPr="00683D9F" w:rsidRDefault="008A3F9A" w:rsidP="007C4181">
            <w:pPr>
              <w:pStyle w:val="CopticCross"/>
              <w:rPr>
                <w:highlight w:val="yellow"/>
              </w:rPr>
            </w:pPr>
          </w:p>
        </w:tc>
        <w:tc>
          <w:tcPr>
            <w:tcW w:w="3960" w:type="dxa"/>
          </w:tcPr>
          <w:p w:rsidR="008A3F9A" w:rsidRPr="00683D9F" w:rsidRDefault="008A3F9A" w:rsidP="00683D9F">
            <w:pPr>
              <w:pStyle w:val="CopticVersemulti-line"/>
              <w:rPr>
                <w:highlight w:val="yellow"/>
              </w:rPr>
            </w:pPr>
            <w:r w:rsidRPr="00683D9F">
              <w:rPr>
                <w:highlight w:val="yellow"/>
              </w:rPr>
              <w:t>Ⲭⲉⲣⲉ ⲛⲉ ⲱ̀ ϯⲡⲁⲣⲑⲉⲛⲟⲥ</w:t>
            </w:r>
          </w:p>
          <w:p w:rsidR="008A3F9A" w:rsidRPr="00683D9F" w:rsidRDefault="008A3F9A" w:rsidP="00683D9F">
            <w:pPr>
              <w:pStyle w:val="CopticVersemulti-line"/>
              <w:rPr>
                <w:highlight w:val="yellow"/>
              </w:rPr>
            </w:pPr>
            <w:r w:rsidRPr="00683D9F">
              <w:rPr>
                <w:highlight w:val="yellow"/>
              </w:rPr>
              <w:t>ϯⲟⲩⲣⲱ ⲙ̀ⲙⲏⲓ ⲛ̀ⲁ̀ⲗⲏⲑⲓⲛⲏ</w:t>
            </w:r>
          </w:p>
          <w:p w:rsidR="008A3F9A" w:rsidRPr="00683D9F" w:rsidRDefault="008A3F9A" w:rsidP="00683D9F">
            <w:pPr>
              <w:pStyle w:val="CopticVersemulti-line"/>
              <w:rPr>
                <w:highlight w:val="yellow"/>
              </w:rPr>
            </w:pPr>
            <w:r w:rsidRPr="00683D9F">
              <w:rPr>
                <w:highlight w:val="yellow"/>
              </w:rPr>
              <w:t>ⲭⲉⲣⲉ ⲡ̀ϣⲟⲩϣⲟⲩ ⲛ̀ⲧⲉ ⲡⲉⲛⲅⲉⲛⲟⲥ</w:t>
            </w:r>
          </w:p>
          <w:p w:rsidR="008A3F9A" w:rsidRPr="00683D9F" w:rsidRDefault="008A3F9A" w:rsidP="00683D9F">
            <w:pPr>
              <w:pStyle w:val="CopticVerse"/>
              <w:rPr>
                <w:highlight w:val="yellow"/>
              </w:rPr>
            </w:pPr>
            <w:r w:rsidRPr="00683D9F">
              <w:rPr>
                <w:highlight w:val="yellow"/>
              </w:rPr>
              <w:t>ⲁ̀ⲣⲉϫ̀ⲫⲟ ⲛⲁⲛ ⲛ̀Ⲉⲙⲙⲁⲛⲟⲩⲏⲗ</w:t>
            </w:r>
          </w:p>
        </w:tc>
      </w:tr>
      <w:tr w:rsidR="008A3F9A" w:rsidTr="007C4181">
        <w:trPr>
          <w:cantSplit/>
          <w:jc w:val="center"/>
        </w:trPr>
        <w:tc>
          <w:tcPr>
            <w:tcW w:w="288" w:type="dxa"/>
          </w:tcPr>
          <w:p w:rsidR="008A3F9A" w:rsidRDefault="008A3F9A" w:rsidP="007C4181">
            <w:pPr>
              <w:pStyle w:val="CopticCross"/>
            </w:pPr>
            <w:r w:rsidRPr="00FB5ACB">
              <w:t>¿</w:t>
            </w:r>
          </w:p>
        </w:tc>
        <w:tc>
          <w:tcPr>
            <w:tcW w:w="3960" w:type="dxa"/>
          </w:tcPr>
          <w:p w:rsidR="008A3F9A" w:rsidRDefault="008A3F9A" w:rsidP="008A3F9A">
            <w:pPr>
              <w:pStyle w:val="EngHang"/>
            </w:pPr>
            <w:r>
              <w:t>We ask you, remember us,</w:t>
            </w:r>
          </w:p>
          <w:p w:rsidR="008A3F9A" w:rsidRDefault="008A3F9A" w:rsidP="008A3F9A">
            <w:pPr>
              <w:pStyle w:val="EngHang"/>
            </w:pPr>
            <w:r>
              <w:t>O our faithful advocate,</w:t>
            </w:r>
          </w:p>
          <w:p w:rsidR="008A3F9A" w:rsidRDefault="008A3F9A" w:rsidP="008A3F9A">
            <w:pPr>
              <w:pStyle w:val="EngHang"/>
            </w:pPr>
            <w:r>
              <w:t>Before our Lord Jesus Christ,</w:t>
            </w:r>
          </w:p>
          <w:p w:rsidR="008A3F9A" w:rsidRDefault="008A3F9A" w:rsidP="008A3F9A">
            <w:pPr>
              <w:pStyle w:val="EngHangEnd"/>
            </w:pPr>
            <w:r>
              <w:t>That He may forgive us our sins.</w:t>
            </w:r>
          </w:p>
        </w:tc>
        <w:tc>
          <w:tcPr>
            <w:tcW w:w="288" w:type="dxa"/>
          </w:tcPr>
          <w:p w:rsidR="008A3F9A" w:rsidRDefault="008A3F9A" w:rsidP="00864DF9"/>
        </w:tc>
        <w:tc>
          <w:tcPr>
            <w:tcW w:w="288" w:type="dxa"/>
          </w:tcPr>
          <w:p w:rsidR="008A3F9A" w:rsidRDefault="008A3F9A" w:rsidP="007C4181">
            <w:pPr>
              <w:pStyle w:val="CopticCross"/>
            </w:pPr>
            <w:r w:rsidRPr="00FB5ACB">
              <w:t>¿</w:t>
            </w:r>
          </w:p>
        </w:tc>
        <w:tc>
          <w:tcPr>
            <w:tcW w:w="3960" w:type="dxa"/>
          </w:tcPr>
          <w:p w:rsidR="008A3F9A" w:rsidRDefault="008A3F9A" w:rsidP="00683D9F">
            <w:pPr>
              <w:pStyle w:val="CopticVersemulti-line"/>
            </w:pPr>
            <w:r w:rsidRPr="00914F1B">
              <w:t>Ⲧⲉⲛϯϩⲟ ⲁ̀ⲣⲓⲡⲉⲛⲙⲉⲩⲓ̀</w:t>
            </w:r>
          </w:p>
          <w:p w:rsidR="008A3F9A" w:rsidRDefault="008A3F9A" w:rsidP="00683D9F">
            <w:pPr>
              <w:pStyle w:val="CopticVersemulti-line"/>
            </w:pPr>
            <w:r w:rsidRPr="00914F1B">
              <w:t>ⲱ̀ ϯⲡ̀ⲣⲟⲥⲧⲁⲧⲏⲥ ⲉ̀ⲧⲉⲛϩⲟⲧ</w:t>
            </w:r>
          </w:p>
          <w:p w:rsidR="008A3F9A" w:rsidRDefault="008A3F9A" w:rsidP="00683D9F">
            <w:pPr>
              <w:pStyle w:val="CopticVersemulti-line"/>
            </w:pPr>
            <w:r w:rsidRPr="00914F1B">
              <w:t>ⲛⲁϩⲣⲉⲛ Ⲡⲉⲛⲟ̅ⲥ̅ Ⲓⲏ̅ⲥ Ⲡⲭ̅ⲥ</w:t>
            </w:r>
          </w:p>
          <w:p w:rsidR="008A3F9A" w:rsidRDefault="008A3F9A" w:rsidP="00683D9F">
            <w:pPr>
              <w:pStyle w:val="CopticVersemulti-line"/>
            </w:pPr>
            <w:r w:rsidRPr="00914F1B">
              <w:t>ⲛ̀ⲧⲉϥⲭⲁ ⲛⲉⲛⲛⲟⲃⲓ ⲛⲁⲛ ⲉ̀ⲃⲟⲗ</w:t>
            </w:r>
          </w:p>
        </w:tc>
      </w:tr>
    </w:tbl>
    <w:p w:rsidR="00D64891" w:rsidRDefault="00D64891" w:rsidP="00D64891">
      <w:r>
        <w:t xml:space="preserve">Continue to the Conclusion of the Batos Theotokias on page </w:t>
      </w:r>
      <w:r w:rsidR="004A323C">
        <w:fldChar w:fldCharType="begin"/>
      </w:r>
      <w:r w:rsidR="00DA18ED">
        <w:instrText xml:space="preserve"> PAGEREF _Ref299212144 \h </w:instrText>
      </w:r>
      <w:r w:rsidR="004A323C">
        <w:fldChar w:fldCharType="separate"/>
      </w:r>
      <w:r w:rsidR="000E219A">
        <w:rPr>
          <w:noProof/>
        </w:rPr>
        <w:t>238</w:t>
      </w:r>
      <w:r w:rsidR="004A323C">
        <w:fldChar w:fldCharType="end"/>
      </w:r>
      <w:r>
        <w:t>.</w:t>
      </w:r>
    </w:p>
    <w:p w:rsidR="00D64891" w:rsidRDefault="00D64891" w:rsidP="00D64891"/>
    <w:p w:rsidR="007C4181" w:rsidRDefault="007C4181" w:rsidP="008A3F9A">
      <w:pPr>
        <w:pStyle w:val="Heading4"/>
      </w:pPr>
      <w:bookmarkStart w:id="689" w:name="_Toc298681327"/>
      <w:bookmarkStart w:id="690" w:name="_Toc308441933"/>
      <w:r>
        <w:t>Friday</w:t>
      </w:r>
      <w:bookmarkEnd w:id="689"/>
      <w:bookmarkEnd w:id="690"/>
    </w:p>
    <w:p w:rsidR="007C4181" w:rsidRDefault="007C4181" w:rsidP="008A3F9A">
      <w:pPr>
        <w:pStyle w:val="Heading5"/>
      </w:pPr>
      <w:bookmarkStart w:id="691" w:name="_Toc298681328"/>
      <w:bookmarkStart w:id="692" w:name="_Toc308441934"/>
      <w:r>
        <w:t>The Psali Batos for Friday</w:t>
      </w:r>
      <w:bookmarkEnd w:id="691"/>
      <w:bookmarkEnd w:id="692"/>
    </w:p>
    <w:p w:rsidR="00FD37EA" w:rsidRPr="00FD37EA" w:rsidRDefault="00FD37EA" w:rsidP="008A3F9A">
      <w:pPr>
        <w:pStyle w:val="Heading5non-TOC"/>
      </w:pPr>
      <w:r w:rsidRPr="00FD37EA">
        <w:t>Ⲏ</w:t>
      </w:r>
      <w:r w:rsidRPr="00FD37EA">
        <w:rPr>
          <w:rFonts w:ascii="Times New Roman" w:hAnsi="Times New Roman" w:cs="Times New Roman"/>
        </w:rPr>
        <w:t>̀</w:t>
      </w:r>
      <w:r w:rsidRPr="00FD37EA">
        <w:t>ⲭⲟⲥ Ⲃⲁⲧⲟⲥ ⲡⲓⲋ</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8D56BE" w:rsidRDefault="008A3F9A" w:rsidP="008A3F9A">
            <w:pPr>
              <w:pStyle w:val="EngHang"/>
              <w:rPr>
                <w:color w:val="auto"/>
              </w:rPr>
            </w:pPr>
            <w:r>
              <w:rPr>
                <w:color w:val="auto"/>
              </w:rPr>
              <w:t>T</w:t>
            </w:r>
            <w:r w:rsidRPr="008D56BE">
              <w:rPr>
                <w:color w:val="auto"/>
              </w:rPr>
              <w:t>ruly I came to,</w:t>
            </w:r>
          </w:p>
          <w:p w:rsidR="008A3F9A" w:rsidRPr="008D56BE" w:rsidRDefault="008A3F9A" w:rsidP="008A3F9A">
            <w:pPr>
              <w:pStyle w:val="EngHang"/>
              <w:rPr>
                <w:color w:val="auto"/>
              </w:rPr>
            </w:pPr>
            <w:r w:rsidRPr="008D56BE">
              <w:rPr>
                <w:color w:val="auto"/>
              </w:rPr>
              <w:t>A great principal:</w:t>
            </w:r>
          </w:p>
          <w:p w:rsidR="008A3F9A" w:rsidRPr="008D56BE" w:rsidRDefault="008A3F9A" w:rsidP="008A3F9A">
            <w:pPr>
              <w:pStyle w:val="EngHang"/>
              <w:rPr>
                <w:color w:val="auto"/>
              </w:rPr>
            </w:pPr>
            <w:r w:rsidRPr="008D56BE">
              <w:rPr>
                <w:color w:val="auto"/>
              </w:rPr>
              <w:t>The Name of Salvation,</w:t>
            </w:r>
          </w:p>
          <w:p w:rsidR="008A3F9A" w:rsidRPr="008273EA" w:rsidRDefault="008A3F9A" w:rsidP="008A3F9A">
            <w:pPr>
              <w:pStyle w:val="EngHangEnd"/>
            </w:pPr>
            <w:r>
              <w:t>The Name o</w:t>
            </w:r>
            <w:r w:rsidRPr="008D56BE">
              <w:t>f our Lord Jesus Christ.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w:t>
            </w:r>
            <w:r w:rsidRPr="00FD37EA">
              <w:rPr>
                <w:rFonts w:ascii="Times New Roman" w:hAnsi="Times New Roman" w:cs="Times New Roman"/>
              </w:rPr>
              <w:t>̀</w:t>
            </w:r>
            <w:r w:rsidRPr="00FD37EA">
              <w:t>ⲗⲏⲑⲱⲥ ⲅⲁⲣ ⲁⲓ</w:t>
            </w:r>
            <w:r w:rsidRPr="00FD37EA">
              <w:rPr>
                <w:rFonts w:ascii="Times New Roman" w:hAnsi="Times New Roman" w:cs="Times New Roman"/>
              </w:rPr>
              <w:t>ϯ</w:t>
            </w:r>
            <w:r w:rsidRPr="00FD37EA">
              <w:t xml:space="preserve"> ⲙ</w:t>
            </w:r>
            <w:r w:rsidRPr="00FD37EA">
              <w:rPr>
                <w:rFonts w:ascii="Times New Roman" w:hAnsi="Times New Roman" w:cs="Times New Roman"/>
              </w:rPr>
              <w:t>̀</w:t>
            </w:r>
            <w:r w:rsidRPr="00FD37EA">
              <w:t>ⲡⲁⲟⲩⲟⲓ</w:t>
            </w:r>
          </w:p>
          <w:p w:rsidR="008A3F9A" w:rsidRDefault="008A3F9A" w:rsidP="00FD37EA">
            <w:pPr>
              <w:pStyle w:val="CopticVersemulti-line"/>
            </w:pPr>
            <w:r w:rsidRPr="00FD37EA">
              <w:t>ⲉ</w:t>
            </w:r>
            <w:r w:rsidRPr="00FD37EA">
              <w:rPr>
                <w:rFonts w:ascii="Times New Roman" w:hAnsi="Times New Roman" w:cs="Times New Roman"/>
              </w:rPr>
              <w:t>̀</w:t>
            </w:r>
            <w:r w:rsidRPr="00FD37EA">
              <w:t>ⲟⲩⲛⲓ</w:t>
            </w:r>
            <w:r w:rsidRPr="00FD37EA">
              <w:rPr>
                <w:rFonts w:ascii="Times New Roman" w:hAnsi="Times New Roman" w:cs="Times New Roman"/>
              </w:rPr>
              <w:t>ϣϯ</w:t>
            </w:r>
            <w:r w:rsidRPr="00FD37EA">
              <w:t xml:space="preserve"> ⲛ</w:t>
            </w:r>
            <w:r w:rsidRPr="00FD37EA">
              <w:rPr>
                <w:rFonts w:ascii="Times New Roman" w:hAnsi="Times New Roman" w:cs="Times New Roman"/>
              </w:rPr>
              <w:t>̀</w:t>
            </w:r>
            <w:r w:rsidRPr="00FD37EA">
              <w:t>ⲕⲉⲫⲁⲗⲉⲟⲛ</w:t>
            </w:r>
          </w:p>
          <w:p w:rsidR="008A3F9A" w:rsidRDefault="008A3F9A" w:rsidP="00FD37EA">
            <w:pPr>
              <w:pStyle w:val="CopticVersemulti-line"/>
            </w:pPr>
            <w:r w:rsidRPr="00FD37EA">
              <w:t>ⲉ</w:t>
            </w:r>
            <w:r w:rsidRPr="00FD37EA">
              <w:rPr>
                <w:rFonts w:ascii="Times New Roman" w:hAnsi="Times New Roman" w:cs="Times New Roman"/>
              </w:rPr>
              <w:t>̀</w:t>
            </w:r>
            <w:r w:rsidRPr="00FD37EA">
              <w:t>ⲧⲉ ⲫⲁⲓ ⲡⲉ ⲡⲓⲣⲁⲛ ⲛ</w:t>
            </w:r>
            <w:r w:rsidRPr="00FD37EA">
              <w:rPr>
                <w:rFonts w:ascii="Times New Roman" w:hAnsi="Times New Roman" w:cs="Times New Roman"/>
              </w:rPr>
              <w:t>̀</w:t>
            </w:r>
            <w:r w:rsidRPr="00FD37EA">
              <w:t>ⲟⲩ</w:t>
            </w:r>
            <w:r w:rsidRPr="00FD37EA">
              <w:rPr>
                <w:rFonts w:ascii="Times New Roman" w:hAnsi="Times New Roman" w:cs="Times New Roman"/>
              </w:rPr>
              <w:t>ϫ</w:t>
            </w:r>
            <w:r w:rsidRPr="00FD37EA">
              <w:t>ⲁⲓ</w:t>
            </w:r>
          </w:p>
          <w:p w:rsidR="008A3F9A" w:rsidRDefault="008A3F9A" w:rsidP="00FD37EA">
            <w:pPr>
              <w:pStyle w:val="CopticVerse"/>
            </w:pPr>
            <w:r w:rsidRPr="00FD37EA">
              <w:t>ⲛ</w:t>
            </w:r>
            <w:r w:rsidRPr="00FD37EA">
              <w:rPr>
                <w:rFonts w:ascii="Times New Roman" w:hAnsi="Times New Roman" w:cs="Times New Roman"/>
              </w:rPr>
              <w:t>̀</w:t>
            </w:r>
            <w:r w:rsidRPr="00FD37EA">
              <w:t>ⲧⲉ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rsidRPr="007425E1">
              <w:t xml:space="preserve">Gave a sign to his </w:t>
            </w:r>
            <w:commentRangeStart w:id="693"/>
            <w:r w:rsidRPr="007425E1">
              <w:t>servants</w:t>
            </w:r>
            <w:commentRangeEnd w:id="693"/>
            <w:r>
              <w:rPr>
                <w:rStyle w:val="CommentReference"/>
                <w:rFonts w:ascii="Times New Roman" w:eastAsiaTheme="minorHAnsi" w:hAnsi="Times New Roman" w:cstheme="minorBidi"/>
                <w:color w:val="auto"/>
              </w:rPr>
              <w:commentReference w:id="693"/>
            </w:r>
          </w:p>
          <w:p w:rsidR="008A3F9A" w:rsidRPr="007425E1" w:rsidRDefault="008A3F9A" w:rsidP="008A3F9A">
            <w:pPr>
              <w:pStyle w:val="EngHang"/>
            </w:pPr>
            <w:r w:rsidRPr="007425E1">
              <w:t>Who fear Him,</w:t>
            </w:r>
          </w:p>
          <w:p w:rsidR="008A3F9A" w:rsidRDefault="008A3F9A" w:rsidP="008A3F9A">
            <w:pPr>
              <w:pStyle w:val="EngHangEnd"/>
            </w:pPr>
            <w:commentRangeStart w:id="694"/>
            <w:r w:rsidRPr="007425E1">
              <w:t>To escape the face of the bows.</w:t>
            </w:r>
            <w:commentRangeEnd w:id="694"/>
            <w:r>
              <w:rPr>
                <w:rStyle w:val="CommentReference"/>
              </w:rPr>
              <w:commentReference w:id="694"/>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ⲉⲑⲣⲟⲫⲱⲧ ⲉ̀ⲃⲟⲗ ϧⲁⲧ̀ϩⲏ ⲙ̀ⲡ̀ϩⲟ ⲛ̀ⲟⲩⲫⲓϯ</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shut the mouths of lions.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ⲉⲑⲣⲟⲩⲑⲱⲙ ⲛ̀ⲣⲱⲟⲩ ⲛ̀ⲛⲓⲙⲟⲩⲓ̀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quench the power of fire.</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cast out demons.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multi-line"/>
            </w:pPr>
            <w:r w:rsidRPr="00FD37EA">
              <w:rPr>
                <w:highlight w:val="yellow"/>
              </w:rPr>
              <w:t>ⲉⲑⲣⲟⲩⲱ̀ϣⲉⲙ ⲛ̀ⲧ̀ϫⲟⲙ ⲛ̀ⲧⲉ ⲡⲓⲭ̀ⲣⲱⲙ</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t>to have lordship over their enemies.</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ⲉⲑⲣⲟⲩⲉⲣⲟ̅ⲥ̅ ⲉ̀ϫⲉⲛ ⲛⲟⲩϫⲁϫⲓ</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Our Lord Jesus Christ,</w:t>
            </w:r>
          </w:p>
          <w:p w:rsidR="008A3F9A" w:rsidRPr="007425E1" w:rsidRDefault="008A3F9A" w:rsidP="008A3F9A">
            <w:pPr>
              <w:pStyle w:val="EngHang"/>
            </w:pPr>
            <w:r>
              <w:t>Gave a sign to his servants</w:t>
            </w:r>
          </w:p>
          <w:p w:rsidR="008A3F9A" w:rsidRPr="007425E1" w:rsidRDefault="008A3F9A" w:rsidP="008A3F9A">
            <w:pPr>
              <w:pStyle w:val="EngHang"/>
            </w:pPr>
            <w:r w:rsidRPr="007425E1">
              <w:t>Who fear Him,</w:t>
            </w:r>
          </w:p>
          <w:p w:rsidR="008A3F9A" w:rsidRDefault="008A3F9A" w:rsidP="008A3F9A">
            <w:pPr>
              <w:pStyle w:val="EngHangEnd"/>
            </w:pPr>
            <w:r w:rsidRPr="007425E1">
              <w:t>To heal all sicknesses.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Ⲁ̀ Ⲡⲉⲛⲟ̅ⲥ̅ Ⲓⲏ̅ⲥ Ⲡⲭ̅ⲥ</w:t>
            </w:r>
          </w:p>
          <w:p w:rsidR="008A3F9A" w:rsidRDefault="008A3F9A" w:rsidP="00FD37EA">
            <w:pPr>
              <w:pStyle w:val="CopticVersemulti-line"/>
            </w:pPr>
            <w:r w:rsidRPr="00FD37EA">
              <w:t>ϯ ⲛ̀ⲟⲩⲙⲏⲓⲛⲓ ⲛ̀ⲛⲉϥⲉ̀ⲃⲓⲁⲓⲕ</w:t>
            </w:r>
          </w:p>
          <w:p w:rsidR="008A3F9A" w:rsidRDefault="008A3F9A" w:rsidP="00FD37EA">
            <w:pPr>
              <w:pStyle w:val="CopticVersemulti-line"/>
            </w:pPr>
            <w:r w:rsidRPr="00FD37EA">
              <w:t>ⲛⲏⲉⲧⲉⲣϩⲟϯ ϧⲁⲧⲉϥϩⲏ</w:t>
            </w:r>
          </w:p>
          <w:p w:rsidR="008A3F9A" w:rsidRDefault="008A3F9A" w:rsidP="00FD37EA">
            <w:pPr>
              <w:pStyle w:val="CopticVerse"/>
            </w:pPr>
            <w:r w:rsidRPr="00FD37EA">
              <w:t>ⲉⲑⲣⲟⲩⲧⲁⲗϬⲟ ̀ⲛϣⲱⲛⲓ ⲛⲓⲃⲉⲛ</w:t>
            </w:r>
          </w:p>
        </w:tc>
      </w:tr>
      <w:tr w:rsidR="008A3F9A" w:rsidTr="004443C1">
        <w:trPr>
          <w:cantSplit/>
          <w:jc w:val="center"/>
        </w:trPr>
        <w:tc>
          <w:tcPr>
            <w:tcW w:w="288" w:type="dxa"/>
          </w:tcPr>
          <w:p w:rsidR="008A3F9A" w:rsidRDefault="008A3F9A" w:rsidP="004443C1">
            <w:pPr>
              <w:pStyle w:val="CopticCross"/>
            </w:pPr>
            <w:r w:rsidRPr="00FB5ACB">
              <w:lastRenderedPageBreak/>
              <w:t>¿</w:t>
            </w:r>
          </w:p>
        </w:tc>
        <w:tc>
          <w:tcPr>
            <w:tcW w:w="3960" w:type="dxa"/>
          </w:tcPr>
          <w:p w:rsidR="008A3F9A" w:rsidRPr="007425E1" w:rsidRDefault="008A3F9A" w:rsidP="008A3F9A">
            <w:pPr>
              <w:pStyle w:val="EngHang"/>
            </w:pPr>
            <w:r>
              <w:t>Therefore</w:t>
            </w:r>
            <w:r w:rsidRPr="007425E1">
              <w:t xml:space="preserve"> let us glorify,</w:t>
            </w:r>
          </w:p>
          <w:p w:rsidR="008A3F9A" w:rsidRPr="007425E1" w:rsidRDefault="008A3F9A" w:rsidP="008A3F9A">
            <w:pPr>
              <w:pStyle w:val="EngHang"/>
            </w:pPr>
            <w:r w:rsidRPr="007425E1">
              <w:t>Our Lord Jesus Christ,</w:t>
            </w:r>
          </w:p>
          <w:p w:rsidR="008A3F9A" w:rsidRPr="007425E1" w:rsidRDefault="008A3F9A" w:rsidP="008A3F9A">
            <w:pPr>
              <w:pStyle w:val="EngHang"/>
            </w:pPr>
            <w:r w:rsidRPr="007425E1">
              <w:t>And His Good Father,</w:t>
            </w:r>
          </w:p>
          <w:p w:rsidR="008A3F9A" w:rsidRDefault="008A3F9A" w:rsidP="008A3F9A">
            <w:pPr>
              <w:pStyle w:val="EngHangEnd"/>
            </w:pPr>
            <w:r w:rsidRPr="007425E1">
              <w:t>And the Holy Spirit.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ⲉⲑⲃⲉ ⲫⲁⲓ ⲙⲁⲣⲉⲛϯ̀ⲱⲟⲩ</w:t>
            </w:r>
          </w:p>
          <w:p w:rsidR="008A3F9A" w:rsidRDefault="008A3F9A" w:rsidP="00FD37EA">
            <w:pPr>
              <w:pStyle w:val="CopticVersemulti-line"/>
            </w:pPr>
            <w:r w:rsidRPr="00FD37EA">
              <w:t>ⲙ</w:t>
            </w:r>
            <w:r>
              <w:t>̀</w:t>
            </w:r>
            <w:r w:rsidRPr="00FD37EA">
              <w:t>ⲡⲉⲛⲟ̅ⲥ̅ Ⲓⲏ̅ⲥ Ⲡⲭ̅ⲥ</w:t>
            </w:r>
          </w:p>
          <w:p w:rsidR="008A3F9A" w:rsidRDefault="008A3F9A" w:rsidP="00FD37EA">
            <w:pPr>
              <w:pStyle w:val="CopticVersemulti-line"/>
            </w:pPr>
            <w:r w:rsidRPr="00FD37EA">
              <w:t>ⲛⲉⲙ ⲡⲉϥⲓⲱⲧ ̀ⲛ̀ⲁⲅⲁⲑⲟⲥ</w:t>
            </w:r>
          </w:p>
          <w:p w:rsidR="008A3F9A" w:rsidRDefault="008A3F9A" w:rsidP="00FD37EA">
            <w:pPr>
              <w:pStyle w:val="CopticVerse"/>
            </w:pPr>
            <w:r w:rsidRPr="00FD37EA">
              <w:t>ⲛⲉⲙ ⲡⲓⲡⲛⲉⲩⲙⲁ ⲉⲑⲟⲩⲁⲃ</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163C7F" w:rsidRDefault="008A3F9A" w:rsidP="008A3F9A">
            <w:pPr>
              <w:pStyle w:val="EngHang"/>
            </w:pPr>
            <w:r w:rsidRPr="00163C7F">
              <w:t>This is the Name of Salvation,</w:t>
            </w:r>
          </w:p>
          <w:p w:rsidR="008A3F9A" w:rsidRPr="00163C7F" w:rsidRDefault="008A3F9A" w:rsidP="008A3F9A">
            <w:pPr>
              <w:pStyle w:val="EngHang"/>
            </w:pPr>
            <w:r w:rsidRPr="00163C7F">
              <w:t>Of our Lord Jesus Christ,</w:t>
            </w:r>
          </w:p>
          <w:p w:rsidR="008A3F9A" w:rsidRPr="00163C7F" w:rsidRDefault="008A3F9A" w:rsidP="008A3F9A">
            <w:pPr>
              <w:pStyle w:val="EngHang"/>
            </w:pPr>
            <w:r w:rsidRPr="00163C7F">
              <w:t>And His life-giving Cross,</w:t>
            </w:r>
          </w:p>
          <w:p w:rsidR="008A3F9A" w:rsidRPr="00163C7F" w:rsidRDefault="008A3F9A" w:rsidP="008A3F9A">
            <w:pPr>
              <w:pStyle w:val="EngHangEnd"/>
            </w:pPr>
            <w:r w:rsidRPr="00163C7F">
              <w:t>Upon which He was crucified.</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Ⲉ̀ⲧⲉ ⲫⲁⲓ ⲡⲉ ⲡⲓⲣⲁⲛ ⲛ̀ⲟⲩϫⲁⲓ</w:t>
            </w:r>
          </w:p>
          <w:p w:rsidR="008A3F9A" w:rsidRDefault="008A3F9A" w:rsidP="00FD37EA">
            <w:pPr>
              <w:pStyle w:val="CopticVersemulti-line"/>
            </w:pPr>
            <w:r w:rsidRPr="00FD37EA">
              <w:t>ⲛ̀ⲧⲉ Ⲡⲉⲛⲟ̅ⲥ̅ Ⲓⲏ̅ⲥ Ⲡⲭ̅ⲥ</w:t>
            </w:r>
          </w:p>
          <w:p w:rsidR="008A3F9A" w:rsidRDefault="008A3F9A" w:rsidP="00FD37EA">
            <w:pPr>
              <w:pStyle w:val="CopticVersemulti-line"/>
            </w:pPr>
            <w:r w:rsidRPr="00FD37EA">
              <w:t>ⲛⲉⲙ ⲡⲉϥ̀ⲥⲧⲁⲩⲣⲟⲥ ⲛ̀ⲣⲉϥⲧⲁⲛϧⲟ</w:t>
            </w:r>
          </w:p>
          <w:p w:rsidR="008A3F9A" w:rsidRDefault="008A3F9A" w:rsidP="00FD37EA">
            <w:pPr>
              <w:pStyle w:val="CopticVerse"/>
            </w:pPr>
            <w:r w:rsidRPr="00FD37EA">
              <w:t>ⲫⲏⲉ̀ⲧⲁⲩⲁϣϥ ⲉ̀ϩ̀ⲣⲏⲓ ⲉ̀ϫⲱϥ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is the man,</w:t>
            </w:r>
          </w:p>
          <w:p w:rsidR="008A3F9A" w:rsidRPr="007425E1" w:rsidRDefault="008A3F9A" w:rsidP="008A3F9A">
            <w:pPr>
              <w:pStyle w:val="EngHang"/>
            </w:pPr>
            <w:r w:rsidRPr="007425E1">
              <w:t xml:space="preserve">Who puts </w:t>
            </w:r>
            <w:r>
              <w:t>this life behind himself</w:t>
            </w:r>
            <w:r w:rsidRPr="007425E1">
              <w:t>,</w:t>
            </w:r>
          </w:p>
          <w:p w:rsidR="008A3F9A" w:rsidRPr="007425E1" w:rsidRDefault="008A3F9A" w:rsidP="008A3F9A">
            <w:pPr>
              <w:pStyle w:val="EngHang"/>
            </w:pPr>
            <w:r>
              <w:t>With</w:t>
            </w:r>
            <w:r w:rsidRPr="007425E1">
              <w:t xml:space="preserve"> its concerns</w:t>
            </w:r>
            <w:r>
              <w:t xml:space="preserve"> full of suffering</w:t>
            </w:r>
            <w:r w:rsidRPr="007425E1">
              <w:t>,</w:t>
            </w:r>
          </w:p>
          <w:p w:rsidR="008A3F9A" w:rsidRDefault="008A3F9A" w:rsidP="008A3F9A">
            <w:pPr>
              <w:pStyle w:val="EngHangEnd"/>
            </w:pPr>
            <w:r w:rsidRPr="007425E1">
              <w:t>That kill the soul.</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FD37EA">
            <w:pPr>
              <w:pStyle w:val="CopticVersemulti-line"/>
            </w:pPr>
            <w:r w:rsidRPr="00FD37EA">
              <w:t>Ⲱ̀ⲟⲩⲛⲓⲁⲧϥ ⲙ̀ⲡⲓⲣⲱⲙⲓ</w:t>
            </w:r>
          </w:p>
          <w:p w:rsidR="008A3F9A" w:rsidRDefault="008A3F9A" w:rsidP="00FD37EA">
            <w:pPr>
              <w:pStyle w:val="CopticVersemulti-line"/>
            </w:pPr>
            <w:r w:rsidRPr="00FD37EA">
              <w:t>ⲉⲑⲛⲁⲭⲱ ⲛ̀ⲥⲱϥ ⲙ̀ⲡⲁⲓⲃⲓⲟⲥ</w:t>
            </w:r>
          </w:p>
          <w:p w:rsidR="008A3F9A" w:rsidRDefault="008A3F9A" w:rsidP="00FD37EA">
            <w:pPr>
              <w:pStyle w:val="CopticVersemulti-line"/>
            </w:pPr>
            <w:r w:rsidRPr="00FD37EA">
              <w:t>ⲛⲉⲙ</w:t>
            </w:r>
            <w:r>
              <w:t xml:space="preserve"> </w:t>
            </w:r>
            <w:r w:rsidRPr="00FD37EA">
              <w:t>ⲛⲉϥⲣⲱⲟⲩϣ ⲉⲑⲙⲉϩ ⲛ̀ϧⲓⲥⲓ</w:t>
            </w:r>
          </w:p>
          <w:p w:rsidR="008A3F9A" w:rsidRDefault="008A3F9A" w:rsidP="00FD37EA">
            <w:pPr>
              <w:pStyle w:val="CopticVerse"/>
            </w:pPr>
            <w:r w:rsidRPr="00FD37EA">
              <w:t>ⲛⲁⲓ ⲉⲧϧⲱⲧⲉⲃ ⲛ̀ϯⲯⲩⲭⲏ</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And he who carries His cross,</w:t>
            </w:r>
          </w:p>
          <w:p w:rsidR="008A3F9A" w:rsidRDefault="008A3F9A" w:rsidP="008A3F9A">
            <w:pPr>
              <w:pStyle w:val="EngHang"/>
            </w:pPr>
            <w:r w:rsidRPr="007425E1">
              <w:t>Day by day,</w:t>
            </w:r>
            <w:r>
              <w:t xml:space="preserve"> </w:t>
            </w:r>
            <w:r w:rsidRPr="007425E1">
              <w:t>And joins his mind</w:t>
            </w:r>
          </w:p>
          <w:p w:rsidR="008A3F9A" w:rsidRPr="007425E1" w:rsidRDefault="008A3F9A" w:rsidP="008A3F9A">
            <w:pPr>
              <w:pStyle w:val="EngHang"/>
            </w:pPr>
            <w:r>
              <w:t>W</w:t>
            </w:r>
            <w:r w:rsidRPr="007425E1">
              <w:t>ith his heart,</w:t>
            </w:r>
            <w:r>
              <w:t xml:space="preserve"> </w:t>
            </w:r>
            <w:r w:rsidRPr="007425E1">
              <w:t>To the Name of Salvation</w:t>
            </w:r>
            <w:r>
              <w:t>:</w:t>
            </w:r>
          </w:p>
          <w:p w:rsidR="008A3F9A" w:rsidRDefault="008A3F9A" w:rsidP="008A3F9A">
            <w:pPr>
              <w:pStyle w:val="EngHangEnd"/>
            </w:pPr>
            <w:r>
              <w:t>Of</w:t>
            </w:r>
            <w:r w:rsidRPr="007425E1">
              <w:t xml:space="preserve">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Ⲟⲩⲟϩ ⲛ̀ⲧⲉϥϥⲁⲓ ⲙ̀ⲡⲉϥ̀ⲥⲧⲁⲩⲣⲟⲥ</w:t>
            </w:r>
          </w:p>
          <w:p w:rsidR="008A3F9A" w:rsidRDefault="008A3F9A" w:rsidP="00FD37EA">
            <w:pPr>
              <w:pStyle w:val="CopticVersemulti-line"/>
            </w:pPr>
            <w:r w:rsidRPr="00FD37EA">
              <w:t>ⲛ̀ⲉ̀ϩⲟⲟⲩ ϧⲁⲧ̀ϩⲏ ⲛ̀ⲉ̀ϩⲟⲟⲩ</w:t>
            </w:r>
          </w:p>
          <w:p w:rsidR="008A3F9A" w:rsidRDefault="008A3F9A" w:rsidP="00FD37EA">
            <w:pPr>
              <w:pStyle w:val="CopticVersemulti-line"/>
            </w:pPr>
            <w:r w:rsidRPr="00FD37EA">
              <w:t>ⲛ̀ⲧⲉϥⲧⲱⲙⲓ ⲙ̀ⲡⲉϥⲛⲟⲩⲥ ⲛⲉⲙ ⲡⲉϥϩⲏⲧ</w:t>
            </w:r>
          </w:p>
          <w:p w:rsidR="008A3F9A" w:rsidRDefault="008A3F9A" w:rsidP="00FD37EA">
            <w:pPr>
              <w:pStyle w:val="CopticVerse"/>
            </w:pPr>
            <w:r w:rsidRPr="00FD37EA">
              <w:t>ⲉ̀ⲡⲓⲣⲁⲛ ⲛ̀ⲟⲩϫⲁⲓ ⲛ̀ⲧⲉ Ⲡⲉⲛⲟ̅ⲥ̅ Ⲓⲏ̅ⲥ Ⲡⲭ̅ⲥ</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Our hearts are glad,</w:t>
            </w:r>
            <w:r>
              <w:tab/>
            </w:r>
          </w:p>
          <w:p w:rsidR="008A3F9A" w:rsidRPr="007425E1" w:rsidRDefault="008A3F9A" w:rsidP="008A3F9A">
            <w:pPr>
              <w:pStyle w:val="EngHang"/>
              <w:rPr>
                <w:color w:val="FF0000"/>
              </w:rPr>
            </w:pPr>
            <w:r>
              <w:t>And our tongues rejoice,</w:t>
            </w:r>
          </w:p>
          <w:p w:rsidR="008A3F9A" w:rsidRDefault="008A3F9A" w:rsidP="008A3F9A">
            <w:pPr>
              <w:pStyle w:val="EngHang"/>
            </w:pPr>
            <w:r w:rsidRPr="007425E1">
              <w:t>Whenever we meditate</w:t>
            </w:r>
            <w:r>
              <w:t xml:space="preserve"> on</w:t>
            </w:r>
            <w:r w:rsidRPr="007425E1">
              <w:t>,</w:t>
            </w:r>
          </w:p>
          <w:p w:rsidR="008A3F9A" w:rsidRDefault="008A3F9A" w:rsidP="008A3F9A">
            <w:pPr>
              <w:pStyle w:val="EngHangEnd"/>
            </w:pPr>
            <w:r>
              <w:t>T</w:t>
            </w:r>
            <w:r w:rsidRPr="007425E1">
              <w:t>he Name of Salvation</w:t>
            </w:r>
            <w:r>
              <w:t>,</w:t>
            </w:r>
            <w:r w:rsidRPr="007425E1">
              <w:t xml:space="preserve"> of our Lord Jesus Christ.</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FD37EA">
            <w:pPr>
              <w:pStyle w:val="CopticVersemulti-line"/>
            </w:pPr>
            <w:r w:rsidRPr="00FD37EA">
              <w:t>Ϣⲁϥⲟⲩⲛⲟϥ ⲛ̀ϫⲉ ⲡⲉⲛϩⲏⲧ</w:t>
            </w:r>
          </w:p>
          <w:p w:rsidR="008A3F9A" w:rsidRDefault="008A3F9A" w:rsidP="00FD37EA">
            <w:pPr>
              <w:pStyle w:val="CopticVersemulti-line"/>
            </w:pPr>
            <w:r w:rsidRPr="00FD37EA">
              <w:t>ϣⲁϥⲑⲉⲗⲏⲗ ⲛ̀ϫⲉ ⲡⲉⲛⲗⲁⲥ</w:t>
            </w:r>
          </w:p>
          <w:p w:rsidR="008A3F9A" w:rsidRDefault="008A3F9A" w:rsidP="00FD37EA">
            <w:pPr>
              <w:pStyle w:val="CopticVersemulti-line"/>
            </w:pPr>
            <w:r w:rsidRPr="00FD37EA">
              <w:t>ⲉ̀ϣⲱⲡ ⲁⲛϣⲁⲛⲉⲣⲙⲉⲗⲉⲧⲁⲛ</w:t>
            </w:r>
          </w:p>
          <w:p w:rsidR="008A3F9A" w:rsidRDefault="008A3F9A" w:rsidP="00FD37EA">
            <w:pPr>
              <w:pStyle w:val="CopticVerse"/>
            </w:pPr>
            <w:r w:rsidRPr="00FD37EA">
              <w:t>ⲉ̀ⲡⲓⲣⲁⲛ ⲛ̀ⲟⲩϫⲁⲓ ⲛ̀ⲧⲉ Ⲡⲉⲛⲟ̅ⲥ̅ Ⲓⲏ̅ⲥ Ⲡⲭ̅ⲥ</w:t>
            </w:r>
          </w:p>
        </w:tc>
      </w:tr>
    </w:tbl>
    <w:p w:rsidR="007C4181" w:rsidRPr="00A742AC" w:rsidRDefault="007C4181" w:rsidP="000D107E">
      <w:pPr>
        <w:pStyle w:val="Heading5"/>
      </w:pPr>
      <w:bookmarkStart w:id="695" w:name="_Toc298681329"/>
      <w:bookmarkStart w:id="696" w:name="_Toc308441935"/>
      <w:r w:rsidRPr="00FD2E69">
        <w:t xml:space="preserve">The Conclusion of the </w:t>
      </w:r>
      <w:r>
        <w:t>Batos</w:t>
      </w:r>
      <w:r w:rsidRPr="00FD2E69">
        <w:t xml:space="preserve"> Psali</w:t>
      </w:r>
      <w:bookmarkEnd w:id="695"/>
      <w:bookmarkEnd w:id="69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C4181" w:rsidTr="004443C1">
        <w:trPr>
          <w:cantSplit/>
          <w:jc w:val="center"/>
        </w:trPr>
        <w:tc>
          <w:tcPr>
            <w:tcW w:w="288" w:type="dxa"/>
          </w:tcPr>
          <w:p w:rsidR="007C4181" w:rsidRDefault="007C4181" w:rsidP="004443C1">
            <w:pPr>
              <w:pStyle w:val="CopticCross"/>
            </w:pP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And whenever we sing hymns</w:t>
            </w:r>
          </w:p>
          <w:p w:rsidR="007C4181" w:rsidRPr="0042513B" w:rsidRDefault="007C4181" w:rsidP="004443C1">
            <w:pPr>
              <w:pStyle w:val="EngHang"/>
              <w:rPr>
                <w:rFonts w:ascii="Times" w:eastAsiaTheme="minorHAnsi" w:hAnsi="Times"/>
                <w:sz w:val="20"/>
              </w:rPr>
            </w:pPr>
            <w:r w:rsidRPr="0042513B">
              <w:rPr>
                <w:rFonts w:eastAsiaTheme="minorHAnsi"/>
              </w:rPr>
              <w:t>Let us say tenderly,</w:t>
            </w:r>
          </w:p>
          <w:p w:rsidR="007C4181" w:rsidRPr="0042513B" w:rsidRDefault="007C4181" w:rsidP="004443C1">
            <w:pPr>
              <w:pStyle w:val="EngHang"/>
              <w:rPr>
                <w:rFonts w:ascii="Times" w:eastAsiaTheme="minorHAnsi" w:hAnsi="Times"/>
                <w:sz w:val="20"/>
              </w:rPr>
            </w:pPr>
            <w:r w:rsidRPr="0042513B">
              <w:rPr>
                <w:rFonts w:eastAsiaTheme="minorHAnsi"/>
              </w:rPr>
              <w:t>"O our Lord, Jesus Christ,</w:t>
            </w:r>
          </w:p>
          <w:p w:rsidR="007C4181" w:rsidRDefault="007C4181" w:rsidP="004443C1">
            <w:pPr>
              <w:pStyle w:val="EngHangEnd"/>
            </w:pPr>
            <w:r w:rsidRPr="0042513B">
              <w:rPr>
                <w:rFonts w:eastAsiaTheme="minorHAnsi"/>
              </w:rPr>
              <w:t xml:space="preserve">Have mercy </w:t>
            </w:r>
            <w:r w:rsidRPr="00703BF0">
              <w:rPr>
                <w:rFonts w:eastAsiaTheme="minorHAnsi"/>
              </w:rPr>
              <w:t>upon</w:t>
            </w:r>
            <w:r w:rsidRPr="0042513B">
              <w:rPr>
                <w:rFonts w:eastAsiaTheme="minorHAnsi"/>
              </w:rPr>
              <w:t xml:space="preserve"> us."</w:t>
            </w:r>
          </w:p>
        </w:tc>
        <w:tc>
          <w:tcPr>
            <w:tcW w:w="288" w:type="dxa"/>
          </w:tcPr>
          <w:p w:rsidR="007C4181" w:rsidRDefault="007C4181" w:rsidP="004443C1"/>
        </w:tc>
        <w:tc>
          <w:tcPr>
            <w:tcW w:w="288" w:type="dxa"/>
          </w:tcPr>
          <w:p w:rsidR="007C4181" w:rsidRDefault="007C4181" w:rsidP="004443C1">
            <w:pPr>
              <w:pStyle w:val="CopticCross"/>
            </w:pPr>
          </w:p>
        </w:tc>
        <w:tc>
          <w:tcPr>
            <w:tcW w:w="3960" w:type="dxa"/>
          </w:tcPr>
          <w:p w:rsidR="00FD37EA" w:rsidRDefault="00FD37EA" w:rsidP="00FD37EA">
            <w:pPr>
              <w:pStyle w:val="CopticVersemulti-line"/>
            </w:pPr>
            <w:r w:rsidRPr="00FD37EA">
              <w:t>Ⲉ</w:t>
            </w:r>
            <w:r w:rsidRPr="00FD37EA">
              <w:rPr>
                <w:rFonts w:ascii="Times New Roman" w:hAnsi="Times New Roman" w:cs="Times New Roman"/>
              </w:rPr>
              <w:t>̀ϣ</w:t>
            </w:r>
            <w:r w:rsidRPr="00FD37EA">
              <w:t>ⲱⲡ ⲁⲛ</w:t>
            </w:r>
            <w:r w:rsidRPr="00FD37EA">
              <w:rPr>
                <w:rFonts w:ascii="Times New Roman" w:hAnsi="Times New Roman" w:cs="Times New Roman"/>
              </w:rPr>
              <w:t>ϣ</w:t>
            </w:r>
            <w:r w:rsidRPr="00FD37EA">
              <w:t>ⲁⲛⲉⲣⲯⲁⲗⲓⲛ</w:t>
            </w:r>
          </w:p>
          <w:p w:rsidR="00FD37EA" w:rsidRDefault="00FD37EA" w:rsidP="00FD37EA">
            <w:pPr>
              <w:pStyle w:val="CopticVersemulti-line"/>
            </w:pPr>
            <w:r w:rsidRPr="00FD37EA">
              <w:t>ⲙⲁⲣⲉⲛ</w:t>
            </w:r>
            <w:r w:rsidRPr="00FD37EA">
              <w:rPr>
                <w:rFonts w:ascii="Times New Roman" w:hAnsi="Times New Roman" w:cs="Times New Roman"/>
              </w:rPr>
              <w:t>ϫ</w:t>
            </w:r>
            <w:r w:rsidRPr="00FD37EA">
              <w:t xml:space="preserve">ⲟⲥ </w:t>
            </w:r>
            <w:r w:rsidR="00537354">
              <w:rPr>
                <w:rFonts w:cs="FreeSerifAvvaShenouda"/>
              </w:rPr>
              <w:t>ϧ</w:t>
            </w:r>
            <w:r w:rsidRPr="00FD37EA">
              <w:t>ⲉⲛ ⲟⲩ</w:t>
            </w:r>
            <w:r w:rsidRPr="00FD37EA">
              <w:rPr>
                <w:rFonts w:ascii="Times New Roman" w:hAnsi="Times New Roman" w:cs="Times New Roman"/>
              </w:rPr>
              <w:t>ϩ̀</w:t>
            </w:r>
            <w:r w:rsidRPr="00FD37EA">
              <w:t>ⲗⲟ</w:t>
            </w:r>
            <w:r w:rsidRPr="00FD37EA">
              <w:rPr>
                <w:rFonts w:ascii="Times New Roman" w:hAnsi="Times New Roman" w:cs="Times New Roman"/>
              </w:rPr>
              <w:t>ϫ</w:t>
            </w:r>
          </w:p>
          <w:p w:rsidR="00FD37EA" w:rsidRDefault="00FD37EA" w:rsidP="00FD37EA">
            <w:pPr>
              <w:pStyle w:val="CopticVersemulti-line"/>
            </w:pPr>
            <w:r>
              <w:rPr>
                <w:rFonts w:cs="FreeSerifAvvaShenouda"/>
              </w:rPr>
              <w:t>ϫ</w:t>
            </w:r>
            <w:r w:rsidRPr="00FD37EA">
              <w:t>ⲉ Ⲡⲉⲛⲟ</w:t>
            </w:r>
            <w:r w:rsidRPr="00FD37EA">
              <w:rPr>
                <w:rFonts w:ascii="Times New Roman" w:hAnsi="Times New Roman" w:cs="Times New Roman"/>
              </w:rPr>
              <w:t>̅</w:t>
            </w:r>
            <w:r w:rsidRPr="00FD37EA">
              <w:t>ⲥ</w:t>
            </w:r>
            <w:r w:rsidRPr="00FD37EA">
              <w:rPr>
                <w:rFonts w:ascii="Times New Roman" w:hAnsi="Times New Roman" w:cs="Times New Roman"/>
              </w:rPr>
              <w:t>̅</w:t>
            </w:r>
            <w:r w:rsidRPr="00FD37EA">
              <w:t xml:space="preserve"> Ⲓⲏ</w:t>
            </w:r>
            <w:r w:rsidRPr="00FD37EA">
              <w:rPr>
                <w:rFonts w:ascii="Times New Roman" w:hAnsi="Times New Roman" w:cs="Times New Roman"/>
              </w:rPr>
              <w:t>̅</w:t>
            </w:r>
            <w:r w:rsidRPr="00FD37EA">
              <w:t>ⲥ Ⲡⲭ</w:t>
            </w:r>
            <w:r w:rsidRPr="00FD37EA">
              <w:rPr>
                <w:rFonts w:ascii="Times New Roman" w:hAnsi="Times New Roman" w:cs="Times New Roman"/>
              </w:rPr>
              <w:t>̅</w:t>
            </w:r>
            <w:r w:rsidRPr="00FD37EA">
              <w:t>ⲥ</w:t>
            </w:r>
          </w:p>
          <w:p w:rsidR="007C4181" w:rsidRDefault="00FD37EA" w:rsidP="00FD37EA">
            <w:pPr>
              <w:pStyle w:val="CopticVerse"/>
            </w:pPr>
            <w:r w:rsidRPr="00FD37EA">
              <w:t>ⲁ</w:t>
            </w:r>
            <w:r w:rsidRPr="00FD37EA">
              <w:rPr>
                <w:rFonts w:ascii="Times New Roman" w:hAnsi="Times New Roman" w:cs="Times New Roman"/>
              </w:rPr>
              <w:t>̀</w:t>
            </w:r>
            <w:r w:rsidRPr="00FD37EA">
              <w:t>ⲣⲓ ⲟⲩⲛⲁⲓ ⲛⲉⲙ ⲛⲉⲛⲯⲩⲭⲏ</w:t>
            </w:r>
          </w:p>
        </w:tc>
      </w:tr>
      <w:tr w:rsidR="007C4181" w:rsidTr="004443C1">
        <w:trPr>
          <w:cantSplit/>
          <w:jc w:val="center"/>
        </w:trPr>
        <w:tc>
          <w:tcPr>
            <w:tcW w:w="288" w:type="dxa"/>
          </w:tcPr>
          <w:p w:rsidR="007C4181" w:rsidRDefault="00FF3502" w:rsidP="004443C1">
            <w:pPr>
              <w:pStyle w:val="CopticCross"/>
            </w:pPr>
            <w:r w:rsidRPr="00FB5ACB">
              <w:lastRenderedPageBreak/>
              <w:t>¿</w:t>
            </w:r>
          </w:p>
        </w:tc>
        <w:tc>
          <w:tcPr>
            <w:tcW w:w="3960" w:type="dxa"/>
          </w:tcPr>
          <w:p w:rsidR="007C4181" w:rsidRPr="0042513B" w:rsidRDefault="007C4181" w:rsidP="004443C1">
            <w:pPr>
              <w:pStyle w:val="EngHang"/>
              <w:rPr>
                <w:rFonts w:ascii="Times" w:eastAsiaTheme="minorHAnsi" w:hAnsi="Times"/>
                <w:sz w:val="20"/>
              </w:rPr>
            </w:pPr>
            <w:r w:rsidRPr="0042513B">
              <w:rPr>
                <w:rFonts w:eastAsiaTheme="minorHAnsi"/>
              </w:rPr>
              <w:t>Glory to the Father</w:t>
            </w:r>
          </w:p>
          <w:p w:rsidR="007C4181" w:rsidRPr="0042513B" w:rsidRDefault="007C4181" w:rsidP="004443C1">
            <w:pPr>
              <w:pStyle w:val="EngHang"/>
              <w:rPr>
                <w:rFonts w:ascii="Times" w:eastAsiaTheme="minorHAnsi" w:hAnsi="Times"/>
                <w:sz w:val="20"/>
              </w:rPr>
            </w:pPr>
            <w:r w:rsidRPr="0042513B">
              <w:rPr>
                <w:rFonts w:eastAsiaTheme="minorHAnsi"/>
              </w:rPr>
              <w:t>And the Son and the Holy Spirit,</w:t>
            </w:r>
          </w:p>
          <w:p w:rsidR="007C4181" w:rsidRPr="0042513B" w:rsidRDefault="007C4181" w:rsidP="004443C1">
            <w:pPr>
              <w:pStyle w:val="EngHang"/>
              <w:rPr>
                <w:rFonts w:ascii="Times" w:eastAsiaTheme="minorHAnsi" w:hAnsi="Times"/>
                <w:sz w:val="20"/>
              </w:rPr>
            </w:pPr>
            <w:r w:rsidRPr="0042513B">
              <w:rPr>
                <w:rFonts w:eastAsiaTheme="minorHAnsi"/>
              </w:rPr>
              <w:t>Now, and forever,</w:t>
            </w:r>
          </w:p>
          <w:p w:rsidR="007C4181" w:rsidRDefault="007C4181" w:rsidP="004443C1">
            <w:pPr>
              <w:pStyle w:val="EngHangEnd"/>
            </w:pPr>
            <w:r w:rsidRPr="0042513B">
              <w:rPr>
                <w:rFonts w:eastAsiaTheme="minorHAnsi"/>
              </w:rPr>
              <w:t xml:space="preserve">And to </w:t>
            </w:r>
            <w:r w:rsidRPr="00703BF0">
              <w:rPr>
                <w:rFonts w:eastAsiaTheme="minorHAnsi"/>
              </w:rPr>
              <w:t>the</w:t>
            </w:r>
            <w:r w:rsidRPr="0042513B">
              <w:rPr>
                <w:rFonts w:eastAsiaTheme="minorHAnsi"/>
              </w:rPr>
              <w:t xml:space="preserve"> age of ages. Amen.</w:t>
            </w:r>
          </w:p>
        </w:tc>
        <w:tc>
          <w:tcPr>
            <w:tcW w:w="288" w:type="dxa"/>
          </w:tcPr>
          <w:p w:rsidR="007C4181" w:rsidRDefault="007C4181" w:rsidP="004443C1"/>
        </w:tc>
        <w:tc>
          <w:tcPr>
            <w:tcW w:w="288" w:type="dxa"/>
          </w:tcPr>
          <w:p w:rsidR="007C4181" w:rsidRDefault="00FF3502" w:rsidP="004443C1">
            <w:pPr>
              <w:pStyle w:val="CopticCross"/>
            </w:pPr>
            <w:r w:rsidRPr="00FB5ACB">
              <w:t>¿</w:t>
            </w:r>
          </w:p>
        </w:tc>
        <w:tc>
          <w:tcPr>
            <w:tcW w:w="3960" w:type="dxa"/>
          </w:tcPr>
          <w:p w:rsidR="00537354" w:rsidRPr="00DA3673" w:rsidRDefault="00537354" w:rsidP="00537354">
            <w:pPr>
              <w:pStyle w:val="CopticVersemulti-line"/>
              <w:rPr>
                <w:highlight w:val="yellow"/>
              </w:rPr>
            </w:pPr>
            <w:r w:rsidRPr="00DA3673">
              <w:rPr>
                <w:highlight w:val="yellow"/>
              </w:rPr>
              <w:t>Ⲇⲟⲝⲁ Ⲡⲁⲧⲣⲓ ⲕⲉ Ⲩⲓⲱ:</w:t>
            </w:r>
          </w:p>
          <w:p w:rsidR="00537354" w:rsidRPr="00DA3673" w:rsidRDefault="00537354" w:rsidP="00537354">
            <w:pPr>
              <w:pStyle w:val="CopticVersemulti-line"/>
              <w:rPr>
                <w:highlight w:val="yellow"/>
              </w:rPr>
            </w:pPr>
            <w:r w:rsidRPr="00DA3673">
              <w:rPr>
                <w:highlight w:val="yellow"/>
              </w:rPr>
              <w:t>ⲕⲉ ⲁ̀ⲅⲓⲱ̀ Ⲡⲛ̅ⲁ̅ⲧⲓ:</w:t>
            </w:r>
          </w:p>
          <w:p w:rsidR="00537354" w:rsidRPr="00DA3673" w:rsidRDefault="00537354" w:rsidP="00537354">
            <w:pPr>
              <w:pStyle w:val="CopticVersemulti-line"/>
              <w:rPr>
                <w:highlight w:val="yellow"/>
              </w:rPr>
            </w:pPr>
            <w:r w:rsidRPr="00DA3673">
              <w:rPr>
                <w:highlight w:val="yellow"/>
              </w:rPr>
              <w:t>Ⲕⲉ ⲛⲩⲛ ⲕⲉ ⲁ̀ⲓ̀ ⲕⲉ ⲓⲥ ⲧⲟⲩⲥ</w:t>
            </w:r>
          </w:p>
          <w:p w:rsidR="007C4181" w:rsidRDefault="00537354" w:rsidP="00537354">
            <w:pPr>
              <w:pStyle w:val="CopticVersemulti-line"/>
            </w:pPr>
            <w:r w:rsidRPr="00DA3673">
              <w:rPr>
                <w:highlight w:val="yellow"/>
              </w:rPr>
              <w:t>ⲉ̀ⲱ̀ⲛⲁⲥ ⲧⲱⲛ ⲉ̀ⲱ̀ⲛⲱⲛ ⲁ̀ⲙⲉⲛ</w:t>
            </w:r>
          </w:p>
        </w:tc>
      </w:tr>
    </w:tbl>
    <w:p w:rsidR="007C4181" w:rsidRDefault="007C4181" w:rsidP="008A3F9A">
      <w:pPr>
        <w:pStyle w:val="Heading5"/>
      </w:pPr>
      <w:bookmarkStart w:id="697" w:name="_Toc298681330"/>
      <w:bookmarkStart w:id="698" w:name="_Toc308441936"/>
      <w:r>
        <w:t>The Friday Theotokia</w:t>
      </w:r>
      <w:bookmarkEnd w:id="697"/>
      <w:bookmarkEnd w:id="698"/>
    </w:p>
    <w:p w:rsidR="00192066" w:rsidRPr="00192066" w:rsidRDefault="00192066" w:rsidP="008A3F9A">
      <w:pPr>
        <w:pStyle w:val="Heading5non-TOC"/>
      </w:pPr>
      <w:r w:rsidRPr="00192066">
        <w:rPr>
          <w:rFonts w:ascii="Times New Roman" w:hAnsi="Times New Roman" w:cs="Times New Roman"/>
        </w:rPr>
        <w:t>Ϯ</w:t>
      </w:r>
      <w:r w:rsidRPr="00192066">
        <w:t>ⲑⲉⲟⲧⲟⲕⲓⲁ</w:t>
      </w:r>
      <w:r w:rsidRPr="00192066">
        <w:rPr>
          <w:rFonts w:ascii="Times New Roman" w:hAnsi="Times New Roman" w:cs="Times New Roman"/>
        </w:rPr>
        <w:t>̀</w:t>
      </w:r>
      <w:r w:rsidRPr="00192066">
        <w:t xml:space="preserve"> ⲙ</w:t>
      </w:r>
      <w:r w:rsidRPr="00192066">
        <w:rPr>
          <w:rFonts w:ascii="Times New Roman" w:hAnsi="Times New Roman" w:cs="Times New Roman"/>
        </w:rPr>
        <w:t>̀</w:t>
      </w:r>
      <w:r w:rsidRPr="00192066">
        <w:t>ⲡ</w:t>
      </w:r>
      <w:r w:rsidRPr="00192066">
        <w:rPr>
          <w:rFonts w:ascii="Times New Roman" w:hAnsi="Times New Roman" w:cs="Times New Roman"/>
        </w:rPr>
        <w:t>̀</w:t>
      </w:r>
      <w:r w:rsidRPr="00192066">
        <w:t>ⲉ</w:t>
      </w:r>
      <w:r w:rsidRPr="00192066">
        <w:rPr>
          <w:rFonts w:ascii="Times New Roman" w:hAnsi="Times New Roman" w:cs="Times New Roman"/>
        </w:rPr>
        <w:t>̀ϩ</w:t>
      </w:r>
      <w:r w:rsidRPr="00192066">
        <w:t>ⲟⲟⲩ ⲛ</w:t>
      </w:r>
      <w:r w:rsidRPr="00192066">
        <w:rPr>
          <w:rFonts w:ascii="Times New Roman" w:hAnsi="Times New Roman" w:cs="Times New Roman"/>
        </w:rPr>
        <w:t>̀ϯ</w:t>
      </w:r>
      <w:r w:rsidRPr="00192066">
        <w:t>ⲡⲁⲣⲁⲥⲕⲉⲩⲓ</w:t>
      </w:r>
      <w:r w:rsidRPr="00192066">
        <w:rPr>
          <w:rFonts w:ascii="Times New Roman" w:hAnsi="Times New Roman" w:cs="Times New Roman"/>
        </w:rPr>
        <w:t>̀</w:t>
      </w:r>
    </w:p>
    <w:p w:rsidR="004443C1" w:rsidRDefault="004443C1" w:rsidP="008A3F9A">
      <w:pPr>
        <w:pStyle w:val="Heading6"/>
      </w:pPr>
      <w:bookmarkStart w:id="699" w:name="_Toc298681331"/>
      <w:r>
        <w:t>Part One</w:t>
      </w:r>
      <w:bookmarkEnd w:id="699"/>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Blessed are you among women,</w:t>
            </w:r>
          </w:p>
          <w:p w:rsidR="008A3F9A" w:rsidRPr="007425E1" w:rsidRDefault="008A3F9A" w:rsidP="008A3F9A">
            <w:pPr>
              <w:pStyle w:val="EngHang"/>
            </w:pPr>
            <w:r w:rsidRPr="007425E1">
              <w:t xml:space="preserve">And blessed is </w:t>
            </w:r>
            <w:commentRangeStart w:id="700"/>
            <w:r>
              <w:t>the fruit of your womb</w:t>
            </w:r>
            <w:commentRangeEnd w:id="700"/>
            <w:r>
              <w:rPr>
                <w:rStyle w:val="CommentReference"/>
                <w:rFonts w:ascii="Times New Roman" w:eastAsiaTheme="minorHAnsi" w:hAnsi="Times New Roman" w:cstheme="minorBidi"/>
                <w:color w:val="auto"/>
              </w:rPr>
              <w:commentReference w:id="700"/>
            </w:r>
            <w:r w:rsidRPr="007425E1">
              <w:t>,</w:t>
            </w:r>
          </w:p>
          <w:p w:rsidR="008A3F9A" w:rsidRPr="007425E1" w:rsidRDefault="008A3F9A" w:rsidP="008A3F9A">
            <w:pPr>
              <w:pStyle w:val="EngHang"/>
            </w:pPr>
            <w:r w:rsidRPr="007425E1">
              <w:t>O Mary, the Mother of God,</w:t>
            </w:r>
          </w:p>
          <w:p w:rsidR="008A3F9A" w:rsidRDefault="008A3F9A" w:rsidP="008A3F9A">
            <w:pPr>
              <w:pStyle w:val="EngHangEnd"/>
            </w:pPr>
            <w:r w:rsidRPr="007425E1">
              <w:t>The undefiled virgin.</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 xml:space="preserve">Ⲧⲉⲥⲙⲁⲣⲱⲟⲩⲧ </w:t>
            </w:r>
            <w:r w:rsidRPr="00192066">
              <w:rPr>
                <w:rFonts w:ascii="Times New Roman" w:hAnsi="Times New Roman" w:cs="Times New Roman"/>
              </w:rPr>
              <w:t>ϧ</w:t>
            </w:r>
            <w:r w:rsidRPr="00192066">
              <w:t>ⲉⲛ ⲛⲓ</w:t>
            </w:r>
            <w:r w:rsidRPr="00192066">
              <w:rPr>
                <w:rFonts w:ascii="Times New Roman" w:hAnsi="Times New Roman" w:cs="Times New Roman"/>
              </w:rPr>
              <w:t>ϩ</w:t>
            </w:r>
            <w:r w:rsidRPr="00192066">
              <w:t>ⲓⲟⲙⲓ</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Ⲙⲁⲣⲓⲁ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rPr>
                <w:rFonts w:ascii="Times New Roman" w:hAnsi="Times New Roman" w:cs="Times New Roman"/>
              </w:rPr>
              <w:t>ϯ</w:t>
            </w:r>
            <w:r w:rsidRPr="00192066">
              <w:t>ⲡⲁⲣⲑⲉⲛⲟⲥ ⲛ</w:t>
            </w:r>
            <w:r w:rsidRPr="00192066">
              <w:rPr>
                <w:rFonts w:ascii="Times New Roman" w:hAnsi="Times New Roman" w:cs="Times New Roman"/>
              </w:rPr>
              <w:t>̀</w:t>
            </w:r>
            <w:r w:rsidRPr="00192066">
              <w:t>ⲁⲧⲑⲱⲗⲉⲃ</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The Sun of Righteousness,</w:t>
            </w:r>
          </w:p>
          <w:p w:rsidR="008A3F9A" w:rsidRDefault="008A3F9A" w:rsidP="008A3F9A">
            <w:pPr>
              <w:pStyle w:val="EngHang"/>
            </w:pPr>
            <w:r>
              <w:t>Shined on us from you,</w:t>
            </w:r>
          </w:p>
          <w:p w:rsidR="008A3F9A" w:rsidRDefault="008A3F9A" w:rsidP="008A3F9A">
            <w:pPr>
              <w:pStyle w:val="EngHang"/>
            </w:pPr>
            <w:r>
              <w:t>With healing under His wings,</w:t>
            </w:r>
          </w:p>
          <w:p w:rsidR="008A3F9A" w:rsidRDefault="008A3F9A" w:rsidP="008A3F9A">
            <w:pPr>
              <w:pStyle w:val="EngHangEnd"/>
            </w:pPr>
            <w:r>
              <w:t>For He is the creator.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ⲁϥϣⲁⲓ ⲛⲁⲛ ⲉⲃⲟⲗⲛ̀ϧⲏϯ</w:t>
            </w:r>
          </w:p>
          <w:p w:rsidR="008A3F9A" w:rsidRDefault="008A3F9A" w:rsidP="00192066">
            <w:pPr>
              <w:pStyle w:val="CopticVersemulti-line"/>
            </w:pPr>
            <w:r w:rsidRPr="00192066">
              <w:t>ⲛ̀ϫⲉ ⲡⲓⲣⲏ ⲛ̀ⲧⲉ ϯⲙⲉⲑⲙⲏⲓ</w:t>
            </w:r>
          </w:p>
          <w:p w:rsidR="008A3F9A" w:rsidRDefault="008A3F9A" w:rsidP="00192066">
            <w:pPr>
              <w:pStyle w:val="CopticVersemulti-line"/>
            </w:pPr>
            <w:r w:rsidRPr="00192066">
              <w:t>ⲉ̀ⲣⲉ ⲡⲓⲧⲁⲗϭⲟ ⲭⲏ ϧⲁ ⲛⲉϥⲧⲉⲛϩ</w:t>
            </w:r>
          </w:p>
          <w:p w:rsidR="008A3F9A" w:rsidRDefault="008A3F9A" w:rsidP="00192066">
            <w:pPr>
              <w:pStyle w:val="CopticVerse"/>
            </w:pPr>
            <w:r w:rsidRPr="00192066">
              <w:t>ϫⲉ ⲛ̀ⲑⲟϥ ⲡⲉ ⲡⲓⲣⲉϥⲑⲁⲙⲓⲟ</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443C1" w:rsidP="008A3F9A">
      <w:pPr>
        <w:pStyle w:val="Heading6"/>
      </w:pPr>
      <w:bookmarkStart w:id="701" w:name="_Toc298681332"/>
      <w:r>
        <w:t>Part Two</w:t>
      </w:r>
      <w:bookmarkEnd w:id="70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You are more blessed than heaven,</w:t>
            </w:r>
          </w:p>
          <w:p w:rsidR="008A3F9A" w:rsidRDefault="008A3F9A" w:rsidP="008A3F9A">
            <w:pPr>
              <w:pStyle w:val="EngHang"/>
            </w:pPr>
            <w:r>
              <w:t>And honoured more than the earth.</w:t>
            </w:r>
          </w:p>
          <w:p w:rsidR="008A3F9A" w:rsidRDefault="008A3F9A" w:rsidP="008A3F9A">
            <w:pPr>
              <w:pStyle w:val="EngHang"/>
            </w:pPr>
            <w:r>
              <w:t>You are above every thought;</w:t>
            </w:r>
          </w:p>
          <w:p w:rsidR="008A3F9A" w:rsidRDefault="008A3F9A" w:rsidP="008A3F9A">
            <w:pPr>
              <w:pStyle w:val="EngHangEnd"/>
            </w:pPr>
            <w:r>
              <w:t>Who can speak of your honour?</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ⲉ</w:t>
            </w:r>
            <w:r w:rsidRPr="00192066">
              <w:rPr>
                <w:rFonts w:ascii="Times New Roman" w:hAnsi="Times New Roman" w:cs="Times New Roman"/>
              </w:rPr>
              <w:t>̀</w:t>
            </w:r>
            <w:r>
              <w:rPr>
                <w:rFonts w:cs="FreeSerifAvvaShenouda"/>
              </w:rPr>
              <w:t>ϩ</w:t>
            </w:r>
            <w:r w:rsidRPr="00192066">
              <w:t>ⲟⲧⲉ ⲧ</w:t>
            </w:r>
            <w:r w:rsidRPr="00192066">
              <w:rPr>
                <w:rFonts w:ascii="Times New Roman" w:hAnsi="Times New Roman" w:cs="Times New Roman"/>
              </w:rPr>
              <w:t>̀</w:t>
            </w:r>
            <w:r w:rsidRPr="00192066">
              <w:t>ⲫⲉ</w:t>
            </w:r>
          </w:p>
          <w:p w:rsidR="008A3F9A" w:rsidRDefault="008A3F9A" w:rsidP="00192066">
            <w:pPr>
              <w:pStyle w:val="CopticVersemulti-line"/>
            </w:pPr>
            <w:r w:rsidRPr="00192066">
              <w:t>ⲧⲉⲧⲁⲓⲏⲟⲩⲧ ⲉ</w:t>
            </w:r>
            <w:r w:rsidRPr="00192066">
              <w:rPr>
                <w:rFonts w:ascii="Times New Roman" w:hAnsi="Times New Roman" w:cs="Times New Roman"/>
              </w:rPr>
              <w:t>̀</w:t>
            </w:r>
            <w:r>
              <w:rPr>
                <w:rFonts w:cs="FreeSerifAvvaShenouda"/>
              </w:rPr>
              <w:t>ϩ</w:t>
            </w:r>
            <w:r w:rsidRPr="00192066">
              <w:t>ⲟⲧⲉ ⲡ</w:t>
            </w:r>
            <w:r w:rsidRPr="00192066">
              <w:rPr>
                <w:rFonts w:ascii="Times New Roman" w:hAnsi="Times New Roman" w:cs="Times New Roman"/>
              </w:rPr>
              <w:t>̀</w:t>
            </w:r>
            <w:r w:rsidRPr="00192066">
              <w:t>ⲕⲁ</w:t>
            </w:r>
            <w:r>
              <w:rPr>
                <w:rFonts w:cs="FreeSerifAvvaShenouda"/>
              </w:rPr>
              <w:t>ϩ</w:t>
            </w:r>
            <w:r w:rsidRPr="00192066">
              <w:t>ⲓ</w:t>
            </w:r>
          </w:p>
          <w:p w:rsidR="008A3F9A" w:rsidRDefault="008A3F9A" w:rsidP="00192066">
            <w:pPr>
              <w:pStyle w:val="CopticVersemulti-line"/>
            </w:pPr>
            <w:r w:rsidRPr="00192066">
              <w:t>ⲧⲉⲥⲁⲡ</w:t>
            </w:r>
            <w:r w:rsidRPr="00192066">
              <w:rPr>
                <w:rFonts w:ascii="Times New Roman" w:hAnsi="Times New Roman" w:cs="Times New Roman"/>
              </w:rPr>
              <w:t>̀ϣ</w:t>
            </w:r>
            <w:r w:rsidRPr="00192066">
              <w:t>ⲱⲓ ⲙ</w:t>
            </w:r>
            <w:r w:rsidRPr="00192066">
              <w:rPr>
                <w:rFonts w:ascii="Times New Roman" w:hAnsi="Times New Roman" w:cs="Times New Roman"/>
              </w:rPr>
              <w:t>̀</w:t>
            </w:r>
            <w:r w:rsidRPr="00192066">
              <w:t>ⲙⲉⲩⲓ</w:t>
            </w:r>
            <w:r w:rsidRPr="00192066">
              <w:rPr>
                <w:rFonts w:ascii="Times New Roman" w:hAnsi="Times New Roman" w:cs="Times New Roman"/>
              </w:rPr>
              <w:t>̀</w:t>
            </w:r>
            <w:r w:rsidRPr="00192066">
              <w:t xml:space="preserve"> ⲛⲓⲃⲉⲛ</w:t>
            </w:r>
          </w:p>
          <w:p w:rsidR="008A3F9A" w:rsidRDefault="008A3F9A" w:rsidP="00192066">
            <w:pPr>
              <w:pStyle w:val="CopticVerse"/>
            </w:pPr>
            <w:r w:rsidRPr="00192066">
              <w:t>ⲛⲓⲙ ⲡⲉⲑⲛⲁ</w:t>
            </w:r>
            <w:r w:rsidRPr="00192066">
              <w:rPr>
                <w:rFonts w:ascii="Times New Roman" w:hAnsi="Times New Roman" w:cs="Times New Roman"/>
              </w:rPr>
              <w:t>ϣ̀</w:t>
            </w:r>
            <w:r w:rsidRPr="00192066">
              <w:t>ⲥⲁ</w:t>
            </w:r>
            <w:r w:rsidRPr="00192066">
              <w:rPr>
                <w:rFonts w:ascii="Times New Roman" w:hAnsi="Times New Roman" w:cs="Times New Roman"/>
              </w:rPr>
              <w:t>ϫ</w:t>
            </w:r>
            <w:r w:rsidRPr="00192066">
              <w:t>ⲓ ⲉⲡⲉⲧⲁⲓⲟ</w:t>
            </w:r>
            <w:r w:rsidRPr="00192066">
              <w:rPr>
                <w:rFonts w:ascii="Times New Roman" w:hAnsi="Times New Roman" w:cs="Times New Roman"/>
              </w:rPr>
              <w:t>̀</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Default="008A3F9A" w:rsidP="008A3F9A">
            <w:r>
              <w:t>There is no one like you,</w:t>
            </w:r>
          </w:p>
          <w:p w:rsidR="008A3F9A" w:rsidRDefault="008A3F9A" w:rsidP="008A3F9A">
            <w:r>
              <w:t>O Virgin Mary.</w:t>
            </w:r>
          </w:p>
          <w:p w:rsidR="008A3F9A" w:rsidRDefault="008A3F9A" w:rsidP="008A3F9A">
            <w:r>
              <w:t>The angels honour you;</w:t>
            </w:r>
          </w:p>
          <w:p w:rsidR="008A3F9A" w:rsidRDefault="008A3F9A" w:rsidP="008A3F9A">
            <w:pPr>
              <w:pStyle w:val="EngHangEnd"/>
            </w:pPr>
            <w:r>
              <w:t>The Seraphim glorify you.</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Ⲙ̀ⲙⲟⲛ ⲫⲏⲉⲧⲧⲉⲛⲑⲱⲛⲧ ⲉ̀ⲣⲟ</w:t>
            </w:r>
          </w:p>
          <w:p w:rsidR="008A3F9A" w:rsidRDefault="008A3F9A" w:rsidP="00192066">
            <w:pPr>
              <w:pStyle w:val="CopticVersemulti-line"/>
            </w:pPr>
            <w:r w:rsidRPr="00192066">
              <w:t>ⲱ̀ Ⲙⲁⲣⲓⲁ ϯⲡⲁⲣⲑⲉⲛⲟⲥ</w:t>
            </w:r>
          </w:p>
          <w:p w:rsidR="008A3F9A" w:rsidRDefault="008A3F9A" w:rsidP="00192066">
            <w:pPr>
              <w:pStyle w:val="CopticVersemulti-line"/>
            </w:pPr>
            <w:r w:rsidRPr="00192066">
              <w:t>ⲛⲓⲁⲅⲅⲉⲗⲟⲥ ⲥⲉⲧⲁⲓⲟ̀ ⲙ̀ⲙⲟ</w:t>
            </w:r>
          </w:p>
          <w:p w:rsidR="008A3F9A" w:rsidRDefault="008A3F9A" w:rsidP="00192066">
            <w:pPr>
              <w:pStyle w:val="CopticVerse"/>
            </w:pPr>
            <w:r w:rsidRPr="00192066">
              <w:t>ⲛⲓⲥⲉⲣⲁⲫⲓⲙ ⲥⲉϯⲱ̀ⲟⲩ ⲛⲉ</w:t>
            </w:r>
          </w:p>
        </w:tc>
      </w:tr>
      <w:tr w:rsidR="008A3F9A" w:rsidTr="004443C1">
        <w:trPr>
          <w:cantSplit/>
          <w:jc w:val="center"/>
        </w:trPr>
        <w:tc>
          <w:tcPr>
            <w:tcW w:w="288" w:type="dxa"/>
          </w:tcPr>
          <w:p w:rsidR="008A3F9A" w:rsidRDefault="008A3F9A" w:rsidP="004443C1">
            <w:pPr>
              <w:pStyle w:val="CopticCross"/>
            </w:pPr>
            <w:r w:rsidRPr="00FB5ACB">
              <w:t>¿</w:t>
            </w:r>
          </w:p>
        </w:tc>
        <w:tc>
          <w:tcPr>
            <w:tcW w:w="3960" w:type="dxa"/>
          </w:tcPr>
          <w:p w:rsidR="008A3F9A" w:rsidRDefault="008A3F9A" w:rsidP="008A3F9A">
            <w:pPr>
              <w:pStyle w:val="EngHang"/>
            </w:pPr>
            <w:r>
              <w:t>For He who sits on the Cherubim,</w:t>
            </w:r>
          </w:p>
          <w:p w:rsidR="008A3F9A" w:rsidRDefault="008A3F9A" w:rsidP="008A3F9A">
            <w:pPr>
              <w:pStyle w:val="EngHang"/>
            </w:pPr>
            <w:r>
              <w:t xml:space="preserve">Came and was </w:t>
            </w:r>
            <w:commentRangeStart w:id="702"/>
            <w:r>
              <w:t xml:space="preserve">incarnate </w:t>
            </w:r>
            <w:commentRangeEnd w:id="702"/>
            <w:r>
              <w:rPr>
                <w:rStyle w:val="CommentReference"/>
                <w:rFonts w:ascii="Times New Roman" w:eastAsiaTheme="minorHAnsi" w:hAnsi="Times New Roman" w:cstheme="minorBidi"/>
                <w:color w:val="auto"/>
              </w:rPr>
              <w:commentReference w:id="702"/>
            </w:r>
            <w:r>
              <w:t>of you</w:t>
            </w:r>
          </w:p>
          <w:p w:rsidR="008A3F9A" w:rsidRDefault="008A3F9A" w:rsidP="008A3F9A">
            <w:pPr>
              <w:pStyle w:val="EngHang"/>
            </w:pPr>
            <w:r>
              <w:t>To unite us to Him,</w:t>
            </w:r>
          </w:p>
          <w:p w:rsidR="008A3F9A" w:rsidRDefault="008A3F9A" w:rsidP="008A3F9A">
            <w:pPr>
              <w:pStyle w:val="EngHangEnd"/>
            </w:pPr>
            <w:r>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Ϫⲉ ⲁ̀ ⲫⲏⲉⲧ ϩⲓϫⲉⲛ ⲛⲓⲭⲉⲣⲟⲩⲃⲓⲙ</w:t>
            </w:r>
          </w:p>
          <w:p w:rsidR="008A3F9A" w:rsidRDefault="008A3F9A" w:rsidP="00192066">
            <w:pPr>
              <w:pStyle w:val="CopticVersemulti-line"/>
            </w:pPr>
            <w:r w:rsidRPr="00192066">
              <w:t>ⲓ̀ ⲁϥϭⲓⲥⲁⲣⲝ ⲉⲃⲟⲗⲛ̀ϧⲏϯ</w:t>
            </w:r>
          </w:p>
          <w:p w:rsidR="008A3F9A" w:rsidRDefault="008A3F9A" w:rsidP="00192066">
            <w:pPr>
              <w:pStyle w:val="CopticVersemulti-line"/>
            </w:pPr>
            <w:r w:rsidRPr="00192066">
              <w:t>ϣⲁ ⲛ̀ⲧⲉϥϩⲟⲧⲡⲉⲛ ⲉ̀ⲣⲟϥ</w:t>
            </w:r>
          </w:p>
          <w:p w:rsidR="008A3F9A" w:rsidRDefault="008A3F9A" w:rsidP="00192066">
            <w:pPr>
              <w:pStyle w:val="CopticVerse"/>
            </w:pPr>
            <w:r w:rsidRPr="00192066">
              <w:t>ϩⲓⲧⲉⲛ ⲧⲉϥⲙⲉⲧⲁ̀ⲅⲁⲑⲟⲥ</w:t>
            </w:r>
          </w:p>
        </w:tc>
      </w:tr>
      <w:tr w:rsidR="008A3F9A" w:rsidTr="004443C1">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multi-line"/>
            </w:pPr>
            <w:r w:rsidRPr="00192066">
              <w:t>ⲧⲉⲛⲉ̀ⲣϩⲟⲩⲟ̀ ϭⲓⲥⲓ ⲙ̀ⲙⲟϥ</w:t>
            </w:r>
          </w:p>
        </w:tc>
      </w:tr>
    </w:tbl>
    <w:p w:rsidR="004443C1" w:rsidRDefault="004443C1" w:rsidP="008A3F9A">
      <w:pPr>
        <w:pStyle w:val="Heading6"/>
      </w:pPr>
      <w:bookmarkStart w:id="703" w:name="_Toc298681333"/>
      <w:r>
        <w:t>Part Three</w:t>
      </w:r>
      <w:bookmarkEnd w:id="70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rsidRPr="007425E1">
              <w:t>Blessed are you, O Mary,</w:t>
            </w:r>
          </w:p>
          <w:p w:rsidR="008A3F9A" w:rsidRPr="007425E1" w:rsidRDefault="008A3F9A" w:rsidP="008A3F9A">
            <w:pPr>
              <w:pStyle w:val="EngHang"/>
            </w:pPr>
            <w:r w:rsidRPr="007425E1">
              <w:t xml:space="preserve">And blessed is </w:t>
            </w:r>
            <w:r>
              <w:t>the</w:t>
            </w:r>
            <w:r w:rsidRPr="007425E1">
              <w:t xml:space="preserve"> fruit</w:t>
            </w:r>
            <w:r>
              <w:t xml:space="preserve"> of your womb</w:t>
            </w:r>
            <w:r w:rsidRPr="007425E1">
              <w:t>,</w:t>
            </w:r>
          </w:p>
          <w:p w:rsidR="008A3F9A" w:rsidRPr="007425E1" w:rsidRDefault="008A3F9A" w:rsidP="008A3F9A">
            <w:pPr>
              <w:pStyle w:val="EngHang"/>
            </w:pPr>
            <w:r w:rsidRPr="007425E1">
              <w:t>O Virgin</w:t>
            </w:r>
            <w:r>
              <w:t xml:space="preserve">, </w:t>
            </w:r>
            <w:commentRangeStart w:id="704"/>
            <w:r>
              <w:t>O</w:t>
            </w:r>
            <w:commentRangeEnd w:id="704"/>
            <w:r>
              <w:rPr>
                <w:rStyle w:val="CommentReference"/>
                <w:rFonts w:ascii="Times New Roman" w:eastAsiaTheme="minorHAnsi" w:hAnsi="Times New Roman" w:cstheme="minorBidi"/>
                <w:color w:val="auto"/>
              </w:rPr>
              <w:commentReference w:id="704"/>
            </w:r>
            <w:r w:rsidRPr="007425E1">
              <w:t xml:space="preserve"> Mother of God,</w:t>
            </w:r>
          </w:p>
          <w:p w:rsidR="008A3F9A" w:rsidRDefault="008A3F9A" w:rsidP="008A3F9A">
            <w:pPr>
              <w:pStyle w:val="EngHangEnd"/>
            </w:pPr>
            <w:r>
              <w:t>The pride of virginity.</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Ⲧⲉⲥⲙⲁⲣⲱⲟⲩⲧ ⲛ</w:t>
            </w:r>
            <w:r w:rsidRPr="00192066">
              <w:rPr>
                <w:rFonts w:ascii="Times New Roman" w:hAnsi="Times New Roman" w:cs="Times New Roman"/>
              </w:rPr>
              <w:t>̀</w:t>
            </w:r>
            <w:r w:rsidRPr="00192066">
              <w:t>ⲑⲟ Ⲙⲁⲣⲓⲁ</w:t>
            </w:r>
          </w:p>
          <w:p w:rsidR="008A3F9A" w:rsidRDefault="008A3F9A" w:rsidP="00192066">
            <w:pPr>
              <w:pStyle w:val="CopticVersemulti-line"/>
            </w:pPr>
            <w:r>
              <w:rPr>
                <w:rFonts w:cs="FreeSerifAvvaShenouda"/>
              </w:rPr>
              <w:t>ϥ</w:t>
            </w:r>
            <w:r>
              <w:rPr>
                <w:rFonts w:ascii="Times New Roman" w:hAnsi="Times New Roman" w:cs="Times New Roman"/>
              </w:rPr>
              <w:t>̀</w:t>
            </w:r>
            <w:r w:rsidRPr="00192066">
              <w:t>ⲥ</w:t>
            </w:r>
            <w:r w:rsidRPr="00192066">
              <w:rPr>
                <w:rFonts w:ascii="Times New Roman" w:hAnsi="Times New Roman" w:cs="Times New Roman"/>
              </w:rPr>
              <w:t>̀</w:t>
            </w:r>
            <w:r w:rsidRPr="00192066">
              <w:t>ⲙⲁⲣⲱⲟⲩⲧ ̀ⲛ</w:t>
            </w:r>
            <w:r w:rsidRPr="00192066">
              <w:rPr>
                <w:rFonts w:ascii="Times New Roman" w:hAnsi="Times New Roman" w:cs="Times New Roman"/>
              </w:rPr>
              <w:t>ϫ</w:t>
            </w:r>
            <w:r w:rsidRPr="00192066">
              <w:t>ⲉ ⲡⲉⲕⲁⲣⲡⲟⲥ</w:t>
            </w:r>
          </w:p>
          <w:p w:rsidR="008A3F9A" w:rsidRDefault="008A3F9A" w:rsidP="00192066">
            <w:pPr>
              <w:pStyle w:val="CopticVersemulti-line"/>
            </w:pPr>
            <w:r w:rsidRPr="00192066">
              <w:t>ⲱ</w:t>
            </w:r>
            <w:r w:rsidRPr="00192066">
              <w:rPr>
                <w:rFonts w:ascii="Times New Roman" w:hAnsi="Times New Roman" w:cs="Times New Roman"/>
              </w:rPr>
              <w:t>̀</w:t>
            </w:r>
            <w:r w:rsidRPr="00192066">
              <w:t xml:space="preserve"> </w:t>
            </w:r>
            <w:r w:rsidRPr="00192066">
              <w:rPr>
                <w:rFonts w:ascii="Times New Roman" w:hAnsi="Times New Roman" w:cs="Times New Roman"/>
              </w:rPr>
              <w:t>ϯ</w:t>
            </w:r>
            <w:r w:rsidRPr="00192066">
              <w:t>ⲡⲁⲣⲑⲉⲛⲟⲥ Ⲑ</w:t>
            </w:r>
            <w:r w:rsidRPr="00192066">
              <w:rPr>
                <w:rFonts w:ascii="Times New Roman" w:hAnsi="Times New Roman" w:cs="Times New Roman"/>
              </w:rPr>
              <w:t>̀</w:t>
            </w:r>
            <w:r w:rsidRPr="00192066">
              <w:t>ⲙⲁⲩ ⲙ</w:t>
            </w:r>
            <w:r w:rsidRPr="00192066">
              <w:rPr>
                <w:rFonts w:ascii="Times New Roman" w:hAnsi="Times New Roman" w:cs="Times New Roman"/>
              </w:rPr>
              <w:t>̀</w:t>
            </w:r>
            <w:r w:rsidRPr="00192066">
              <w:t>ⲫ</w:t>
            </w:r>
            <w:r w:rsidRPr="00192066">
              <w:rPr>
                <w:rFonts w:ascii="Times New Roman" w:hAnsi="Times New Roman" w:cs="Times New Roman"/>
              </w:rPr>
              <w:t>ϯ</w:t>
            </w:r>
          </w:p>
          <w:p w:rsidR="008A3F9A" w:rsidRDefault="008A3F9A" w:rsidP="00192066">
            <w:pPr>
              <w:pStyle w:val="CopticVerse"/>
            </w:pPr>
            <w:r w:rsidRPr="00192066">
              <w:t>ⲡ</w:t>
            </w:r>
            <w:r w:rsidRPr="00192066">
              <w:rPr>
                <w:rFonts w:ascii="Times New Roman" w:hAnsi="Times New Roman" w:cs="Times New Roman"/>
              </w:rPr>
              <w:t>̀ϣ</w:t>
            </w:r>
            <w:r w:rsidRPr="00192066">
              <w:t>ⲟⲩ</w:t>
            </w:r>
            <w:r w:rsidRPr="00192066">
              <w:rPr>
                <w:rFonts w:ascii="Times New Roman" w:hAnsi="Times New Roman" w:cs="Times New Roman"/>
              </w:rPr>
              <w:t>ϣ</w:t>
            </w:r>
            <w:r w:rsidRPr="00192066">
              <w:t>ⲟⲩ ⲛ</w:t>
            </w:r>
            <w:r w:rsidRPr="00192066">
              <w:rPr>
                <w:rFonts w:ascii="Times New Roman" w:hAnsi="Times New Roman" w:cs="Times New Roman"/>
              </w:rPr>
              <w:t>̀</w:t>
            </w:r>
            <w:r w:rsidRPr="00192066">
              <w:t xml:space="preserve">ⲧⲉ </w:t>
            </w:r>
            <w:r w:rsidRPr="00192066">
              <w:rPr>
                <w:rFonts w:ascii="Times New Roman" w:hAnsi="Times New Roman" w:cs="Times New Roman"/>
              </w:rPr>
              <w:t>ϯ</w:t>
            </w:r>
            <w:r w:rsidRPr="00192066">
              <w:t>ⲡⲁⲣⲑⲉⲛⲓⲁ</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Who WAS before the ages,</w:t>
            </w:r>
          </w:p>
          <w:p w:rsidR="008A3F9A" w:rsidRPr="007425E1" w:rsidRDefault="008A3F9A" w:rsidP="008A3F9A">
            <w:pPr>
              <w:pStyle w:val="EngHang"/>
            </w:pPr>
            <w:r>
              <w:t>Came and was incarnate of you.</w:t>
            </w:r>
          </w:p>
          <w:p w:rsidR="008A3F9A" w:rsidRPr="007425E1" w:rsidRDefault="008A3F9A" w:rsidP="008A3F9A">
            <w:pPr>
              <w:pStyle w:val="EngHang"/>
            </w:pPr>
            <w:r w:rsidRPr="007425E1">
              <w:t>The Ancient of Days,</w:t>
            </w:r>
          </w:p>
          <w:p w:rsidR="008A3F9A" w:rsidRDefault="008A3F9A" w:rsidP="008A3F9A">
            <w:pPr>
              <w:pStyle w:val="EngHangEnd"/>
            </w:pPr>
            <w:r w:rsidRPr="007425E1">
              <w:t>Came forth from your womb.</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Ⲫⲏⲉⲧϣⲟⲡ ϧⲁϫⲉⲛ ⲛⲓⲉ̀ⲱⲛ</w:t>
            </w:r>
          </w:p>
          <w:p w:rsidR="008A3F9A" w:rsidRDefault="008A3F9A" w:rsidP="00192066">
            <w:pPr>
              <w:pStyle w:val="CopticVersemulti-line"/>
            </w:pPr>
            <w:r w:rsidRPr="00192066">
              <w:t>ⲓ̀ ⲁϥϭⲓⲥⲁⲣⲝ  ̀ⲃⲟⲗ ⲛϧⲏϯ</w:t>
            </w:r>
          </w:p>
          <w:p w:rsidR="008A3F9A" w:rsidRDefault="008A3F9A" w:rsidP="00192066">
            <w:pPr>
              <w:pStyle w:val="CopticVersemulti-line"/>
            </w:pPr>
            <w:r w:rsidRPr="00192066">
              <w:t>ⲡⲓⲁ̀ⲡⲁⲥ ⲛ̀ⲧⲉ ⲛⲓⲉ̀ϩⲟⲟⲩ</w:t>
            </w:r>
          </w:p>
          <w:p w:rsidR="008A3F9A" w:rsidRDefault="008A3F9A" w:rsidP="00192066">
            <w:pPr>
              <w:pStyle w:val="CopticVerse"/>
            </w:pPr>
            <w:r w:rsidRPr="00192066">
              <w:t>ⲁϥⲓ̀ ⲉ̀ⲃⲟⲗ ϧⲉⲛ ⲧⲉⲙⲏⲧⲣⲁ</w:t>
            </w:r>
          </w:p>
        </w:tc>
      </w:tr>
      <w:tr w:rsidR="008A3F9A" w:rsidTr="004C259F">
        <w:trPr>
          <w:cantSplit/>
          <w:jc w:val="center"/>
        </w:trPr>
        <w:tc>
          <w:tcPr>
            <w:tcW w:w="288" w:type="dxa"/>
          </w:tcPr>
          <w:p w:rsidR="008A3F9A" w:rsidRDefault="008A3F9A" w:rsidP="004443C1">
            <w:pPr>
              <w:pStyle w:val="CopticCross"/>
            </w:pPr>
            <w:r w:rsidRPr="00FB5ACB">
              <w:t>¿</w:t>
            </w:r>
          </w:p>
        </w:tc>
        <w:tc>
          <w:tcPr>
            <w:tcW w:w="3960" w:type="dxa"/>
          </w:tcPr>
          <w:p w:rsidR="008A3F9A" w:rsidRPr="007425E1" w:rsidRDefault="008A3F9A" w:rsidP="008A3F9A">
            <w:pPr>
              <w:pStyle w:val="EngHang"/>
            </w:pPr>
            <w:r>
              <w:t>He took our flesh,</w:t>
            </w:r>
            <w:r>
              <w:tab/>
            </w:r>
          </w:p>
          <w:p w:rsidR="008A3F9A" w:rsidRPr="007425E1" w:rsidRDefault="008A3F9A" w:rsidP="008A3F9A">
            <w:pPr>
              <w:pStyle w:val="EngHang"/>
            </w:pPr>
            <w:r>
              <w:t>And gave us His Holy Spirit.</w:t>
            </w:r>
          </w:p>
          <w:p w:rsidR="008A3F9A" w:rsidRPr="007425E1" w:rsidRDefault="008A3F9A" w:rsidP="008A3F9A">
            <w:pPr>
              <w:pStyle w:val="EngHang"/>
            </w:pPr>
            <w:r>
              <w:t>He made us one with Himself</w:t>
            </w:r>
          </w:p>
          <w:p w:rsidR="008A3F9A" w:rsidRDefault="008A3F9A" w:rsidP="008A3F9A">
            <w:pPr>
              <w:pStyle w:val="EngHangEnd"/>
            </w:pPr>
            <w:r w:rsidRPr="007425E1">
              <w:t>Through His goodness.</w:t>
            </w:r>
          </w:p>
        </w:tc>
        <w:tc>
          <w:tcPr>
            <w:tcW w:w="288" w:type="dxa"/>
          </w:tcPr>
          <w:p w:rsidR="008A3F9A" w:rsidRDefault="008A3F9A" w:rsidP="004443C1"/>
        </w:tc>
        <w:tc>
          <w:tcPr>
            <w:tcW w:w="288" w:type="dxa"/>
          </w:tcPr>
          <w:p w:rsidR="008A3F9A" w:rsidRDefault="008A3F9A" w:rsidP="004443C1">
            <w:pPr>
              <w:pStyle w:val="CopticCross"/>
            </w:pPr>
            <w:r w:rsidRPr="00FB5ACB">
              <w:t>¿</w:t>
            </w:r>
          </w:p>
        </w:tc>
        <w:tc>
          <w:tcPr>
            <w:tcW w:w="3960" w:type="dxa"/>
          </w:tcPr>
          <w:p w:rsidR="008A3F9A" w:rsidRDefault="008A3F9A" w:rsidP="00192066">
            <w:pPr>
              <w:pStyle w:val="CopticVersemulti-line"/>
            </w:pPr>
            <w:r w:rsidRPr="00192066">
              <w:t>Ⲛ̀ⲑⲟϥ ⲁϥϭⲓ ⲛ̀ⲧⲉⲛⲥⲁⲣⲝ</w:t>
            </w:r>
          </w:p>
          <w:p w:rsidR="008A3F9A" w:rsidRDefault="008A3F9A" w:rsidP="00192066">
            <w:pPr>
              <w:pStyle w:val="CopticVersemulti-line"/>
            </w:pPr>
            <w:r w:rsidRPr="00192066">
              <w:t>ⲁϥϯ ⲛⲁⲛ ⲙ̀ⲡⲉϥⲡ̅ⲛ̅ⲁ ⲉ̅ⲑ̅ⲩ</w:t>
            </w:r>
          </w:p>
          <w:p w:rsidR="008A3F9A" w:rsidRDefault="008A3F9A" w:rsidP="00192066">
            <w:pPr>
              <w:pStyle w:val="CopticVersemulti-line"/>
            </w:pPr>
            <w:r w:rsidRPr="00192066">
              <w:t>ⲁϥⲁⲓⲧⲉⲛ ⲛ̀ⲟⲩⲁⲓ ⲛⲉⲙⲁϥ</w:t>
            </w:r>
          </w:p>
          <w:p w:rsidR="008A3F9A" w:rsidRDefault="008A3F9A" w:rsidP="00192066">
            <w:pPr>
              <w:pStyle w:val="CopticVerse"/>
            </w:pPr>
            <w:r w:rsidRPr="00192066">
              <w:t>ϩⲓⲧⲉⲛ ⲧⲉϥⲙⲉⲧⲁ̀ⲅⲁⲑⲟⲥ</w:t>
            </w:r>
          </w:p>
        </w:tc>
      </w:tr>
      <w:tr w:rsidR="008A3F9A" w:rsidTr="004C259F">
        <w:trPr>
          <w:cantSplit/>
          <w:jc w:val="center"/>
        </w:trPr>
        <w:tc>
          <w:tcPr>
            <w:tcW w:w="288" w:type="dxa"/>
          </w:tcPr>
          <w:p w:rsidR="008A3F9A" w:rsidRDefault="008A3F9A" w:rsidP="004443C1">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4443C1"/>
        </w:tc>
        <w:tc>
          <w:tcPr>
            <w:tcW w:w="288" w:type="dxa"/>
          </w:tcPr>
          <w:p w:rsidR="008A3F9A" w:rsidRDefault="008A3F9A" w:rsidP="004443C1">
            <w:pPr>
              <w:pStyle w:val="CopticCross"/>
            </w:pPr>
          </w:p>
        </w:tc>
        <w:tc>
          <w:tcPr>
            <w:tcW w:w="3960" w:type="dxa"/>
          </w:tcPr>
          <w:p w:rsidR="008A3F9A" w:rsidRDefault="008A3F9A" w:rsidP="00192066">
            <w:pPr>
              <w:pStyle w:val="CopticVersemulti-line"/>
            </w:pPr>
            <w:r w:rsidRPr="00192066">
              <w:t>Ⲛ̀ⲑⲟϥ ⲁϥϭⲓ ⲛ̀ⲛⲏⲉ̀ⲧⲉ ⲛⲟⲩⲛ</w:t>
            </w:r>
          </w:p>
          <w:p w:rsidR="008A3F9A" w:rsidRDefault="008A3F9A" w:rsidP="00192066">
            <w:pPr>
              <w:pStyle w:val="CopticVersemulti-line"/>
            </w:pPr>
            <w:r w:rsidRPr="00192066">
              <w:t>ⲁϥϯ ⲛⲁⲛ ⲛ̀ⲛⲏⲉⲧⲉ ⲛⲟⲩϥ</w:t>
            </w:r>
          </w:p>
          <w:p w:rsidR="008A3F9A" w:rsidRDefault="008A3F9A" w:rsidP="00192066">
            <w:pPr>
              <w:pStyle w:val="CopticVersemulti-line"/>
            </w:pPr>
            <w:r w:rsidRPr="00192066">
              <w:t>ⲧⲉⲛϩⲱⲥ ⲉ̀ⲣⲟϥ ⲧⲉⲛϯⲱ̀ⲟⲩ ⲛⲁϥ</w:t>
            </w:r>
          </w:p>
          <w:p w:rsidR="008A3F9A" w:rsidRDefault="008A3F9A" w:rsidP="00192066">
            <w:pPr>
              <w:pStyle w:val="CopticVerse"/>
            </w:pPr>
            <w:r w:rsidRPr="00192066">
              <w:t>ⲧⲉⲛⲉ̀ⲣϩⲟⲩⲟ̀ ϭⲓⲥⲓ ⲙ̀ⲙⲟϥ</w:t>
            </w:r>
          </w:p>
        </w:tc>
      </w:tr>
    </w:tbl>
    <w:p w:rsidR="004443C1" w:rsidRDefault="004C259F" w:rsidP="008A3F9A">
      <w:pPr>
        <w:pStyle w:val="Heading6"/>
      </w:pPr>
      <w:bookmarkStart w:id="705" w:name="_Toc298681334"/>
      <w:r>
        <w:t>Part Four</w:t>
      </w:r>
      <w:bookmarkEnd w:id="70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Many women received honour--</w:t>
            </w:r>
          </w:p>
          <w:p w:rsidR="008A3F9A" w:rsidRPr="007425E1" w:rsidRDefault="008A3F9A" w:rsidP="008A3F9A">
            <w:pPr>
              <w:pStyle w:val="EngHang"/>
            </w:pPr>
            <w:r w:rsidRPr="007425E1">
              <w:t>You are exalted above them all,</w:t>
            </w:r>
            <w:r w:rsidRPr="007425E1">
              <w:tab/>
            </w:r>
          </w:p>
          <w:p w:rsidR="008A3F9A" w:rsidRPr="007425E1" w:rsidRDefault="008A3F9A" w:rsidP="008A3F9A">
            <w:pPr>
              <w:pStyle w:val="EngHang"/>
            </w:pPr>
            <w:r w:rsidRPr="007425E1">
              <w:t>For you are the pride of the virgins,</w:t>
            </w:r>
          </w:p>
          <w:p w:rsidR="008A3F9A" w:rsidRDefault="008A3F9A" w:rsidP="008A3F9A">
            <w:pPr>
              <w:pStyle w:val="EngHangEnd"/>
            </w:pPr>
            <w:r w:rsidRPr="007425E1">
              <w:t>O Mary, the Theotokos.</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Ⲁ</w:t>
            </w:r>
            <w:r w:rsidRPr="00D72DC0">
              <w:rPr>
                <w:rFonts w:ascii="Times New Roman" w:hAnsi="Times New Roman" w:cs="Times New Roman"/>
              </w:rPr>
              <w:t>̀</w:t>
            </w:r>
            <w:r w:rsidRPr="00D72DC0">
              <w:t>ⲟⲩⲙⲏ</w:t>
            </w:r>
            <w:r w:rsidRPr="00D72DC0">
              <w:rPr>
                <w:rFonts w:ascii="Times New Roman" w:hAnsi="Times New Roman" w:cs="Times New Roman"/>
              </w:rPr>
              <w:t>ϣ</w:t>
            </w:r>
            <w:r w:rsidRPr="00D72DC0">
              <w:t xml:space="preserve"> ⲛ</w:t>
            </w:r>
            <w:r w:rsidRPr="00D72DC0">
              <w:rPr>
                <w:rFonts w:ascii="Times New Roman" w:hAnsi="Times New Roman" w:cs="Times New Roman"/>
              </w:rPr>
              <w:t>̀</w:t>
            </w:r>
            <w:r w:rsidRPr="00D72DC0">
              <w:t>ⲥ</w:t>
            </w:r>
            <w:r w:rsidRPr="00D72DC0">
              <w:rPr>
                <w:rFonts w:ascii="Times New Roman" w:hAnsi="Times New Roman" w:cs="Times New Roman"/>
              </w:rPr>
              <w:t>̀</w:t>
            </w:r>
            <w:r>
              <w:rPr>
                <w:rFonts w:cs="FreeSerifAvvaShenouda"/>
              </w:rPr>
              <w:t>ϩ</w:t>
            </w:r>
            <w:r w:rsidRPr="00D72DC0">
              <w:t xml:space="preserve">ⲓⲙⲓ </w:t>
            </w:r>
            <w:r w:rsidRPr="00D72DC0">
              <w:rPr>
                <w:rFonts w:ascii="Times New Roman" w:hAnsi="Times New Roman" w:cs="Times New Roman"/>
              </w:rPr>
              <w:t>ϭ</w:t>
            </w:r>
            <w:r w:rsidRPr="00D72DC0">
              <w:t>ⲓⲧⲁⲓⲟ</w:t>
            </w:r>
            <w:r w:rsidRPr="00D72DC0">
              <w:rPr>
                <w:rFonts w:ascii="Times New Roman" w:hAnsi="Times New Roman" w:cs="Times New Roman"/>
              </w:rPr>
              <w:t>̀</w:t>
            </w:r>
          </w:p>
          <w:p w:rsidR="008A3F9A" w:rsidRDefault="008A3F9A" w:rsidP="00D72DC0">
            <w:pPr>
              <w:pStyle w:val="CopticVersemulti-line"/>
            </w:pPr>
            <w:r w:rsidRPr="00D72DC0">
              <w:t>ⲁ</w:t>
            </w:r>
            <w:r w:rsidRPr="00D72DC0">
              <w:rPr>
                <w:rFonts w:ascii="Times New Roman" w:hAnsi="Times New Roman" w:cs="Times New Roman"/>
              </w:rPr>
              <w:t>̀</w:t>
            </w:r>
            <w:r w:rsidRPr="00D72DC0">
              <w:t>ⲣⲉ</w:t>
            </w:r>
            <w:r w:rsidRPr="00D72DC0">
              <w:rPr>
                <w:rFonts w:ascii="Times New Roman" w:hAnsi="Times New Roman" w:cs="Times New Roman"/>
              </w:rPr>
              <w:t>ϭ</w:t>
            </w:r>
            <w:r w:rsidRPr="00D72DC0">
              <w:t>ⲓⲥⲓ ⲛ</w:t>
            </w:r>
            <w:r w:rsidRPr="00D72DC0">
              <w:rPr>
                <w:rFonts w:ascii="Times New Roman" w:hAnsi="Times New Roman" w:cs="Times New Roman"/>
              </w:rPr>
              <w:t>̀</w:t>
            </w:r>
            <w:r w:rsidRPr="00D72DC0">
              <w:t>ⲑⲟ ⲉ̀</w:t>
            </w:r>
            <w:r>
              <w:rPr>
                <w:rFonts w:cs="FreeSerifAvvaShenouda"/>
              </w:rPr>
              <w:t>ϩ</w:t>
            </w:r>
            <w:r w:rsidRPr="00D72DC0">
              <w:t>ⲟⲧⲉ ⲉⲣⲱⲟⲩ ⲧⲏⲣⲟⲩ</w:t>
            </w:r>
          </w:p>
          <w:p w:rsidR="008A3F9A" w:rsidRDefault="008A3F9A" w:rsidP="00D72DC0">
            <w:pPr>
              <w:pStyle w:val="CopticVersemulti-line"/>
            </w:pPr>
            <w:r>
              <w:rPr>
                <w:rFonts w:cs="FreeSerifAvvaShenouda"/>
              </w:rPr>
              <w:t>ϫ</w:t>
            </w:r>
            <w:r w:rsidRPr="00D72DC0">
              <w:t>ⲉ ⲛ</w:t>
            </w:r>
            <w:r w:rsidRPr="00D72DC0">
              <w:rPr>
                <w:rFonts w:ascii="Times New Roman" w:hAnsi="Times New Roman" w:cs="Times New Roman"/>
              </w:rPr>
              <w:t>̀</w:t>
            </w:r>
            <w:r w:rsidRPr="00D72DC0">
              <w:t>ⲑⲟ ⲡⲉ ⲡ</w:t>
            </w:r>
            <w:r w:rsidRPr="00D72DC0">
              <w:rPr>
                <w:rFonts w:ascii="Times New Roman" w:hAnsi="Times New Roman" w:cs="Times New Roman"/>
              </w:rPr>
              <w:t>̀ϣ</w:t>
            </w:r>
            <w:r w:rsidRPr="00D72DC0">
              <w:t>ⲟⲩ</w:t>
            </w:r>
            <w:r w:rsidRPr="00D72DC0">
              <w:rPr>
                <w:rFonts w:ascii="Times New Roman" w:hAnsi="Times New Roman" w:cs="Times New Roman"/>
              </w:rPr>
              <w:t>ϣ</w:t>
            </w:r>
            <w:r w:rsidRPr="00D72DC0">
              <w:t>ⲟⲩ ⲛ</w:t>
            </w:r>
            <w:r w:rsidRPr="00D72DC0">
              <w:rPr>
                <w:rFonts w:ascii="Times New Roman" w:hAnsi="Times New Roman" w:cs="Times New Roman"/>
              </w:rPr>
              <w:t>̀</w:t>
            </w:r>
            <w:r w:rsidRPr="00D72DC0">
              <w:t xml:space="preserve">ⲛⲓⲡⲁⲣⲑⲉⲛⲟⲥ </w:t>
            </w:r>
          </w:p>
          <w:p w:rsidR="008A3F9A" w:rsidRDefault="008A3F9A" w:rsidP="00D72DC0">
            <w:pPr>
              <w:pStyle w:val="CopticVerse"/>
            </w:pPr>
            <w:r w:rsidRPr="00D72DC0">
              <w:rPr>
                <w:rFonts w:ascii="Times New Roman" w:hAnsi="Times New Roman" w:cs="Times New Roman"/>
              </w:rPr>
              <w:t>ϯ</w:t>
            </w:r>
            <w:r w:rsidRPr="00D72DC0">
              <w:t>ⲑⲉⲟⲧⲟⲕⲟⲥ Ⲙⲁⲣⲓⲁ</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t>You are the spiritual city</w:t>
            </w:r>
          </w:p>
          <w:p w:rsidR="008A3F9A" w:rsidRPr="007425E1" w:rsidRDefault="008A3F9A" w:rsidP="008A3F9A">
            <w:pPr>
              <w:pStyle w:val="EngHang"/>
            </w:pPr>
            <w:r>
              <w:t>Where the Most High,</w:t>
            </w:r>
          </w:p>
          <w:p w:rsidR="008A3F9A" w:rsidRPr="007425E1" w:rsidRDefault="008A3F9A" w:rsidP="008A3F9A">
            <w:pPr>
              <w:pStyle w:val="EngHang"/>
            </w:pPr>
            <w:r>
              <w:t>Who sits upon the chariot</w:t>
            </w:r>
          </w:p>
          <w:p w:rsidR="008A3F9A" w:rsidRDefault="008A3F9A" w:rsidP="008A3F9A">
            <w:pPr>
              <w:pStyle w:val="EngHangEnd"/>
            </w:pPr>
            <w:r>
              <w:t>Of</w:t>
            </w:r>
            <w:r w:rsidRPr="007425E1">
              <w:t xml:space="preserve"> the Cherubim</w:t>
            </w:r>
            <w:r>
              <w:t xml:space="preserve"> dwells</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Ϯⲡⲟⲗⲓⲥ ⲙ̀ⲯⲩⲭⲟⲛ</w:t>
            </w:r>
          </w:p>
          <w:p w:rsidR="008A3F9A" w:rsidRDefault="008A3F9A" w:rsidP="00D72DC0">
            <w:pPr>
              <w:pStyle w:val="CopticVersemulti-line"/>
            </w:pPr>
            <w:r w:rsidRPr="00D72DC0">
              <w:t>ⲉ̀ⲧⲁ ⲫⲏⲉⲧϭⲟⲥⲓ ϣⲱⲡⲓ ⲛ̀ϧⲏⲧⲥ</w:t>
            </w:r>
          </w:p>
          <w:p w:rsidR="008A3F9A" w:rsidRDefault="008A3F9A" w:rsidP="00D72DC0">
            <w:pPr>
              <w:pStyle w:val="CopticVersemulti-line"/>
            </w:pPr>
            <w:r w:rsidRPr="00D72DC0">
              <w:t>ⲫⲏⲉⲧϩⲉⲙⲥⲓ ⲉ̀ϩ̀ⲣⲏⲓ ϩⲓϫⲉⲛ</w:t>
            </w:r>
          </w:p>
          <w:p w:rsidR="008A3F9A" w:rsidRDefault="008A3F9A" w:rsidP="00D72DC0">
            <w:pPr>
              <w:pStyle w:val="CopticVerse"/>
            </w:pPr>
            <w:r w:rsidRPr="00D72DC0">
              <w:t>ⲡ̀ϩⲁⲣⲙⲁ ⲛ̀ⲛⲓⲭⲉⲣⲟⲩⲃⲓⲙ</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t>The Seraphim glorify Him</w:t>
            </w:r>
          </w:p>
          <w:p w:rsidR="008A3F9A" w:rsidRPr="007425E1" w:rsidRDefault="008A3F9A" w:rsidP="008A3F9A">
            <w:pPr>
              <w:pStyle w:val="EngHang"/>
            </w:pPr>
            <w:r>
              <w:t>Whom</w:t>
            </w:r>
            <w:r w:rsidRPr="007425E1">
              <w:t xml:space="preserve"> you held in your arms,</w:t>
            </w:r>
          </w:p>
          <w:p w:rsidR="008A3F9A" w:rsidRPr="007425E1" w:rsidRDefault="008A3F9A" w:rsidP="008A3F9A">
            <w:pPr>
              <w:pStyle w:val="EngHang"/>
            </w:pPr>
            <w:r w:rsidRPr="007425E1">
              <w:t>Who gives food to all flesh,</w:t>
            </w:r>
          </w:p>
          <w:p w:rsidR="008A3F9A" w:rsidRDefault="008A3F9A" w:rsidP="008A3F9A">
            <w:pPr>
              <w:pStyle w:val="EngHangEnd"/>
            </w:pPr>
            <w:r w:rsidRPr="007425E1">
              <w:t>Through His great compassion.</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Ⲛⲓⲥⲉⲣⲁⲫⲓⲙ ⲥⲉϯⲱ̀ⲟⲩ ⲛⲁϥ</w:t>
            </w:r>
          </w:p>
          <w:p w:rsidR="008A3F9A" w:rsidRDefault="008A3F9A" w:rsidP="00D72DC0">
            <w:pPr>
              <w:pStyle w:val="CopticVersemulti-line"/>
            </w:pPr>
            <w:r w:rsidRPr="00D72DC0">
              <w:t>ⲁ̀ⲣⲉⲧⲁⲗⲟϥ ⲉ̀ϫⲉⲛ ⲛⲉϫ̀ⲫⲟⲓ</w:t>
            </w:r>
          </w:p>
          <w:p w:rsidR="008A3F9A" w:rsidRDefault="008A3F9A" w:rsidP="00D72DC0">
            <w:pPr>
              <w:pStyle w:val="CopticVersemulti-line"/>
            </w:pPr>
            <w:r w:rsidRPr="00D72DC0">
              <w:t>ⲫⲏⲉⲧ ϯϧ̀ⲣⲉ ⲛ̀ⲥⲁⲣⲝ ⲛⲓⲃⲉⲛ</w:t>
            </w:r>
          </w:p>
          <w:p w:rsidR="008A3F9A" w:rsidRDefault="008A3F9A" w:rsidP="00D72DC0">
            <w:pPr>
              <w:pStyle w:val="CopticVerse"/>
            </w:pPr>
            <w:r w:rsidRPr="00D72DC0">
              <w:t>ϩⲓⲧⲉⲛ ⲧⲉϥⲙⲉⲧϣⲁⲛϩ̀ⲑⲏϥ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Default="008A3F9A" w:rsidP="008A3F9A">
            <w:pPr>
              <w:pStyle w:val="EngHang"/>
            </w:pPr>
            <w:r>
              <w:t>He was nursed by you,</w:t>
            </w:r>
          </w:p>
          <w:p w:rsidR="008A3F9A" w:rsidRDefault="008A3F9A" w:rsidP="008A3F9A">
            <w:pPr>
              <w:pStyle w:val="EngHang"/>
            </w:pPr>
            <w:r>
              <w:t>And you suckled Him,</w:t>
            </w:r>
          </w:p>
          <w:p w:rsidR="008A3F9A" w:rsidRDefault="008A3F9A" w:rsidP="008A3F9A">
            <w:pPr>
              <w:pStyle w:val="EngHang"/>
            </w:pPr>
            <w:r>
              <w:t>For He is our God,</w:t>
            </w:r>
          </w:p>
          <w:p w:rsidR="008A3F9A" w:rsidRDefault="008A3F9A" w:rsidP="008A3F9A">
            <w:pPr>
              <w:pStyle w:val="EngHangEnd"/>
            </w:pPr>
            <w:r>
              <w:t>And the Saviour of everyone.</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Ⲁϥⲁ̀ⲙⲟⲛⲓ ⲛ̀ⲛⲉⲙⲛⲟϯ</w:t>
            </w:r>
          </w:p>
          <w:p w:rsidR="008A3F9A" w:rsidRDefault="008A3F9A" w:rsidP="00D72DC0">
            <w:pPr>
              <w:pStyle w:val="CopticVersemulti-line"/>
            </w:pPr>
            <w:r w:rsidRPr="00D72DC0">
              <w:t>ⲁ̀ⲣⲉϯ ⲉ̀ⲣⲱϯ ⲉ̀ϧⲟⲩⲛ ⲉ̀ⲣⲟϥ</w:t>
            </w:r>
          </w:p>
          <w:p w:rsidR="008A3F9A" w:rsidRDefault="008A3F9A" w:rsidP="00D72DC0">
            <w:pPr>
              <w:pStyle w:val="CopticVersemulti-line"/>
            </w:pPr>
            <w:r w:rsidRPr="00D72DC0">
              <w:t>ϫⲉ ⲅⲁⲣ ⲛ̀ⲑⲟϥ ⲡⲉ ⲡⲉⲛⲛⲟⲩϯ</w:t>
            </w:r>
          </w:p>
          <w:p w:rsidR="008A3F9A" w:rsidRDefault="008A3F9A" w:rsidP="00D72DC0">
            <w:pPr>
              <w:pStyle w:val="CopticVerse"/>
            </w:pPr>
            <w:r w:rsidRPr="00D72DC0">
              <w:t>ⲟⲩⲟϩ ⲡ̀ⲥⲱⲧⲏⲣ ⲧ̀ⲉ ⲟⲩⲟⲛ ⲛⲓⲃⲉⲛ</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shepherds us,</w:t>
            </w:r>
          </w:p>
          <w:p w:rsidR="008A3F9A" w:rsidRPr="007425E1" w:rsidRDefault="008A3F9A" w:rsidP="008A3F9A">
            <w:pPr>
              <w:pStyle w:val="EngHang"/>
            </w:pPr>
            <w:r>
              <w:t>Forever and ever.</w:t>
            </w:r>
          </w:p>
          <w:p w:rsidR="008A3F9A" w:rsidRPr="007425E1" w:rsidRDefault="008A3F9A" w:rsidP="008A3F9A">
            <w:pPr>
              <w:pStyle w:val="EngHang"/>
            </w:pPr>
            <w:r>
              <w:t xml:space="preserve">We praise, we </w:t>
            </w:r>
            <w:r w:rsidRPr="007425E1">
              <w:t>glorify Him,</w:t>
            </w:r>
          </w:p>
          <w:p w:rsidR="008A3F9A" w:rsidRDefault="008A3F9A" w:rsidP="008A3F9A">
            <w:pPr>
              <w:pStyle w:val="EngHangEnd"/>
            </w:pPr>
            <w:r w:rsidRPr="007425E1">
              <w:t>And exalt Him</w:t>
            </w:r>
            <w:r>
              <w:t xml:space="preserve">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Ⲛ̀ⲑⲟϥ ⲡⲉⲑⲛⲁⲁ̀ⲙⲟⲛⲓ ⲙ̀ⲙⲟⲛ</w:t>
            </w:r>
          </w:p>
          <w:p w:rsidR="008A3F9A" w:rsidRDefault="008A3F9A" w:rsidP="00D72DC0">
            <w:pPr>
              <w:pStyle w:val="CopticVersemulti-line"/>
            </w:pPr>
            <w:r w:rsidRPr="00D72DC0">
              <w:t>ϣⲁ ⲉⲛⲉϩ ⲛ̀ⲧⲉ ⲡⲓⲉ̀ⲛⲉϩ</w:t>
            </w:r>
          </w:p>
          <w:p w:rsidR="008A3F9A" w:rsidRDefault="008A3F9A" w:rsidP="00D72DC0">
            <w:pPr>
              <w:pStyle w:val="CopticVersemulti-line"/>
            </w:pPr>
            <w:r w:rsidRPr="00D72DC0">
              <w:t>ⲧⲉⲛϩⲱⲥ ⲉ̀ⲣⲟϥ ⲧⲉⲛϯⲱ̀ⲟⲩ ⲛⲁϥ</w:t>
            </w:r>
          </w:p>
          <w:p w:rsidR="008A3F9A" w:rsidRDefault="008A3F9A" w:rsidP="00D72DC0">
            <w:pPr>
              <w:pStyle w:val="CopticVerse"/>
            </w:pPr>
            <w:r w:rsidRPr="00D72DC0">
              <w:t>ⲧⲉⲛⲉⲣϩⲟⲩⲟ̀ ⲧⲉⲛϭⲓⲥⲓ ⲁⲙⲙⲟϥ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4C259F" w:rsidRDefault="004C259F" w:rsidP="008A3F9A">
      <w:pPr>
        <w:pStyle w:val="Heading6"/>
      </w:pPr>
      <w:bookmarkStart w:id="706" w:name="_Toc298681335"/>
      <w:r>
        <w:t>Part Five</w:t>
      </w:r>
      <w:bookmarkEnd w:id="706"/>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The prudent Mother of God,</w:t>
            </w:r>
            <w:r w:rsidRPr="007425E1">
              <w:tab/>
            </w:r>
          </w:p>
          <w:p w:rsidR="008A3F9A" w:rsidRPr="007425E1" w:rsidRDefault="008A3F9A" w:rsidP="008A3F9A">
            <w:pPr>
              <w:pStyle w:val="EngHang"/>
            </w:pPr>
            <w:r>
              <w:t>The fragrant garden,</w:t>
            </w:r>
            <w:r>
              <w:tab/>
            </w:r>
          </w:p>
          <w:p w:rsidR="008A3F9A" w:rsidRDefault="008A3F9A" w:rsidP="008A3F9A">
            <w:pPr>
              <w:pStyle w:val="EngHangEnd"/>
            </w:pPr>
            <w:r w:rsidRPr="007425E1">
              <w:t>The holy fountain of living water.</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Pr>
                <w:rFonts w:cs="FreeSerifAvvaShenouda"/>
              </w:rPr>
              <w:t>Ϯ</w:t>
            </w:r>
            <w:r w:rsidRPr="00D72DC0">
              <w:t>ⲡⲁⲣⲑⲉⲛⲟⲥ Ⲙⲁⲣⲓⲁⲙ</w:t>
            </w:r>
          </w:p>
          <w:p w:rsidR="008A3F9A" w:rsidRDefault="008A3F9A" w:rsidP="00D72DC0">
            <w:pPr>
              <w:pStyle w:val="CopticVersemulti-line"/>
            </w:pPr>
            <w:r>
              <w:rPr>
                <w:rFonts w:cs="FreeSerifAvvaShenouda"/>
              </w:rPr>
              <w:t>ϯ</w:t>
            </w:r>
            <w:r w:rsidRPr="00D72DC0">
              <w:t>ⲙⲁⲥⲛⲟⲩ</w:t>
            </w:r>
            <w:r w:rsidRPr="00D72DC0">
              <w:rPr>
                <w:rFonts w:ascii="Times New Roman" w:hAnsi="Times New Roman" w:cs="Times New Roman"/>
              </w:rPr>
              <w:t>ϯ</w:t>
            </w:r>
            <w:r w:rsidRPr="00D72DC0">
              <w:t xml:space="preserve"> ⲛ</w:t>
            </w:r>
            <w:r w:rsidRPr="00D72DC0">
              <w:rPr>
                <w:rFonts w:ascii="Times New Roman" w:hAnsi="Times New Roman" w:cs="Times New Roman"/>
              </w:rPr>
              <w:t>̀</w:t>
            </w:r>
            <w:r w:rsidRPr="00D72DC0">
              <w:t>ⲥⲁⲃⲏ</w:t>
            </w:r>
          </w:p>
          <w:p w:rsidR="008A3F9A" w:rsidRDefault="008A3F9A" w:rsidP="00D72DC0">
            <w:pPr>
              <w:pStyle w:val="CopticVersemulti-line"/>
            </w:pPr>
            <w:r w:rsidRPr="00D72DC0">
              <w:t>ⲡⲓⲕⲩⲡⲟⲥ ⲛ</w:t>
            </w:r>
            <w:r w:rsidRPr="00D72DC0">
              <w:rPr>
                <w:rFonts w:ascii="Times New Roman" w:hAnsi="Times New Roman" w:cs="Times New Roman"/>
              </w:rPr>
              <w:t>̀</w:t>
            </w:r>
            <w:r w:rsidRPr="00D72DC0">
              <w:t>ⲧⲉ ⲡⲓⲥ</w:t>
            </w:r>
            <w:r w:rsidRPr="00D72DC0">
              <w:rPr>
                <w:rFonts w:ascii="Times New Roman" w:hAnsi="Times New Roman" w:cs="Times New Roman"/>
              </w:rPr>
              <w:t>̀</w:t>
            </w:r>
            <w:r w:rsidRPr="00D72DC0">
              <w:t>ⲑⲟⲓⲛⲟⲩ</w:t>
            </w:r>
            <w:r>
              <w:rPr>
                <w:rFonts w:cs="FreeSerifAvvaShenouda"/>
              </w:rPr>
              <w:t>ϥ</w:t>
            </w:r>
            <w:r w:rsidRPr="00D72DC0">
              <w:t>ⲓ</w:t>
            </w:r>
          </w:p>
          <w:p w:rsidR="008A3F9A" w:rsidRDefault="008A3F9A" w:rsidP="00D72DC0">
            <w:pPr>
              <w:pStyle w:val="CopticVerse"/>
            </w:pPr>
            <w:r w:rsidRPr="00D72DC0">
              <w:rPr>
                <w:rFonts w:ascii="Times New Roman" w:hAnsi="Times New Roman" w:cs="Times New Roman"/>
              </w:rPr>
              <w:t>ϯ</w:t>
            </w:r>
            <w:r w:rsidRPr="00D72DC0">
              <w:t>ⲙⲟⲩⲙⲓ ⲉ</w:t>
            </w:r>
            <w:r w:rsidRPr="00D72DC0">
              <w:rPr>
                <w:rFonts w:ascii="Times New Roman" w:hAnsi="Times New Roman" w:cs="Times New Roman"/>
              </w:rPr>
              <w:t>̅</w:t>
            </w:r>
            <w:r w:rsidRPr="00D72DC0">
              <w:t>ⲑ</w:t>
            </w:r>
            <w:r w:rsidRPr="00D72DC0">
              <w:rPr>
                <w:rFonts w:ascii="Times New Roman" w:hAnsi="Times New Roman" w:cs="Times New Roman"/>
              </w:rPr>
              <w:t>̅</w:t>
            </w:r>
            <w:r w:rsidRPr="00D72DC0">
              <w:t>ⲩ ⲛ</w:t>
            </w:r>
            <w:r w:rsidRPr="00D72DC0">
              <w:rPr>
                <w:rFonts w:ascii="Times New Roman" w:hAnsi="Times New Roman" w:cs="Times New Roman"/>
              </w:rPr>
              <w:t>̀</w:t>
            </w:r>
            <w:r w:rsidRPr="00D72DC0">
              <w:t>ⲧⲉ ⲡⲓⲙⲱⲟⲩ ⲛ</w:t>
            </w:r>
            <w:r w:rsidRPr="00D72DC0">
              <w:rPr>
                <w:rFonts w:ascii="Times New Roman" w:hAnsi="Times New Roman" w:cs="Times New Roman"/>
              </w:rPr>
              <w:t>̀</w:t>
            </w:r>
            <w:r w:rsidRPr="00D72DC0">
              <w:t>ⲱⲛ</w:t>
            </w:r>
            <w:r>
              <w:rPr>
                <w:rFonts w:cs="FreeSerifAvvaShenouda"/>
              </w:rPr>
              <w:t>ϧ</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fruit of your womb,</w:t>
            </w:r>
          </w:p>
          <w:p w:rsidR="008A3F9A" w:rsidRPr="007425E1" w:rsidRDefault="008A3F9A" w:rsidP="008A3F9A">
            <w:pPr>
              <w:pStyle w:val="EngHang"/>
            </w:pPr>
            <w:r>
              <w:t>Came and saved the world.</w:t>
            </w:r>
          </w:p>
          <w:p w:rsidR="008A3F9A" w:rsidRPr="007425E1" w:rsidRDefault="008A3F9A" w:rsidP="008A3F9A">
            <w:pPr>
              <w:pStyle w:val="EngHang"/>
            </w:pPr>
            <w:r w:rsidRPr="007425E1">
              <w:t>He abolished</w:t>
            </w:r>
            <w:r>
              <w:rPr>
                <w:rStyle w:val="FootnoteReference"/>
                <w:rFonts w:eastAsiaTheme="majorEastAsia"/>
                <w:lang w:val="en-GB"/>
              </w:rPr>
              <w:t xml:space="preserve">  </w:t>
            </w:r>
            <w:r w:rsidRPr="007425E1">
              <w:t>the enmity,</w:t>
            </w:r>
          </w:p>
          <w:p w:rsidR="008A3F9A" w:rsidRDefault="008A3F9A" w:rsidP="008A3F9A">
            <w:pPr>
              <w:pStyle w:val="EngHangEnd"/>
            </w:pPr>
            <w:r w:rsidRPr="007425E1">
              <w:t xml:space="preserve">And established </w:t>
            </w:r>
            <w:r>
              <w:t>His peace for</w:t>
            </w:r>
            <w:r w:rsidRPr="007425E1">
              <w:t xml:space="preserve"> us.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D72DC0">
              <w:t>Ⲁ̀ ⲡⲓⲕⲁⲣⲡⲟⲥ ⲛ̀ⲧⲉ ⲧⲉⲛⲉϫⲓ</w:t>
            </w:r>
          </w:p>
          <w:p w:rsidR="008A3F9A" w:rsidRDefault="008A3F9A" w:rsidP="00D72DC0">
            <w:pPr>
              <w:pStyle w:val="CopticVersemulti-line"/>
            </w:pPr>
            <w:r w:rsidRPr="00D72DC0">
              <w:t>ⲁϥⲓ̀ ⲁϥⲥⲱϯ ⲛ̀ϯⲟⲓⲕⲟⲩⲙⲉⲛⲏ</w:t>
            </w:r>
          </w:p>
          <w:p w:rsidR="008A3F9A" w:rsidRDefault="008A3F9A" w:rsidP="00D72DC0">
            <w:pPr>
              <w:pStyle w:val="CopticVersemulti-line"/>
            </w:pPr>
            <w:r w:rsidRPr="00D72DC0">
              <w:t>ⲁϥⲃⲉⲗ ϯⲙⲉⲧϫⲁϫⲓ ⲉⲃⲟⲗ ϩⲁⲣⲟⲛ</w:t>
            </w:r>
          </w:p>
          <w:p w:rsidR="008A3F9A" w:rsidRDefault="008A3F9A" w:rsidP="00D72DC0">
            <w:pPr>
              <w:pStyle w:val="CopticVersemulti-line"/>
            </w:pPr>
            <w:r w:rsidRPr="00D72DC0">
              <w:t>ⲁϥⲥⲉⲙⲛⲓ ⲛⲁⲛ ⲛ̀ⲧⲉϥϩⲓⲣⲏⲛⲏ</w:t>
            </w:r>
          </w:p>
        </w:tc>
      </w:tr>
      <w:tr w:rsidR="008A3F9A" w:rsidTr="0038151E">
        <w:trPr>
          <w:cantSplit/>
          <w:jc w:val="center"/>
        </w:trPr>
        <w:tc>
          <w:tcPr>
            <w:tcW w:w="288" w:type="dxa"/>
          </w:tcPr>
          <w:p w:rsidR="008A3F9A" w:rsidRDefault="008A3F9A" w:rsidP="0038151E">
            <w:pPr>
              <w:pStyle w:val="CopticCross"/>
            </w:pPr>
            <w:r w:rsidRPr="00FB5ACB">
              <w:t xml:space="preserve">¿ </w:t>
            </w:r>
          </w:p>
        </w:tc>
        <w:tc>
          <w:tcPr>
            <w:tcW w:w="3960" w:type="dxa"/>
          </w:tcPr>
          <w:p w:rsidR="008A3F9A" w:rsidRPr="007425E1" w:rsidRDefault="008A3F9A" w:rsidP="008A3F9A">
            <w:pPr>
              <w:pStyle w:val="EngHang"/>
            </w:pPr>
            <w:r w:rsidRPr="007425E1">
              <w:t>Through His Cross,</w:t>
            </w:r>
          </w:p>
          <w:p w:rsidR="008A3F9A" w:rsidRPr="007425E1" w:rsidRDefault="008A3F9A" w:rsidP="008A3F9A">
            <w:pPr>
              <w:pStyle w:val="EngHang"/>
            </w:pPr>
            <w:r w:rsidRPr="007425E1">
              <w:t>And His holy resurrection,</w:t>
            </w:r>
          </w:p>
          <w:p w:rsidR="008A3F9A" w:rsidRPr="007425E1" w:rsidRDefault="008A3F9A" w:rsidP="008A3F9A">
            <w:pPr>
              <w:pStyle w:val="EngHang"/>
            </w:pPr>
            <w:r w:rsidRPr="007425E1">
              <w:t>He restored man once again,</w:t>
            </w:r>
          </w:p>
          <w:p w:rsidR="008A3F9A" w:rsidRDefault="008A3F9A" w:rsidP="008A3F9A">
            <w:pPr>
              <w:pStyle w:val="EngHangEnd"/>
            </w:pPr>
            <w:r w:rsidRPr="007425E1">
              <w:t>To Paradise.</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D72DC0">
              <w:t>Ⲉ̀ⲃⲟⲗϩⲓⲧⲉⲛ ⲡⲉϥ̀ⲥⲧⲁⲩⲣⲟⲥ</w:t>
            </w:r>
          </w:p>
          <w:p w:rsidR="008A3F9A" w:rsidRDefault="008A3F9A" w:rsidP="00D72DC0">
            <w:pPr>
              <w:pStyle w:val="CopticVersemulti-line"/>
            </w:pPr>
            <w:r w:rsidRPr="00D72DC0">
              <w:t>ⲛⲉⲙ ⲧⲉϥⲁ̀ⲛⲁⲥⲧⲁⲥⲓⲥ ⲉ̅ⲑ̅ⲩ</w:t>
            </w:r>
          </w:p>
          <w:p w:rsidR="008A3F9A" w:rsidRDefault="008A3F9A" w:rsidP="00D72DC0">
            <w:pPr>
              <w:pStyle w:val="CopticVersemulti-line"/>
            </w:pPr>
            <w:r w:rsidRPr="00D72DC0">
              <w:t>ⲁϥⲧⲁⲥⲑⲟ ⲙ̀ⲡⲓⲣⲱⲙⲓ ⲛ̀ⲕⲉⲥⲟⲡ</w:t>
            </w:r>
          </w:p>
          <w:p w:rsidR="008A3F9A" w:rsidRDefault="008A3F9A" w:rsidP="00D72DC0">
            <w:pPr>
              <w:pStyle w:val="CopticVerse"/>
            </w:pPr>
            <w:r w:rsidRPr="00D72DC0">
              <w:t>ⲉ̀ϧⲟⲩⲛ ⲉ̀ⲡⲓⲡⲁⲣⲁⲇⲓⲥⲟⲥ</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192066">
              <w:t>Ⲛ̀ⲑⲟϥ ⲁϥϭⲓ ⲛ̀ⲛⲏⲉ̀ⲧⲉ ⲛⲟⲩⲛ</w:t>
            </w:r>
          </w:p>
          <w:p w:rsidR="008A3F9A" w:rsidRDefault="008A3F9A" w:rsidP="00D72DC0">
            <w:pPr>
              <w:pStyle w:val="CopticVersemulti-line"/>
            </w:pPr>
            <w:r w:rsidRPr="00192066">
              <w:t>ⲁϥϯ ⲛⲁⲛ ⲛ̀ⲛⲏⲉⲧⲉ ⲛⲟⲩϥ</w:t>
            </w:r>
          </w:p>
          <w:p w:rsidR="008A3F9A" w:rsidRDefault="008A3F9A" w:rsidP="00D72DC0">
            <w:pPr>
              <w:pStyle w:val="CopticVersemulti-line"/>
            </w:pPr>
            <w:r w:rsidRPr="00192066">
              <w:t>ⲧⲉⲛϩⲱⲥ ⲉ̀ⲣⲟϥ ⲧⲉⲛϯⲱ̀ⲟⲩ ⲛⲁϥ</w:t>
            </w:r>
          </w:p>
          <w:p w:rsidR="008A3F9A" w:rsidRDefault="008A3F9A" w:rsidP="00D72DC0">
            <w:pPr>
              <w:pStyle w:val="CopticVersemulti-line"/>
            </w:pPr>
            <w:r w:rsidRPr="00192066">
              <w:t>ⲧⲉⲛⲉ̀ⲣϩⲟⲩⲟ̀ ϭⲓⲥⲓ ⲙ̀ⲙⲟϥ</w:t>
            </w:r>
          </w:p>
        </w:tc>
      </w:tr>
    </w:tbl>
    <w:p w:rsidR="0038151E" w:rsidRDefault="0038151E" w:rsidP="008A3F9A">
      <w:pPr>
        <w:pStyle w:val="Heading6"/>
      </w:pPr>
      <w:bookmarkStart w:id="707" w:name="_Toc298681336"/>
      <w:r>
        <w:t>Part Six</w:t>
      </w:r>
      <w:bookmarkEnd w:id="70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rsidRPr="007425E1">
              <w:t xml:space="preserve">The holy </w:t>
            </w:r>
            <w:r>
              <w:t>Theotokos</w:t>
            </w:r>
            <w:r w:rsidRPr="007425E1">
              <w:t>,</w:t>
            </w:r>
          </w:p>
          <w:p w:rsidR="008A3F9A" w:rsidRPr="007425E1" w:rsidRDefault="008A3F9A" w:rsidP="008A3F9A">
            <w:pPr>
              <w:pStyle w:val="EngHang"/>
            </w:pPr>
            <w:r w:rsidRPr="007425E1">
              <w:t>The faithful advocate,</w:t>
            </w:r>
          </w:p>
          <w:p w:rsidR="008A3F9A" w:rsidRDefault="008A3F9A" w:rsidP="008A3F9A">
            <w:pPr>
              <w:pStyle w:val="EngHangEnd"/>
            </w:pPr>
            <w:r w:rsidRPr="007425E1">
              <w:t>For all mankind</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D72DC0">
            <w:pPr>
              <w:pStyle w:val="CopticVersemulti-line"/>
            </w:pPr>
            <w:r w:rsidRPr="009A65C4">
              <w:t>Ϯⲡⲁⲣⲑⲉⲛⲟⲥ Ⲙⲁⲣⲓⲁⲙ</w:t>
            </w:r>
          </w:p>
          <w:p w:rsidR="008A3F9A" w:rsidRDefault="008A3F9A" w:rsidP="00D72DC0">
            <w:pPr>
              <w:pStyle w:val="CopticVersemulti-line"/>
            </w:pPr>
            <w:r w:rsidRPr="009A65C4">
              <w:t>ϯⲑⲉⲟⲧⲟⲕⲟⲥ ⲉ̅ⲑ̅ⲩ</w:t>
            </w:r>
          </w:p>
          <w:p w:rsidR="008A3F9A" w:rsidRDefault="008A3F9A" w:rsidP="00D72DC0">
            <w:pPr>
              <w:pStyle w:val="CopticVersemulti-line"/>
            </w:pPr>
            <w:r w:rsidRPr="009A65C4">
              <w:t>ϯⲡ̀ⲣⲟⲥⲧⲁⲧⲏⲥ ⲉⲧⲉⲛϩⲟⲧ</w:t>
            </w:r>
          </w:p>
          <w:p w:rsidR="008A3F9A" w:rsidRDefault="008A3F9A" w:rsidP="009A65C4">
            <w:pPr>
              <w:pStyle w:val="CopticVerse"/>
            </w:pPr>
            <w:r w:rsidRPr="009A65C4">
              <w:t>ⲛ̀ⲧⲉ ⲡ̀ⲅⲉⲛⲟⲥ ⲛ̀ⲧⲉ ϯⲙⲉⲧⲣⲱⲙⲓ</w:t>
            </w:r>
          </w:p>
        </w:tc>
      </w:tr>
      <w:tr w:rsidR="008A3F9A" w:rsidTr="0038151E">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Intercede on our behalf,</w:t>
            </w:r>
          </w:p>
          <w:p w:rsidR="008A3F9A" w:rsidRPr="007425E1" w:rsidRDefault="008A3F9A" w:rsidP="008A3F9A">
            <w:pPr>
              <w:pStyle w:val="EngHang"/>
            </w:pPr>
            <w:r w:rsidRPr="007425E1">
              <w:t>Before Christ Whom you brought forth,</w:t>
            </w:r>
          </w:p>
          <w:p w:rsidR="008A3F9A" w:rsidRPr="007425E1" w:rsidRDefault="008A3F9A" w:rsidP="008A3F9A">
            <w:pPr>
              <w:pStyle w:val="EngHang"/>
            </w:pPr>
            <w:r>
              <w:t>That He may grant us</w:t>
            </w:r>
          </w:p>
          <w:p w:rsidR="008A3F9A" w:rsidRDefault="008A3F9A" w:rsidP="008A3F9A">
            <w:pPr>
              <w:pStyle w:val="EngHangEnd"/>
            </w:pPr>
            <w:r w:rsidRPr="007425E1">
              <w:t xml:space="preserve">The </w:t>
            </w:r>
            <w:r>
              <w:t>forgiveness of our sins.</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D72DC0">
            <w:pPr>
              <w:pStyle w:val="CopticVersemulti-line"/>
            </w:pPr>
            <w:r w:rsidRPr="009A65C4">
              <w:t>Ⲁ̀ⲣⲓⲡ̀ⲣⲉⲥⲃⲉⲩⲓⲛ ⲉ̀ϩ̀ⲣⲏⲓ ⲉ̀ϫⲱⲛ</w:t>
            </w:r>
          </w:p>
          <w:p w:rsidR="008A3F9A" w:rsidRDefault="008A3F9A" w:rsidP="00D72DC0">
            <w:pPr>
              <w:pStyle w:val="CopticVersemulti-line"/>
            </w:pPr>
            <w:r w:rsidRPr="009A65C4">
              <w:t>ⲛⲁϩⲣⲉⲛ Ⲡⲭ̅ⲥ ⲫⲏⲉ̀ⲧⲁⲣⲉϫ̀ⲫⲟϥ</w:t>
            </w:r>
          </w:p>
          <w:p w:rsidR="008A3F9A" w:rsidRDefault="008A3F9A" w:rsidP="00D72DC0">
            <w:pPr>
              <w:pStyle w:val="CopticVersemulti-line"/>
            </w:pPr>
            <w:r w:rsidRPr="009A65C4">
              <w:t>ϩⲟⲡⲟⲥ ⲛ̀ⲧⲉϥⲉⲣϩⲙⲟⲧ ⲛⲁⲛ</w:t>
            </w:r>
          </w:p>
          <w:p w:rsidR="008A3F9A" w:rsidRDefault="008A3F9A" w:rsidP="009A65C4">
            <w:pPr>
              <w:pStyle w:val="CopticVerse"/>
            </w:pPr>
            <w:r w:rsidRPr="009A65C4">
              <w:t>ⲙ̀ⲡⲓⲭⲱ ⲉ̀ⲃⲟⲗ ⲛ̀ⲧⲉ ⲛⲉⲛⲛⲟⲃⲓ</w:t>
            </w:r>
          </w:p>
        </w:tc>
      </w:tr>
      <w:tr w:rsidR="008A3F9A" w:rsidTr="0038151E">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08" w:name="_Toc298681337"/>
      <w:r>
        <w:t>Part Seven</w:t>
      </w:r>
      <w:bookmarkEnd w:id="70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The Virgin Mary,</w:t>
            </w:r>
          </w:p>
          <w:p w:rsidR="008A3F9A" w:rsidRPr="007425E1" w:rsidRDefault="008A3F9A" w:rsidP="008A3F9A">
            <w:pPr>
              <w:pStyle w:val="EngHang"/>
            </w:pPr>
            <w:r>
              <w:t xml:space="preserve">Cried out in the </w:t>
            </w:r>
            <w:commentRangeStart w:id="709"/>
            <w:r>
              <w:t>temple</w:t>
            </w:r>
            <w:commentRangeEnd w:id="709"/>
            <w:r>
              <w:rPr>
                <w:rStyle w:val="CommentReference"/>
                <w:rFonts w:ascii="Times New Roman" w:eastAsiaTheme="minorHAnsi" w:hAnsi="Times New Roman" w:cstheme="minorBidi"/>
                <w:color w:val="auto"/>
              </w:rPr>
              <w:commentReference w:id="709"/>
            </w:r>
          </w:p>
          <w:p w:rsidR="008A3F9A" w:rsidRPr="007425E1" w:rsidRDefault="008A3F9A" w:rsidP="008A3F9A">
            <w:pPr>
              <w:pStyle w:val="EngHang"/>
            </w:pPr>
            <w:r w:rsidRPr="007425E1">
              <w:t>Saying</w:t>
            </w:r>
            <w:r>
              <w:t>,</w:t>
            </w:r>
            <w:r w:rsidRPr="007425E1">
              <w:t xml:space="preserve"> “</w:t>
            </w:r>
            <w:r>
              <w:t>God knows</w:t>
            </w:r>
          </w:p>
          <w:p w:rsidR="008A3F9A" w:rsidRDefault="008A3F9A" w:rsidP="008A3F9A">
            <w:pPr>
              <w:pStyle w:val="EngHangEnd"/>
            </w:pPr>
            <w:r>
              <w:t>My peace</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Pr>
                <w:rFonts w:cs="FreeSerifAvvaShenouda"/>
              </w:rPr>
              <w:t>Ϯ</w:t>
            </w:r>
            <w:r w:rsidRPr="009A65C4">
              <w:t>ⲡⲁⲣⲑⲉⲛⲟⲥ Ⲙⲁⲣⲓⲁⲙ</w:t>
            </w:r>
          </w:p>
          <w:p w:rsidR="008A3F9A" w:rsidRDefault="008A3F9A" w:rsidP="009A65C4">
            <w:pPr>
              <w:pStyle w:val="CopticVersemulti-line"/>
            </w:pPr>
            <w:r w:rsidRPr="009A65C4">
              <w:t>ⲱ</w:t>
            </w:r>
            <w:r w:rsidRPr="009A65C4">
              <w:rPr>
                <w:rFonts w:ascii="Times New Roman" w:hAnsi="Times New Roman" w:cs="Times New Roman"/>
              </w:rPr>
              <w:t>ϣ</w:t>
            </w:r>
            <w:r w:rsidRPr="009A65C4">
              <w:t xml:space="preserve"> ⲉ</w:t>
            </w:r>
            <w:r w:rsidRPr="009A65C4">
              <w:rPr>
                <w:rFonts w:ascii="Times New Roman" w:hAnsi="Times New Roman" w:cs="Times New Roman"/>
              </w:rPr>
              <w:t>̀</w:t>
            </w:r>
            <w:r w:rsidRPr="009A65C4">
              <w:t>ⲃⲟⲗ</w:t>
            </w:r>
            <w:r w:rsidRPr="009A65C4">
              <w:rPr>
                <w:rFonts w:ascii="Times New Roman" w:hAnsi="Times New Roman" w:cs="Times New Roman"/>
              </w:rPr>
              <w:t>ϧ</w:t>
            </w:r>
            <w:r w:rsidRPr="009A65C4">
              <w:t>ⲉⲛ ⲡⲓⲉⲣⲫⲉⲓ</w:t>
            </w:r>
          </w:p>
          <w:p w:rsidR="008A3F9A" w:rsidRDefault="008A3F9A" w:rsidP="009A65C4">
            <w:pPr>
              <w:pStyle w:val="CopticVersemulti-line"/>
            </w:pPr>
            <w:r>
              <w:rPr>
                <w:rFonts w:cs="FreeSerifAvvaShenouda"/>
              </w:rPr>
              <w:t>ϫ</w:t>
            </w:r>
            <w:r w:rsidRPr="009A65C4">
              <w:t>ⲉ ⲡⲁⲁⲥⲡⲁⲥⲙⲟⲥ ⲁ</w:t>
            </w:r>
            <w:r w:rsidRPr="009A65C4">
              <w:rPr>
                <w:rFonts w:ascii="Times New Roman" w:hAnsi="Times New Roman" w:cs="Times New Roman"/>
              </w:rPr>
              <w:t>̀</w:t>
            </w:r>
            <w:r w:rsidRPr="009A65C4">
              <w:t>ⲛⲟⲕ</w:t>
            </w:r>
          </w:p>
          <w:p w:rsidR="008A3F9A" w:rsidRDefault="008A3F9A" w:rsidP="009A65C4">
            <w:pPr>
              <w:pStyle w:val="CopticVerse"/>
            </w:pPr>
            <w:r w:rsidRPr="009A65C4">
              <w:t>Ⲫ</w:t>
            </w:r>
            <w:r w:rsidRPr="009A65C4">
              <w:rPr>
                <w:rFonts w:ascii="Times New Roman" w:hAnsi="Times New Roman" w:cs="Times New Roman"/>
              </w:rPr>
              <w:t>ϯ</w:t>
            </w:r>
            <w:r w:rsidRPr="009A65C4">
              <w:t xml:space="preserve"> ⲙⲉⲧⲉ</w:t>
            </w:r>
            <w:r w:rsidRPr="009A65C4">
              <w:rPr>
                <w:rFonts w:ascii="Times New Roman" w:hAnsi="Times New Roman" w:cs="Times New Roman"/>
              </w:rPr>
              <w:t>̀</w:t>
            </w:r>
            <w:r w:rsidRPr="009A65C4">
              <w:t>ⲙⲓ ⲉ</w:t>
            </w:r>
            <w:r w:rsidRPr="009A65C4">
              <w:rPr>
                <w:rFonts w:ascii="Times New Roman" w:hAnsi="Times New Roman" w:cs="Times New Roman"/>
              </w:rPr>
              <w:t>̀</w:t>
            </w:r>
            <w:r w:rsidRPr="009A65C4">
              <w:t>ⲣⲟ</w:t>
            </w:r>
            <w:r w:rsidRPr="009A65C4">
              <w:rPr>
                <w:rFonts w:ascii="Times New Roman" w:hAnsi="Times New Roman" w:cs="Times New Roman"/>
              </w:rPr>
              <w:t>ϥ</w:t>
            </w:r>
          </w:p>
        </w:tc>
      </w:tr>
      <w:tr w:rsidR="008A3F9A" w:rsidTr="00FC1BD5">
        <w:trPr>
          <w:cantSplit/>
          <w:jc w:val="center"/>
        </w:trPr>
        <w:tc>
          <w:tcPr>
            <w:tcW w:w="288" w:type="dxa"/>
          </w:tcPr>
          <w:p w:rsidR="008A3F9A" w:rsidRDefault="008A3F9A" w:rsidP="0038151E">
            <w:pPr>
              <w:pStyle w:val="CopticCross"/>
            </w:pPr>
            <w:r w:rsidRPr="00FB5ACB">
              <w:t>¿</w:t>
            </w:r>
          </w:p>
        </w:tc>
        <w:tc>
          <w:tcPr>
            <w:tcW w:w="3960" w:type="dxa"/>
          </w:tcPr>
          <w:p w:rsidR="008A3F9A" w:rsidRPr="007425E1" w:rsidRDefault="008A3F9A" w:rsidP="008A3F9A">
            <w:pPr>
              <w:pStyle w:val="EngHang"/>
            </w:pPr>
            <w:r w:rsidRPr="007425E1">
              <w:t xml:space="preserve">For I know </w:t>
            </w:r>
            <w:r>
              <w:t>nothing</w:t>
            </w:r>
            <w:r w:rsidRPr="007425E1">
              <w:t>,</w:t>
            </w:r>
          </w:p>
          <w:p w:rsidR="008A3F9A" w:rsidRPr="007425E1" w:rsidRDefault="008A3F9A" w:rsidP="008A3F9A">
            <w:pPr>
              <w:pStyle w:val="EngHang"/>
            </w:pPr>
            <w:r w:rsidRPr="007425E1">
              <w:t>Other than the word of the angel,</w:t>
            </w:r>
          </w:p>
          <w:p w:rsidR="008A3F9A" w:rsidRPr="007425E1" w:rsidRDefault="008A3F9A" w:rsidP="008A3F9A">
            <w:pPr>
              <w:pStyle w:val="EngHang"/>
            </w:pPr>
            <w:r>
              <w:t>Announcing to me the joy</w:t>
            </w:r>
          </w:p>
          <w:p w:rsidR="008A3F9A" w:rsidRDefault="008A3F9A" w:rsidP="008A3F9A">
            <w:pPr>
              <w:pStyle w:val="EngHangEnd"/>
            </w:pPr>
            <w:r w:rsidRPr="007425E1">
              <w:t>Coming to me from heaven.</w:t>
            </w:r>
            <w:r>
              <w:t>"</w:t>
            </w:r>
          </w:p>
        </w:tc>
        <w:tc>
          <w:tcPr>
            <w:tcW w:w="288" w:type="dxa"/>
          </w:tcPr>
          <w:p w:rsidR="008A3F9A" w:rsidRDefault="008A3F9A" w:rsidP="0038151E"/>
        </w:tc>
        <w:tc>
          <w:tcPr>
            <w:tcW w:w="288" w:type="dxa"/>
          </w:tcPr>
          <w:p w:rsidR="008A3F9A" w:rsidRDefault="008A3F9A" w:rsidP="0038151E">
            <w:pPr>
              <w:pStyle w:val="CopticCross"/>
            </w:pPr>
            <w:r w:rsidRPr="00FB5ACB">
              <w:t>¿</w:t>
            </w:r>
          </w:p>
        </w:tc>
        <w:tc>
          <w:tcPr>
            <w:tcW w:w="3960" w:type="dxa"/>
          </w:tcPr>
          <w:p w:rsidR="008A3F9A" w:rsidRDefault="008A3F9A" w:rsidP="009A65C4">
            <w:pPr>
              <w:pStyle w:val="CopticVersemulti-line"/>
            </w:pPr>
            <w:r w:rsidRPr="009A65C4">
              <w:t>Ϯⲥⲱⲟⲩⲛ ⲅⲁⲣ ⲛ̀ϩ̀ⲗⲓ ⲁⲛ</w:t>
            </w:r>
          </w:p>
          <w:p w:rsidR="008A3F9A" w:rsidRDefault="008A3F9A" w:rsidP="009A65C4">
            <w:pPr>
              <w:pStyle w:val="CopticVersemulti-line"/>
            </w:pPr>
            <w:r w:rsidRPr="009A65C4">
              <w:t>ⲉ̀ⲃⲏⲗ ⲉⲧ̀ⲥⲙⲏ ⲛ̀ⲧⲉ ⲡⲓⲁⲅⲅⲉⲗⲟⲥ</w:t>
            </w:r>
          </w:p>
          <w:p w:rsidR="008A3F9A" w:rsidRDefault="008A3F9A" w:rsidP="009A65C4">
            <w:pPr>
              <w:pStyle w:val="CopticVersemulti-line"/>
            </w:pPr>
            <w:r w:rsidRPr="009A65C4">
              <w:t>ⲉϥϩⲓϣⲉⲛⲛⲟⲩϥⲓ ⲛⲏⲓ ⲛ̀ⲟⲩⲣⲁϣⲓ</w:t>
            </w:r>
          </w:p>
          <w:p w:rsidR="008A3F9A" w:rsidRDefault="008A3F9A" w:rsidP="009A65C4">
            <w:pPr>
              <w:pStyle w:val="CopticVerse"/>
            </w:pPr>
            <w:r w:rsidRPr="009A65C4">
              <w:t>ⲉϥⲛⲏⲟⲩ ⲛⲏⲓ ⲉ̀ⲃⲟⲗϧⲉⲛ ⲧ̀ⲫⲉ</w:t>
            </w:r>
          </w:p>
        </w:tc>
      </w:tr>
      <w:tr w:rsidR="008A3F9A" w:rsidTr="00FC1BD5">
        <w:trPr>
          <w:cantSplit/>
          <w:jc w:val="center"/>
        </w:trPr>
        <w:tc>
          <w:tcPr>
            <w:tcW w:w="288" w:type="dxa"/>
          </w:tcPr>
          <w:p w:rsidR="008A3F9A" w:rsidRDefault="008A3F9A" w:rsidP="0038151E">
            <w:pPr>
              <w:pStyle w:val="CopticCross"/>
            </w:pPr>
          </w:p>
        </w:tc>
        <w:tc>
          <w:tcPr>
            <w:tcW w:w="3960" w:type="dxa"/>
          </w:tcPr>
          <w:p w:rsidR="008A3F9A" w:rsidRPr="007425E1" w:rsidRDefault="008A3F9A" w:rsidP="008A3F9A">
            <w:pPr>
              <w:pStyle w:val="EngHang"/>
            </w:pPr>
            <w:r w:rsidRPr="007425E1">
              <w:t>He took what is ours,</w:t>
            </w:r>
          </w:p>
          <w:p w:rsidR="008A3F9A" w:rsidRPr="007425E1" w:rsidRDefault="008A3F9A" w:rsidP="008A3F9A">
            <w:pPr>
              <w:pStyle w:val="EngHang"/>
            </w:pPr>
            <w:r w:rsidRPr="007425E1">
              <w:t>And gave us what is His,</w:t>
            </w:r>
          </w:p>
          <w:p w:rsidR="008A3F9A" w:rsidRPr="007425E1" w:rsidRDefault="008A3F9A" w:rsidP="008A3F9A">
            <w:pPr>
              <w:pStyle w:val="EngHang"/>
            </w:pPr>
            <w:r>
              <w:t>We praise Him a</w:t>
            </w:r>
            <w:r w:rsidRPr="007425E1">
              <w:t>nd glorify Him,</w:t>
            </w:r>
          </w:p>
          <w:p w:rsidR="008A3F9A" w:rsidRDefault="008A3F9A" w:rsidP="008A3F9A">
            <w:pPr>
              <w:pStyle w:val="EngHangEnd"/>
            </w:pPr>
            <w:r>
              <w:t>And exalt Him above all</w:t>
            </w:r>
            <w:r w:rsidRPr="007425E1">
              <w:t>.</w:t>
            </w:r>
          </w:p>
        </w:tc>
        <w:tc>
          <w:tcPr>
            <w:tcW w:w="288" w:type="dxa"/>
          </w:tcPr>
          <w:p w:rsidR="008A3F9A" w:rsidRDefault="008A3F9A" w:rsidP="0038151E"/>
        </w:tc>
        <w:tc>
          <w:tcPr>
            <w:tcW w:w="288" w:type="dxa"/>
          </w:tcPr>
          <w:p w:rsidR="008A3F9A" w:rsidRDefault="008A3F9A" w:rsidP="0038151E">
            <w:pPr>
              <w:pStyle w:val="CopticCross"/>
            </w:pPr>
          </w:p>
        </w:tc>
        <w:tc>
          <w:tcPr>
            <w:tcW w:w="3960" w:type="dxa"/>
          </w:tcPr>
          <w:p w:rsidR="008A3F9A" w:rsidRDefault="008A3F9A" w:rsidP="009A65C4">
            <w:pPr>
              <w:pStyle w:val="CopticVersemulti-line"/>
            </w:pPr>
            <w:r w:rsidRPr="00192066">
              <w:t>Ⲛ̀ⲑⲟϥ ⲁϥϭⲓ ⲛ̀ⲛⲏⲉ̀ⲧⲉ ⲛⲟⲩⲛ</w:t>
            </w:r>
          </w:p>
          <w:p w:rsidR="008A3F9A" w:rsidRDefault="008A3F9A" w:rsidP="009A65C4">
            <w:pPr>
              <w:pStyle w:val="CopticVersemulti-line"/>
            </w:pPr>
            <w:r w:rsidRPr="00192066">
              <w:t>ⲁϥϯ ⲛⲁⲛ ⲛ̀ⲛⲏⲉⲧⲉ ⲛⲟⲩϥ</w:t>
            </w:r>
          </w:p>
          <w:p w:rsidR="008A3F9A" w:rsidRDefault="008A3F9A" w:rsidP="009A65C4">
            <w:pPr>
              <w:pStyle w:val="CopticVersemulti-line"/>
            </w:pPr>
            <w:r w:rsidRPr="00192066">
              <w:t>ⲧⲉⲛϩⲱⲥ ⲉ̀ⲣⲟϥ ⲧⲉⲛϯⲱ̀ⲟⲩ ⲛⲁϥ</w:t>
            </w:r>
          </w:p>
          <w:p w:rsidR="008A3F9A" w:rsidRDefault="008A3F9A" w:rsidP="009A65C4">
            <w:pPr>
              <w:pStyle w:val="CopticVersemulti-line"/>
            </w:pPr>
            <w:r w:rsidRPr="00192066">
              <w:t>ⲧⲉⲛⲉ̀ⲣϩⲟⲩⲟ̀ ϭⲓⲥⲓ ⲙ̀ⲙⲟϥ</w:t>
            </w:r>
          </w:p>
        </w:tc>
      </w:tr>
    </w:tbl>
    <w:p w:rsidR="0038151E" w:rsidRDefault="0038151E" w:rsidP="008A3F9A">
      <w:pPr>
        <w:pStyle w:val="Heading6"/>
      </w:pPr>
      <w:bookmarkStart w:id="710" w:name="_Toc298681338"/>
      <w:bookmarkStart w:id="711" w:name="_Toc308441937"/>
      <w:r>
        <w:lastRenderedPageBreak/>
        <w:t>The Crown</w:t>
      </w:r>
      <w:bookmarkEnd w:id="710"/>
      <w:bookmarkEnd w:id="711"/>
    </w:p>
    <w:p w:rsidR="009A65C4" w:rsidRPr="009A65C4" w:rsidRDefault="009A65C4" w:rsidP="008A3F9A">
      <w:pPr>
        <w:pStyle w:val="Heading5non-TOC"/>
      </w:pPr>
      <w:r w:rsidRPr="009A65C4">
        <w:t>Ⲡⲓⲗⲱⲃ</w:t>
      </w:r>
      <w:r w:rsidRPr="009A65C4">
        <w:rPr>
          <w:rFonts w:ascii="Times New Roman" w:hAnsi="Times New Roman" w:cs="Times New Roman"/>
        </w:rPr>
        <w:t>ϣ</w:t>
      </w:r>
      <w:r w:rsidRPr="009A65C4">
        <w:t xml:space="preserve">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306"/>
        <w:gridCol w:w="270"/>
        <w:gridCol w:w="3960"/>
      </w:tblGrid>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What </w:t>
            </w:r>
            <w:r>
              <w:t>shall</w:t>
            </w:r>
            <w:r w:rsidRPr="007425E1">
              <w:t xml:space="preserve"> I call you,</w:t>
            </w:r>
          </w:p>
          <w:p w:rsidR="008A3F9A" w:rsidRPr="007425E1" w:rsidRDefault="008A3F9A" w:rsidP="008A3F9A">
            <w:pPr>
              <w:pStyle w:val="EngHang"/>
            </w:pPr>
            <w:r w:rsidRPr="007425E1">
              <w:t>O all-holy Virgin,</w:t>
            </w:r>
          </w:p>
          <w:p w:rsidR="008A3F9A" w:rsidRPr="007425E1" w:rsidRDefault="008A3F9A" w:rsidP="008A3F9A">
            <w:pPr>
              <w:pStyle w:val="EngHang"/>
            </w:pPr>
            <w:r w:rsidRPr="007425E1">
              <w:t xml:space="preserve">Who gave birth to </w:t>
            </w:r>
            <w:r>
              <w:t>the Incomprehensible</w:t>
            </w:r>
          </w:p>
          <w:p w:rsidR="008A3F9A" w:rsidRPr="00F0646D" w:rsidRDefault="008A3F9A" w:rsidP="008A3F9A">
            <w:pPr>
              <w:pStyle w:val="EngHangEnd"/>
            </w:pPr>
            <w:r w:rsidRPr="00F0646D">
              <w:t xml:space="preserve">And </w:t>
            </w:r>
            <w:commentRangeStart w:id="712"/>
            <w:r w:rsidRPr="00F0646D">
              <w:t xml:space="preserve">Infinite </w:t>
            </w:r>
            <w:commentRangeEnd w:id="712"/>
            <w:r>
              <w:rPr>
                <w:rStyle w:val="CommentReference"/>
                <w:rFonts w:ascii="Times New Roman" w:eastAsiaTheme="minorHAnsi" w:hAnsi="Times New Roman" w:cstheme="minorBidi"/>
                <w:color w:val="auto"/>
              </w:rPr>
              <w:commentReference w:id="712"/>
            </w:r>
            <w:r w:rsidRPr="00F0646D">
              <w:t>One.</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Ⲁⲓⲛⲁⲙⲟⲩ</w:t>
            </w:r>
            <w:r w:rsidRPr="009A65C4">
              <w:rPr>
                <w:rFonts w:ascii="Times New Roman" w:hAnsi="Times New Roman" w:cs="Times New Roman"/>
              </w:rPr>
              <w:t>ϯ</w:t>
            </w:r>
            <w:r w:rsidRPr="009A65C4">
              <w:t xml:space="preserve"> ⲉ</w:t>
            </w:r>
            <w:r w:rsidRPr="009A65C4">
              <w:rPr>
                <w:rFonts w:ascii="Times New Roman" w:hAnsi="Times New Roman" w:cs="Times New Roman"/>
              </w:rPr>
              <w:t>̀</w:t>
            </w:r>
            <w:r w:rsidRPr="009A65C4">
              <w:t xml:space="preserve">ⲣⲟ </w:t>
            </w:r>
            <w:r>
              <w:rPr>
                <w:rFonts w:cs="FreeSerifAvvaShenouda"/>
              </w:rPr>
              <w:t>ϫ</w:t>
            </w:r>
            <w:r w:rsidRPr="009A65C4">
              <w:t>ⲉ ⲛⲓⲙ</w:t>
            </w:r>
          </w:p>
          <w:p w:rsidR="008A3F9A" w:rsidRDefault="008A3F9A" w:rsidP="009A65C4">
            <w:pPr>
              <w:pStyle w:val="CopticVersemulti-line"/>
            </w:pPr>
            <w:r w:rsidRPr="009A65C4">
              <w:t>ⲱ</w:t>
            </w:r>
            <w:r w:rsidRPr="009A65C4">
              <w:rPr>
                <w:rFonts w:ascii="Times New Roman" w:hAnsi="Times New Roman" w:cs="Times New Roman"/>
              </w:rPr>
              <w:t>̀</w:t>
            </w:r>
            <w:r w:rsidRPr="009A65C4">
              <w:t xml:space="preserve"> </w:t>
            </w:r>
            <w:r w:rsidRPr="009A65C4">
              <w:rPr>
                <w:rFonts w:ascii="Times New Roman" w:hAnsi="Times New Roman" w:cs="Times New Roman"/>
              </w:rPr>
              <w:t>ϯ</w:t>
            </w:r>
            <w:r w:rsidRPr="009A65C4">
              <w:t>ⲡⲁⲛⲁ</w:t>
            </w:r>
            <w:r w:rsidRPr="009A65C4">
              <w:rPr>
                <w:rFonts w:ascii="Times New Roman" w:hAnsi="Times New Roman" w:cs="Times New Roman"/>
              </w:rPr>
              <w:t>̀</w:t>
            </w:r>
            <w:r w:rsidRPr="009A65C4">
              <w:t>ⲅⲓⲁ</w:t>
            </w:r>
            <w:r w:rsidRPr="009A65C4">
              <w:rPr>
                <w:rFonts w:ascii="Times New Roman" w:hAnsi="Times New Roman" w:cs="Times New Roman"/>
              </w:rPr>
              <w:t>̀</w:t>
            </w:r>
            <w:r w:rsidRPr="009A65C4">
              <w:t xml:space="preserve"> ⲙ</w:t>
            </w:r>
            <w:r w:rsidRPr="009A65C4">
              <w:rPr>
                <w:rFonts w:ascii="Times New Roman" w:hAnsi="Times New Roman" w:cs="Times New Roman"/>
              </w:rPr>
              <w:t>̀</w:t>
            </w:r>
            <w:r w:rsidRPr="009A65C4">
              <w:t>ⲡⲁⲣⲑⲉⲛⲟⲥ</w:t>
            </w:r>
          </w:p>
          <w:p w:rsidR="008A3F9A" w:rsidRDefault="008A3F9A" w:rsidP="009A65C4">
            <w:pPr>
              <w:pStyle w:val="CopticVersemulti-line"/>
            </w:pPr>
            <w:r w:rsidRPr="009A65C4">
              <w:t>ⲑⲏⲉⲧⲁⲥ</w:t>
            </w:r>
            <w:r>
              <w:rPr>
                <w:rFonts w:cs="FreeSerifAvvaShenouda"/>
              </w:rPr>
              <w:t>ϥ</w:t>
            </w:r>
            <w:r w:rsidRPr="009A65C4">
              <w:t xml:space="preserve">ⲁⲓ </w:t>
            </w:r>
            <w:r w:rsidRPr="009A65C4">
              <w:rPr>
                <w:rFonts w:ascii="Times New Roman" w:hAnsi="Times New Roman" w:cs="Times New Roman"/>
              </w:rPr>
              <w:t>ϧ</w:t>
            </w:r>
            <w:r w:rsidRPr="009A65C4">
              <w:t>ⲁ ⲡⲓⲁⲧ</w:t>
            </w:r>
            <w:r w:rsidRPr="009A65C4">
              <w:rPr>
                <w:rFonts w:ascii="Times New Roman" w:hAnsi="Times New Roman" w:cs="Times New Roman"/>
              </w:rPr>
              <w:t>ϣ̀</w:t>
            </w:r>
            <w:r w:rsidRPr="009A65C4">
              <w:t>ⲧⲁ</w:t>
            </w:r>
            <w:r>
              <w:rPr>
                <w:rFonts w:cs="FreeSerifAvvaShenouda"/>
              </w:rPr>
              <w:t>ϩ</w:t>
            </w:r>
            <w:r w:rsidRPr="009A65C4">
              <w:t>ⲟ</w:t>
            </w:r>
            <w:r>
              <w:rPr>
                <w:rFonts w:cs="FreeSerifAvvaShenouda"/>
              </w:rPr>
              <w:t>ϥ</w:t>
            </w:r>
          </w:p>
          <w:p w:rsidR="008A3F9A" w:rsidRDefault="008A3F9A" w:rsidP="009A65C4">
            <w:pPr>
              <w:pStyle w:val="CopticVerse"/>
            </w:pPr>
            <w:r w:rsidRPr="009A65C4">
              <w:t>ⲟⲩⲟ</w:t>
            </w:r>
            <w:r>
              <w:rPr>
                <w:rFonts w:cs="FreeSerifAvvaShenouda"/>
              </w:rPr>
              <w:t>ϩ</w:t>
            </w:r>
            <w:r w:rsidRPr="009A65C4">
              <w:t xml:space="preserve"> ⲛ</w:t>
            </w:r>
            <w:r w:rsidRPr="009A65C4">
              <w:rPr>
                <w:rFonts w:ascii="Times New Roman" w:hAnsi="Times New Roman" w:cs="Times New Roman"/>
              </w:rPr>
              <w:t>̀</w:t>
            </w:r>
            <w:r w:rsidRPr="009A65C4">
              <w:t>ⲁ</w:t>
            </w:r>
            <w:r w:rsidRPr="009A65C4">
              <w:rPr>
                <w:rFonts w:ascii="Times New Roman" w:hAnsi="Times New Roman" w:cs="Times New Roman"/>
              </w:rPr>
              <w:t>̀</w:t>
            </w:r>
            <w:r w:rsidRPr="009A65C4">
              <w:t>ⲭⲱⲣⲓⲧⲟⲥ ⲉⲩⲥⲟⲡ</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M</w:t>
            </w:r>
            <w:r w:rsidRPr="007425E1">
              <w:t>any are your praises,</w:t>
            </w:r>
          </w:p>
          <w:p w:rsidR="008A3F9A" w:rsidRPr="007425E1" w:rsidRDefault="008A3F9A" w:rsidP="008A3F9A">
            <w:pPr>
              <w:pStyle w:val="EngHang"/>
            </w:pPr>
            <w:r>
              <w:t>O you who are a</w:t>
            </w:r>
            <w:r w:rsidRPr="007425E1">
              <w:t>dorned with all honour,</w:t>
            </w:r>
          </w:p>
          <w:p w:rsidR="008A3F9A" w:rsidRPr="007425E1" w:rsidRDefault="008A3F9A" w:rsidP="008A3F9A">
            <w:pPr>
              <w:pStyle w:val="EngHangEnd"/>
            </w:pPr>
            <w:r w:rsidRPr="007425E1">
              <w:t xml:space="preserve">For you became a </w:t>
            </w:r>
            <w:r>
              <w:t>habitation</w:t>
            </w:r>
            <w:r w:rsidRPr="007425E1">
              <w:t>,</w:t>
            </w:r>
          </w:p>
          <w:p w:rsidR="008A3F9A" w:rsidRDefault="008A3F9A" w:rsidP="008A3F9A">
            <w:pPr>
              <w:pStyle w:val="EngHang"/>
            </w:pPr>
            <w:r w:rsidRPr="007425E1">
              <w:t>For the Wisdom of God.</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Ⲥⲉⲟϣ ⲅⲁⲣ ⲛ̀ϫⲉ ⲛⲉⲉⲩⲫⲟⲙⲓⲁ̀</w:t>
            </w:r>
          </w:p>
          <w:p w:rsidR="008A3F9A" w:rsidRDefault="008A3F9A" w:rsidP="009A65C4">
            <w:pPr>
              <w:pStyle w:val="CopticVersemulti-line"/>
            </w:pPr>
            <w:r w:rsidRPr="009A65C4">
              <w:t>ⲱ̀ ⲑⲏⲉⲧⲥⲉⲗⲥⲱⲗ ϧⲉⲛ ⲧⲁⲓⲟ̀ ⲛⲓⲃⲉⲛ</w:t>
            </w:r>
          </w:p>
          <w:p w:rsidR="008A3F9A" w:rsidRDefault="008A3F9A" w:rsidP="009A65C4">
            <w:pPr>
              <w:pStyle w:val="CopticVersemulti-line"/>
            </w:pPr>
            <w:r w:rsidRPr="009A65C4">
              <w:t>ϫⲉ ⲁ̀ⲣⲉϣⲱⲡⲓ ⲛ̀ⲟⲩⲙⲁⲛ̀ϣⲱⲡⲓ</w:t>
            </w:r>
          </w:p>
          <w:p w:rsidR="008A3F9A" w:rsidRDefault="008A3F9A" w:rsidP="009A65C4">
            <w:pPr>
              <w:pStyle w:val="CopticVerse"/>
            </w:pPr>
            <w:r w:rsidRPr="009A65C4">
              <w:t>ⲛ̀ϯⲥⲟⲫⲓⲁ̀ ⲛ̀ⲧⲉ Ⲫϯ</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9A65C4" w:rsidRDefault="008A3F9A" w:rsidP="008A3F9A">
            <w:pPr>
              <w:pStyle w:val="EngHang"/>
              <w:rPr>
                <w:vertAlign w:val="superscript"/>
                <w:lang w:val="en-GB"/>
              </w:rPr>
            </w:pPr>
            <w:r w:rsidRPr="007425E1">
              <w:t xml:space="preserve">You are the rational </w:t>
            </w:r>
            <w:commentRangeStart w:id="713"/>
            <w:r w:rsidRPr="007425E1">
              <w:t>hook</w:t>
            </w:r>
            <w:commentRangeEnd w:id="713"/>
            <w:r>
              <w:rPr>
                <w:rStyle w:val="CommentReference"/>
                <w:rFonts w:ascii="Times New Roman" w:eastAsiaTheme="minorHAnsi" w:hAnsi="Times New Roman" w:cstheme="minorBidi"/>
                <w:color w:val="auto"/>
              </w:rPr>
              <w:commentReference w:id="713"/>
            </w:r>
            <w:r w:rsidRPr="007425E1">
              <w:t>,</w:t>
            </w:r>
          </w:p>
          <w:p w:rsidR="008A3F9A" w:rsidRPr="007425E1" w:rsidRDefault="008A3F9A" w:rsidP="008A3F9A">
            <w:pPr>
              <w:pStyle w:val="EngHang"/>
            </w:pPr>
            <w:r w:rsidRPr="007425E1">
              <w:t>That catches Christians,</w:t>
            </w:r>
          </w:p>
          <w:p w:rsidR="008A3F9A" w:rsidRPr="007425E1" w:rsidRDefault="008A3F9A" w:rsidP="008A3F9A">
            <w:pPr>
              <w:pStyle w:val="EngHang"/>
            </w:pPr>
            <w:commentRangeStart w:id="714"/>
            <w:r w:rsidRPr="007425E1">
              <w:t xml:space="preserve">Teaching </w:t>
            </w:r>
            <w:commentRangeEnd w:id="714"/>
            <w:r>
              <w:rPr>
                <w:rStyle w:val="CommentReference"/>
                <w:rFonts w:ascii="Times New Roman" w:eastAsiaTheme="minorHAnsi" w:hAnsi="Times New Roman" w:cstheme="minorBidi"/>
                <w:color w:val="auto"/>
              </w:rPr>
              <w:commentReference w:id="714"/>
            </w:r>
            <w:r w:rsidRPr="007425E1">
              <w:t>them the worship,</w:t>
            </w:r>
          </w:p>
          <w:p w:rsidR="008A3F9A" w:rsidRDefault="008A3F9A" w:rsidP="008A3F9A">
            <w:pPr>
              <w:pStyle w:val="EngHangEnd"/>
            </w:pPr>
            <w:r w:rsidRPr="007425E1">
              <w:t>Of the Life-Giving Trinity.</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Ⲛ̀ⲑⲉ ⲡⲉ ϯⲱⲓⲙⲓ ⲛ̀ⲛⲟⲏ̀ⲧⲉ</w:t>
            </w:r>
          </w:p>
          <w:p w:rsidR="008A3F9A" w:rsidRDefault="008A3F9A" w:rsidP="009A65C4">
            <w:pPr>
              <w:pStyle w:val="CopticVersemulti-line"/>
            </w:pPr>
            <w:r w:rsidRPr="009A65C4">
              <w:t>ⲉⲧⲧⲁϩⲟ ⲛ̀ⲛⲓⲭ̀ⲣⲓⲥⲧⲓⲁⲛⲟⲥ</w:t>
            </w:r>
          </w:p>
          <w:p w:rsidR="008A3F9A" w:rsidRDefault="008A3F9A" w:rsidP="009A65C4">
            <w:pPr>
              <w:pStyle w:val="CopticVersemulti-line"/>
            </w:pPr>
            <w:r w:rsidRPr="009A65C4">
              <w:t>ⲉⲥⲧ̀ⲥⲁⲃⲟ ⲙ̀ⲙⲱⲟⲩ ⲉ̀ϯϫⲓⲛⲟⲩⲱϣⲧ</w:t>
            </w:r>
          </w:p>
          <w:p w:rsidR="008A3F9A" w:rsidRDefault="008A3F9A" w:rsidP="009A65C4">
            <w:pPr>
              <w:pStyle w:val="CopticVerse"/>
            </w:pPr>
            <w:r w:rsidRPr="009A65C4">
              <w:t>ⲛ̀ϯⲧ̀ⲣⲓⲁⲥ ⲛ̀ⲣⲉϥⲧⲁⲛϧⲟ</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 carried the pillar,</w:t>
            </w:r>
          </w:p>
          <w:p w:rsidR="008A3F9A" w:rsidRPr="007425E1" w:rsidRDefault="008A3F9A" w:rsidP="008A3F9A">
            <w:pPr>
              <w:pStyle w:val="EngHang"/>
            </w:pPr>
            <w:r w:rsidRPr="007425E1">
              <w:t>Which Moses saw,</w:t>
            </w:r>
          </w:p>
          <w:p w:rsidR="008A3F9A" w:rsidRPr="007425E1" w:rsidRDefault="008A3F9A" w:rsidP="008A3F9A">
            <w:pPr>
              <w:pStyle w:val="EngHang"/>
            </w:pPr>
            <w:r>
              <w:t>Who</w:t>
            </w:r>
            <w:r w:rsidRPr="007425E1">
              <w:t xml:space="preserve"> is the Son of God,</w:t>
            </w:r>
          </w:p>
          <w:p w:rsidR="008A3F9A" w:rsidRDefault="008A3F9A" w:rsidP="008A3F9A">
            <w:pPr>
              <w:pStyle w:val="EngHangEnd"/>
            </w:pPr>
            <w:r w:rsidRPr="007425E1">
              <w:t>Who came and dwelt in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ⲡⲉ ⲧⲁⲣⲉϥⲁⲓ ϧⲁ ⲡⲓⲥ̀ⲧⲩⲗⲗⲟⲥ</w:t>
            </w:r>
          </w:p>
          <w:p w:rsidR="008A3F9A" w:rsidRDefault="008A3F9A" w:rsidP="009A65C4">
            <w:pPr>
              <w:pStyle w:val="CopticVersemulti-line"/>
            </w:pPr>
            <w:r w:rsidRPr="009A65C4">
              <w:t>ⲉ̀ⲧⲁⲩⲛⲁⲩ ⲉ̀ⲣⲟⲥ ⲛ̀ϫⲉ Ⲙⲱⲩ̀ⲥⲏⲥ</w:t>
            </w:r>
          </w:p>
          <w:p w:rsidR="008A3F9A" w:rsidRDefault="008A3F9A" w:rsidP="009A65C4">
            <w:pPr>
              <w:pStyle w:val="CopticVersemulti-line"/>
            </w:pPr>
            <w:r w:rsidRPr="009A65C4">
              <w:t>ⲉ̀ⲧⲉ ⲫⲁⲓ ⲡⲉ ⲡ̀ϣⲏⲣⲓ ⲙ̀Ⲫϯ</w:t>
            </w:r>
          </w:p>
          <w:p w:rsidR="008A3F9A" w:rsidRDefault="008A3F9A" w:rsidP="009A65C4">
            <w:pPr>
              <w:pStyle w:val="CopticVerse"/>
            </w:pPr>
            <w:r w:rsidRPr="009A65C4">
              <w:t>ⲉ̀ⲧⲁϥⲓ̀ ⲁϥϣⲱⲡⲓ ϧⲉⲛ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You became the Ark,</w:t>
            </w:r>
          </w:p>
          <w:p w:rsidR="008A3F9A" w:rsidRPr="007425E1" w:rsidRDefault="008A3F9A" w:rsidP="008A3F9A">
            <w:pPr>
              <w:pStyle w:val="EngHang"/>
            </w:pPr>
            <w:r w:rsidRPr="007425E1">
              <w:t>Of H</w:t>
            </w:r>
            <w:r>
              <w:t>im Who created heaven and earth;</w:t>
            </w:r>
          </w:p>
          <w:p w:rsidR="008A3F9A" w:rsidRPr="007425E1" w:rsidRDefault="008A3F9A" w:rsidP="008A3F9A">
            <w:pPr>
              <w:pStyle w:val="EngHang"/>
            </w:pPr>
            <w:r w:rsidRPr="007425E1">
              <w:t>You carried Him in your womb,</w:t>
            </w:r>
          </w:p>
          <w:p w:rsidR="008A3F9A" w:rsidRDefault="008A3F9A" w:rsidP="008A3F9A">
            <w:pPr>
              <w:pStyle w:val="EngHangEnd"/>
            </w:pPr>
            <w:r w:rsidRPr="007425E1">
              <w:t xml:space="preserve">For nine </w:t>
            </w:r>
            <w:r>
              <w:t>full</w:t>
            </w:r>
            <w:r w:rsidRPr="007425E1">
              <w:t xml:space="preserve"> months.</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Ⲁ̀ⲣⲉϣⲱⲡⲓ ⲛ̀ⲟⲩⲕⲓⲃⲱⲧⲟⲥ</w:t>
            </w:r>
          </w:p>
          <w:p w:rsidR="008A3F9A" w:rsidRDefault="008A3F9A" w:rsidP="009A65C4">
            <w:pPr>
              <w:pStyle w:val="CopticVersemulti-line"/>
            </w:pPr>
            <w:r w:rsidRPr="009A65C4">
              <w:t>ⲙ̀ⲫⲏⲉ̀ⲧⲁϥⲑⲁⲙⲓⲟ̀ ⲛ̀ⲧ̀ⲫⲉ ⲛⲉⲙ ⲡ̀ⲕⲁϩⲓ</w:t>
            </w:r>
          </w:p>
          <w:p w:rsidR="008A3F9A" w:rsidRDefault="008A3F9A" w:rsidP="009A65C4">
            <w:pPr>
              <w:pStyle w:val="CopticVersemulti-line"/>
            </w:pPr>
            <w:r w:rsidRPr="009A65C4">
              <w:t>ⲁ̀ⲣⲉϥⲁⲓ ϧⲁⲣⲟϥ ϧⲉⲛ ⲧⲉⲛⲉϫⲓ</w:t>
            </w:r>
          </w:p>
          <w:p w:rsidR="008A3F9A" w:rsidRDefault="008A3F9A" w:rsidP="009A65C4">
            <w:pPr>
              <w:pStyle w:val="CopticVerse"/>
            </w:pPr>
            <w:r w:rsidRPr="009A65C4">
              <w:t>ⲙ̀ⲯⲓⲧ ⲛ̀ⲁ̀ⲃⲟⲧ ⲛ̀ⲏ̀ⲡⲓ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You</w:t>
            </w:r>
            <w:r>
              <w:t xml:space="preserve"> </w:t>
            </w:r>
            <w:r w:rsidRPr="007425E1">
              <w:t xml:space="preserve">were </w:t>
            </w:r>
            <w:r>
              <w:t xml:space="preserve">also </w:t>
            </w:r>
            <w:r w:rsidRPr="007425E1">
              <w:t>entrusted,</w:t>
            </w:r>
          </w:p>
          <w:p w:rsidR="008A3F9A" w:rsidRPr="007425E1" w:rsidRDefault="008A3F9A" w:rsidP="008A3F9A">
            <w:pPr>
              <w:pStyle w:val="EngHang"/>
            </w:pPr>
            <w:r w:rsidRPr="007425E1">
              <w:t xml:space="preserve">With </w:t>
            </w:r>
            <w:r>
              <w:t>the breadth of heaven and earth.</w:t>
            </w:r>
          </w:p>
          <w:p w:rsidR="008A3F9A" w:rsidRPr="007425E1" w:rsidRDefault="008A3F9A" w:rsidP="008A3F9A">
            <w:pPr>
              <w:pStyle w:val="EngHang"/>
            </w:pPr>
            <w:r w:rsidRPr="007425E1">
              <w:t xml:space="preserve">You became </w:t>
            </w:r>
            <w:commentRangeStart w:id="715"/>
            <w:r w:rsidRPr="007425E1">
              <w:t>a cause</w:t>
            </w:r>
            <w:r>
              <w:t xml:space="preserve"> for us</w:t>
            </w:r>
            <w:r w:rsidRPr="007425E1">
              <w:t>,</w:t>
            </w:r>
            <w:commentRangeEnd w:id="715"/>
            <w:r>
              <w:rPr>
                <w:rStyle w:val="CommentReference"/>
                <w:rFonts w:ascii="Times New Roman" w:eastAsiaTheme="minorHAnsi" w:hAnsi="Times New Roman" w:cstheme="minorBidi"/>
                <w:color w:val="auto"/>
              </w:rPr>
              <w:commentReference w:id="715"/>
            </w:r>
          </w:p>
          <w:p w:rsidR="008A3F9A" w:rsidRDefault="008A3F9A" w:rsidP="008A3F9A">
            <w:pPr>
              <w:pStyle w:val="EngHangEnd"/>
            </w:pPr>
            <w:r w:rsidRPr="007425E1">
              <w:t xml:space="preserve">To ascend the </w:t>
            </w:r>
            <w:commentRangeStart w:id="716"/>
            <w:r w:rsidRPr="007425E1">
              <w:t xml:space="preserve">path </w:t>
            </w:r>
            <w:commentRangeEnd w:id="716"/>
            <w:r>
              <w:rPr>
                <w:rStyle w:val="CommentReference"/>
                <w:rFonts w:ascii="Times New Roman" w:eastAsiaTheme="minorHAnsi" w:hAnsi="Times New Roman" w:cstheme="minorBidi"/>
                <w:color w:val="auto"/>
              </w:rPr>
              <w:commentReference w:id="716"/>
            </w:r>
            <w:r w:rsidRPr="007425E1">
              <w:t xml:space="preserve">to </w:t>
            </w:r>
            <w:r>
              <w:t>H</w:t>
            </w:r>
            <w:r w:rsidRPr="007425E1">
              <w:t>eaven.</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Ⲛ̀ⲑⲟ ⲟⲛ ⲡⲉ ⲉ̀ⲧⲁⲩⲧⲉⲛϩⲟⲩⲧⲥ</w:t>
            </w:r>
          </w:p>
          <w:p w:rsidR="008A3F9A" w:rsidRDefault="008A3F9A" w:rsidP="009A65C4">
            <w:pPr>
              <w:pStyle w:val="CopticVersemulti-line"/>
            </w:pPr>
            <w:r w:rsidRPr="009A65C4">
              <w:t>ⲉ̀ϯⲟⲩⲏϣⲥⲓ ⲛ̀ⲧ̀ⲫⲉ ⲛⲉⲙ ⲡ̀ⲕⲁϩⲓ</w:t>
            </w:r>
          </w:p>
          <w:p w:rsidR="008A3F9A" w:rsidRDefault="008A3F9A" w:rsidP="009A65C4">
            <w:pPr>
              <w:pStyle w:val="CopticVersemulti-line"/>
            </w:pPr>
            <w:r w:rsidRPr="009A65C4">
              <w:t>ⲁ̀ⲣⲉϣⲱⲡⲓ ⲛⲁⲛ ⲛ̀ⲟⲩⲗⲱⲓϫⲓ</w:t>
            </w:r>
          </w:p>
          <w:p w:rsidR="008A3F9A" w:rsidRDefault="008A3F9A" w:rsidP="009A65C4">
            <w:pPr>
              <w:pStyle w:val="CopticVerse"/>
            </w:pPr>
            <w:r w:rsidRPr="009A65C4">
              <w:t>ⲡ̀ⲓⲙⲁⲙ̀ⲙⲟϣⲓ ⲉ̀ⲡ̀ϣⲱⲓ ⲉ̀ⲧ̀ⲫⲉ</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t>You are brighter than the sun.</w:t>
            </w:r>
          </w:p>
          <w:p w:rsidR="008A3F9A" w:rsidRPr="007425E1" w:rsidRDefault="008A3F9A" w:rsidP="008A3F9A">
            <w:pPr>
              <w:pStyle w:val="EngHang"/>
            </w:pPr>
            <w:r w:rsidRPr="007425E1">
              <w:t>You are the east,</w:t>
            </w:r>
            <w:r w:rsidRPr="007425E1">
              <w:tab/>
            </w:r>
          </w:p>
          <w:p w:rsidR="008A3F9A" w:rsidRPr="007425E1" w:rsidRDefault="008A3F9A" w:rsidP="008A3F9A">
            <w:pPr>
              <w:pStyle w:val="EngHang"/>
            </w:pPr>
            <w:r>
              <w:t>That</w:t>
            </w:r>
            <w:r w:rsidRPr="007425E1">
              <w:t xml:space="preserve"> the righteous look </w:t>
            </w:r>
            <w:r>
              <w:t>towards</w:t>
            </w:r>
            <w:r>
              <w:rPr>
                <w:rStyle w:val="CommentReference"/>
                <w:rFonts w:ascii="Times New Roman" w:eastAsiaTheme="minorHAnsi" w:hAnsi="Times New Roman" w:cstheme="minorBidi"/>
                <w:color w:val="auto"/>
              </w:rPr>
              <w:commentReference w:id="717"/>
            </w:r>
            <w:r>
              <w:t>,</w:t>
            </w:r>
          </w:p>
          <w:p w:rsidR="008A3F9A" w:rsidRDefault="008A3F9A" w:rsidP="008A3F9A">
            <w:pPr>
              <w:pStyle w:val="EngHangEnd"/>
            </w:pPr>
            <w:r>
              <w:t>With</w:t>
            </w:r>
            <w:r w:rsidRPr="007425E1">
              <w:t xml:space="preserve"> joy and </w:t>
            </w:r>
            <w:commentRangeStart w:id="718"/>
            <w:r w:rsidRPr="007425E1">
              <w:t>rejoicing</w:t>
            </w:r>
            <w:commentRangeEnd w:id="718"/>
            <w:r>
              <w:rPr>
                <w:rStyle w:val="CommentReference"/>
                <w:rFonts w:ascii="Times New Roman" w:eastAsiaTheme="minorHAnsi" w:hAnsi="Times New Roman" w:cstheme="minorBidi"/>
                <w:color w:val="auto"/>
              </w:rPr>
              <w:commentReference w:id="718"/>
            </w:r>
            <w:r w:rsidRPr="007425E1">
              <w:t>.</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Ⲧⲉⲉⲣⲟⲩⲱⲓⲛⲓ ⲉ̀ϩⲟⲧⲉ ⲫ̀ⲣⲏ</w:t>
            </w:r>
          </w:p>
          <w:p w:rsidR="008A3F9A" w:rsidRDefault="008A3F9A" w:rsidP="009A65C4">
            <w:pPr>
              <w:pStyle w:val="CopticVersemulti-line"/>
            </w:pPr>
            <w:r w:rsidRPr="009A65C4">
              <w:t>ⲛ̀ⲑⲟ ⲡⲉ ⲡ̀ⲥⲁ ⲛ̀ϯⲁ̀ⲛⲁⲧⲟⲗⲏ</w:t>
            </w:r>
          </w:p>
          <w:p w:rsidR="008A3F9A" w:rsidRDefault="008A3F9A" w:rsidP="009A65C4">
            <w:pPr>
              <w:pStyle w:val="CopticVersemulti-line"/>
            </w:pPr>
            <w:r w:rsidRPr="009A65C4">
              <w:t>ⲉ̀ⲣⲉ ⲛⲓⲑ̀ⲙⲏⲓ ϫⲟⲩϣⲧ ⲉ̀ⲃⲟⲗ ϧⲁϫⲱⲥ</w:t>
            </w:r>
          </w:p>
          <w:p w:rsidR="008A3F9A" w:rsidRDefault="008A3F9A" w:rsidP="009A65C4">
            <w:pPr>
              <w:pStyle w:val="CopticVerse"/>
            </w:pPr>
            <w:r w:rsidRPr="009A65C4">
              <w:t>ϧⲉⲛ ⲟⲩⲟⲩⲛⲟϥ ⲛⲉⲙ ⲟⲩⲑⲉⲗⲏⲗ</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rsidRPr="007425E1">
              <w:t>Eve was condemned,</w:t>
            </w:r>
          </w:p>
          <w:p w:rsidR="008A3F9A" w:rsidRPr="007425E1" w:rsidRDefault="008A3F9A" w:rsidP="008A3F9A">
            <w:pPr>
              <w:pStyle w:val="EngHang"/>
            </w:pPr>
            <w:r w:rsidRPr="007425E1">
              <w:t>To give birth with anguish</w:t>
            </w:r>
            <w:r>
              <w:t>,</w:t>
            </w:r>
          </w:p>
          <w:p w:rsidR="008A3F9A" w:rsidRPr="007425E1" w:rsidRDefault="008A3F9A" w:rsidP="008A3F9A">
            <w:pPr>
              <w:pStyle w:val="EngHang"/>
            </w:pPr>
            <w:r w:rsidRPr="007425E1">
              <w:t xml:space="preserve">Yet, </w:t>
            </w:r>
            <w:r>
              <w:t>heard</w:t>
            </w:r>
            <w:r w:rsidRPr="007425E1">
              <w:t>,</w:t>
            </w:r>
          </w:p>
          <w:p w:rsidR="008A3F9A" w:rsidRDefault="008A3F9A" w:rsidP="008A3F9A">
            <w:pPr>
              <w:pStyle w:val="EngHangEnd"/>
            </w:pPr>
            <w:r>
              <w:t>"Hail to you, O full of grace."</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Ⲁⲩⲉⲣⲕⲁⲧⲁⲕ̀ⲣⲓⲛⲓⲛ ⲛ̀Ⲉ̀ⲩⲁ</w:t>
            </w:r>
          </w:p>
          <w:p w:rsidR="008A3F9A" w:rsidRDefault="008A3F9A" w:rsidP="009A65C4">
            <w:pPr>
              <w:pStyle w:val="CopticVersemulti-line"/>
            </w:pPr>
            <w:r w:rsidRPr="009A65C4">
              <w:t>ϫⲉ ⲧⲉⲣⲁⲙⲓⲥⲓ ϧⲉⲛ ⲟⲩⲉⲙⲕⲁϩⲛ̀ϩⲏⲧ</w:t>
            </w:r>
          </w:p>
          <w:p w:rsidR="008A3F9A" w:rsidRDefault="008A3F9A" w:rsidP="009A65C4">
            <w:pPr>
              <w:pStyle w:val="CopticVersemulti-line"/>
            </w:pPr>
            <w:r w:rsidRPr="009A65C4">
              <w:t>ⲛ̀ⲑⲟ ϩⲱⲓ ⲁ̀ⲣⲉⲥⲱⲧⲉⲙ</w:t>
            </w:r>
          </w:p>
          <w:p w:rsidR="008A3F9A" w:rsidRDefault="008A3F9A" w:rsidP="009A65C4">
            <w:pPr>
              <w:pStyle w:val="CopticVerse"/>
            </w:pPr>
            <w:r w:rsidRPr="009A65C4">
              <w:t>ϫⲉ ⲭⲉⲣⲉ ⲑⲏⲉⲑⲙⲉϩ ⲛ̀ϩ̀ⲙⲟⲧ</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 xml:space="preserve">You </w:t>
            </w:r>
            <w:r>
              <w:t>bore</w:t>
            </w:r>
            <w:r w:rsidRPr="007425E1">
              <w:t xml:space="preserve"> to us the King,</w:t>
            </w:r>
          </w:p>
          <w:p w:rsidR="008A3F9A" w:rsidRPr="007425E1" w:rsidRDefault="008A3F9A" w:rsidP="008A3F9A">
            <w:pPr>
              <w:pStyle w:val="EngHang"/>
            </w:pPr>
            <w:r>
              <w:t>The Lord of all creation.</w:t>
            </w:r>
          </w:p>
          <w:p w:rsidR="008A3F9A" w:rsidRPr="007425E1" w:rsidRDefault="008A3F9A" w:rsidP="008A3F9A">
            <w:pPr>
              <w:pStyle w:val="EngHang"/>
            </w:pPr>
            <w:r w:rsidRPr="007425E1">
              <w:t>He came and saved us from our sins,</w:t>
            </w:r>
          </w:p>
          <w:p w:rsidR="008A3F9A" w:rsidRDefault="008A3F9A" w:rsidP="008A3F9A">
            <w:pPr>
              <w:pStyle w:val="EngHangEnd"/>
            </w:pPr>
            <w:r w:rsidRPr="007425E1">
              <w:t xml:space="preserve">As a Good One and </w:t>
            </w:r>
            <w:r>
              <w:t xml:space="preserve">a </w:t>
            </w:r>
            <w:r w:rsidRPr="007425E1">
              <w:t>Lover of Mankind.</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Ⲁ̀ⲣⲉⲙⲓⲥⲓ ⲛⲁⲛ ⲙ̀ⲡ̀ⲟⲩⲣⲟ</w:t>
            </w:r>
          </w:p>
          <w:p w:rsidR="008A3F9A" w:rsidRDefault="008A3F9A" w:rsidP="009A65C4">
            <w:pPr>
              <w:pStyle w:val="CopticVersemulti-line"/>
            </w:pPr>
            <w:r w:rsidRPr="009A65C4">
              <w:t>Ⲡⲟ̅ⲥ̅ ⲛ̀ⲧⲉ ϯⲕ̀ⲧⲏⲥⲓⲥ ⲧⲏⲣⲥ</w:t>
            </w:r>
          </w:p>
          <w:p w:rsidR="008A3F9A" w:rsidRDefault="008A3F9A" w:rsidP="009A65C4">
            <w:pPr>
              <w:pStyle w:val="CopticVersemulti-line"/>
            </w:pPr>
            <w:r w:rsidRPr="009A65C4">
              <w:t>ⲁϥⲓ̀ ⲁϥⲥⲟⲧⲧⲉⲛ ⲉ̀ⲃⲟⲗϧⲉⲛ ⲛⲉⲛⲛⲟⲃⲓ</w:t>
            </w:r>
          </w:p>
          <w:p w:rsidR="008A3F9A" w:rsidRDefault="008A3F9A" w:rsidP="009A65C4">
            <w:pPr>
              <w:pStyle w:val="CopticVerse"/>
            </w:pPr>
            <w:r w:rsidRPr="009A65C4">
              <w:t>ϩⲱⲥ ⲁⲅⲁⲑⲟⲥ ⲟⲩⲟϩ ⲙ̀ⲙⲁⲓⲣⲱⲙⲓ</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Pr="007425E1" w:rsidRDefault="008A3F9A" w:rsidP="008A3F9A">
            <w:pPr>
              <w:pStyle w:val="EngHang"/>
            </w:pPr>
            <w:r>
              <w:t>Therefore</w:t>
            </w:r>
            <w:r w:rsidRPr="007425E1">
              <w:t xml:space="preserve"> we sing,</w:t>
            </w:r>
          </w:p>
          <w:p w:rsidR="008A3F9A" w:rsidRPr="007425E1" w:rsidRDefault="008A3F9A" w:rsidP="008A3F9A">
            <w:pPr>
              <w:pStyle w:val="EngHang"/>
            </w:pPr>
            <w:r w:rsidRPr="007425E1">
              <w:t>With your cousin Elizabeth</w:t>
            </w:r>
            <w:r>
              <w:t xml:space="preserve"> saying</w:t>
            </w:r>
            <w:r w:rsidRPr="007425E1">
              <w:t>,</w:t>
            </w:r>
          </w:p>
          <w:p w:rsidR="008A3F9A" w:rsidRPr="007425E1" w:rsidRDefault="008A3F9A" w:rsidP="008A3F9A">
            <w:pPr>
              <w:pStyle w:val="EngHang"/>
            </w:pPr>
            <w:r w:rsidRPr="007425E1">
              <w:t>“Blessed are you among women,</w:t>
            </w:r>
          </w:p>
          <w:p w:rsidR="008A3F9A" w:rsidRDefault="008A3F9A" w:rsidP="008A3F9A">
            <w:pPr>
              <w:pStyle w:val="EngHangEnd"/>
            </w:pPr>
            <w:r w:rsidRPr="007425E1">
              <w:t>And blessed is the Fruit of your womb.”</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9A65C4">
            <w:pPr>
              <w:pStyle w:val="CopticVersemulti-line"/>
            </w:pPr>
            <w:r w:rsidRPr="009A65C4">
              <w:t>Ⲉⲑⲃⲉ ⲫⲁⲓ ⲧⲉⲛⲉⲣⲭⲟⲣⲉⲩⲓⲛ</w:t>
            </w:r>
          </w:p>
          <w:p w:rsidR="008A3F9A" w:rsidRDefault="008A3F9A" w:rsidP="009A65C4">
            <w:pPr>
              <w:pStyle w:val="CopticVersemulti-line"/>
            </w:pPr>
            <w:r w:rsidRPr="009A65C4">
              <w:t>ⲛⲉⲙ Ⲉ̀ⲗⲓⲥⲁⲃⲉⲧ ⲧⲉⲥⲩⲅⲅⲉⲛⲏⲥ</w:t>
            </w:r>
          </w:p>
          <w:p w:rsidR="008A3F9A" w:rsidRDefault="008A3F9A" w:rsidP="009A65C4">
            <w:pPr>
              <w:pStyle w:val="CopticVersemulti-line"/>
            </w:pPr>
            <w:r w:rsidRPr="009A65C4">
              <w:t>ϫⲉ ⲧⲉⲥ̀ⲙⲁⲣⲱⲟⲩⲧ ⲛ̀ⲑⲟ ϧⲉⲛ ⲛⲓϩⲓⲟ̀ⲙⲓ</w:t>
            </w:r>
          </w:p>
          <w:p w:rsidR="008A3F9A" w:rsidRDefault="008A3F9A" w:rsidP="009A65C4">
            <w:pPr>
              <w:pStyle w:val="CopticVerse"/>
            </w:pPr>
            <w:r w:rsidRPr="009A65C4">
              <w:t>ϥ̀ⲥ̀ⲙⲁⲣⲱⲟⲩⲧ ⲛ̀ϫⲉ ⲡ̀ⲟⲩⲧⲁϩ ⲛ̀ⲧⲉ ⲧⲉⲛⲉϫⲓ</w:t>
            </w:r>
          </w:p>
        </w:tc>
      </w:tr>
      <w:tr w:rsidR="008A3F9A" w:rsidTr="009A65C4">
        <w:trPr>
          <w:cantSplit/>
          <w:jc w:val="center"/>
        </w:trPr>
        <w:tc>
          <w:tcPr>
            <w:tcW w:w="288" w:type="dxa"/>
          </w:tcPr>
          <w:p w:rsidR="008A3F9A" w:rsidRDefault="008A3F9A" w:rsidP="00FC1BD5">
            <w:pPr>
              <w:pStyle w:val="CopticCross"/>
            </w:pPr>
          </w:p>
        </w:tc>
        <w:tc>
          <w:tcPr>
            <w:tcW w:w="3960" w:type="dxa"/>
          </w:tcPr>
          <w:p w:rsidR="008A3F9A" w:rsidRPr="007425E1" w:rsidRDefault="008A3F9A" w:rsidP="008A3F9A">
            <w:pPr>
              <w:pStyle w:val="EngHang"/>
            </w:pPr>
            <w:r w:rsidRPr="007425E1">
              <w:t>We give you salutation,</w:t>
            </w:r>
          </w:p>
          <w:p w:rsidR="008A3F9A" w:rsidRPr="007425E1" w:rsidRDefault="008A3F9A" w:rsidP="008A3F9A">
            <w:pPr>
              <w:pStyle w:val="EngHang"/>
            </w:pPr>
            <w:r w:rsidRPr="007425E1">
              <w:t>With Gabriel the angel,</w:t>
            </w:r>
          </w:p>
          <w:p w:rsidR="008A3F9A" w:rsidRPr="007425E1" w:rsidRDefault="008A3F9A" w:rsidP="008A3F9A">
            <w:pPr>
              <w:pStyle w:val="EngHang"/>
            </w:pPr>
            <w:r w:rsidRPr="007425E1">
              <w:t>“Hail to you, filled with grace,</w:t>
            </w:r>
          </w:p>
          <w:p w:rsidR="008A3F9A" w:rsidRDefault="008A3F9A" w:rsidP="008A3F9A">
            <w:pPr>
              <w:pStyle w:val="EngHangEnd"/>
            </w:pPr>
            <w:r w:rsidRPr="007425E1">
              <w:t>The Lord is with you.”</w:t>
            </w:r>
          </w:p>
        </w:tc>
        <w:tc>
          <w:tcPr>
            <w:tcW w:w="306" w:type="dxa"/>
          </w:tcPr>
          <w:p w:rsidR="008A3F9A" w:rsidRDefault="008A3F9A" w:rsidP="003B0313"/>
        </w:tc>
        <w:tc>
          <w:tcPr>
            <w:tcW w:w="270" w:type="dxa"/>
          </w:tcPr>
          <w:p w:rsidR="008A3F9A" w:rsidRDefault="008A3F9A" w:rsidP="00FC1BD5">
            <w:pPr>
              <w:pStyle w:val="CopticCross"/>
            </w:pPr>
          </w:p>
        </w:tc>
        <w:tc>
          <w:tcPr>
            <w:tcW w:w="3960" w:type="dxa"/>
          </w:tcPr>
          <w:p w:rsidR="008A3F9A" w:rsidRDefault="008A3F9A" w:rsidP="009A65C4">
            <w:pPr>
              <w:pStyle w:val="CopticVersemulti-line"/>
            </w:pPr>
            <w:r w:rsidRPr="009A65C4">
              <w:t>Ⲧⲉⲛϯ ⲛⲉ ⲙ̀ⲡⲓⲭⲉⲣⲉⲧⲓⲥⲙⲟⲥ ⲛⲉⲙ</w:t>
            </w:r>
          </w:p>
          <w:p w:rsidR="008A3F9A" w:rsidRDefault="008A3F9A" w:rsidP="009A65C4">
            <w:pPr>
              <w:pStyle w:val="CopticVersemulti-line"/>
            </w:pPr>
            <w:r w:rsidRPr="009A65C4">
              <w:t>Ⲅⲁⲃⲣⲓⲏⲗ ⲡⲓⲁⲅⲅⲉⲗⲟⲥ</w:t>
            </w:r>
          </w:p>
          <w:p w:rsidR="008A3F9A" w:rsidRDefault="008A3F9A" w:rsidP="007272D5">
            <w:pPr>
              <w:pStyle w:val="CopticVersemulti-line"/>
            </w:pPr>
            <w:r w:rsidRPr="009A65C4">
              <w:t>ϫⲉ ⲭⲉⲣⲉ ⲕⲉⲭⲁⲣⲓⲧⲱⲙⲉⲛⲏ</w:t>
            </w:r>
          </w:p>
          <w:p w:rsidR="008A3F9A" w:rsidRDefault="008A3F9A" w:rsidP="007272D5">
            <w:pPr>
              <w:pStyle w:val="CopticVerse"/>
            </w:pPr>
            <w:r w:rsidRPr="009A65C4">
              <w:t>ⲟ̀ Ⲕⲩⲣⲓⲟⲥ ⲙⲉⲧⲁ ⲥⲟⲩ</w:t>
            </w:r>
          </w:p>
        </w:tc>
      </w:tr>
      <w:tr w:rsidR="008A3F9A" w:rsidTr="009A65C4">
        <w:trPr>
          <w:cantSplit/>
          <w:jc w:val="center"/>
        </w:trPr>
        <w:tc>
          <w:tcPr>
            <w:tcW w:w="288" w:type="dxa"/>
          </w:tcPr>
          <w:p w:rsidR="008A3F9A" w:rsidRDefault="008A3F9A" w:rsidP="00FC1BD5">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ask you, remember us,</w:t>
            </w:r>
          </w:p>
          <w:p w:rsidR="008A3F9A" w:rsidRDefault="008A3F9A" w:rsidP="008A3F9A">
            <w:pPr>
              <w:pStyle w:val="EngHang"/>
              <w:rPr>
                <w:rFonts w:eastAsiaTheme="minorHAnsi"/>
              </w:rPr>
            </w:pPr>
            <w:r>
              <w:rPr>
                <w:rFonts w:eastAsiaTheme="minorHAnsi"/>
              </w:rPr>
              <w:t>O our faithful advocate,</w:t>
            </w:r>
          </w:p>
          <w:p w:rsidR="008A3F9A" w:rsidRDefault="008A3F9A" w:rsidP="008A3F9A">
            <w:pPr>
              <w:pStyle w:val="EngHang"/>
              <w:rPr>
                <w:rFonts w:eastAsiaTheme="minorHAnsi"/>
              </w:rPr>
            </w:pPr>
            <w:r>
              <w:rPr>
                <w:rFonts w:eastAsiaTheme="minorHAnsi"/>
              </w:rPr>
              <w:t>Before our Lord Jesus Christ,</w:t>
            </w:r>
          </w:p>
          <w:p w:rsidR="008A3F9A" w:rsidRDefault="008A3F9A" w:rsidP="008A3F9A">
            <w:pPr>
              <w:pStyle w:val="EngHangEnd"/>
            </w:pPr>
            <w:r>
              <w:t>That He may forgive us our sins.</w:t>
            </w:r>
          </w:p>
        </w:tc>
        <w:tc>
          <w:tcPr>
            <w:tcW w:w="306" w:type="dxa"/>
          </w:tcPr>
          <w:p w:rsidR="008A3F9A" w:rsidRDefault="008A3F9A" w:rsidP="003B0313"/>
        </w:tc>
        <w:tc>
          <w:tcPr>
            <w:tcW w:w="270" w:type="dxa"/>
          </w:tcPr>
          <w:p w:rsidR="008A3F9A" w:rsidRDefault="008A3F9A" w:rsidP="00FC1BD5">
            <w:pPr>
              <w:pStyle w:val="CopticCross"/>
            </w:pPr>
            <w:r w:rsidRPr="00FB5ACB">
              <w:t>¿</w:t>
            </w:r>
          </w:p>
        </w:tc>
        <w:tc>
          <w:tcPr>
            <w:tcW w:w="3960" w:type="dxa"/>
          </w:tcPr>
          <w:p w:rsidR="008A3F9A" w:rsidRDefault="008A3F9A" w:rsidP="007272D5">
            <w:pPr>
              <w:pStyle w:val="CopticVersemulti-line"/>
            </w:pPr>
            <w:r w:rsidRPr="00914F1B">
              <w:t>Ⲧⲉⲛϯϩⲟ ⲁ̀ⲣⲓⲡⲉⲛⲙⲉⲩⲓ̀</w:t>
            </w:r>
          </w:p>
          <w:p w:rsidR="008A3F9A" w:rsidRDefault="008A3F9A" w:rsidP="007272D5">
            <w:pPr>
              <w:pStyle w:val="CopticVersemulti-line"/>
            </w:pPr>
            <w:r w:rsidRPr="00914F1B">
              <w:t>ⲱ̀ ϯⲡ̀ⲣⲟⲥⲧⲁⲧⲏⲥ ⲉ̀ⲧⲉⲛϩⲟⲧ</w:t>
            </w:r>
          </w:p>
          <w:p w:rsidR="008A3F9A" w:rsidRDefault="008A3F9A" w:rsidP="007272D5">
            <w:pPr>
              <w:pStyle w:val="CopticVersemulti-line"/>
            </w:pPr>
            <w:r w:rsidRPr="00914F1B">
              <w:t>ⲛⲁϩⲣⲉⲛ Ⲡⲉⲛⲟ̅ⲥ̅ Ⲓⲏ̅ⲥ Ⲡⲭ̅ⲥ</w:t>
            </w:r>
          </w:p>
          <w:p w:rsidR="008A3F9A" w:rsidRDefault="008A3F9A" w:rsidP="007272D5">
            <w:pPr>
              <w:pStyle w:val="CopticVerse"/>
            </w:pPr>
            <w:r w:rsidRPr="00914F1B">
              <w:t>ⲛ̀ⲧⲉϥⲭⲁ ⲛⲉⲛⲛⲟⲃⲓ ⲛⲁⲛ ⲉ̀ⲃⲟⲗ</w:t>
            </w:r>
          </w:p>
        </w:tc>
      </w:tr>
    </w:tbl>
    <w:p w:rsidR="00FC1BD5" w:rsidRDefault="00FC1BD5" w:rsidP="0038151E">
      <w:r>
        <w:t xml:space="preserve">Continue to the Conclusion of the Batos Theotokias on page </w:t>
      </w:r>
      <w:r w:rsidR="004A323C">
        <w:fldChar w:fldCharType="begin"/>
      </w:r>
      <w:r w:rsidR="00DA18ED">
        <w:instrText xml:space="preserve"> PAGEREF _Ref299212161 \h </w:instrText>
      </w:r>
      <w:r w:rsidR="004A323C">
        <w:fldChar w:fldCharType="separate"/>
      </w:r>
      <w:r w:rsidR="000E219A">
        <w:rPr>
          <w:noProof/>
        </w:rPr>
        <w:t>238</w:t>
      </w:r>
      <w:r w:rsidR="004A323C">
        <w:fldChar w:fldCharType="end"/>
      </w:r>
      <w:r>
        <w:t>.</w:t>
      </w:r>
    </w:p>
    <w:p w:rsidR="00FC1BD5" w:rsidRDefault="00FC1BD5" w:rsidP="008A3F9A">
      <w:pPr>
        <w:pStyle w:val="Heading4"/>
      </w:pPr>
      <w:bookmarkStart w:id="719" w:name="_Toc298681339"/>
      <w:bookmarkStart w:id="720" w:name="_Toc308441938"/>
      <w:r>
        <w:lastRenderedPageBreak/>
        <w:t>Saturday</w:t>
      </w:r>
      <w:bookmarkEnd w:id="719"/>
      <w:bookmarkEnd w:id="720"/>
    </w:p>
    <w:p w:rsidR="00FC1BD5" w:rsidRDefault="00FC1BD5" w:rsidP="008A3F9A">
      <w:pPr>
        <w:pStyle w:val="Heading5"/>
      </w:pPr>
      <w:bookmarkStart w:id="721" w:name="_Toc298681340"/>
      <w:bookmarkStart w:id="722" w:name="_Toc308441939"/>
      <w:r>
        <w:t>The Saturday Psali Batos</w:t>
      </w:r>
      <w:bookmarkEnd w:id="721"/>
      <w:bookmarkEnd w:id="722"/>
    </w:p>
    <w:p w:rsidR="00BD21C4" w:rsidRPr="00BD21C4" w:rsidRDefault="00BD21C4" w:rsidP="008A3F9A">
      <w:pPr>
        <w:pStyle w:val="Heading5non-TOC"/>
      </w:pPr>
      <w:r w:rsidRPr="00BD21C4">
        <w:t>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ⲉ</w:t>
      </w:r>
      <w:r w:rsidRPr="00BD21C4">
        <w:rPr>
          <w:rFonts w:ascii="Times New Roman" w:hAnsi="Times New Roman" w:cs="Times New Roman"/>
        </w:rPr>
        <w:t>̀ϩ</w:t>
      </w:r>
      <w:r w:rsidRPr="00BD21C4">
        <w:t>ⲟⲟⲩ ⲙ</w:t>
      </w:r>
      <w:r w:rsidRPr="00BD21C4">
        <w:rPr>
          <w:rFonts w:ascii="Times New Roman" w:hAnsi="Times New Roman" w:cs="Times New Roman"/>
        </w:rPr>
        <w:t>̀</w:t>
      </w:r>
      <w:r w:rsidRPr="00BD21C4">
        <w:t>ⲡⲓⲥⲁⲃⲃⲁⲧⲟⲛ - ⲏ</w:t>
      </w:r>
      <w:r w:rsidRPr="00BD21C4">
        <w:rPr>
          <w:rFonts w:ascii="Times New Roman" w:hAnsi="Times New Roman" w:cs="Times New Roman"/>
        </w:rPr>
        <w:t>̀</w:t>
      </w:r>
      <w:r w:rsidRPr="00BD21C4">
        <w:t>ⲭⲟⲥ Ⲃⲁⲧⲟⲥ</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Remembering </w:t>
            </w:r>
            <w:r>
              <w:rPr>
                <w:rFonts w:eastAsiaTheme="minorHAnsi"/>
              </w:rPr>
              <w:t>Your</w:t>
            </w:r>
            <w:r w:rsidRPr="007425E1">
              <w:rPr>
                <w:rFonts w:eastAsiaTheme="minorHAnsi"/>
              </w:rPr>
              <w:t xml:space="preserve"> Holy Name</w:t>
            </w:r>
          </w:p>
          <w:p w:rsidR="008A3F9A" w:rsidRDefault="008A3F9A" w:rsidP="008A3F9A">
            <w:pPr>
              <w:pStyle w:val="EngHang"/>
            </w:pPr>
            <w:r w:rsidRPr="007425E1">
              <w:rPr>
                <w:rFonts w:eastAsiaTheme="minorHAnsi"/>
              </w:rPr>
              <w:t>Brings joy to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Pr="003B0313" w:rsidRDefault="008A3F9A" w:rsidP="008A3F9A">
            <w:pPr>
              <w:pStyle w:val="EngHang"/>
              <w:rPr>
                <w:rFonts w:eastAsiaTheme="minorHAnsi"/>
              </w:rPr>
            </w:pPr>
            <w:r w:rsidRPr="003B0313">
              <w:rPr>
                <w:rFonts w:eastAsiaTheme="minorHAnsi"/>
              </w:rPr>
              <w:t>O my Good Saviour.</w:t>
            </w:r>
          </w:p>
          <w:p w:rsidR="008A3F9A" w:rsidRPr="003B0313" w:rsidRDefault="008A3F9A" w:rsidP="008A3F9A">
            <w:pPr>
              <w:pStyle w:val="EngHang"/>
              <w:rPr>
                <w:rFonts w:eastAsiaTheme="minorHAnsi"/>
                <w:i/>
              </w:rPr>
            </w:pPr>
            <w:r w:rsidRPr="003B0313">
              <w:rPr>
                <w:i/>
              </w:rPr>
              <w:t>(</w:t>
            </w:r>
            <w:r w:rsidRPr="003B0313">
              <w:rPr>
                <w:rFonts w:eastAsiaTheme="minorHAnsi"/>
                <w:i/>
              </w:rPr>
              <w:t>Pa Chois Isos Pi Khristos:</w:t>
            </w:r>
          </w:p>
          <w:p w:rsidR="008A3F9A" w:rsidRPr="008273EA" w:rsidRDefault="008A3F9A" w:rsidP="008A3F9A">
            <w:pPr>
              <w:pStyle w:val="EngHangEnd"/>
            </w:pPr>
            <w:r w:rsidRPr="003B0313">
              <w:t>Pa Sotir en Aghathos.)</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Ⲁ</w:t>
            </w:r>
            <w:r w:rsidRPr="00BD21C4">
              <w:rPr>
                <w:rFonts w:ascii="Times New Roman" w:hAnsi="Times New Roman" w:cs="Times New Roman"/>
              </w:rPr>
              <w:t>ϥϯ</w:t>
            </w:r>
            <w:r w:rsidRPr="00BD21C4">
              <w:t xml:space="preserve"> ⲙ</w:t>
            </w:r>
            <w:r w:rsidRPr="00BD21C4">
              <w:rPr>
                <w:rFonts w:ascii="Times New Roman" w:hAnsi="Times New Roman" w:cs="Times New Roman"/>
              </w:rPr>
              <w:t>̀</w:t>
            </w:r>
            <w:r w:rsidRPr="00BD21C4">
              <w:t>ⲡ</w:t>
            </w:r>
            <w:r w:rsidRPr="00BD21C4">
              <w:rPr>
                <w:rFonts w:ascii="Times New Roman" w:hAnsi="Times New Roman" w:cs="Times New Roman"/>
              </w:rPr>
              <w:t>̀</w:t>
            </w:r>
            <w:r w:rsidRPr="00BD21C4">
              <w:t>ⲟⲩⲛⲟ</w:t>
            </w:r>
            <w:r w:rsidRPr="00BD21C4">
              <w:rPr>
                <w:rFonts w:ascii="Times New Roman" w:hAnsi="Times New Roman" w:cs="Times New Roman"/>
              </w:rPr>
              <w:t>ϥ</w:t>
            </w:r>
            <w:r w:rsidRPr="00BD21C4">
              <w:t xml:space="preserve"> ⲛ</w:t>
            </w:r>
            <w:r w:rsidRPr="00BD21C4">
              <w:rPr>
                <w:rFonts w:ascii="Times New Roman" w:hAnsi="Times New Roman" w:cs="Times New Roman"/>
              </w:rPr>
              <w:t>̀</w:t>
            </w:r>
            <w:r w:rsidRPr="00BD21C4">
              <w:t>ⲛⲉⲛⲯⲩⲭⲏ</w:t>
            </w:r>
          </w:p>
          <w:p w:rsidR="008A3F9A" w:rsidRDefault="008A3F9A" w:rsidP="00BD21C4">
            <w:pPr>
              <w:pStyle w:val="CopticVersemulti-line"/>
            </w:pPr>
            <w:r w:rsidRPr="00BD21C4">
              <w:t>ⲛ</w:t>
            </w:r>
            <w:r w:rsidRPr="00BD21C4">
              <w:rPr>
                <w:rFonts w:ascii="Times New Roman" w:hAnsi="Times New Roman" w:cs="Times New Roman"/>
              </w:rPr>
              <w:t>̀ϫ</w:t>
            </w:r>
            <w:r w:rsidRPr="00BD21C4">
              <w:t>ⲉ ⲡ</w:t>
            </w:r>
            <w:r w:rsidRPr="00BD21C4">
              <w:rPr>
                <w:rFonts w:ascii="Times New Roman" w:hAnsi="Times New Roman" w:cs="Times New Roman"/>
              </w:rPr>
              <w:t>̀</w:t>
            </w:r>
            <w:r w:rsidRPr="00BD21C4">
              <w:t>ⲉⲣⲫ</w:t>
            </w:r>
            <w:r w:rsidRPr="00BD21C4">
              <w:rPr>
                <w:rFonts w:ascii="Times New Roman" w:hAnsi="Times New Roman" w:cs="Times New Roman"/>
              </w:rPr>
              <w:t>̀</w:t>
            </w:r>
            <w:r w:rsidRPr="00BD21C4">
              <w:t>ⲙⲉⲩⲓ</w:t>
            </w:r>
            <w:r w:rsidRPr="00BD21C4">
              <w:rPr>
                <w:rFonts w:ascii="Times New Roman" w:hAnsi="Times New Roman" w:cs="Times New Roman"/>
              </w:rPr>
              <w:t>̀</w:t>
            </w:r>
            <w:r w:rsidRPr="00BD21C4">
              <w:t xml:space="preserve"> ⲙ</w:t>
            </w:r>
            <w:r w:rsidRPr="00BD21C4">
              <w:rPr>
                <w:rFonts w:ascii="Times New Roman" w:hAnsi="Times New Roman" w:cs="Times New Roman"/>
              </w:rPr>
              <w:t>̀</w:t>
            </w:r>
            <w:r w:rsidRPr="00BD21C4">
              <w:t>ⲡⲉⲕⲣⲁⲛ ⲉ</w:t>
            </w:r>
            <w:r w:rsidRPr="00BD21C4">
              <w:rPr>
                <w:rFonts w:ascii="Times New Roman" w:hAnsi="Times New Roman" w:cs="Times New Roman"/>
              </w:rPr>
              <w:t>̅</w:t>
            </w:r>
            <w:r w:rsidRPr="00BD21C4">
              <w:t>ⲑ</w:t>
            </w:r>
            <w:r w:rsidRPr="00BD21C4">
              <w:rPr>
                <w:rFonts w:ascii="Times New Roman" w:hAnsi="Times New Roman" w:cs="Times New Roman"/>
              </w:rPr>
              <w:t>̅</w:t>
            </w:r>
            <w:r w:rsidRPr="00BD21C4">
              <w:t>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BD21C4">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Everyone blesses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The heavenly and the earthly: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Ⲃⲟⲛ ⲛⲓⲃⲉⲛ ⲥⲉⲥ̀ⲙⲟⲩ ⲉ̀ⲣⲟⲕ</w:t>
            </w:r>
          </w:p>
          <w:p w:rsidR="008A3F9A" w:rsidRDefault="008A3F9A" w:rsidP="00BD21C4">
            <w:pPr>
              <w:pStyle w:val="CopticVersemulti-line"/>
            </w:pPr>
            <w:r w:rsidRPr="00BD21C4">
              <w:t>ⲛⲁ ⲛⲓⲫⲏⲟⲩⲓ̀ ⲛⲉⲙ ⲛⲁ ⲡ̀ⲕⲁϩⲓ</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 xml:space="preserve">Ⲡⲁⲥ̅ⲱ̅ⲣ </w:t>
            </w:r>
            <w:r w:rsidRPr="00511398">
              <w:t>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For </w:t>
            </w:r>
            <w:r>
              <w:rPr>
                <w:rFonts w:eastAsiaTheme="minorHAnsi"/>
              </w:rPr>
              <w:t>You</w:t>
            </w:r>
            <w:r w:rsidRPr="007425E1">
              <w:rPr>
                <w:rFonts w:eastAsiaTheme="minorHAnsi"/>
              </w:rPr>
              <w:t xml:space="preserve"> alone </w:t>
            </w:r>
            <w:r>
              <w:rPr>
                <w:rFonts w:eastAsiaTheme="minorHAnsi"/>
              </w:rPr>
              <w:t>are</w:t>
            </w:r>
            <w:r w:rsidRPr="007425E1">
              <w:rPr>
                <w:rFonts w:eastAsiaTheme="minorHAnsi"/>
              </w:rPr>
              <w:t xml:space="preserve"> worthy,</w:t>
            </w:r>
          </w:p>
          <w:p w:rsidR="008A3F9A" w:rsidRDefault="008A3F9A" w:rsidP="008A3F9A">
            <w:pPr>
              <w:pStyle w:val="EngHang"/>
              <w:rPr>
                <w:rFonts w:eastAsiaTheme="minorHAnsi"/>
              </w:rPr>
            </w:pPr>
            <w:r>
              <w:rPr>
                <w:rFonts w:eastAsiaTheme="minorHAnsi"/>
              </w:rPr>
              <w:t>That</w:t>
            </w:r>
            <w:r w:rsidRPr="007425E1">
              <w:rPr>
                <w:rFonts w:eastAsiaTheme="minorHAnsi"/>
              </w:rPr>
              <w:t xml:space="preserve"> we bless </w:t>
            </w:r>
            <w:r>
              <w:rPr>
                <w:rFonts w:eastAsiaTheme="minorHAnsi"/>
              </w:rPr>
              <w:t>You</w:t>
            </w:r>
            <w:r w:rsidRPr="007425E1">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Pr="007425E1" w:rsidRDefault="008A3F9A" w:rsidP="008A3F9A">
            <w:pPr>
              <w:pStyle w:val="EngHangEnd"/>
              <w:rPr>
                <w:rFonts w:eastAsiaTheme="minorHAnsi"/>
              </w:rPr>
            </w:pPr>
            <w:r w:rsidRPr="003B0313">
              <w:rPr>
                <w:rFonts w:eastAsiaTheme="minorHAnsi"/>
              </w:rPr>
              <w:t>O my Good Saviour.</w:t>
            </w:r>
          </w:p>
          <w:p w:rsidR="008A3F9A" w:rsidRDefault="008A3F9A" w:rsidP="008A3F9A">
            <w:pPr>
              <w:pStyle w:val="EngHang"/>
            </w:pP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Ⲅⲉ ⲅⲁⲣ ⲛ̀ⲑⲟⲕ ⲙ̀ⲙⲁⲩⲁⲧⲕ</w:t>
            </w:r>
          </w:p>
          <w:p w:rsidR="008A3F9A" w:rsidRDefault="008A3F9A" w:rsidP="00BD21C4">
            <w:pPr>
              <w:pStyle w:val="CopticVersemulti-line"/>
            </w:pPr>
            <w:r w:rsidRPr="00BD21C4">
              <w:t>ⲕ̀ⲉⲙⲡ̀ϣⲁ ⲛ̀ⲧⲉⲛⲥ̀ⲙⲟⲩ ⲉ̀ⲣⲟⲕ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Truly </w:t>
            </w: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worthy</w:t>
            </w:r>
          </w:p>
          <w:p w:rsidR="008A3F9A" w:rsidRPr="007425E1" w:rsidRDefault="008A3F9A" w:rsidP="008A3F9A">
            <w:pPr>
              <w:pStyle w:val="EngHang"/>
              <w:rPr>
                <w:rFonts w:eastAsiaTheme="minorHAnsi"/>
              </w:rPr>
            </w:pPr>
            <w:r w:rsidRPr="007425E1">
              <w:rPr>
                <w:rFonts w:eastAsiaTheme="minorHAnsi"/>
              </w:rPr>
              <w:t>Of the honour and the glory:</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Ⲇⲓⲕⲉⲱⲥ ⲕⲉ ⲁ̀ⲝⲓⲱⲥ</w:t>
            </w:r>
          </w:p>
          <w:p w:rsidR="008A3F9A" w:rsidRDefault="008A3F9A" w:rsidP="00BD21C4">
            <w:pPr>
              <w:pStyle w:val="CopticVersemulti-line"/>
            </w:pPr>
            <w:r w:rsidRPr="00BD21C4">
              <w:t>ⲕ̀ⲉⲙⲡ̀ϣⲁ ⲙ̀ⲡⲓⲱ̀ⲟⲩ ⲛⲉⲙ ⲡⲓⲧⲁⲓⲟ̀</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3"/>
            <w:r w:rsidRPr="007425E1">
              <w:rPr>
                <w:rFonts w:eastAsiaTheme="minorHAnsi"/>
              </w:rPr>
              <w:t xml:space="preserve">All </w:t>
            </w:r>
            <w:commentRangeEnd w:id="723"/>
            <w:r>
              <w:rPr>
                <w:rStyle w:val="CommentReference"/>
                <w:rFonts w:ascii="Times New Roman" w:eastAsiaTheme="minorHAnsi" w:hAnsi="Times New Roman" w:cstheme="minorBidi"/>
                <w:color w:val="auto"/>
              </w:rPr>
              <w:commentReference w:id="723"/>
            </w:r>
            <w:r w:rsidRPr="007425E1">
              <w:rPr>
                <w:rFonts w:eastAsiaTheme="minorHAnsi"/>
              </w:rPr>
              <w:t>the tribes of the earth</w:t>
            </w:r>
          </w:p>
          <w:p w:rsidR="008A3F9A" w:rsidRPr="007425E1" w:rsidRDefault="008A3F9A" w:rsidP="008A3F9A">
            <w:pPr>
              <w:pStyle w:val="EngHang"/>
              <w:rPr>
                <w:rFonts w:eastAsiaTheme="minorHAnsi"/>
              </w:rPr>
            </w:pPr>
            <w:r w:rsidRPr="007425E1">
              <w:rPr>
                <w:rFonts w:eastAsiaTheme="minorHAnsi"/>
              </w:rPr>
              <w:t xml:space="preserve">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Ⲉⲩⲉ̀ⲥ̀ⲙⲟⲩ ⲉ̀ⲡⲉⲕⲣⲁⲛ ⲉ̀ⲑⲟⲩⲁⲃ</w:t>
            </w:r>
          </w:p>
          <w:p w:rsidR="008A3F9A" w:rsidRDefault="008A3F9A" w:rsidP="00BD21C4">
            <w:pPr>
              <w:pStyle w:val="CopticVersemulti-line"/>
            </w:pPr>
            <w:r w:rsidRPr="00BD21C4">
              <w:t>ⲛ̀ϫⲉ ⲛⲓⲫⲩⲗⲏ ⲧⲏⲣⲟⲩ ⲛ̀ⲧⲉ ⲡ̀ⲕⲁϩⲓ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Six pots of water</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changed into </w:t>
            </w:r>
            <w:r>
              <w:rPr>
                <w:rFonts w:eastAsiaTheme="minorHAnsi"/>
              </w:rPr>
              <w:t xml:space="preserve">fine </w:t>
            </w:r>
            <w:r w:rsidRPr="007425E1">
              <w:rPr>
                <w:rFonts w:eastAsiaTheme="minorHAnsi"/>
              </w:rPr>
              <w:t xml:space="preserve">wine: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ⲋ ⲛ̀ϩⲩⲇⲣⲓⲁ̀ ⲙ̀ⲙⲱⲟⲩ</w:t>
            </w:r>
          </w:p>
          <w:p w:rsidR="008A3F9A" w:rsidRDefault="008A3F9A" w:rsidP="00BD21C4">
            <w:pPr>
              <w:pStyle w:val="CopticVersemulti-line"/>
            </w:pPr>
            <w:r w:rsidRPr="00BD21C4">
              <w:t>ⲁⲕⲁⲓⲧⲟⲩ ⲛ̀ⲏⲣⲡ ⲉϥⲥⲱⲧⲡ</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Seven times </w:t>
            </w:r>
            <w:commentRangeStart w:id="724"/>
            <w:r w:rsidRPr="007425E1">
              <w:rPr>
                <w:rFonts w:eastAsiaTheme="minorHAnsi"/>
              </w:rPr>
              <w:t>every</w:t>
            </w:r>
            <w:r>
              <w:rPr>
                <w:rFonts w:eastAsiaTheme="minorHAnsi"/>
              </w:rPr>
              <w:t xml:space="preserve"> </w:t>
            </w:r>
            <w:r w:rsidRPr="007425E1">
              <w:rPr>
                <w:rFonts w:eastAsiaTheme="minorHAnsi"/>
              </w:rPr>
              <w:t>day</w:t>
            </w:r>
            <w:commentRangeEnd w:id="724"/>
            <w:r>
              <w:rPr>
                <w:rStyle w:val="CommentReference"/>
                <w:rFonts w:ascii="Times New Roman" w:eastAsiaTheme="minorHAnsi" w:hAnsi="Times New Roman" w:cstheme="minorBidi"/>
                <w:color w:val="auto"/>
              </w:rPr>
              <w:commentReference w:id="724"/>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ϣⲁϣϥ ⲛ̀ⲥⲟⲡ ⲙ̀ⲡⲓⲉ̀ϩⲟⲟⲩ</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rPr>
                <w:rFonts w:eastAsiaTheme="minorHAnsi"/>
              </w:rPr>
            </w:pPr>
            <w:r>
              <w:rPr>
                <w:rFonts w:eastAsiaTheme="minorHAnsi"/>
              </w:rPr>
              <w:t>We, all of Your People,</w:t>
            </w:r>
          </w:p>
          <w:p w:rsidR="008A3F9A" w:rsidRDefault="008A3F9A" w:rsidP="008A3F9A">
            <w:pPr>
              <w:pStyle w:val="EngHang"/>
              <w:rPr>
                <w:rFonts w:eastAsiaTheme="minorHAnsi"/>
              </w:rPr>
            </w:pPr>
            <w:r>
              <w:rPr>
                <w:rFonts w:eastAsiaTheme="minorHAnsi"/>
              </w:rPr>
              <w:t xml:space="preserve">Praise You in </w:t>
            </w:r>
            <w:commentRangeStart w:id="725"/>
            <w:r>
              <w:rPr>
                <w:rFonts w:eastAsiaTheme="minorHAnsi"/>
              </w:rPr>
              <w:t>ecstasy</w:t>
            </w:r>
            <w:commentRangeEnd w:id="725"/>
            <w:r>
              <w:rPr>
                <w:rStyle w:val="CommentReference"/>
                <w:rFonts w:ascii="Times New Roman" w:eastAsiaTheme="minorHAnsi" w:hAnsi="Times New Roman" w:cstheme="minorBidi"/>
                <w:color w:val="auto"/>
              </w:rPr>
              <w:commentReference w:id="725"/>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Ⲏ̀ⲇⲉⲱⲥ ⲧ̀ⲉⲛⲥ̀ⲙⲟⲩ ⲉ̀ⲣⲟⲕ</w:t>
            </w:r>
          </w:p>
          <w:p w:rsidR="008A3F9A" w:rsidRDefault="008A3F9A" w:rsidP="00BD21C4">
            <w:pPr>
              <w:pStyle w:val="CopticVersemulti-line"/>
            </w:pPr>
            <w:r w:rsidRPr="00BD21C4">
              <w:t>ⲁ̀ⲛⲟⲛ ⲧⲏⲣⲉⲛ ϧⲁ ⲡⲉⲕⲗⲁⲟⲥ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C140D7">
            <w:pPr>
              <w:spacing w:beforeLines="1" w:before="2"/>
              <w:ind w:left="289" w:hanging="289"/>
            </w:pPr>
            <w:r w:rsidRPr="007425E1">
              <w:rPr>
                <w:color w:val="000000"/>
              </w:rPr>
              <w:t xml:space="preserve">The </w:t>
            </w:r>
            <w:commentRangeStart w:id="726"/>
            <w:r w:rsidRPr="007425E1">
              <w:rPr>
                <w:color w:val="000000"/>
              </w:rPr>
              <w:t xml:space="preserve">glory </w:t>
            </w:r>
            <w:commentRangeEnd w:id="726"/>
            <w:r>
              <w:rPr>
                <w:rStyle w:val="CommentReference"/>
              </w:rPr>
              <w:commentReference w:id="726"/>
            </w:r>
            <w:r w:rsidRPr="007425E1">
              <w:rPr>
                <w:color w:val="000000"/>
              </w:rPr>
              <w:t xml:space="preserve">of </w:t>
            </w:r>
            <w:r>
              <w:rPr>
                <w:color w:val="000000"/>
              </w:rPr>
              <w:t>Your</w:t>
            </w:r>
            <w:r w:rsidRPr="007425E1">
              <w:rPr>
                <w:color w:val="000000"/>
              </w:rPr>
              <w:t xml:space="preserve"> Holy Name</w:t>
            </w:r>
          </w:p>
          <w:p w:rsidR="008A3F9A" w:rsidRPr="007425E1" w:rsidRDefault="008A3F9A" w:rsidP="008A3F9A">
            <w:pPr>
              <w:pStyle w:val="EngHang"/>
              <w:rPr>
                <w:rFonts w:eastAsiaTheme="minorHAnsi"/>
              </w:rPr>
            </w:pPr>
            <w:r w:rsidRPr="007425E1">
              <w:rPr>
                <w:rFonts w:eastAsiaTheme="minorHAnsi"/>
              </w:rPr>
              <w:t xml:space="preserve">Is 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Pr="00163C7F"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Ⲑ̀ⲙⲉⲧⲥⲁⲓⲉ̀ ⲙ̀ⲡⲉⲕⲣⲁⲛ ⲉ̅ⲑ̅ⲩ</w:t>
            </w:r>
          </w:p>
          <w:p w:rsidR="008A3F9A" w:rsidRDefault="008A3F9A" w:rsidP="00BD21C4">
            <w:pPr>
              <w:pStyle w:val="CopticVersemulti-line"/>
            </w:pPr>
            <w:r w:rsidRPr="00BD21C4">
              <w:t>ϧⲉⲛ ⲣⲱⲟⲩ ⲛ̀ⲛⲏⲉ̅ⲑ̅ⲩ ⲛ̀ⲧⲁⲕ</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commentRangeStart w:id="727"/>
            <w:r>
              <w:rPr>
                <w:rFonts w:eastAsiaTheme="minorHAnsi"/>
              </w:rPr>
              <w:t xml:space="preserve">From </w:t>
            </w:r>
            <w:commentRangeEnd w:id="727"/>
            <w:r>
              <w:rPr>
                <w:rStyle w:val="CommentReference"/>
                <w:rFonts w:ascii="Times New Roman" w:eastAsiaTheme="minorHAnsi" w:hAnsi="Times New Roman" w:cstheme="minorBidi"/>
                <w:color w:val="auto"/>
              </w:rPr>
              <w:commentReference w:id="727"/>
            </w:r>
            <w:r w:rsidRPr="007425E1">
              <w:rPr>
                <w:rFonts w:eastAsiaTheme="minorHAnsi"/>
              </w:rPr>
              <w:t xml:space="preserve">Morning </w:t>
            </w:r>
            <w:r>
              <w:rPr>
                <w:rFonts w:eastAsiaTheme="minorHAnsi"/>
              </w:rPr>
              <w:t>to</w:t>
            </w:r>
            <w:r w:rsidRPr="007425E1">
              <w:rPr>
                <w:rFonts w:eastAsiaTheme="minorHAnsi"/>
              </w:rPr>
              <w:t xml:space="preserve"> evening every day,</w:t>
            </w:r>
          </w:p>
          <w:p w:rsidR="008A3F9A" w:rsidRPr="007425E1" w:rsidRDefault="008A3F9A" w:rsidP="008A3F9A">
            <w:pPr>
              <w:pStyle w:val="EngHang"/>
              <w:rPr>
                <w:rFonts w:eastAsiaTheme="minorHAnsi"/>
              </w:rPr>
            </w:pPr>
            <w:r w:rsidRPr="007425E1">
              <w:rPr>
                <w:rFonts w:eastAsiaTheme="minorHAnsi"/>
              </w:rPr>
              <w:t xml:space="preserve">I will praise </w:t>
            </w:r>
            <w:r>
              <w:rPr>
                <w:rFonts w:eastAsiaTheme="minorHAnsi"/>
              </w:rPr>
              <w:t>You</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 xml:space="preserve">Ⲓⲥϫⲉⲛ ϣⲱⲣⲡ ϣⲁ ⲣⲟⲩϩⲓ ⲙ̀ⲙⲏⲛⲓ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I will praise Your holy Name</w:t>
            </w:r>
          </w:p>
          <w:p w:rsidR="008A3F9A" w:rsidRDefault="008A3F9A" w:rsidP="008A3F9A">
            <w:pPr>
              <w:pStyle w:val="EngHang"/>
            </w:pPr>
            <w:r>
              <w:t>With every breath that I breath,</w:t>
            </w:r>
          </w:p>
          <w:p w:rsidR="008A3F9A" w:rsidRPr="003B0313" w:rsidRDefault="008A3F9A" w:rsidP="008A3F9A">
            <w:pPr>
              <w:pStyle w:val="EngHang"/>
              <w:rPr>
                <w:rFonts w:eastAsiaTheme="minorHAnsi"/>
              </w:rPr>
            </w:pPr>
            <w:r w:rsidRPr="00E54229">
              <w:rPr>
                <w:rFonts w:eastAsiaTheme="minorHAnsi"/>
              </w:rPr>
              <w:t>O my Lord Jesus Christ</w:t>
            </w:r>
            <w:r w:rsidRPr="003B0313">
              <w:rPr>
                <w:rFonts w:eastAsiaTheme="minorHAnsi"/>
              </w:rPr>
              <w:t>,</w:t>
            </w:r>
          </w:p>
          <w:p w:rsidR="008A3F9A" w:rsidRDefault="008A3F9A" w:rsidP="008A3F9A">
            <w:pPr>
              <w:pStyle w:val="EngHangEnd"/>
            </w:pPr>
            <w:r w:rsidRPr="003B0313">
              <w:rPr>
                <w:rFonts w:eastAsiaTheme="minorHAnsi"/>
              </w:rPr>
              <w:t xml:space="preserve">O my </w:t>
            </w:r>
            <w:r w:rsidRPr="00784A5A">
              <w:rPr>
                <w:rStyle w:val="EngHangEndChar"/>
                <w:rFonts w:eastAsiaTheme="majorEastAsia"/>
              </w:rPr>
              <w:t>G</w:t>
            </w:r>
            <w:r w:rsidRPr="003B0313">
              <w:rPr>
                <w:rFonts w:eastAsiaTheme="minorHAnsi"/>
              </w:rPr>
              <w:t>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 xml:space="preserve">Ⲕⲁⲧⲁ ϣⲉⲛⲛⲓϥⲓ ⲛⲓⲃⲉⲛ ⲉ̀ϯⲛⲁⲧⲏⲓⲧⲟⲩ </w:t>
            </w:r>
          </w:p>
          <w:p w:rsidR="008A3F9A" w:rsidRDefault="008A3F9A" w:rsidP="00BD21C4">
            <w:pPr>
              <w:pStyle w:val="CopticVersemulti-line"/>
            </w:pPr>
            <w:r w:rsidRPr="00BD21C4">
              <w:t>ϯⲛⲁⲥ̀ⲙⲟⲩ ⲉ̀ⲡⲉⲕⲣⲁⲛ ⲉ̅ⲑ̅ⲩ</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Default="008A3F9A" w:rsidP="008A3F9A">
            <w:pPr>
              <w:pStyle w:val="EngHang"/>
            </w:pPr>
            <w:r>
              <w:t>Cast away all the causes</w:t>
            </w:r>
          </w:p>
          <w:p w:rsidR="008A3F9A" w:rsidRDefault="008A3F9A" w:rsidP="008A3F9A">
            <w:pPr>
              <w:pStyle w:val="EngHang"/>
            </w:pPr>
            <w:r>
              <w:t>Of sin from our souls: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Ⲗⲱⲓϫⲓ ⲛⲓⲃⲉⲛ ⲛ̀ⲧⲉ ⲫ̀ⲛⲟⲃⲓ</w:t>
            </w:r>
          </w:p>
          <w:p w:rsidR="008A3F9A" w:rsidRDefault="008A3F9A" w:rsidP="00BD21C4">
            <w:pPr>
              <w:pStyle w:val="CopticVersemulti-line"/>
            </w:pPr>
            <w:r w:rsidRPr="00BD21C4">
              <w:t>ϩⲓⲧⲟⲩ ⲉ̀ⲃⲟⲗϧⲉⲛ ⲛⲉⲛⲯⲩⲭⲏ</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Chase away all the thoughts</w:t>
            </w:r>
          </w:p>
          <w:p w:rsidR="008A3F9A" w:rsidRDefault="008A3F9A" w:rsidP="008A3F9A">
            <w:pPr>
              <w:pStyle w:val="EngHang"/>
            </w:pPr>
            <w:r>
              <w:t>Of the enemy from us,</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Ⲙⲉⲩⲓ̀ ⲛⲓⲃⲉⲛ ⲛ̀ⲧⲉ ⲡⲓϫⲁϫⲓ</w:t>
            </w:r>
          </w:p>
          <w:p w:rsidR="008A3F9A" w:rsidRDefault="008A3F9A" w:rsidP="00BD21C4">
            <w:pPr>
              <w:pStyle w:val="CopticVersemulti-line"/>
            </w:pPr>
            <w:r w:rsidRPr="00BD21C4">
              <w:t>ⲙⲁⲣⲟⲩⲟⲩⲉⲓ ⲥⲁⲃⲟⲗ ⲙ̀ⲙⲟⲓ</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Every breath blesses You,</w:t>
            </w:r>
          </w:p>
          <w:p w:rsidR="008A3F9A" w:rsidRPr="007425E1" w:rsidRDefault="008A3F9A" w:rsidP="008A3F9A">
            <w:pPr>
              <w:pStyle w:val="EngHang"/>
              <w:rPr>
                <w:rFonts w:eastAsiaTheme="minorHAnsi"/>
              </w:rPr>
            </w:pPr>
            <w:r>
              <w:rPr>
                <w:rFonts w:eastAsiaTheme="minorHAnsi"/>
              </w:rPr>
              <w:t xml:space="preserve">According to the saying of the </w:t>
            </w:r>
            <w:commentRangeStart w:id="728"/>
            <w:r>
              <w:rPr>
                <w:rFonts w:eastAsiaTheme="minorHAnsi"/>
              </w:rPr>
              <w:t>prophet</w:t>
            </w:r>
            <w:commentRangeEnd w:id="728"/>
            <w:r>
              <w:rPr>
                <w:rStyle w:val="CommentReference"/>
                <w:rFonts w:ascii="Times New Roman" w:eastAsiaTheme="minorHAnsi" w:hAnsi="Times New Roman" w:cstheme="minorBidi"/>
                <w:color w:val="auto"/>
              </w:rPr>
              <w:commentReference w:id="728"/>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BD21C4">
              <w:t>Ⲛⲓϥⲓ ⲛⲓⲃⲉⲛ ⲥⲉⲥ̀ⲙⲟⲩ ⲉ̀ⲣⲟⲕ</w:t>
            </w:r>
          </w:p>
          <w:p w:rsidR="008A3F9A" w:rsidRDefault="008A3F9A" w:rsidP="00BD21C4">
            <w:pPr>
              <w:pStyle w:val="CopticVersemulti-line"/>
            </w:pPr>
            <w:r w:rsidRPr="00BD21C4">
              <w:t>ⲕⲁⲧⲁ ⲡ̀ⲥⲁϫⲓ ⲙ̀ⲡⲓⲡ̀ⲣⲟⲫⲏⲧⲏⲥ</w:t>
            </w:r>
          </w:p>
          <w:p w:rsidR="008A3F9A" w:rsidRDefault="008A3F9A" w:rsidP="00BD21C4">
            <w:pPr>
              <w:pStyle w:val="CopticVersemulti-line"/>
            </w:pPr>
            <w:r w:rsidRPr="00BD21C4">
              <w:t>Ⲡⲁⲟ</w:t>
            </w:r>
            <w:r w:rsidRPr="00BD21C4">
              <w:rPr>
                <w:rFonts w:ascii="Times New Roman" w:hAnsi="Times New Roman" w:cs="Times New Roman"/>
              </w:rPr>
              <w:t>̅</w:t>
            </w:r>
            <w:r w:rsidRPr="00BD21C4">
              <w:t>ⲥ</w:t>
            </w:r>
            <w:r w:rsidRPr="00BD21C4">
              <w:rPr>
                <w:rFonts w:ascii="Times New Roman" w:hAnsi="Times New Roman" w:cs="Times New Roman"/>
              </w:rPr>
              <w:t>̅</w:t>
            </w:r>
            <w:r w:rsidRPr="00BD21C4">
              <w:t xml:space="preserve"> Ⲓⲏ</w:t>
            </w:r>
            <w:r w:rsidRPr="00BD21C4">
              <w:rPr>
                <w:rFonts w:ascii="Times New Roman" w:hAnsi="Times New Roman" w:cs="Times New Roman"/>
              </w:rPr>
              <w:t>̅</w:t>
            </w:r>
            <w:r w:rsidRPr="00BD21C4">
              <w:t>ⲥ Ⲡⲭ</w:t>
            </w:r>
            <w:r w:rsidRPr="00BD21C4">
              <w:rPr>
                <w:rFonts w:ascii="Times New Roman" w:hAnsi="Times New Roman" w:cs="Times New Roman"/>
              </w:rPr>
              <w:t>̅</w:t>
            </w:r>
            <w:r w:rsidRPr="00BD21C4">
              <w:t>ⲥ</w:t>
            </w:r>
          </w:p>
          <w:p w:rsidR="008A3F9A" w:rsidRDefault="008A3F9A" w:rsidP="00511398">
            <w:pPr>
              <w:pStyle w:val="CopticVerse"/>
            </w:pPr>
            <w:r w:rsidRPr="00BD21C4">
              <w:t>Ⲡⲁⲥ</w:t>
            </w:r>
            <w:r w:rsidRPr="00BD21C4">
              <w:rPr>
                <w:rFonts w:ascii="Times New Roman" w:hAnsi="Times New Roman" w:cs="Times New Roman"/>
              </w:rPr>
              <w:t>̅</w:t>
            </w:r>
            <w:r w:rsidRPr="00BD21C4">
              <w:t>ⲱ</w:t>
            </w:r>
            <w:r w:rsidRPr="00BD21C4">
              <w:rPr>
                <w:rFonts w:ascii="Times New Roman" w:hAnsi="Times New Roman" w:cs="Times New Roman"/>
              </w:rPr>
              <w:t>̅</w:t>
            </w:r>
            <w:r w:rsidRPr="00BD21C4">
              <w:t>ⲣ ⲛ</w:t>
            </w:r>
            <w:r w:rsidRPr="00BD21C4">
              <w:rPr>
                <w:rFonts w:ascii="Times New Roman" w:hAnsi="Times New Roman" w:cs="Times New Roman"/>
              </w:rPr>
              <w:t>̀</w:t>
            </w:r>
            <w:r w:rsidRPr="00BD21C4">
              <w:t>ⲁ</w:t>
            </w:r>
            <w:r w:rsidRPr="00BD21C4">
              <w:rPr>
                <w:rFonts w:ascii="Times New Roman" w:hAnsi="Times New Roman" w:cs="Times New Roman"/>
              </w:rPr>
              <w:t>̀</w:t>
            </w:r>
            <w:r w:rsidRPr="00BD21C4">
              <w:t>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above </w:t>
            </w:r>
            <w:commentRangeStart w:id="729"/>
            <w:r w:rsidRPr="007425E1">
              <w:rPr>
                <w:rFonts w:eastAsiaTheme="minorHAnsi"/>
              </w:rPr>
              <w:t>everyone</w:t>
            </w:r>
            <w:commentRangeEnd w:id="729"/>
            <w:r>
              <w:rPr>
                <w:rStyle w:val="CommentReference"/>
                <w:rFonts w:ascii="Times New Roman" w:eastAsiaTheme="minorHAnsi" w:hAnsi="Times New Roman" w:cstheme="minorBidi"/>
                <w:color w:val="auto"/>
              </w:rPr>
              <w:commentReference w:id="729"/>
            </w:r>
            <w:r w:rsidRPr="007425E1">
              <w:rPr>
                <w:rFonts w:eastAsiaTheme="minorHAnsi"/>
              </w:rPr>
              <w:t>.</w:t>
            </w:r>
          </w:p>
          <w:p w:rsidR="008A3F9A" w:rsidRPr="007425E1" w:rsidRDefault="008A3F9A" w:rsidP="008A3F9A">
            <w:pPr>
              <w:pStyle w:val="EngHang"/>
              <w:rPr>
                <w:rFonts w:eastAsiaTheme="minorHAnsi"/>
              </w:rPr>
            </w:pPr>
            <w:r>
              <w:rPr>
                <w:rFonts w:eastAsiaTheme="minorHAnsi"/>
              </w:rPr>
              <w:t>You</w:t>
            </w:r>
            <w:r w:rsidRPr="007425E1">
              <w:rPr>
                <w:rFonts w:eastAsiaTheme="minorHAnsi"/>
              </w:rPr>
              <w:t xml:space="preserve"> </w:t>
            </w:r>
            <w:r>
              <w:rPr>
                <w:rFonts w:eastAsiaTheme="minorHAnsi"/>
              </w:rPr>
              <w:t>are</w:t>
            </w:r>
            <w:r w:rsidRPr="007425E1">
              <w:rPr>
                <w:rFonts w:eastAsiaTheme="minorHAnsi"/>
              </w:rPr>
              <w:t xml:space="preserve"> the King of kings: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BD21C4">
              <w:t>Ⲝⲁⲡ̀ϣⲱⲓ ⲅⲁⲣ ⲛ̀ⲁⲣⲭⲏ ⲛⲓⲃⲉⲛ</w:t>
            </w:r>
          </w:p>
          <w:p w:rsidR="008A3F9A" w:rsidRDefault="008A3F9A" w:rsidP="00BD21C4">
            <w:pPr>
              <w:pStyle w:val="CopticVersemulti-line"/>
            </w:pPr>
            <w:r w:rsidRPr="00BD21C4">
              <w:t>ⲛ̀ⲑⲟⲕ ⲡⲉ ⲡ̀ⲟⲩⲣⲟ ⲛ̀ⲧⲉ ⲛⲓⲟⲩⲣⲱⲟⲩ</w:t>
            </w:r>
          </w:p>
          <w:p w:rsidR="008A3F9A" w:rsidRDefault="008A3F9A" w:rsidP="00BD21C4">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Default="008A3F9A" w:rsidP="008A3F9A">
            <w:pPr>
              <w:pStyle w:val="EngHang"/>
            </w:pPr>
            <w:r>
              <w:t>Glory be to You and Your Father,</w:t>
            </w:r>
          </w:p>
          <w:p w:rsidR="008A3F9A" w:rsidRDefault="008A3F9A" w:rsidP="008A3F9A">
            <w:pPr>
              <w:pStyle w:val="EngHang"/>
            </w:pPr>
            <w:r>
              <w:t>And the Holy Spirit: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Ⲟⲩⲱ̀ⲟⲩ ⲛⲁⲕ ⲛⲉⲙ Ⲡⲉⲕⲓⲱⲧ</w:t>
            </w:r>
          </w:p>
          <w:p w:rsidR="008A3F9A" w:rsidRDefault="008A3F9A" w:rsidP="00BD21C4">
            <w:pPr>
              <w:pStyle w:val="CopticVersemulti-line"/>
            </w:pPr>
            <w:r w:rsidRPr="00511398">
              <w:t>ⲛⲉⲙ Ⲡⲓⲡ̅ⲛ̅ⲁ ⲉ̀ⲑⲟⲩⲁⲃ</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w:t>
            </w:r>
            <w:r w:rsidRPr="007425E1">
              <w:rPr>
                <w:rFonts w:eastAsiaTheme="minorHAnsi"/>
              </w:rPr>
              <w:t xml:space="preserve"> Name is blessed and sweet,</w:t>
            </w:r>
          </w:p>
          <w:p w:rsidR="008A3F9A" w:rsidRPr="007425E1" w:rsidRDefault="008A3F9A" w:rsidP="008A3F9A">
            <w:pPr>
              <w:pStyle w:val="EngHang"/>
              <w:rPr>
                <w:rFonts w:eastAsiaTheme="minorHAnsi"/>
              </w:rPr>
            </w:pPr>
            <w:r w:rsidRPr="007425E1">
              <w:rPr>
                <w:rFonts w:eastAsiaTheme="minorHAnsi"/>
              </w:rPr>
              <w:t xml:space="preserve">On the lips of </w:t>
            </w:r>
            <w:r>
              <w:rPr>
                <w:rFonts w:eastAsiaTheme="minorHAnsi"/>
              </w:rPr>
              <w:t>Your</w:t>
            </w:r>
            <w:r w:rsidRPr="007425E1">
              <w:rPr>
                <w:rFonts w:eastAsiaTheme="minorHAnsi"/>
              </w:rPr>
              <w:t xml:space="preserve"> saints: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Ⲡⲉⲕⲣⲁⲛ ϩⲟⲗϫ ⲟⲩⲟϩ ϥ̀ⲥ̀ⲙⲁⲣⲱⲟⲩⲧ</w:t>
            </w:r>
          </w:p>
          <w:p w:rsidR="008A3F9A" w:rsidRDefault="008A3F9A" w:rsidP="00BD21C4">
            <w:pPr>
              <w:pStyle w:val="CopticVersemulti-line"/>
            </w:pPr>
            <w:r w:rsidRPr="00511398">
              <w:t>ϧⲉⲛ ⲣⲱⲟⲩ ⲛ̀ⲛⲏⲉ̅ⲑ̅ⲩ ⲛ̀ⲧⲁⲕ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My lips praise </w:t>
            </w:r>
            <w:r>
              <w:rPr>
                <w:rFonts w:eastAsiaTheme="minorHAnsi"/>
              </w:rPr>
              <w:t>You</w:t>
            </w:r>
          </w:p>
          <w:p w:rsidR="008A3F9A" w:rsidRPr="007425E1" w:rsidRDefault="008A3F9A" w:rsidP="008A3F9A">
            <w:pPr>
              <w:pStyle w:val="EngHang"/>
              <w:rPr>
                <w:rFonts w:eastAsiaTheme="minorHAnsi"/>
              </w:rPr>
            </w:pPr>
            <w:r w:rsidRPr="007425E1">
              <w:rPr>
                <w:rFonts w:eastAsiaTheme="minorHAnsi"/>
              </w:rPr>
              <w:t xml:space="preserve">And my tongue glorifies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Ⲣⲱⲓ ⲅⲁⲣ ⲛⲁⲥ̀ⲙⲟⲩ ⲉ̀ⲣⲟⲕ</w:t>
            </w:r>
          </w:p>
          <w:p w:rsidR="008A3F9A" w:rsidRDefault="008A3F9A" w:rsidP="00BD21C4">
            <w:pPr>
              <w:pStyle w:val="CopticVersemulti-line"/>
            </w:pPr>
            <w:r w:rsidRPr="00511398">
              <w:t>ⲟⲩⲟϩ ⲡⲁⲗⲁⲥ ⲛⲁϯⲱ̀ⲟⲩ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Yes, </w:t>
            </w:r>
            <w:r>
              <w:rPr>
                <w:rFonts w:eastAsiaTheme="minorHAnsi"/>
              </w:rPr>
              <w:t>truly</w:t>
            </w:r>
            <w:r w:rsidRPr="007425E1">
              <w:rPr>
                <w:rFonts w:eastAsiaTheme="minorHAnsi"/>
              </w:rPr>
              <w:t xml:space="preserve">,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Ⲥⲉ ⲟⲛⲧⲱⲥ ⲧⲉⲛⲥ̀ⲙⲟⲩ ⲉ̀ⲣⲟⲕ</w:t>
            </w:r>
          </w:p>
          <w:p w:rsidR="008A3F9A" w:rsidRDefault="008A3F9A" w:rsidP="00BD21C4">
            <w:pPr>
              <w:pStyle w:val="CopticVersemulti-line"/>
            </w:pPr>
            <w:r w:rsidRPr="00511398">
              <w:t>ⲥⲉ ⲟⲛⲧⲱⲥ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We </w:t>
            </w:r>
            <w:r>
              <w:rPr>
                <w:rFonts w:eastAsiaTheme="minorHAnsi"/>
              </w:rPr>
              <w:t>will</w:t>
            </w:r>
            <w:r w:rsidRPr="007425E1">
              <w:rPr>
                <w:rFonts w:eastAsiaTheme="minorHAnsi"/>
              </w:rPr>
              <w:t xml:space="preserve"> </w:t>
            </w:r>
            <w:r>
              <w:rPr>
                <w:rFonts w:eastAsiaTheme="minorHAnsi"/>
              </w:rPr>
              <w:t>never</w:t>
            </w:r>
            <w:r w:rsidRPr="007425E1">
              <w:rPr>
                <w:rFonts w:eastAsiaTheme="minorHAnsi"/>
              </w:rPr>
              <w:t xml:space="preserve"> get weary:</w:t>
            </w:r>
          </w:p>
          <w:p w:rsidR="008A3F9A" w:rsidRPr="007425E1" w:rsidRDefault="008A3F9A" w:rsidP="008A3F9A">
            <w:pPr>
              <w:pStyle w:val="EngHang"/>
              <w:rPr>
                <w:rFonts w:eastAsiaTheme="minorHAnsi"/>
              </w:rPr>
            </w:pPr>
            <w:r>
              <w:rPr>
                <w:rFonts w:eastAsiaTheme="minorHAnsi"/>
              </w:rPr>
              <w:t xml:space="preserve">We will </w:t>
            </w:r>
            <w:commentRangeStart w:id="730"/>
            <w:r>
              <w:rPr>
                <w:rFonts w:eastAsiaTheme="minorHAnsi"/>
              </w:rPr>
              <w:t xml:space="preserve">never </w:t>
            </w:r>
            <w:commentRangeEnd w:id="730"/>
            <w:r>
              <w:rPr>
                <w:rStyle w:val="CommentReference"/>
                <w:rFonts w:ascii="Times New Roman" w:eastAsiaTheme="minorHAnsi" w:hAnsi="Times New Roman" w:cstheme="minorBidi"/>
                <w:color w:val="auto"/>
              </w:rPr>
              <w:commentReference w:id="730"/>
            </w:r>
            <w:r>
              <w:rPr>
                <w:rFonts w:eastAsiaTheme="minorHAnsi"/>
              </w:rPr>
              <w:t>cease praising 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Ⲧⲉⲛⲛⲁϧⲓⲥⲓ ⲁⲛ 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rPr>
                <w:rFonts w:eastAsiaTheme="minorHAnsi"/>
              </w:rPr>
            </w:pPr>
            <w:r>
              <w:rPr>
                <w:rFonts w:eastAsiaTheme="minorHAnsi"/>
              </w:rPr>
              <w:t>We send up to You,</w:t>
            </w:r>
          </w:p>
          <w:p w:rsidR="008A3F9A" w:rsidRPr="007425E1" w:rsidRDefault="008A3F9A" w:rsidP="008A3F9A">
            <w:pPr>
              <w:pStyle w:val="EngHang"/>
              <w:rPr>
                <w:rFonts w:eastAsiaTheme="minorHAnsi"/>
              </w:rPr>
            </w:pPr>
            <w:r w:rsidRPr="007425E1">
              <w:rPr>
                <w:rFonts w:eastAsiaTheme="minorHAnsi"/>
              </w:rPr>
              <w:t xml:space="preserve">All the praises </w:t>
            </w:r>
            <w:commentRangeStart w:id="731"/>
            <w:r w:rsidRPr="007425E1">
              <w:rPr>
                <w:rFonts w:eastAsiaTheme="minorHAnsi"/>
              </w:rPr>
              <w:t xml:space="preserve">and </w:t>
            </w:r>
            <w:commentRangeEnd w:id="731"/>
            <w:r>
              <w:rPr>
                <w:rStyle w:val="CommentReference"/>
                <w:rFonts w:ascii="Times New Roman" w:eastAsiaTheme="minorHAnsi" w:hAnsi="Times New Roman" w:cstheme="minorBidi"/>
                <w:color w:val="auto"/>
              </w:rPr>
              <w:commentReference w:id="731"/>
            </w:r>
            <w:r w:rsidRPr="007425E1">
              <w:rPr>
                <w:rFonts w:eastAsiaTheme="minorHAnsi"/>
              </w:rPr>
              <w:t>the blessing</w:t>
            </w:r>
            <w:r>
              <w:rPr>
                <w:rFonts w:eastAsiaTheme="minorHAnsi"/>
              </w:rPr>
              <w:t>:</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Ⲩⲙⲛⲟⲗⲟⲅⲓⲁ̀ ⲛⲓⲃⲉⲛ ⲛ̀ⲥ̀ⲙⲟⲩ</w:t>
            </w:r>
          </w:p>
          <w:p w:rsidR="008A3F9A" w:rsidRDefault="008A3F9A" w:rsidP="00BD21C4">
            <w:pPr>
              <w:pStyle w:val="CopticVersemulti-line"/>
            </w:pPr>
            <w:r w:rsidRPr="00511398">
              <w:t>ⲧⲉⲛⲟⲩⲱⲣⲡ ⲙ̀ⲙⲱⲟⲩ ⲉ̀ⲡ̀ϣⲱⲓ ϩⲁⲣⲟⲕ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alone is the glory,</w:t>
            </w:r>
          </w:p>
          <w:p w:rsidR="008A3F9A" w:rsidRPr="007425E1" w:rsidRDefault="008A3F9A" w:rsidP="008A3F9A">
            <w:pPr>
              <w:pStyle w:val="EngHang"/>
              <w:rPr>
                <w:rFonts w:eastAsiaTheme="minorHAnsi"/>
              </w:rPr>
            </w:pPr>
            <w:r w:rsidRPr="007425E1">
              <w:rPr>
                <w:rFonts w:eastAsiaTheme="minorHAnsi"/>
              </w:rPr>
              <w:t xml:space="preserve">The honour and thanksgiving: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Ⲫⲱⲕ ⲡⲉ ⲡⲓⲱ̀ⲟⲩ ⲛⲉⲙ ⲡⲓⲧⲁⲓⲟ̀</w:t>
            </w:r>
          </w:p>
          <w:p w:rsidR="008A3F9A" w:rsidRDefault="008A3F9A" w:rsidP="00BD21C4">
            <w:pPr>
              <w:pStyle w:val="CopticVersemulti-line"/>
            </w:pPr>
            <w:r w:rsidRPr="00511398">
              <w:t>ⲛⲉⲙ ϯⲉⲩⲭⲁⲣⲓⲥⲧⲓⲁ̀</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are</w:t>
            </w:r>
            <w:r w:rsidRPr="007425E1">
              <w:rPr>
                <w:rFonts w:eastAsiaTheme="minorHAnsi"/>
              </w:rPr>
              <w:t xml:space="preserve"> </w:t>
            </w:r>
            <w:r>
              <w:rPr>
                <w:rFonts w:eastAsiaTheme="minorHAnsi"/>
              </w:rPr>
              <w:t>You</w:t>
            </w:r>
            <w:r w:rsidRPr="007425E1">
              <w:rPr>
                <w:rFonts w:eastAsiaTheme="minorHAnsi"/>
              </w:rPr>
              <w:t>, O my Lord;</w:t>
            </w:r>
          </w:p>
          <w:p w:rsidR="008A3F9A" w:rsidRPr="007425E1" w:rsidRDefault="008A3F9A" w:rsidP="008A3F9A">
            <w:pPr>
              <w:pStyle w:val="EngHang"/>
              <w:rPr>
                <w:rFonts w:eastAsiaTheme="minorHAnsi"/>
              </w:rPr>
            </w:pPr>
            <w:r w:rsidRPr="007425E1">
              <w:rPr>
                <w:rFonts w:eastAsiaTheme="minorHAnsi"/>
              </w:rPr>
              <w:t xml:space="preserve">Holy, </w:t>
            </w:r>
            <w:r>
              <w:rPr>
                <w:rFonts w:eastAsiaTheme="minorHAnsi"/>
              </w:rPr>
              <w:t>in truth</w:t>
            </w:r>
            <w:r w:rsidRPr="007425E1">
              <w:rPr>
                <w:rFonts w:eastAsiaTheme="minorHAnsi"/>
              </w:rPr>
              <w:t xml:space="preserve">, O my God: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Ⲭⲟⲩⲁⲃ Ⲡⲟ̅ⲥ̅ ⲟⲩⲟϩ ⲭ̀ⲟⲩⲁⲃ</w:t>
            </w:r>
          </w:p>
          <w:p w:rsidR="008A3F9A" w:rsidRDefault="008A3F9A" w:rsidP="00BD21C4">
            <w:pPr>
              <w:pStyle w:val="CopticVersemulti-line"/>
            </w:pPr>
            <w:r w:rsidRPr="00511398">
              <w:t>ⲭ̀ⲟⲩⲁⲃ Ⲡⲁⲛⲟⲩϯ ϧⲉⲛ ⲟⲩⲙⲉⲑⲙⲏⲓ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lastRenderedPageBreak/>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Every soul </w:t>
            </w:r>
            <w:commentRangeStart w:id="732"/>
            <w:r w:rsidRPr="007425E1">
              <w:rPr>
                <w:rFonts w:eastAsiaTheme="minorHAnsi"/>
              </w:rPr>
              <w:t xml:space="preserve">praises </w:t>
            </w:r>
            <w:commentRangeEnd w:id="732"/>
            <w:r>
              <w:rPr>
                <w:rStyle w:val="CommentReference"/>
                <w:rFonts w:ascii="Times New Roman" w:eastAsiaTheme="minorHAnsi" w:hAnsi="Times New Roman" w:cstheme="minorBidi"/>
                <w:color w:val="auto"/>
              </w:rPr>
              <w:commentReference w:id="732"/>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Every knee </w:t>
            </w:r>
            <w:r>
              <w:rPr>
                <w:rFonts w:eastAsiaTheme="minorHAnsi"/>
              </w:rPr>
              <w:t>bends</w:t>
            </w:r>
            <w:r w:rsidRPr="007425E1">
              <w:rPr>
                <w:rFonts w:eastAsiaTheme="minorHAnsi"/>
              </w:rPr>
              <w:t xml:space="preserve"> to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Ⲯⲩⲭⲏ ⲛⲓⲃⲉⲛ ⲥⲉⲥ̀ⲙⲟⲩ ⲉ̀ⲣⲟⲕ</w:t>
            </w:r>
          </w:p>
          <w:p w:rsidR="008A3F9A" w:rsidRDefault="008A3F9A" w:rsidP="00BD21C4">
            <w:pPr>
              <w:pStyle w:val="CopticVersemulti-line"/>
            </w:pPr>
            <w:r w:rsidRPr="00511398">
              <w:t>ⲕⲉⲗⲓ ⲛⲓⲃⲉⲛ ⲥⲉ ⲕⲱⲗϫ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O Name full of glory;</w:t>
            </w:r>
          </w:p>
          <w:p w:rsidR="008A3F9A" w:rsidRPr="007425E1" w:rsidRDefault="008A3F9A" w:rsidP="008A3F9A">
            <w:pPr>
              <w:pStyle w:val="EngHang"/>
              <w:rPr>
                <w:rFonts w:eastAsiaTheme="minorHAnsi"/>
              </w:rPr>
            </w:pPr>
            <w:r w:rsidRPr="007425E1">
              <w:rPr>
                <w:rFonts w:eastAsiaTheme="minorHAnsi"/>
              </w:rPr>
              <w:t xml:space="preserve">O Name full of </w:t>
            </w:r>
            <w:commentRangeStart w:id="733"/>
            <w:r w:rsidRPr="007425E1">
              <w:rPr>
                <w:rFonts w:eastAsiaTheme="minorHAnsi"/>
              </w:rPr>
              <w:t>blessing</w:t>
            </w:r>
            <w:commentRangeEnd w:id="733"/>
            <w:r>
              <w:rPr>
                <w:rStyle w:val="CommentReference"/>
                <w:rFonts w:ascii="Times New Roman" w:eastAsiaTheme="minorHAnsi" w:hAnsi="Times New Roman" w:cstheme="minorBidi"/>
                <w:color w:val="auto"/>
              </w:rPr>
              <w:commentReference w:id="733"/>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Ⲱ̀ ⲡⲓⲣⲁⲛ ⲉⲑⲙⲉϩ ⲛ̀ⲱ̀ⲟⲩ</w:t>
            </w:r>
          </w:p>
          <w:p w:rsidR="008A3F9A" w:rsidRDefault="008A3F9A" w:rsidP="00BD21C4">
            <w:pPr>
              <w:pStyle w:val="CopticVersemulti-line"/>
            </w:pPr>
            <w:r w:rsidRPr="00511398">
              <w:t>ⲱ̀ ⲡⲓⲣⲁⲛ ⲉⲑⲙⲉϩ ⲛ̀ⲥ̀ⲙⲟⲩ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Default="008A3F9A" w:rsidP="008A3F9A">
            <w:pPr>
              <w:pStyle w:val="EngHang"/>
            </w:pPr>
            <w:r>
              <w:t>We will not cease praising You,</w:t>
            </w:r>
          </w:p>
          <w:p w:rsidR="008A3F9A" w:rsidRDefault="008A3F9A" w:rsidP="008A3F9A">
            <w:pPr>
              <w:pStyle w:val="EngHang"/>
            </w:pPr>
            <w:r>
              <w:t>Forever and ever:</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Ϣⲁ ⲉ̀ⲛⲉϩ ⲛ̀ⲧⲉ ⲡⲓⲉ̀ⲛⲉϩ</w:t>
            </w:r>
          </w:p>
          <w:p w:rsidR="008A3F9A" w:rsidRDefault="008A3F9A" w:rsidP="00BD21C4">
            <w:pPr>
              <w:pStyle w:val="CopticVersemulti-line"/>
            </w:pPr>
            <w:r w:rsidRPr="00511398">
              <w:t>ⲧⲉⲛⲛⲁⲕⲏⲛ ⲁⲛ ⲉⲛⲥ̀ⲙⲟⲩ ⲉ̀ⲣⲟⲕ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Pr>
                <w:rFonts w:eastAsiaTheme="minorHAnsi"/>
              </w:rPr>
              <w:t>Yours</w:t>
            </w:r>
            <w:r w:rsidRPr="007425E1">
              <w:rPr>
                <w:rFonts w:eastAsiaTheme="minorHAnsi"/>
              </w:rPr>
              <w:t xml:space="preserve"> is the blessing,</w:t>
            </w:r>
          </w:p>
          <w:p w:rsidR="008A3F9A" w:rsidRPr="007425E1" w:rsidRDefault="008A3F9A" w:rsidP="008A3F9A">
            <w:pPr>
              <w:pStyle w:val="EngHang"/>
              <w:rPr>
                <w:rFonts w:eastAsiaTheme="minorHAnsi"/>
              </w:rPr>
            </w:pPr>
            <w:r w:rsidRPr="007425E1">
              <w:rPr>
                <w:rFonts w:eastAsiaTheme="minorHAnsi"/>
              </w:rPr>
              <w:t xml:space="preserve">The honour and the glory: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ϥ̀ⲉⲛⲧⲁⲕ ⲙ̀ⲙⲁⲩ ⲛ̀ϫⲉ ⲡⲓⲥ̀ⲙⲟⲩ</w:t>
            </w:r>
          </w:p>
          <w:p w:rsidR="008A3F9A" w:rsidRDefault="008A3F9A" w:rsidP="00BD21C4">
            <w:pPr>
              <w:pStyle w:val="CopticVersemulti-line"/>
            </w:pPr>
            <w:r w:rsidRPr="00511398">
              <w:t>ⲛⲉⲙ ⲡⲓⲱ̀ⲟⲩ ⲛⲉⲙ ⲡⲓⲧⲁⲓⲟ̀</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With the blessing we bless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With the glory we glorify </w:t>
            </w:r>
            <w:r>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Ϧⲉⲛ ⲟⲩⲥ̀ⲙⲟⲩ ⲧⲉⲛⲥ̀ⲙⲟⲩ ⲉ̀ⲣⲟⲕ</w:t>
            </w:r>
          </w:p>
          <w:p w:rsidR="008A3F9A" w:rsidRDefault="008A3F9A" w:rsidP="00BD21C4">
            <w:pPr>
              <w:pStyle w:val="CopticVersemulti-line"/>
            </w:pPr>
            <w:r w:rsidRPr="00511398">
              <w:t>ϧⲉⲛ ⲟⲩⲱ̀ⲟⲩ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As long as we live </w:t>
            </w:r>
            <w:commentRangeStart w:id="734"/>
            <w:r w:rsidRPr="007425E1">
              <w:rPr>
                <w:rFonts w:eastAsiaTheme="minorHAnsi"/>
              </w:rPr>
              <w:t xml:space="preserve">we'll </w:t>
            </w:r>
            <w:commentRangeEnd w:id="734"/>
            <w:r>
              <w:rPr>
                <w:rStyle w:val="CommentReference"/>
                <w:rFonts w:ascii="Times New Roman" w:eastAsiaTheme="minorHAnsi" w:hAnsi="Times New Roman" w:cstheme="minorBidi"/>
                <w:color w:val="auto"/>
              </w:rPr>
              <w:commentReference w:id="734"/>
            </w:r>
            <w:r w:rsidRPr="007425E1">
              <w:rPr>
                <w:rFonts w:eastAsiaTheme="minorHAnsi"/>
              </w:rPr>
              <w:t xml:space="preserve">praise </w:t>
            </w:r>
            <w:r>
              <w:rPr>
                <w:rFonts w:eastAsiaTheme="minorHAnsi"/>
              </w:rPr>
              <w:t>You</w:t>
            </w:r>
            <w:r w:rsidRPr="007425E1">
              <w:rPr>
                <w:rFonts w:eastAsiaTheme="minorHAnsi"/>
              </w:rPr>
              <w:t>;</w:t>
            </w:r>
          </w:p>
          <w:p w:rsidR="008A3F9A" w:rsidRPr="007425E1" w:rsidRDefault="008A3F9A" w:rsidP="008A3F9A">
            <w:pPr>
              <w:pStyle w:val="EngHang"/>
              <w:rPr>
                <w:rFonts w:eastAsiaTheme="minorHAnsi"/>
              </w:rPr>
            </w:pPr>
            <w:r w:rsidRPr="007425E1">
              <w:rPr>
                <w:rFonts w:eastAsiaTheme="minorHAnsi"/>
              </w:rPr>
              <w:t xml:space="preserve">As long as we're here we'll glorify </w:t>
            </w:r>
            <w:r w:rsidR="001040C8">
              <w:rPr>
                <w:rFonts w:eastAsiaTheme="minorHAnsi"/>
              </w:rPr>
              <w:t>You</w:t>
            </w:r>
            <w:r w:rsidRPr="007425E1">
              <w:rPr>
                <w:rFonts w:eastAsiaTheme="minorHAnsi"/>
              </w:rPr>
              <w:t xml:space="preserv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Ϩⲟⲥ ⲉⲛⲟⲛϧ ⲧⲉⲛⲥ̀ⲙⲟⲩ ⲉ̀ⲣⲟⲕ</w:t>
            </w:r>
          </w:p>
          <w:p w:rsidR="008A3F9A" w:rsidRDefault="008A3F9A" w:rsidP="00BD21C4">
            <w:pPr>
              <w:pStyle w:val="CopticVersemulti-line"/>
            </w:pPr>
            <w:r w:rsidRPr="00511398">
              <w:t>ϩⲟⲥ ⲉⲛϣⲟⲡ ⲧⲉⲛϯⲱ̀ⲟⲩ ⲛⲁⲕ</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p>
        </w:tc>
        <w:tc>
          <w:tcPr>
            <w:tcW w:w="3960" w:type="dxa"/>
          </w:tcPr>
          <w:p w:rsidR="008A3F9A" w:rsidRPr="007425E1" w:rsidRDefault="008A3F9A" w:rsidP="008A3F9A">
            <w:pPr>
              <w:pStyle w:val="EngHang"/>
              <w:rPr>
                <w:rFonts w:eastAsiaTheme="minorHAnsi"/>
              </w:rPr>
            </w:pPr>
            <w:r w:rsidRPr="007425E1">
              <w:rPr>
                <w:rFonts w:eastAsiaTheme="minorHAnsi"/>
              </w:rPr>
              <w:t xml:space="preserve">The perfection of </w:t>
            </w:r>
            <w:r>
              <w:rPr>
                <w:rFonts w:eastAsiaTheme="minorHAnsi"/>
              </w:rPr>
              <w:t>every blessing</w:t>
            </w:r>
          </w:p>
          <w:p w:rsidR="008A3F9A" w:rsidRPr="007425E1" w:rsidRDefault="008A3F9A" w:rsidP="008A3F9A">
            <w:pPr>
              <w:pStyle w:val="EngHang"/>
              <w:rPr>
                <w:rFonts w:eastAsiaTheme="minorHAnsi"/>
              </w:rPr>
            </w:pPr>
            <w:r w:rsidRPr="007425E1">
              <w:rPr>
                <w:rFonts w:eastAsiaTheme="minorHAnsi"/>
              </w:rPr>
              <w:t xml:space="preserve">Is in </w:t>
            </w:r>
            <w:r>
              <w:rPr>
                <w:rFonts w:eastAsiaTheme="minorHAnsi"/>
              </w:rPr>
              <w:t>Your</w:t>
            </w:r>
            <w:r w:rsidRPr="007425E1">
              <w:rPr>
                <w:rFonts w:eastAsiaTheme="minorHAnsi"/>
              </w:rPr>
              <w:t xml:space="preserve"> Holy Name: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p>
        </w:tc>
        <w:tc>
          <w:tcPr>
            <w:tcW w:w="3960" w:type="dxa"/>
          </w:tcPr>
          <w:p w:rsidR="008A3F9A" w:rsidRDefault="008A3F9A" w:rsidP="00BD21C4">
            <w:pPr>
              <w:pStyle w:val="CopticVersemulti-line"/>
            </w:pPr>
            <w:r w:rsidRPr="00511398">
              <w:t>Ϫⲱⲕ ⲉ̀ⲃⲟⲗ ⲛ̀ⲥ̀ⲙⲟⲩ ⲛⲓⲃⲉⲛ</w:t>
            </w:r>
          </w:p>
          <w:p w:rsidR="008A3F9A" w:rsidRDefault="008A3F9A" w:rsidP="00BD21C4">
            <w:pPr>
              <w:pStyle w:val="CopticVersemulti-line"/>
            </w:pPr>
            <w:r w:rsidRPr="00511398">
              <w:t>ⲥⲉⲭⲏ ϧⲉⲛ ⲡⲉⲕⲣⲁⲛ ⲉ̅ⲑ̅ⲩ</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Receive our prayers,</w:t>
            </w:r>
          </w:p>
          <w:p w:rsidR="008A3F9A" w:rsidRPr="007425E1" w:rsidRDefault="008A3F9A" w:rsidP="008A3F9A">
            <w:pPr>
              <w:pStyle w:val="EngHang"/>
              <w:rPr>
                <w:rFonts w:eastAsiaTheme="minorHAnsi"/>
              </w:rPr>
            </w:pPr>
            <w:r w:rsidRPr="007425E1">
              <w:rPr>
                <w:rFonts w:eastAsiaTheme="minorHAnsi"/>
              </w:rPr>
              <w:t xml:space="preserve">From us the sinners: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ϭⲓ ⲛ̀ⲛⲉⲛϯϩⲟ ⲛ̀ⲧⲟⲧⲉⲛ</w:t>
            </w:r>
          </w:p>
          <w:p w:rsidR="008A3F9A" w:rsidRDefault="008A3F9A" w:rsidP="00BD21C4">
            <w:pPr>
              <w:pStyle w:val="CopticVersemulti-line"/>
            </w:pPr>
            <w:r w:rsidRPr="00511398">
              <w:t>ⲁ̀ⲛⲟⲛ ϧⲁ ⲛⲓⲣⲉϥⲉⲣⲛⲟⲃⲓ</w:t>
            </w:r>
          </w:p>
          <w:p w:rsidR="008A3F9A" w:rsidRDefault="008A3F9A" w:rsidP="00511398">
            <w:pPr>
              <w:pStyle w:val="CopticVersemulti-line"/>
            </w:pPr>
            <w:r w:rsidRPr="00BD21C4">
              <w:t>Ⲡⲁⲟ̅ⲥ̅ Ⲓⲏ̅ⲥ Ⲡⲭ̅ⲥ</w:t>
            </w:r>
          </w:p>
          <w:p w:rsidR="008A3F9A" w:rsidRDefault="008A3F9A" w:rsidP="00511398">
            <w:pPr>
              <w:pStyle w:val="CopticVerse"/>
            </w:pPr>
            <w:r w:rsidRPr="00BD21C4">
              <w:t>Ⲡⲁⲥ̅ⲱ̅ⲣ ⲛ̀ⲁ̀ⲅⲁⲑⲟⲥ</w:t>
            </w:r>
          </w:p>
        </w:tc>
      </w:tr>
      <w:tr w:rsidR="008A3F9A" w:rsidTr="00AE1E8D">
        <w:trPr>
          <w:cantSplit/>
          <w:jc w:val="center"/>
        </w:trPr>
        <w:tc>
          <w:tcPr>
            <w:tcW w:w="288" w:type="dxa"/>
          </w:tcPr>
          <w:p w:rsidR="008A3F9A" w:rsidRDefault="008A3F9A" w:rsidP="00AE1E8D">
            <w:pPr>
              <w:pStyle w:val="CopticCross"/>
            </w:pPr>
            <w:r w:rsidRPr="00FB5ACB">
              <w:t>¿</w:t>
            </w:r>
          </w:p>
        </w:tc>
        <w:tc>
          <w:tcPr>
            <w:tcW w:w="3960" w:type="dxa"/>
          </w:tcPr>
          <w:p w:rsidR="008A3F9A" w:rsidRPr="007425E1" w:rsidRDefault="008A3F9A" w:rsidP="008A3F9A">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w:t>
            </w:r>
            <w:commentRangeStart w:id="735"/>
            <w:r w:rsidRPr="007425E1">
              <w:rPr>
                <w:rFonts w:eastAsiaTheme="minorHAnsi"/>
              </w:rPr>
              <w:t xml:space="preserve">perfect </w:t>
            </w:r>
            <w:commentRangeEnd w:id="735"/>
            <w:r>
              <w:rPr>
                <w:rStyle w:val="CommentReference"/>
                <w:rFonts w:ascii="Times New Roman" w:eastAsiaTheme="minorHAnsi" w:hAnsi="Times New Roman" w:cstheme="minorBidi"/>
                <w:color w:val="auto"/>
              </w:rPr>
              <w:commentReference w:id="735"/>
            </w:r>
            <w:r w:rsidRPr="007425E1">
              <w:rPr>
                <w:rFonts w:eastAsiaTheme="minorHAnsi"/>
              </w:rPr>
              <w:t>peace</w:t>
            </w:r>
          </w:p>
          <w:p w:rsidR="008A3F9A" w:rsidRPr="007425E1" w:rsidRDefault="008A3F9A" w:rsidP="008A3F9A">
            <w:pPr>
              <w:pStyle w:val="EngHang"/>
              <w:rPr>
                <w:rFonts w:eastAsiaTheme="minorHAnsi"/>
              </w:rPr>
            </w:pPr>
            <w:r w:rsidRPr="007425E1">
              <w:rPr>
                <w:rFonts w:eastAsiaTheme="minorHAnsi"/>
              </w:rPr>
              <w:t xml:space="preserve">And forgive us our sins: </w:t>
            </w:r>
          </w:p>
          <w:p w:rsidR="008A3F9A" w:rsidRPr="003B0313" w:rsidRDefault="008A3F9A" w:rsidP="008A3F9A">
            <w:pPr>
              <w:pStyle w:val="EngHang"/>
              <w:rPr>
                <w:rFonts w:eastAsiaTheme="minorHAnsi"/>
              </w:rPr>
            </w:pPr>
            <w:r w:rsidRPr="003B0313">
              <w:rPr>
                <w:rFonts w:eastAsiaTheme="minorHAnsi"/>
              </w:rPr>
              <w:t>O my Lord Jesus Christ,</w:t>
            </w:r>
          </w:p>
          <w:p w:rsidR="008A3F9A" w:rsidRDefault="008A3F9A" w:rsidP="008A3F9A">
            <w:pPr>
              <w:pStyle w:val="EngHangEnd"/>
            </w:pPr>
            <w:r w:rsidRPr="003B0313">
              <w:rPr>
                <w:rFonts w:eastAsiaTheme="minorHAnsi"/>
              </w:rPr>
              <w:t>O my Good Saviour.</w:t>
            </w:r>
          </w:p>
        </w:tc>
        <w:tc>
          <w:tcPr>
            <w:tcW w:w="288" w:type="dxa"/>
          </w:tcPr>
          <w:p w:rsidR="008A3F9A" w:rsidRDefault="008A3F9A" w:rsidP="003B0313"/>
        </w:tc>
        <w:tc>
          <w:tcPr>
            <w:tcW w:w="288" w:type="dxa"/>
          </w:tcPr>
          <w:p w:rsidR="008A3F9A" w:rsidRDefault="008A3F9A" w:rsidP="00AE1E8D">
            <w:pPr>
              <w:pStyle w:val="CopticCross"/>
            </w:pPr>
            <w:r w:rsidRPr="00FB5ACB">
              <w:t>¿</w:t>
            </w:r>
          </w:p>
        </w:tc>
        <w:tc>
          <w:tcPr>
            <w:tcW w:w="3960" w:type="dxa"/>
          </w:tcPr>
          <w:p w:rsidR="008A3F9A" w:rsidRDefault="008A3F9A" w:rsidP="00BD21C4">
            <w:pPr>
              <w:pStyle w:val="CopticVersemulti-line"/>
            </w:pPr>
            <w:r w:rsidRPr="00511398">
              <w:t>Ϯⲛⲁⲛ ⲛ̀ⲧⲉⲕϩⲓⲣⲏⲛⲏ ⲙ̀ⲙⲏⲓ</w:t>
            </w:r>
          </w:p>
          <w:p w:rsidR="008A3F9A" w:rsidRDefault="008A3F9A" w:rsidP="00BD21C4">
            <w:pPr>
              <w:pStyle w:val="CopticVersemulti-line"/>
            </w:pPr>
            <w:r w:rsidRPr="00511398">
              <w:t>ⲭⲁ ⲛⲉⲛⲛⲟⲃⲓ ⲛⲁⲛ ⲉ̀ⲃⲟⲗ</w:t>
            </w:r>
          </w:p>
          <w:p w:rsidR="008A3F9A" w:rsidRDefault="008A3F9A" w:rsidP="00BD21C4">
            <w:pPr>
              <w:pStyle w:val="CopticVersemulti-line"/>
            </w:pPr>
            <w:r w:rsidRPr="00511398">
              <w:t>Ⲡⲁⲟ̅ⲥ̅ Ⲓⲏ̅ⲥ Ⲡⲭ̅ⲥ</w:t>
            </w:r>
          </w:p>
          <w:p w:rsidR="008A3F9A" w:rsidRDefault="008A3F9A" w:rsidP="00511398">
            <w:pPr>
              <w:pStyle w:val="CopticVerse"/>
            </w:pPr>
            <w:r w:rsidRPr="00511398">
              <w:t>Ⲡⲁⲥ̅ⲱ̅ⲣ ⲛ̀ⲁ̀ⲅⲁⲑⲟⲥ</w:t>
            </w:r>
          </w:p>
        </w:tc>
      </w:tr>
    </w:tbl>
    <w:p w:rsidR="00C56BFD" w:rsidRPr="00A742AC" w:rsidRDefault="00C56BFD" w:rsidP="000D107E">
      <w:pPr>
        <w:pStyle w:val="Heading5"/>
      </w:pPr>
      <w:bookmarkStart w:id="736" w:name="_Toc298681341"/>
      <w:bookmarkStart w:id="737" w:name="_Toc308441940"/>
      <w:r w:rsidRPr="00FD2E69">
        <w:t xml:space="preserve">The Conclusion of the </w:t>
      </w:r>
      <w:r>
        <w:t>Batos</w:t>
      </w:r>
      <w:r w:rsidRPr="00FD2E69">
        <w:t xml:space="preserve"> Psali</w:t>
      </w:r>
      <w:bookmarkEnd w:id="736"/>
      <w:bookmarkEnd w:id="73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A3F9A" w:rsidTr="00C56BFD">
        <w:trPr>
          <w:cantSplit/>
          <w:jc w:val="center"/>
        </w:trPr>
        <w:tc>
          <w:tcPr>
            <w:tcW w:w="288" w:type="dxa"/>
          </w:tcPr>
          <w:p w:rsidR="008A3F9A" w:rsidRDefault="008A3F9A" w:rsidP="00C56BFD">
            <w:pPr>
              <w:pStyle w:val="CopticCross"/>
            </w:pP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And whenever we sing hymns</w:t>
            </w:r>
          </w:p>
          <w:p w:rsidR="008A3F9A" w:rsidRPr="0042513B" w:rsidRDefault="008A3F9A" w:rsidP="008A3F9A">
            <w:pPr>
              <w:pStyle w:val="EngHang"/>
              <w:rPr>
                <w:rFonts w:ascii="Times" w:eastAsiaTheme="minorHAnsi" w:hAnsi="Times"/>
                <w:sz w:val="20"/>
              </w:rPr>
            </w:pPr>
            <w:r w:rsidRPr="0042513B">
              <w:rPr>
                <w:rFonts w:eastAsiaTheme="minorHAnsi"/>
              </w:rPr>
              <w:t>Let us say tenderly,</w:t>
            </w:r>
          </w:p>
          <w:p w:rsidR="008A3F9A" w:rsidRPr="0042513B" w:rsidRDefault="008A3F9A" w:rsidP="008A3F9A">
            <w:pPr>
              <w:pStyle w:val="EngHang"/>
              <w:rPr>
                <w:rFonts w:ascii="Times" w:eastAsiaTheme="minorHAnsi" w:hAnsi="Times"/>
                <w:sz w:val="20"/>
              </w:rPr>
            </w:pPr>
            <w:r w:rsidRPr="0042513B">
              <w:rPr>
                <w:rFonts w:eastAsiaTheme="minorHAnsi"/>
              </w:rPr>
              <w:t>"O our Lord, Jesus Christ,</w:t>
            </w:r>
          </w:p>
          <w:p w:rsidR="008A3F9A" w:rsidRPr="008273EA" w:rsidRDefault="008A3F9A" w:rsidP="008A3F9A">
            <w:pPr>
              <w:pStyle w:val="EngHangEnd"/>
            </w:pPr>
            <w:r w:rsidRPr="0042513B">
              <w:t xml:space="preserve">Have mercy </w:t>
            </w:r>
            <w:r w:rsidRPr="00703BF0">
              <w:t>upon</w:t>
            </w:r>
            <w:r w:rsidRPr="0042513B">
              <w:t xml:space="preserve"> us."</w:t>
            </w:r>
          </w:p>
        </w:tc>
        <w:tc>
          <w:tcPr>
            <w:tcW w:w="288" w:type="dxa"/>
          </w:tcPr>
          <w:p w:rsidR="008A3F9A" w:rsidRDefault="008A3F9A" w:rsidP="00C56BFD"/>
        </w:tc>
        <w:tc>
          <w:tcPr>
            <w:tcW w:w="288" w:type="dxa"/>
          </w:tcPr>
          <w:p w:rsidR="008A3F9A" w:rsidRDefault="008A3F9A" w:rsidP="00C56BFD">
            <w:pPr>
              <w:pStyle w:val="CopticCross"/>
            </w:pPr>
          </w:p>
        </w:tc>
        <w:tc>
          <w:tcPr>
            <w:tcW w:w="3960" w:type="dxa"/>
          </w:tcPr>
          <w:p w:rsidR="008A3F9A" w:rsidRPr="005F7A68" w:rsidRDefault="008A3F9A" w:rsidP="005F7A68">
            <w:pPr>
              <w:pStyle w:val="CopticVersemulti-line"/>
              <w:rPr>
                <w:highlight w:val="yellow"/>
              </w:rPr>
            </w:pPr>
            <w:r w:rsidRPr="005F7A68">
              <w:rPr>
                <w:highlight w:val="yellow"/>
              </w:rPr>
              <w:t>Ⲉ</w:t>
            </w:r>
            <w:r w:rsidRPr="005F7A68">
              <w:rPr>
                <w:rFonts w:ascii="Times New Roman" w:hAnsi="Times New Roman" w:cs="Times New Roman"/>
                <w:highlight w:val="yellow"/>
              </w:rPr>
              <w:t>̀ϣ</w:t>
            </w:r>
            <w:r w:rsidRPr="005F7A68">
              <w:rPr>
                <w:highlight w:val="yellow"/>
              </w:rPr>
              <w:t>ⲱⲡ ⲁⲛ</w:t>
            </w:r>
            <w:r w:rsidRPr="005F7A68">
              <w:rPr>
                <w:rFonts w:ascii="Times New Roman" w:hAnsi="Times New Roman" w:cs="Times New Roman"/>
                <w:highlight w:val="yellow"/>
              </w:rPr>
              <w:t>ϣ</w:t>
            </w:r>
            <w:r w:rsidRPr="005F7A68">
              <w:rPr>
                <w:highlight w:val="yellow"/>
              </w:rPr>
              <w:t>ⲁⲛⲉⲣⲯⲁⲗⲓⲛ</w:t>
            </w:r>
          </w:p>
          <w:p w:rsidR="008A3F9A" w:rsidRPr="005F7A68" w:rsidRDefault="008A3F9A" w:rsidP="005F7A68">
            <w:pPr>
              <w:pStyle w:val="CopticVersemulti-line"/>
              <w:rPr>
                <w:highlight w:val="yellow"/>
              </w:rPr>
            </w:pPr>
            <w:r w:rsidRPr="005F7A68">
              <w:rPr>
                <w:highlight w:val="yellow"/>
              </w:rPr>
              <w:t>ⲙⲁⲣⲉⲛ</w:t>
            </w:r>
            <w:r w:rsidRPr="005F7A68">
              <w:rPr>
                <w:rFonts w:ascii="Times New Roman" w:hAnsi="Times New Roman" w:cs="Times New Roman"/>
                <w:highlight w:val="yellow"/>
              </w:rPr>
              <w:t>ϫ</w:t>
            </w:r>
            <w:r w:rsidRPr="005F7A68">
              <w:rPr>
                <w:highlight w:val="yellow"/>
              </w:rPr>
              <w:t xml:space="preserve">ⲟⲥ </w:t>
            </w:r>
            <w:r w:rsidRPr="005F7A68">
              <w:rPr>
                <w:rFonts w:ascii="Times New Roman" w:hAnsi="Times New Roman" w:cs="Times New Roman"/>
                <w:highlight w:val="yellow"/>
              </w:rPr>
              <w:t>ϧ</w:t>
            </w:r>
            <w:r w:rsidRPr="005F7A68">
              <w:rPr>
                <w:highlight w:val="yellow"/>
              </w:rPr>
              <w:t>ⲉⲛ ⲟⲩ</w:t>
            </w:r>
            <w:r w:rsidRPr="005F7A68">
              <w:rPr>
                <w:rFonts w:ascii="Times New Roman" w:hAnsi="Times New Roman" w:cs="Times New Roman"/>
                <w:highlight w:val="yellow"/>
              </w:rPr>
              <w:t>ϩ̀</w:t>
            </w:r>
            <w:r w:rsidRPr="005F7A68">
              <w:rPr>
                <w:highlight w:val="yellow"/>
              </w:rPr>
              <w:t>ⲗⲟ</w:t>
            </w:r>
            <w:r w:rsidRPr="005F7A68">
              <w:rPr>
                <w:rFonts w:ascii="Times New Roman" w:hAnsi="Times New Roman" w:cs="Times New Roman"/>
                <w:highlight w:val="yellow"/>
              </w:rPr>
              <w:t>ϫ</w:t>
            </w:r>
          </w:p>
          <w:p w:rsidR="008A3F9A" w:rsidRPr="005F7A68" w:rsidRDefault="008A3F9A" w:rsidP="005F7A68">
            <w:pPr>
              <w:pStyle w:val="CopticVersemulti-line"/>
              <w:rPr>
                <w:highlight w:val="yellow"/>
              </w:rPr>
            </w:pPr>
            <w:r w:rsidRPr="005F7A68">
              <w:rPr>
                <w:rFonts w:ascii="Times New Roman" w:hAnsi="Times New Roman" w:cs="Times New Roman"/>
                <w:highlight w:val="yellow"/>
              </w:rPr>
              <w:t>ϫ</w:t>
            </w:r>
            <w:r w:rsidRPr="005F7A68">
              <w:rPr>
                <w:highlight w:val="yellow"/>
              </w:rPr>
              <w:t>ⲉ Ⲡⲉⲛⲟ</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Ⲓⲏ</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r w:rsidRPr="005F7A68">
              <w:rPr>
                <w:highlight w:val="yellow"/>
              </w:rPr>
              <w:t xml:space="preserve"> Ⲡⲭ</w:t>
            </w:r>
            <w:r w:rsidRPr="005F7A68">
              <w:rPr>
                <w:rFonts w:ascii="Times New Roman" w:hAnsi="Times New Roman" w:cs="Times New Roman"/>
                <w:highlight w:val="yellow"/>
              </w:rPr>
              <w:t>̅</w:t>
            </w:r>
            <w:r w:rsidRPr="005F7A68">
              <w:rPr>
                <w:highlight w:val="yellow"/>
              </w:rPr>
              <w:t>ⲥ</w:t>
            </w:r>
            <w:r w:rsidRPr="005F7A68">
              <w:rPr>
                <w:rFonts w:ascii="Times New Roman" w:hAnsi="Times New Roman" w:cs="Times New Roman"/>
                <w:highlight w:val="yellow"/>
              </w:rPr>
              <w:t>̅</w:t>
            </w:r>
          </w:p>
          <w:p w:rsidR="008A3F9A" w:rsidRPr="005F7A68" w:rsidRDefault="008A3F9A" w:rsidP="005F7A68">
            <w:pPr>
              <w:pStyle w:val="CopticVerse"/>
              <w:rPr>
                <w:highlight w:val="yellow"/>
              </w:rPr>
            </w:pPr>
            <w:r w:rsidRPr="005F7A68">
              <w:rPr>
                <w:highlight w:val="yellow"/>
              </w:rPr>
              <w:t>ⲁ</w:t>
            </w:r>
            <w:r w:rsidRPr="005F7A68">
              <w:rPr>
                <w:rFonts w:ascii="Times New Roman" w:hAnsi="Times New Roman" w:cs="Times New Roman"/>
                <w:highlight w:val="yellow"/>
              </w:rPr>
              <w:t>̀</w:t>
            </w:r>
            <w:r w:rsidRPr="005F7A68">
              <w:rPr>
                <w:highlight w:val="yellow"/>
              </w:rPr>
              <w:t>ⲣⲓⲟⲩⲛⲁⲓ ⲛⲉⲙ ⲛⲉⲛⲯⲩⲭⲏ</w:t>
            </w:r>
          </w:p>
        </w:tc>
      </w:tr>
      <w:tr w:rsidR="008A3F9A" w:rsidTr="00C56BFD">
        <w:trPr>
          <w:cantSplit/>
          <w:jc w:val="center"/>
        </w:trPr>
        <w:tc>
          <w:tcPr>
            <w:tcW w:w="288" w:type="dxa"/>
          </w:tcPr>
          <w:p w:rsidR="008A3F9A" w:rsidRDefault="008A3F9A" w:rsidP="00C56BFD">
            <w:pPr>
              <w:pStyle w:val="CopticCross"/>
            </w:pPr>
            <w:r w:rsidRPr="00FB5ACB">
              <w:t>¿</w:t>
            </w:r>
          </w:p>
        </w:tc>
        <w:tc>
          <w:tcPr>
            <w:tcW w:w="3960" w:type="dxa"/>
          </w:tcPr>
          <w:p w:rsidR="008A3F9A" w:rsidRPr="0042513B" w:rsidRDefault="008A3F9A" w:rsidP="008A3F9A">
            <w:pPr>
              <w:pStyle w:val="EngHang"/>
              <w:rPr>
                <w:rFonts w:ascii="Times" w:eastAsiaTheme="minorHAnsi" w:hAnsi="Times"/>
                <w:sz w:val="20"/>
              </w:rPr>
            </w:pPr>
            <w:r w:rsidRPr="0042513B">
              <w:rPr>
                <w:rFonts w:eastAsiaTheme="minorHAnsi"/>
              </w:rPr>
              <w:t>Glory to the Father</w:t>
            </w:r>
          </w:p>
          <w:p w:rsidR="008A3F9A" w:rsidRPr="0042513B" w:rsidRDefault="008A3F9A" w:rsidP="008A3F9A">
            <w:pPr>
              <w:pStyle w:val="EngHang"/>
              <w:rPr>
                <w:rFonts w:ascii="Times" w:eastAsiaTheme="minorHAnsi" w:hAnsi="Times"/>
                <w:sz w:val="20"/>
              </w:rPr>
            </w:pPr>
            <w:r w:rsidRPr="0042513B">
              <w:rPr>
                <w:rFonts w:eastAsiaTheme="minorHAnsi"/>
              </w:rPr>
              <w:t>And the Son and the Holy Spirit,</w:t>
            </w:r>
          </w:p>
          <w:p w:rsidR="008A3F9A" w:rsidRPr="0042513B" w:rsidRDefault="008A3F9A" w:rsidP="008A3F9A">
            <w:pPr>
              <w:pStyle w:val="EngHang"/>
              <w:rPr>
                <w:rFonts w:ascii="Times" w:eastAsiaTheme="minorHAnsi" w:hAnsi="Times"/>
                <w:sz w:val="20"/>
              </w:rPr>
            </w:pPr>
            <w:r w:rsidRPr="0042513B">
              <w:rPr>
                <w:rFonts w:eastAsiaTheme="minorHAnsi"/>
              </w:rPr>
              <w:t>Now, and forever,</w:t>
            </w:r>
          </w:p>
          <w:p w:rsidR="008A3F9A" w:rsidRDefault="008A3F9A" w:rsidP="008A3F9A">
            <w:pPr>
              <w:pStyle w:val="EngHangEnd"/>
            </w:pPr>
            <w:r w:rsidRPr="0042513B">
              <w:t xml:space="preserve">And to </w:t>
            </w:r>
            <w:r w:rsidRPr="00703BF0">
              <w:t>the</w:t>
            </w:r>
            <w:r w:rsidRPr="0042513B">
              <w:t xml:space="preserve"> age of ages. Amen.</w:t>
            </w:r>
          </w:p>
        </w:tc>
        <w:tc>
          <w:tcPr>
            <w:tcW w:w="288" w:type="dxa"/>
          </w:tcPr>
          <w:p w:rsidR="008A3F9A" w:rsidRDefault="008A3F9A" w:rsidP="00C56BFD"/>
        </w:tc>
        <w:tc>
          <w:tcPr>
            <w:tcW w:w="288" w:type="dxa"/>
          </w:tcPr>
          <w:p w:rsidR="008A3F9A" w:rsidRDefault="008A3F9A" w:rsidP="00C56BFD">
            <w:pPr>
              <w:pStyle w:val="CopticCross"/>
            </w:pPr>
            <w:r w:rsidRPr="00FB5ACB">
              <w:t>¿</w:t>
            </w:r>
          </w:p>
        </w:tc>
        <w:tc>
          <w:tcPr>
            <w:tcW w:w="3960" w:type="dxa"/>
          </w:tcPr>
          <w:p w:rsidR="008A3F9A" w:rsidRPr="005F7A68" w:rsidRDefault="008A3F9A" w:rsidP="005F7A68">
            <w:pPr>
              <w:pStyle w:val="CopticVersemulti-line"/>
              <w:rPr>
                <w:highlight w:val="yellow"/>
              </w:rPr>
            </w:pPr>
            <w:r w:rsidRPr="005F7A68">
              <w:rPr>
                <w:highlight w:val="yellow"/>
              </w:rPr>
              <w:t>Ⲇⲟⲝⲁ Ⲡⲁⲧⲣⲓ ⲕⲉ Ⲩ̀ⲓⲱ̀</w:t>
            </w:r>
          </w:p>
          <w:p w:rsidR="008A3F9A" w:rsidRPr="005F7A68" w:rsidRDefault="008A3F9A" w:rsidP="005F7A68">
            <w:pPr>
              <w:pStyle w:val="CopticVersemulti-line"/>
              <w:rPr>
                <w:highlight w:val="yellow"/>
              </w:rPr>
            </w:pPr>
            <w:r w:rsidRPr="005F7A68">
              <w:rPr>
                <w:highlight w:val="yellow"/>
              </w:rPr>
              <w:t>ⲕⲉ ⲁ̀ⲅⲓⲱ̀ Ⲡⲛ̅ⲁⲧⲓ</w:t>
            </w:r>
          </w:p>
          <w:p w:rsidR="008A3F9A" w:rsidRPr="005F7A68" w:rsidRDefault="008A3F9A" w:rsidP="005F7A68">
            <w:pPr>
              <w:pStyle w:val="CopticVersemulti-line"/>
              <w:rPr>
                <w:highlight w:val="yellow"/>
              </w:rPr>
            </w:pPr>
            <w:r w:rsidRPr="005F7A68">
              <w:rPr>
                <w:highlight w:val="yellow"/>
              </w:rPr>
              <w:t>ⲕⲉ ⲛⲩⲛ ⲕⲉ ⲁ̀ⲓ̀ ⲕⲉ</w:t>
            </w:r>
          </w:p>
          <w:p w:rsidR="008A3F9A" w:rsidRPr="005F7A68" w:rsidRDefault="008A3F9A" w:rsidP="005F7A68">
            <w:pPr>
              <w:pStyle w:val="CopticVersemulti-line"/>
              <w:rPr>
                <w:highlight w:val="yellow"/>
              </w:rPr>
            </w:pPr>
            <w:r w:rsidRPr="005F7A68">
              <w:rPr>
                <w:highlight w:val="yellow"/>
              </w:rPr>
              <w:t>ⲓⲥ ⲧⲟⲩⲥ ⲉ̀ⲱ̀ⲛⲁⲥ ⲧⲱⲛ ⲉ̀ⲱ̀ⲛⲱⲛ ⲁ̀ⲙⲏⲛ</w:t>
            </w:r>
          </w:p>
        </w:tc>
      </w:tr>
    </w:tbl>
    <w:p w:rsidR="00FC1BD5" w:rsidRDefault="003B0313" w:rsidP="008A3F9A">
      <w:pPr>
        <w:pStyle w:val="Heading5"/>
      </w:pPr>
      <w:bookmarkStart w:id="738" w:name="_Toc298681342"/>
      <w:bookmarkStart w:id="739" w:name="_Toc308441941"/>
      <w:r>
        <w:lastRenderedPageBreak/>
        <w:t>The Saturday Theotokia</w:t>
      </w:r>
      <w:bookmarkEnd w:id="738"/>
      <w:bookmarkEnd w:id="739"/>
    </w:p>
    <w:p w:rsidR="005F7A68" w:rsidRPr="005F7A68" w:rsidRDefault="005F7A68" w:rsidP="008A3F9A">
      <w:pPr>
        <w:pStyle w:val="Heading5non-TOC"/>
      </w:pPr>
      <w:r w:rsidRPr="005F7A68">
        <w:rPr>
          <w:rFonts w:ascii="Times New Roman" w:hAnsi="Times New Roman" w:cs="Times New Roman"/>
        </w:rPr>
        <w:t>Ϯ</w:t>
      </w:r>
      <w:r w:rsidRPr="005F7A68">
        <w:t>ⲑⲉⲟⲧⲟⲕⲓⲁ</w:t>
      </w:r>
      <w:r w:rsidRPr="005F7A68">
        <w:rPr>
          <w:rFonts w:ascii="Times New Roman" w:hAnsi="Times New Roman" w:cs="Times New Roman"/>
        </w:rPr>
        <w:t>̀</w:t>
      </w:r>
      <w:r w:rsidRPr="005F7A68">
        <w:t xml:space="preserve">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ⲉ</w:t>
      </w:r>
      <w:r w:rsidRPr="005F7A68">
        <w:rPr>
          <w:rFonts w:ascii="Times New Roman" w:hAnsi="Times New Roman" w:cs="Times New Roman"/>
        </w:rPr>
        <w:t>̀ϩ</w:t>
      </w:r>
      <w:r w:rsidRPr="005F7A68">
        <w:t>ⲟⲟⲩ ⲙ</w:t>
      </w:r>
      <w:r w:rsidRPr="005F7A68">
        <w:rPr>
          <w:rFonts w:ascii="Times New Roman" w:hAnsi="Times New Roman" w:cs="Times New Roman"/>
        </w:rPr>
        <w:t>̀</w:t>
      </w:r>
      <w:r w:rsidRPr="005F7A68">
        <w:t>ⲡ</w:t>
      </w:r>
      <w:r w:rsidRPr="005F7A68">
        <w:rPr>
          <w:rFonts w:ascii="Times New Roman" w:hAnsi="Times New Roman" w:cs="Times New Roman"/>
        </w:rPr>
        <w:t>̀</w:t>
      </w:r>
      <w:r w:rsidRPr="005F7A68">
        <w:t>ⲥⲁⲃⲃⲁⲧⲟⲛ</w:t>
      </w:r>
    </w:p>
    <w:p w:rsidR="003B0313" w:rsidRDefault="003B0313" w:rsidP="008A3F9A">
      <w:pPr>
        <w:pStyle w:val="Heading6"/>
      </w:pPr>
      <w:bookmarkStart w:id="740" w:name="_Toc298681343"/>
      <w:r>
        <w:t>Part One</w:t>
      </w:r>
      <w:bookmarkEnd w:id="74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chaste and undefiled,</w:t>
            </w:r>
          </w:p>
          <w:p w:rsidR="00BE768B" w:rsidRPr="007425E1" w:rsidRDefault="00BE768B" w:rsidP="00BE768B">
            <w:pPr>
              <w:pStyle w:val="EngHang"/>
              <w:rPr>
                <w:rFonts w:eastAsiaTheme="minorHAnsi"/>
              </w:rPr>
            </w:pPr>
            <w:r w:rsidRPr="007425E1">
              <w:rPr>
                <w:rFonts w:eastAsiaTheme="minorHAnsi"/>
              </w:rPr>
              <w:t>Holy in everything,</w:t>
            </w:r>
          </w:p>
          <w:p w:rsidR="00BE768B" w:rsidRPr="007425E1" w:rsidRDefault="00BE768B" w:rsidP="00BE768B">
            <w:pPr>
              <w:pStyle w:val="EngHang"/>
              <w:rPr>
                <w:rFonts w:eastAsiaTheme="minorHAnsi"/>
              </w:rPr>
            </w:pPr>
            <w:r w:rsidRPr="007425E1">
              <w:rPr>
                <w:rFonts w:eastAsiaTheme="minorHAnsi"/>
              </w:rPr>
              <w:t>Who brought unto us God,</w:t>
            </w:r>
          </w:p>
          <w:p w:rsidR="00BE768B" w:rsidRDefault="00BE768B" w:rsidP="00BE768B">
            <w:pPr>
              <w:pStyle w:val="EngHangEnd"/>
            </w:pPr>
            <w:r w:rsidRPr="007425E1">
              <w:rPr>
                <w:rFonts w:eastAsiaTheme="minorHAnsi"/>
              </w:rPr>
              <w:t>Carried in her arms.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rPr>
                <w:rFonts w:ascii="Times New Roman" w:hAnsi="Times New Roman" w:cs="Times New Roman"/>
              </w:rPr>
              <w:t>Ϯ</w:t>
            </w:r>
            <w:r w:rsidRPr="005F7A68">
              <w:t>ⲁⲧⲑⲱⲗⲉⲃ ⲛ</w:t>
            </w:r>
            <w:r w:rsidRPr="005F7A68">
              <w:rPr>
                <w:rFonts w:ascii="Times New Roman" w:hAnsi="Times New Roman" w:cs="Times New Roman"/>
              </w:rPr>
              <w:t>̀</w:t>
            </w:r>
            <w:r w:rsidRPr="005F7A68">
              <w:t>ⲥⲉⲙⲛⲉ</w:t>
            </w:r>
          </w:p>
          <w:p w:rsidR="00BE768B" w:rsidRDefault="00BE768B" w:rsidP="005F7A68">
            <w:pPr>
              <w:pStyle w:val="CopticVersemulti-line"/>
            </w:pPr>
            <w:r w:rsidRPr="005F7A68">
              <w:t>ⲟⲩⲟ</w:t>
            </w:r>
            <w:r w:rsidRPr="005F7A68">
              <w:rPr>
                <w:rFonts w:ascii="Times New Roman" w:hAnsi="Times New Roman" w:cs="Times New Roman"/>
              </w:rPr>
              <w:t>ϩ</w:t>
            </w:r>
            <w:r w:rsidRPr="005F7A68">
              <w:t xml:space="preserve"> ⲉ</w:t>
            </w:r>
            <w:r w:rsidRPr="005F7A68">
              <w:rPr>
                <w:rFonts w:ascii="Times New Roman" w:hAnsi="Times New Roman" w:cs="Times New Roman"/>
              </w:rPr>
              <w:t>̅</w:t>
            </w:r>
            <w:r w:rsidRPr="005F7A68">
              <w:t>ⲑ</w:t>
            </w:r>
            <w:r w:rsidRPr="005F7A68">
              <w:rPr>
                <w:rFonts w:ascii="Times New Roman" w:hAnsi="Times New Roman" w:cs="Times New Roman"/>
              </w:rPr>
              <w:t>̅</w:t>
            </w:r>
            <w:r w:rsidRPr="005F7A68">
              <w:t xml:space="preserve">ⲩ </w:t>
            </w:r>
            <w:r w:rsidRPr="005F7A68">
              <w:rPr>
                <w:rFonts w:ascii="Times New Roman" w:hAnsi="Times New Roman" w:cs="Times New Roman"/>
              </w:rPr>
              <w:t>ϧ</w:t>
            </w:r>
            <w:r w:rsidRPr="005F7A68">
              <w:t xml:space="preserve">ⲉⲛ </w:t>
            </w:r>
            <w:r w:rsidRPr="005F7A68">
              <w:rPr>
                <w:rFonts w:ascii="Times New Roman" w:hAnsi="Times New Roman" w:cs="Times New Roman"/>
              </w:rPr>
              <w:t>ϩ</w:t>
            </w:r>
            <w:r w:rsidRPr="005F7A68">
              <w:t>ⲱⲃ ⲛⲓⲃⲉⲛ</w:t>
            </w:r>
          </w:p>
          <w:p w:rsidR="00BE768B" w:rsidRDefault="00BE768B" w:rsidP="005F7A68">
            <w:pPr>
              <w:pStyle w:val="CopticVersemulti-line"/>
            </w:pPr>
            <w:r w:rsidRPr="005F7A68">
              <w:t>ⲑⲏⲉⲧⲁⲥⲓ</w:t>
            </w:r>
            <w:r w:rsidRPr="005F7A68">
              <w:rPr>
                <w:rFonts w:ascii="Times New Roman" w:hAnsi="Times New Roman" w:cs="Times New Roman"/>
              </w:rPr>
              <w:t>̀</w:t>
            </w:r>
            <w:r w:rsidRPr="005F7A68">
              <w:t>ⲛⲓ ⲛⲁⲛ ⲙ</w:t>
            </w:r>
            <w:r w:rsidRPr="005F7A68">
              <w:rPr>
                <w:rFonts w:ascii="Times New Roman" w:hAnsi="Times New Roman" w:cs="Times New Roman"/>
              </w:rPr>
              <w:t>̀</w:t>
            </w:r>
            <w:r w:rsidRPr="005F7A68">
              <w:t>ⲫ</w:t>
            </w:r>
            <w:r w:rsidRPr="005F7A68">
              <w:rPr>
                <w:rFonts w:ascii="Times New Roman" w:hAnsi="Times New Roman" w:cs="Times New Roman"/>
              </w:rPr>
              <w:t>ϯ</w:t>
            </w:r>
          </w:p>
          <w:p w:rsidR="00BE768B" w:rsidRDefault="00BE768B" w:rsidP="005F7A68">
            <w:pPr>
              <w:pStyle w:val="CopticVerse"/>
            </w:pPr>
            <w:r w:rsidRPr="005F7A68">
              <w:t>ⲉ</w:t>
            </w:r>
            <w:r w:rsidRPr="005F7A68">
              <w:rPr>
                <w:rFonts w:ascii="Times New Roman" w:hAnsi="Times New Roman" w:cs="Times New Roman"/>
              </w:rPr>
              <w:t>ϥ</w:t>
            </w:r>
            <w:r w:rsidRPr="005F7A68">
              <w:t>ⲧⲁⲗⲏⲟⲩⲧ ⲉ</w:t>
            </w:r>
            <w:r w:rsidRPr="005F7A68">
              <w:rPr>
                <w:rFonts w:ascii="Times New Roman" w:hAnsi="Times New Roman" w:cs="Times New Roman"/>
              </w:rPr>
              <w:t>̀ϫ</w:t>
            </w:r>
            <w:r w:rsidRPr="005F7A68">
              <w:t>ⲉⲛ ⲛⲉⲥ</w:t>
            </w:r>
            <w:r w:rsidRPr="005F7A68">
              <w:rPr>
                <w:rFonts w:ascii="Times New Roman" w:hAnsi="Times New Roman" w:cs="Times New Roman"/>
              </w:rPr>
              <w:t>ϫ̀</w:t>
            </w:r>
            <w:r w:rsidRPr="005F7A68">
              <w:t>ⲫⲟⲓ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whole creation rejoices with you,</w:t>
            </w:r>
          </w:p>
          <w:p w:rsidR="00BE768B" w:rsidRPr="007425E1" w:rsidRDefault="00BE768B" w:rsidP="00BE768B">
            <w:pPr>
              <w:pStyle w:val="EngHang"/>
              <w:rPr>
                <w:rFonts w:eastAsiaTheme="minorHAnsi"/>
              </w:rPr>
            </w:pPr>
            <w:r w:rsidRPr="007425E1">
              <w:rPr>
                <w:rFonts w:eastAsiaTheme="minorHAnsi"/>
              </w:rPr>
              <w:t>Proclaiming and saying,</w:t>
            </w:r>
          </w:p>
          <w:p w:rsidR="00BE768B" w:rsidRPr="007425E1" w:rsidRDefault="00BE768B" w:rsidP="00BE768B">
            <w:pPr>
              <w:pStyle w:val="EngHang"/>
              <w:rPr>
                <w:rFonts w:eastAsiaTheme="minorHAnsi"/>
              </w:rPr>
            </w:pPr>
            <w:r w:rsidRPr="007425E1">
              <w:rPr>
                <w:rFonts w:eastAsiaTheme="minorHAnsi"/>
              </w:rPr>
              <w:t xml:space="preserve">"Hail to you, O full of grace: </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Ⲥ̀ⲣⲁϣⲓ ⲛⲉⲙⲉ ⲛ̀ϫⲉ ϯⲕ̀ⲧⲏⲥⲓⲥ ⲧⲏⲣⲥ</w:t>
            </w:r>
          </w:p>
          <w:p w:rsidR="00BE768B" w:rsidRDefault="00BE768B" w:rsidP="005F7A68">
            <w:pPr>
              <w:pStyle w:val="CopticVersemulti-line"/>
            </w:pPr>
            <w:r w:rsidRPr="005F7A68">
              <w:t>ⲥⲉⲱϣ ⲉ̀ⲃⲟⲗ ⲉⲥϫⲱ ⲙ̀ⲙⲟⲥ</w:t>
            </w:r>
          </w:p>
          <w:p w:rsidR="00BE768B" w:rsidRDefault="00BE768B" w:rsidP="005F7A68">
            <w:pPr>
              <w:pStyle w:val="CopticVersemulti-line"/>
            </w:pPr>
            <w:r w:rsidRPr="005F7A68">
              <w:t>ϫⲉ ⲭⲉⲣⲉ ⲑⲏⲉⲑⲙⲉϩ ⲛ̀ϩ̀ⲙⲟⲧ</w:t>
            </w:r>
          </w:p>
          <w:p w:rsidR="00BE768B" w:rsidRDefault="00BE768B" w:rsidP="005F7A68">
            <w:pPr>
              <w:pStyle w:val="CopticVerse"/>
            </w:pPr>
            <w:r w:rsidRPr="005F7A68">
              <w:t>ⲟⲩⲟϩ Ⲡⲟ̅ⲥ̅ ϣⲟⲡ ⲛⲉⲙⲉ</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Lord </w:t>
            </w:r>
            <w:r w:rsidRPr="00C80276">
              <w:rPr>
                <w:rFonts w:eastAsiaTheme="minorHAnsi"/>
              </w:rPr>
              <w:t>is</w:t>
            </w:r>
            <w:r w:rsidRPr="007425E1">
              <w:rPr>
                <w:rFonts w:eastAsiaTheme="minorHAnsi"/>
              </w:rPr>
              <w:t xml:space="preserve">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
            </w:pPr>
            <w:r w:rsidRPr="005F7A68">
              <w:t>ⲟⲩⲟϩ Ⲡⲟ̅ⲥ̅ ϣⲟⲡ ⲛⲉⲙⲉ</w:t>
            </w:r>
          </w:p>
        </w:tc>
      </w:tr>
    </w:tbl>
    <w:p w:rsidR="003B0313" w:rsidRDefault="00AE1E8D" w:rsidP="00BE768B">
      <w:pPr>
        <w:pStyle w:val="Heading6"/>
      </w:pPr>
      <w:bookmarkStart w:id="741" w:name="_Toc298681344"/>
      <w:r w:rsidRPr="00D24FE1">
        <w:t>Part</w:t>
      </w:r>
      <w:r>
        <w:t xml:space="preserve"> Two</w:t>
      </w:r>
      <w:bookmarkEnd w:id="74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We </w:t>
            </w:r>
            <w:commentRangeStart w:id="742"/>
            <w:r w:rsidRPr="007425E1">
              <w:rPr>
                <w:rFonts w:eastAsiaTheme="minorHAnsi"/>
              </w:rPr>
              <w:t xml:space="preserve">honour </w:t>
            </w:r>
            <w:commentRangeEnd w:id="742"/>
            <w:r>
              <w:rPr>
                <w:rStyle w:val="CommentReference"/>
                <w:rFonts w:ascii="Times New Roman" w:eastAsiaTheme="minorHAnsi" w:hAnsi="Times New Roman" w:cstheme="minorBidi"/>
                <w:color w:val="auto"/>
              </w:rPr>
              <w:commentReference w:id="742"/>
            </w:r>
            <w:r w:rsidRPr="007425E1">
              <w:rPr>
                <w:rFonts w:eastAsiaTheme="minorHAnsi"/>
              </w:rPr>
              <w:t>your greatness,</w:t>
            </w:r>
          </w:p>
          <w:p w:rsidR="00BE768B" w:rsidRPr="007425E1" w:rsidRDefault="00BE768B" w:rsidP="00BE768B">
            <w:pPr>
              <w:pStyle w:val="EngHang"/>
              <w:rPr>
                <w:rFonts w:eastAsiaTheme="minorHAnsi"/>
              </w:rPr>
            </w:pPr>
            <w:r w:rsidRPr="007425E1">
              <w:rPr>
                <w:rFonts w:eastAsiaTheme="minorHAnsi"/>
              </w:rPr>
              <w:t xml:space="preserve">O </w:t>
            </w:r>
            <w:commentRangeStart w:id="743"/>
            <w:r w:rsidRPr="007425E1">
              <w:rPr>
                <w:rFonts w:eastAsiaTheme="minorHAnsi"/>
              </w:rPr>
              <w:t xml:space="preserve">prudent </w:t>
            </w:r>
            <w:commentRangeEnd w:id="743"/>
            <w:r>
              <w:rPr>
                <w:rStyle w:val="CommentReference"/>
                <w:rFonts w:ascii="Times New Roman" w:eastAsiaTheme="minorHAnsi" w:hAnsi="Times New Roman" w:cstheme="minorBidi"/>
                <w:color w:val="auto"/>
              </w:rPr>
              <w:commentReference w:id="743"/>
            </w:r>
            <w:r w:rsidRPr="007425E1">
              <w:rPr>
                <w:rFonts w:eastAsiaTheme="minorHAnsi"/>
              </w:rPr>
              <w:t>Virgin,</w:t>
            </w:r>
          </w:p>
          <w:p w:rsidR="00BE768B" w:rsidRPr="007425E1" w:rsidRDefault="00BE768B" w:rsidP="00BE768B">
            <w:pPr>
              <w:pStyle w:val="EngHang"/>
              <w:rPr>
                <w:rFonts w:eastAsiaTheme="minorHAnsi"/>
              </w:rPr>
            </w:pPr>
            <w:r w:rsidRPr="007425E1">
              <w:rPr>
                <w:rFonts w:eastAsiaTheme="minorHAnsi"/>
              </w:rPr>
              <w:t>And give you salutation</w:t>
            </w:r>
          </w:p>
          <w:p w:rsidR="00BE768B" w:rsidRDefault="00BE768B" w:rsidP="00BE768B">
            <w:pPr>
              <w:pStyle w:val="EngHangEnd"/>
            </w:pPr>
            <w:r w:rsidRPr="007425E1">
              <w:rPr>
                <w:rFonts w:eastAsiaTheme="minorHAnsi"/>
              </w:rPr>
              <w:t>With Gabriel the angel.</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Ⲧⲉⲛⲉⲣⲙⲁⲕⲁⲣⲓⲍⲓⲛ ⲛ</w:t>
            </w:r>
            <w:r w:rsidRPr="005F7A68">
              <w:rPr>
                <w:rFonts w:ascii="Times New Roman" w:hAnsi="Times New Roman" w:cs="Times New Roman"/>
              </w:rPr>
              <w:t>̀</w:t>
            </w:r>
            <w:r w:rsidRPr="005F7A68">
              <w:t>ⲧⲉⲙⲉⲧⲛⲓ</w:t>
            </w:r>
            <w:r w:rsidRPr="005F7A68">
              <w:rPr>
                <w:rFonts w:ascii="Times New Roman" w:hAnsi="Times New Roman" w:cs="Times New Roman"/>
              </w:rPr>
              <w:t>ϣϯ</w:t>
            </w:r>
          </w:p>
          <w:p w:rsidR="00BE768B" w:rsidRDefault="00BE768B" w:rsidP="005F7A68">
            <w:pPr>
              <w:pStyle w:val="CopticVersemulti-line"/>
            </w:pPr>
            <w:r w:rsidRPr="005F7A68">
              <w:t>ⲱ</w:t>
            </w:r>
            <w:r w:rsidRPr="005F7A68">
              <w:rPr>
                <w:rFonts w:ascii="Times New Roman" w:hAnsi="Times New Roman" w:cs="Times New Roman"/>
              </w:rPr>
              <w:t>̀</w:t>
            </w:r>
            <w:r w:rsidRPr="005F7A68">
              <w:t xml:space="preserve"> </w:t>
            </w:r>
            <w:r w:rsidRPr="005F7A68">
              <w:rPr>
                <w:rFonts w:ascii="Times New Roman" w:hAnsi="Times New Roman" w:cs="Times New Roman"/>
              </w:rPr>
              <w:t>ϯ</w:t>
            </w:r>
            <w:r w:rsidRPr="005F7A68">
              <w:t>ⲡⲁⲣⲑⲉⲛⲟⲥ ⲛ</w:t>
            </w:r>
            <w:r w:rsidRPr="005F7A68">
              <w:rPr>
                <w:rFonts w:ascii="Times New Roman" w:hAnsi="Times New Roman" w:cs="Times New Roman"/>
              </w:rPr>
              <w:t>̀</w:t>
            </w:r>
            <w:r w:rsidRPr="005F7A68">
              <w:t>ⲥⲁⲃⲏ</w:t>
            </w:r>
          </w:p>
          <w:p w:rsidR="00BE768B" w:rsidRDefault="00BE768B" w:rsidP="005F7A68">
            <w:pPr>
              <w:pStyle w:val="CopticVersemulti-line"/>
            </w:pPr>
            <w:r w:rsidRPr="005F7A68">
              <w:t>ⲧⲉⲛ</w:t>
            </w:r>
            <w:r w:rsidRPr="005F7A68">
              <w:rPr>
                <w:rFonts w:ascii="Times New Roman" w:hAnsi="Times New Roman" w:cs="Times New Roman"/>
              </w:rPr>
              <w:t>ϯ</w:t>
            </w:r>
            <w:r w:rsidRPr="005F7A68">
              <w:t xml:space="preserve"> ⲛⲉ ⲙ</w:t>
            </w:r>
            <w:r w:rsidRPr="005F7A68">
              <w:rPr>
                <w:rFonts w:ascii="Times New Roman" w:hAnsi="Times New Roman" w:cs="Times New Roman"/>
              </w:rPr>
              <w:t>̀</w:t>
            </w:r>
            <w:r w:rsidRPr="005F7A68">
              <w:t>ⲡⲓⲭⲉⲣⲉⲧⲓⲥⲙⲟⲥ</w:t>
            </w:r>
          </w:p>
          <w:p w:rsidR="00BE768B" w:rsidRDefault="00BE768B" w:rsidP="005F7A68">
            <w:pPr>
              <w:pStyle w:val="CopticVerse"/>
            </w:pPr>
            <w:r w:rsidRPr="005F7A68">
              <w:t>ⲛⲉⲙ Ⲅⲁⲃⲣⲓⲏⲗ ⲡⲓⲁⲅⲅⲉⲗⲟⲥ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For through the fruit of your womb</w:t>
            </w:r>
          </w:p>
          <w:p w:rsidR="00BE768B" w:rsidRPr="007425E1" w:rsidRDefault="00BE768B" w:rsidP="00BE768B">
            <w:pPr>
              <w:pStyle w:val="EngHang"/>
              <w:rPr>
                <w:rFonts w:eastAsiaTheme="minorHAnsi"/>
              </w:rPr>
            </w:pPr>
            <w:r>
              <w:rPr>
                <w:rFonts w:eastAsiaTheme="minorHAnsi"/>
              </w:rPr>
              <w:t>Salvation came to our race;</w:t>
            </w:r>
          </w:p>
          <w:p w:rsidR="00BE768B" w:rsidRPr="007425E1" w:rsidRDefault="00BE768B" w:rsidP="00BE768B">
            <w:pPr>
              <w:pStyle w:val="EngHang"/>
              <w:rPr>
                <w:rFonts w:eastAsiaTheme="minorHAnsi"/>
              </w:rPr>
            </w:pPr>
            <w:r w:rsidRPr="007425E1">
              <w:rPr>
                <w:rFonts w:eastAsiaTheme="minorHAnsi"/>
              </w:rPr>
              <w:t>God reconciled us again,</w:t>
            </w:r>
          </w:p>
          <w:p w:rsidR="00BE768B" w:rsidRDefault="00BE768B" w:rsidP="00BE768B">
            <w:pPr>
              <w:pStyle w:val="EngHangEnd"/>
            </w:pPr>
            <w:r w:rsidRPr="007425E1">
              <w:t>Through His goodness.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5F7A68">
            <w:pPr>
              <w:pStyle w:val="CopticVersemulti-line"/>
            </w:pPr>
            <w:r w:rsidRPr="005F7A68">
              <w:t>Ϫⲉ ⲉⲃⲟⲗϩⲓⲧⲉⲛ ⲡⲉⲕⲁⲣⲡⲟⲥ</w:t>
            </w:r>
          </w:p>
          <w:p w:rsidR="00BE768B" w:rsidRDefault="00BE768B" w:rsidP="005F7A68">
            <w:pPr>
              <w:pStyle w:val="CopticVersemulti-line"/>
            </w:pPr>
            <w:r w:rsidRPr="005F7A68">
              <w:t>ⲁ̀ ⲡⲓⲟⲩϫⲁⲓ ⲧⲁϩⲉ ⲡⲉⲛⲅⲉⲛⲟⲥ</w:t>
            </w:r>
          </w:p>
          <w:p w:rsidR="00BE768B" w:rsidRDefault="00BE768B" w:rsidP="005F7A68">
            <w:pPr>
              <w:pStyle w:val="CopticVersemulti-line"/>
            </w:pPr>
            <w:r w:rsidRPr="005F7A68">
              <w:t>ⲁ̀ⲫϯ ϩⲟⲧⲡⲉⲛ ⲉ̀ⲣⲟϥ ⲛ̀ⲕⲉⲥⲟⲡ</w:t>
            </w:r>
          </w:p>
          <w:p w:rsidR="00BE768B" w:rsidRDefault="00BE768B" w:rsidP="005F7A68">
            <w:pPr>
              <w:pStyle w:val="CopticVerse"/>
            </w:pPr>
            <w:r w:rsidRPr="005F7A68">
              <w:t>ϩⲓⲧⲉⲛ ⲧⲉϥⲙⲉⲧⲁ̀ⲅⲁⲑⲟⲥ</w:t>
            </w:r>
          </w:p>
        </w:tc>
      </w:tr>
      <w:tr w:rsidR="00BE768B" w:rsidTr="00AE1E8D">
        <w:trPr>
          <w:cantSplit/>
          <w:jc w:val="center"/>
        </w:trPr>
        <w:tc>
          <w:tcPr>
            <w:tcW w:w="288" w:type="dxa"/>
          </w:tcPr>
          <w:p w:rsidR="00BE768B" w:rsidRDefault="00BE768B" w:rsidP="00AE1E8D">
            <w:pPr>
              <w:pStyle w:val="CopticCross"/>
            </w:pPr>
            <w:r w:rsidRPr="00FB5ACB">
              <w:lastRenderedPageBreak/>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5F7A68">
            <w:pPr>
              <w:pStyle w:val="CopticVersemulti-line"/>
            </w:pPr>
            <w:r w:rsidRPr="005F7A68">
              <w:t>Ⲭⲉⲣⲉ ⲑⲏⲉⲑⲙⲉϩ ⲛ̀ϩ̀ⲙⲟⲧ</w:t>
            </w:r>
          </w:p>
          <w:p w:rsidR="00BE768B" w:rsidRDefault="00BE768B" w:rsidP="005F7A68">
            <w:pPr>
              <w:pStyle w:val="CopticVersemulti-line"/>
            </w:pPr>
            <w:r w:rsidRPr="005F7A68">
              <w:t>ⲭⲉⲣⲉ ⲑⲏⲉⲧⲁⲥϫⲉⲙ ϩ̀ⲙⲟⲧ</w:t>
            </w:r>
          </w:p>
          <w:p w:rsidR="00BE768B" w:rsidRDefault="00BE768B" w:rsidP="005F7A68">
            <w:pPr>
              <w:pStyle w:val="CopticVersemulti-line"/>
            </w:pPr>
            <w:r w:rsidRPr="005F7A68">
              <w:t>ⲭⲉⲣⲉ ⲑⲏⲉⲧⲁⲥⲙⲉⲥ Ⲡⲭ̅ⲥ</w:t>
            </w:r>
          </w:p>
          <w:p w:rsidR="00BE768B" w:rsidRDefault="00BE768B" w:rsidP="005F7A68">
            <w:pPr>
              <w:pStyle w:val="CopticVersemulti-line"/>
            </w:pPr>
            <w:r w:rsidRPr="005F7A68">
              <w:t>ⲟⲩⲟϩ Ⲡⲟ̅ⲥ̅ ϣⲟⲡ ⲛⲉⲙⲉ</w:t>
            </w:r>
          </w:p>
        </w:tc>
      </w:tr>
    </w:tbl>
    <w:p w:rsidR="00625164" w:rsidRDefault="00625164" w:rsidP="00BE768B">
      <w:pPr>
        <w:pStyle w:val="Heading6"/>
      </w:pPr>
      <w:bookmarkStart w:id="744" w:name="_Toc298681345"/>
      <w:r>
        <w:t>Part Three</w:t>
      </w:r>
      <w:bookmarkEnd w:id="74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Holy Spirit came upon you,</w:t>
            </w:r>
          </w:p>
          <w:p w:rsidR="00BE768B" w:rsidRPr="007425E1" w:rsidRDefault="00BE768B" w:rsidP="00BE768B">
            <w:pPr>
              <w:pStyle w:val="EngHang"/>
              <w:rPr>
                <w:rFonts w:eastAsiaTheme="minorHAnsi"/>
              </w:rPr>
            </w:pPr>
            <w:r w:rsidRPr="007425E1">
              <w:rPr>
                <w:rFonts w:eastAsiaTheme="minorHAnsi"/>
              </w:rPr>
              <w:t xml:space="preserve">O undefiled </w:t>
            </w:r>
            <w:commentRangeStart w:id="745"/>
            <w:r w:rsidRPr="007425E1">
              <w:rPr>
                <w:rFonts w:eastAsiaTheme="minorHAnsi"/>
              </w:rPr>
              <w:t>bride</w:t>
            </w:r>
            <w:commentRangeEnd w:id="745"/>
            <w:r>
              <w:rPr>
                <w:rStyle w:val="CommentReference"/>
                <w:rFonts w:ascii="Times New Roman" w:eastAsiaTheme="minorHAnsi" w:hAnsi="Times New Roman" w:cstheme="minorBidi"/>
                <w:color w:val="auto"/>
              </w:rPr>
              <w:commentReference w:id="745"/>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And the power of the Most High</w:t>
            </w:r>
          </w:p>
          <w:p w:rsidR="00BE768B" w:rsidRDefault="00BE768B" w:rsidP="00BE768B">
            <w:pPr>
              <w:pStyle w:val="EngHangEnd"/>
            </w:pPr>
            <w:r w:rsidRPr="007425E1">
              <w:t>Overshadowed you, O Mary.</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rPr>
                <w:rFonts w:ascii="Times New Roman" w:hAnsi="Times New Roman" w:cs="Times New Roman"/>
              </w:rPr>
              <w:t>Ϩ</w:t>
            </w:r>
            <w:r w:rsidRPr="00A57656">
              <w:t>ⲱⲥ ⲙⲁⲛ</w:t>
            </w:r>
            <w:r w:rsidRPr="00A57656">
              <w:rPr>
                <w:rFonts w:ascii="Times New Roman" w:hAnsi="Times New Roman" w:cs="Times New Roman"/>
              </w:rPr>
              <w:t>̀ϣ</w:t>
            </w:r>
            <w:r w:rsidRPr="00A57656">
              <w:t>ⲉⲗⲉⲧ ⲛ</w:t>
            </w:r>
            <w:r w:rsidRPr="00A57656">
              <w:rPr>
                <w:rFonts w:ascii="Times New Roman" w:hAnsi="Times New Roman" w:cs="Times New Roman"/>
              </w:rPr>
              <w:t>̀</w:t>
            </w:r>
            <w:r w:rsidRPr="00A57656">
              <w:t>ⲁⲧⲧⲁⲕⲟ</w:t>
            </w:r>
          </w:p>
          <w:p w:rsidR="00BE768B" w:rsidRDefault="00BE768B" w:rsidP="00A57656">
            <w:pPr>
              <w:pStyle w:val="CopticVersemulti-line"/>
            </w:pPr>
            <w:r w:rsidRPr="00A57656">
              <w:t>ⲁ</w:t>
            </w:r>
            <w:r w:rsidRPr="00A57656">
              <w:rPr>
                <w:rFonts w:ascii="Times New Roman" w:hAnsi="Times New Roman" w:cs="Times New Roman"/>
              </w:rPr>
              <w:t>̀</w:t>
            </w:r>
            <w:r w:rsidRPr="00A57656">
              <w:t>Ⲡⲓⲡ</w:t>
            </w:r>
            <w:r w:rsidRPr="00A57656">
              <w:rPr>
                <w:rFonts w:ascii="Times New Roman" w:hAnsi="Times New Roman" w:cs="Times New Roman"/>
              </w:rPr>
              <w:t>̅</w:t>
            </w:r>
            <w:r w:rsidRPr="00A57656">
              <w:t>ⲛ</w:t>
            </w:r>
            <w:r w:rsidRPr="00A57656">
              <w:rPr>
                <w:rFonts w:ascii="Times New Roman" w:hAnsi="Times New Roman" w:cs="Times New Roman"/>
              </w:rPr>
              <w:t>̅</w:t>
            </w:r>
            <w:r w:rsidRPr="00A57656">
              <w:t>ⲁ ⲉ</w:t>
            </w:r>
            <w:r w:rsidRPr="00A57656">
              <w:rPr>
                <w:rFonts w:ascii="Times New Roman" w:hAnsi="Times New Roman" w:cs="Times New Roman"/>
              </w:rPr>
              <w:t>̅</w:t>
            </w:r>
            <w:r w:rsidRPr="00A57656">
              <w:t>ⲑ</w:t>
            </w:r>
            <w:r w:rsidRPr="00A57656">
              <w:rPr>
                <w:rFonts w:ascii="Times New Roman" w:hAnsi="Times New Roman" w:cs="Times New Roman"/>
              </w:rPr>
              <w:t>̅</w:t>
            </w:r>
            <w:r w:rsidRPr="00A57656">
              <w:t>ⲩ ⲓ</w:t>
            </w:r>
            <w:r w:rsidRPr="00A57656">
              <w:rPr>
                <w:rFonts w:ascii="Times New Roman" w:hAnsi="Times New Roman" w:cs="Times New Roman"/>
              </w:rPr>
              <w:t>̀</w:t>
            </w:r>
            <w:r w:rsidRPr="00A57656">
              <w:t xml:space="preserve"> ⲉ</w:t>
            </w:r>
            <w:r w:rsidRPr="00A57656">
              <w:rPr>
                <w:rFonts w:ascii="Times New Roman" w:hAnsi="Times New Roman" w:cs="Times New Roman"/>
              </w:rPr>
              <w:t>̀ϫ</w:t>
            </w:r>
            <w:r w:rsidRPr="00A57656">
              <w:t>ⲱ</w:t>
            </w:r>
          </w:p>
          <w:p w:rsidR="00BE768B" w:rsidRDefault="00BE768B" w:rsidP="00A57656">
            <w:pPr>
              <w:pStyle w:val="CopticVersemulti-line"/>
            </w:pPr>
            <w:r w:rsidRPr="00A57656">
              <w:t>ⲟⲩ</w:t>
            </w:r>
            <w:r w:rsidRPr="00A57656">
              <w:rPr>
                <w:rFonts w:ascii="Times New Roman" w:hAnsi="Times New Roman" w:cs="Times New Roman"/>
              </w:rPr>
              <w:t>ϫ</w:t>
            </w:r>
            <w:r w:rsidRPr="00A57656">
              <w:t>ⲟⲙ ⲛ</w:t>
            </w:r>
            <w:r w:rsidRPr="00A57656">
              <w:rPr>
                <w:rFonts w:ascii="Times New Roman" w:hAnsi="Times New Roman" w:cs="Times New Roman"/>
              </w:rPr>
              <w:t>̀</w:t>
            </w:r>
            <w:r w:rsidRPr="00A57656">
              <w:t>ⲧⲉ ⲫⲏⲉⲧ</w:t>
            </w:r>
            <w:r w:rsidRPr="00A57656">
              <w:rPr>
                <w:rFonts w:ascii="Times New Roman" w:hAnsi="Times New Roman" w:cs="Times New Roman"/>
              </w:rPr>
              <w:t>ϭ</w:t>
            </w:r>
            <w:r w:rsidRPr="00A57656">
              <w:t>ⲟⲥⲓ</w:t>
            </w:r>
          </w:p>
          <w:p w:rsidR="00BE768B" w:rsidRDefault="00BE768B" w:rsidP="00A57656">
            <w:pPr>
              <w:pStyle w:val="CopticVerse"/>
            </w:pPr>
            <w:r w:rsidRPr="00A57656">
              <w:t>ⲉⲑⲛⲁⲉⲣ</w:t>
            </w:r>
            <w:r w:rsidRPr="00A57656">
              <w:rPr>
                <w:rFonts w:ascii="Times New Roman" w:hAnsi="Times New Roman" w:cs="Times New Roman"/>
              </w:rPr>
              <w:t>ϧ</w:t>
            </w:r>
            <w:r w:rsidRPr="00A57656">
              <w:t>ⲏⲓⲃⲓ ⲉ</w:t>
            </w:r>
            <w:r w:rsidRPr="00A57656">
              <w:rPr>
                <w:rFonts w:ascii="Times New Roman" w:hAnsi="Times New Roman" w:cs="Times New Roman"/>
              </w:rPr>
              <w:t>̀</w:t>
            </w:r>
            <w:r w:rsidRPr="00A57656">
              <w:t>ⲣⲟ Ⲙⲁⲣⲓⲁ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have born the t</w:t>
            </w:r>
            <w:commentRangeStart w:id="746"/>
            <w:r w:rsidRPr="007425E1">
              <w:rPr>
                <w:rFonts w:eastAsiaTheme="minorHAnsi"/>
              </w:rPr>
              <w:t xml:space="preserve">rue </w:t>
            </w:r>
            <w:commentRangeEnd w:id="746"/>
            <w:r>
              <w:rPr>
                <w:rStyle w:val="CommentReference"/>
                <w:rFonts w:ascii="Times New Roman" w:eastAsiaTheme="minorHAnsi" w:hAnsi="Times New Roman" w:cstheme="minorBidi"/>
                <w:color w:val="auto"/>
              </w:rPr>
              <w:commentReference w:id="746"/>
            </w:r>
          </w:p>
          <w:p w:rsidR="00BE768B" w:rsidRDefault="00BE768B" w:rsidP="00BE768B">
            <w:pPr>
              <w:pStyle w:val="EngHang"/>
              <w:rPr>
                <w:rFonts w:eastAsiaTheme="minorHAnsi"/>
              </w:rPr>
            </w:pPr>
            <w:r>
              <w:rPr>
                <w:rFonts w:eastAsiaTheme="minorHAnsi"/>
              </w:rPr>
              <w:t>Logos and Son of the Father</w:t>
            </w:r>
          </w:p>
          <w:p w:rsidR="00BE768B" w:rsidRDefault="00BE768B" w:rsidP="00BE768B">
            <w:pPr>
              <w:pStyle w:val="EngHang"/>
              <w:rPr>
                <w:rFonts w:eastAsiaTheme="minorHAnsi"/>
              </w:rPr>
            </w:pPr>
            <w:r>
              <w:rPr>
                <w:rFonts w:eastAsiaTheme="minorHAnsi"/>
              </w:rPr>
              <w:t>The ever-existing,</w:t>
            </w:r>
          </w:p>
          <w:p w:rsidR="00BE768B" w:rsidRPr="00E73FF7" w:rsidRDefault="00BE768B" w:rsidP="00BE768B">
            <w:pPr>
              <w:pStyle w:val="EngHangEnd"/>
              <w:rPr>
                <w:rFonts w:eastAsiaTheme="minorHAnsi"/>
              </w:rPr>
            </w:pPr>
            <w:r>
              <w:rPr>
                <w:rFonts w:eastAsiaTheme="minorHAnsi"/>
              </w:rPr>
              <w:t>Who came and sav</w:t>
            </w:r>
            <w:commentRangeStart w:id="747"/>
            <w:r w:rsidRPr="007425E1">
              <w:rPr>
                <w:rFonts w:eastAsiaTheme="minorHAnsi"/>
              </w:rPr>
              <w:t xml:space="preserve">ed </w:t>
            </w:r>
            <w:commentRangeEnd w:id="747"/>
            <w:r>
              <w:rPr>
                <w:rStyle w:val="CommentReference"/>
                <w:rFonts w:ascii="Times New Roman" w:eastAsiaTheme="minorHAnsi" w:hAnsi="Times New Roman" w:cstheme="minorBidi"/>
                <w:color w:val="auto"/>
              </w:rPr>
              <w:commentReference w:id="747"/>
            </w:r>
            <w:r>
              <w:rPr>
                <w:rFonts w:eastAsiaTheme="minorHAnsi"/>
              </w:rPr>
              <w:t>us from our sins.</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Ϫⲉ ⲁ̀ⲣⲉϫ̀ⲫⲟ ⲙ̀ⲡⲓⲁ̀ⲗⲏⲑⲓⲛⲟⲥ</w:t>
            </w:r>
          </w:p>
          <w:p w:rsidR="00BE768B" w:rsidRDefault="00BE768B" w:rsidP="00A57656">
            <w:pPr>
              <w:pStyle w:val="CopticVersemulti-line"/>
            </w:pPr>
            <w:r w:rsidRPr="00A57656">
              <w:t>ⲛ̀ⲗⲟⲅⲟⲥ ⲛ̀Ϣⲏⲣⲓ ⲛ̀ⲧⲉ Ⲫ̀ⲓⲱⲧ</w:t>
            </w:r>
          </w:p>
          <w:p w:rsidR="00BE768B" w:rsidRDefault="00BE768B" w:rsidP="00A57656">
            <w:pPr>
              <w:pStyle w:val="CopticVersemulti-line"/>
            </w:pPr>
            <w:r w:rsidRPr="00A57656">
              <w:t>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Pr="00625164" w:rsidRDefault="00625164" w:rsidP="00625164"/>
    <w:p w:rsidR="00AE1E8D" w:rsidRDefault="00AE1E8D" w:rsidP="00BE768B">
      <w:pPr>
        <w:pStyle w:val="Heading6"/>
      </w:pPr>
      <w:bookmarkStart w:id="748" w:name="_Toc298681346"/>
      <w:r w:rsidRPr="00D24FE1">
        <w:t>Part</w:t>
      </w:r>
      <w:r>
        <w:t xml:space="preserve"> </w:t>
      </w:r>
      <w:r w:rsidR="00625164">
        <w:t>Four</w:t>
      </w:r>
      <w:bookmarkEnd w:id="74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Default="00BE768B" w:rsidP="00BE768B">
            <w:pPr>
              <w:pStyle w:val="EngHang"/>
              <w:rPr>
                <w:rFonts w:eastAsiaTheme="minorHAnsi"/>
              </w:rPr>
            </w:pPr>
            <w:r>
              <w:rPr>
                <w:rFonts w:eastAsiaTheme="minorHAnsi"/>
              </w:rPr>
              <w:t>You are the offspring</w:t>
            </w:r>
          </w:p>
          <w:p w:rsidR="00BE768B" w:rsidRDefault="00BE768B" w:rsidP="00BE768B">
            <w:pPr>
              <w:pStyle w:val="EngHang"/>
              <w:rPr>
                <w:rFonts w:eastAsiaTheme="minorHAnsi"/>
              </w:rPr>
            </w:pPr>
            <w:r>
              <w:rPr>
                <w:rFonts w:eastAsiaTheme="minorHAnsi"/>
              </w:rPr>
              <w:t>And the root of David.</w:t>
            </w:r>
          </w:p>
          <w:p w:rsidR="00BE768B" w:rsidRDefault="00BE768B" w:rsidP="00BE768B">
            <w:pPr>
              <w:pStyle w:val="EngHang"/>
              <w:rPr>
                <w:rFonts w:eastAsiaTheme="minorHAnsi"/>
              </w:rPr>
            </w:pPr>
            <w:r>
              <w:rPr>
                <w:rFonts w:eastAsiaTheme="minorHAnsi"/>
              </w:rPr>
              <w:t xml:space="preserve">You have born </w:t>
            </w:r>
            <w:commentRangeStart w:id="749"/>
            <w:r>
              <w:rPr>
                <w:rFonts w:eastAsiaTheme="minorHAnsi"/>
              </w:rPr>
              <w:t xml:space="preserve">unto </w:t>
            </w:r>
            <w:commentRangeEnd w:id="749"/>
            <w:r>
              <w:rPr>
                <w:rStyle w:val="CommentReference"/>
                <w:rFonts w:ascii="Times New Roman" w:eastAsiaTheme="minorHAnsi" w:hAnsi="Times New Roman" w:cstheme="minorBidi"/>
                <w:color w:val="auto"/>
              </w:rPr>
              <w:commentReference w:id="749"/>
            </w:r>
            <w:r>
              <w:rPr>
                <w:rFonts w:eastAsiaTheme="minorHAnsi"/>
              </w:rPr>
              <w:t>is, in the flesh</w:t>
            </w:r>
          </w:p>
          <w:p w:rsidR="00BE768B" w:rsidRPr="00E73FF7" w:rsidRDefault="00BE768B" w:rsidP="00BE768B">
            <w:pPr>
              <w:pStyle w:val="EngHangEnd"/>
              <w:rPr>
                <w:rFonts w:eastAsiaTheme="minorHAnsi"/>
              </w:rPr>
            </w:pPr>
            <w:r>
              <w:rPr>
                <w:rFonts w:eastAsiaTheme="minorHAnsi"/>
              </w:rPr>
              <w:t>Our Saviour, Jesus Christ.</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Ⲛ</w:t>
            </w:r>
            <w:r w:rsidRPr="00A57656">
              <w:rPr>
                <w:rFonts w:ascii="Times New Roman" w:hAnsi="Times New Roman" w:cs="Times New Roman"/>
              </w:rPr>
              <w:t>̀</w:t>
            </w:r>
            <w:r w:rsidRPr="00A57656">
              <w:t>ⲑⲟ ⲅⲁⲣ ⲡⲉ ⲡⲓⲅⲉⲛⲟⲥ</w:t>
            </w:r>
          </w:p>
          <w:p w:rsidR="00BE768B" w:rsidRDefault="00BE768B" w:rsidP="00A57656">
            <w:pPr>
              <w:pStyle w:val="CopticVersemulti-line"/>
            </w:pPr>
            <w:r w:rsidRPr="00A57656">
              <w:t xml:space="preserve">ⲛⲉⲙ </w:t>
            </w:r>
            <w:r w:rsidRPr="00A57656">
              <w:rPr>
                <w:rFonts w:ascii="Times New Roman" w:hAnsi="Times New Roman" w:cs="Times New Roman"/>
              </w:rPr>
              <w:t>ϯ</w:t>
            </w:r>
            <w:r w:rsidRPr="00A57656">
              <w:t>ⲛⲟⲩⲛⲓ ̀ⲛⲧⲉ Ⲇⲁⲩⲓⲇ</w:t>
            </w:r>
          </w:p>
          <w:p w:rsidR="00BE768B" w:rsidRDefault="00BE768B" w:rsidP="00A57656">
            <w:pPr>
              <w:pStyle w:val="CopticVersemulti-line"/>
            </w:pPr>
            <w:r w:rsidRPr="00A57656">
              <w:t>ⲁ</w:t>
            </w:r>
            <w:r w:rsidRPr="00A57656">
              <w:rPr>
                <w:rFonts w:ascii="Times New Roman" w:hAnsi="Times New Roman" w:cs="Times New Roman"/>
              </w:rPr>
              <w:t>̀</w:t>
            </w:r>
            <w:r w:rsidRPr="00A57656">
              <w:t>ⲣⲉⲙⲓⲥⲓ ⲛⲁⲛ ⲕⲁⲧⲁ ⲥⲁⲣⲝ</w:t>
            </w:r>
          </w:p>
          <w:p w:rsidR="00BE768B" w:rsidRDefault="00BE768B" w:rsidP="00A57656">
            <w:pPr>
              <w:pStyle w:val="CopticVerse"/>
            </w:pPr>
            <w:r w:rsidRPr="00A57656">
              <w:t>ⲙ</w:t>
            </w:r>
            <w:r w:rsidRPr="00A57656">
              <w:rPr>
                <w:rFonts w:ascii="Times New Roman" w:hAnsi="Times New Roman" w:cs="Times New Roman"/>
              </w:rPr>
              <w:t>̀</w:t>
            </w:r>
            <w:r w:rsidRPr="00A57656">
              <w:t>ⲡⲉⲛⲥⲱⲧⲏⲣ Ⲓⲏ</w:t>
            </w:r>
            <w:r w:rsidRPr="00A57656">
              <w:rPr>
                <w:rFonts w:ascii="Times New Roman" w:hAnsi="Times New Roman" w:cs="Times New Roman"/>
              </w:rPr>
              <w:t>̅</w:t>
            </w:r>
            <w:r w:rsidRPr="00A57656">
              <w:t>ⲥ Ⲡⲭ</w:t>
            </w:r>
            <w:r w:rsidRPr="00A57656">
              <w:rPr>
                <w:rFonts w:ascii="Times New Roman" w:hAnsi="Times New Roman" w:cs="Times New Roman"/>
              </w:rPr>
              <w:t>̅</w:t>
            </w:r>
            <w:r w:rsidRPr="00A57656">
              <w:t>ⲥ</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Only-Begotten of the Father,</w:t>
            </w:r>
          </w:p>
          <w:p w:rsidR="00BE768B" w:rsidRPr="007425E1" w:rsidRDefault="00BE768B" w:rsidP="00BE768B">
            <w:pPr>
              <w:pStyle w:val="EngHang"/>
              <w:rPr>
                <w:rFonts w:eastAsiaTheme="minorHAnsi"/>
              </w:rPr>
            </w:pPr>
            <w:r w:rsidRPr="007425E1">
              <w:rPr>
                <w:rFonts w:eastAsiaTheme="minorHAnsi"/>
              </w:rPr>
              <w:t>Before all the ages,</w:t>
            </w:r>
          </w:p>
          <w:p w:rsidR="00BE768B" w:rsidRPr="007425E1" w:rsidRDefault="00BE768B" w:rsidP="00BE768B">
            <w:pPr>
              <w:pStyle w:val="EngHang"/>
              <w:rPr>
                <w:rFonts w:eastAsiaTheme="minorHAnsi"/>
              </w:rPr>
            </w:pPr>
            <w:r w:rsidRPr="007425E1">
              <w:rPr>
                <w:rFonts w:eastAsiaTheme="minorHAnsi"/>
              </w:rPr>
              <w:t>Emptied Himself and took the form of a servant</w:t>
            </w:r>
          </w:p>
          <w:p w:rsidR="00BE768B" w:rsidRDefault="00BE768B" w:rsidP="00BE768B">
            <w:pPr>
              <w:pStyle w:val="EngHangEnd"/>
            </w:pPr>
            <w:r w:rsidRPr="007425E1">
              <w:rPr>
                <w:rFonts w:eastAsiaTheme="minorHAnsi"/>
              </w:rPr>
              <w:t>Of you, for our salvation.</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Ⲡⲓⲙⲟⲛⲟⲅⲉⲛⲏⲥ ⲉⲃⲟⲗϧⲉⲛ Ⲫ̀ⲓⲱⲧ</w:t>
            </w:r>
          </w:p>
          <w:p w:rsidR="00BE768B" w:rsidRDefault="00BE768B" w:rsidP="00A57656">
            <w:pPr>
              <w:pStyle w:val="CopticVersemulti-line"/>
            </w:pPr>
            <w:r w:rsidRPr="00A57656">
              <w:t>ϧⲁϫⲱⲟⲩ ⲛ̀ⲛⲓⲉ̀ⲱⲛ ⲧⲏⲣⲟⲩ</w:t>
            </w:r>
          </w:p>
          <w:p w:rsidR="00BE768B" w:rsidRDefault="00BE768B" w:rsidP="00A57656">
            <w:pPr>
              <w:pStyle w:val="CopticVersemulti-line"/>
            </w:pPr>
            <w:r w:rsidRPr="00A57656">
              <w:t>ⲁϥϣⲟⲩⲱϥ ⲉⲃⲟⲗ ⲙ̀ⲙⲓⲛⲙ̀ⲙⲟϥ</w:t>
            </w:r>
            <w:r>
              <w:t xml:space="preserve"> </w:t>
            </w:r>
            <w:r w:rsidRPr="00A57656">
              <w:t>ⲁϥϭⲓ ⲛ̀ⲟⲩⲙⲟⲣⲫⲏ ⲙ̀ⲃⲱⲕ ⲛ̀ϧⲏϯ</w:t>
            </w:r>
          </w:p>
          <w:p w:rsidR="00BE768B" w:rsidRDefault="00BE768B" w:rsidP="00A57656">
            <w:pPr>
              <w:pStyle w:val="CopticVersemulti-line"/>
            </w:pPr>
            <w:r w:rsidRPr="00A57656">
              <w:t>ⲉⲑⲃⲉ ⲡⲉⲛⲟⲩϫⲁⲓ</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0" w:name="_Toc298681347"/>
      <w:r w:rsidRPr="00D24FE1">
        <w:t>Part</w:t>
      </w:r>
      <w:r>
        <w:t xml:space="preserve"> </w:t>
      </w:r>
      <w:r w:rsidR="00625164">
        <w:t>Five</w:t>
      </w:r>
      <w:bookmarkEnd w:id="75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You became a second heaven</w:t>
            </w:r>
          </w:p>
          <w:p w:rsidR="00BE768B" w:rsidRPr="007425E1" w:rsidRDefault="00BE768B" w:rsidP="00BE768B">
            <w:pPr>
              <w:pStyle w:val="EngHang"/>
              <w:rPr>
                <w:rFonts w:eastAsiaTheme="minorHAnsi"/>
              </w:rPr>
            </w:pPr>
            <w:r w:rsidRPr="007425E1">
              <w:rPr>
                <w:rFonts w:eastAsiaTheme="minorHAnsi"/>
              </w:rPr>
              <w:t>On earth, O Mother of God,</w:t>
            </w:r>
          </w:p>
          <w:p w:rsidR="00BE768B" w:rsidRPr="007425E1" w:rsidRDefault="00BE768B" w:rsidP="00BE768B">
            <w:pPr>
              <w:pStyle w:val="EngHang"/>
              <w:rPr>
                <w:rFonts w:eastAsiaTheme="minorHAnsi"/>
              </w:rPr>
            </w:pPr>
            <w:r w:rsidRPr="007425E1">
              <w:rPr>
                <w:rFonts w:eastAsiaTheme="minorHAnsi"/>
              </w:rPr>
              <w:t>For of you the Sun of Righteousness</w:t>
            </w:r>
          </w:p>
          <w:p w:rsidR="00BE768B" w:rsidRDefault="00BE768B" w:rsidP="00BE768B">
            <w:pPr>
              <w:pStyle w:val="EngHangEnd"/>
            </w:pPr>
            <w:r>
              <w:rPr>
                <w:rFonts w:eastAsiaTheme="minorHAnsi"/>
              </w:rPr>
              <w:t>Shone</w:t>
            </w:r>
            <w:r w:rsidRPr="007425E1">
              <w:rPr>
                <w:rFonts w:eastAsiaTheme="minorHAnsi"/>
              </w:rPr>
              <w:t xml:space="preserve"> upon us.</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A57656">
              <w:t>Ⲁⲣⲉ</w:t>
            </w:r>
            <w:r w:rsidRPr="00A57656">
              <w:rPr>
                <w:rFonts w:ascii="Times New Roman" w:hAnsi="Times New Roman" w:cs="Times New Roman"/>
              </w:rPr>
              <w:t>ϣ</w:t>
            </w:r>
            <w:r w:rsidRPr="00A57656">
              <w:t>ⲱⲡⲓ ⲛ</w:t>
            </w:r>
            <w:r w:rsidRPr="00A57656">
              <w:rPr>
                <w:rFonts w:ascii="Times New Roman" w:hAnsi="Times New Roman" w:cs="Times New Roman"/>
              </w:rPr>
              <w:t>̀</w:t>
            </w:r>
            <w:r w:rsidRPr="00A57656">
              <w:t>ⲟⲩⲙⲁ</w:t>
            </w:r>
            <w:r w:rsidRPr="00A57656">
              <w:rPr>
                <w:rFonts w:ascii="Times New Roman" w:hAnsi="Times New Roman" w:cs="Times New Roman"/>
              </w:rPr>
              <w:t>ϩ̀</w:t>
            </w:r>
            <w:r w:rsidRPr="00A57656">
              <w:t>ⲥⲛⲟⲩ</w:t>
            </w:r>
            <w:r w:rsidRPr="00A57656">
              <w:rPr>
                <w:rFonts w:ascii="Times New Roman" w:hAnsi="Times New Roman" w:cs="Times New Roman"/>
              </w:rPr>
              <w:t>ϯ</w:t>
            </w:r>
            <w:r w:rsidRPr="00A57656">
              <w:t xml:space="preserve"> ⲙ</w:t>
            </w:r>
            <w:r w:rsidRPr="00A57656">
              <w:rPr>
                <w:rFonts w:ascii="Times New Roman" w:hAnsi="Times New Roman" w:cs="Times New Roman"/>
              </w:rPr>
              <w:t>̀</w:t>
            </w:r>
            <w:r w:rsidRPr="00A57656">
              <w:t>ⲫⲉ</w:t>
            </w:r>
          </w:p>
          <w:p w:rsidR="00BE768B" w:rsidRDefault="00BE768B" w:rsidP="00A57656">
            <w:pPr>
              <w:pStyle w:val="CopticVersemulti-line"/>
            </w:pPr>
            <w:r w:rsidRPr="00A57656">
              <w:rPr>
                <w:rFonts w:ascii="Times New Roman" w:hAnsi="Times New Roman" w:cs="Times New Roman"/>
              </w:rPr>
              <w:t>ϩ</w:t>
            </w:r>
            <w:r w:rsidRPr="00A57656">
              <w:t>ⲓ</w:t>
            </w:r>
            <w:r w:rsidRPr="00A57656">
              <w:rPr>
                <w:rFonts w:ascii="Times New Roman" w:hAnsi="Times New Roman" w:cs="Times New Roman"/>
              </w:rPr>
              <w:t>ϫ</w:t>
            </w:r>
            <w:r w:rsidRPr="00A57656">
              <w:t>ⲉⲛ ⲡⲓⲕⲁ</w:t>
            </w:r>
            <w:r w:rsidRPr="00A57656">
              <w:rPr>
                <w:rFonts w:ascii="Times New Roman" w:hAnsi="Times New Roman" w:cs="Times New Roman"/>
              </w:rPr>
              <w:t>ϩ</w:t>
            </w:r>
            <w:r w:rsidRPr="00A57656">
              <w:t>ⲓ ⲱ</w:t>
            </w:r>
            <w:r w:rsidRPr="00A57656">
              <w:rPr>
                <w:rFonts w:ascii="Times New Roman" w:hAnsi="Times New Roman" w:cs="Times New Roman"/>
              </w:rPr>
              <w:t>̀</w:t>
            </w:r>
            <w:r w:rsidRPr="00A57656">
              <w:t xml:space="preserve"> </w:t>
            </w:r>
            <w:r w:rsidRPr="00A57656">
              <w:rPr>
                <w:rFonts w:ascii="Times New Roman" w:hAnsi="Times New Roman" w:cs="Times New Roman"/>
              </w:rPr>
              <w:t>ϯ</w:t>
            </w:r>
            <w:r w:rsidRPr="00A57656">
              <w:t>ⲙⲁ</w:t>
            </w:r>
            <w:r w:rsidRPr="00A57656">
              <w:rPr>
                <w:rFonts w:ascii="Times New Roman" w:hAnsi="Times New Roman" w:cs="Times New Roman"/>
              </w:rPr>
              <w:t>ϩ</w:t>
            </w:r>
            <w:r w:rsidRPr="00A57656">
              <w:t>ⲥⲛⲟⲩ</w:t>
            </w:r>
            <w:r w:rsidRPr="00A57656">
              <w:rPr>
                <w:rFonts w:ascii="Times New Roman" w:hAnsi="Times New Roman" w:cs="Times New Roman"/>
              </w:rPr>
              <w:t>ϯ</w:t>
            </w:r>
          </w:p>
          <w:p w:rsidR="00BE768B" w:rsidRDefault="00BE768B" w:rsidP="00A57656">
            <w:pPr>
              <w:pStyle w:val="CopticVersemulti-line"/>
            </w:pPr>
            <w:r w:rsidRPr="00A57656">
              <w:rPr>
                <w:rFonts w:ascii="Times New Roman" w:hAnsi="Times New Roman" w:cs="Times New Roman"/>
              </w:rPr>
              <w:t>ϫ</w:t>
            </w:r>
            <w:r w:rsidRPr="00A57656">
              <w:t>ⲉ ⲁ</w:t>
            </w:r>
            <w:r w:rsidRPr="00A57656">
              <w:rPr>
                <w:rFonts w:ascii="Times New Roman" w:hAnsi="Times New Roman" w:cs="Times New Roman"/>
              </w:rPr>
              <w:t>ϥϣ</w:t>
            </w:r>
            <w:r w:rsidRPr="00A57656">
              <w:t>ⲁⲓ ⲛⲁⲛ ⲉⲃⲟⲗⲛ</w:t>
            </w:r>
            <w:r w:rsidRPr="00A57656">
              <w:rPr>
                <w:rFonts w:ascii="Times New Roman" w:hAnsi="Times New Roman" w:cs="Times New Roman"/>
              </w:rPr>
              <w:t>̀ϧ</w:t>
            </w:r>
            <w:r w:rsidRPr="00A57656">
              <w:t>ⲏ</w:t>
            </w:r>
            <w:r w:rsidRPr="00A57656">
              <w:rPr>
                <w:rFonts w:ascii="Times New Roman" w:hAnsi="Times New Roman" w:cs="Times New Roman"/>
              </w:rPr>
              <w:t>ϯ</w:t>
            </w:r>
          </w:p>
          <w:p w:rsidR="00BE768B" w:rsidRDefault="00BE768B" w:rsidP="00A57656">
            <w:pPr>
              <w:pStyle w:val="CopticVerse"/>
            </w:pPr>
            <w:r w:rsidRPr="00A57656">
              <w:t>ⲛ</w:t>
            </w:r>
            <w:r w:rsidRPr="00A57656">
              <w:rPr>
                <w:rFonts w:ascii="Times New Roman" w:hAnsi="Times New Roman" w:cs="Times New Roman"/>
              </w:rPr>
              <w:t>̀ϫ</w:t>
            </w:r>
            <w:r w:rsidRPr="00A57656">
              <w:t>ⲉ ⲡⲓⲣⲏ ⲛ</w:t>
            </w:r>
            <w:r w:rsidRPr="00A57656">
              <w:rPr>
                <w:rFonts w:ascii="Times New Roman" w:hAnsi="Times New Roman" w:cs="Times New Roman"/>
              </w:rPr>
              <w:t>̀</w:t>
            </w:r>
            <w:r w:rsidRPr="00A57656">
              <w:t xml:space="preserve">ⲧⲉ </w:t>
            </w:r>
            <w:r w:rsidRPr="00A57656">
              <w:rPr>
                <w:rFonts w:ascii="Times New Roman" w:hAnsi="Times New Roman" w:cs="Times New Roman"/>
              </w:rPr>
              <w:t>ϯ</w:t>
            </w:r>
            <w:r w:rsidRPr="00A57656">
              <w:t>ⲗⲓⲕⲉⲟⲥⲩⲛⲏ</w:t>
            </w:r>
          </w:p>
        </w:tc>
      </w:tr>
      <w:tr w:rsidR="00BE768B" w:rsidTr="00AE1E8D">
        <w:trPr>
          <w:cantSplit/>
          <w:jc w:val="center"/>
        </w:trPr>
        <w:tc>
          <w:tcPr>
            <w:tcW w:w="288" w:type="dxa"/>
          </w:tcPr>
          <w:p w:rsidR="00BE768B" w:rsidRDefault="00BE768B" w:rsidP="00AE1E8D">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You have brought Him forth </w:t>
            </w:r>
          </w:p>
          <w:p w:rsidR="00BE768B" w:rsidRPr="007425E1" w:rsidRDefault="00BE768B" w:rsidP="00BE768B">
            <w:pPr>
              <w:pStyle w:val="EngHang"/>
              <w:rPr>
                <w:rFonts w:eastAsiaTheme="minorHAnsi"/>
              </w:rPr>
            </w:pPr>
            <w:r w:rsidRPr="007425E1">
              <w:rPr>
                <w:rFonts w:eastAsiaTheme="minorHAnsi"/>
              </w:rPr>
              <w:t>According to the prophesies,</w:t>
            </w:r>
          </w:p>
          <w:p w:rsidR="00BE768B" w:rsidRPr="007425E1" w:rsidRDefault="00BE768B" w:rsidP="00BE768B">
            <w:pPr>
              <w:pStyle w:val="EngHang"/>
              <w:rPr>
                <w:rFonts w:eastAsiaTheme="minorHAnsi"/>
              </w:rPr>
            </w:pPr>
            <w:r w:rsidRPr="007425E1">
              <w:rPr>
                <w:rFonts w:eastAsiaTheme="minorHAnsi"/>
              </w:rPr>
              <w:t>Without seed and incorruptible,</w:t>
            </w:r>
          </w:p>
          <w:p w:rsidR="00BE768B" w:rsidRDefault="00BE768B" w:rsidP="00BE768B">
            <w:pPr>
              <w:pStyle w:val="EngHangEnd"/>
            </w:pPr>
            <w:r w:rsidRPr="007425E1">
              <w:rPr>
                <w:rFonts w:eastAsiaTheme="minorHAnsi"/>
              </w:rPr>
              <w:t>For He is the Creator, Logos of the Father.</w:t>
            </w:r>
          </w:p>
        </w:tc>
        <w:tc>
          <w:tcPr>
            <w:tcW w:w="288" w:type="dxa"/>
          </w:tcPr>
          <w:p w:rsidR="00BE768B" w:rsidRDefault="00BE768B" w:rsidP="00AE1E8D"/>
        </w:tc>
        <w:tc>
          <w:tcPr>
            <w:tcW w:w="288" w:type="dxa"/>
          </w:tcPr>
          <w:p w:rsidR="00BE768B" w:rsidRDefault="00BE768B" w:rsidP="00AE1E8D">
            <w:pPr>
              <w:pStyle w:val="CopticCross"/>
            </w:pPr>
            <w:r w:rsidRPr="00FB5ACB">
              <w:t>¿</w:t>
            </w:r>
          </w:p>
        </w:tc>
        <w:tc>
          <w:tcPr>
            <w:tcW w:w="3960" w:type="dxa"/>
          </w:tcPr>
          <w:p w:rsidR="00BE768B" w:rsidRDefault="00BE768B" w:rsidP="00A57656">
            <w:pPr>
              <w:pStyle w:val="CopticVersemulti-line"/>
            </w:pPr>
            <w:r w:rsidRPr="00A57656">
              <w:t>Ⲁⲣⲉϫ̀ⲫⲟϥ ϩⲓⲧⲉⲛ ⲟⲩⲡ̀ⲣⲟⲫⲏⲧⲓⲁ</w:t>
            </w:r>
          </w:p>
          <w:p w:rsidR="00BE768B" w:rsidRDefault="00BE768B" w:rsidP="00A57656">
            <w:pPr>
              <w:pStyle w:val="CopticVersemulti-line"/>
            </w:pPr>
            <w:r w:rsidRPr="00A57656">
              <w:t>ⲁϭⲛⲉ ϫ̀ⲣⲟϫ ⲛ̀ⲁⲧⲧⲁⲕⲟ</w:t>
            </w:r>
          </w:p>
          <w:p w:rsidR="00BE768B" w:rsidRDefault="00BE768B" w:rsidP="00A57656">
            <w:pPr>
              <w:pStyle w:val="CopticVersemulti-line"/>
            </w:pPr>
            <w:r w:rsidRPr="00A57656">
              <w:t>ϩⲱⲥ ⲇⲏⲙⲓⲟⲩⲣⲅⲟⲥ</w:t>
            </w:r>
          </w:p>
          <w:p w:rsidR="00BE768B" w:rsidRDefault="00BE768B" w:rsidP="00A57656">
            <w:pPr>
              <w:pStyle w:val="CopticVerse"/>
            </w:pPr>
            <w:r w:rsidRPr="00A57656">
              <w:t>ⲟⲩⲟϩ ⲛ̀ⲗⲟⲅⲟⲥ ⲛ̀ⲧⲉ Ⲫ̀ⲓⲱⲧ</w:t>
            </w:r>
          </w:p>
        </w:tc>
      </w:tr>
      <w:tr w:rsidR="00BE768B" w:rsidTr="00AE1E8D">
        <w:trPr>
          <w:cantSplit/>
          <w:jc w:val="center"/>
        </w:trPr>
        <w:tc>
          <w:tcPr>
            <w:tcW w:w="288" w:type="dxa"/>
          </w:tcPr>
          <w:p w:rsidR="00BE768B" w:rsidRDefault="00BE768B" w:rsidP="00AE1E8D">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AE1E8D">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AE1E8D" w:rsidP="00BE768B">
      <w:pPr>
        <w:pStyle w:val="Heading6"/>
      </w:pPr>
      <w:bookmarkStart w:id="751" w:name="_Toc298681348"/>
      <w:r>
        <w:t xml:space="preserve">Part </w:t>
      </w:r>
      <w:r w:rsidR="00625164">
        <w:t>Six</w:t>
      </w:r>
      <w:bookmarkEnd w:id="751"/>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The Tabernacle, which is called</w:t>
            </w:r>
          </w:p>
          <w:p w:rsidR="00BE768B" w:rsidRPr="007425E1" w:rsidRDefault="00BE768B" w:rsidP="00BE768B">
            <w:pPr>
              <w:pStyle w:val="EngHang"/>
              <w:rPr>
                <w:rFonts w:eastAsiaTheme="minorHAnsi"/>
              </w:rPr>
            </w:pPr>
            <w:r w:rsidRPr="007425E1">
              <w:rPr>
                <w:rFonts w:eastAsiaTheme="minorHAnsi"/>
              </w:rPr>
              <w:t>The Holy of the Holies,</w:t>
            </w:r>
          </w:p>
          <w:p w:rsidR="00BE768B" w:rsidRPr="007425E1" w:rsidRDefault="00BE768B" w:rsidP="00BE768B">
            <w:pPr>
              <w:pStyle w:val="EngHang"/>
              <w:rPr>
                <w:rFonts w:eastAsiaTheme="minorHAnsi"/>
              </w:rPr>
            </w:pPr>
            <w:r>
              <w:rPr>
                <w:rFonts w:eastAsiaTheme="minorHAnsi"/>
              </w:rPr>
              <w:t>Containing</w:t>
            </w:r>
            <w:r w:rsidRPr="007425E1">
              <w:rPr>
                <w:rFonts w:eastAsiaTheme="minorHAnsi"/>
              </w:rPr>
              <w:t xml:space="preserve"> the Ark, overlaid</w:t>
            </w:r>
          </w:p>
          <w:p w:rsidR="00BE768B" w:rsidRDefault="00BE768B" w:rsidP="00BE768B">
            <w:pPr>
              <w:pStyle w:val="EngHangEnd"/>
            </w:pPr>
            <w:r>
              <w:t>With gold on every side</w:t>
            </w:r>
            <w:r w:rsidRPr="007425E1">
              <w:rPr>
                <w:rFonts w:eastAsiaTheme="minorHAnsi"/>
              </w:rPr>
              <w:t>,</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Pr="00A57656" w:rsidRDefault="00BE768B" w:rsidP="00A57656">
            <w:pPr>
              <w:pStyle w:val="CopticVersemulti-line"/>
              <w:rPr>
                <w:highlight w:val="yellow"/>
              </w:rPr>
            </w:pPr>
            <w:r w:rsidRPr="00A57656">
              <w:rPr>
                <w:rFonts w:ascii="Times New Roman" w:hAnsi="Times New Roman" w:cs="Times New Roman"/>
                <w:highlight w:val="yellow"/>
              </w:rPr>
              <w:t>Ϯ</w:t>
            </w:r>
            <w:r w:rsidRPr="00A57656">
              <w:rPr>
                <w:highlight w:val="yellow"/>
              </w:rPr>
              <w:t>ⲥ</w:t>
            </w:r>
            <w:r w:rsidRPr="00A57656">
              <w:rPr>
                <w:rFonts w:ascii="Times New Roman" w:hAnsi="Times New Roman" w:cs="Times New Roman"/>
                <w:highlight w:val="yellow"/>
              </w:rPr>
              <w:t>̀</w:t>
            </w:r>
            <w:r w:rsidRPr="00A57656">
              <w:rPr>
                <w:highlight w:val="yellow"/>
              </w:rPr>
              <w:t>ⲕⲏⲛⲏ ⲑⲏⲉⲧⲟⲩⲙⲟⲩ</w:t>
            </w:r>
            <w:r w:rsidRPr="00A57656">
              <w:rPr>
                <w:rFonts w:ascii="Times New Roman" w:hAnsi="Times New Roman" w:cs="Times New Roman"/>
                <w:highlight w:val="yellow"/>
              </w:rPr>
              <w:t>ϯ</w:t>
            </w:r>
            <w:r w:rsidRPr="00A57656">
              <w:rPr>
                <w:highlight w:val="yellow"/>
              </w:rPr>
              <w:t xml:space="preserve"> ⲉ</w:t>
            </w:r>
            <w:r w:rsidRPr="00A57656">
              <w:rPr>
                <w:rFonts w:ascii="Times New Roman" w:hAnsi="Times New Roman" w:cs="Times New Roman"/>
                <w:highlight w:val="yellow"/>
              </w:rPr>
              <w:t>̀</w:t>
            </w:r>
            <w:r w:rsidRPr="00A57656">
              <w:rPr>
                <w:highlight w:val="yellow"/>
              </w:rPr>
              <w:t>ⲣⲟⲥ</w:t>
            </w:r>
          </w:p>
          <w:p w:rsidR="00BE768B" w:rsidRPr="00A57656" w:rsidRDefault="00BE768B" w:rsidP="00A57656">
            <w:pPr>
              <w:pStyle w:val="CopticVersemulti-line"/>
              <w:rPr>
                <w:highlight w:val="yellow"/>
              </w:rPr>
            </w:pPr>
            <w:r w:rsidRPr="00A57656">
              <w:rPr>
                <w:rFonts w:ascii="Times New Roman" w:hAnsi="Times New Roman" w:cs="Times New Roman"/>
                <w:highlight w:val="yellow"/>
              </w:rPr>
              <w:t>ϫ</w:t>
            </w:r>
            <w:r w:rsidRPr="00A57656">
              <w:rPr>
                <w:highlight w:val="yellow"/>
              </w:rPr>
              <w:t>ⲉ ⲑⲏⲉ</w:t>
            </w:r>
            <w:r w:rsidRPr="00A57656">
              <w:rPr>
                <w:rFonts w:ascii="Times New Roman" w:hAnsi="Times New Roman" w:cs="Times New Roman"/>
                <w:highlight w:val="yellow"/>
              </w:rPr>
              <w:t>̅</w:t>
            </w:r>
            <w:r w:rsidRPr="00A57656">
              <w:rPr>
                <w:highlight w:val="yellow"/>
              </w:rPr>
              <w:t>ⲑ</w:t>
            </w:r>
            <w:r w:rsidRPr="00A57656">
              <w:rPr>
                <w:rFonts w:ascii="Times New Roman" w:hAnsi="Times New Roman" w:cs="Times New Roman"/>
                <w:highlight w:val="yellow"/>
              </w:rPr>
              <w:t>̅</w:t>
            </w:r>
            <w:r w:rsidRPr="00A57656">
              <w:rPr>
                <w:highlight w:val="yellow"/>
              </w:rPr>
              <w:t>ⲩ ⲛ</w:t>
            </w:r>
            <w:r w:rsidRPr="00A57656">
              <w:rPr>
                <w:rFonts w:ascii="Times New Roman" w:hAnsi="Times New Roman" w:cs="Times New Roman"/>
                <w:highlight w:val="yellow"/>
              </w:rPr>
              <w:t>̀</w:t>
            </w:r>
            <w:r w:rsidRPr="00A57656">
              <w:rPr>
                <w:highlight w:val="yellow"/>
              </w:rPr>
              <w:t>ⲧⲉ ⲛⲓⲉ</w:t>
            </w:r>
            <w:r w:rsidRPr="00A57656">
              <w:rPr>
                <w:rFonts w:ascii="Times New Roman" w:hAnsi="Times New Roman" w:cs="Times New Roman"/>
                <w:highlight w:val="yellow"/>
              </w:rPr>
              <w:t>̀</w:t>
            </w:r>
            <w:r w:rsidRPr="00A57656">
              <w:rPr>
                <w:highlight w:val="yellow"/>
              </w:rPr>
              <w:t>ⲑⲟⲩⲁⲃ</w:t>
            </w:r>
          </w:p>
          <w:p w:rsidR="00BE768B" w:rsidRPr="00A57656" w:rsidRDefault="00BE768B" w:rsidP="00A57656">
            <w:pPr>
              <w:pStyle w:val="CopticVersemulti-line"/>
              <w:rPr>
                <w:highlight w:val="yellow"/>
              </w:rPr>
            </w:pPr>
            <w:r w:rsidRPr="00A57656">
              <w:rPr>
                <w:highlight w:val="yellow"/>
              </w:rPr>
              <w:t>ⲉ</w:t>
            </w:r>
            <w:r w:rsidRPr="00A57656">
              <w:rPr>
                <w:rFonts w:ascii="Times New Roman" w:hAnsi="Times New Roman" w:cs="Times New Roman"/>
                <w:highlight w:val="yellow"/>
              </w:rPr>
              <w:t>̀</w:t>
            </w:r>
            <w:r w:rsidRPr="00A57656">
              <w:rPr>
                <w:highlight w:val="yellow"/>
              </w:rPr>
              <w:t xml:space="preserve">ⲣⲉ </w:t>
            </w:r>
            <w:r w:rsidRPr="00A57656">
              <w:rPr>
                <w:rFonts w:ascii="Times New Roman" w:hAnsi="Times New Roman" w:cs="Times New Roman"/>
                <w:highlight w:val="yellow"/>
              </w:rPr>
              <w:t>ϯ</w:t>
            </w:r>
            <w:r w:rsidRPr="00A57656">
              <w:rPr>
                <w:highlight w:val="yellow"/>
              </w:rPr>
              <w:t>ⲕⲓⲃⲱⲧⲟⲥ ⲛ</w:t>
            </w:r>
            <w:r w:rsidRPr="00A57656">
              <w:rPr>
                <w:rFonts w:ascii="Times New Roman" w:hAnsi="Times New Roman" w:cs="Times New Roman"/>
                <w:highlight w:val="yellow"/>
              </w:rPr>
              <w:t>̀ϧ</w:t>
            </w:r>
            <w:r w:rsidRPr="00A57656">
              <w:rPr>
                <w:highlight w:val="yellow"/>
              </w:rPr>
              <w:t>ⲏⲧⲥ</w:t>
            </w:r>
          </w:p>
          <w:p w:rsidR="00BE768B" w:rsidRDefault="00BE768B" w:rsidP="00A57656">
            <w:pPr>
              <w:pStyle w:val="CopticVerse"/>
            </w:pPr>
            <w:r w:rsidRPr="00A57656">
              <w:rPr>
                <w:highlight w:val="yellow"/>
              </w:rPr>
              <w:t>ⲉⲧⲟ</w:t>
            </w:r>
            <w:r w:rsidRPr="00A57656">
              <w:rPr>
                <w:rFonts w:ascii="Times New Roman" w:hAnsi="Times New Roman" w:cs="Times New Roman"/>
                <w:highlight w:val="yellow"/>
              </w:rPr>
              <w:t>ϣϫ</w:t>
            </w:r>
            <w:r w:rsidRPr="00A57656">
              <w:rPr>
                <w:highlight w:val="yellow"/>
              </w:rPr>
              <w:t xml:space="preserve"> ⲛ</w:t>
            </w:r>
            <w:r w:rsidRPr="00A57656">
              <w:rPr>
                <w:rFonts w:ascii="Times New Roman" w:hAnsi="Times New Roman" w:cs="Times New Roman"/>
                <w:highlight w:val="yellow"/>
              </w:rPr>
              <w:t>̀</w:t>
            </w:r>
            <w:r w:rsidRPr="00A57656">
              <w:rPr>
                <w:highlight w:val="yellow"/>
              </w:rPr>
              <w:t>ⲛⲟⲩⲃ ⲛ</w:t>
            </w:r>
            <w:r w:rsidRPr="00A57656">
              <w:rPr>
                <w:rFonts w:ascii="Times New Roman" w:hAnsi="Times New Roman" w:cs="Times New Roman"/>
                <w:highlight w:val="yellow"/>
              </w:rPr>
              <w:t>̀</w:t>
            </w:r>
            <w:r w:rsidRPr="00A57656">
              <w:rPr>
                <w:highlight w:val="yellow"/>
              </w:rPr>
              <w:t>ⲥⲁⲥⲁ 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Default="00BE768B" w:rsidP="00BE768B">
            <w:pPr>
              <w:pStyle w:val="EngHang"/>
            </w:pPr>
            <w:r>
              <w:t>Which contains the tablets</w:t>
            </w:r>
          </w:p>
          <w:p w:rsidR="00BE768B" w:rsidRDefault="00BE768B" w:rsidP="00BE768B">
            <w:pPr>
              <w:pStyle w:val="EngHang"/>
            </w:pPr>
            <w:r>
              <w:t>Of the Covenant,</w:t>
            </w:r>
          </w:p>
          <w:p w:rsidR="00BE768B" w:rsidRDefault="00BE768B" w:rsidP="00BE768B">
            <w:pPr>
              <w:pStyle w:val="EngHang"/>
            </w:pPr>
            <w:r>
              <w:t>And the golden pot,</w:t>
            </w:r>
          </w:p>
          <w:p w:rsidR="00BE768B" w:rsidRDefault="00BE768B" w:rsidP="00BE768B">
            <w:pPr>
              <w:pStyle w:val="EngHangEnd"/>
            </w:pPr>
            <w:r>
              <w:t>Containing the Manna,</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Ⲑⲏ ⲉ̀ⲣⲉ ⲛⲓⲡ̀ⲗⲁⲝ ⲛ̀ϧⲏⲧⲥ</w:t>
            </w:r>
          </w:p>
          <w:p w:rsidR="00BE768B" w:rsidRDefault="00BE768B" w:rsidP="00A57656">
            <w:pPr>
              <w:pStyle w:val="CopticVersemulti-line"/>
            </w:pPr>
            <w:r w:rsidRPr="00A57656">
              <w:t>ⲛ̀ⲧⲉ ϯⲇⲓⲁ̀ⲑⲏⲕⲏ</w:t>
            </w:r>
          </w:p>
          <w:p w:rsidR="00BE768B" w:rsidRDefault="00BE768B" w:rsidP="00A57656">
            <w:pPr>
              <w:pStyle w:val="CopticVersemulti-line"/>
            </w:pPr>
            <w:r w:rsidRPr="00A57656">
              <w:t>ⲛⲉⲙ ⲡⲓⲥ̀ⲧⲁⲙⲛⲟⲥ ⲛ̀ⲛⲟⲩⲃ</w:t>
            </w:r>
          </w:p>
          <w:p w:rsidR="00BE768B" w:rsidRDefault="00BE768B" w:rsidP="00A57656">
            <w:pPr>
              <w:pStyle w:val="CopticVerse"/>
            </w:pPr>
            <w:r w:rsidRPr="00A57656">
              <w:t>ⲉ̀ⲣⲉ ⲡⲓⲙⲁⲛⲛⲁ ϩⲏⲡ ⲛ̀ϧⲏⲧϥ</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Is a figure of the Son of God,</w:t>
            </w:r>
          </w:p>
          <w:p w:rsidR="00BE768B" w:rsidRPr="007425E1" w:rsidRDefault="00BE768B" w:rsidP="00BE768B">
            <w:pPr>
              <w:pStyle w:val="EngHang"/>
              <w:rPr>
                <w:rFonts w:eastAsiaTheme="minorHAnsi"/>
              </w:rPr>
            </w:pPr>
            <w:r w:rsidRPr="007425E1">
              <w:rPr>
                <w:rFonts w:eastAsiaTheme="minorHAnsi"/>
              </w:rPr>
              <w:t>Who came and dwelt in Mary,</w:t>
            </w:r>
          </w:p>
          <w:p w:rsidR="00BE768B" w:rsidRPr="007425E1" w:rsidRDefault="00BE768B" w:rsidP="00BE768B">
            <w:pPr>
              <w:pStyle w:val="EngHang"/>
              <w:rPr>
                <w:rFonts w:eastAsiaTheme="minorHAnsi"/>
              </w:rPr>
            </w:pPr>
            <w:r w:rsidRPr="007425E1">
              <w:rPr>
                <w:rFonts w:eastAsiaTheme="minorHAnsi"/>
              </w:rPr>
              <w:t>The undefiled Virgin,</w:t>
            </w:r>
          </w:p>
          <w:p w:rsidR="00BE768B" w:rsidRDefault="00BE768B" w:rsidP="00BE768B">
            <w:pPr>
              <w:pStyle w:val="EngHangEnd"/>
            </w:pPr>
            <w:r w:rsidRPr="007425E1">
              <w:t>And was incarnate of her.</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ϥ̀ⲟⲓ ⲛ̀ⲧⲩⲡⲟⲥ ⲙ̀Ⲡ̀ϣⲏⲣⲓ ⲙ̀ⲫϯ</w:t>
            </w:r>
          </w:p>
          <w:p w:rsidR="00BE768B" w:rsidRDefault="00BE768B" w:rsidP="00A57656">
            <w:pPr>
              <w:pStyle w:val="CopticVersemulti-line"/>
            </w:pPr>
            <w:r w:rsidRPr="00A57656">
              <w:t>ⲉ̀ⲧⲁϥⲓ̀ ⲁϥϣⲱⲡⲓ ϧⲉⲛ Ⲙⲁⲣⲓⲁ</w:t>
            </w:r>
          </w:p>
          <w:p w:rsidR="00BE768B" w:rsidRDefault="00BE768B" w:rsidP="00A57656">
            <w:pPr>
              <w:pStyle w:val="CopticVersemulti-line"/>
            </w:pPr>
            <w:r w:rsidRPr="00A57656">
              <w:t>ϯⲡⲁⲣⲑⲉⲛⲟⲥ ⲛ̀ⲁⲧⲑⲱⲗⲉⲃ</w:t>
            </w:r>
          </w:p>
          <w:p w:rsidR="00BE768B" w:rsidRDefault="00BE768B" w:rsidP="00A57656">
            <w:pPr>
              <w:pStyle w:val="CopticVerse"/>
            </w:pPr>
            <w:r w:rsidRPr="00A57656">
              <w:t>ⲁϥϭⲓⲥⲁⲣⲝ ⲉ̀ⲃⲟⲗⲛ̀ϧⲏⲧⲥ</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She brought Him forth into the world,</w:t>
            </w:r>
          </w:p>
          <w:p w:rsidR="00BE768B" w:rsidRPr="007425E1" w:rsidRDefault="00BE768B" w:rsidP="00BE768B">
            <w:pPr>
              <w:pStyle w:val="EngHang"/>
              <w:rPr>
                <w:rFonts w:eastAsiaTheme="minorHAnsi"/>
              </w:rPr>
            </w:pPr>
            <w:r w:rsidRPr="007425E1">
              <w:rPr>
                <w:rFonts w:eastAsiaTheme="minorHAnsi"/>
              </w:rPr>
              <w:t>United to the Godhead without separation,</w:t>
            </w:r>
          </w:p>
          <w:p w:rsidR="00BE768B" w:rsidRPr="007425E1" w:rsidRDefault="00BE768B" w:rsidP="00BE768B">
            <w:pPr>
              <w:pStyle w:val="EngHang"/>
              <w:rPr>
                <w:rFonts w:eastAsiaTheme="minorHAnsi"/>
              </w:rPr>
            </w:pPr>
            <w:r w:rsidRPr="007425E1">
              <w:rPr>
                <w:rFonts w:eastAsiaTheme="minorHAnsi"/>
              </w:rPr>
              <w:t>For He is the King of Glory,</w:t>
            </w:r>
          </w:p>
          <w:p w:rsidR="00BE768B" w:rsidRDefault="00BE768B" w:rsidP="00BE768B">
            <w:pPr>
              <w:pStyle w:val="EngHangEnd"/>
            </w:pPr>
            <w:r w:rsidRPr="007425E1">
              <w:t>Who came and saved us.</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Ⲁⲥϫ̀ⲫⲟϥ ⲉ̀ⲡⲓⲕⲟⲥⲙⲟⲥ</w:t>
            </w:r>
          </w:p>
          <w:p w:rsidR="00BE768B" w:rsidRDefault="00BE768B" w:rsidP="00A57656">
            <w:pPr>
              <w:pStyle w:val="CopticVersemulti-line"/>
            </w:pPr>
            <w:r w:rsidRPr="00A57656">
              <w:t>ϧⲉⲛ ⲟⲩⲙⲉⲧⲟⲩⲁⲓ ⲛ̀ⲁⲧⲫⲱⲣϫ</w:t>
            </w:r>
          </w:p>
          <w:p w:rsidR="00BE768B" w:rsidRDefault="00BE768B" w:rsidP="00A57656">
            <w:pPr>
              <w:pStyle w:val="CopticVersemulti-line"/>
            </w:pPr>
            <w:r w:rsidRPr="00A57656">
              <w:t>ⲁⲗⲗⲁ ⲛ̀ⲑⲟϥ ⲡⲉ ⲡ̀ⲟⲩⲣⲟ ⲛ̀ⲧⲉ ⲡ̀ⲱ̀ⲟⲩ</w:t>
            </w:r>
          </w:p>
          <w:p w:rsidR="00BE768B" w:rsidRDefault="00BE768B" w:rsidP="00A57656">
            <w:pPr>
              <w:pStyle w:val="CopticVerse"/>
            </w:pPr>
            <w:r w:rsidRPr="00A57656">
              <w:t>ⲁϥⲓ̀ ⲟⲩⲟϩ ⲁϥⲥⲱϯ ⲙ̀ⲙⲟⲛ</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Paradise </w:t>
            </w:r>
            <w:commentRangeStart w:id="752"/>
            <w:r w:rsidRPr="007425E1">
              <w:t>rejoice</w:t>
            </w:r>
            <w:r>
              <w:t>d</w:t>
            </w:r>
            <w:commentRangeEnd w:id="752"/>
            <w:r>
              <w:rPr>
                <w:rStyle w:val="CommentReference"/>
                <w:rFonts w:ascii="Times New Roman" w:eastAsiaTheme="minorHAnsi" w:hAnsi="Times New Roman" w:cstheme="minorBidi"/>
                <w:color w:val="auto"/>
              </w:rPr>
              <w:commentReference w:id="752"/>
            </w:r>
            <w:r w:rsidRPr="007425E1">
              <w:t>,</w:t>
            </w:r>
          </w:p>
          <w:p w:rsidR="00BE768B" w:rsidRPr="007425E1" w:rsidRDefault="00BE768B" w:rsidP="00BE768B">
            <w:pPr>
              <w:pStyle w:val="EngHang"/>
            </w:pPr>
            <w:r w:rsidRPr="007425E1">
              <w:t>At the coming of the Lamb,</w:t>
            </w:r>
          </w:p>
          <w:p w:rsidR="00BE768B" w:rsidRPr="007425E1" w:rsidRDefault="00BE768B" w:rsidP="00BE768B">
            <w:pPr>
              <w:pStyle w:val="EngHang"/>
            </w:pPr>
            <w:r w:rsidRPr="007425E1">
              <w:t>The Logos and ever-existing Son of the Father,</w:t>
            </w:r>
          </w:p>
          <w:p w:rsidR="00BE768B" w:rsidRDefault="00BE768B" w:rsidP="00BE768B">
            <w:pPr>
              <w:pStyle w:val="EngHangEnd"/>
            </w:pPr>
            <w:r w:rsidRPr="007425E1">
              <w:t xml:space="preserve">To </w:t>
            </w:r>
            <w:commentRangeStart w:id="753"/>
            <w:r>
              <w:t>save</w:t>
            </w:r>
            <w:r w:rsidRPr="007425E1">
              <w:t xml:space="preserve"> </w:t>
            </w:r>
            <w:commentRangeEnd w:id="753"/>
            <w:r>
              <w:rPr>
                <w:rStyle w:val="CommentReference"/>
              </w:rPr>
              <w:commentReference w:id="753"/>
            </w:r>
            <w:r w:rsidRPr="007425E1">
              <w:t>us from our sins.</w:t>
            </w:r>
          </w:p>
        </w:tc>
        <w:tc>
          <w:tcPr>
            <w:tcW w:w="288" w:type="dxa"/>
          </w:tcPr>
          <w:p w:rsidR="00BE768B" w:rsidRDefault="00BE768B" w:rsidP="00AE1E8D"/>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Ⲡⲓⲡⲁⲣⲁⲇⲓⲥⲟⲥ ⲉ̀ϣ̀ⲗⲏⲗⲟⲩⲓ̀</w:t>
            </w:r>
          </w:p>
          <w:p w:rsidR="00BE768B" w:rsidRDefault="00BE768B" w:rsidP="00A57656">
            <w:pPr>
              <w:pStyle w:val="CopticVersemulti-line"/>
            </w:pPr>
            <w:r w:rsidRPr="00A57656">
              <w:t>ϫⲉ ⲁϥⲓ̀ ⲛ̀ϫⲉ ⲡⲓϩⲓⲏⲃ</w:t>
            </w:r>
          </w:p>
          <w:p w:rsidR="00BE768B" w:rsidRDefault="00BE768B" w:rsidP="00A57656">
            <w:pPr>
              <w:pStyle w:val="CopticVersemulti-line"/>
            </w:pPr>
            <w:r w:rsidRPr="00A57656">
              <w:t>ⲛ̀ⲗⲟⲅⲟⲥ ⲛ̀Ϣⲏⲣⲓ ⲛ̀ⲧⲉ Ⲫⲓⲱⲧ ⲉⲑⲙⲏⲛ ⲉ̀ⲃⲟⲗ ϣⲁ ⲉⲛⲉϩ</w:t>
            </w:r>
          </w:p>
          <w:p w:rsidR="00BE768B" w:rsidRDefault="00BE768B" w:rsidP="00A57656">
            <w:pPr>
              <w:pStyle w:val="CopticVerse"/>
            </w:pPr>
            <w:r w:rsidRPr="00A57656">
              <w:t>ⲁϥⲓ̀ ⲁϥⲥⲟⲧⲧⲉⲛ ϧⲉⲛ ⲛⲉⲛⲛⲟⲃⲓ</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AE1E8D"/>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AE1E8D" w:rsidRDefault="00625164" w:rsidP="00BE768B">
      <w:pPr>
        <w:pStyle w:val="Heading6"/>
      </w:pPr>
      <w:bookmarkStart w:id="754" w:name="_Toc298681349"/>
      <w:r>
        <w:t>Part Seven</w:t>
      </w:r>
      <w:bookmarkEnd w:id="75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 xml:space="preserve">You are called the Mother of God, </w:t>
            </w:r>
          </w:p>
          <w:p w:rsidR="00BE768B" w:rsidRPr="007425E1" w:rsidRDefault="00BE768B" w:rsidP="00BE768B">
            <w:pPr>
              <w:pStyle w:val="EngHang"/>
            </w:pPr>
            <w:r w:rsidRPr="007425E1">
              <w:t>The true King,</w:t>
            </w:r>
          </w:p>
          <w:p w:rsidR="00BE768B" w:rsidRPr="007425E1" w:rsidRDefault="00BE768B" w:rsidP="00BE768B">
            <w:pPr>
              <w:pStyle w:val="EngHang"/>
            </w:pPr>
            <w:r w:rsidRPr="007425E1">
              <w:t>After giving birth to Him,</w:t>
            </w:r>
          </w:p>
          <w:p w:rsidR="00BE768B" w:rsidRDefault="00BE768B" w:rsidP="00BE768B">
            <w:pPr>
              <w:pStyle w:val="EngHangEnd"/>
            </w:pPr>
            <w:commentRangeStart w:id="755"/>
            <w:r>
              <w:t>Paradoxically</w:t>
            </w:r>
            <w:commentRangeEnd w:id="755"/>
            <w:r>
              <w:rPr>
                <w:rStyle w:val="CommentReference"/>
                <w:rFonts w:ascii="Times New Roman" w:eastAsiaTheme="minorHAnsi" w:hAnsi="Times New Roman" w:cstheme="minorBidi"/>
                <w:color w:val="auto"/>
              </w:rPr>
              <w:commentReference w:id="755"/>
            </w:r>
            <w:r w:rsidRPr="007425E1">
              <w:t>, you remained a Virgin,</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Ⲁⲩⲙⲟⲩ</w:t>
            </w:r>
            <w:r w:rsidRPr="00A57656">
              <w:rPr>
                <w:rFonts w:ascii="Times New Roman" w:hAnsi="Times New Roman" w:cs="Times New Roman"/>
              </w:rPr>
              <w:t>ϯ</w:t>
            </w:r>
            <w:r w:rsidRPr="00A57656">
              <w:t xml:space="preserve"> ⲉ</w:t>
            </w:r>
            <w:r w:rsidRPr="00A57656">
              <w:rPr>
                <w:rFonts w:ascii="Times New Roman" w:hAnsi="Times New Roman" w:cs="Times New Roman"/>
              </w:rPr>
              <w:t>̀</w:t>
            </w:r>
            <w:r w:rsidRPr="00A57656">
              <w:t xml:space="preserve">ⲣⲟ </w:t>
            </w:r>
            <w:r w:rsidRPr="00A57656">
              <w:rPr>
                <w:rFonts w:ascii="Times New Roman" w:hAnsi="Times New Roman" w:cs="Times New Roman"/>
              </w:rPr>
              <w:t>ϫ</w:t>
            </w:r>
            <w:r w:rsidRPr="00A57656">
              <w:t>ⲉ ⲑ</w:t>
            </w:r>
            <w:r w:rsidRPr="00A57656">
              <w:rPr>
                <w:rFonts w:ascii="Times New Roman" w:hAnsi="Times New Roman" w:cs="Times New Roman"/>
              </w:rPr>
              <w:t>̀</w:t>
            </w:r>
            <w:r w:rsidRPr="00A57656">
              <w:t>ⲙⲁⲩ ⲙ</w:t>
            </w:r>
            <w:r w:rsidRPr="00A57656">
              <w:rPr>
                <w:rFonts w:ascii="Times New Roman" w:hAnsi="Times New Roman" w:cs="Times New Roman"/>
              </w:rPr>
              <w:t>̀</w:t>
            </w:r>
            <w:r w:rsidRPr="00A57656">
              <w:t>ⲫ</w:t>
            </w:r>
            <w:r w:rsidRPr="00A57656">
              <w:rPr>
                <w:rFonts w:ascii="Times New Roman" w:hAnsi="Times New Roman" w:cs="Times New Roman"/>
              </w:rPr>
              <w:t>̀ϯ</w:t>
            </w:r>
          </w:p>
          <w:p w:rsidR="00BE768B" w:rsidRDefault="00BE768B" w:rsidP="00A57656">
            <w:pPr>
              <w:pStyle w:val="CopticVersemulti-line"/>
              <w:rPr>
                <w:rFonts w:ascii="Times New Roman" w:hAnsi="Times New Roman" w:cs="Times New Roman"/>
              </w:rPr>
            </w:pPr>
            <w:r w:rsidRPr="00A57656">
              <w:t>ⲡⲓⲟⲩⲣⲟ ⲙ</w:t>
            </w:r>
            <w:r w:rsidRPr="00A57656">
              <w:rPr>
                <w:rFonts w:ascii="Times New Roman" w:hAnsi="Times New Roman" w:cs="Times New Roman"/>
              </w:rPr>
              <w:t>̀</w:t>
            </w:r>
            <w:r w:rsidRPr="00A57656">
              <w:t>ⲙⲏⲓ ⲙⲉⲛⲉⲛⲥⲁ ⲑ</w:t>
            </w:r>
            <w:r w:rsidRPr="00A57656">
              <w:rPr>
                <w:rFonts w:ascii="Times New Roman" w:hAnsi="Times New Roman" w:cs="Times New Roman"/>
              </w:rPr>
              <w:t>̀</w:t>
            </w:r>
            <w:r w:rsidRPr="00A57656">
              <w:t>ⲣⲉⲙⲁⲥ</w:t>
            </w:r>
            <w:r w:rsidRPr="00A57656">
              <w:rPr>
                <w:rFonts w:ascii="Times New Roman" w:hAnsi="Times New Roman" w:cs="Times New Roman"/>
              </w:rPr>
              <w:t>ϥ</w:t>
            </w:r>
          </w:p>
          <w:p w:rsidR="00BE768B" w:rsidRDefault="00BE768B" w:rsidP="00A57656">
            <w:pPr>
              <w:pStyle w:val="CopticVersemulti-line"/>
              <w:ind w:left="0" w:firstLine="0"/>
            </w:pPr>
            <w:r w:rsidRPr="00A57656">
              <w:t>ⲁ</w:t>
            </w:r>
            <w:r w:rsidRPr="00A57656">
              <w:rPr>
                <w:rFonts w:ascii="Times New Roman" w:hAnsi="Times New Roman" w:cs="Times New Roman"/>
              </w:rPr>
              <w:t>̀</w:t>
            </w:r>
            <w:r w:rsidRPr="00A57656">
              <w:t>ⲣⲉⲟ</w:t>
            </w:r>
            <w:r w:rsidRPr="00A57656">
              <w:rPr>
                <w:rFonts w:ascii="Times New Roman" w:hAnsi="Times New Roman" w:cs="Times New Roman"/>
              </w:rPr>
              <w:t>̀ϩ</w:t>
            </w:r>
            <w:r w:rsidRPr="00A57656">
              <w:t>ⲓ ⲉ</w:t>
            </w:r>
            <w:r w:rsidRPr="00A57656">
              <w:rPr>
                <w:rFonts w:ascii="Times New Roman" w:hAnsi="Times New Roman" w:cs="Times New Roman"/>
              </w:rPr>
              <w:t>̀</w:t>
            </w:r>
            <w:r w:rsidRPr="00A57656">
              <w:t>ⲣⲉⲟⲓ ⲙ</w:t>
            </w:r>
            <w:r w:rsidRPr="00A57656">
              <w:rPr>
                <w:rFonts w:ascii="Times New Roman" w:hAnsi="Times New Roman" w:cs="Times New Roman"/>
              </w:rPr>
              <w:t>̀</w:t>
            </w:r>
            <w:r w:rsidRPr="00A57656">
              <w:t>ⲡⲁⲣⲑⲉⲛⲟⲥ</w:t>
            </w:r>
          </w:p>
          <w:p w:rsidR="00BE768B" w:rsidRDefault="00BE768B" w:rsidP="00A57656">
            <w:pPr>
              <w:pStyle w:val="CopticVerse"/>
            </w:pP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ⲱⲃ ⲙ</w:t>
            </w:r>
            <w:r w:rsidRPr="00A57656">
              <w:rPr>
                <w:rFonts w:ascii="Times New Roman" w:hAnsi="Times New Roman" w:cs="Times New Roman"/>
              </w:rPr>
              <w:t>̀</w:t>
            </w:r>
            <w:r w:rsidRPr="00A57656">
              <w:t>ⲡⲁⲣⲁⲇⲟⲝⲟⲛ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Emmanuel Whom you brought forth,</w:t>
            </w:r>
          </w:p>
          <w:p w:rsidR="00BE768B" w:rsidRPr="007425E1" w:rsidRDefault="00BE768B" w:rsidP="00BE768B">
            <w:pPr>
              <w:pStyle w:val="EngHang"/>
            </w:pPr>
            <w:r w:rsidRPr="007425E1">
              <w:t>Has therefore kept you,</w:t>
            </w:r>
          </w:p>
          <w:p w:rsidR="00BE768B" w:rsidRPr="007425E1" w:rsidRDefault="00BE768B" w:rsidP="00BE768B">
            <w:pPr>
              <w:pStyle w:val="EngHang"/>
            </w:pPr>
            <w:r w:rsidRPr="007425E1">
              <w:t>In incorruption,</w:t>
            </w:r>
          </w:p>
          <w:p w:rsidR="00BE768B" w:rsidRDefault="00BE768B" w:rsidP="00BE768B">
            <w:pPr>
              <w:pStyle w:val="EngHangEnd"/>
            </w:pPr>
            <w:r w:rsidRPr="007425E1">
              <w:t xml:space="preserve">And your virginity </w:t>
            </w:r>
            <w:commentRangeStart w:id="756"/>
            <w:r>
              <w:t xml:space="preserve">is </w:t>
            </w:r>
            <w:commentRangeEnd w:id="756"/>
            <w:r>
              <w:rPr>
                <w:rStyle w:val="CommentReference"/>
                <w:rFonts w:ascii="Times New Roman" w:eastAsiaTheme="minorHAnsi" w:hAnsi="Times New Roman" w:cstheme="minorBidi"/>
                <w:color w:val="auto"/>
              </w:rPr>
              <w:commentReference w:id="756"/>
            </w:r>
            <w:r w:rsidRPr="007425E1">
              <w:t>sealed.</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Ⲉⲙⲙⲁⲛⲟⲩⲏⲗ ⲫⲏⲉ̀ⲧⲁⲣⲉϫ̀ⲫⲟϥ</w:t>
            </w:r>
          </w:p>
          <w:p w:rsidR="00BE768B" w:rsidRDefault="00BE768B" w:rsidP="00A57656">
            <w:pPr>
              <w:pStyle w:val="CopticVersemulti-line"/>
            </w:pPr>
            <w:r w:rsidRPr="00A57656">
              <w:t>ⲉⲑⲃⲉ ⲫⲁⲓ ⲁϥⲁ̀ⲣⲉϩ ⲉ̀ⲣⲟ</w:t>
            </w:r>
          </w:p>
          <w:p w:rsidR="00BE768B" w:rsidRDefault="00BE768B" w:rsidP="00A57656">
            <w:pPr>
              <w:pStyle w:val="CopticVersemulti-line"/>
            </w:pPr>
            <w:r w:rsidRPr="00A57656">
              <w:t>ⲉ̀ⲣⲉⲟⲓ ⲛ̀ⲁⲧⲧⲁⲕⲟ</w:t>
            </w:r>
          </w:p>
          <w:p w:rsidR="00BE768B" w:rsidRDefault="00BE768B" w:rsidP="00A57656">
            <w:pPr>
              <w:pStyle w:val="CopticVerse"/>
            </w:pPr>
            <w:r w:rsidRPr="00A57656">
              <w:t>ⲉⲥⲧⲟⲃ ⲛ̀ϫⲉ ⲧⲉⲡⲁⲣⲑⲉⲛⲓⲁ̀</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The Lord is with you.</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5F7A68">
              <w:t>Ⲭⲉⲣⲉ ⲑⲏⲉⲑⲙⲉϩ ⲛ̀ϩ̀ⲙⲟⲧ</w:t>
            </w:r>
          </w:p>
          <w:p w:rsidR="00BE768B" w:rsidRDefault="00BE768B" w:rsidP="00A57656">
            <w:pPr>
              <w:pStyle w:val="CopticVersemulti-line"/>
            </w:pPr>
            <w:r w:rsidRPr="005F7A68">
              <w:t>ⲭⲉⲣⲉ ⲑⲏⲉⲧⲁⲥϫⲉⲙ ϩ̀ⲙⲟⲧ</w:t>
            </w:r>
          </w:p>
          <w:p w:rsidR="00BE768B" w:rsidRDefault="00BE768B" w:rsidP="00A57656">
            <w:pPr>
              <w:pStyle w:val="CopticVersemulti-line"/>
            </w:pPr>
            <w:r w:rsidRPr="005F7A68">
              <w:t>ⲭⲉⲣⲉ ⲑⲏⲉⲧⲁⲥⲙⲉⲥ Ⲡⲭ̅ⲥ</w:t>
            </w:r>
          </w:p>
          <w:p w:rsidR="00BE768B" w:rsidRDefault="00BE768B" w:rsidP="00A57656">
            <w:pPr>
              <w:pStyle w:val="CopticVersemulti-line"/>
            </w:pPr>
            <w:r w:rsidRPr="005F7A68">
              <w:t>ⲟⲩⲟϩ Ⲡⲟ̅ⲥ̅ ϣⲟⲡ ⲛⲉⲙⲉ</w:t>
            </w:r>
          </w:p>
        </w:tc>
      </w:tr>
    </w:tbl>
    <w:p w:rsidR="00625164" w:rsidRDefault="00625164" w:rsidP="00BE768B">
      <w:pPr>
        <w:pStyle w:val="Heading6"/>
      </w:pPr>
      <w:bookmarkStart w:id="757" w:name="_Toc298681350"/>
      <w:r>
        <w:t>Part Eight</w:t>
      </w:r>
      <w:bookmarkEnd w:id="757"/>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were likened to the ladder,</w:t>
            </w:r>
          </w:p>
          <w:p w:rsidR="00BE768B" w:rsidRPr="007425E1" w:rsidRDefault="00BE768B" w:rsidP="00BE768B">
            <w:pPr>
              <w:pStyle w:val="EngHang"/>
            </w:pPr>
            <w:r w:rsidRPr="007425E1">
              <w:t>That Jacob saw with fear,</w:t>
            </w:r>
          </w:p>
          <w:p w:rsidR="00BE768B" w:rsidRPr="007425E1" w:rsidRDefault="00BE768B" w:rsidP="00BE768B">
            <w:pPr>
              <w:pStyle w:val="EngHang"/>
            </w:pPr>
            <w:r w:rsidRPr="007425E1">
              <w:t>Reaching up to heaven,</w:t>
            </w:r>
          </w:p>
          <w:p w:rsidR="00BE768B" w:rsidRDefault="00BE768B" w:rsidP="00BE768B">
            <w:pPr>
              <w:pStyle w:val="EngHangEnd"/>
            </w:pPr>
            <w:r>
              <w:t>With t</w:t>
            </w:r>
            <w:r w:rsidRPr="007425E1">
              <w:t>he Lord at its peak.</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A57656">
              <w:t>Ⲁⲣⲉⲧⲉⲛⲑⲱⲛ</w:t>
            </w:r>
            <w:r w:rsidRPr="00A57656">
              <w:rPr>
                <w:rFonts w:ascii="Times New Roman" w:hAnsi="Times New Roman" w:cs="Times New Roman"/>
              </w:rPr>
              <w:t>ϯ</w:t>
            </w:r>
            <w:r w:rsidRPr="00A57656">
              <w:t xml:space="preserve"> ⲉ</w:t>
            </w:r>
            <w:r w:rsidRPr="00A57656">
              <w:rPr>
                <w:rFonts w:ascii="Times New Roman" w:hAnsi="Times New Roman" w:cs="Times New Roman"/>
              </w:rPr>
              <w:t>̀ϯ</w:t>
            </w:r>
            <w:r w:rsidRPr="00A57656">
              <w:t>ⲙⲟⲩⲕⲓ</w:t>
            </w:r>
          </w:p>
          <w:p w:rsidR="00BE768B" w:rsidRDefault="00BE768B" w:rsidP="00A57656">
            <w:pPr>
              <w:pStyle w:val="CopticVersemulti-line"/>
            </w:pPr>
            <w:r w:rsidRPr="00A57656">
              <w:t>ⲑⲏⲉ</w:t>
            </w:r>
            <w:r w:rsidRPr="00A57656">
              <w:rPr>
                <w:rFonts w:ascii="Times New Roman" w:hAnsi="Times New Roman" w:cs="Times New Roman"/>
              </w:rPr>
              <w:t>̀</w:t>
            </w:r>
            <w:r w:rsidRPr="00A57656">
              <w:t>ⲧⲁ Ⲓⲁⲕⲱⲃ ⲛⲁⲩ ⲉ</w:t>
            </w:r>
            <w:r w:rsidRPr="00A57656">
              <w:rPr>
                <w:rFonts w:ascii="Times New Roman" w:hAnsi="Times New Roman" w:cs="Times New Roman"/>
              </w:rPr>
              <w:t>̀</w:t>
            </w:r>
            <w:r w:rsidRPr="00A57656">
              <w:t>ⲣⲟⲥ</w:t>
            </w:r>
          </w:p>
          <w:p w:rsidR="00BE768B" w:rsidRDefault="00BE768B" w:rsidP="00A57656">
            <w:pPr>
              <w:pStyle w:val="CopticVersemulti-line"/>
            </w:pPr>
            <w:r w:rsidRPr="00A57656">
              <w:t>ⲉⲥ</w:t>
            </w:r>
            <w:r w:rsidRPr="00A57656">
              <w:rPr>
                <w:rFonts w:ascii="Times New Roman" w:hAnsi="Times New Roman" w:cs="Times New Roman"/>
              </w:rPr>
              <w:t>ϭ</w:t>
            </w:r>
            <w:r w:rsidRPr="00A57656">
              <w:t xml:space="preserve">ⲟⲥⲓ </w:t>
            </w:r>
            <w:r w:rsidRPr="00A57656">
              <w:rPr>
                <w:rFonts w:ascii="Times New Roman" w:hAnsi="Times New Roman" w:cs="Times New Roman"/>
              </w:rPr>
              <w:t>ϣ</w:t>
            </w:r>
            <w:r w:rsidRPr="00A57656">
              <w:t>ⲁ ⲉ</w:t>
            </w:r>
            <w:r w:rsidRPr="00A57656">
              <w:rPr>
                <w:rFonts w:ascii="Times New Roman" w:hAnsi="Times New Roman" w:cs="Times New Roman"/>
              </w:rPr>
              <w:t>̀ϩ̀</w:t>
            </w:r>
            <w:r w:rsidRPr="00A57656">
              <w:t>ⲣⲏⲓ ⲉ</w:t>
            </w:r>
            <w:r w:rsidRPr="00A57656">
              <w:rPr>
                <w:rFonts w:ascii="Times New Roman" w:hAnsi="Times New Roman" w:cs="Times New Roman"/>
              </w:rPr>
              <w:t>̀</w:t>
            </w:r>
            <w:r w:rsidRPr="00A57656">
              <w:t>ⲧ</w:t>
            </w:r>
            <w:r w:rsidRPr="00A57656">
              <w:rPr>
                <w:rFonts w:ascii="Times New Roman" w:hAnsi="Times New Roman" w:cs="Times New Roman"/>
              </w:rPr>
              <w:t>̀</w:t>
            </w:r>
            <w:r w:rsidRPr="00A57656">
              <w:t>ⲫⲉ</w:t>
            </w:r>
          </w:p>
          <w:p w:rsidR="00BE768B" w:rsidRDefault="00BE768B" w:rsidP="00A57656">
            <w:pPr>
              <w:pStyle w:val="CopticVerse"/>
            </w:pPr>
            <w:r w:rsidRPr="00A57656">
              <w:t>ⲉ</w:t>
            </w:r>
            <w:r w:rsidRPr="00A57656">
              <w:rPr>
                <w:rFonts w:ascii="Times New Roman" w:hAnsi="Times New Roman" w:cs="Times New Roman"/>
              </w:rPr>
              <w:t>̀</w:t>
            </w:r>
            <w:r w:rsidRPr="00A57656">
              <w:t>ⲣⲉ Ⲡⲟ</w:t>
            </w:r>
            <w:r w:rsidRPr="00A57656">
              <w:rPr>
                <w:rFonts w:ascii="Times New Roman" w:hAnsi="Times New Roman" w:cs="Times New Roman"/>
              </w:rPr>
              <w:t>̅</w:t>
            </w:r>
            <w:r w:rsidRPr="00A57656">
              <w:t>ⲥ</w:t>
            </w:r>
            <w:r w:rsidRPr="00A57656">
              <w:rPr>
                <w:rFonts w:ascii="Times New Roman" w:hAnsi="Times New Roman" w:cs="Times New Roman"/>
              </w:rPr>
              <w:t>̅</w:t>
            </w:r>
            <w:r w:rsidRPr="00A57656">
              <w:t xml:space="preserve"> </w:t>
            </w:r>
            <w:r w:rsidRPr="00A57656">
              <w:rPr>
                <w:rFonts w:ascii="Times New Roman" w:hAnsi="Times New Roman" w:cs="Times New Roman"/>
              </w:rPr>
              <w:t>ϩ</w:t>
            </w:r>
            <w:r w:rsidRPr="00A57656">
              <w:t>ⲓ</w:t>
            </w:r>
            <w:r w:rsidRPr="00A57656">
              <w:rPr>
                <w:rFonts w:ascii="Times New Roman" w:hAnsi="Times New Roman" w:cs="Times New Roman"/>
              </w:rPr>
              <w:t>ϫ</w:t>
            </w:r>
            <w:r w:rsidRPr="00A57656">
              <w:t xml:space="preserve">ⲱⲥ </w:t>
            </w:r>
            <w:r w:rsidRPr="00A57656">
              <w:rPr>
                <w:rFonts w:ascii="Times New Roman" w:hAnsi="Times New Roman" w:cs="Times New Roman"/>
              </w:rPr>
              <w:t>ϧ</w:t>
            </w:r>
            <w:r w:rsidRPr="00A57656">
              <w:t>ⲉⲛ ⲟⲩ</w:t>
            </w:r>
            <w:r w:rsidRPr="00A57656">
              <w:rPr>
                <w:rFonts w:ascii="Times New Roman" w:hAnsi="Times New Roman" w:cs="Times New Roman"/>
              </w:rPr>
              <w:t>ϩ</w:t>
            </w:r>
            <w:r w:rsidRPr="00A57656">
              <w:t>ⲟ</w:t>
            </w:r>
            <w:r w:rsidRPr="00A57656">
              <w:rPr>
                <w:rFonts w:ascii="Times New Roman" w:hAnsi="Times New Roman" w:cs="Times New Roman"/>
              </w:rPr>
              <w:t>ϯ</w:t>
            </w:r>
          </w:p>
        </w:tc>
      </w:tr>
      <w:tr w:rsidR="00BE768B" w:rsidTr="00625164">
        <w:trPr>
          <w:cantSplit/>
          <w:jc w:val="center"/>
        </w:trPr>
        <w:tc>
          <w:tcPr>
            <w:tcW w:w="288" w:type="dxa"/>
          </w:tcPr>
          <w:p w:rsidR="00BE768B" w:rsidRDefault="00BE768B" w:rsidP="00625164">
            <w:pPr>
              <w:pStyle w:val="CopticCross"/>
            </w:pPr>
            <w:r w:rsidRPr="00FB5ACB">
              <w:t>¿</w:t>
            </w:r>
          </w:p>
        </w:tc>
        <w:tc>
          <w:tcPr>
            <w:tcW w:w="3960" w:type="dxa"/>
          </w:tcPr>
          <w:p w:rsidR="00BE768B" w:rsidRPr="007425E1" w:rsidRDefault="00BE768B" w:rsidP="00BE768B">
            <w:pPr>
              <w:pStyle w:val="EngHang"/>
            </w:pPr>
            <w:r w:rsidRPr="007425E1">
              <w:t>Hail to you from all of us,</w:t>
            </w:r>
          </w:p>
          <w:p w:rsidR="00BE768B" w:rsidRPr="007425E1" w:rsidRDefault="00BE768B" w:rsidP="00BE768B">
            <w:pPr>
              <w:pStyle w:val="EngHang"/>
            </w:pPr>
            <w:r>
              <w:t>O y</w:t>
            </w:r>
            <w:r w:rsidRPr="007425E1">
              <w:t>ou who received the Uncircumscript</w:t>
            </w:r>
            <w:r>
              <w:t>,</w:t>
            </w:r>
          </w:p>
          <w:p w:rsidR="00BE768B" w:rsidRPr="007425E1" w:rsidRDefault="00BE768B" w:rsidP="00BE768B">
            <w:pPr>
              <w:pStyle w:val="EngHang"/>
            </w:pPr>
            <w:r w:rsidRPr="007425E1">
              <w:t>In your virginal womb,</w:t>
            </w:r>
          </w:p>
          <w:p w:rsidR="00BE768B" w:rsidRDefault="00BE768B" w:rsidP="00BE768B">
            <w:pPr>
              <w:pStyle w:val="EngHangEnd"/>
            </w:pPr>
            <w:r w:rsidRPr="007425E1">
              <w:t xml:space="preserve">Which was sealed </w:t>
            </w:r>
            <w:commentRangeStart w:id="758"/>
            <w:r w:rsidRPr="007425E1">
              <w:t>from all sides</w:t>
            </w:r>
            <w:commentRangeEnd w:id="758"/>
            <w:r>
              <w:rPr>
                <w:rStyle w:val="CommentReference"/>
                <w:rFonts w:ascii="Times New Roman" w:eastAsiaTheme="minorHAnsi" w:hAnsi="Times New Roman" w:cstheme="minorBidi"/>
                <w:color w:val="auto"/>
              </w:rPr>
              <w:commentReference w:id="758"/>
            </w:r>
            <w:r w:rsidRPr="007425E1">
              <w:t>.</w:t>
            </w:r>
          </w:p>
        </w:tc>
        <w:tc>
          <w:tcPr>
            <w:tcW w:w="288" w:type="dxa"/>
          </w:tcPr>
          <w:p w:rsidR="00BE768B" w:rsidRDefault="00BE768B" w:rsidP="00625164"/>
        </w:tc>
        <w:tc>
          <w:tcPr>
            <w:tcW w:w="288" w:type="dxa"/>
          </w:tcPr>
          <w:p w:rsidR="00BE768B" w:rsidRDefault="00BE768B" w:rsidP="00625164">
            <w:pPr>
              <w:pStyle w:val="CopticCross"/>
            </w:pPr>
            <w:r w:rsidRPr="00FB5ACB">
              <w:t>¿</w:t>
            </w:r>
          </w:p>
        </w:tc>
        <w:tc>
          <w:tcPr>
            <w:tcW w:w="3960" w:type="dxa"/>
          </w:tcPr>
          <w:p w:rsidR="00BE768B" w:rsidRDefault="00BE768B" w:rsidP="00A57656">
            <w:pPr>
              <w:pStyle w:val="CopticVersemulti-line"/>
            </w:pPr>
            <w:r w:rsidRPr="00A57656">
              <w:t>Ⲭⲉⲣⲉ ⲛⲉ ⲉ̀ⲃⲟⲗϩⲓⲧⲟⲧⲉⲛ</w:t>
            </w:r>
          </w:p>
          <w:p w:rsidR="00BE768B" w:rsidRDefault="00BE768B" w:rsidP="00A57656">
            <w:pPr>
              <w:pStyle w:val="CopticVersemulti-line"/>
            </w:pPr>
            <w:r w:rsidRPr="00A57656">
              <w:t>ⲱ̀ ⲑⲏⲉⲧⲁⲥϣⲱⲡ ⲉ̀ⲣⲟⲥ ⲙ̀ⲡⲓⲁ̀ⲭⲱⲣⲓⲧⲟⲥ</w:t>
            </w:r>
          </w:p>
          <w:p w:rsidR="00BE768B" w:rsidRDefault="00BE768B" w:rsidP="00A57656">
            <w:pPr>
              <w:pStyle w:val="CopticVersemulti-line"/>
            </w:pPr>
            <w:r w:rsidRPr="00A57656">
              <w:t>ϧⲉⲛ ⲧⲉⲥⲙⲏⲧⲣⲓⲁ ⲙ̀ⲡⲁⲣⲑⲉⲛⲓⲕⲏ</w:t>
            </w:r>
          </w:p>
          <w:p w:rsidR="00BE768B" w:rsidRDefault="00BE768B" w:rsidP="00A57656">
            <w:pPr>
              <w:pStyle w:val="CopticVerse"/>
            </w:pPr>
            <w:r w:rsidRPr="00A57656">
              <w:t>ⲟⲩⲟϩ ⲉⲥϣⲟⲧⲉⲙ ⲛ̀ⲥⲁⲥⲁ</w:t>
            </w:r>
            <w:r>
              <w:t xml:space="preserve"> </w:t>
            </w:r>
            <w:r w:rsidRPr="00520531">
              <w:t>ⲛⲓⲃⲉⲛ</w:t>
            </w:r>
          </w:p>
        </w:tc>
      </w:tr>
      <w:tr w:rsidR="00BE768B" w:rsidTr="00625164">
        <w:trPr>
          <w:cantSplit/>
          <w:jc w:val="center"/>
        </w:trPr>
        <w:tc>
          <w:tcPr>
            <w:tcW w:w="288" w:type="dxa"/>
          </w:tcPr>
          <w:p w:rsidR="00BE768B" w:rsidRDefault="00BE768B" w:rsidP="00625164">
            <w:pPr>
              <w:pStyle w:val="CopticCross"/>
            </w:pPr>
          </w:p>
        </w:tc>
        <w:tc>
          <w:tcPr>
            <w:tcW w:w="3960" w:type="dxa"/>
          </w:tcPr>
          <w:p w:rsidR="00BE768B" w:rsidRPr="007425E1" w:rsidRDefault="00BE768B" w:rsidP="00BE768B">
            <w:pPr>
              <w:pStyle w:val="EngHang"/>
            </w:pPr>
            <w:r w:rsidRPr="007425E1">
              <w:t>You became our advocate,</w:t>
            </w:r>
          </w:p>
          <w:p w:rsidR="00BE768B" w:rsidRPr="007425E1" w:rsidRDefault="00BE768B" w:rsidP="00BE768B">
            <w:pPr>
              <w:pStyle w:val="EngHang"/>
            </w:pPr>
            <w:r w:rsidRPr="007425E1">
              <w:t xml:space="preserve">Before God our </w:t>
            </w:r>
            <w:commentRangeStart w:id="759"/>
            <w:r>
              <w:t>Saviour</w:t>
            </w:r>
            <w:commentRangeEnd w:id="759"/>
            <w:r>
              <w:rPr>
                <w:rStyle w:val="CommentReference"/>
                <w:rFonts w:ascii="Times New Roman" w:eastAsiaTheme="minorHAnsi" w:hAnsi="Times New Roman" w:cstheme="minorBidi"/>
                <w:color w:val="auto"/>
              </w:rPr>
              <w:commentReference w:id="759"/>
            </w:r>
            <w:r w:rsidRPr="007425E1">
              <w:t>,</w:t>
            </w:r>
          </w:p>
          <w:p w:rsidR="00BE768B" w:rsidRPr="007425E1" w:rsidRDefault="00BE768B" w:rsidP="00BE768B">
            <w:pPr>
              <w:pStyle w:val="EngHang"/>
            </w:pPr>
            <w:r w:rsidRPr="007425E1">
              <w:t>Who was Incarnate of you,</w:t>
            </w:r>
          </w:p>
          <w:p w:rsidR="00BE768B" w:rsidRDefault="00BE768B" w:rsidP="00BE768B">
            <w:pPr>
              <w:pStyle w:val="EngHangEnd"/>
            </w:pPr>
            <w:r w:rsidRPr="007425E1">
              <w:t>For our salvation.</w:t>
            </w:r>
          </w:p>
        </w:tc>
        <w:tc>
          <w:tcPr>
            <w:tcW w:w="288" w:type="dxa"/>
          </w:tcPr>
          <w:p w:rsidR="00BE768B" w:rsidRDefault="00BE768B" w:rsidP="00625164"/>
        </w:tc>
        <w:tc>
          <w:tcPr>
            <w:tcW w:w="288" w:type="dxa"/>
          </w:tcPr>
          <w:p w:rsidR="00BE768B" w:rsidRDefault="00BE768B" w:rsidP="00625164">
            <w:pPr>
              <w:pStyle w:val="CopticCross"/>
            </w:pPr>
          </w:p>
        </w:tc>
        <w:tc>
          <w:tcPr>
            <w:tcW w:w="3960" w:type="dxa"/>
          </w:tcPr>
          <w:p w:rsidR="00BE768B" w:rsidRDefault="00BE768B" w:rsidP="00A57656">
            <w:pPr>
              <w:pStyle w:val="CopticVersemulti-line"/>
            </w:pPr>
            <w:r w:rsidRPr="00520531">
              <w:t>Ⲁ̀ⲣⲉϣⲱⲡⲓ ⲛⲁⲛ ⲛ̀ⲟⲩⲡ̀ⲣⲟⲥⲧⲁⲧⲏⲥ</w:t>
            </w:r>
          </w:p>
          <w:p w:rsidR="00BE768B" w:rsidRDefault="00BE768B" w:rsidP="00A57656">
            <w:pPr>
              <w:pStyle w:val="CopticVersemulti-line"/>
            </w:pPr>
            <w:r w:rsidRPr="00520531">
              <w:t>ⲛⲁϩⲣⲉⲛ Ⲫϯ ⲡⲉⲛⲣⲉϥⲥⲱϯ</w:t>
            </w:r>
          </w:p>
          <w:p w:rsidR="00BE768B" w:rsidRDefault="00BE768B" w:rsidP="00A57656">
            <w:pPr>
              <w:pStyle w:val="CopticVersemulti-line"/>
            </w:pPr>
            <w:r w:rsidRPr="00520531">
              <w:t>ⲫⲏⲉ̀ⲧⲁϥϭⲓⲥⲁⲣⲝ ⲉ̀ⲃⲟⲗⲛ̀ϧⲏϯ</w:t>
            </w:r>
          </w:p>
          <w:p w:rsidR="00BE768B" w:rsidRDefault="00BE768B" w:rsidP="00A57656">
            <w:pPr>
              <w:pStyle w:val="CopticVersemulti-line"/>
            </w:pPr>
            <w:r w:rsidRPr="00520531">
              <w:t>ⲉⲑⲃⲉ ⲡⲉⲛⲟⲩϫⲁⲓ</w:t>
            </w:r>
          </w:p>
        </w:tc>
      </w:tr>
      <w:tr w:rsidR="00625164" w:rsidTr="00625164">
        <w:trPr>
          <w:cantSplit/>
          <w:jc w:val="center"/>
        </w:trPr>
        <w:tc>
          <w:tcPr>
            <w:tcW w:w="288" w:type="dxa"/>
          </w:tcPr>
          <w:p w:rsidR="00625164" w:rsidRDefault="00625164" w:rsidP="00625164">
            <w:pPr>
              <w:pStyle w:val="CopticCross"/>
            </w:pPr>
            <w:r w:rsidRPr="00FB5ACB">
              <w:t>¿</w:t>
            </w:r>
          </w:p>
        </w:tc>
        <w:tc>
          <w:tcPr>
            <w:tcW w:w="3960" w:type="dxa"/>
          </w:tcPr>
          <w:p w:rsidR="00625164" w:rsidRPr="007425E1" w:rsidRDefault="00625164" w:rsidP="00625164">
            <w:pPr>
              <w:pStyle w:val="EngHang"/>
              <w:rPr>
                <w:rFonts w:eastAsiaTheme="minorHAnsi"/>
              </w:rPr>
            </w:pPr>
            <w:r w:rsidRPr="007425E1">
              <w:rPr>
                <w:rFonts w:eastAsiaTheme="minorHAnsi"/>
              </w:rPr>
              <w:t>Hail to you, O full of grace.</w:t>
            </w:r>
          </w:p>
          <w:p w:rsidR="00625164" w:rsidRPr="007425E1" w:rsidRDefault="00625164" w:rsidP="00625164">
            <w:pPr>
              <w:pStyle w:val="EngHang"/>
              <w:rPr>
                <w:rFonts w:eastAsiaTheme="minorHAnsi"/>
              </w:rPr>
            </w:pPr>
            <w:r w:rsidRPr="007425E1">
              <w:rPr>
                <w:rFonts w:eastAsiaTheme="minorHAnsi"/>
              </w:rPr>
              <w:t>Hail to you, who has found grace.</w:t>
            </w:r>
          </w:p>
          <w:p w:rsidR="00625164" w:rsidRPr="007425E1" w:rsidRDefault="00625164" w:rsidP="00625164">
            <w:pPr>
              <w:pStyle w:val="EngHang"/>
              <w:rPr>
                <w:rFonts w:eastAsiaTheme="minorHAnsi"/>
              </w:rPr>
            </w:pPr>
            <w:r w:rsidRPr="007425E1">
              <w:rPr>
                <w:rFonts w:eastAsiaTheme="minorHAnsi"/>
              </w:rPr>
              <w:t>Hail to you, who has born Christ:</w:t>
            </w:r>
          </w:p>
          <w:p w:rsidR="00625164" w:rsidRDefault="00625164" w:rsidP="00625164">
            <w:pPr>
              <w:pStyle w:val="EngHangEnd"/>
            </w:pPr>
            <w:r w:rsidRPr="007425E1">
              <w:rPr>
                <w:rFonts w:eastAsiaTheme="minorHAnsi"/>
              </w:rPr>
              <w:t>The Lord is with you.</w:t>
            </w:r>
          </w:p>
        </w:tc>
        <w:tc>
          <w:tcPr>
            <w:tcW w:w="288" w:type="dxa"/>
          </w:tcPr>
          <w:p w:rsidR="00625164" w:rsidRDefault="00625164" w:rsidP="00625164"/>
        </w:tc>
        <w:tc>
          <w:tcPr>
            <w:tcW w:w="288" w:type="dxa"/>
          </w:tcPr>
          <w:p w:rsidR="00625164" w:rsidRDefault="00625164" w:rsidP="00625164">
            <w:pPr>
              <w:pStyle w:val="CopticCross"/>
            </w:pPr>
            <w:r w:rsidRPr="00FB5ACB">
              <w:t>¿</w:t>
            </w:r>
          </w:p>
        </w:tc>
        <w:tc>
          <w:tcPr>
            <w:tcW w:w="3960" w:type="dxa"/>
          </w:tcPr>
          <w:p w:rsidR="00520531" w:rsidRDefault="00520531" w:rsidP="00520531">
            <w:pPr>
              <w:pStyle w:val="CopticVersemulti-line"/>
            </w:pPr>
            <w:r w:rsidRPr="005F7A68">
              <w:t>Ⲭⲉⲣⲉ ⲑⲏⲉⲑⲙⲉϩ ⲛ̀ϩ̀ⲙⲟⲧ</w:t>
            </w:r>
          </w:p>
          <w:p w:rsidR="00520531" w:rsidRDefault="00520531" w:rsidP="00520531">
            <w:pPr>
              <w:pStyle w:val="CopticVersemulti-line"/>
            </w:pPr>
            <w:r w:rsidRPr="005F7A68">
              <w:t>ⲭⲉⲣⲉ ⲑⲏⲉⲧⲁⲥϫⲉⲙ ϩ̀ⲙⲟⲧ</w:t>
            </w:r>
          </w:p>
          <w:p w:rsidR="00520531" w:rsidRDefault="00520531" w:rsidP="00520531">
            <w:pPr>
              <w:pStyle w:val="CopticVersemulti-line"/>
            </w:pPr>
            <w:r w:rsidRPr="005F7A68">
              <w:t>ⲭⲉⲣⲉ ⲑⲏⲉⲧⲁⲥⲙⲉⲥ Ⲡⲭ̅ⲥ</w:t>
            </w:r>
          </w:p>
          <w:p w:rsidR="00625164" w:rsidRDefault="00520531" w:rsidP="00520531">
            <w:pPr>
              <w:pStyle w:val="CopticVersemulti-line"/>
            </w:pPr>
            <w:r w:rsidRPr="005F7A68">
              <w:t>ⲟⲩⲟϩ Ⲡⲟ̅ⲥ̅ ϣⲟⲡ ⲛⲉⲙⲉ</w:t>
            </w:r>
          </w:p>
        </w:tc>
      </w:tr>
    </w:tbl>
    <w:p w:rsidR="00625164" w:rsidRDefault="00625164" w:rsidP="00BE768B">
      <w:pPr>
        <w:pStyle w:val="Heading6"/>
      </w:pPr>
      <w:bookmarkStart w:id="760" w:name="_Toc298681351"/>
      <w:r>
        <w:lastRenderedPageBreak/>
        <w:t>Part Nine</w:t>
      </w:r>
      <w:bookmarkEnd w:id="760"/>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p>
        </w:tc>
        <w:tc>
          <w:tcPr>
            <w:tcW w:w="3960" w:type="dxa"/>
          </w:tcPr>
          <w:p w:rsidR="00BE768B" w:rsidRDefault="00BE768B" w:rsidP="00BE768B">
            <w:pPr>
              <w:pStyle w:val="EngHang"/>
            </w:pPr>
            <w:r>
              <w:t>Behold, the Lord came forth from you,</w:t>
            </w:r>
          </w:p>
          <w:p w:rsidR="00BE768B" w:rsidRDefault="00BE768B" w:rsidP="00BE768B">
            <w:pPr>
              <w:pStyle w:val="EngHang"/>
            </w:pPr>
            <w:r>
              <w:t>O blessed and perfect one,</w:t>
            </w:r>
          </w:p>
          <w:p w:rsidR="00BE768B" w:rsidRDefault="00BE768B" w:rsidP="00BE768B">
            <w:pPr>
              <w:pStyle w:val="EngHang"/>
            </w:pPr>
            <w:r>
              <w:t>To save the world, which He had created,</w:t>
            </w:r>
          </w:p>
          <w:p w:rsidR="00BE768B" w:rsidRDefault="00BE768B" w:rsidP="00BE768B">
            <w:pPr>
              <w:pStyle w:val="EngHangEnd"/>
            </w:pPr>
            <w:r>
              <w:t xml:space="preserve">According to His great </w:t>
            </w:r>
            <w:commentRangeStart w:id="761"/>
            <w:r>
              <w:t>compassion</w:t>
            </w:r>
            <w:commentRangeEnd w:id="761"/>
            <w:r>
              <w:rPr>
                <w:rStyle w:val="CommentReference"/>
                <w:rFonts w:ascii="Times New Roman" w:eastAsiaTheme="minorHAnsi" w:hAnsi="Times New Roman" w:cstheme="minorBidi"/>
                <w:color w:val="auto"/>
              </w:rPr>
              <w:commentReference w:id="761"/>
            </w:r>
            <w:r>
              <w:t>.</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rPr>
                <w:rFonts w:ascii="Times New Roman" w:hAnsi="Times New Roman" w:cs="Times New Roman"/>
              </w:rPr>
              <w:t>Ϩ</w:t>
            </w:r>
            <w:r w:rsidRPr="00520531">
              <w:t>ⲏⲡⲡⲉ ⲓⲥ Ⲡⲟ</w:t>
            </w:r>
            <w:r w:rsidRPr="00520531">
              <w:rPr>
                <w:rFonts w:ascii="Times New Roman" w:hAnsi="Times New Roman" w:cs="Times New Roman"/>
              </w:rPr>
              <w:t>̅</w:t>
            </w:r>
            <w:r w:rsidRPr="00520531">
              <w:t>ⲥ</w:t>
            </w:r>
            <w:r w:rsidRPr="00520531">
              <w:rPr>
                <w:rFonts w:ascii="Times New Roman" w:hAnsi="Times New Roman" w:cs="Times New Roman"/>
              </w:rPr>
              <w:t>̅</w:t>
            </w:r>
            <w:r w:rsidRPr="00520531">
              <w:t xml:space="preserve"> ⲁ</w:t>
            </w:r>
            <w:r w:rsidRPr="00520531">
              <w:rPr>
                <w:rFonts w:ascii="Times New Roman" w:hAnsi="Times New Roman" w:cs="Times New Roman"/>
              </w:rPr>
              <w:t>ϥ</w:t>
            </w:r>
            <w:r w:rsidRPr="00520531">
              <w:t>ⲓ</w:t>
            </w:r>
            <w:r w:rsidRPr="00520531">
              <w:rPr>
                <w:rFonts w:ascii="Times New Roman" w:hAnsi="Times New Roman" w:cs="Times New Roman"/>
              </w:rPr>
              <w:t>̀</w:t>
            </w:r>
            <w:r w:rsidRPr="00520531">
              <w:t xml:space="preserve"> ⲉ</w:t>
            </w:r>
            <w:r w:rsidRPr="00520531">
              <w:rPr>
                <w:rFonts w:ascii="Times New Roman" w:hAnsi="Times New Roman" w:cs="Times New Roman"/>
              </w:rPr>
              <w:t>̀</w:t>
            </w:r>
            <w:r w:rsidRPr="00520531">
              <w:t>ⲃⲟⲗⲛ</w:t>
            </w:r>
            <w:r w:rsidRPr="00520531">
              <w:rPr>
                <w:rFonts w:ascii="Times New Roman" w:hAnsi="Times New Roman" w:cs="Times New Roman"/>
              </w:rPr>
              <w:t>̀ϧ</w:t>
            </w:r>
            <w:r w:rsidRPr="00520531">
              <w:t>ⲏ</w:t>
            </w:r>
            <w:r w:rsidRPr="00520531">
              <w:rPr>
                <w:rFonts w:ascii="Times New Roman" w:hAnsi="Times New Roman" w:cs="Times New Roman"/>
              </w:rPr>
              <w:t>ϯ</w:t>
            </w:r>
          </w:p>
          <w:p w:rsidR="00BE768B" w:rsidRDefault="00BE768B" w:rsidP="00520531">
            <w:pPr>
              <w:pStyle w:val="CopticVersemulti-line"/>
            </w:pPr>
            <w:r w:rsidRPr="00520531">
              <w:t>ⲱ</w:t>
            </w:r>
            <w:r w:rsidRPr="00520531">
              <w:rPr>
                <w:rFonts w:ascii="Times New Roman" w:hAnsi="Times New Roman" w:cs="Times New Roman"/>
              </w:rPr>
              <w:t>̀</w:t>
            </w:r>
            <w:r w:rsidRPr="00520531">
              <w:t xml:space="preserve"> ⲑⲏⲉⲧⲥ</w:t>
            </w:r>
            <w:r w:rsidRPr="00520531">
              <w:rPr>
                <w:rFonts w:ascii="Times New Roman" w:hAnsi="Times New Roman" w:cs="Times New Roman"/>
              </w:rPr>
              <w:t>̀</w:t>
            </w:r>
            <w:r w:rsidRPr="00520531">
              <w:t>ⲙⲁⲙⲁⲧ ⲉⲧ</w:t>
            </w:r>
            <w:r w:rsidRPr="00520531">
              <w:rPr>
                <w:rFonts w:ascii="Times New Roman" w:hAnsi="Times New Roman" w:cs="Times New Roman"/>
              </w:rPr>
              <w:t>ϫ</w:t>
            </w:r>
            <w:r w:rsidRPr="00520531">
              <w:t>ⲏⲕ ⲉ</w:t>
            </w:r>
            <w:r w:rsidRPr="00520531">
              <w:rPr>
                <w:rFonts w:ascii="Times New Roman" w:hAnsi="Times New Roman" w:cs="Times New Roman"/>
              </w:rPr>
              <w:t>̀</w:t>
            </w:r>
            <w:r w:rsidRPr="00520531">
              <w:t>ⲃⲟⲗ</w:t>
            </w:r>
          </w:p>
          <w:p w:rsidR="00BE768B" w:rsidRDefault="00BE768B" w:rsidP="00520531">
            <w:pPr>
              <w:pStyle w:val="CopticVersemulti-line"/>
            </w:pPr>
            <w:r w:rsidRPr="00520531">
              <w:t>ⲉ</w:t>
            </w:r>
            <w:r w:rsidRPr="00520531">
              <w:rPr>
                <w:rFonts w:ascii="Times New Roman" w:hAnsi="Times New Roman" w:cs="Times New Roman"/>
              </w:rPr>
              <w:t>̀</w:t>
            </w:r>
            <w:r w:rsidRPr="00520531">
              <w:t>ⲛⲟ</w:t>
            </w:r>
            <w:r w:rsidRPr="00520531">
              <w:rPr>
                <w:rFonts w:ascii="Times New Roman" w:hAnsi="Times New Roman" w:cs="Times New Roman"/>
              </w:rPr>
              <w:t>ϩ</w:t>
            </w:r>
            <w:r w:rsidRPr="00520531">
              <w:t>ⲉⲙ ⲙ</w:t>
            </w:r>
            <w:r w:rsidRPr="00520531">
              <w:rPr>
                <w:rFonts w:ascii="Times New Roman" w:hAnsi="Times New Roman" w:cs="Times New Roman"/>
              </w:rPr>
              <w:t>̀</w:t>
            </w:r>
            <w:r w:rsidRPr="00520531">
              <w:t>ⲡⲓⲕⲟⲥⲙⲟⲥ ⲉ</w:t>
            </w:r>
            <w:r w:rsidRPr="00520531">
              <w:rPr>
                <w:rFonts w:ascii="Times New Roman" w:hAnsi="Times New Roman" w:cs="Times New Roman"/>
              </w:rPr>
              <w:t>̀</w:t>
            </w:r>
            <w:r w:rsidRPr="00520531">
              <w:t>ⲧⲁ</w:t>
            </w:r>
            <w:r w:rsidRPr="00520531">
              <w:rPr>
                <w:rFonts w:ascii="Times New Roman" w:hAnsi="Times New Roman" w:cs="Times New Roman"/>
              </w:rPr>
              <w:t>ϥ</w:t>
            </w:r>
            <w:r w:rsidRPr="00520531">
              <w:t>ⲑⲁⲙⲓⲟ</w:t>
            </w:r>
            <w:r w:rsidRPr="00520531">
              <w:rPr>
                <w:rFonts w:ascii="Times New Roman" w:hAnsi="Times New Roman" w:cs="Times New Roman"/>
              </w:rPr>
              <w:t>ϥ</w:t>
            </w:r>
          </w:p>
          <w:p w:rsidR="00BE768B" w:rsidRDefault="00BE768B" w:rsidP="00520531">
            <w:pPr>
              <w:pStyle w:val="CopticVerse"/>
            </w:pPr>
            <w:r w:rsidRPr="00520531">
              <w:t>ⲉⲑⲃⲉ ⲛⲉ</w:t>
            </w:r>
            <w:r w:rsidRPr="00520531">
              <w:rPr>
                <w:rFonts w:ascii="Times New Roman" w:hAnsi="Times New Roman" w:cs="Times New Roman"/>
              </w:rPr>
              <w:t>ϥ</w:t>
            </w:r>
            <w:r w:rsidRPr="00520531">
              <w:t>ⲙⲉⲧ</w:t>
            </w:r>
            <w:r w:rsidRPr="00520531">
              <w:rPr>
                <w:rFonts w:ascii="Times New Roman" w:hAnsi="Times New Roman" w:cs="Times New Roman"/>
              </w:rPr>
              <w:t>ϣ</w:t>
            </w:r>
            <w:r w:rsidRPr="00520531">
              <w:t>ⲉⲛ</w:t>
            </w:r>
            <w:r w:rsidRPr="00520531">
              <w:rPr>
                <w:rFonts w:ascii="Times New Roman" w:hAnsi="Times New Roman" w:cs="Times New Roman"/>
              </w:rPr>
              <w:t>ϩ</w:t>
            </w:r>
            <w:r w:rsidRPr="00520531">
              <w:t>ⲏⲧ ⲉⲧⲟ</w:t>
            </w:r>
            <w:r w:rsidRPr="00520531">
              <w:rPr>
                <w:rFonts w:ascii="Times New Roman" w:hAnsi="Times New Roman" w:cs="Times New Roman"/>
              </w:rPr>
              <w:t>ϣ</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We praise Him and glorify Him,</w:t>
            </w:r>
          </w:p>
          <w:p w:rsidR="00BE768B" w:rsidRPr="007425E1" w:rsidRDefault="00BE768B" w:rsidP="00BE768B">
            <w:pPr>
              <w:pStyle w:val="EngHang"/>
              <w:rPr>
                <w:rFonts w:eastAsiaTheme="minorHAnsi"/>
              </w:rPr>
            </w:pPr>
            <w:r w:rsidRPr="007425E1">
              <w:rPr>
                <w:rFonts w:eastAsiaTheme="minorHAnsi"/>
              </w:rPr>
              <w:t>And exalt Him above all.</w:t>
            </w:r>
          </w:p>
          <w:p w:rsidR="00BE768B" w:rsidRPr="007425E1" w:rsidRDefault="00BE768B" w:rsidP="00BE768B">
            <w:pPr>
              <w:pStyle w:val="EngHang"/>
              <w:rPr>
                <w:rFonts w:eastAsiaTheme="minorHAnsi"/>
              </w:rPr>
            </w:pPr>
            <w:r w:rsidRPr="007425E1">
              <w:rPr>
                <w:rFonts w:eastAsiaTheme="minorHAnsi"/>
              </w:rPr>
              <w:t>As a Good One and a Lover of mankind,</w:t>
            </w:r>
          </w:p>
          <w:p w:rsidR="00BE768B" w:rsidRDefault="00BE768B" w:rsidP="00BE768B">
            <w:pPr>
              <w:pStyle w:val="EngHangEnd"/>
            </w:pPr>
            <w:r w:rsidRPr="007425E1">
              <w:rPr>
                <w:rFonts w:eastAsiaTheme="minorHAnsi"/>
              </w:rPr>
              <w:t xml:space="preserve">Have mercy upon us, according to </w:t>
            </w:r>
            <w:r w:rsidR="00E570CB">
              <w:rPr>
                <w:rFonts w:eastAsiaTheme="minorHAnsi"/>
              </w:rPr>
              <w:t>Your</w:t>
            </w:r>
            <w:r w:rsidRPr="007425E1">
              <w:rPr>
                <w:rFonts w:eastAsiaTheme="minorHAnsi"/>
              </w:rPr>
              <w:t xml:space="preserve"> great mercy.</w:t>
            </w:r>
          </w:p>
        </w:tc>
        <w:tc>
          <w:tcPr>
            <w:tcW w:w="288" w:type="dxa"/>
          </w:tcPr>
          <w:p w:rsidR="00BE768B" w:rsidRDefault="00BE768B" w:rsidP="00625164"/>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Ⲧⲉⲛϩⲱⲥ ⲉ̀ⲣⲟϥ ⲧⲉⲛϯⲱ̀ⲟⲩ ⲛⲁϥ</w:t>
            </w:r>
          </w:p>
          <w:p w:rsidR="00BE768B" w:rsidRDefault="00BE768B" w:rsidP="00520531">
            <w:pPr>
              <w:pStyle w:val="CopticVersemulti-line"/>
            </w:pPr>
            <w:r w:rsidRPr="00520531">
              <w:t>ⲧⲉⲛⲉⲣϩⲟⲩⲟ̀ ϭⲓⲥⲓ ⲙ̀ⲙⲟϥ</w:t>
            </w:r>
          </w:p>
          <w:p w:rsidR="00BE768B" w:rsidRDefault="00BE768B" w:rsidP="00520531">
            <w:pPr>
              <w:pStyle w:val="CopticVersemulti-line"/>
            </w:pPr>
            <w:r w:rsidRPr="00520531">
              <w:t>ϩⲱⲥ ⲁⲅⲁⲑⲟⲥ ⲟⲩⲟϩ ⲙ̀ⲙⲁⲓⲣⲱⲙⲓ</w:t>
            </w:r>
          </w:p>
          <w:p w:rsidR="00BE768B" w:rsidRDefault="00BE768B" w:rsidP="00520531">
            <w:pPr>
              <w:pStyle w:val="CopticVerse"/>
            </w:pPr>
            <w:r w:rsidRPr="00520531">
              <w:t>ⲛⲁⲓ ⲛⲁⲛ ⲕⲁⲧⲁ ⲡⲉⲕⲛⲓϣϯ ⲛ̀ⲛⲁⲓ</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Hail to you, O full of grace.</w:t>
            </w:r>
          </w:p>
          <w:p w:rsidR="00BE768B" w:rsidRPr="007425E1" w:rsidRDefault="00BE768B" w:rsidP="00BE768B">
            <w:pPr>
              <w:pStyle w:val="EngHang"/>
              <w:rPr>
                <w:rFonts w:eastAsiaTheme="minorHAnsi"/>
              </w:rPr>
            </w:pPr>
            <w:r w:rsidRPr="007425E1">
              <w:rPr>
                <w:rFonts w:eastAsiaTheme="minorHAnsi"/>
              </w:rPr>
              <w:t>Hail to you, who has found grace.</w:t>
            </w:r>
          </w:p>
          <w:p w:rsidR="00BE768B" w:rsidRPr="007425E1" w:rsidRDefault="00BE768B" w:rsidP="00BE768B">
            <w:pPr>
              <w:pStyle w:val="EngHang"/>
              <w:rPr>
                <w:rFonts w:eastAsiaTheme="minorHAnsi"/>
              </w:rPr>
            </w:pPr>
            <w:r w:rsidRPr="007425E1">
              <w:rPr>
                <w:rFonts w:eastAsiaTheme="minorHAnsi"/>
              </w:rPr>
              <w:t>Hail to you, who has born Christ:</w:t>
            </w:r>
          </w:p>
          <w:p w:rsidR="00BE768B" w:rsidRDefault="00BE768B" w:rsidP="00BE768B">
            <w:pPr>
              <w:pStyle w:val="EngHangEnd"/>
            </w:pPr>
            <w:r w:rsidRPr="007425E1">
              <w:rPr>
                <w:rFonts w:eastAsiaTheme="minorHAnsi"/>
              </w:rPr>
              <w:t xml:space="preserve">The </w:t>
            </w:r>
            <w:r w:rsidRPr="00C80276">
              <w:rPr>
                <w:rFonts w:eastAsiaTheme="minorHAnsi"/>
              </w:rPr>
              <w:t>Lord</w:t>
            </w:r>
            <w:r w:rsidRPr="007425E1">
              <w:rPr>
                <w:rFonts w:eastAsiaTheme="minorHAnsi"/>
              </w:rPr>
              <w:t xml:space="preserve"> is with you.</w:t>
            </w:r>
          </w:p>
        </w:tc>
        <w:tc>
          <w:tcPr>
            <w:tcW w:w="288" w:type="dxa"/>
          </w:tcPr>
          <w:p w:rsidR="00BE768B" w:rsidRDefault="00BE768B" w:rsidP="00625164"/>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F7A68">
              <w:t>Ⲭⲉⲣⲉ ⲑⲏⲉⲑⲙⲉϩ ⲛ̀ϩ̀ⲙⲟⲧ</w:t>
            </w:r>
          </w:p>
          <w:p w:rsidR="00BE768B" w:rsidRDefault="00BE768B" w:rsidP="00520531">
            <w:pPr>
              <w:pStyle w:val="CopticVersemulti-line"/>
            </w:pPr>
            <w:r w:rsidRPr="005F7A68">
              <w:t>ⲭⲉⲣⲉ ⲑⲏⲉⲧⲁⲥϫⲉⲙ ϩ̀ⲙⲟⲧ</w:t>
            </w:r>
          </w:p>
          <w:p w:rsidR="00BE768B" w:rsidRDefault="00BE768B" w:rsidP="00520531">
            <w:pPr>
              <w:pStyle w:val="CopticVersemulti-line"/>
            </w:pPr>
            <w:r w:rsidRPr="005F7A68">
              <w:t>ⲭⲉⲣⲉ ⲑⲏⲉⲧⲁⲥⲙⲉⲥ Ⲡⲭ̅ⲥ</w:t>
            </w:r>
          </w:p>
          <w:p w:rsidR="00BE768B" w:rsidRDefault="00BE768B" w:rsidP="00520531">
            <w:pPr>
              <w:pStyle w:val="CopticVersemulti-line"/>
            </w:pPr>
            <w:r w:rsidRPr="005F7A68">
              <w:t>ⲟⲩⲟϩ Ⲡⲟ̅ⲥ̅ ϣⲟⲡ ⲛⲉⲙⲉ</w:t>
            </w:r>
          </w:p>
        </w:tc>
      </w:tr>
    </w:tbl>
    <w:p w:rsidR="00625164" w:rsidRDefault="00F25227" w:rsidP="00BE768B">
      <w:pPr>
        <w:pStyle w:val="Heading6"/>
      </w:pPr>
      <w:bookmarkStart w:id="762" w:name="_Toc298681352"/>
      <w:bookmarkStart w:id="763" w:name="_Toc308441942"/>
      <w:r>
        <w:t>The Crown Batos</w:t>
      </w:r>
      <w:bookmarkEnd w:id="762"/>
      <w:bookmarkEnd w:id="763"/>
    </w:p>
    <w:p w:rsidR="00520531" w:rsidRPr="00520531" w:rsidRDefault="00520531" w:rsidP="00BE768B">
      <w:pPr>
        <w:pStyle w:val="Heading5non-TOC"/>
      </w:pPr>
      <w:r w:rsidRPr="00520531">
        <w:t>Ⲡⲓⲗⲱⲃ</w:t>
      </w:r>
      <w:r w:rsidRPr="00520531">
        <w:rPr>
          <w:rFonts w:ascii="Times New Roman" w:hAnsi="Times New Roman" w:cs="Times New Roman"/>
        </w:rPr>
        <w:t>ϣ</w:t>
      </w:r>
      <w:r w:rsidRPr="00520531">
        <w:t xml:space="preserve">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ⲉ</w:t>
      </w:r>
      <w:r w:rsidRPr="00520531">
        <w:rPr>
          <w:rFonts w:ascii="Times New Roman" w:hAnsi="Times New Roman" w:cs="Times New Roman"/>
        </w:rPr>
        <w:t>̀ϩ</w:t>
      </w:r>
      <w:r w:rsidRPr="00520531">
        <w:t>ⲟⲟⲩ ⲙ</w:t>
      </w:r>
      <w:r w:rsidRPr="00520531">
        <w:rPr>
          <w:rFonts w:ascii="Times New Roman" w:hAnsi="Times New Roman" w:cs="Times New Roman"/>
        </w:rPr>
        <w:t>̀</w:t>
      </w:r>
      <w:r w:rsidRPr="00520531">
        <w:t>ⲡ</w:t>
      </w:r>
      <w:r w:rsidRPr="00520531">
        <w:rPr>
          <w:rFonts w:ascii="Times New Roman" w:hAnsi="Times New Roman" w:cs="Times New Roman"/>
        </w:rPr>
        <w:t>̀</w:t>
      </w:r>
      <w:r w:rsidRPr="00520531">
        <w:t>ⲥⲁⲃⲃⲁⲧⲟⲛ ⲡⲓⲙⲁ</w:t>
      </w:r>
      <w:r w:rsidRPr="00520531">
        <w:rPr>
          <w:rFonts w:ascii="Times New Roman" w:hAnsi="Times New Roman" w:cs="Times New Roman"/>
        </w:rPr>
        <w:t>ϩ</w:t>
      </w:r>
      <w:r w:rsidRPr="00520531">
        <w:t>ⲁ</w:t>
      </w:r>
      <w:r w:rsidRPr="00520531">
        <w:rPr>
          <w:rFonts w:ascii="Times New Roman" w:hAnsi="Times New Roman" w:cs="Times New Roman"/>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undefiled virgin,</w:t>
            </w:r>
          </w:p>
          <w:p w:rsidR="00BE768B" w:rsidRDefault="00BE768B" w:rsidP="00BE768B">
            <w:pPr>
              <w:pStyle w:val="EngHang"/>
            </w:pPr>
            <w:r>
              <w:t>The vessel chosen</w:t>
            </w:r>
          </w:p>
          <w:p w:rsidR="00BE768B" w:rsidRDefault="00BE768B" w:rsidP="00BE768B">
            <w:pPr>
              <w:pStyle w:val="EngHangEnd"/>
            </w:pPr>
            <w:r>
              <w:t>From the whole world.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ⲑⲏⲉⲑⲙⲉ</w:t>
            </w:r>
            <w:r w:rsidRPr="00520531">
              <w:rPr>
                <w:rFonts w:ascii="Times New Roman" w:hAnsi="Times New Roman" w:cs="Times New Roman"/>
              </w:rPr>
              <w:t>ϩ</w:t>
            </w:r>
            <w:r w:rsidRPr="00520531">
              <w:t xml:space="preserve"> ⲛ</w:t>
            </w:r>
            <w:r w:rsidRPr="00520531">
              <w:rPr>
                <w:rFonts w:ascii="Times New Roman" w:hAnsi="Times New Roman" w:cs="Times New Roman"/>
              </w:rPr>
              <w:t>̀ϩ̀</w:t>
            </w:r>
            <w:r w:rsidRPr="00520531">
              <w:t>ⲙⲟⲧ</w:t>
            </w:r>
          </w:p>
          <w:p w:rsidR="00BE768B" w:rsidRDefault="00BE768B" w:rsidP="00520531">
            <w:pPr>
              <w:pStyle w:val="CopticVersemulti-line"/>
            </w:pPr>
            <w:r w:rsidRPr="00520531">
              <w:rPr>
                <w:rFonts w:ascii="Times New Roman" w:hAnsi="Times New Roman" w:cs="Times New Roman"/>
              </w:rPr>
              <w:t>ϯ</w:t>
            </w:r>
            <w:r w:rsidRPr="00520531">
              <w:t>ⲡⲁⲣⲑⲉⲛⲟⲥ ⲛ</w:t>
            </w:r>
            <w:r w:rsidRPr="00520531">
              <w:rPr>
                <w:rFonts w:ascii="Times New Roman" w:hAnsi="Times New Roman" w:cs="Times New Roman"/>
              </w:rPr>
              <w:t>̀</w:t>
            </w:r>
            <w:r w:rsidRPr="00520531">
              <w:t>ⲁⲧⲑⲱⲗⲉⲃ</w:t>
            </w:r>
          </w:p>
          <w:p w:rsidR="00BE768B" w:rsidRDefault="00BE768B" w:rsidP="00520531">
            <w:pPr>
              <w:pStyle w:val="CopticVersemulti-line"/>
            </w:pPr>
            <w:r w:rsidRPr="00520531">
              <w:t>ⲡⲓⲕⲩⲙⲓⲗⲗⲓⲟⲛ ⲉⲧⲥⲱⲧⲡ</w:t>
            </w:r>
          </w:p>
          <w:p w:rsidR="00BE768B" w:rsidRDefault="00BE768B" w:rsidP="00520531">
            <w:pPr>
              <w:pStyle w:val="CopticVerse"/>
            </w:pPr>
            <w:r w:rsidRPr="00520531">
              <w:t>ⲛ</w:t>
            </w:r>
            <w:r w:rsidRPr="00520531">
              <w:rPr>
                <w:rFonts w:ascii="Times New Roman" w:hAnsi="Times New Roman" w:cs="Times New Roman"/>
              </w:rPr>
              <w:t>̀</w:t>
            </w:r>
            <w:r w:rsidRPr="00520531">
              <w:t xml:space="preserve">ⲧⲉ </w:t>
            </w:r>
            <w:r w:rsidRPr="00520531">
              <w:rPr>
                <w:rFonts w:ascii="Times New Roman" w:hAnsi="Times New Roman" w:cs="Times New Roman"/>
              </w:rPr>
              <w:t>ϯ</w:t>
            </w:r>
            <w:r w:rsidRPr="00520531">
              <w:t>ⲟⲓⲕⲟⲩⲙⲉⲛⲏ ⲧⲏⲣⲥ</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 unextinguished lamp,</w:t>
            </w:r>
          </w:p>
          <w:p w:rsidR="00BE768B" w:rsidRPr="007425E1" w:rsidRDefault="00BE768B" w:rsidP="00BE768B">
            <w:pPr>
              <w:pStyle w:val="EngHang"/>
            </w:pPr>
            <w:r w:rsidRPr="007425E1">
              <w:t>The pride of virginity,</w:t>
            </w:r>
          </w:p>
          <w:p w:rsidR="00BE768B" w:rsidRPr="007425E1" w:rsidRDefault="00BE768B" w:rsidP="00BE768B">
            <w:pPr>
              <w:pStyle w:val="EngHang"/>
            </w:pPr>
            <w:r w:rsidRPr="007425E1">
              <w:t xml:space="preserve">The indestructible </w:t>
            </w:r>
            <w:commentRangeStart w:id="764"/>
            <w:r>
              <w:t>Sanctuary</w:t>
            </w:r>
            <w:commentRangeEnd w:id="764"/>
            <w:r>
              <w:rPr>
                <w:rStyle w:val="CommentReference"/>
                <w:rFonts w:ascii="Times New Roman" w:eastAsiaTheme="minorHAnsi" w:hAnsi="Times New Roman" w:cstheme="minorBidi"/>
                <w:color w:val="auto"/>
              </w:rPr>
              <w:commentReference w:id="764"/>
            </w:r>
            <w:r>
              <w:t>,</w:t>
            </w:r>
          </w:p>
          <w:p w:rsidR="00BE768B" w:rsidRDefault="00BE768B" w:rsidP="00BE768B">
            <w:pPr>
              <w:pStyle w:val="EngHangEnd"/>
            </w:pPr>
            <w:r w:rsidRPr="007425E1">
              <w:t>And the scepter of the faith</w:t>
            </w:r>
            <w:r>
              <w:rPr>
                <w:rStyle w:val="FootnoteReference"/>
                <w:rFonts w:eastAsiaTheme="majorEastAsia"/>
                <w:lang w:val="en-GB"/>
              </w:rPr>
              <w:t xml:space="preserve"> </w:t>
            </w:r>
            <w:r w:rsidRPr="007425E1">
              <w:t>.</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Ⲡⲓⲗⲁⲙⲡⲁⲥ ⲛ̀ⲁⲧϭⲉⲛⲟ</w:t>
            </w:r>
          </w:p>
          <w:p w:rsidR="00BE768B" w:rsidRDefault="00BE768B" w:rsidP="00520531">
            <w:pPr>
              <w:pStyle w:val="CopticVersemulti-line"/>
            </w:pPr>
            <w:r w:rsidRPr="00520531">
              <w:t>ⲡ̀ϣⲟⲩϣⲟⲩ ⲛ̀ⲧⲉ ϯⲡⲁⲣⲑⲉⲛⲓⲁ̀</w:t>
            </w:r>
          </w:p>
          <w:p w:rsidR="00BE768B" w:rsidRDefault="00BE768B" w:rsidP="00520531">
            <w:pPr>
              <w:pStyle w:val="CopticVersemulti-line"/>
            </w:pPr>
            <w:r w:rsidRPr="00520531">
              <w:t>ⲡⲓⲉⲣⲫⲉⲓ ⲛ̀ⲁⲧⲃⲱⲗ ⲉ̀ⲃⲟⲗ</w:t>
            </w:r>
          </w:p>
          <w:p w:rsidR="00BE768B" w:rsidRDefault="00BE768B" w:rsidP="00520531">
            <w:pPr>
              <w:pStyle w:val="CopticVerse"/>
            </w:pPr>
            <w:r w:rsidRPr="00520531">
              <w:t>ⲟⲩⲟϩ ⲡⲓϣ̀ⲃⲱⲧ ⲛ̀ⲧⲉ ⲡⲓⲛⲁϩϯ</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Ask of Him Whom you have borne,</w:t>
            </w:r>
          </w:p>
          <w:p w:rsidR="00BE768B" w:rsidRPr="007425E1" w:rsidRDefault="00BE768B" w:rsidP="00BE768B">
            <w:pPr>
              <w:pStyle w:val="EngHang"/>
            </w:pPr>
            <w:r w:rsidRPr="007425E1">
              <w:t>Our good Saviour,</w:t>
            </w:r>
          </w:p>
          <w:p w:rsidR="00BE768B" w:rsidRPr="007425E1" w:rsidRDefault="00BE768B" w:rsidP="00BE768B">
            <w:pPr>
              <w:pStyle w:val="EngHang"/>
            </w:pPr>
            <w:r w:rsidRPr="007425E1">
              <w:t>To take away our afflictions,</w:t>
            </w:r>
          </w:p>
          <w:p w:rsidR="00BE768B" w:rsidRDefault="00BE768B" w:rsidP="00BE768B">
            <w:pPr>
              <w:pStyle w:val="EngHangEnd"/>
            </w:pPr>
            <w:r w:rsidRPr="007425E1">
              <w:t xml:space="preserve">And </w:t>
            </w:r>
            <w:r>
              <w:t>establish</w:t>
            </w:r>
            <w:r w:rsidRPr="007425E1">
              <w:t xml:space="preserve"> </w:t>
            </w:r>
            <w:r>
              <w:t>for</w:t>
            </w:r>
            <w:r w:rsidRPr="007425E1">
              <w:t xml:space="preserve"> us His</w:t>
            </w:r>
            <w:r>
              <w:t xml:space="preserve"> </w:t>
            </w:r>
            <w:r w:rsidRPr="007425E1">
              <w:t>peace.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Ⲙⲁϯϩⲟ ⲙ̀ⲫⲏⲉ̀ⲧⲁⲣⲉⲙⲁⲥϥ</w:t>
            </w:r>
          </w:p>
          <w:p w:rsidR="00BE768B" w:rsidRDefault="00BE768B" w:rsidP="00520531">
            <w:pPr>
              <w:pStyle w:val="CopticVersemulti-line"/>
            </w:pPr>
            <w:r w:rsidRPr="00520531">
              <w:t>Ⲡⲉⲛⲥⲱⲧⲏⲣ ⲛ̀ⲁ̀ⲅⲁⲑⲟⲥ</w:t>
            </w:r>
          </w:p>
          <w:p w:rsidR="00BE768B" w:rsidRDefault="00BE768B" w:rsidP="00520531">
            <w:pPr>
              <w:pStyle w:val="CopticVersemulti-line"/>
            </w:pPr>
            <w:r w:rsidRPr="00520531">
              <w:t>ⲛ̀ⲧⲉϥⲱ̀ⲗⲓ ⲛ̀ⲛⲁⲓϧⲓⲥⲓ ⲉ̀ⲃⲟⲗϩⲁⲣⲟⲛ</w:t>
            </w:r>
          </w:p>
          <w:p w:rsidR="00BE768B" w:rsidRDefault="00BE768B" w:rsidP="00520531">
            <w:pPr>
              <w:pStyle w:val="CopticVerse"/>
            </w:pPr>
            <w:r w:rsidRPr="00520531">
              <w:t>ⲛ̀ⲧⲉϥⲥⲉⲙⲛⲓ ⲛⲁⲛ ⲛ̀ⲧⲉϥϩⲓⲣⲏⲛⲏ</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 xml:space="preserve">Hail to you </w:t>
            </w:r>
            <w:r>
              <w:t>O</w:t>
            </w:r>
            <w:r w:rsidRPr="007425E1">
              <w:t xml:space="preserve"> full of grace,</w:t>
            </w:r>
          </w:p>
          <w:p w:rsidR="00BE768B" w:rsidRPr="007425E1" w:rsidRDefault="00BE768B" w:rsidP="00BE768B">
            <w:pPr>
              <w:pStyle w:val="EngHang"/>
            </w:pPr>
            <w:r w:rsidRPr="007425E1">
              <w:t xml:space="preserve">The pure </w:t>
            </w:r>
            <w:commentRangeStart w:id="765"/>
            <w:r>
              <w:t>lampstand</w:t>
            </w:r>
            <w:commentRangeEnd w:id="765"/>
            <w:r>
              <w:rPr>
                <w:rStyle w:val="CommentReference"/>
                <w:rFonts w:ascii="Times New Roman" w:eastAsiaTheme="minorHAnsi" w:hAnsi="Times New Roman" w:cstheme="minorBidi"/>
                <w:color w:val="auto"/>
              </w:rPr>
              <w:commentReference w:id="765"/>
            </w:r>
            <w:r w:rsidRPr="007425E1">
              <w:t>,</w:t>
            </w:r>
          </w:p>
          <w:p w:rsidR="00BE768B" w:rsidRPr="007425E1" w:rsidRDefault="00BE768B" w:rsidP="00BE768B">
            <w:pPr>
              <w:pStyle w:val="EngHang"/>
            </w:pPr>
            <w:r w:rsidRPr="007425E1">
              <w:t>That carried the Lamp,</w:t>
            </w:r>
          </w:p>
          <w:p w:rsidR="00BE768B" w:rsidRDefault="00BE768B" w:rsidP="00BE768B">
            <w:pPr>
              <w:pStyle w:val="EngHangEnd"/>
            </w:pPr>
            <w:r w:rsidRPr="007425E1">
              <w:t>The fire of the Divinity.</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Ⲭⲉⲣⲉ ⲑⲏⲉⲑⲙⲉϩ ⲛ̀ϩⲙⲟⲧ</w:t>
            </w:r>
          </w:p>
          <w:p w:rsidR="00BE768B" w:rsidRDefault="00BE768B" w:rsidP="00520531">
            <w:pPr>
              <w:pStyle w:val="CopticVersemulti-line"/>
            </w:pPr>
            <w:r w:rsidRPr="00520531">
              <w:t>ϯⲗⲩⲭⲛⲓⲁ̀ ⲛ̀ⲕⲁⲑⲁⲣⲟⲥ</w:t>
            </w:r>
          </w:p>
          <w:p w:rsidR="00BE768B" w:rsidRDefault="00BE768B" w:rsidP="00520531">
            <w:pPr>
              <w:pStyle w:val="CopticVersemulti-line"/>
            </w:pPr>
            <w:r w:rsidRPr="00520531">
              <w:t>ⲑⲏⲉ̀ⲧⲁⲥϥⲁⲓ ϧⲁ ⲡⲓⲗⲁⲙⲡⲁⲥ</w:t>
            </w:r>
          </w:p>
          <w:p w:rsidR="00BE768B" w:rsidRDefault="00BE768B" w:rsidP="00520531">
            <w:pPr>
              <w:pStyle w:val="CopticVerse"/>
            </w:pPr>
            <w:r w:rsidRPr="00520531">
              <w:t>ⲡⲓⲭ̀ⲣⲱⲙ ⲛ̀ⲧⲉ ϯⲙⲉⲑⲛⲟⲩϯ</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the hope of salvation,</w:t>
            </w:r>
          </w:p>
          <w:p w:rsidR="00BE768B" w:rsidRDefault="00BE768B" w:rsidP="00BE768B">
            <w:pPr>
              <w:pStyle w:val="EngHang"/>
            </w:pPr>
            <w:r>
              <w:t>For</w:t>
            </w:r>
            <w:r w:rsidRPr="007425E1">
              <w:t xml:space="preserve"> the whole world,</w:t>
            </w:r>
          </w:p>
          <w:p w:rsidR="00BE768B" w:rsidRPr="007425E1" w:rsidRDefault="00BE768B" w:rsidP="00BE768B">
            <w:pPr>
              <w:pStyle w:val="EngHang"/>
            </w:pPr>
            <w:r>
              <w:t>B</w:t>
            </w:r>
            <w:r w:rsidRPr="007425E1">
              <w:t>ecause of you we are freed,</w:t>
            </w:r>
          </w:p>
          <w:p w:rsidR="00BE768B" w:rsidRDefault="00BE768B" w:rsidP="00BE768B">
            <w:pPr>
              <w:pStyle w:val="EngHangEnd"/>
            </w:pPr>
            <w:r w:rsidRPr="007425E1">
              <w:t>From the curse of Eve.</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ϯϩⲉⲗⲡⲓⲥ ⲛ̀ⲟⲩϫⲁⲓ</w:t>
            </w:r>
          </w:p>
          <w:p w:rsidR="00BE768B" w:rsidRDefault="00BE768B" w:rsidP="00520531">
            <w:pPr>
              <w:pStyle w:val="CopticVersemulti-line"/>
            </w:pPr>
            <w:r w:rsidRPr="00520531">
              <w:t>ⲛ̀ⲧⲉ ϯⲟⲓⲕⲟⲩⲙⲉⲛⲏ ⲧⲏⲣⲥ</w:t>
            </w:r>
          </w:p>
          <w:p w:rsidR="00BE768B" w:rsidRDefault="00BE768B" w:rsidP="00520531">
            <w:pPr>
              <w:pStyle w:val="CopticVersemulti-line"/>
            </w:pPr>
            <w:r w:rsidRPr="00520531">
              <w:t>ⲉⲑⲃⲏϯ ⲅⲁⲣ ⲁⲛⲉⲣⲣⲉⲙϩⲉ</w:t>
            </w:r>
          </w:p>
          <w:p w:rsidR="00BE768B" w:rsidRDefault="00BE768B" w:rsidP="00520531">
            <w:pPr>
              <w:pStyle w:val="CopticVerse"/>
            </w:pPr>
            <w:r w:rsidRPr="00520531">
              <w:t>ⲉ̀ⲃⲟⲗϩⲁ ⲡⲓⲥⲁϩⲟⲩⲓ̀</w:t>
            </w:r>
            <w:r>
              <w:t xml:space="preserve"> </w:t>
            </w:r>
            <w:r w:rsidRPr="00520531">
              <w:t>ⲛ̀ⲧⲉ Ⲉⲩⲁ̀</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Because of you</w:t>
            </w:r>
            <w:r>
              <w:t>, also, we became</w:t>
            </w:r>
          </w:p>
          <w:p w:rsidR="00BE768B" w:rsidRPr="007425E1" w:rsidRDefault="00BE768B" w:rsidP="00BE768B">
            <w:pPr>
              <w:pStyle w:val="EngHang"/>
            </w:pPr>
            <w:r>
              <w:t>A dwelling place</w:t>
            </w:r>
            <w:r w:rsidRPr="007425E1">
              <w:t xml:space="preserve"> of the Holy Spirit,</w:t>
            </w:r>
          </w:p>
          <w:p w:rsidR="00BE768B" w:rsidRPr="007425E1" w:rsidRDefault="00BE768B" w:rsidP="00BE768B">
            <w:pPr>
              <w:pStyle w:val="EngHang"/>
            </w:pPr>
            <w:r>
              <w:t>Who</w:t>
            </w:r>
            <w:r w:rsidRPr="007425E1">
              <w:t xml:space="preserve"> came upon you,</w:t>
            </w:r>
          </w:p>
          <w:p w:rsidR="00BE768B" w:rsidRDefault="00BE768B" w:rsidP="00BE768B">
            <w:pPr>
              <w:pStyle w:val="EngHangEnd"/>
            </w:pPr>
            <w:r w:rsidRPr="007425E1">
              <w:t>And sanctified you.</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Ⲉⲑⲃⲏϯ ⲟⲛ ⲁⲛⲉⲣⲙⲁⲛ̀ϣⲱⲡⲓ</w:t>
            </w:r>
          </w:p>
          <w:p w:rsidR="00BE768B" w:rsidRDefault="00BE768B" w:rsidP="00520531">
            <w:pPr>
              <w:pStyle w:val="CopticVersemulti-line"/>
            </w:pPr>
            <w:r w:rsidRPr="00520531">
              <w:t>ⲙ̀Ⲡⲓⲡ̅ⲛ̅ⲁ ⲉ̅ⲑ̅ⲩ</w:t>
            </w:r>
          </w:p>
          <w:p w:rsidR="00BE768B" w:rsidRDefault="00BE768B" w:rsidP="00520531">
            <w:pPr>
              <w:pStyle w:val="CopticVersemulti-line"/>
            </w:pPr>
            <w:r w:rsidRPr="00520531">
              <w:t>ⲫⲁⲓ ⲉ̀ⲧⲁϥⲓ̀ ⲉ̀ϩ̀ⲣⲏⲓ ⲉ̀ϫⲱ</w:t>
            </w:r>
          </w:p>
          <w:p w:rsidR="00BE768B" w:rsidRDefault="00BE768B" w:rsidP="00520531">
            <w:pPr>
              <w:pStyle w:val="CopticVerse"/>
            </w:pPr>
            <w:r w:rsidRPr="00520531">
              <w:t>ⲁϥⲉⲣⲁ̀ⲅⲓⲁ̀ⲍⲓⲛ ⲙ̀ⲙⲟ</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rsidRPr="007425E1">
              <w:t>Hail to her whom Gabriel</w:t>
            </w:r>
          </w:p>
          <w:p w:rsidR="00BE768B" w:rsidRPr="007425E1" w:rsidRDefault="00BE768B" w:rsidP="00BE768B">
            <w:pPr>
              <w:pStyle w:val="EngHang"/>
            </w:pPr>
            <w:commentRangeStart w:id="766"/>
            <w:r>
              <w:t>Greeted</w:t>
            </w:r>
            <w:commentRangeEnd w:id="766"/>
            <w:r>
              <w:rPr>
                <w:rStyle w:val="CommentReference"/>
                <w:rFonts w:ascii="Times New Roman" w:eastAsiaTheme="minorHAnsi" w:hAnsi="Times New Roman" w:cstheme="minorBidi"/>
                <w:color w:val="auto"/>
              </w:rPr>
              <w:commentReference w:id="766"/>
            </w:r>
            <w:r w:rsidRPr="007425E1">
              <w:t>, saying,</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Ⲭⲉⲣⲉ ⲑⲏⲉ̀ⲧⲁ Ⲅⲁⲃⲣⲓⲏⲗ</w:t>
            </w:r>
          </w:p>
          <w:p w:rsidR="00BE768B" w:rsidRDefault="00BE768B" w:rsidP="00520531">
            <w:pPr>
              <w:pStyle w:val="CopticVersemulti-line"/>
            </w:pPr>
            <w:r w:rsidRPr="00520531">
              <w:t>ⲉⲣⲭⲉⲣⲉⲧⲓⲍⲓⲛ ⲙ̀ⲙⲟⲥ</w:t>
            </w:r>
          </w:p>
          <w:p w:rsidR="00BE768B" w:rsidRDefault="00BE768B" w:rsidP="00520531">
            <w:pPr>
              <w:pStyle w:val="CopticVersemulti-line"/>
            </w:pPr>
            <w:r w:rsidRPr="00520531">
              <w:t>ϫⲉ ⲭⲉⲣⲉ ⲑⲏⲉⲑⲙⲉϩ ⲛ̀ϩ̀ⲙⲟⲧ</w:t>
            </w:r>
          </w:p>
          <w:p w:rsidR="00BE768B" w:rsidRDefault="00BE768B" w:rsidP="00520531">
            <w:pPr>
              <w:pStyle w:val="CopticVerse"/>
            </w:pPr>
            <w:r w:rsidRPr="00520531">
              <w:t>ⲟⲩⲟϩ Ⲡⲟ̅ⲥ̅ ϣⲟⲡ ⲛⲉⲙⲉ</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commentRangeStart w:id="767"/>
            <w:r w:rsidRPr="007425E1">
              <w:t xml:space="preserve">For </w:t>
            </w:r>
            <w:commentRangeEnd w:id="767"/>
            <w:r>
              <w:rPr>
                <w:rStyle w:val="CommentReference"/>
                <w:rFonts w:ascii="Times New Roman" w:eastAsiaTheme="minorHAnsi" w:hAnsi="Times New Roman" w:cstheme="minorBidi"/>
                <w:color w:val="auto"/>
              </w:rPr>
              <w:commentReference w:id="767"/>
            </w:r>
            <w:r w:rsidRPr="007425E1">
              <w:t>the goodwill of the Father,</w:t>
            </w:r>
          </w:p>
          <w:p w:rsidR="00BE768B" w:rsidRPr="007425E1" w:rsidRDefault="00BE768B" w:rsidP="00BE768B">
            <w:pPr>
              <w:pStyle w:val="EngHang"/>
            </w:pPr>
            <w:r w:rsidRPr="007425E1">
              <w:t>Was in your conception,</w:t>
            </w:r>
          </w:p>
          <w:p w:rsidR="00BE768B" w:rsidRPr="007425E1" w:rsidRDefault="00BE768B" w:rsidP="00BE768B">
            <w:pPr>
              <w:pStyle w:val="EngHang"/>
            </w:pPr>
            <w:r w:rsidRPr="007425E1">
              <w:t xml:space="preserve">And the </w:t>
            </w:r>
            <w:commentRangeStart w:id="768"/>
            <w:r>
              <w:t>coming</w:t>
            </w:r>
            <w:r w:rsidRPr="007425E1">
              <w:t xml:space="preserve"> </w:t>
            </w:r>
            <w:commentRangeEnd w:id="768"/>
            <w:r>
              <w:rPr>
                <w:rStyle w:val="CommentReference"/>
                <w:rFonts w:ascii="Times New Roman" w:eastAsiaTheme="minorHAnsi" w:hAnsi="Times New Roman" w:cstheme="minorBidi"/>
                <w:color w:val="auto"/>
              </w:rPr>
              <w:commentReference w:id="768"/>
            </w:r>
            <w:r w:rsidRPr="007425E1">
              <w:t>of the Son,</w:t>
            </w:r>
          </w:p>
          <w:p w:rsidR="00BE768B" w:rsidRDefault="00BE768B" w:rsidP="00BE768B">
            <w:pPr>
              <w:pStyle w:val="EngHangEnd"/>
            </w:pPr>
            <w:r w:rsidRPr="007425E1">
              <w:t>Was in your womb.</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Ⲁ̀ ⲡ̀ϯⲙⲁϯ ⲅⲁⲣ ⲙ̀Ⲫ̀ⲓⲱⲧ</w:t>
            </w:r>
          </w:p>
          <w:p w:rsidR="00BE768B" w:rsidRDefault="00BE768B" w:rsidP="00520531">
            <w:pPr>
              <w:pStyle w:val="CopticVersemulti-line"/>
            </w:pPr>
            <w:r w:rsidRPr="00520531">
              <w:t>ϣⲱⲡⲓ ϧⲉⲛ ⲡⲉϫⲓⲛⲉⲣⲃⲟⲕⲓ</w:t>
            </w:r>
          </w:p>
          <w:p w:rsidR="00BE768B" w:rsidRDefault="00BE768B" w:rsidP="00520531">
            <w:pPr>
              <w:pStyle w:val="CopticVersemulti-line"/>
            </w:pPr>
            <w:r w:rsidRPr="00520531">
              <w:t>ⲁ̀ⲧ̀ⲡⲁⲣⲟⲩⲥⲓⲁ̀ ⲙ̀Ⲡⲓϣⲏⲣⲓ</w:t>
            </w:r>
          </w:p>
          <w:p w:rsidR="00BE768B" w:rsidRDefault="00BE768B" w:rsidP="00520531">
            <w:pPr>
              <w:pStyle w:val="CopticVerse"/>
            </w:pPr>
            <w:r w:rsidRPr="00520531">
              <w:t>ϣⲱⲡⲓ ⲛ̀ϩ̀ⲣⲏⲓ ϧⲉⲛ ⲧⲉⲙⲏⲧⲣⲁ</w:t>
            </w:r>
          </w:p>
        </w:tc>
      </w:tr>
      <w:tr w:rsidR="00BE768B" w:rsidTr="00F25227">
        <w:trPr>
          <w:cantSplit/>
          <w:jc w:val="center"/>
        </w:trPr>
        <w:tc>
          <w:tcPr>
            <w:tcW w:w="288" w:type="dxa"/>
          </w:tcPr>
          <w:p w:rsidR="00BE768B" w:rsidRDefault="00BE768B" w:rsidP="00F25227">
            <w:pPr>
              <w:pStyle w:val="CopticCross"/>
            </w:pPr>
            <w:r w:rsidRPr="00FB5ACB">
              <w:lastRenderedPageBreak/>
              <w:t>¿</w:t>
            </w:r>
          </w:p>
        </w:tc>
        <w:tc>
          <w:tcPr>
            <w:tcW w:w="3960" w:type="dxa"/>
          </w:tcPr>
          <w:p w:rsidR="00BE768B" w:rsidRPr="007425E1" w:rsidRDefault="00BE768B" w:rsidP="00BE768B">
            <w:pPr>
              <w:pStyle w:val="EngHang"/>
            </w:pPr>
            <w:r w:rsidRPr="007425E1">
              <w:t>The Holy Spirit,</w:t>
            </w:r>
          </w:p>
          <w:p w:rsidR="00BE768B" w:rsidRPr="007425E1" w:rsidRDefault="00BE768B" w:rsidP="00BE768B">
            <w:pPr>
              <w:pStyle w:val="EngHang"/>
            </w:pPr>
            <w:r w:rsidRPr="007425E1">
              <w:t>Filled every part of,</w:t>
            </w:r>
          </w:p>
          <w:p w:rsidR="00BE768B" w:rsidRPr="007425E1" w:rsidRDefault="00BE768B" w:rsidP="00BE768B">
            <w:pPr>
              <w:pStyle w:val="EngHang"/>
            </w:pPr>
            <w:r w:rsidRPr="007425E1">
              <w:t>Your soul and your body,</w:t>
            </w:r>
          </w:p>
          <w:p w:rsidR="00BE768B" w:rsidRDefault="00BE768B" w:rsidP="00BE768B">
            <w:pPr>
              <w:pStyle w:val="EngHangEnd"/>
            </w:pPr>
            <w:r w:rsidRPr="007425E1">
              <w:t>O Mary the Mother of God.</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Pr="00520531" w:rsidRDefault="00BE768B" w:rsidP="00520531">
            <w:pPr>
              <w:pStyle w:val="CopticVersemulti-line"/>
              <w:rPr>
                <w:highlight w:val="yellow"/>
              </w:rPr>
            </w:pPr>
            <w:r w:rsidRPr="00520531">
              <w:rPr>
                <w:highlight w:val="yellow"/>
              </w:rPr>
              <w:t>Ⲁ̀Ⲡⲓⲡ̅ⲛ̅ⲁ ⲉ̅ⲑ̅ⲩ</w:t>
            </w:r>
          </w:p>
          <w:p w:rsidR="00BE768B" w:rsidRPr="00520531" w:rsidRDefault="00BE768B" w:rsidP="00520531">
            <w:pPr>
              <w:pStyle w:val="CopticVersemulti-line"/>
              <w:rPr>
                <w:highlight w:val="yellow"/>
              </w:rPr>
            </w:pPr>
            <w:r w:rsidRPr="00520531">
              <w:rPr>
                <w:highlight w:val="yellow"/>
              </w:rPr>
              <w:t>ⲙⲟϩ ⲙ̀ⲙⲁⲓ ⲛⲓⲃⲉⲛ ⲛ̀ⲧⲉ</w:t>
            </w:r>
          </w:p>
          <w:p w:rsidR="00BE768B" w:rsidRPr="00520531" w:rsidRDefault="00BE768B" w:rsidP="00520531">
            <w:pPr>
              <w:pStyle w:val="CopticVersemulti-line"/>
              <w:rPr>
                <w:highlight w:val="yellow"/>
              </w:rPr>
            </w:pPr>
            <w:r w:rsidRPr="00520531">
              <w:rPr>
                <w:highlight w:val="yellow"/>
              </w:rPr>
              <w:t>ⲧⲉⲯⲩⲭⲏ ⲛⲉⲙ ⲧⲉⲥⲱⲙⲁ(ⲡⲉⲥⲱⲙⲁ??)</w:t>
            </w:r>
          </w:p>
          <w:p w:rsidR="00BE768B" w:rsidRDefault="00BE768B" w:rsidP="00520531">
            <w:pPr>
              <w:pStyle w:val="CopticVerse"/>
            </w:pPr>
            <w:r w:rsidRPr="00520531">
              <w:rPr>
                <w:highlight w:val="yellow"/>
              </w:rPr>
              <w:t>ⲱ̀ Ⲙⲁⲣⲓⲁ̀ ⲑ̀ⲙⲁⲩ ⲙ̀Ⲫϯ</w:t>
            </w:r>
          </w:p>
        </w:tc>
      </w:tr>
      <w:tr w:rsidR="00BE768B" w:rsidTr="00F25227">
        <w:trPr>
          <w:cantSplit/>
          <w:jc w:val="center"/>
        </w:trPr>
        <w:tc>
          <w:tcPr>
            <w:tcW w:w="288" w:type="dxa"/>
          </w:tcPr>
          <w:p w:rsidR="00BE768B" w:rsidRDefault="00BE768B" w:rsidP="00F25227">
            <w:pPr>
              <w:pStyle w:val="CopticCross"/>
            </w:pPr>
          </w:p>
        </w:tc>
        <w:tc>
          <w:tcPr>
            <w:tcW w:w="3960" w:type="dxa"/>
          </w:tcPr>
          <w:p w:rsidR="00BE768B" w:rsidRPr="007425E1" w:rsidRDefault="00BE768B" w:rsidP="00BE768B">
            <w:pPr>
              <w:pStyle w:val="EngHang"/>
            </w:pPr>
            <w:r w:rsidRPr="007425E1">
              <w:t>Therefo</w:t>
            </w:r>
            <w:r>
              <w:t>re we also keep</w:t>
            </w:r>
          </w:p>
          <w:p w:rsidR="00BE768B" w:rsidRDefault="00BE768B" w:rsidP="00BE768B">
            <w:pPr>
              <w:pStyle w:val="EngHang"/>
            </w:pPr>
            <w:r>
              <w:t>Both a S</w:t>
            </w:r>
            <w:r w:rsidRPr="007425E1">
              <w:t>piritual</w:t>
            </w:r>
            <w:r>
              <w:rPr>
                <w:rStyle w:val="FootnoteReference"/>
                <w:rFonts w:eastAsiaTheme="majorEastAsia"/>
                <w:lang w:val="en-GB"/>
              </w:rPr>
              <w:t xml:space="preserve"> </w:t>
            </w:r>
          </w:p>
          <w:p w:rsidR="00BE768B" w:rsidRPr="003B172A" w:rsidRDefault="00BE768B" w:rsidP="00BE768B">
            <w:pPr>
              <w:pStyle w:val="EngHang"/>
              <w:rPr>
                <w:vertAlign w:val="superscript"/>
                <w:lang w:val="en-GB"/>
              </w:rPr>
            </w:pPr>
            <w:r>
              <w:t>An</w:t>
            </w:r>
            <w:r w:rsidRPr="007425E1">
              <w:t>d prophetic</w:t>
            </w:r>
            <w:r>
              <w:t xml:space="preserve"> feast</w:t>
            </w:r>
            <w:r w:rsidRPr="007425E1">
              <w:t>,</w:t>
            </w:r>
          </w:p>
          <w:p w:rsidR="00BE768B" w:rsidRDefault="00BE768B" w:rsidP="00BE768B">
            <w:pPr>
              <w:pStyle w:val="EngHangEnd"/>
            </w:pPr>
            <w:r w:rsidRPr="007425E1">
              <w:t>Proclaiming with King David,</w:t>
            </w:r>
            <w:r>
              <w:t xml:space="preserve"> saying,</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r w:rsidRPr="00520531">
              <w:t>Ⲉⲑⲃⲉ ⲫⲁⲓ ⲧⲉⲛⲉⲣϣⲁⲓ ϩⲱⲛ</w:t>
            </w:r>
          </w:p>
          <w:p w:rsidR="00BE768B" w:rsidRDefault="00BE768B" w:rsidP="00520531">
            <w:pPr>
              <w:pStyle w:val="CopticVersemulti-line"/>
            </w:pPr>
            <w:r w:rsidRPr="00520531">
              <w:t>ϧⲉⲛ ⲟⲩϣⲁⲓ ⲙ̀ⲡ̅ⲛ̅ⲁⲧⲓⲕⲟⲛ</w:t>
            </w:r>
          </w:p>
          <w:p w:rsidR="00BE768B" w:rsidRDefault="00BE768B" w:rsidP="00520531">
            <w:pPr>
              <w:pStyle w:val="CopticVersemulti-line"/>
            </w:pPr>
            <w:r w:rsidRPr="00520531">
              <w:t>ⲟⲩⲟϩ ⲙ̀ⲡ̀ⲣⲟⲫⲏⲧⲓⲕⲟⲛ ⲉⲩⲥⲟⲡ</w:t>
            </w:r>
          </w:p>
          <w:p w:rsidR="00BE768B" w:rsidRDefault="00BE768B" w:rsidP="00520531">
            <w:pPr>
              <w:pStyle w:val="CopticVerse"/>
            </w:pPr>
            <w:r w:rsidRPr="00520531">
              <w:t>ⲉⲛⲱϣ ⲉ̀ⲃⲟⲗ ⲛⲉⲙ ⲡ̀ⲟⲩⲣⲟ Ⲇⲁⲩⲓⲇ</w:t>
            </w:r>
          </w:p>
        </w:tc>
      </w:tr>
      <w:tr w:rsidR="00BE768B" w:rsidTr="00F25227">
        <w:trPr>
          <w:cantSplit/>
          <w:jc w:val="center"/>
        </w:trPr>
        <w:tc>
          <w:tcPr>
            <w:tcW w:w="288" w:type="dxa"/>
          </w:tcPr>
          <w:p w:rsidR="00BE768B" w:rsidRDefault="00BE768B" w:rsidP="00F25227">
            <w:pPr>
              <w:pStyle w:val="CopticCross"/>
            </w:pPr>
            <w:r w:rsidRPr="00FB5ACB">
              <w:t>¿</w:t>
            </w:r>
          </w:p>
        </w:tc>
        <w:tc>
          <w:tcPr>
            <w:tcW w:w="3960" w:type="dxa"/>
          </w:tcPr>
          <w:p w:rsidR="00BE768B" w:rsidRPr="007425E1" w:rsidRDefault="00BE768B" w:rsidP="00BE768B">
            <w:pPr>
              <w:pStyle w:val="EngHang"/>
            </w:pPr>
            <w:r>
              <w:t>“Arise</w:t>
            </w:r>
            <w:r w:rsidRPr="007425E1">
              <w:t xml:space="preserve">, O Lord into </w:t>
            </w:r>
            <w:r>
              <w:t>Your</w:t>
            </w:r>
            <w:r w:rsidRPr="007425E1">
              <w:t xml:space="preserve"> rest,</w:t>
            </w:r>
          </w:p>
          <w:p w:rsidR="00BE768B" w:rsidRPr="007425E1" w:rsidRDefault="00BE768B" w:rsidP="00BE768B">
            <w:pPr>
              <w:pStyle w:val="EngHang"/>
            </w:pPr>
            <w:r>
              <w:t>You</w:t>
            </w:r>
            <w:r w:rsidRPr="007425E1">
              <w:t xml:space="preserve"> and the Ark,</w:t>
            </w:r>
          </w:p>
          <w:p w:rsidR="00BE768B" w:rsidRPr="007425E1" w:rsidRDefault="00BE768B" w:rsidP="00BE768B">
            <w:pPr>
              <w:pStyle w:val="EngHang"/>
            </w:pPr>
            <w:r w:rsidRPr="007425E1">
              <w:t xml:space="preserve">Of </w:t>
            </w:r>
            <w:r>
              <w:t>You holy place,”</w:t>
            </w:r>
          </w:p>
          <w:p w:rsidR="00BE768B" w:rsidRDefault="00BE768B" w:rsidP="00BE768B">
            <w:pPr>
              <w:pStyle w:val="EngHangEnd"/>
            </w:pPr>
            <w:r w:rsidRPr="007425E1">
              <w:t xml:space="preserve">Which is </w:t>
            </w:r>
            <w:commentRangeStart w:id="769"/>
            <w:r w:rsidRPr="007425E1">
              <w:t>you</w:t>
            </w:r>
            <w:commentRangeEnd w:id="769"/>
            <w:r>
              <w:rPr>
                <w:rStyle w:val="CommentReference"/>
                <w:rFonts w:ascii="Times New Roman" w:eastAsiaTheme="minorHAnsi" w:hAnsi="Times New Roman" w:cstheme="minorBidi"/>
                <w:color w:val="auto"/>
              </w:rPr>
              <w:commentReference w:id="769"/>
            </w:r>
            <w:r w:rsidRPr="007425E1">
              <w:t>, O Mary.</w:t>
            </w:r>
          </w:p>
        </w:tc>
        <w:tc>
          <w:tcPr>
            <w:tcW w:w="288" w:type="dxa"/>
          </w:tcPr>
          <w:p w:rsidR="00BE768B" w:rsidRDefault="00BE768B" w:rsidP="00F25227"/>
        </w:tc>
        <w:tc>
          <w:tcPr>
            <w:tcW w:w="288" w:type="dxa"/>
          </w:tcPr>
          <w:p w:rsidR="00BE768B" w:rsidRDefault="00BE768B" w:rsidP="00F25227">
            <w:pPr>
              <w:pStyle w:val="CopticCross"/>
            </w:pPr>
            <w:r w:rsidRPr="00FB5ACB">
              <w:t>¿</w:t>
            </w:r>
          </w:p>
        </w:tc>
        <w:tc>
          <w:tcPr>
            <w:tcW w:w="3960" w:type="dxa"/>
          </w:tcPr>
          <w:p w:rsidR="00BE768B" w:rsidRDefault="00BE768B" w:rsidP="00520531">
            <w:pPr>
              <w:pStyle w:val="CopticVersemulti-line"/>
            </w:pPr>
            <w:r w:rsidRPr="00520531">
              <w:t>Ϫⲉ ⲧⲱⲛⲕ Ⲡⲟ̅ⲥ̅ ⲉ̀ⲡⲉⲕⲙ̀ⲧⲟⲛ</w:t>
            </w:r>
          </w:p>
          <w:p w:rsidR="00BE768B" w:rsidRDefault="00BE768B" w:rsidP="00520531">
            <w:pPr>
              <w:pStyle w:val="CopticVersemulti-line"/>
            </w:pPr>
            <w:r w:rsidRPr="00520531">
              <w:t>ⲛ̀ⲑⲟⲕ ⲛⲉⲙ ϯⲕⲓⲃⲱⲧⲟⲥ</w:t>
            </w:r>
          </w:p>
          <w:p w:rsidR="00BE768B" w:rsidRDefault="00BE768B" w:rsidP="00520531">
            <w:pPr>
              <w:pStyle w:val="CopticVersemulti-line"/>
            </w:pPr>
            <w:r w:rsidRPr="00520531">
              <w:t>ⲛ̀ⲧⲉ ⲡⲓⲙⲁⲉ̅ⲑ̅ⲩ ⲛ̀ⲧⲁⲕ</w:t>
            </w:r>
          </w:p>
          <w:p w:rsidR="00BE768B" w:rsidRDefault="00BE768B" w:rsidP="00520531">
            <w:pPr>
              <w:pStyle w:val="CopticVerse"/>
            </w:pPr>
            <w:r w:rsidRPr="00520531">
              <w:t>ⲉ̀ⲧⲉ ⲛ̀ⲑⲟ ⲧⲉ ⲱ̀ Ⲙⲁⲣⲓⲁ̀</w:t>
            </w:r>
          </w:p>
        </w:tc>
      </w:tr>
      <w:tr w:rsidR="00BE768B" w:rsidTr="00F25227">
        <w:trPr>
          <w:cantSplit/>
          <w:trHeight w:val="962"/>
          <w:jc w:val="center"/>
        </w:trPr>
        <w:tc>
          <w:tcPr>
            <w:tcW w:w="288" w:type="dxa"/>
          </w:tcPr>
          <w:p w:rsidR="00BE768B" w:rsidRDefault="00BE768B" w:rsidP="00F25227">
            <w:pPr>
              <w:pStyle w:val="CopticCross"/>
            </w:pPr>
          </w:p>
        </w:tc>
        <w:tc>
          <w:tcPr>
            <w:tcW w:w="3960" w:type="dxa"/>
          </w:tcPr>
          <w:p w:rsidR="00BE768B" w:rsidRPr="0018265C" w:rsidRDefault="00BE768B" w:rsidP="00BE768B">
            <w:pPr>
              <w:pStyle w:val="EngHang"/>
              <w:rPr>
                <w:rFonts w:eastAsiaTheme="minorHAnsi"/>
              </w:rPr>
            </w:pPr>
            <w:r w:rsidRPr="0018265C">
              <w:rPr>
                <w:rFonts w:eastAsiaTheme="minorHAnsi"/>
              </w:rPr>
              <w:t>We ask you, remember us,</w:t>
            </w:r>
          </w:p>
          <w:p w:rsidR="00BE768B" w:rsidRPr="0018265C" w:rsidRDefault="00BE768B" w:rsidP="00BE768B">
            <w:pPr>
              <w:pStyle w:val="EngHang"/>
              <w:rPr>
                <w:rFonts w:eastAsiaTheme="minorHAnsi"/>
              </w:rPr>
            </w:pPr>
            <w:r w:rsidRPr="0018265C">
              <w:rPr>
                <w:rFonts w:eastAsiaTheme="minorHAnsi"/>
              </w:rPr>
              <w:t>O our faithful advocate,</w:t>
            </w:r>
          </w:p>
          <w:p w:rsidR="00BE768B" w:rsidRPr="0018265C" w:rsidRDefault="00BE768B" w:rsidP="00BE768B">
            <w:pPr>
              <w:pStyle w:val="EngHang"/>
              <w:rPr>
                <w:rFonts w:eastAsiaTheme="minorHAnsi"/>
              </w:rPr>
            </w:pPr>
            <w:r w:rsidRPr="0018265C">
              <w:rPr>
                <w:rFonts w:eastAsiaTheme="minorHAnsi"/>
              </w:rPr>
              <w:t>Before our Lord Jesus Christ,</w:t>
            </w:r>
          </w:p>
          <w:p w:rsidR="00BE768B" w:rsidRPr="0018265C" w:rsidRDefault="00BE768B" w:rsidP="00BE768B">
            <w:pPr>
              <w:pStyle w:val="EngHangEnd"/>
            </w:pPr>
            <w:r w:rsidRPr="0018265C">
              <w:t>That He may forgive us our sins.</w:t>
            </w:r>
          </w:p>
        </w:tc>
        <w:tc>
          <w:tcPr>
            <w:tcW w:w="288" w:type="dxa"/>
          </w:tcPr>
          <w:p w:rsidR="00BE768B" w:rsidRDefault="00BE768B" w:rsidP="00F25227"/>
        </w:tc>
        <w:tc>
          <w:tcPr>
            <w:tcW w:w="288" w:type="dxa"/>
          </w:tcPr>
          <w:p w:rsidR="00BE768B" w:rsidRDefault="00BE768B" w:rsidP="00F25227">
            <w:pPr>
              <w:pStyle w:val="CopticCross"/>
            </w:pPr>
          </w:p>
        </w:tc>
        <w:tc>
          <w:tcPr>
            <w:tcW w:w="3960" w:type="dxa"/>
          </w:tcPr>
          <w:p w:rsidR="00BE768B" w:rsidRDefault="00BE768B" w:rsidP="00520531">
            <w:pPr>
              <w:pStyle w:val="CopticVersemulti-line"/>
            </w:pPr>
          </w:p>
        </w:tc>
      </w:tr>
    </w:tbl>
    <w:p w:rsidR="00F25227" w:rsidRDefault="00F25227" w:rsidP="000D107E">
      <w:pPr>
        <w:pStyle w:val="Heading5"/>
      </w:pPr>
      <w:bookmarkStart w:id="770" w:name="_Toc298681353"/>
      <w:bookmarkStart w:id="771" w:name="_Toc308441943"/>
      <w:r>
        <w:t>The Second Crown Batos</w:t>
      </w:r>
      <w:bookmarkEnd w:id="770"/>
      <w:bookmarkEnd w:id="771"/>
    </w:p>
    <w:p w:rsidR="008B5AA7" w:rsidRPr="008B5AA7" w:rsidRDefault="008B5AA7" w:rsidP="008B5AA7">
      <w:pPr>
        <w:pStyle w:val="Heading3non-TOC"/>
      </w:pPr>
      <w:r w:rsidRPr="008B5AA7">
        <w:t>Ⲡⲓⲗⲱⲃ</w:t>
      </w:r>
      <w:r w:rsidRPr="008B5AA7">
        <w:rPr>
          <w:rFonts w:ascii="Times New Roman" w:hAnsi="Times New Roman" w:cs="Times New Roman"/>
        </w:rPr>
        <w:t>ϣ</w:t>
      </w:r>
      <w:r w:rsidRPr="008B5AA7">
        <w:t xml:space="preserve">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ⲉ</w:t>
      </w:r>
      <w:r w:rsidRPr="008B5AA7">
        <w:rPr>
          <w:rFonts w:ascii="Times New Roman" w:hAnsi="Times New Roman" w:cs="Times New Roman"/>
        </w:rPr>
        <w:t>̀ϩ</w:t>
      </w:r>
      <w:r w:rsidRPr="008B5AA7">
        <w:t>ⲟⲟⲩ ⲙ</w:t>
      </w:r>
      <w:r w:rsidRPr="008B5AA7">
        <w:rPr>
          <w:rFonts w:ascii="Times New Roman" w:hAnsi="Times New Roman" w:cs="Times New Roman"/>
        </w:rPr>
        <w:t>̀</w:t>
      </w:r>
      <w:r w:rsidRPr="008B5AA7">
        <w:t>ⲡ</w:t>
      </w:r>
      <w:r w:rsidRPr="008B5AA7">
        <w:rPr>
          <w:rFonts w:ascii="Times New Roman" w:hAnsi="Times New Roman" w:cs="Times New Roman"/>
        </w:rPr>
        <w:t>̀</w:t>
      </w:r>
      <w:r w:rsidRPr="008B5AA7">
        <w:t>ⲥⲁⲃⲃⲁⲧⲟⲛ ⲡⲓⲙⲁ</w:t>
      </w:r>
      <w:r w:rsidRPr="008B5AA7">
        <w:rPr>
          <w:rFonts w:ascii="Times New Roman" w:hAnsi="Times New Roman" w:cs="Times New Roman"/>
        </w:rPr>
        <w:t>ϩ</w:t>
      </w:r>
      <w:r w:rsidRPr="008B5AA7">
        <w:t>ⲃ</w:t>
      </w:r>
      <w:r w:rsidRPr="008B5AA7">
        <w:rPr>
          <w:rFonts w:ascii="Times New Roman" w:hAnsi="Times New Roman" w:cs="Times New Roman"/>
        </w:rPr>
        <w:t>̅</w:t>
      </w:r>
      <w:r w:rsidRPr="008B5AA7">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her who is full of grace,</w:t>
            </w:r>
          </w:p>
          <w:p w:rsidR="00BE768B" w:rsidRPr="007425E1" w:rsidRDefault="00BE768B" w:rsidP="00BE768B">
            <w:pPr>
              <w:pStyle w:val="EngHang"/>
            </w:pPr>
            <w:r w:rsidRPr="007425E1">
              <w:t>The undefiled virgin,</w:t>
            </w:r>
          </w:p>
          <w:p w:rsidR="00BE768B" w:rsidRPr="007425E1" w:rsidRDefault="00BE768B" w:rsidP="00BE768B">
            <w:pPr>
              <w:pStyle w:val="EngHang"/>
            </w:pPr>
            <w:r w:rsidRPr="007425E1">
              <w:t>The tabernacle not made</w:t>
            </w:r>
            <w:r>
              <w:rPr>
                <w:rStyle w:val="FootnoteReference"/>
                <w:rFonts w:eastAsiaTheme="majorEastAsia"/>
                <w:lang w:val="en-GB"/>
              </w:rPr>
              <w:t xml:space="preserve">  </w:t>
            </w:r>
            <w:r w:rsidRPr="007425E1">
              <w:t xml:space="preserve"> by hands,</w:t>
            </w:r>
          </w:p>
          <w:p w:rsidR="00BE768B" w:rsidRPr="00F0646D" w:rsidRDefault="00BE768B" w:rsidP="00BE768B">
            <w:pPr>
              <w:pStyle w:val="EngHangEnd"/>
              <w:rPr>
                <w:color w:val="auto"/>
              </w:rPr>
            </w:pPr>
            <w:r w:rsidRPr="007425E1">
              <w:t>The treasure of righteousness.</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Ⲭⲉⲣⲉ ⲑⲏⲉⲑⲙⲉ</w:t>
            </w:r>
            <w:r w:rsidRPr="008B5AA7">
              <w:rPr>
                <w:rFonts w:ascii="Times New Roman" w:hAnsi="Times New Roman" w:cs="Times New Roman"/>
              </w:rPr>
              <w:t>ϩ</w:t>
            </w:r>
            <w:r w:rsidRPr="008B5AA7">
              <w:t xml:space="preserve"> ⲛ</w:t>
            </w:r>
            <w:r w:rsidRPr="008B5AA7">
              <w:rPr>
                <w:rFonts w:ascii="Times New Roman" w:hAnsi="Times New Roman" w:cs="Times New Roman"/>
              </w:rPr>
              <w:t>̀ϩ̀</w:t>
            </w:r>
            <w:r w:rsidRPr="008B5AA7">
              <w:t>ⲙⲟⲧ</w:t>
            </w:r>
          </w:p>
          <w:p w:rsidR="00BE768B" w:rsidRDefault="00BE768B" w:rsidP="008B5AA7">
            <w:pPr>
              <w:pStyle w:val="CopticVersemulti-line"/>
            </w:pPr>
            <w:r w:rsidRPr="008B5AA7">
              <w:rPr>
                <w:rFonts w:ascii="Times New Roman" w:hAnsi="Times New Roman" w:cs="Times New Roman"/>
              </w:rPr>
              <w:t>ϯ</w:t>
            </w:r>
            <w:r w:rsidRPr="008B5AA7">
              <w:t>ⲡⲁⲣⲑⲉⲛⲟⲥ ⲛ</w:t>
            </w:r>
            <w:r w:rsidRPr="008B5AA7">
              <w:rPr>
                <w:rFonts w:ascii="Times New Roman" w:hAnsi="Times New Roman" w:cs="Times New Roman"/>
              </w:rPr>
              <w:t>̀</w:t>
            </w:r>
            <w:r w:rsidRPr="008B5AA7">
              <w:t>ⲁⲧⲑⲱⲗⲉⲃ</w:t>
            </w:r>
          </w:p>
          <w:p w:rsidR="00BE768B" w:rsidRDefault="00BE768B" w:rsidP="008B5AA7">
            <w:pPr>
              <w:pStyle w:val="CopticVersemulti-line"/>
            </w:pPr>
            <w:r w:rsidRPr="008B5AA7">
              <w:rPr>
                <w:rFonts w:ascii="Times New Roman" w:hAnsi="Times New Roman" w:cs="Times New Roman"/>
              </w:rPr>
              <w:t>ϯ</w:t>
            </w:r>
            <w:r w:rsidRPr="008B5AA7">
              <w:t>ⲥ</w:t>
            </w:r>
            <w:r w:rsidRPr="008B5AA7">
              <w:rPr>
                <w:rFonts w:ascii="Times New Roman" w:hAnsi="Times New Roman" w:cs="Times New Roman"/>
              </w:rPr>
              <w:t>̀</w:t>
            </w:r>
            <w:r w:rsidRPr="008B5AA7">
              <w:t>ⲕⲏⲛⲏ ⲛ</w:t>
            </w:r>
            <w:r w:rsidRPr="008B5AA7">
              <w:rPr>
                <w:rFonts w:ascii="Times New Roman" w:hAnsi="Times New Roman" w:cs="Times New Roman"/>
              </w:rPr>
              <w:t>̀</w:t>
            </w:r>
            <w:r w:rsidRPr="008B5AA7">
              <w:t>ⲁⲑⲙⲟⲩⲛⲕ ⲛ</w:t>
            </w:r>
            <w:r w:rsidRPr="008B5AA7">
              <w:rPr>
                <w:rFonts w:ascii="Times New Roman" w:hAnsi="Times New Roman" w:cs="Times New Roman"/>
              </w:rPr>
              <w:t>̀ϫ</w:t>
            </w:r>
            <w:r w:rsidRPr="008B5AA7">
              <w:t>ⲓ</w:t>
            </w:r>
            <w:r w:rsidRPr="008B5AA7">
              <w:rPr>
                <w:rFonts w:ascii="Times New Roman" w:hAnsi="Times New Roman" w:cs="Times New Roman"/>
              </w:rPr>
              <w:t>ϫ</w:t>
            </w:r>
          </w:p>
          <w:p w:rsidR="00BE768B" w:rsidRDefault="00BE768B" w:rsidP="008B5AA7">
            <w:pPr>
              <w:pStyle w:val="CopticVerse"/>
            </w:pPr>
            <w:r w:rsidRPr="008B5AA7">
              <w:t>ⲡⲓⲁ</w:t>
            </w:r>
            <w:r w:rsidRPr="008B5AA7">
              <w:rPr>
                <w:rFonts w:ascii="Times New Roman" w:hAnsi="Times New Roman" w:cs="Times New Roman"/>
              </w:rPr>
              <w:t>̀ϩ</w:t>
            </w:r>
            <w:r w:rsidRPr="008B5AA7">
              <w:t>ⲟ ⲛ</w:t>
            </w:r>
            <w:r w:rsidRPr="008B5AA7">
              <w:rPr>
                <w:rFonts w:ascii="Times New Roman" w:hAnsi="Times New Roman" w:cs="Times New Roman"/>
              </w:rPr>
              <w:t>̀</w:t>
            </w:r>
            <w:r w:rsidRPr="008B5AA7">
              <w:t xml:space="preserve">ⲧⲉ </w:t>
            </w:r>
            <w:r w:rsidRPr="008B5AA7">
              <w:rPr>
                <w:rFonts w:ascii="Times New Roman" w:hAnsi="Times New Roman" w:cs="Times New Roman"/>
              </w:rPr>
              <w:t>ϯ</w:t>
            </w:r>
            <w:r w:rsidRPr="008B5AA7">
              <w:t>ⲙⲉⲑⲙⲏⲓ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 xml:space="preserve">Hail to the </w:t>
            </w:r>
            <w:r>
              <w:t>beautiful</w:t>
            </w:r>
            <w:r w:rsidRPr="007425E1">
              <w:t xml:space="preserve"> dove,</w:t>
            </w:r>
          </w:p>
          <w:p w:rsidR="00BE768B" w:rsidRPr="007425E1" w:rsidRDefault="00BE768B" w:rsidP="00BE768B">
            <w:pPr>
              <w:pStyle w:val="EngHang"/>
            </w:pPr>
            <w:r w:rsidRPr="007425E1">
              <w:t xml:space="preserve">Who </w:t>
            </w:r>
            <w:commentRangeStart w:id="772"/>
            <w:r>
              <w:t>evangelized</w:t>
            </w:r>
            <w:r w:rsidRPr="007425E1">
              <w:t xml:space="preserve"> </w:t>
            </w:r>
            <w:commentRangeEnd w:id="772"/>
            <w:r>
              <w:rPr>
                <w:rStyle w:val="CommentReference"/>
                <w:rFonts w:ascii="Times New Roman" w:eastAsiaTheme="minorHAnsi" w:hAnsi="Times New Roman" w:cstheme="minorBidi"/>
                <w:color w:val="auto"/>
              </w:rPr>
              <w:commentReference w:id="772"/>
            </w:r>
            <w:r w:rsidRPr="007425E1">
              <w:t>us</w:t>
            </w:r>
            <w:r>
              <w:t xml:space="preserve"> with</w:t>
            </w:r>
            <w:r w:rsidRPr="007425E1">
              <w:t>,</w:t>
            </w:r>
          </w:p>
          <w:p w:rsidR="00BE768B" w:rsidRPr="007425E1" w:rsidRDefault="00BE768B" w:rsidP="00BE768B">
            <w:pPr>
              <w:pStyle w:val="EngHang"/>
            </w:pPr>
            <w:r w:rsidRPr="007425E1">
              <w:t>The peace of God,</w:t>
            </w:r>
          </w:p>
          <w:p w:rsidR="00BE768B" w:rsidRDefault="00BE768B" w:rsidP="00BE768B">
            <w:pPr>
              <w:pStyle w:val="EngHangEnd"/>
            </w:pPr>
            <w:r w:rsidRPr="007425E1">
              <w:t>Toward mankind.</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ϯϭ̀ⲣⲟⲙⲡⲓ ⲉⲑⲛⲉⲥⲱⲥ</w:t>
            </w:r>
          </w:p>
          <w:p w:rsidR="00BE768B" w:rsidRDefault="00BE768B" w:rsidP="008B5AA7">
            <w:pPr>
              <w:pStyle w:val="CopticVersemulti-line"/>
            </w:pPr>
            <w:r>
              <w:t>ⲑⲏⲉ̀ⲧⲁⲥϩⲓϣⲉⲛⲛⲟⲩϥⲓ ⲛⲁⲛ</w:t>
            </w:r>
          </w:p>
          <w:p w:rsidR="00BE768B" w:rsidRDefault="00BE768B" w:rsidP="008B5AA7">
            <w:pPr>
              <w:pStyle w:val="CopticVersemulti-line"/>
            </w:pPr>
            <w:r>
              <w:t>ⲛ̀ϯϩⲓⲣⲏⲛⲏ ⲛ̀ⲧⲉ Ⲫϯ</w:t>
            </w:r>
          </w:p>
          <w:p w:rsidR="00BE768B" w:rsidRDefault="00BE768B" w:rsidP="008B5AA7">
            <w:pPr>
              <w:pStyle w:val="CopticVerse"/>
            </w:pPr>
            <w:r>
              <w:t>ⲑⲏⲉ̀ⲧⲁⲥϣⲱⲡⲓ ϣⲁ ⲛⲓⲣⲱⲙⲓ</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Default="00BE768B" w:rsidP="00BE768B">
            <w:pPr>
              <w:pStyle w:val="EngHang"/>
            </w:pPr>
            <w:r>
              <w:t>Hail to the Mother of He</w:t>
            </w:r>
          </w:p>
          <w:p w:rsidR="00BE768B" w:rsidRDefault="00BE768B" w:rsidP="00BE768B">
            <w:pPr>
              <w:pStyle w:val="EngHang"/>
            </w:pPr>
            <w:r>
              <w:t>Who was incarnate of His own will,</w:t>
            </w:r>
          </w:p>
          <w:p w:rsidR="00BE768B" w:rsidRDefault="00BE768B" w:rsidP="00BE768B">
            <w:pPr>
              <w:pStyle w:val="EngHang"/>
            </w:pPr>
            <w:r>
              <w:t>And the goodwill of His Father,</w:t>
            </w:r>
          </w:p>
          <w:p w:rsidR="00BE768B" w:rsidRDefault="00BE768B" w:rsidP="00BE768B">
            <w:pPr>
              <w:pStyle w:val="EngHangEnd"/>
            </w:pPr>
            <w:r>
              <w:t>And the Holy Spirit.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ⲑ̀ⲙⲁⲩ ⲙ̀ⲫⲏⲉ̀ⲧⲁϥⲉⲣⲣⲱⲙⲓ</w:t>
            </w:r>
          </w:p>
          <w:p w:rsidR="00BE768B" w:rsidRDefault="00BE768B" w:rsidP="008B5AA7">
            <w:pPr>
              <w:pStyle w:val="CopticVersemulti-line"/>
            </w:pPr>
            <w:r>
              <w:t>ϧⲉⲛ ⲡⲉϥⲟⲩⲱϣ ⲙ̀ⲙⲓⲛⲙ̀ⲙⲟϥ</w:t>
            </w:r>
          </w:p>
          <w:p w:rsidR="00BE768B" w:rsidRDefault="00BE768B" w:rsidP="008B5AA7">
            <w:pPr>
              <w:pStyle w:val="CopticVersemulti-line"/>
            </w:pPr>
            <w:r>
              <w:t>ⲛⲉⲙ ⲡ̀ϯⲙⲁϯ Ⲡ̀ⲉϥⲓⲱⲧ</w:t>
            </w:r>
          </w:p>
          <w:p w:rsidR="00BE768B" w:rsidRDefault="00BE768B" w:rsidP="008B5AA7">
            <w:pPr>
              <w:pStyle w:val="CopticVerse"/>
            </w:pPr>
            <w:r>
              <w:t>ⲛⲉⲙ Ⲡⲓⲡ̅ⲛ̅ⲁ ⲉ̅ⲑ̅ⲩ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Default="00BE768B" w:rsidP="00BE768B">
            <w:pPr>
              <w:pStyle w:val="EngHang"/>
            </w:pPr>
            <w:r>
              <w:t>Hail to the golden pot,</w:t>
            </w:r>
          </w:p>
          <w:p w:rsidR="00BE768B" w:rsidRDefault="00BE768B" w:rsidP="00BE768B">
            <w:pPr>
              <w:pStyle w:val="EngHang"/>
            </w:pPr>
            <w:r>
              <w:t>Containing the manna,</w:t>
            </w:r>
          </w:p>
          <w:p w:rsidR="00BE768B" w:rsidRDefault="00BE768B" w:rsidP="00BE768B">
            <w:pPr>
              <w:pStyle w:val="EngHang"/>
            </w:pPr>
            <w:r>
              <w:t>And the rod of almond wood,</w:t>
            </w:r>
          </w:p>
          <w:p w:rsidR="00BE768B" w:rsidRDefault="00BE768B" w:rsidP="00BE768B">
            <w:pPr>
              <w:pStyle w:val="EngHangEnd"/>
            </w:pPr>
            <w:r>
              <w:t>Which Moses used to strike the rock.</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t>Ⲭⲉⲣⲉ ⲡⲓⲥ̀ⲧⲁⲙⲛⲟⲥ ⲛ̀ⲛⲟⲩⲃ</w:t>
            </w:r>
          </w:p>
          <w:p w:rsidR="00BE768B" w:rsidRDefault="00BE768B" w:rsidP="008B5AA7">
            <w:pPr>
              <w:pStyle w:val="CopticVersemulti-line"/>
            </w:pPr>
            <w:r>
              <w:t>ⲉ̀ⲣⲉ ⲡⲓⲙⲁⲛⲛⲁ ϩⲏⲡ ⲛ̀ϧⲏⲧϥ</w:t>
            </w:r>
          </w:p>
          <w:p w:rsidR="00BE768B" w:rsidRDefault="00BE768B" w:rsidP="008B5AA7">
            <w:pPr>
              <w:pStyle w:val="CopticVersemulti-line"/>
            </w:pPr>
            <w:r>
              <w:t>ⲛⲉⲙ ⲡⲓϣ̀ⲃⲱⲧ ⲛ̀ϣⲉ ⲙ̀ⲡⲉⲩⲕⲓⲛⲱⲛ</w:t>
            </w:r>
          </w:p>
          <w:p w:rsidR="00BE768B" w:rsidRDefault="00BE768B" w:rsidP="008B5AA7">
            <w:pPr>
              <w:pStyle w:val="CopticVerse"/>
            </w:pPr>
            <w:r>
              <w:t>ⲉ̀ⲧⲁ Ⲙⲱⲩ̀ⲥⲏⲥ ⲙⲉϣ ϯⲡⲉⲧⲣⲁ 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pPr>
            <w:r w:rsidRPr="007425E1">
              <w:t>Hail to you, O full of grace,</w:t>
            </w:r>
          </w:p>
          <w:p w:rsidR="00BE768B" w:rsidRPr="007425E1" w:rsidRDefault="00BE768B" w:rsidP="00BE768B">
            <w:pPr>
              <w:pStyle w:val="EngHang"/>
            </w:pPr>
            <w:r w:rsidRPr="007425E1">
              <w:t>The spiritual table,</w:t>
            </w:r>
          </w:p>
          <w:p w:rsidR="00BE768B" w:rsidRPr="007425E1" w:rsidRDefault="00BE768B" w:rsidP="00BE768B">
            <w:pPr>
              <w:pStyle w:val="EngHang"/>
            </w:pPr>
            <w:r w:rsidRPr="007425E1">
              <w:t>That gives life to everyone,</w:t>
            </w:r>
          </w:p>
          <w:p w:rsidR="00BE768B" w:rsidRDefault="00BE768B" w:rsidP="00BE768B">
            <w:pPr>
              <w:pStyle w:val="EngHangEnd"/>
            </w:pPr>
            <w:r w:rsidRPr="007425E1">
              <w:t xml:space="preserve">Who eats </w:t>
            </w:r>
            <w:commentRangeStart w:id="773"/>
            <w:r w:rsidRPr="007425E1">
              <w:t>thereof</w:t>
            </w:r>
            <w:commentRangeEnd w:id="773"/>
            <w:r>
              <w:rPr>
                <w:rStyle w:val="CommentReference"/>
                <w:rFonts w:ascii="Times New Roman" w:eastAsiaTheme="minorHAnsi" w:hAnsi="Times New Roman" w:cstheme="minorBidi"/>
                <w:color w:val="auto"/>
              </w:rPr>
              <w:commentReference w:id="773"/>
            </w:r>
            <w:r w:rsidRPr="007425E1">
              <w:t>.</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t>Ⲭⲉⲣⲉ ⲕⲉⲭⲁⲣⲓⲧⲱⲙⲉⲛⲏ</w:t>
            </w:r>
          </w:p>
          <w:p w:rsidR="00BE768B" w:rsidRDefault="00BE768B" w:rsidP="008B5AA7">
            <w:pPr>
              <w:pStyle w:val="CopticVersemulti-line"/>
            </w:pPr>
            <w:r>
              <w:t>ⲱ̀ ϯⲧ̀ⲣⲁⲡⲉⲍⲁ ⲙ̀ⲡ̅ⲛ̅ⲁⲧⲓⲕⲏ</w:t>
            </w:r>
          </w:p>
          <w:p w:rsidR="00BE768B" w:rsidRDefault="00BE768B" w:rsidP="008B5AA7">
            <w:pPr>
              <w:pStyle w:val="CopticVersemulti-line"/>
            </w:pPr>
            <w:r>
              <w:t>ⲉⲧϯ ⲙ̀ⲡ̀ⲱⲛϧ ⲛ̀ⲟⲩⲟⲛ ⲛⲓⲃⲉⲛ</w:t>
            </w:r>
          </w:p>
          <w:p w:rsidR="00BE768B" w:rsidRDefault="00BE768B" w:rsidP="008B5AA7">
            <w:pPr>
              <w:pStyle w:val="CopticVerse"/>
            </w:pPr>
            <w:r>
              <w:t>ⲉⲑⲛⲁⲟⲩⲱⲙ ⲉ̀ⲃⲟⲗⲛ̀ϧⲏⲧⲥ</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Hail to the incorrupt</w:t>
            </w:r>
            <w:r>
              <w:rPr>
                <w:rStyle w:val="FootnoteReference"/>
                <w:rFonts w:eastAsiaTheme="majorEastAsia"/>
                <w:lang w:val="en-GB"/>
              </w:rPr>
              <w:t xml:space="preserve">  </w:t>
            </w:r>
            <w:r w:rsidRPr="007425E1">
              <w:t xml:space="preserve"> vessel,</w:t>
            </w:r>
          </w:p>
          <w:p w:rsidR="00BE768B" w:rsidRPr="007425E1" w:rsidRDefault="00BE768B" w:rsidP="00BE768B">
            <w:pPr>
              <w:pStyle w:val="EngHang"/>
            </w:pPr>
            <w:r w:rsidRPr="007425E1">
              <w:t>Of the Divinity,</w:t>
            </w:r>
          </w:p>
          <w:p w:rsidR="00BE768B" w:rsidRPr="007425E1" w:rsidRDefault="00BE768B" w:rsidP="00BE768B">
            <w:pPr>
              <w:pStyle w:val="EngHang"/>
            </w:pPr>
            <w:r w:rsidRPr="007425E1">
              <w:t>That heals everyone,</w:t>
            </w:r>
          </w:p>
          <w:p w:rsidR="00BE768B" w:rsidRDefault="00BE768B" w:rsidP="00BE768B">
            <w:pPr>
              <w:pStyle w:val="EngHangEnd"/>
            </w:pPr>
            <w:r w:rsidRPr="007425E1">
              <w:t>Who drinks thereof.</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Ⲭⲉⲣⲉ ⲡⲓⲕⲩⲙⲓⲗⲗⲓⲟⲛ</w:t>
            </w:r>
          </w:p>
          <w:p w:rsidR="00BE768B" w:rsidRDefault="00BE768B" w:rsidP="008B5AA7">
            <w:pPr>
              <w:pStyle w:val="CopticVersemulti-line"/>
            </w:pPr>
            <w:r w:rsidRPr="008B5AA7">
              <w:t>ⲛ̀ⲁⲫⲑⲁⲣⲧⲟⲛ ⲛ̀ⲧⲉ ϯⲙⲉⲑⲛⲟⲩϯ</w:t>
            </w:r>
          </w:p>
          <w:p w:rsidR="00BE768B" w:rsidRDefault="00BE768B" w:rsidP="008B5AA7">
            <w:pPr>
              <w:pStyle w:val="CopticVersemulti-line"/>
            </w:pPr>
            <w:r w:rsidRPr="008B5AA7">
              <w:t>ⲉ̀ⲧⲉⲫⲁϧⲣⲓ ⲛ̀ⲟⲩⲟⲛ ⲛⲓⲃⲉⲛ</w:t>
            </w:r>
          </w:p>
          <w:p w:rsidR="00BE768B" w:rsidRDefault="00BE768B" w:rsidP="008B5AA7">
            <w:pPr>
              <w:pStyle w:val="CopticVerse"/>
            </w:pPr>
            <w:r w:rsidRPr="008B5AA7">
              <w:t>ⲉⲑⲛⲁⲥⲱ ⲉ̀ⲃⲟⲗⲛ̀ϧⲏⲧϥ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Default="00BE768B" w:rsidP="00BE768B">
            <w:pPr>
              <w:pStyle w:val="EngHang"/>
            </w:pPr>
            <w:r>
              <w:t>Eagerly I will start</w:t>
            </w:r>
          </w:p>
          <w:p w:rsidR="00BE768B" w:rsidRDefault="00BE768B" w:rsidP="00BE768B">
            <w:pPr>
              <w:pStyle w:val="EngHang"/>
            </w:pPr>
            <w:r>
              <w:t>To move the instrument of my tongue,</w:t>
            </w:r>
          </w:p>
          <w:p w:rsidR="00BE768B" w:rsidRDefault="00BE768B" w:rsidP="00BE768B">
            <w:pPr>
              <w:pStyle w:val="EngHang"/>
            </w:pPr>
            <w:r>
              <w:t>And sing of the honour of this Virgin</w:t>
            </w:r>
          </w:p>
          <w:p w:rsidR="00BE768B" w:rsidRDefault="00BE768B" w:rsidP="00BE768B">
            <w:pPr>
              <w:pStyle w:val="EngHangEnd"/>
            </w:pPr>
            <w:r>
              <w:t>And the types of her.</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Ⲁⲓⲛⲁⲉⲣϩⲏⲧⲥ ϧⲉⲛ ⲟⲩϭⲓϣϣⲱⲟⲩ</w:t>
            </w:r>
          </w:p>
          <w:p w:rsidR="00BE768B" w:rsidRPr="008B5AA7" w:rsidRDefault="00BE768B" w:rsidP="008B5AA7">
            <w:pPr>
              <w:pStyle w:val="CopticVersemulti-line"/>
              <w:rPr>
                <w:highlight w:val="yellow"/>
              </w:rPr>
            </w:pPr>
            <w:r w:rsidRPr="008B5AA7">
              <w:rPr>
                <w:highlight w:val="yellow"/>
              </w:rPr>
              <w:t>ⲛ̀ⲧⲁⲕⲓⲙ ⲙ̀ⲡ̀ⲟⲣⲅⲁⲛⲟⲛ ⲙ̀ⲡⲁⲗⲁⲥ</w:t>
            </w:r>
          </w:p>
          <w:p w:rsidR="00BE768B" w:rsidRDefault="00BE768B" w:rsidP="008B5AA7">
            <w:pPr>
              <w:pStyle w:val="CopticVersemulti-line"/>
            </w:pPr>
            <w:r w:rsidRPr="008B5AA7">
              <w:rPr>
                <w:highlight w:val="yellow"/>
              </w:rPr>
              <w:t>ⲛ̀ⲧⲁϫⲱ ⲙ̀ⲡ̀ⲧⲁⲓⲟ̀ ⲛ̀ⲧⲉ ⲧⲁⲓⲡⲁⲣⲑⲉⲛⲟⲥ</w:t>
            </w:r>
          </w:p>
          <w:p w:rsidR="00BE768B" w:rsidRDefault="00BE768B" w:rsidP="008B5AA7">
            <w:pPr>
              <w:pStyle w:val="CopticVerse"/>
            </w:pPr>
            <w:r w:rsidRPr="008B5AA7">
              <w:t>ⲛⲉⲙ ⲛⲉⲥⲥⲩⲅⲅⲱⲙⲓⲟⲛ ⲉⲩⲥⲟⲡ</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For she is our pride,</w:t>
            </w:r>
          </w:p>
          <w:p w:rsidR="00BE768B" w:rsidRPr="007425E1" w:rsidRDefault="00BE768B" w:rsidP="00BE768B">
            <w:pPr>
              <w:pStyle w:val="EngHang"/>
            </w:pPr>
            <w:r>
              <w:t>Our hope and our firmness</w:t>
            </w:r>
          </w:p>
          <w:p w:rsidR="00BE768B" w:rsidRPr="007425E1" w:rsidRDefault="00BE768B" w:rsidP="00BE768B">
            <w:pPr>
              <w:pStyle w:val="EngHang"/>
            </w:pPr>
            <w:r w:rsidRPr="007425E1">
              <w:t>In the Parousia</w:t>
            </w:r>
            <w:r>
              <w:rPr>
                <w:rStyle w:val="FootnoteReference"/>
                <w:rFonts w:eastAsiaTheme="majorEastAsia"/>
                <w:lang w:val="en-GB"/>
              </w:rPr>
              <w:t xml:space="preserve">  </w:t>
            </w:r>
            <w:r w:rsidRPr="007425E1">
              <w:t>of our God,</w:t>
            </w:r>
          </w:p>
          <w:p w:rsidR="00BE768B" w:rsidRDefault="00BE768B" w:rsidP="00BE768B">
            <w:pPr>
              <w:pStyle w:val="EngHangEnd"/>
            </w:pPr>
            <w:r w:rsidRPr="007425E1">
              <w:t>Our Lord Jesus Christ.</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Ϫⲉ ⲛ̀ⲑⲟⲥ ⲅⲁⲣ ⲡⲉ ⲡⲉⲛϣⲟⲩϣⲟⲩ</w:t>
            </w:r>
          </w:p>
          <w:p w:rsidR="00BE768B" w:rsidRDefault="00BE768B" w:rsidP="008B5AA7">
            <w:pPr>
              <w:pStyle w:val="CopticVersemulti-line"/>
            </w:pPr>
            <w:r w:rsidRPr="008B5AA7">
              <w:t>ⲛⲉⲙ ⲧⲉⲛϩⲉⲗⲡⲓⲥ ⲛⲉⲙ ⲡⲉⲛⲧⲁϫⲣⲟ</w:t>
            </w:r>
          </w:p>
          <w:p w:rsidR="00BE768B" w:rsidRDefault="00BE768B" w:rsidP="008B5AA7">
            <w:pPr>
              <w:pStyle w:val="CopticVersemulti-line"/>
            </w:pPr>
            <w:r w:rsidRPr="008B5AA7">
              <w:t>ϧⲉⲛ ⲧ̀ⲡⲁⲣⲟⲩⲥⲓⲁ̀ ⲙ̀Ⲡⲉⲛⲛⲟⲩϯ</w:t>
            </w:r>
          </w:p>
          <w:p w:rsidR="00BE768B" w:rsidRDefault="00BE768B" w:rsidP="008B5AA7">
            <w:pPr>
              <w:pStyle w:val="CopticVerse"/>
            </w:pPr>
            <w:r w:rsidRPr="008B5AA7">
              <w:t>Ⲡⲉⲛⲟ̅ⲥ̅ Ⲓⲏ̅ⲥ Ⲡⲭ̅ⲥ</w:t>
            </w:r>
          </w:p>
        </w:tc>
      </w:tr>
      <w:tr w:rsidR="00BE768B" w:rsidTr="00D23F8F">
        <w:trPr>
          <w:cantSplit/>
          <w:jc w:val="center"/>
        </w:trPr>
        <w:tc>
          <w:tcPr>
            <w:tcW w:w="288" w:type="dxa"/>
          </w:tcPr>
          <w:p w:rsidR="00BE768B" w:rsidRDefault="00BE768B" w:rsidP="00D23F8F">
            <w:pPr>
              <w:pStyle w:val="CopticCross"/>
            </w:pPr>
            <w:r w:rsidRPr="00FB5ACB">
              <w:lastRenderedPageBreak/>
              <w:t>¿</w:t>
            </w:r>
          </w:p>
        </w:tc>
        <w:tc>
          <w:tcPr>
            <w:tcW w:w="3960" w:type="dxa"/>
          </w:tcPr>
          <w:p w:rsidR="00BE768B" w:rsidRPr="007425E1" w:rsidRDefault="00BE768B" w:rsidP="00BE768B">
            <w:pPr>
              <w:pStyle w:val="EngHang"/>
            </w:pPr>
            <w:r w:rsidRPr="007425E1">
              <w:t>We exalt you befittingly,</w:t>
            </w:r>
          </w:p>
          <w:p w:rsidR="00BE768B" w:rsidRPr="007425E1" w:rsidRDefault="00BE768B" w:rsidP="00BE768B">
            <w:pPr>
              <w:pStyle w:val="EngHang"/>
            </w:pPr>
            <w:r w:rsidRPr="007425E1">
              <w:t>With your cousin Elizabeth,</w:t>
            </w:r>
          </w:p>
          <w:p w:rsidR="00BE768B" w:rsidRPr="007425E1" w:rsidRDefault="00BE768B" w:rsidP="00BE768B">
            <w:pPr>
              <w:pStyle w:val="EngHang"/>
            </w:pPr>
            <w:r w:rsidRPr="007425E1">
              <w:t>“Blessed are you among women,</w:t>
            </w:r>
          </w:p>
          <w:p w:rsidR="00BE768B" w:rsidRDefault="00BE768B" w:rsidP="00BE768B">
            <w:pPr>
              <w:pStyle w:val="EngHangEnd"/>
            </w:pPr>
            <w:r w:rsidRPr="007425E1">
              <w:t>And blessed is the fruit of your womb.”</w:t>
            </w:r>
          </w:p>
        </w:tc>
        <w:tc>
          <w:tcPr>
            <w:tcW w:w="288" w:type="dxa"/>
          </w:tcPr>
          <w:p w:rsidR="00BE768B" w:rsidRDefault="00BE768B" w:rsidP="00F25227"/>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Ⲧⲉⲛϭⲓⲥⲓ ⲙ̀ⲙⲟ ϧⲉⲛ ⲟⲩⲉⲙⲡ̀ϣⲁ</w:t>
            </w:r>
          </w:p>
          <w:p w:rsidR="00BE768B" w:rsidRDefault="00BE768B" w:rsidP="008B5AA7">
            <w:pPr>
              <w:pStyle w:val="CopticVersemulti-line"/>
            </w:pPr>
            <w:r w:rsidRPr="008B5AA7">
              <w:t>ⲛⲉⲙ Ⲉ̀ⲗⲓⲥⲁⲃⲉⲧ ⲧⲉⲥⲩⲅⲅⲉⲛⲏⲥ</w:t>
            </w:r>
          </w:p>
          <w:p w:rsidR="00BE768B" w:rsidRDefault="00BE768B" w:rsidP="008B5AA7">
            <w:pPr>
              <w:pStyle w:val="CopticVersemulti-line"/>
            </w:pPr>
            <w:r w:rsidRPr="008B5AA7">
              <w:t xml:space="preserve">ϫⲉ ⲧⲉⲥ̀ⲙⲁⲣⲱⲟⲩⲧ ⲛ̀ⲑⲟ ϧⲉⲛ ⲛⲓϩⲓⲟ̀ⲙⲓ </w:t>
            </w:r>
          </w:p>
          <w:p w:rsidR="00BE768B" w:rsidRDefault="00BE768B" w:rsidP="008B5AA7">
            <w:pPr>
              <w:pStyle w:val="CopticVerse"/>
            </w:pPr>
            <w:r w:rsidRPr="008B5AA7">
              <w:t>ϥ̀ⲥ̀ⲙⲁⲣⲱⲟⲩⲧ ⲛ̀ϫⲉ ⲡ̀ⲟⲩⲧⲁϩ ⲛ̀ⲧⲉ ⲧⲉⲛⲉϫⲓ</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pPr>
            <w:r w:rsidRPr="007425E1">
              <w:t>We give you salutation,</w:t>
            </w:r>
          </w:p>
          <w:p w:rsidR="00BE768B" w:rsidRPr="007425E1" w:rsidRDefault="00BE768B" w:rsidP="00BE768B">
            <w:pPr>
              <w:pStyle w:val="EngHang"/>
            </w:pPr>
            <w:r w:rsidRPr="007425E1">
              <w:t>With Gabriel the Angel,</w:t>
            </w:r>
          </w:p>
          <w:p w:rsidR="00BE768B" w:rsidRPr="007425E1" w:rsidRDefault="00BE768B" w:rsidP="00BE768B">
            <w:pPr>
              <w:pStyle w:val="EngHang"/>
            </w:pPr>
            <w:r w:rsidRPr="007425E1">
              <w:t>“Hail to you O full of grace,</w:t>
            </w:r>
          </w:p>
          <w:p w:rsidR="00BE768B" w:rsidRDefault="00BE768B" w:rsidP="00BE768B">
            <w:pPr>
              <w:pStyle w:val="EngHangEnd"/>
            </w:pPr>
            <w:r w:rsidRPr="007425E1">
              <w:t>The Lord is with you.”</w:t>
            </w:r>
          </w:p>
        </w:tc>
        <w:tc>
          <w:tcPr>
            <w:tcW w:w="288" w:type="dxa"/>
          </w:tcPr>
          <w:p w:rsidR="00BE768B" w:rsidRDefault="00BE768B" w:rsidP="00F25227"/>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Ⲧⲉⲛϯ ⲛⲉ ⲙ̀ⲡⲓⲭⲉⲣⲉⲧⲓⲥⲙⲟⲥ</w:t>
            </w:r>
          </w:p>
          <w:p w:rsidR="00BE768B" w:rsidRDefault="00BE768B" w:rsidP="008B5AA7">
            <w:pPr>
              <w:pStyle w:val="CopticVersemulti-line"/>
            </w:pPr>
            <w:r w:rsidRPr="008B5AA7">
              <w:t>ⲛⲉⲙ Ⲅⲁⲃⲣⲓⲏⲗ ⲡⲓⲁⲅⲅⲉⲗⲟⲥ</w:t>
            </w:r>
          </w:p>
          <w:p w:rsidR="00BE768B" w:rsidRDefault="00BE768B" w:rsidP="008B5AA7">
            <w:pPr>
              <w:pStyle w:val="CopticVersemulti-line"/>
            </w:pPr>
            <w:r w:rsidRPr="008B5AA7">
              <w:t>ϫⲉ ⲭⲉⲣⲉ ⲕⲉⲭⲁⲣⲓⲧⲱⲙⲉⲛⲏ</w:t>
            </w:r>
          </w:p>
          <w:p w:rsidR="00BE768B" w:rsidRDefault="00BE768B" w:rsidP="008B5AA7">
            <w:pPr>
              <w:pStyle w:val="CopticVerse"/>
            </w:pPr>
            <w:r w:rsidRPr="008B5AA7">
              <w:t>ⲟ̀ Ⲕⲩⲣⲓⲟⲥ ⲙⲉⲧⲁ ⲥⲟⲩ</w:t>
            </w:r>
          </w:p>
        </w:tc>
      </w:tr>
      <w:tr w:rsidR="00F25227" w:rsidTr="00D23F8F">
        <w:trPr>
          <w:cantSplit/>
          <w:jc w:val="center"/>
        </w:trPr>
        <w:tc>
          <w:tcPr>
            <w:tcW w:w="288" w:type="dxa"/>
          </w:tcPr>
          <w:p w:rsidR="00F25227" w:rsidRDefault="00D23F8F" w:rsidP="00D23F8F">
            <w:pPr>
              <w:pStyle w:val="CopticCross"/>
            </w:pPr>
            <w:r w:rsidRPr="00FB5ACB">
              <w:t>¿</w:t>
            </w:r>
          </w:p>
        </w:tc>
        <w:tc>
          <w:tcPr>
            <w:tcW w:w="3960" w:type="dxa"/>
          </w:tcPr>
          <w:p w:rsidR="00F25227" w:rsidRPr="00BE768B" w:rsidRDefault="00F25227" w:rsidP="00D23F8F">
            <w:pPr>
              <w:pStyle w:val="EngHang"/>
            </w:pPr>
            <w:r w:rsidRPr="00BE768B">
              <w:t>Hail to you O Virgin,</w:t>
            </w:r>
          </w:p>
          <w:p w:rsidR="00F25227" w:rsidRPr="00BE768B" w:rsidRDefault="00F25227" w:rsidP="00D23F8F">
            <w:pPr>
              <w:pStyle w:val="EngHang"/>
            </w:pPr>
            <w:r w:rsidRPr="00BE768B">
              <w:t>The very and true queen,</w:t>
            </w:r>
          </w:p>
          <w:p w:rsidR="00F25227" w:rsidRPr="00BE768B" w:rsidRDefault="00F25227" w:rsidP="00D23F8F">
            <w:pPr>
              <w:pStyle w:val="EngHang"/>
            </w:pPr>
            <w:r w:rsidRPr="00BE768B">
              <w:t>Hail to the pride of our race,</w:t>
            </w:r>
          </w:p>
          <w:p w:rsidR="00F25227" w:rsidRPr="00BE768B" w:rsidRDefault="00F25227" w:rsidP="00D23F8F">
            <w:pPr>
              <w:pStyle w:val="EngHangEnd"/>
            </w:pPr>
            <w:r w:rsidRPr="00BE768B">
              <w:t>Who has borne to us Emmanuel.</w:t>
            </w:r>
          </w:p>
        </w:tc>
        <w:tc>
          <w:tcPr>
            <w:tcW w:w="288" w:type="dxa"/>
          </w:tcPr>
          <w:p w:rsidR="00F25227" w:rsidRDefault="00F25227" w:rsidP="00D23F8F">
            <w:pPr>
              <w:pStyle w:val="CopticCross"/>
            </w:pPr>
          </w:p>
        </w:tc>
        <w:tc>
          <w:tcPr>
            <w:tcW w:w="288" w:type="dxa"/>
          </w:tcPr>
          <w:p w:rsidR="00F25227" w:rsidRDefault="00D23F8F" w:rsidP="00D23F8F">
            <w:pPr>
              <w:pStyle w:val="CopticCross"/>
            </w:pPr>
            <w:r w:rsidRPr="00FB5ACB">
              <w:t>¿</w:t>
            </w:r>
          </w:p>
        </w:tc>
        <w:tc>
          <w:tcPr>
            <w:tcW w:w="3960" w:type="dxa"/>
          </w:tcPr>
          <w:p w:rsidR="00F25227" w:rsidRDefault="00F25227" w:rsidP="008B5AA7">
            <w:pPr>
              <w:pStyle w:val="CopticVersemulti-line"/>
            </w:pPr>
          </w:p>
        </w:tc>
      </w:tr>
      <w:tr w:rsidR="00F25227" w:rsidTr="00D23F8F">
        <w:trPr>
          <w:cantSplit/>
          <w:jc w:val="center"/>
        </w:trPr>
        <w:tc>
          <w:tcPr>
            <w:tcW w:w="288" w:type="dxa"/>
          </w:tcPr>
          <w:p w:rsidR="00F25227" w:rsidRDefault="00F25227" w:rsidP="00F25227"/>
        </w:tc>
        <w:tc>
          <w:tcPr>
            <w:tcW w:w="3960" w:type="dxa"/>
          </w:tcPr>
          <w:p w:rsidR="00F25227" w:rsidRPr="00BE768B" w:rsidRDefault="00F25227" w:rsidP="00D23F8F">
            <w:pPr>
              <w:pStyle w:val="EngHang"/>
            </w:pPr>
            <w:r w:rsidRPr="00BE768B">
              <w:t>We ask you, remember us,</w:t>
            </w:r>
          </w:p>
          <w:p w:rsidR="00F25227" w:rsidRPr="00BE768B" w:rsidRDefault="00F25227" w:rsidP="00D23F8F">
            <w:pPr>
              <w:pStyle w:val="EngHang"/>
            </w:pPr>
            <w:r w:rsidRPr="00BE768B">
              <w:t>O our faithful advocate,</w:t>
            </w:r>
          </w:p>
          <w:p w:rsidR="00F25227" w:rsidRPr="00BE768B" w:rsidRDefault="00F25227" w:rsidP="00D23F8F">
            <w:pPr>
              <w:pStyle w:val="EngHang"/>
            </w:pPr>
            <w:r w:rsidRPr="00BE768B">
              <w:t>Before our Lord Jesus Christ,</w:t>
            </w:r>
          </w:p>
          <w:p w:rsidR="00F25227" w:rsidRPr="00BE768B" w:rsidRDefault="00F25227" w:rsidP="00D23F8F">
            <w:pPr>
              <w:pStyle w:val="EngHangEnd"/>
            </w:pPr>
            <w:r w:rsidRPr="00BE768B">
              <w:t>That He may forgive us our sins.</w:t>
            </w:r>
          </w:p>
        </w:tc>
        <w:tc>
          <w:tcPr>
            <w:tcW w:w="288" w:type="dxa"/>
          </w:tcPr>
          <w:p w:rsidR="00F25227" w:rsidRDefault="00F25227" w:rsidP="00F25227"/>
        </w:tc>
        <w:tc>
          <w:tcPr>
            <w:tcW w:w="288" w:type="dxa"/>
          </w:tcPr>
          <w:p w:rsidR="00F25227" w:rsidRDefault="00F25227" w:rsidP="00F25227"/>
        </w:tc>
        <w:tc>
          <w:tcPr>
            <w:tcW w:w="3960" w:type="dxa"/>
          </w:tcPr>
          <w:p w:rsidR="00F25227" w:rsidRDefault="00F25227" w:rsidP="008B5AA7">
            <w:pPr>
              <w:pStyle w:val="CopticVersemulti-line"/>
            </w:pPr>
          </w:p>
        </w:tc>
      </w:tr>
    </w:tbl>
    <w:p w:rsidR="00F25227" w:rsidRDefault="00D23F8F" w:rsidP="000D107E">
      <w:pPr>
        <w:pStyle w:val="Heading5"/>
      </w:pPr>
      <w:bookmarkStart w:id="774" w:name="_Toc298681354"/>
      <w:bookmarkStart w:id="775" w:name="_Ref299212102"/>
      <w:bookmarkStart w:id="776" w:name="_Ref299212144"/>
      <w:bookmarkStart w:id="777" w:name="_Ref299212161"/>
      <w:bookmarkStart w:id="778" w:name="_Toc308441944"/>
      <w:r>
        <w:t>The Ending of the Batos Theotokias</w:t>
      </w:r>
      <w:bookmarkEnd w:id="774"/>
      <w:bookmarkEnd w:id="775"/>
      <w:bookmarkEnd w:id="776"/>
      <w:bookmarkEnd w:id="777"/>
      <w:bookmarkEnd w:id="77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our Lord, Jesus Christ,</w:t>
            </w:r>
          </w:p>
          <w:p w:rsidR="00BE768B" w:rsidRPr="007425E1" w:rsidRDefault="00BE768B" w:rsidP="00BE768B">
            <w:pPr>
              <w:pStyle w:val="EngHang"/>
              <w:rPr>
                <w:rFonts w:eastAsiaTheme="minorHAnsi"/>
              </w:rPr>
            </w:pPr>
            <w:r w:rsidRPr="007425E1">
              <w:rPr>
                <w:rFonts w:eastAsiaTheme="minorHAnsi"/>
              </w:rPr>
              <w:t>Who carries the sin of the world,</w:t>
            </w:r>
          </w:p>
          <w:p w:rsidR="00BE768B" w:rsidRPr="007425E1" w:rsidRDefault="00BE768B" w:rsidP="00BE768B">
            <w:pPr>
              <w:pStyle w:val="EngHang"/>
              <w:rPr>
                <w:rFonts w:eastAsiaTheme="minorHAnsi"/>
              </w:rPr>
            </w:pPr>
            <w:r w:rsidRPr="007425E1">
              <w:rPr>
                <w:rFonts w:eastAsiaTheme="minorHAnsi"/>
              </w:rPr>
              <w:t xml:space="preserve">Count us with </w:t>
            </w:r>
            <w:r>
              <w:rPr>
                <w:rFonts w:eastAsiaTheme="minorHAnsi"/>
              </w:rPr>
              <w:t>Your</w:t>
            </w:r>
            <w:r w:rsidRPr="007425E1">
              <w:rPr>
                <w:rFonts w:eastAsiaTheme="minorHAnsi"/>
              </w:rPr>
              <w:t xml:space="preserve"> sheep,</w:t>
            </w:r>
          </w:p>
          <w:p w:rsidR="00BE768B" w:rsidRPr="00F0646D" w:rsidRDefault="00BE768B" w:rsidP="00BE768B">
            <w:pPr>
              <w:pStyle w:val="EngHangEnd"/>
              <w:rPr>
                <w:color w:val="auto"/>
              </w:rPr>
            </w:pPr>
            <w:r w:rsidRPr="007425E1">
              <w:rPr>
                <w:rFonts w:eastAsiaTheme="minorHAnsi"/>
              </w:rPr>
              <w:t xml:space="preserve">Who </w:t>
            </w:r>
            <w:r>
              <w:rPr>
                <w:rFonts w:eastAsiaTheme="minorHAnsi"/>
              </w:rPr>
              <w:t>will</w:t>
            </w:r>
            <w:r w:rsidRPr="007425E1">
              <w:rPr>
                <w:rFonts w:eastAsiaTheme="minorHAnsi"/>
              </w:rPr>
              <w:t xml:space="preserve"> stand </w:t>
            </w:r>
            <w:r>
              <w:rPr>
                <w:rFonts w:eastAsiaTheme="minorHAnsi"/>
              </w:rPr>
              <w:t>on</w:t>
            </w:r>
            <w:r w:rsidRPr="007425E1">
              <w:rPr>
                <w:rFonts w:eastAsiaTheme="minorHAnsi"/>
              </w:rPr>
              <w:t xml:space="preserve"> </w:t>
            </w:r>
            <w:r>
              <w:rPr>
                <w:rFonts w:eastAsiaTheme="minorHAnsi"/>
              </w:rPr>
              <w:t>Your</w:t>
            </w:r>
            <w:r w:rsidRPr="007425E1">
              <w:rPr>
                <w:rFonts w:eastAsiaTheme="minorHAnsi"/>
              </w:rPr>
              <w:t xml:space="preserve"> right.</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Ⲱ ⲡⲉⲛⲟ</w:t>
            </w:r>
            <w:r w:rsidRPr="008B5AA7">
              <w:rPr>
                <w:rFonts w:ascii="Times New Roman" w:hAnsi="Times New Roman" w:cs="Times New Roman"/>
              </w:rPr>
              <w:t>̅</w:t>
            </w:r>
            <w:r w:rsidRPr="008B5AA7">
              <w:t>ⲥ</w:t>
            </w:r>
            <w:r w:rsidRPr="008B5AA7">
              <w:rPr>
                <w:rFonts w:ascii="Times New Roman" w:hAnsi="Times New Roman" w:cs="Times New Roman"/>
              </w:rPr>
              <w:t>̅</w:t>
            </w:r>
            <w:r w:rsidRPr="008B5AA7">
              <w:t xml:space="preserve"> Ⲓⲏ</w:t>
            </w:r>
            <w:r w:rsidRPr="008B5AA7">
              <w:rPr>
                <w:rFonts w:ascii="Times New Roman" w:hAnsi="Times New Roman" w:cs="Times New Roman"/>
              </w:rPr>
              <w:t>̅</w:t>
            </w:r>
            <w:r w:rsidRPr="008B5AA7">
              <w:t>ⲥ Ⲡⲭ</w:t>
            </w:r>
            <w:r w:rsidRPr="008B5AA7">
              <w:rPr>
                <w:rFonts w:ascii="Times New Roman" w:hAnsi="Times New Roman" w:cs="Times New Roman"/>
              </w:rPr>
              <w:t>̅</w:t>
            </w:r>
            <w:r w:rsidRPr="008B5AA7">
              <w:t>ⲥ</w:t>
            </w:r>
          </w:p>
          <w:p w:rsidR="00BE768B" w:rsidRDefault="00BE768B" w:rsidP="008B5AA7">
            <w:pPr>
              <w:pStyle w:val="CopticVersemulti-line"/>
            </w:pPr>
            <w:r w:rsidRPr="008B5AA7">
              <w:t>ⲫⲏⲉⲧⲱ</w:t>
            </w:r>
            <w:r w:rsidRPr="008B5AA7">
              <w:rPr>
                <w:rFonts w:ascii="Times New Roman" w:hAnsi="Times New Roman" w:cs="Times New Roman"/>
              </w:rPr>
              <w:t>̀</w:t>
            </w:r>
            <w:r w:rsidRPr="008B5AA7">
              <w:t>ⲗⲓ ⲙ</w:t>
            </w:r>
            <w:r w:rsidRPr="008B5AA7">
              <w:rPr>
                <w:rFonts w:ascii="Times New Roman" w:hAnsi="Times New Roman" w:cs="Times New Roman"/>
              </w:rPr>
              <w:t>̀</w:t>
            </w:r>
            <w:r w:rsidRPr="008B5AA7">
              <w:t>ⲫ</w:t>
            </w:r>
            <w:r w:rsidRPr="008B5AA7">
              <w:rPr>
                <w:rFonts w:ascii="Times New Roman" w:hAnsi="Times New Roman" w:cs="Times New Roman"/>
              </w:rPr>
              <w:t>̀</w:t>
            </w:r>
            <w:r w:rsidRPr="008B5AA7">
              <w:t>ⲛⲟⲃⲓ ⲙ</w:t>
            </w:r>
            <w:r w:rsidRPr="008B5AA7">
              <w:rPr>
                <w:rFonts w:ascii="Times New Roman" w:hAnsi="Times New Roman" w:cs="Times New Roman"/>
              </w:rPr>
              <w:t>̀</w:t>
            </w:r>
            <w:r w:rsidRPr="008B5AA7">
              <w:t>ⲡⲓⲕⲟⲥⲙⲟⲥ</w:t>
            </w:r>
          </w:p>
          <w:p w:rsidR="00BE768B" w:rsidRDefault="00BE768B" w:rsidP="008B5AA7">
            <w:pPr>
              <w:pStyle w:val="CopticVersemulti-line"/>
            </w:pPr>
            <w:r w:rsidRPr="008B5AA7">
              <w:t xml:space="preserve">ⲟⲡⲧⲉⲛ </w:t>
            </w:r>
            <w:r w:rsidRPr="008B5AA7">
              <w:rPr>
                <w:rFonts w:ascii="Times New Roman" w:hAnsi="Times New Roman" w:cs="Times New Roman"/>
              </w:rPr>
              <w:t>ϩ</w:t>
            </w:r>
            <w:r w:rsidRPr="008B5AA7">
              <w:t>ⲱⲛ ⲛⲉⲙ ⲛⲉⲕ</w:t>
            </w:r>
            <w:r w:rsidRPr="008B5AA7">
              <w:rPr>
                <w:rFonts w:ascii="Times New Roman" w:hAnsi="Times New Roman" w:cs="Times New Roman"/>
              </w:rPr>
              <w:t>ϩ</w:t>
            </w:r>
            <w:r w:rsidRPr="008B5AA7">
              <w:t>ⲓⲏⲃ</w:t>
            </w:r>
          </w:p>
          <w:p w:rsidR="00BE768B" w:rsidRDefault="00BE768B" w:rsidP="008B5AA7">
            <w:pPr>
              <w:pStyle w:val="CopticVerse"/>
            </w:pPr>
            <w:r w:rsidRPr="008B5AA7">
              <w:t>ⲛⲁⲓ ⲉⲧⲥⲁⲟⲩⲓ</w:t>
            </w:r>
            <w:r w:rsidRPr="008B5AA7">
              <w:rPr>
                <w:rFonts w:ascii="Times New Roman" w:hAnsi="Times New Roman" w:cs="Times New Roman"/>
              </w:rPr>
              <w:t>̀</w:t>
            </w:r>
            <w:r w:rsidRPr="008B5AA7">
              <w:t>ⲛⲁⲙ ⲙ</w:t>
            </w:r>
            <w:r w:rsidRPr="008B5AA7">
              <w:rPr>
                <w:rFonts w:ascii="Times New Roman" w:hAnsi="Times New Roman" w:cs="Times New Roman"/>
              </w:rPr>
              <w:t>̀</w:t>
            </w:r>
            <w:r w:rsidRPr="008B5AA7">
              <w:t>ⲙⲟⲕ</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And in </w:t>
            </w:r>
            <w:r>
              <w:rPr>
                <w:rFonts w:eastAsiaTheme="minorHAnsi"/>
              </w:rPr>
              <w:t>Your</w:t>
            </w:r>
            <w:r w:rsidRPr="007425E1">
              <w:rPr>
                <w:rFonts w:eastAsiaTheme="minorHAnsi"/>
              </w:rPr>
              <w:t xml:space="preserve"> Second Coming,</w:t>
            </w:r>
          </w:p>
          <w:p w:rsidR="00BE768B" w:rsidRPr="007425E1" w:rsidRDefault="00BE768B" w:rsidP="00BE768B">
            <w:pPr>
              <w:pStyle w:val="EngHang"/>
              <w:rPr>
                <w:rFonts w:eastAsiaTheme="minorHAnsi"/>
              </w:rPr>
            </w:pPr>
            <w:commentRangeStart w:id="779"/>
            <w:r w:rsidRPr="007425E1">
              <w:rPr>
                <w:rFonts w:eastAsiaTheme="minorHAnsi"/>
              </w:rPr>
              <w:t>Awesome and full of glory</w:t>
            </w:r>
            <w:commentRangeEnd w:id="779"/>
            <w:r>
              <w:rPr>
                <w:rStyle w:val="CommentReference"/>
                <w:rFonts w:ascii="Times New Roman" w:eastAsiaTheme="minorHAnsi" w:hAnsi="Times New Roman" w:cstheme="minorBidi"/>
                <w:color w:val="auto"/>
              </w:rPr>
              <w:commentReference w:id="779"/>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May we never hear </w:t>
            </w:r>
            <w:r>
              <w:rPr>
                <w:rFonts w:eastAsiaTheme="minorHAnsi"/>
              </w:rPr>
              <w:t>You</w:t>
            </w:r>
            <w:r w:rsidRPr="007425E1">
              <w:rPr>
                <w:rFonts w:eastAsiaTheme="minorHAnsi"/>
              </w:rPr>
              <w:t xml:space="preserve"> say,</w:t>
            </w:r>
          </w:p>
          <w:p w:rsidR="00BE768B" w:rsidRDefault="00BE768B" w:rsidP="00BE768B">
            <w:pPr>
              <w:pStyle w:val="EngHangEnd"/>
            </w:pPr>
            <w:r w:rsidRPr="007425E1">
              <w:rPr>
                <w:rFonts w:eastAsiaTheme="minorHAnsi"/>
              </w:rPr>
              <w:t xml:space="preserve">"I </w:t>
            </w:r>
            <w:r>
              <w:rPr>
                <w:rFonts w:eastAsiaTheme="minorHAnsi"/>
              </w:rPr>
              <w:t>do not know you</w:t>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8B5AA7">
              <w:t>Ⲁⲕϣⲁⲛⲓ̀ ϧⲉⲛ ⲧⲉⲕⲙⲁϩⲥ̀ⲛⲟⲩϯ</w:t>
            </w:r>
          </w:p>
          <w:p w:rsidR="00BE768B" w:rsidRDefault="00BE768B" w:rsidP="008B5AA7">
            <w:pPr>
              <w:pStyle w:val="CopticVersemulti-line"/>
            </w:pPr>
            <w:r w:rsidRPr="008B5AA7">
              <w:t>ⲙ̀ⲡⲁⲣⲟⲩⲥⲓⲁ̀ ⲉⲧⲟⲓ ⲛ̀ϩⲟϯ</w:t>
            </w:r>
          </w:p>
          <w:p w:rsidR="00BE768B" w:rsidRDefault="00BE768B" w:rsidP="008B5AA7">
            <w:pPr>
              <w:pStyle w:val="CopticVersemulti-line"/>
            </w:pPr>
            <w:r w:rsidRPr="008B5AA7">
              <w:t>ⲙ̀ⲡⲉⲛⲑ̀ⲣⲉⲛⲥⲱⲧⲉⲙ ϧⲉⲛ ⲟⲩⲥ̀ⲑⲉⲣⲧⲉⲣ</w:t>
            </w:r>
          </w:p>
          <w:p w:rsidR="00BE768B" w:rsidRDefault="00BE768B" w:rsidP="008B5AA7">
            <w:pPr>
              <w:pStyle w:val="CopticVerse"/>
            </w:pPr>
            <w:r w:rsidRPr="008B5AA7">
              <w:t>ϫⲉ ϯⲥⲱⲟⲩⲛ ⲙ̀ⲙⲱⲧⲉⲛ ⲁⲛ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Rather, may we be worthy</w:t>
            </w:r>
          </w:p>
          <w:p w:rsidR="00BE768B" w:rsidRPr="007425E1" w:rsidRDefault="00BE768B" w:rsidP="00BE768B">
            <w:pPr>
              <w:pStyle w:val="EngHang"/>
              <w:rPr>
                <w:rFonts w:eastAsiaTheme="minorHAnsi"/>
              </w:rPr>
            </w:pPr>
            <w:r w:rsidRPr="007425E1">
              <w:rPr>
                <w:rFonts w:eastAsiaTheme="minorHAnsi"/>
              </w:rPr>
              <w:t xml:space="preserve">To hear </w:t>
            </w:r>
            <w:r>
              <w:rPr>
                <w:rFonts w:eastAsiaTheme="minorHAnsi"/>
              </w:rPr>
              <w:t>Your</w:t>
            </w:r>
            <w:r w:rsidRPr="007425E1">
              <w:rPr>
                <w:rFonts w:eastAsiaTheme="minorHAnsi"/>
              </w:rPr>
              <w:t xml:space="preserve"> tender voice,</w:t>
            </w:r>
          </w:p>
          <w:p w:rsidR="00BE768B" w:rsidRPr="007425E1" w:rsidRDefault="00BE768B" w:rsidP="00BE768B">
            <w:pPr>
              <w:pStyle w:val="EngHang"/>
              <w:rPr>
                <w:rFonts w:eastAsiaTheme="minorHAnsi"/>
              </w:rPr>
            </w:pPr>
            <w:r w:rsidRPr="007425E1">
              <w:rPr>
                <w:rFonts w:eastAsiaTheme="minorHAnsi"/>
              </w:rPr>
              <w:t>Which is full of joy,</w:t>
            </w:r>
          </w:p>
          <w:p w:rsidR="00BE768B" w:rsidRDefault="00BE768B" w:rsidP="00BE768B">
            <w:pPr>
              <w:pStyle w:val="EngHangEnd"/>
            </w:pPr>
            <w:r w:rsidRPr="00C80276">
              <w:rPr>
                <w:rFonts w:eastAsiaTheme="minorHAnsi"/>
              </w:rPr>
              <w:t>Proclaiming</w:t>
            </w:r>
            <w:r w:rsidRPr="007425E1">
              <w:rPr>
                <w:rFonts w:eastAsiaTheme="minorHAnsi"/>
              </w:rPr>
              <w:t xml:space="preserve"> and saying,</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8B5AA7">
              <w:t>Ⲁⲗⲗⲁ ⲙⲁⲣⲉⲛⲉⲣⲡ̀ⲉⲙⲡ̀ϣⲁ ⲛ̀ⲥⲱⲧⲉⲙ</w:t>
            </w:r>
          </w:p>
          <w:p w:rsidR="00BE768B" w:rsidRDefault="00BE768B" w:rsidP="008B5AA7">
            <w:pPr>
              <w:pStyle w:val="CopticVersemulti-line"/>
            </w:pPr>
            <w:r w:rsidRPr="008B5AA7">
              <w:t>ⲉ̀ϯⲥ̀ⲙⲏ ⲉⲑⲙⲉϩ ⲛ̀ⲣⲁϣⲓ</w:t>
            </w:r>
          </w:p>
          <w:p w:rsidR="00BE768B" w:rsidRDefault="00BE768B" w:rsidP="008B5AA7">
            <w:pPr>
              <w:pStyle w:val="CopticVersemulti-line"/>
            </w:pPr>
            <w:r w:rsidRPr="008B5AA7">
              <w:t>ⲛ̀ⲧⲉ ⲛⲉⲕⲙⲉⲧϣⲁⲛⲁϩ̀ⲑⲏϥ</w:t>
            </w:r>
          </w:p>
          <w:p w:rsidR="00BE768B" w:rsidRDefault="00BE768B" w:rsidP="001A05D1">
            <w:pPr>
              <w:pStyle w:val="CopticVerse"/>
            </w:pPr>
            <w:r w:rsidRPr="008B5AA7">
              <w:t>ⲉⲥⲱϣ ⲉ̀ⲃⲟⲗ ⲉⲥϫⲱ ⲙ̀ⲙⲟⲥ</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"Come </w:t>
            </w:r>
            <w:r>
              <w:rPr>
                <w:rFonts w:eastAsiaTheme="minorHAnsi"/>
              </w:rPr>
              <w:t xml:space="preserve">to </w:t>
            </w:r>
            <w:r w:rsidRPr="007425E1">
              <w:rPr>
                <w:rFonts w:eastAsiaTheme="minorHAnsi"/>
              </w:rPr>
              <w:t xml:space="preserve">me, </w:t>
            </w:r>
          </w:p>
          <w:p w:rsidR="00BE768B" w:rsidRPr="007425E1" w:rsidRDefault="00BE768B" w:rsidP="00BE768B">
            <w:pPr>
              <w:pStyle w:val="EngHang"/>
              <w:rPr>
                <w:rFonts w:eastAsiaTheme="minorHAnsi"/>
              </w:rPr>
            </w:pPr>
            <w:r w:rsidRPr="007425E1">
              <w:rPr>
                <w:rFonts w:eastAsiaTheme="minorHAnsi"/>
              </w:rPr>
              <w:t>O blessed of My Father,</w:t>
            </w:r>
          </w:p>
          <w:p w:rsidR="00BE768B" w:rsidRPr="007425E1" w:rsidRDefault="00BE768B" w:rsidP="00BE768B">
            <w:pPr>
              <w:pStyle w:val="EngHang"/>
              <w:rPr>
                <w:rFonts w:eastAsiaTheme="minorHAnsi"/>
              </w:rPr>
            </w:pPr>
            <w:r w:rsidRPr="007425E1">
              <w:rPr>
                <w:rFonts w:eastAsiaTheme="minorHAnsi"/>
              </w:rPr>
              <w:t>And inherit the life</w:t>
            </w:r>
          </w:p>
          <w:p w:rsidR="00BE768B" w:rsidRDefault="00BE768B" w:rsidP="00BE768B">
            <w:pPr>
              <w:pStyle w:val="EngHangEnd"/>
            </w:pPr>
            <w:r w:rsidRPr="007425E1">
              <w:rPr>
                <w:rFonts w:eastAsiaTheme="minorHAnsi"/>
              </w:rPr>
              <w:t>That endures forever."</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Ϫⲉ ⲁ̀ⲙⲱⲓⲛⲓ ϩⲁⲣⲟⲓ</w:t>
            </w:r>
          </w:p>
          <w:p w:rsidR="00BE768B" w:rsidRDefault="00BE768B" w:rsidP="008B5AA7">
            <w:pPr>
              <w:pStyle w:val="CopticVersemulti-line"/>
            </w:pPr>
            <w:r w:rsidRPr="001A05D1">
              <w:t>ⲛⲏⲉⲧⲥ̀ⲙⲁⲣⲱⲟⲩⲧ ⲛ̀ⲧⲉ Ⲡⲁⲓⲱⲧ</w:t>
            </w:r>
          </w:p>
          <w:p w:rsidR="00BE768B" w:rsidRDefault="00BE768B" w:rsidP="008B5AA7">
            <w:pPr>
              <w:pStyle w:val="CopticVersemulti-line"/>
            </w:pPr>
            <w:r w:rsidRPr="001A05D1">
              <w:t>ⲁ̀ⲣⲓⲕ̀ⲗⲏⲣⲟⲛⲟⲙⲓⲛ ⲙ̀ⲡⲓⲱⲛϧ</w:t>
            </w:r>
          </w:p>
          <w:p w:rsidR="00BE768B" w:rsidRDefault="00BE768B" w:rsidP="001A05D1">
            <w:pPr>
              <w:pStyle w:val="CopticVerse"/>
            </w:pPr>
            <w:r w:rsidRPr="001A05D1">
              <w:t>ⲉⲑⲙⲏⲛ ⲉⲃⲟⲗ ϣⲁ ⲉⲛⲉϩ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All the martyrs </w:t>
            </w:r>
            <w:r>
              <w:rPr>
                <w:rFonts w:eastAsiaTheme="minorHAnsi"/>
              </w:rPr>
              <w:t>will</w:t>
            </w:r>
            <w:r w:rsidRPr="007425E1">
              <w:rPr>
                <w:rFonts w:eastAsiaTheme="minorHAnsi"/>
              </w:rPr>
              <w:t xml:space="preserve"> come,</w:t>
            </w:r>
          </w:p>
          <w:p w:rsidR="00BE768B" w:rsidRPr="007425E1" w:rsidRDefault="00BE768B" w:rsidP="00BE768B">
            <w:pPr>
              <w:pStyle w:val="EngHang"/>
              <w:rPr>
                <w:rFonts w:eastAsiaTheme="minorHAnsi"/>
              </w:rPr>
            </w:pPr>
            <w:r w:rsidRPr="007425E1">
              <w:rPr>
                <w:rFonts w:eastAsiaTheme="minorHAnsi"/>
              </w:rPr>
              <w:t>Bearing their afflictions,</w:t>
            </w:r>
          </w:p>
          <w:p w:rsidR="00BE768B" w:rsidRPr="007425E1" w:rsidRDefault="00BE768B" w:rsidP="00BE768B">
            <w:pPr>
              <w:pStyle w:val="EngHang"/>
              <w:rPr>
                <w:rFonts w:eastAsiaTheme="minorHAnsi"/>
              </w:rPr>
            </w:pPr>
            <w:r w:rsidRPr="007425E1">
              <w:rPr>
                <w:rFonts w:eastAsiaTheme="minorHAnsi"/>
              </w:rPr>
              <w:t xml:space="preserve">And the righteous </w:t>
            </w:r>
            <w:r>
              <w:rPr>
                <w:rFonts w:eastAsiaTheme="minorHAnsi"/>
              </w:rPr>
              <w:t>will</w:t>
            </w:r>
            <w:r w:rsidRPr="007425E1">
              <w:rPr>
                <w:rFonts w:eastAsiaTheme="minorHAnsi"/>
              </w:rPr>
              <w:t xml:space="preserve"> come,</w:t>
            </w:r>
          </w:p>
          <w:p w:rsidR="00BE768B" w:rsidRDefault="00BE768B" w:rsidP="00BE768B">
            <w:pPr>
              <w:pStyle w:val="EngHangEnd"/>
            </w:pPr>
            <w:r w:rsidRPr="007425E1">
              <w:rPr>
                <w:rFonts w:eastAsiaTheme="minorHAnsi"/>
              </w:rPr>
              <w:t>Bearing all their virtues.</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Ⲥⲉⲛⲁⲓ̀ ⲛ̀ϫⲉ ⲛⲓⲙⲁⲣⲧⲩⲣⲟⲥ</w:t>
            </w:r>
          </w:p>
          <w:p w:rsidR="00BE768B" w:rsidRDefault="00BE768B" w:rsidP="008B5AA7">
            <w:pPr>
              <w:pStyle w:val="CopticVersemulti-line"/>
            </w:pPr>
            <w:r w:rsidRPr="001A05D1">
              <w:t>ⲉⲩϥⲁⲓ ϧⲁ ⲛⲟⲩⲃⲁⲥⲁⲛⲟⲥ</w:t>
            </w:r>
          </w:p>
          <w:p w:rsidR="00BE768B" w:rsidRDefault="00BE768B" w:rsidP="008B5AA7">
            <w:pPr>
              <w:pStyle w:val="CopticVersemulti-line"/>
            </w:pPr>
            <w:r w:rsidRPr="001A05D1">
              <w:t>ⲥⲉⲛⲁⲓ̀ ⲛ̀ϫⲉ ⲛⲓⲇⲓⲕⲉⲟⲥ</w:t>
            </w:r>
          </w:p>
          <w:p w:rsidR="00BE768B" w:rsidRDefault="00BE768B" w:rsidP="001A05D1">
            <w:pPr>
              <w:pStyle w:val="CopticVerse"/>
            </w:pPr>
            <w:r w:rsidRPr="001A05D1">
              <w:t>ⲉⲩϥⲁⲓ ϧⲁ ⲛⲟⲩⲡⲟⲗⲏⲧⲓⲁ̀</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The Son of God </w:t>
            </w:r>
            <w:r>
              <w:rPr>
                <w:rFonts w:eastAsiaTheme="minorHAnsi"/>
              </w:rPr>
              <w:t>will</w:t>
            </w:r>
            <w:r w:rsidRPr="007425E1">
              <w:rPr>
                <w:rFonts w:eastAsiaTheme="minorHAnsi"/>
              </w:rPr>
              <w:t xml:space="preserve"> also come,</w:t>
            </w:r>
          </w:p>
          <w:p w:rsidR="00BE768B" w:rsidRPr="007425E1" w:rsidRDefault="00BE768B" w:rsidP="00BE768B">
            <w:pPr>
              <w:pStyle w:val="EngHang"/>
              <w:rPr>
                <w:rFonts w:eastAsiaTheme="minorHAnsi"/>
              </w:rPr>
            </w:pPr>
            <w:r w:rsidRPr="007425E1">
              <w:rPr>
                <w:rFonts w:eastAsiaTheme="minorHAnsi"/>
              </w:rPr>
              <w:t xml:space="preserve">In His </w:t>
            </w:r>
            <w:r>
              <w:rPr>
                <w:rFonts w:eastAsiaTheme="minorHAnsi"/>
              </w:rPr>
              <w:t>glory and His Father's</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To reward everyone</w:t>
            </w:r>
          </w:p>
          <w:p w:rsidR="00BE768B" w:rsidRDefault="00BE768B" w:rsidP="00BE768B">
            <w:pPr>
              <w:pStyle w:val="EngHangEnd"/>
            </w:pPr>
            <w:r w:rsidRPr="007425E1">
              <w:rPr>
                <w:rFonts w:eastAsiaTheme="minorHAnsi"/>
              </w:rPr>
              <w:t xml:space="preserve">According to his </w:t>
            </w:r>
            <w:commentRangeStart w:id="780"/>
            <w:r w:rsidRPr="007425E1">
              <w:rPr>
                <w:rFonts w:eastAsiaTheme="minorHAnsi"/>
              </w:rPr>
              <w:t>works</w:t>
            </w:r>
            <w:commentRangeEnd w:id="780"/>
            <w:r>
              <w:rPr>
                <w:rStyle w:val="CommentReference"/>
                <w:rFonts w:ascii="Times New Roman" w:eastAsiaTheme="minorHAnsi" w:hAnsi="Times New Roman" w:cstheme="minorBidi"/>
                <w:color w:val="auto"/>
              </w:rPr>
              <w:commentReference w:id="780"/>
            </w:r>
            <w:r w:rsidRPr="007425E1">
              <w:rPr>
                <w:rFonts w:eastAsiaTheme="minorHAnsi"/>
              </w:rPr>
              <w:t>.</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ϥ̀ⲛⲁⲓ̀ ⲛ̀ϫⲉ ⲡ̀ϣⲏⲣⲓ ⲙ̀Ⲫϯ</w:t>
            </w:r>
          </w:p>
          <w:p w:rsidR="00BE768B" w:rsidRDefault="00BE768B" w:rsidP="008B5AA7">
            <w:pPr>
              <w:pStyle w:val="CopticVersemulti-line"/>
            </w:pPr>
            <w:r w:rsidRPr="001A05D1">
              <w:t>ϧⲉⲛ ⲡⲉϥⲱ̀ⲟⲩ ⲛⲉⲙ ⲫⲁ Ⲡⲉϥⲓⲱⲧ</w:t>
            </w:r>
          </w:p>
          <w:p w:rsidR="00BE768B" w:rsidRDefault="00BE768B" w:rsidP="008B5AA7">
            <w:pPr>
              <w:pStyle w:val="CopticVersemulti-line"/>
            </w:pPr>
            <w:r w:rsidRPr="001A05D1">
              <w:rPr>
                <w:highlight w:val="yellow"/>
              </w:rPr>
              <w:t>ϥ̀ⲛⲁϯ ⲙ̀ⲡⲓⲟⲩⲁⲓ</w:t>
            </w:r>
          </w:p>
          <w:p w:rsidR="00BE768B" w:rsidRDefault="00BE768B" w:rsidP="001A05D1">
            <w:pPr>
              <w:pStyle w:val="CopticVerse"/>
            </w:pPr>
            <w:r w:rsidRPr="001A05D1">
              <w:t>ⲕⲁⲧⲁ ⲛⲉϥϩ̀ⲃⲏⲟⲩⲓ̀ ⲉ̀ⲧⲁϥⲁⲓⲧⲟⲩ</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O Christ, Logos of the Father,</w:t>
            </w:r>
          </w:p>
          <w:p w:rsidR="00BE768B" w:rsidRPr="007425E1" w:rsidRDefault="00BE768B" w:rsidP="00BE768B">
            <w:pPr>
              <w:pStyle w:val="EngHang"/>
              <w:rPr>
                <w:rFonts w:eastAsiaTheme="minorHAnsi"/>
              </w:rPr>
            </w:pPr>
            <w:r w:rsidRPr="007425E1">
              <w:rPr>
                <w:rFonts w:eastAsiaTheme="minorHAnsi"/>
              </w:rPr>
              <w:t>The Only-Begotten God,</w:t>
            </w:r>
          </w:p>
          <w:p w:rsidR="00BE768B" w:rsidRPr="007425E1" w:rsidRDefault="00BE768B" w:rsidP="00BE768B">
            <w:pPr>
              <w:pStyle w:val="EngHang"/>
              <w:rPr>
                <w:rFonts w:eastAsiaTheme="minorHAnsi"/>
              </w:rPr>
            </w:pPr>
            <w:r w:rsidRPr="007425E1">
              <w:rPr>
                <w:rFonts w:eastAsiaTheme="minorHAnsi"/>
              </w:rPr>
              <w:t xml:space="preserve">Grant us </w:t>
            </w:r>
            <w:r>
              <w:rPr>
                <w:rFonts w:eastAsiaTheme="minorHAnsi"/>
              </w:rPr>
              <w:t>Your</w:t>
            </w:r>
            <w:r w:rsidRPr="007425E1">
              <w:rPr>
                <w:rFonts w:eastAsiaTheme="minorHAnsi"/>
              </w:rPr>
              <w:t xml:space="preserve"> peace</w:t>
            </w:r>
            <w:r>
              <w:rPr>
                <w:rFonts w:eastAsiaTheme="minorHAnsi"/>
              </w:rPr>
              <w:t>,</w:t>
            </w:r>
          </w:p>
          <w:p w:rsidR="00BE768B" w:rsidRDefault="00BE768B" w:rsidP="00BE768B">
            <w:pPr>
              <w:pStyle w:val="EngHangEnd"/>
            </w:pPr>
            <w:r w:rsidRPr="007425E1">
              <w:rPr>
                <w:rFonts w:eastAsiaTheme="minorHAnsi"/>
              </w:rPr>
              <w:t>Which is full of joy.</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Ⲡⲭ̅ⲥ ⲡⲓⲗⲟⲅⲟⲥ ⲛ̀ⲧⲉ Ⲫ̀ⲓⲱⲧ</w:t>
            </w:r>
          </w:p>
          <w:p w:rsidR="00BE768B" w:rsidRDefault="00BE768B" w:rsidP="008B5AA7">
            <w:pPr>
              <w:pStyle w:val="CopticVersemulti-line"/>
            </w:pPr>
            <w:r w:rsidRPr="001A05D1">
              <w:t>ⲡⲓⲙⲟⲛⲟⲅⲉⲛⲏⲥ ⲛ̀ⲛⲟⲩϯ</w:t>
            </w:r>
          </w:p>
          <w:p w:rsidR="00BE768B" w:rsidRDefault="00BE768B" w:rsidP="008B5AA7">
            <w:pPr>
              <w:pStyle w:val="CopticVersemulti-line"/>
            </w:pPr>
            <w:r w:rsidRPr="001A05D1">
              <w:t>ⲉⲕⲉ̀ϯ ⲛⲁⲛ ⲛ̀ⲧⲉⲕϩⲓⲣⲏⲛⲏ</w:t>
            </w:r>
          </w:p>
          <w:p w:rsidR="00BE768B" w:rsidRDefault="00BE768B" w:rsidP="001A05D1">
            <w:pPr>
              <w:pStyle w:val="CopticVerse"/>
            </w:pPr>
            <w:r w:rsidRPr="001A05D1">
              <w:t>ⲑⲁⲓ ⲉⲑⲙⲉϩ ⲛ̀ⲣⲁϣⲓ ⲛⲓⲃⲉⲛ</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As </w:t>
            </w:r>
            <w:r>
              <w:rPr>
                <w:rFonts w:eastAsiaTheme="minorHAnsi"/>
              </w:rPr>
              <w:t>You</w:t>
            </w:r>
            <w:r w:rsidRPr="007425E1">
              <w:rPr>
                <w:rFonts w:eastAsiaTheme="minorHAnsi"/>
              </w:rPr>
              <w:t xml:space="preserve"> </w:t>
            </w:r>
            <w:r>
              <w:rPr>
                <w:rFonts w:eastAsiaTheme="minorHAnsi"/>
              </w:rPr>
              <w:t>have</w:t>
            </w:r>
            <w:r w:rsidRPr="007425E1">
              <w:rPr>
                <w:rFonts w:eastAsiaTheme="minorHAnsi"/>
              </w:rPr>
              <w:t xml:space="preserve"> said </w:t>
            </w:r>
            <w:r>
              <w:rPr>
                <w:rFonts w:eastAsiaTheme="minorHAnsi"/>
              </w:rPr>
              <w:t>to</w:t>
            </w:r>
          </w:p>
          <w:p w:rsidR="00BE768B" w:rsidRPr="007425E1" w:rsidRDefault="00BE768B" w:rsidP="00BE768B">
            <w:pPr>
              <w:pStyle w:val="EngHang"/>
              <w:rPr>
                <w:rFonts w:eastAsiaTheme="minorHAnsi"/>
              </w:rPr>
            </w:pPr>
            <w:r>
              <w:rPr>
                <w:rFonts w:eastAsiaTheme="minorHAnsi"/>
              </w:rPr>
              <w:t>Your</w:t>
            </w:r>
            <w:r w:rsidRPr="007425E1">
              <w:rPr>
                <w:rFonts w:eastAsiaTheme="minorHAnsi"/>
              </w:rPr>
              <w:t xml:space="preserve"> holy Apostles,</w:t>
            </w:r>
          </w:p>
          <w:p w:rsidR="00BE768B" w:rsidRPr="007425E1" w:rsidRDefault="00BE768B" w:rsidP="00BE768B">
            <w:pPr>
              <w:pStyle w:val="EngHang"/>
              <w:rPr>
                <w:rFonts w:eastAsiaTheme="minorHAnsi"/>
              </w:rPr>
            </w:pPr>
            <w:r w:rsidRPr="007425E1">
              <w:rPr>
                <w:rFonts w:eastAsiaTheme="minorHAnsi"/>
              </w:rPr>
              <w:t xml:space="preserve">Likewise say </w:t>
            </w:r>
            <w:r>
              <w:rPr>
                <w:rFonts w:eastAsiaTheme="minorHAnsi"/>
              </w:rPr>
              <w:t>to</w:t>
            </w:r>
            <w:r w:rsidRPr="007425E1">
              <w:rPr>
                <w:rFonts w:eastAsiaTheme="minorHAnsi"/>
              </w:rPr>
              <w:t xml:space="preserve"> us,</w:t>
            </w:r>
          </w:p>
          <w:p w:rsidR="00BE768B" w:rsidRDefault="00BE768B" w:rsidP="00BE768B">
            <w:pPr>
              <w:pStyle w:val="EngHangEnd"/>
            </w:pPr>
            <w:r w:rsidRPr="007425E1">
              <w:t>"My peace I give to you.</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Ⲕⲁⲧⲁ ⲫ̀ⲣⲏϯ ⲉ̀ⲧⲁⲕⲧⲏⲓⲥ</w:t>
            </w:r>
          </w:p>
          <w:p w:rsidR="00BE768B" w:rsidRDefault="00BE768B" w:rsidP="008B5AA7">
            <w:pPr>
              <w:pStyle w:val="CopticVersemulti-line"/>
            </w:pPr>
            <w:r w:rsidRPr="001A05D1">
              <w:t>ⲛ̀ⲛⲉⲕⲁ̀ⲅⲓⲟⲥ ⲛ̀ⲁ̀ⲡⲟⲥⲧⲟⲗⲟⲥ</w:t>
            </w:r>
          </w:p>
          <w:p w:rsidR="00BE768B" w:rsidRDefault="00BE768B" w:rsidP="008B5AA7">
            <w:pPr>
              <w:pStyle w:val="CopticVersemulti-line"/>
            </w:pPr>
            <w:r w:rsidRPr="001A05D1">
              <w:t>ⲉⲕⲉ̀ϫⲟⲥ ⲛⲁⲛ ⲙ̀ⲡⲟⲩⲣⲏϯ</w:t>
            </w:r>
          </w:p>
          <w:p w:rsidR="00BE768B" w:rsidRDefault="00BE768B" w:rsidP="001A05D1">
            <w:pPr>
              <w:pStyle w:val="CopticVerse"/>
            </w:pPr>
            <w:r w:rsidRPr="001A05D1">
              <w:t>ϫⲉ ⲧⲁϩⲓⲣⲏⲛⲏ ϯϯ ⲙ̀ⲙⲟⲥ ⲛⲱⲧⲉⲛ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My peace, which I have taken</w:t>
            </w:r>
          </w:p>
          <w:p w:rsidR="00BE768B" w:rsidRPr="007425E1" w:rsidRDefault="00BE768B" w:rsidP="00BE768B">
            <w:pPr>
              <w:pStyle w:val="EngHang"/>
              <w:rPr>
                <w:rFonts w:eastAsiaTheme="minorHAnsi"/>
              </w:rPr>
            </w:pPr>
            <w:r w:rsidRPr="007425E1">
              <w:rPr>
                <w:rFonts w:eastAsiaTheme="minorHAnsi"/>
              </w:rPr>
              <w:t>From My Good Father,</w:t>
            </w:r>
          </w:p>
          <w:p w:rsidR="00BE768B" w:rsidRPr="007425E1" w:rsidRDefault="00BE768B" w:rsidP="00BE768B">
            <w:pPr>
              <w:pStyle w:val="EngHang"/>
              <w:rPr>
                <w:rFonts w:eastAsiaTheme="minorHAnsi"/>
              </w:rPr>
            </w:pPr>
            <w:r w:rsidRPr="007425E1">
              <w:rPr>
                <w:rFonts w:eastAsiaTheme="minorHAnsi"/>
              </w:rPr>
              <w:t xml:space="preserve">I leave </w:t>
            </w:r>
            <w:r>
              <w:rPr>
                <w:rFonts w:eastAsiaTheme="minorHAnsi"/>
              </w:rPr>
              <w:t>with</w:t>
            </w:r>
            <w:r w:rsidRPr="007425E1">
              <w:rPr>
                <w:rFonts w:eastAsiaTheme="minorHAnsi"/>
              </w:rPr>
              <w:t xml:space="preserve"> you,</w:t>
            </w:r>
          </w:p>
          <w:p w:rsidR="00BE768B" w:rsidRDefault="00BE768B" w:rsidP="00BE768B">
            <w:pPr>
              <w:pStyle w:val="EngHangEnd"/>
            </w:pPr>
            <w:r w:rsidRPr="007425E1">
              <w:rPr>
                <w:rFonts w:eastAsiaTheme="minorHAnsi"/>
              </w:rPr>
              <w:t>Now and forever."</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Ⲧⲁϩⲓⲣⲏⲛⲏ ⲁ̀ⲛⲟⲕ</w:t>
            </w:r>
          </w:p>
          <w:p w:rsidR="00BE768B" w:rsidRDefault="00BE768B" w:rsidP="008B5AA7">
            <w:pPr>
              <w:pStyle w:val="CopticVersemulti-line"/>
            </w:pPr>
            <w:r w:rsidRPr="001A05D1">
              <w:t>ⲑⲏⲉ̀ⲧⲁⲓϭⲓⲧⲥ ϩⲓⲧⲉⲛ Ⲡⲁⲓⲱⲧ</w:t>
            </w:r>
          </w:p>
          <w:p w:rsidR="00BE768B" w:rsidRDefault="00BE768B" w:rsidP="001A05D1">
            <w:pPr>
              <w:pStyle w:val="CopticVersemulti-line"/>
            </w:pPr>
            <w:r w:rsidRPr="001A05D1">
              <w:t xml:space="preserve">ⲁ̀ⲛⲟⲕ ϯⲭⲱ ⲙ̀ⲙⲟⲥ ⲛⲉⲙⲱⲧⲉⲛ </w:t>
            </w:r>
          </w:p>
          <w:p w:rsidR="00BE768B" w:rsidRDefault="00BE768B" w:rsidP="001A05D1">
            <w:pPr>
              <w:pStyle w:val="CopticVerse"/>
            </w:pPr>
            <w:r w:rsidRPr="001A05D1">
              <w:t>ϯⲛⲟⲩ ⲛⲉⲙ ϣⲁ ⲉ̀ⲛⲉϩ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 xml:space="preserve">O angel of this </w:t>
            </w:r>
            <w:r>
              <w:t>{</w:t>
            </w:r>
            <w:r w:rsidRPr="007425E1">
              <w:rPr>
                <w:rFonts w:eastAsiaTheme="minorHAnsi"/>
              </w:rPr>
              <w:t>day/evening</w:t>
            </w:r>
            <w:r>
              <w:t>}</w:t>
            </w:r>
            <w:r w:rsidRPr="007425E1">
              <w:rPr>
                <w:rFonts w:eastAsiaTheme="minorHAnsi"/>
              </w:rPr>
              <w:t>,</w:t>
            </w:r>
          </w:p>
          <w:p w:rsidR="00BE768B" w:rsidRPr="007425E1" w:rsidRDefault="00BE768B" w:rsidP="00BE768B">
            <w:pPr>
              <w:pStyle w:val="EngHang"/>
              <w:rPr>
                <w:rFonts w:eastAsiaTheme="minorHAnsi"/>
              </w:rPr>
            </w:pPr>
            <w:r w:rsidRPr="007425E1">
              <w:rPr>
                <w:rFonts w:eastAsiaTheme="minorHAnsi"/>
              </w:rPr>
              <w:t xml:space="preserve">Flying up </w:t>
            </w:r>
            <w:commentRangeStart w:id="781"/>
            <w:r w:rsidRPr="007425E1">
              <w:rPr>
                <w:rFonts w:eastAsiaTheme="minorHAnsi"/>
              </w:rPr>
              <w:t xml:space="preserve">with </w:t>
            </w:r>
            <w:commentRangeEnd w:id="781"/>
            <w:r>
              <w:rPr>
                <w:rStyle w:val="CommentReference"/>
                <w:rFonts w:ascii="Times New Roman" w:eastAsiaTheme="minorHAnsi" w:hAnsi="Times New Roman" w:cstheme="minorBidi"/>
                <w:color w:val="auto"/>
              </w:rPr>
              <w:commentReference w:id="781"/>
            </w:r>
            <w:r w:rsidRPr="007425E1">
              <w:rPr>
                <w:rFonts w:eastAsiaTheme="minorHAnsi"/>
              </w:rPr>
              <w:t>this hymn,</w:t>
            </w:r>
          </w:p>
          <w:p w:rsidR="00BE768B" w:rsidRPr="007425E1" w:rsidRDefault="00BE768B" w:rsidP="00BE768B">
            <w:pPr>
              <w:pStyle w:val="EngHang"/>
              <w:rPr>
                <w:rFonts w:eastAsiaTheme="minorHAnsi"/>
              </w:rPr>
            </w:pPr>
            <w:r w:rsidRPr="007425E1">
              <w:rPr>
                <w:rFonts w:eastAsiaTheme="minorHAnsi"/>
              </w:rPr>
              <w:t>Remember us before the Lord,</w:t>
            </w:r>
          </w:p>
          <w:p w:rsidR="00BE768B" w:rsidRDefault="00BE768B" w:rsidP="00BE768B">
            <w:pPr>
              <w:pStyle w:val="EngHangEnd"/>
            </w:pPr>
            <w:r w:rsidRPr="007425E1">
              <w:t>That He may forgive us our sins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 xml:space="preserve">Ⲡⲓⲁⲅⲅⲉⲗⲟⲥ ⲛ̀ⲧⲉ </w:t>
            </w:r>
            <w:r w:rsidRPr="001A05D1">
              <w:rPr>
                <w:highlight w:val="yellow"/>
              </w:rPr>
              <w:t>ⲡⲁⲓ ⲉ̀ϩⲟⲟⲩ</w:t>
            </w:r>
          </w:p>
          <w:p w:rsidR="00BE768B" w:rsidRDefault="00BE768B" w:rsidP="008B5AA7">
            <w:pPr>
              <w:pStyle w:val="CopticVersemulti-line"/>
            </w:pPr>
            <w:r w:rsidRPr="001A05D1">
              <w:t>ⲉⲧϩⲏⲗ ⲉ̀ⲡ̀ϭⲓⲥⲓ ⲛⲉⲙ ⲡⲁⲓϩⲩⲙⲛⲟⲥ</w:t>
            </w:r>
          </w:p>
          <w:p w:rsidR="00BE768B" w:rsidRDefault="00BE768B" w:rsidP="008B5AA7">
            <w:pPr>
              <w:pStyle w:val="CopticVersemulti-line"/>
            </w:pPr>
            <w:r w:rsidRPr="001A05D1">
              <w:t>ⲁⲣⲓⲡⲉⲛⲙⲉⲩⲓ̀ ϧⲁⲧ̀ϩⲏ ⲙ̀Ⲡⲟ̅ⲥ̅</w:t>
            </w:r>
          </w:p>
          <w:p w:rsidR="00BE768B" w:rsidRDefault="00BE768B" w:rsidP="001A05D1">
            <w:pPr>
              <w:pStyle w:val="CopticVerse"/>
            </w:pPr>
            <w:r w:rsidRPr="001A05D1">
              <w:t>ⲛ̀ⲧⲉϥⲭⲁ ⲛⲉⲛⲛⲟⲃⲓ ⲛⲁⲛ ⲉ̀ⲃⲟⲗ</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The sick, O Lord, heal them;</w:t>
            </w:r>
          </w:p>
          <w:p w:rsidR="00BE768B" w:rsidRPr="007425E1" w:rsidRDefault="00BE768B" w:rsidP="00BE768B">
            <w:pPr>
              <w:pStyle w:val="EngHang"/>
              <w:rPr>
                <w:rFonts w:eastAsiaTheme="minorHAnsi"/>
              </w:rPr>
            </w:pPr>
            <w:r w:rsidRPr="007425E1">
              <w:rPr>
                <w:rFonts w:eastAsiaTheme="minorHAnsi"/>
              </w:rPr>
              <w:t>Those who slept, repose them;</w:t>
            </w:r>
          </w:p>
          <w:p w:rsidR="00BE768B" w:rsidRPr="007425E1" w:rsidRDefault="00BE768B" w:rsidP="00BE768B">
            <w:pPr>
              <w:pStyle w:val="EngHang"/>
              <w:rPr>
                <w:rFonts w:eastAsiaTheme="minorHAnsi"/>
              </w:rPr>
            </w:pPr>
            <w:r w:rsidRPr="007425E1">
              <w:rPr>
                <w:rFonts w:eastAsiaTheme="minorHAnsi"/>
              </w:rPr>
              <w:t>And all our brethren in distress,</w:t>
            </w:r>
          </w:p>
          <w:p w:rsidR="00BE768B" w:rsidRDefault="00BE768B" w:rsidP="00BE768B">
            <w:pPr>
              <w:pStyle w:val="EngHangEnd"/>
            </w:pPr>
            <w:r w:rsidRPr="007425E1">
              <w:t>Help us, O Lord, and all of them.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 xml:space="preserve">Ⲛⲏⲉⲧϣⲱⲛⲓ ⲙⲁⲧⲁⲗϭⲱⲟⲩ </w:t>
            </w:r>
          </w:p>
          <w:p w:rsidR="00BE768B" w:rsidRDefault="00BE768B" w:rsidP="008B5AA7">
            <w:pPr>
              <w:pStyle w:val="CopticVersemulti-line"/>
            </w:pPr>
            <w:r w:rsidRPr="001A05D1">
              <w:t xml:space="preserve">ⲛⲏⲉ̀ⲧⲁⲩⲉⲛⲕⲟⲧ Ⲡⲟ̅ⲥ̅ ⲙⲁⲙ̀ⲧⲟⲛ ⲛⲱⲟⲩ </w:t>
            </w:r>
          </w:p>
          <w:p w:rsidR="00BE768B" w:rsidRDefault="00BE768B" w:rsidP="008B5AA7">
            <w:pPr>
              <w:pStyle w:val="CopticVersemulti-line"/>
            </w:pPr>
            <w:r w:rsidRPr="001A05D1">
              <w:t xml:space="preserve">ⲛⲉⲛⲥ̀ⲛⲏⲟⲩ ⲉⲧⲭⲏ ϧⲉⲛ ϩⲟϫϩⲉϫ ⲛⲓⲃⲉⲛ </w:t>
            </w:r>
          </w:p>
          <w:p w:rsidR="00BE768B" w:rsidRDefault="00BE768B" w:rsidP="001A05D1">
            <w:pPr>
              <w:pStyle w:val="CopticVerse"/>
            </w:pPr>
            <w:r w:rsidRPr="001A05D1">
              <w:t>Ⲡⲁⲟ̅ⲥ̅ ⲁ̀ⲣⲓⲃⲟⲑⲓⲛ ⲉ̀ⲣⲟⲛ ⲛⲉⲙⲱⲟⲩ</w:t>
            </w:r>
          </w:p>
        </w:tc>
      </w:tr>
      <w:tr w:rsidR="00BE768B" w:rsidTr="00D23F8F">
        <w:trPr>
          <w:cantSplit/>
          <w:jc w:val="center"/>
        </w:trPr>
        <w:tc>
          <w:tcPr>
            <w:tcW w:w="288" w:type="dxa"/>
          </w:tcPr>
          <w:p w:rsidR="00BE768B" w:rsidRDefault="00BE768B" w:rsidP="00D23F8F">
            <w:pPr>
              <w:pStyle w:val="CopticCross"/>
            </w:pPr>
            <w:r w:rsidRPr="00FB5ACB">
              <w:t>¿</w:t>
            </w:r>
          </w:p>
        </w:tc>
        <w:tc>
          <w:tcPr>
            <w:tcW w:w="3960" w:type="dxa"/>
          </w:tcPr>
          <w:p w:rsidR="00BE768B" w:rsidRPr="007425E1" w:rsidRDefault="00BE768B" w:rsidP="00BE768B">
            <w:pPr>
              <w:pStyle w:val="EngHang"/>
              <w:rPr>
                <w:rFonts w:eastAsiaTheme="minorHAnsi"/>
              </w:rPr>
            </w:pPr>
            <w:r w:rsidRPr="007425E1">
              <w:rPr>
                <w:rFonts w:eastAsiaTheme="minorHAnsi"/>
              </w:rPr>
              <w:t>May God bless us;</w:t>
            </w:r>
          </w:p>
          <w:p w:rsidR="00BE768B" w:rsidRPr="007425E1" w:rsidRDefault="00BE768B" w:rsidP="00BE768B">
            <w:pPr>
              <w:pStyle w:val="EngHang"/>
              <w:rPr>
                <w:rFonts w:eastAsiaTheme="minorHAnsi"/>
              </w:rPr>
            </w:pPr>
            <w:r w:rsidRPr="007425E1">
              <w:rPr>
                <w:rFonts w:eastAsiaTheme="minorHAnsi"/>
              </w:rPr>
              <w:t xml:space="preserve">And let us </w:t>
            </w:r>
            <w:commentRangeStart w:id="782"/>
            <w:r w:rsidRPr="007425E1">
              <w:rPr>
                <w:rFonts w:eastAsiaTheme="minorHAnsi"/>
              </w:rPr>
              <w:t xml:space="preserve">bless </w:t>
            </w:r>
            <w:commentRangeEnd w:id="782"/>
            <w:r>
              <w:rPr>
                <w:rStyle w:val="CommentReference"/>
                <w:rFonts w:ascii="Times New Roman" w:eastAsiaTheme="minorHAnsi" w:hAnsi="Times New Roman" w:cstheme="minorBidi"/>
                <w:color w:val="auto"/>
              </w:rPr>
              <w:commentReference w:id="782"/>
            </w:r>
            <w:r w:rsidRPr="007425E1">
              <w:rPr>
                <w:rFonts w:eastAsiaTheme="minorHAnsi"/>
              </w:rPr>
              <w:t>His Holy Name;</w:t>
            </w:r>
          </w:p>
          <w:p w:rsidR="00BE768B" w:rsidRPr="007425E1" w:rsidRDefault="00BE768B" w:rsidP="00BE768B">
            <w:pPr>
              <w:pStyle w:val="EngHang"/>
              <w:rPr>
                <w:rFonts w:eastAsiaTheme="minorHAnsi"/>
              </w:rPr>
            </w:pPr>
            <w:r w:rsidRPr="007425E1">
              <w:rPr>
                <w:rFonts w:eastAsiaTheme="minorHAnsi"/>
              </w:rPr>
              <w:t>And may His praise be</w:t>
            </w:r>
          </w:p>
          <w:p w:rsidR="00BE768B" w:rsidRDefault="00BE768B" w:rsidP="00BE768B">
            <w:pPr>
              <w:pStyle w:val="EngHangEnd"/>
            </w:pPr>
            <w:r w:rsidRPr="007425E1">
              <w:t>Always on our lips.</w:t>
            </w:r>
          </w:p>
        </w:tc>
        <w:tc>
          <w:tcPr>
            <w:tcW w:w="288" w:type="dxa"/>
          </w:tcPr>
          <w:p w:rsidR="00BE768B" w:rsidRDefault="00BE768B" w:rsidP="00D23F8F"/>
        </w:tc>
        <w:tc>
          <w:tcPr>
            <w:tcW w:w="288" w:type="dxa"/>
          </w:tcPr>
          <w:p w:rsidR="00BE768B" w:rsidRDefault="00BE768B" w:rsidP="00D23F8F">
            <w:pPr>
              <w:pStyle w:val="CopticCross"/>
            </w:pPr>
            <w:r w:rsidRPr="00FB5ACB">
              <w:t>¿</w:t>
            </w:r>
          </w:p>
        </w:tc>
        <w:tc>
          <w:tcPr>
            <w:tcW w:w="3960" w:type="dxa"/>
          </w:tcPr>
          <w:p w:rsidR="00BE768B" w:rsidRDefault="00BE768B" w:rsidP="008B5AA7">
            <w:pPr>
              <w:pStyle w:val="CopticVersemulti-line"/>
            </w:pPr>
            <w:r w:rsidRPr="001A05D1">
              <w:t>Ⲉϥⲉ̀ⲥ̀ⲙⲟⲩ ⲉ̀ⲣⲟⲛ ⲛ̀ϫⲉ Ⲫϯ</w:t>
            </w:r>
          </w:p>
          <w:p w:rsidR="00BE768B" w:rsidRDefault="00BE768B" w:rsidP="008B5AA7">
            <w:pPr>
              <w:pStyle w:val="CopticVersemulti-line"/>
            </w:pPr>
            <w:r w:rsidRPr="001A05D1">
              <w:t>ⲧⲉⲛⲛⲁ̀ⲥⲙⲟⲩ ⲉ̀ⲡⲉϥⲣⲁⲛ ⲉ̅ⲑ̅ⲩ</w:t>
            </w:r>
          </w:p>
          <w:p w:rsidR="00BE768B" w:rsidRDefault="00BE768B" w:rsidP="008B5AA7">
            <w:pPr>
              <w:pStyle w:val="CopticVersemulti-line"/>
            </w:pPr>
            <w:r w:rsidRPr="001A05D1">
              <w:t>ⲛ̀ⲥⲏⲟⲩ ⲛⲓⲃⲉⲛ ⲉ̀ⲣⲉ ⲡⲉϥⲥ̀ⲙⲟⲩ</w:t>
            </w:r>
          </w:p>
          <w:p w:rsidR="00BE768B" w:rsidRDefault="00BE768B" w:rsidP="001A05D1">
            <w:pPr>
              <w:pStyle w:val="CopticVerse"/>
            </w:pPr>
            <w:r w:rsidRPr="001A05D1">
              <w:t>ⲛⲁϣⲱⲡⲓ ⲉϥⲙⲏⲛ ⲉ̀ⲃⲟⲗ ϧⲉⲛ ⲣⲱⲛ</w:t>
            </w:r>
          </w:p>
        </w:tc>
      </w:tr>
      <w:tr w:rsidR="00BE768B" w:rsidTr="00D23F8F">
        <w:trPr>
          <w:cantSplit/>
          <w:jc w:val="center"/>
        </w:trPr>
        <w:tc>
          <w:tcPr>
            <w:tcW w:w="288" w:type="dxa"/>
          </w:tcPr>
          <w:p w:rsidR="00BE768B" w:rsidRDefault="00BE768B" w:rsidP="00D23F8F">
            <w:pPr>
              <w:pStyle w:val="CopticCross"/>
            </w:pPr>
          </w:p>
        </w:tc>
        <w:tc>
          <w:tcPr>
            <w:tcW w:w="3960" w:type="dxa"/>
          </w:tcPr>
          <w:p w:rsidR="00BE768B" w:rsidRPr="007425E1" w:rsidRDefault="00BE768B" w:rsidP="00BE768B">
            <w:pPr>
              <w:pStyle w:val="EngHang"/>
              <w:rPr>
                <w:rFonts w:eastAsiaTheme="minorHAnsi"/>
              </w:rPr>
            </w:pPr>
            <w:r w:rsidRPr="007425E1">
              <w:rPr>
                <w:rFonts w:eastAsiaTheme="minorHAnsi"/>
              </w:rPr>
              <w:t xml:space="preserve">Blessed </w:t>
            </w:r>
            <w:r>
              <w:rPr>
                <w:rFonts w:eastAsiaTheme="minorHAnsi"/>
              </w:rPr>
              <w:t>is</w:t>
            </w:r>
            <w:r w:rsidRPr="007425E1">
              <w:rPr>
                <w:rFonts w:eastAsiaTheme="minorHAnsi"/>
              </w:rPr>
              <w:t xml:space="preserve"> the Father and the Son,</w:t>
            </w:r>
          </w:p>
          <w:p w:rsidR="00BE768B" w:rsidRPr="007425E1" w:rsidRDefault="00BE768B" w:rsidP="00BE768B">
            <w:pPr>
              <w:pStyle w:val="EngHang"/>
              <w:rPr>
                <w:rFonts w:eastAsiaTheme="minorHAnsi"/>
              </w:rPr>
            </w:pPr>
            <w:r w:rsidRPr="007425E1">
              <w:rPr>
                <w:rFonts w:eastAsiaTheme="minorHAnsi"/>
              </w:rPr>
              <w:t>And the Holy Spirit,</w:t>
            </w:r>
          </w:p>
          <w:p w:rsidR="00BE768B" w:rsidRPr="007425E1" w:rsidRDefault="00BE768B" w:rsidP="00BE768B">
            <w:pPr>
              <w:pStyle w:val="EngHang"/>
              <w:rPr>
                <w:rFonts w:eastAsiaTheme="minorHAnsi"/>
              </w:rPr>
            </w:pPr>
            <w:r w:rsidRPr="007425E1">
              <w:rPr>
                <w:rFonts w:eastAsiaTheme="minorHAnsi"/>
              </w:rPr>
              <w:t>The perfect Trinity:</w:t>
            </w:r>
          </w:p>
          <w:p w:rsidR="00BE768B" w:rsidRDefault="00BE768B" w:rsidP="00BE768B">
            <w:pPr>
              <w:pStyle w:val="EngHangEnd"/>
            </w:pPr>
            <w:r>
              <w:t xml:space="preserve">We worship Him, we </w:t>
            </w:r>
            <w:r w:rsidRPr="007425E1">
              <w:t>glorify Him.</w:t>
            </w:r>
          </w:p>
        </w:tc>
        <w:tc>
          <w:tcPr>
            <w:tcW w:w="288" w:type="dxa"/>
          </w:tcPr>
          <w:p w:rsidR="00BE768B" w:rsidRDefault="00BE768B" w:rsidP="00D23F8F"/>
        </w:tc>
        <w:tc>
          <w:tcPr>
            <w:tcW w:w="288" w:type="dxa"/>
          </w:tcPr>
          <w:p w:rsidR="00BE768B" w:rsidRDefault="00BE768B" w:rsidP="00D23F8F">
            <w:pPr>
              <w:pStyle w:val="CopticCross"/>
            </w:pPr>
          </w:p>
        </w:tc>
        <w:tc>
          <w:tcPr>
            <w:tcW w:w="3960" w:type="dxa"/>
          </w:tcPr>
          <w:p w:rsidR="00BE768B" w:rsidRDefault="00BE768B" w:rsidP="008B5AA7">
            <w:pPr>
              <w:pStyle w:val="CopticVersemulti-line"/>
            </w:pPr>
            <w:r w:rsidRPr="001A05D1">
              <w:t>Ϫⲉ ϥ̀ⲥ̀ⲙⲁⲣⲱⲟⲩⲧ ⲛ̀ϫⲉ Ⲫ̀ⲓⲱⲧ ⲛⲉⲙ ̀Ⲡϣⲏⲣⲓ</w:t>
            </w:r>
          </w:p>
          <w:p w:rsidR="00BE768B" w:rsidRDefault="00BE768B" w:rsidP="008B5AA7">
            <w:pPr>
              <w:pStyle w:val="CopticVersemulti-line"/>
            </w:pPr>
            <w:r w:rsidRPr="001A05D1">
              <w:t>ⲛⲉⲙ Ⲡⲓⲡ̀ⲛⲉⲩⲙⲁ ⲉ̀ⲑⲟⲩⲁⲃ</w:t>
            </w:r>
          </w:p>
          <w:p w:rsidR="00BE768B" w:rsidRDefault="00BE768B" w:rsidP="008B5AA7">
            <w:pPr>
              <w:pStyle w:val="CopticVersemulti-line"/>
            </w:pPr>
            <w:r w:rsidRPr="001A05D1">
              <w:t>Ϯⲧ̀ⲣⲓⲁⲥ ⲉⲧϫⲏⲕ ⲉ̀ⲃⲟⲗ</w:t>
            </w:r>
          </w:p>
          <w:p w:rsidR="00BE768B" w:rsidRDefault="00BE768B" w:rsidP="001A05D1">
            <w:pPr>
              <w:pStyle w:val="CopticVerse"/>
            </w:pPr>
            <w:r w:rsidRPr="001A05D1">
              <w:t>ⲧⲉⲛⲟⲩⲱϣⲧ ⲙ̀ⲙⲟⲥ ⲧⲉⲛϯⲱ̀ⲟⲩ ⲛⲁⲥ</w:t>
            </w:r>
          </w:p>
        </w:tc>
      </w:tr>
    </w:tbl>
    <w:p w:rsidR="00D23F8F" w:rsidRDefault="00D23F8F" w:rsidP="00D23F8F">
      <w:r>
        <w:t xml:space="preserve">Continue to the Creed on page </w:t>
      </w:r>
      <w:r w:rsidR="004A323C">
        <w:fldChar w:fldCharType="begin"/>
      </w:r>
      <w:r w:rsidR="00F865A1">
        <w:instrText xml:space="preserve"> PAGEREF _Ref299212181 \h </w:instrText>
      </w:r>
      <w:r w:rsidR="004A323C">
        <w:fldChar w:fldCharType="separate"/>
      </w:r>
      <w:r w:rsidR="000E219A">
        <w:rPr>
          <w:noProof/>
        </w:rPr>
        <w:t>155</w:t>
      </w:r>
      <w:r w:rsidR="004A323C">
        <w:fldChar w:fldCharType="end"/>
      </w:r>
      <w:r>
        <w:t>.</w:t>
      </w:r>
    </w:p>
    <w:p w:rsidR="00495F1A" w:rsidRDefault="00495F1A" w:rsidP="00495F1A">
      <w:pPr>
        <w:pStyle w:val="Heading2"/>
      </w:pPr>
      <w:bookmarkStart w:id="783" w:name="_Toc410196185"/>
      <w:bookmarkStart w:id="784" w:name="_Toc410196427"/>
      <w:bookmarkStart w:id="785" w:name="_Toc410196929"/>
      <w:bookmarkStart w:id="786" w:name="_Toc428340978"/>
      <w:r>
        <w:lastRenderedPageBreak/>
        <w:t>Early Morning: Prime (The First Hour)</w:t>
      </w:r>
      <w:bookmarkEnd w:id="783"/>
      <w:bookmarkEnd w:id="784"/>
      <w:bookmarkEnd w:id="785"/>
      <w:bookmarkEnd w:id="786"/>
    </w:p>
    <w:p w:rsidR="00495F1A" w:rsidRDefault="00495F1A" w:rsidP="00495F1A">
      <w:pPr>
        <w:pStyle w:val="Heading3"/>
      </w:pPr>
      <w:bookmarkStart w:id="787" w:name="_Toc410196186"/>
      <w:bookmarkStart w:id="788" w:name="_Toc410196428"/>
      <w:bookmarkStart w:id="789" w:name="_Toc410196930"/>
      <w:r>
        <w:t>The Psalms of Prime</w:t>
      </w:r>
      <w:bookmarkEnd w:id="787"/>
      <w:bookmarkEnd w:id="788"/>
      <w:bookmarkEnd w:id="789"/>
    </w:p>
    <w:p w:rsidR="00CC066E" w:rsidRDefault="00CC066E" w:rsidP="00CC066E">
      <w:pPr>
        <w:pStyle w:val="Rubric"/>
        <w:rPr>
          <w:lang w:val="en-US"/>
        </w:rPr>
      </w:pPr>
      <w:r>
        <w:rPr>
          <w:lang w:val="en-US"/>
        </w:rPr>
        <w:t>The worshipper prays the introductory prayers,</w:t>
      </w:r>
    </w:p>
    <w:p w:rsidR="00CC066E" w:rsidRDefault="00C140D7" w:rsidP="00CC066E">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CC066E">
        <w:rPr>
          <w:lang w:val="en-US"/>
        </w:rPr>
        <w:tab/>
      </w:r>
      <w:r w:rsidR="004A323C">
        <w:rPr>
          <w:lang w:val="en-US"/>
        </w:rPr>
        <w:fldChar w:fldCharType="begin"/>
      </w:r>
      <w:r w:rsidR="00CC066E">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CC066E">
        <w:rPr>
          <w:lang w:val="en-US"/>
        </w:rPr>
        <w:tab/>
      </w:r>
      <w:r w:rsidR="004A323C">
        <w:rPr>
          <w:lang w:val="en-US"/>
        </w:rPr>
        <w:fldChar w:fldCharType="begin"/>
      </w:r>
      <w:r w:rsidR="00CC066E">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CC066E" w:rsidRDefault="00C140D7" w:rsidP="00CC066E">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CC066E">
        <w:rPr>
          <w:lang w:val="en-US"/>
        </w:rPr>
        <w:tab/>
      </w:r>
      <w:r w:rsidR="004A323C">
        <w:rPr>
          <w:lang w:val="en-US"/>
        </w:rPr>
        <w:fldChar w:fldCharType="begin"/>
      </w:r>
      <w:r w:rsidR="00CC066E">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CC066E" w:rsidRDefault="00CC066E" w:rsidP="00CC066E">
      <w:pPr>
        <w:pStyle w:val="Rubric"/>
        <w:rPr>
          <w:lang w:val="en-US"/>
        </w:rPr>
      </w:pPr>
      <w:r>
        <w:rPr>
          <w:lang w:val="en-US"/>
        </w:rPr>
        <w:t>Then is said,</w:t>
      </w:r>
    </w:p>
    <w:p w:rsidR="00CC066E" w:rsidRDefault="00CC066E" w:rsidP="00CC066E">
      <w:pPr>
        <w:pStyle w:val="Prose"/>
      </w:pPr>
      <w:r>
        <w:t>O come, let us worship!  O come, let us ask Christ our God!</w:t>
      </w:r>
    </w:p>
    <w:p w:rsidR="00CC066E" w:rsidRDefault="00CC066E" w:rsidP="00CC066E">
      <w:pPr>
        <w:pStyle w:val="Prose"/>
      </w:pPr>
      <w:r>
        <w:t>O come, let us worship!  O come, let us ask Christ our King!</w:t>
      </w:r>
    </w:p>
    <w:p w:rsidR="00CC066E" w:rsidRDefault="00CC066E" w:rsidP="00CC066E">
      <w:pPr>
        <w:pStyle w:val="Prose"/>
      </w:pPr>
      <w:r>
        <w:t>O come, let us worship!  O come, let us ask Christ our Saviour!</w:t>
      </w:r>
    </w:p>
    <w:p w:rsidR="00CC066E" w:rsidRDefault="00CC066E" w:rsidP="00CC066E">
      <w:pPr>
        <w:pStyle w:val="Prose"/>
      </w:pPr>
      <w:r>
        <w:t xml:space="preserve">O our Lord Jesus Christ, the Logos of God, our God, through the intercessions of Saint Mary and of </w:t>
      </w:r>
      <w:r w:rsidR="00E570CB">
        <w:t>Your</w:t>
      </w:r>
      <w:r>
        <w:t xml:space="preserve"> saints, guard us, let us give glory with a good glorification.  Have mercy upon us according to </w:t>
      </w:r>
      <w:r w:rsidR="00E570CB">
        <w:t>Your</w:t>
      </w:r>
      <w:r>
        <w:t xml:space="preserve"> will forever. The night has gone by; we give thanks unto </w:t>
      </w:r>
      <w:r w:rsidR="001040C8">
        <w:t>You</w:t>
      </w:r>
      <w:r>
        <w:t xml:space="preserve">, O Lord, and we pray </w:t>
      </w:r>
      <w:r w:rsidR="001040C8">
        <w:t>You</w:t>
      </w:r>
      <w:r>
        <w:t xml:space="preserve"> to guard us this day without sin and deliver us.</w:t>
      </w:r>
    </w:p>
    <w:p w:rsidR="00CC066E" w:rsidRDefault="00CC066E" w:rsidP="00CC066E">
      <w:pPr>
        <w:pStyle w:val="Heading5"/>
      </w:pPr>
      <w:r>
        <w:t>EPHESIANS 4:1 5</w:t>
      </w:r>
    </w:p>
    <w:p w:rsidR="00CC066E" w:rsidRDefault="00CC066E" w:rsidP="00CC066E">
      <w:pPr>
        <w:pStyle w:val="Prose"/>
      </w:pPr>
      <w:r>
        <w:t xml:space="preserve">I ask you, I who am bound in the Lord, to walk worthy of the calling to which you have been called, with all lowliness of heart, and meekness, and long suffering, bearing with one another in love; hastening to keep the unity of the Spirit in the perfect bond of peace. One body, and one Spirit, even as ye have been called in one hope of your calling;  one Lord, one faith, one baptism.  </w:t>
      </w:r>
    </w:p>
    <w:p w:rsidR="00CC066E" w:rsidRDefault="00CC066E" w:rsidP="00CC066E">
      <w:pPr>
        <w:pStyle w:val="Prose"/>
      </w:pPr>
      <w:r>
        <w:t>One is God the Father of everyone.  One is His Son, Jesus Christ the Logos, Who was incarnate, died and rose again from the dead on the third day, and has raised us up with Him.  One is the Holy Spirit the Paraclete, the One and the same in His hypostasis; Who proceeds from the Father. He sanctifies the whole creation; He teaches us to worship the Holy Trinity in One Godhead and One nature.  We praise Him; we bless Him forever.  Amen.</w:t>
      </w:r>
    </w:p>
    <w:p w:rsidR="00CC066E" w:rsidRDefault="00CC066E" w:rsidP="00CC066E">
      <w:pPr>
        <w:pStyle w:val="Rubric"/>
      </w:pPr>
      <w:r>
        <w:t>The hymn of the morning of the blessed day I offer to Christ, my King and my God: I will hope in Him that He may forgive me my sins.</w:t>
      </w:r>
    </w:p>
    <w:p w:rsidR="00CC066E" w:rsidRDefault="00CC066E" w:rsidP="00CC066E">
      <w:pPr>
        <w:pStyle w:val="Heading5"/>
        <w:rPr>
          <w:lang w:val="en-GB"/>
        </w:rPr>
      </w:pPr>
      <w:r>
        <w:rPr>
          <w:lang w:val="en-GB"/>
        </w:rPr>
        <w:t>The Psalms</w:t>
      </w:r>
    </w:p>
    <w:p w:rsidR="00CC066E" w:rsidRDefault="00C140D7" w:rsidP="00CC066E">
      <w:pPr>
        <w:pStyle w:val="EngHang"/>
        <w:tabs>
          <w:tab w:val="left" w:leader="dot" w:pos="8280"/>
        </w:tabs>
      </w:pPr>
      <w:r>
        <w:fldChar w:fldCharType="begin"/>
      </w:r>
      <w:r>
        <w:instrText xml:space="preserve"> REF _Ref412098127 \h  \* MERGEFORMAT </w:instrText>
      </w:r>
      <w:r>
        <w:fldChar w:fldCharType="separate"/>
      </w:r>
      <w:r w:rsidR="000E219A">
        <w:t>Psalm 1: Blessed is the man</w:t>
      </w:r>
      <w:r>
        <w:fldChar w:fldCharType="end"/>
      </w:r>
      <w:r w:rsidR="00CC066E">
        <w:tab/>
      </w:r>
      <w:r w:rsidR="004A323C">
        <w:fldChar w:fldCharType="begin"/>
      </w:r>
      <w:r w:rsidR="00CC066E">
        <w:instrText xml:space="preserve"> PAGEREF _Ref412098127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_Ref412098168 \h  \* MERGEFORMAT </w:instrText>
      </w:r>
      <w:r>
        <w:fldChar w:fldCharType="separate"/>
      </w:r>
      <w:r w:rsidR="000E219A">
        <w:t>Psalm</w:t>
      </w:r>
      <w:r w:rsidR="000E219A" w:rsidRPr="00AB1781">
        <w:t xml:space="preserve"> 2</w:t>
      </w:r>
      <w:r w:rsidR="000E219A">
        <w:t>: Why do the nations rage</w:t>
      </w:r>
      <w:r>
        <w:fldChar w:fldCharType="end"/>
      </w:r>
      <w:r w:rsidR="00CC066E">
        <w:tab/>
      </w:r>
      <w:r w:rsidR="004A323C">
        <w:fldChar w:fldCharType="begin"/>
      </w:r>
      <w:r w:rsidR="00CC066E">
        <w:instrText xml:space="preserve"> PAGEREF _Ref412098168 \h </w:instrText>
      </w:r>
      <w:r w:rsidR="004A323C">
        <w:fldChar w:fldCharType="separate"/>
      </w:r>
      <w:r w:rsidR="000E219A">
        <w:rPr>
          <w:noProof/>
        </w:rPr>
        <w:t>271</w:t>
      </w:r>
      <w:r w:rsidR="004A323C">
        <w:fldChar w:fldCharType="end"/>
      </w:r>
    </w:p>
    <w:p w:rsidR="00CC066E" w:rsidRDefault="00C140D7" w:rsidP="00CC066E">
      <w:pPr>
        <w:pStyle w:val="EngHang"/>
        <w:tabs>
          <w:tab w:val="left" w:leader="dot" w:pos="8280"/>
        </w:tabs>
      </w:pPr>
      <w:r>
        <w:fldChar w:fldCharType="begin"/>
      </w:r>
      <w:r>
        <w:instrText xml:space="preserve"> REF _Ref412026989 \h  \* MERGEFORMAT </w:instrText>
      </w:r>
      <w:r>
        <w:fldChar w:fldCharType="separate"/>
      </w:r>
      <w:r w:rsidR="000E219A">
        <w:t>Psalm</w:t>
      </w:r>
      <w:r w:rsidR="000E219A" w:rsidRPr="00AB1781">
        <w:t xml:space="preserve"> 3</w:t>
      </w:r>
      <w:r w:rsidR="000E219A">
        <w:t>: Lord, how many are those who trouble me</w:t>
      </w:r>
      <w:r>
        <w:fldChar w:fldCharType="end"/>
      </w:r>
      <w:r w:rsidR="00CC066E">
        <w:tab/>
      </w:r>
      <w:r w:rsidR="004A323C">
        <w:fldChar w:fldCharType="begin"/>
      </w:r>
      <w:r w:rsidR="00CC066E">
        <w:instrText xml:space="preserve"> PAGEREF _Ref412026989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fldChar w:fldCharType="begin"/>
      </w:r>
      <w:r>
        <w:instrText xml:space="preserve"> REF _Ref412025808 \h  \* MERGEFORMAT </w:instrText>
      </w:r>
      <w:r>
        <w:fldChar w:fldCharType="separate"/>
      </w:r>
      <w:r w:rsidR="000E219A">
        <w:t>Psalm</w:t>
      </w:r>
      <w:r w:rsidR="000E219A" w:rsidRPr="00AB1781">
        <w:t xml:space="preserve"> 4</w:t>
      </w:r>
      <w:r w:rsidR="000E219A">
        <w:t>: You hear me when I call</w:t>
      </w:r>
      <w:r>
        <w:fldChar w:fldCharType="end"/>
      </w:r>
      <w:r w:rsidR="00CC066E">
        <w:tab/>
      </w:r>
      <w:r w:rsidR="004A323C">
        <w:fldChar w:fldCharType="begin"/>
      </w:r>
      <w:r w:rsidR="00CC066E">
        <w:instrText xml:space="preserve"> PAGEREF _Ref412025808 \h </w:instrText>
      </w:r>
      <w:r w:rsidR="004A323C">
        <w:fldChar w:fldCharType="separate"/>
      </w:r>
      <w:r w:rsidR="000E219A">
        <w:rPr>
          <w:noProof/>
        </w:rPr>
        <w:t>273</w:t>
      </w:r>
      <w:r w:rsidR="004A323C">
        <w:fldChar w:fldCharType="end"/>
      </w:r>
    </w:p>
    <w:p w:rsidR="00CC066E" w:rsidRDefault="00C140D7" w:rsidP="00CC066E">
      <w:pPr>
        <w:pStyle w:val="EngHang"/>
        <w:tabs>
          <w:tab w:val="left" w:leader="dot" w:pos="8280"/>
        </w:tabs>
      </w:pPr>
      <w:r>
        <w:lastRenderedPageBreak/>
        <w:fldChar w:fldCharType="begin"/>
      </w:r>
      <w:r>
        <w:instrText xml:space="preserve"> REF _Ref412098238 \h  \* MERGEFORMAT </w:instrText>
      </w:r>
      <w:r>
        <w:fldChar w:fldCharType="separate"/>
      </w:r>
      <w:r w:rsidR="000E219A">
        <w:t>Psalm</w:t>
      </w:r>
      <w:r w:rsidR="000E219A" w:rsidRPr="00AB1781">
        <w:t xml:space="preserve"> 5</w:t>
      </w:r>
      <w:r w:rsidR="000E219A">
        <w:t>: Give ear to my words, O Lord</w:t>
      </w:r>
      <w:r>
        <w:fldChar w:fldCharType="end"/>
      </w:r>
      <w:r w:rsidR="00CC066E">
        <w:tab/>
      </w:r>
      <w:r w:rsidR="004A323C">
        <w:fldChar w:fldCharType="begin"/>
      </w:r>
      <w:r w:rsidR="00CC066E">
        <w:instrText xml:space="preserve"> PAGEREF _Ref412098238 \h </w:instrText>
      </w:r>
      <w:r w:rsidR="004A323C">
        <w:fldChar w:fldCharType="separate"/>
      </w:r>
      <w:r w:rsidR="000E219A">
        <w:rPr>
          <w:noProof/>
        </w:rPr>
        <w:t>274</w:t>
      </w:r>
      <w:r w:rsidR="004A323C">
        <w:fldChar w:fldCharType="end"/>
      </w:r>
    </w:p>
    <w:p w:rsidR="00CC066E" w:rsidRDefault="00C140D7" w:rsidP="00CC066E">
      <w:pPr>
        <w:pStyle w:val="EngHang"/>
        <w:tabs>
          <w:tab w:val="left" w:leader="dot" w:pos="8280"/>
        </w:tabs>
      </w:pPr>
      <w:r>
        <w:fldChar w:fldCharType="begin"/>
      </w:r>
      <w:r>
        <w:instrText xml:space="preserve"> REF _Ref412025822 \h  \* MERGEFORMAT </w:instrText>
      </w:r>
      <w:r>
        <w:fldChar w:fldCharType="separate"/>
      </w:r>
      <w:r w:rsidR="000E219A">
        <w:t>Psalm</w:t>
      </w:r>
      <w:r w:rsidR="000E219A" w:rsidRPr="00AB1781">
        <w:t xml:space="preserve"> 6</w:t>
      </w:r>
      <w:r w:rsidR="000E219A">
        <w:t>: O Lord, rebuke me, but not in Your anger</w:t>
      </w:r>
      <w:r>
        <w:fldChar w:fldCharType="end"/>
      </w:r>
      <w:r w:rsidR="00CC066E">
        <w:tab/>
      </w:r>
      <w:r w:rsidR="004A323C">
        <w:fldChar w:fldCharType="begin"/>
      </w:r>
      <w:r w:rsidR="00CC066E">
        <w:instrText xml:space="preserve"> PAGEREF _Ref412025822 \h </w:instrText>
      </w:r>
      <w:r w:rsidR="004A323C">
        <w:fldChar w:fldCharType="separate"/>
      </w:r>
      <w:r w:rsidR="000E219A">
        <w:rPr>
          <w:noProof/>
        </w:rPr>
        <w:t>276</w:t>
      </w:r>
      <w:r w:rsidR="004A323C">
        <w:fldChar w:fldCharType="end"/>
      </w:r>
    </w:p>
    <w:p w:rsidR="00CC066E" w:rsidRDefault="00C140D7" w:rsidP="00CC066E">
      <w:pPr>
        <w:pStyle w:val="EngHang"/>
        <w:tabs>
          <w:tab w:val="left" w:leader="dot" w:pos="8280"/>
        </w:tabs>
      </w:pPr>
      <w:r>
        <w:fldChar w:fldCharType="begin"/>
      </w:r>
      <w:r>
        <w:instrText xml:space="preserve"> REF _Ref412098295 \h  \* MERGEFORMAT </w:instrText>
      </w:r>
      <w:r>
        <w:fldChar w:fldCharType="separate"/>
      </w:r>
      <w:r w:rsidR="000E219A">
        <w:t>Psalm</w:t>
      </w:r>
      <w:r w:rsidR="000E219A" w:rsidRPr="00AB1781">
        <w:t xml:space="preserve"> 8</w:t>
      </w:r>
      <w:r w:rsidR="000E219A">
        <w:t>: O Lord, our Lord, how wonderful is Your Name</w:t>
      </w:r>
      <w:r>
        <w:fldChar w:fldCharType="end"/>
      </w:r>
      <w:r w:rsidR="00CC066E">
        <w:tab/>
      </w:r>
      <w:r w:rsidR="004A323C">
        <w:fldChar w:fldCharType="begin"/>
      </w:r>
      <w:r w:rsidR="00CC066E">
        <w:instrText xml:space="preserve"> PAGEREF _Ref412098295 \h </w:instrText>
      </w:r>
      <w:r w:rsidR="004A323C">
        <w:fldChar w:fldCharType="separate"/>
      </w:r>
      <w:r w:rsidR="000E219A">
        <w:rPr>
          <w:noProof/>
        </w:rPr>
        <w:t>278</w:t>
      </w:r>
      <w:r w:rsidR="004A323C">
        <w:fldChar w:fldCharType="end"/>
      </w:r>
    </w:p>
    <w:p w:rsidR="00CC066E" w:rsidRDefault="00C140D7" w:rsidP="00CC066E">
      <w:pPr>
        <w:pStyle w:val="EngHang"/>
        <w:tabs>
          <w:tab w:val="left" w:leader="dot" w:pos="8280"/>
        </w:tabs>
      </w:pPr>
      <w:r>
        <w:fldChar w:fldCharType="begin"/>
      </w:r>
      <w:r>
        <w:instrText xml:space="preserve"> REF _Ref412098310 \h  \* MERGEFORMAT </w:instrText>
      </w:r>
      <w:r>
        <w:fldChar w:fldCharType="separate"/>
      </w:r>
      <w:r w:rsidR="000E219A">
        <w:t>Psalm</w:t>
      </w:r>
      <w:r w:rsidR="000E219A" w:rsidRPr="00AB1781">
        <w:t xml:space="preserve"> 11</w:t>
      </w:r>
      <w:r w:rsidR="000E219A">
        <w:t>: Save me, O Lord, for there is no saint left</w:t>
      </w:r>
      <w:r>
        <w:fldChar w:fldCharType="end"/>
      </w:r>
      <w:r w:rsidR="00CC066E">
        <w:tab/>
      </w:r>
      <w:r w:rsidR="004A323C">
        <w:fldChar w:fldCharType="begin"/>
      </w:r>
      <w:r w:rsidR="00CC066E">
        <w:instrText xml:space="preserve"> PAGEREF _Ref412098310 \h </w:instrText>
      </w:r>
      <w:r w:rsidR="004A323C">
        <w:fldChar w:fldCharType="separate"/>
      </w:r>
      <w:r w:rsidR="000E219A">
        <w:rPr>
          <w:noProof/>
        </w:rPr>
        <w:t>283</w:t>
      </w:r>
      <w:r w:rsidR="004A323C">
        <w:fldChar w:fldCharType="end"/>
      </w:r>
    </w:p>
    <w:p w:rsidR="00CC066E" w:rsidRDefault="00C140D7" w:rsidP="00CC066E">
      <w:pPr>
        <w:pStyle w:val="EngHang"/>
        <w:tabs>
          <w:tab w:val="left" w:leader="dot" w:pos="8280"/>
        </w:tabs>
      </w:pPr>
      <w:r>
        <w:fldChar w:fldCharType="begin"/>
      </w:r>
      <w:r>
        <w:instrText xml:space="preserve"> REF _Ref412025965 \h  \* MERGEFORMAT </w:instrText>
      </w:r>
      <w:r>
        <w:fldChar w:fldCharType="separate"/>
      </w:r>
      <w:r w:rsidR="000E219A">
        <w:t>Psalm</w:t>
      </w:r>
      <w:r w:rsidR="000E219A" w:rsidRPr="00AB1781">
        <w:t xml:space="preserve"> 12</w:t>
      </w:r>
      <w:r w:rsidR="000E219A">
        <w:t>: How long, O Lord? Wilt You forget me for ever?</w:t>
      </w:r>
      <w:r>
        <w:fldChar w:fldCharType="end"/>
      </w:r>
      <w:r w:rsidR="00CC066E">
        <w:tab/>
      </w:r>
      <w:r w:rsidR="004A323C">
        <w:fldChar w:fldCharType="begin"/>
      </w:r>
      <w:r w:rsidR="00CC066E">
        <w:instrText xml:space="preserve"> PAGEREF _Ref412025965 \h </w:instrText>
      </w:r>
      <w:r w:rsidR="004A323C">
        <w:fldChar w:fldCharType="separate"/>
      </w:r>
      <w:r w:rsidR="000E219A">
        <w:rPr>
          <w:noProof/>
        </w:rPr>
        <w:t>284</w:t>
      </w:r>
      <w:r w:rsidR="004A323C">
        <w:fldChar w:fldCharType="end"/>
      </w:r>
    </w:p>
    <w:p w:rsidR="00CC066E" w:rsidRDefault="00C140D7" w:rsidP="00CC066E">
      <w:pPr>
        <w:pStyle w:val="EngHang"/>
        <w:tabs>
          <w:tab w:val="left" w:leader="dot" w:pos="8280"/>
        </w:tabs>
      </w:pPr>
      <w:r>
        <w:fldChar w:fldCharType="begin"/>
      </w:r>
      <w:r>
        <w:instrText xml:space="preserve"> REF _Ref412098343 \h  \* MERGEFORMAT </w:instrText>
      </w:r>
      <w:r>
        <w:fldChar w:fldCharType="separate"/>
      </w:r>
      <w:r w:rsidR="000E219A">
        <w:t>Psalm</w:t>
      </w:r>
      <w:r w:rsidR="000E219A" w:rsidRPr="00AB1781">
        <w:t xml:space="preserve"> 14</w:t>
      </w:r>
      <w:r w:rsidR="000E219A">
        <w:t>: Lord, who can dwell in Your sanctuary</w:t>
      </w:r>
      <w:r>
        <w:fldChar w:fldCharType="end"/>
      </w:r>
      <w:r w:rsidR="00CC066E">
        <w:tab/>
      </w:r>
      <w:r w:rsidR="004A323C">
        <w:fldChar w:fldCharType="begin"/>
      </w:r>
      <w:r w:rsidR="00CC066E">
        <w:instrText xml:space="preserve"> PAGEREF _Ref412098343 \h </w:instrText>
      </w:r>
      <w:r w:rsidR="004A323C">
        <w:fldChar w:fldCharType="separate"/>
      </w:r>
      <w:r w:rsidR="000E219A">
        <w:rPr>
          <w:noProof/>
        </w:rPr>
        <w:t>285</w:t>
      </w:r>
      <w:r w:rsidR="004A323C">
        <w:fldChar w:fldCharType="end"/>
      </w:r>
    </w:p>
    <w:p w:rsidR="00CC066E" w:rsidRDefault="00C140D7" w:rsidP="00CC066E">
      <w:pPr>
        <w:pStyle w:val="EngHang"/>
        <w:tabs>
          <w:tab w:val="left" w:leader="dot" w:pos="8280"/>
        </w:tabs>
      </w:pPr>
      <w:r>
        <w:fldChar w:fldCharType="begin"/>
      </w:r>
      <w:r>
        <w:instrText xml:space="preserve"> REF _Ref412025981 \h  \* MERGEFORMAT </w:instrText>
      </w:r>
      <w:r>
        <w:fldChar w:fldCharType="separate"/>
      </w:r>
      <w:r w:rsidR="000E219A">
        <w:t>Psalm</w:t>
      </w:r>
      <w:r w:rsidR="000E219A" w:rsidRPr="00AB1781">
        <w:t xml:space="preserve"> 15</w:t>
      </w:r>
      <w:r w:rsidR="000E219A">
        <w:t>: Keep me, O Lord, for my trust is in You</w:t>
      </w:r>
      <w:r>
        <w:fldChar w:fldCharType="end"/>
      </w:r>
      <w:r w:rsidR="00CC066E">
        <w:tab/>
      </w:r>
      <w:r w:rsidR="004A323C">
        <w:fldChar w:fldCharType="begin"/>
      </w:r>
      <w:r w:rsidR="00CC066E">
        <w:instrText xml:space="preserve"> PAGEREF _Ref412025981 \h </w:instrText>
      </w:r>
      <w:r w:rsidR="004A323C">
        <w:fldChar w:fldCharType="separate"/>
      </w:r>
      <w:r w:rsidR="000E219A">
        <w:rPr>
          <w:noProof/>
        </w:rPr>
        <w:t>286</w:t>
      </w:r>
      <w:r w:rsidR="004A323C">
        <w:fldChar w:fldCharType="end"/>
      </w:r>
    </w:p>
    <w:p w:rsidR="00CC066E" w:rsidRDefault="00C140D7" w:rsidP="00CC066E">
      <w:pPr>
        <w:pStyle w:val="EngHang"/>
        <w:tabs>
          <w:tab w:val="left" w:leader="dot" w:pos="8280"/>
        </w:tabs>
      </w:pPr>
      <w:r>
        <w:fldChar w:fldCharType="begin"/>
      </w:r>
      <w:r>
        <w:instrText xml:space="preserve"> REF _Ref412098373 \h  \* MERGEFORMAT </w:instrText>
      </w:r>
      <w:r>
        <w:fldChar w:fldCharType="separate"/>
      </w:r>
      <w:r w:rsidR="000E219A">
        <w:t>Psalm</w:t>
      </w:r>
      <w:r w:rsidR="000E219A" w:rsidRPr="00AB1781">
        <w:t xml:space="preserve"> 18</w:t>
      </w:r>
      <w:r w:rsidR="000E219A">
        <w:t>: The heavens declare the glory of God</w:t>
      </w:r>
      <w:r>
        <w:fldChar w:fldCharType="end"/>
      </w:r>
      <w:r w:rsidR="00CC066E">
        <w:tab/>
      </w:r>
      <w:r w:rsidR="004A323C">
        <w:fldChar w:fldCharType="begin"/>
      </w:r>
      <w:r w:rsidR="00CC066E">
        <w:instrText xml:space="preserve"> PAGEREF _Ref412098373 \h </w:instrText>
      </w:r>
      <w:r w:rsidR="004A323C">
        <w:fldChar w:fldCharType="separate"/>
      </w:r>
      <w:r w:rsidR="000E219A">
        <w:rPr>
          <w:noProof/>
        </w:rPr>
        <w:t>293</w:t>
      </w:r>
      <w:r w:rsidR="004A323C">
        <w:fldChar w:fldCharType="end"/>
      </w:r>
    </w:p>
    <w:p w:rsidR="00CC066E" w:rsidRDefault="00CC066E" w:rsidP="00CC066E">
      <w:pPr>
        <w:pStyle w:val="Rubric"/>
      </w:pPr>
      <w:r>
        <w:t xml:space="preserve">The following are a later </w:t>
      </w:r>
      <w:r w:rsidR="006F5235">
        <w:t>addition to the original twelve,</w:t>
      </w:r>
    </w:p>
    <w:p w:rsidR="00CC066E" w:rsidRDefault="00C140D7" w:rsidP="00CC066E">
      <w:pPr>
        <w:pStyle w:val="EngHang"/>
        <w:tabs>
          <w:tab w:val="left" w:leader="dot" w:pos="8280"/>
        </w:tabs>
      </w:pPr>
      <w:r>
        <w:fldChar w:fldCharType="begin"/>
      </w:r>
      <w:r>
        <w:instrText xml:space="preserve"> REF _Ref412026003 \h  \* MERGEFORMAT </w:instrText>
      </w:r>
      <w:r>
        <w:fldChar w:fldCharType="separate"/>
      </w:r>
      <w:r w:rsidR="000E219A">
        <w:t>Psalm</w:t>
      </w:r>
      <w:r w:rsidR="000E219A" w:rsidRPr="00AB1781">
        <w:t xml:space="preserve"> 24</w:t>
      </w:r>
      <w:r w:rsidR="000E219A">
        <w:t>: To You, O Lord, I lift up my soul</w:t>
      </w:r>
      <w:r>
        <w:fldChar w:fldCharType="end"/>
      </w:r>
      <w:r w:rsidR="00CC066E">
        <w:tab/>
      </w:r>
      <w:r w:rsidR="004A323C">
        <w:fldChar w:fldCharType="begin"/>
      </w:r>
      <w:r w:rsidR="00CC066E">
        <w:instrText xml:space="preserve"> PAGEREF _Ref412026003 \h </w:instrText>
      </w:r>
      <w:r w:rsidR="004A323C">
        <w:fldChar w:fldCharType="separate"/>
      </w:r>
      <w:r w:rsidR="000E219A">
        <w:rPr>
          <w:noProof/>
        </w:rPr>
        <w:t>301</w:t>
      </w:r>
      <w:r w:rsidR="004A323C">
        <w:fldChar w:fldCharType="end"/>
      </w:r>
    </w:p>
    <w:p w:rsidR="00CC066E" w:rsidRDefault="00C140D7" w:rsidP="00CC066E">
      <w:pPr>
        <w:pStyle w:val="EngHang"/>
        <w:tabs>
          <w:tab w:val="left" w:leader="dot" w:pos="8280"/>
        </w:tabs>
      </w:pPr>
      <w:r>
        <w:fldChar w:fldCharType="begin"/>
      </w:r>
      <w:r>
        <w:instrText xml:space="preserve"> REF _Ref412026021 \h  \* MERGEFORMAT </w:instrText>
      </w:r>
      <w:r>
        <w:fldChar w:fldCharType="separate"/>
      </w:r>
      <w:r w:rsidR="000E219A">
        <w:t>Psalm</w:t>
      </w:r>
      <w:r w:rsidR="000E219A" w:rsidRPr="00AB1781">
        <w:t xml:space="preserve"> 26</w:t>
      </w:r>
      <w:r w:rsidR="000E219A">
        <w:t xml:space="preserve"> The Lord is my light and my Saviour; whom shall I fear</w:t>
      </w:r>
      <w:r>
        <w:fldChar w:fldCharType="end"/>
      </w:r>
      <w:r w:rsidR="00CC066E">
        <w:tab/>
      </w:r>
      <w:r w:rsidR="004A323C">
        <w:fldChar w:fldCharType="begin"/>
      </w:r>
      <w:r w:rsidR="00CC066E">
        <w:instrText xml:space="preserve"> PAGEREF _Ref412026021 \h </w:instrText>
      </w:r>
      <w:r w:rsidR="004A323C">
        <w:fldChar w:fldCharType="separate"/>
      </w:r>
      <w:r w:rsidR="000E219A">
        <w:rPr>
          <w:noProof/>
        </w:rPr>
        <w:t>304</w:t>
      </w:r>
      <w:r w:rsidR="004A323C">
        <w:fldChar w:fldCharType="end"/>
      </w:r>
    </w:p>
    <w:p w:rsidR="00CC066E" w:rsidRDefault="00C140D7" w:rsidP="00CC066E">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CC066E">
        <w:tab/>
      </w:r>
      <w:r w:rsidR="004A323C">
        <w:fldChar w:fldCharType="begin"/>
      </w:r>
      <w:r w:rsidR="00CC066E">
        <w:instrText xml:space="preserve"> PAGEREF _Ref412098429 \h </w:instrText>
      </w:r>
      <w:r w:rsidR="004A323C">
        <w:fldChar w:fldCharType="separate"/>
      </w:r>
      <w:r w:rsidR="000E219A">
        <w:rPr>
          <w:noProof/>
        </w:rPr>
        <w:t>358</w:t>
      </w:r>
      <w:r w:rsidR="004A323C">
        <w:fldChar w:fldCharType="end"/>
      </w:r>
    </w:p>
    <w:p w:rsidR="00CC066E" w:rsidRDefault="00C140D7" w:rsidP="00CC066E">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CC066E">
        <w:tab/>
      </w:r>
      <w:r w:rsidR="004A323C">
        <w:fldChar w:fldCharType="begin"/>
      </w:r>
      <w:r w:rsidR="00CC066E">
        <w:instrText xml:space="preserve"> PAGEREF _Ref412026041 \h </w:instrText>
      </w:r>
      <w:r w:rsidR="004A323C">
        <w:fldChar w:fldCharType="separate"/>
      </w:r>
      <w:r w:rsidR="000E219A">
        <w:rPr>
          <w:noProof/>
        </w:rPr>
        <w:t>363</w:t>
      </w:r>
      <w:r w:rsidR="004A323C">
        <w:fldChar w:fldCharType="end"/>
      </w:r>
    </w:p>
    <w:p w:rsidR="00CC066E" w:rsidRDefault="00C140D7" w:rsidP="00CC066E">
      <w:pPr>
        <w:pStyle w:val="EngHang"/>
        <w:tabs>
          <w:tab w:val="left" w:leader="dot" w:pos="8280"/>
        </w:tabs>
      </w:pPr>
      <w:r>
        <w:fldChar w:fldCharType="begin"/>
      </w:r>
      <w:r>
        <w:instrText xml:space="preserve"> REF _Ref412026055 \h  \* MERGEFORMAT </w:instrText>
      </w:r>
      <w:r>
        <w:fldChar w:fldCharType="separate"/>
      </w:r>
      <w:r w:rsidR="000E219A">
        <w:t>Psalm</w:t>
      </w:r>
      <w:r w:rsidR="000E219A" w:rsidRPr="00AB1781">
        <w:t xml:space="preserve"> 69</w:t>
      </w:r>
      <w:r w:rsidR="000E219A">
        <w:t>: O God, come to my help</w:t>
      </w:r>
      <w:r>
        <w:fldChar w:fldCharType="end"/>
      </w:r>
      <w:r w:rsidR="00CC066E">
        <w:tab/>
      </w:r>
      <w:r w:rsidR="004A323C">
        <w:fldChar w:fldCharType="begin"/>
      </w:r>
      <w:r w:rsidR="00CC066E">
        <w:instrText xml:space="preserve"> PAGEREF _Ref412026055 \h </w:instrText>
      </w:r>
      <w:r w:rsidR="004A323C">
        <w:fldChar w:fldCharType="separate"/>
      </w:r>
      <w:r w:rsidR="000E219A">
        <w:rPr>
          <w:noProof/>
        </w:rPr>
        <w:t>370</w:t>
      </w:r>
      <w:r w:rsidR="004A323C">
        <w:fldChar w:fldCharType="end"/>
      </w:r>
    </w:p>
    <w:p w:rsidR="00CC066E" w:rsidRDefault="00C140D7" w:rsidP="00CC066E">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CC066E">
        <w:tab/>
      </w:r>
      <w:r w:rsidR="004A323C">
        <w:fldChar w:fldCharType="begin"/>
      </w:r>
      <w:r w:rsidR="00CC066E">
        <w:instrText xml:space="preserve"> PAGEREF _Ref412098484 \h </w:instrText>
      </w:r>
      <w:r w:rsidR="004A323C">
        <w:fldChar w:fldCharType="separate"/>
      </w:r>
      <w:r w:rsidR="000E219A">
        <w:rPr>
          <w:noProof/>
        </w:rPr>
        <w:t>441</w:t>
      </w:r>
      <w:r w:rsidR="004A323C">
        <w:fldChar w:fldCharType="end"/>
      </w:r>
    </w:p>
    <w:p w:rsidR="00CC066E" w:rsidRDefault="00C140D7" w:rsidP="00CC066E">
      <w:pPr>
        <w:pStyle w:val="EngHang"/>
        <w:tabs>
          <w:tab w:val="left" w:leader="dot" w:pos="8280"/>
        </w:tabs>
      </w:pPr>
      <w:r>
        <w:fldChar w:fldCharType="begin"/>
      </w:r>
      <w:r>
        <w:instrText xml:space="preserve"> REF _Ref412098508 \h  \* MERGEFORMAT </w:instrText>
      </w:r>
      <w:r>
        <w:fldChar w:fldCharType="separate"/>
      </w:r>
      <w:r w:rsidR="000E219A">
        <w:t>Psalm</w:t>
      </w:r>
      <w:r w:rsidR="000E219A" w:rsidRPr="00AB1781">
        <w:t xml:space="preserve"> 142</w:t>
      </w:r>
      <w:r w:rsidR="000E219A">
        <w:t>: Lord, hear my prayer; give ear to my petition in Your truth</w:t>
      </w:r>
      <w:r>
        <w:fldChar w:fldCharType="end"/>
      </w:r>
      <w:r w:rsidR="00CC066E">
        <w:tab/>
      </w:r>
      <w:r w:rsidR="004A323C">
        <w:fldChar w:fldCharType="begin"/>
      </w:r>
      <w:r w:rsidR="00CC066E">
        <w:instrText xml:space="preserve"> PAGEREF _Ref412098508 \h </w:instrText>
      </w:r>
      <w:r w:rsidR="004A323C">
        <w:fldChar w:fldCharType="separate"/>
      </w:r>
      <w:r w:rsidR="000E219A">
        <w:rPr>
          <w:noProof/>
        </w:rPr>
        <w:t>484</w:t>
      </w:r>
      <w:r w:rsidR="004A323C">
        <w:fldChar w:fldCharType="end"/>
      </w:r>
    </w:p>
    <w:p w:rsidR="00CC066E" w:rsidRDefault="00CC066E" w:rsidP="00CC066E">
      <w:pPr>
        <w:pStyle w:val="Heading5"/>
      </w:pPr>
      <w:r>
        <w:t>THE GOSPEL FROM SAINT JOHN 1:1 17</w:t>
      </w:r>
    </w:p>
    <w:p w:rsidR="00CC066E" w:rsidRDefault="00CC066E" w:rsidP="00CC066E">
      <w:pPr>
        <w:pStyle w:val="Prose"/>
      </w:pPr>
      <w:r>
        <w:t>In the beginning was the Word, and the Word was with God, and the Word was God.  The same was in the beginning with God.  All things became through Him; and witho</w:t>
      </w:r>
      <w:r w:rsidR="006F5235">
        <w:t>ut Him there did not become any</w:t>
      </w:r>
      <w:r>
        <w:t>thing of that which became.  In Him was the life; and the life was the light of men</w:t>
      </w:r>
      <w:r w:rsidR="006F5235">
        <w:t>.  And the light shines in dark</w:t>
      </w:r>
      <w:r>
        <w:t xml:space="preserve">ness; and the darkness comprehended it not.  </w:t>
      </w:r>
    </w:p>
    <w:p w:rsidR="00CC066E" w:rsidRDefault="00CC066E" w:rsidP="00CC066E">
      <w:pPr>
        <w:pStyle w:val="Prose"/>
      </w:pPr>
      <w:r>
        <w:t>There was a man sent from God, whose name was John.  The same came for a witness, to bear witness of the Light, that every one might believe through him.  He was not the Light, but (came) that he might bear witness of the Light.</w:t>
      </w:r>
    </w:p>
    <w:p w:rsidR="00CC066E" w:rsidRDefault="00CC066E" w:rsidP="00CC066E">
      <w:pPr>
        <w:pStyle w:val="Prose"/>
      </w:pPr>
      <w:r>
        <w:t xml:space="preserve">That was the true Light, which lights every man who comes into the world.  He was in the world, and the world became through Him, and the world knew Him not.  He came to those who were His own, and those who were his own received Him not.  But those who received Him, to them He gave power to become sons of God, those who believe on His Name:  those who were not of blood, nor of the desire of the flesh, nor of the desire of man, but they were born of God.  </w:t>
      </w:r>
    </w:p>
    <w:p w:rsidR="00CC066E" w:rsidRDefault="00CC066E" w:rsidP="00CC066E">
      <w:pPr>
        <w:pStyle w:val="Prose"/>
        <w:rPr>
          <w:i/>
        </w:rPr>
      </w:pPr>
      <w:r>
        <w:t xml:space="preserve">And the Word became flesh, and dwelt among us, and we saw His glory, as the glory of an only begotten Son of His Father, full of grace and truth.  John bare witness of Him, and cried, saying, This is He of whom I said, that He Who com¬es after me was before me: for He was indeed earlier than me.  For we all received of his fulness, and grace instead of grace.  For the </w:t>
      </w:r>
      <w:r>
        <w:lastRenderedPageBreak/>
        <w:t xml:space="preserve">Law was given through Moses, but grace and truth became through Jesus Christ.  </w:t>
      </w:r>
      <w:r w:rsidRPr="00CC066E">
        <w:rPr>
          <w:i/>
        </w:rPr>
        <w:t>Glory be to God forever.</w:t>
      </w:r>
    </w:p>
    <w:p w:rsidR="00C241B0" w:rsidRDefault="00C241B0" w:rsidP="00C241B0">
      <w:pPr>
        <w:pStyle w:val="Rubric"/>
      </w:pPr>
      <w:r>
        <w:t>Or else the Gospel According to Saint Mark 1:1-3 is said</w:t>
      </w:r>
      <w:r>
        <w:rPr>
          <w:rStyle w:val="FootnoteReference"/>
        </w:rPr>
        <w:footnoteReference w:id="11"/>
      </w:r>
      <w:r>
        <w:t>,</w:t>
      </w:r>
    </w:p>
    <w:p w:rsidR="00C241B0" w:rsidRPr="00C241B0" w:rsidRDefault="00C241B0" w:rsidP="00C241B0">
      <w:pPr>
        <w:pStyle w:val="Rubric"/>
        <w:rPr>
          <w:i w:val="0"/>
        </w:rPr>
      </w:pPr>
      <w:r>
        <w:rPr>
          <w:i w:val="0"/>
        </w:rPr>
        <w:t xml:space="preserve">The beginning of the Gospel of Jesus Christ, the Son of God, According as it is written in Isaiah the prophet: Lo, I will send My angel before </w:t>
      </w:r>
      <w:r w:rsidR="00E570CB">
        <w:rPr>
          <w:i w:val="0"/>
        </w:rPr>
        <w:t>Your</w:t>
      </w:r>
      <w:r>
        <w:rPr>
          <w:i w:val="0"/>
        </w:rPr>
        <w:t xml:space="preserve"> face, who shall prepare </w:t>
      </w:r>
      <w:r w:rsidR="00E570CB">
        <w:rPr>
          <w:i w:val="0"/>
        </w:rPr>
        <w:t>Your</w:t>
      </w:r>
      <w:r>
        <w:rPr>
          <w:i w:val="0"/>
        </w:rPr>
        <w:t xml:space="preserve"> way before </w:t>
      </w:r>
      <w:r w:rsidR="001040C8">
        <w:rPr>
          <w:i w:val="0"/>
        </w:rPr>
        <w:t>You</w:t>
      </w:r>
      <w:r>
        <w:rPr>
          <w:i w:val="0"/>
        </w:rPr>
        <w:t xml:space="preserve">. The voice of him who crieth in the desert: Prepare the way of the Lord: make straight His paths. </w:t>
      </w:r>
      <w:r>
        <w:t>Glory be to God forever.</w:t>
      </w:r>
    </w:p>
    <w:p w:rsidR="00CC066E" w:rsidRDefault="00CC066E" w:rsidP="00CC066E">
      <w:pPr>
        <w:pStyle w:val="Rubric"/>
      </w:pPr>
      <w:r>
        <w:t xml:space="preserve">Then shall this Psali Adam be said (or else the whole Doxology of Prime on page </w:t>
      </w:r>
      <w:r w:rsidR="004A323C">
        <w:fldChar w:fldCharType="begin"/>
      </w:r>
      <w:r>
        <w:instrText xml:space="preserve"> PAGEREF _Ref412098903 \h </w:instrText>
      </w:r>
      <w:r w:rsidR="004A323C">
        <w:fldChar w:fldCharType="separate"/>
      </w:r>
      <w:r w:rsidR="000E219A">
        <w:rPr>
          <w:noProof/>
        </w:rPr>
        <w:t>246</w:t>
      </w:r>
      <w:r w:rsidR="004A323C">
        <w:fldChar w:fldCharType="end"/>
      </w:r>
      <w:r w:rsidR="00C241B0">
        <w:t>. Originally, "O True Light" was said here in its entirety, rather than just the first parts, without the rest of modern Doxology of Prime</w:t>
      </w:r>
      <w:r>
        <w:t>),</w:t>
      </w:r>
    </w:p>
    <w:p w:rsidR="00CC066E" w:rsidRDefault="00CC066E" w:rsidP="00CC066E">
      <w:pPr>
        <w:pStyle w:val="Prose"/>
      </w:pPr>
      <w:r>
        <w:t xml:space="preserve">O True Light Which lights every man who comes to the world, </w:t>
      </w:r>
      <w:r w:rsidR="001040C8">
        <w:t>You</w:t>
      </w:r>
      <w:r>
        <w:t xml:space="preserve"> </w:t>
      </w:r>
      <w:r w:rsidR="00556387">
        <w:t>have</w:t>
      </w:r>
      <w:r>
        <w:t xml:space="preserve"> come to the world through </w:t>
      </w:r>
      <w:r w:rsidR="00E570CB">
        <w:t>Your</w:t>
      </w:r>
      <w:r>
        <w:t xml:space="preserve"> love toward man; all the creation rejoiced at </w:t>
      </w:r>
      <w:r w:rsidR="00E570CB">
        <w:t>Your</w:t>
      </w:r>
      <w:r>
        <w:t xml:space="preserve"> coming.  </w:t>
      </w:r>
      <w:r w:rsidR="001040C8">
        <w:t>You</w:t>
      </w:r>
      <w:r>
        <w:t xml:space="preserve"> </w:t>
      </w:r>
      <w:r w:rsidR="00556387">
        <w:t>have</w:t>
      </w:r>
      <w:r>
        <w:t xml:space="preserve"> saved Adam from the deceitfulness and set free Eve from the pangs of death.  </w:t>
      </w:r>
      <w:r w:rsidR="001040C8">
        <w:t>You</w:t>
      </w:r>
      <w:r>
        <w:t xml:space="preserve"> </w:t>
      </w:r>
      <w:r w:rsidR="00556387">
        <w:t>have</w:t>
      </w:r>
      <w:r>
        <w:t xml:space="preserve"> given to us the spirit of sonship. We praise </w:t>
      </w:r>
      <w:r w:rsidR="001040C8">
        <w:t>You</w:t>
      </w:r>
      <w:r>
        <w:t xml:space="preserve">, we bless </w:t>
      </w:r>
      <w:r w:rsidR="001040C8">
        <w:t>You</w:t>
      </w:r>
      <w:r>
        <w:t xml:space="preserve"> with </w:t>
      </w:r>
      <w:r w:rsidR="001040C8">
        <w:t>Your</w:t>
      </w:r>
      <w:r>
        <w:t xml:space="preserve"> angels.</w:t>
      </w:r>
    </w:p>
    <w:p w:rsidR="00CC066E" w:rsidRDefault="00CC066E" w:rsidP="00CC066E">
      <w:r>
        <w:t>Doxa Patri ke Eio ke Agio Pnevmati. (Glory be to the Father and to the Son and to the Holy Spirit.)</w:t>
      </w:r>
    </w:p>
    <w:p w:rsidR="00CC066E" w:rsidRDefault="00CC066E" w:rsidP="00CC066E">
      <w:pPr>
        <w:pStyle w:val="Prose"/>
      </w:pPr>
      <w:r>
        <w:t xml:space="preserve">When the morning hour comes upon us, O Christ our God, the True Light, let the thoughts of light arise within us, and let not the darkness of passions cover us; that we may praise </w:t>
      </w:r>
      <w:r w:rsidR="001040C8">
        <w:t>You</w:t>
      </w:r>
      <w:r>
        <w:t xml:space="preserve"> rationally with David, crying unto </w:t>
      </w:r>
      <w:r w:rsidR="001040C8">
        <w:t>You</w:t>
      </w:r>
      <w:r>
        <w:t xml:space="preserve"> and saying, "My eyes are awake before the dawn time that I might meditate on all </w:t>
      </w:r>
      <w:r w:rsidR="00E570CB">
        <w:t>Your</w:t>
      </w:r>
      <w:r>
        <w:t xml:space="preserve"> words."  Hear our voices according to </w:t>
      </w:r>
      <w:r w:rsidR="00E570CB">
        <w:t>Your</w:t>
      </w:r>
      <w:r>
        <w:t xml:space="preserve"> great mercy; save us, O Lord our God, according to </w:t>
      </w:r>
      <w:r w:rsidR="00E570CB">
        <w:t>Your</w:t>
      </w:r>
      <w:r>
        <w:t xml:space="preserve"> compassions.</w:t>
      </w:r>
    </w:p>
    <w:p w:rsidR="00CC066E" w:rsidRDefault="00CC066E" w:rsidP="00CC066E">
      <w:r>
        <w:t>Ke nin ke a ee ke ees toos e onas ton e onon. Amen.  (Both now and always, and unto the ages of ages.  Amen.)</w:t>
      </w:r>
    </w:p>
    <w:p w:rsidR="00CC066E" w:rsidRDefault="00CC066E" w:rsidP="00CC066E">
      <w:pPr>
        <w:pStyle w:val="Prose"/>
      </w:pPr>
      <w:r>
        <w:t>You are the Mother of the Light, who is honoured throughout the entire world.  Glorific</w:t>
      </w:r>
      <w:r>
        <w:t>a</w:t>
      </w:r>
      <w:r>
        <w:t>tions are offered unto you, O Mother of God, the Second Heaven.  For you are the pure and unchanging flower, and the ever virgin Mother.  For the Father has chosen yo</w:t>
      </w:r>
      <w:r w:rsidR="00C241B0">
        <w:t>u, and the Holy Spirit has over</w:t>
      </w:r>
      <w:r>
        <w:t>shadowed you, and the Son of God came and was incarnate of you.  Ask Him to grant deliverance unto the world that He has created, and to save it from the temptations.  That we may praise Him with a new hymn, and bless Him, now and forever.  Amen.</w:t>
      </w:r>
    </w:p>
    <w:p w:rsidR="00B5582D" w:rsidRDefault="00B5582D" w:rsidP="00B5582D">
      <w:pPr>
        <w:pStyle w:val="Rubric"/>
      </w:pPr>
      <w:r>
        <w:t xml:space="preserve">If praying Great Prime, i.e. continuing directly to the Raising of Morning Incense, omit the following, all of which are said in, or have equivalents in the Raising of Incense (which is simply the great or communal version of Prime), and proceed directly to the Raising of Morning Incense on page </w:t>
      </w:r>
      <w:r w:rsidR="004A323C">
        <w:fldChar w:fldCharType="begin"/>
      </w:r>
      <w:r>
        <w:instrText xml:space="preserve"> PAGEREF _Ref412099016 \h </w:instrText>
      </w:r>
      <w:r w:rsidR="004A323C">
        <w:fldChar w:fldCharType="separate"/>
      </w:r>
      <w:r w:rsidR="000E219A">
        <w:rPr>
          <w:noProof/>
        </w:rPr>
        <w:t>260</w:t>
      </w:r>
      <w:r w:rsidR="004A323C">
        <w:fldChar w:fldCharType="end"/>
      </w:r>
      <w:r>
        <w:t>.</w:t>
      </w:r>
    </w:p>
    <w:p w:rsidR="00CC066E" w:rsidRDefault="00CC066E" w:rsidP="00CC066E">
      <w:pPr>
        <w:pStyle w:val="Heading5non-TOC"/>
      </w:pPr>
      <w:r>
        <w:lastRenderedPageBreak/>
        <w:t>THE GLORIA</w:t>
      </w:r>
    </w:p>
    <w:p w:rsidR="00CC066E" w:rsidRDefault="00CC066E" w:rsidP="00CC066E">
      <w:pPr>
        <w:pStyle w:val="Prose"/>
      </w:pPr>
      <w:r>
        <w:t xml:space="preserve">Let us praise with the angels, saying, "Glory to God in the highest, peace on earth and goodwill toward men."  We praise </w:t>
      </w:r>
      <w:r w:rsidR="001040C8">
        <w:t>You</w:t>
      </w:r>
      <w:r>
        <w:t xml:space="preserve">, we bless </w:t>
      </w:r>
      <w:r w:rsidR="001040C8">
        <w:t>You</w:t>
      </w:r>
      <w:r>
        <w:t xml:space="preserve">, we serve </w:t>
      </w:r>
      <w:r w:rsidR="001040C8">
        <w:t>You</w:t>
      </w:r>
      <w:r>
        <w:t xml:space="preserve">, we worship </w:t>
      </w:r>
      <w:r w:rsidR="001040C8">
        <w:t>You</w:t>
      </w:r>
      <w:r>
        <w:t xml:space="preserve">, we confess to </w:t>
      </w:r>
      <w:r w:rsidR="001040C8">
        <w:t>You</w:t>
      </w:r>
      <w:r>
        <w:t xml:space="preserve">, we glorify </w:t>
      </w:r>
      <w:r w:rsidR="001040C8">
        <w:t>You</w:t>
      </w:r>
      <w:r>
        <w:t xml:space="preserve">, we give thanks to </w:t>
      </w:r>
      <w:r w:rsidR="001040C8">
        <w:t>You</w:t>
      </w:r>
      <w:r>
        <w:t xml:space="preserve"> for </w:t>
      </w:r>
      <w:r w:rsidR="00E570CB">
        <w:t>Your</w:t>
      </w:r>
      <w:r>
        <w:t xml:space="preserve"> great Glory, O Lord, Heavenly King, God the Father, the Pantocrator; O Lord, the Only Begotten Son, Jesus Christ; and the Holy Spirit.</w:t>
      </w:r>
    </w:p>
    <w:p w:rsidR="00CC066E" w:rsidRDefault="00CC066E" w:rsidP="00CC066E">
      <w:pPr>
        <w:pStyle w:val="Prose"/>
      </w:pPr>
      <w:r>
        <w:t>O Lord God, Lamb of God, Son of the Father, Who takes away the sin of the world, r</w:t>
      </w:r>
      <w:r>
        <w:t>e</w:t>
      </w:r>
      <w:r>
        <w:t xml:space="preserve">ceive our prayer.  </w:t>
      </w:r>
      <w:r w:rsidR="001040C8">
        <w:t>You</w:t>
      </w:r>
      <w:r>
        <w:t xml:space="preserve"> Who sits at the right hand of the Father, have mercy on us.  For </w:t>
      </w:r>
      <w:r w:rsidR="001040C8">
        <w:t>You</w:t>
      </w:r>
      <w:r>
        <w:t xml:space="preserve"> only art Holy; </w:t>
      </w:r>
      <w:r w:rsidR="001040C8">
        <w:t>You</w:t>
      </w:r>
      <w:r>
        <w:t xml:space="preserve"> only art the Lord, O Jesus Christ, and the Holy Spirit, to the Glory of God the Father.  Every day will I bless </w:t>
      </w:r>
      <w:r w:rsidR="001040C8">
        <w:t>You</w:t>
      </w:r>
      <w:r>
        <w:t xml:space="preserve">, and I will praise </w:t>
      </w:r>
      <w:r w:rsidR="00E570CB">
        <w:t>Your</w:t>
      </w:r>
      <w:r>
        <w:t xml:space="preserve"> Name forever; yea, forever and ever.  Amen.</w:t>
      </w:r>
    </w:p>
    <w:p w:rsidR="00CC066E" w:rsidRDefault="00CC066E" w:rsidP="00CC066E">
      <w:pPr>
        <w:pStyle w:val="Prose"/>
      </w:pPr>
      <w:r>
        <w:t xml:space="preserve">From the night season my soul awakes early unto </w:t>
      </w:r>
      <w:r w:rsidR="001040C8">
        <w:t>You</w:t>
      </w:r>
      <w:r>
        <w:t xml:space="preserve">, O my God, for </w:t>
      </w:r>
      <w:r w:rsidR="00E570CB">
        <w:t>Your</w:t>
      </w:r>
      <w:r>
        <w:t xml:space="preserve"> precepts are a light upon the earth.  I continually pursue </w:t>
      </w:r>
      <w:r w:rsidR="00E570CB">
        <w:t>Your</w:t>
      </w:r>
      <w:r>
        <w:t xml:space="preserve"> ways for </w:t>
      </w:r>
      <w:r w:rsidR="001040C8">
        <w:t>You</w:t>
      </w:r>
      <w:r>
        <w:t xml:space="preserve"> </w:t>
      </w:r>
      <w:r w:rsidR="00556387">
        <w:t>have</w:t>
      </w:r>
      <w:r>
        <w:t xml:space="preserve"> become a help unto me.  My voice shalt </w:t>
      </w:r>
      <w:r w:rsidR="001040C8">
        <w:t>You</w:t>
      </w:r>
      <w:r>
        <w:t xml:space="preserve"> hear in the morning.  Early will I stand before </w:t>
      </w:r>
      <w:r w:rsidR="001040C8">
        <w:t>You</w:t>
      </w:r>
      <w:r>
        <w:t xml:space="preserve">, and </w:t>
      </w:r>
      <w:r w:rsidR="001040C8">
        <w:t>You</w:t>
      </w:r>
      <w:r>
        <w:t xml:space="preserve"> shalt see me.</w:t>
      </w:r>
    </w:p>
    <w:p w:rsidR="00CC066E" w:rsidRPr="001A4291" w:rsidRDefault="00CC066E" w:rsidP="00CC066E">
      <w:pPr>
        <w:pStyle w:val="Heading5"/>
        <w:rPr>
          <w:rFonts w:cs="@MingLiU"/>
          <w:lang w:val="en-GB"/>
        </w:rPr>
      </w:pPr>
      <w:r w:rsidRPr="001A4291">
        <w:rPr>
          <w:lang w:val="en-GB"/>
        </w:rPr>
        <w:t>THE TRISAGION</w:t>
      </w:r>
    </w:p>
    <w:p w:rsidR="00CC066E" w:rsidRPr="001A4291" w:rsidRDefault="00CC066E" w:rsidP="00CC066E">
      <w:pPr>
        <w:pStyle w:val="Prose"/>
      </w:pPr>
      <w:r w:rsidRPr="001A4291">
        <w:t>Holy God, Holy Mighty, Holy Immortal, Who was born of the Virgin, have mercy on us.</w:t>
      </w:r>
    </w:p>
    <w:p w:rsidR="00CC066E" w:rsidRPr="001A4291" w:rsidRDefault="00CC066E" w:rsidP="00CC066E">
      <w:pPr>
        <w:pStyle w:val="Prose"/>
      </w:pPr>
      <w:r w:rsidRPr="001A4291">
        <w:t>Holy God, Holy Mighty, Holy Immortal, Who was crucified for us, have mercy on us.</w:t>
      </w:r>
    </w:p>
    <w:p w:rsidR="00CC066E" w:rsidRPr="001A4291" w:rsidRDefault="00CC066E" w:rsidP="00CC066E">
      <w:pPr>
        <w:pStyle w:val="Prose"/>
      </w:pPr>
      <w:r w:rsidRPr="001A4291">
        <w:t>Holy God, Holy Mighty, Holy Immortal, Who rose from the dead and ascended into the heavens, have mercy on us.</w:t>
      </w:r>
    </w:p>
    <w:p w:rsidR="00CC066E" w:rsidRPr="001A4291" w:rsidRDefault="00CC066E" w:rsidP="00CC066E">
      <w:pPr>
        <w:pStyle w:val="Prose"/>
      </w:pPr>
      <w:r w:rsidRPr="001A4291">
        <w:t>Glory be to the Father, and to the Son, and to the Holy Spirit, both now, and always, and unto the ages of ages.  Amen.</w:t>
      </w:r>
    </w:p>
    <w:p w:rsidR="00CC066E" w:rsidRPr="001A4291" w:rsidRDefault="00CC066E" w:rsidP="00CC066E">
      <w:pPr>
        <w:pStyle w:val="Prose"/>
      </w:pPr>
      <w:r w:rsidRPr="001A4291">
        <w:t>O Holy Trinity, have mercy on us.  All Holy Trinity, have mercy on us.  O Holy Trinity, have mercy on us.</w:t>
      </w:r>
    </w:p>
    <w:p w:rsidR="00CC066E" w:rsidRPr="001A4291" w:rsidRDefault="00CC066E" w:rsidP="00CC066E">
      <w:pPr>
        <w:pStyle w:val="Prose"/>
      </w:pPr>
      <w:r w:rsidRPr="001A4291">
        <w:t>O Lord, remit our sins.  O Lord, pardon our iniquities.  O Lord, forgive us our trespasses.</w:t>
      </w:r>
    </w:p>
    <w:p w:rsidR="00CC066E" w:rsidRPr="001A4291" w:rsidRDefault="00CC066E" w:rsidP="00CC066E">
      <w:pPr>
        <w:pStyle w:val="Prose"/>
      </w:pPr>
      <w:r w:rsidRPr="001A4291">
        <w:t xml:space="preserve">O Lord, visit the sick of </w:t>
      </w:r>
      <w:r w:rsidR="00E570CB">
        <w:t>Your</w:t>
      </w:r>
      <w:r w:rsidRPr="001A4291">
        <w:t xml:space="preserve"> people, heal them for the sake of </w:t>
      </w:r>
      <w:r w:rsidR="001040C8">
        <w:t>Your</w:t>
      </w:r>
      <w:r w:rsidRPr="001A4291">
        <w:t xml:space="preserve"> Holy Name.  Our fathers and our brethren who have fallen asleep, O Lord, repose their souls.</w:t>
      </w:r>
    </w:p>
    <w:p w:rsidR="00CC066E" w:rsidRPr="001A4291" w:rsidRDefault="00CC066E" w:rsidP="00CC066E">
      <w:pPr>
        <w:pStyle w:val="Prose"/>
      </w:pPr>
      <w:r w:rsidRPr="001A4291">
        <w:t xml:space="preserve">O </w:t>
      </w:r>
      <w:r w:rsidR="001040C8">
        <w:t>You</w:t>
      </w:r>
      <w:r w:rsidRPr="001A4291">
        <w:t xml:space="preserve"> Who art sinless, Lord have mercy on us. O </w:t>
      </w:r>
      <w:r w:rsidR="001040C8">
        <w:t>You</w:t>
      </w:r>
      <w:r w:rsidRPr="001A4291">
        <w:t xml:space="preserve"> Who art sinless, Lord help us and receive our supplications.  For </w:t>
      </w:r>
      <w:r w:rsidR="001040C8">
        <w:t>Your</w:t>
      </w:r>
      <w:r w:rsidRPr="001A4291">
        <w:t xml:space="preserve"> is the glory, the dominion, and the triple holiness. Lord have mercy.  Lord have mercy.  Lord bless.  Amen.</w:t>
      </w:r>
    </w:p>
    <w:p w:rsidR="00CC066E" w:rsidRPr="001A4291" w:rsidRDefault="00CC066E" w:rsidP="00CC066E">
      <w:r w:rsidRPr="001A4291">
        <w:t>Our Father Who art in Heaven...</w:t>
      </w:r>
    </w:p>
    <w:p w:rsidR="00CC066E" w:rsidRPr="001A4291" w:rsidRDefault="00CC066E" w:rsidP="00CC066E">
      <w:pPr>
        <w:pStyle w:val="Heading5"/>
        <w:rPr>
          <w:lang w:val="en-GB"/>
        </w:rPr>
      </w:pPr>
      <w:bookmarkStart w:id="790" w:name="_Toc410196187"/>
      <w:bookmarkStart w:id="791" w:name="_Toc410196429"/>
      <w:bookmarkStart w:id="792" w:name="_Toc410196931"/>
      <w:r w:rsidRPr="001A4291">
        <w:rPr>
          <w:lang w:val="en-GB"/>
        </w:rPr>
        <w:t>HAIL TO YOU</w:t>
      </w:r>
    </w:p>
    <w:p w:rsidR="00CC066E" w:rsidRPr="001A4291" w:rsidRDefault="00CC066E" w:rsidP="00CC066E">
      <w:pPr>
        <w:pStyle w:val="Prose"/>
      </w:pPr>
      <w:r w:rsidRPr="001A4291">
        <w:t>Hail to you!  We ask you, O saint full of glory, the ever</w:t>
      </w:r>
      <w:r w:rsidRPr="001A4291">
        <w:noBreakHyphen/>
        <w:t>virgin Mother of God, the Mother of Christ; offer our prayers unto your beloved Son, that He may forgive us our sins.  Hail to the holy Virgin, who has brought forth unto us the True Light, Christ our God.  Ask the Lord on our behalf, that He may have mercy on us and forgive us our sins.</w:t>
      </w:r>
    </w:p>
    <w:p w:rsidR="00CC066E" w:rsidRPr="001A4291" w:rsidRDefault="00CC066E" w:rsidP="00CC066E">
      <w:pPr>
        <w:pStyle w:val="Prose"/>
      </w:pPr>
      <w:r w:rsidRPr="001A4291">
        <w:lastRenderedPageBreak/>
        <w:t>O Virgin Mary, the holy Mother of God, the faithful advo</w:t>
      </w:r>
      <w:r w:rsidRPr="001A4291">
        <w:softHyphen/>
        <w:t xml:space="preserve">cate for all mankind, intercede on our behalf before Christ, Whom you have brought forth, that He may forgive us our sins. </w:t>
      </w:r>
    </w:p>
    <w:p w:rsidR="00CC066E" w:rsidRPr="001A4291" w:rsidRDefault="00CC066E" w:rsidP="00CC066E">
      <w:pPr>
        <w:pStyle w:val="Heading5"/>
        <w:rPr>
          <w:lang w:val="en-GB"/>
        </w:rPr>
      </w:pPr>
      <w:r w:rsidRPr="001A4291">
        <w:rPr>
          <w:lang w:val="en-GB"/>
        </w:rPr>
        <w:t>THE INTRODUCTION TO THE CREED</w:t>
      </w:r>
    </w:p>
    <w:p w:rsidR="00CC066E" w:rsidRPr="001A4291" w:rsidRDefault="00CC066E" w:rsidP="00CC066E">
      <w:pPr>
        <w:pStyle w:val="Prose"/>
      </w:pPr>
      <w:r w:rsidRPr="001A4291">
        <w:t>We exalt you, the Mother of the True Light. We glorify you, O saint and Mother of God, for you brought forth unto us the Saviour of the whole world; He came and saved our souls.</w:t>
      </w:r>
    </w:p>
    <w:p w:rsidR="00CC066E" w:rsidRPr="001A4291" w:rsidRDefault="00CC066E" w:rsidP="00CC066E">
      <w:pPr>
        <w:pStyle w:val="Prose"/>
      </w:pPr>
      <w:r w:rsidRPr="001A4291">
        <w:t xml:space="preserve">Glory to </w:t>
      </w:r>
      <w:r w:rsidR="001040C8">
        <w:t>You</w:t>
      </w:r>
      <w:r w:rsidRPr="001A4291">
        <w:t>, our Master, our King, Christ; the pride of the Apostles, the crown of the martyrs, the joy of the righteous, the firmness of the churches, the forgiveness of sins.</w:t>
      </w:r>
    </w:p>
    <w:p w:rsidR="00CC066E" w:rsidRPr="001A4291" w:rsidRDefault="00CC066E" w:rsidP="00CC066E">
      <w:pPr>
        <w:pStyle w:val="Prose"/>
      </w:pPr>
      <w:r w:rsidRPr="001A4291">
        <w:t>We proclaim the Holy Trinity in One Godhead.  We wor</w:t>
      </w:r>
      <w:r w:rsidRPr="001A4291">
        <w:softHyphen/>
        <w:t>ship Him.  We glorify Him.  Lord have mercy.  Lord have mercy.  Lord bless.  Amen.</w:t>
      </w:r>
    </w:p>
    <w:p w:rsidR="00CC066E" w:rsidRPr="001A4291" w:rsidRDefault="00CC066E" w:rsidP="00CC066E">
      <w:pPr>
        <w:pStyle w:val="Heading5"/>
        <w:rPr>
          <w:rFonts w:cs="@MingLiU"/>
          <w:lang w:val="en-GB"/>
        </w:rPr>
      </w:pPr>
      <w:r w:rsidRPr="001A4291">
        <w:rPr>
          <w:lang w:val="en-GB"/>
        </w:rPr>
        <w:t>THE ORTHODOX CREED</w:t>
      </w:r>
    </w:p>
    <w:p w:rsidR="00CC066E" w:rsidRPr="001A4291" w:rsidRDefault="00CC066E" w:rsidP="00CC066E">
      <w:pPr>
        <w:pStyle w:val="Prose"/>
      </w:pPr>
      <w:r w:rsidRPr="001A4291">
        <w:t>We believe in one God; God the Father, the Pantocrator, Who created heaven and earth, and all things seen and unseen.</w:t>
      </w:r>
    </w:p>
    <w:p w:rsidR="00CC066E" w:rsidRPr="001A4291" w:rsidRDefault="00CC066E" w:rsidP="00CC066E">
      <w:pPr>
        <w:pStyle w:val="Prose"/>
      </w:pPr>
      <w:r w:rsidRPr="001A4291">
        <w:t>We believe in one Lord; Jesus Christ, the Only</w:t>
      </w:r>
      <w:r w:rsidRPr="001A4291">
        <w:noBreakHyphen/>
        <w:t>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w:t>
      </w:r>
      <w:r w:rsidRPr="001A4291">
        <w:softHyphen/>
        <w:t>gin Mary, and became man.</w:t>
      </w:r>
    </w:p>
    <w:p w:rsidR="00CC066E" w:rsidRPr="001A4291" w:rsidRDefault="00CC066E" w:rsidP="00CC066E">
      <w:pPr>
        <w:pStyle w:val="Prose"/>
      </w:pPr>
      <w:r w:rsidRPr="001A4291">
        <w:t>And He was crucified for us under Pontius Pilate; suffered and was buried; and the third day He rose from the dead, ac</w:t>
      </w:r>
      <w:r w:rsidRPr="001A4291">
        <w:softHyphen/>
        <w:t>cording to the scriptures. Ascended into the heavens, He sits at the right hand of His Father; and He is coming again in His glory, to judge the living and the dead; Whose kingdom shall have no end.</w:t>
      </w:r>
    </w:p>
    <w:p w:rsidR="00CC066E" w:rsidRPr="001A4291" w:rsidRDefault="00CC066E" w:rsidP="00CC066E">
      <w:pPr>
        <w:pStyle w:val="Prose"/>
      </w:pPr>
      <w:r w:rsidRPr="001A4291">
        <w:t>Yes, we believe in the Holy Spirit; the Lord, the Giver of Life; Who comes forth from the Father; Who, with the Father and the Son, is worshipped and glorified; Who spoke by the prophets.</w:t>
      </w:r>
    </w:p>
    <w:p w:rsidR="00CC066E" w:rsidRPr="00BD252D" w:rsidRDefault="00CC066E" w:rsidP="00CC066E">
      <w:pPr>
        <w:pStyle w:val="Prose"/>
      </w:pPr>
      <w:r w:rsidRPr="001A4291">
        <w:t>And in One, Holy, Catholic and Apostolic Church, we con</w:t>
      </w:r>
      <w:r w:rsidRPr="001A4291">
        <w:softHyphen/>
        <w:t>fess one Baptism for the remi</w:t>
      </w:r>
      <w:r w:rsidRPr="001A4291">
        <w:t>s</w:t>
      </w:r>
      <w:r w:rsidRPr="001A4291">
        <w:t>sion of sins.  We look for the resurrection of the dead, and the life of the coming age.  Amen.</w:t>
      </w:r>
    </w:p>
    <w:p w:rsidR="00CC066E" w:rsidRPr="00BD252D" w:rsidRDefault="00CC066E" w:rsidP="00CC066E">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sidR="006F5235">
        <w:rPr>
          <w:lang w:val="en-GB"/>
        </w:rPr>
        <w:t xml:space="preserve"> Eleison) 50 (or 41</w:t>
      </w:r>
      <w:r w:rsidR="006F5235">
        <w:rPr>
          <w:rStyle w:val="FootnoteReference"/>
          <w:lang w:val="en-GB"/>
        </w:rPr>
        <w:footnoteReference w:id="12"/>
      </w:r>
      <w:r w:rsidR="006F5235">
        <w:rPr>
          <w:lang w:val="en-GB"/>
        </w:rPr>
        <w:t>)</w:t>
      </w:r>
      <w:r>
        <w:rPr>
          <w:lang w:val="en-GB"/>
        </w:rPr>
        <w:t xml:space="preserve"> times,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CC066E" w:rsidRPr="00CC066E" w:rsidRDefault="00CC066E" w:rsidP="00CC066E">
      <w:pPr>
        <w:pStyle w:val="Prose"/>
      </w:pPr>
      <w:r w:rsidRPr="00CC066E">
        <w:t xml:space="preserve">O Lord, God of hosts, Who art before the ages and Who abides forever; Who created the sun for a light of the day, and the night for a rest of all flesh;  we give thanks to </w:t>
      </w:r>
      <w:r w:rsidR="001040C8">
        <w:t>You</w:t>
      </w:r>
      <w:r w:rsidRPr="00CC066E">
        <w:t xml:space="preserve">, O King of the ages, for </w:t>
      </w:r>
      <w:r w:rsidR="001040C8">
        <w:t>You</w:t>
      </w:r>
      <w:r w:rsidRPr="00CC066E">
        <w:t xml:space="preserve"> </w:t>
      </w:r>
      <w:r w:rsidR="00556387">
        <w:t>have</w:t>
      </w:r>
      <w:r w:rsidRPr="00CC066E">
        <w:t xml:space="preserve"> made us to pass this night in peace, and </w:t>
      </w:r>
      <w:r w:rsidR="00556387">
        <w:t>have</w:t>
      </w:r>
      <w:r w:rsidRPr="00CC066E">
        <w:t xml:space="preserve"> brought us to the beginning of the day.  Therefore, we ask </w:t>
      </w:r>
      <w:r w:rsidR="001040C8">
        <w:t>You</w:t>
      </w:r>
      <w:r w:rsidRPr="00CC066E">
        <w:t>, O our Master, King of the ages: may the light of</w:t>
      </w:r>
      <w:r w:rsidR="00B5582D">
        <w:t xml:space="preserve"> </w:t>
      </w:r>
      <w:r w:rsidR="00E570CB">
        <w:t>Your</w:t>
      </w:r>
      <w:r w:rsidR="00B5582D">
        <w:t xml:space="preserve"> truth shine upon us,  and </w:t>
      </w:r>
      <w:r w:rsidRPr="00CC066E">
        <w:t xml:space="preserve">enlighten us with the light of </w:t>
      </w:r>
      <w:r w:rsidR="00E570CB">
        <w:t>Your</w:t>
      </w:r>
      <w:r w:rsidRPr="00CC066E">
        <w:t xml:space="preserve"> divine knowledge.  Make us </w:t>
      </w:r>
      <w:r w:rsidRPr="00CC066E">
        <w:lastRenderedPageBreak/>
        <w:t>children of light, children of the day, that we may pass this day in purity, righteousness and good disposition, that we may complete the rest of our life without stumbling.</w:t>
      </w:r>
    </w:p>
    <w:p w:rsidR="00CC066E" w:rsidRDefault="00CC066E" w:rsidP="00CC066E">
      <w:pPr>
        <w:pStyle w:val="Prose"/>
      </w:pPr>
      <w:r w:rsidRPr="00CC066E">
        <w:t xml:space="preserve">By the grace, compassion and love of mankind, of </w:t>
      </w:r>
      <w:r w:rsidR="001040C8">
        <w:t>Your</w:t>
      </w:r>
      <w:r w:rsidRPr="00CC066E">
        <w:t xml:space="preserve"> Only Begotten Son, our Lord, God and Saviour, Jesus Christ.  Through Whom the glory, the honour, the dominion, and the adoration are due unto </w:t>
      </w:r>
      <w:r w:rsidR="001040C8">
        <w:t>You</w:t>
      </w:r>
      <w:r w:rsidRPr="00CC066E">
        <w:t xml:space="preserve">, with Him, and the Holy Spirit, the Life Giver,  Who is of One Essence with </w:t>
      </w:r>
      <w:r w:rsidR="001040C8">
        <w:t>You</w:t>
      </w:r>
      <w:r w:rsidRPr="00CC066E">
        <w:t>, now, and at all times, and u</w:t>
      </w:r>
      <w:r>
        <w:t>nto the age of all ages.  Amen.</w:t>
      </w:r>
    </w:p>
    <w:p w:rsidR="00CC066E" w:rsidRDefault="00CC066E" w:rsidP="00CC066E">
      <w:pPr>
        <w:pStyle w:val="Rubric"/>
      </w:pPr>
      <w:r>
        <w:t>Another absolution:</w:t>
      </w:r>
    </w:p>
    <w:p w:rsidR="00CC066E" w:rsidRPr="00251DB9" w:rsidRDefault="00CC066E" w:rsidP="00CC066E">
      <w:pPr>
        <w:pStyle w:val="Prose"/>
      </w:pPr>
      <w:r>
        <w:t xml:space="preserve">O </w:t>
      </w:r>
      <w:r w:rsidR="001040C8">
        <w:t>You</w:t>
      </w:r>
      <w:r>
        <w:t xml:space="preserve"> Who sends the light and it goes; Whose sun rises upon the righteous and upon the wicked; Who created the light, which enlightens the world; enlighte</w:t>
      </w:r>
      <w:r w:rsidR="00B5582D">
        <w:t xml:space="preserve">n our hearts, O Master of all, </w:t>
      </w:r>
      <w:r>
        <w:t xml:space="preserve">and graciously grant unto us that we may be pleasing to </w:t>
      </w:r>
      <w:r w:rsidR="001040C8">
        <w:t>You</w:t>
      </w:r>
      <w:r>
        <w:t>, this present day.  Watch over us against every evil thing, ever</w:t>
      </w:r>
      <w:r w:rsidR="00B5582D">
        <w:t>y sin, and every adverse power;</w:t>
      </w:r>
      <w:r>
        <w:t xml:space="preserve"> in Christ Jesus our Lord, with Whom </w:t>
      </w:r>
      <w:r w:rsidR="001040C8">
        <w:t>You</w:t>
      </w:r>
      <w:r>
        <w:t xml:space="preserve"> art blessed together with the Holy Spirit, the Life Giver, Who is Co Essential with </w:t>
      </w:r>
      <w:r w:rsidR="001040C8">
        <w:t>You</w:t>
      </w:r>
      <w:r>
        <w:t xml:space="preserve"> now, and forever, and unto the ages of  ages.  Amen.</w:t>
      </w:r>
    </w:p>
    <w:p w:rsidR="00CC066E" w:rsidRPr="005F5CA1" w:rsidRDefault="00CC066E" w:rsidP="00CC066E">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3"/>
      </w:pPr>
      <w:bookmarkStart w:id="793" w:name="_Ref412098903"/>
      <w:r>
        <w:t>The Doxology of Prime</w:t>
      </w:r>
      <w:bookmarkEnd w:id="790"/>
      <w:bookmarkEnd w:id="791"/>
      <w:bookmarkEnd w:id="792"/>
      <w:bookmarkEnd w:id="793"/>
    </w:p>
    <w:p w:rsidR="00B5582D" w:rsidRPr="00B5582D" w:rsidRDefault="00B5582D" w:rsidP="00B5582D">
      <w:pPr>
        <w:pStyle w:val="Rubric"/>
      </w:pPr>
      <w:r>
        <w:t>The Doxology of Prime may be said after the Prime Hour (little Prime) and before the Raising of Morning Incense as a stand-alone service. Or it may be inserted into the Prime Hour after the Gospel, in place of the abbreviated form there, or it may be inserted into the Raising of Morning Incense TODO.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We worship the Father and the Son</w:t>
            </w:r>
          </w:p>
          <w:p w:rsidR="00D23F8F" w:rsidRPr="007425E1" w:rsidRDefault="00D23F8F" w:rsidP="0064784C">
            <w:pPr>
              <w:pStyle w:val="EngHang"/>
            </w:pPr>
            <w:r w:rsidRPr="007425E1">
              <w:t>And the Holy Spirit.</w:t>
            </w:r>
          </w:p>
          <w:p w:rsidR="00D23F8F" w:rsidRPr="007425E1" w:rsidRDefault="00D23F8F" w:rsidP="0064784C">
            <w:pPr>
              <w:pStyle w:val="EngHang"/>
            </w:pPr>
            <w:r w:rsidRPr="007425E1">
              <w:t>Hail to the church,</w:t>
            </w:r>
          </w:p>
          <w:p w:rsidR="00D23F8F" w:rsidRDefault="00D23F8F" w:rsidP="0064784C">
            <w:pPr>
              <w:pStyle w:val="EngHangEnd"/>
            </w:pPr>
            <w:r w:rsidRPr="007425E1">
              <w:t>The house of the angels.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Virgin,</w:t>
            </w:r>
          </w:p>
          <w:p w:rsidR="00D23F8F" w:rsidRPr="007425E1" w:rsidRDefault="00D23F8F" w:rsidP="0064784C">
            <w:pPr>
              <w:pStyle w:val="EngHang"/>
            </w:pPr>
            <w:r w:rsidRPr="007425E1">
              <w:t>Who brought forth our Saviour.</w:t>
            </w:r>
          </w:p>
          <w:p w:rsidR="00D23F8F" w:rsidRPr="007425E1" w:rsidRDefault="00D23F8F" w:rsidP="0064784C">
            <w:pPr>
              <w:pStyle w:val="EngHang"/>
            </w:pPr>
            <w:r w:rsidRPr="007425E1">
              <w:t>Hail to Gabriel,</w:t>
            </w:r>
          </w:p>
          <w:p w:rsidR="00D23F8F" w:rsidRDefault="00D23F8F" w:rsidP="0064784C">
            <w:pPr>
              <w:pStyle w:val="EngHangEnd"/>
            </w:pPr>
            <w:r w:rsidRPr="007425E1">
              <w:t>Who brought good news her.</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Michael</w:t>
            </w:r>
          </w:p>
          <w:p w:rsidR="00D23F8F" w:rsidRPr="007425E1" w:rsidRDefault="00D23F8F" w:rsidP="0064784C">
            <w:pPr>
              <w:pStyle w:val="EngHang"/>
            </w:pPr>
            <w:r w:rsidRPr="007425E1">
              <w:t>The Archangel.</w:t>
            </w:r>
          </w:p>
          <w:p w:rsidR="00D23F8F" w:rsidRPr="007425E1" w:rsidRDefault="00D23F8F" w:rsidP="0064784C">
            <w:pPr>
              <w:pStyle w:val="EngHang"/>
            </w:pPr>
            <w:r w:rsidRPr="007425E1">
              <w:t>Hail to the</w:t>
            </w:r>
          </w:p>
          <w:p w:rsidR="00D23F8F" w:rsidRDefault="00D23F8F" w:rsidP="0064784C">
            <w:pPr>
              <w:pStyle w:val="EngHangEnd"/>
            </w:pPr>
            <w:r w:rsidRPr="007425E1">
              <w:t>Twenty Four Priests.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the Cherubim.</w:t>
            </w:r>
          </w:p>
          <w:p w:rsidR="00D23F8F" w:rsidRPr="007425E1" w:rsidRDefault="00D23F8F" w:rsidP="0064784C">
            <w:pPr>
              <w:pStyle w:val="EngHang"/>
            </w:pPr>
            <w:r w:rsidRPr="007425E1">
              <w:t>Hail to the Seraphim.</w:t>
            </w:r>
          </w:p>
          <w:p w:rsidR="00D23F8F" w:rsidRPr="007425E1" w:rsidRDefault="00D23F8F" w:rsidP="0064784C">
            <w:pPr>
              <w:pStyle w:val="EngHang"/>
            </w:pPr>
            <w:r w:rsidRPr="007425E1">
              <w:t>Hail to all</w:t>
            </w:r>
          </w:p>
          <w:p w:rsidR="00D23F8F" w:rsidRDefault="00D23F8F" w:rsidP="0064784C">
            <w:pPr>
              <w:pStyle w:val="EngHangEnd"/>
            </w:pPr>
            <w:r w:rsidRPr="007425E1">
              <w:t>The heavenly orders.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John,</w:t>
            </w:r>
          </w:p>
          <w:p w:rsidR="00D23F8F" w:rsidRPr="007425E1" w:rsidRDefault="00D23F8F" w:rsidP="0064784C">
            <w:pPr>
              <w:pStyle w:val="EngHang"/>
            </w:pPr>
            <w:r w:rsidRPr="007425E1">
              <w:t>The great fore-runner.</w:t>
            </w:r>
          </w:p>
          <w:p w:rsidR="00D23F8F" w:rsidRPr="007425E1" w:rsidRDefault="00D23F8F" w:rsidP="0064784C">
            <w:pPr>
              <w:pStyle w:val="EngHang"/>
            </w:pPr>
            <w:r w:rsidRPr="007425E1">
              <w:t>Hail to the</w:t>
            </w:r>
          </w:p>
          <w:p w:rsidR="00D23F8F" w:rsidRDefault="00D23F8F" w:rsidP="0064784C">
            <w:pPr>
              <w:pStyle w:val="EngHangEnd"/>
            </w:pPr>
            <w:r w:rsidRPr="007425E1">
              <w:t>Twelve Apostles.</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our father,</w:t>
            </w:r>
          </w:p>
          <w:p w:rsidR="00D23F8F" w:rsidRPr="007425E1" w:rsidRDefault="00D23F8F" w:rsidP="0064784C">
            <w:pPr>
              <w:pStyle w:val="EngHang"/>
            </w:pPr>
            <w:r w:rsidRPr="007425E1">
              <w:t>Mark the Evangelist,</w:t>
            </w:r>
          </w:p>
          <w:p w:rsidR="00D23F8F" w:rsidRPr="007425E1" w:rsidRDefault="00D23F8F" w:rsidP="0064784C">
            <w:pPr>
              <w:pStyle w:val="EngHang"/>
            </w:pPr>
            <w:r w:rsidRPr="007425E1">
              <w:t xml:space="preserve">The destroyer </w:t>
            </w:r>
          </w:p>
          <w:p w:rsidR="00D23F8F" w:rsidRDefault="00D23F8F" w:rsidP="0064784C">
            <w:pPr>
              <w:pStyle w:val="EngHangEnd"/>
            </w:pPr>
            <w:r w:rsidRPr="007425E1">
              <w:t>Of the idols.</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Stephen</w:t>
            </w:r>
          </w:p>
          <w:p w:rsidR="00D23F8F" w:rsidRPr="007425E1" w:rsidRDefault="00D23F8F" w:rsidP="0064784C">
            <w:pPr>
              <w:pStyle w:val="EngHang"/>
            </w:pPr>
            <w:r w:rsidRPr="007425E1">
              <w:t>The First Martyr.</w:t>
            </w:r>
          </w:p>
          <w:p w:rsidR="00D23F8F" w:rsidRPr="007425E1" w:rsidRDefault="00D23F8F" w:rsidP="0064784C">
            <w:pPr>
              <w:pStyle w:val="EngHang"/>
            </w:pPr>
            <w:r w:rsidRPr="007425E1">
              <w:t>Hail to George,</w:t>
            </w:r>
          </w:p>
          <w:p w:rsidR="00D23F8F" w:rsidRDefault="00D23F8F" w:rsidP="0064784C">
            <w:pPr>
              <w:pStyle w:val="EngHangEnd"/>
            </w:pPr>
            <w:r w:rsidRPr="007425E1">
              <w:t>The morning star.</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martyrs.</w:t>
            </w:r>
          </w:p>
          <w:p w:rsidR="00D23F8F" w:rsidRPr="007425E1" w:rsidRDefault="00D23F8F" w:rsidP="0064784C">
            <w:pPr>
              <w:pStyle w:val="EngHang"/>
            </w:pPr>
            <w:r w:rsidRPr="007425E1">
              <w:t>Hail to Abba Antony,</w:t>
            </w:r>
          </w:p>
          <w:p w:rsidR="00D23F8F" w:rsidRDefault="00D23F8F" w:rsidP="0064784C">
            <w:pPr>
              <w:pStyle w:val="EngHangEnd"/>
            </w:pPr>
            <w:r w:rsidRPr="007425E1">
              <w:t>And the three Macarii.</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r w:rsidR="00D23F8F" w:rsidTr="0064784C">
        <w:trPr>
          <w:cantSplit/>
          <w:jc w:val="center"/>
        </w:trPr>
        <w:tc>
          <w:tcPr>
            <w:tcW w:w="288" w:type="dxa"/>
          </w:tcPr>
          <w:p w:rsidR="00D23F8F" w:rsidRDefault="00D23F8F" w:rsidP="0064784C">
            <w:pPr>
              <w:pStyle w:val="CopticCross"/>
            </w:pPr>
          </w:p>
        </w:tc>
        <w:tc>
          <w:tcPr>
            <w:tcW w:w="3960" w:type="dxa"/>
          </w:tcPr>
          <w:p w:rsidR="00D23F8F" w:rsidRPr="007425E1" w:rsidRDefault="00D23F8F" w:rsidP="0064784C">
            <w:pPr>
              <w:pStyle w:val="EngHang"/>
            </w:pPr>
            <w:r w:rsidRPr="007425E1">
              <w:t>Hail to all the choirs</w:t>
            </w:r>
          </w:p>
          <w:p w:rsidR="00D23F8F" w:rsidRPr="007425E1" w:rsidRDefault="00D23F8F" w:rsidP="0064784C">
            <w:pPr>
              <w:pStyle w:val="EngHang"/>
            </w:pPr>
            <w:r w:rsidRPr="007425E1">
              <w:t>Of the cross-bearers.</w:t>
            </w:r>
          </w:p>
          <w:p w:rsidR="00D23F8F" w:rsidRPr="007425E1" w:rsidRDefault="00D23F8F" w:rsidP="0064784C">
            <w:pPr>
              <w:pStyle w:val="EngHang"/>
            </w:pPr>
            <w:r w:rsidRPr="007425E1">
              <w:t xml:space="preserve">Hail to all the saints </w:t>
            </w:r>
          </w:p>
          <w:p w:rsidR="00D23F8F" w:rsidRPr="007425E1" w:rsidRDefault="00D23F8F" w:rsidP="0064784C">
            <w:pPr>
              <w:pStyle w:val="EngHangEnd"/>
            </w:pPr>
            <w:r w:rsidRPr="007425E1">
              <w:t>Who have pleased the Lord.</w:t>
            </w:r>
          </w:p>
        </w:tc>
        <w:tc>
          <w:tcPr>
            <w:tcW w:w="288" w:type="dxa"/>
          </w:tcPr>
          <w:p w:rsidR="00D23F8F" w:rsidRDefault="00D23F8F" w:rsidP="00D23F8F"/>
        </w:tc>
        <w:tc>
          <w:tcPr>
            <w:tcW w:w="288" w:type="dxa"/>
          </w:tcPr>
          <w:p w:rsidR="00D23F8F" w:rsidRDefault="00D23F8F" w:rsidP="0064784C">
            <w:pPr>
              <w:pStyle w:val="CopticCross"/>
            </w:pPr>
          </w:p>
        </w:tc>
        <w:tc>
          <w:tcPr>
            <w:tcW w:w="3960" w:type="dxa"/>
          </w:tcPr>
          <w:p w:rsidR="00D23F8F" w:rsidRDefault="00D23F8F" w:rsidP="00D23F8F"/>
        </w:tc>
      </w:tr>
      <w:tr w:rsidR="00D23F8F" w:rsidTr="0064784C">
        <w:trPr>
          <w:cantSplit/>
          <w:jc w:val="center"/>
        </w:trPr>
        <w:tc>
          <w:tcPr>
            <w:tcW w:w="288" w:type="dxa"/>
          </w:tcPr>
          <w:p w:rsidR="00D23F8F" w:rsidRDefault="0064784C" w:rsidP="0064784C">
            <w:pPr>
              <w:pStyle w:val="CopticCross"/>
            </w:pPr>
            <w:r w:rsidRPr="00FB5ACB">
              <w:t>¿</w:t>
            </w:r>
          </w:p>
        </w:tc>
        <w:tc>
          <w:tcPr>
            <w:tcW w:w="3960" w:type="dxa"/>
          </w:tcPr>
          <w:p w:rsidR="00D23F8F" w:rsidRPr="007425E1" w:rsidRDefault="00D23F8F" w:rsidP="0064784C">
            <w:pPr>
              <w:pStyle w:val="EngHang"/>
            </w:pPr>
            <w:r w:rsidRPr="007425E1">
              <w:t>Through their prayers,</w:t>
            </w:r>
          </w:p>
          <w:p w:rsidR="00D23F8F" w:rsidRPr="007425E1" w:rsidRDefault="00D23F8F" w:rsidP="0064784C">
            <w:pPr>
              <w:pStyle w:val="EngHang"/>
            </w:pPr>
            <w:r w:rsidRPr="007425E1">
              <w:t>O Christ our King,</w:t>
            </w:r>
          </w:p>
          <w:p w:rsidR="00D23F8F" w:rsidRPr="007425E1" w:rsidRDefault="00D23F8F" w:rsidP="0064784C">
            <w:pPr>
              <w:pStyle w:val="EngHang"/>
            </w:pPr>
            <w:r w:rsidRPr="007425E1">
              <w:t>Accord to us mercy</w:t>
            </w:r>
          </w:p>
          <w:p w:rsidR="00D23F8F" w:rsidRPr="00D23F8F" w:rsidRDefault="00D23F8F" w:rsidP="0064784C">
            <w:pPr>
              <w:pStyle w:val="EngHangEnd"/>
              <w:rPr>
                <w:color w:val="auto"/>
                <w:szCs w:val="22"/>
              </w:rPr>
            </w:pPr>
            <w:r w:rsidRPr="007425E1">
              <w:t xml:space="preserve">In </w:t>
            </w:r>
            <w:r w:rsidR="00E570CB">
              <w:t>Your</w:t>
            </w:r>
            <w:r w:rsidRPr="007425E1">
              <w:t xml:space="preserve"> Kingdom.</w:t>
            </w:r>
          </w:p>
        </w:tc>
        <w:tc>
          <w:tcPr>
            <w:tcW w:w="288" w:type="dxa"/>
          </w:tcPr>
          <w:p w:rsidR="00D23F8F" w:rsidRDefault="00D23F8F" w:rsidP="00D23F8F"/>
        </w:tc>
        <w:tc>
          <w:tcPr>
            <w:tcW w:w="288" w:type="dxa"/>
          </w:tcPr>
          <w:p w:rsidR="00D23F8F" w:rsidRDefault="0064784C" w:rsidP="0064784C">
            <w:pPr>
              <w:pStyle w:val="CopticCross"/>
            </w:pPr>
            <w:r w:rsidRPr="00FB5ACB">
              <w:t>¿</w:t>
            </w:r>
          </w:p>
        </w:tc>
        <w:tc>
          <w:tcPr>
            <w:tcW w:w="3960" w:type="dxa"/>
          </w:tcPr>
          <w:p w:rsidR="00D23F8F" w:rsidRDefault="00D23F8F" w:rsidP="00D23F8F"/>
        </w:tc>
      </w:tr>
    </w:tbl>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O </w:t>
            </w:r>
            <w:r w:rsidR="001040C8">
              <w:rPr>
                <w:rFonts w:eastAsiaTheme="minorHAnsi"/>
              </w:rPr>
              <w:t>You</w:t>
            </w:r>
            <w:r w:rsidRPr="007425E1">
              <w:rPr>
                <w:rFonts w:eastAsiaTheme="minorHAnsi"/>
              </w:rPr>
              <w:t xml:space="preserve"> True Light,</w:t>
            </w:r>
          </w:p>
          <w:p w:rsidR="0064784C" w:rsidRPr="007425E1" w:rsidRDefault="0064784C" w:rsidP="0064784C">
            <w:pPr>
              <w:pStyle w:val="EngHang"/>
              <w:rPr>
                <w:rFonts w:eastAsiaTheme="minorHAnsi"/>
              </w:rPr>
            </w:pPr>
            <w:r w:rsidRPr="007425E1">
              <w:rPr>
                <w:rFonts w:eastAsiaTheme="minorHAnsi"/>
              </w:rPr>
              <w:t>Which lights every man</w:t>
            </w:r>
          </w:p>
          <w:p w:rsidR="0064784C" w:rsidRPr="007425E1" w:rsidRDefault="0064784C" w:rsidP="0064784C">
            <w:pPr>
              <w:pStyle w:val="EngHang"/>
              <w:rPr>
                <w:rFonts w:eastAsiaTheme="minorHAnsi"/>
              </w:rPr>
            </w:pPr>
            <w:r w:rsidRPr="007425E1">
              <w:rPr>
                <w:rFonts w:eastAsiaTheme="minorHAnsi"/>
              </w:rPr>
              <w:t>That comes</w:t>
            </w:r>
          </w:p>
          <w:p w:rsidR="0064784C" w:rsidRDefault="0064784C" w:rsidP="0064784C">
            <w:pPr>
              <w:pStyle w:val="EngHangEnd"/>
            </w:pPr>
            <w:r w:rsidRPr="007425E1">
              <w:rPr>
                <w:rFonts w:eastAsiaTheme="minorHAnsi"/>
              </w:rPr>
              <w:t>Into the world.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come to the world</w:t>
            </w:r>
          </w:p>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love for man:</w:t>
            </w:r>
          </w:p>
          <w:p w:rsidR="0064784C" w:rsidRPr="007425E1" w:rsidRDefault="0064784C" w:rsidP="0064784C">
            <w:pPr>
              <w:pStyle w:val="EngHang"/>
              <w:rPr>
                <w:rFonts w:eastAsiaTheme="minorHAnsi"/>
              </w:rPr>
            </w:pPr>
            <w:r w:rsidRPr="007425E1">
              <w:rPr>
                <w:rFonts w:eastAsiaTheme="minorHAnsi"/>
              </w:rPr>
              <w:t>All the creation</w:t>
            </w:r>
          </w:p>
          <w:p w:rsidR="0064784C" w:rsidRDefault="0064784C" w:rsidP="0064784C">
            <w:pPr>
              <w:pStyle w:val="EngHangEnd"/>
            </w:pPr>
            <w:r w:rsidRPr="007425E1">
              <w:rPr>
                <w:rFonts w:eastAsiaTheme="minorHAnsi"/>
              </w:rPr>
              <w:t xml:space="preserve">Has rejoiced at </w:t>
            </w:r>
            <w:r w:rsidR="00E570CB">
              <w:rPr>
                <w:rFonts w:eastAsiaTheme="minorHAnsi"/>
              </w:rPr>
              <w:t>Your</w:t>
            </w:r>
            <w:r w:rsidRPr="007425E1">
              <w:rPr>
                <w:rFonts w:eastAsiaTheme="minorHAnsi"/>
              </w:rPr>
              <w:t xml:space="preserve"> coming.</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saved Adam</w:t>
            </w:r>
          </w:p>
          <w:p w:rsidR="0064784C" w:rsidRPr="007425E1" w:rsidRDefault="0064784C" w:rsidP="0064784C">
            <w:pPr>
              <w:pStyle w:val="EngHang"/>
              <w:rPr>
                <w:rFonts w:eastAsiaTheme="minorHAnsi"/>
              </w:rPr>
            </w:pPr>
            <w:r w:rsidRPr="007425E1">
              <w:rPr>
                <w:rFonts w:eastAsiaTheme="minorHAnsi"/>
              </w:rPr>
              <w:t>From the beguiling;</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delivered Eve </w:t>
            </w:r>
          </w:p>
          <w:p w:rsidR="0064784C" w:rsidRDefault="0064784C" w:rsidP="0064784C">
            <w:pPr>
              <w:pStyle w:val="EngHangEnd"/>
            </w:pPr>
            <w:r w:rsidRPr="007425E1">
              <w:rPr>
                <w:rFonts w:eastAsiaTheme="minorHAnsi"/>
              </w:rPr>
              <w:t>From the pangs of death.</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granted us</w:t>
            </w:r>
          </w:p>
          <w:p w:rsidR="0064784C" w:rsidRPr="007425E1" w:rsidRDefault="0064784C" w:rsidP="0064784C">
            <w:pPr>
              <w:pStyle w:val="EngHang"/>
              <w:rPr>
                <w:rFonts w:eastAsiaTheme="minorHAnsi"/>
              </w:rPr>
            </w:pPr>
            <w:r w:rsidRPr="007425E1">
              <w:rPr>
                <w:rFonts w:eastAsiaTheme="minorHAnsi"/>
              </w:rPr>
              <w:t>The Spirit of Sonship:</w:t>
            </w:r>
          </w:p>
          <w:p w:rsidR="0064784C" w:rsidRPr="007425E1" w:rsidRDefault="0064784C" w:rsidP="0064784C">
            <w:pPr>
              <w:pStyle w:val="EngHang"/>
              <w:rPr>
                <w:rFonts w:eastAsiaTheme="minorHAnsi"/>
              </w:rPr>
            </w:pPr>
            <w:r w:rsidRPr="007425E1">
              <w:rPr>
                <w:rFonts w:eastAsiaTheme="minorHAnsi"/>
              </w:rPr>
              <w:t xml:space="preserve">We praise </w:t>
            </w:r>
            <w:r w:rsidR="001040C8">
              <w:rPr>
                <w:rFonts w:eastAsiaTheme="minorHAnsi"/>
              </w:rPr>
              <w:t>You</w:t>
            </w:r>
            <w:r w:rsidRPr="007425E1">
              <w:rPr>
                <w:rFonts w:eastAsiaTheme="minorHAnsi"/>
              </w:rPr>
              <w:t xml:space="preserve">; we bless </w:t>
            </w:r>
            <w:r w:rsidR="001040C8">
              <w:rPr>
                <w:rFonts w:eastAsiaTheme="minorHAnsi"/>
              </w:rPr>
              <w:t>You</w:t>
            </w:r>
          </w:p>
          <w:p w:rsidR="0064784C" w:rsidRDefault="0064784C" w:rsidP="0064784C">
            <w:pPr>
              <w:pStyle w:val="EngHangEnd"/>
            </w:pPr>
            <w:r w:rsidRPr="007425E1">
              <w:rPr>
                <w:rFonts w:eastAsiaTheme="minorHAnsi"/>
              </w:rPr>
              <w:t xml:space="preserve">With </w:t>
            </w:r>
            <w:r w:rsidR="001040C8">
              <w:rPr>
                <w:rFonts w:eastAsiaTheme="minorHAnsi"/>
              </w:rPr>
              <w:t>Your</w:t>
            </w:r>
            <w:r w:rsidRPr="007425E1">
              <w:rPr>
                <w:rFonts w:eastAsiaTheme="minorHAnsi"/>
              </w:rPr>
              <w:t xml:space="preserve"> angels.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lastRenderedPageBreak/>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When the morning hour</w:t>
            </w:r>
          </w:p>
          <w:p w:rsidR="0064784C" w:rsidRPr="007425E1" w:rsidRDefault="0064784C" w:rsidP="0064784C">
            <w:pPr>
              <w:pStyle w:val="EngHang"/>
              <w:rPr>
                <w:rFonts w:eastAsiaTheme="minorHAnsi"/>
              </w:rPr>
            </w:pPr>
            <w:r w:rsidRPr="007425E1">
              <w:rPr>
                <w:rFonts w:eastAsiaTheme="minorHAnsi"/>
              </w:rPr>
              <w:t>Comes upon us,</w:t>
            </w:r>
          </w:p>
          <w:p w:rsidR="0064784C" w:rsidRPr="007425E1" w:rsidRDefault="0064784C" w:rsidP="0064784C">
            <w:pPr>
              <w:pStyle w:val="EngHang"/>
              <w:rPr>
                <w:rFonts w:eastAsiaTheme="minorHAnsi"/>
              </w:rPr>
            </w:pPr>
            <w:r w:rsidRPr="007425E1">
              <w:rPr>
                <w:rFonts w:eastAsiaTheme="minorHAnsi"/>
              </w:rPr>
              <w:t>O Christ our God,</w:t>
            </w:r>
          </w:p>
          <w:p w:rsidR="0064784C" w:rsidRDefault="0064784C" w:rsidP="0064784C">
            <w:pPr>
              <w:pStyle w:val="EngHangEnd"/>
            </w:pPr>
            <w:r w:rsidRPr="007425E1">
              <w:rPr>
                <w:rFonts w:eastAsiaTheme="minorHAnsi"/>
              </w:rPr>
              <w:t>The True Light,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Let the thoughts of light</w:t>
            </w:r>
          </w:p>
          <w:p w:rsidR="0064784C" w:rsidRPr="007425E1" w:rsidRDefault="0064784C" w:rsidP="0064784C">
            <w:pPr>
              <w:pStyle w:val="EngHang"/>
              <w:rPr>
                <w:rFonts w:eastAsiaTheme="minorHAnsi"/>
              </w:rPr>
            </w:pPr>
            <w:r w:rsidRPr="007425E1">
              <w:rPr>
                <w:rFonts w:eastAsiaTheme="minorHAnsi"/>
              </w:rPr>
              <w:t>Abound within us,</w:t>
            </w:r>
          </w:p>
          <w:p w:rsidR="0064784C" w:rsidRPr="007425E1" w:rsidRDefault="0064784C" w:rsidP="0064784C">
            <w:pPr>
              <w:pStyle w:val="EngHang"/>
              <w:rPr>
                <w:rFonts w:eastAsiaTheme="minorHAnsi"/>
              </w:rPr>
            </w:pPr>
            <w:r w:rsidRPr="007425E1">
              <w:rPr>
                <w:rFonts w:eastAsiaTheme="minorHAnsi"/>
              </w:rPr>
              <w:t>And let not the darkness</w:t>
            </w:r>
          </w:p>
          <w:p w:rsidR="0064784C" w:rsidRDefault="0064784C" w:rsidP="0064784C">
            <w:pPr>
              <w:pStyle w:val="EngHangEnd"/>
            </w:pPr>
            <w:r w:rsidRPr="007425E1">
              <w:rPr>
                <w:rFonts w:eastAsiaTheme="minorHAnsi"/>
              </w:rPr>
              <w:t>Of passion cover us.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 xml:space="preserve">That we may praise </w:t>
            </w:r>
            <w:r w:rsidR="001040C8">
              <w:rPr>
                <w:rFonts w:eastAsiaTheme="minorHAnsi"/>
              </w:rPr>
              <w:t>You</w:t>
            </w:r>
          </w:p>
          <w:p w:rsidR="0064784C" w:rsidRPr="007425E1" w:rsidRDefault="0064784C" w:rsidP="0064784C">
            <w:pPr>
              <w:pStyle w:val="EngHang"/>
              <w:rPr>
                <w:rFonts w:eastAsiaTheme="minorHAnsi"/>
              </w:rPr>
            </w:pPr>
            <w:r w:rsidRPr="007425E1">
              <w:rPr>
                <w:rFonts w:eastAsiaTheme="minorHAnsi"/>
              </w:rPr>
              <w:t>With understanding,</w:t>
            </w:r>
          </w:p>
          <w:p w:rsidR="0064784C" w:rsidRPr="007425E1" w:rsidRDefault="0064784C" w:rsidP="0064784C">
            <w:pPr>
              <w:pStyle w:val="EngHang"/>
              <w:rPr>
                <w:rFonts w:eastAsiaTheme="minorHAnsi"/>
              </w:rPr>
            </w:pPr>
            <w:r w:rsidRPr="007425E1">
              <w:rPr>
                <w:rFonts w:eastAsiaTheme="minorHAnsi"/>
              </w:rPr>
              <w:t>With David,</w:t>
            </w:r>
          </w:p>
          <w:p w:rsidR="0064784C" w:rsidRDefault="0064784C" w:rsidP="0064784C">
            <w:pPr>
              <w:pStyle w:val="EngHangEnd"/>
            </w:pPr>
            <w:r w:rsidRPr="007425E1">
              <w:rPr>
                <w:rFonts w:eastAsiaTheme="minorHAnsi"/>
              </w:rPr>
              <w:t>And proclaim and say,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t>“</w:t>
            </w:r>
            <w:r w:rsidRPr="007425E1">
              <w:rPr>
                <w:rFonts w:eastAsiaTheme="minorHAnsi"/>
              </w:rPr>
              <w:t>Mine eyes prevent</w:t>
            </w:r>
          </w:p>
          <w:p w:rsidR="0064784C" w:rsidRPr="007425E1" w:rsidRDefault="0064784C" w:rsidP="0064784C">
            <w:pPr>
              <w:pStyle w:val="EngHang"/>
              <w:rPr>
                <w:rFonts w:eastAsiaTheme="minorHAnsi"/>
              </w:rPr>
            </w:pPr>
            <w:r w:rsidRPr="007425E1">
              <w:rPr>
                <w:rFonts w:eastAsiaTheme="minorHAnsi"/>
              </w:rPr>
              <w:t>The night watches,</w:t>
            </w:r>
          </w:p>
          <w:p w:rsidR="0064784C" w:rsidRPr="007425E1" w:rsidRDefault="0064784C" w:rsidP="0064784C">
            <w:pPr>
              <w:pStyle w:val="EngHang"/>
              <w:rPr>
                <w:rFonts w:eastAsiaTheme="minorHAnsi"/>
              </w:rPr>
            </w:pPr>
            <w:r w:rsidRPr="007425E1">
              <w:rPr>
                <w:rFonts w:eastAsiaTheme="minorHAnsi"/>
              </w:rPr>
              <w:t>That I might</w:t>
            </w:r>
          </w:p>
          <w:p w:rsidR="0064784C" w:rsidRDefault="0064784C" w:rsidP="0064784C">
            <w:pPr>
              <w:pStyle w:val="EngHangEnd"/>
            </w:pPr>
            <w:r w:rsidRPr="007425E1">
              <w:rPr>
                <w:rFonts w:eastAsiaTheme="minorHAnsi"/>
              </w:rPr>
              <w:t xml:space="preserve">Meditate in </w:t>
            </w:r>
            <w:r w:rsidR="00E570CB">
              <w:rPr>
                <w:rFonts w:eastAsiaTheme="minorHAnsi"/>
              </w:rPr>
              <w:t>Your</w:t>
            </w:r>
            <w:r w:rsidRPr="007425E1">
              <w:rPr>
                <w:rFonts w:eastAsiaTheme="minorHAnsi"/>
              </w:rPr>
              <w:t xml:space="preserve"> word.</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Hear our voices,</w:t>
            </w:r>
          </w:p>
          <w:p w:rsidR="0064784C" w:rsidRPr="007425E1" w:rsidRDefault="0064784C" w:rsidP="0064784C">
            <w:pPr>
              <w:pStyle w:val="EngHang"/>
              <w:rPr>
                <w:rFonts w:eastAsiaTheme="minorHAnsi"/>
              </w:rPr>
            </w:pPr>
            <w:r w:rsidRPr="007425E1">
              <w:rPr>
                <w:rFonts w:eastAsiaTheme="minorHAnsi"/>
              </w:rPr>
              <w:t xml:space="preserve">According to </w:t>
            </w:r>
            <w:r w:rsidR="00E570CB">
              <w:rPr>
                <w:rFonts w:eastAsiaTheme="minorHAnsi"/>
              </w:rPr>
              <w:t>Your</w:t>
            </w:r>
            <w:r w:rsidRPr="007425E1">
              <w:rPr>
                <w:rFonts w:eastAsiaTheme="minorHAnsi"/>
              </w:rPr>
              <w:t xml:space="preserve"> great mercy.</w:t>
            </w:r>
          </w:p>
          <w:p w:rsidR="0064784C" w:rsidRPr="007425E1" w:rsidRDefault="0064784C" w:rsidP="0064784C">
            <w:pPr>
              <w:pStyle w:val="EngHang"/>
              <w:rPr>
                <w:rFonts w:eastAsiaTheme="minorHAnsi"/>
              </w:rPr>
            </w:pPr>
            <w:r w:rsidRPr="007425E1">
              <w:rPr>
                <w:rFonts w:eastAsiaTheme="minorHAnsi"/>
              </w:rPr>
              <w:t>Save us, O Lord our God,</w:t>
            </w:r>
          </w:p>
          <w:p w:rsidR="0064784C" w:rsidRDefault="0064784C" w:rsidP="0064784C">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compassion.</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O beneficent</w:t>
            </w:r>
          </w:p>
          <w:p w:rsidR="0064784C" w:rsidRPr="007425E1" w:rsidRDefault="0064784C" w:rsidP="0064784C">
            <w:pPr>
              <w:pStyle w:val="EngHang"/>
              <w:rPr>
                <w:rFonts w:eastAsiaTheme="minorHAnsi"/>
              </w:rPr>
            </w:pPr>
            <w:r w:rsidRPr="007425E1">
              <w:rPr>
                <w:rFonts w:eastAsiaTheme="minorHAnsi"/>
              </w:rPr>
              <w:t>And caring God,</w:t>
            </w:r>
          </w:p>
          <w:p w:rsidR="0064784C" w:rsidRPr="007425E1" w:rsidRDefault="0064784C" w:rsidP="0064784C">
            <w:pPr>
              <w:pStyle w:val="EngHang"/>
              <w:rPr>
                <w:rFonts w:eastAsiaTheme="minorHAnsi"/>
              </w:rPr>
            </w:pPr>
            <w:r w:rsidRPr="007425E1">
              <w:rPr>
                <w:rFonts w:eastAsiaTheme="minorHAnsi"/>
              </w:rPr>
              <w:t>Who deals well</w:t>
            </w:r>
          </w:p>
          <w:p w:rsidR="0064784C" w:rsidRDefault="0064784C" w:rsidP="0064784C">
            <w:pPr>
              <w:pStyle w:val="EngHangEnd"/>
            </w:pPr>
            <w:r w:rsidRPr="007425E1">
              <w:rPr>
                <w:rFonts w:eastAsiaTheme="minorHAnsi"/>
              </w:rPr>
              <w:t>With His chosen ones.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The Strong Refuge for those</w:t>
            </w:r>
          </w:p>
          <w:p w:rsidR="0064784C" w:rsidRPr="007425E1" w:rsidRDefault="0064784C" w:rsidP="0064784C">
            <w:pPr>
              <w:pStyle w:val="EngHang"/>
              <w:rPr>
                <w:rFonts w:eastAsiaTheme="minorHAnsi"/>
              </w:rPr>
            </w:pPr>
            <w:r w:rsidRPr="007425E1">
              <w:rPr>
                <w:rFonts w:eastAsiaTheme="minorHAnsi"/>
              </w:rPr>
              <w:t>Who take refuge in Him,</w:t>
            </w:r>
          </w:p>
          <w:p w:rsidR="0064784C" w:rsidRPr="007425E1" w:rsidRDefault="0064784C" w:rsidP="0064784C">
            <w:pPr>
              <w:pStyle w:val="EngHang"/>
              <w:rPr>
                <w:rFonts w:eastAsiaTheme="minorHAnsi"/>
              </w:rPr>
            </w:pPr>
            <w:r w:rsidRPr="007425E1">
              <w:rPr>
                <w:rFonts w:eastAsiaTheme="minorHAnsi"/>
              </w:rPr>
              <w:t>Who longs for the salvation</w:t>
            </w:r>
          </w:p>
          <w:p w:rsidR="0064784C" w:rsidRDefault="0064784C" w:rsidP="0064784C">
            <w:pPr>
              <w:pStyle w:val="EngHangEnd"/>
            </w:pPr>
            <w:r w:rsidRPr="007425E1">
              <w:rPr>
                <w:rFonts w:eastAsiaTheme="minorHAnsi"/>
              </w:rPr>
              <w:t>And deliverance of all.</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Through </w:t>
            </w:r>
            <w:r w:rsidR="00E570CB">
              <w:rPr>
                <w:rFonts w:eastAsiaTheme="minorHAnsi"/>
              </w:rPr>
              <w:t>Your</w:t>
            </w:r>
            <w:r w:rsidRPr="007425E1">
              <w:rPr>
                <w:rFonts w:eastAsiaTheme="minorHAnsi"/>
              </w:rPr>
              <w:t xml:space="preserve"> goodness</w:t>
            </w:r>
          </w:p>
          <w:p w:rsidR="0064784C" w:rsidRPr="007425E1" w:rsidRDefault="001040C8" w:rsidP="0064784C">
            <w:pPr>
              <w:pStyle w:val="EngHang"/>
              <w:rPr>
                <w:rFonts w:eastAsiaTheme="minorHAnsi"/>
              </w:rPr>
            </w:pPr>
            <w:r>
              <w:rPr>
                <w:rFonts w:eastAsiaTheme="minorHAnsi"/>
              </w:rPr>
              <w:t>You</w:t>
            </w:r>
            <w:r w:rsidR="0064784C" w:rsidRPr="007425E1">
              <w:rPr>
                <w:rFonts w:eastAsiaTheme="minorHAnsi"/>
              </w:rPr>
              <w:t xml:space="preserve"> </w:t>
            </w:r>
            <w:r w:rsidR="00556387">
              <w:rPr>
                <w:rFonts w:eastAsiaTheme="minorHAnsi"/>
              </w:rPr>
              <w:t>have</w:t>
            </w:r>
            <w:r w:rsidR="0064784C" w:rsidRPr="007425E1">
              <w:rPr>
                <w:rFonts w:eastAsiaTheme="minorHAnsi"/>
              </w:rPr>
              <w:t xml:space="preserve"> prepared for us the night:</w:t>
            </w:r>
          </w:p>
          <w:p w:rsidR="0064784C" w:rsidRPr="007425E1" w:rsidRDefault="0064784C" w:rsidP="0064784C">
            <w:pPr>
              <w:pStyle w:val="EngHang"/>
              <w:rPr>
                <w:rFonts w:eastAsiaTheme="minorHAnsi"/>
              </w:rPr>
            </w:pPr>
            <w:r w:rsidRPr="007425E1">
              <w:rPr>
                <w:rFonts w:eastAsiaTheme="minorHAnsi"/>
              </w:rPr>
              <w:t>Grant us to pass this day</w:t>
            </w:r>
          </w:p>
          <w:p w:rsidR="0064784C" w:rsidRDefault="0064784C" w:rsidP="0064784C">
            <w:pPr>
              <w:pStyle w:val="EngHangEnd"/>
            </w:pPr>
            <w:r w:rsidRPr="007425E1">
              <w:rPr>
                <w:rFonts w:eastAsiaTheme="minorHAnsi"/>
              </w:rPr>
              <w:t>Without sin.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be worthy</w:t>
            </w:r>
          </w:p>
          <w:p w:rsidR="0064784C" w:rsidRPr="007425E1" w:rsidRDefault="0064784C" w:rsidP="0064784C">
            <w:pPr>
              <w:pStyle w:val="EngHang"/>
              <w:rPr>
                <w:rFonts w:eastAsiaTheme="minorHAnsi"/>
              </w:rPr>
            </w:pPr>
            <w:r w:rsidRPr="007425E1">
              <w:rPr>
                <w:rFonts w:eastAsiaTheme="minorHAnsi"/>
              </w:rPr>
              <w:t>To lift up our hands</w:t>
            </w:r>
          </w:p>
          <w:p w:rsidR="0064784C" w:rsidRPr="007425E1" w:rsidRDefault="0064784C" w:rsidP="0064784C">
            <w:pPr>
              <w:pStyle w:val="EngHang"/>
              <w:rPr>
                <w:rFonts w:eastAsiaTheme="minorHAnsi"/>
              </w:rPr>
            </w:pPr>
            <w:r w:rsidRPr="007425E1">
              <w:rPr>
                <w:rFonts w:eastAsiaTheme="minorHAnsi"/>
              </w:rPr>
              <w:t xml:space="preserve">Before </w:t>
            </w:r>
            <w:r w:rsidR="001040C8">
              <w:rPr>
                <w:rFonts w:eastAsiaTheme="minorHAnsi"/>
              </w:rPr>
              <w:t>You</w:t>
            </w:r>
            <w:r w:rsidRPr="007425E1">
              <w:rPr>
                <w:rFonts w:eastAsiaTheme="minorHAnsi"/>
              </w:rPr>
              <w:t>, without anger</w:t>
            </w:r>
          </w:p>
          <w:p w:rsidR="0064784C" w:rsidRPr="0064784C" w:rsidRDefault="0064784C" w:rsidP="0064784C">
            <w:pPr>
              <w:pStyle w:val="EngHangEnd"/>
              <w:rPr>
                <w:color w:val="auto"/>
                <w:szCs w:val="22"/>
              </w:rPr>
            </w:pPr>
            <w:r w:rsidRPr="007425E1">
              <w:rPr>
                <w:rFonts w:eastAsiaTheme="minorHAnsi"/>
              </w:rPr>
              <w:t>Or evil thoughts.</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At this dawn, make straight</w:t>
            </w:r>
          </w:p>
          <w:p w:rsidR="0064784C" w:rsidRPr="007425E1" w:rsidRDefault="0064784C" w:rsidP="0064784C">
            <w:pPr>
              <w:pStyle w:val="EngHang"/>
              <w:rPr>
                <w:rFonts w:eastAsiaTheme="minorHAnsi"/>
              </w:rPr>
            </w:pPr>
            <w:r w:rsidRPr="007425E1">
              <w:rPr>
                <w:rFonts w:eastAsiaTheme="minorHAnsi"/>
              </w:rPr>
              <w:t>Our inner and outer ways,</w:t>
            </w:r>
          </w:p>
          <w:p w:rsidR="0064784C" w:rsidRPr="007425E1" w:rsidRDefault="0064784C" w:rsidP="0064784C">
            <w:pPr>
              <w:pStyle w:val="EngHang"/>
              <w:rPr>
                <w:rFonts w:eastAsiaTheme="minorHAnsi"/>
              </w:rPr>
            </w:pPr>
            <w:r w:rsidRPr="007425E1">
              <w:rPr>
                <w:rFonts w:eastAsiaTheme="minorHAnsi"/>
              </w:rPr>
              <w:t xml:space="preserve">In </w:t>
            </w:r>
            <w:r w:rsidR="00E570CB">
              <w:rPr>
                <w:rFonts w:eastAsiaTheme="minorHAnsi"/>
              </w:rPr>
              <w:t>Your</w:t>
            </w:r>
            <w:r w:rsidRPr="007425E1">
              <w:rPr>
                <w:rFonts w:eastAsiaTheme="minorHAnsi"/>
              </w:rPr>
              <w:t xml:space="preserve"> joyful</w:t>
            </w:r>
          </w:p>
          <w:p w:rsidR="0064784C" w:rsidRPr="0064784C" w:rsidRDefault="0064784C" w:rsidP="0064784C">
            <w:pPr>
              <w:pStyle w:val="EngHangEnd"/>
              <w:rPr>
                <w:color w:val="auto"/>
                <w:szCs w:val="22"/>
              </w:rPr>
            </w:pPr>
            <w:r w:rsidRPr="007425E1">
              <w:rPr>
                <w:rFonts w:eastAsiaTheme="minorHAnsi"/>
              </w:rPr>
              <w:t>protection.</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That we may proclaim</w:t>
            </w:r>
          </w:p>
          <w:p w:rsidR="0064784C" w:rsidRPr="007425E1" w:rsidRDefault="00E570CB" w:rsidP="0064784C">
            <w:pPr>
              <w:pStyle w:val="EngHang"/>
              <w:rPr>
                <w:rFonts w:eastAsiaTheme="minorHAnsi"/>
              </w:rPr>
            </w:pPr>
            <w:r>
              <w:rPr>
                <w:rFonts w:eastAsiaTheme="minorHAnsi"/>
              </w:rPr>
              <w:t>Your</w:t>
            </w:r>
            <w:r w:rsidR="0064784C" w:rsidRPr="007425E1">
              <w:rPr>
                <w:rFonts w:eastAsiaTheme="minorHAnsi"/>
              </w:rPr>
              <w:t xml:space="preserve"> righteousness </w:t>
            </w:r>
            <w:r w:rsidR="0064784C" w:rsidRPr="007425E1">
              <w:t>every day</w:t>
            </w:r>
            <w:r w:rsidR="0064784C" w:rsidRPr="007425E1">
              <w:rPr>
                <w:rFonts w:eastAsiaTheme="minorHAnsi"/>
              </w:rPr>
              <w:t>,</w:t>
            </w:r>
          </w:p>
          <w:p w:rsidR="0064784C" w:rsidRPr="007425E1" w:rsidRDefault="0064784C" w:rsidP="0064784C">
            <w:pPr>
              <w:pStyle w:val="EngHang"/>
              <w:rPr>
                <w:rFonts w:eastAsiaTheme="minorHAnsi"/>
              </w:rPr>
            </w:pPr>
            <w:r w:rsidRPr="007425E1">
              <w:rPr>
                <w:rFonts w:eastAsiaTheme="minorHAnsi"/>
              </w:rPr>
              <w:t xml:space="preserve">And glorify </w:t>
            </w:r>
            <w:r w:rsidR="00E570CB">
              <w:rPr>
                <w:rFonts w:eastAsiaTheme="minorHAnsi"/>
              </w:rPr>
              <w:t>Your</w:t>
            </w:r>
            <w:r w:rsidRPr="007425E1">
              <w:rPr>
                <w:rFonts w:eastAsiaTheme="minorHAnsi"/>
              </w:rPr>
              <w:t xml:space="preserve"> power,</w:t>
            </w:r>
          </w:p>
          <w:p w:rsidR="0064784C" w:rsidRPr="0064784C" w:rsidRDefault="0064784C" w:rsidP="0064784C">
            <w:pPr>
              <w:pStyle w:val="EngHangEnd"/>
              <w:rPr>
                <w:color w:val="auto"/>
                <w:szCs w:val="22"/>
              </w:rPr>
            </w:pPr>
            <w:r w:rsidRPr="007425E1">
              <w:rPr>
                <w:rFonts w:eastAsiaTheme="minorHAnsi"/>
              </w:rPr>
              <w:t>With David the prophet,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 xml:space="preserve">Saying, "In </w:t>
            </w:r>
            <w:r w:rsidR="00E570CB">
              <w:rPr>
                <w:rFonts w:eastAsiaTheme="minorHAnsi"/>
              </w:rPr>
              <w:t>Your</w:t>
            </w:r>
            <w:r w:rsidRPr="007425E1">
              <w:rPr>
                <w:rFonts w:eastAsiaTheme="minorHAnsi"/>
              </w:rPr>
              <w:t xml:space="preserve"> peace,</w:t>
            </w:r>
          </w:p>
          <w:p w:rsidR="0064784C" w:rsidRPr="007425E1" w:rsidRDefault="0064784C" w:rsidP="0064784C">
            <w:pPr>
              <w:pStyle w:val="EngHang"/>
              <w:rPr>
                <w:rFonts w:eastAsiaTheme="minorHAnsi"/>
              </w:rPr>
            </w:pPr>
            <w:r w:rsidRPr="007425E1">
              <w:rPr>
                <w:rFonts w:eastAsiaTheme="minorHAnsi"/>
              </w:rPr>
              <w:t>O Christ our Saviour,</w:t>
            </w:r>
          </w:p>
          <w:p w:rsidR="0064784C" w:rsidRPr="007425E1" w:rsidRDefault="0064784C" w:rsidP="0064784C">
            <w:pPr>
              <w:pStyle w:val="EngHang"/>
              <w:rPr>
                <w:rFonts w:eastAsiaTheme="minorHAnsi"/>
              </w:rPr>
            </w:pPr>
            <w:r w:rsidRPr="007425E1">
              <w:rPr>
                <w:rFonts w:eastAsiaTheme="minorHAnsi"/>
              </w:rPr>
              <w:t>We slept and rose up,</w:t>
            </w:r>
          </w:p>
          <w:p w:rsidR="0064784C" w:rsidRPr="0064784C" w:rsidRDefault="0064784C" w:rsidP="0064784C">
            <w:pPr>
              <w:pStyle w:val="EngHangEnd"/>
              <w:rPr>
                <w:color w:val="auto"/>
                <w:szCs w:val="22"/>
              </w:rPr>
            </w:pPr>
            <w:r w:rsidRPr="007425E1">
              <w:rPr>
                <w:rFonts w:eastAsiaTheme="minorHAnsi"/>
              </w:rPr>
              <w:t xml:space="preserve">For we have trusted in </w:t>
            </w:r>
            <w:r w:rsidR="001040C8">
              <w:rPr>
                <w:rFonts w:eastAsiaTheme="minorHAnsi"/>
              </w:rPr>
              <w:t>You</w:t>
            </w:r>
            <w:r w:rsidRPr="007425E1">
              <w:rPr>
                <w:rFonts w:eastAsiaTheme="minorHAnsi"/>
              </w:rP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Behold how good</w:t>
            </w:r>
          </w:p>
          <w:p w:rsidR="0064784C" w:rsidRPr="007425E1" w:rsidRDefault="0064784C" w:rsidP="0064784C">
            <w:pPr>
              <w:pStyle w:val="EngHang"/>
              <w:rPr>
                <w:rFonts w:eastAsiaTheme="minorHAnsi"/>
              </w:rPr>
            </w:pPr>
            <w:r w:rsidRPr="007425E1">
              <w:rPr>
                <w:rFonts w:eastAsiaTheme="minorHAnsi"/>
              </w:rPr>
              <w:t>And how pleasant it is</w:t>
            </w:r>
          </w:p>
          <w:p w:rsidR="0064784C" w:rsidRPr="007425E1" w:rsidRDefault="0064784C" w:rsidP="0064784C">
            <w:pPr>
              <w:pStyle w:val="EngHang"/>
              <w:rPr>
                <w:rFonts w:eastAsiaTheme="minorHAnsi"/>
              </w:rPr>
            </w:pPr>
            <w:r w:rsidRPr="007425E1">
              <w:rPr>
                <w:rFonts w:eastAsiaTheme="minorHAnsi"/>
              </w:rPr>
              <w:t>For brethren to dwell</w:t>
            </w:r>
          </w:p>
          <w:p w:rsidR="0064784C" w:rsidRPr="0064784C" w:rsidRDefault="0064784C" w:rsidP="0064784C">
            <w:pPr>
              <w:pStyle w:val="EngHangEnd"/>
              <w:rPr>
                <w:color w:val="auto"/>
                <w:szCs w:val="22"/>
              </w:rPr>
            </w:pPr>
            <w:r w:rsidRPr="007425E1">
              <w:rPr>
                <w:rFonts w:eastAsiaTheme="minorHAnsi"/>
              </w:rPr>
              <w:t>Together, in unity;</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United in true</w:t>
            </w:r>
          </w:p>
          <w:p w:rsidR="0064784C" w:rsidRPr="007425E1" w:rsidRDefault="0064784C" w:rsidP="0064784C">
            <w:pPr>
              <w:pStyle w:val="EngHang"/>
              <w:rPr>
                <w:rFonts w:eastAsiaTheme="minorHAnsi"/>
              </w:rPr>
            </w:pPr>
            <w:r w:rsidRPr="007425E1">
              <w:rPr>
                <w:rFonts w:eastAsiaTheme="minorHAnsi"/>
              </w:rPr>
              <w:t>Biblical love,</w:t>
            </w:r>
          </w:p>
          <w:p w:rsidR="0064784C" w:rsidRPr="007425E1" w:rsidRDefault="0064784C" w:rsidP="0064784C">
            <w:pPr>
              <w:pStyle w:val="EngHang"/>
              <w:rPr>
                <w:rFonts w:eastAsiaTheme="minorHAnsi"/>
              </w:rPr>
            </w:pPr>
            <w:r w:rsidRPr="007425E1">
              <w:rPr>
                <w:rFonts w:eastAsiaTheme="minorHAnsi"/>
              </w:rPr>
              <w:t>Like unto</w:t>
            </w:r>
          </w:p>
          <w:p w:rsidR="0064784C" w:rsidRPr="0064784C" w:rsidRDefault="0064784C" w:rsidP="0064784C">
            <w:pPr>
              <w:pStyle w:val="EngHangEnd"/>
              <w:rPr>
                <w:color w:val="auto"/>
                <w:szCs w:val="22"/>
              </w:rPr>
            </w:pPr>
            <w:r w:rsidRPr="007425E1">
              <w:rPr>
                <w:rFonts w:eastAsiaTheme="minorHAnsi"/>
              </w:rPr>
              <w:t>The Apostles</w:t>
            </w:r>
            <w:r>
              <w: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Like the precious ointment,</w:t>
            </w:r>
          </w:p>
          <w:p w:rsidR="0064784C" w:rsidRPr="007425E1" w:rsidRDefault="0064784C" w:rsidP="0064784C">
            <w:pPr>
              <w:pStyle w:val="EngHang"/>
              <w:rPr>
                <w:rFonts w:eastAsiaTheme="minorHAnsi"/>
              </w:rPr>
            </w:pPr>
            <w:r w:rsidRPr="007425E1">
              <w:rPr>
                <w:rFonts w:eastAsiaTheme="minorHAnsi"/>
              </w:rPr>
              <w:t>On the head of Christ,</w:t>
            </w:r>
          </w:p>
          <w:p w:rsidR="0064784C" w:rsidRPr="007425E1" w:rsidRDefault="0064784C" w:rsidP="0064784C">
            <w:pPr>
              <w:pStyle w:val="EngHang"/>
              <w:rPr>
                <w:rFonts w:eastAsiaTheme="minorHAnsi"/>
              </w:rPr>
            </w:pPr>
            <w:r w:rsidRPr="007425E1">
              <w:rPr>
                <w:rFonts w:eastAsiaTheme="minorHAnsi"/>
              </w:rPr>
              <w:t>Which ran down the beard,</w:t>
            </w:r>
          </w:p>
          <w:p w:rsidR="0064784C" w:rsidRPr="0064784C" w:rsidRDefault="0064784C" w:rsidP="0064784C">
            <w:pPr>
              <w:pStyle w:val="EngHangEnd"/>
              <w:rPr>
                <w:color w:val="auto"/>
                <w:szCs w:val="22"/>
              </w:rPr>
            </w:pPr>
            <w:r w:rsidRPr="007425E1">
              <w:rPr>
                <w:rFonts w:eastAsiaTheme="minorHAnsi"/>
              </w:rPr>
              <w:t>Even down unto the feet;</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Which anoints everyday</w:t>
            </w:r>
          </w:p>
          <w:p w:rsidR="0064784C" w:rsidRPr="007425E1" w:rsidRDefault="0064784C" w:rsidP="0064784C">
            <w:pPr>
              <w:pStyle w:val="EngHang"/>
              <w:rPr>
                <w:rFonts w:eastAsiaTheme="minorHAnsi"/>
              </w:rPr>
            </w:pPr>
            <w:r w:rsidRPr="007425E1">
              <w:rPr>
                <w:rFonts w:eastAsiaTheme="minorHAnsi"/>
              </w:rPr>
              <w:t>The elders and the children,</w:t>
            </w:r>
          </w:p>
          <w:p w:rsidR="0064784C" w:rsidRPr="007425E1" w:rsidRDefault="0064784C" w:rsidP="0064784C">
            <w:pPr>
              <w:pStyle w:val="EngHang"/>
              <w:rPr>
                <w:rFonts w:eastAsiaTheme="minorHAnsi"/>
              </w:rPr>
            </w:pPr>
            <w:r w:rsidRPr="007425E1">
              <w:rPr>
                <w:rFonts w:eastAsiaTheme="minorHAnsi"/>
              </w:rPr>
              <w:t>The young men</w:t>
            </w:r>
          </w:p>
          <w:p w:rsidR="0064784C" w:rsidRPr="0064784C" w:rsidRDefault="0064784C" w:rsidP="0064784C">
            <w:pPr>
              <w:pStyle w:val="EngHangEnd"/>
              <w:rPr>
                <w:color w:val="auto"/>
                <w:szCs w:val="22"/>
              </w:rPr>
            </w:pPr>
            <w:r w:rsidRPr="007425E1">
              <w:rPr>
                <w:rFonts w:eastAsiaTheme="minorHAnsi"/>
              </w:rPr>
              <w:t>And the deacons.</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p>
        </w:tc>
        <w:tc>
          <w:tcPr>
            <w:tcW w:w="3960" w:type="dxa"/>
          </w:tcPr>
          <w:p w:rsidR="0064784C" w:rsidRPr="007425E1" w:rsidRDefault="0064784C" w:rsidP="0064784C">
            <w:pPr>
              <w:pStyle w:val="EngHang"/>
              <w:rPr>
                <w:rFonts w:eastAsiaTheme="minorHAnsi"/>
              </w:rPr>
            </w:pPr>
            <w:r w:rsidRPr="007425E1">
              <w:rPr>
                <w:rFonts w:eastAsiaTheme="minorHAnsi"/>
              </w:rPr>
              <w:t>Ye whom the Holy Spirit</w:t>
            </w:r>
          </w:p>
          <w:p w:rsidR="0064784C" w:rsidRPr="007425E1" w:rsidRDefault="0064784C" w:rsidP="0064784C">
            <w:pPr>
              <w:pStyle w:val="EngHang"/>
              <w:rPr>
                <w:rFonts w:eastAsiaTheme="minorHAnsi"/>
              </w:rPr>
            </w:pPr>
            <w:r w:rsidRPr="007425E1">
              <w:rPr>
                <w:rFonts w:eastAsiaTheme="minorHAnsi"/>
              </w:rPr>
              <w:t>Has attuned together,</w:t>
            </w:r>
          </w:p>
          <w:p w:rsidR="0064784C" w:rsidRPr="007425E1" w:rsidRDefault="0064784C" w:rsidP="0064784C">
            <w:pPr>
              <w:pStyle w:val="EngHang"/>
              <w:rPr>
                <w:rFonts w:eastAsiaTheme="minorHAnsi"/>
              </w:rPr>
            </w:pPr>
            <w:r w:rsidRPr="007425E1">
              <w:rPr>
                <w:rFonts w:eastAsiaTheme="minorHAnsi"/>
              </w:rPr>
              <w:t>As a harp,</w:t>
            </w:r>
          </w:p>
          <w:p w:rsidR="0064784C" w:rsidRPr="0064784C" w:rsidRDefault="0064784C" w:rsidP="0064784C">
            <w:pPr>
              <w:pStyle w:val="EngHangEnd"/>
              <w:rPr>
                <w:color w:val="auto"/>
                <w:szCs w:val="22"/>
              </w:rPr>
            </w:pPr>
            <w:r w:rsidRPr="007425E1">
              <w:rPr>
                <w:rFonts w:eastAsiaTheme="minorHAnsi"/>
              </w:rPr>
              <w:t>Always blessing God,</w:t>
            </w:r>
          </w:p>
        </w:tc>
        <w:tc>
          <w:tcPr>
            <w:tcW w:w="288" w:type="dxa"/>
          </w:tcPr>
          <w:p w:rsidR="0064784C" w:rsidRDefault="0064784C" w:rsidP="0064784C"/>
        </w:tc>
        <w:tc>
          <w:tcPr>
            <w:tcW w:w="288" w:type="dxa"/>
          </w:tcPr>
          <w:p w:rsidR="0064784C" w:rsidRDefault="0064784C" w:rsidP="0064784C">
            <w:pPr>
              <w:pStyle w:val="CopticCross"/>
            </w:pPr>
          </w:p>
        </w:tc>
        <w:tc>
          <w:tcPr>
            <w:tcW w:w="3960" w:type="dxa"/>
          </w:tcPr>
          <w:p w:rsidR="0064784C" w:rsidRDefault="0064784C" w:rsidP="0064784C"/>
        </w:tc>
      </w:tr>
      <w:tr w:rsidR="0064784C" w:rsidTr="0064784C">
        <w:trPr>
          <w:cantSplit/>
          <w:jc w:val="center"/>
        </w:trPr>
        <w:tc>
          <w:tcPr>
            <w:tcW w:w="288" w:type="dxa"/>
          </w:tcPr>
          <w:p w:rsidR="0064784C" w:rsidRDefault="0064784C" w:rsidP="0064784C">
            <w:pPr>
              <w:pStyle w:val="CopticCross"/>
            </w:pPr>
            <w:r w:rsidRPr="00FB5ACB">
              <w:t>¿</w:t>
            </w:r>
          </w:p>
        </w:tc>
        <w:tc>
          <w:tcPr>
            <w:tcW w:w="3960" w:type="dxa"/>
          </w:tcPr>
          <w:p w:rsidR="0064784C" w:rsidRPr="007425E1" w:rsidRDefault="0064784C" w:rsidP="0064784C">
            <w:pPr>
              <w:pStyle w:val="EngHang"/>
              <w:rPr>
                <w:rFonts w:eastAsiaTheme="minorHAnsi"/>
              </w:rPr>
            </w:pPr>
            <w:r w:rsidRPr="007425E1">
              <w:rPr>
                <w:rFonts w:eastAsiaTheme="minorHAnsi"/>
              </w:rPr>
              <w:t>In psalms and hymns</w:t>
            </w:r>
          </w:p>
          <w:p w:rsidR="0064784C" w:rsidRPr="007425E1" w:rsidRDefault="0064784C" w:rsidP="0064784C">
            <w:pPr>
              <w:pStyle w:val="EngHang"/>
              <w:rPr>
                <w:rFonts w:eastAsiaTheme="minorHAnsi"/>
              </w:rPr>
            </w:pPr>
            <w:r w:rsidRPr="007425E1">
              <w:rPr>
                <w:rFonts w:eastAsiaTheme="minorHAnsi"/>
              </w:rPr>
              <w:t>And spiritual songs,</w:t>
            </w:r>
          </w:p>
          <w:p w:rsidR="0064784C" w:rsidRPr="007425E1" w:rsidRDefault="0064784C" w:rsidP="0064784C">
            <w:pPr>
              <w:pStyle w:val="EngHang"/>
              <w:rPr>
                <w:rFonts w:eastAsiaTheme="minorHAnsi"/>
              </w:rPr>
            </w:pPr>
            <w:r w:rsidRPr="007425E1">
              <w:rPr>
                <w:rFonts w:eastAsiaTheme="minorHAnsi"/>
              </w:rPr>
              <w:t>Day and night, with a heart</w:t>
            </w:r>
          </w:p>
          <w:p w:rsidR="0064784C" w:rsidRPr="0064784C" w:rsidRDefault="0064784C" w:rsidP="0064784C">
            <w:pPr>
              <w:pStyle w:val="EngHangEnd"/>
              <w:rPr>
                <w:color w:val="auto"/>
                <w:szCs w:val="22"/>
              </w:rPr>
            </w:pPr>
            <w:r w:rsidRPr="007425E1">
              <w:rPr>
                <w:rFonts w:eastAsiaTheme="minorHAnsi"/>
              </w:rPr>
              <w:t>That keeps not silent.</w:t>
            </w:r>
          </w:p>
        </w:tc>
        <w:tc>
          <w:tcPr>
            <w:tcW w:w="288" w:type="dxa"/>
          </w:tcPr>
          <w:p w:rsidR="0064784C" w:rsidRDefault="0064784C" w:rsidP="0064784C"/>
        </w:tc>
        <w:tc>
          <w:tcPr>
            <w:tcW w:w="288" w:type="dxa"/>
          </w:tcPr>
          <w:p w:rsidR="0064784C" w:rsidRDefault="0064784C" w:rsidP="0064784C">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O honoured</w:t>
            </w:r>
          </w:p>
          <w:p w:rsidR="0064784C" w:rsidRPr="007425E1" w:rsidRDefault="0064784C" w:rsidP="00166B35">
            <w:pPr>
              <w:pStyle w:val="EngHang"/>
            </w:pPr>
            <w:r w:rsidRPr="007425E1">
              <w:t>Mother of the Light,</w:t>
            </w:r>
          </w:p>
          <w:p w:rsidR="0064784C" w:rsidRPr="007425E1" w:rsidRDefault="0064784C" w:rsidP="00166B35">
            <w:pPr>
              <w:pStyle w:val="EngHang"/>
            </w:pPr>
            <w:r w:rsidRPr="007425E1">
              <w:t>You have borne</w:t>
            </w:r>
          </w:p>
          <w:p w:rsidR="0064784C" w:rsidRDefault="0064784C" w:rsidP="00166B35">
            <w:pPr>
              <w:pStyle w:val="EngHangEnd"/>
            </w:pPr>
            <w:r w:rsidRPr="007425E1">
              <w:t>The Infinite Logos.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After having born Him,</w:t>
            </w:r>
          </w:p>
          <w:p w:rsidR="0064784C" w:rsidRPr="007425E1" w:rsidRDefault="0064784C" w:rsidP="00166B35">
            <w:pPr>
              <w:pStyle w:val="EngHang"/>
            </w:pPr>
            <w:r w:rsidRPr="007425E1">
              <w:t>You remained virgin:</w:t>
            </w:r>
          </w:p>
          <w:p w:rsidR="0064784C" w:rsidRPr="007425E1" w:rsidRDefault="0064784C" w:rsidP="00166B35">
            <w:pPr>
              <w:pStyle w:val="EngHang"/>
            </w:pPr>
            <w:r w:rsidRPr="007425E1">
              <w:t>We magnify you</w:t>
            </w:r>
          </w:p>
          <w:p w:rsidR="0064784C" w:rsidRDefault="0064784C" w:rsidP="00166B35">
            <w:pPr>
              <w:pStyle w:val="EngHangEnd"/>
            </w:pPr>
            <w:r w:rsidRPr="007425E1">
              <w:t>With praises and blessings.</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64784C" w:rsidRPr="007425E1" w:rsidRDefault="0064784C" w:rsidP="00166B35">
            <w:pPr>
              <w:pStyle w:val="EngHang"/>
            </w:pPr>
            <w:r w:rsidRPr="007425E1">
              <w:t>For of His own will,</w:t>
            </w:r>
          </w:p>
          <w:p w:rsidR="0064784C" w:rsidRPr="007425E1" w:rsidRDefault="0064784C" w:rsidP="00166B35">
            <w:pPr>
              <w:pStyle w:val="EngHang"/>
            </w:pPr>
            <w:r w:rsidRPr="007425E1">
              <w:t>And the good will of His Father</w:t>
            </w:r>
          </w:p>
          <w:p w:rsidR="0064784C" w:rsidRPr="007425E1" w:rsidRDefault="0064784C" w:rsidP="00166B35">
            <w:pPr>
              <w:pStyle w:val="EngHang"/>
            </w:pPr>
            <w:r w:rsidRPr="007425E1">
              <w:t>And the Holy Spirit,</w:t>
            </w:r>
          </w:p>
          <w:p w:rsidR="0064784C" w:rsidRDefault="0064784C" w:rsidP="00166B35">
            <w:pPr>
              <w:pStyle w:val="EngHangEnd"/>
            </w:pPr>
            <w:r w:rsidRPr="007425E1">
              <w:t>He came and saved us.</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64784C" w:rsidRPr="007425E1" w:rsidRDefault="0064784C" w:rsidP="00166B35">
            <w:pPr>
              <w:pStyle w:val="EngHang"/>
            </w:pPr>
            <w:r w:rsidRPr="007425E1">
              <w:t>And we too,</w:t>
            </w:r>
          </w:p>
          <w:p w:rsidR="0064784C" w:rsidRPr="007425E1" w:rsidRDefault="0064784C" w:rsidP="00166B35">
            <w:pPr>
              <w:pStyle w:val="EngHang"/>
            </w:pPr>
            <w:r w:rsidRPr="007425E1">
              <w:t>Hope to win mercy,</w:t>
            </w:r>
          </w:p>
          <w:p w:rsidR="0064784C" w:rsidRPr="007425E1" w:rsidRDefault="0064784C" w:rsidP="00166B35">
            <w:pPr>
              <w:pStyle w:val="EngHang"/>
            </w:pPr>
            <w:r w:rsidRPr="007425E1">
              <w:t>Through your intercessions</w:t>
            </w:r>
          </w:p>
          <w:p w:rsidR="0064784C" w:rsidRDefault="0064784C" w:rsidP="00166B35">
            <w:pPr>
              <w:pStyle w:val="EngHangEnd"/>
            </w:pPr>
            <w:r w:rsidRPr="007425E1">
              <w:t>With the Lover of mankind.</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The elect incense</w:t>
            </w:r>
          </w:p>
          <w:p w:rsidR="00166B35" w:rsidRPr="007425E1" w:rsidRDefault="00166B35" w:rsidP="00166B35">
            <w:pPr>
              <w:pStyle w:val="EngHang"/>
              <w:rPr>
                <w:rFonts w:eastAsiaTheme="minorHAnsi"/>
              </w:rPr>
            </w:pPr>
            <w:r w:rsidRPr="007425E1">
              <w:rPr>
                <w:rFonts w:eastAsiaTheme="minorHAnsi"/>
              </w:rPr>
              <w:t>Of your virginity</w:t>
            </w:r>
          </w:p>
          <w:p w:rsidR="00166B35" w:rsidRPr="007425E1" w:rsidRDefault="00166B35" w:rsidP="00166B35">
            <w:pPr>
              <w:pStyle w:val="EngHang"/>
              <w:rPr>
                <w:rFonts w:eastAsiaTheme="minorHAnsi"/>
              </w:rPr>
            </w:pPr>
            <w:r w:rsidRPr="007425E1">
              <w:rPr>
                <w:rFonts w:eastAsiaTheme="minorHAnsi"/>
              </w:rPr>
              <w:t>Ascended to</w:t>
            </w:r>
          </w:p>
          <w:p w:rsidR="0064784C" w:rsidRDefault="00166B35" w:rsidP="00166B35">
            <w:pPr>
              <w:pStyle w:val="EngHangEnd"/>
            </w:pPr>
            <w:r w:rsidRPr="007425E1">
              <w:rPr>
                <w:rFonts w:eastAsiaTheme="minorHAnsi"/>
              </w:rPr>
              <w:t>The throne of the Father;</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Better than the incense</w:t>
            </w:r>
          </w:p>
          <w:p w:rsidR="00166B35" w:rsidRPr="007425E1" w:rsidRDefault="00166B35" w:rsidP="00166B35">
            <w:pPr>
              <w:pStyle w:val="EngHang"/>
              <w:rPr>
                <w:rFonts w:eastAsiaTheme="minorHAnsi"/>
              </w:rPr>
            </w:pPr>
            <w:r w:rsidRPr="007425E1">
              <w:rPr>
                <w:rFonts w:eastAsiaTheme="minorHAnsi"/>
              </w:rPr>
              <w:t>Of the Cherubim</w:t>
            </w:r>
          </w:p>
          <w:p w:rsidR="00166B35" w:rsidRPr="007425E1" w:rsidRDefault="00166B35" w:rsidP="00166B35">
            <w:pPr>
              <w:pStyle w:val="EngHang"/>
              <w:rPr>
                <w:rFonts w:eastAsiaTheme="minorHAnsi"/>
              </w:rPr>
            </w:pPr>
            <w:r w:rsidRPr="007425E1">
              <w:rPr>
                <w:rFonts w:eastAsiaTheme="minorHAnsi"/>
              </w:rPr>
              <w:t>And the Seraphim,</w:t>
            </w:r>
          </w:p>
          <w:p w:rsidR="0064784C" w:rsidRDefault="00166B35" w:rsidP="00166B35">
            <w:pPr>
              <w:pStyle w:val="EngHangEnd"/>
            </w:pPr>
            <w:r w:rsidRPr="007425E1">
              <w:rPr>
                <w:rFonts w:eastAsiaTheme="minorHAnsi"/>
              </w:rPr>
              <w:t>O Virgin Mary.</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64784C" w:rsidTr="00166B35">
        <w:trPr>
          <w:cantSplit/>
          <w:jc w:val="center"/>
        </w:trPr>
        <w:tc>
          <w:tcPr>
            <w:tcW w:w="288" w:type="dxa"/>
          </w:tcPr>
          <w:p w:rsidR="0064784C" w:rsidRDefault="0064784C"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New Heaven,</w:t>
            </w:r>
          </w:p>
          <w:p w:rsidR="00166B35" w:rsidRPr="007425E1" w:rsidRDefault="00166B35" w:rsidP="00166B35">
            <w:pPr>
              <w:pStyle w:val="EngHang"/>
              <w:rPr>
                <w:rFonts w:eastAsiaTheme="minorHAnsi"/>
              </w:rPr>
            </w:pPr>
            <w:r w:rsidRPr="007425E1">
              <w:rPr>
                <w:rFonts w:eastAsiaTheme="minorHAnsi"/>
              </w:rPr>
              <w:t>Whom the Father has made</w:t>
            </w:r>
          </w:p>
          <w:p w:rsidR="00166B35" w:rsidRPr="007425E1" w:rsidRDefault="00166B35" w:rsidP="00166B35">
            <w:pPr>
              <w:pStyle w:val="EngHang"/>
              <w:rPr>
                <w:rFonts w:eastAsiaTheme="minorHAnsi"/>
              </w:rPr>
            </w:pPr>
            <w:r w:rsidRPr="007425E1">
              <w:rPr>
                <w:rFonts w:eastAsiaTheme="minorHAnsi"/>
              </w:rPr>
              <w:t>Into a place of rest</w:t>
            </w:r>
          </w:p>
          <w:p w:rsidR="0064784C" w:rsidRDefault="00166B35" w:rsidP="00166B35">
            <w:pPr>
              <w:pStyle w:val="EngHangEnd"/>
            </w:pPr>
            <w:r w:rsidRPr="007425E1">
              <w:rPr>
                <w:rFonts w:eastAsiaTheme="minorHAnsi"/>
              </w:rPr>
              <w:t>For His Beloved Son.</w:t>
            </w:r>
          </w:p>
        </w:tc>
        <w:tc>
          <w:tcPr>
            <w:tcW w:w="288" w:type="dxa"/>
          </w:tcPr>
          <w:p w:rsidR="0064784C" w:rsidRDefault="0064784C" w:rsidP="0064784C"/>
        </w:tc>
        <w:tc>
          <w:tcPr>
            <w:tcW w:w="288" w:type="dxa"/>
          </w:tcPr>
          <w:p w:rsidR="0064784C" w:rsidRDefault="0064784C" w:rsidP="00166B35">
            <w:pPr>
              <w:pStyle w:val="CopticCross"/>
            </w:pPr>
          </w:p>
        </w:tc>
        <w:tc>
          <w:tcPr>
            <w:tcW w:w="3960" w:type="dxa"/>
          </w:tcPr>
          <w:p w:rsidR="0064784C" w:rsidRDefault="0064784C" w:rsidP="0064784C"/>
        </w:tc>
      </w:tr>
      <w:tr w:rsidR="0064784C" w:rsidTr="00166B35">
        <w:trPr>
          <w:cantSplit/>
          <w:jc w:val="center"/>
        </w:trPr>
        <w:tc>
          <w:tcPr>
            <w:tcW w:w="288" w:type="dxa"/>
          </w:tcPr>
          <w:p w:rsidR="0064784C"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Hail to the Royal Throne</w:t>
            </w:r>
          </w:p>
          <w:p w:rsidR="00166B35" w:rsidRPr="007425E1" w:rsidRDefault="00166B35" w:rsidP="00166B35">
            <w:pPr>
              <w:pStyle w:val="EngHang"/>
              <w:rPr>
                <w:rFonts w:eastAsiaTheme="minorHAnsi"/>
              </w:rPr>
            </w:pPr>
            <w:r w:rsidRPr="007425E1">
              <w:rPr>
                <w:rFonts w:eastAsiaTheme="minorHAnsi"/>
              </w:rPr>
              <w:t xml:space="preserve">Of Him Who is </w:t>
            </w:r>
          </w:p>
          <w:p w:rsidR="00166B35" w:rsidRPr="007425E1" w:rsidRDefault="00166B35" w:rsidP="00166B35">
            <w:pPr>
              <w:pStyle w:val="EngHang"/>
              <w:rPr>
                <w:rFonts w:eastAsiaTheme="minorHAnsi"/>
              </w:rPr>
            </w:pPr>
            <w:r w:rsidRPr="007425E1">
              <w:rPr>
                <w:rFonts w:eastAsiaTheme="minorHAnsi"/>
              </w:rPr>
              <w:t xml:space="preserve">Carried by </w:t>
            </w:r>
          </w:p>
          <w:p w:rsidR="0064784C" w:rsidRDefault="00166B35" w:rsidP="00166B35">
            <w:pPr>
              <w:pStyle w:val="EngHangEnd"/>
            </w:pPr>
            <w:r w:rsidRPr="007425E1">
              <w:rPr>
                <w:rFonts w:eastAsiaTheme="minorHAnsi"/>
              </w:rPr>
              <w:t>The Cherubim.</w:t>
            </w:r>
          </w:p>
        </w:tc>
        <w:tc>
          <w:tcPr>
            <w:tcW w:w="288" w:type="dxa"/>
          </w:tcPr>
          <w:p w:rsidR="0064784C" w:rsidRDefault="0064784C" w:rsidP="0064784C"/>
        </w:tc>
        <w:tc>
          <w:tcPr>
            <w:tcW w:w="288" w:type="dxa"/>
          </w:tcPr>
          <w:p w:rsidR="0064784C" w:rsidRDefault="00166B35" w:rsidP="00166B35">
            <w:pPr>
              <w:pStyle w:val="CopticCross"/>
            </w:pPr>
            <w:r w:rsidRPr="00FB5ACB">
              <w:t>¿</w:t>
            </w:r>
          </w:p>
        </w:tc>
        <w:tc>
          <w:tcPr>
            <w:tcW w:w="3960" w:type="dxa"/>
          </w:tcPr>
          <w:p w:rsidR="0064784C" w:rsidRDefault="0064784C"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Hail to the advocate</w:t>
            </w:r>
          </w:p>
          <w:p w:rsidR="00166B35" w:rsidRPr="007425E1" w:rsidRDefault="00166B35" w:rsidP="00166B35">
            <w:pPr>
              <w:pStyle w:val="EngHang"/>
              <w:rPr>
                <w:rFonts w:eastAsiaTheme="minorHAnsi"/>
              </w:rPr>
            </w:pPr>
            <w:r w:rsidRPr="007425E1">
              <w:rPr>
                <w:rFonts w:eastAsiaTheme="minorHAnsi"/>
              </w:rPr>
              <w:t>Of our souls:</w:t>
            </w:r>
          </w:p>
          <w:p w:rsidR="00166B35" w:rsidRPr="007425E1" w:rsidRDefault="00166B35" w:rsidP="00166B35">
            <w:pPr>
              <w:pStyle w:val="EngHang"/>
              <w:rPr>
                <w:rFonts w:eastAsiaTheme="minorHAnsi"/>
              </w:rPr>
            </w:pPr>
            <w:r w:rsidRPr="007425E1">
              <w:rPr>
                <w:rFonts w:eastAsiaTheme="minorHAnsi"/>
              </w:rPr>
              <w:t>You are, indeed,</w:t>
            </w:r>
          </w:p>
          <w:p w:rsidR="00166B35" w:rsidRPr="00166B35" w:rsidRDefault="00166B35" w:rsidP="00166B35">
            <w:pPr>
              <w:pStyle w:val="EngHangEnd"/>
              <w:rPr>
                <w:color w:val="auto"/>
                <w:szCs w:val="22"/>
              </w:rPr>
            </w:pPr>
            <w:r w:rsidRPr="007425E1">
              <w:rPr>
                <w:rFonts w:eastAsiaTheme="minorHAnsi"/>
              </w:rPr>
              <w:t>The pride of our race.</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Intercede on our behalf,</w:t>
            </w:r>
          </w:p>
          <w:p w:rsidR="00166B35" w:rsidRPr="007425E1" w:rsidRDefault="00166B35" w:rsidP="00166B35">
            <w:pPr>
              <w:pStyle w:val="EngHang"/>
              <w:rPr>
                <w:rFonts w:eastAsiaTheme="minorHAnsi"/>
              </w:rPr>
            </w:pPr>
            <w:r w:rsidRPr="007425E1">
              <w:rPr>
                <w:rFonts w:eastAsiaTheme="minorHAnsi"/>
              </w:rPr>
              <w:t>O full of grace,</w:t>
            </w:r>
          </w:p>
          <w:p w:rsidR="00166B35" w:rsidRPr="007425E1" w:rsidRDefault="00166B35" w:rsidP="00166B35">
            <w:pPr>
              <w:pStyle w:val="EngHang"/>
              <w:rPr>
                <w:rFonts w:eastAsiaTheme="minorHAnsi"/>
              </w:rPr>
            </w:pPr>
            <w:r w:rsidRPr="007425E1">
              <w:rPr>
                <w:rFonts w:eastAsiaTheme="minorHAnsi"/>
              </w:rPr>
              <w:t>Before our Lord,</w:t>
            </w:r>
          </w:p>
          <w:p w:rsidR="00166B35" w:rsidRPr="00166B35" w:rsidRDefault="00166B35" w:rsidP="00166B35">
            <w:pPr>
              <w:pStyle w:val="EngHangEnd"/>
              <w:rPr>
                <w:color w:val="auto"/>
                <w:szCs w:val="22"/>
              </w:rPr>
            </w:pPr>
            <w:r w:rsidRPr="007425E1">
              <w:rPr>
                <w:rFonts w:eastAsiaTheme="minorHAnsi"/>
              </w:rPr>
              <w:t>Jesus Christ.</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p>
        </w:tc>
        <w:tc>
          <w:tcPr>
            <w:tcW w:w="3960" w:type="dxa"/>
          </w:tcPr>
          <w:p w:rsidR="00166B35" w:rsidRPr="007425E1" w:rsidRDefault="00166B35" w:rsidP="00166B35">
            <w:pPr>
              <w:pStyle w:val="EngHang"/>
              <w:rPr>
                <w:rFonts w:eastAsiaTheme="minorHAnsi"/>
              </w:rPr>
            </w:pPr>
            <w:r w:rsidRPr="007425E1">
              <w:rPr>
                <w:rFonts w:eastAsiaTheme="minorHAnsi"/>
              </w:rPr>
              <w:t>That He may confirm us</w:t>
            </w:r>
          </w:p>
          <w:p w:rsidR="00166B35" w:rsidRPr="007425E1" w:rsidRDefault="00166B35" w:rsidP="00166B35">
            <w:pPr>
              <w:pStyle w:val="EngHang"/>
              <w:rPr>
                <w:rFonts w:eastAsiaTheme="minorHAnsi"/>
              </w:rPr>
            </w:pPr>
            <w:r w:rsidRPr="007425E1">
              <w:rPr>
                <w:rFonts w:eastAsiaTheme="minorHAnsi"/>
              </w:rPr>
              <w:t>In the Orthodox Faith,</w:t>
            </w:r>
          </w:p>
          <w:p w:rsidR="00166B35" w:rsidRPr="007425E1" w:rsidRDefault="00166B35" w:rsidP="00166B35">
            <w:pPr>
              <w:pStyle w:val="EngHang"/>
              <w:rPr>
                <w:rFonts w:eastAsiaTheme="minorHAnsi"/>
              </w:rPr>
            </w:pPr>
            <w:r w:rsidRPr="007425E1">
              <w:rPr>
                <w:rFonts w:eastAsiaTheme="minorHAnsi"/>
              </w:rPr>
              <w:t>And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p>
        </w:tc>
        <w:tc>
          <w:tcPr>
            <w:tcW w:w="3960" w:type="dxa"/>
          </w:tcPr>
          <w:p w:rsidR="00166B35" w:rsidRDefault="00166B35" w:rsidP="0064784C"/>
        </w:tc>
      </w:tr>
      <w:tr w:rsidR="00166B35" w:rsidTr="00166B35">
        <w:trPr>
          <w:cantSplit/>
          <w:jc w:val="center"/>
        </w:trPr>
        <w:tc>
          <w:tcPr>
            <w:tcW w:w="288" w:type="dxa"/>
          </w:tcPr>
          <w:p w:rsidR="00166B35" w:rsidRDefault="00166B35" w:rsidP="00166B35">
            <w:pPr>
              <w:pStyle w:val="CopticCross"/>
            </w:pPr>
            <w:r w:rsidRPr="00FB5ACB">
              <w:t>¿</w:t>
            </w:r>
          </w:p>
        </w:tc>
        <w:tc>
          <w:tcPr>
            <w:tcW w:w="3960" w:type="dxa"/>
          </w:tcPr>
          <w:p w:rsidR="00166B35" w:rsidRPr="007425E1" w:rsidRDefault="00166B35" w:rsidP="00166B35">
            <w:pPr>
              <w:pStyle w:val="EngHang"/>
              <w:rPr>
                <w:rFonts w:eastAsiaTheme="minorHAnsi"/>
              </w:rPr>
            </w:pPr>
            <w:r w:rsidRPr="007425E1">
              <w:rPr>
                <w:rFonts w:eastAsiaTheme="minorHAnsi"/>
              </w:rPr>
              <w:t>Through the intercessions</w:t>
            </w:r>
          </w:p>
          <w:p w:rsidR="00166B35" w:rsidRPr="007425E1" w:rsidRDefault="00166B35" w:rsidP="00166B35">
            <w:pPr>
              <w:pStyle w:val="EngHang"/>
              <w:rPr>
                <w:rFonts w:eastAsiaTheme="minorHAnsi"/>
              </w:rPr>
            </w:pPr>
            <w:r w:rsidRPr="007425E1">
              <w:rPr>
                <w:rFonts w:eastAsiaTheme="minorHAnsi"/>
              </w:rPr>
              <w:t>Of the Mother of God, Saint Mary,</w:t>
            </w:r>
          </w:p>
          <w:p w:rsidR="00166B35" w:rsidRPr="007425E1" w:rsidRDefault="00166B35" w:rsidP="00166B35">
            <w:pPr>
              <w:pStyle w:val="EngHang"/>
              <w:rPr>
                <w:rFonts w:eastAsiaTheme="minorHAnsi"/>
              </w:rPr>
            </w:pPr>
            <w:r w:rsidRPr="007425E1">
              <w:rPr>
                <w:rFonts w:eastAsiaTheme="minorHAnsi"/>
              </w:rPr>
              <w:t>O Lord, grant us</w:t>
            </w:r>
          </w:p>
          <w:p w:rsidR="00166B35" w:rsidRPr="00166B35" w:rsidRDefault="00166B35" w:rsidP="00166B35">
            <w:pPr>
              <w:pStyle w:val="EngHangEnd"/>
              <w:rPr>
                <w:color w:val="auto"/>
                <w:szCs w:val="22"/>
              </w:rPr>
            </w:pPr>
            <w:r w:rsidRPr="007425E1">
              <w:rPr>
                <w:rFonts w:eastAsiaTheme="minorHAnsi"/>
              </w:rPr>
              <w:t>The forgiveness of our sins.</w:t>
            </w:r>
          </w:p>
        </w:tc>
        <w:tc>
          <w:tcPr>
            <w:tcW w:w="288" w:type="dxa"/>
          </w:tcPr>
          <w:p w:rsidR="00166B35" w:rsidRDefault="00166B35" w:rsidP="0064784C"/>
        </w:tc>
        <w:tc>
          <w:tcPr>
            <w:tcW w:w="288" w:type="dxa"/>
          </w:tcPr>
          <w:p w:rsidR="00166B35" w:rsidRDefault="00166B35" w:rsidP="00166B35">
            <w:pPr>
              <w:pStyle w:val="CopticCross"/>
            </w:pPr>
            <w:r w:rsidRPr="00FB5ACB">
              <w:t>¿</w:t>
            </w:r>
          </w:p>
        </w:tc>
        <w:tc>
          <w:tcPr>
            <w:tcW w:w="3960" w:type="dxa"/>
          </w:tcPr>
          <w:p w:rsidR="00166B35" w:rsidRDefault="00166B35"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Thousands of thousands,</w:t>
            </w:r>
          </w:p>
          <w:p w:rsidR="00D01BB0" w:rsidRPr="007425E1" w:rsidRDefault="00D01BB0" w:rsidP="00D01BB0">
            <w:pPr>
              <w:pStyle w:val="EngHang"/>
              <w:rPr>
                <w:rFonts w:eastAsiaTheme="minorHAnsi"/>
              </w:rPr>
            </w:pPr>
            <w:r w:rsidRPr="007425E1">
              <w:rPr>
                <w:rFonts w:eastAsiaTheme="minorHAnsi"/>
              </w:rPr>
              <w:t>And myriads of myriads</w:t>
            </w:r>
          </w:p>
          <w:p w:rsidR="00D01BB0" w:rsidRPr="007425E1" w:rsidRDefault="00D01BB0" w:rsidP="00D01BB0">
            <w:pPr>
              <w:pStyle w:val="EngHang"/>
              <w:rPr>
                <w:rFonts w:eastAsiaTheme="minorHAnsi"/>
              </w:rPr>
            </w:pPr>
            <w:r w:rsidRPr="007425E1">
              <w:rPr>
                <w:rFonts w:eastAsiaTheme="minorHAnsi"/>
              </w:rPr>
              <w:t>Of holy angels</w:t>
            </w:r>
          </w:p>
          <w:p w:rsidR="0064784C" w:rsidRDefault="00D01BB0" w:rsidP="00D01BB0">
            <w:pPr>
              <w:pStyle w:val="EngHangEnd"/>
            </w:pPr>
            <w:r w:rsidRPr="007425E1">
              <w:rPr>
                <w:rFonts w:eastAsiaTheme="minorHAnsi"/>
              </w:rPr>
              <w:t>And archangels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Stand before</w:t>
            </w:r>
          </w:p>
          <w:p w:rsidR="00D01BB0" w:rsidRPr="007425E1" w:rsidRDefault="00D01BB0" w:rsidP="00D01BB0">
            <w:pPr>
              <w:pStyle w:val="EngHang"/>
              <w:rPr>
                <w:rFonts w:eastAsiaTheme="minorHAnsi"/>
              </w:rPr>
            </w:pPr>
            <w:r w:rsidRPr="007425E1">
              <w:rPr>
                <w:rFonts w:eastAsiaTheme="minorHAnsi"/>
              </w:rPr>
              <w:t>The throne of</w:t>
            </w:r>
          </w:p>
          <w:p w:rsidR="00D01BB0" w:rsidRPr="007425E1" w:rsidRDefault="00D01BB0" w:rsidP="00D01BB0">
            <w:pPr>
              <w:pStyle w:val="EngHang"/>
              <w:rPr>
                <w:rFonts w:eastAsiaTheme="minorHAnsi"/>
              </w:rPr>
            </w:pPr>
            <w:r w:rsidRPr="007425E1">
              <w:rPr>
                <w:rFonts w:eastAsiaTheme="minorHAnsi"/>
              </w:rPr>
              <w:t>The Pantocrator,</w:t>
            </w:r>
          </w:p>
          <w:p w:rsidR="0064784C" w:rsidRDefault="00D01BB0" w:rsidP="00D01BB0">
            <w:pPr>
              <w:pStyle w:val="EngHangEnd"/>
            </w:pPr>
            <w:r w:rsidRPr="007425E1">
              <w:rPr>
                <w:rFonts w:eastAsiaTheme="minorHAnsi"/>
              </w:rPr>
              <w:t>Proclaiming and saying,</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"Holy, Holy,</w:t>
            </w:r>
          </w:p>
          <w:p w:rsidR="00D01BB0" w:rsidRPr="007425E1" w:rsidRDefault="00D01BB0" w:rsidP="00D01BB0">
            <w:pPr>
              <w:pStyle w:val="EngHang"/>
              <w:rPr>
                <w:rFonts w:eastAsiaTheme="minorHAnsi"/>
              </w:rPr>
            </w:pPr>
            <w:r w:rsidRPr="007425E1">
              <w:rPr>
                <w:rFonts w:eastAsiaTheme="minorHAnsi"/>
              </w:rPr>
              <w:t xml:space="preserve">Holy: In truth, </w:t>
            </w:r>
          </w:p>
          <w:p w:rsidR="00D01BB0" w:rsidRPr="007425E1" w:rsidRDefault="00D01BB0" w:rsidP="00D01BB0">
            <w:pPr>
              <w:pStyle w:val="EngHang"/>
              <w:rPr>
                <w:rFonts w:eastAsiaTheme="minorHAnsi"/>
              </w:rPr>
            </w:pPr>
            <w:r w:rsidRPr="007425E1">
              <w:rPr>
                <w:rFonts w:eastAsiaTheme="minorHAnsi"/>
              </w:rPr>
              <w:t xml:space="preserve">The glory and honour </w:t>
            </w:r>
          </w:p>
          <w:p w:rsidR="0064784C" w:rsidRPr="00D01BB0" w:rsidRDefault="00D01BB0" w:rsidP="00D01BB0">
            <w:pPr>
              <w:pStyle w:val="EngHangEnd"/>
              <w:rPr>
                <w:rFonts w:eastAsiaTheme="minorHAnsi"/>
              </w:rPr>
            </w:pPr>
            <w:r w:rsidRPr="007425E1">
              <w:rPr>
                <w:rFonts w:eastAsiaTheme="minorHAnsi"/>
              </w:rPr>
              <w:t>Befit the Trinity."</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intercessions</w:t>
            </w:r>
          </w:p>
          <w:p w:rsidR="00D01BB0" w:rsidRPr="007425E1" w:rsidRDefault="00D01BB0" w:rsidP="00D01BB0">
            <w:pPr>
              <w:pStyle w:val="EngHang"/>
              <w:rPr>
                <w:rFonts w:eastAsiaTheme="minorHAnsi"/>
              </w:rPr>
            </w:pPr>
            <w:r w:rsidRPr="007425E1">
              <w:rPr>
                <w:rFonts w:eastAsiaTheme="minorHAnsi"/>
              </w:rPr>
              <w:t>Of all the choirs of the angels,</w:t>
            </w:r>
          </w:p>
          <w:p w:rsidR="00D01BB0" w:rsidRPr="007425E1" w:rsidRDefault="00D01BB0" w:rsidP="00D01BB0">
            <w:pPr>
              <w:pStyle w:val="EngHang"/>
              <w:rPr>
                <w:rFonts w:eastAsiaTheme="minorHAnsi"/>
              </w:rPr>
            </w:pPr>
            <w:r w:rsidRPr="007425E1">
              <w:rPr>
                <w:rFonts w:eastAsiaTheme="minorHAnsi"/>
              </w:rPr>
              <w:t xml:space="preserve">O Lord, grant us </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Our fathers, the Apostles,</w:t>
            </w:r>
          </w:p>
          <w:p w:rsidR="00D01BB0" w:rsidRPr="007425E1" w:rsidRDefault="00D01BB0" w:rsidP="00D01BB0">
            <w:pPr>
              <w:pStyle w:val="EngHang"/>
              <w:rPr>
                <w:rFonts w:eastAsiaTheme="minorHAnsi"/>
              </w:rPr>
            </w:pPr>
            <w:r w:rsidRPr="007425E1">
              <w:rPr>
                <w:rFonts w:eastAsiaTheme="minorHAnsi"/>
              </w:rPr>
              <w:t>Preached unto the nations</w:t>
            </w:r>
          </w:p>
          <w:p w:rsidR="00D01BB0" w:rsidRPr="007425E1" w:rsidRDefault="00D01BB0" w:rsidP="00D01BB0">
            <w:pPr>
              <w:pStyle w:val="EngHang"/>
              <w:rPr>
                <w:rFonts w:eastAsiaTheme="minorHAnsi"/>
              </w:rPr>
            </w:pPr>
            <w:r w:rsidRPr="007425E1">
              <w:rPr>
                <w:rFonts w:eastAsiaTheme="minorHAnsi"/>
              </w:rPr>
              <w:t>The Gospel</w:t>
            </w:r>
          </w:p>
          <w:p w:rsidR="0064784C" w:rsidRDefault="00D01BB0" w:rsidP="00D01BB0">
            <w:pPr>
              <w:pStyle w:val="EngHangEnd"/>
            </w:pPr>
            <w:r w:rsidRPr="007425E1">
              <w:rPr>
                <w:rFonts w:eastAsiaTheme="minorHAnsi"/>
              </w:rPr>
              <w:t>Of Jesus Christ.</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r w:rsidR="0064784C" w:rsidTr="00D01BB0">
        <w:trPr>
          <w:cantSplit/>
          <w:jc w:val="center"/>
        </w:trPr>
        <w:tc>
          <w:tcPr>
            <w:tcW w:w="288" w:type="dxa"/>
          </w:tcPr>
          <w:p w:rsidR="0064784C" w:rsidRDefault="00D01BB0" w:rsidP="00D01BB0">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Their sound went forth</w:t>
            </w:r>
          </w:p>
          <w:p w:rsidR="00D01BB0" w:rsidRPr="007425E1" w:rsidRDefault="00D01BB0" w:rsidP="00D01BB0">
            <w:pPr>
              <w:pStyle w:val="EngHang"/>
              <w:rPr>
                <w:rFonts w:eastAsiaTheme="minorHAnsi"/>
              </w:rPr>
            </w:pPr>
            <w:r w:rsidRPr="007425E1">
              <w:rPr>
                <w:rFonts w:eastAsiaTheme="minorHAnsi"/>
              </w:rPr>
              <w:t>Into all the earth,</w:t>
            </w:r>
          </w:p>
          <w:p w:rsidR="00D01BB0" w:rsidRPr="007425E1" w:rsidRDefault="00D01BB0" w:rsidP="00D01BB0">
            <w:pPr>
              <w:pStyle w:val="EngHang"/>
              <w:rPr>
                <w:rFonts w:eastAsiaTheme="minorHAnsi"/>
              </w:rPr>
            </w:pPr>
            <w:r w:rsidRPr="007425E1">
              <w:rPr>
                <w:rFonts w:eastAsiaTheme="minorHAnsi"/>
              </w:rPr>
              <w:t>And their words unto</w:t>
            </w:r>
          </w:p>
          <w:p w:rsidR="0064784C" w:rsidRDefault="00D01BB0" w:rsidP="00D01BB0">
            <w:pPr>
              <w:pStyle w:val="EngHangEnd"/>
            </w:pPr>
            <w:r w:rsidRPr="007425E1">
              <w:rPr>
                <w:rFonts w:eastAsiaTheme="minorHAnsi"/>
              </w:rPr>
              <w:t>The ends of the world.</w:t>
            </w:r>
          </w:p>
        </w:tc>
        <w:tc>
          <w:tcPr>
            <w:tcW w:w="288" w:type="dxa"/>
          </w:tcPr>
          <w:p w:rsidR="0064784C" w:rsidRDefault="0064784C" w:rsidP="0064784C"/>
        </w:tc>
        <w:tc>
          <w:tcPr>
            <w:tcW w:w="288" w:type="dxa"/>
          </w:tcPr>
          <w:p w:rsidR="0064784C" w:rsidRDefault="00D01BB0" w:rsidP="00D01BB0">
            <w:pPr>
              <w:pStyle w:val="CopticCross"/>
            </w:pPr>
            <w:r w:rsidRPr="00FB5ACB">
              <w:t>¿</w:t>
            </w:r>
          </w:p>
        </w:tc>
        <w:tc>
          <w:tcPr>
            <w:tcW w:w="3960" w:type="dxa"/>
          </w:tcPr>
          <w:p w:rsidR="0064784C" w:rsidRDefault="0064784C" w:rsidP="0064784C"/>
        </w:tc>
      </w:tr>
      <w:tr w:rsidR="0064784C" w:rsidTr="00D01BB0">
        <w:trPr>
          <w:cantSplit/>
          <w:jc w:val="center"/>
        </w:trPr>
        <w:tc>
          <w:tcPr>
            <w:tcW w:w="288" w:type="dxa"/>
          </w:tcPr>
          <w:p w:rsidR="0064784C" w:rsidRDefault="0064784C" w:rsidP="00D01BB0">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Through the prayers</w:t>
            </w:r>
          </w:p>
          <w:p w:rsidR="00D01BB0" w:rsidRPr="007425E1" w:rsidRDefault="00D01BB0" w:rsidP="00D01BB0">
            <w:pPr>
              <w:pStyle w:val="EngHang"/>
              <w:rPr>
                <w:rFonts w:eastAsiaTheme="minorHAnsi"/>
              </w:rPr>
            </w:pPr>
            <w:r w:rsidRPr="007425E1">
              <w:rPr>
                <w:rFonts w:eastAsiaTheme="minorHAnsi"/>
              </w:rPr>
              <w:t>Of my lords and fathers, the Apostles,</w:t>
            </w:r>
          </w:p>
          <w:p w:rsidR="00D01BB0" w:rsidRPr="007425E1" w:rsidRDefault="00D01BB0" w:rsidP="00D01BB0">
            <w:pPr>
              <w:pStyle w:val="EngHang"/>
              <w:rPr>
                <w:rFonts w:eastAsiaTheme="minorHAnsi"/>
              </w:rPr>
            </w:pPr>
            <w:r w:rsidRPr="007425E1">
              <w:rPr>
                <w:rFonts w:eastAsiaTheme="minorHAnsi"/>
              </w:rPr>
              <w:t>O Lord, grant us</w:t>
            </w:r>
          </w:p>
          <w:p w:rsidR="0064784C" w:rsidRDefault="00D01BB0" w:rsidP="00D01BB0">
            <w:pPr>
              <w:pStyle w:val="EngHangEnd"/>
            </w:pPr>
            <w:r w:rsidRPr="007425E1">
              <w:rPr>
                <w:rFonts w:eastAsiaTheme="minorHAnsi"/>
              </w:rPr>
              <w:t>The forgiveness of our sins.</w:t>
            </w:r>
          </w:p>
        </w:tc>
        <w:tc>
          <w:tcPr>
            <w:tcW w:w="288" w:type="dxa"/>
          </w:tcPr>
          <w:p w:rsidR="0064784C" w:rsidRDefault="0064784C" w:rsidP="0064784C"/>
        </w:tc>
        <w:tc>
          <w:tcPr>
            <w:tcW w:w="288" w:type="dxa"/>
          </w:tcPr>
          <w:p w:rsidR="0064784C" w:rsidRDefault="0064784C" w:rsidP="00D01BB0">
            <w:pPr>
              <w:pStyle w:val="CopticCross"/>
            </w:pPr>
          </w:p>
        </w:tc>
        <w:tc>
          <w:tcPr>
            <w:tcW w:w="3960" w:type="dxa"/>
          </w:tcPr>
          <w:p w:rsidR="0064784C" w:rsidRDefault="0064784C" w:rsidP="0064784C"/>
        </w:tc>
      </w:tr>
    </w:tbl>
    <w:p w:rsidR="0064784C" w:rsidRDefault="0064784C" w:rsidP="0064784C"/>
    <w:p w:rsidR="0064784C" w:rsidRPr="00A742AC" w:rsidRDefault="0064784C" w:rsidP="0064784C">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Unfading crowns</w:t>
            </w:r>
          </w:p>
          <w:p w:rsidR="00D01BB0" w:rsidRPr="007425E1" w:rsidRDefault="00D01BB0" w:rsidP="00D01BB0">
            <w:pPr>
              <w:pStyle w:val="EngHang"/>
              <w:rPr>
                <w:rFonts w:eastAsiaTheme="minorHAnsi"/>
              </w:rPr>
            </w:pPr>
            <w:r w:rsidRPr="007425E1">
              <w:rPr>
                <w:rFonts w:eastAsiaTheme="minorHAnsi"/>
              </w:rPr>
              <w:t>The Lord has placed</w:t>
            </w:r>
          </w:p>
          <w:p w:rsidR="00D01BB0" w:rsidRPr="007425E1" w:rsidRDefault="00D01BB0" w:rsidP="00D01BB0">
            <w:pPr>
              <w:pStyle w:val="EngHang"/>
              <w:rPr>
                <w:rFonts w:eastAsiaTheme="minorHAnsi"/>
              </w:rPr>
            </w:pPr>
            <w:r w:rsidRPr="007425E1">
              <w:rPr>
                <w:rFonts w:eastAsiaTheme="minorHAnsi"/>
              </w:rPr>
              <w:t>Upon all the choirs</w:t>
            </w:r>
          </w:p>
          <w:p w:rsidR="0064784C" w:rsidRDefault="00D01BB0" w:rsidP="00D01BB0">
            <w:pPr>
              <w:pStyle w:val="EngHangEnd"/>
            </w:pPr>
            <w:r w:rsidRPr="007425E1">
              <w:rPr>
                <w:rFonts w:eastAsiaTheme="minorHAnsi"/>
              </w:rPr>
              <w:t>Of the martyrs.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r w:rsidR="0064784C" w:rsidTr="00B268A8">
        <w:trPr>
          <w:cantSplit/>
          <w:jc w:val="center"/>
        </w:trPr>
        <w:tc>
          <w:tcPr>
            <w:tcW w:w="288" w:type="dxa"/>
          </w:tcPr>
          <w:p w:rsidR="0064784C" w:rsidRDefault="0064784C" w:rsidP="00B268A8">
            <w:pPr>
              <w:pStyle w:val="CopticCross"/>
            </w:pPr>
          </w:p>
        </w:tc>
        <w:tc>
          <w:tcPr>
            <w:tcW w:w="3960" w:type="dxa"/>
          </w:tcPr>
          <w:p w:rsidR="00D01BB0" w:rsidRPr="007425E1" w:rsidRDefault="00D01BB0" w:rsidP="00D01BB0">
            <w:pPr>
              <w:pStyle w:val="EngHang"/>
              <w:rPr>
                <w:rFonts w:eastAsiaTheme="minorHAnsi"/>
              </w:rPr>
            </w:pPr>
            <w:r w:rsidRPr="007425E1">
              <w:rPr>
                <w:rFonts w:eastAsiaTheme="minorHAnsi"/>
              </w:rPr>
              <w:t>He saved and delivered them,</w:t>
            </w:r>
          </w:p>
          <w:p w:rsidR="00D01BB0" w:rsidRPr="007425E1" w:rsidRDefault="00D01BB0" w:rsidP="00D01BB0">
            <w:pPr>
              <w:pStyle w:val="EngHang"/>
              <w:rPr>
                <w:rFonts w:eastAsiaTheme="minorHAnsi"/>
              </w:rPr>
            </w:pPr>
            <w:r w:rsidRPr="007425E1">
              <w:rPr>
                <w:rFonts w:eastAsiaTheme="minorHAnsi"/>
              </w:rPr>
              <w:t>For they took refuge in Him,</w:t>
            </w:r>
          </w:p>
          <w:p w:rsidR="00D01BB0" w:rsidRPr="007425E1" w:rsidRDefault="00D01BB0" w:rsidP="00D01BB0">
            <w:pPr>
              <w:pStyle w:val="EngHang"/>
              <w:rPr>
                <w:rFonts w:eastAsiaTheme="minorHAnsi"/>
              </w:rPr>
            </w:pPr>
            <w:r w:rsidRPr="007425E1">
              <w:rPr>
                <w:rFonts w:eastAsiaTheme="minorHAnsi"/>
              </w:rPr>
              <w:t>And they kept a feast</w:t>
            </w:r>
          </w:p>
          <w:p w:rsidR="0064784C" w:rsidRPr="00D01BB0" w:rsidRDefault="00D01BB0" w:rsidP="00D01BB0">
            <w:pPr>
              <w:pStyle w:val="EngHangEnd"/>
              <w:rPr>
                <w:rFonts w:eastAsiaTheme="minorHAnsi"/>
              </w:rPr>
            </w:pPr>
            <w:r w:rsidRPr="007425E1">
              <w:rPr>
                <w:rFonts w:eastAsiaTheme="minorHAnsi"/>
              </w:rPr>
              <w:t>With Him, in His Kingdom.</w:t>
            </w:r>
          </w:p>
        </w:tc>
        <w:tc>
          <w:tcPr>
            <w:tcW w:w="288" w:type="dxa"/>
          </w:tcPr>
          <w:p w:rsidR="0064784C" w:rsidRDefault="0064784C" w:rsidP="0064784C"/>
        </w:tc>
        <w:tc>
          <w:tcPr>
            <w:tcW w:w="288" w:type="dxa"/>
          </w:tcPr>
          <w:p w:rsidR="0064784C" w:rsidRDefault="0064784C" w:rsidP="00B268A8">
            <w:pPr>
              <w:pStyle w:val="CopticCross"/>
            </w:pPr>
          </w:p>
        </w:tc>
        <w:tc>
          <w:tcPr>
            <w:tcW w:w="3960" w:type="dxa"/>
          </w:tcPr>
          <w:p w:rsidR="0064784C" w:rsidRDefault="0064784C" w:rsidP="0064784C"/>
        </w:tc>
      </w:tr>
      <w:tr w:rsidR="0064784C" w:rsidTr="00B268A8">
        <w:trPr>
          <w:cantSplit/>
          <w:jc w:val="center"/>
        </w:trPr>
        <w:tc>
          <w:tcPr>
            <w:tcW w:w="288" w:type="dxa"/>
          </w:tcPr>
          <w:p w:rsidR="0064784C" w:rsidRDefault="00D01BB0" w:rsidP="00B268A8">
            <w:pPr>
              <w:pStyle w:val="CopticCross"/>
            </w:pPr>
            <w:r w:rsidRPr="00FB5ACB">
              <w:t>¿</w:t>
            </w:r>
          </w:p>
        </w:tc>
        <w:tc>
          <w:tcPr>
            <w:tcW w:w="3960" w:type="dxa"/>
          </w:tcPr>
          <w:p w:rsidR="00D01BB0" w:rsidRPr="007425E1" w:rsidRDefault="00D01BB0" w:rsidP="00D01BB0">
            <w:pPr>
              <w:pStyle w:val="EngHang"/>
              <w:rPr>
                <w:rFonts w:eastAsiaTheme="minorHAnsi"/>
              </w:rPr>
            </w:pPr>
            <w:r w:rsidRPr="007425E1">
              <w:rPr>
                <w:rFonts w:eastAsiaTheme="minorHAnsi"/>
              </w:rPr>
              <w:t>Through the prayers of all</w:t>
            </w:r>
          </w:p>
          <w:p w:rsidR="00D01BB0" w:rsidRPr="007425E1" w:rsidRDefault="00D01BB0" w:rsidP="00D01BB0">
            <w:pPr>
              <w:pStyle w:val="EngHang"/>
              <w:rPr>
                <w:rFonts w:eastAsiaTheme="minorHAnsi"/>
              </w:rPr>
            </w:pPr>
            <w:r w:rsidRPr="007425E1">
              <w:rPr>
                <w:rFonts w:eastAsiaTheme="minorHAnsi"/>
              </w:rPr>
              <w:t>The choirs of the martyrs,</w:t>
            </w:r>
          </w:p>
          <w:p w:rsidR="00D01BB0" w:rsidRPr="007425E1" w:rsidRDefault="00D01BB0" w:rsidP="00D01BB0">
            <w:pPr>
              <w:pStyle w:val="EngHang"/>
              <w:rPr>
                <w:rFonts w:eastAsiaTheme="minorHAnsi"/>
              </w:rPr>
            </w:pPr>
            <w:r w:rsidRPr="007425E1">
              <w:rPr>
                <w:rFonts w:eastAsiaTheme="minorHAnsi"/>
              </w:rPr>
              <w:t>O Lord, grant us</w:t>
            </w:r>
          </w:p>
          <w:p w:rsidR="0064784C" w:rsidRPr="00D01BB0" w:rsidRDefault="00D01BB0" w:rsidP="00D01BB0">
            <w:pPr>
              <w:pStyle w:val="EngHangEnd"/>
              <w:rPr>
                <w:rFonts w:eastAsiaTheme="minorHAnsi"/>
              </w:rPr>
            </w:pPr>
            <w:r w:rsidRPr="007425E1">
              <w:rPr>
                <w:rFonts w:eastAsiaTheme="minorHAnsi"/>
              </w:rPr>
              <w:t>The forgiveness of our sins.</w:t>
            </w:r>
          </w:p>
        </w:tc>
        <w:tc>
          <w:tcPr>
            <w:tcW w:w="288" w:type="dxa"/>
          </w:tcPr>
          <w:p w:rsidR="0064784C" w:rsidRDefault="0064784C" w:rsidP="0064784C"/>
        </w:tc>
        <w:tc>
          <w:tcPr>
            <w:tcW w:w="288" w:type="dxa"/>
          </w:tcPr>
          <w:p w:rsidR="0064784C" w:rsidRDefault="00D01BB0" w:rsidP="00B268A8">
            <w:pPr>
              <w:pStyle w:val="CopticCross"/>
            </w:pPr>
            <w:r w:rsidRPr="00FB5ACB">
              <w:t>¿</w:t>
            </w:r>
          </w:p>
        </w:tc>
        <w:tc>
          <w:tcPr>
            <w:tcW w:w="3960" w:type="dxa"/>
          </w:tcPr>
          <w:p w:rsidR="0064784C" w:rsidRDefault="0064784C" w:rsidP="0064784C"/>
        </w:tc>
      </w:tr>
    </w:tbl>
    <w:p w:rsidR="0064784C" w:rsidRDefault="0064784C" w:rsidP="0064784C"/>
    <w:p w:rsidR="00D01BB0" w:rsidRPr="00A742AC" w:rsidRDefault="00D01BB0" w:rsidP="00D01BB0">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saints bless </w:t>
            </w:r>
            <w:r w:rsidR="001040C8">
              <w:rPr>
                <w:rFonts w:eastAsiaTheme="minorHAnsi"/>
              </w:rPr>
              <w:t>You</w:t>
            </w:r>
            <w:r w:rsidR="00B268A8"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And declare</w:t>
            </w:r>
          </w:p>
          <w:p w:rsidR="00B268A8" w:rsidRPr="007425E1" w:rsidRDefault="00B268A8" w:rsidP="00B268A8">
            <w:pPr>
              <w:pStyle w:val="EngHang"/>
              <w:rPr>
                <w:rFonts w:eastAsiaTheme="minorHAnsi"/>
              </w:rPr>
            </w:pPr>
            <w:r w:rsidRPr="007425E1">
              <w:rPr>
                <w:rFonts w:eastAsiaTheme="minorHAnsi"/>
              </w:rPr>
              <w:t>The glory</w:t>
            </w:r>
          </w:p>
          <w:p w:rsidR="00D01BB0" w:rsidRDefault="00B268A8" w:rsidP="00B268A8">
            <w:pPr>
              <w:pStyle w:val="EngHangEnd"/>
            </w:pPr>
            <w:r w:rsidRPr="007425E1">
              <w:rPr>
                <w:rFonts w:eastAsiaTheme="minorHAnsi"/>
              </w:rPr>
              <w:t xml:space="preserve">Of </w:t>
            </w:r>
            <w:r w:rsidR="00E570CB">
              <w:rPr>
                <w:rFonts w:eastAsiaTheme="minorHAnsi"/>
              </w:rPr>
              <w:t>Your</w:t>
            </w:r>
            <w:r w:rsidRPr="007425E1">
              <w:rPr>
                <w:rFonts w:eastAsiaTheme="minorHAnsi"/>
              </w:rPr>
              <w:t xml:space="preserve"> Kingdom.</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r w:rsidR="00D01BB0" w:rsidTr="00B268A8">
        <w:trPr>
          <w:cantSplit/>
          <w:jc w:val="center"/>
        </w:trPr>
        <w:tc>
          <w:tcPr>
            <w:tcW w:w="288" w:type="dxa"/>
          </w:tcPr>
          <w:p w:rsidR="00D01BB0" w:rsidRDefault="00B268A8" w:rsidP="00B268A8">
            <w:pPr>
              <w:pStyle w:val="CopticCross"/>
            </w:pPr>
            <w:r w:rsidRPr="00FB5ACB">
              <w:lastRenderedPageBreak/>
              <w:t>¿</w:t>
            </w: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Kingdom, O my Lord,</w:t>
            </w:r>
          </w:p>
          <w:p w:rsidR="00B268A8" w:rsidRPr="007425E1" w:rsidRDefault="00B268A8" w:rsidP="00B268A8">
            <w:pPr>
              <w:pStyle w:val="EngHang"/>
              <w:rPr>
                <w:rFonts w:eastAsiaTheme="minorHAnsi"/>
              </w:rPr>
            </w:pPr>
            <w:r w:rsidRPr="007425E1">
              <w:rPr>
                <w:rFonts w:eastAsiaTheme="minorHAnsi"/>
              </w:rPr>
              <w:t>Is an eternal Kingdom,</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Lordship is</w:t>
            </w:r>
          </w:p>
          <w:p w:rsidR="00D01BB0" w:rsidRDefault="00B268A8" w:rsidP="00B268A8">
            <w:pPr>
              <w:pStyle w:val="EngHangEnd"/>
            </w:pPr>
            <w:r w:rsidRPr="007425E1">
              <w:rPr>
                <w:rFonts w:eastAsiaTheme="minorHAnsi"/>
              </w:rPr>
              <w:t>Unto the age of ages.</w:t>
            </w:r>
          </w:p>
        </w:tc>
        <w:tc>
          <w:tcPr>
            <w:tcW w:w="288" w:type="dxa"/>
          </w:tcPr>
          <w:p w:rsidR="00D01BB0" w:rsidRDefault="00D01BB0" w:rsidP="00D01BB0"/>
        </w:tc>
        <w:tc>
          <w:tcPr>
            <w:tcW w:w="288" w:type="dxa"/>
          </w:tcPr>
          <w:p w:rsidR="00D01BB0" w:rsidRDefault="00B268A8" w:rsidP="00B268A8">
            <w:pPr>
              <w:pStyle w:val="CopticCross"/>
            </w:pPr>
            <w:r w:rsidRPr="00FB5ACB">
              <w:t>¿</w:t>
            </w:r>
          </w:p>
        </w:tc>
        <w:tc>
          <w:tcPr>
            <w:tcW w:w="3960" w:type="dxa"/>
          </w:tcPr>
          <w:p w:rsidR="00D01BB0" w:rsidRDefault="00D01BB0" w:rsidP="00D01BB0"/>
        </w:tc>
      </w:tr>
      <w:tr w:rsidR="00D01BB0" w:rsidTr="00B268A8">
        <w:trPr>
          <w:cantSplit/>
          <w:jc w:val="center"/>
        </w:trPr>
        <w:tc>
          <w:tcPr>
            <w:tcW w:w="288" w:type="dxa"/>
          </w:tcPr>
          <w:p w:rsidR="00D01BB0" w:rsidRDefault="00D01BB0"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Through the prayers of all</w:t>
            </w:r>
          </w:p>
          <w:p w:rsidR="00B268A8" w:rsidRPr="007425E1" w:rsidRDefault="00B268A8" w:rsidP="00B268A8">
            <w:pPr>
              <w:pStyle w:val="EngHang"/>
              <w:rPr>
                <w:rFonts w:eastAsiaTheme="minorHAnsi"/>
              </w:rPr>
            </w:pPr>
            <w:r w:rsidRPr="007425E1">
              <w:rPr>
                <w:rFonts w:eastAsiaTheme="minorHAnsi"/>
              </w:rPr>
              <w:t>The choirs of the cross-bearers, and the righteous and the just,</w:t>
            </w:r>
          </w:p>
          <w:p w:rsidR="00D01BB0" w:rsidRDefault="00B268A8" w:rsidP="00B268A8">
            <w:pPr>
              <w:pStyle w:val="EngHang"/>
              <w:rPr>
                <w:rFonts w:eastAsiaTheme="minorHAnsi"/>
              </w:rPr>
            </w:pPr>
            <w:r w:rsidRPr="007425E1">
              <w:rPr>
                <w:rFonts w:eastAsiaTheme="minorHAnsi"/>
              </w:rPr>
              <w:t>O Lord, grant us</w:t>
            </w:r>
          </w:p>
          <w:p w:rsidR="00B268A8" w:rsidRDefault="00B268A8" w:rsidP="00B268A8">
            <w:pPr>
              <w:pStyle w:val="EngHangEnd"/>
            </w:pPr>
            <w:r w:rsidRPr="007425E1">
              <w:rPr>
                <w:rFonts w:eastAsiaTheme="minorHAnsi"/>
              </w:rPr>
              <w:t>The forgiveness of our sins.</w:t>
            </w:r>
          </w:p>
        </w:tc>
        <w:tc>
          <w:tcPr>
            <w:tcW w:w="288" w:type="dxa"/>
          </w:tcPr>
          <w:p w:rsidR="00D01BB0" w:rsidRDefault="00D01BB0" w:rsidP="00D01BB0"/>
        </w:tc>
        <w:tc>
          <w:tcPr>
            <w:tcW w:w="288" w:type="dxa"/>
          </w:tcPr>
          <w:p w:rsidR="00D01BB0" w:rsidRDefault="00D01BB0" w:rsidP="00B268A8">
            <w:pPr>
              <w:pStyle w:val="CopticCross"/>
            </w:pPr>
          </w:p>
        </w:tc>
        <w:tc>
          <w:tcPr>
            <w:tcW w:w="3960" w:type="dxa"/>
          </w:tcPr>
          <w:p w:rsidR="00D01BB0" w:rsidRDefault="00D01BB0" w:rsidP="00D01BB0"/>
        </w:tc>
      </w:tr>
    </w:tbl>
    <w:p w:rsidR="00B268A8" w:rsidRPr="00A742AC" w:rsidRDefault="00B268A8" w:rsidP="00B268A8">
      <w:pPr>
        <w:pStyle w:val="Separator"/>
      </w:pPr>
      <w:r w:rsidRPr="00A742AC">
        <w:t>¿ ¿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Hail to Elijah,</w:t>
            </w:r>
          </w:p>
          <w:p w:rsidR="00B268A8" w:rsidRPr="007425E1" w:rsidRDefault="00B268A8" w:rsidP="00B268A8">
            <w:pPr>
              <w:pStyle w:val="EngHang"/>
              <w:rPr>
                <w:rFonts w:eastAsiaTheme="minorHAnsi"/>
              </w:rPr>
            </w:pPr>
            <w:r w:rsidRPr="007425E1">
              <w:rPr>
                <w:rFonts w:eastAsiaTheme="minorHAnsi"/>
              </w:rPr>
              <w:t>The prophet of temperance,</w:t>
            </w:r>
          </w:p>
          <w:p w:rsidR="00B268A8" w:rsidRPr="007425E1" w:rsidRDefault="00B268A8" w:rsidP="00B268A8">
            <w:pPr>
              <w:pStyle w:val="EngHang"/>
              <w:rPr>
                <w:rFonts w:eastAsiaTheme="minorHAnsi"/>
              </w:rPr>
            </w:pPr>
            <w:r w:rsidRPr="007425E1">
              <w:rPr>
                <w:rFonts w:eastAsiaTheme="minorHAnsi"/>
              </w:rPr>
              <w:t>And to Elisha,</w:t>
            </w:r>
          </w:p>
          <w:p w:rsidR="00B268A8" w:rsidRPr="00B268A8" w:rsidRDefault="00B268A8" w:rsidP="00B268A8">
            <w:pPr>
              <w:pStyle w:val="EngHangEnd"/>
              <w:rPr>
                <w:rFonts w:eastAsiaTheme="minorHAnsi"/>
              </w:rPr>
            </w:pPr>
            <w:r w:rsidRPr="007425E1">
              <w:rPr>
                <w:rFonts w:eastAsiaTheme="minorHAnsi"/>
              </w:rPr>
              <w:t>His elect disciple.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Evangelist</w:t>
            </w:r>
          </w:p>
          <w:p w:rsidR="00B268A8" w:rsidRPr="007425E1" w:rsidRDefault="00B268A8" w:rsidP="00B268A8">
            <w:pPr>
              <w:pStyle w:val="EngHang"/>
              <w:rPr>
                <w:rFonts w:eastAsiaTheme="minorHAnsi"/>
              </w:rPr>
            </w:pPr>
            <w:r w:rsidRPr="007425E1">
              <w:rPr>
                <w:rFonts w:eastAsiaTheme="minorHAnsi"/>
              </w:rPr>
              <w:t>Of the land of Egypt,</w:t>
            </w:r>
          </w:p>
          <w:p w:rsidR="00B268A8" w:rsidRPr="007425E1" w:rsidRDefault="00B268A8" w:rsidP="00B268A8">
            <w:pPr>
              <w:pStyle w:val="EngHang"/>
              <w:rPr>
                <w:rFonts w:eastAsiaTheme="minorHAnsi"/>
              </w:rPr>
            </w:pPr>
            <w:r w:rsidRPr="007425E1">
              <w:rPr>
                <w:rFonts w:eastAsiaTheme="minorHAnsi"/>
              </w:rPr>
              <w:t xml:space="preserve">Mark the Apostle, </w:t>
            </w:r>
          </w:p>
          <w:p w:rsidR="00B268A8" w:rsidRPr="00B268A8" w:rsidRDefault="00B268A8" w:rsidP="00B268A8">
            <w:pPr>
              <w:pStyle w:val="EngHangEnd"/>
              <w:rPr>
                <w:rFonts w:eastAsiaTheme="minorHAnsi"/>
              </w:rPr>
            </w:pPr>
            <w:r w:rsidRPr="007425E1">
              <w:rPr>
                <w:rFonts w:eastAsiaTheme="minorHAnsi"/>
              </w:rPr>
              <w:t>The first prelate.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You are the Mother of God,</w:t>
            </w:r>
          </w:p>
          <w:p w:rsidR="00B268A8" w:rsidRPr="007425E1" w:rsidRDefault="00B268A8" w:rsidP="00B268A8">
            <w:pPr>
              <w:pStyle w:val="EngHang"/>
              <w:rPr>
                <w:rFonts w:eastAsiaTheme="minorHAnsi"/>
              </w:rPr>
            </w:pPr>
            <w:r w:rsidRPr="007425E1">
              <w:rPr>
                <w:rFonts w:eastAsiaTheme="minorHAnsi"/>
              </w:rPr>
              <w:t>O Virgin Mary:</w:t>
            </w:r>
          </w:p>
          <w:p w:rsidR="00B268A8" w:rsidRPr="007425E1" w:rsidRDefault="00B268A8" w:rsidP="00B268A8">
            <w:pPr>
              <w:pStyle w:val="EngHang"/>
              <w:rPr>
                <w:rFonts w:eastAsiaTheme="minorHAnsi"/>
              </w:rPr>
            </w:pPr>
            <w:r w:rsidRPr="007425E1">
              <w:rPr>
                <w:rFonts w:eastAsiaTheme="minorHAnsi"/>
              </w:rPr>
              <w:t>Ask Him, on our behalf,</w:t>
            </w:r>
          </w:p>
          <w:p w:rsidR="00B268A8" w:rsidRPr="00B268A8" w:rsidRDefault="00B268A8" w:rsidP="00B268A8">
            <w:pPr>
              <w:pStyle w:val="EngHangEnd"/>
              <w:rPr>
                <w:rFonts w:eastAsiaTheme="minorHAnsi"/>
              </w:rPr>
            </w:pPr>
            <w:r w:rsidRPr="007425E1">
              <w:rPr>
                <w:rFonts w:eastAsiaTheme="minorHAnsi"/>
              </w:rPr>
              <w:t>To have mercy on our race.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The great patriarch,</w:t>
            </w:r>
          </w:p>
          <w:p w:rsidR="00B268A8" w:rsidRPr="007425E1" w:rsidRDefault="00B268A8" w:rsidP="00B268A8">
            <w:pPr>
              <w:pStyle w:val="EngHang"/>
              <w:rPr>
                <w:rFonts w:eastAsiaTheme="minorHAnsi"/>
              </w:rPr>
            </w:pPr>
            <w:r w:rsidRPr="007425E1">
              <w:rPr>
                <w:rFonts w:eastAsiaTheme="minorHAnsi"/>
              </w:rPr>
              <w:t>Our father Abba Severus,</w:t>
            </w:r>
          </w:p>
          <w:p w:rsidR="00B268A8" w:rsidRPr="007425E1" w:rsidRDefault="00B268A8" w:rsidP="00B268A8">
            <w:pPr>
              <w:pStyle w:val="EngHang"/>
              <w:rPr>
                <w:rFonts w:eastAsiaTheme="minorHAnsi"/>
              </w:rPr>
            </w:pPr>
            <w:r w:rsidRPr="007425E1">
              <w:rPr>
                <w:rFonts w:eastAsiaTheme="minorHAnsi"/>
              </w:rPr>
              <w:t>Whose holy teachings</w:t>
            </w:r>
          </w:p>
          <w:p w:rsidR="00B268A8" w:rsidRPr="00B268A8" w:rsidRDefault="00B268A8" w:rsidP="00B268A8">
            <w:pPr>
              <w:pStyle w:val="EngHangEnd"/>
              <w:rPr>
                <w:rFonts w:eastAsiaTheme="minorHAnsi"/>
              </w:rPr>
            </w:pPr>
            <w:r w:rsidRPr="007425E1">
              <w:rPr>
                <w:rFonts w:eastAsiaTheme="minorHAnsi"/>
              </w:rPr>
              <w:t>Enlightened our minds.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Our father, the confessor,</w:t>
            </w:r>
          </w:p>
          <w:p w:rsidR="00B268A8" w:rsidRPr="007425E1" w:rsidRDefault="00B268A8" w:rsidP="00B268A8">
            <w:pPr>
              <w:pStyle w:val="EngHang"/>
              <w:rPr>
                <w:rFonts w:eastAsiaTheme="minorHAnsi"/>
              </w:rPr>
            </w:pPr>
            <w:r w:rsidRPr="007425E1">
              <w:rPr>
                <w:rFonts w:eastAsiaTheme="minorHAnsi"/>
              </w:rPr>
              <w:t>Abba Dioscorus,</w:t>
            </w:r>
          </w:p>
          <w:p w:rsidR="00B268A8" w:rsidRPr="007425E1" w:rsidRDefault="00B268A8" w:rsidP="00B268A8">
            <w:pPr>
              <w:pStyle w:val="EngHang"/>
              <w:rPr>
                <w:rFonts w:eastAsiaTheme="minorHAnsi"/>
              </w:rPr>
            </w:pPr>
            <w:r w:rsidRPr="007425E1">
              <w:rPr>
                <w:rFonts w:eastAsiaTheme="minorHAnsi"/>
              </w:rPr>
              <w:t>Defended the faith</w:t>
            </w:r>
          </w:p>
          <w:p w:rsidR="00B268A8" w:rsidRDefault="00B268A8" w:rsidP="00B268A8">
            <w:pPr>
              <w:pStyle w:val="EngHangEnd"/>
            </w:pPr>
            <w:r w:rsidRPr="007425E1">
              <w:rPr>
                <w:rFonts w:eastAsiaTheme="minorHAnsi"/>
              </w:rPr>
              <w:t>Against the heretics.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And all of our fathers,</w:t>
            </w:r>
          </w:p>
          <w:p w:rsidR="00B268A8" w:rsidRPr="007425E1" w:rsidRDefault="00B268A8" w:rsidP="00B268A8">
            <w:pPr>
              <w:pStyle w:val="EngHang"/>
              <w:rPr>
                <w:rFonts w:eastAsiaTheme="minorHAnsi"/>
              </w:rPr>
            </w:pPr>
            <w:r w:rsidRPr="007425E1">
              <w:rPr>
                <w:rFonts w:eastAsiaTheme="minorHAnsi"/>
              </w:rPr>
              <w:t>Who pleased the Lord,</w:t>
            </w:r>
          </w:p>
          <w:p w:rsidR="00B268A8" w:rsidRPr="007425E1" w:rsidRDefault="00B268A8" w:rsidP="00B268A8">
            <w:pPr>
              <w:pStyle w:val="EngHang"/>
              <w:rPr>
                <w:rFonts w:eastAsiaTheme="minorHAnsi"/>
              </w:rPr>
            </w:pPr>
            <w:r w:rsidRPr="007425E1">
              <w:rPr>
                <w:rFonts w:eastAsiaTheme="minorHAnsi"/>
              </w:rPr>
              <w:t xml:space="preserve">May their holy blessings </w:t>
            </w:r>
          </w:p>
          <w:p w:rsidR="00B268A8" w:rsidRDefault="00B268A8" w:rsidP="00B268A8">
            <w:pPr>
              <w:pStyle w:val="EngHangEnd"/>
            </w:pPr>
            <w:r w:rsidRPr="007425E1">
              <w:rPr>
                <w:rFonts w:eastAsiaTheme="minorHAnsi"/>
              </w:rPr>
              <w:t>Be a keeper unto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Through their prayers,</w:t>
            </w:r>
          </w:p>
          <w:p w:rsidR="00B268A8" w:rsidRPr="007425E1" w:rsidRDefault="00B268A8" w:rsidP="00B268A8">
            <w:pPr>
              <w:pStyle w:val="EngHang"/>
              <w:rPr>
                <w:rFonts w:eastAsiaTheme="minorHAnsi"/>
              </w:rPr>
            </w:pPr>
            <w:r w:rsidRPr="007425E1">
              <w:rPr>
                <w:rFonts w:eastAsiaTheme="minorHAnsi"/>
              </w:rPr>
              <w:t xml:space="preserve">Grant us, O God, </w:t>
            </w:r>
          </w:p>
          <w:p w:rsidR="00B268A8" w:rsidRPr="007425E1" w:rsidRDefault="00B268A8" w:rsidP="00B268A8">
            <w:pPr>
              <w:pStyle w:val="EngHang"/>
              <w:rPr>
                <w:rFonts w:eastAsiaTheme="minorHAnsi"/>
              </w:rPr>
            </w:pPr>
            <w:r w:rsidRPr="007425E1">
              <w:rPr>
                <w:rFonts w:eastAsiaTheme="minorHAnsi"/>
              </w:rPr>
              <w:t>The forgiveness of our sins,</w:t>
            </w:r>
          </w:p>
          <w:p w:rsidR="00B268A8" w:rsidRDefault="00B268A8" w:rsidP="00B268A8">
            <w:pPr>
              <w:pStyle w:val="EngHangEnd"/>
            </w:pPr>
            <w:r w:rsidRPr="007425E1">
              <w:rPr>
                <w:rFonts w:eastAsiaTheme="minorHAnsi"/>
              </w:rPr>
              <w:t xml:space="preserve">And give us </w:t>
            </w:r>
            <w:r w:rsidR="00E570CB">
              <w:rPr>
                <w:rFonts w:eastAsiaTheme="minorHAnsi"/>
              </w:rPr>
              <w:t>Your</w:t>
            </w:r>
            <w:r w:rsidRPr="007425E1">
              <w:rPr>
                <w:rFonts w:eastAsiaTheme="minorHAnsi"/>
              </w:rPr>
              <w:t xml:space="preserve"> peace.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bl>
    <w:p w:rsidR="00B268A8" w:rsidRDefault="00B268A8" w:rsidP="00B268A8">
      <w:pPr>
        <w:pStyle w:val="Heading3"/>
      </w:pPr>
      <w:bookmarkStart w:id="794" w:name="_Toc298681356"/>
      <w:bookmarkStart w:id="795" w:name="_Toc308441946"/>
      <w:r>
        <w:t>The Conclusion of the Adam Theotokia</w:t>
      </w:r>
      <w:bookmarkEnd w:id="794"/>
      <w:bookmarkEnd w:id="795"/>
    </w:p>
    <w:p w:rsidR="00A75013" w:rsidRPr="00A75013" w:rsidRDefault="00A75013" w:rsidP="00A75013">
      <w:pPr>
        <w:pStyle w:val="Rubrics0"/>
      </w:pPr>
      <w:r>
        <w:t>See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E570CB" w:rsidP="00B268A8">
            <w:pPr>
              <w:pStyle w:val="EngHang"/>
              <w:rPr>
                <w:rFonts w:eastAsiaTheme="minorHAnsi"/>
              </w:rPr>
            </w:pPr>
            <w:r>
              <w:rPr>
                <w:rFonts w:eastAsiaTheme="minorHAnsi"/>
              </w:rPr>
              <w:t>Your</w:t>
            </w:r>
            <w:r w:rsidR="00B268A8" w:rsidRPr="007425E1">
              <w:rPr>
                <w:rFonts w:eastAsiaTheme="minorHAnsi"/>
              </w:rPr>
              <w:t xml:space="preserve"> mercies, O my God,</w:t>
            </w:r>
          </w:p>
          <w:p w:rsidR="00B268A8" w:rsidRPr="007425E1" w:rsidRDefault="00B268A8" w:rsidP="00B268A8">
            <w:pPr>
              <w:pStyle w:val="EngHang"/>
              <w:rPr>
                <w:rFonts w:eastAsiaTheme="minorHAnsi"/>
              </w:rPr>
            </w:pPr>
            <w:r w:rsidRPr="007425E1">
              <w:rPr>
                <w:rFonts w:eastAsiaTheme="minorHAnsi"/>
              </w:rPr>
              <w:t>Are countless,</w:t>
            </w:r>
          </w:p>
          <w:p w:rsidR="00B268A8" w:rsidRPr="007425E1" w:rsidRDefault="00B268A8" w:rsidP="00B268A8">
            <w:pPr>
              <w:pStyle w:val="EngHang"/>
              <w:rPr>
                <w:rFonts w:eastAsiaTheme="minorHAnsi"/>
              </w:rPr>
            </w:pPr>
            <w:r w:rsidRPr="007425E1">
              <w:rPr>
                <w:rFonts w:eastAsiaTheme="minorHAnsi"/>
              </w:rPr>
              <w:t xml:space="preserve">And </w:t>
            </w:r>
            <w:r w:rsidR="00E570CB">
              <w:rPr>
                <w:rFonts w:eastAsiaTheme="minorHAnsi"/>
              </w:rPr>
              <w:t>Your</w:t>
            </w:r>
            <w:r w:rsidRPr="007425E1">
              <w:rPr>
                <w:rFonts w:eastAsiaTheme="minorHAnsi"/>
              </w:rPr>
              <w:t xml:space="preserve"> tender mercies</w:t>
            </w:r>
          </w:p>
          <w:p w:rsidR="00B268A8" w:rsidRDefault="00B268A8" w:rsidP="00B268A8">
            <w:pPr>
              <w:pStyle w:val="EngHangEnd"/>
            </w:pPr>
            <w:r w:rsidRPr="007425E1">
              <w:rPr>
                <w:rFonts w:eastAsiaTheme="minorHAnsi"/>
              </w:rPr>
              <w:t>Are too plenteous.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All the rain drops</w:t>
            </w:r>
          </w:p>
          <w:p w:rsidR="00B268A8" w:rsidRPr="007425E1" w:rsidRDefault="00B268A8" w:rsidP="00B268A8">
            <w:pPr>
              <w:pStyle w:val="EngHang"/>
              <w:rPr>
                <w:rFonts w:eastAsiaTheme="minorHAnsi"/>
              </w:rPr>
            </w:pPr>
            <w:r w:rsidRPr="007425E1">
              <w:rPr>
                <w:rFonts w:eastAsiaTheme="minorHAnsi"/>
              </w:rPr>
              <w:t xml:space="preserve">Are counted by </w:t>
            </w:r>
            <w:r w:rsidR="001040C8">
              <w:rPr>
                <w:rFonts w:eastAsiaTheme="minorHAnsi"/>
              </w:rPr>
              <w:t>You</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 xml:space="preserve">And the sand of the sea </w:t>
            </w:r>
          </w:p>
          <w:p w:rsidR="00B268A8" w:rsidRDefault="00B268A8" w:rsidP="00B268A8">
            <w:pPr>
              <w:pStyle w:val="EngHangEnd"/>
            </w:pPr>
            <w:r w:rsidRPr="007425E1">
              <w:rPr>
                <w:rFonts w:eastAsiaTheme="minorHAnsi"/>
              </w:rPr>
              <w:t xml:space="preserve">Is before </w:t>
            </w:r>
            <w:r w:rsidR="001040C8">
              <w:rPr>
                <w:rFonts w:eastAsiaTheme="minorHAnsi"/>
              </w:rPr>
              <w:t>Your</w:t>
            </w:r>
            <w:r w:rsidRPr="007425E1">
              <w:rPr>
                <w:rFonts w:eastAsiaTheme="minorHAnsi"/>
              </w:rPr>
              <w:t xml:space="preserve"> eyes.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How much more are</w:t>
            </w:r>
          </w:p>
          <w:p w:rsidR="00B268A8" w:rsidRPr="007425E1" w:rsidRDefault="00B268A8" w:rsidP="00B268A8">
            <w:pPr>
              <w:pStyle w:val="EngHang"/>
              <w:rPr>
                <w:rFonts w:eastAsiaTheme="minorHAnsi"/>
              </w:rPr>
            </w:pPr>
            <w:r w:rsidRPr="007425E1">
              <w:rPr>
                <w:rFonts w:eastAsiaTheme="minorHAnsi"/>
              </w:rPr>
              <w:t>The sins of my soul</w:t>
            </w:r>
          </w:p>
          <w:p w:rsidR="00B268A8" w:rsidRPr="007425E1" w:rsidRDefault="00B268A8" w:rsidP="00B268A8">
            <w:pPr>
              <w:pStyle w:val="EngHang"/>
              <w:rPr>
                <w:rFonts w:eastAsiaTheme="minorHAnsi"/>
              </w:rPr>
            </w:pPr>
            <w:r w:rsidRPr="007425E1">
              <w:rPr>
                <w:rFonts w:eastAsiaTheme="minorHAnsi"/>
              </w:rPr>
              <w:t>Manifest before</w:t>
            </w:r>
          </w:p>
          <w:p w:rsidR="00B268A8" w:rsidRDefault="001040C8" w:rsidP="00B268A8">
            <w:pPr>
              <w:pStyle w:val="EngHangEnd"/>
            </w:pPr>
            <w:r>
              <w:rPr>
                <w:rFonts w:eastAsiaTheme="minorHAnsi"/>
              </w:rPr>
              <w:t>You</w:t>
            </w:r>
            <w:r w:rsidR="00B268A8" w:rsidRPr="007425E1">
              <w:rPr>
                <w:rFonts w:eastAsiaTheme="minorHAnsi"/>
              </w:rPr>
              <w:t>, O my God.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 xml:space="preserve">The sins that I have </w:t>
            </w:r>
            <w:r>
              <w:t>committed</w:t>
            </w:r>
            <w:r w:rsidRPr="007425E1">
              <w:rPr>
                <w:rFonts w:eastAsiaTheme="minorHAnsi"/>
              </w:rPr>
              <w:t>,</w:t>
            </w:r>
          </w:p>
          <w:p w:rsidR="00B268A8" w:rsidRPr="007425E1" w:rsidRDefault="00B268A8" w:rsidP="00B268A8">
            <w:pPr>
              <w:pStyle w:val="EngHang"/>
              <w:rPr>
                <w:rFonts w:eastAsiaTheme="minorHAnsi"/>
              </w:rPr>
            </w:pPr>
            <w:r w:rsidRPr="007425E1">
              <w:rPr>
                <w:rFonts w:eastAsiaTheme="minorHAnsi"/>
              </w:rPr>
              <w:t>Remember not, my Lord,</w:t>
            </w:r>
          </w:p>
          <w:p w:rsidR="00B268A8" w:rsidRPr="007425E1" w:rsidRDefault="00B268A8" w:rsidP="00B268A8">
            <w:pPr>
              <w:pStyle w:val="EngHang"/>
              <w:rPr>
                <w:rFonts w:eastAsiaTheme="minorHAnsi"/>
              </w:rPr>
            </w:pPr>
            <w:r w:rsidRPr="007425E1">
              <w:rPr>
                <w:rFonts w:eastAsiaTheme="minorHAnsi"/>
              </w:rPr>
              <w:t>And count not</w:t>
            </w:r>
          </w:p>
          <w:p w:rsidR="00B268A8" w:rsidRDefault="00B268A8" w:rsidP="00B268A8">
            <w:pPr>
              <w:pStyle w:val="EngHangEnd"/>
            </w:pPr>
            <w:r w:rsidRPr="007425E1">
              <w:rPr>
                <w:rFonts w:eastAsiaTheme="minorHAnsi"/>
              </w:rPr>
              <w:t>My iniquities.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chosen the publican,</w:t>
            </w:r>
          </w:p>
          <w:p w:rsidR="00B268A8" w:rsidRPr="007425E1" w:rsidRDefault="00B268A8" w:rsidP="00B268A8">
            <w:pPr>
              <w:pStyle w:val="EngHang"/>
              <w:rPr>
                <w:rFonts w:eastAsiaTheme="minorHAnsi"/>
              </w:rPr>
            </w:pPr>
            <w:r w:rsidRPr="007425E1">
              <w:rPr>
                <w:rFonts w:eastAsiaTheme="minorHAnsi"/>
              </w:rPr>
              <w:t xml:space="preserve">The adulteress </w:t>
            </w:r>
            <w:r w:rsidR="001040C8">
              <w:rPr>
                <w:rFonts w:eastAsiaTheme="minorHAnsi"/>
              </w:rPr>
              <w:t>You</w:t>
            </w:r>
            <w:r w:rsidRPr="007425E1">
              <w:rPr>
                <w:rFonts w:eastAsiaTheme="minorHAnsi"/>
              </w:rPr>
              <w:t xml:space="preserve"> </w:t>
            </w:r>
            <w:r w:rsidR="00556387">
              <w:rPr>
                <w:rFonts w:eastAsiaTheme="minorHAnsi"/>
              </w:rPr>
              <w:t>have</w:t>
            </w:r>
            <w:r w:rsidRPr="007425E1">
              <w:rPr>
                <w:rFonts w:eastAsiaTheme="minorHAnsi"/>
              </w:rPr>
              <w:t xml:space="preserve"> saved,</w:t>
            </w:r>
          </w:p>
          <w:p w:rsidR="00B268A8" w:rsidRPr="007425E1" w:rsidRDefault="00B268A8" w:rsidP="00B268A8">
            <w:pPr>
              <w:pStyle w:val="EngHang"/>
              <w:rPr>
                <w:rFonts w:eastAsiaTheme="minorHAnsi"/>
              </w:rPr>
            </w:pPr>
            <w:r w:rsidRPr="007425E1">
              <w:rPr>
                <w:rFonts w:eastAsiaTheme="minorHAnsi"/>
              </w:rPr>
              <w:t>And the right-hand thief</w:t>
            </w:r>
          </w:p>
          <w:p w:rsidR="00B268A8" w:rsidRDefault="001040C8" w:rsidP="00B268A8">
            <w:pPr>
              <w:pStyle w:val="EngHangEnd"/>
            </w:pPr>
            <w:r>
              <w:rPr>
                <w:rFonts w:eastAsiaTheme="minorHAnsi"/>
              </w:rPr>
              <w:t>You</w:t>
            </w:r>
            <w:r w:rsidR="00B268A8" w:rsidRPr="007425E1">
              <w:rPr>
                <w:rFonts w:eastAsiaTheme="minorHAnsi"/>
              </w:rPr>
              <w:t xml:space="preserve"> </w:t>
            </w:r>
            <w:r w:rsidR="00556387">
              <w:rPr>
                <w:rFonts w:eastAsiaTheme="minorHAnsi"/>
              </w:rPr>
              <w:t>have</w:t>
            </w:r>
            <w:r w:rsidR="00B268A8" w:rsidRPr="007425E1">
              <w:rPr>
                <w:rFonts w:eastAsiaTheme="minorHAnsi"/>
              </w:rPr>
              <w:t xml:space="preserve"> remembered.</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And me too,</w:t>
            </w:r>
          </w:p>
          <w:p w:rsidR="00B268A8" w:rsidRPr="007425E1" w:rsidRDefault="00B268A8" w:rsidP="00B268A8">
            <w:pPr>
              <w:pStyle w:val="EngHang"/>
              <w:rPr>
                <w:rFonts w:eastAsiaTheme="minorHAnsi"/>
              </w:rPr>
            </w:pPr>
            <w:r w:rsidRPr="007425E1">
              <w:rPr>
                <w:rFonts w:eastAsiaTheme="minorHAnsi"/>
              </w:rPr>
              <w:t>The sinner,</w:t>
            </w:r>
          </w:p>
          <w:p w:rsidR="00B268A8" w:rsidRPr="007425E1" w:rsidRDefault="00B268A8" w:rsidP="00B268A8">
            <w:pPr>
              <w:pStyle w:val="EngHang"/>
              <w:rPr>
                <w:rFonts w:eastAsiaTheme="minorHAnsi"/>
              </w:rPr>
            </w:pPr>
            <w:r w:rsidRPr="007425E1">
              <w:rPr>
                <w:rFonts w:eastAsiaTheme="minorHAnsi"/>
              </w:rPr>
              <w:t>Teach me, O my Master,</w:t>
            </w:r>
          </w:p>
          <w:p w:rsidR="00B268A8" w:rsidRDefault="00B268A8" w:rsidP="00B268A8">
            <w:pPr>
              <w:pStyle w:val="EngHangEnd"/>
            </w:pPr>
            <w:r w:rsidRPr="007425E1">
              <w:rPr>
                <w:rFonts w:eastAsiaTheme="minorHAnsi"/>
              </w:rPr>
              <w:t>To offer repentance.</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desirest not</w:t>
            </w:r>
          </w:p>
          <w:p w:rsidR="00B268A8" w:rsidRPr="007425E1" w:rsidRDefault="00B268A8" w:rsidP="00B268A8">
            <w:pPr>
              <w:pStyle w:val="EngHang"/>
              <w:rPr>
                <w:rFonts w:eastAsiaTheme="minorHAnsi"/>
              </w:rPr>
            </w:pPr>
            <w:r w:rsidRPr="007425E1">
              <w:rPr>
                <w:rFonts w:eastAsiaTheme="minorHAnsi"/>
              </w:rPr>
              <w:t>The death of a sinner,</w:t>
            </w:r>
          </w:p>
          <w:p w:rsidR="00B268A8" w:rsidRPr="007425E1" w:rsidRDefault="00B268A8" w:rsidP="00B268A8">
            <w:pPr>
              <w:pStyle w:val="EngHang"/>
              <w:rPr>
                <w:rFonts w:eastAsiaTheme="minorHAnsi"/>
              </w:rPr>
            </w:pPr>
            <w:r w:rsidRPr="007425E1">
              <w:rPr>
                <w:rFonts w:eastAsiaTheme="minorHAnsi"/>
              </w:rPr>
              <w:t>But rather that he</w:t>
            </w:r>
          </w:p>
          <w:p w:rsidR="00B268A8" w:rsidRDefault="00B268A8" w:rsidP="00B268A8">
            <w:pPr>
              <w:pStyle w:val="EngHangEnd"/>
            </w:pPr>
            <w:r w:rsidRPr="007425E1">
              <w:rPr>
                <w:rFonts w:eastAsiaTheme="minorHAnsi"/>
              </w:rPr>
              <w:t>Return and live.</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Restore us, O God,</w:t>
            </w:r>
          </w:p>
          <w:p w:rsidR="00B268A8" w:rsidRPr="007425E1" w:rsidRDefault="00B268A8" w:rsidP="00B268A8">
            <w:pPr>
              <w:pStyle w:val="EngHang"/>
              <w:rPr>
                <w:rFonts w:eastAsiaTheme="minorHAnsi"/>
              </w:rPr>
            </w:pPr>
            <w:r w:rsidRPr="007425E1">
              <w:rPr>
                <w:rFonts w:eastAsiaTheme="minorHAnsi"/>
              </w:rPr>
              <w:t xml:space="preserve">To </w:t>
            </w:r>
            <w:r w:rsidR="00E570CB">
              <w:rPr>
                <w:rFonts w:eastAsiaTheme="minorHAnsi"/>
              </w:rPr>
              <w:t>Your</w:t>
            </w:r>
            <w:r w:rsidRPr="007425E1">
              <w:rPr>
                <w:rFonts w:eastAsiaTheme="minorHAnsi"/>
              </w:rPr>
              <w:t xml:space="preserve"> salvation,</w:t>
            </w:r>
          </w:p>
          <w:p w:rsidR="00B268A8" w:rsidRPr="007425E1" w:rsidRDefault="00B268A8" w:rsidP="00B268A8">
            <w:pPr>
              <w:pStyle w:val="EngHang"/>
              <w:rPr>
                <w:rFonts w:eastAsiaTheme="minorHAnsi"/>
              </w:rPr>
            </w:pPr>
            <w:r w:rsidRPr="007425E1">
              <w:rPr>
                <w:rFonts w:eastAsiaTheme="minorHAnsi"/>
              </w:rPr>
              <w:t>And deal with us</w:t>
            </w:r>
          </w:p>
          <w:p w:rsidR="00B268A8"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goodness.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 xml:space="preserve">For </w:t>
            </w:r>
            <w:r w:rsidR="001040C8">
              <w:rPr>
                <w:rFonts w:eastAsiaTheme="minorHAnsi"/>
              </w:rPr>
              <w:t>You</w:t>
            </w:r>
            <w:r w:rsidRPr="007425E1">
              <w:rPr>
                <w:rFonts w:eastAsiaTheme="minorHAnsi"/>
              </w:rPr>
              <w:t xml:space="preserve"> art good</w:t>
            </w:r>
          </w:p>
          <w:p w:rsidR="00B268A8" w:rsidRPr="007425E1" w:rsidRDefault="00B268A8" w:rsidP="00B268A8">
            <w:pPr>
              <w:pStyle w:val="EngHang"/>
              <w:rPr>
                <w:rFonts w:eastAsiaTheme="minorHAnsi"/>
              </w:rPr>
            </w:pPr>
            <w:r w:rsidRPr="007425E1">
              <w:rPr>
                <w:rFonts w:eastAsiaTheme="minorHAnsi"/>
              </w:rPr>
              <w:t>And merciful.</w:t>
            </w:r>
          </w:p>
          <w:p w:rsidR="00B268A8" w:rsidRPr="007425E1" w:rsidRDefault="00B268A8" w:rsidP="00B268A8">
            <w:pPr>
              <w:pStyle w:val="EngHang"/>
              <w:rPr>
                <w:rFonts w:eastAsiaTheme="minorHAnsi"/>
              </w:rPr>
            </w:pPr>
            <w:r w:rsidRPr="007425E1">
              <w:rPr>
                <w:rFonts w:eastAsiaTheme="minorHAnsi"/>
              </w:rPr>
              <w:t xml:space="preserve">Let </w:t>
            </w:r>
            <w:r w:rsidR="00E570CB">
              <w:rPr>
                <w:rFonts w:eastAsiaTheme="minorHAnsi"/>
              </w:rPr>
              <w:t>Your</w:t>
            </w:r>
            <w:r w:rsidRPr="007425E1">
              <w:rPr>
                <w:rFonts w:eastAsiaTheme="minorHAnsi"/>
              </w:rPr>
              <w:t xml:space="preserve"> tender mercies</w:t>
            </w:r>
          </w:p>
          <w:p w:rsidR="00B268A8" w:rsidRPr="007425E1" w:rsidRDefault="00B268A8" w:rsidP="00B268A8">
            <w:pPr>
              <w:pStyle w:val="EngHangEnd"/>
            </w:pPr>
            <w:r w:rsidRPr="007425E1">
              <w:rPr>
                <w:rFonts w:eastAsiaTheme="minorHAnsi"/>
              </w:rPr>
              <w:t>Speedily prevent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rPr>
                <w:rFonts w:eastAsiaTheme="minorHAnsi"/>
              </w:rPr>
            </w:pPr>
            <w:r w:rsidRPr="007425E1">
              <w:rPr>
                <w:rFonts w:eastAsiaTheme="minorHAnsi"/>
              </w:rPr>
              <w:t>Have compassion on us all,</w:t>
            </w:r>
          </w:p>
          <w:p w:rsidR="00B268A8" w:rsidRPr="007425E1" w:rsidRDefault="00B268A8" w:rsidP="00B268A8">
            <w:pPr>
              <w:pStyle w:val="EngHang"/>
              <w:rPr>
                <w:rFonts w:eastAsiaTheme="minorHAnsi"/>
              </w:rPr>
            </w:pPr>
            <w:r w:rsidRPr="007425E1">
              <w:rPr>
                <w:rFonts w:eastAsiaTheme="minorHAnsi"/>
              </w:rPr>
              <w:t>O Lord God our Saviour,</w:t>
            </w:r>
          </w:p>
          <w:p w:rsidR="00B268A8" w:rsidRPr="007425E1" w:rsidRDefault="00B268A8" w:rsidP="00B268A8">
            <w:pPr>
              <w:pStyle w:val="EngHang"/>
              <w:rPr>
                <w:rFonts w:eastAsiaTheme="minorHAnsi"/>
              </w:rPr>
            </w:pPr>
            <w:r w:rsidRPr="007425E1">
              <w:rPr>
                <w:rFonts w:eastAsiaTheme="minorHAnsi"/>
              </w:rPr>
              <w:t>And have mercy upon us</w:t>
            </w:r>
          </w:p>
          <w:p w:rsidR="00B268A8" w:rsidRPr="007425E1" w:rsidRDefault="00B268A8" w:rsidP="00B268A8">
            <w:pPr>
              <w:pStyle w:val="EngHangEnd"/>
            </w:pPr>
            <w:r w:rsidRPr="007425E1">
              <w:rPr>
                <w:rFonts w:eastAsiaTheme="minorHAnsi"/>
              </w:rPr>
              <w:t xml:space="preserve">According to </w:t>
            </w:r>
            <w:r w:rsidR="00E570CB">
              <w:rPr>
                <w:rFonts w:eastAsiaTheme="minorHAnsi"/>
              </w:rPr>
              <w:t>Your</w:t>
            </w:r>
            <w:r w:rsidRPr="007425E1">
              <w:rPr>
                <w:rFonts w:eastAsiaTheme="minorHAnsi"/>
              </w:rPr>
              <w:t xml:space="preserve"> great mercies.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Remember those,</w:t>
            </w:r>
          </w:p>
          <w:p w:rsidR="00B268A8" w:rsidRPr="007425E1" w:rsidRDefault="00B268A8" w:rsidP="00B268A8">
            <w:pPr>
              <w:pStyle w:val="EngHang"/>
              <w:rPr>
                <w:rFonts w:eastAsiaTheme="minorHAnsi"/>
              </w:rPr>
            </w:pPr>
            <w:r w:rsidRPr="007425E1">
              <w:rPr>
                <w:rFonts w:eastAsiaTheme="minorHAnsi"/>
              </w:rPr>
              <w:t>O Christ our Master.</w:t>
            </w:r>
          </w:p>
          <w:p w:rsidR="00B268A8" w:rsidRPr="007425E1" w:rsidRDefault="00B268A8" w:rsidP="00B268A8">
            <w:pPr>
              <w:pStyle w:val="EngHang"/>
              <w:rPr>
                <w:rFonts w:eastAsiaTheme="minorHAnsi"/>
              </w:rPr>
            </w:pPr>
            <w:r w:rsidRPr="007425E1">
              <w:rPr>
                <w:rFonts w:eastAsiaTheme="minorHAnsi"/>
              </w:rPr>
              <w:t xml:space="preserve">Be </w:t>
            </w:r>
            <w:r w:rsidR="001040C8">
              <w:rPr>
                <w:rFonts w:eastAsiaTheme="minorHAnsi"/>
              </w:rPr>
              <w:t>You</w:t>
            </w:r>
            <w:r w:rsidRPr="007425E1">
              <w:rPr>
                <w:rFonts w:eastAsiaTheme="minorHAnsi"/>
              </w:rPr>
              <w:t xml:space="preserve"> amongst us,</w:t>
            </w:r>
          </w:p>
          <w:p w:rsidR="00B268A8" w:rsidRPr="007425E1" w:rsidRDefault="00B268A8" w:rsidP="00B268A8">
            <w:pPr>
              <w:pStyle w:val="EngHangEnd"/>
            </w:pPr>
            <w:r w:rsidRPr="007425E1">
              <w:rPr>
                <w:rFonts w:eastAsiaTheme="minorHAnsi"/>
              </w:rPr>
              <w:t>And proclaim and say,</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rPr>
                <w:rFonts w:eastAsiaTheme="minorHAnsi"/>
              </w:rPr>
            </w:pPr>
            <w:r w:rsidRPr="007425E1">
              <w:rPr>
                <w:rFonts w:eastAsiaTheme="minorHAnsi"/>
              </w:rPr>
              <w:t>"My peace I</w:t>
            </w:r>
          </w:p>
          <w:p w:rsidR="00B268A8" w:rsidRPr="007425E1" w:rsidRDefault="00B268A8" w:rsidP="00B268A8">
            <w:pPr>
              <w:pStyle w:val="EngHang"/>
              <w:rPr>
                <w:rFonts w:eastAsiaTheme="minorHAnsi"/>
              </w:rPr>
            </w:pPr>
            <w:r w:rsidRPr="007425E1">
              <w:rPr>
                <w:rFonts w:eastAsiaTheme="minorHAnsi"/>
              </w:rPr>
              <w:t>Give unto you.</w:t>
            </w:r>
          </w:p>
          <w:p w:rsidR="00B268A8" w:rsidRPr="007425E1" w:rsidRDefault="00B268A8" w:rsidP="00B268A8">
            <w:pPr>
              <w:pStyle w:val="EngHang"/>
              <w:rPr>
                <w:rFonts w:eastAsiaTheme="minorHAnsi"/>
              </w:rPr>
            </w:pPr>
            <w:r w:rsidRPr="007425E1">
              <w:rPr>
                <w:rFonts w:eastAsiaTheme="minorHAnsi"/>
              </w:rPr>
              <w:t>The peace of My Father</w:t>
            </w:r>
          </w:p>
          <w:p w:rsidR="00B268A8" w:rsidRPr="007425E1" w:rsidRDefault="00B268A8" w:rsidP="00B268A8">
            <w:pPr>
              <w:pStyle w:val="EngHangEnd"/>
            </w:pPr>
            <w:r w:rsidRPr="007425E1">
              <w:rPr>
                <w:rFonts w:eastAsiaTheme="minorHAnsi"/>
              </w:rPr>
              <w:t>I leave unto you."</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rPr>
                <w:rFonts w:eastAsiaTheme="minorHAnsi"/>
              </w:rPr>
            </w:pPr>
            <w:r w:rsidRPr="007425E1">
              <w:rPr>
                <w:rFonts w:eastAsiaTheme="minorHAnsi"/>
              </w:rPr>
              <w:t>O King of Peace,</w:t>
            </w:r>
          </w:p>
          <w:p w:rsidR="00B268A8" w:rsidRPr="007425E1" w:rsidRDefault="00B268A8" w:rsidP="00B268A8">
            <w:pPr>
              <w:pStyle w:val="EngHang"/>
              <w:rPr>
                <w:rFonts w:eastAsiaTheme="minorHAnsi"/>
              </w:rPr>
            </w:pPr>
            <w:r w:rsidRPr="007425E1">
              <w:rPr>
                <w:rFonts w:eastAsiaTheme="minorHAnsi"/>
              </w:rPr>
              <w:t xml:space="preserve">Give us </w:t>
            </w:r>
            <w:r w:rsidR="00E570CB">
              <w:rPr>
                <w:rFonts w:eastAsiaTheme="minorHAnsi"/>
              </w:rPr>
              <w:t>Your</w:t>
            </w:r>
            <w:r w:rsidRPr="007425E1">
              <w:rPr>
                <w:rFonts w:eastAsiaTheme="minorHAnsi"/>
              </w:rPr>
              <w:t xml:space="preserve"> peace,</w:t>
            </w:r>
          </w:p>
          <w:p w:rsidR="00B268A8" w:rsidRPr="007425E1" w:rsidRDefault="00B268A8" w:rsidP="00B268A8">
            <w:pPr>
              <w:pStyle w:val="EngHang"/>
              <w:rPr>
                <w:rFonts w:eastAsiaTheme="minorHAnsi"/>
              </w:rPr>
            </w:pPr>
            <w:r w:rsidRPr="007425E1">
              <w:rPr>
                <w:rFonts w:eastAsiaTheme="minorHAnsi"/>
              </w:rPr>
              <w:t xml:space="preserve">Accord to us </w:t>
            </w:r>
            <w:r w:rsidR="00E570CB">
              <w:rPr>
                <w:rFonts w:eastAsiaTheme="minorHAnsi"/>
              </w:rPr>
              <w:t>Your</w:t>
            </w:r>
            <w:r w:rsidRPr="007425E1">
              <w:rPr>
                <w:rFonts w:eastAsiaTheme="minorHAnsi"/>
              </w:rPr>
              <w:t xml:space="preserve"> peace,</w:t>
            </w:r>
          </w:p>
          <w:p w:rsidR="00B268A8" w:rsidRPr="007425E1" w:rsidRDefault="00B268A8" w:rsidP="00B268A8">
            <w:pPr>
              <w:pStyle w:val="EngHangEnd"/>
            </w:pPr>
            <w:r w:rsidRPr="007425E1">
              <w:rPr>
                <w:rFonts w:eastAsiaTheme="minorHAnsi"/>
              </w:rPr>
              <w:t>And forgive us our sins.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t>¿</w:t>
            </w:r>
          </w:p>
        </w:tc>
        <w:tc>
          <w:tcPr>
            <w:tcW w:w="3960" w:type="dxa"/>
          </w:tcPr>
          <w:p w:rsidR="00B268A8" w:rsidRPr="007425E1" w:rsidRDefault="00B268A8" w:rsidP="00B268A8">
            <w:pPr>
              <w:pStyle w:val="EngHang"/>
            </w:pPr>
            <w:r w:rsidRPr="007425E1">
              <w:t>Disperse the enemies</w:t>
            </w:r>
          </w:p>
          <w:p w:rsidR="00B268A8" w:rsidRPr="007425E1" w:rsidRDefault="00B268A8" w:rsidP="00B268A8">
            <w:pPr>
              <w:pStyle w:val="EngHang"/>
            </w:pPr>
            <w:r w:rsidRPr="007425E1">
              <w:t>Of the Church.</w:t>
            </w:r>
          </w:p>
          <w:p w:rsidR="00B268A8" w:rsidRPr="007425E1" w:rsidRDefault="00B268A8" w:rsidP="00B268A8">
            <w:pPr>
              <w:pStyle w:val="EngHang"/>
            </w:pPr>
            <w:r w:rsidRPr="007425E1">
              <w:t>Fortify Her,</w:t>
            </w:r>
          </w:p>
          <w:p w:rsidR="00B268A8" w:rsidRPr="007425E1" w:rsidRDefault="00B268A8" w:rsidP="00B268A8">
            <w:pPr>
              <w:pStyle w:val="EngHangEnd"/>
            </w:pPr>
            <w:r w:rsidRPr="00042E9B">
              <w:rPr>
                <w:highlight w:val="yellow"/>
              </w:rPr>
              <w:t>And establish Her forever.</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Emmanuel our God</w:t>
            </w:r>
          </w:p>
          <w:p w:rsidR="00B268A8" w:rsidRPr="007425E1" w:rsidRDefault="00B268A8" w:rsidP="00B268A8">
            <w:pPr>
              <w:pStyle w:val="EngHang"/>
            </w:pPr>
            <w:r w:rsidRPr="007425E1">
              <w:t>Is now in our midst,</w:t>
            </w:r>
          </w:p>
          <w:p w:rsidR="00B268A8" w:rsidRPr="007425E1" w:rsidRDefault="00B268A8" w:rsidP="00B268A8">
            <w:pPr>
              <w:pStyle w:val="EngHang"/>
            </w:pPr>
            <w:r w:rsidRPr="007425E1">
              <w:t>In the glory of His Father,</w:t>
            </w:r>
          </w:p>
          <w:p w:rsidR="00B268A8" w:rsidRPr="007425E1" w:rsidRDefault="00B268A8" w:rsidP="00B268A8">
            <w:pPr>
              <w:pStyle w:val="EngHangEnd"/>
            </w:pPr>
            <w:r w:rsidRPr="007425E1">
              <w:t>And the Holy Spirit.</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r w:rsidRPr="00FB5ACB">
              <w:lastRenderedPageBreak/>
              <w:t>¿</w:t>
            </w:r>
          </w:p>
        </w:tc>
        <w:tc>
          <w:tcPr>
            <w:tcW w:w="3960" w:type="dxa"/>
          </w:tcPr>
          <w:p w:rsidR="00B268A8" w:rsidRPr="007425E1" w:rsidRDefault="00B268A8" w:rsidP="00B268A8">
            <w:pPr>
              <w:pStyle w:val="EngHang"/>
            </w:pPr>
            <w:r w:rsidRPr="007425E1">
              <w:t>May He bless us all,</w:t>
            </w:r>
          </w:p>
          <w:p w:rsidR="00B268A8" w:rsidRPr="007425E1" w:rsidRDefault="00B268A8" w:rsidP="00B268A8">
            <w:pPr>
              <w:pStyle w:val="EngHang"/>
            </w:pPr>
            <w:r w:rsidRPr="007425E1">
              <w:t>Purify our hearts,</w:t>
            </w:r>
          </w:p>
          <w:p w:rsidR="00B268A8" w:rsidRPr="007425E1" w:rsidRDefault="00B268A8" w:rsidP="00B268A8">
            <w:pPr>
              <w:pStyle w:val="EngHang"/>
            </w:pPr>
            <w:r w:rsidRPr="007425E1">
              <w:t>And heal the sicknesses</w:t>
            </w:r>
          </w:p>
          <w:p w:rsidR="00B268A8" w:rsidRPr="007425E1" w:rsidRDefault="00B268A8" w:rsidP="00B268A8">
            <w:pPr>
              <w:pStyle w:val="EngHangEnd"/>
            </w:pPr>
            <w:r w:rsidRPr="007425E1">
              <w:t>Of our souls and our bodies.</w:t>
            </w:r>
          </w:p>
        </w:tc>
        <w:tc>
          <w:tcPr>
            <w:tcW w:w="288" w:type="dxa"/>
          </w:tcPr>
          <w:p w:rsidR="00B268A8" w:rsidRDefault="00B268A8" w:rsidP="00B268A8"/>
        </w:tc>
        <w:tc>
          <w:tcPr>
            <w:tcW w:w="288" w:type="dxa"/>
          </w:tcPr>
          <w:p w:rsidR="00B268A8" w:rsidRDefault="00B268A8" w:rsidP="00B268A8">
            <w:pPr>
              <w:pStyle w:val="CopticCross"/>
            </w:pPr>
            <w:r w:rsidRPr="00FB5ACB">
              <w:t>¿</w:t>
            </w:r>
          </w:p>
        </w:tc>
        <w:tc>
          <w:tcPr>
            <w:tcW w:w="3960" w:type="dxa"/>
          </w:tcPr>
          <w:p w:rsidR="00B268A8" w:rsidRDefault="00B268A8" w:rsidP="00B268A8"/>
        </w:tc>
      </w:tr>
      <w:tr w:rsidR="00B268A8" w:rsidTr="00B268A8">
        <w:trPr>
          <w:cantSplit/>
          <w:jc w:val="center"/>
        </w:trPr>
        <w:tc>
          <w:tcPr>
            <w:tcW w:w="288" w:type="dxa"/>
          </w:tcPr>
          <w:p w:rsidR="00B268A8" w:rsidRDefault="00B268A8" w:rsidP="00B268A8">
            <w:pPr>
              <w:pStyle w:val="CopticCross"/>
            </w:pPr>
          </w:p>
        </w:tc>
        <w:tc>
          <w:tcPr>
            <w:tcW w:w="3960" w:type="dxa"/>
          </w:tcPr>
          <w:p w:rsidR="00B268A8" w:rsidRPr="007425E1" w:rsidRDefault="00B268A8" w:rsidP="00B268A8">
            <w:pPr>
              <w:pStyle w:val="EngHang"/>
            </w:pPr>
            <w:r w:rsidRPr="007425E1">
              <w:t xml:space="preserve">We worship </w:t>
            </w:r>
            <w:r w:rsidR="001040C8">
              <w:t>You</w:t>
            </w:r>
            <w:r w:rsidRPr="007425E1">
              <w:t>, O Christ,</w:t>
            </w:r>
          </w:p>
          <w:p w:rsidR="00B268A8" w:rsidRPr="007425E1" w:rsidRDefault="00B268A8" w:rsidP="00B268A8">
            <w:pPr>
              <w:pStyle w:val="EngHang"/>
            </w:pPr>
            <w:r w:rsidRPr="007425E1">
              <w:t xml:space="preserve">With </w:t>
            </w:r>
            <w:r w:rsidR="00E570CB">
              <w:t>Your</w:t>
            </w:r>
            <w:r w:rsidRPr="007425E1">
              <w:t xml:space="preserve"> Good Father,</w:t>
            </w:r>
          </w:p>
          <w:p w:rsidR="00B268A8" w:rsidRPr="007425E1" w:rsidRDefault="00B268A8" w:rsidP="00B268A8">
            <w:pPr>
              <w:pStyle w:val="EngHang"/>
            </w:pPr>
            <w:r w:rsidRPr="007425E1">
              <w:t>And the Holy Spirit,</w:t>
            </w:r>
          </w:p>
          <w:p w:rsidR="00B268A8" w:rsidRPr="007425E1" w:rsidRDefault="00B268A8" w:rsidP="00B268A8">
            <w:pPr>
              <w:pStyle w:val="EngHangEnd"/>
            </w:pPr>
            <w:r w:rsidRPr="007425E1">
              <w:t xml:space="preserve">For </w:t>
            </w:r>
            <w:r w:rsidR="001040C8">
              <w:t>You</w:t>
            </w:r>
            <w:r w:rsidRPr="007425E1">
              <w:t xml:space="preserve"> </w:t>
            </w:r>
            <w:r w:rsidR="00556387">
              <w:t>have</w:t>
            </w:r>
            <w:r w:rsidRPr="007425E1">
              <w:t xml:space="preserve"> </w:t>
            </w:r>
            <w:r>
              <w:t>{</w:t>
            </w:r>
            <w:r w:rsidRPr="007425E1">
              <w:t>come</w:t>
            </w:r>
            <w:r>
              <w:t>}</w:t>
            </w:r>
            <w:r w:rsidRPr="007425E1">
              <w:t xml:space="preserve"> and saved us.</w:t>
            </w:r>
          </w:p>
        </w:tc>
        <w:tc>
          <w:tcPr>
            <w:tcW w:w="288" w:type="dxa"/>
          </w:tcPr>
          <w:p w:rsidR="00B268A8" w:rsidRDefault="00B268A8" w:rsidP="00B268A8"/>
        </w:tc>
        <w:tc>
          <w:tcPr>
            <w:tcW w:w="288" w:type="dxa"/>
          </w:tcPr>
          <w:p w:rsidR="00B268A8" w:rsidRDefault="00B268A8" w:rsidP="00B268A8">
            <w:pPr>
              <w:pStyle w:val="CopticCross"/>
            </w:pPr>
          </w:p>
        </w:tc>
        <w:tc>
          <w:tcPr>
            <w:tcW w:w="3960" w:type="dxa"/>
          </w:tcPr>
          <w:p w:rsidR="00B268A8" w:rsidRDefault="00B268A8" w:rsidP="00B268A8"/>
        </w:tc>
      </w:tr>
    </w:tbl>
    <w:p w:rsidR="00495F1A" w:rsidRDefault="00495F1A" w:rsidP="00495F1A">
      <w:pPr>
        <w:pStyle w:val="Heading3"/>
      </w:pPr>
      <w:bookmarkStart w:id="796" w:name="_Toc410196188"/>
      <w:bookmarkStart w:id="797" w:name="_Toc410196430"/>
      <w:bookmarkStart w:id="798" w:name="_Toc410196932"/>
      <w:bookmarkStart w:id="799" w:name="_Ref412099016"/>
      <w:bookmarkStart w:id="800" w:name="_Toc298681357"/>
      <w:bookmarkStart w:id="801" w:name="_Ref299211976"/>
      <w:bookmarkStart w:id="802" w:name="_Toc308441947"/>
      <w:r>
        <w:t>The Raising of Morning Incense</w:t>
      </w:r>
      <w:bookmarkEnd w:id="796"/>
      <w:bookmarkEnd w:id="797"/>
      <w:bookmarkEnd w:id="798"/>
      <w:bookmarkEnd w:id="799"/>
    </w:p>
    <w:p w:rsidR="00495F1A" w:rsidRPr="003F5279" w:rsidRDefault="00495F1A" w:rsidP="00495F1A">
      <w:pPr>
        <w:rPr>
          <w:i/>
        </w:rPr>
      </w:pPr>
      <w:r>
        <w:rPr>
          <w:i/>
        </w:rPr>
        <w:t>This service is commonly called “Matins” on account of the fact that it is typically celebrated directly before the Liturgy, which is the time when the Byzantine Rite prays Matins. However, the Raising of Incense is uniquely Coptic, and the Matins Hour comes before it, at the Rising of the Sun, while Prime is properly prayed while the Sun is already in the sky.</w:t>
      </w:r>
    </w:p>
    <w:p w:rsidR="00495F1A" w:rsidRDefault="00495F1A" w:rsidP="00495F1A">
      <w:pPr>
        <w:pStyle w:val="Heading2"/>
      </w:pPr>
      <w:bookmarkStart w:id="803" w:name="_Toc410196189"/>
      <w:bookmarkStart w:id="804" w:name="_Toc410196431"/>
      <w:bookmarkStart w:id="805" w:name="_Toc410196933"/>
      <w:bookmarkStart w:id="806" w:name="_Toc428340979"/>
      <w:r>
        <w:lastRenderedPageBreak/>
        <w:t>Mid-Morning (The Third Hour)</w:t>
      </w:r>
      <w:bookmarkEnd w:id="803"/>
      <w:bookmarkEnd w:id="804"/>
      <w:bookmarkEnd w:id="805"/>
      <w:bookmarkEnd w:id="806"/>
    </w:p>
    <w:p w:rsidR="00495F1A" w:rsidRDefault="00495F1A" w:rsidP="00495F1A">
      <w:pPr>
        <w:pStyle w:val="Heading3"/>
      </w:pPr>
      <w:bookmarkStart w:id="807" w:name="_Toc410196190"/>
      <w:bookmarkStart w:id="808" w:name="_Toc410196432"/>
      <w:bookmarkStart w:id="809" w:name="_Toc410196934"/>
      <w:r>
        <w:t>The Psalms of the Third Hour</w:t>
      </w:r>
      <w:bookmarkEnd w:id="807"/>
      <w:bookmarkEnd w:id="808"/>
      <w:bookmarkEnd w:id="809"/>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third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_Ref412110716 \h  \* MERGEFORMAT </w:instrText>
      </w:r>
      <w:r>
        <w:fldChar w:fldCharType="separate"/>
      </w:r>
      <w:r w:rsidR="000E219A">
        <w:t>Psalm</w:t>
      </w:r>
      <w:r w:rsidR="000E219A" w:rsidRPr="00AB1781">
        <w:t xml:space="preserve"> 19</w:t>
      </w:r>
      <w:r w:rsidR="000E219A">
        <w:t>: May the Lord hear you in the day of trouble</w:t>
      </w:r>
      <w:r>
        <w:fldChar w:fldCharType="end"/>
      </w:r>
      <w:r w:rsidR="00075EAD">
        <w:tab/>
      </w:r>
      <w:r w:rsidR="004A323C">
        <w:fldChar w:fldCharType="begin"/>
      </w:r>
      <w:r w:rsidR="00075EAD">
        <w:instrText xml:space="preserve"> PAGEREF _Ref412110716 \h </w:instrText>
      </w:r>
      <w:r w:rsidR="004A323C">
        <w:fldChar w:fldCharType="separate"/>
      </w:r>
      <w:r w:rsidR="000E219A">
        <w:rPr>
          <w:noProof/>
        </w:rPr>
        <w:t>294</w:t>
      </w:r>
      <w:r w:rsidR="004A323C">
        <w:fldChar w:fldCharType="end"/>
      </w:r>
    </w:p>
    <w:p w:rsidR="00075EAD" w:rsidRDefault="00C140D7" w:rsidP="00075EAD">
      <w:pPr>
        <w:pStyle w:val="EngHang"/>
        <w:tabs>
          <w:tab w:val="left" w:leader="dot" w:pos="8280"/>
        </w:tabs>
      </w:pPr>
      <w:r>
        <w:fldChar w:fldCharType="begin"/>
      </w:r>
      <w:r>
        <w:instrText xml:space="preserve"> REF _Ref412026111 \h  \* MERGEFORMAT </w:instrText>
      </w:r>
      <w:r>
        <w:fldChar w:fldCharType="separate"/>
      </w:r>
      <w:r w:rsidR="000E219A">
        <w:t>Psalm</w:t>
      </w:r>
      <w:r w:rsidR="000E219A" w:rsidRPr="00AB1781">
        <w:t xml:space="preserve"> 22</w:t>
      </w:r>
      <w:r w:rsidR="000E219A">
        <w:t>: The Lord is my Shepherd, and will deny me nothing</w:t>
      </w:r>
      <w:r>
        <w:fldChar w:fldCharType="end"/>
      </w:r>
      <w:r w:rsidR="00075EAD">
        <w:tab/>
      </w:r>
      <w:r w:rsidR="004A323C">
        <w:fldChar w:fldCharType="begin"/>
      </w:r>
      <w:r w:rsidR="00075EAD">
        <w:instrText xml:space="preserve"> PAGEREF _Ref412026111 \h </w:instrText>
      </w:r>
      <w:r w:rsidR="004A323C">
        <w:fldChar w:fldCharType="separate"/>
      </w:r>
      <w:r w:rsidR="000E219A">
        <w:rPr>
          <w:noProof/>
        </w:rPr>
        <w:t>299</w:t>
      </w:r>
      <w:r w:rsidR="004A323C">
        <w:fldChar w:fldCharType="end"/>
      </w:r>
    </w:p>
    <w:p w:rsidR="00075EAD" w:rsidRDefault="00C140D7" w:rsidP="00075EAD">
      <w:pPr>
        <w:pStyle w:val="EngHang"/>
        <w:tabs>
          <w:tab w:val="left" w:leader="dot" w:pos="8280"/>
        </w:tabs>
      </w:pPr>
      <w:r>
        <w:fldChar w:fldCharType="begin"/>
      </w:r>
      <w:r>
        <w:instrText xml:space="preserve"> REF _Ref412110755 \h  \* MERGEFORMAT </w:instrText>
      </w:r>
      <w:r>
        <w:fldChar w:fldCharType="separate"/>
      </w:r>
      <w:r w:rsidR="000E219A">
        <w:t>Psalm</w:t>
      </w:r>
      <w:r w:rsidR="000E219A" w:rsidRPr="00AB1781">
        <w:t xml:space="preserve"> 23</w:t>
      </w:r>
      <w:r w:rsidR="000E219A">
        <w:t>: The earth is the Lord's and all that is in it</w:t>
      </w:r>
      <w:r>
        <w:fldChar w:fldCharType="end"/>
      </w:r>
      <w:r w:rsidR="00075EAD">
        <w:tab/>
      </w:r>
      <w:r w:rsidR="004A323C">
        <w:fldChar w:fldCharType="begin"/>
      </w:r>
      <w:r w:rsidR="00075EAD">
        <w:instrText xml:space="preserve"> PAGEREF _Ref412110755 \h </w:instrText>
      </w:r>
      <w:r w:rsidR="004A323C">
        <w:fldChar w:fldCharType="separate"/>
      </w:r>
      <w:r w:rsidR="000E219A">
        <w:rPr>
          <w:noProof/>
        </w:rPr>
        <w:t>300</w:t>
      </w:r>
      <w:r w:rsidR="004A323C">
        <w:fldChar w:fldCharType="end"/>
      </w:r>
    </w:p>
    <w:p w:rsidR="00075EAD" w:rsidRDefault="00C140D7" w:rsidP="00075EAD">
      <w:pPr>
        <w:pStyle w:val="EngHang"/>
        <w:tabs>
          <w:tab w:val="left" w:leader="dot" w:pos="8280"/>
        </w:tabs>
      </w:pPr>
      <w:r>
        <w:fldChar w:fldCharType="begin"/>
      </w:r>
      <w:r>
        <w:instrText xml:space="preserve"> REF _Ref412110770 \h  \* MERGEFORMAT </w:instrText>
      </w:r>
      <w:r>
        <w:fldChar w:fldCharType="separate"/>
      </w:r>
      <w:r w:rsidR="000E219A">
        <w:t>Psalm</w:t>
      </w:r>
      <w:r w:rsidR="000E219A" w:rsidRPr="00AB1781">
        <w:t xml:space="preserve"> 25</w:t>
      </w:r>
      <w:r w:rsidR="000E219A">
        <w:t>: Judge me, O Lord, for I have walked in my innocence</w:t>
      </w:r>
      <w:r>
        <w:fldChar w:fldCharType="end"/>
      </w:r>
      <w:r w:rsidR="00075EAD">
        <w:tab/>
      </w:r>
      <w:r w:rsidR="004A323C">
        <w:fldChar w:fldCharType="begin"/>
      </w:r>
      <w:r w:rsidR="00075EAD">
        <w:instrText xml:space="preserve"> PAGEREF _Ref412110770 \h </w:instrText>
      </w:r>
      <w:r w:rsidR="004A323C">
        <w:fldChar w:fldCharType="separate"/>
      </w:r>
      <w:r w:rsidR="000E219A">
        <w:rPr>
          <w:noProof/>
        </w:rPr>
        <w:t>303</w:t>
      </w:r>
      <w:r w:rsidR="004A323C">
        <w:fldChar w:fldCharType="end"/>
      </w:r>
    </w:p>
    <w:p w:rsidR="00075EAD" w:rsidRDefault="00C140D7" w:rsidP="00075EAD">
      <w:pPr>
        <w:pStyle w:val="EngHang"/>
        <w:tabs>
          <w:tab w:val="left" w:leader="dot" w:pos="8280"/>
        </w:tabs>
      </w:pPr>
      <w:r>
        <w:fldChar w:fldCharType="begin"/>
      </w:r>
      <w:r>
        <w:instrText xml:space="preserve"> REF _Ref412110790 \h  \* MERGEFORMAT </w:instrText>
      </w:r>
      <w:r>
        <w:fldChar w:fldCharType="separate"/>
      </w:r>
      <w:r w:rsidR="000E219A">
        <w:t>Psalm</w:t>
      </w:r>
      <w:r w:rsidR="000E219A" w:rsidRPr="00AB1781">
        <w:t xml:space="preserve"> 28</w:t>
      </w:r>
      <w:r w:rsidR="000E219A">
        <w:t>: Bring to the Lord, O sons of God</w:t>
      </w:r>
      <w:r>
        <w:fldChar w:fldCharType="end"/>
      </w:r>
      <w:r w:rsidR="00075EAD">
        <w:tab/>
      </w:r>
      <w:r w:rsidR="004A323C">
        <w:fldChar w:fldCharType="begin"/>
      </w:r>
      <w:r w:rsidR="00075EAD">
        <w:instrText xml:space="preserve"> PAGEREF _Ref412110790 \h </w:instrText>
      </w:r>
      <w:r w:rsidR="004A323C">
        <w:fldChar w:fldCharType="separate"/>
      </w:r>
      <w:r w:rsidR="000E219A">
        <w:rPr>
          <w:noProof/>
        </w:rPr>
        <w:t>307</w:t>
      </w:r>
      <w:r w:rsidR="004A323C">
        <w:fldChar w:fldCharType="end"/>
      </w:r>
    </w:p>
    <w:p w:rsidR="00075EAD" w:rsidRDefault="00C140D7" w:rsidP="00075EAD">
      <w:pPr>
        <w:pStyle w:val="EngHang"/>
        <w:tabs>
          <w:tab w:val="left" w:leader="dot" w:pos="8280"/>
        </w:tabs>
      </w:pPr>
      <w:r>
        <w:fldChar w:fldCharType="begin"/>
      </w:r>
      <w:r>
        <w:instrText xml:space="preserve"> REF _Ref412026124 \h  \* MERGEFORMAT </w:instrText>
      </w:r>
      <w:r>
        <w:fldChar w:fldCharType="separate"/>
      </w:r>
      <w:r w:rsidR="000E219A">
        <w:t>Psalm</w:t>
      </w:r>
      <w:r w:rsidR="000E219A" w:rsidRPr="00AB1781">
        <w:t xml:space="preserve"> 29</w:t>
      </w:r>
      <w:r w:rsidR="000E219A">
        <w:t>: I will lift You on high, O Lord</w:t>
      </w:r>
      <w:r>
        <w:fldChar w:fldCharType="end"/>
      </w:r>
      <w:r w:rsidR="00075EAD">
        <w:tab/>
      </w:r>
      <w:r w:rsidR="004A323C">
        <w:fldChar w:fldCharType="begin"/>
      </w:r>
      <w:r w:rsidR="00075EAD">
        <w:instrText xml:space="preserve"> PAGEREF _Ref412026124 \h </w:instrText>
      </w:r>
      <w:r w:rsidR="004A323C">
        <w:fldChar w:fldCharType="separate"/>
      </w:r>
      <w:r w:rsidR="000E219A">
        <w:rPr>
          <w:noProof/>
        </w:rPr>
        <w:t>308</w:t>
      </w:r>
      <w:r w:rsidR="004A323C">
        <w:fldChar w:fldCharType="end"/>
      </w:r>
    </w:p>
    <w:p w:rsidR="00075EAD" w:rsidRDefault="00C140D7" w:rsidP="00075EAD">
      <w:pPr>
        <w:pStyle w:val="EngHang"/>
        <w:tabs>
          <w:tab w:val="left" w:leader="dot" w:pos="8280"/>
        </w:tabs>
      </w:pPr>
      <w:r>
        <w:fldChar w:fldCharType="begin"/>
      </w:r>
      <w:r>
        <w:instrText xml:space="preserve"> REF _Ref412110815 \h  \* MERGEFORMAT </w:instrText>
      </w:r>
      <w:r>
        <w:fldChar w:fldCharType="separate"/>
      </w:r>
      <w:r w:rsidR="000E219A">
        <w:t>Psalm</w:t>
      </w:r>
      <w:r w:rsidR="000E219A" w:rsidRPr="00AB1781">
        <w:t xml:space="preserve"> 33</w:t>
      </w:r>
      <w:r w:rsidR="000E219A">
        <w:t>: I will bless the Lord at all times</w:t>
      </w:r>
      <w:r>
        <w:fldChar w:fldCharType="end"/>
      </w:r>
      <w:r w:rsidR="00075EAD">
        <w:tab/>
      </w:r>
      <w:r w:rsidR="004A323C">
        <w:fldChar w:fldCharType="begin"/>
      </w:r>
      <w:r w:rsidR="00075EAD">
        <w:instrText xml:space="preserve"> PAGEREF _Ref412110815 \h </w:instrText>
      </w:r>
      <w:r w:rsidR="004A323C">
        <w:fldChar w:fldCharType="separate"/>
      </w:r>
      <w:r w:rsidR="000E219A">
        <w:rPr>
          <w:noProof/>
        </w:rPr>
        <w:t>315</w:t>
      </w:r>
      <w:r w:rsidR="004A323C">
        <w:fldChar w:fldCharType="end"/>
      </w:r>
    </w:p>
    <w:p w:rsidR="00075EAD" w:rsidRDefault="00C140D7" w:rsidP="00075EAD">
      <w:pPr>
        <w:pStyle w:val="EngHang"/>
        <w:tabs>
          <w:tab w:val="left" w:leader="dot" w:pos="8280"/>
        </w:tabs>
      </w:pPr>
      <w:r>
        <w:fldChar w:fldCharType="begin"/>
      </w:r>
      <w:r>
        <w:instrText xml:space="preserve"> REF _Ref412110829 \h  \* MERGEFORMAT </w:instrText>
      </w:r>
      <w:r>
        <w:fldChar w:fldCharType="separate"/>
      </w:r>
      <w:r w:rsidR="000E219A">
        <w:t>Psalm</w:t>
      </w:r>
      <w:r w:rsidR="000E219A" w:rsidRPr="00AB1781">
        <w:t xml:space="preserve"> 40</w:t>
      </w:r>
      <w:r w:rsidR="000E219A">
        <w:t>: Blessed is he who considers the poor and needy</w:t>
      </w:r>
      <w:r>
        <w:fldChar w:fldCharType="end"/>
      </w:r>
      <w:r w:rsidR="00075EAD">
        <w:tab/>
      </w:r>
      <w:r w:rsidR="004A323C">
        <w:fldChar w:fldCharType="begin"/>
      </w:r>
      <w:r w:rsidR="00075EAD">
        <w:instrText xml:space="preserve"> PAGEREF _Ref412110829 \h </w:instrText>
      </w:r>
      <w:r w:rsidR="004A323C">
        <w:fldChar w:fldCharType="separate"/>
      </w:r>
      <w:r w:rsidR="000E219A">
        <w:rPr>
          <w:noProof/>
        </w:rPr>
        <w:t>328</w:t>
      </w:r>
      <w:r w:rsidR="004A323C">
        <w:fldChar w:fldCharType="end"/>
      </w:r>
    </w:p>
    <w:p w:rsidR="00075EAD" w:rsidRDefault="00C140D7" w:rsidP="00075EAD">
      <w:pPr>
        <w:pStyle w:val="EngHang"/>
        <w:tabs>
          <w:tab w:val="left" w:leader="dot" w:pos="8280"/>
        </w:tabs>
      </w:pPr>
      <w:r>
        <w:fldChar w:fldCharType="begin"/>
      </w:r>
      <w:r>
        <w:instrText xml:space="preserve"> REF _Ref412026139 \h  \* MERGEFORMAT </w:instrText>
      </w:r>
      <w:r>
        <w:fldChar w:fldCharType="separate"/>
      </w:r>
      <w:r w:rsidR="000E219A">
        <w:t>Psalm</w:t>
      </w:r>
      <w:r w:rsidR="000E219A" w:rsidRPr="00AB1781">
        <w:t xml:space="preserve"> 42</w:t>
      </w:r>
      <w:r w:rsidR="000E219A">
        <w:t>: Judge me, O God, and defend my cause</w:t>
      </w:r>
      <w:r>
        <w:fldChar w:fldCharType="end"/>
      </w:r>
      <w:r w:rsidR="00075EAD">
        <w:tab/>
      </w:r>
      <w:r w:rsidR="004A323C">
        <w:fldChar w:fldCharType="begin"/>
      </w:r>
      <w:r w:rsidR="00075EAD">
        <w:instrText xml:space="preserve"> PAGEREF _Ref412026139 \h </w:instrText>
      </w:r>
      <w:r w:rsidR="004A323C">
        <w:fldChar w:fldCharType="separate"/>
      </w:r>
      <w:r w:rsidR="000E219A">
        <w:rPr>
          <w:noProof/>
        </w:rPr>
        <w:t>331</w:t>
      </w:r>
      <w:r w:rsidR="004A323C">
        <w:fldChar w:fldCharType="end"/>
      </w:r>
    </w:p>
    <w:p w:rsidR="00075EAD" w:rsidRDefault="00C140D7" w:rsidP="00075EAD">
      <w:pPr>
        <w:pStyle w:val="EngHang"/>
        <w:tabs>
          <w:tab w:val="left" w:leader="dot" w:pos="8280"/>
        </w:tabs>
      </w:pPr>
      <w:r>
        <w:fldChar w:fldCharType="begin"/>
      </w:r>
      <w:r>
        <w:instrText xml:space="preserve"> REF _Ref412110857 \h  \* MERGEFORMAT </w:instrText>
      </w:r>
      <w:r>
        <w:fldChar w:fldCharType="separate"/>
      </w:r>
      <w:r w:rsidR="000E219A">
        <w:t>Psalm</w:t>
      </w:r>
      <w:r w:rsidR="000E219A" w:rsidRPr="00AB1781">
        <w:t xml:space="preserve"> 44</w:t>
      </w:r>
      <w:r w:rsidR="000E219A">
        <w:t>: My heart is bubbling over with a good word</w:t>
      </w:r>
      <w:r>
        <w:fldChar w:fldCharType="end"/>
      </w:r>
      <w:r w:rsidR="00075EAD">
        <w:tab/>
      </w:r>
      <w:r w:rsidR="004A323C">
        <w:fldChar w:fldCharType="begin"/>
      </w:r>
      <w:r w:rsidR="00075EAD">
        <w:instrText xml:space="preserve"> PAGEREF _Ref412110857 \h </w:instrText>
      </w:r>
      <w:r w:rsidR="004A323C">
        <w:fldChar w:fldCharType="separate"/>
      </w:r>
      <w:r w:rsidR="000E219A">
        <w:rPr>
          <w:noProof/>
        </w:rPr>
        <w:t>334</w:t>
      </w:r>
      <w:r w:rsidR="004A323C">
        <w:fldChar w:fldCharType="end"/>
      </w:r>
    </w:p>
    <w:p w:rsidR="00075EAD" w:rsidRDefault="00C140D7" w:rsidP="00075EAD">
      <w:pPr>
        <w:pStyle w:val="EngHang"/>
        <w:tabs>
          <w:tab w:val="left" w:leader="dot" w:pos="8280"/>
        </w:tabs>
      </w:pPr>
      <w:r>
        <w:fldChar w:fldCharType="begin"/>
      </w:r>
      <w:r>
        <w:instrText xml:space="preserve"> REF _Ref412110915 \h  \* MERGEFORMAT </w:instrText>
      </w:r>
      <w:r>
        <w:fldChar w:fldCharType="separate"/>
      </w:r>
      <w:r w:rsidR="000E219A">
        <w:t>Psalm</w:t>
      </w:r>
      <w:r w:rsidR="000E219A" w:rsidRPr="00AB1781">
        <w:t xml:space="preserve"> 45</w:t>
      </w:r>
      <w:r w:rsidR="000E219A">
        <w:t>: Our God is our refuge and strength</w:t>
      </w:r>
      <w:r>
        <w:fldChar w:fldCharType="end"/>
      </w:r>
      <w:r w:rsidR="00075EAD">
        <w:tab/>
      </w:r>
      <w:r w:rsidR="004A323C">
        <w:fldChar w:fldCharType="begin"/>
      </w:r>
      <w:r w:rsidR="00075EAD">
        <w:instrText xml:space="preserve"> PAGEREF _Ref412110915 \h </w:instrText>
      </w:r>
      <w:r w:rsidR="004A323C">
        <w:fldChar w:fldCharType="separate"/>
      </w:r>
      <w:r w:rsidR="000E219A">
        <w:rPr>
          <w:noProof/>
        </w:rPr>
        <w:t>336</w:t>
      </w:r>
      <w:r w:rsidR="004A323C">
        <w:fldChar w:fldCharType="end"/>
      </w:r>
    </w:p>
    <w:p w:rsidR="00075EAD" w:rsidRDefault="00C140D7" w:rsidP="00075EAD">
      <w:pPr>
        <w:pStyle w:val="EngHang"/>
        <w:tabs>
          <w:tab w:val="left" w:leader="dot" w:pos="8280"/>
        </w:tabs>
      </w:pPr>
      <w:r>
        <w:fldChar w:fldCharType="begin"/>
      </w:r>
      <w:r>
        <w:instrText xml:space="preserve"> REF _Ref412110929 \h  \* MERGEFORMAT </w:instrText>
      </w:r>
      <w:r>
        <w:fldChar w:fldCharType="separate"/>
      </w:r>
      <w:r w:rsidR="000E219A">
        <w:t>Psalm</w:t>
      </w:r>
      <w:r w:rsidR="000E219A" w:rsidRPr="00AB1781">
        <w:t xml:space="preserve"> 46</w:t>
      </w:r>
      <w:r w:rsidR="000E219A">
        <w:t>: All you nations, clap your hands</w:t>
      </w:r>
      <w:r>
        <w:fldChar w:fldCharType="end"/>
      </w:r>
      <w:r w:rsidR="00075EAD">
        <w:tab/>
      </w:r>
      <w:r w:rsidR="004A323C">
        <w:fldChar w:fldCharType="begin"/>
      </w:r>
      <w:r w:rsidR="00075EAD">
        <w:instrText xml:space="preserve"> PAGEREF _Ref412110929 \h </w:instrText>
      </w:r>
      <w:r w:rsidR="004A323C">
        <w:fldChar w:fldCharType="separate"/>
      </w:r>
      <w:r w:rsidR="000E219A">
        <w:rPr>
          <w:noProof/>
        </w:rPr>
        <w:t>337</w:t>
      </w:r>
      <w:r w:rsidR="004A323C">
        <w:fldChar w:fldCharType="end"/>
      </w:r>
    </w:p>
    <w:p w:rsidR="00075EAD" w:rsidRDefault="00075EAD" w:rsidP="00075EAD">
      <w:pPr>
        <w:pStyle w:val="Heading5"/>
      </w:pPr>
      <w:r>
        <w:t>THE GOSPEL FROM SAINT JOHN 14:26 15:3</w:t>
      </w:r>
    </w:p>
    <w:p w:rsidR="00075EAD" w:rsidRDefault="00075EAD" w:rsidP="00075EAD">
      <w:pPr>
        <w:pStyle w:val="Prose"/>
      </w:pPr>
      <w:r>
        <w:t xml:space="preserve">But, if the Paraclete comes—the Holy Spirit, whom the Father will send in my Name—He Himself shall teach you all things, and remind you of every thing which I have said to you.  </w:t>
      </w:r>
    </w:p>
    <w:p w:rsidR="00075EAD" w:rsidRDefault="00075EAD" w:rsidP="00075EAD">
      <w:pPr>
        <w:pStyle w:val="Prose"/>
      </w:pPr>
      <w:r>
        <w:t xml:space="preserve">I will leave My peace with you, My peace I will give to you: not as the world gives, will I give to you.  Let not your heart tremble, neither let it be fearful.  </w:t>
      </w:r>
    </w:p>
    <w:p w:rsidR="00075EAD" w:rsidRDefault="00075EAD" w:rsidP="00075EAD">
      <w:pPr>
        <w:pStyle w:val="Prose"/>
      </w:pPr>
      <w:r>
        <w:t>Ye have heard how I said to you, I will go, and come unto you. If you love me, you would rejoice, because I will go unto the Father: for my Father is greater than I.  And now I have told you before it happens, that, should it happen, you may believe.</w:t>
      </w:r>
    </w:p>
    <w:p w:rsidR="00075EAD" w:rsidRDefault="00075EAD" w:rsidP="00075EAD">
      <w:pPr>
        <w:pStyle w:val="Prose"/>
      </w:pPr>
      <w:r>
        <w:lastRenderedPageBreak/>
        <w:t>I will not talk much with you any longer: for the ruler of this world comes, and he has nothing in Me.  But that the world may know that I love My Father; and like My Father gave me commandment, thus I do. Arise, let us go from here.</w:t>
      </w:r>
    </w:p>
    <w:p w:rsidR="00075EAD" w:rsidRDefault="00075EAD" w:rsidP="00075EAD">
      <w:pPr>
        <w:pStyle w:val="Prose"/>
      </w:pPr>
      <w:r>
        <w:t xml:space="preserve">I am the True Vine, and my Father is the vine-dresser.  Every branch in me which will not bring forth fruit He will cut off: and every one which will bring forth fruit, He will purify, so that it may bring forth more fruit.  </w:t>
      </w:r>
    </w:p>
    <w:p w:rsidR="00075EAD" w:rsidRDefault="00075EAD" w:rsidP="00075EAD">
      <w:pPr>
        <w:pStyle w:val="Prose"/>
      </w:pPr>
      <w:r>
        <w:tab/>
        <w:t xml:space="preserve">Already you have been purified because of the word which I have spoken unto you.  Abide in me, and I in you. </w:t>
      </w:r>
      <w:r w:rsidRPr="00075EAD">
        <w:rPr>
          <w:i/>
        </w:rPr>
        <w:t>Glory be to God forever.</w:t>
      </w:r>
    </w:p>
    <w:p w:rsidR="00075EAD" w:rsidRDefault="00075EAD" w:rsidP="00075EAD">
      <w:pPr>
        <w:pStyle w:val="Rubric"/>
      </w:pPr>
      <w:r>
        <w:t>Then shall these Troparia be said,</w:t>
      </w:r>
    </w:p>
    <w:p w:rsidR="00075EAD" w:rsidRDefault="001040C8" w:rsidP="00075EAD">
      <w:pPr>
        <w:pStyle w:val="Prose"/>
      </w:pPr>
      <w:r>
        <w:t>Your</w:t>
      </w:r>
      <w:r w:rsidR="00075EAD">
        <w:t xml:space="preserve"> Holy Spirit, O Lord, Whom </w:t>
      </w:r>
      <w:r>
        <w:t>You</w:t>
      </w:r>
      <w:r w:rsidR="00075EAD">
        <w:t xml:space="preserve"> </w:t>
      </w:r>
      <w:r w:rsidR="00556387">
        <w:t>have</w:t>
      </w:r>
      <w:r w:rsidR="00075EAD">
        <w:t xml:space="preserve"> sent forth upon </w:t>
      </w:r>
      <w:r>
        <w:t>Your</w:t>
      </w:r>
      <w:r w:rsidR="00075EAD">
        <w:t xml:space="preserve"> holy disciples and the honourable Apostles at the third hour, This take not away from us, O Good One, but renew Him within us.  A pure heart </w:t>
      </w:r>
      <w:r>
        <w:t>You</w:t>
      </w:r>
      <w:r w:rsidR="00075EAD">
        <w:t xml:space="preserve"> shalt create in me, O God; and an upright spirit renew within me.  Cast me not away from </w:t>
      </w:r>
      <w:r w:rsidR="00E570CB">
        <w:t>Your</w:t>
      </w:r>
      <w:r w:rsidR="00075EAD">
        <w:t xml:space="preserve"> face; and </w:t>
      </w:r>
      <w:r>
        <w:t>Your</w:t>
      </w:r>
      <w:r w:rsidR="00075EAD">
        <w:t xml:space="preserve"> Holy Spirit take not from me.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Lord, who </w:t>
      </w:r>
      <w:r w:rsidR="00556387">
        <w:t>have</w:t>
      </w:r>
      <w:r>
        <w:t xml:space="preserve"> sent forth </w:t>
      </w:r>
      <w:r w:rsidR="001040C8">
        <w:t>Your</w:t>
      </w:r>
      <w:r>
        <w:t xml:space="preserve"> Holy Spirit upon </w:t>
      </w:r>
      <w:r w:rsidR="001040C8">
        <w:t>Your</w:t>
      </w:r>
      <w:r>
        <w:t xml:space="preserve"> holy disciples and the honour</w:t>
      </w:r>
      <w:r>
        <w:t>a</w:t>
      </w:r>
      <w:r>
        <w:t xml:space="preserve">ble Apostles at the third hour, This take not away from us, O Good One, but we ask </w:t>
      </w:r>
      <w:r w:rsidR="001040C8">
        <w:t>You</w:t>
      </w:r>
      <w:r>
        <w:t xml:space="preserve"> to renew Him within us, O our Lord Jesus Christ, the Son of God, the Logos: an upright and life giving Spirit, a prophetic and reverent Spirit; a sanctifying and righteous and governing Spirit, Who has power over every thing.  For </w:t>
      </w:r>
      <w:r w:rsidR="001040C8">
        <w:t>You</w:t>
      </w:r>
      <w:r>
        <w:t xml:space="preserve"> art He Who enlightens our souls, Who enlightens every man who comes into the world. Have mercy upon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Mother of God, you are the True Vine, who has born the cluster of life.  We ask you, O full of grace, together with the Apostles, concerning the salvation of our souls.  Blessed be the Lord our God.  Blessed be the Lord day by day. The God of our salvation shall prepare our way for us. </w:t>
      </w:r>
    </w:p>
    <w:p w:rsidR="00075EAD" w:rsidRDefault="00075EAD" w:rsidP="00075EAD">
      <w:r>
        <w:t>Ke nin ke a ee ke ees toos e onas ton e onon. Amen.  (Both now, and always, and unto the ages of ages.  Amen.)</w:t>
      </w:r>
    </w:p>
    <w:p w:rsidR="00C241B0" w:rsidRDefault="00C241B0" w:rsidP="00C241B0">
      <w:pPr>
        <w:pStyle w:val="Rubric"/>
      </w:pPr>
      <w:r>
        <w:t>The earlier rite is to here say the Trisagion, then "Our Father...", then</w:t>
      </w:r>
    </w:p>
    <w:p w:rsidR="00075EAD" w:rsidRDefault="00075EAD" w:rsidP="00075EAD">
      <w:pPr>
        <w:pStyle w:val="Prose"/>
      </w:pPr>
      <w:r>
        <w:t>O Heavenly King, the Paraclete, the Spirit of Truth, who art in every place and Who fills all; the Treasure of the good and the Giver of Life, graciously come and be in us, and cleanse us from every blemish, O Good One, and save our souls.</w:t>
      </w:r>
    </w:p>
    <w:p w:rsidR="00075EAD" w:rsidRDefault="00075EAD" w:rsidP="00075EAD">
      <w:r>
        <w:lastRenderedPageBreak/>
        <w:t>Doxa Patri ke Eio ke Agio Pnevmati. (Glory be to the Father and to the Son and to the Holy Spirit.)</w:t>
      </w:r>
    </w:p>
    <w:p w:rsidR="00075EAD" w:rsidRDefault="00075EAD" w:rsidP="00075EAD">
      <w:pPr>
        <w:pStyle w:val="Prose"/>
      </w:pPr>
      <w:r>
        <w:t xml:space="preserve">As </w:t>
      </w:r>
      <w:r w:rsidR="001040C8">
        <w:t>You</w:t>
      </w:r>
      <w:r>
        <w:t xml:space="preserve"> </w:t>
      </w:r>
      <w:r w:rsidR="00556387">
        <w:t>were</w:t>
      </w:r>
      <w:r>
        <w:t xml:space="preserve"> with </w:t>
      </w:r>
      <w:r w:rsidR="00E570CB">
        <w:t>Your</w:t>
      </w:r>
      <w:r>
        <w:t xml:space="preserve"> disciples, O Saviour, and gavest them peace, come also and be with us; save us and deliver our souls.</w:t>
      </w:r>
    </w:p>
    <w:p w:rsidR="00075EAD" w:rsidRDefault="00075EAD" w:rsidP="00075EAD">
      <w:r>
        <w:t xml:space="preserve">Ke nin ke a ee </w:t>
      </w:r>
      <w:commentRangeStart w:id="810"/>
      <w:r>
        <w:t>ke</w:t>
      </w:r>
      <w:commentRangeEnd w:id="810"/>
      <w:r>
        <w:rPr>
          <w:rStyle w:val="CommentReference"/>
        </w:rPr>
        <w:commentReference w:id="810"/>
      </w:r>
      <w:r>
        <w:t xml:space="preserve"> ees toos e onas ton e onon. Amen.  (Both now, and always, and unto the ages of ages.  Amen.)</w:t>
      </w:r>
    </w:p>
    <w:p w:rsidR="00075EAD" w:rsidRDefault="00075EAD" w:rsidP="00075EAD">
      <w:pPr>
        <w:pStyle w:val="Prose"/>
      </w:pPr>
      <w:r>
        <w:t xml:space="preserve"> If we stand in </w:t>
      </w:r>
      <w:r w:rsidR="001040C8">
        <w:t>Your</w:t>
      </w:r>
      <w:r>
        <w:t xml:space="preserve"> holy temple, we count ourselves as those who stand in heaven.  O Mother of God, you are the gate of heaven; open to us the door of mercy.</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3"/>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of all compassion and Lord of all comfort, Who has comforted us at all times with the comfort of </w:t>
      </w:r>
      <w:r w:rsidR="001040C8">
        <w:t>Your</w:t>
      </w:r>
      <w:r>
        <w:t xml:space="preserve"> Holy Spirit, we give thanks to </w:t>
      </w:r>
      <w:r w:rsidR="001040C8">
        <w:t>You</w:t>
      </w:r>
      <w:r>
        <w:t xml:space="preserve"> that </w:t>
      </w:r>
      <w:r w:rsidR="001040C8">
        <w:t>You</w:t>
      </w:r>
      <w:r>
        <w:t xml:space="preserve"> </w:t>
      </w:r>
      <w:r w:rsidR="00556387">
        <w:t>have</w:t>
      </w:r>
      <w:r>
        <w:t xml:space="preserve"> made us to stand for prayer at this holy hour in which </w:t>
      </w:r>
      <w:r w:rsidR="001040C8">
        <w:t>You</w:t>
      </w:r>
      <w:r>
        <w:t xml:space="preserve"> </w:t>
      </w:r>
      <w:r w:rsidR="001040C8">
        <w:t>did</w:t>
      </w:r>
      <w:r>
        <w:t xml:space="preserve"> pour forth the grace of </w:t>
      </w:r>
      <w:r w:rsidR="001040C8">
        <w:t>Your</w:t>
      </w:r>
      <w:r>
        <w:t xml:space="preserve"> Holy Spirit in abu</w:t>
      </w:r>
      <w:r>
        <w:t>n</w:t>
      </w:r>
      <w:r>
        <w:t xml:space="preserve">dance, upon </w:t>
      </w:r>
      <w:r w:rsidR="001040C8">
        <w:t>Your</w:t>
      </w:r>
      <w:r w:rsidR="00871D97">
        <w:t xml:space="preserve"> own holy dis</w:t>
      </w:r>
      <w:r>
        <w:t>ciples and honourable and blessed Apostles, in the likeness of tongues of fire.</w:t>
      </w:r>
    </w:p>
    <w:p w:rsidR="00075EAD" w:rsidRDefault="00075EAD" w:rsidP="00075EAD">
      <w:pPr>
        <w:pStyle w:val="Prose"/>
      </w:pPr>
      <w:r>
        <w:t xml:space="preserve">We ask and entreat </w:t>
      </w:r>
      <w:r w:rsidR="001040C8">
        <w:t>You</w:t>
      </w:r>
      <w:r>
        <w:t xml:space="preserve">, O Lover of mankind: receive our prayers, and send down upon us the grace of </w:t>
      </w:r>
      <w:r w:rsidR="001040C8">
        <w:t>Your</w:t>
      </w:r>
      <w:r>
        <w:t xml:space="preserve"> Holy Spirit.  Cleanse us from all stain of body and spirit, and translate us into a spiritual state, that we may walk in the Spirit and not ful¬fill the desire of the flesh.  And make us worthy to serve </w:t>
      </w:r>
      <w:r w:rsidR="001040C8">
        <w:t>You</w:t>
      </w:r>
      <w:r>
        <w:t xml:space="preserve"> in purity and righteousness all the days of our life.  For to </w:t>
      </w:r>
      <w:r w:rsidR="001040C8">
        <w:t>You</w:t>
      </w:r>
      <w:r>
        <w:t xml:space="preserve"> are due the glory, the honour and the might, with </w:t>
      </w:r>
      <w:r w:rsidR="00E570CB">
        <w:t>Your</w:t>
      </w:r>
      <w:r>
        <w:t xml:space="preserve"> Good Father and the Holy Spirit.  Now and ever, and unto the ages of ages.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495F1A" w:rsidRDefault="00495F1A" w:rsidP="00495F1A">
      <w:pPr>
        <w:pStyle w:val="Heading2"/>
      </w:pPr>
      <w:bookmarkStart w:id="811" w:name="_Toc410196191"/>
      <w:bookmarkStart w:id="812" w:name="_Toc410196433"/>
      <w:bookmarkStart w:id="813" w:name="_Toc410196935"/>
      <w:bookmarkStart w:id="814" w:name="_Toc428340980"/>
      <w:r>
        <w:lastRenderedPageBreak/>
        <w:t>Noon (The Sixth Hour)</w:t>
      </w:r>
      <w:bookmarkEnd w:id="811"/>
      <w:bookmarkEnd w:id="812"/>
      <w:bookmarkEnd w:id="813"/>
      <w:bookmarkEnd w:id="814"/>
    </w:p>
    <w:p w:rsidR="00495F1A" w:rsidRDefault="00495F1A" w:rsidP="00495F1A">
      <w:pPr>
        <w:pStyle w:val="Heading3"/>
      </w:pPr>
      <w:bookmarkStart w:id="815" w:name="_Toc410196192"/>
      <w:bookmarkStart w:id="816" w:name="_Toc410196434"/>
      <w:bookmarkStart w:id="817" w:name="_Toc410196936"/>
      <w:r>
        <w:t>The Psalms of the Sixth Hour</w:t>
      </w:r>
      <w:bookmarkEnd w:id="815"/>
      <w:bookmarkEnd w:id="816"/>
      <w:bookmarkEnd w:id="817"/>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sixth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_Ref412111187 \h  \* MERGEFORMAT </w:instrText>
      </w:r>
      <w:r>
        <w:fldChar w:fldCharType="separate"/>
      </w:r>
      <w:r w:rsidR="000E219A">
        <w:t>Psalm</w:t>
      </w:r>
      <w:r w:rsidR="000E219A" w:rsidRPr="00AB1781">
        <w:t xml:space="preserve"> 53</w:t>
      </w:r>
      <w:r w:rsidR="000E219A">
        <w:t>: O God, save me by Your Name</w:t>
      </w:r>
      <w:r>
        <w:fldChar w:fldCharType="end"/>
      </w:r>
      <w:r w:rsidR="00075EAD">
        <w:tab/>
      </w:r>
      <w:r w:rsidR="004A323C">
        <w:fldChar w:fldCharType="begin"/>
      </w:r>
      <w:r w:rsidR="00075EAD">
        <w:instrText xml:space="preserve"> PAGEREF _Ref412111187 \h </w:instrText>
      </w:r>
      <w:r w:rsidR="004A323C">
        <w:fldChar w:fldCharType="separate"/>
      </w:r>
      <w:r w:rsidR="000E219A">
        <w:rPr>
          <w:noProof/>
        </w:rPr>
        <w:t>346</w:t>
      </w:r>
      <w:r w:rsidR="004A323C">
        <w:fldChar w:fldCharType="end"/>
      </w:r>
    </w:p>
    <w:p w:rsidR="00075EAD" w:rsidRDefault="00C140D7" w:rsidP="00075EAD">
      <w:pPr>
        <w:pStyle w:val="EngHang"/>
        <w:tabs>
          <w:tab w:val="left" w:leader="dot" w:pos="8280"/>
        </w:tabs>
      </w:pPr>
      <w:r>
        <w:fldChar w:fldCharType="begin"/>
      </w:r>
      <w:r>
        <w:instrText xml:space="preserve"> REF _Ref412026190 \h  \* MERGEFORMAT </w:instrText>
      </w:r>
      <w:r>
        <w:fldChar w:fldCharType="separate"/>
      </w:r>
      <w:r w:rsidR="000E219A">
        <w:t>Psalm</w:t>
      </w:r>
      <w:r w:rsidR="000E219A" w:rsidRPr="00AB1781">
        <w:t xml:space="preserve"> 56</w:t>
      </w:r>
      <w:r w:rsidR="000E219A">
        <w:t>: Have mercy on me, O God, have mercy on me</w:t>
      </w:r>
      <w:r>
        <w:fldChar w:fldCharType="end"/>
      </w:r>
      <w:r w:rsidR="00075EAD">
        <w:tab/>
      </w:r>
      <w:r w:rsidR="004A323C">
        <w:fldChar w:fldCharType="begin"/>
      </w:r>
      <w:r w:rsidR="00075EAD">
        <w:instrText xml:space="preserve"> PAGEREF _Ref412026190 \h </w:instrText>
      </w:r>
      <w:r w:rsidR="004A323C">
        <w:fldChar w:fldCharType="separate"/>
      </w:r>
      <w:r w:rsidR="000E219A">
        <w:rPr>
          <w:noProof/>
        </w:rPr>
        <w:t>351</w:t>
      </w:r>
      <w:r w:rsidR="004A323C">
        <w:fldChar w:fldCharType="end"/>
      </w:r>
    </w:p>
    <w:p w:rsidR="00075EAD" w:rsidRDefault="00C140D7" w:rsidP="00075EAD">
      <w:pPr>
        <w:pStyle w:val="EngHang"/>
        <w:tabs>
          <w:tab w:val="left" w:leader="dot" w:pos="8280"/>
        </w:tabs>
      </w:pPr>
      <w:r>
        <w:fldChar w:fldCharType="begin"/>
      </w:r>
      <w:r>
        <w:instrText xml:space="preserve"> REF _Ref412111219 \h  \* MERGEFORMAT </w:instrText>
      </w:r>
      <w:r>
        <w:fldChar w:fldCharType="separate"/>
      </w:r>
      <w:r w:rsidR="000E219A">
        <w:t>Psalm</w:t>
      </w:r>
      <w:r w:rsidR="000E219A" w:rsidRPr="00AB1781">
        <w:t xml:space="preserve"> 60</w:t>
      </w:r>
      <w:r w:rsidR="000E219A">
        <w:t>: Hear, O God, my supplication</w:t>
      </w:r>
      <w:r>
        <w:fldChar w:fldCharType="end"/>
      </w:r>
      <w:r w:rsidR="00075EAD">
        <w:tab/>
      </w:r>
      <w:r w:rsidR="004A323C">
        <w:fldChar w:fldCharType="begin"/>
      </w:r>
      <w:r w:rsidR="00075EAD">
        <w:instrText xml:space="preserve"> PAGEREF _Ref412111219 \h </w:instrText>
      </w:r>
      <w:r w:rsidR="004A323C">
        <w:fldChar w:fldCharType="separate"/>
      </w:r>
      <w:r w:rsidR="000E219A">
        <w:rPr>
          <w:noProof/>
        </w:rPr>
        <w:t>356</w:t>
      </w:r>
      <w:r w:rsidR="004A323C">
        <w:fldChar w:fldCharType="end"/>
      </w:r>
    </w:p>
    <w:p w:rsidR="00075EAD" w:rsidRDefault="00C140D7" w:rsidP="00075EAD">
      <w:pPr>
        <w:pStyle w:val="EngHang"/>
        <w:tabs>
          <w:tab w:val="left" w:leader="dot" w:pos="8280"/>
        </w:tabs>
      </w:pPr>
      <w:r>
        <w:fldChar w:fldCharType="begin"/>
      </w:r>
      <w:r>
        <w:instrText xml:space="preserve"> REF _Ref412098429 \h  \* MERGEFORMAT </w:instrText>
      </w:r>
      <w:r>
        <w:fldChar w:fldCharType="separate"/>
      </w:r>
      <w:r w:rsidR="000E219A">
        <w:t>Psalm</w:t>
      </w:r>
      <w:r w:rsidR="000E219A" w:rsidRPr="00AB1781">
        <w:t xml:space="preserve"> 62</w:t>
      </w:r>
      <w:r w:rsidR="000E219A">
        <w:t>: O God, my God, I rise early and pray to You</w:t>
      </w:r>
      <w:r>
        <w:fldChar w:fldCharType="end"/>
      </w:r>
      <w:r w:rsidR="00075EAD">
        <w:tab/>
      </w:r>
      <w:r w:rsidR="004A323C">
        <w:fldChar w:fldCharType="begin"/>
      </w:r>
      <w:r w:rsidR="00075EAD">
        <w:instrText xml:space="preserve"> PAGEREF _Ref412098429 \h </w:instrText>
      </w:r>
      <w:r w:rsidR="004A323C">
        <w:fldChar w:fldCharType="separate"/>
      </w:r>
      <w:r w:rsidR="000E219A">
        <w:rPr>
          <w:noProof/>
        </w:rPr>
        <w:t>358</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_Ref412026041 \h  \* MERGEFORMAT </w:instrText>
      </w:r>
      <w:r>
        <w:fldChar w:fldCharType="separate"/>
      </w:r>
      <w:r w:rsidR="000E219A">
        <w:t>Psalm</w:t>
      </w:r>
      <w:r w:rsidR="000E219A" w:rsidRPr="00AB1781">
        <w:t xml:space="preserve"> 66</w:t>
      </w:r>
      <w:r w:rsidR="000E219A">
        <w:t>: My God have compassion on us and bless us</w:t>
      </w:r>
      <w:r>
        <w:fldChar w:fldCharType="end"/>
      </w:r>
      <w:r w:rsidR="00075EAD">
        <w:tab/>
      </w:r>
      <w:r w:rsidR="004A323C">
        <w:fldChar w:fldCharType="begin"/>
      </w:r>
      <w:r w:rsidR="00075EAD">
        <w:instrText xml:space="preserve"> PAGEREF _Ref412026041 \h </w:instrText>
      </w:r>
      <w:r w:rsidR="004A323C">
        <w:fldChar w:fldCharType="separate"/>
      </w:r>
      <w:r w:rsidR="000E219A">
        <w:rPr>
          <w:noProof/>
        </w:rPr>
        <w:t>363</w:t>
      </w:r>
      <w:r w:rsidR="004A323C">
        <w:fldChar w:fldCharType="end"/>
      </w:r>
    </w:p>
    <w:p w:rsidR="00075EAD" w:rsidRDefault="00C140D7" w:rsidP="00075EAD">
      <w:pPr>
        <w:pStyle w:val="EngHang"/>
        <w:tabs>
          <w:tab w:val="left" w:leader="dot" w:pos="8280"/>
        </w:tabs>
      </w:pPr>
      <w:r>
        <w:fldChar w:fldCharType="begin"/>
      </w:r>
      <w:r>
        <w:instrText xml:space="preserve"> REF _Ref412111290 \h  \* MERGEFORMAT </w:instrText>
      </w:r>
      <w:r>
        <w:fldChar w:fldCharType="separate"/>
      </w:r>
      <w:r w:rsidR="000E219A">
        <w:t>Psalm</w:t>
      </w:r>
      <w:r w:rsidR="000E219A" w:rsidRPr="00AB1781">
        <w:t xml:space="preserve"> 83</w:t>
      </w:r>
      <w:r w:rsidR="000E219A">
        <w:t>: How I love Your dwellings, O Lord of Hosts</w:t>
      </w:r>
      <w:r>
        <w:fldChar w:fldCharType="end"/>
      </w:r>
      <w:r w:rsidR="00075EAD">
        <w:tab/>
      </w:r>
      <w:r w:rsidR="004A323C">
        <w:fldChar w:fldCharType="begin"/>
      </w:r>
      <w:r w:rsidR="00075EAD">
        <w:instrText xml:space="preserve"> PAGEREF _Ref412111290 \h </w:instrText>
      </w:r>
      <w:r w:rsidR="004A323C">
        <w:fldChar w:fldCharType="separate"/>
      </w:r>
      <w:r w:rsidR="000E219A">
        <w:rPr>
          <w:noProof/>
        </w:rPr>
        <w:t>395</w:t>
      </w:r>
      <w:r w:rsidR="004A323C">
        <w:fldChar w:fldCharType="end"/>
      </w:r>
    </w:p>
    <w:p w:rsidR="00075EAD" w:rsidRDefault="00C140D7" w:rsidP="00075EAD">
      <w:pPr>
        <w:pStyle w:val="EngHang"/>
        <w:tabs>
          <w:tab w:val="left" w:leader="dot" w:pos="8280"/>
        </w:tabs>
      </w:pPr>
      <w:r>
        <w:fldChar w:fldCharType="begin"/>
      </w:r>
      <w:r>
        <w:instrText xml:space="preserve"> REF _Ref412111302 \h  \* MERGEFORMAT </w:instrText>
      </w:r>
      <w:r>
        <w:fldChar w:fldCharType="separate"/>
      </w:r>
      <w:r w:rsidR="000E219A">
        <w:t>Psalm</w:t>
      </w:r>
      <w:r w:rsidR="000E219A" w:rsidRPr="00AB1781">
        <w:t xml:space="preserve"> 84</w:t>
      </w:r>
      <w:r w:rsidR="000E219A">
        <w:t>: O Lord, You has blessed Your land</w:t>
      </w:r>
      <w:r>
        <w:fldChar w:fldCharType="end"/>
      </w:r>
      <w:r w:rsidR="00075EAD">
        <w:tab/>
      </w:r>
      <w:r w:rsidR="004A323C">
        <w:fldChar w:fldCharType="begin"/>
      </w:r>
      <w:r w:rsidR="00075EAD">
        <w:instrText xml:space="preserve"> PAGEREF _Ref412111302 \h </w:instrText>
      </w:r>
      <w:r w:rsidR="004A323C">
        <w:fldChar w:fldCharType="separate"/>
      </w:r>
      <w:r w:rsidR="000E219A">
        <w:rPr>
          <w:noProof/>
        </w:rPr>
        <w:t>396</w:t>
      </w:r>
      <w:r w:rsidR="004A323C">
        <w:fldChar w:fldCharType="end"/>
      </w:r>
    </w:p>
    <w:p w:rsidR="00075EAD" w:rsidRDefault="00C140D7" w:rsidP="00075EAD">
      <w:pPr>
        <w:pStyle w:val="EngHang"/>
        <w:tabs>
          <w:tab w:val="left" w:leader="dot" w:pos="8280"/>
        </w:tabs>
      </w:pPr>
      <w:r>
        <w:fldChar w:fldCharType="begin"/>
      </w:r>
      <w:r>
        <w:instrText xml:space="preserve"> REF _Ref412026212 \h  \* MERGEFORMAT </w:instrText>
      </w:r>
      <w:r>
        <w:fldChar w:fldCharType="separate"/>
      </w:r>
      <w:r w:rsidR="000E219A">
        <w:t>Psalm</w:t>
      </w:r>
      <w:r w:rsidR="000E219A" w:rsidRPr="00AB1781">
        <w:t xml:space="preserve"> 85</w:t>
      </w:r>
      <w:r w:rsidR="000E219A">
        <w:t>: Incline Your ear, O Lord, and answer me</w:t>
      </w:r>
      <w:r>
        <w:fldChar w:fldCharType="end"/>
      </w:r>
      <w:r w:rsidR="00075EAD">
        <w:tab/>
      </w:r>
      <w:r w:rsidR="004A323C">
        <w:fldChar w:fldCharType="begin"/>
      </w:r>
      <w:r w:rsidR="00075EAD">
        <w:instrText xml:space="preserve"> PAGEREF _Ref412026212 \h </w:instrText>
      </w:r>
      <w:r w:rsidR="004A323C">
        <w:fldChar w:fldCharType="separate"/>
      </w:r>
      <w:r w:rsidR="000E219A">
        <w:rPr>
          <w:noProof/>
        </w:rPr>
        <w:t>397</w:t>
      </w:r>
      <w:r w:rsidR="004A323C">
        <w:fldChar w:fldCharType="end"/>
      </w:r>
    </w:p>
    <w:p w:rsidR="00075EAD" w:rsidRDefault="00C140D7" w:rsidP="00075EAD">
      <w:pPr>
        <w:pStyle w:val="EngHang"/>
        <w:tabs>
          <w:tab w:val="left" w:leader="dot" w:pos="8280"/>
        </w:tabs>
      </w:pPr>
      <w:r>
        <w:fldChar w:fldCharType="begin"/>
      </w:r>
      <w:r>
        <w:instrText xml:space="preserve"> REF _Ref412111328 \h  \* MERGEFORMAT </w:instrText>
      </w:r>
      <w:r>
        <w:fldChar w:fldCharType="separate"/>
      </w:r>
      <w:r w:rsidR="000E219A">
        <w:t>Psalm</w:t>
      </w:r>
      <w:r w:rsidR="000E219A" w:rsidRPr="00AB1781">
        <w:t xml:space="preserve"> 86</w:t>
      </w:r>
      <w:r w:rsidR="000E219A">
        <w:t>: His foundations are on the holy mountains</w:t>
      </w:r>
      <w:r>
        <w:fldChar w:fldCharType="end"/>
      </w:r>
      <w:r w:rsidR="00075EAD">
        <w:tab/>
      </w:r>
      <w:r w:rsidR="004A323C">
        <w:fldChar w:fldCharType="begin"/>
      </w:r>
      <w:r w:rsidR="00075EAD">
        <w:instrText xml:space="preserve"> PAGEREF _Ref412111328 \h </w:instrText>
      </w:r>
      <w:r w:rsidR="004A323C">
        <w:fldChar w:fldCharType="separate"/>
      </w:r>
      <w:r w:rsidR="000E219A">
        <w:rPr>
          <w:noProof/>
        </w:rPr>
        <w:t>398</w:t>
      </w:r>
      <w:r w:rsidR="004A323C">
        <w:fldChar w:fldCharType="end"/>
      </w:r>
    </w:p>
    <w:p w:rsidR="00075EAD" w:rsidRDefault="00C140D7" w:rsidP="00075EAD">
      <w:pPr>
        <w:pStyle w:val="EngHang"/>
        <w:tabs>
          <w:tab w:val="left" w:leader="dot" w:pos="8280"/>
        </w:tabs>
      </w:pPr>
      <w:r>
        <w:fldChar w:fldCharType="begin"/>
      </w:r>
      <w:r>
        <w:instrText xml:space="preserve"> REF _Ref412026283 \h  \* MERGEFORMAT </w:instrText>
      </w:r>
      <w:r>
        <w:fldChar w:fldCharType="separate"/>
      </w:r>
      <w:r w:rsidR="000E219A">
        <w:t>Psalm</w:t>
      </w:r>
      <w:r w:rsidR="000E219A" w:rsidRPr="00AB1781">
        <w:t xml:space="preserve"> 90</w:t>
      </w:r>
      <w:r w:rsidR="000E219A">
        <w:t>: He who dwells in the help of the Most High will live</w:t>
      </w:r>
      <w:r>
        <w:fldChar w:fldCharType="end"/>
      </w:r>
      <w:r w:rsidR="00075EAD">
        <w:tab/>
      </w:r>
      <w:r w:rsidR="004A323C">
        <w:fldChar w:fldCharType="begin"/>
      </w:r>
      <w:r w:rsidR="00075EAD">
        <w:instrText xml:space="preserve"> PAGEREF _Ref412026283 \h </w:instrText>
      </w:r>
      <w:r w:rsidR="004A323C">
        <w:fldChar w:fldCharType="separate"/>
      </w:r>
      <w:r w:rsidR="000E219A">
        <w:rPr>
          <w:noProof/>
        </w:rPr>
        <w:t>406</w:t>
      </w:r>
      <w:r w:rsidR="004A323C">
        <w:fldChar w:fldCharType="end"/>
      </w:r>
    </w:p>
    <w:p w:rsidR="00075EAD" w:rsidRDefault="00C140D7" w:rsidP="00075EAD">
      <w:pPr>
        <w:pStyle w:val="EngHang"/>
        <w:tabs>
          <w:tab w:val="left" w:leader="dot" w:pos="8280"/>
        </w:tabs>
      </w:pPr>
      <w:r>
        <w:fldChar w:fldCharType="begin"/>
      </w:r>
      <w:r>
        <w:instrText xml:space="preserve"> REF _Ref412111374 \h  \* MERGEFORMAT </w:instrText>
      </w:r>
      <w:r>
        <w:fldChar w:fldCharType="separate"/>
      </w:r>
      <w:r w:rsidR="000E219A">
        <w:t>Psalm</w:t>
      </w:r>
      <w:r w:rsidR="000E219A" w:rsidRPr="00AB1781">
        <w:t xml:space="preserve"> 92</w:t>
      </w:r>
      <w:r w:rsidR="000E219A">
        <w:t>: The Lord is reigning, He is robed in beauty</w:t>
      </w:r>
      <w:r>
        <w:fldChar w:fldCharType="end"/>
      </w:r>
      <w:r w:rsidR="00075EAD">
        <w:tab/>
      </w:r>
      <w:r w:rsidR="004A323C">
        <w:fldChar w:fldCharType="begin"/>
      </w:r>
      <w:r w:rsidR="00075EAD">
        <w:instrText xml:space="preserve"> PAGEREF _Ref412111374 \h </w:instrText>
      </w:r>
      <w:r w:rsidR="004A323C">
        <w:fldChar w:fldCharType="separate"/>
      </w:r>
      <w:r w:rsidR="000E219A">
        <w:rPr>
          <w:noProof/>
        </w:rPr>
        <w:t>409</w:t>
      </w:r>
      <w:r w:rsidR="004A323C">
        <w:fldChar w:fldCharType="end"/>
      </w:r>
    </w:p>
    <w:p w:rsidR="00075EAD" w:rsidRDefault="00075EAD" w:rsidP="00075EAD">
      <w:pPr>
        <w:pStyle w:val="Heading5"/>
      </w:pPr>
      <w:r>
        <w:t>The Gospel From Saint Matthew 5:1 16</w:t>
      </w:r>
    </w:p>
    <w:p w:rsidR="00075EAD" w:rsidRDefault="00075EAD" w:rsidP="00075EAD">
      <w:pPr>
        <w:pStyle w:val="Prose"/>
      </w:pPr>
      <w:r>
        <w:t xml:space="preserve">But when He saw the multitudes, He went up upon mountain: and when He had sat down, His disciples came unto Him:  And He opened His mouth, and taught them, saying, </w:t>
      </w:r>
    </w:p>
    <w:p w:rsidR="00075EAD" w:rsidRDefault="00075EAD" w:rsidP="00075EAD">
      <w:pPr>
        <w:pStyle w:val="Prose"/>
      </w:pPr>
      <w:r>
        <w:t xml:space="preserve">Blessed are the poor in spirit: for theirs is the kingdom of the heavens. </w:t>
      </w:r>
    </w:p>
    <w:p w:rsidR="00075EAD" w:rsidRDefault="00075EAD" w:rsidP="00075EAD">
      <w:pPr>
        <w:pStyle w:val="Prose"/>
      </w:pPr>
      <w:r>
        <w:t xml:space="preserve">Blessed are they who mourn now: for they shall be comforted.  </w:t>
      </w:r>
    </w:p>
    <w:p w:rsidR="00075EAD" w:rsidRDefault="00075EAD" w:rsidP="00075EAD">
      <w:pPr>
        <w:pStyle w:val="Prose"/>
      </w:pPr>
      <w:r>
        <w:t>Blessed are the meek: for they shall inherit the earth.</w:t>
      </w:r>
    </w:p>
    <w:p w:rsidR="00075EAD" w:rsidRDefault="00075EAD" w:rsidP="00075EAD">
      <w:pPr>
        <w:pStyle w:val="Prose"/>
      </w:pPr>
      <w:r>
        <w:t xml:space="preserve">Blessed are those who hunger and those who thirst for righteousness: for they shall be satisfied.  </w:t>
      </w:r>
    </w:p>
    <w:p w:rsidR="00075EAD" w:rsidRDefault="00075EAD" w:rsidP="00075EAD">
      <w:pPr>
        <w:pStyle w:val="Prose"/>
      </w:pPr>
      <w:r>
        <w:t>Blessed are the merciful: for they shall obtain mercy.</w:t>
      </w:r>
    </w:p>
    <w:p w:rsidR="00075EAD" w:rsidRDefault="00075EAD" w:rsidP="00075EAD">
      <w:pPr>
        <w:pStyle w:val="Prose"/>
      </w:pPr>
      <w:r>
        <w:lastRenderedPageBreak/>
        <w:t>Blessed are the pure in their heart: for they shall see God.</w:t>
      </w:r>
    </w:p>
    <w:p w:rsidR="00075EAD" w:rsidRDefault="00075EAD" w:rsidP="00075EAD">
      <w:pPr>
        <w:pStyle w:val="Prose"/>
      </w:pPr>
      <w:r>
        <w:t xml:space="preserve">Blessed are the peacemakers: for they shall be called the children of God.  </w:t>
      </w:r>
    </w:p>
    <w:p w:rsidR="00075EAD" w:rsidRDefault="00075EAD" w:rsidP="00075EAD">
      <w:pPr>
        <w:pStyle w:val="Prose"/>
      </w:pPr>
      <w:r>
        <w:t xml:space="preserve">Blessed are those who have been persecuted because of righteousness: for theirs is the kingdom of the heavens. Blessed are you if they should persecute you, and despise you, and say every evil against you falsely, for my sake.  Rejoice, and be glad: for great is your reward in the heavens: for so they persecuted the prophets who were before you. </w:t>
      </w:r>
    </w:p>
    <w:p w:rsidR="00075EAD" w:rsidRDefault="00075EAD" w:rsidP="00075EAD">
      <w:pPr>
        <w:pStyle w:val="Prose"/>
      </w:pPr>
      <w:r>
        <w:t xml:space="preserve">You are the salt of the earth: but if the salt have lost its taste, with what shall they salt it?  It is not good for anything, but to be cast out, and to be trodden under foot of men.  </w:t>
      </w:r>
    </w:p>
    <w:p w:rsidR="00075EAD" w:rsidRDefault="00075EAD" w:rsidP="00075EAD">
      <w:pPr>
        <w:pStyle w:val="Prose"/>
      </w:pPr>
      <w:r>
        <w:t>You are the light of the world. A city that is set upon a mountain cannot be hidden.  Ne</w:t>
      </w:r>
      <w:r>
        <w:t>i</w:t>
      </w:r>
      <w:r>
        <w:t xml:space="preserve">ther do men light a lamp, and put it under a bushel, but on a lamp stand; and it gives light unto every one who is in the house.  Thus let your light shine before men, that they may see your good works, and glorify your Father Who is in the heavens.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on the sixth day, at the sixth hour was nailed to the cross because of the sin Adam dared to commit in Paradise, tear away the handwriting of our sins, O Christ our God and deliver us.  </w:t>
      </w:r>
    </w:p>
    <w:p w:rsidR="00075EAD" w:rsidRDefault="00075EAD" w:rsidP="00075EAD">
      <w:pPr>
        <w:pStyle w:val="Prose"/>
      </w:pPr>
      <w:r>
        <w:t>I have cried unto God and the Lord has heard me.  O God hear my praye</w:t>
      </w:r>
      <w:r w:rsidR="00984EE6">
        <w:t>r and disregard not my supplica</w:t>
      </w:r>
      <w:r>
        <w:t xml:space="preserve">tion; attend unto me and hear me.  </w:t>
      </w:r>
    </w:p>
    <w:p w:rsidR="00075EAD" w:rsidRDefault="00075EAD" w:rsidP="00075EAD">
      <w:pPr>
        <w:pStyle w:val="Prose"/>
      </w:pPr>
      <w:r>
        <w:t>At evening and at morning and at noontime will I say my words and He will hear my voice and save my soul in peace.</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Jesus Christ, our God, Who was nailed to the cross at the sixth hour, </w:t>
      </w:r>
      <w:r w:rsidR="001040C8">
        <w:t>You</w:t>
      </w:r>
      <w:r>
        <w:t xml:space="preserve"> </w:t>
      </w:r>
      <w:r w:rsidR="00556387">
        <w:t>have</w:t>
      </w:r>
      <w:r>
        <w:t xml:space="preserve"> slain sin by the Wood, and through </w:t>
      </w:r>
      <w:r w:rsidR="00E570CB">
        <w:t>Your</w:t>
      </w:r>
      <w:r>
        <w:t xml:space="preserve"> death gavest life to the dead, which is man, whom </w:t>
      </w:r>
      <w:r w:rsidR="001040C8">
        <w:t>You</w:t>
      </w:r>
      <w:r>
        <w:t xml:space="preserve"> </w:t>
      </w:r>
      <w:r w:rsidR="00556387">
        <w:t>have</w:t>
      </w:r>
      <w:r>
        <w:t xml:space="preserve"> created with </w:t>
      </w:r>
      <w:r w:rsidR="001040C8">
        <w:t>Your</w:t>
      </w:r>
      <w:r>
        <w:t xml:space="preserve"> own hands, who had died through sin.  </w:t>
      </w:r>
    </w:p>
    <w:p w:rsidR="00075EAD" w:rsidRDefault="00075EAD" w:rsidP="00075EAD">
      <w:pPr>
        <w:pStyle w:val="Prose"/>
      </w:pPr>
      <w:r>
        <w:t xml:space="preserve">Slay our passions by </w:t>
      </w:r>
      <w:r w:rsidR="00E570CB">
        <w:t>Your</w:t>
      </w:r>
      <w:r>
        <w:t xml:space="preserve"> saving and life giving sufferings and by the nails with which </w:t>
      </w:r>
      <w:r w:rsidR="001040C8">
        <w:t>You</w:t>
      </w:r>
      <w:r>
        <w:t xml:space="preserve"> </w:t>
      </w:r>
      <w:r w:rsidR="00556387">
        <w:t>were</w:t>
      </w:r>
      <w:r>
        <w:t xml:space="preserve"> nailed rescue our minds from the harm of material things and worldly lusts, unto the remembrance of </w:t>
      </w:r>
      <w:r w:rsidR="001040C8">
        <w:t>Your</w:t>
      </w:r>
      <w:r>
        <w:t xml:space="preserve"> heavenly judgments, according to </w:t>
      </w:r>
      <w:r w:rsidR="00E570CB">
        <w:t>Your</w:t>
      </w:r>
      <w:r>
        <w:t xml:space="preserve"> compassions.</w:t>
      </w:r>
    </w:p>
    <w:p w:rsidR="00075EAD" w:rsidRDefault="00075EAD" w:rsidP="00075EAD">
      <w:r>
        <w:t>Ke nin ke a ee ke ees toos e onas ton e onon. Amen.  (Both now, and always, and unto the ages of ages.  Amen.)</w:t>
      </w:r>
    </w:p>
    <w:p w:rsidR="00075EAD" w:rsidRDefault="00075EAD" w:rsidP="00075EAD">
      <w:pPr>
        <w:pStyle w:val="Prose"/>
      </w:pPr>
      <w:r>
        <w:t>In as much as we have not any opportunity, because of the multitude of our sins, yet, b</w:t>
      </w:r>
      <w:r>
        <w:t>e</w:t>
      </w:r>
      <w:r>
        <w:t xml:space="preserve">cause of you, O Virgin Mother of God, we have boldness before Him Whom you did bear, for abundant are your intercessions, strong and acceptable with our Saviour, O pure Mother. Reject not the sinners in your intercessions with Him Whom you did bear, for He is merciful; for He has power to save us: for truly He suffered on our behalf that He might deliver us.  Let </w:t>
      </w:r>
      <w:r w:rsidR="00E570CB">
        <w:lastRenderedPageBreak/>
        <w:t>Your</w:t>
      </w:r>
      <w:r>
        <w:t xml:space="preserve"> compassions speedily precede us for we have become exceedingly poor.  Help us, O God, our Saviour, for the sake of the glory of </w:t>
      </w:r>
      <w:r w:rsidR="00E570CB">
        <w:t>Your</w:t>
      </w:r>
      <w:r>
        <w:t xml:space="preserve"> Name, O Lord </w:t>
      </w:r>
      <w:r w:rsidR="001040C8">
        <w:t>You</w:t>
      </w:r>
      <w:r>
        <w:t xml:space="preserve"> will deliver us and forgive our sins, for the sake of </w:t>
      </w:r>
      <w:r w:rsidR="001040C8">
        <w:t>Your</w:t>
      </w:r>
      <w:r>
        <w:t xml:space="preserve"> Holy Name.</w:t>
      </w:r>
    </w:p>
    <w:p w:rsidR="00075EAD" w:rsidRDefault="00075EAD" w:rsidP="00075EAD">
      <w:r>
        <w:t>Ke nin ke a ee ke ees toos e onas ton e onon. Amen.  (Both now, and always, and unto the ages of ages.  Amen.)</w:t>
      </w:r>
    </w:p>
    <w:p w:rsidR="00984EE6" w:rsidRDefault="00984EE6" w:rsidP="00984EE6">
      <w:pPr>
        <w:pStyle w:val="Rubric"/>
      </w:pPr>
      <w:r>
        <w:t>According to an earlier rite, here the Trisagion, and "Our Father..." is said before,</w:t>
      </w:r>
    </w:p>
    <w:p w:rsidR="00075EAD" w:rsidRDefault="001040C8" w:rsidP="00075EAD">
      <w:pPr>
        <w:pStyle w:val="Prose"/>
      </w:pPr>
      <w:r>
        <w:t>You</w:t>
      </w:r>
      <w:r w:rsidR="00075EAD">
        <w:t xml:space="preserve"> </w:t>
      </w:r>
      <w:r w:rsidR="00556387">
        <w:t>have</w:t>
      </w:r>
      <w:r w:rsidR="00075EAD">
        <w:t xml:space="preserve"> wrought </w:t>
      </w:r>
      <w:r w:rsidR="00075EAD" w:rsidRPr="00075EAD">
        <w:t>salvation</w:t>
      </w:r>
      <w:r w:rsidR="00075EAD">
        <w:t xml:space="preserve"> in the midst of the earth, O Christ our God, in the stretching forth of </w:t>
      </w:r>
      <w:r>
        <w:t>Your</w:t>
      </w:r>
      <w:r w:rsidR="00075EAD">
        <w:t xml:space="preserve"> holy hands upon the Cross. Therefore all nations cry out saying, "glory to </w:t>
      </w:r>
      <w:r>
        <w:t>You</w:t>
      </w:r>
      <w:r w:rsidR="00075EAD">
        <w:t>, O Lord!"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We worship </w:t>
      </w:r>
      <w:r w:rsidR="001040C8">
        <w:t>Your</w:t>
      </w:r>
      <w:r>
        <w:t xml:space="preserve"> incorruptible form, O </w:t>
      </w:r>
      <w:r w:rsidR="001040C8">
        <w:t>You</w:t>
      </w:r>
      <w:r>
        <w:t xml:space="preserve"> Good.  We ask for the forgiveness of our sins, O Christ our God. For, truly, of </w:t>
      </w:r>
      <w:r w:rsidR="00E570CB">
        <w:t>Your</w:t>
      </w:r>
      <w:r>
        <w:t xml:space="preserve"> will </w:t>
      </w:r>
      <w:r w:rsidR="001040C8">
        <w:t>You</w:t>
      </w:r>
      <w:r>
        <w:t xml:space="preserve"> </w:t>
      </w:r>
      <w:r w:rsidR="00556387">
        <w:t>were</w:t>
      </w:r>
      <w:r>
        <w:t xml:space="preserve"> pleased to go upon the Cross to deliver those Whom </w:t>
      </w:r>
      <w:r w:rsidR="001040C8">
        <w:t>You</w:t>
      </w:r>
      <w:r>
        <w:t xml:space="preserve"> </w:t>
      </w:r>
      <w:r w:rsidR="00556387">
        <w:t>have</w:t>
      </w:r>
      <w:r>
        <w:t xml:space="preserve"> created from the servitude of the enemy.  We cry unto </w:t>
      </w:r>
      <w:r w:rsidR="001040C8">
        <w:t>You</w:t>
      </w:r>
      <w:r>
        <w:t xml:space="preserve">, we give thanks unto </w:t>
      </w:r>
      <w:r w:rsidR="001040C8">
        <w:t>You</w:t>
      </w:r>
      <w:r>
        <w:t xml:space="preserve">, for </w:t>
      </w:r>
      <w:r w:rsidR="001040C8">
        <w:t>You</w:t>
      </w:r>
      <w:r>
        <w:t xml:space="preserve"> </w:t>
      </w:r>
      <w:r w:rsidR="00556387">
        <w:t>have</w:t>
      </w:r>
      <w:r>
        <w:t xml:space="preserve"> filled all with joy, O Saviour, when </w:t>
      </w:r>
      <w:r w:rsidR="001040C8">
        <w:t>You</w:t>
      </w:r>
      <w:r>
        <w:t xml:space="preserve"> </w:t>
      </w:r>
      <w:r w:rsidR="001040C8">
        <w:t>did</w:t>
      </w:r>
      <w:r>
        <w:t xml:space="preserve"> come to help the world.  Lord, </w:t>
      </w:r>
      <w:r w:rsidR="001040C8">
        <w:t>Your</w:t>
      </w:r>
      <w:r>
        <w:t xml:space="preserve"> is the glory. </w:t>
      </w:r>
      <w:r>
        <w:tab/>
      </w:r>
    </w:p>
    <w:p w:rsidR="00075EAD" w:rsidRDefault="00075EAD" w:rsidP="00075EAD">
      <w:r>
        <w:t>Ke nin ke a ee ke ees toos e onas ton e onon. Amen.  (Both now, and always, and unto the ages of ages.  Amen.)</w:t>
      </w:r>
    </w:p>
    <w:p w:rsidR="00075EAD" w:rsidRDefault="00075EAD" w:rsidP="00075EAD">
      <w:pPr>
        <w:pStyle w:val="Prose"/>
      </w:pPr>
      <w:r>
        <w:t>You are she who is full of grace, O Virgin Mother of God; we praise you.  For through the Cross of your Son, Amenti has fallen and death was destroyed.  We who were dead were raised and were made worthy of eternal life, and have obtained the joy of the first Paradise.  Ther</w:t>
      </w:r>
      <w:r>
        <w:t>e</w:t>
      </w:r>
      <w:r>
        <w:t xml:space="preserve">fore we, in thanksgiving, glorify Him, the mighty Christ our God. </w:t>
      </w:r>
    </w:p>
    <w:p w:rsidR="00075EAD" w:rsidRPr="00075EA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4"/>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We give thanks to </w:t>
      </w:r>
      <w:r w:rsidR="001040C8">
        <w:t>You</w:t>
      </w:r>
      <w:r>
        <w:t xml:space="preserve">, O our Master, the Pantocrator, the Father of our Lord, God and Saviour Jesus Christ, and we glorify </w:t>
      </w:r>
      <w:r w:rsidR="001040C8">
        <w:t>You</w:t>
      </w:r>
      <w:r>
        <w:t xml:space="preserve">, for </w:t>
      </w:r>
      <w:r w:rsidR="001040C8">
        <w:t>You</w:t>
      </w:r>
      <w:r>
        <w:t xml:space="preserve"> </w:t>
      </w:r>
      <w:r w:rsidR="00556387">
        <w:t>have</w:t>
      </w:r>
      <w:r>
        <w:t xml:space="preserve"> ap</w:t>
      </w:r>
      <w:r w:rsidR="00984EE6">
        <w:t>pointed the hours of the suffer</w:t>
      </w:r>
      <w:r>
        <w:t xml:space="preserve">ing of </w:t>
      </w:r>
      <w:r w:rsidR="001040C8">
        <w:t>Your</w:t>
      </w:r>
      <w:r>
        <w:t xml:space="preserve"> Only Begotten So</w:t>
      </w:r>
      <w:r w:rsidR="00984EE6">
        <w:t>n to be times of prayer and sup</w:t>
      </w:r>
      <w:r>
        <w:t>plication.  Receive our pr</w:t>
      </w:r>
      <w:r w:rsidR="00984EE6">
        <w:t>ayers and blot out the handwrit</w:t>
      </w:r>
      <w:r>
        <w:t xml:space="preserve">ing of our sins that is written against us, even as </w:t>
      </w:r>
      <w:r w:rsidR="001040C8">
        <w:t>You</w:t>
      </w:r>
      <w:r>
        <w:t xml:space="preserve"> </w:t>
      </w:r>
      <w:r w:rsidR="00556387">
        <w:t>have</w:t>
      </w:r>
      <w:r>
        <w:t xml:space="preserve"> rent it apart at this holy hour through the Cross of </w:t>
      </w:r>
      <w:r w:rsidR="001040C8">
        <w:t>Your</w:t>
      </w:r>
      <w:r>
        <w:t xml:space="preserve"> Only Begotten Son, Jesus Christ our Lord and the Saviour of our souls, by Whom </w:t>
      </w:r>
      <w:r w:rsidR="001040C8">
        <w:t>You</w:t>
      </w:r>
      <w:r>
        <w:t xml:space="preserve"> </w:t>
      </w:r>
      <w:r w:rsidR="00556387">
        <w:t>have</w:t>
      </w:r>
      <w:r>
        <w:t xml:space="preserve"> shattered all the power of the enemy.</w:t>
      </w:r>
    </w:p>
    <w:p w:rsidR="00075EAD" w:rsidRDefault="00075EAD" w:rsidP="00075EAD">
      <w:pPr>
        <w:pStyle w:val="Prose"/>
      </w:pPr>
      <w:r>
        <w:lastRenderedPageBreak/>
        <w:t xml:space="preserve">And give us, a bright and blameless life, and a calm living, that we may please </w:t>
      </w:r>
      <w:r w:rsidR="001040C8">
        <w:t>Your</w:t>
      </w:r>
      <w:r>
        <w:t xml:space="preserve"> holy worshipful Name, and may stand before the awesome and righteous judgment seat of </w:t>
      </w:r>
      <w:r w:rsidR="001040C8">
        <w:t>Your</w:t>
      </w:r>
      <w:r>
        <w:t xml:space="preserve"> Only Begotten Son, Jesus Christ our Lord, without fal</w:t>
      </w:r>
      <w:r w:rsidR="00984EE6">
        <w:t>l</w:t>
      </w:r>
      <w:r>
        <w:t xml:space="preserve">ing into judgement; and that we may glorify </w:t>
      </w:r>
      <w:r w:rsidR="001040C8">
        <w:t>You</w:t>
      </w:r>
      <w:r>
        <w:t xml:space="preserve"> with all </w:t>
      </w:r>
      <w:r w:rsidR="00E570CB">
        <w:t>Your</w:t>
      </w:r>
      <w:r>
        <w:t xml:space="preserve"> saints; </w:t>
      </w:r>
      <w:r w:rsidR="001040C8">
        <w:t>You</w:t>
      </w:r>
      <w:r>
        <w:t xml:space="preserve">, the unoriginate Father, and the Son, Who is Co Essential with </w:t>
      </w:r>
      <w:r w:rsidR="001040C8">
        <w:t>You</w:t>
      </w:r>
      <w:r>
        <w:t>, and the Holy Spirit, the Giver of Life, now, and ever, and unto the ages of ages</w:t>
      </w:r>
      <w:r w:rsidR="00984EE6">
        <w:t>.</w:t>
      </w:r>
    </w:p>
    <w:p w:rsidR="00984EE6" w:rsidRDefault="00984EE6" w:rsidP="00984EE6">
      <w:pPr>
        <w:pStyle w:val="Rubric"/>
      </w:pPr>
      <w:r>
        <w:t xml:space="preserve">An earlier rite adds "Lord, have mercy (x3). Holy Htirgy, God, our hope, have mercy upon </w:t>
      </w:r>
      <w:r w:rsidR="00E570CB">
        <w:t>Your</w:t>
      </w:r>
      <w:r>
        <w:t xml:space="preserve"> creatures and save our souls. Kyrie eleison." However, this is likely an isolated, late addition.</w:t>
      </w:r>
    </w:p>
    <w:p w:rsidR="00075EAD" w:rsidRPr="005F5CA1"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Pr>
        <w:pStyle w:val="Prose"/>
      </w:pPr>
    </w:p>
    <w:p w:rsidR="00495F1A" w:rsidRDefault="00495F1A" w:rsidP="00495F1A">
      <w:pPr>
        <w:pStyle w:val="Heading2"/>
      </w:pPr>
      <w:bookmarkStart w:id="818" w:name="_Toc410196193"/>
      <w:bookmarkStart w:id="819" w:name="_Toc410196435"/>
      <w:bookmarkStart w:id="820" w:name="_Toc410196937"/>
      <w:bookmarkStart w:id="821" w:name="_Toc428340981"/>
      <w:r>
        <w:lastRenderedPageBreak/>
        <w:t>Afternoon (The Ninth Hour)</w:t>
      </w:r>
      <w:bookmarkEnd w:id="818"/>
      <w:bookmarkEnd w:id="819"/>
      <w:bookmarkEnd w:id="820"/>
      <w:bookmarkEnd w:id="821"/>
    </w:p>
    <w:p w:rsidR="00495F1A" w:rsidRDefault="00495F1A" w:rsidP="00495F1A">
      <w:pPr>
        <w:pStyle w:val="Heading3"/>
      </w:pPr>
      <w:bookmarkStart w:id="822" w:name="_Toc410196194"/>
      <w:bookmarkStart w:id="823" w:name="_Toc410196436"/>
      <w:bookmarkStart w:id="824" w:name="_Toc410196938"/>
      <w:r>
        <w:t>The Psalms of the Ninth Hour</w:t>
      </w:r>
      <w:bookmarkEnd w:id="822"/>
      <w:bookmarkEnd w:id="823"/>
      <w:bookmarkEnd w:id="824"/>
    </w:p>
    <w:p w:rsidR="00075EAD" w:rsidRDefault="00075EAD" w:rsidP="00075EAD">
      <w:pPr>
        <w:pStyle w:val="Rubric"/>
        <w:rPr>
          <w:lang w:val="en-US"/>
        </w:rPr>
      </w:pPr>
      <w:r>
        <w:rPr>
          <w:lang w:val="en-US"/>
        </w:rPr>
        <w:t>The worshipper prays the introductory prayers,</w:t>
      </w:r>
    </w:p>
    <w:p w:rsidR="00075EAD" w:rsidRDefault="00C140D7" w:rsidP="00075EAD">
      <w:pPr>
        <w:pStyle w:val="Prose"/>
        <w:tabs>
          <w:tab w:val="left" w:pos="8280"/>
        </w:tabs>
        <w:rPr>
          <w:lang w:val="en-US"/>
        </w:rPr>
      </w:pPr>
      <w:r>
        <w:fldChar w:fldCharType="begin"/>
      </w:r>
      <w:r>
        <w:instrText xml:space="preserve"> REF _Ref411967832 \h  \* MERGEFORMAT </w:instrText>
      </w:r>
      <w:r>
        <w:fldChar w:fldCharType="separate"/>
      </w:r>
      <w:r w:rsidR="000E219A">
        <w:t>The Lord's Prayer</w:t>
      </w:r>
      <w:r>
        <w:fldChar w:fldCharType="end"/>
      </w:r>
      <w:r w:rsidR="00075EAD">
        <w:rPr>
          <w:lang w:val="en-US"/>
        </w:rPr>
        <w:tab/>
      </w:r>
      <w:r w:rsidR="004A323C">
        <w:rPr>
          <w:lang w:val="en-US"/>
        </w:rPr>
        <w:fldChar w:fldCharType="begin"/>
      </w:r>
      <w:r w:rsidR="00075EAD">
        <w:rPr>
          <w:lang w:val="en-US"/>
        </w:rPr>
        <w:instrText xml:space="preserve"> PAGEREF _Ref411967832 \h </w:instrText>
      </w:r>
      <w:r w:rsidR="004A323C">
        <w:rPr>
          <w:lang w:val="en-US"/>
        </w:rPr>
      </w:r>
      <w:r w:rsidR="004A323C">
        <w:rPr>
          <w:lang w:val="en-US"/>
        </w:rPr>
        <w:fldChar w:fldCharType="separate"/>
      </w:r>
      <w:r w:rsidR="000E219A">
        <w:rPr>
          <w:noProof/>
          <w:lang w:val="en-US"/>
        </w:rPr>
        <w:t>8</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_Ref411967872 \h  \* MERGEFORMAT </w:instrText>
      </w:r>
      <w:r>
        <w:fldChar w:fldCharType="separate"/>
      </w:r>
      <w:r w:rsidR="000E219A">
        <w:t>The Prayer of Thanksgiving</w:t>
      </w:r>
      <w:r>
        <w:fldChar w:fldCharType="end"/>
      </w:r>
      <w:r w:rsidR="00075EAD">
        <w:rPr>
          <w:lang w:val="en-US"/>
        </w:rPr>
        <w:tab/>
      </w:r>
      <w:r w:rsidR="004A323C">
        <w:rPr>
          <w:lang w:val="en-US"/>
        </w:rPr>
        <w:fldChar w:fldCharType="begin"/>
      </w:r>
      <w:r w:rsidR="00075EAD">
        <w:rPr>
          <w:lang w:val="en-US"/>
        </w:rPr>
        <w:instrText xml:space="preserve"> PAGEREF _Ref411967872 \h </w:instrText>
      </w:r>
      <w:r w:rsidR="004A323C">
        <w:rPr>
          <w:lang w:val="en-US"/>
        </w:rPr>
      </w:r>
      <w:r w:rsidR="004A323C">
        <w:rPr>
          <w:lang w:val="en-US"/>
        </w:rPr>
        <w:fldChar w:fldCharType="separate"/>
      </w:r>
      <w:r w:rsidR="000E219A">
        <w:rPr>
          <w:noProof/>
          <w:lang w:val="en-US"/>
        </w:rPr>
        <w:t>9</w:t>
      </w:r>
      <w:r w:rsidR="004A323C">
        <w:rPr>
          <w:lang w:val="en-US"/>
        </w:rPr>
        <w:fldChar w:fldCharType="end"/>
      </w:r>
    </w:p>
    <w:p w:rsidR="00075EAD" w:rsidRDefault="00C140D7" w:rsidP="00075EAD">
      <w:pPr>
        <w:pStyle w:val="Prose"/>
        <w:tabs>
          <w:tab w:val="left" w:pos="8280"/>
        </w:tabs>
        <w:rPr>
          <w:lang w:val="en-US"/>
        </w:rPr>
      </w:pPr>
      <w:r>
        <w:fldChar w:fldCharType="begin"/>
      </w:r>
      <w:r>
        <w:instrText xml:space="preserve"> REF _Ref411967565 \h  \* MERGEFORMAT </w:instrText>
      </w:r>
      <w:r>
        <w:fldChar w:fldCharType="separate"/>
      </w:r>
      <w:r w:rsidR="000E219A">
        <w:t>Psalm</w:t>
      </w:r>
      <w:r w:rsidR="000E219A" w:rsidRPr="00AB1781">
        <w:t xml:space="preserve"> 50</w:t>
      </w:r>
      <w:r w:rsidR="000E219A">
        <w:t>: Have mercy on me, O God, in Your great mercy</w:t>
      </w:r>
      <w:r>
        <w:fldChar w:fldCharType="end"/>
      </w:r>
      <w:r w:rsidR="00075EAD">
        <w:rPr>
          <w:lang w:val="en-US"/>
        </w:rPr>
        <w:tab/>
      </w:r>
      <w:r w:rsidR="004A323C">
        <w:rPr>
          <w:lang w:val="en-US"/>
        </w:rPr>
        <w:fldChar w:fldCharType="begin"/>
      </w:r>
      <w:r w:rsidR="00075EAD">
        <w:rPr>
          <w:lang w:val="en-US"/>
        </w:rPr>
        <w:instrText xml:space="preserve"> PAGEREF _Ref411967565 \h </w:instrText>
      </w:r>
      <w:r w:rsidR="004A323C">
        <w:rPr>
          <w:lang w:val="en-US"/>
        </w:rPr>
      </w:r>
      <w:r w:rsidR="004A323C">
        <w:rPr>
          <w:lang w:val="en-US"/>
        </w:rPr>
        <w:fldChar w:fldCharType="separate"/>
      </w:r>
      <w:r w:rsidR="000E219A">
        <w:rPr>
          <w:noProof/>
          <w:lang w:val="en-US"/>
        </w:rPr>
        <w:t>343</w:t>
      </w:r>
      <w:r w:rsidR="004A323C">
        <w:rPr>
          <w:lang w:val="en-US"/>
        </w:rPr>
        <w:fldChar w:fldCharType="end"/>
      </w:r>
    </w:p>
    <w:p w:rsidR="00075EAD" w:rsidRDefault="00075EAD" w:rsidP="00075EAD">
      <w:pPr>
        <w:pStyle w:val="Rubric"/>
        <w:rPr>
          <w:lang w:val="en-US"/>
        </w:rPr>
      </w:pPr>
      <w:r>
        <w:rPr>
          <w:lang w:val="en-US"/>
        </w:rPr>
        <w:t>Then shall be said,</w:t>
      </w:r>
    </w:p>
    <w:p w:rsidR="00075EAD" w:rsidRDefault="00075EAD" w:rsidP="00075EAD">
      <w:pPr>
        <w:pStyle w:val="Prose"/>
      </w:pPr>
      <w:r>
        <w:t>The hymn of the ninth hour of the blessed day: I offer to Christ, my King and my God: I will hope in Him that He may forgive me my sins.</w:t>
      </w:r>
    </w:p>
    <w:p w:rsidR="00075EAD" w:rsidRDefault="00075EAD" w:rsidP="00075EAD">
      <w:pPr>
        <w:pStyle w:val="Heading5"/>
        <w:rPr>
          <w:lang w:val="en-GB"/>
        </w:rPr>
      </w:pPr>
      <w:r>
        <w:rPr>
          <w:lang w:val="en-GB"/>
        </w:rPr>
        <w:t>The Psalms</w:t>
      </w:r>
    </w:p>
    <w:p w:rsidR="00075EAD" w:rsidRDefault="00C140D7" w:rsidP="00075EAD">
      <w:pPr>
        <w:pStyle w:val="EngHang"/>
        <w:tabs>
          <w:tab w:val="left" w:leader="dot" w:pos="8280"/>
        </w:tabs>
      </w:pPr>
      <w:r>
        <w:fldChar w:fldCharType="begin"/>
      </w:r>
      <w:r>
        <w:instrText xml:space="preserve"> REF _Ref412111699 \h  \* MERGEFORMAT </w:instrText>
      </w:r>
      <w:r>
        <w:fldChar w:fldCharType="separate"/>
      </w:r>
      <w:r w:rsidR="000E219A">
        <w:t>Psalm</w:t>
      </w:r>
      <w:r w:rsidR="000E219A" w:rsidRPr="00AB1781">
        <w:t xml:space="preserve"> 95</w:t>
      </w:r>
      <w:r w:rsidR="000E219A">
        <w:t>: Sing to the Lord a new song; sing to the Lord all the earth</w:t>
      </w:r>
      <w:r>
        <w:fldChar w:fldCharType="end"/>
      </w:r>
      <w:r w:rsidR="00075EAD">
        <w:tab/>
      </w:r>
      <w:r w:rsidR="004A323C">
        <w:fldChar w:fldCharType="begin"/>
      </w:r>
      <w:r w:rsidR="00075EAD">
        <w:instrText xml:space="preserve"> PAGEREF _Ref412111699 \h </w:instrText>
      </w:r>
      <w:r w:rsidR="004A323C">
        <w:fldChar w:fldCharType="separate"/>
      </w:r>
      <w:r w:rsidR="000E219A">
        <w:rPr>
          <w:noProof/>
        </w:rPr>
        <w:t>412</w:t>
      </w:r>
      <w:r w:rsidR="004A323C">
        <w:fldChar w:fldCharType="end"/>
      </w:r>
    </w:p>
    <w:p w:rsidR="00075EAD" w:rsidRDefault="00C140D7" w:rsidP="00075EAD">
      <w:pPr>
        <w:pStyle w:val="EngHang"/>
        <w:tabs>
          <w:tab w:val="left" w:leader="dot" w:pos="8280"/>
        </w:tabs>
      </w:pPr>
      <w:r>
        <w:fldChar w:fldCharType="begin"/>
      </w:r>
      <w:r>
        <w:instrText xml:space="preserve"> REF _Ref412026313 \h  \* MERGEFORMAT </w:instrText>
      </w:r>
      <w:r>
        <w:fldChar w:fldCharType="separate"/>
      </w:r>
      <w:r w:rsidR="000E219A">
        <w:t>Psalm</w:t>
      </w:r>
      <w:r w:rsidR="000E219A" w:rsidRPr="00AB1781">
        <w:t xml:space="preserve"> 96</w:t>
      </w:r>
      <w:r w:rsidR="000E219A">
        <w:t>: The Lord is reigning, let the earth rejoice</w:t>
      </w:r>
      <w:r>
        <w:fldChar w:fldCharType="end"/>
      </w:r>
      <w:r w:rsidR="00075EAD">
        <w:tab/>
      </w:r>
      <w:r w:rsidR="004A323C">
        <w:fldChar w:fldCharType="begin"/>
      </w:r>
      <w:r w:rsidR="00075EAD">
        <w:instrText xml:space="preserve"> PAGEREF _Ref412026313 \h </w:instrText>
      </w:r>
      <w:r w:rsidR="004A323C">
        <w:fldChar w:fldCharType="separate"/>
      </w:r>
      <w:r w:rsidR="000E219A">
        <w:rPr>
          <w:noProof/>
        </w:rPr>
        <w:t>414</w:t>
      </w:r>
      <w:r w:rsidR="004A323C">
        <w:fldChar w:fldCharType="end"/>
      </w:r>
    </w:p>
    <w:p w:rsidR="00075EAD" w:rsidRDefault="00C140D7" w:rsidP="00075EAD">
      <w:pPr>
        <w:pStyle w:val="EngHang"/>
        <w:tabs>
          <w:tab w:val="left" w:leader="dot" w:pos="8280"/>
        </w:tabs>
      </w:pPr>
      <w:r>
        <w:fldChar w:fldCharType="begin"/>
      </w:r>
      <w:r>
        <w:instrText xml:space="preserve"> REF _Ref412111720 \h  \* MERGEFORMAT </w:instrText>
      </w:r>
      <w:r>
        <w:fldChar w:fldCharType="separate"/>
      </w:r>
      <w:r w:rsidR="000E219A">
        <w:t>Psalm</w:t>
      </w:r>
      <w:r w:rsidR="000E219A" w:rsidRPr="00AB1781">
        <w:t xml:space="preserve"> 97</w:t>
      </w:r>
      <w:r w:rsidR="000E219A">
        <w:t>: O sing to the Lord a new song, for the Lord has done wonders</w:t>
      </w:r>
      <w:r>
        <w:fldChar w:fldCharType="end"/>
      </w:r>
      <w:r w:rsidR="00075EAD">
        <w:tab/>
      </w:r>
      <w:r w:rsidR="004A323C">
        <w:fldChar w:fldCharType="begin"/>
      </w:r>
      <w:r w:rsidR="00075EAD">
        <w:instrText xml:space="preserve"> PAGEREF _Ref412111720 \h </w:instrText>
      </w:r>
      <w:r w:rsidR="004A323C">
        <w:fldChar w:fldCharType="separate"/>
      </w:r>
      <w:r w:rsidR="000E219A">
        <w:rPr>
          <w:noProof/>
        </w:rPr>
        <w:t>415</w:t>
      </w:r>
      <w:r w:rsidR="004A323C">
        <w:fldChar w:fldCharType="end"/>
      </w:r>
    </w:p>
    <w:p w:rsidR="00075EAD" w:rsidRDefault="00C140D7" w:rsidP="00075EAD">
      <w:pPr>
        <w:pStyle w:val="EngHang"/>
        <w:tabs>
          <w:tab w:val="left" w:leader="dot" w:pos="8280"/>
        </w:tabs>
      </w:pPr>
      <w:r>
        <w:fldChar w:fldCharType="begin"/>
      </w:r>
      <w:r>
        <w:instrText xml:space="preserve"> REF _Ref412111731 \h  \* MERGEFORMAT </w:instrText>
      </w:r>
      <w:r>
        <w:fldChar w:fldCharType="separate"/>
      </w:r>
      <w:r w:rsidR="000E219A">
        <w:t>Psalm</w:t>
      </w:r>
      <w:r w:rsidR="000E219A" w:rsidRPr="00AB1781">
        <w:t xml:space="preserve"> 98</w:t>
      </w:r>
      <w:r w:rsidR="000E219A">
        <w:t>: The Lord is reigning, let the peoples rage</w:t>
      </w:r>
      <w:r>
        <w:fldChar w:fldCharType="end"/>
      </w:r>
      <w:r w:rsidR="00075EAD">
        <w:tab/>
      </w:r>
      <w:r w:rsidR="004A323C">
        <w:fldChar w:fldCharType="begin"/>
      </w:r>
      <w:r w:rsidR="00075EAD">
        <w:instrText xml:space="preserve"> PAGEREF _Ref412111731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_Ref412111741 \h  \* MERGEFORMAT </w:instrText>
      </w:r>
      <w:r>
        <w:fldChar w:fldCharType="separate"/>
      </w:r>
      <w:r w:rsidR="000E219A">
        <w:t>Psalm</w:t>
      </w:r>
      <w:r w:rsidR="000E219A" w:rsidRPr="00AB1781">
        <w:t xml:space="preserve"> 99</w:t>
      </w:r>
      <w:r w:rsidR="000E219A">
        <w:t>: Shout for joy to the Lord, all the earth</w:t>
      </w:r>
      <w:r>
        <w:fldChar w:fldCharType="end"/>
      </w:r>
      <w:r w:rsidR="00075EAD">
        <w:tab/>
      </w:r>
      <w:r w:rsidR="004A323C">
        <w:fldChar w:fldCharType="begin"/>
      </w:r>
      <w:r w:rsidR="00075EAD">
        <w:instrText xml:space="preserve"> PAGEREF _Ref412111741 \h </w:instrText>
      </w:r>
      <w:r w:rsidR="004A323C">
        <w:fldChar w:fldCharType="separate"/>
      </w:r>
      <w:r w:rsidR="000E219A">
        <w:rPr>
          <w:noProof/>
        </w:rPr>
        <w:t>416</w:t>
      </w:r>
      <w:r w:rsidR="004A323C">
        <w:fldChar w:fldCharType="end"/>
      </w:r>
    </w:p>
    <w:p w:rsidR="00075EAD" w:rsidRDefault="00C140D7" w:rsidP="00075EAD">
      <w:pPr>
        <w:pStyle w:val="EngHang"/>
        <w:tabs>
          <w:tab w:val="left" w:leader="dot" w:pos="8280"/>
        </w:tabs>
      </w:pPr>
      <w:r>
        <w:fldChar w:fldCharType="begin"/>
      </w:r>
      <w:r>
        <w:instrText xml:space="preserve"> REF _Ref412111752 \h  \* MERGEFORMAT </w:instrText>
      </w:r>
      <w:r>
        <w:fldChar w:fldCharType="separate"/>
      </w:r>
      <w:r w:rsidR="000E219A">
        <w:t>Psalm</w:t>
      </w:r>
      <w:r w:rsidR="000E219A" w:rsidRPr="00AB1781">
        <w:t xml:space="preserve"> 100</w:t>
      </w:r>
      <w:r w:rsidR="000E219A">
        <w:t>: I will sing to You of mercy and judgment, O Lord</w:t>
      </w:r>
      <w:r>
        <w:fldChar w:fldCharType="end"/>
      </w:r>
      <w:r w:rsidR="00075EAD">
        <w:tab/>
      </w:r>
      <w:r w:rsidR="004A323C">
        <w:fldChar w:fldCharType="begin"/>
      </w:r>
      <w:r w:rsidR="00075EAD">
        <w:instrText xml:space="preserve"> PAGEREF _Ref412111752 \h </w:instrText>
      </w:r>
      <w:r w:rsidR="004A323C">
        <w:fldChar w:fldCharType="separate"/>
      </w:r>
      <w:r w:rsidR="000E219A">
        <w:rPr>
          <w:noProof/>
        </w:rPr>
        <w:t>417</w:t>
      </w:r>
      <w:r w:rsidR="004A323C">
        <w:fldChar w:fldCharType="end"/>
      </w:r>
    </w:p>
    <w:p w:rsidR="00075EAD" w:rsidRDefault="00C140D7" w:rsidP="00075EAD">
      <w:pPr>
        <w:pStyle w:val="EngHang"/>
        <w:tabs>
          <w:tab w:val="left" w:leader="dot" w:pos="8280"/>
        </w:tabs>
      </w:pPr>
      <w:r>
        <w:fldChar w:fldCharType="begin"/>
      </w:r>
      <w:r>
        <w:instrText xml:space="preserve"> REF _Ref412026343 \h  \* MERGEFORMAT </w:instrText>
      </w:r>
      <w:r>
        <w:fldChar w:fldCharType="separate"/>
      </w:r>
      <w:r w:rsidR="000E219A">
        <w:t>Psalm</w:t>
      </w:r>
      <w:r w:rsidR="000E219A" w:rsidRPr="00AB1781">
        <w:t xml:space="preserve"> 109</w:t>
      </w:r>
      <w:r w:rsidR="000E219A">
        <w:t>: The Lord said to my Lord: 'Sit at My right hand</w:t>
      </w:r>
      <w:r>
        <w:fldChar w:fldCharType="end"/>
      </w:r>
      <w:r w:rsidR="00075EAD">
        <w:tab/>
      </w:r>
      <w:r w:rsidR="004A323C">
        <w:fldChar w:fldCharType="begin"/>
      </w:r>
      <w:r w:rsidR="00075EAD">
        <w:instrText xml:space="preserve"> PAGEREF _Ref412026343 \h </w:instrText>
      </w:r>
      <w:r w:rsidR="004A323C">
        <w:fldChar w:fldCharType="separate"/>
      </w:r>
      <w:r w:rsidR="000E219A">
        <w:rPr>
          <w:noProof/>
        </w:rPr>
        <w:t>438</w:t>
      </w:r>
      <w:r w:rsidR="004A323C">
        <w:fldChar w:fldCharType="end"/>
      </w:r>
    </w:p>
    <w:commentRangeStart w:id="825"/>
    <w:p w:rsidR="00075EAD" w:rsidRDefault="004A323C" w:rsidP="00075EAD">
      <w:pPr>
        <w:pStyle w:val="EngHang"/>
        <w:tabs>
          <w:tab w:val="left" w:leader="dot" w:pos="8280"/>
        </w:tabs>
      </w:pPr>
      <w:r>
        <w:fldChar w:fldCharType="begin"/>
      </w:r>
      <w:r w:rsidR="00075EAD">
        <w:instrText xml:space="preserve"> REF _Ref412111792 \h  \* MERGEFORMAT </w:instrText>
      </w:r>
      <w:r>
        <w:fldChar w:fldCharType="separate"/>
      </w:r>
      <w:r w:rsidR="000E219A">
        <w:t>Psalm</w:t>
      </w:r>
      <w:r w:rsidR="000E219A" w:rsidRPr="00AB1781">
        <w:t xml:space="preserve"> 110</w:t>
      </w:r>
      <w:r w:rsidR="000E219A">
        <w:t>: I will thank You, O Lord, with my whole heart</w:t>
      </w:r>
      <w:r>
        <w:fldChar w:fldCharType="end"/>
      </w:r>
      <w:commentRangeEnd w:id="825"/>
      <w:r w:rsidR="00984EE6">
        <w:rPr>
          <w:rStyle w:val="CommentReference"/>
          <w:rFonts w:eastAsiaTheme="minorHAnsi" w:cstheme="minorBidi"/>
          <w:color w:val="auto"/>
          <w:lang w:val="en-CA"/>
        </w:rPr>
        <w:commentReference w:id="825"/>
      </w:r>
      <w:r w:rsidR="00075EAD">
        <w:tab/>
      </w:r>
      <w:r>
        <w:fldChar w:fldCharType="begin"/>
      </w:r>
      <w:r w:rsidR="00075EAD">
        <w:instrText xml:space="preserve"> PAGEREF _Ref412111792 \h </w:instrText>
      </w:r>
      <w:r>
        <w:fldChar w:fldCharType="separate"/>
      </w:r>
      <w:r w:rsidR="000E219A">
        <w:rPr>
          <w:noProof/>
        </w:rPr>
        <w:t>439</w:t>
      </w:r>
      <w:r>
        <w:fldChar w:fldCharType="end"/>
      </w:r>
    </w:p>
    <w:p w:rsidR="00075EAD" w:rsidRDefault="00C140D7" w:rsidP="00075EAD">
      <w:pPr>
        <w:pStyle w:val="EngHang"/>
        <w:tabs>
          <w:tab w:val="left" w:leader="dot" w:pos="8280"/>
        </w:tabs>
      </w:pPr>
      <w:r>
        <w:fldChar w:fldCharType="begin"/>
      </w:r>
      <w:r>
        <w:instrText xml:space="preserve"> REF _Ref412111806 \h  \* MERGEFORMAT </w:instrText>
      </w:r>
      <w:r>
        <w:fldChar w:fldCharType="separate"/>
      </w:r>
      <w:r w:rsidR="000E219A">
        <w:t>Psalm</w:t>
      </w:r>
      <w:r w:rsidR="000E219A" w:rsidRPr="00AB1781">
        <w:t xml:space="preserve"> 111</w:t>
      </w:r>
      <w:r w:rsidR="000E219A">
        <w:t>: Blessed is the man who fears the Lord</w:t>
      </w:r>
      <w:r>
        <w:fldChar w:fldCharType="end"/>
      </w:r>
      <w:r w:rsidR="00075EAD">
        <w:tab/>
      </w:r>
      <w:r w:rsidR="004A323C">
        <w:fldChar w:fldCharType="begin"/>
      </w:r>
      <w:r w:rsidR="00075EAD">
        <w:instrText xml:space="preserve"> PAGEREF _Ref412111806 \h </w:instrText>
      </w:r>
      <w:r w:rsidR="004A323C">
        <w:fldChar w:fldCharType="separate"/>
      </w:r>
      <w:r w:rsidR="000E219A">
        <w:rPr>
          <w:noProof/>
        </w:rPr>
        <w:t>440</w:t>
      </w:r>
      <w:r w:rsidR="004A323C">
        <w:fldChar w:fldCharType="end"/>
      </w:r>
    </w:p>
    <w:p w:rsidR="00075EAD" w:rsidRDefault="00C140D7" w:rsidP="00075EAD">
      <w:pPr>
        <w:pStyle w:val="EngHang"/>
        <w:tabs>
          <w:tab w:val="left" w:leader="dot" w:pos="8280"/>
        </w:tabs>
      </w:pPr>
      <w:r>
        <w:fldChar w:fldCharType="begin"/>
      </w:r>
      <w:r>
        <w:instrText xml:space="preserve"> REF _Ref412098484 \h  \* MERGEFORMAT </w:instrText>
      </w:r>
      <w:r>
        <w:fldChar w:fldCharType="separate"/>
      </w:r>
      <w:r w:rsidR="000E219A">
        <w:t>Psalm</w:t>
      </w:r>
      <w:r w:rsidR="000E219A" w:rsidRPr="00AB1781">
        <w:t xml:space="preserve"> 112</w:t>
      </w:r>
      <w:r w:rsidR="000E219A">
        <w:t>: Praise the Lord, you children</w:t>
      </w:r>
      <w:r>
        <w:fldChar w:fldCharType="end"/>
      </w:r>
      <w:r w:rsidR="00075EAD">
        <w:tab/>
      </w:r>
      <w:r w:rsidR="004A323C">
        <w:fldChar w:fldCharType="begin"/>
      </w:r>
      <w:r w:rsidR="00075EAD">
        <w:instrText xml:space="preserve"> PAGEREF _Ref412098484 \h </w:instrText>
      </w:r>
      <w:r w:rsidR="004A323C">
        <w:fldChar w:fldCharType="separate"/>
      </w:r>
      <w:r w:rsidR="000E219A">
        <w:rPr>
          <w:noProof/>
        </w:rPr>
        <w:t>441</w:t>
      </w:r>
      <w:r w:rsidR="004A323C">
        <w:fldChar w:fldCharType="end"/>
      </w:r>
    </w:p>
    <w:p w:rsidR="00075EAD" w:rsidRDefault="00C140D7" w:rsidP="00075EAD">
      <w:pPr>
        <w:pStyle w:val="EngHang"/>
        <w:tabs>
          <w:tab w:val="left" w:leader="dot" w:pos="8280"/>
        </w:tabs>
      </w:pPr>
      <w:r>
        <w:fldChar w:fldCharType="begin"/>
      </w:r>
      <w:r>
        <w:instrText xml:space="preserve"> REF _Ref412026361 \h  \* MERGEFORMAT </w:instrText>
      </w:r>
      <w:r>
        <w:fldChar w:fldCharType="separate"/>
      </w:r>
      <w:r w:rsidR="000E219A">
        <w:t>Psalm</w:t>
      </w:r>
      <w:r w:rsidR="000E219A" w:rsidRPr="00AB1781">
        <w:t xml:space="preserve"> 114</w:t>
      </w:r>
      <w:r w:rsidR="000E219A">
        <w:t>: I love Him because the Lord hears the cry of my prayer</w:t>
      </w:r>
      <w:r>
        <w:fldChar w:fldCharType="end"/>
      </w:r>
      <w:r w:rsidR="00075EAD">
        <w:tab/>
      </w:r>
      <w:r w:rsidR="004A323C">
        <w:fldChar w:fldCharType="begin"/>
      </w:r>
      <w:r w:rsidR="00075EAD">
        <w:instrText xml:space="preserve"> PAGEREF _Ref412026361 \h </w:instrText>
      </w:r>
      <w:r w:rsidR="004A323C">
        <w:fldChar w:fldCharType="separate"/>
      </w:r>
      <w:r w:rsidR="000E219A">
        <w:rPr>
          <w:noProof/>
        </w:rPr>
        <w:t>444</w:t>
      </w:r>
      <w:r w:rsidR="004A323C">
        <w:fldChar w:fldCharType="end"/>
      </w:r>
    </w:p>
    <w:p w:rsidR="00075EAD" w:rsidRDefault="00C140D7" w:rsidP="00075EAD">
      <w:pPr>
        <w:pStyle w:val="EngHang"/>
        <w:tabs>
          <w:tab w:val="left" w:leader="dot" w:pos="8280"/>
        </w:tabs>
      </w:pPr>
      <w:r>
        <w:fldChar w:fldCharType="begin"/>
      </w:r>
      <w:r>
        <w:instrText xml:space="preserve"> REF _Ref412026376 \h  \* MERGEFORMAT </w:instrText>
      </w:r>
      <w:r>
        <w:fldChar w:fldCharType="separate"/>
      </w:r>
      <w:r w:rsidR="000E219A">
        <w:t>Psalm</w:t>
      </w:r>
      <w:r w:rsidR="000E219A" w:rsidRPr="00AB1781">
        <w:t xml:space="preserve"> 115</w:t>
      </w:r>
      <w:r w:rsidR="000E219A">
        <w:t>: I believed and so I spoke; but I was deeply humiliated</w:t>
      </w:r>
      <w:r>
        <w:fldChar w:fldCharType="end"/>
      </w:r>
      <w:r w:rsidR="00075EAD">
        <w:tab/>
      </w:r>
      <w:r w:rsidR="004A323C">
        <w:fldChar w:fldCharType="begin"/>
      </w:r>
      <w:r w:rsidR="00075EAD">
        <w:instrText xml:space="preserve"> PAGEREF _Ref412026376 \h </w:instrText>
      </w:r>
      <w:r w:rsidR="004A323C">
        <w:fldChar w:fldCharType="separate"/>
      </w:r>
      <w:r w:rsidR="000E219A">
        <w:rPr>
          <w:noProof/>
        </w:rPr>
        <w:t>445</w:t>
      </w:r>
      <w:r w:rsidR="004A323C">
        <w:fldChar w:fldCharType="end"/>
      </w:r>
    </w:p>
    <w:p w:rsidR="00075EAD" w:rsidRDefault="00075EAD" w:rsidP="00075EAD">
      <w:pPr>
        <w:pStyle w:val="Heading5"/>
      </w:pPr>
      <w:r>
        <w:t>THE GOSPEL FROM SAINT LUKE 9:1 17</w:t>
      </w:r>
    </w:p>
    <w:p w:rsidR="00075EAD" w:rsidRDefault="00075EAD" w:rsidP="00075EAD">
      <w:pPr>
        <w:pStyle w:val="Prose"/>
      </w:pPr>
      <w:r>
        <w:t xml:space="preserve">And when the apostles returned, they told Him all they have done. And He took them with Him, and went apart alone into a city called Bethsaida.  </w:t>
      </w:r>
    </w:p>
    <w:p w:rsidR="00075EAD" w:rsidRDefault="00075EAD" w:rsidP="00075EAD">
      <w:pPr>
        <w:pStyle w:val="Prose"/>
      </w:pPr>
      <w:r>
        <w:t xml:space="preserve">But when the multitudes knew, they followed Him: and He received them, and spoke unto them of the kingdom of God, and healed those who had need of healing.  </w:t>
      </w:r>
    </w:p>
    <w:p w:rsidR="00075EAD" w:rsidRDefault="00075EAD" w:rsidP="00075EAD">
      <w:pPr>
        <w:pStyle w:val="Prose"/>
      </w:pPr>
      <w:r>
        <w:t>And when the day began to decline, then  the twelve came, and said unto Him, Send the multitude away, so that they may go into the villages and the fields round about, that they may rest, and may find what to eat: for we are here in a desert place.</w:t>
      </w:r>
    </w:p>
    <w:p w:rsidR="00075EAD" w:rsidRDefault="00075EAD" w:rsidP="00075EAD">
      <w:pPr>
        <w:pStyle w:val="Prose"/>
      </w:pPr>
      <w:r>
        <w:lastRenderedPageBreak/>
        <w:t xml:space="preserve">But He said unto them, Give ye them (what) to eat. And they said, We have no more than five loaves and two fishes; except we should go and buy food for all this people.  For they were about five thousand men. </w:t>
      </w:r>
    </w:p>
    <w:p w:rsidR="00075EAD" w:rsidRDefault="00075EAD" w:rsidP="00075EAD">
      <w:pPr>
        <w:pStyle w:val="Prose"/>
      </w:pPr>
      <w:r>
        <w:t>But He said to His disciples, Make them sit down, fifty in each place.  And they did so, and all sat down.</w:t>
      </w:r>
    </w:p>
    <w:p w:rsidR="00075EAD" w:rsidRDefault="00075EAD" w:rsidP="00075EAD">
      <w:pPr>
        <w:pStyle w:val="Prose"/>
      </w:pPr>
      <w:r>
        <w:t xml:space="preserve">Then He took the five loaves and the two fishes, and looking up to heaven, He blessed them, and broke them, and He gave to the disciples that they might set before the multitudes.  </w:t>
      </w:r>
    </w:p>
    <w:p w:rsidR="00075EAD" w:rsidRDefault="00075EAD" w:rsidP="00075EAD">
      <w:pPr>
        <w:pStyle w:val="Prose"/>
      </w:pPr>
      <w:r>
        <w:t xml:space="preserve">And they ate, and all were satisfied: and they took that which was in excess to them, twelve baskets full of fragments.  </w:t>
      </w:r>
      <w:r w:rsidRPr="00075EAD">
        <w:rPr>
          <w:i/>
        </w:rPr>
        <w:t>Glory be to God forever.</w:t>
      </w:r>
    </w:p>
    <w:p w:rsidR="00075EAD" w:rsidRDefault="00075EAD" w:rsidP="00075EAD">
      <w:pPr>
        <w:pStyle w:val="Rubric"/>
      </w:pPr>
      <w:r>
        <w:t>Then shall these Troparia be said,</w:t>
      </w:r>
    </w:p>
    <w:p w:rsidR="00075EAD" w:rsidRDefault="00075EAD" w:rsidP="00075EAD">
      <w:pPr>
        <w:pStyle w:val="Prose"/>
      </w:pPr>
      <w:r>
        <w:t xml:space="preserve">O </w:t>
      </w:r>
      <w:r w:rsidR="001040C8">
        <w:t>You</w:t>
      </w:r>
      <w:r>
        <w:t xml:space="preserve"> Who tasted death in the flesh at the time of the ninth hour for our sakes, we the sinners, slay our carnal thoughts, O Christ our God, and deliver us.  </w:t>
      </w:r>
    </w:p>
    <w:p w:rsidR="00075EAD" w:rsidRDefault="00075EAD" w:rsidP="00075EAD">
      <w:pPr>
        <w:pStyle w:val="Prose"/>
      </w:pPr>
      <w:r>
        <w:t xml:space="preserve">Let my supplication come near before </w:t>
      </w:r>
      <w:r w:rsidR="001040C8">
        <w:t>You</w:t>
      </w:r>
      <w:r>
        <w:t xml:space="preserve">, O Lord; give me understanding according to </w:t>
      </w:r>
      <w:r w:rsidR="00E570CB">
        <w:t>Your</w:t>
      </w:r>
      <w:r>
        <w:t xml:space="preserve"> word.  My petition shall come before </w:t>
      </w:r>
      <w:r w:rsidR="001040C8">
        <w:t>You</w:t>
      </w:r>
      <w:r>
        <w:t xml:space="preserve">; revive me according to </w:t>
      </w:r>
      <w:r w:rsidR="00E570CB">
        <w:t>Your</w:t>
      </w:r>
      <w:r>
        <w:t xml:space="preserve"> word.</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gave up the Spirit into the hands of the Father, when </w:t>
      </w:r>
      <w:r w:rsidR="001040C8">
        <w:t>You</w:t>
      </w:r>
      <w:r>
        <w:t xml:space="preserve"> </w:t>
      </w:r>
      <w:r w:rsidR="001040C8">
        <w:t>did</w:t>
      </w:r>
      <w:r>
        <w:t xml:space="preserve"> hang upon the Cross at the time of the ninth hour, and </w:t>
      </w:r>
      <w:r w:rsidR="00556387">
        <w:t>have</w:t>
      </w:r>
      <w:r>
        <w:t xml:space="preserve"> led into Paradise th</w:t>
      </w:r>
      <w:r w:rsidR="00984EE6">
        <w:t xml:space="preserve">e thief who hung with </w:t>
      </w:r>
      <w:r w:rsidR="001040C8">
        <w:t>You</w:t>
      </w:r>
      <w:r w:rsidR="00984EE6">
        <w:t>, for</w:t>
      </w:r>
      <w:r>
        <w:t xml:space="preserve">get me not, O </w:t>
      </w:r>
      <w:r w:rsidR="001040C8">
        <w:t>You</w:t>
      </w:r>
      <w:r>
        <w:t xml:space="preserve"> Good.  Loath me not; but purify my soul and enlighten my understan</w:t>
      </w:r>
      <w:r>
        <w:t>d</w:t>
      </w:r>
      <w:r>
        <w:t xml:space="preserve">ing.  </w:t>
      </w:r>
      <w:r w:rsidR="001040C8">
        <w:t>You</w:t>
      </w:r>
      <w:r>
        <w:t xml:space="preserve"> shalt make me a partaker of the graces of </w:t>
      </w:r>
      <w:r w:rsidR="001040C8">
        <w:t>Your</w:t>
      </w:r>
      <w:r>
        <w:t xml:space="preserve"> immortal mysteries, that when I have tasted of </w:t>
      </w:r>
      <w:r w:rsidR="00E570CB">
        <w:t>Your</w:t>
      </w:r>
      <w:r>
        <w:t xml:space="preserve"> goodness, I may offer unto </w:t>
      </w:r>
      <w:r w:rsidR="001040C8">
        <w:t>You</w:t>
      </w:r>
      <w:r>
        <w:t xml:space="preserve"> praise without ceasing, I shall long for </w:t>
      </w:r>
      <w:r w:rsidR="00E570CB">
        <w:t>Your</w:t>
      </w:r>
      <w:r>
        <w:t xml:space="preserve"> beauty above all things. O Christ our God and deliver us. </w:t>
      </w:r>
    </w:p>
    <w:p w:rsidR="00075EAD" w:rsidRDefault="00075EAD" w:rsidP="00075EAD">
      <w:r>
        <w:t>Ke nin ke a ee ke ees toos e onas ton e onon. Amen.  (Both now, and always, and unto the ages of ages.  Amen.)</w:t>
      </w:r>
    </w:p>
    <w:p w:rsidR="00075EAD" w:rsidRDefault="00075EAD" w:rsidP="00075EAD">
      <w:pPr>
        <w:pStyle w:val="Prose"/>
      </w:pPr>
      <w:r>
        <w:t xml:space="preserve">O </w:t>
      </w:r>
      <w:r w:rsidR="001040C8">
        <w:t>You</w:t>
      </w:r>
      <w:r>
        <w:t xml:space="preserve"> Who for our sakes was born of the Virgin, and </w:t>
      </w:r>
      <w:r w:rsidR="00556387">
        <w:t>have</w:t>
      </w:r>
      <w:r>
        <w:t xml:space="preserve"> tolerated the Cross, O </w:t>
      </w:r>
      <w:r w:rsidR="001040C8">
        <w:t>You</w:t>
      </w:r>
      <w:r>
        <w:t xml:space="preserve"> Good.  </w:t>
      </w:r>
      <w:r w:rsidR="001040C8">
        <w:t>You</w:t>
      </w:r>
      <w:r>
        <w:t xml:space="preserve"> </w:t>
      </w:r>
      <w:r w:rsidR="00556387">
        <w:t>have</w:t>
      </w:r>
      <w:r>
        <w:t xml:space="preserve"> slain death by </w:t>
      </w:r>
      <w:r w:rsidR="00E570CB">
        <w:t>Your</w:t>
      </w:r>
      <w:r>
        <w:t xml:space="preserve"> death, and manifested forth the Resurrection.  O God, leave not behind those whom </w:t>
      </w:r>
      <w:r w:rsidR="001040C8">
        <w:t>You</w:t>
      </w:r>
      <w:r>
        <w:t xml:space="preserve"> </w:t>
      </w:r>
      <w:r w:rsidR="00556387">
        <w:t>have</w:t>
      </w:r>
      <w:r>
        <w:t xml:space="preserve"> created with </w:t>
      </w:r>
      <w:r w:rsidR="001040C8">
        <w:t>Your</w:t>
      </w:r>
      <w:r>
        <w:t xml:space="preserve"> hands; show forth </w:t>
      </w:r>
      <w:r w:rsidR="00E570CB">
        <w:t>Your</w:t>
      </w:r>
      <w:r>
        <w:t xml:space="preserve"> love toward mankind, O </w:t>
      </w:r>
      <w:r w:rsidR="001040C8">
        <w:t>You</w:t>
      </w:r>
      <w:r>
        <w:t xml:space="preserve"> Good, and accept the supplications of </w:t>
      </w:r>
      <w:r w:rsidR="00E570CB">
        <w:t>Your</w:t>
      </w:r>
      <w:r>
        <w:t xml:space="preserve"> Mother on our behalf.  </w:t>
      </w:r>
    </w:p>
    <w:p w:rsidR="00075EAD" w:rsidRDefault="00075EAD" w:rsidP="00075EAD">
      <w:pPr>
        <w:pStyle w:val="Prose"/>
      </w:pPr>
      <w:r>
        <w:t xml:space="preserve">O our Saviour, save a humble people. Leave us not unto the end neither give us up unto the age; make not void </w:t>
      </w:r>
      <w:r w:rsidR="00E570CB">
        <w:t>Your</w:t>
      </w:r>
      <w:r>
        <w:t xml:space="preserve"> covenant.  Take not away </w:t>
      </w:r>
      <w:r w:rsidR="00E570CB">
        <w:t>Your</w:t>
      </w:r>
      <w:r>
        <w:t xml:space="preserve"> mercy from us, for the sake of Abraham </w:t>
      </w:r>
      <w:r w:rsidR="00E570CB">
        <w:t>Your</w:t>
      </w:r>
      <w:r>
        <w:t xml:space="preserve"> beloved, Isaac </w:t>
      </w:r>
      <w:r w:rsidR="00E570CB">
        <w:t>Your</w:t>
      </w:r>
      <w:r>
        <w:t xml:space="preserve"> servant and Israel </w:t>
      </w:r>
      <w:r w:rsidR="001040C8">
        <w:t>Your</w:t>
      </w:r>
      <w:r>
        <w:t xml:space="preserve"> holy one </w:t>
      </w:r>
    </w:p>
    <w:p w:rsidR="00075EAD" w:rsidRDefault="00075EAD" w:rsidP="00075EAD">
      <w:r>
        <w:t>Ke nin ke a ee ke ees toos e onas ton e onon. Amen.  (Both now, and always, and unto the ages of ages.  Amen.)</w:t>
      </w:r>
    </w:p>
    <w:p w:rsidR="00984EE6" w:rsidRDefault="00984EE6" w:rsidP="00984EE6">
      <w:pPr>
        <w:pStyle w:val="Rubric"/>
      </w:pPr>
      <w:r>
        <w:t>And earlier rite adds here the Trisagion, "Our Father...", and then,</w:t>
      </w:r>
    </w:p>
    <w:p w:rsidR="00075EAD" w:rsidRDefault="00075EAD" w:rsidP="00075EAD">
      <w:pPr>
        <w:pStyle w:val="Prose"/>
      </w:pPr>
      <w:r>
        <w:lastRenderedPageBreak/>
        <w:t>When the thief saw the Author of Life hanging on the Cross, he said, "If He Who is han</w:t>
      </w:r>
      <w:r>
        <w:t>g</w:t>
      </w:r>
      <w:r>
        <w:t xml:space="preserve">ing with us were not God Who was Incarnate, the sun would not have hidden its rays, nor would the earth had quaked trembling.  But, O </w:t>
      </w:r>
      <w:r w:rsidR="001040C8">
        <w:t>You</w:t>
      </w:r>
      <w:r>
        <w:t xml:space="preserve">, Who is able to do everything, and Who tolerates every thing, remember me, O Lord, when </w:t>
      </w:r>
      <w:r w:rsidR="001040C8">
        <w:t>You</w:t>
      </w:r>
      <w:r>
        <w:t xml:space="preserve"> comest into </w:t>
      </w:r>
      <w:r w:rsidR="00E570CB">
        <w:t>Your</w:t>
      </w:r>
      <w:r>
        <w:t xml:space="preserve"> Kingdom."</w:t>
      </w:r>
    </w:p>
    <w:p w:rsidR="00075EAD" w:rsidRDefault="00075EAD" w:rsidP="00075EAD">
      <w:r>
        <w:t>Doxa Patri ke Eio ke Agio Pnevmati. (Glory be to the Father and to the Son and to the Holy Spirit.)</w:t>
      </w:r>
    </w:p>
    <w:p w:rsidR="00075EAD" w:rsidRDefault="00075EAD" w:rsidP="00075EAD">
      <w:pPr>
        <w:pStyle w:val="Prose"/>
      </w:pPr>
      <w:r>
        <w:t xml:space="preserve">O </w:t>
      </w:r>
      <w:r w:rsidR="001040C8">
        <w:t>You</w:t>
      </w:r>
      <w:r>
        <w:t xml:space="preserve"> Who received the confession of the thief upon the Cross, receive us, O </w:t>
      </w:r>
      <w:r w:rsidR="001040C8">
        <w:t>You</w:t>
      </w:r>
      <w:r>
        <w:t xml:space="preserve"> Good, we who have fallen under sentence of death because of our sins.  With him we acknowledge our sins, confessing </w:t>
      </w:r>
      <w:r w:rsidR="00E570CB">
        <w:t>Your</w:t>
      </w:r>
      <w:r>
        <w:t xml:space="preserve"> Divinity, crying with him unto </w:t>
      </w:r>
      <w:r w:rsidR="001040C8">
        <w:t>You</w:t>
      </w:r>
      <w:r>
        <w:t xml:space="preserve">, saying, "Remember us, O Lord, when </w:t>
      </w:r>
      <w:r w:rsidR="001040C8">
        <w:t>You</w:t>
      </w:r>
      <w:r>
        <w:t xml:space="preserve"> comest into </w:t>
      </w:r>
      <w:r w:rsidR="00E570CB">
        <w:t>Your</w:t>
      </w:r>
      <w:r>
        <w:t xml:space="preserve"> Kingdom."</w:t>
      </w:r>
    </w:p>
    <w:p w:rsidR="00075EAD" w:rsidRDefault="00075EAD" w:rsidP="00075EAD">
      <w:r>
        <w:tab/>
        <w:t>Ke nin ke a ee ke ees toos e onas ton e onon. Amen.  (Both now, and always, and unto the ages of ages.  Amen.)</w:t>
      </w:r>
    </w:p>
    <w:p w:rsidR="00075EAD" w:rsidRDefault="00075EAD" w:rsidP="00075EAD">
      <w:pPr>
        <w:pStyle w:val="Prose"/>
      </w:pPr>
      <w:r>
        <w:t xml:space="preserve">When the Mother saw the Lamb and the Shepherd, Saviour of the world, hanging on the Cross, she said, weeping: "The world indeed rejoices, for it has received salva¬tion.  But my bowels burn seeing </w:t>
      </w:r>
      <w:r w:rsidR="00E570CB">
        <w:t>Your</w:t>
      </w:r>
      <w:r>
        <w:t xml:space="preserve"> crucifixion, which </w:t>
      </w:r>
      <w:r w:rsidR="001040C8">
        <w:t>You</w:t>
      </w:r>
      <w:r>
        <w:t xml:space="preserve"> </w:t>
      </w:r>
      <w:r w:rsidR="00556387">
        <w:t>have</w:t>
      </w:r>
      <w:r>
        <w:t xml:space="preserve"> endured patiently for all, O my Son and my God!"</w:t>
      </w:r>
    </w:p>
    <w:p w:rsidR="00075EAD" w:rsidRPr="00BD252D" w:rsidRDefault="00075EAD" w:rsidP="00075EAD">
      <w:pPr>
        <w:pStyle w:val="Rubric"/>
        <w:rPr>
          <w:lang w:val="en-GB"/>
        </w:rPr>
      </w:pPr>
      <w:r w:rsidRPr="001A4291">
        <w:rPr>
          <w:lang w:val="en-GB"/>
        </w:rPr>
        <w:t>T</w:t>
      </w:r>
      <w:r>
        <w:rPr>
          <w:lang w:val="en-GB"/>
        </w:rPr>
        <w:t>hen shall be said: Lord hear us</w:t>
      </w:r>
      <w:r w:rsidRPr="001A4291">
        <w:rPr>
          <w:lang w:val="en-GB"/>
        </w:rPr>
        <w:t>, have mercy on us and for</w:t>
      </w:r>
      <w:r w:rsidRPr="001A4291">
        <w:rPr>
          <w:lang w:val="en-GB"/>
        </w:rPr>
        <w:softHyphen/>
        <w:t>give us our sins, Lord have mercy (Kirié</w:t>
      </w:r>
      <w:r>
        <w:rPr>
          <w:lang w:val="en-GB"/>
        </w:rPr>
        <w:t xml:space="preserve"> Eleison) </w:t>
      </w:r>
      <w:r w:rsidR="00C241B0">
        <w:rPr>
          <w:lang w:val="en-GB"/>
        </w:rPr>
        <w:t>50 (or 41</w:t>
      </w:r>
      <w:r w:rsidR="00C241B0">
        <w:rPr>
          <w:rStyle w:val="FootnoteReference"/>
          <w:lang w:val="en-GB"/>
        </w:rPr>
        <w:footnoteReference w:id="15"/>
      </w:r>
      <w:r w:rsidR="00C241B0">
        <w:rPr>
          <w:lang w:val="en-GB"/>
        </w:rPr>
        <w:t>)</w:t>
      </w:r>
      <w:r>
        <w:rPr>
          <w:lang w:val="en-GB"/>
        </w:rPr>
        <w:t xml:space="preserve">, </w:t>
      </w:r>
      <w:r w:rsidRPr="001A4291">
        <w:rPr>
          <w:lang w:val="en-GB"/>
        </w:rPr>
        <w:t xml:space="preserve">Holy, </w:t>
      </w:r>
      <w:r>
        <w:rPr>
          <w:lang w:val="en-GB"/>
        </w:rPr>
        <w:t xml:space="preserve">Holy, Holy, (page </w:t>
      </w:r>
      <w:r w:rsidR="004A323C">
        <w:rPr>
          <w:lang w:val="en-GB"/>
        </w:rPr>
        <w:fldChar w:fldCharType="begin"/>
      </w:r>
      <w:r>
        <w:rPr>
          <w:lang w:val="en-GB"/>
        </w:rPr>
        <w:instrText xml:space="preserve"> PAGEREF _Ref411969137 \h </w:instrText>
      </w:r>
      <w:r w:rsidR="004A323C">
        <w:rPr>
          <w:lang w:val="en-GB"/>
        </w:rPr>
      </w:r>
      <w:r w:rsidR="004A323C">
        <w:rPr>
          <w:lang w:val="en-GB"/>
        </w:rPr>
        <w:fldChar w:fldCharType="separate"/>
      </w:r>
      <w:r w:rsidR="000E219A">
        <w:rPr>
          <w:noProof/>
          <w:lang w:val="en-GB"/>
        </w:rPr>
        <w:t>12</w:t>
      </w:r>
      <w:r w:rsidR="004A323C">
        <w:rPr>
          <w:lang w:val="en-GB"/>
        </w:rPr>
        <w:fldChar w:fldCharType="end"/>
      </w:r>
      <w:r w:rsidRPr="001A4291">
        <w:rPr>
          <w:lang w:val="en-GB"/>
        </w:rPr>
        <w:t>), the Lord's Prayer and this ab</w:t>
      </w:r>
      <w:r w:rsidRPr="001A4291">
        <w:rPr>
          <w:lang w:val="en-GB"/>
        </w:rPr>
        <w:softHyphen/>
        <w:t>solution:</w:t>
      </w:r>
    </w:p>
    <w:p w:rsidR="00075EAD" w:rsidRDefault="00075EAD" w:rsidP="00075EAD">
      <w:pPr>
        <w:pStyle w:val="Prose"/>
      </w:pPr>
      <w:r>
        <w:t xml:space="preserve">O God, the Father of our Lord, God and Saviour, Jesus Christ, Who by His manifestation has redeemed us and delivered us from the servitude of the enemy; we entreat </w:t>
      </w:r>
      <w:r w:rsidR="001040C8">
        <w:t>You</w:t>
      </w:r>
      <w:r>
        <w:t xml:space="preserve"> in His blessed and great Name, turn our minds away from the cares of life and worldly desires, unto the remembrance of </w:t>
      </w:r>
      <w:r w:rsidR="001040C8">
        <w:t>Your</w:t>
      </w:r>
      <w:r>
        <w:t xml:space="preserve"> heavenly judgments.</w:t>
      </w:r>
    </w:p>
    <w:p w:rsidR="00075EAD" w:rsidRDefault="00075EAD" w:rsidP="00075EAD">
      <w:pPr>
        <w:pStyle w:val="Prose"/>
      </w:pPr>
      <w:r>
        <w:t xml:space="preserve">Perfect in us </w:t>
      </w:r>
      <w:r w:rsidR="00E570CB">
        <w:t>Your</w:t>
      </w:r>
      <w:r>
        <w:t xml:space="preserve"> love toward mankind, O </w:t>
      </w:r>
      <w:r w:rsidR="001040C8">
        <w:t>You</w:t>
      </w:r>
      <w:r>
        <w:t xml:space="preserve"> Good, and let the prayer of the ninth hour before </w:t>
      </w:r>
      <w:r w:rsidR="001040C8">
        <w:t>You</w:t>
      </w:r>
      <w:r>
        <w:t xml:space="preserve">, be accepted in </w:t>
      </w:r>
      <w:r w:rsidR="00E570CB">
        <w:t>Your</w:t>
      </w:r>
      <w:r>
        <w:t xml:space="preserve"> presence at all times.  And grant unto us to walk worthy of the calling whereunto </w:t>
      </w:r>
      <w:r w:rsidR="001040C8">
        <w:t>You</w:t>
      </w:r>
      <w:r>
        <w:t xml:space="preserve"> </w:t>
      </w:r>
      <w:r w:rsidR="00556387">
        <w:t>have</w:t>
      </w:r>
      <w:r>
        <w:t xml:space="preserve"> called us, that when we pass out of the body, we may be numbered with the true worshippers of the passion of </w:t>
      </w:r>
      <w:r w:rsidR="001040C8">
        <w:t>Your</w:t>
      </w:r>
      <w:r>
        <w:t xml:space="preserve"> Only Begotten Son, Jesus Christ our Lord, and that we may obtain mercy and forgiveness of our sins and salvation, together with the choir of </w:t>
      </w:r>
      <w:r w:rsidR="00E570CB">
        <w:t>Your</w:t>
      </w:r>
      <w:r>
        <w:t xml:space="preserve"> saints, who have pleased </w:t>
      </w:r>
      <w:r w:rsidR="001040C8">
        <w:t>You</w:t>
      </w:r>
      <w:r>
        <w:t xml:space="preserve"> in truth from everlasting to everlasting.  Amen.</w:t>
      </w:r>
    </w:p>
    <w:p w:rsidR="00075EAD" w:rsidRPr="00075EAD" w:rsidRDefault="00075EAD" w:rsidP="00075EAD">
      <w:pPr>
        <w:pStyle w:val="Rubric"/>
        <w:rPr>
          <w:lang w:val="en-GB"/>
        </w:rPr>
      </w:pPr>
      <w:r w:rsidRPr="001A4291">
        <w:rPr>
          <w:lang w:val="en-GB"/>
        </w:rPr>
        <w:t>Then shall be said "T</w:t>
      </w:r>
      <w:r>
        <w:rPr>
          <w:lang w:val="en-GB"/>
        </w:rPr>
        <w:t xml:space="preserve">he Prayer of the hours" (page </w:t>
      </w:r>
      <w:r w:rsidR="004A323C">
        <w:rPr>
          <w:lang w:val="en-GB"/>
        </w:rPr>
        <w:fldChar w:fldCharType="begin"/>
      </w:r>
      <w:r>
        <w:rPr>
          <w:lang w:val="en-GB"/>
        </w:rPr>
        <w:instrText xml:space="preserve"> PAGEREF _Ref411969145 \h </w:instrText>
      </w:r>
      <w:r w:rsidR="004A323C">
        <w:rPr>
          <w:lang w:val="en-GB"/>
        </w:rPr>
      </w:r>
      <w:r w:rsidR="004A323C">
        <w:rPr>
          <w:lang w:val="en-GB"/>
        </w:rPr>
        <w:fldChar w:fldCharType="separate"/>
      </w:r>
      <w:r w:rsidR="000E219A">
        <w:rPr>
          <w:noProof/>
          <w:lang w:val="en-GB"/>
        </w:rPr>
        <w:t>13</w:t>
      </w:r>
      <w:r w:rsidR="004A323C">
        <w:rPr>
          <w:lang w:val="en-GB"/>
        </w:rPr>
        <w:fldChar w:fldCharType="end"/>
      </w:r>
      <w:r w:rsidRPr="001A4291">
        <w:rPr>
          <w:lang w:val="en-GB"/>
        </w:rPr>
        <w:t>).</w:t>
      </w:r>
    </w:p>
    <w:p w:rsidR="00075EAD" w:rsidRPr="00075EAD" w:rsidRDefault="00075EAD" w:rsidP="00075EAD"/>
    <w:p w:rsidR="00495F1A" w:rsidRDefault="00495F1A" w:rsidP="00495F1A">
      <w:pPr>
        <w:pStyle w:val="Heading1"/>
      </w:pPr>
      <w:bookmarkStart w:id="826" w:name="_Toc410196195"/>
      <w:bookmarkStart w:id="827" w:name="_Toc410196437"/>
      <w:bookmarkStart w:id="828" w:name="_Toc410196939"/>
      <w:bookmarkStart w:id="829" w:name="_Toc428340982"/>
      <w:r>
        <w:t>The Book of the Psalter</w:t>
      </w:r>
      <w:bookmarkEnd w:id="826"/>
      <w:bookmarkEnd w:id="827"/>
      <w:bookmarkEnd w:id="828"/>
      <w:bookmarkEnd w:id="829"/>
    </w:p>
    <w:p w:rsidR="00980D99" w:rsidRDefault="00980D99" w:rsidP="00980D99">
      <w:pPr>
        <w:pStyle w:val="Heading3"/>
      </w:pPr>
      <w:bookmarkStart w:id="830" w:name="_Ref412098127"/>
      <w:r>
        <w:t>Psalm 1: Blessed is the man</w:t>
      </w:r>
      <w:bookmarkEnd w:id="830"/>
    </w:p>
    <w:p w:rsidR="00980D99" w:rsidRPr="00E54261" w:rsidRDefault="00980D99" w:rsidP="00E54261">
      <w:pPr>
        <w:jc w:val="center"/>
        <w:rPr>
          <w:b/>
        </w:rPr>
      </w:pPr>
      <w:r w:rsidRPr="00E54261">
        <w:rPr>
          <w:b/>
        </w:rPr>
        <w:t>The Two Ways: Tree or Dust</w:t>
      </w:r>
    </w:p>
    <w:p w:rsidR="00980D99" w:rsidRPr="00980D99" w:rsidRDefault="00980D99" w:rsidP="00980D99">
      <w:pPr>
        <w:pStyle w:val="EnglishHangNoCoptic"/>
      </w:pPr>
      <w:r w:rsidRPr="00980D99">
        <w:t>1 Blessed is the man</w:t>
      </w:r>
    </w:p>
    <w:p w:rsidR="00980D99" w:rsidRPr="00980D99" w:rsidRDefault="00980D99" w:rsidP="00980D99">
      <w:pPr>
        <w:pStyle w:val="EnglishHangNoCoptic"/>
      </w:pPr>
      <w:r w:rsidRPr="00980D99">
        <w:tab/>
        <w:t>who never goes by the advice of the godless,</w:t>
      </w:r>
    </w:p>
    <w:p w:rsidR="00980D99" w:rsidRPr="00980D99" w:rsidRDefault="00980D99" w:rsidP="00980D99">
      <w:pPr>
        <w:pStyle w:val="EnglishHangNoCoptic"/>
      </w:pPr>
      <w:r w:rsidRPr="00980D99">
        <w:tab/>
        <w:t>who never loiters in the way of sinners,</w:t>
      </w:r>
    </w:p>
    <w:p w:rsidR="00980D99" w:rsidRPr="00980D99" w:rsidRDefault="00980D99" w:rsidP="00980D99">
      <w:pPr>
        <w:pStyle w:val="EnglishHangEndNoCoptic"/>
      </w:pPr>
      <w:r w:rsidRPr="00980D99">
        <w:tab/>
        <w:t>nor sits in the company of the destructive,</w:t>
      </w:r>
    </w:p>
    <w:p w:rsidR="00980D99" w:rsidRPr="00980D99" w:rsidRDefault="00980D99" w:rsidP="00980D99">
      <w:pPr>
        <w:pStyle w:val="EnglishHangNoCoptic"/>
      </w:pPr>
      <w:r w:rsidRPr="00980D99">
        <w:t>2 but whose delight is in the law of the Lord,</w:t>
      </w:r>
    </w:p>
    <w:p w:rsidR="00980D99" w:rsidRPr="00980D99" w:rsidRDefault="00980D99" w:rsidP="00980D99">
      <w:pPr>
        <w:pStyle w:val="EnglishHangEndNoCoptic"/>
      </w:pPr>
      <w:r w:rsidRPr="00980D99">
        <w:tab/>
        <w:t>and who reflects on His law day and night.</w:t>
      </w:r>
    </w:p>
    <w:p w:rsidR="00980D99" w:rsidRPr="00980D99" w:rsidRDefault="00980D99" w:rsidP="00980D99">
      <w:pPr>
        <w:pStyle w:val="EnglishHangNoCoptic"/>
      </w:pPr>
      <w:r w:rsidRPr="00980D99">
        <w:t>3 He is like a tree that is planted</w:t>
      </w:r>
    </w:p>
    <w:p w:rsidR="00980D99" w:rsidRPr="00980D99" w:rsidRDefault="00980D99" w:rsidP="00980D99">
      <w:pPr>
        <w:pStyle w:val="EnglishHangNoCoptic"/>
      </w:pPr>
      <w:r w:rsidRPr="00980D99">
        <w:tab/>
        <w:t>beside the flowing waters,</w:t>
      </w:r>
    </w:p>
    <w:p w:rsidR="00980D99" w:rsidRPr="00980D99" w:rsidRDefault="00980D99" w:rsidP="00980D99">
      <w:pPr>
        <w:pStyle w:val="EnglishHangNoCoptic"/>
      </w:pPr>
      <w:r w:rsidRPr="00980D99">
        <w:tab/>
        <w:t>that yields its fruit in due season</w:t>
      </w:r>
    </w:p>
    <w:p w:rsidR="00980D99" w:rsidRPr="00980D99" w:rsidRDefault="00980D99" w:rsidP="00980D99">
      <w:pPr>
        <w:pStyle w:val="EnglishHangNoCoptic"/>
      </w:pPr>
      <w:r w:rsidRPr="00980D99">
        <w:tab/>
        <w:t>and whose leaves do not fall;</w:t>
      </w:r>
    </w:p>
    <w:p w:rsidR="00980D99" w:rsidRPr="00980D99" w:rsidRDefault="00980D99" w:rsidP="00980D99">
      <w:pPr>
        <w:pStyle w:val="EnglishHangEndNoCoptic"/>
      </w:pPr>
      <w:r w:rsidRPr="00980D99">
        <w:tab/>
        <w:t>and all that he does prospers.</w:t>
      </w:r>
    </w:p>
    <w:p w:rsidR="00980D99" w:rsidRPr="00980D99" w:rsidRDefault="00980D99" w:rsidP="00980D99">
      <w:pPr>
        <w:pStyle w:val="EnglishHangNoCoptic"/>
      </w:pPr>
      <w:r w:rsidRPr="00980D99">
        <w:t>4 Not so the godless, not so!</w:t>
      </w:r>
    </w:p>
    <w:p w:rsidR="00980D99" w:rsidRPr="00980D99" w:rsidRDefault="00980D99" w:rsidP="00980D99">
      <w:pPr>
        <w:pStyle w:val="EnglishHangNoCoptic"/>
      </w:pPr>
      <w:r w:rsidRPr="00980D99">
        <w:tab/>
        <w:t>No, they are like dust</w:t>
      </w:r>
    </w:p>
    <w:p w:rsidR="00980D99" w:rsidRPr="00980D99" w:rsidRDefault="00980D99" w:rsidP="00980D99">
      <w:pPr>
        <w:pStyle w:val="EnglishHangEndNoCoptic"/>
      </w:pPr>
      <w:r w:rsidRPr="00980D99">
        <w:tab/>
        <w:t>which the wind hurls from the face of the earth.</w:t>
      </w:r>
    </w:p>
    <w:p w:rsidR="00980D99" w:rsidRPr="00980D99" w:rsidRDefault="00980D99" w:rsidP="00980D99">
      <w:pPr>
        <w:pStyle w:val="EnglishHangNoCoptic"/>
      </w:pPr>
      <w:r w:rsidRPr="00980D99">
        <w:t>5 So the godless will not rise at the judgment,</w:t>
      </w:r>
    </w:p>
    <w:p w:rsidR="00980D99" w:rsidRPr="00980D99" w:rsidRDefault="00980D99" w:rsidP="00980D99">
      <w:pPr>
        <w:pStyle w:val="EnglishHangEndNoCoptic"/>
      </w:pPr>
      <w:r w:rsidRPr="00980D99">
        <w:tab/>
        <w:t>nor sinners at the gathering of the righteous.</w:t>
      </w:r>
    </w:p>
    <w:p w:rsidR="00980D99" w:rsidRPr="00980D99" w:rsidRDefault="00980D99" w:rsidP="00980D99">
      <w:pPr>
        <w:pStyle w:val="EnglishHangNoCoptic"/>
      </w:pPr>
      <w:r w:rsidRPr="00980D99">
        <w:t>6 For the Lord knows the way of the righteous,</w:t>
      </w:r>
      <w:r w:rsidRPr="00980D99">
        <w:rPr>
          <w:rStyle w:val="FootnoteReference"/>
        </w:rPr>
        <w:footnoteReference w:id="16"/>
      </w:r>
    </w:p>
    <w:p w:rsidR="00980D99" w:rsidRPr="00980D99" w:rsidRDefault="00980D99" w:rsidP="00980D99">
      <w:pPr>
        <w:pStyle w:val="EnglishHangNoCoptic"/>
      </w:pPr>
      <w:r w:rsidRPr="00980D99">
        <w:tab/>
        <w:t>but the way of the godless is doomed.</w:t>
      </w:r>
    </w:p>
    <w:p w:rsidR="00E54261" w:rsidRPr="009C1C97" w:rsidRDefault="009C1C97" w:rsidP="009C1C97">
      <w:pPr>
        <w:pStyle w:val="Heading3"/>
      </w:pPr>
      <w:bookmarkStart w:id="831" w:name="_Ref412098168"/>
      <w:r>
        <w:t>Psalm</w:t>
      </w:r>
      <w:r w:rsidR="00E54261" w:rsidRPr="00AB1781">
        <w:t xml:space="preserve"> 2</w:t>
      </w:r>
      <w:r>
        <w:t>: Why do the nations rage</w:t>
      </w:r>
      <w:bookmarkEnd w:id="831"/>
    </w:p>
    <w:p w:rsidR="00E54261" w:rsidRPr="007A1A59" w:rsidRDefault="00E54261" w:rsidP="007A1A59">
      <w:pPr>
        <w:jc w:val="center"/>
        <w:rPr>
          <w:b/>
        </w:rPr>
      </w:pPr>
      <w:r w:rsidRPr="007A1A59">
        <w:rPr>
          <w:b/>
        </w:rPr>
        <w:t>The Messianic Drama: Warnings to Rulers and Nations</w:t>
      </w:r>
    </w:p>
    <w:p w:rsidR="00E54261" w:rsidRPr="00AB1781" w:rsidRDefault="00E54261" w:rsidP="009C1C97">
      <w:pPr>
        <w:pStyle w:val="EnglishHangNoCoptic"/>
      </w:pPr>
      <w:r w:rsidRPr="00AB1781">
        <w:t>1 Why do the nations rage,</w:t>
      </w:r>
    </w:p>
    <w:p w:rsidR="00E54261" w:rsidRPr="00AB1781" w:rsidRDefault="00E54261" w:rsidP="009C1C97">
      <w:pPr>
        <w:pStyle w:val="EnglishHangEndNoCoptic"/>
      </w:pPr>
      <w:r w:rsidRPr="00AB1781">
        <w:tab/>
        <w:t>and the peoples cherish vain dreams?</w:t>
      </w:r>
      <w:r w:rsidRPr="00AB1781">
        <w:rPr>
          <w:rStyle w:val="FootnoteReference"/>
        </w:rPr>
        <w:footnoteReference w:id="17"/>
      </w:r>
    </w:p>
    <w:p w:rsidR="00E54261" w:rsidRPr="00AB1781" w:rsidRDefault="00E54261" w:rsidP="009C1C97">
      <w:pPr>
        <w:pStyle w:val="EnglishHangNoCoptic"/>
      </w:pPr>
      <w:r w:rsidRPr="00AB1781">
        <w:lastRenderedPageBreak/>
        <w:t>2 The kings of the earth take their stand</w:t>
      </w:r>
    </w:p>
    <w:p w:rsidR="00E54261" w:rsidRPr="00AB1781" w:rsidRDefault="00E54261" w:rsidP="009C1C97">
      <w:pPr>
        <w:pStyle w:val="EnglishHangNoCoptic"/>
      </w:pPr>
      <w:r w:rsidRPr="00AB1781">
        <w:tab/>
        <w:t>and its rulers join forces together</w:t>
      </w:r>
    </w:p>
    <w:p w:rsidR="00E54261" w:rsidRPr="00AB1781" w:rsidRDefault="00E54261" w:rsidP="009C1C97">
      <w:pPr>
        <w:pStyle w:val="EnglishHangEndNoCoptic"/>
      </w:pPr>
      <w:r w:rsidRPr="00AB1781">
        <w:tab/>
        <w:t>against the Lord and against His Christ.</w:t>
      </w:r>
    </w:p>
    <w:p w:rsidR="00E54261" w:rsidRPr="00AB1781" w:rsidRDefault="00E54261" w:rsidP="009C1C97">
      <w:pPr>
        <w:pStyle w:val="EnglishHangNoCoptic"/>
      </w:pPr>
      <w:r w:rsidRPr="00AB1781">
        <w:t>3 ‘Let us break their bonds asunder</w:t>
      </w:r>
    </w:p>
    <w:p w:rsidR="00E54261" w:rsidRPr="009C1C97" w:rsidRDefault="00E54261" w:rsidP="009C1C97">
      <w:pPr>
        <w:pStyle w:val="EnglishHangEndNoCoptic"/>
      </w:pPr>
      <w:r w:rsidRPr="00AB1781">
        <w:tab/>
        <w:t>and throw off their yoke from us.’</w:t>
      </w:r>
    </w:p>
    <w:p w:rsidR="00E54261" w:rsidRPr="00AB1781" w:rsidRDefault="00E54261" w:rsidP="009C1C97">
      <w:pPr>
        <w:pStyle w:val="EnglishHangNoCoptic"/>
      </w:pPr>
      <w:r w:rsidRPr="00AB1781">
        <w:t>4 He Who dwells in heaven will laugh at them;</w:t>
      </w:r>
    </w:p>
    <w:p w:rsidR="00E54261" w:rsidRPr="00AB1781" w:rsidRDefault="00E54261" w:rsidP="009C1C97">
      <w:pPr>
        <w:pStyle w:val="EnglishHangNoCoptic"/>
      </w:pPr>
      <w:r w:rsidRPr="00AB1781">
        <w:tab/>
        <w:t>the Lord will hold them in derision.</w:t>
      </w:r>
    </w:p>
    <w:p w:rsidR="00E54261" w:rsidRPr="00AB1781" w:rsidRDefault="00E54261" w:rsidP="009C1C97">
      <w:pPr>
        <w:pStyle w:val="EnglishHangNoCoptic"/>
      </w:pPr>
    </w:p>
    <w:p w:rsidR="00E54261" w:rsidRPr="00AB1781" w:rsidRDefault="00E54261" w:rsidP="009C1C97">
      <w:pPr>
        <w:pStyle w:val="EnglishHangNoCoptic"/>
      </w:pPr>
      <w:r w:rsidRPr="00AB1781">
        <w:t>5 Then He will speak to them in His wrath,</w:t>
      </w:r>
    </w:p>
    <w:p w:rsidR="00E54261" w:rsidRPr="00AB1781" w:rsidRDefault="00E54261" w:rsidP="009C1C97">
      <w:pPr>
        <w:pStyle w:val="EnglishHangEndNoCoptic"/>
      </w:pPr>
      <w:r w:rsidRPr="00AB1781">
        <w:tab/>
        <w:t>and alarm them in His fury.</w:t>
      </w:r>
    </w:p>
    <w:p w:rsidR="00E54261" w:rsidRPr="00AB1781" w:rsidRDefault="00E54261" w:rsidP="009C1C97">
      <w:pPr>
        <w:pStyle w:val="EnglishHangNoCoptic"/>
      </w:pPr>
      <w:r w:rsidRPr="00AB1781">
        <w:t>6 But I am appointed king by Him</w:t>
      </w:r>
    </w:p>
    <w:p w:rsidR="00E54261" w:rsidRPr="00AB1781" w:rsidRDefault="00E54261" w:rsidP="009C1C97">
      <w:pPr>
        <w:pStyle w:val="EnglishHangNoCoptic"/>
      </w:pPr>
      <w:r w:rsidRPr="00AB1781">
        <w:tab/>
        <w:t>over Zion, His holy mountain,</w:t>
      </w:r>
      <w:r w:rsidRPr="00AB1781">
        <w:rPr>
          <w:rStyle w:val="FootnoteReference"/>
        </w:rPr>
        <w:footnoteReference w:id="18"/>
      </w:r>
    </w:p>
    <w:p w:rsidR="00E54261" w:rsidRPr="00AB1781" w:rsidRDefault="00E54261" w:rsidP="009C1C97">
      <w:pPr>
        <w:pStyle w:val="EnglishHangNoCoptic"/>
      </w:pPr>
    </w:p>
    <w:p w:rsidR="00E54261" w:rsidRPr="00AB1781" w:rsidRDefault="00E54261" w:rsidP="009C1C97">
      <w:pPr>
        <w:pStyle w:val="EnglishHangNoCoptic"/>
      </w:pPr>
      <w:r w:rsidRPr="00AB1781">
        <w:t>7 Proclaiming the Lord’s decree.</w:t>
      </w:r>
    </w:p>
    <w:p w:rsidR="00E54261" w:rsidRPr="00AB1781" w:rsidRDefault="00E54261" w:rsidP="009C1C97">
      <w:pPr>
        <w:pStyle w:val="EnglishHangNoCoptic"/>
      </w:pPr>
      <w:r w:rsidRPr="00AB1781">
        <w:tab/>
        <w:t>The Lord said to me, ‘</w:t>
      </w:r>
      <w:r w:rsidR="001040C8">
        <w:t>You</w:t>
      </w:r>
      <w:r w:rsidRPr="00AB1781">
        <w:t xml:space="preserve"> </w:t>
      </w:r>
      <w:r w:rsidR="001040C8" w:rsidRPr="00AB1781">
        <w:t>are</w:t>
      </w:r>
      <w:r w:rsidRPr="00AB1781">
        <w:t xml:space="preserve"> my Son.</w:t>
      </w:r>
    </w:p>
    <w:p w:rsidR="00E54261" w:rsidRPr="00AB1781" w:rsidRDefault="00E54261" w:rsidP="009C1C97">
      <w:pPr>
        <w:pStyle w:val="EnglishHangEndNoCoptic"/>
      </w:pPr>
      <w:r w:rsidRPr="00AB1781">
        <w:tab/>
        <w:t xml:space="preserve">Today I have begotten </w:t>
      </w:r>
      <w:r w:rsidR="001040C8">
        <w:t>You</w:t>
      </w:r>
      <w:r w:rsidRPr="00AB1781">
        <w:t>.</w:t>
      </w:r>
      <w:r w:rsidRPr="00AB1781">
        <w:rPr>
          <w:rStyle w:val="FootnoteReference"/>
        </w:rPr>
        <w:footnoteReference w:id="19"/>
      </w:r>
    </w:p>
    <w:p w:rsidR="00E54261" w:rsidRPr="00AB1781" w:rsidRDefault="00E54261" w:rsidP="009C1C97">
      <w:pPr>
        <w:pStyle w:val="EnglishHangNoCoptic"/>
      </w:pPr>
      <w:r w:rsidRPr="00AB1781">
        <w:t xml:space="preserve">8 Ask of Me, and I will give </w:t>
      </w:r>
      <w:r w:rsidR="001040C8">
        <w:t>You</w:t>
      </w:r>
    </w:p>
    <w:p w:rsidR="00E54261" w:rsidRPr="00AB1781" w:rsidRDefault="00E54261" w:rsidP="009C1C97">
      <w:pPr>
        <w:pStyle w:val="EnglishHangNoCoptic"/>
      </w:pPr>
      <w:r w:rsidRPr="00AB1781">
        <w:tab/>
        <w:t xml:space="preserve">the nations for </w:t>
      </w:r>
      <w:r w:rsidR="00E570CB">
        <w:t>Your</w:t>
      </w:r>
      <w:r w:rsidRPr="00AB1781">
        <w:t xml:space="preserve"> inheritance,</w:t>
      </w:r>
    </w:p>
    <w:p w:rsidR="00E54261" w:rsidRPr="00AB1781" w:rsidRDefault="00E54261" w:rsidP="009C1C97">
      <w:pPr>
        <w:pStyle w:val="EnglishHangEndNoCoptic"/>
      </w:pPr>
      <w:r w:rsidRPr="00AB1781">
        <w:tab/>
        <w:t xml:space="preserve">and the ends of the earth for </w:t>
      </w:r>
      <w:r w:rsidR="00E570CB">
        <w:t>Your</w:t>
      </w:r>
      <w:r w:rsidRPr="00AB1781">
        <w:t xml:space="preserve"> possession.</w:t>
      </w:r>
    </w:p>
    <w:p w:rsidR="00E54261" w:rsidRPr="00AB1781" w:rsidRDefault="00E54261" w:rsidP="009C1C97">
      <w:pPr>
        <w:pStyle w:val="EnglishHangNoCoptic"/>
      </w:pPr>
      <w:r w:rsidRPr="00AB1781">
        <w:t xml:space="preserve">9 </w:t>
      </w:r>
      <w:r w:rsidR="00390B7C">
        <w:t>You shall</w:t>
      </w:r>
      <w:r w:rsidRPr="00AB1781">
        <w:t xml:space="preserve"> rule them with a rod of iron,</w:t>
      </w:r>
    </w:p>
    <w:p w:rsidR="00E54261" w:rsidRPr="00AB1781" w:rsidRDefault="00E54261" w:rsidP="009C1C97">
      <w:pPr>
        <w:pStyle w:val="EnglishHangEndNoCoptic"/>
      </w:pPr>
      <w:r w:rsidRPr="00AB1781">
        <w:tab/>
        <w:t>and crush them like a potter’s vessel.’</w:t>
      </w:r>
      <w:r w:rsidRPr="00AB1781">
        <w:rPr>
          <w:rStyle w:val="FootnoteReference"/>
        </w:rPr>
        <w:footnoteReference w:id="20"/>
      </w:r>
    </w:p>
    <w:p w:rsidR="00E54261" w:rsidRPr="00AB1781" w:rsidRDefault="00E54261" w:rsidP="009C1C97">
      <w:pPr>
        <w:pStyle w:val="EnglishHangNoCoptic"/>
      </w:pPr>
      <w:r w:rsidRPr="00AB1781">
        <w:t>10 And now, you kings, understand;</w:t>
      </w:r>
    </w:p>
    <w:p w:rsidR="00E54261" w:rsidRPr="00AB1781" w:rsidRDefault="00E54261" w:rsidP="009C1C97">
      <w:pPr>
        <w:pStyle w:val="EnglishHangEndNoCoptic"/>
      </w:pPr>
      <w:r w:rsidRPr="00AB1781">
        <w:tab/>
        <w:t>all you rulers of the earth, take warning.</w:t>
      </w:r>
      <w:r w:rsidRPr="00AB1781">
        <w:rPr>
          <w:rStyle w:val="FootnoteReference"/>
        </w:rPr>
        <w:footnoteReference w:id="21"/>
      </w:r>
    </w:p>
    <w:p w:rsidR="00E54261" w:rsidRPr="00AB1781" w:rsidRDefault="00E54261" w:rsidP="009C1C97">
      <w:pPr>
        <w:pStyle w:val="EnglishHangNoCoptic"/>
      </w:pPr>
      <w:r w:rsidRPr="00AB1781">
        <w:t>11 Serve the Lord with fear,</w:t>
      </w:r>
    </w:p>
    <w:p w:rsidR="00E54261" w:rsidRPr="00AB1781" w:rsidRDefault="00E54261" w:rsidP="009C1C97">
      <w:pPr>
        <w:pStyle w:val="EnglishHangEndNoCoptic"/>
      </w:pPr>
      <w:r w:rsidRPr="00AB1781">
        <w:tab/>
        <w:t>and rejoice in Him with trembling.</w:t>
      </w:r>
    </w:p>
    <w:p w:rsidR="00E54261" w:rsidRPr="00AB1781" w:rsidRDefault="00E54261" w:rsidP="009C1C97">
      <w:pPr>
        <w:pStyle w:val="EnglishHangNoCoptic"/>
      </w:pPr>
      <w:r w:rsidRPr="00AB1781">
        <w:t>12 Embrace correction and discipline,</w:t>
      </w:r>
    </w:p>
    <w:p w:rsidR="00E54261" w:rsidRPr="00AB1781" w:rsidRDefault="00E54261" w:rsidP="009C1C97">
      <w:pPr>
        <w:pStyle w:val="EnglishHangNoCoptic"/>
      </w:pPr>
      <w:r w:rsidRPr="00AB1781">
        <w:tab/>
        <w:t>lest the Lord be angry,</w:t>
      </w:r>
    </w:p>
    <w:p w:rsidR="00E54261" w:rsidRPr="00AB1781" w:rsidRDefault="00E54261" w:rsidP="009C1C97">
      <w:pPr>
        <w:pStyle w:val="EnglishHangEndNoCoptic"/>
      </w:pPr>
      <w:r w:rsidRPr="00AB1781">
        <w:tab/>
        <w:t>and you perish through leaving the right way.</w:t>
      </w:r>
    </w:p>
    <w:p w:rsidR="00E54261" w:rsidRPr="00AB1781" w:rsidRDefault="00E54261" w:rsidP="009C1C97">
      <w:pPr>
        <w:pStyle w:val="EnglishHangNoCoptic"/>
      </w:pPr>
      <w:r w:rsidRPr="00AB1781">
        <w:lastRenderedPageBreak/>
        <w:t>13 When His fury suddenly blazes out,</w:t>
      </w:r>
    </w:p>
    <w:p w:rsidR="00E54261" w:rsidRPr="009C1C97" w:rsidRDefault="00E54261" w:rsidP="009C1C97">
      <w:pPr>
        <w:pStyle w:val="EnglishHangEndNoCoptic"/>
      </w:pPr>
      <w:r w:rsidRPr="00AB1781">
        <w:tab/>
        <w:t>blessed are all who trust in Him.</w:t>
      </w:r>
    </w:p>
    <w:p w:rsidR="00E54261" w:rsidRPr="009C1C97" w:rsidRDefault="009C1C97" w:rsidP="009C1C97">
      <w:pPr>
        <w:pStyle w:val="Heading3"/>
      </w:pPr>
      <w:bookmarkStart w:id="832" w:name="_Ref412026989"/>
      <w:r>
        <w:t>Psalm</w:t>
      </w:r>
      <w:r w:rsidR="00E54261" w:rsidRPr="00AB1781">
        <w:t xml:space="preserve"> 3</w:t>
      </w:r>
      <w:r>
        <w:t>: Lord, how many are those who trouble me</w:t>
      </w:r>
      <w:bookmarkEnd w:id="832"/>
    </w:p>
    <w:p w:rsidR="00E54261" w:rsidRPr="007A1A59" w:rsidRDefault="00E54261" w:rsidP="007A1A59">
      <w:pPr>
        <w:jc w:val="center"/>
        <w:rPr>
          <w:b/>
        </w:rPr>
      </w:pPr>
      <w:r w:rsidRPr="007A1A59">
        <w:rPr>
          <w:b/>
        </w:rPr>
        <w:t>A Morning Prayer for Protection and Salvation</w:t>
      </w:r>
    </w:p>
    <w:p w:rsidR="00E54261" w:rsidRPr="009C1C97" w:rsidRDefault="00E54261" w:rsidP="009C1C97">
      <w:pPr>
        <w:pStyle w:val="EnglishHangNoCoptic"/>
        <w:rPr>
          <w:i/>
        </w:rPr>
      </w:pPr>
      <w:r w:rsidRPr="00AB1781">
        <w:t xml:space="preserve">1 </w:t>
      </w:r>
      <w:r w:rsidRPr="009C1C97">
        <w:rPr>
          <w:i/>
        </w:rPr>
        <w:t>(A Psalm of David, when he fled from his son Absalom)</w:t>
      </w:r>
    </w:p>
    <w:p w:rsidR="00E54261" w:rsidRPr="00AB1781" w:rsidRDefault="00E54261" w:rsidP="009C1C97">
      <w:pPr>
        <w:pStyle w:val="EnglishHangNoCoptic"/>
      </w:pPr>
    </w:p>
    <w:p w:rsidR="00E54261" w:rsidRPr="00AB1781" w:rsidRDefault="00E54261" w:rsidP="009C1C97">
      <w:pPr>
        <w:pStyle w:val="EnglishHangNoCoptic"/>
      </w:pPr>
      <w:r w:rsidRPr="00AB1781">
        <w:t>2 Lord, how many are those who trouble me!</w:t>
      </w:r>
    </w:p>
    <w:p w:rsidR="00E54261" w:rsidRPr="00AB1781" w:rsidRDefault="00E54261" w:rsidP="009C1C97">
      <w:pPr>
        <w:pStyle w:val="EnglishHangEndNoCoptic"/>
      </w:pPr>
      <w:r w:rsidRPr="00AB1781">
        <w:tab/>
        <w:t>How many are rising up against me!</w:t>
      </w:r>
    </w:p>
    <w:p w:rsidR="00E54261" w:rsidRPr="00AB1781" w:rsidRDefault="00E54261" w:rsidP="009C1C97">
      <w:pPr>
        <w:pStyle w:val="EnglishHangNoCoptic"/>
      </w:pPr>
      <w:r w:rsidRPr="00AB1781">
        <w:t>3 How many are saying of my soul:</w:t>
      </w:r>
    </w:p>
    <w:p w:rsidR="00E54261" w:rsidRPr="009C1C97" w:rsidRDefault="00E54261" w:rsidP="009C1C97">
      <w:pPr>
        <w:pStyle w:val="EnglishHangEndNoCoptic"/>
      </w:pPr>
      <w:r w:rsidRPr="00AB1781">
        <w:tab/>
        <w:t xml:space="preserve">‘There is no salvation for him in his God.’ </w:t>
      </w:r>
      <w:r w:rsidRPr="009C1C97">
        <w:rPr>
          <w:i/>
        </w:rPr>
        <w:t>(Pause)</w:t>
      </w:r>
      <w:r w:rsidRPr="009C1C97">
        <w:rPr>
          <w:rStyle w:val="FootnoteReference"/>
          <w:i/>
        </w:rPr>
        <w:footnoteReference w:id="22"/>
      </w:r>
    </w:p>
    <w:p w:rsidR="00E54261" w:rsidRPr="00AB1781" w:rsidRDefault="00E54261" w:rsidP="009C1C97">
      <w:pPr>
        <w:pStyle w:val="EnglishHangNoCoptic"/>
      </w:pPr>
      <w:r w:rsidRPr="00AB1781">
        <w:t xml:space="preserve">4 But </w:t>
      </w:r>
      <w:r w:rsidR="00390B7C">
        <w:t>You</w:t>
      </w:r>
      <w:r w:rsidRPr="00AB1781">
        <w:t xml:space="preserve">, O Lordly </w:t>
      </w:r>
      <w:r w:rsidR="00390B7C">
        <w:t>are</w:t>
      </w:r>
      <w:r w:rsidRPr="00AB1781">
        <w:t xml:space="preserve"> my protector,</w:t>
      </w:r>
    </w:p>
    <w:p w:rsidR="00E54261" w:rsidRPr="00AB1781" w:rsidRDefault="00E54261" w:rsidP="009C1C97">
      <w:pPr>
        <w:pStyle w:val="EnglishHangEndNoCoptic"/>
      </w:pPr>
      <w:r w:rsidRPr="00AB1781">
        <w:tab/>
        <w:t>my glory, and the lifter up of my head.</w:t>
      </w:r>
    </w:p>
    <w:p w:rsidR="00E54261" w:rsidRPr="00AB1781" w:rsidRDefault="00E54261" w:rsidP="009C1C97">
      <w:pPr>
        <w:pStyle w:val="EnglishHangNoCoptic"/>
      </w:pPr>
      <w:r w:rsidRPr="00AB1781">
        <w:t>5 I cry to the Lord with my voice,</w:t>
      </w:r>
    </w:p>
    <w:p w:rsidR="00E54261" w:rsidRPr="00AB1781" w:rsidRDefault="00E54261" w:rsidP="009C1C97">
      <w:pPr>
        <w:pStyle w:val="EnglishHangEndNoCoptic"/>
      </w:pPr>
      <w:r w:rsidRPr="00AB1781">
        <w:tab/>
        <w:t xml:space="preserve">and He answers me from His holy mountain. </w:t>
      </w:r>
      <w:r w:rsidRPr="009C1C97">
        <w:rPr>
          <w:i/>
        </w:rPr>
        <w:t>(Pause)</w:t>
      </w:r>
    </w:p>
    <w:p w:rsidR="00E54261" w:rsidRPr="00AB1781" w:rsidRDefault="00E54261" w:rsidP="009C1C97">
      <w:pPr>
        <w:pStyle w:val="EnglishHangNoCoptic"/>
      </w:pPr>
      <w:r w:rsidRPr="00AB1781">
        <w:t>6 I lie down to rest and I sleep,</w:t>
      </w:r>
    </w:p>
    <w:p w:rsidR="00E54261" w:rsidRPr="00AB1781" w:rsidRDefault="00E54261" w:rsidP="009C1C97">
      <w:pPr>
        <w:pStyle w:val="EnglishHangEndNoCoptic"/>
      </w:pPr>
      <w:r w:rsidRPr="00AB1781">
        <w:tab/>
        <w:t>I awake and rise, for the Lord sustains me.</w:t>
      </w:r>
    </w:p>
    <w:p w:rsidR="00E54261" w:rsidRPr="00AB1781" w:rsidRDefault="00E54261" w:rsidP="009C1C97">
      <w:pPr>
        <w:pStyle w:val="EnglishHangNoCoptic"/>
      </w:pPr>
      <w:r w:rsidRPr="00AB1781">
        <w:t>7 I will not be afraid of myriads of people</w:t>
      </w:r>
    </w:p>
    <w:p w:rsidR="00E54261" w:rsidRPr="00AB1781" w:rsidRDefault="00E54261" w:rsidP="009C1C97">
      <w:pPr>
        <w:pStyle w:val="EnglishHangEndNoCoptic"/>
      </w:pPr>
      <w:r w:rsidRPr="00AB1781">
        <w:tab/>
        <w:t>ranged on every side against me.</w:t>
      </w:r>
    </w:p>
    <w:p w:rsidR="00E54261" w:rsidRPr="00AB1781" w:rsidRDefault="00E54261" w:rsidP="009C1C97">
      <w:pPr>
        <w:pStyle w:val="EnglishHangNoCoptic"/>
      </w:pPr>
      <w:r w:rsidRPr="00AB1781">
        <w:t>8 Arise, O Lord; save me, O my God.</w:t>
      </w:r>
    </w:p>
    <w:p w:rsidR="00E54261" w:rsidRPr="00AB1781" w:rsidRDefault="00E54261" w:rsidP="009C1C97">
      <w:pPr>
        <w:pStyle w:val="EnglishHangNoCoptic"/>
      </w:pPr>
      <w:r w:rsidRPr="00AB1781">
        <w:tab/>
        <w:t xml:space="preserve">For </w:t>
      </w:r>
      <w:r w:rsidR="00390B7C">
        <w:t>You strike</w:t>
      </w:r>
      <w:r w:rsidRPr="00AB1781">
        <w:t xml:space="preserve"> all who vainly oppose me;</w:t>
      </w:r>
    </w:p>
    <w:p w:rsidR="00E54261" w:rsidRPr="00AB1781" w:rsidRDefault="00390B7C" w:rsidP="009C1C97">
      <w:pPr>
        <w:pStyle w:val="EnglishHangEndNoCoptic"/>
      </w:pPr>
      <w:r>
        <w:tab/>
        <w:t>You break</w:t>
      </w:r>
      <w:r w:rsidR="00E54261" w:rsidRPr="00AB1781">
        <w:t xml:space="preserve"> the teeth of sinners.</w:t>
      </w:r>
    </w:p>
    <w:p w:rsidR="00E54261" w:rsidRPr="00AB1781" w:rsidRDefault="00E54261" w:rsidP="009C1C97">
      <w:pPr>
        <w:pStyle w:val="EnglishHangNoCoptic"/>
      </w:pPr>
      <w:r w:rsidRPr="00AB1781">
        <w:t>9 Salvation belongs to the Lord,</w:t>
      </w:r>
    </w:p>
    <w:p w:rsidR="00E54261" w:rsidRPr="009C1C97" w:rsidRDefault="00390B7C" w:rsidP="009C1C97">
      <w:pPr>
        <w:pStyle w:val="EnglishHangEndNoCoptic"/>
      </w:pPr>
      <w:r>
        <w:tab/>
        <w:t>and Your blessing is upon Your</w:t>
      </w:r>
      <w:r w:rsidR="00E54261" w:rsidRPr="00AB1781">
        <w:t xml:space="preserve"> people.</w:t>
      </w:r>
    </w:p>
    <w:p w:rsidR="00E54261" w:rsidRPr="00AB1781" w:rsidRDefault="00E54261" w:rsidP="00E54261">
      <w:pPr>
        <w:widowControl w:val="0"/>
        <w:autoSpaceDE w:val="0"/>
        <w:autoSpaceDN w:val="0"/>
        <w:adjustRightInd w:val="0"/>
        <w:rPr>
          <w:rFonts w:ascii="Book Antiqua" w:hAnsi="Book Antiqua" w:cs="Lucida Grande"/>
        </w:rPr>
      </w:pPr>
    </w:p>
    <w:p w:rsidR="00E54261" w:rsidRPr="009C1C97" w:rsidRDefault="009C1C97" w:rsidP="009C1C97">
      <w:pPr>
        <w:pStyle w:val="Heading3"/>
      </w:pPr>
      <w:bookmarkStart w:id="833" w:name="_Ref412025808"/>
      <w:r>
        <w:t>Psalm</w:t>
      </w:r>
      <w:r w:rsidR="00E54261" w:rsidRPr="00AB1781">
        <w:t xml:space="preserve"> 4</w:t>
      </w:r>
      <w:r>
        <w:t xml:space="preserve">: </w:t>
      </w:r>
      <w:r w:rsidR="00390B7C">
        <w:t>You hear</w:t>
      </w:r>
      <w:r>
        <w:t xml:space="preserve"> me when I call</w:t>
      </w:r>
      <w:bookmarkEnd w:id="833"/>
    </w:p>
    <w:p w:rsidR="00E54261" w:rsidRPr="007A1A59" w:rsidRDefault="00E54261" w:rsidP="007A1A59">
      <w:pPr>
        <w:jc w:val="center"/>
        <w:rPr>
          <w:b/>
        </w:rPr>
      </w:pPr>
      <w:r w:rsidRPr="007A1A59">
        <w:rPr>
          <w:b/>
        </w:rPr>
        <w:t>An Evening Prayer of Trust in God</w:t>
      </w:r>
    </w:p>
    <w:p w:rsidR="00E54261" w:rsidRPr="007A1A59" w:rsidRDefault="00E54261" w:rsidP="007A1A59">
      <w:pPr>
        <w:jc w:val="center"/>
        <w:rPr>
          <w:b/>
        </w:rPr>
      </w:pPr>
      <w:r w:rsidRPr="007A1A59">
        <w:rPr>
          <w:b/>
        </w:rPr>
        <w:t>The Sacrifice of Righteousness</w:t>
      </w:r>
    </w:p>
    <w:p w:rsidR="00E54261" w:rsidRPr="00AB1781" w:rsidRDefault="00E54261" w:rsidP="009C1C97">
      <w:pPr>
        <w:pStyle w:val="EnglishHangEndNoCoptic"/>
      </w:pPr>
      <w:r w:rsidRPr="00AB1781">
        <w:t xml:space="preserve">1 </w:t>
      </w:r>
      <w:r w:rsidRPr="009C1C97">
        <w:rPr>
          <w:i/>
        </w:rPr>
        <w:t>(With harps. A Song of David)</w:t>
      </w:r>
    </w:p>
    <w:p w:rsidR="00E54261" w:rsidRPr="00AB1781" w:rsidRDefault="009C1C97" w:rsidP="009C1C97">
      <w:pPr>
        <w:pStyle w:val="EnglishHangNoCoptic"/>
      </w:pPr>
      <w:r>
        <w:lastRenderedPageBreak/>
        <w:t xml:space="preserve">2 </w:t>
      </w:r>
      <w:r w:rsidR="00390B7C">
        <w:t>You</w:t>
      </w:r>
      <w:r>
        <w:t xml:space="preserve"> h</w:t>
      </w:r>
      <w:r w:rsidR="00390B7C">
        <w:t>ear</w:t>
      </w:r>
      <w:r w:rsidR="00E54261" w:rsidRPr="00AB1781">
        <w:t xml:space="preserve"> me when I call,</w:t>
      </w:r>
    </w:p>
    <w:p w:rsidR="00E54261" w:rsidRPr="00AB1781" w:rsidRDefault="00E54261" w:rsidP="009C1C97">
      <w:pPr>
        <w:pStyle w:val="EnglishHangNoCoptic"/>
      </w:pPr>
      <w:r w:rsidRPr="00AB1781">
        <w:tab/>
        <w:t>O God of my righteousness;</w:t>
      </w:r>
    </w:p>
    <w:p w:rsidR="00E54261" w:rsidRPr="00AB1781" w:rsidRDefault="00390B7C" w:rsidP="009C1C97">
      <w:pPr>
        <w:pStyle w:val="EnglishHangNoCoptic"/>
      </w:pPr>
      <w:r>
        <w:tab/>
        <w:t>You enlarge</w:t>
      </w:r>
      <w:r w:rsidR="00E54261" w:rsidRPr="00AB1781">
        <w:t xml:space="preserve"> me in trouble.</w:t>
      </w:r>
    </w:p>
    <w:p w:rsidR="00E54261" w:rsidRPr="00AB1781" w:rsidRDefault="00E54261" w:rsidP="009C1C97">
      <w:pPr>
        <w:pStyle w:val="EnglishHangNoCoptic"/>
      </w:pPr>
      <w:r w:rsidRPr="00AB1781">
        <w:tab/>
        <w:t>Have mercy on me,</w:t>
      </w:r>
    </w:p>
    <w:p w:rsidR="00E54261" w:rsidRPr="00AB1781" w:rsidRDefault="00E54261" w:rsidP="009C1C97">
      <w:pPr>
        <w:pStyle w:val="EnglishHangEndNoCoptic"/>
      </w:pPr>
      <w:r w:rsidRPr="00AB1781">
        <w:tab/>
        <w:t>and hear my prayer.</w:t>
      </w:r>
    </w:p>
    <w:p w:rsidR="00E54261" w:rsidRPr="00AB1781" w:rsidRDefault="00E54261" w:rsidP="009C1C97">
      <w:pPr>
        <w:pStyle w:val="EnglishHangNoCoptic"/>
      </w:pPr>
      <w:r w:rsidRPr="00AB1781">
        <w:t>3 Sons of men, how long will you be heavy-hearted?</w:t>
      </w:r>
      <w:r w:rsidRPr="00AB1781">
        <w:rPr>
          <w:rStyle w:val="FootnoteReference"/>
        </w:rPr>
        <w:footnoteReference w:id="23"/>
      </w:r>
    </w:p>
    <w:p w:rsidR="00E54261" w:rsidRPr="009C1C97" w:rsidRDefault="00E54261" w:rsidP="009C1C97">
      <w:pPr>
        <w:pStyle w:val="EnglishHangEndNoCoptic"/>
        <w:rPr>
          <w:i/>
        </w:rPr>
      </w:pPr>
      <w:r w:rsidRPr="00AB1781">
        <w:tab/>
        <w:t xml:space="preserve">Why do you love vanity and seek falsehood? </w:t>
      </w:r>
      <w:r w:rsidRPr="009C1C97">
        <w:rPr>
          <w:i/>
        </w:rPr>
        <w:t>(Pause)</w:t>
      </w:r>
    </w:p>
    <w:p w:rsidR="00E54261" w:rsidRPr="00AB1781" w:rsidRDefault="00E54261" w:rsidP="009C1C97">
      <w:pPr>
        <w:pStyle w:val="EnglishHangNoCoptic"/>
      </w:pPr>
      <w:r w:rsidRPr="00AB1781">
        <w:t>4 Know also that the Lord has made His Holy One wonderful;</w:t>
      </w:r>
    </w:p>
    <w:p w:rsidR="00E54261" w:rsidRPr="00AB1781" w:rsidRDefault="00E54261" w:rsidP="009C1C97">
      <w:pPr>
        <w:pStyle w:val="EnglishHangEndNoCoptic"/>
      </w:pPr>
      <w:r w:rsidRPr="00AB1781">
        <w:tab/>
        <w:t>the Lord will hear me when I cry to Him.</w:t>
      </w:r>
    </w:p>
    <w:p w:rsidR="00E54261" w:rsidRPr="00AB1781" w:rsidRDefault="00E54261" w:rsidP="009C1C97">
      <w:pPr>
        <w:pStyle w:val="EnglishHangNoCoptic"/>
      </w:pPr>
      <w:r w:rsidRPr="00AB1781">
        <w:t>5 Be angry, yet do not sin;</w:t>
      </w:r>
      <w:r w:rsidRPr="00AB1781">
        <w:rPr>
          <w:rStyle w:val="FootnoteReference"/>
        </w:rPr>
        <w:footnoteReference w:id="24"/>
      </w:r>
    </w:p>
    <w:p w:rsidR="00E54261" w:rsidRPr="00AB1781" w:rsidRDefault="00E54261" w:rsidP="009C1C97">
      <w:pPr>
        <w:pStyle w:val="EnglishHangNoCoptic"/>
      </w:pPr>
      <w:r w:rsidRPr="00AB1781">
        <w:tab/>
        <w:t>for what you say in your hearts</w:t>
      </w:r>
    </w:p>
    <w:p w:rsidR="00E54261" w:rsidRPr="009C1C97" w:rsidRDefault="00E54261" w:rsidP="009C1C97">
      <w:pPr>
        <w:pStyle w:val="EnglishHangEndNoCoptic"/>
        <w:rPr>
          <w:i/>
        </w:rPr>
      </w:pPr>
      <w:r w:rsidRPr="00AB1781">
        <w:tab/>
        <w:t>feel compunction on your beds.</w:t>
      </w:r>
      <w:r w:rsidRPr="00AB1781">
        <w:rPr>
          <w:rStyle w:val="FootnoteReference"/>
        </w:rPr>
        <w:footnoteReference w:id="25"/>
      </w:r>
      <w:r w:rsidRPr="00AB1781">
        <w:t xml:space="preserve"> </w:t>
      </w:r>
      <w:r w:rsidRPr="009C1C97">
        <w:rPr>
          <w:i/>
        </w:rPr>
        <w:t>(Pause)</w:t>
      </w:r>
    </w:p>
    <w:p w:rsidR="00E54261" w:rsidRPr="00AB1781" w:rsidRDefault="00E54261" w:rsidP="009C1C97">
      <w:pPr>
        <w:pStyle w:val="EnglishHangNoCoptic"/>
      </w:pPr>
      <w:r w:rsidRPr="00AB1781">
        <w:t>6 Offer the sacrifice of righteousness,</w:t>
      </w:r>
      <w:r w:rsidRPr="00AB1781">
        <w:rPr>
          <w:rStyle w:val="FootnoteReference"/>
        </w:rPr>
        <w:footnoteReference w:id="26"/>
      </w:r>
    </w:p>
    <w:p w:rsidR="00E54261" w:rsidRPr="009C1C97" w:rsidRDefault="00E54261" w:rsidP="009C1C97">
      <w:pPr>
        <w:pStyle w:val="EnglishHangEndNoCoptic"/>
      </w:pPr>
      <w:r w:rsidRPr="00AB1781">
        <w:tab/>
        <w:t>and put your trust in the Lord.</w:t>
      </w:r>
    </w:p>
    <w:p w:rsidR="00E54261" w:rsidRPr="00AB1781" w:rsidRDefault="00E54261" w:rsidP="009C1C97">
      <w:pPr>
        <w:pStyle w:val="EnglishHangNoCoptic"/>
      </w:pPr>
      <w:r w:rsidRPr="00AB1781">
        <w:t>7 There are many who say, ‘Who will show us good times?’</w:t>
      </w:r>
    </w:p>
    <w:p w:rsidR="00E54261" w:rsidRPr="00AB1781" w:rsidRDefault="00E54261" w:rsidP="009C1C97">
      <w:pPr>
        <w:pStyle w:val="EnglishHangEndNoCoptic"/>
      </w:pPr>
      <w:r w:rsidRPr="00AB1781">
        <w:tab/>
        <w:t xml:space="preserve">The light of </w:t>
      </w:r>
      <w:r w:rsidR="00E570CB">
        <w:t>Your</w:t>
      </w:r>
      <w:r w:rsidRPr="00AB1781">
        <w:t xml:space="preserve"> presence has been signed upon us, O Lord.</w:t>
      </w:r>
    </w:p>
    <w:p w:rsidR="00E54261" w:rsidRPr="00AB1781" w:rsidRDefault="00E54261" w:rsidP="009C1C97">
      <w:pPr>
        <w:pStyle w:val="EnglishHangNoCoptic"/>
      </w:pPr>
      <w:r w:rsidRPr="00AB1781">
        <w:t xml:space="preserve">8 </w:t>
      </w:r>
      <w:r w:rsidR="001040C8">
        <w:t>You</w:t>
      </w:r>
      <w:r w:rsidRPr="00AB1781">
        <w:t xml:space="preserve"> </w:t>
      </w:r>
      <w:r w:rsidR="00556387">
        <w:t>have</w:t>
      </w:r>
      <w:r w:rsidRPr="00AB1781">
        <w:t xml:space="preserve"> given my heart more gladness</w:t>
      </w:r>
    </w:p>
    <w:p w:rsidR="00E54261" w:rsidRPr="00AB1781" w:rsidRDefault="00E54261" w:rsidP="009C1C97">
      <w:pPr>
        <w:pStyle w:val="EnglishHangEndNoCoptic"/>
      </w:pPr>
      <w:r w:rsidRPr="00AB1781">
        <w:tab/>
        <w:t>than fills men at the harvest of their wheat, wine and oil.</w:t>
      </w:r>
    </w:p>
    <w:p w:rsidR="00E54261" w:rsidRPr="00AB1781" w:rsidRDefault="00E54261" w:rsidP="009C1C97">
      <w:pPr>
        <w:pStyle w:val="EnglishHangNoCoptic"/>
      </w:pPr>
      <w:r w:rsidRPr="00AB1781">
        <w:t>9 In peace with Him I will rest and sleep;</w:t>
      </w:r>
      <w:r w:rsidRPr="00AB1781">
        <w:rPr>
          <w:rStyle w:val="FootnoteReference"/>
        </w:rPr>
        <w:footnoteReference w:id="27"/>
      </w:r>
    </w:p>
    <w:p w:rsidR="00E54261" w:rsidRPr="009C1C97" w:rsidRDefault="00E54261" w:rsidP="009C1C97">
      <w:pPr>
        <w:pStyle w:val="EnglishHangEndNoCoptic"/>
      </w:pPr>
      <w:r w:rsidRPr="00AB1781">
        <w:tab/>
        <w:t xml:space="preserve">for </w:t>
      </w:r>
      <w:r w:rsidR="00390B7C">
        <w:t>You, Lord, enable</w:t>
      </w:r>
      <w:r w:rsidRPr="00AB1781">
        <w:t xml:space="preserve"> me to live trustfully alone.</w:t>
      </w:r>
      <w:r w:rsidRPr="00AB1781">
        <w:rPr>
          <w:rStyle w:val="FootnoteReference"/>
        </w:rPr>
        <w:footnoteReference w:id="28"/>
      </w:r>
    </w:p>
    <w:p w:rsidR="00E54261" w:rsidRPr="009C1C97" w:rsidRDefault="009C1C97" w:rsidP="009C1C97">
      <w:pPr>
        <w:pStyle w:val="Heading3"/>
      </w:pPr>
      <w:bookmarkStart w:id="834" w:name="_Ref412098238"/>
      <w:r>
        <w:t>Psalm</w:t>
      </w:r>
      <w:r w:rsidR="00E54261" w:rsidRPr="00AB1781">
        <w:t xml:space="preserve"> 5</w:t>
      </w:r>
      <w:r>
        <w:t>: Give ear to my words, O Lord</w:t>
      </w:r>
      <w:bookmarkEnd w:id="834"/>
    </w:p>
    <w:p w:rsidR="00E54261" w:rsidRPr="007A1A59" w:rsidRDefault="00E54261" w:rsidP="007A1A59">
      <w:pPr>
        <w:jc w:val="center"/>
        <w:rPr>
          <w:b/>
        </w:rPr>
      </w:pPr>
      <w:r w:rsidRPr="007A1A59">
        <w:rPr>
          <w:b/>
        </w:rPr>
        <w:t>A Morning Prayer for Guidance</w:t>
      </w:r>
    </w:p>
    <w:p w:rsidR="00E54261" w:rsidRPr="007A1A59" w:rsidRDefault="00E54261" w:rsidP="007A1A59">
      <w:pPr>
        <w:jc w:val="center"/>
        <w:rPr>
          <w:b/>
        </w:rPr>
      </w:pPr>
      <w:r w:rsidRPr="007A1A59">
        <w:rPr>
          <w:b/>
        </w:rPr>
        <w:t>The Joy of Life Indwelt by God</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lastRenderedPageBreak/>
        <w:t>2 Give ear to my words, O lord,</w:t>
      </w:r>
    </w:p>
    <w:p w:rsidR="00E54261" w:rsidRPr="00AB1781" w:rsidRDefault="00E54261" w:rsidP="009C1C97">
      <w:pPr>
        <w:pStyle w:val="EnglishHangEndNoCoptic"/>
      </w:pPr>
      <w:r w:rsidRPr="00AB1781">
        <w:tab/>
        <w:t>consider my cry.</w:t>
      </w:r>
    </w:p>
    <w:p w:rsidR="00E54261" w:rsidRPr="00AB1781" w:rsidRDefault="00E54261" w:rsidP="009C1C97">
      <w:pPr>
        <w:pStyle w:val="EnglishHangNoCoptic"/>
      </w:pPr>
      <w:r w:rsidRPr="00AB1781">
        <w:t>3 Attend to the voice of my prayer,</w:t>
      </w:r>
    </w:p>
    <w:p w:rsidR="00E54261" w:rsidRPr="00AB1781" w:rsidRDefault="00E54261" w:rsidP="009C1C97">
      <w:pPr>
        <w:pStyle w:val="EnglishHangNoCoptic"/>
      </w:pPr>
      <w:r w:rsidRPr="00AB1781">
        <w:tab/>
        <w:t>my King and my God.</w:t>
      </w:r>
    </w:p>
    <w:p w:rsidR="00E54261" w:rsidRPr="00AB1781" w:rsidRDefault="00E54261" w:rsidP="009C1C97">
      <w:pPr>
        <w:pStyle w:val="EnglishHangEndNoCoptic"/>
      </w:pPr>
      <w:r w:rsidRPr="00AB1781">
        <w:tab/>
        <w:t xml:space="preserve">For to </w:t>
      </w:r>
      <w:r w:rsidR="00390B7C">
        <w:t>You</w:t>
      </w:r>
      <w:r w:rsidRPr="00AB1781">
        <w:t xml:space="preserve"> I will pray, O Lord.</w:t>
      </w:r>
    </w:p>
    <w:p w:rsidR="00E54261" w:rsidRPr="00AB1781" w:rsidRDefault="00E54261" w:rsidP="009C1C97">
      <w:pPr>
        <w:pStyle w:val="EnglishHangNoCoptic"/>
      </w:pPr>
      <w:r w:rsidRPr="00AB1781">
        <w:t xml:space="preserve">4 </w:t>
      </w:r>
      <w:r w:rsidR="00390B7C">
        <w:t>You will</w:t>
      </w:r>
      <w:r w:rsidRPr="00AB1781">
        <w:t xml:space="preserve"> hear my voice in the morning.</w:t>
      </w:r>
    </w:p>
    <w:p w:rsidR="00E54261" w:rsidRPr="00AB1781" w:rsidRDefault="00E54261" w:rsidP="009C1C97">
      <w:pPr>
        <w:pStyle w:val="EnglishHangNoCoptic"/>
      </w:pPr>
      <w:r w:rsidRPr="00AB1781">
        <w:tab/>
        <w:t>In the morning I</w:t>
      </w:r>
      <w:r w:rsidR="00390B7C">
        <w:t xml:space="preserve"> will stand before You</w:t>
      </w:r>
    </w:p>
    <w:p w:rsidR="00E54261" w:rsidRPr="00AB1781" w:rsidRDefault="00390B7C" w:rsidP="009C1C97">
      <w:pPr>
        <w:pStyle w:val="EnglishHangEndNoCoptic"/>
      </w:pPr>
      <w:r>
        <w:tab/>
        <w:t>and You will</w:t>
      </w:r>
      <w:r w:rsidR="00E54261" w:rsidRPr="00AB1781">
        <w:t xml:space="preserve"> visit and watch over me.</w:t>
      </w:r>
    </w:p>
    <w:p w:rsidR="00E54261" w:rsidRPr="00AB1781" w:rsidRDefault="00E54261" w:rsidP="009C1C97">
      <w:pPr>
        <w:pStyle w:val="EnglishHangNoCoptic"/>
      </w:pPr>
      <w:r w:rsidRPr="00AB1781">
        <w:t xml:space="preserve">5 For </w:t>
      </w:r>
      <w:r w:rsidR="00390B7C">
        <w:t>You are</w:t>
      </w:r>
      <w:r w:rsidRPr="00AB1781">
        <w:t xml:space="preserve"> not a God Who wills iniquity;</w:t>
      </w:r>
    </w:p>
    <w:p w:rsidR="00E54261" w:rsidRPr="00AB1781" w:rsidRDefault="00E54261" w:rsidP="009C1C97">
      <w:pPr>
        <w:pStyle w:val="EnglishHangEndNoCoptic"/>
      </w:pPr>
      <w:r w:rsidRPr="00AB1781">
        <w:tab/>
        <w:t>ev</w:t>
      </w:r>
      <w:r w:rsidR="00390B7C">
        <w:t>il living cannot dwell with You</w:t>
      </w:r>
      <w:r w:rsidRPr="00AB1781">
        <w:t>.</w:t>
      </w:r>
    </w:p>
    <w:p w:rsidR="00E54261" w:rsidRPr="00AB1781" w:rsidRDefault="00E54261" w:rsidP="009C1C97">
      <w:pPr>
        <w:pStyle w:val="EnglishHangNoCoptic"/>
      </w:pPr>
      <w:r w:rsidRPr="00AB1781">
        <w:t>6 The viol</w:t>
      </w:r>
      <w:r w:rsidR="00390B7C">
        <w:t>ent will not remain before Your</w:t>
      </w:r>
      <w:r w:rsidRPr="00AB1781">
        <w:t xml:space="preserve"> eyes.</w:t>
      </w:r>
    </w:p>
    <w:p w:rsidR="00E54261" w:rsidRPr="00AB1781" w:rsidRDefault="00390B7C" w:rsidP="009C1C97">
      <w:pPr>
        <w:pStyle w:val="EnglishHangEndNoCoptic"/>
      </w:pPr>
      <w:r>
        <w:tab/>
        <w:t>You hate</w:t>
      </w:r>
      <w:r w:rsidR="00E54261" w:rsidRPr="00AB1781">
        <w:t xml:space="preserve"> all whose work is sin.</w:t>
      </w:r>
    </w:p>
    <w:p w:rsidR="00E54261" w:rsidRPr="00AB1781" w:rsidRDefault="00390B7C" w:rsidP="009C1C97">
      <w:pPr>
        <w:pStyle w:val="EnglishHangNoCoptic"/>
      </w:pPr>
      <w:r>
        <w:t>7 You will</w:t>
      </w:r>
      <w:r w:rsidR="00E54261" w:rsidRPr="00AB1781">
        <w:t xml:space="preserve"> destroy all who tell lies;</w:t>
      </w:r>
    </w:p>
    <w:p w:rsidR="00E54261" w:rsidRPr="00AB1781" w:rsidRDefault="00E54261" w:rsidP="009C1C97">
      <w:pPr>
        <w:pStyle w:val="EnglishHangEndNoCoptic"/>
      </w:pPr>
      <w:r w:rsidRPr="00AB1781">
        <w:tab/>
        <w:t>the Lord abhors a bloody and deceitful man.</w:t>
      </w:r>
    </w:p>
    <w:p w:rsidR="00E54261" w:rsidRPr="00AB1781" w:rsidRDefault="00390B7C" w:rsidP="009C1C97">
      <w:pPr>
        <w:pStyle w:val="EnglishHangNoCoptic"/>
      </w:pPr>
      <w:r>
        <w:t>8 But as for me, in Your</w:t>
      </w:r>
      <w:r w:rsidR="00E54261" w:rsidRPr="00AB1781">
        <w:t xml:space="preserve"> abundant mercy</w:t>
      </w:r>
    </w:p>
    <w:p w:rsidR="00E54261" w:rsidRPr="00AB1781" w:rsidRDefault="00390B7C" w:rsidP="009C1C97">
      <w:pPr>
        <w:pStyle w:val="EnglishHangNoCoptic"/>
      </w:pPr>
      <w:r>
        <w:tab/>
        <w:t>I will enter Your</w:t>
      </w:r>
      <w:r w:rsidR="00E54261" w:rsidRPr="00AB1781">
        <w:t xml:space="preserve"> house;</w:t>
      </w:r>
    </w:p>
    <w:p w:rsidR="00E54261" w:rsidRPr="00AB1781" w:rsidRDefault="00390B7C" w:rsidP="009C1C97">
      <w:pPr>
        <w:pStyle w:val="EnglishHangNoCoptic"/>
      </w:pPr>
      <w:r>
        <w:tab/>
        <w:t>and in the fear of You</w:t>
      </w:r>
    </w:p>
    <w:p w:rsidR="00E54261" w:rsidRPr="00AB1781" w:rsidRDefault="00390B7C" w:rsidP="009C1C97">
      <w:pPr>
        <w:pStyle w:val="EnglishHangEndNoCoptic"/>
      </w:pPr>
      <w:r>
        <w:tab/>
        <w:t>I will bow down towards Your</w:t>
      </w:r>
      <w:r w:rsidR="00E54261" w:rsidRPr="00AB1781">
        <w:t xml:space="preserve"> holy temple.</w:t>
      </w:r>
    </w:p>
    <w:p w:rsidR="00E54261" w:rsidRPr="00AB1781" w:rsidRDefault="00390B7C" w:rsidP="009C1C97">
      <w:pPr>
        <w:pStyle w:val="EnglishHangNoCoptic"/>
      </w:pPr>
      <w:r>
        <w:t>9 Guide me, O Lord, in Your</w:t>
      </w:r>
      <w:r w:rsidR="00E54261" w:rsidRPr="00AB1781">
        <w:t xml:space="preserve"> justice;</w:t>
      </w:r>
    </w:p>
    <w:p w:rsidR="00E54261" w:rsidRPr="00AB1781" w:rsidRDefault="00390B7C" w:rsidP="009C1C97">
      <w:pPr>
        <w:pStyle w:val="EnglishHangEndNoCoptic"/>
      </w:pPr>
      <w:r>
        <w:tab/>
        <w:t>direct my way before You</w:t>
      </w:r>
      <w:r w:rsidR="00E54261" w:rsidRPr="00AB1781">
        <w:t xml:space="preserve"> because of my enemies.</w:t>
      </w:r>
    </w:p>
    <w:p w:rsidR="00E54261" w:rsidRPr="00AB1781" w:rsidRDefault="00E54261" w:rsidP="009C1C97">
      <w:pPr>
        <w:pStyle w:val="EnglishHangNoCoptic"/>
      </w:pPr>
      <w:r w:rsidRPr="00AB1781">
        <w:t>10 For there is no truth in their mouth;</w:t>
      </w:r>
    </w:p>
    <w:p w:rsidR="00E54261" w:rsidRPr="00AB1781" w:rsidRDefault="00E54261" w:rsidP="009C1C97">
      <w:pPr>
        <w:pStyle w:val="EnglishHangNoCoptic"/>
      </w:pPr>
      <w:r w:rsidRPr="00AB1781">
        <w:tab/>
        <w:t>their heart is vain.</w:t>
      </w:r>
    </w:p>
    <w:p w:rsidR="00E54261" w:rsidRPr="00AB1781" w:rsidRDefault="00E54261" w:rsidP="009C1C97">
      <w:pPr>
        <w:pStyle w:val="EnglishHangNoCoptic"/>
      </w:pPr>
      <w:r w:rsidRPr="00AB1781">
        <w:tab/>
        <w:t>Their throat is a yawning tomb;</w:t>
      </w:r>
    </w:p>
    <w:p w:rsidR="00E54261" w:rsidRPr="00AB1781" w:rsidRDefault="00E54261" w:rsidP="009C1C97">
      <w:pPr>
        <w:pStyle w:val="EnglishHangEndNoCoptic"/>
      </w:pPr>
      <w:r w:rsidRPr="00AB1781">
        <w:tab/>
        <w:t>with their tongues they deceive.</w:t>
      </w:r>
    </w:p>
    <w:p w:rsidR="00E54261" w:rsidRPr="00AB1781" w:rsidRDefault="00E54261" w:rsidP="009C1C97">
      <w:pPr>
        <w:pStyle w:val="EnglishHangNoCoptic"/>
      </w:pPr>
      <w:r w:rsidRPr="00AB1781">
        <w:t>11 Judge them, O God.</w:t>
      </w:r>
    </w:p>
    <w:p w:rsidR="00E54261" w:rsidRPr="00AB1781" w:rsidRDefault="00E54261" w:rsidP="009C1C97">
      <w:pPr>
        <w:pStyle w:val="EnglishHangNoCoptic"/>
      </w:pPr>
      <w:r w:rsidRPr="00AB1781">
        <w:tab/>
        <w:t>Let them fall through their own thoughts;</w:t>
      </w:r>
    </w:p>
    <w:p w:rsidR="00E54261" w:rsidRPr="00AB1781" w:rsidRDefault="00E54261" w:rsidP="009C1C97">
      <w:pPr>
        <w:pStyle w:val="EnglishHangNoCoptic"/>
      </w:pPr>
      <w:r w:rsidRPr="00AB1781">
        <w:tab/>
        <w:t>for their wanton wickedness cast them out,</w:t>
      </w:r>
    </w:p>
    <w:p w:rsidR="00E54261" w:rsidRPr="009C1C97" w:rsidRDefault="00390B7C" w:rsidP="009C1C97">
      <w:pPr>
        <w:pStyle w:val="EnglishHangEndNoCoptic"/>
      </w:pPr>
      <w:r>
        <w:tab/>
        <w:t>for they provoke You,</w:t>
      </w:r>
      <w:r w:rsidR="00E54261" w:rsidRPr="00AB1781">
        <w:t xml:space="preserve"> O Lord.</w:t>
      </w:r>
    </w:p>
    <w:p w:rsidR="00E54261" w:rsidRPr="00AB1781" w:rsidRDefault="00E54261" w:rsidP="009C1C97">
      <w:pPr>
        <w:pStyle w:val="EnglishHangNoCoptic"/>
      </w:pPr>
      <w:r w:rsidRPr="00AB1781">
        <w:t xml:space="preserve">12 But let all who trust in </w:t>
      </w:r>
      <w:r w:rsidR="00390B7C">
        <w:t>You be glad in You</w:t>
      </w:r>
      <w:r w:rsidRPr="00AB1781">
        <w:t>.</w:t>
      </w:r>
    </w:p>
    <w:p w:rsidR="00E54261" w:rsidRPr="00AB1781" w:rsidRDefault="00E54261" w:rsidP="009C1C97">
      <w:pPr>
        <w:pStyle w:val="EnglishHangNoCoptic"/>
      </w:pPr>
      <w:r w:rsidRPr="00AB1781">
        <w:tab/>
        <w:t>They will rejoice for ever</w:t>
      </w:r>
    </w:p>
    <w:p w:rsidR="00E54261" w:rsidRPr="00AB1781" w:rsidRDefault="00390B7C" w:rsidP="009C1C97">
      <w:pPr>
        <w:pStyle w:val="EnglishHangNoCoptic"/>
      </w:pPr>
      <w:r>
        <w:tab/>
        <w:t>and You will</w:t>
      </w:r>
      <w:r w:rsidR="00E54261" w:rsidRPr="00AB1781">
        <w:t xml:space="preserve"> dwell in them.</w:t>
      </w:r>
      <w:r w:rsidR="00E54261" w:rsidRPr="00AB1781">
        <w:rPr>
          <w:rStyle w:val="FootnoteReference"/>
        </w:rPr>
        <w:footnoteReference w:id="29"/>
      </w:r>
    </w:p>
    <w:p w:rsidR="00E54261" w:rsidRPr="00AB1781" w:rsidRDefault="00390B7C" w:rsidP="009C1C97">
      <w:pPr>
        <w:pStyle w:val="EnglishHangEndNoCoptic"/>
      </w:pPr>
      <w:r>
        <w:tab/>
        <w:t>All who love Your Name will glory in You</w:t>
      </w:r>
      <w:r w:rsidR="00E54261" w:rsidRPr="00AB1781">
        <w:t>.</w:t>
      </w:r>
    </w:p>
    <w:p w:rsidR="00E54261" w:rsidRPr="00AB1781" w:rsidRDefault="00390B7C" w:rsidP="009C1C97">
      <w:pPr>
        <w:pStyle w:val="EnglishHangNoCoptic"/>
      </w:pPr>
      <w:r>
        <w:lastRenderedPageBreak/>
        <w:t>13 For You will</w:t>
      </w:r>
      <w:r w:rsidR="00E54261" w:rsidRPr="00AB1781">
        <w:t xml:space="preserve"> bless a righteous person, O Lord;</w:t>
      </w:r>
    </w:p>
    <w:p w:rsidR="00E54261" w:rsidRPr="009C1C97" w:rsidRDefault="00390B7C" w:rsidP="009C1C97">
      <w:pPr>
        <w:pStyle w:val="EnglishHangEndNoCoptic"/>
      </w:pPr>
      <w:r>
        <w:tab/>
        <w:t>You have</w:t>
      </w:r>
      <w:r w:rsidR="00E54261" w:rsidRPr="00AB1781">
        <w:t xml:space="preserve"> crowned us with goodwill as with a shield.</w:t>
      </w:r>
    </w:p>
    <w:p w:rsidR="00E54261" w:rsidRPr="009C1C97" w:rsidRDefault="009C1C97" w:rsidP="009C1C97">
      <w:pPr>
        <w:pStyle w:val="Heading3"/>
      </w:pPr>
      <w:bookmarkStart w:id="835" w:name="_Ref412025822"/>
      <w:r>
        <w:t>Psalm</w:t>
      </w:r>
      <w:r w:rsidR="00E54261" w:rsidRPr="00AB1781">
        <w:t xml:space="preserve"> 6</w:t>
      </w:r>
      <w:r>
        <w:t xml:space="preserve">: O Lord, rebuke me, but not in </w:t>
      </w:r>
      <w:r w:rsidR="00390B7C">
        <w:t>Your</w:t>
      </w:r>
      <w:r>
        <w:t xml:space="preserve"> anger</w:t>
      </w:r>
      <w:bookmarkEnd w:id="835"/>
    </w:p>
    <w:p w:rsidR="00E54261" w:rsidRPr="007A1A59" w:rsidRDefault="00E54261" w:rsidP="007A1A59">
      <w:pPr>
        <w:jc w:val="center"/>
        <w:rPr>
          <w:b/>
        </w:rPr>
      </w:pPr>
      <w:r w:rsidRPr="007A1A59">
        <w:rPr>
          <w:b/>
        </w:rPr>
        <w:t>A Cry in Anguish of Body and Soul</w:t>
      </w:r>
    </w:p>
    <w:p w:rsidR="00E54261" w:rsidRPr="007A1A59" w:rsidRDefault="00E54261" w:rsidP="007A1A59">
      <w:pPr>
        <w:jc w:val="center"/>
        <w:rPr>
          <w:b/>
        </w:rPr>
      </w:pPr>
      <w:r w:rsidRPr="007A1A59">
        <w:rPr>
          <w:b/>
        </w:rPr>
        <w:t>Faith Receives the Answer to Prayer</w:t>
      </w:r>
    </w:p>
    <w:p w:rsidR="00E54261" w:rsidRPr="009C1C97" w:rsidRDefault="00E54261" w:rsidP="009C1C97">
      <w:pPr>
        <w:pStyle w:val="EnglishHangEndNoCoptic"/>
        <w:rPr>
          <w:i/>
        </w:rPr>
      </w:pPr>
      <w:r w:rsidRPr="00AB1781">
        <w:t xml:space="preserve">1 </w:t>
      </w:r>
      <w:r w:rsidRPr="009C1C97">
        <w:rPr>
          <w:i/>
        </w:rPr>
        <w:t>(A Psalm by David)</w:t>
      </w:r>
    </w:p>
    <w:p w:rsidR="00E54261" w:rsidRPr="00AB1781" w:rsidRDefault="00E54261" w:rsidP="009C1C97">
      <w:pPr>
        <w:pStyle w:val="EnglishHangNoCoptic"/>
      </w:pPr>
      <w:r w:rsidRPr="00AB1781">
        <w:t xml:space="preserve">2 O Lord, rebuke me, but not in </w:t>
      </w:r>
      <w:r w:rsidR="001040C8">
        <w:t>Your</w:t>
      </w:r>
      <w:r w:rsidRPr="00AB1781">
        <w:t xml:space="preserve"> anger;</w:t>
      </w:r>
    </w:p>
    <w:p w:rsidR="00E54261" w:rsidRPr="00AB1781" w:rsidRDefault="001040C8" w:rsidP="009C1C97">
      <w:pPr>
        <w:pStyle w:val="EnglishHangEndNoCoptic"/>
      </w:pPr>
      <w:r>
        <w:tab/>
        <w:t>and chasten me, but not in Your</w:t>
      </w:r>
      <w:r w:rsidR="00E54261" w:rsidRPr="00AB1781">
        <w:t xml:space="preserve"> wrath.</w:t>
      </w:r>
      <w:r w:rsidR="00E54261" w:rsidRPr="00AB1781">
        <w:rPr>
          <w:rStyle w:val="FootnoteReference"/>
        </w:rPr>
        <w:footnoteReference w:id="30"/>
      </w:r>
    </w:p>
    <w:p w:rsidR="00E54261" w:rsidRPr="00AB1781" w:rsidRDefault="00E54261" w:rsidP="009C1C97">
      <w:pPr>
        <w:pStyle w:val="EnglishHangNoCoptic"/>
      </w:pPr>
      <w:r w:rsidRPr="00AB1781">
        <w:t>3 Have mercy on me, O Lord, for I am weak,</w:t>
      </w:r>
    </w:p>
    <w:p w:rsidR="00E54261" w:rsidRPr="00AB1781" w:rsidRDefault="00E54261" w:rsidP="009C1C97">
      <w:pPr>
        <w:pStyle w:val="EnglishHangEndNoCoptic"/>
      </w:pPr>
      <w:r w:rsidRPr="00AB1781">
        <w:tab/>
        <w:t>heal me, O Lord, for my bones shake.</w:t>
      </w:r>
    </w:p>
    <w:p w:rsidR="00E54261" w:rsidRPr="00AB1781" w:rsidRDefault="00E54261" w:rsidP="009C1C97">
      <w:pPr>
        <w:pStyle w:val="EnglishHangNoCoptic"/>
      </w:pPr>
      <w:r w:rsidRPr="00AB1781">
        <w:t>4 My soul also is troubled exceedingly.</w:t>
      </w:r>
    </w:p>
    <w:p w:rsidR="00E54261" w:rsidRPr="00AB1781" w:rsidRDefault="001040C8" w:rsidP="009C1C97">
      <w:pPr>
        <w:pStyle w:val="EnglishHangEndNoCoptic"/>
      </w:pPr>
      <w:r>
        <w:tab/>
        <w:t>But You</w:t>
      </w:r>
      <w:r w:rsidR="00E54261" w:rsidRPr="00AB1781">
        <w:t>, O Lord, how long?</w:t>
      </w:r>
      <w:r w:rsidR="00E54261" w:rsidRPr="00AB1781">
        <w:rPr>
          <w:rStyle w:val="FootnoteReference"/>
        </w:rPr>
        <w:footnoteReference w:id="31"/>
      </w:r>
    </w:p>
    <w:p w:rsidR="00E54261" w:rsidRPr="00AB1781" w:rsidRDefault="00E54261" w:rsidP="009C1C97">
      <w:pPr>
        <w:pStyle w:val="EnglishHangNoCoptic"/>
      </w:pPr>
      <w:r w:rsidRPr="00AB1781">
        <w:t>5 Return, O Lord, deliver my soul;</w:t>
      </w:r>
    </w:p>
    <w:p w:rsidR="00E54261" w:rsidRPr="00AB1781" w:rsidRDefault="00E54261" w:rsidP="009C1C97">
      <w:pPr>
        <w:pStyle w:val="EnglishHangEndNoCoptic"/>
      </w:pPr>
      <w:r w:rsidRPr="00AB1781">
        <w:tab/>
        <w:t xml:space="preserve">save me for </w:t>
      </w:r>
      <w:r w:rsidR="00E570CB">
        <w:t>Your</w:t>
      </w:r>
      <w:r w:rsidRPr="00AB1781">
        <w:t xml:space="preserve"> mercy’s sake.</w:t>
      </w:r>
    </w:p>
    <w:p w:rsidR="00E54261" w:rsidRPr="00AB1781" w:rsidRDefault="00E54261" w:rsidP="009C1C97">
      <w:pPr>
        <w:pStyle w:val="EnglishHangNoCoptic"/>
      </w:pPr>
      <w:r w:rsidRPr="00AB1781">
        <w:t>6 Fo</w:t>
      </w:r>
      <w:r w:rsidR="001040C8">
        <w:t>r in death no one remembers You</w:t>
      </w:r>
      <w:r w:rsidRPr="00AB1781">
        <w:t>,</w:t>
      </w:r>
    </w:p>
    <w:p w:rsidR="00E54261" w:rsidRPr="00AB1781" w:rsidRDefault="001040C8" w:rsidP="009C1C97">
      <w:pPr>
        <w:pStyle w:val="EnglishHangEndNoCoptic"/>
      </w:pPr>
      <w:r>
        <w:tab/>
        <w:t xml:space="preserve">and who will confess You </w:t>
      </w:r>
      <w:r w:rsidR="00E54261" w:rsidRPr="00AB1781">
        <w:t>in hell?</w:t>
      </w:r>
    </w:p>
    <w:p w:rsidR="00E54261" w:rsidRPr="00AB1781" w:rsidRDefault="001040C8" w:rsidP="009C1C97">
      <w:pPr>
        <w:pStyle w:val="EnglishHangNoCoptic"/>
      </w:pPr>
      <w:r>
        <w:t>7 I am weary and wor</w:t>
      </w:r>
      <w:r w:rsidR="00E54261" w:rsidRPr="00AB1781">
        <w:t>n with my groaning.</w:t>
      </w:r>
    </w:p>
    <w:p w:rsidR="00E54261" w:rsidRPr="00AB1781" w:rsidRDefault="00E54261" w:rsidP="009C1C97">
      <w:pPr>
        <w:pStyle w:val="EnglishHangNoCoptic"/>
      </w:pPr>
      <w:r w:rsidRPr="00AB1781">
        <w:tab/>
        <w:t>Every night I bathe my bed</w:t>
      </w:r>
    </w:p>
    <w:p w:rsidR="00E54261" w:rsidRPr="00AB1781" w:rsidRDefault="00E54261" w:rsidP="009C1C97">
      <w:pPr>
        <w:pStyle w:val="EnglishHangEndNoCoptic"/>
      </w:pPr>
      <w:r w:rsidRPr="00AB1781">
        <w:tab/>
        <w:t>and sprinkle my couch with my tears.</w:t>
      </w:r>
    </w:p>
    <w:p w:rsidR="00E54261" w:rsidRPr="00AB1781" w:rsidRDefault="00E54261" w:rsidP="009C1C97">
      <w:pPr>
        <w:pStyle w:val="EnglishHangNoCoptic"/>
      </w:pPr>
      <w:r w:rsidRPr="00AB1781">
        <w:t>8 My eye is troubled with anger;</w:t>
      </w:r>
    </w:p>
    <w:p w:rsidR="00E54261" w:rsidRPr="00AB1781" w:rsidRDefault="00E54261" w:rsidP="009C1C97">
      <w:pPr>
        <w:pStyle w:val="EnglishHangEndNoCoptic"/>
      </w:pPr>
      <w:r w:rsidRPr="00AB1781">
        <w:tab/>
        <w:t>I grow old among all my enemies.</w:t>
      </w:r>
    </w:p>
    <w:p w:rsidR="00E54261" w:rsidRPr="00AB1781" w:rsidRDefault="00E54261" w:rsidP="009C1C97">
      <w:pPr>
        <w:pStyle w:val="EnglishHangNoCoptic"/>
      </w:pPr>
      <w:r w:rsidRPr="00AB1781">
        <w:t>9 Depart from me, all you who do evil,</w:t>
      </w:r>
      <w:r w:rsidRPr="00AB1781">
        <w:rPr>
          <w:rStyle w:val="FootnoteReference"/>
        </w:rPr>
        <w:footnoteReference w:id="32"/>
      </w:r>
    </w:p>
    <w:p w:rsidR="00E54261" w:rsidRPr="00AB1781" w:rsidRDefault="00E54261" w:rsidP="009C1C97">
      <w:pPr>
        <w:pStyle w:val="EnglishHangEndNoCoptic"/>
      </w:pPr>
      <w:r w:rsidRPr="00AB1781">
        <w:tab/>
        <w:t>for the Lord has heard the voice of my weeping.</w:t>
      </w:r>
    </w:p>
    <w:p w:rsidR="00E54261" w:rsidRPr="00AB1781" w:rsidRDefault="00E54261" w:rsidP="009C1C97">
      <w:pPr>
        <w:pStyle w:val="EnglishHangNoCoptic"/>
      </w:pPr>
      <w:r w:rsidRPr="00AB1781">
        <w:t>10 The Lord has heard my petition,</w:t>
      </w:r>
    </w:p>
    <w:p w:rsidR="00E54261" w:rsidRPr="00AB1781" w:rsidRDefault="00E54261" w:rsidP="009C1C97">
      <w:pPr>
        <w:pStyle w:val="EnglishHangEndNoCoptic"/>
      </w:pPr>
      <w:r w:rsidRPr="00AB1781">
        <w:tab/>
        <w:t>the Lord has received my prayer.</w:t>
      </w:r>
    </w:p>
    <w:p w:rsidR="00E54261" w:rsidRPr="00AB1781" w:rsidRDefault="00E54261" w:rsidP="009C1C97">
      <w:pPr>
        <w:pStyle w:val="EnglishHangNoCoptic"/>
      </w:pPr>
      <w:r w:rsidRPr="00AB1781">
        <w:t>11 May all my enemies be ashamed and deeply troubled;</w:t>
      </w:r>
    </w:p>
    <w:p w:rsidR="00E54261" w:rsidRPr="009C1C97" w:rsidRDefault="00E54261" w:rsidP="009C1C97">
      <w:pPr>
        <w:pStyle w:val="EnglishHangEndNoCoptic"/>
      </w:pPr>
      <w:r w:rsidRPr="00AB1781">
        <w:lastRenderedPageBreak/>
        <w:tab/>
        <w:t>may they soon be routed and utterly confounded.</w:t>
      </w:r>
    </w:p>
    <w:p w:rsidR="00E54261" w:rsidRPr="009C1C97" w:rsidRDefault="009C1C97" w:rsidP="009C1C97">
      <w:pPr>
        <w:pStyle w:val="Heading3"/>
      </w:pPr>
      <w:r>
        <w:t>Psalm</w:t>
      </w:r>
      <w:r w:rsidR="00E54261" w:rsidRPr="00AB1781">
        <w:t xml:space="preserve"> 7</w:t>
      </w:r>
      <w:r>
        <w:t xml:space="preserve">: O Lord my God, in </w:t>
      </w:r>
      <w:r w:rsidR="001040C8">
        <w:t>You</w:t>
      </w:r>
      <w:r>
        <w:t xml:space="preserve"> I put my trust</w:t>
      </w:r>
    </w:p>
    <w:p w:rsidR="00E54261" w:rsidRPr="007A1A59" w:rsidRDefault="007A1A59" w:rsidP="007A1A59">
      <w:pPr>
        <w:jc w:val="center"/>
        <w:rPr>
          <w:b/>
        </w:rPr>
      </w:pPr>
      <w:r>
        <w:rPr>
          <w:b/>
        </w:rPr>
        <w:t>G</w:t>
      </w:r>
      <w:r w:rsidR="00E54261" w:rsidRPr="007A1A59">
        <w:rPr>
          <w:b/>
        </w:rPr>
        <w:t>od the Just Judge Strong and Patient</w:t>
      </w:r>
    </w:p>
    <w:p w:rsidR="00E54261" w:rsidRPr="00AB1781" w:rsidRDefault="00E54261" w:rsidP="007A1A59">
      <w:pPr>
        <w:jc w:val="center"/>
        <w:rPr>
          <w:rFonts w:ascii="Book Antiqua" w:hAnsi="Book Antiqua" w:cs="Lucida Grande"/>
        </w:rPr>
      </w:pPr>
      <w:r w:rsidRPr="007A1A59">
        <w:rPr>
          <w:b/>
        </w:rPr>
        <w:t>Evil is Self-Destructive</w:t>
      </w:r>
    </w:p>
    <w:p w:rsidR="00E54261" w:rsidRPr="009C1C97" w:rsidRDefault="00E54261" w:rsidP="009C1C97">
      <w:pPr>
        <w:pStyle w:val="EnglishHangEndNoCoptic"/>
        <w:rPr>
          <w:i/>
        </w:rPr>
      </w:pPr>
      <w:r w:rsidRPr="00AB1781">
        <w:t>1</w:t>
      </w:r>
      <w:r w:rsidRPr="009C1C97">
        <w:rPr>
          <w:i/>
        </w:rPr>
        <w:t xml:space="preserve"> (A Psalm by David which he sang to the Lord concerning the words of Cush, the Benjamite)</w:t>
      </w:r>
    </w:p>
    <w:p w:rsidR="00E54261" w:rsidRPr="00AB1781" w:rsidRDefault="00E54261" w:rsidP="009C1C97">
      <w:pPr>
        <w:pStyle w:val="EnglishHangNoCoptic"/>
      </w:pPr>
      <w:r w:rsidRPr="00AB1781">
        <w:t xml:space="preserve">2 O Lord my God, in </w:t>
      </w:r>
      <w:r w:rsidR="001040C8">
        <w:t>You</w:t>
      </w:r>
      <w:r w:rsidRPr="00AB1781">
        <w:t xml:space="preserve"> I put my trust;</w:t>
      </w:r>
    </w:p>
    <w:p w:rsidR="00E54261" w:rsidRPr="00AB1781" w:rsidRDefault="00E54261" w:rsidP="009C1C97">
      <w:pPr>
        <w:pStyle w:val="EnglishHangEndNoCoptic"/>
      </w:pPr>
      <w:r w:rsidRPr="00AB1781">
        <w:tab/>
        <w:t>save me from all who persecute me, and deliver me;</w:t>
      </w:r>
    </w:p>
    <w:p w:rsidR="00E54261" w:rsidRPr="00AB1781" w:rsidRDefault="00E54261" w:rsidP="009C1C97">
      <w:pPr>
        <w:pStyle w:val="EnglishHangNoCoptic"/>
      </w:pPr>
      <w:r w:rsidRPr="00AB1781">
        <w:t>3 lest my enemy seize my soul like a lion,</w:t>
      </w:r>
      <w:r w:rsidRPr="00AB1781">
        <w:rPr>
          <w:rStyle w:val="FootnoteReference"/>
        </w:rPr>
        <w:footnoteReference w:id="33"/>
      </w:r>
    </w:p>
    <w:p w:rsidR="00E54261" w:rsidRPr="00AB1781" w:rsidRDefault="00E54261" w:rsidP="009C1C97">
      <w:pPr>
        <w:pStyle w:val="EnglishHangEndNoCoptic"/>
      </w:pPr>
      <w:r w:rsidRPr="00AB1781">
        <w:tab/>
        <w:t>when there is no one to redeem or save me.</w:t>
      </w:r>
    </w:p>
    <w:p w:rsidR="00E54261" w:rsidRPr="00AB1781" w:rsidRDefault="00E54261" w:rsidP="009C1C97">
      <w:pPr>
        <w:pStyle w:val="EnglishHangNoCoptic"/>
      </w:pPr>
      <w:r w:rsidRPr="00AB1781">
        <w:t>4 O Lord my God, if I have done wrong,</w:t>
      </w:r>
    </w:p>
    <w:p w:rsidR="00E54261" w:rsidRPr="00AB1781" w:rsidRDefault="00E54261" w:rsidP="009C1C97">
      <w:pPr>
        <w:pStyle w:val="EnglishHangEndNoCoptic"/>
      </w:pPr>
      <w:r w:rsidRPr="00AB1781">
        <w:tab/>
        <w:t>if there is guilt on my hands,</w:t>
      </w:r>
    </w:p>
    <w:p w:rsidR="00E54261" w:rsidRPr="00AB1781" w:rsidRDefault="00E54261" w:rsidP="009C1C97">
      <w:pPr>
        <w:pStyle w:val="EnglishHangNoCoptic"/>
      </w:pPr>
      <w:r w:rsidRPr="00AB1781">
        <w:t>5 if I have repaid with evil those who wronged me,</w:t>
      </w:r>
    </w:p>
    <w:p w:rsidR="00E54261" w:rsidRPr="00AB1781" w:rsidRDefault="00E54261" w:rsidP="009C1C97">
      <w:pPr>
        <w:pStyle w:val="EnglishHangEndNoCoptic"/>
      </w:pPr>
      <w:r w:rsidRPr="00AB1781">
        <w:tab/>
        <w:t>let me fall empty</w:t>
      </w:r>
      <w:r w:rsidRPr="00AB1781">
        <w:rPr>
          <w:rStyle w:val="FootnoteReference"/>
        </w:rPr>
        <w:footnoteReference w:id="34"/>
      </w:r>
      <w:r w:rsidRPr="00AB1781">
        <w:t xml:space="preserve"> before my enemies,</w:t>
      </w:r>
    </w:p>
    <w:p w:rsidR="00E54261" w:rsidRPr="00AB1781" w:rsidRDefault="00E54261" w:rsidP="009C1C97">
      <w:pPr>
        <w:pStyle w:val="EnglishHangNoCoptic"/>
      </w:pPr>
      <w:r w:rsidRPr="00AB1781">
        <w:t>6 let my enemy persecute my soul,</w:t>
      </w:r>
    </w:p>
    <w:p w:rsidR="00E54261" w:rsidRPr="00AB1781" w:rsidRDefault="00E54261" w:rsidP="009C1C97">
      <w:pPr>
        <w:pStyle w:val="EnglishHangNoCoptic"/>
      </w:pPr>
      <w:r w:rsidRPr="00AB1781">
        <w:tab/>
        <w:t>seize and trample my life into the earth,</w:t>
      </w:r>
    </w:p>
    <w:p w:rsidR="00E54261" w:rsidRPr="00AB1781" w:rsidRDefault="00E54261" w:rsidP="009C1C97">
      <w:pPr>
        <w:pStyle w:val="EnglishHangEndNoCoptic"/>
      </w:pPr>
      <w:r w:rsidRPr="00AB1781">
        <w:tab/>
        <w:t xml:space="preserve">and bury my glory in the dust. </w:t>
      </w:r>
      <w:r w:rsidRPr="009C1C97">
        <w:rPr>
          <w:i/>
        </w:rPr>
        <w:t>(Pause)</w:t>
      </w:r>
      <w:r w:rsidRPr="00AB1781">
        <w:rPr>
          <w:rStyle w:val="FootnoteReference"/>
        </w:rPr>
        <w:footnoteReference w:id="35"/>
      </w:r>
    </w:p>
    <w:p w:rsidR="00E54261" w:rsidRPr="00AB1781" w:rsidRDefault="00E54261" w:rsidP="009C1C97">
      <w:pPr>
        <w:pStyle w:val="EnglishHangNoCoptic"/>
      </w:pPr>
      <w:r w:rsidRPr="00AB1781">
        <w:t xml:space="preserve">7 Arise, O Lord, in </w:t>
      </w:r>
      <w:r w:rsidR="001040C8">
        <w:t>Your</w:t>
      </w:r>
      <w:r w:rsidRPr="00AB1781">
        <w:t xml:space="preserve"> wrath;</w:t>
      </w:r>
    </w:p>
    <w:p w:rsidR="00E54261" w:rsidRPr="00AB1781" w:rsidRDefault="00E54261" w:rsidP="009C1C97">
      <w:pPr>
        <w:pStyle w:val="EnglishHangNoCoptic"/>
      </w:pPr>
      <w:r w:rsidRPr="00AB1781">
        <w:tab/>
        <w:t xml:space="preserve">be exalted in the utmost confines of </w:t>
      </w:r>
      <w:r w:rsidR="001040C8">
        <w:t>Your</w:t>
      </w:r>
      <w:r w:rsidRPr="00AB1781">
        <w:t xml:space="preserve"> enemies.</w:t>
      </w:r>
    </w:p>
    <w:p w:rsidR="00E54261" w:rsidRPr="00AB1781" w:rsidRDefault="00E54261" w:rsidP="009C1C97">
      <w:pPr>
        <w:pStyle w:val="EnglishHangNoCoptic"/>
      </w:pPr>
      <w:r w:rsidRPr="00AB1781">
        <w:tab/>
        <w:t>Rise up, O Lord my God,</w:t>
      </w:r>
    </w:p>
    <w:p w:rsidR="00E54261" w:rsidRPr="00AB1781" w:rsidRDefault="00E54261" w:rsidP="009C1C97">
      <w:pPr>
        <w:pStyle w:val="EnglishHangEndNoCoptic"/>
      </w:pPr>
      <w:r w:rsidRPr="00AB1781">
        <w:tab/>
        <w:t xml:space="preserve">in defence of the law </w:t>
      </w:r>
      <w:r w:rsidR="001040C8">
        <w:t>You Yourself have</w:t>
      </w:r>
      <w:r w:rsidRPr="00AB1781">
        <w:t xml:space="preserve"> enjoined,</w:t>
      </w:r>
    </w:p>
    <w:p w:rsidR="00E54261" w:rsidRPr="00AB1781" w:rsidRDefault="00E54261" w:rsidP="009C1C97">
      <w:pPr>
        <w:pStyle w:val="EnglishHangNoCoptic"/>
      </w:pPr>
      <w:r w:rsidRPr="00AB1781">
        <w:t xml:space="preserve">8 and the congregation of peoples will gather round </w:t>
      </w:r>
      <w:r w:rsidR="001040C8">
        <w:t>You</w:t>
      </w:r>
      <w:r w:rsidRPr="00AB1781">
        <w:t>.</w:t>
      </w:r>
    </w:p>
    <w:p w:rsidR="00E54261" w:rsidRPr="00AB1781" w:rsidRDefault="00E54261" w:rsidP="009C1C97">
      <w:pPr>
        <w:pStyle w:val="EnglishHangEndNoCoptic"/>
      </w:pPr>
      <w:r w:rsidRPr="00AB1781">
        <w:tab/>
        <w:t>And over it ascend on high.</w:t>
      </w:r>
    </w:p>
    <w:p w:rsidR="00E54261" w:rsidRPr="00AB1781" w:rsidRDefault="00E54261" w:rsidP="009C1C97">
      <w:pPr>
        <w:pStyle w:val="EnglishHangNoCoptic"/>
      </w:pPr>
      <w:r w:rsidRPr="00AB1781">
        <w:t>9 The Lord will judge the peoples.</w:t>
      </w:r>
    </w:p>
    <w:p w:rsidR="00E54261" w:rsidRPr="00AB1781" w:rsidRDefault="00E54261" w:rsidP="009C1C97">
      <w:pPr>
        <w:pStyle w:val="EnglishHangNoCoptic"/>
      </w:pPr>
      <w:r w:rsidRPr="00AB1781">
        <w:tab/>
        <w:t>Judge me, O Lord,</w:t>
      </w:r>
    </w:p>
    <w:p w:rsidR="00E54261" w:rsidRPr="00AB1781" w:rsidRDefault="00E54261" w:rsidP="009C1C97">
      <w:pPr>
        <w:pStyle w:val="EnglishHangNoCoptic"/>
      </w:pPr>
      <w:r w:rsidRPr="00AB1781">
        <w:tab/>
        <w:t>according to my righteousness</w:t>
      </w:r>
    </w:p>
    <w:p w:rsidR="00E54261" w:rsidRPr="00AB1781" w:rsidRDefault="00E54261" w:rsidP="009C1C97">
      <w:pPr>
        <w:pStyle w:val="EnglishHangEndNoCoptic"/>
      </w:pPr>
      <w:r w:rsidRPr="00AB1781">
        <w:tab/>
        <w:t>and according to the innocence that is in me.</w:t>
      </w:r>
    </w:p>
    <w:p w:rsidR="00E54261" w:rsidRPr="00AB1781" w:rsidRDefault="00E54261" w:rsidP="009C1C97">
      <w:pPr>
        <w:pStyle w:val="EnglishHangNoCoptic"/>
      </w:pPr>
      <w:r w:rsidRPr="00AB1781">
        <w:t>10 O let the evil of sinners come to an end;</w:t>
      </w:r>
    </w:p>
    <w:p w:rsidR="00E54261" w:rsidRPr="00AB1781" w:rsidRDefault="00E54261" w:rsidP="009C1C97">
      <w:pPr>
        <w:pStyle w:val="EnglishHangNoCoptic"/>
      </w:pPr>
      <w:r w:rsidRPr="00AB1781">
        <w:tab/>
        <w:t>but guide the righteous.</w:t>
      </w:r>
    </w:p>
    <w:p w:rsidR="00E54261" w:rsidRPr="00AB1781" w:rsidRDefault="00E54261" w:rsidP="009C1C97">
      <w:pPr>
        <w:pStyle w:val="EnglishHangEndNoCoptic"/>
      </w:pPr>
      <w:r w:rsidRPr="00AB1781">
        <w:tab/>
        <w:t>It is God Who tests hearts and minds.</w:t>
      </w:r>
    </w:p>
    <w:p w:rsidR="00E54261" w:rsidRPr="00AB1781" w:rsidRDefault="00E54261" w:rsidP="009C1C97">
      <w:pPr>
        <w:pStyle w:val="EnglishHangNoCoptic"/>
      </w:pPr>
      <w:r w:rsidRPr="00AB1781">
        <w:lastRenderedPageBreak/>
        <w:t>11 The right help comes to me from God,</w:t>
      </w:r>
    </w:p>
    <w:p w:rsidR="00E54261" w:rsidRPr="00AB1781" w:rsidRDefault="00E54261" w:rsidP="009C1C97">
      <w:pPr>
        <w:pStyle w:val="EnglishHangEndNoCoptic"/>
      </w:pPr>
      <w:r w:rsidRPr="00AB1781">
        <w:tab/>
        <w:t>Who saves the upright of heart.</w:t>
      </w:r>
    </w:p>
    <w:p w:rsidR="00E54261" w:rsidRPr="00AB1781" w:rsidRDefault="00E54261" w:rsidP="009C1C97">
      <w:pPr>
        <w:pStyle w:val="EnglishHangNoCoptic"/>
      </w:pPr>
      <w:r w:rsidRPr="00AB1781">
        <w:t>12 God is a just judge, strong and patient,</w:t>
      </w:r>
    </w:p>
    <w:p w:rsidR="00E54261" w:rsidRPr="00AB1781" w:rsidRDefault="00E54261" w:rsidP="009C1C97">
      <w:pPr>
        <w:pStyle w:val="EnglishHangEndNoCoptic"/>
      </w:pPr>
      <w:r w:rsidRPr="00AB1781">
        <w:tab/>
        <w:t>not inflicting vengeance every day.</w:t>
      </w:r>
    </w:p>
    <w:p w:rsidR="00E54261" w:rsidRPr="00AB1781" w:rsidRDefault="00E54261" w:rsidP="009C1C97">
      <w:pPr>
        <w:pStyle w:val="EnglishHangNoCoptic"/>
      </w:pPr>
      <w:r w:rsidRPr="00AB1781">
        <w:t>13 If you do not return, He will polish His sword;</w:t>
      </w:r>
    </w:p>
    <w:p w:rsidR="00E54261" w:rsidRPr="00AB1781" w:rsidRDefault="00E54261" w:rsidP="009C1C97">
      <w:pPr>
        <w:pStyle w:val="EnglishHangEndNoCoptic"/>
      </w:pPr>
      <w:r w:rsidRPr="00AB1781">
        <w:tab/>
        <w:t>He has drawn His bow and made it ready,</w:t>
      </w:r>
    </w:p>
    <w:p w:rsidR="00E54261" w:rsidRPr="00AB1781" w:rsidRDefault="00E54261" w:rsidP="009C1C97">
      <w:pPr>
        <w:pStyle w:val="EnglishHangNoCoptic"/>
      </w:pPr>
      <w:r w:rsidRPr="00AB1781">
        <w:t>14 and in it He has fitted the arrows of death;</w:t>
      </w:r>
    </w:p>
    <w:p w:rsidR="00E54261" w:rsidRPr="009C1C97" w:rsidRDefault="00E54261" w:rsidP="009C1C97">
      <w:pPr>
        <w:pStyle w:val="EnglishHangEndNoCoptic"/>
      </w:pPr>
      <w:r w:rsidRPr="00AB1781">
        <w:tab/>
        <w:t>He has forged His bolts for those who are burning.</w:t>
      </w:r>
    </w:p>
    <w:p w:rsidR="00E54261" w:rsidRPr="00AB1781" w:rsidRDefault="00E54261" w:rsidP="009C1C97">
      <w:pPr>
        <w:pStyle w:val="EnglishHangNoCoptic"/>
      </w:pPr>
      <w:r w:rsidRPr="00AB1781">
        <w:t>15 The sinner travails with wrongdoing;</w:t>
      </w:r>
    </w:p>
    <w:p w:rsidR="00E54261" w:rsidRPr="00AB1781" w:rsidRDefault="00E54261" w:rsidP="009C1C97">
      <w:pPr>
        <w:pStyle w:val="EnglishHangEndNoCoptic"/>
      </w:pPr>
      <w:r w:rsidRPr="00AB1781">
        <w:tab/>
        <w:t>He conceives trouble and gives birth to iniquity.</w:t>
      </w:r>
    </w:p>
    <w:p w:rsidR="00E54261" w:rsidRPr="00AB1781" w:rsidRDefault="00E54261" w:rsidP="009C1C97">
      <w:pPr>
        <w:pStyle w:val="EnglishHangNoCoptic"/>
      </w:pPr>
      <w:r w:rsidRPr="00AB1781">
        <w:t>16 He has dug a pit and scooped it out,</w:t>
      </w:r>
    </w:p>
    <w:p w:rsidR="00E54261" w:rsidRPr="00AB1781" w:rsidRDefault="00E54261" w:rsidP="009C1C97">
      <w:pPr>
        <w:pStyle w:val="EnglishHangEndNoCoptic"/>
      </w:pPr>
      <w:r w:rsidRPr="00AB1781">
        <w:tab/>
        <w:t>and he will fall into the hole he has made.</w:t>
      </w:r>
    </w:p>
    <w:p w:rsidR="00E54261" w:rsidRPr="00AB1781" w:rsidRDefault="00E54261" w:rsidP="009C1C97">
      <w:pPr>
        <w:pStyle w:val="EnglishHangNoCoptic"/>
      </w:pPr>
      <w:r w:rsidRPr="00AB1781">
        <w:t>17 His trouble will recoil on his head,</w:t>
      </w:r>
    </w:p>
    <w:p w:rsidR="00E54261" w:rsidRPr="00AB1781" w:rsidRDefault="00E54261" w:rsidP="009C1C97">
      <w:pPr>
        <w:pStyle w:val="EnglishHangEndNoCoptic"/>
      </w:pPr>
      <w:r w:rsidRPr="00AB1781">
        <w:tab/>
        <w:t>and his wrongdoing will crash on his crown.</w:t>
      </w:r>
    </w:p>
    <w:p w:rsidR="00E54261" w:rsidRPr="00AB1781" w:rsidRDefault="00E54261" w:rsidP="009C1C97">
      <w:pPr>
        <w:pStyle w:val="EnglishHangNoCoptic"/>
      </w:pPr>
      <w:r w:rsidRPr="00AB1781">
        <w:t>18 I will give thanks to the Lord for His justice;</w:t>
      </w:r>
    </w:p>
    <w:p w:rsidR="00E54261" w:rsidRPr="009C1C97" w:rsidRDefault="00E54261" w:rsidP="009C1C97">
      <w:pPr>
        <w:pStyle w:val="EnglishHangEndNoCoptic"/>
      </w:pPr>
      <w:r w:rsidRPr="00AB1781">
        <w:tab/>
        <w:t>and I will sing praise to the name of the Lord Most High.</w:t>
      </w:r>
    </w:p>
    <w:p w:rsidR="00E54261" w:rsidRPr="009C1C97" w:rsidRDefault="009C1C97" w:rsidP="009C1C97">
      <w:pPr>
        <w:pStyle w:val="Heading3"/>
      </w:pPr>
      <w:bookmarkStart w:id="836" w:name="_Ref412098295"/>
      <w:r>
        <w:t>Psalm</w:t>
      </w:r>
      <w:r w:rsidR="00E54261" w:rsidRPr="00AB1781">
        <w:t xml:space="preserve"> 8</w:t>
      </w:r>
      <w:r>
        <w:t xml:space="preserve">: O Lord, our Lord, how wonderful is </w:t>
      </w:r>
      <w:r w:rsidR="001040C8">
        <w:t>Your N</w:t>
      </w:r>
      <w:r>
        <w:t>ame</w:t>
      </w:r>
      <w:bookmarkEnd w:id="836"/>
    </w:p>
    <w:p w:rsidR="00E54261" w:rsidRPr="007A1A59" w:rsidRDefault="00E54261" w:rsidP="007A1A59">
      <w:pPr>
        <w:jc w:val="center"/>
        <w:rPr>
          <w:b/>
        </w:rPr>
      </w:pPr>
      <w:r w:rsidRPr="007A1A59">
        <w:rPr>
          <w:b/>
        </w:rPr>
        <w:t>The Greatness of God and His Love for Men</w:t>
      </w:r>
    </w:p>
    <w:p w:rsidR="00E54261" w:rsidRPr="007A1A59" w:rsidRDefault="00E54261" w:rsidP="007A1A59">
      <w:pPr>
        <w:jc w:val="center"/>
        <w:rPr>
          <w:b/>
        </w:rPr>
      </w:pPr>
      <w:r w:rsidRPr="007A1A59">
        <w:rPr>
          <w:b/>
        </w:rPr>
        <w:t>The Greatness of Man as God’s Plenipotentiary</w:t>
      </w:r>
    </w:p>
    <w:p w:rsidR="00E54261" w:rsidRPr="00AB1781" w:rsidRDefault="00E54261" w:rsidP="009C1C97">
      <w:pPr>
        <w:pStyle w:val="EnglishHangEndNoCoptic"/>
      </w:pPr>
      <w:r w:rsidRPr="00AB1781">
        <w:t xml:space="preserve">1 </w:t>
      </w:r>
      <w:r w:rsidRPr="009C1C97">
        <w:rPr>
          <w:i/>
        </w:rPr>
        <w:t>(A Psalm by David)</w:t>
      </w:r>
    </w:p>
    <w:p w:rsidR="00E54261" w:rsidRPr="00AB1781" w:rsidRDefault="00E54261" w:rsidP="009C1C97">
      <w:pPr>
        <w:pStyle w:val="EnglishHangNoCoptic"/>
      </w:pPr>
      <w:r w:rsidRPr="00AB1781">
        <w:t>2 O Lord, our Lord,</w:t>
      </w:r>
    </w:p>
    <w:p w:rsidR="00E54261" w:rsidRPr="00AB1781" w:rsidRDefault="00E54261" w:rsidP="009C1C97">
      <w:pPr>
        <w:pStyle w:val="EnglishHangNoCoptic"/>
      </w:pPr>
      <w:r w:rsidRPr="00AB1781">
        <w:tab/>
        <w:t xml:space="preserve">how wonderful is </w:t>
      </w:r>
      <w:r w:rsidR="001040C8">
        <w:t>Your N</w:t>
      </w:r>
      <w:r w:rsidRPr="00AB1781">
        <w:t>ame in all the earth!</w:t>
      </w:r>
      <w:r w:rsidRPr="00AB1781">
        <w:rPr>
          <w:rStyle w:val="FootnoteReference"/>
        </w:rPr>
        <w:footnoteReference w:id="36"/>
      </w:r>
    </w:p>
    <w:p w:rsidR="00E54261" w:rsidRPr="00AB1781" w:rsidRDefault="00E54261" w:rsidP="009C1C97">
      <w:pPr>
        <w:pStyle w:val="EnglishHangEndNoCoptic"/>
      </w:pPr>
      <w:r w:rsidRPr="00AB1781">
        <w:tab/>
        <w:t xml:space="preserve">For </w:t>
      </w:r>
      <w:r w:rsidR="001040C8">
        <w:t>Your</w:t>
      </w:r>
      <w:r w:rsidRPr="00AB1781">
        <w:t xml:space="preserve"> majesty is exalted above the heavens.</w:t>
      </w:r>
    </w:p>
    <w:p w:rsidR="00E54261" w:rsidRPr="00AB1781" w:rsidRDefault="00E54261" w:rsidP="009C1C97">
      <w:pPr>
        <w:pStyle w:val="EnglishHangNoCoptic"/>
      </w:pPr>
      <w:r w:rsidRPr="00AB1781">
        <w:t>3 Out of the mouth of babes and sucklings</w:t>
      </w:r>
    </w:p>
    <w:p w:rsidR="00E54261" w:rsidRPr="00AB1781" w:rsidRDefault="00E54261" w:rsidP="009C1C97">
      <w:pPr>
        <w:pStyle w:val="EnglishHangNoCoptic"/>
      </w:pPr>
      <w:r w:rsidRPr="00AB1781">
        <w:tab/>
      </w:r>
      <w:r w:rsidR="001040C8">
        <w:t>You</w:t>
      </w:r>
      <w:r w:rsidRPr="00AB1781">
        <w:t xml:space="preserve"> </w:t>
      </w:r>
      <w:r w:rsidR="00556387">
        <w:t>have</w:t>
      </w:r>
      <w:r w:rsidRPr="00AB1781">
        <w:t xml:space="preserve"> perfected praise</w:t>
      </w:r>
      <w:r w:rsidRPr="00AB1781">
        <w:rPr>
          <w:rStyle w:val="FootnoteReference"/>
        </w:rPr>
        <w:footnoteReference w:id="37"/>
      </w:r>
    </w:p>
    <w:p w:rsidR="00E54261" w:rsidRPr="00AB1781" w:rsidRDefault="00E54261" w:rsidP="009C1C97">
      <w:pPr>
        <w:pStyle w:val="EnglishHangNoCoptic"/>
      </w:pPr>
      <w:r w:rsidRPr="00AB1781">
        <w:tab/>
        <w:t xml:space="preserve">because of </w:t>
      </w:r>
      <w:r w:rsidR="001040C8">
        <w:t>Your</w:t>
      </w:r>
      <w:r w:rsidRPr="00AB1781">
        <w:t xml:space="preserve"> enemies,</w:t>
      </w:r>
    </w:p>
    <w:p w:rsidR="00E54261" w:rsidRPr="00AB1781" w:rsidRDefault="00E54261" w:rsidP="009C1C97">
      <w:pPr>
        <w:pStyle w:val="EnglishHangEndNoCoptic"/>
      </w:pPr>
      <w:r w:rsidRPr="00AB1781">
        <w:tab/>
        <w:t>to silence the enemy and the avenger.</w:t>
      </w:r>
    </w:p>
    <w:p w:rsidR="00E54261" w:rsidRPr="00AB1781" w:rsidRDefault="00E54261" w:rsidP="009C1C97">
      <w:pPr>
        <w:pStyle w:val="EnglishHangNoCoptic"/>
      </w:pPr>
      <w:r w:rsidRPr="00AB1781">
        <w:t xml:space="preserve">4 When I behold the heavens, the work of </w:t>
      </w:r>
      <w:r w:rsidR="001040C8">
        <w:t>Your</w:t>
      </w:r>
      <w:r w:rsidRPr="00AB1781">
        <w:t xml:space="preserve"> fingers,</w:t>
      </w:r>
    </w:p>
    <w:p w:rsidR="00E54261" w:rsidRPr="00AB1781" w:rsidRDefault="00E54261" w:rsidP="009C1C97">
      <w:pPr>
        <w:pStyle w:val="EnglishHangEndNoCoptic"/>
      </w:pPr>
      <w:r w:rsidRPr="00AB1781">
        <w:lastRenderedPageBreak/>
        <w:tab/>
        <w:t xml:space="preserve">the moon and stars which </w:t>
      </w:r>
      <w:r w:rsidR="001040C8">
        <w:t>You have</w:t>
      </w:r>
      <w:r w:rsidRPr="00AB1781">
        <w:t xml:space="preserve"> poised,</w:t>
      </w:r>
      <w:r w:rsidRPr="00AB1781">
        <w:rPr>
          <w:rStyle w:val="FootnoteReference"/>
        </w:rPr>
        <w:footnoteReference w:id="38"/>
      </w:r>
    </w:p>
    <w:p w:rsidR="00E54261" w:rsidRPr="00AB1781" w:rsidRDefault="00E54261" w:rsidP="009C1C97">
      <w:pPr>
        <w:pStyle w:val="EnglishHangNoCoptic"/>
      </w:pPr>
      <w:r w:rsidRPr="00AB1781">
        <w:t xml:space="preserve">5 what is man that </w:t>
      </w:r>
      <w:r w:rsidR="001040C8">
        <w:t>You remember</w:t>
      </w:r>
      <w:r w:rsidRPr="00AB1781">
        <w:t xml:space="preserve"> him,</w:t>
      </w:r>
    </w:p>
    <w:p w:rsidR="00E54261" w:rsidRPr="00AB1781" w:rsidRDefault="001040C8" w:rsidP="009C1C97">
      <w:pPr>
        <w:pStyle w:val="EnglishHangEndNoCoptic"/>
      </w:pPr>
      <w:r>
        <w:tab/>
        <w:t>or a son of man that You visit</w:t>
      </w:r>
      <w:r w:rsidR="00E54261" w:rsidRPr="00AB1781">
        <w:t xml:space="preserve"> him?</w:t>
      </w:r>
    </w:p>
    <w:p w:rsidR="00E54261" w:rsidRPr="00AB1781" w:rsidRDefault="001040C8" w:rsidP="009C1C97">
      <w:pPr>
        <w:pStyle w:val="EnglishHangNoCoptic"/>
      </w:pPr>
      <w:r>
        <w:t>6 You have</w:t>
      </w:r>
      <w:r w:rsidR="00E54261" w:rsidRPr="00AB1781">
        <w:t xml:space="preserve"> made him a little lower than the angels;</w:t>
      </w:r>
    </w:p>
    <w:p w:rsidR="00E54261" w:rsidRPr="00AB1781" w:rsidRDefault="001040C8" w:rsidP="009C1C97">
      <w:pPr>
        <w:pStyle w:val="EnglishHangEndNoCoptic"/>
      </w:pPr>
      <w:r>
        <w:tab/>
        <w:t>You have</w:t>
      </w:r>
      <w:r w:rsidR="00E54261" w:rsidRPr="00AB1781">
        <w:t xml:space="preserve"> crowned him with glory and honor,</w:t>
      </w:r>
    </w:p>
    <w:p w:rsidR="00E54261" w:rsidRPr="00AB1781" w:rsidRDefault="001040C8" w:rsidP="009C1C97">
      <w:pPr>
        <w:pStyle w:val="EnglishHangNoCoptic"/>
      </w:pPr>
      <w:r>
        <w:t>7 You have set him over the works of Your</w:t>
      </w:r>
      <w:r w:rsidR="00E54261" w:rsidRPr="00AB1781">
        <w:t xml:space="preserve"> hands;</w:t>
      </w:r>
    </w:p>
    <w:p w:rsidR="00E54261" w:rsidRPr="00AB1781" w:rsidRDefault="00E54261" w:rsidP="009C1C97">
      <w:pPr>
        <w:pStyle w:val="EnglishHangEndNoCoptic"/>
      </w:pPr>
      <w:r w:rsidRPr="00AB1781">
        <w:tab/>
      </w:r>
      <w:r w:rsidR="001040C8">
        <w:t>You have</w:t>
      </w:r>
      <w:r w:rsidRPr="00AB1781">
        <w:t xml:space="preserve"> put all things under his feet:</w:t>
      </w:r>
      <w:r w:rsidRPr="00AB1781">
        <w:rPr>
          <w:rStyle w:val="FootnoteReference"/>
        </w:rPr>
        <w:footnoteReference w:id="39"/>
      </w:r>
    </w:p>
    <w:p w:rsidR="00E54261" w:rsidRPr="00AB1781" w:rsidRDefault="00E54261" w:rsidP="009C1C97">
      <w:pPr>
        <w:pStyle w:val="EnglishHangNoCoptic"/>
      </w:pPr>
      <w:r w:rsidRPr="00AB1781">
        <w:t>8 all sheep and cattle,</w:t>
      </w:r>
    </w:p>
    <w:p w:rsidR="00E54261" w:rsidRPr="00AB1781" w:rsidRDefault="00E54261" w:rsidP="009C1C97">
      <w:pPr>
        <w:pStyle w:val="EnglishHangEndNoCoptic"/>
      </w:pPr>
      <w:r w:rsidRPr="00AB1781">
        <w:tab/>
        <w:t>and also the beasts of the plain;</w:t>
      </w:r>
    </w:p>
    <w:p w:rsidR="00E54261" w:rsidRPr="00AB1781" w:rsidRDefault="00E54261" w:rsidP="009C1C97">
      <w:pPr>
        <w:pStyle w:val="EnglishHangNoCoptic"/>
      </w:pPr>
      <w:r w:rsidRPr="00AB1781">
        <w:t>9 the birds in the sky and the fish in the sea,</w:t>
      </w:r>
    </w:p>
    <w:p w:rsidR="00E54261" w:rsidRPr="00AB1781" w:rsidRDefault="00E54261" w:rsidP="009C1C97">
      <w:pPr>
        <w:pStyle w:val="EnglishHangEndNoCoptic"/>
      </w:pPr>
      <w:r w:rsidRPr="00AB1781">
        <w:tab/>
        <w:t>and the things that pass through the paths of the seas.</w:t>
      </w:r>
    </w:p>
    <w:p w:rsidR="00E54261" w:rsidRPr="00AB1781" w:rsidRDefault="00E54261" w:rsidP="009C1C97">
      <w:pPr>
        <w:pStyle w:val="EnglishHangNoCoptic"/>
      </w:pPr>
      <w:r w:rsidRPr="00AB1781">
        <w:t>10 O Lord, our Lord,</w:t>
      </w:r>
    </w:p>
    <w:p w:rsidR="00980D99" w:rsidRDefault="001040C8" w:rsidP="009C1C97">
      <w:pPr>
        <w:pStyle w:val="EnglishHangEndNoCoptic"/>
      </w:pPr>
      <w:r>
        <w:tab/>
        <w:t>how wonderful is Your N</w:t>
      </w:r>
      <w:r w:rsidR="00E54261" w:rsidRPr="00AB1781">
        <w:t>ame in all the earth!</w:t>
      </w:r>
    </w:p>
    <w:p w:rsidR="00435BD3" w:rsidRPr="00435BD3" w:rsidRDefault="00435BD3" w:rsidP="00435BD3">
      <w:pPr>
        <w:pStyle w:val="Heading3"/>
      </w:pPr>
      <w:r>
        <w:t>Psalm</w:t>
      </w:r>
      <w:r w:rsidRPr="00AB1781">
        <w:t xml:space="preserve"> 9</w:t>
      </w:r>
      <w:r>
        <w:t xml:space="preserve">: I will thank </w:t>
      </w:r>
      <w:r w:rsidR="001040C8">
        <w:t>You</w:t>
      </w:r>
      <w:r>
        <w:t>, O Lord, with my whole heart</w:t>
      </w:r>
    </w:p>
    <w:p w:rsidR="00435BD3" w:rsidRPr="007A1A59" w:rsidRDefault="00435BD3" w:rsidP="007A1A59">
      <w:pPr>
        <w:jc w:val="center"/>
        <w:rPr>
          <w:b/>
        </w:rPr>
      </w:pPr>
      <w:r w:rsidRPr="007A1A59">
        <w:rPr>
          <w:b/>
        </w:rPr>
        <w:t>Praise of God’s Just Government</w:t>
      </w:r>
    </w:p>
    <w:p w:rsidR="00435BD3" w:rsidRPr="007A1A59" w:rsidRDefault="00435BD3" w:rsidP="007A1A59">
      <w:pPr>
        <w:jc w:val="center"/>
        <w:rPr>
          <w:b/>
        </w:rPr>
      </w:pPr>
      <w:r w:rsidRPr="007A1A59">
        <w:rPr>
          <w:b/>
        </w:rPr>
        <w:t>Call to Make God Known to the Nations</w:t>
      </w:r>
    </w:p>
    <w:p w:rsidR="00435BD3" w:rsidRPr="00AB1781" w:rsidRDefault="00435BD3" w:rsidP="00435BD3">
      <w:pPr>
        <w:pStyle w:val="Rubric"/>
      </w:pPr>
      <w:r w:rsidRPr="00AB1781">
        <w:t>1 (On the Mysteries of the Son. A Psalm by David)</w:t>
      </w:r>
    </w:p>
    <w:p w:rsidR="00435BD3" w:rsidRPr="00AB1781" w:rsidRDefault="00435BD3" w:rsidP="00435BD3">
      <w:pPr>
        <w:pStyle w:val="EnglishHangNoCoptic"/>
      </w:pPr>
      <w:r w:rsidRPr="00AB1781">
        <w:t xml:space="preserve">2 I will thank </w:t>
      </w:r>
      <w:r w:rsidR="001040C8">
        <w:t>You</w:t>
      </w:r>
      <w:r w:rsidRPr="00AB1781">
        <w:t>, O Lord, with my whole heart;</w:t>
      </w:r>
    </w:p>
    <w:p w:rsidR="00435BD3" w:rsidRPr="00AB1781" w:rsidRDefault="00435BD3" w:rsidP="00435BD3">
      <w:pPr>
        <w:pStyle w:val="EnglishHangEndNoCoptic"/>
      </w:pPr>
      <w:r w:rsidRPr="00AB1781">
        <w:tab/>
        <w:t xml:space="preserve">I will tell of all </w:t>
      </w:r>
      <w:r w:rsidR="00E570CB">
        <w:t>Your</w:t>
      </w:r>
      <w:r w:rsidRPr="00AB1781">
        <w:t xml:space="preserve"> wonders.</w:t>
      </w:r>
    </w:p>
    <w:p w:rsidR="00435BD3" w:rsidRPr="00AB1781" w:rsidRDefault="00435BD3" w:rsidP="00435BD3">
      <w:pPr>
        <w:pStyle w:val="EnglishHangNoCoptic"/>
      </w:pPr>
      <w:r w:rsidRPr="00AB1781">
        <w:t xml:space="preserve">3 I will be glad and exult in </w:t>
      </w:r>
      <w:r w:rsidR="001040C8">
        <w:t>You</w:t>
      </w:r>
      <w:r w:rsidRPr="00AB1781">
        <w:t>;</w:t>
      </w:r>
    </w:p>
    <w:p w:rsidR="00435BD3" w:rsidRPr="00AB1781" w:rsidRDefault="00435BD3" w:rsidP="00435BD3">
      <w:pPr>
        <w:pStyle w:val="EnglishHangEndNoCoptic"/>
      </w:pPr>
      <w:r w:rsidRPr="00AB1781">
        <w:tab/>
        <w:t xml:space="preserve">I will sing to </w:t>
      </w:r>
      <w:r w:rsidR="00E570CB">
        <w:t>Your</w:t>
      </w:r>
      <w:r w:rsidRPr="00AB1781">
        <w:t xml:space="preserve"> name, O Most High.</w:t>
      </w:r>
    </w:p>
    <w:p w:rsidR="00435BD3" w:rsidRPr="00AB1781" w:rsidRDefault="00435BD3" w:rsidP="00435BD3">
      <w:pPr>
        <w:pStyle w:val="EnglishHangNoCoptic"/>
      </w:pPr>
      <w:r w:rsidRPr="00AB1781">
        <w:t>4 When my enemy is put to flight,</w:t>
      </w:r>
    </w:p>
    <w:p w:rsidR="00435BD3" w:rsidRPr="00AB1781" w:rsidRDefault="00435BD3" w:rsidP="00435BD3">
      <w:pPr>
        <w:pStyle w:val="EnglishHangEndNoCoptic"/>
      </w:pPr>
      <w:r w:rsidRPr="00AB1781">
        <w:tab/>
        <w:t xml:space="preserve">my foes weaken and perish from </w:t>
      </w:r>
      <w:r w:rsidR="00E570CB">
        <w:t>Your</w:t>
      </w:r>
      <w:r w:rsidRPr="00AB1781">
        <w:t xml:space="preserve"> presence.</w:t>
      </w:r>
    </w:p>
    <w:p w:rsidR="00435BD3" w:rsidRPr="00AB1781" w:rsidRDefault="00435BD3" w:rsidP="00435BD3">
      <w:pPr>
        <w:pStyle w:val="EnglishHangNoCoptic"/>
      </w:pPr>
      <w:r w:rsidRPr="00AB1781">
        <w:t xml:space="preserve">5 </w:t>
      </w:r>
      <w:r w:rsidR="001040C8">
        <w:t>You</w:t>
      </w:r>
      <w:r w:rsidRPr="00AB1781">
        <w:t xml:space="preserve"> </w:t>
      </w:r>
      <w:r w:rsidR="001040C8">
        <w:t>uphold</w:t>
      </w:r>
      <w:r w:rsidRPr="00AB1781">
        <w:t xml:space="preserve"> my cause and my right,</w:t>
      </w:r>
    </w:p>
    <w:p w:rsidR="00435BD3" w:rsidRPr="00AB1781" w:rsidRDefault="00435BD3" w:rsidP="00435BD3">
      <w:pPr>
        <w:pStyle w:val="EnglishHangEndNoCoptic"/>
      </w:pPr>
      <w:r w:rsidRPr="00AB1781">
        <w:tab/>
        <w:t>sitting enthroned, judging justly.</w:t>
      </w:r>
    </w:p>
    <w:p w:rsidR="00435BD3" w:rsidRPr="00AB1781" w:rsidRDefault="00435BD3" w:rsidP="00435BD3">
      <w:pPr>
        <w:pStyle w:val="EnglishHangNoCoptic"/>
      </w:pPr>
      <w:r w:rsidRPr="00AB1781">
        <w:t xml:space="preserve">6 </w:t>
      </w:r>
      <w:r w:rsidR="001040C8">
        <w:t>You</w:t>
      </w:r>
      <w:r w:rsidRPr="00AB1781">
        <w:t xml:space="preserve"> </w:t>
      </w:r>
      <w:r w:rsidR="00556387">
        <w:t>have</w:t>
      </w:r>
      <w:r w:rsidRPr="00AB1781">
        <w:t xml:space="preserve"> rebuked the nations,</w:t>
      </w:r>
    </w:p>
    <w:p w:rsidR="00435BD3" w:rsidRPr="00AB1781" w:rsidRDefault="00435BD3" w:rsidP="00435BD3">
      <w:pPr>
        <w:pStyle w:val="EnglishHangNoCoptic"/>
      </w:pPr>
      <w:r w:rsidRPr="00AB1781">
        <w:tab/>
        <w:t>and the wicked one has perished;</w:t>
      </w:r>
      <w:r w:rsidRPr="00AB1781">
        <w:rPr>
          <w:rStyle w:val="FootnoteReference"/>
        </w:rPr>
        <w:footnoteReference w:id="40"/>
      </w:r>
    </w:p>
    <w:p w:rsidR="00435BD3" w:rsidRPr="00AB1781" w:rsidRDefault="00435BD3" w:rsidP="00435BD3">
      <w:pPr>
        <w:pStyle w:val="EnglishHangEndNoCoptic"/>
      </w:pPr>
      <w:r w:rsidRPr="00AB1781">
        <w:lastRenderedPageBreak/>
        <w:tab/>
      </w:r>
      <w:r w:rsidR="001040C8">
        <w:t>You</w:t>
      </w:r>
      <w:r w:rsidRPr="00AB1781">
        <w:t xml:space="preserve"> </w:t>
      </w:r>
      <w:r w:rsidR="00556387">
        <w:t>have</w:t>
      </w:r>
      <w:r w:rsidRPr="00AB1781">
        <w:t xml:space="preserve"> wiped out his name for all eternity.</w:t>
      </w:r>
    </w:p>
    <w:p w:rsidR="00435BD3" w:rsidRPr="00AB1781" w:rsidRDefault="00435BD3" w:rsidP="00435BD3">
      <w:pPr>
        <w:pStyle w:val="EnglishHangNoCoptic"/>
      </w:pPr>
      <w:r w:rsidRPr="00AB1781">
        <w:t>7 The enemy’s swords have utterly failed,</w:t>
      </w:r>
    </w:p>
    <w:p w:rsidR="00435BD3" w:rsidRPr="00AB1781" w:rsidRDefault="00435BD3" w:rsidP="00435BD3">
      <w:pPr>
        <w:pStyle w:val="EnglishHangNoCoptic"/>
      </w:pPr>
      <w:r w:rsidRPr="00AB1781">
        <w:tab/>
        <w:t xml:space="preserve">and </w:t>
      </w:r>
      <w:r w:rsidR="001040C8">
        <w:t>You</w:t>
      </w:r>
      <w:r w:rsidRPr="00AB1781">
        <w:t xml:space="preserve"> </w:t>
      </w:r>
      <w:r w:rsidR="00556387">
        <w:t>have</w:t>
      </w:r>
      <w:r w:rsidRPr="00AB1781">
        <w:t xml:space="preserve"> destroyed their cities;</w:t>
      </w:r>
    </w:p>
    <w:p w:rsidR="00435BD3" w:rsidRPr="00AB1781" w:rsidRDefault="00435BD3" w:rsidP="00435BD3">
      <w:pPr>
        <w:pStyle w:val="EnglishHangEndNoCoptic"/>
      </w:pPr>
      <w:r w:rsidRPr="00AB1781">
        <w:tab/>
        <w:t>their memory with their din has perished.</w:t>
      </w:r>
    </w:p>
    <w:p w:rsidR="00435BD3" w:rsidRPr="00AB1781" w:rsidRDefault="00435BD3" w:rsidP="00435BD3">
      <w:pPr>
        <w:pStyle w:val="EnglishHangNoCoptic"/>
      </w:pPr>
      <w:r w:rsidRPr="00AB1781">
        <w:t>8 But the Lord continues for ever;</w:t>
      </w:r>
    </w:p>
    <w:p w:rsidR="00435BD3" w:rsidRPr="00AB1781" w:rsidRDefault="00435BD3" w:rsidP="00435BD3">
      <w:pPr>
        <w:pStyle w:val="EnglishHangEndNoCoptic"/>
      </w:pPr>
      <w:r w:rsidRPr="00AB1781">
        <w:tab/>
        <w:t>He has prepared His throne for judgment.</w:t>
      </w:r>
    </w:p>
    <w:p w:rsidR="00435BD3" w:rsidRPr="00AB1781" w:rsidRDefault="00435BD3" w:rsidP="00435BD3">
      <w:pPr>
        <w:pStyle w:val="EnglishHangNoCoptic"/>
      </w:pPr>
      <w:r w:rsidRPr="00AB1781">
        <w:t>9 He will judge the world with justice;</w:t>
      </w:r>
    </w:p>
    <w:p w:rsidR="00435BD3" w:rsidRPr="00AB1781" w:rsidRDefault="00435BD3" w:rsidP="00435BD3">
      <w:pPr>
        <w:pStyle w:val="EnglishHangEndNoCoptic"/>
      </w:pPr>
      <w:r w:rsidRPr="00AB1781">
        <w:tab/>
        <w:t>He will judge the peoples rightly.</w:t>
      </w:r>
    </w:p>
    <w:p w:rsidR="00435BD3" w:rsidRPr="00AB1781" w:rsidRDefault="00435BD3" w:rsidP="00435BD3">
      <w:pPr>
        <w:pStyle w:val="EnglishHangNoCoptic"/>
      </w:pPr>
      <w:r w:rsidRPr="00AB1781">
        <w:t>10 The Lord is the poor man’s refuge,</w:t>
      </w:r>
    </w:p>
    <w:p w:rsidR="00435BD3" w:rsidRPr="00AB1781" w:rsidRDefault="00435BD3" w:rsidP="00435BD3">
      <w:pPr>
        <w:pStyle w:val="EnglishHangEndNoCoptic"/>
      </w:pPr>
      <w:r w:rsidRPr="00AB1781">
        <w:tab/>
        <w:t>his helper in times of trouble.</w:t>
      </w:r>
    </w:p>
    <w:p w:rsidR="00435BD3" w:rsidRPr="00AB1781" w:rsidRDefault="00435BD3" w:rsidP="00435BD3">
      <w:pPr>
        <w:pStyle w:val="EnglishHangNoCoptic"/>
      </w:pPr>
      <w:r w:rsidRPr="00AB1781">
        <w:t xml:space="preserve">11 Let those who know </w:t>
      </w:r>
      <w:r w:rsidR="00E570CB">
        <w:t>Your</w:t>
      </w:r>
      <w:r w:rsidRPr="00AB1781">
        <w:t xml:space="preserve"> name put their trust in </w:t>
      </w:r>
      <w:r w:rsidR="001040C8">
        <w:t>You</w:t>
      </w:r>
      <w:r w:rsidRPr="00AB1781">
        <w:t>,</w:t>
      </w:r>
    </w:p>
    <w:p w:rsidR="00435BD3" w:rsidRPr="00AB1781" w:rsidRDefault="00435BD3" w:rsidP="00435BD3">
      <w:pPr>
        <w:pStyle w:val="EnglishHangEndNoCoptic"/>
      </w:pPr>
      <w:r w:rsidRPr="00AB1781">
        <w:tab/>
        <w:t xml:space="preserve">for </w:t>
      </w:r>
      <w:r w:rsidR="001040C8">
        <w:t>You</w:t>
      </w:r>
      <w:r w:rsidRPr="00AB1781">
        <w:t xml:space="preserve"> </w:t>
      </w:r>
      <w:r w:rsidR="00556387">
        <w:t>have</w:t>
      </w:r>
      <w:r w:rsidRPr="00AB1781">
        <w:t xml:space="preserve"> never failed those who seek </w:t>
      </w:r>
      <w:r w:rsidR="001040C8">
        <w:t>You</w:t>
      </w:r>
      <w:r w:rsidRPr="00AB1781">
        <w:t>, O Lord.</w:t>
      </w:r>
    </w:p>
    <w:p w:rsidR="00435BD3" w:rsidRPr="00AB1781" w:rsidRDefault="00435BD3" w:rsidP="00435BD3">
      <w:pPr>
        <w:pStyle w:val="EnglishHangNoCoptic"/>
      </w:pPr>
      <w:r w:rsidRPr="00AB1781">
        <w:t>12 Sing to the Lord Who dwells in Zion,</w:t>
      </w:r>
    </w:p>
    <w:p w:rsidR="00435BD3" w:rsidRPr="00AB1781" w:rsidRDefault="00435BD3" w:rsidP="00435BD3">
      <w:pPr>
        <w:pStyle w:val="EnglishHangEndNoCoptic"/>
      </w:pPr>
      <w:r w:rsidRPr="00AB1781">
        <w:tab/>
        <w:t>declare His ways among the nations.</w:t>
      </w:r>
    </w:p>
    <w:p w:rsidR="00435BD3" w:rsidRPr="00AB1781" w:rsidRDefault="00435BD3" w:rsidP="00435BD3">
      <w:pPr>
        <w:pStyle w:val="EnglishHangNoCoptic"/>
      </w:pPr>
      <w:r w:rsidRPr="00AB1781">
        <w:t>13 As the avenger of blood He remembers them;</w:t>
      </w:r>
    </w:p>
    <w:p w:rsidR="00435BD3" w:rsidRPr="00AB1781" w:rsidRDefault="00435BD3" w:rsidP="00435BD3">
      <w:pPr>
        <w:pStyle w:val="EnglishHangEndNoCoptic"/>
      </w:pPr>
      <w:r w:rsidRPr="00AB1781">
        <w:tab/>
        <w:t>He does not forget the prayer of the poor.</w:t>
      </w:r>
    </w:p>
    <w:p w:rsidR="00435BD3" w:rsidRPr="00AB1781" w:rsidRDefault="00435BD3" w:rsidP="00435BD3">
      <w:pPr>
        <w:pStyle w:val="EnglishHangNoCoptic"/>
      </w:pPr>
      <w:r w:rsidRPr="00AB1781">
        <w:t>14 Have mercy on me, O Lord;</w:t>
      </w:r>
    </w:p>
    <w:p w:rsidR="00435BD3" w:rsidRPr="00AB1781" w:rsidRDefault="00435BD3" w:rsidP="00435BD3">
      <w:pPr>
        <w:pStyle w:val="EnglishHangNoCoptic"/>
      </w:pPr>
      <w:r w:rsidRPr="00AB1781">
        <w:tab/>
        <w:t>see how my foes humiliate me,</w:t>
      </w:r>
    </w:p>
    <w:p w:rsidR="00435BD3" w:rsidRPr="00AB1781" w:rsidRDefault="00435BD3" w:rsidP="00435BD3">
      <w:pPr>
        <w:pStyle w:val="EnglishHangEndNoCoptic"/>
      </w:pPr>
      <w:r w:rsidRPr="00AB1781">
        <w:tab/>
        <w:t xml:space="preserve">O </w:t>
      </w:r>
      <w:r w:rsidR="001040C8">
        <w:t>You</w:t>
      </w:r>
      <w:r w:rsidRPr="00AB1781">
        <w:t xml:space="preserve"> Who </w:t>
      </w:r>
      <w:r w:rsidR="001040C8" w:rsidRPr="00AB1781">
        <w:t>lifts</w:t>
      </w:r>
      <w:r w:rsidRPr="00AB1781">
        <w:t xml:space="preserve"> me from the gates of death,</w:t>
      </w:r>
    </w:p>
    <w:p w:rsidR="00435BD3" w:rsidRPr="00AB1781" w:rsidRDefault="00435BD3" w:rsidP="00435BD3">
      <w:pPr>
        <w:pStyle w:val="EnglishHangNoCoptic"/>
      </w:pPr>
      <w:r w:rsidRPr="00AB1781">
        <w:t xml:space="preserve">15 that I may tell of all </w:t>
      </w:r>
      <w:r w:rsidR="00E570CB">
        <w:t>Your</w:t>
      </w:r>
      <w:r w:rsidRPr="00AB1781">
        <w:t xml:space="preserve"> praises</w:t>
      </w:r>
    </w:p>
    <w:p w:rsidR="00435BD3" w:rsidRPr="00AB1781" w:rsidRDefault="00435BD3" w:rsidP="00435BD3">
      <w:pPr>
        <w:pStyle w:val="EnglishHangNoCoptic"/>
      </w:pPr>
      <w:r w:rsidRPr="00AB1781">
        <w:tab/>
        <w:t>in the gates of the daughter of Zion.</w:t>
      </w:r>
    </w:p>
    <w:p w:rsidR="00435BD3" w:rsidRPr="00435BD3" w:rsidRDefault="00435BD3" w:rsidP="00435BD3">
      <w:pPr>
        <w:pStyle w:val="EnglishHangEndNoCoptic"/>
      </w:pPr>
      <w:r w:rsidRPr="00AB1781">
        <w:tab/>
        <w:t xml:space="preserve">I will rejoice in </w:t>
      </w:r>
      <w:r w:rsidR="00E570CB">
        <w:t>Your</w:t>
      </w:r>
      <w:r w:rsidRPr="00AB1781">
        <w:t xml:space="preserve"> salvation.</w:t>
      </w:r>
    </w:p>
    <w:p w:rsidR="00435BD3" w:rsidRPr="00AB1781" w:rsidRDefault="00435BD3" w:rsidP="00435BD3">
      <w:pPr>
        <w:pStyle w:val="EnglishHangNoCoptic"/>
      </w:pPr>
      <w:r w:rsidRPr="00AB1781">
        <w:t>16 The nations are stuck in the rot they have made;</w:t>
      </w:r>
      <w:r w:rsidRPr="00AB1781">
        <w:rPr>
          <w:rStyle w:val="FootnoteReference"/>
        </w:rPr>
        <w:footnoteReference w:id="41"/>
      </w:r>
    </w:p>
    <w:p w:rsidR="00435BD3" w:rsidRPr="00AB1781" w:rsidRDefault="00435BD3" w:rsidP="00435BD3">
      <w:pPr>
        <w:pStyle w:val="EnglishHangEndNoCoptic"/>
      </w:pPr>
      <w:r w:rsidRPr="00AB1781">
        <w:tab/>
        <w:t>in this trap which they hid is their own foot caught.</w:t>
      </w:r>
      <w:r w:rsidRPr="00AB1781">
        <w:rPr>
          <w:rStyle w:val="FootnoteReference"/>
        </w:rPr>
        <w:footnoteReference w:id="42"/>
      </w:r>
    </w:p>
    <w:p w:rsidR="00435BD3" w:rsidRPr="00AB1781" w:rsidRDefault="00435BD3" w:rsidP="00435BD3">
      <w:pPr>
        <w:pStyle w:val="EnglishHangNoCoptic"/>
      </w:pPr>
      <w:r w:rsidRPr="00AB1781">
        <w:t>17 The Lord is known by the judgments He makes;</w:t>
      </w:r>
    </w:p>
    <w:p w:rsidR="00435BD3" w:rsidRPr="00AB1781" w:rsidRDefault="00435BD3" w:rsidP="00435BD3">
      <w:pPr>
        <w:pStyle w:val="EnglishHangEndNoCoptic"/>
      </w:pPr>
      <w:r w:rsidRPr="00AB1781">
        <w:tab/>
        <w:t>the sinner is caught in the works of his own hands.</w:t>
      </w:r>
    </w:p>
    <w:p w:rsidR="00435BD3" w:rsidRPr="00AB1781" w:rsidRDefault="00435BD3" w:rsidP="00435BD3">
      <w:pPr>
        <w:pStyle w:val="EnglishHangNoCoptic"/>
      </w:pPr>
      <w:r w:rsidRPr="00AB1781">
        <w:lastRenderedPageBreak/>
        <w:t>18 Let the sinners be turned into hell,</w:t>
      </w:r>
    </w:p>
    <w:p w:rsidR="00435BD3" w:rsidRPr="00AB1781" w:rsidRDefault="00435BD3" w:rsidP="00435BD3">
      <w:pPr>
        <w:pStyle w:val="EnglishHangEndNoCoptic"/>
      </w:pPr>
      <w:r w:rsidRPr="00AB1781">
        <w:tab/>
        <w:t>all the nations that forget God.</w:t>
      </w:r>
    </w:p>
    <w:p w:rsidR="00435BD3" w:rsidRPr="00AB1781" w:rsidRDefault="00435BD3" w:rsidP="00435BD3">
      <w:pPr>
        <w:pStyle w:val="EnglishHangNoCoptic"/>
      </w:pPr>
      <w:r w:rsidRPr="00AB1781">
        <w:t>19 For the poor man will not always be forgotten;</w:t>
      </w:r>
    </w:p>
    <w:p w:rsidR="00435BD3" w:rsidRPr="00AB1781" w:rsidRDefault="00435BD3" w:rsidP="00435BD3">
      <w:pPr>
        <w:pStyle w:val="EnglishHangEndNoCoptic"/>
      </w:pPr>
      <w:r w:rsidRPr="00AB1781">
        <w:tab/>
        <w:t>the patience of the needy will never perish.</w:t>
      </w:r>
    </w:p>
    <w:p w:rsidR="00435BD3" w:rsidRPr="00AB1781" w:rsidRDefault="00435BD3" w:rsidP="00435BD3">
      <w:pPr>
        <w:pStyle w:val="EnglishHangNoCoptic"/>
      </w:pPr>
      <w:r w:rsidRPr="00AB1781">
        <w:t>20 Arise, O Lord, let not man prevail!</w:t>
      </w:r>
    </w:p>
    <w:p w:rsidR="00435BD3" w:rsidRPr="00AB1781" w:rsidRDefault="00435BD3" w:rsidP="00435BD3">
      <w:pPr>
        <w:pStyle w:val="EnglishHangEndNoCoptic"/>
      </w:pPr>
      <w:r w:rsidRPr="00AB1781">
        <w:tab/>
        <w:t xml:space="preserve">Let the nations be judged in </w:t>
      </w:r>
      <w:r w:rsidR="00E570CB">
        <w:t>Your</w:t>
      </w:r>
      <w:r w:rsidRPr="00AB1781">
        <w:t xml:space="preserve"> presence.</w:t>
      </w:r>
    </w:p>
    <w:p w:rsidR="00435BD3" w:rsidRPr="00AB1781" w:rsidRDefault="00435BD3" w:rsidP="00435BD3">
      <w:pPr>
        <w:pStyle w:val="EnglishHangNoCoptic"/>
      </w:pPr>
      <w:r w:rsidRPr="00AB1781">
        <w:t>21 Set a lawgiver over them, O Lord;</w:t>
      </w:r>
    </w:p>
    <w:p w:rsidR="00435BD3" w:rsidRPr="00435BD3" w:rsidRDefault="00435BD3" w:rsidP="00435BD3">
      <w:pPr>
        <w:pStyle w:val="EnglishHangEndNoCoptic"/>
      </w:pPr>
      <w:r w:rsidRPr="00AB1781">
        <w:tab/>
        <w:t>let the nations know they are only men. (Pause)</w:t>
      </w:r>
    </w:p>
    <w:p w:rsidR="00435BD3" w:rsidRPr="00435BD3" w:rsidRDefault="00435BD3" w:rsidP="00435BD3">
      <w:pPr>
        <w:pStyle w:val="Rubric"/>
      </w:pPr>
      <w:r w:rsidRPr="00AB1781">
        <w:t>(Psalm 10 according to the Hebrew)</w:t>
      </w:r>
    </w:p>
    <w:p w:rsidR="00435BD3" w:rsidRPr="00AB1781" w:rsidRDefault="00435BD3" w:rsidP="00435BD3">
      <w:pPr>
        <w:pStyle w:val="EnglishHangNoCoptic"/>
      </w:pPr>
      <w:r w:rsidRPr="00AB1781">
        <w:t>22 Why stand away far off, O Lord?</w:t>
      </w:r>
    </w:p>
    <w:p w:rsidR="00435BD3" w:rsidRPr="00AB1781" w:rsidRDefault="00435BD3" w:rsidP="00435BD3">
      <w:pPr>
        <w:pStyle w:val="EnglishHangEndNoCoptic"/>
      </w:pPr>
      <w:r w:rsidRPr="00AB1781">
        <w:tab/>
        <w:t>Why disregard us in times of trouble?</w:t>
      </w:r>
    </w:p>
    <w:p w:rsidR="00435BD3" w:rsidRPr="00AB1781" w:rsidRDefault="00435BD3" w:rsidP="00435BD3">
      <w:pPr>
        <w:pStyle w:val="EnglishHangNoCoptic"/>
      </w:pPr>
      <w:r w:rsidRPr="00AB1781">
        <w:t>23 At the pride of the godless, the poor man burns;</w:t>
      </w:r>
    </w:p>
    <w:p w:rsidR="00435BD3" w:rsidRPr="00AB1781" w:rsidRDefault="00435BD3" w:rsidP="00435BD3">
      <w:pPr>
        <w:pStyle w:val="EnglishHangEndNoCoptic"/>
      </w:pPr>
      <w:r w:rsidRPr="00AB1781">
        <w:tab/>
        <w:t>they are caught in the schemes they have planned.</w:t>
      </w:r>
    </w:p>
    <w:p w:rsidR="00435BD3" w:rsidRPr="00AB1781" w:rsidRDefault="00435BD3" w:rsidP="00435BD3">
      <w:pPr>
        <w:pStyle w:val="EnglishHangNoCoptic"/>
      </w:pPr>
      <w:r w:rsidRPr="00AB1781">
        <w:t>24 For the sinner boasts of the desires of his soul,</w:t>
      </w:r>
    </w:p>
    <w:p w:rsidR="00435BD3" w:rsidRPr="00AB1781" w:rsidRDefault="00435BD3" w:rsidP="00435BD3">
      <w:pPr>
        <w:pStyle w:val="EnglishHangEndNoCoptic"/>
      </w:pPr>
      <w:r w:rsidRPr="00AB1781">
        <w:tab/>
        <w:t>and he who does wrong is praised for it.</w:t>
      </w:r>
    </w:p>
    <w:p w:rsidR="00435BD3" w:rsidRPr="00AB1781" w:rsidRDefault="00435BD3" w:rsidP="00435BD3">
      <w:pPr>
        <w:pStyle w:val="EnglishHangNoCoptic"/>
      </w:pPr>
      <w:r w:rsidRPr="00AB1781">
        <w:t>25 The sinner provokes the Lord;</w:t>
      </w:r>
    </w:p>
    <w:p w:rsidR="00435BD3" w:rsidRPr="00AB1781" w:rsidRDefault="00435BD3" w:rsidP="00435BD3">
      <w:pPr>
        <w:pStyle w:val="EnglishHangNoCoptic"/>
      </w:pPr>
      <w:r w:rsidRPr="00AB1781">
        <w:tab/>
        <w:t>in his great anger he will not seek Him.</w:t>
      </w:r>
    </w:p>
    <w:p w:rsidR="00435BD3" w:rsidRPr="00AB1781" w:rsidRDefault="00435BD3" w:rsidP="00435BD3">
      <w:pPr>
        <w:pStyle w:val="EnglishHangEndNoCoptic"/>
      </w:pPr>
      <w:r w:rsidRPr="00AB1781">
        <w:tab/>
        <w:t>God is not before his eyes.</w:t>
      </w:r>
    </w:p>
    <w:p w:rsidR="00435BD3" w:rsidRPr="00AB1781" w:rsidRDefault="00435BD3" w:rsidP="00435BD3">
      <w:pPr>
        <w:pStyle w:val="EnglishHangNoCoptic"/>
      </w:pPr>
      <w:r w:rsidRPr="00AB1781">
        <w:t>26 His ways are always defiled;</w:t>
      </w:r>
    </w:p>
    <w:p w:rsidR="00435BD3" w:rsidRPr="00AB1781" w:rsidRDefault="00435BD3" w:rsidP="00435BD3">
      <w:pPr>
        <w:pStyle w:val="EnglishHangNoCoptic"/>
      </w:pPr>
      <w:r w:rsidRPr="00AB1781">
        <w:tab/>
      </w:r>
      <w:r w:rsidR="00E570CB">
        <w:t>Your</w:t>
      </w:r>
      <w:r w:rsidRPr="00AB1781">
        <w:t xml:space="preserve"> judgments are far above his head.</w:t>
      </w:r>
    </w:p>
    <w:p w:rsidR="00435BD3" w:rsidRPr="00AB1781" w:rsidRDefault="00435BD3" w:rsidP="00435BD3">
      <w:pPr>
        <w:pStyle w:val="EnglishHangEndNoCoptic"/>
      </w:pPr>
      <w:r w:rsidRPr="00AB1781">
        <w:tab/>
        <w:t>He domineers over all his enemies.</w:t>
      </w:r>
    </w:p>
    <w:p w:rsidR="00435BD3" w:rsidRPr="00AB1781" w:rsidRDefault="00435BD3" w:rsidP="00435BD3">
      <w:pPr>
        <w:pStyle w:val="EnglishHangNoCoptic"/>
      </w:pPr>
      <w:r w:rsidRPr="00AB1781">
        <w:t>27 For he says in his heart: ‘I shall never be shaken;</w:t>
      </w:r>
    </w:p>
    <w:p w:rsidR="00435BD3" w:rsidRPr="00AB1781" w:rsidRDefault="00435BD3" w:rsidP="00435BD3">
      <w:pPr>
        <w:pStyle w:val="EnglishHangEndNoCoptic"/>
      </w:pPr>
      <w:r w:rsidRPr="00AB1781">
        <w:tab/>
        <w:t>no harm will ever come to me.’</w:t>
      </w:r>
    </w:p>
    <w:p w:rsidR="00435BD3" w:rsidRPr="00AB1781" w:rsidRDefault="00435BD3" w:rsidP="00435BD3">
      <w:pPr>
        <w:pStyle w:val="EnglishHangNoCoptic"/>
      </w:pPr>
      <w:r w:rsidRPr="00AB1781">
        <w:t>28 His mouth is full of cursing, gall and deceit;</w:t>
      </w:r>
    </w:p>
    <w:p w:rsidR="00435BD3" w:rsidRPr="00AB1781" w:rsidRDefault="00435BD3" w:rsidP="00435BD3">
      <w:pPr>
        <w:pStyle w:val="EnglishHangEndNoCoptic"/>
      </w:pPr>
      <w:r w:rsidRPr="00AB1781">
        <w:tab/>
        <w:t>under his tongue are trouble and pain.</w:t>
      </w:r>
    </w:p>
    <w:p w:rsidR="00435BD3" w:rsidRPr="00AB1781" w:rsidRDefault="00435BD3" w:rsidP="00435BD3">
      <w:pPr>
        <w:pStyle w:val="EnglishHangNoCoptic"/>
      </w:pPr>
      <w:r w:rsidRPr="00AB1781">
        <w:t>29 He sits in ambush with the rich</w:t>
      </w:r>
    </w:p>
    <w:p w:rsidR="00435BD3" w:rsidRPr="00AB1781" w:rsidRDefault="00435BD3" w:rsidP="00435BD3">
      <w:pPr>
        <w:pStyle w:val="EnglishHangNoCoptic"/>
      </w:pPr>
      <w:r w:rsidRPr="00AB1781">
        <w:tab/>
        <w:t>in secret places to kill an innocent man;</w:t>
      </w:r>
    </w:p>
    <w:p w:rsidR="00435BD3" w:rsidRPr="00435BD3" w:rsidRDefault="00435BD3" w:rsidP="00435BD3">
      <w:pPr>
        <w:pStyle w:val="EnglishHangEndNoCoptic"/>
      </w:pPr>
      <w:r w:rsidRPr="00AB1781">
        <w:tab/>
        <w:t>his eyes are fixed on the poor man.</w:t>
      </w:r>
    </w:p>
    <w:p w:rsidR="00435BD3" w:rsidRPr="00AB1781" w:rsidRDefault="00435BD3" w:rsidP="00435BD3">
      <w:pPr>
        <w:pStyle w:val="EnglishHangNoCoptic"/>
      </w:pPr>
      <w:r w:rsidRPr="00AB1781">
        <w:t>30 He lurks in secret like a lion in his den;</w:t>
      </w:r>
    </w:p>
    <w:p w:rsidR="00435BD3" w:rsidRPr="00AB1781" w:rsidRDefault="00435BD3" w:rsidP="00435BD3">
      <w:pPr>
        <w:pStyle w:val="EnglishHangNoCoptic"/>
      </w:pPr>
      <w:r w:rsidRPr="00AB1781">
        <w:tab/>
        <w:t>he lurks to make a prey of the poor,</w:t>
      </w:r>
    </w:p>
    <w:p w:rsidR="00435BD3" w:rsidRPr="00AB1781" w:rsidRDefault="00435BD3" w:rsidP="00435BD3">
      <w:pPr>
        <w:pStyle w:val="EnglishHangEndNoCoptic"/>
      </w:pPr>
      <w:r w:rsidRPr="00AB1781">
        <w:tab/>
        <w:t>to make a prey of a poor man by drawing him in.</w:t>
      </w:r>
    </w:p>
    <w:p w:rsidR="00435BD3" w:rsidRPr="00AB1781" w:rsidRDefault="00435BD3" w:rsidP="00435BD3">
      <w:pPr>
        <w:pStyle w:val="EnglishHangNoCoptic"/>
      </w:pPr>
      <w:r w:rsidRPr="00AB1781">
        <w:t>31 In his trap he will humble him.</w:t>
      </w:r>
    </w:p>
    <w:p w:rsidR="00435BD3" w:rsidRPr="00AB1781" w:rsidRDefault="00435BD3" w:rsidP="00435BD3">
      <w:pPr>
        <w:pStyle w:val="EnglishHangEndNoCoptic"/>
      </w:pPr>
      <w:r w:rsidRPr="00AB1781">
        <w:tab/>
        <w:t>He stoops and falls in getting the poor into his power.</w:t>
      </w:r>
    </w:p>
    <w:p w:rsidR="00435BD3" w:rsidRPr="00AB1781" w:rsidRDefault="00435BD3" w:rsidP="00435BD3">
      <w:pPr>
        <w:pStyle w:val="EnglishHangNoCoptic"/>
      </w:pPr>
      <w:r w:rsidRPr="00AB1781">
        <w:lastRenderedPageBreak/>
        <w:t>32 For he says in his heart: ‘God has forgotten.</w:t>
      </w:r>
    </w:p>
    <w:p w:rsidR="00435BD3" w:rsidRPr="00AB1781" w:rsidRDefault="00435BD3" w:rsidP="00435BD3">
      <w:pPr>
        <w:pStyle w:val="EnglishHangEndNoCoptic"/>
      </w:pPr>
      <w:r w:rsidRPr="00AB1781">
        <w:tab/>
        <w:t>He has turned away His face, so He will never see.’</w:t>
      </w:r>
    </w:p>
    <w:p w:rsidR="00435BD3" w:rsidRPr="00AB1781" w:rsidRDefault="00435BD3" w:rsidP="00435BD3">
      <w:pPr>
        <w:pStyle w:val="EnglishHangNoCoptic"/>
      </w:pPr>
      <w:r w:rsidRPr="00AB1781">
        <w:t xml:space="preserve">33 Arise, O Lord God, let </w:t>
      </w:r>
      <w:r w:rsidR="00E570CB">
        <w:t>Your</w:t>
      </w:r>
      <w:r w:rsidRPr="00AB1781">
        <w:t xml:space="preserve"> hand be uplifted,</w:t>
      </w:r>
    </w:p>
    <w:p w:rsidR="00435BD3" w:rsidRPr="00AB1781" w:rsidRDefault="00435BD3" w:rsidP="00435BD3">
      <w:pPr>
        <w:pStyle w:val="EnglishHangEndNoCoptic"/>
      </w:pPr>
      <w:r w:rsidRPr="00AB1781">
        <w:tab/>
        <w:t>forget not the poor.</w:t>
      </w:r>
    </w:p>
    <w:p w:rsidR="00435BD3" w:rsidRPr="00AB1781" w:rsidRDefault="00435BD3" w:rsidP="00435BD3">
      <w:pPr>
        <w:pStyle w:val="EnglishHangNoCoptic"/>
      </w:pPr>
      <w:r w:rsidRPr="00AB1781">
        <w:t>34 Why does the wicked man provoke God?</w:t>
      </w:r>
    </w:p>
    <w:p w:rsidR="00435BD3" w:rsidRPr="00AB1781" w:rsidRDefault="00435BD3" w:rsidP="00435BD3">
      <w:pPr>
        <w:pStyle w:val="EnglishHangEndNoCoptic"/>
      </w:pPr>
      <w:r w:rsidRPr="00AB1781">
        <w:tab/>
        <w:t>Because he says in his heart: ‘He will not look into it.’</w:t>
      </w:r>
    </w:p>
    <w:p w:rsidR="00435BD3" w:rsidRPr="00AB1781" w:rsidRDefault="00435BD3" w:rsidP="00435BD3">
      <w:pPr>
        <w:pStyle w:val="EnglishHangNoCoptic"/>
      </w:pPr>
      <w:r w:rsidRPr="00AB1781">
        <w:t xml:space="preserve">35 But </w:t>
      </w:r>
      <w:r w:rsidR="001040C8">
        <w:t>You</w:t>
      </w:r>
      <w:r w:rsidRPr="00AB1781">
        <w:t xml:space="preserve"> </w:t>
      </w:r>
      <w:r w:rsidR="001040C8">
        <w:t>see</w:t>
      </w:r>
      <w:r w:rsidRPr="00AB1781">
        <w:t xml:space="preserve">, for </w:t>
      </w:r>
      <w:r w:rsidR="001040C8">
        <w:t>You</w:t>
      </w:r>
      <w:r w:rsidRPr="00AB1781">
        <w:t xml:space="preserve"> </w:t>
      </w:r>
      <w:r w:rsidR="001040C8" w:rsidRPr="00AB1781">
        <w:t>behol</w:t>
      </w:r>
      <w:r w:rsidR="001040C8">
        <w:t>d</w:t>
      </w:r>
      <w:r w:rsidRPr="00AB1781">
        <w:t xml:space="preserve"> pain and passion</w:t>
      </w:r>
      <w:r w:rsidRPr="00AB1781">
        <w:rPr>
          <w:rStyle w:val="FootnoteReference"/>
        </w:rPr>
        <w:footnoteReference w:id="43"/>
      </w:r>
    </w:p>
    <w:p w:rsidR="00435BD3" w:rsidRPr="00AB1781" w:rsidRDefault="00435BD3" w:rsidP="00435BD3">
      <w:pPr>
        <w:pStyle w:val="EnglishHangNoCoptic"/>
      </w:pPr>
      <w:r w:rsidRPr="00AB1781">
        <w:tab/>
        <w:t xml:space="preserve">that </w:t>
      </w:r>
      <w:r w:rsidR="001040C8">
        <w:t>You</w:t>
      </w:r>
      <w:r w:rsidRPr="00AB1781">
        <w:t xml:space="preserve"> </w:t>
      </w:r>
      <w:r w:rsidR="001040C8">
        <w:t>may</w:t>
      </w:r>
      <w:r w:rsidRPr="00AB1781">
        <w:t xml:space="preserve"> take them into </w:t>
      </w:r>
      <w:r w:rsidR="00E570CB">
        <w:t>Your</w:t>
      </w:r>
      <w:r w:rsidRPr="00AB1781">
        <w:t xml:space="preserve"> hands.</w:t>
      </w:r>
    </w:p>
    <w:p w:rsidR="00435BD3" w:rsidRPr="00AB1781" w:rsidRDefault="00435BD3" w:rsidP="00435BD3">
      <w:pPr>
        <w:pStyle w:val="EnglishHangNoCoptic"/>
      </w:pPr>
      <w:r w:rsidRPr="00AB1781">
        <w:tab/>
        <w:t xml:space="preserve">The poor man is left to </w:t>
      </w:r>
      <w:r w:rsidR="001040C8">
        <w:t>You</w:t>
      </w:r>
      <w:r w:rsidRPr="00AB1781">
        <w:t>.</w:t>
      </w:r>
    </w:p>
    <w:p w:rsidR="00435BD3" w:rsidRPr="00AB1781" w:rsidRDefault="00435BD3" w:rsidP="00435BD3">
      <w:pPr>
        <w:pStyle w:val="EnglishHangEndNoCoptic"/>
      </w:pPr>
      <w:r w:rsidRPr="00AB1781">
        <w:tab/>
      </w:r>
      <w:r w:rsidR="001040C8">
        <w:t>You</w:t>
      </w:r>
      <w:r w:rsidRPr="00AB1781">
        <w:t xml:space="preserve"> </w:t>
      </w:r>
      <w:r w:rsidR="001040C8" w:rsidRPr="00AB1781">
        <w:t>are</w:t>
      </w:r>
      <w:r w:rsidRPr="00AB1781">
        <w:t xml:space="preserve"> the helper of the orphan.</w:t>
      </w:r>
    </w:p>
    <w:p w:rsidR="00435BD3" w:rsidRPr="00AB1781" w:rsidRDefault="00435BD3" w:rsidP="00435BD3">
      <w:pPr>
        <w:pStyle w:val="EnglishHangNoCoptic"/>
      </w:pPr>
      <w:r w:rsidRPr="00AB1781">
        <w:t>36 Break the power of the sinner and the evil one;</w:t>
      </w:r>
    </w:p>
    <w:p w:rsidR="00435BD3" w:rsidRPr="00AB1781" w:rsidRDefault="00435BD3" w:rsidP="00435BD3">
      <w:pPr>
        <w:pStyle w:val="EnglishHangEndNoCoptic"/>
      </w:pPr>
      <w:r w:rsidRPr="00AB1781">
        <w:tab/>
        <w:t>his sin will be sought, and will not be found.</w:t>
      </w:r>
    </w:p>
    <w:p w:rsidR="00435BD3" w:rsidRPr="00AB1781" w:rsidRDefault="00435BD3" w:rsidP="00435BD3">
      <w:pPr>
        <w:pStyle w:val="EnglishHangNoCoptic"/>
      </w:pPr>
      <w:r w:rsidRPr="00AB1781">
        <w:t>37 The Lord will reign for ever and ever;</w:t>
      </w:r>
    </w:p>
    <w:p w:rsidR="00435BD3" w:rsidRPr="00AB1781" w:rsidRDefault="00435BD3" w:rsidP="00435BD3">
      <w:pPr>
        <w:pStyle w:val="EnglishHangEndNoCoptic"/>
      </w:pPr>
      <w:r w:rsidRPr="00AB1781">
        <w:tab/>
        <w:t>you nations will perish from His land.</w:t>
      </w:r>
    </w:p>
    <w:p w:rsidR="00435BD3" w:rsidRPr="00AB1781" w:rsidRDefault="00435BD3" w:rsidP="00435BD3">
      <w:pPr>
        <w:pStyle w:val="EnglishHangNoCoptic"/>
      </w:pPr>
      <w:r w:rsidRPr="00AB1781">
        <w:t xml:space="preserve">38 O Lord, </w:t>
      </w:r>
      <w:r w:rsidR="001040C8">
        <w:t>You</w:t>
      </w:r>
      <w:r w:rsidRPr="00AB1781">
        <w:t xml:space="preserve"> </w:t>
      </w:r>
      <w:r w:rsidR="001040C8">
        <w:t>hear</w:t>
      </w:r>
      <w:r w:rsidRPr="00AB1781">
        <w:t xml:space="preserve"> the desire of the poor,</w:t>
      </w:r>
    </w:p>
    <w:p w:rsidR="00435BD3" w:rsidRPr="00AB1781" w:rsidRDefault="00435BD3" w:rsidP="00435BD3">
      <w:pPr>
        <w:pStyle w:val="EnglishHangEndNoCoptic"/>
      </w:pPr>
      <w:r w:rsidRPr="00AB1781">
        <w:tab/>
      </w:r>
      <w:r w:rsidR="00E570CB">
        <w:t>Your</w:t>
      </w:r>
      <w:r w:rsidRPr="00AB1781">
        <w:t xml:space="preserve"> ear attends to their heart’s disposition,</w:t>
      </w:r>
    </w:p>
    <w:p w:rsidR="00435BD3" w:rsidRPr="00AB1781" w:rsidRDefault="00435BD3" w:rsidP="00435BD3">
      <w:pPr>
        <w:pStyle w:val="EnglishHangNoCoptic"/>
      </w:pPr>
      <w:r w:rsidRPr="00AB1781">
        <w:t>39 to judge the orphan and the humble man,</w:t>
      </w:r>
    </w:p>
    <w:p w:rsidR="00435BD3" w:rsidRPr="00435BD3" w:rsidRDefault="00435BD3" w:rsidP="00435BD3">
      <w:pPr>
        <w:pStyle w:val="EnglishHangEndNoCoptic"/>
      </w:pPr>
      <w:r w:rsidRPr="00AB1781">
        <w:tab/>
        <w:t>that no man on earth should continue to boast.</w:t>
      </w:r>
    </w:p>
    <w:p w:rsidR="00435BD3" w:rsidRPr="00AB1781" w:rsidRDefault="00435BD3" w:rsidP="00435BD3">
      <w:pPr>
        <w:pStyle w:val="Heading3"/>
      </w:pPr>
      <w:r>
        <w:t>Psalm</w:t>
      </w:r>
      <w:r w:rsidRPr="00AB1781">
        <w:t xml:space="preserve"> 10</w:t>
      </w:r>
      <w:r>
        <w:t>: In the Lord I have put my trust</w:t>
      </w:r>
    </w:p>
    <w:p w:rsidR="00435BD3" w:rsidRPr="007A1A59" w:rsidRDefault="00435BD3" w:rsidP="007A1A59">
      <w:pPr>
        <w:jc w:val="center"/>
        <w:rPr>
          <w:b/>
        </w:rPr>
      </w:pPr>
      <w:r w:rsidRPr="007A1A59">
        <w:rPr>
          <w:b/>
        </w:rPr>
        <w:t>An Act of Trust</w:t>
      </w:r>
    </w:p>
    <w:p w:rsidR="00435BD3" w:rsidRPr="007A1A59" w:rsidRDefault="00435BD3" w:rsidP="007A1A59">
      <w:pPr>
        <w:jc w:val="center"/>
        <w:rPr>
          <w:b/>
        </w:rPr>
      </w:pPr>
      <w:r w:rsidRPr="007A1A59">
        <w:rPr>
          <w:b/>
        </w:rPr>
        <w:t>The Sin-lover is a Self-hater</w:t>
      </w:r>
    </w:p>
    <w:p w:rsidR="00435BD3" w:rsidRPr="00AB1781" w:rsidRDefault="00435BD3" w:rsidP="00435BD3">
      <w:pPr>
        <w:pStyle w:val="Rubric"/>
      </w:pPr>
      <w:r w:rsidRPr="00AB1781">
        <w:t>(A Psalm by David)</w:t>
      </w:r>
    </w:p>
    <w:p w:rsidR="00435BD3" w:rsidRPr="00AB1781" w:rsidRDefault="00435BD3" w:rsidP="00435BD3">
      <w:pPr>
        <w:pStyle w:val="EnglishHangNoCoptic"/>
      </w:pPr>
      <w:r w:rsidRPr="00AB1781">
        <w:t>1 In the Lord I have put my trust.</w:t>
      </w:r>
    </w:p>
    <w:p w:rsidR="00435BD3" w:rsidRPr="00AB1781" w:rsidRDefault="00435BD3" w:rsidP="00435BD3">
      <w:pPr>
        <w:pStyle w:val="EnglishHangNoCoptic"/>
      </w:pPr>
      <w:r w:rsidRPr="00AB1781">
        <w:tab/>
        <w:t>How can you say to my soul:</w:t>
      </w:r>
    </w:p>
    <w:p w:rsidR="00435BD3" w:rsidRPr="00AB1781" w:rsidRDefault="00435BD3" w:rsidP="00435BD3">
      <w:pPr>
        <w:pStyle w:val="EnglishHangEndNoCoptic"/>
      </w:pPr>
      <w:r w:rsidRPr="00AB1781">
        <w:tab/>
        <w:t>Fly away like a bird to the mountains?</w:t>
      </w:r>
    </w:p>
    <w:p w:rsidR="00435BD3" w:rsidRPr="00AB1781" w:rsidRDefault="00435BD3" w:rsidP="00435BD3">
      <w:pPr>
        <w:pStyle w:val="EnglishHangNoCoptic"/>
      </w:pPr>
      <w:r w:rsidRPr="00AB1781">
        <w:t>2 For, lo, the sinners bend their bow;</w:t>
      </w:r>
    </w:p>
    <w:p w:rsidR="00435BD3" w:rsidRPr="00AB1781" w:rsidRDefault="00435BD3" w:rsidP="00435BD3">
      <w:pPr>
        <w:pStyle w:val="EnglishHangNoCoptic"/>
      </w:pPr>
      <w:r w:rsidRPr="00AB1781">
        <w:tab/>
        <w:t>they have arrows ready in the quiver</w:t>
      </w:r>
    </w:p>
    <w:p w:rsidR="00435BD3" w:rsidRPr="00AB1781" w:rsidRDefault="00435BD3" w:rsidP="00435BD3">
      <w:pPr>
        <w:pStyle w:val="EnglishHangEndNoCoptic"/>
      </w:pPr>
      <w:r w:rsidRPr="00AB1781">
        <w:tab/>
        <w:t>to shoot in the dark at the upright in heart.</w:t>
      </w:r>
    </w:p>
    <w:p w:rsidR="00435BD3" w:rsidRPr="00AB1781" w:rsidRDefault="00435BD3" w:rsidP="00435BD3">
      <w:pPr>
        <w:pStyle w:val="EnglishHangNoCoptic"/>
      </w:pPr>
      <w:r w:rsidRPr="00AB1781">
        <w:t xml:space="preserve">3 They destroy what </w:t>
      </w:r>
      <w:r w:rsidR="001040C8">
        <w:t>You</w:t>
      </w:r>
      <w:r w:rsidRPr="00AB1781">
        <w:t xml:space="preserve"> </w:t>
      </w:r>
      <w:r w:rsidR="001040C8" w:rsidRPr="00AB1781">
        <w:t>are</w:t>
      </w:r>
      <w:r w:rsidRPr="00AB1781">
        <w:t xml:space="preserve"> building.</w:t>
      </w:r>
    </w:p>
    <w:p w:rsidR="00435BD3" w:rsidRPr="00AB1781" w:rsidRDefault="00435BD3" w:rsidP="00435BD3">
      <w:pPr>
        <w:pStyle w:val="EnglishHangEndNoCoptic"/>
      </w:pPr>
      <w:r w:rsidRPr="00AB1781">
        <w:tab/>
        <w:t>But what has the just man done?</w:t>
      </w:r>
    </w:p>
    <w:p w:rsidR="00435BD3" w:rsidRPr="00AB1781" w:rsidRDefault="00435BD3" w:rsidP="00435BD3">
      <w:pPr>
        <w:pStyle w:val="EnglishHangNoCoptic"/>
      </w:pPr>
      <w:r w:rsidRPr="00AB1781">
        <w:lastRenderedPageBreak/>
        <w:t>4 The Lord is in His holy temple</w:t>
      </w:r>
      <w:r w:rsidRPr="00AB1781">
        <w:rPr>
          <w:rStyle w:val="FootnoteReference"/>
        </w:rPr>
        <w:footnoteReference w:id="44"/>
      </w:r>
    </w:p>
    <w:p w:rsidR="00435BD3" w:rsidRPr="00AB1781" w:rsidRDefault="00435BD3" w:rsidP="00435BD3">
      <w:pPr>
        <w:pStyle w:val="EnglishHangNoCoptic"/>
      </w:pPr>
      <w:r w:rsidRPr="00AB1781">
        <w:tab/>
        <w:t>the Lord Whose throne is in heaven,</w:t>
      </w:r>
    </w:p>
    <w:p w:rsidR="00435BD3" w:rsidRPr="00AB1781" w:rsidRDefault="00435BD3" w:rsidP="00435BD3">
      <w:pPr>
        <w:pStyle w:val="EnglishHangNoCoptic"/>
      </w:pPr>
      <w:r w:rsidRPr="00AB1781">
        <w:tab/>
        <w:t>Whose eyes regard the poor,</w:t>
      </w:r>
    </w:p>
    <w:p w:rsidR="00435BD3" w:rsidRPr="00AB1781" w:rsidRDefault="00435BD3" w:rsidP="00435BD3">
      <w:pPr>
        <w:pStyle w:val="EnglishHangEndNoCoptic"/>
      </w:pPr>
      <w:r w:rsidRPr="00AB1781">
        <w:tab/>
        <w:t>Whose eyelids test the sons of men.</w:t>
      </w:r>
    </w:p>
    <w:p w:rsidR="00435BD3" w:rsidRPr="00AB1781" w:rsidRDefault="00435BD3" w:rsidP="00435BD3">
      <w:pPr>
        <w:pStyle w:val="EnglishHangNoCoptic"/>
      </w:pPr>
    </w:p>
    <w:p w:rsidR="00435BD3" w:rsidRPr="00AB1781" w:rsidRDefault="00435BD3" w:rsidP="00435BD3">
      <w:pPr>
        <w:pStyle w:val="EnglishHangNoCoptic"/>
      </w:pPr>
      <w:r w:rsidRPr="00AB1781">
        <w:t>5 The Lord tests the just and the godless;</w:t>
      </w:r>
    </w:p>
    <w:p w:rsidR="00435BD3" w:rsidRPr="00AB1781" w:rsidRDefault="00435BD3" w:rsidP="00435BD3">
      <w:pPr>
        <w:pStyle w:val="EnglishHangEndNoCoptic"/>
      </w:pPr>
      <w:r w:rsidRPr="00AB1781">
        <w:tab/>
        <w:t>so he who loves wrongdoing hates his own soul.</w:t>
      </w:r>
    </w:p>
    <w:p w:rsidR="00435BD3" w:rsidRPr="00AB1781" w:rsidRDefault="00435BD3" w:rsidP="00435BD3">
      <w:pPr>
        <w:pStyle w:val="EnglishHangNoCoptic"/>
      </w:pPr>
      <w:r w:rsidRPr="00AB1781">
        <w:t>6 Upon sinners He will rain snares:</w:t>
      </w:r>
    </w:p>
    <w:p w:rsidR="00435BD3" w:rsidRPr="00AB1781" w:rsidRDefault="00435BD3" w:rsidP="00435BD3">
      <w:pPr>
        <w:pStyle w:val="EnglishHangNoCoptic"/>
      </w:pPr>
      <w:r w:rsidRPr="00AB1781">
        <w:tab/>
        <w:t>fire and brimstone and a tempestuous wind</w:t>
      </w:r>
    </w:p>
    <w:p w:rsidR="00435BD3" w:rsidRPr="00AB1781" w:rsidRDefault="00435BD3" w:rsidP="00435BD3">
      <w:pPr>
        <w:pStyle w:val="EnglishHangEndNoCoptic"/>
      </w:pPr>
      <w:r w:rsidRPr="00AB1781">
        <w:tab/>
        <w:t>will be the portion of their cup.</w:t>
      </w:r>
    </w:p>
    <w:p w:rsidR="00435BD3" w:rsidRPr="00AB1781" w:rsidRDefault="00435BD3" w:rsidP="00435BD3">
      <w:pPr>
        <w:pStyle w:val="EnglishHangNoCoptic"/>
      </w:pPr>
      <w:r w:rsidRPr="00AB1781">
        <w:t>7 For the Lord is righteous and loves righteousness;</w:t>
      </w:r>
    </w:p>
    <w:p w:rsidR="00435BD3" w:rsidRPr="00435BD3" w:rsidRDefault="00435BD3" w:rsidP="00435BD3">
      <w:pPr>
        <w:pStyle w:val="EnglishHangEndNoCoptic"/>
      </w:pPr>
      <w:r w:rsidRPr="00AB1781">
        <w:tab/>
        <w:t>His countenance beholds justice.</w:t>
      </w:r>
    </w:p>
    <w:p w:rsidR="00435BD3" w:rsidRPr="00435BD3" w:rsidRDefault="00435BD3" w:rsidP="00435BD3">
      <w:pPr>
        <w:pStyle w:val="Heading3"/>
      </w:pPr>
      <w:bookmarkStart w:id="837" w:name="_Ref412098310"/>
      <w:r>
        <w:t>Psalm</w:t>
      </w:r>
      <w:r w:rsidRPr="00AB1781">
        <w:t xml:space="preserve"> 11</w:t>
      </w:r>
      <w:r>
        <w:t>: Save me, O Lord, for there is no saint left</w:t>
      </w:r>
      <w:bookmarkEnd w:id="837"/>
    </w:p>
    <w:p w:rsidR="00435BD3" w:rsidRPr="007A1A59" w:rsidRDefault="00435BD3" w:rsidP="007A1A59">
      <w:pPr>
        <w:jc w:val="center"/>
        <w:rPr>
          <w:b/>
        </w:rPr>
      </w:pPr>
      <w:r w:rsidRPr="007A1A59">
        <w:rPr>
          <w:b/>
        </w:rPr>
        <w:t>The Safety of the Poor and Needy</w:t>
      </w:r>
    </w:p>
    <w:p w:rsidR="00435BD3" w:rsidRPr="007A1A59" w:rsidRDefault="00435BD3" w:rsidP="007A1A59">
      <w:pPr>
        <w:jc w:val="center"/>
        <w:rPr>
          <w:b/>
        </w:rPr>
      </w:pPr>
      <w:r w:rsidRPr="007A1A59">
        <w:rPr>
          <w:b/>
        </w:rPr>
        <w:t>Faith in the Truth of God’s Promises</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2 Save me, O Lord, for there is no saint left;</w:t>
      </w:r>
    </w:p>
    <w:p w:rsidR="00435BD3" w:rsidRPr="00AB1781" w:rsidRDefault="00435BD3" w:rsidP="00435BD3">
      <w:pPr>
        <w:pStyle w:val="EnglishHangEndNoCoptic"/>
      </w:pPr>
      <w:r w:rsidRPr="00AB1781">
        <w:tab/>
        <w:t>for truths have dwindled from the sons of men.</w:t>
      </w:r>
    </w:p>
    <w:p w:rsidR="00435BD3" w:rsidRPr="00AB1781" w:rsidRDefault="00435BD3" w:rsidP="00435BD3">
      <w:pPr>
        <w:pStyle w:val="EnglishHangNoCoptic"/>
      </w:pPr>
      <w:r w:rsidRPr="00AB1781">
        <w:t>3 Empty follies they talk, everyone with his neighbor;</w:t>
      </w:r>
    </w:p>
    <w:p w:rsidR="00435BD3" w:rsidRPr="00AB1781" w:rsidRDefault="00435BD3" w:rsidP="00435BD3">
      <w:pPr>
        <w:pStyle w:val="EnglishHangEndNoCoptic"/>
      </w:pPr>
      <w:r w:rsidRPr="00AB1781">
        <w:tab/>
        <w:t>with lying lips they speak evil with double heart.</w:t>
      </w:r>
    </w:p>
    <w:p w:rsidR="00435BD3" w:rsidRPr="00AB1781" w:rsidRDefault="00435BD3" w:rsidP="00435BD3">
      <w:pPr>
        <w:pStyle w:val="EnglishHangNoCoptic"/>
      </w:pPr>
      <w:r w:rsidRPr="00AB1781">
        <w:t>4 May the Lord destroy all lying lips,</w:t>
      </w:r>
    </w:p>
    <w:p w:rsidR="00435BD3" w:rsidRPr="00AB1781" w:rsidRDefault="00435BD3" w:rsidP="00435BD3">
      <w:pPr>
        <w:pStyle w:val="EnglishHangEndNoCoptic"/>
      </w:pPr>
      <w:r w:rsidRPr="00AB1781">
        <w:tab/>
        <w:t>a tongue that boasts and those who say:</w:t>
      </w:r>
    </w:p>
    <w:p w:rsidR="00435BD3" w:rsidRPr="00AB1781" w:rsidRDefault="00435BD3" w:rsidP="00435BD3">
      <w:pPr>
        <w:pStyle w:val="EnglishHangNoCoptic"/>
      </w:pPr>
      <w:r w:rsidRPr="00AB1781">
        <w:t>5 ‘We will make more of our tongue.</w:t>
      </w:r>
    </w:p>
    <w:p w:rsidR="00435BD3" w:rsidRPr="00AB1781" w:rsidRDefault="00435BD3" w:rsidP="00435BD3">
      <w:pPr>
        <w:pStyle w:val="EnglishHangNoCoptic"/>
      </w:pPr>
      <w:r w:rsidRPr="00AB1781">
        <w:tab/>
        <w:t>Our lips are our own.</w:t>
      </w:r>
    </w:p>
    <w:p w:rsidR="00435BD3" w:rsidRPr="00AB1781" w:rsidRDefault="00435BD3" w:rsidP="00435BD3">
      <w:pPr>
        <w:pStyle w:val="EnglishHangEndNoCoptic"/>
      </w:pPr>
      <w:r w:rsidRPr="00AB1781">
        <w:tab/>
        <w:t>Who is lord over us?’</w:t>
      </w:r>
    </w:p>
    <w:p w:rsidR="00435BD3" w:rsidRPr="00AB1781" w:rsidRDefault="00435BD3" w:rsidP="00435BD3">
      <w:pPr>
        <w:pStyle w:val="EnglishHangNoCoptic"/>
      </w:pPr>
      <w:r w:rsidRPr="00AB1781">
        <w:t>6 ‘Because of the oppression of the needy</w:t>
      </w:r>
    </w:p>
    <w:p w:rsidR="00435BD3" w:rsidRPr="00AB1781" w:rsidRDefault="00435BD3" w:rsidP="00435BD3">
      <w:pPr>
        <w:pStyle w:val="EnglishHangNoCoptic"/>
      </w:pPr>
      <w:r w:rsidRPr="00AB1781">
        <w:tab/>
        <w:t>and the groaning of the poor,</w:t>
      </w:r>
    </w:p>
    <w:p w:rsidR="00435BD3" w:rsidRPr="00AB1781" w:rsidRDefault="00435BD3" w:rsidP="00435BD3">
      <w:pPr>
        <w:pStyle w:val="EnglishHangNoCoptic"/>
      </w:pPr>
      <w:r w:rsidRPr="00AB1781">
        <w:tab/>
        <w:t>now I will arise,’ says the Lord;</w:t>
      </w:r>
    </w:p>
    <w:p w:rsidR="00435BD3" w:rsidRPr="00AB1781" w:rsidRDefault="00435BD3" w:rsidP="00435BD3">
      <w:pPr>
        <w:pStyle w:val="EnglishHangEndNoCoptic"/>
      </w:pPr>
      <w:r w:rsidRPr="00AB1781">
        <w:tab/>
        <w:t>‘I will set him in safety and speak plainly in him.’</w:t>
      </w:r>
      <w:r w:rsidRPr="00AB1781">
        <w:rPr>
          <w:rStyle w:val="FootnoteReference"/>
        </w:rPr>
        <w:footnoteReference w:id="45"/>
      </w:r>
    </w:p>
    <w:p w:rsidR="00435BD3" w:rsidRPr="00AB1781" w:rsidRDefault="00435BD3" w:rsidP="00435BD3">
      <w:pPr>
        <w:pStyle w:val="EnglishHangNoCoptic"/>
      </w:pPr>
      <w:r w:rsidRPr="00AB1781">
        <w:t>7 The words of the Lord are pure words,</w:t>
      </w:r>
    </w:p>
    <w:p w:rsidR="00435BD3" w:rsidRPr="00AB1781" w:rsidRDefault="00435BD3" w:rsidP="00435BD3">
      <w:pPr>
        <w:pStyle w:val="EnglishHangNoCoptic"/>
      </w:pPr>
      <w:r w:rsidRPr="00AB1781">
        <w:lastRenderedPageBreak/>
        <w:tab/>
        <w:t>like silver refined by fire, purged of earth,</w:t>
      </w:r>
    </w:p>
    <w:p w:rsidR="00435BD3" w:rsidRPr="00AB1781" w:rsidRDefault="00435BD3" w:rsidP="00435BD3">
      <w:pPr>
        <w:pStyle w:val="EnglishHangEndNoCoptic"/>
      </w:pPr>
      <w:r w:rsidRPr="00AB1781">
        <w:tab/>
        <w:t>seven times purified.</w:t>
      </w:r>
    </w:p>
    <w:p w:rsidR="00435BD3" w:rsidRPr="00AB1781" w:rsidRDefault="00435BD3" w:rsidP="00435BD3">
      <w:pPr>
        <w:pStyle w:val="EnglishHangNoCoptic"/>
      </w:pPr>
      <w:r w:rsidRPr="00AB1781">
        <w:t xml:space="preserve">8 </w:t>
      </w:r>
      <w:r w:rsidR="001040C8">
        <w:t>You</w:t>
      </w:r>
      <w:r w:rsidRPr="00AB1781">
        <w:t xml:space="preserve">, O Lord, </w:t>
      </w:r>
      <w:r w:rsidR="00556387">
        <w:t>will</w:t>
      </w:r>
      <w:r w:rsidRPr="00AB1781">
        <w:t xml:space="preserve"> keep us</w:t>
      </w:r>
    </w:p>
    <w:p w:rsidR="00435BD3" w:rsidRPr="00AB1781" w:rsidRDefault="00435BD3" w:rsidP="00435BD3">
      <w:pPr>
        <w:pStyle w:val="EnglishHangEndNoCoptic"/>
      </w:pPr>
      <w:r w:rsidRPr="00AB1781">
        <w:tab/>
        <w:t>and preserve us from this generation and for ever.</w:t>
      </w:r>
    </w:p>
    <w:p w:rsidR="00435BD3" w:rsidRPr="00AB1781" w:rsidRDefault="00435BD3" w:rsidP="00435BD3">
      <w:pPr>
        <w:pStyle w:val="EnglishHangNoCoptic"/>
      </w:pPr>
      <w:r w:rsidRPr="00AB1781">
        <w:t>9 The godless prowl around;</w:t>
      </w:r>
    </w:p>
    <w:p w:rsidR="00435BD3" w:rsidRPr="00435BD3" w:rsidRDefault="00435BD3" w:rsidP="00435BD3">
      <w:pPr>
        <w:pStyle w:val="EnglishHangEndNoCoptic"/>
      </w:pPr>
      <w:r w:rsidRPr="00AB1781">
        <w:tab/>
        <w:t xml:space="preserve">from </w:t>
      </w:r>
      <w:r w:rsidR="00E570CB">
        <w:t>Your</w:t>
      </w:r>
      <w:r w:rsidRPr="00AB1781">
        <w:t xml:space="preserve"> height, great is </w:t>
      </w:r>
      <w:r w:rsidR="00E570CB">
        <w:t>Your</w:t>
      </w:r>
      <w:r w:rsidRPr="00AB1781">
        <w:t xml:space="preserve"> care of the sons of men.</w:t>
      </w:r>
    </w:p>
    <w:p w:rsidR="00435BD3" w:rsidRPr="00435BD3" w:rsidRDefault="00435BD3" w:rsidP="00520302">
      <w:pPr>
        <w:pStyle w:val="Heading3"/>
      </w:pPr>
      <w:bookmarkStart w:id="838" w:name="_Ref412025965"/>
      <w:r>
        <w:t>Psalm</w:t>
      </w:r>
      <w:r w:rsidRPr="00AB1781">
        <w:t xml:space="preserve"> 12</w:t>
      </w:r>
      <w:r>
        <w:t xml:space="preserve">: How long, O Lord? Wilt </w:t>
      </w:r>
      <w:r w:rsidR="001040C8">
        <w:t>You</w:t>
      </w:r>
      <w:r>
        <w:t xml:space="preserve"> forget me for ever?</w:t>
      </w:r>
      <w:bookmarkEnd w:id="838"/>
    </w:p>
    <w:p w:rsidR="00435BD3" w:rsidRPr="007A1A59" w:rsidRDefault="00435BD3" w:rsidP="007A1A59">
      <w:pPr>
        <w:jc w:val="center"/>
        <w:rPr>
          <w:b/>
        </w:rPr>
      </w:pPr>
      <w:r w:rsidRPr="007A1A59">
        <w:rPr>
          <w:b/>
        </w:rPr>
        <w:t>Progress of a Soul from Desolation to Exultation</w:t>
      </w:r>
    </w:p>
    <w:p w:rsidR="00435BD3" w:rsidRPr="007A1A59" w:rsidRDefault="00435BD3" w:rsidP="007A1A59">
      <w:pPr>
        <w:jc w:val="center"/>
        <w:rPr>
          <w:b/>
        </w:rPr>
      </w:pPr>
      <w:r w:rsidRPr="007A1A59">
        <w:rPr>
          <w:b/>
        </w:rPr>
        <w:t xml:space="preserve">My Heart Rejoices in </w:t>
      </w:r>
      <w:r w:rsidR="00E570CB">
        <w:rPr>
          <w:b/>
        </w:rPr>
        <w:t>Your</w:t>
      </w:r>
      <w:r w:rsidRPr="007A1A59">
        <w:rPr>
          <w:b/>
        </w:rPr>
        <w:t xml:space="preserve"> Salvation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 xml:space="preserve">2 How long, O Lord? Wilt </w:t>
      </w:r>
      <w:r w:rsidR="001040C8">
        <w:t>You</w:t>
      </w:r>
      <w:r w:rsidRPr="00AB1781">
        <w:t xml:space="preserve"> forget me for ever?</w:t>
      </w:r>
    </w:p>
    <w:p w:rsidR="00435BD3" w:rsidRPr="00435BD3" w:rsidRDefault="00435BD3" w:rsidP="00435BD3">
      <w:pPr>
        <w:pStyle w:val="EnglishHangEndNoCoptic"/>
      </w:pPr>
      <w:r w:rsidRPr="00AB1781">
        <w:tab/>
        <w:t xml:space="preserve">How long </w:t>
      </w:r>
      <w:r w:rsidR="00556387">
        <w:t>will</w:t>
      </w:r>
      <w:r w:rsidRPr="00AB1781">
        <w:t xml:space="preserve"> </w:t>
      </w:r>
      <w:r w:rsidR="001040C8">
        <w:t>You</w:t>
      </w:r>
      <w:r w:rsidRPr="00AB1781">
        <w:t xml:space="preserve"> turn </w:t>
      </w:r>
      <w:r w:rsidR="00E570CB">
        <w:t>Your</w:t>
      </w:r>
      <w:r w:rsidRPr="00AB1781">
        <w:t xml:space="preserve"> face away from me?</w:t>
      </w:r>
    </w:p>
    <w:p w:rsidR="00435BD3" w:rsidRPr="00AB1781" w:rsidRDefault="00435BD3" w:rsidP="00435BD3">
      <w:pPr>
        <w:pStyle w:val="EnglishHangNoCoptic"/>
      </w:pPr>
      <w:r w:rsidRPr="00AB1781">
        <w:t>3 How long must I make plans in my soul,</w:t>
      </w:r>
    </w:p>
    <w:p w:rsidR="00435BD3" w:rsidRPr="00AB1781" w:rsidRDefault="00435BD3" w:rsidP="00435BD3">
      <w:pPr>
        <w:pStyle w:val="EnglishHangNoCoptic"/>
      </w:pPr>
      <w:r w:rsidRPr="00AB1781">
        <w:tab/>
        <w:t>and have grief in my heart day and night?</w:t>
      </w:r>
    </w:p>
    <w:p w:rsidR="00435BD3" w:rsidRPr="00AB1781" w:rsidRDefault="00435BD3" w:rsidP="00435BD3">
      <w:pPr>
        <w:pStyle w:val="EnglishHangEndNoCoptic"/>
      </w:pPr>
      <w:r w:rsidRPr="00AB1781">
        <w:tab/>
        <w:t>How long will my enemy be exalted over me?</w:t>
      </w:r>
    </w:p>
    <w:p w:rsidR="00435BD3" w:rsidRPr="00AB1781" w:rsidRDefault="00435BD3" w:rsidP="00435BD3">
      <w:pPr>
        <w:pStyle w:val="EnglishHangNoCoptic"/>
      </w:pPr>
      <w:r w:rsidRPr="00AB1781">
        <w:t>4 Regard and hear me, O Lord my God;</w:t>
      </w:r>
    </w:p>
    <w:p w:rsidR="00435BD3" w:rsidRPr="00AB1781" w:rsidRDefault="00435BD3" w:rsidP="00435BD3">
      <w:pPr>
        <w:pStyle w:val="EnglishHangEndNoCoptic"/>
      </w:pPr>
      <w:r w:rsidRPr="00AB1781">
        <w:tab/>
        <w:t>enlighten my eyes lest I sleep in death,</w:t>
      </w:r>
    </w:p>
    <w:p w:rsidR="00435BD3" w:rsidRPr="00AB1781" w:rsidRDefault="00435BD3" w:rsidP="00435BD3">
      <w:pPr>
        <w:pStyle w:val="EnglishHangNoCoptic"/>
      </w:pPr>
      <w:r w:rsidRPr="00AB1781">
        <w:t>5 lest my enemy say, ‘I have prevailed over him.’</w:t>
      </w:r>
    </w:p>
    <w:p w:rsidR="00435BD3" w:rsidRPr="00AB1781" w:rsidRDefault="00435BD3" w:rsidP="00435BD3">
      <w:pPr>
        <w:pStyle w:val="EnglishHangEndNoCoptic"/>
      </w:pPr>
      <w:r w:rsidRPr="00AB1781">
        <w:tab/>
        <w:t>Those who trouble me will rejoice if I am shaken.</w:t>
      </w:r>
    </w:p>
    <w:p w:rsidR="00435BD3" w:rsidRPr="00AB1781" w:rsidRDefault="00435BD3" w:rsidP="00435BD3">
      <w:pPr>
        <w:pStyle w:val="EnglishHangNoCoptic"/>
      </w:pPr>
      <w:r w:rsidRPr="00AB1781">
        <w:t xml:space="preserve">6 But my trust is in </w:t>
      </w:r>
      <w:r w:rsidR="00E570CB">
        <w:t>Your</w:t>
      </w:r>
      <w:r w:rsidRPr="00AB1781">
        <w:t xml:space="preserve"> mercy;</w:t>
      </w:r>
    </w:p>
    <w:p w:rsidR="00435BD3" w:rsidRPr="00AB1781" w:rsidRDefault="00435BD3" w:rsidP="00435BD3">
      <w:pPr>
        <w:pStyle w:val="EnglishHangEndNoCoptic"/>
      </w:pPr>
      <w:r w:rsidRPr="00AB1781">
        <w:tab/>
        <w:t xml:space="preserve">my heart rejoices in </w:t>
      </w:r>
      <w:r w:rsidR="00E570CB">
        <w:t>Your</w:t>
      </w:r>
      <w:r w:rsidRPr="00AB1781">
        <w:t xml:space="preserve"> salvation.</w:t>
      </w:r>
    </w:p>
    <w:p w:rsidR="00435BD3" w:rsidRPr="00AB1781" w:rsidRDefault="00435BD3" w:rsidP="00435BD3">
      <w:pPr>
        <w:pStyle w:val="EnglishHangNoCoptic"/>
      </w:pPr>
      <w:r w:rsidRPr="00AB1781">
        <w:t>7 I will sing to the Lord my benefactor,</w:t>
      </w:r>
    </w:p>
    <w:p w:rsidR="00435BD3" w:rsidRPr="00435BD3" w:rsidRDefault="00435BD3" w:rsidP="00435BD3">
      <w:pPr>
        <w:pStyle w:val="EnglishHangEndNoCoptic"/>
      </w:pPr>
      <w:r w:rsidRPr="00AB1781">
        <w:tab/>
        <w:t>and I will praise the name of the Lord Most High.</w:t>
      </w:r>
    </w:p>
    <w:p w:rsidR="00435BD3" w:rsidRPr="00435BD3" w:rsidRDefault="00435BD3" w:rsidP="00435BD3">
      <w:pPr>
        <w:pStyle w:val="Heading3"/>
      </w:pPr>
      <w:r>
        <w:t>Psalm</w:t>
      </w:r>
      <w:r w:rsidRPr="00AB1781">
        <w:t xml:space="preserve"> 13</w:t>
      </w:r>
      <w:r>
        <w:t>: The fool says in his heart: 'There is no God.'</w:t>
      </w:r>
    </w:p>
    <w:p w:rsidR="00435BD3" w:rsidRPr="007A1A59" w:rsidRDefault="00435BD3" w:rsidP="007A1A59">
      <w:pPr>
        <w:jc w:val="center"/>
        <w:rPr>
          <w:b/>
        </w:rPr>
      </w:pPr>
      <w:r w:rsidRPr="007A1A59">
        <w:rPr>
          <w:b/>
        </w:rPr>
        <w:t>Unbelief leads to Universal Corruption</w:t>
      </w:r>
    </w:p>
    <w:p w:rsidR="00435BD3" w:rsidRPr="00AB1781" w:rsidRDefault="00435BD3" w:rsidP="00435BD3">
      <w:pPr>
        <w:pStyle w:val="Rubric"/>
      </w:pPr>
      <w:r w:rsidRPr="00AB1781">
        <w:t>1 (A Psalm by David)</w:t>
      </w:r>
    </w:p>
    <w:p w:rsidR="00435BD3" w:rsidRPr="00AB1781" w:rsidRDefault="00435BD3" w:rsidP="00435BD3">
      <w:pPr>
        <w:pStyle w:val="EnglishHangNoCoptic"/>
      </w:pPr>
      <w:r w:rsidRPr="00AB1781">
        <w:t>The fool says in his heart: ‘There is no God.’</w:t>
      </w:r>
      <w:r w:rsidRPr="00AB1781">
        <w:rPr>
          <w:rStyle w:val="FootnoteReference"/>
        </w:rPr>
        <w:footnoteReference w:id="46"/>
      </w:r>
    </w:p>
    <w:p w:rsidR="00435BD3" w:rsidRPr="00AB1781" w:rsidRDefault="00435BD3" w:rsidP="00435BD3">
      <w:pPr>
        <w:pStyle w:val="EnglishHangNoCoptic"/>
      </w:pPr>
      <w:r w:rsidRPr="00AB1781">
        <w:tab/>
        <w:t>They are corrupt and abominable in their ways;</w:t>
      </w:r>
    </w:p>
    <w:p w:rsidR="00435BD3" w:rsidRPr="00AB1781" w:rsidRDefault="00435BD3" w:rsidP="00435BD3">
      <w:pPr>
        <w:pStyle w:val="EnglishHangEndNoCoptic"/>
      </w:pPr>
      <w:r w:rsidRPr="00AB1781">
        <w:lastRenderedPageBreak/>
        <w:tab/>
        <w:t>there is not one that does good, no not one.</w:t>
      </w:r>
    </w:p>
    <w:p w:rsidR="00435BD3" w:rsidRPr="00AB1781" w:rsidRDefault="00435BD3" w:rsidP="00435BD3">
      <w:pPr>
        <w:pStyle w:val="EnglishHangNoCoptic"/>
      </w:pPr>
      <w:r w:rsidRPr="00AB1781">
        <w:t>2 The Lord looks through from heaven at the sons of men</w:t>
      </w:r>
    </w:p>
    <w:p w:rsidR="00435BD3" w:rsidRPr="00AB1781" w:rsidRDefault="00435BD3" w:rsidP="00435BD3">
      <w:pPr>
        <w:pStyle w:val="EnglishHangEndNoCoptic"/>
      </w:pPr>
      <w:r w:rsidRPr="00AB1781">
        <w:tab/>
        <w:t>to see if any understand or seek God.</w:t>
      </w:r>
    </w:p>
    <w:p w:rsidR="00435BD3" w:rsidRPr="00AB1781" w:rsidRDefault="00435BD3" w:rsidP="00435BD3">
      <w:pPr>
        <w:pStyle w:val="EnglishHangNoCoptic"/>
      </w:pPr>
      <w:r w:rsidRPr="00AB1781">
        <w:t>3 All have strayed, one and all are depraved;</w:t>
      </w:r>
    </w:p>
    <w:p w:rsidR="00435BD3" w:rsidRPr="00AB1781" w:rsidRDefault="00435BD3" w:rsidP="00435BD3">
      <w:pPr>
        <w:pStyle w:val="EnglishHangEndNoCoptic"/>
      </w:pPr>
      <w:r w:rsidRPr="00AB1781">
        <w:tab/>
        <w:t>there is not one that does good, no not one.</w:t>
      </w:r>
    </w:p>
    <w:p w:rsidR="00435BD3" w:rsidRPr="00AB1781" w:rsidRDefault="00435BD3" w:rsidP="00435BD3">
      <w:pPr>
        <w:pStyle w:val="EnglishHangNoCoptic"/>
      </w:pPr>
      <w:r w:rsidRPr="00AB1781">
        <w:t>4 Will they never learn, all the evildoers</w:t>
      </w:r>
    </w:p>
    <w:p w:rsidR="00435BD3" w:rsidRPr="00AB1781" w:rsidRDefault="00435BD3" w:rsidP="00435BD3">
      <w:pPr>
        <w:pStyle w:val="EnglishHangNoCoptic"/>
      </w:pPr>
      <w:r w:rsidRPr="00AB1781">
        <w:tab/>
        <w:t>who eat up my people like eating bread</w:t>
      </w:r>
    </w:p>
    <w:p w:rsidR="00435BD3" w:rsidRPr="00AB1781" w:rsidRDefault="00435BD3" w:rsidP="00435BD3">
      <w:pPr>
        <w:pStyle w:val="EnglishHangEndNoCoptic"/>
      </w:pPr>
      <w:r w:rsidRPr="00AB1781">
        <w:tab/>
        <w:t>and never call on the Lord?</w:t>
      </w:r>
    </w:p>
    <w:p w:rsidR="00435BD3" w:rsidRPr="00AB1781" w:rsidRDefault="00435BD3" w:rsidP="00435BD3">
      <w:pPr>
        <w:pStyle w:val="EnglishHangNoCoptic"/>
      </w:pPr>
      <w:r w:rsidRPr="00AB1781">
        <w:t>5 They quail with fear where there is nothing to fear;</w:t>
      </w:r>
    </w:p>
    <w:p w:rsidR="00435BD3" w:rsidRPr="00AB1781" w:rsidRDefault="00435BD3" w:rsidP="00435BD3">
      <w:pPr>
        <w:pStyle w:val="EnglishHangEndNoCoptic"/>
      </w:pPr>
      <w:r w:rsidRPr="00AB1781">
        <w:tab/>
        <w:t>for God is with the righteous.</w:t>
      </w:r>
    </w:p>
    <w:p w:rsidR="00435BD3" w:rsidRPr="00AB1781" w:rsidRDefault="00435BD3" w:rsidP="00435BD3">
      <w:pPr>
        <w:pStyle w:val="EnglishHangNoCoptic"/>
      </w:pPr>
      <w:r w:rsidRPr="00AB1781">
        <w:t>6 You would confound a poor man’s plans,</w:t>
      </w:r>
    </w:p>
    <w:p w:rsidR="00435BD3" w:rsidRPr="00AB1781" w:rsidRDefault="00435BD3" w:rsidP="00435BD3">
      <w:pPr>
        <w:pStyle w:val="EnglishHangEndNoCoptic"/>
      </w:pPr>
      <w:r w:rsidRPr="00AB1781">
        <w:tab/>
        <w:t>but the Lord is his hope.</w:t>
      </w:r>
    </w:p>
    <w:p w:rsidR="00435BD3" w:rsidRPr="00AB1781" w:rsidRDefault="00435BD3" w:rsidP="00435BD3">
      <w:pPr>
        <w:pStyle w:val="EnglishHangNoCoptic"/>
      </w:pPr>
      <w:r w:rsidRPr="00AB1781">
        <w:t>7 O that Israel’s salvation would be granted from Zion!</w:t>
      </w:r>
    </w:p>
    <w:p w:rsidR="00435BD3" w:rsidRPr="00AB1781" w:rsidRDefault="00435BD3" w:rsidP="00435BD3">
      <w:pPr>
        <w:pStyle w:val="EnglishHangNoCoptic"/>
      </w:pPr>
      <w:r w:rsidRPr="00AB1781">
        <w:tab/>
        <w:t>When the Lord restores the captives of His people,</w:t>
      </w:r>
    </w:p>
    <w:p w:rsidR="00435BD3" w:rsidRPr="00435BD3" w:rsidRDefault="00435BD3" w:rsidP="00435BD3">
      <w:pPr>
        <w:pStyle w:val="EnglishHangEndNoCoptic"/>
      </w:pPr>
      <w:r w:rsidRPr="00AB1781">
        <w:tab/>
        <w:t>let Jacob rejoice and let Israel be glad.</w:t>
      </w:r>
    </w:p>
    <w:p w:rsidR="00435BD3" w:rsidRPr="00435BD3" w:rsidRDefault="00435BD3" w:rsidP="00435BD3">
      <w:pPr>
        <w:pStyle w:val="Heading3"/>
      </w:pPr>
      <w:bookmarkStart w:id="839" w:name="_Ref412098343"/>
      <w:r>
        <w:t>Psalm</w:t>
      </w:r>
      <w:r w:rsidRPr="00AB1781">
        <w:t xml:space="preserve"> 14</w:t>
      </w:r>
      <w:r>
        <w:t xml:space="preserve">: Lord, who can dwell in </w:t>
      </w:r>
      <w:r w:rsidR="00E570CB">
        <w:t>Your</w:t>
      </w:r>
      <w:r>
        <w:t xml:space="preserve"> sanctuary</w:t>
      </w:r>
      <w:bookmarkEnd w:id="839"/>
    </w:p>
    <w:p w:rsidR="00435BD3" w:rsidRPr="00435BD3" w:rsidRDefault="00435BD3" w:rsidP="007A1A59">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rsidR="00435BD3" w:rsidRPr="00435BD3" w:rsidRDefault="00435BD3" w:rsidP="00435BD3">
      <w:pPr>
        <w:pStyle w:val="Rubric"/>
      </w:pPr>
      <w:r w:rsidRPr="00AB1781">
        <w:t>(A Psalm by David)</w:t>
      </w:r>
    </w:p>
    <w:p w:rsidR="00435BD3" w:rsidRPr="00AB1781" w:rsidRDefault="00435BD3" w:rsidP="00435BD3">
      <w:pPr>
        <w:pStyle w:val="EnglishHangNoCoptic"/>
      </w:pPr>
      <w:r w:rsidRPr="00AB1781">
        <w:t xml:space="preserve">1 Lord, who can dwell in </w:t>
      </w:r>
      <w:r w:rsidR="00E570CB">
        <w:t>Your</w:t>
      </w:r>
      <w:r w:rsidRPr="00AB1781">
        <w:t xml:space="preserve"> sanctuary,</w:t>
      </w:r>
    </w:p>
    <w:p w:rsidR="00435BD3" w:rsidRPr="00435BD3" w:rsidRDefault="00435BD3" w:rsidP="00435BD3">
      <w:pPr>
        <w:pStyle w:val="EnglishHangEndNoCoptic"/>
      </w:pPr>
      <w:r w:rsidRPr="00AB1781">
        <w:tab/>
        <w:t xml:space="preserve">or who can rest upon </w:t>
      </w:r>
      <w:r w:rsidR="00E570CB">
        <w:t>Your</w:t>
      </w:r>
      <w:r w:rsidRPr="00AB1781">
        <w:t xml:space="preserve"> holy mountain?</w:t>
      </w:r>
    </w:p>
    <w:p w:rsidR="00435BD3" w:rsidRPr="00AB1781" w:rsidRDefault="00435BD3" w:rsidP="00435BD3">
      <w:pPr>
        <w:pStyle w:val="EnglishHangNoCoptic"/>
      </w:pPr>
      <w:r w:rsidRPr="00AB1781">
        <w:t>2 He who lives a blameless life and does what is right</w:t>
      </w:r>
    </w:p>
    <w:p w:rsidR="00435BD3" w:rsidRPr="00AB1781" w:rsidRDefault="00435BD3" w:rsidP="00435BD3">
      <w:pPr>
        <w:pStyle w:val="EnglishHangEndNoCoptic"/>
      </w:pPr>
      <w:r w:rsidRPr="00AB1781">
        <w:tab/>
        <w:t>and speaks the truth from his heart;</w:t>
      </w:r>
    </w:p>
    <w:p w:rsidR="00435BD3" w:rsidRPr="00AB1781" w:rsidRDefault="00435BD3" w:rsidP="00435BD3">
      <w:pPr>
        <w:pStyle w:val="EnglishHangNoCoptic"/>
      </w:pPr>
      <w:r w:rsidRPr="00AB1781">
        <w:t>3 who does not deceive with his tongue,</w:t>
      </w:r>
    </w:p>
    <w:p w:rsidR="00435BD3" w:rsidRPr="00AB1781" w:rsidRDefault="00435BD3" w:rsidP="00435BD3">
      <w:pPr>
        <w:pStyle w:val="EnglishHangNoCoptic"/>
      </w:pPr>
      <w:r w:rsidRPr="00AB1781">
        <w:tab/>
        <w:t>or do evil to his neighbor,</w:t>
      </w:r>
    </w:p>
    <w:p w:rsidR="00435BD3" w:rsidRPr="00AB1781" w:rsidRDefault="00435BD3" w:rsidP="00435BD3">
      <w:pPr>
        <w:pStyle w:val="EnglishHangEndNoCoptic"/>
      </w:pPr>
      <w:r w:rsidRPr="00AB1781">
        <w:tab/>
        <w:t>or accept reproach against his friends;</w:t>
      </w:r>
    </w:p>
    <w:p w:rsidR="00435BD3" w:rsidRPr="00AB1781" w:rsidRDefault="00435BD3" w:rsidP="00435BD3">
      <w:pPr>
        <w:pStyle w:val="EnglishHangNoCoptic"/>
      </w:pPr>
      <w:r w:rsidRPr="00AB1781">
        <w:t>4 in whose sight evil-living is scorned,</w:t>
      </w:r>
    </w:p>
    <w:p w:rsidR="00435BD3" w:rsidRPr="00AB1781" w:rsidRDefault="00435BD3" w:rsidP="00435BD3">
      <w:pPr>
        <w:pStyle w:val="EnglishHangNoCoptic"/>
      </w:pPr>
      <w:r w:rsidRPr="00AB1781">
        <w:tab/>
        <w:t>but who honors those who fear the Lord;</w:t>
      </w:r>
    </w:p>
    <w:p w:rsidR="00435BD3" w:rsidRPr="00AB1781" w:rsidRDefault="00435BD3" w:rsidP="00435BD3">
      <w:pPr>
        <w:pStyle w:val="EnglishHangEndNoCoptic"/>
      </w:pPr>
      <w:r w:rsidRPr="00AB1781">
        <w:tab/>
        <w:t>who swears to his neighbor and keeps his word:</w:t>
      </w:r>
    </w:p>
    <w:p w:rsidR="00435BD3" w:rsidRPr="00AB1781" w:rsidRDefault="00435BD3" w:rsidP="00435BD3">
      <w:pPr>
        <w:pStyle w:val="EnglishHangNoCoptic"/>
      </w:pPr>
      <w:r w:rsidRPr="00AB1781">
        <w:t>5 who does not lend his money at interest</w:t>
      </w:r>
    </w:p>
    <w:p w:rsidR="00435BD3" w:rsidRPr="00AB1781" w:rsidRDefault="00435BD3" w:rsidP="00435BD3">
      <w:pPr>
        <w:pStyle w:val="EnglishHangEndNoCoptic"/>
      </w:pPr>
      <w:r w:rsidRPr="00AB1781">
        <w:tab/>
        <w:t>or take bribes against the innocent.</w:t>
      </w:r>
    </w:p>
    <w:p w:rsidR="00435BD3" w:rsidRPr="00AB1781" w:rsidRDefault="00435BD3" w:rsidP="00435BD3">
      <w:pPr>
        <w:pStyle w:val="EnglishHangNoCoptic"/>
      </w:pPr>
      <w:r w:rsidRPr="00AB1781">
        <w:t>6 He who does these things will never be shaken.</w:t>
      </w:r>
    </w:p>
    <w:p w:rsidR="00435BD3" w:rsidRPr="00AB1781" w:rsidRDefault="00435BD3" w:rsidP="00435BD3">
      <w:pPr>
        <w:widowControl w:val="0"/>
        <w:autoSpaceDE w:val="0"/>
        <w:autoSpaceDN w:val="0"/>
        <w:adjustRightInd w:val="0"/>
        <w:rPr>
          <w:rFonts w:ascii="Book Antiqua" w:hAnsi="Book Antiqua" w:cs="Lucida Grande"/>
        </w:rPr>
      </w:pPr>
    </w:p>
    <w:p w:rsidR="00435BD3" w:rsidRPr="00435BD3" w:rsidRDefault="00520302" w:rsidP="00435BD3">
      <w:pPr>
        <w:pStyle w:val="Heading3"/>
      </w:pPr>
      <w:bookmarkStart w:id="840" w:name="_Ref412025981"/>
      <w:r>
        <w:t>Psalm</w:t>
      </w:r>
      <w:r w:rsidR="00435BD3" w:rsidRPr="00AB1781">
        <w:t xml:space="preserve"> 15</w:t>
      </w:r>
      <w:r>
        <w:t xml:space="preserve">: Keep me, O Lord, for my trust is in </w:t>
      </w:r>
      <w:r w:rsidR="001040C8">
        <w:t>You</w:t>
      </w:r>
      <w:bookmarkEnd w:id="840"/>
    </w:p>
    <w:p w:rsidR="00435BD3" w:rsidRPr="00AB1781" w:rsidRDefault="00435BD3" w:rsidP="007A1A59">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rsidR="00435BD3" w:rsidRPr="00435BD3" w:rsidRDefault="00435BD3" w:rsidP="00435BD3">
      <w:pPr>
        <w:pStyle w:val="Rubric"/>
      </w:pPr>
      <w:r w:rsidRPr="00AB1781">
        <w:t>(An inscription for a pillar. By David)</w:t>
      </w:r>
    </w:p>
    <w:p w:rsidR="00435BD3" w:rsidRPr="00AB1781" w:rsidRDefault="00435BD3" w:rsidP="00435BD3">
      <w:pPr>
        <w:pStyle w:val="EnglishHangEndNoCoptic"/>
      </w:pPr>
      <w:r w:rsidRPr="00AB1781">
        <w:t xml:space="preserve">1 Keep me, O Lord, for my trust is in </w:t>
      </w:r>
      <w:r w:rsidR="001040C8">
        <w:t>You</w:t>
      </w:r>
      <w:r w:rsidRPr="00AB1781">
        <w:t>.</w:t>
      </w:r>
    </w:p>
    <w:p w:rsidR="00435BD3" w:rsidRPr="00AB1781" w:rsidRDefault="00435BD3" w:rsidP="00435BD3">
      <w:pPr>
        <w:pStyle w:val="EnglishHangNoCoptic"/>
      </w:pPr>
      <w:r w:rsidRPr="00AB1781">
        <w:t>2 I said to the Lord: ‘</w:t>
      </w:r>
      <w:r w:rsidR="001040C8">
        <w:t>You</w:t>
      </w:r>
      <w:r w:rsidRPr="00AB1781">
        <w:t xml:space="preserve"> </w:t>
      </w:r>
      <w:r w:rsidR="001040C8" w:rsidRPr="00AB1781">
        <w:t>are</w:t>
      </w:r>
      <w:r w:rsidRPr="00AB1781">
        <w:t xml:space="preserve"> my God;</w:t>
      </w:r>
    </w:p>
    <w:p w:rsidR="00435BD3" w:rsidRPr="00AB1781" w:rsidRDefault="00435BD3" w:rsidP="00435BD3">
      <w:pPr>
        <w:pStyle w:val="EnglishHangEndNoCoptic"/>
      </w:pPr>
      <w:r w:rsidRPr="00AB1781">
        <w:tab/>
      </w:r>
      <w:r w:rsidR="001040C8">
        <w:t>You</w:t>
      </w:r>
      <w:r w:rsidRPr="00AB1781">
        <w:t xml:space="preserve"> </w:t>
      </w:r>
      <w:r w:rsidR="00556387">
        <w:t>have</w:t>
      </w:r>
      <w:r w:rsidRPr="00AB1781">
        <w:t xml:space="preserve"> no need of my goods.’</w:t>
      </w:r>
    </w:p>
    <w:p w:rsidR="00435BD3" w:rsidRPr="00AB1781" w:rsidRDefault="00435BD3" w:rsidP="00435BD3">
      <w:pPr>
        <w:pStyle w:val="EnglishHangNoCoptic"/>
      </w:pPr>
      <w:r w:rsidRPr="00AB1781">
        <w:t>3 To the saints who are in His land</w:t>
      </w:r>
    </w:p>
    <w:p w:rsidR="00435BD3" w:rsidRPr="00AB1781" w:rsidRDefault="00435BD3" w:rsidP="00435BD3">
      <w:pPr>
        <w:pStyle w:val="EnglishHangEndNoCoptic"/>
      </w:pPr>
      <w:r w:rsidRPr="00AB1781">
        <w:tab/>
        <w:t>the Lord has shown the wonder of all His will in them.</w:t>
      </w:r>
    </w:p>
    <w:p w:rsidR="00435BD3" w:rsidRPr="00AB1781" w:rsidRDefault="00435BD3" w:rsidP="00435BD3">
      <w:pPr>
        <w:pStyle w:val="EnglishHangNoCoptic"/>
      </w:pPr>
      <w:r w:rsidRPr="00AB1781">
        <w:t>4 Their weaknesses were multiplied;</w:t>
      </w:r>
    </w:p>
    <w:p w:rsidR="00435BD3" w:rsidRPr="00AB1781" w:rsidRDefault="00435BD3" w:rsidP="00435BD3">
      <w:pPr>
        <w:pStyle w:val="EnglishHangNoCoptic"/>
      </w:pPr>
      <w:r w:rsidRPr="00AB1781">
        <w:tab/>
        <w:t>after that they made haste.</w:t>
      </w:r>
    </w:p>
    <w:p w:rsidR="00435BD3" w:rsidRPr="00AB1781" w:rsidRDefault="00435BD3" w:rsidP="00435BD3">
      <w:pPr>
        <w:pStyle w:val="EnglishHangNoCoptic"/>
      </w:pPr>
      <w:r w:rsidRPr="00AB1781">
        <w:tab/>
        <w:t>I will not enter their assemblies of blood,</w:t>
      </w:r>
    </w:p>
    <w:p w:rsidR="00435BD3" w:rsidRPr="00AB1781" w:rsidRDefault="00435BD3" w:rsidP="00435BD3">
      <w:pPr>
        <w:pStyle w:val="EnglishHangEndNoCoptic"/>
      </w:pPr>
      <w:r w:rsidRPr="00AB1781">
        <w:tab/>
        <w:t>nor will I mention their names with my lips.</w:t>
      </w:r>
    </w:p>
    <w:p w:rsidR="00435BD3" w:rsidRPr="00AB1781" w:rsidRDefault="00435BD3" w:rsidP="00435BD3">
      <w:pPr>
        <w:pStyle w:val="EnglishHangNoCoptic"/>
      </w:pPr>
      <w:r w:rsidRPr="00AB1781">
        <w:t>5 The Lord is the portion of my inheritance and of my cup;</w:t>
      </w:r>
    </w:p>
    <w:p w:rsidR="00435BD3" w:rsidRPr="00AB1781" w:rsidRDefault="00435BD3" w:rsidP="00435BD3">
      <w:pPr>
        <w:pStyle w:val="EnglishHangEndNoCoptic"/>
      </w:pPr>
      <w:r w:rsidRPr="00AB1781">
        <w:tab/>
        <w:t xml:space="preserve">it is </w:t>
      </w:r>
      <w:r w:rsidR="001040C8">
        <w:t>You</w:t>
      </w:r>
      <w:r w:rsidRPr="00AB1781">
        <w:t xml:space="preserve"> Who </w:t>
      </w:r>
      <w:r w:rsidR="001040C8" w:rsidRPr="00AB1781">
        <w:t>restores</w:t>
      </w:r>
      <w:r w:rsidRPr="00AB1781">
        <w:t xml:space="preserve"> my inheritance to me.</w:t>
      </w:r>
      <w:r w:rsidRPr="00AB1781">
        <w:rPr>
          <w:rStyle w:val="FootnoteReference"/>
        </w:rPr>
        <w:footnoteReference w:id="47"/>
      </w:r>
    </w:p>
    <w:p w:rsidR="00435BD3" w:rsidRPr="00AB1781" w:rsidRDefault="00435BD3" w:rsidP="00435BD3">
      <w:pPr>
        <w:pStyle w:val="EnglishHangNoCoptic"/>
      </w:pPr>
      <w:r w:rsidRPr="00AB1781">
        <w:t>6 The lines have fallen for me in the best places;</w:t>
      </w:r>
    </w:p>
    <w:p w:rsidR="00435BD3" w:rsidRPr="00AB1781" w:rsidRDefault="00435BD3" w:rsidP="00435BD3">
      <w:pPr>
        <w:pStyle w:val="EnglishHangEndNoCoptic"/>
      </w:pPr>
      <w:r w:rsidRPr="00AB1781">
        <w:tab/>
        <w:t>for I have a most excellent heritage.</w:t>
      </w:r>
    </w:p>
    <w:p w:rsidR="00435BD3" w:rsidRPr="00AB1781" w:rsidRDefault="00435BD3" w:rsidP="00435BD3">
      <w:pPr>
        <w:pStyle w:val="EnglishHangNoCoptic"/>
      </w:pPr>
      <w:r w:rsidRPr="00AB1781">
        <w:t>7 I will bless the Lord Who gives me wisdom,</w:t>
      </w:r>
    </w:p>
    <w:p w:rsidR="00435BD3" w:rsidRPr="00AB1781" w:rsidRDefault="00435BD3" w:rsidP="00435BD3">
      <w:pPr>
        <w:pStyle w:val="EnglishHangEndNoCoptic"/>
      </w:pPr>
      <w:r w:rsidRPr="00AB1781">
        <w:tab/>
        <w:t>so that even at night my heart instructs me.</w:t>
      </w:r>
      <w:r w:rsidRPr="00AB1781">
        <w:rPr>
          <w:rStyle w:val="FootnoteReference"/>
        </w:rPr>
        <w:footnoteReference w:id="48"/>
      </w:r>
    </w:p>
    <w:p w:rsidR="00435BD3" w:rsidRPr="00AB1781" w:rsidRDefault="00435BD3" w:rsidP="00435BD3">
      <w:pPr>
        <w:pStyle w:val="EnglishHangNoCoptic"/>
      </w:pPr>
      <w:r w:rsidRPr="00AB1781">
        <w:t>8 I see the Lord before me continually,</w:t>
      </w:r>
    </w:p>
    <w:p w:rsidR="00435BD3" w:rsidRPr="00AB1781" w:rsidRDefault="00435BD3" w:rsidP="00435BD3">
      <w:pPr>
        <w:pStyle w:val="EnglishHangEndNoCoptic"/>
      </w:pPr>
      <w:r w:rsidRPr="00AB1781">
        <w:tab/>
        <w:t>for He is beside me that I may not be shaken,</w:t>
      </w:r>
    </w:p>
    <w:p w:rsidR="00435BD3" w:rsidRPr="00AB1781" w:rsidRDefault="00435BD3" w:rsidP="00435BD3">
      <w:pPr>
        <w:pStyle w:val="EnglishHangNoCoptic"/>
      </w:pPr>
      <w:r w:rsidRPr="00AB1781">
        <w:t>9 So my heart is glad and my tongue is exultant,</w:t>
      </w:r>
    </w:p>
    <w:p w:rsidR="00435BD3" w:rsidRPr="00435BD3" w:rsidRDefault="00435BD3" w:rsidP="00435BD3">
      <w:pPr>
        <w:pStyle w:val="EnglishHangEndNoCoptic"/>
      </w:pPr>
      <w:r w:rsidRPr="00AB1781">
        <w:tab/>
        <w:t>and even my flesh rests in hope.</w:t>
      </w:r>
    </w:p>
    <w:p w:rsidR="00435BD3" w:rsidRPr="00AB1781" w:rsidRDefault="00435BD3" w:rsidP="00435BD3">
      <w:pPr>
        <w:pStyle w:val="EnglishHangNoCoptic"/>
      </w:pPr>
      <w:r w:rsidRPr="00AB1781">
        <w:t xml:space="preserve">10 For </w:t>
      </w:r>
      <w:r w:rsidR="001040C8">
        <w:t>You</w:t>
      </w:r>
      <w:r w:rsidRPr="00AB1781">
        <w:t xml:space="preserve"> </w:t>
      </w:r>
      <w:r w:rsidR="001040C8" w:rsidRPr="00AB1781">
        <w:t>will</w:t>
      </w:r>
      <w:r w:rsidRPr="00AB1781">
        <w:t xml:space="preserve"> not leave my soul in hell,</w:t>
      </w:r>
    </w:p>
    <w:p w:rsidR="00435BD3" w:rsidRPr="00AB1781" w:rsidRDefault="00435BD3" w:rsidP="00435BD3">
      <w:pPr>
        <w:pStyle w:val="EnglishHangEndNoCoptic"/>
      </w:pPr>
      <w:r w:rsidRPr="00AB1781">
        <w:tab/>
        <w:t xml:space="preserve">not let </w:t>
      </w:r>
      <w:r w:rsidR="00E570CB">
        <w:t>Your</w:t>
      </w:r>
      <w:r w:rsidRPr="00AB1781">
        <w:t xml:space="preserve"> holy one see corruption.</w:t>
      </w:r>
    </w:p>
    <w:p w:rsidR="00435BD3" w:rsidRPr="00AB1781" w:rsidRDefault="00435BD3" w:rsidP="00435BD3">
      <w:pPr>
        <w:pStyle w:val="EnglishHangNoCoptic"/>
      </w:pPr>
      <w:r w:rsidRPr="00AB1781">
        <w:t xml:space="preserve">11 </w:t>
      </w:r>
      <w:r w:rsidR="001040C8">
        <w:t>You</w:t>
      </w:r>
      <w:r w:rsidRPr="00AB1781">
        <w:t xml:space="preserve"> </w:t>
      </w:r>
      <w:r w:rsidR="00556387">
        <w:t>have</w:t>
      </w:r>
      <w:r w:rsidRPr="00AB1781">
        <w:t xml:space="preserve"> made known to me the ways of life;</w:t>
      </w:r>
    </w:p>
    <w:p w:rsidR="00435BD3" w:rsidRPr="00AB1781" w:rsidRDefault="00435BD3" w:rsidP="00435BD3">
      <w:pPr>
        <w:pStyle w:val="EnglishHangNoCoptic"/>
      </w:pPr>
      <w:r w:rsidRPr="00AB1781">
        <w:tab/>
      </w:r>
      <w:r w:rsidR="001040C8">
        <w:t>You</w:t>
      </w:r>
      <w:r w:rsidRPr="00AB1781">
        <w:t xml:space="preserve"> </w:t>
      </w:r>
      <w:r w:rsidR="00556387">
        <w:t>will</w:t>
      </w:r>
      <w:r w:rsidRPr="00AB1781">
        <w:t xml:space="preserve"> fill me with joy by </w:t>
      </w:r>
      <w:r w:rsidR="00E570CB">
        <w:t>Your</w:t>
      </w:r>
      <w:r w:rsidRPr="00AB1781">
        <w:t xml:space="preserve"> presence.</w:t>
      </w:r>
      <w:r w:rsidRPr="00AB1781">
        <w:rPr>
          <w:rStyle w:val="FootnoteReference"/>
        </w:rPr>
        <w:footnoteReference w:id="49"/>
      </w:r>
    </w:p>
    <w:p w:rsidR="00435BD3" w:rsidRPr="00435BD3" w:rsidRDefault="00435BD3" w:rsidP="00435BD3">
      <w:pPr>
        <w:pStyle w:val="EnglishHangEndNoCoptic"/>
      </w:pPr>
      <w:r w:rsidRPr="00AB1781">
        <w:lastRenderedPageBreak/>
        <w:tab/>
        <w:t>At</w:t>
      </w:r>
      <w:r w:rsidRPr="00AB1781">
        <w:rPr>
          <w:rStyle w:val="FootnoteReference"/>
        </w:rPr>
        <w:footnoteReference w:id="50"/>
      </w:r>
      <w:r w:rsidRPr="00AB1781">
        <w:t xml:space="preserve"> </w:t>
      </w:r>
      <w:r w:rsidR="00E570CB">
        <w:t>Your</w:t>
      </w:r>
      <w:r w:rsidRPr="00AB1781">
        <w:t xml:space="preserve"> right hand are eternal delights.</w:t>
      </w:r>
    </w:p>
    <w:p w:rsidR="00435BD3" w:rsidRPr="00435BD3" w:rsidRDefault="00435BD3" w:rsidP="00435BD3">
      <w:pPr>
        <w:pStyle w:val="Heading3"/>
      </w:pPr>
      <w:r>
        <w:t>Psalm</w:t>
      </w:r>
      <w:r w:rsidRPr="00AB1781">
        <w:t xml:space="preserve"> 16</w:t>
      </w:r>
      <w:r>
        <w:t>: Hear, O Lord, my righteousness, attend to my need</w:t>
      </w:r>
    </w:p>
    <w:p w:rsidR="00435BD3" w:rsidRPr="007A1A59" w:rsidRDefault="00435BD3" w:rsidP="007A1A59">
      <w:pPr>
        <w:jc w:val="center"/>
        <w:rPr>
          <w:b/>
        </w:rPr>
      </w:pPr>
      <w:r w:rsidRPr="007A1A59">
        <w:rPr>
          <w:b/>
        </w:rPr>
        <w:t>Discipline leads to Vision</w:t>
      </w:r>
    </w:p>
    <w:p w:rsidR="00435BD3" w:rsidRPr="007A1A59" w:rsidRDefault="00435BD3" w:rsidP="007A1A59">
      <w:pPr>
        <w:jc w:val="center"/>
        <w:rPr>
          <w:b/>
        </w:rPr>
      </w:pPr>
      <w:r w:rsidRPr="007A1A59">
        <w:rPr>
          <w:b/>
        </w:rPr>
        <w:t>The Vision of God brings Likeness</w:t>
      </w:r>
    </w:p>
    <w:p w:rsidR="00435BD3" w:rsidRPr="00435BD3" w:rsidRDefault="00435BD3" w:rsidP="00435BD3">
      <w:pPr>
        <w:pStyle w:val="Rubric"/>
      </w:pPr>
      <w:r w:rsidRPr="00AB1781">
        <w:t>(A Prayer of David)</w:t>
      </w:r>
    </w:p>
    <w:p w:rsidR="00435BD3" w:rsidRPr="00AB1781" w:rsidRDefault="00435BD3" w:rsidP="00435BD3">
      <w:pPr>
        <w:pStyle w:val="EnglishHangNoCoptic"/>
      </w:pPr>
      <w:r w:rsidRPr="00AB1781">
        <w:t>1 Hear, O Lord, my righteousness;</w:t>
      </w:r>
      <w:r w:rsidRPr="00AB1781">
        <w:rPr>
          <w:rStyle w:val="FootnoteReference"/>
        </w:rPr>
        <w:footnoteReference w:id="51"/>
      </w:r>
      <w:r w:rsidRPr="00AB1781">
        <w:t xml:space="preserve"> attend to my need.</w:t>
      </w:r>
    </w:p>
    <w:p w:rsidR="00435BD3" w:rsidRPr="00AB1781" w:rsidRDefault="00435BD3" w:rsidP="00435BD3">
      <w:pPr>
        <w:pStyle w:val="EnglishHangEndNoCoptic"/>
      </w:pPr>
      <w:r w:rsidRPr="00AB1781">
        <w:tab/>
        <w:t>Give ear to my prayer from lips without deceit.</w:t>
      </w:r>
    </w:p>
    <w:p w:rsidR="00435BD3" w:rsidRPr="00AB1781" w:rsidRDefault="00435BD3" w:rsidP="00435BD3">
      <w:pPr>
        <w:pStyle w:val="EnglishHangNoCoptic"/>
      </w:pPr>
      <w:r w:rsidRPr="00AB1781">
        <w:t xml:space="preserve">2 Let my judgment come from </w:t>
      </w:r>
      <w:r w:rsidR="00E570CB">
        <w:t>Your</w:t>
      </w:r>
      <w:r w:rsidRPr="00AB1781">
        <w:t xml:space="preserve"> presence;</w:t>
      </w:r>
    </w:p>
    <w:p w:rsidR="00435BD3" w:rsidRPr="00AB1781" w:rsidRDefault="00435BD3" w:rsidP="00435BD3">
      <w:pPr>
        <w:pStyle w:val="EnglishHangEndNoCoptic"/>
      </w:pPr>
      <w:r w:rsidRPr="00AB1781">
        <w:tab/>
        <w:t>let my eyes behold justice.</w:t>
      </w:r>
    </w:p>
    <w:p w:rsidR="00435BD3" w:rsidRPr="00AB1781" w:rsidRDefault="00435BD3" w:rsidP="00435BD3">
      <w:pPr>
        <w:pStyle w:val="EnglishHangNoCoptic"/>
      </w:pPr>
      <w:r w:rsidRPr="00AB1781">
        <w:t xml:space="preserve">3 </w:t>
      </w:r>
      <w:r w:rsidR="001040C8">
        <w:t>You</w:t>
      </w:r>
      <w:r w:rsidRPr="00AB1781">
        <w:t xml:space="preserve"> </w:t>
      </w:r>
      <w:r w:rsidR="00556387">
        <w:t>have</w:t>
      </w:r>
      <w:r w:rsidRPr="00AB1781">
        <w:t xml:space="preserve"> proved and visited my heart in the night;</w:t>
      </w:r>
    </w:p>
    <w:p w:rsidR="00435BD3" w:rsidRPr="00AB1781" w:rsidRDefault="00435BD3" w:rsidP="00435BD3">
      <w:pPr>
        <w:pStyle w:val="EnglishHangNoCoptic"/>
      </w:pPr>
      <w:r w:rsidRPr="00AB1781">
        <w:tab/>
      </w:r>
      <w:r w:rsidR="001040C8">
        <w:t>You</w:t>
      </w:r>
      <w:r w:rsidRPr="00AB1781">
        <w:t xml:space="preserve"> </w:t>
      </w:r>
      <w:r w:rsidR="00556387">
        <w:t>have</w:t>
      </w:r>
      <w:r w:rsidRPr="00AB1781">
        <w:t xml:space="preserve"> tried me by fire</w:t>
      </w:r>
    </w:p>
    <w:p w:rsidR="00435BD3" w:rsidRPr="00AB1781" w:rsidRDefault="00435BD3" w:rsidP="00435BD3">
      <w:pPr>
        <w:pStyle w:val="EnglishHangEndNoCoptic"/>
      </w:pPr>
      <w:r w:rsidRPr="00AB1781">
        <w:tab/>
        <w:t xml:space="preserve">and </w:t>
      </w:r>
      <w:r w:rsidR="00556387">
        <w:t>have</w:t>
      </w:r>
      <w:r w:rsidRPr="00AB1781">
        <w:t xml:space="preserve"> found nothing wrong in me.</w:t>
      </w:r>
    </w:p>
    <w:p w:rsidR="00435BD3" w:rsidRPr="00AB1781" w:rsidRDefault="00435BD3" w:rsidP="00435BD3">
      <w:pPr>
        <w:pStyle w:val="EnglishHangNoCoptic"/>
      </w:pPr>
      <w:r w:rsidRPr="00AB1781">
        <w:t>4 That my mouth may not speak of the doings of men,</w:t>
      </w:r>
    </w:p>
    <w:p w:rsidR="00435BD3" w:rsidRPr="00AB1781" w:rsidRDefault="00435BD3" w:rsidP="00435BD3">
      <w:pPr>
        <w:pStyle w:val="EnglishHangNoCoptic"/>
      </w:pPr>
      <w:r w:rsidRPr="00AB1781">
        <w:tab/>
        <w:t xml:space="preserve">for the sake of the words of </w:t>
      </w:r>
      <w:r w:rsidR="00E570CB">
        <w:t>Your</w:t>
      </w:r>
      <w:r w:rsidRPr="00AB1781">
        <w:t xml:space="preserve"> lips</w:t>
      </w:r>
    </w:p>
    <w:p w:rsidR="00435BD3" w:rsidRPr="00AB1781" w:rsidRDefault="00435BD3" w:rsidP="00435BD3">
      <w:pPr>
        <w:pStyle w:val="EnglishHangEndNoCoptic"/>
      </w:pPr>
      <w:r w:rsidRPr="00AB1781">
        <w:tab/>
        <w:t>I have kept hard ways.</w:t>
      </w:r>
      <w:r w:rsidRPr="00AB1781">
        <w:rPr>
          <w:rStyle w:val="FootnoteReference"/>
        </w:rPr>
        <w:footnoteReference w:id="52"/>
      </w:r>
    </w:p>
    <w:p w:rsidR="00435BD3" w:rsidRPr="00AB1781" w:rsidRDefault="00435BD3" w:rsidP="00435BD3">
      <w:pPr>
        <w:pStyle w:val="EnglishHangNoCoptic"/>
      </w:pPr>
      <w:r w:rsidRPr="00AB1781">
        <w:t xml:space="preserve">5 Direct my steps in </w:t>
      </w:r>
      <w:r w:rsidR="00E570CB">
        <w:t>Your</w:t>
      </w:r>
      <w:r w:rsidRPr="00AB1781">
        <w:t xml:space="preserve"> paths,</w:t>
      </w:r>
    </w:p>
    <w:p w:rsidR="00435BD3" w:rsidRPr="00AB1781" w:rsidRDefault="00435BD3" w:rsidP="00435BD3">
      <w:pPr>
        <w:pStyle w:val="EnglishHangEndNoCoptic"/>
      </w:pPr>
      <w:r w:rsidRPr="00AB1781">
        <w:tab/>
        <w:t>that my feet may not slip.</w:t>
      </w:r>
    </w:p>
    <w:p w:rsidR="00435BD3" w:rsidRPr="00AB1781" w:rsidRDefault="00435BD3" w:rsidP="00435BD3">
      <w:pPr>
        <w:pStyle w:val="EnglishHangNoCoptic"/>
      </w:pPr>
      <w:r w:rsidRPr="00AB1781">
        <w:t xml:space="preserve">6 I have cried, O God, and </w:t>
      </w:r>
      <w:r w:rsidR="001040C8">
        <w:t>You</w:t>
      </w:r>
      <w:r w:rsidRPr="00AB1781">
        <w:t xml:space="preserve"> </w:t>
      </w:r>
      <w:r w:rsidR="00556387">
        <w:t>have</w:t>
      </w:r>
      <w:r w:rsidRPr="00AB1781">
        <w:t xml:space="preserve"> heard me;</w:t>
      </w:r>
    </w:p>
    <w:p w:rsidR="00435BD3" w:rsidRPr="00AB1781" w:rsidRDefault="00435BD3" w:rsidP="00435BD3">
      <w:pPr>
        <w:pStyle w:val="EnglishHangEndNoCoptic"/>
      </w:pPr>
      <w:r w:rsidRPr="00AB1781">
        <w:tab/>
        <w:t xml:space="preserve">incline </w:t>
      </w:r>
      <w:r w:rsidR="001040C8">
        <w:t>Your</w:t>
      </w:r>
      <w:r w:rsidRPr="00AB1781">
        <w:t xml:space="preserve"> ear to me, and hear my words.</w:t>
      </w:r>
    </w:p>
    <w:p w:rsidR="00435BD3" w:rsidRPr="00AB1781" w:rsidRDefault="00435BD3" w:rsidP="00435BD3">
      <w:pPr>
        <w:pStyle w:val="EnglishHangNoCoptic"/>
      </w:pPr>
      <w:r w:rsidRPr="00AB1781">
        <w:t xml:space="preserve">7 Show me the wonder of </w:t>
      </w:r>
      <w:r w:rsidR="00E570CB">
        <w:t>Your</w:t>
      </w:r>
      <w:r w:rsidRPr="00AB1781">
        <w:t xml:space="preserve"> mercy,</w:t>
      </w:r>
    </w:p>
    <w:p w:rsidR="00435BD3" w:rsidRPr="00AB1781" w:rsidRDefault="00435BD3" w:rsidP="00435BD3">
      <w:pPr>
        <w:pStyle w:val="EnglishHangNoCoptic"/>
      </w:pPr>
      <w:r w:rsidRPr="00AB1781">
        <w:tab/>
        <w:t xml:space="preserve">O </w:t>
      </w:r>
      <w:r w:rsidR="001040C8">
        <w:t>You</w:t>
      </w:r>
      <w:r w:rsidRPr="00AB1781">
        <w:t xml:space="preserve"> Who </w:t>
      </w:r>
      <w:r w:rsidR="001040C8" w:rsidRPr="00AB1781">
        <w:t>saves</w:t>
      </w:r>
      <w:r w:rsidRPr="00AB1781">
        <w:t xml:space="preserve"> those who hope in </w:t>
      </w:r>
      <w:r w:rsidR="001040C8">
        <w:t>You</w:t>
      </w:r>
    </w:p>
    <w:p w:rsidR="00435BD3" w:rsidRPr="00AB1781" w:rsidRDefault="00435BD3" w:rsidP="00435BD3">
      <w:pPr>
        <w:pStyle w:val="EnglishHangEndNoCoptic"/>
      </w:pPr>
      <w:r w:rsidRPr="00AB1781">
        <w:tab/>
        <w:t xml:space="preserve">from those who resist </w:t>
      </w:r>
      <w:r w:rsidR="00E570CB">
        <w:t>Your</w:t>
      </w:r>
      <w:r w:rsidRPr="00AB1781">
        <w:t xml:space="preserve"> right hand.</w:t>
      </w:r>
    </w:p>
    <w:p w:rsidR="00435BD3" w:rsidRPr="00AB1781" w:rsidRDefault="00435BD3" w:rsidP="00435BD3">
      <w:pPr>
        <w:pStyle w:val="EnglishHangNoCoptic"/>
      </w:pPr>
      <w:r w:rsidRPr="00AB1781">
        <w:t>8 Keep me as the apple</w:t>
      </w:r>
      <w:r w:rsidRPr="00AB1781">
        <w:rPr>
          <w:rStyle w:val="FootnoteReference"/>
        </w:rPr>
        <w:footnoteReference w:id="53"/>
      </w:r>
      <w:r w:rsidRPr="00AB1781">
        <w:t xml:space="preserve"> of an eye.</w:t>
      </w:r>
    </w:p>
    <w:p w:rsidR="00435BD3" w:rsidRPr="00AB1781" w:rsidRDefault="00435BD3" w:rsidP="00435BD3">
      <w:pPr>
        <w:pStyle w:val="EnglishHangEndNoCoptic"/>
      </w:pPr>
      <w:r w:rsidRPr="00AB1781">
        <w:tab/>
      </w:r>
      <w:r w:rsidR="001040C8">
        <w:t>You</w:t>
      </w:r>
      <w:r w:rsidRPr="00AB1781">
        <w:t xml:space="preserve"> </w:t>
      </w:r>
      <w:r w:rsidR="00556387">
        <w:t>will</w:t>
      </w:r>
      <w:r w:rsidRPr="00AB1781">
        <w:t xml:space="preserve"> hide me in the shadow of </w:t>
      </w:r>
      <w:r w:rsidR="00E570CB">
        <w:t>Your</w:t>
      </w:r>
      <w:r w:rsidRPr="00AB1781">
        <w:t xml:space="preserve"> wings</w:t>
      </w:r>
    </w:p>
    <w:p w:rsidR="00435BD3" w:rsidRPr="00AB1781" w:rsidRDefault="00435BD3" w:rsidP="00435BD3">
      <w:pPr>
        <w:pStyle w:val="EnglishHangNoCoptic"/>
      </w:pPr>
      <w:r w:rsidRPr="00AB1781">
        <w:lastRenderedPageBreak/>
        <w:t>9 from the presence of the godless who oppress me.</w:t>
      </w:r>
    </w:p>
    <w:p w:rsidR="00435BD3" w:rsidRPr="00AB1781" w:rsidRDefault="00435BD3" w:rsidP="00435BD3">
      <w:pPr>
        <w:pStyle w:val="EnglishHangEndNoCoptic"/>
      </w:pPr>
      <w:r w:rsidRPr="00AB1781">
        <w:tab/>
        <w:t>My enemies surround my soul.</w:t>
      </w:r>
    </w:p>
    <w:p w:rsidR="00435BD3" w:rsidRPr="00AB1781" w:rsidRDefault="00435BD3" w:rsidP="00435BD3">
      <w:pPr>
        <w:pStyle w:val="EnglishHangNoCoptic"/>
      </w:pPr>
      <w:r w:rsidRPr="00AB1781">
        <w:t>10 They have closed their heart;</w:t>
      </w:r>
    </w:p>
    <w:p w:rsidR="00435BD3" w:rsidRPr="00435BD3" w:rsidRDefault="00435BD3" w:rsidP="00435BD3">
      <w:pPr>
        <w:pStyle w:val="EnglishHangEndNoCoptic"/>
      </w:pPr>
      <w:r w:rsidRPr="00AB1781">
        <w:tab/>
        <w:t>their mouth speaks proudly.</w:t>
      </w:r>
    </w:p>
    <w:p w:rsidR="00435BD3" w:rsidRPr="00AB1781" w:rsidRDefault="00435BD3" w:rsidP="00435BD3">
      <w:pPr>
        <w:pStyle w:val="EnglishHangNoCoptic"/>
      </w:pPr>
      <w:r w:rsidRPr="00AB1781">
        <w:t>11 Those who cast me out have now surrounded me;</w:t>
      </w:r>
      <w:r w:rsidRPr="00AB1781">
        <w:rPr>
          <w:rStyle w:val="FootnoteReference"/>
        </w:rPr>
        <w:footnoteReference w:id="54"/>
      </w:r>
    </w:p>
    <w:p w:rsidR="00435BD3" w:rsidRPr="00AB1781" w:rsidRDefault="00435BD3" w:rsidP="00435BD3">
      <w:pPr>
        <w:pStyle w:val="EnglishHangEndNoCoptic"/>
      </w:pPr>
      <w:r w:rsidRPr="00AB1781">
        <w:tab/>
        <w:t>they have set their eyes cast down to the earth.</w:t>
      </w:r>
    </w:p>
    <w:p w:rsidR="00435BD3" w:rsidRPr="00AB1781" w:rsidRDefault="00435BD3" w:rsidP="00435BD3">
      <w:pPr>
        <w:pStyle w:val="EnglishHangNoCoptic"/>
      </w:pPr>
      <w:r w:rsidRPr="00AB1781">
        <w:t>12 They dog me like a lion eager for its prey,</w:t>
      </w:r>
    </w:p>
    <w:p w:rsidR="00435BD3" w:rsidRPr="00AB1781" w:rsidRDefault="00435BD3" w:rsidP="00435BD3">
      <w:pPr>
        <w:pStyle w:val="EnglishHangEndNoCoptic"/>
      </w:pPr>
      <w:r w:rsidRPr="00AB1781">
        <w:tab/>
        <w:t>and like a young lion lurking in ambush.</w:t>
      </w:r>
    </w:p>
    <w:p w:rsidR="00435BD3" w:rsidRPr="00AB1781" w:rsidRDefault="00435BD3" w:rsidP="00435BD3">
      <w:pPr>
        <w:pStyle w:val="EnglishHangNoCoptic"/>
      </w:pPr>
      <w:r w:rsidRPr="00AB1781">
        <w:t>13 Arise, O Lord, forestall them and overthrow them;</w:t>
      </w:r>
    </w:p>
    <w:p w:rsidR="00435BD3" w:rsidRPr="00AB1781" w:rsidRDefault="00435BD3" w:rsidP="00435BD3">
      <w:pPr>
        <w:pStyle w:val="EnglishHangNoCoptic"/>
      </w:pPr>
      <w:r w:rsidRPr="00AB1781">
        <w:tab/>
        <w:t>deliver my soul from the godless,</w:t>
      </w:r>
    </w:p>
    <w:p w:rsidR="00435BD3" w:rsidRPr="00AB1781" w:rsidRDefault="00435BD3" w:rsidP="00435BD3">
      <w:pPr>
        <w:pStyle w:val="EnglishHangEndNoCoptic"/>
      </w:pPr>
      <w:r w:rsidRPr="00AB1781">
        <w:tab/>
      </w:r>
      <w:r w:rsidR="00E570CB">
        <w:t>Your</w:t>
      </w:r>
      <w:r w:rsidRPr="00AB1781">
        <w:t xml:space="preserve"> sword from the enemies of </w:t>
      </w:r>
      <w:r w:rsidR="00E570CB">
        <w:t>Your</w:t>
      </w:r>
      <w:r w:rsidRPr="00AB1781">
        <w:t xml:space="preserve"> hand.</w:t>
      </w:r>
    </w:p>
    <w:p w:rsidR="00435BD3" w:rsidRPr="00AB1781" w:rsidRDefault="00435BD3" w:rsidP="00435BD3">
      <w:pPr>
        <w:pStyle w:val="EnglishHangNoCoptic"/>
      </w:pPr>
      <w:r w:rsidRPr="00AB1781">
        <w:t>14 O Lord, divide them in their life</w:t>
      </w:r>
    </w:p>
    <w:p w:rsidR="00435BD3" w:rsidRPr="00AB1781" w:rsidRDefault="00435BD3" w:rsidP="00435BD3">
      <w:pPr>
        <w:pStyle w:val="EnglishHangNoCoptic"/>
      </w:pPr>
      <w:r w:rsidRPr="00AB1781">
        <w:tab/>
        <w:t>from the few of the earth</w:t>
      </w:r>
    </w:p>
    <w:p w:rsidR="00435BD3" w:rsidRPr="00AB1781" w:rsidRDefault="00435BD3" w:rsidP="00435BD3">
      <w:pPr>
        <w:pStyle w:val="EnglishHangEndNoCoptic"/>
      </w:pPr>
      <w:r w:rsidRPr="00AB1781">
        <w:tab/>
        <w:t xml:space="preserve">and from </w:t>
      </w:r>
      <w:r w:rsidR="00E570CB">
        <w:t>Your</w:t>
      </w:r>
      <w:r w:rsidRPr="00AB1781">
        <w:t xml:space="preserve"> hidden treasures.</w:t>
      </w:r>
    </w:p>
    <w:p w:rsidR="00435BD3" w:rsidRPr="00AB1781" w:rsidRDefault="00435BD3" w:rsidP="00435BD3">
      <w:pPr>
        <w:pStyle w:val="EnglishHangNoCoptic"/>
      </w:pPr>
      <w:r w:rsidRPr="00AB1781">
        <w:t xml:space="preserve">15 </w:t>
      </w:r>
      <w:r w:rsidR="001040C8">
        <w:t>You</w:t>
      </w:r>
      <w:r w:rsidRPr="00AB1781">
        <w:t xml:space="preserve"> </w:t>
      </w:r>
      <w:r w:rsidR="00556387">
        <w:t>have</w:t>
      </w:r>
      <w:r w:rsidRPr="00AB1781">
        <w:t xml:space="preserve"> filled their stomach,</w:t>
      </w:r>
    </w:p>
    <w:p w:rsidR="00435BD3" w:rsidRPr="00AB1781" w:rsidRDefault="00435BD3" w:rsidP="00435BD3">
      <w:pPr>
        <w:pStyle w:val="EnglishHangNoCoptic"/>
      </w:pPr>
      <w:r w:rsidRPr="00AB1781">
        <w:tab/>
        <w:t>they are satisfied with children,</w:t>
      </w:r>
    </w:p>
    <w:p w:rsidR="00435BD3" w:rsidRPr="00AB1781" w:rsidRDefault="00435BD3" w:rsidP="00435BD3">
      <w:pPr>
        <w:pStyle w:val="EnglishHangEndNoCoptic"/>
      </w:pPr>
      <w:r w:rsidRPr="00AB1781">
        <w:tab/>
        <w:t>and they leave the surplus to their babes.</w:t>
      </w:r>
    </w:p>
    <w:p w:rsidR="00435BD3" w:rsidRPr="00AB1781" w:rsidRDefault="00435BD3" w:rsidP="00435BD3">
      <w:pPr>
        <w:pStyle w:val="EnglishHangNoCoptic"/>
      </w:pPr>
      <w:r w:rsidRPr="00AB1781">
        <w:t xml:space="preserve">16 As for me, may I in righteousness behold </w:t>
      </w:r>
      <w:r w:rsidR="00E570CB">
        <w:t>Your</w:t>
      </w:r>
      <w:r w:rsidRPr="00AB1781">
        <w:t xml:space="preserve"> face,</w:t>
      </w:r>
    </w:p>
    <w:p w:rsidR="00435BD3" w:rsidRDefault="00435BD3" w:rsidP="009C1C97">
      <w:pPr>
        <w:pStyle w:val="EnglishHangEndNoCoptic"/>
      </w:pPr>
      <w:r w:rsidRPr="00AB1781">
        <w:tab/>
        <w:t xml:space="preserve">and be satisfied with beholding </w:t>
      </w:r>
      <w:r w:rsidR="00E570CB">
        <w:t>Your</w:t>
      </w:r>
      <w:r w:rsidRPr="00AB1781">
        <w:t xml:space="preserve"> glory.</w:t>
      </w:r>
    </w:p>
    <w:p w:rsidR="00CF35A1" w:rsidRPr="00CF35A1" w:rsidRDefault="002D71F0" w:rsidP="00CF35A1">
      <w:pPr>
        <w:pStyle w:val="Heading3non-TOC"/>
      </w:pPr>
      <w:r>
        <w:t>Psalm</w:t>
      </w:r>
      <w:r w:rsidR="00CF35A1" w:rsidRPr="00AB1781">
        <w:t xml:space="preserve"> 17</w:t>
      </w:r>
      <w:r>
        <w:t xml:space="preserve">: I love </w:t>
      </w:r>
      <w:r w:rsidR="001040C8">
        <w:t>You</w:t>
      </w:r>
      <w:r>
        <w:t>, O Lord, my strength</w:t>
      </w:r>
    </w:p>
    <w:p w:rsidR="00CF35A1" w:rsidRPr="007A1A59" w:rsidRDefault="00CF35A1" w:rsidP="007A1A59">
      <w:pPr>
        <w:jc w:val="center"/>
        <w:rPr>
          <w:b/>
        </w:rPr>
      </w:pPr>
      <w:r w:rsidRPr="007A1A59">
        <w:rPr>
          <w:b/>
        </w:rPr>
        <w:t>Act of Love and Gratitude</w:t>
      </w:r>
    </w:p>
    <w:p w:rsidR="00CF35A1" w:rsidRPr="007A1A59" w:rsidRDefault="00CF35A1" w:rsidP="007A1A59">
      <w:pPr>
        <w:jc w:val="center"/>
        <w:rPr>
          <w:b/>
        </w:rPr>
      </w:pPr>
      <w:r w:rsidRPr="007A1A59">
        <w:rPr>
          <w:b/>
        </w:rPr>
        <w:t>Earth-Shaking Prayer</w:t>
      </w:r>
    </w:p>
    <w:p w:rsidR="00CF35A1" w:rsidRPr="00AB1781" w:rsidRDefault="00CF35A1" w:rsidP="00CF35A1">
      <w:pPr>
        <w:pStyle w:val="Rubric"/>
      </w:pPr>
      <w:r w:rsidRPr="00AB1781">
        <w:t>1 (By David the servant of the Lord, who spoke to the Lord the words of this song on the day the Lord delivered him from the hand of Saul and from the hand of all his enemies; and he said:)</w:t>
      </w:r>
      <w:r w:rsidRPr="00AB1781">
        <w:rPr>
          <w:rStyle w:val="FootnoteReference"/>
        </w:rPr>
        <w:footnoteReference w:id="55"/>
      </w:r>
    </w:p>
    <w:p w:rsidR="00CF35A1" w:rsidRPr="00AB1781" w:rsidRDefault="00CF35A1" w:rsidP="00CF35A1">
      <w:pPr>
        <w:pStyle w:val="Psalms"/>
      </w:pPr>
    </w:p>
    <w:p w:rsidR="00CF35A1" w:rsidRPr="00AB1781" w:rsidRDefault="00CF35A1" w:rsidP="00CF35A1">
      <w:pPr>
        <w:pStyle w:val="EnglishHangEndNoCoptic"/>
      </w:pPr>
      <w:r w:rsidRPr="00AB1781">
        <w:t xml:space="preserve">2 I love </w:t>
      </w:r>
      <w:r w:rsidR="001040C8">
        <w:t>You</w:t>
      </w:r>
      <w:r w:rsidRPr="00AB1781">
        <w:t>, O Lord, my strength.</w:t>
      </w:r>
    </w:p>
    <w:p w:rsidR="00CF35A1" w:rsidRPr="00AB1781" w:rsidRDefault="00CF35A1" w:rsidP="00CF35A1">
      <w:pPr>
        <w:pStyle w:val="EnglishHangNoCoptic"/>
      </w:pPr>
      <w:r w:rsidRPr="00AB1781">
        <w:lastRenderedPageBreak/>
        <w:t>3 The Lord is my Support, my Refuge, and my Deliverer.</w:t>
      </w:r>
    </w:p>
    <w:p w:rsidR="00CF35A1" w:rsidRPr="00AB1781" w:rsidRDefault="00CF35A1" w:rsidP="00CF35A1">
      <w:pPr>
        <w:pStyle w:val="EnglishHangNoCoptic"/>
      </w:pPr>
      <w:r w:rsidRPr="00AB1781">
        <w:tab/>
        <w:t>My God is my Helper, in Him I will trust;</w:t>
      </w:r>
    </w:p>
    <w:p w:rsidR="00CF35A1" w:rsidRPr="00AB1781" w:rsidRDefault="00CF35A1" w:rsidP="00CF35A1">
      <w:pPr>
        <w:pStyle w:val="EnglishHangEndNoCoptic"/>
      </w:pPr>
      <w:r w:rsidRPr="00AB1781">
        <w:tab/>
        <w:t>my Protector, my Saviour, and my Defender.</w:t>
      </w:r>
    </w:p>
    <w:p w:rsidR="00CF35A1" w:rsidRPr="00AB1781" w:rsidRDefault="00CF35A1" w:rsidP="00CF35A1">
      <w:pPr>
        <w:pStyle w:val="EnglishHangNoCoptic"/>
      </w:pPr>
      <w:r w:rsidRPr="00AB1781">
        <w:t>4 With songs of praise I will call upon the Lord,</w:t>
      </w:r>
    </w:p>
    <w:p w:rsidR="00CF35A1" w:rsidRPr="00AB1781" w:rsidRDefault="00CF35A1" w:rsidP="00CF35A1">
      <w:pPr>
        <w:pStyle w:val="EnglishHangEndNoCoptic"/>
      </w:pPr>
      <w:r w:rsidRPr="00AB1781">
        <w:tab/>
        <w:t>and I shall be saved from my enemies.</w:t>
      </w:r>
    </w:p>
    <w:p w:rsidR="00CF35A1" w:rsidRPr="00AB1781" w:rsidRDefault="00CF35A1" w:rsidP="00CF35A1">
      <w:pPr>
        <w:pStyle w:val="EnglishHangNoCoptic"/>
      </w:pPr>
      <w:r w:rsidRPr="00AB1781">
        <w:t>5 The pangs of death beleaguered me,</w:t>
      </w:r>
      <w:r w:rsidRPr="00AB1781">
        <w:rPr>
          <w:rStyle w:val="FootnoteReference"/>
        </w:rPr>
        <w:footnoteReference w:id="56"/>
      </w:r>
    </w:p>
    <w:p w:rsidR="00CF35A1" w:rsidRPr="00CF35A1" w:rsidRDefault="00CF35A1" w:rsidP="00CF35A1">
      <w:pPr>
        <w:pStyle w:val="EnglishHangEndNoCoptic"/>
      </w:pPr>
      <w:r w:rsidRPr="00AB1781">
        <w:tab/>
        <w:t>and torrents of wickedness alarmed me.</w:t>
      </w:r>
    </w:p>
    <w:p w:rsidR="00CF35A1" w:rsidRPr="00AB1781" w:rsidRDefault="00CF35A1" w:rsidP="00CF35A1">
      <w:pPr>
        <w:pStyle w:val="EnglishHangNoCoptic"/>
      </w:pPr>
      <w:r w:rsidRPr="00AB1781">
        <w:t>6 The pangs of hell surrounded me,</w:t>
      </w:r>
    </w:p>
    <w:p w:rsidR="00CF35A1" w:rsidRPr="00AB1781" w:rsidRDefault="00CF35A1" w:rsidP="00CF35A1">
      <w:pPr>
        <w:pStyle w:val="EnglishHangEndNoCoptic"/>
      </w:pPr>
      <w:r w:rsidRPr="00AB1781">
        <w:tab/>
        <w:t>and death-traps confronted me.</w:t>
      </w:r>
    </w:p>
    <w:p w:rsidR="00CF35A1" w:rsidRPr="00AB1781" w:rsidRDefault="00CF35A1" w:rsidP="00CF35A1">
      <w:pPr>
        <w:pStyle w:val="EnglishHangNoCoptic"/>
      </w:pPr>
      <w:r w:rsidRPr="00AB1781">
        <w:t>7 In my distress I called upon the Lord</w:t>
      </w:r>
    </w:p>
    <w:p w:rsidR="00CF35A1" w:rsidRPr="00AB1781" w:rsidRDefault="00CF35A1" w:rsidP="00CF35A1">
      <w:pPr>
        <w:pStyle w:val="EnglishHangNoCoptic"/>
      </w:pPr>
      <w:r w:rsidRPr="00AB1781">
        <w:tab/>
        <w:t>and cried to my God.</w:t>
      </w:r>
    </w:p>
    <w:p w:rsidR="00CF35A1" w:rsidRPr="00AB1781" w:rsidRDefault="00CF35A1" w:rsidP="00CF35A1">
      <w:pPr>
        <w:pStyle w:val="EnglishHangNoCoptic"/>
      </w:pPr>
      <w:r w:rsidRPr="00AB1781">
        <w:tab/>
        <w:t>He heard my voice from His holy temple,</w:t>
      </w:r>
    </w:p>
    <w:p w:rsidR="00CF35A1" w:rsidRPr="00AB1781" w:rsidRDefault="00CF35A1" w:rsidP="00CF35A1">
      <w:pPr>
        <w:pStyle w:val="EnglishHangEndNoCoptic"/>
      </w:pPr>
      <w:r w:rsidRPr="00AB1781">
        <w:tab/>
        <w:t>and my cry before Him reached His ears.</w:t>
      </w:r>
    </w:p>
    <w:p w:rsidR="00CF35A1" w:rsidRPr="00AB1781" w:rsidRDefault="00CF35A1" w:rsidP="00CF35A1">
      <w:pPr>
        <w:pStyle w:val="EnglishHangNoCoptic"/>
      </w:pPr>
      <w:r w:rsidRPr="00AB1781">
        <w:t>8 Then the earth rocked and quaked,</w:t>
      </w:r>
    </w:p>
    <w:p w:rsidR="00CF35A1" w:rsidRPr="00AB1781" w:rsidRDefault="00CF35A1" w:rsidP="00CF35A1">
      <w:pPr>
        <w:pStyle w:val="EnglishHangNoCoptic"/>
      </w:pPr>
      <w:r w:rsidRPr="00AB1781">
        <w:tab/>
        <w:t>and the mountains shook to their foundations</w:t>
      </w:r>
    </w:p>
    <w:p w:rsidR="00CF35A1" w:rsidRPr="00AB1781" w:rsidRDefault="00CF35A1" w:rsidP="00CF35A1">
      <w:pPr>
        <w:pStyle w:val="EnglishHangEndNoCoptic"/>
      </w:pPr>
      <w:r w:rsidRPr="00AB1781">
        <w:tab/>
        <w:t>and rocked, because God was angry with them.</w:t>
      </w:r>
    </w:p>
    <w:p w:rsidR="00CF35A1" w:rsidRPr="00AB1781" w:rsidRDefault="00CF35A1" w:rsidP="00CF35A1">
      <w:pPr>
        <w:pStyle w:val="EnglishHangNoCoptic"/>
      </w:pPr>
      <w:r w:rsidRPr="00AB1781">
        <w:t>9 There went up a smoke in His wrath,</w:t>
      </w:r>
    </w:p>
    <w:p w:rsidR="00CF35A1" w:rsidRPr="00AB1781" w:rsidRDefault="00CF35A1" w:rsidP="00CF35A1">
      <w:pPr>
        <w:pStyle w:val="EnglishHangNoCoptic"/>
      </w:pPr>
      <w:r w:rsidRPr="00AB1781">
        <w:tab/>
        <w:t>and fire burst into flame at His presence.</w:t>
      </w:r>
    </w:p>
    <w:p w:rsidR="00CF35A1" w:rsidRPr="00AB1781" w:rsidRDefault="00CF35A1" w:rsidP="00CF35A1">
      <w:pPr>
        <w:pStyle w:val="EnglishHangEndNoCoptic"/>
      </w:pPr>
      <w:r w:rsidRPr="00AB1781">
        <w:tab/>
        <w:t>Coals were kindled by it.</w:t>
      </w:r>
    </w:p>
    <w:p w:rsidR="00CF35A1" w:rsidRPr="00AB1781" w:rsidRDefault="00CF35A1" w:rsidP="00CF35A1">
      <w:pPr>
        <w:pStyle w:val="EnglishHangNoCoptic"/>
      </w:pPr>
      <w:r w:rsidRPr="00AB1781">
        <w:t>10 And He bowed the heavens and came down,</w:t>
      </w:r>
    </w:p>
    <w:p w:rsidR="00CF35A1" w:rsidRPr="00AB1781" w:rsidRDefault="00CF35A1" w:rsidP="00CF35A1">
      <w:pPr>
        <w:pStyle w:val="EnglishHangEndNoCoptic"/>
      </w:pPr>
      <w:r w:rsidRPr="00AB1781">
        <w:tab/>
        <w:t>and darkness is under His feet.</w:t>
      </w:r>
    </w:p>
    <w:p w:rsidR="00CF35A1" w:rsidRPr="00AB1781" w:rsidRDefault="00CF35A1" w:rsidP="00CF35A1">
      <w:pPr>
        <w:pStyle w:val="EnglishHangNoCoptic"/>
      </w:pPr>
      <w:r w:rsidRPr="00AB1781">
        <w:t>11 And He rode upon Cherubim and flew;</w:t>
      </w:r>
    </w:p>
    <w:p w:rsidR="00CF35A1" w:rsidRPr="00AB1781" w:rsidRDefault="00CF35A1" w:rsidP="00CF35A1">
      <w:pPr>
        <w:pStyle w:val="EnglishHangEndNoCoptic"/>
      </w:pPr>
      <w:r w:rsidRPr="00AB1781">
        <w:tab/>
        <w:t>He swooped on the wings of the wind.</w:t>
      </w:r>
    </w:p>
    <w:p w:rsidR="00CF35A1" w:rsidRPr="00AB1781" w:rsidRDefault="00CF35A1" w:rsidP="00CF35A1">
      <w:pPr>
        <w:pStyle w:val="EnglishHangNoCoptic"/>
      </w:pPr>
      <w:r w:rsidRPr="00AB1781">
        <w:t>12 He made darkness His hiding-place.</w:t>
      </w:r>
    </w:p>
    <w:p w:rsidR="00CF35A1" w:rsidRPr="00AB1781" w:rsidRDefault="00CF35A1" w:rsidP="00CF35A1">
      <w:pPr>
        <w:pStyle w:val="EnglishHangNoCoptic"/>
      </w:pPr>
      <w:r w:rsidRPr="00AB1781">
        <w:tab/>
        <w:t>As His canopy round Him</w:t>
      </w:r>
    </w:p>
    <w:p w:rsidR="00CF35A1" w:rsidRPr="00AB1781" w:rsidRDefault="00CF35A1" w:rsidP="00CF35A1">
      <w:pPr>
        <w:pStyle w:val="EnglishHangEndNoCoptic"/>
      </w:pPr>
      <w:r w:rsidRPr="00AB1781">
        <w:tab/>
        <w:t>dark thunder-clouds hung in the sky.</w:t>
      </w:r>
    </w:p>
    <w:p w:rsidR="00CF35A1" w:rsidRPr="00AB1781" w:rsidRDefault="00CF35A1" w:rsidP="00CF35A1">
      <w:pPr>
        <w:pStyle w:val="EnglishHangNoCoptic"/>
      </w:pPr>
      <w:r w:rsidRPr="00AB1781">
        <w:t>13 From the brightness before Him</w:t>
      </w:r>
    </w:p>
    <w:p w:rsidR="00CF35A1" w:rsidRPr="00AB1781" w:rsidRDefault="00CF35A1" w:rsidP="00CF35A1">
      <w:pPr>
        <w:pStyle w:val="EnglishHangNoCoptic"/>
      </w:pPr>
      <w:r w:rsidRPr="00AB1781">
        <w:tab/>
        <w:t>there broke through the clouds</w:t>
      </w:r>
    </w:p>
    <w:p w:rsidR="00CF35A1" w:rsidRPr="00AB1781" w:rsidRDefault="00CF35A1" w:rsidP="00CF35A1">
      <w:pPr>
        <w:pStyle w:val="EnglishHangEndNoCoptic"/>
      </w:pPr>
      <w:r w:rsidRPr="00AB1781">
        <w:tab/>
        <w:t>hailstones and coals of fire.</w:t>
      </w:r>
    </w:p>
    <w:p w:rsidR="00CF35A1" w:rsidRPr="00AB1781" w:rsidRDefault="00CF35A1" w:rsidP="00CF35A1">
      <w:pPr>
        <w:pStyle w:val="EnglishHangNoCoptic"/>
      </w:pPr>
      <w:r w:rsidRPr="00AB1781">
        <w:t>14 Then the Lord thundered from heaven,</w:t>
      </w:r>
    </w:p>
    <w:p w:rsidR="00CF35A1" w:rsidRPr="00AB1781" w:rsidRDefault="00CF35A1" w:rsidP="00CF35A1">
      <w:pPr>
        <w:pStyle w:val="EnglishHangEndNoCoptic"/>
      </w:pPr>
      <w:r w:rsidRPr="00AB1781">
        <w:tab/>
        <w:t>and the Most High let His voice be heard.</w:t>
      </w:r>
      <w:r w:rsidRPr="00AB1781">
        <w:rPr>
          <w:rStyle w:val="FootnoteReference"/>
        </w:rPr>
        <w:footnoteReference w:id="57"/>
      </w:r>
    </w:p>
    <w:p w:rsidR="00CF35A1" w:rsidRPr="00AB1781" w:rsidRDefault="00CF35A1" w:rsidP="00CF35A1">
      <w:pPr>
        <w:pStyle w:val="EnglishHangNoCoptic"/>
      </w:pPr>
      <w:r w:rsidRPr="00AB1781">
        <w:lastRenderedPageBreak/>
        <w:t>15 He shot His arrows and scattered the foes;</w:t>
      </w:r>
    </w:p>
    <w:p w:rsidR="00CF35A1" w:rsidRPr="00AB1781" w:rsidRDefault="00CF35A1" w:rsidP="00CF35A1">
      <w:pPr>
        <w:pStyle w:val="EnglishHangEndNoCoptic"/>
      </w:pPr>
      <w:r w:rsidRPr="00AB1781">
        <w:tab/>
        <w:t>He volleyed His lightnings and routed them.</w:t>
      </w:r>
    </w:p>
    <w:p w:rsidR="00CF35A1" w:rsidRPr="00AB1781" w:rsidRDefault="00CF35A1" w:rsidP="00CF35A1">
      <w:pPr>
        <w:pStyle w:val="EnglishHangNoCoptic"/>
      </w:pPr>
      <w:r w:rsidRPr="00AB1781">
        <w:t>16 Then the ocean beds were exposed,</w:t>
      </w:r>
    </w:p>
    <w:p w:rsidR="00CF35A1" w:rsidRPr="00AB1781" w:rsidRDefault="00CF35A1" w:rsidP="00CF35A1">
      <w:pPr>
        <w:pStyle w:val="EnglishHangNoCoptic"/>
      </w:pPr>
      <w:r w:rsidRPr="00AB1781">
        <w:tab/>
        <w:t>and the foundations of the world were uncovered</w:t>
      </w:r>
    </w:p>
    <w:p w:rsidR="00CF35A1" w:rsidRPr="00AB1781" w:rsidRDefault="00CF35A1" w:rsidP="00CF35A1">
      <w:pPr>
        <w:pStyle w:val="EnglishHangNoCoptic"/>
      </w:pPr>
      <w:r w:rsidRPr="00AB1781">
        <w:tab/>
        <w:t xml:space="preserve">at </w:t>
      </w:r>
      <w:r w:rsidR="00E570CB">
        <w:t>Your</w:t>
      </w:r>
      <w:r w:rsidRPr="00AB1781">
        <w:t xml:space="preserve"> rebuke, O Lord,</w:t>
      </w:r>
    </w:p>
    <w:p w:rsidR="00CF35A1" w:rsidRPr="00AB1781" w:rsidRDefault="00CF35A1" w:rsidP="00CF35A1">
      <w:pPr>
        <w:pStyle w:val="EnglishHangEndNoCoptic"/>
      </w:pPr>
      <w:r w:rsidRPr="00AB1781">
        <w:tab/>
        <w:t>at the blast of the breath</w:t>
      </w:r>
      <w:r w:rsidRPr="00AB1781">
        <w:rPr>
          <w:rStyle w:val="FootnoteReference"/>
        </w:rPr>
        <w:footnoteReference w:id="58"/>
      </w:r>
      <w:r w:rsidRPr="00AB1781">
        <w:t xml:space="preserve"> of </w:t>
      </w:r>
      <w:r w:rsidR="00E570CB">
        <w:t>Your</w:t>
      </w:r>
      <w:r w:rsidRPr="00AB1781">
        <w:t xml:space="preserve"> wrath.</w:t>
      </w:r>
    </w:p>
    <w:p w:rsidR="00CF35A1" w:rsidRPr="00AB1781" w:rsidRDefault="00CF35A1" w:rsidP="00CF35A1">
      <w:pPr>
        <w:pStyle w:val="EnglishHangNoCoptic"/>
      </w:pPr>
      <w:r w:rsidRPr="00AB1781">
        <w:t>17 He reached from on high and took me;</w:t>
      </w:r>
    </w:p>
    <w:p w:rsidR="00CF35A1" w:rsidRPr="00AB1781" w:rsidRDefault="00CF35A1" w:rsidP="00CF35A1">
      <w:pPr>
        <w:pStyle w:val="EnglishHangEndNoCoptic"/>
      </w:pPr>
      <w:r w:rsidRPr="00AB1781">
        <w:tab/>
        <w:t>He drew me out of many waters.</w:t>
      </w:r>
    </w:p>
    <w:p w:rsidR="00CF35A1" w:rsidRPr="00AB1781" w:rsidRDefault="00CF35A1" w:rsidP="00CF35A1">
      <w:pPr>
        <w:pStyle w:val="EnglishHangNoCoptic"/>
      </w:pPr>
      <w:r w:rsidRPr="00AB1781">
        <w:t>18 He will deliver me from my powerful enemies</w:t>
      </w:r>
    </w:p>
    <w:p w:rsidR="00CF35A1" w:rsidRPr="00AB1781" w:rsidRDefault="00CF35A1" w:rsidP="00CF35A1">
      <w:pPr>
        <w:pStyle w:val="EnglishHangNoCoptic"/>
      </w:pPr>
      <w:r w:rsidRPr="00AB1781">
        <w:tab/>
        <w:t>and from those who hate me,</w:t>
      </w:r>
    </w:p>
    <w:p w:rsidR="00CF35A1" w:rsidRPr="00AB1781" w:rsidRDefault="00CF35A1" w:rsidP="00CF35A1">
      <w:pPr>
        <w:pStyle w:val="EnglishHangEndNoCoptic"/>
      </w:pPr>
      <w:r w:rsidRPr="00AB1781">
        <w:tab/>
        <w:t>for they are too strong for me.</w:t>
      </w:r>
    </w:p>
    <w:p w:rsidR="00CF35A1" w:rsidRPr="00AB1781" w:rsidRDefault="00CF35A1" w:rsidP="00CF35A1">
      <w:pPr>
        <w:pStyle w:val="EnglishHangNoCoptic"/>
      </w:pPr>
      <w:r w:rsidRPr="00AB1781">
        <w:t>19 They confronted me in the day of my adversity,</w:t>
      </w:r>
    </w:p>
    <w:p w:rsidR="00CF35A1" w:rsidRPr="00AB1781" w:rsidRDefault="00CF35A1" w:rsidP="00CF35A1">
      <w:pPr>
        <w:pStyle w:val="EnglishHangEndNoCoptic"/>
      </w:pPr>
      <w:r w:rsidRPr="00AB1781">
        <w:tab/>
        <w:t>but the Lord was my support.</w:t>
      </w:r>
    </w:p>
    <w:p w:rsidR="00CF35A1" w:rsidRPr="00AB1781" w:rsidRDefault="00CF35A1" w:rsidP="00CF35A1">
      <w:pPr>
        <w:pStyle w:val="EnglishHangNoCoptic"/>
      </w:pPr>
      <w:r w:rsidRPr="00AB1781">
        <w:t>20 And He brought me out into freedom;</w:t>
      </w:r>
    </w:p>
    <w:p w:rsidR="00CF35A1" w:rsidRPr="00CF35A1" w:rsidRDefault="00CF35A1" w:rsidP="00CF35A1">
      <w:pPr>
        <w:pStyle w:val="EnglishHangEndNoCoptic"/>
      </w:pPr>
      <w:r w:rsidRPr="00AB1781">
        <w:tab/>
        <w:t>He will deliver me because He delights in me.</w:t>
      </w:r>
    </w:p>
    <w:p w:rsidR="00CF35A1" w:rsidRPr="00AB1781" w:rsidRDefault="00CF35A1" w:rsidP="00CF35A1">
      <w:pPr>
        <w:pStyle w:val="EnglishHangNoCoptic"/>
      </w:pPr>
      <w:r w:rsidRPr="00AB1781">
        <w:t>21 The Lord will reward me according to my righteousness,</w:t>
      </w:r>
    </w:p>
    <w:p w:rsidR="00CF35A1" w:rsidRPr="00AB1781" w:rsidRDefault="00CF35A1" w:rsidP="00CF35A1">
      <w:pPr>
        <w:pStyle w:val="EnglishHangNoCoptic"/>
      </w:pPr>
      <w:r w:rsidRPr="00AB1781">
        <w:tab/>
        <w:t>and according to the cleanness of ray hands</w:t>
      </w:r>
    </w:p>
    <w:p w:rsidR="00CF35A1" w:rsidRPr="00AB1781" w:rsidRDefault="00CF35A1" w:rsidP="00CF35A1">
      <w:pPr>
        <w:pStyle w:val="EnglishHangEndNoCoptic"/>
      </w:pPr>
      <w:r w:rsidRPr="00AB1781">
        <w:tab/>
        <w:t>He will recompense me.</w:t>
      </w:r>
    </w:p>
    <w:p w:rsidR="00CF35A1" w:rsidRPr="00AB1781" w:rsidRDefault="00CF35A1" w:rsidP="00CF35A1">
      <w:pPr>
        <w:pStyle w:val="EnglishHangNoCoptic"/>
      </w:pPr>
      <w:r w:rsidRPr="00AB1781">
        <w:t>22 For I have kept the ways of the Lord</w:t>
      </w:r>
    </w:p>
    <w:p w:rsidR="00CF35A1" w:rsidRPr="00AB1781" w:rsidRDefault="00CF35A1" w:rsidP="00CF35A1">
      <w:pPr>
        <w:pStyle w:val="EnglishHangEndNoCoptic"/>
      </w:pPr>
      <w:r w:rsidRPr="00AB1781">
        <w:tab/>
        <w:t>and have not turned profanely from my God.</w:t>
      </w:r>
    </w:p>
    <w:p w:rsidR="00CF35A1" w:rsidRPr="00AB1781" w:rsidRDefault="00CF35A1" w:rsidP="00CF35A1">
      <w:pPr>
        <w:pStyle w:val="EnglishHangNoCoptic"/>
      </w:pPr>
      <w:r w:rsidRPr="00AB1781">
        <w:t>23 For all His judgments are before me,</w:t>
      </w:r>
    </w:p>
    <w:p w:rsidR="00CF35A1" w:rsidRPr="00AB1781" w:rsidRDefault="00CF35A1" w:rsidP="00CF35A1">
      <w:pPr>
        <w:pStyle w:val="EnglishHangEndNoCoptic"/>
      </w:pPr>
      <w:r w:rsidRPr="00AB1781">
        <w:tab/>
        <w:t>and His rights I have not forgotten.</w:t>
      </w:r>
    </w:p>
    <w:p w:rsidR="00CF35A1" w:rsidRPr="00AB1781" w:rsidRDefault="00CF35A1" w:rsidP="00CF35A1">
      <w:pPr>
        <w:pStyle w:val="EnglishHangNoCoptic"/>
      </w:pPr>
      <w:r w:rsidRPr="00AB1781">
        <w:t>24 I will be faultless with Him,</w:t>
      </w:r>
    </w:p>
    <w:p w:rsidR="00CF35A1" w:rsidRPr="00AB1781" w:rsidRDefault="00CF35A1" w:rsidP="00CF35A1">
      <w:pPr>
        <w:pStyle w:val="EnglishHangEndNoCoptic"/>
      </w:pPr>
      <w:r w:rsidRPr="00AB1781">
        <w:tab/>
        <w:t>and will keep myself from my sin.</w:t>
      </w:r>
    </w:p>
    <w:p w:rsidR="00CF35A1" w:rsidRPr="00AB1781" w:rsidRDefault="00CF35A1" w:rsidP="00CF35A1">
      <w:pPr>
        <w:pStyle w:val="EnglishHangNoCoptic"/>
      </w:pPr>
      <w:r w:rsidRPr="00AB1781">
        <w:t>25 And the Lord will reward me according to my righteousness</w:t>
      </w:r>
    </w:p>
    <w:p w:rsidR="00CF35A1" w:rsidRPr="00AB1781" w:rsidRDefault="00CF35A1" w:rsidP="00CF35A1">
      <w:pPr>
        <w:pStyle w:val="EnglishHangEndNoCoptic"/>
      </w:pPr>
      <w:r w:rsidRPr="00AB1781">
        <w:tab/>
        <w:t>and according to the cleanness of my hands in His eyes.</w:t>
      </w:r>
    </w:p>
    <w:p w:rsidR="00CF35A1" w:rsidRPr="00AB1781" w:rsidRDefault="00CF35A1" w:rsidP="00CF35A1">
      <w:pPr>
        <w:pStyle w:val="EnglishHangNoCoptic"/>
      </w:pPr>
      <w:r w:rsidRPr="00AB1781">
        <w:t xml:space="preserve">26 With a holy man, </w:t>
      </w:r>
      <w:r w:rsidR="001040C8">
        <w:t>You</w:t>
      </w:r>
      <w:r w:rsidRPr="00AB1781">
        <w:t xml:space="preserve"> art holy;</w:t>
      </w:r>
    </w:p>
    <w:p w:rsidR="00CF35A1" w:rsidRPr="00AB1781" w:rsidRDefault="00CF35A1" w:rsidP="00CF35A1">
      <w:pPr>
        <w:pStyle w:val="EnglishHangEndNoCoptic"/>
      </w:pPr>
      <w:r w:rsidRPr="00AB1781">
        <w:tab/>
        <w:t xml:space="preserve">and with an innocent man </w:t>
      </w:r>
      <w:r w:rsidR="001040C8">
        <w:t>You</w:t>
      </w:r>
      <w:r w:rsidRPr="00AB1781">
        <w:t xml:space="preserve"> </w:t>
      </w:r>
      <w:r w:rsidR="001040C8" w:rsidRPr="00AB1781">
        <w:t>are</w:t>
      </w:r>
      <w:r w:rsidRPr="00AB1781">
        <w:t xml:space="preserve"> innocent.</w:t>
      </w:r>
    </w:p>
    <w:p w:rsidR="00CF35A1" w:rsidRPr="00AB1781" w:rsidRDefault="00CF35A1" w:rsidP="00CF35A1">
      <w:pPr>
        <w:pStyle w:val="EnglishHangNoCoptic"/>
      </w:pPr>
      <w:r w:rsidRPr="00AB1781">
        <w:t xml:space="preserve">27 With the chosen </w:t>
      </w:r>
      <w:r w:rsidR="001040C8">
        <w:t>You</w:t>
      </w:r>
      <w:r w:rsidRPr="00AB1781">
        <w:t xml:space="preserve"> </w:t>
      </w:r>
      <w:r w:rsidR="001040C8" w:rsidRPr="00AB1781">
        <w:t>are</w:t>
      </w:r>
      <w:r w:rsidRPr="00AB1781">
        <w:t xml:space="preserve"> chosen,</w:t>
      </w:r>
    </w:p>
    <w:p w:rsidR="00CF35A1" w:rsidRPr="00AB1781" w:rsidRDefault="00CF35A1" w:rsidP="00CF35A1">
      <w:pPr>
        <w:pStyle w:val="EnglishHangEndNoCoptic"/>
      </w:pPr>
      <w:r w:rsidRPr="00AB1781">
        <w:tab/>
        <w:t xml:space="preserve">and with the twisted </w:t>
      </w:r>
      <w:r w:rsidR="001040C8">
        <w:t>You</w:t>
      </w:r>
      <w:r w:rsidRPr="00AB1781">
        <w:t xml:space="preserve"> </w:t>
      </w:r>
      <w:r w:rsidR="00556387">
        <w:t>will</w:t>
      </w:r>
      <w:r w:rsidRPr="00AB1781">
        <w:t xml:space="preserve"> twist.</w:t>
      </w:r>
      <w:r w:rsidRPr="00AB1781">
        <w:rPr>
          <w:rStyle w:val="FootnoteReference"/>
        </w:rPr>
        <w:footnoteReference w:id="59"/>
      </w:r>
    </w:p>
    <w:p w:rsidR="00CF35A1" w:rsidRPr="00AB1781" w:rsidRDefault="00CF35A1" w:rsidP="00CF35A1">
      <w:pPr>
        <w:pStyle w:val="EnglishHangNoCoptic"/>
      </w:pPr>
      <w:r w:rsidRPr="00AB1781">
        <w:lastRenderedPageBreak/>
        <w:t xml:space="preserve">28 For </w:t>
      </w:r>
      <w:r w:rsidR="001040C8">
        <w:t>You</w:t>
      </w:r>
      <w:r w:rsidRPr="00AB1781">
        <w:t xml:space="preserve"> dost save a humble people,</w:t>
      </w:r>
    </w:p>
    <w:p w:rsidR="00CF35A1" w:rsidRPr="00AB1781" w:rsidRDefault="00CF35A1" w:rsidP="00CF35A1">
      <w:pPr>
        <w:pStyle w:val="EnglishHangEndNoCoptic"/>
      </w:pPr>
      <w:r w:rsidRPr="00AB1781">
        <w:tab/>
        <w:t>and dost humble the eyes of the proud.</w:t>
      </w:r>
    </w:p>
    <w:p w:rsidR="00CF35A1" w:rsidRPr="00AB1781" w:rsidRDefault="00CF35A1" w:rsidP="00CF35A1">
      <w:pPr>
        <w:pStyle w:val="EnglishHangNoCoptic"/>
      </w:pPr>
      <w:r w:rsidRPr="00AB1781">
        <w:t xml:space="preserve">29 For </w:t>
      </w:r>
      <w:r w:rsidR="001040C8">
        <w:t>You</w:t>
      </w:r>
      <w:r w:rsidRPr="00AB1781">
        <w:t xml:space="preserve"> </w:t>
      </w:r>
      <w:r w:rsidR="00556387">
        <w:t>will</w:t>
      </w:r>
      <w:r w:rsidRPr="00AB1781">
        <w:t xml:space="preserve"> light my lamp, O Lord;</w:t>
      </w:r>
    </w:p>
    <w:p w:rsidR="00CF35A1" w:rsidRPr="00AB1781" w:rsidRDefault="00CF35A1" w:rsidP="00CF35A1">
      <w:pPr>
        <w:pStyle w:val="EnglishHangEndNoCoptic"/>
      </w:pPr>
      <w:r w:rsidRPr="00AB1781">
        <w:tab/>
        <w:t xml:space="preserve">my God, </w:t>
      </w:r>
      <w:r w:rsidR="001040C8">
        <w:t>You</w:t>
      </w:r>
      <w:r w:rsidRPr="00AB1781">
        <w:t xml:space="preserve"> </w:t>
      </w:r>
      <w:r w:rsidR="00556387">
        <w:t>will</w:t>
      </w:r>
      <w:r w:rsidRPr="00AB1781">
        <w:t xml:space="preserve"> enlighten my darkness.</w:t>
      </w:r>
      <w:r w:rsidRPr="00AB1781">
        <w:rPr>
          <w:rStyle w:val="FootnoteReference"/>
        </w:rPr>
        <w:footnoteReference w:id="60"/>
      </w:r>
    </w:p>
    <w:p w:rsidR="00CF35A1" w:rsidRPr="00AB1781" w:rsidRDefault="00CF35A1" w:rsidP="00CF35A1">
      <w:pPr>
        <w:pStyle w:val="EnglishHangNoCoptic"/>
      </w:pPr>
      <w:r w:rsidRPr="00AB1781">
        <w:t xml:space="preserve">30 For in </w:t>
      </w:r>
      <w:r w:rsidR="001040C8">
        <w:t>You</w:t>
      </w:r>
      <w:r w:rsidRPr="00AB1781">
        <w:t xml:space="preserve"> I am delivered from temptation,</w:t>
      </w:r>
    </w:p>
    <w:p w:rsidR="00CF35A1" w:rsidRPr="00AB1781" w:rsidRDefault="00CF35A1" w:rsidP="00CF35A1">
      <w:pPr>
        <w:pStyle w:val="EnglishHangEndNoCoptic"/>
      </w:pPr>
      <w:r w:rsidRPr="00AB1781">
        <w:tab/>
        <w:t>and through my God I can scale the wall.</w:t>
      </w:r>
    </w:p>
    <w:p w:rsidR="00CF35A1" w:rsidRPr="00AB1781" w:rsidRDefault="00CF35A1" w:rsidP="00CF35A1">
      <w:pPr>
        <w:pStyle w:val="EnglishHangNoCoptic"/>
      </w:pPr>
      <w:r w:rsidRPr="00AB1781">
        <w:t>31 As for my God, His way is perfect;</w:t>
      </w:r>
    </w:p>
    <w:p w:rsidR="00CF35A1" w:rsidRPr="00AB1781" w:rsidRDefault="00CF35A1" w:rsidP="00CF35A1">
      <w:pPr>
        <w:pStyle w:val="EnglishHangNoCoptic"/>
      </w:pPr>
      <w:r w:rsidRPr="00AB1781">
        <w:tab/>
        <w:t>the words of the Lord are tried by fire;</w:t>
      </w:r>
    </w:p>
    <w:p w:rsidR="00CF35A1" w:rsidRPr="00AB1781" w:rsidRDefault="00CF35A1" w:rsidP="00CF35A1">
      <w:pPr>
        <w:pStyle w:val="EnglishHangEndNoCoptic"/>
      </w:pPr>
      <w:r w:rsidRPr="00AB1781">
        <w:tab/>
        <w:t>He is the protector of all who trust in Him.</w:t>
      </w:r>
    </w:p>
    <w:p w:rsidR="00CF35A1" w:rsidRPr="00AB1781" w:rsidRDefault="00CF35A1" w:rsidP="00CF35A1">
      <w:pPr>
        <w:pStyle w:val="EnglishHangNoCoptic"/>
      </w:pPr>
      <w:r w:rsidRPr="00AB1781">
        <w:t>32 For who is God but the Lord,</w:t>
      </w:r>
    </w:p>
    <w:p w:rsidR="00CF35A1" w:rsidRPr="00AB1781" w:rsidRDefault="00CF35A1" w:rsidP="00CF35A1">
      <w:pPr>
        <w:pStyle w:val="EnglishHangEndNoCoptic"/>
      </w:pPr>
      <w:r w:rsidRPr="00AB1781">
        <w:tab/>
        <w:t>and who is God but our God?</w:t>
      </w:r>
    </w:p>
    <w:p w:rsidR="00CF35A1" w:rsidRPr="00AB1781" w:rsidRDefault="00CF35A1" w:rsidP="00CF35A1">
      <w:pPr>
        <w:pStyle w:val="EnglishHangNoCoptic"/>
      </w:pPr>
      <w:r w:rsidRPr="00AB1781">
        <w:t>33 It is God Who girds me with strength,</w:t>
      </w:r>
    </w:p>
    <w:p w:rsidR="00CF35A1" w:rsidRPr="00AB1781" w:rsidRDefault="00CF35A1" w:rsidP="00CF35A1">
      <w:pPr>
        <w:pStyle w:val="EnglishHangEndNoCoptic"/>
      </w:pPr>
      <w:r w:rsidRPr="00AB1781">
        <w:tab/>
        <w:t>and makes my way perfect.</w:t>
      </w:r>
    </w:p>
    <w:p w:rsidR="00CF35A1" w:rsidRPr="00AB1781" w:rsidRDefault="00CF35A1" w:rsidP="00CF35A1">
      <w:pPr>
        <w:pStyle w:val="EnglishHangNoCoptic"/>
      </w:pPr>
      <w:r w:rsidRPr="00AB1781">
        <w:t>34 He makes my feet like deer’s feet,</w:t>
      </w:r>
    </w:p>
    <w:p w:rsidR="00CF35A1" w:rsidRPr="00AB1781" w:rsidRDefault="00CF35A1" w:rsidP="00CF35A1">
      <w:pPr>
        <w:pStyle w:val="EnglishHangEndNoCoptic"/>
      </w:pPr>
      <w:r w:rsidRPr="00AB1781">
        <w:tab/>
        <w:t>and sets me on the heights.</w:t>
      </w:r>
    </w:p>
    <w:p w:rsidR="00CF35A1" w:rsidRPr="00AB1781" w:rsidRDefault="00CF35A1" w:rsidP="00CF35A1">
      <w:pPr>
        <w:pStyle w:val="EnglishHangNoCoptic"/>
      </w:pPr>
      <w:r w:rsidRPr="00AB1781">
        <w:t>35 He trains my hands for war.</w:t>
      </w:r>
    </w:p>
    <w:p w:rsidR="00CF35A1" w:rsidRPr="00AB1781" w:rsidRDefault="00CF35A1" w:rsidP="00CF35A1">
      <w:pPr>
        <w:pStyle w:val="EnglishHangEndNoCoptic"/>
      </w:pPr>
      <w:r w:rsidRPr="00AB1781">
        <w:tab/>
        <w:t xml:space="preserve">And </w:t>
      </w:r>
      <w:r w:rsidR="001040C8">
        <w:t>You</w:t>
      </w:r>
      <w:r w:rsidRPr="00AB1781">
        <w:t xml:space="preserve"> </w:t>
      </w:r>
      <w:r w:rsidR="00556387">
        <w:t>have</w:t>
      </w:r>
      <w:r w:rsidRPr="00AB1781">
        <w:t xml:space="preserve"> made my arms like a bow of bronze.</w:t>
      </w:r>
    </w:p>
    <w:p w:rsidR="00CF35A1" w:rsidRPr="00AB1781" w:rsidRDefault="00CF35A1" w:rsidP="00CF35A1">
      <w:pPr>
        <w:pStyle w:val="EnglishHangNoCoptic"/>
      </w:pPr>
      <w:r w:rsidRPr="00AB1781">
        <w:t xml:space="preserve">36 </w:t>
      </w:r>
      <w:r w:rsidR="001040C8">
        <w:t>You</w:t>
      </w:r>
      <w:r w:rsidRPr="00AB1781">
        <w:t xml:space="preserve"> </w:t>
      </w:r>
      <w:r w:rsidR="00556387">
        <w:t>have</w:t>
      </w:r>
      <w:r w:rsidRPr="00AB1781">
        <w:t xml:space="preserve"> given me the defence of </w:t>
      </w:r>
      <w:r w:rsidR="00E570CB">
        <w:t>Your</w:t>
      </w:r>
      <w:r w:rsidRPr="00AB1781">
        <w:t xml:space="preserve"> salvation,</w:t>
      </w:r>
    </w:p>
    <w:p w:rsidR="00CF35A1" w:rsidRPr="00AB1781" w:rsidRDefault="00CF35A1" w:rsidP="00CF35A1">
      <w:pPr>
        <w:pStyle w:val="EnglishHangNoCoptic"/>
      </w:pPr>
      <w:r w:rsidRPr="00AB1781">
        <w:tab/>
        <w:t xml:space="preserve">and </w:t>
      </w:r>
      <w:r w:rsidR="00E570CB">
        <w:t>Your</w:t>
      </w:r>
      <w:r w:rsidRPr="00AB1781">
        <w:t xml:space="preserve"> right hand has upheld me;</w:t>
      </w:r>
    </w:p>
    <w:p w:rsidR="00CF35A1" w:rsidRPr="00AB1781" w:rsidRDefault="00CF35A1" w:rsidP="00CF35A1">
      <w:pPr>
        <w:pStyle w:val="EnglishHangEndNoCoptic"/>
      </w:pPr>
      <w:r w:rsidRPr="00AB1781">
        <w:tab/>
        <w:t xml:space="preserve">and </w:t>
      </w:r>
      <w:r w:rsidR="00E570CB">
        <w:t>Your</w:t>
      </w:r>
      <w:r w:rsidRPr="00AB1781">
        <w:t xml:space="preserve"> correction teaches me.</w:t>
      </w:r>
    </w:p>
    <w:p w:rsidR="00CF35A1" w:rsidRPr="00AB1781" w:rsidRDefault="00CF35A1" w:rsidP="00CF35A1">
      <w:pPr>
        <w:pStyle w:val="EnglishHangNoCoptic"/>
      </w:pPr>
      <w:r w:rsidRPr="00AB1781">
        <w:t xml:space="preserve">37 </w:t>
      </w:r>
      <w:r w:rsidR="001040C8">
        <w:t>You</w:t>
      </w:r>
      <w:r w:rsidRPr="00AB1781">
        <w:t xml:space="preserve"> </w:t>
      </w:r>
      <w:r w:rsidR="00556387">
        <w:t>have</w:t>
      </w:r>
      <w:r w:rsidRPr="00AB1781">
        <w:t xml:space="preserve"> stretched my strides beneath me,</w:t>
      </w:r>
      <w:r w:rsidRPr="00AB1781">
        <w:rPr>
          <w:rStyle w:val="FootnoteReference"/>
        </w:rPr>
        <w:footnoteReference w:id="61"/>
      </w:r>
    </w:p>
    <w:p w:rsidR="00CF35A1" w:rsidRPr="00CF35A1" w:rsidRDefault="00CF35A1" w:rsidP="00CF35A1">
      <w:pPr>
        <w:pStyle w:val="EnglishHangEndNoCoptic"/>
      </w:pPr>
      <w:r w:rsidRPr="00AB1781">
        <w:tab/>
        <w:t>and my feet never falter.</w:t>
      </w:r>
    </w:p>
    <w:p w:rsidR="00CF35A1" w:rsidRPr="00AB1781" w:rsidRDefault="00CF35A1" w:rsidP="00CF35A1">
      <w:pPr>
        <w:pStyle w:val="EnglishHangNoCoptic"/>
      </w:pPr>
      <w:r w:rsidRPr="00AB1781">
        <w:t>38 I will pursue my enemies and overtake them;</w:t>
      </w:r>
    </w:p>
    <w:p w:rsidR="00CF35A1" w:rsidRPr="00AB1781" w:rsidRDefault="00CF35A1" w:rsidP="00CF35A1">
      <w:pPr>
        <w:pStyle w:val="EnglishHangEndNoCoptic"/>
      </w:pPr>
      <w:r w:rsidRPr="00AB1781">
        <w:tab/>
        <w:t>and I will not turn back till they are destroyed.</w:t>
      </w:r>
    </w:p>
    <w:p w:rsidR="00CF35A1" w:rsidRPr="00AB1781" w:rsidRDefault="00CF35A1" w:rsidP="00CF35A1">
      <w:pPr>
        <w:pStyle w:val="EnglishHangNoCoptic"/>
      </w:pPr>
      <w:r w:rsidRPr="00AB1781">
        <w:t>39 I will crush them and they will be unable to stand;</w:t>
      </w:r>
    </w:p>
    <w:p w:rsidR="00CF35A1" w:rsidRPr="00AB1781" w:rsidRDefault="00CF35A1" w:rsidP="00CF35A1">
      <w:pPr>
        <w:pStyle w:val="EnglishHangEndNoCoptic"/>
      </w:pPr>
      <w:r w:rsidRPr="00AB1781">
        <w:tab/>
        <w:t>they will fall under my feet.</w:t>
      </w:r>
    </w:p>
    <w:p w:rsidR="00CF35A1" w:rsidRPr="00AB1781" w:rsidRDefault="00CF35A1" w:rsidP="00CF35A1">
      <w:pPr>
        <w:pStyle w:val="EnglishHangNoCoptic"/>
      </w:pPr>
      <w:r w:rsidRPr="00AB1781">
        <w:t xml:space="preserve">40 For </w:t>
      </w:r>
      <w:r w:rsidR="001040C8">
        <w:t>You</w:t>
      </w:r>
      <w:r w:rsidRPr="00AB1781">
        <w:t xml:space="preserve"> </w:t>
      </w:r>
      <w:r w:rsidR="00556387">
        <w:t>have</w:t>
      </w:r>
      <w:r w:rsidRPr="00AB1781">
        <w:t xml:space="preserve"> girded me with strength for battle,</w:t>
      </w:r>
    </w:p>
    <w:p w:rsidR="00CF35A1" w:rsidRPr="00AB1781" w:rsidRDefault="00CF35A1" w:rsidP="00CF35A1">
      <w:pPr>
        <w:pStyle w:val="EnglishHangEndNoCoptic"/>
      </w:pPr>
      <w:r w:rsidRPr="00AB1781">
        <w:tab/>
        <w:t xml:space="preserve">and </w:t>
      </w:r>
      <w:r w:rsidR="00556387">
        <w:t>have</w:t>
      </w:r>
      <w:r w:rsidRPr="00AB1781">
        <w:t xml:space="preserve"> subdued under me all my aggressors.</w:t>
      </w:r>
    </w:p>
    <w:p w:rsidR="00CF35A1" w:rsidRPr="00AB1781" w:rsidRDefault="00CF35A1" w:rsidP="00CF35A1">
      <w:pPr>
        <w:pStyle w:val="EnglishHangNoCoptic"/>
      </w:pPr>
      <w:r w:rsidRPr="00AB1781">
        <w:lastRenderedPageBreak/>
        <w:t xml:space="preserve">41 And </w:t>
      </w:r>
      <w:r w:rsidR="001040C8">
        <w:t>You</w:t>
      </w:r>
      <w:r w:rsidRPr="00AB1781">
        <w:t xml:space="preserve"> </w:t>
      </w:r>
      <w:r w:rsidR="00556387">
        <w:t>have</w:t>
      </w:r>
      <w:r w:rsidRPr="00AB1781">
        <w:t xml:space="preserve"> forced my enemies to turn their backs to me,</w:t>
      </w:r>
    </w:p>
    <w:p w:rsidR="00CF35A1" w:rsidRPr="00AB1781" w:rsidRDefault="00CF35A1" w:rsidP="00CF35A1">
      <w:pPr>
        <w:pStyle w:val="EnglishHangEndNoCoptic"/>
      </w:pPr>
      <w:r w:rsidRPr="00AB1781">
        <w:tab/>
        <w:t>and utterly destroyed those who hate me.</w:t>
      </w:r>
    </w:p>
    <w:p w:rsidR="00CF35A1" w:rsidRPr="00AB1781" w:rsidRDefault="00CF35A1" w:rsidP="00CF35A1">
      <w:pPr>
        <w:pStyle w:val="EnglishHangNoCoptic"/>
      </w:pPr>
      <w:r w:rsidRPr="00AB1781">
        <w:t>42 They cried for help, but there was none to save them;</w:t>
      </w:r>
    </w:p>
    <w:p w:rsidR="00CF35A1" w:rsidRPr="00AB1781" w:rsidRDefault="00CF35A1" w:rsidP="00CF35A1">
      <w:pPr>
        <w:pStyle w:val="EnglishHangEndNoCoptic"/>
      </w:pPr>
      <w:r w:rsidRPr="00AB1781">
        <w:tab/>
        <w:t>they cried to the Lord, but He did not answer them.</w:t>
      </w:r>
    </w:p>
    <w:p w:rsidR="00CF35A1" w:rsidRPr="00AB1781" w:rsidRDefault="00CF35A1" w:rsidP="00CF35A1">
      <w:pPr>
        <w:pStyle w:val="EnglishHangNoCoptic"/>
      </w:pPr>
      <w:r w:rsidRPr="00AB1781">
        <w:t>43 I will thrash them like dust in the face of the wind,</w:t>
      </w:r>
    </w:p>
    <w:p w:rsidR="00CF35A1" w:rsidRPr="00AB1781" w:rsidRDefault="00CF35A1" w:rsidP="00CF35A1">
      <w:pPr>
        <w:pStyle w:val="EnglishHangEndNoCoptic"/>
      </w:pPr>
      <w:r w:rsidRPr="00AB1781">
        <w:tab/>
        <w:t>I will pound them like mud in the streets.</w:t>
      </w:r>
    </w:p>
    <w:p w:rsidR="00CF35A1" w:rsidRPr="00AB1781" w:rsidRDefault="00CF35A1" w:rsidP="00CF35A1">
      <w:pPr>
        <w:pStyle w:val="EnglishHangNoCoptic"/>
      </w:pPr>
      <w:r w:rsidRPr="00AB1781">
        <w:t>44 Deliver me from this people’s arguments.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set me at the head of nations.</w:t>
      </w:r>
    </w:p>
    <w:p w:rsidR="00CF35A1" w:rsidRPr="00AB1781" w:rsidRDefault="00CF35A1" w:rsidP="00CF35A1">
      <w:pPr>
        <w:pStyle w:val="EnglishHangEndNoCoptic"/>
      </w:pPr>
      <w:r w:rsidRPr="00AB1781">
        <w:tab/>
        <w:t>A people I did not know have served me.</w:t>
      </w:r>
    </w:p>
    <w:p w:rsidR="00CF35A1" w:rsidRPr="00AB1781" w:rsidRDefault="00CF35A1" w:rsidP="00CF35A1">
      <w:pPr>
        <w:pStyle w:val="EnglishHangNoCoptic"/>
      </w:pPr>
      <w:r w:rsidRPr="00AB1781">
        <w:t>45 As soon as they heard of me they obeyed me.</w:t>
      </w:r>
    </w:p>
    <w:p w:rsidR="00CF35A1" w:rsidRPr="00AB1781" w:rsidRDefault="00CF35A1" w:rsidP="00CF35A1">
      <w:pPr>
        <w:pStyle w:val="EnglishHangEndNoCoptic"/>
      </w:pPr>
      <w:r w:rsidRPr="00AB1781">
        <w:tab/>
        <w:t>But the strange children have proved false to Me.</w:t>
      </w:r>
      <w:r w:rsidRPr="00AB1781">
        <w:rPr>
          <w:rStyle w:val="FootnoteReference"/>
        </w:rPr>
        <w:footnoteReference w:id="62"/>
      </w:r>
    </w:p>
    <w:p w:rsidR="00CF35A1" w:rsidRPr="00AB1781" w:rsidRDefault="00CF35A1" w:rsidP="00CF35A1">
      <w:pPr>
        <w:pStyle w:val="EnglishHangNoCoptic"/>
      </w:pPr>
      <w:r w:rsidRPr="00AB1781">
        <w:t>46 The strange children have grown old</w:t>
      </w:r>
    </w:p>
    <w:p w:rsidR="00CF35A1" w:rsidRPr="00AB1781" w:rsidRDefault="00CF35A1" w:rsidP="00CF35A1">
      <w:pPr>
        <w:pStyle w:val="EnglishHangEndNoCoptic"/>
      </w:pPr>
      <w:r w:rsidRPr="00AB1781">
        <w:tab/>
        <w:t>and have limped from their paths.</w:t>
      </w:r>
    </w:p>
    <w:p w:rsidR="00CF35A1" w:rsidRPr="00AB1781" w:rsidRDefault="00CF35A1" w:rsidP="00CF35A1">
      <w:pPr>
        <w:pStyle w:val="EnglishHangNoCoptic"/>
      </w:pPr>
      <w:r w:rsidRPr="00AB1781">
        <w:t>47 May the Lord live and reign, and blessed be my God,</w:t>
      </w:r>
    </w:p>
    <w:p w:rsidR="00CF35A1" w:rsidRPr="00AB1781" w:rsidRDefault="00CF35A1" w:rsidP="00CF35A1">
      <w:pPr>
        <w:pStyle w:val="EnglishHangEndNoCoptic"/>
      </w:pPr>
      <w:r w:rsidRPr="00AB1781">
        <w:tab/>
        <w:t>and may the God of my salvation be exalted;</w:t>
      </w:r>
    </w:p>
    <w:p w:rsidR="00CF35A1" w:rsidRPr="00AB1781" w:rsidRDefault="00CF35A1" w:rsidP="00CF35A1">
      <w:pPr>
        <w:pStyle w:val="EnglishHangNoCoptic"/>
      </w:pPr>
      <w:r w:rsidRPr="00AB1781">
        <w:t>48 the God Who sees that I am avenged,</w:t>
      </w:r>
    </w:p>
    <w:p w:rsidR="00CF35A1" w:rsidRPr="00AB1781" w:rsidRDefault="00CF35A1" w:rsidP="00CF35A1">
      <w:pPr>
        <w:pStyle w:val="EnglishHangEndNoCoptic"/>
      </w:pPr>
      <w:r w:rsidRPr="00AB1781">
        <w:tab/>
        <w:t>and subdues peoples under me;</w:t>
      </w:r>
    </w:p>
    <w:p w:rsidR="00CF35A1" w:rsidRPr="00AB1781" w:rsidRDefault="00CF35A1" w:rsidP="00CF35A1">
      <w:pPr>
        <w:pStyle w:val="EnglishHangNoCoptic"/>
      </w:pPr>
      <w:r w:rsidRPr="00AB1781">
        <w:t>49 my deliverer from angry enemies.</w:t>
      </w:r>
    </w:p>
    <w:p w:rsidR="00CF35A1" w:rsidRPr="00AB1781" w:rsidRDefault="00CF35A1" w:rsidP="00CF35A1">
      <w:pPr>
        <w:pStyle w:val="EnglishHangNoCoptic"/>
      </w:pPr>
      <w:r w:rsidRPr="00AB1781">
        <w:tab/>
      </w:r>
      <w:r w:rsidR="001040C8">
        <w:t>You</w:t>
      </w:r>
      <w:r w:rsidRPr="00AB1781">
        <w:t xml:space="preserve"> </w:t>
      </w:r>
      <w:r w:rsidR="00556387">
        <w:t>will</w:t>
      </w:r>
      <w:r w:rsidRPr="00AB1781">
        <w:t xml:space="preserve"> lift me above my aggressors.</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deliver me from vicious men.</w:t>
      </w:r>
    </w:p>
    <w:p w:rsidR="00CF35A1" w:rsidRPr="00AB1781" w:rsidRDefault="00CF35A1" w:rsidP="00CF35A1">
      <w:pPr>
        <w:pStyle w:val="EnglishHangNoCoptic"/>
      </w:pPr>
      <w:r w:rsidRPr="00AB1781">
        <w:t xml:space="preserve">50 Therefore I will give thanks to </w:t>
      </w:r>
      <w:r w:rsidR="001040C8">
        <w:t>You</w:t>
      </w:r>
    </w:p>
    <w:p w:rsidR="00CF35A1" w:rsidRPr="00AB1781" w:rsidRDefault="00CF35A1" w:rsidP="00CF35A1">
      <w:pPr>
        <w:pStyle w:val="EnglishHangNoCoptic"/>
      </w:pPr>
      <w:r w:rsidRPr="00AB1781">
        <w:tab/>
        <w:t>among the nations, O Lord,</w:t>
      </w:r>
    </w:p>
    <w:p w:rsidR="00CF35A1" w:rsidRPr="00AB1781" w:rsidRDefault="00CF35A1" w:rsidP="00CF35A1">
      <w:pPr>
        <w:pStyle w:val="EnglishHangEndNoCoptic"/>
      </w:pPr>
      <w:r w:rsidRPr="00AB1781">
        <w:tab/>
        <w:t xml:space="preserve">and will sing praise to </w:t>
      </w:r>
      <w:r w:rsidR="00E570CB">
        <w:t>Your</w:t>
      </w:r>
      <w:r w:rsidRPr="00AB1781">
        <w:t xml:space="preserve"> name.</w:t>
      </w:r>
      <w:r w:rsidRPr="00AB1781">
        <w:rPr>
          <w:rStyle w:val="FootnoteReference"/>
        </w:rPr>
        <w:footnoteReference w:id="63"/>
      </w:r>
    </w:p>
    <w:p w:rsidR="00CF35A1" w:rsidRPr="00AB1781" w:rsidRDefault="00CF35A1" w:rsidP="00CF35A1">
      <w:pPr>
        <w:pStyle w:val="EnglishHangNoCoptic"/>
      </w:pPr>
      <w:r w:rsidRPr="00AB1781">
        <w:t>51 Great is the salvation He grants to His King,</w:t>
      </w:r>
    </w:p>
    <w:p w:rsidR="00CF35A1" w:rsidRPr="00AB1781" w:rsidRDefault="00CF35A1" w:rsidP="00CF35A1">
      <w:pPr>
        <w:pStyle w:val="EnglishHangNoCoptic"/>
      </w:pPr>
      <w:r w:rsidRPr="00AB1781">
        <w:tab/>
        <w:t>and the mercy He shows to His anointed,</w:t>
      </w:r>
    </w:p>
    <w:p w:rsidR="00CF35A1" w:rsidRPr="00CF35A1" w:rsidRDefault="00CF35A1" w:rsidP="00CF35A1">
      <w:pPr>
        <w:pStyle w:val="EnglishHangEndNoCoptic"/>
      </w:pPr>
      <w:r w:rsidRPr="00AB1781">
        <w:tab/>
        <w:t>to David and his Son for ever.</w:t>
      </w:r>
      <w:r w:rsidRPr="00AB1781">
        <w:rPr>
          <w:rStyle w:val="FootnoteReference"/>
        </w:rPr>
        <w:footnoteReference w:id="64"/>
      </w:r>
    </w:p>
    <w:p w:rsidR="00CF35A1" w:rsidRPr="00CF35A1" w:rsidRDefault="002D71F0" w:rsidP="00CF35A1">
      <w:pPr>
        <w:pStyle w:val="Heading3"/>
        <w:rPr>
          <w:rFonts w:ascii="FreeSerifAvvaShenouda" w:hAnsi="FreeSerifAvvaShenouda" w:cs="FreeSerifAvvaShenouda"/>
        </w:rPr>
      </w:pPr>
      <w:bookmarkStart w:id="841" w:name="_Ref412098373"/>
      <w:r>
        <w:lastRenderedPageBreak/>
        <w:t>Psalm</w:t>
      </w:r>
      <w:r w:rsidR="00CF35A1" w:rsidRPr="00AB1781">
        <w:t xml:space="preserve"> 18</w:t>
      </w:r>
      <w:r>
        <w:t>: The heavens declare the glory of God</w:t>
      </w:r>
      <w:bookmarkEnd w:id="841"/>
    </w:p>
    <w:p w:rsidR="00CF35A1" w:rsidRPr="007A1A59" w:rsidRDefault="00CF35A1" w:rsidP="007A1A59">
      <w:pPr>
        <w:jc w:val="center"/>
        <w:rPr>
          <w:b/>
        </w:rPr>
      </w:pPr>
      <w:r w:rsidRPr="007A1A59">
        <w:rPr>
          <w:b/>
        </w:rPr>
        <w:t>The Sun of Righteousness: His Works and Words</w:t>
      </w:r>
    </w:p>
    <w:p w:rsidR="00CF35A1" w:rsidRPr="007A1A59" w:rsidRDefault="00CF35A1" w:rsidP="007A1A59">
      <w:pPr>
        <w:jc w:val="center"/>
        <w:rPr>
          <w:b/>
        </w:rPr>
      </w:pPr>
      <w:r w:rsidRPr="007A1A59">
        <w:rPr>
          <w:b/>
        </w:rPr>
        <w:t>Sweeter than Honey, More Precious than Gold</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The heavens declare the glory of God,</w:t>
      </w:r>
    </w:p>
    <w:p w:rsidR="00CF35A1" w:rsidRPr="00AB1781" w:rsidRDefault="00CF35A1" w:rsidP="00CF35A1">
      <w:pPr>
        <w:pStyle w:val="EnglishHangEndNoCoptic"/>
      </w:pPr>
      <w:r w:rsidRPr="00AB1781">
        <w:tab/>
        <w:t>and the firmament tells of the work of His hands.</w:t>
      </w:r>
    </w:p>
    <w:p w:rsidR="00CF35A1" w:rsidRPr="00AB1781" w:rsidRDefault="00CF35A1" w:rsidP="00CF35A1">
      <w:pPr>
        <w:pStyle w:val="EnglishHangNoCoptic"/>
      </w:pPr>
      <w:r w:rsidRPr="00AB1781">
        <w:t>3 Day to day breaks the news,</w:t>
      </w:r>
    </w:p>
    <w:p w:rsidR="00CF35A1" w:rsidRPr="00AB1781" w:rsidRDefault="00CF35A1" w:rsidP="00CF35A1">
      <w:pPr>
        <w:pStyle w:val="EnglishHangEndNoCoptic"/>
      </w:pPr>
      <w:r w:rsidRPr="00AB1781">
        <w:tab/>
        <w:t>and night to night imparts knowledge.</w:t>
      </w:r>
    </w:p>
    <w:p w:rsidR="00CF35A1" w:rsidRPr="00AB1781" w:rsidRDefault="00CF35A1" w:rsidP="00CF35A1">
      <w:pPr>
        <w:pStyle w:val="EnglishHangNoCoptic"/>
      </w:pPr>
      <w:r w:rsidRPr="00AB1781">
        <w:t>4 There is no speech or spoken word,</w:t>
      </w:r>
    </w:p>
    <w:p w:rsidR="00CF35A1" w:rsidRPr="00AB1781" w:rsidRDefault="00CF35A1" w:rsidP="00CF35A1">
      <w:pPr>
        <w:pStyle w:val="EnglishHangEndNoCoptic"/>
      </w:pPr>
      <w:r w:rsidRPr="00AB1781">
        <w:tab/>
        <w:t>and no sound of them is heard.</w:t>
      </w:r>
    </w:p>
    <w:p w:rsidR="00CF35A1" w:rsidRPr="00AB1781" w:rsidRDefault="00CF35A1" w:rsidP="00CF35A1">
      <w:pPr>
        <w:pStyle w:val="EnglishHangNoCoptic"/>
      </w:pPr>
      <w:r w:rsidRPr="00AB1781">
        <w:t>5 Yet their message goes out into all the earth,</w:t>
      </w:r>
    </w:p>
    <w:p w:rsidR="00CF35A1" w:rsidRPr="00AB1781" w:rsidRDefault="00CF35A1" w:rsidP="00CF35A1">
      <w:pPr>
        <w:pStyle w:val="EnglishHangEndNoCoptic"/>
      </w:pPr>
      <w:r w:rsidRPr="00AB1781">
        <w:tab/>
        <w:t>and their words to the ends of the world.</w:t>
      </w:r>
      <w:r w:rsidRPr="00AB1781">
        <w:rPr>
          <w:rStyle w:val="FootnoteReference"/>
        </w:rPr>
        <w:footnoteReference w:id="65"/>
      </w:r>
    </w:p>
    <w:p w:rsidR="00CF35A1" w:rsidRPr="00AB1781" w:rsidRDefault="00CF35A1" w:rsidP="00CF35A1">
      <w:pPr>
        <w:pStyle w:val="EnglishHangNoCoptic"/>
      </w:pPr>
      <w:r w:rsidRPr="00AB1781">
        <w:t>6 He has set His sanctuary in the sun;</w:t>
      </w:r>
      <w:r w:rsidRPr="00AB1781">
        <w:rPr>
          <w:rStyle w:val="FootnoteReference"/>
        </w:rPr>
        <w:footnoteReference w:id="66"/>
      </w:r>
    </w:p>
    <w:p w:rsidR="00CF35A1" w:rsidRPr="00AB1781" w:rsidRDefault="00CF35A1" w:rsidP="00CF35A1">
      <w:pPr>
        <w:pStyle w:val="EnglishHangNoCoptic"/>
      </w:pPr>
      <w:r w:rsidRPr="00AB1781">
        <w:tab/>
        <w:t>and He is like a bridegroom coming out of His canopy.</w:t>
      </w:r>
    </w:p>
    <w:p w:rsidR="00CF35A1" w:rsidRPr="00AB1781" w:rsidRDefault="00CF35A1" w:rsidP="00CF35A1">
      <w:pPr>
        <w:pStyle w:val="EnglishHangEndNoCoptic"/>
      </w:pPr>
      <w:r w:rsidRPr="00AB1781">
        <w:tab/>
        <w:t>He exults like a giant to run His course.</w:t>
      </w:r>
    </w:p>
    <w:p w:rsidR="00CF35A1" w:rsidRPr="00AB1781" w:rsidRDefault="00CF35A1" w:rsidP="00CF35A1">
      <w:pPr>
        <w:pStyle w:val="EnglishHangNoCoptic"/>
      </w:pPr>
      <w:r w:rsidRPr="00AB1781">
        <w:t>7 From utmost heaven is his procession,</w:t>
      </w:r>
    </w:p>
    <w:p w:rsidR="00CF35A1" w:rsidRPr="00AB1781" w:rsidRDefault="00CF35A1" w:rsidP="00CF35A1">
      <w:pPr>
        <w:pStyle w:val="EnglishHangNoCoptic"/>
      </w:pPr>
      <w:r w:rsidRPr="00AB1781">
        <w:tab/>
        <w:t>and till utmost heaven is his goal,</w:t>
      </w:r>
    </w:p>
    <w:p w:rsidR="00CF35A1" w:rsidRPr="00AB1781" w:rsidRDefault="00CF35A1" w:rsidP="00CF35A1">
      <w:pPr>
        <w:pStyle w:val="EnglishHangEndNoCoptic"/>
      </w:pPr>
      <w:r w:rsidRPr="00AB1781">
        <w:tab/>
        <w:t>and from his heat no one can hide.</w:t>
      </w:r>
    </w:p>
    <w:p w:rsidR="00CF35A1" w:rsidRPr="00AB1781" w:rsidRDefault="00CF35A1" w:rsidP="00CF35A1">
      <w:pPr>
        <w:pStyle w:val="EnglishHangNoCoptic"/>
      </w:pPr>
      <w:r w:rsidRPr="00AB1781">
        <w:t>8 The law of the Lord is perfect, converting souls;</w:t>
      </w:r>
    </w:p>
    <w:p w:rsidR="00CF35A1" w:rsidRPr="00AB1781" w:rsidRDefault="00CF35A1" w:rsidP="00CF35A1">
      <w:pPr>
        <w:pStyle w:val="EnglishHangEndNoCoptic"/>
      </w:pPr>
      <w:r w:rsidRPr="00AB1781">
        <w:tab/>
        <w:t>the testimony of the Lord is sure, making children wise.</w:t>
      </w:r>
    </w:p>
    <w:p w:rsidR="00CF35A1" w:rsidRPr="00AB1781" w:rsidRDefault="00CF35A1" w:rsidP="00CF35A1">
      <w:pPr>
        <w:pStyle w:val="EnglishHangNoCoptic"/>
      </w:pPr>
      <w:r w:rsidRPr="00AB1781">
        <w:t>9 The Lord’s rights are just, they rejoice the heart;</w:t>
      </w:r>
    </w:p>
    <w:p w:rsidR="00CF35A1" w:rsidRPr="00AB1781" w:rsidRDefault="00CF35A1" w:rsidP="00CF35A1">
      <w:pPr>
        <w:pStyle w:val="EnglishHangEndNoCoptic"/>
      </w:pPr>
      <w:r w:rsidRPr="00AB1781">
        <w:tab/>
        <w:t>the Lord’s commandment is clear, it enlightens the eyes.</w:t>
      </w:r>
    </w:p>
    <w:p w:rsidR="00CF35A1" w:rsidRPr="00AB1781" w:rsidRDefault="00CF35A1" w:rsidP="00CF35A1">
      <w:pPr>
        <w:pStyle w:val="EnglishHangNoCoptic"/>
      </w:pPr>
      <w:r w:rsidRPr="00AB1781">
        <w:t>10 The fear of the Lord is pure, it continues for ever;</w:t>
      </w:r>
    </w:p>
    <w:p w:rsidR="00CF35A1" w:rsidRPr="00AB1781" w:rsidRDefault="00CF35A1" w:rsidP="00CF35A1">
      <w:pPr>
        <w:pStyle w:val="EnglishHangEndNoCoptic"/>
      </w:pPr>
      <w:r w:rsidRPr="00AB1781">
        <w:tab/>
        <w:t>the Lord’s judgments are true, and entirely justified.</w:t>
      </w:r>
    </w:p>
    <w:p w:rsidR="00CF35A1" w:rsidRPr="00AB1781" w:rsidRDefault="00CF35A1" w:rsidP="00CF35A1">
      <w:pPr>
        <w:pStyle w:val="EnglishHangNoCoptic"/>
      </w:pPr>
      <w:r w:rsidRPr="00AB1781">
        <w:t>11 They are more desirable than gold</w:t>
      </w:r>
    </w:p>
    <w:p w:rsidR="00CF35A1" w:rsidRPr="00AB1781" w:rsidRDefault="00CF35A1" w:rsidP="00CF35A1">
      <w:pPr>
        <w:pStyle w:val="EnglishHangNoCoptic"/>
      </w:pPr>
      <w:r w:rsidRPr="00AB1781">
        <w:tab/>
        <w:t>and most precious stone,</w:t>
      </w:r>
    </w:p>
    <w:p w:rsidR="00CF35A1" w:rsidRPr="00AB1781" w:rsidRDefault="00CF35A1" w:rsidP="00CF35A1">
      <w:pPr>
        <w:pStyle w:val="EnglishHangEndNoCoptic"/>
      </w:pPr>
      <w:r w:rsidRPr="00AB1781">
        <w:tab/>
        <w:t>and sweeter than honey and the honeycomb.</w:t>
      </w:r>
      <w:r w:rsidRPr="00AB1781">
        <w:rPr>
          <w:rStyle w:val="FootnoteReference"/>
        </w:rPr>
        <w:footnoteReference w:id="67"/>
      </w:r>
    </w:p>
    <w:p w:rsidR="00CF35A1" w:rsidRPr="00AB1781" w:rsidRDefault="00CF35A1" w:rsidP="00CF35A1">
      <w:pPr>
        <w:pStyle w:val="EnglishHangNoCoptic"/>
      </w:pPr>
      <w:r w:rsidRPr="00AB1781">
        <w:t>12 Moreover thy servant keeps them,</w:t>
      </w:r>
    </w:p>
    <w:p w:rsidR="00CF35A1" w:rsidRPr="00AB1781" w:rsidRDefault="00CF35A1" w:rsidP="00CF35A1">
      <w:pPr>
        <w:pStyle w:val="EnglishHangEndNoCoptic"/>
      </w:pPr>
      <w:r w:rsidRPr="00AB1781">
        <w:lastRenderedPageBreak/>
        <w:tab/>
        <w:t>and in keeping them there is great reward.</w:t>
      </w:r>
    </w:p>
    <w:p w:rsidR="00CF35A1" w:rsidRPr="00AB1781" w:rsidRDefault="00CF35A1" w:rsidP="00CF35A1">
      <w:pPr>
        <w:pStyle w:val="EnglishHangNoCoptic"/>
      </w:pPr>
      <w:r w:rsidRPr="00AB1781">
        <w:t>13 Who can know all his faults?</w:t>
      </w:r>
    </w:p>
    <w:p w:rsidR="00CF35A1" w:rsidRPr="00AB1781" w:rsidRDefault="00CF35A1" w:rsidP="00CF35A1">
      <w:pPr>
        <w:pStyle w:val="EnglishHangEndNoCoptic"/>
      </w:pPr>
      <w:r w:rsidRPr="00AB1781">
        <w:tab/>
        <w:t>Cleanse me from my secret ones.</w:t>
      </w:r>
      <w:r w:rsidRPr="00AB1781">
        <w:rPr>
          <w:rStyle w:val="FootnoteReference"/>
        </w:rPr>
        <w:footnoteReference w:id="68"/>
      </w:r>
    </w:p>
    <w:p w:rsidR="00CF35A1" w:rsidRPr="00AB1781" w:rsidRDefault="00CF35A1" w:rsidP="00CF35A1">
      <w:pPr>
        <w:pStyle w:val="EnglishHangNoCoptic"/>
      </w:pPr>
      <w:r w:rsidRPr="00AB1781">
        <w:t xml:space="preserve">14 And from strange gods spare </w:t>
      </w:r>
      <w:r w:rsidR="00E570CB">
        <w:t>Your</w:t>
      </w:r>
      <w:r w:rsidRPr="00AB1781">
        <w:t xml:space="preserve"> servant.</w:t>
      </w:r>
      <w:r w:rsidRPr="00AB1781">
        <w:rPr>
          <w:rStyle w:val="FootnoteReference"/>
        </w:rPr>
        <w:footnoteReference w:id="69"/>
      </w:r>
    </w:p>
    <w:p w:rsidR="00CF35A1" w:rsidRPr="00AB1781" w:rsidRDefault="00CF35A1" w:rsidP="00CF35A1">
      <w:pPr>
        <w:pStyle w:val="EnglishHangNoCoptic"/>
      </w:pPr>
      <w:r w:rsidRPr="00AB1781">
        <w:tab/>
        <w:t>If they have no dominion over me,</w:t>
      </w:r>
    </w:p>
    <w:p w:rsidR="00CF35A1" w:rsidRPr="00AB1781" w:rsidRDefault="00CF35A1" w:rsidP="00CF35A1">
      <w:pPr>
        <w:pStyle w:val="EnglishHangNoCoptic"/>
      </w:pPr>
      <w:r w:rsidRPr="00AB1781">
        <w:tab/>
        <w:t>then I shall be blameless</w:t>
      </w:r>
    </w:p>
    <w:p w:rsidR="00CF35A1" w:rsidRPr="00CF35A1" w:rsidRDefault="00CF35A1" w:rsidP="00CF35A1">
      <w:pPr>
        <w:pStyle w:val="EnglishHangEndNoCoptic"/>
      </w:pPr>
      <w:r w:rsidRPr="00AB1781">
        <w:tab/>
        <w:t>and clear of grave sin.</w:t>
      </w:r>
    </w:p>
    <w:p w:rsidR="00CF35A1" w:rsidRPr="00AB1781" w:rsidRDefault="00CF35A1" w:rsidP="00CF35A1">
      <w:pPr>
        <w:pStyle w:val="EnglishHangNoCoptic"/>
      </w:pPr>
      <w:r w:rsidRPr="00AB1781">
        <w:t>15 Then the words of my mouth</w:t>
      </w:r>
    </w:p>
    <w:p w:rsidR="00CF35A1" w:rsidRPr="00AB1781" w:rsidRDefault="00CF35A1" w:rsidP="00CF35A1">
      <w:pPr>
        <w:pStyle w:val="EnglishHangNoCoptic"/>
      </w:pPr>
      <w:r w:rsidRPr="00AB1781">
        <w:tab/>
        <w:t>and the meditation of my heart</w:t>
      </w:r>
    </w:p>
    <w:p w:rsidR="00CF35A1" w:rsidRPr="00AB1781" w:rsidRDefault="00CF35A1" w:rsidP="00CF35A1">
      <w:pPr>
        <w:pStyle w:val="EnglishHangNoCoptic"/>
      </w:pPr>
      <w:r w:rsidRPr="00AB1781">
        <w:tab/>
        <w:t xml:space="preserve">will be continually acceptable in </w:t>
      </w:r>
      <w:r w:rsidR="00E570CB">
        <w:t>Your</w:t>
      </w:r>
      <w:r w:rsidRPr="00AB1781">
        <w:t xml:space="preserve"> sight,</w:t>
      </w:r>
    </w:p>
    <w:p w:rsidR="00CF35A1" w:rsidRPr="00CF35A1" w:rsidRDefault="00CF35A1" w:rsidP="00CF35A1">
      <w:pPr>
        <w:pStyle w:val="EnglishHangEndNoCoptic"/>
      </w:pPr>
      <w:r w:rsidRPr="00AB1781">
        <w:tab/>
        <w:t>O Lord), my Helper and my Redeemer.</w:t>
      </w:r>
    </w:p>
    <w:p w:rsidR="00CF35A1" w:rsidRPr="00CF35A1" w:rsidRDefault="002D71F0" w:rsidP="00CF35A1">
      <w:pPr>
        <w:pStyle w:val="Heading3"/>
      </w:pPr>
      <w:bookmarkStart w:id="842" w:name="_Ref412110716"/>
      <w:r>
        <w:t>Psalm</w:t>
      </w:r>
      <w:r w:rsidR="00CF35A1" w:rsidRPr="00AB1781">
        <w:t xml:space="preserve"> 19</w:t>
      </w:r>
      <w:r>
        <w:t>: May the Lord hear you in the day of trouble</w:t>
      </w:r>
      <w:bookmarkEnd w:id="842"/>
    </w:p>
    <w:p w:rsidR="00CF35A1" w:rsidRPr="007A1A59" w:rsidRDefault="00CF35A1" w:rsidP="007A1A59">
      <w:pPr>
        <w:jc w:val="center"/>
        <w:rPr>
          <w:b/>
        </w:rPr>
      </w:pPr>
      <w:r w:rsidRPr="007A1A59">
        <w:rPr>
          <w:b/>
        </w:rPr>
        <w:t>A Prayer for the King Offering His Sacrifice</w:t>
      </w:r>
    </w:p>
    <w:p w:rsidR="00CF35A1" w:rsidRPr="007A1A59" w:rsidRDefault="00CF35A1" w:rsidP="007A1A59">
      <w:pPr>
        <w:jc w:val="center"/>
        <w:rPr>
          <w:b/>
        </w:rPr>
      </w:pPr>
      <w:r w:rsidRPr="007A1A59">
        <w:rPr>
          <w:b/>
        </w:rPr>
        <w:t xml:space="preserve">We will Rejoice in </w:t>
      </w:r>
      <w:r w:rsidR="00E570CB">
        <w:rPr>
          <w:b/>
        </w:rPr>
        <w:t>Your</w:t>
      </w:r>
      <w:r w:rsidRPr="007A1A59">
        <w:rPr>
          <w:b/>
        </w:rPr>
        <w:t xml:space="preserve"> Salvation</w:t>
      </w:r>
    </w:p>
    <w:p w:rsidR="00CF35A1" w:rsidRPr="00AB1781" w:rsidRDefault="00CF35A1" w:rsidP="00CF35A1">
      <w:pPr>
        <w:widowControl w:val="0"/>
        <w:autoSpaceDE w:val="0"/>
        <w:autoSpaceDN w:val="0"/>
        <w:adjustRightInd w:val="0"/>
        <w:rPr>
          <w:rFonts w:ascii="Book Antiqua" w:hAnsi="Book Antiqua" w:cs="Lucida Grande"/>
        </w:rPr>
      </w:pP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2 May the Lord hear you in the day of trouble;</w:t>
      </w:r>
    </w:p>
    <w:p w:rsidR="00CF35A1" w:rsidRPr="00AB1781" w:rsidRDefault="00CF35A1" w:rsidP="00CF35A1">
      <w:pPr>
        <w:pStyle w:val="EnglishHangEndNoCoptic"/>
      </w:pPr>
      <w:r w:rsidRPr="00AB1781">
        <w:tab/>
        <w:t>may the name of the God of Jacob protect you.</w:t>
      </w:r>
    </w:p>
    <w:p w:rsidR="00CF35A1" w:rsidRPr="00AB1781" w:rsidRDefault="00CF35A1" w:rsidP="00CF35A1">
      <w:pPr>
        <w:pStyle w:val="EnglishHangNoCoptic"/>
      </w:pPr>
      <w:r w:rsidRPr="00AB1781">
        <w:t>3 May He send you help from the sanctuary,</w:t>
      </w:r>
    </w:p>
    <w:p w:rsidR="00CF35A1" w:rsidRPr="00AB1781" w:rsidRDefault="00CF35A1" w:rsidP="00CF35A1">
      <w:pPr>
        <w:pStyle w:val="EnglishHangEndNoCoptic"/>
      </w:pPr>
      <w:r w:rsidRPr="00AB1781">
        <w:tab/>
        <w:t>and support you out of Zion.</w:t>
      </w:r>
    </w:p>
    <w:p w:rsidR="00CF35A1" w:rsidRPr="00AB1781" w:rsidRDefault="00CF35A1" w:rsidP="00CF35A1">
      <w:pPr>
        <w:pStyle w:val="EnglishHangNoCoptic"/>
      </w:pPr>
      <w:r w:rsidRPr="00AB1781">
        <w:t>4 May He remember all your sacrifice,</w:t>
      </w:r>
    </w:p>
    <w:p w:rsidR="00CF35A1" w:rsidRPr="00AB1781" w:rsidRDefault="00CF35A1" w:rsidP="00CF35A1">
      <w:pPr>
        <w:pStyle w:val="EnglishHangEndNoCoptic"/>
      </w:pPr>
      <w:r w:rsidRPr="00AB1781">
        <w:tab/>
        <w:t xml:space="preserve">and accept your holocaust. </w:t>
      </w:r>
      <w:r w:rsidRPr="00AB1781">
        <w:rPr>
          <w:i/>
        </w:rPr>
        <w:t>(Pause)</w:t>
      </w:r>
    </w:p>
    <w:p w:rsidR="00CF35A1" w:rsidRPr="00AB1781" w:rsidRDefault="00CF35A1" w:rsidP="00CF35A1">
      <w:pPr>
        <w:pStyle w:val="EnglishHangNoCoptic"/>
      </w:pPr>
      <w:r w:rsidRPr="00AB1781">
        <w:t>5 May the Lord grant you your heart’s desire</w:t>
      </w:r>
    </w:p>
    <w:p w:rsidR="00CF35A1" w:rsidRPr="00AB1781" w:rsidRDefault="00CF35A1" w:rsidP="00CF35A1">
      <w:pPr>
        <w:pStyle w:val="EnglishHangEndNoCoptic"/>
      </w:pPr>
      <w:r w:rsidRPr="00AB1781">
        <w:tab/>
        <w:t xml:space="preserve">and </w:t>
      </w:r>
      <w:r w:rsidR="001040C8" w:rsidRPr="00AB1781">
        <w:t>fulfill</w:t>
      </w:r>
      <w:r w:rsidRPr="00AB1781">
        <w:t xml:space="preserve"> all your will.</w:t>
      </w:r>
    </w:p>
    <w:p w:rsidR="00CF35A1" w:rsidRPr="00AB1781" w:rsidRDefault="00CF35A1" w:rsidP="00CF35A1">
      <w:pPr>
        <w:pStyle w:val="EnglishHangNoCoptic"/>
      </w:pPr>
      <w:r w:rsidRPr="00AB1781">
        <w:t xml:space="preserve">6 We will rejoice in </w:t>
      </w:r>
      <w:r w:rsidR="00E570CB">
        <w:t>Your</w:t>
      </w:r>
      <w:r w:rsidRPr="00AB1781">
        <w:t xml:space="preserve"> salvation</w:t>
      </w:r>
    </w:p>
    <w:p w:rsidR="00CF35A1" w:rsidRPr="00AB1781" w:rsidRDefault="00CF35A1" w:rsidP="00CF35A1">
      <w:pPr>
        <w:pStyle w:val="EnglishHangNoCoptic"/>
      </w:pPr>
      <w:r w:rsidRPr="00AB1781">
        <w:tab/>
        <w:t>and triumph in the name of our God.</w:t>
      </w:r>
    </w:p>
    <w:p w:rsidR="00CF35A1" w:rsidRPr="00AB1781" w:rsidRDefault="00CF35A1" w:rsidP="00CF35A1">
      <w:pPr>
        <w:pStyle w:val="EnglishHangEndNoCoptic"/>
      </w:pPr>
      <w:r w:rsidRPr="00AB1781">
        <w:lastRenderedPageBreak/>
        <w:tab/>
        <w:t xml:space="preserve">May the Lord </w:t>
      </w:r>
      <w:r w:rsidR="001040C8" w:rsidRPr="00AB1781">
        <w:t>fulfill</w:t>
      </w:r>
      <w:r w:rsidRPr="00AB1781">
        <w:t xml:space="preserve"> all your petitions.</w:t>
      </w:r>
    </w:p>
    <w:p w:rsidR="00CF35A1" w:rsidRPr="00AB1781" w:rsidRDefault="00CF35A1" w:rsidP="00CF35A1">
      <w:pPr>
        <w:pStyle w:val="EnglishHangNoCoptic"/>
      </w:pPr>
      <w:r w:rsidRPr="00AB1781">
        <w:t>7 Now I know that the Lord has saved His Christ;</w:t>
      </w:r>
      <w:r w:rsidRPr="00AB1781">
        <w:rPr>
          <w:rStyle w:val="FootnoteReference"/>
        </w:rPr>
        <w:footnoteReference w:id="70"/>
      </w:r>
    </w:p>
    <w:p w:rsidR="00CF35A1" w:rsidRPr="00AB1781" w:rsidRDefault="00CF35A1" w:rsidP="00CF35A1">
      <w:pPr>
        <w:pStyle w:val="EnglishHangNoCoptic"/>
      </w:pPr>
      <w:r w:rsidRPr="00AB1781">
        <w:tab/>
        <w:t>He will hear Him from His holy heaven,</w:t>
      </w:r>
    </w:p>
    <w:p w:rsidR="00CF35A1" w:rsidRPr="00AB1781" w:rsidRDefault="00CF35A1" w:rsidP="00CF35A1">
      <w:pPr>
        <w:pStyle w:val="EnglishHangEndNoCoptic"/>
      </w:pPr>
      <w:r w:rsidRPr="00AB1781">
        <w:tab/>
        <w:t>and with mighty acts show the salvation of His right hand.</w:t>
      </w:r>
    </w:p>
    <w:p w:rsidR="00CF35A1" w:rsidRPr="00AB1781" w:rsidRDefault="00CF35A1" w:rsidP="00CF35A1">
      <w:pPr>
        <w:pStyle w:val="EnglishHangNoCoptic"/>
      </w:pPr>
      <w:r w:rsidRPr="00AB1781">
        <w:t>8 Some trust in chariots and some in horses;</w:t>
      </w:r>
    </w:p>
    <w:p w:rsidR="00CF35A1" w:rsidRPr="00AB1781" w:rsidRDefault="00CF35A1" w:rsidP="00CF35A1">
      <w:pPr>
        <w:pStyle w:val="EnglishHangNoCoptic"/>
      </w:pPr>
      <w:r w:rsidRPr="00AB1781">
        <w:tab/>
        <w:t>but we will triumph in the name of the Lord our God.</w:t>
      </w:r>
    </w:p>
    <w:p w:rsidR="00CF35A1" w:rsidRPr="00AB1781" w:rsidRDefault="00CF35A1" w:rsidP="00CF35A1">
      <w:pPr>
        <w:pStyle w:val="EnglishHangNoCoptic"/>
      </w:pPr>
      <w:r w:rsidRPr="00AB1781">
        <w:tab/>
        <w:t>They were fettered and fell,</w:t>
      </w:r>
    </w:p>
    <w:p w:rsidR="00CF35A1" w:rsidRPr="00AB1781" w:rsidRDefault="00CF35A1" w:rsidP="00CF35A1">
      <w:pPr>
        <w:pStyle w:val="EnglishHangEndNoCoptic"/>
      </w:pPr>
      <w:r w:rsidRPr="00AB1781">
        <w:tab/>
        <w:t>but we are risen and stand upright.</w:t>
      </w:r>
    </w:p>
    <w:p w:rsidR="00CF35A1" w:rsidRPr="00AB1781" w:rsidRDefault="00CF35A1" w:rsidP="00CF35A1">
      <w:pPr>
        <w:pStyle w:val="EnglishHangNoCoptic"/>
      </w:pPr>
      <w:r w:rsidRPr="00AB1781">
        <w:t>9 O Lord, save the king,</w:t>
      </w:r>
    </w:p>
    <w:p w:rsidR="00CF35A1" w:rsidRPr="00CF35A1" w:rsidRDefault="00CF35A1" w:rsidP="00CF35A1">
      <w:pPr>
        <w:pStyle w:val="EnglishHangEndNoCoptic"/>
      </w:pPr>
      <w:r w:rsidRPr="00AB1781">
        <w:tab/>
        <w:t xml:space="preserve">and hear us when we call upon </w:t>
      </w:r>
      <w:r w:rsidR="001040C8">
        <w:t>You</w:t>
      </w:r>
      <w:r w:rsidRPr="00AB1781">
        <w:t>.</w:t>
      </w:r>
    </w:p>
    <w:p w:rsidR="00CF35A1" w:rsidRPr="00CF35A1" w:rsidRDefault="002D71F0" w:rsidP="00CF35A1">
      <w:pPr>
        <w:pStyle w:val="Heading3"/>
      </w:pPr>
      <w:r>
        <w:t>Psalm</w:t>
      </w:r>
      <w:r w:rsidR="00CF35A1" w:rsidRPr="00AB1781">
        <w:t xml:space="preserve"> 20</w:t>
      </w:r>
      <w:r>
        <w:t xml:space="preserve">: The King shall rejoice in </w:t>
      </w:r>
      <w:r w:rsidR="00E570CB">
        <w:t>Your</w:t>
      </w:r>
      <w:r>
        <w:t xml:space="preserve"> power, O Lord</w:t>
      </w:r>
    </w:p>
    <w:p w:rsidR="00CF35A1" w:rsidRPr="007A1A59" w:rsidRDefault="00CF35A1" w:rsidP="007A1A59">
      <w:pPr>
        <w:jc w:val="center"/>
        <w:rPr>
          <w:b/>
        </w:rPr>
      </w:pPr>
      <w:r w:rsidRPr="007A1A59">
        <w:rPr>
          <w:b/>
        </w:rPr>
        <w:t>God’s Presence Fires Friends and Fries Enemies</w:t>
      </w:r>
    </w:p>
    <w:p w:rsidR="00CF35A1" w:rsidRPr="007A1A59" w:rsidRDefault="00CF35A1" w:rsidP="007A1A59">
      <w:pPr>
        <w:jc w:val="center"/>
        <w:rPr>
          <w:b/>
        </w:rPr>
      </w:pPr>
      <w:r w:rsidRPr="007A1A59">
        <w:rPr>
          <w:b/>
        </w:rPr>
        <w:t xml:space="preserve">We will Sing and Praise </w:t>
      </w:r>
      <w:r w:rsidR="00E570CB">
        <w:rPr>
          <w:b/>
        </w:rPr>
        <w:t>Your</w:t>
      </w:r>
      <w:r w:rsidRPr="007A1A59">
        <w:rPr>
          <w:b/>
        </w:rPr>
        <w:t xml:space="preserve"> Power</w:t>
      </w:r>
    </w:p>
    <w:p w:rsidR="00CF35A1" w:rsidRPr="00AB1781" w:rsidRDefault="00CF35A1" w:rsidP="00CF35A1">
      <w:pPr>
        <w:pStyle w:val="Rubric"/>
      </w:pPr>
      <w:r w:rsidRPr="00AB1781">
        <w:t>1 (A Psalm by David)</w:t>
      </w:r>
    </w:p>
    <w:p w:rsidR="00CF35A1" w:rsidRPr="00AB1781" w:rsidRDefault="00CF35A1" w:rsidP="00CF35A1">
      <w:pPr>
        <w:pStyle w:val="EnglishHangNoCoptic"/>
      </w:pPr>
      <w:r w:rsidRPr="00AB1781">
        <w:t xml:space="preserve">2 The king shall rejoice in </w:t>
      </w:r>
      <w:r w:rsidR="00E570CB">
        <w:t>Your</w:t>
      </w:r>
      <w:r w:rsidRPr="00AB1781">
        <w:t xml:space="preserve"> power, O Lord,</w:t>
      </w:r>
    </w:p>
    <w:p w:rsidR="00CF35A1" w:rsidRPr="00CF35A1" w:rsidRDefault="00CF35A1" w:rsidP="00CF35A1">
      <w:pPr>
        <w:pStyle w:val="EnglishHangEndNoCoptic"/>
      </w:pPr>
      <w:r w:rsidRPr="00AB1781">
        <w:tab/>
        <w:t xml:space="preserve">and exult greatly in </w:t>
      </w:r>
      <w:r w:rsidR="00E570CB">
        <w:t>Your</w:t>
      </w:r>
      <w:r w:rsidRPr="00AB1781">
        <w:t xml:space="preserve"> salvation.</w:t>
      </w:r>
    </w:p>
    <w:p w:rsidR="00CF35A1" w:rsidRPr="00AB1781" w:rsidRDefault="00CF35A1" w:rsidP="00CF35A1">
      <w:pPr>
        <w:pStyle w:val="EnglishHangNoCoptic"/>
      </w:pPr>
      <w:r w:rsidRPr="00AB1781">
        <w:t xml:space="preserve">3 </w:t>
      </w:r>
      <w:r w:rsidR="001040C8">
        <w:t>You</w:t>
      </w:r>
      <w:r w:rsidRPr="00AB1781">
        <w:t xml:space="preserve"> </w:t>
      </w:r>
      <w:r w:rsidR="00556387">
        <w:t>have</w:t>
      </w:r>
      <w:r w:rsidRPr="00AB1781">
        <w:t xml:space="preserve"> given him his heart’s desire,</w:t>
      </w:r>
    </w:p>
    <w:p w:rsidR="00CF35A1" w:rsidRPr="00AB1781" w:rsidRDefault="00CF35A1" w:rsidP="00CF35A1">
      <w:pPr>
        <w:pStyle w:val="EnglishHangEndNoCoptic"/>
      </w:pPr>
      <w:r w:rsidRPr="00AB1781">
        <w:tab/>
        <w:t xml:space="preserve">and </w:t>
      </w:r>
      <w:r w:rsidR="00556387">
        <w:t>have</w:t>
      </w:r>
      <w:r w:rsidRPr="00AB1781">
        <w:t xml:space="preserve"> not denied him the request of his lips. </w:t>
      </w:r>
      <w:r w:rsidRPr="00AB1781">
        <w:rPr>
          <w:i/>
        </w:rPr>
        <w:t>(Pause)</w:t>
      </w:r>
    </w:p>
    <w:p w:rsidR="00CF35A1" w:rsidRPr="00AB1781" w:rsidRDefault="00CF35A1" w:rsidP="00CF35A1">
      <w:pPr>
        <w:pStyle w:val="EnglishHangNoCoptic"/>
      </w:pPr>
      <w:r w:rsidRPr="00AB1781">
        <w:t xml:space="preserve">4 For </w:t>
      </w:r>
      <w:r w:rsidR="001040C8">
        <w:t>You</w:t>
      </w:r>
      <w:r w:rsidRPr="00AB1781">
        <w:t xml:space="preserve"> </w:t>
      </w:r>
      <w:r w:rsidR="00556387">
        <w:t>have</w:t>
      </w:r>
      <w:r w:rsidRPr="00AB1781">
        <w:t xml:space="preserve"> gone before him with the blessings of goodness;</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placed on his head a crown of precious stones.</w:t>
      </w:r>
    </w:p>
    <w:p w:rsidR="00CF35A1" w:rsidRPr="00AB1781" w:rsidRDefault="00CF35A1" w:rsidP="00CF35A1">
      <w:pPr>
        <w:pStyle w:val="EnglishHangNoCoptic"/>
      </w:pPr>
      <w:r w:rsidRPr="00AB1781">
        <w:t xml:space="preserve">5 He asked </w:t>
      </w:r>
      <w:r w:rsidR="001040C8">
        <w:t>You</w:t>
      </w:r>
      <w:r w:rsidRPr="00AB1781">
        <w:t xml:space="preserve"> for life, and </w:t>
      </w:r>
      <w:r w:rsidR="001040C8">
        <w:t>You</w:t>
      </w:r>
      <w:r w:rsidRPr="00AB1781">
        <w:t xml:space="preserve"> </w:t>
      </w:r>
      <w:r w:rsidR="00556387">
        <w:t>have</w:t>
      </w:r>
      <w:r w:rsidRPr="00AB1781">
        <w:t xml:space="preserve"> given him it;</w:t>
      </w:r>
    </w:p>
    <w:p w:rsidR="00CF35A1" w:rsidRPr="00AB1781" w:rsidRDefault="00CF35A1" w:rsidP="00CF35A1">
      <w:pPr>
        <w:pStyle w:val="EnglishHangEndNoCoptic"/>
      </w:pPr>
      <w:r w:rsidRPr="00AB1781">
        <w:tab/>
        <w:t>length of days for ever and ever.</w:t>
      </w:r>
    </w:p>
    <w:p w:rsidR="00CF35A1" w:rsidRPr="00AB1781" w:rsidRDefault="00CF35A1" w:rsidP="00CF35A1">
      <w:pPr>
        <w:pStyle w:val="EnglishHangNoCoptic"/>
      </w:pPr>
      <w:r w:rsidRPr="00AB1781">
        <w:t xml:space="preserve">6 Great is his glory in </w:t>
      </w:r>
      <w:r w:rsidR="00E570CB">
        <w:t>Your</w:t>
      </w:r>
      <w:r w:rsidRPr="00AB1781">
        <w:t xml:space="preserve"> salvation;</w:t>
      </w:r>
    </w:p>
    <w:p w:rsidR="00CF35A1" w:rsidRPr="00AB1781" w:rsidRDefault="00CF35A1" w:rsidP="00CF35A1">
      <w:pPr>
        <w:pStyle w:val="EnglishHangEndNoCoptic"/>
      </w:pPr>
      <w:r w:rsidRPr="00AB1781">
        <w:tab/>
      </w:r>
      <w:r w:rsidR="001040C8">
        <w:t>You</w:t>
      </w:r>
      <w:r w:rsidRPr="00AB1781">
        <w:t xml:space="preserve"> </w:t>
      </w:r>
      <w:r w:rsidR="001040C8" w:rsidRPr="00AB1781">
        <w:t>will</w:t>
      </w:r>
      <w:r w:rsidRPr="00AB1781">
        <w:t xml:space="preserve"> confer on him glory and majesty.</w:t>
      </w:r>
    </w:p>
    <w:p w:rsidR="00CF35A1" w:rsidRPr="00AB1781" w:rsidRDefault="00CF35A1" w:rsidP="00CF35A1">
      <w:pPr>
        <w:pStyle w:val="EnglishHangNoCoptic"/>
      </w:pPr>
      <w:r w:rsidRPr="00AB1781">
        <w:t xml:space="preserve">7 For </w:t>
      </w:r>
      <w:r w:rsidR="001040C8">
        <w:t>You</w:t>
      </w:r>
      <w:r w:rsidRPr="00AB1781">
        <w:t xml:space="preserve"> </w:t>
      </w:r>
      <w:r w:rsidR="001040C8" w:rsidRPr="00AB1781">
        <w:t>will</w:t>
      </w:r>
      <w:r w:rsidRPr="00AB1781">
        <w:t xml:space="preserve"> give him eternal blessing;</w:t>
      </w:r>
    </w:p>
    <w:p w:rsidR="00CF35A1" w:rsidRPr="00AB1781" w:rsidRDefault="00CF35A1" w:rsidP="00CF35A1">
      <w:pPr>
        <w:pStyle w:val="EnglishHangEndNoCoptic"/>
      </w:pPr>
      <w:r w:rsidRPr="00AB1781">
        <w:tab/>
      </w:r>
      <w:r w:rsidR="001040C8">
        <w:t>You</w:t>
      </w:r>
      <w:r w:rsidRPr="00AB1781">
        <w:t xml:space="preserve"> </w:t>
      </w:r>
      <w:r w:rsidR="00556387">
        <w:t>will</w:t>
      </w:r>
      <w:r w:rsidRPr="00AB1781">
        <w:t xml:space="preserve"> gladden him with the joy of </w:t>
      </w:r>
      <w:r w:rsidR="00E570CB">
        <w:t>Your</w:t>
      </w:r>
      <w:r w:rsidRPr="00AB1781">
        <w:t xml:space="preserve"> presence.</w:t>
      </w:r>
      <w:r w:rsidRPr="00AB1781">
        <w:rPr>
          <w:rStyle w:val="FootnoteReference"/>
        </w:rPr>
        <w:footnoteReference w:id="71"/>
      </w:r>
    </w:p>
    <w:p w:rsidR="00CF35A1" w:rsidRPr="00AB1781" w:rsidRDefault="00CF35A1" w:rsidP="00CF35A1">
      <w:pPr>
        <w:pStyle w:val="EnglishHangNoCoptic"/>
      </w:pPr>
      <w:r w:rsidRPr="00AB1781">
        <w:t>8 For the king trusts in the Lord,</w:t>
      </w:r>
    </w:p>
    <w:p w:rsidR="00CF35A1" w:rsidRPr="00AB1781" w:rsidRDefault="00CF35A1" w:rsidP="00CF35A1">
      <w:pPr>
        <w:pStyle w:val="EnglishHangEndNoCoptic"/>
      </w:pPr>
      <w:r w:rsidRPr="00AB1781">
        <w:tab/>
        <w:t>and in the mercy of the Most High he will not be shaken.</w:t>
      </w:r>
    </w:p>
    <w:p w:rsidR="00CF35A1" w:rsidRPr="00AB1781" w:rsidRDefault="00CF35A1" w:rsidP="00CF35A1">
      <w:pPr>
        <w:pStyle w:val="EnglishHangNoCoptic"/>
      </w:pPr>
      <w:r w:rsidRPr="00AB1781">
        <w:lastRenderedPageBreak/>
        <w:t xml:space="preserve">9 May all </w:t>
      </w:r>
      <w:r w:rsidR="00E570CB">
        <w:t>Your</w:t>
      </w:r>
      <w:r w:rsidRPr="00AB1781">
        <w:t xml:space="preserve"> enemies feel </w:t>
      </w:r>
      <w:r w:rsidR="00E570CB">
        <w:t>Your</w:t>
      </w:r>
      <w:r w:rsidRPr="00AB1781">
        <w:t xml:space="preserve"> hand;</w:t>
      </w:r>
    </w:p>
    <w:p w:rsidR="00CF35A1" w:rsidRPr="00AB1781" w:rsidRDefault="00CF35A1" w:rsidP="00CF35A1">
      <w:pPr>
        <w:pStyle w:val="EnglishHangEndNoCoptic"/>
      </w:pPr>
      <w:r w:rsidRPr="00AB1781">
        <w:tab/>
        <w:t xml:space="preserve">may </w:t>
      </w:r>
      <w:r w:rsidR="00E570CB">
        <w:t>Your</w:t>
      </w:r>
      <w:r w:rsidRPr="00AB1781">
        <w:t xml:space="preserve"> right hand find all who hate </w:t>
      </w:r>
      <w:r w:rsidR="001040C8">
        <w:t>You</w:t>
      </w:r>
      <w:r w:rsidRPr="00AB1781">
        <w:t>.</w:t>
      </w:r>
    </w:p>
    <w:p w:rsidR="00CF35A1" w:rsidRPr="00AB1781" w:rsidRDefault="00CF35A1" w:rsidP="00CF35A1">
      <w:pPr>
        <w:pStyle w:val="EnglishHangNoCoptic"/>
      </w:pPr>
      <w:r w:rsidRPr="00AB1781">
        <w:t xml:space="preserve">10 </w:t>
      </w:r>
      <w:r w:rsidR="001040C8">
        <w:t>You</w:t>
      </w:r>
      <w:r w:rsidRPr="00AB1781">
        <w:t xml:space="preserve"> </w:t>
      </w:r>
      <w:r w:rsidR="00556387">
        <w:t>will</w:t>
      </w:r>
      <w:r w:rsidRPr="00AB1781">
        <w:t xml:space="preserve"> make them like a fiery oven</w:t>
      </w:r>
    </w:p>
    <w:p w:rsidR="00CF35A1" w:rsidRPr="00AB1781" w:rsidRDefault="00CF35A1" w:rsidP="00CF35A1">
      <w:pPr>
        <w:pStyle w:val="EnglishHangNoCoptic"/>
      </w:pPr>
      <w:r w:rsidRPr="00AB1781">
        <w:tab/>
        <w:t xml:space="preserve">at the time of </w:t>
      </w:r>
      <w:r w:rsidR="00E570CB">
        <w:t>Your</w:t>
      </w:r>
      <w:r w:rsidRPr="00AB1781">
        <w:t xml:space="preserve"> presence,</w:t>
      </w:r>
    </w:p>
    <w:p w:rsidR="00CF35A1" w:rsidRPr="00AB1781" w:rsidRDefault="00CF35A1" w:rsidP="00CF35A1">
      <w:pPr>
        <w:pStyle w:val="EnglishHangNoCoptic"/>
      </w:pPr>
      <w:r w:rsidRPr="00AB1781">
        <w:tab/>
        <w:t>The Lord will convulse them in His wrath,</w:t>
      </w:r>
    </w:p>
    <w:p w:rsidR="00CF35A1" w:rsidRPr="00AB1781" w:rsidRDefault="00CF35A1" w:rsidP="00CF35A1">
      <w:pPr>
        <w:pStyle w:val="EnglishHangEndNoCoptic"/>
      </w:pPr>
      <w:r w:rsidRPr="00AB1781">
        <w:tab/>
        <w:t>and fire will devour them.</w:t>
      </w:r>
    </w:p>
    <w:p w:rsidR="00CF35A1" w:rsidRPr="00AB1781" w:rsidRDefault="00CF35A1" w:rsidP="00CF35A1">
      <w:pPr>
        <w:pStyle w:val="EnglishHangNoCoptic"/>
      </w:pPr>
      <w:r w:rsidRPr="00AB1781">
        <w:t xml:space="preserve">11 </w:t>
      </w:r>
      <w:r w:rsidR="001040C8">
        <w:t>You</w:t>
      </w:r>
      <w:r w:rsidRPr="00AB1781">
        <w:t xml:space="preserve"> </w:t>
      </w:r>
      <w:r w:rsidR="00556387">
        <w:t>will</w:t>
      </w:r>
      <w:r w:rsidRPr="00AB1781">
        <w:t xml:space="preserve"> destroy their fruit from the earth,</w:t>
      </w:r>
    </w:p>
    <w:p w:rsidR="00CF35A1" w:rsidRPr="00AB1781" w:rsidRDefault="00CF35A1" w:rsidP="00CF35A1">
      <w:pPr>
        <w:pStyle w:val="EnglishHangEndNoCoptic"/>
      </w:pPr>
      <w:r w:rsidRPr="00AB1781">
        <w:tab/>
        <w:t>and their race from the sons of men.</w:t>
      </w:r>
    </w:p>
    <w:p w:rsidR="00CF35A1" w:rsidRPr="00AB1781" w:rsidRDefault="00CF35A1" w:rsidP="00CF35A1">
      <w:pPr>
        <w:pStyle w:val="EnglishHangNoCoptic"/>
      </w:pPr>
      <w:r w:rsidRPr="00AB1781">
        <w:t xml:space="preserve">12 For they intended evil against </w:t>
      </w:r>
      <w:r w:rsidR="001040C8">
        <w:t>You</w:t>
      </w:r>
      <w:r w:rsidRPr="00AB1781">
        <w:t>;</w:t>
      </w:r>
    </w:p>
    <w:p w:rsidR="00CF35A1" w:rsidRPr="00AB1781" w:rsidRDefault="00CF35A1" w:rsidP="00CF35A1">
      <w:pPr>
        <w:pStyle w:val="EnglishHangEndNoCoptic"/>
      </w:pPr>
      <w:r w:rsidRPr="00AB1781">
        <w:tab/>
        <w:t>they devised plans which could never succeed.</w:t>
      </w:r>
      <w:r w:rsidRPr="00AB1781">
        <w:rPr>
          <w:rStyle w:val="FootnoteReference"/>
        </w:rPr>
        <w:footnoteReference w:id="72"/>
      </w:r>
    </w:p>
    <w:p w:rsidR="00CF35A1" w:rsidRPr="00AB1781" w:rsidRDefault="00CF35A1" w:rsidP="00CF35A1">
      <w:pPr>
        <w:pStyle w:val="EnglishHangNoCoptic"/>
      </w:pPr>
      <w:r w:rsidRPr="00AB1781">
        <w:t xml:space="preserve">13 For </w:t>
      </w:r>
      <w:r w:rsidR="001040C8">
        <w:t>You</w:t>
      </w:r>
      <w:r w:rsidRPr="00AB1781">
        <w:t xml:space="preserve"> </w:t>
      </w:r>
      <w:r w:rsidR="00556387">
        <w:t>will</w:t>
      </w:r>
      <w:r w:rsidRPr="00AB1781">
        <w:t xml:space="preserve"> put them to flight;</w:t>
      </w:r>
    </w:p>
    <w:p w:rsidR="00CF35A1" w:rsidRPr="00AB1781" w:rsidRDefault="00CF35A1" w:rsidP="00CF35A1">
      <w:pPr>
        <w:pStyle w:val="EnglishHangEndNoCoptic"/>
      </w:pPr>
      <w:r w:rsidRPr="00AB1781">
        <w:tab/>
      </w:r>
      <w:r w:rsidR="001040C8">
        <w:t>You</w:t>
      </w:r>
      <w:r w:rsidRPr="00AB1781">
        <w:t xml:space="preserve"> </w:t>
      </w:r>
      <w:r w:rsidR="001040C8" w:rsidRPr="00AB1781">
        <w:t>shall</w:t>
      </w:r>
      <w:r w:rsidRPr="00AB1781">
        <w:t xml:space="preserve"> prepare </w:t>
      </w:r>
      <w:r w:rsidR="00E570CB">
        <w:t>Your</w:t>
      </w:r>
      <w:r w:rsidRPr="00AB1781">
        <w:t xml:space="preserve"> remnants against their faces.</w:t>
      </w:r>
    </w:p>
    <w:p w:rsidR="00CF35A1" w:rsidRPr="00AB1781" w:rsidRDefault="00CF35A1" w:rsidP="00CF35A1">
      <w:pPr>
        <w:pStyle w:val="EnglishHangNoCoptic"/>
      </w:pPr>
      <w:r w:rsidRPr="00AB1781">
        <w:t xml:space="preserve">14 Be exalted, O Lord, in </w:t>
      </w:r>
      <w:r w:rsidR="00E570CB">
        <w:t>Your</w:t>
      </w:r>
      <w:r w:rsidRPr="00AB1781">
        <w:t xml:space="preserve"> strength;</w:t>
      </w:r>
    </w:p>
    <w:p w:rsidR="00CF35A1" w:rsidRPr="00CF35A1" w:rsidRDefault="00CF35A1" w:rsidP="00CF35A1">
      <w:pPr>
        <w:pStyle w:val="EnglishHangEndNoCoptic"/>
      </w:pPr>
      <w:r w:rsidRPr="00AB1781">
        <w:tab/>
        <w:t xml:space="preserve">we will sing and praise </w:t>
      </w:r>
      <w:r w:rsidR="00E570CB">
        <w:t>Your</w:t>
      </w:r>
      <w:r w:rsidRPr="00AB1781">
        <w:t xml:space="preserve"> power.</w:t>
      </w:r>
    </w:p>
    <w:p w:rsidR="00CF35A1" w:rsidRPr="00CF35A1" w:rsidRDefault="002D71F0" w:rsidP="00CF35A1">
      <w:pPr>
        <w:pStyle w:val="Heading3"/>
      </w:pPr>
      <w:r>
        <w:t>Psalm</w:t>
      </w:r>
      <w:r w:rsidR="00CF35A1" w:rsidRPr="00AB1781">
        <w:t xml:space="preserve"> 21</w:t>
      </w:r>
      <w:r>
        <w:t>: O, God, my God, attend to me</w:t>
      </w:r>
    </w:p>
    <w:p w:rsidR="00CF35A1" w:rsidRPr="007A1A59" w:rsidRDefault="00CF35A1" w:rsidP="007A1A59">
      <w:pPr>
        <w:jc w:val="center"/>
        <w:rPr>
          <w:b/>
        </w:rPr>
      </w:pPr>
      <w:r w:rsidRPr="007A1A59">
        <w:rPr>
          <w:b/>
        </w:rPr>
        <w:t>The Great Shepherd Gives His Life for the Sheep</w:t>
      </w:r>
    </w:p>
    <w:p w:rsidR="00CF35A1" w:rsidRPr="007A1A59" w:rsidRDefault="00CF35A1" w:rsidP="007A1A59">
      <w:pPr>
        <w:jc w:val="center"/>
        <w:rPr>
          <w:b/>
        </w:rPr>
      </w:pPr>
      <w:r w:rsidRPr="007A1A59">
        <w:rPr>
          <w:b/>
        </w:rPr>
        <w:t>The Sufferings of Christ and the Redemption of the Nations</w:t>
      </w:r>
    </w:p>
    <w:p w:rsidR="00CF35A1" w:rsidRPr="00AB1781" w:rsidRDefault="00CF35A1" w:rsidP="00CF35A1">
      <w:pPr>
        <w:pStyle w:val="Rubric"/>
      </w:pPr>
      <w:r w:rsidRPr="00AB1781">
        <w:t>1 (For the help of the Dawn.</w:t>
      </w:r>
      <w:r w:rsidRPr="00AB1781">
        <w:rPr>
          <w:rStyle w:val="FootnoteReference"/>
        </w:rPr>
        <w:footnoteReference w:id="73"/>
      </w:r>
      <w:r w:rsidRPr="00AB1781">
        <w:t xml:space="preserve"> A Psalm by David)</w:t>
      </w:r>
    </w:p>
    <w:p w:rsidR="00CF35A1" w:rsidRPr="00AB1781" w:rsidRDefault="00CF35A1" w:rsidP="00CF35A1">
      <w:pPr>
        <w:pStyle w:val="EnglishHangNoCoptic"/>
      </w:pPr>
      <w:r w:rsidRPr="00AB1781">
        <w:t>2 O God, my God, attend to me:</w:t>
      </w:r>
    </w:p>
    <w:p w:rsidR="00CF35A1" w:rsidRPr="00AB1781" w:rsidRDefault="00CF35A1" w:rsidP="00CF35A1">
      <w:pPr>
        <w:pStyle w:val="EnglishHangNoCoptic"/>
      </w:pPr>
      <w:r w:rsidRPr="00AB1781">
        <w:tab/>
        <w:t xml:space="preserve">why </w:t>
      </w:r>
      <w:r w:rsidR="00556387">
        <w:t>have</w:t>
      </w:r>
      <w:r w:rsidRPr="00AB1781">
        <w:t xml:space="preserve"> </w:t>
      </w:r>
      <w:r w:rsidR="001040C8">
        <w:t>You</w:t>
      </w:r>
      <w:r w:rsidRPr="00AB1781">
        <w:t xml:space="preserve"> forsaken me?</w:t>
      </w:r>
      <w:r w:rsidRPr="00AB1781">
        <w:rPr>
          <w:rStyle w:val="FootnoteReference"/>
        </w:rPr>
        <w:footnoteReference w:id="74"/>
      </w:r>
    </w:p>
    <w:p w:rsidR="00CF35A1" w:rsidRPr="00CF35A1" w:rsidRDefault="00CF35A1" w:rsidP="00CF35A1">
      <w:pPr>
        <w:pStyle w:val="EnglishHangEndNoCoptic"/>
      </w:pPr>
      <w:r w:rsidRPr="00AB1781">
        <w:tab/>
        <w:t>Far from my salvation is the burden of my sins.</w:t>
      </w:r>
    </w:p>
    <w:p w:rsidR="00CF35A1" w:rsidRPr="00AB1781" w:rsidRDefault="00CF35A1" w:rsidP="00CF35A1">
      <w:pPr>
        <w:pStyle w:val="EnglishHangNoCoptic"/>
      </w:pPr>
      <w:r w:rsidRPr="00AB1781">
        <w:t xml:space="preserve">3 O my God, I cry by day and </w:t>
      </w:r>
      <w:r w:rsidR="001040C8">
        <w:t>You</w:t>
      </w:r>
      <w:r w:rsidRPr="00AB1781">
        <w:t xml:space="preserve"> </w:t>
      </w:r>
      <w:r w:rsidR="001040C8">
        <w:t>answer</w:t>
      </w:r>
      <w:r w:rsidRPr="00AB1781">
        <w:t xml:space="preserve"> not,</w:t>
      </w:r>
    </w:p>
    <w:p w:rsidR="00CF35A1" w:rsidRPr="00AB1781" w:rsidRDefault="00CF35A1" w:rsidP="00CF35A1">
      <w:pPr>
        <w:pStyle w:val="EnglishHangEndNoCoptic"/>
      </w:pPr>
      <w:r w:rsidRPr="00AB1781">
        <w:tab/>
        <w:t>and by night, yet it is not foolish of me.</w:t>
      </w:r>
    </w:p>
    <w:p w:rsidR="00CF35A1" w:rsidRPr="00AB1781" w:rsidRDefault="00CF35A1" w:rsidP="00CF35A1">
      <w:pPr>
        <w:pStyle w:val="EnglishHangNoCoptic"/>
      </w:pPr>
      <w:r w:rsidRPr="00AB1781">
        <w:t xml:space="preserve">4 But </w:t>
      </w:r>
      <w:r w:rsidR="001040C8">
        <w:t>You</w:t>
      </w:r>
      <w:r w:rsidRPr="00AB1781">
        <w:t xml:space="preserve"> </w:t>
      </w:r>
      <w:r w:rsidR="001040C8">
        <w:t>dwell</w:t>
      </w:r>
      <w:r w:rsidRPr="00AB1781">
        <w:t xml:space="preserve"> in the holy place,</w:t>
      </w:r>
    </w:p>
    <w:p w:rsidR="00CF35A1" w:rsidRPr="00AB1781" w:rsidRDefault="00CF35A1" w:rsidP="00CF35A1">
      <w:pPr>
        <w:pStyle w:val="EnglishHangEndNoCoptic"/>
      </w:pPr>
      <w:r w:rsidRPr="00AB1781">
        <w:tab/>
        <w:t>the praise of Israel.</w:t>
      </w:r>
    </w:p>
    <w:p w:rsidR="00CF35A1" w:rsidRPr="00AB1781" w:rsidRDefault="00CF35A1" w:rsidP="00CF35A1">
      <w:pPr>
        <w:pStyle w:val="EnglishHangNoCoptic"/>
      </w:pPr>
      <w:r w:rsidRPr="00AB1781">
        <w:t xml:space="preserve">5 Our fathers trusted in </w:t>
      </w:r>
      <w:r w:rsidR="001040C8">
        <w:t>You</w:t>
      </w:r>
      <w:r w:rsidRPr="00AB1781">
        <w:t>;</w:t>
      </w:r>
    </w:p>
    <w:p w:rsidR="00CF35A1" w:rsidRPr="00AB1781" w:rsidRDefault="00CF35A1" w:rsidP="00CF35A1">
      <w:pPr>
        <w:pStyle w:val="EnglishHangEndNoCoptic"/>
      </w:pPr>
      <w:r w:rsidRPr="00AB1781">
        <w:tab/>
        <w:t xml:space="preserve">they trusted, and </w:t>
      </w:r>
      <w:r w:rsidR="001040C8">
        <w:t>You</w:t>
      </w:r>
      <w:r w:rsidRPr="00AB1781">
        <w:t xml:space="preserve"> </w:t>
      </w:r>
      <w:r w:rsidR="001040C8">
        <w:t>did</w:t>
      </w:r>
      <w:r w:rsidRPr="00AB1781">
        <w:t xml:space="preserve"> deliver them.</w:t>
      </w:r>
    </w:p>
    <w:p w:rsidR="00CF35A1" w:rsidRPr="00AB1781" w:rsidRDefault="00CF35A1" w:rsidP="00CF35A1">
      <w:pPr>
        <w:pStyle w:val="EnglishHangNoCoptic"/>
      </w:pPr>
      <w:r w:rsidRPr="00AB1781">
        <w:lastRenderedPageBreak/>
        <w:t xml:space="preserve">6 They cried to </w:t>
      </w:r>
      <w:r w:rsidR="001040C8">
        <w:t>You</w:t>
      </w:r>
      <w:r w:rsidRPr="00AB1781">
        <w:t xml:space="preserve"> and were saved;</w:t>
      </w:r>
    </w:p>
    <w:p w:rsidR="00CF35A1" w:rsidRPr="00AB1781" w:rsidRDefault="00CF35A1" w:rsidP="00CF35A1">
      <w:pPr>
        <w:pStyle w:val="EnglishHangEndNoCoptic"/>
      </w:pPr>
      <w:r w:rsidRPr="00AB1781">
        <w:tab/>
        <w:t xml:space="preserve">they trusted in </w:t>
      </w:r>
      <w:r w:rsidR="001040C8">
        <w:t>You</w:t>
      </w:r>
      <w:r w:rsidRPr="00AB1781">
        <w:t xml:space="preserve"> and were not disappointed.</w:t>
      </w:r>
    </w:p>
    <w:p w:rsidR="00CF35A1" w:rsidRPr="00AB1781" w:rsidRDefault="00CF35A1" w:rsidP="00CF35A1">
      <w:pPr>
        <w:pStyle w:val="EnglishHangNoCoptic"/>
      </w:pPr>
      <w:r w:rsidRPr="00AB1781">
        <w:t>7 But I am a worm, and not a man;</w:t>
      </w:r>
    </w:p>
    <w:p w:rsidR="00CF35A1" w:rsidRPr="00AB1781" w:rsidRDefault="00CF35A1" w:rsidP="00CF35A1">
      <w:pPr>
        <w:pStyle w:val="EnglishHangEndNoCoptic"/>
      </w:pPr>
      <w:r w:rsidRPr="00AB1781">
        <w:tab/>
        <w:t>the scorn of men and an outcast of the people.</w:t>
      </w:r>
    </w:p>
    <w:p w:rsidR="00CF35A1" w:rsidRPr="00AB1781" w:rsidRDefault="00CF35A1" w:rsidP="00CF35A1">
      <w:pPr>
        <w:pStyle w:val="EnglishHangNoCoptic"/>
      </w:pPr>
      <w:r w:rsidRPr="00AB1781">
        <w:t>8 All who see me jeer at me;</w:t>
      </w:r>
    </w:p>
    <w:p w:rsidR="00CF35A1" w:rsidRPr="00AB1781" w:rsidRDefault="00CF35A1" w:rsidP="00CF35A1">
      <w:pPr>
        <w:pStyle w:val="EnglishHangEndNoCoptic"/>
      </w:pPr>
      <w:r w:rsidRPr="00AB1781">
        <w:tab/>
        <w:t>they say with their lips as they wag their heads:</w:t>
      </w:r>
    </w:p>
    <w:p w:rsidR="00CF35A1" w:rsidRPr="00AB1781" w:rsidRDefault="00CF35A1" w:rsidP="00CF35A1">
      <w:pPr>
        <w:pStyle w:val="EnglishHangNoCoptic"/>
      </w:pPr>
      <w:r w:rsidRPr="00AB1781">
        <w:t>9 ‘He trusted in God. Let Him deliver him,</w:t>
      </w:r>
    </w:p>
    <w:p w:rsidR="00CF35A1" w:rsidRPr="00AB1781" w:rsidRDefault="00CF35A1" w:rsidP="00CF35A1">
      <w:pPr>
        <w:pStyle w:val="EnglishHangEndNoCoptic"/>
      </w:pPr>
      <w:r w:rsidRPr="00AB1781">
        <w:tab/>
        <w:t>let Him save him, since He wants him.’</w:t>
      </w:r>
      <w:r w:rsidRPr="00AB1781">
        <w:rPr>
          <w:rStyle w:val="FootnoteReference"/>
        </w:rPr>
        <w:footnoteReference w:id="75"/>
      </w:r>
    </w:p>
    <w:p w:rsidR="00CF35A1" w:rsidRPr="00AB1781" w:rsidRDefault="00CF35A1" w:rsidP="00CF35A1">
      <w:pPr>
        <w:pStyle w:val="EnglishHangNoCoptic"/>
      </w:pPr>
    </w:p>
    <w:p w:rsidR="00CF35A1" w:rsidRPr="00AB1781" w:rsidRDefault="00CF35A1" w:rsidP="00CF35A1">
      <w:pPr>
        <w:pStyle w:val="EnglishHangNoCoptic"/>
      </w:pPr>
      <w:r w:rsidRPr="00AB1781">
        <w:t xml:space="preserve">10 For </w:t>
      </w:r>
      <w:r w:rsidR="001040C8">
        <w:t>You</w:t>
      </w:r>
      <w:r w:rsidRPr="00AB1781">
        <w:t xml:space="preserve"> art He who took me from the womb.</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been my hope from my mother’s breasts.</w:t>
      </w:r>
    </w:p>
    <w:p w:rsidR="00CF35A1" w:rsidRPr="00AB1781" w:rsidRDefault="00CF35A1" w:rsidP="00CF35A1">
      <w:pPr>
        <w:pStyle w:val="EnglishHangNoCoptic"/>
      </w:pPr>
      <w:r w:rsidRPr="00AB1781">
        <w:t xml:space="preserve">11 I have been cast on </w:t>
      </w:r>
      <w:r w:rsidR="00E570CB">
        <w:t>Your</w:t>
      </w:r>
      <w:r w:rsidRPr="00AB1781">
        <w:t xml:space="preserve"> care from my birth;</w:t>
      </w:r>
    </w:p>
    <w:p w:rsidR="00CF35A1" w:rsidRPr="00AB1781" w:rsidRDefault="00CF35A1" w:rsidP="00CF35A1">
      <w:pPr>
        <w:pStyle w:val="EnglishHangEndNoCoptic"/>
      </w:pPr>
      <w:r w:rsidRPr="00AB1781">
        <w:tab/>
      </w:r>
      <w:r w:rsidR="001040C8">
        <w:t>You</w:t>
      </w:r>
      <w:r w:rsidRPr="00AB1781">
        <w:t xml:space="preserve"> </w:t>
      </w:r>
      <w:r w:rsidR="001040C8" w:rsidRPr="00AB1781">
        <w:t>are</w:t>
      </w:r>
      <w:r w:rsidRPr="00AB1781">
        <w:t xml:space="preserve"> my God from my mother’s womb.</w:t>
      </w:r>
    </w:p>
    <w:p w:rsidR="00CF35A1" w:rsidRPr="00AB1781" w:rsidRDefault="00CF35A1" w:rsidP="00CF35A1">
      <w:pPr>
        <w:pStyle w:val="EnglishHangNoCoptic"/>
      </w:pPr>
      <w:r w:rsidRPr="00AB1781">
        <w:t>12 Leave me not when trouble is near,</w:t>
      </w:r>
    </w:p>
    <w:p w:rsidR="00CF35A1" w:rsidRPr="00AB1781" w:rsidRDefault="00CF35A1" w:rsidP="00CF35A1">
      <w:pPr>
        <w:pStyle w:val="EnglishHangEndNoCoptic"/>
      </w:pPr>
      <w:r w:rsidRPr="00AB1781">
        <w:tab/>
        <w:t>for there is no one to help.</w:t>
      </w:r>
    </w:p>
    <w:p w:rsidR="00CF35A1" w:rsidRPr="00AB1781" w:rsidRDefault="00CF35A1" w:rsidP="00CF35A1">
      <w:pPr>
        <w:pStyle w:val="EnglishHangNoCoptic"/>
      </w:pPr>
      <w:r w:rsidRPr="00AB1781">
        <w:t>13 Many bullocks surround me,</w:t>
      </w:r>
    </w:p>
    <w:p w:rsidR="00CF35A1" w:rsidRPr="00AB1781" w:rsidRDefault="00CF35A1" w:rsidP="00CF35A1">
      <w:pPr>
        <w:pStyle w:val="EnglishHangEndNoCoptic"/>
      </w:pPr>
      <w:r w:rsidRPr="00AB1781">
        <w:tab/>
        <w:t>fat bulls beset me.</w:t>
      </w:r>
    </w:p>
    <w:p w:rsidR="00CF35A1" w:rsidRPr="00AB1781" w:rsidRDefault="00CF35A1" w:rsidP="00CF35A1">
      <w:pPr>
        <w:pStyle w:val="EnglishHangNoCoptic"/>
      </w:pPr>
      <w:r w:rsidRPr="00AB1781">
        <w:t>14 They open their mouths at me,</w:t>
      </w:r>
      <w:r w:rsidRPr="00AB1781">
        <w:rPr>
          <w:rStyle w:val="FootnoteReference"/>
        </w:rPr>
        <w:footnoteReference w:id="76"/>
      </w:r>
    </w:p>
    <w:p w:rsidR="00CF35A1" w:rsidRPr="00AB1781" w:rsidRDefault="00CF35A1" w:rsidP="00CF35A1">
      <w:pPr>
        <w:pStyle w:val="EnglishHangEndNoCoptic"/>
      </w:pPr>
      <w:r w:rsidRPr="00AB1781">
        <w:tab/>
        <w:t>like a ravening and roaring lion.</w:t>
      </w:r>
    </w:p>
    <w:p w:rsidR="00CF35A1" w:rsidRPr="00AB1781" w:rsidRDefault="00CF35A1" w:rsidP="00CF35A1">
      <w:pPr>
        <w:pStyle w:val="EnglishHangNoCoptic"/>
      </w:pPr>
      <w:r w:rsidRPr="00AB1781">
        <w:t>15 I am poured out like water,</w:t>
      </w:r>
    </w:p>
    <w:p w:rsidR="00CF35A1" w:rsidRPr="00AB1781" w:rsidRDefault="00CF35A1" w:rsidP="00CF35A1">
      <w:pPr>
        <w:pStyle w:val="EnglishHangNoCoptic"/>
      </w:pPr>
      <w:r w:rsidRPr="00AB1781">
        <w:tab/>
        <w:t>and all my bones are disjointed:</w:t>
      </w:r>
    </w:p>
    <w:p w:rsidR="00CF35A1" w:rsidRPr="00AB1781" w:rsidRDefault="00CF35A1" w:rsidP="00CF35A1">
      <w:pPr>
        <w:pStyle w:val="EnglishHangEndNoCoptic"/>
      </w:pPr>
      <w:r w:rsidRPr="00AB1781">
        <w:tab/>
        <w:t>my heart is like moulten wax within me.</w:t>
      </w:r>
    </w:p>
    <w:p w:rsidR="00CF35A1" w:rsidRPr="00AB1781" w:rsidRDefault="00CF35A1" w:rsidP="00CF35A1">
      <w:pPr>
        <w:pStyle w:val="EnglishHangNoCoptic"/>
      </w:pPr>
      <w:r w:rsidRPr="00AB1781">
        <w:t>16 My strength is dried up like a potsherd,</w:t>
      </w:r>
    </w:p>
    <w:p w:rsidR="00CF35A1" w:rsidRPr="00AB1781" w:rsidRDefault="00CF35A1" w:rsidP="00CF35A1">
      <w:pPr>
        <w:pStyle w:val="EnglishHangNoCoptic"/>
      </w:pPr>
      <w:r w:rsidRPr="00AB1781">
        <w:tab/>
        <w:t>and my tongue sticks to my throat;</w:t>
      </w:r>
    </w:p>
    <w:p w:rsidR="00CF35A1" w:rsidRPr="00AB1781" w:rsidRDefault="00CF35A1" w:rsidP="00CF35A1">
      <w:pPr>
        <w:pStyle w:val="EnglishHangEndNoCoptic"/>
      </w:pPr>
      <w:r w:rsidRPr="00AB1781">
        <w:tab/>
      </w:r>
      <w:r w:rsidR="001040C8">
        <w:t>You</w:t>
      </w:r>
      <w:r w:rsidRPr="00AB1781">
        <w:t xml:space="preserve"> </w:t>
      </w:r>
      <w:r w:rsidR="00556387">
        <w:t>have</w:t>
      </w:r>
      <w:r w:rsidRPr="00AB1781">
        <w:t xml:space="preserve"> brought me down to the dust of death.</w:t>
      </w:r>
    </w:p>
    <w:p w:rsidR="00CF35A1" w:rsidRPr="00AB1781" w:rsidRDefault="00CF35A1" w:rsidP="00CF35A1">
      <w:pPr>
        <w:pStyle w:val="EnglishHangNoCoptic"/>
      </w:pPr>
      <w:r w:rsidRPr="00AB1781">
        <w:t>17 For a pack of dogs surround me,</w:t>
      </w:r>
    </w:p>
    <w:p w:rsidR="00CF35A1" w:rsidRPr="00AB1781" w:rsidRDefault="00CF35A1" w:rsidP="00CF35A1">
      <w:pPr>
        <w:pStyle w:val="EnglishHangNoCoptic"/>
      </w:pPr>
      <w:r w:rsidRPr="00AB1781">
        <w:tab/>
        <w:t>and a gang of rogues beset me.</w:t>
      </w:r>
    </w:p>
    <w:p w:rsidR="00CF35A1" w:rsidRPr="00AB1781" w:rsidRDefault="00CF35A1" w:rsidP="00CF35A1">
      <w:pPr>
        <w:pStyle w:val="EnglishHangEndNoCoptic"/>
      </w:pPr>
      <w:r w:rsidRPr="00AB1781">
        <w:tab/>
        <w:t>They have pierced my hands and my feet.</w:t>
      </w:r>
      <w:r w:rsidRPr="00AB1781">
        <w:rPr>
          <w:rStyle w:val="FootnoteReference"/>
        </w:rPr>
        <w:footnoteReference w:id="77"/>
      </w:r>
    </w:p>
    <w:p w:rsidR="00CF35A1" w:rsidRPr="00AB1781" w:rsidRDefault="00CF35A1" w:rsidP="00CF35A1">
      <w:pPr>
        <w:pStyle w:val="EnglishHangNoCoptic"/>
      </w:pPr>
      <w:r w:rsidRPr="00AB1781">
        <w:t>18 They count all my bones;</w:t>
      </w:r>
    </w:p>
    <w:p w:rsidR="00CF35A1" w:rsidRPr="00AB1781" w:rsidRDefault="00CF35A1" w:rsidP="00CF35A1">
      <w:pPr>
        <w:pStyle w:val="EnglishHangEndNoCoptic"/>
      </w:pPr>
      <w:r w:rsidRPr="00AB1781">
        <w:tab/>
        <w:t>they stare and gloat over me.</w:t>
      </w:r>
    </w:p>
    <w:p w:rsidR="00CF35A1" w:rsidRPr="00AB1781" w:rsidRDefault="00CF35A1" w:rsidP="00CF35A1">
      <w:pPr>
        <w:pStyle w:val="EnglishHangNoCoptic"/>
      </w:pPr>
      <w:r w:rsidRPr="00AB1781">
        <w:lastRenderedPageBreak/>
        <w:t>19 They divide my garments among them,</w:t>
      </w:r>
    </w:p>
    <w:p w:rsidR="00CF35A1" w:rsidRPr="00AB1781" w:rsidRDefault="00CF35A1" w:rsidP="00CF35A1">
      <w:pPr>
        <w:pStyle w:val="EnglishHangEndNoCoptic"/>
      </w:pPr>
      <w:r w:rsidRPr="00AB1781">
        <w:tab/>
        <w:t>and for my robe they cast lots.</w:t>
      </w:r>
      <w:r w:rsidRPr="00AB1781">
        <w:rPr>
          <w:rStyle w:val="FootnoteReference"/>
        </w:rPr>
        <w:footnoteReference w:id="78"/>
      </w:r>
    </w:p>
    <w:p w:rsidR="00CF35A1" w:rsidRPr="00AB1781" w:rsidRDefault="00CF35A1" w:rsidP="00CF35A1">
      <w:pPr>
        <w:pStyle w:val="EnglishHangNoCoptic"/>
      </w:pPr>
      <w:r w:rsidRPr="00AB1781">
        <w:t xml:space="preserve">20 But </w:t>
      </w:r>
      <w:r w:rsidR="001040C8">
        <w:t>You</w:t>
      </w:r>
      <w:r w:rsidRPr="00AB1781">
        <w:t>, O Lord, delay not my help;</w:t>
      </w:r>
    </w:p>
    <w:p w:rsidR="00CF35A1" w:rsidRPr="00CF35A1" w:rsidRDefault="00CF35A1" w:rsidP="00CF35A1">
      <w:pPr>
        <w:pStyle w:val="EnglishHangEndNoCoptic"/>
      </w:pPr>
      <w:r w:rsidRPr="00AB1781">
        <w:tab/>
        <w:t>attend to my defence.</w:t>
      </w:r>
    </w:p>
    <w:p w:rsidR="00CF35A1" w:rsidRPr="00AB1781" w:rsidRDefault="00CF35A1" w:rsidP="00CF35A1">
      <w:pPr>
        <w:pStyle w:val="EnglishHangNoCoptic"/>
      </w:pPr>
      <w:r w:rsidRPr="00AB1781">
        <w:t>21 Deliver my soul from the sword,</w:t>
      </w:r>
    </w:p>
    <w:p w:rsidR="00CF35A1" w:rsidRPr="00AB1781" w:rsidRDefault="00CF35A1" w:rsidP="00CF35A1">
      <w:pPr>
        <w:pStyle w:val="EnglishHangEndNoCoptic"/>
      </w:pPr>
      <w:r w:rsidRPr="00AB1781">
        <w:tab/>
        <w:t>my only one</w:t>
      </w:r>
      <w:r w:rsidRPr="00AB1781">
        <w:rPr>
          <w:rStyle w:val="FootnoteReference"/>
        </w:rPr>
        <w:footnoteReference w:id="79"/>
      </w:r>
      <w:r w:rsidRPr="00AB1781">
        <w:t xml:space="preserve"> from the power of the dog.</w:t>
      </w:r>
    </w:p>
    <w:p w:rsidR="00CF35A1" w:rsidRPr="00AB1781" w:rsidRDefault="00CF35A1" w:rsidP="00CF35A1">
      <w:pPr>
        <w:pStyle w:val="EnglishHangNoCoptic"/>
      </w:pPr>
      <w:r w:rsidRPr="00AB1781">
        <w:t>22 Save me from the mouth of the lion,</w:t>
      </w:r>
    </w:p>
    <w:p w:rsidR="00CF35A1" w:rsidRPr="00AB1781" w:rsidRDefault="00CF35A1" w:rsidP="00CF35A1">
      <w:pPr>
        <w:pStyle w:val="EnglishHangEndNoCoptic"/>
      </w:pPr>
      <w:r w:rsidRPr="00AB1781">
        <w:tab/>
        <w:t>and my humility from the horns of the rhinoceros.</w:t>
      </w:r>
    </w:p>
    <w:p w:rsidR="00CF35A1" w:rsidRPr="00AB1781" w:rsidRDefault="00CF35A1" w:rsidP="00CF35A1">
      <w:pPr>
        <w:pStyle w:val="EnglishHangNoCoptic"/>
      </w:pPr>
      <w:r w:rsidRPr="00AB1781">
        <w:t xml:space="preserve">23 I will declare </w:t>
      </w:r>
      <w:r w:rsidR="00E570CB">
        <w:t>Your</w:t>
      </w:r>
      <w:r w:rsidRPr="00AB1781">
        <w:t xml:space="preserve"> name to my brothers;</w:t>
      </w:r>
    </w:p>
    <w:p w:rsidR="00CF35A1" w:rsidRPr="00AB1781" w:rsidRDefault="00CF35A1" w:rsidP="00CF35A1">
      <w:pPr>
        <w:pStyle w:val="EnglishHangEndNoCoptic"/>
      </w:pPr>
      <w:r w:rsidRPr="00AB1781">
        <w:tab/>
        <w:t xml:space="preserve">in the midst of the Church I will praise </w:t>
      </w:r>
      <w:r w:rsidR="001040C8">
        <w:t>You</w:t>
      </w:r>
      <w:r w:rsidRPr="00AB1781">
        <w:t>.</w:t>
      </w:r>
      <w:r w:rsidRPr="00AB1781">
        <w:rPr>
          <w:rStyle w:val="FootnoteReference"/>
        </w:rPr>
        <w:footnoteReference w:id="80"/>
      </w:r>
    </w:p>
    <w:p w:rsidR="00CF35A1" w:rsidRPr="00AB1781" w:rsidRDefault="00CF35A1" w:rsidP="00CF35A1">
      <w:pPr>
        <w:pStyle w:val="EnglishHangNoCoptic"/>
      </w:pPr>
      <w:r w:rsidRPr="00AB1781">
        <w:t>24 You who fear the Lord, praise Him;</w:t>
      </w:r>
    </w:p>
    <w:p w:rsidR="00CF35A1" w:rsidRPr="00AB1781" w:rsidRDefault="00CF35A1" w:rsidP="00CF35A1">
      <w:pPr>
        <w:pStyle w:val="EnglishHangNoCoptic"/>
      </w:pPr>
      <w:r w:rsidRPr="00AB1781">
        <w:tab/>
        <w:t>all you sons of Jacob, glorify Him.</w:t>
      </w:r>
    </w:p>
    <w:p w:rsidR="00CF35A1" w:rsidRPr="00AB1781" w:rsidRDefault="00CF35A1" w:rsidP="00CF35A1">
      <w:pPr>
        <w:pStyle w:val="EnglishHangEndNoCoptic"/>
      </w:pPr>
      <w:r w:rsidRPr="00AB1781">
        <w:tab/>
        <w:t>Let all the sons of Israel fear Him.</w:t>
      </w:r>
    </w:p>
    <w:p w:rsidR="00CF35A1" w:rsidRPr="00AB1781" w:rsidRDefault="00CF35A1" w:rsidP="00CF35A1">
      <w:pPr>
        <w:pStyle w:val="EnglishHangNoCoptic"/>
      </w:pPr>
      <w:r w:rsidRPr="00AB1781">
        <w:t>25 For He has not spurned or scorned the prayer of the poor,</w:t>
      </w:r>
    </w:p>
    <w:p w:rsidR="00CF35A1" w:rsidRPr="00AB1781" w:rsidRDefault="00CF35A1" w:rsidP="00CF35A1">
      <w:pPr>
        <w:pStyle w:val="EnglishHangNoCoptic"/>
      </w:pPr>
      <w:r w:rsidRPr="00AB1781">
        <w:tab/>
        <w:t>nor turned away His face from me,</w:t>
      </w:r>
    </w:p>
    <w:p w:rsidR="00CF35A1" w:rsidRPr="00AB1781" w:rsidRDefault="00CF35A1" w:rsidP="00CF35A1">
      <w:pPr>
        <w:pStyle w:val="EnglishHangEndNoCoptic"/>
      </w:pPr>
      <w:r w:rsidRPr="00AB1781">
        <w:tab/>
        <w:t>but when I cried to Him He answered me.</w:t>
      </w:r>
    </w:p>
    <w:p w:rsidR="00CF35A1" w:rsidRPr="00AB1781" w:rsidRDefault="00CF35A1" w:rsidP="00CF35A1">
      <w:pPr>
        <w:pStyle w:val="EnglishHangNoCoptic"/>
      </w:pPr>
      <w:r w:rsidRPr="00AB1781">
        <w:t xml:space="preserve">26 From </w:t>
      </w:r>
      <w:r w:rsidR="001040C8">
        <w:t>You</w:t>
      </w:r>
      <w:r w:rsidRPr="00AB1781">
        <w:t xml:space="preserve"> comes my praise in the great Church.</w:t>
      </w:r>
    </w:p>
    <w:p w:rsidR="00CF35A1" w:rsidRPr="00AB1781" w:rsidRDefault="00CF35A1" w:rsidP="00CF35A1">
      <w:pPr>
        <w:pStyle w:val="EnglishHangNoCoptic"/>
      </w:pPr>
      <w:r w:rsidRPr="00AB1781">
        <w:tab/>
        <w:t xml:space="preserve">I will give thanks to </w:t>
      </w:r>
      <w:r w:rsidR="001040C8">
        <w:t>You</w:t>
      </w:r>
      <w:r w:rsidRPr="00AB1781">
        <w:t>.</w:t>
      </w:r>
    </w:p>
    <w:p w:rsidR="00CF35A1" w:rsidRPr="00AB1781" w:rsidRDefault="00CF35A1" w:rsidP="00CF35A1">
      <w:pPr>
        <w:pStyle w:val="EnglishHangEndNoCoptic"/>
      </w:pPr>
      <w:r w:rsidRPr="00AB1781">
        <w:tab/>
        <w:t>I will pay my vows before those who fear Him.</w:t>
      </w:r>
    </w:p>
    <w:p w:rsidR="00CF35A1" w:rsidRPr="00AB1781" w:rsidRDefault="00CF35A1" w:rsidP="00CF35A1">
      <w:pPr>
        <w:pStyle w:val="EnglishHangNoCoptic"/>
      </w:pPr>
      <w:r w:rsidRPr="00AB1781">
        <w:t>27 The poor shall eat and be satisfied,</w:t>
      </w:r>
    </w:p>
    <w:p w:rsidR="00CF35A1" w:rsidRPr="00AB1781" w:rsidRDefault="00CF35A1" w:rsidP="00CF35A1">
      <w:pPr>
        <w:pStyle w:val="EnglishHangNoCoptic"/>
      </w:pPr>
      <w:r w:rsidRPr="00AB1781">
        <w:tab/>
        <w:t>and those who seek the Lord will praise Him.</w:t>
      </w:r>
    </w:p>
    <w:p w:rsidR="00CF35A1" w:rsidRPr="00AB1781" w:rsidRDefault="00CF35A1" w:rsidP="00CF35A1">
      <w:pPr>
        <w:pStyle w:val="EnglishHangEndNoCoptic"/>
      </w:pPr>
      <w:r w:rsidRPr="00AB1781">
        <w:tab/>
        <w:t>Their hearts will live for ever.</w:t>
      </w:r>
    </w:p>
    <w:p w:rsidR="00CF35A1" w:rsidRPr="00AB1781" w:rsidRDefault="00CF35A1" w:rsidP="00CF35A1">
      <w:pPr>
        <w:pStyle w:val="EnglishHangNoCoptic"/>
      </w:pPr>
      <w:r w:rsidRPr="00AB1781">
        <w:t>28 All the ends of the earth will remember</w:t>
      </w:r>
    </w:p>
    <w:p w:rsidR="00CF35A1" w:rsidRPr="00AB1781" w:rsidRDefault="00CF35A1" w:rsidP="00CF35A1">
      <w:pPr>
        <w:pStyle w:val="EnglishHangNoCoptic"/>
      </w:pPr>
      <w:r w:rsidRPr="00AB1781">
        <w:tab/>
        <w:t>and return to the Lord;</w:t>
      </w:r>
    </w:p>
    <w:p w:rsidR="00CF35A1" w:rsidRPr="00AB1781" w:rsidRDefault="00CF35A1" w:rsidP="00CF35A1">
      <w:pPr>
        <w:pStyle w:val="EnglishHangNoCoptic"/>
      </w:pPr>
      <w:r w:rsidRPr="00AB1781">
        <w:tab/>
        <w:t>and all the families of the nations</w:t>
      </w:r>
    </w:p>
    <w:p w:rsidR="00CF35A1" w:rsidRPr="00AB1781" w:rsidRDefault="00CF35A1" w:rsidP="00CF35A1">
      <w:pPr>
        <w:pStyle w:val="EnglishHangEndNoCoptic"/>
      </w:pPr>
      <w:r w:rsidRPr="00AB1781">
        <w:tab/>
        <w:t>will worship before Him.</w:t>
      </w:r>
    </w:p>
    <w:p w:rsidR="00CF35A1" w:rsidRPr="00AB1781" w:rsidRDefault="00CF35A1" w:rsidP="00CF35A1">
      <w:pPr>
        <w:pStyle w:val="EnglishHangNoCoptic"/>
      </w:pPr>
      <w:r w:rsidRPr="00AB1781">
        <w:t>29 For the Kingdom is the Lord’s,</w:t>
      </w:r>
    </w:p>
    <w:p w:rsidR="00CF35A1" w:rsidRPr="00AB1781" w:rsidRDefault="00CF35A1" w:rsidP="00CF35A1">
      <w:pPr>
        <w:pStyle w:val="EnglishHangEndNoCoptic"/>
      </w:pPr>
      <w:r w:rsidRPr="00AB1781">
        <w:tab/>
        <w:t>and it is He Who rules the nations.</w:t>
      </w:r>
    </w:p>
    <w:p w:rsidR="00CF35A1" w:rsidRPr="00AB1781" w:rsidRDefault="00CF35A1" w:rsidP="00CF35A1">
      <w:pPr>
        <w:pStyle w:val="EnglishHangNoCoptic"/>
      </w:pPr>
      <w:r w:rsidRPr="00AB1781">
        <w:t>30 All the great of the earth eat and worship in His presence;</w:t>
      </w:r>
    </w:p>
    <w:p w:rsidR="00CF35A1" w:rsidRPr="00AB1781" w:rsidRDefault="00CF35A1" w:rsidP="00CF35A1">
      <w:pPr>
        <w:pStyle w:val="EnglishHangNoCoptic"/>
      </w:pPr>
      <w:r w:rsidRPr="00AB1781">
        <w:tab/>
        <w:t>all who go down to the earth fall down before Him.</w:t>
      </w:r>
    </w:p>
    <w:p w:rsidR="00CF35A1" w:rsidRPr="00AB1781" w:rsidRDefault="00CF35A1" w:rsidP="00CF35A1">
      <w:pPr>
        <w:pStyle w:val="EnglishHangEndNoCoptic"/>
      </w:pPr>
      <w:r w:rsidRPr="00AB1781">
        <w:lastRenderedPageBreak/>
        <w:tab/>
        <w:t>May my soul live for Him.</w:t>
      </w:r>
    </w:p>
    <w:p w:rsidR="00CF35A1" w:rsidRPr="00AB1781" w:rsidRDefault="00CF35A1" w:rsidP="00CF35A1">
      <w:pPr>
        <w:pStyle w:val="EnglishHangNoCoptic"/>
      </w:pPr>
      <w:r w:rsidRPr="00AB1781">
        <w:t>31 And my children</w:t>
      </w:r>
      <w:r w:rsidRPr="00AB1781">
        <w:rPr>
          <w:rStyle w:val="FootnoteReference"/>
        </w:rPr>
        <w:footnoteReference w:id="81"/>
      </w:r>
      <w:r w:rsidRPr="00AB1781">
        <w:t xml:space="preserve"> will serve Him;</w:t>
      </w:r>
    </w:p>
    <w:p w:rsidR="00CF35A1" w:rsidRPr="00AB1781" w:rsidRDefault="00CF35A1" w:rsidP="00CF35A1">
      <w:pPr>
        <w:pStyle w:val="EnglishHangEndNoCoptic"/>
      </w:pPr>
      <w:r w:rsidRPr="00AB1781">
        <w:tab/>
        <w:t>the coming generation will tell of the Lord.</w:t>
      </w:r>
    </w:p>
    <w:p w:rsidR="00CF35A1" w:rsidRPr="00AB1781" w:rsidRDefault="00CF35A1" w:rsidP="00CF35A1">
      <w:pPr>
        <w:pStyle w:val="EnglishHangNoCoptic"/>
      </w:pPr>
      <w:r w:rsidRPr="00AB1781">
        <w:t>32 They will tell of His righteousness to people yet to be born;</w:t>
      </w:r>
    </w:p>
    <w:p w:rsidR="00CF35A1" w:rsidRPr="00CF35A1" w:rsidRDefault="00CF35A1" w:rsidP="00CF35A1">
      <w:pPr>
        <w:pStyle w:val="EnglishHangEndNoCoptic"/>
      </w:pPr>
      <w:r w:rsidRPr="00AB1781">
        <w:tab/>
        <w:t>they will tell of the salvation the Lord has accomplished.</w:t>
      </w:r>
      <w:r w:rsidRPr="00AB1781">
        <w:rPr>
          <w:rStyle w:val="FootnoteReference"/>
        </w:rPr>
        <w:footnoteReference w:id="82"/>
      </w:r>
    </w:p>
    <w:p w:rsidR="00CF35A1" w:rsidRPr="00CF35A1" w:rsidRDefault="002D71F0" w:rsidP="00CF35A1">
      <w:pPr>
        <w:pStyle w:val="Heading3"/>
      </w:pPr>
      <w:bookmarkStart w:id="843" w:name="_Ref412026111"/>
      <w:r>
        <w:t>Psalm</w:t>
      </w:r>
      <w:r w:rsidR="00CF35A1" w:rsidRPr="00AB1781">
        <w:t xml:space="preserve"> 22</w:t>
      </w:r>
      <w:r>
        <w:t>: The Lord is my Shepherd, and will deny me nothing</w:t>
      </w:r>
      <w:bookmarkEnd w:id="843"/>
    </w:p>
    <w:p w:rsidR="00CF35A1" w:rsidRPr="007A1A59" w:rsidRDefault="00CF35A1" w:rsidP="007A1A59">
      <w:pPr>
        <w:jc w:val="center"/>
        <w:rPr>
          <w:b/>
        </w:rPr>
      </w:pPr>
      <w:r w:rsidRPr="007A1A59">
        <w:rPr>
          <w:b/>
        </w:rPr>
        <w:t>God the Good Shepherd-King Guides and Keeps His Sheep</w:t>
      </w:r>
    </w:p>
    <w:p w:rsidR="00CF35A1" w:rsidRPr="007A1A59" w:rsidRDefault="00CF35A1" w:rsidP="007A1A59">
      <w:pPr>
        <w:jc w:val="center"/>
        <w:rPr>
          <w:b/>
        </w:rPr>
      </w:pPr>
      <w:r w:rsidRPr="007A1A59">
        <w:rPr>
          <w:b/>
        </w:rPr>
        <w:t>Love follows the Followers of Love</w:t>
      </w:r>
    </w:p>
    <w:p w:rsidR="00CF35A1" w:rsidRPr="00CF35A1" w:rsidRDefault="00CF35A1" w:rsidP="00CF35A1">
      <w:pPr>
        <w:pStyle w:val="Rubric"/>
      </w:pPr>
      <w:r w:rsidRPr="00AB1781">
        <w:t>(A Psalm by David)</w:t>
      </w:r>
    </w:p>
    <w:p w:rsidR="00CF35A1" w:rsidRPr="00CF35A1" w:rsidRDefault="00CF35A1" w:rsidP="00CF35A1">
      <w:pPr>
        <w:pStyle w:val="EnglishHangEndNoCoptic"/>
      </w:pPr>
      <w:r w:rsidRPr="00AB1781">
        <w:t>1 The Lord is my Shepherd, and will deny me nothing.</w:t>
      </w:r>
    </w:p>
    <w:p w:rsidR="00CF35A1" w:rsidRPr="00AB1781" w:rsidRDefault="00CF35A1" w:rsidP="00CF35A1">
      <w:pPr>
        <w:pStyle w:val="EnglishHangNoCoptic"/>
      </w:pPr>
      <w:r w:rsidRPr="00AB1781">
        <w:t>2 He settles me in green pasturage,</w:t>
      </w:r>
    </w:p>
    <w:p w:rsidR="00CF35A1" w:rsidRPr="00AB1781" w:rsidRDefault="00CF35A1" w:rsidP="00CF35A1">
      <w:pPr>
        <w:pStyle w:val="EnglishHangEndNoCoptic"/>
      </w:pPr>
      <w:r w:rsidRPr="00AB1781">
        <w:tab/>
        <w:t>and raises me on refreshing water.</w:t>
      </w:r>
      <w:r w:rsidRPr="00AB1781">
        <w:rPr>
          <w:rStyle w:val="FootnoteReference"/>
        </w:rPr>
        <w:footnoteReference w:id="83"/>
      </w:r>
    </w:p>
    <w:p w:rsidR="00CF35A1" w:rsidRPr="00AB1781" w:rsidRDefault="00CF35A1" w:rsidP="00CF35A1">
      <w:pPr>
        <w:pStyle w:val="EnglishHangNoCoptic"/>
      </w:pPr>
      <w:r w:rsidRPr="00AB1781">
        <w:t>3 He converts my soul,</w:t>
      </w:r>
    </w:p>
    <w:p w:rsidR="00CF35A1" w:rsidRPr="00AB1781" w:rsidRDefault="00CF35A1" w:rsidP="00CF35A1">
      <w:pPr>
        <w:pStyle w:val="EnglishHangNoCoptic"/>
      </w:pPr>
      <w:r w:rsidRPr="00AB1781">
        <w:tab/>
        <w:t>and guides me on the right tracks</w:t>
      </w:r>
    </w:p>
    <w:p w:rsidR="00CF35A1" w:rsidRPr="00AB1781" w:rsidRDefault="00CF35A1" w:rsidP="00CF35A1">
      <w:pPr>
        <w:pStyle w:val="EnglishHangEndNoCoptic"/>
      </w:pPr>
      <w:r w:rsidRPr="00AB1781">
        <w:tab/>
        <w:t>for His Name’s sake.</w:t>
      </w:r>
    </w:p>
    <w:p w:rsidR="00CF35A1" w:rsidRPr="00AB1781" w:rsidRDefault="00CF35A1" w:rsidP="00CF35A1">
      <w:pPr>
        <w:pStyle w:val="EnglishHangNoCoptic"/>
      </w:pPr>
      <w:r w:rsidRPr="00AB1781">
        <w:t>4 For even though I go through the shadow of death,</w:t>
      </w:r>
    </w:p>
    <w:p w:rsidR="00CF35A1" w:rsidRPr="00AB1781" w:rsidRDefault="00CF35A1" w:rsidP="00CF35A1">
      <w:pPr>
        <w:pStyle w:val="EnglishHangNoCoptic"/>
      </w:pPr>
      <w:r w:rsidRPr="00AB1781">
        <w:tab/>
        <w:t xml:space="preserve">I will fear no evils, for </w:t>
      </w:r>
      <w:r w:rsidR="001040C8">
        <w:t>You</w:t>
      </w:r>
      <w:r w:rsidRPr="00AB1781">
        <w:t xml:space="preserve"> art with me.</w:t>
      </w:r>
    </w:p>
    <w:p w:rsidR="00CF35A1" w:rsidRPr="00AB1781" w:rsidRDefault="00CF35A1" w:rsidP="00CF35A1">
      <w:pPr>
        <w:pStyle w:val="EnglishHangEndNoCoptic"/>
      </w:pPr>
      <w:r w:rsidRPr="00AB1781">
        <w:tab/>
      </w:r>
      <w:r w:rsidR="00E570CB">
        <w:t>Your</w:t>
      </w:r>
      <w:r w:rsidRPr="00AB1781">
        <w:t xml:space="preserve"> rod and </w:t>
      </w:r>
      <w:r w:rsidR="00E570CB">
        <w:t>Your</w:t>
      </w:r>
      <w:r w:rsidRPr="00AB1781">
        <w:t xml:space="preserve"> staff comfort me.</w:t>
      </w:r>
    </w:p>
    <w:p w:rsidR="00CF35A1" w:rsidRPr="00AB1781" w:rsidRDefault="00CF35A1" w:rsidP="00CF35A1">
      <w:pPr>
        <w:pStyle w:val="EnglishHangNoCoptic"/>
      </w:pPr>
      <w:r w:rsidRPr="00AB1781">
        <w:t xml:space="preserve">5 </w:t>
      </w:r>
      <w:r w:rsidR="001040C8">
        <w:t>You</w:t>
      </w:r>
      <w:r w:rsidRPr="00AB1781">
        <w:t xml:space="preserve"> </w:t>
      </w:r>
      <w:r w:rsidR="00556387">
        <w:t>have</w:t>
      </w:r>
      <w:r w:rsidRPr="00AB1781">
        <w:t xml:space="preserve"> prepared a table before me</w:t>
      </w:r>
    </w:p>
    <w:p w:rsidR="00CF35A1" w:rsidRPr="00AB1781" w:rsidRDefault="00CF35A1" w:rsidP="00CF35A1">
      <w:pPr>
        <w:pStyle w:val="EnglishHangEndNoCoptic"/>
      </w:pPr>
      <w:r w:rsidRPr="00AB1781">
        <w:tab/>
        <w:t>in the face of those who trouble me.</w:t>
      </w:r>
    </w:p>
    <w:p w:rsidR="00CF35A1" w:rsidRPr="00AB1781" w:rsidRDefault="00CF35A1" w:rsidP="00CF35A1">
      <w:pPr>
        <w:pStyle w:val="EnglishHangNoCoptic"/>
      </w:pPr>
      <w:r w:rsidRPr="00AB1781">
        <w:t xml:space="preserve">6 </w:t>
      </w:r>
      <w:r w:rsidR="001040C8">
        <w:t>You</w:t>
      </w:r>
      <w:r w:rsidRPr="00AB1781">
        <w:t xml:space="preserve"> </w:t>
      </w:r>
      <w:r w:rsidR="00556387">
        <w:t>have</w:t>
      </w:r>
      <w:r w:rsidRPr="00AB1781">
        <w:t xml:space="preserve"> anointed my head with oil.</w:t>
      </w:r>
    </w:p>
    <w:p w:rsidR="00CF35A1" w:rsidRPr="00AB1781" w:rsidRDefault="00CF35A1" w:rsidP="00CF35A1">
      <w:pPr>
        <w:pStyle w:val="EnglishHangEndNoCoptic"/>
      </w:pPr>
      <w:r w:rsidRPr="00AB1781">
        <w:tab/>
        <w:t xml:space="preserve">And </w:t>
      </w:r>
      <w:r w:rsidR="00E570CB">
        <w:t>Your</w:t>
      </w:r>
      <w:r w:rsidRPr="00AB1781">
        <w:t xml:space="preserve"> chalice which inebriates me, how glorious it is!</w:t>
      </w:r>
      <w:r w:rsidRPr="00AB1781">
        <w:rPr>
          <w:rStyle w:val="FootnoteReference"/>
        </w:rPr>
        <w:footnoteReference w:id="84"/>
      </w:r>
    </w:p>
    <w:p w:rsidR="00CF35A1" w:rsidRPr="00AB1781" w:rsidRDefault="00CF35A1" w:rsidP="00CF35A1">
      <w:pPr>
        <w:pStyle w:val="EnglishHangNoCoptic"/>
      </w:pPr>
      <w:r w:rsidRPr="00AB1781">
        <w:t xml:space="preserve">7 And </w:t>
      </w:r>
      <w:r w:rsidR="00E570CB">
        <w:t>Your</w:t>
      </w:r>
      <w:r w:rsidRPr="00AB1781">
        <w:t xml:space="preserve"> mercy will follow me all the days of my life.</w:t>
      </w:r>
    </w:p>
    <w:p w:rsidR="00CF35A1" w:rsidRPr="00AB1781" w:rsidRDefault="00CF35A1" w:rsidP="00CF35A1">
      <w:pPr>
        <w:pStyle w:val="EnglishHangNoCoptic"/>
      </w:pPr>
    </w:p>
    <w:p w:rsidR="00CF35A1" w:rsidRPr="00AB1781" w:rsidRDefault="00CF35A1" w:rsidP="00CF35A1">
      <w:pPr>
        <w:pStyle w:val="EnglishHangNoCoptic"/>
      </w:pPr>
      <w:r w:rsidRPr="00AB1781">
        <w:t>8 And I shall dwell in the house of the Lord</w:t>
      </w:r>
    </w:p>
    <w:p w:rsidR="00CF35A1" w:rsidRPr="00CF35A1" w:rsidRDefault="00CF35A1" w:rsidP="00CF35A1">
      <w:pPr>
        <w:pStyle w:val="EnglishHangEndNoCoptic"/>
      </w:pPr>
      <w:r w:rsidRPr="00AB1781">
        <w:tab/>
        <w:t>throughout the length of my days.</w:t>
      </w:r>
      <w:r w:rsidRPr="00AB1781">
        <w:rPr>
          <w:rStyle w:val="FootnoteReference"/>
        </w:rPr>
        <w:footnoteReference w:id="85"/>
      </w:r>
    </w:p>
    <w:p w:rsidR="00CF35A1" w:rsidRPr="00CF35A1" w:rsidRDefault="002D71F0" w:rsidP="00CF35A1">
      <w:pPr>
        <w:pStyle w:val="Heading3"/>
      </w:pPr>
      <w:bookmarkStart w:id="844" w:name="_Ref412110755"/>
      <w:r>
        <w:lastRenderedPageBreak/>
        <w:t>Psalm</w:t>
      </w:r>
      <w:r w:rsidR="00CF35A1" w:rsidRPr="00AB1781">
        <w:t xml:space="preserve"> 23</w:t>
      </w:r>
      <w:r>
        <w:t>: The earth is the Lord's and all that is in it</w:t>
      </w:r>
      <w:bookmarkEnd w:id="844"/>
    </w:p>
    <w:p w:rsidR="00CF35A1" w:rsidRPr="007A1A59" w:rsidRDefault="00CF35A1" w:rsidP="007A1A59">
      <w:pPr>
        <w:jc w:val="center"/>
        <w:rPr>
          <w:b/>
        </w:rPr>
      </w:pPr>
      <w:r w:rsidRPr="007A1A59">
        <w:rPr>
          <w:b/>
        </w:rPr>
        <w:t>The King of Glory enters His Sanctuary</w:t>
      </w:r>
    </w:p>
    <w:p w:rsidR="00CF35A1" w:rsidRPr="00CF35A1" w:rsidRDefault="00CF35A1" w:rsidP="007A1A59">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rsidR="00CF35A1" w:rsidRPr="00CF35A1" w:rsidRDefault="00CF35A1" w:rsidP="00CF35A1">
      <w:pPr>
        <w:pStyle w:val="Rubric"/>
      </w:pPr>
      <w:r w:rsidRPr="00AB1781">
        <w:t>(A Psalm by David. For the first Sabbath)</w:t>
      </w:r>
    </w:p>
    <w:p w:rsidR="00CF35A1" w:rsidRPr="00AB1781" w:rsidRDefault="00CF35A1" w:rsidP="00CF35A1">
      <w:pPr>
        <w:pStyle w:val="EnglishHangNoCoptic"/>
      </w:pPr>
      <w:r w:rsidRPr="00AB1781">
        <w:t>1 The earth is the Lord’s and all that is in it,</w:t>
      </w:r>
      <w:r w:rsidRPr="00AB1781">
        <w:rPr>
          <w:rStyle w:val="FootnoteReference"/>
        </w:rPr>
        <w:footnoteReference w:id="86"/>
      </w:r>
    </w:p>
    <w:p w:rsidR="00CF35A1" w:rsidRPr="00AB1781" w:rsidRDefault="00CF35A1" w:rsidP="00CF35A1">
      <w:pPr>
        <w:pStyle w:val="EnglishHangEndNoCoptic"/>
      </w:pPr>
      <w:r w:rsidRPr="00AB1781">
        <w:tab/>
        <w:t>the world and all who dwell in it.</w:t>
      </w:r>
    </w:p>
    <w:p w:rsidR="00CF35A1" w:rsidRPr="00AB1781" w:rsidRDefault="00CF35A1" w:rsidP="00CF35A1">
      <w:pPr>
        <w:pStyle w:val="EnglishHangNoCoptic"/>
      </w:pPr>
      <w:r w:rsidRPr="00AB1781">
        <w:t>2 He has set it firmly on the seas,</w:t>
      </w:r>
    </w:p>
    <w:p w:rsidR="00CF35A1" w:rsidRPr="00AB1781" w:rsidRDefault="00CF35A1" w:rsidP="00CF35A1">
      <w:pPr>
        <w:pStyle w:val="EnglishHangEndNoCoptic"/>
      </w:pPr>
      <w:r w:rsidRPr="00AB1781">
        <w:tab/>
        <w:t>and poised it on the floods.</w:t>
      </w:r>
    </w:p>
    <w:p w:rsidR="00CF35A1" w:rsidRPr="00AB1781" w:rsidRDefault="00CF35A1" w:rsidP="00CF35A1">
      <w:pPr>
        <w:pStyle w:val="EnglishHangNoCoptic"/>
      </w:pPr>
      <w:r w:rsidRPr="00AB1781">
        <w:t>3 Who will ascend into the mountain of the Lord,</w:t>
      </w:r>
      <w:r w:rsidRPr="00AB1781">
        <w:rPr>
          <w:rStyle w:val="FootnoteReference"/>
        </w:rPr>
        <w:footnoteReference w:id="87"/>
      </w:r>
    </w:p>
    <w:p w:rsidR="00CF35A1" w:rsidRPr="00AB1781" w:rsidRDefault="00CF35A1" w:rsidP="00CF35A1">
      <w:pPr>
        <w:pStyle w:val="EnglishHangEndNoCoptic"/>
      </w:pPr>
      <w:r w:rsidRPr="00AB1781">
        <w:tab/>
        <w:t>or who will stand in His holy place?</w:t>
      </w:r>
    </w:p>
    <w:p w:rsidR="00CF35A1" w:rsidRPr="00AB1781" w:rsidRDefault="00CF35A1" w:rsidP="00CF35A1">
      <w:pPr>
        <w:pStyle w:val="EnglishHangNoCoptic"/>
      </w:pPr>
      <w:r w:rsidRPr="00AB1781">
        <w:t>4 He who has clean hands and a pure heart.</w:t>
      </w:r>
    </w:p>
    <w:p w:rsidR="00CF35A1" w:rsidRPr="00AB1781" w:rsidRDefault="00CF35A1" w:rsidP="00CF35A1">
      <w:pPr>
        <w:pStyle w:val="EnglishHangNoCoptic"/>
      </w:pPr>
      <w:r w:rsidRPr="00AB1781">
        <w:tab/>
        <w:t>who does not set his mind on vanity</w:t>
      </w:r>
    </w:p>
    <w:p w:rsidR="00CF35A1" w:rsidRPr="00AB1781" w:rsidRDefault="00CF35A1" w:rsidP="00CF35A1">
      <w:pPr>
        <w:pStyle w:val="EnglishHangEndNoCoptic"/>
      </w:pPr>
      <w:r w:rsidRPr="00AB1781">
        <w:tab/>
        <w:t>or swear deceitfully to his neighbour.</w:t>
      </w:r>
    </w:p>
    <w:p w:rsidR="00CF35A1" w:rsidRPr="00AB1781" w:rsidRDefault="00CF35A1" w:rsidP="00CF35A1">
      <w:pPr>
        <w:pStyle w:val="EnglishHangNoCoptic"/>
      </w:pPr>
      <w:r w:rsidRPr="00AB1781">
        <w:t>5 He will receive blessing from the Lord,</w:t>
      </w:r>
    </w:p>
    <w:p w:rsidR="00CF35A1" w:rsidRPr="00AB1781" w:rsidRDefault="00CF35A1" w:rsidP="00CF35A1">
      <w:pPr>
        <w:pStyle w:val="EnglishHangEndNoCoptic"/>
      </w:pPr>
      <w:r w:rsidRPr="00AB1781">
        <w:tab/>
        <w:t>and mercy from God his Saviour.</w:t>
      </w:r>
    </w:p>
    <w:p w:rsidR="00CF35A1" w:rsidRPr="00AB1781" w:rsidRDefault="00CF35A1" w:rsidP="00CF35A1">
      <w:pPr>
        <w:pStyle w:val="EnglishHangNoCoptic"/>
      </w:pPr>
      <w:r w:rsidRPr="00AB1781">
        <w:t>6 These are the kind that seek the Lord,</w:t>
      </w:r>
    </w:p>
    <w:p w:rsidR="00CF35A1" w:rsidRPr="00CF35A1" w:rsidRDefault="00CF35A1" w:rsidP="00CF35A1">
      <w:pPr>
        <w:pStyle w:val="EnglishHangEndNoCoptic"/>
      </w:pPr>
      <w:r w:rsidRPr="00AB1781">
        <w:tab/>
        <w:t xml:space="preserve">that seek the face of the God of Jacob. </w:t>
      </w:r>
      <w:r w:rsidRPr="00AB1781">
        <w:rPr>
          <w:i/>
        </w:rPr>
        <w:t>(Pause)</w:t>
      </w:r>
    </w:p>
    <w:p w:rsidR="00CF35A1" w:rsidRPr="00AB1781" w:rsidRDefault="00CF35A1" w:rsidP="00CF35A1">
      <w:pPr>
        <w:pStyle w:val="EnglishHangNoCoptic"/>
      </w:pPr>
      <w:r w:rsidRPr="00AB1781">
        <w:t>7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tab/>
        <w:t>and the King of Glory will enter.</w:t>
      </w:r>
      <w:r w:rsidRPr="00AB1781">
        <w:rPr>
          <w:rStyle w:val="FootnoteReference"/>
        </w:rPr>
        <w:footnoteReference w:id="88"/>
      </w:r>
    </w:p>
    <w:p w:rsidR="00CF35A1" w:rsidRPr="00AB1781" w:rsidRDefault="00CF35A1" w:rsidP="00CF35A1">
      <w:pPr>
        <w:pStyle w:val="EnglishHangNoCoptic"/>
      </w:pPr>
      <w:r w:rsidRPr="00AB1781">
        <w:t>8 Who is this King of Glory?</w:t>
      </w:r>
    </w:p>
    <w:p w:rsidR="00CF35A1" w:rsidRPr="00AB1781" w:rsidRDefault="00CF35A1" w:rsidP="00CF35A1">
      <w:pPr>
        <w:pStyle w:val="EnglishHangNoCoptic"/>
      </w:pPr>
      <w:r w:rsidRPr="00AB1781">
        <w:tab/>
        <w:t>The Lord strong and mighty,</w:t>
      </w:r>
    </w:p>
    <w:p w:rsidR="00CF35A1" w:rsidRPr="00AB1781" w:rsidRDefault="00CF35A1" w:rsidP="00CF35A1">
      <w:pPr>
        <w:pStyle w:val="EnglishHangEndNoCoptic"/>
      </w:pPr>
      <w:r w:rsidRPr="00AB1781">
        <w:tab/>
        <w:t>the Lord mighty in battle.</w:t>
      </w:r>
    </w:p>
    <w:p w:rsidR="00CF35A1" w:rsidRPr="00AB1781" w:rsidRDefault="00CF35A1" w:rsidP="00CF35A1">
      <w:pPr>
        <w:pStyle w:val="EnglishHangNoCoptic"/>
      </w:pPr>
      <w:r w:rsidRPr="00AB1781">
        <w:t>9 Throw open the gates, you rulers,</w:t>
      </w:r>
    </w:p>
    <w:p w:rsidR="00CF35A1" w:rsidRPr="00AB1781" w:rsidRDefault="00CF35A1" w:rsidP="00CF35A1">
      <w:pPr>
        <w:pStyle w:val="EnglishHangNoCoptic"/>
      </w:pPr>
      <w:r w:rsidRPr="00AB1781">
        <w:tab/>
        <w:t>swing open wide, you eternal doors,</w:t>
      </w:r>
    </w:p>
    <w:p w:rsidR="00CF35A1" w:rsidRPr="00AB1781" w:rsidRDefault="00CF35A1" w:rsidP="00CF35A1">
      <w:pPr>
        <w:pStyle w:val="EnglishHangEndNoCoptic"/>
      </w:pPr>
      <w:r w:rsidRPr="00AB1781">
        <w:lastRenderedPageBreak/>
        <w:tab/>
        <w:t>and the King of Glory will enter.</w:t>
      </w:r>
    </w:p>
    <w:p w:rsidR="00CF35A1" w:rsidRPr="00AB1781" w:rsidRDefault="00CF35A1" w:rsidP="00CF35A1">
      <w:pPr>
        <w:pStyle w:val="EnglishHangNoCoptic"/>
      </w:pPr>
      <w:r w:rsidRPr="00AB1781">
        <w:t>10 Who is this King of Glory?</w:t>
      </w:r>
    </w:p>
    <w:p w:rsidR="00CF35A1" w:rsidRPr="00AB1781" w:rsidRDefault="00CF35A1" w:rsidP="00CF35A1">
      <w:pPr>
        <w:pStyle w:val="EnglishHangEndNoCoptic"/>
      </w:pPr>
      <w:r w:rsidRPr="00AB1781">
        <w:tab/>
        <w:t>The Lord of Hosts, He is the King of Glory.</w:t>
      </w:r>
    </w:p>
    <w:p w:rsidR="002D71F0" w:rsidRPr="00AB1781" w:rsidRDefault="002D71F0" w:rsidP="002D71F0">
      <w:pPr>
        <w:pStyle w:val="Heading3"/>
      </w:pPr>
      <w:bookmarkStart w:id="845" w:name="_Ref412026003"/>
      <w:r>
        <w:t>Psalm</w:t>
      </w:r>
      <w:r w:rsidRPr="00AB1781">
        <w:t xml:space="preserve"> 24</w:t>
      </w:r>
      <w:r>
        <w:t xml:space="preserve">: To </w:t>
      </w:r>
      <w:r w:rsidR="001040C8">
        <w:t>You</w:t>
      </w:r>
      <w:r>
        <w:t>, O Lord, I lift up my soul</w:t>
      </w:r>
      <w:bookmarkEnd w:id="845"/>
    </w:p>
    <w:p w:rsidR="002D71F0" w:rsidRPr="007A1A59" w:rsidRDefault="002D71F0" w:rsidP="007A1A59">
      <w:pPr>
        <w:jc w:val="center"/>
        <w:rPr>
          <w:b/>
        </w:rPr>
      </w:pPr>
      <w:r w:rsidRPr="007A1A59">
        <w:rPr>
          <w:b/>
        </w:rPr>
        <w:t>A Prayer for Guidance, Forgiveness and Redemption</w:t>
      </w:r>
    </w:p>
    <w:p w:rsidR="002D71F0" w:rsidRPr="007A1A59" w:rsidRDefault="002D71F0" w:rsidP="007A1A59">
      <w:pPr>
        <w:jc w:val="center"/>
        <w:rPr>
          <w:b/>
        </w:rPr>
      </w:pPr>
      <w:r w:rsidRPr="007A1A59">
        <w:rPr>
          <w:b/>
        </w:rPr>
        <w:t>The Covenant Consciousness (v. 14)</w:t>
      </w:r>
    </w:p>
    <w:p w:rsidR="002D71F0" w:rsidRPr="00AB1781" w:rsidRDefault="002D71F0" w:rsidP="002D71F0">
      <w:pPr>
        <w:widowControl w:val="0"/>
        <w:autoSpaceDE w:val="0"/>
        <w:autoSpaceDN w:val="0"/>
        <w:adjustRightInd w:val="0"/>
        <w:jc w:val="center"/>
        <w:rPr>
          <w:rFonts w:ascii="Book Antiqua" w:hAnsi="Book Antiqua" w:cs="Lucida Grande"/>
        </w:rPr>
      </w:pPr>
    </w:p>
    <w:p w:rsidR="002D71F0" w:rsidRPr="002D71F0" w:rsidRDefault="002D71F0" w:rsidP="002D71F0">
      <w:pPr>
        <w:pStyle w:val="Rubric"/>
      </w:pPr>
      <w:r w:rsidRPr="00AB1781">
        <w:t>(A Psalm by David)</w:t>
      </w:r>
    </w:p>
    <w:p w:rsidR="002D71F0" w:rsidRPr="00AB1781" w:rsidRDefault="002D71F0" w:rsidP="00906079">
      <w:pPr>
        <w:pStyle w:val="EnglishHangEndNoCoptic"/>
      </w:pPr>
      <w:r w:rsidRPr="00AB1781">
        <w:t xml:space="preserve">1 To </w:t>
      </w:r>
      <w:r w:rsidR="001040C8">
        <w:t>You</w:t>
      </w:r>
      <w:r w:rsidRPr="00AB1781">
        <w:t>, O Lord, I lift up my soul.</w:t>
      </w:r>
    </w:p>
    <w:p w:rsidR="002D71F0" w:rsidRPr="00AB1781" w:rsidRDefault="002D71F0" w:rsidP="00906079">
      <w:pPr>
        <w:pStyle w:val="EnglishHangNoCoptic"/>
      </w:pPr>
      <w:r w:rsidRPr="00AB1781">
        <w:t xml:space="preserve">2 O my God, in </w:t>
      </w:r>
      <w:r w:rsidR="001040C8">
        <w:t>You</w:t>
      </w:r>
      <w:r w:rsidRPr="00AB1781">
        <w:t xml:space="preserve"> I trust;</w:t>
      </w:r>
    </w:p>
    <w:p w:rsidR="002D71F0" w:rsidRPr="00AB1781" w:rsidRDefault="002D71F0" w:rsidP="00906079">
      <w:pPr>
        <w:pStyle w:val="EnglishHangNoCoptic"/>
      </w:pPr>
      <w:r w:rsidRPr="00AB1781">
        <w:tab/>
        <w:t>let me not be put to shame,</w:t>
      </w:r>
    </w:p>
    <w:p w:rsidR="002D71F0" w:rsidRPr="00AB1781" w:rsidRDefault="002D71F0" w:rsidP="00906079">
      <w:pPr>
        <w:pStyle w:val="EnglishHangEndNoCoptic"/>
      </w:pPr>
      <w:r w:rsidRPr="00AB1781">
        <w:tab/>
        <w:t>nor let my enemies laugh at me.</w:t>
      </w:r>
    </w:p>
    <w:p w:rsidR="002D71F0" w:rsidRPr="00AB1781" w:rsidRDefault="002D71F0" w:rsidP="00906079">
      <w:pPr>
        <w:pStyle w:val="EnglishHangNoCoptic"/>
      </w:pPr>
      <w:r w:rsidRPr="00AB1781">
        <w:t xml:space="preserve">3 For none who wait for </w:t>
      </w:r>
      <w:r w:rsidR="001040C8">
        <w:t>You</w:t>
      </w:r>
      <w:r w:rsidRPr="00AB1781">
        <w:t xml:space="preserve"> shall be put to shame;</w:t>
      </w:r>
    </w:p>
    <w:p w:rsidR="002D71F0" w:rsidRPr="00AB1781" w:rsidRDefault="002D71F0" w:rsidP="00906079">
      <w:pPr>
        <w:pStyle w:val="EnglishHangEndNoCoptic"/>
      </w:pPr>
      <w:r w:rsidRPr="00AB1781">
        <w:tab/>
        <w:t>let those be ashamed who do wrong without cause.</w:t>
      </w:r>
    </w:p>
    <w:p w:rsidR="002D71F0" w:rsidRPr="00AB1781" w:rsidRDefault="002D71F0" w:rsidP="00906079">
      <w:pPr>
        <w:pStyle w:val="EnglishHangNoCoptic"/>
      </w:pPr>
      <w:r w:rsidRPr="00AB1781">
        <w:t xml:space="preserve">4 </w:t>
      </w:r>
      <w:r w:rsidR="00E570CB">
        <w:t>Your</w:t>
      </w:r>
      <w:r w:rsidRPr="00AB1781">
        <w:t xml:space="preserve"> ways, O Lord, make known to me,</w:t>
      </w:r>
    </w:p>
    <w:p w:rsidR="002D71F0" w:rsidRPr="00AB1781" w:rsidRDefault="002D71F0" w:rsidP="00906079">
      <w:pPr>
        <w:pStyle w:val="EnglishHangEndNoCoptic"/>
      </w:pPr>
      <w:r w:rsidRPr="00AB1781">
        <w:tab/>
        <w:t xml:space="preserve">and teach me </w:t>
      </w:r>
      <w:r w:rsidR="00E570CB">
        <w:t>Your</w:t>
      </w:r>
      <w:r w:rsidRPr="00AB1781">
        <w:t xml:space="preserve"> paths.</w:t>
      </w:r>
    </w:p>
    <w:p w:rsidR="002D71F0" w:rsidRPr="00AB1781" w:rsidRDefault="002D71F0" w:rsidP="00906079">
      <w:pPr>
        <w:pStyle w:val="EnglishHangNoCoptic"/>
      </w:pPr>
      <w:r w:rsidRPr="00AB1781">
        <w:t xml:space="preserve">5 Guide me in </w:t>
      </w:r>
      <w:r w:rsidR="00E570CB">
        <w:t>Your</w:t>
      </w:r>
      <w:r w:rsidRPr="00AB1781">
        <w:t xml:space="preserve"> truth and teach me;</w:t>
      </w:r>
    </w:p>
    <w:p w:rsidR="002D71F0" w:rsidRPr="00AB1781" w:rsidRDefault="002D71F0" w:rsidP="00906079">
      <w:pPr>
        <w:pStyle w:val="EnglishHangNoCoptic"/>
      </w:pPr>
      <w:r w:rsidRPr="00AB1781">
        <w:tab/>
        <w:t xml:space="preserve">for </w:t>
      </w:r>
      <w:r w:rsidR="001040C8">
        <w:t>You</w:t>
      </w:r>
      <w:r w:rsidRPr="00AB1781">
        <w:t>, O God, art my Saviour,</w:t>
      </w:r>
    </w:p>
    <w:p w:rsidR="002D71F0" w:rsidRPr="00AB1781" w:rsidRDefault="002D71F0" w:rsidP="00906079">
      <w:pPr>
        <w:pStyle w:val="EnglishHangEndNoCoptic"/>
      </w:pPr>
      <w:r w:rsidRPr="00AB1781">
        <w:tab/>
        <w:t xml:space="preserve">and on </w:t>
      </w:r>
      <w:r w:rsidR="001040C8">
        <w:t>You</w:t>
      </w:r>
      <w:r w:rsidRPr="00AB1781">
        <w:t xml:space="preserve"> do I wait all day.</w:t>
      </w:r>
    </w:p>
    <w:p w:rsidR="002D71F0" w:rsidRPr="00AB1781" w:rsidRDefault="002D71F0" w:rsidP="00906079">
      <w:pPr>
        <w:pStyle w:val="EnglishHangNoCoptic"/>
      </w:pPr>
      <w:r w:rsidRPr="00AB1781">
        <w:t xml:space="preserve">6 Remember </w:t>
      </w:r>
      <w:r w:rsidR="00E570CB">
        <w:t>Your</w:t>
      </w:r>
      <w:r w:rsidRPr="00AB1781">
        <w:t xml:space="preserve"> compassions and </w:t>
      </w:r>
      <w:r w:rsidR="00E570CB">
        <w:t>Your</w:t>
      </w:r>
      <w:r w:rsidRPr="00AB1781">
        <w:t xml:space="preserve"> mercies, O Lord,</w:t>
      </w:r>
    </w:p>
    <w:p w:rsidR="002D71F0" w:rsidRPr="00AB1781" w:rsidRDefault="002D71F0" w:rsidP="00906079">
      <w:pPr>
        <w:pStyle w:val="EnglishHangEndNoCoptic"/>
      </w:pPr>
      <w:r w:rsidRPr="00AB1781">
        <w:tab/>
        <w:t>for they are from all eternity.</w:t>
      </w:r>
    </w:p>
    <w:p w:rsidR="002D71F0" w:rsidRPr="00AB1781" w:rsidRDefault="002D71F0" w:rsidP="00906079">
      <w:pPr>
        <w:pStyle w:val="EnglishHangNoCoptic"/>
      </w:pPr>
      <w:r w:rsidRPr="00AB1781">
        <w:t>7 Remember not the sins of my youth and ignorance,</w:t>
      </w:r>
    </w:p>
    <w:p w:rsidR="002D71F0" w:rsidRPr="00AB1781" w:rsidRDefault="002D71F0" w:rsidP="00906079">
      <w:pPr>
        <w:pStyle w:val="EnglishHangNoCoptic"/>
      </w:pPr>
      <w:r w:rsidRPr="00AB1781">
        <w:tab/>
        <w:t xml:space="preserve">but in </w:t>
      </w:r>
      <w:r w:rsidR="00E570CB">
        <w:t>Your</w:t>
      </w:r>
      <w:r w:rsidRPr="00AB1781">
        <w:t xml:space="preserve"> mercy remember me</w:t>
      </w:r>
    </w:p>
    <w:p w:rsidR="002D71F0" w:rsidRPr="00AB1781" w:rsidRDefault="002D71F0" w:rsidP="00906079">
      <w:pPr>
        <w:pStyle w:val="EnglishHangEndNoCoptic"/>
      </w:pPr>
      <w:r w:rsidRPr="00AB1781">
        <w:tab/>
        <w:t xml:space="preserve">for </w:t>
      </w:r>
      <w:r w:rsidR="00E570CB">
        <w:t>Your</w:t>
      </w:r>
      <w:r w:rsidRPr="00AB1781">
        <w:t xml:space="preserve"> goodness’ sake, O Lord.</w:t>
      </w:r>
    </w:p>
    <w:p w:rsidR="002D71F0" w:rsidRPr="00AB1781" w:rsidRDefault="002D71F0" w:rsidP="00906079">
      <w:pPr>
        <w:pStyle w:val="EnglishHangNoCoptic"/>
      </w:pPr>
      <w:r w:rsidRPr="00AB1781">
        <w:t>8 Good and just is the Lord;</w:t>
      </w:r>
    </w:p>
    <w:p w:rsidR="002D71F0" w:rsidRPr="00906079" w:rsidRDefault="002D71F0" w:rsidP="00906079">
      <w:pPr>
        <w:pStyle w:val="EnglishHangEndNoCoptic"/>
      </w:pPr>
      <w:r w:rsidRPr="00AB1781">
        <w:tab/>
        <w:t>so He gives laws for a path to those astray.</w:t>
      </w:r>
    </w:p>
    <w:p w:rsidR="002D71F0" w:rsidRPr="00AB1781" w:rsidRDefault="002D71F0" w:rsidP="00906079">
      <w:pPr>
        <w:pStyle w:val="EnglishHangNoCoptic"/>
      </w:pPr>
      <w:r w:rsidRPr="00AB1781">
        <w:t>9 He will guide the meek in judgment,</w:t>
      </w:r>
    </w:p>
    <w:p w:rsidR="002D71F0" w:rsidRPr="00AB1781" w:rsidRDefault="002D71F0" w:rsidP="00906079">
      <w:pPr>
        <w:pStyle w:val="EnglishHangEndNoCoptic"/>
      </w:pPr>
      <w:r w:rsidRPr="00AB1781">
        <w:tab/>
        <w:t>He will teach the meek His ways.</w:t>
      </w:r>
    </w:p>
    <w:p w:rsidR="002D71F0" w:rsidRPr="00AB1781" w:rsidRDefault="002D71F0" w:rsidP="00906079">
      <w:pPr>
        <w:pStyle w:val="EnglishHangNoCoptic"/>
      </w:pPr>
      <w:r w:rsidRPr="00AB1781">
        <w:t>10 All the ways of the Lord are mercy and truth</w:t>
      </w:r>
    </w:p>
    <w:p w:rsidR="002D71F0" w:rsidRPr="00AB1781" w:rsidRDefault="002D71F0" w:rsidP="00906079">
      <w:pPr>
        <w:pStyle w:val="EnglishHangEndNoCoptic"/>
      </w:pPr>
      <w:r w:rsidRPr="00AB1781">
        <w:lastRenderedPageBreak/>
        <w:tab/>
        <w:t>to those who seek</w:t>
      </w:r>
      <w:r w:rsidRPr="00AB1781">
        <w:rPr>
          <w:rStyle w:val="FootnoteReference"/>
        </w:rPr>
        <w:footnoteReference w:id="89"/>
      </w:r>
      <w:r w:rsidRPr="00AB1781">
        <w:t xml:space="preserve"> His covenant and His laws.</w:t>
      </w:r>
      <w:r w:rsidRPr="00AB1781">
        <w:rPr>
          <w:rStyle w:val="FootnoteReference"/>
        </w:rPr>
        <w:footnoteReference w:id="90"/>
      </w:r>
    </w:p>
    <w:p w:rsidR="002D71F0" w:rsidRPr="00AB1781" w:rsidRDefault="002D71F0" w:rsidP="00906079">
      <w:pPr>
        <w:pStyle w:val="EnglishHangNoCoptic"/>
      </w:pPr>
      <w:r w:rsidRPr="00AB1781">
        <w:t xml:space="preserve">11 For </w:t>
      </w:r>
      <w:r w:rsidR="00E570CB">
        <w:t>Your</w:t>
      </w:r>
      <w:r w:rsidRPr="00AB1781">
        <w:t xml:space="preserve"> Name’s sake, O Lord,</w:t>
      </w:r>
    </w:p>
    <w:p w:rsidR="002D71F0" w:rsidRPr="00AB1781" w:rsidRDefault="002D71F0" w:rsidP="00906079">
      <w:pPr>
        <w:pStyle w:val="EnglishHangEndNoCoptic"/>
      </w:pPr>
      <w:r w:rsidRPr="00AB1781">
        <w:tab/>
        <w:t>pardon my sin, for it is great.</w:t>
      </w:r>
    </w:p>
    <w:p w:rsidR="002D71F0" w:rsidRPr="00AB1781" w:rsidRDefault="002D71F0" w:rsidP="00906079">
      <w:pPr>
        <w:pStyle w:val="EnglishHangNoCoptic"/>
      </w:pPr>
      <w:r w:rsidRPr="00AB1781">
        <w:t>12 Who is the man who fears the Lord?</w:t>
      </w:r>
    </w:p>
    <w:p w:rsidR="002D71F0" w:rsidRPr="00AB1781" w:rsidRDefault="002D71F0" w:rsidP="00906079">
      <w:pPr>
        <w:pStyle w:val="EnglishHangEndNoCoptic"/>
      </w:pPr>
      <w:r w:rsidRPr="00AB1781">
        <w:tab/>
        <w:t>He will guide him in the way he should choose.</w:t>
      </w:r>
    </w:p>
    <w:p w:rsidR="002D71F0" w:rsidRPr="00AB1781" w:rsidRDefault="002D71F0" w:rsidP="00906079">
      <w:pPr>
        <w:pStyle w:val="EnglishHangNoCoptic"/>
      </w:pPr>
      <w:r w:rsidRPr="00AB1781">
        <w:t>13 His soul will dwell amid good things,</w:t>
      </w:r>
    </w:p>
    <w:p w:rsidR="002D71F0" w:rsidRPr="00AB1781" w:rsidRDefault="002D71F0" w:rsidP="00906079">
      <w:pPr>
        <w:pStyle w:val="EnglishHangEndNoCoptic"/>
      </w:pPr>
      <w:r w:rsidRPr="00AB1781">
        <w:tab/>
        <w:t>and his children</w:t>
      </w:r>
      <w:r w:rsidRPr="00AB1781">
        <w:rPr>
          <w:rStyle w:val="FootnoteReference"/>
        </w:rPr>
        <w:footnoteReference w:id="91"/>
      </w:r>
      <w:r w:rsidRPr="00AB1781">
        <w:t xml:space="preserve"> will inherit the earth.</w:t>
      </w:r>
    </w:p>
    <w:p w:rsidR="002D71F0" w:rsidRPr="00AB1781" w:rsidRDefault="002D71F0" w:rsidP="00906079">
      <w:pPr>
        <w:pStyle w:val="EnglishHangNoCoptic"/>
      </w:pPr>
      <w:r w:rsidRPr="00AB1781">
        <w:t>14 The Lord is the strength of those who fear Him;</w:t>
      </w:r>
    </w:p>
    <w:p w:rsidR="002D71F0" w:rsidRPr="00AB1781" w:rsidRDefault="002D71F0" w:rsidP="00906079">
      <w:pPr>
        <w:pStyle w:val="EnglishHangEndNoCoptic"/>
      </w:pPr>
      <w:r w:rsidRPr="00AB1781">
        <w:tab/>
        <w:t>and His covenant is to make them know it.</w:t>
      </w:r>
      <w:r w:rsidRPr="00AB1781">
        <w:rPr>
          <w:rStyle w:val="FootnoteReference"/>
        </w:rPr>
        <w:footnoteReference w:id="92"/>
      </w:r>
    </w:p>
    <w:p w:rsidR="002D71F0" w:rsidRPr="00AB1781" w:rsidRDefault="002D71F0" w:rsidP="00906079">
      <w:pPr>
        <w:pStyle w:val="EnglishHangNoCoptic"/>
      </w:pPr>
      <w:r w:rsidRPr="00AB1781">
        <w:t>15 My eyes are continually on the Lord,</w:t>
      </w:r>
    </w:p>
    <w:p w:rsidR="002D71F0" w:rsidRPr="00AB1781" w:rsidRDefault="002D71F0" w:rsidP="00906079">
      <w:pPr>
        <w:pStyle w:val="EnglishHangEndNoCoptic"/>
      </w:pPr>
      <w:r w:rsidRPr="00AB1781">
        <w:tab/>
        <w:t>for He will draw my feet out of the net.</w:t>
      </w:r>
    </w:p>
    <w:p w:rsidR="002D71F0" w:rsidRPr="00AB1781" w:rsidRDefault="002D71F0" w:rsidP="00906079">
      <w:pPr>
        <w:pStyle w:val="EnglishHangNoCoptic"/>
      </w:pPr>
      <w:r w:rsidRPr="00AB1781">
        <w:t xml:space="preserve">16 Turn </w:t>
      </w:r>
      <w:r w:rsidR="00E570CB">
        <w:t>Your</w:t>
      </w:r>
      <w:r w:rsidRPr="00AB1781">
        <w:t xml:space="preserve"> face to me and have mercy on me,</w:t>
      </w:r>
    </w:p>
    <w:p w:rsidR="002D71F0" w:rsidRPr="00AB1781" w:rsidRDefault="002D71F0" w:rsidP="00906079">
      <w:pPr>
        <w:pStyle w:val="EnglishHangEndNoCoptic"/>
      </w:pPr>
      <w:r w:rsidRPr="00AB1781">
        <w:tab/>
        <w:t>for I am lonely and poor.</w:t>
      </w:r>
    </w:p>
    <w:p w:rsidR="002D71F0" w:rsidRPr="00AB1781" w:rsidRDefault="002D71F0" w:rsidP="00906079">
      <w:pPr>
        <w:pStyle w:val="EnglishHangNoCoptic"/>
      </w:pPr>
      <w:r w:rsidRPr="00AB1781">
        <w:t>17 The sorrows of my heart are multiplied;</w:t>
      </w:r>
    </w:p>
    <w:p w:rsidR="002D71F0" w:rsidRPr="00AB1781" w:rsidRDefault="002D71F0" w:rsidP="00906079">
      <w:pPr>
        <w:pStyle w:val="EnglishHangEndNoCoptic"/>
      </w:pPr>
      <w:r w:rsidRPr="00AB1781">
        <w:tab/>
        <w:t>O bring me out of my troubles.</w:t>
      </w:r>
      <w:r w:rsidRPr="00AB1781">
        <w:rPr>
          <w:rStyle w:val="FootnoteReference"/>
        </w:rPr>
        <w:footnoteReference w:id="93"/>
      </w:r>
    </w:p>
    <w:p w:rsidR="002D71F0" w:rsidRPr="00AB1781" w:rsidRDefault="002D71F0" w:rsidP="00906079">
      <w:pPr>
        <w:pStyle w:val="EnglishHangNoCoptic"/>
      </w:pPr>
      <w:r w:rsidRPr="00AB1781">
        <w:t>18 See my humiliation and my labour</w:t>
      </w:r>
    </w:p>
    <w:p w:rsidR="002D71F0" w:rsidRPr="00AB1781" w:rsidRDefault="002D71F0" w:rsidP="00906079">
      <w:pPr>
        <w:pStyle w:val="EnglishHangEndNoCoptic"/>
      </w:pPr>
      <w:r w:rsidRPr="00AB1781">
        <w:tab/>
        <w:t>and forgive me all my sins.</w:t>
      </w:r>
    </w:p>
    <w:p w:rsidR="002D71F0" w:rsidRPr="00AB1781" w:rsidRDefault="002D71F0" w:rsidP="00906079">
      <w:pPr>
        <w:pStyle w:val="EnglishHangNoCoptic"/>
      </w:pPr>
      <w:r w:rsidRPr="00AB1781">
        <w:t>19 See how my enemies have increased,</w:t>
      </w:r>
    </w:p>
    <w:p w:rsidR="002D71F0" w:rsidRPr="00AB1781" w:rsidRDefault="002D71F0" w:rsidP="00906079">
      <w:pPr>
        <w:pStyle w:val="EnglishHangEndNoCoptic"/>
      </w:pPr>
      <w:r w:rsidRPr="00AB1781">
        <w:tab/>
        <w:t>and the cruel hatred with which they hate me.</w:t>
      </w:r>
    </w:p>
    <w:p w:rsidR="002D71F0" w:rsidRPr="00AB1781" w:rsidRDefault="002D71F0" w:rsidP="00906079">
      <w:pPr>
        <w:pStyle w:val="EnglishHangNoCoptic"/>
      </w:pPr>
      <w:r w:rsidRPr="00AB1781">
        <w:t>20 O keep my soul and deliver me;</w:t>
      </w:r>
    </w:p>
    <w:p w:rsidR="002D71F0" w:rsidRPr="00AB1781" w:rsidRDefault="002D71F0" w:rsidP="00906079">
      <w:pPr>
        <w:pStyle w:val="EnglishHangEndNoCoptic"/>
      </w:pPr>
      <w:r w:rsidRPr="00AB1781">
        <w:tab/>
        <w:t xml:space="preserve">let me not be ashamed, for I have hoped in </w:t>
      </w:r>
      <w:r w:rsidR="001040C8">
        <w:t>You</w:t>
      </w:r>
      <w:r w:rsidRPr="00AB1781">
        <w:t>.</w:t>
      </w:r>
    </w:p>
    <w:p w:rsidR="002D71F0" w:rsidRPr="00AB1781" w:rsidRDefault="002D71F0" w:rsidP="00906079">
      <w:pPr>
        <w:pStyle w:val="EnglishHangNoCoptic"/>
      </w:pPr>
      <w:r w:rsidRPr="00AB1781">
        <w:t>21 The harmless and upright have joined me,</w:t>
      </w:r>
    </w:p>
    <w:p w:rsidR="002D71F0" w:rsidRPr="00AB1781" w:rsidRDefault="002D71F0" w:rsidP="00906079">
      <w:pPr>
        <w:pStyle w:val="EnglishHangEndNoCoptic"/>
      </w:pPr>
      <w:r w:rsidRPr="00AB1781">
        <w:tab/>
        <w:t xml:space="preserve">because I wait for </w:t>
      </w:r>
      <w:r w:rsidR="001040C8">
        <w:t>You</w:t>
      </w:r>
      <w:r w:rsidRPr="00AB1781">
        <w:t>, O Lord.</w:t>
      </w:r>
    </w:p>
    <w:p w:rsidR="002D71F0" w:rsidRPr="00AB1781" w:rsidRDefault="002D71F0" w:rsidP="00906079">
      <w:pPr>
        <w:pStyle w:val="EnglishHangNoCoptic"/>
      </w:pPr>
      <w:r w:rsidRPr="00AB1781">
        <w:t>22 Redeem Israel, O God,</w:t>
      </w:r>
    </w:p>
    <w:p w:rsidR="002D71F0" w:rsidRPr="00906079" w:rsidRDefault="002D71F0" w:rsidP="00906079">
      <w:pPr>
        <w:pStyle w:val="EnglishHangEndNoCoptic"/>
      </w:pPr>
      <w:r w:rsidRPr="00AB1781">
        <w:tab/>
        <w:t>out of all his troubles.</w:t>
      </w:r>
    </w:p>
    <w:p w:rsidR="002D71F0" w:rsidRPr="00906079" w:rsidRDefault="00906079" w:rsidP="00906079">
      <w:pPr>
        <w:pStyle w:val="Heading3"/>
      </w:pPr>
      <w:bookmarkStart w:id="846" w:name="_Ref412110770"/>
      <w:r>
        <w:lastRenderedPageBreak/>
        <w:t>Psalm</w:t>
      </w:r>
      <w:r w:rsidR="002D71F0" w:rsidRPr="00AB1781">
        <w:t xml:space="preserve"> 25</w:t>
      </w:r>
      <w:r>
        <w:t>: Judge me, O Lord, for I have walked in my innocence</w:t>
      </w:r>
      <w:bookmarkEnd w:id="846"/>
    </w:p>
    <w:p w:rsidR="002D71F0" w:rsidRPr="007A1A59" w:rsidRDefault="002D71F0" w:rsidP="007A1A59">
      <w:pPr>
        <w:jc w:val="center"/>
        <w:rPr>
          <w:b/>
        </w:rPr>
      </w:pPr>
      <w:r w:rsidRPr="007A1A59">
        <w:rPr>
          <w:b/>
        </w:rPr>
        <w:t>The Prayer of a Good Conscience</w:t>
      </w:r>
    </w:p>
    <w:p w:rsidR="002D71F0" w:rsidRPr="007A1A59" w:rsidRDefault="002D71F0" w:rsidP="007A1A59">
      <w:pPr>
        <w:jc w:val="center"/>
        <w:rPr>
          <w:b/>
        </w:rPr>
      </w:pPr>
      <w:r w:rsidRPr="007A1A59">
        <w:rPr>
          <w:b/>
        </w:rPr>
        <w:t>Concentration encircles the Altar</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1 Judge me, O Lord,</w:t>
      </w:r>
    </w:p>
    <w:p w:rsidR="002D71F0" w:rsidRPr="00AB1781" w:rsidRDefault="002D71F0" w:rsidP="00906079">
      <w:pPr>
        <w:pStyle w:val="EnglishHangNoCoptic"/>
      </w:pPr>
      <w:r w:rsidRPr="00AB1781">
        <w:tab/>
        <w:t>for I have walked in my innocence;</w:t>
      </w:r>
    </w:p>
    <w:p w:rsidR="002D71F0" w:rsidRPr="00AB1781" w:rsidRDefault="002D71F0" w:rsidP="00906079">
      <w:pPr>
        <w:pStyle w:val="EnglishHangNoCoptic"/>
      </w:pPr>
      <w:r w:rsidRPr="00AB1781">
        <w:tab/>
        <w:t>and by trusting in the Lord</w:t>
      </w:r>
    </w:p>
    <w:p w:rsidR="002D71F0" w:rsidRPr="00906079" w:rsidRDefault="002D71F0" w:rsidP="00906079">
      <w:pPr>
        <w:pStyle w:val="EnglishHangEndNoCoptic"/>
      </w:pPr>
      <w:r w:rsidRPr="00AB1781">
        <w:tab/>
        <w:t>I shall not grow weak.</w:t>
      </w:r>
    </w:p>
    <w:p w:rsidR="002D71F0" w:rsidRPr="00AB1781" w:rsidRDefault="002D71F0" w:rsidP="00906079">
      <w:pPr>
        <w:pStyle w:val="EnglishHangNoCoptic"/>
      </w:pPr>
      <w:r w:rsidRPr="00AB1781">
        <w:t>2 Prove me, O Lord, and try me;</w:t>
      </w:r>
    </w:p>
    <w:p w:rsidR="002D71F0" w:rsidRPr="00AB1781" w:rsidRDefault="002D71F0" w:rsidP="00906079">
      <w:pPr>
        <w:pStyle w:val="EnglishHangEndNoCoptic"/>
      </w:pPr>
      <w:r w:rsidRPr="00AB1781">
        <w:tab/>
        <w:t>burn my heart and mind.</w:t>
      </w:r>
    </w:p>
    <w:p w:rsidR="002D71F0" w:rsidRPr="00AB1781" w:rsidRDefault="002D71F0" w:rsidP="00906079">
      <w:pPr>
        <w:pStyle w:val="EnglishHangNoCoptic"/>
      </w:pPr>
      <w:r w:rsidRPr="00AB1781">
        <w:t xml:space="preserve">3 For </w:t>
      </w:r>
      <w:r w:rsidR="00E570CB">
        <w:t>Your</w:t>
      </w:r>
      <w:r w:rsidRPr="00AB1781">
        <w:t xml:space="preserve"> mercy is before my eyes,</w:t>
      </w:r>
    </w:p>
    <w:p w:rsidR="002D71F0" w:rsidRPr="00AB1781" w:rsidRDefault="002D71F0" w:rsidP="00906079">
      <w:pPr>
        <w:pStyle w:val="EnglishHangEndNoCoptic"/>
      </w:pPr>
      <w:r w:rsidRPr="00AB1781">
        <w:tab/>
        <w:t xml:space="preserve">and I delight in </w:t>
      </w:r>
      <w:r w:rsidR="00E570CB">
        <w:t>Your</w:t>
      </w:r>
      <w:r w:rsidRPr="00AB1781">
        <w:t xml:space="preserve"> truth.</w:t>
      </w:r>
    </w:p>
    <w:p w:rsidR="002D71F0" w:rsidRPr="00AB1781" w:rsidRDefault="002D71F0" w:rsidP="00906079">
      <w:pPr>
        <w:pStyle w:val="EnglishHangNoCoptic"/>
      </w:pPr>
      <w:r w:rsidRPr="00AB1781">
        <w:t>4 I do not sit in frivolous gatherings,</w:t>
      </w:r>
    </w:p>
    <w:p w:rsidR="002D71F0" w:rsidRPr="00AB1781" w:rsidRDefault="002D71F0" w:rsidP="00906079">
      <w:pPr>
        <w:pStyle w:val="EnglishHangEndNoCoptic"/>
      </w:pPr>
      <w:r w:rsidRPr="00AB1781">
        <w:tab/>
        <w:t>nor do I consort with lawbreakers.</w:t>
      </w:r>
    </w:p>
    <w:p w:rsidR="002D71F0" w:rsidRPr="00AB1781" w:rsidRDefault="002D71F0" w:rsidP="00906079">
      <w:pPr>
        <w:pStyle w:val="EnglishHangNoCoptic"/>
      </w:pPr>
      <w:r w:rsidRPr="00AB1781">
        <w:t>5 I hate the company of evildoers,</w:t>
      </w:r>
    </w:p>
    <w:p w:rsidR="002D71F0" w:rsidRPr="00AB1781" w:rsidRDefault="002D71F0" w:rsidP="00906079">
      <w:pPr>
        <w:pStyle w:val="EnglishHangEndNoCoptic"/>
      </w:pPr>
      <w:r w:rsidRPr="00AB1781">
        <w:tab/>
        <w:t>and I will not sit with the godless.</w:t>
      </w:r>
    </w:p>
    <w:p w:rsidR="002D71F0" w:rsidRPr="00AB1781" w:rsidRDefault="002D71F0" w:rsidP="00906079">
      <w:pPr>
        <w:pStyle w:val="EnglishHangNoCoptic"/>
      </w:pPr>
      <w:r w:rsidRPr="00AB1781">
        <w:t>6 I will wash my hands among the innocent,</w:t>
      </w:r>
    </w:p>
    <w:p w:rsidR="002D71F0" w:rsidRPr="00AB1781" w:rsidRDefault="002D71F0" w:rsidP="00906079">
      <w:pPr>
        <w:pStyle w:val="EnglishHangEndNoCoptic"/>
      </w:pPr>
      <w:r w:rsidRPr="00AB1781">
        <w:tab/>
        <w:t xml:space="preserve">and will encircle </w:t>
      </w:r>
      <w:r w:rsidR="00E570CB">
        <w:t>Your</w:t>
      </w:r>
      <w:r w:rsidRPr="00AB1781">
        <w:t xml:space="preserve"> Altar, O Lord,</w:t>
      </w:r>
    </w:p>
    <w:p w:rsidR="002D71F0" w:rsidRPr="00AB1781" w:rsidRDefault="002D71F0" w:rsidP="00906079">
      <w:pPr>
        <w:pStyle w:val="EnglishHangNoCoptic"/>
      </w:pPr>
      <w:r w:rsidRPr="00AB1781">
        <w:t>7 that I may hear the voice of praise</w:t>
      </w:r>
      <w:r w:rsidRPr="00AB1781">
        <w:rPr>
          <w:rStyle w:val="FootnoteReference"/>
        </w:rPr>
        <w:footnoteReference w:id="94"/>
      </w:r>
    </w:p>
    <w:p w:rsidR="002D71F0" w:rsidRPr="00AB1781" w:rsidRDefault="002D71F0" w:rsidP="00906079">
      <w:pPr>
        <w:pStyle w:val="EnglishHangEndNoCoptic"/>
      </w:pPr>
      <w:r w:rsidRPr="00AB1781">
        <w:tab/>
        <w:t xml:space="preserve">and tell of all </w:t>
      </w:r>
      <w:r w:rsidR="00E570CB">
        <w:t>Your</w:t>
      </w:r>
      <w:r w:rsidRPr="00AB1781">
        <w:t xml:space="preserve"> wonders.</w:t>
      </w:r>
    </w:p>
    <w:p w:rsidR="002D71F0" w:rsidRPr="00AB1781" w:rsidRDefault="002D71F0" w:rsidP="00906079">
      <w:pPr>
        <w:pStyle w:val="EnglishHangNoCoptic"/>
      </w:pPr>
      <w:r w:rsidRPr="00AB1781">
        <w:t xml:space="preserve">8 O Lord, I love the beauty of </w:t>
      </w:r>
      <w:r w:rsidR="00E570CB">
        <w:t>Your</w:t>
      </w:r>
      <w:r w:rsidRPr="00AB1781">
        <w:t xml:space="preserve"> house</w:t>
      </w:r>
      <w:r w:rsidRPr="00AB1781">
        <w:rPr>
          <w:rStyle w:val="FootnoteReference"/>
        </w:rPr>
        <w:footnoteReference w:id="95"/>
      </w:r>
    </w:p>
    <w:p w:rsidR="002D71F0" w:rsidRPr="00AB1781" w:rsidRDefault="002D71F0" w:rsidP="00906079">
      <w:pPr>
        <w:pStyle w:val="EnglishHangEndNoCoptic"/>
      </w:pPr>
      <w:r w:rsidRPr="00AB1781">
        <w:tab/>
        <w:t xml:space="preserve">and the sanctuary of the abode of </w:t>
      </w:r>
      <w:r w:rsidR="00E570CB">
        <w:t>Your</w:t>
      </w:r>
      <w:r w:rsidRPr="00AB1781">
        <w:t xml:space="preserve"> glory.</w:t>
      </w:r>
    </w:p>
    <w:p w:rsidR="002D71F0" w:rsidRPr="00AB1781" w:rsidRDefault="002D71F0" w:rsidP="00906079">
      <w:pPr>
        <w:pStyle w:val="EnglishHangNoCoptic"/>
      </w:pPr>
      <w:r w:rsidRPr="00AB1781">
        <w:t>9 Destroy not my soul with the wicked,</w:t>
      </w:r>
    </w:p>
    <w:p w:rsidR="002D71F0" w:rsidRPr="00AB1781" w:rsidRDefault="002D71F0" w:rsidP="00906079">
      <w:pPr>
        <w:pStyle w:val="EnglishHangEndNoCoptic"/>
      </w:pPr>
      <w:r w:rsidRPr="00AB1781">
        <w:tab/>
        <w:t>nor my life with men of blood,</w:t>
      </w:r>
    </w:p>
    <w:p w:rsidR="002D71F0" w:rsidRPr="00AB1781" w:rsidRDefault="002D71F0" w:rsidP="00906079">
      <w:pPr>
        <w:pStyle w:val="EnglishHangNoCoptic"/>
      </w:pPr>
      <w:r w:rsidRPr="00AB1781">
        <w:lastRenderedPageBreak/>
        <w:t>10 in whose hands are iniquities,</w:t>
      </w:r>
    </w:p>
    <w:p w:rsidR="002D71F0" w:rsidRPr="00AB1781" w:rsidRDefault="002D71F0" w:rsidP="00906079">
      <w:pPr>
        <w:pStyle w:val="EnglishHangEndNoCoptic"/>
      </w:pPr>
      <w:r w:rsidRPr="00AB1781">
        <w:tab/>
        <w:t>and whose right hand is full of bribes.</w:t>
      </w:r>
    </w:p>
    <w:p w:rsidR="002D71F0" w:rsidRPr="00AB1781" w:rsidRDefault="002D71F0" w:rsidP="00906079">
      <w:pPr>
        <w:pStyle w:val="EnglishHangNoCoptic"/>
      </w:pPr>
      <w:r w:rsidRPr="00AB1781">
        <w:t>11 But I walk in my innocence;</w:t>
      </w:r>
    </w:p>
    <w:p w:rsidR="002D71F0" w:rsidRPr="00AB1781" w:rsidRDefault="002D71F0" w:rsidP="00906079">
      <w:pPr>
        <w:pStyle w:val="EnglishHangEndNoCoptic"/>
      </w:pPr>
      <w:r w:rsidRPr="00AB1781">
        <w:tab/>
        <w:t>redeem me and have mercy on me.</w:t>
      </w:r>
    </w:p>
    <w:p w:rsidR="002D71F0" w:rsidRPr="00AB1781" w:rsidRDefault="002D71F0" w:rsidP="00906079">
      <w:pPr>
        <w:pStyle w:val="EnglishHangNoCoptic"/>
      </w:pPr>
      <w:r w:rsidRPr="00AB1781">
        <w:t>12 My foot stands on the straight path;</w:t>
      </w:r>
    </w:p>
    <w:p w:rsidR="002D71F0" w:rsidRPr="00906079" w:rsidRDefault="002D71F0" w:rsidP="00906079">
      <w:pPr>
        <w:pStyle w:val="EnglishHangEndNoCoptic"/>
      </w:pPr>
      <w:r w:rsidRPr="00AB1781">
        <w:tab/>
        <w:t xml:space="preserve">I will bless </w:t>
      </w:r>
      <w:r w:rsidR="001040C8">
        <w:t>You</w:t>
      </w:r>
      <w:r w:rsidRPr="00AB1781">
        <w:t>, O Lord, in the churches.</w:t>
      </w:r>
      <w:r w:rsidRPr="00AB1781">
        <w:rPr>
          <w:rStyle w:val="FootnoteReference"/>
        </w:rPr>
        <w:footnoteReference w:id="96"/>
      </w:r>
    </w:p>
    <w:p w:rsidR="002D71F0" w:rsidRPr="00906079" w:rsidRDefault="00906079" w:rsidP="00906079">
      <w:pPr>
        <w:pStyle w:val="Heading3"/>
      </w:pPr>
      <w:bookmarkStart w:id="847" w:name="_Ref412026021"/>
      <w:r>
        <w:t>Psalm</w:t>
      </w:r>
      <w:r w:rsidR="002D71F0" w:rsidRPr="00AB1781">
        <w:t xml:space="preserve"> 26</w:t>
      </w:r>
      <w:r>
        <w:t xml:space="preserve"> The Lord is my light and my Saviour; whom shall I fear</w:t>
      </w:r>
      <w:bookmarkEnd w:id="847"/>
    </w:p>
    <w:p w:rsidR="002D71F0" w:rsidRPr="007A1A59" w:rsidRDefault="002D71F0" w:rsidP="007A1A59">
      <w:pPr>
        <w:jc w:val="center"/>
        <w:rPr>
          <w:b/>
        </w:rPr>
      </w:pPr>
      <w:r w:rsidRPr="007A1A59">
        <w:rPr>
          <w:b/>
        </w:rPr>
        <w:t>Contemplation of the Divine Beauty and Goodness</w:t>
      </w:r>
    </w:p>
    <w:p w:rsidR="002D71F0" w:rsidRPr="007A1A59" w:rsidRDefault="002D71F0" w:rsidP="007A1A59">
      <w:pPr>
        <w:jc w:val="center"/>
        <w:rPr>
          <w:b/>
        </w:rPr>
      </w:pPr>
      <w:r w:rsidRPr="007A1A59">
        <w:rPr>
          <w:b/>
        </w:rPr>
        <w:t>The Believing Heart does not Shrink in Fear</w:t>
      </w:r>
    </w:p>
    <w:p w:rsidR="002D71F0" w:rsidRPr="00906079" w:rsidRDefault="002D71F0" w:rsidP="00906079">
      <w:pPr>
        <w:pStyle w:val="Rubric"/>
      </w:pPr>
      <w:r w:rsidRPr="00AB1781">
        <w:t>(A Psalm of David before he was anointed)</w:t>
      </w:r>
    </w:p>
    <w:p w:rsidR="002D71F0" w:rsidRPr="00AB1781" w:rsidRDefault="002D71F0" w:rsidP="00906079">
      <w:pPr>
        <w:pStyle w:val="EnglishHangNoCoptic"/>
      </w:pPr>
      <w:r w:rsidRPr="00AB1781">
        <w:t>1 The Lord is my light and my Saviour;</w:t>
      </w:r>
    </w:p>
    <w:p w:rsidR="002D71F0" w:rsidRPr="00AB1781" w:rsidRDefault="002D71F0" w:rsidP="00906079">
      <w:pPr>
        <w:pStyle w:val="EnglishHangNoCoptic"/>
      </w:pPr>
      <w:r w:rsidRPr="00AB1781">
        <w:tab/>
        <w:t>whom shall I fear?</w:t>
      </w:r>
    </w:p>
    <w:p w:rsidR="002D71F0" w:rsidRPr="00AB1781" w:rsidRDefault="002D71F0" w:rsidP="00906079">
      <w:pPr>
        <w:pStyle w:val="EnglishHangNoCoptic"/>
      </w:pPr>
      <w:r w:rsidRPr="00AB1781">
        <w:tab/>
        <w:t>The Lord is the guard of my life;</w:t>
      </w:r>
    </w:p>
    <w:p w:rsidR="002D71F0" w:rsidRPr="00906079" w:rsidRDefault="002D71F0" w:rsidP="00906079">
      <w:pPr>
        <w:pStyle w:val="EnglishHangEndNoCoptic"/>
      </w:pPr>
      <w:r w:rsidRPr="00AB1781">
        <w:tab/>
        <w:t>from whom shall I shrink?</w:t>
      </w:r>
    </w:p>
    <w:p w:rsidR="002D71F0" w:rsidRPr="00AB1781" w:rsidRDefault="002D71F0" w:rsidP="00906079">
      <w:pPr>
        <w:pStyle w:val="EnglishHangNoCoptic"/>
      </w:pPr>
      <w:r w:rsidRPr="00AB1781">
        <w:t>2 When the wicked draw near me</w:t>
      </w:r>
    </w:p>
    <w:p w:rsidR="002D71F0" w:rsidRPr="00AB1781" w:rsidRDefault="002D71F0" w:rsidP="00906079">
      <w:pPr>
        <w:pStyle w:val="EnglishHangNoCoptic"/>
      </w:pPr>
      <w:r w:rsidRPr="00AB1781">
        <w:tab/>
        <w:t>to eat my flesh,</w:t>
      </w:r>
    </w:p>
    <w:p w:rsidR="002D71F0" w:rsidRPr="00AB1781" w:rsidRDefault="002D71F0" w:rsidP="00906079">
      <w:pPr>
        <w:pStyle w:val="EnglishHangNoCoptic"/>
      </w:pPr>
      <w:r w:rsidRPr="00AB1781">
        <w:tab/>
        <w:t>it is they, my oppressors and foes,</w:t>
      </w:r>
    </w:p>
    <w:p w:rsidR="002D71F0" w:rsidRPr="00AB1781" w:rsidRDefault="002D71F0" w:rsidP="00906079">
      <w:pPr>
        <w:pStyle w:val="EnglishHangEndNoCoptic"/>
      </w:pPr>
      <w:r w:rsidRPr="00AB1781">
        <w:tab/>
        <w:t>who grow feeble and fall.</w:t>
      </w:r>
    </w:p>
    <w:p w:rsidR="002D71F0" w:rsidRPr="00AB1781" w:rsidRDefault="002D71F0" w:rsidP="00906079">
      <w:pPr>
        <w:pStyle w:val="EnglishHangNoCoptic"/>
      </w:pPr>
      <w:r w:rsidRPr="00AB1781">
        <w:t>3 Though an army encamp against me,</w:t>
      </w:r>
    </w:p>
    <w:p w:rsidR="002D71F0" w:rsidRPr="00AB1781" w:rsidRDefault="002D71F0" w:rsidP="00906079">
      <w:pPr>
        <w:pStyle w:val="EnglishHangNoCoptic"/>
      </w:pPr>
      <w:r w:rsidRPr="00AB1781">
        <w:tab/>
        <w:t>my heart shall not fear;</w:t>
      </w:r>
    </w:p>
    <w:p w:rsidR="002D71F0" w:rsidRPr="00AB1781" w:rsidRDefault="002D71F0" w:rsidP="00906079">
      <w:pPr>
        <w:pStyle w:val="EnglishHangNoCoptic"/>
      </w:pPr>
      <w:r w:rsidRPr="00AB1781">
        <w:tab/>
        <w:t>though war rise against me,</w:t>
      </w:r>
    </w:p>
    <w:p w:rsidR="002D71F0" w:rsidRPr="00AB1781" w:rsidRDefault="002D71F0" w:rsidP="00906079">
      <w:pPr>
        <w:pStyle w:val="EnglishHangEndNoCoptic"/>
      </w:pPr>
      <w:r w:rsidRPr="00AB1781">
        <w:tab/>
        <w:t>in this I hope.</w:t>
      </w:r>
    </w:p>
    <w:p w:rsidR="002D71F0" w:rsidRPr="00AB1781" w:rsidRDefault="002D71F0" w:rsidP="00906079">
      <w:pPr>
        <w:pStyle w:val="EnglishHangNoCoptic"/>
      </w:pPr>
      <w:r w:rsidRPr="00AB1781">
        <w:t>4 One thing I ask of the Lord,</w:t>
      </w:r>
    </w:p>
    <w:p w:rsidR="002D71F0" w:rsidRPr="00AB1781" w:rsidRDefault="002D71F0" w:rsidP="00906079">
      <w:pPr>
        <w:pStyle w:val="EnglishHangNoCoptic"/>
      </w:pPr>
      <w:r w:rsidRPr="00AB1781">
        <w:tab/>
        <w:t>this one thing I request:</w:t>
      </w:r>
    </w:p>
    <w:p w:rsidR="002D71F0" w:rsidRPr="00AB1781" w:rsidRDefault="002D71F0" w:rsidP="00906079">
      <w:pPr>
        <w:pStyle w:val="EnglishHangNoCoptic"/>
      </w:pPr>
      <w:r w:rsidRPr="00AB1781">
        <w:tab/>
        <w:t>that I may dwell in the house of the Lord</w:t>
      </w:r>
    </w:p>
    <w:p w:rsidR="002D71F0" w:rsidRPr="00AB1781" w:rsidRDefault="002D71F0" w:rsidP="00906079">
      <w:pPr>
        <w:pStyle w:val="EnglishHangNoCoptic"/>
      </w:pPr>
      <w:r w:rsidRPr="00AB1781">
        <w:tab/>
        <w:t>all the days of my life,</w:t>
      </w:r>
    </w:p>
    <w:p w:rsidR="002D71F0" w:rsidRPr="00AB1781" w:rsidRDefault="002D71F0" w:rsidP="00906079">
      <w:pPr>
        <w:pStyle w:val="EnglishHangNoCoptic"/>
      </w:pPr>
      <w:r w:rsidRPr="00AB1781">
        <w:tab/>
        <w:t>that I may contemplate the Lord’s delightful beauty</w:t>
      </w:r>
    </w:p>
    <w:p w:rsidR="002D71F0" w:rsidRPr="00AB1781" w:rsidRDefault="002D71F0" w:rsidP="00906079">
      <w:pPr>
        <w:pStyle w:val="EnglishHangEndNoCoptic"/>
      </w:pPr>
      <w:r w:rsidRPr="00AB1781">
        <w:tab/>
        <w:t>and visit His holy temple.</w:t>
      </w:r>
    </w:p>
    <w:p w:rsidR="002D71F0" w:rsidRPr="00AB1781" w:rsidRDefault="002D71F0" w:rsidP="00906079">
      <w:pPr>
        <w:pStyle w:val="EnglishHangNoCoptic"/>
      </w:pPr>
      <w:r w:rsidRPr="00AB1781">
        <w:t>5 For He hides me in His sanctuary</w:t>
      </w:r>
    </w:p>
    <w:p w:rsidR="002D71F0" w:rsidRPr="00AB1781" w:rsidRDefault="002D71F0" w:rsidP="00906079">
      <w:pPr>
        <w:pStyle w:val="EnglishHangNoCoptic"/>
      </w:pPr>
      <w:r w:rsidRPr="00AB1781">
        <w:tab/>
        <w:t>in the day of trouble;</w:t>
      </w:r>
    </w:p>
    <w:p w:rsidR="002D71F0" w:rsidRPr="00AB1781" w:rsidRDefault="002D71F0" w:rsidP="00906079">
      <w:pPr>
        <w:pStyle w:val="EnglishHangNoCoptic"/>
      </w:pPr>
      <w:r w:rsidRPr="00AB1781">
        <w:tab/>
        <w:t>in the secrecy of His sanctuary He shelters me;</w:t>
      </w:r>
    </w:p>
    <w:p w:rsidR="002D71F0" w:rsidRPr="00AB1781" w:rsidRDefault="002D71F0" w:rsidP="00906079">
      <w:pPr>
        <w:pStyle w:val="EnglishHangEndNoCoptic"/>
      </w:pPr>
      <w:r w:rsidRPr="00AB1781">
        <w:tab/>
        <w:t>He lifts me high on a rock.</w:t>
      </w:r>
    </w:p>
    <w:p w:rsidR="002D71F0" w:rsidRPr="00AB1781" w:rsidRDefault="002D71F0" w:rsidP="00906079">
      <w:pPr>
        <w:pStyle w:val="EnglishHangNoCoptic"/>
      </w:pPr>
      <w:r w:rsidRPr="00AB1781">
        <w:lastRenderedPageBreak/>
        <w:t>6 And even now He is lifting my head above my enemies;</w:t>
      </w:r>
    </w:p>
    <w:p w:rsidR="002D71F0" w:rsidRPr="00AB1781" w:rsidRDefault="002D71F0" w:rsidP="00906079">
      <w:pPr>
        <w:pStyle w:val="EnglishHangNoCoptic"/>
      </w:pPr>
      <w:r w:rsidRPr="00AB1781">
        <w:tab/>
        <w:t>I will go round and offer in His sanctuary</w:t>
      </w:r>
    </w:p>
    <w:p w:rsidR="002D71F0" w:rsidRPr="00AB1781" w:rsidRDefault="002D71F0" w:rsidP="00906079">
      <w:pPr>
        <w:pStyle w:val="EnglishHangNoCoptic"/>
      </w:pPr>
      <w:r w:rsidRPr="00AB1781">
        <w:tab/>
        <w:t>a sacrifice with shouts of joy.</w:t>
      </w:r>
      <w:r w:rsidRPr="00AB1781">
        <w:rPr>
          <w:rStyle w:val="FootnoteReference"/>
        </w:rPr>
        <w:footnoteReference w:id="97"/>
      </w:r>
    </w:p>
    <w:p w:rsidR="002D71F0" w:rsidRPr="00AB1781" w:rsidRDefault="002D71F0" w:rsidP="00906079">
      <w:pPr>
        <w:pStyle w:val="EnglishHangEndNoCoptic"/>
      </w:pPr>
      <w:r w:rsidRPr="00AB1781">
        <w:tab/>
        <w:t>I will sing and praise the Lord.</w:t>
      </w:r>
      <w:r w:rsidRPr="00AB1781">
        <w:rPr>
          <w:rStyle w:val="FootnoteReference"/>
        </w:rPr>
        <w:footnoteReference w:id="98"/>
      </w:r>
    </w:p>
    <w:p w:rsidR="002D71F0" w:rsidRPr="00AB1781" w:rsidRDefault="002D71F0" w:rsidP="00906079">
      <w:pPr>
        <w:pStyle w:val="EnglishHangNoCoptic"/>
      </w:pPr>
      <w:r w:rsidRPr="00AB1781">
        <w:t>7 Hear, O Lord, my voice when I cry;</w:t>
      </w:r>
    </w:p>
    <w:p w:rsidR="002D71F0" w:rsidRPr="00AB1781" w:rsidRDefault="002D71F0" w:rsidP="00906079">
      <w:pPr>
        <w:pStyle w:val="EnglishHangEndNoCoptic"/>
      </w:pPr>
      <w:r w:rsidRPr="00AB1781">
        <w:tab/>
        <w:t>have mercy on me and answer me.</w:t>
      </w:r>
    </w:p>
    <w:p w:rsidR="002D71F0" w:rsidRPr="00AB1781" w:rsidRDefault="002D71F0" w:rsidP="00906079">
      <w:pPr>
        <w:pStyle w:val="EnglishHangNoCoptic"/>
      </w:pPr>
      <w:r w:rsidRPr="00AB1781">
        <w:t>8 I will seek the Lord.</w:t>
      </w:r>
    </w:p>
    <w:p w:rsidR="002D71F0" w:rsidRPr="00AB1781" w:rsidRDefault="002D71F0" w:rsidP="00906079">
      <w:pPr>
        <w:pStyle w:val="EnglishHangNoCoptic"/>
      </w:pPr>
      <w:r w:rsidRPr="00AB1781">
        <w:tab/>
        <w:t xml:space="preserve">My heart speaks to </w:t>
      </w:r>
      <w:r w:rsidR="001040C8">
        <w:t>You</w:t>
      </w:r>
      <w:r w:rsidRPr="00AB1781">
        <w:t>:</w:t>
      </w:r>
    </w:p>
    <w:p w:rsidR="002D71F0" w:rsidRPr="00AB1781" w:rsidRDefault="002D71F0" w:rsidP="00906079">
      <w:pPr>
        <w:pStyle w:val="EnglishHangNoCoptic"/>
      </w:pPr>
      <w:r w:rsidRPr="00AB1781">
        <w:tab/>
        <w:t xml:space="preserve">I have eyes only for </w:t>
      </w:r>
      <w:r w:rsidR="001040C8">
        <w:t>You</w:t>
      </w:r>
      <w:r w:rsidRPr="00AB1781">
        <w:t>.</w:t>
      </w:r>
    </w:p>
    <w:p w:rsidR="002D71F0" w:rsidRPr="00AB1781" w:rsidRDefault="002D71F0" w:rsidP="00906079">
      <w:pPr>
        <w:pStyle w:val="EnglishHangEndNoCoptic"/>
      </w:pPr>
      <w:r w:rsidRPr="00AB1781">
        <w:tab/>
      </w:r>
      <w:r w:rsidR="00E570CB">
        <w:t>Your</w:t>
      </w:r>
      <w:r w:rsidRPr="00AB1781">
        <w:t xml:space="preserve"> face, O Lord, will I seek.</w:t>
      </w:r>
    </w:p>
    <w:p w:rsidR="002D71F0" w:rsidRPr="00AB1781" w:rsidRDefault="002D71F0" w:rsidP="00906079">
      <w:pPr>
        <w:pStyle w:val="EnglishHangNoCoptic"/>
      </w:pPr>
      <w:r w:rsidRPr="00AB1781">
        <w:t xml:space="preserve">9 Turn not </w:t>
      </w:r>
      <w:r w:rsidR="00E570CB">
        <w:t>Your</w:t>
      </w:r>
      <w:r w:rsidRPr="00AB1781">
        <w:t xml:space="preserve"> face away from me,</w:t>
      </w:r>
    </w:p>
    <w:p w:rsidR="002D71F0" w:rsidRPr="00AB1781" w:rsidRDefault="002D71F0" w:rsidP="00906079">
      <w:pPr>
        <w:pStyle w:val="EnglishHangNoCoptic"/>
      </w:pPr>
      <w:r w:rsidRPr="00AB1781">
        <w:tab/>
        <w:t xml:space="preserve">and withdraw not in anger from </w:t>
      </w:r>
      <w:r w:rsidR="00E570CB">
        <w:t>Your</w:t>
      </w:r>
      <w:r w:rsidRPr="00AB1781">
        <w:t xml:space="preserve"> servant.</w:t>
      </w:r>
    </w:p>
    <w:p w:rsidR="002D71F0" w:rsidRPr="00AB1781" w:rsidRDefault="002D71F0" w:rsidP="00906079">
      <w:pPr>
        <w:pStyle w:val="EnglishHangNoCoptic"/>
      </w:pPr>
      <w:r w:rsidRPr="00AB1781">
        <w:tab/>
        <w:t>Be my helper, reject me not;</w:t>
      </w:r>
    </w:p>
    <w:p w:rsidR="002D71F0" w:rsidRPr="00AB1781" w:rsidRDefault="002D71F0" w:rsidP="00906079">
      <w:pPr>
        <w:pStyle w:val="EnglishHangEndNoCoptic"/>
      </w:pPr>
      <w:r w:rsidRPr="00AB1781">
        <w:tab/>
        <w:t>forsake me not, O God, my Saviour.</w:t>
      </w:r>
    </w:p>
    <w:p w:rsidR="002D71F0" w:rsidRPr="00AB1781" w:rsidRDefault="002D71F0" w:rsidP="00906079">
      <w:pPr>
        <w:pStyle w:val="EnglishHangNoCoptic"/>
      </w:pPr>
      <w:r w:rsidRPr="00AB1781">
        <w:t>10 My father and mother abandoned me,</w:t>
      </w:r>
    </w:p>
    <w:p w:rsidR="002D71F0" w:rsidRPr="00906079" w:rsidRDefault="002D71F0" w:rsidP="00906079">
      <w:pPr>
        <w:pStyle w:val="EnglishHangEndNoCoptic"/>
      </w:pPr>
      <w:r w:rsidRPr="00AB1781">
        <w:tab/>
        <w:t>but the Lord welcomes me.</w:t>
      </w:r>
      <w:r w:rsidRPr="00AB1781">
        <w:rPr>
          <w:rStyle w:val="FootnoteReference"/>
        </w:rPr>
        <w:footnoteReference w:id="99"/>
      </w:r>
    </w:p>
    <w:p w:rsidR="002D71F0" w:rsidRPr="00AB1781" w:rsidRDefault="002D71F0" w:rsidP="00906079">
      <w:pPr>
        <w:pStyle w:val="EnglishHangNoCoptic"/>
      </w:pPr>
      <w:r w:rsidRPr="00AB1781">
        <w:t xml:space="preserve">11 Be a law to me in </w:t>
      </w:r>
      <w:r w:rsidR="00E570CB">
        <w:t>Your</w:t>
      </w:r>
      <w:r w:rsidRPr="00AB1781">
        <w:t xml:space="preserve"> way, O Lord,</w:t>
      </w:r>
    </w:p>
    <w:p w:rsidR="002D71F0" w:rsidRPr="00AB1781" w:rsidRDefault="002D71F0" w:rsidP="00906079">
      <w:pPr>
        <w:pStyle w:val="EnglishHangNoCoptic"/>
      </w:pPr>
      <w:r w:rsidRPr="00AB1781">
        <w:tab/>
        <w:t>and guide me in the right path</w:t>
      </w:r>
    </w:p>
    <w:p w:rsidR="002D71F0" w:rsidRPr="00AB1781" w:rsidRDefault="002D71F0" w:rsidP="00906079">
      <w:pPr>
        <w:pStyle w:val="EnglishHangEndNoCoptic"/>
      </w:pPr>
      <w:r w:rsidRPr="00AB1781">
        <w:tab/>
        <w:t>because of my enemies.</w:t>
      </w:r>
    </w:p>
    <w:p w:rsidR="002D71F0" w:rsidRPr="00AB1781" w:rsidRDefault="002D71F0" w:rsidP="00906079">
      <w:pPr>
        <w:pStyle w:val="EnglishHangNoCoptic"/>
      </w:pPr>
      <w:r w:rsidRPr="00AB1781">
        <w:t>12 Deliver me not to the hands of my oppressors,</w:t>
      </w:r>
    </w:p>
    <w:p w:rsidR="002D71F0" w:rsidRPr="00AB1781" w:rsidRDefault="002D71F0" w:rsidP="00906079">
      <w:pPr>
        <w:pStyle w:val="EnglishHangNoCoptic"/>
      </w:pPr>
      <w:r w:rsidRPr="00AB1781">
        <w:tab/>
        <w:t>for false witnesses have risen against me</w:t>
      </w:r>
    </w:p>
    <w:p w:rsidR="002D71F0" w:rsidRPr="00AB1781" w:rsidRDefault="002D71F0" w:rsidP="00906079">
      <w:pPr>
        <w:pStyle w:val="EnglishHangEndNoCoptic"/>
      </w:pPr>
      <w:r w:rsidRPr="00AB1781">
        <w:tab/>
        <w:t>and injustice has deceived itself.</w:t>
      </w:r>
    </w:p>
    <w:p w:rsidR="002D71F0" w:rsidRPr="00AB1781" w:rsidRDefault="002D71F0" w:rsidP="00906079">
      <w:pPr>
        <w:pStyle w:val="EnglishHangNoCoptic"/>
      </w:pPr>
      <w:r w:rsidRPr="00AB1781">
        <w:t>13 I believe that I shall see the goodness of the Lord</w:t>
      </w:r>
    </w:p>
    <w:p w:rsidR="002D71F0" w:rsidRPr="00AB1781" w:rsidRDefault="002D71F0" w:rsidP="00906079">
      <w:pPr>
        <w:pStyle w:val="EnglishHangEndNoCoptic"/>
      </w:pPr>
      <w:r w:rsidRPr="00AB1781">
        <w:tab/>
        <w:t>in the land of the living.</w:t>
      </w:r>
    </w:p>
    <w:p w:rsidR="002D71F0" w:rsidRPr="00AB1781" w:rsidRDefault="002D71F0" w:rsidP="00906079">
      <w:pPr>
        <w:pStyle w:val="EnglishHangNoCoptic"/>
      </w:pPr>
      <w:r w:rsidRPr="00AB1781">
        <w:t>14 Wait for the Lord,</w:t>
      </w:r>
    </w:p>
    <w:p w:rsidR="002D71F0" w:rsidRPr="00AB1781" w:rsidRDefault="002D71F0" w:rsidP="00906079">
      <w:pPr>
        <w:pStyle w:val="EnglishHangNoCoptic"/>
      </w:pPr>
      <w:r w:rsidRPr="00AB1781">
        <w:tab/>
        <w:t>have courage, and let your heart be strong;</w:t>
      </w:r>
    </w:p>
    <w:p w:rsidR="002D71F0" w:rsidRPr="00906079" w:rsidRDefault="002D71F0" w:rsidP="00906079">
      <w:pPr>
        <w:pStyle w:val="EnglishHangEndNoCoptic"/>
      </w:pPr>
      <w:r w:rsidRPr="00AB1781">
        <w:tab/>
        <w:t>and wait for the Lord.</w:t>
      </w:r>
    </w:p>
    <w:p w:rsidR="002D71F0" w:rsidRPr="00906079" w:rsidRDefault="00906079" w:rsidP="00906079">
      <w:pPr>
        <w:pStyle w:val="Heading3"/>
      </w:pPr>
      <w:r>
        <w:lastRenderedPageBreak/>
        <w:t>Psalm</w:t>
      </w:r>
      <w:r w:rsidR="002D71F0" w:rsidRPr="00AB1781">
        <w:t xml:space="preserve"> 27</w:t>
      </w:r>
      <w:r>
        <w:t xml:space="preserve">: To </w:t>
      </w:r>
      <w:r w:rsidR="001040C8">
        <w:t>You</w:t>
      </w:r>
      <w:r>
        <w:t>, O Lord, I cry</w:t>
      </w:r>
    </w:p>
    <w:p w:rsidR="002D71F0" w:rsidRPr="007A1A59" w:rsidRDefault="002D71F0" w:rsidP="007A1A59">
      <w:pPr>
        <w:jc w:val="center"/>
        <w:rPr>
          <w:b/>
        </w:rPr>
      </w:pPr>
      <w:r w:rsidRPr="007A1A59">
        <w:rPr>
          <w:b/>
        </w:rPr>
        <w:t>God the Protection and Salvation of His Anointed</w:t>
      </w:r>
    </w:p>
    <w:p w:rsidR="002D71F0" w:rsidRPr="007A1A59" w:rsidRDefault="002D71F0" w:rsidP="007A1A59">
      <w:pPr>
        <w:jc w:val="center"/>
        <w:rPr>
          <w:b/>
        </w:rPr>
      </w:pPr>
      <w:r w:rsidRPr="007A1A59">
        <w:rPr>
          <w:b/>
        </w:rPr>
        <w:t>A Prayer of Faith with Thanksgiving</w:t>
      </w:r>
    </w:p>
    <w:p w:rsidR="002D71F0" w:rsidRPr="00906079" w:rsidRDefault="002D71F0" w:rsidP="00906079">
      <w:pPr>
        <w:pStyle w:val="Rubric"/>
      </w:pPr>
      <w:r w:rsidRPr="00AB1781">
        <w:t>(By David)</w:t>
      </w:r>
    </w:p>
    <w:p w:rsidR="002D71F0" w:rsidRPr="00AB1781" w:rsidRDefault="002D71F0" w:rsidP="00906079">
      <w:pPr>
        <w:pStyle w:val="EnglishHangNoCoptic"/>
      </w:pPr>
      <w:r w:rsidRPr="00AB1781">
        <w:t xml:space="preserve">1 To </w:t>
      </w:r>
      <w:r w:rsidR="001040C8">
        <w:t>You</w:t>
      </w:r>
      <w:r w:rsidRPr="00AB1781">
        <w:t>, O Lord, I cry.</w:t>
      </w:r>
    </w:p>
    <w:p w:rsidR="002D71F0" w:rsidRPr="00AB1781" w:rsidRDefault="002D71F0" w:rsidP="00906079">
      <w:pPr>
        <w:pStyle w:val="EnglishHangNoCoptic"/>
      </w:pPr>
      <w:r w:rsidRPr="00AB1781">
        <w:tab/>
        <w:t>O my God, be not silent to me;</w:t>
      </w:r>
    </w:p>
    <w:p w:rsidR="002D71F0" w:rsidRPr="00AB1781" w:rsidRDefault="002D71F0" w:rsidP="00906079">
      <w:pPr>
        <w:pStyle w:val="EnglishHangNoCoptic"/>
      </w:pPr>
      <w:r w:rsidRPr="00AB1781">
        <w:tab/>
        <w:t xml:space="preserve">lest if </w:t>
      </w:r>
      <w:r w:rsidR="001040C8">
        <w:t>You</w:t>
      </w:r>
      <w:r w:rsidRPr="00AB1781">
        <w:t xml:space="preserve"> be silent to me,</w:t>
      </w:r>
    </w:p>
    <w:p w:rsidR="002D71F0" w:rsidRPr="00AB1781" w:rsidRDefault="002D71F0" w:rsidP="00906079">
      <w:pPr>
        <w:pStyle w:val="EnglishHangEndNoCoptic"/>
      </w:pPr>
      <w:r w:rsidRPr="00AB1781">
        <w:tab/>
        <w:t>I become like those who go down to the pit.</w:t>
      </w:r>
    </w:p>
    <w:p w:rsidR="002D71F0" w:rsidRPr="00AB1781" w:rsidRDefault="002D71F0" w:rsidP="00906079">
      <w:pPr>
        <w:pStyle w:val="EnglishHangNoCoptic"/>
      </w:pPr>
      <w:r w:rsidRPr="00AB1781">
        <w:t>2 Hear, O Lord, the cry of my prayer</w:t>
      </w:r>
    </w:p>
    <w:p w:rsidR="002D71F0" w:rsidRPr="00AB1781" w:rsidRDefault="002D71F0" w:rsidP="00906079">
      <w:pPr>
        <w:pStyle w:val="EnglishHangNoCoptic"/>
      </w:pPr>
      <w:r w:rsidRPr="00AB1781">
        <w:tab/>
        <w:t xml:space="preserve">when I pray to </w:t>
      </w:r>
      <w:r w:rsidR="001040C8">
        <w:t>You</w:t>
      </w:r>
      <w:r w:rsidRPr="00AB1781">
        <w:t>,</w:t>
      </w:r>
    </w:p>
    <w:p w:rsidR="002D71F0" w:rsidRPr="00AB1781" w:rsidRDefault="002D71F0" w:rsidP="00906079">
      <w:pPr>
        <w:pStyle w:val="EnglishHangNoCoptic"/>
      </w:pPr>
      <w:r w:rsidRPr="00AB1781">
        <w:tab/>
        <w:t>when I lift up my hands</w:t>
      </w:r>
    </w:p>
    <w:p w:rsidR="002D71F0" w:rsidRPr="00AB1781" w:rsidRDefault="002D71F0" w:rsidP="00906079">
      <w:pPr>
        <w:pStyle w:val="EnglishHangEndNoCoptic"/>
      </w:pPr>
      <w:r w:rsidRPr="00AB1781">
        <w:tab/>
        <w:t xml:space="preserve">to </w:t>
      </w:r>
      <w:r w:rsidR="00E570CB">
        <w:t>Your</w:t>
      </w:r>
      <w:r w:rsidRPr="00AB1781">
        <w:t xml:space="preserve"> holy temple.</w:t>
      </w:r>
    </w:p>
    <w:p w:rsidR="002D71F0" w:rsidRPr="00AB1781" w:rsidRDefault="002D71F0" w:rsidP="00906079">
      <w:pPr>
        <w:pStyle w:val="EnglishHangNoCoptic"/>
      </w:pPr>
      <w:r w:rsidRPr="00AB1781">
        <w:t>3 Do not drag away my soul with sinners</w:t>
      </w:r>
    </w:p>
    <w:p w:rsidR="002D71F0" w:rsidRPr="00AB1781" w:rsidRDefault="002D71F0" w:rsidP="00906079">
      <w:pPr>
        <w:pStyle w:val="EnglishHangNoCoptic"/>
      </w:pPr>
      <w:r w:rsidRPr="00AB1781">
        <w:tab/>
        <w:t>and destroy me not with wrongdoers,</w:t>
      </w:r>
    </w:p>
    <w:p w:rsidR="002D71F0" w:rsidRPr="00AB1781" w:rsidRDefault="002D71F0" w:rsidP="00906079">
      <w:pPr>
        <w:pStyle w:val="EnglishHangNoCoptic"/>
      </w:pPr>
      <w:r w:rsidRPr="00AB1781">
        <w:tab/>
        <w:t>who speak peace with their neighbour</w:t>
      </w:r>
    </w:p>
    <w:p w:rsidR="002D71F0" w:rsidRPr="00AB1781" w:rsidRDefault="002D71F0" w:rsidP="00906079">
      <w:pPr>
        <w:pStyle w:val="EnglishHangEndNoCoptic"/>
      </w:pPr>
      <w:r w:rsidRPr="00AB1781">
        <w:tab/>
        <w:t>while evil thoughts are in their hearts.</w:t>
      </w:r>
    </w:p>
    <w:p w:rsidR="002D71F0" w:rsidRPr="00AB1781" w:rsidRDefault="002D71F0" w:rsidP="00906079">
      <w:pPr>
        <w:pStyle w:val="EnglishHangNoCoptic"/>
      </w:pPr>
      <w:r w:rsidRPr="00AB1781">
        <w:t>4 Give them, O Lord, according to their works,</w:t>
      </w:r>
    </w:p>
    <w:p w:rsidR="002D71F0" w:rsidRPr="00AB1781" w:rsidRDefault="002D71F0" w:rsidP="00906079">
      <w:pPr>
        <w:pStyle w:val="EnglishHangNoCoptic"/>
      </w:pPr>
      <w:r w:rsidRPr="00AB1781">
        <w:tab/>
        <w:t>and according to the evil of their ways;</w:t>
      </w:r>
    </w:p>
    <w:p w:rsidR="002D71F0" w:rsidRPr="00AB1781" w:rsidRDefault="002D71F0" w:rsidP="00906079">
      <w:pPr>
        <w:pStyle w:val="EnglishHangNoCoptic"/>
      </w:pPr>
      <w:r w:rsidRPr="00AB1781">
        <w:tab/>
        <w:t>give them according to the works of their hands,</w:t>
      </w:r>
    </w:p>
    <w:p w:rsidR="002D71F0" w:rsidRPr="00AB1781" w:rsidRDefault="002D71F0" w:rsidP="00906079">
      <w:pPr>
        <w:pStyle w:val="EnglishHangEndNoCoptic"/>
      </w:pPr>
      <w:r w:rsidRPr="00AB1781">
        <w:tab/>
        <w:t>repay them what they deserve.</w:t>
      </w:r>
    </w:p>
    <w:p w:rsidR="002D71F0" w:rsidRPr="00AB1781" w:rsidRDefault="002D71F0" w:rsidP="00906079">
      <w:pPr>
        <w:pStyle w:val="EnglishHangNoCoptic"/>
      </w:pPr>
      <w:r w:rsidRPr="00AB1781">
        <w:t>5 Because they do not regard the works of the Lord</w:t>
      </w:r>
    </w:p>
    <w:p w:rsidR="002D71F0" w:rsidRPr="00AB1781" w:rsidRDefault="002D71F0" w:rsidP="00906079">
      <w:pPr>
        <w:pStyle w:val="EnglishHangNoCoptic"/>
      </w:pPr>
      <w:r w:rsidRPr="00AB1781">
        <w:tab/>
        <w:t>or the workings of His hands,</w:t>
      </w:r>
      <w:r w:rsidRPr="00AB1781">
        <w:rPr>
          <w:rStyle w:val="FootnoteReference"/>
        </w:rPr>
        <w:footnoteReference w:id="100"/>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pull them down and not build them up.</w:t>
      </w:r>
    </w:p>
    <w:p w:rsidR="002D71F0" w:rsidRPr="00AB1781" w:rsidRDefault="002D71F0" w:rsidP="00906079">
      <w:pPr>
        <w:pStyle w:val="EnglishHangNoCoptic"/>
      </w:pPr>
      <w:r w:rsidRPr="00AB1781">
        <w:t>6 Blessed is the Lord, for He has heard</w:t>
      </w:r>
    </w:p>
    <w:p w:rsidR="002D71F0" w:rsidRPr="00AB1781" w:rsidRDefault="002D71F0" w:rsidP="00906079">
      <w:pPr>
        <w:pStyle w:val="EnglishHangEndNoCoptic"/>
      </w:pPr>
      <w:r w:rsidRPr="00AB1781">
        <w:tab/>
        <w:t>the voice of my prayer.</w:t>
      </w:r>
    </w:p>
    <w:p w:rsidR="002D71F0" w:rsidRPr="00AB1781" w:rsidRDefault="002D71F0" w:rsidP="00906079">
      <w:pPr>
        <w:pStyle w:val="EnglishHangNoCoptic"/>
      </w:pPr>
      <w:r w:rsidRPr="00AB1781">
        <w:t>7 The Lord is my helper and my protector;</w:t>
      </w:r>
    </w:p>
    <w:p w:rsidR="002D71F0" w:rsidRPr="00AB1781" w:rsidRDefault="002D71F0" w:rsidP="00906079">
      <w:pPr>
        <w:pStyle w:val="EnglishHangNoCoptic"/>
      </w:pPr>
      <w:r w:rsidRPr="00AB1781">
        <w:tab/>
        <w:t>on Him my heart relies and I am helped.</w:t>
      </w:r>
    </w:p>
    <w:p w:rsidR="002D71F0" w:rsidRPr="00AB1781" w:rsidRDefault="002D71F0" w:rsidP="00906079">
      <w:pPr>
        <w:pStyle w:val="EnglishHangNoCoptic"/>
      </w:pPr>
      <w:r w:rsidRPr="00AB1781">
        <w:tab/>
        <w:t>Even my flesh has revived,</w:t>
      </w:r>
    </w:p>
    <w:p w:rsidR="002D71F0" w:rsidRPr="00906079" w:rsidRDefault="002D71F0" w:rsidP="00906079">
      <w:pPr>
        <w:pStyle w:val="EnglishHangEndNoCoptic"/>
      </w:pPr>
      <w:r w:rsidRPr="00AB1781">
        <w:tab/>
        <w:t>and with all my heart I will give thanks to Him.</w:t>
      </w:r>
    </w:p>
    <w:p w:rsidR="002D71F0" w:rsidRPr="00AB1781" w:rsidRDefault="002D71F0" w:rsidP="00906079">
      <w:pPr>
        <w:pStyle w:val="EnglishHangNoCoptic"/>
      </w:pPr>
      <w:r w:rsidRPr="00AB1781">
        <w:t>8 The Lord is the strength of His people,</w:t>
      </w:r>
    </w:p>
    <w:p w:rsidR="002D71F0" w:rsidRPr="00AB1781" w:rsidRDefault="002D71F0" w:rsidP="00906079">
      <w:pPr>
        <w:pStyle w:val="EnglishHangEndNoCoptic"/>
      </w:pPr>
      <w:r w:rsidRPr="00AB1781">
        <w:tab/>
        <w:t>and the protector and salvation of His anointed.</w:t>
      </w:r>
    </w:p>
    <w:p w:rsidR="002D71F0" w:rsidRPr="00AB1781" w:rsidRDefault="002D71F0" w:rsidP="00906079">
      <w:pPr>
        <w:pStyle w:val="EnglishHangNoCoptic"/>
      </w:pPr>
      <w:r w:rsidRPr="00AB1781">
        <w:t xml:space="preserve">9 Save </w:t>
      </w:r>
      <w:r w:rsidR="00E570CB">
        <w:t>Your</w:t>
      </w:r>
      <w:r w:rsidRPr="00AB1781">
        <w:t xml:space="preserve"> people and bless </w:t>
      </w:r>
      <w:r w:rsidR="00E570CB">
        <w:t>Your</w:t>
      </w:r>
      <w:r w:rsidRPr="00AB1781">
        <w:t xml:space="preserve"> inheritance;</w:t>
      </w:r>
    </w:p>
    <w:p w:rsidR="002D71F0" w:rsidRPr="00906079" w:rsidRDefault="002D71F0" w:rsidP="00906079">
      <w:pPr>
        <w:pStyle w:val="EnglishHangEndNoCoptic"/>
      </w:pPr>
      <w:r w:rsidRPr="00AB1781">
        <w:lastRenderedPageBreak/>
        <w:tab/>
        <w:t>be their shepherd and carry them for ever.</w:t>
      </w:r>
      <w:r w:rsidRPr="00AB1781">
        <w:rPr>
          <w:rStyle w:val="FootnoteReference"/>
        </w:rPr>
        <w:footnoteReference w:id="101"/>
      </w:r>
    </w:p>
    <w:p w:rsidR="002D71F0" w:rsidRPr="00906079" w:rsidRDefault="00906079" w:rsidP="00906079">
      <w:pPr>
        <w:pStyle w:val="Heading3"/>
      </w:pPr>
      <w:bookmarkStart w:id="848" w:name="_Ref412110790"/>
      <w:r>
        <w:t>Psalm</w:t>
      </w:r>
      <w:r w:rsidR="002D71F0" w:rsidRPr="00AB1781">
        <w:t xml:space="preserve"> 28</w:t>
      </w:r>
      <w:r>
        <w:t>: Bring to the Lord, O sons of God</w:t>
      </w:r>
      <w:bookmarkEnd w:id="848"/>
    </w:p>
    <w:p w:rsidR="002D71F0" w:rsidRPr="007A1A59" w:rsidRDefault="002D71F0" w:rsidP="007A1A59">
      <w:pPr>
        <w:jc w:val="center"/>
        <w:rPr>
          <w:b/>
        </w:rPr>
      </w:pPr>
      <w:r w:rsidRPr="007A1A59">
        <w:rPr>
          <w:b/>
        </w:rPr>
        <w:t>The Voice of God: the Thunder of Silence</w:t>
      </w:r>
    </w:p>
    <w:p w:rsidR="002D71F0" w:rsidRPr="007A1A59" w:rsidRDefault="002D71F0" w:rsidP="007A1A59">
      <w:pPr>
        <w:jc w:val="center"/>
        <w:rPr>
          <w:b/>
        </w:rPr>
      </w:pPr>
      <w:r w:rsidRPr="007A1A59">
        <w:rPr>
          <w:b/>
        </w:rPr>
        <w:t>God’s Power and Glory in a Thunderstorm</w:t>
      </w:r>
    </w:p>
    <w:p w:rsidR="002D71F0" w:rsidRPr="00AB1781" w:rsidRDefault="002D71F0" w:rsidP="00906079">
      <w:pPr>
        <w:pStyle w:val="Rubric"/>
      </w:pPr>
      <w:r w:rsidRPr="00AB1781">
        <w:t>(A Psalm by David at the Exit of the Ark or Tabernacle.</w:t>
      </w:r>
    </w:p>
    <w:p w:rsidR="002D71F0" w:rsidRPr="00906079" w:rsidRDefault="002D71F0" w:rsidP="00906079">
      <w:pPr>
        <w:pStyle w:val="Rubric"/>
      </w:pPr>
      <w:r w:rsidRPr="00AB1781">
        <w:t>For the Feast of Tabernacles in commemoration of the Exodus)</w:t>
      </w:r>
    </w:p>
    <w:p w:rsidR="002D71F0" w:rsidRPr="00AB1781" w:rsidRDefault="002D71F0" w:rsidP="00906079">
      <w:pPr>
        <w:pStyle w:val="EnglishHangNoCoptic"/>
      </w:pPr>
      <w:r w:rsidRPr="00AB1781">
        <w:t>1 Bring to the Lord, O sons of God,</w:t>
      </w:r>
    </w:p>
    <w:p w:rsidR="002D71F0" w:rsidRPr="00AB1781" w:rsidRDefault="002D71F0" w:rsidP="00906079">
      <w:pPr>
        <w:pStyle w:val="EnglishHangNoCoptic"/>
      </w:pPr>
      <w:r w:rsidRPr="00AB1781">
        <w:tab/>
        <w:t>bring to the Lord young rams;</w:t>
      </w:r>
    </w:p>
    <w:p w:rsidR="002D71F0" w:rsidRPr="00AB1781" w:rsidRDefault="002D71F0" w:rsidP="00906079">
      <w:pPr>
        <w:pStyle w:val="EnglishHangEndNoCoptic"/>
      </w:pPr>
      <w:r w:rsidRPr="00AB1781">
        <w:tab/>
        <w:t>bring to the Lord honour and glory.</w:t>
      </w:r>
    </w:p>
    <w:p w:rsidR="002D71F0" w:rsidRPr="00AB1781" w:rsidRDefault="002D71F0" w:rsidP="00906079">
      <w:pPr>
        <w:pStyle w:val="EnglishHangNoCoptic"/>
      </w:pPr>
      <w:r w:rsidRPr="00AB1781">
        <w:t>2 Bring to the Lord glory to His name;</w:t>
      </w:r>
    </w:p>
    <w:p w:rsidR="002D71F0" w:rsidRPr="00AB1781" w:rsidRDefault="002D71F0" w:rsidP="00906079">
      <w:pPr>
        <w:pStyle w:val="EnglishHangEndNoCoptic"/>
      </w:pPr>
      <w:r w:rsidRPr="00AB1781">
        <w:tab/>
        <w:t>worship the Lord in His holy court.</w:t>
      </w:r>
    </w:p>
    <w:p w:rsidR="002D71F0" w:rsidRPr="00AB1781" w:rsidRDefault="002D71F0" w:rsidP="00906079">
      <w:pPr>
        <w:pStyle w:val="EnglishHangNoCoptic"/>
      </w:pPr>
      <w:r w:rsidRPr="00AB1781">
        <w:t>3 The voice of the Lord peals over the waters.</w:t>
      </w:r>
    </w:p>
    <w:p w:rsidR="002D71F0" w:rsidRPr="00AB1781" w:rsidRDefault="002D71F0" w:rsidP="00906079">
      <w:pPr>
        <w:pStyle w:val="EnglishHangNoCoptic"/>
      </w:pPr>
      <w:r w:rsidRPr="00AB1781">
        <w:tab/>
        <w:t>It is the God of glory thundering.</w:t>
      </w:r>
    </w:p>
    <w:p w:rsidR="002D71F0" w:rsidRPr="00AB1781" w:rsidRDefault="002D71F0" w:rsidP="00906079">
      <w:pPr>
        <w:pStyle w:val="EnglishHangEndNoCoptic"/>
      </w:pPr>
      <w:r w:rsidRPr="00AB1781">
        <w:tab/>
        <w:t>The Lord is over many waters.</w:t>
      </w:r>
    </w:p>
    <w:p w:rsidR="002D71F0" w:rsidRPr="00AB1781" w:rsidRDefault="002D71F0" w:rsidP="00906079">
      <w:pPr>
        <w:pStyle w:val="EnglishHangNoCoptic"/>
      </w:pPr>
      <w:r w:rsidRPr="00AB1781">
        <w:t>4 The voice of the Lord is with power;</w:t>
      </w:r>
    </w:p>
    <w:p w:rsidR="002D71F0" w:rsidRPr="00AB1781" w:rsidRDefault="002D71F0" w:rsidP="00906079">
      <w:pPr>
        <w:pStyle w:val="EnglishHangEndNoCoptic"/>
      </w:pPr>
      <w:r w:rsidRPr="00AB1781">
        <w:tab/>
        <w:t>the voice of the Lord is with majesty.</w:t>
      </w:r>
    </w:p>
    <w:p w:rsidR="002D71F0" w:rsidRPr="00AB1781" w:rsidRDefault="002D71F0" w:rsidP="00906079">
      <w:pPr>
        <w:pStyle w:val="EnglishHangNoCoptic"/>
      </w:pPr>
      <w:r w:rsidRPr="00AB1781">
        <w:t>5 The voice of the Lord shatters cedars;</w:t>
      </w:r>
    </w:p>
    <w:p w:rsidR="002D71F0" w:rsidRPr="00AB1781" w:rsidRDefault="002D71F0" w:rsidP="00906079">
      <w:pPr>
        <w:pStyle w:val="EnglishHangNoCoptic"/>
      </w:pPr>
      <w:r w:rsidRPr="00AB1781">
        <w:tab/>
        <w:t>The Lord shatters the cedars of Lebanon</w:t>
      </w:r>
    </w:p>
    <w:p w:rsidR="002D71F0" w:rsidRPr="00AB1781" w:rsidRDefault="002D71F0" w:rsidP="00906079">
      <w:pPr>
        <w:pStyle w:val="EnglishHangEndNoCoptic"/>
      </w:pPr>
      <w:r w:rsidRPr="00AB1781">
        <w:tab/>
        <w:t>and breaks them to pieces.</w:t>
      </w:r>
    </w:p>
    <w:p w:rsidR="002D71F0" w:rsidRPr="00AB1781" w:rsidRDefault="002D71F0" w:rsidP="00906079">
      <w:pPr>
        <w:pStyle w:val="EnglishHangNoCoptic"/>
      </w:pPr>
      <w:r w:rsidRPr="00AB1781">
        <w:t>6 As a young rhinoceros crushes a calf,</w:t>
      </w:r>
    </w:p>
    <w:p w:rsidR="002D71F0" w:rsidRPr="00AB1781" w:rsidRDefault="002D71F0" w:rsidP="00906079">
      <w:pPr>
        <w:pStyle w:val="EnglishHangEndNoCoptic"/>
      </w:pPr>
      <w:r w:rsidRPr="00AB1781">
        <w:tab/>
        <w:t>so will the Beloved do to Lebanon.</w:t>
      </w:r>
    </w:p>
    <w:p w:rsidR="002D71F0" w:rsidRPr="00AB1781" w:rsidRDefault="002D71F0" w:rsidP="00906079">
      <w:pPr>
        <w:pStyle w:val="EnglishHangEndNoCoptic"/>
      </w:pPr>
      <w:r w:rsidRPr="00AB1781">
        <w:t>7 The voice of the Lord bursts out in flashing lightning.</w:t>
      </w:r>
    </w:p>
    <w:p w:rsidR="002D71F0" w:rsidRPr="00AB1781" w:rsidRDefault="002D71F0" w:rsidP="00906079">
      <w:pPr>
        <w:pStyle w:val="EnglishHangNoCoptic"/>
      </w:pPr>
      <w:r w:rsidRPr="00AB1781">
        <w:t>8 The voice of the Lord whirls the sand of the desert;</w:t>
      </w:r>
    </w:p>
    <w:p w:rsidR="002D71F0" w:rsidRPr="00AB1781" w:rsidRDefault="002D71F0" w:rsidP="00906079">
      <w:pPr>
        <w:pStyle w:val="EnglishHangEndNoCoptic"/>
      </w:pPr>
      <w:r w:rsidRPr="00AB1781">
        <w:tab/>
        <w:t>the Lord whirls the desert of Kadesh.</w:t>
      </w:r>
    </w:p>
    <w:p w:rsidR="002D71F0" w:rsidRPr="00AB1781" w:rsidRDefault="002D71F0" w:rsidP="00906079">
      <w:pPr>
        <w:pStyle w:val="EnglishHangNoCoptic"/>
      </w:pPr>
      <w:r w:rsidRPr="00AB1781">
        <w:t>9 The voice of the Lord brings the birth-pangs on hinds,</w:t>
      </w:r>
      <w:r w:rsidRPr="00AB1781">
        <w:rPr>
          <w:rStyle w:val="FootnoteReference"/>
        </w:rPr>
        <w:footnoteReference w:id="102"/>
      </w:r>
    </w:p>
    <w:p w:rsidR="002D71F0" w:rsidRPr="00AB1781" w:rsidRDefault="002D71F0" w:rsidP="00906079">
      <w:pPr>
        <w:pStyle w:val="EnglishHangNoCoptic"/>
      </w:pPr>
      <w:r w:rsidRPr="00AB1781">
        <w:tab/>
        <w:t>and strips the forests bare;</w:t>
      </w:r>
    </w:p>
    <w:p w:rsidR="002D71F0" w:rsidRPr="00AB1781" w:rsidRDefault="002D71F0" w:rsidP="00906079">
      <w:pPr>
        <w:pStyle w:val="EnglishHangEndNoCoptic"/>
      </w:pPr>
      <w:r w:rsidRPr="00AB1781">
        <w:tab/>
        <w:t>while in His temple all say, ‘Glory!’</w:t>
      </w:r>
      <w:r w:rsidRPr="00AB1781">
        <w:rPr>
          <w:rStyle w:val="FootnoteReference"/>
        </w:rPr>
        <w:footnoteReference w:id="103"/>
      </w:r>
    </w:p>
    <w:p w:rsidR="002D71F0" w:rsidRPr="00AB1781" w:rsidRDefault="002D71F0" w:rsidP="00906079">
      <w:pPr>
        <w:pStyle w:val="EnglishHangNoCoptic"/>
      </w:pPr>
      <w:r w:rsidRPr="00AB1781">
        <w:lastRenderedPageBreak/>
        <w:t>10 The Lord inhabits the flood;</w:t>
      </w:r>
    </w:p>
    <w:p w:rsidR="002D71F0" w:rsidRPr="00AB1781" w:rsidRDefault="002D71F0" w:rsidP="00906079">
      <w:pPr>
        <w:pStyle w:val="EnglishHangEndNoCoptic"/>
      </w:pPr>
      <w:r w:rsidRPr="00AB1781">
        <w:tab/>
        <w:t>and the Lord sits enthroned as King eternally.</w:t>
      </w:r>
    </w:p>
    <w:p w:rsidR="002D71F0" w:rsidRPr="00AB1781" w:rsidRDefault="002D71F0" w:rsidP="00906079">
      <w:pPr>
        <w:pStyle w:val="EnglishHangNoCoptic"/>
      </w:pPr>
      <w:r w:rsidRPr="00AB1781">
        <w:t>11 The Lord will give strength to His people;</w:t>
      </w:r>
    </w:p>
    <w:p w:rsidR="002D71F0" w:rsidRPr="00906079" w:rsidRDefault="002D71F0" w:rsidP="00906079">
      <w:pPr>
        <w:pStyle w:val="EnglishHangEndNoCoptic"/>
      </w:pPr>
      <w:r w:rsidRPr="00AB1781">
        <w:tab/>
        <w:t>the Lord will bless His people with peace.</w:t>
      </w:r>
    </w:p>
    <w:p w:rsidR="002D71F0" w:rsidRPr="00906079" w:rsidRDefault="00906079" w:rsidP="00906079">
      <w:pPr>
        <w:pStyle w:val="Heading3"/>
      </w:pPr>
      <w:bookmarkStart w:id="849" w:name="_Ref412026124"/>
      <w:r>
        <w:t>Psalm</w:t>
      </w:r>
      <w:r w:rsidR="002D71F0" w:rsidRPr="00AB1781">
        <w:t xml:space="preserve"> 29</w:t>
      </w:r>
      <w:r>
        <w:t xml:space="preserve">: I will lift </w:t>
      </w:r>
      <w:r w:rsidR="001040C8">
        <w:t>You</w:t>
      </w:r>
      <w:r>
        <w:t xml:space="preserve"> on high, O Lord</w:t>
      </w:r>
      <w:bookmarkEnd w:id="849"/>
    </w:p>
    <w:p w:rsidR="002D71F0" w:rsidRPr="007A1A59" w:rsidRDefault="002D71F0" w:rsidP="007A1A59">
      <w:pPr>
        <w:jc w:val="center"/>
        <w:rPr>
          <w:b/>
        </w:rPr>
      </w:pPr>
      <w:r w:rsidRPr="007A1A59">
        <w:rPr>
          <w:b/>
        </w:rPr>
        <w:t xml:space="preserve">Song of Praise and Thanksgiving: </w:t>
      </w:r>
      <w:r w:rsidR="001040C8">
        <w:rPr>
          <w:b/>
        </w:rPr>
        <w:t>You</w:t>
      </w:r>
      <w:r w:rsidRPr="007A1A59">
        <w:rPr>
          <w:b/>
        </w:rPr>
        <w:t xml:space="preserve"> </w:t>
      </w:r>
      <w:r w:rsidR="00556387">
        <w:rPr>
          <w:b/>
        </w:rPr>
        <w:t>have</w:t>
      </w:r>
      <w:r w:rsidRPr="007A1A59">
        <w:rPr>
          <w:b/>
        </w:rPr>
        <w:t xml:space="preserve"> Healed Me</w:t>
      </w:r>
    </w:p>
    <w:p w:rsidR="002D71F0" w:rsidRPr="007A1A59" w:rsidRDefault="002D71F0" w:rsidP="007A1A59">
      <w:pPr>
        <w:jc w:val="center"/>
        <w:rPr>
          <w:b/>
        </w:rPr>
      </w:pPr>
      <w:r w:rsidRPr="007A1A59">
        <w:rPr>
          <w:b/>
        </w:rPr>
        <w:t>In His Will is Life and Security</w:t>
      </w:r>
    </w:p>
    <w:p w:rsidR="002D71F0" w:rsidRPr="00AB1781" w:rsidRDefault="002D71F0" w:rsidP="00906079">
      <w:pPr>
        <w:pStyle w:val="Rubric"/>
      </w:pPr>
      <w:r w:rsidRPr="00AB1781">
        <w:t>1 (A Song for the Dedication of David’s Palace)</w:t>
      </w:r>
    </w:p>
    <w:p w:rsidR="002D71F0" w:rsidRPr="00AB1781" w:rsidRDefault="002D71F0" w:rsidP="00906079">
      <w:pPr>
        <w:pStyle w:val="EnglishHangNoCoptic"/>
      </w:pPr>
      <w:r w:rsidRPr="00AB1781">
        <w:t xml:space="preserve">2 I will lift </w:t>
      </w:r>
      <w:r w:rsidR="001040C8">
        <w:t>You</w:t>
      </w:r>
      <w:r w:rsidRPr="00AB1781">
        <w:t xml:space="preserve"> on high, O Lord,</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raised me up,</w:t>
      </w:r>
    </w:p>
    <w:p w:rsidR="002D71F0" w:rsidRPr="00AB1781" w:rsidRDefault="002D71F0" w:rsidP="00906079">
      <w:pPr>
        <w:pStyle w:val="EnglishHangEndNoCoptic"/>
      </w:pPr>
      <w:r w:rsidRPr="00AB1781">
        <w:tab/>
        <w:t xml:space="preserve">and </w:t>
      </w:r>
      <w:r w:rsidR="00556387">
        <w:t>have</w:t>
      </w:r>
      <w:r w:rsidRPr="00AB1781">
        <w:t xml:space="preserve"> not let my enemies rejoice over me.</w:t>
      </w:r>
    </w:p>
    <w:p w:rsidR="002D71F0" w:rsidRPr="00AB1781" w:rsidRDefault="002D71F0" w:rsidP="00906079">
      <w:pPr>
        <w:pStyle w:val="EnglishHangNoCoptic"/>
      </w:pPr>
      <w:r w:rsidRPr="00AB1781">
        <w:t xml:space="preserve">3 O Lord, my God, I cried to </w:t>
      </w:r>
      <w:r w:rsidR="001040C8">
        <w:t>You</w:t>
      </w:r>
      <w:r w:rsidRPr="00AB1781">
        <w:t>;</w:t>
      </w:r>
    </w:p>
    <w:p w:rsidR="002D71F0" w:rsidRPr="00AB1781" w:rsidRDefault="002D71F0" w:rsidP="00906079">
      <w:pPr>
        <w:pStyle w:val="EnglishHangEndNoCoptic"/>
      </w:pPr>
      <w:r w:rsidRPr="00AB1781">
        <w:tab/>
        <w:t xml:space="preserve">and </w:t>
      </w:r>
      <w:r w:rsidR="001040C8">
        <w:t>You</w:t>
      </w:r>
      <w:r w:rsidRPr="00AB1781">
        <w:t xml:space="preserve"> </w:t>
      </w:r>
      <w:r w:rsidR="00556387">
        <w:t>have</w:t>
      </w:r>
      <w:r w:rsidRPr="00AB1781">
        <w:t xml:space="preserve"> healed me.</w:t>
      </w:r>
    </w:p>
    <w:p w:rsidR="002D71F0" w:rsidRPr="00AB1781" w:rsidRDefault="002D71F0" w:rsidP="00906079">
      <w:pPr>
        <w:pStyle w:val="EnglishHangNoCoptic"/>
      </w:pPr>
      <w:r w:rsidRPr="00AB1781">
        <w:t xml:space="preserve">4 O Lord, </w:t>
      </w:r>
      <w:r w:rsidR="001040C8">
        <w:t>You</w:t>
      </w:r>
      <w:r w:rsidRPr="00AB1781">
        <w:t xml:space="preserve"> </w:t>
      </w:r>
      <w:r w:rsidR="00556387">
        <w:t>have</w:t>
      </w:r>
      <w:r w:rsidRPr="00AB1781">
        <w:t xml:space="preserve"> brought up my soul from hell;</w:t>
      </w:r>
    </w:p>
    <w:p w:rsidR="002D71F0" w:rsidRPr="00AB1781" w:rsidRDefault="002D71F0" w:rsidP="00906079">
      <w:pPr>
        <w:pStyle w:val="EnglishHangEndNoCoptic"/>
      </w:pPr>
      <w:r w:rsidRPr="00AB1781">
        <w:tab/>
      </w:r>
      <w:r w:rsidR="001040C8">
        <w:t>You</w:t>
      </w:r>
      <w:r w:rsidRPr="00AB1781">
        <w:t xml:space="preserve"> </w:t>
      </w:r>
      <w:r w:rsidR="00556387">
        <w:t>have</w:t>
      </w:r>
      <w:r w:rsidRPr="00AB1781">
        <w:t xml:space="preserve"> saved me from those going down to the pit.</w:t>
      </w:r>
    </w:p>
    <w:p w:rsidR="002D71F0" w:rsidRPr="00AB1781" w:rsidRDefault="002D71F0" w:rsidP="00906079">
      <w:pPr>
        <w:pStyle w:val="EnglishHangNoCoptic"/>
      </w:pPr>
      <w:r w:rsidRPr="00AB1781">
        <w:t>5 Sing to the Lord, O you His Saints,</w:t>
      </w:r>
    </w:p>
    <w:p w:rsidR="002D71F0" w:rsidRPr="00AB1781" w:rsidRDefault="002D71F0" w:rsidP="00906079">
      <w:pPr>
        <w:pStyle w:val="EnglishHangEndNoCoptic"/>
      </w:pPr>
      <w:r w:rsidRPr="00AB1781">
        <w:tab/>
        <w:t>and give thanks at the remembrance of His holiness.</w:t>
      </w:r>
    </w:p>
    <w:p w:rsidR="002D71F0" w:rsidRPr="00AB1781" w:rsidRDefault="002D71F0" w:rsidP="00906079">
      <w:pPr>
        <w:pStyle w:val="EnglishHangNoCoptic"/>
      </w:pPr>
      <w:r w:rsidRPr="00AB1781">
        <w:t>6 For wrath is in His anger,</w:t>
      </w:r>
      <w:r w:rsidRPr="00AB1781">
        <w:rPr>
          <w:rStyle w:val="FootnoteReference"/>
        </w:rPr>
        <w:footnoteReference w:id="104"/>
      </w:r>
    </w:p>
    <w:p w:rsidR="002D71F0" w:rsidRPr="00AB1781" w:rsidRDefault="002D71F0" w:rsidP="00906079">
      <w:pPr>
        <w:pStyle w:val="EnglishHangNoCoptic"/>
      </w:pPr>
      <w:r w:rsidRPr="00AB1781">
        <w:tab/>
        <w:t>but in His will is life;</w:t>
      </w:r>
    </w:p>
    <w:p w:rsidR="002D71F0" w:rsidRPr="00AB1781" w:rsidRDefault="002D71F0" w:rsidP="00906079">
      <w:pPr>
        <w:pStyle w:val="EnglishHangNoCoptic"/>
      </w:pPr>
      <w:r w:rsidRPr="00AB1781">
        <w:tab/>
        <w:t>in the evening weeping may pitch its tent,</w:t>
      </w:r>
    </w:p>
    <w:p w:rsidR="002D71F0" w:rsidRPr="00AB1781" w:rsidRDefault="002D71F0" w:rsidP="00906079">
      <w:pPr>
        <w:pStyle w:val="EnglishHangEndNoCoptic"/>
      </w:pPr>
      <w:r w:rsidRPr="00AB1781">
        <w:tab/>
        <w:t>but joy comes with the morning.</w:t>
      </w:r>
    </w:p>
    <w:p w:rsidR="002D71F0" w:rsidRPr="00AB1781" w:rsidRDefault="002D71F0" w:rsidP="00906079">
      <w:pPr>
        <w:pStyle w:val="EnglishHangNoCoptic"/>
      </w:pPr>
      <w:r w:rsidRPr="00AB1781">
        <w:t>7 So I said to myself in my prosperity:</w:t>
      </w:r>
    </w:p>
    <w:p w:rsidR="002D71F0" w:rsidRPr="00AB1781" w:rsidRDefault="002D71F0" w:rsidP="00906079">
      <w:pPr>
        <w:pStyle w:val="EnglishHangEndNoCoptic"/>
      </w:pPr>
      <w:r w:rsidRPr="00AB1781">
        <w:tab/>
        <w:t>‘I shall never be shaken.’</w:t>
      </w:r>
    </w:p>
    <w:p w:rsidR="002D71F0" w:rsidRPr="00AB1781" w:rsidRDefault="002D71F0" w:rsidP="00906079">
      <w:pPr>
        <w:pStyle w:val="EnglishHangNoCoptic"/>
      </w:pPr>
      <w:r w:rsidRPr="00AB1781">
        <w:t xml:space="preserve">8 O Lord, in </w:t>
      </w:r>
      <w:r w:rsidR="00E570CB">
        <w:t>Your</w:t>
      </w:r>
      <w:r w:rsidRPr="00AB1781">
        <w:t xml:space="preserve"> love grant power to my beauty.</w:t>
      </w:r>
      <w:r w:rsidRPr="00AB1781">
        <w:rPr>
          <w:rStyle w:val="FootnoteReference"/>
        </w:rPr>
        <w:footnoteReference w:id="105"/>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turn away </w:t>
      </w:r>
      <w:r w:rsidR="00E570CB">
        <w:t>Your</w:t>
      </w:r>
      <w:r w:rsidRPr="00AB1781">
        <w:t xml:space="preserve"> face,</w:t>
      </w:r>
    </w:p>
    <w:p w:rsidR="002D71F0" w:rsidRPr="00AB1781" w:rsidRDefault="002D71F0" w:rsidP="00906079">
      <w:pPr>
        <w:pStyle w:val="EnglishHangEndNoCoptic"/>
      </w:pPr>
      <w:r w:rsidRPr="00AB1781">
        <w:tab/>
        <w:t>and I became troubled.</w:t>
      </w:r>
    </w:p>
    <w:p w:rsidR="002D71F0" w:rsidRPr="00AB1781" w:rsidRDefault="002D71F0" w:rsidP="00906079">
      <w:pPr>
        <w:pStyle w:val="EnglishHangNoCoptic"/>
      </w:pPr>
      <w:r w:rsidRPr="00AB1781">
        <w:lastRenderedPageBreak/>
        <w:t>9 To thee, O Lord, I will cry,</w:t>
      </w:r>
    </w:p>
    <w:p w:rsidR="002D71F0" w:rsidRPr="00AB1781" w:rsidRDefault="002D71F0" w:rsidP="00906079">
      <w:pPr>
        <w:pStyle w:val="EnglishHangEndNoCoptic"/>
      </w:pPr>
      <w:r w:rsidRPr="00AB1781">
        <w:tab/>
        <w:t>and I will pray to my God:</w:t>
      </w:r>
    </w:p>
    <w:p w:rsidR="002D71F0" w:rsidRPr="00AB1781" w:rsidRDefault="002D71F0" w:rsidP="00906079">
      <w:pPr>
        <w:pStyle w:val="EnglishHangNoCoptic"/>
      </w:pPr>
      <w:r w:rsidRPr="00AB1781">
        <w:t>10 ‘What profit is there in my blood,</w:t>
      </w:r>
      <w:r w:rsidRPr="00AB1781">
        <w:rPr>
          <w:rStyle w:val="FootnoteReference"/>
        </w:rPr>
        <w:footnoteReference w:id="106"/>
      </w:r>
    </w:p>
    <w:p w:rsidR="002D71F0" w:rsidRPr="00AB1781" w:rsidRDefault="002D71F0" w:rsidP="00906079">
      <w:pPr>
        <w:pStyle w:val="EnglishHangNoCoptic"/>
      </w:pPr>
      <w:r w:rsidRPr="00AB1781">
        <w:tab/>
        <w:t>by my going down to corruption?</w:t>
      </w:r>
    </w:p>
    <w:p w:rsidR="002D71F0" w:rsidRPr="00AB1781" w:rsidRDefault="002D71F0" w:rsidP="00906079">
      <w:pPr>
        <w:pStyle w:val="EnglishHangNoCoptic"/>
      </w:pPr>
      <w:r w:rsidRPr="00AB1781">
        <w:tab/>
        <w:t xml:space="preserve">Will the dust give thanks to </w:t>
      </w:r>
      <w:r w:rsidR="001040C8">
        <w:t>You</w:t>
      </w:r>
      <w:r w:rsidRPr="00AB1781">
        <w:t>,</w:t>
      </w:r>
    </w:p>
    <w:p w:rsidR="002D71F0" w:rsidRPr="00AB1781" w:rsidRDefault="002D71F0" w:rsidP="00906079">
      <w:pPr>
        <w:pStyle w:val="EnglishHangEndNoCoptic"/>
      </w:pPr>
      <w:r w:rsidRPr="00AB1781">
        <w:tab/>
        <w:t xml:space="preserve">or will it declare </w:t>
      </w:r>
      <w:r w:rsidR="00E570CB">
        <w:t>Your</w:t>
      </w:r>
      <w:r w:rsidRPr="00AB1781">
        <w:t xml:space="preserve"> truth?’</w:t>
      </w:r>
    </w:p>
    <w:p w:rsidR="002D71F0" w:rsidRPr="00AB1781" w:rsidRDefault="002D71F0" w:rsidP="00906079">
      <w:pPr>
        <w:pStyle w:val="EnglishHangNoCoptic"/>
      </w:pPr>
      <w:r w:rsidRPr="00AB1781">
        <w:t>11 The Lord has heard and had mercy on me;</w:t>
      </w:r>
    </w:p>
    <w:p w:rsidR="002D71F0" w:rsidRPr="00AB1781" w:rsidRDefault="002D71F0" w:rsidP="00906079">
      <w:pPr>
        <w:pStyle w:val="EnglishHangEndNoCoptic"/>
      </w:pPr>
      <w:r w:rsidRPr="00AB1781">
        <w:tab/>
        <w:t>the Lord has become my helper.</w:t>
      </w:r>
    </w:p>
    <w:p w:rsidR="002D71F0" w:rsidRPr="00AB1781" w:rsidRDefault="002D71F0" w:rsidP="00906079">
      <w:pPr>
        <w:pStyle w:val="EnglishHangNoCoptic"/>
      </w:pPr>
      <w:r w:rsidRPr="00AB1781">
        <w:t xml:space="preserve">12 </w:t>
      </w:r>
      <w:r w:rsidR="001040C8">
        <w:t>You</w:t>
      </w:r>
      <w:r w:rsidRPr="00AB1781">
        <w:t xml:space="preserve"> </w:t>
      </w:r>
      <w:r w:rsidR="00556387">
        <w:t>have</w:t>
      </w:r>
      <w:r w:rsidRPr="00AB1781">
        <w:t xml:space="preserve"> turned my mourning for me into joy;</w:t>
      </w:r>
    </w:p>
    <w:p w:rsidR="002D71F0" w:rsidRPr="00AB1781" w:rsidRDefault="002D71F0" w:rsidP="00906079">
      <w:pPr>
        <w:pStyle w:val="EnglishHangNoCoptic"/>
      </w:pPr>
      <w:r w:rsidRPr="00AB1781">
        <w:tab/>
      </w:r>
      <w:r w:rsidR="001040C8">
        <w:t>You</w:t>
      </w:r>
      <w:r w:rsidRPr="00AB1781">
        <w:t xml:space="preserve"> </w:t>
      </w:r>
      <w:r w:rsidR="00556387">
        <w:t>have</w:t>
      </w:r>
      <w:r w:rsidRPr="00AB1781">
        <w:t xml:space="preserve"> ripped off my sackcloth</w:t>
      </w:r>
    </w:p>
    <w:p w:rsidR="002D71F0" w:rsidRPr="00906079" w:rsidRDefault="002D71F0" w:rsidP="00906079">
      <w:pPr>
        <w:pStyle w:val="EnglishHangEndNoCoptic"/>
      </w:pPr>
      <w:r w:rsidRPr="00AB1781">
        <w:tab/>
        <w:t>and clothed me with gladness,</w:t>
      </w:r>
    </w:p>
    <w:p w:rsidR="002D71F0" w:rsidRPr="00AB1781" w:rsidRDefault="002D71F0" w:rsidP="00906079">
      <w:pPr>
        <w:pStyle w:val="EnglishHangNoCoptic"/>
      </w:pPr>
      <w:r w:rsidRPr="00AB1781">
        <w:t>13 that my glory</w:t>
      </w:r>
      <w:r w:rsidRPr="00AB1781">
        <w:rPr>
          <w:rStyle w:val="FootnoteReference"/>
        </w:rPr>
        <w:footnoteReference w:id="107"/>
      </w:r>
      <w:r w:rsidRPr="00AB1781">
        <w:t xml:space="preserve"> may sing to </w:t>
      </w:r>
      <w:r w:rsidR="001040C8">
        <w:t>You</w:t>
      </w:r>
      <w:r w:rsidRPr="00AB1781">
        <w:t>,</w:t>
      </w:r>
    </w:p>
    <w:p w:rsidR="002D71F0" w:rsidRPr="00AB1781" w:rsidRDefault="002D71F0" w:rsidP="00906079">
      <w:pPr>
        <w:pStyle w:val="EnglishHangNoCoptic"/>
      </w:pPr>
      <w:r w:rsidRPr="00AB1781">
        <w:tab/>
        <w:t>and that I may not be pierced with sorrow.</w:t>
      </w:r>
    </w:p>
    <w:p w:rsidR="002D71F0" w:rsidRPr="00906079" w:rsidRDefault="002D71F0" w:rsidP="00906079">
      <w:pPr>
        <w:pStyle w:val="EnglishHangEndNoCoptic"/>
      </w:pPr>
      <w:r w:rsidRPr="00AB1781">
        <w:tab/>
        <w:t xml:space="preserve">O Lord my God, I will give thanks to </w:t>
      </w:r>
      <w:r w:rsidR="001040C8">
        <w:t>You</w:t>
      </w:r>
      <w:r w:rsidRPr="00AB1781">
        <w:t xml:space="preserve"> for ever.</w:t>
      </w:r>
    </w:p>
    <w:p w:rsidR="002D71F0" w:rsidRPr="00906079" w:rsidRDefault="00906079" w:rsidP="00906079">
      <w:pPr>
        <w:pStyle w:val="Heading3"/>
      </w:pPr>
      <w:r>
        <w:t>Psalm</w:t>
      </w:r>
      <w:r w:rsidR="002D71F0" w:rsidRPr="00AB1781">
        <w:t xml:space="preserve"> 30</w:t>
      </w:r>
      <w:r>
        <w:t xml:space="preserve">: In </w:t>
      </w:r>
      <w:r w:rsidR="001040C8">
        <w:t>You</w:t>
      </w:r>
      <w:r>
        <w:t>, O Lord, I hope and trust</w:t>
      </w:r>
    </w:p>
    <w:p w:rsidR="002D71F0" w:rsidRPr="007A1A59" w:rsidRDefault="002D71F0" w:rsidP="007A1A59">
      <w:pPr>
        <w:jc w:val="center"/>
        <w:rPr>
          <w:b/>
        </w:rPr>
      </w:pPr>
      <w:r w:rsidRPr="007A1A59">
        <w:rPr>
          <w:b/>
        </w:rPr>
        <w:t>A Passion Psalm. Confident Prayer in Trouble</w:t>
      </w:r>
    </w:p>
    <w:p w:rsidR="002D71F0" w:rsidRPr="007A1A59" w:rsidRDefault="001040C8" w:rsidP="007A1A59">
      <w:pPr>
        <w:jc w:val="center"/>
        <w:rPr>
          <w:b/>
        </w:rPr>
      </w:pPr>
      <w:r>
        <w:rPr>
          <w:b/>
        </w:rPr>
        <w:t>You</w:t>
      </w:r>
      <w:r w:rsidR="002D71F0" w:rsidRPr="007A1A59">
        <w:rPr>
          <w:b/>
        </w:rPr>
        <w:t xml:space="preserve"> </w:t>
      </w:r>
      <w:r w:rsidR="00556387">
        <w:rPr>
          <w:b/>
        </w:rPr>
        <w:t>have</w:t>
      </w:r>
      <w:r w:rsidR="002D71F0" w:rsidRPr="007A1A59">
        <w:rPr>
          <w:b/>
        </w:rPr>
        <w:t xml:space="preserve"> Redeemed Me, O Lord God of Truth</w:t>
      </w:r>
    </w:p>
    <w:p w:rsidR="002D71F0" w:rsidRPr="00AB1781" w:rsidRDefault="002D71F0" w:rsidP="00906079">
      <w:pPr>
        <w:pStyle w:val="Rubric"/>
      </w:pPr>
      <w:r w:rsidRPr="00AB1781">
        <w:t>1 (A Psalm by David. Of Madness)</w:t>
      </w:r>
    </w:p>
    <w:p w:rsidR="002D71F0" w:rsidRPr="00AB1781" w:rsidRDefault="002D71F0" w:rsidP="00906079">
      <w:pPr>
        <w:pStyle w:val="EnglishHangNoCoptic"/>
      </w:pPr>
      <w:r w:rsidRPr="00AB1781">
        <w:t xml:space="preserve">2 In </w:t>
      </w:r>
      <w:r w:rsidR="001040C8">
        <w:t>You</w:t>
      </w:r>
      <w:r w:rsidRPr="00AB1781">
        <w:t>, O Lord, I hope and trust;</w:t>
      </w:r>
    </w:p>
    <w:p w:rsidR="002D71F0" w:rsidRPr="00AB1781" w:rsidRDefault="002D71F0" w:rsidP="00906079">
      <w:pPr>
        <w:pStyle w:val="EnglishHangNoCoptic"/>
      </w:pPr>
      <w:r w:rsidRPr="00AB1781">
        <w:tab/>
        <w:t>let me never be put to shame.</w:t>
      </w:r>
    </w:p>
    <w:p w:rsidR="002D71F0" w:rsidRPr="00AB1781" w:rsidRDefault="002D71F0" w:rsidP="00906079">
      <w:pPr>
        <w:pStyle w:val="EnglishHangEndNoCoptic"/>
      </w:pPr>
      <w:r w:rsidRPr="00AB1781">
        <w:tab/>
        <w:t xml:space="preserve">Rescue me and deliver me in </w:t>
      </w:r>
      <w:r w:rsidR="00E570CB">
        <w:t>Your</w:t>
      </w:r>
      <w:r w:rsidRPr="00AB1781">
        <w:t xml:space="preserve"> righteousness.</w:t>
      </w:r>
      <w:r w:rsidRPr="00AB1781">
        <w:rPr>
          <w:rStyle w:val="FootnoteReference"/>
        </w:rPr>
        <w:footnoteReference w:id="108"/>
      </w:r>
    </w:p>
    <w:p w:rsidR="002D71F0" w:rsidRPr="00AB1781" w:rsidRDefault="002D71F0" w:rsidP="00906079">
      <w:pPr>
        <w:pStyle w:val="EnglishHangNoCoptic"/>
      </w:pPr>
      <w:r w:rsidRPr="00AB1781">
        <w:t xml:space="preserve">3 Incline </w:t>
      </w:r>
      <w:r w:rsidR="001040C8">
        <w:t>Your</w:t>
      </w:r>
      <w:r w:rsidRPr="00AB1781">
        <w:t xml:space="preserve"> ear to me;</w:t>
      </w:r>
    </w:p>
    <w:p w:rsidR="002D71F0" w:rsidRPr="00AB1781" w:rsidRDefault="002D71F0" w:rsidP="00906079">
      <w:pPr>
        <w:pStyle w:val="EnglishHangNoCoptic"/>
      </w:pPr>
      <w:r w:rsidRPr="00AB1781">
        <w:tab/>
        <w:t>make haste to deliver me.</w:t>
      </w:r>
    </w:p>
    <w:p w:rsidR="002D71F0" w:rsidRPr="00AB1781" w:rsidRDefault="002D71F0" w:rsidP="00906079">
      <w:pPr>
        <w:pStyle w:val="EnglishHangNoCoptic"/>
      </w:pPr>
      <w:r w:rsidRPr="00AB1781">
        <w:tab/>
        <w:t>Be my God and protector,</w:t>
      </w:r>
    </w:p>
    <w:p w:rsidR="002D71F0" w:rsidRPr="00AB1781" w:rsidRDefault="002D71F0" w:rsidP="00906079">
      <w:pPr>
        <w:pStyle w:val="EnglishHangEndNoCoptic"/>
      </w:pPr>
      <w:r w:rsidRPr="00AB1781">
        <w:tab/>
        <w:t>my house of refuge to save me.</w:t>
      </w:r>
    </w:p>
    <w:p w:rsidR="002D71F0" w:rsidRPr="00AB1781" w:rsidRDefault="002D71F0" w:rsidP="00906079">
      <w:pPr>
        <w:pStyle w:val="EnglishHangNoCoptic"/>
      </w:pPr>
      <w:r w:rsidRPr="00AB1781">
        <w:t xml:space="preserve">4 For </w:t>
      </w:r>
      <w:r w:rsidR="001040C8">
        <w:t>You</w:t>
      </w:r>
      <w:r w:rsidRPr="00AB1781">
        <w:t xml:space="preserve"> </w:t>
      </w:r>
      <w:r w:rsidR="001040C8" w:rsidRPr="00AB1781">
        <w:t>are</w:t>
      </w:r>
      <w:r w:rsidRPr="00AB1781">
        <w:t xml:space="preserve"> my strength and my refuge,</w:t>
      </w:r>
    </w:p>
    <w:p w:rsidR="002D71F0" w:rsidRPr="00AB1781" w:rsidRDefault="002D71F0" w:rsidP="00906079">
      <w:pPr>
        <w:pStyle w:val="EnglishHangNoCoptic"/>
      </w:pPr>
      <w:r w:rsidRPr="00AB1781">
        <w:tab/>
        <w:t xml:space="preserve">and for </w:t>
      </w:r>
      <w:r w:rsidR="00E570CB">
        <w:t>Your</w:t>
      </w:r>
      <w:r w:rsidRPr="00AB1781">
        <w:t xml:space="preserve"> Name’s sake</w:t>
      </w:r>
    </w:p>
    <w:p w:rsidR="002D71F0" w:rsidRPr="00AB1781" w:rsidRDefault="002D71F0" w:rsidP="00906079">
      <w:pPr>
        <w:pStyle w:val="EnglishHangEndNoCoptic"/>
      </w:pPr>
      <w:r w:rsidRPr="00AB1781">
        <w:tab/>
      </w:r>
      <w:r w:rsidR="001040C8">
        <w:t>You</w:t>
      </w:r>
      <w:r w:rsidRPr="00AB1781">
        <w:t xml:space="preserve"> </w:t>
      </w:r>
      <w:r w:rsidR="00556387">
        <w:t>will</w:t>
      </w:r>
      <w:r w:rsidRPr="00AB1781">
        <w:t xml:space="preserve"> guide me and support me.</w:t>
      </w:r>
    </w:p>
    <w:p w:rsidR="002D71F0" w:rsidRPr="00AB1781" w:rsidRDefault="002D71F0" w:rsidP="00906079">
      <w:pPr>
        <w:pStyle w:val="EnglishHangNoCoptic"/>
      </w:pPr>
      <w:r w:rsidRPr="00AB1781">
        <w:t xml:space="preserve">5 </w:t>
      </w:r>
      <w:r w:rsidR="001040C8">
        <w:t>You</w:t>
      </w:r>
      <w:r w:rsidRPr="00AB1781">
        <w:t xml:space="preserve"> </w:t>
      </w:r>
      <w:r w:rsidR="001040C8" w:rsidRPr="00AB1781">
        <w:t>will</w:t>
      </w:r>
      <w:r w:rsidRPr="00AB1781">
        <w:t xml:space="preserve"> get me out of this trap</w:t>
      </w:r>
    </w:p>
    <w:p w:rsidR="002D71F0" w:rsidRPr="00AB1781" w:rsidRDefault="002D71F0" w:rsidP="00906079">
      <w:pPr>
        <w:pStyle w:val="EnglishHangNoCoptic"/>
      </w:pPr>
      <w:r w:rsidRPr="00AB1781">
        <w:lastRenderedPageBreak/>
        <w:tab/>
        <w:t>which they have hidden for me,</w:t>
      </w:r>
    </w:p>
    <w:p w:rsidR="002D71F0" w:rsidRPr="00AB1781" w:rsidRDefault="002D71F0" w:rsidP="00906079">
      <w:pPr>
        <w:pStyle w:val="EnglishHangEndNoCoptic"/>
      </w:pPr>
      <w:r w:rsidRPr="00AB1781">
        <w:tab/>
        <w:t xml:space="preserve">for </w:t>
      </w:r>
      <w:r w:rsidR="001040C8">
        <w:t>You</w:t>
      </w:r>
      <w:r w:rsidRPr="00AB1781">
        <w:t xml:space="preserve"> </w:t>
      </w:r>
      <w:r w:rsidR="001040C8" w:rsidRPr="00AB1781">
        <w:t>are</w:t>
      </w:r>
      <w:r w:rsidRPr="00AB1781">
        <w:t xml:space="preserve"> my protector, O Lord.</w:t>
      </w:r>
    </w:p>
    <w:p w:rsidR="002D71F0" w:rsidRPr="00AB1781" w:rsidRDefault="002D71F0" w:rsidP="00906079">
      <w:pPr>
        <w:pStyle w:val="EnglishHangNoCoptic"/>
      </w:pPr>
      <w:r w:rsidRPr="00AB1781">
        <w:t xml:space="preserve">6 Into </w:t>
      </w:r>
      <w:r w:rsidR="00E570CB">
        <w:t>Your</w:t>
      </w:r>
      <w:r w:rsidRPr="00AB1781">
        <w:t xml:space="preserve"> hands I entrust my spirit;</w:t>
      </w:r>
      <w:r w:rsidRPr="00AB1781">
        <w:rPr>
          <w:rStyle w:val="FootnoteReference"/>
        </w:rPr>
        <w:footnoteReference w:id="109"/>
      </w:r>
    </w:p>
    <w:p w:rsidR="002D71F0" w:rsidRPr="00AB1781" w:rsidRDefault="002D71F0" w:rsidP="00906079">
      <w:pPr>
        <w:pStyle w:val="EnglishHangEndNoCoptic"/>
      </w:pPr>
      <w:r w:rsidRPr="00AB1781">
        <w:tab/>
        <w:t xml:space="preserve">for </w:t>
      </w:r>
      <w:r w:rsidR="001040C8">
        <w:t>You</w:t>
      </w:r>
      <w:r w:rsidRPr="00AB1781">
        <w:t xml:space="preserve"> </w:t>
      </w:r>
      <w:r w:rsidR="00556387">
        <w:t>have</w:t>
      </w:r>
      <w:r w:rsidRPr="00AB1781">
        <w:t xml:space="preserve"> redeemed me, O Lord God of truth,</w:t>
      </w:r>
    </w:p>
    <w:p w:rsidR="002D71F0" w:rsidRPr="00AB1781" w:rsidRDefault="002D71F0" w:rsidP="00906079">
      <w:pPr>
        <w:pStyle w:val="EnglishHangNoCoptic"/>
      </w:pPr>
      <w:r w:rsidRPr="00AB1781">
        <w:t xml:space="preserve">7 </w:t>
      </w:r>
      <w:r w:rsidR="001040C8">
        <w:t>You</w:t>
      </w:r>
      <w:r w:rsidRPr="00AB1781">
        <w:t xml:space="preserve"> </w:t>
      </w:r>
      <w:r w:rsidR="001040C8">
        <w:t>hate</w:t>
      </w:r>
      <w:r w:rsidRPr="00AB1781">
        <w:t xml:space="preserve"> those who observe empty follies;</w:t>
      </w:r>
      <w:r w:rsidRPr="00AB1781">
        <w:rPr>
          <w:rStyle w:val="FootnoteReference"/>
        </w:rPr>
        <w:footnoteReference w:id="110"/>
      </w:r>
    </w:p>
    <w:p w:rsidR="002D71F0" w:rsidRPr="00AB1781" w:rsidRDefault="002D71F0" w:rsidP="00906079">
      <w:pPr>
        <w:pStyle w:val="EnglishHangEndNoCoptic"/>
      </w:pPr>
      <w:r w:rsidRPr="00AB1781">
        <w:tab/>
        <w:t>but I trust in the Lord.</w:t>
      </w:r>
    </w:p>
    <w:p w:rsidR="002D71F0" w:rsidRPr="00AB1781" w:rsidRDefault="002D71F0" w:rsidP="00906079">
      <w:pPr>
        <w:pStyle w:val="EnglishHangNoCoptic"/>
      </w:pPr>
      <w:r w:rsidRPr="00AB1781">
        <w:t xml:space="preserve">8 I will rejoice and be glad in </w:t>
      </w:r>
      <w:r w:rsidR="00E570CB">
        <w:t>Your</w:t>
      </w:r>
      <w:r w:rsidRPr="00AB1781">
        <w:t xml:space="preserve"> mercy,</w:t>
      </w:r>
    </w:p>
    <w:p w:rsidR="002D71F0" w:rsidRPr="00AB1781" w:rsidRDefault="002D71F0" w:rsidP="00906079">
      <w:pPr>
        <w:pStyle w:val="EnglishHangNoCoptic"/>
      </w:pPr>
      <w:r w:rsidRPr="00AB1781">
        <w:tab/>
        <w:t xml:space="preserve">for </w:t>
      </w:r>
      <w:r w:rsidR="001040C8">
        <w:t>You</w:t>
      </w:r>
      <w:r w:rsidRPr="00AB1781">
        <w:t xml:space="preserve"> </w:t>
      </w:r>
      <w:r w:rsidR="00556387">
        <w:t>have</w:t>
      </w:r>
      <w:r w:rsidRPr="00AB1781">
        <w:t xml:space="preserve"> regarded my humility</w:t>
      </w:r>
    </w:p>
    <w:p w:rsidR="002D71F0" w:rsidRPr="00AB1781" w:rsidRDefault="002D71F0" w:rsidP="00906079">
      <w:pPr>
        <w:pStyle w:val="EnglishHangEndNoCoptic"/>
      </w:pPr>
      <w:r w:rsidRPr="00AB1781">
        <w:tab/>
        <w:t xml:space="preserve">and </w:t>
      </w:r>
      <w:r w:rsidR="00556387">
        <w:t>have</w:t>
      </w:r>
      <w:r w:rsidRPr="00AB1781">
        <w:t xml:space="preserve"> saved my soul from wants.</w:t>
      </w:r>
    </w:p>
    <w:p w:rsidR="002D71F0" w:rsidRPr="00AB1781" w:rsidRDefault="002D71F0" w:rsidP="00906079">
      <w:pPr>
        <w:pStyle w:val="EnglishHangNoCoptic"/>
      </w:pPr>
      <w:r w:rsidRPr="00AB1781">
        <w:t xml:space="preserve">9 And </w:t>
      </w:r>
      <w:r w:rsidR="001040C8">
        <w:t>You</w:t>
      </w:r>
      <w:r w:rsidRPr="00AB1781">
        <w:t xml:space="preserve"> </w:t>
      </w:r>
      <w:r w:rsidR="00556387">
        <w:t>have</w:t>
      </w:r>
      <w:r w:rsidRPr="00AB1781">
        <w:t xml:space="preserve"> not shut me up</w:t>
      </w:r>
    </w:p>
    <w:p w:rsidR="002D71F0" w:rsidRPr="00AB1781" w:rsidRDefault="002D71F0" w:rsidP="00906079">
      <w:pPr>
        <w:pStyle w:val="EnglishHangNoCoptic"/>
      </w:pPr>
      <w:r w:rsidRPr="00AB1781">
        <w:tab/>
        <w:t>in the hands of my enemies,</w:t>
      </w:r>
    </w:p>
    <w:p w:rsidR="002D71F0" w:rsidRPr="00906079" w:rsidRDefault="002D71F0" w:rsidP="00906079">
      <w:pPr>
        <w:pStyle w:val="EnglishHangEndNoCoptic"/>
      </w:pPr>
      <w:r w:rsidRPr="00AB1781">
        <w:tab/>
        <w:t xml:space="preserve">but </w:t>
      </w:r>
      <w:r w:rsidR="00556387">
        <w:t>have</w:t>
      </w:r>
      <w:r w:rsidRPr="00AB1781">
        <w:t xml:space="preserve"> set my feet in fields of freedom.</w:t>
      </w:r>
    </w:p>
    <w:p w:rsidR="002D71F0" w:rsidRPr="00AB1781" w:rsidRDefault="002D71F0" w:rsidP="00906079">
      <w:pPr>
        <w:pStyle w:val="EnglishHangNoCoptic"/>
      </w:pPr>
      <w:r w:rsidRPr="00AB1781">
        <w:t>10 Have mercy on me, O Lord,</w:t>
      </w:r>
    </w:p>
    <w:p w:rsidR="002D71F0" w:rsidRPr="00AB1781" w:rsidRDefault="002D71F0" w:rsidP="00906079">
      <w:pPr>
        <w:pStyle w:val="EnglishHangNoCoptic"/>
      </w:pPr>
      <w:r w:rsidRPr="00AB1781">
        <w:tab/>
        <w:t>for I am distressed;</w:t>
      </w:r>
    </w:p>
    <w:p w:rsidR="002D71F0" w:rsidRPr="00AB1781" w:rsidRDefault="002D71F0" w:rsidP="00906079">
      <w:pPr>
        <w:pStyle w:val="EnglishHangNoCoptic"/>
      </w:pPr>
      <w:r w:rsidRPr="00AB1781">
        <w:tab/>
        <w:t>my eye is troubled with anger,</w:t>
      </w:r>
    </w:p>
    <w:p w:rsidR="002D71F0" w:rsidRPr="00AB1781" w:rsidRDefault="002D71F0" w:rsidP="00906079">
      <w:pPr>
        <w:pStyle w:val="EnglishHangEndNoCoptic"/>
      </w:pPr>
      <w:r w:rsidRPr="00AB1781">
        <w:tab/>
        <w:t>my soul and my body also.</w:t>
      </w:r>
    </w:p>
    <w:p w:rsidR="002D71F0" w:rsidRPr="00AB1781" w:rsidRDefault="002D71F0" w:rsidP="00906079">
      <w:pPr>
        <w:pStyle w:val="EnglishHangNoCoptic"/>
      </w:pPr>
      <w:r w:rsidRPr="00AB1781">
        <w:t>11 For my life is spent with grief</w:t>
      </w:r>
    </w:p>
    <w:p w:rsidR="002D71F0" w:rsidRPr="00AB1781" w:rsidRDefault="002D71F0" w:rsidP="00906079">
      <w:pPr>
        <w:pStyle w:val="EnglishHangNoCoptic"/>
      </w:pPr>
      <w:r w:rsidRPr="00AB1781">
        <w:tab/>
        <w:t>and my years with sighing;</w:t>
      </w:r>
    </w:p>
    <w:p w:rsidR="002D71F0" w:rsidRPr="00AB1781" w:rsidRDefault="002D71F0" w:rsidP="00906079">
      <w:pPr>
        <w:pStyle w:val="EnglishHangNoCoptic"/>
      </w:pPr>
      <w:r w:rsidRPr="00AB1781">
        <w:tab/>
        <w:t>my strength has weakened from poverty,</w:t>
      </w:r>
    </w:p>
    <w:p w:rsidR="002D71F0" w:rsidRPr="00AB1781" w:rsidRDefault="002D71F0" w:rsidP="00906079">
      <w:pPr>
        <w:pStyle w:val="EnglishHangEndNoCoptic"/>
      </w:pPr>
      <w:r w:rsidRPr="00AB1781">
        <w:tab/>
        <w:t>and my bones are troubled.</w:t>
      </w:r>
    </w:p>
    <w:p w:rsidR="002D71F0" w:rsidRPr="00AB1781" w:rsidRDefault="002D71F0" w:rsidP="00906079">
      <w:pPr>
        <w:pStyle w:val="EnglishHangNoCoptic"/>
      </w:pPr>
      <w:r w:rsidRPr="00AB1781">
        <w:t>12 I have become a reproach among all my enemies,</w:t>
      </w:r>
    </w:p>
    <w:p w:rsidR="002D71F0" w:rsidRPr="00AB1781" w:rsidRDefault="002D71F0" w:rsidP="00906079">
      <w:pPr>
        <w:pStyle w:val="EnglishHangNoCoptic"/>
      </w:pPr>
      <w:r w:rsidRPr="00AB1781">
        <w:tab/>
        <w:t>and especially among my neighbours,</w:t>
      </w:r>
    </w:p>
    <w:p w:rsidR="002D71F0" w:rsidRPr="00AB1781" w:rsidRDefault="002D71F0" w:rsidP="00906079">
      <w:pPr>
        <w:pStyle w:val="EnglishHangNoCoptic"/>
      </w:pPr>
      <w:r w:rsidRPr="00AB1781">
        <w:tab/>
        <w:t>and a horror to my acquaintances;</w:t>
      </w:r>
    </w:p>
    <w:p w:rsidR="002D71F0" w:rsidRPr="00AB1781" w:rsidRDefault="002D71F0" w:rsidP="00906079">
      <w:pPr>
        <w:pStyle w:val="EnglishHangEndNoCoptic"/>
      </w:pPr>
      <w:r w:rsidRPr="00AB1781">
        <w:tab/>
        <w:t>those who see me outside shun me.</w:t>
      </w:r>
    </w:p>
    <w:p w:rsidR="002D71F0" w:rsidRPr="00AB1781" w:rsidRDefault="002D71F0" w:rsidP="00906079">
      <w:pPr>
        <w:pStyle w:val="EnglishHangNoCoptic"/>
      </w:pPr>
      <w:r w:rsidRPr="00AB1781">
        <w:t>13 I am forgotten like a buried corpse;</w:t>
      </w:r>
    </w:p>
    <w:p w:rsidR="002D71F0" w:rsidRPr="00AB1781" w:rsidRDefault="002D71F0" w:rsidP="00906079">
      <w:pPr>
        <w:pStyle w:val="EnglishHangEndNoCoptic"/>
      </w:pPr>
      <w:r w:rsidRPr="00AB1781">
        <w:tab/>
        <w:t>I am become like a broken pitcher.</w:t>
      </w:r>
    </w:p>
    <w:p w:rsidR="002D71F0" w:rsidRPr="00AB1781" w:rsidRDefault="002D71F0" w:rsidP="00906079">
      <w:pPr>
        <w:pStyle w:val="EnglishHangNoCoptic"/>
      </w:pPr>
      <w:r w:rsidRPr="00AB1781">
        <w:t>14 For I hear the blame of many</w:t>
      </w:r>
    </w:p>
    <w:p w:rsidR="002D71F0" w:rsidRPr="00AB1781" w:rsidRDefault="002D71F0" w:rsidP="00906079">
      <w:pPr>
        <w:pStyle w:val="EnglishHangNoCoptic"/>
      </w:pPr>
      <w:r w:rsidRPr="00AB1781">
        <w:tab/>
        <w:t>who hover round me,</w:t>
      </w:r>
    </w:p>
    <w:p w:rsidR="002D71F0" w:rsidRPr="00AB1781" w:rsidRDefault="002D71F0" w:rsidP="00906079">
      <w:pPr>
        <w:pStyle w:val="EnglishHangNoCoptic"/>
      </w:pPr>
      <w:r w:rsidRPr="00AB1781">
        <w:tab/>
        <w:t>as they conspire together against me</w:t>
      </w:r>
    </w:p>
    <w:p w:rsidR="002D71F0" w:rsidRPr="00AB1781" w:rsidRDefault="002D71F0" w:rsidP="00906079">
      <w:pPr>
        <w:pStyle w:val="EnglishHangEndNoCoptic"/>
      </w:pPr>
      <w:r w:rsidRPr="00AB1781">
        <w:tab/>
        <w:t>and plot to take my life.</w:t>
      </w:r>
    </w:p>
    <w:p w:rsidR="002D71F0" w:rsidRPr="00AB1781" w:rsidRDefault="002D71F0" w:rsidP="00906079">
      <w:pPr>
        <w:pStyle w:val="EnglishHangNoCoptic"/>
      </w:pPr>
      <w:r w:rsidRPr="00AB1781">
        <w:t xml:space="preserve">15 But I trust in </w:t>
      </w:r>
      <w:r w:rsidR="001040C8">
        <w:t>You</w:t>
      </w:r>
      <w:r w:rsidRPr="00AB1781">
        <w:t>, O Lord.</w:t>
      </w:r>
    </w:p>
    <w:p w:rsidR="002D71F0" w:rsidRPr="00AB1781" w:rsidRDefault="002D71F0" w:rsidP="00906079">
      <w:pPr>
        <w:pStyle w:val="EnglishHangEndNoCoptic"/>
      </w:pPr>
      <w:r w:rsidRPr="00AB1781">
        <w:lastRenderedPageBreak/>
        <w:tab/>
        <w:t>I say: ‘</w:t>
      </w:r>
      <w:r w:rsidR="001040C8">
        <w:t>You</w:t>
      </w:r>
      <w:r w:rsidRPr="00AB1781">
        <w:t xml:space="preserve"> </w:t>
      </w:r>
      <w:r w:rsidR="001040C8" w:rsidRPr="00AB1781">
        <w:t>are</w:t>
      </w:r>
      <w:r w:rsidRPr="00AB1781">
        <w:t xml:space="preserve"> my God.’</w:t>
      </w:r>
    </w:p>
    <w:p w:rsidR="002D71F0" w:rsidRPr="00AB1781" w:rsidRDefault="002D71F0" w:rsidP="00906079">
      <w:pPr>
        <w:pStyle w:val="EnglishHangNoCoptic"/>
      </w:pPr>
      <w:r w:rsidRPr="00AB1781">
        <w:t xml:space="preserve">16 My life is in </w:t>
      </w:r>
      <w:r w:rsidR="00E570CB">
        <w:t>Your</w:t>
      </w:r>
      <w:r w:rsidRPr="00AB1781">
        <w:t xml:space="preserve"> hands.</w:t>
      </w:r>
    </w:p>
    <w:p w:rsidR="002D71F0" w:rsidRPr="00AB1781" w:rsidRDefault="002D71F0" w:rsidP="00906079">
      <w:pPr>
        <w:pStyle w:val="EnglishHangNoCoptic"/>
      </w:pPr>
      <w:r w:rsidRPr="00AB1781">
        <w:tab/>
        <w:t>Deliver me from the hand of my enemies</w:t>
      </w:r>
    </w:p>
    <w:p w:rsidR="002D71F0" w:rsidRPr="00AB1781" w:rsidRDefault="002D71F0" w:rsidP="00906079">
      <w:pPr>
        <w:pStyle w:val="EnglishHangEndNoCoptic"/>
      </w:pPr>
      <w:r w:rsidRPr="00AB1781">
        <w:tab/>
        <w:t>and from those who persecute me.</w:t>
      </w:r>
    </w:p>
    <w:p w:rsidR="002D71F0" w:rsidRPr="00AB1781" w:rsidRDefault="002D71F0" w:rsidP="00906079">
      <w:pPr>
        <w:pStyle w:val="EnglishHangNoCoptic"/>
      </w:pPr>
      <w:r w:rsidRPr="00AB1781">
        <w:t xml:space="preserve">17 Let </w:t>
      </w:r>
      <w:r w:rsidR="00E570CB">
        <w:t>Your</w:t>
      </w:r>
      <w:r w:rsidRPr="00AB1781">
        <w:t xml:space="preserve"> face shine on </w:t>
      </w:r>
      <w:r w:rsidR="00E570CB">
        <w:t>Your</w:t>
      </w:r>
      <w:r w:rsidRPr="00AB1781">
        <w:t xml:space="preserve"> servant;</w:t>
      </w:r>
    </w:p>
    <w:p w:rsidR="002D71F0" w:rsidRPr="00AB1781" w:rsidRDefault="002D71F0" w:rsidP="00906079">
      <w:pPr>
        <w:pStyle w:val="EnglishHangEndNoCoptic"/>
      </w:pPr>
      <w:r w:rsidRPr="00AB1781">
        <w:tab/>
        <w:t xml:space="preserve">save me in </w:t>
      </w:r>
      <w:r w:rsidR="00E570CB">
        <w:t>Your</w:t>
      </w:r>
      <w:r w:rsidRPr="00AB1781">
        <w:t xml:space="preserve"> mercy.</w:t>
      </w:r>
    </w:p>
    <w:p w:rsidR="002D71F0" w:rsidRPr="00AB1781" w:rsidRDefault="002D71F0" w:rsidP="00906079">
      <w:pPr>
        <w:pStyle w:val="EnglishHangNoCoptic"/>
      </w:pPr>
      <w:r w:rsidRPr="00AB1781">
        <w:t>18 O Lord, let me not be disappointed,</w:t>
      </w:r>
    </w:p>
    <w:p w:rsidR="002D71F0" w:rsidRPr="00AB1781" w:rsidRDefault="002D71F0" w:rsidP="00906079">
      <w:pPr>
        <w:pStyle w:val="EnglishHangNoCoptic"/>
      </w:pPr>
      <w:r w:rsidRPr="00AB1781">
        <w:tab/>
        <w:t xml:space="preserve">for I call upon </w:t>
      </w:r>
      <w:r w:rsidR="001040C8">
        <w:t>You</w:t>
      </w:r>
      <w:r w:rsidRPr="00AB1781">
        <w:t>.</w:t>
      </w:r>
    </w:p>
    <w:p w:rsidR="002D71F0" w:rsidRPr="00AB1781" w:rsidRDefault="002D71F0" w:rsidP="00906079">
      <w:pPr>
        <w:pStyle w:val="EnglishHangNoCoptic"/>
      </w:pPr>
      <w:r w:rsidRPr="00AB1781">
        <w:tab/>
        <w:t>Let the godless be disappointed</w:t>
      </w:r>
    </w:p>
    <w:p w:rsidR="002D71F0" w:rsidRPr="00AB1781" w:rsidRDefault="002D71F0" w:rsidP="00906079">
      <w:pPr>
        <w:pStyle w:val="EnglishHangEndNoCoptic"/>
      </w:pPr>
      <w:r w:rsidRPr="00AB1781">
        <w:tab/>
        <w:t>and brought down to hell.</w:t>
      </w:r>
    </w:p>
    <w:p w:rsidR="002D71F0" w:rsidRPr="00AB1781" w:rsidRDefault="002D71F0" w:rsidP="00906079">
      <w:pPr>
        <w:pStyle w:val="EnglishHangNoCoptic"/>
      </w:pPr>
      <w:r w:rsidRPr="00AB1781">
        <w:t>19 Let lying lips be dumb</w:t>
      </w:r>
    </w:p>
    <w:p w:rsidR="002D71F0" w:rsidRPr="00AB1781" w:rsidRDefault="002D71F0" w:rsidP="00906079">
      <w:pPr>
        <w:pStyle w:val="EnglishHangNoCoptic"/>
      </w:pPr>
      <w:r w:rsidRPr="00AB1781">
        <w:tab/>
        <w:t>which forge iniquity against the righteous</w:t>
      </w:r>
    </w:p>
    <w:p w:rsidR="002D71F0" w:rsidRPr="00AB1781" w:rsidRDefault="002D71F0" w:rsidP="00906079">
      <w:pPr>
        <w:pStyle w:val="EnglishHangEndNoCoptic"/>
      </w:pPr>
      <w:r w:rsidRPr="00AB1781">
        <w:tab/>
        <w:t>in pride and contempt.</w:t>
      </w:r>
    </w:p>
    <w:p w:rsidR="002D71F0" w:rsidRPr="00AB1781" w:rsidRDefault="002D71F0" w:rsidP="00906079">
      <w:pPr>
        <w:pStyle w:val="EnglishHangNoCoptic"/>
      </w:pPr>
      <w:r w:rsidRPr="00AB1781">
        <w:t xml:space="preserve">20 O how great is </w:t>
      </w:r>
      <w:r w:rsidR="00E570CB">
        <w:t>Your</w:t>
      </w:r>
      <w:r w:rsidRPr="00AB1781">
        <w:t xml:space="preserve"> infinite goodness, O Lord,</w:t>
      </w:r>
      <w:r w:rsidRPr="00AB1781">
        <w:rPr>
          <w:rStyle w:val="FootnoteReference"/>
        </w:rPr>
        <w:footnoteReference w:id="111"/>
      </w:r>
    </w:p>
    <w:p w:rsidR="002D71F0" w:rsidRPr="00AB1781" w:rsidRDefault="002D71F0" w:rsidP="00906079">
      <w:pPr>
        <w:pStyle w:val="EnglishHangNoCoptic"/>
      </w:pPr>
      <w:r w:rsidRPr="00AB1781">
        <w:tab/>
        <w:t xml:space="preserve">which </w:t>
      </w:r>
      <w:r w:rsidR="001040C8">
        <w:t>You</w:t>
      </w:r>
      <w:r w:rsidRPr="00AB1781">
        <w:t xml:space="preserve"> </w:t>
      </w:r>
      <w:r w:rsidR="00556387">
        <w:t>have</w:t>
      </w:r>
      <w:r w:rsidRPr="00AB1781">
        <w:t xml:space="preserve"> hidden for those who fear </w:t>
      </w:r>
      <w:r w:rsidR="001040C8">
        <w:t>You</w:t>
      </w:r>
    </w:p>
    <w:p w:rsidR="002D71F0" w:rsidRPr="00AB1781" w:rsidRDefault="002D71F0" w:rsidP="00906079">
      <w:pPr>
        <w:pStyle w:val="EnglishHangNoCoptic"/>
      </w:pPr>
      <w:r w:rsidRPr="00AB1781">
        <w:tab/>
        <w:t xml:space="preserve">and wrought for those who trust in </w:t>
      </w:r>
      <w:r w:rsidR="001040C8">
        <w:t>You</w:t>
      </w:r>
    </w:p>
    <w:p w:rsidR="002D71F0" w:rsidRPr="00906079" w:rsidRDefault="002D71F0" w:rsidP="00906079">
      <w:pPr>
        <w:pStyle w:val="EnglishHangEndNoCoptic"/>
      </w:pPr>
      <w:r w:rsidRPr="00AB1781">
        <w:tab/>
        <w:t>before the sons of men!</w:t>
      </w:r>
    </w:p>
    <w:p w:rsidR="002D71F0" w:rsidRPr="00AB1781" w:rsidRDefault="002D71F0" w:rsidP="00906079">
      <w:pPr>
        <w:pStyle w:val="EnglishHangNoCoptic"/>
      </w:pPr>
      <w:r w:rsidRPr="00AB1781">
        <w:t xml:space="preserve">21 </w:t>
      </w:r>
      <w:r w:rsidR="001040C8">
        <w:t>You</w:t>
      </w:r>
      <w:r w:rsidRPr="00AB1781">
        <w:t xml:space="preserve"> </w:t>
      </w:r>
      <w:r w:rsidR="001040C8">
        <w:t>hide</w:t>
      </w:r>
      <w:r w:rsidRPr="00AB1781">
        <w:t xml:space="preserve"> them in the secrecy of </w:t>
      </w:r>
      <w:r w:rsidR="00E570CB">
        <w:t>Your</w:t>
      </w:r>
      <w:r w:rsidRPr="00AB1781">
        <w:t xml:space="preserve"> presence</w:t>
      </w:r>
    </w:p>
    <w:p w:rsidR="002D71F0" w:rsidRPr="00AB1781" w:rsidRDefault="002D71F0" w:rsidP="00906079">
      <w:pPr>
        <w:pStyle w:val="EnglishHangNoCoptic"/>
      </w:pPr>
      <w:r w:rsidRPr="00AB1781">
        <w:tab/>
        <w:t>from the disturbance of men;</w:t>
      </w:r>
    </w:p>
    <w:p w:rsidR="002D71F0" w:rsidRPr="00AB1781" w:rsidRDefault="002D71F0" w:rsidP="00906079">
      <w:pPr>
        <w:pStyle w:val="EnglishHangNoCoptic"/>
      </w:pPr>
      <w:r w:rsidRPr="00AB1781">
        <w:tab/>
      </w:r>
      <w:r w:rsidR="001040C8">
        <w:t>You</w:t>
      </w:r>
      <w:r w:rsidRPr="00AB1781">
        <w:t xml:space="preserve"> </w:t>
      </w:r>
      <w:r w:rsidR="001040C8">
        <w:t>shelter</w:t>
      </w:r>
      <w:r w:rsidRPr="00AB1781">
        <w:t xml:space="preserve"> them in </w:t>
      </w:r>
      <w:r w:rsidR="00E570CB">
        <w:t>Your</w:t>
      </w:r>
      <w:r w:rsidRPr="00AB1781">
        <w:t xml:space="preserve"> sanctuary</w:t>
      </w:r>
    </w:p>
    <w:p w:rsidR="002D71F0" w:rsidRPr="00AB1781" w:rsidRDefault="002D71F0" w:rsidP="00906079">
      <w:pPr>
        <w:pStyle w:val="EnglishHangEndNoCoptic"/>
      </w:pPr>
      <w:r w:rsidRPr="00AB1781">
        <w:tab/>
        <w:t>from the strife of tongues.</w:t>
      </w:r>
    </w:p>
    <w:p w:rsidR="002D71F0" w:rsidRPr="00AB1781" w:rsidRDefault="002D71F0" w:rsidP="00906079">
      <w:pPr>
        <w:pStyle w:val="EnglishHangNoCoptic"/>
      </w:pPr>
      <w:r w:rsidRPr="00AB1781">
        <w:t>22 Blessed is the Lord,</w:t>
      </w:r>
    </w:p>
    <w:p w:rsidR="002D71F0" w:rsidRPr="00AB1781" w:rsidRDefault="002D71F0" w:rsidP="00906079">
      <w:pPr>
        <w:pStyle w:val="EnglishHangNoCoptic"/>
      </w:pPr>
      <w:r w:rsidRPr="00AB1781">
        <w:tab/>
        <w:t>for He has shown the wonder of His mercy</w:t>
      </w:r>
    </w:p>
    <w:p w:rsidR="002D71F0" w:rsidRPr="00AB1781" w:rsidRDefault="002D71F0" w:rsidP="00906079">
      <w:pPr>
        <w:pStyle w:val="EnglishHangEndNoCoptic"/>
      </w:pPr>
      <w:r w:rsidRPr="00AB1781">
        <w:tab/>
        <w:t>in a besieged city.</w:t>
      </w:r>
    </w:p>
    <w:p w:rsidR="002D71F0" w:rsidRPr="00AB1781" w:rsidRDefault="002D71F0" w:rsidP="00906079">
      <w:pPr>
        <w:pStyle w:val="EnglishHangNoCoptic"/>
      </w:pPr>
      <w:r w:rsidRPr="00AB1781">
        <w:t>23 Yet I said in my madness:</w:t>
      </w:r>
    </w:p>
    <w:p w:rsidR="002D71F0" w:rsidRPr="00AB1781" w:rsidRDefault="002D71F0" w:rsidP="00906079">
      <w:pPr>
        <w:pStyle w:val="EnglishHangNoCoptic"/>
      </w:pPr>
      <w:r w:rsidRPr="00AB1781">
        <w:tab/>
        <w:t xml:space="preserve">‘I am an outcast to </w:t>
      </w:r>
      <w:r w:rsidR="00E570CB">
        <w:t>Your</w:t>
      </w:r>
      <w:r w:rsidRPr="00AB1781">
        <w:t xml:space="preserve"> watchful presence.’</w:t>
      </w:r>
      <w:r w:rsidRPr="00AB1781">
        <w:rPr>
          <w:rStyle w:val="FootnoteReference"/>
        </w:rPr>
        <w:footnoteReference w:id="112"/>
      </w:r>
    </w:p>
    <w:p w:rsidR="002D71F0" w:rsidRPr="00AB1781" w:rsidRDefault="002D71F0" w:rsidP="00906079">
      <w:pPr>
        <w:pStyle w:val="EnglishHangNoCoptic"/>
      </w:pPr>
      <w:r w:rsidRPr="00AB1781">
        <w:tab/>
        <w:t xml:space="preserve">But </w:t>
      </w:r>
      <w:r w:rsidR="001040C8">
        <w:t>You</w:t>
      </w:r>
      <w:r w:rsidRPr="00AB1781">
        <w:t xml:space="preserve"> </w:t>
      </w:r>
      <w:r w:rsidR="001040C8">
        <w:t>did</w:t>
      </w:r>
      <w:r w:rsidRPr="00AB1781">
        <w:t xml:space="preserve"> hear the voice of my prayer</w:t>
      </w:r>
    </w:p>
    <w:p w:rsidR="002D71F0" w:rsidRPr="00AB1781" w:rsidRDefault="002D71F0" w:rsidP="00906079">
      <w:pPr>
        <w:pStyle w:val="EnglishHangEndNoCoptic"/>
      </w:pPr>
      <w:r w:rsidRPr="00AB1781">
        <w:tab/>
        <w:t xml:space="preserve">when I cried to </w:t>
      </w:r>
      <w:r w:rsidR="001040C8">
        <w:t>You</w:t>
      </w:r>
      <w:r w:rsidRPr="00AB1781">
        <w:t>.</w:t>
      </w:r>
    </w:p>
    <w:p w:rsidR="002D71F0" w:rsidRPr="00AB1781" w:rsidRDefault="002D71F0" w:rsidP="00906079">
      <w:pPr>
        <w:pStyle w:val="EnglishHangNoCoptic"/>
      </w:pPr>
      <w:r w:rsidRPr="00AB1781">
        <w:t>24 Love the Lord, all you His Saints</w:t>
      </w:r>
    </w:p>
    <w:p w:rsidR="002D71F0" w:rsidRPr="00AB1781" w:rsidRDefault="002D71F0" w:rsidP="00906079">
      <w:pPr>
        <w:pStyle w:val="EnglishHangNoCoptic"/>
      </w:pPr>
      <w:r w:rsidRPr="00AB1781">
        <w:tab/>
        <w:t>for the Lord requires truth</w:t>
      </w:r>
    </w:p>
    <w:p w:rsidR="002D71F0" w:rsidRPr="00AB1781" w:rsidRDefault="002D71F0" w:rsidP="00906079">
      <w:pPr>
        <w:pStyle w:val="EnglishHangEndNoCoptic"/>
      </w:pPr>
      <w:r w:rsidRPr="00AB1781">
        <w:tab/>
        <w:t>and fully repays those who act with pride.</w:t>
      </w:r>
      <w:r w:rsidRPr="00AB1781">
        <w:rPr>
          <w:rStyle w:val="FootnoteReference"/>
        </w:rPr>
        <w:footnoteReference w:id="113"/>
      </w:r>
    </w:p>
    <w:p w:rsidR="002D71F0" w:rsidRPr="00AB1781" w:rsidRDefault="002D71F0" w:rsidP="00906079">
      <w:pPr>
        <w:pStyle w:val="EnglishHangNoCoptic"/>
      </w:pPr>
      <w:r w:rsidRPr="00AB1781">
        <w:lastRenderedPageBreak/>
        <w:t>25 Have courage and let your heart be strong,</w:t>
      </w:r>
    </w:p>
    <w:p w:rsidR="002D71F0" w:rsidRPr="00906079" w:rsidRDefault="002D71F0" w:rsidP="00906079">
      <w:pPr>
        <w:pStyle w:val="EnglishHangEndNoCoptic"/>
      </w:pPr>
      <w:r w:rsidRPr="00AB1781">
        <w:tab/>
        <w:t>all you who trust in the Lord.</w:t>
      </w:r>
    </w:p>
    <w:p w:rsidR="002D71F0" w:rsidRPr="00906079" w:rsidRDefault="00906079" w:rsidP="00906079">
      <w:pPr>
        <w:pStyle w:val="Heading3"/>
      </w:pPr>
      <w:r>
        <w:t>Psalm</w:t>
      </w:r>
      <w:r w:rsidR="002D71F0" w:rsidRPr="00AB1781">
        <w:t xml:space="preserve"> 31</w:t>
      </w:r>
      <w:r>
        <w:t>: Blessed are they whose iniquities are forgiven</w:t>
      </w:r>
    </w:p>
    <w:p w:rsidR="002D71F0" w:rsidRPr="007A1A59" w:rsidRDefault="002D71F0" w:rsidP="007A1A59">
      <w:pPr>
        <w:jc w:val="center"/>
        <w:rPr>
          <w:b/>
        </w:rPr>
      </w:pPr>
      <w:r w:rsidRPr="007A1A59">
        <w:rPr>
          <w:b/>
        </w:rPr>
        <w:t>A Prayer of Repentance and Confession</w:t>
      </w:r>
    </w:p>
    <w:p w:rsidR="002D71F0" w:rsidRPr="007A1A59" w:rsidRDefault="002D71F0" w:rsidP="007A1A59">
      <w:pPr>
        <w:jc w:val="center"/>
        <w:rPr>
          <w:b/>
        </w:rPr>
      </w:pPr>
      <w:r w:rsidRPr="007A1A59">
        <w:rPr>
          <w:b/>
        </w:rPr>
        <w:t>The Joy of Being Forgiven</w:t>
      </w:r>
    </w:p>
    <w:p w:rsidR="002D71F0" w:rsidRPr="00906079" w:rsidRDefault="002D71F0" w:rsidP="00906079">
      <w:pPr>
        <w:pStyle w:val="Rubric"/>
      </w:pPr>
      <w:r w:rsidRPr="00AB1781">
        <w:t>(By David. Of Contemplation)</w:t>
      </w:r>
    </w:p>
    <w:p w:rsidR="002D71F0" w:rsidRPr="00AB1781" w:rsidRDefault="002D71F0" w:rsidP="00906079">
      <w:pPr>
        <w:pStyle w:val="EnglishHangNoCoptic"/>
      </w:pPr>
      <w:r w:rsidRPr="00AB1781">
        <w:t>1 Blessed are they whose iniquities are forgiven,</w:t>
      </w:r>
    </w:p>
    <w:p w:rsidR="002D71F0" w:rsidRPr="00AB1781" w:rsidRDefault="002D71F0" w:rsidP="00906079">
      <w:pPr>
        <w:pStyle w:val="EnglishHangEndNoCoptic"/>
      </w:pPr>
      <w:r w:rsidRPr="00AB1781">
        <w:tab/>
        <w:t>and whose sins are covered.</w:t>
      </w:r>
      <w:r w:rsidRPr="00AB1781">
        <w:rPr>
          <w:rStyle w:val="FootnoteReference"/>
        </w:rPr>
        <w:footnoteReference w:id="114"/>
      </w:r>
    </w:p>
    <w:p w:rsidR="002D71F0" w:rsidRPr="00AB1781" w:rsidRDefault="002D71F0" w:rsidP="00906079">
      <w:pPr>
        <w:pStyle w:val="EnglishHangNoCoptic"/>
      </w:pPr>
      <w:r w:rsidRPr="00AB1781">
        <w:t>2 Blessed is the man to whom the Lord imputes no sin</w:t>
      </w:r>
    </w:p>
    <w:p w:rsidR="002D71F0" w:rsidRPr="00AB1781" w:rsidRDefault="002D71F0" w:rsidP="00906079">
      <w:pPr>
        <w:pStyle w:val="EnglishHangEndNoCoptic"/>
      </w:pPr>
      <w:r w:rsidRPr="00AB1781">
        <w:tab/>
        <w:t>and in whose mouth there is no deceit.</w:t>
      </w:r>
    </w:p>
    <w:p w:rsidR="002D71F0" w:rsidRPr="00AB1781" w:rsidRDefault="002D71F0" w:rsidP="00906079">
      <w:pPr>
        <w:pStyle w:val="EnglishHangNoCoptic"/>
      </w:pPr>
      <w:r w:rsidRPr="00AB1781">
        <w:t>3 When I kept silent,</w:t>
      </w:r>
      <w:r w:rsidRPr="00AB1781">
        <w:rPr>
          <w:rStyle w:val="FootnoteReference"/>
        </w:rPr>
        <w:footnoteReference w:id="115"/>
      </w:r>
      <w:r w:rsidRPr="00AB1781">
        <w:t xml:space="preserve"> my bones grew old</w:t>
      </w:r>
    </w:p>
    <w:p w:rsidR="002D71F0" w:rsidRPr="00AB1781" w:rsidRDefault="002D71F0" w:rsidP="00906079">
      <w:pPr>
        <w:pStyle w:val="EnglishHangEndNoCoptic"/>
      </w:pPr>
      <w:r w:rsidRPr="00AB1781">
        <w:tab/>
        <w:t>from my groaning all day long.</w:t>
      </w:r>
    </w:p>
    <w:p w:rsidR="002D71F0" w:rsidRPr="00AB1781" w:rsidRDefault="002D71F0" w:rsidP="00906079">
      <w:pPr>
        <w:pStyle w:val="EnglishHangNoCoptic"/>
      </w:pPr>
      <w:r w:rsidRPr="00AB1781">
        <w:t xml:space="preserve">4 For day and night </w:t>
      </w:r>
      <w:r w:rsidR="00E570CB">
        <w:t>Your</w:t>
      </w:r>
      <w:r w:rsidRPr="00AB1781">
        <w:t xml:space="preserve"> hand was heavy upon me;</w:t>
      </w:r>
    </w:p>
    <w:p w:rsidR="002D71F0" w:rsidRPr="00AB1781" w:rsidRDefault="002D71F0" w:rsidP="00906079">
      <w:pPr>
        <w:pStyle w:val="EnglishHangEndNoCoptic"/>
      </w:pPr>
      <w:r w:rsidRPr="00AB1781">
        <w:tab/>
        <w:t xml:space="preserve">I was reduced to misery by a piercing thorn. </w:t>
      </w:r>
      <w:r w:rsidRPr="00AB1781">
        <w:rPr>
          <w:i/>
        </w:rPr>
        <w:t>(Pause)</w:t>
      </w:r>
    </w:p>
    <w:p w:rsidR="002D71F0" w:rsidRPr="00AB1781" w:rsidRDefault="002D71F0" w:rsidP="00906079">
      <w:pPr>
        <w:pStyle w:val="EnglishHangNoCoptic"/>
      </w:pPr>
      <w:r w:rsidRPr="00AB1781">
        <w:t xml:space="preserve">5 I made known my sin to </w:t>
      </w:r>
      <w:r w:rsidR="001040C8">
        <w:t>You</w:t>
      </w:r>
    </w:p>
    <w:p w:rsidR="002D71F0" w:rsidRPr="00AB1781" w:rsidRDefault="002D71F0" w:rsidP="00906079">
      <w:pPr>
        <w:pStyle w:val="EnglishHangNoCoptic"/>
      </w:pPr>
      <w:r w:rsidRPr="00AB1781">
        <w:tab/>
        <w:t>and no longer hid my iniquity.</w:t>
      </w:r>
    </w:p>
    <w:p w:rsidR="002D71F0" w:rsidRPr="00AB1781" w:rsidRDefault="002D71F0" w:rsidP="00906079">
      <w:pPr>
        <w:pStyle w:val="EnglishHangNoCoptic"/>
      </w:pPr>
      <w:r w:rsidRPr="00AB1781">
        <w:tab/>
        <w:t>I said: ‘I will confess against myself my sin to the Lord.’</w:t>
      </w:r>
    </w:p>
    <w:p w:rsidR="002D71F0" w:rsidRPr="00906079" w:rsidRDefault="002D71F0" w:rsidP="00906079">
      <w:pPr>
        <w:pStyle w:val="EnglishHangEndNoCoptic"/>
      </w:pPr>
      <w:r w:rsidRPr="00AB1781">
        <w:tab/>
        <w:t xml:space="preserve">And </w:t>
      </w:r>
      <w:r w:rsidR="001040C8">
        <w:t>You</w:t>
      </w:r>
      <w:r w:rsidRPr="00AB1781">
        <w:t xml:space="preserve"> </w:t>
      </w:r>
      <w:r w:rsidR="001040C8">
        <w:t>forgave</w:t>
      </w:r>
      <w:r w:rsidRPr="00AB1781">
        <w:t xml:space="preserve"> the profanity of my heart. </w:t>
      </w:r>
      <w:r w:rsidRPr="00AB1781">
        <w:rPr>
          <w:i/>
        </w:rPr>
        <w:t>(Pause)</w:t>
      </w:r>
    </w:p>
    <w:p w:rsidR="002D71F0" w:rsidRPr="00AB1781" w:rsidRDefault="002D71F0" w:rsidP="00906079">
      <w:pPr>
        <w:pStyle w:val="EnglishHangNoCoptic"/>
      </w:pPr>
      <w:r w:rsidRPr="00AB1781">
        <w:t xml:space="preserve">6 For this every saint should pray to </w:t>
      </w:r>
      <w:r w:rsidR="001040C8">
        <w:t>You</w:t>
      </w:r>
    </w:p>
    <w:p w:rsidR="002D71F0" w:rsidRPr="00AB1781" w:rsidRDefault="002D71F0" w:rsidP="00906079">
      <w:pPr>
        <w:pStyle w:val="EnglishHangNoCoptic"/>
      </w:pPr>
      <w:r w:rsidRPr="00AB1781">
        <w:tab/>
        <w:t>at the right time:</w:t>
      </w:r>
    </w:p>
    <w:p w:rsidR="002D71F0" w:rsidRPr="00AB1781" w:rsidRDefault="002D71F0" w:rsidP="00906079">
      <w:pPr>
        <w:pStyle w:val="EnglishHangNoCoptic"/>
      </w:pPr>
      <w:r w:rsidRPr="00AB1781">
        <w:tab/>
        <w:t>then in a flood of many waters</w:t>
      </w:r>
    </w:p>
    <w:p w:rsidR="002D71F0" w:rsidRPr="00AB1781" w:rsidRDefault="002D71F0" w:rsidP="00906079">
      <w:pPr>
        <w:pStyle w:val="EnglishHangEndNoCoptic"/>
      </w:pPr>
      <w:r w:rsidRPr="00AB1781">
        <w:tab/>
        <w:t>the waves will not come near him.</w:t>
      </w:r>
    </w:p>
    <w:p w:rsidR="002D71F0" w:rsidRPr="00AB1781" w:rsidRDefault="002D71F0" w:rsidP="00906079">
      <w:pPr>
        <w:pStyle w:val="EnglishHangNoCoptic"/>
      </w:pPr>
      <w:r w:rsidRPr="00AB1781">
        <w:t xml:space="preserve">7 </w:t>
      </w:r>
      <w:r w:rsidR="001040C8">
        <w:t>You</w:t>
      </w:r>
      <w:r w:rsidRPr="00AB1781">
        <w:t xml:space="preserve"> </w:t>
      </w:r>
      <w:r w:rsidR="001040C8" w:rsidRPr="00AB1781">
        <w:t>are</w:t>
      </w:r>
      <w:r w:rsidRPr="00AB1781">
        <w:t xml:space="preserve"> my refuge from the trouble besetting me;</w:t>
      </w:r>
    </w:p>
    <w:p w:rsidR="002D71F0" w:rsidRPr="00AB1781" w:rsidRDefault="002D71F0" w:rsidP="00906079">
      <w:pPr>
        <w:pStyle w:val="EnglishHangEndNoCoptic"/>
      </w:pPr>
      <w:r w:rsidRPr="00AB1781">
        <w:tab/>
        <w:t xml:space="preserve">my joy, deliver me from those who surround me. </w:t>
      </w:r>
      <w:r w:rsidRPr="00AB1781">
        <w:rPr>
          <w:i/>
        </w:rPr>
        <w:t>(Pause)</w:t>
      </w:r>
    </w:p>
    <w:p w:rsidR="002D71F0" w:rsidRPr="00AB1781" w:rsidRDefault="002D71F0" w:rsidP="00906079">
      <w:pPr>
        <w:pStyle w:val="EnglishHangNoCoptic"/>
      </w:pPr>
      <w:r w:rsidRPr="00AB1781">
        <w:t>8 ‘I will instruct you and teach you the way to go;</w:t>
      </w:r>
    </w:p>
    <w:p w:rsidR="002D71F0" w:rsidRPr="00AB1781" w:rsidRDefault="002D71F0" w:rsidP="00906079">
      <w:pPr>
        <w:pStyle w:val="EnglishHangEndNoCoptic"/>
      </w:pPr>
      <w:r w:rsidRPr="00AB1781">
        <w:tab/>
        <w:t>I will fix My eyes upon you.’</w:t>
      </w:r>
    </w:p>
    <w:p w:rsidR="002D71F0" w:rsidRPr="00AB1781" w:rsidRDefault="002D71F0" w:rsidP="00906079">
      <w:pPr>
        <w:pStyle w:val="EnglishHangNoCoptic"/>
      </w:pPr>
      <w:r w:rsidRPr="00AB1781">
        <w:lastRenderedPageBreak/>
        <w:t>9 Be not like a horse or a mule,</w:t>
      </w:r>
    </w:p>
    <w:p w:rsidR="002D71F0" w:rsidRPr="00AB1781" w:rsidRDefault="002D71F0" w:rsidP="00906079">
      <w:pPr>
        <w:pStyle w:val="EnglishHangNoCoptic"/>
      </w:pPr>
      <w:r w:rsidRPr="00AB1781">
        <w:tab/>
        <w:t>which have no understanding,</w:t>
      </w:r>
    </w:p>
    <w:p w:rsidR="002D71F0" w:rsidRPr="00AB1781" w:rsidRDefault="002D71F0" w:rsidP="00906079">
      <w:pPr>
        <w:pStyle w:val="EnglishHangNoCoptic"/>
      </w:pPr>
      <w:r w:rsidRPr="00AB1781">
        <w:tab/>
        <w:t>whose mouth must be held with bit and bridle,</w:t>
      </w:r>
    </w:p>
    <w:p w:rsidR="002D71F0" w:rsidRPr="00AB1781" w:rsidRDefault="002D71F0" w:rsidP="00906079">
      <w:pPr>
        <w:pStyle w:val="EnglishHangEndNoCoptic"/>
      </w:pPr>
      <w:r w:rsidRPr="00AB1781">
        <w:tab/>
        <w:t>or they will not come near you.</w:t>
      </w:r>
    </w:p>
    <w:p w:rsidR="002D71F0" w:rsidRPr="00AB1781" w:rsidRDefault="002D71F0" w:rsidP="00906079">
      <w:pPr>
        <w:pStyle w:val="EnglishHangNoCoptic"/>
      </w:pPr>
      <w:r w:rsidRPr="00AB1781">
        <w:t>10 Many are the scourges of the sinner,</w:t>
      </w:r>
    </w:p>
    <w:p w:rsidR="002D71F0" w:rsidRPr="00AB1781" w:rsidRDefault="002D71F0" w:rsidP="00906079">
      <w:pPr>
        <w:pStyle w:val="EnglishHangEndNoCoptic"/>
      </w:pPr>
      <w:r w:rsidRPr="00AB1781">
        <w:tab/>
        <w:t>but mercy surrounds him who trusts in the Lord.</w:t>
      </w:r>
    </w:p>
    <w:p w:rsidR="002D71F0" w:rsidRPr="00AB1781" w:rsidRDefault="002D71F0" w:rsidP="00906079">
      <w:pPr>
        <w:pStyle w:val="EnglishHangNoCoptic"/>
      </w:pPr>
      <w:r w:rsidRPr="00AB1781">
        <w:t>11 Be glad in the Lord and rejoice, you righteous;</w:t>
      </w:r>
    </w:p>
    <w:p w:rsidR="00CF35A1" w:rsidRDefault="002D71F0" w:rsidP="009C1C97">
      <w:pPr>
        <w:pStyle w:val="EnglishHangEndNoCoptic"/>
      </w:pPr>
      <w:r w:rsidRPr="00AB1781">
        <w:tab/>
        <w:t>and exult all you whose hearts are right.</w:t>
      </w:r>
      <w:r w:rsidRPr="00AB1781">
        <w:rPr>
          <w:rStyle w:val="FootnoteReference"/>
        </w:rPr>
        <w:footnoteReference w:id="116"/>
      </w:r>
    </w:p>
    <w:p w:rsidR="00950468" w:rsidRPr="00950468" w:rsidRDefault="00950468" w:rsidP="00950468">
      <w:pPr>
        <w:pStyle w:val="Heading3"/>
      </w:pPr>
      <w:r>
        <w:t>Psalm</w:t>
      </w:r>
      <w:r w:rsidRPr="00AB1781">
        <w:t xml:space="preserve"> 32</w:t>
      </w:r>
      <w:r>
        <w:t>: Rejoice in the Lord, you righteous</w:t>
      </w:r>
    </w:p>
    <w:p w:rsidR="00950468" w:rsidRPr="007A1A59" w:rsidRDefault="00950468" w:rsidP="007A1A59">
      <w:pPr>
        <w:jc w:val="center"/>
        <w:rPr>
          <w:b/>
        </w:rPr>
      </w:pPr>
      <w:r w:rsidRPr="007A1A59">
        <w:rPr>
          <w:b/>
        </w:rPr>
        <w:t>The New Song of Victory and Heavenly Earthquake</w:t>
      </w:r>
    </w:p>
    <w:p w:rsidR="00950468" w:rsidRPr="007A1A59" w:rsidRDefault="00950468" w:rsidP="007A1A59">
      <w:pPr>
        <w:jc w:val="center"/>
        <w:rPr>
          <w:b/>
        </w:rPr>
      </w:pPr>
      <w:r w:rsidRPr="007A1A59">
        <w:rPr>
          <w:b/>
        </w:rPr>
        <w:t>Praise of God’s Perfection in Word and Work</w:t>
      </w:r>
    </w:p>
    <w:p w:rsidR="00950468" w:rsidRPr="00AB1781" w:rsidRDefault="00950468" w:rsidP="00950468">
      <w:pPr>
        <w:pStyle w:val="EnglishHangNoCoptic"/>
      </w:pPr>
      <w:r w:rsidRPr="00AB1781">
        <w:t>1 Rejoice in the Lord, you righteous!</w:t>
      </w:r>
    </w:p>
    <w:p w:rsidR="00950468" w:rsidRPr="00AB1781" w:rsidRDefault="00950468" w:rsidP="00950468">
      <w:pPr>
        <w:pStyle w:val="EnglishHangEndNoCoptic"/>
      </w:pPr>
      <w:r w:rsidRPr="00AB1781">
        <w:tab/>
        <w:t>Praise befits the upright.</w:t>
      </w:r>
    </w:p>
    <w:p w:rsidR="00950468" w:rsidRPr="00AB1781" w:rsidRDefault="00950468" w:rsidP="00950468">
      <w:pPr>
        <w:pStyle w:val="EnglishHangNoCoptic"/>
      </w:pPr>
      <w:r w:rsidRPr="00AB1781">
        <w:t>2 Give thanks to the Lord with the harp;</w:t>
      </w:r>
    </w:p>
    <w:p w:rsidR="00950468" w:rsidRPr="00AB1781" w:rsidRDefault="00950468" w:rsidP="00950468">
      <w:pPr>
        <w:pStyle w:val="EnglishHangEndNoCoptic"/>
      </w:pPr>
      <w:r w:rsidRPr="00AB1781">
        <w:tab/>
        <w:t>sing praises to Him with a ten-stringed psaltery.</w:t>
      </w:r>
    </w:p>
    <w:p w:rsidR="00950468" w:rsidRPr="00AB1781" w:rsidRDefault="00950468" w:rsidP="00950468">
      <w:pPr>
        <w:pStyle w:val="EnglishHangNoCoptic"/>
      </w:pPr>
      <w:r w:rsidRPr="00AB1781">
        <w:t>3 Sing Him a song that is new;</w:t>
      </w:r>
    </w:p>
    <w:p w:rsidR="00950468" w:rsidRPr="00AB1781" w:rsidRDefault="00950468" w:rsidP="00950468">
      <w:pPr>
        <w:pStyle w:val="EnglishHangEndNoCoptic"/>
      </w:pPr>
      <w:r w:rsidRPr="00AB1781">
        <w:tab/>
        <w:t>sing with a will and a shout.</w:t>
      </w:r>
    </w:p>
    <w:p w:rsidR="00950468" w:rsidRPr="00AB1781" w:rsidRDefault="00950468" w:rsidP="00950468">
      <w:pPr>
        <w:pStyle w:val="EnglishHangNoCoptic"/>
      </w:pPr>
      <w:r w:rsidRPr="00AB1781">
        <w:t>4 For the word of the Lord is true,</w:t>
      </w:r>
    </w:p>
    <w:p w:rsidR="00950468" w:rsidRPr="00AB1781" w:rsidRDefault="00950468" w:rsidP="00950468">
      <w:pPr>
        <w:pStyle w:val="EnglishHangEndNoCoptic"/>
      </w:pPr>
      <w:r w:rsidRPr="00AB1781">
        <w:tab/>
        <w:t>and all His works are acts of faith.</w:t>
      </w:r>
    </w:p>
    <w:p w:rsidR="00950468" w:rsidRPr="00AB1781" w:rsidRDefault="00950468" w:rsidP="00950468">
      <w:pPr>
        <w:pStyle w:val="EnglishHangNoCoptic"/>
      </w:pPr>
      <w:r w:rsidRPr="00AB1781">
        <w:t>5 H</w:t>
      </w:r>
      <w:r>
        <w:t>e loves m</w:t>
      </w:r>
      <w:r w:rsidRPr="00AB1781">
        <w:t>ercy and justice;</w:t>
      </w:r>
    </w:p>
    <w:p w:rsidR="00950468" w:rsidRPr="00AB1781" w:rsidRDefault="00950468" w:rsidP="00950468">
      <w:pPr>
        <w:pStyle w:val="EnglishHangEndNoCoptic"/>
      </w:pPr>
      <w:r w:rsidRPr="00AB1781">
        <w:tab/>
        <w:t>the earth is full of the love of God.</w:t>
      </w:r>
    </w:p>
    <w:p w:rsidR="00950468" w:rsidRPr="00AB1781" w:rsidRDefault="00950468" w:rsidP="00950468">
      <w:pPr>
        <w:pStyle w:val="EnglishHangNoCoptic"/>
      </w:pPr>
      <w:r w:rsidRPr="00AB1781">
        <w:t>6 By the Word of the Lord the heavens were made,</w:t>
      </w:r>
    </w:p>
    <w:p w:rsidR="00950468" w:rsidRPr="00950468" w:rsidRDefault="00950468" w:rsidP="00950468">
      <w:pPr>
        <w:pStyle w:val="EnglishHangEndNoCoptic"/>
      </w:pPr>
      <w:r w:rsidRPr="00AB1781">
        <w:tab/>
        <w:t>all the heavenly host by the Breath of His mouth.</w:t>
      </w:r>
      <w:r w:rsidRPr="00AB1781">
        <w:rPr>
          <w:rStyle w:val="FootnoteReference"/>
        </w:rPr>
        <w:footnoteReference w:id="117"/>
      </w:r>
    </w:p>
    <w:p w:rsidR="00950468" w:rsidRPr="00AB1781" w:rsidRDefault="00950468" w:rsidP="00950468">
      <w:pPr>
        <w:pStyle w:val="EnglishHangNoCoptic"/>
      </w:pPr>
      <w:r w:rsidRPr="00AB1781">
        <w:t>7 He gathers the sea waters as in a wineskin,</w:t>
      </w:r>
    </w:p>
    <w:p w:rsidR="00950468" w:rsidRPr="00AB1781" w:rsidRDefault="00950468" w:rsidP="00950468">
      <w:pPr>
        <w:pStyle w:val="EnglishHangEndNoCoptic"/>
      </w:pPr>
      <w:r w:rsidRPr="00AB1781">
        <w:tab/>
        <w:t>He puts the oceans in His cellars.</w:t>
      </w:r>
    </w:p>
    <w:p w:rsidR="00950468" w:rsidRPr="00AB1781" w:rsidRDefault="00950468" w:rsidP="00950468">
      <w:pPr>
        <w:pStyle w:val="EnglishHangNoCoptic"/>
      </w:pPr>
      <w:r w:rsidRPr="00AB1781">
        <w:t>8 Let all the earth fear the Lord,</w:t>
      </w:r>
    </w:p>
    <w:p w:rsidR="00950468" w:rsidRPr="00AB1781" w:rsidRDefault="00950468" w:rsidP="00950468">
      <w:pPr>
        <w:pStyle w:val="EnglishHangEndNoCoptic"/>
      </w:pPr>
      <w:r w:rsidRPr="00AB1781">
        <w:tab/>
        <w:t>all who dwell in the world be shaken by Him.</w:t>
      </w:r>
      <w:r w:rsidRPr="00AB1781">
        <w:rPr>
          <w:rStyle w:val="FootnoteReference"/>
        </w:rPr>
        <w:footnoteReference w:id="118"/>
      </w:r>
    </w:p>
    <w:p w:rsidR="00950468" w:rsidRPr="00AB1781" w:rsidRDefault="00950468" w:rsidP="00950468">
      <w:pPr>
        <w:pStyle w:val="EnglishHangNoCoptic"/>
      </w:pPr>
      <w:r w:rsidRPr="00AB1781">
        <w:lastRenderedPageBreak/>
        <w:t>9 For He spoke, and they were born;</w:t>
      </w:r>
      <w:r w:rsidRPr="00AB1781">
        <w:rPr>
          <w:rStyle w:val="FootnoteReference"/>
        </w:rPr>
        <w:footnoteReference w:id="119"/>
      </w:r>
    </w:p>
    <w:p w:rsidR="00950468" w:rsidRPr="00AB1781" w:rsidRDefault="00950468" w:rsidP="00950468">
      <w:pPr>
        <w:pStyle w:val="EnglishHangEndNoCoptic"/>
      </w:pPr>
      <w:r w:rsidRPr="00AB1781">
        <w:tab/>
        <w:t>He commanded, and they were created.</w:t>
      </w:r>
    </w:p>
    <w:p w:rsidR="00950468" w:rsidRPr="00AB1781" w:rsidRDefault="00950468" w:rsidP="00950468">
      <w:pPr>
        <w:pStyle w:val="EnglishHangNoCoptic"/>
      </w:pPr>
      <w:r w:rsidRPr="00AB1781">
        <w:t>10 The Lord wrecks the plans of nations;</w:t>
      </w:r>
    </w:p>
    <w:p w:rsidR="00950468" w:rsidRPr="00AB1781" w:rsidRDefault="00950468" w:rsidP="00950468">
      <w:pPr>
        <w:pStyle w:val="EnglishHangNoCoptic"/>
      </w:pPr>
      <w:r w:rsidRPr="00AB1781">
        <w:tab/>
        <w:t>He rejects the thoughts of peoples,</w:t>
      </w:r>
    </w:p>
    <w:p w:rsidR="00950468" w:rsidRPr="00AB1781" w:rsidRDefault="00950468" w:rsidP="00950468">
      <w:pPr>
        <w:pStyle w:val="EnglishHangEndNoCoptic"/>
      </w:pPr>
      <w:r w:rsidRPr="00AB1781">
        <w:tab/>
        <w:t>and rejects the plans of rulers.</w:t>
      </w:r>
    </w:p>
    <w:p w:rsidR="00950468" w:rsidRPr="00AB1781" w:rsidRDefault="00950468" w:rsidP="00950468">
      <w:pPr>
        <w:pStyle w:val="EnglishHangNoCoptic"/>
      </w:pPr>
      <w:r w:rsidRPr="00AB1781">
        <w:t>11 But the Lord’s plan continues for ever,</w:t>
      </w:r>
    </w:p>
    <w:p w:rsidR="00950468" w:rsidRPr="00AB1781" w:rsidRDefault="00950468" w:rsidP="00950468">
      <w:pPr>
        <w:pStyle w:val="EnglishHangEndNoCoptic"/>
      </w:pPr>
      <w:r w:rsidRPr="00AB1781">
        <w:tab/>
        <w:t>the thoughts of His heart from generation to generation.</w:t>
      </w:r>
    </w:p>
    <w:p w:rsidR="00950468" w:rsidRPr="00AB1781" w:rsidRDefault="00950468" w:rsidP="00950468">
      <w:pPr>
        <w:pStyle w:val="EnglishHangNoCoptic"/>
      </w:pPr>
      <w:r w:rsidRPr="00AB1781">
        <w:t>12 Blessed is the nation whose God is the Lord,</w:t>
      </w:r>
    </w:p>
    <w:p w:rsidR="00950468" w:rsidRPr="00AB1781" w:rsidRDefault="00950468" w:rsidP="00950468">
      <w:pPr>
        <w:pStyle w:val="EnglishHangEndNoCoptic"/>
      </w:pPr>
      <w:r w:rsidRPr="00AB1781">
        <w:tab/>
        <w:t>the people whom He has chosen as His own inheritance.</w:t>
      </w:r>
    </w:p>
    <w:p w:rsidR="00950468" w:rsidRPr="00AB1781" w:rsidRDefault="00950468" w:rsidP="00950468">
      <w:pPr>
        <w:pStyle w:val="EnglishHangNoCoptic"/>
      </w:pPr>
      <w:r w:rsidRPr="00AB1781">
        <w:t>13 The Lord looks down from heaven,</w:t>
      </w:r>
    </w:p>
    <w:p w:rsidR="00950468" w:rsidRPr="00AB1781" w:rsidRDefault="00950468" w:rsidP="00950468">
      <w:pPr>
        <w:pStyle w:val="EnglishHangEndNoCoptic"/>
      </w:pPr>
      <w:r w:rsidRPr="00AB1781">
        <w:tab/>
        <w:t>He sees all the sons of men.</w:t>
      </w:r>
    </w:p>
    <w:p w:rsidR="00950468" w:rsidRPr="00AB1781" w:rsidRDefault="00950468" w:rsidP="00950468">
      <w:pPr>
        <w:pStyle w:val="EnglishHangNoCoptic"/>
      </w:pPr>
      <w:r w:rsidRPr="00AB1781">
        <w:t>14 From His permanent dwelling</w:t>
      </w:r>
    </w:p>
    <w:p w:rsidR="00950468" w:rsidRPr="00AB1781" w:rsidRDefault="00950468" w:rsidP="00950468">
      <w:pPr>
        <w:pStyle w:val="EnglishHangEndNoCoptic"/>
      </w:pPr>
      <w:r w:rsidRPr="00AB1781">
        <w:tab/>
        <w:t>He regards all who dwell on the earth.</w:t>
      </w:r>
    </w:p>
    <w:p w:rsidR="00950468" w:rsidRPr="00AB1781" w:rsidRDefault="00950468" w:rsidP="00950468">
      <w:pPr>
        <w:pStyle w:val="EnglishHangNoCoptic"/>
      </w:pPr>
      <w:r w:rsidRPr="00AB1781">
        <w:t>15 It is He Who forms their hearts separately,</w:t>
      </w:r>
    </w:p>
    <w:p w:rsidR="00950468" w:rsidRPr="00AB1781" w:rsidRDefault="00950468" w:rsidP="00950468">
      <w:pPr>
        <w:pStyle w:val="EnglishHangEndNoCoptic"/>
      </w:pPr>
      <w:r w:rsidRPr="00AB1781">
        <w:tab/>
        <w:t>Who understands all their actions.</w:t>
      </w:r>
    </w:p>
    <w:p w:rsidR="00950468" w:rsidRPr="00AB1781" w:rsidRDefault="00950468" w:rsidP="00950468">
      <w:pPr>
        <w:pStyle w:val="EnglishHangNoCoptic"/>
      </w:pPr>
      <w:r w:rsidRPr="00AB1781">
        <w:t>16 A king is not saved by a great army,</w:t>
      </w:r>
    </w:p>
    <w:p w:rsidR="00950468" w:rsidRPr="00AB1781" w:rsidRDefault="00950468" w:rsidP="00950468">
      <w:pPr>
        <w:pStyle w:val="EnglishHangEndNoCoptic"/>
      </w:pPr>
      <w:r w:rsidRPr="00AB1781">
        <w:tab/>
        <w:t>and a giant is not saved by his great strength.</w:t>
      </w:r>
    </w:p>
    <w:p w:rsidR="00950468" w:rsidRPr="00AB1781" w:rsidRDefault="00950468" w:rsidP="00950468">
      <w:pPr>
        <w:pStyle w:val="EnglishHangNoCoptic"/>
      </w:pPr>
      <w:r w:rsidRPr="00AB1781">
        <w:t>17 A horse is a hoax for safety,</w:t>
      </w:r>
    </w:p>
    <w:p w:rsidR="00950468" w:rsidRPr="00AB1781" w:rsidRDefault="00950468" w:rsidP="00950468">
      <w:pPr>
        <w:pStyle w:val="EnglishHangEndNoCoptic"/>
      </w:pPr>
      <w:r w:rsidRPr="00AB1781">
        <w:tab/>
        <w:t>and with all its power it cannot save.</w:t>
      </w:r>
    </w:p>
    <w:p w:rsidR="00950468" w:rsidRPr="00AB1781" w:rsidRDefault="00950468" w:rsidP="00950468">
      <w:pPr>
        <w:pStyle w:val="EnglishHangNoCoptic"/>
      </w:pPr>
      <w:r w:rsidRPr="00AB1781">
        <w:t>18 Behold, the eyes of the Lord are on those who fear Him,</w:t>
      </w:r>
    </w:p>
    <w:p w:rsidR="00950468" w:rsidRPr="00AB1781" w:rsidRDefault="00950468" w:rsidP="00950468">
      <w:pPr>
        <w:pStyle w:val="EnglishHangEndNoCoptic"/>
      </w:pPr>
      <w:r w:rsidRPr="00AB1781">
        <w:tab/>
        <w:t>on those who hope for His mercy,</w:t>
      </w:r>
    </w:p>
    <w:p w:rsidR="00950468" w:rsidRPr="00AB1781" w:rsidRDefault="00950468" w:rsidP="00950468">
      <w:pPr>
        <w:pStyle w:val="EnglishHangNoCoptic"/>
      </w:pPr>
      <w:r w:rsidRPr="00AB1781">
        <w:t>19 to deliver their souls from death,</w:t>
      </w:r>
    </w:p>
    <w:p w:rsidR="00950468" w:rsidRPr="00AB1781" w:rsidRDefault="00950468" w:rsidP="00950468">
      <w:pPr>
        <w:pStyle w:val="EnglishHangEndNoCoptic"/>
      </w:pPr>
      <w:r w:rsidRPr="00AB1781">
        <w:tab/>
        <w:t>and to feed them in time of famine.</w:t>
      </w:r>
    </w:p>
    <w:p w:rsidR="00950468" w:rsidRPr="00AB1781" w:rsidRDefault="00950468" w:rsidP="00950468">
      <w:pPr>
        <w:pStyle w:val="EnglishHangNoCoptic"/>
      </w:pPr>
      <w:r w:rsidRPr="00AB1781">
        <w:t>20 Our soul waits for the Lord;</w:t>
      </w:r>
    </w:p>
    <w:p w:rsidR="00950468" w:rsidRPr="00AB1781" w:rsidRDefault="00950468" w:rsidP="00950468">
      <w:pPr>
        <w:pStyle w:val="EnglishHangEndNoCoptic"/>
      </w:pPr>
      <w:r w:rsidRPr="00AB1781">
        <w:tab/>
        <w:t>for He is our helper and protector.</w:t>
      </w:r>
    </w:p>
    <w:p w:rsidR="00950468" w:rsidRPr="00AB1781" w:rsidRDefault="00950468" w:rsidP="00950468">
      <w:pPr>
        <w:pStyle w:val="EnglishHangNoCoptic"/>
      </w:pPr>
      <w:r w:rsidRPr="00AB1781">
        <w:t>21 Our heart rejoices in Him,</w:t>
      </w:r>
    </w:p>
    <w:p w:rsidR="00950468" w:rsidRPr="00AB1781" w:rsidRDefault="00950468" w:rsidP="00950468">
      <w:pPr>
        <w:pStyle w:val="EnglishHangEndNoCoptic"/>
      </w:pPr>
      <w:r w:rsidRPr="00AB1781">
        <w:tab/>
        <w:t>and we trust in His holy name.</w:t>
      </w:r>
    </w:p>
    <w:p w:rsidR="00950468" w:rsidRPr="00AB1781" w:rsidRDefault="00950468" w:rsidP="00950468">
      <w:pPr>
        <w:pStyle w:val="EnglishHangNoCoptic"/>
      </w:pPr>
      <w:r w:rsidRPr="00AB1781">
        <w:t xml:space="preserve">22 May </w:t>
      </w:r>
      <w:r w:rsidR="00E570CB">
        <w:t>Your</w:t>
      </w:r>
      <w:r w:rsidRPr="00AB1781">
        <w:t xml:space="preserve"> mercy, O Lord, be upon us,</w:t>
      </w:r>
    </w:p>
    <w:p w:rsidR="00950468" w:rsidRPr="00950468" w:rsidRDefault="00950468" w:rsidP="00950468">
      <w:pPr>
        <w:pStyle w:val="EnglishHangEndNoCoptic"/>
      </w:pPr>
      <w:r w:rsidRPr="00AB1781">
        <w:lastRenderedPageBreak/>
        <w:tab/>
        <w:t xml:space="preserve">as our trust is in </w:t>
      </w:r>
      <w:r w:rsidR="001040C8">
        <w:t>You</w:t>
      </w:r>
      <w:r w:rsidRPr="00AB1781">
        <w:t>.</w:t>
      </w:r>
    </w:p>
    <w:p w:rsidR="00950468" w:rsidRPr="00950468" w:rsidRDefault="00950468" w:rsidP="00950468">
      <w:pPr>
        <w:pStyle w:val="Heading3"/>
      </w:pPr>
      <w:bookmarkStart w:id="850" w:name="_Ref412110815"/>
      <w:r>
        <w:t>Psalm</w:t>
      </w:r>
      <w:r w:rsidRPr="00AB1781">
        <w:t xml:space="preserve"> 33</w:t>
      </w:r>
      <w:r>
        <w:t>: I will bless the Lord at all times</w:t>
      </w:r>
      <w:bookmarkEnd w:id="850"/>
    </w:p>
    <w:p w:rsidR="00950468" w:rsidRPr="007A1A59" w:rsidRDefault="00950468" w:rsidP="007A1A59">
      <w:pPr>
        <w:jc w:val="center"/>
        <w:rPr>
          <w:b/>
        </w:rPr>
      </w:pPr>
      <w:r w:rsidRPr="007A1A59">
        <w:rPr>
          <w:b/>
        </w:rPr>
        <w:t>His Praise Continually in my Month</w:t>
      </w:r>
    </w:p>
    <w:p w:rsidR="00950468" w:rsidRPr="007A1A59" w:rsidRDefault="00950468" w:rsidP="007A1A59">
      <w:pPr>
        <w:jc w:val="center"/>
        <w:rPr>
          <w:b/>
        </w:rPr>
      </w:pPr>
      <w:r w:rsidRPr="007A1A59">
        <w:rPr>
          <w:b/>
        </w:rPr>
        <w:t>Taste and See that the Lord is Good</w:t>
      </w:r>
    </w:p>
    <w:p w:rsidR="00950468" w:rsidRPr="00AB1781" w:rsidRDefault="00950468" w:rsidP="00950468">
      <w:pPr>
        <w:pStyle w:val="Rubric"/>
      </w:pPr>
      <w:r w:rsidRPr="00AB1781">
        <w:t>1 (By David, when he disguised his character before Abimelech, who let him go, and he went away)</w:t>
      </w:r>
    </w:p>
    <w:p w:rsidR="00950468" w:rsidRPr="00AB1781" w:rsidRDefault="00950468" w:rsidP="00950468">
      <w:pPr>
        <w:pStyle w:val="EnglishHangNoCoptic"/>
      </w:pPr>
      <w:r w:rsidRPr="00AB1781">
        <w:t>2 I will bless the Lord at all times,</w:t>
      </w:r>
    </w:p>
    <w:p w:rsidR="00950468" w:rsidRPr="00AB1781" w:rsidRDefault="00950468" w:rsidP="00950468">
      <w:pPr>
        <w:pStyle w:val="EnglishHangEndNoCoptic"/>
      </w:pPr>
      <w:r w:rsidRPr="00AB1781">
        <w:tab/>
        <w:t>His praise shall be continually in my mouth.</w:t>
      </w:r>
    </w:p>
    <w:p w:rsidR="00950468" w:rsidRPr="00AB1781" w:rsidRDefault="00950468" w:rsidP="00950468">
      <w:pPr>
        <w:pStyle w:val="EnglishHangNoCoptic"/>
      </w:pPr>
      <w:r w:rsidRPr="00AB1781">
        <w:t>3 My soul will be praised in the Lord;</w:t>
      </w:r>
    </w:p>
    <w:p w:rsidR="00950468" w:rsidRPr="00AB1781" w:rsidRDefault="00950468" w:rsidP="00950468">
      <w:pPr>
        <w:pStyle w:val="EnglishHangEndNoCoptic"/>
      </w:pPr>
      <w:r w:rsidRPr="00AB1781">
        <w:tab/>
        <w:t>let the meek hear and rejoice.</w:t>
      </w:r>
    </w:p>
    <w:p w:rsidR="00950468" w:rsidRPr="00AB1781" w:rsidRDefault="00950468" w:rsidP="00950468">
      <w:pPr>
        <w:pStyle w:val="EnglishHangNoCoptic"/>
      </w:pPr>
      <w:r w:rsidRPr="00AB1781">
        <w:t>4 O magnify the Lord with me,</w:t>
      </w:r>
    </w:p>
    <w:p w:rsidR="00950468" w:rsidRPr="00AB1781" w:rsidRDefault="00950468" w:rsidP="00950468">
      <w:pPr>
        <w:pStyle w:val="EnglishHangEndNoCoptic"/>
      </w:pPr>
      <w:r w:rsidRPr="00AB1781">
        <w:tab/>
        <w:t>and let us exalt His name together.</w:t>
      </w:r>
    </w:p>
    <w:p w:rsidR="00950468" w:rsidRPr="00AB1781" w:rsidRDefault="00950468" w:rsidP="00950468">
      <w:pPr>
        <w:pStyle w:val="EnglishHangNoCoptic"/>
      </w:pPr>
      <w:r w:rsidRPr="00AB1781">
        <w:t>5 I sought the Lord and He answered me;</w:t>
      </w:r>
    </w:p>
    <w:p w:rsidR="00950468" w:rsidRPr="00AB1781" w:rsidRDefault="00950468" w:rsidP="00950468">
      <w:pPr>
        <w:pStyle w:val="EnglishHangEndNoCoptic"/>
      </w:pPr>
      <w:r w:rsidRPr="00AB1781">
        <w:tab/>
        <w:t>and He delivered me out of all my troubles.</w:t>
      </w:r>
    </w:p>
    <w:p w:rsidR="00950468" w:rsidRPr="00AB1781" w:rsidRDefault="00950468" w:rsidP="00950468">
      <w:pPr>
        <w:pStyle w:val="EnglishHangNoCoptic"/>
      </w:pPr>
      <w:r w:rsidRPr="00AB1781">
        <w:t>6 Surrender to Him and be radiant,</w:t>
      </w:r>
    </w:p>
    <w:p w:rsidR="00950468" w:rsidRPr="00AB1781" w:rsidRDefault="00950468" w:rsidP="00950468">
      <w:pPr>
        <w:pStyle w:val="EnglishHangEndNoCoptic"/>
      </w:pPr>
      <w:r w:rsidRPr="00AB1781">
        <w:tab/>
        <w:t>and your faces will never be ashamed.</w:t>
      </w:r>
    </w:p>
    <w:p w:rsidR="00950468" w:rsidRPr="00AB1781" w:rsidRDefault="00950468" w:rsidP="00950468">
      <w:pPr>
        <w:pStyle w:val="EnglishHangNoCoptic"/>
      </w:pPr>
      <w:r w:rsidRPr="00AB1781">
        <w:t>7 This poor man cried and the Lord heard him</w:t>
      </w:r>
    </w:p>
    <w:p w:rsidR="00950468" w:rsidRPr="00AB1781" w:rsidRDefault="00950468" w:rsidP="00950468">
      <w:pPr>
        <w:pStyle w:val="EnglishHangEndNoCoptic"/>
      </w:pPr>
      <w:r w:rsidRPr="00AB1781">
        <w:tab/>
        <w:t>and saved him out of all his troubles.</w:t>
      </w:r>
    </w:p>
    <w:p w:rsidR="00950468" w:rsidRPr="00AB1781" w:rsidRDefault="00950468" w:rsidP="00950468">
      <w:pPr>
        <w:pStyle w:val="EnglishHangNoCoptic"/>
      </w:pPr>
      <w:r w:rsidRPr="00AB1781">
        <w:t>8 The Angel of the Lord encamps</w:t>
      </w:r>
    </w:p>
    <w:p w:rsidR="00950468" w:rsidRPr="00AB1781" w:rsidRDefault="00950468" w:rsidP="00950468">
      <w:pPr>
        <w:pStyle w:val="EnglishHangEndNoCoptic"/>
      </w:pPr>
      <w:r w:rsidRPr="00AB1781">
        <w:tab/>
        <w:t>round those who fear Him and delivers them.</w:t>
      </w:r>
    </w:p>
    <w:p w:rsidR="00950468" w:rsidRPr="00AB1781" w:rsidRDefault="00950468" w:rsidP="00950468">
      <w:pPr>
        <w:pStyle w:val="EnglishHangNoCoptic"/>
      </w:pPr>
      <w:r w:rsidRPr="00AB1781">
        <w:t>9 O taste and see that the Lord is good;</w:t>
      </w:r>
    </w:p>
    <w:p w:rsidR="00950468" w:rsidRPr="00AB1781" w:rsidRDefault="00950468" w:rsidP="00950468">
      <w:pPr>
        <w:pStyle w:val="EnglishHangEndNoCoptic"/>
      </w:pPr>
      <w:r w:rsidRPr="00AB1781">
        <w:tab/>
        <w:t>blessed is the man who trusts in Him.</w:t>
      </w:r>
    </w:p>
    <w:p w:rsidR="00950468" w:rsidRPr="00AB1781" w:rsidRDefault="00950468" w:rsidP="00950468">
      <w:pPr>
        <w:pStyle w:val="EnglishHangNoCoptic"/>
      </w:pPr>
      <w:r w:rsidRPr="00AB1781">
        <w:t>10 Fear the Lord, all you His saints;</w:t>
      </w:r>
    </w:p>
    <w:p w:rsidR="00950468" w:rsidRPr="00AB1781" w:rsidRDefault="00950468" w:rsidP="00950468">
      <w:pPr>
        <w:pStyle w:val="EnglishHangEndNoCoptic"/>
      </w:pPr>
      <w:r w:rsidRPr="00AB1781">
        <w:tab/>
        <w:t>for those who fear Him lack nothing.</w:t>
      </w:r>
    </w:p>
    <w:p w:rsidR="00950468" w:rsidRPr="00AB1781" w:rsidRDefault="00950468" w:rsidP="00950468">
      <w:pPr>
        <w:pStyle w:val="EnglishHangNoCoptic"/>
      </w:pPr>
      <w:r w:rsidRPr="00AB1781">
        <w:t>11 The rich</w:t>
      </w:r>
      <w:r w:rsidRPr="00AB1781">
        <w:rPr>
          <w:rStyle w:val="FootnoteReference"/>
        </w:rPr>
        <w:footnoteReference w:id="120"/>
      </w:r>
      <w:r w:rsidRPr="00AB1781">
        <w:t xml:space="preserve"> do become poor and hungry,</w:t>
      </w:r>
    </w:p>
    <w:p w:rsidR="00950468" w:rsidRPr="00AB1781" w:rsidRDefault="00950468" w:rsidP="00950468">
      <w:pPr>
        <w:pStyle w:val="EnglishHangEndNoCoptic"/>
      </w:pPr>
      <w:r w:rsidRPr="00AB1781">
        <w:tab/>
        <w:t xml:space="preserve">but those who seek the Lord lack no blessing. </w:t>
      </w:r>
      <w:r w:rsidRPr="00AB1781">
        <w:rPr>
          <w:i/>
        </w:rPr>
        <w:t>(Pause)</w:t>
      </w:r>
    </w:p>
    <w:p w:rsidR="00950468" w:rsidRPr="00AB1781" w:rsidRDefault="00950468" w:rsidP="00950468">
      <w:pPr>
        <w:pStyle w:val="EnglishHangNoCoptic"/>
      </w:pPr>
      <w:r w:rsidRPr="00AB1781">
        <w:t>12 Come, children, listen to me;</w:t>
      </w:r>
    </w:p>
    <w:p w:rsidR="00950468" w:rsidRPr="00AB1781" w:rsidRDefault="00950468" w:rsidP="00950468">
      <w:pPr>
        <w:pStyle w:val="EnglishHangEndNoCoptic"/>
      </w:pPr>
      <w:r w:rsidRPr="00AB1781">
        <w:tab/>
        <w:t>I will teach you the fear of the Lord.</w:t>
      </w:r>
    </w:p>
    <w:p w:rsidR="00950468" w:rsidRPr="00AB1781" w:rsidRDefault="00950468" w:rsidP="00950468">
      <w:pPr>
        <w:pStyle w:val="EnglishHangNoCoptic"/>
      </w:pPr>
      <w:r w:rsidRPr="00AB1781">
        <w:t>13 Who is the man who desires life</w:t>
      </w:r>
    </w:p>
    <w:p w:rsidR="00950468" w:rsidRPr="00AB1781" w:rsidRDefault="00950468" w:rsidP="00950468">
      <w:pPr>
        <w:pStyle w:val="EnglishHangEndNoCoptic"/>
      </w:pPr>
      <w:r w:rsidRPr="00AB1781">
        <w:lastRenderedPageBreak/>
        <w:tab/>
        <w:t>and loves to see good days?</w:t>
      </w:r>
    </w:p>
    <w:p w:rsidR="00950468" w:rsidRPr="00AB1781" w:rsidRDefault="00950468" w:rsidP="00950468">
      <w:pPr>
        <w:pStyle w:val="EnglishHangNoCoptic"/>
      </w:pPr>
      <w:r w:rsidRPr="00AB1781">
        <w:t>14 Keep your tongue from evil,</w:t>
      </w:r>
    </w:p>
    <w:p w:rsidR="00950468" w:rsidRPr="00AB1781" w:rsidRDefault="00950468" w:rsidP="00950468">
      <w:pPr>
        <w:pStyle w:val="EnglishHangEndNoCoptic"/>
      </w:pPr>
      <w:r w:rsidRPr="00AB1781">
        <w:tab/>
        <w:t>and your lips from speaking deceit.</w:t>
      </w:r>
    </w:p>
    <w:p w:rsidR="00950468" w:rsidRPr="00AB1781" w:rsidRDefault="00950468" w:rsidP="00950468">
      <w:pPr>
        <w:pStyle w:val="EnglishHangNoCoptic"/>
      </w:pPr>
      <w:r w:rsidRPr="00AB1781">
        <w:t>15 Shun evil and do good;</w:t>
      </w:r>
    </w:p>
    <w:p w:rsidR="00950468" w:rsidRPr="00AB1781" w:rsidRDefault="00950468" w:rsidP="00950468">
      <w:pPr>
        <w:pStyle w:val="EnglishHangEndNoCoptic"/>
      </w:pPr>
      <w:r w:rsidRPr="00AB1781">
        <w:tab/>
        <w:t>seek peace and pursue it.</w:t>
      </w:r>
    </w:p>
    <w:p w:rsidR="00950468" w:rsidRPr="00AB1781" w:rsidRDefault="00950468" w:rsidP="00950468">
      <w:pPr>
        <w:pStyle w:val="EnglishHangNoCoptic"/>
      </w:pPr>
      <w:r w:rsidRPr="00AB1781">
        <w:t>16 The eyes of the Lord are on the righteous,</w:t>
      </w:r>
    </w:p>
    <w:p w:rsidR="00950468" w:rsidRPr="00AB1781" w:rsidRDefault="00950468" w:rsidP="00950468">
      <w:pPr>
        <w:pStyle w:val="EnglishHangEndNoCoptic"/>
      </w:pPr>
      <w:r w:rsidRPr="00AB1781">
        <w:tab/>
        <w:t>and His ears are open to their prayer.</w:t>
      </w:r>
    </w:p>
    <w:p w:rsidR="00950468" w:rsidRPr="00AB1781" w:rsidRDefault="00950468" w:rsidP="00950468">
      <w:pPr>
        <w:pStyle w:val="EnglishHangNoCoptic"/>
      </w:pPr>
      <w:r w:rsidRPr="00AB1781">
        <w:t>17 But the face of the Lord is against evildoers,</w:t>
      </w:r>
    </w:p>
    <w:p w:rsidR="00950468" w:rsidRPr="00950468" w:rsidRDefault="00950468" w:rsidP="00950468">
      <w:pPr>
        <w:pStyle w:val="EnglishHangEndNoCoptic"/>
      </w:pPr>
      <w:r w:rsidRPr="00AB1781">
        <w:tab/>
        <w:t>to wipe their memory from the land.</w:t>
      </w:r>
      <w:r w:rsidRPr="00AB1781">
        <w:rPr>
          <w:rStyle w:val="FootnoteReference"/>
        </w:rPr>
        <w:footnoteReference w:id="121"/>
      </w:r>
    </w:p>
    <w:p w:rsidR="00950468" w:rsidRPr="00AB1781" w:rsidRDefault="00950468" w:rsidP="00950468">
      <w:pPr>
        <w:pStyle w:val="EnglishHangNoCoptic"/>
      </w:pPr>
      <w:r w:rsidRPr="00AB1781">
        <w:t>18 The righteous cry and the Lord hears them</w:t>
      </w:r>
    </w:p>
    <w:p w:rsidR="00950468" w:rsidRPr="00AB1781" w:rsidRDefault="00950468" w:rsidP="00950468">
      <w:pPr>
        <w:pStyle w:val="EnglishHangEndNoCoptic"/>
      </w:pPr>
      <w:r w:rsidRPr="00AB1781">
        <w:tab/>
        <w:t>and delivers them from all their troubles.</w:t>
      </w:r>
    </w:p>
    <w:p w:rsidR="00950468" w:rsidRPr="00AB1781" w:rsidRDefault="00950468" w:rsidP="00950468">
      <w:pPr>
        <w:pStyle w:val="EnglishHangNoCoptic"/>
      </w:pPr>
      <w:r w:rsidRPr="00AB1781">
        <w:t>19 The Lord is near the broken-hearted,</w:t>
      </w:r>
    </w:p>
    <w:p w:rsidR="00950468" w:rsidRPr="00AB1781" w:rsidRDefault="00950468" w:rsidP="00950468">
      <w:pPr>
        <w:pStyle w:val="EnglishHangEndNoCoptic"/>
      </w:pPr>
      <w:r w:rsidRPr="00AB1781">
        <w:tab/>
        <w:t>and will save those who are humble in spirit.</w:t>
      </w:r>
    </w:p>
    <w:p w:rsidR="00950468" w:rsidRPr="00AB1781" w:rsidRDefault="00950468" w:rsidP="00950468">
      <w:pPr>
        <w:pStyle w:val="EnglishHangNoCoptic"/>
      </w:pPr>
      <w:r w:rsidRPr="00AB1781">
        <w:t>20 Many are the troubles of the righteous,</w:t>
      </w:r>
    </w:p>
    <w:p w:rsidR="00950468" w:rsidRPr="00AB1781" w:rsidRDefault="00950468" w:rsidP="00950468">
      <w:pPr>
        <w:pStyle w:val="EnglishHangEndNoCoptic"/>
      </w:pPr>
      <w:r w:rsidRPr="00AB1781">
        <w:tab/>
        <w:t>but the Lord will deliver them from them all.</w:t>
      </w:r>
    </w:p>
    <w:p w:rsidR="00950468" w:rsidRPr="00AB1781" w:rsidRDefault="00950468" w:rsidP="00950468">
      <w:pPr>
        <w:pStyle w:val="EnglishHangNoCoptic"/>
      </w:pPr>
      <w:r w:rsidRPr="00AB1781">
        <w:t>21 The Lord guards all their bones,</w:t>
      </w:r>
    </w:p>
    <w:p w:rsidR="00950468" w:rsidRPr="00AB1781" w:rsidRDefault="00950468" w:rsidP="00950468">
      <w:pPr>
        <w:pStyle w:val="EnglishHangEndNoCoptic"/>
      </w:pPr>
      <w:r w:rsidRPr="00AB1781">
        <w:tab/>
        <w:t>not one of them will be broken.</w:t>
      </w:r>
    </w:p>
    <w:p w:rsidR="00950468" w:rsidRPr="00AB1781" w:rsidRDefault="00950468" w:rsidP="00950468">
      <w:pPr>
        <w:pStyle w:val="EnglishHangNoCoptic"/>
      </w:pPr>
      <w:r w:rsidRPr="00AB1781">
        <w:t>22 The death of sinners is evil,</w:t>
      </w:r>
    </w:p>
    <w:p w:rsidR="00950468" w:rsidRPr="00AB1781" w:rsidRDefault="00950468" w:rsidP="00950468">
      <w:pPr>
        <w:pStyle w:val="EnglishHangEndNoCoptic"/>
      </w:pPr>
      <w:r w:rsidRPr="00AB1781">
        <w:tab/>
        <w:t>and those who hate the just man sin.</w:t>
      </w:r>
    </w:p>
    <w:p w:rsidR="00950468" w:rsidRPr="00AB1781" w:rsidRDefault="00950468" w:rsidP="00950468">
      <w:pPr>
        <w:pStyle w:val="EnglishHangNoCoptic"/>
      </w:pPr>
      <w:r w:rsidRPr="00AB1781">
        <w:t>23 The Lord will redeem the souls of His servants,</w:t>
      </w:r>
    </w:p>
    <w:p w:rsidR="00950468" w:rsidRPr="00950468" w:rsidRDefault="00950468" w:rsidP="00950468">
      <w:pPr>
        <w:pStyle w:val="EnglishHangEndNoCoptic"/>
      </w:pPr>
      <w:r w:rsidRPr="00AB1781">
        <w:tab/>
        <w:t>and none will sin who trust in Him.</w:t>
      </w:r>
    </w:p>
    <w:p w:rsidR="00950468" w:rsidRPr="00950468" w:rsidRDefault="00950468" w:rsidP="00950468">
      <w:pPr>
        <w:pStyle w:val="Heading3"/>
      </w:pPr>
      <w:r>
        <w:t>Psalm</w:t>
      </w:r>
      <w:r w:rsidRPr="00AB1781">
        <w:t xml:space="preserve"> 34</w:t>
      </w:r>
      <w:r>
        <w:t>: Judge those who wrong me, O Lord</w:t>
      </w:r>
    </w:p>
    <w:p w:rsidR="00950468" w:rsidRPr="007A1A59" w:rsidRDefault="00950468" w:rsidP="007A1A59">
      <w:pPr>
        <w:jc w:val="center"/>
        <w:rPr>
          <w:b/>
        </w:rPr>
      </w:pPr>
      <w:r w:rsidRPr="007A1A59">
        <w:rPr>
          <w:b/>
        </w:rPr>
        <w:t>Christ’s Passion seen in the Psalmist’s Struggle</w:t>
      </w:r>
    </w:p>
    <w:p w:rsidR="00950468" w:rsidRPr="007A1A59" w:rsidRDefault="00950468" w:rsidP="007A1A59">
      <w:pPr>
        <w:jc w:val="center"/>
        <w:rPr>
          <w:b/>
        </w:rPr>
      </w:pPr>
      <w:r w:rsidRPr="007A1A59">
        <w:rPr>
          <w:b/>
        </w:rPr>
        <w:t>The Lord be Magnified</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Judge those who wrong me, O Lord,</w:t>
      </w:r>
    </w:p>
    <w:p w:rsidR="00950468" w:rsidRPr="00AB1781" w:rsidRDefault="00950468" w:rsidP="00950468">
      <w:pPr>
        <w:pStyle w:val="EnglishHangEndNoCoptic"/>
      </w:pPr>
      <w:r w:rsidRPr="00AB1781">
        <w:tab/>
        <w:t>fight those who fight me.</w:t>
      </w:r>
    </w:p>
    <w:p w:rsidR="00950468" w:rsidRPr="00AB1781" w:rsidRDefault="00950468" w:rsidP="00950468">
      <w:pPr>
        <w:pStyle w:val="EnglishHangNoCoptic"/>
      </w:pPr>
      <w:r w:rsidRPr="00AB1781">
        <w:t>2 Take arms and shield,</w:t>
      </w:r>
    </w:p>
    <w:p w:rsidR="00950468" w:rsidRPr="00AB1781" w:rsidRDefault="00950468" w:rsidP="00950468">
      <w:pPr>
        <w:pStyle w:val="EnglishHangEndNoCoptic"/>
      </w:pPr>
      <w:r w:rsidRPr="00AB1781">
        <w:lastRenderedPageBreak/>
        <w:tab/>
        <w:t>and rise to help me.</w:t>
      </w:r>
      <w:r w:rsidRPr="00AB1781">
        <w:rPr>
          <w:rStyle w:val="FootnoteReference"/>
        </w:rPr>
        <w:footnoteReference w:id="122"/>
      </w:r>
    </w:p>
    <w:p w:rsidR="00950468" w:rsidRPr="00AB1781" w:rsidRDefault="00950468" w:rsidP="00950468">
      <w:pPr>
        <w:pStyle w:val="EnglishHangNoCoptic"/>
      </w:pPr>
      <w:r w:rsidRPr="00AB1781">
        <w:t>3 Draw the sword and bar the way</w:t>
      </w:r>
    </w:p>
    <w:p w:rsidR="00950468" w:rsidRPr="00AB1781" w:rsidRDefault="00950468" w:rsidP="00950468">
      <w:pPr>
        <w:pStyle w:val="EnglishHangNoCoptic"/>
      </w:pPr>
      <w:r w:rsidRPr="00AB1781">
        <w:tab/>
        <w:t>against those who persecute me.</w:t>
      </w:r>
    </w:p>
    <w:p w:rsidR="00950468" w:rsidRPr="00AB1781" w:rsidRDefault="00950468" w:rsidP="00950468">
      <w:pPr>
        <w:pStyle w:val="EnglishHangEndNoCoptic"/>
      </w:pPr>
      <w:r w:rsidRPr="00AB1781">
        <w:tab/>
        <w:t>Say to my soul: ‘I am your salvation.’</w:t>
      </w:r>
    </w:p>
    <w:p w:rsidR="00950468" w:rsidRPr="00AB1781" w:rsidRDefault="00950468" w:rsidP="00950468">
      <w:pPr>
        <w:pStyle w:val="EnglishHangNoCoptic"/>
      </w:pPr>
      <w:r w:rsidRPr="00AB1781">
        <w:t>4 Let those who seek my life be ashamed and confounded;</w:t>
      </w:r>
    </w:p>
    <w:p w:rsidR="00950468" w:rsidRPr="00AB1781" w:rsidRDefault="00950468" w:rsidP="00950468">
      <w:pPr>
        <w:pStyle w:val="EnglishHangEndNoCoptic"/>
      </w:pPr>
      <w:r w:rsidRPr="00AB1781">
        <w:tab/>
        <w:t>let those who devise evils for me be abashed and routed.</w:t>
      </w:r>
    </w:p>
    <w:p w:rsidR="00950468" w:rsidRPr="00AB1781" w:rsidRDefault="00950468" w:rsidP="00950468">
      <w:pPr>
        <w:pStyle w:val="EnglishHangNoCoptic"/>
      </w:pPr>
      <w:r w:rsidRPr="00AB1781">
        <w:t>5 Let them be like dust in the face of the wind,</w:t>
      </w:r>
    </w:p>
    <w:p w:rsidR="00950468" w:rsidRPr="00AB1781" w:rsidRDefault="00950468" w:rsidP="00950468">
      <w:pPr>
        <w:pStyle w:val="EnglishHangEndNoCoptic"/>
      </w:pPr>
      <w:r w:rsidRPr="00AB1781">
        <w:tab/>
        <w:t>and let the angel of the Lord drive them.</w:t>
      </w:r>
    </w:p>
    <w:p w:rsidR="00950468" w:rsidRPr="00AB1781" w:rsidRDefault="00950468" w:rsidP="00950468">
      <w:pPr>
        <w:pStyle w:val="EnglishHangNoCoptic"/>
      </w:pPr>
      <w:r w:rsidRPr="00AB1781">
        <w:t>6 Let their way be dark and slippery,</w:t>
      </w:r>
    </w:p>
    <w:p w:rsidR="00950468" w:rsidRPr="00AB1781" w:rsidRDefault="00950468" w:rsidP="00950468">
      <w:pPr>
        <w:pStyle w:val="EnglishHangEndNoCoptic"/>
      </w:pPr>
      <w:r w:rsidRPr="00AB1781">
        <w:tab/>
        <w:t>and let the angel of the Lord pursue them.</w:t>
      </w:r>
    </w:p>
    <w:p w:rsidR="00950468" w:rsidRPr="00AB1781" w:rsidRDefault="00950468" w:rsidP="00950468">
      <w:pPr>
        <w:pStyle w:val="EnglishHangNoCoptic"/>
      </w:pPr>
      <w:r w:rsidRPr="00AB1781">
        <w:t>7 For they hid their destructive snare for me without cause;</w:t>
      </w:r>
    </w:p>
    <w:p w:rsidR="00950468" w:rsidRPr="00AB1781" w:rsidRDefault="00950468" w:rsidP="00950468">
      <w:pPr>
        <w:pStyle w:val="EnglishHangEndNoCoptic"/>
      </w:pPr>
      <w:r w:rsidRPr="00AB1781">
        <w:tab/>
        <w:t>in vain they reproached my soul.</w:t>
      </w:r>
    </w:p>
    <w:p w:rsidR="00950468" w:rsidRPr="00AB1781" w:rsidRDefault="00950468" w:rsidP="00950468">
      <w:pPr>
        <w:pStyle w:val="EnglishHangNoCoptic"/>
      </w:pPr>
      <w:r w:rsidRPr="00AB1781">
        <w:t>8 Let a snare come upon them unawares;</w:t>
      </w:r>
    </w:p>
    <w:p w:rsidR="00950468" w:rsidRPr="00AB1781" w:rsidRDefault="00950468" w:rsidP="00950468">
      <w:pPr>
        <w:pStyle w:val="EnglishHangNoCoptic"/>
      </w:pPr>
      <w:r w:rsidRPr="00AB1781">
        <w:tab/>
        <w:t>and let them be caught in the trap they have hidden,</w:t>
      </w:r>
    </w:p>
    <w:p w:rsidR="00950468" w:rsidRPr="00950468" w:rsidRDefault="00950468" w:rsidP="00950468">
      <w:pPr>
        <w:pStyle w:val="EnglishHangEndNoCoptic"/>
      </w:pPr>
      <w:r w:rsidRPr="00AB1781">
        <w:tab/>
        <w:t>and let them fall into their own trap.</w:t>
      </w:r>
    </w:p>
    <w:p w:rsidR="00950468" w:rsidRPr="00AB1781" w:rsidRDefault="00950468" w:rsidP="00950468">
      <w:pPr>
        <w:pStyle w:val="EnglishHangNoCoptic"/>
      </w:pPr>
      <w:r w:rsidRPr="00AB1781">
        <w:t>9 But my soul shall rejoice in the Lord</w:t>
      </w:r>
    </w:p>
    <w:p w:rsidR="00950468" w:rsidRPr="00AB1781" w:rsidRDefault="00950468" w:rsidP="00950468">
      <w:pPr>
        <w:pStyle w:val="EnglishHangEndNoCoptic"/>
      </w:pPr>
      <w:r w:rsidRPr="00AB1781">
        <w:tab/>
        <w:t>and delight in His salvation.</w:t>
      </w:r>
    </w:p>
    <w:p w:rsidR="00950468" w:rsidRPr="00AB1781" w:rsidRDefault="00950468" w:rsidP="00950468">
      <w:pPr>
        <w:pStyle w:val="EnglishHangNoCoptic"/>
      </w:pPr>
      <w:r w:rsidRPr="00AB1781">
        <w:t xml:space="preserve">10 All my bones will say: ‘Lord, who is like </w:t>
      </w:r>
      <w:r w:rsidR="001040C8">
        <w:t>You</w:t>
      </w:r>
      <w:r w:rsidRPr="00AB1781">
        <w:t>,</w:t>
      </w:r>
    </w:p>
    <w:p w:rsidR="00950468" w:rsidRPr="00AB1781" w:rsidRDefault="00950468" w:rsidP="00950468">
      <w:pPr>
        <w:pStyle w:val="EnglishHangNoCoptic"/>
      </w:pPr>
      <w:r w:rsidRPr="00AB1781">
        <w:tab/>
        <w:t>who rescues the poor from the clutch of their overlords,</w:t>
      </w:r>
    </w:p>
    <w:p w:rsidR="00950468" w:rsidRPr="00AB1781" w:rsidRDefault="00950468" w:rsidP="00950468">
      <w:pPr>
        <w:pStyle w:val="EnglishHangEndNoCoptic"/>
      </w:pPr>
      <w:r w:rsidRPr="00AB1781">
        <w:tab/>
        <w:t>and the poor and needy from those who rob them?’</w:t>
      </w:r>
    </w:p>
    <w:p w:rsidR="00950468" w:rsidRPr="00AB1781" w:rsidRDefault="00950468" w:rsidP="00950468">
      <w:pPr>
        <w:pStyle w:val="EnglishHangNoCoptic"/>
      </w:pPr>
      <w:r w:rsidRPr="00AB1781">
        <w:t>11 False witnesses rose up against me,</w:t>
      </w:r>
    </w:p>
    <w:p w:rsidR="00950468" w:rsidRPr="00AB1781" w:rsidRDefault="00950468" w:rsidP="00950468">
      <w:pPr>
        <w:pStyle w:val="EnglishHangEndNoCoptic"/>
      </w:pPr>
      <w:r w:rsidRPr="00AB1781">
        <w:tab/>
        <w:t>and asked me things of which I knew nothing.</w:t>
      </w:r>
    </w:p>
    <w:p w:rsidR="00950468" w:rsidRPr="00AB1781" w:rsidRDefault="00950468" w:rsidP="00950468">
      <w:pPr>
        <w:pStyle w:val="EnglishHangNoCoptic"/>
      </w:pPr>
      <w:r w:rsidRPr="00AB1781">
        <w:t>12 They repaid me evil for good,</w:t>
      </w:r>
    </w:p>
    <w:p w:rsidR="00950468" w:rsidRPr="00AB1781" w:rsidRDefault="00950468" w:rsidP="00950468">
      <w:pPr>
        <w:pStyle w:val="EnglishHangEndNoCoptic"/>
      </w:pPr>
      <w:r w:rsidRPr="00AB1781">
        <w:tab/>
        <w:t>to the desolation of my soul.</w:t>
      </w:r>
    </w:p>
    <w:p w:rsidR="00950468" w:rsidRPr="00AB1781" w:rsidRDefault="00950468" w:rsidP="00950468">
      <w:pPr>
        <w:pStyle w:val="EnglishHangNoCoptic"/>
      </w:pPr>
      <w:r w:rsidRPr="00AB1781">
        <w:t>13 But I put on sackcloth, a hair-shirt</w:t>
      </w:r>
    </w:p>
    <w:p w:rsidR="00950468" w:rsidRPr="00AB1781" w:rsidRDefault="00950468" w:rsidP="00950468">
      <w:pPr>
        <w:pStyle w:val="EnglishHangNoCoptic"/>
      </w:pPr>
      <w:r w:rsidRPr="00AB1781">
        <w:tab/>
        <w:t>when they molested me,</w:t>
      </w:r>
    </w:p>
    <w:p w:rsidR="00950468" w:rsidRPr="00AB1781" w:rsidRDefault="00950468" w:rsidP="00950468">
      <w:pPr>
        <w:pStyle w:val="EnglishHangNoCoptic"/>
      </w:pPr>
      <w:r w:rsidRPr="00AB1781">
        <w:tab/>
        <w:t>and I humbled my soul with fasting;</w:t>
      </w:r>
    </w:p>
    <w:p w:rsidR="00950468" w:rsidRPr="00AB1781" w:rsidRDefault="00950468" w:rsidP="00950468">
      <w:pPr>
        <w:pStyle w:val="EnglishHangEndNoCoptic"/>
      </w:pPr>
      <w:r w:rsidRPr="00AB1781">
        <w:tab/>
        <w:t>and my prayer will return to my own bosom.</w:t>
      </w:r>
    </w:p>
    <w:p w:rsidR="00950468" w:rsidRPr="00AB1781" w:rsidRDefault="00950468" w:rsidP="00950468">
      <w:pPr>
        <w:pStyle w:val="EnglishHangNoCoptic"/>
      </w:pPr>
      <w:r w:rsidRPr="00AB1781">
        <w:t>14 As though he were our brother, our friend,</w:t>
      </w:r>
    </w:p>
    <w:p w:rsidR="00950468" w:rsidRPr="00AB1781" w:rsidRDefault="00950468" w:rsidP="00950468">
      <w:pPr>
        <w:pStyle w:val="EnglishHangNoCoptic"/>
      </w:pPr>
      <w:r w:rsidRPr="00AB1781">
        <w:tab/>
        <w:t>I tried to conciliate him.</w:t>
      </w:r>
    </w:p>
    <w:p w:rsidR="00950468" w:rsidRPr="00AB1781" w:rsidRDefault="00950468" w:rsidP="00950468">
      <w:pPr>
        <w:pStyle w:val="EnglishHangEndNoCoptic"/>
      </w:pPr>
      <w:r w:rsidRPr="00AB1781">
        <w:tab/>
        <w:t>As one mourning and grieving I humbled myself.</w:t>
      </w:r>
    </w:p>
    <w:p w:rsidR="00950468" w:rsidRPr="00AB1781" w:rsidRDefault="00950468" w:rsidP="00950468">
      <w:pPr>
        <w:pStyle w:val="EnglishHangNoCoptic"/>
      </w:pPr>
      <w:r w:rsidRPr="00AB1781">
        <w:lastRenderedPageBreak/>
        <w:t>15 But they rejoiced and gathered together against me.</w:t>
      </w:r>
    </w:p>
    <w:p w:rsidR="00950468" w:rsidRPr="00AB1781" w:rsidRDefault="00950468" w:rsidP="00950468">
      <w:pPr>
        <w:pStyle w:val="EnglishHangNoCoptic"/>
      </w:pPr>
      <w:r w:rsidRPr="00AB1781">
        <w:tab/>
        <w:t>The scourgers gathered against me, and I knew not why.</w:t>
      </w:r>
      <w:r w:rsidRPr="00AB1781">
        <w:rPr>
          <w:rStyle w:val="FootnoteReference"/>
        </w:rPr>
        <w:footnoteReference w:id="123"/>
      </w:r>
    </w:p>
    <w:p w:rsidR="00950468" w:rsidRPr="00AB1781" w:rsidRDefault="00950468" w:rsidP="00950468">
      <w:pPr>
        <w:pStyle w:val="EnglishHangEndNoCoptic"/>
      </w:pPr>
      <w:r w:rsidRPr="00AB1781">
        <w:tab/>
        <w:t>They were divided and felt no compunction.</w:t>
      </w:r>
    </w:p>
    <w:p w:rsidR="00950468" w:rsidRPr="00AB1781" w:rsidRDefault="00950468" w:rsidP="00950468">
      <w:pPr>
        <w:pStyle w:val="EnglishHangNoCoptic"/>
      </w:pPr>
      <w:r w:rsidRPr="00AB1781">
        <w:t>16 They tempted me, they sneered at me.</w:t>
      </w:r>
    </w:p>
    <w:p w:rsidR="00950468" w:rsidRPr="00AB1781" w:rsidRDefault="00950468" w:rsidP="00950468">
      <w:pPr>
        <w:pStyle w:val="EnglishHangEndNoCoptic"/>
      </w:pPr>
      <w:r w:rsidRPr="00AB1781">
        <w:tab/>
        <w:t>they gnashed their teeth at me.</w:t>
      </w:r>
    </w:p>
    <w:p w:rsidR="00950468" w:rsidRPr="00AB1781" w:rsidRDefault="00950468" w:rsidP="00950468">
      <w:pPr>
        <w:pStyle w:val="EnglishHangNoCoptic"/>
      </w:pPr>
      <w:r w:rsidRPr="00AB1781">
        <w:t xml:space="preserve">17 O Lord, how long </w:t>
      </w:r>
      <w:r w:rsidR="00556387">
        <w:t>will</w:t>
      </w:r>
      <w:r w:rsidRPr="00AB1781">
        <w:t xml:space="preserve"> </w:t>
      </w:r>
      <w:r w:rsidR="001040C8">
        <w:t>You</w:t>
      </w:r>
      <w:r w:rsidRPr="00AB1781">
        <w:t xml:space="preserve"> look on?</w:t>
      </w:r>
    </w:p>
    <w:p w:rsidR="00950468" w:rsidRPr="00AB1781" w:rsidRDefault="00950468" w:rsidP="00950468">
      <w:pPr>
        <w:pStyle w:val="EnglishHangNoCoptic"/>
      </w:pPr>
      <w:r w:rsidRPr="00AB1781">
        <w:tab/>
        <w:t>Rescue my soul from their malice.</w:t>
      </w:r>
    </w:p>
    <w:p w:rsidR="00950468" w:rsidRPr="00AB1781" w:rsidRDefault="00950468" w:rsidP="00950468">
      <w:pPr>
        <w:pStyle w:val="EnglishHangEndNoCoptic"/>
      </w:pPr>
      <w:r w:rsidRPr="00AB1781">
        <w:tab/>
        <w:t>my only one</w:t>
      </w:r>
      <w:r w:rsidRPr="00AB1781">
        <w:rPr>
          <w:rStyle w:val="FootnoteReference"/>
        </w:rPr>
        <w:footnoteReference w:id="124"/>
      </w:r>
      <w:r w:rsidRPr="00AB1781">
        <w:t xml:space="preserve"> from the lions,</w:t>
      </w:r>
    </w:p>
    <w:p w:rsidR="00950468" w:rsidRPr="00AB1781" w:rsidRDefault="00950468" w:rsidP="00950468">
      <w:pPr>
        <w:pStyle w:val="EnglishHangNoCoptic"/>
      </w:pPr>
      <w:r w:rsidRPr="00AB1781">
        <w:t xml:space="preserve">18 I will thank </w:t>
      </w:r>
      <w:r w:rsidR="001040C8">
        <w:t>You</w:t>
      </w:r>
      <w:r w:rsidRPr="00AB1781">
        <w:t xml:space="preserve"> in a great assembly.</w:t>
      </w:r>
    </w:p>
    <w:p w:rsidR="00950468" w:rsidRPr="00AB1781" w:rsidRDefault="00950468" w:rsidP="00950468">
      <w:pPr>
        <w:pStyle w:val="EnglishHangEndNoCoptic"/>
      </w:pPr>
      <w:r w:rsidRPr="00AB1781">
        <w:tab/>
        <w:t xml:space="preserve">I will praise </w:t>
      </w:r>
      <w:r w:rsidR="001040C8">
        <w:t>You</w:t>
      </w:r>
      <w:r w:rsidRPr="00AB1781">
        <w:t xml:space="preserve"> in a throng of people.</w:t>
      </w:r>
    </w:p>
    <w:p w:rsidR="00950468" w:rsidRPr="00AB1781" w:rsidRDefault="00950468" w:rsidP="00950468">
      <w:pPr>
        <w:pStyle w:val="EnglishHangNoCoptic"/>
      </w:pPr>
      <w:r w:rsidRPr="00AB1781">
        <w:t>19 Let not those who are unjustly my enemies rejoice over me;</w:t>
      </w:r>
    </w:p>
    <w:p w:rsidR="00950468" w:rsidRPr="00AB1781" w:rsidRDefault="00950468" w:rsidP="00950468">
      <w:pPr>
        <w:pStyle w:val="EnglishHangEndNoCoptic"/>
      </w:pPr>
      <w:r w:rsidRPr="00AB1781">
        <w:tab/>
        <w:t>let not those who hate me without cause wink their eyes.</w:t>
      </w:r>
      <w:r w:rsidRPr="00AB1781">
        <w:rPr>
          <w:rStyle w:val="FootnoteReference"/>
        </w:rPr>
        <w:footnoteReference w:id="125"/>
      </w:r>
    </w:p>
    <w:p w:rsidR="00950468" w:rsidRPr="00AB1781" w:rsidRDefault="00950468" w:rsidP="00950468">
      <w:pPr>
        <w:pStyle w:val="EnglishHangNoCoptic"/>
      </w:pPr>
      <w:r w:rsidRPr="00AB1781">
        <w:t>20 For to me they spoke words of peace,</w:t>
      </w:r>
    </w:p>
    <w:p w:rsidR="00950468" w:rsidRPr="00AB1781" w:rsidRDefault="00950468" w:rsidP="00950468">
      <w:pPr>
        <w:pStyle w:val="EnglishHangEndNoCoptic"/>
      </w:pPr>
      <w:r w:rsidRPr="00AB1781">
        <w:tab/>
        <w:t>while with wrath they were devising plots.</w:t>
      </w:r>
    </w:p>
    <w:p w:rsidR="00950468" w:rsidRPr="00AB1781" w:rsidRDefault="00950468" w:rsidP="00950468">
      <w:pPr>
        <w:pStyle w:val="EnglishHangNoCoptic"/>
      </w:pPr>
      <w:r w:rsidRPr="00AB1781">
        <w:t>21 And they opened their mouths wide against me.</w:t>
      </w:r>
    </w:p>
    <w:p w:rsidR="00950468" w:rsidRPr="00AB1781" w:rsidRDefault="00950468" w:rsidP="00950468">
      <w:pPr>
        <w:pStyle w:val="EnglishHangEndNoCoptic"/>
      </w:pPr>
      <w:r w:rsidRPr="00AB1781">
        <w:tab/>
        <w:t>and said: ‘Fine, fine! Our eyes have seen it.’</w:t>
      </w:r>
    </w:p>
    <w:p w:rsidR="00950468" w:rsidRPr="00AB1781" w:rsidRDefault="00950468" w:rsidP="00950468">
      <w:pPr>
        <w:pStyle w:val="EnglishHangNoCoptic"/>
      </w:pPr>
    </w:p>
    <w:p w:rsidR="00950468" w:rsidRPr="00AB1781" w:rsidRDefault="00950468" w:rsidP="00950468">
      <w:pPr>
        <w:pStyle w:val="EnglishHangNoCoptic"/>
      </w:pPr>
      <w:r w:rsidRPr="00AB1781">
        <w:t xml:space="preserve">22 </w:t>
      </w:r>
      <w:r w:rsidR="001040C8">
        <w:t>You</w:t>
      </w:r>
      <w:r w:rsidRPr="00AB1781">
        <w:t xml:space="preserve"> </w:t>
      </w:r>
      <w:r w:rsidR="00556387">
        <w:t>have</w:t>
      </w:r>
      <w:r w:rsidRPr="00AB1781">
        <w:t xml:space="preserve"> seen, O Lord. Be not silent.</w:t>
      </w:r>
    </w:p>
    <w:p w:rsidR="00950468" w:rsidRPr="00AB1781" w:rsidRDefault="00950468" w:rsidP="00950468">
      <w:pPr>
        <w:pStyle w:val="EnglishHangEndNoCoptic"/>
      </w:pPr>
      <w:r w:rsidRPr="00AB1781">
        <w:tab/>
        <w:t>O Lord, forsake me not.</w:t>
      </w:r>
    </w:p>
    <w:p w:rsidR="00950468" w:rsidRPr="00AB1781" w:rsidRDefault="00950468" w:rsidP="00950468">
      <w:pPr>
        <w:pStyle w:val="EnglishHangNoCoptic"/>
      </w:pPr>
      <w:r w:rsidRPr="00AB1781">
        <w:t>23 Arise, O Lord, and attend to my judgment;</w:t>
      </w:r>
    </w:p>
    <w:p w:rsidR="00950468" w:rsidRPr="00AB1781" w:rsidRDefault="00950468" w:rsidP="00950468">
      <w:pPr>
        <w:pStyle w:val="EnglishHangEndNoCoptic"/>
      </w:pPr>
      <w:r w:rsidRPr="00AB1781">
        <w:tab/>
        <w:t>avenge my cause, my God and my Lord.</w:t>
      </w:r>
    </w:p>
    <w:p w:rsidR="00950468" w:rsidRPr="00AB1781" w:rsidRDefault="00950468" w:rsidP="00950468">
      <w:pPr>
        <w:pStyle w:val="EnglishHangNoCoptic"/>
      </w:pPr>
      <w:r w:rsidRPr="00AB1781">
        <w:t xml:space="preserve">24 Judge me, O Lord, by </w:t>
      </w:r>
      <w:r w:rsidR="00E570CB">
        <w:t>Your</w:t>
      </w:r>
      <w:r w:rsidRPr="00AB1781">
        <w:t xml:space="preserve"> justice;</w:t>
      </w:r>
    </w:p>
    <w:p w:rsidR="00950468" w:rsidRPr="00950468" w:rsidRDefault="00950468" w:rsidP="00950468">
      <w:pPr>
        <w:pStyle w:val="EnglishHangEndNoCoptic"/>
      </w:pPr>
      <w:r w:rsidRPr="00AB1781">
        <w:tab/>
        <w:t>O Lord my God, let them not rejoice over me.</w:t>
      </w:r>
    </w:p>
    <w:p w:rsidR="00950468" w:rsidRPr="00AB1781" w:rsidRDefault="00950468" w:rsidP="00950468">
      <w:pPr>
        <w:pStyle w:val="EnglishHangNoCoptic"/>
      </w:pPr>
      <w:r w:rsidRPr="00AB1781">
        <w:t>25 Let them not say in their hearts: ‘Fine, fine!</w:t>
      </w:r>
    </w:p>
    <w:p w:rsidR="00950468" w:rsidRPr="00AB1781" w:rsidRDefault="00950468" w:rsidP="00950468">
      <w:pPr>
        <w:pStyle w:val="EnglishHangNoCoptic"/>
      </w:pPr>
      <w:r w:rsidRPr="00AB1781">
        <w:tab/>
        <w:t>Just what we wanted!’</w:t>
      </w:r>
    </w:p>
    <w:p w:rsidR="00950468" w:rsidRPr="00AB1781" w:rsidRDefault="00950468" w:rsidP="00950468">
      <w:pPr>
        <w:pStyle w:val="EnglishHangEndNoCoptic"/>
      </w:pPr>
      <w:r w:rsidRPr="00AB1781">
        <w:tab/>
        <w:t>Let them not say: ‘We have swallowed him up!’</w:t>
      </w:r>
    </w:p>
    <w:p w:rsidR="00950468" w:rsidRPr="00AB1781" w:rsidRDefault="00950468" w:rsidP="00950468">
      <w:pPr>
        <w:pStyle w:val="EnglishHangNoCoptic"/>
      </w:pPr>
      <w:r w:rsidRPr="00AB1781">
        <w:t>26 Let those who rejoice at my troubles</w:t>
      </w:r>
    </w:p>
    <w:p w:rsidR="00950468" w:rsidRPr="00AB1781" w:rsidRDefault="00950468" w:rsidP="00950468">
      <w:pPr>
        <w:pStyle w:val="EnglishHangNoCoptic"/>
      </w:pPr>
      <w:r w:rsidRPr="00AB1781">
        <w:tab/>
        <w:t>be ashamed and confounded together.</w:t>
      </w:r>
    </w:p>
    <w:p w:rsidR="00950468" w:rsidRPr="00AB1781" w:rsidRDefault="00950468" w:rsidP="00950468">
      <w:pPr>
        <w:pStyle w:val="EnglishHangNoCoptic"/>
      </w:pPr>
      <w:r w:rsidRPr="00AB1781">
        <w:tab/>
        <w:t>Let those who boast over me</w:t>
      </w:r>
    </w:p>
    <w:p w:rsidR="00950468" w:rsidRPr="00AB1781" w:rsidRDefault="00950468" w:rsidP="00950468">
      <w:pPr>
        <w:pStyle w:val="EnglishHangEndNoCoptic"/>
      </w:pPr>
      <w:r w:rsidRPr="00AB1781">
        <w:tab/>
        <w:t>be covered with shame and confusion.</w:t>
      </w:r>
    </w:p>
    <w:p w:rsidR="00950468" w:rsidRPr="00AB1781" w:rsidRDefault="00950468" w:rsidP="00950468">
      <w:pPr>
        <w:pStyle w:val="EnglishHangNoCoptic"/>
      </w:pPr>
      <w:r w:rsidRPr="00AB1781">
        <w:lastRenderedPageBreak/>
        <w:t>27 Let those who desire my justification</w:t>
      </w:r>
    </w:p>
    <w:p w:rsidR="00950468" w:rsidRPr="00AB1781" w:rsidRDefault="00950468" w:rsidP="00950468">
      <w:pPr>
        <w:pStyle w:val="EnglishHangNoCoptic"/>
      </w:pPr>
      <w:r w:rsidRPr="00AB1781">
        <w:tab/>
        <w:t>rejoice and be glad.</w:t>
      </w:r>
    </w:p>
    <w:p w:rsidR="00950468" w:rsidRPr="00AB1781" w:rsidRDefault="00950468" w:rsidP="00950468">
      <w:pPr>
        <w:pStyle w:val="EnglishHangNoCoptic"/>
      </w:pPr>
      <w:r w:rsidRPr="00AB1781">
        <w:tab/>
        <w:t xml:space="preserve">Let those who wish the peace of </w:t>
      </w:r>
      <w:r w:rsidR="00E570CB">
        <w:t>Your</w:t>
      </w:r>
      <w:r w:rsidRPr="00AB1781">
        <w:t xml:space="preserve"> servant</w:t>
      </w:r>
    </w:p>
    <w:p w:rsidR="00950468" w:rsidRPr="00AB1781" w:rsidRDefault="00950468" w:rsidP="00950468">
      <w:pPr>
        <w:pStyle w:val="EnglishHangEndNoCoptic"/>
      </w:pPr>
      <w:r w:rsidRPr="00AB1781">
        <w:tab/>
        <w:t>say continually: ‘The Lord be magnified.’</w:t>
      </w:r>
    </w:p>
    <w:p w:rsidR="00950468" w:rsidRPr="00AB1781" w:rsidRDefault="00950468" w:rsidP="00950468">
      <w:pPr>
        <w:pStyle w:val="EnglishHangNoCoptic"/>
      </w:pPr>
      <w:r w:rsidRPr="00AB1781">
        <w:t xml:space="preserve">28 And my tongue shall tell of </w:t>
      </w:r>
      <w:r w:rsidR="00E570CB">
        <w:t>Your</w:t>
      </w:r>
      <w:r w:rsidRPr="00AB1781">
        <w:t xml:space="preserve"> justice</w:t>
      </w:r>
      <w:r w:rsidRPr="00AB1781">
        <w:rPr>
          <w:rStyle w:val="FootnoteReference"/>
        </w:rPr>
        <w:footnoteReference w:id="126"/>
      </w:r>
    </w:p>
    <w:p w:rsidR="00950468" w:rsidRPr="00950468" w:rsidRDefault="00950468" w:rsidP="00950468">
      <w:pPr>
        <w:pStyle w:val="EnglishHangEndNoCoptic"/>
      </w:pPr>
      <w:r w:rsidRPr="00AB1781">
        <w:tab/>
        <w:t xml:space="preserve">and all the day long sing </w:t>
      </w:r>
      <w:r w:rsidR="00E570CB">
        <w:t>Your</w:t>
      </w:r>
      <w:r w:rsidRPr="00AB1781">
        <w:t xml:space="preserve"> praise.</w:t>
      </w:r>
    </w:p>
    <w:p w:rsidR="00950468" w:rsidRPr="00950468" w:rsidRDefault="00950468" w:rsidP="00950468">
      <w:pPr>
        <w:pStyle w:val="Heading3"/>
      </w:pPr>
      <w:r>
        <w:t>Psalm</w:t>
      </w:r>
      <w:r w:rsidRPr="00AB1781">
        <w:t xml:space="preserve"> 35</w:t>
      </w:r>
      <w:r>
        <w:t>: The sinner, in order to sin, talks to himself</w:t>
      </w:r>
    </w:p>
    <w:p w:rsidR="00950468" w:rsidRPr="007A1A59" w:rsidRDefault="00950468" w:rsidP="007A1A59">
      <w:pPr>
        <w:jc w:val="center"/>
        <w:rPr>
          <w:b/>
        </w:rPr>
      </w:pPr>
      <w:r w:rsidRPr="007A1A59">
        <w:rPr>
          <w:b/>
        </w:rPr>
        <w:t>Fountain of Life, Torrent of Delight</w:t>
      </w:r>
    </w:p>
    <w:p w:rsidR="00950468" w:rsidRPr="007A1A59" w:rsidRDefault="00950468" w:rsidP="007A1A59">
      <w:pPr>
        <w:jc w:val="center"/>
        <w:rPr>
          <w:b/>
        </w:rPr>
      </w:pPr>
      <w:r w:rsidRPr="007A1A59">
        <w:rPr>
          <w:b/>
        </w:rPr>
        <w:t>Man’s Malice and God’s Goodness</w:t>
      </w:r>
    </w:p>
    <w:p w:rsidR="00950468" w:rsidRPr="00AB1781" w:rsidRDefault="00950468" w:rsidP="00950468">
      <w:pPr>
        <w:pStyle w:val="Rubric"/>
      </w:pPr>
      <w:r w:rsidRPr="00AB1781">
        <w:t>1 (By David the Servant of the Lord)</w:t>
      </w:r>
    </w:p>
    <w:p w:rsidR="00950468" w:rsidRPr="00AB1781" w:rsidRDefault="00950468" w:rsidP="00950468">
      <w:pPr>
        <w:pStyle w:val="EnglishHangNoCoptic"/>
      </w:pPr>
      <w:r w:rsidRPr="00AB1781">
        <w:t>2 The sinner, in order to sin, talks to himself.</w:t>
      </w:r>
    </w:p>
    <w:p w:rsidR="00950468" w:rsidRPr="00AB1781" w:rsidRDefault="00950468" w:rsidP="00950468">
      <w:pPr>
        <w:pStyle w:val="EnglishHangEndNoCoptic"/>
      </w:pPr>
      <w:r w:rsidRPr="00AB1781">
        <w:tab/>
        <w:t>There is no fear of God before his eyes.</w:t>
      </w:r>
    </w:p>
    <w:p w:rsidR="00950468" w:rsidRPr="00AB1781" w:rsidRDefault="00950468" w:rsidP="00950468">
      <w:pPr>
        <w:pStyle w:val="EnglishHangNoCoptic"/>
      </w:pPr>
      <w:r w:rsidRPr="00AB1781">
        <w:t>3 For he deceives himself</w:t>
      </w:r>
    </w:p>
    <w:p w:rsidR="00950468" w:rsidRPr="00AB1781" w:rsidRDefault="00950468" w:rsidP="00950468">
      <w:pPr>
        <w:pStyle w:val="EnglishHangEndNoCoptic"/>
      </w:pPr>
      <w:r w:rsidRPr="00AB1781">
        <w:tab/>
        <w:t>over finding his sin and hating it.</w:t>
      </w:r>
    </w:p>
    <w:p w:rsidR="00950468" w:rsidRPr="00AB1781" w:rsidRDefault="00950468" w:rsidP="00950468">
      <w:pPr>
        <w:pStyle w:val="EnglishHangNoCoptic"/>
      </w:pPr>
      <w:r w:rsidRPr="00AB1781">
        <w:t>4 The words of his mouth are wicked and false;</w:t>
      </w:r>
    </w:p>
    <w:p w:rsidR="00950468" w:rsidRPr="00AB1781" w:rsidRDefault="00950468" w:rsidP="00950468">
      <w:pPr>
        <w:pStyle w:val="EnglishHangEndNoCoptic"/>
      </w:pPr>
      <w:r w:rsidRPr="00AB1781">
        <w:tab/>
        <w:t>he has no will to live wisely and well.</w:t>
      </w:r>
    </w:p>
    <w:p w:rsidR="00950468" w:rsidRPr="00AB1781" w:rsidRDefault="00950468" w:rsidP="00950468">
      <w:pPr>
        <w:pStyle w:val="EnglishHangNoCoptic"/>
      </w:pPr>
      <w:r w:rsidRPr="00AB1781">
        <w:t>5 He plans wrongdoing on his bed,</w:t>
      </w:r>
    </w:p>
    <w:p w:rsidR="00950468" w:rsidRPr="00AB1781" w:rsidRDefault="00950468" w:rsidP="00950468">
      <w:pPr>
        <w:pStyle w:val="EnglishHangNoCoptic"/>
      </w:pPr>
      <w:r w:rsidRPr="00AB1781">
        <w:tab/>
        <w:t>he is ready for any course not good,</w:t>
      </w:r>
    </w:p>
    <w:p w:rsidR="00950468" w:rsidRPr="00AB1781" w:rsidRDefault="00950468" w:rsidP="00950468">
      <w:pPr>
        <w:pStyle w:val="EnglishHangEndNoCoptic"/>
      </w:pPr>
      <w:r w:rsidRPr="00AB1781">
        <w:tab/>
        <w:t>and vice he does not avoid.</w:t>
      </w:r>
    </w:p>
    <w:p w:rsidR="00950468" w:rsidRPr="00AB1781" w:rsidRDefault="00950468" w:rsidP="00950468">
      <w:pPr>
        <w:pStyle w:val="EnglishHangNoCoptic"/>
      </w:pPr>
      <w:r w:rsidRPr="00AB1781">
        <w:t xml:space="preserve">6 O Lord, </w:t>
      </w:r>
      <w:r w:rsidR="00E570CB">
        <w:t>Your</w:t>
      </w:r>
      <w:r w:rsidRPr="00AB1781">
        <w:t xml:space="preserve"> mercy reaches to heaven</w:t>
      </w:r>
    </w:p>
    <w:p w:rsidR="00950468" w:rsidRPr="00AB1781" w:rsidRDefault="00950468" w:rsidP="00950468">
      <w:pPr>
        <w:pStyle w:val="EnglishHangEndNoCoptic"/>
      </w:pPr>
      <w:r w:rsidRPr="00AB1781">
        <w:tab/>
        <w:t xml:space="preserve">and </w:t>
      </w:r>
      <w:r w:rsidR="00E570CB">
        <w:t>Your</w:t>
      </w:r>
      <w:r w:rsidRPr="00AB1781">
        <w:t xml:space="preserve"> truth to the clouds.</w:t>
      </w:r>
    </w:p>
    <w:p w:rsidR="00950468" w:rsidRPr="00AB1781" w:rsidRDefault="00950468" w:rsidP="00950468">
      <w:pPr>
        <w:pStyle w:val="EnglishHangNoCoptic"/>
      </w:pPr>
      <w:r w:rsidRPr="00AB1781">
        <w:t xml:space="preserve">7 </w:t>
      </w:r>
      <w:r w:rsidR="00E570CB">
        <w:t>Your</w:t>
      </w:r>
      <w:r w:rsidRPr="00AB1781">
        <w:t xml:space="preserve"> justice is like towering mountains,</w:t>
      </w:r>
    </w:p>
    <w:p w:rsidR="00950468" w:rsidRPr="00AB1781" w:rsidRDefault="00950468" w:rsidP="00950468">
      <w:pPr>
        <w:pStyle w:val="EnglishHangNoCoptic"/>
      </w:pPr>
      <w:r w:rsidRPr="00AB1781">
        <w:tab/>
      </w:r>
      <w:r w:rsidR="00E570CB">
        <w:t>Your</w:t>
      </w:r>
      <w:r w:rsidRPr="00AB1781">
        <w:t xml:space="preserve"> judgments are like the great deep.</w:t>
      </w:r>
    </w:p>
    <w:p w:rsidR="00950468" w:rsidRPr="00AB1781" w:rsidRDefault="00950468" w:rsidP="00950468">
      <w:pPr>
        <w:pStyle w:val="EnglishHangEndNoCoptic"/>
      </w:pPr>
      <w:r w:rsidRPr="00AB1781">
        <w:tab/>
      </w:r>
      <w:r w:rsidR="001040C8">
        <w:t>You</w:t>
      </w:r>
      <w:r w:rsidRPr="00AB1781">
        <w:t xml:space="preserve"> </w:t>
      </w:r>
      <w:r w:rsidR="001040C8">
        <w:t>save</w:t>
      </w:r>
      <w:r w:rsidRPr="00AB1781">
        <w:t xml:space="preserve"> men and beasts, O Lord.</w:t>
      </w:r>
    </w:p>
    <w:p w:rsidR="00950468" w:rsidRPr="00AB1781" w:rsidRDefault="00950468" w:rsidP="00950468">
      <w:pPr>
        <w:pStyle w:val="EnglishHangNoCoptic"/>
      </w:pPr>
      <w:r w:rsidRPr="00AB1781">
        <w:t xml:space="preserve">8 How great is </w:t>
      </w:r>
      <w:r w:rsidR="00E570CB">
        <w:t>Your</w:t>
      </w:r>
      <w:r w:rsidRPr="00AB1781">
        <w:t xml:space="preserve"> mercy, O God!</w:t>
      </w:r>
    </w:p>
    <w:p w:rsidR="00950468" w:rsidRPr="00AB1781" w:rsidRDefault="00950468" w:rsidP="00950468">
      <w:pPr>
        <w:pStyle w:val="EnglishHangEndNoCoptic"/>
      </w:pPr>
      <w:r w:rsidRPr="00AB1781">
        <w:tab/>
        <w:t xml:space="preserve">The children of men trust in the shelter of </w:t>
      </w:r>
      <w:r w:rsidR="00E570CB">
        <w:t>Your</w:t>
      </w:r>
      <w:r w:rsidRPr="00AB1781">
        <w:t xml:space="preserve"> wings.</w:t>
      </w:r>
    </w:p>
    <w:p w:rsidR="00950468" w:rsidRPr="00AB1781" w:rsidRDefault="00950468" w:rsidP="00950468">
      <w:pPr>
        <w:pStyle w:val="EnglishHangNoCoptic"/>
      </w:pPr>
      <w:r w:rsidRPr="00AB1781">
        <w:t>9 They will become drunk with the fat</w:t>
      </w:r>
      <w:r w:rsidRPr="00AB1781">
        <w:rPr>
          <w:rStyle w:val="FootnoteReference"/>
        </w:rPr>
        <w:footnoteReference w:id="127"/>
      </w:r>
      <w:r w:rsidRPr="00AB1781">
        <w:t xml:space="preserve"> of </w:t>
      </w:r>
      <w:r w:rsidR="00E570CB">
        <w:t>Your</w:t>
      </w:r>
      <w:r w:rsidRPr="00AB1781">
        <w:t xml:space="preserve"> house,</w:t>
      </w:r>
    </w:p>
    <w:p w:rsidR="00950468" w:rsidRPr="00950468" w:rsidRDefault="00950468" w:rsidP="00950468">
      <w:pPr>
        <w:pStyle w:val="EnglishHangEndNoCoptic"/>
      </w:pPr>
      <w:r w:rsidRPr="00AB1781">
        <w:tab/>
        <w:t xml:space="preserve">and they will drink from the torrent of </w:t>
      </w:r>
      <w:r w:rsidR="00E570CB">
        <w:t>Your</w:t>
      </w:r>
      <w:r w:rsidRPr="00AB1781">
        <w:t xml:space="preserve"> delight.</w:t>
      </w:r>
    </w:p>
    <w:p w:rsidR="00950468" w:rsidRPr="00AB1781" w:rsidRDefault="00950468" w:rsidP="00950468">
      <w:pPr>
        <w:pStyle w:val="EnglishHangNoCoptic"/>
      </w:pPr>
      <w:r w:rsidRPr="00AB1781">
        <w:t xml:space="preserve">10 For with </w:t>
      </w:r>
      <w:r w:rsidR="001040C8">
        <w:t>You</w:t>
      </w:r>
      <w:r w:rsidRPr="00AB1781">
        <w:t xml:space="preserve"> is the fountain of life,</w:t>
      </w:r>
    </w:p>
    <w:p w:rsidR="00950468" w:rsidRPr="00AB1781" w:rsidRDefault="00950468" w:rsidP="00950468">
      <w:pPr>
        <w:pStyle w:val="EnglishHangEndNoCoptic"/>
      </w:pPr>
      <w:r w:rsidRPr="00AB1781">
        <w:lastRenderedPageBreak/>
        <w:tab/>
        <w:t xml:space="preserve">and in </w:t>
      </w:r>
      <w:r w:rsidR="00E570CB">
        <w:t>Your</w:t>
      </w:r>
      <w:r w:rsidRPr="00AB1781">
        <w:t xml:space="preserve"> light we see light.</w:t>
      </w:r>
      <w:r w:rsidRPr="00AB1781">
        <w:rPr>
          <w:rStyle w:val="FootnoteReference"/>
        </w:rPr>
        <w:footnoteReference w:id="128"/>
      </w:r>
    </w:p>
    <w:p w:rsidR="00950468" w:rsidRPr="00AB1781" w:rsidRDefault="00950468" w:rsidP="00950468">
      <w:pPr>
        <w:pStyle w:val="EnglishHangNoCoptic"/>
      </w:pPr>
      <w:r w:rsidRPr="00AB1781">
        <w:t xml:space="preserve">11 O continue </w:t>
      </w:r>
      <w:r w:rsidR="00E570CB">
        <w:t>Your</w:t>
      </w:r>
      <w:r w:rsidRPr="00AB1781">
        <w:t xml:space="preserve"> mercy to those who know </w:t>
      </w:r>
      <w:r w:rsidR="001040C8">
        <w:t>You</w:t>
      </w:r>
      <w:r w:rsidRPr="00AB1781">
        <w:t>,</w:t>
      </w:r>
    </w:p>
    <w:p w:rsidR="00950468" w:rsidRPr="00AB1781" w:rsidRDefault="00950468" w:rsidP="00950468">
      <w:pPr>
        <w:pStyle w:val="EnglishHangEndNoCoptic"/>
      </w:pPr>
      <w:r w:rsidRPr="00AB1781">
        <w:tab/>
        <w:t xml:space="preserve">and </w:t>
      </w:r>
      <w:r w:rsidR="00E570CB">
        <w:t>Your</w:t>
      </w:r>
      <w:r w:rsidRPr="00AB1781">
        <w:t xml:space="preserve"> justice to the upright of heart.</w:t>
      </w:r>
    </w:p>
    <w:p w:rsidR="00950468" w:rsidRPr="00AB1781" w:rsidRDefault="00950468" w:rsidP="00950468">
      <w:pPr>
        <w:pStyle w:val="EnglishHangNoCoptic"/>
      </w:pPr>
      <w:r w:rsidRPr="00AB1781">
        <w:t>12 Let not the foot of pride kick me,</w:t>
      </w:r>
      <w:r w:rsidRPr="00AB1781">
        <w:rPr>
          <w:rStyle w:val="FootnoteReference"/>
        </w:rPr>
        <w:footnoteReference w:id="129"/>
      </w:r>
    </w:p>
    <w:p w:rsidR="00950468" w:rsidRPr="00AB1781" w:rsidRDefault="00950468" w:rsidP="00950468">
      <w:pPr>
        <w:pStyle w:val="EnglishHangEndNoCoptic"/>
      </w:pPr>
      <w:r w:rsidRPr="00AB1781">
        <w:tab/>
        <w:t>and let not the hand of sinners shake me.</w:t>
      </w:r>
    </w:p>
    <w:p w:rsidR="00950468" w:rsidRPr="00AB1781" w:rsidRDefault="00950468" w:rsidP="00950468">
      <w:pPr>
        <w:pStyle w:val="EnglishHangNoCoptic"/>
      </w:pPr>
      <w:r w:rsidRPr="00AB1781">
        <w:t>13 There all whose work is sin have fallen;</w:t>
      </w:r>
    </w:p>
    <w:p w:rsidR="00950468" w:rsidRPr="00950468" w:rsidRDefault="00950468" w:rsidP="00950468">
      <w:pPr>
        <w:pStyle w:val="EnglishHangEndNoCoptic"/>
      </w:pPr>
      <w:r w:rsidRPr="00AB1781">
        <w:tab/>
        <w:t>they are thrust out and cannot stand.</w:t>
      </w:r>
    </w:p>
    <w:p w:rsidR="00950468" w:rsidRPr="00950468" w:rsidRDefault="00950468" w:rsidP="00950468">
      <w:pPr>
        <w:pStyle w:val="Heading3"/>
      </w:pPr>
      <w:r>
        <w:t>Psalm</w:t>
      </w:r>
      <w:r w:rsidRPr="00AB1781">
        <w:t xml:space="preserve"> 36</w:t>
      </w:r>
      <w:r>
        <w:t>: Do not fret because of evildoers nor envy those who commit sin</w:t>
      </w:r>
    </w:p>
    <w:p w:rsidR="00950468" w:rsidRPr="007A1A59" w:rsidRDefault="00950468" w:rsidP="007A1A59">
      <w:pPr>
        <w:jc w:val="center"/>
        <w:rPr>
          <w:b/>
        </w:rPr>
      </w:pPr>
      <w:r w:rsidRPr="007A1A59">
        <w:rPr>
          <w:b/>
        </w:rPr>
        <w:t>The Meek inherit the Land of Peace</w:t>
      </w:r>
    </w:p>
    <w:p w:rsidR="00950468" w:rsidRPr="007A1A59" w:rsidRDefault="00950468" w:rsidP="007A1A59">
      <w:pPr>
        <w:jc w:val="center"/>
        <w:rPr>
          <w:b/>
        </w:rPr>
      </w:pPr>
      <w:r w:rsidRPr="007A1A59">
        <w:rPr>
          <w:b/>
        </w:rPr>
        <w:t>Insecurity in Apparent Prosperity of Sinners</w:t>
      </w:r>
    </w:p>
    <w:p w:rsidR="00950468" w:rsidRPr="00950468" w:rsidRDefault="00950468" w:rsidP="00950468">
      <w:pPr>
        <w:pStyle w:val="Rubric"/>
      </w:pPr>
      <w:r w:rsidRPr="00AB1781">
        <w:t>(By David)</w:t>
      </w:r>
    </w:p>
    <w:p w:rsidR="00950468" w:rsidRPr="00AB1781" w:rsidRDefault="00950468" w:rsidP="00950468">
      <w:pPr>
        <w:pStyle w:val="EnglishHangNoCoptic"/>
      </w:pPr>
      <w:r w:rsidRPr="00AB1781">
        <w:t>1 Do not fret because of evildoers,</w:t>
      </w:r>
      <w:r w:rsidRPr="00AB1781">
        <w:rPr>
          <w:rStyle w:val="FootnoteReference"/>
        </w:rPr>
        <w:footnoteReference w:id="130"/>
      </w:r>
    </w:p>
    <w:p w:rsidR="00950468" w:rsidRPr="00AB1781" w:rsidRDefault="00950468" w:rsidP="00950468">
      <w:pPr>
        <w:pStyle w:val="EnglishHangEndNoCoptic"/>
      </w:pPr>
      <w:r w:rsidRPr="00AB1781">
        <w:tab/>
        <w:t>nor envy those who commit sin.</w:t>
      </w:r>
    </w:p>
    <w:p w:rsidR="00950468" w:rsidRPr="00AB1781" w:rsidRDefault="00950468" w:rsidP="00950468">
      <w:pPr>
        <w:pStyle w:val="EnglishHangNoCoptic"/>
      </w:pPr>
      <w:r w:rsidRPr="00AB1781">
        <w:t>2 For they will soon wither like grass,</w:t>
      </w:r>
    </w:p>
    <w:p w:rsidR="00950468" w:rsidRPr="00AB1781" w:rsidRDefault="00950468" w:rsidP="00950468">
      <w:pPr>
        <w:pStyle w:val="EnglishHangEndNoCoptic"/>
      </w:pPr>
      <w:r w:rsidRPr="00AB1781">
        <w:tab/>
        <w:t>and like green herbs they will soon fall.</w:t>
      </w:r>
    </w:p>
    <w:p w:rsidR="00950468" w:rsidRPr="00AB1781" w:rsidRDefault="00950468" w:rsidP="00950468">
      <w:pPr>
        <w:pStyle w:val="EnglishHangNoCoptic"/>
      </w:pPr>
      <w:r w:rsidRPr="00AB1781">
        <w:t>3 Trust in the Lord, and do good;</w:t>
      </w:r>
    </w:p>
    <w:p w:rsidR="00950468" w:rsidRPr="00AB1781" w:rsidRDefault="00950468" w:rsidP="00950468">
      <w:pPr>
        <w:pStyle w:val="EnglishHangEndNoCoptic"/>
      </w:pPr>
      <w:r w:rsidRPr="00AB1781">
        <w:tab/>
        <w:t>dwell in the land</w:t>
      </w:r>
      <w:r w:rsidRPr="00AB1781">
        <w:rPr>
          <w:rStyle w:val="FootnoteReference"/>
        </w:rPr>
        <w:footnoteReference w:id="131"/>
      </w:r>
      <w:r w:rsidRPr="00AB1781">
        <w:t xml:space="preserve"> and be fed on its wealth.</w:t>
      </w:r>
      <w:r w:rsidRPr="00AB1781">
        <w:rPr>
          <w:rStyle w:val="FootnoteReference"/>
        </w:rPr>
        <w:footnoteReference w:id="132"/>
      </w:r>
    </w:p>
    <w:p w:rsidR="00950468" w:rsidRPr="00AB1781" w:rsidRDefault="00950468" w:rsidP="00950468">
      <w:pPr>
        <w:pStyle w:val="EnglishHangNoCoptic"/>
      </w:pPr>
      <w:r w:rsidRPr="00AB1781">
        <w:t>4 Delight in the Lord,</w:t>
      </w:r>
      <w:r w:rsidRPr="00AB1781">
        <w:rPr>
          <w:rStyle w:val="FootnoteReference"/>
        </w:rPr>
        <w:footnoteReference w:id="133"/>
      </w:r>
    </w:p>
    <w:p w:rsidR="00950468" w:rsidRPr="00AB1781" w:rsidRDefault="00950468" w:rsidP="00950468">
      <w:pPr>
        <w:pStyle w:val="EnglishHangEndNoCoptic"/>
      </w:pPr>
      <w:r w:rsidRPr="00AB1781">
        <w:tab/>
        <w:t>and He will grant you your heart’s desires.</w:t>
      </w:r>
    </w:p>
    <w:p w:rsidR="00950468" w:rsidRPr="00AB1781" w:rsidRDefault="00950468" w:rsidP="00950468">
      <w:pPr>
        <w:pStyle w:val="EnglishHangNoCoptic"/>
      </w:pPr>
      <w:r w:rsidRPr="00AB1781">
        <w:lastRenderedPageBreak/>
        <w:t>5 Commit your way to the Lord,</w:t>
      </w:r>
    </w:p>
    <w:p w:rsidR="00950468" w:rsidRPr="00AB1781" w:rsidRDefault="00950468" w:rsidP="00950468">
      <w:pPr>
        <w:pStyle w:val="EnglishHangEndNoCoptic"/>
      </w:pPr>
      <w:r w:rsidRPr="00AB1781">
        <w:tab/>
        <w:t>and trust in Him, and He will act.</w:t>
      </w:r>
    </w:p>
    <w:p w:rsidR="00950468" w:rsidRPr="00AB1781" w:rsidRDefault="00950468" w:rsidP="00950468">
      <w:pPr>
        <w:pStyle w:val="EnglishHangNoCoptic"/>
      </w:pPr>
      <w:r w:rsidRPr="00AB1781">
        <w:t>6 And He will bring to light your honesty</w:t>
      </w:r>
    </w:p>
    <w:p w:rsidR="00950468" w:rsidRPr="00AB1781" w:rsidRDefault="00950468" w:rsidP="00950468">
      <w:pPr>
        <w:pStyle w:val="EnglishHangEndNoCoptic"/>
      </w:pPr>
      <w:r w:rsidRPr="00AB1781">
        <w:tab/>
        <w:t>and make your cause clear as noonday.</w:t>
      </w:r>
    </w:p>
    <w:p w:rsidR="00950468" w:rsidRPr="00AB1781" w:rsidRDefault="00950468" w:rsidP="00950468">
      <w:pPr>
        <w:pStyle w:val="EnglishHangNoCoptic"/>
      </w:pPr>
      <w:r w:rsidRPr="00AB1781">
        <w:t>7 Submit to the Lord and pray to Him.</w:t>
      </w:r>
    </w:p>
    <w:p w:rsidR="00950468" w:rsidRPr="00AB1781" w:rsidRDefault="00950468" w:rsidP="00950468">
      <w:pPr>
        <w:pStyle w:val="EnglishHangNoCoptic"/>
      </w:pPr>
      <w:r w:rsidRPr="00AB1781">
        <w:tab/>
        <w:t>Do not fret over one who prospers in his way,</w:t>
      </w:r>
      <w:r w:rsidRPr="00AB1781">
        <w:rPr>
          <w:rStyle w:val="FootnoteReference"/>
        </w:rPr>
        <w:footnoteReference w:id="134"/>
      </w:r>
    </w:p>
    <w:p w:rsidR="00950468" w:rsidRPr="00950468" w:rsidRDefault="00950468" w:rsidP="00950468">
      <w:pPr>
        <w:pStyle w:val="EnglishHangEndNoCoptic"/>
      </w:pPr>
      <w:r w:rsidRPr="00AB1781">
        <w:tab/>
        <w:t>the man who thrives by dishonesty.</w:t>
      </w:r>
    </w:p>
    <w:p w:rsidR="00950468" w:rsidRPr="00AB1781" w:rsidRDefault="00950468" w:rsidP="00950468">
      <w:pPr>
        <w:pStyle w:val="EnglishHangNoCoptic"/>
      </w:pPr>
      <w:r w:rsidRPr="00AB1781">
        <w:t>8 Cease from wrath and forsake anger;</w:t>
      </w:r>
    </w:p>
    <w:p w:rsidR="00950468" w:rsidRPr="00AB1781" w:rsidRDefault="00950468" w:rsidP="00950468">
      <w:pPr>
        <w:pStyle w:val="EnglishHangEndNoCoptic"/>
      </w:pPr>
      <w:r w:rsidRPr="00AB1781">
        <w:tab/>
        <w:t>do not fret yourself into evildoing.</w:t>
      </w:r>
    </w:p>
    <w:p w:rsidR="00950468" w:rsidRPr="00AB1781" w:rsidRDefault="00950468" w:rsidP="00950468">
      <w:pPr>
        <w:pStyle w:val="EnglishHangNoCoptic"/>
      </w:pPr>
      <w:r w:rsidRPr="00AB1781">
        <w:t>9 For the evildoers will be destroyed,</w:t>
      </w:r>
    </w:p>
    <w:p w:rsidR="00950468" w:rsidRPr="00AB1781" w:rsidRDefault="00950468" w:rsidP="00950468">
      <w:pPr>
        <w:pStyle w:val="EnglishHangEndNoCoptic"/>
      </w:pPr>
      <w:r w:rsidRPr="00AB1781">
        <w:tab/>
        <w:t>but those who wait for the Lord will inherit the land.</w:t>
      </w:r>
    </w:p>
    <w:p w:rsidR="00950468" w:rsidRPr="00AB1781" w:rsidRDefault="00950468" w:rsidP="00950468">
      <w:pPr>
        <w:pStyle w:val="EnglishHangNoCoptic"/>
      </w:pPr>
      <w:r w:rsidRPr="00AB1781">
        <w:t>10 Yet a little while, and the sinner is gone;</w:t>
      </w:r>
    </w:p>
    <w:p w:rsidR="00950468" w:rsidRPr="00AB1781" w:rsidRDefault="00950468" w:rsidP="00950468">
      <w:pPr>
        <w:pStyle w:val="EnglishHangEndNoCoptic"/>
      </w:pPr>
      <w:r w:rsidRPr="00AB1781">
        <w:tab/>
        <w:t>you will seek his place and never find it.</w:t>
      </w:r>
    </w:p>
    <w:p w:rsidR="00950468" w:rsidRPr="00AB1781" w:rsidRDefault="00950468" w:rsidP="00950468">
      <w:pPr>
        <w:pStyle w:val="EnglishHangNoCoptic"/>
      </w:pPr>
    </w:p>
    <w:p w:rsidR="00950468" w:rsidRPr="00AB1781" w:rsidRDefault="00950468" w:rsidP="00950468">
      <w:pPr>
        <w:pStyle w:val="EnglishHangNoCoptic"/>
      </w:pPr>
      <w:r w:rsidRPr="00AB1781">
        <w:t>11 But the meek will inherit the land,</w:t>
      </w:r>
      <w:r w:rsidRPr="00AB1781">
        <w:rPr>
          <w:rStyle w:val="FootnoteReference"/>
        </w:rPr>
        <w:footnoteReference w:id="135"/>
      </w:r>
    </w:p>
    <w:p w:rsidR="00950468" w:rsidRPr="00AB1781" w:rsidRDefault="00950468" w:rsidP="00950468">
      <w:pPr>
        <w:pStyle w:val="EnglishHangEndNoCoptic"/>
      </w:pPr>
      <w:r w:rsidRPr="00AB1781">
        <w:tab/>
        <w:t>and will delight in an abundance of peace.</w:t>
      </w:r>
    </w:p>
    <w:p w:rsidR="00950468" w:rsidRPr="00AB1781" w:rsidRDefault="00950468" w:rsidP="00950468">
      <w:pPr>
        <w:pStyle w:val="EnglishHangNoCoptic"/>
      </w:pPr>
      <w:r w:rsidRPr="00AB1781">
        <w:t>12 The sinner watches the righteous man,</w:t>
      </w:r>
    </w:p>
    <w:p w:rsidR="00950468" w:rsidRPr="00AB1781" w:rsidRDefault="00950468" w:rsidP="00950468">
      <w:pPr>
        <w:pStyle w:val="EnglishHangEndNoCoptic"/>
      </w:pPr>
      <w:r w:rsidRPr="00AB1781">
        <w:tab/>
        <w:t>and gnashes his teeth at him.</w:t>
      </w:r>
    </w:p>
    <w:p w:rsidR="00950468" w:rsidRPr="00AB1781" w:rsidRDefault="00950468" w:rsidP="00950468">
      <w:pPr>
        <w:pStyle w:val="EnglishHangNoCoptic"/>
      </w:pPr>
      <w:r w:rsidRPr="00AB1781">
        <w:t>13 But the Lord laughs at him,</w:t>
      </w:r>
    </w:p>
    <w:p w:rsidR="00950468" w:rsidRPr="00AB1781" w:rsidRDefault="00950468" w:rsidP="00950468">
      <w:pPr>
        <w:pStyle w:val="EnglishHangEndNoCoptic"/>
      </w:pPr>
      <w:r w:rsidRPr="00AB1781">
        <w:tab/>
        <w:t>for He sees that his day is coming.</w:t>
      </w:r>
      <w:r w:rsidRPr="00AB1781">
        <w:rPr>
          <w:rStyle w:val="FootnoteReference"/>
        </w:rPr>
        <w:footnoteReference w:id="136"/>
      </w:r>
    </w:p>
    <w:p w:rsidR="00950468" w:rsidRPr="00AB1781" w:rsidRDefault="00950468" w:rsidP="00950468">
      <w:pPr>
        <w:pStyle w:val="EnglishHangNoCoptic"/>
      </w:pPr>
      <w:r w:rsidRPr="00AB1781">
        <w:t>14 The sinners draw their sword and bend their bow,</w:t>
      </w:r>
    </w:p>
    <w:p w:rsidR="00950468" w:rsidRPr="00AB1781" w:rsidRDefault="00950468" w:rsidP="00950468">
      <w:pPr>
        <w:pStyle w:val="EnglishHangNoCoptic"/>
      </w:pPr>
      <w:r w:rsidRPr="00AB1781">
        <w:tab/>
        <w:t>to bring down the poor and needy,</w:t>
      </w:r>
    </w:p>
    <w:p w:rsidR="00950468" w:rsidRPr="00AB1781" w:rsidRDefault="00950468" w:rsidP="00950468">
      <w:pPr>
        <w:pStyle w:val="EnglishHangEndNoCoptic"/>
      </w:pPr>
      <w:r w:rsidRPr="00AB1781">
        <w:tab/>
        <w:t>and slaughter the honest-hearted.</w:t>
      </w:r>
    </w:p>
    <w:p w:rsidR="00950468" w:rsidRPr="00AB1781" w:rsidRDefault="00950468" w:rsidP="00950468">
      <w:pPr>
        <w:pStyle w:val="EnglishHangNoCoptic"/>
      </w:pPr>
      <w:r w:rsidRPr="00AB1781">
        <w:t>15 Let their sword enter their own heart,</w:t>
      </w:r>
    </w:p>
    <w:p w:rsidR="00950468" w:rsidRPr="00AB1781" w:rsidRDefault="00950468" w:rsidP="00950468">
      <w:pPr>
        <w:pStyle w:val="EnglishHangEndNoCoptic"/>
      </w:pPr>
      <w:r w:rsidRPr="00AB1781">
        <w:tab/>
        <w:t xml:space="preserve">and let their </w:t>
      </w:r>
      <w:r w:rsidR="001040C8">
        <w:t>b</w:t>
      </w:r>
      <w:r w:rsidR="001040C8" w:rsidRPr="00AB1781">
        <w:t>ows</w:t>
      </w:r>
      <w:r w:rsidRPr="00AB1781">
        <w:t xml:space="preserve"> be broken.</w:t>
      </w:r>
    </w:p>
    <w:p w:rsidR="00950468" w:rsidRPr="00AB1781" w:rsidRDefault="00950468" w:rsidP="00950468">
      <w:pPr>
        <w:pStyle w:val="EnglishHangNoCoptic"/>
      </w:pPr>
      <w:r w:rsidRPr="00AB1781">
        <w:t>16 Better is the little that the righteous man has</w:t>
      </w:r>
    </w:p>
    <w:p w:rsidR="00950468" w:rsidRPr="00AB1781" w:rsidRDefault="00950468" w:rsidP="00950468">
      <w:pPr>
        <w:pStyle w:val="EnglishHangEndNoCoptic"/>
      </w:pPr>
      <w:r w:rsidRPr="00AB1781">
        <w:tab/>
        <w:t>than the great wealth of sinners.</w:t>
      </w:r>
    </w:p>
    <w:p w:rsidR="00950468" w:rsidRPr="00AB1781" w:rsidRDefault="00950468" w:rsidP="00950468">
      <w:pPr>
        <w:pStyle w:val="EnglishHangNoCoptic"/>
      </w:pPr>
      <w:r w:rsidRPr="00AB1781">
        <w:lastRenderedPageBreak/>
        <w:t>17 For the arms of sinners will be broken,</w:t>
      </w:r>
    </w:p>
    <w:p w:rsidR="00950468" w:rsidRPr="00AB1781" w:rsidRDefault="00950468" w:rsidP="00950468">
      <w:pPr>
        <w:pStyle w:val="EnglishHangEndNoCoptic"/>
      </w:pPr>
      <w:r w:rsidRPr="00AB1781">
        <w:tab/>
        <w:t>but the Lord upholds the righteous.</w:t>
      </w:r>
    </w:p>
    <w:p w:rsidR="00950468" w:rsidRPr="00AB1781" w:rsidRDefault="00950468" w:rsidP="00950468">
      <w:pPr>
        <w:pStyle w:val="EnglishHangNoCoptic"/>
      </w:pPr>
      <w:r w:rsidRPr="00AB1781">
        <w:t>18 The Lord knows the ways of the blameless,</w:t>
      </w:r>
    </w:p>
    <w:p w:rsidR="00950468" w:rsidRPr="00AB1781" w:rsidRDefault="00950468" w:rsidP="00950468">
      <w:pPr>
        <w:pStyle w:val="EnglishHangEndNoCoptic"/>
      </w:pPr>
      <w:r w:rsidRPr="00AB1781">
        <w:tab/>
        <w:t>and their inheritance will be eternal.</w:t>
      </w:r>
    </w:p>
    <w:p w:rsidR="00950468" w:rsidRPr="00AB1781" w:rsidRDefault="00950468" w:rsidP="00950468">
      <w:pPr>
        <w:pStyle w:val="EnglishHangNoCoptic"/>
      </w:pPr>
      <w:r w:rsidRPr="00AB1781">
        <w:t>19 They are not embarrassed in bad times,</w:t>
      </w:r>
    </w:p>
    <w:p w:rsidR="00950468" w:rsidRPr="00AB1781" w:rsidRDefault="00950468" w:rsidP="00950468">
      <w:pPr>
        <w:pStyle w:val="EnglishHangEndNoCoptic"/>
      </w:pPr>
      <w:r w:rsidRPr="00AB1781">
        <w:tab/>
        <w:t>and in days of dearth they have enough.</w:t>
      </w:r>
    </w:p>
    <w:p w:rsidR="00950468" w:rsidRPr="00AB1781" w:rsidRDefault="00950468" w:rsidP="00950468">
      <w:pPr>
        <w:pStyle w:val="EnglishHangNoCoptic"/>
      </w:pPr>
      <w:r w:rsidRPr="00AB1781">
        <w:t>20 But sinners will perish,</w:t>
      </w:r>
    </w:p>
    <w:p w:rsidR="00950468" w:rsidRPr="00AB1781" w:rsidRDefault="00950468" w:rsidP="00950468">
      <w:pPr>
        <w:pStyle w:val="EnglishHangNoCoptic"/>
      </w:pPr>
      <w:r w:rsidRPr="00AB1781">
        <w:tab/>
        <w:t>those enemies of the Lord;</w:t>
      </w:r>
    </w:p>
    <w:p w:rsidR="00950468" w:rsidRPr="00AB1781" w:rsidRDefault="00950468" w:rsidP="00950468">
      <w:pPr>
        <w:pStyle w:val="EnglishHangNoCoptic"/>
      </w:pPr>
      <w:r w:rsidRPr="00AB1781">
        <w:tab/>
        <w:t>no sooner honoured and exalted</w:t>
      </w:r>
    </w:p>
    <w:p w:rsidR="00950468" w:rsidRPr="00AB1781" w:rsidRDefault="00950468" w:rsidP="00950468">
      <w:pPr>
        <w:pStyle w:val="EnglishHangEndNoCoptic"/>
      </w:pPr>
      <w:r w:rsidRPr="00AB1781">
        <w:tab/>
        <w:t>than they die and vanish like smoke.</w:t>
      </w:r>
    </w:p>
    <w:p w:rsidR="00950468" w:rsidRPr="00AB1781" w:rsidRDefault="00950468" w:rsidP="00950468">
      <w:pPr>
        <w:pStyle w:val="EnglishHangNoCoptic"/>
      </w:pPr>
      <w:r w:rsidRPr="00AB1781">
        <w:t>21 The sinner borrows and does not repay;</w:t>
      </w:r>
    </w:p>
    <w:p w:rsidR="00950468" w:rsidRPr="00AB1781" w:rsidRDefault="00950468" w:rsidP="00950468">
      <w:pPr>
        <w:pStyle w:val="EnglishHangEndNoCoptic"/>
      </w:pPr>
      <w:r w:rsidRPr="00AB1781">
        <w:tab/>
        <w:t>but the just man shows compassion and gives.</w:t>
      </w:r>
    </w:p>
    <w:p w:rsidR="00950468" w:rsidRPr="00AB1781" w:rsidRDefault="00950468" w:rsidP="00950468">
      <w:pPr>
        <w:pStyle w:val="EnglishHangNoCoptic"/>
      </w:pPr>
      <w:r w:rsidRPr="00AB1781">
        <w:t>22 Those who bless him will inherit the land,</w:t>
      </w:r>
    </w:p>
    <w:p w:rsidR="00950468" w:rsidRPr="00AB1781" w:rsidRDefault="00950468" w:rsidP="00950468">
      <w:pPr>
        <w:pStyle w:val="EnglishHangEndNoCoptic"/>
      </w:pPr>
      <w:r w:rsidRPr="00AB1781">
        <w:tab/>
        <w:t>but those who curse him will be ruined.</w:t>
      </w:r>
    </w:p>
    <w:p w:rsidR="00950468" w:rsidRPr="00AB1781" w:rsidRDefault="00950468" w:rsidP="00950468">
      <w:pPr>
        <w:pStyle w:val="EnglishHangNoCoptic"/>
      </w:pPr>
      <w:r w:rsidRPr="00AB1781">
        <w:t>23 The steps of a man are directed by the Lord,</w:t>
      </w:r>
    </w:p>
    <w:p w:rsidR="00950468" w:rsidRPr="00AB1781" w:rsidRDefault="00950468" w:rsidP="00950468">
      <w:pPr>
        <w:pStyle w:val="EnglishHangEndNoCoptic"/>
      </w:pPr>
      <w:r w:rsidRPr="00AB1781">
        <w:tab/>
        <w:t>when he takes great delight in His way.</w:t>
      </w:r>
    </w:p>
    <w:p w:rsidR="00950468" w:rsidRPr="00AB1781" w:rsidRDefault="00950468" w:rsidP="00950468">
      <w:pPr>
        <w:pStyle w:val="EnglishHangNoCoptic"/>
      </w:pPr>
      <w:r w:rsidRPr="00AB1781">
        <w:t>24 When he happens to fall, he will not fall headlong;</w:t>
      </w:r>
    </w:p>
    <w:p w:rsidR="00950468" w:rsidRPr="00950468" w:rsidRDefault="00950468" w:rsidP="00950468">
      <w:pPr>
        <w:pStyle w:val="EnglishHangEndNoCoptic"/>
      </w:pPr>
      <w:r w:rsidRPr="00AB1781">
        <w:tab/>
        <w:t>for the Lord holds his hand.</w:t>
      </w:r>
    </w:p>
    <w:p w:rsidR="00950468" w:rsidRPr="00AB1781" w:rsidRDefault="00950468" w:rsidP="00950468">
      <w:pPr>
        <w:pStyle w:val="EnglishHangNoCoptic"/>
      </w:pPr>
      <w:r w:rsidRPr="00AB1781">
        <w:t>25 I was young and now I am old,</w:t>
      </w:r>
    </w:p>
    <w:p w:rsidR="00950468" w:rsidRPr="00AB1781" w:rsidRDefault="00950468" w:rsidP="00950468">
      <w:pPr>
        <w:pStyle w:val="EnglishHangNoCoptic"/>
      </w:pPr>
      <w:r w:rsidRPr="00AB1781">
        <w:tab/>
        <w:t>yet I have not seen a good man forsaken</w:t>
      </w:r>
    </w:p>
    <w:p w:rsidR="00950468" w:rsidRPr="00AB1781" w:rsidRDefault="00950468" w:rsidP="00950468">
      <w:pPr>
        <w:pStyle w:val="EnglishHangEndNoCoptic"/>
      </w:pPr>
      <w:r w:rsidRPr="00AB1781">
        <w:tab/>
        <w:t>or his children begging bread.</w:t>
      </w:r>
    </w:p>
    <w:p w:rsidR="00950468" w:rsidRPr="00AB1781" w:rsidRDefault="00950468" w:rsidP="00950468">
      <w:pPr>
        <w:pStyle w:val="EnglishHangNoCoptic"/>
      </w:pPr>
      <w:r w:rsidRPr="00AB1781">
        <w:t>26 All day long the good are merciful and lend</w:t>
      </w:r>
    </w:p>
    <w:p w:rsidR="00950468" w:rsidRPr="00AB1781" w:rsidRDefault="00950468" w:rsidP="00950468">
      <w:pPr>
        <w:pStyle w:val="EnglishHangEndNoCoptic"/>
      </w:pPr>
      <w:r w:rsidRPr="00AB1781">
        <w:tab/>
        <w:t>and their children are a blessing.</w:t>
      </w:r>
    </w:p>
    <w:p w:rsidR="00950468" w:rsidRPr="00AB1781" w:rsidRDefault="00950468" w:rsidP="00950468">
      <w:pPr>
        <w:pStyle w:val="EnglishHangNoCoptic"/>
      </w:pPr>
      <w:r w:rsidRPr="00AB1781">
        <w:t>27 Shun evil and do good</w:t>
      </w:r>
    </w:p>
    <w:p w:rsidR="00950468" w:rsidRPr="00AB1781" w:rsidRDefault="00950468" w:rsidP="00950468">
      <w:pPr>
        <w:pStyle w:val="EnglishHangEndNoCoptic"/>
      </w:pPr>
      <w:r w:rsidRPr="00AB1781">
        <w:tab/>
        <w:t>and live eternally.</w:t>
      </w:r>
    </w:p>
    <w:p w:rsidR="00950468" w:rsidRPr="00AB1781" w:rsidRDefault="00950468" w:rsidP="00950468">
      <w:pPr>
        <w:pStyle w:val="EnglishHangNoCoptic"/>
      </w:pPr>
      <w:r w:rsidRPr="00AB1781">
        <w:t>28 For the Lord loves justice</w:t>
      </w:r>
    </w:p>
    <w:p w:rsidR="00950468" w:rsidRPr="00AB1781" w:rsidRDefault="00950468" w:rsidP="00950468">
      <w:pPr>
        <w:pStyle w:val="EnglishHangNoCoptic"/>
      </w:pPr>
      <w:r w:rsidRPr="00AB1781">
        <w:tab/>
        <w:t>and will not forsake His saints;</w:t>
      </w:r>
    </w:p>
    <w:p w:rsidR="00950468" w:rsidRPr="00AB1781" w:rsidRDefault="00950468" w:rsidP="00950468">
      <w:pPr>
        <w:pStyle w:val="EnglishHangNoCoptic"/>
      </w:pPr>
      <w:r w:rsidRPr="00AB1781">
        <w:tab/>
        <w:t>they will be kept for ever.</w:t>
      </w:r>
    </w:p>
    <w:p w:rsidR="00950468" w:rsidRPr="00AB1781" w:rsidRDefault="00950468" w:rsidP="00950468">
      <w:pPr>
        <w:pStyle w:val="EnglishHangNoCoptic"/>
      </w:pPr>
      <w:r w:rsidRPr="00AB1781">
        <w:tab/>
        <w:t>But the lawless will be driven out,</w:t>
      </w:r>
    </w:p>
    <w:p w:rsidR="00950468" w:rsidRPr="00AB1781" w:rsidRDefault="00950468" w:rsidP="00950468">
      <w:pPr>
        <w:pStyle w:val="EnglishHangEndNoCoptic"/>
      </w:pPr>
      <w:r w:rsidRPr="00AB1781">
        <w:tab/>
        <w:t>and the sons of the godless will be exterminated.</w:t>
      </w:r>
    </w:p>
    <w:p w:rsidR="00950468" w:rsidRPr="00AB1781" w:rsidRDefault="00950468" w:rsidP="00950468">
      <w:pPr>
        <w:pStyle w:val="EnglishHangNoCoptic"/>
      </w:pPr>
      <w:r w:rsidRPr="00AB1781">
        <w:t>29 The righteous will inherit the land,</w:t>
      </w:r>
    </w:p>
    <w:p w:rsidR="00950468" w:rsidRPr="00AB1781" w:rsidRDefault="00950468" w:rsidP="00950468">
      <w:pPr>
        <w:pStyle w:val="EnglishHangEndNoCoptic"/>
      </w:pPr>
      <w:r w:rsidRPr="00AB1781">
        <w:tab/>
        <w:t>and dwell in it for ever.</w:t>
      </w:r>
    </w:p>
    <w:p w:rsidR="00950468" w:rsidRPr="00AB1781" w:rsidRDefault="00950468" w:rsidP="00950468">
      <w:pPr>
        <w:pStyle w:val="EnglishHangNoCoptic"/>
      </w:pPr>
      <w:r w:rsidRPr="00AB1781">
        <w:t>30 A just man’s mouth reflects wisdom,</w:t>
      </w:r>
    </w:p>
    <w:p w:rsidR="00950468" w:rsidRPr="00AB1781" w:rsidRDefault="00950468" w:rsidP="00950468">
      <w:pPr>
        <w:pStyle w:val="EnglishHangEndNoCoptic"/>
      </w:pPr>
      <w:r w:rsidRPr="00AB1781">
        <w:lastRenderedPageBreak/>
        <w:tab/>
        <w:t>and his tongue speaks justice.</w:t>
      </w:r>
    </w:p>
    <w:p w:rsidR="00950468" w:rsidRPr="00AB1781" w:rsidRDefault="00950468" w:rsidP="00950468">
      <w:pPr>
        <w:pStyle w:val="EnglishHangNoCoptic"/>
      </w:pPr>
      <w:r w:rsidRPr="00AB1781">
        <w:t>31 The law of his God is in his heart,</w:t>
      </w:r>
    </w:p>
    <w:p w:rsidR="00950468" w:rsidRPr="00AB1781" w:rsidRDefault="00950468" w:rsidP="00950468">
      <w:pPr>
        <w:pStyle w:val="EnglishHangEndNoCoptic"/>
      </w:pPr>
      <w:r w:rsidRPr="00AB1781">
        <w:tab/>
        <w:t>and his steps do not slip.</w:t>
      </w:r>
    </w:p>
    <w:p w:rsidR="00950468" w:rsidRPr="00AB1781" w:rsidRDefault="00950468" w:rsidP="00950468">
      <w:pPr>
        <w:pStyle w:val="EnglishHangNoCoptic"/>
      </w:pPr>
      <w:r w:rsidRPr="00AB1781">
        <w:t>32 The sinner watches the righteous man</w:t>
      </w:r>
    </w:p>
    <w:p w:rsidR="00950468" w:rsidRPr="00AB1781" w:rsidRDefault="00950468" w:rsidP="00950468">
      <w:pPr>
        <w:pStyle w:val="EnglishHangEndNoCoptic"/>
      </w:pPr>
      <w:r w:rsidRPr="00AB1781">
        <w:tab/>
        <w:t>and seeks occasion to kill him.</w:t>
      </w:r>
    </w:p>
    <w:p w:rsidR="00950468" w:rsidRPr="00AB1781" w:rsidRDefault="00950468" w:rsidP="00950468">
      <w:pPr>
        <w:pStyle w:val="EnglishHangNoCoptic"/>
      </w:pPr>
      <w:r w:rsidRPr="00AB1781">
        <w:t>33 But the Lord will not leave him in his hands,</w:t>
      </w:r>
    </w:p>
    <w:p w:rsidR="00950468" w:rsidRPr="00AB1781" w:rsidRDefault="00950468" w:rsidP="00950468">
      <w:pPr>
        <w:pStyle w:val="EnglishHangEndNoCoptic"/>
      </w:pPr>
      <w:r w:rsidRPr="00AB1781">
        <w:tab/>
        <w:t>nor condemn him when he is judged.</w:t>
      </w:r>
    </w:p>
    <w:p w:rsidR="00950468" w:rsidRPr="00AB1781" w:rsidRDefault="00950468" w:rsidP="00950468">
      <w:pPr>
        <w:pStyle w:val="EnglishHangNoCoptic"/>
      </w:pPr>
      <w:r w:rsidRPr="00AB1781">
        <w:t>34 Wait for the Lord and keep His way,</w:t>
      </w:r>
    </w:p>
    <w:p w:rsidR="00950468" w:rsidRPr="00AB1781" w:rsidRDefault="00950468" w:rsidP="00950468">
      <w:pPr>
        <w:pStyle w:val="EnglishHangNoCoptic"/>
      </w:pPr>
      <w:r w:rsidRPr="00AB1781">
        <w:tab/>
        <w:t>and He will exalt you to inherit the land.</w:t>
      </w:r>
    </w:p>
    <w:p w:rsidR="00950468" w:rsidRPr="00AB1781" w:rsidRDefault="00950468" w:rsidP="00950468">
      <w:pPr>
        <w:pStyle w:val="EnglishHangEndNoCoptic"/>
      </w:pPr>
      <w:r w:rsidRPr="00AB1781">
        <w:tab/>
        <w:t>When sinners are destroyed, you will see it.</w:t>
      </w:r>
    </w:p>
    <w:p w:rsidR="00950468" w:rsidRPr="00AB1781" w:rsidRDefault="00950468" w:rsidP="00950468">
      <w:pPr>
        <w:pStyle w:val="EnglishHangNoCoptic"/>
      </w:pPr>
      <w:r w:rsidRPr="00AB1781">
        <w:t>35 I have seen a godless man highly exalted</w:t>
      </w:r>
    </w:p>
    <w:p w:rsidR="00950468" w:rsidRPr="00AB1781" w:rsidRDefault="00950468" w:rsidP="00950468">
      <w:pPr>
        <w:pStyle w:val="EnglishHangEndNoCoptic"/>
      </w:pPr>
      <w:r w:rsidRPr="00AB1781">
        <w:tab/>
        <w:t>and towering aloft like the cedars of Lebanon.</w:t>
      </w:r>
    </w:p>
    <w:p w:rsidR="00950468" w:rsidRPr="00AB1781" w:rsidRDefault="00950468" w:rsidP="00950468">
      <w:pPr>
        <w:pStyle w:val="EnglishHangNoCoptic"/>
      </w:pPr>
      <w:r w:rsidRPr="00AB1781">
        <w:t>36 And I passed by, and lo! he was gone.</w:t>
      </w:r>
    </w:p>
    <w:p w:rsidR="00950468" w:rsidRPr="00AB1781" w:rsidRDefault="00950468" w:rsidP="00950468">
      <w:pPr>
        <w:pStyle w:val="EnglishHangEndNoCoptic"/>
      </w:pPr>
      <w:r w:rsidRPr="00AB1781">
        <w:tab/>
        <w:t>I looked for him, and he was nowhere to be found.</w:t>
      </w:r>
      <w:r w:rsidRPr="00AB1781">
        <w:rPr>
          <w:rStyle w:val="FootnoteReference"/>
        </w:rPr>
        <w:footnoteReference w:id="137"/>
      </w:r>
    </w:p>
    <w:p w:rsidR="00950468" w:rsidRPr="00AB1781" w:rsidRDefault="00950468" w:rsidP="00950468">
      <w:pPr>
        <w:pStyle w:val="EnglishHangNoCoptic"/>
      </w:pPr>
      <w:r w:rsidRPr="00AB1781">
        <w:t>37 Watch innocence, and behold justice,</w:t>
      </w:r>
    </w:p>
    <w:p w:rsidR="00950468" w:rsidRPr="00AB1781" w:rsidRDefault="00950468" w:rsidP="00950468">
      <w:pPr>
        <w:pStyle w:val="EnglishHangEndNoCoptic"/>
      </w:pPr>
      <w:r w:rsidRPr="00AB1781">
        <w:tab/>
        <w:t>for there is a future for the man of peace.</w:t>
      </w:r>
      <w:r w:rsidRPr="00AB1781">
        <w:rPr>
          <w:rStyle w:val="FootnoteReference"/>
        </w:rPr>
        <w:footnoteReference w:id="138"/>
      </w:r>
    </w:p>
    <w:p w:rsidR="00950468" w:rsidRPr="00AB1781" w:rsidRDefault="00950468" w:rsidP="00950468">
      <w:pPr>
        <w:pStyle w:val="EnglishHangNoCoptic"/>
      </w:pPr>
      <w:r w:rsidRPr="00AB1781">
        <w:t>38 But sinners will be exterminated together;</w:t>
      </w:r>
    </w:p>
    <w:p w:rsidR="00950468" w:rsidRPr="00AB1781" w:rsidRDefault="00950468" w:rsidP="00950468">
      <w:pPr>
        <w:pStyle w:val="EnglishHangEndNoCoptic"/>
      </w:pPr>
      <w:r w:rsidRPr="00AB1781">
        <w:tab/>
        <w:t>the remnants of the godless will be destroyed.</w:t>
      </w:r>
    </w:p>
    <w:p w:rsidR="00950468" w:rsidRPr="00AB1781" w:rsidRDefault="00950468" w:rsidP="00950468">
      <w:pPr>
        <w:pStyle w:val="EnglishHangNoCoptic"/>
      </w:pPr>
      <w:r w:rsidRPr="00AB1781">
        <w:t>39 The salvation of the righteous is from the Lord,</w:t>
      </w:r>
    </w:p>
    <w:p w:rsidR="00950468" w:rsidRPr="00AB1781" w:rsidRDefault="00950468" w:rsidP="00950468">
      <w:pPr>
        <w:pStyle w:val="EnglishHangEndNoCoptic"/>
      </w:pPr>
      <w:r w:rsidRPr="00AB1781">
        <w:tab/>
        <w:t>and He is their protector in time of trouble.</w:t>
      </w:r>
    </w:p>
    <w:p w:rsidR="00950468" w:rsidRPr="00AB1781" w:rsidRDefault="00950468" w:rsidP="00950468">
      <w:pPr>
        <w:pStyle w:val="EnglishHangNoCoptic"/>
      </w:pPr>
      <w:r w:rsidRPr="00AB1781">
        <w:t>40 The Lord will help them and deliver them;</w:t>
      </w:r>
    </w:p>
    <w:p w:rsidR="00950468" w:rsidRPr="00AB1781" w:rsidRDefault="00950468" w:rsidP="00950468">
      <w:pPr>
        <w:pStyle w:val="EnglishHangNoCoptic"/>
      </w:pPr>
      <w:r w:rsidRPr="00AB1781">
        <w:tab/>
        <w:t>He will rescue them from sinners and save them,</w:t>
      </w:r>
    </w:p>
    <w:p w:rsidR="00950468" w:rsidRPr="00950468" w:rsidRDefault="00950468" w:rsidP="00950468">
      <w:pPr>
        <w:pStyle w:val="EnglishHangEndNoCoptic"/>
      </w:pPr>
      <w:r w:rsidRPr="00AB1781">
        <w:tab/>
        <w:t>because they put their trust in Him.</w:t>
      </w:r>
    </w:p>
    <w:p w:rsidR="00950468" w:rsidRPr="004E0D33" w:rsidRDefault="004E0D33" w:rsidP="004E0D33">
      <w:pPr>
        <w:pStyle w:val="Heading3"/>
      </w:pPr>
      <w:r>
        <w:t>Psalm</w:t>
      </w:r>
      <w:r w:rsidR="00950468" w:rsidRPr="00AB1781">
        <w:t xml:space="preserve"> 37</w:t>
      </w:r>
      <w:r>
        <w:t xml:space="preserve">: O Lord, rebuke me, but not in </w:t>
      </w:r>
      <w:r w:rsidR="001040C8">
        <w:t>Your</w:t>
      </w:r>
      <w:r>
        <w:t xml:space="preserve"> anger</w:t>
      </w:r>
    </w:p>
    <w:p w:rsidR="00950468" w:rsidRPr="007A1A59" w:rsidRDefault="00950468" w:rsidP="00950468">
      <w:pPr>
        <w:jc w:val="center"/>
        <w:rPr>
          <w:b/>
        </w:rPr>
      </w:pPr>
      <w:r w:rsidRPr="007A1A59">
        <w:rPr>
          <w:b/>
        </w:rPr>
        <w:t>The Saviour’s Passion</w:t>
      </w:r>
    </w:p>
    <w:p w:rsidR="00950468" w:rsidRPr="007A1A59" w:rsidRDefault="00950468" w:rsidP="004E0D33">
      <w:pPr>
        <w:jc w:val="center"/>
        <w:rPr>
          <w:b/>
        </w:rPr>
      </w:pPr>
      <w:r w:rsidRPr="007A1A59">
        <w:rPr>
          <w:b/>
        </w:rPr>
        <w:t>The Suffering Saint and the Isolation of Sin</w:t>
      </w:r>
    </w:p>
    <w:p w:rsidR="00950468" w:rsidRPr="00AB1781" w:rsidRDefault="00950468" w:rsidP="004E0D33">
      <w:pPr>
        <w:pStyle w:val="Rubric"/>
      </w:pPr>
      <w:r w:rsidRPr="00AB1781">
        <w:t>1 (A Psalm by David. For a Memorial. Concerning the Sabbath)</w:t>
      </w:r>
    </w:p>
    <w:p w:rsidR="00950468" w:rsidRPr="00AB1781" w:rsidRDefault="00950468" w:rsidP="004E0D33">
      <w:pPr>
        <w:pStyle w:val="EnglishHangNoCoptic"/>
      </w:pPr>
      <w:r w:rsidRPr="00AB1781">
        <w:t xml:space="preserve">2 O Lord, rebuke me, but not in </w:t>
      </w:r>
      <w:r w:rsidR="001040C8">
        <w:t>Your</w:t>
      </w:r>
      <w:r w:rsidRPr="00AB1781">
        <w:t xml:space="preserve"> anger;</w:t>
      </w:r>
    </w:p>
    <w:p w:rsidR="00950468" w:rsidRPr="00AB1781" w:rsidRDefault="00950468" w:rsidP="004E0D33">
      <w:pPr>
        <w:pStyle w:val="EnglishHangEndNoCoptic"/>
      </w:pPr>
      <w:r w:rsidRPr="00AB1781">
        <w:lastRenderedPageBreak/>
        <w:tab/>
        <w:t xml:space="preserve">and chasten me, but not in </w:t>
      </w:r>
      <w:r w:rsidR="00E570CB">
        <w:t>Your</w:t>
      </w:r>
      <w:r w:rsidRPr="00AB1781">
        <w:t xml:space="preserve"> wrath.</w:t>
      </w:r>
      <w:r w:rsidRPr="00AB1781">
        <w:rPr>
          <w:rStyle w:val="FootnoteReference"/>
        </w:rPr>
        <w:footnoteReference w:id="139"/>
      </w:r>
    </w:p>
    <w:p w:rsidR="00950468" w:rsidRPr="00AB1781" w:rsidRDefault="00950468" w:rsidP="004E0D33">
      <w:pPr>
        <w:pStyle w:val="EnglishHangNoCoptic"/>
      </w:pPr>
      <w:r w:rsidRPr="00AB1781">
        <w:t xml:space="preserve">3 For </w:t>
      </w:r>
      <w:r w:rsidR="00E570CB">
        <w:t>Your</w:t>
      </w:r>
      <w:r w:rsidRPr="00AB1781">
        <w:t xml:space="preserve"> arrows stick fast in me,</w:t>
      </w:r>
    </w:p>
    <w:p w:rsidR="00950468" w:rsidRPr="00AB1781" w:rsidRDefault="00950468" w:rsidP="004E0D33">
      <w:pPr>
        <w:pStyle w:val="EnglishHangEndNoCoptic"/>
      </w:pPr>
      <w:r w:rsidRPr="00AB1781">
        <w:tab/>
        <w:t xml:space="preserve">and </w:t>
      </w:r>
      <w:r w:rsidR="001040C8">
        <w:t>You</w:t>
      </w:r>
      <w:r w:rsidRPr="00AB1781">
        <w:t xml:space="preserve"> </w:t>
      </w:r>
      <w:r w:rsidR="001040C8" w:rsidRPr="00AB1781">
        <w:t>are</w:t>
      </w:r>
      <w:r w:rsidRPr="00AB1781">
        <w:t xml:space="preserve"> pressing </w:t>
      </w:r>
      <w:r w:rsidR="00E570CB">
        <w:t>Your</w:t>
      </w:r>
      <w:r w:rsidRPr="00AB1781">
        <w:t xml:space="preserve"> hand upon me.</w:t>
      </w:r>
    </w:p>
    <w:p w:rsidR="00950468" w:rsidRPr="00AB1781" w:rsidRDefault="00950468" w:rsidP="004E0D33">
      <w:pPr>
        <w:pStyle w:val="EnglishHangNoCoptic"/>
      </w:pPr>
      <w:r w:rsidRPr="00AB1781">
        <w:t xml:space="preserve">4 There is no healing in my flesh because of </w:t>
      </w:r>
      <w:r w:rsidR="00E570CB">
        <w:t>Your</w:t>
      </w:r>
      <w:r w:rsidRPr="00AB1781">
        <w:t xml:space="preserve"> wrath,</w:t>
      </w:r>
    </w:p>
    <w:p w:rsidR="00950468" w:rsidRPr="00AB1781" w:rsidRDefault="00950468" w:rsidP="004E0D33">
      <w:pPr>
        <w:pStyle w:val="EnglishHangEndNoCoptic"/>
      </w:pPr>
      <w:r w:rsidRPr="00AB1781">
        <w:tab/>
        <w:t>there is no peace in my bones because of my sins.</w:t>
      </w:r>
    </w:p>
    <w:p w:rsidR="00950468" w:rsidRPr="00AB1781" w:rsidRDefault="00950468" w:rsidP="004E0D33">
      <w:pPr>
        <w:pStyle w:val="EnglishHangNoCoptic"/>
      </w:pPr>
      <w:r w:rsidRPr="00AB1781">
        <w:t>5 For my sins have gone over my head;</w:t>
      </w:r>
    </w:p>
    <w:p w:rsidR="00950468" w:rsidRPr="00AB1781" w:rsidRDefault="00950468" w:rsidP="004E0D33">
      <w:pPr>
        <w:pStyle w:val="EnglishHangEndNoCoptic"/>
      </w:pPr>
      <w:r w:rsidRPr="00AB1781">
        <w:tab/>
        <w:t>they weigh upon me like a heavy burden.</w:t>
      </w:r>
    </w:p>
    <w:p w:rsidR="00950468" w:rsidRPr="00AB1781" w:rsidRDefault="00950468" w:rsidP="004E0D33">
      <w:pPr>
        <w:pStyle w:val="EnglishHangNoCoptic"/>
      </w:pPr>
      <w:r w:rsidRPr="00AB1781">
        <w:t>6 My wounds stink and fester</w:t>
      </w:r>
    </w:p>
    <w:p w:rsidR="00950468" w:rsidRPr="00AB1781" w:rsidRDefault="00950468" w:rsidP="004E0D33">
      <w:pPr>
        <w:pStyle w:val="EnglishHangEndNoCoptic"/>
      </w:pPr>
      <w:r w:rsidRPr="00AB1781">
        <w:tab/>
        <w:t>through my foolishness.</w:t>
      </w:r>
    </w:p>
    <w:p w:rsidR="00950468" w:rsidRPr="00AB1781" w:rsidRDefault="00950468" w:rsidP="004E0D33">
      <w:pPr>
        <w:pStyle w:val="EnglishHangNoCoptic"/>
      </w:pPr>
      <w:r w:rsidRPr="00AB1781">
        <w:t>7 I am miserable and utterly dejected;</w:t>
      </w:r>
    </w:p>
    <w:p w:rsidR="00950468" w:rsidRPr="00AB1781" w:rsidRDefault="00950468" w:rsidP="004E0D33">
      <w:pPr>
        <w:pStyle w:val="EnglishHangEndNoCoptic"/>
      </w:pPr>
      <w:r w:rsidRPr="00AB1781">
        <w:tab/>
        <w:t>I go mourning all day long.</w:t>
      </w:r>
    </w:p>
    <w:p w:rsidR="00950468" w:rsidRPr="00AB1781" w:rsidRDefault="00950468" w:rsidP="004E0D33">
      <w:pPr>
        <w:pStyle w:val="EnglishHangNoCoptic"/>
      </w:pPr>
      <w:r w:rsidRPr="00AB1781">
        <w:t>8 For my soul is filled with mockings,</w:t>
      </w:r>
    </w:p>
    <w:p w:rsidR="00950468" w:rsidRPr="00AB1781" w:rsidRDefault="00950468" w:rsidP="004E0D33">
      <w:pPr>
        <w:pStyle w:val="EnglishHangEndNoCoptic"/>
      </w:pPr>
      <w:r w:rsidRPr="00AB1781">
        <w:tab/>
        <w:t>and there is no healing in my flesh.</w:t>
      </w:r>
    </w:p>
    <w:p w:rsidR="00950468" w:rsidRPr="00AB1781" w:rsidRDefault="00950468" w:rsidP="004E0D33">
      <w:pPr>
        <w:pStyle w:val="EnglishHangNoCoptic"/>
      </w:pPr>
      <w:r w:rsidRPr="00AB1781">
        <w:t>9 I am afflicted and humbled exceedingly;</w:t>
      </w:r>
    </w:p>
    <w:p w:rsidR="00950468" w:rsidRPr="00AB1781" w:rsidRDefault="00950468" w:rsidP="004E0D33">
      <w:pPr>
        <w:pStyle w:val="EnglishHangEndNoCoptic"/>
      </w:pPr>
      <w:r w:rsidRPr="00AB1781">
        <w:tab/>
        <w:t>I roar from the anguish of my heart.</w:t>
      </w:r>
    </w:p>
    <w:p w:rsidR="00950468" w:rsidRPr="00AB1781" w:rsidRDefault="00950468" w:rsidP="004E0D33">
      <w:pPr>
        <w:pStyle w:val="EnglishHangNoCoptic"/>
      </w:pPr>
      <w:r w:rsidRPr="00AB1781">
        <w:t xml:space="preserve">10 Lord, </w:t>
      </w:r>
      <w:r w:rsidR="001040C8">
        <w:t>You</w:t>
      </w:r>
      <w:r w:rsidRPr="00AB1781">
        <w:t xml:space="preserve"> </w:t>
      </w:r>
      <w:r w:rsidR="001040C8">
        <w:t>know</w:t>
      </w:r>
      <w:r w:rsidRPr="00AB1781">
        <w:t xml:space="preserve"> all my desire,</w:t>
      </w:r>
    </w:p>
    <w:p w:rsidR="00950468" w:rsidRPr="00AB1781" w:rsidRDefault="00950468" w:rsidP="004E0D33">
      <w:pPr>
        <w:pStyle w:val="EnglishHangEndNoCoptic"/>
      </w:pPr>
      <w:r w:rsidRPr="00AB1781">
        <w:tab/>
        <w:t xml:space="preserve">and my groaning is not hidden from </w:t>
      </w:r>
      <w:r w:rsidR="001040C8">
        <w:t>You</w:t>
      </w:r>
      <w:r w:rsidRPr="00AB1781">
        <w:t>.</w:t>
      </w:r>
    </w:p>
    <w:p w:rsidR="00950468" w:rsidRPr="00AB1781" w:rsidRDefault="00950468" w:rsidP="004E0D33">
      <w:pPr>
        <w:pStyle w:val="EnglishHangNoCoptic"/>
      </w:pPr>
      <w:r w:rsidRPr="00AB1781">
        <w:t>11 My heart is troubled, my strength fails me;</w:t>
      </w:r>
    </w:p>
    <w:p w:rsidR="00950468" w:rsidRPr="00AB1781" w:rsidRDefault="00950468" w:rsidP="004E0D33">
      <w:pPr>
        <w:pStyle w:val="EnglishHangEndNoCoptic"/>
      </w:pPr>
      <w:r w:rsidRPr="00AB1781">
        <w:tab/>
        <w:t>and the very light of my eyes is no longer with me.</w:t>
      </w:r>
    </w:p>
    <w:p w:rsidR="00950468" w:rsidRPr="00AB1781" w:rsidRDefault="00950468" w:rsidP="004E0D33">
      <w:pPr>
        <w:pStyle w:val="EnglishHangNoCoptic"/>
      </w:pPr>
      <w:r w:rsidRPr="00AB1781">
        <w:t>12 My friends and my neighbours draw near and confront me;</w:t>
      </w:r>
    </w:p>
    <w:p w:rsidR="00950468" w:rsidRPr="00AB1781" w:rsidRDefault="00950468" w:rsidP="004E0D33">
      <w:pPr>
        <w:pStyle w:val="EnglishHangEndNoCoptic"/>
      </w:pPr>
      <w:r w:rsidRPr="00AB1781">
        <w:tab/>
        <w:t>and my nearest stand afar off.</w:t>
      </w:r>
    </w:p>
    <w:p w:rsidR="00950468" w:rsidRPr="00AB1781" w:rsidRDefault="00950468" w:rsidP="004E0D33">
      <w:pPr>
        <w:pStyle w:val="EnglishHangNoCoptic"/>
      </w:pPr>
      <w:r w:rsidRPr="00AB1781">
        <w:t>13 Those also who seek my life take to violence;</w:t>
      </w:r>
    </w:p>
    <w:p w:rsidR="00950468" w:rsidRPr="00AB1781" w:rsidRDefault="00950468" w:rsidP="004E0D33">
      <w:pPr>
        <w:pStyle w:val="EnglishHangNoCoptic"/>
      </w:pPr>
      <w:r w:rsidRPr="00AB1781">
        <w:tab/>
        <w:t>and those who seek to do me evil discuss intrigues</w:t>
      </w:r>
    </w:p>
    <w:p w:rsidR="00950468" w:rsidRPr="00AB1781" w:rsidRDefault="00950468" w:rsidP="004E0D33">
      <w:pPr>
        <w:pStyle w:val="EnglishHangEndNoCoptic"/>
      </w:pPr>
      <w:r w:rsidRPr="00AB1781">
        <w:tab/>
        <w:t>and imagine deceits all the day long.</w:t>
      </w:r>
    </w:p>
    <w:p w:rsidR="00950468" w:rsidRPr="00AB1781" w:rsidRDefault="00950468" w:rsidP="004E0D33">
      <w:pPr>
        <w:pStyle w:val="EnglishHangNoCoptic"/>
      </w:pPr>
      <w:r w:rsidRPr="00AB1781">
        <w:t>14 But I am like a deaf man who cannot hear</w:t>
      </w:r>
    </w:p>
    <w:p w:rsidR="00950468" w:rsidRPr="00AB1781" w:rsidRDefault="00950468" w:rsidP="004E0D33">
      <w:pPr>
        <w:pStyle w:val="EnglishHangEndNoCoptic"/>
      </w:pPr>
      <w:r w:rsidRPr="00AB1781">
        <w:tab/>
        <w:t>and like a dumb man who cannot open his mouth.</w:t>
      </w:r>
    </w:p>
    <w:p w:rsidR="00950468" w:rsidRPr="00AB1781" w:rsidRDefault="00950468" w:rsidP="004E0D33">
      <w:pPr>
        <w:pStyle w:val="EnglishHangNoCoptic"/>
      </w:pPr>
      <w:r w:rsidRPr="00AB1781">
        <w:t>15 I have become like a man who hears nothing</w:t>
      </w:r>
    </w:p>
    <w:p w:rsidR="00950468" w:rsidRPr="00AB1781" w:rsidRDefault="00950468" w:rsidP="004E0D33">
      <w:pPr>
        <w:pStyle w:val="EnglishHangEndNoCoptic"/>
      </w:pPr>
      <w:r w:rsidRPr="00AB1781">
        <w:tab/>
        <w:t>and in his mouth has no rebukes.</w:t>
      </w:r>
    </w:p>
    <w:p w:rsidR="00950468" w:rsidRPr="00AB1781" w:rsidRDefault="00950468" w:rsidP="004E0D33">
      <w:pPr>
        <w:pStyle w:val="EnglishHangNoCoptic"/>
      </w:pPr>
      <w:r w:rsidRPr="00AB1781">
        <w:t xml:space="preserve">16 For in </w:t>
      </w:r>
      <w:r w:rsidR="001040C8">
        <w:t>You</w:t>
      </w:r>
      <w:r w:rsidRPr="00AB1781">
        <w:t>, O Lord, I have put my trust;</w:t>
      </w:r>
    </w:p>
    <w:p w:rsidR="00950468" w:rsidRPr="004E0D33" w:rsidRDefault="00950468" w:rsidP="004E0D33">
      <w:pPr>
        <w:pStyle w:val="EnglishHangEndNoCoptic"/>
      </w:pPr>
      <w:r w:rsidRPr="00AB1781">
        <w:tab/>
      </w:r>
      <w:r w:rsidR="001040C8">
        <w:t>You</w:t>
      </w:r>
      <w:r w:rsidRPr="00AB1781">
        <w:t xml:space="preserve"> </w:t>
      </w:r>
      <w:r w:rsidR="00556387">
        <w:t>will</w:t>
      </w:r>
      <w:r w:rsidRPr="00AB1781">
        <w:t xml:space="preserve"> answer me, O Lord my God.</w:t>
      </w:r>
    </w:p>
    <w:p w:rsidR="00950468" w:rsidRPr="00AB1781" w:rsidRDefault="00950468" w:rsidP="004E0D33">
      <w:pPr>
        <w:pStyle w:val="EnglishHangNoCoptic"/>
      </w:pPr>
      <w:r w:rsidRPr="00AB1781">
        <w:lastRenderedPageBreak/>
        <w:t>17 For I pray: ‘Do not let my enemies rejoice over me</w:t>
      </w:r>
    </w:p>
    <w:p w:rsidR="00950468" w:rsidRPr="00AB1781" w:rsidRDefault="00950468" w:rsidP="004E0D33">
      <w:pPr>
        <w:pStyle w:val="EnglishHangEndNoCoptic"/>
      </w:pPr>
      <w:r w:rsidRPr="00AB1781">
        <w:tab/>
        <w:t>and exult over me if my feet slip.’</w:t>
      </w:r>
    </w:p>
    <w:p w:rsidR="00950468" w:rsidRPr="00AB1781" w:rsidRDefault="00950468" w:rsidP="004E0D33">
      <w:pPr>
        <w:pStyle w:val="EnglishHangNoCoptic"/>
      </w:pPr>
      <w:r w:rsidRPr="00AB1781">
        <w:t>18 For I am ready for scourges,</w:t>
      </w:r>
    </w:p>
    <w:p w:rsidR="00950468" w:rsidRPr="00AB1781" w:rsidRDefault="00950468" w:rsidP="004E0D33">
      <w:pPr>
        <w:pStyle w:val="EnglishHangEndNoCoptic"/>
      </w:pPr>
      <w:r w:rsidRPr="00AB1781">
        <w:tab/>
        <w:t>and my pain is before me continually.</w:t>
      </w:r>
    </w:p>
    <w:p w:rsidR="00950468" w:rsidRPr="00AB1781" w:rsidRDefault="00950468" w:rsidP="004E0D33">
      <w:pPr>
        <w:pStyle w:val="EnglishHangNoCoptic"/>
      </w:pPr>
      <w:r w:rsidRPr="00AB1781">
        <w:t>19 For I confess my lawlessness</w:t>
      </w:r>
    </w:p>
    <w:p w:rsidR="00950468" w:rsidRPr="00AB1781" w:rsidRDefault="00950468" w:rsidP="004E0D33">
      <w:pPr>
        <w:pStyle w:val="EnglishHangEndNoCoptic"/>
      </w:pPr>
      <w:r w:rsidRPr="00AB1781">
        <w:tab/>
        <w:t>and I am concerned about my sin.</w:t>
      </w:r>
    </w:p>
    <w:p w:rsidR="00950468" w:rsidRPr="00AB1781" w:rsidRDefault="00950468" w:rsidP="004E0D33">
      <w:pPr>
        <w:pStyle w:val="EnglishHangNoCoptic"/>
      </w:pPr>
      <w:r w:rsidRPr="00AB1781">
        <w:t>20 But my enemies live and have got possession of me,</w:t>
      </w:r>
    </w:p>
    <w:p w:rsidR="00950468" w:rsidRPr="00AB1781" w:rsidRDefault="00950468" w:rsidP="004E0D33">
      <w:pPr>
        <w:pStyle w:val="EnglishHangEndNoCoptic"/>
      </w:pPr>
      <w:r w:rsidRPr="00AB1781">
        <w:tab/>
        <w:t>and those who hate me wrongfully have multiplied.</w:t>
      </w:r>
    </w:p>
    <w:p w:rsidR="00950468" w:rsidRPr="00AB1781" w:rsidRDefault="00950468" w:rsidP="004E0D33">
      <w:pPr>
        <w:pStyle w:val="EnglishHangNoCoptic"/>
      </w:pPr>
      <w:r w:rsidRPr="00AB1781">
        <w:t>21 Those who repay me evil for good have slandered me,</w:t>
      </w:r>
    </w:p>
    <w:p w:rsidR="00950468" w:rsidRPr="00AB1781" w:rsidRDefault="00950468" w:rsidP="004E0D33">
      <w:pPr>
        <w:pStyle w:val="EnglishHangEndNoCoptic"/>
      </w:pPr>
      <w:r w:rsidRPr="00AB1781">
        <w:tab/>
        <w:t>because I pursue goodness.</w:t>
      </w:r>
    </w:p>
    <w:p w:rsidR="00950468" w:rsidRPr="00AB1781" w:rsidRDefault="00950468" w:rsidP="004E0D33">
      <w:pPr>
        <w:pStyle w:val="EnglishHangNoCoptic"/>
      </w:pPr>
      <w:r w:rsidRPr="00AB1781">
        <w:t>22 Forsake me not, O Lord;</w:t>
      </w:r>
    </w:p>
    <w:p w:rsidR="00950468" w:rsidRPr="00AB1781" w:rsidRDefault="00950468" w:rsidP="004E0D33">
      <w:pPr>
        <w:pStyle w:val="EnglishHangEndNoCoptic"/>
      </w:pPr>
      <w:r w:rsidRPr="00AB1781">
        <w:tab/>
        <w:t>O my God, be not far from me.</w:t>
      </w:r>
    </w:p>
    <w:p w:rsidR="00950468" w:rsidRPr="00AB1781" w:rsidRDefault="00950468" w:rsidP="004E0D33">
      <w:pPr>
        <w:pStyle w:val="EnglishHangNoCoptic"/>
      </w:pPr>
      <w:r w:rsidRPr="00AB1781">
        <w:t>23 Come to my help,</w:t>
      </w:r>
    </w:p>
    <w:p w:rsidR="00950468" w:rsidRPr="004E0D33" w:rsidRDefault="00950468" w:rsidP="004E0D33">
      <w:pPr>
        <w:pStyle w:val="EnglishHangEndNoCoptic"/>
      </w:pPr>
      <w:r w:rsidRPr="00AB1781">
        <w:tab/>
        <w:t>O Lord of my salvation.</w:t>
      </w:r>
    </w:p>
    <w:p w:rsidR="00950468" w:rsidRPr="004E0D33" w:rsidRDefault="004E0D33" w:rsidP="004E0D33">
      <w:pPr>
        <w:pStyle w:val="Heading3"/>
      </w:pPr>
      <w:r>
        <w:t>Psalm</w:t>
      </w:r>
      <w:r w:rsidR="00950468" w:rsidRPr="00AB1781">
        <w:t xml:space="preserve"> 38</w:t>
      </w:r>
      <w:r>
        <w:t>: I said: 'I will watch my ways, lest I sin with my tongue</w:t>
      </w:r>
    </w:p>
    <w:p w:rsidR="00950468" w:rsidRPr="007A1A59" w:rsidRDefault="00950468" w:rsidP="007A1A59">
      <w:pPr>
        <w:jc w:val="center"/>
        <w:rPr>
          <w:b/>
        </w:rPr>
      </w:pPr>
      <w:r w:rsidRPr="007A1A59">
        <w:rPr>
          <w:b/>
        </w:rPr>
        <w:t>Pilgrims and Strangers, Nomads and Guests</w:t>
      </w:r>
    </w:p>
    <w:p w:rsidR="00950468" w:rsidRPr="007A1A59" w:rsidRDefault="00950468" w:rsidP="007A1A59">
      <w:pPr>
        <w:jc w:val="center"/>
        <w:rPr>
          <w:b/>
        </w:rPr>
      </w:pPr>
      <w:r w:rsidRPr="007A1A59">
        <w:rPr>
          <w:b/>
        </w:rPr>
        <w:t>The Lord is my Patience and my Courage</w:t>
      </w:r>
    </w:p>
    <w:p w:rsidR="00950468" w:rsidRPr="00AB1781" w:rsidRDefault="00950468" w:rsidP="004E0D33">
      <w:pPr>
        <w:pStyle w:val="Rubric"/>
      </w:pPr>
      <w:r w:rsidRPr="00AB1781">
        <w:t>1 (For Jeduthun. A Song by David)</w:t>
      </w:r>
    </w:p>
    <w:p w:rsidR="00950468" w:rsidRPr="00AB1781" w:rsidRDefault="00950468" w:rsidP="004E0D33">
      <w:pPr>
        <w:pStyle w:val="EnglishHangNoCoptic"/>
      </w:pPr>
      <w:r w:rsidRPr="00AB1781">
        <w:t>2 I said: ‘I will watch my ways,</w:t>
      </w:r>
    </w:p>
    <w:p w:rsidR="00950468" w:rsidRPr="00AB1781" w:rsidRDefault="00950468" w:rsidP="004E0D33">
      <w:pPr>
        <w:pStyle w:val="EnglishHangNoCoptic"/>
      </w:pPr>
      <w:r w:rsidRPr="00AB1781">
        <w:tab/>
        <w:t>lest I sin with my tongue.</w:t>
      </w:r>
    </w:p>
    <w:p w:rsidR="00950468" w:rsidRPr="00AB1781" w:rsidRDefault="00950468" w:rsidP="004E0D33">
      <w:pPr>
        <w:pStyle w:val="EnglishHangNoCoptic"/>
      </w:pPr>
      <w:r w:rsidRPr="00AB1781">
        <w:tab/>
        <w:t>I must put a muzzle on my mouth</w:t>
      </w:r>
    </w:p>
    <w:p w:rsidR="00950468" w:rsidRPr="00AB1781" w:rsidRDefault="00950468" w:rsidP="004E0D33">
      <w:pPr>
        <w:pStyle w:val="EnglishHangEndNoCoptic"/>
      </w:pPr>
      <w:r w:rsidRPr="00AB1781">
        <w:tab/>
        <w:t>so long as sinners are with me.’</w:t>
      </w:r>
    </w:p>
    <w:p w:rsidR="00950468" w:rsidRPr="00AB1781" w:rsidRDefault="00950468" w:rsidP="004E0D33">
      <w:pPr>
        <w:pStyle w:val="EnglishHangNoCoptic"/>
      </w:pPr>
      <w:r w:rsidRPr="00AB1781">
        <w:t>3 I became dumb and was humble,</w:t>
      </w:r>
    </w:p>
    <w:p w:rsidR="00950468" w:rsidRPr="00AB1781" w:rsidRDefault="00950468" w:rsidP="004E0D33">
      <w:pPr>
        <w:pStyle w:val="EnglishHangNoCoptic"/>
      </w:pPr>
      <w:r w:rsidRPr="00AB1781">
        <w:tab/>
        <w:t>and I stopped doing good,</w:t>
      </w:r>
    </w:p>
    <w:p w:rsidR="00950468" w:rsidRPr="00AB1781" w:rsidRDefault="00950468" w:rsidP="004E0D33">
      <w:pPr>
        <w:pStyle w:val="EnglishHangEndNoCoptic"/>
      </w:pPr>
      <w:r w:rsidRPr="00AB1781">
        <w:tab/>
        <w:t>yet my pain only grew worse.</w:t>
      </w:r>
    </w:p>
    <w:p w:rsidR="00950468" w:rsidRPr="00AB1781" w:rsidRDefault="00950468" w:rsidP="004E0D33">
      <w:pPr>
        <w:pStyle w:val="EnglishHangNoCoptic"/>
      </w:pPr>
      <w:r w:rsidRPr="00AB1781">
        <w:t>4 My heart burned within me,</w:t>
      </w:r>
    </w:p>
    <w:p w:rsidR="00950468" w:rsidRPr="00AB1781" w:rsidRDefault="00950468" w:rsidP="004E0D33">
      <w:pPr>
        <w:pStyle w:val="EnglishHangNoCoptic"/>
      </w:pPr>
      <w:r w:rsidRPr="00AB1781">
        <w:tab/>
        <w:t>and as I reflected the fire blazed out.</w:t>
      </w:r>
    </w:p>
    <w:p w:rsidR="00950468" w:rsidRPr="00AB1781" w:rsidRDefault="00950468" w:rsidP="004E0D33">
      <w:pPr>
        <w:pStyle w:val="EnglishHangEndNoCoptic"/>
      </w:pPr>
      <w:r w:rsidRPr="00AB1781">
        <w:tab/>
        <w:t>Then I prayed with my tongue:</w:t>
      </w:r>
    </w:p>
    <w:p w:rsidR="00950468" w:rsidRPr="00AB1781" w:rsidRDefault="00950468" w:rsidP="004E0D33">
      <w:pPr>
        <w:pStyle w:val="EnglishHangNoCoptic"/>
      </w:pPr>
      <w:r w:rsidRPr="00AB1781">
        <w:t>5 ‘Lord, let me know my end</w:t>
      </w:r>
    </w:p>
    <w:p w:rsidR="00950468" w:rsidRPr="00AB1781" w:rsidRDefault="00950468" w:rsidP="004E0D33">
      <w:pPr>
        <w:pStyle w:val="EnglishHangNoCoptic"/>
      </w:pPr>
      <w:r w:rsidRPr="00AB1781">
        <w:tab/>
        <w:t>and the number of my days,</w:t>
      </w:r>
    </w:p>
    <w:p w:rsidR="00950468" w:rsidRPr="00AB1781" w:rsidRDefault="00950468" w:rsidP="004E0D33">
      <w:pPr>
        <w:pStyle w:val="EnglishHangEndNoCoptic"/>
      </w:pPr>
      <w:r w:rsidRPr="00AB1781">
        <w:lastRenderedPageBreak/>
        <w:tab/>
        <w:t>that I may know what I lack.</w:t>
      </w:r>
      <w:r w:rsidRPr="00AB1781">
        <w:rPr>
          <w:rStyle w:val="FootnoteReference"/>
        </w:rPr>
        <w:footnoteReference w:id="140"/>
      </w:r>
    </w:p>
    <w:p w:rsidR="00950468" w:rsidRPr="00AB1781" w:rsidRDefault="00950468" w:rsidP="004E0D33">
      <w:pPr>
        <w:pStyle w:val="EnglishHangNoCoptic"/>
      </w:pPr>
      <w:r w:rsidRPr="00AB1781">
        <w:t xml:space="preserve">6 </w:t>
      </w:r>
      <w:r w:rsidR="001040C8">
        <w:t>You</w:t>
      </w:r>
      <w:r w:rsidRPr="00AB1781">
        <w:t xml:space="preserve"> </w:t>
      </w:r>
      <w:r w:rsidR="00556387">
        <w:t>have</w:t>
      </w:r>
      <w:r w:rsidRPr="00AB1781">
        <w:t xml:space="preserve"> made my days a few spans,</w:t>
      </w:r>
    </w:p>
    <w:p w:rsidR="00950468" w:rsidRPr="00AB1781" w:rsidRDefault="00950468" w:rsidP="004E0D33">
      <w:pPr>
        <w:pStyle w:val="EnglishHangNoCoptic"/>
      </w:pPr>
      <w:r w:rsidRPr="00AB1781">
        <w:tab/>
        <w:t xml:space="preserve">and my existence is nothing in </w:t>
      </w:r>
      <w:r w:rsidR="00E570CB">
        <w:t>Your</w:t>
      </w:r>
      <w:r w:rsidRPr="00AB1781">
        <w:t xml:space="preserve"> sight.’</w:t>
      </w:r>
    </w:p>
    <w:p w:rsidR="00950468" w:rsidRPr="00AB1781" w:rsidRDefault="00950468" w:rsidP="004E0D33">
      <w:pPr>
        <w:pStyle w:val="EnglishHangEndNoCoptic"/>
      </w:pPr>
      <w:r w:rsidRPr="00AB1781">
        <w:tab/>
        <w:t xml:space="preserve">Truly all is vanity, every man alive. </w:t>
      </w:r>
      <w:r w:rsidRPr="00AB1781">
        <w:rPr>
          <w:i/>
        </w:rPr>
        <w:t>(Pause)</w:t>
      </w:r>
    </w:p>
    <w:p w:rsidR="00950468" w:rsidRPr="00AB1781" w:rsidRDefault="00950468" w:rsidP="004E0D33">
      <w:pPr>
        <w:pStyle w:val="EnglishHangNoCoptic"/>
      </w:pPr>
      <w:r w:rsidRPr="00AB1781">
        <w:t>7 Surely man passes like a shadow,</w:t>
      </w:r>
    </w:p>
    <w:p w:rsidR="00950468" w:rsidRPr="00AB1781" w:rsidRDefault="00950468" w:rsidP="004E0D33">
      <w:pPr>
        <w:pStyle w:val="EnglishHangNoCoptic"/>
      </w:pPr>
      <w:r w:rsidRPr="00AB1781">
        <w:tab/>
        <w:t>and disquiets himself in vain;</w:t>
      </w:r>
    </w:p>
    <w:p w:rsidR="00950468" w:rsidRPr="00AB1781" w:rsidRDefault="00950468" w:rsidP="004E0D33">
      <w:pPr>
        <w:pStyle w:val="EnglishHangNoCoptic"/>
      </w:pPr>
      <w:r w:rsidRPr="00AB1781">
        <w:tab/>
        <w:t>he hoards wealth and does not know</w:t>
      </w:r>
    </w:p>
    <w:p w:rsidR="00950468" w:rsidRPr="004E0D33" w:rsidRDefault="00950468" w:rsidP="004E0D33">
      <w:pPr>
        <w:pStyle w:val="EnglishHangEndNoCoptic"/>
      </w:pPr>
      <w:r w:rsidRPr="00AB1781">
        <w:tab/>
        <w:t>for whom he is gathering it.</w:t>
      </w:r>
    </w:p>
    <w:p w:rsidR="00950468" w:rsidRPr="00AB1781" w:rsidRDefault="00950468" w:rsidP="004E0D33">
      <w:pPr>
        <w:pStyle w:val="EnglishHangNoCoptic"/>
      </w:pPr>
      <w:r w:rsidRPr="00AB1781">
        <w:t>8 And now, who is my patience?</w:t>
      </w:r>
      <w:r w:rsidRPr="00AB1781">
        <w:rPr>
          <w:rStyle w:val="FootnoteReference"/>
        </w:rPr>
        <w:footnoteReference w:id="141"/>
      </w:r>
    </w:p>
    <w:p w:rsidR="00950468" w:rsidRPr="00AB1781" w:rsidRDefault="00950468" w:rsidP="004E0D33">
      <w:pPr>
        <w:pStyle w:val="EnglishHangNoCoptic"/>
      </w:pPr>
      <w:r w:rsidRPr="00AB1781">
        <w:tab/>
        <w:t>Is it not the Lord?</w:t>
      </w:r>
    </w:p>
    <w:p w:rsidR="00950468" w:rsidRPr="00AB1781" w:rsidRDefault="00950468" w:rsidP="004E0D33">
      <w:pPr>
        <w:pStyle w:val="EnglishHangEndNoCoptic"/>
      </w:pPr>
      <w:r w:rsidRPr="00AB1781">
        <w:tab/>
        <w:t xml:space="preserve">And my courage is from </w:t>
      </w:r>
      <w:r w:rsidR="001040C8">
        <w:t>You</w:t>
      </w:r>
      <w:r w:rsidRPr="00AB1781">
        <w:t>.</w:t>
      </w:r>
    </w:p>
    <w:p w:rsidR="00950468" w:rsidRPr="00AB1781" w:rsidRDefault="00950468" w:rsidP="004E0D33">
      <w:pPr>
        <w:pStyle w:val="EnglishHangNoCoptic"/>
      </w:pPr>
      <w:r w:rsidRPr="00AB1781">
        <w:t>9 Deliver me from all my sins;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made me the taunt of the fool.</w:t>
      </w:r>
    </w:p>
    <w:p w:rsidR="00950468" w:rsidRPr="00AB1781" w:rsidRDefault="00950468" w:rsidP="004E0D33">
      <w:pPr>
        <w:pStyle w:val="EnglishHangNoCoptic"/>
      </w:pPr>
      <w:r w:rsidRPr="00AB1781">
        <w:t>10 I am dumb and tongue-tied,</w:t>
      </w:r>
    </w:p>
    <w:p w:rsidR="00950468" w:rsidRPr="00AB1781" w:rsidRDefault="00950468" w:rsidP="004E0D33">
      <w:pPr>
        <w:pStyle w:val="EnglishHangEndNoCoptic"/>
      </w:pPr>
      <w:r w:rsidRPr="00AB1781">
        <w:tab/>
        <w:t xml:space="preserve">because </w:t>
      </w:r>
      <w:r w:rsidR="001040C8">
        <w:t>You</w:t>
      </w:r>
      <w:r w:rsidRPr="00AB1781">
        <w:t xml:space="preserve"> </w:t>
      </w:r>
      <w:r w:rsidR="00556387">
        <w:t>have</w:t>
      </w:r>
      <w:r w:rsidRPr="00AB1781">
        <w:t xml:space="preserve"> made me so.</w:t>
      </w:r>
    </w:p>
    <w:p w:rsidR="00950468" w:rsidRPr="00AB1781" w:rsidRDefault="00950468" w:rsidP="004E0D33">
      <w:pPr>
        <w:pStyle w:val="EnglishHangNoCoptic"/>
      </w:pPr>
      <w:r w:rsidRPr="00AB1781">
        <w:t xml:space="preserve">11 Remove </w:t>
      </w:r>
      <w:r w:rsidR="00E570CB">
        <w:t>Your</w:t>
      </w:r>
      <w:r w:rsidRPr="00AB1781">
        <w:t xml:space="preserve"> scourges from me,</w:t>
      </w:r>
    </w:p>
    <w:p w:rsidR="00950468" w:rsidRPr="00AB1781" w:rsidRDefault="00950468" w:rsidP="004E0D33">
      <w:pPr>
        <w:pStyle w:val="EnglishHangEndNoCoptic"/>
      </w:pPr>
      <w:r w:rsidRPr="00AB1781">
        <w:tab/>
        <w:t xml:space="preserve">for I faint at the vehemence of </w:t>
      </w:r>
      <w:r w:rsidR="00E570CB">
        <w:t>Your</w:t>
      </w:r>
      <w:r w:rsidRPr="00AB1781">
        <w:t xml:space="preserve"> hand.</w:t>
      </w:r>
    </w:p>
    <w:p w:rsidR="00950468" w:rsidRPr="00AB1781" w:rsidRDefault="00950468" w:rsidP="004E0D33">
      <w:pPr>
        <w:pStyle w:val="EnglishHangNoCoptic"/>
      </w:pPr>
      <w:r w:rsidRPr="00AB1781">
        <w:t xml:space="preserve">12 With rebukes </w:t>
      </w:r>
      <w:r w:rsidR="001040C8">
        <w:t>You</w:t>
      </w:r>
      <w:r w:rsidRPr="00AB1781">
        <w:t xml:space="preserve"> </w:t>
      </w:r>
      <w:r w:rsidR="001040C8" w:rsidRPr="00AB1781">
        <w:t>c</w:t>
      </w:r>
      <w:r w:rsidR="001040C8">
        <w:t>orrect</w:t>
      </w:r>
      <w:r w:rsidRPr="00AB1781">
        <w:t xml:space="preserve"> man for sin,</w:t>
      </w:r>
    </w:p>
    <w:p w:rsidR="00950468" w:rsidRPr="00AB1781" w:rsidRDefault="00950468" w:rsidP="004E0D33">
      <w:pPr>
        <w:pStyle w:val="EnglishHangNoCoptic"/>
      </w:pPr>
      <w:r w:rsidRPr="00AB1781">
        <w:tab/>
        <w:t xml:space="preserve">and </w:t>
      </w:r>
      <w:r w:rsidR="001040C8">
        <w:t>put</w:t>
      </w:r>
      <w:r w:rsidRPr="00AB1781">
        <w:t xml:space="preserve"> his soul to the test</w:t>
      </w:r>
    </w:p>
    <w:p w:rsidR="00950468" w:rsidRPr="00AB1781" w:rsidRDefault="00950468" w:rsidP="004E0D33">
      <w:pPr>
        <w:pStyle w:val="EnglishHangNoCoptic"/>
      </w:pPr>
      <w:r w:rsidRPr="00AB1781">
        <w:tab/>
        <w:t>till he is as weak as a spider.</w:t>
      </w:r>
    </w:p>
    <w:p w:rsidR="00950468" w:rsidRPr="00AB1781" w:rsidRDefault="00950468" w:rsidP="004E0D33">
      <w:pPr>
        <w:pStyle w:val="EnglishHangEndNoCoptic"/>
      </w:pPr>
      <w:r w:rsidRPr="00AB1781">
        <w:tab/>
        <w:t xml:space="preserve">Yet every man disquiets himself in vain. </w:t>
      </w:r>
      <w:r w:rsidRPr="00AB1781">
        <w:rPr>
          <w:i/>
        </w:rPr>
        <w:t>(Pause)</w:t>
      </w:r>
    </w:p>
    <w:p w:rsidR="00950468" w:rsidRPr="00AB1781" w:rsidRDefault="00950468" w:rsidP="004E0D33">
      <w:pPr>
        <w:pStyle w:val="EnglishHangNoCoptic"/>
      </w:pPr>
      <w:r w:rsidRPr="00AB1781">
        <w:t>13 Hear my prayer, O Lord,</w:t>
      </w:r>
    </w:p>
    <w:p w:rsidR="00950468" w:rsidRPr="00AB1781" w:rsidRDefault="00950468" w:rsidP="004E0D33">
      <w:pPr>
        <w:pStyle w:val="EnglishHangNoCoptic"/>
      </w:pPr>
      <w:r w:rsidRPr="00AB1781">
        <w:tab/>
        <w:t>and give ear to my petition;</w:t>
      </w:r>
    </w:p>
    <w:p w:rsidR="00950468" w:rsidRPr="00AB1781" w:rsidRDefault="00950468" w:rsidP="004E0D33">
      <w:pPr>
        <w:pStyle w:val="EnglishHangNoCoptic"/>
      </w:pPr>
      <w:r w:rsidRPr="00AB1781">
        <w:tab/>
        <w:t>be not silent at my tears.</w:t>
      </w:r>
    </w:p>
    <w:p w:rsidR="00950468" w:rsidRPr="00AB1781" w:rsidRDefault="00950468" w:rsidP="004E0D33">
      <w:pPr>
        <w:pStyle w:val="EnglishHangNoCoptic"/>
      </w:pPr>
      <w:r w:rsidRPr="00AB1781">
        <w:tab/>
        <w:t xml:space="preserve">For I am a pilgrim and stranger with </w:t>
      </w:r>
      <w:r w:rsidR="001040C8">
        <w:t>You</w:t>
      </w:r>
    </w:p>
    <w:p w:rsidR="00950468" w:rsidRPr="00AB1781" w:rsidRDefault="00950468" w:rsidP="004E0D33">
      <w:pPr>
        <w:pStyle w:val="EnglishHangEndNoCoptic"/>
      </w:pPr>
      <w:r w:rsidRPr="00AB1781">
        <w:tab/>
        <w:t>as all my fathers were.</w:t>
      </w:r>
    </w:p>
    <w:p w:rsidR="00950468" w:rsidRPr="00AB1781" w:rsidRDefault="00950468" w:rsidP="004E0D33">
      <w:pPr>
        <w:pStyle w:val="EnglishHangNoCoptic"/>
      </w:pPr>
      <w:r w:rsidRPr="00AB1781">
        <w:t>14 O spare me, that I may recover my strength,</w:t>
      </w:r>
    </w:p>
    <w:p w:rsidR="00950468" w:rsidRPr="004E0D33" w:rsidRDefault="00950468" w:rsidP="004E0D33">
      <w:pPr>
        <w:pStyle w:val="EnglishHangEndNoCoptic"/>
      </w:pPr>
      <w:r w:rsidRPr="00AB1781">
        <w:tab/>
        <w:t>before I depart and exist no more.</w:t>
      </w:r>
    </w:p>
    <w:p w:rsidR="00950468" w:rsidRPr="004E0D33" w:rsidRDefault="004E0D33" w:rsidP="004E0D33">
      <w:pPr>
        <w:pStyle w:val="Heading3"/>
      </w:pPr>
      <w:r>
        <w:t>Psalm</w:t>
      </w:r>
      <w:r w:rsidR="00950468" w:rsidRPr="00AB1781">
        <w:t xml:space="preserve"> 39</w:t>
      </w:r>
      <w:r>
        <w:t>: I waited and waited for the Lord</w:t>
      </w:r>
    </w:p>
    <w:p w:rsidR="00950468" w:rsidRPr="007A1A59" w:rsidRDefault="00950468" w:rsidP="007A1A59">
      <w:pPr>
        <w:jc w:val="center"/>
        <w:rPr>
          <w:b/>
        </w:rPr>
      </w:pPr>
      <w:r w:rsidRPr="007A1A59">
        <w:rPr>
          <w:b/>
        </w:rPr>
        <w:t>A New Song: Praise to our God</w:t>
      </w:r>
    </w:p>
    <w:p w:rsidR="00950468" w:rsidRPr="007A1A59" w:rsidRDefault="00950468" w:rsidP="007A1A59">
      <w:pPr>
        <w:jc w:val="center"/>
        <w:rPr>
          <w:b/>
        </w:rPr>
      </w:pPr>
      <w:r w:rsidRPr="007A1A59">
        <w:rPr>
          <w:b/>
        </w:rPr>
        <w:t xml:space="preserve">A Body Prepared for the Redeemer: I come to do </w:t>
      </w:r>
      <w:r w:rsidR="00E570CB">
        <w:rPr>
          <w:b/>
        </w:rPr>
        <w:t>Your</w:t>
      </w:r>
      <w:r w:rsidRPr="007A1A59">
        <w:rPr>
          <w:b/>
        </w:rPr>
        <w:t xml:space="preserve"> w</w:t>
      </w:r>
      <w:r w:rsidR="007A1A59">
        <w:rPr>
          <w:b/>
        </w:rPr>
        <w:t>i</w:t>
      </w:r>
      <w:r w:rsidRPr="007A1A59">
        <w:rPr>
          <w:b/>
        </w:rPr>
        <w:t>ll</w:t>
      </w:r>
    </w:p>
    <w:p w:rsidR="00950468" w:rsidRPr="00AB1781" w:rsidRDefault="00950468" w:rsidP="004E0D33">
      <w:pPr>
        <w:pStyle w:val="Rubric"/>
      </w:pPr>
      <w:r w:rsidRPr="00AB1781">
        <w:lastRenderedPageBreak/>
        <w:t>1 (A Psalm by David)</w:t>
      </w:r>
    </w:p>
    <w:p w:rsidR="00950468" w:rsidRPr="00AB1781" w:rsidRDefault="00950468" w:rsidP="004E0D33">
      <w:pPr>
        <w:pStyle w:val="EnglishHangNoCoptic"/>
      </w:pPr>
      <w:r w:rsidRPr="00AB1781">
        <w:t>2 I waited and waited for the Lord,</w:t>
      </w:r>
    </w:p>
    <w:p w:rsidR="00950468" w:rsidRPr="00AB1781" w:rsidRDefault="00950468" w:rsidP="004E0D33">
      <w:pPr>
        <w:pStyle w:val="EnglishHangEndNoCoptic"/>
      </w:pPr>
      <w:r w:rsidRPr="00AB1781">
        <w:tab/>
        <w:t>and He attended to me and heard my prayer.</w:t>
      </w:r>
    </w:p>
    <w:p w:rsidR="00950468" w:rsidRPr="00AB1781" w:rsidRDefault="00950468" w:rsidP="004E0D33">
      <w:pPr>
        <w:pStyle w:val="EnglishHangNoCoptic"/>
      </w:pPr>
      <w:r w:rsidRPr="00AB1781">
        <w:t>3 And He brought me up out of the pit of misery</w:t>
      </w:r>
    </w:p>
    <w:p w:rsidR="00950468" w:rsidRPr="00AB1781" w:rsidRDefault="00950468" w:rsidP="004E0D33">
      <w:pPr>
        <w:pStyle w:val="EnglishHangNoCoptic"/>
      </w:pPr>
      <w:r w:rsidRPr="00AB1781">
        <w:tab/>
        <w:t>and from the miry clay,</w:t>
      </w:r>
    </w:p>
    <w:p w:rsidR="00950468" w:rsidRPr="00AB1781" w:rsidRDefault="00950468" w:rsidP="004E0D33">
      <w:pPr>
        <w:pStyle w:val="EnglishHangEndNoCoptic"/>
      </w:pPr>
      <w:r w:rsidRPr="00AB1781">
        <w:tab/>
        <w:t>and He set my feet on a rock and directed my steps.</w:t>
      </w:r>
    </w:p>
    <w:p w:rsidR="00950468" w:rsidRPr="00AB1781" w:rsidRDefault="00950468" w:rsidP="004E0D33">
      <w:pPr>
        <w:pStyle w:val="EnglishHangNoCoptic"/>
      </w:pPr>
      <w:r w:rsidRPr="00AB1781">
        <w:t>4 And He has put a new song in my mouth,</w:t>
      </w:r>
    </w:p>
    <w:p w:rsidR="00950468" w:rsidRPr="00AB1781" w:rsidRDefault="00950468" w:rsidP="004E0D33">
      <w:pPr>
        <w:pStyle w:val="EnglishHangNoCoptic"/>
      </w:pPr>
      <w:r w:rsidRPr="00AB1781">
        <w:tab/>
        <w:t>praise to our God.</w:t>
      </w:r>
      <w:r w:rsidRPr="00AB1781">
        <w:rPr>
          <w:rStyle w:val="FootnoteReference"/>
        </w:rPr>
        <w:footnoteReference w:id="142"/>
      </w:r>
    </w:p>
    <w:p w:rsidR="00950468" w:rsidRPr="00AB1781" w:rsidRDefault="00950468" w:rsidP="004E0D33">
      <w:pPr>
        <w:pStyle w:val="EnglishHangNoCoptic"/>
      </w:pPr>
      <w:r w:rsidRPr="00AB1781">
        <w:tab/>
        <w:t>Many will see and fear,</w:t>
      </w:r>
    </w:p>
    <w:p w:rsidR="00950468" w:rsidRPr="00AB1781" w:rsidRDefault="00950468" w:rsidP="004E0D33">
      <w:pPr>
        <w:pStyle w:val="EnglishHangEndNoCoptic"/>
      </w:pPr>
      <w:r w:rsidRPr="00AB1781">
        <w:tab/>
        <w:t>and will trust in the Lord.</w:t>
      </w:r>
    </w:p>
    <w:p w:rsidR="00950468" w:rsidRPr="00AB1781" w:rsidRDefault="00950468" w:rsidP="004E0D33">
      <w:pPr>
        <w:pStyle w:val="EnglishHangNoCoptic"/>
      </w:pPr>
      <w:r w:rsidRPr="00AB1781">
        <w:t>5 Blessed is the man</w:t>
      </w:r>
    </w:p>
    <w:p w:rsidR="00950468" w:rsidRPr="00AB1781" w:rsidRDefault="00950468" w:rsidP="004E0D33">
      <w:pPr>
        <w:pStyle w:val="EnglishHangNoCoptic"/>
      </w:pPr>
      <w:r w:rsidRPr="00AB1781">
        <w:tab/>
        <w:t>whose hope is the name of the Lord,</w:t>
      </w:r>
    </w:p>
    <w:p w:rsidR="00950468" w:rsidRPr="00AB1781" w:rsidRDefault="00950468" w:rsidP="004E0D33">
      <w:pPr>
        <w:pStyle w:val="EnglishHangNoCoptic"/>
      </w:pPr>
      <w:r w:rsidRPr="00AB1781">
        <w:tab/>
        <w:t>and who pays no regard to vanities</w:t>
      </w:r>
    </w:p>
    <w:p w:rsidR="00950468" w:rsidRPr="004E0D33" w:rsidRDefault="00950468" w:rsidP="004E0D33">
      <w:pPr>
        <w:pStyle w:val="EnglishHangEndNoCoptic"/>
      </w:pPr>
      <w:r w:rsidRPr="00AB1781">
        <w:tab/>
        <w:t>or mad delusions.</w:t>
      </w:r>
    </w:p>
    <w:p w:rsidR="00950468" w:rsidRPr="00AB1781" w:rsidRDefault="00950468" w:rsidP="004E0D33">
      <w:pPr>
        <w:pStyle w:val="EnglishHangNoCoptic"/>
      </w:pPr>
      <w:r w:rsidRPr="00AB1781">
        <w:t xml:space="preserve">6 Many are </w:t>
      </w:r>
      <w:r w:rsidR="00E570CB">
        <w:t>Your</w:t>
      </w:r>
      <w:r w:rsidRPr="00AB1781">
        <w:t xml:space="preserve"> works, O Lord my God;</w:t>
      </w:r>
    </w:p>
    <w:p w:rsidR="00950468" w:rsidRPr="00AB1781" w:rsidRDefault="00950468" w:rsidP="004E0D33">
      <w:pPr>
        <w:pStyle w:val="EnglishHangNoCoptic"/>
      </w:pPr>
      <w:r w:rsidRPr="00AB1781">
        <w:tab/>
        <w:t xml:space="preserve">and the wonders </w:t>
      </w:r>
      <w:r w:rsidR="001040C8">
        <w:t>You</w:t>
      </w:r>
      <w:r w:rsidRPr="00AB1781">
        <w:t xml:space="preserve"> </w:t>
      </w:r>
      <w:r w:rsidR="00556387">
        <w:t>have</w:t>
      </w:r>
      <w:r w:rsidRPr="00AB1781">
        <w:t xml:space="preserve"> done for us,</w:t>
      </w:r>
    </w:p>
    <w:p w:rsidR="00950468" w:rsidRPr="00AB1781" w:rsidRDefault="00950468" w:rsidP="004E0D33">
      <w:pPr>
        <w:pStyle w:val="EnglishHangNoCoptic"/>
      </w:pPr>
      <w:r w:rsidRPr="00AB1781">
        <w:tab/>
        <w:t xml:space="preserve">and in </w:t>
      </w:r>
      <w:r w:rsidR="00E570CB">
        <w:t>Your</w:t>
      </w:r>
      <w:r w:rsidRPr="00AB1781">
        <w:t xml:space="preserve"> thoughts</w:t>
      </w:r>
    </w:p>
    <w:p w:rsidR="00950468" w:rsidRPr="00AB1781" w:rsidRDefault="00950468" w:rsidP="004E0D33">
      <w:pPr>
        <w:pStyle w:val="EnglishHangNoCoptic"/>
      </w:pPr>
      <w:r w:rsidRPr="00AB1781">
        <w:tab/>
        <w:t xml:space="preserve">there is no one like </w:t>
      </w:r>
      <w:r w:rsidR="001040C8">
        <w:t>You</w:t>
      </w:r>
      <w:r w:rsidRPr="00AB1781">
        <w:t>.</w:t>
      </w:r>
    </w:p>
    <w:p w:rsidR="00950468" w:rsidRPr="00AB1781" w:rsidRDefault="00950468" w:rsidP="004E0D33">
      <w:pPr>
        <w:pStyle w:val="EnglishHangNoCoptic"/>
      </w:pPr>
      <w:r w:rsidRPr="00AB1781">
        <w:tab/>
        <w:t>If I recount or speak of them,</w:t>
      </w:r>
    </w:p>
    <w:p w:rsidR="00950468" w:rsidRPr="00AB1781" w:rsidRDefault="00950468" w:rsidP="004E0D33">
      <w:pPr>
        <w:pStyle w:val="EnglishHangEndNoCoptic"/>
      </w:pPr>
      <w:r w:rsidRPr="00AB1781">
        <w:tab/>
        <w:t>they are more than I can tell.</w:t>
      </w:r>
    </w:p>
    <w:p w:rsidR="00950468" w:rsidRPr="00AB1781" w:rsidRDefault="00950468" w:rsidP="004E0D33">
      <w:pPr>
        <w:pStyle w:val="EnglishHangNoCoptic"/>
      </w:pPr>
      <w:r w:rsidRPr="00AB1781">
        <w:t xml:space="preserve">7 Sacrifice and offering </w:t>
      </w:r>
      <w:r w:rsidR="001040C8">
        <w:t>You</w:t>
      </w:r>
      <w:r w:rsidRPr="00AB1781">
        <w:t xml:space="preserve"> </w:t>
      </w:r>
      <w:r w:rsidR="00556387">
        <w:t>have</w:t>
      </w:r>
      <w:r w:rsidRPr="00AB1781">
        <w:t xml:space="preserve"> not desired,</w:t>
      </w:r>
      <w:r w:rsidRPr="00AB1781">
        <w:rPr>
          <w:rStyle w:val="FootnoteReference"/>
        </w:rPr>
        <w:footnoteReference w:id="143"/>
      </w:r>
    </w:p>
    <w:p w:rsidR="00950468" w:rsidRPr="00AB1781" w:rsidRDefault="00950468" w:rsidP="004E0D33">
      <w:pPr>
        <w:pStyle w:val="EnglishHangNoCoptic"/>
      </w:pPr>
      <w:r w:rsidRPr="00AB1781">
        <w:tab/>
        <w:t xml:space="preserve">but a body </w:t>
      </w:r>
      <w:r w:rsidR="001040C8">
        <w:t>You</w:t>
      </w:r>
      <w:r w:rsidRPr="00AB1781">
        <w:t xml:space="preserve"> </w:t>
      </w:r>
      <w:r w:rsidR="00556387">
        <w:t>have</w:t>
      </w:r>
      <w:r w:rsidRPr="00AB1781">
        <w:t xml:space="preserve"> prepared for me.</w:t>
      </w:r>
    </w:p>
    <w:p w:rsidR="00950468" w:rsidRPr="00AB1781" w:rsidRDefault="00950468" w:rsidP="004E0D33">
      <w:pPr>
        <w:pStyle w:val="EnglishHangNoCoptic"/>
      </w:pPr>
      <w:r w:rsidRPr="00AB1781">
        <w:tab/>
        <w:t>Burnt-offerings and sin-offerings</w:t>
      </w:r>
    </w:p>
    <w:p w:rsidR="00950468" w:rsidRPr="00AB1781" w:rsidRDefault="00950468" w:rsidP="004E0D33">
      <w:pPr>
        <w:pStyle w:val="EnglishHangEndNoCoptic"/>
      </w:pPr>
      <w:r w:rsidRPr="00AB1781">
        <w:tab/>
      </w:r>
      <w:r w:rsidR="001040C8">
        <w:t>You</w:t>
      </w:r>
      <w:r w:rsidRPr="00AB1781">
        <w:t xml:space="preserve"> </w:t>
      </w:r>
      <w:r w:rsidR="00556387">
        <w:t>have</w:t>
      </w:r>
      <w:r w:rsidRPr="00AB1781">
        <w:t xml:space="preserve"> not required.</w:t>
      </w:r>
    </w:p>
    <w:p w:rsidR="00950468" w:rsidRPr="00AB1781" w:rsidRDefault="00950468" w:rsidP="004E0D33">
      <w:pPr>
        <w:pStyle w:val="EnglishHangNoCoptic"/>
      </w:pPr>
      <w:r w:rsidRPr="00AB1781">
        <w:t>8 Then I said: Lo, I come</w:t>
      </w:r>
    </w:p>
    <w:p w:rsidR="00950468" w:rsidRPr="00AB1781" w:rsidRDefault="00950468" w:rsidP="004E0D33">
      <w:pPr>
        <w:pStyle w:val="EnglishHangEndNoCoptic"/>
      </w:pPr>
      <w:r w:rsidRPr="00AB1781">
        <w:tab/>
        <w:t>(in the roll of the Book it is written of me)</w:t>
      </w:r>
    </w:p>
    <w:p w:rsidR="00950468" w:rsidRPr="00AB1781" w:rsidRDefault="00950468" w:rsidP="004E0D33">
      <w:pPr>
        <w:pStyle w:val="EnglishHangNoCoptic"/>
      </w:pPr>
      <w:r w:rsidRPr="00AB1781">
        <w:t xml:space="preserve">9 to do </w:t>
      </w:r>
      <w:r w:rsidR="00E570CB">
        <w:t>Your</w:t>
      </w:r>
      <w:r w:rsidRPr="00AB1781">
        <w:t xml:space="preserve"> will, O my God!</w:t>
      </w:r>
      <w:r w:rsidRPr="00AB1781">
        <w:rPr>
          <w:rStyle w:val="FootnoteReference"/>
        </w:rPr>
        <w:footnoteReference w:id="144"/>
      </w:r>
    </w:p>
    <w:p w:rsidR="00950468" w:rsidRPr="00AB1781" w:rsidRDefault="00950468" w:rsidP="004E0D33">
      <w:pPr>
        <w:pStyle w:val="EnglishHangNoCoptic"/>
      </w:pPr>
      <w:r w:rsidRPr="00AB1781">
        <w:tab/>
        <w:t>I am determined to do it;</w:t>
      </w:r>
    </w:p>
    <w:p w:rsidR="00950468" w:rsidRPr="00AB1781" w:rsidRDefault="00950468" w:rsidP="004E0D33">
      <w:pPr>
        <w:pStyle w:val="EnglishHangEndNoCoptic"/>
      </w:pPr>
      <w:r w:rsidRPr="00AB1781">
        <w:tab/>
        <w:t xml:space="preserve">indeed </w:t>
      </w:r>
      <w:r w:rsidR="00E570CB">
        <w:t>Your</w:t>
      </w:r>
      <w:r w:rsidRPr="00AB1781">
        <w:t xml:space="preserve"> law is within my heart.</w:t>
      </w:r>
    </w:p>
    <w:p w:rsidR="00950468" w:rsidRPr="00AB1781" w:rsidRDefault="00950468" w:rsidP="004E0D33">
      <w:pPr>
        <w:pStyle w:val="EnglishHangNoCoptic"/>
      </w:pPr>
      <w:r w:rsidRPr="00AB1781">
        <w:t>10 I have preached righteousness</w:t>
      </w:r>
    </w:p>
    <w:p w:rsidR="00950468" w:rsidRPr="00AB1781" w:rsidRDefault="00950468" w:rsidP="004E0D33">
      <w:pPr>
        <w:pStyle w:val="EnglishHangNoCoptic"/>
      </w:pPr>
      <w:r w:rsidRPr="00AB1781">
        <w:tab/>
        <w:t>in the great congregation.</w:t>
      </w:r>
      <w:r w:rsidRPr="00AB1781">
        <w:rPr>
          <w:rStyle w:val="FootnoteReference"/>
        </w:rPr>
        <w:footnoteReference w:id="145"/>
      </w:r>
    </w:p>
    <w:p w:rsidR="00950468" w:rsidRPr="00AB1781" w:rsidRDefault="00950468" w:rsidP="004E0D33">
      <w:pPr>
        <w:pStyle w:val="EnglishHangNoCoptic"/>
      </w:pPr>
      <w:r w:rsidRPr="00AB1781">
        <w:lastRenderedPageBreak/>
        <w:tab/>
        <w:t>I will not restrain my lips;</w:t>
      </w:r>
    </w:p>
    <w:p w:rsidR="00950468" w:rsidRPr="00AB1781" w:rsidRDefault="00950468" w:rsidP="004E0D33">
      <w:pPr>
        <w:pStyle w:val="EnglishHangEndNoCoptic"/>
      </w:pPr>
      <w:r w:rsidRPr="00AB1781">
        <w:tab/>
      </w:r>
      <w:r w:rsidR="001040C8">
        <w:t>You</w:t>
      </w:r>
      <w:r w:rsidRPr="00AB1781">
        <w:t xml:space="preserve"> </w:t>
      </w:r>
      <w:r w:rsidR="001040C8">
        <w:t>know</w:t>
      </w:r>
      <w:r w:rsidRPr="00AB1781">
        <w:t>, O Lord.</w:t>
      </w:r>
    </w:p>
    <w:p w:rsidR="00950468" w:rsidRPr="00AB1781" w:rsidRDefault="00950468" w:rsidP="004E0D33">
      <w:pPr>
        <w:pStyle w:val="EnglishHangNoCoptic"/>
      </w:pPr>
      <w:r w:rsidRPr="00AB1781">
        <w:t xml:space="preserve">11 I have not hidden </w:t>
      </w:r>
      <w:r w:rsidR="00E570CB">
        <w:t>Your</w:t>
      </w:r>
      <w:r w:rsidRPr="00AB1781">
        <w:t xml:space="preserve"> righteousness</w:t>
      </w:r>
    </w:p>
    <w:p w:rsidR="00950468" w:rsidRPr="00AB1781" w:rsidRDefault="00950468" w:rsidP="004E0D33">
      <w:pPr>
        <w:pStyle w:val="EnglishHangNoCoptic"/>
      </w:pPr>
      <w:r w:rsidRPr="00AB1781">
        <w:tab/>
        <w:t>within my heart;</w:t>
      </w:r>
    </w:p>
    <w:p w:rsidR="00950468" w:rsidRPr="00AB1781" w:rsidRDefault="00950468" w:rsidP="004E0D33">
      <w:pPr>
        <w:pStyle w:val="EnglishHangNoCoptic"/>
      </w:pPr>
      <w:r w:rsidRPr="00AB1781">
        <w:tab/>
        <w:t xml:space="preserve">I have declared </w:t>
      </w:r>
      <w:r w:rsidR="00E570CB">
        <w:t>Your</w:t>
      </w:r>
      <w:r w:rsidRPr="00AB1781">
        <w:t xml:space="preserve"> truth and </w:t>
      </w:r>
      <w:r w:rsidR="00E570CB">
        <w:t>Your</w:t>
      </w:r>
      <w:r w:rsidRPr="00AB1781">
        <w:t xml:space="preserve"> salvation.</w:t>
      </w:r>
    </w:p>
    <w:p w:rsidR="00950468" w:rsidRPr="00AB1781" w:rsidRDefault="00950468" w:rsidP="004E0D33">
      <w:pPr>
        <w:pStyle w:val="EnglishHangNoCoptic"/>
      </w:pPr>
      <w:r w:rsidRPr="00AB1781">
        <w:tab/>
        <w:t xml:space="preserve">I have not hidden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from a large assembly.</w:t>
      </w:r>
    </w:p>
    <w:p w:rsidR="00950468" w:rsidRPr="00AB1781" w:rsidRDefault="00950468" w:rsidP="004E0D33">
      <w:pPr>
        <w:pStyle w:val="EnglishHangNoCoptic"/>
      </w:pPr>
      <w:r w:rsidRPr="00AB1781">
        <w:t>12 Withhold not then, O Lord,</w:t>
      </w:r>
    </w:p>
    <w:p w:rsidR="00950468" w:rsidRPr="00AB1781" w:rsidRDefault="00950468" w:rsidP="004E0D33">
      <w:pPr>
        <w:pStyle w:val="EnglishHangNoCoptic"/>
      </w:pPr>
      <w:r w:rsidRPr="00AB1781">
        <w:tab/>
      </w:r>
      <w:r w:rsidR="00E570CB">
        <w:t>Your</w:t>
      </w:r>
      <w:r w:rsidRPr="00AB1781">
        <w:t xml:space="preserve"> compassion from me;</w:t>
      </w:r>
    </w:p>
    <w:p w:rsidR="00950468" w:rsidRPr="00AB1781" w:rsidRDefault="00950468" w:rsidP="004E0D33">
      <w:pPr>
        <w:pStyle w:val="EnglishHangNoCoptic"/>
      </w:pPr>
      <w:r w:rsidRPr="00AB1781">
        <w:tab/>
        <w:t xml:space="preserve">let </w:t>
      </w:r>
      <w:r w:rsidR="00E570CB">
        <w:t>Your</w:t>
      </w:r>
      <w:r w:rsidRPr="00AB1781">
        <w:t xml:space="preserve"> mercy and </w:t>
      </w:r>
      <w:r w:rsidR="00E570CB">
        <w:t>Your</w:t>
      </w:r>
      <w:r w:rsidRPr="00AB1781">
        <w:t xml:space="preserve"> truth</w:t>
      </w:r>
    </w:p>
    <w:p w:rsidR="00950468" w:rsidRPr="00AB1781" w:rsidRDefault="00950468" w:rsidP="004E0D33">
      <w:pPr>
        <w:pStyle w:val="EnglishHangEndNoCoptic"/>
      </w:pPr>
      <w:r w:rsidRPr="00AB1781">
        <w:tab/>
        <w:t>continually uphold me.</w:t>
      </w:r>
    </w:p>
    <w:p w:rsidR="00950468" w:rsidRPr="00AB1781" w:rsidRDefault="00950468" w:rsidP="004E0D33">
      <w:pPr>
        <w:pStyle w:val="EnglishHangNoCoptic"/>
      </w:pPr>
      <w:r w:rsidRPr="00AB1781">
        <w:t>13 For countless evils surround me;</w:t>
      </w:r>
    </w:p>
    <w:p w:rsidR="00950468" w:rsidRPr="00AB1781" w:rsidRDefault="00950468" w:rsidP="004E0D33">
      <w:pPr>
        <w:pStyle w:val="EnglishHangNoCoptic"/>
      </w:pPr>
      <w:r w:rsidRPr="00AB1781">
        <w:tab/>
        <w:t>my sins have caught me so I cannot look up.</w:t>
      </w:r>
    </w:p>
    <w:p w:rsidR="00950468" w:rsidRPr="00AB1781" w:rsidRDefault="00950468" w:rsidP="004E0D33">
      <w:pPr>
        <w:pStyle w:val="EnglishHangNoCoptic"/>
      </w:pPr>
      <w:r w:rsidRPr="00AB1781">
        <w:tab/>
        <w:t>They are more than the hairs of my head,</w:t>
      </w:r>
    </w:p>
    <w:p w:rsidR="00950468" w:rsidRPr="00AB1781" w:rsidRDefault="00950468" w:rsidP="004E0D33">
      <w:pPr>
        <w:pStyle w:val="EnglishHangEndNoCoptic"/>
      </w:pPr>
      <w:r w:rsidRPr="00AB1781">
        <w:tab/>
        <w:t>and my heart fails me.</w:t>
      </w:r>
    </w:p>
    <w:p w:rsidR="00950468" w:rsidRPr="00AB1781" w:rsidRDefault="00950468" w:rsidP="004E0D33">
      <w:pPr>
        <w:pStyle w:val="EnglishHangNoCoptic"/>
      </w:pPr>
      <w:r w:rsidRPr="00AB1781">
        <w:t>14 Be pleased, O Lord, to deliver me:</w:t>
      </w:r>
    </w:p>
    <w:p w:rsidR="00950468" w:rsidRPr="00AB1781" w:rsidRDefault="00950468" w:rsidP="004E0D33">
      <w:pPr>
        <w:pStyle w:val="EnglishHangEndNoCoptic"/>
      </w:pPr>
      <w:r w:rsidRPr="00AB1781">
        <w:tab/>
        <w:t>O Lord, draw near and help me.</w:t>
      </w:r>
    </w:p>
    <w:p w:rsidR="00950468" w:rsidRPr="00AB1781" w:rsidRDefault="00950468" w:rsidP="004E0D33">
      <w:pPr>
        <w:pStyle w:val="EnglishHangNoCoptic"/>
      </w:pPr>
      <w:r w:rsidRPr="00AB1781">
        <w:t>15 Let those who seek to destroy my soul</w:t>
      </w:r>
    </w:p>
    <w:p w:rsidR="00950468" w:rsidRPr="00AB1781" w:rsidRDefault="00950468" w:rsidP="004E0D33">
      <w:pPr>
        <w:pStyle w:val="EnglishHangNoCoptic"/>
      </w:pPr>
      <w:r w:rsidRPr="00AB1781">
        <w:tab/>
        <w:t>be ashamed and confounded together;</w:t>
      </w:r>
    </w:p>
    <w:p w:rsidR="00950468" w:rsidRPr="00AB1781" w:rsidRDefault="00950468" w:rsidP="004E0D33">
      <w:pPr>
        <w:pStyle w:val="EnglishHangNoCoptic"/>
      </w:pPr>
      <w:r w:rsidRPr="00AB1781">
        <w:tab/>
        <w:t>let those who wish me evil</w:t>
      </w:r>
    </w:p>
    <w:p w:rsidR="00950468" w:rsidRPr="004E0D33" w:rsidRDefault="00950468" w:rsidP="004E0D33">
      <w:pPr>
        <w:pStyle w:val="EnglishHangEndNoCoptic"/>
      </w:pPr>
      <w:r w:rsidRPr="00AB1781">
        <w:tab/>
        <w:t>be turned back and put to shame.</w:t>
      </w:r>
    </w:p>
    <w:p w:rsidR="00950468" w:rsidRPr="00AB1781" w:rsidRDefault="00950468" w:rsidP="004E0D33">
      <w:pPr>
        <w:pStyle w:val="EnglishHangNoCoptic"/>
      </w:pPr>
      <w:r w:rsidRPr="00AB1781">
        <w:t>16 Let those who say to me, ‘Fine, fine!’</w:t>
      </w:r>
    </w:p>
    <w:p w:rsidR="00950468" w:rsidRPr="00AB1781" w:rsidRDefault="00950468" w:rsidP="004E0D33">
      <w:pPr>
        <w:pStyle w:val="EnglishHangEndNoCoptic"/>
      </w:pPr>
      <w:r w:rsidRPr="00AB1781">
        <w:tab/>
        <w:t>suddenly earn their shame.</w:t>
      </w:r>
    </w:p>
    <w:p w:rsidR="00950468" w:rsidRPr="00AB1781" w:rsidRDefault="00950468" w:rsidP="004E0D33">
      <w:pPr>
        <w:pStyle w:val="EnglishHangNoCoptic"/>
      </w:pPr>
      <w:r w:rsidRPr="00AB1781">
        <w:t xml:space="preserve">17 Let all who seek </w:t>
      </w:r>
      <w:r w:rsidR="001040C8">
        <w:t>You</w:t>
      </w:r>
      <w:r w:rsidRPr="00AB1781">
        <w:t xml:space="preserve"> rejoice</w:t>
      </w:r>
    </w:p>
    <w:p w:rsidR="00950468" w:rsidRPr="00AB1781" w:rsidRDefault="00950468" w:rsidP="004E0D33">
      <w:pPr>
        <w:pStyle w:val="EnglishHangNoCoptic"/>
      </w:pPr>
      <w:r w:rsidRPr="00AB1781">
        <w:tab/>
        <w:t xml:space="preserve">and be glad in </w:t>
      </w:r>
      <w:r w:rsidR="001040C8">
        <w:t>You</w:t>
      </w:r>
      <w:r w:rsidRPr="00AB1781">
        <w:t>, O Lord;</w:t>
      </w:r>
    </w:p>
    <w:p w:rsidR="00950468" w:rsidRPr="00AB1781" w:rsidRDefault="00950468" w:rsidP="004E0D33">
      <w:pPr>
        <w:pStyle w:val="EnglishHangNoCoptic"/>
      </w:pPr>
      <w:r w:rsidRPr="00AB1781">
        <w:tab/>
        <w:t xml:space="preserve">and let those who love </w:t>
      </w:r>
      <w:r w:rsidR="00E570CB">
        <w:t>Your</w:t>
      </w:r>
      <w:r w:rsidRPr="00AB1781">
        <w:t xml:space="preserve"> salvation</w:t>
      </w:r>
    </w:p>
    <w:p w:rsidR="00950468" w:rsidRPr="00AB1781" w:rsidRDefault="00950468" w:rsidP="004E0D33">
      <w:pPr>
        <w:pStyle w:val="EnglishHangEndNoCoptic"/>
      </w:pPr>
      <w:r w:rsidRPr="00AB1781">
        <w:tab/>
        <w:t>say continually, ‘The Lord be magnified.’</w:t>
      </w:r>
    </w:p>
    <w:p w:rsidR="00950468" w:rsidRPr="00AB1781" w:rsidRDefault="00950468" w:rsidP="004E0D33">
      <w:pPr>
        <w:pStyle w:val="EnglishHangNoCoptic"/>
      </w:pPr>
      <w:r w:rsidRPr="00AB1781">
        <w:t>18 But I am poor and needy;</w:t>
      </w:r>
    </w:p>
    <w:p w:rsidR="00950468" w:rsidRPr="00AB1781" w:rsidRDefault="00950468" w:rsidP="004E0D33">
      <w:pPr>
        <w:pStyle w:val="EnglishHangNoCoptic"/>
      </w:pPr>
      <w:r w:rsidRPr="00AB1781">
        <w:tab/>
        <w:t>the Lord will care for me.</w:t>
      </w:r>
    </w:p>
    <w:p w:rsidR="00950468" w:rsidRPr="00AB1781" w:rsidRDefault="00950468" w:rsidP="004E0D33">
      <w:pPr>
        <w:pStyle w:val="EnglishHangNoCoptic"/>
      </w:pPr>
      <w:r w:rsidRPr="00AB1781">
        <w:tab/>
      </w:r>
      <w:r w:rsidR="001040C8">
        <w:t>You</w:t>
      </w:r>
      <w:r w:rsidRPr="00AB1781">
        <w:t xml:space="preserve"> </w:t>
      </w:r>
      <w:r w:rsidR="001040C8" w:rsidRPr="00AB1781">
        <w:t>are</w:t>
      </w:r>
      <w:r w:rsidRPr="00AB1781">
        <w:t xml:space="preserve"> my helper and my protector;</w:t>
      </w:r>
    </w:p>
    <w:p w:rsidR="00950468" w:rsidRPr="004E0D33" w:rsidRDefault="00950468" w:rsidP="004E0D33">
      <w:pPr>
        <w:pStyle w:val="EnglishHangEndNoCoptic"/>
      </w:pPr>
      <w:r w:rsidRPr="00AB1781">
        <w:tab/>
        <w:t>O my God, make no delay.</w:t>
      </w:r>
    </w:p>
    <w:p w:rsidR="00950468" w:rsidRPr="004E0D33" w:rsidRDefault="004E0D33" w:rsidP="004E0D33">
      <w:pPr>
        <w:pStyle w:val="Heading3"/>
      </w:pPr>
      <w:bookmarkStart w:id="851" w:name="_Ref412110829"/>
      <w:r>
        <w:t>Psalm</w:t>
      </w:r>
      <w:r w:rsidR="00950468" w:rsidRPr="00AB1781">
        <w:t xml:space="preserve"> 40</w:t>
      </w:r>
      <w:r>
        <w:t>: Blessed is he who considers the poor and needy</w:t>
      </w:r>
      <w:bookmarkEnd w:id="851"/>
    </w:p>
    <w:p w:rsidR="00950468" w:rsidRPr="007A1A59" w:rsidRDefault="00950468" w:rsidP="007A1A59">
      <w:pPr>
        <w:jc w:val="center"/>
        <w:rPr>
          <w:b/>
        </w:rPr>
      </w:pPr>
      <w:r w:rsidRPr="007A1A59">
        <w:rPr>
          <w:b/>
        </w:rPr>
        <w:t>The Blessing of Compassion: Prayer for Healing</w:t>
      </w:r>
    </w:p>
    <w:p w:rsidR="00950468" w:rsidRPr="007A1A59" w:rsidRDefault="00950468" w:rsidP="007A1A59">
      <w:pPr>
        <w:jc w:val="center"/>
        <w:rPr>
          <w:b/>
        </w:rPr>
      </w:pPr>
      <w:r w:rsidRPr="007A1A59">
        <w:rPr>
          <w:b/>
        </w:rPr>
        <w:lastRenderedPageBreak/>
        <w:t>Christ’s Betrayal Foreshadowed</w:t>
      </w:r>
    </w:p>
    <w:p w:rsidR="00950468" w:rsidRPr="00AB1781" w:rsidRDefault="00950468" w:rsidP="004E0D33">
      <w:pPr>
        <w:pStyle w:val="Rubric"/>
      </w:pPr>
      <w:r w:rsidRPr="00AB1781">
        <w:t>1 (A Psalm by David)</w:t>
      </w:r>
    </w:p>
    <w:p w:rsidR="00950468" w:rsidRPr="00AB1781" w:rsidRDefault="00950468" w:rsidP="004E0D33">
      <w:pPr>
        <w:pStyle w:val="EnglishHangNoCoptic"/>
      </w:pPr>
      <w:r w:rsidRPr="00AB1781">
        <w:t>2 Blessed is he who considers the poor and needy;</w:t>
      </w:r>
    </w:p>
    <w:p w:rsidR="00950468" w:rsidRPr="00AB1781" w:rsidRDefault="00950468" w:rsidP="004E0D33">
      <w:pPr>
        <w:pStyle w:val="EnglishHangEndNoCoptic"/>
      </w:pPr>
      <w:r w:rsidRPr="00AB1781">
        <w:tab/>
        <w:t>the Lord will deliver him in time of trouble.</w:t>
      </w:r>
    </w:p>
    <w:p w:rsidR="00950468" w:rsidRPr="00AB1781" w:rsidRDefault="00950468" w:rsidP="004E0D33">
      <w:pPr>
        <w:pStyle w:val="EnglishHangNoCoptic"/>
      </w:pPr>
      <w:r w:rsidRPr="00AB1781">
        <w:t>3 The Lord will guard him and give him life,</w:t>
      </w:r>
    </w:p>
    <w:p w:rsidR="00950468" w:rsidRPr="00AB1781" w:rsidRDefault="00950468" w:rsidP="004E0D33">
      <w:pPr>
        <w:pStyle w:val="EnglishHangNoCoptic"/>
      </w:pPr>
      <w:r w:rsidRPr="00AB1781">
        <w:tab/>
        <w:t>and will bless him in the land,</w:t>
      </w:r>
    </w:p>
    <w:p w:rsidR="00950468" w:rsidRPr="00AB1781" w:rsidRDefault="00950468" w:rsidP="004E0D33">
      <w:pPr>
        <w:pStyle w:val="EnglishHangEndNoCoptic"/>
      </w:pPr>
      <w:r w:rsidRPr="00AB1781">
        <w:tab/>
        <w:t>and will not give him up into the hands of his enemies.</w:t>
      </w:r>
    </w:p>
    <w:p w:rsidR="00950468" w:rsidRPr="00AB1781" w:rsidRDefault="00950468" w:rsidP="004E0D33">
      <w:pPr>
        <w:pStyle w:val="EnglishHangNoCoptic"/>
      </w:pPr>
      <w:r w:rsidRPr="00AB1781">
        <w:t>4 The Lord will help him on his bed of pain;</w:t>
      </w:r>
    </w:p>
    <w:p w:rsidR="00950468" w:rsidRPr="00AB1781" w:rsidRDefault="00950468" w:rsidP="004E0D33">
      <w:pPr>
        <w:pStyle w:val="EnglishHangEndNoCoptic"/>
      </w:pPr>
      <w:r w:rsidRPr="00AB1781">
        <w:tab/>
      </w:r>
      <w:r w:rsidR="001040C8">
        <w:t>You</w:t>
      </w:r>
      <w:r w:rsidRPr="00AB1781">
        <w:t xml:space="preserve"> </w:t>
      </w:r>
      <w:r w:rsidR="00556387">
        <w:t>will</w:t>
      </w:r>
      <w:r w:rsidRPr="00AB1781">
        <w:t xml:space="preserve"> turn all his bed to health in his sickness.</w:t>
      </w:r>
    </w:p>
    <w:p w:rsidR="00950468" w:rsidRPr="00AB1781" w:rsidRDefault="00950468" w:rsidP="004E0D33">
      <w:pPr>
        <w:pStyle w:val="EnglishHangNoCoptic"/>
      </w:pPr>
      <w:r w:rsidRPr="00AB1781">
        <w:t>5 I said: ‘Lord, be merciful to me;</w:t>
      </w:r>
    </w:p>
    <w:p w:rsidR="00950468" w:rsidRPr="00AB1781" w:rsidRDefault="00950468" w:rsidP="004E0D33">
      <w:pPr>
        <w:pStyle w:val="EnglishHangEndNoCoptic"/>
      </w:pPr>
      <w:r w:rsidRPr="00AB1781">
        <w:tab/>
        <w:t xml:space="preserve">heal my soul, for I have sinned against </w:t>
      </w:r>
      <w:r w:rsidR="001040C8">
        <w:t>You</w:t>
      </w:r>
      <w:r w:rsidRPr="00AB1781">
        <w:t>.’</w:t>
      </w:r>
    </w:p>
    <w:p w:rsidR="00950468" w:rsidRPr="00AB1781" w:rsidRDefault="00950468" w:rsidP="004E0D33">
      <w:pPr>
        <w:pStyle w:val="EnglishHangNoCoptic"/>
      </w:pPr>
      <w:r w:rsidRPr="00AB1781">
        <w:t>6 My enemies vent their malice against me:</w:t>
      </w:r>
    </w:p>
    <w:p w:rsidR="00950468" w:rsidRPr="00AB1781" w:rsidRDefault="00950468" w:rsidP="004E0D33">
      <w:pPr>
        <w:pStyle w:val="EnglishHangEndNoCoptic"/>
      </w:pPr>
      <w:r w:rsidRPr="00AB1781">
        <w:tab/>
        <w:t>‘When will he die and his name perish?’</w:t>
      </w:r>
    </w:p>
    <w:p w:rsidR="00950468" w:rsidRPr="00AB1781" w:rsidRDefault="00950468" w:rsidP="004E0D33">
      <w:pPr>
        <w:pStyle w:val="EnglishHangNoCoptic"/>
      </w:pPr>
      <w:r w:rsidRPr="00AB1781">
        <w:t>7 And if one comes to see me, he talks nonsense;</w:t>
      </w:r>
    </w:p>
    <w:p w:rsidR="00950468" w:rsidRPr="00AB1781" w:rsidRDefault="00950468" w:rsidP="004E0D33">
      <w:pPr>
        <w:pStyle w:val="EnglishHangNoCoptic"/>
      </w:pPr>
      <w:r w:rsidRPr="00AB1781">
        <w:tab/>
        <w:t>his heart gathers iniquity to itself.</w:t>
      </w:r>
    </w:p>
    <w:p w:rsidR="00950468" w:rsidRPr="00AB1781" w:rsidRDefault="00950468" w:rsidP="004E0D33">
      <w:pPr>
        <w:pStyle w:val="EnglishHangEndNoCoptic"/>
      </w:pPr>
      <w:r w:rsidRPr="00AB1781">
        <w:tab/>
        <w:t>He goes out, and speaks of it.</w:t>
      </w:r>
      <w:r w:rsidRPr="00AB1781">
        <w:rPr>
          <w:rStyle w:val="FootnoteReference"/>
        </w:rPr>
        <w:footnoteReference w:id="146"/>
      </w:r>
    </w:p>
    <w:p w:rsidR="00950468" w:rsidRPr="00AB1781" w:rsidRDefault="00950468" w:rsidP="004E0D33">
      <w:pPr>
        <w:pStyle w:val="EnglishHangNoCoptic"/>
      </w:pPr>
      <w:r w:rsidRPr="00AB1781">
        <w:t>8 All my enemies whisper against me;</w:t>
      </w:r>
    </w:p>
    <w:p w:rsidR="00950468" w:rsidRPr="00AB1781" w:rsidRDefault="00950468" w:rsidP="004E0D33">
      <w:pPr>
        <w:pStyle w:val="EnglishHangEndNoCoptic"/>
      </w:pPr>
      <w:r w:rsidRPr="00AB1781">
        <w:tab/>
        <w:t>they devise evils against me.</w:t>
      </w:r>
    </w:p>
    <w:p w:rsidR="00950468" w:rsidRPr="00AB1781" w:rsidRDefault="00950468" w:rsidP="004E0D33">
      <w:pPr>
        <w:pStyle w:val="EnglishHangNoCoptic"/>
      </w:pPr>
      <w:r w:rsidRPr="00AB1781">
        <w:t>9 They spread a false report against me.</w:t>
      </w:r>
    </w:p>
    <w:p w:rsidR="00950468" w:rsidRPr="00AB1781" w:rsidRDefault="00950468" w:rsidP="004E0D33">
      <w:pPr>
        <w:pStyle w:val="EnglishHangEndNoCoptic"/>
      </w:pPr>
      <w:r w:rsidRPr="00AB1781">
        <w:tab/>
        <w:t>Will not the sleeper surely rise again?</w:t>
      </w:r>
      <w:r w:rsidRPr="00AB1781">
        <w:rPr>
          <w:rStyle w:val="FootnoteReference"/>
        </w:rPr>
        <w:footnoteReference w:id="147"/>
      </w:r>
    </w:p>
    <w:p w:rsidR="00950468" w:rsidRPr="00AB1781" w:rsidRDefault="00950468" w:rsidP="004E0D33">
      <w:pPr>
        <w:pStyle w:val="EnglishHangNoCoptic"/>
      </w:pPr>
      <w:r w:rsidRPr="00AB1781">
        <w:t>10 Why, even my intimate friend in whom I trusted,</w:t>
      </w:r>
    </w:p>
    <w:p w:rsidR="00950468" w:rsidRPr="00AB1781" w:rsidRDefault="00950468" w:rsidP="004E0D33">
      <w:pPr>
        <w:pStyle w:val="EnglishHangNoCoptic"/>
      </w:pPr>
      <w:r w:rsidRPr="00AB1781">
        <w:tab/>
        <w:t>who shared my bread,</w:t>
      </w:r>
    </w:p>
    <w:p w:rsidR="00950468" w:rsidRPr="004E0D33" w:rsidRDefault="00950468" w:rsidP="004E0D33">
      <w:pPr>
        <w:pStyle w:val="EnglishHangEndNoCoptic"/>
      </w:pPr>
      <w:r w:rsidRPr="00AB1781">
        <w:tab/>
        <w:t>has lifted up his heel against me.</w:t>
      </w:r>
      <w:r w:rsidRPr="00AB1781">
        <w:rPr>
          <w:rStyle w:val="FootnoteReference"/>
        </w:rPr>
        <w:footnoteReference w:id="148"/>
      </w:r>
    </w:p>
    <w:p w:rsidR="00950468" w:rsidRPr="00AB1781" w:rsidRDefault="00950468" w:rsidP="004E0D33">
      <w:pPr>
        <w:pStyle w:val="EnglishHangNoCoptic"/>
      </w:pPr>
      <w:r w:rsidRPr="00AB1781">
        <w:t xml:space="preserve">11 But </w:t>
      </w:r>
      <w:r w:rsidR="001040C8">
        <w:t>You</w:t>
      </w:r>
      <w:r w:rsidRPr="00AB1781">
        <w:t>, O Lord, have mercy on me</w:t>
      </w:r>
      <w:r w:rsidRPr="00AB1781">
        <w:rPr>
          <w:rStyle w:val="FootnoteReference"/>
        </w:rPr>
        <w:footnoteReference w:id="149"/>
      </w:r>
    </w:p>
    <w:p w:rsidR="00950468" w:rsidRPr="00AB1781" w:rsidRDefault="00950468" w:rsidP="004E0D33">
      <w:pPr>
        <w:pStyle w:val="EnglishHangEndNoCoptic"/>
      </w:pPr>
      <w:r w:rsidRPr="00AB1781">
        <w:tab/>
        <w:t>and raise me up, and I will repay them.</w:t>
      </w:r>
    </w:p>
    <w:p w:rsidR="00950468" w:rsidRPr="00AB1781" w:rsidRDefault="00950468" w:rsidP="004E0D33">
      <w:pPr>
        <w:pStyle w:val="EnglishHangNoCoptic"/>
      </w:pPr>
      <w:r w:rsidRPr="00AB1781">
        <w:t xml:space="preserve">12 By this I know that </w:t>
      </w:r>
      <w:r w:rsidR="001040C8">
        <w:t>You</w:t>
      </w:r>
      <w:r w:rsidRPr="00AB1781">
        <w:t xml:space="preserve"> </w:t>
      </w:r>
      <w:r w:rsidR="001040C8">
        <w:t>delight</w:t>
      </w:r>
      <w:r w:rsidRPr="00AB1781">
        <w:t xml:space="preserve"> in me,</w:t>
      </w:r>
    </w:p>
    <w:p w:rsidR="00950468" w:rsidRPr="00AB1781" w:rsidRDefault="00950468" w:rsidP="004E0D33">
      <w:pPr>
        <w:pStyle w:val="EnglishHangEndNoCoptic"/>
      </w:pPr>
      <w:r w:rsidRPr="00AB1781">
        <w:tab/>
        <w:t>that my enemy does not triumph over me.</w:t>
      </w:r>
    </w:p>
    <w:p w:rsidR="00950468" w:rsidRPr="00AB1781" w:rsidRDefault="00950468" w:rsidP="004E0D33">
      <w:pPr>
        <w:pStyle w:val="EnglishHangNoCoptic"/>
      </w:pPr>
      <w:r w:rsidRPr="00AB1781">
        <w:lastRenderedPageBreak/>
        <w:t xml:space="preserve">13 And because of my innocence </w:t>
      </w:r>
      <w:r w:rsidR="001040C8">
        <w:t>You</w:t>
      </w:r>
      <w:r w:rsidRPr="00AB1781">
        <w:t xml:space="preserve"> </w:t>
      </w:r>
      <w:r w:rsidR="00556387">
        <w:t>have</w:t>
      </w:r>
      <w:r w:rsidRPr="00AB1781">
        <w:t xml:space="preserve"> helped me</w:t>
      </w:r>
    </w:p>
    <w:p w:rsidR="00950468" w:rsidRPr="00AB1781" w:rsidRDefault="00950468" w:rsidP="004E0D33">
      <w:pPr>
        <w:pStyle w:val="EnglishHangEndNoCoptic"/>
      </w:pPr>
      <w:r w:rsidRPr="00AB1781">
        <w:tab/>
        <w:t xml:space="preserve">and secured me in </w:t>
      </w:r>
      <w:r w:rsidR="00E570CB">
        <w:t>Your</w:t>
      </w:r>
      <w:r w:rsidRPr="00AB1781">
        <w:t xml:space="preserve"> presence for ever.</w:t>
      </w:r>
    </w:p>
    <w:p w:rsidR="00950468" w:rsidRPr="00AB1781" w:rsidRDefault="00950468" w:rsidP="004E0D33">
      <w:pPr>
        <w:pStyle w:val="EnglishHangNoCoptic"/>
      </w:pPr>
      <w:r w:rsidRPr="00AB1781">
        <w:t>14 Blessed is the Lord God of Israel</w:t>
      </w:r>
    </w:p>
    <w:p w:rsidR="00950468" w:rsidRPr="00AB1781" w:rsidRDefault="00950468" w:rsidP="004E0D33">
      <w:pPr>
        <w:pStyle w:val="EnglishHangNoCoptic"/>
      </w:pPr>
      <w:r w:rsidRPr="00AB1781">
        <w:tab/>
        <w:t>from age to age.</w:t>
      </w:r>
    </w:p>
    <w:p w:rsidR="00950468" w:rsidRPr="004E0D33" w:rsidRDefault="00950468" w:rsidP="004E0D33">
      <w:pPr>
        <w:pStyle w:val="EnglishHangEndNoCoptic"/>
      </w:pPr>
      <w:r w:rsidRPr="00AB1781">
        <w:tab/>
        <w:t>Amen. Amen.</w:t>
      </w:r>
    </w:p>
    <w:p w:rsidR="00950468" w:rsidRPr="004E0D33" w:rsidRDefault="004E0D33" w:rsidP="004E0D33">
      <w:pPr>
        <w:pStyle w:val="Heading3"/>
      </w:pPr>
      <w:r>
        <w:t>Psalm</w:t>
      </w:r>
      <w:r w:rsidR="00950468" w:rsidRPr="00AB1781">
        <w:t xml:space="preserve"> 41</w:t>
      </w:r>
      <w:r>
        <w:t>: As years the deer over springs of water</w:t>
      </w:r>
    </w:p>
    <w:p w:rsidR="00950468" w:rsidRPr="007A1A59" w:rsidRDefault="00950468" w:rsidP="007A1A59">
      <w:pPr>
        <w:pStyle w:val="EnglishHangEndNoCoptic"/>
      </w:pPr>
      <w:r w:rsidRPr="007A1A59">
        <w:t>The Ultimate Sorrow: Loss of God</w:t>
      </w:r>
    </w:p>
    <w:p w:rsidR="00950468" w:rsidRPr="007A1A59" w:rsidRDefault="00950468" w:rsidP="007A1A59">
      <w:pPr>
        <w:pStyle w:val="EnglishHangEndNoCoptic"/>
      </w:pPr>
      <w:r w:rsidRPr="007A1A59">
        <w:t>I Thirst: Deep calls to Deep</w:t>
      </w:r>
    </w:p>
    <w:p w:rsidR="00950468" w:rsidRPr="00AB1781" w:rsidRDefault="00950468" w:rsidP="004E0D33">
      <w:pPr>
        <w:pStyle w:val="Rubric"/>
      </w:pPr>
      <w:r w:rsidRPr="00AB1781">
        <w:t>1 (For contemplation. For the sons of Korah)</w:t>
      </w:r>
    </w:p>
    <w:p w:rsidR="00950468" w:rsidRPr="00AB1781" w:rsidRDefault="00950468" w:rsidP="004E0D33">
      <w:pPr>
        <w:pStyle w:val="EnglishHangNoCoptic"/>
      </w:pPr>
      <w:r w:rsidRPr="00AB1781">
        <w:t>2 As yearns the deer over springs of water,</w:t>
      </w:r>
      <w:r w:rsidRPr="00AB1781">
        <w:rPr>
          <w:rStyle w:val="FootnoteReference"/>
        </w:rPr>
        <w:footnoteReference w:id="150"/>
      </w:r>
    </w:p>
    <w:p w:rsidR="00950468" w:rsidRPr="00AB1781" w:rsidRDefault="00950468" w:rsidP="004E0D33">
      <w:pPr>
        <w:pStyle w:val="EnglishHangEndNoCoptic"/>
      </w:pPr>
      <w:r w:rsidRPr="00AB1781">
        <w:tab/>
        <w:t xml:space="preserve">so yearns my soul for </w:t>
      </w:r>
      <w:r w:rsidR="001040C8">
        <w:t>You</w:t>
      </w:r>
      <w:r w:rsidRPr="00AB1781">
        <w:t>, O God.</w:t>
      </w:r>
    </w:p>
    <w:p w:rsidR="00950468" w:rsidRPr="00AB1781" w:rsidRDefault="00950468" w:rsidP="004E0D33">
      <w:pPr>
        <w:pStyle w:val="EnglishHangNoCoptic"/>
      </w:pPr>
      <w:r w:rsidRPr="00AB1781">
        <w:t>3 My soul thirsts for God, for the strong living God.</w:t>
      </w:r>
    </w:p>
    <w:p w:rsidR="00950468" w:rsidRPr="00AB1781" w:rsidRDefault="00950468" w:rsidP="004E0D33">
      <w:pPr>
        <w:pStyle w:val="EnglishHangEndNoCoptic"/>
      </w:pPr>
      <w:r w:rsidRPr="00AB1781">
        <w:tab/>
        <w:t>When shall I come and behold the face of God?</w:t>
      </w:r>
    </w:p>
    <w:p w:rsidR="00950468" w:rsidRPr="00AB1781" w:rsidRDefault="00950468" w:rsidP="004E0D33">
      <w:pPr>
        <w:pStyle w:val="EnglishHangNoCoptic"/>
      </w:pPr>
      <w:r w:rsidRPr="00AB1781">
        <w:t>4 My tears are my bread day and night,</w:t>
      </w:r>
    </w:p>
    <w:p w:rsidR="00950468" w:rsidRPr="00AB1781" w:rsidRDefault="00950468" w:rsidP="004E0D33">
      <w:pPr>
        <w:pStyle w:val="EnglishHangEndNoCoptic"/>
      </w:pPr>
      <w:r w:rsidRPr="00AB1781">
        <w:tab/>
        <w:t>while they say to me daily: ‘Where is your God?’</w:t>
      </w:r>
    </w:p>
    <w:p w:rsidR="00950468" w:rsidRPr="00AB1781" w:rsidRDefault="00950468" w:rsidP="004E0D33">
      <w:pPr>
        <w:pStyle w:val="EnglishHangNoCoptic"/>
      </w:pPr>
      <w:r w:rsidRPr="00AB1781">
        <w:t>5 These things I remember, and pour out my soul within me.</w:t>
      </w:r>
    </w:p>
    <w:p w:rsidR="00950468" w:rsidRPr="00AB1781" w:rsidRDefault="00950468" w:rsidP="004E0D33">
      <w:pPr>
        <w:pStyle w:val="EnglishHangNoCoptic"/>
      </w:pPr>
      <w:r w:rsidRPr="00AB1781">
        <w:tab/>
        <w:t>I will pass into a place of wondrous protection</w:t>
      </w:r>
    </w:p>
    <w:p w:rsidR="00950468" w:rsidRPr="00AB1781" w:rsidRDefault="00950468" w:rsidP="004E0D33">
      <w:pPr>
        <w:pStyle w:val="EnglishHangNoCoptic"/>
      </w:pPr>
      <w:r w:rsidRPr="00AB1781">
        <w:tab/>
        <w:t>to the house of God</w:t>
      </w:r>
    </w:p>
    <w:p w:rsidR="00950468" w:rsidRPr="00AB1781" w:rsidRDefault="00950468" w:rsidP="004E0D33">
      <w:pPr>
        <w:pStyle w:val="EnglishHangNoCoptic"/>
      </w:pPr>
      <w:r w:rsidRPr="00AB1781">
        <w:tab/>
        <w:t>with shouts of joy and thanksgiving</w:t>
      </w:r>
    </w:p>
    <w:p w:rsidR="00950468" w:rsidRPr="00AB1781" w:rsidRDefault="00950468" w:rsidP="004E0D33">
      <w:pPr>
        <w:pStyle w:val="EnglishHangEndNoCoptic"/>
      </w:pPr>
      <w:r w:rsidRPr="00AB1781">
        <w:tab/>
        <w:t>and festive singing.</w:t>
      </w:r>
    </w:p>
    <w:p w:rsidR="00950468" w:rsidRPr="00AB1781" w:rsidRDefault="00950468" w:rsidP="004E0D33">
      <w:pPr>
        <w:pStyle w:val="EnglishHangNoCoptic"/>
      </w:pPr>
      <w:r w:rsidRPr="00AB1781">
        <w:t>6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AB1781" w:rsidRDefault="00950468" w:rsidP="004E0D33">
      <w:pPr>
        <w:pStyle w:val="EnglishHangEndNoCoptic"/>
      </w:pPr>
      <w:r w:rsidRPr="00AB1781">
        <w:tab/>
        <w:t>He is the salvation of my person and my God.</w:t>
      </w:r>
    </w:p>
    <w:p w:rsidR="00950468" w:rsidRPr="00AB1781" w:rsidRDefault="00950468" w:rsidP="004E0D33">
      <w:pPr>
        <w:pStyle w:val="EnglishHangNoCoptic"/>
      </w:pPr>
      <w:r w:rsidRPr="00AB1781">
        <w:t>7 My soul is troubled within me.</w:t>
      </w:r>
    </w:p>
    <w:p w:rsidR="00950468" w:rsidRPr="00AB1781" w:rsidRDefault="00950468" w:rsidP="004E0D33">
      <w:pPr>
        <w:pStyle w:val="EnglishHangNoCoptic"/>
      </w:pPr>
      <w:r w:rsidRPr="00AB1781">
        <w:tab/>
        <w:t xml:space="preserve">Therefore I will remember </w:t>
      </w:r>
      <w:r w:rsidR="001040C8">
        <w:t>You</w:t>
      </w:r>
    </w:p>
    <w:p w:rsidR="00950468" w:rsidRPr="00AB1781" w:rsidRDefault="00950468" w:rsidP="004E0D33">
      <w:pPr>
        <w:pStyle w:val="EnglishHangNoCoptic"/>
      </w:pPr>
      <w:r w:rsidRPr="00AB1781">
        <w:tab/>
        <w:t>from the land of Jordan</w:t>
      </w:r>
    </w:p>
    <w:p w:rsidR="00950468" w:rsidRPr="00AB1781" w:rsidRDefault="00950468" w:rsidP="004E0D33">
      <w:pPr>
        <w:pStyle w:val="EnglishHangEndNoCoptic"/>
      </w:pPr>
      <w:r w:rsidRPr="00AB1781">
        <w:tab/>
        <w:t>and the Hermons, from the small mountain.</w:t>
      </w:r>
    </w:p>
    <w:p w:rsidR="00950468" w:rsidRPr="00AB1781" w:rsidRDefault="00950468" w:rsidP="004E0D33">
      <w:pPr>
        <w:pStyle w:val="EnglishHangNoCoptic"/>
      </w:pPr>
      <w:r w:rsidRPr="00AB1781">
        <w:t xml:space="preserve">8 Deep calls to deep at the roar of </w:t>
      </w:r>
      <w:r w:rsidR="00E570CB">
        <w:t>Your</w:t>
      </w:r>
      <w:r w:rsidRPr="00AB1781">
        <w:t xml:space="preserve"> cataracts;</w:t>
      </w:r>
    </w:p>
    <w:p w:rsidR="00950468" w:rsidRPr="004E0D33" w:rsidRDefault="00950468" w:rsidP="004E0D33">
      <w:pPr>
        <w:pStyle w:val="EnglishHangEndNoCoptic"/>
      </w:pPr>
      <w:r w:rsidRPr="00AB1781">
        <w:tab/>
        <w:t xml:space="preserve">all </w:t>
      </w:r>
      <w:r w:rsidR="00E570CB">
        <w:t>Your</w:t>
      </w:r>
      <w:r w:rsidRPr="00AB1781">
        <w:t xml:space="preserve"> waves and </w:t>
      </w:r>
      <w:r w:rsidR="00E570CB">
        <w:t>Your</w:t>
      </w:r>
      <w:r w:rsidRPr="00AB1781">
        <w:t xml:space="preserve"> billows sweep over me.</w:t>
      </w:r>
    </w:p>
    <w:p w:rsidR="00950468" w:rsidRPr="00AB1781" w:rsidRDefault="00950468" w:rsidP="004E0D33">
      <w:pPr>
        <w:pStyle w:val="EnglishHangNoCoptic"/>
      </w:pPr>
      <w:r w:rsidRPr="00AB1781">
        <w:lastRenderedPageBreak/>
        <w:t>9 The Lord will show His mercy in the daytime,</w:t>
      </w:r>
    </w:p>
    <w:p w:rsidR="00950468" w:rsidRPr="00AB1781" w:rsidRDefault="00950468" w:rsidP="004E0D33">
      <w:pPr>
        <w:pStyle w:val="EnglishHangNoCoptic"/>
      </w:pPr>
      <w:r w:rsidRPr="00AB1781">
        <w:tab/>
        <w:t>and in the night His song is with me,</w:t>
      </w:r>
    </w:p>
    <w:p w:rsidR="00950468" w:rsidRPr="00AB1781" w:rsidRDefault="00950468" w:rsidP="004E0D33">
      <w:pPr>
        <w:pStyle w:val="EnglishHangEndNoCoptic"/>
      </w:pPr>
      <w:r w:rsidRPr="00AB1781">
        <w:tab/>
        <w:t>a prayer to the God of my life.</w:t>
      </w:r>
    </w:p>
    <w:p w:rsidR="00950468" w:rsidRPr="00AB1781" w:rsidRDefault="00950468" w:rsidP="004E0D33">
      <w:pPr>
        <w:pStyle w:val="EnglishHangNoCoptic"/>
      </w:pPr>
      <w:r w:rsidRPr="00AB1781">
        <w:t>10 I will say to God: ‘</w:t>
      </w:r>
      <w:r w:rsidR="001040C8">
        <w:t>You</w:t>
      </w:r>
      <w:r w:rsidRPr="00AB1781">
        <w:t xml:space="preserve"> </w:t>
      </w:r>
      <w:r w:rsidR="001040C8" w:rsidRPr="00AB1781">
        <w:t>are</w:t>
      </w:r>
      <w:r w:rsidRPr="00AB1781">
        <w:t xml:space="preserve"> my protector.</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forgotten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11 As if crushing my bones my enemies taunt me</w:t>
      </w:r>
    </w:p>
    <w:p w:rsidR="00950468" w:rsidRPr="00AB1781" w:rsidRDefault="00950468" w:rsidP="004E0D33">
      <w:pPr>
        <w:pStyle w:val="EnglishHangEndNoCoptic"/>
      </w:pPr>
      <w:r w:rsidRPr="00AB1781">
        <w:tab/>
        <w:t>and say to me daily: ‘Where is your God?’</w:t>
      </w:r>
    </w:p>
    <w:p w:rsidR="00950468" w:rsidRPr="00AB1781" w:rsidRDefault="00950468" w:rsidP="004E0D33">
      <w:pPr>
        <w:pStyle w:val="EnglishHangNoCoptic"/>
      </w:pPr>
      <w:r w:rsidRPr="00AB1781">
        <w:t>12 Why are you downcast, O my soul?</w:t>
      </w:r>
    </w:p>
    <w:p w:rsidR="00950468" w:rsidRPr="00AB1781" w:rsidRDefault="00950468" w:rsidP="004E0D33">
      <w:pPr>
        <w:pStyle w:val="EnglishHangNoCoptic"/>
      </w:pPr>
      <w:r w:rsidRPr="00AB1781">
        <w:tab/>
        <w:t>And why are you disquieting me?</w:t>
      </w:r>
    </w:p>
    <w:p w:rsidR="00950468" w:rsidRPr="00AB1781" w:rsidRDefault="00950468" w:rsidP="004E0D33">
      <w:pPr>
        <w:pStyle w:val="EnglishHangNoCoptic"/>
      </w:pPr>
      <w:r w:rsidRPr="00AB1781">
        <w:tab/>
        <w:t>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bookmarkStart w:id="852" w:name="_Ref412026139"/>
      <w:r>
        <w:t>Psalm</w:t>
      </w:r>
      <w:r w:rsidR="00950468" w:rsidRPr="00AB1781">
        <w:t xml:space="preserve"> 42</w:t>
      </w:r>
      <w:r>
        <w:t>: Judge me, O God, and defend my cause</w:t>
      </w:r>
      <w:bookmarkEnd w:id="852"/>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rsidR="00950468" w:rsidRPr="00AB1781" w:rsidRDefault="00950468" w:rsidP="0095046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Way to God is the Way of the Altar</w:t>
      </w:r>
    </w:p>
    <w:p w:rsidR="00950468" w:rsidRPr="004E0D33" w:rsidRDefault="00950468" w:rsidP="004E0D33">
      <w:pPr>
        <w:pStyle w:val="Rubric"/>
      </w:pPr>
      <w:r w:rsidRPr="00AB1781">
        <w:t>(A Psalm by David)</w:t>
      </w:r>
    </w:p>
    <w:p w:rsidR="00950468" w:rsidRPr="00AB1781" w:rsidRDefault="00950468" w:rsidP="004E0D33">
      <w:pPr>
        <w:pStyle w:val="EnglishHangNoCoptic"/>
      </w:pPr>
      <w:r w:rsidRPr="00AB1781">
        <w:t>1 Judge me, O God, and defend my cause</w:t>
      </w:r>
    </w:p>
    <w:p w:rsidR="00950468" w:rsidRPr="00AB1781" w:rsidRDefault="00950468" w:rsidP="004E0D33">
      <w:pPr>
        <w:pStyle w:val="EnglishHangNoCoptic"/>
      </w:pPr>
      <w:r w:rsidRPr="00AB1781">
        <w:tab/>
        <w:t>from an unholy nation;</w:t>
      </w:r>
    </w:p>
    <w:p w:rsidR="00950468" w:rsidRPr="00AB1781" w:rsidRDefault="00950468" w:rsidP="004E0D33">
      <w:pPr>
        <w:pStyle w:val="EnglishHangEndNoCoptic"/>
      </w:pPr>
      <w:r w:rsidRPr="00AB1781">
        <w:tab/>
        <w:t>deliver me from the wicked and treacherous man.</w:t>
      </w:r>
    </w:p>
    <w:p w:rsidR="00950468" w:rsidRPr="00AB1781" w:rsidRDefault="00950468" w:rsidP="004E0D33">
      <w:pPr>
        <w:pStyle w:val="EnglishHangNoCoptic"/>
      </w:pPr>
      <w:r w:rsidRPr="00AB1781">
        <w:t>2 For thou, O God, art my strength.</w:t>
      </w:r>
    </w:p>
    <w:p w:rsidR="00950468" w:rsidRPr="00AB1781" w:rsidRDefault="00950468" w:rsidP="004E0D33">
      <w:pPr>
        <w:pStyle w:val="EnglishHangNoCoptic"/>
      </w:pPr>
      <w:r w:rsidRPr="00AB1781">
        <w:tab/>
        <w:t xml:space="preserve">Why </w:t>
      </w:r>
      <w:r w:rsidR="00556387">
        <w:t>have</w:t>
      </w:r>
      <w:r w:rsidRPr="00AB1781">
        <w:t xml:space="preserve"> </w:t>
      </w:r>
      <w:r w:rsidR="001040C8">
        <w:t>You</w:t>
      </w:r>
      <w:r w:rsidRPr="00AB1781">
        <w:t xml:space="preserve"> rejected me?</w:t>
      </w:r>
    </w:p>
    <w:p w:rsidR="00950468" w:rsidRPr="00AB1781" w:rsidRDefault="00950468" w:rsidP="004E0D33">
      <w:pPr>
        <w:pStyle w:val="EnglishHangNoCoptic"/>
      </w:pPr>
      <w:r w:rsidRPr="00AB1781">
        <w:tab/>
        <w:t>And why must I go mourning</w:t>
      </w:r>
    </w:p>
    <w:p w:rsidR="00950468" w:rsidRPr="00AB1781" w:rsidRDefault="00950468" w:rsidP="004E0D33">
      <w:pPr>
        <w:pStyle w:val="EnglishHangEndNoCoptic"/>
      </w:pPr>
      <w:r w:rsidRPr="00AB1781">
        <w:tab/>
        <w:t>with my enemy oppressing me?</w:t>
      </w:r>
    </w:p>
    <w:p w:rsidR="00950468" w:rsidRPr="00AB1781" w:rsidRDefault="00950468" w:rsidP="004E0D33">
      <w:pPr>
        <w:pStyle w:val="EnglishHangNoCoptic"/>
      </w:pPr>
      <w:r w:rsidRPr="00AB1781">
        <w:t xml:space="preserve">3 O send out </w:t>
      </w:r>
      <w:r w:rsidR="00E570CB">
        <w:t>Your</w:t>
      </w:r>
      <w:r w:rsidRPr="00AB1781">
        <w:t xml:space="preserve"> light and </w:t>
      </w:r>
      <w:r w:rsidR="00E570CB">
        <w:t>Your</w:t>
      </w:r>
      <w:r w:rsidRPr="00AB1781">
        <w:t xml:space="preserve"> truth</w:t>
      </w:r>
    </w:p>
    <w:p w:rsidR="00950468" w:rsidRPr="00AB1781" w:rsidRDefault="00950468" w:rsidP="004E0D33">
      <w:pPr>
        <w:pStyle w:val="EnglishHangNoCoptic"/>
      </w:pPr>
      <w:r w:rsidRPr="00AB1781">
        <w:tab/>
        <w:t>that they may lead me and bring me</w:t>
      </w:r>
    </w:p>
    <w:p w:rsidR="00950468" w:rsidRPr="00AB1781" w:rsidRDefault="00950468" w:rsidP="004E0D33">
      <w:pPr>
        <w:pStyle w:val="EnglishHangEndNoCoptic"/>
      </w:pPr>
      <w:r w:rsidRPr="00AB1781">
        <w:tab/>
        <w:t xml:space="preserve">to </w:t>
      </w:r>
      <w:r w:rsidR="00E570CB">
        <w:t>Your</w:t>
      </w:r>
      <w:r w:rsidRPr="00AB1781">
        <w:t xml:space="preserve"> holy mountain and to </w:t>
      </w:r>
      <w:r w:rsidR="00E570CB">
        <w:t>Your</w:t>
      </w:r>
      <w:r w:rsidRPr="00AB1781">
        <w:t xml:space="preserve"> dwelling.</w:t>
      </w:r>
    </w:p>
    <w:p w:rsidR="00950468" w:rsidRPr="00AB1781" w:rsidRDefault="00950468" w:rsidP="004E0D33">
      <w:pPr>
        <w:pStyle w:val="EnglishHangNoCoptic"/>
      </w:pPr>
      <w:r w:rsidRPr="00AB1781">
        <w:t>4 And I will go to the altar of God,</w:t>
      </w:r>
    </w:p>
    <w:p w:rsidR="00950468" w:rsidRPr="00AB1781" w:rsidRDefault="00950468" w:rsidP="004E0D33">
      <w:pPr>
        <w:pStyle w:val="EnglishHangNoCoptic"/>
      </w:pPr>
      <w:r w:rsidRPr="00AB1781">
        <w:tab/>
        <w:t>to God, the joy of my youth.</w:t>
      </w:r>
      <w:r w:rsidRPr="00AB1781">
        <w:rPr>
          <w:rStyle w:val="FootnoteReference"/>
        </w:rPr>
        <w:footnoteReference w:id="151"/>
      </w:r>
    </w:p>
    <w:p w:rsidR="00950468" w:rsidRPr="00AB1781" w:rsidRDefault="00950468" w:rsidP="004E0D33">
      <w:pPr>
        <w:pStyle w:val="EnglishHangNoCoptic"/>
      </w:pPr>
      <w:r w:rsidRPr="00AB1781">
        <w:tab/>
        <w:t xml:space="preserve">I will praise and thank </w:t>
      </w:r>
      <w:r w:rsidR="001040C8">
        <w:t>You</w:t>
      </w:r>
    </w:p>
    <w:p w:rsidR="00950468" w:rsidRPr="00AB1781" w:rsidRDefault="00950468" w:rsidP="004E0D33">
      <w:pPr>
        <w:pStyle w:val="EnglishHangEndNoCoptic"/>
      </w:pPr>
      <w:r w:rsidRPr="00AB1781">
        <w:tab/>
        <w:t>on the harp, O God, my God.</w:t>
      </w:r>
    </w:p>
    <w:p w:rsidR="00950468" w:rsidRPr="00AB1781" w:rsidRDefault="00950468" w:rsidP="004E0D33">
      <w:pPr>
        <w:pStyle w:val="EnglishHangNoCoptic"/>
      </w:pPr>
      <w:r w:rsidRPr="00AB1781">
        <w:lastRenderedPageBreak/>
        <w:t>5 Why are you downcast, O my soul?</w:t>
      </w:r>
    </w:p>
    <w:p w:rsidR="00950468" w:rsidRPr="00AB1781" w:rsidRDefault="00950468" w:rsidP="004E0D33">
      <w:pPr>
        <w:pStyle w:val="EnglishHangEndNoCoptic"/>
      </w:pPr>
      <w:r w:rsidRPr="00AB1781">
        <w:tab/>
        <w:t>And why are you disquieting me?</w:t>
      </w:r>
    </w:p>
    <w:p w:rsidR="00950468" w:rsidRPr="00AB1781" w:rsidRDefault="00950468" w:rsidP="004E0D33">
      <w:pPr>
        <w:pStyle w:val="EnglishHangNoCoptic"/>
      </w:pPr>
      <w:r w:rsidRPr="00AB1781">
        <w:t>6 Trust in God, for I will praise and thank Him;</w:t>
      </w:r>
    </w:p>
    <w:p w:rsidR="00950468" w:rsidRPr="004E0D33" w:rsidRDefault="00950468" w:rsidP="004E0D33">
      <w:pPr>
        <w:pStyle w:val="EnglishHangEndNoCoptic"/>
      </w:pPr>
      <w:r w:rsidRPr="00AB1781">
        <w:tab/>
        <w:t>He is the salvation of my person and my God.</w:t>
      </w:r>
    </w:p>
    <w:p w:rsidR="00950468" w:rsidRPr="004E0D33" w:rsidRDefault="004E0D33" w:rsidP="004E0D33">
      <w:pPr>
        <w:pStyle w:val="Heading3"/>
      </w:pPr>
      <w:r>
        <w:t>Psalm</w:t>
      </w:r>
      <w:r w:rsidR="00950468" w:rsidRPr="00AB1781">
        <w:t xml:space="preserve"> 43</w:t>
      </w:r>
      <w:r>
        <w:t>: O God, we have heard with our ears</w:t>
      </w:r>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God We Glory and are Killed All Day Long</w:t>
      </w:r>
    </w:p>
    <w:p w:rsidR="00950468" w:rsidRPr="00AB1781" w:rsidRDefault="00950468" w:rsidP="004E0D33">
      <w:pPr>
        <w:pStyle w:val="Rubric"/>
      </w:pPr>
      <w:r w:rsidRPr="00AB1781">
        <w:t>1 (For the sons of Korah. A Psalm for Contemplation)</w:t>
      </w:r>
    </w:p>
    <w:p w:rsidR="00950468" w:rsidRPr="00AB1781" w:rsidRDefault="00950468" w:rsidP="004E0D33">
      <w:pPr>
        <w:pStyle w:val="EnglishHangNoCoptic"/>
      </w:pPr>
      <w:r w:rsidRPr="00AB1781">
        <w:t>2 O God, we have heard with our ears</w:t>
      </w:r>
    </w:p>
    <w:p w:rsidR="00950468" w:rsidRPr="00AB1781" w:rsidRDefault="00950468" w:rsidP="004E0D33">
      <w:pPr>
        <w:pStyle w:val="EnglishHangNoCoptic"/>
      </w:pPr>
      <w:r w:rsidRPr="00AB1781">
        <w:tab/>
        <w:t>and our fathers have told us</w:t>
      </w:r>
    </w:p>
    <w:p w:rsidR="00950468" w:rsidRPr="00AB1781" w:rsidRDefault="00950468" w:rsidP="004E0D33">
      <w:pPr>
        <w:pStyle w:val="EnglishHangNoCoptic"/>
      </w:pPr>
      <w:r w:rsidRPr="00AB1781">
        <w:tab/>
        <w:t xml:space="preserve">the work </w:t>
      </w:r>
      <w:r w:rsidR="001040C8">
        <w:t>You</w:t>
      </w:r>
      <w:r w:rsidRPr="00AB1781">
        <w:t xml:space="preserve"> </w:t>
      </w:r>
      <w:r w:rsidR="001040C8">
        <w:t>did</w:t>
      </w:r>
      <w:r w:rsidRPr="00AB1781">
        <w:t xml:space="preserve"> in their days,</w:t>
      </w:r>
    </w:p>
    <w:p w:rsidR="00950468" w:rsidRPr="00AB1781" w:rsidRDefault="00950468" w:rsidP="004E0D33">
      <w:pPr>
        <w:pStyle w:val="EnglishHangEndNoCoptic"/>
      </w:pPr>
      <w:r w:rsidRPr="00AB1781">
        <w:tab/>
        <w:t>in the days of long ago.</w:t>
      </w:r>
    </w:p>
    <w:p w:rsidR="00950468" w:rsidRPr="00AB1781" w:rsidRDefault="00950468" w:rsidP="004E0D33">
      <w:pPr>
        <w:pStyle w:val="EnglishHangNoCoptic"/>
      </w:pPr>
      <w:r w:rsidRPr="00AB1781">
        <w:t xml:space="preserve">3 </w:t>
      </w:r>
      <w:r w:rsidR="00E570CB">
        <w:t>Your</w:t>
      </w:r>
      <w:r w:rsidRPr="00AB1781">
        <w:t xml:space="preserve"> hand destroyed the nations,</w:t>
      </w:r>
    </w:p>
    <w:p w:rsidR="00950468" w:rsidRPr="00AB1781" w:rsidRDefault="00950468" w:rsidP="004E0D33">
      <w:pPr>
        <w:pStyle w:val="EnglishHangNoCoptic"/>
      </w:pPr>
      <w:r w:rsidRPr="00AB1781">
        <w:tab/>
        <w:t xml:space="preserve">and </w:t>
      </w:r>
      <w:r w:rsidR="001040C8">
        <w:t>You did</w:t>
      </w:r>
      <w:r w:rsidRPr="00AB1781">
        <w:t xml:space="preserve"> plant our fathers.</w:t>
      </w:r>
      <w:r w:rsidRPr="00AB1781">
        <w:rPr>
          <w:rStyle w:val="FootnoteReference"/>
        </w:rPr>
        <w:footnoteReference w:id="152"/>
      </w:r>
    </w:p>
    <w:p w:rsidR="00950468" w:rsidRPr="00AB1781" w:rsidRDefault="00950468" w:rsidP="004E0D33">
      <w:pPr>
        <w:pStyle w:val="EnglishHangEndNoCoptic"/>
      </w:pPr>
      <w:r w:rsidRPr="00AB1781">
        <w:tab/>
      </w:r>
      <w:r w:rsidR="001040C8">
        <w:t>You did affl</w:t>
      </w:r>
      <w:r w:rsidRPr="00AB1781">
        <w:t>ict peoples and evict them.</w:t>
      </w:r>
    </w:p>
    <w:p w:rsidR="00950468" w:rsidRPr="00AB1781" w:rsidRDefault="00950468" w:rsidP="004E0D33">
      <w:pPr>
        <w:pStyle w:val="EnglishHangNoCoptic"/>
      </w:pPr>
      <w:r w:rsidRPr="00AB1781">
        <w:t>4 For it was not by their sword</w:t>
      </w:r>
    </w:p>
    <w:p w:rsidR="00950468" w:rsidRPr="00AB1781" w:rsidRDefault="00950468" w:rsidP="004E0D33">
      <w:pPr>
        <w:pStyle w:val="EnglishHangNoCoptic"/>
      </w:pPr>
      <w:r w:rsidRPr="00AB1781">
        <w:tab/>
        <w:t>that they took possession of the land,</w:t>
      </w:r>
    </w:p>
    <w:p w:rsidR="00950468" w:rsidRPr="00AB1781" w:rsidRDefault="00950468" w:rsidP="004E0D33">
      <w:pPr>
        <w:pStyle w:val="EnglishHangNoCoptic"/>
      </w:pPr>
      <w:r w:rsidRPr="00AB1781">
        <w:tab/>
        <w:t>and it was not their arm that saved them;</w:t>
      </w:r>
    </w:p>
    <w:p w:rsidR="00950468" w:rsidRPr="00AB1781" w:rsidRDefault="00950468" w:rsidP="004E0D33">
      <w:pPr>
        <w:pStyle w:val="EnglishHangNoCoptic"/>
      </w:pPr>
      <w:r w:rsidRPr="00AB1781">
        <w:tab/>
        <w:t xml:space="preserve">but it was </w:t>
      </w:r>
      <w:r w:rsidR="00E570CB">
        <w:t>Your</w:t>
      </w:r>
      <w:r w:rsidRPr="00AB1781">
        <w:t xml:space="preserve"> right hand and </w:t>
      </w:r>
      <w:r w:rsidR="00E570CB">
        <w:t>Your</w:t>
      </w:r>
      <w:r w:rsidRPr="00AB1781">
        <w:t xml:space="preserve"> arm</w:t>
      </w:r>
    </w:p>
    <w:p w:rsidR="00950468" w:rsidRPr="00AB1781" w:rsidRDefault="00950468" w:rsidP="004E0D33">
      <w:pPr>
        <w:pStyle w:val="EnglishHangNoCoptic"/>
      </w:pPr>
      <w:r w:rsidRPr="00AB1781">
        <w:tab/>
        <w:t xml:space="preserve">and the light of </w:t>
      </w:r>
      <w:r w:rsidR="00E570CB">
        <w:t>Your</w:t>
      </w:r>
      <w:r w:rsidRPr="00AB1781">
        <w:t xml:space="preserve"> face and presence,</w:t>
      </w:r>
    </w:p>
    <w:p w:rsidR="00950468" w:rsidRPr="00AB1781" w:rsidRDefault="00950468" w:rsidP="004E0D33">
      <w:pPr>
        <w:pStyle w:val="EnglishHangEndNoCoptic"/>
      </w:pPr>
      <w:r w:rsidRPr="00AB1781">
        <w:tab/>
        <w:t xml:space="preserve">because of </w:t>
      </w:r>
      <w:r w:rsidR="00E570CB">
        <w:t>Your</w:t>
      </w:r>
      <w:r w:rsidRPr="00AB1781">
        <w:t xml:space="preserve"> love for them.</w:t>
      </w:r>
    </w:p>
    <w:p w:rsidR="00950468" w:rsidRPr="00AB1781" w:rsidRDefault="00950468" w:rsidP="004E0D33">
      <w:pPr>
        <w:pStyle w:val="EnglishHangNoCoptic"/>
      </w:pPr>
      <w:r w:rsidRPr="00AB1781">
        <w:t xml:space="preserve">5 </w:t>
      </w:r>
      <w:r w:rsidR="001040C8">
        <w:t>You</w:t>
      </w:r>
      <w:r w:rsidRPr="00AB1781">
        <w:t xml:space="preserve"> </w:t>
      </w:r>
      <w:r w:rsidR="00556387">
        <w:t>Yourself</w:t>
      </w:r>
      <w:r w:rsidRPr="00AB1781">
        <w:t xml:space="preserve"> art my King and my God,</w:t>
      </w:r>
    </w:p>
    <w:p w:rsidR="00950468" w:rsidRPr="00AB1781" w:rsidRDefault="00950468" w:rsidP="004E0D33">
      <w:pPr>
        <w:pStyle w:val="EnglishHangEndNoCoptic"/>
      </w:pPr>
      <w:r w:rsidRPr="00AB1781">
        <w:tab/>
        <w:t>Who dost command the salvation of Jacob.</w:t>
      </w:r>
    </w:p>
    <w:p w:rsidR="00950468" w:rsidRPr="00AB1781" w:rsidRDefault="00950468" w:rsidP="004E0D33">
      <w:pPr>
        <w:pStyle w:val="EnglishHangNoCoptic"/>
      </w:pPr>
      <w:r w:rsidRPr="00AB1781">
        <w:t xml:space="preserve">6 Through </w:t>
      </w:r>
      <w:r w:rsidR="001040C8">
        <w:t>You</w:t>
      </w:r>
      <w:r w:rsidRPr="00AB1781">
        <w:t xml:space="preserve"> we rout our enemies,</w:t>
      </w:r>
    </w:p>
    <w:p w:rsidR="00950468" w:rsidRPr="00AB1781" w:rsidRDefault="00950468" w:rsidP="004E0D33">
      <w:pPr>
        <w:pStyle w:val="EnglishHangEndNoCoptic"/>
      </w:pPr>
      <w:r w:rsidRPr="00AB1781">
        <w:tab/>
        <w:t>and in thy name we scorn our assailants.</w:t>
      </w:r>
    </w:p>
    <w:p w:rsidR="00950468" w:rsidRPr="00AB1781" w:rsidRDefault="00950468" w:rsidP="004E0D33">
      <w:pPr>
        <w:pStyle w:val="EnglishHangNoCoptic"/>
      </w:pPr>
      <w:r w:rsidRPr="00AB1781">
        <w:t>7 For I will not trust in my bow,</w:t>
      </w:r>
    </w:p>
    <w:p w:rsidR="00950468" w:rsidRPr="00AB1781" w:rsidRDefault="00950468" w:rsidP="004E0D33">
      <w:pPr>
        <w:pStyle w:val="EnglishHangEndNoCoptic"/>
      </w:pPr>
      <w:r w:rsidRPr="00AB1781">
        <w:tab/>
        <w:t>and it is not my sword that will save me.</w:t>
      </w:r>
    </w:p>
    <w:p w:rsidR="00950468" w:rsidRPr="00AB1781" w:rsidRDefault="00950468" w:rsidP="004E0D33">
      <w:pPr>
        <w:pStyle w:val="EnglishHangNoCoptic"/>
      </w:pPr>
      <w:r w:rsidRPr="00AB1781">
        <w:t xml:space="preserve">8 But it is </w:t>
      </w:r>
      <w:r w:rsidR="001040C8">
        <w:t>You</w:t>
      </w:r>
      <w:r w:rsidRPr="00AB1781">
        <w:t xml:space="preserve"> Who </w:t>
      </w:r>
      <w:r w:rsidR="001040C8" w:rsidRPr="00AB1781">
        <w:t>saves</w:t>
      </w:r>
      <w:r w:rsidRPr="00AB1781">
        <w:t xml:space="preserve"> us from our oppressors,</w:t>
      </w:r>
    </w:p>
    <w:p w:rsidR="00950468" w:rsidRPr="00AB1781" w:rsidRDefault="00950468" w:rsidP="004E0D33">
      <w:pPr>
        <w:pStyle w:val="EnglishHangEndNoCoptic"/>
      </w:pPr>
      <w:r w:rsidRPr="00AB1781">
        <w:tab/>
        <w:t xml:space="preserve">and </w:t>
      </w:r>
      <w:r w:rsidR="001040C8" w:rsidRPr="00AB1781">
        <w:t>putts</w:t>
      </w:r>
      <w:r w:rsidRPr="00AB1781">
        <w:t xml:space="preserve"> to shame those who hate us.</w:t>
      </w:r>
    </w:p>
    <w:p w:rsidR="00950468" w:rsidRPr="00AB1781" w:rsidRDefault="00950468" w:rsidP="004E0D33">
      <w:pPr>
        <w:pStyle w:val="EnglishHangNoCoptic"/>
      </w:pPr>
      <w:r w:rsidRPr="00AB1781">
        <w:t>9 In God we glory all day long,</w:t>
      </w:r>
    </w:p>
    <w:p w:rsidR="00950468" w:rsidRPr="00AB1781" w:rsidRDefault="00950468" w:rsidP="004E0D33">
      <w:pPr>
        <w:pStyle w:val="EnglishHangEndNoCoptic"/>
      </w:pPr>
      <w:r w:rsidRPr="00AB1781">
        <w:lastRenderedPageBreak/>
        <w:tab/>
        <w:t xml:space="preserve">and we give praise and thanks to </w:t>
      </w:r>
      <w:r w:rsidR="00E570CB">
        <w:t>Your</w:t>
      </w:r>
      <w:r w:rsidRPr="00AB1781">
        <w:t xml:space="preserve"> name for ever. </w:t>
      </w:r>
      <w:r w:rsidRPr="00AB1781">
        <w:rPr>
          <w:i/>
        </w:rPr>
        <w:t>(Pause)</w:t>
      </w:r>
    </w:p>
    <w:p w:rsidR="00950468" w:rsidRPr="00AB1781" w:rsidRDefault="00950468" w:rsidP="004E0D33">
      <w:pPr>
        <w:pStyle w:val="EnglishHangNoCoptic"/>
      </w:pPr>
      <w:r w:rsidRPr="00AB1781">
        <w:t xml:space="preserve">10 Yet now </w:t>
      </w:r>
      <w:r w:rsidR="001040C8">
        <w:t>You</w:t>
      </w:r>
      <w:r w:rsidRPr="00AB1781">
        <w:t xml:space="preserve"> </w:t>
      </w:r>
      <w:r w:rsidR="00556387">
        <w:t>have</w:t>
      </w:r>
      <w:r w:rsidRPr="00AB1781">
        <w:t xml:space="preserve"> rejected us and put us to shame.</w:t>
      </w:r>
    </w:p>
    <w:p w:rsidR="00950468" w:rsidRPr="00AB1781" w:rsidRDefault="00950468" w:rsidP="004E0D33">
      <w:pPr>
        <w:pStyle w:val="EnglishHangEndNoCoptic"/>
      </w:pPr>
      <w:r w:rsidRPr="00AB1781">
        <w:tab/>
        <w:t>by not going out with our armies, O God.</w:t>
      </w:r>
    </w:p>
    <w:p w:rsidR="00950468" w:rsidRPr="00AB1781" w:rsidRDefault="00950468" w:rsidP="004E0D33">
      <w:pPr>
        <w:pStyle w:val="EnglishHangNoCoptic"/>
      </w:pPr>
      <w:r w:rsidRPr="00AB1781">
        <w:t xml:space="preserve">11 </w:t>
      </w:r>
      <w:r w:rsidR="001040C8">
        <w:t>You</w:t>
      </w:r>
      <w:r w:rsidRPr="00AB1781">
        <w:t xml:space="preserve"> </w:t>
      </w:r>
      <w:r w:rsidR="00556387">
        <w:t>have</w:t>
      </w:r>
      <w:r w:rsidRPr="00AB1781">
        <w:t xml:space="preserve"> put us to flight before our enemies,</w:t>
      </w:r>
    </w:p>
    <w:p w:rsidR="00950468" w:rsidRPr="00AB1781" w:rsidRDefault="00950468" w:rsidP="004E0D33">
      <w:pPr>
        <w:pStyle w:val="EnglishHangEndNoCoptic"/>
      </w:pPr>
      <w:r w:rsidRPr="00AB1781">
        <w:tab/>
        <w:t>and those who hate us plunder us as they please.</w:t>
      </w:r>
    </w:p>
    <w:p w:rsidR="00950468" w:rsidRPr="00AB1781" w:rsidRDefault="00950468" w:rsidP="004E0D33">
      <w:pPr>
        <w:pStyle w:val="EnglishHangNoCoptic"/>
      </w:pPr>
      <w:r w:rsidRPr="00AB1781">
        <w:t xml:space="preserve">12 </w:t>
      </w:r>
      <w:r w:rsidR="001040C8">
        <w:t>You</w:t>
      </w:r>
      <w:r w:rsidRPr="00AB1781">
        <w:t xml:space="preserve"> </w:t>
      </w:r>
      <w:r w:rsidR="00556387">
        <w:t>have</w:t>
      </w:r>
      <w:r w:rsidRPr="00AB1781">
        <w:t xml:space="preserve"> given us up like sheep to be eaten</w:t>
      </w:r>
    </w:p>
    <w:p w:rsidR="00950468" w:rsidRPr="00AB1781" w:rsidRDefault="00950468" w:rsidP="004E0D33">
      <w:pPr>
        <w:pStyle w:val="EnglishHangEndNoCoptic"/>
      </w:pPr>
      <w:r w:rsidRPr="00AB1781">
        <w:tab/>
        <w:t xml:space="preserve">and </w:t>
      </w:r>
      <w:r w:rsidR="00556387">
        <w:t>have</w:t>
      </w:r>
      <w:r w:rsidRPr="00AB1781">
        <w:t xml:space="preserve"> scattered us among the nations.</w:t>
      </w:r>
    </w:p>
    <w:p w:rsidR="00950468" w:rsidRPr="00AB1781" w:rsidRDefault="00950468" w:rsidP="004E0D33">
      <w:pPr>
        <w:pStyle w:val="EnglishHangNoCoptic"/>
      </w:pPr>
      <w:r w:rsidRPr="00AB1781">
        <w:t xml:space="preserve">13 </w:t>
      </w:r>
      <w:r w:rsidR="001040C8">
        <w:t>You</w:t>
      </w:r>
      <w:r w:rsidRPr="00AB1781">
        <w:t xml:space="preserve"> </w:t>
      </w:r>
      <w:r w:rsidR="00556387">
        <w:t>have</w:t>
      </w:r>
      <w:r w:rsidRPr="00AB1781">
        <w:t xml:space="preserve"> sold </w:t>
      </w:r>
      <w:r w:rsidR="00E570CB">
        <w:t>Your</w:t>
      </w:r>
      <w:r w:rsidRPr="00AB1781">
        <w:t xml:space="preserve"> people for nothing,</w:t>
      </w:r>
    </w:p>
    <w:p w:rsidR="00950468" w:rsidRPr="004E0D33" w:rsidRDefault="00950468" w:rsidP="004E0D33">
      <w:pPr>
        <w:pStyle w:val="EnglishHangEndNoCoptic"/>
      </w:pPr>
      <w:r w:rsidRPr="00AB1781">
        <w:tab/>
        <w:t xml:space="preserve">and there is no gathering at </w:t>
      </w:r>
      <w:r w:rsidR="00E570CB">
        <w:t>Your</w:t>
      </w:r>
      <w:r w:rsidRPr="00AB1781">
        <w:t xml:space="preserve"> festivals.</w:t>
      </w:r>
    </w:p>
    <w:p w:rsidR="00950468" w:rsidRPr="00AB1781" w:rsidRDefault="00950468" w:rsidP="004E0D33">
      <w:pPr>
        <w:pStyle w:val="EnglishHangNoCoptic"/>
      </w:pPr>
      <w:r w:rsidRPr="00AB1781">
        <w:t xml:space="preserve">14 </w:t>
      </w:r>
      <w:r w:rsidR="001040C8">
        <w:t>You</w:t>
      </w:r>
      <w:r w:rsidRPr="00AB1781">
        <w:t xml:space="preserve"> </w:t>
      </w:r>
      <w:r w:rsidR="00556387">
        <w:t>have</w:t>
      </w:r>
      <w:r w:rsidRPr="00AB1781">
        <w:t xml:space="preserve"> made us the taunt of our neighbors,</w:t>
      </w:r>
    </w:p>
    <w:p w:rsidR="00950468" w:rsidRPr="00AB1781" w:rsidRDefault="00950468" w:rsidP="004E0D33">
      <w:pPr>
        <w:pStyle w:val="EnglishHangEndNoCoptic"/>
      </w:pPr>
      <w:r w:rsidRPr="00AB1781">
        <w:tab/>
        <w:t>a scorn and derision to those around us.</w:t>
      </w:r>
    </w:p>
    <w:p w:rsidR="00950468" w:rsidRPr="00AB1781" w:rsidRDefault="00950468" w:rsidP="004E0D33">
      <w:pPr>
        <w:pStyle w:val="EnglishHangNoCoptic"/>
      </w:pPr>
      <w:r w:rsidRPr="00AB1781">
        <w:t xml:space="preserve">15 </w:t>
      </w:r>
      <w:r w:rsidR="001040C8">
        <w:t>You</w:t>
      </w:r>
      <w:r w:rsidRPr="00AB1781">
        <w:t xml:space="preserve"> </w:t>
      </w:r>
      <w:r w:rsidR="00556387">
        <w:t>have</w:t>
      </w:r>
      <w:r w:rsidRPr="00AB1781">
        <w:t xml:space="preserve"> made us a byword among the nations,</w:t>
      </w:r>
    </w:p>
    <w:p w:rsidR="00950468" w:rsidRPr="00AB1781" w:rsidRDefault="00950468" w:rsidP="004E0D33">
      <w:pPr>
        <w:pStyle w:val="EnglishHangEndNoCoptic"/>
      </w:pPr>
      <w:r w:rsidRPr="00AB1781">
        <w:tab/>
        <w:t>a shaking of the head among the peoples.</w:t>
      </w:r>
    </w:p>
    <w:p w:rsidR="00950468" w:rsidRPr="00AB1781" w:rsidRDefault="00950468" w:rsidP="004E0D33">
      <w:pPr>
        <w:pStyle w:val="EnglishHangNoCoptic"/>
      </w:pPr>
      <w:r w:rsidRPr="00AB1781">
        <w:t>16 All day long my disgrace is before me,</w:t>
      </w:r>
    </w:p>
    <w:p w:rsidR="00950468" w:rsidRPr="00AB1781" w:rsidRDefault="00950468" w:rsidP="004E0D33">
      <w:pPr>
        <w:pStyle w:val="EnglishHangEndNoCoptic"/>
      </w:pPr>
      <w:r w:rsidRPr="00AB1781">
        <w:tab/>
        <w:t>and my face is covered with shame,</w:t>
      </w:r>
    </w:p>
    <w:p w:rsidR="00950468" w:rsidRPr="00AB1781" w:rsidRDefault="00950468" w:rsidP="004E0D33">
      <w:pPr>
        <w:pStyle w:val="EnglishHangNoCoptic"/>
      </w:pPr>
      <w:r w:rsidRPr="00AB1781">
        <w:t>17 at the voice of the taunter and blasphemer,</w:t>
      </w:r>
    </w:p>
    <w:p w:rsidR="00950468" w:rsidRPr="00AB1781" w:rsidRDefault="00950468" w:rsidP="004E0D33">
      <w:pPr>
        <w:pStyle w:val="EnglishHangEndNoCoptic"/>
      </w:pPr>
      <w:r w:rsidRPr="00AB1781">
        <w:tab/>
        <w:t>at the sight of the enemy and avenger.</w:t>
      </w:r>
    </w:p>
    <w:p w:rsidR="00950468" w:rsidRPr="00AB1781" w:rsidRDefault="00950468" w:rsidP="004E0D33">
      <w:pPr>
        <w:pStyle w:val="EnglishHangNoCoptic"/>
      </w:pPr>
      <w:r w:rsidRPr="00AB1781">
        <w:t>18 All this has come upon us,</w:t>
      </w:r>
    </w:p>
    <w:p w:rsidR="00950468" w:rsidRPr="00AB1781" w:rsidRDefault="00950468" w:rsidP="004E0D33">
      <w:pPr>
        <w:pStyle w:val="EnglishHangNoCoptic"/>
      </w:pPr>
      <w:r w:rsidRPr="00AB1781">
        <w:tab/>
        <w:t xml:space="preserve">yet we had not forgotten </w:t>
      </w:r>
      <w:r w:rsidR="001040C8">
        <w:t>You</w:t>
      </w:r>
    </w:p>
    <w:p w:rsidR="00950468" w:rsidRPr="00AB1781" w:rsidRDefault="00950468" w:rsidP="004E0D33">
      <w:pPr>
        <w:pStyle w:val="EnglishHangEndNoCoptic"/>
      </w:pPr>
      <w:r w:rsidRPr="00AB1781">
        <w:tab/>
        <w:t xml:space="preserve">or broken </w:t>
      </w:r>
      <w:r w:rsidR="00E570CB">
        <w:t>Your</w:t>
      </w:r>
      <w:r w:rsidRPr="00AB1781">
        <w:t xml:space="preserve"> covenant.</w:t>
      </w:r>
    </w:p>
    <w:p w:rsidR="00950468" w:rsidRPr="00AB1781" w:rsidRDefault="00950468" w:rsidP="004E0D33">
      <w:pPr>
        <w:pStyle w:val="EnglishHangNoCoptic"/>
      </w:pPr>
      <w:r w:rsidRPr="00AB1781">
        <w:t xml:space="preserve">19 We have not withdrawn our hearts from </w:t>
      </w:r>
      <w:r w:rsidR="001040C8">
        <w:t>You</w:t>
      </w:r>
      <w:r w:rsidRPr="00AB1781">
        <w:t>,</w:t>
      </w:r>
    </w:p>
    <w:p w:rsidR="00950468" w:rsidRPr="00AB1781" w:rsidRDefault="00950468" w:rsidP="004E0D33">
      <w:pPr>
        <w:pStyle w:val="EnglishHangEndNoCoptic"/>
      </w:pPr>
      <w:r w:rsidRPr="00AB1781">
        <w:tab/>
        <w:t xml:space="preserve">yet </w:t>
      </w:r>
      <w:r w:rsidR="001040C8">
        <w:t>You</w:t>
      </w:r>
      <w:r w:rsidRPr="00AB1781">
        <w:t xml:space="preserve"> </w:t>
      </w:r>
      <w:r w:rsidR="00556387">
        <w:t>have</w:t>
      </w:r>
      <w:r w:rsidRPr="00AB1781">
        <w:t xml:space="preserve"> turned our steps from </w:t>
      </w:r>
      <w:r w:rsidR="00E570CB">
        <w:t>Your</w:t>
      </w:r>
      <w:r w:rsidRPr="00AB1781">
        <w:t xml:space="preserve"> way.</w:t>
      </w:r>
    </w:p>
    <w:p w:rsidR="00950468" w:rsidRPr="00AB1781" w:rsidRDefault="00950468" w:rsidP="004E0D33">
      <w:pPr>
        <w:pStyle w:val="EnglishHangNoCoptic"/>
      </w:pPr>
      <w:r w:rsidRPr="00AB1781">
        <w:t xml:space="preserve">20 For </w:t>
      </w:r>
      <w:r w:rsidR="001040C8">
        <w:t>You</w:t>
      </w:r>
      <w:r w:rsidRPr="00AB1781">
        <w:t xml:space="preserve"> </w:t>
      </w:r>
      <w:r w:rsidR="00556387">
        <w:t>have</w:t>
      </w:r>
      <w:r w:rsidRPr="00AB1781">
        <w:t xml:space="preserve"> humbled us in a place of affliction</w:t>
      </w:r>
    </w:p>
    <w:p w:rsidR="00950468" w:rsidRPr="00AB1781" w:rsidRDefault="00950468" w:rsidP="004E0D33">
      <w:pPr>
        <w:pStyle w:val="EnglishHangEndNoCoptic"/>
      </w:pPr>
      <w:r w:rsidRPr="00AB1781">
        <w:tab/>
        <w:t>and covered us with the shadow of death.</w:t>
      </w:r>
    </w:p>
    <w:p w:rsidR="00950468" w:rsidRPr="00AB1781" w:rsidRDefault="00950468" w:rsidP="004E0D33">
      <w:pPr>
        <w:pStyle w:val="EnglishHangNoCoptic"/>
      </w:pPr>
      <w:r w:rsidRPr="00AB1781">
        <w:t>21 If we have forgotten the name of our God,</w:t>
      </w:r>
      <w:r w:rsidRPr="00AB1781">
        <w:rPr>
          <w:rStyle w:val="FootnoteReference"/>
        </w:rPr>
        <w:footnoteReference w:id="153"/>
      </w:r>
    </w:p>
    <w:p w:rsidR="00950468" w:rsidRPr="00AB1781" w:rsidRDefault="00950468" w:rsidP="004E0D33">
      <w:pPr>
        <w:pStyle w:val="EnglishHangEndNoCoptic"/>
      </w:pPr>
      <w:r w:rsidRPr="00AB1781">
        <w:tab/>
        <w:t>or stretched out our hands to a strange god,</w:t>
      </w:r>
    </w:p>
    <w:p w:rsidR="00950468" w:rsidRPr="00AB1781" w:rsidRDefault="00950468" w:rsidP="004E0D33">
      <w:pPr>
        <w:pStyle w:val="EnglishHangNoCoptic"/>
      </w:pPr>
    </w:p>
    <w:p w:rsidR="00950468" w:rsidRPr="00AB1781" w:rsidRDefault="00950468" w:rsidP="004E0D33">
      <w:pPr>
        <w:pStyle w:val="EnglishHangNoCoptic"/>
      </w:pPr>
      <w:r w:rsidRPr="00AB1781">
        <w:t>22 will not God require us to answer for it?</w:t>
      </w:r>
    </w:p>
    <w:p w:rsidR="00950468" w:rsidRPr="00AB1781" w:rsidRDefault="00950468" w:rsidP="004E0D33">
      <w:pPr>
        <w:pStyle w:val="EnglishHangEndNoCoptic"/>
      </w:pPr>
      <w:r w:rsidRPr="00AB1781">
        <w:tab/>
        <w:t>For He knows the secrets of the heart.</w:t>
      </w:r>
    </w:p>
    <w:p w:rsidR="00950468" w:rsidRPr="00AB1781" w:rsidRDefault="00950468" w:rsidP="004E0D33">
      <w:pPr>
        <w:pStyle w:val="EnglishHangNoCoptic"/>
      </w:pPr>
      <w:r w:rsidRPr="00AB1781">
        <w:t xml:space="preserve">23 Yet for </w:t>
      </w:r>
      <w:r w:rsidR="00E570CB">
        <w:t>Your</w:t>
      </w:r>
      <w:r w:rsidRPr="00AB1781">
        <w:t xml:space="preserve"> sake we are being killed all day long,</w:t>
      </w:r>
      <w:r w:rsidRPr="00AB1781">
        <w:rPr>
          <w:rStyle w:val="FootnoteReference"/>
        </w:rPr>
        <w:footnoteReference w:id="154"/>
      </w:r>
    </w:p>
    <w:p w:rsidR="00950468" w:rsidRPr="00AB1781" w:rsidRDefault="00950468" w:rsidP="004E0D33">
      <w:pPr>
        <w:pStyle w:val="EnglishHangEndNoCoptic"/>
      </w:pPr>
      <w:r w:rsidRPr="00AB1781">
        <w:lastRenderedPageBreak/>
        <w:tab/>
        <w:t>we are counted as sheep for slaughter.</w:t>
      </w:r>
    </w:p>
    <w:p w:rsidR="00950468" w:rsidRPr="00AB1781" w:rsidRDefault="00950468" w:rsidP="004E0D33">
      <w:pPr>
        <w:pStyle w:val="EnglishHangNoCoptic"/>
      </w:pPr>
      <w:r w:rsidRPr="00AB1781">
        <w:t xml:space="preserve">24 Awake, why </w:t>
      </w:r>
      <w:r w:rsidR="001040C8">
        <w:t>do You sleep</w:t>
      </w:r>
      <w:r w:rsidRPr="00AB1781">
        <w:t>, O Lord?</w:t>
      </w:r>
    </w:p>
    <w:p w:rsidR="00950468" w:rsidRPr="00AB1781" w:rsidRDefault="00950468" w:rsidP="004E0D33">
      <w:pPr>
        <w:pStyle w:val="EnglishHangEndNoCoptic"/>
      </w:pPr>
      <w:r w:rsidRPr="00AB1781">
        <w:tab/>
        <w:t>Arise, reject us not for ever.</w:t>
      </w:r>
    </w:p>
    <w:p w:rsidR="00950468" w:rsidRPr="00AB1781" w:rsidRDefault="00950468" w:rsidP="004E0D33">
      <w:pPr>
        <w:pStyle w:val="EnglishHangNoCoptic"/>
      </w:pPr>
      <w:r w:rsidRPr="00AB1781">
        <w:t xml:space="preserve">25 Why turn </w:t>
      </w:r>
      <w:r w:rsidR="00E570CB">
        <w:t>Your</w:t>
      </w:r>
      <w:r w:rsidRPr="00AB1781">
        <w:t xml:space="preserve"> face away</w:t>
      </w:r>
    </w:p>
    <w:p w:rsidR="00950468" w:rsidRPr="00AB1781" w:rsidRDefault="00950468" w:rsidP="004E0D33">
      <w:pPr>
        <w:pStyle w:val="EnglishHangEndNoCoptic"/>
      </w:pPr>
      <w:r w:rsidRPr="00AB1781">
        <w:tab/>
        <w:t>and forget our need and our affliction?</w:t>
      </w:r>
    </w:p>
    <w:p w:rsidR="00950468" w:rsidRPr="00AB1781" w:rsidRDefault="00950468" w:rsidP="004E0D33">
      <w:pPr>
        <w:pStyle w:val="EnglishHangNoCoptic"/>
      </w:pPr>
      <w:r w:rsidRPr="00AB1781">
        <w:t>26 For our soul is humbled to the dust;</w:t>
      </w:r>
    </w:p>
    <w:p w:rsidR="00950468" w:rsidRPr="00AB1781" w:rsidRDefault="00950468" w:rsidP="004E0D33">
      <w:pPr>
        <w:pStyle w:val="EnglishHangEndNoCoptic"/>
      </w:pPr>
      <w:r w:rsidRPr="00AB1781">
        <w:tab/>
        <w:t>our belly hugs the earth.</w:t>
      </w:r>
    </w:p>
    <w:p w:rsidR="00950468" w:rsidRPr="00AB1781" w:rsidRDefault="00950468" w:rsidP="004E0D33">
      <w:pPr>
        <w:pStyle w:val="EnglishHangNoCoptic"/>
      </w:pPr>
      <w:r w:rsidRPr="00AB1781">
        <w:t>27 Arise, O Lord, help us</w:t>
      </w:r>
    </w:p>
    <w:p w:rsidR="00950468" w:rsidRPr="004E0D33" w:rsidRDefault="00950468" w:rsidP="004E0D33">
      <w:pPr>
        <w:pStyle w:val="EnglishHangEndNoCoptic"/>
      </w:pPr>
      <w:r w:rsidRPr="00AB1781">
        <w:tab/>
        <w:t xml:space="preserve">and redeem us for </w:t>
      </w:r>
      <w:r w:rsidR="00E570CB">
        <w:t>Your</w:t>
      </w:r>
      <w:r w:rsidRPr="00AB1781">
        <w:t xml:space="preserve"> name’s sake.</w:t>
      </w:r>
    </w:p>
    <w:p w:rsidR="00950468" w:rsidRPr="004E0D33" w:rsidRDefault="004E0D33" w:rsidP="004E0D33">
      <w:pPr>
        <w:pStyle w:val="Heading3"/>
      </w:pPr>
      <w:bookmarkStart w:id="853" w:name="_Ref412110857"/>
      <w:r>
        <w:t>Psalm</w:t>
      </w:r>
      <w:r w:rsidR="00950468" w:rsidRPr="00AB1781">
        <w:t xml:space="preserve"> 44</w:t>
      </w:r>
      <w:r>
        <w:t>: My heart is bubbling over with a good word</w:t>
      </w:r>
      <w:bookmarkEnd w:id="853"/>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rsidR="00950468" w:rsidRPr="00AB1781" w:rsidRDefault="00950468" w:rsidP="004E0D33">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Wedding Song of the Warrior King</w:t>
      </w:r>
    </w:p>
    <w:p w:rsidR="00950468" w:rsidRPr="00AB1781" w:rsidRDefault="00950468" w:rsidP="004E0D33">
      <w:pPr>
        <w:pStyle w:val="Rubric"/>
      </w:pPr>
      <w:r w:rsidRPr="00AB1781">
        <w:t>1 (For those who are to be changed. For the sons of Korab. For contemplation. A song of the Beloved)</w:t>
      </w:r>
    </w:p>
    <w:p w:rsidR="00950468" w:rsidRPr="00AB1781" w:rsidRDefault="00950468" w:rsidP="004E0D33">
      <w:pPr>
        <w:pStyle w:val="EnglishHangNoCoptic"/>
      </w:pPr>
      <w:r w:rsidRPr="00AB1781">
        <w:t>2 My heart is bubbling over with a good word;</w:t>
      </w:r>
      <w:r w:rsidRPr="00AB1781">
        <w:rPr>
          <w:rStyle w:val="FootnoteReference"/>
        </w:rPr>
        <w:footnoteReference w:id="155"/>
      </w:r>
    </w:p>
    <w:p w:rsidR="00950468" w:rsidRPr="00AB1781" w:rsidRDefault="00950468" w:rsidP="004E0D33">
      <w:pPr>
        <w:pStyle w:val="EnglishHangNoCoptic"/>
      </w:pPr>
      <w:r w:rsidRPr="00AB1781">
        <w:tab/>
        <w:t>I address my works to the King.</w:t>
      </w:r>
    </w:p>
    <w:p w:rsidR="00950468" w:rsidRPr="00AB1781" w:rsidRDefault="00950468" w:rsidP="008242AB">
      <w:pPr>
        <w:pStyle w:val="EnglishHangEndNoCoptic"/>
      </w:pPr>
      <w:r w:rsidRPr="00AB1781">
        <w:tab/>
        <w:t>My tongue is the pen of a ready writer.</w:t>
      </w:r>
    </w:p>
    <w:p w:rsidR="00950468" w:rsidRPr="00AB1781" w:rsidRDefault="00950468" w:rsidP="004E0D33">
      <w:pPr>
        <w:pStyle w:val="EnglishHangNoCoptic"/>
      </w:pPr>
      <w:r w:rsidRPr="00AB1781">
        <w:t xml:space="preserve">3 </w:t>
      </w:r>
      <w:r w:rsidR="001040C8">
        <w:t>You</w:t>
      </w:r>
      <w:r w:rsidRPr="00AB1781">
        <w:t xml:space="preserve"> </w:t>
      </w:r>
      <w:r w:rsidR="001040C8" w:rsidRPr="00AB1781">
        <w:t>are</w:t>
      </w:r>
      <w:r w:rsidRPr="00AB1781">
        <w:t xml:space="preserve"> lovely with a beauty beyond the sons of men;</w:t>
      </w:r>
    </w:p>
    <w:p w:rsidR="00950468" w:rsidRPr="00AB1781" w:rsidRDefault="00950468" w:rsidP="004E0D33">
      <w:pPr>
        <w:pStyle w:val="EnglishHangNoCoptic"/>
      </w:pPr>
      <w:r w:rsidRPr="00AB1781">
        <w:tab/>
        <w:t xml:space="preserve">grace pours from </w:t>
      </w:r>
      <w:r w:rsidR="00E570CB">
        <w:t>Your</w:t>
      </w:r>
      <w:r w:rsidRPr="00AB1781">
        <w:t xml:space="preserve"> lips;</w:t>
      </w:r>
    </w:p>
    <w:p w:rsidR="00950468" w:rsidRPr="00AB1781" w:rsidRDefault="00950468" w:rsidP="008242AB">
      <w:pPr>
        <w:pStyle w:val="EnglishHangEndNoCoptic"/>
      </w:pPr>
      <w:r w:rsidRPr="00AB1781">
        <w:tab/>
        <w:t xml:space="preserve">therefore God has blessed </w:t>
      </w:r>
      <w:r w:rsidR="001040C8">
        <w:t>You</w:t>
      </w:r>
      <w:r w:rsidRPr="00AB1781">
        <w:t xml:space="preserve"> for ever.</w:t>
      </w:r>
    </w:p>
    <w:p w:rsidR="00950468" w:rsidRPr="00AB1781" w:rsidRDefault="00950468" w:rsidP="004E0D33">
      <w:pPr>
        <w:pStyle w:val="EnglishHangNoCoptic"/>
      </w:pPr>
      <w:r w:rsidRPr="00AB1781">
        <w:t xml:space="preserve">4 Gird </w:t>
      </w:r>
      <w:r w:rsidR="00E570CB">
        <w:t>Your</w:t>
      </w:r>
      <w:r w:rsidRPr="00AB1781">
        <w:t xml:space="preserve"> sword on </w:t>
      </w:r>
      <w:r w:rsidR="00E570CB">
        <w:t>Your</w:t>
      </w:r>
      <w:r w:rsidRPr="00AB1781">
        <w:t xml:space="preserve"> thigh, O Mighty Warrior,</w:t>
      </w:r>
      <w:r w:rsidRPr="00AB1781">
        <w:rPr>
          <w:rStyle w:val="FootnoteReference"/>
        </w:rPr>
        <w:footnoteReference w:id="156"/>
      </w:r>
    </w:p>
    <w:p w:rsidR="00950468" w:rsidRPr="00AB1781" w:rsidRDefault="00950468" w:rsidP="008242AB">
      <w:pPr>
        <w:pStyle w:val="EnglishHangEndNoCoptic"/>
      </w:pPr>
      <w:r w:rsidRPr="00AB1781">
        <w:tab/>
        <w:t>in thy splendor and beauty.</w:t>
      </w:r>
    </w:p>
    <w:p w:rsidR="00950468" w:rsidRPr="00AB1781" w:rsidRDefault="00950468" w:rsidP="004E0D33">
      <w:pPr>
        <w:pStyle w:val="EnglishHangNoCoptic"/>
      </w:pPr>
      <w:r w:rsidRPr="00AB1781">
        <w:t xml:space="preserve">5 Draw </w:t>
      </w:r>
      <w:r w:rsidR="00E570CB">
        <w:t>Your</w:t>
      </w:r>
      <w:r w:rsidRPr="00AB1781">
        <w:t xml:space="preserve"> bow and prosper and reign</w:t>
      </w:r>
    </w:p>
    <w:p w:rsidR="00950468" w:rsidRPr="00AB1781" w:rsidRDefault="00950468" w:rsidP="004E0D33">
      <w:pPr>
        <w:pStyle w:val="EnglishHangNoCoptic"/>
      </w:pPr>
      <w:r w:rsidRPr="00AB1781">
        <w:tab/>
        <w:t>in the cause of truth and meekness and justice;</w:t>
      </w:r>
    </w:p>
    <w:p w:rsidR="00950468" w:rsidRPr="00AB1781" w:rsidRDefault="00950468" w:rsidP="008242AB">
      <w:pPr>
        <w:pStyle w:val="EnglishHangEndNoCoptic"/>
      </w:pPr>
      <w:r w:rsidRPr="00AB1781">
        <w:tab/>
        <w:t xml:space="preserve">and </w:t>
      </w:r>
      <w:r w:rsidR="00E570CB">
        <w:t>Your</w:t>
      </w:r>
      <w:r w:rsidRPr="00AB1781">
        <w:t xml:space="preserve"> right hand will guide </w:t>
      </w:r>
      <w:r w:rsidR="001040C8">
        <w:t>You</w:t>
      </w:r>
      <w:r w:rsidRPr="00AB1781">
        <w:t xml:space="preserve"> wonderfully.</w:t>
      </w:r>
    </w:p>
    <w:p w:rsidR="00950468" w:rsidRPr="00AB1781" w:rsidRDefault="00950468" w:rsidP="004E0D33">
      <w:pPr>
        <w:pStyle w:val="EnglishHangNoCoptic"/>
      </w:pPr>
      <w:r w:rsidRPr="00AB1781">
        <w:t xml:space="preserve">6 </w:t>
      </w:r>
      <w:r w:rsidR="00E570CB">
        <w:t>Your</w:t>
      </w:r>
      <w:r w:rsidRPr="00AB1781">
        <w:t xml:space="preserve"> arrows are sharp, O Mighty Warrior,</w:t>
      </w:r>
    </w:p>
    <w:p w:rsidR="00950468" w:rsidRPr="00AB1781" w:rsidRDefault="00950468" w:rsidP="004E0D33">
      <w:pPr>
        <w:pStyle w:val="EnglishHangNoCoptic"/>
      </w:pPr>
      <w:r w:rsidRPr="00AB1781">
        <w:lastRenderedPageBreak/>
        <w:tab/>
        <w:t>in the heart of the King’s enemies;</w:t>
      </w:r>
      <w:r w:rsidRPr="00AB1781">
        <w:rPr>
          <w:rStyle w:val="FootnoteReference"/>
        </w:rPr>
        <w:footnoteReference w:id="157"/>
      </w:r>
    </w:p>
    <w:p w:rsidR="00950468" w:rsidRPr="00AB1781" w:rsidRDefault="00950468" w:rsidP="008242AB">
      <w:pPr>
        <w:pStyle w:val="EnglishHangEndNoCoptic"/>
      </w:pPr>
      <w:r w:rsidRPr="00AB1781">
        <w:tab/>
        <w:t xml:space="preserve">peoples will fall under </w:t>
      </w:r>
      <w:r w:rsidR="001040C8">
        <w:t>You</w:t>
      </w:r>
      <w:r w:rsidRPr="00AB1781">
        <w:t>.</w:t>
      </w:r>
    </w:p>
    <w:p w:rsidR="00950468" w:rsidRPr="00AB1781" w:rsidRDefault="00950468" w:rsidP="004E0D33">
      <w:pPr>
        <w:pStyle w:val="EnglishHangNoCoptic"/>
      </w:pPr>
      <w:r w:rsidRPr="00AB1781">
        <w:t xml:space="preserve">7 </w:t>
      </w:r>
      <w:r w:rsidR="00E570CB">
        <w:t>Your</w:t>
      </w:r>
      <w:r w:rsidRPr="00AB1781">
        <w:t xml:space="preserve"> throne, O God, is for ever and ever;</w:t>
      </w:r>
    </w:p>
    <w:p w:rsidR="00950468" w:rsidRPr="00AB1781" w:rsidRDefault="00950468" w:rsidP="008242AB">
      <w:pPr>
        <w:pStyle w:val="EnglishHangEndNoCoptic"/>
      </w:pPr>
      <w:r w:rsidRPr="00AB1781">
        <w:tab/>
        <w:t xml:space="preserve">the sceptre of </w:t>
      </w:r>
      <w:r w:rsidR="00E570CB">
        <w:t>Your</w:t>
      </w:r>
      <w:r w:rsidRPr="00AB1781">
        <w:t xml:space="preserve"> Kingdom is a rod of justice.</w:t>
      </w:r>
    </w:p>
    <w:p w:rsidR="00950468" w:rsidRPr="00AB1781" w:rsidRDefault="00950468" w:rsidP="004E0D33">
      <w:pPr>
        <w:pStyle w:val="EnglishHangNoCoptic"/>
      </w:pPr>
      <w:r w:rsidRPr="00AB1781">
        <w:t xml:space="preserve">8 </w:t>
      </w:r>
      <w:r w:rsidR="001040C8">
        <w:t>You</w:t>
      </w:r>
      <w:r w:rsidRPr="00AB1781">
        <w:t xml:space="preserve"> </w:t>
      </w:r>
      <w:r w:rsidR="00556387">
        <w:t>have</w:t>
      </w:r>
      <w:r w:rsidRPr="00AB1781">
        <w:t xml:space="preserve"> loved right and hated wrong.</w:t>
      </w:r>
    </w:p>
    <w:p w:rsidR="00950468" w:rsidRPr="00AB1781" w:rsidRDefault="00950468" w:rsidP="004E0D33">
      <w:pPr>
        <w:pStyle w:val="EnglishHangNoCoptic"/>
      </w:pPr>
      <w:r w:rsidRPr="00AB1781">
        <w:tab/>
        <w:t xml:space="preserve">Therefore God. </w:t>
      </w:r>
      <w:r w:rsidR="00E570CB">
        <w:t>Your</w:t>
      </w:r>
      <w:r w:rsidRPr="00AB1781">
        <w:t xml:space="preserve"> God, has anointed </w:t>
      </w:r>
      <w:r w:rsidR="001040C8">
        <w:t>You</w:t>
      </w:r>
    </w:p>
    <w:p w:rsidR="00950468" w:rsidRPr="00AB1781" w:rsidRDefault="00950468" w:rsidP="008242AB">
      <w:pPr>
        <w:pStyle w:val="EnglishHangEndNoCoptic"/>
      </w:pPr>
      <w:r w:rsidRPr="00AB1781">
        <w:tab/>
        <w:t xml:space="preserve">with the oil of gladness beyond </w:t>
      </w:r>
      <w:r w:rsidR="00E570CB">
        <w:t>Your</w:t>
      </w:r>
      <w:r w:rsidRPr="00AB1781">
        <w:t xml:space="preserve"> fellows.</w:t>
      </w:r>
      <w:r w:rsidRPr="00AB1781">
        <w:rPr>
          <w:rStyle w:val="FootnoteReference"/>
        </w:rPr>
        <w:footnoteReference w:id="158"/>
      </w:r>
    </w:p>
    <w:p w:rsidR="00950468" w:rsidRPr="00AB1781" w:rsidRDefault="00950468" w:rsidP="004E0D33">
      <w:pPr>
        <w:pStyle w:val="EnglishHangNoCoptic"/>
      </w:pPr>
      <w:r w:rsidRPr="00AB1781">
        <w:t xml:space="preserve">9 </w:t>
      </w:r>
      <w:r w:rsidR="00E570CB">
        <w:t>Your</w:t>
      </w:r>
      <w:r w:rsidRPr="00AB1781">
        <w:t xml:space="preserve"> garments are fragrant with myrrh, aloes and cassia,</w:t>
      </w:r>
    </w:p>
    <w:p w:rsidR="00950468" w:rsidRPr="00AB1781" w:rsidRDefault="00950468" w:rsidP="008242AB">
      <w:pPr>
        <w:pStyle w:val="EnglishHangEndNoCoptic"/>
      </w:pPr>
      <w:r w:rsidRPr="00AB1781">
        <w:tab/>
        <w:t xml:space="preserve">from the ivory palaces which gladden </w:t>
      </w:r>
      <w:r w:rsidR="001040C8">
        <w:t>You</w:t>
      </w:r>
      <w:r w:rsidRPr="00AB1781">
        <w:t>.</w:t>
      </w:r>
    </w:p>
    <w:p w:rsidR="00950468" w:rsidRPr="00AB1781" w:rsidRDefault="00950468" w:rsidP="004E0D33">
      <w:pPr>
        <w:pStyle w:val="EnglishHangNoCoptic"/>
      </w:pPr>
      <w:r w:rsidRPr="00AB1781">
        <w:t xml:space="preserve">10 Kings’ daughters are among </w:t>
      </w:r>
      <w:r w:rsidR="00E570CB">
        <w:t>Your</w:t>
      </w:r>
      <w:r w:rsidRPr="00AB1781">
        <w:t xml:space="preserve"> ladies of honor.</w:t>
      </w:r>
    </w:p>
    <w:p w:rsidR="00950468" w:rsidRPr="00AB1781" w:rsidRDefault="00950468" w:rsidP="004E0D33">
      <w:pPr>
        <w:pStyle w:val="EnglishHangNoCoptic"/>
      </w:pPr>
      <w:r w:rsidRPr="00AB1781">
        <w:tab/>
        <w:t xml:space="preserve">On </w:t>
      </w:r>
      <w:r w:rsidR="00E570CB">
        <w:t>Your</w:t>
      </w:r>
      <w:r w:rsidRPr="00AB1781">
        <w:t xml:space="preserve"> right hand stands the queen</w:t>
      </w:r>
    </w:p>
    <w:p w:rsidR="00950468" w:rsidRPr="00AB1781" w:rsidRDefault="00950468" w:rsidP="008242AB">
      <w:pPr>
        <w:pStyle w:val="EnglishHangEndNoCoptic"/>
      </w:pPr>
      <w:r w:rsidRPr="00AB1781">
        <w:tab/>
        <w:t>arrayed in gold inwrought with many colors.</w:t>
      </w:r>
    </w:p>
    <w:p w:rsidR="00950468" w:rsidRPr="00AB1781" w:rsidRDefault="00950468" w:rsidP="004E0D33">
      <w:pPr>
        <w:pStyle w:val="EnglishHangNoCoptic"/>
      </w:pPr>
      <w:r w:rsidRPr="00AB1781">
        <w:t>11 Listen, my daughter, and see, and incline your ear;</w:t>
      </w:r>
    </w:p>
    <w:p w:rsidR="00950468" w:rsidRPr="00AB1781" w:rsidRDefault="00950468" w:rsidP="008242AB">
      <w:pPr>
        <w:pStyle w:val="EnglishHangEndNoCoptic"/>
      </w:pPr>
      <w:r w:rsidRPr="00AB1781">
        <w:tab/>
        <w:t>and forget your people and your father’s house.</w:t>
      </w:r>
    </w:p>
    <w:p w:rsidR="00950468" w:rsidRPr="00AB1781" w:rsidRDefault="00950468" w:rsidP="004E0D33">
      <w:pPr>
        <w:pStyle w:val="EnglishHangNoCoptic"/>
      </w:pPr>
      <w:r w:rsidRPr="00AB1781">
        <w:t>12 Then the King will desire your beauty,</w:t>
      </w:r>
    </w:p>
    <w:p w:rsidR="00950468" w:rsidRPr="008242AB" w:rsidRDefault="00950468" w:rsidP="008242AB">
      <w:pPr>
        <w:pStyle w:val="EnglishHangEndNoCoptic"/>
      </w:pPr>
      <w:r w:rsidRPr="00AB1781">
        <w:tab/>
        <w:t>for He is your Lord and you shall worship Him.</w:t>
      </w:r>
    </w:p>
    <w:p w:rsidR="00950468" w:rsidRPr="00AB1781" w:rsidRDefault="00950468" w:rsidP="004E0D33">
      <w:pPr>
        <w:pStyle w:val="EnglishHangNoCoptic"/>
      </w:pPr>
      <w:r w:rsidRPr="00AB1781">
        <w:t xml:space="preserve">13 And the daughter of Tyre will worship </w:t>
      </w:r>
      <w:r w:rsidR="001040C8">
        <w:t>You</w:t>
      </w:r>
      <w:r w:rsidRPr="00AB1781">
        <w:t xml:space="preserve"> with gifts;</w:t>
      </w:r>
    </w:p>
    <w:p w:rsidR="00950468" w:rsidRPr="00AB1781" w:rsidRDefault="00950468" w:rsidP="008242AB">
      <w:pPr>
        <w:pStyle w:val="EnglishHangEndNoCoptic"/>
      </w:pPr>
      <w:r w:rsidRPr="00AB1781">
        <w:tab/>
        <w:t xml:space="preserve">the richest of the people will entreat </w:t>
      </w:r>
      <w:r w:rsidR="00E570CB">
        <w:t>Your</w:t>
      </w:r>
      <w:r w:rsidRPr="00AB1781">
        <w:t xml:space="preserve"> favor.</w:t>
      </w:r>
      <w:r w:rsidRPr="00AB1781">
        <w:rPr>
          <w:rStyle w:val="FootnoteReference"/>
        </w:rPr>
        <w:footnoteReference w:id="159"/>
      </w:r>
    </w:p>
    <w:p w:rsidR="00950468" w:rsidRPr="00AB1781" w:rsidRDefault="00950468" w:rsidP="004E0D33">
      <w:pPr>
        <w:pStyle w:val="EnglishHangNoCoptic"/>
      </w:pPr>
      <w:r w:rsidRPr="00AB1781">
        <w:t>14 All the glory of the King’s daughter is within,</w:t>
      </w:r>
    </w:p>
    <w:p w:rsidR="00950468" w:rsidRPr="00AB1781" w:rsidRDefault="00950468" w:rsidP="008242AB">
      <w:pPr>
        <w:pStyle w:val="EnglishHangEndNoCoptic"/>
      </w:pPr>
      <w:r w:rsidRPr="00AB1781">
        <w:tab/>
        <w:t xml:space="preserve">though she is arrayed in </w:t>
      </w:r>
      <w:r w:rsidR="00004BA4" w:rsidRPr="00AB1781">
        <w:t>tasseled</w:t>
      </w:r>
      <w:r w:rsidRPr="00AB1781">
        <w:t xml:space="preserve"> gold inwrought with many colors.</w:t>
      </w:r>
    </w:p>
    <w:p w:rsidR="00950468" w:rsidRPr="00AB1781" w:rsidRDefault="00950468" w:rsidP="004E0D33">
      <w:pPr>
        <w:pStyle w:val="EnglishHangNoCoptic"/>
      </w:pPr>
      <w:r w:rsidRPr="00AB1781">
        <w:t>15 The virgins in her train will be brought to the King;</w:t>
      </w:r>
    </w:p>
    <w:p w:rsidR="00950468" w:rsidRPr="00AB1781" w:rsidRDefault="00950468" w:rsidP="008242AB">
      <w:pPr>
        <w:pStyle w:val="EnglishHangEndNoCoptic"/>
      </w:pPr>
      <w:r w:rsidRPr="00AB1781">
        <w:tab/>
        <w:t xml:space="preserve">those near her will be brought to </w:t>
      </w:r>
      <w:r w:rsidR="001040C8">
        <w:t>You</w:t>
      </w:r>
      <w:r w:rsidRPr="00AB1781">
        <w:t>.</w:t>
      </w:r>
    </w:p>
    <w:p w:rsidR="00950468" w:rsidRPr="00AB1781" w:rsidRDefault="00950468" w:rsidP="004E0D33">
      <w:pPr>
        <w:pStyle w:val="EnglishHangNoCoptic"/>
      </w:pPr>
      <w:r w:rsidRPr="00AB1781">
        <w:t>16 They will be brought with joy and gladness;</w:t>
      </w:r>
    </w:p>
    <w:p w:rsidR="00950468" w:rsidRPr="00AB1781" w:rsidRDefault="00950468" w:rsidP="008242AB">
      <w:pPr>
        <w:pStyle w:val="EnglishHangEndNoCoptic"/>
      </w:pPr>
      <w:r w:rsidRPr="00AB1781">
        <w:tab/>
        <w:t>they will be led into the King’s temple.</w:t>
      </w:r>
    </w:p>
    <w:p w:rsidR="00950468" w:rsidRPr="00AB1781" w:rsidRDefault="00950468" w:rsidP="004E0D33">
      <w:pPr>
        <w:pStyle w:val="EnglishHangNoCoptic"/>
      </w:pPr>
      <w:r w:rsidRPr="00AB1781">
        <w:t xml:space="preserve">17 Instead of </w:t>
      </w:r>
      <w:r w:rsidR="00E570CB">
        <w:t>Your</w:t>
      </w:r>
      <w:r w:rsidRPr="00AB1781">
        <w:t xml:space="preserve"> fathers, sons are born to </w:t>
      </w:r>
      <w:r w:rsidR="001040C8">
        <w:t>You</w:t>
      </w:r>
      <w:r w:rsidRPr="00AB1781">
        <w:t>;</w:t>
      </w:r>
    </w:p>
    <w:p w:rsidR="00950468" w:rsidRPr="00AB1781" w:rsidRDefault="00950468" w:rsidP="008242AB">
      <w:pPr>
        <w:pStyle w:val="EnglishHangEndNoCoptic"/>
      </w:pPr>
      <w:r w:rsidRPr="00AB1781">
        <w:tab/>
      </w:r>
      <w:r w:rsidR="001040C8">
        <w:t>You</w:t>
      </w:r>
      <w:r w:rsidRPr="00AB1781">
        <w:t xml:space="preserve"> </w:t>
      </w:r>
      <w:r w:rsidR="00004BA4" w:rsidRPr="00AB1781">
        <w:t>shall</w:t>
      </w:r>
      <w:r w:rsidRPr="00AB1781">
        <w:t xml:space="preserve"> make them rulers over all the earth.</w:t>
      </w:r>
    </w:p>
    <w:p w:rsidR="00950468" w:rsidRPr="00AB1781" w:rsidRDefault="00950468" w:rsidP="004E0D33">
      <w:pPr>
        <w:pStyle w:val="EnglishHangNoCoptic"/>
      </w:pPr>
      <w:r w:rsidRPr="00AB1781">
        <w:t xml:space="preserve">18 I will remember </w:t>
      </w:r>
      <w:r w:rsidR="00E570CB">
        <w:t>Your</w:t>
      </w:r>
      <w:r w:rsidRPr="00AB1781">
        <w:t xml:space="preserve"> name throughout all generations;</w:t>
      </w:r>
    </w:p>
    <w:p w:rsidR="00950468" w:rsidRPr="008242AB" w:rsidRDefault="00950468" w:rsidP="008242AB">
      <w:pPr>
        <w:pStyle w:val="EnglishHangEndNoCoptic"/>
      </w:pPr>
      <w:r w:rsidRPr="00AB1781">
        <w:tab/>
        <w:t xml:space="preserve">therefore people will praise and thank </w:t>
      </w:r>
      <w:r w:rsidR="001040C8">
        <w:t>You</w:t>
      </w:r>
      <w:r w:rsidRPr="00AB1781">
        <w:t xml:space="preserve"> for ever and ever.</w:t>
      </w:r>
    </w:p>
    <w:p w:rsidR="00950468" w:rsidRPr="008242AB" w:rsidRDefault="008242AB" w:rsidP="008242AB">
      <w:pPr>
        <w:pStyle w:val="Heading3"/>
      </w:pPr>
      <w:bookmarkStart w:id="854" w:name="_Ref412110915"/>
      <w:r>
        <w:lastRenderedPageBreak/>
        <w:t>Psalm</w:t>
      </w:r>
      <w:r w:rsidR="00950468" w:rsidRPr="00AB1781">
        <w:t xml:space="preserve"> 45</w:t>
      </w:r>
      <w:r>
        <w:t>: Our God is our refuge and strength</w:t>
      </w:r>
      <w:bookmarkEnd w:id="854"/>
    </w:p>
    <w:p w:rsidR="00950468" w:rsidRPr="00AB1781" w:rsidRDefault="00950468" w:rsidP="0095046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rsidR="00950468" w:rsidRPr="00AB1781" w:rsidRDefault="00950468" w:rsidP="008242A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Warrior King is Abolishing War</w:t>
      </w:r>
    </w:p>
    <w:p w:rsidR="00950468" w:rsidRPr="00AB1781" w:rsidRDefault="00950468" w:rsidP="008242AB">
      <w:pPr>
        <w:pStyle w:val="Rubric"/>
      </w:pPr>
      <w:r w:rsidRPr="00AB1781">
        <w:t>1 (For the sons of Korah. A Psalm concerning hidden things)</w:t>
      </w:r>
    </w:p>
    <w:p w:rsidR="00950468" w:rsidRPr="00AB1781" w:rsidRDefault="00950468" w:rsidP="008242AB">
      <w:pPr>
        <w:pStyle w:val="EnglishHangNoCoptic"/>
      </w:pPr>
      <w:r w:rsidRPr="00AB1781">
        <w:t>2 Our God is our refuge and strength,</w:t>
      </w:r>
    </w:p>
    <w:p w:rsidR="00950468" w:rsidRPr="00AB1781" w:rsidRDefault="00950468" w:rsidP="008242AB">
      <w:pPr>
        <w:pStyle w:val="EnglishHangEndNoCoptic"/>
      </w:pPr>
      <w:r w:rsidRPr="00AB1781">
        <w:tab/>
        <w:t>our helper in the troubles that grievously befall us.</w:t>
      </w:r>
    </w:p>
    <w:p w:rsidR="00950468" w:rsidRPr="00AB1781" w:rsidRDefault="00950468" w:rsidP="008242AB">
      <w:pPr>
        <w:pStyle w:val="EnglishHangNoCoptic"/>
      </w:pPr>
      <w:r w:rsidRPr="00AB1781">
        <w:t>3 So we will not fear though the earth should rock</w:t>
      </w:r>
    </w:p>
    <w:p w:rsidR="00950468" w:rsidRPr="00AB1781" w:rsidRDefault="00950468" w:rsidP="008242AB">
      <w:pPr>
        <w:pStyle w:val="EnglishHangEndNoCoptic"/>
      </w:pPr>
      <w:r w:rsidRPr="00AB1781">
        <w:tab/>
        <w:t>and mountains be hurled into the heart of the sea,</w:t>
      </w:r>
    </w:p>
    <w:p w:rsidR="00950468" w:rsidRPr="00AB1781" w:rsidRDefault="00950468" w:rsidP="008242AB">
      <w:pPr>
        <w:pStyle w:val="EnglishHangNoCoptic"/>
      </w:pPr>
      <w:r w:rsidRPr="00AB1781">
        <w:t>4 though its waters roar and foam,</w:t>
      </w:r>
    </w:p>
    <w:p w:rsidR="00950468" w:rsidRPr="00AB1781" w:rsidRDefault="00950468" w:rsidP="008242AB">
      <w:pPr>
        <w:pStyle w:val="EnglishHangEndNoCoptic"/>
      </w:pPr>
      <w:r w:rsidRPr="00AB1781">
        <w:tab/>
        <w:t xml:space="preserve">though the mountains are convulsed by His power. </w:t>
      </w:r>
      <w:r w:rsidRPr="00AB1781">
        <w:rPr>
          <w:i/>
        </w:rPr>
        <w:t>(Pause)</w:t>
      </w:r>
    </w:p>
    <w:p w:rsidR="00950468" w:rsidRPr="00AB1781" w:rsidRDefault="00950468" w:rsidP="008242AB">
      <w:pPr>
        <w:pStyle w:val="EnglishHangNoCoptic"/>
      </w:pPr>
      <w:r w:rsidRPr="00AB1781">
        <w:t>5 The streams of the river gladden the city of God;</w:t>
      </w:r>
      <w:r w:rsidRPr="00AB1781">
        <w:rPr>
          <w:rStyle w:val="FootnoteReference"/>
        </w:rPr>
        <w:footnoteReference w:id="160"/>
      </w:r>
    </w:p>
    <w:p w:rsidR="00950468" w:rsidRPr="00AB1781" w:rsidRDefault="00950468" w:rsidP="008242AB">
      <w:pPr>
        <w:pStyle w:val="EnglishHangEndNoCoptic"/>
      </w:pPr>
      <w:r w:rsidRPr="00AB1781">
        <w:tab/>
        <w:t>the Most High has sanctified His dwelling-place.</w:t>
      </w:r>
    </w:p>
    <w:p w:rsidR="00950468" w:rsidRPr="00AB1781" w:rsidRDefault="00950468" w:rsidP="008242AB">
      <w:pPr>
        <w:pStyle w:val="EnglishHangNoCoptic"/>
      </w:pPr>
      <w:r w:rsidRPr="00AB1781">
        <w:t>6 God is within her, and she cannot be shaken;</w:t>
      </w:r>
    </w:p>
    <w:p w:rsidR="00950468" w:rsidRPr="00AB1781" w:rsidRDefault="00950468" w:rsidP="008242AB">
      <w:pPr>
        <w:pStyle w:val="EnglishHangEndNoCoptic"/>
      </w:pPr>
      <w:r w:rsidRPr="00AB1781">
        <w:tab/>
        <w:t>God will help her at break of dawn.</w:t>
      </w:r>
      <w:r w:rsidRPr="00AB1781">
        <w:rPr>
          <w:rStyle w:val="FootnoteReference"/>
        </w:rPr>
        <w:footnoteReference w:id="161"/>
      </w:r>
    </w:p>
    <w:p w:rsidR="00950468" w:rsidRPr="00AB1781" w:rsidRDefault="00950468" w:rsidP="008242AB">
      <w:pPr>
        <w:pStyle w:val="EnglishHangNoCoptic"/>
      </w:pPr>
      <w:r w:rsidRPr="00AB1781">
        <w:t>7 Nations are in turmoil, kingdoms totter;</w:t>
      </w:r>
    </w:p>
    <w:p w:rsidR="00950468" w:rsidRPr="00AB1781" w:rsidRDefault="00950468" w:rsidP="008242AB">
      <w:pPr>
        <w:pStyle w:val="EnglishHangEndNoCoptic"/>
      </w:pPr>
      <w:r w:rsidRPr="00AB1781">
        <w:tab/>
        <w:t>He lifts His voice, the earth reels.</w:t>
      </w:r>
    </w:p>
    <w:p w:rsidR="00950468" w:rsidRPr="00AB1781" w:rsidRDefault="00950468" w:rsidP="008242AB">
      <w:pPr>
        <w:pStyle w:val="EnglishHangNoCoptic"/>
      </w:pPr>
      <w:r w:rsidRPr="00AB1781">
        <w:t>8 The Lord of Hosts is with us;</w:t>
      </w:r>
    </w:p>
    <w:p w:rsidR="00950468" w:rsidRPr="00AB1781" w:rsidRDefault="00950468" w:rsidP="008242AB">
      <w:pPr>
        <w:pStyle w:val="EnglishHangEndNoCoptic"/>
      </w:pPr>
      <w:r w:rsidRPr="00AB1781">
        <w:tab/>
        <w:t xml:space="preserve">the God of Jacob is our protector. </w:t>
      </w:r>
      <w:r w:rsidRPr="00AB1781">
        <w:rPr>
          <w:i/>
        </w:rPr>
        <w:t>(Pause)</w:t>
      </w:r>
    </w:p>
    <w:p w:rsidR="00950468" w:rsidRPr="00AB1781" w:rsidRDefault="00950468" w:rsidP="008242AB">
      <w:pPr>
        <w:pStyle w:val="EnglishHangNoCoptic"/>
      </w:pPr>
      <w:r w:rsidRPr="00AB1781">
        <w:t>9 Come and see the works of God,</w:t>
      </w:r>
    </w:p>
    <w:p w:rsidR="00950468" w:rsidRPr="00AB1781" w:rsidRDefault="00950468" w:rsidP="008242AB">
      <w:pPr>
        <w:pStyle w:val="EnglishHangEndNoCoptic"/>
      </w:pPr>
      <w:r w:rsidRPr="00AB1781">
        <w:tab/>
        <w:t>the wonders He has done on earth.</w:t>
      </w:r>
    </w:p>
    <w:p w:rsidR="00950468" w:rsidRPr="00AB1781" w:rsidRDefault="00950468" w:rsidP="008242AB">
      <w:pPr>
        <w:pStyle w:val="EnglishHangNoCoptic"/>
      </w:pPr>
    </w:p>
    <w:p w:rsidR="00950468" w:rsidRPr="00AB1781" w:rsidRDefault="00950468" w:rsidP="008242AB">
      <w:pPr>
        <w:pStyle w:val="EnglishHangNoCoptic"/>
      </w:pPr>
      <w:r w:rsidRPr="00AB1781">
        <w:t>10 He is abolishing wars all over the earth;</w:t>
      </w:r>
    </w:p>
    <w:p w:rsidR="00950468" w:rsidRPr="00AB1781" w:rsidRDefault="00950468" w:rsidP="008242AB">
      <w:pPr>
        <w:pStyle w:val="EnglishHangNoCoptic"/>
      </w:pPr>
      <w:r w:rsidRPr="00AB1781">
        <w:tab/>
        <w:t>He breaks the bow and snaps the spear,</w:t>
      </w:r>
    </w:p>
    <w:p w:rsidR="00950468" w:rsidRPr="008242AB" w:rsidRDefault="00950468" w:rsidP="008242AB">
      <w:pPr>
        <w:pStyle w:val="EnglishHangEndNoCoptic"/>
      </w:pPr>
      <w:r w:rsidRPr="00AB1781">
        <w:tab/>
        <w:t>and burns up all the shields with fire.</w:t>
      </w:r>
      <w:r w:rsidRPr="00AB1781">
        <w:rPr>
          <w:rStyle w:val="FootnoteReference"/>
        </w:rPr>
        <w:footnoteReference w:id="162"/>
      </w:r>
    </w:p>
    <w:p w:rsidR="00950468" w:rsidRPr="00AB1781" w:rsidRDefault="00950468" w:rsidP="008242AB">
      <w:pPr>
        <w:pStyle w:val="EnglishHangNoCoptic"/>
      </w:pPr>
      <w:r w:rsidRPr="00AB1781">
        <w:t>11 Be still and know that I am God;</w:t>
      </w:r>
    </w:p>
    <w:p w:rsidR="00950468" w:rsidRPr="00AB1781" w:rsidRDefault="00950468" w:rsidP="008242AB">
      <w:pPr>
        <w:pStyle w:val="EnglishHangNoCoptic"/>
      </w:pPr>
      <w:r w:rsidRPr="00AB1781">
        <w:tab/>
        <w:t>I will be exalted among the nations,</w:t>
      </w:r>
    </w:p>
    <w:p w:rsidR="00950468" w:rsidRPr="00AB1781" w:rsidRDefault="00950468" w:rsidP="008242AB">
      <w:pPr>
        <w:pStyle w:val="EnglishHangEndNoCoptic"/>
      </w:pPr>
      <w:r w:rsidRPr="00AB1781">
        <w:tab/>
        <w:t>I will be lifted up on the earth.</w:t>
      </w:r>
      <w:r w:rsidRPr="00AB1781">
        <w:rPr>
          <w:rStyle w:val="FootnoteReference"/>
        </w:rPr>
        <w:footnoteReference w:id="163"/>
      </w:r>
    </w:p>
    <w:p w:rsidR="00950468" w:rsidRPr="00AB1781" w:rsidRDefault="00950468" w:rsidP="008242AB">
      <w:pPr>
        <w:pStyle w:val="EnglishHangNoCoptic"/>
      </w:pPr>
      <w:r w:rsidRPr="00AB1781">
        <w:lastRenderedPageBreak/>
        <w:t>12 The Lord of Hosts is with us;</w:t>
      </w:r>
    </w:p>
    <w:p w:rsidR="00950468" w:rsidRDefault="00950468" w:rsidP="009C1C97">
      <w:pPr>
        <w:pStyle w:val="EnglishHangEndNoCoptic"/>
      </w:pPr>
      <w:r w:rsidRPr="00AB1781">
        <w:tab/>
        <w:t>the God of Jacob is our protector.</w:t>
      </w:r>
    </w:p>
    <w:p w:rsidR="00A6346F" w:rsidRPr="00A6346F" w:rsidRDefault="00A6346F" w:rsidP="00A6346F">
      <w:pPr>
        <w:pStyle w:val="Heading3"/>
      </w:pPr>
      <w:bookmarkStart w:id="855" w:name="_Ref412110929"/>
      <w:r>
        <w:t>Psalm</w:t>
      </w:r>
      <w:r w:rsidRPr="00AB1781">
        <w:t xml:space="preserve"> 46</w:t>
      </w:r>
      <w:r>
        <w:t>: All you nations, clap your hands</w:t>
      </w:r>
      <w:bookmarkEnd w:id="855"/>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All you nations, clap your hands;</w:t>
      </w:r>
      <w:r w:rsidRPr="00AB1781">
        <w:rPr>
          <w:rStyle w:val="FootnoteReference"/>
        </w:rPr>
        <w:footnoteReference w:id="164"/>
      </w:r>
    </w:p>
    <w:p w:rsidR="00A6346F" w:rsidRPr="00AB1781" w:rsidRDefault="00A6346F" w:rsidP="00A6346F">
      <w:pPr>
        <w:pStyle w:val="EnglishHangEndNoCoptic"/>
      </w:pPr>
      <w:r w:rsidRPr="00AB1781">
        <w:tab/>
        <w:t>shout to God with cries of joy.</w:t>
      </w:r>
    </w:p>
    <w:p w:rsidR="00A6346F" w:rsidRPr="00AB1781" w:rsidRDefault="00A6346F" w:rsidP="00A6346F">
      <w:pPr>
        <w:pStyle w:val="EnglishHangNoCoptic"/>
      </w:pPr>
      <w:r w:rsidRPr="00AB1781">
        <w:t>3 For the Lord Most High is terrible;</w:t>
      </w:r>
      <w:r w:rsidRPr="00AB1781">
        <w:rPr>
          <w:rStyle w:val="FootnoteReference"/>
        </w:rPr>
        <w:footnoteReference w:id="165"/>
      </w:r>
    </w:p>
    <w:p w:rsidR="00A6346F" w:rsidRPr="00AB1781" w:rsidRDefault="00A6346F" w:rsidP="00A6346F">
      <w:pPr>
        <w:pStyle w:val="EnglishHangEndNoCoptic"/>
      </w:pPr>
      <w:r w:rsidRPr="00AB1781">
        <w:tab/>
        <w:t>He is the great King over all the earth.</w:t>
      </w:r>
    </w:p>
    <w:p w:rsidR="00A6346F" w:rsidRPr="00AB1781" w:rsidRDefault="00A6346F" w:rsidP="00A6346F">
      <w:pPr>
        <w:pStyle w:val="EnglishHangNoCoptic"/>
      </w:pPr>
      <w:r w:rsidRPr="00AB1781">
        <w:t>4 He subdues peoples under us,</w:t>
      </w:r>
    </w:p>
    <w:p w:rsidR="00A6346F" w:rsidRPr="00AB1781" w:rsidRDefault="00A6346F" w:rsidP="00A6346F">
      <w:pPr>
        <w:pStyle w:val="EnglishHangEndNoCoptic"/>
      </w:pPr>
      <w:r w:rsidRPr="00AB1781">
        <w:tab/>
        <w:t>and nations under our feet.</w:t>
      </w:r>
    </w:p>
    <w:p w:rsidR="00A6346F" w:rsidRPr="00AB1781" w:rsidRDefault="00A6346F" w:rsidP="00A6346F">
      <w:pPr>
        <w:pStyle w:val="EnglishHangNoCoptic"/>
      </w:pPr>
      <w:r w:rsidRPr="00AB1781">
        <w:t>5 He has chosen for us an inheritance for Him,</w:t>
      </w:r>
      <w:r w:rsidRPr="00AB1781">
        <w:rPr>
          <w:rStyle w:val="FootnoteReference"/>
        </w:rPr>
        <w:footnoteReference w:id="166"/>
      </w:r>
    </w:p>
    <w:p w:rsidR="00A6346F" w:rsidRPr="00AB1781" w:rsidRDefault="00A6346F" w:rsidP="00A6346F">
      <w:pPr>
        <w:pStyle w:val="EnglishHangEndNoCoptic"/>
      </w:pPr>
      <w:r w:rsidRPr="00AB1781">
        <w:tab/>
        <w:t xml:space="preserve">the beauty of Jacob whom He loves. </w:t>
      </w:r>
      <w:r w:rsidRPr="00AB1781">
        <w:rPr>
          <w:i/>
        </w:rPr>
        <w:t>(Pause)</w:t>
      </w:r>
    </w:p>
    <w:p w:rsidR="00A6346F" w:rsidRPr="00AB1781" w:rsidRDefault="00A6346F" w:rsidP="00A6346F">
      <w:pPr>
        <w:pStyle w:val="EnglishHangNoCoptic"/>
      </w:pPr>
      <w:r w:rsidRPr="00AB1781">
        <w:t>6 God has gone up with a shout,</w:t>
      </w:r>
    </w:p>
    <w:p w:rsidR="00A6346F" w:rsidRPr="00AB1781" w:rsidRDefault="00A6346F" w:rsidP="00A6346F">
      <w:pPr>
        <w:pStyle w:val="EnglishHangEndNoCoptic"/>
      </w:pPr>
      <w:r w:rsidRPr="00AB1781">
        <w:tab/>
        <w:t>the Lord with the sound of a horn.</w:t>
      </w:r>
    </w:p>
    <w:p w:rsidR="00A6346F" w:rsidRPr="00AB1781" w:rsidRDefault="00A6346F" w:rsidP="00A6346F">
      <w:pPr>
        <w:pStyle w:val="EnglishHangNoCoptic"/>
      </w:pPr>
      <w:r w:rsidRPr="00AB1781">
        <w:t>7 Sing praises, sing praises to our God;</w:t>
      </w:r>
    </w:p>
    <w:p w:rsidR="00A6346F" w:rsidRPr="00AB1781" w:rsidRDefault="00A6346F" w:rsidP="00A6346F">
      <w:pPr>
        <w:pStyle w:val="EnglishHangEndNoCoptic"/>
      </w:pPr>
      <w:r w:rsidRPr="00AB1781">
        <w:tab/>
        <w:t>Sing praises, sing praises to our King.</w:t>
      </w:r>
    </w:p>
    <w:p w:rsidR="00A6346F" w:rsidRPr="00AB1781" w:rsidRDefault="00A6346F" w:rsidP="00A6346F">
      <w:pPr>
        <w:pStyle w:val="EnglishHangNoCoptic"/>
      </w:pPr>
      <w:r w:rsidRPr="00AB1781">
        <w:t>8 For God is King of all the earth;</w:t>
      </w:r>
    </w:p>
    <w:p w:rsidR="00A6346F" w:rsidRPr="00AB1781" w:rsidRDefault="00A6346F" w:rsidP="00A6346F">
      <w:pPr>
        <w:pStyle w:val="EnglishHangEndNoCoptic"/>
      </w:pPr>
      <w:r w:rsidRPr="00AB1781">
        <w:tab/>
        <w:t>sing praises with understanding.</w:t>
      </w:r>
    </w:p>
    <w:p w:rsidR="00A6346F" w:rsidRPr="00AB1781" w:rsidRDefault="00A6346F" w:rsidP="00A6346F">
      <w:pPr>
        <w:pStyle w:val="EnglishHangNoCoptic"/>
      </w:pPr>
      <w:r w:rsidRPr="00AB1781">
        <w:t>9 God is reigning over the nations;</w:t>
      </w:r>
    </w:p>
    <w:p w:rsidR="00A6346F" w:rsidRPr="00AB1781" w:rsidRDefault="00A6346F" w:rsidP="00A6346F">
      <w:pPr>
        <w:pStyle w:val="EnglishHangEndNoCoptic"/>
      </w:pPr>
      <w:r w:rsidRPr="00AB1781">
        <w:tab/>
        <w:t>God is seated on His holy throne.</w:t>
      </w:r>
    </w:p>
    <w:p w:rsidR="00A6346F" w:rsidRPr="00AB1781" w:rsidRDefault="00A6346F" w:rsidP="00A6346F">
      <w:pPr>
        <w:pStyle w:val="EnglishHangNoCoptic"/>
      </w:pPr>
      <w:r w:rsidRPr="00AB1781">
        <w:t>10 Rulers of peoples gather together</w:t>
      </w:r>
    </w:p>
    <w:p w:rsidR="00A6346F" w:rsidRPr="00AB1781" w:rsidRDefault="00A6346F" w:rsidP="00A6346F">
      <w:pPr>
        <w:pStyle w:val="EnglishHangNoCoptic"/>
      </w:pPr>
      <w:r w:rsidRPr="00AB1781">
        <w:tab/>
        <w:t>with the people of the God of Abraham,</w:t>
      </w:r>
    </w:p>
    <w:p w:rsidR="00A6346F" w:rsidRPr="00AB1781" w:rsidRDefault="00A6346F" w:rsidP="00A6346F">
      <w:pPr>
        <w:pStyle w:val="EnglishHangNoCoptic"/>
      </w:pPr>
      <w:r w:rsidRPr="00AB1781">
        <w:tab/>
        <w:t>for God’s strong men of the earth</w:t>
      </w:r>
    </w:p>
    <w:p w:rsidR="00A6346F" w:rsidRPr="00A6346F" w:rsidRDefault="00A6346F" w:rsidP="00A6346F">
      <w:pPr>
        <w:pStyle w:val="EnglishHangEndNoCoptic"/>
      </w:pPr>
      <w:r w:rsidRPr="00AB1781">
        <w:tab/>
        <w:t>are highly exalted.</w:t>
      </w:r>
      <w:r w:rsidRPr="00AB1781">
        <w:rPr>
          <w:rStyle w:val="FootnoteReference"/>
        </w:rPr>
        <w:footnoteReference w:id="167"/>
      </w:r>
    </w:p>
    <w:p w:rsidR="00A6346F" w:rsidRPr="00A6346F" w:rsidRDefault="00A6346F" w:rsidP="00A6346F">
      <w:pPr>
        <w:pStyle w:val="Heading3"/>
      </w:pPr>
      <w:r>
        <w:lastRenderedPageBreak/>
        <w:t>Psalm</w:t>
      </w:r>
      <w:r w:rsidRPr="00AB1781">
        <w:t xml:space="preserve"> 47</w:t>
      </w:r>
      <w:r>
        <w:t>: Great is the Lord and greatly to be praised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Invincibility of the Church</w:t>
      </w:r>
    </w:p>
    <w:p w:rsidR="00A6346F" w:rsidRPr="00AB1781" w:rsidRDefault="00A6346F" w:rsidP="00A6346F">
      <w:pPr>
        <w:pStyle w:val="Rubric"/>
      </w:pPr>
      <w:r w:rsidRPr="00AB1781">
        <w:t>1 (</w:t>
      </w:r>
      <w:r w:rsidR="00004BA4" w:rsidRPr="00AB1781">
        <w:t>Psalm</w:t>
      </w:r>
      <w:r w:rsidRPr="00AB1781">
        <w:t xml:space="preserve"> of a Song for the Songs of Korah. For the second Sabbath)</w:t>
      </w:r>
    </w:p>
    <w:p w:rsidR="00A6346F" w:rsidRPr="00AB1781" w:rsidRDefault="00A6346F" w:rsidP="00A6346F">
      <w:pPr>
        <w:pStyle w:val="EnglishHangNoCoptic"/>
      </w:pPr>
      <w:r w:rsidRPr="00AB1781">
        <w:t>2 Great is the Lord and greatly to be praised</w:t>
      </w:r>
    </w:p>
    <w:p w:rsidR="00A6346F" w:rsidRPr="00AB1781" w:rsidRDefault="00A6346F" w:rsidP="00A6346F">
      <w:pPr>
        <w:pStyle w:val="EnglishHangEndNoCoptic"/>
      </w:pPr>
      <w:r w:rsidRPr="00AB1781">
        <w:tab/>
        <w:t>in the city of our God, on His holy mountain,</w:t>
      </w:r>
    </w:p>
    <w:p w:rsidR="00A6346F" w:rsidRPr="00AB1781" w:rsidRDefault="00A6346F" w:rsidP="00A6346F">
      <w:pPr>
        <w:pStyle w:val="EnglishHangNoCoptic"/>
      </w:pPr>
      <w:r w:rsidRPr="00AB1781">
        <w:t>3 beautifully situated, the joy of all the earth.</w:t>
      </w:r>
    </w:p>
    <w:p w:rsidR="00A6346F" w:rsidRPr="00AB1781" w:rsidRDefault="00A6346F" w:rsidP="00A6346F">
      <w:pPr>
        <w:pStyle w:val="EnglishHangNoCoptic"/>
      </w:pPr>
      <w:r w:rsidRPr="00AB1781">
        <w:tab/>
        <w:t>Mount Zion, the northern slopes</w:t>
      </w:r>
    </w:p>
    <w:p w:rsidR="00A6346F" w:rsidRPr="00AB1781" w:rsidRDefault="00A6346F" w:rsidP="00A6346F">
      <w:pPr>
        <w:pStyle w:val="EnglishHangEndNoCoptic"/>
      </w:pPr>
      <w:r w:rsidRPr="00AB1781">
        <w:tab/>
        <w:t>is the city of the great King.</w:t>
      </w:r>
      <w:r w:rsidRPr="00AB1781">
        <w:rPr>
          <w:rStyle w:val="FootnoteReference"/>
        </w:rPr>
        <w:footnoteReference w:id="168"/>
      </w:r>
    </w:p>
    <w:p w:rsidR="00A6346F" w:rsidRPr="00AB1781" w:rsidRDefault="00A6346F" w:rsidP="00A6346F">
      <w:pPr>
        <w:pStyle w:val="EnglishHangNoCoptic"/>
      </w:pPr>
      <w:r w:rsidRPr="00AB1781">
        <w:t>4 God is known within her citadels</w:t>
      </w:r>
    </w:p>
    <w:p w:rsidR="00A6346F" w:rsidRPr="00AB1781" w:rsidRDefault="00A6346F" w:rsidP="00A6346F">
      <w:pPr>
        <w:pStyle w:val="EnglishHangEndNoCoptic"/>
      </w:pPr>
      <w:r w:rsidRPr="00AB1781">
        <w:tab/>
        <w:t>when He defends her.</w:t>
      </w:r>
    </w:p>
    <w:p w:rsidR="00A6346F" w:rsidRPr="00AB1781" w:rsidRDefault="00A6346F" w:rsidP="00A6346F">
      <w:pPr>
        <w:pStyle w:val="EnglishHangNoCoptic"/>
      </w:pPr>
      <w:r w:rsidRPr="00AB1781">
        <w:t>5 For lo, the kings of the earth joined forces</w:t>
      </w:r>
    </w:p>
    <w:p w:rsidR="00A6346F" w:rsidRPr="00AB1781" w:rsidRDefault="00A6346F" w:rsidP="00A6346F">
      <w:pPr>
        <w:pStyle w:val="EnglishHangEndNoCoptic"/>
      </w:pPr>
      <w:r w:rsidRPr="00AB1781">
        <w:tab/>
        <w:t>and advanced together.</w:t>
      </w:r>
    </w:p>
    <w:p w:rsidR="00A6346F" w:rsidRPr="00AB1781" w:rsidRDefault="00A6346F" w:rsidP="00A6346F">
      <w:pPr>
        <w:pStyle w:val="EnglishHangNoCoptic"/>
      </w:pPr>
      <w:r w:rsidRPr="00AB1781">
        <w:t>6 On seeing her they were lost in wonder;</w:t>
      </w:r>
    </w:p>
    <w:p w:rsidR="00A6346F" w:rsidRPr="00AB1781" w:rsidRDefault="00A6346F" w:rsidP="00A6346F">
      <w:pPr>
        <w:pStyle w:val="EnglishHangEndNoCoptic"/>
      </w:pPr>
      <w:r w:rsidRPr="00AB1781">
        <w:tab/>
        <w:t>they were alarmed, they were shaken.</w:t>
      </w:r>
    </w:p>
    <w:p w:rsidR="00A6346F" w:rsidRPr="00AB1781" w:rsidRDefault="00A6346F" w:rsidP="00A6346F">
      <w:pPr>
        <w:pStyle w:val="EnglishHangNoCoptic"/>
      </w:pPr>
      <w:r w:rsidRPr="00AB1781">
        <w:t>7 Trembling seized them there,</w:t>
      </w:r>
    </w:p>
    <w:p w:rsidR="00A6346F" w:rsidRPr="00AB1781" w:rsidRDefault="00A6346F" w:rsidP="00A6346F">
      <w:pPr>
        <w:pStyle w:val="EnglishHangEndNoCoptic"/>
      </w:pPr>
      <w:r w:rsidRPr="00AB1781">
        <w:tab/>
        <w:t>like the pangs of a woman in childbirth,</w:t>
      </w:r>
    </w:p>
    <w:p w:rsidR="00A6346F" w:rsidRPr="00AB1781" w:rsidRDefault="00A6346F" w:rsidP="00A6346F">
      <w:pPr>
        <w:pStyle w:val="EnglishHangNoCoptic"/>
      </w:pPr>
      <w:r w:rsidRPr="00AB1781">
        <w:t>8 when with a violent wind</w:t>
      </w:r>
    </w:p>
    <w:p w:rsidR="00A6346F" w:rsidRPr="00AB1781" w:rsidRDefault="00A6346F" w:rsidP="00A6346F">
      <w:pPr>
        <w:pStyle w:val="EnglishHangEndNoCoptic"/>
      </w:pPr>
      <w:r w:rsidRPr="00AB1781">
        <w:tab/>
      </w:r>
      <w:r w:rsidR="001040C8">
        <w:t>You</w:t>
      </w:r>
      <w:r w:rsidRPr="00AB1781">
        <w:t xml:space="preserve"> </w:t>
      </w:r>
      <w:r w:rsidR="001040C8">
        <w:t>did</w:t>
      </w:r>
      <w:r w:rsidRPr="00AB1781">
        <w:t xml:space="preserve"> wreck the ships of Tarshish.</w:t>
      </w:r>
      <w:r w:rsidRPr="00AB1781">
        <w:rPr>
          <w:rStyle w:val="FootnoteReference"/>
        </w:rPr>
        <w:footnoteReference w:id="169"/>
      </w:r>
    </w:p>
    <w:p w:rsidR="00A6346F" w:rsidRPr="00AB1781" w:rsidRDefault="00A6346F" w:rsidP="00A6346F">
      <w:pPr>
        <w:pStyle w:val="EnglishHangNoCoptic"/>
      </w:pPr>
      <w:r w:rsidRPr="00AB1781">
        <w:t>9 As we have heard, so we have seen</w:t>
      </w:r>
      <w:r w:rsidRPr="00AB1781">
        <w:rPr>
          <w:rStyle w:val="FootnoteReference"/>
        </w:rPr>
        <w:footnoteReference w:id="170"/>
      </w:r>
    </w:p>
    <w:p w:rsidR="00A6346F" w:rsidRPr="00AB1781" w:rsidRDefault="00A6346F" w:rsidP="00A6346F">
      <w:pPr>
        <w:pStyle w:val="EnglishHangNoCoptic"/>
      </w:pPr>
      <w:r w:rsidRPr="00AB1781">
        <w:tab/>
        <w:t>in the city of the Lord of Hosts,</w:t>
      </w:r>
    </w:p>
    <w:p w:rsidR="00A6346F" w:rsidRPr="00AB1781" w:rsidRDefault="00A6346F" w:rsidP="00A6346F">
      <w:pPr>
        <w:pStyle w:val="EnglishHangNoCoptic"/>
      </w:pPr>
      <w:r w:rsidRPr="00AB1781">
        <w:tab/>
        <w:t>in the city of our God;</w:t>
      </w:r>
    </w:p>
    <w:p w:rsidR="00A6346F" w:rsidRPr="00AB1781" w:rsidRDefault="00A6346F" w:rsidP="00A6346F">
      <w:pPr>
        <w:pStyle w:val="EnglishHangEndNoCoptic"/>
      </w:pPr>
      <w:r w:rsidRPr="00AB1781">
        <w:tab/>
        <w:t xml:space="preserve">God has founded her for ever. </w:t>
      </w:r>
      <w:r w:rsidRPr="00AB1781">
        <w:rPr>
          <w:i/>
        </w:rPr>
        <w:t>(Pause)</w:t>
      </w:r>
    </w:p>
    <w:p w:rsidR="00A6346F" w:rsidRPr="00AB1781" w:rsidRDefault="00A6346F" w:rsidP="00A6346F">
      <w:pPr>
        <w:pStyle w:val="EnglishHangNoCoptic"/>
      </w:pPr>
      <w:r w:rsidRPr="00AB1781">
        <w:t xml:space="preserve">10 We have received </w:t>
      </w:r>
      <w:r w:rsidR="00E570CB">
        <w:t>Your</w:t>
      </w:r>
      <w:r w:rsidRPr="00AB1781">
        <w:t xml:space="preserve"> mercy, O God,</w:t>
      </w:r>
    </w:p>
    <w:p w:rsidR="00A6346F" w:rsidRPr="00AB1781" w:rsidRDefault="00A6346F" w:rsidP="00A6346F">
      <w:pPr>
        <w:pStyle w:val="EnglishHangEndNoCoptic"/>
      </w:pPr>
      <w:r w:rsidRPr="00AB1781">
        <w:tab/>
        <w:t xml:space="preserve">in the midst of </w:t>
      </w:r>
      <w:r w:rsidR="00E570CB">
        <w:t>Your</w:t>
      </w:r>
      <w:r w:rsidRPr="00AB1781">
        <w:t xml:space="preserve"> people.</w:t>
      </w:r>
    </w:p>
    <w:p w:rsidR="00A6346F" w:rsidRPr="00AB1781" w:rsidRDefault="00A6346F" w:rsidP="00A6346F">
      <w:pPr>
        <w:pStyle w:val="EnglishHangNoCoptic"/>
      </w:pPr>
      <w:r w:rsidRPr="00AB1781">
        <w:lastRenderedPageBreak/>
        <w:t xml:space="preserve">11 </w:t>
      </w:r>
      <w:r w:rsidR="00E570CB">
        <w:t>Your</w:t>
      </w:r>
      <w:r w:rsidRPr="00AB1781">
        <w:t xml:space="preserve"> praise, O God, like </w:t>
      </w:r>
      <w:r w:rsidR="00E570CB">
        <w:t>Your</w:t>
      </w:r>
      <w:r w:rsidRPr="00AB1781">
        <w:t xml:space="preserve"> name</w:t>
      </w:r>
    </w:p>
    <w:p w:rsidR="00A6346F" w:rsidRPr="00AB1781" w:rsidRDefault="00A6346F" w:rsidP="00A6346F">
      <w:pPr>
        <w:pStyle w:val="EnglishHangNoCoptic"/>
      </w:pPr>
      <w:r w:rsidRPr="00AB1781">
        <w:tab/>
        <w:t>reaches to the ends of the earth.</w:t>
      </w:r>
    </w:p>
    <w:p w:rsidR="00A6346F" w:rsidRPr="00AB1781" w:rsidRDefault="00A6346F" w:rsidP="00A6346F">
      <w:pPr>
        <w:pStyle w:val="EnglishHangNoCoptic"/>
      </w:pPr>
      <w:r w:rsidRPr="00AB1781">
        <w:tab/>
      </w:r>
      <w:r w:rsidR="00E570CB">
        <w:t>Your</w:t>
      </w:r>
      <w:r w:rsidRPr="00AB1781">
        <w:t xml:space="preserve"> right hand is full of justice,</w:t>
      </w:r>
    </w:p>
    <w:p w:rsidR="00A6346F" w:rsidRPr="00AB1781" w:rsidRDefault="00A6346F" w:rsidP="00A6346F">
      <w:pPr>
        <w:pStyle w:val="EnglishHangEndNoCoptic"/>
      </w:pPr>
      <w:r w:rsidRPr="00AB1781">
        <w:tab/>
        <w:t>righteousness and right judgment.</w:t>
      </w:r>
    </w:p>
    <w:p w:rsidR="00A6346F" w:rsidRPr="00AB1781" w:rsidRDefault="00A6346F" w:rsidP="00A6346F">
      <w:pPr>
        <w:pStyle w:val="EnglishHangNoCoptic"/>
      </w:pPr>
      <w:r w:rsidRPr="00AB1781">
        <w:t>12 Let Mount Zion be glad</w:t>
      </w:r>
    </w:p>
    <w:p w:rsidR="00A6346F" w:rsidRPr="00AB1781" w:rsidRDefault="00A6346F" w:rsidP="00A6346F">
      <w:pPr>
        <w:pStyle w:val="EnglishHangNoCoptic"/>
      </w:pPr>
      <w:r w:rsidRPr="00AB1781">
        <w:tab/>
        <w:t>and let the daughters of Judah rejoice</w:t>
      </w:r>
    </w:p>
    <w:p w:rsidR="00A6346F" w:rsidRPr="00AB1781" w:rsidRDefault="00A6346F" w:rsidP="00A6346F">
      <w:pPr>
        <w:pStyle w:val="EnglishHangEndNoCoptic"/>
      </w:pPr>
      <w:r w:rsidRPr="00AB1781">
        <w:tab/>
        <w:t xml:space="preserve">because of </w:t>
      </w:r>
      <w:r w:rsidR="00E570CB">
        <w:t>Your</w:t>
      </w:r>
      <w:r w:rsidRPr="00AB1781">
        <w:t xml:space="preserve"> judgments, O Lord.</w:t>
      </w:r>
    </w:p>
    <w:p w:rsidR="00A6346F" w:rsidRPr="00AB1781" w:rsidRDefault="00A6346F" w:rsidP="00A6346F">
      <w:pPr>
        <w:pStyle w:val="EnglishHangNoCoptic"/>
      </w:pPr>
      <w:r w:rsidRPr="00AB1781">
        <w:t>13 Encircle Zion and make the round of her;</w:t>
      </w:r>
      <w:r w:rsidRPr="00AB1781">
        <w:rPr>
          <w:rStyle w:val="FootnoteReference"/>
        </w:rPr>
        <w:footnoteReference w:id="171"/>
      </w:r>
    </w:p>
    <w:p w:rsidR="00A6346F" w:rsidRPr="00A6346F" w:rsidRDefault="00A6346F" w:rsidP="00A6346F">
      <w:pPr>
        <w:pStyle w:val="EnglishHangEndNoCoptic"/>
      </w:pPr>
      <w:r w:rsidRPr="00AB1781">
        <w:tab/>
        <w:t>take count of her towers.</w:t>
      </w:r>
    </w:p>
    <w:p w:rsidR="00A6346F" w:rsidRPr="00AB1781" w:rsidRDefault="00A6346F" w:rsidP="00A6346F">
      <w:pPr>
        <w:pStyle w:val="EnglishHangNoCoptic"/>
      </w:pPr>
      <w:r w:rsidRPr="00AB1781">
        <w:t>14 Give your mind to her power,</w:t>
      </w:r>
      <w:r w:rsidRPr="00AB1781">
        <w:rPr>
          <w:rStyle w:val="FootnoteReference"/>
        </w:rPr>
        <w:footnoteReference w:id="172"/>
      </w:r>
    </w:p>
    <w:p w:rsidR="00A6346F" w:rsidRPr="00AB1781" w:rsidRDefault="00A6346F" w:rsidP="00A6346F">
      <w:pPr>
        <w:pStyle w:val="EnglishHangNoCoptic"/>
      </w:pPr>
      <w:r w:rsidRPr="00AB1781">
        <w:tab/>
        <w:t>and inspect her citadels,</w:t>
      </w:r>
    </w:p>
    <w:p w:rsidR="00A6346F" w:rsidRPr="00AB1781" w:rsidRDefault="00A6346F" w:rsidP="00A6346F">
      <w:pPr>
        <w:pStyle w:val="EnglishHangEndNoCoptic"/>
      </w:pPr>
      <w:r w:rsidRPr="00AB1781">
        <w:tab/>
        <w:t>that you may tell the next generation:</w:t>
      </w:r>
    </w:p>
    <w:p w:rsidR="00A6346F" w:rsidRPr="00AB1781" w:rsidRDefault="00A6346F" w:rsidP="00A6346F">
      <w:pPr>
        <w:pStyle w:val="EnglishHangNoCoptic"/>
      </w:pPr>
      <w:r w:rsidRPr="00AB1781">
        <w:t>15 This is our God for ever and ever.</w:t>
      </w:r>
    </w:p>
    <w:p w:rsidR="00A6346F" w:rsidRPr="00A6346F" w:rsidRDefault="00A6346F" w:rsidP="00A6346F">
      <w:pPr>
        <w:pStyle w:val="EnglishHangEndNoCoptic"/>
      </w:pPr>
      <w:r w:rsidRPr="00AB1781">
        <w:tab/>
        <w:t>He will shepherd us eternally.</w:t>
      </w:r>
    </w:p>
    <w:p w:rsidR="00A6346F" w:rsidRPr="00A6346F" w:rsidRDefault="00A6346F" w:rsidP="00A6346F">
      <w:pPr>
        <w:pStyle w:val="Heading3"/>
      </w:pPr>
      <w:r>
        <w:t>Psalm</w:t>
      </w:r>
      <w:r w:rsidRPr="00AB1781">
        <w:t xml:space="preserve"> 48</w:t>
      </w:r>
      <w:r>
        <w:t>: Hear this, all you nations</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will Redeem my Soul</w:t>
      </w:r>
    </w:p>
    <w:p w:rsidR="00A6346F" w:rsidRPr="00AB1781" w:rsidRDefault="00A6346F" w:rsidP="00A6346F">
      <w:pPr>
        <w:pStyle w:val="Rubric"/>
      </w:pPr>
      <w:r w:rsidRPr="00AB1781">
        <w:t>1 (A Psalm for the Sons of Korah)</w:t>
      </w:r>
    </w:p>
    <w:p w:rsidR="00A6346F" w:rsidRPr="00AB1781" w:rsidRDefault="00A6346F" w:rsidP="00A6346F">
      <w:pPr>
        <w:pStyle w:val="EnglishHangNoCoptic"/>
      </w:pPr>
      <w:r w:rsidRPr="00AB1781">
        <w:t>2 Hear this, all you nations;</w:t>
      </w:r>
    </w:p>
    <w:p w:rsidR="00A6346F" w:rsidRPr="00AB1781" w:rsidRDefault="00A6346F" w:rsidP="00A6346F">
      <w:pPr>
        <w:pStyle w:val="EnglishHangEndNoCoptic"/>
      </w:pPr>
      <w:r w:rsidRPr="00AB1781">
        <w:tab/>
        <w:t>give ear, all dwellers in the world,</w:t>
      </w:r>
    </w:p>
    <w:p w:rsidR="00A6346F" w:rsidRPr="00AB1781" w:rsidRDefault="00A6346F" w:rsidP="00A6346F">
      <w:pPr>
        <w:pStyle w:val="EnglishHangNoCoptic"/>
      </w:pPr>
      <w:r w:rsidRPr="00AB1781">
        <w:t>3 clods of earth and men of worth,</w:t>
      </w:r>
    </w:p>
    <w:p w:rsidR="00A6346F" w:rsidRPr="00AB1781" w:rsidRDefault="00A6346F" w:rsidP="00A6346F">
      <w:pPr>
        <w:pStyle w:val="EnglishHangEndNoCoptic"/>
      </w:pPr>
      <w:r w:rsidRPr="00AB1781">
        <w:tab/>
        <w:t>rich and poor alike.</w:t>
      </w:r>
    </w:p>
    <w:p w:rsidR="00A6346F" w:rsidRPr="00AB1781" w:rsidRDefault="00A6346F" w:rsidP="00A6346F">
      <w:pPr>
        <w:pStyle w:val="EnglishHangNoCoptic"/>
      </w:pPr>
      <w:r w:rsidRPr="00AB1781">
        <w:t>4 My mouth will speak wisdom</w:t>
      </w:r>
    </w:p>
    <w:p w:rsidR="00A6346F" w:rsidRPr="00AB1781" w:rsidRDefault="00A6346F" w:rsidP="00A6346F">
      <w:pPr>
        <w:pStyle w:val="EnglishHangEndNoCoptic"/>
      </w:pPr>
      <w:r w:rsidRPr="00AB1781">
        <w:tab/>
        <w:t>as the meditation of my heart brings understanding.</w:t>
      </w:r>
    </w:p>
    <w:p w:rsidR="00A6346F" w:rsidRPr="00AB1781" w:rsidRDefault="00A6346F" w:rsidP="00A6346F">
      <w:pPr>
        <w:pStyle w:val="EnglishHangNoCoptic"/>
      </w:pPr>
      <w:r w:rsidRPr="00AB1781">
        <w:t>5 I will incline my ear to a parable;</w:t>
      </w:r>
    </w:p>
    <w:p w:rsidR="00A6346F" w:rsidRPr="00AB1781" w:rsidRDefault="00A6346F" w:rsidP="00A6346F">
      <w:pPr>
        <w:pStyle w:val="EnglishHangEndNoCoptic"/>
      </w:pPr>
      <w:r w:rsidRPr="00AB1781">
        <w:tab/>
        <w:t>I will expound my problem on the harp.</w:t>
      </w:r>
    </w:p>
    <w:p w:rsidR="00A6346F" w:rsidRPr="00AB1781" w:rsidRDefault="00A6346F" w:rsidP="00A6346F">
      <w:pPr>
        <w:pStyle w:val="EnglishHangNoCoptic"/>
      </w:pPr>
      <w:r w:rsidRPr="00AB1781">
        <w:t>6 Why should I fear on an evil day,</w:t>
      </w:r>
    </w:p>
    <w:p w:rsidR="00A6346F" w:rsidRPr="00AB1781" w:rsidRDefault="00A6346F" w:rsidP="00A6346F">
      <w:pPr>
        <w:pStyle w:val="EnglishHangEndNoCoptic"/>
      </w:pPr>
      <w:r w:rsidRPr="00AB1781">
        <w:tab/>
        <w:t>when iniquity dogs my heel and surrounds me?</w:t>
      </w:r>
    </w:p>
    <w:p w:rsidR="00A6346F" w:rsidRPr="00AB1781" w:rsidRDefault="00A6346F" w:rsidP="00A6346F">
      <w:pPr>
        <w:pStyle w:val="EnglishHangNoCoptic"/>
      </w:pPr>
      <w:r w:rsidRPr="00AB1781">
        <w:lastRenderedPageBreak/>
        <w:t>7 Some trust in their power,</w:t>
      </w:r>
    </w:p>
    <w:p w:rsidR="00A6346F" w:rsidRPr="00AB1781" w:rsidRDefault="00A6346F" w:rsidP="00A6346F">
      <w:pPr>
        <w:pStyle w:val="EnglishHangEndNoCoptic"/>
      </w:pPr>
      <w:r w:rsidRPr="00AB1781">
        <w:tab/>
        <w:t>and some boast of the amount of their wealth.</w:t>
      </w:r>
    </w:p>
    <w:p w:rsidR="00A6346F" w:rsidRPr="00AB1781" w:rsidRDefault="00A6346F" w:rsidP="00A6346F">
      <w:pPr>
        <w:pStyle w:val="EnglishHangNoCoptic"/>
      </w:pPr>
      <w:r w:rsidRPr="00AB1781">
        <w:t>8 A brother cannot redeem; can a man redeem?</w:t>
      </w:r>
      <w:r w:rsidRPr="00AB1781">
        <w:rPr>
          <w:rStyle w:val="FootnoteReference"/>
        </w:rPr>
        <w:footnoteReference w:id="173"/>
      </w:r>
    </w:p>
    <w:p w:rsidR="00A6346F" w:rsidRPr="00AB1781" w:rsidRDefault="00A6346F" w:rsidP="00A6346F">
      <w:pPr>
        <w:pStyle w:val="EnglishHangEndNoCoptic"/>
      </w:pPr>
      <w:r w:rsidRPr="00AB1781">
        <w:tab/>
        <w:t>He cannot give a ransom to God for himself,</w:t>
      </w:r>
    </w:p>
    <w:p w:rsidR="00A6346F" w:rsidRPr="00AB1781" w:rsidRDefault="00A6346F" w:rsidP="00A6346F">
      <w:pPr>
        <w:pStyle w:val="EnglishHangNoCoptic"/>
      </w:pPr>
      <w:r w:rsidRPr="00AB1781">
        <w:t>9 or the price of his soul’s redemption,</w:t>
      </w:r>
    </w:p>
    <w:p w:rsidR="00A6346F" w:rsidRPr="00AB1781" w:rsidRDefault="00A6346F" w:rsidP="00A6346F">
      <w:pPr>
        <w:pStyle w:val="EnglishHangEndNoCoptic"/>
      </w:pPr>
      <w:r w:rsidRPr="00AB1781">
        <w:tab/>
        <w:t>even if he were to labour all his life</w:t>
      </w:r>
    </w:p>
    <w:p w:rsidR="00A6346F" w:rsidRPr="00AB1781" w:rsidRDefault="00A6346F" w:rsidP="00A6346F">
      <w:pPr>
        <w:pStyle w:val="EnglishHangNoCoptic"/>
      </w:pPr>
      <w:r w:rsidRPr="00AB1781">
        <w:t>10 and were to live for ever.</w:t>
      </w:r>
    </w:p>
    <w:p w:rsidR="00A6346F" w:rsidRPr="00AB1781" w:rsidRDefault="00A6346F" w:rsidP="00A6346F">
      <w:pPr>
        <w:pStyle w:val="EnglishHangNoCoptic"/>
      </w:pPr>
      <w:r w:rsidRPr="00AB1781">
        <w:tab/>
        <w:t>Will he not see corruption</w:t>
      </w:r>
    </w:p>
    <w:p w:rsidR="00A6346F" w:rsidRPr="00AB1781" w:rsidRDefault="00A6346F" w:rsidP="00A6346F">
      <w:pPr>
        <w:pStyle w:val="EnglishHangEndNoCoptic"/>
      </w:pPr>
      <w:r w:rsidRPr="00AB1781">
        <w:tab/>
        <w:t>when he sees the wise dying?</w:t>
      </w:r>
    </w:p>
    <w:p w:rsidR="00A6346F" w:rsidRPr="00AB1781" w:rsidRDefault="00A6346F" w:rsidP="00A6346F">
      <w:pPr>
        <w:pStyle w:val="EnglishHangNoCoptic"/>
      </w:pPr>
      <w:r w:rsidRPr="00AB1781">
        <w:t>11 The fool and the dolt perish together,</w:t>
      </w:r>
    </w:p>
    <w:p w:rsidR="00A6346F" w:rsidRPr="00AB1781" w:rsidRDefault="00A6346F" w:rsidP="00A6346F">
      <w:pPr>
        <w:pStyle w:val="EnglishHangEndNoCoptic"/>
      </w:pPr>
      <w:r w:rsidRPr="00AB1781">
        <w:tab/>
        <w:t>and they leave their riches to strangers.</w:t>
      </w:r>
    </w:p>
    <w:p w:rsidR="00A6346F" w:rsidRPr="00AB1781" w:rsidRDefault="00A6346F" w:rsidP="00A6346F">
      <w:pPr>
        <w:pStyle w:val="EnglishHangNoCoptic"/>
      </w:pPr>
      <w:r w:rsidRPr="00AB1781">
        <w:t>12 And their graves are their homes for ever,</w:t>
      </w:r>
    </w:p>
    <w:p w:rsidR="00A6346F" w:rsidRPr="00AB1781" w:rsidRDefault="00A6346F" w:rsidP="00A6346F">
      <w:pPr>
        <w:pStyle w:val="EnglishHangNoCoptic"/>
      </w:pPr>
      <w:r w:rsidRPr="00AB1781">
        <w:tab/>
        <w:t>their dwelling-places for all generations;</w:t>
      </w:r>
    </w:p>
    <w:p w:rsidR="00A6346F" w:rsidRPr="00AB1781" w:rsidRDefault="00A6346F" w:rsidP="00A6346F">
      <w:pPr>
        <w:pStyle w:val="EnglishHangEndNoCoptic"/>
      </w:pPr>
      <w:r w:rsidRPr="00AB1781">
        <w:tab/>
        <w:t>they call their lands after their own names.</w:t>
      </w:r>
    </w:p>
    <w:p w:rsidR="00A6346F" w:rsidRPr="00AB1781" w:rsidRDefault="00A6346F" w:rsidP="00A6346F">
      <w:pPr>
        <w:pStyle w:val="EnglishHangNoCoptic"/>
      </w:pPr>
      <w:r w:rsidRPr="00AB1781">
        <w:t>13 But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B1781" w:rsidRDefault="00A6346F" w:rsidP="00A6346F">
      <w:pPr>
        <w:pStyle w:val="EnglishHangNoCoptic"/>
      </w:pPr>
      <w:r w:rsidRPr="00AB1781">
        <w:t>14 This very way of theirs</w:t>
      </w:r>
    </w:p>
    <w:p w:rsidR="00A6346F" w:rsidRPr="00AB1781" w:rsidRDefault="00A6346F" w:rsidP="00A6346F">
      <w:pPr>
        <w:pStyle w:val="EnglishHangNoCoptic"/>
      </w:pPr>
      <w:r w:rsidRPr="00AB1781">
        <w:tab/>
        <w:t>is a pitfall to them,</w:t>
      </w:r>
    </w:p>
    <w:p w:rsidR="00A6346F" w:rsidRPr="00AB1781" w:rsidRDefault="00A6346F" w:rsidP="00A6346F">
      <w:pPr>
        <w:pStyle w:val="EnglishHangNoCoptic"/>
      </w:pPr>
      <w:r w:rsidRPr="00AB1781">
        <w:tab/>
        <w:t>yet after all this</w:t>
      </w:r>
    </w:p>
    <w:p w:rsidR="00A6346F" w:rsidRPr="00AB1781" w:rsidRDefault="00A6346F" w:rsidP="00A6346F">
      <w:pPr>
        <w:pStyle w:val="EnglishHangEndNoCoptic"/>
      </w:pPr>
      <w:r w:rsidRPr="00AB1781">
        <w:tab/>
        <w:t xml:space="preserve">they express delight with their mouth. </w:t>
      </w:r>
      <w:r w:rsidRPr="00AB1781">
        <w:rPr>
          <w:i/>
        </w:rPr>
        <w:t>(Pause)</w:t>
      </w:r>
    </w:p>
    <w:p w:rsidR="00A6346F" w:rsidRPr="00AB1781" w:rsidRDefault="00A6346F" w:rsidP="00A6346F">
      <w:pPr>
        <w:pStyle w:val="EnglishHangNoCoptic"/>
      </w:pPr>
      <w:r w:rsidRPr="00AB1781">
        <w:t>15 They are driven to hell like sheep,</w:t>
      </w:r>
    </w:p>
    <w:p w:rsidR="00A6346F" w:rsidRPr="00AB1781" w:rsidRDefault="00A6346F" w:rsidP="00A6346F">
      <w:pPr>
        <w:pStyle w:val="EnglishHangNoCoptic"/>
      </w:pPr>
      <w:r w:rsidRPr="00AB1781">
        <w:tab/>
        <w:t>where death shepherds them.</w:t>
      </w:r>
    </w:p>
    <w:p w:rsidR="00A6346F" w:rsidRPr="00AB1781" w:rsidRDefault="00A6346F" w:rsidP="00A6346F">
      <w:pPr>
        <w:pStyle w:val="EnglishHangNoCoptic"/>
      </w:pPr>
      <w:r w:rsidRPr="00AB1781">
        <w:tab/>
        <w:t>But with the Dawn the upright will rule over them,</w:t>
      </w:r>
    </w:p>
    <w:p w:rsidR="00A6346F" w:rsidRPr="00AB1781" w:rsidRDefault="00A6346F" w:rsidP="00A6346F">
      <w:pPr>
        <w:pStyle w:val="EnglishHangNoCoptic"/>
      </w:pPr>
      <w:r w:rsidRPr="00AB1781">
        <w:tab/>
        <w:t>and their help will vanish in hell.</w:t>
      </w:r>
    </w:p>
    <w:p w:rsidR="00A6346F" w:rsidRPr="00AB1781" w:rsidRDefault="00A6346F" w:rsidP="00A6346F">
      <w:pPr>
        <w:pStyle w:val="EnglishHangEndNoCoptic"/>
      </w:pPr>
      <w:r w:rsidRPr="00AB1781">
        <w:tab/>
        <w:t>They are banished from their glory.</w:t>
      </w:r>
    </w:p>
    <w:p w:rsidR="00A6346F" w:rsidRPr="00AB1781" w:rsidRDefault="00A6346F" w:rsidP="00A6346F">
      <w:pPr>
        <w:pStyle w:val="EnglishHangNoCoptic"/>
      </w:pPr>
      <w:r w:rsidRPr="00AB1781">
        <w:t>16 But God will redeem my soul</w:t>
      </w:r>
    </w:p>
    <w:p w:rsidR="00A6346F" w:rsidRPr="00AB1781" w:rsidRDefault="00A6346F" w:rsidP="00A6346F">
      <w:pPr>
        <w:pStyle w:val="EnglishHangNoCoptic"/>
      </w:pPr>
      <w:r w:rsidRPr="00AB1781">
        <w:tab/>
        <w:t>from the power of hell,</w:t>
      </w:r>
    </w:p>
    <w:p w:rsidR="00A6346F" w:rsidRPr="00AB1781" w:rsidRDefault="00A6346F" w:rsidP="00A6346F">
      <w:pPr>
        <w:pStyle w:val="EnglishHangEndNoCoptic"/>
      </w:pPr>
      <w:r w:rsidRPr="00AB1781">
        <w:tab/>
        <w:t xml:space="preserve">when He receives me. </w:t>
      </w:r>
      <w:r w:rsidRPr="00AB1781">
        <w:rPr>
          <w:i/>
        </w:rPr>
        <w:t>(Pause)</w:t>
      </w:r>
    </w:p>
    <w:p w:rsidR="00A6346F" w:rsidRPr="00AB1781" w:rsidRDefault="00A6346F" w:rsidP="00A6346F">
      <w:pPr>
        <w:pStyle w:val="EnglishHangNoCoptic"/>
      </w:pPr>
      <w:r w:rsidRPr="00AB1781">
        <w:t>17 Have no fear when a man grows rich</w:t>
      </w:r>
    </w:p>
    <w:p w:rsidR="00A6346F" w:rsidRPr="00AB1781" w:rsidRDefault="00A6346F" w:rsidP="00A6346F">
      <w:pPr>
        <w:pStyle w:val="EnglishHangEndNoCoptic"/>
      </w:pPr>
      <w:r w:rsidRPr="00AB1781">
        <w:tab/>
        <w:t>or when the glory of his house increases;</w:t>
      </w:r>
    </w:p>
    <w:p w:rsidR="00A6346F" w:rsidRPr="00AB1781" w:rsidRDefault="00A6346F" w:rsidP="00A6346F">
      <w:pPr>
        <w:pStyle w:val="EnglishHangNoCoptic"/>
      </w:pPr>
      <w:r w:rsidRPr="00AB1781">
        <w:t>18 for he will take nothing with him when he dies,</w:t>
      </w:r>
    </w:p>
    <w:p w:rsidR="00A6346F" w:rsidRPr="00AB1781" w:rsidRDefault="00A6346F" w:rsidP="00A6346F">
      <w:pPr>
        <w:pStyle w:val="EnglishHangEndNoCoptic"/>
      </w:pPr>
      <w:r w:rsidRPr="00AB1781">
        <w:lastRenderedPageBreak/>
        <w:tab/>
        <w:t>and his glory will not descend with him.</w:t>
      </w:r>
    </w:p>
    <w:p w:rsidR="00A6346F" w:rsidRPr="00AB1781" w:rsidRDefault="00A6346F" w:rsidP="00A6346F">
      <w:pPr>
        <w:pStyle w:val="EnglishHangNoCoptic"/>
      </w:pPr>
      <w:r w:rsidRPr="00AB1781">
        <w:t>19 Though during his life his soul is blessed</w:t>
      </w:r>
    </w:p>
    <w:p w:rsidR="00A6346F" w:rsidRPr="00AB1781" w:rsidRDefault="00A6346F" w:rsidP="00A6346F">
      <w:pPr>
        <w:pStyle w:val="EnglishHangEndNoCoptic"/>
      </w:pPr>
      <w:r w:rsidRPr="00AB1781">
        <w:tab/>
        <w:t xml:space="preserve">and he thanks </w:t>
      </w:r>
      <w:r w:rsidR="001040C8">
        <w:t>You</w:t>
      </w:r>
      <w:r w:rsidRPr="00AB1781">
        <w:t xml:space="preserve"> when </w:t>
      </w:r>
      <w:r w:rsidR="001040C8">
        <w:t>You</w:t>
      </w:r>
      <w:r w:rsidRPr="00AB1781">
        <w:t xml:space="preserve"> </w:t>
      </w:r>
      <w:r w:rsidR="00004BA4">
        <w:t>prosper</w:t>
      </w:r>
      <w:r w:rsidRPr="00AB1781">
        <w:t xml:space="preserve"> him,</w:t>
      </w:r>
    </w:p>
    <w:p w:rsidR="00A6346F" w:rsidRPr="00AB1781" w:rsidRDefault="00A6346F" w:rsidP="00A6346F">
      <w:pPr>
        <w:pStyle w:val="EnglishHangNoCoptic"/>
      </w:pPr>
      <w:r w:rsidRPr="00AB1781">
        <w:t>20 yet he will go to join his fathers</w:t>
      </w:r>
    </w:p>
    <w:p w:rsidR="00A6346F" w:rsidRPr="00AB1781" w:rsidRDefault="00A6346F" w:rsidP="00A6346F">
      <w:pPr>
        <w:pStyle w:val="EnglishHangEndNoCoptic"/>
      </w:pPr>
      <w:r w:rsidRPr="00AB1781">
        <w:tab/>
        <w:t>and will never see the light.</w:t>
      </w:r>
    </w:p>
    <w:p w:rsidR="00A6346F" w:rsidRPr="00AB1781" w:rsidRDefault="00A6346F" w:rsidP="00A6346F">
      <w:pPr>
        <w:pStyle w:val="EnglishHangNoCoptic"/>
      </w:pPr>
      <w:r w:rsidRPr="00AB1781">
        <w:t>21 Man who was in honor did not understand:</w:t>
      </w:r>
    </w:p>
    <w:p w:rsidR="00A6346F" w:rsidRPr="00AB1781" w:rsidRDefault="00A6346F" w:rsidP="00A6346F">
      <w:pPr>
        <w:pStyle w:val="EnglishHangNoCoptic"/>
      </w:pPr>
      <w:r w:rsidRPr="00AB1781">
        <w:tab/>
        <w:t>he has been compared to thoughtless animals</w:t>
      </w:r>
    </w:p>
    <w:p w:rsidR="00A6346F" w:rsidRPr="00A6346F" w:rsidRDefault="00A6346F" w:rsidP="00A6346F">
      <w:pPr>
        <w:pStyle w:val="EnglishHangEndNoCoptic"/>
      </w:pPr>
      <w:r w:rsidRPr="00AB1781">
        <w:tab/>
        <w:t>and has become like them.</w:t>
      </w:r>
    </w:p>
    <w:p w:rsidR="00A6346F" w:rsidRPr="00A6346F" w:rsidRDefault="00A6346F" w:rsidP="00A6346F">
      <w:pPr>
        <w:pStyle w:val="Heading3"/>
      </w:pPr>
      <w:r>
        <w:t>Psalm</w:t>
      </w:r>
      <w:r w:rsidRPr="00AB1781">
        <w:t xml:space="preserve"> 49</w:t>
      </w:r>
      <w:r>
        <w:t>: The God of gods, the Lord, has spoken</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Sins of Formalism and Hypocrisy</w:t>
      </w:r>
    </w:p>
    <w:p w:rsidR="00A6346F" w:rsidRPr="00A6346F" w:rsidRDefault="00A6346F" w:rsidP="00A6346F">
      <w:pPr>
        <w:pStyle w:val="Rubric"/>
      </w:pPr>
      <w:r w:rsidRPr="00AB1781">
        <w:t>(A Psalm by Asaph)</w:t>
      </w:r>
    </w:p>
    <w:p w:rsidR="00A6346F" w:rsidRPr="00AB1781" w:rsidRDefault="00A6346F" w:rsidP="00A6346F">
      <w:pPr>
        <w:pStyle w:val="EnglishHangNoCoptic"/>
      </w:pPr>
      <w:r w:rsidRPr="00AB1781">
        <w:t>1 The God of gods, the Lord, has spoken</w:t>
      </w:r>
    </w:p>
    <w:p w:rsidR="00A6346F" w:rsidRPr="00AB1781" w:rsidRDefault="00A6346F" w:rsidP="00A6346F">
      <w:pPr>
        <w:pStyle w:val="EnglishHangNoCoptic"/>
      </w:pPr>
      <w:r w:rsidRPr="00AB1781">
        <w:tab/>
        <w:t>and has called the earth</w:t>
      </w:r>
    </w:p>
    <w:p w:rsidR="00A6346F" w:rsidRPr="00AB1781" w:rsidRDefault="00A6346F" w:rsidP="00A6346F">
      <w:pPr>
        <w:pStyle w:val="EnglishHangEndNoCoptic"/>
      </w:pPr>
      <w:r w:rsidRPr="00AB1781">
        <w:tab/>
        <w:t>from sunrise to sunset.</w:t>
      </w:r>
    </w:p>
    <w:p w:rsidR="00A6346F" w:rsidRPr="00AB1781" w:rsidRDefault="00A6346F" w:rsidP="00A6346F">
      <w:pPr>
        <w:pStyle w:val="EnglishHangNoCoptic"/>
      </w:pPr>
      <w:r w:rsidRPr="00AB1781">
        <w:t>2 The loveliness of His beauty</w:t>
      </w:r>
    </w:p>
    <w:p w:rsidR="00A6346F" w:rsidRPr="00AB1781" w:rsidRDefault="00A6346F" w:rsidP="00A6346F">
      <w:pPr>
        <w:pStyle w:val="EnglishHangEndNoCoptic"/>
      </w:pPr>
      <w:r w:rsidRPr="00AB1781">
        <w:tab/>
        <w:t>has appeared out of Zion.</w:t>
      </w:r>
    </w:p>
    <w:p w:rsidR="00A6346F" w:rsidRPr="00AB1781" w:rsidRDefault="00A6346F" w:rsidP="00A6346F">
      <w:pPr>
        <w:pStyle w:val="EnglishHangNoCoptic"/>
      </w:pPr>
      <w:r w:rsidRPr="00AB1781">
        <w:t>3 God will come visibly;</w:t>
      </w:r>
    </w:p>
    <w:p w:rsidR="00A6346F" w:rsidRPr="00AB1781" w:rsidRDefault="00A6346F" w:rsidP="00A6346F">
      <w:pPr>
        <w:pStyle w:val="EnglishHangNoCoptic"/>
      </w:pPr>
      <w:r w:rsidRPr="00AB1781">
        <w:tab/>
        <w:t>no longer will our God keep silence.</w:t>
      </w:r>
    </w:p>
    <w:p w:rsidR="00A6346F" w:rsidRPr="00AB1781" w:rsidRDefault="00A6346F" w:rsidP="00A6346F">
      <w:pPr>
        <w:pStyle w:val="EnglishHangNoCoptic"/>
      </w:pPr>
      <w:r w:rsidRPr="00AB1781">
        <w:tab/>
        <w:t>A fire will burn before Him,</w:t>
      </w:r>
    </w:p>
    <w:p w:rsidR="00A6346F" w:rsidRPr="00AB1781" w:rsidRDefault="00A6346F" w:rsidP="00A6346F">
      <w:pPr>
        <w:pStyle w:val="EnglishHangEndNoCoptic"/>
      </w:pPr>
      <w:r w:rsidRPr="00AB1781">
        <w:tab/>
        <w:t>and a mighty storm will rage round Him.</w:t>
      </w:r>
    </w:p>
    <w:p w:rsidR="00A6346F" w:rsidRPr="00AB1781" w:rsidRDefault="00A6346F" w:rsidP="00A6346F">
      <w:pPr>
        <w:pStyle w:val="EnglishHangNoCoptic"/>
      </w:pPr>
      <w:r w:rsidRPr="00AB1781">
        <w:t>4 He will summon heaven above</w:t>
      </w:r>
    </w:p>
    <w:p w:rsidR="00A6346F" w:rsidRPr="00AB1781" w:rsidRDefault="00A6346F" w:rsidP="00A6346F">
      <w:pPr>
        <w:pStyle w:val="EnglishHangEndNoCoptic"/>
      </w:pPr>
      <w:r w:rsidRPr="00AB1781">
        <w:tab/>
        <w:t>and the earth to judge His people.</w:t>
      </w:r>
    </w:p>
    <w:p w:rsidR="00A6346F" w:rsidRPr="00AB1781" w:rsidRDefault="00A6346F" w:rsidP="00A6346F">
      <w:pPr>
        <w:pStyle w:val="EnglishHangNoCoptic"/>
      </w:pPr>
      <w:r w:rsidRPr="00AB1781">
        <w:t>5 Gather His saints together to Him—</w:t>
      </w:r>
    </w:p>
    <w:p w:rsidR="00A6346F" w:rsidRPr="00AB1781" w:rsidRDefault="00A6346F" w:rsidP="00A6346F">
      <w:pPr>
        <w:pStyle w:val="EnglishHangEndNoCoptic"/>
      </w:pPr>
      <w:r w:rsidRPr="00AB1781">
        <w:tab/>
        <w:t>those who have made a covenant with Him for sacrifice.</w:t>
      </w:r>
    </w:p>
    <w:p w:rsidR="00A6346F" w:rsidRPr="00AB1781" w:rsidRDefault="00A6346F" w:rsidP="00A6346F">
      <w:pPr>
        <w:pStyle w:val="EnglishHangNoCoptic"/>
      </w:pPr>
      <w:r w:rsidRPr="00AB1781">
        <w:t>6 And the heavens will declare His justice,</w:t>
      </w:r>
    </w:p>
    <w:p w:rsidR="00A6346F" w:rsidRPr="00AB1781" w:rsidRDefault="00A6346F" w:rsidP="00A6346F">
      <w:pPr>
        <w:pStyle w:val="EnglishHangEndNoCoptic"/>
      </w:pPr>
      <w:r w:rsidRPr="00AB1781">
        <w:tab/>
        <w:t xml:space="preserve">for God is judge. </w:t>
      </w:r>
      <w:r w:rsidRPr="00AB1781">
        <w:rPr>
          <w:i/>
        </w:rPr>
        <w:t>(Pause)</w:t>
      </w:r>
    </w:p>
    <w:p w:rsidR="00A6346F" w:rsidRPr="00AB1781" w:rsidRDefault="00A6346F" w:rsidP="00A6346F">
      <w:pPr>
        <w:pStyle w:val="EnglishHangNoCoptic"/>
      </w:pPr>
      <w:r w:rsidRPr="00AB1781">
        <w:t>7 ‘Listen, My people, and I will speak.</w:t>
      </w:r>
    </w:p>
    <w:p w:rsidR="00A6346F" w:rsidRPr="00AB1781" w:rsidRDefault="00A6346F" w:rsidP="00A6346F">
      <w:pPr>
        <w:pStyle w:val="EnglishHangNoCoptic"/>
      </w:pPr>
      <w:r w:rsidRPr="00AB1781">
        <w:tab/>
        <w:t>O Israel, I must protest against you:</w:t>
      </w:r>
    </w:p>
    <w:p w:rsidR="00A6346F" w:rsidRPr="00AB1781" w:rsidRDefault="00A6346F" w:rsidP="00A6346F">
      <w:pPr>
        <w:pStyle w:val="EnglishHangEndNoCoptic"/>
      </w:pPr>
      <w:r w:rsidRPr="00AB1781">
        <w:tab/>
        <w:t>I am God, your God.</w:t>
      </w:r>
    </w:p>
    <w:p w:rsidR="00A6346F" w:rsidRPr="00AB1781" w:rsidRDefault="00A6346F" w:rsidP="00A6346F">
      <w:pPr>
        <w:pStyle w:val="EnglishHangNoCoptic"/>
      </w:pPr>
      <w:r w:rsidRPr="00AB1781">
        <w:t>8 I find no fault with your sacrifices;</w:t>
      </w:r>
    </w:p>
    <w:p w:rsidR="00A6346F" w:rsidRPr="00AB1781" w:rsidRDefault="00A6346F" w:rsidP="00A6346F">
      <w:pPr>
        <w:pStyle w:val="EnglishHangEndNoCoptic"/>
      </w:pPr>
      <w:r w:rsidRPr="00AB1781">
        <w:lastRenderedPageBreak/>
        <w:tab/>
        <w:t>your whole burnt-offerings are before Me continually.</w:t>
      </w:r>
    </w:p>
    <w:p w:rsidR="00A6346F" w:rsidRPr="00AB1781" w:rsidRDefault="00A6346F" w:rsidP="00A6346F">
      <w:pPr>
        <w:pStyle w:val="EnglishHangNoCoptic"/>
      </w:pPr>
      <w:r w:rsidRPr="00AB1781">
        <w:t>9 It is not bullocks from your farm I welcome,</w:t>
      </w:r>
    </w:p>
    <w:p w:rsidR="00A6346F" w:rsidRPr="00AB1781" w:rsidRDefault="00A6346F" w:rsidP="00A6346F">
      <w:pPr>
        <w:pStyle w:val="EnglishHangEndNoCoptic"/>
      </w:pPr>
      <w:r w:rsidRPr="00AB1781">
        <w:tab/>
        <w:t>nor he-goats from your folds.</w:t>
      </w:r>
    </w:p>
    <w:p w:rsidR="00A6346F" w:rsidRPr="00AB1781" w:rsidRDefault="00A6346F" w:rsidP="00A6346F">
      <w:pPr>
        <w:pStyle w:val="EnglishHangNoCoptic"/>
      </w:pPr>
      <w:r w:rsidRPr="00AB1781">
        <w:t>10 For all the beasts of the forest are Mine,</w:t>
      </w:r>
    </w:p>
    <w:p w:rsidR="00A6346F" w:rsidRPr="00AB1781" w:rsidRDefault="00A6346F" w:rsidP="00A6346F">
      <w:pPr>
        <w:pStyle w:val="EnglishHangEndNoCoptic"/>
      </w:pPr>
      <w:r w:rsidRPr="00AB1781">
        <w:tab/>
        <w:t>the herds and cattle on the mountains.</w:t>
      </w:r>
    </w:p>
    <w:p w:rsidR="00A6346F" w:rsidRPr="00AB1781" w:rsidRDefault="00A6346F" w:rsidP="00A6346F">
      <w:pPr>
        <w:pStyle w:val="EnglishHangNoCoptic"/>
      </w:pPr>
      <w:r w:rsidRPr="00AB1781">
        <w:t>11 I know all the birds of the sky,</w:t>
      </w:r>
    </w:p>
    <w:p w:rsidR="00A6346F" w:rsidRPr="00AB1781" w:rsidRDefault="00A6346F" w:rsidP="00A6346F">
      <w:pPr>
        <w:pStyle w:val="EnglishHangEndNoCoptic"/>
      </w:pPr>
      <w:r w:rsidRPr="00AB1781">
        <w:tab/>
        <w:t>and all the beauty of the countryside is Mine.</w:t>
      </w:r>
    </w:p>
    <w:p w:rsidR="00A6346F" w:rsidRPr="00AB1781" w:rsidRDefault="00A6346F" w:rsidP="00A6346F">
      <w:pPr>
        <w:pStyle w:val="EnglishHangNoCoptic"/>
      </w:pPr>
      <w:r w:rsidRPr="00AB1781">
        <w:t>12 If I am hungry, I will not tell you;</w:t>
      </w:r>
    </w:p>
    <w:p w:rsidR="00A6346F" w:rsidRPr="00AB1781" w:rsidRDefault="00A6346F" w:rsidP="00A6346F">
      <w:pPr>
        <w:pStyle w:val="EnglishHangEndNoCoptic"/>
      </w:pPr>
      <w:r w:rsidRPr="00AB1781">
        <w:tab/>
        <w:t>for the world is Mine, and all that is in it.</w:t>
      </w:r>
    </w:p>
    <w:p w:rsidR="00A6346F" w:rsidRPr="00AB1781" w:rsidRDefault="00A6346F" w:rsidP="00A6346F">
      <w:pPr>
        <w:pStyle w:val="EnglishHangNoCoptic"/>
      </w:pPr>
      <w:r w:rsidRPr="00AB1781">
        <w:t>13 Am I to eat bulls’ flesh,</w:t>
      </w:r>
    </w:p>
    <w:p w:rsidR="00A6346F" w:rsidRPr="00AB1781" w:rsidRDefault="00A6346F" w:rsidP="00A6346F">
      <w:pPr>
        <w:pStyle w:val="EnglishHangEndNoCoptic"/>
      </w:pPr>
      <w:r w:rsidRPr="00AB1781">
        <w:tab/>
        <w:t>or drink the blood of goats?</w:t>
      </w:r>
    </w:p>
    <w:p w:rsidR="00A6346F" w:rsidRPr="00AB1781" w:rsidRDefault="00A6346F" w:rsidP="00A6346F">
      <w:pPr>
        <w:pStyle w:val="EnglishHangNoCoptic"/>
      </w:pPr>
      <w:r w:rsidRPr="00AB1781">
        <w:t>14 Offer to God a sacrifice of praise,</w:t>
      </w:r>
    </w:p>
    <w:p w:rsidR="00A6346F" w:rsidRPr="00AB1781" w:rsidRDefault="00A6346F" w:rsidP="00A6346F">
      <w:pPr>
        <w:pStyle w:val="EnglishHangEndNoCoptic"/>
      </w:pPr>
      <w:r w:rsidRPr="00AB1781">
        <w:tab/>
        <w:t>and pay your vows to the Most High.</w:t>
      </w:r>
    </w:p>
    <w:p w:rsidR="00A6346F" w:rsidRPr="00AB1781" w:rsidRDefault="00A6346F" w:rsidP="00A6346F">
      <w:pPr>
        <w:pStyle w:val="EnglishHangNoCoptic"/>
      </w:pPr>
      <w:r w:rsidRPr="00AB1781">
        <w:t>15 Then call upon Me in the day of trouble,</w:t>
      </w:r>
    </w:p>
    <w:p w:rsidR="00A6346F" w:rsidRPr="00AB1781" w:rsidRDefault="00A6346F" w:rsidP="00A6346F">
      <w:pPr>
        <w:pStyle w:val="EnglishHangEndNoCoptic"/>
      </w:pPr>
      <w:r w:rsidRPr="00AB1781">
        <w:tab/>
        <w:t xml:space="preserve">and I will deliver you and you will glorify Me.’ </w:t>
      </w:r>
      <w:r w:rsidRPr="00AB1781">
        <w:rPr>
          <w:i/>
        </w:rPr>
        <w:t>(Pause)</w:t>
      </w:r>
    </w:p>
    <w:p w:rsidR="00A6346F" w:rsidRPr="00AB1781" w:rsidRDefault="00A6346F" w:rsidP="00A6346F">
      <w:pPr>
        <w:pStyle w:val="EnglishHangNoCoptic"/>
      </w:pPr>
      <w:r w:rsidRPr="00AB1781">
        <w:t>16 But to the sinner God says:</w:t>
      </w:r>
    </w:p>
    <w:p w:rsidR="00A6346F" w:rsidRPr="00AB1781" w:rsidRDefault="00A6346F" w:rsidP="00A6346F">
      <w:pPr>
        <w:pStyle w:val="EnglishHangNoCoptic"/>
      </w:pPr>
      <w:r w:rsidRPr="00AB1781">
        <w:tab/>
        <w:t>‘Why do you declare My rights,</w:t>
      </w:r>
    </w:p>
    <w:p w:rsidR="00A6346F" w:rsidRPr="00AB1781" w:rsidRDefault="00A6346F" w:rsidP="00A6346F">
      <w:pPr>
        <w:pStyle w:val="EnglishHangEndNoCoptic"/>
      </w:pPr>
      <w:r w:rsidRPr="00AB1781">
        <w:tab/>
        <w:t>and take My covenant in your mouth,</w:t>
      </w:r>
    </w:p>
    <w:p w:rsidR="00A6346F" w:rsidRPr="00AB1781" w:rsidRDefault="00A6346F" w:rsidP="00A6346F">
      <w:pPr>
        <w:pStyle w:val="EnglishHangNoCoptic"/>
      </w:pPr>
      <w:r w:rsidRPr="00AB1781">
        <w:t>17 while you hate correction,</w:t>
      </w:r>
    </w:p>
    <w:p w:rsidR="00A6346F" w:rsidRPr="00AB1781" w:rsidRDefault="00A6346F" w:rsidP="00A6346F">
      <w:pPr>
        <w:pStyle w:val="EnglishHangEndNoCoptic"/>
      </w:pPr>
      <w:r w:rsidRPr="00AB1781">
        <w:tab/>
        <w:t>and turn your back on My words?</w:t>
      </w:r>
      <w:r w:rsidRPr="00AB1781">
        <w:rPr>
          <w:rStyle w:val="FootnoteReference"/>
        </w:rPr>
        <w:footnoteReference w:id="174"/>
      </w:r>
    </w:p>
    <w:p w:rsidR="00A6346F" w:rsidRPr="00AB1781" w:rsidRDefault="00A6346F" w:rsidP="00A6346F">
      <w:pPr>
        <w:pStyle w:val="EnglishHangNoCoptic"/>
      </w:pPr>
      <w:r>
        <w:t>18 If you see a t</w:t>
      </w:r>
      <w:r w:rsidRPr="00AB1781">
        <w:t>hief, you run with him,</w:t>
      </w:r>
    </w:p>
    <w:p w:rsidR="00A6346F" w:rsidRPr="00AB1781" w:rsidRDefault="00A6346F" w:rsidP="00A6346F">
      <w:pPr>
        <w:pStyle w:val="EnglishHangEndNoCoptic"/>
      </w:pPr>
      <w:r w:rsidRPr="00AB1781">
        <w:tab/>
        <w:t>and you throw in your lot with adulterers.</w:t>
      </w:r>
    </w:p>
    <w:p w:rsidR="00A6346F" w:rsidRPr="00AB1781" w:rsidRDefault="00A6346F" w:rsidP="00A6346F">
      <w:pPr>
        <w:pStyle w:val="EnglishHangNoCoptic"/>
      </w:pPr>
    </w:p>
    <w:p w:rsidR="00A6346F" w:rsidRPr="00AB1781" w:rsidRDefault="00A6346F" w:rsidP="00A6346F">
      <w:pPr>
        <w:pStyle w:val="EnglishHangNoCoptic"/>
      </w:pPr>
      <w:r w:rsidRPr="00AB1781">
        <w:t>19 Your mouth exaggerates malice,</w:t>
      </w:r>
    </w:p>
    <w:p w:rsidR="00A6346F" w:rsidRPr="00AB1781" w:rsidRDefault="00A6346F" w:rsidP="00A6346F">
      <w:pPr>
        <w:pStyle w:val="EnglishHangEndNoCoptic"/>
      </w:pPr>
      <w:r w:rsidRPr="00AB1781">
        <w:tab/>
        <w:t>and your tongue weaves deceit.</w:t>
      </w:r>
    </w:p>
    <w:p w:rsidR="00A6346F" w:rsidRPr="00AB1781" w:rsidRDefault="00A6346F" w:rsidP="00A6346F">
      <w:pPr>
        <w:pStyle w:val="EnglishHangNoCoptic"/>
      </w:pPr>
    </w:p>
    <w:p w:rsidR="00A6346F" w:rsidRPr="00AB1781" w:rsidRDefault="00A6346F" w:rsidP="00A6346F">
      <w:pPr>
        <w:pStyle w:val="EnglishHangNoCoptic"/>
      </w:pPr>
      <w:r w:rsidRPr="00AB1781">
        <w:t>20 You sit and speak against your brother,</w:t>
      </w:r>
    </w:p>
    <w:p w:rsidR="00A6346F" w:rsidRPr="00AB1781" w:rsidRDefault="00A6346F" w:rsidP="00A6346F">
      <w:pPr>
        <w:pStyle w:val="EnglishHangEndNoCoptic"/>
      </w:pPr>
      <w:r w:rsidRPr="00AB1781">
        <w:tab/>
        <w:t>and provoke a scandal against your own mother’s son.</w:t>
      </w:r>
    </w:p>
    <w:p w:rsidR="00A6346F" w:rsidRPr="00AB1781" w:rsidRDefault="00A6346F" w:rsidP="00A6346F">
      <w:pPr>
        <w:pStyle w:val="EnglishHangNoCoptic"/>
      </w:pPr>
    </w:p>
    <w:p w:rsidR="00A6346F" w:rsidRPr="00AB1781" w:rsidRDefault="00A6346F" w:rsidP="00A6346F">
      <w:pPr>
        <w:pStyle w:val="EnglishHangNoCoptic"/>
      </w:pPr>
      <w:r w:rsidRPr="00AB1781">
        <w:lastRenderedPageBreak/>
        <w:t>21 These things you have done, and I was silent.</w:t>
      </w:r>
    </w:p>
    <w:p w:rsidR="00A6346F" w:rsidRPr="00AB1781" w:rsidRDefault="00A6346F" w:rsidP="00A6346F">
      <w:pPr>
        <w:pStyle w:val="EnglishHangNoCoptic"/>
      </w:pPr>
      <w:r w:rsidRPr="00AB1781">
        <w:tab/>
        <w:t>You assumed the profanity that I am like you.</w:t>
      </w:r>
    </w:p>
    <w:p w:rsidR="00A6346F" w:rsidRPr="00AB1781" w:rsidRDefault="00A6346F" w:rsidP="00A6346F">
      <w:pPr>
        <w:pStyle w:val="EnglishHangEndNoCoptic"/>
      </w:pPr>
      <w:r w:rsidRPr="00AB1781">
        <w:tab/>
        <w:t>I will convict you and set your sins before your face.</w:t>
      </w:r>
    </w:p>
    <w:p w:rsidR="00A6346F" w:rsidRPr="00AB1781" w:rsidRDefault="00A6346F" w:rsidP="00A6346F">
      <w:pPr>
        <w:pStyle w:val="EnglishHangNoCoptic"/>
        <w:rPr>
          <w:rFonts w:ascii="Book Antiqua" w:hAnsi="Book Antiqua" w:cs="Lucida Grande"/>
        </w:rPr>
      </w:pPr>
    </w:p>
    <w:p w:rsidR="00A6346F" w:rsidRPr="00AB1781" w:rsidRDefault="00A6346F" w:rsidP="00A6346F">
      <w:pPr>
        <w:pStyle w:val="EnglishHangNoCoptic"/>
      </w:pPr>
      <w:r w:rsidRPr="00AB1781">
        <w:t>22 Now consider this, you who forget God,</w:t>
      </w:r>
    </w:p>
    <w:p w:rsidR="00A6346F" w:rsidRPr="00AB1781" w:rsidRDefault="00A6346F" w:rsidP="00A6346F">
      <w:pPr>
        <w:pStyle w:val="EnglishHangNoCoptic"/>
      </w:pPr>
      <w:r w:rsidRPr="00AB1781">
        <w:tab/>
        <w:t>lest death snatch you away</w:t>
      </w:r>
    </w:p>
    <w:p w:rsidR="00A6346F" w:rsidRPr="00AB1781" w:rsidRDefault="00A6346F" w:rsidP="00A6346F">
      <w:pPr>
        <w:pStyle w:val="EnglishHangEndNoCoptic"/>
      </w:pPr>
      <w:r w:rsidRPr="00AB1781">
        <w:tab/>
        <w:t>and there is no one to save you.’</w:t>
      </w:r>
    </w:p>
    <w:p w:rsidR="00A6346F" w:rsidRPr="00AB1781" w:rsidRDefault="00A6346F" w:rsidP="00A6346F">
      <w:pPr>
        <w:pStyle w:val="EnglishHangNoCoptic"/>
      </w:pPr>
    </w:p>
    <w:p w:rsidR="00A6346F" w:rsidRPr="00AB1781" w:rsidRDefault="00A6346F" w:rsidP="00A6346F">
      <w:pPr>
        <w:pStyle w:val="EnglishHangNoCoptic"/>
      </w:pPr>
      <w:r w:rsidRPr="00AB1781">
        <w:t>23 The sacrifice of praise glorifies Me,</w:t>
      </w:r>
    </w:p>
    <w:p w:rsidR="00A6346F" w:rsidRPr="00A6346F" w:rsidRDefault="00A6346F" w:rsidP="00A6346F">
      <w:pPr>
        <w:pStyle w:val="EnglishHangEndNoCoptic"/>
      </w:pPr>
      <w:r w:rsidRPr="00AB1781">
        <w:tab/>
        <w:t>and this is the way I will show him My salvation.</w:t>
      </w:r>
    </w:p>
    <w:p w:rsidR="00A6346F" w:rsidRPr="00A6346F" w:rsidRDefault="00A6346F" w:rsidP="00A6346F">
      <w:pPr>
        <w:pStyle w:val="Heading3"/>
      </w:pPr>
      <w:bookmarkStart w:id="856" w:name="_Ref411967565"/>
      <w:r>
        <w:t>Psalm</w:t>
      </w:r>
      <w:r w:rsidRPr="00AB1781">
        <w:t xml:space="preserve"> 50</w:t>
      </w:r>
      <w:r>
        <w:t xml:space="preserve">: Have mercy on me, O God, in </w:t>
      </w:r>
      <w:r w:rsidR="00E570CB">
        <w:t>Your</w:t>
      </w:r>
      <w:r>
        <w:t xml:space="preserve"> great mercy</w:t>
      </w:r>
      <w:bookmarkEnd w:id="856"/>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Broken-Hearted Repentance</w:t>
      </w:r>
    </w:p>
    <w:p w:rsidR="00A6346F" w:rsidRPr="00AB1781" w:rsidRDefault="00A6346F" w:rsidP="00A6346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Renewal of the Holy Spirit</w:t>
      </w:r>
    </w:p>
    <w:p w:rsidR="00A6346F" w:rsidRPr="00AB1781" w:rsidRDefault="00A6346F" w:rsidP="00FD3FDA">
      <w:pPr>
        <w:pStyle w:val="Rubric"/>
      </w:pPr>
      <w:r w:rsidRPr="00AB1781">
        <w:t>1 (A Psalm by David, when Nathan the Prophet came to him</w:t>
      </w:r>
    </w:p>
    <w:p w:rsidR="00A6346F" w:rsidRPr="00AB1781" w:rsidRDefault="00A6346F" w:rsidP="00FD3FDA">
      <w:pPr>
        <w:pStyle w:val="Rubric"/>
      </w:pPr>
      <w:r w:rsidRPr="00AB1781">
        <w:t>2 for his sin with Bathsheba)</w:t>
      </w:r>
    </w:p>
    <w:p w:rsidR="00A6346F" w:rsidRPr="00AB1781" w:rsidRDefault="00A6346F" w:rsidP="00FD3FDA">
      <w:pPr>
        <w:pStyle w:val="EnglishHangNoCoptic"/>
      </w:pPr>
      <w:r w:rsidRPr="00AB1781">
        <w:t>3 Have mercy on me, O God,</w:t>
      </w:r>
    </w:p>
    <w:p w:rsidR="00A6346F" w:rsidRPr="00AB1781" w:rsidRDefault="00A6346F" w:rsidP="00FD3FDA">
      <w:pPr>
        <w:pStyle w:val="EnglishHangNoCoptic"/>
      </w:pPr>
      <w:r w:rsidRPr="00AB1781">
        <w:tab/>
        <w:t xml:space="preserve">in </w:t>
      </w:r>
      <w:r w:rsidR="00E570CB">
        <w:t>Your</w:t>
      </w:r>
      <w:r w:rsidRPr="00AB1781">
        <w:t xml:space="preserve"> great mercy;</w:t>
      </w:r>
    </w:p>
    <w:p w:rsidR="00A6346F" w:rsidRPr="00AB1781" w:rsidRDefault="00A6346F" w:rsidP="00FD3FDA">
      <w:pPr>
        <w:pStyle w:val="EnglishHangNoCoptic"/>
      </w:pPr>
      <w:r w:rsidRPr="00AB1781">
        <w:tab/>
        <w:t xml:space="preserve">and in </w:t>
      </w:r>
      <w:r w:rsidR="00E570CB">
        <w:t>Your</w:t>
      </w:r>
      <w:r w:rsidRPr="00AB1781">
        <w:t xml:space="preserve"> abundant compassion</w:t>
      </w:r>
    </w:p>
    <w:p w:rsidR="00A6346F" w:rsidRPr="00AB1781" w:rsidRDefault="00A6346F" w:rsidP="00FD3FDA">
      <w:pPr>
        <w:pStyle w:val="EnglishHangEndNoCoptic"/>
      </w:pPr>
      <w:r w:rsidRPr="00AB1781">
        <w:tab/>
        <w:t>blot out my transgression.</w:t>
      </w:r>
    </w:p>
    <w:p w:rsidR="00A6346F" w:rsidRPr="00AB1781" w:rsidRDefault="00A6346F" w:rsidP="00FD3FDA">
      <w:pPr>
        <w:pStyle w:val="EnglishHangNoCoptic"/>
      </w:pPr>
      <w:r w:rsidRPr="00AB1781">
        <w:t>4 Wash me thoroughly from my iniquity,</w:t>
      </w:r>
    </w:p>
    <w:p w:rsidR="00A6346F" w:rsidRPr="00AB1781" w:rsidRDefault="00A6346F" w:rsidP="00FD3FDA">
      <w:pPr>
        <w:pStyle w:val="EnglishHangEndNoCoptic"/>
      </w:pPr>
      <w:r w:rsidRPr="00AB1781">
        <w:tab/>
        <w:t>and cleanse me from my sin.</w:t>
      </w:r>
    </w:p>
    <w:p w:rsidR="00A6346F" w:rsidRPr="00AB1781" w:rsidRDefault="00A6346F" w:rsidP="00FD3FDA">
      <w:pPr>
        <w:pStyle w:val="EnglishHangNoCoptic"/>
      </w:pPr>
      <w:r w:rsidRPr="00AB1781">
        <w:t>5 For I realize my iniquity,</w:t>
      </w:r>
    </w:p>
    <w:p w:rsidR="00A6346F" w:rsidRPr="00AB1781" w:rsidRDefault="00A6346F" w:rsidP="00FD3FDA">
      <w:pPr>
        <w:pStyle w:val="EnglishHangEndNoCoptic"/>
      </w:pPr>
      <w:r w:rsidRPr="00AB1781">
        <w:tab/>
        <w:t>and my sin is before me continually.</w:t>
      </w:r>
    </w:p>
    <w:p w:rsidR="00A6346F" w:rsidRPr="00AB1781" w:rsidRDefault="00A6346F" w:rsidP="00FD3FDA">
      <w:pPr>
        <w:pStyle w:val="EnglishHangNoCoptic"/>
      </w:pPr>
      <w:r w:rsidRPr="00AB1781">
        <w:t xml:space="preserve">6 Against </w:t>
      </w:r>
      <w:r w:rsidR="001040C8">
        <w:t>You</w:t>
      </w:r>
      <w:r w:rsidRPr="00AB1781">
        <w:t xml:space="preserve"> only have I sinned</w:t>
      </w:r>
    </w:p>
    <w:p w:rsidR="00A6346F" w:rsidRPr="00AB1781" w:rsidRDefault="00A6346F" w:rsidP="00FD3FDA">
      <w:pPr>
        <w:pStyle w:val="EnglishHangNoCoptic"/>
      </w:pPr>
      <w:r w:rsidRPr="00AB1781">
        <w:tab/>
        <w:t xml:space="preserve">and done evil in </w:t>
      </w:r>
      <w:r w:rsidR="00E570CB">
        <w:t>Your</w:t>
      </w:r>
      <w:r w:rsidRPr="00AB1781">
        <w:t xml:space="preserve"> sight,</w:t>
      </w:r>
    </w:p>
    <w:p w:rsidR="00A6346F" w:rsidRPr="00AB1781" w:rsidRDefault="00A6346F" w:rsidP="00FD3FDA">
      <w:pPr>
        <w:pStyle w:val="EnglishHangNoCoptic"/>
      </w:pPr>
      <w:r w:rsidRPr="00AB1781">
        <w:tab/>
        <w:t xml:space="preserve">that </w:t>
      </w:r>
      <w:r w:rsidR="001040C8">
        <w:t>You</w:t>
      </w:r>
      <w:r w:rsidRPr="00AB1781">
        <w:t xml:space="preserve"> </w:t>
      </w:r>
      <w:r w:rsidR="00004BA4">
        <w:t>may</w:t>
      </w:r>
      <w:r w:rsidRPr="00AB1781">
        <w:t xml:space="preserve"> be justified in </w:t>
      </w:r>
      <w:r w:rsidR="00E570CB">
        <w:t>Your</w:t>
      </w:r>
      <w:r w:rsidRPr="00AB1781">
        <w:t xml:space="preserve"> words</w:t>
      </w:r>
    </w:p>
    <w:p w:rsidR="00A6346F" w:rsidRPr="00AB1781" w:rsidRDefault="00A6346F" w:rsidP="00FD3FDA">
      <w:pPr>
        <w:pStyle w:val="EnglishHangEndNoCoptic"/>
      </w:pPr>
      <w:r w:rsidRPr="00AB1781">
        <w:tab/>
        <w:t xml:space="preserve">and win when </w:t>
      </w:r>
      <w:r w:rsidR="001040C8">
        <w:t>You</w:t>
      </w:r>
      <w:r w:rsidRPr="00AB1781">
        <w:t xml:space="preserve"> </w:t>
      </w:r>
      <w:r w:rsidR="00004BA4" w:rsidRPr="00AB1781">
        <w:t>are</w:t>
      </w:r>
      <w:r w:rsidRPr="00AB1781">
        <w:t xml:space="preserve"> judged.</w:t>
      </w:r>
      <w:r w:rsidRPr="00AB1781">
        <w:rPr>
          <w:rStyle w:val="FootnoteReference"/>
        </w:rPr>
        <w:footnoteReference w:id="175"/>
      </w:r>
    </w:p>
    <w:p w:rsidR="00A6346F" w:rsidRPr="00AB1781" w:rsidRDefault="00A6346F" w:rsidP="00FD3FDA">
      <w:pPr>
        <w:pStyle w:val="EnglishHangNoCoptic"/>
      </w:pPr>
      <w:r w:rsidRPr="00AB1781">
        <w:t>7 For, behold, I was conceived in iniquities,</w:t>
      </w:r>
    </w:p>
    <w:p w:rsidR="00A6346F" w:rsidRPr="00AB1781" w:rsidRDefault="00A6346F" w:rsidP="00FD3FDA">
      <w:pPr>
        <w:pStyle w:val="EnglishHangEndNoCoptic"/>
      </w:pPr>
      <w:r w:rsidRPr="00AB1781">
        <w:tab/>
        <w:t>and in sins did my mother desire me.</w:t>
      </w:r>
    </w:p>
    <w:p w:rsidR="00A6346F" w:rsidRPr="00AB1781" w:rsidRDefault="00A6346F" w:rsidP="00FD3FDA">
      <w:pPr>
        <w:pStyle w:val="EnglishHangNoCoptic"/>
      </w:pPr>
      <w:r w:rsidRPr="00AB1781">
        <w:lastRenderedPageBreak/>
        <w:t xml:space="preserve">8 For, lo, </w:t>
      </w:r>
      <w:r w:rsidR="001040C8">
        <w:t>You</w:t>
      </w:r>
      <w:r w:rsidRPr="00AB1781">
        <w:t xml:space="preserve"> </w:t>
      </w:r>
      <w:r w:rsidR="00004BA4">
        <w:t>love</w:t>
      </w:r>
      <w:r w:rsidRPr="00AB1781">
        <w:t xml:space="preserve"> truth;</w:t>
      </w:r>
    </w:p>
    <w:p w:rsidR="00A6346F" w:rsidRPr="00AB1781" w:rsidRDefault="00A6346F" w:rsidP="00FD3FDA">
      <w:pPr>
        <w:pStyle w:val="EnglishHangNoCoptic"/>
      </w:pPr>
      <w:r w:rsidRPr="00AB1781">
        <w:tab/>
        <w:t xml:space="preserve">the unknown and secret things of </w:t>
      </w:r>
      <w:r w:rsidR="00E570CB">
        <w:t>Your</w:t>
      </w:r>
      <w:r w:rsidRPr="00AB1781">
        <w:t xml:space="preserve"> wisdom</w:t>
      </w:r>
    </w:p>
    <w:p w:rsidR="00A6346F" w:rsidRPr="00AB1781" w:rsidRDefault="00A6346F" w:rsidP="00FD3FDA">
      <w:pPr>
        <w:pStyle w:val="EnglishHangEndNoCoptic"/>
      </w:pPr>
      <w:r w:rsidRPr="00AB1781">
        <w:tab/>
      </w:r>
      <w:r w:rsidR="001040C8">
        <w:t>You</w:t>
      </w:r>
      <w:r w:rsidRPr="00AB1781">
        <w:t xml:space="preserve"> </w:t>
      </w:r>
      <w:r w:rsidR="00556387">
        <w:t>have</w:t>
      </w:r>
      <w:r w:rsidRPr="00AB1781">
        <w:t xml:space="preserve"> made known to me.</w:t>
      </w:r>
    </w:p>
    <w:p w:rsidR="00A6346F" w:rsidRPr="00AB1781" w:rsidRDefault="00A6346F" w:rsidP="00FD3FDA">
      <w:pPr>
        <w:pStyle w:val="EnglishHangNoCoptic"/>
      </w:pPr>
      <w:r w:rsidRPr="00AB1781">
        <w:t xml:space="preserve">9 </w:t>
      </w:r>
      <w:r w:rsidR="001040C8">
        <w:t>You</w:t>
      </w:r>
      <w:r w:rsidRPr="00AB1781">
        <w:t xml:space="preserve"> </w:t>
      </w:r>
      <w:r w:rsidR="00004BA4" w:rsidRPr="00AB1781">
        <w:t>shall</w:t>
      </w:r>
      <w:r w:rsidRPr="00AB1781">
        <w:t xml:space="preserve"> sprinkle me with hyssop,</w:t>
      </w:r>
      <w:r w:rsidRPr="00AB1781">
        <w:rPr>
          <w:rStyle w:val="FootnoteReference"/>
        </w:rPr>
        <w:footnoteReference w:id="176"/>
      </w:r>
    </w:p>
    <w:p w:rsidR="00A6346F" w:rsidRPr="00AB1781" w:rsidRDefault="00A6346F" w:rsidP="00FD3FDA">
      <w:pPr>
        <w:pStyle w:val="EnglishHangNoCoptic"/>
      </w:pPr>
      <w:r w:rsidRPr="00AB1781">
        <w:tab/>
        <w:t>and I shall be cleansed;</w:t>
      </w:r>
    </w:p>
    <w:p w:rsidR="00A6346F" w:rsidRPr="00AB1781" w:rsidRDefault="00A6346F" w:rsidP="00FD3FDA">
      <w:pPr>
        <w:pStyle w:val="EnglishHangNoCoptic"/>
      </w:pPr>
      <w:r w:rsidRPr="00AB1781">
        <w:tab/>
      </w:r>
      <w:r w:rsidR="001040C8">
        <w:t>You</w:t>
      </w:r>
      <w:r w:rsidRPr="00AB1781">
        <w:t xml:space="preserve"> </w:t>
      </w:r>
      <w:r w:rsidR="00004BA4" w:rsidRPr="00AB1781">
        <w:t>shall</w:t>
      </w:r>
      <w:r w:rsidRPr="00AB1781">
        <w:t xml:space="preserve"> wash me,</w:t>
      </w:r>
    </w:p>
    <w:p w:rsidR="00A6346F" w:rsidRPr="00AB1781" w:rsidRDefault="00A6346F" w:rsidP="00FD3FDA">
      <w:pPr>
        <w:pStyle w:val="EnglishHangEndNoCoptic"/>
      </w:pPr>
      <w:r w:rsidRPr="00AB1781">
        <w:tab/>
        <w:t>and I shall be whiter than snow.</w:t>
      </w:r>
    </w:p>
    <w:p w:rsidR="00A6346F" w:rsidRPr="00AB1781" w:rsidRDefault="00A6346F" w:rsidP="00FD3FDA">
      <w:pPr>
        <w:pStyle w:val="EnglishHangNoCoptic"/>
      </w:pPr>
      <w:r w:rsidRPr="00AB1781">
        <w:t xml:space="preserve">10 </w:t>
      </w:r>
      <w:r w:rsidR="001040C8">
        <w:t>You</w:t>
      </w:r>
      <w:r w:rsidRPr="00AB1781">
        <w:t xml:space="preserve"> </w:t>
      </w:r>
      <w:r w:rsidR="00004BA4" w:rsidRPr="00AB1781">
        <w:t>shall</w:t>
      </w:r>
      <w:r w:rsidRPr="00AB1781">
        <w:t xml:space="preserve"> make me hear joy and gladness;</w:t>
      </w:r>
    </w:p>
    <w:p w:rsidR="00A6346F" w:rsidRPr="00AB1781" w:rsidRDefault="00A6346F" w:rsidP="00FD3FDA">
      <w:pPr>
        <w:pStyle w:val="EnglishHangEndNoCoptic"/>
      </w:pPr>
      <w:r w:rsidRPr="00AB1781">
        <w:tab/>
        <w:t>the bones that have been humbled will rejoice.</w:t>
      </w:r>
    </w:p>
    <w:p w:rsidR="00A6346F" w:rsidRPr="00AB1781" w:rsidRDefault="00A6346F" w:rsidP="00FD3FDA">
      <w:pPr>
        <w:pStyle w:val="EnglishHangNoCoptic"/>
      </w:pPr>
      <w:r w:rsidRPr="00AB1781">
        <w:t xml:space="preserve">11 Turn </w:t>
      </w:r>
      <w:r w:rsidR="00E570CB">
        <w:t>Your</w:t>
      </w:r>
      <w:r w:rsidRPr="00AB1781">
        <w:t xml:space="preserve"> face from my sins,</w:t>
      </w:r>
    </w:p>
    <w:p w:rsidR="00A6346F" w:rsidRPr="00FD3FDA" w:rsidRDefault="00A6346F" w:rsidP="00FD3FDA">
      <w:pPr>
        <w:pStyle w:val="EnglishHangEndNoCoptic"/>
      </w:pPr>
      <w:r w:rsidRPr="00AB1781">
        <w:tab/>
        <w:t>and blot out all my iniquities.</w:t>
      </w:r>
    </w:p>
    <w:p w:rsidR="00A6346F" w:rsidRPr="00AB1781" w:rsidRDefault="00A6346F" w:rsidP="00FD3FDA">
      <w:pPr>
        <w:pStyle w:val="EnglishHangNoCoptic"/>
      </w:pPr>
      <w:r w:rsidRPr="00AB1781">
        <w:t>12 Create in me, a clean heart, O God;</w:t>
      </w:r>
    </w:p>
    <w:p w:rsidR="00A6346F" w:rsidRPr="00AB1781" w:rsidRDefault="00A6346F" w:rsidP="00FD3FDA">
      <w:pPr>
        <w:pStyle w:val="EnglishHangEndNoCoptic"/>
      </w:pPr>
      <w:r w:rsidRPr="00AB1781">
        <w:tab/>
        <w:t xml:space="preserve">and renew </w:t>
      </w:r>
      <w:r w:rsidR="00E570CB">
        <w:t>Your</w:t>
      </w:r>
      <w:r w:rsidRPr="00AB1781">
        <w:t xml:space="preserve"> right Spirit within me.</w:t>
      </w:r>
    </w:p>
    <w:p w:rsidR="00A6346F" w:rsidRPr="00AB1781" w:rsidRDefault="00A6346F" w:rsidP="00FD3FDA">
      <w:pPr>
        <w:pStyle w:val="EnglishHangNoCoptic"/>
      </w:pPr>
      <w:r w:rsidRPr="00AB1781">
        <w:t xml:space="preserve">13 Cast me not away from </w:t>
      </w:r>
      <w:r w:rsidR="00E570CB">
        <w:t>Your</w:t>
      </w:r>
      <w:r w:rsidRPr="00AB1781">
        <w:t xml:space="preserve"> face,</w:t>
      </w:r>
    </w:p>
    <w:p w:rsidR="00A6346F" w:rsidRPr="00AB1781" w:rsidRDefault="00A6346F" w:rsidP="00FD3FDA">
      <w:pPr>
        <w:pStyle w:val="EnglishHangEndNoCoptic"/>
      </w:pPr>
      <w:r w:rsidRPr="00AB1781">
        <w:tab/>
        <w:t xml:space="preserve">and take not </w:t>
      </w:r>
      <w:r w:rsidR="00E570CB">
        <w:t>Your</w:t>
      </w:r>
      <w:r w:rsidRPr="00AB1781">
        <w:t xml:space="preserve"> Holy Spirit from me.</w:t>
      </w:r>
    </w:p>
    <w:p w:rsidR="00A6346F" w:rsidRPr="00AB1781" w:rsidRDefault="00A6346F" w:rsidP="00FD3FDA">
      <w:pPr>
        <w:pStyle w:val="EnglishHangNoCoptic"/>
      </w:pPr>
      <w:r w:rsidRPr="00AB1781">
        <w:t xml:space="preserve">14 Restore to me the joy of </w:t>
      </w:r>
      <w:r w:rsidR="00E570CB">
        <w:t>Your</w:t>
      </w:r>
      <w:r w:rsidRPr="00AB1781">
        <w:t xml:space="preserve"> salvation,</w:t>
      </w:r>
    </w:p>
    <w:p w:rsidR="00A6346F" w:rsidRPr="00AB1781" w:rsidRDefault="00A6346F" w:rsidP="00FD3FDA">
      <w:pPr>
        <w:pStyle w:val="EnglishHangEndNoCoptic"/>
      </w:pPr>
      <w:r w:rsidRPr="00AB1781">
        <w:tab/>
        <w:t xml:space="preserve">and strengthen me with </w:t>
      </w:r>
      <w:r w:rsidR="00E570CB">
        <w:t>Your</w:t>
      </w:r>
      <w:r w:rsidRPr="00AB1781">
        <w:t xml:space="preserve"> ruling Spirit.</w:t>
      </w:r>
    </w:p>
    <w:p w:rsidR="00A6346F" w:rsidRPr="00AB1781" w:rsidRDefault="00A6346F" w:rsidP="00FD3FDA">
      <w:pPr>
        <w:pStyle w:val="EnglishHangNoCoptic"/>
      </w:pPr>
      <w:r w:rsidRPr="00AB1781">
        <w:t xml:space="preserve">15 I shall teach </w:t>
      </w:r>
      <w:r w:rsidR="00E570CB">
        <w:t>Your</w:t>
      </w:r>
      <w:r w:rsidRPr="00AB1781">
        <w:t xml:space="preserve"> ways to the lawless,</w:t>
      </w:r>
    </w:p>
    <w:p w:rsidR="00A6346F" w:rsidRPr="00AB1781" w:rsidRDefault="00A6346F" w:rsidP="00FD3FDA">
      <w:pPr>
        <w:pStyle w:val="EnglishHangEndNoCoptic"/>
      </w:pPr>
      <w:r w:rsidRPr="00AB1781">
        <w:tab/>
        <w:t xml:space="preserve">and the godless will return to </w:t>
      </w:r>
      <w:r w:rsidR="001040C8">
        <w:t>You</w:t>
      </w:r>
      <w:r w:rsidRPr="00AB1781">
        <w:t>.</w:t>
      </w:r>
    </w:p>
    <w:p w:rsidR="00A6346F" w:rsidRPr="00AB1781" w:rsidRDefault="00A6346F" w:rsidP="00FD3FDA">
      <w:pPr>
        <w:pStyle w:val="EnglishHangNoCoptic"/>
      </w:pPr>
      <w:r w:rsidRPr="00AB1781">
        <w:t>16 Deliver me from blood, O God,</w:t>
      </w:r>
    </w:p>
    <w:p w:rsidR="00A6346F" w:rsidRPr="00AB1781" w:rsidRDefault="00A6346F" w:rsidP="00FD3FDA">
      <w:pPr>
        <w:pStyle w:val="EnglishHangNoCoptic"/>
      </w:pPr>
      <w:r w:rsidRPr="00AB1781">
        <w:tab/>
        <w:t>O God of my salvation,</w:t>
      </w:r>
    </w:p>
    <w:p w:rsidR="00A6346F" w:rsidRPr="00AB1781" w:rsidRDefault="00A6346F" w:rsidP="00FD3FDA">
      <w:pPr>
        <w:pStyle w:val="EnglishHangEndNoCoptic"/>
      </w:pPr>
      <w:r w:rsidRPr="00AB1781">
        <w:tab/>
        <w:t xml:space="preserve">and my tongue will extol </w:t>
      </w:r>
      <w:r w:rsidR="00E570CB">
        <w:t>Your</w:t>
      </w:r>
      <w:r w:rsidRPr="00AB1781">
        <w:t xml:space="preserve"> justice.</w:t>
      </w:r>
    </w:p>
    <w:p w:rsidR="00A6346F" w:rsidRPr="00AB1781" w:rsidRDefault="00A6346F" w:rsidP="00FD3FDA">
      <w:pPr>
        <w:pStyle w:val="EnglishHangNoCoptic"/>
      </w:pPr>
      <w:r w:rsidRPr="00AB1781">
        <w:t xml:space="preserve">17 O Lord, </w:t>
      </w:r>
      <w:r w:rsidR="001040C8">
        <w:t>You</w:t>
      </w:r>
      <w:r w:rsidRPr="00AB1781">
        <w:t xml:space="preserve"> </w:t>
      </w:r>
      <w:r w:rsidR="00004BA4" w:rsidRPr="00AB1781">
        <w:t>will</w:t>
      </w:r>
      <w:r w:rsidRPr="00AB1781">
        <w:t xml:space="preserve"> open my lips,</w:t>
      </w:r>
    </w:p>
    <w:p w:rsidR="00A6346F" w:rsidRPr="00AB1781" w:rsidRDefault="00A6346F" w:rsidP="00FD3FDA">
      <w:pPr>
        <w:pStyle w:val="EnglishHangEndNoCoptic"/>
      </w:pPr>
      <w:r w:rsidRPr="00AB1781">
        <w:tab/>
        <w:t xml:space="preserve">and my mouth shall declare </w:t>
      </w:r>
      <w:r w:rsidR="00E570CB">
        <w:t>Your</w:t>
      </w:r>
      <w:r w:rsidRPr="00AB1781">
        <w:t xml:space="preserve"> praise.</w:t>
      </w:r>
    </w:p>
    <w:p w:rsidR="00A6346F" w:rsidRPr="00AB1781" w:rsidRDefault="00A6346F" w:rsidP="00FD3FDA">
      <w:pPr>
        <w:pStyle w:val="EnglishHangNoCoptic"/>
      </w:pPr>
      <w:r w:rsidRPr="00AB1781">
        <w:t xml:space="preserve">18 For if </w:t>
      </w:r>
      <w:r w:rsidR="001040C8">
        <w:t>You</w:t>
      </w:r>
      <w:r w:rsidRPr="00AB1781">
        <w:t xml:space="preserve"> </w:t>
      </w:r>
      <w:r w:rsidR="00004BA4">
        <w:t>had</w:t>
      </w:r>
      <w:r w:rsidRPr="00AB1781">
        <w:t xml:space="preserve"> desired sacrifice,</w:t>
      </w:r>
    </w:p>
    <w:p w:rsidR="00A6346F" w:rsidRPr="00AB1781" w:rsidRDefault="00A6346F" w:rsidP="00FD3FDA">
      <w:pPr>
        <w:pStyle w:val="EnglishHangNoCoptic"/>
      </w:pPr>
      <w:r w:rsidRPr="00AB1781">
        <w:tab/>
        <w:t>I would have given it.</w:t>
      </w:r>
    </w:p>
    <w:p w:rsidR="00A6346F" w:rsidRPr="00AB1781" w:rsidRDefault="00A6346F" w:rsidP="00FD3FDA">
      <w:pPr>
        <w:pStyle w:val="EnglishHangEndNoCoptic"/>
      </w:pPr>
      <w:r w:rsidRPr="00AB1781">
        <w:tab/>
        <w:t xml:space="preserve">Burnt-offerings do not please </w:t>
      </w:r>
      <w:r w:rsidR="001040C8">
        <w:t>You</w:t>
      </w:r>
      <w:r w:rsidRPr="00AB1781">
        <w:t>.</w:t>
      </w:r>
    </w:p>
    <w:p w:rsidR="00A6346F" w:rsidRPr="00AB1781" w:rsidRDefault="00A6346F" w:rsidP="00FD3FDA">
      <w:pPr>
        <w:pStyle w:val="EnglishHangNoCoptic"/>
      </w:pPr>
      <w:r w:rsidRPr="00AB1781">
        <w:t>19 The sacrifice for God is a broken spirit;</w:t>
      </w:r>
    </w:p>
    <w:p w:rsidR="00A6346F" w:rsidRPr="00AB1781" w:rsidRDefault="00A6346F" w:rsidP="00FD3FDA">
      <w:pPr>
        <w:pStyle w:val="EnglishHangEndNoCoptic"/>
      </w:pPr>
      <w:r w:rsidRPr="00AB1781">
        <w:tab/>
        <w:t>a broken and humbled heart God will not despise.</w:t>
      </w:r>
    </w:p>
    <w:p w:rsidR="00A6346F" w:rsidRPr="00AB1781" w:rsidRDefault="00A6346F" w:rsidP="00FD3FDA">
      <w:pPr>
        <w:pStyle w:val="EnglishHangNoCoptic"/>
      </w:pPr>
      <w:r w:rsidRPr="00AB1781">
        <w:t xml:space="preserve">20 Gladden Zion, O Lord, with </w:t>
      </w:r>
      <w:r w:rsidR="00E570CB">
        <w:t>Your</w:t>
      </w:r>
      <w:r w:rsidRPr="00AB1781">
        <w:t xml:space="preserve"> goodwill,</w:t>
      </w:r>
    </w:p>
    <w:p w:rsidR="00A6346F" w:rsidRPr="00AB1781" w:rsidRDefault="00A6346F" w:rsidP="00FD3FDA">
      <w:pPr>
        <w:pStyle w:val="EnglishHangEndNoCoptic"/>
      </w:pPr>
      <w:r w:rsidRPr="00AB1781">
        <w:tab/>
        <w:t>and let the walls of Jerusalem be built.</w:t>
      </w:r>
    </w:p>
    <w:p w:rsidR="00A6346F" w:rsidRPr="00AB1781" w:rsidRDefault="00A6346F" w:rsidP="00FD3FDA">
      <w:pPr>
        <w:pStyle w:val="EnglishHangNoCoptic"/>
      </w:pPr>
      <w:r w:rsidRPr="00AB1781">
        <w:lastRenderedPageBreak/>
        <w:t xml:space="preserve">21 Then </w:t>
      </w:r>
      <w:r w:rsidR="001040C8">
        <w:t>You</w:t>
      </w:r>
      <w:r w:rsidRPr="00AB1781">
        <w:t xml:space="preserve"> </w:t>
      </w:r>
      <w:r w:rsidR="00004BA4" w:rsidRPr="00AB1781">
        <w:t>will</w:t>
      </w:r>
      <w:r w:rsidRPr="00AB1781">
        <w:t xml:space="preserve"> be pleased</w:t>
      </w:r>
    </w:p>
    <w:p w:rsidR="00A6346F" w:rsidRPr="00AB1781" w:rsidRDefault="00A6346F" w:rsidP="00FD3FDA">
      <w:pPr>
        <w:pStyle w:val="EnglishHangNoCoptic"/>
      </w:pPr>
      <w:r w:rsidRPr="00AB1781">
        <w:tab/>
        <w:t>with the sacrifice of righteousness,</w:t>
      </w:r>
    </w:p>
    <w:p w:rsidR="00A6346F" w:rsidRPr="00AB1781" w:rsidRDefault="00A6346F" w:rsidP="00FD3FDA">
      <w:pPr>
        <w:pStyle w:val="EnglishHangNoCoptic"/>
      </w:pPr>
      <w:r w:rsidRPr="00AB1781">
        <w:tab/>
        <w:t>the oblation and burnt-offerings;</w:t>
      </w:r>
    </w:p>
    <w:p w:rsidR="00A6346F" w:rsidRPr="00FD3FDA" w:rsidRDefault="00A6346F" w:rsidP="00FD3FDA">
      <w:pPr>
        <w:pStyle w:val="EnglishHangEndNoCoptic"/>
      </w:pPr>
      <w:r w:rsidRPr="00AB1781">
        <w:tab/>
        <w:t xml:space="preserve">then they will offer calves on </w:t>
      </w:r>
      <w:r w:rsidR="00E570CB">
        <w:t>Your</w:t>
      </w:r>
      <w:r w:rsidRPr="00AB1781">
        <w:t xml:space="preserve"> altar.</w:t>
      </w:r>
    </w:p>
    <w:p w:rsidR="00A6346F" w:rsidRPr="00FD3FDA" w:rsidRDefault="00FD3FDA" w:rsidP="00FD3FDA">
      <w:pPr>
        <w:pStyle w:val="Heading3"/>
      </w:pPr>
      <w:r>
        <w:t>Psalm</w:t>
      </w:r>
      <w:r w:rsidR="00A6346F" w:rsidRPr="00AB1781">
        <w:t xml:space="preserve"> 51</w:t>
      </w:r>
      <w:r>
        <w:t>: Your tongue devises injury and falsehood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Fruitful Tree in God’s House</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rsidR="00A6346F" w:rsidRPr="00AB1781" w:rsidRDefault="00A6346F" w:rsidP="00FD3FDA">
      <w:pPr>
        <w:pStyle w:val="Rubric"/>
      </w:pPr>
      <w:r w:rsidRPr="00AB1781">
        <w:t>1 (Of Contemplation. By David; when Doeg the Edomite came and</w:t>
      </w:r>
    </w:p>
    <w:p w:rsidR="00A6346F" w:rsidRPr="00AB1781" w:rsidRDefault="00A6346F" w:rsidP="00FD3FDA">
      <w:pPr>
        <w:pStyle w:val="Rubric"/>
      </w:pPr>
      <w:r w:rsidRPr="00AB1781">
        <w:t>2 told Saul and said to him, ‘David went to Abimelech’s house.’)</w:t>
      </w:r>
    </w:p>
    <w:p w:rsidR="00A6346F" w:rsidRPr="00AB1781" w:rsidRDefault="00A6346F" w:rsidP="00FD3FDA">
      <w:pPr>
        <w:pStyle w:val="EnglishHangNoCoptic"/>
      </w:pPr>
      <w:r w:rsidRPr="00AB1781">
        <w:t>3 Why do you glory in evil, strong man,</w:t>
      </w:r>
    </w:p>
    <w:p w:rsidR="00A6346F" w:rsidRPr="00AB1781" w:rsidRDefault="00A6346F" w:rsidP="00FD3FDA">
      <w:pPr>
        <w:pStyle w:val="EnglishHangEndNoCoptic"/>
      </w:pPr>
      <w:r w:rsidRPr="00AB1781">
        <w:tab/>
        <w:t>and commit iniquity all day long?</w:t>
      </w:r>
    </w:p>
    <w:p w:rsidR="00A6346F" w:rsidRPr="00AB1781" w:rsidRDefault="00A6346F" w:rsidP="00FD3FDA">
      <w:pPr>
        <w:pStyle w:val="EnglishHangNoCoptic"/>
      </w:pPr>
      <w:r w:rsidRPr="00AB1781">
        <w:t>4 Your tongue devises injury and falsehood;</w:t>
      </w:r>
    </w:p>
    <w:p w:rsidR="00A6346F" w:rsidRPr="00AB1781" w:rsidRDefault="00A6346F" w:rsidP="00FD3FDA">
      <w:pPr>
        <w:pStyle w:val="EnglishHangEndNoCoptic"/>
      </w:pPr>
      <w:r w:rsidRPr="00AB1781">
        <w:tab/>
        <w:t xml:space="preserve">like a sharp razor you </w:t>
      </w:r>
      <w:r w:rsidR="00004BA4" w:rsidRPr="00AB1781">
        <w:t>practice</w:t>
      </w:r>
      <w:r w:rsidRPr="00AB1781">
        <w:t xml:space="preserve"> deceit.</w:t>
      </w:r>
    </w:p>
    <w:p w:rsidR="00A6346F" w:rsidRPr="00AB1781" w:rsidRDefault="00A6346F" w:rsidP="00FD3FDA">
      <w:pPr>
        <w:pStyle w:val="EnglishHangNoCoptic"/>
      </w:pPr>
      <w:r w:rsidRPr="00AB1781">
        <w:t>5 You love evil more than goodness,</w:t>
      </w:r>
    </w:p>
    <w:p w:rsidR="00A6346F" w:rsidRPr="00AB1781" w:rsidRDefault="00A6346F" w:rsidP="00FD3FDA">
      <w:pPr>
        <w:pStyle w:val="EnglishHangEndNoCoptic"/>
      </w:pPr>
      <w:r w:rsidRPr="00AB1781">
        <w:tab/>
        <w:t xml:space="preserve">and lying rather than speaking the truth. </w:t>
      </w:r>
      <w:r w:rsidRPr="00AB1781">
        <w:rPr>
          <w:i/>
        </w:rPr>
        <w:t>(Pause)</w:t>
      </w:r>
    </w:p>
    <w:p w:rsidR="00A6346F" w:rsidRPr="00AB1781" w:rsidRDefault="00A6346F" w:rsidP="00FD3FDA">
      <w:pPr>
        <w:pStyle w:val="EnglishHangNoCoptic"/>
      </w:pPr>
      <w:r w:rsidRPr="00AB1781">
        <w:t>6 You love all devouring words,</w:t>
      </w:r>
    </w:p>
    <w:p w:rsidR="00A6346F" w:rsidRPr="00AB1781" w:rsidRDefault="00A6346F" w:rsidP="00FD3FDA">
      <w:pPr>
        <w:pStyle w:val="EnglishHangEndNoCoptic"/>
      </w:pPr>
      <w:r w:rsidRPr="00AB1781">
        <w:tab/>
        <w:t>and a deceitful tongue.</w:t>
      </w:r>
    </w:p>
    <w:p w:rsidR="00A6346F" w:rsidRPr="00AB1781" w:rsidRDefault="00A6346F" w:rsidP="00FD3FDA">
      <w:pPr>
        <w:pStyle w:val="EnglishHangNoCoptic"/>
      </w:pPr>
      <w:r w:rsidRPr="00AB1781">
        <w:t>7 For this God will destroy you utterly;</w:t>
      </w:r>
    </w:p>
    <w:p w:rsidR="00A6346F" w:rsidRPr="00AB1781" w:rsidRDefault="00A6346F" w:rsidP="00FD3FDA">
      <w:pPr>
        <w:pStyle w:val="EnglishHangNoCoptic"/>
      </w:pPr>
      <w:r w:rsidRPr="00AB1781">
        <w:tab/>
        <w:t>He will pluck you out</w:t>
      </w:r>
    </w:p>
    <w:p w:rsidR="00A6346F" w:rsidRPr="00AB1781" w:rsidRDefault="00A6346F" w:rsidP="00FD3FDA">
      <w:pPr>
        <w:pStyle w:val="EnglishHangNoCoptic"/>
      </w:pPr>
      <w:r w:rsidRPr="00AB1781">
        <w:tab/>
        <w:t>and drive you from your dwelling,</w:t>
      </w:r>
    </w:p>
    <w:p w:rsidR="00A6346F" w:rsidRPr="00AB1781" w:rsidRDefault="00A6346F" w:rsidP="00FD3FDA">
      <w:pPr>
        <w:pStyle w:val="EnglishHangEndNoCoptic"/>
      </w:pPr>
      <w:r w:rsidRPr="00AB1781">
        <w:tab/>
        <w:t xml:space="preserve">and root you out of the land of the living. </w:t>
      </w:r>
      <w:r w:rsidRPr="00AB1781">
        <w:rPr>
          <w:i/>
        </w:rPr>
        <w:t>(Pause)</w:t>
      </w:r>
    </w:p>
    <w:p w:rsidR="00A6346F" w:rsidRPr="00AB1781" w:rsidRDefault="00A6346F" w:rsidP="00FD3FDA">
      <w:pPr>
        <w:pStyle w:val="EnglishHangNoCoptic"/>
      </w:pPr>
      <w:r w:rsidRPr="00AB1781">
        <w:t>8 The righteous will see and fear;</w:t>
      </w:r>
    </w:p>
    <w:p w:rsidR="00A6346F" w:rsidRPr="00AB1781" w:rsidRDefault="00A6346F" w:rsidP="00FD3FDA">
      <w:pPr>
        <w:pStyle w:val="EnglishHangEndNoCoptic"/>
      </w:pPr>
      <w:r w:rsidRPr="00AB1781">
        <w:tab/>
        <w:t>and they will laugh at him, and say:</w:t>
      </w:r>
    </w:p>
    <w:p w:rsidR="00A6346F" w:rsidRPr="00AB1781" w:rsidRDefault="00A6346F" w:rsidP="00FD3FDA">
      <w:pPr>
        <w:pStyle w:val="EnglishHangNoCoptic"/>
      </w:pPr>
      <w:r w:rsidRPr="00AB1781">
        <w:t>9 ‘Behold the man who would not make God his helper,</w:t>
      </w:r>
    </w:p>
    <w:p w:rsidR="00A6346F" w:rsidRPr="00AB1781" w:rsidRDefault="00A6346F" w:rsidP="00FD3FDA">
      <w:pPr>
        <w:pStyle w:val="EnglishHangNoCoptic"/>
      </w:pPr>
      <w:r w:rsidRPr="00AB1781">
        <w:tab/>
        <w:t>but trusted in the amount of his riches,</w:t>
      </w:r>
    </w:p>
    <w:p w:rsidR="00A6346F" w:rsidRPr="00AB1781" w:rsidRDefault="00A6346F" w:rsidP="00FD3FDA">
      <w:pPr>
        <w:pStyle w:val="EnglishHangEndNoCoptic"/>
      </w:pPr>
      <w:r w:rsidRPr="00AB1781">
        <w:tab/>
        <w:t>and strengthened himself in his vanity!’</w:t>
      </w:r>
    </w:p>
    <w:p w:rsidR="00A6346F" w:rsidRPr="00AB1781" w:rsidRDefault="00A6346F" w:rsidP="00FD3FDA">
      <w:pPr>
        <w:pStyle w:val="EnglishHangNoCoptic"/>
      </w:pPr>
      <w:r w:rsidRPr="00AB1781">
        <w:t>10 But I am like a fruitful olive tree</w:t>
      </w:r>
    </w:p>
    <w:p w:rsidR="00A6346F" w:rsidRPr="00AB1781" w:rsidRDefault="00A6346F" w:rsidP="00FD3FDA">
      <w:pPr>
        <w:pStyle w:val="EnglishHangNoCoptic"/>
      </w:pPr>
      <w:r w:rsidRPr="00AB1781">
        <w:tab/>
        <w:t>in the house of God;</w:t>
      </w:r>
    </w:p>
    <w:p w:rsidR="00A6346F" w:rsidRPr="00AB1781" w:rsidRDefault="00A6346F" w:rsidP="00FD3FDA">
      <w:pPr>
        <w:pStyle w:val="EnglishHangNoCoptic"/>
      </w:pPr>
      <w:r w:rsidRPr="00AB1781">
        <w:tab/>
        <w:t>I trust in the mercy of God</w:t>
      </w:r>
    </w:p>
    <w:p w:rsidR="00A6346F" w:rsidRPr="00AB1781" w:rsidRDefault="00A6346F" w:rsidP="00FD3FDA">
      <w:pPr>
        <w:pStyle w:val="EnglishHangEndNoCoptic"/>
      </w:pPr>
      <w:r w:rsidRPr="00AB1781">
        <w:tab/>
        <w:t>for this life and for eternity.</w:t>
      </w:r>
    </w:p>
    <w:p w:rsidR="00A6346F" w:rsidRPr="00AB1781" w:rsidRDefault="00A6346F" w:rsidP="00FD3FDA">
      <w:pPr>
        <w:pStyle w:val="EnglishHangNoCoptic"/>
      </w:pPr>
      <w:r w:rsidRPr="00AB1781">
        <w:t xml:space="preserve">11 I will praise and thank </w:t>
      </w:r>
      <w:r w:rsidR="001040C8">
        <w:t>You</w:t>
      </w:r>
      <w:r w:rsidRPr="00AB1781">
        <w:t xml:space="preserve"> for ever</w:t>
      </w:r>
    </w:p>
    <w:p w:rsidR="00A6346F" w:rsidRPr="00AB1781" w:rsidRDefault="00A6346F" w:rsidP="00FD3FDA">
      <w:pPr>
        <w:pStyle w:val="EnglishHangNoCoptic"/>
      </w:pPr>
      <w:r w:rsidRPr="00AB1781">
        <w:tab/>
        <w:t xml:space="preserve">for all </w:t>
      </w:r>
      <w:r w:rsidR="001040C8">
        <w:t>You</w:t>
      </w:r>
      <w:r w:rsidRPr="00AB1781">
        <w:t xml:space="preserve"> </w:t>
      </w:r>
      <w:r w:rsidR="00556387">
        <w:t>have</w:t>
      </w:r>
      <w:r w:rsidRPr="00AB1781">
        <w:t xml:space="preserve"> done;</w:t>
      </w:r>
    </w:p>
    <w:p w:rsidR="00A6346F" w:rsidRPr="00AB1781" w:rsidRDefault="00A6346F" w:rsidP="00FD3FDA">
      <w:pPr>
        <w:pStyle w:val="EnglishHangNoCoptic"/>
      </w:pPr>
      <w:r w:rsidRPr="00AB1781">
        <w:lastRenderedPageBreak/>
        <w:tab/>
        <w:t xml:space="preserve">and I will stand by </w:t>
      </w:r>
      <w:r w:rsidR="00E570CB">
        <w:t>Your</w:t>
      </w:r>
      <w:r w:rsidRPr="00AB1781">
        <w:t xml:space="preserve"> name,</w:t>
      </w:r>
    </w:p>
    <w:p w:rsidR="00A6346F" w:rsidRPr="00FD3FDA" w:rsidRDefault="00A6346F" w:rsidP="00FD3FDA">
      <w:pPr>
        <w:pStyle w:val="EnglishHangEndNoCoptic"/>
      </w:pPr>
      <w:r w:rsidRPr="00AB1781">
        <w:tab/>
        <w:t xml:space="preserve">for it is good to be with </w:t>
      </w:r>
      <w:r w:rsidR="00E570CB">
        <w:t>Your</w:t>
      </w:r>
      <w:r w:rsidRPr="00AB1781">
        <w:t xml:space="preserve"> saints.</w:t>
      </w:r>
    </w:p>
    <w:p w:rsidR="00A6346F" w:rsidRPr="00FD3FDA" w:rsidRDefault="00FD3FDA" w:rsidP="00FD3FDA">
      <w:pPr>
        <w:pStyle w:val="Heading3"/>
      </w:pPr>
      <w:r>
        <w:t>Psalm</w:t>
      </w:r>
      <w:r w:rsidR="00A6346F" w:rsidRPr="00AB1781">
        <w:t xml:space="preserve"> 52</w:t>
      </w:r>
      <w:r>
        <w:t>: The fool says in his heart: 'There is no God'</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Evildoers Haunted by Fear and Shame</w:t>
      </w:r>
    </w:p>
    <w:p w:rsidR="00A6346F" w:rsidRPr="00AB1781" w:rsidRDefault="00A6346F" w:rsidP="00FD3FDA">
      <w:pPr>
        <w:pStyle w:val="Rubric"/>
      </w:pPr>
      <w:r w:rsidRPr="00AB1781">
        <w:t>1 (A Prayer of Contemplation. By David)</w:t>
      </w:r>
    </w:p>
    <w:p w:rsidR="00A6346F" w:rsidRPr="00AB1781" w:rsidRDefault="00A6346F" w:rsidP="00FD3FDA">
      <w:pPr>
        <w:pStyle w:val="EnglishHangNoCoptic"/>
      </w:pPr>
      <w:r w:rsidRPr="00AB1781">
        <w:t>2 The fool says in his heart: ‘There is no God.’</w:t>
      </w:r>
    </w:p>
    <w:p w:rsidR="00A6346F" w:rsidRPr="00AB1781" w:rsidRDefault="00A6346F" w:rsidP="00FD3FDA">
      <w:pPr>
        <w:pStyle w:val="EnglishHangNoCoptic"/>
      </w:pPr>
      <w:r w:rsidRPr="00AB1781">
        <w:tab/>
        <w:t>They are corrupt and abominable in their iniquities;</w:t>
      </w:r>
    </w:p>
    <w:p w:rsidR="00A6346F" w:rsidRPr="00AB1781" w:rsidRDefault="00A6346F" w:rsidP="00FD3FDA">
      <w:pPr>
        <w:pStyle w:val="EnglishHangEndNoCoptic"/>
      </w:pPr>
      <w:r w:rsidRPr="00AB1781">
        <w:tab/>
        <w:t>there is not one that does good.</w:t>
      </w:r>
    </w:p>
    <w:p w:rsidR="00A6346F" w:rsidRPr="00AB1781" w:rsidRDefault="00A6346F" w:rsidP="00FD3FDA">
      <w:pPr>
        <w:pStyle w:val="EnglishHangNoCoptic"/>
      </w:pPr>
      <w:r w:rsidRPr="00AB1781">
        <w:t>3 God looks through from heaven at the sons of men</w:t>
      </w:r>
    </w:p>
    <w:p w:rsidR="00A6346F" w:rsidRPr="00AB1781" w:rsidRDefault="00A6346F" w:rsidP="00FD3FDA">
      <w:pPr>
        <w:pStyle w:val="EnglishHangEndNoCoptic"/>
      </w:pPr>
      <w:r w:rsidRPr="00AB1781">
        <w:tab/>
        <w:t>to see if any understand or seek God.</w:t>
      </w:r>
    </w:p>
    <w:p w:rsidR="00A6346F" w:rsidRPr="00AB1781" w:rsidRDefault="00A6346F" w:rsidP="00FD3FDA">
      <w:pPr>
        <w:pStyle w:val="EnglishHangNoCoptic"/>
      </w:pPr>
    </w:p>
    <w:p w:rsidR="00A6346F" w:rsidRPr="00AB1781" w:rsidRDefault="00A6346F" w:rsidP="00FD3FDA">
      <w:pPr>
        <w:pStyle w:val="EnglishHangNoCoptic"/>
      </w:pPr>
      <w:r w:rsidRPr="00AB1781">
        <w:t>4 All have strayed, one and all are depraved;</w:t>
      </w:r>
    </w:p>
    <w:p w:rsidR="00A6346F" w:rsidRPr="00AB1781" w:rsidRDefault="00A6346F" w:rsidP="00FD3FDA">
      <w:pPr>
        <w:pStyle w:val="EnglishHangEndNoCoptic"/>
      </w:pPr>
      <w:r w:rsidRPr="00AB1781">
        <w:tab/>
        <w:t>there is not one that does good, no not one.</w:t>
      </w:r>
    </w:p>
    <w:p w:rsidR="00A6346F" w:rsidRPr="00AB1781" w:rsidRDefault="00A6346F" w:rsidP="00FD3FDA">
      <w:pPr>
        <w:pStyle w:val="EnglishHangNoCoptic"/>
      </w:pPr>
      <w:r w:rsidRPr="00AB1781">
        <w:t>5 Will they never learn, all the evildoers,</w:t>
      </w:r>
    </w:p>
    <w:p w:rsidR="00A6346F" w:rsidRPr="00AB1781" w:rsidRDefault="00A6346F" w:rsidP="00FD3FDA">
      <w:pPr>
        <w:pStyle w:val="EnglishHangNoCoptic"/>
      </w:pPr>
      <w:r w:rsidRPr="00AB1781">
        <w:tab/>
        <w:t>who eat up My people like eating bread,</w:t>
      </w:r>
    </w:p>
    <w:p w:rsidR="00A6346F" w:rsidRPr="00AB1781" w:rsidRDefault="00A6346F" w:rsidP="00FD3FDA">
      <w:pPr>
        <w:pStyle w:val="EnglishHangEndNoCoptic"/>
      </w:pPr>
      <w:r w:rsidRPr="00AB1781">
        <w:tab/>
        <w:t>and never call upon God?</w:t>
      </w:r>
    </w:p>
    <w:p w:rsidR="00A6346F" w:rsidRPr="00AB1781" w:rsidRDefault="00A6346F" w:rsidP="00FD3FDA">
      <w:pPr>
        <w:pStyle w:val="EnglishHangNoCoptic"/>
      </w:pPr>
      <w:r w:rsidRPr="00AB1781">
        <w:t>6 They tremble with fear where there is nothing to fear,</w:t>
      </w:r>
    </w:p>
    <w:p w:rsidR="00A6346F" w:rsidRPr="00AB1781" w:rsidRDefault="00A6346F" w:rsidP="00FD3FDA">
      <w:pPr>
        <w:pStyle w:val="EnglishHangNoCoptic"/>
      </w:pPr>
      <w:r w:rsidRPr="00AB1781">
        <w:tab/>
        <w:t>for God scatters the bones of the men-pleasers;</w:t>
      </w:r>
    </w:p>
    <w:p w:rsidR="00A6346F" w:rsidRPr="00AB1781" w:rsidRDefault="00A6346F" w:rsidP="00FD3FDA">
      <w:pPr>
        <w:pStyle w:val="EnglishHangEndNoCoptic"/>
      </w:pPr>
      <w:r w:rsidRPr="00AB1781">
        <w:tab/>
        <w:t>they are put to shame because God rejects them.</w:t>
      </w:r>
    </w:p>
    <w:p w:rsidR="00A6346F" w:rsidRPr="00AB1781" w:rsidRDefault="00A6346F" w:rsidP="00FD3FDA">
      <w:pPr>
        <w:pStyle w:val="EnglishHangNoCoptic"/>
      </w:pPr>
      <w:r w:rsidRPr="00AB1781">
        <w:t>7 Who will give salvation to Israel out of Zion?</w:t>
      </w:r>
    </w:p>
    <w:p w:rsidR="00A6346F" w:rsidRPr="00AB1781" w:rsidRDefault="00A6346F" w:rsidP="00FD3FDA">
      <w:pPr>
        <w:pStyle w:val="EnglishHangNoCoptic"/>
      </w:pPr>
      <w:r w:rsidRPr="00AB1781">
        <w:tab/>
        <w:t>When the Lord restores the captives of His people,</w:t>
      </w:r>
    </w:p>
    <w:p w:rsidR="00A6346F" w:rsidRPr="00FD3FDA" w:rsidRDefault="00A6346F" w:rsidP="00FD3FDA">
      <w:pPr>
        <w:pStyle w:val="EnglishHangEndNoCoptic"/>
      </w:pPr>
      <w:r w:rsidRPr="00AB1781">
        <w:tab/>
        <w:t>Jacob will rejoice and Israel will be glad.</w:t>
      </w:r>
    </w:p>
    <w:p w:rsidR="00A6346F" w:rsidRPr="00FD3FDA" w:rsidRDefault="00FD3FDA" w:rsidP="00FD3FDA">
      <w:pPr>
        <w:pStyle w:val="Heading3"/>
      </w:pPr>
      <w:bookmarkStart w:id="857" w:name="_Ref412111187"/>
      <w:r>
        <w:t>Psalm</w:t>
      </w:r>
      <w:r w:rsidR="00A6346F" w:rsidRPr="00AB1781">
        <w:t xml:space="preserve"> 53</w:t>
      </w:r>
      <w:r>
        <w:t xml:space="preserve">: O God, save me by </w:t>
      </w:r>
      <w:r w:rsidR="00E570CB">
        <w:t>Your</w:t>
      </w:r>
      <w:r>
        <w:t xml:space="preserve"> Name</w:t>
      </w:r>
      <w:bookmarkEnd w:id="857"/>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Faith Sees and Receives the Answer</w:t>
      </w:r>
    </w:p>
    <w:p w:rsidR="00A6346F" w:rsidRPr="00AB1781" w:rsidRDefault="00A6346F" w:rsidP="00FD3FDA">
      <w:pPr>
        <w:pStyle w:val="Rubric"/>
      </w:pPr>
      <w:r w:rsidRPr="00AB1781">
        <w:t>1 (With songs. Of contemplation. By David; when the Ziphites came and told Saul that David was hiding among them)</w:t>
      </w:r>
    </w:p>
    <w:p w:rsidR="00A6346F" w:rsidRPr="00AB1781" w:rsidRDefault="00A6346F" w:rsidP="00FD3FDA">
      <w:pPr>
        <w:pStyle w:val="EnglishHangEndNoCoptic"/>
      </w:pPr>
      <w:r w:rsidRPr="00AB1781">
        <w:t xml:space="preserve">2 O God, save me by </w:t>
      </w:r>
      <w:r w:rsidR="00E570CB">
        <w:t>Your</w:t>
      </w:r>
      <w:r w:rsidRPr="00AB1781">
        <w:t xml:space="preserve"> Name,</w:t>
      </w:r>
    </w:p>
    <w:p w:rsidR="00A6346F" w:rsidRPr="00AB1781" w:rsidRDefault="00A6346F" w:rsidP="00FD3FDA">
      <w:pPr>
        <w:pStyle w:val="EnglishHangEndNoCoptic"/>
      </w:pPr>
      <w:r w:rsidRPr="00AB1781">
        <w:lastRenderedPageBreak/>
        <w:t xml:space="preserve">3 and judge me by </w:t>
      </w:r>
      <w:r w:rsidR="00E570CB">
        <w:t>Your</w:t>
      </w:r>
      <w:r w:rsidRPr="00AB1781">
        <w:t xml:space="preserve"> power.</w:t>
      </w:r>
      <w:r w:rsidRPr="00AB1781">
        <w:rPr>
          <w:rStyle w:val="FootnoteReference"/>
        </w:rPr>
        <w:footnoteReference w:id="177"/>
      </w:r>
    </w:p>
    <w:p w:rsidR="00A6346F" w:rsidRPr="00AB1781" w:rsidRDefault="00A6346F" w:rsidP="00FD3FDA">
      <w:pPr>
        <w:pStyle w:val="EnglishHangNoCoptic"/>
      </w:pPr>
      <w:r w:rsidRPr="00AB1781">
        <w:t>4 Hear my prayer, O God;</w:t>
      </w:r>
    </w:p>
    <w:p w:rsidR="00A6346F" w:rsidRPr="00AB1781" w:rsidRDefault="00A6346F" w:rsidP="00FD3FDA">
      <w:pPr>
        <w:pStyle w:val="EnglishHangEndNoCoptic"/>
      </w:pPr>
      <w:r w:rsidRPr="00AB1781">
        <w:tab/>
        <w:t>give ear to the words of my mouth.</w:t>
      </w:r>
    </w:p>
    <w:p w:rsidR="00A6346F" w:rsidRPr="00AB1781" w:rsidRDefault="00A6346F" w:rsidP="00FD3FDA">
      <w:pPr>
        <w:pStyle w:val="EnglishHangNoCoptic"/>
      </w:pPr>
      <w:r w:rsidRPr="00AB1781">
        <w:t>5 For strangers have risen against me,</w:t>
      </w:r>
    </w:p>
    <w:p w:rsidR="00A6346F" w:rsidRPr="00AB1781" w:rsidRDefault="00A6346F" w:rsidP="00FD3FDA">
      <w:pPr>
        <w:pStyle w:val="EnglishHangNoCoptic"/>
      </w:pPr>
      <w:r w:rsidRPr="00AB1781">
        <w:tab/>
        <w:t>and the mighty have sought my life</w:t>
      </w:r>
    </w:p>
    <w:p w:rsidR="00A6346F" w:rsidRPr="00AB1781" w:rsidRDefault="00A6346F" w:rsidP="00FD3FDA">
      <w:pPr>
        <w:pStyle w:val="EnglishHangEndNoCoptic"/>
      </w:pPr>
      <w:r w:rsidRPr="00AB1781">
        <w:tab/>
        <w:t>and have not set God before them.</w:t>
      </w:r>
    </w:p>
    <w:p w:rsidR="00A6346F" w:rsidRPr="00AB1781" w:rsidRDefault="00A6346F" w:rsidP="00FD3FDA">
      <w:pPr>
        <w:pStyle w:val="EnglishHangNoCoptic"/>
      </w:pPr>
      <w:r w:rsidRPr="00AB1781">
        <w:t>6 Behold, God is helping me;</w:t>
      </w:r>
    </w:p>
    <w:p w:rsidR="00A6346F" w:rsidRPr="00AB1781" w:rsidRDefault="00A6346F" w:rsidP="00FD3FDA">
      <w:pPr>
        <w:pStyle w:val="EnglishHangEndNoCoptic"/>
      </w:pPr>
      <w:r w:rsidRPr="00AB1781">
        <w:tab/>
        <w:t>the Lord is the defender of my soul.</w:t>
      </w:r>
    </w:p>
    <w:p w:rsidR="00A6346F" w:rsidRPr="00AB1781" w:rsidRDefault="00A6346F" w:rsidP="00FD3FDA">
      <w:pPr>
        <w:pStyle w:val="EnglishHangNoCoptic"/>
      </w:pPr>
      <w:r w:rsidRPr="00AB1781">
        <w:t>7 He will turn the evils upon my enemies.</w:t>
      </w:r>
      <w:r w:rsidRPr="00AB1781">
        <w:rPr>
          <w:rStyle w:val="FootnoteReference"/>
        </w:rPr>
        <w:footnoteReference w:id="178"/>
      </w:r>
    </w:p>
    <w:p w:rsidR="00A6346F" w:rsidRPr="00AB1781" w:rsidRDefault="00A6346F" w:rsidP="00FD3FDA">
      <w:pPr>
        <w:pStyle w:val="EnglishHangEndNoCoptic"/>
      </w:pPr>
      <w:r w:rsidRPr="00AB1781">
        <w:tab/>
        <w:t xml:space="preserve">Destroy them in </w:t>
      </w:r>
      <w:r w:rsidR="00E570CB">
        <w:t>Your</w:t>
      </w:r>
      <w:r w:rsidRPr="00AB1781">
        <w:t xml:space="preserve"> truth.</w:t>
      </w:r>
    </w:p>
    <w:p w:rsidR="00A6346F" w:rsidRPr="00AB1781" w:rsidRDefault="00A6346F" w:rsidP="00FD3FDA">
      <w:pPr>
        <w:pStyle w:val="EnglishHangNoCoptic"/>
      </w:pPr>
      <w:r w:rsidRPr="00AB1781">
        <w:t xml:space="preserve">8 I will freely sacrifice to </w:t>
      </w:r>
      <w:r w:rsidR="001040C8">
        <w:t>You</w:t>
      </w:r>
      <w:r w:rsidRPr="00AB1781">
        <w:t>;</w:t>
      </w:r>
    </w:p>
    <w:p w:rsidR="00A6346F" w:rsidRPr="00AB1781" w:rsidRDefault="00A6346F" w:rsidP="00FD3FDA">
      <w:pPr>
        <w:pStyle w:val="EnglishHangEndNoCoptic"/>
      </w:pPr>
      <w:r w:rsidRPr="00AB1781">
        <w:tab/>
        <w:t xml:space="preserve">I will praise </w:t>
      </w:r>
      <w:r w:rsidR="00E570CB">
        <w:t>Your</w:t>
      </w:r>
      <w:r w:rsidRPr="00AB1781">
        <w:t xml:space="preserve"> Name, O Lord, for it is good.</w:t>
      </w:r>
      <w:r w:rsidRPr="00AB1781">
        <w:rPr>
          <w:rStyle w:val="FootnoteReference"/>
        </w:rPr>
        <w:footnoteReference w:id="179"/>
      </w:r>
    </w:p>
    <w:p w:rsidR="00A6346F" w:rsidRPr="00AB1781" w:rsidRDefault="00A6346F" w:rsidP="00FD3FDA">
      <w:pPr>
        <w:pStyle w:val="EnglishHangNoCoptic"/>
      </w:pPr>
      <w:r w:rsidRPr="00AB1781">
        <w:t xml:space="preserve">9 For </w:t>
      </w:r>
      <w:r w:rsidR="001040C8">
        <w:t>You</w:t>
      </w:r>
      <w:r w:rsidRPr="00AB1781">
        <w:t xml:space="preserve"> </w:t>
      </w:r>
      <w:r w:rsidR="00556387">
        <w:t>have</w:t>
      </w:r>
      <w:r w:rsidRPr="00AB1781">
        <w:t xml:space="preserve"> delivered me out of all my trouble,</w:t>
      </w:r>
    </w:p>
    <w:p w:rsidR="00A6346F" w:rsidRPr="00FD3FDA" w:rsidRDefault="00A6346F" w:rsidP="00FD3FDA">
      <w:pPr>
        <w:pStyle w:val="EnglishHangEndNoCoptic"/>
      </w:pPr>
      <w:r w:rsidRPr="00AB1781">
        <w:tab/>
        <w:t>and my eye has seen the fall of my enemies.</w:t>
      </w:r>
      <w:r w:rsidRPr="00AB1781">
        <w:rPr>
          <w:rStyle w:val="FootnoteReference"/>
        </w:rPr>
        <w:footnoteReference w:id="180"/>
      </w:r>
    </w:p>
    <w:p w:rsidR="00A6346F" w:rsidRPr="00FD3FDA" w:rsidRDefault="00FD3FDA" w:rsidP="00FD3FDA">
      <w:pPr>
        <w:pStyle w:val="Heading3"/>
      </w:pPr>
      <w:r>
        <w:t>Psalm</w:t>
      </w:r>
      <w:r w:rsidR="00A6346F" w:rsidRPr="00AB1781">
        <w:t xml:space="preserve"> 54</w:t>
      </w:r>
      <w:r>
        <w:t>: Give ear, O God, to my prayer</w:t>
      </w:r>
    </w:p>
    <w:p w:rsidR="00A6346F" w:rsidRPr="00AB1781" w:rsidRDefault="00A6346F" w:rsidP="00A6346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rsidR="00A6346F" w:rsidRPr="00AB1781" w:rsidRDefault="00A6346F" w:rsidP="00FD3FDA">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Care is a Burden that Stoops the Heart</w:t>
      </w:r>
    </w:p>
    <w:p w:rsidR="00A6346F" w:rsidRPr="00AB1781" w:rsidRDefault="00A6346F" w:rsidP="00FD3FDA">
      <w:pPr>
        <w:pStyle w:val="Rubric"/>
      </w:pPr>
      <w:r w:rsidRPr="00AB1781">
        <w:t xml:space="preserve">1 </w:t>
      </w:r>
      <w:r w:rsidR="00FD3FDA">
        <w:t xml:space="preserve">(A </w:t>
      </w:r>
      <w:r w:rsidRPr="00AB1781">
        <w:t>Prayer of Contemplation. By David)</w:t>
      </w:r>
    </w:p>
    <w:p w:rsidR="00A6346F" w:rsidRPr="00AB1781" w:rsidRDefault="00A6346F" w:rsidP="00FD3FDA">
      <w:pPr>
        <w:pStyle w:val="EnglishHangNoCoptic"/>
      </w:pPr>
      <w:r w:rsidRPr="00AB1781">
        <w:t>2 Give ear, O God, to my prayer,</w:t>
      </w:r>
    </w:p>
    <w:p w:rsidR="00A6346F" w:rsidRPr="00AB1781" w:rsidRDefault="00A6346F" w:rsidP="00FD3FDA">
      <w:pPr>
        <w:pStyle w:val="EnglishHangEndNoCoptic"/>
      </w:pPr>
      <w:r w:rsidRPr="00AB1781">
        <w:tab/>
        <w:t>and despise not my petition.</w:t>
      </w:r>
    </w:p>
    <w:p w:rsidR="00A6346F" w:rsidRPr="00AB1781" w:rsidRDefault="00A6346F" w:rsidP="00FD3FDA">
      <w:pPr>
        <w:pStyle w:val="EnglishHangNoCoptic"/>
      </w:pPr>
      <w:r w:rsidRPr="00AB1781">
        <w:t>3 Attend to me and hear me.</w:t>
      </w:r>
    </w:p>
    <w:p w:rsidR="00A6346F" w:rsidRPr="00FD3FDA" w:rsidRDefault="00A6346F" w:rsidP="00FD3FDA">
      <w:pPr>
        <w:pStyle w:val="EnglishHangEndNoCoptic"/>
      </w:pPr>
      <w:r w:rsidRPr="00AB1781">
        <w:tab/>
        <w:t>I am grieved by my trial, and am troubled,</w:t>
      </w:r>
    </w:p>
    <w:p w:rsidR="00A6346F" w:rsidRPr="00AB1781" w:rsidRDefault="00A6346F" w:rsidP="00FD3FDA">
      <w:pPr>
        <w:pStyle w:val="EnglishHangNoCoptic"/>
      </w:pPr>
      <w:r w:rsidRPr="00AB1781">
        <w:lastRenderedPageBreak/>
        <w:t>4 because of the voice of the enemy,</w:t>
      </w:r>
    </w:p>
    <w:p w:rsidR="00A6346F" w:rsidRPr="00AB1781" w:rsidRDefault="00A6346F" w:rsidP="00FD3FDA">
      <w:pPr>
        <w:pStyle w:val="EnglishHangNoCoptic"/>
      </w:pPr>
      <w:r w:rsidRPr="00AB1781">
        <w:tab/>
        <w:t>and because of the oppression of the sinner;</w:t>
      </w:r>
    </w:p>
    <w:p w:rsidR="00A6346F" w:rsidRPr="00AB1781" w:rsidRDefault="00A6346F" w:rsidP="00FD3FDA">
      <w:pPr>
        <w:pStyle w:val="EnglishHangNoCoptic"/>
      </w:pPr>
      <w:r w:rsidRPr="00AB1781">
        <w:tab/>
        <w:t>for they have cast a slur upon me,</w:t>
      </w:r>
    </w:p>
    <w:p w:rsidR="00A6346F" w:rsidRPr="00AB1781" w:rsidRDefault="00A6346F" w:rsidP="00FD3FDA">
      <w:pPr>
        <w:pStyle w:val="EnglishHangEndNoCoptic"/>
      </w:pPr>
      <w:r w:rsidRPr="00AB1781">
        <w:tab/>
        <w:t>and have boiled with anger against me.</w:t>
      </w:r>
    </w:p>
    <w:p w:rsidR="00A6346F" w:rsidRPr="00AB1781" w:rsidRDefault="00A6346F" w:rsidP="00FD3FDA">
      <w:pPr>
        <w:pStyle w:val="EnglishHangNoCoptic"/>
      </w:pPr>
      <w:r w:rsidRPr="00AB1781">
        <w:t>5 My heart was troubled within me,</w:t>
      </w:r>
    </w:p>
    <w:p w:rsidR="00A6346F" w:rsidRPr="00AB1781" w:rsidRDefault="00A6346F" w:rsidP="00FD3FDA">
      <w:pPr>
        <w:pStyle w:val="EnglishHangEndNoCoptic"/>
      </w:pPr>
      <w:r w:rsidRPr="00AB1781">
        <w:tab/>
        <w:t>and fear of death fell upon me.</w:t>
      </w:r>
    </w:p>
    <w:p w:rsidR="00A6346F" w:rsidRPr="00AB1781" w:rsidRDefault="00A6346F" w:rsidP="00FD3FDA">
      <w:pPr>
        <w:pStyle w:val="EnglishHangNoCoptic"/>
      </w:pPr>
      <w:r w:rsidRPr="00AB1781">
        <w:t>6 Fear and trembling came upon me,</w:t>
      </w:r>
    </w:p>
    <w:p w:rsidR="00A6346F" w:rsidRPr="00AB1781" w:rsidRDefault="00A6346F" w:rsidP="00FD3FDA">
      <w:pPr>
        <w:pStyle w:val="EnglishHangEndNoCoptic"/>
      </w:pPr>
      <w:r w:rsidRPr="00AB1781">
        <w:tab/>
        <w:t>and darkness overwhelmed me.</w:t>
      </w:r>
    </w:p>
    <w:p w:rsidR="00A6346F" w:rsidRPr="00AB1781" w:rsidRDefault="00A6346F" w:rsidP="00FD3FDA">
      <w:pPr>
        <w:pStyle w:val="EnglishHangNoCoptic"/>
      </w:pPr>
      <w:r w:rsidRPr="00AB1781">
        <w:t>7 And I said: ‘Who will give me wings like a dove,</w:t>
      </w:r>
    </w:p>
    <w:p w:rsidR="00A6346F" w:rsidRPr="00AB1781" w:rsidRDefault="00A6346F" w:rsidP="00FD3FDA">
      <w:pPr>
        <w:pStyle w:val="EnglishHangEndNoCoptic"/>
      </w:pPr>
      <w:r w:rsidRPr="00AB1781">
        <w:tab/>
        <w:t>and I will fly away and be at rest?’</w:t>
      </w:r>
      <w:r w:rsidRPr="00AB1781">
        <w:rPr>
          <w:rStyle w:val="FootnoteReference"/>
        </w:rPr>
        <w:footnoteReference w:id="181"/>
      </w:r>
    </w:p>
    <w:p w:rsidR="00A6346F" w:rsidRPr="00AB1781" w:rsidRDefault="00A6346F" w:rsidP="00FD3FDA">
      <w:pPr>
        <w:pStyle w:val="EnglishHangNoCoptic"/>
      </w:pPr>
      <w:r w:rsidRPr="00AB1781">
        <w:t>8 Lo, far have I fled,</w:t>
      </w:r>
    </w:p>
    <w:p w:rsidR="00A6346F" w:rsidRPr="00AB1781" w:rsidRDefault="00A6346F" w:rsidP="00FD3FDA">
      <w:pPr>
        <w:pStyle w:val="EnglishHangEndNoCoptic"/>
      </w:pPr>
      <w:r w:rsidRPr="00AB1781">
        <w:tab/>
        <w:t>and have camped in the desert.</w:t>
      </w:r>
    </w:p>
    <w:p w:rsidR="00A6346F" w:rsidRPr="00AB1781" w:rsidRDefault="00A6346F" w:rsidP="00FD3FDA">
      <w:pPr>
        <w:pStyle w:val="EnglishHangNoCoptic"/>
      </w:pPr>
      <w:r w:rsidRPr="00AB1781">
        <w:t>9 I waited for Him Who saves me</w:t>
      </w:r>
    </w:p>
    <w:p w:rsidR="00A6346F" w:rsidRPr="00AB1781" w:rsidRDefault="00A6346F" w:rsidP="00FD3FDA">
      <w:pPr>
        <w:pStyle w:val="EnglishHangEndNoCoptic"/>
      </w:pPr>
      <w:r w:rsidRPr="00AB1781">
        <w:tab/>
        <w:t>from faint-heartedness and from storm.</w:t>
      </w:r>
    </w:p>
    <w:p w:rsidR="00A6346F" w:rsidRPr="00AB1781" w:rsidRDefault="00A6346F" w:rsidP="00FD3FDA">
      <w:pPr>
        <w:pStyle w:val="EnglishHangNoCoptic"/>
      </w:pPr>
      <w:r w:rsidRPr="00AB1781">
        <w:t>10 Drown their voices, O Lord, and divide their tongues,</w:t>
      </w:r>
    </w:p>
    <w:p w:rsidR="00A6346F" w:rsidRPr="00AB1781" w:rsidRDefault="00A6346F" w:rsidP="00FD3FDA">
      <w:pPr>
        <w:pStyle w:val="EnglishHangEndNoCoptic"/>
      </w:pPr>
      <w:r w:rsidRPr="00AB1781">
        <w:tab/>
        <w:t>for I see only iniquity and strife in the city.</w:t>
      </w:r>
    </w:p>
    <w:p w:rsidR="00A6346F" w:rsidRPr="00AB1781" w:rsidRDefault="00A6346F" w:rsidP="00FD3FDA">
      <w:pPr>
        <w:pStyle w:val="EnglishHangNoCoptic"/>
      </w:pPr>
      <w:r w:rsidRPr="00AB1781">
        <w:t>11 Day and night they make the round of its walls.</w:t>
      </w:r>
    </w:p>
    <w:p w:rsidR="00A6346F" w:rsidRPr="00AB1781" w:rsidRDefault="00A6346F" w:rsidP="00FD3FDA">
      <w:pPr>
        <w:pStyle w:val="EnglishHangEndNoCoptic"/>
      </w:pPr>
      <w:r w:rsidRPr="00AB1781">
        <w:tab/>
        <w:t>Iniquity and trouble are in the midst of it,</w:t>
      </w:r>
    </w:p>
    <w:p w:rsidR="00A6346F" w:rsidRPr="00AB1781" w:rsidRDefault="00A6346F" w:rsidP="00FD3FDA">
      <w:pPr>
        <w:pStyle w:val="EnglishHangNoCoptic"/>
      </w:pPr>
      <w:r w:rsidRPr="00AB1781">
        <w:t>12 and injustice;</w:t>
      </w:r>
    </w:p>
    <w:p w:rsidR="00A6346F" w:rsidRPr="00AB1781" w:rsidRDefault="00A6346F" w:rsidP="00FD3FDA">
      <w:pPr>
        <w:pStyle w:val="EnglishHangEndNoCoptic"/>
      </w:pPr>
      <w:r w:rsidRPr="00AB1781">
        <w:tab/>
        <w:t>usury and fraud never leave its streets.</w:t>
      </w:r>
    </w:p>
    <w:p w:rsidR="00A6346F" w:rsidRPr="00AB1781" w:rsidRDefault="00A6346F" w:rsidP="00FD3FDA">
      <w:pPr>
        <w:pStyle w:val="EnglishHangNoCoptic"/>
      </w:pPr>
      <w:r w:rsidRPr="00AB1781">
        <w:t>13 For if an enemy had reproached me,</w:t>
      </w:r>
    </w:p>
    <w:p w:rsidR="00A6346F" w:rsidRPr="00AB1781" w:rsidRDefault="00A6346F" w:rsidP="00FD3FDA">
      <w:pPr>
        <w:pStyle w:val="EnglishHangNoCoptic"/>
      </w:pPr>
      <w:r w:rsidRPr="00AB1781">
        <w:tab/>
        <w:t>I could have borne it.</w:t>
      </w:r>
    </w:p>
    <w:p w:rsidR="00A6346F" w:rsidRPr="00AB1781" w:rsidRDefault="00A6346F" w:rsidP="00FD3FDA">
      <w:pPr>
        <w:pStyle w:val="EnglishHangNoCoptic"/>
      </w:pPr>
      <w:r w:rsidRPr="00AB1781">
        <w:tab/>
        <w:t>And if one who hated me had boasted against me,</w:t>
      </w:r>
    </w:p>
    <w:p w:rsidR="00A6346F" w:rsidRPr="00AB1781" w:rsidRDefault="00A6346F" w:rsidP="00FD3FDA">
      <w:pPr>
        <w:pStyle w:val="EnglishHangEndNoCoptic"/>
      </w:pPr>
      <w:r w:rsidRPr="00AB1781">
        <w:tab/>
        <w:t>I would have hidden myself from him.</w:t>
      </w:r>
    </w:p>
    <w:p w:rsidR="00A6346F" w:rsidRPr="00AB1781" w:rsidRDefault="00A6346F" w:rsidP="00FD3FDA">
      <w:pPr>
        <w:pStyle w:val="EnglishHangNoCoptic"/>
      </w:pPr>
      <w:r w:rsidRPr="00AB1781">
        <w:t>14 But it was you, a man my equal,</w:t>
      </w:r>
    </w:p>
    <w:p w:rsidR="00A6346F" w:rsidRPr="00AB1781" w:rsidRDefault="00A6346F" w:rsidP="00FD3FDA">
      <w:pPr>
        <w:pStyle w:val="EnglishHangEndNoCoptic"/>
      </w:pPr>
      <w:r w:rsidRPr="00AB1781">
        <w:tab/>
        <w:t>my sovereign, and my friend,</w:t>
      </w:r>
    </w:p>
    <w:p w:rsidR="00A6346F" w:rsidRPr="00AB1781" w:rsidRDefault="00A6346F" w:rsidP="00FD3FDA">
      <w:pPr>
        <w:pStyle w:val="EnglishHangNoCoptic"/>
      </w:pPr>
      <w:r w:rsidRPr="00AB1781">
        <w:t>15 who made sweet the food we shared together.</w:t>
      </w:r>
    </w:p>
    <w:p w:rsidR="00A6346F" w:rsidRPr="00AB1781" w:rsidRDefault="00A6346F" w:rsidP="00FD3FDA">
      <w:pPr>
        <w:pStyle w:val="EnglishHangEndNoCoptic"/>
      </w:pPr>
      <w:r w:rsidRPr="00AB1781">
        <w:tab/>
        <w:t>We walked to the house of God in harmony.</w:t>
      </w:r>
    </w:p>
    <w:p w:rsidR="00A6346F" w:rsidRPr="00AB1781" w:rsidRDefault="00A6346F" w:rsidP="00FD3FDA">
      <w:pPr>
        <w:pStyle w:val="EnglishHangNoCoptic"/>
      </w:pPr>
      <w:r w:rsidRPr="00AB1781">
        <w:t>16 Let death come upon them,</w:t>
      </w:r>
    </w:p>
    <w:p w:rsidR="00A6346F" w:rsidRPr="00AB1781" w:rsidRDefault="00A6346F" w:rsidP="00FD3FDA">
      <w:pPr>
        <w:pStyle w:val="EnglishHangNoCoptic"/>
      </w:pPr>
      <w:r w:rsidRPr="00AB1781">
        <w:tab/>
        <w:t>and let them go down alive to hell;</w:t>
      </w:r>
    </w:p>
    <w:p w:rsidR="00A6346F" w:rsidRPr="00AB1781" w:rsidRDefault="00A6346F" w:rsidP="00FD3FDA">
      <w:pPr>
        <w:pStyle w:val="EnglishHangEndNoCoptic"/>
      </w:pPr>
      <w:r w:rsidRPr="00AB1781">
        <w:tab/>
        <w:t>for evil is in their hearts and homes.</w:t>
      </w:r>
    </w:p>
    <w:p w:rsidR="00A6346F" w:rsidRPr="00AB1781" w:rsidRDefault="00A6346F" w:rsidP="00FD3FDA">
      <w:pPr>
        <w:pStyle w:val="EnglishHangNoCoptic"/>
      </w:pPr>
      <w:r w:rsidRPr="00AB1781">
        <w:lastRenderedPageBreak/>
        <w:t>17 As for me, I cried to God,</w:t>
      </w:r>
    </w:p>
    <w:p w:rsidR="00A6346F" w:rsidRPr="00AB1781" w:rsidRDefault="00A6346F" w:rsidP="00FD3FDA">
      <w:pPr>
        <w:pStyle w:val="EnglishHangEndNoCoptic"/>
      </w:pPr>
      <w:r w:rsidRPr="00AB1781">
        <w:tab/>
        <w:t>and the Lord heard me.</w:t>
      </w:r>
    </w:p>
    <w:p w:rsidR="00A6346F" w:rsidRPr="00AB1781" w:rsidRDefault="00A6346F" w:rsidP="00FD3FDA">
      <w:pPr>
        <w:pStyle w:val="EnglishHangNoCoptic"/>
      </w:pPr>
      <w:r w:rsidRPr="00AB1781">
        <w:t>18 In the evening and morning and at noon</w:t>
      </w:r>
    </w:p>
    <w:p w:rsidR="00A6346F" w:rsidRPr="00AB1781" w:rsidRDefault="00A6346F" w:rsidP="00FD3FDA">
      <w:pPr>
        <w:pStyle w:val="EnglishHangNoCoptic"/>
      </w:pPr>
      <w:r w:rsidRPr="00AB1781">
        <w:tab/>
        <w:t>I will tell and declare my needs</w:t>
      </w:r>
    </w:p>
    <w:p w:rsidR="00A6346F" w:rsidRPr="00AB1781" w:rsidRDefault="00A6346F" w:rsidP="00FD3FDA">
      <w:pPr>
        <w:pStyle w:val="EnglishHangEndNoCoptic"/>
      </w:pPr>
      <w:r w:rsidRPr="00AB1781">
        <w:tab/>
        <w:t xml:space="preserve">and He </w:t>
      </w:r>
      <w:r w:rsidRPr="00FD3FDA">
        <w:t>will</w:t>
      </w:r>
      <w:r w:rsidRPr="00AB1781">
        <w:t xml:space="preserve"> hear my voice.</w:t>
      </w:r>
    </w:p>
    <w:p w:rsidR="00A6346F" w:rsidRPr="00AB1781" w:rsidRDefault="00A6346F" w:rsidP="00FD3FDA">
      <w:pPr>
        <w:pStyle w:val="EnglishHangNoCoptic"/>
      </w:pPr>
      <w:r w:rsidRPr="00AB1781">
        <w:t>19 He will redeem my soul in peace</w:t>
      </w:r>
    </w:p>
    <w:p w:rsidR="00A6346F" w:rsidRPr="00AB1781" w:rsidRDefault="00A6346F" w:rsidP="00FD3FDA">
      <w:pPr>
        <w:pStyle w:val="EnglishHangNoCoptic"/>
      </w:pPr>
      <w:r w:rsidRPr="00AB1781">
        <w:tab/>
        <w:t>from those who come near me,</w:t>
      </w:r>
    </w:p>
    <w:p w:rsidR="00A6346F" w:rsidRPr="00FD3FDA" w:rsidRDefault="00A6346F" w:rsidP="00FD3FDA">
      <w:pPr>
        <w:pStyle w:val="EnglishHangEndNoCoptic"/>
      </w:pPr>
      <w:r w:rsidRPr="00AB1781">
        <w:tab/>
        <w:t>for they were in crowds about me.</w:t>
      </w:r>
    </w:p>
    <w:p w:rsidR="00A6346F" w:rsidRPr="00AB1781" w:rsidRDefault="00A6346F" w:rsidP="00FD3FDA">
      <w:pPr>
        <w:pStyle w:val="EnglishHangNoCoptic"/>
      </w:pPr>
      <w:r w:rsidRPr="00AB1781">
        <w:t>20 God will hear and will humble them,</w:t>
      </w:r>
    </w:p>
    <w:p w:rsidR="00A6346F" w:rsidRPr="00AB1781" w:rsidRDefault="00A6346F" w:rsidP="00FD3FDA">
      <w:pPr>
        <w:pStyle w:val="EnglishHangNoCoptic"/>
      </w:pPr>
      <w:r w:rsidRPr="00AB1781">
        <w:tab/>
        <w:t xml:space="preserve">He Who is before the ages. </w:t>
      </w:r>
      <w:r w:rsidRPr="00AB1781">
        <w:rPr>
          <w:i/>
        </w:rPr>
        <w:t>(Pause)</w:t>
      </w:r>
    </w:p>
    <w:p w:rsidR="00A6346F" w:rsidRPr="00AB1781" w:rsidRDefault="00A6346F" w:rsidP="00FD3FDA">
      <w:pPr>
        <w:pStyle w:val="EnglishHangNoCoptic"/>
      </w:pPr>
      <w:r w:rsidRPr="00AB1781">
        <w:tab/>
        <w:t>There is no change of heart for them,</w:t>
      </w:r>
    </w:p>
    <w:p w:rsidR="00A6346F" w:rsidRPr="00AB1781" w:rsidRDefault="00A6346F" w:rsidP="00FD3FDA">
      <w:pPr>
        <w:pStyle w:val="EnglishHangEndNoCoptic"/>
      </w:pPr>
      <w:r w:rsidRPr="00AB1781">
        <w:tab/>
        <w:t>for they do not fear God.</w:t>
      </w:r>
    </w:p>
    <w:p w:rsidR="00A6346F" w:rsidRPr="00AB1781" w:rsidRDefault="00A6346F" w:rsidP="00FD3FDA">
      <w:pPr>
        <w:pStyle w:val="EnglishHangNoCoptic"/>
      </w:pPr>
      <w:r w:rsidRPr="00AB1781">
        <w:t>21 He has stretched out His hand to requite them.</w:t>
      </w:r>
    </w:p>
    <w:p w:rsidR="00A6346F" w:rsidRPr="00AB1781" w:rsidRDefault="00A6346F" w:rsidP="00FD3FDA">
      <w:pPr>
        <w:pStyle w:val="EnglishHangEndNoCoptic"/>
      </w:pPr>
      <w:r w:rsidRPr="00AB1781">
        <w:tab/>
        <w:t>They have profaned His covenant.</w:t>
      </w:r>
    </w:p>
    <w:p w:rsidR="00A6346F" w:rsidRPr="00AB1781" w:rsidRDefault="00A6346F" w:rsidP="00FD3FDA">
      <w:pPr>
        <w:pStyle w:val="EnglishHangNoCoptic"/>
      </w:pPr>
      <w:r w:rsidRPr="00AB1781">
        <w:t>22 They were divided by the wrath of His countenance,</w:t>
      </w:r>
    </w:p>
    <w:p w:rsidR="00A6346F" w:rsidRPr="00AB1781" w:rsidRDefault="00A6346F" w:rsidP="00FD3FDA">
      <w:pPr>
        <w:pStyle w:val="EnglishHangNoCoptic"/>
      </w:pPr>
      <w:r w:rsidRPr="00AB1781">
        <w:tab/>
        <w:t>and their hearts drew near.</w:t>
      </w:r>
    </w:p>
    <w:p w:rsidR="00A6346F" w:rsidRPr="00AB1781" w:rsidRDefault="00A6346F" w:rsidP="00FD3FDA">
      <w:pPr>
        <w:pStyle w:val="EnglishHangNoCoptic"/>
      </w:pPr>
      <w:r w:rsidRPr="00AB1781">
        <w:tab/>
        <w:t>Their words are smoother than oil,</w:t>
      </w:r>
    </w:p>
    <w:p w:rsidR="00A6346F" w:rsidRPr="00AB1781" w:rsidRDefault="00A6346F" w:rsidP="00FD3FDA">
      <w:pPr>
        <w:pStyle w:val="EnglishHangEndNoCoptic"/>
      </w:pPr>
      <w:r w:rsidRPr="00AB1781">
        <w:tab/>
        <w:t>and yet they are swords.</w:t>
      </w:r>
    </w:p>
    <w:p w:rsidR="00A6346F" w:rsidRPr="00AB1781" w:rsidRDefault="00A6346F" w:rsidP="00FD3FDA">
      <w:pPr>
        <w:pStyle w:val="EnglishHangNoCoptic"/>
      </w:pPr>
      <w:r w:rsidRPr="00AB1781">
        <w:t>23 Cast your care on the Lord,</w:t>
      </w:r>
      <w:r w:rsidRPr="00AB1781">
        <w:rPr>
          <w:rStyle w:val="FootnoteReference"/>
        </w:rPr>
        <w:footnoteReference w:id="182"/>
      </w:r>
    </w:p>
    <w:p w:rsidR="00A6346F" w:rsidRPr="00AB1781" w:rsidRDefault="00A6346F" w:rsidP="00FD3FDA">
      <w:pPr>
        <w:pStyle w:val="EnglishHangNoCoptic"/>
      </w:pPr>
      <w:r w:rsidRPr="00AB1781">
        <w:tab/>
        <w:t>and He will support you.</w:t>
      </w:r>
    </w:p>
    <w:p w:rsidR="00A6346F" w:rsidRPr="00AB1781" w:rsidRDefault="00A6346F" w:rsidP="00FD3FDA">
      <w:pPr>
        <w:pStyle w:val="EnglishHangEndNoCoptic"/>
      </w:pPr>
      <w:r w:rsidRPr="00AB1781">
        <w:tab/>
        <w:t>He will never let a just man stumble.</w:t>
      </w:r>
    </w:p>
    <w:p w:rsidR="00A6346F" w:rsidRPr="00AB1781" w:rsidRDefault="00A6346F" w:rsidP="00FD3FDA">
      <w:pPr>
        <w:pStyle w:val="EnglishHangNoCoptic"/>
      </w:pPr>
      <w:r w:rsidRPr="00AB1781">
        <w:t xml:space="preserve">24 But </w:t>
      </w:r>
      <w:r w:rsidR="001040C8">
        <w:t>You</w:t>
      </w:r>
      <w:r w:rsidRPr="00AB1781">
        <w:t xml:space="preserve">, O God, </w:t>
      </w:r>
      <w:r w:rsidR="00556387">
        <w:t>will</w:t>
      </w:r>
      <w:r w:rsidRPr="00AB1781">
        <w:t xml:space="preserve"> bring them</w:t>
      </w:r>
    </w:p>
    <w:p w:rsidR="00A6346F" w:rsidRPr="00AB1781" w:rsidRDefault="00A6346F" w:rsidP="00FD3FDA">
      <w:pPr>
        <w:pStyle w:val="EnglishHangNoCoptic"/>
      </w:pPr>
      <w:r w:rsidRPr="00AB1781">
        <w:tab/>
        <w:t>into the pit of destruction.</w:t>
      </w:r>
    </w:p>
    <w:p w:rsidR="00A6346F" w:rsidRPr="00AB1781" w:rsidRDefault="00A6346F" w:rsidP="00FD3FDA">
      <w:pPr>
        <w:pStyle w:val="EnglishHangNoCoptic"/>
      </w:pPr>
      <w:r w:rsidRPr="00AB1781">
        <w:tab/>
        <w:t>Men of blood and deceit</w:t>
      </w:r>
    </w:p>
    <w:p w:rsidR="00A6346F" w:rsidRPr="00AB1781" w:rsidRDefault="00A6346F" w:rsidP="00FD3FDA">
      <w:pPr>
        <w:pStyle w:val="EnglishHangNoCoptic"/>
      </w:pPr>
      <w:r w:rsidRPr="00AB1781">
        <w:tab/>
        <w:t>will not live half their days.</w:t>
      </w:r>
    </w:p>
    <w:p w:rsidR="00A6346F" w:rsidRDefault="00A6346F" w:rsidP="009C1C97">
      <w:pPr>
        <w:pStyle w:val="EnglishHangEndNoCoptic"/>
      </w:pPr>
      <w:r w:rsidRPr="00AB1781">
        <w:tab/>
        <w:t xml:space="preserve">But I will trust in </w:t>
      </w:r>
      <w:r w:rsidR="001040C8">
        <w:t>You</w:t>
      </w:r>
      <w:r w:rsidRPr="00AB1781">
        <w:t>, O Lord.</w:t>
      </w:r>
    </w:p>
    <w:p w:rsidR="009E7111" w:rsidRPr="009E7111" w:rsidRDefault="009E7111" w:rsidP="009E7111">
      <w:pPr>
        <w:pStyle w:val="Heading3"/>
      </w:pPr>
      <w:r>
        <w:t>Psalm</w:t>
      </w:r>
      <w:r w:rsidRPr="00AB1781">
        <w:t xml:space="preserve"> 55</w:t>
      </w:r>
      <w:r>
        <w:t>: Be merciful to me, O god, for man tramples upon me</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Victory of Faith over Fear</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9E7111" w:rsidRPr="00AB1781" w:rsidRDefault="009E7111" w:rsidP="009E7111">
      <w:pPr>
        <w:pStyle w:val="Rubric"/>
      </w:pPr>
      <w:r w:rsidRPr="00AB1781">
        <w:t>1 (For people far removed from holy things. By David, for a pillar inscription, when the Philistines held him at Gath)</w:t>
      </w:r>
    </w:p>
    <w:p w:rsidR="009E7111" w:rsidRPr="00AB1781" w:rsidRDefault="009E7111" w:rsidP="009E7111">
      <w:pPr>
        <w:pStyle w:val="EnglishHangNoCoptic"/>
      </w:pPr>
      <w:r w:rsidRPr="00AB1781">
        <w:t>2 Be merciful to me, O God,</w:t>
      </w:r>
    </w:p>
    <w:p w:rsidR="009E7111" w:rsidRPr="00AB1781" w:rsidRDefault="009E7111" w:rsidP="009E7111">
      <w:pPr>
        <w:pStyle w:val="EnglishHangNoCoptic"/>
      </w:pPr>
      <w:r w:rsidRPr="00AB1781">
        <w:lastRenderedPageBreak/>
        <w:tab/>
        <w:t>for man tramples upon me;</w:t>
      </w:r>
    </w:p>
    <w:p w:rsidR="009E7111" w:rsidRPr="00AB1781" w:rsidRDefault="009E7111" w:rsidP="009E7111">
      <w:pPr>
        <w:pStyle w:val="EnglishHangEndNoCoptic"/>
      </w:pPr>
      <w:r w:rsidRPr="00AB1781">
        <w:tab/>
        <w:t>all day long he fights and oppresses me.</w:t>
      </w:r>
    </w:p>
    <w:p w:rsidR="009E7111" w:rsidRPr="00AB1781" w:rsidRDefault="009E7111" w:rsidP="009E7111">
      <w:pPr>
        <w:pStyle w:val="EnglishHangNoCoptic"/>
      </w:pPr>
      <w:r w:rsidRPr="00AB1781">
        <w:t>3 My enemies trample on me all day long;</w:t>
      </w:r>
    </w:p>
    <w:p w:rsidR="009E7111" w:rsidRPr="00AB1781" w:rsidRDefault="009E7111" w:rsidP="009E7111">
      <w:pPr>
        <w:pStyle w:val="EnglishHangNoCoptic"/>
      </w:pPr>
      <w:r w:rsidRPr="00AB1781">
        <w:tab/>
        <w:t>and many there are</w:t>
      </w:r>
    </w:p>
    <w:p w:rsidR="009E7111" w:rsidRPr="00AB1781" w:rsidRDefault="009E7111" w:rsidP="009E7111">
      <w:pPr>
        <w:pStyle w:val="EnglishHangEndNoCoptic"/>
      </w:pPr>
      <w:r w:rsidRPr="00AB1781">
        <w:tab/>
        <w:t>who war against me from on high.</w:t>
      </w:r>
      <w:r w:rsidRPr="00AB1781">
        <w:rPr>
          <w:rStyle w:val="FootnoteReference"/>
        </w:rPr>
        <w:footnoteReference w:id="183"/>
      </w:r>
    </w:p>
    <w:p w:rsidR="009E7111" w:rsidRPr="00AB1781" w:rsidRDefault="009E7111" w:rsidP="009E7111">
      <w:pPr>
        <w:pStyle w:val="EnglishHangNoCoptic"/>
      </w:pPr>
      <w:r w:rsidRPr="00AB1781">
        <w:t>4 The days ahead I will not fear,</w:t>
      </w:r>
    </w:p>
    <w:p w:rsidR="009E7111" w:rsidRPr="00AB1781" w:rsidRDefault="009E7111" w:rsidP="009E7111">
      <w:pPr>
        <w:pStyle w:val="EnglishHangEndNoCoptic"/>
      </w:pPr>
      <w:r w:rsidRPr="00AB1781">
        <w:tab/>
        <w:t xml:space="preserve">but I will trust in </w:t>
      </w:r>
      <w:r w:rsidR="001040C8">
        <w:t>You</w:t>
      </w:r>
      <w:r w:rsidRPr="00AB1781">
        <w:t>.</w:t>
      </w:r>
    </w:p>
    <w:p w:rsidR="009E7111" w:rsidRPr="00AB1781" w:rsidRDefault="009E7111" w:rsidP="009E7111">
      <w:pPr>
        <w:pStyle w:val="EnglishHangNoCoptic"/>
      </w:pPr>
      <w:r w:rsidRPr="00AB1781">
        <w:t>5 In God—I praise His promises to me—</w:t>
      </w:r>
    </w:p>
    <w:p w:rsidR="009E7111" w:rsidRPr="00AB1781" w:rsidRDefault="009E7111" w:rsidP="009E7111">
      <w:pPr>
        <w:pStyle w:val="EnglishHangNoCoptic"/>
      </w:pPr>
      <w:r w:rsidRPr="00AB1781">
        <w:tab/>
        <w:t>in God I have put my trust; I will not fear.</w:t>
      </w:r>
    </w:p>
    <w:p w:rsidR="009E7111" w:rsidRPr="009E7111" w:rsidRDefault="009E7111" w:rsidP="009E7111">
      <w:pPr>
        <w:pStyle w:val="EnglishHangEndNoCoptic"/>
      </w:pPr>
      <w:r w:rsidRPr="00AB1781">
        <w:tab/>
        <w:t>What can flesh do to me?</w:t>
      </w:r>
    </w:p>
    <w:p w:rsidR="009E7111" w:rsidRPr="00AB1781" w:rsidRDefault="009E7111" w:rsidP="009E7111">
      <w:pPr>
        <w:pStyle w:val="EnglishHangNoCoptic"/>
      </w:pPr>
      <w:r w:rsidRPr="00AB1781">
        <w:t>6 All day long they execrate my words;</w:t>
      </w:r>
    </w:p>
    <w:p w:rsidR="009E7111" w:rsidRPr="00AB1781" w:rsidRDefault="009E7111" w:rsidP="009E7111">
      <w:pPr>
        <w:pStyle w:val="EnglishHangEndNoCoptic"/>
      </w:pPr>
      <w:r w:rsidRPr="00AB1781">
        <w:tab/>
        <w:t>all their thoughts are against me for evil.</w:t>
      </w:r>
    </w:p>
    <w:p w:rsidR="009E7111" w:rsidRPr="00AB1781" w:rsidRDefault="009E7111" w:rsidP="009E7111">
      <w:pPr>
        <w:pStyle w:val="EnglishHangNoCoptic"/>
      </w:pPr>
      <w:r w:rsidRPr="00AB1781">
        <w:t>7 They keep close and lurk in hiding;</w:t>
      </w:r>
    </w:p>
    <w:p w:rsidR="009E7111" w:rsidRPr="00AB1781" w:rsidRDefault="009E7111" w:rsidP="009E7111">
      <w:pPr>
        <w:pStyle w:val="EnglishHangNoCoptic"/>
      </w:pPr>
      <w:r w:rsidRPr="00AB1781">
        <w:tab/>
        <w:t>they watch my steps</w:t>
      </w:r>
    </w:p>
    <w:p w:rsidR="009E7111" w:rsidRPr="00AB1781" w:rsidRDefault="009E7111" w:rsidP="009E7111">
      <w:pPr>
        <w:pStyle w:val="EnglishHangEndNoCoptic"/>
      </w:pPr>
      <w:r w:rsidRPr="00AB1781">
        <w:tab/>
        <w:t>as if they are waiting for my soul.</w:t>
      </w:r>
    </w:p>
    <w:p w:rsidR="009E7111" w:rsidRPr="00AB1781" w:rsidRDefault="009E7111" w:rsidP="009E7111">
      <w:pPr>
        <w:pStyle w:val="EnglishHangNoCoptic"/>
      </w:pPr>
      <w:r w:rsidRPr="00AB1781">
        <w:t xml:space="preserve">8 </w:t>
      </w:r>
      <w:r w:rsidR="001040C8">
        <w:t>You</w:t>
      </w:r>
      <w:r w:rsidRPr="00AB1781">
        <w:t xml:space="preserve"> </w:t>
      </w:r>
      <w:r w:rsidR="00556387">
        <w:t>will</w:t>
      </w:r>
      <w:r w:rsidRPr="00AB1781">
        <w:t xml:space="preserve"> save them for extinction;</w:t>
      </w:r>
      <w:r w:rsidRPr="00AB1781">
        <w:rPr>
          <w:rStyle w:val="FootnoteReference"/>
        </w:rPr>
        <w:footnoteReference w:id="184"/>
      </w:r>
    </w:p>
    <w:p w:rsidR="009E7111" w:rsidRPr="00AB1781" w:rsidRDefault="009E7111" w:rsidP="009E7111">
      <w:pPr>
        <w:pStyle w:val="EnglishHangEndNoCoptic"/>
      </w:pPr>
      <w:r w:rsidRPr="00AB1781">
        <w:tab/>
      </w:r>
      <w:r w:rsidR="001040C8">
        <w:t>You</w:t>
      </w:r>
      <w:r w:rsidRPr="00AB1781">
        <w:t xml:space="preserve"> </w:t>
      </w:r>
      <w:r w:rsidR="00004BA4" w:rsidRPr="00AB1781">
        <w:t>will</w:t>
      </w:r>
      <w:r w:rsidRPr="00AB1781">
        <w:t xml:space="preserve"> bring such people down in anger.</w:t>
      </w:r>
    </w:p>
    <w:p w:rsidR="009E7111" w:rsidRPr="00AB1781" w:rsidRDefault="009E7111" w:rsidP="009E7111">
      <w:pPr>
        <w:pStyle w:val="EnglishHangNoCoptic"/>
      </w:pPr>
      <w:r w:rsidRPr="00AB1781">
        <w:t xml:space="preserve">9 O God, I have told </w:t>
      </w:r>
      <w:r w:rsidR="001040C8">
        <w:t>You</w:t>
      </w:r>
      <w:r w:rsidRPr="00AB1781">
        <w:t xml:space="preserve"> my life;</w:t>
      </w:r>
    </w:p>
    <w:p w:rsidR="009E7111" w:rsidRPr="00AB1781" w:rsidRDefault="009E7111" w:rsidP="009E7111">
      <w:pPr>
        <w:pStyle w:val="EnglishHangNoCoptic"/>
      </w:pPr>
      <w:r w:rsidRPr="00AB1781">
        <w:tab/>
      </w:r>
      <w:r w:rsidR="001040C8">
        <w:t>You</w:t>
      </w:r>
      <w:r w:rsidRPr="00AB1781">
        <w:t xml:space="preserve"> </w:t>
      </w:r>
      <w:r w:rsidR="00556387">
        <w:t>have</w:t>
      </w:r>
      <w:r w:rsidRPr="00AB1781">
        <w:t xml:space="preserve"> set my tears before </w:t>
      </w:r>
      <w:r w:rsidR="001040C8">
        <w:t>You</w:t>
      </w:r>
      <w:r w:rsidRPr="00AB1781">
        <w:t>,</w:t>
      </w:r>
    </w:p>
    <w:p w:rsidR="009E7111" w:rsidRPr="00AB1781" w:rsidRDefault="009E7111" w:rsidP="009E7111">
      <w:pPr>
        <w:pStyle w:val="EnglishHangEndNoCoptic"/>
      </w:pPr>
      <w:r w:rsidRPr="00AB1781">
        <w:tab/>
        <w:t xml:space="preserve">according to </w:t>
      </w:r>
      <w:r w:rsidR="00E570CB">
        <w:t>Your</w:t>
      </w:r>
      <w:r w:rsidRPr="00AB1781">
        <w:t xml:space="preserve"> promise.</w:t>
      </w:r>
    </w:p>
    <w:p w:rsidR="009E7111" w:rsidRPr="00AB1781" w:rsidRDefault="009E7111" w:rsidP="009E7111">
      <w:pPr>
        <w:pStyle w:val="EnglishHangNoCoptic"/>
      </w:pPr>
      <w:r w:rsidRPr="00AB1781">
        <w:t>10 All my enemies will turn back</w:t>
      </w:r>
    </w:p>
    <w:p w:rsidR="009E7111" w:rsidRPr="00AB1781" w:rsidRDefault="009E7111" w:rsidP="009E7111">
      <w:pPr>
        <w:pStyle w:val="EnglishHangNoCoptic"/>
      </w:pPr>
      <w:r w:rsidRPr="00AB1781">
        <w:tab/>
        <w:t xml:space="preserve">on the day when I call upon </w:t>
      </w:r>
      <w:r w:rsidR="001040C8">
        <w:t>You</w:t>
      </w:r>
      <w:r w:rsidRPr="00AB1781">
        <w:t>.</w:t>
      </w:r>
    </w:p>
    <w:p w:rsidR="009E7111" w:rsidRPr="00AB1781" w:rsidRDefault="009E7111" w:rsidP="009E7111">
      <w:pPr>
        <w:pStyle w:val="EnglishHangEndNoCoptic"/>
      </w:pPr>
      <w:r w:rsidRPr="00AB1781">
        <w:tab/>
        <w:t xml:space="preserve">This I know, that </w:t>
      </w:r>
      <w:r w:rsidR="001040C8">
        <w:t>You</w:t>
      </w:r>
      <w:r w:rsidRPr="00AB1781">
        <w:t xml:space="preserve"> </w:t>
      </w:r>
      <w:r w:rsidR="00004BA4" w:rsidRPr="00AB1781">
        <w:t>are</w:t>
      </w:r>
      <w:r w:rsidRPr="00AB1781">
        <w:t xml:space="preserve"> my God.</w:t>
      </w:r>
    </w:p>
    <w:p w:rsidR="009E7111" w:rsidRPr="00AB1781" w:rsidRDefault="009E7111" w:rsidP="009E7111">
      <w:pPr>
        <w:pStyle w:val="EnglishHangNoCoptic"/>
      </w:pPr>
      <w:r w:rsidRPr="00AB1781">
        <w:t>11 In God—I will praise His Word—</w:t>
      </w:r>
    </w:p>
    <w:p w:rsidR="009E7111" w:rsidRPr="00AB1781" w:rsidRDefault="009E7111" w:rsidP="009E7111">
      <w:pPr>
        <w:pStyle w:val="EnglishHangEndNoCoptic"/>
      </w:pPr>
      <w:r w:rsidRPr="00AB1781">
        <w:tab/>
        <w:t>in the Lord—I will praise His Word—</w:t>
      </w:r>
    </w:p>
    <w:p w:rsidR="009E7111" w:rsidRPr="00AB1781" w:rsidRDefault="009E7111" w:rsidP="009E7111">
      <w:pPr>
        <w:pStyle w:val="EnglishHangNoCoptic"/>
      </w:pPr>
      <w:r w:rsidRPr="00AB1781">
        <w:t xml:space="preserve">12 In </w:t>
      </w:r>
      <w:r w:rsidR="001040C8">
        <w:t>You</w:t>
      </w:r>
      <w:r w:rsidRPr="00AB1781">
        <w:t xml:space="preserve"> I have put my trust; I will not fear.</w:t>
      </w:r>
    </w:p>
    <w:p w:rsidR="009E7111" w:rsidRPr="00AB1781" w:rsidRDefault="009E7111" w:rsidP="009E7111">
      <w:pPr>
        <w:pStyle w:val="EnglishHangEndNoCoptic"/>
      </w:pPr>
      <w:r w:rsidRPr="00AB1781">
        <w:tab/>
        <w:t>What can man do to me?</w:t>
      </w:r>
    </w:p>
    <w:p w:rsidR="009E7111" w:rsidRPr="00AB1781" w:rsidRDefault="009E7111" w:rsidP="009E7111">
      <w:pPr>
        <w:pStyle w:val="EnglishHangNoCoptic"/>
      </w:pPr>
      <w:r w:rsidRPr="00AB1781">
        <w:t xml:space="preserve">13 I am under vows to </w:t>
      </w:r>
      <w:r w:rsidR="001040C8">
        <w:t>You</w:t>
      </w:r>
      <w:r w:rsidRPr="00AB1781">
        <w:t>, O God;</w:t>
      </w:r>
    </w:p>
    <w:p w:rsidR="009E7111" w:rsidRPr="00AB1781" w:rsidRDefault="009E7111" w:rsidP="009E7111">
      <w:pPr>
        <w:pStyle w:val="EnglishHangEndNoCoptic"/>
      </w:pPr>
      <w:r w:rsidRPr="00AB1781">
        <w:tab/>
        <w:t xml:space="preserve">I will pay </w:t>
      </w:r>
      <w:r w:rsidR="001040C8">
        <w:t>You</w:t>
      </w:r>
      <w:r w:rsidRPr="00AB1781">
        <w:t xml:space="preserve"> my due of praise.</w:t>
      </w:r>
    </w:p>
    <w:p w:rsidR="009E7111" w:rsidRPr="00AB1781" w:rsidRDefault="009E7111" w:rsidP="009E7111">
      <w:pPr>
        <w:pStyle w:val="EnglishHangNoCoptic"/>
      </w:pPr>
      <w:r w:rsidRPr="00AB1781">
        <w:t xml:space="preserve">14 For </w:t>
      </w:r>
      <w:r w:rsidR="001040C8">
        <w:t>You</w:t>
      </w:r>
      <w:r w:rsidRPr="00AB1781">
        <w:t xml:space="preserve"> </w:t>
      </w:r>
      <w:r w:rsidR="00556387">
        <w:t>have</w:t>
      </w:r>
      <w:r w:rsidRPr="00AB1781">
        <w:t xml:space="preserve"> delivered my soul from death,</w:t>
      </w:r>
    </w:p>
    <w:p w:rsidR="009E7111" w:rsidRPr="00AB1781" w:rsidRDefault="009E7111" w:rsidP="009E7111">
      <w:pPr>
        <w:pStyle w:val="EnglishHangNoCoptic"/>
      </w:pPr>
      <w:r w:rsidRPr="00AB1781">
        <w:lastRenderedPageBreak/>
        <w:tab/>
        <w:t>my eyes from tears and my feet from slipping.</w:t>
      </w:r>
    </w:p>
    <w:p w:rsidR="009E7111" w:rsidRPr="00AB1781" w:rsidRDefault="009E7111" w:rsidP="009E7111">
      <w:pPr>
        <w:pStyle w:val="EnglishHangNoCoptic"/>
      </w:pPr>
      <w:r w:rsidRPr="00AB1781">
        <w:tab/>
        <w:t>I will live to please the Lord</w:t>
      </w:r>
    </w:p>
    <w:p w:rsidR="009E7111" w:rsidRPr="009E7111" w:rsidRDefault="009E7111" w:rsidP="009E7111">
      <w:pPr>
        <w:pStyle w:val="EnglishHangEndNoCoptic"/>
      </w:pPr>
      <w:r w:rsidRPr="00AB1781">
        <w:tab/>
        <w:t>in the light of the living.</w:t>
      </w:r>
    </w:p>
    <w:p w:rsidR="009E7111" w:rsidRPr="009E7111" w:rsidRDefault="009E7111" w:rsidP="009E7111">
      <w:pPr>
        <w:pStyle w:val="Heading3"/>
      </w:pPr>
      <w:bookmarkStart w:id="858" w:name="_Ref412026190"/>
      <w:r>
        <w:t>Psalm</w:t>
      </w:r>
      <w:r w:rsidRPr="00AB1781">
        <w:t xml:space="preserve"> 56</w:t>
      </w:r>
      <w:r>
        <w:t>: Have mercy on me, O God, have mercy on me</w:t>
      </w:r>
      <w:bookmarkEnd w:id="858"/>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Two Environments: Wings and Lions</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rsidR="009E7111" w:rsidRPr="00AB1781" w:rsidRDefault="009E7111" w:rsidP="009E7111">
      <w:pPr>
        <w:pStyle w:val="Rubric"/>
      </w:pPr>
      <w:r w:rsidRPr="00AB1781">
        <w:t>1 (Do not destroy. By David, for a pillar inscription, when he fled from Saul to the cave)</w:t>
      </w:r>
    </w:p>
    <w:p w:rsidR="009E7111" w:rsidRPr="00AB1781" w:rsidRDefault="009E7111" w:rsidP="009E7111">
      <w:pPr>
        <w:pStyle w:val="EnglishHangNoCoptic"/>
      </w:pPr>
      <w:r w:rsidRPr="00AB1781">
        <w:t>2 Have mercy on me, O God, have mercy on me;</w:t>
      </w:r>
    </w:p>
    <w:p w:rsidR="009E7111" w:rsidRPr="00AB1781" w:rsidRDefault="009E7111" w:rsidP="009E7111">
      <w:pPr>
        <w:pStyle w:val="EnglishHangNoCoptic"/>
      </w:pPr>
      <w:r w:rsidRPr="00AB1781">
        <w:tab/>
        <w:t xml:space="preserve">for my soul trusts in </w:t>
      </w:r>
      <w:r w:rsidR="001040C8">
        <w:t>You</w:t>
      </w:r>
      <w:r w:rsidRPr="00AB1781">
        <w:t>;</w:t>
      </w:r>
    </w:p>
    <w:p w:rsidR="009E7111" w:rsidRPr="00AB1781" w:rsidRDefault="009E7111" w:rsidP="009E7111">
      <w:pPr>
        <w:pStyle w:val="EnglishHangNoCoptic"/>
      </w:pPr>
      <w:r w:rsidRPr="00AB1781">
        <w:tab/>
        <w:t xml:space="preserve">and in the shadow of </w:t>
      </w:r>
      <w:r w:rsidR="00E570CB">
        <w:t>Your</w:t>
      </w:r>
      <w:r w:rsidRPr="00AB1781">
        <w:t xml:space="preserve"> wings I will trust</w:t>
      </w:r>
    </w:p>
    <w:p w:rsidR="009E7111" w:rsidRPr="00AB1781" w:rsidRDefault="009E7111" w:rsidP="009E7111">
      <w:pPr>
        <w:pStyle w:val="EnglishHangEndNoCoptic"/>
      </w:pPr>
      <w:r w:rsidRPr="00AB1781">
        <w:tab/>
        <w:t>till the iniquity passes.</w:t>
      </w:r>
    </w:p>
    <w:p w:rsidR="009E7111" w:rsidRPr="00AB1781" w:rsidRDefault="009E7111" w:rsidP="009E7111">
      <w:pPr>
        <w:pStyle w:val="EnglishHangNoCoptic"/>
      </w:pPr>
      <w:r w:rsidRPr="00AB1781">
        <w:t>3 I will cry to God Most High,</w:t>
      </w:r>
    </w:p>
    <w:p w:rsidR="009E7111" w:rsidRPr="00AB1781" w:rsidRDefault="009E7111" w:rsidP="009E7111">
      <w:pPr>
        <w:pStyle w:val="EnglishHangEndNoCoptic"/>
      </w:pPr>
      <w:r w:rsidRPr="00AB1781">
        <w:tab/>
        <w:t>to God my benefactor.</w:t>
      </w:r>
    </w:p>
    <w:p w:rsidR="009E7111" w:rsidRPr="00AB1781" w:rsidRDefault="009E7111" w:rsidP="009E7111">
      <w:pPr>
        <w:pStyle w:val="EnglishHangNoCoptic"/>
      </w:pPr>
      <w:r w:rsidRPr="00AB1781">
        <w:t>4 He sent from heaven and saved me;</w:t>
      </w:r>
    </w:p>
    <w:p w:rsidR="009E7111" w:rsidRPr="00AB1781" w:rsidRDefault="009E7111" w:rsidP="009E7111">
      <w:pPr>
        <w:pStyle w:val="EnglishHangNoCoptic"/>
      </w:pPr>
      <w:r w:rsidRPr="00AB1781">
        <w:tab/>
        <w:t>He delivered my oppressors to reproach.</w:t>
      </w:r>
      <w:r w:rsidRPr="00AB1781">
        <w:rPr>
          <w:rStyle w:val="FootnoteReference"/>
        </w:rPr>
        <w:footnoteReference w:id="185"/>
      </w:r>
      <w:r w:rsidRPr="00AB1781">
        <w:t xml:space="preserve"> </w:t>
      </w:r>
      <w:r w:rsidRPr="00AB1781">
        <w:rPr>
          <w:i/>
        </w:rPr>
        <w:t>(Pause)</w:t>
      </w:r>
    </w:p>
    <w:p w:rsidR="009E7111" w:rsidRPr="009E7111" w:rsidRDefault="009E7111" w:rsidP="009E7111">
      <w:pPr>
        <w:pStyle w:val="EnglishHangEndNoCoptic"/>
      </w:pPr>
      <w:r w:rsidRPr="00AB1781">
        <w:tab/>
        <w:t>God sent His mercy and His truth.</w:t>
      </w:r>
    </w:p>
    <w:p w:rsidR="009E7111" w:rsidRPr="00AB1781" w:rsidRDefault="009E7111" w:rsidP="009E7111">
      <w:pPr>
        <w:pStyle w:val="EnglishHangNoCoptic"/>
      </w:pPr>
      <w:r w:rsidRPr="00AB1781">
        <w:t>5 He delivered my soul from the midst of lions.</w:t>
      </w:r>
    </w:p>
    <w:p w:rsidR="009E7111" w:rsidRPr="00AB1781" w:rsidRDefault="009E7111" w:rsidP="009E7111">
      <w:pPr>
        <w:pStyle w:val="EnglishHangNoCoptic"/>
      </w:pPr>
      <w:r w:rsidRPr="00AB1781">
        <w:tab/>
        <w:t>I slept, troubled as I was.</w:t>
      </w:r>
    </w:p>
    <w:p w:rsidR="009E7111" w:rsidRPr="00AB1781" w:rsidRDefault="009E7111" w:rsidP="009E7111">
      <w:pPr>
        <w:pStyle w:val="EnglishHangNoCoptic"/>
      </w:pPr>
      <w:r w:rsidRPr="00AB1781">
        <w:tab/>
        <w:t>As for the sons of men,</w:t>
      </w:r>
    </w:p>
    <w:p w:rsidR="009E7111" w:rsidRPr="00AB1781" w:rsidRDefault="009E7111" w:rsidP="009E7111">
      <w:pPr>
        <w:pStyle w:val="EnglishHangNoCoptic"/>
      </w:pPr>
      <w:r w:rsidRPr="00AB1781">
        <w:tab/>
        <w:t>their teeth are spears and arrows,</w:t>
      </w:r>
    </w:p>
    <w:p w:rsidR="009E7111" w:rsidRPr="00AB1781" w:rsidRDefault="009E7111" w:rsidP="009E7111">
      <w:pPr>
        <w:pStyle w:val="EnglishHangEndNoCoptic"/>
      </w:pPr>
      <w:r w:rsidRPr="00AB1781">
        <w:tab/>
        <w:t>and their tongue is a sharp sword.</w:t>
      </w:r>
    </w:p>
    <w:p w:rsidR="009E7111" w:rsidRPr="00AB1781" w:rsidRDefault="009E7111" w:rsidP="009E7111">
      <w:pPr>
        <w:pStyle w:val="EnglishHangNoCoptic"/>
      </w:pPr>
      <w:r w:rsidRPr="00AB1781">
        <w:t>6 Be exalted, O God, above the heavens,</w:t>
      </w:r>
    </w:p>
    <w:p w:rsidR="009E7111" w:rsidRPr="00AB1781" w:rsidRDefault="009E7111" w:rsidP="009E7111">
      <w:pPr>
        <w:pStyle w:val="EnglishHangEndNoCoptic"/>
      </w:pPr>
      <w:r w:rsidRPr="00AB1781">
        <w:tab/>
        <w:t xml:space="preserve">and </w:t>
      </w:r>
      <w:r w:rsidR="00E570CB">
        <w:t>Your</w:t>
      </w:r>
      <w:r w:rsidRPr="00AB1781">
        <w:t xml:space="preserve"> glory over all the earths</w:t>
      </w:r>
    </w:p>
    <w:p w:rsidR="009E7111" w:rsidRPr="00AB1781" w:rsidRDefault="009E7111" w:rsidP="009E7111">
      <w:pPr>
        <w:pStyle w:val="EnglishHangNoCoptic"/>
      </w:pPr>
      <w:r w:rsidRPr="00AB1781">
        <w:t>7 They prepared a trap for my feet,</w:t>
      </w:r>
    </w:p>
    <w:p w:rsidR="009E7111" w:rsidRPr="00AB1781" w:rsidRDefault="009E7111" w:rsidP="009E7111">
      <w:pPr>
        <w:pStyle w:val="EnglishHangNoCoptic"/>
      </w:pPr>
      <w:r w:rsidRPr="00AB1781">
        <w:tab/>
        <w:t>and they bowed down my soul.</w:t>
      </w:r>
    </w:p>
    <w:p w:rsidR="009E7111" w:rsidRPr="00AB1781" w:rsidRDefault="009E7111" w:rsidP="009E7111">
      <w:pPr>
        <w:pStyle w:val="EnglishHangNoCoptic"/>
      </w:pPr>
      <w:r w:rsidRPr="00AB1781">
        <w:tab/>
        <w:t>They dug a pit before me,</w:t>
      </w:r>
    </w:p>
    <w:p w:rsidR="009E7111" w:rsidRPr="00AB1781" w:rsidRDefault="009E7111" w:rsidP="009E7111">
      <w:pPr>
        <w:pStyle w:val="EnglishHangEndNoCoptic"/>
      </w:pPr>
      <w:r w:rsidRPr="00AB1781">
        <w:tab/>
        <w:t xml:space="preserve">and fell into it themselves. </w:t>
      </w:r>
      <w:r w:rsidRPr="00AB1781">
        <w:rPr>
          <w:i/>
        </w:rPr>
        <w:t>(Pause)</w:t>
      </w:r>
    </w:p>
    <w:p w:rsidR="009E7111" w:rsidRPr="00AB1781" w:rsidRDefault="009E7111" w:rsidP="009E7111">
      <w:pPr>
        <w:pStyle w:val="EnglishHangNoCoptic"/>
      </w:pPr>
      <w:r w:rsidRPr="00AB1781">
        <w:t>8 My heart is ready, O God, my heart is ready;</w:t>
      </w:r>
    </w:p>
    <w:p w:rsidR="009E7111" w:rsidRPr="00AB1781" w:rsidRDefault="009E7111" w:rsidP="009E7111">
      <w:pPr>
        <w:pStyle w:val="EnglishHangEndNoCoptic"/>
      </w:pPr>
      <w:r w:rsidRPr="00AB1781">
        <w:tab/>
        <w:t>I will sing and chant psalms with my glory.</w:t>
      </w:r>
      <w:r w:rsidRPr="00AB1781">
        <w:rPr>
          <w:rStyle w:val="FootnoteReference"/>
        </w:rPr>
        <w:footnoteReference w:id="186"/>
      </w:r>
    </w:p>
    <w:p w:rsidR="009E7111" w:rsidRPr="00AB1781" w:rsidRDefault="009E7111" w:rsidP="009E7111">
      <w:pPr>
        <w:pStyle w:val="EnglishHangNoCoptic"/>
      </w:pPr>
      <w:r w:rsidRPr="00AB1781">
        <w:t>9 Awake, my glory; awake, psaltery and harp!</w:t>
      </w:r>
    </w:p>
    <w:p w:rsidR="009E7111" w:rsidRPr="00AB1781" w:rsidRDefault="009E7111" w:rsidP="009E7111">
      <w:pPr>
        <w:pStyle w:val="EnglishHangEndNoCoptic"/>
      </w:pPr>
      <w:r w:rsidRPr="00AB1781">
        <w:lastRenderedPageBreak/>
        <w:tab/>
        <w:t>I will rise early.</w:t>
      </w:r>
    </w:p>
    <w:p w:rsidR="009E7111" w:rsidRPr="00AB1781" w:rsidRDefault="009E7111" w:rsidP="009E7111">
      <w:pPr>
        <w:pStyle w:val="EnglishHangNoCoptic"/>
      </w:pPr>
      <w:r w:rsidRPr="00AB1781">
        <w:t xml:space="preserve">10 I will praise </w:t>
      </w:r>
      <w:r w:rsidR="001040C8">
        <w:t>You</w:t>
      </w:r>
      <w:r w:rsidRPr="00AB1781">
        <w:t>, O Lord, among the peoples;</w:t>
      </w:r>
    </w:p>
    <w:p w:rsidR="009E7111" w:rsidRPr="00AB1781" w:rsidRDefault="009E7111" w:rsidP="009E7111">
      <w:pPr>
        <w:pStyle w:val="EnglishHangEndNoCoptic"/>
      </w:pPr>
      <w:r w:rsidRPr="00AB1781">
        <w:tab/>
        <w:t xml:space="preserve">I will sing praises to </w:t>
      </w:r>
      <w:r w:rsidR="001040C8">
        <w:t>You</w:t>
      </w:r>
      <w:r w:rsidRPr="00AB1781">
        <w:t xml:space="preserve"> among the nations.</w:t>
      </w:r>
    </w:p>
    <w:p w:rsidR="009E7111" w:rsidRPr="00AB1781" w:rsidRDefault="009E7111" w:rsidP="009E7111">
      <w:pPr>
        <w:pStyle w:val="EnglishHangNoCoptic"/>
      </w:pPr>
      <w:r w:rsidRPr="00AB1781">
        <w:t xml:space="preserve">11 For great is </w:t>
      </w:r>
      <w:r w:rsidR="00E570CB">
        <w:t>Your</w:t>
      </w:r>
      <w:r w:rsidRPr="00AB1781">
        <w:t xml:space="preserve"> mercy reaching to the heavens,</w:t>
      </w:r>
    </w:p>
    <w:p w:rsidR="009E7111" w:rsidRPr="00AB1781" w:rsidRDefault="009E7111" w:rsidP="009E7111">
      <w:pPr>
        <w:pStyle w:val="EnglishHangEndNoCoptic"/>
      </w:pPr>
      <w:r w:rsidRPr="00AB1781">
        <w:tab/>
        <w:t xml:space="preserve">and </w:t>
      </w:r>
      <w:r w:rsidR="00E570CB">
        <w:t>Your</w:t>
      </w:r>
      <w:r w:rsidRPr="00AB1781">
        <w:t xml:space="preserve"> truth to the clouds.</w:t>
      </w:r>
    </w:p>
    <w:p w:rsidR="009E7111" w:rsidRPr="00AB1781" w:rsidRDefault="009E7111" w:rsidP="009E7111">
      <w:pPr>
        <w:pStyle w:val="EnglishHangNoCoptic"/>
      </w:pPr>
      <w:r w:rsidRPr="00AB1781">
        <w:t>12 Be exalted, O God, above the heavens;</w:t>
      </w:r>
    </w:p>
    <w:p w:rsidR="009E7111" w:rsidRPr="009E7111" w:rsidRDefault="009E7111" w:rsidP="009E7111">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187"/>
      </w:r>
    </w:p>
    <w:p w:rsidR="009E7111" w:rsidRPr="009E7111" w:rsidRDefault="00520302" w:rsidP="009E7111">
      <w:pPr>
        <w:pStyle w:val="Heading3"/>
      </w:pPr>
      <w:r>
        <w:t>Psalm</w:t>
      </w:r>
      <w:r w:rsidR="009E7111" w:rsidRPr="00AB1781">
        <w:t xml:space="preserve"> 57</w:t>
      </w:r>
      <w:r w:rsidR="009E7111">
        <w:t>: Do you truly speak righteousness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Judgment is True Government</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Doom of Wicked Judges and Rulers</w:t>
      </w:r>
    </w:p>
    <w:p w:rsidR="009E7111" w:rsidRPr="00AB1781" w:rsidRDefault="009E7111" w:rsidP="009E7111">
      <w:pPr>
        <w:pStyle w:val="Rubric"/>
      </w:pPr>
      <w:r w:rsidRPr="00AB1781">
        <w:t>1 (Do not destroy. By David, for a pillar inscription)</w:t>
      </w:r>
    </w:p>
    <w:p w:rsidR="009E7111" w:rsidRPr="00AB1781" w:rsidRDefault="009E7111" w:rsidP="009E7111">
      <w:pPr>
        <w:pStyle w:val="EnglishHangNoCoptic"/>
      </w:pPr>
      <w:r w:rsidRPr="00AB1781">
        <w:t>2 Do you truly speak righteousness?</w:t>
      </w:r>
    </w:p>
    <w:p w:rsidR="009E7111" w:rsidRPr="00AB1781" w:rsidRDefault="009E7111" w:rsidP="009E7111">
      <w:pPr>
        <w:pStyle w:val="EnglishHangEndNoCoptic"/>
      </w:pPr>
      <w:r w:rsidRPr="00AB1781">
        <w:tab/>
        <w:t>Do you judge justly, you sons of men?</w:t>
      </w:r>
    </w:p>
    <w:p w:rsidR="009E7111" w:rsidRPr="00AB1781" w:rsidRDefault="009E7111" w:rsidP="009E7111">
      <w:pPr>
        <w:pStyle w:val="EnglishHangNoCoptic"/>
      </w:pPr>
      <w:r w:rsidRPr="00AB1781">
        <w:t>3 No, in heart you do wrong in the earth;</w:t>
      </w:r>
    </w:p>
    <w:p w:rsidR="009E7111" w:rsidRPr="00AB1781" w:rsidRDefault="009E7111" w:rsidP="009E7111">
      <w:pPr>
        <w:pStyle w:val="EnglishHangEndNoCoptic"/>
      </w:pPr>
      <w:r w:rsidRPr="00AB1781">
        <w:tab/>
        <w:t>your hands weave injustice and wrong.</w:t>
      </w:r>
    </w:p>
    <w:p w:rsidR="009E7111" w:rsidRPr="00AB1781" w:rsidRDefault="009E7111" w:rsidP="009E7111">
      <w:pPr>
        <w:pStyle w:val="EnglishHangNoCoptic"/>
      </w:pPr>
      <w:r w:rsidRPr="00AB1781">
        <w:t>4 Sinners are estranged from the womb;</w:t>
      </w:r>
    </w:p>
    <w:p w:rsidR="009E7111" w:rsidRPr="00AB1781" w:rsidRDefault="009E7111" w:rsidP="009E7111">
      <w:pPr>
        <w:pStyle w:val="EnglishHangNoCoptic"/>
      </w:pPr>
      <w:r w:rsidRPr="00AB1781">
        <w:tab/>
        <w:t>they go astray as soon as they are born;</w:t>
      </w:r>
    </w:p>
    <w:p w:rsidR="009E7111" w:rsidRPr="00AB1781" w:rsidRDefault="009E7111" w:rsidP="009E7111">
      <w:pPr>
        <w:pStyle w:val="EnglishHangEndNoCoptic"/>
      </w:pPr>
      <w:r w:rsidRPr="00AB1781">
        <w:tab/>
        <w:t>they keep telling lies.</w:t>
      </w:r>
    </w:p>
    <w:p w:rsidR="009E7111" w:rsidRPr="00AB1781" w:rsidRDefault="009E7111" w:rsidP="009E7111">
      <w:pPr>
        <w:pStyle w:val="EnglishHangNoCoptic"/>
      </w:pPr>
      <w:r w:rsidRPr="00AB1781">
        <w:t>5 Their venom is like serpent’s poison;</w:t>
      </w:r>
    </w:p>
    <w:p w:rsidR="009E7111" w:rsidRPr="00AB1781" w:rsidRDefault="009E7111" w:rsidP="009E7111">
      <w:pPr>
        <w:pStyle w:val="EnglishHangEndNoCoptic"/>
      </w:pPr>
      <w:r w:rsidRPr="00AB1781">
        <w:tab/>
        <w:t>they are like a deaf cobra that stops its ears,</w:t>
      </w:r>
    </w:p>
    <w:p w:rsidR="009E7111" w:rsidRPr="00AB1781" w:rsidRDefault="009E7111" w:rsidP="009E7111">
      <w:pPr>
        <w:pStyle w:val="EnglishHangNoCoptic"/>
      </w:pPr>
      <w:r w:rsidRPr="00AB1781">
        <w:t>6 so as not to hear the snake-charmer’s voice,</w:t>
      </w:r>
    </w:p>
    <w:p w:rsidR="009E7111" w:rsidRPr="009E7111" w:rsidRDefault="009E7111" w:rsidP="009E7111">
      <w:pPr>
        <w:pStyle w:val="EnglishHangEndNoCoptic"/>
      </w:pPr>
      <w:r w:rsidRPr="00AB1781">
        <w:tab/>
        <w:t>but is spell-bound when charmed by a wise man.</w:t>
      </w:r>
    </w:p>
    <w:p w:rsidR="009E7111" w:rsidRPr="00AB1781" w:rsidRDefault="009E7111" w:rsidP="009E7111">
      <w:pPr>
        <w:pStyle w:val="EnglishHangNoCoptic"/>
      </w:pPr>
      <w:r w:rsidRPr="00AB1781">
        <w:t>7 God crushes their teeth in their mouths;</w:t>
      </w:r>
    </w:p>
    <w:p w:rsidR="009E7111" w:rsidRPr="00AB1781" w:rsidRDefault="009E7111" w:rsidP="009E7111">
      <w:pPr>
        <w:pStyle w:val="EnglishHangEndNoCoptic"/>
      </w:pPr>
      <w:r w:rsidRPr="00AB1781">
        <w:tab/>
        <w:t>the Lord crushes the lions’ grinders.</w:t>
      </w:r>
    </w:p>
    <w:p w:rsidR="009E7111" w:rsidRPr="00AB1781" w:rsidRDefault="009E7111" w:rsidP="009E7111">
      <w:pPr>
        <w:pStyle w:val="EnglishHangNoCoptic"/>
      </w:pPr>
      <w:r w:rsidRPr="00AB1781">
        <w:t>8 They will come to nothing like leaking water;</w:t>
      </w:r>
    </w:p>
    <w:p w:rsidR="009E7111" w:rsidRPr="00AB1781" w:rsidRDefault="009E7111" w:rsidP="009E7111">
      <w:pPr>
        <w:pStyle w:val="EnglishHangEndNoCoptic"/>
      </w:pPr>
      <w:r w:rsidRPr="00AB1781">
        <w:tab/>
        <w:t>He will bend His bow until they weaken.</w:t>
      </w:r>
    </w:p>
    <w:p w:rsidR="009E7111" w:rsidRPr="00AB1781" w:rsidRDefault="009E7111" w:rsidP="009E7111">
      <w:pPr>
        <w:pStyle w:val="EnglishHangNoCoptic"/>
      </w:pPr>
      <w:r w:rsidRPr="00AB1781">
        <w:t>9 Like melting wax they will be consumed;</w:t>
      </w:r>
    </w:p>
    <w:p w:rsidR="009E7111" w:rsidRPr="00AB1781" w:rsidRDefault="009E7111" w:rsidP="009E7111">
      <w:pPr>
        <w:pStyle w:val="EnglishHangEndNoCoptic"/>
      </w:pPr>
      <w:r w:rsidRPr="00AB1781">
        <w:tab/>
        <w:t>fire falls on them, and they are blind to the sun.</w:t>
      </w:r>
    </w:p>
    <w:p w:rsidR="009E7111" w:rsidRPr="00AB1781" w:rsidRDefault="009E7111" w:rsidP="009E7111">
      <w:pPr>
        <w:pStyle w:val="EnglishHangNoCoptic"/>
      </w:pPr>
      <w:r w:rsidRPr="00AB1781">
        <w:lastRenderedPageBreak/>
        <w:t>10 Before their prickles grow to a thorn-tree,</w:t>
      </w:r>
    </w:p>
    <w:p w:rsidR="009E7111" w:rsidRPr="00AB1781" w:rsidRDefault="009E7111" w:rsidP="009E7111">
      <w:pPr>
        <w:pStyle w:val="EnglishHangEndNoCoptic"/>
      </w:pPr>
      <w:r w:rsidRPr="00AB1781">
        <w:tab/>
        <w:t>He devours them alive as it were in His wrath.</w:t>
      </w:r>
    </w:p>
    <w:p w:rsidR="009E7111" w:rsidRPr="00AB1781" w:rsidRDefault="009E7111" w:rsidP="009E7111">
      <w:pPr>
        <w:pStyle w:val="EnglishHangNoCoptic"/>
      </w:pPr>
      <w:r w:rsidRPr="00AB1781">
        <w:t>11 The righteous will rejoice</w:t>
      </w:r>
    </w:p>
    <w:p w:rsidR="009E7111" w:rsidRPr="00AB1781" w:rsidRDefault="009E7111" w:rsidP="009E7111">
      <w:pPr>
        <w:pStyle w:val="EnglishHangNoCoptic"/>
      </w:pPr>
      <w:r w:rsidRPr="00AB1781">
        <w:tab/>
        <w:t>when he sees the vengeance;</w:t>
      </w:r>
    </w:p>
    <w:p w:rsidR="009E7111" w:rsidRPr="00AB1781" w:rsidRDefault="009E7111" w:rsidP="009E7111">
      <w:pPr>
        <w:pStyle w:val="EnglishHangNoCoptic"/>
      </w:pPr>
      <w:r w:rsidRPr="00AB1781">
        <w:tab/>
        <w:t>he will wash his hands</w:t>
      </w:r>
    </w:p>
    <w:p w:rsidR="009E7111" w:rsidRPr="00AB1781" w:rsidRDefault="009E7111" w:rsidP="009E7111">
      <w:pPr>
        <w:pStyle w:val="EnglishHangEndNoCoptic"/>
      </w:pPr>
      <w:r w:rsidRPr="00AB1781">
        <w:tab/>
        <w:t>in the blood of the sinner.</w:t>
      </w:r>
    </w:p>
    <w:p w:rsidR="009E7111" w:rsidRPr="00AB1781" w:rsidRDefault="009E7111" w:rsidP="009E7111">
      <w:pPr>
        <w:pStyle w:val="EnglishHangNoCoptic"/>
      </w:pPr>
      <w:r w:rsidRPr="00AB1781">
        <w:t>12 And men will say:</w:t>
      </w:r>
    </w:p>
    <w:p w:rsidR="009E7111" w:rsidRPr="00AB1781" w:rsidRDefault="009E7111" w:rsidP="009E7111">
      <w:pPr>
        <w:pStyle w:val="EnglishHangNoCoptic"/>
      </w:pPr>
      <w:r w:rsidRPr="00AB1781">
        <w:tab/>
        <w:t>‘There is indeed a reward for the righteous;</w:t>
      </w:r>
    </w:p>
    <w:p w:rsidR="009E7111" w:rsidRPr="00AB1781" w:rsidRDefault="009E7111" w:rsidP="009E7111">
      <w:pPr>
        <w:pStyle w:val="EnglishHangNoCoptic"/>
      </w:pPr>
      <w:r w:rsidRPr="00AB1781">
        <w:tab/>
        <w:t>there is surely a God</w:t>
      </w:r>
    </w:p>
    <w:p w:rsidR="009E7111" w:rsidRPr="009E7111" w:rsidRDefault="009E7111" w:rsidP="009E7111">
      <w:pPr>
        <w:pStyle w:val="EnglishHangEndNoCoptic"/>
      </w:pPr>
      <w:r w:rsidRPr="00AB1781">
        <w:tab/>
        <w:t>Who judges those on the earth.’</w:t>
      </w:r>
    </w:p>
    <w:p w:rsidR="009E7111" w:rsidRPr="009E7111" w:rsidRDefault="009E7111" w:rsidP="009E7111">
      <w:pPr>
        <w:pStyle w:val="Heading3"/>
      </w:pPr>
      <w:r>
        <w:t>Psalm</w:t>
      </w:r>
      <w:r w:rsidRPr="00AB1781">
        <w:t xml:space="preserve"> 58</w:t>
      </w:r>
      <w:r>
        <w:t>: Deliver me from my enemies, 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Rules the Universe</w:t>
      </w:r>
    </w:p>
    <w:p w:rsidR="009E7111" w:rsidRPr="00AB1781" w:rsidRDefault="009E7111" w:rsidP="009E711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Power</w:t>
      </w:r>
    </w:p>
    <w:p w:rsidR="009E7111" w:rsidRPr="00AB1781" w:rsidRDefault="009E7111" w:rsidP="009E7111">
      <w:pPr>
        <w:pStyle w:val="Rubric"/>
      </w:pPr>
      <w:r w:rsidRPr="00AB1781">
        <w:t>1 (Do not destroy.  By David, for a pillar inscription, when Saul sent men to watch his house and kill him)</w:t>
      </w:r>
    </w:p>
    <w:p w:rsidR="009E7111" w:rsidRPr="00AB1781" w:rsidRDefault="009E7111" w:rsidP="00035647">
      <w:pPr>
        <w:pStyle w:val="EnglishHangNoCoptic"/>
      </w:pPr>
      <w:r w:rsidRPr="00AB1781">
        <w:t>2 Deliver me from my enemies, O God;</w:t>
      </w:r>
    </w:p>
    <w:p w:rsidR="009E7111" w:rsidRPr="00AB1781" w:rsidRDefault="009E7111" w:rsidP="00035647">
      <w:pPr>
        <w:pStyle w:val="EnglishHangEndNoCoptic"/>
      </w:pPr>
      <w:r w:rsidRPr="00AB1781">
        <w:tab/>
        <w:t>and redeem me from those who rise up against me.</w:t>
      </w:r>
    </w:p>
    <w:p w:rsidR="009E7111" w:rsidRPr="00AB1781" w:rsidRDefault="009E7111" w:rsidP="00035647">
      <w:pPr>
        <w:pStyle w:val="EnglishHangNoCoptic"/>
      </w:pPr>
      <w:r w:rsidRPr="00AB1781">
        <w:t>3 Rescue me from evildoers,</w:t>
      </w:r>
    </w:p>
    <w:p w:rsidR="009E7111" w:rsidRPr="00AB1781" w:rsidRDefault="009E7111" w:rsidP="00035647">
      <w:pPr>
        <w:pStyle w:val="EnglishHangEndNoCoptic"/>
      </w:pPr>
      <w:r w:rsidRPr="00AB1781">
        <w:tab/>
        <w:t>and save me from men of blood.</w:t>
      </w:r>
    </w:p>
    <w:p w:rsidR="009E7111" w:rsidRPr="00AB1781" w:rsidRDefault="009E7111" w:rsidP="00035647">
      <w:pPr>
        <w:pStyle w:val="EnglishHangNoCoptic"/>
      </w:pPr>
      <w:r w:rsidRPr="00AB1781">
        <w:t>4 For see, they hunt my soul;</w:t>
      </w:r>
    </w:p>
    <w:p w:rsidR="009E7111" w:rsidRPr="00AB1781" w:rsidRDefault="009E7111" w:rsidP="00035647">
      <w:pPr>
        <w:pStyle w:val="EnglishHangNoCoptic"/>
      </w:pPr>
      <w:r w:rsidRPr="00AB1781">
        <w:tab/>
        <w:t>the mighty set upon me!</w:t>
      </w:r>
    </w:p>
    <w:p w:rsidR="009E7111" w:rsidRPr="00AB1781" w:rsidRDefault="009E7111" w:rsidP="00035647">
      <w:pPr>
        <w:pStyle w:val="EnglishHangEndNoCoptic"/>
      </w:pPr>
      <w:r w:rsidRPr="00AB1781">
        <w:tab/>
        <w:t>It is not my fault or my sin, O Lord.</w:t>
      </w:r>
    </w:p>
    <w:p w:rsidR="009E7111" w:rsidRPr="00AB1781" w:rsidRDefault="009E7111" w:rsidP="00035647">
      <w:pPr>
        <w:pStyle w:val="EnglishHangNoCoptic"/>
      </w:pPr>
      <w:r w:rsidRPr="00AB1781">
        <w:t>5 I have run without fault</w:t>
      </w:r>
    </w:p>
    <w:p w:rsidR="009E7111" w:rsidRPr="00AB1781" w:rsidRDefault="009E7111" w:rsidP="00035647">
      <w:pPr>
        <w:pStyle w:val="EnglishHangNoCoptic"/>
      </w:pPr>
      <w:r w:rsidRPr="00AB1781">
        <w:tab/>
        <w:t>and have kept straight.</w:t>
      </w:r>
    </w:p>
    <w:p w:rsidR="009E7111" w:rsidRPr="00AB1781" w:rsidRDefault="009E7111" w:rsidP="00035647">
      <w:pPr>
        <w:pStyle w:val="EnglishHangEndNoCoptic"/>
      </w:pPr>
      <w:r w:rsidRPr="00AB1781">
        <w:tab/>
        <w:t>Awake to meet and help me and see.</w:t>
      </w:r>
    </w:p>
    <w:p w:rsidR="009E7111" w:rsidRPr="00AB1781" w:rsidRDefault="009E7111" w:rsidP="00035647">
      <w:pPr>
        <w:pStyle w:val="EnglishHangNoCoptic"/>
      </w:pPr>
      <w:r w:rsidRPr="00AB1781">
        <w:t xml:space="preserve">6 </w:t>
      </w:r>
      <w:r w:rsidR="001040C8">
        <w:t>You</w:t>
      </w:r>
      <w:r w:rsidRPr="00AB1781">
        <w:t xml:space="preserve"> then, O Lord God of hosts, God of Israel,</w:t>
      </w:r>
    </w:p>
    <w:p w:rsidR="009E7111" w:rsidRPr="00AB1781" w:rsidRDefault="009E7111" w:rsidP="00035647">
      <w:pPr>
        <w:pStyle w:val="EnglishHangNoCoptic"/>
      </w:pPr>
      <w:r w:rsidRPr="00AB1781">
        <w:tab/>
        <w:t>take care to visit all the nations;</w:t>
      </w:r>
    </w:p>
    <w:p w:rsidR="009E7111" w:rsidRPr="00AB1781" w:rsidRDefault="009E7111" w:rsidP="00035647">
      <w:pPr>
        <w:pStyle w:val="EnglishHangEndNoCoptic"/>
      </w:pPr>
      <w:r w:rsidRPr="00AB1781">
        <w:tab/>
        <w:t xml:space="preserve">show all the evildoers no mercy. </w:t>
      </w:r>
      <w:r w:rsidRPr="00AB1781">
        <w:rPr>
          <w:i/>
        </w:rPr>
        <w:t>(Pause)</w:t>
      </w:r>
    </w:p>
    <w:p w:rsidR="009E7111" w:rsidRPr="00AB1781" w:rsidRDefault="009E7111" w:rsidP="00035647">
      <w:pPr>
        <w:pStyle w:val="EnglishHangNoCoptic"/>
      </w:pPr>
      <w:r w:rsidRPr="00AB1781">
        <w:t>7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8 Behold, they speak with their mouth</w:t>
      </w:r>
    </w:p>
    <w:p w:rsidR="009E7111" w:rsidRPr="00AB1781" w:rsidRDefault="009E7111" w:rsidP="00035647">
      <w:pPr>
        <w:pStyle w:val="EnglishHangNoCoptic"/>
      </w:pPr>
      <w:r w:rsidRPr="00AB1781">
        <w:tab/>
        <w:t>and a sword is in their lips—</w:t>
      </w:r>
    </w:p>
    <w:p w:rsidR="009E7111" w:rsidRPr="00AB1781" w:rsidRDefault="009E7111" w:rsidP="00035647">
      <w:pPr>
        <w:pStyle w:val="EnglishHangEndNoCoptic"/>
      </w:pPr>
      <w:r w:rsidRPr="00AB1781">
        <w:tab/>
        <w:t>for ‘Who,’ they think, ‘will hear us?’</w:t>
      </w:r>
    </w:p>
    <w:p w:rsidR="009E7111" w:rsidRPr="00AB1781" w:rsidRDefault="009E7111" w:rsidP="00035647">
      <w:pPr>
        <w:pStyle w:val="EnglishHangNoCoptic"/>
      </w:pPr>
      <w:r w:rsidRPr="00AB1781">
        <w:lastRenderedPageBreak/>
        <w:t xml:space="preserve">9 But </w:t>
      </w:r>
      <w:r w:rsidR="001040C8">
        <w:t>You</w:t>
      </w:r>
      <w:r w:rsidRPr="00AB1781">
        <w:t xml:space="preserve">, O Lord, </w:t>
      </w:r>
      <w:r w:rsidR="00556387">
        <w:t>will</w:t>
      </w:r>
      <w:r w:rsidRPr="00AB1781">
        <w:t xml:space="preserve"> laugh at them;</w:t>
      </w:r>
    </w:p>
    <w:p w:rsidR="009E7111" w:rsidRPr="00AB1781" w:rsidRDefault="009E7111" w:rsidP="00035647">
      <w:pPr>
        <w:pStyle w:val="EnglishHangEndNoCoptic"/>
      </w:pPr>
      <w:r w:rsidRPr="00AB1781">
        <w:tab/>
      </w:r>
      <w:r w:rsidR="001040C8">
        <w:t>You</w:t>
      </w:r>
      <w:r w:rsidRPr="00AB1781">
        <w:t xml:space="preserve"> </w:t>
      </w:r>
      <w:r w:rsidR="00004BA4" w:rsidRPr="00AB1781">
        <w:t>will</w:t>
      </w:r>
      <w:r w:rsidRPr="00AB1781">
        <w:t xml:space="preserve"> bring to nothing all the nations.</w:t>
      </w:r>
    </w:p>
    <w:p w:rsidR="009E7111" w:rsidRPr="00AB1781" w:rsidRDefault="009E7111" w:rsidP="00035647">
      <w:pPr>
        <w:pStyle w:val="EnglishHangNoCoptic"/>
      </w:pPr>
      <w:r w:rsidRPr="00AB1781">
        <w:t xml:space="preserve">10 O my strength, I watch for </w:t>
      </w:r>
      <w:r w:rsidR="001040C8">
        <w:t>You</w:t>
      </w:r>
      <w:r w:rsidRPr="00AB1781">
        <w:t>;</w:t>
      </w:r>
    </w:p>
    <w:p w:rsidR="009E7111" w:rsidRPr="00AB1781" w:rsidRDefault="009E7111" w:rsidP="00035647">
      <w:pPr>
        <w:pStyle w:val="EnglishHangEndNoCoptic"/>
      </w:pPr>
      <w:r w:rsidRPr="00AB1781">
        <w:tab/>
        <w:t xml:space="preserve">for </w:t>
      </w:r>
      <w:r w:rsidR="001040C8">
        <w:t>You</w:t>
      </w:r>
      <w:r w:rsidRPr="00AB1781">
        <w:t>, O God, art my protector.</w:t>
      </w:r>
    </w:p>
    <w:p w:rsidR="009E7111" w:rsidRPr="00AB1781" w:rsidRDefault="009E7111" w:rsidP="00035647">
      <w:pPr>
        <w:pStyle w:val="EnglishHangNoCoptic"/>
      </w:pPr>
      <w:r w:rsidRPr="00AB1781">
        <w:t>11 My God, His mercy goes before me;</w:t>
      </w:r>
    </w:p>
    <w:p w:rsidR="009E7111" w:rsidRPr="00AB1781" w:rsidRDefault="009E7111" w:rsidP="00035647">
      <w:pPr>
        <w:pStyle w:val="EnglishHangEndNoCoptic"/>
      </w:pPr>
      <w:r w:rsidRPr="00AB1781">
        <w:tab/>
        <w:t>my God will show me His mercy among my enemies.</w:t>
      </w:r>
    </w:p>
    <w:p w:rsidR="009E7111" w:rsidRPr="00AB1781" w:rsidRDefault="009E7111" w:rsidP="00035647">
      <w:pPr>
        <w:pStyle w:val="EnglishHangNoCoptic"/>
      </w:pPr>
      <w:r w:rsidRPr="00AB1781">
        <w:t xml:space="preserve">12 Slay them not, lest they forget </w:t>
      </w:r>
      <w:r w:rsidR="00E570CB">
        <w:t>Your</w:t>
      </w:r>
      <w:r w:rsidRPr="00AB1781">
        <w:t xml:space="preserve"> law;</w:t>
      </w:r>
    </w:p>
    <w:p w:rsidR="009E7111" w:rsidRPr="00AB1781" w:rsidRDefault="009E7111" w:rsidP="00035647">
      <w:pPr>
        <w:pStyle w:val="EnglishHangNoCoptic"/>
      </w:pPr>
      <w:r w:rsidRPr="00AB1781">
        <w:tab/>
        <w:t xml:space="preserve">scatter them by </w:t>
      </w:r>
      <w:r w:rsidR="00E570CB">
        <w:t>Your</w:t>
      </w:r>
      <w:r w:rsidRPr="00AB1781">
        <w:t xml:space="preserve"> power</w:t>
      </w:r>
    </w:p>
    <w:p w:rsidR="009E7111" w:rsidRPr="00AB1781" w:rsidRDefault="009E7111" w:rsidP="00035647">
      <w:pPr>
        <w:pStyle w:val="EnglishHangEndNoCoptic"/>
      </w:pPr>
      <w:r w:rsidRPr="00AB1781">
        <w:tab/>
        <w:t>and bring them down, O Lord my defender.</w:t>
      </w:r>
    </w:p>
    <w:p w:rsidR="009E7111" w:rsidRPr="00AB1781" w:rsidRDefault="009E7111" w:rsidP="00035647">
      <w:pPr>
        <w:pStyle w:val="EnglishHangNoCoptic"/>
      </w:pPr>
      <w:r w:rsidRPr="00AB1781">
        <w:t>13 Every word of their lips is a sin of their mouth;</w:t>
      </w:r>
    </w:p>
    <w:p w:rsidR="009E7111" w:rsidRPr="00AB1781" w:rsidRDefault="009E7111" w:rsidP="00035647">
      <w:pPr>
        <w:pStyle w:val="EnglishHangNoCoptic"/>
      </w:pPr>
      <w:r w:rsidRPr="00AB1781">
        <w:tab/>
        <w:t>so let them be caught in their pride.</w:t>
      </w:r>
    </w:p>
    <w:p w:rsidR="009E7111" w:rsidRPr="00AB1781" w:rsidRDefault="009E7111" w:rsidP="00035647">
      <w:pPr>
        <w:pStyle w:val="EnglishHangNoCoptic"/>
      </w:pPr>
      <w:r w:rsidRPr="00AB1781">
        <w:tab/>
        <w:t>And by their cursing and lying</w:t>
      </w:r>
    </w:p>
    <w:p w:rsidR="009E7111" w:rsidRPr="00AB1781" w:rsidRDefault="009E7111" w:rsidP="00035647">
      <w:pPr>
        <w:pStyle w:val="EnglishHangEndNoCoptic"/>
      </w:pPr>
      <w:r w:rsidRPr="00AB1781">
        <w:tab/>
        <w:t>they will be known in the end.</w:t>
      </w:r>
    </w:p>
    <w:p w:rsidR="009E7111" w:rsidRPr="00AB1781" w:rsidRDefault="009E7111" w:rsidP="00035647">
      <w:pPr>
        <w:pStyle w:val="EnglishHangNoCoptic"/>
      </w:pPr>
      <w:r w:rsidRPr="00AB1781">
        <w:t>14 In the final wrath they will cease to be;</w:t>
      </w:r>
    </w:p>
    <w:p w:rsidR="009E7111" w:rsidRPr="00AB1781" w:rsidRDefault="009E7111" w:rsidP="00035647">
      <w:pPr>
        <w:pStyle w:val="EnglishHangNoCoptic"/>
      </w:pPr>
      <w:r w:rsidRPr="00AB1781">
        <w:tab/>
        <w:t>and they will know that God rules Jacob</w:t>
      </w:r>
    </w:p>
    <w:p w:rsidR="009E7111" w:rsidRPr="00AB1781" w:rsidRDefault="009E7111" w:rsidP="00035647">
      <w:pPr>
        <w:pStyle w:val="EnglishHangEndNoCoptic"/>
      </w:pPr>
      <w:r w:rsidRPr="00AB1781">
        <w:tab/>
        <w:t xml:space="preserve">and the ends of the earth. </w:t>
      </w:r>
      <w:r w:rsidRPr="00AB1781">
        <w:rPr>
          <w:i/>
        </w:rPr>
        <w:t>(Pause)</w:t>
      </w:r>
    </w:p>
    <w:p w:rsidR="009E7111" w:rsidRPr="00AB1781" w:rsidRDefault="009E7111" w:rsidP="00035647">
      <w:pPr>
        <w:pStyle w:val="EnglishHangNoCoptic"/>
      </w:pPr>
      <w:r w:rsidRPr="00AB1781">
        <w:t>15 They will return at nightfall, hungry as dogs,</w:t>
      </w:r>
    </w:p>
    <w:p w:rsidR="009E7111" w:rsidRPr="00AB1781" w:rsidRDefault="009E7111" w:rsidP="00035647">
      <w:pPr>
        <w:pStyle w:val="EnglishHangEndNoCoptic"/>
      </w:pPr>
      <w:r w:rsidRPr="00AB1781">
        <w:tab/>
        <w:t>and will prowl round the city.</w:t>
      </w:r>
    </w:p>
    <w:p w:rsidR="009E7111" w:rsidRPr="00AB1781" w:rsidRDefault="009E7111" w:rsidP="00035647">
      <w:pPr>
        <w:pStyle w:val="EnglishHangNoCoptic"/>
      </w:pPr>
      <w:r w:rsidRPr="00AB1781">
        <w:t>16 They will scatter in search of food;</w:t>
      </w:r>
    </w:p>
    <w:p w:rsidR="009E7111" w:rsidRPr="00AB1781" w:rsidRDefault="009E7111" w:rsidP="00035647">
      <w:pPr>
        <w:pStyle w:val="EnglishHangEndNoCoptic"/>
      </w:pPr>
      <w:r w:rsidRPr="00AB1781">
        <w:tab/>
        <w:t>and they will growl when they are not satisfied.</w:t>
      </w:r>
    </w:p>
    <w:p w:rsidR="009E7111" w:rsidRPr="00AB1781" w:rsidRDefault="009E7111" w:rsidP="00035647">
      <w:pPr>
        <w:pStyle w:val="EnglishHangNoCoptic"/>
      </w:pPr>
      <w:r w:rsidRPr="00AB1781">
        <w:t xml:space="preserve">17 But I will sing of </w:t>
      </w:r>
      <w:r w:rsidR="00E570CB">
        <w:t>Your</w:t>
      </w:r>
      <w:r w:rsidRPr="00AB1781">
        <w:t xml:space="preserve"> power,</w:t>
      </w:r>
    </w:p>
    <w:p w:rsidR="009E7111" w:rsidRPr="00AB1781" w:rsidRDefault="009E7111" w:rsidP="00035647">
      <w:pPr>
        <w:pStyle w:val="EnglishHangNoCoptic"/>
      </w:pPr>
      <w:r w:rsidRPr="00AB1781">
        <w:tab/>
        <w:t xml:space="preserve">and will rejoice at </w:t>
      </w:r>
      <w:r w:rsidR="00E570CB">
        <w:t>Your</w:t>
      </w:r>
      <w:r w:rsidRPr="00AB1781">
        <w:t xml:space="preserve"> mercy in the morning;</w:t>
      </w:r>
    </w:p>
    <w:p w:rsidR="009E7111" w:rsidRPr="00AB1781" w:rsidRDefault="009E7111" w:rsidP="00035647">
      <w:pPr>
        <w:pStyle w:val="EnglishHangNoCoptic"/>
      </w:pPr>
      <w:r w:rsidRPr="00AB1781">
        <w:tab/>
        <w:t xml:space="preserve">for </w:t>
      </w:r>
      <w:r w:rsidR="001040C8">
        <w:t>You</w:t>
      </w:r>
      <w:r w:rsidRPr="00AB1781">
        <w:t xml:space="preserve"> </w:t>
      </w:r>
      <w:r w:rsidR="00556387">
        <w:t>have</w:t>
      </w:r>
      <w:r w:rsidRPr="00AB1781">
        <w:t xml:space="preserve"> been my protector</w:t>
      </w:r>
    </w:p>
    <w:p w:rsidR="009E7111" w:rsidRPr="00AB1781" w:rsidRDefault="009E7111" w:rsidP="00035647">
      <w:pPr>
        <w:pStyle w:val="EnglishHangEndNoCoptic"/>
      </w:pPr>
      <w:r w:rsidRPr="00AB1781">
        <w:tab/>
        <w:t>and my refuge in the day of my distress.</w:t>
      </w:r>
    </w:p>
    <w:p w:rsidR="009E7111" w:rsidRPr="00AB1781" w:rsidRDefault="009E7111" w:rsidP="00035647">
      <w:pPr>
        <w:pStyle w:val="EnglishHangNoCoptic"/>
      </w:pPr>
      <w:r w:rsidRPr="00AB1781">
        <w:t xml:space="preserve">18 </w:t>
      </w:r>
      <w:r w:rsidR="001040C8">
        <w:t>You</w:t>
      </w:r>
      <w:r w:rsidRPr="00AB1781">
        <w:t xml:space="preserve"> </w:t>
      </w:r>
      <w:r w:rsidR="00004BA4" w:rsidRPr="00AB1781">
        <w:t>are</w:t>
      </w:r>
      <w:r w:rsidRPr="00AB1781">
        <w:t xml:space="preserve"> my helper, to </w:t>
      </w:r>
      <w:r w:rsidR="001040C8">
        <w:t>You</w:t>
      </w:r>
      <w:r w:rsidRPr="00AB1781">
        <w:t xml:space="preserve"> I will sing;</w:t>
      </w:r>
    </w:p>
    <w:p w:rsidR="009E7111" w:rsidRPr="00035647" w:rsidRDefault="009E7111" w:rsidP="00035647">
      <w:pPr>
        <w:pStyle w:val="EnglishHangEndNoCoptic"/>
      </w:pPr>
      <w:r w:rsidRPr="00AB1781">
        <w:tab/>
        <w:t xml:space="preserve">for </w:t>
      </w:r>
      <w:r w:rsidR="001040C8">
        <w:t>You</w:t>
      </w:r>
      <w:r w:rsidRPr="00AB1781">
        <w:t>, O God, art my protector, my God, my mercy.</w:t>
      </w:r>
      <w:r w:rsidRPr="00AB1781">
        <w:rPr>
          <w:rStyle w:val="FootnoteReference"/>
        </w:rPr>
        <w:footnoteReference w:id="188"/>
      </w:r>
    </w:p>
    <w:p w:rsidR="009E7111" w:rsidRPr="00035647" w:rsidRDefault="00035647" w:rsidP="00035647">
      <w:pPr>
        <w:pStyle w:val="Heading3"/>
      </w:pPr>
      <w:r>
        <w:t>Psalm</w:t>
      </w:r>
      <w:r w:rsidR="009E7111" w:rsidRPr="00AB1781">
        <w:t xml:space="preserve"> 59</w:t>
      </w:r>
      <w:r>
        <w:t xml:space="preserve">: O God, </w:t>
      </w:r>
      <w:r w:rsidR="001040C8">
        <w:t>You</w:t>
      </w:r>
      <w:r>
        <w:t xml:space="preserve"> </w:t>
      </w:r>
      <w:r w:rsidR="001040C8">
        <w:t>did</w:t>
      </w:r>
      <w:r>
        <w:t xml:space="preserve"> reject us and crush us</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After a Defeat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Earth-shaking Catastrophe</w:t>
      </w:r>
    </w:p>
    <w:p w:rsidR="009E7111" w:rsidRPr="00AB1781" w:rsidRDefault="009E7111" w:rsidP="00035647">
      <w:pPr>
        <w:pStyle w:val="Rubric"/>
      </w:pPr>
      <w:r w:rsidRPr="00AB1781">
        <w:t>1 (For those who are still to be changed. For a pillar inscription, by David:</w:t>
      </w:r>
    </w:p>
    <w:p w:rsidR="009E7111" w:rsidRPr="00AB1781" w:rsidRDefault="009E7111" w:rsidP="00035647">
      <w:pPr>
        <w:pStyle w:val="Rubric"/>
      </w:pPr>
      <w:r w:rsidRPr="00AB1781">
        <w:lastRenderedPageBreak/>
        <w:t>2 For teaching; when he burned Syrian Mesopotamia and Syrian Zobah, and Jacob returned and defeated 12,000 Edomites in the Valley of Salt.)</w:t>
      </w:r>
    </w:p>
    <w:p w:rsidR="009E7111" w:rsidRPr="00AB1781" w:rsidRDefault="009E7111" w:rsidP="00035647">
      <w:pPr>
        <w:pStyle w:val="EnglishHangNoCoptic"/>
      </w:pPr>
      <w:r w:rsidRPr="00AB1781">
        <w:t xml:space="preserve">3 O God, </w:t>
      </w:r>
      <w:r w:rsidR="001040C8">
        <w:t>You</w:t>
      </w:r>
      <w:r w:rsidRPr="00AB1781">
        <w:t xml:space="preserve"> </w:t>
      </w:r>
      <w:r w:rsidR="001040C8">
        <w:t>did</w:t>
      </w:r>
      <w:r w:rsidRPr="00AB1781">
        <w:t xml:space="preserve"> reject us and crush us.</w:t>
      </w:r>
    </w:p>
    <w:p w:rsidR="009E7111" w:rsidRPr="00AB1781" w:rsidRDefault="009E7111" w:rsidP="00035647">
      <w:pPr>
        <w:pStyle w:val="EnglishHangEndNoCoptic"/>
      </w:pPr>
      <w:r w:rsidRPr="00AB1781">
        <w:tab/>
      </w:r>
      <w:r w:rsidR="001040C8">
        <w:t>You</w:t>
      </w:r>
      <w:r w:rsidR="00004BA4">
        <w:t xml:space="preserve"> </w:t>
      </w:r>
      <w:r w:rsidR="00556387">
        <w:t>were</w:t>
      </w:r>
      <w:r w:rsidR="00004BA4">
        <w:t xml:space="preserve"> angry, but had</w:t>
      </w:r>
      <w:r w:rsidRPr="00AB1781">
        <w:t xml:space="preserve"> had compassion on us.</w:t>
      </w:r>
    </w:p>
    <w:p w:rsidR="009E7111" w:rsidRPr="00AB1781" w:rsidRDefault="009E7111" w:rsidP="00035647">
      <w:pPr>
        <w:pStyle w:val="EnglishHangNoCoptic"/>
      </w:pPr>
      <w:r w:rsidRPr="00AB1781">
        <w:t xml:space="preserve">4 </w:t>
      </w:r>
      <w:r w:rsidR="001040C8">
        <w:t>You</w:t>
      </w:r>
      <w:r w:rsidRPr="00AB1781">
        <w:t xml:space="preserve"> </w:t>
      </w:r>
      <w:r w:rsidR="00556387">
        <w:t>have</w:t>
      </w:r>
      <w:r w:rsidRPr="00AB1781">
        <w:t xml:space="preserve"> shaken the earth and troubled it;</w:t>
      </w:r>
    </w:p>
    <w:p w:rsidR="009E7111" w:rsidRPr="00AB1781" w:rsidRDefault="009E7111" w:rsidP="00035647">
      <w:pPr>
        <w:pStyle w:val="EnglishHangEndNoCoptic"/>
      </w:pPr>
      <w:r w:rsidRPr="00AB1781">
        <w:tab/>
        <w:t>heal its wounds, for it is tottering.</w:t>
      </w:r>
    </w:p>
    <w:p w:rsidR="009E7111" w:rsidRPr="00AB1781" w:rsidRDefault="009E7111" w:rsidP="00035647">
      <w:pPr>
        <w:pStyle w:val="EnglishHangNoCoptic"/>
      </w:pPr>
      <w:r w:rsidRPr="00AB1781">
        <w:t xml:space="preserve">5 </w:t>
      </w:r>
      <w:r w:rsidR="001040C8">
        <w:t>You</w:t>
      </w:r>
      <w:r w:rsidRPr="00AB1781">
        <w:t xml:space="preserve"> </w:t>
      </w:r>
      <w:r w:rsidR="00556387">
        <w:t>have</w:t>
      </w:r>
      <w:r w:rsidRPr="00AB1781">
        <w:t xml:space="preserve"> shown </w:t>
      </w:r>
      <w:r w:rsidR="00E570CB">
        <w:t>Your</w:t>
      </w:r>
      <w:r w:rsidRPr="00AB1781">
        <w:t xml:space="preserve"> people hard things;</w:t>
      </w:r>
    </w:p>
    <w:p w:rsidR="009E7111" w:rsidRPr="00035647" w:rsidRDefault="009E7111" w:rsidP="00035647">
      <w:pPr>
        <w:pStyle w:val="EnglishHangEndNoCoptic"/>
      </w:pPr>
      <w:r w:rsidRPr="00AB1781">
        <w:tab/>
      </w:r>
      <w:r w:rsidR="001040C8">
        <w:t>You</w:t>
      </w:r>
      <w:r w:rsidRPr="00AB1781">
        <w:t xml:space="preserve"> </w:t>
      </w:r>
      <w:r w:rsidR="00556387">
        <w:t>have</w:t>
      </w:r>
      <w:r w:rsidRPr="00AB1781">
        <w:t xml:space="preserve"> made us drink the wine of compunction.</w:t>
      </w:r>
    </w:p>
    <w:p w:rsidR="009E7111" w:rsidRPr="00AB1781" w:rsidRDefault="009E7111" w:rsidP="00035647">
      <w:pPr>
        <w:pStyle w:val="EnglishHangNoCoptic"/>
      </w:pPr>
      <w:r w:rsidRPr="00AB1781">
        <w:t xml:space="preserve">6 </w:t>
      </w:r>
      <w:r w:rsidR="001040C8">
        <w:t>You</w:t>
      </w:r>
      <w:r w:rsidRPr="00AB1781">
        <w:t xml:space="preserve"> </w:t>
      </w:r>
      <w:r w:rsidR="00556387">
        <w:t>have</w:t>
      </w:r>
      <w:r w:rsidRPr="00AB1781">
        <w:t xml:space="preserve"> given those who fear </w:t>
      </w:r>
      <w:r w:rsidR="001040C8">
        <w:t>You</w:t>
      </w:r>
      <w:r w:rsidRPr="00AB1781">
        <w:t xml:space="preserve"> a signal</w:t>
      </w:r>
      <w:r w:rsidRPr="00AB1781">
        <w:rPr>
          <w:rStyle w:val="FootnoteReference"/>
        </w:rPr>
        <w:footnoteReference w:id="189"/>
      </w:r>
    </w:p>
    <w:p w:rsidR="009E7111" w:rsidRPr="00AB1781" w:rsidRDefault="009E7111" w:rsidP="00035647">
      <w:pPr>
        <w:pStyle w:val="EnglishHangEndNoCoptic"/>
      </w:pPr>
      <w:r w:rsidRPr="00AB1781">
        <w:tab/>
        <w:t xml:space="preserve">to escape from before the bow. </w:t>
      </w:r>
      <w:r w:rsidRPr="00AB1781">
        <w:rPr>
          <w:i/>
        </w:rPr>
        <w:t>(Pause)</w:t>
      </w:r>
    </w:p>
    <w:p w:rsidR="009E7111" w:rsidRPr="00AB1781" w:rsidRDefault="009E7111" w:rsidP="00035647">
      <w:pPr>
        <w:pStyle w:val="EnglishHangNoCoptic"/>
      </w:pPr>
      <w:r w:rsidRPr="00AB1781">
        <w:t xml:space="preserve">7 That </w:t>
      </w:r>
      <w:r w:rsidR="00E570CB">
        <w:t>Your</w:t>
      </w:r>
      <w:r w:rsidRPr="00AB1781">
        <w:t xml:space="preserve"> beloved may be delivered,</w:t>
      </w:r>
    </w:p>
    <w:p w:rsidR="009E7111" w:rsidRPr="00AB1781" w:rsidRDefault="009E7111" w:rsidP="00035647">
      <w:pPr>
        <w:pStyle w:val="EnglishHangEndNoCoptic"/>
      </w:pPr>
      <w:r w:rsidRPr="00AB1781">
        <w:tab/>
        <w:t xml:space="preserve">save with </w:t>
      </w:r>
      <w:r w:rsidR="00E570CB">
        <w:t>Your</w:t>
      </w:r>
      <w:r w:rsidRPr="00AB1781">
        <w:t xml:space="preserve"> right hand and answer me.</w:t>
      </w:r>
    </w:p>
    <w:p w:rsidR="009E7111" w:rsidRPr="00AB1781" w:rsidRDefault="009E7111" w:rsidP="00035647">
      <w:pPr>
        <w:pStyle w:val="EnglishHangNoCoptic"/>
      </w:pPr>
      <w:r w:rsidRPr="00AB1781">
        <w:t>8 God has spoken in His sanctuary:</w:t>
      </w:r>
    </w:p>
    <w:p w:rsidR="009E7111" w:rsidRPr="00AB1781" w:rsidRDefault="009E7111" w:rsidP="00035647">
      <w:pPr>
        <w:pStyle w:val="EnglishHangNoCoptic"/>
      </w:pPr>
      <w:r w:rsidRPr="00AB1781">
        <w:tab/>
        <w:t>‘I will rejoice and divide Shekem,</w:t>
      </w:r>
    </w:p>
    <w:p w:rsidR="009E7111" w:rsidRPr="00AB1781" w:rsidRDefault="009E7111" w:rsidP="00035647">
      <w:pPr>
        <w:pStyle w:val="EnglishHangEndNoCoptic"/>
      </w:pPr>
      <w:r w:rsidRPr="00AB1781">
        <w:tab/>
        <w:t>and parcel out the valley of tents.</w:t>
      </w:r>
    </w:p>
    <w:p w:rsidR="009E7111" w:rsidRPr="00AB1781" w:rsidRDefault="009E7111" w:rsidP="00035647">
      <w:pPr>
        <w:pStyle w:val="EnglishHangNoCoptic"/>
      </w:pPr>
      <w:r w:rsidRPr="00AB1781">
        <w:t>9 Gilead is Mine, and Manasseh is Mine,</w:t>
      </w:r>
    </w:p>
    <w:p w:rsidR="009E7111" w:rsidRPr="00AB1781" w:rsidRDefault="009E7111" w:rsidP="00035647">
      <w:pPr>
        <w:pStyle w:val="EnglishHangNoCoptic"/>
      </w:pPr>
      <w:r w:rsidRPr="00AB1781">
        <w:tab/>
        <w:t>and Ephraim is the strength of My head;</w:t>
      </w:r>
    </w:p>
    <w:p w:rsidR="009E7111" w:rsidRPr="00AB1781" w:rsidRDefault="009E7111" w:rsidP="00035647">
      <w:pPr>
        <w:pStyle w:val="EnglishHangEndNoCoptic"/>
      </w:pPr>
      <w:r w:rsidRPr="00AB1781">
        <w:tab/>
        <w:t>Judah is My King.</w:t>
      </w:r>
    </w:p>
    <w:p w:rsidR="009E7111" w:rsidRPr="00AB1781" w:rsidRDefault="009E7111" w:rsidP="00035647">
      <w:pPr>
        <w:pStyle w:val="EnglishHangNoCoptic"/>
      </w:pPr>
      <w:r w:rsidRPr="00AB1781">
        <w:t>10 Moab I hope to make My washbowl,</w:t>
      </w:r>
      <w:r w:rsidRPr="00AB1781">
        <w:rPr>
          <w:rStyle w:val="FootnoteReference"/>
        </w:rPr>
        <w:footnoteReference w:id="190"/>
      </w:r>
    </w:p>
    <w:p w:rsidR="009E7111" w:rsidRPr="00AB1781" w:rsidRDefault="009E7111" w:rsidP="00035647">
      <w:pPr>
        <w:pStyle w:val="EnglishHangNoCoptic"/>
      </w:pPr>
      <w:r w:rsidRPr="00AB1781">
        <w:tab/>
        <w:t>over Edom I will extend my sway,</w:t>
      </w:r>
      <w:r w:rsidRPr="00AB1781">
        <w:rPr>
          <w:rStyle w:val="FootnoteReference"/>
        </w:rPr>
        <w:footnoteReference w:id="191"/>
      </w:r>
    </w:p>
    <w:p w:rsidR="009E7111" w:rsidRPr="00AB1781" w:rsidRDefault="009E7111" w:rsidP="00035647">
      <w:pPr>
        <w:pStyle w:val="EnglishHangEndNoCoptic"/>
      </w:pPr>
      <w:r w:rsidRPr="00AB1781">
        <w:tab/>
        <w:t>strangers will submit to Me.’</w:t>
      </w:r>
    </w:p>
    <w:p w:rsidR="009E7111" w:rsidRPr="00AB1781" w:rsidRDefault="009E7111" w:rsidP="00035647">
      <w:pPr>
        <w:pStyle w:val="EnglishHangNoCoptic"/>
      </w:pPr>
      <w:r w:rsidRPr="00AB1781">
        <w:t>11 Who will lead me to the fortified city?</w:t>
      </w:r>
    </w:p>
    <w:p w:rsidR="009E7111" w:rsidRPr="00AB1781" w:rsidRDefault="009E7111" w:rsidP="00035647">
      <w:pPr>
        <w:pStyle w:val="EnglishHangEndNoCoptic"/>
      </w:pPr>
      <w:r w:rsidRPr="00AB1781">
        <w:tab/>
        <w:t>Or who will guide me to Edom?</w:t>
      </w:r>
    </w:p>
    <w:p w:rsidR="009E7111" w:rsidRPr="00AB1781" w:rsidRDefault="009E7111" w:rsidP="00035647">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9E7111" w:rsidRPr="00AB1781" w:rsidRDefault="009E7111" w:rsidP="00035647">
      <w:pPr>
        <w:pStyle w:val="EnglishHangEndNoCoptic"/>
      </w:pPr>
      <w:r w:rsidRPr="00AB1781">
        <w:tab/>
        <w:t xml:space="preserve">Wilt not </w:t>
      </w:r>
      <w:r w:rsidR="001040C8">
        <w:t>You</w:t>
      </w:r>
      <w:r w:rsidRPr="00AB1781">
        <w:t>, O God, go out with our armies?</w:t>
      </w:r>
    </w:p>
    <w:p w:rsidR="009E7111" w:rsidRPr="00AB1781" w:rsidRDefault="009E7111" w:rsidP="00035647">
      <w:pPr>
        <w:pStyle w:val="EnglishHangNoCoptic"/>
      </w:pPr>
      <w:r w:rsidRPr="00AB1781">
        <w:t>13 Grant us help from our trouble,</w:t>
      </w:r>
    </w:p>
    <w:p w:rsidR="009E7111" w:rsidRPr="00AB1781" w:rsidRDefault="009E7111" w:rsidP="00035647">
      <w:pPr>
        <w:pStyle w:val="EnglishHangEndNoCoptic"/>
      </w:pPr>
      <w:r w:rsidRPr="00AB1781">
        <w:tab/>
        <w:t>for vain is the salvation of man.</w:t>
      </w:r>
    </w:p>
    <w:p w:rsidR="009E7111" w:rsidRPr="00AB1781" w:rsidRDefault="009E7111" w:rsidP="00035647">
      <w:pPr>
        <w:pStyle w:val="EnglishHangNoCoptic"/>
      </w:pPr>
      <w:r w:rsidRPr="00AB1781">
        <w:t>14 In God we shall win a mighty victory,</w:t>
      </w:r>
      <w:r w:rsidRPr="00AB1781">
        <w:rPr>
          <w:rStyle w:val="FootnoteReference"/>
        </w:rPr>
        <w:footnoteReference w:id="192"/>
      </w:r>
    </w:p>
    <w:p w:rsidR="009E7111" w:rsidRPr="00035647" w:rsidRDefault="009E7111" w:rsidP="00035647">
      <w:pPr>
        <w:pStyle w:val="EnglishHangEndNoCoptic"/>
      </w:pPr>
      <w:r w:rsidRPr="00AB1781">
        <w:lastRenderedPageBreak/>
        <w:tab/>
        <w:t>and He will bring to nothing our oppressors.</w:t>
      </w:r>
    </w:p>
    <w:p w:rsidR="009E7111" w:rsidRPr="00035647" w:rsidRDefault="00035647" w:rsidP="00035647">
      <w:pPr>
        <w:pStyle w:val="Heading3"/>
      </w:pPr>
      <w:bookmarkStart w:id="859" w:name="_Ref412111219"/>
      <w:r>
        <w:t>Psalm</w:t>
      </w:r>
      <w:r w:rsidR="009E7111" w:rsidRPr="00AB1781">
        <w:t xml:space="preserve"> 60</w:t>
      </w:r>
      <w:r>
        <w:t>: Hear, O God, my supplication</w:t>
      </w:r>
      <w:bookmarkEnd w:id="859"/>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Exiled Prayer of Faith</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Love Lifted me to the Rock Sanctuary</w:t>
      </w:r>
    </w:p>
    <w:p w:rsidR="009E7111" w:rsidRPr="00AB1781" w:rsidRDefault="009E7111" w:rsidP="00035647">
      <w:pPr>
        <w:pStyle w:val="Rubric"/>
      </w:pPr>
      <w:r w:rsidRPr="00AB1781">
        <w:t>1 (With songs. By David)</w:t>
      </w:r>
    </w:p>
    <w:p w:rsidR="009E7111" w:rsidRPr="00AB1781" w:rsidRDefault="009E7111" w:rsidP="00035647">
      <w:pPr>
        <w:pStyle w:val="EnglishHangNoCoptic"/>
      </w:pPr>
      <w:r w:rsidRPr="00AB1781">
        <w:t>2 Hear, O God, my supplication;</w:t>
      </w:r>
    </w:p>
    <w:p w:rsidR="009E7111" w:rsidRPr="00AB1781" w:rsidRDefault="009E7111" w:rsidP="00035647">
      <w:pPr>
        <w:pStyle w:val="EnglishHangEndNoCoptic"/>
      </w:pPr>
      <w:r w:rsidRPr="00AB1781">
        <w:tab/>
        <w:t>attend to my prayer.</w:t>
      </w:r>
    </w:p>
    <w:p w:rsidR="009E7111" w:rsidRPr="00AB1781" w:rsidRDefault="009E7111" w:rsidP="00035647">
      <w:pPr>
        <w:pStyle w:val="EnglishHangNoCoptic"/>
      </w:pPr>
      <w:r w:rsidRPr="00AB1781">
        <w:t xml:space="preserve">3 From the ends of the earth I cry to </w:t>
      </w:r>
      <w:r w:rsidR="001040C8">
        <w:t>You</w:t>
      </w:r>
    </w:p>
    <w:p w:rsidR="009E7111" w:rsidRPr="00AB1781" w:rsidRDefault="009E7111" w:rsidP="00035647">
      <w:pPr>
        <w:pStyle w:val="EnglishHangNoCoptic"/>
      </w:pPr>
      <w:r w:rsidRPr="00AB1781">
        <w:tab/>
        <w:t>when my heart is despondent.</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lifted me high on a rock;</w:t>
      </w:r>
    </w:p>
    <w:p w:rsidR="009E7111" w:rsidRPr="00AB1781" w:rsidRDefault="009E7111" w:rsidP="00035647">
      <w:pPr>
        <w:pStyle w:val="EnglishHangEndNoCoptic"/>
      </w:pPr>
      <w:r w:rsidRPr="00AB1781">
        <w:tab/>
      </w:r>
      <w:r w:rsidR="001040C8">
        <w:t>You</w:t>
      </w:r>
      <w:r w:rsidRPr="00AB1781">
        <w:t xml:space="preserve"> </w:t>
      </w:r>
      <w:r w:rsidR="00556387">
        <w:t>have</w:t>
      </w:r>
      <w:r w:rsidRPr="00AB1781">
        <w:t xml:space="preserve"> guided me.</w:t>
      </w:r>
    </w:p>
    <w:p w:rsidR="009E7111" w:rsidRPr="00AB1781" w:rsidRDefault="009E7111" w:rsidP="00035647">
      <w:pPr>
        <w:pStyle w:val="EnglishHangNoCoptic"/>
      </w:pPr>
      <w:r w:rsidRPr="00AB1781">
        <w:t xml:space="preserve">4 For </w:t>
      </w:r>
      <w:r w:rsidR="001040C8">
        <w:t>You</w:t>
      </w:r>
      <w:r w:rsidRPr="00AB1781">
        <w:t xml:space="preserve"> </w:t>
      </w:r>
      <w:r w:rsidR="00004BA4" w:rsidRPr="00AB1781">
        <w:t>are</w:t>
      </w:r>
      <w:r w:rsidRPr="00AB1781">
        <w:t xml:space="preserve"> my hope,</w:t>
      </w:r>
    </w:p>
    <w:p w:rsidR="009E7111" w:rsidRPr="00AB1781" w:rsidRDefault="009E7111" w:rsidP="00035647">
      <w:pPr>
        <w:pStyle w:val="EnglishHangNoCoptic"/>
      </w:pPr>
      <w:r w:rsidRPr="00AB1781">
        <w:tab/>
        <w:t>a tower of strength</w:t>
      </w:r>
    </w:p>
    <w:p w:rsidR="009E7111" w:rsidRPr="00035647" w:rsidRDefault="009E7111" w:rsidP="00035647">
      <w:pPr>
        <w:pStyle w:val="EnglishHangEndNoCoptic"/>
      </w:pPr>
      <w:r w:rsidRPr="00AB1781">
        <w:tab/>
        <w:t>from the face of the enemy.</w:t>
      </w:r>
    </w:p>
    <w:p w:rsidR="009E7111" w:rsidRPr="00AB1781" w:rsidRDefault="009E7111" w:rsidP="00035647">
      <w:pPr>
        <w:pStyle w:val="EnglishHangNoCoptic"/>
      </w:pPr>
      <w:r w:rsidRPr="00AB1781">
        <w:t xml:space="preserve">5 I will dwell in </w:t>
      </w:r>
      <w:r w:rsidR="00E570CB">
        <w:t>Your</w:t>
      </w:r>
      <w:r w:rsidRPr="00AB1781">
        <w:t xml:space="preserve"> sanctuary for ever.</w:t>
      </w:r>
    </w:p>
    <w:p w:rsidR="009E7111" w:rsidRPr="00AB1781" w:rsidRDefault="009E7111" w:rsidP="00035647">
      <w:pPr>
        <w:pStyle w:val="EnglishHangEndNoCoptic"/>
      </w:pPr>
      <w:r w:rsidRPr="00AB1781">
        <w:tab/>
        <w:t xml:space="preserve">I will take cover in the shelter of </w:t>
      </w:r>
      <w:r w:rsidR="00E570CB">
        <w:t>Your</w:t>
      </w:r>
      <w:r w:rsidRPr="00AB1781">
        <w:t xml:space="preserve"> wings. </w:t>
      </w:r>
      <w:r w:rsidRPr="00AB1781">
        <w:rPr>
          <w:i/>
        </w:rPr>
        <w:t>(Pause)</w:t>
      </w:r>
    </w:p>
    <w:p w:rsidR="009E7111" w:rsidRPr="00AB1781" w:rsidRDefault="009E7111" w:rsidP="00035647">
      <w:pPr>
        <w:pStyle w:val="EnglishHangNoCoptic"/>
      </w:pPr>
      <w:r w:rsidRPr="00AB1781">
        <w:t xml:space="preserve">6 For </w:t>
      </w:r>
      <w:r w:rsidR="001040C8">
        <w:t>You</w:t>
      </w:r>
      <w:r w:rsidRPr="00AB1781">
        <w:t xml:space="preserve">, O God, </w:t>
      </w:r>
      <w:r w:rsidR="00556387">
        <w:t>have</w:t>
      </w:r>
      <w:r w:rsidRPr="00AB1781">
        <w:t xml:space="preserve"> heard my prayers;</w:t>
      </w:r>
    </w:p>
    <w:p w:rsidR="009E7111" w:rsidRPr="00AB1781" w:rsidRDefault="009E7111" w:rsidP="00035647">
      <w:pPr>
        <w:pStyle w:val="EnglishHangNoCoptic"/>
      </w:pPr>
      <w:r w:rsidRPr="00AB1781">
        <w:tab/>
      </w:r>
      <w:r w:rsidR="001040C8">
        <w:t>You</w:t>
      </w:r>
      <w:r w:rsidRPr="00AB1781">
        <w:t xml:space="preserve"> </w:t>
      </w:r>
      <w:r w:rsidR="00556387">
        <w:t>have</w:t>
      </w:r>
      <w:r w:rsidRPr="00AB1781">
        <w:t xml:space="preserve"> given an inheritance</w:t>
      </w:r>
    </w:p>
    <w:p w:rsidR="009E7111" w:rsidRPr="00AB1781" w:rsidRDefault="009E7111" w:rsidP="00035647">
      <w:pPr>
        <w:pStyle w:val="EnglishHangEndNoCoptic"/>
      </w:pPr>
      <w:r w:rsidRPr="00AB1781">
        <w:tab/>
        <w:t xml:space="preserve">to those who fear </w:t>
      </w:r>
      <w:r w:rsidR="00E570CB">
        <w:t>Your</w:t>
      </w:r>
      <w:r w:rsidRPr="00AB1781">
        <w:t xml:space="preserve"> name.</w:t>
      </w:r>
    </w:p>
    <w:p w:rsidR="009E7111" w:rsidRPr="00AB1781" w:rsidRDefault="009E7111" w:rsidP="00035647">
      <w:pPr>
        <w:pStyle w:val="EnglishHangNoCoptic"/>
      </w:pPr>
      <w:r w:rsidRPr="00AB1781">
        <w:t xml:space="preserve">7 </w:t>
      </w:r>
      <w:r w:rsidR="001040C8">
        <w:t>You</w:t>
      </w:r>
      <w:r w:rsidRPr="00AB1781">
        <w:t xml:space="preserve"> </w:t>
      </w:r>
      <w:r w:rsidR="00004BA4" w:rsidRPr="00AB1781">
        <w:t>will</w:t>
      </w:r>
      <w:r w:rsidRPr="00AB1781">
        <w:t xml:space="preserve"> add days to the days of the King,</w:t>
      </w:r>
    </w:p>
    <w:p w:rsidR="009E7111" w:rsidRPr="00AB1781" w:rsidRDefault="009E7111" w:rsidP="00035647">
      <w:pPr>
        <w:pStyle w:val="EnglishHangEndNoCoptic"/>
      </w:pPr>
      <w:r w:rsidRPr="00AB1781">
        <w:tab/>
        <w:t>and prolong his years to the day of eternity.</w:t>
      </w:r>
    </w:p>
    <w:p w:rsidR="009E7111" w:rsidRPr="00AB1781" w:rsidRDefault="009E7111" w:rsidP="00035647">
      <w:pPr>
        <w:pStyle w:val="EnglishHangNoCoptic"/>
      </w:pPr>
      <w:r w:rsidRPr="00AB1781">
        <w:t>8 He will continue for ever in the presence of God.</w:t>
      </w:r>
    </w:p>
    <w:p w:rsidR="009E7111" w:rsidRPr="00AB1781" w:rsidRDefault="009E7111" w:rsidP="00035647">
      <w:pPr>
        <w:pStyle w:val="EnglishHangEndNoCoptic"/>
      </w:pPr>
      <w:r w:rsidRPr="00AB1781">
        <w:tab/>
        <w:t>Who will search out His mercy and truth?</w:t>
      </w:r>
    </w:p>
    <w:p w:rsidR="009E7111" w:rsidRPr="00AB1781" w:rsidRDefault="009E7111" w:rsidP="00035647">
      <w:pPr>
        <w:pStyle w:val="EnglishHangNoCoptic"/>
      </w:pPr>
      <w:r w:rsidRPr="00AB1781">
        <w:t xml:space="preserve">9 So I will sing praise to </w:t>
      </w:r>
      <w:r w:rsidR="00E570CB">
        <w:t>Your</w:t>
      </w:r>
      <w:r w:rsidRPr="00AB1781">
        <w:t xml:space="preserve"> name for ever,</w:t>
      </w:r>
    </w:p>
    <w:p w:rsidR="009E7111" w:rsidRPr="00035647" w:rsidRDefault="009E7111" w:rsidP="00035647">
      <w:pPr>
        <w:pStyle w:val="EnglishHangEndNoCoptic"/>
      </w:pPr>
      <w:r w:rsidRPr="00AB1781">
        <w:tab/>
        <w:t>that I may perform my vows from day to day.</w:t>
      </w:r>
    </w:p>
    <w:p w:rsidR="009E7111" w:rsidRPr="00035647" w:rsidRDefault="00035647" w:rsidP="00035647">
      <w:pPr>
        <w:pStyle w:val="Heading3"/>
      </w:pPr>
      <w:r>
        <w:t>Psalm</w:t>
      </w:r>
      <w:r w:rsidR="009E7111" w:rsidRPr="00AB1781">
        <w:t xml:space="preserve"> 61</w:t>
      </w:r>
      <w:r>
        <w:t>: Shall not my soul submit to God</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rsidR="009E7111" w:rsidRPr="00AB1781" w:rsidRDefault="009E7111" w:rsidP="00035647">
      <w:pPr>
        <w:pStyle w:val="Rubric"/>
      </w:pPr>
      <w:r w:rsidRPr="00AB1781">
        <w:t>1 (For Jeduthun. A Psalm by David)</w:t>
      </w:r>
    </w:p>
    <w:p w:rsidR="009E7111" w:rsidRPr="00AB1781" w:rsidRDefault="009E7111" w:rsidP="00035647">
      <w:pPr>
        <w:pStyle w:val="EnglishHangNoCoptic"/>
      </w:pPr>
      <w:r w:rsidRPr="00AB1781">
        <w:lastRenderedPageBreak/>
        <w:t>2 Shall not my soul submit to God?</w:t>
      </w:r>
    </w:p>
    <w:p w:rsidR="009E7111" w:rsidRPr="00AB1781" w:rsidRDefault="009E7111" w:rsidP="00035647">
      <w:pPr>
        <w:pStyle w:val="EnglishHangEndNoCoptic"/>
      </w:pPr>
      <w:r w:rsidRPr="00AB1781">
        <w:tab/>
        <w:t>For from Him is my salvation.</w:t>
      </w:r>
    </w:p>
    <w:p w:rsidR="009E7111" w:rsidRPr="00AB1781" w:rsidRDefault="009E7111" w:rsidP="00035647">
      <w:pPr>
        <w:pStyle w:val="EnglishHangNoCoptic"/>
      </w:pPr>
      <w:r w:rsidRPr="00AB1781">
        <w:t>3 For He is my God and my Saviour;</w:t>
      </w:r>
    </w:p>
    <w:p w:rsidR="009E7111" w:rsidRPr="00AB1781" w:rsidRDefault="009E7111" w:rsidP="00035647">
      <w:pPr>
        <w:pStyle w:val="EnglishHangNoCoptic"/>
      </w:pPr>
      <w:r w:rsidRPr="00AB1781">
        <w:tab/>
        <w:t>with Him as my Protector</w:t>
      </w:r>
    </w:p>
    <w:p w:rsidR="009E7111" w:rsidRPr="00AB1781" w:rsidRDefault="009E7111" w:rsidP="00035647">
      <w:pPr>
        <w:pStyle w:val="EnglishHangEndNoCoptic"/>
      </w:pPr>
      <w:r w:rsidRPr="00AB1781">
        <w:tab/>
        <w:t>I shall not be greatly shaken.</w:t>
      </w:r>
    </w:p>
    <w:p w:rsidR="009E7111" w:rsidRPr="00AB1781" w:rsidRDefault="009E7111" w:rsidP="00035647">
      <w:pPr>
        <w:pStyle w:val="EnglishHangNoCoptic"/>
      </w:pPr>
      <w:r w:rsidRPr="00AB1781">
        <w:t>4 How long will you all attack a man</w:t>
      </w:r>
    </w:p>
    <w:p w:rsidR="009E7111" w:rsidRPr="00AB1781" w:rsidRDefault="009E7111" w:rsidP="00035647">
      <w:pPr>
        <w:pStyle w:val="EnglishHangNoCoptic"/>
      </w:pPr>
      <w:r w:rsidRPr="00AB1781">
        <w:tab/>
        <w:t>to murder him and knock him down</w:t>
      </w:r>
    </w:p>
    <w:p w:rsidR="009E7111" w:rsidRPr="00AB1781" w:rsidRDefault="009E7111" w:rsidP="00035647">
      <w:pPr>
        <w:pStyle w:val="EnglishHangEndNoCoptic"/>
      </w:pPr>
      <w:r w:rsidRPr="00AB1781">
        <w:tab/>
        <w:t>like a leaning wall or a toppling fence?</w:t>
      </w:r>
    </w:p>
    <w:p w:rsidR="009E7111" w:rsidRPr="00AB1781" w:rsidRDefault="009E7111" w:rsidP="00035647">
      <w:pPr>
        <w:pStyle w:val="EnglishHangNoCoptic"/>
      </w:pPr>
      <w:r w:rsidRPr="00AB1781">
        <w:t>5 They only plan to impugn my honour;</w:t>
      </w:r>
    </w:p>
    <w:p w:rsidR="009E7111" w:rsidRPr="00AB1781" w:rsidRDefault="009E7111" w:rsidP="00035647">
      <w:pPr>
        <w:pStyle w:val="EnglishHangNoCoptic"/>
      </w:pPr>
      <w:r w:rsidRPr="00AB1781">
        <w:tab/>
        <w:t>they run in thirst.</w:t>
      </w:r>
    </w:p>
    <w:p w:rsidR="009E7111" w:rsidRPr="00AB1781" w:rsidRDefault="009E7111" w:rsidP="00035647">
      <w:pPr>
        <w:pStyle w:val="EnglishHangNoCoptic"/>
      </w:pPr>
      <w:r w:rsidRPr="00AB1781">
        <w:tab/>
        <w:t>They bless with their mouth,</w:t>
      </w:r>
    </w:p>
    <w:p w:rsidR="009E7111" w:rsidRPr="00AB1781" w:rsidRDefault="009E7111" w:rsidP="00035647">
      <w:pPr>
        <w:pStyle w:val="EnglishHangEndNoCoptic"/>
      </w:pPr>
      <w:r w:rsidRPr="00AB1781">
        <w:tab/>
        <w:t xml:space="preserve">but curse with their heart. </w:t>
      </w:r>
      <w:r w:rsidRPr="00AB1781">
        <w:rPr>
          <w:i/>
        </w:rPr>
        <w:t>(Pause)</w:t>
      </w:r>
    </w:p>
    <w:p w:rsidR="009E7111" w:rsidRPr="00AB1781" w:rsidRDefault="009E7111" w:rsidP="00035647">
      <w:pPr>
        <w:pStyle w:val="EnglishHangNoCoptic"/>
      </w:pPr>
      <w:r w:rsidRPr="00AB1781">
        <w:t>6 But submit to God, my soul,</w:t>
      </w:r>
    </w:p>
    <w:p w:rsidR="009E7111" w:rsidRPr="00AB1781" w:rsidRDefault="009E7111" w:rsidP="00035647">
      <w:pPr>
        <w:pStyle w:val="EnglishHangEndNoCoptic"/>
      </w:pPr>
      <w:r w:rsidRPr="00AB1781">
        <w:tab/>
        <w:t>for from Him is my patience.</w:t>
      </w:r>
    </w:p>
    <w:p w:rsidR="009E7111" w:rsidRPr="00AB1781" w:rsidRDefault="009E7111" w:rsidP="00035647">
      <w:pPr>
        <w:pStyle w:val="EnglishHangNoCoptic"/>
      </w:pPr>
      <w:r w:rsidRPr="00AB1781">
        <w:t>7 For He is my God and my Saviour;</w:t>
      </w:r>
    </w:p>
    <w:p w:rsidR="009E7111" w:rsidRPr="00AB1781" w:rsidRDefault="009E7111" w:rsidP="00035647">
      <w:pPr>
        <w:pStyle w:val="EnglishHangEndNoCoptic"/>
      </w:pPr>
      <w:r w:rsidRPr="00AB1781">
        <w:tab/>
        <w:t>He is my Protector, I will not yield.</w:t>
      </w:r>
    </w:p>
    <w:p w:rsidR="009E7111" w:rsidRPr="00AB1781" w:rsidRDefault="009E7111" w:rsidP="00035647">
      <w:pPr>
        <w:pStyle w:val="EnglishHangNoCoptic"/>
      </w:pPr>
      <w:r w:rsidRPr="00AB1781">
        <w:t>8 My salvation and my glory depend on God;</w:t>
      </w:r>
    </w:p>
    <w:p w:rsidR="009E7111" w:rsidRPr="00AB1781" w:rsidRDefault="009E7111" w:rsidP="00035647">
      <w:pPr>
        <w:pStyle w:val="EnglishHangNoCoptic"/>
      </w:pPr>
      <w:r w:rsidRPr="00AB1781">
        <w:tab/>
        <w:t>He is the God of my help,</w:t>
      </w:r>
    </w:p>
    <w:p w:rsidR="009E7111" w:rsidRPr="00AB1781" w:rsidRDefault="009E7111" w:rsidP="00035647">
      <w:pPr>
        <w:pStyle w:val="EnglishHangEndNoCoptic"/>
      </w:pPr>
      <w:r w:rsidRPr="00AB1781">
        <w:tab/>
        <w:t>and my hope is in God.</w:t>
      </w:r>
    </w:p>
    <w:p w:rsidR="009E7111" w:rsidRPr="00AB1781" w:rsidRDefault="009E7111" w:rsidP="00035647">
      <w:pPr>
        <w:pStyle w:val="EnglishHangNoCoptic"/>
      </w:pPr>
      <w:r w:rsidRPr="00AB1781">
        <w:t>9 Trust in Him, all you assemblies of people;</w:t>
      </w:r>
    </w:p>
    <w:p w:rsidR="009E7111" w:rsidRPr="00AB1781" w:rsidRDefault="009E7111" w:rsidP="00035647">
      <w:pPr>
        <w:pStyle w:val="EnglishHangNoCoptic"/>
      </w:pPr>
      <w:r w:rsidRPr="00AB1781">
        <w:tab/>
        <w:t>pour out your hearts before Him,</w:t>
      </w:r>
    </w:p>
    <w:p w:rsidR="009E7111" w:rsidRPr="00AB1781" w:rsidRDefault="009E7111" w:rsidP="00035647">
      <w:pPr>
        <w:pStyle w:val="EnglishHangEndNoCoptic"/>
      </w:pPr>
      <w:r w:rsidRPr="00AB1781">
        <w:tab/>
        <w:t xml:space="preserve">for God is our helper. </w:t>
      </w:r>
      <w:r w:rsidRPr="00AB1781">
        <w:rPr>
          <w:i/>
        </w:rPr>
        <w:t>(Pause)</w:t>
      </w:r>
    </w:p>
    <w:p w:rsidR="009E7111" w:rsidRPr="00AB1781" w:rsidRDefault="009E7111" w:rsidP="00035647">
      <w:pPr>
        <w:pStyle w:val="EnglishHangNoCoptic"/>
      </w:pPr>
      <w:r w:rsidRPr="00AB1781">
        <w:t>10 But vain are the sons of men;</w:t>
      </w:r>
    </w:p>
    <w:p w:rsidR="009E7111" w:rsidRPr="00AB1781" w:rsidRDefault="009E7111" w:rsidP="00035647">
      <w:pPr>
        <w:pStyle w:val="EnglishHangNoCoptic"/>
      </w:pPr>
      <w:r w:rsidRPr="00AB1781">
        <w:tab/>
        <w:t>the sons of men are liars</w:t>
      </w:r>
    </w:p>
    <w:p w:rsidR="009E7111" w:rsidRPr="00AB1781" w:rsidRDefault="009E7111" w:rsidP="00035647">
      <w:pPr>
        <w:pStyle w:val="EnglishHangNoCoptic"/>
      </w:pPr>
      <w:r w:rsidRPr="00AB1781">
        <w:tab/>
        <w:t>and cheat with their scales;</w:t>
      </w:r>
      <w:r w:rsidRPr="00AB1781">
        <w:rPr>
          <w:rStyle w:val="FootnoteReference"/>
        </w:rPr>
        <w:footnoteReference w:id="193"/>
      </w:r>
    </w:p>
    <w:p w:rsidR="009E7111" w:rsidRPr="00AB1781" w:rsidRDefault="009E7111" w:rsidP="00035647">
      <w:pPr>
        <w:pStyle w:val="EnglishHangNoCoptic"/>
      </w:pPr>
      <w:r w:rsidRPr="00AB1781">
        <w:tab/>
        <w:t>they themselves, the whole brood,</w:t>
      </w:r>
      <w:r w:rsidRPr="00AB1781">
        <w:rPr>
          <w:rStyle w:val="FootnoteReference"/>
        </w:rPr>
        <w:footnoteReference w:id="194"/>
      </w:r>
    </w:p>
    <w:p w:rsidR="009E7111" w:rsidRPr="00AB1781" w:rsidRDefault="009E7111" w:rsidP="00035647">
      <w:pPr>
        <w:pStyle w:val="EnglishHangEndNoCoptic"/>
      </w:pPr>
      <w:r w:rsidRPr="00AB1781">
        <w:tab/>
        <w:t>are sons of vanity.</w:t>
      </w:r>
    </w:p>
    <w:p w:rsidR="009E7111" w:rsidRPr="00AB1781" w:rsidRDefault="009E7111" w:rsidP="00035647">
      <w:pPr>
        <w:pStyle w:val="EnglishHangNoCoptic"/>
      </w:pPr>
      <w:r w:rsidRPr="00AB1781">
        <w:t>11 Put no hope in dishonesty</w:t>
      </w:r>
    </w:p>
    <w:p w:rsidR="009E7111" w:rsidRPr="00AB1781" w:rsidRDefault="009E7111" w:rsidP="00035647">
      <w:pPr>
        <w:pStyle w:val="EnglishHangNoCoptic"/>
      </w:pPr>
      <w:r w:rsidRPr="00AB1781">
        <w:tab/>
        <w:t>and have no longing for plunder;</w:t>
      </w:r>
    </w:p>
    <w:p w:rsidR="009E7111" w:rsidRPr="00AB1781" w:rsidRDefault="009E7111" w:rsidP="00035647">
      <w:pPr>
        <w:pStyle w:val="EnglishHangNoCoptic"/>
      </w:pPr>
      <w:r w:rsidRPr="00AB1781">
        <w:tab/>
        <w:t>if riches flow in,</w:t>
      </w:r>
    </w:p>
    <w:p w:rsidR="009E7111" w:rsidRPr="00AB1781" w:rsidRDefault="009E7111" w:rsidP="00035647">
      <w:pPr>
        <w:pStyle w:val="EnglishHangEndNoCoptic"/>
      </w:pPr>
      <w:r w:rsidRPr="00AB1781">
        <w:tab/>
        <w:t>set not your heart on them.</w:t>
      </w:r>
    </w:p>
    <w:p w:rsidR="009E7111" w:rsidRPr="00AB1781" w:rsidRDefault="009E7111" w:rsidP="00035647">
      <w:pPr>
        <w:pStyle w:val="EnglishHangNoCoptic"/>
      </w:pPr>
      <w:r w:rsidRPr="00AB1781">
        <w:t>12 God spoke once, these two things I heard:</w:t>
      </w:r>
      <w:r w:rsidRPr="00AB1781">
        <w:rPr>
          <w:rStyle w:val="FootnoteReference"/>
        </w:rPr>
        <w:footnoteReference w:id="195"/>
      </w:r>
    </w:p>
    <w:p w:rsidR="009E7111" w:rsidRPr="00AB1781" w:rsidRDefault="009E7111" w:rsidP="00035647">
      <w:pPr>
        <w:pStyle w:val="EnglishHangEndNoCoptic"/>
      </w:pPr>
      <w:r w:rsidRPr="00AB1781">
        <w:lastRenderedPageBreak/>
        <w:tab/>
        <w:t>That power belongs to God.</w:t>
      </w:r>
    </w:p>
    <w:p w:rsidR="009E7111" w:rsidRPr="00AB1781" w:rsidRDefault="009E7111" w:rsidP="00035647">
      <w:pPr>
        <w:pStyle w:val="EnglishHangNoCoptic"/>
      </w:pPr>
      <w:r w:rsidRPr="00AB1781">
        <w:t xml:space="preserve">13 And to </w:t>
      </w:r>
      <w:r w:rsidR="001040C8">
        <w:t>You</w:t>
      </w:r>
      <w:r w:rsidRPr="00AB1781">
        <w:t>, O Lord, belongs mercy.</w:t>
      </w:r>
    </w:p>
    <w:p w:rsidR="009E7111" w:rsidRPr="00AB1781" w:rsidRDefault="009E7111" w:rsidP="00035647">
      <w:pPr>
        <w:pStyle w:val="EnglishHangNoCoptic"/>
      </w:pPr>
      <w:r w:rsidRPr="00AB1781">
        <w:tab/>
        <w:t xml:space="preserve">For </w:t>
      </w:r>
      <w:r w:rsidR="001040C8">
        <w:t>You</w:t>
      </w:r>
      <w:r w:rsidRPr="00AB1781">
        <w:t xml:space="preserve"> </w:t>
      </w:r>
      <w:r w:rsidR="00556387">
        <w:t>will</w:t>
      </w:r>
      <w:r w:rsidRPr="00AB1781">
        <w:t xml:space="preserve"> repay everyone</w:t>
      </w:r>
    </w:p>
    <w:p w:rsidR="009E7111" w:rsidRPr="00035647" w:rsidRDefault="009E7111" w:rsidP="00035647">
      <w:pPr>
        <w:pStyle w:val="EnglishHangEndNoCoptic"/>
      </w:pPr>
      <w:r w:rsidRPr="00AB1781">
        <w:tab/>
        <w:t>according to his works.</w:t>
      </w:r>
    </w:p>
    <w:p w:rsidR="009E7111" w:rsidRPr="00AB1781" w:rsidRDefault="00035647" w:rsidP="00035647">
      <w:pPr>
        <w:pStyle w:val="Heading3"/>
      </w:pPr>
      <w:bookmarkStart w:id="860" w:name="_Ref412098429"/>
      <w:r>
        <w:t>Psalm</w:t>
      </w:r>
      <w:r w:rsidR="009E7111" w:rsidRPr="00AB1781">
        <w:t xml:space="preserve"> 62</w:t>
      </w:r>
      <w:r>
        <w:t xml:space="preserve">: O God, my God, I rise early and pray to </w:t>
      </w:r>
      <w:r w:rsidR="001040C8">
        <w:t>You</w:t>
      </w:r>
      <w:bookmarkEnd w:id="860"/>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Desert</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Thirst for </w:t>
      </w:r>
      <w:r w:rsidR="001040C8">
        <w:rPr>
          <w:rFonts w:ascii="Book Antiqua" w:hAnsi="Book Antiqua" w:cs="Lucida Grande"/>
          <w:b/>
          <w:bCs/>
        </w:rPr>
        <w:t>You</w:t>
      </w:r>
      <w:r w:rsidRPr="00AB1781">
        <w:rPr>
          <w:rFonts w:ascii="Book Antiqua" w:hAnsi="Book Antiqua" w:cs="Lucida Grande"/>
          <w:b/>
          <w:bCs/>
        </w:rPr>
        <w:t xml:space="preserve">: </w:t>
      </w:r>
      <w:r w:rsidR="00E570CB">
        <w:rPr>
          <w:rFonts w:ascii="Book Antiqua" w:hAnsi="Book Antiqua" w:cs="Lucida Grande"/>
          <w:b/>
          <w:bCs/>
        </w:rPr>
        <w:t>Your</w:t>
      </w:r>
      <w:r w:rsidRPr="00AB1781">
        <w:rPr>
          <w:rFonts w:ascii="Book Antiqua" w:hAnsi="Book Antiqua" w:cs="Lucida Grande"/>
          <w:b/>
          <w:bCs/>
        </w:rPr>
        <w:t xml:space="preserve"> Love is Better than Life</w:t>
      </w:r>
    </w:p>
    <w:p w:rsidR="009E7111" w:rsidRPr="00AB1781" w:rsidRDefault="009E7111" w:rsidP="00035647">
      <w:pPr>
        <w:pStyle w:val="Rubric"/>
      </w:pPr>
      <w:r w:rsidRPr="00AB1781">
        <w:t>1 (A Psalm by David, when he was in the desert of Judah)</w:t>
      </w:r>
    </w:p>
    <w:p w:rsidR="009E7111" w:rsidRPr="00AB1781" w:rsidRDefault="009E7111" w:rsidP="00035647">
      <w:pPr>
        <w:pStyle w:val="EnglishHangNoCoptic"/>
      </w:pPr>
      <w:r w:rsidRPr="00AB1781">
        <w:t xml:space="preserve">2 O God, my God, I rise early and pray to </w:t>
      </w:r>
      <w:r w:rsidR="001040C8">
        <w:t>You</w:t>
      </w:r>
      <w:r w:rsidRPr="00AB1781">
        <w:t>.</w:t>
      </w:r>
    </w:p>
    <w:p w:rsidR="009E7111" w:rsidRPr="00AB1781" w:rsidRDefault="009E7111" w:rsidP="00035647">
      <w:pPr>
        <w:pStyle w:val="EnglishHangNoCoptic"/>
      </w:pPr>
      <w:r w:rsidRPr="00AB1781">
        <w:tab/>
        <w:t xml:space="preserve">My soul thirsts for </w:t>
      </w:r>
      <w:r w:rsidR="001040C8">
        <w:t>You</w:t>
      </w:r>
      <w:r w:rsidRPr="00AB1781">
        <w:t>,</w:t>
      </w:r>
    </w:p>
    <w:p w:rsidR="009E7111" w:rsidRPr="00AB1781" w:rsidRDefault="009E7111" w:rsidP="00035647">
      <w:pPr>
        <w:pStyle w:val="EnglishHangNoCoptic"/>
      </w:pPr>
      <w:r w:rsidRPr="00AB1781">
        <w:tab/>
        <w:t xml:space="preserve">and in how many ways my flesh longs for </w:t>
      </w:r>
      <w:r w:rsidR="001040C8">
        <w:t>You</w:t>
      </w:r>
      <w:r w:rsidRPr="00AB1781">
        <w:t>,</w:t>
      </w:r>
    </w:p>
    <w:p w:rsidR="009E7111" w:rsidRPr="00AB1781" w:rsidRDefault="009E7111" w:rsidP="00035647">
      <w:pPr>
        <w:pStyle w:val="EnglishHangEndNoCoptic"/>
      </w:pPr>
      <w:r w:rsidRPr="00AB1781">
        <w:tab/>
        <w:t>in a desolate land, trackless and waterless.</w:t>
      </w:r>
    </w:p>
    <w:p w:rsidR="009E7111" w:rsidRPr="00AB1781" w:rsidRDefault="009E7111" w:rsidP="00035647">
      <w:pPr>
        <w:pStyle w:val="EnglishHangNoCoptic"/>
      </w:pPr>
      <w:r w:rsidRPr="00AB1781">
        <w:t xml:space="preserve">3 So I appear before </w:t>
      </w:r>
      <w:r w:rsidR="001040C8">
        <w:t>You</w:t>
      </w:r>
      <w:r w:rsidRPr="00AB1781">
        <w:t xml:space="preserve"> in the sanctuary</w:t>
      </w:r>
    </w:p>
    <w:p w:rsidR="009E7111" w:rsidRPr="00AB1781" w:rsidRDefault="009E7111" w:rsidP="00035647">
      <w:pPr>
        <w:pStyle w:val="EnglishHangEndNoCoptic"/>
      </w:pPr>
      <w:r w:rsidRPr="00AB1781">
        <w:tab/>
        <w:t xml:space="preserve">to see </w:t>
      </w:r>
      <w:r w:rsidR="00E570CB">
        <w:t>Your</w:t>
      </w:r>
      <w:r w:rsidRPr="00AB1781">
        <w:t xml:space="preserve"> power and </w:t>
      </w:r>
      <w:r w:rsidR="00E570CB">
        <w:t>Your</w:t>
      </w:r>
      <w:r w:rsidRPr="00AB1781">
        <w:t xml:space="preserve"> glory.</w:t>
      </w:r>
    </w:p>
    <w:p w:rsidR="009E7111" w:rsidRPr="00AB1781" w:rsidRDefault="009E7111" w:rsidP="00035647">
      <w:pPr>
        <w:pStyle w:val="EnglishHangNoCoptic"/>
      </w:pPr>
      <w:r w:rsidRPr="00AB1781">
        <w:t xml:space="preserve">4 For </w:t>
      </w:r>
      <w:r w:rsidR="00E570CB">
        <w:t>Your</w:t>
      </w:r>
      <w:r w:rsidRPr="00AB1781">
        <w:t xml:space="preserve"> love is better than life;</w:t>
      </w:r>
    </w:p>
    <w:p w:rsidR="009E7111" w:rsidRPr="00AB1781" w:rsidRDefault="009E7111" w:rsidP="00035647">
      <w:pPr>
        <w:pStyle w:val="EnglishHangEndNoCoptic"/>
      </w:pPr>
      <w:r w:rsidRPr="00AB1781">
        <w:tab/>
        <w:t xml:space="preserve">my lips shall praise </w:t>
      </w:r>
      <w:r w:rsidR="001040C8">
        <w:t>You</w:t>
      </w:r>
      <w:r w:rsidRPr="00AB1781">
        <w:t>.</w:t>
      </w:r>
    </w:p>
    <w:p w:rsidR="009E7111" w:rsidRPr="00AB1781" w:rsidRDefault="009E7111" w:rsidP="00035647">
      <w:pPr>
        <w:pStyle w:val="EnglishHangNoCoptic"/>
      </w:pPr>
      <w:r w:rsidRPr="00AB1781">
        <w:t xml:space="preserve">5 So I will bless </w:t>
      </w:r>
      <w:r w:rsidR="001040C8">
        <w:t>You</w:t>
      </w:r>
      <w:r w:rsidRPr="00AB1781">
        <w:t xml:space="preserve"> as long as I live,</w:t>
      </w:r>
    </w:p>
    <w:p w:rsidR="009E7111" w:rsidRPr="00AB1781" w:rsidRDefault="009E7111" w:rsidP="00035647">
      <w:pPr>
        <w:pStyle w:val="EnglishHangEndNoCoptic"/>
      </w:pPr>
      <w:r w:rsidRPr="00AB1781">
        <w:tab/>
        <w:t xml:space="preserve">and lift up my hands in </w:t>
      </w:r>
      <w:r w:rsidR="00E570CB">
        <w:t>Your</w:t>
      </w:r>
      <w:r w:rsidRPr="00AB1781">
        <w:t xml:space="preserve"> name.</w:t>
      </w:r>
    </w:p>
    <w:p w:rsidR="009E7111" w:rsidRPr="00AB1781" w:rsidRDefault="009E7111" w:rsidP="00035647">
      <w:pPr>
        <w:pStyle w:val="EnglishHangNoCoptic"/>
      </w:pPr>
      <w:r w:rsidRPr="00AB1781">
        <w:t>6 My soul is satisfied as with marrow and fatness,</w:t>
      </w:r>
    </w:p>
    <w:p w:rsidR="009E7111" w:rsidRPr="00AB1781" w:rsidRDefault="009E7111" w:rsidP="00035647">
      <w:pPr>
        <w:pStyle w:val="EnglishHangEndNoCoptic"/>
      </w:pPr>
      <w:r w:rsidRPr="00AB1781">
        <w:tab/>
        <w:t xml:space="preserve">and my mouth praises </w:t>
      </w:r>
      <w:r w:rsidR="001040C8">
        <w:t>You</w:t>
      </w:r>
      <w:r w:rsidRPr="00AB1781">
        <w:t xml:space="preserve"> with joyful lips,</w:t>
      </w:r>
    </w:p>
    <w:p w:rsidR="009E7111" w:rsidRPr="00AB1781" w:rsidRDefault="009E7111" w:rsidP="00035647">
      <w:pPr>
        <w:pStyle w:val="EnglishHangNoCoptic"/>
      </w:pPr>
      <w:r w:rsidRPr="00AB1781">
        <w:t xml:space="preserve">7 when I remember </w:t>
      </w:r>
      <w:r w:rsidR="001040C8">
        <w:t>You</w:t>
      </w:r>
      <w:r w:rsidRPr="00AB1781">
        <w:t xml:space="preserve"> on my bed.</w:t>
      </w:r>
    </w:p>
    <w:p w:rsidR="009E7111" w:rsidRPr="00AB1781" w:rsidRDefault="009E7111" w:rsidP="00035647">
      <w:pPr>
        <w:pStyle w:val="EnglishHangEndNoCoptic"/>
      </w:pPr>
      <w:r w:rsidRPr="00AB1781">
        <w:tab/>
        <w:t xml:space="preserve">and meditate on </w:t>
      </w:r>
      <w:r w:rsidR="001040C8">
        <w:t>You</w:t>
      </w:r>
      <w:r w:rsidRPr="00AB1781">
        <w:t xml:space="preserve"> in the morning.</w:t>
      </w:r>
    </w:p>
    <w:p w:rsidR="009E7111" w:rsidRPr="00AB1781" w:rsidRDefault="009E7111" w:rsidP="00035647">
      <w:pPr>
        <w:pStyle w:val="EnglishHangNoCoptic"/>
      </w:pPr>
      <w:r w:rsidRPr="00AB1781">
        <w:t xml:space="preserve">8 For </w:t>
      </w:r>
      <w:r w:rsidR="001040C8">
        <w:t>You</w:t>
      </w:r>
      <w:r w:rsidRPr="00AB1781">
        <w:t xml:space="preserve"> </w:t>
      </w:r>
      <w:r w:rsidR="00556387">
        <w:t>have</w:t>
      </w:r>
      <w:r w:rsidRPr="00AB1781">
        <w:t xml:space="preserve"> been my Helper,</w:t>
      </w:r>
    </w:p>
    <w:p w:rsidR="009E7111" w:rsidRPr="00AB1781" w:rsidRDefault="009E7111" w:rsidP="00035647">
      <w:pPr>
        <w:pStyle w:val="EnglishHangEndNoCoptic"/>
      </w:pPr>
      <w:r w:rsidRPr="00AB1781">
        <w:tab/>
        <w:t xml:space="preserve">and in the shelter of </w:t>
      </w:r>
      <w:r w:rsidR="00E570CB">
        <w:t>Your</w:t>
      </w:r>
      <w:r w:rsidRPr="00AB1781">
        <w:t xml:space="preserve"> wings I rejoice.</w:t>
      </w:r>
    </w:p>
    <w:p w:rsidR="009E7111" w:rsidRPr="00AB1781" w:rsidRDefault="009E7111" w:rsidP="00035647">
      <w:pPr>
        <w:pStyle w:val="EnglishHangNoCoptic"/>
      </w:pPr>
      <w:r w:rsidRPr="00AB1781">
        <w:t>9 My soul is glued</w:t>
      </w:r>
      <w:r w:rsidRPr="00AB1781">
        <w:rPr>
          <w:rStyle w:val="FootnoteReference"/>
        </w:rPr>
        <w:footnoteReference w:id="196"/>
      </w:r>
      <w:r w:rsidRPr="00AB1781">
        <w:t xml:space="preserve"> to </w:t>
      </w:r>
      <w:r w:rsidR="001040C8">
        <w:t>You</w:t>
      </w:r>
      <w:r w:rsidRPr="00AB1781">
        <w:t>;</w:t>
      </w:r>
    </w:p>
    <w:p w:rsidR="009E7111" w:rsidRPr="00035647" w:rsidRDefault="009E7111" w:rsidP="00035647">
      <w:pPr>
        <w:pStyle w:val="EnglishHangEndNoCoptic"/>
      </w:pPr>
      <w:r w:rsidRPr="00AB1781">
        <w:tab/>
        <w:t xml:space="preserve">and </w:t>
      </w:r>
      <w:r w:rsidR="00E570CB">
        <w:t>Your</w:t>
      </w:r>
      <w:r w:rsidRPr="00AB1781">
        <w:t xml:space="preserve"> right hand holds me tight.</w:t>
      </w:r>
    </w:p>
    <w:p w:rsidR="009E7111" w:rsidRPr="00AB1781" w:rsidRDefault="009E7111" w:rsidP="00035647">
      <w:pPr>
        <w:pStyle w:val="EnglishHangNoCoptic"/>
      </w:pPr>
      <w:r w:rsidRPr="00AB1781">
        <w:t>10 But those who seek to destroy my soul</w:t>
      </w:r>
    </w:p>
    <w:p w:rsidR="009E7111" w:rsidRPr="00AB1781" w:rsidRDefault="009E7111" w:rsidP="00035647">
      <w:pPr>
        <w:pStyle w:val="EnglishHangEndNoCoptic"/>
      </w:pPr>
      <w:r w:rsidRPr="00AB1781">
        <w:tab/>
        <w:t>shall go into the underworld.</w:t>
      </w:r>
    </w:p>
    <w:p w:rsidR="009E7111" w:rsidRPr="00AB1781" w:rsidRDefault="009E7111" w:rsidP="00035647">
      <w:pPr>
        <w:pStyle w:val="EnglishHangNoCoptic"/>
      </w:pPr>
      <w:r w:rsidRPr="00AB1781">
        <w:t>11 They shall be delivered to the edge of the sword;</w:t>
      </w:r>
    </w:p>
    <w:p w:rsidR="009E7111" w:rsidRPr="00AB1781" w:rsidRDefault="009E7111" w:rsidP="00035647">
      <w:pPr>
        <w:pStyle w:val="EnglishHangEndNoCoptic"/>
      </w:pPr>
      <w:r w:rsidRPr="00AB1781">
        <w:lastRenderedPageBreak/>
        <w:tab/>
        <w:t>they shall be morsels for foxes.</w:t>
      </w:r>
    </w:p>
    <w:p w:rsidR="009E7111" w:rsidRPr="00AB1781" w:rsidRDefault="009E7111" w:rsidP="00035647">
      <w:pPr>
        <w:pStyle w:val="EnglishHangNoCoptic"/>
      </w:pPr>
      <w:r w:rsidRPr="00AB1781">
        <w:t>12 But the king shall rejoice in God;</w:t>
      </w:r>
    </w:p>
    <w:p w:rsidR="009E7111" w:rsidRPr="00AB1781" w:rsidRDefault="009E7111" w:rsidP="00035647">
      <w:pPr>
        <w:pStyle w:val="EnglishHangNoCoptic"/>
      </w:pPr>
      <w:r w:rsidRPr="00AB1781">
        <w:tab/>
        <w:t>all who swear by Him shall be praised,</w:t>
      </w:r>
    </w:p>
    <w:p w:rsidR="009E7111" w:rsidRPr="00035647" w:rsidRDefault="009E7111" w:rsidP="00035647">
      <w:pPr>
        <w:pStyle w:val="EnglishHangEndNoCoptic"/>
      </w:pPr>
      <w:r w:rsidRPr="00AB1781">
        <w:tab/>
        <w:t>for the mouth of those who tell lies shall be stopped.</w:t>
      </w:r>
    </w:p>
    <w:p w:rsidR="009E7111" w:rsidRPr="00035647" w:rsidRDefault="00035647" w:rsidP="00035647">
      <w:pPr>
        <w:pStyle w:val="Heading3"/>
      </w:pPr>
      <w:r>
        <w:t>Psalm</w:t>
      </w:r>
      <w:r w:rsidR="009E7111" w:rsidRPr="00AB1781">
        <w:t xml:space="preserve"> 63</w:t>
      </w:r>
      <w:r>
        <w:t xml:space="preserve">: O God, hear my cry when I pray to </w:t>
      </w:r>
      <w:r w:rsidR="001040C8">
        <w:t>You</w:t>
      </w:r>
    </w:p>
    <w:p w:rsidR="009E7111" w:rsidRPr="00AB1781" w:rsidRDefault="009E7111" w:rsidP="009E711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rsidR="009E7111" w:rsidRPr="00AB1781" w:rsidRDefault="009E7111" w:rsidP="0003564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rsidR="009E7111" w:rsidRPr="00AB1781" w:rsidRDefault="009E7111" w:rsidP="00035647">
      <w:pPr>
        <w:pStyle w:val="Rubric"/>
      </w:pPr>
      <w:r w:rsidRPr="00AB1781">
        <w:t>1 (A Psalm by David)</w:t>
      </w:r>
    </w:p>
    <w:p w:rsidR="009E7111" w:rsidRPr="00AB1781" w:rsidRDefault="009E7111" w:rsidP="00035647">
      <w:pPr>
        <w:pStyle w:val="EnglishHangNoCoptic"/>
      </w:pPr>
      <w:r w:rsidRPr="00AB1781">
        <w:t xml:space="preserve">2 O God, hear my cry when I pray to </w:t>
      </w:r>
      <w:r w:rsidR="001040C8">
        <w:t>You</w:t>
      </w:r>
      <w:r w:rsidRPr="00AB1781">
        <w:t>;</w:t>
      </w:r>
    </w:p>
    <w:p w:rsidR="009E7111" w:rsidRPr="00AB1781" w:rsidRDefault="009E7111" w:rsidP="00035647">
      <w:pPr>
        <w:pStyle w:val="EnglishHangEndNoCoptic"/>
      </w:pPr>
      <w:r w:rsidRPr="00AB1781">
        <w:tab/>
        <w:t>deliver my soul from fear of the enemy.</w:t>
      </w:r>
    </w:p>
    <w:p w:rsidR="009E7111" w:rsidRPr="00AB1781" w:rsidRDefault="009E7111" w:rsidP="00035647">
      <w:pPr>
        <w:pStyle w:val="EnglishHangNoCoptic"/>
      </w:pPr>
      <w:r w:rsidRPr="00AB1781">
        <w:t xml:space="preserve">3 </w:t>
      </w:r>
      <w:r w:rsidR="001040C8">
        <w:t>You</w:t>
      </w:r>
      <w:r w:rsidRPr="00AB1781">
        <w:t xml:space="preserve"> </w:t>
      </w:r>
      <w:r w:rsidR="00004BA4">
        <w:t>protect</w:t>
      </w:r>
      <w:r w:rsidRPr="00AB1781">
        <w:t xml:space="preserve"> me from the swarm of evildoers,</w:t>
      </w:r>
    </w:p>
    <w:p w:rsidR="009E7111" w:rsidRPr="00AB1781" w:rsidRDefault="009E7111" w:rsidP="00035647">
      <w:pPr>
        <w:pStyle w:val="EnglishHangEndNoCoptic"/>
      </w:pPr>
      <w:r w:rsidRPr="00AB1781">
        <w:tab/>
        <w:t>from the crowd of those whose work is iniquity,</w:t>
      </w:r>
    </w:p>
    <w:p w:rsidR="009E7111" w:rsidRPr="00AB1781" w:rsidRDefault="009E7111" w:rsidP="00035647">
      <w:pPr>
        <w:pStyle w:val="EnglishHangNoCoptic"/>
      </w:pPr>
      <w:r w:rsidRPr="00AB1781">
        <w:t>4 whose tongues are as sharp as swords,</w:t>
      </w:r>
    </w:p>
    <w:p w:rsidR="009E7111" w:rsidRPr="00AB1781" w:rsidRDefault="009E7111" w:rsidP="00035647">
      <w:pPr>
        <w:pStyle w:val="EnglishHangEndNoCoptic"/>
      </w:pPr>
      <w:r w:rsidRPr="00AB1781">
        <w:tab/>
        <w:t>who bend their bow to shoot a bitter word</w:t>
      </w:r>
    </w:p>
    <w:p w:rsidR="009E7111" w:rsidRPr="00AB1781" w:rsidRDefault="009E7111" w:rsidP="00035647">
      <w:pPr>
        <w:pStyle w:val="EnglishHangNoCoptic"/>
      </w:pPr>
      <w:r w:rsidRPr="00AB1781">
        <w:t>5 at an innocent man in secret.</w:t>
      </w:r>
    </w:p>
    <w:p w:rsidR="009E7111" w:rsidRPr="00AB1781" w:rsidRDefault="009E7111" w:rsidP="00035647">
      <w:pPr>
        <w:pStyle w:val="EnglishHangEndNoCoptic"/>
      </w:pPr>
      <w:r w:rsidRPr="00AB1781">
        <w:tab/>
        <w:t>Suddenly they shoot him down without a qualm.</w:t>
      </w:r>
    </w:p>
    <w:p w:rsidR="009E7111" w:rsidRPr="00AB1781" w:rsidRDefault="009E7111" w:rsidP="00035647">
      <w:pPr>
        <w:pStyle w:val="EnglishHangNoCoptic"/>
      </w:pPr>
      <w:r w:rsidRPr="00AB1781">
        <w:t>6 They encourage one another in an evil design;</w:t>
      </w:r>
    </w:p>
    <w:p w:rsidR="009E7111" w:rsidRPr="00AB1781" w:rsidRDefault="009E7111" w:rsidP="00035647">
      <w:pPr>
        <w:pStyle w:val="EnglishHangNoCoptic"/>
      </w:pPr>
      <w:r w:rsidRPr="00AB1781">
        <w:tab/>
        <w:t>they talk of hiding snares.</w:t>
      </w:r>
    </w:p>
    <w:p w:rsidR="009E7111" w:rsidRPr="00AB1781" w:rsidRDefault="009E7111" w:rsidP="00035647">
      <w:pPr>
        <w:pStyle w:val="EnglishHangEndNoCoptic"/>
      </w:pPr>
      <w:r w:rsidRPr="00AB1781">
        <w:tab/>
        <w:t>They say, ‘Who will see them?’</w:t>
      </w:r>
    </w:p>
    <w:p w:rsidR="009E7111" w:rsidRPr="00AB1781" w:rsidRDefault="009E7111" w:rsidP="00035647">
      <w:pPr>
        <w:pStyle w:val="EnglishHangNoCoptic"/>
      </w:pPr>
      <w:r w:rsidRPr="00AB1781">
        <w:t>7 They search out iniquity;</w:t>
      </w:r>
    </w:p>
    <w:p w:rsidR="009E7111" w:rsidRPr="00AB1781" w:rsidRDefault="009E7111" w:rsidP="00035647">
      <w:pPr>
        <w:pStyle w:val="EnglishHangNoCoptic"/>
      </w:pPr>
      <w:r w:rsidRPr="00AB1781">
        <w:tab/>
        <w:t>they fail in their search.</w:t>
      </w:r>
    </w:p>
    <w:p w:rsidR="009E7111" w:rsidRPr="00AB1781" w:rsidRDefault="009E7111" w:rsidP="00035647">
      <w:pPr>
        <w:pStyle w:val="EnglishHangEndNoCoptic"/>
      </w:pPr>
      <w:r w:rsidRPr="00AB1781">
        <w:tab/>
        <w:t>A man will come whose heart is deep,</w:t>
      </w:r>
    </w:p>
    <w:p w:rsidR="009E7111" w:rsidRPr="00AB1781" w:rsidRDefault="009E7111" w:rsidP="00035647">
      <w:pPr>
        <w:pStyle w:val="EnglishHangNoCoptic"/>
      </w:pPr>
      <w:r w:rsidRPr="00AB1781">
        <w:t>8 and God will be exalted.</w:t>
      </w:r>
    </w:p>
    <w:p w:rsidR="009E7111" w:rsidRPr="00AB1781" w:rsidRDefault="009E7111" w:rsidP="00035647">
      <w:pPr>
        <w:pStyle w:val="EnglishHangEndNoCoptic"/>
      </w:pPr>
      <w:r w:rsidRPr="00AB1781">
        <w:tab/>
        <w:t>Their blows are the dart of babes,</w:t>
      </w:r>
    </w:p>
    <w:p w:rsidR="009E7111" w:rsidRPr="00AB1781" w:rsidRDefault="009E7111" w:rsidP="00035647">
      <w:pPr>
        <w:pStyle w:val="EnglishHangNoCoptic"/>
      </w:pPr>
      <w:r w:rsidRPr="00AB1781">
        <w:t>9 and their tongues are feeble against him.</w:t>
      </w:r>
    </w:p>
    <w:p w:rsidR="009E7111" w:rsidRPr="00AB1781" w:rsidRDefault="009E7111" w:rsidP="00035647">
      <w:pPr>
        <w:pStyle w:val="EnglishHangEndNoCoptic"/>
      </w:pPr>
      <w:r w:rsidRPr="00AB1781">
        <w:tab/>
        <w:t>All who see them are troubled.</w:t>
      </w:r>
    </w:p>
    <w:p w:rsidR="009E7111" w:rsidRPr="00AB1781" w:rsidRDefault="009E7111" w:rsidP="00035647">
      <w:pPr>
        <w:pStyle w:val="EnglishHangNoCoptic"/>
      </w:pPr>
      <w:r w:rsidRPr="00AB1781">
        <w:t>10 Then every man is afraid,</w:t>
      </w:r>
    </w:p>
    <w:p w:rsidR="009E7111" w:rsidRPr="00AB1781" w:rsidRDefault="009E7111" w:rsidP="00035647">
      <w:pPr>
        <w:pStyle w:val="EnglishHangNoCoptic"/>
      </w:pPr>
      <w:r w:rsidRPr="00AB1781">
        <w:tab/>
        <w:t>and they declare the works of God</w:t>
      </w:r>
    </w:p>
    <w:p w:rsidR="009E7111" w:rsidRPr="00AB1781" w:rsidRDefault="009E7111" w:rsidP="00035647">
      <w:pPr>
        <w:pStyle w:val="EnglishHangEndNoCoptic"/>
      </w:pPr>
      <w:r w:rsidRPr="00AB1781">
        <w:tab/>
        <w:t>and understand His actions.</w:t>
      </w:r>
    </w:p>
    <w:p w:rsidR="009E7111" w:rsidRPr="00AB1781" w:rsidRDefault="009E7111" w:rsidP="00035647">
      <w:pPr>
        <w:pStyle w:val="EnglishHangNoCoptic"/>
      </w:pPr>
      <w:r w:rsidRPr="00AB1781">
        <w:t>11 The righteous man will rejoice in the Lord,</w:t>
      </w:r>
    </w:p>
    <w:p w:rsidR="009E7111" w:rsidRPr="00AB1781" w:rsidRDefault="009E7111" w:rsidP="00035647">
      <w:pPr>
        <w:pStyle w:val="EnglishHangNoCoptic"/>
      </w:pPr>
      <w:r w:rsidRPr="00AB1781">
        <w:tab/>
        <w:t>and will trust in Him;</w:t>
      </w:r>
    </w:p>
    <w:p w:rsidR="009E7111" w:rsidRDefault="009E7111" w:rsidP="009C1C97">
      <w:pPr>
        <w:pStyle w:val="EnglishHangEndNoCoptic"/>
      </w:pPr>
      <w:r w:rsidRPr="00AB1781">
        <w:lastRenderedPageBreak/>
        <w:tab/>
        <w:t>and all the upright in heart will be praised.</w:t>
      </w:r>
    </w:p>
    <w:p w:rsidR="00C879D4" w:rsidRPr="00C879D4" w:rsidRDefault="00C879D4" w:rsidP="00C879D4">
      <w:pPr>
        <w:pStyle w:val="Heading3"/>
      </w:pPr>
      <w:r>
        <w:t>Psalm</w:t>
      </w:r>
      <w:r w:rsidRPr="00AB1781">
        <w:t xml:space="preserve"> 64</w:t>
      </w:r>
      <w:r>
        <w:t xml:space="preserve">: Praise is due to </w:t>
      </w:r>
      <w:r w:rsidR="001040C8">
        <w:t>You</w:t>
      </w:r>
      <w:r>
        <w:t>, O God, in Zion</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rsidR="00C879D4" w:rsidRPr="00AB1781" w:rsidRDefault="00C879D4" w:rsidP="00C879D4">
      <w:pPr>
        <w:pStyle w:val="Rubric"/>
      </w:pPr>
      <w:r w:rsidRPr="00AB1781">
        <w:t>1 (A Psalm by David)</w:t>
      </w:r>
    </w:p>
    <w:p w:rsidR="00C879D4" w:rsidRPr="00AB1781" w:rsidRDefault="00C879D4" w:rsidP="00C879D4">
      <w:pPr>
        <w:pStyle w:val="EnglishHangNoCoptic"/>
      </w:pPr>
      <w:r w:rsidRPr="00AB1781">
        <w:t xml:space="preserve">2 Praise is due to </w:t>
      </w:r>
      <w:r w:rsidR="001040C8">
        <w:t>You</w:t>
      </w:r>
      <w:r w:rsidRPr="00AB1781">
        <w:t>, O God, in Zion;</w:t>
      </w:r>
    </w:p>
    <w:p w:rsidR="00C879D4" w:rsidRPr="00AB1781" w:rsidRDefault="00C879D4" w:rsidP="00C879D4">
      <w:pPr>
        <w:pStyle w:val="EnglishHangEndNoCoptic"/>
      </w:pPr>
      <w:r w:rsidRPr="00AB1781">
        <w:tab/>
        <w:t xml:space="preserve">and prayer shall be offered to </w:t>
      </w:r>
      <w:r w:rsidR="001040C8">
        <w:t>You</w:t>
      </w:r>
      <w:r w:rsidRPr="00AB1781">
        <w:t xml:space="preserve"> in Jerusalem.</w:t>
      </w:r>
    </w:p>
    <w:p w:rsidR="00C879D4" w:rsidRPr="00AB1781" w:rsidRDefault="00C879D4" w:rsidP="00C879D4">
      <w:pPr>
        <w:pStyle w:val="EnglishHangNoCoptic"/>
      </w:pPr>
      <w:r w:rsidRPr="00AB1781">
        <w:t>3 Hear my prayer;</w:t>
      </w:r>
    </w:p>
    <w:p w:rsidR="00C879D4" w:rsidRPr="00AB1781" w:rsidRDefault="00C879D4" w:rsidP="00C879D4">
      <w:pPr>
        <w:pStyle w:val="EnglishHangEndNoCoptic"/>
      </w:pPr>
      <w:r w:rsidRPr="00AB1781">
        <w:tab/>
        <w:t xml:space="preserve">to </w:t>
      </w:r>
      <w:r w:rsidR="001040C8">
        <w:t>You</w:t>
      </w:r>
      <w:r w:rsidRPr="00AB1781">
        <w:t xml:space="preserve"> all flesh will come.</w:t>
      </w:r>
    </w:p>
    <w:p w:rsidR="00C879D4" w:rsidRPr="00AB1781" w:rsidRDefault="00C879D4" w:rsidP="00C879D4">
      <w:pPr>
        <w:pStyle w:val="EnglishHangNoCoptic"/>
      </w:pPr>
      <w:r w:rsidRPr="00AB1781">
        <w:t>4 The words of sinners overwhelm us,</w:t>
      </w:r>
    </w:p>
    <w:p w:rsidR="00C879D4" w:rsidRPr="00AB1781" w:rsidRDefault="00C879D4" w:rsidP="00C879D4">
      <w:pPr>
        <w:pStyle w:val="EnglishHangEndNoCoptic"/>
      </w:pPr>
      <w:r w:rsidRPr="00AB1781">
        <w:tab/>
        <w:t xml:space="preserve">but </w:t>
      </w:r>
      <w:r w:rsidR="001040C8">
        <w:t>You</w:t>
      </w:r>
      <w:r w:rsidRPr="00AB1781">
        <w:t xml:space="preserve"> </w:t>
      </w:r>
      <w:r w:rsidR="00556387">
        <w:t>will</w:t>
      </w:r>
      <w:r w:rsidRPr="00AB1781">
        <w:t xml:space="preserve"> pardon our impieties.</w:t>
      </w:r>
    </w:p>
    <w:p w:rsidR="00C879D4" w:rsidRPr="00AB1781" w:rsidRDefault="00C879D4" w:rsidP="00C879D4">
      <w:pPr>
        <w:pStyle w:val="EnglishHangNoCoptic"/>
      </w:pPr>
      <w:r w:rsidRPr="00AB1781">
        <w:t xml:space="preserve">5 Blessed is he whom </w:t>
      </w:r>
      <w:r w:rsidR="001040C8">
        <w:t>You</w:t>
      </w:r>
      <w:r w:rsidRPr="00AB1781">
        <w:t xml:space="preserve"> </w:t>
      </w:r>
      <w:r w:rsidR="00556387">
        <w:t>have</w:t>
      </w:r>
      <w:r w:rsidRPr="00AB1781">
        <w:t xml:space="preserve"> chosen</w:t>
      </w:r>
    </w:p>
    <w:p w:rsidR="00C879D4" w:rsidRPr="00AB1781" w:rsidRDefault="00C879D4" w:rsidP="00C879D4">
      <w:pPr>
        <w:pStyle w:val="EnglishHangNoCoptic"/>
      </w:pPr>
      <w:r w:rsidRPr="00AB1781">
        <w:tab/>
        <w:t xml:space="preserve">and taken to </w:t>
      </w:r>
      <w:r w:rsidR="00556387">
        <w:t>Yourself</w:t>
      </w:r>
      <w:r w:rsidRPr="00AB1781">
        <w:t>;</w:t>
      </w:r>
    </w:p>
    <w:p w:rsidR="00C879D4" w:rsidRPr="00AB1781" w:rsidRDefault="00C879D4" w:rsidP="00C879D4">
      <w:pPr>
        <w:pStyle w:val="EnglishHangNoCoptic"/>
      </w:pPr>
      <w:r w:rsidRPr="00AB1781">
        <w:tab/>
        <w:t xml:space="preserve">he shall dwell in </w:t>
      </w:r>
      <w:r w:rsidR="00E570CB">
        <w:t>Your</w:t>
      </w:r>
      <w:r w:rsidRPr="00AB1781">
        <w:t xml:space="preserve"> courts.</w:t>
      </w:r>
    </w:p>
    <w:p w:rsidR="00C879D4" w:rsidRPr="00AB1781" w:rsidRDefault="00C879D4" w:rsidP="00C879D4">
      <w:pPr>
        <w:pStyle w:val="EnglishHangNoCoptic"/>
      </w:pPr>
      <w:r w:rsidRPr="00AB1781">
        <w:tab/>
        <w:t xml:space="preserve">We shall be filled with the blessings of </w:t>
      </w:r>
      <w:r w:rsidR="00E570CB">
        <w:t>Your</w:t>
      </w:r>
      <w:r w:rsidRPr="00AB1781">
        <w:t xml:space="preserve"> house;</w:t>
      </w:r>
    </w:p>
    <w:p w:rsidR="00C879D4" w:rsidRPr="00AB1781" w:rsidRDefault="00C879D4" w:rsidP="00C879D4">
      <w:pPr>
        <w:pStyle w:val="EnglishHangEndNoCoptic"/>
      </w:pPr>
      <w:r w:rsidRPr="00AB1781">
        <w:tab/>
        <w:t xml:space="preserve">holy is </w:t>
      </w:r>
      <w:r w:rsidR="00E570CB">
        <w:t>Your</w:t>
      </w:r>
      <w:r w:rsidRPr="00AB1781">
        <w:t xml:space="preserve"> temple, wonderful in holiness.</w:t>
      </w:r>
      <w:r w:rsidRPr="00AB1781">
        <w:rPr>
          <w:rStyle w:val="FootnoteReference"/>
        </w:rPr>
        <w:footnoteReference w:id="197"/>
      </w:r>
    </w:p>
    <w:p w:rsidR="00C879D4" w:rsidRPr="00AB1781" w:rsidRDefault="00C879D4" w:rsidP="00C879D4">
      <w:pPr>
        <w:pStyle w:val="EnglishHangNoCoptic"/>
      </w:pPr>
      <w:r w:rsidRPr="00AB1781">
        <w:t>6 Hear us, O God our Saviour,</w:t>
      </w:r>
    </w:p>
    <w:p w:rsidR="00C879D4" w:rsidRPr="00AB1781" w:rsidRDefault="00C879D4" w:rsidP="00C879D4">
      <w:pPr>
        <w:pStyle w:val="EnglishHangNoCoptic"/>
      </w:pPr>
      <w:r w:rsidRPr="00AB1781">
        <w:tab/>
        <w:t>the hope of all the ends of the earth,</w:t>
      </w:r>
    </w:p>
    <w:p w:rsidR="00C879D4" w:rsidRPr="00AB1781" w:rsidRDefault="00C879D4" w:rsidP="00C879D4">
      <w:pPr>
        <w:pStyle w:val="EnglishHangEndNoCoptic"/>
      </w:pPr>
      <w:r w:rsidRPr="00AB1781">
        <w:tab/>
        <w:t>and of those who are far away at sea;</w:t>
      </w:r>
    </w:p>
    <w:p w:rsidR="00C879D4" w:rsidRPr="00AB1781" w:rsidRDefault="00C879D4" w:rsidP="00C879D4">
      <w:pPr>
        <w:pStyle w:val="EnglishHangNoCoptic"/>
      </w:pPr>
      <w:r w:rsidRPr="00AB1781">
        <w:t xml:space="preserve">7 Who </w:t>
      </w:r>
      <w:r w:rsidR="00004BA4" w:rsidRPr="00AB1781">
        <w:t>upholds</w:t>
      </w:r>
      <w:r w:rsidRPr="00AB1781">
        <w:t xml:space="preserve"> the mountains in </w:t>
      </w:r>
      <w:r w:rsidR="00E570CB">
        <w:t>Your</w:t>
      </w:r>
      <w:r w:rsidRPr="00AB1781">
        <w:t xml:space="preserve"> strength,</w:t>
      </w:r>
    </w:p>
    <w:p w:rsidR="00C879D4" w:rsidRPr="00AB1781" w:rsidRDefault="00C879D4" w:rsidP="00C879D4">
      <w:pPr>
        <w:pStyle w:val="EnglishHangEndNoCoptic"/>
      </w:pPr>
      <w:r w:rsidRPr="00AB1781">
        <w:tab/>
        <w:t xml:space="preserve">Who </w:t>
      </w:r>
      <w:r w:rsidR="00004BA4" w:rsidRPr="00AB1781">
        <w:t>are</w:t>
      </w:r>
      <w:r w:rsidRPr="00AB1781">
        <w:t xml:space="preserve"> surrounded with power;</w:t>
      </w:r>
    </w:p>
    <w:p w:rsidR="00C879D4" w:rsidRPr="00AB1781" w:rsidRDefault="00C879D4" w:rsidP="00C879D4">
      <w:pPr>
        <w:pStyle w:val="EnglishHangNoCoptic"/>
      </w:pPr>
      <w:r w:rsidRPr="00AB1781">
        <w:t xml:space="preserve">8 Who </w:t>
      </w:r>
      <w:r w:rsidR="00004BA4">
        <w:t>stirs</w:t>
      </w:r>
      <w:r w:rsidRPr="00AB1781">
        <w:t xml:space="preserve"> the depths of the sea</w:t>
      </w:r>
    </w:p>
    <w:p w:rsidR="00C879D4" w:rsidRPr="00AB1781" w:rsidRDefault="00C879D4" w:rsidP="00C879D4">
      <w:pPr>
        <w:pStyle w:val="EnglishHangEndNoCoptic"/>
      </w:pPr>
      <w:r w:rsidRPr="00AB1781">
        <w:tab/>
        <w:t>and stillest its roaring waves.</w:t>
      </w:r>
      <w:r w:rsidRPr="00AB1781">
        <w:rPr>
          <w:rStyle w:val="FootnoteReference"/>
        </w:rPr>
        <w:footnoteReference w:id="198"/>
      </w:r>
    </w:p>
    <w:p w:rsidR="00C879D4" w:rsidRPr="00AB1781" w:rsidRDefault="00C879D4" w:rsidP="00C879D4">
      <w:pPr>
        <w:pStyle w:val="EnglishHangNoCoptic"/>
      </w:pPr>
      <w:r w:rsidRPr="00AB1781">
        <w:t>9 The nations are alarmed</w:t>
      </w:r>
    </w:p>
    <w:p w:rsidR="00C879D4" w:rsidRPr="00AB1781" w:rsidRDefault="00C879D4" w:rsidP="00C879D4">
      <w:pPr>
        <w:pStyle w:val="EnglishHangNoCoptic"/>
      </w:pPr>
      <w:r w:rsidRPr="00AB1781">
        <w:tab/>
        <w:t>and those who inhabit the remotest parts</w:t>
      </w:r>
    </w:p>
    <w:p w:rsidR="00C879D4" w:rsidRPr="00AB1781" w:rsidRDefault="00C879D4" w:rsidP="00C879D4">
      <w:pPr>
        <w:pStyle w:val="EnglishHangNoCoptic"/>
      </w:pPr>
      <w:r w:rsidRPr="00AB1781">
        <w:tab/>
        <w:t xml:space="preserve">are afraid at the signs of </w:t>
      </w:r>
      <w:r w:rsidR="00E570CB">
        <w:t>Your</w:t>
      </w:r>
      <w:r w:rsidRPr="00AB1781">
        <w:t xml:space="preserve"> presence.</w:t>
      </w:r>
    </w:p>
    <w:p w:rsidR="00C879D4" w:rsidRPr="00AB1781" w:rsidRDefault="00C879D4" w:rsidP="00C879D4">
      <w:pPr>
        <w:pStyle w:val="EnglishHangEndNoCoptic"/>
      </w:pPr>
      <w:r w:rsidRPr="00AB1781">
        <w:tab/>
      </w:r>
      <w:r w:rsidR="001040C8">
        <w:t>You</w:t>
      </w:r>
      <w:r w:rsidRPr="00AB1781">
        <w:t xml:space="preserve"> </w:t>
      </w:r>
      <w:r w:rsidR="00004BA4">
        <w:t>make</w:t>
      </w:r>
      <w:r w:rsidRPr="00AB1781">
        <w:t xml:space="preserve"> sunrise and sunset a joy and delight.</w:t>
      </w:r>
    </w:p>
    <w:p w:rsidR="00C879D4" w:rsidRPr="00AB1781" w:rsidRDefault="00C879D4" w:rsidP="00C879D4">
      <w:pPr>
        <w:pStyle w:val="EnglishHangNoCoptic"/>
      </w:pPr>
      <w:r w:rsidRPr="00AB1781">
        <w:t xml:space="preserve">10 </w:t>
      </w:r>
      <w:r w:rsidR="001040C8">
        <w:t>You</w:t>
      </w:r>
      <w:r w:rsidRPr="00AB1781">
        <w:t xml:space="preserve"> dost visit the earth and water it;</w:t>
      </w:r>
    </w:p>
    <w:p w:rsidR="00C879D4" w:rsidRPr="00AB1781" w:rsidRDefault="00C879D4" w:rsidP="00C879D4">
      <w:pPr>
        <w:pStyle w:val="EnglishHangNoCoptic"/>
      </w:pPr>
      <w:r w:rsidRPr="00AB1781">
        <w:tab/>
      </w:r>
      <w:r w:rsidR="001040C8">
        <w:t>You</w:t>
      </w:r>
      <w:r w:rsidRPr="00AB1781">
        <w:t xml:space="preserve"> </w:t>
      </w:r>
      <w:r w:rsidR="00004BA4">
        <w:t>give</w:t>
      </w:r>
      <w:r w:rsidRPr="00AB1781">
        <w:t xml:space="preserve"> ample means for enriching it.</w:t>
      </w:r>
    </w:p>
    <w:p w:rsidR="00C879D4" w:rsidRPr="00AB1781" w:rsidRDefault="00C879D4" w:rsidP="00C879D4">
      <w:pPr>
        <w:pStyle w:val="EnglishHangNoCoptic"/>
      </w:pPr>
      <w:r w:rsidRPr="00AB1781">
        <w:tab/>
        <w:t>The river of God is full of water,</w:t>
      </w:r>
    </w:p>
    <w:p w:rsidR="00C879D4" w:rsidRPr="00AB1781" w:rsidRDefault="00C879D4" w:rsidP="00C879D4">
      <w:pPr>
        <w:pStyle w:val="EnglishHangNoCoptic"/>
      </w:pPr>
      <w:r w:rsidRPr="00AB1781">
        <w:lastRenderedPageBreak/>
        <w:tab/>
      </w:r>
      <w:r w:rsidR="001040C8">
        <w:t>You</w:t>
      </w:r>
      <w:r w:rsidRPr="00AB1781">
        <w:t xml:space="preserve"> </w:t>
      </w:r>
      <w:r w:rsidR="00004BA4">
        <w:t>provide</w:t>
      </w:r>
      <w:r w:rsidRPr="00AB1781">
        <w:t xml:space="preserve"> the supply,</w:t>
      </w:r>
    </w:p>
    <w:p w:rsidR="00C879D4" w:rsidRPr="00AB1781" w:rsidRDefault="00C879D4" w:rsidP="00C879D4">
      <w:pPr>
        <w:pStyle w:val="EnglishHangEndNoCoptic"/>
      </w:pPr>
      <w:r w:rsidRPr="00AB1781">
        <w:tab/>
        <w:t xml:space="preserve">for such is </w:t>
      </w:r>
      <w:r w:rsidR="00E570CB">
        <w:t>Your</w:t>
      </w:r>
      <w:r w:rsidRPr="00AB1781">
        <w:t xml:space="preserve"> provision.</w:t>
      </w:r>
    </w:p>
    <w:p w:rsidR="00C879D4" w:rsidRPr="00AB1781" w:rsidRDefault="00C879D4" w:rsidP="00C879D4">
      <w:pPr>
        <w:pStyle w:val="EnglishHangNoCoptic"/>
      </w:pPr>
      <w:r w:rsidRPr="00AB1781">
        <w:t>11 Water the furrows, grant bumper crops;</w:t>
      </w:r>
    </w:p>
    <w:p w:rsidR="00C879D4" w:rsidRPr="00AB1781" w:rsidRDefault="00C879D4" w:rsidP="00C879D4">
      <w:pPr>
        <w:pStyle w:val="EnglishHangEndNoCoptic"/>
      </w:pPr>
      <w:r w:rsidRPr="00AB1781">
        <w:tab/>
        <w:t>they will spring up and rejoice in the showers.</w:t>
      </w:r>
    </w:p>
    <w:p w:rsidR="00C879D4" w:rsidRPr="00AB1781" w:rsidRDefault="00C879D4" w:rsidP="00C879D4">
      <w:pPr>
        <w:pStyle w:val="EnglishHangNoCoptic"/>
      </w:pPr>
      <w:r w:rsidRPr="00AB1781">
        <w:t xml:space="preserve">12 </w:t>
      </w:r>
      <w:r w:rsidR="001040C8">
        <w:t>You</w:t>
      </w:r>
      <w:r w:rsidRPr="00AB1781">
        <w:t xml:space="preserve"> </w:t>
      </w:r>
      <w:r w:rsidR="00556387">
        <w:t>will</w:t>
      </w:r>
      <w:r w:rsidRPr="00AB1781">
        <w:t xml:space="preserve"> bless the crown of the year with </w:t>
      </w:r>
      <w:r w:rsidR="00E570CB">
        <w:t>Your</w:t>
      </w:r>
      <w:r w:rsidRPr="00AB1781">
        <w:t xml:space="preserve"> goodness,</w:t>
      </w:r>
    </w:p>
    <w:p w:rsidR="00C879D4" w:rsidRPr="00C879D4" w:rsidRDefault="00C879D4" w:rsidP="00C879D4">
      <w:pPr>
        <w:pStyle w:val="EnglishHangEndNoCoptic"/>
      </w:pPr>
      <w:r w:rsidRPr="00AB1781">
        <w:tab/>
        <w:t>and the fields will be full of fat stock.</w:t>
      </w:r>
    </w:p>
    <w:p w:rsidR="00C879D4" w:rsidRPr="00AB1781" w:rsidRDefault="00C879D4" w:rsidP="00C879D4">
      <w:pPr>
        <w:pStyle w:val="EnglishHangNoCoptic"/>
      </w:pPr>
      <w:r w:rsidRPr="00AB1781">
        <w:t>13 The desert ranges will yield luxuriantly,</w:t>
      </w:r>
    </w:p>
    <w:p w:rsidR="00C879D4" w:rsidRPr="00AB1781" w:rsidRDefault="00C879D4" w:rsidP="00C879D4">
      <w:pPr>
        <w:pStyle w:val="EnglishHangEndNoCoptic"/>
      </w:pPr>
      <w:r w:rsidRPr="00AB1781">
        <w:tab/>
        <w:t>and the hills will wear girdles of joy.</w:t>
      </w:r>
    </w:p>
    <w:p w:rsidR="00C879D4" w:rsidRPr="00AB1781" w:rsidRDefault="00C879D4" w:rsidP="00C879D4">
      <w:pPr>
        <w:pStyle w:val="EnglishHangNoCoptic"/>
      </w:pPr>
      <w:r w:rsidRPr="00AB1781">
        <w:t>14 The rams of the flocks will grow thick coats,</w:t>
      </w:r>
    </w:p>
    <w:p w:rsidR="00C879D4" w:rsidRPr="00AB1781" w:rsidRDefault="00C879D4" w:rsidP="00C879D4">
      <w:pPr>
        <w:pStyle w:val="EnglishHangNoCoptic"/>
      </w:pPr>
      <w:r w:rsidRPr="00AB1781">
        <w:tab/>
        <w:t>and the valleys will stand deep in corn.</w:t>
      </w:r>
    </w:p>
    <w:p w:rsidR="00C879D4" w:rsidRPr="00C879D4" w:rsidRDefault="00C879D4" w:rsidP="00C879D4">
      <w:pPr>
        <w:pStyle w:val="EnglishHangEndNoCoptic"/>
      </w:pPr>
      <w:r w:rsidRPr="00AB1781">
        <w:tab/>
        <w:t>They will shout and sing.</w:t>
      </w:r>
    </w:p>
    <w:p w:rsidR="00C879D4" w:rsidRPr="00C879D4" w:rsidRDefault="00C879D4" w:rsidP="00C879D4">
      <w:pPr>
        <w:pStyle w:val="Heading3"/>
      </w:pPr>
      <w:r>
        <w:t>Psalm</w:t>
      </w:r>
      <w:r w:rsidRPr="00AB1781">
        <w:t xml:space="preserve"> 65</w:t>
      </w:r>
      <w:r>
        <w:t>: Shout the song of victory to God, all the earth</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You are My Witnesses</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rsidR="00C879D4" w:rsidRPr="00AB1781" w:rsidRDefault="00C879D4" w:rsidP="00C879D4">
      <w:pPr>
        <w:pStyle w:val="Rubric"/>
      </w:pPr>
      <w:r w:rsidRPr="00AB1781">
        <w:t>1 (A Song of a Psalm of Resurrection)</w:t>
      </w:r>
      <w:r w:rsidRPr="00AB1781">
        <w:rPr>
          <w:rStyle w:val="FootnoteReference"/>
        </w:rPr>
        <w:footnoteReference w:id="199"/>
      </w:r>
    </w:p>
    <w:p w:rsidR="00C879D4" w:rsidRPr="00AB1781" w:rsidRDefault="00C879D4" w:rsidP="00C879D4">
      <w:pPr>
        <w:pStyle w:val="EnglishHangEndNoCoptic"/>
      </w:pPr>
      <w:r w:rsidRPr="00AB1781">
        <w:t>Shout the song of victory to God, all the earth.</w:t>
      </w:r>
      <w:r w:rsidRPr="00AB1781">
        <w:rPr>
          <w:rStyle w:val="FootnoteReference"/>
        </w:rPr>
        <w:footnoteReference w:id="200"/>
      </w:r>
    </w:p>
    <w:p w:rsidR="00C879D4" w:rsidRPr="00AB1781" w:rsidRDefault="00C879D4" w:rsidP="00C879D4">
      <w:pPr>
        <w:pStyle w:val="EnglishHangEndNoCoptic"/>
      </w:pPr>
      <w:r w:rsidRPr="00AB1781">
        <w:t>2 Sing to His name; give glory to His praise.</w:t>
      </w:r>
    </w:p>
    <w:p w:rsidR="00C879D4" w:rsidRPr="00AB1781" w:rsidRDefault="00C879D4" w:rsidP="00C879D4">
      <w:pPr>
        <w:pStyle w:val="EnglishHangNoCoptic"/>
      </w:pPr>
      <w:r w:rsidRPr="00AB1781">
        <w:t xml:space="preserve">3 Say to God: ‘How tremendous are </w:t>
      </w:r>
      <w:r w:rsidR="00E570CB">
        <w:t>Your</w:t>
      </w:r>
      <w:r w:rsidRPr="00AB1781">
        <w:t xml:space="preserve"> works!’</w:t>
      </w:r>
    </w:p>
    <w:p w:rsidR="00C879D4" w:rsidRPr="00AB1781" w:rsidRDefault="00C879D4" w:rsidP="00C879D4">
      <w:pPr>
        <w:pStyle w:val="EnglishHangNoCoptic"/>
      </w:pPr>
      <w:r w:rsidRPr="00AB1781">
        <w:tab/>
        <w:t xml:space="preserve">At the greatness of </w:t>
      </w:r>
      <w:r w:rsidR="00E570CB">
        <w:t>Your</w:t>
      </w:r>
      <w:r w:rsidRPr="00AB1781">
        <w:t xml:space="preserve"> power</w:t>
      </w:r>
    </w:p>
    <w:p w:rsidR="00C879D4" w:rsidRPr="00AB1781" w:rsidRDefault="00C879D4" w:rsidP="00C879D4">
      <w:pPr>
        <w:pStyle w:val="EnglishHangEndNoCoptic"/>
      </w:pPr>
      <w:r w:rsidRPr="00AB1781">
        <w:tab/>
      </w:r>
      <w:r w:rsidR="00E570CB">
        <w:t>Your</w:t>
      </w:r>
      <w:r w:rsidRPr="00AB1781">
        <w:t xml:space="preserve"> enemies play false with </w:t>
      </w:r>
      <w:r w:rsidR="001040C8">
        <w:t>You</w:t>
      </w:r>
      <w:r w:rsidRPr="00AB1781">
        <w:t>.</w:t>
      </w:r>
      <w:r w:rsidRPr="00AB1781">
        <w:rPr>
          <w:rStyle w:val="FootnoteReference"/>
        </w:rPr>
        <w:footnoteReference w:id="201"/>
      </w:r>
    </w:p>
    <w:p w:rsidR="00C879D4" w:rsidRPr="00AB1781" w:rsidRDefault="00C879D4" w:rsidP="00C879D4">
      <w:pPr>
        <w:pStyle w:val="EnglishHangNoCoptic"/>
      </w:pPr>
      <w:r w:rsidRPr="00AB1781">
        <w:t>4 Let all the earth</w:t>
      </w:r>
      <w:r w:rsidRPr="00AB1781">
        <w:rPr>
          <w:rStyle w:val="FootnoteReference"/>
        </w:rPr>
        <w:footnoteReference w:id="202"/>
      </w:r>
      <w:r w:rsidRPr="00AB1781">
        <w:t xml:space="preserve"> worship </w:t>
      </w:r>
      <w:r w:rsidR="001040C8">
        <w:t>You</w:t>
      </w:r>
      <w:r w:rsidRPr="00AB1781">
        <w:t>,</w:t>
      </w:r>
    </w:p>
    <w:p w:rsidR="00C879D4" w:rsidRPr="00AB1781" w:rsidRDefault="00C879D4" w:rsidP="00C879D4">
      <w:pPr>
        <w:pStyle w:val="EnglishHangNoCoptic"/>
      </w:pPr>
      <w:r w:rsidRPr="00AB1781">
        <w:tab/>
        <w:t xml:space="preserve">and sing to </w:t>
      </w:r>
      <w:r w:rsidR="001040C8">
        <w:t>You</w:t>
      </w:r>
      <w:r w:rsidRPr="00AB1781">
        <w:t>;</w:t>
      </w:r>
    </w:p>
    <w:p w:rsidR="00C879D4" w:rsidRPr="00AB1781" w:rsidRDefault="00C879D4" w:rsidP="00C879D4">
      <w:pPr>
        <w:pStyle w:val="EnglishHangEndNoCoptic"/>
      </w:pPr>
      <w:r w:rsidRPr="00AB1781">
        <w:tab/>
        <w:t xml:space="preserve">let them sing to </w:t>
      </w:r>
      <w:r w:rsidR="00E570CB">
        <w:t>Your</w:t>
      </w:r>
      <w:r w:rsidRPr="00AB1781">
        <w:t xml:space="preserve"> Name, O Most High. </w:t>
      </w:r>
      <w:r w:rsidRPr="00AB1781">
        <w:rPr>
          <w:i/>
        </w:rPr>
        <w:t>(Pause)</w:t>
      </w:r>
    </w:p>
    <w:p w:rsidR="00C879D4" w:rsidRPr="00AB1781" w:rsidRDefault="00C879D4" w:rsidP="00C879D4">
      <w:pPr>
        <w:pStyle w:val="EnglishHangNoCoptic"/>
      </w:pPr>
      <w:r w:rsidRPr="00AB1781">
        <w:t>5 Come and see the works of God,</w:t>
      </w:r>
      <w:r w:rsidRPr="00AB1781">
        <w:rPr>
          <w:rStyle w:val="FootnoteReference"/>
        </w:rPr>
        <w:footnoteReference w:id="203"/>
      </w:r>
    </w:p>
    <w:p w:rsidR="00C879D4" w:rsidRPr="00AB1781" w:rsidRDefault="00C879D4" w:rsidP="00C879D4">
      <w:pPr>
        <w:pStyle w:val="EnglishHangNoCoptic"/>
      </w:pPr>
      <w:r w:rsidRPr="00AB1781">
        <w:lastRenderedPageBreak/>
        <w:tab/>
        <w:t>tremendous in His plans</w:t>
      </w:r>
      <w:r w:rsidRPr="00AB1781">
        <w:rPr>
          <w:rStyle w:val="FootnoteReference"/>
        </w:rPr>
        <w:footnoteReference w:id="204"/>
      </w:r>
    </w:p>
    <w:p w:rsidR="00C879D4" w:rsidRPr="00AB1781" w:rsidRDefault="00C879D4" w:rsidP="00C879D4">
      <w:pPr>
        <w:pStyle w:val="EnglishHangEndNoCoptic"/>
      </w:pPr>
      <w:r w:rsidRPr="00AB1781">
        <w:tab/>
        <w:t>for the sons of men,</w:t>
      </w:r>
    </w:p>
    <w:p w:rsidR="00C879D4" w:rsidRPr="00AB1781" w:rsidRDefault="00C879D4" w:rsidP="00C879D4">
      <w:pPr>
        <w:pStyle w:val="EnglishHangNoCoptic"/>
      </w:pPr>
      <w:r w:rsidRPr="00AB1781">
        <w:t>6 Who turns the sea into dry land;</w:t>
      </w:r>
    </w:p>
    <w:p w:rsidR="00C879D4" w:rsidRPr="00AB1781" w:rsidRDefault="00C879D4" w:rsidP="00C879D4">
      <w:pPr>
        <w:pStyle w:val="EnglishHangNoCoptic"/>
      </w:pPr>
      <w:r w:rsidRPr="00AB1781">
        <w:tab/>
        <w:t>they pass through the river on foot.</w:t>
      </w:r>
    </w:p>
    <w:p w:rsidR="00C879D4" w:rsidRPr="00AB1781" w:rsidRDefault="00C879D4" w:rsidP="00C879D4">
      <w:pPr>
        <w:pStyle w:val="EnglishHangEndNoCoptic"/>
      </w:pPr>
      <w:r w:rsidRPr="00AB1781">
        <w:tab/>
        <w:t>So let us rejoice in Him</w:t>
      </w:r>
    </w:p>
    <w:p w:rsidR="00C879D4" w:rsidRPr="00AB1781" w:rsidRDefault="00C879D4" w:rsidP="00C879D4">
      <w:pPr>
        <w:pStyle w:val="EnglishHangNoCoptic"/>
      </w:pPr>
      <w:r w:rsidRPr="00AB1781">
        <w:t>7 Who rules by His eternal power.</w:t>
      </w:r>
    </w:p>
    <w:p w:rsidR="00C879D4" w:rsidRPr="00AB1781" w:rsidRDefault="00C879D4" w:rsidP="00C879D4">
      <w:pPr>
        <w:pStyle w:val="EnglishHangNoCoptic"/>
      </w:pPr>
      <w:r w:rsidRPr="00AB1781">
        <w:tab/>
        <w:t>His eyes watch over the nations.</w:t>
      </w:r>
      <w:r w:rsidRPr="00AB1781">
        <w:rPr>
          <w:rStyle w:val="FootnoteReference"/>
        </w:rPr>
        <w:footnoteReference w:id="205"/>
      </w:r>
    </w:p>
    <w:p w:rsidR="00C879D4" w:rsidRPr="00AB1781" w:rsidRDefault="00C879D4" w:rsidP="00C879D4">
      <w:pPr>
        <w:pStyle w:val="EnglishHangNoCoptic"/>
      </w:pPr>
      <w:r w:rsidRPr="00AB1781">
        <w:tab/>
        <w:t>Let not those who grieve Him</w:t>
      </w:r>
    </w:p>
    <w:p w:rsidR="00C879D4" w:rsidRPr="00AB1781" w:rsidRDefault="00C879D4" w:rsidP="00C879D4">
      <w:pPr>
        <w:pStyle w:val="EnglishHangEndNoCoptic"/>
      </w:pPr>
      <w:r w:rsidRPr="00AB1781">
        <w:tab/>
        <w:t xml:space="preserve">be exalted in themselves. </w:t>
      </w:r>
      <w:r w:rsidRPr="00AB1781">
        <w:rPr>
          <w:i/>
        </w:rPr>
        <w:t>(Pause)</w:t>
      </w:r>
    </w:p>
    <w:p w:rsidR="00C879D4" w:rsidRPr="00AB1781" w:rsidRDefault="00C879D4" w:rsidP="00C879D4">
      <w:pPr>
        <w:pStyle w:val="EnglishHangNoCoptic"/>
      </w:pPr>
      <w:r w:rsidRPr="00AB1781">
        <w:t>8 Bless our God, you nations,</w:t>
      </w:r>
    </w:p>
    <w:p w:rsidR="00C879D4" w:rsidRPr="00C879D4" w:rsidRDefault="00C879D4" w:rsidP="00C879D4">
      <w:pPr>
        <w:pStyle w:val="EnglishHangEndNoCoptic"/>
      </w:pPr>
      <w:r w:rsidRPr="00AB1781">
        <w:tab/>
        <w:t>and let the sound of His praise be heard,</w:t>
      </w:r>
    </w:p>
    <w:p w:rsidR="00C879D4" w:rsidRPr="00AB1781" w:rsidRDefault="00C879D4" w:rsidP="00C879D4">
      <w:pPr>
        <w:pStyle w:val="EnglishHangNoCoptic"/>
      </w:pPr>
      <w:r w:rsidRPr="00AB1781">
        <w:t>9 Who has restored my soul to life</w:t>
      </w:r>
    </w:p>
    <w:p w:rsidR="00C879D4" w:rsidRPr="00AB1781" w:rsidRDefault="00C879D4" w:rsidP="00C879D4">
      <w:pPr>
        <w:pStyle w:val="EnglishHangEndNoCoptic"/>
      </w:pPr>
      <w:r w:rsidRPr="00AB1781">
        <w:tab/>
        <w:t>and has not allowed my feet to stumble.</w:t>
      </w:r>
    </w:p>
    <w:p w:rsidR="00C879D4" w:rsidRPr="00AB1781" w:rsidRDefault="00C879D4" w:rsidP="00C879D4">
      <w:pPr>
        <w:pStyle w:val="EnglishHangNoCoptic"/>
      </w:pPr>
      <w:r w:rsidRPr="00AB1781">
        <w:t xml:space="preserve">10 For thou, O God, </w:t>
      </w:r>
      <w:r w:rsidR="00556387">
        <w:t>have</w:t>
      </w:r>
      <w:r w:rsidRPr="00AB1781">
        <w:t xml:space="preserve"> proved us;</w:t>
      </w:r>
    </w:p>
    <w:p w:rsidR="00C879D4" w:rsidRPr="00AB1781" w:rsidRDefault="00C879D4" w:rsidP="00C879D4">
      <w:pPr>
        <w:pStyle w:val="EnglishHangEndNoCoptic"/>
      </w:pPr>
      <w:r w:rsidRPr="00AB1781">
        <w:tab/>
      </w:r>
      <w:r w:rsidR="001040C8">
        <w:t>You</w:t>
      </w:r>
      <w:r w:rsidRPr="00AB1781">
        <w:t xml:space="preserve"> </w:t>
      </w:r>
      <w:r w:rsidR="00556387">
        <w:t>have</w:t>
      </w:r>
      <w:r w:rsidRPr="00AB1781">
        <w:t xml:space="preserve"> tried us as silver is tried.</w:t>
      </w:r>
    </w:p>
    <w:p w:rsidR="00C879D4" w:rsidRPr="00AB1781" w:rsidRDefault="00C879D4" w:rsidP="00C879D4">
      <w:pPr>
        <w:pStyle w:val="EnglishHangNoCoptic"/>
      </w:pPr>
      <w:r w:rsidRPr="00AB1781">
        <w:t xml:space="preserve">11 </w:t>
      </w:r>
      <w:r w:rsidR="001040C8">
        <w:t>You</w:t>
      </w:r>
      <w:r w:rsidRPr="00AB1781">
        <w:t xml:space="preserve"> </w:t>
      </w:r>
      <w:r w:rsidR="001040C8">
        <w:t>did</w:t>
      </w:r>
      <w:r w:rsidRPr="00AB1781">
        <w:t xml:space="preserve"> bring us into the trap;</w:t>
      </w:r>
      <w:r w:rsidRPr="00AB1781">
        <w:rPr>
          <w:rStyle w:val="FootnoteReference"/>
        </w:rPr>
        <w:footnoteReference w:id="206"/>
      </w:r>
    </w:p>
    <w:p w:rsidR="00C879D4" w:rsidRPr="00AB1781" w:rsidRDefault="00C879D4" w:rsidP="00C879D4">
      <w:pPr>
        <w:pStyle w:val="EnglishHangEndNoCoptic"/>
      </w:pPr>
      <w:r w:rsidRPr="00AB1781">
        <w:tab/>
      </w:r>
      <w:r w:rsidR="001040C8">
        <w:t>You</w:t>
      </w:r>
      <w:r w:rsidRPr="00AB1781">
        <w:t xml:space="preserve"> </w:t>
      </w:r>
      <w:r w:rsidR="001040C8">
        <w:t>did</w:t>
      </w:r>
      <w:r w:rsidRPr="00AB1781">
        <w:t xml:space="preserve"> lay afflictions on our backs.</w:t>
      </w:r>
    </w:p>
    <w:p w:rsidR="00C879D4" w:rsidRPr="00AB1781" w:rsidRDefault="00C879D4" w:rsidP="00C879D4">
      <w:pPr>
        <w:pStyle w:val="EnglishHangNoCoptic"/>
      </w:pPr>
      <w:r w:rsidRPr="00AB1781">
        <w:t xml:space="preserve">12 </w:t>
      </w:r>
      <w:r w:rsidR="001040C8">
        <w:t>You</w:t>
      </w:r>
      <w:r w:rsidRPr="00AB1781">
        <w:t xml:space="preserve"> </w:t>
      </w:r>
      <w:r w:rsidR="001040C8">
        <w:t>did</w:t>
      </w:r>
      <w:r w:rsidRPr="00AB1781">
        <w:t xml:space="preserve"> set men over our heads;</w:t>
      </w:r>
    </w:p>
    <w:p w:rsidR="00C879D4" w:rsidRPr="00AB1781" w:rsidRDefault="00C879D4" w:rsidP="00C879D4">
      <w:pPr>
        <w:pStyle w:val="EnglishHangNoCoptic"/>
      </w:pPr>
      <w:r w:rsidRPr="00AB1781">
        <w:tab/>
        <w:t>we passed through fire and water,</w:t>
      </w:r>
    </w:p>
    <w:p w:rsidR="00C879D4" w:rsidRPr="00AB1781" w:rsidRDefault="00C879D4" w:rsidP="00C879D4">
      <w:pPr>
        <w:pStyle w:val="EnglishHangEndNoCoptic"/>
      </w:pPr>
      <w:r w:rsidRPr="00AB1781">
        <w:tab/>
        <w:t xml:space="preserve">but </w:t>
      </w:r>
      <w:r w:rsidR="001040C8">
        <w:t>You</w:t>
      </w:r>
      <w:r w:rsidRPr="00AB1781">
        <w:t xml:space="preserve"> </w:t>
      </w:r>
      <w:r w:rsidR="00556387">
        <w:t>have</w:t>
      </w:r>
      <w:r w:rsidRPr="00AB1781">
        <w:t xml:space="preserve"> brought us to revival.</w:t>
      </w:r>
    </w:p>
    <w:p w:rsidR="00C879D4" w:rsidRPr="00AB1781" w:rsidRDefault="00C879D4" w:rsidP="00C879D4">
      <w:pPr>
        <w:pStyle w:val="EnglishHangNoCoptic"/>
      </w:pPr>
      <w:r w:rsidRPr="00AB1781">
        <w:t xml:space="preserve">13 I will enter </w:t>
      </w:r>
      <w:r w:rsidR="00E570CB">
        <w:t>Your</w:t>
      </w:r>
      <w:r w:rsidRPr="00AB1781">
        <w:t xml:space="preserve"> house with whole burnt offerings;</w:t>
      </w:r>
    </w:p>
    <w:p w:rsidR="00C879D4" w:rsidRPr="00AB1781" w:rsidRDefault="00C879D4" w:rsidP="00C879D4">
      <w:pPr>
        <w:pStyle w:val="EnglishHangEndNoCoptic"/>
      </w:pPr>
      <w:r w:rsidRPr="00AB1781">
        <w:tab/>
        <w:t xml:space="preserve">I will pay </w:t>
      </w:r>
      <w:r w:rsidR="001040C8">
        <w:t>You</w:t>
      </w:r>
      <w:r w:rsidRPr="00AB1781">
        <w:t xml:space="preserve"> my vows,</w:t>
      </w:r>
    </w:p>
    <w:p w:rsidR="00C879D4" w:rsidRPr="00AB1781" w:rsidRDefault="00C879D4" w:rsidP="00C879D4">
      <w:pPr>
        <w:pStyle w:val="EnglishHangNoCoptic"/>
      </w:pPr>
      <w:r w:rsidRPr="00AB1781">
        <w:t>14 which my lips framed</w:t>
      </w:r>
    </w:p>
    <w:p w:rsidR="00C879D4" w:rsidRPr="00AB1781" w:rsidRDefault="00C879D4" w:rsidP="00C879D4">
      <w:pPr>
        <w:pStyle w:val="EnglishHangEndNoCoptic"/>
      </w:pPr>
      <w:r w:rsidRPr="00AB1781">
        <w:tab/>
        <w:t>and my mouth uttered in my affliction.</w:t>
      </w:r>
    </w:p>
    <w:p w:rsidR="00C879D4" w:rsidRPr="00AB1781" w:rsidRDefault="00C879D4" w:rsidP="00C879D4">
      <w:pPr>
        <w:pStyle w:val="EnglishHangNoCoptic"/>
      </w:pPr>
      <w:r w:rsidRPr="00AB1781">
        <w:t xml:space="preserve">15 I will offer </w:t>
      </w:r>
      <w:r w:rsidR="001040C8">
        <w:t>You</w:t>
      </w:r>
      <w:r w:rsidRPr="00AB1781">
        <w:t xml:space="preserve"> costly sacrifices,</w:t>
      </w:r>
    </w:p>
    <w:p w:rsidR="00C879D4" w:rsidRPr="00AB1781" w:rsidRDefault="00C879D4" w:rsidP="00C879D4">
      <w:pPr>
        <w:pStyle w:val="EnglishHangNoCoptic"/>
      </w:pPr>
      <w:r w:rsidRPr="00AB1781">
        <w:tab/>
        <w:t>with incense and rams;</w:t>
      </w:r>
    </w:p>
    <w:p w:rsidR="00C879D4" w:rsidRPr="00AB1781" w:rsidRDefault="00C879D4" w:rsidP="00C879D4">
      <w:pPr>
        <w:pStyle w:val="EnglishHangEndNoCoptic"/>
      </w:pPr>
      <w:r w:rsidRPr="00AB1781">
        <w:tab/>
        <w:t xml:space="preserve">I will offer </w:t>
      </w:r>
      <w:r w:rsidR="001040C8">
        <w:t>You</w:t>
      </w:r>
      <w:r w:rsidRPr="00AB1781">
        <w:t xml:space="preserve"> bullocks and goats. </w:t>
      </w:r>
      <w:r w:rsidRPr="00AB1781">
        <w:rPr>
          <w:i/>
        </w:rPr>
        <w:t>(Pause)</w:t>
      </w:r>
    </w:p>
    <w:p w:rsidR="00C879D4" w:rsidRPr="00AB1781" w:rsidRDefault="00C879D4" w:rsidP="00C879D4">
      <w:pPr>
        <w:pStyle w:val="EnglishHangNoCoptic"/>
      </w:pPr>
      <w:r w:rsidRPr="00AB1781">
        <w:lastRenderedPageBreak/>
        <w:t>16 Come and hear, all you who fear God,</w:t>
      </w:r>
    </w:p>
    <w:p w:rsidR="00C879D4" w:rsidRPr="00AB1781" w:rsidRDefault="00C879D4" w:rsidP="00C879D4">
      <w:pPr>
        <w:pStyle w:val="EnglishHangEndNoCoptic"/>
      </w:pPr>
      <w:r w:rsidRPr="00AB1781">
        <w:tab/>
        <w:t>and I will tell you what He has done for my soul.</w:t>
      </w:r>
    </w:p>
    <w:p w:rsidR="00C879D4" w:rsidRPr="00AB1781" w:rsidRDefault="00C879D4" w:rsidP="00C879D4">
      <w:pPr>
        <w:pStyle w:val="EnglishHangNoCoptic"/>
      </w:pPr>
      <w:r w:rsidRPr="00AB1781">
        <w:t>17 I cried to Him with my mouth,</w:t>
      </w:r>
    </w:p>
    <w:p w:rsidR="00C879D4" w:rsidRPr="00AB1781" w:rsidRDefault="00C879D4" w:rsidP="00C879D4">
      <w:pPr>
        <w:pStyle w:val="EnglishHangEndNoCoptic"/>
      </w:pPr>
      <w:r w:rsidRPr="00AB1781">
        <w:tab/>
        <w:t>and praised Him under my tongue.</w:t>
      </w:r>
      <w:r w:rsidRPr="00AB1781">
        <w:rPr>
          <w:rStyle w:val="FootnoteReference"/>
        </w:rPr>
        <w:footnoteReference w:id="207"/>
      </w:r>
    </w:p>
    <w:p w:rsidR="00C879D4" w:rsidRPr="00AB1781" w:rsidRDefault="00C879D4" w:rsidP="00C879D4">
      <w:pPr>
        <w:pStyle w:val="EnglishHangNoCoptic"/>
      </w:pPr>
      <w:r w:rsidRPr="00AB1781">
        <w:t>18 If I have contemplated sin in my heart,</w:t>
      </w:r>
    </w:p>
    <w:p w:rsidR="00C879D4" w:rsidRPr="00AB1781" w:rsidRDefault="00C879D4" w:rsidP="00C879D4">
      <w:pPr>
        <w:pStyle w:val="EnglishHangEndNoCoptic"/>
      </w:pPr>
      <w:r w:rsidRPr="00AB1781">
        <w:tab/>
        <w:t>may the Lord not answer me.</w:t>
      </w:r>
    </w:p>
    <w:p w:rsidR="00C879D4" w:rsidRPr="00AB1781" w:rsidRDefault="00C879D4" w:rsidP="00C879D4">
      <w:pPr>
        <w:pStyle w:val="EnglishHangNoCoptic"/>
      </w:pPr>
      <w:r w:rsidRPr="00AB1781">
        <w:t>19 But that is why God has answered me;</w:t>
      </w:r>
    </w:p>
    <w:p w:rsidR="00C879D4" w:rsidRPr="00AB1781" w:rsidRDefault="00C879D4" w:rsidP="00C879D4">
      <w:pPr>
        <w:pStyle w:val="EnglishHangEndNoCoptic"/>
      </w:pPr>
      <w:r w:rsidRPr="00AB1781">
        <w:tab/>
        <w:t>He attended to the cry of my prayer.</w:t>
      </w:r>
    </w:p>
    <w:p w:rsidR="00C879D4" w:rsidRPr="00AB1781" w:rsidRDefault="00C879D4" w:rsidP="00C879D4">
      <w:pPr>
        <w:pStyle w:val="EnglishHangNoCoptic"/>
      </w:pPr>
      <w:r w:rsidRPr="00AB1781">
        <w:t>20 Blessed be God</w:t>
      </w:r>
    </w:p>
    <w:p w:rsidR="00C879D4" w:rsidRPr="00AB1781" w:rsidRDefault="00C879D4" w:rsidP="00C879D4">
      <w:pPr>
        <w:pStyle w:val="EnglishHangNoCoptic"/>
      </w:pPr>
      <w:r w:rsidRPr="00AB1781">
        <w:tab/>
        <w:t>Who has not rejected my prayer</w:t>
      </w:r>
    </w:p>
    <w:p w:rsidR="00C879D4" w:rsidRPr="00C879D4" w:rsidRDefault="00C879D4" w:rsidP="00C879D4">
      <w:pPr>
        <w:pStyle w:val="EnglishHangEndNoCoptic"/>
      </w:pPr>
      <w:r w:rsidRPr="00AB1781">
        <w:tab/>
        <w:t>nor turned His mercy from me.</w:t>
      </w:r>
    </w:p>
    <w:p w:rsidR="00C879D4" w:rsidRPr="00C879D4" w:rsidRDefault="00C879D4" w:rsidP="00C879D4">
      <w:pPr>
        <w:pStyle w:val="Heading3"/>
      </w:pPr>
      <w:bookmarkStart w:id="861" w:name="_Ref412026041"/>
      <w:r>
        <w:t>Psalm</w:t>
      </w:r>
      <w:r w:rsidRPr="00AB1781">
        <w:t xml:space="preserve"> 66</w:t>
      </w:r>
      <w:r>
        <w:t>: My God have compassion on us and bless us</w:t>
      </w:r>
      <w:bookmarkEnd w:id="861"/>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Smile of Grace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Expansion of God’s Kingdom</w:t>
      </w:r>
    </w:p>
    <w:p w:rsidR="00C879D4" w:rsidRPr="00AB1781" w:rsidRDefault="00C879D4" w:rsidP="00C879D4">
      <w:pPr>
        <w:pStyle w:val="Rubric"/>
      </w:pPr>
      <w:r w:rsidRPr="00AB1781">
        <w:t>1 (With songs. A Psalm of a Song</w:t>
      </w:r>
      <w:r>
        <w:t>)</w:t>
      </w:r>
    </w:p>
    <w:p w:rsidR="00C879D4" w:rsidRPr="00AB1781" w:rsidRDefault="00C879D4" w:rsidP="00C879D4">
      <w:pPr>
        <w:pStyle w:val="EnglishHangNoCoptic"/>
      </w:pPr>
      <w:r w:rsidRPr="00AB1781">
        <w:t>2 May God have compassion on us and bless us;</w:t>
      </w:r>
    </w:p>
    <w:p w:rsidR="00C879D4" w:rsidRPr="00AB1781" w:rsidRDefault="00C879D4" w:rsidP="00C879D4">
      <w:pPr>
        <w:pStyle w:val="EnglishHangNoCoptic"/>
      </w:pPr>
      <w:r w:rsidRPr="00AB1781">
        <w:tab/>
        <w:t>and may He manifest His presence to us,</w:t>
      </w:r>
      <w:r w:rsidRPr="00AB1781">
        <w:rPr>
          <w:rStyle w:val="FootnoteReference"/>
        </w:rPr>
        <w:footnoteReference w:id="208"/>
      </w:r>
    </w:p>
    <w:p w:rsidR="00C879D4" w:rsidRPr="00C879D4" w:rsidRDefault="00C879D4" w:rsidP="00C879D4">
      <w:pPr>
        <w:pStyle w:val="EnglishHangEndNoCoptic"/>
      </w:pPr>
      <w:r w:rsidRPr="00AB1781">
        <w:tab/>
        <w:t>and have mercy on us.</w:t>
      </w:r>
    </w:p>
    <w:p w:rsidR="00C879D4" w:rsidRPr="00AB1781" w:rsidRDefault="00C879D4" w:rsidP="00C879D4">
      <w:pPr>
        <w:pStyle w:val="EnglishHangNoCoptic"/>
      </w:pPr>
      <w:r w:rsidRPr="00AB1781">
        <w:t xml:space="preserve">3 That </w:t>
      </w:r>
      <w:r w:rsidR="00E570CB">
        <w:t>Your</w:t>
      </w:r>
      <w:r w:rsidRPr="00AB1781">
        <w:t xml:space="preserve"> way may be known on earth,</w:t>
      </w:r>
    </w:p>
    <w:p w:rsidR="00C879D4" w:rsidRPr="00AB1781" w:rsidRDefault="00C879D4" w:rsidP="00C879D4">
      <w:pPr>
        <w:pStyle w:val="EnglishHangEndNoCoptic"/>
      </w:pPr>
      <w:r w:rsidRPr="00AB1781">
        <w:tab/>
      </w:r>
      <w:r w:rsidR="00E570CB">
        <w:t>Your</w:t>
      </w:r>
      <w:r w:rsidRPr="00AB1781">
        <w:t xml:space="preserve"> salvation among all nations.</w:t>
      </w:r>
    </w:p>
    <w:p w:rsidR="00C879D4" w:rsidRPr="00AB1781" w:rsidRDefault="00C879D4" w:rsidP="00C879D4">
      <w:pPr>
        <w:pStyle w:val="EnglishHangNoCoptic"/>
      </w:pPr>
      <w:r w:rsidRPr="00AB1781">
        <w:t xml:space="preserve">4 Let the peoples give thanks to </w:t>
      </w:r>
      <w:r w:rsidR="001040C8">
        <w:t>You</w:t>
      </w:r>
      <w:r w:rsidRPr="00AB1781">
        <w:t>, O God;</w:t>
      </w:r>
    </w:p>
    <w:p w:rsidR="00C879D4" w:rsidRPr="00AB1781" w:rsidRDefault="00C879D4" w:rsidP="00C879D4">
      <w:pPr>
        <w:pStyle w:val="EnglishHangEndNoCoptic"/>
      </w:pPr>
      <w:r w:rsidRPr="00AB1781">
        <w:tab/>
        <w:t xml:space="preserve">let all the peoples give thanks to </w:t>
      </w:r>
      <w:r w:rsidR="001040C8">
        <w:t>You</w:t>
      </w:r>
      <w:r w:rsidRPr="00AB1781">
        <w:t>.</w:t>
      </w:r>
    </w:p>
    <w:p w:rsidR="00C879D4" w:rsidRPr="00AB1781" w:rsidRDefault="00C879D4" w:rsidP="00C879D4">
      <w:pPr>
        <w:pStyle w:val="EnglishHangNoCoptic"/>
      </w:pPr>
      <w:r w:rsidRPr="00AB1781">
        <w:t>5 Let the nations be glad and rejoice;</w:t>
      </w:r>
    </w:p>
    <w:p w:rsidR="00C879D4" w:rsidRPr="00AB1781" w:rsidRDefault="00C879D4" w:rsidP="00C879D4">
      <w:pPr>
        <w:pStyle w:val="EnglishHangNoCoptic"/>
      </w:pPr>
      <w:r w:rsidRPr="00AB1781">
        <w:tab/>
        <w:t xml:space="preserve">for </w:t>
      </w:r>
      <w:r w:rsidR="001040C8">
        <w:t>You</w:t>
      </w:r>
      <w:r w:rsidRPr="00AB1781">
        <w:t xml:space="preserve"> </w:t>
      </w:r>
      <w:r w:rsidR="00004BA4" w:rsidRPr="00AB1781">
        <w:t>will</w:t>
      </w:r>
      <w:r w:rsidRPr="00AB1781">
        <w:t xml:space="preserve"> judge the peoples justly,</w:t>
      </w:r>
    </w:p>
    <w:p w:rsidR="00C879D4" w:rsidRPr="00AB1781" w:rsidRDefault="00C879D4" w:rsidP="00C879D4">
      <w:pPr>
        <w:pStyle w:val="EnglishHangEndNoCoptic"/>
      </w:pPr>
      <w:r w:rsidRPr="00AB1781">
        <w:tab/>
        <w:t xml:space="preserve">and guide the nations on earth. </w:t>
      </w:r>
      <w:r w:rsidRPr="00AB1781">
        <w:rPr>
          <w:i/>
        </w:rPr>
        <w:t>(Pause)</w:t>
      </w:r>
    </w:p>
    <w:p w:rsidR="00C879D4" w:rsidRPr="00AB1781" w:rsidRDefault="00C879D4" w:rsidP="00C879D4">
      <w:pPr>
        <w:pStyle w:val="EnglishHangNoCoptic"/>
      </w:pPr>
      <w:r w:rsidRPr="00AB1781">
        <w:t xml:space="preserve">6 Let the peoples give thanks to </w:t>
      </w:r>
      <w:r w:rsidR="001040C8">
        <w:t>You</w:t>
      </w:r>
      <w:r w:rsidRPr="00AB1781">
        <w:t>, O God;</w:t>
      </w:r>
    </w:p>
    <w:p w:rsidR="00C879D4" w:rsidRPr="00AB1781" w:rsidRDefault="00C879D4" w:rsidP="00C879D4">
      <w:pPr>
        <w:pStyle w:val="EnglishHangEndNoCoptic"/>
      </w:pPr>
      <w:r w:rsidRPr="00AB1781">
        <w:tab/>
        <w:t>let all the peoples give thanks to thee.</w:t>
      </w:r>
    </w:p>
    <w:p w:rsidR="00C879D4" w:rsidRPr="00AB1781" w:rsidRDefault="00C879D4" w:rsidP="00C879D4">
      <w:pPr>
        <w:pStyle w:val="EnglishHangNoCoptic"/>
      </w:pPr>
      <w:r w:rsidRPr="00AB1781">
        <w:lastRenderedPageBreak/>
        <w:t>7 The earth has yielded her fruit;</w:t>
      </w:r>
      <w:r w:rsidRPr="00AB1781">
        <w:rPr>
          <w:rStyle w:val="FootnoteReference"/>
        </w:rPr>
        <w:footnoteReference w:id="209"/>
      </w:r>
    </w:p>
    <w:p w:rsidR="00C879D4" w:rsidRPr="00AB1781" w:rsidRDefault="00C879D4" w:rsidP="00C879D4">
      <w:pPr>
        <w:pStyle w:val="EnglishHangEndNoCoptic"/>
      </w:pPr>
      <w:r w:rsidRPr="00AB1781">
        <w:tab/>
        <w:t>may God, our own God, bless us.</w:t>
      </w:r>
    </w:p>
    <w:p w:rsidR="00C879D4" w:rsidRPr="00AB1781" w:rsidRDefault="00C879D4" w:rsidP="00C879D4">
      <w:pPr>
        <w:pStyle w:val="EnglishHangNoCoptic"/>
      </w:pPr>
      <w:r w:rsidRPr="00AB1781">
        <w:t>8 May God bless us,</w:t>
      </w:r>
    </w:p>
    <w:p w:rsidR="00C879D4" w:rsidRPr="00C879D4" w:rsidRDefault="00C879D4" w:rsidP="00C879D4">
      <w:pPr>
        <w:pStyle w:val="EnglishHangEndNoCoptic"/>
      </w:pPr>
      <w:r w:rsidRPr="00AB1781">
        <w:tab/>
        <w:t>and may all the ends of the earth fear Him.</w:t>
      </w:r>
    </w:p>
    <w:p w:rsidR="00C879D4" w:rsidRPr="00C879D4" w:rsidRDefault="00C879D4" w:rsidP="00C879D4">
      <w:pPr>
        <w:pStyle w:val="Heading3"/>
      </w:pPr>
      <w:r>
        <w:t>Psalm</w:t>
      </w:r>
      <w:r w:rsidRPr="00AB1781">
        <w:t xml:space="preserve"> 67</w:t>
      </w:r>
      <w:r>
        <w:t>: Let God arise, and let His enemies be scattered</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March of God’s People</w:t>
      </w:r>
    </w:p>
    <w:p w:rsidR="00C879D4" w:rsidRPr="00AB1781" w:rsidRDefault="00C879D4" w:rsidP="00C879D4">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scatters All who Delight in War</w:t>
      </w:r>
    </w:p>
    <w:p w:rsidR="00C879D4" w:rsidRPr="00AB1781" w:rsidRDefault="00C879D4" w:rsidP="00C879D4">
      <w:pPr>
        <w:pStyle w:val="Rubric"/>
      </w:pPr>
      <w:r w:rsidRPr="00AB1781">
        <w:t>1 (A Psalm of a Song by David)</w:t>
      </w:r>
    </w:p>
    <w:p w:rsidR="00C879D4" w:rsidRPr="00AB1781" w:rsidRDefault="00C879D4" w:rsidP="00C879D4">
      <w:pPr>
        <w:pStyle w:val="EnglishHangNoCoptic"/>
      </w:pPr>
      <w:r w:rsidRPr="00AB1781">
        <w:t>2 Let God arise, and let His enemies be scattered;</w:t>
      </w:r>
    </w:p>
    <w:p w:rsidR="00C879D4" w:rsidRPr="00AB1781" w:rsidRDefault="00C879D4" w:rsidP="00C879D4">
      <w:pPr>
        <w:pStyle w:val="EnglishHangEndNoCoptic"/>
      </w:pPr>
      <w:r w:rsidRPr="00AB1781">
        <w:tab/>
        <w:t>and let those who hate Him fly from his face.</w:t>
      </w:r>
      <w:r w:rsidRPr="00AB1781">
        <w:rPr>
          <w:rStyle w:val="FootnoteReference"/>
        </w:rPr>
        <w:footnoteReference w:id="210"/>
      </w:r>
    </w:p>
    <w:p w:rsidR="00C879D4" w:rsidRPr="00AB1781" w:rsidRDefault="00C879D4" w:rsidP="00C879D4">
      <w:pPr>
        <w:pStyle w:val="EnglishHangNoCoptic"/>
      </w:pPr>
      <w:r w:rsidRPr="00AB1781">
        <w:t>3 As smoke vanishes, let them vanish;</w:t>
      </w:r>
    </w:p>
    <w:p w:rsidR="00C879D4" w:rsidRPr="00AB1781" w:rsidRDefault="00C879D4" w:rsidP="00C879D4">
      <w:pPr>
        <w:pStyle w:val="EnglishHangNoCoptic"/>
      </w:pPr>
      <w:r w:rsidRPr="00AB1781">
        <w:tab/>
        <w:t>as wax melts at the presence of fire;</w:t>
      </w:r>
    </w:p>
    <w:p w:rsidR="00C879D4" w:rsidRPr="00AB1781" w:rsidRDefault="00C879D4" w:rsidP="00C879D4">
      <w:pPr>
        <w:pStyle w:val="EnglishHangEndNoCoptic"/>
      </w:pPr>
      <w:r w:rsidRPr="00AB1781">
        <w:tab/>
        <w:t>so let the sinners perish at the presence of God.</w:t>
      </w:r>
    </w:p>
    <w:p w:rsidR="00C879D4" w:rsidRPr="00AB1781" w:rsidRDefault="00C879D4" w:rsidP="00C879D4">
      <w:pPr>
        <w:pStyle w:val="EnglishHangNoCoptic"/>
      </w:pPr>
      <w:r w:rsidRPr="00AB1781">
        <w:t>4 But let the righteous be glad</w:t>
      </w:r>
    </w:p>
    <w:p w:rsidR="00C879D4" w:rsidRPr="00AB1781" w:rsidRDefault="00C879D4" w:rsidP="00C879D4">
      <w:pPr>
        <w:pStyle w:val="EnglishHangNoCoptic"/>
      </w:pPr>
      <w:r w:rsidRPr="00AB1781">
        <w:tab/>
        <w:t>and rejoice in the presence of God;</w:t>
      </w:r>
    </w:p>
    <w:p w:rsidR="00C879D4" w:rsidRPr="00AB1781" w:rsidRDefault="00C879D4" w:rsidP="00C879D4">
      <w:pPr>
        <w:pStyle w:val="EnglishHangEndNoCoptic"/>
      </w:pPr>
      <w:r w:rsidRPr="00AB1781">
        <w:tab/>
        <w:t>let them exult with delight and gladness.</w:t>
      </w:r>
    </w:p>
    <w:p w:rsidR="00C879D4" w:rsidRPr="00AB1781" w:rsidRDefault="00C879D4" w:rsidP="00C879D4">
      <w:pPr>
        <w:pStyle w:val="EnglishHangNoCoptic"/>
      </w:pPr>
      <w:r w:rsidRPr="00AB1781">
        <w:t>5 Sing to God, sing praises to His Name;</w:t>
      </w:r>
    </w:p>
    <w:p w:rsidR="00C879D4" w:rsidRPr="00AB1781" w:rsidRDefault="00C879D4" w:rsidP="00C879D4">
      <w:pPr>
        <w:pStyle w:val="EnglishHangNoCoptic"/>
      </w:pPr>
      <w:r w:rsidRPr="00AB1781">
        <w:tab/>
        <w:t>make a way for Him who rides upon the sunsets;</w:t>
      </w:r>
      <w:r w:rsidRPr="00AB1781">
        <w:rPr>
          <w:rStyle w:val="FootnoteReference"/>
        </w:rPr>
        <w:footnoteReference w:id="211"/>
      </w:r>
    </w:p>
    <w:p w:rsidR="00C879D4" w:rsidRPr="00AB1781" w:rsidRDefault="00C879D4" w:rsidP="00C879D4">
      <w:pPr>
        <w:pStyle w:val="EnglishHangEndNoCoptic"/>
      </w:pPr>
      <w:r w:rsidRPr="00AB1781">
        <w:tab/>
        <w:t>the Lord is His name, and rejoice before Him.</w:t>
      </w:r>
    </w:p>
    <w:p w:rsidR="00C879D4" w:rsidRPr="00AB1781" w:rsidRDefault="00C879D4" w:rsidP="00C879D4">
      <w:pPr>
        <w:pStyle w:val="EnglishHangNoCoptic"/>
      </w:pPr>
      <w:r w:rsidRPr="00AB1781">
        <w:t>6 They will be alarmed at the presence of Him</w:t>
      </w:r>
    </w:p>
    <w:p w:rsidR="00C879D4" w:rsidRPr="00AB1781" w:rsidRDefault="00C879D4" w:rsidP="00C879D4">
      <w:pPr>
        <w:pStyle w:val="EnglishHangNoCoptic"/>
      </w:pPr>
      <w:r w:rsidRPr="00AB1781">
        <w:tab/>
        <w:t>Who is the father of orphans</w:t>
      </w:r>
    </w:p>
    <w:p w:rsidR="00C879D4" w:rsidRPr="00AB1781" w:rsidRDefault="00C879D4" w:rsidP="00C879D4">
      <w:pPr>
        <w:pStyle w:val="EnglishHangNoCoptic"/>
      </w:pPr>
      <w:r w:rsidRPr="00AB1781">
        <w:tab/>
        <w:t>and the judge of widows.</w:t>
      </w:r>
    </w:p>
    <w:p w:rsidR="00C879D4" w:rsidRPr="00C879D4" w:rsidRDefault="00C879D4" w:rsidP="00C879D4">
      <w:pPr>
        <w:pStyle w:val="EnglishHangEndNoCoptic"/>
      </w:pPr>
      <w:r w:rsidRPr="00AB1781">
        <w:tab/>
        <w:t>God is in His sanctuary.</w:t>
      </w:r>
    </w:p>
    <w:p w:rsidR="00C879D4" w:rsidRPr="00AB1781" w:rsidRDefault="00C879D4" w:rsidP="00C879D4">
      <w:pPr>
        <w:pStyle w:val="EnglishHangNoCoptic"/>
      </w:pPr>
      <w:r w:rsidRPr="00AB1781">
        <w:t>7 God settles the solitary in His house,</w:t>
      </w:r>
    </w:p>
    <w:p w:rsidR="00C879D4" w:rsidRPr="00AB1781" w:rsidRDefault="00C879D4" w:rsidP="00C879D4">
      <w:pPr>
        <w:pStyle w:val="EnglishHangNoCoptic"/>
      </w:pPr>
      <w:r w:rsidRPr="00AB1781">
        <w:tab/>
        <w:t>and releases prisoners with power;</w:t>
      </w:r>
    </w:p>
    <w:p w:rsidR="00C879D4" w:rsidRPr="00AB1781" w:rsidRDefault="00C879D4" w:rsidP="00C879D4">
      <w:pPr>
        <w:pStyle w:val="EnglishHangEndNoCoptic"/>
      </w:pPr>
      <w:r w:rsidRPr="00AB1781">
        <w:tab/>
        <w:t>likewise the rebellious who dwell in tombs.</w:t>
      </w:r>
    </w:p>
    <w:p w:rsidR="00C879D4" w:rsidRPr="00AB1781" w:rsidRDefault="00C879D4" w:rsidP="00C879D4">
      <w:pPr>
        <w:pStyle w:val="EnglishHangNoCoptic"/>
      </w:pPr>
      <w:r w:rsidRPr="00AB1781">
        <w:t xml:space="preserve">8 O God, at </w:t>
      </w:r>
      <w:r w:rsidR="00E570CB">
        <w:t>Your</w:t>
      </w:r>
      <w:r w:rsidRPr="00AB1781">
        <w:t xml:space="preserve"> marching out at the head of </w:t>
      </w:r>
      <w:r w:rsidR="00E570CB">
        <w:t>Your</w:t>
      </w:r>
      <w:r w:rsidRPr="00AB1781">
        <w:t xml:space="preserve"> people,</w:t>
      </w:r>
    </w:p>
    <w:p w:rsidR="00C879D4" w:rsidRPr="00AB1781" w:rsidRDefault="00C879D4" w:rsidP="00C879D4">
      <w:pPr>
        <w:pStyle w:val="EnglishHangEndNoCoptic"/>
      </w:pPr>
      <w:r w:rsidRPr="00AB1781">
        <w:tab/>
        <w:t xml:space="preserve">at </w:t>
      </w:r>
      <w:r w:rsidR="00E570CB">
        <w:t>Your</w:t>
      </w:r>
      <w:r w:rsidRPr="00AB1781">
        <w:t xml:space="preserve"> crossing through the wilderness, </w:t>
      </w:r>
      <w:r w:rsidRPr="00AB1781">
        <w:rPr>
          <w:i/>
        </w:rPr>
        <w:t>(Pause)</w:t>
      </w:r>
    </w:p>
    <w:p w:rsidR="00C879D4" w:rsidRPr="00AB1781" w:rsidRDefault="00C879D4" w:rsidP="00C879D4">
      <w:pPr>
        <w:pStyle w:val="EnglishHangNoCoptic"/>
      </w:pPr>
      <w:r w:rsidRPr="00AB1781">
        <w:lastRenderedPageBreak/>
        <w:t>9 the earth shook and the heavens dripped</w:t>
      </w:r>
    </w:p>
    <w:p w:rsidR="00C879D4" w:rsidRPr="00AB1781" w:rsidRDefault="00C879D4" w:rsidP="00C879D4">
      <w:pPr>
        <w:pStyle w:val="EnglishHangNoCoptic"/>
      </w:pPr>
      <w:r w:rsidRPr="00AB1781">
        <w:tab/>
        <w:t>at the presence of the God of Sinai,</w:t>
      </w:r>
    </w:p>
    <w:p w:rsidR="00C879D4" w:rsidRPr="00AB1781" w:rsidRDefault="00C879D4" w:rsidP="00C879D4">
      <w:pPr>
        <w:pStyle w:val="EnglishHangEndNoCoptic"/>
      </w:pPr>
      <w:r w:rsidRPr="00AB1781">
        <w:tab/>
        <w:t>at the presence of the God of Israel.</w:t>
      </w:r>
    </w:p>
    <w:p w:rsidR="00C879D4" w:rsidRPr="00AB1781" w:rsidRDefault="00C879D4" w:rsidP="00C879D4">
      <w:pPr>
        <w:pStyle w:val="EnglishHangNoCoptic"/>
      </w:pPr>
      <w:r w:rsidRPr="00AB1781">
        <w:t xml:space="preserve">10 </w:t>
      </w:r>
      <w:r w:rsidR="001040C8">
        <w:t>You</w:t>
      </w:r>
      <w:r w:rsidRPr="00AB1781">
        <w:t xml:space="preserve"> </w:t>
      </w:r>
      <w:r w:rsidR="001040C8">
        <w:t>did</w:t>
      </w:r>
      <w:r w:rsidRPr="00AB1781">
        <w:t xml:space="preserve"> grant a gracious rain, O God, to </w:t>
      </w:r>
      <w:r w:rsidR="00E570CB">
        <w:t>Your</w:t>
      </w:r>
      <w:r w:rsidRPr="00AB1781">
        <w:t xml:space="preserve"> inheritance,</w:t>
      </w:r>
    </w:p>
    <w:p w:rsidR="00C879D4" w:rsidRPr="00AB1781" w:rsidRDefault="00C879D4" w:rsidP="00C879D4">
      <w:pPr>
        <w:pStyle w:val="EnglishHangEndNoCoptic"/>
      </w:pPr>
      <w:r w:rsidRPr="00AB1781">
        <w:tab/>
        <w:t xml:space="preserve">which was weak, but </w:t>
      </w:r>
      <w:r w:rsidR="001040C8">
        <w:t>You</w:t>
      </w:r>
      <w:r w:rsidRPr="00AB1781">
        <w:t xml:space="preserve"> </w:t>
      </w:r>
      <w:r w:rsidR="001040C8">
        <w:t>did</w:t>
      </w:r>
      <w:r w:rsidRPr="00AB1781">
        <w:t xml:space="preserve"> restore it.</w:t>
      </w:r>
    </w:p>
    <w:p w:rsidR="00C879D4" w:rsidRPr="00AB1781" w:rsidRDefault="00C879D4" w:rsidP="00C879D4">
      <w:pPr>
        <w:pStyle w:val="EnglishHangNoCoptic"/>
      </w:pPr>
      <w:r w:rsidRPr="00AB1781">
        <w:t xml:space="preserve">11 There </w:t>
      </w:r>
      <w:r w:rsidR="00E570CB">
        <w:t>Your</w:t>
      </w:r>
      <w:r w:rsidRPr="00AB1781">
        <w:t xml:space="preserve"> living people find a home</w:t>
      </w:r>
    </w:p>
    <w:p w:rsidR="00C879D4" w:rsidRPr="00AB1781" w:rsidRDefault="00C879D4" w:rsidP="00C879D4">
      <w:pPr>
        <w:pStyle w:val="EnglishHangEndNoCoptic"/>
      </w:pPr>
      <w:r w:rsidRPr="00AB1781">
        <w:tab/>
        <w:t xml:space="preserve">prepared in </w:t>
      </w:r>
      <w:r w:rsidR="00E570CB">
        <w:t>Your</w:t>
      </w:r>
      <w:r w:rsidRPr="00AB1781">
        <w:t xml:space="preserve"> goodness, O God, for the poor.</w:t>
      </w:r>
    </w:p>
    <w:p w:rsidR="00C879D4" w:rsidRPr="00AB1781" w:rsidRDefault="00C879D4" w:rsidP="00C879D4">
      <w:pPr>
        <w:pStyle w:val="EnglishHangNoCoptic"/>
      </w:pPr>
      <w:r w:rsidRPr="00AB1781">
        <w:t>12 The Lord will give the word</w:t>
      </w:r>
    </w:p>
    <w:p w:rsidR="00C879D4" w:rsidRPr="00AB1781" w:rsidRDefault="00C879D4" w:rsidP="00C879D4">
      <w:pPr>
        <w:pStyle w:val="EnglishHangEndNoCoptic"/>
      </w:pPr>
      <w:r w:rsidRPr="00AB1781">
        <w:tab/>
        <w:t>to those who preach the Gospel with great power.</w:t>
      </w:r>
      <w:r w:rsidRPr="00AB1781">
        <w:rPr>
          <w:rStyle w:val="FootnoteReference"/>
        </w:rPr>
        <w:footnoteReference w:id="212"/>
      </w:r>
    </w:p>
    <w:p w:rsidR="00C879D4" w:rsidRPr="00AB1781" w:rsidRDefault="00C879D4" w:rsidP="00C879D4">
      <w:pPr>
        <w:pStyle w:val="EnglishHangNoCoptic"/>
      </w:pPr>
      <w:r w:rsidRPr="00AB1781">
        <w:t>13 The king of the forces of the Beloved</w:t>
      </w:r>
    </w:p>
    <w:p w:rsidR="00C879D4" w:rsidRPr="00AB1781" w:rsidRDefault="00C879D4" w:rsidP="00C879D4">
      <w:pPr>
        <w:pStyle w:val="EnglishHangNoCoptic"/>
      </w:pPr>
      <w:r w:rsidRPr="00AB1781">
        <w:tab/>
        <w:t>will grant them to divide the spoils</w:t>
      </w:r>
    </w:p>
    <w:p w:rsidR="00C879D4" w:rsidRPr="00AB1781" w:rsidRDefault="00C879D4" w:rsidP="00C879D4">
      <w:pPr>
        <w:pStyle w:val="EnglishHangEndNoCoptic"/>
      </w:pPr>
      <w:r w:rsidRPr="00AB1781">
        <w:tab/>
        <w:t>with the beauty of the house.</w:t>
      </w:r>
    </w:p>
    <w:p w:rsidR="00C879D4" w:rsidRPr="00AB1781" w:rsidRDefault="00C879D4" w:rsidP="00C879D4">
      <w:pPr>
        <w:pStyle w:val="EnglishHangNoCoptic"/>
      </w:pPr>
      <w:r w:rsidRPr="00AB1781">
        <w:t>14 Even if you sleep among the farms,</w:t>
      </w:r>
      <w:r w:rsidRPr="00AB1781">
        <w:rPr>
          <w:rStyle w:val="FootnoteReference"/>
        </w:rPr>
        <w:footnoteReference w:id="213"/>
      </w:r>
    </w:p>
    <w:p w:rsidR="00C879D4" w:rsidRPr="00AB1781" w:rsidRDefault="00C879D4" w:rsidP="00C879D4">
      <w:pPr>
        <w:pStyle w:val="EnglishHangNoCoptic"/>
      </w:pPr>
      <w:r w:rsidRPr="00AB1781">
        <w:tab/>
        <w:t>you will be like a dove</w:t>
      </w:r>
    </w:p>
    <w:p w:rsidR="00C879D4" w:rsidRPr="00AB1781" w:rsidRDefault="00C879D4" w:rsidP="00C879D4">
      <w:pPr>
        <w:pStyle w:val="EnglishHangNoCoptic"/>
      </w:pPr>
      <w:r w:rsidRPr="00AB1781">
        <w:tab/>
        <w:t>whose wings are covered with silver</w:t>
      </w:r>
    </w:p>
    <w:p w:rsidR="00C879D4" w:rsidRPr="00AB1781" w:rsidRDefault="00C879D4" w:rsidP="00C879D4">
      <w:pPr>
        <w:pStyle w:val="EnglishHangEndNoCoptic"/>
      </w:pPr>
      <w:r w:rsidRPr="00AB1781">
        <w:tab/>
        <w:t xml:space="preserve">and her back with the </w:t>
      </w:r>
      <w:r w:rsidR="00004BA4" w:rsidRPr="00AB1781">
        <w:t>luster</w:t>
      </w:r>
      <w:r w:rsidRPr="00AB1781">
        <w:t xml:space="preserve"> of gold.</w:t>
      </w:r>
    </w:p>
    <w:p w:rsidR="00C879D4" w:rsidRPr="00AB1781" w:rsidRDefault="00C879D4" w:rsidP="00C879D4">
      <w:pPr>
        <w:pStyle w:val="EnglishHangNoCoptic"/>
      </w:pPr>
      <w:r w:rsidRPr="00AB1781">
        <w:t>15 When the Heavenly One commissions kings over it,</w:t>
      </w:r>
    </w:p>
    <w:p w:rsidR="00C879D4" w:rsidRPr="00AB1781" w:rsidRDefault="00C879D4" w:rsidP="00C879D4">
      <w:pPr>
        <w:pStyle w:val="EnglishHangEndNoCoptic"/>
      </w:pPr>
      <w:r w:rsidRPr="00AB1781">
        <w:tab/>
        <w:t>they will be white as the snow on Salmon.</w:t>
      </w:r>
    </w:p>
    <w:p w:rsidR="00C879D4" w:rsidRPr="00AB1781" w:rsidRDefault="00C879D4" w:rsidP="00C879D4">
      <w:pPr>
        <w:pStyle w:val="EnglishHangNoCoptic"/>
      </w:pPr>
      <w:r w:rsidRPr="00AB1781">
        <w:t>16 The mountain of God is a rich mountain,</w:t>
      </w:r>
    </w:p>
    <w:p w:rsidR="00C879D4" w:rsidRPr="00AB1781" w:rsidRDefault="00C879D4" w:rsidP="00C879D4">
      <w:pPr>
        <w:pStyle w:val="EnglishHangEndNoCoptic"/>
      </w:pPr>
      <w:r w:rsidRPr="00AB1781">
        <w:tab/>
        <w:t>a mountain of curds, a rich mountain.</w:t>
      </w:r>
    </w:p>
    <w:p w:rsidR="00C879D4" w:rsidRPr="00AB1781" w:rsidRDefault="00C879D4" w:rsidP="00C879D4">
      <w:pPr>
        <w:pStyle w:val="EnglishHangNoCoptic"/>
      </w:pPr>
      <w:r w:rsidRPr="00AB1781">
        <w:t>17 Why do you imagine mountains of curds?</w:t>
      </w:r>
    </w:p>
    <w:p w:rsidR="00C879D4" w:rsidRPr="00AB1781" w:rsidRDefault="00C879D4" w:rsidP="00C879D4">
      <w:pPr>
        <w:pStyle w:val="EnglishHangNoCoptic"/>
      </w:pPr>
      <w:r w:rsidRPr="00AB1781">
        <w:tab/>
        <w:t>This is the mountain in which God is pleased to dwell;</w:t>
      </w:r>
    </w:p>
    <w:p w:rsidR="00C879D4" w:rsidRPr="00AB1781" w:rsidRDefault="00C879D4" w:rsidP="00C879D4">
      <w:pPr>
        <w:pStyle w:val="EnglishHangEndNoCoptic"/>
      </w:pPr>
      <w:r w:rsidRPr="00AB1781">
        <w:tab/>
        <w:t>for the Lord will dwell in it for ever.</w:t>
      </w:r>
    </w:p>
    <w:p w:rsidR="00C879D4" w:rsidRPr="00AB1781" w:rsidRDefault="00C879D4" w:rsidP="00C879D4">
      <w:pPr>
        <w:pStyle w:val="EnglishHangNoCoptic"/>
      </w:pPr>
      <w:r w:rsidRPr="00AB1781">
        <w:t>18 The chariots of God are composed of myriads,</w:t>
      </w:r>
    </w:p>
    <w:p w:rsidR="00C879D4" w:rsidRPr="00AB1781" w:rsidRDefault="00C879D4" w:rsidP="00C879D4">
      <w:pPr>
        <w:pStyle w:val="EnglishHangNoCoptic"/>
      </w:pPr>
      <w:r w:rsidRPr="00AB1781">
        <w:tab/>
        <w:t>thousands of victors;</w:t>
      </w:r>
    </w:p>
    <w:p w:rsidR="00C879D4" w:rsidRPr="00AB1781" w:rsidRDefault="00C879D4" w:rsidP="00C879D4">
      <w:pPr>
        <w:pStyle w:val="EnglishHangEndNoCoptic"/>
      </w:pPr>
      <w:r w:rsidRPr="00AB1781">
        <w:tab/>
        <w:t>the Lord is in them as in the sanctuary on Sinai.</w:t>
      </w:r>
    </w:p>
    <w:p w:rsidR="00C879D4" w:rsidRPr="00AB1781" w:rsidRDefault="00C879D4" w:rsidP="00C879D4">
      <w:pPr>
        <w:pStyle w:val="EnglishHangNoCoptic"/>
      </w:pPr>
      <w:r w:rsidRPr="00AB1781">
        <w:t xml:space="preserve">19 </w:t>
      </w:r>
      <w:r w:rsidR="001040C8">
        <w:t>You</w:t>
      </w:r>
      <w:r w:rsidRPr="00AB1781">
        <w:t xml:space="preserve"> </w:t>
      </w:r>
      <w:r w:rsidR="00556387">
        <w:t>have</w:t>
      </w:r>
      <w:r w:rsidRPr="00AB1781">
        <w:t xml:space="preserve"> ascended on high,</w:t>
      </w:r>
    </w:p>
    <w:p w:rsidR="00C879D4" w:rsidRPr="00AB1781" w:rsidRDefault="00C879D4" w:rsidP="00C879D4">
      <w:pPr>
        <w:pStyle w:val="EnglishHangNoCoptic"/>
      </w:pPr>
      <w:r w:rsidRPr="00AB1781">
        <w:tab/>
      </w:r>
      <w:r w:rsidR="001040C8">
        <w:t>You</w:t>
      </w:r>
      <w:r w:rsidRPr="00AB1781">
        <w:t xml:space="preserve"> </w:t>
      </w:r>
      <w:r w:rsidR="00556387">
        <w:t>have</w:t>
      </w:r>
      <w:r w:rsidRPr="00AB1781">
        <w:t xml:space="preserve"> taken gifts to men,</w:t>
      </w:r>
      <w:r w:rsidRPr="00AB1781">
        <w:rPr>
          <w:rStyle w:val="FootnoteReference"/>
        </w:rPr>
        <w:footnoteReference w:id="214"/>
      </w:r>
    </w:p>
    <w:p w:rsidR="00C879D4" w:rsidRPr="00C879D4" w:rsidRDefault="00C879D4" w:rsidP="00C879D4">
      <w:pPr>
        <w:pStyle w:val="EnglishHangEndNoCoptic"/>
      </w:pPr>
      <w:r w:rsidRPr="00AB1781">
        <w:tab/>
        <w:t>so as to dwell even in unbelievers.</w:t>
      </w:r>
    </w:p>
    <w:p w:rsidR="00C879D4" w:rsidRPr="00AB1781" w:rsidRDefault="00C879D4" w:rsidP="00C879D4">
      <w:pPr>
        <w:pStyle w:val="EnglishHangNoCoptic"/>
      </w:pPr>
      <w:r w:rsidRPr="00AB1781">
        <w:lastRenderedPageBreak/>
        <w:t>20 Blessed be the Lord God,</w:t>
      </w:r>
    </w:p>
    <w:p w:rsidR="00C879D4" w:rsidRPr="00AB1781" w:rsidRDefault="00C879D4" w:rsidP="00C879D4">
      <w:pPr>
        <w:pStyle w:val="EnglishHangNoCoptic"/>
      </w:pPr>
      <w:r w:rsidRPr="00AB1781">
        <w:tab/>
        <w:t>blessed be the Lord from day to day;</w:t>
      </w:r>
    </w:p>
    <w:p w:rsidR="00C879D4" w:rsidRPr="00AB1781" w:rsidRDefault="00C879D4" w:rsidP="00C879D4">
      <w:pPr>
        <w:pStyle w:val="EnglishHangEndNoCoptic"/>
      </w:pPr>
      <w:r w:rsidRPr="00AB1781">
        <w:tab/>
        <w:t xml:space="preserve">the God of our salvation will prosper us. </w:t>
      </w:r>
      <w:r w:rsidRPr="00AB1781">
        <w:rPr>
          <w:i/>
        </w:rPr>
        <w:t>(Pause)</w:t>
      </w:r>
    </w:p>
    <w:p w:rsidR="00C879D4" w:rsidRPr="00AB1781" w:rsidRDefault="00C879D4" w:rsidP="00C879D4">
      <w:pPr>
        <w:pStyle w:val="EnglishHangNoCoptic"/>
      </w:pPr>
      <w:r w:rsidRPr="00AB1781">
        <w:t>21 Our God is the God to save,</w:t>
      </w:r>
    </w:p>
    <w:p w:rsidR="00C879D4" w:rsidRPr="00AB1781" w:rsidRDefault="00C879D4" w:rsidP="00C879D4">
      <w:pPr>
        <w:pStyle w:val="EnglishHangEndNoCoptic"/>
      </w:pPr>
      <w:r w:rsidRPr="00AB1781">
        <w:tab/>
        <w:t>and the ways out of death are the Lord’s.</w:t>
      </w:r>
    </w:p>
    <w:p w:rsidR="00C879D4" w:rsidRPr="00AB1781" w:rsidRDefault="00C879D4" w:rsidP="00C879D4">
      <w:pPr>
        <w:pStyle w:val="EnglishHangNoCoptic"/>
      </w:pPr>
      <w:r w:rsidRPr="00AB1781">
        <w:t>22 But God will crush the heads of His enemies,</w:t>
      </w:r>
    </w:p>
    <w:p w:rsidR="00C879D4" w:rsidRPr="00AB1781" w:rsidRDefault="00C879D4" w:rsidP="00C879D4">
      <w:pPr>
        <w:pStyle w:val="EnglishHangEndNoCoptic"/>
      </w:pPr>
      <w:r w:rsidRPr="00AB1781">
        <w:tab/>
        <w:t>the hairy scalp of those who persist in their sins.</w:t>
      </w:r>
    </w:p>
    <w:p w:rsidR="00C879D4" w:rsidRPr="00AB1781" w:rsidRDefault="00C879D4" w:rsidP="00C879D4">
      <w:pPr>
        <w:pStyle w:val="EnglishHangNoCoptic"/>
      </w:pPr>
      <w:r w:rsidRPr="00AB1781">
        <w:t>23 The Lord said: ‘I will return from Bashan,</w:t>
      </w:r>
    </w:p>
    <w:p w:rsidR="00C879D4" w:rsidRPr="00AB1781" w:rsidRDefault="00C879D4" w:rsidP="00C879D4">
      <w:pPr>
        <w:pStyle w:val="EnglishHangEndNoCoptic"/>
      </w:pPr>
      <w:r w:rsidRPr="00AB1781">
        <w:tab/>
        <w:t>I will return through the depths of the sea;</w:t>
      </w:r>
    </w:p>
    <w:p w:rsidR="00C879D4" w:rsidRPr="00AB1781" w:rsidRDefault="00C879D4" w:rsidP="00C879D4">
      <w:pPr>
        <w:pStyle w:val="EnglishHangNoCoptic"/>
      </w:pPr>
      <w:r w:rsidRPr="00AB1781">
        <w:t>24 that your feet may be bathed in blood,</w:t>
      </w:r>
    </w:p>
    <w:p w:rsidR="00C879D4" w:rsidRPr="00AB1781" w:rsidRDefault="00C879D4" w:rsidP="00C879D4">
      <w:pPr>
        <w:pStyle w:val="EnglishHangEndNoCoptic"/>
      </w:pPr>
      <w:r w:rsidRPr="00AB1781">
        <w:tab/>
        <w:t>and the tongues of your dogs lick the blood of His enemies.’</w:t>
      </w:r>
    </w:p>
    <w:p w:rsidR="00C879D4" w:rsidRPr="00AB1781" w:rsidRDefault="00C879D4" w:rsidP="00C879D4">
      <w:pPr>
        <w:pStyle w:val="EnglishHangNoCoptic"/>
      </w:pPr>
      <w:r w:rsidRPr="00AB1781">
        <w:t xml:space="preserve">25 </w:t>
      </w:r>
      <w:r w:rsidR="00E570CB">
        <w:t>Your</w:t>
      </w:r>
      <w:r w:rsidRPr="00AB1781">
        <w:t xml:space="preserve"> processions, O God, have been seen—</w:t>
      </w:r>
    </w:p>
    <w:p w:rsidR="00C879D4" w:rsidRPr="00AB1781" w:rsidRDefault="00C879D4" w:rsidP="00C879D4">
      <w:pPr>
        <w:pStyle w:val="EnglishHangEndNoCoptic"/>
      </w:pPr>
      <w:r w:rsidRPr="00AB1781">
        <w:tab/>
        <w:t>the processions of my God, the King, in the sanctuary.</w:t>
      </w:r>
    </w:p>
    <w:p w:rsidR="00C879D4" w:rsidRPr="00AB1781" w:rsidRDefault="00C879D4" w:rsidP="00C879D4">
      <w:pPr>
        <w:pStyle w:val="EnglishHangNoCoptic"/>
      </w:pPr>
      <w:r w:rsidRPr="00AB1781">
        <w:t>26 The rulers went in front, followed by the singers,</w:t>
      </w:r>
    </w:p>
    <w:p w:rsidR="00C879D4" w:rsidRPr="00AB1781" w:rsidRDefault="00C879D4" w:rsidP="00C879D4">
      <w:pPr>
        <w:pStyle w:val="EnglishHangEndNoCoptic"/>
      </w:pPr>
      <w:r w:rsidRPr="00AB1781">
        <w:tab/>
        <w:t>while between them were damsels playing on timbrels.</w:t>
      </w:r>
    </w:p>
    <w:p w:rsidR="00C879D4" w:rsidRPr="00AB1781" w:rsidRDefault="00C879D4" w:rsidP="00C879D4">
      <w:pPr>
        <w:pStyle w:val="EnglishHangNoCoptic"/>
      </w:pPr>
      <w:r w:rsidRPr="00AB1781">
        <w:t>27 Bless God in the churches;</w:t>
      </w:r>
    </w:p>
    <w:p w:rsidR="00C879D4" w:rsidRPr="00AB1781" w:rsidRDefault="00C879D4" w:rsidP="00C879D4">
      <w:pPr>
        <w:pStyle w:val="EnglishHangEndNoCoptic"/>
      </w:pPr>
      <w:r w:rsidRPr="00AB1781">
        <w:tab/>
        <w:t>praise the Lord from the fountains of Israel.</w:t>
      </w:r>
    </w:p>
    <w:p w:rsidR="00C879D4" w:rsidRPr="00AB1781" w:rsidRDefault="00C879D4" w:rsidP="00C879D4">
      <w:pPr>
        <w:pStyle w:val="EnglishHangNoCoptic"/>
      </w:pPr>
    </w:p>
    <w:p w:rsidR="00C879D4" w:rsidRPr="00AB1781" w:rsidRDefault="00C879D4" w:rsidP="00C879D4">
      <w:pPr>
        <w:pStyle w:val="EnglishHangNoCoptic"/>
      </w:pPr>
      <w:r w:rsidRPr="00AB1781">
        <w:t>28 There is Benjamin the younger in ecstasy;</w:t>
      </w:r>
    </w:p>
    <w:p w:rsidR="00C879D4" w:rsidRPr="00AB1781" w:rsidRDefault="00C879D4" w:rsidP="00C879D4">
      <w:pPr>
        <w:pStyle w:val="EnglishHangNoCoptic"/>
      </w:pPr>
      <w:r w:rsidRPr="00AB1781">
        <w:tab/>
        <w:t>the princes of Juda are their leaders,</w:t>
      </w:r>
    </w:p>
    <w:p w:rsidR="00C879D4" w:rsidRPr="00AB1781" w:rsidRDefault="00C879D4" w:rsidP="00C879D4">
      <w:pPr>
        <w:pStyle w:val="EnglishHangEndNoCoptic"/>
      </w:pPr>
      <w:r w:rsidRPr="00AB1781">
        <w:tab/>
        <w:t>the princes of Zabulon, the princes of Nephthali.</w:t>
      </w:r>
    </w:p>
    <w:p w:rsidR="00C879D4" w:rsidRPr="00AB1781" w:rsidRDefault="00C879D4" w:rsidP="00C879D4">
      <w:pPr>
        <w:pStyle w:val="EnglishHangNoCoptic"/>
      </w:pPr>
      <w:r w:rsidRPr="00AB1781">
        <w:t xml:space="preserve">29 Command </w:t>
      </w:r>
      <w:r w:rsidR="00E570CB">
        <w:t>Your</w:t>
      </w:r>
      <w:r w:rsidRPr="00AB1781">
        <w:t xml:space="preserve"> power, O God;</w:t>
      </w:r>
    </w:p>
    <w:p w:rsidR="00C879D4" w:rsidRPr="00AB1781" w:rsidRDefault="00C879D4" w:rsidP="00C879D4">
      <w:pPr>
        <w:pStyle w:val="EnglishHangEndNoCoptic"/>
      </w:pPr>
      <w:r w:rsidRPr="00AB1781">
        <w:tab/>
        <w:t xml:space="preserve">strengthen, O God, what </w:t>
      </w:r>
      <w:r w:rsidR="001040C8">
        <w:t>You</w:t>
      </w:r>
      <w:r w:rsidRPr="00AB1781">
        <w:t xml:space="preserve"> </w:t>
      </w:r>
      <w:r w:rsidR="00556387">
        <w:t>have</w:t>
      </w:r>
      <w:r w:rsidRPr="00AB1781">
        <w:t xml:space="preserve"> wrought in us.</w:t>
      </w:r>
    </w:p>
    <w:p w:rsidR="00C879D4" w:rsidRPr="00AB1781" w:rsidRDefault="00C879D4" w:rsidP="00C879D4">
      <w:pPr>
        <w:pStyle w:val="EnglishHangNoCoptic"/>
      </w:pPr>
      <w:r w:rsidRPr="00AB1781">
        <w:t xml:space="preserve">30 From </w:t>
      </w:r>
      <w:r w:rsidR="00E570CB">
        <w:t>Your</w:t>
      </w:r>
      <w:r w:rsidRPr="00AB1781">
        <w:t xml:space="preserve"> temple in Jerusalem,</w:t>
      </w:r>
    </w:p>
    <w:p w:rsidR="00C879D4" w:rsidRPr="00AB1781" w:rsidRDefault="00C879D4" w:rsidP="00C879D4">
      <w:pPr>
        <w:pStyle w:val="EnglishHangEndNoCoptic"/>
      </w:pPr>
      <w:r w:rsidRPr="00AB1781">
        <w:tab/>
        <w:t xml:space="preserve">kings will offer gifts to </w:t>
      </w:r>
      <w:r w:rsidR="001040C8">
        <w:t>You</w:t>
      </w:r>
      <w:r w:rsidRPr="00AB1781">
        <w:t>.</w:t>
      </w:r>
    </w:p>
    <w:p w:rsidR="00C879D4" w:rsidRPr="00AB1781" w:rsidRDefault="00C879D4" w:rsidP="00C879D4">
      <w:pPr>
        <w:pStyle w:val="EnglishHangNoCoptic"/>
      </w:pPr>
      <w:r w:rsidRPr="00AB1781">
        <w:t>31 Rebuke the beasts of the reed,</w:t>
      </w:r>
    </w:p>
    <w:p w:rsidR="00C879D4" w:rsidRPr="00AB1781" w:rsidRDefault="00C879D4" w:rsidP="00C879D4">
      <w:pPr>
        <w:pStyle w:val="EnglishHangNoCoptic"/>
      </w:pPr>
      <w:r w:rsidRPr="00AB1781">
        <w:tab/>
        <w:t>the herd of bulls with the cows of the peoples,</w:t>
      </w:r>
    </w:p>
    <w:p w:rsidR="00C879D4" w:rsidRPr="00AB1781" w:rsidRDefault="00C879D4" w:rsidP="00C879D4">
      <w:pPr>
        <w:pStyle w:val="EnglishHangNoCoptic"/>
      </w:pPr>
      <w:r w:rsidRPr="00AB1781">
        <w:tab/>
        <w:t>that those who have been tried with silver may not be shut out;</w:t>
      </w:r>
    </w:p>
    <w:p w:rsidR="00C879D4" w:rsidRPr="00AB1781" w:rsidRDefault="00C879D4" w:rsidP="00C879D4">
      <w:pPr>
        <w:pStyle w:val="EnglishHangEndNoCoptic"/>
      </w:pPr>
      <w:r w:rsidRPr="00AB1781">
        <w:tab/>
        <w:t>scatter the nations that desire wars.</w:t>
      </w:r>
      <w:r w:rsidRPr="00AB1781">
        <w:rPr>
          <w:rStyle w:val="FootnoteReference"/>
        </w:rPr>
        <w:footnoteReference w:id="215"/>
      </w:r>
    </w:p>
    <w:p w:rsidR="00C879D4" w:rsidRPr="00AB1781" w:rsidRDefault="00C879D4" w:rsidP="00C879D4">
      <w:pPr>
        <w:pStyle w:val="EnglishHangNoCoptic"/>
      </w:pPr>
      <w:r w:rsidRPr="00AB1781">
        <w:t>32 Ambassadors will come from Egypt;</w:t>
      </w:r>
    </w:p>
    <w:p w:rsidR="00C879D4" w:rsidRPr="00AB1781" w:rsidRDefault="00C879D4" w:rsidP="00C879D4">
      <w:pPr>
        <w:pStyle w:val="EnglishHangEndNoCoptic"/>
      </w:pPr>
      <w:r w:rsidRPr="00AB1781">
        <w:tab/>
        <w:t>Ethiopia will hasten to stretch out her hand to God.</w:t>
      </w:r>
    </w:p>
    <w:p w:rsidR="00C879D4" w:rsidRPr="00AB1781" w:rsidRDefault="00C879D4" w:rsidP="00C879D4">
      <w:pPr>
        <w:pStyle w:val="EnglishHangNoCoptic"/>
      </w:pPr>
      <w:r w:rsidRPr="00AB1781">
        <w:lastRenderedPageBreak/>
        <w:t>33 Sing to God, you kingdoms of the earth;</w:t>
      </w:r>
    </w:p>
    <w:p w:rsidR="00C879D4" w:rsidRPr="00AB1781" w:rsidRDefault="00C879D4" w:rsidP="00C879D4">
      <w:pPr>
        <w:pStyle w:val="EnglishHangEndNoCoptic"/>
      </w:pPr>
      <w:r w:rsidRPr="00AB1781">
        <w:tab/>
        <w:t xml:space="preserve">sing to the Lord. </w:t>
      </w:r>
      <w:r w:rsidRPr="00AB1781">
        <w:rPr>
          <w:i/>
        </w:rPr>
        <w:t>(Pause)</w:t>
      </w:r>
    </w:p>
    <w:p w:rsidR="00C879D4" w:rsidRPr="00AB1781" w:rsidRDefault="00C879D4" w:rsidP="00C879D4">
      <w:pPr>
        <w:pStyle w:val="EnglishHangNoCoptic"/>
      </w:pPr>
      <w:r w:rsidRPr="00AB1781">
        <w:t>34 Sing to God Who rides upon the heaven of heaven to the East;</w:t>
      </w:r>
    </w:p>
    <w:p w:rsidR="00C879D4" w:rsidRPr="00AB1781" w:rsidRDefault="00C879D4" w:rsidP="00C879D4">
      <w:pPr>
        <w:pStyle w:val="EnglishHangEndNoCoptic"/>
      </w:pPr>
      <w:r w:rsidRPr="00AB1781">
        <w:tab/>
        <w:t>lo, He gives to His voice a thunderous sound.</w:t>
      </w:r>
      <w:r w:rsidRPr="00AB1781">
        <w:rPr>
          <w:rStyle w:val="FootnoteReference"/>
        </w:rPr>
        <w:footnoteReference w:id="216"/>
      </w:r>
    </w:p>
    <w:p w:rsidR="00C879D4" w:rsidRPr="00AB1781" w:rsidRDefault="00C879D4" w:rsidP="00C879D4">
      <w:pPr>
        <w:pStyle w:val="EnglishHangNoCoptic"/>
      </w:pPr>
      <w:r w:rsidRPr="00AB1781">
        <w:t>35 Give glory to God;</w:t>
      </w:r>
    </w:p>
    <w:p w:rsidR="00C879D4" w:rsidRPr="00AB1781" w:rsidRDefault="00C879D4" w:rsidP="00C879D4">
      <w:pPr>
        <w:pStyle w:val="EnglishHangNoCoptic"/>
      </w:pPr>
      <w:r w:rsidRPr="00AB1781">
        <w:tab/>
        <w:t>His magnificence is over Israel,</w:t>
      </w:r>
    </w:p>
    <w:p w:rsidR="00C879D4" w:rsidRPr="00AB1781" w:rsidRDefault="00C879D4" w:rsidP="00C879D4">
      <w:pPr>
        <w:pStyle w:val="EnglishHangEndNoCoptic"/>
      </w:pPr>
      <w:r w:rsidRPr="00AB1781">
        <w:tab/>
        <w:t>and His power is in the clouds.</w:t>
      </w:r>
    </w:p>
    <w:p w:rsidR="00C879D4" w:rsidRPr="00AB1781" w:rsidRDefault="00C879D4" w:rsidP="00C879D4">
      <w:pPr>
        <w:pStyle w:val="EnglishHangNoCoptic"/>
      </w:pPr>
      <w:r w:rsidRPr="00AB1781">
        <w:t>36 God is wonderful in His Saints, the God of Israel.</w:t>
      </w:r>
    </w:p>
    <w:p w:rsidR="00C879D4" w:rsidRPr="00AB1781" w:rsidRDefault="00C879D4" w:rsidP="00C879D4">
      <w:pPr>
        <w:pStyle w:val="EnglishHangNoCoptic"/>
      </w:pPr>
      <w:r w:rsidRPr="00AB1781">
        <w:tab/>
        <w:t>He will give strength and power to His people.</w:t>
      </w:r>
    </w:p>
    <w:p w:rsidR="00C879D4" w:rsidRPr="00C879D4" w:rsidRDefault="00C879D4" w:rsidP="00C879D4">
      <w:pPr>
        <w:pStyle w:val="EnglishHangEndNoCoptic"/>
      </w:pPr>
      <w:r w:rsidRPr="00AB1781">
        <w:tab/>
        <w:t>Blessed be God!</w:t>
      </w:r>
    </w:p>
    <w:p w:rsidR="00C879D4" w:rsidRPr="00B139A8" w:rsidRDefault="00B139A8" w:rsidP="00B139A8">
      <w:pPr>
        <w:pStyle w:val="Heading3"/>
      </w:pPr>
      <w:r>
        <w:t>Psalm</w:t>
      </w:r>
      <w:r w:rsidR="00C879D4" w:rsidRPr="00AB1781">
        <w:t xml:space="preserve"> 68</w:t>
      </w:r>
      <w:r>
        <w:t>: Save me, O God; for waters have entered even my soul</w:t>
      </w:r>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rsidR="00C879D4" w:rsidRPr="00AB1781" w:rsidRDefault="00C879D4" w:rsidP="00B139A8">
      <w:pPr>
        <w:pStyle w:val="Rubric"/>
      </w:pPr>
      <w:r w:rsidRPr="00AB1781">
        <w:t>1 (For those who are to be changed. By David)</w:t>
      </w:r>
    </w:p>
    <w:p w:rsidR="00C879D4" w:rsidRPr="00AB1781" w:rsidRDefault="00C879D4" w:rsidP="00B139A8">
      <w:pPr>
        <w:pStyle w:val="EnglishHangNoCoptic"/>
      </w:pPr>
      <w:r w:rsidRPr="00AB1781">
        <w:t>2 Save me, O God;</w:t>
      </w:r>
    </w:p>
    <w:p w:rsidR="00C879D4" w:rsidRPr="00AB1781" w:rsidRDefault="00C879D4" w:rsidP="00B139A8">
      <w:pPr>
        <w:pStyle w:val="EnglishHangEndNoCoptic"/>
      </w:pPr>
      <w:r w:rsidRPr="00AB1781">
        <w:tab/>
        <w:t>for the waters have entered even my soul.</w:t>
      </w:r>
    </w:p>
    <w:p w:rsidR="00C879D4" w:rsidRPr="00AB1781" w:rsidRDefault="00C879D4" w:rsidP="00B139A8">
      <w:pPr>
        <w:pStyle w:val="EnglishHangNoCoptic"/>
      </w:pPr>
      <w:r w:rsidRPr="00AB1781">
        <w:t>3 I am stuck in deep mire, and there is no foothold;</w:t>
      </w:r>
      <w:r w:rsidRPr="00AB1781">
        <w:rPr>
          <w:rStyle w:val="FootnoteReference"/>
        </w:rPr>
        <w:footnoteReference w:id="217"/>
      </w:r>
    </w:p>
    <w:p w:rsidR="00C879D4" w:rsidRPr="00AB1781" w:rsidRDefault="00C879D4" w:rsidP="00B139A8">
      <w:pPr>
        <w:pStyle w:val="EnglishHangNoCoptic"/>
      </w:pPr>
      <w:r w:rsidRPr="00AB1781">
        <w:tab/>
        <w:t>I have come into the depths of the sea,</w:t>
      </w:r>
    </w:p>
    <w:p w:rsidR="00C879D4" w:rsidRPr="00AB1781" w:rsidRDefault="00C879D4" w:rsidP="00B139A8">
      <w:pPr>
        <w:pStyle w:val="EnglishHangEndNoCoptic"/>
      </w:pPr>
      <w:r w:rsidRPr="00AB1781">
        <w:tab/>
        <w:t>and a storm has overwhelmed me.</w:t>
      </w:r>
    </w:p>
    <w:p w:rsidR="00C879D4" w:rsidRPr="00AB1781" w:rsidRDefault="00C879D4" w:rsidP="00B139A8">
      <w:pPr>
        <w:pStyle w:val="EnglishHangNoCoptic"/>
      </w:pPr>
      <w:r w:rsidRPr="00AB1781">
        <w:t>4 I am tired of shouting, my throat is hoarse;</w:t>
      </w:r>
    </w:p>
    <w:p w:rsidR="00C879D4" w:rsidRPr="00AB1781" w:rsidRDefault="00C879D4" w:rsidP="00B139A8">
      <w:pPr>
        <w:pStyle w:val="EnglishHangEndNoCoptic"/>
      </w:pPr>
      <w:r w:rsidRPr="00AB1781">
        <w:tab/>
        <w:t>my eyes fail with hoping for my God.</w:t>
      </w:r>
    </w:p>
    <w:p w:rsidR="00C879D4" w:rsidRPr="00AB1781" w:rsidRDefault="00C879D4" w:rsidP="00B139A8">
      <w:pPr>
        <w:pStyle w:val="EnglishHangNoCoptic"/>
      </w:pPr>
      <w:r w:rsidRPr="00AB1781">
        <w:t>5 Those who hate me without cause</w:t>
      </w:r>
    </w:p>
    <w:p w:rsidR="00C879D4" w:rsidRPr="00AB1781" w:rsidRDefault="00C879D4" w:rsidP="00B139A8">
      <w:pPr>
        <w:pStyle w:val="EnglishHangNoCoptic"/>
      </w:pPr>
      <w:r w:rsidRPr="00AB1781">
        <w:tab/>
        <w:t>are more than the hairs of my head;</w:t>
      </w:r>
    </w:p>
    <w:p w:rsidR="00C879D4" w:rsidRPr="00AB1781" w:rsidRDefault="00C879D4" w:rsidP="00B139A8">
      <w:pPr>
        <w:pStyle w:val="EnglishHangNoCoptic"/>
      </w:pPr>
      <w:r w:rsidRPr="00AB1781">
        <w:tab/>
        <w:t>my enemies who persecute me unjustly have grown strong,</w:t>
      </w:r>
    </w:p>
    <w:p w:rsidR="00C879D4" w:rsidRPr="00AB1781" w:rsidRDefault="00C879D4" w:rsidP="00B139A8">
      <w:pPr>
        <w:pStyle w:val="EnglishHangEndNoCoptic"/>
      </w:pPr>
      <w:r w:rsidRPr="00AB1781">
        <w:tab/>
        <w:t>I then repaid what I never robbed.</w:t>
      </w:r>
      <w:r w:rsidRPr="00AB1781">
        <w:rPr>
          <w:rStyle w:val="FootnoteReference"/>
        </w:rPr>
        <w:footnoteReference w:id="218"/>
      </w:r>
    </w:p>
    <w:p w:rsidR="00C879D4" w:rsidRPr="00AB1781" w:rsidRDefault="00C879D4" w:rsidP="00B139A8">
      <w:pPr>
        <w:pStyle w:val="EnglishHangNoCoptic"/>
      </w:pPr>
      <w:r w:rsidRPr="00AB1781">
        <w:t xml:space="preserve">6 O God, </w:t>
      </w:r>
      <w:r w:rsidR="001040C8">
        <w:t>You</w:t>
      </w:r>
      <w:r w:rsidRPr="00AB1781">
        <w:t xml:space="preserve"> </w:t>
      </w:r>
      <w:r w:rsidR="00004BA4" w:rsidRPr="00AB1781">
        <w:t>know</w:t>
      </w:r>
      <w:r w:rsidRPr="00AB1781">
        <w:t xml:space="preserve"> my folly,</w:t>
      </w:r>
    </w:p>
    <w:p w:rsidR="00C879D4" w:rsidRPr="00AB1781" w:rsidRDefault="00C879D4" w:rsidP="00B139A8">
      <w:pPr>
        <w:pStyle w:val="EnglishHangEndNoCoptic"/>
      </w:pPr>
      <w:r w:rsidRPr="00AB1781">
        <w:tab/>
        <w:t xml:space="preserve">and my faults are not hidden from </w:t>
      </w:r>
      <w:r w:rsidR="001040C8">
        <w:t>You</w:t>
      </w:r>
      <w:r w:rsidRPr="00AB1781">
        <w:t>.</w:t>
      </w:r>
    </w:p>
    <w:p w:rsidR="00C879D4" w:rsidRPr="00AB1781" w:rsidRDefault="00C879D4" w:rsidP="00B139A8">
      <w:pPr>
        <w:pStyle w:val="EnglishHangNoCoptic"/>
      </w:pPr>
      <w:r w:rsidRPr="00AB1781">
        <w:t xml:space="preserve">7 Let not those who trust in </w:t>
      </w:r>
      <w:r w:rsidR="001040C8">
        <w:t>You</w:t>
      </w:r>
      <w:r w:rsidRPr="00AB1781">
        <w:t xml:space="preserve"> be ashamed on my account.</w:t>
      </w:r>
    </w:p>
    <w:p w:rsidR="00C879D4" w:rsidRPr="00AB1781" w:rsidRDefault="00C879D4" w:rsidP="00B139A8">
      <w:pPr>
        <w:pStyle w:val="EnglishHangNoCoptic"/>
      </w:pPr>
      <w:r w:rsidRPr="00AB1781">
        <w:lastRenderedPageBreak/>
        <w:tab/>
        <w:t>O Lord God of Hosts,</w:t>
      </w:r>
    </w:p>
    <w:p w:rsidR="00C879D4" w:rsidRPr="00AB1781" w:rsidRDefault="00C879D4" w:rsidP="00B139A8">
      <w:pPr>
        <w:pStyle w:val="EnglishHangNoCoptic"/>
      </w:pPr>
      <w:r w:rsidRPr="00AB1781">
        <w:tab/>
        <w:t xml:space="preserve">let not those who seek </w:t>
      </w:r>
      <w:r w:rsidR="001040C8">
        <w:t>You</w:t>
      </w:r>
      <w:r w:rsidRPr="00AB1781">
        <w:t xml:space="preserve"> be confused through me,</w:t>
      </w:r>
    </w:p>
    <w:p w:rsidR="00C879D4" w:rsidRPr="00AB1781" w:rsidRDefault="00C879D4" w:rsidP="00B139A8">
      <w:pPr>
        <w:pStyle w:val="EnglishHangEndNoCoptic"/>
      </w:pPr>
      <w:r w:rsidRPr="00AB1781">
        <w:tab/>
        <w:t>O God of Israel.</w:t>
      </w:r>
    </w:p>
    <w:p w:rsidR="00C879D4" w:rsidRPr="00AB1781" w:rsidRDefault="00C879D4" w:rsidP="00B139A8">
      <w:pPr>
        <w:pStyle w:val="EnglishHangNoCoptic"/>
      </w:pPr>
      <w:r w:rsidRPr="00AB1781">
        <w:t xml:space="preserve">8 It is for </w:t>
      </w:r>
      <w:r w:rsidR="00E570CB">
        <w:t>Your</w:t>
      </w:r>
      <w:r w:rsidRPr="00AB1781">
        <w:t xml:space="preserve"> sake I have borne reproach</w:t>
      </w:r>
    </w:p>
    <w:p w:rsidR="00C879D4" w:rsidRPr="00AB1781" w:rsidRDefault="00C879D4" w:rsidP="00B139A8">
      <w:pPr>
        <w:pStyle w:val="EnglishHangEndNoCoptic"/>
      </w:pPr>
      <w:r w:rsidRPr="00AB1781">
        <w:tab/>
        <w:t>and my face is covered with shame.</w:t>
      </w:r>
    </w:p>
    <w:p w:rsidR="00C879D4" w:rsidRPr="00AB1781" w:rsidRDefault="00C879D4" w:rsidP="00B139A8">
      <w:pPr>
        <w:pStyle w:val="EnglishHangNoCoptic"/>
      </w:pPr>
      <w:r w:rsidRPr="00AB1781">
        <w:t>9 I have become a stranger to my brothers,</w:t>
      </w:r>
    </w:p>
    <w:p w:rsidR="00C879D4" w:rsidRPr="00AB1781" w:rsidRDefault="00C879D4" w:rsidP="00B139A8">
      <w:pPr>
        <w:pStyle w:val="EnglishHangEndNoCoptic"/>
      </w:pPr>
      <w:r w:rsidRPr="00AB1781">
        <w:tab/>
        <w:t>and an alien to my mother’s children.</w:t>
      </w:r>
    </w:p>
    <w:p w:rsidR="00C879D4" w:rsidRPr="00AB1781" w:rsidRDefault="00C879D4" w:rsidP="00B139A8">
      <w:pPr>
        <w:pStyle w:val="EnglishHangNoCoptic"/>
      </w:pPr>
      <w:r w:rsidRPr="00AB1781">
        <w:t xml:space="preserve">10 Zeal for </w:t>
      </w:r>
      <w:r w:rsidR="00E570CB">
        <w:t>Your</w:t>
      </w:r>
      <w:r w:rsidRPr="00AB1781">
        <w:t xml:space="preserve"> house consumes Me,</w:t>
      </w:r>
    </w:p>
    <w:p w:rsidR="00C879D4" w:rsidRPr="00AB1781" w:rsidRDefault="00C879D4" w:rsidP="00B139A8">
      <w:pPr>
        <w:pStyle w:val="EnglishHangEndNoCoptic"/>
      </w:pPr>
      <w:r w:rsidRPr="00AB1781">
        <w:tab/>
        <w:t xml:space="preserve">and the insults hurled at </w:t>
      </w:r>
      <w:r w:rsidR="001040C8">
        <w:t>You</w:t>
      </w:r>
      <w:r w:rsidRPr="00AB1781">
        <w:t xml:space="preserve"> fall upon Me.</w:t>
      </w:r>
      <w:r w:rsidRPr="00AB1781">
        <w:rPr>
          <w:rStyle w:val="FootnoteReference"/>
        </w:rPr>
        <w:footnoteReference w:id="219"/>
      </w:r>
    </w:p>
    <w:p w:rsidR="00C879D4" w:rsidRPr="00AB1781" w:rsidRDefault="00C879D4" w:rsidP="00B139A8">
      <w:pPr>
        <w:pStyle w:val="EnglishHangNoCoptic"/>
      </w:pPr>
      <w:r w:rsidRPr="00AB1781">
        <w:t>11 I bowed down my soul with fasting,</w:t>
      </w:r>
    </w:p>
    <w:p w:rsidR="00C879D4" w:rsidRPr="00AB1781" w:rsidRDefault="00C879D4" w:rsidP="00B139A8">
      <w:pPr>
        <w:pStyle w:val="EnglishHangEndNoCoptic"/>
      </w:pPr>
      <w:r w:rsidRPr="00AB1781">
        <w:tab/>
        <w:t>and it gave occasion for reproaching me.</w:t>
      </w:r>
    </w:p>
    <w:p w:rsidR="00C879D4" w:rsidRPr="00AB1781" w:rsidRDefault="00C879D4" w:rsidP="00B139A8">
      <w:pPr>
        <w:pStyle w:val="EnglishHangNoCoptic"/>
      </w:pPr>
      <w:r w:rsidRPr="00AB1781">
        <w:t>12 I made sackcloth my garment,</w:t>
      </w:r>
    </w:p>
    <w:p w:rsidR="00C879D4" w:rsidRPr="00B139A8" w:rsidRDefault="00C879D4" w:rsidP="00B139A8">
      <w:pPr>
        <w:pStyle w:val="EnglishHangEndNoCoptic"/>
      </w:pPr>
      <w:r w:rsidRPr="00AB1781">
        <w:tab/>
        <w:t>and I became a byword to them.</w:t>
      </w:r>
    </w:p>
    <w:p w:rsidR="00C879D4" w:rsidRPr="00AB1781" w:rsidRDefault="00C879D4" w:rsidP="00B139A8">
      <w:pPr>
        <w:pStyle w:val="EnglishHangNoCoptic"/>
      </w:pPr>
      <w:r w:rsidRPr="00AB1781">
        <w:t>13 Those who sat in the gate</w:t>
      </w:r>
      <w:r w:rsidRPr="00AB1781">
        <w:rPr>
          <w:rStyle w:val="FootnoteReference"/>
        </w:rPr>
        <w:footnoteReference w:id="220"/>
      </w:r>
      <w:r w:rsidRPr="00AB1781">
        <w:t xml:space="preserve"> spoke against me;</w:t>
      </w:r>
    </w:p>
    <w:p w:rsidR="00C879D4" w:rsidRPr="00AB1781" w:rsidRDefault="00C879D4" w:rsidP="00B139A8">
      <w:pPr>
        <w:pStyle w:val="EnglishHangEndNoCoptic"/>
      </w:pPr>
      <w:r w:rsidRPr="00AB1781">
        <w:tab/>
        <w:t>and the wine drinkers</w:t>
      </w:r>
      <w:r w:rsidRPr="00AB1781">
        <w:rPr>
          <w:rStyle w:val="FootnoteReference"/>
        </w:rPr>
        <w:footnoteReference w:id="221"/>
      </w:r>
      <w:r w:rsidRPr="00AB1781">
        <w:t xml:space="preserve"> made me their song.</w:t>
      </w:r>
    </w:p>
    <w:p w:rsidR="00C879D4" w:rsidRPr="00AB1781" w:rsidRDefault="00C879D4" w:rsidP="00B139A8">
      <w:pPr>
        <w:pStyle w:val="EnglishHangNoCoptic"/>
      </w:pPr>
      <w:r w:rsidRPr="00AB1781">
        <w:t xml:space="preserve">14 But as for me, O Lord, with prayer to </w:t>
      </w:r>
      <w:r w:rsidR="001040C8">
        <w:t>You</w:t>
      </w:r>
    </w:p>
    <w:p w:rsidR="00C879D4" w:rsidRPr="00AB1781" w:rsidRDefault="00C879D4" w:rsidP="00B139A8">
      <w:pPr>
        <w:pStyle w:val="EnglishHangNoCoptic"/>
      </w:pPr>
      <w:r w:rsidRPr="00AB1781">
        <w:tab/>
        <w:t xml:space="preserve">I await </w:t>
      </w:r>
      <w:r w:rsidR="00E570CB">
        <w:t>Your</w:t>
      </w:r>
      <w:r w:rsidRPr="00AB1781">
        <w:t xml:space="preserve"> pleasure, O God.</w:t>
      </w:r>
    </w:p>
    <w:p w:rsidR="00C879D4" w:rsidRPr="00AB1781" w:rsidRDefault="00C879D4" w:rsidP="00B139A8">
      <w:pPr>
        <w:pStyle w:val="EnglishHangNoCoptic"/>
      </w:pPr>
      <w:r w:rsidRPr="00AB1781">
        <w:tab/>
        <w:t xml:space="preserve">In </w:t>
      </w:r>
      <w:r w:rsidR="00E570CB">
        <w:t>Your</w:t>
      </w:r>
      <w:r w:rsidRPr="00AB1781">
        <w:t xml:space="preserve"> infinite mercy</w:t>
      </w:r>
    </w:p>
    <w:p w:rsidR="00C879D4" w:rsidRPr="00AB1781" w:rsidRDefault="00C879D4" w:rsidP="00B139A8">
      <w:pPr>
        <w:pStyle w:val="EnglishHangEndNoCoptic"/>
      </w:pPr>
      <w:r w:rsidRPr="00AB1781">
        <w:tab/>
        <w:t xml:space="preserve">answer me with the truth of </w:t>
      </w:r>
      <w:r w:rsidR="00E570CB">
        <w:t>Your</w:t>
      </w:r>
      <w:r w:rsidRPr="00AB1781">
        <w:t xml:space="preserve"> salvation.</w:t>
      </w:r>
    </w:p>
    <w:p w:rsidR="00C879D4" w:rsidRPr="00AB1781" w:rsidRDefault="00C879D4" w:rsidP="00B139A8">
      <w:pPr>
        <w:pStyle w:val="EnglishHangNoCoptic"/>
      </w:pPr>
      <w:r w:rsidRPr="00AB1781">
        <w:t>15 Save me from the mud lest I stick there;</w:t>
      </w:r>
    </w:p>
    <w:p w:rsidR="00C879D4" w:rsidRPr="00AB1781" w:rsidRDefault="00C879D4" w:rsidP="00B139A8">
      <w:pPr>
        <w:pStyle w:val="EnglishHangNoCoptic"/>
      </w:pPr>
      <w:r w:rsidRPr="00AB1781">
        <w:tab/>
        <w:t>deliver me from those who hate me,</w:t>
      </w:r>
    </w:p>
    <w:p w:rsidR="00C879D4" w:rsidRPr="00AB1781" w:rsidRDefault="00C879D4" w:rsidP="00B139A8">
      <w:pPr>
        <w:pStyle w:val="EnglishHangEndNoCoptic"/>
      </w:pPr>
      <w:r w:rsidRPr="00AB1781">
        <w:tab/>
        <w:t>and out of the deep waters.</w:t>
      </w:r>
    </w:p>
    <w:p w:rsidR="00C879D4" w:rsidRPr="00AB1781" w:rsidRDefault="00C879D4" w:rsidP="00B139A8">
      <w:pPr>
        <w:pStyle w:val="EnglishHangNoCoptic"/>
      </w:pPr>
      <w:r w:rsidRPr="00AB1781">
        <w:t>16 May storm waves never drown me,</w:t>
      </w:r>
    </w:p>
    <w:p w:rsidR="00C879D4" w:rsidRPr="00AB1781" w:rsidRDefault="00C879D4" w:rsidP="00B139A8">
      <w:pPr>
        <w:pStyle w:val="EnglishHangNoCoptic"/>
      </w:pPr>
      <w:r w:rsidRPr="00AB1781">
        <w:tab/>
        <w:t>nor the deep swallow me,</w:t>
      </w:r>
    </w:p>
    <w:p w:rsidR="00C879D4" w:rsidRPr="00AB1781" w:rsidRDefault="00C879D4" w:rsidP="00B139A8">
      <w:pPr>
        <w:pStyle w:val="EnglishHangEndNoCoptic"/>
      </w:pPr>
      <w:r w:rsidRPr="00AB1781">
        <w:tab/>
        <w:t>nor the pit close its mouth over me.</w:t>
      </w:r>
    </w:p>
    <w:p w:rsidR="00C879D4" w:rsidRPr="00AB1781" w:rsidRDefault="00C879D4" w:rsidP="00B139A8">
      <w:pPr>
        <w:pStyle w:val="EnglishHangNoCoptic"/>
      </w:pPr>
      <w:r w:rsidRPr="00AB1781">
        <w:t xml:space="preserve">17 Hear me, O Lord, for </w:t>
      </w:r>
      <w:r w:rsidR="00E570CB">
        <w:t>Your</w:t>
      </w:r>
      <w:r w:rsidRPr="00AB1781">
        <w:t xml:space="preserve"> mercy is gracious;</w:t>
      </w:r>
    </w:p>
    <w:p w:rsidR="00C879D4" w:rsidRPr="00AB1781" w:rsidRDefault="00C879D4" w:rsidP="00B139A8">
      <w:pPr>
        <w:pStyle w:val="EnglishHangEndNoCoptic"/>
      </w:pPr>
      <w:r w:rsidRPr="00AB1781">
        <w:tab/>
        <w:t xml:space="preserve">in </w:t>
      </w:r>
      <w:r w:rsidR="00E570CB">
        <w:t>Your</w:t>
      </w:r>
      <w:r w:rsidRPr="00AB1781">
        <w:t xml:space="preserve"> great compassion look upon me.</w:t>
      </w:r>
    </w:p>
    <w:p w:rsidR="00C879D4" w:rsidRPr="00AB1781" w:rsidRDefault="00C879D4" w:rsidP="00B139A8">
      <w:pPr>
        <w:pStyle w:val="EnglishHangNoCoptic"/>
      </w:pPr>
      <w:r w:rsidRPr="00AB1781">
        <w:lastRenderedPageBreak/>
        <w:t xml:space="preserve">18 Turn not away </w:t>
      </w:r>
      <w:r w:rsidR="00E570CB">
        <w:t>Your</w:t>
      </w:r>
      <w:r w:rsidRPr="00AB1781">
        <w:t xml:space="preserve"> face from </w:t>
      </w:r>
      <w:r w:rsidR="00E570CB">
        <w:t>Your</w:t>
      </w:r>
      <w:r w:rsidRPr="00AB1781">
        <w:t xml:space="preserve"> servant,</w:t>
      </w:r>
    </w:p>
    <w:p w:rsidR="00C879D4" w:rsidRPr="00AB1781" w:rsidRDefault="00C879D4" w:rsidP="00B139A8">
      <w:pPr>
        <w:pStyle w:val="EnglishHangEndNoCoptic"/>
      </w:pPr>
      <w:r w:rsidRPr="00AB1781">
        <w:tab/>
        <w:t>for I am in trouble; hear me speedily.</w:t>
      </w:r>
    </w:p>
    <w:p w:rsidR="00C879D4" w:rsidRPr="00AB1781" w:rsidRDefault="00C879D4" w:rsidP="00B139A8">
      <w:pPr>
        <w:pStyle w:val="EnglishHangNoCoptic"/>
      </w:pPr>
      <w:r w:rsidRPr="00AB1781">
        <w:t>19 Attend to my soul and redeem it;</w:t>
      </w:r>
    </w:p>
    <w:p w:rsidR="00C879D4" w:rsidRPr="00AB1781" w:rsidRDefault="00C879D4" w:rsidP="00B139A8">
      <w:pPr>
        <w:pStyle w:val="EnglishHangEndNoCoptic"/>
      </w:pPr>
      <w:r w:rsidRPr="00AB1781">
        <w:tab/>
        <w:t>deliver me because of my enemies.</w:t>
      </w:r>
    </w:p>
    <w:p w:rsidR="00C879D4" w:rsidRPr="00AB1781" w:rsidRDefault="00C879D4" w:rsidP="00B139A8">
      <w:pPr>
        <w:pStyle w:val="EnglishHangNoCoptic"/>
      </w:pPr>
      <w:r w:rsidRPr="00AB1781">
        <w:t xml:space="preserve">20 For </w:t>
      </w:r>
      <w:r w:rsidR="001040C8">
        <w:t>You</w:t>
      </w:r>
      <w:r w:rsidRPr="00AB1781">
        <w:t xml:space="preserve"> </w:t>
      </w:r>
      <w:r w:rsidR="00004BA4" w:rsidRPr="00AB1781">
        <w:t>know</w:t>
      </w:r>
      <w:r w:rsidRPr="00AB1781">
        <w:t xml:space="preserve"> my reproach,</w:t>
      </w:r>
    </w:p>
    <w:p w:rsidR="00C879D4" w:rsidRPr="00AB1781" w:rsidRDefault="00C879D4" w:rsidP="00B139A8">
      <w:pPr>
        <w:pStyle w:val="EnglishHangNoCoptic"/>
      </w:pPr>
      <w:r w:rsidRPr="00AB1781">
        <w:tab/>
        <w:t>my shame, and my confusion;</w:t>
      </w:r>
    </w:p>
    <w:p w:rsidR="00C879D4" w:rsidRPr="00AB1781" w:rsidRDefault="00C879D4" w:rsidP="00B139A8">
      <w:pPr>
        <w:pStyle w:val="EnglishHangEndNoCoptic"/>
      </w:pPr>
      <w:r w:rsidRPr="00AB1781">
        <w:tab/>
        <w:t xml:space="preserve">all who afflict me are before </w:t>
      </w:r>
      <w:r w:rsidR="001040C8">
        <w:t>You</w:t>
      </w:r>
      <w:r w:rsidRPr="00AB1781">
        <w:t>.</w:t>
      </w:r>
    </w:p>
    <w:p w:rsidR="00C879D4" w:rsidRPr="00AB1781" w:rsidRDefault="00C879D4" w:rsidP="00B139A8">
      <w:pPr>
        <w:pStyle w:val="EnglishHangNoCoptic"/>
      </w:pPr>
      <w:r w:rsidRPr="00AB1781">
        <w:t>21 My soul expected rebuke and suffering;</w:t>
      </w:r>
      <w:r w:rsidRPr="00AB1781">
        <w:rPr>
          <w:rStyle w:val="FootnoteReference"/>
        </w:rPr>
        <w:footnoteReference w:id="222"/>
      </w:r>
    </w:p>
    <w:p w:rsidR="00C879D4" w:rsidRPr="00AB1781" w:rsidRDefault="00C879D4" w:rsidP="00B139A8">
      <w:pPr>
        <w:pStyle w:val="EnglishHangNoCoptic"/>
      </w:pPr>
      <w:r w:rsidRPr="00AB1781">
        <w:tab/>
        <w:t>and I looked for a condoler but there was none,</w:t>
      </w:r>
    </w:p>
    <w:p w:rsidR="00C879D4" w:rsidRPr="00AB1781" w:rsidRDefault="00C879D4" w:rsidP="00B139A8">
      <w:pPr>
        <w:pStyle w:val="EnglishHangEndNoCoptic"/>
      </w:pPr>
      <w:r w:rsidRPr="00AB1781">
        <w:tab/>
        <w:t>and for a comforter but I found none.</w:t>
      </w:r>
    </w:p>
    <w:p w:rsidR="00C879D4" w:rsidRPr="00AB1781" w:rsidRDefault="00C879D4" w:rsidP="00B139A8">
      <w:pPr>
        <w:pStyle w:val="EnglishHangNoCoptic"/>
      </w:pPr>
      <w:r w:rsidRPr="00AB1781">
        <w:t>22 And they gave me gall for my food;</w:t>
      </w:r>
    </w:p>
    <w:p w:rsidR="00C879D4" w:rsidRPr="00AB1781" w:rsidRDefault="00C879D4" w:rsidP="00B139A8">
      <w:pPr>
        <w:pStyle w:val="EnglishHangEndNoCoptic"/>
      </w:pPr>
      <w:r w:rsidRPr="00AB1781">
        <w:tab/>
        <w:t>and in my thirst they gave me vinegar to drink.</w:t>
      </w:r>
      <w:r w:rsidRPr="00AB1781">
        <w:rPr>
          <w:rStyle w:val="FootnoteReference"/>
        </w:rPr>
        <w:footnoteReference w:id="223"/>
      </w:r>
    </w:p>
    <w:p w:rsidR="00C879D4" w:rsidRPr="00AB1781" w:rsidRDefault="00C879D4" w:rsidP="00B139A8">
      <w:pPr>
        <w:pStyle w:val="EnglishHangNoCoptic"/>
      </w:pPr>
    </w:p>
    <w:p w:rsidR="00C879D4" w:rsidRPr="00AB1781" w:rsidRDefault="00C879D4" w:rsidP="00B139A8">
      <w:pPr>
        <w:pStyle w:val="EnglishHangNoCoptic"/>
      </w:pPr>
      <w:r w:rsidRPr="00AB1781">
        <w:t>23 Let their table be a snare to them,</w:t>
      </w:r>
    </w:p>
    <w:p w:rsidR="00C879D4" w:rsidRPr="00AB1781" w:rsidRDefault="00C879D4" w:rsidP="00B139A8">
      <w:pPr>
        <w:pStyle w:val="EnglishHangEndNoCoptic"/>
      </w:pPr>
      <w:r w:rsidRPr="00AB1781">
        <w:tab/>
        <w:t>a retribution and a stumbling-block.</w:t>
      </w:r>
    </w:p>
    <w:p w:rsidR="00C879D4" w:rsidRPr="00AB1781" w:rsidRDefault="00C879D4" w:rsidP="00B139A8">
      <w:pPr>
        <w:pStyle w:val="EnglishHangNoCoptic"/>
      </w:pPr>
      <w:r w:rsidRPr="00AB1781">
        <w:t>24 Let their eyes be blinded so they cannot see;</w:t>
      </w:r>
    </w:p>
    <w:p w:rsidR="00C879D4" w:rsidRPr="00AB1781" w:rsidRDefault="00C879D4" w:rsidP="00B139A8">
      <w:pPr>
        <w:pStyle w:val="EnglishHangEndNoCoptic"/>
      </w:pPr>
      <w:r w:rsidRPr="00AB1781">
        <w:tab/>
        <w:t>and bend their back continually.</w:t>
      </w:r>
      <w:r w:rsidRPr="00AB1781">
        <w:rPr>
          <w:rStyle w:val="FootnoteReference"/>
        </w:rPr>
        <w:footnoteReference w:id="224"/>
      </w:r>
    </w:p>
    <w:p w:rsidR="00C879D4" w:rsidRPr="00AB1781" w:rsidRDefault="00C879D4" w:rsidP="00B139A8">
      <w:pPr>
        <w:pStyle w:val="EnglishHangNoCoptic"/>
      </w:pPr>
      <w:r w:rsidRPr="00AB1781">
        <w:t xml:space="preserve">25 Pour out </w:t>
      </w:r>
      <w:r w:rsidR="00E570CB">
        <w:t>Your</w:t>
      </w:r>
      <w:r w:rsidRPr="00AB1781">
        <w:t xml:space="preserve"> anger upon them,</w:t>
      </w:r>
    </w:p>
    <w:p w:rsidR="00C879D4" w:rsidRPr="00B139A8" w:rsidRDefault="00C879D4" w:rsidP="00B139A8">
      <w:pPr>
        <w:pStyle w:val="EnglishHangEndNoCoptic"/>
      </w:pPr>
      <w:r w:rsidRPr="00AB1781">
        <w:tab/>
        <w:t xml:space="preserve">and let the fury of </w:t>
      </w:r>
      <w:r w:rsidR="00E570CB">
        <w:t>Your</w:t>
      </w:r>
      <w:r w:rsidRPr="00AB1781">
        <w:t xml:space="preserve"> anger overtake them.</w:t>
      </w:r>
    </w:p>
    <w:p w:rsidR="00C879D4" w:rsidRPr="00AB1781" w:rsidRDefault="00C879D4" w:rsidP="00B139A8">
      <w:pPr>
        <w:pStyle w:val="EnglishHangNoCoptic"/>
      </w:pPr>
      <w:r w:rsidRPr="00AB1781">
        <w:t>26 Let their camp be deserted,</w:t>
      </w:r>
    </w:p>
    <w:p w:rsidR="00C879D4" w:rsidRPr="00AB1781" w:rsidRDefault="00C879D4" w:rsidP="00B139A8">
      <w:pPr>
        <w:pStyle w:val="EnglishHangEndNoCoptic"/>
      </w:pPr>
      <w:r w:rsidRPr="00AB1781">
        <w:tab/>
        <w:t>and let no one dwell in their tents.</w:t>
      </w:r>
    </w:p>
    <w:p w:rsidR="00C879D4" w:rsidRPr="00AB1781" w:rsidRDefault="00C879D4" w:rsidP="00B139A8">
      <w:pPr>
        <w:pStyle w:val="EnglishHangNoCoptic"/>
      </w:pPr>
      <w:r w:rsidRPr="00AB1781">
        <w:t xml:space="preserve">27 For they persecute the one </w:t>
      </w:r>
      <w:r w:rsidR="001040C8">
        <w:t>You</w:t>
      </w:r>
      <w:r w:rsidRPr="00AB1781">
        <w:t xml:space="preserve"> </w:t>
      </w:r>
      <w:r w:rsidR="00556387">
        <w:t>have</w:t>
      </w:r>
      <w:r w:rsidRPr="00AB1781">
        <w:t xml:space="preserve"> struck,</w:t>
      </w:r>
    </w:p>
    <w:p w:rsidR="00C879D4" w:rsidRPr="00AB1781" w:rsidRDefault="00C879D4" w:rsidP="00B139A8">
      <w:pPr>
        <w:pStyle w:val="EnglishHangEndNoCoptic"/>
      </w:pPr>
      <w:r w:rsidRPr="00AB1781">
        <w:tab/>
        <w:t>and they add to the pain of My wounds.</w:t>
      </w:r>
    </w:p>
    <w:p w:rsidR="00C879D4" w:rsidRPr="00AB1781" w:rsidRDefault="00C879D4" w:rsidP="00B139A8">
      <w:pPr>
        <w:pStyle w:val="EnglishHangNoCoptic"/>
      </w:pPr>
      <w:r w:rsidRPr="00AB1781">
        <w:t>28 Add iniquity to their iniquity,</w:t>
      </w:r>
    </w:p>
    <w:p w:rsidR="00C879D4" w:rsidRPr="00AB1781" w:rsidRDefault="00C879D4" w:rsidP="00B139A8">
      <w:pPr>
        <w:pStyle w:val="EnglishHangEndNoCoptic"/>
      </w:pPr>
      <w:r w:rsidRPr="00AB1781">
        <w:tab/>
        <w:t xml:space="preserve">and let them not come into </w:t>
      </w:r>
      <w:r w:rsidR="00E570CB">
        <w:t>Your</w:t>
      </w:r>
      <w:r w:rsidRPr="00AB1781">
        <w:t xml:space="preserve"> righteousness.</w:t>
      </w:r>
    </w:p>
    <w:p w:rsidR="00C879D4" w:rsidRPr="00AB1781" w:rsidRDefault="00C879D4" w:rsidP="00B139A8">
      <w:pPr>
        <w:pStyle w:val="EnglishHangNoCoptic"/>
      </w:pPr>
      <w:r w:rsidRPr="00AB1781">
        <w:t>29 Let them be blotted out of the book of the living,</w:t>
      </w:r>
    </w:p>
    <w:p w:rsidR="00C879D4" w:rsidRPr="00AB1781" w:rsidRDefault="00C879D4" w:rsidP="00B139A8">
      <w:pPr>
        <w:pStyle w:val="EnglishHangEndNoCoptic"/>
      </w:pPr>
      <w:r w:rsidRPr="00AB1781">
        <w:tab/>
        <w:t>and not be enrolled with the righteous.</w:t>
      </w:r>
    </w:p>
    <w:p w:rsidR="00C879D4" w:rsidRPr="00AB1781" w:rsidRDefault="00C879D4" w:rsidP="00B139A8">
      <w:pPr>
        <w:pStyle w:val="EnglishHangNoCoptic"/>
      </w:pPr>
      <w:r w:rsidRPr="00AB1781">
        <w:t>30 I am poor and in pain;</w:t>
      </w:r>
    </w:p>
    <w:p w:rsidR="00C879D4" w:rsidRPr="00AB1781" w:rsidRDefault="00C879D4" w:rsidP="00B139A8">
      <w:pPr>
        <w:pStyle w:val="EnglishHangEndNoCoptic"/>
      </w:pPr>
      <w:r w:rsidRPr="00AB1781">
        <w:tab/>
        <w:t xml:space="preserve">let </w:t>
      </w:r>
      <w:r w:rsidR="00E570CB">
        <w:t>Your</w:t>
      </w:r>
      <w:r w:rsidRPr="00AB1781">
        <w:t xml:space="preserve"> salvation help me, O God.</w:t>
      </w:r>
    </w:p>
    <w:p w:rsidR="00C879D4" w:rsidRPr="00AB1781" w:rsidRDefault="00C879D4" w:rsidP="00B139A8">
      <w:pPr>
        <w:pStyle w:val="EnglishHangNoCoptic"/>
      </w:pPr>
      <w:r w:rsidRPr="00AB1781">
        <w:lastRenderedPageBreak/>
        <w:t>31 I will praise the name of my God with a song;</w:t>
      </w:r>
    </w:p>
    <w:p w:rsidR="00C879D4" w:rsidRPr="00AB1781" w:rsidRDefault="00C879D4" w:rsidP="00B139A8">
      <w:pPr>
        <w:pStyle w:val="EnglishHangEndNoCoptic"/>
      </w:pPr>
      <w:r w:rsidRPr="00AB1781">
        <w:tab/>
        <w:t>I will magnify Him with praise.</w:t>
      </w:r>
    </w:p>
    <w:p w:rsidR="00C879D4" w:rsidRPr="00AB1781" w:rsidRDefault="00C879D4" w:rsidP="00B139A8">
      <w:pPr>
        <w:pStyle w:val="EnglishHangNoCoptic"/>
      </w:pPr>
      <w:r w:rsidRPr="00AB1781">
        <w:t>32 And this will be more pleasing to God</w:t>
      </w:r>
    </w:p>
    <w:p w:rsidR="00C879D4" w:rsidRPr="00AB1781" w:rsidRDefault="00C879D4" w:rsidP="00B139A8">
      <w:pPr>
        <w:pStyle w:val="EnglishHangEndNoCoptic"/>
      </w:pPr>
      <w:r w:rsidRPr="00AB1781">
        <w:tab/>
        <w:t>than a young bull with horns and hoofs.</w:t>
      </w:r>
    </w:p>
    <w:p w:rsidR="00C879D4" w:rsidRPr="00AB1781" w:rsidRDefault="00C879D4" w:rsidP="00B139A8">
      <w:pPr>
        <w:pStyle w:val="EnglishHangNoCoptic"/>
      </w:pPr>
      <w:r w:rsidRPr="00AB1781">
        <w:t>33 Let the poor see and rejoice;</w:t>
      </w:r>
    </w:p>
    <w:p w:rsidR="00C879D4" w:rsidRPr="00AB1781" w:rsidRDefault="00C879D4" w:rsidP="00B139A8">
      <w:pPr>
        <w:pStyle w:val="EnglishHangEndNoCoptic"/>
      </w:pPr>
      <w:r w:rsidRPr="00AB1781">
        <w:tab/>
        <w:t>seek God and your soul shall live.</w:t>
      </w:r>
    </w:p>
    <w:p w:rsidR="00C879D4" w:rsidRPr="00AB1781" w:rsidRDefault="00C879D4" w:rsidP="00B139A8">
      <w:pPr>
        <w:pStyle w:val="EnglishHangNoCoptic"/>
      </w:pPr>
      <w:r w:rsidRPr="00AB1781">
        <w:t>34 For the Lord hears the poor</w:t>
      </w:r>
    </w:p>
    <w:p w:rsidR="00C879D4" w:rsidRPr="00AB1781" w:rsidRDefault="00C879D4" w:rsidP="00B139A8">
      <w:pPr>
        <w:pStyle w:val="EnglishHangEndNoCoptic"/>
      </w:pPr>
      <w:r w:rsidRPr="00AB1781">
        <w:tab/>
        <w:t>and does not despise His prisoners.</w:t>
      </w:r>
    </w:p>
    <w:p w:rsidR="00C879D4" w:rsidRPr="00AB1781" w:rsidRDefault="00C879D4" w:rsidP="00B139A8">
      <w:pPr>
        <w:pStyle w:val="EnglishHangNoCoptic"/>
      </w:pPr>
      <w:r w:rsidRPr="00AB1781">
        <w:t>35 Let heaven and earth praise Him,</w:t>
      </w:r>
    </w:p>
    <w:p w:rsidR="00C879D4" w:rsidRPr="00AB1781" w:rsidRDefault="00C879D4" w:rsidP="00B139A8">
      <w:pPr>
        <w:pStyle w:val="EnglishHangEndNoCoptic"/>
      </w:pPr>
      <w:r w:rsidRPr="00AB1781">
        <w:tab/>
        <w:t>the sea and all that moves in them.</w:t>
      </w:r>
    </w:p>
    <w:p w:rsidR="00C879D4" w:rsidRPr="00AB1781" w:rsidRDefault="00C879D4" w:rsidP="00B139A8">
      <w:pPr>
        <w:pStyle w:val="EnglishHangNoCoptic"/>
      </w:pPr>
      <w:r w:rsidRPr="00AB1781">
        <w:t>36 For God will save Zion,</w:t>
      </w:r>
    </w:p>
    <w:p w:rsidR="00C879D4" w:rsidRPr="00AB1781" w:rsidRDefault="00C879D4" w:rsidP="00B139A8">
      <w:pPr>
        <w:pStyle w:val="EnglishHangNoCoptic"/>
      </w:pPr>
      <w:r w:rsidRPr="00AB1781">
        <w:tab/>
        <w:t>and the cities of Judah will be built;</w:t>
      </w:r>
    </w:p>
    <w:p w:rsidR="00C879D4" w:rsidRPr="00AB1781" w:rsidRDefault="00C879D4" w:rsidP="00B139A8">
      <w:pPr>
        <w:pStyle w:val="EnglishHangEndNoCoptic"/>
      </w:pPr>
      <w:r w:rsidRPr="00AB1781">
        <w:tab/>
        <w:t>and men will dwell there, and inherit it.</w:t>
      </w:r>
    </w:p>
    <w:p w:rsidR="00C879D4" w:rsidRPr="00AB1781" w:rsidRDefault="00C879D4" w:rsidP="00B139A8">
      <w:pPr>
        <w:pStyle w:val="EnglishHangNoCoptic"/>
      </w:pPr>
      <w:r w:rsidRPr="00AB1781">
        <w:t>37 And the children of His slaves</w:t>
      </w:r>
      <w:r w:rsidRPr="00AB1781">
        <w:rPr>
          <w:rStyle w:val="FootnoteReference"/>
        </w:rPr>
        <w:footnoteReference w:id="225"/>
      </w:r>
      <w:r w:rsidRPr="00AB1781">
        <w:t xml:space="preserve"> will possess it;</w:t>
      </w:r>
    </w:p>
    <w:p w:rsidR="00C879D4" w:rsidRPr="00B139A8" w:rsidRDefault="00C879D4" w:rsidP="00B139A8">
      <w:pPr>
        <w:pStyle w:val="EnglishHangEndNoCoptic"/>
      </w:pPr>
      <w:r w:rsidRPr="00AB1781">
        <w:tab/>
        <w:t xml:space="preserve">and they who love </w:t>
      </w:r>
      <w:r w:rsidR="00E570CB">
        <w:t>Your</w:t>
      </w:r>
      <w:r w:rsidRPr="00AB1781">
        <w:t xml:space="preserve"> name will dwell in it.</w:t>
      </w:r>
    </w:p>
    <w:p w:rsidR="00C879D4" w:rsidRPr="00B139A8" w:rsidRDefault="00B139A8" w:rsidP="00B139A8">
      <w:pPr>
        <w:pStyle w:val="Heading3"/>
      </w:pPr>
      <w:bookmarkStart w:id="862" w:name="_Ref412026055"/>
      <w:r>
        <w:t>Psalm</w:t>
      </w:r>
      <w:r w:rsidR="00C879D4" w:rsidRPr="00AB1781">
        <w:t xml:space="preserve"> 69</w:t>
      </w:r>
      <w:r>
        <w:t>: O God, come to my help</w:t>
      </w:r>
      <w:bookmarkEnd w:id="862"/>
    </w:p>
    <w:p w:rsidR="00C879D4" w:rsidRPr="00AB1781" w:rsidRDefault="00C879D4" w:rsidP="00C879D4">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rsidR="00C879D4" w:rsidRPr="00AB1781" w:rsidRDefault="00C879D4" w:rsidP="00B139A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Let All Who Seek </w:t>
      </w:r>
      <w:r w:rsidR="001040C8">
        <w:rPr>
          <w:rFonts w:ascii="Book Antiqua" w:hAnsi="Book Antiqua" w:cs="Lucida Grande"/>
          <w:b/>
          <w:bCs/>
        </w:rPr>
        <w:t>You</w:t>
      </w:r>
      <w:r w:rsidRPr="00AB1781">
        <w:rPr>
          <w:rFonts w:ascii="Book Antiqua" w:hAnsi="Book Antiqua" w:cs="Lucida Grande"/>
          <w:b/>
          <w:bCs/>
        </w:rPr>
        <w:t xml:space="preserve"> Rejoice in </w:t>
      </w:r>
      <w:r w:rsidR="001040C8">
        <w:rPr>
          <w:rFonts w:ascii="Book Antiqua" w:hAnsi="Book Antiqua" w:cs="Lucida Grande"/>
          <w:b/>
          <w:bCs/>
        </w:rPr>
        <w:t>You</w:t>
      </w:r>
    </w:p>
    <w:p w:rsidR="00C879D4" w:rsidRPr="00AB1781" w:rsidRDefault="00C879D4" w:rsidP="00B139A8">
      <w:pPr>
        <w:pStyle w:val="Rubric"/>
      </w:pPr>
      <w:r w:rsidRPr="00AB1781">
        <w:t>1 (By David, In remembrance that the Lord has saved me)</w:t>
      </w:r>
    </w:p>
    <w:p w:rsidR="00C879D4" w:rsidRPr="00AB1781" w:rsidRDefault="00C879D4" w:rsidP="00B139A8">
      <w:pPr>
        <w:pStyle w:val="EnglishHangNoCoptic"/>
      </w:pPr>
      <w:r w:rsidRPr="00AB1781">
        <w:t>2 O God, come to my help;</w:t>
      </w:r>
    </w:p>
    <w:p w:rsidR="00C879D4" w:rsidRPr="00AB1781" w:rsidRDefault="00C879D4" w:rsidP="00B139A8">
      <w:pPr>
        <w:pStyle w:val="EnglishHangEndNoCoptic"/>
      </w:pPr>
      <w:r w:rsidRPr="00AB1781">
        <w:tab/>
        <w:t>O Lord, make haste to help me.</w:t>
      </w:r>
    </w:p>
    <w:p w:rsidR="00C879D4" w:rsidRPr="00AB1781" w:rsidRDefault="00C879D4" w:rsidP="00B139A8">
      <w:pPr>
        <w:pStyle w:val="EnglishHangNoCoptic"/>
      </w:pPr>
      <w:r w:rsidRPr="00AB1781">
        <w:t>3 Let all who seek my life</w:t>
      </w:r>
      <w:r w:rsidRPr="00AB1781">
        <w:rPr>
          <w:rStyle w:val="FootnoteReference"/>
        </w:rPr>
        <w:footnoteReference w:id="226"/>
      </w:r>
    </w:p>
    <w:p w:rsidR="00C879D4" w:rsidRPr="00AB1781" w:rsidRDefault="00C879D4" w:rsidP="00B139A8">
      <w:pPr>
        <w:pStyle w:val="EnglishHangNoCoptic"/>
      </w:pPr>
      <w:r w:rsidRPr="00AB1781">
        <w:tab/>
        <w:t>be put to shame and confounded.</w:t>
      </w:r>
    </w:p>
    <w:p w:rsidR="00C879D4" w:rsidRPr="00AB1781" w:rsidRDefault="00C879D4" w:rsidP="00B139A8">
      <w:pPr>
        <w:pStyle w:val="EnglishHangNoCoptic"/>
      </w:pPr>
      <w:r w:rsidRPr="00AB1781">
        <w:tab/>
        <w:t>Let all who wish me evil</w:t>
      </w:r>
    </w:p>
    <w:p w:rsidR="00C879D4" w:rsidRPr="00AB1781" w:rsidRDefault="00C879D4" w:rsidP="00B139A8">
      <w:pPr>
        <w:pStyle w:val="EnglishHangEndNoCoptic"/>
      </w:pPr>
      <w:r w:rsidRPr="00AB1781">
        <w:tab/>
        <w:t>be turned back and put to shame.</w:t>
      </w:r>
    </w:p>
    <w:p w:rsidR="00C879D4" w:rsidRPr="00AB1781" w:rsidRDefault="00C879D4" w:rsidP="00B139A8">
      <w:pPr>
        <w:pStyle w:val="EnglishHangNoCoptic"/>
      </w:pPr>
      <w:r w:rsidRPr="00AB1781">
        <w:t>4 Let those who say of me, ‘Fine, fine!’</w:t>
      </w:r>
    </w:p>
    <w:p w:rsidR="00C879D4" w:rsidRPr="00B139A8" w:rsidRDefault="00C879D4" w:rsidP="00B139A8">
      <w:pPr>
        <w:pStyle w:val="EnglishHangEndNoCoptic"/>
      </w:pPr>
      <w:r w:rsidRPr="00AB1781">
        <w:tab/>
        <w:t>be turned back immediately ashamed.</w:t>
      </w:r>
    </w:p>
    <w:p w:rsidR="00C879D4" w:rsidRPr="00AB1781" w:rsidRDefault="00C879D4" w:rsidP="00B139A8">
      <w:pPr>
        <w:pStyle w:val="EnglishHangNoCoptic"/>
      </w:pPr>
      <w:r w:rsidRPr="00AB1781">
        <w:t xml:space="preserve">5 Let all who seek </w:t>
      </w:r>
      <w:r w:rsidR="001040C8">
        <w:t>You</w:t>
      </w:r>
    </w:p>
    <w:p w:rsidR="00C879D4" w:rsidRPr="00AB1781" w:rsidRDefault="00C879D4" w:rsidP="00B139A8">
      <w:pPr>
        <w:pStyle w:val="EnglishHangNoCoptic"/>
      </w:pPr>
      <w:r w:rsidRPr="00AB1781">
        <w:lastRenderedPageBreak/>
        <w:tab/>
        <w:t xml:space="preserve">rejoice and be glad in </w:t>
      </w:r>
      <w:r w:rsidR="001040C8">
        <w:t>You</w:t>
      </w:r>
      <w:r w:rsidRPr="00AB1781">
        <w:t>, O God;</w:t>
      </w:r>
    </w:p>
    <w:p w:rsidR="00C879D4" w:rsidRPr="00AB1781" w:rsidRDefault="00C879D4" w:rsidP="00B139A8">
      <w:pPr>
        <w:pStyle w:val="EnglishHangNoCoptic"/>
      </w:pPr>
      <w:r w:rsidRPr="00AB1781">
        <w:tab/>
        <w:t xml:space="preserve">and let those who love </w:t>
      </w:r>
      <w:r w:rsidR="00E570CB">
        <w:t>Your</w:t>
      </w:r>
      <w:r w:rsidRPr="00AB1781">
        <w:t xml:space="preserve"> salvation</w:t>
      </w:r>
    </w:p>
    <w:p w:rsidR="00C879D4" w:rsidRPr="00AB1781" w:rsidRDefault="00C879D4" w:rsidP="00B139A8">
      <w:pPr>
        <w:pStyle w:val="EnglishHangEndNoCoptic"/>
      </w:pPr>
      <w:r w:rsidRPr="00AB1781">
        <w:tab/>
        <w:t>say continually, ‘The Lord be magnified.’</w:t>
      </w:r>
    </w:p>
    <w:p w:rsidR="00C879D4" w:rsidRPr="00AB1781" w:rsidRDefault="00C879D4" w:rsidP="00B139A8">
      <w:pPr>
        <w:pStyle w:val="EnglishHangNoCoptic"/>
      </w:pPr>
      <w:r w:rsidRPr="00AB1781">
        <w:t>6 But I am poor and needy;</w:t>
      </w:r>
    </w:p>
    <w:p w:rsidR="00C879D4" w:rsidRPr="00AB1781" w:rsidRDefault="00C879D4" w:rsidP="00B139A8">
      <w:pPr>
        <w:pStyle w:val="EnglishHangEndNoCoptic"/>
      </w:pPr>
      <w:r w:rsidRPr="00AB1781">
        <w:tab/>
        <w:t>help me, O God.</w:t>
      </w:r>
    </w:p>
    <w:p w:rsidR="00C879D4" w:rsidRPr="00AB1781" w:rsidRDefault="00C879D4" w:rsidP="00B139A8">
      <w:pPr>
        <w:pStyle w:val="EnglishHangNoCoptic"/>
      </w:pPr>
      <w:r w:rsidRPr="00AB1781">
        <w:t xml:space="preserve">7 </w:t>
      </w:r>
      <w:r w:rsidR="001040C8">
        <w:t>You</w:t>
      </w:r>
      <w:r w:rsidRPr="00AB1781">
        <w:t xml:space="preserve"> </w:t>
      </w:r>
      <w:r w:rsidR="00004BA4" w:rsidRPr="00AB1781">
        <w:t>are</w:t>
      </w:r>
      <w:r w:rsidRPr="00AB1781">
        <w:t xml:space="preserve"> my helper and my redeemer;</w:t>
      </w:r>
    </w:p>
    <w:p w:rsidR="00C879D4" w:rsidRDefault="00C879D4" w:rsidP="009C1C97">
      <w:pPr>
        <w:pStyle w:val="EnglishHangEndNoCoptic"/>
      </w:pPr>
      <w:r w:rsidRPr="00AB1781">
        <w:tab/>
        <w:t>O Lord, make no delay.</w:t>
      </w:r>
    </w:p>
    <w:p w:rsidR="00CA0029" w:rsidRPr="00CA0029" w:rsidRDefault="00CA0029" w:rsidP="00CA0029">
      <w:pPr>
        <w:pStyle w:val="Heading3"/>
      </w:pPr>
      <w:r>
        <w:t>Psalm</w:t>
      </w:r>
      <w:r w:rsidRPr="00AB1781">
        <w:t xml:space="preserve"> 70</w:t>
      </w:r>
      <w:r>
        <w:t xml:space="preserve">: In </w:t>
      </w:r>
      <w:r w:rsidR="001040C8">
        <w:t>You</w:t>
      </w:r>
      <w:r>
        <w:t>, O Lord, I hope and trust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My Song is Continually of </w:t>
      </w:r>
      <w:r w:rsidR="001040C8">
        <w:rPr>
          <w:rFonts w:ascii="Book Antiqua" w:hAnsi="Book Antiqua" w:cs="Lucida Grande"/>
          <w:b/>
          <w:bCs/>
        </w:rPr>
        <w:t>You</w:t>
      </w:r>
    </w:p>
    <w:p w:rsidR="00CA0029" w:rsidRPr="00AB1781" w:rsidRDefault="00CA0029" w:rsidP="00CA0029">
      <w:pPr>
        <w:pStyle w:val="Rubric"/>
      </w:pPr>
      <w:r w:rsidRPr="00AB1781">
        <w:t>1 (By David. Sung by the sons of Jonadab and the first captives)</w:t>
      </w:r>
    </w:p>
    <w:p w:rsidR="00CA0029" w:rsidRPr="00AB1781" w:rsidRDefault="00CA0029" w:rsidP="00CA0029">
      <w:pPr>
        <w:pStyle w:val="EnglishHangNoCoptic"/>
      </w:pPr>
      <w:r w:rsidRPr="00AB1781">
        <w:t xml:space="preserve">In </w:t>
      </w:r>
      <w:r w:rsidR="001040C8">
        <w:t>You</w:t>
      </w:r>
      <w:r w:rsidRPr="00AB1781">
        <w:t>, O Lord, I hope and trust;</w:t>
      </w:r>
    </w:p>
    <w:p w:rsidR="00CA0029" w:rsidRPr="00AB1781" w:rsidRDefault="00CA0029" w:rsidP="00CA0029">
      <w:pPr>
        <w:pStyle w:val="EnglishHangEndNoCoptic"/>
      </w:pPr>
      <w:r w:rsidRPr="00AB1781">
        <w:tab/>
        <w:t>let me never be put to shame.</w:t>
      </w:r>
    </w:p>
    <w:p w:rsidR="00CA0029" w:rsidRPr="00AB1781" w:rsidRDefault="00CA0029" w:rsidP="00CA0029">
      <w:pPr>
        <w:pStyle w:val="EnglishHangNoCoptic"/>
      </w:pPr>
      <w:r w:rsidRPr="00AB1781">
        <w:t xml:space="preserve">2 Rescue me and deliver me in </w:t>
      </w:r>
      <w:r w:rsidR="00E570CB">
        <w:t>Your</w:t>
      </w:r>
      <w:r w:rsidRPr="00AB1781">
        <w:t xml:space="preserve"> righteousness.</w:t>
      </w:r>
      <w:r w:rsidRPr="00AB1781">
        <w:rPr>
          <w:rStyle w:val="FootnoteReference"/>
        </w:rPr>
        <w:footnoteReference w:id="227"/>
      </w:r>
    </w:p>
    <w:p w:rsidR="00CA0029" w:rsidRPr="00AB1781" w:rsidRDefault="00CA0029" w:rsidP="00CA0029">
      <w:pPr>
        <w:pStyle w:val="EnglishHangEndNoCoptic"/>
      </w:pPr>
      <w:r w:rsidRPr="00AB1781">
        <w:tab/>
        <w:t xml:space="preserve">Incline </w:t>
      </w:r>
      <w:r w:rsidR="001040C8">
        <w:t>Your</w:t>
      </w:r>
      <w:r w:rsidRPr="00AB1781">
        <w:t xml:space="preserve"> ear to me and save me.</w:t>
      </w:r>
    </w:p>
    <w:p w:rsidR="00CA0029" w:rsidRPr="00AB1781" w:rsidRDefault="00CA0029" w:rsidP="00CA0029">
      <w:pPr>
        <w:pStyle w:val="EnglishHangNoCoptic"/>
      </w:pPr>
      <w:r w:rsidRPr="00AB1781">
        <w:t>3 Be my God and protector,</w:t>
      </w:r>
    </w:p>
    <w:p w:rsidR="00CA0029" w:rsidRPr="00AB1781" w:rsidRDefault="00CA0029" w:rsidP="00CA0029">
      <w:pPr>
        <w:pStyle w:val="EnglishHangNoCoptic"/>
      </w:pPr>
      <w:r w:rsidRPr="00AB1781">
        <w:tab/>
        <w:t>and a strong sanctuary to save me;</w:t>
      </w:r>
      <w:r w:rsidRPr="00AB1781">
        <w:rPr>
          <w:rStyle w:val="FootnoteReference"/>
        </w:rPr>
        <w:footnoteReference w:id="228"/>
      </w:r>
    </w:p>
    <w:p w:rsidR="00CA0029" w:rsidRPr="00AB1781" w:rsidRDefault="00CA0029" w:rsidP="00CA0029">
      <w:pPr>
        <w:pStyle w:val="EnglishHangEndNoCoptic"/>
      </w:pPr>
      <w:r w:rsidRPr="00AB1781">
        <w:tab/>
        <w:t>for thou art my stronghold and my refuge.</w:t>
      </w:r>
    </w:p>
    <w:p w:rsidR="00CA0029" w:rsidRPr="00AB1781" w:rsidRDefault="00CA0029" w:rsidP="00CA0029">
      <w:pPr>
        <w:pStyle w:val="EnglishHangNoCoptic"/>
      </w:pPr>
      <w:r w:rsidRPr="00AB1781">
        <w:t>4 Deliver me, O God, from the hand of the sinner,</w:t>
      </w:r>
    </w:p>
    <w:p w:rsidR="00CA0029" w:rsidRPr="00AB1781" w:rsidRDefault="00CA0029" w:rsidP="00CA0029">
      <w:pPr>
        <w:pStyle w:val="EnglishHangEndNoCoptic"/>
      </w:pPr>
      <w:r w:rsidRPr="00AB1781">
        <w:tab/>
        <w:t>from the clutch of the outlaw and wrongdoer.</w:t>
      </w:r>
    </w:p>
    <w:p w:rsidR="00CA0029" w:rsidRPr="00AB1781" w:rsidRDefault="00CA0029" w:rsidP="00CA0029">
      <w:pPr>
        <w:pStyle w:val="EnglishHangNoCoptic"/>
      </w:pPr>
      <w:r w:rsidRPr="00AB1781">
        <w:t xml:space="preserve">5 For </w:t>
      </w:r>
      <w:r w:rsidR="001040C8">
        <w:t>You</w:t>
      </w:r>
      <w:r w:rsidRPr="00AB1781">
        <w:t xml:space="preserve"> </w:t>
      </w:r>
      <w:r w:rsidR="00004BA4" w:rsidRPr="00AB1781">
        <w:t>are</w:t>
      </w:r>
      <w:r w:rsidRPr="00AB1781">
        <w:t xml:space="preserve"> my patience, O Lord;</w:t>
      </w:r>
    </w:p>
    <w:p w:rsidR="00CA0029" w:rsidRPr="00AB1781" w:rsidRDefault="00CA0029" w:rsidP="00CA0029">
      <w:pPr>
        <w:pStyle w:val="EnglishHangEndNoCoptic"/>
      </w:pPr>
      <w:r w:rsidRPr="00AB1781">
        <w:tab/>
        <w:t xml:space="preserve">O Lord, </w:t>
      </w:r>
      <w:r w:rsidR="001040C8">
        <w:t>You</w:t>
      </w:r>
      <w:r w:rsidRPr="00AB1781">
        <w:t xml:space="preserve"> </w:t>
      </w:r>
      <w:r w:rsidR="00004BA4" w:rsidRPr="00AB1781">
        <w:t>are</w:t>
      </w:r>
      <w:r w:rsidRPr="00AB1781">
        <w:t xml:space="preserve"> my hope from my youth.</w:t>
      </w:r>
    </w:p>
    <w:p w:rsidR="00CA0029" w:rsidRPr="00AB1781" w:rsidRDefault="00CA0029" w:rsidP="00CA0029">
      <w:pPr>
        <w:pStyle w:val="EnglishHangNoCoptic"/>
      </w:pPr>
      <w:r w:rsidRPr="00AB1781">
        <w:t xml:space="preserve">6 On </w:t>
      </w:r>
      <w:r w:rsidR="001040C8">
        <w:t>You</w:t>
      </w:r>
      <w:r w:rsidRPr="00AB1781">
        <w:t xml:space="preserve"> I have leaned from my birth;</w:t>
      </w:r>
    </w:p>
    <w:p w:rsidR="00CA0029" w:rsidRPr="00AB1781" w:rsidRDefault="00CA0029" w:rsidP="00CA0029">
      <w:pPr>
        <w:pStyle w:val="EnglishHangNoCoptic"/>
      </w:pPr>
      <w:r w:rsidRPr="00AB1781">
        <w:tab/>
      </w:r>
      <w:r w:rsidR="001040C8">
        <w:t>You</w:t>
      </w:r>
      <w:r w:rsidRPr="00AB1781">
        <w:t xml:space="preserve"> </w:t>
      </w:r>
      <w:r w:rsidR="00004BA4" w:rsidRPr="00AB1781">
        <w:t>are</w:t>
      </w:r>
      <w:r w:rsidRPr="00AB1781">
        <w:t xml:space="preserve"> my protector from my mother’s womb;</w:t>
      </w:r>
    </w:p>
    <w:p w:rsidR="00CA0029" w:rsidRPr="00AB1781" w:rsidRDefault="00CA0029" w:rsidP="00CA0029">
      <w:pPr>
        <w:pStyle w:val="EnglishHangEndNoCoptic"/>
      </w:pPr>
      <w:r w:rsidRPr="00AB1781">
        <w:tab/>
        <w:t xml:space="preserve">my song is continually of </w:t>
      </w:r>
      <w:r w:rsidR="001040C8">
        <w:t>You</w:t>
      </w:r>
      <w:r w:rsidRPr="00AB1781">
        <w:t>.</w:t>
      </w:r>
    </w:p>
    <w:p w:rsidR="00CA0029" w:rsidRPr="00AB1781" w:rsidRDefault="00CA0029" w:rsidP="00CA0029">
      <w:pPr>
        <w:pStyle w:val="EnglishHangNoCoptic"/>
      </w:pPr>
      <w:r w:rsidRPr="00AB1781">
        <w:t>7 I am a wonder to many,</w:t>
      </w:r>
    </w:p>
    <w:p w:rsidR="00CA0029" w:rsidRPr="00AB1781" w:rsidRDefault="00CA0029" w:rsidP="00CA0029">
      <w:pPr>
        <w:pStyle w:val="EnglishHangEndNoCoptic"/>
      </w:pPr>
      <w:r w:rsidRPr="00AB1781">
        <w:tab/>
        <w:t xml:space="preserve">but </w:t>
      </w:r>
      <w:r w:rsidR="001040C8">
        <w:t>You</w:t>
      </w:r>
      <w:r w:rsidRPr="00AB1781">
        <w:t xml:space="preserve"> </w:t>
      </w:r>
      <w:r w:rsidR="00004BA4" w:rsidRPr="00AB1781">
        <w:t>are</w:t>
      </w:r>
      <w:r w:rsidRPr="00AB1781">
        <w:t xml:space="preserve"> my strong helper.</w:t>
      </w:r>
    </w:p>
    <w:p w:rsidR="00CA0029" w:rsidRPr="00AB1781" w:rsidRDefault="00CA0029" w:rsidP="00CA0029">
      <w:pPr>
        <w:pStyle w:val="EnglishHangNoCoptic"/>
      </w:pPr>
      <w:r w:rsidRPr="00AB1781">
        <w:t xml:space="preserve">8 Let my mouth be filled with </w:t>
      </w:r>
      <w:r w:rsidR="00E570CB">
        <w:t>Your</w:t>
      </w:r>
      <w:r w:rsidRPr="00AB1781">
        <w:t xml:space="preserve"> praise,</w:t>
      </w:r>
    </w:p>
    <w:p w:rsidR="00CA0029" w:rsidRPr="00AB1781" w:rsidRDefault="00CA0029" w:rsidP="00CA0029">
      <w:pPr>
        <w:pStyle w:val="EnglishHangEndNoCoptic"/>
      </w:pPr>
      <w:r w:rsidRPr="00AB1781">
        <w:tab/>
        <w:t xml:space="preserve">that I may sing of </w:t>
      </w:r>
      <w:r w:rsidR="00E570CB">
        <w:t>Your</w:t>
      </w:r>
      <w:r w:rsidRPr="00AB1781">
        <w:t xml:space="preserve"> glory and splendor all day long.</w:t>
      </w:r>
    </w:p>
    <w:p w:rsidR="00CA0029" w:rsidRPr="00AB1781" w:rsidRDefault="00CA0029" w:rsidP="00CA0029">
      <w:pPr>
        <w:pStyle w:val="EnglishHangNoCoptic"/>
      </w:pPr>
      <w:r w:rsidRPr="00AB1781">
        <w:lastRenderedPageBreak/>
        <w:t>9 Reject me not in my old age;</w:t>
      </w:r>
    </w:p>
    <w:p w:rsidR="00CA0029" w:rsidRPr="00CA0029" w:rsidRDefault="00CA0029" w:rsidP="00CA0029">
      <w:pPr>
        <w:pStyle w:val="EnglishHangEndNoCoptic"/>
      </w:pPr>
      <w:r w:rsidRPr="00AB1781">
        <w:tab/>
        <w:t>forsake me not when my strength is failing.</w:t>
      </w:r>
    </w:p>
    <w:p w:rsidR="00CA0029" w:rsidRPr="00AB1781" w:rsidRDefault="00CA0029" w:rsidP="00CA0029">
      <w:pPr>
        <w:pStyle w:val="EnglishHangNoCoptic"/>
      </w:pPr>
      <w:r w:rsidRPr="00AB1781">
        <w:t>10 For my enemies speak of me,</w:t>
      </w:r>
    </w:p>
    <w:p w:rsidR="00CA0029" w:rsidRPr="00AB1781" w:rsidRDefault="00CA0029" w:rsidP="00CA0029">
      <w:pPr>
        <w:pStyle w:val="EnglishHangEndNoCoptic"/>
      </w:pPr>
      <w:r w:rsidRPr="00AB1781">
        <w:tab/>
        <w:t>and those who watch my soul conspire together,</w:t>
      </w:r>
    </w:p>
    <w:p w:rsidR="00CA0029" w:rsidRPr="00AB1781" w:rsidRDefault="00CA0029" w:rsidP="00CA0029">
      <w:pPr>
        <w:pStyle w:val="EnglishHangNoCoptic"/>
      </w:pPr>
      <w:r w:rsidRPr="00AB1781">
        <w:t>11 saying: ‘God has forsaken him;</w:t>
      </w:r>
    </w:p>
    <w:p w:rsidR="00CA0029" w:rsidRPr="00AB1781" w:rsidRDefault="00CA0029" w:rsidP="00CA0029">
      <w:pPr>
        <w:pStyle w:val="EnglishHangEndNoCoptic"/>
      </w:pPr>
      <w:r w:rsidRPr="00AB1781">
        <w:tab/>
        <w:t>follow and catch him, for there is no one to save him.’</w:t>
      </w:r>
    </w:p>
    <w:p w:rsidR="00CA0029" w:rsidRPr="00AB1781" w:rsidRDefault="00CA0029" w:rsidP="00CA0029">
      <w:pPr>
        <w:pStyle w:val="EnglishHangNoCoptic"/>
      </w:pPr>
      <w:r w:rsidRPr="00AB1781">
        <w:t>12 O God, be not distant from me;</w:t>
      </w:r>
    </w:p>
    <w:p w:rsidR="00CA0029" w:rsidRPr="00AB1781" w:rsidRDefault="00CA0029" w:rsidP="00CA0029">
      <w:pPr>
        <w:pStyle w:val="EnglishHangEndNoCoptic"/>
      </w:pPr>
      <w:r w:rsidRPr="00AB1781">
        <w:tab/>
        <w:t>my God, draw near and help me.</w:t>
      </w:r>
    </w:p>
    <w:p w:rsidR="00CA0029" w:rsidRPr="00AB1781" w:rsidRDefault="00CA0029" w:rsidP="00CA0029">
      <w:pPr>
        <w:pStyle w:val="EnglishHangNoCoptic"/>
      </w:pPr>
      <w:r w:rsidRPr="00AB1781">
        <w:t>13 Let those who slander my soul</w:t>
      </w:r>
    </w:p>
    <w:p w:rsidR="00CA0029" w:rsidRPr="00AB1781" w:rsidRDefault="00CA0029" w:rsidP="00CA0029">
      <w:pPr>
        <w:pStyle w:val="EnglishHangNoCoptic"/>
      </w:pPr>
      <w:r w:rsidRPr="00AB1781">
        <w:tab/>
        <w:t>be confounded and perish;</w:t>
      </w:r>
    </w:p>
    <w:p w:rsidR="00CA0029" w:rsidRPr="00AB1781" w:rsidRDefault="00CA0029" w:rsidP="00CA0029">
      <w:pPr>
        <w:pStyle w:val="EnglishHangNoCoptic"/>
      </w:pPr>
      <w:r w:rsidRPr="00AB1781">
        <w:tab/>
        <w:t>let those who seek to do me evil</w:t>
      </w:r>
    </w:p>
    <w:p w:rsidR="00CA0029" w:rsidRPr="00AB1781" w:rsidRDefault="00CA0029" w:rsidP="00CA0029">
      <w:pPr>
        <w:pStyle w:val="EnglishHangEndNoCoptic"/>
      </w:pPr>
      <w:r w:rsidRPr="00AB1781">
        <w:tab/>
        <w:t>be covered with shame and confusion.</w:t>
      </w:r>
    </w:p>
    <w:p w:rsidR="00CA0029" w:rsidRPr="00AB1781" w:rsidRDefault="00CA0029" w:rsidP="00CA0029">
      <w:pPr>
        <w:pStyle w:val="EnglishHangNoCoptic"/>
      </w:pPr>
      <w:r w:rsidRPr="00AB1781">
        <w:t>14 But I will hope and trust continually,</w:t>
      </w:r>
    </w:p>
    <w:p w:rsidR="00CA0029" w:rsidRPr="00AB1781" w:rsidRDefault="00CA0029" w:rsidP="00CA0029">
      <w:pPr>
        <w:pStyle w:val="EnglishHangEndNoCoptic"/>
      </w:pPr>
      <w:r w:rsidRPr="00AB1781">
        <w:tab/>
        <w:t xml:space="preserve">and will praise </w:t>
      </w:r>
      <w:r w:rsidR="001040C8">
        <w:t>You</w:t>
      </w:r>
      <w:r w:rsidRPr="00AB1781">
        <w:t xml:space="preserve"> more and more.</w:t>
      </w:r>
    </w:p>
    <w:p w:rsidR="00CA0029" w:rsidRPr="00AB1781" w:rsidRDefault="00CA0029" w:rsidP="00CA0029">
      <w:pPr>
        <w:pStyle w:val="EnglishHangNoCoptic"/>
      </w:pPr>
      <w:r w:rsidRPr="00AB1781">
        <w:t xml:space="preserve">15 My mouth will tell of </w:t>
      </w:r>
      <w:r w:rsidR="00E570CB">
        <w:t>Your</w:t>
      </w:r>
      <w:r w:rsidRPr="00AB1781">
        <w:t xml:space="preserve"> justice</w:t>
      </w:r>
    </w:p>
    <w:p w:rsidR="00CA0029" w:rsidRPr="00AB1781" w:rsidRDefault="00CA0029" w:rsidP="00CA0029">
      <w:pPr>
        <w:pStyle w:val="EnglishHangNoCoptic"/>
      </w:pPr>
      <w:r w:rsidRPr="00AB1781">
        <w:tab/>
        <w:t xml:space="preserve">and of </w:t>
      </w:r>
      <w:r w:rsidR="00E570CB">
        <w:t>Your</w:t>
      </w:r>
      <w:r w:rsidRPr="00AB1781">
        <w:t xml:space="preserve"> salvation all day long,</w:t>
      </w:r>
    </w:p>
    <w:p w:rsidR="00CA0029" w:rsidRPr="00AB1781" w:rsidRDefault="00CA0029" w:rsidP="00CA0029">
      <w:pPr>
        <w:pStyle w:val="EnglishHangEndNoCoptic"/>
      </w:pPr>
      <w:r w:rsidRPr="00AB1781">
        <w:tab/>
        <w:t>for I do not know the art of writing.</w:t>
      </w:r>
    </w:p>
    <w:p w:rsidR="00CA0029" w:rsidRPr="00AB1781" w:rsidRDefault="00CA0029" w:rsidP="00CA0029">
      <w:pPr>
        <w:pStyle w:val="EnglishHangNoCoptic"/>
      </w:pPr>
      <w:r w:rsidRPr="00AB1781">
        <w:t>16 I will enter the Lord’s dominion.</w:t>
      </w:r>
    </w:p>
    <w:p w:rsidR="00CA0029" w:rsidRPr="00AB1781" w:rsidRDefault="00CA0029" w:rsidP="00CA0029">
      <w:pPr>
        <w:pStyle w:val="EnglishHangEndNoCoptic"/>
      </w:pPr>
      <w:r w:rsidRPr="00AB1781">
        <w:tab/>
        <w:t xml:space="preserve">O Lord, I will speak of </w:t>
      </w:r>
      <w:r w:rsidR="00E570CB">
        <w:t>Your</w:t>
      </w:r>
      <w:r w:rsidRPr="00AB1781">
        <w:t xml:space="preserve"> righteousness, </w:t>
      </w:r>
      <w:r w:rsidR="001040C8">
        <w:t>Your</w:t>
      </w:r>
      <w:r w:rsidRPr="00AB1781">
        <w:t xml:space="preserve"> alone.</w:t>
      </w:r>
    </w:p>
    <w:p w:rsidR="00CA0029" w:rsidRPr="00AB1781" w:rsidRDefault="00CA0029" w:rsidP="00CA0029">
      <w:pPr>
        <w:pStyle w:val="EnglishHangNoCoptic"/>
      </w:pPr>
      <w:r w:rsidRPr="00AB1781">
        <w:t xml:space="preserve">17 O God, </w:t>
      </w:r>
      <w:r w:rsidR="001040C8">
        <w:t>You</w:t>
      </w:r>
      <w:r w:rsidRPr="00AB1781">
        <w:t xml:space="preserve"> </w:t>
      </w:r>
      <w:r w:rsidR="00556387">
        <w:t>have</w:t>
      </w:r>
      <w:r w:rsidRPr="00AB1781">
        <w:t xml:space="preserve"> taught me from my youth,</w:t>
      </w:r>
    </w:p>
    <w:p w:rsidR="00CA0029" w:rsidRPr="00AB1781" w:rsidRDefault="00CA0029" w:rsidP="00CA0029">
      <w:pPr>
        <w:pStyle w:val="EnglishHangEndNoCoptic"/>
      </w:pPr>
      <w:r w:rsidRPr="00AB1781">
        <w:tab/>
        <w:t xml:space="preserve">and still I proclaim </w:t>
      </w:r>
      <w:r w:rsidR="00E570CB">
        <w:t>Your</w:t>
      </w:r>
      <w:r w:rsidRPr="00AB1781">
        <w:t xml:space="preserve"> wonders.</w:t>
      </w:r>
    </w:p>
    <w:p w:rsidR="00CA0029" w:rsidRPr="00AB1781" w:rsidRDefault="00CA0029" w:rsidP="00CA0029">
      <w:pPr>
        <w:pStyle w:val="EnglishHangNoCoptic"/>
      </w:pPr>
      <w:r w:rsidRPr="00AB1781">
        <w:t>18 So even when I am old and venerable, O God, forsake me not,</w:t>
      </w:r>
    </w:p>
    <w:p w:rsidR="00CA0029" w:rsidRPr="00AB1781" w:rsidRDefault="00CA0029" w:rsidP="00CA0029">
      <w:pPr>
        <w:pStyle w:val="EnglishHangEndNoCoptic"/>
      </w:pPr>
      <w:r w:rsidRPr="00AB1781">
        <w:tab/>
        <w:t xml:space="preserve">until I tell of </w:t>
      </w:r>
      <w:r w:rsidR="00E570CB">
        <w:t>Your</w:t>
      </w:r>
      <w:r w:rsidRPr="00AB1781">
        <w:t xml:space="preserve"> power to all the rising generation,</w:t>
      </w:r>
    </w:p>
    <w:p w:rsidR="00CA0029" w:rsidRPr="00AB1781" w:rsidRDefault="00CA0029" w:rsidP="00CA0029">
      <w:pPr>
        <w:pStyle w:val="EnglishHangNoCoptic"/>
      </w:pPr>
      <w:r w:rsidRPr="00AB1781">
        <w:t xml:space="preserve">19 </w:t>
      </w:r>
      <w:r w:rsidR="00E570CB">
        <w:t>Your</w:t>
      </w:r>
      <w:r w:rsidRPr="00AB1781">
        <w:t xml:space="preserve"> power and </w:t>
      </w:r>
      <w:r w:rsidR="00E570CB">
        <w:t>Your</w:t>
      </w:r>
      <w:r w:rsidRPr="00AB1781">
        <w:t xml:space="preserve"> justice, O God, that reaches to the heights,</w:t>
      </w:r>
      <w:r w:rsidRPr="00AB1781">
        <w:rPr>
          <w:rStyle w:val="FootnoteReference"/>
        </w:rPr>
        <w:footnoteReference w:id="229"/>
      </w:r>
    </w:p>
    <w:p w:rsidR="00CA0029" w:rsidRPr="00AB1781" w:rsidRDefault="00CA0029" w:rsidP="00CA0029">
      <w:pPr>
        <w:pStyle w:val="EnglishHangNoCoptic"/>
      </w:pPr>
      <w:r w:rsidRPr="00AB1781">
        <w:tab/>
        <w:t xml:space="preserve">and the great things </w:t>
      </w:r>
      <w:r w:rsidR="001040C8">
        <w:t>You</w:t>
      </w:r>
      <w:r w:rsidRPr="00AB1781">
        <w:t xml:space="preserve"> </w:t>
      </w:r>
      <w:r w:rsidR="00556387">
        <w:t>have</w:t>
      </w:r>
      <w:r w:rsidRPr="00AB1781">
        <w:t xml:space="preserve"> done.</w:t>
      </w:r>
    </w:p>
    <w:p w:rsidR="00CA0029" w:rsidRPr="00AB1781" w:rsidRDefault="00CA0029" w:rsidP="00CA0029">
      <w:pPr>
        <w:pStyle w:val="EnglishHangEndNoCoptic"/>
      </w:pPr>
      <w:r w:rsidRPr="00AB1781">
        <w:tab/>
        <w:t xml:space="preserve">O God, Who is like </w:t>
      </w:r>
      <w:r w:rsidR="001040C8">
        <w:t>You</w:t>
      </w:r>
      <w:r w:rsidRPr="00AB1781">
        <w:t>?</w:t>
      </w:r>
    </w:p>
    <w:p w:rsidR="00CA0029" w:rsidRPr="00AB1781" w:rsidRDefault="00CA0029" w:rsidP="00CA0029">
      <w:pPr>
        <w:pStyle w:val="EnglishHangNoCoptic"/>
      </w:pPr>
      <w:r w:rsidRPr="00AB1781">
        <w:t xml:space="preserve">20 O how many evils and afflictions </w:t>
      </w:r>
      <w:r w:rsidR="001040C8">
        <w:t>You</w:t>
      </w:r>
      <w:r w:rsidRPr="00AB1781">
        <w:t xml:space="preserve"> </w:t>
      </w:r>
      <w:r w:rsidR="00556387">
        <w:t>have</w:t>
      </w:r>
      <w:r w:rsidRPr="00AB1781">
        <w:t xml:space="preserve"> shown me!</w:t>
      </w:r>
    </w:p>
    <w:p w:rsidR="00CA0029" w:rsidRPr="00AB1781" w:rsidRDefault="00CA0029" w:rsidP="00CA0029">
      <w:pPr>
        <w:pStyle w:val="EnglishHangNoCoptic"/>
      </w:pPr>
      <w:r w:rsidRPr="00AB1781">
        <w:tab/>
        <w:t xml:space="preserve">Yet </w:t>
      </w:r>
      <w:r w:rsidR="001040C8">
        <w:t>You</w:t>
      </w:r>
      <w:r w:rsidRPr="00AB1781">
        <w:t xml:space="preserve"> </w:t>
      </w:r>
      <w:r w:rsidR="00556387">
        <w:t>have</w:t>
      </w:r>
      <w:r w:rsidRPr="00AB1781">
        <w:t xml:space="preserve"> returned and revived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t xml:space="preserve">21 </w:t>
      </w:r>
      <w:r w:rsidR="001040C8">
        <w:t>You</w:t>
      </w:r>
      <w:r w:rsidRPr="00AB1781">
        <w:t xml:space="preserve"> </w:t>
      </w:r>
      <w:r w:rsidR="00556387">
        <w:t>have</w:t>
      </w:r>
      <w:r w:rsidRPr="00AB1781">
        <w:t xml:space="preserve"> lavished upon me </w:t>
      </w:r>
      <w:r w:rsidR="00E570CB">
        <w:t>Your</w:t>
      </w:r>
      <w:r w:rsidRPr="00AB1781">
        <w:t xml:space="preserve"> greatness,</w:t>
      </w:r>
    </w:p>
    <w:p w:rsidR="00CA0029" w:rsidRPr="00AB1781" w:rsidRDefault="00CA0029" w:rsidP="00CA0029">
      <w:pPr>
        <w:pStyle w:val="EnglishHangNoCoptic"/>
      </w:pPr>
      <w:r w:rsidRPr="00AB1781">
        <w:tab/>
        <w:t xml:space="preserve">and </w:t>
      </w:r>
      <w:r w:rsidR="00556387">
        <w:t>have</w:t>
      </w:r>
      <w:r w:rsidRPr="00AB1781">
        <w:t xml:space="preserve"> returned and comforted me,</w:t>
      </w:r>
    </w:p>
    <w:p w:rsidR="00CA0029" w:rsidRPr="00AB1781" w:rsidRDefault="00CA0029" w:rsidP="00CA0029">
      <w:pPr>
        <w:pStyle w:val="EnglishHangEndNoCoptic"/>
      </w:pPr>
      <w:r w:rsidRPr="00AB1781">
        <w:tab/>
        <w:t xml:space="preserve">and </w:t>
      </w:r>
      <w:r w:rsidR="00556387">
        <w:t>have</w:t>
      </w:r>
      <w:r w:rsidRPr="00AB1781">
        <w:t xml:space="preserve"> brought me up again from the depths of the earth.</w:t>
      </w:r>
    </w:p>
    <w:p w:rsidR="00CA0029" w:rsidRPr="00AB1781" w:rsidRDefault="00CA0029" w:rsidP="00CA0029">
      <w:pPr>
        <w:pStyle w:val="EnglishHangNoCoptic"/>
      </w:pPr>
      <w:r w:rsidRPr="00AB1781">
        <w:lastRenderedPageBreak/>
        <w:t xml:space="preserve">22 So I will praise </w:t>
      </w:r>
      <w:r w:rsidR="00E570CB">
        <w:t>Your</w:t>
      </w:r>
      <w:r w:rsidRPr="00AB1781">
        <w:t xml:space="preserve"> truth to </w:t>
      </w:r>
      <w:r w:rsidR="001040C8">
        <w:t>You</w:t>
      </w:r>
      <w:r w:rsidRPr="00AB1781">
        <w:t xml:space="preserve"> with a song, O God;</w:t>
      </w:r>
    </w:p>
    <w:p w:rsidR="00CA0029" w:rsidRPr="00AB1781" w:rsidRDefault="00CA0029" w:rsidP="00CA0029">
      <w:pPr>
        <w:pStyle w:val="EnglishHangEndNoCoptic"/>
      </w:pPr>
      <w:r w:rsidRPr="00AB1781">
        <w:tab/>
        <w:t xml:space="preserve">I will sing to </w:t>
      </w:r>
      <w:r w:rsidR="001040C8">
        <w:t>You</w:t>
      </w:r>
      <w:r w:rsidRPr="00AB1781">
        <w:t xml:space="preserve"> with the harp, O Holy One of Israel.</w:t>
      </w:r>
    </w:p>
    <w:p w:rsidR="00CA0029" w:rsidRPr="00AB1781" w:rsidRDefault="00CA0029" w:rsidP="00CA0029">
      <w:pPr>
        <w:pStyle w:val="EnglishHangNoCoptic"/>
      </w:pPr>
      <w:r w:rsidRPr="00AB1781">
        <w:t xml:space="preserve">23 When I sing to </w:t>
      </w:r>
      <w:r w:rsidR="001040C8">
        <w:t>You</w:t>
      </w:r>
      <w:r w:rsidRPr="00AB1781">
        <w:t xml:space="preserve"> my lips will rejoice</w:t>
      </w:r>
    </w:p>
    <w:p w:rsidR="00CA0029" w:rsidRPr="00AB1781" w:rsidRDefault="00CA0029" w:rsidP="00CA0029">
      <w:pPr>
        <w:pStyle w:val="EnglishHangEndNoCoptic"/>
      </w:pPr>
      <w:r w:rsidRPr="00AB1781">
        <w:tab/>
        <w:t xml:space="preserve">and my soul which </w:t>
      </w:r>
      <w:r w:rsidR="001040C8">
        <w:t>You</w:t>
      </w:r>
      <w:r w:rsidRPr="00AB1781">
        <w:t xml:space="preserve"> </w:t>
      </w:r>
      <w:r w:rsidR="00556387">
        <w:t>have</w:t>
      </w:r>
      <w:r w:rsidRPr="00AB1781">
        <w:t xml:space="preserve"> redeemed.</w:t>
      </w:r>
    </w:p>
    <w:p w:rsidR="00CA0029" w:rsidRPr="00AB1781" w:rsidRDefault="00CA0029" w:rsidP="00CA0029">
      <w:pPr>
        <w:pStyle w:val="EnglishHangNoCoptic"/>
      </w:pPr>
      <w:r w:rsidRPr="00AB1781">
        <w:t xml:space="preserve">24 And my tongue will tell of </w:t>
      </w:r>
      <w:r w:rsidR="00E570CB">
        <w:t>Your</w:t>
      </w:r>
      <w:r w:rsidRPr="00AB1781">
        <w:t xml:space="preserve"> justice all day long,</w:t>
      </w:r>
    </w:p>
    <w:p w:rsidR="00CA0029" w:rsidRPr="00CA0029" w:rsidRDefault="00CA0029" w:rsidP="00CA0029">
      <w:pPr>
        <w:pStyle w:val="EnglishHangEndNoCoptic"/>
      </w:pPr>
      <w:r w:rsidRPr="00AB1781">
        <w:tab/>
        <w:t>when those who seek to harm me are confounded and put to shame.</w:t>
      </w:r>
    </w:p>
    <w:p w:rsidR="00CA0029" w:rsidRPr="00CA0029" w:rsidRDefault="00CA0029" w:rsidP="00CA0029">
      <w:pPr>
        <w:pStyle w:val="Heading3"/>
      </w:pPr>
      <w:r>
        <w:t>Psalm</w:t>
      </w:r>
      <w:r w:rsidRPr="00AB1781">
        <w:t xml:space="preserve"> 71</w:t>
      </w:r>
      <w:r>
        <w:t xml:space="preserve">: O God, give the King </w:t>
      </w:r>
      <w:r w:rsidR="00E570CB">
        <w:t>Your</w:t>
      </w:r>
      <w:r>
        <w:t xml:space="preserve"> judgment</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rsidR="00CA0029" w:rsidRPr="00AB1781" w:rsidRDefault="00CA0029" w:rsidP="00CA0029">
      <w:pPr>
        <w:pStyle w:val="Rubric"/>
      </w:pPr>
      <w:r w:rsidRPr="00AB1781">
        <w:t>1 (For Solomon)</w:t>
      </w:r>
      <w:r w:rsidRPr="00AB1781">
        <w:rPr>
          <w:rStyle w:val="FootnoteReference"/>
        </w:rPr>
        <w:footnoteReference w:id="230"/>
      </w:r>
    </w:p>
    <w:p w:rsidR="00CA0029" w:rsidRPr="00AB1781" w:rsidRDefault="00CA0029" w:rsidP="00CA0029">
      <w:pPr>
        <w:pStyle w:val="EnglishHangNoCoptic"/>
      </w:pPr>
      <w:r w:rsidRPr="00AB1781">
        <w:t xml:space="preserve">O God, give the King </w:t>
      </w:r>
      <w:r w:rsidR="00E570CB">
        <w:t>Your</w:t>
      </w:r>
      <w:r w:rsidRPr="00AB1781">
        <w:t xml:space="preserve"> judgment,</w:t>
      </w:r>
    </w:p>
    <w:p w:rsidR="00CA0029" w:rsidRPr="00AB1781" w:rsidRDefault="00CA0029" w:rsidP="00CA0029">
      <w:pPr>
        <w:pStyle w:val="EnglishHangEndNoCoptic"/>
      </w:pPr>
      <w:r w:rsidRPr="00AB1781">
        <w:tab/>
        <w:t xml:space="preserve">and </w:t>
      </w:r>
      <w:r w:rsidR="00E570CB">
        <w:t>Your</w:t>
      </w:r>
      <w:r w:rsidRPr="00AB1781">
        <w:t xml:space="preserve"> justice to the King’s Son,</w:t>
      </w:r>
    </w:p>
    <w:p w:rsidR="00CA0029" w:rsidRPr="00AB1781" w:rsidRDefault="00CA0029" w:rsidP="00CA0029">
      <w:pPr>
        <w:pStyle w:val="EnglishHangNoCoptic"/>
      </w:pPr>
      <w:r w:rsidRPr="00AB1781">
        <w:t xml:space="preserve">2 to judge </w:t>
      </w:r>
      <w:r w:rsidR="00E570CB">
        <w:t>Your</w:t>
      </w:r>
      <w:r w:rsidRPr="00AB1781">
        <w:t xml:space="preserve"> people with justice</w:t>
      </w:r>
      <w:r w:rsidRPr="00AB1781">
        <w:rPr>
          <w:rStyle w:val="FootnoteReference"/>
        </w:rPr>
        <w:footnoteReference w:id="231"/>
      </w:r>
    </w:p>
    <w:p w:rsidR="00CA0029" w:rsidRPr="00AB1781" w:rsidRDefault="00CA0029" w:rsidP="00CA0029">
      <w:pPr>
        <w:pStyle w:val="EnglishHangEndNoCoptic"/>
      </w:pPr>
      <w:r w:rsidRPr="00AB1781">
        <w:tab/>
        <w:t xml:space="preserve">and give </w:t>
      </w:r>
      <w:r w:rsidR="00E570CB">
        <w:t>Your</w:t>
      </w:r>
      <w:r w:rsidRPr="00AB1781">
        <w:t xml:space="preserve"> poor their rights.</w:t>
      </w:r>
    </w:p>
    <w:p w:rsidR="00CA0029" w:rsidRPr="00AB1781" w:rsidRDefault="00CA0029" w:rsidP="00CA0029">
      <w:pPr>
        <w:pStyle w:val="EnglishHangNoCoptic"/>
      </w:pPr>
      <w:r w:rsidRPr="00AB1781">
        <w:t xml:space="preserve">3 May the mountains bring </w:t>
      </w:r>
      <w:r w:rsidR="00E570CB">
        <w:t>Your</w:t>
      </w:r>
      <w:r w:rsidRPr="00AB1781">
        <w:t xml:space="preserve"> people peace</w:t>
      </w:r>
    </w:p>
    <w:p w:rsidR="00CA0029" w:rsidRPr="00AB1781" w:rsidRDefault="00CA0029" w:rsidP="00CA0029">
      <w:pPr>
        <w:pStyle w:val="EnglishHangEndNoCoptic"/>
      </w:pPr>
      <w:r w:rsidRPr="00AB1781">
        <w:tab/>
        <w:t>and the hills justice and righteousness.</w:t>
      </w:r>
    </w:p>
    <w:p w:rsidR="00CA0029" w:rsidRPr="00AB1781" w:rsidRDefault="00CA0029" w:rsidP="00CA0029">
      <w:pPr>
        <w:pStyle w:val="EnglishHangNoCoptic"/>
      </w:pPr>
      <w:r w:rsidRPr="00AB1781">
        <w:t xml:space="preserve">4 He will do justice to the poor of </w:t>
      </w:r>
      <w:r w:rsidR="00E570CB">
        <w:t>Your</w:t>
      </w:r>
      <w:r w:rsidRPr="00AB1781">
        <w:t xml:space="preserve"> people</w:t>
      </w:r>
    </w:p>
    <w:p w:rsidR="00CA0029" w:rsidRPr="00AB1781" w:rsidRDefault="00CA0029" w:rsidP="00CA0029">
      <w:pPr>
        <w:pStyle w:val="EnglishHangNoCoptic"/>
      </w:pPr>
      <w:r w:rsidRPr="00AB1781">
        <w:tab/>
        <w:t>and save the children of the needy,</w:t>
      </w:r>
    </w:p>
    <w:p w:rsidR="00CA0029" w:rsidRPr="00AB1781" w:rsidRDefault="00CA0029" w:rsidP="00CA0029">
      <w:pPr>
        <w:pStyle w:val="EnglishHangEndNoCoptic"/>
      </w:pPr>
      <w:r w:rsidRPr="00AB1781">
        <w:tab/>
        <w:t>and humble the oppressor.</w:t>
      </w:r>
    </w:p>
    <w:p w:rsidR="00CA0029" w:rsidRPr="00AB1781" w:rsidRDefault="00CA0029" w:rsidP="00CA0029">
      <w:pPr>
        <w:pStyle w:val="EnglishHangNoCoptic"/>
      </w:pPr>
      <w:r w:rsidRPr="00AB1781">
        <w:t>5 And He will continue as long as the sun</w:t>
      </w:r>
    </w:p>
    <w:p w:rsidR="00CA0029" w:rsidRPr="00AB1781" w:rsidRDefault="00CA0029" w:rsidP="00CA0029">
      <w:pPr>
        <w:pStyle w:val="EnglishHangEndNoCoptic"/>
      </w:pPr>
      <w:r w:rsidRPr="00AB1781">
        <w:tab/>
        <w:t>and beyond the moon throughout all generations.</w:t>
      </w:r>
    </w:p>
    <w:p w:rsidR="00CA0029" w:rsidRPr="00AB1781" w:rsidRDefault="00CA0029" w:rsidP="00CA0029">
      <w:pPr>
        <w:pStyle w:val="EnglishHangNoCoptic"/>
      </w:pPr>
      <w:r w:rsidRPr="00AB1781">
        <w:t>6 He will come down like rain on a fleece</w:t>
      </w:r>
    </w:p>
    <w:p w:rsidR="00CA0029" w:rsidRPr="00AB1781" w:rsidRDefault="00CA0029" w:rsidP="00CA0029">
      <w:pPr>
        <w:pStyle w:val="EnglishHangEndNoCoptic"/>
      </w:pPr>
      <w:r w:rsidRPr="00AB1781">
        <w:tab/>
        <w:t>and like a drop that falls on the earth.</w:t>
      </w:r>
      <w:r w:rsidRPr="00AB1781">
        <w:rPr>
          <w:rStyle w:val="FootnoteReference"/>
        </w:rPr>
        <w:footnoteReference w:id="232"/>
      </w:r>
    </w:p>
    <w:p w:rsidR="00CA0029" w:rsidRPr="00AB1781" w:rsidRDefault="00CA0029" w:rsidP="00CA0029">
      <w:pPr>
        <w:pStyle w:val="EnglishHangNoCoptic"/>
      </w:pPr>
      <w:r w:rsidRPr="00AB1781">
        <w:t>7 In His days righteousness will flourish</w:t>
      </w:r>
    </w:p>
    <w:p w:rsidR="00CA0029" w:rsidRPr="00AB1781" w:rsidRDefault="00CA0029" w:rsidP="00CA0029">
      <w:pPr>
        <w:pStyle w:val="EnglishHangEndNoCoptic"/>
      </w:pPr>
      <w:r w:rsidRPr="00AB1781">
        <w:tab/>
        <w:t>and lasting peace till the moon is no more.</w:t>
      </w:r>
    </w:p>
    <w:p w:rsidR="00CA0029" w:rsidRPr="00AB1781" w:rsidRDefault="00CA0029" w:rsidP="00CA0029">
      <w:pPr>
        <w:pStyle w:val="EnglishHangNoCoptic"/>
      </w:pPr>
      <w:r w:rsidRPr="00AB1781">
        <w:lastRenderedPageBreak/>
        <w:t>8 And He will rule from sea to sea,</w:t>
      </w:r>
    </w:p>
    <w:p w:rsidR="00CA0029" w:rsidRPr="00AB1781" w:rsidRDefault="00CA0029" w:rsidP="00CA0029">
      <w:pPr>
        <w:pStyle w:val="EnglishHangEndNoCoptic"/>
      </w:pPr>
      <w:r w:rsidRPr="00AB1781">
        <w:tab/>
        <w:t>and from the rivers</w:t>
      </w:r>
      <w:r w:rsidRPr="00AB1781">
        <w:rPr>
          <w:rStyle w:val="FootnoteReference"/>
        </w:rPr>
        <w:footnoteReference w:id="233"/>
      </w:r>
      <w:r w:rsidRPr="00AB1781">
        <w:t xml:space="preserve"> to the ends of the earth.</w:t>
      </w:r>
    </w:p>
    <w:p w:rsidR="00CA0029" w:rsidRPr="00AB1781" w:rsidRDefault="00CA0029" w:rsidP="00CA0029">
      <w:pPr>
        <w:pStyle w:val="EnglishHangNoCoptic"/>
      </w:pPr>
      <w:r w:rsidRPr="00AB1781">
        <w:t>9 The Ethiopians will fall down before Him,</w:t>
      </w:r>
    </w:p>
    <w:p w:rsidR="00CA0029" w:rsidRPr="00AB1781" w:rsidRDefault="00CA0029" w:rsidP="00CA0029">
      <w:pPr>
        <w:pStyle w:val="EnglishHangEndNoCoptic"/>
      </w:pPr>
      <w:r w:rsidRPr="00AB1781">
        <w:tab/>
        <w:t>and His enemies will lick the dust.</w:t>
      </w:r>
    </w:p>
    <w:p w:rsidR="00CA0029" w:rsidRPr="00AB1781" w:rsidRDefault="00CA0029" w:rsidP="00CA0029">
      <w:pPr>
        <w:pStyle w:val="EnglishHangNoCoptic"/>
      </w:pPr>
      <w:r w:rsidRPr="00AB1781">
        <w:t>10 The kings of Tarshish</w:t>
      </w:r>
      <w:r w:rsidRPr="00AB1781">
        <w:rPr>
          <w:rStyle w:val="FootnoteReference"/>
        </w:rPr>
        <w:footnoteReference w:id="234"/>
      </w:r>
      <w:r w:rsidRPr="00AB1781">
        <w:t xml:space="preserve"> and the isles will pay tribute;</w:t>
      </w:r>
    </w:p>
    <w:p w:rsidR="00CA0029" w:rsidRPr="00AB1781" w:rsidRDefault="00CA0029" w:rsidP="00CA0029">
      <w:pPr>
        <w:pStyle w:val="EnglishHangEndNoCoptic"/>
      </w:pPr>
      <w:r w:rsidRPr="00AB1781">
        <w:tab/>
        <w:t>the kings of the Arabs and Sabeans will bring gifts.</w:t>
      </w:r>
    </w:p>
    <w:p w:rsidR="00CA0029" w:rsidRPr="00AB1781" w:rsidRDefault="00CA0029" w:rsidP="00CA0029">
      <w:pPr>
        <w:pStyle w:val="EnglishHangNoCoptic"/>
      </w:pPr>
      <w:r w:rsidRPr="00AB1781">
        <w:t>11 All the kings of the earth will worship Him;</w:t>
      </w:r>
    </w:p>
    <w:p w:rsidR="00CA0029" w:rsidRPr="00AB1781" w:rsidRDefault="00CA0029" w:rsidP="00CA0029">
      <w:pPr>
        <w:pStyle w:val="EnglishHangEndNoCoptic"/>
      </w:pPr>
      <w:r w:rsidRPr="00AB1781">
        <w:tab/>
        <w:t>all the nations will serve Him.</w:t>
      </w:r>
    </w:p>
    <w:p w:rsidR="00CA0029" w:rsidRPr="00AB1781" w:rsidRDefault="00CA0029" w:rsidP="00CA0029">
      <w:pPr>
        <w:pStyle w:val="EnglishHangNoCoptic"/>
      </w:pPr>
      <w:r w:rsidRPr="00AB1781">
        <w:t>12 He will deliver the poor from the tyrant,</w:t>
      </w:r>
    </w:p>
    <w:p w:rsidR="00CA0029" w:rsidRPr="00AB1781" w:rsidRDefault="00CA0029" w:rsidP="00CA0029">
      <w:pPr>
        <w:pStyle w:val="EnglishHangEndNoCoptic"/>
      </w:pPr>
      <w:r w:rsidRPr="00AB1781">
        <w:tab/>
        <w:t>and the needy who have no one to help them.</w:t>
      </w:r>
    </w:p>
    <w:p w:rsidR="00CA0029" w:rsidRPr="00AB1781" w:rsidRDefault="00CA0029" w:rsidP="00CA0029">
      <w:pPr>
        <w:pStyle w:val="EnglishHangNoCoptic"/>
      </w:pPr>
      <w:r w:rsidRPr="00AB1781">
        <w:t>13 He will spare the poor and needy,</w:t>
      </w:r>
    </w:p>
    <w:p w:rsidR="00CA0029" w:rsidRPr="00AB1781" w:rsidRDefault="00CA0029" w:rsidP="00CA0029">
      <w:pPr>
        <w:pStyle w:val="EnglishHangEndNoCoptic"/>
      </w:pPr>
      <w:r w:rsidRPr="00AB1781">
        <w:tab/>
        <w:t>and the needy souls He will save.</w:t>
      </w:r>
    </w:p>
    <w:p w:rsidR="00CA0029" w:rsidRPr="00AB1781" w:rsidRDefault="00CA0029" w:rsidP="00CA0029">
      <w:pPr>
        <w:pStyle w:val="EnglishHangNoCoptic"/>
      </w:pPr>
      <w:r w:rsidRPr="00AB1781">
        <w:t>14 He will redeem their souls from oppression and wrong,</w:t>
      </w:r>
    </w:p>
    <w:p w:rsidR="00CA0029" w:rsidRPr="00CA0029" w:rsidRDefault="00CA0029" w:rsidP="00CA0029">
      <w:pPr>
        <w:pStyle w:val="EnglishHangEndNoCoptic"/>
      </w:pPr>
      <w:r w:rsidRPr="00AB1781">
        <w:tab/>
        <w:t>and His name will be precious in their sight.</w:t>
      </w:r>
    </w:p>
    <w:p w:rsidR="00CA0029" w:rsidRPr="00AB1781" w:rsidRDefault="00CA0029" w:rsidP="00CA0029">
      <w:pPr>
        <w:pStyle w:val="EnglishHangNoCoptic"/>
      </w:pPr>
      <w:r w:rsidRPr="00AB1781">
        <w:t>15 He lives</w:t>
      </w:r>
      <w:r w:rsidRPr="00AB1781">
        <w:rPr>
          <w:rStyle w:val="FootnoteReference"/>
        </w:rPr>
        <w:footnoteReference w:id="235"/>
      </w:r>
      <w:r w:rsidRPr="00AB1781">
        <w:t xml:space="preserve"> and to Him will be given the gold of Arabia,</w:t>
      </w:r>
    </w:p>
    <w:p w:rsidR="00CA0029" w:rsidRPr="00AB1781" w:rsidRDefault="00CA0029" w:rsidP="00CA0029">
      <w:pPr>
        <w:pStyle w:val="EnglishHangNoCoptic"/>
      </w:pPr>
      <w:r w:rsidRPr="00AB1781">
        <w:tab/>
        <w:t>and in His name men will pray continually;</w:t>
      </w:r>
      <w:r w:rsidRPr="00AB1781">
        <w:rPr>
          <w:rStyle w:val="FootnoteReference"/>
        </w:rPr>
        <w:footnoteReference w:id="236"/>
      </w:r>
    </w:p>
    <w:p w:rsidR="00CA0029" w:rsidRPr="00AB1781" w:rsidRDefault="00CA0029" w:rsidP="00CA0029">
      <w:pPr>
        <w:pStyle w:val="EnglishHangEndNoCoptic"/>
      </w:pPr>
      <w:r w:rsidRPr="00AB1781">
        <w:tab/>
        <w:t>all day long they will bless Him.</w:t>
      </w:r>
    </w:p>
    <w:p w:rsidR="00CA0029" w:rsidRPr="00AB1781" w:rsidRDefault="00CA0029" w:rsidP="00CA0029">
      <w:pPr>
        <w:pStyle w:val="EnglishHangNoCoptic"/>
      </w:pPr>
      <w:r w:rsidRPr="00AB1781">
        <w:t>16 There will be support in the land on the mountain tops;</w:t>
      </w:r>
    </w:p>
    <w:p w:rsidR="00CA0029" w:rsidRPr="00AB1781" w:rsidRDefault="00CA0029" w:rsidP="00CA0029">
      <w:pPr>
        <w:pStyle w:val="EnglishHangNoCoptic"/>
      </w:pPr>
      <w:r w:rsidRPr="00AB1781">
        <w:tab/>
        <w:t>His fruit will rise above Lebanon,</w:t>
      </w:r>
    </w:p>
    <w:p w:rsidR="00CA0029" w:rsidRPr="00AB1781" w:rsidRDefault="00CA0029" w:rsidP="00CA0029">
      <w:pPr>
        <w:pStyle w:val="EnglishHangEndNoCoptic"/>
      </w:pPr>
      <w:r w:rsidRPr="00AB1781">
        <w:tab/>
        <w:t>and they will spring from the city like grass from the earth.</w:t>
      </w:r>
    </w:p>
    <w:p w:rsidR="00CA0029" w:rsidRPr="00AB1781" w:rsidRDefault="00CA0029" w:rsidP="00CA0029">
      <w:pPr>
        <w:pStyle w:val="EnglishHangNoCoptic"/>
      </w:pPr>
      <w:r w:rsidRPr="00AB1781">
        <w:t>17 May His name be blessed throughout the ages!</w:t>
      </w:r>
    </w:p>
    <w:p w:rsidR="00CA0029" w:rsidRPr="00AB1781" w:rsidRDefault="00CA0029" w:rsidP="00CA0029">
      <w:pPr>
        <w:pStyle w:val="EnglishHangNoCoptic"/>
      </w:pPr>
      <w:r w:rsidRPr="00AB1781">
        <w:tab/>
        <w:t>His name will continue as long as the sun;</w:t>
      </w:r>
    </w:p>
    <w:p w:rsidR="00CA0029" w:rsidRPr="00AB1781" w:rsidRDefault="00CA0029" w:rsidP="00CA0029">
      <w:pPr>
        <w:pStyle w:val="EnglishHangNoCoptic"/>
      </w:pPr>
      <w:r w:rsidRPr="00AB1781">
        <w:tab/>
        <w:t>and in Him all the tribes of the earth will be blessed.</w:t>
      </w:r>
    </w:p>
    <w:p w:rsidR="00CA0029" w:rsidRPr="00AB1781" w:rsidRDefault="00CA0029" w:rsidP="00CA0029">
      <w:pPr>
        <w:pStyle w:val="EnglishHangEndNoCoptic"/>
      </w:pPr>
      <w:r w:rsidRPr="00AB1781">
        <w:tab/>
        <w:t>All the nations will call Him blessed.</w:t>
      </w:r>
    </w:p>
    <w:p w:rsidR="00CA0029" w:rsidRPr="00AB1781" w:rsidRDefault="00CA0029" w:rsidP="00CA0029">
      <w:pPr>
        <w:pStyle w:val="EnglishHangNoCoptic"/>
      </w:pPr>
      <w:r w:rsidRPr="00AB1781">
        <w:t>18 Blessed be the Lord God of Israel</w:t>
      </w:r>
    </w:p>
    <w:p w:rsidR="00CA0029" w:rsidRPr="00AB1781" w:rsidRDefault="00CA0029" w:rsidP="00CA0029">
      <w:pPr>
        <w:pStyle w:val="EnglishHangEndNoCoptic"/>
      </w:pPr>
      <w:r w:rsidRPr="00AB1781">
        <w:tab/>
        <w:t>Who alone does wonders.</w:t>
      </w:r>
    </w:p>
    <w:p w:rsidR="00CA0029" w:rsidRPr="00AB1781" w:rsidRDefault="00CA0029" w:rsidP="00CA0029">
      <w:pPr>
        <w:pStyle w:val="EnglishHangNoCoptic"/>
      </w:pPr>
      <w:r w:rsidRPr="00AB1781">
        <w:t>19 And blessed be His glorious name in time and eternity,</w:t>
      </w:r>
    </w:p>
    <w:p w:rsidR="00CA0029" w:rsidRPr="00AB1781" w:rsidRDefault="00CA0029" w:rsidP="00CA0029">
      <w:pPr>
        <w:pStyle w:val="EnglishHangNoCoptic"/>
      </w:pPr>
      <w:r w:rsidRPr="00AB1781">
        <w:tab/>
        <w:t>and may the whole earth be filled with His glory.</w:t>
      </w:r>
    </w:p>
    <w:p w:rsidR="00CA0029" w:rsidRPr="00CA0029" w:rsidRDefault="00CA0029" w:rsidP="00CA0029">
      <w:pPr>
        <w:pStyle w:val="EnglishHangEndNoCoptic"/>
        <w:rPr>
          <w:i/>
        </w:rPr>
      </w:pPr>
      <w:r w:rsidRPr="00AB1781">
        <w:tab/>
      </w:r>
      <w:r w:rsidRPr="00CA0029">
        <w:rPr>
          <w:i/>
        </w:rPr>
        <w:t>Amen. Amen.</w:t>
      </w:r>
    </w:p>
    <w:p w:rsidR="00CA0029" w:rsidRPr="00CA0029" w:rsidRDefault="00CA0029" w:rsidP="00CA0029">
      <w:pPr>
        <w:pStyle w:val="Rubric"/>
        <w:rPr>
          <w:rFonts w:ascii="Book Antiqua" w:hAnsi="Book Antiqua" w:cs="Lucida Grande"/>
        </w:rPr>
      </w:pPr>
      <w:r w:rsidRPr="00AB1781">
        <w:lastRenderedPageBreak/>
        <w:t>(The songs of David the son of Jesse are ended).</w:t>
      </w:r>
    </w:p>
    <w:p w:rsidR="00CA0029" w:rsidRPr="00CA0029" w:rsidRDefault="00CA0029" w:rsidP="00CA0029">
      <w:pPr>
        <w:pStyle w:val="Heading3"/>
      </w:pPr>
      <w:r>
        <w:t>Psalm</w:t>
      </w:r>
      <w:r w:rsidRPr="00AB1781">
        <w:t xml:space="preserve"> 72</w:t>
      </w:r>
      <w:r>
        <w:t>: How good God is to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rsidR="00CA0029" w:rsidRPr="00AB1781" w:rsidRDefault="00CA0029" w:rsidP="00CA0029">
      <w:pPr>
        <w:pStyle w:val="Rubric"/>
      </w:pPr>
      <w:r w:rsidRPr="00AB1781">
        <w:t>1 (A Psalm by Asaph)</w:t>
      </w:r>
    </w:p>
    <w:p w:rsidR="00CA0029" w:rsidRPr="00AB1781" w:rsidRDefault="00CA0029" w:rsidP="00CA0029">
      <w:pPr>
        <w:pStyle w:val="EnglishHangNoCoptic"/>
      </w:pPr>
      <w:r w:rsidRPr="00AB1781">
        <w:t>How good God is to Israel,</w:t>
      </w:r>
    </w:p>
    <w:p w:rsidR="00CA0029" w:rsidRPr="00AB1781" w:rsidRDefault="00CA0029" w:rsidP="00CA0029">
      <w:pPr>
        <w:pStyle w:val="EnglishHangEndNoCoptic"/>
      </w:pPr>
      <w:r w:rsidRPr="00AB1781">
        <w:tab/>
        <w:t>to those who are pure in heart!</w:t>
      </w:r>
    </w:p>
    <w:p w:rsidR="00CA0029" w:rsidRPr="00AB1781" w:rsidRDefault="00CA0029" w:rsidP="00CA0029">
      <w:pPr>
        <w:pStyle w:val="EnglishHangNoCoptic"/>
      </w:pPr>
      <w:r w:rsidRPr="00AB1781">
        <w:t>2 Yet my feet had almost slipped;</w:t>
      </w:r>
    </w:p>
    <w:p w:rsidR="00CA0029" w:rsidRPr="00AB1781" w:rsidRDefault="00CA0029" w:rsidP="00CA0029">
      <w:pPr>
        <w:pStyle w:val="EnglishHangEndNoCoptic"/>
      </w:pPr>
      <w:r w:rsidRPr="00AB1781">
        <w:tab/>
        <w:t>I had nearly lost my foothold.</w:t>
      </w:r>
    </w:p>
    <w:p w:rsidR="00CA0029" w:rsidRPr="00AB1781" w:rsidRDefault="00CA0029" w:rsidP="00CA0029">
      <w:pPr>
        <w:pStyle w:val="EnglishHangNoCoptic"/>
      </w:pPr>
      <w:r w:rsidRPr="00AB1781">
        <w:t>3 For I was envious of the wicked,</w:t>
      </w:r>
    </w:p>
    <w:p w:rsidR="00CA0029" w:rsidRPr="00AB1781" w:rsidRDefault="00CA0029" w:rsidP="00CA0029">
      <w:pPr>
        <w:pStyle w:val="EnglishHangEndNoCoptic"/>
      </w:pPr>
      <w:r w:rsidRPr="00AB1781">
        <w:tab/>
        <w:t>when I saw the peace</w:t>
      </w:r>
      <w:r w:rsidRPr="00AB1781">
        <w:rPr>
          <w:rStyle w:val="FootnoteReference"/>
        </w:rPr>
        <w:footnoteReference w:id="237"/>
      </w:r>
      <w:r w:rsidRPr="00AB1781">
        <w:t xml:space="preserve"> of sinners.</w:t>
      </w:r>
    </w:p>
    <w:p w:rsidR="00CA0029" w:rsidRPr="00AB1781" w:rsidRDefault="00CA0029" w:rsidP="00CA0029">
      <w:pPr>
        <w:pStyle w:val="EnglishHangNoCoptic"/>
      </w:pPr>
      <w:r w:rsidRPr="00AB1781">
        <w:t>4 For there is no objection</w:t>
      </w:r>
      <w:r w:rsidRPr="00AB1781">
        <w:rPr>
          <w:rStyle w:val="FootnoteReference"/>
        </w:rPr>
        <w:footnoteReference w:id="238"/>
      </w:r>
      <w:r w:rsidRPr="00AB1781">
        <w:t xml:space="preserve"> in their death,</w:t>
      </w:r>
    </w:p>
    <w:p w:rsidR="00CA0029" w:rsidRPr="00AB1781" w:rsidRDefault="00CA0029" w:rsidP="00CA0029">
      <w:pPr>
        <w:pStyle w:val="EnglishHangEndNoCoptic"/>
      </w:pPr>
      <w:r w:rsidRPr="00AB1781">
        <w:tab/>
        <w:t>and in their scourging no severity.</w:t>
      </w:r>
    </w:p>
    <w:p w:rsidR="00CA0029" w:rsidRPr="00AB1781" w:rsidRDefault="00CA0029" w:rsidP="00CA0029">
      <w:pPr>
        <w:pStyle w:val="EnglishHangNoCoptic"/>
      </w:pPr>
      <w:r w:rsidRPr="00AB1781">
        <w:t>5 They are not in trouble like other men,</w:t>
      </w:r>
    </w:p>
    <w:p w:rsidR="00CA0029" w:rsidRPr="00CA0029" w:rsidRDefault="00CA0029" w:rsidP="00CA0029">
      <w:pPr>
        <w:pStyle w:val="EnglishHangEndNoCoptic"/>
      </w:pPr>
      <w:r w:rsidRPr="00AB1781">
        <w:tab/>
        <w:t>nor like other men are they scourged.</w:t>
      </w:r>
    </w:p>
    <w:p w:rsidR="00CA0029" w:rsidRPr="00AB1781" w:rsidRDefault="00CA0029" w:rsidP="00CA0029">
      <w:pPr>
        <w:pStyle w:val="EnglishHangNoCoptic"/>
      </w:pPr>
      <w:r w:rsidRPr="00AB1781">
        <w:t>6 Therefore pride holds full sway over them;</w:t>
      </w:r>
    </w:p>
    <w:p w:rsidR="00CA0029" w:rsidRPr="00AB1781" w:rsidRDefault="00CA0029" w:rsidP="00CA0029">
      <w:pPr>
        <w:pStyle w:val="EnglishHangEndNoCoptic"/>
      </w:pPr>
      <w:r w:rsidRPr="00AB1781">
        <w:tab/>
        <w:t>they are wrapped up in their wrongdoing and wickedness.</w:t>
      </w:r>
    </w:p>
    <w:p w:rsidR="00CA0029" w:rsidRPr="00AB1781" w:rsidRDefault="00CA0029" w:rsidP="00CA0029">
      <w:pPr>
        <w:pStyle w:val="EnglishHangNoCoptic"/>
      </w:pPr>
      <w:r w:rsidRPr="00AB1781">
        <w:t>7 Their wrongdoing oozes from them like grease;</w:t>
      </w:r>
    </w:p>
    <w:p w:rsidR="00CA0029" w:rsidRPr="00AB1781" w:rsidRDefault="00CA0029" w:rsidP="00CA0029">
      <w:pPr>
        <w:pStyle w:val="EnglishHangEndNoCoptic"/>
      </w:pPr>
      <w:r w:rsidRPr="00AB1781">
        <w:tab/>
        <w:t>it passes into a state of heart.</w:t>
      </w:r>
    </w:p>
    <w:p w:rsidR="00CA0029" w:rsidRPr="00AB1781" w:rsidRDefault="00CA0029" w:rsidP="00CA0029">
      <w:pPr>
        <w:pStyle w:val="EnglishHangNoCoptic"/>
      </w:pPr>
      <w:r w:rsidRPr="00AB1781">
        <w:t>8 They think and speak with malice wickedly,</w:t>
      </w:r>
    </w:p>
    <w:p w:rsidR="00CA0029" w:rsidRPr="00AB1781" w:rsidRDefault="00CA0029" w:rsidP="00CA0029">
      <w:pPr>
        <w:pStyle w:val="EnglishHangEndNoCoptic"/>
      </w:pPr>
      <w:r w:rsidRPr="00AB1781">
        <w:tab/>
        <w:t>they speak blasphemy against the Most High.</w:t>
      </w:r>
    </w:p>
    <w:p w:rsidR="00CA0029" w:rsidRPr="00AB1781" w:rsidRDefault="00CA0029" w:rsidP="00CA0029">
      <w:pPr>
        <w:pStyle w:val="EnglishHangNoCoptic"/>
      </w:pPr>
      <w:r w:rsidRPr="00AB1781">
        <w:t>9 They poke their mouths at heaven,</w:t>
      </w:r>
    </w:p>
    <w:p w:rsidR="00CA0029" w:rsidRPr="00AB1781" w:rsidRDefault="00CA0029" w:rsidP="00CA0029">
      <w:pPr>
        <w:pStyle w:val="EnglishHangEndNoCoptic"/>
      </w:pPr>
      <w:r w:rsidRPr="00AB1781">
        <w:tab/>
        <w:t>but their tongues drag in the dirt.</w:t>
      </w:r>
    </w:p>
    <w:p w:rsidR="00CA0029" w:rsidRPr="00AB1781" w:rsidRDefault="00CA0029" w:rsidP="00CA0029">
      <w:pPr>
        <w:pStyle w:val="EnglishHangNoCoptic"/>
      </w:pPr>
      <w:r w:rsidRPr="00AB1781">
        <w:t>10 So My people will return here,</w:t>
      </w:r>
    </w:p>
    <w:p w:rsidR="00CA0029" w:rsidRPr="00AB1781" w:rsidRDefault="00CA0029" w:rsidP="00CA0029">
      <w:pPr>
        <w:pStyle w:val="EnglishHangEndNoCoptic"/>
      </w:pPr>
      <w:r w:rsidRPr="00AB1781">
        <w:tab/>
        <w:t>and full days will be found among them.</w:t>
      </w:r>
    </w:p>
    <w:p w:rsidR="00CA0029" w:rsidRPr="00AB1781" w:rsidRDefault="00CA0029" w:rsidP="00CA0029">
      <w:pPr>
        <w:pStyle w:val="EnglishHangNoCoptic"/>
      </w:pPr>
      <w:r w:rsidRPr="00AB1781">
        <w:lastRenderedPageBreak/>
        <w:t>11 And they say, ‘How can God know?’</w:t>
      </w:r>
    </w:p>
    <w:p w:rsidR="00CA0029" w:rsidRPr="00AB1781" w:rsidRDefault="00CA0029" w:rsidP="00CA0029">
      <w:pPr>
        <w:pStyle w:val="EnglishHangEndNoCoptic"/>
      </w:pPr>
      <w:r w:rsidRPr="00AB1781">
        <w:tab/>
        <w:t>and, ‘Is there knowledge in the Most High?’</w:t>
      </w:r>
    </w:p>
    <w:p w:rsidR="00CA0029" w:rsidRPr="00AB1781" w:rsidRDefault="00CA0029" w:rsidP="00CA0029">
      <w:pPr>
        <w:pStyle w:val="EnglishHangNoCoptic"/>
      </w:pPr>
      <w:r w:rsidRPr="00AB1781">
        <w:t>12 These are the sinners, yet they are prosperous;</w:t>
      </w:r>
    </w:p>
    <w:p w:rsidR="00CA0029" w:rsidRPr="00AB1781" w:rsidRDefault="00CA0029" w:rsidP="00CA0029">
      <w:pPr>
        <w:pStyle w:val="EnglishHangEndNoCoptic"/>
      </w:pPr>
      <w:r w:rsidRPr="00AB1781">
        <w:tab/>
        <w:t>they are for ever amassing wealth.</w:t>
      </w:r>
    </w:p>
    <w:p w:rsidR="00CA0029" w:rsidRPr="00AB1781" w:rsidRDefault="00CA0029" w:rsidP="00CA0029">
      <w:pPr>
        <w:pStyle w:val="EnglishHangNoCoptic"/>
      </w:pPr>
      <w:r w:rsidRPr="00AB1781">
        <w:t>13 And I said, ‘How useless to keep my heart right</w:t>
      </w:r>
    </w:p>
    <w:p w:rsidR="00CA0029" w:rsidRPr="00AB1781" w:rsidRDefault="00CA0029" w:rsidP="00CA0029">
      <w:pPr>
        <w:pStyle w:val="EnglishHangEndNoCoptic"/>
      </w:pPr>
      <w:r w:rsidRPr="00AB1781">
        <w:tab/>
        <w:t>and wash my hands among the innocent,</w:t>
      </w:r>
    </w:p>
    <w:p w:rsidR="00CA0029" w:rsidRPr="00AB1781" w:rsidRDefault="00CA0029" w:rsidP="00CA0029">
      <w:pPr>
        <w:pStyle w:val="EnglishHangNoCoptic"/>
      </w:pPr>
      <w:r w:rsidRPr="00AB1781">
        <w:t>14 only to be scourged all day long</w:t>
      </w:r>
    </w:p>
    <w:p w:rsidR="00CA0029" w:rsidRPr="00AB1781" w:rsidRDefault="00CA0029" w:rsidP="00CA0029">
      <w:pPr>
        <w:pStyle w:val="EnglishHangEndNoCoptic"/>
      </w:pPr>
      <w:r w:rsidRPr="00AB1781">
        <w:tab/>
        <w:t>and rebuked every morning!’</w:t>
      </w:r>
    </w:p>
    <w:p w:rsidR="00CA0029" w:rsidRPr="00AB1781" w:rsidRDefault="00CA0029" w:rsidP="00CA0029">
      <w:pPr>
        <w:pStyle w:val="EnglishHangNoCoptic"/>
      </w:pPr>
      <w:r w:rsidRPr="00AB1781">
        <w:t>15 Had I said, ‘I will speak like that’,</w:t>
      </w:r>
    </w:p>
    <w:p w:rsidR="00CA0029" w:rsidRPr="00AB1781" w:rsidRDefault="00CA0029" w:rsidP="00CA0029">
      <w:pPr>
        <w:pStyle w:val="EnglishHangEndNoCoptic"/>
      </w:pPr>
      <w:r w:rsidRPr="00AB1781">
        <w:tab/>
        <w:t xml:space="preserve">I should have betrayed the family of </w:t>
      </w:r>
      <w:r w:rsidR="00E570CB">
        <w:t>Your</w:t>
      </w:r>
      <w:r w:rsidRPr="00AB1781">
        <w:t xml:space="preserve"> children.</w:t>
      </w:r>
    </w:p>
    <w:p w:rsidR="00CA0029" w:rsidRPr="00AB1781" w:rsidRDefault="00CA0029" w:rsidP="00CA0029">
      <w:pPr>
        <w:pStyle w:val="EnglishHangNoCoptic"/>
      </w:pPr>
      <w:r w:rsidRPr="00AB1781">
        <w:t>16 So I tried to understand it,</w:t>
      </w:r>
    </w:p>
    <w:p w:rsidR="00CA0029" w:rsidRPr="00AB1781" w:rsidRDefault="00CA0029" w:rsidP="00CA0029">
      <w:pPr>
        <w:pStyle w:val="EnglishHangEndNoCoptic"/>
      </w:pPr>
      <w:r w:rsidRPr="00AB1781">
        <w:tab/>
        <w:t>but it proved too hard for me,</w:t>
      </w:r>
    </w:p>
    <w:p w:rsidR="00CA0029" w:rsidRPr="00AB1781" w:rsidRDefault="00CA0029" w:rsidP="00CA0029">
      <w:pPr>
        <w:pStyle w:val="EnglishHangNoCoptic"/>
      </w:pPr>
      <w:r w:rsidRPr="00AB1781">
        <w:t>17 until I entered God’s sanctuary.</w:t>
      </w:r>
    </w:p>
    <w:p w:rsidR="00CA0029" w:rsidRPr="00AB1781" w:rsidRDefault="00CA0029" w:rsidP="00CA0029">
      <w:pPr>
        <w:pStyle w:val="EnglishHangEndNoCoptic"/>
      </w:pPr>
      <w:r w:rsidRPr="00AB1781">
        <w:tab/>
        <w:t>Then I understood their ends.</w:t>
      </w:r>
    </w:p>
    <w:p w:rsidR="00CA0029" w:rsidRPr="00AB1781" w:rsidRDefault="00CA0029" w:rsidP="00CA0029">
      <w:pPr>
        <w:pStyle w:val="EnglishHangNoCoptic"/>
      </w:pPr>
      <w:r w:rsidRPr="00AB1781">
        <w:t>18 It is because of their crooked ways</w:t>
      </w:r>
    </w:p>
    <w:p w:rsidR="00CA0029" w:rsidRPr="00AB1781" w:rsidRDefault="00CA0029" w:rsidP="00CA0029">
      <w:pPr>
        <w:pStyle w:val="EnglishHangNoCoptic"/>
      </w:pPr>
      <w:r w:rsidRPr="00AB1781">
        <w:tab/>
        <w:t xml:space="preserve">that </w:t>
      </w:r>
      <w:r w:rsidR="001040C8">
        <w:t>You</w:t>
      </w:r>
      <w:r w:rsidRPr="00AB1781">
        <w:t xml:space="preserve"> </w:t>
      </w:r>
      <w:r w:rsidR="00004BA4">
        <w:t>inflict</w:t>
      </w:r>
      <w:r w:rsidRPr="00AB1781">
        <w:t xml:space="preserve"> evils upon them.</w:t>
      </w:r>
    </w:p>
    <w:p w:rsidR="00CA0029" w:rsidRPr="00AB1781" w:rsidRDefault="00CA0029" w:rsidP="00CA0029">
      <w:pPr>
        <w:pStyle w:val="EnglishHangEndNoCoptic"/>
      </w:pPr>
      <w:r w:rsidRPr="00AB1781">
        <w:tab/>
      </w:r>
      <w:r w:rsidR="001040C8">
        <w:t>You</w:t>
      </w:r>
      <w:r w:rsidRPr="00AB1781">
        <w:t xml:space="preserve"> </w:t>
      </w:r>
      <w:r w:rsidR="00004BA4">
        <w:t>hurl</w:t>
      </w:r>
      <w:r w:rsidRPr="00AB1781">
        <w:t xml:space="preserve"> them down by their exaltation.</w:t>
      </w:r>
    </w:p>
    <w:p w:rsidR="00CA0029" w:rsidRPr="00AB1781" w:rsidRDefault="00CA0029" w:rsidP="00CA0029">
      <w:pPr>
        <w:pStyle w:val="EnglishHangNoCoptic"/>
      </w:pPr>
      <w:r w:rsidRPr="00AB1781">
        <w:t>19 How suddenly they come to ruin!</w:t>
      </w:r>
      <w:r w:rsidRPr="00AB1781">
        <w:rPr>
          <w:rStyle w:val="FootnoteReference"/>
        </w:rPr>
        <w:footnoteReference w:id="239"/>
      </w:r>
    </w:p>
    <w:p w:rsidR="00CA0029" w:rsidRPr="00AB1781" w:rsidRDefault="00CA0029" w:rsidP="00CA0029">
      <w:pPr>
        <w:pStyle w:val="EnglishHangEndNoCoptic"/>
      </w:pPr>
      <w:r w:rsidRPr="00AB1781">
        <w:tab/>
        <w:t>They vanish, perish in their sin.</w:t>
      </w:r>
    </w:p>
    <w:p w:rsidR="00CA0029" w:rsidRPr="00AB1781" w:rsidRDefault="00CA0029" w:rsidP="00CA0029">
      <w:pPr>
        <w:pStyle w:val="EnglishHangNoCoptic"/>
      </w:pPr>
      <w:r w:rsidRPr="00AB1781">
        <w:t>20 Like a dream when one awakes, O Lord,</w:t>
      </w:r>
    </w:p>
    <w:p w:rsidR="00CA0029" w:rsidRPr="00AB1781" w:rsidRDefault="00CA0029" w:rsidP="00CA0029">
      <w:pPr>
        <w:pStyle w:val="EnglishHangEndNoCoptic"/>
      </w:pPr>
      <w:r w:rsidRPr="00AB1781">
        <w:tab/>
      </w:r>
      <w:r w:rsidR="001040C8">
        <w:t>You</w:t>
      </w:r>
      <w:r w:rsidRPr="00AB1781">
        <w:t xml:space="preserve"> </w:t>
      </w:r>
      <w:r w:rsidR="00556387">
        <w:t>will</w:t>
      </w:r>
      <w:r w:rsidRPr="00AB1781">
        <w:t xml:space="preserve"> reject their phantoms in </w:t>
      </w:r>
      <w:r w:rsidR="00E570CB">
        <w:t>Your</w:t>
      </w:r>
      <w:r w:rsidRPr="00AB1781">
        <w:t xml:space="preserve"> city.</w:t>
      </w:r>
    </w:p>
    <w:p w:rsidR="00CA0029" w:rsidRPr="00AB1781" w:rsidRDefault="00CA0029" w:rsidP="00CA0029">
      <w:pPr>
        <w:pStyle w:val="EnglishHangNoCoptic"/>
      </w:pPr>
      <w:r w:rsidRPr="00AB1781">
        <w:t>21 So when my heart was burning</w:t>
      </w:r>
    </w:p>
    <w:p w:rsidR="00CA0029" w:rsidRPr="00AB1781" w:rsidRDefault="00CA0029" w:rsidP="00CA0029">
      <w:pPr>
        <w:pStyle w:val="EnglishHangEndNoCoptic"/>
      </w:pPr>
      <w:r w:rsidRPr="00AB1781">
        <w:tab/>
        <w:t>and my thoughts kept changing,</w:t>
      </w:r>
    </w:p>
    <w:p w:rsidR="00CA0029" w:rsidRPr="00AB1781" w:rsidRDefault="00CA0029" w:rsidP="00CA0029">
      <w:pPr>
        <w:pStyle w:val="EnglishHangNoCoptic"/>
      </w:pPr>
      <w:r w:rsidRPr="00AB1781">
        <w:t>22 I was contemptible without knowing it;</w:t>
      </w:r>
    </w:p>
    <w:p w:rsidR="00CA0029" w:rsidRPr="00AB1781" w:rsidRDefault="00CA0029" w:rsidP="00CA0029">
      <w:pPr>
        <w:pStyle w:val="EnglishHangEndNoCoptic"/>
      </w:pPr>
      <w:r w:rsidRPr="00AB1781">
        <w:tab/>
        <w:t xml:space="preserve">I was like a beast before </w:t>
      </w:r>
      <w:r w:rsidR="001040C8">
        <w:t>You</w:t>
      </w:r>
      <w:r w:rsidRPr="00AB1781">
        <w:t>.</w:t>
      </w:r>
    </w:p>
    <w:p w:rsidR="00CA0029" w:rsidRPr="00AB1781" w:rsidRDefault="00CA0029" w:rsidP="00CA0029">
      <w:pPr>
        <w:pStyle w:val="EnglishHangNoCoptic"/>
      </w:pPr>
      <w:r w:rsidRPr="00AB1781">
        <w:t xml:space="preserve">23 Yet I am continually with </w:t>
      </w:r>
      <w:r w:rsidR="001040C8">
        <w:t>You</w:t>
      </w:r>
      <w:r w:rsidRPr="00AB1781">
        <w:t>;</w:t>
      </w:r>
    </w:p>
    <w:p w:rsidR="00CA0029" w:rsidRPr="00CA0029" w:rsidRDefault="00CA0029" w:rsidP="00CA0029">
      <w:pPr>
        <w:pStyle w:val="EnglishHangEndNoCoptic"/>
      </w:pPr>
      <w:r w:rsidRPr="00AB1781">
        <w:tab/>
      </w:r>
      <w:r w:rsidR="001040C8">
        <w:t>You</w:t>
      </w:r>
      <w:r w:rsidRPr="00AB1781">
        <w:t xml:space="preserve"> </w:t>
      </w:r>
      <w:r w:rsidR="00004BA4">
        <w:t>hold</w:t>
      </w:r>
      <w:r w:rsidRPr="00AB1781">
        <w:t xml:space="preserve"> my right hand.</w:t>
      </w:r>
    </w:p>
    <w:p w:rsidR="00CA0029" w:rsidRPr="00AB1781" w:rsidRDefault="00CA0029" w:rsidP="00CA0029">
      <w:pPr>
        <w:pStyle w:val="EnglishHangNoCoptic"/>
      </w:pPr>
      <w:r w:rsidRPr="00AB1781">
        <w:t xml:space="preserve">24 </w:t>
      </w:r>
      <w:r w:rsidR="001040C8">
        <w:t>You</w:t>
      </w:r>
      <w:r w:rsidRPr="00AB1781">
        <w:t xml:space="preserve"> </w:t>
      </w:r>
      <w:r w:rsidR="00004BA4">
        <w:t>guide</w:t>
      </w:r>
      <w:r w:rsidRPr="00AB1781">
        <w:t xml:space="preserve"> me in </w:t>
      </w:r>
      <w:r w:rsidR="00E570CB">
        <w:t>Your</w:t>
      </w:r>
      <w:r w:rsidRPr="00AB1781">
        <w:t xml:space="preserve"> will,</w:t>
      </w:r>
    </w:p>
    <w:p w:rsidR="00CA0029" w:rsidRPr="00AB1781" w:rsidRDefault="00CA0029" w:rsidP="00CA0029">
      <w:pPr>
        <w:pStyle w:val="EnglishHangEndNoCoptic"/>
      </w:pPr>
      <w:r w:rsidRPr="00AB1781">
        <w:tab/>
        <w:t xml:space="preserve">and </w:t>
      </w:r>
      <w:r w:rsidR="00004BA4">
        <w:t>receive</w:t>
      </w:r>
      <w:r w:rsidRPr="00AB1781">
        <w:t xml:space="preserve"> me with glory.</w:t>
      </w:r>
    </w:p>
    <w:p w:rsidR="00CA0029" w:rsidRPr="00AB1781" w:rsidRDefault="00CA0029" w:rsidP="00CA0029">
      <w:pPr>
        <w:pStyle w:val="EnglishHangNoCoptic"/>
      </w:pPr>
      <w:r w:rsidRPr="00AB1781">
        <w:t>25 For what is there in heaven for me,</w:t>
      </w:r>
    </w:p>
    <w:p w:rsidR="00CA0029" w:rsidRPr="00AB1781" w:rsidRDefault="00CA0029" w:rsidP="00CA0029">
      <w:pPr>
        <w:pStyle w:val="EnglishHangEndNoCoptic"/>
      </w:pPr>
      <w:r w:rsidRPr="00AB1781">
        <w:tab/>
        <w:t xml:space="preserve">and what do I want on earth but </w:t>
      </w:r>
      <w:r w:rsidR="001040C8">
        <w:t>You</w:t>
      </w:r>
      <w:r w:rsidRPr="00AB1781">
        <w:t>?</w:t>
      </w:r>
    </w:p>
    <w:p w:rsidR="00CA0029" w:rsidRPr="00AB1781" w:rsidRDefault="00CA0029" w:rsidP="00CA0029">
      <w:pPr>
        <w:pStyle w:val="EnglishHangNoCoptic"/>
      </w:pPr>
      <w:r w:rsidRPr="00AB1781">
        <w:lastRenderedPageBreak/>
        <w:t>26 My heart and my flesh fail;</w:t>
      </w:r>
    </w:p>
    <w:p w:rsidR="00CA0029" w:rsidRPr="00AB1781" w:rsidRDefault="00CA0029" w:rsidP="00CA0029">
      <w:pPr>
        <w:pStyle w:val="EnglishHangNoCoptic"/>
      </w:pPr>
      <w:r w:rsidRPr="00AB1781">
        <w:tab/>
      </w:r>
      <w:r w:rsidR="001040C8">
        <w:t>You</w:t>
      </w:r>
      <w:r w:rsidRPr="00AB1781">
        <w:t>, O God, art the God of my heart</w:t>
      </w:r>
    </w:p>
    <w:p w:rsidR="00CA0029" w:rsidRPr="00AB1781" w:rsidRDefault="00CA0029" w:rsidP="00CA0029">
      <w:pPr>
        <w:pStyle w:val="EnglishHangEndNoCoptic"/>
      </w:pPr>
      <w:r w:rsidRPr="00AB1781">
        <w:tab/>
        <w:t>and my portion for ever.</w:t>
      </w:r>
      <w:r w:rsidRPr="00AB1781">
        <w:rPr>
          <w:rStyle w:val="FootnoteReference"/>
        </w:rPr>
        <w:footnoteReference w:id="240"/>
      </w:r>
    </w:p>
    <w:p w:rsidR="00CA0029" w:rsidRPr="00AB1781" w:rsidRDefault="00CA0029" w:rsidP="00CA0029">
      <w:pPr>
        <w:pStyle w:val="EnglishHangNoCoptic"/>
      </w:pPr>
      <w:r w:rsidRPr="00AB1781">
        <w:t xml:space="preserve">27 Those who divorce themselves from </w:t>
      </w:r>
      <w:r w:rsidR="001040C8">
        <w:t>You</w:t>
      </w:r>
      <w:r w:rsidRPr="00AB1781">
        <w:t xml:space="preserve"> will perish;</w:t>
      </w:r>
    </w:p>
    <w:p w:rsidR="00CA0029" w:rsidRPr="00AB1781" w:rsidRDefault="00CA0029" w:rsidP="00CA0029">
      <w:pPr>
        <w:pStyle w:val="EnglishHangEndNoCoptic"/>
      </w:pPr>
      <w:r w:rsidRPr="00AB1781">
        <w:tab/>
      </w:r>
      <w:r w:rsidR="001040C8">
        <w:t>You</w:t>
      </w:r>
      <w:r w:rsidRPr="00AB1781">
        <w:t xml:space="preserve"> </w:t>
      </w:r>
      <w:r w:rsidR="00004BA4">
        <w:t>destroy</w:t>
      </w:r>
      <w:r w:rsidRPr="00AB1781">
        <w:t xml:space="preserve"> all who are unfaithful to </w:t>
      </w:r>
      <w:r w:rsidR="001040C8">
        <w:t>You</w:t>
      </w:r>
      <w:r w:rsidRPr="00AB1781">
        <w:t>.</w:t>
      </w:r>
      <w:r w:rsidRPr="00AB1781">
        <w:rPr>
          <w:rStyle w:val="FootnoteReference"/>
        </w:rPr>
        <w:footnoteReference w:id="241"/>
      </w:r>
    </w:p>
    <w:p w:rsidR="00CA0029" w:rsidRPr="00AB1781" w:rsidRDefault="00CA0029" w:rsidP="00CA0029">
      <w:pPr>
        <w:pStyle w:val="EnglishHangNoCoptic"/>
      </w:pPr>
      <w:r w:rsidRPr="00AB1781">
        <w:t>28 But my happiness is to cling to God,</w:t>
      </w:r>
      <w:r w:rsidRPr="00AB1781">
        <w:rPr>
          <w:rStyle w:val="FootnoteReference"/>
        </w:rPr>
        <w:footnoteReference w:id="242"/>
      </w:r>
    </w:p>
    <w:p w:rsidR="00CA0029" w:rsidRPr="00AB1781" w:rsidRDefault="00CA0029" w:rsidP="00CA0029">
      <w:pPr>
        <w:pStyle w:val="EnglishHangNoCoptic"/>
      </w:pPr>
      <w:r w:rsidRPr="00AB1781">
        <w:tab/>
        <w:t>to put my trust in the Lord,</w:t>
      </w:r>
    </w:p>
    <w:p w:rsidR="00CA0029" w:rsidRPr="00AB1781" w:rsidRDefault="00CA0029" w:rsidP="00CA0029">
      <w:pPr>
        <w:pStyle w:val="EnglishHangNoCoptic"/>
      </w:pPr>
      <w:r w:rsidRPr="00AB1781">
        <w:tab/>
        <w:t xml:space="preserve">that I may declare all </w:t>
      </w:r>
      <w:r w:rsidR="00E570CB">
        <w:t>Your</w:t>
      </w:r>
      <w:r w:rsidRPr="00AB1781">
        <w:t xml:space="preserve"> praises</w:t>
      </w:r>
    </w:p>
    <w:p w:rsidR="00CA0029" w:rsidRPr="00CA0029" w:rsidRDefault="00CA0029" w:rsidP="00CA0029">
      <w:pPr>
        <w:pStyle w:val="EnglishHangEndNoCoptic"/>
      </w:pPr>
      <w:r w:rsidRPr="00AB1781">
        <w:tab/>
        <w:t>in the gates of the daughter of Zion.</w:t>
      </w:r>
      <w:r w:rsidRPr="00AB1781">
        <w:rPr>
          <w:rStyle w:val="FootnoteReference"/>
        </w:rPr>
        <w:footnoteReference w:id="243"/>
      </w:r>
    </w:p>
    <w:p w:rsidR="00CA0029" w:rsidRPr="00CA0029" w:rsidRDefault="00CA0029" w:rsidP="00CA0029">
      <w:pPr>
        <w:pStyle w:val="Heading3"/>
      </w:pPr>
      <w:r>
        <w:t>Psalm</w:t>
      </w:r>
      <w:r w:rsidRPr="00AB1781">
        <w:t xml:space="preserve"> 73</w:t>
      </w:r>
      <w:r>
        <w:t xml:space="preserve">: Why, O God, dost </w:t>
      </w:r>
      <w:r w:rsidR="001040C8">
        <w:t>You</w:t>
      </w:r>
      <w:r>
        <w:t xml:space="preserve"> utterly reject us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Destruction of the Temple: </w:t>
      </w:r>
      <w:r w:rsidR="001040C8">
        <w:rPr>
          <w:rFonts w:ascii="Book Antiqua" w:hAnsi="Book Antiqua" w:cs="Lucida Grande"/>
          <w:b/>
          <w:bCs/>
        </w:rPr>
        <w:t>You</w:t>
      </w:r>
      <w:r w:rsidRPr="00AB1781">
        <w:rPr>
          <w:rFonts w:ascii="Book Antiqua" w:hAnsi="Book Antiqua" w:cs="Lucida Grande"/>
          <w:b/>
          <w:bCs/>
        </w:rPr>
        <w:t xml:space="preserve"> Hast Wrought Salvation</w:t>
      </w:r>
      <w:r w:rsidRPr="00AB1781">
        <w:rPr>
          <w:rStyle w:val="FootnoteReference"/>
          <w:rFonts w:ascii="Book Antiqua" w:hAnsi="Book Antiqua" w:cs="Lucida Grande"/>
          <w:b/>
          <w:bCs/>
        </w:rPr>
        <w:footnoteReference w:id="244"/>
      </w:r>
    </w:p>
    <w:p w:rsidR="00CA0029" w:rsidRPr="00AB1781" w:rsidRDefault="00CA0029" w:rsidP="00CA0029">
      <w:pPr>
        <w:pStyle w:val="Rubric"/>
      </w:pPr>
      <w:r w:rsidRPr="00AB1781">
        <w:t>1 (Of Contemplation, By Asaph)</w:t>
      </w:r>
    </w:p>
    <w:p w:rsidR="00CA0029" w:rsidRPr="00AB1781" w:rsidRDefault="00CA0029" w:rsidP="00CA0029">
      <w:pPr>
        <w:pStyle w:val="EnglishHangNoCoptic"/>
      </w:pPr>
      <w:r w:rsidRPr="00AB1781">
        <w:t xml:space="preserve">Why, O God, dost </w:t>
      </w:r>
      <w:r w:rsidR="001040C8">
        <w:t>You</w:t>
      </w:r>
      <w:r w:rsidRPr="00AB1781">
        <w:t xml:space="preserve"> utterly reject us?</w:t>
      </w:r>
    </w:p>
    <w:p w:rsidR="00CA0029" w:rsidRPr="00AB1781" w:rsidRDefault="00CA0029" w:rsidP="00CA0029">
      <w:pPr>
        <w:pStyle w:val="EnglishHangEndNoCoptic"/>
      </w:pPr>
      <w:r w:rsidRPr="00AB1781">
        <w:tab/>
        <w:t xml:space="preserve">Why fume in anger at the sheep of </w:t>
      </w:r>
      <w:r w:rsidR="00E570CB">
        <w:t>Your</w:t>
      </w:r>
      <w:r w:rsidRPr="00AB1781">
        <w:t xml:space="preserve"> pasture?</w:t>
      </w:r>
    </w:p>
    <w:p w:rsidR="00CA0029" w:rsidRPr="00AB1781" w:rsidRDefault="00CA0029" w:rsidP="00CA0029">
      <w:pPr>
        <w:pStyle w:val="EnglishHangNoCoptic"/>
      </w:pPr>
      <w:r w:rsidRPr="00AB1781">
        <w:t xml:space="preserve">2 Remember </w:t>
      </w:r>
      <w:r w:rsidR="00E570CB">
        <w:t>Your</w:t>
      </w:r>
      <w:r w:rsidRPr="00AB1781">
        <w:t xml:space="preserve"> community</w:t>
      </w:r>
      <w:r w:rsidRPr="00AB1781">
        <w:rPr>
          <w:rStyle w:val="FootnoteReference"/>
        </w:rPr>
        <w:footnoteReference w:id="245"/>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acquired of old,</w:t>
      </w:r>
    </w:p>
    <w:p w:rsidR="00CA0029" w:rsidRPr="00AB1781" w:rsidRDefault="00CA0029" w:rsidP="00CA0029">
      <w:pPr>
        <w:pStyle w:val="EnglishHangNoCoptic"/>
      </w:pPr>
      <w:r w:rsidRPr="00AB1781">
        <w:tab/>
        <w:t xml:space="preserve">the sceptre of </w:t>
      </w:r>
      <w:r w:rsidR="00E570CB">
        <w:t>Your</w:t>
      </w:r>
      <w:r w:rsidRPr="00AB1781">
        <w:t xml:space="preserve"> inheritance</w:t>
      </w:r>
    </w:p>
    <w:p w:rsidR="00CA0029" w:rsidRPr="00AB1781" w:rsidRDefault="00CA0029" w:rsidP="00CA0029">
      <w:pPr>
        <w:pStyle w:val="EnglishHangNoCoptic"/>
      </w:pPr>
      <w:r w:rsidRPr="00AB1781">
        <w:tab/>
        <w:t xml:space="preserve">which </w:t>
      </w:r>
      <w:r w:rsidR="001040C8">
        <w:t>You</w:t>
      </w:r>
      <w:r w:rsidRPr="00AB1781">
        <w:t xml:space="preserve"> </w:t>
      </w:r>
      <w:r w:rsidR="00556387">
        <w:t>have</w:t>
      </w:r>
      <w:r w:rsidRPr="00AB1781">
        <w:t xml:space="preserve"> redeemed,</w:t>
      </w:r>
    </w:p>
    <w:p w:rsidR="00CA0029" w:rsidRPr="00AB1781" w:rsidRDefault="00CA0029" w:rsidP="00CA0029">
      <w:pPr>
        <w:pStyle w:val="EnglishHangEndNoCoptic"/>
      </w:pPr>
      <w:r w:rsidRPr="00AB1781">
        <w:tab/>
        <w:t xml:space="preserve">this Mount Zion which is </w:t>
      </w:r>
      <w:r w:rsidR="00E570CB">
        <w:t>Your</w:t>
      </w:r>
      <w:r w:rsidRPr="00AB1781">
        <w:t xml:space="preserve"> dwelling-place.</w:t>
      </w:r>
    </w:p>
    <w:p w:rsidR="00CA0029" w:rsidRPr="00AB1781" w:rsidRDefault="00CA0029" w:rsidP="00CA0029">
      <w:pPr>
        <w:pStyle w:val="EnglishHangNoCoptic"/>
      </w:pPr>
      <w:r w:rsidRPr="00AB1781">
        <w:t xml:space="preserve">3 Lift up </w:t>
      </w:r>
      <w:r w:rsidR="00E570CB">
        <w:t>Your</w:t>
      </w:r>
      <w:r w:rsidRPr="00AB1781">
        <w:t xml:space="preserve"> hands against their perpetual pride,</w:t>
      </w:r>
    </w:p>
    <w:p w:rsidR="00CA0029" w:rsidRPr="00AB1781" w:rsidRDefault="00CA0029" w:rsidP="00CA0029">
      <w:pPr>
        <w:pStyle w:val="EnglishHangEndNoCoptic"/>
      </w:pPr>
      <w:r w:rsidRPr="00AB1781">
        <w:tab/>
        <w:t xml:space="preserve">against all the evil the enemy has done in </w:t>
      </w:r>
      <w:r w:rsidR="00E570CB">
        <w:t>Your</w:t>
      </w:r>
      <w:r w:rsidRPr="00AB1781">
        <w:t xml:space="preserve"> sanctuary.</w:t>
      </w:r>
    </w:p>
    <w:p w:rsidR="00CA0029" w:rsidRPr="00AB1781" w:rsidRDefault="00CA0029" w:rsidP="00CA0029">
      <w:pPr>
        <w:pStyle w:val="EnglishHangNoCoptic"/>
      </w:pPr>
      <w:r w:rsidRPr="00AB1781">
        <w:t xml:space="preserve">4 Those who hate </w:t>
      </w:r>
      <w:r w:rsidR="001040C8">
        <w:t>You</w:t>
      </w:r>
      <w:r w:rsidRPr="00AB1781">
        <w:t xml:space="preserve"> boast</w:t>
      </w:r>
    </w:p>
    <w:p w:rsidR="00CA0029" w:rsidRPr="00AB1781" w:rsidRDefault="00CA0029" w:rsidP="00CA0029">
      <w:pPr>
        <w:pStyle w:val="EnglishHangNoCoptic"/>
      </w:pPr>
      <w:r w:rsidRPr="00AB1781">
        <w:tab/>
        <w:t xml:space="preserve">in the midst of </w:t>
      </w:r>
      <w:r w:rsidR="00E570CB">
        <w:t>Your</w:t>
      </w:r>
      <w:r w:rsidRPr="00AB1781">
        <w:t xml:space="preserve"> festival;</w:t>
      </w:r>
    </w:p>
    <w:p w:rsidR="00CA0029" w:rsidRPr="00CA0029" w:rsidRDefault="00CA0029" w:rsidP="00CA0029">
      <w:pPr>
        <w:pStyle w:val="EnglishHangEndNoCoptic"/>
      </w:pPr>
      <w:r w:rsidRPr="00AB1781">
        <w:tab/>
        <w:t>they set up their own standards.</w:t>
      </w:r>
    </w:p>
    <w:p w:rsidR="00CA0029" w:rsidRPr="00AB1781" w:rsidRDefault="00CA0029" w:rsidP="00CA0029">
      <w:pPr>
        <w:pStyle w:val="EnglishHangNoCoptic"/>
      </w:pPr>
      <w:r w:rsidRPr="00AB1781">
        <w:lastRenderedPageBreak/>
        <w:t>5 The signs pointing to the escape above</w:t>
      </w:r>
    </w:p>
    <w:p w:rsidR="00CA0029" w:rsidRPr="00AB1781" w:rsidRDefault="00CA0029" w:rsidP="00CA0029">
      <w:pPr>
        <w:pStyle w:val="EnglishHangEndNoCoptic"/>
      </w:pPr>
      <w:r w:rsidRPr="00AB1781">
        <w:tab/>
        <w:t>they do not know.</w:t>
      </w:r>
    </w:p>
    <w:p w:rsidR="00CA0029" w:rsidRPr="00AB1781" w:rsidRDefault="00CA0029" w:rsidP="00CA0029">
      <w:pPr>
        <w:pStyle w:val="EnglishHangNoCoptic"/>
      </w:pPr>
      <w:r w:rsidRPr="00AB1781">
        <w:t>6 As if felling a forest of trees with axes,</w:t>
      </w:r>
    </w:p>
    <w:p w:rsidR="00CA0029" w:rsidRPr="00AB1781" w:rsidRDefault="00CA0029" w:rsidP="00CA0029">
      <w:pPr>
        <w:pStyle w:val="EnglishHangNoCoptic"/>
      </w:pPr>
      <w:r w:rsidRPr="00AB1781">
        <w:tab/>
        <w:t>they cut out the doors of the temple;</w:t>
      </w:r>
    </w:p>
    <w:p w:rsidR="00CA0029" w:rsidRPr="00AB1781" w:rsidRDefault="00CA0029" w:rsidP="00CA0029">
      <w:pPr>
        <w:pStyle w:val="EnglishHangNoCoptic"/>
      </w:pPr>
      <w:r w:rsidRPr="00AB1781">
        <w:tab/>
        <w:t>with hatchet and hammer</w:t>
      </w:r>
    </w:p>
    <w:p w:rsidR="00CA0029" w:rsidRPr="00AB1781" w:rsidRDefault="00CA0029" w:rsidP="00CA0029">
      <w:pPr>
        <w:pStyle w:val="EnglishHangEndNoCoptic"/>
      </w:pPr>
      <w:r w:rsidRPr="00AB1781">
        <w:tab/>
        <w:t>they hack it all down.</w:t>
      </w:r>
    </w:p>
    <w:p w:rsidR="00CA0029" w:rsidRPr="00AB1781" w:rsidRDefault="00CA0029" w:rsidP="00CA0029">
      <w:pPr>
        <w:pStyle w:val="EnglishHangNoCoptic"/>
      </w:pPr>
      <w:r w:rsidRPr="00AB1781">
        <w:t xml:space="preserve">7 They set fire to </w:t>
      </w:r>
      <w:r w:rsidR="00E570CB">
        <w:t>Your</w:t>
      </w:r>
      <w:r w:rsidRPr="00AB1781">
        <w:t xml:space="preserve"> sanctuary;</w:t>
      </w:r>
    </w:p>
    <w:p w:rsidR="00CA0029" w:rsidRPr="00AB1781" w:rsidRDefault="00CA0029" w:rsidP="00CA0029">
      <w:pPr>
        <w:pStyle w:val="EnglishHangEndNoCoptic"/>
      </w:pPr>
      <w:r w:rsidRPr="00AB1781">
        <w:tab/>
        <w:t xml:space="preserve">they profane to the ground the dwelling-place of </w:t>
      </w:r>
      <w:r w:rsidR="00E570CB">
        <w:t>Your</w:t>
      </w:r>
      <w:r w:rsidRPr="00AB1781">
        <w:t xml:space="preserve"> name.</w:t>
      </w:r>
    </w:p>
    <w:p w:rsidR="00CA0029" w:rsidRPr="00AB1781" w:rsidRDefault="00CA0029" w:rsidP="00CA0029">
      <w:pPr>
        <w:pStyle w:val="EnglishHangNoCoptic"/>
      </w:pPr>
      <w:r w:rsidRPr="00AB1781">
        <w:t>8 The whole brood of them said in their hearts together:</w:t>
      </w:r>
    </w:p>
    <w:p w:rsidR="00CA0029" w:rsidRPr="00AB1781" w:rsidRDefault="00CA0029" w:rsidP="00CA0029">
      <w:pPr>
        <w:pStyle w:val="EnglishHangEndNoCoptic"/>
      </w:pPr>
      <w:r w:rsidRPr="00AB1781">
        <w:tab/>
        <w:t>‘Come, let us abolish all the festivals of God from the land.’</w:t>
      </w:r>
    </w:p>
    <w:p w:rsidR="00CA0029" w:rsidRPr="00AB1781" w:rsidRDefault="00CA0029" w:rsidP="00CA0029">
      <w:pPr>
        <w:pStyle w:val="EnglishHangNoCoptic"/>
      </w:pPr>
      <w:r w:rsidRPr="00AB1781">
        <w:t>9 We do not see our signs,</w:t>
      </w:r>
      <w:r w:rsidRPr="00AB1781">
        <w:rPr>
          <w:rStyle w:val="FootnoteReference"/>
        </w:rPr>
        <w:footnoteReference w:id="246"/>
      </w:r>
      <w:r w:rsidRPr="00AB1781">
        <w:t xml:space="preserve"> there is no longer a prophet,</w:t>
      </w:r>
    </w:p>
    <w:p w:rsidR="00CA0029" w:rsidRPr="00AB1781" w:rsidRDefault="00CA0029" w:rsidP="00CA0029">
      <w:pPr>
        <w:pStyle w:val="EnglishHangEndNoCoptic"/>
      </w:pPr>
      <w:r w:rsidRPr="00AB1781">
        <w:tab/>
        <w:t>nor will he acknowledge us any longer.</w:t>
      </w:r>
    </w:p>
    <w:p w:rsidR="00CA0029" w:rsidRPr="00AB1781" w:rsidRDefault="00CA0029" w:rsidP="00CA0029">
      <w:pPr>
        <w:pStyle w:val="EnglishHangNoCoptic"/>
      </w:pPr>
      <w:r w:rsidRPr="00AB1781">
        <w:t>10 How long, O God, will the enemy taunt us?</w:t>
      </w:r>
    </w:p>
    <w:p w:rsidR="00CA0029" w:rsidRPr="00AB1781" w:rsidRDefault="00CA0029" w:rsidP="00CA0029">
      <w:pPr>
        <w:pStyle w:val="EnglishHangEndNoCoptic"/>
      </w:pPr>
      <w:r w:rsidRPr="00AB1781">
        <w:tab/>
        <w:t xml:space="preserve">Shall the adversary defy </w:t>
      </w:r>
      <w:r w:rsidR="00E570CB">
        <w:t>Your</w:t>
      </w:r>
      <w:r w:rsidRPr="00AB1781">
        <w:t xml:space="preserve"> name for ever?</w:t>
      </w:r>
    </w:p>
    <w:p w:rsidR="00CA0029" w:rsidRPr="00AB1781" w:rsidRDefault="00CA0029" w:rsidP="00CA0029">
      <w:pPr>
        <w:pStyle w:val="EnglishHangNoCoptic"/>
      </w:pPr>
      <w:r w:rsidRPr="00AB1781">
        <w:t xml:space="preserve">11 Why dost </w:t>
      </w:r>
      <w:r w:rsidR="001040C8">
        <w:t>You</w:t>
      </w:r>
      <w:r w:rsidRPr="00AB1781">
        <w:t xml:space="preserve"> withhold </w:t>
      </w:r>
      <w:r w:rsidR="00E570CB">
        <w:t>Your</w:t>
      </w:r>
      <w:r w:rsidRPr="00AB1781">
        <w:t xml:space="preserve"> hand,</w:t>
      </w:r>
    </w:p>
    <w:p w:rsidR="00CA0029" w:rsidRPr="00AB1781" w:rsidRDefault="00CA0029" w:rsidP="00CA0029">
      <w:pPr>
        <w:pStyle w:val="EnglishHangEndNoCoptic"/>
      </w:pPr>
      <w:r w:rsidRPr="00AB1781">
        <w:tab/>
        <w:t xml:space="preserve">and for ever hide </w:t>
      </w:r>
      <w:r w:rsidR="00E570CB">
        <w:t>Your</w:t>
      </w:r>
      <w:r w:rsidRPr="00AB1781">
        <w:t xml:space="preserve"> right hand in </w:t>
      </w:r>
      <w:r w:rsidR="00E570CB">
        <w:t>Your</w:t>
      </w:r>
      <w:r w:rsidRPr="00AB1781">
        <w:t xml:space="preserve"> bosom?</w:t>
      </w:r>
    </w:p>
    <w:p w:rsidR="00CA0029" w:rsidRPr="00AB1781" w:rsidRDefault="00CA0029" w:rsidP="00CA0029">
      <w:pPr>
        <w:pStyle w:val="EnglishHangNoCoptic"/>
      </w:pPr>
      <w:r w:rsidRPr="00AB1781">
        <w:t>12 Yet God is our eternal King;</w:t>
      </w:r>
    </w:p>
    <w:p w:rsidR="00CA0029" w:rsidRPr="00AB1781" w:rsidRDefault="00CA0029" w:rsidP="00CA0029">
      <w:pPr>
        <w:pStyle w:val="EnglishHangEndNoCoptic"/>
      </w:pPr>
      <w:r w:rsidRPr="00AB1781">
        <w:tab/>
        <w:t>He has wrought salvation in the midst of the earth.</w:t>
      </w:r>
    </w:p>
    <w:p w:rsidR="00CA0029" w:rsidRPr="00AB1781" w:rsidRDefault="00CA0029" w:rsidP="00CA0029">
      <w:pPr>
        <w:pStyle w:val="EnglishHangNoCoptic"/>
      </w:pPr>
      <w:r w:rsidRPr="00AB1781">
        <w:t xml:space="preserve">13 </w:t>
      </w:r>
      <w:r w:rsidR="001040C8">
        <w:t>You</w:t>
      </w:r>
      <w:r w:rsidRPr="00AB1781">
        <w:t xml:space="preserve"> </w:t>
      </w:r>
      <w:r w:rsidR="001040C8">
        <w:t>did</w:t>
      </w:r>
      <w:r w:rsidRPr="00AB1781">
        <w:t xml:space="preserve"> hold the sea by </w:t>
      </w:r>
      <w:r w:rsidR="00E570CB">
        <w:t>Your</w:t>
      </w:r>
      <w:r w:rsidRPr="00AB1781">
        <w:t xml:space="preserve"> power;</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crush the heads of the dragons in the water.</w:t>
      </w:r>
    </w:p>
    <w:p w:rsidR="00CA0029" w:rsidRPr="00AB1781" w:rsidRDefault="00CA0029" w:rsidP="00CA0029">
      <w:pPr>
        <w:pStyle w:val="EnglishHangNoCoptic"/>
      </w:pPr>
      <w:r w:rsidRPr="00AB1781">
        <w:t xml:space="preserve">14 </w:t>
      </w:r>
      <w:r w:rsidR="001040C8">
        <w:t>You</w:t>
      </w:r>
      <w:r w:rsidRPr="00AB1781">
        <w:t xml:space="preserve"> </w:t>
      </w:r>
      <w:r w:rsidR="00556387">
        <w:t>have</w:t>
      </w:r>
      <w:r w:rsidRPr="00AB1781">
        <w:t xml:space="preserve"> shattered the dragon’s heads;</w:t>
      </w:r>
    </w:p>
    <w:p w:rsidR="00CA0029" w:rsidRPr="00AB1781" w:rsidRDefault="00CA0029" w:rsidP="00CA0029">
      <w:pPr>
        <w:pStyle w:val="EnglishHangEndNoCoptic"/>
      </w:pPr>
      <w:r w:rsidRPr="00AB1781">
        <w:tab/>
      </w:r>
      <w:r w:rsidR="001040C8">
        <w:t>You</w:t>
      </w:r>
      <w:r w:rsidRPr="00AB1781">
        <w:t xml:space="preserve"> </w:t>
      </w:r>
      <w:r w:rsidR="00004BA4">
        <w:t>gave</w:t>
      </w:r>
      <w:r w:rsidRPr="00AB1781">
        <w:t xml:space="preserve"> him as food to the peoples of Ethiopia.</w:t>
      </w:r>
    </w:p>
    <w:p w:rsidR="00CA0029" w:rsidRPr="00AB1781" w:rsidRDefault="00CA0029" w:rsidP="00CA0029">
      <w:pPr>
        <w:pStyle w:val="EnglishHangNoCoptic"/>
      </w:pPr>
      <w:r w:rsidRPr="00AB1781">
        <w:t xml:space="preserve">15 </w:t>
      </w:r>
      <w:r w:rsidR="001040C8">
        <w:t>You</w:t>
      </w:r>
      <w:r w:rsidRPr="00AB1781">
        <w:t xml:space="preserve"> </w:t>
      </w:r>
      <w:r w:rsidR="001040C8">
        <w:t>did</w:t>
      </w:r>
      <w:r w:rsidRPr="00AB1781">
        <w:t xml:space="preserve"> open springs and torrents;</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dry up swollen rivers.</w:t>
      </w:r>
      <w:r w:rsidRPr="00AB1781">
        <w:rPr>
          <w:rStyle w:val="FootnoteReference"/>
        </w:rPr>
        <w:footnoteReference w:id="247"/>
      </w:r>
    </w:p>
    <w:p w:rsidR="00CA0029" w:rsidRPr="00AB1781" w:rsidRDefault="00CA0029" w:rsidP="00CA0029">
      <w:pPr>
        <w:pStyle w:val="EnglishHangNoCoptic"/>
      </w:pPr>
      <w:r w:rsidRPr="00AB1781">
        <w:t xml:space="preserve">16 The day is </w:t>
      </w:r>
      <w:r w:rsidR="001040C8">
        <w:t>Your</w:t>
      </w:r>
      <w:r w:rsidRPr="00AB1781">
        <w:t xml:space="preserve"> and the night is </w:t>
      </w:r>
      <w:r w:rsidR="001040C8">
        <w:t>Your</w:t>
      </w:r>
      <w:r w:rsidRPr="00AB1781">
        <w:t>.</w:t>
      </w:r>
    </w:p>
    <w:p w:rsidR="00CA0029" w:rsidRPr="00AB1781" w:rsidRDefault="00CA0029" w:rsidP="00CA0029">
      <w:pPr>
        <w:pStyle w:val="EnglishHangEndNoCoptic"/>
      </w:pPr>
      <w:r w:rsidRPr="00AB1781">
        <w:tab/>
      </w:r>
      <w:r w:rsidR="001040C8">
        <w:t>You</w:t>
      </w:r>
      <w:r w:rsidRPr="00AB1781">
        <w:t xml:space="preserve"> </w:t>
      </w:r>
      <w:r w:rsidR="001040C8">
        <w:t>did</w:t>
      </w:r>
      <w:r w:rsidRPr="00AB1781">
        <w:t xml:space="preserve"> prepare the sun and the moon.</w:t>
      </w:r>
    </w:p>
    <w:p w:rsidR="00CA0029" w:rsidRPr="00AB1781" w:rsidRDefault="00CA0029" w:rsidP="00CA0029">
      <w:pPr>
        <w:pStyle w:val="EnglishHangNoCoptic"/>
      </w:pPr>
      <w:r w:rsidRPr="00AB1781">
        <w:t xml:space="preserve">17 </w:t>
      </w:r>
      <w:r w:rsidR="001040C8">
        <w:t>You</w:t>
      </w:r>
      <w:r w:rsidRPr="00AB1781">
        <w:t xml:space="preserve"> </w:t>
      </w:r>
      <w:r w:rsidR="00556387">
        <w:t>have</w:t>
      </w:r>
      <w:r w:rsidRPr="00AB1781">
        <w:t xml:space="preserve"> fixed all the bounds of the earth;</w:t>
      </w:r>
      <w:r w:rsidRPr="00AB1781">
        <w:rPr>
          <w:rStyle w:val="FootnoteReference"/>
        </w:rPr>
        <w:footnoteReference w:id="248"/>
      </w:r>
    </w:p>
    <w:p w:rsidR="00CA0029" w:rsidRPr="00AB1781" w:rsidRDefault="00CA0029" w:rsidP="00CA0029">
      <w:pPr>
        <w:pStyle w:val="EnglishHangEndNoCoptic"/>
      </w:pPr>
      <w:r w:rsidRPr="00AB1781">
        <w:tab/>
        <w:t xml:space="preserve">summer and spring are </w:t>
      </w:r>
      <w:r w:rsidR="00E570CB">
        <w:t>Your</w:t>
      </w:r>
      <w:r w:rsidRPr="00AB1781">
        <w:t xml:space="preserve"> creation.</w:t>
      </w:r>
    </w:p>
    <w:p w:rsidR="00CA0029" w:rsidRPr="00AB1781" w:rsidRDefault="00CA0029" w:rsidP="00CA0029">
      <w:pPr>
        <w:pStyle w:val="EnglishHangNoCoptic"/>
      </w:pPr>
      <w:r w:rsidRPr="00AB1781">
        <w:lastRenderedPageBreak/>
        <w:t>18 Remember this: the enemy blasphemes the Lord,</w:t>
      </w:r>
    </w:p>
    <w:p w:rsidR="00CA0029" w:rsidRPr="00AB1781" w:rsidRDefault="00CA0029" w:rsidP="00CA0029">
      <w:pPr>
        <w:pStyle w:val="EnglishHangEndNoCoptic"/>
      </w:pPr>
      <w:r w:rsidRPr="00AB1781">
        <w:tab/>
        <w:t xml:space="preserve">and foolish people defy </w:t>
      </w:r>
      <w:r w:rsidR="00E570CB">
        <w:t>Your</w:t>
      </w:r>
      <w:r w:rsidRPr="00AB1781">
        <w:t xml:space="preserve"> name.</w:t>
      </w:r>
    </w:p>
    <w:p w:rsidR="00CA0029" w:rsidRPr="00AB1781" w:rsidRDefault="00CA0029" w:rsidP="00CA0029">
      <w:pPr>
        <w:pStyle w:val="EnglishHangNoCoptic"/>
      </w:pPr>
      <w:r w:rsidRPr="00AB1781">
        <w:t xml:space="preserve">19 Do not give to beasts a soul that praises </w:t>
      </w:r>
      <w:r w:rsidR="001040C8">
        <w:t>You</w:t>
      </w:r>
      <w:r w:rsidRPr="00AB1781">
        <w:t>;</w:t>
      </w:r>
    </w:p>
    <w:p w:rsidR="00CA0029" w:rsidRPr="00AB1781" w:rsidRDefault="00CA0029" w:rsidP="00CA0029">
      <w:pPr>
        <w:pStyle w:val="EnglishHangEndNoCoptic"/>
      </w:pPr>
      <w:r w:rsidRPr="00AB1781">
        <w:tab/>
        <w:t xml:space="preserve">forget not for ever the souls of </w:t>
      </w:r>
      <w:r w:rsidR="00E570CB">
        <w:t>Your</w:t>
      </w:r>
      <w:r w:rsidRPr="00AB1781">
        <w:t xml:space="preserve"> poor.</w:t>
      </w:r>
    </w:p>
    <w:p w:rsidR="00CA0029" w:rsidRPr="00AB1781" w:rsidRDefault="00CA0029" w:rsidP="00CA0029">
      <w:pPr>
        <w:pStyle w:val="EnglishHangNoCoptic"/>
      </w:pPr>
      <w:r w:rsidRPr="00AB1781">
        <w:t xml:space="preserve">20 Have regard to </w:t>
      </w:r>
      <w:r w:rsidR="00E570CB">
        <w:t>Your</w:t>
      </w:r>
      <w:r w:rsidRPr="00AB1781">
        <w:t xml:space="preserve"> covenant,</w:t>
      </w:r>
    </w:p>
    <w:p w:rsidR="00CA0029" w:rsidRPr="00CA0029" w:rsidRDefault="00CA0029" w:rsidP="00CA0029">
      <w:pPr>
        <w:pStyle w:val="EnglishHangEndNoCoptic"/>
      </w:pPr>
      <w:r w:rsidRPr="00AB1781">
        <w:tab/>
        <w:t>for earth’s dark places are filled with houses of iniquity.</w:t>
      </w:r>
    </w:p>
    <w:p w:rsidR="00CA0029" w:rsidRPr="00AB1781" w:rsidRDefault="00CA0029" w:rsidP="00CA0029">
      <w:pPr>
        <w:pStyle w:val="EnglishHangNoCoptic"/>
      </w:pPr>
      <w:r w:rsidRPr="00AB1781">
        <w:t>21 Let not the ashamed and downtrodden be turned away;</w:t>
      </w:r>
    </w:p>
    <w:p w:rsidR="00CA0029" w:rsidRPr="00AB1781" w:rsidRDefault="00CA0029" w:rsidP="00CA0029">
      <w:pPr>
        <w:pStyle w:val="EnglishHangEndNoCoptic"/>
      </w:pPr>
      <w:r w:rsidRPr="00AB1781">
        <w:tab/>
        <w:t xml:space="preserve">the poor and needy will praise </w:t>
      </w:r>
      <w:r w:rsidR="00E570CB">
        <w:t>Your</w:t>
      </w:r>
      <w:r w:rsidRPr="00AB1781">
        <w:t xml:space="preserve"> name.</w:t>
      </w:r>
    </w:p>
    <w:p w:rsidR="00CA0029" w:rsidRPr="00AB1781" w:rsidRDefault="00CA0029" w:rsidP="00CA0029">
      <w:pPr>
        <w:pStyle w:val="EnglishHangNoCoptic"/>
      </w:pPr>
      <w:r w:rsidRPr="00AB1781">
        <w:t xml:space="preserve">22 Arise, O God, defend </w:t>
      </w:r>
      <w:r w:rsidR="00E570CB">
        <w:t>Your</w:t>
      </w:r>
      <w:r w:rsidRPr="00AB1781">
        <w:t xml:space="preserve"> cause;</w:t>
      </w:r>
    </w:p>
    <w:p w:rsidR="00CA0029" w:rsidRPr="00AB1781" w:rsidRDefault="00CA0029" w:rsidP="00CA0029">
      <w:pPr>
        <w:pStyle w:val="EnglishHangEndNoCoptic"/>
      </w:pPr>
      <w:r w:rsidRPr="00AB1781">
        <w:tab/>
        <w:t xml:space="preserve">remember how the fool blasphemes </w:t>
      </w:r>
      <w:r w:rsidR="001040C8">
        <w:t>You</w:t>
      </w:r>
      <w:r w:rsidRPr="00AB1781">
        <w:t xml:space="preserve"> all day long.</w:t>
      </w:r>
    </w:p>
    <w:p w:rsidR="00CA0029" w:rsidRPr="00AB1781" w:rsidRDefault="00CA0029" w:rsidP="00CA0029">
      <w:pPr>
        <w:pStyle w:val="EnglishHangNoCoptic"/>
      </w:pPr>
      <w:r w:rsidRPr="00AB1781">
        <w:t xml:space="preserve">23 Forget not the cry of </w:t>
      </w:r>
      <w:r w:rsidR="00E570CB">
        <w:t>Your</w:t>
      </w:r>
      <w:r w:rsidRPr="00AB1781">
        <w:t xml:space="preserve"> suppliants;</w:t>
      </w:r>
    </w:p>
    <w:p w:rsidR="00CA0029" w:rsidRPr="00CA0029" w:rsidRDefault="00CA0029" w:rsidP="00CA0029">
      <w:pPr>
        <w:pStyle w:val="EnglishHangEndNoCoptic"/>
      </w:pPr>
      <w:r w:rsidRPr="00AB1781">
        <w:tab/>
        <w:t xml:space="preserve">the pride of those who hate </w:t>
      </w:r>
      <w:r w:rsidR="001040C8">
        <w:t>You</w:t>
      </w:r>
      <w:r w:rsidRPr="00AB1781">
        <w:t xml:space="preserve"> mounts continually.</w:t>
      </w:r>
    </w:p>
    <w:p w:rsidR="00CA0029" w:rsidRPr="00AB1781" w:rsidRDefault="00CA0029" w:rsidP="00CA0029">
      <w:pPr>
        <w:pStyle w:val="Heading3"/>
      </w:pPr>
      <w:r>
        <w:t>Psalm</w:t>
      </w:r>
      <w:r w:rsidRPr="00AB1781">
        <w:t xml:space="preserve"> 74</w:t>
      </w:r>
      <w:r>
        <w:t xml:space="preserve">: We praise and thank </w:t>
      </w:r>
      <w:r w:rsidR="001040C8">
        <w:t>You</w:t>
      </w:r>
      <w:r>
        <w:t>, O God</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True Judge Who Humbles and Exalts</w:t>
      </w:r>
    </w:p>
    <w:p w:rsidR="00CA0029" w:rsidRPr="00AB1781" w:rsidRDefault="00CA0029" w:rsidP="00CA0029">
      <w:pPr>
        <w:pStyle w:val="Rubric"/>
      </w:pPr>
      <w:r w:rsidRPr="00AB1781">
        <w:t>1 (Do not destroy. A Psalm for a song by Asaph)</w:t>
      </w:r>
    </w:p>
    <w:p w:rsidR="00CA0029" w:rsidRPr="00AB1781" w:rsidRDefault="00CA0029" w:rsidP="00CA0029">
      <w:pPr>
        <w:pStyle w:val="EnglishHangNoCoptic"/>
      </w:pPr>
      <w:r w:rsidRPr="00AB1781">
        <w:t xml:space="preserve">2 We praise and thank </w:t>
      </w:r>
      <w:r w:rsidR="001040C8">
        <w:t>You</w:t>
      </w:r>
      <w:r w:rsidRPr="00AB1781">
        <w:t>, O God,</w:t>
      </w:r>
    </w:p>
    <w:p w:rsidR="00CA0029" w:rsidRPr="00AB1781" w:rsidRDefault="00CA0029" w:rsidP="00CA0029">
      <w:pPr>
        <w:pStyle w:val="EnglishHangNoCoptic"/>
      </w:pPr>
      <w:r w:rsidRPr="00AB1781">
        <w:tab/>
        <w:t xml:space="preserve">we praise and thank </w:t>
      </w:r>
      <w:r w:rsidR="001040C8">
        <w:t>You</w:t>
      </w:r>
      <w:r w:rsidRPr="00AB1781">
        <w:t>,</w:t>
      </w:r>
    </w:p>
    <w:p w:rsidR="00CA0029" w:rsidRPr="00AB1781" w:rsidRDefault="00CA0029" w:rsidP="00CA0029">
      <w:pPr>
        <w:pStyle w:val="EnglishHangEndNoCoptic"/>
      </w:pPr>
      <w:r w:rsidRPr="00AB1781">
        <w:tab/>
        <w:t xml:space="preserve">and we call on </w:t>
      </w:r>
      <w:r w:rsidR="00E570CB">
        <w:t>Your</w:t>
      </w:r>
      <w:r w:rsidRPr="00AB1781">
        <w:t xml:space="preserve"> name.</w:t>
      </w:r>
    </w:p>
    <w:p w:rsidR="00CA0029" w:rsidRPr="00AB1781" w:rsidRDefault="00CA0029" w:rsidP="00CA0029">
      <w:pPr>
        <w:pStyle w:val="EnglishHangNoCoptic"/>
      </w:pPr>
      <w:r w:rsidRPr="00AB1781">
        <w:t xml:space="preserve">3 I will tell of all </w:t>
      </w:r>
      <w:r w:rsidR="00E570CB">
        <w:t>Your</w:t>
      </w:r>
      <w:r w:rsidRPr="00AB1781">
        <w:t xml:space="preserve"> wonders.</w:t>
      </w:r>
    </w:p>
    <w:p w:rsidR="00CA0029" w:rsidRPr="00AB1781" w:rsidRDefault="00CA0029" w:rsidP="00CA0029">
      <w:pPr>
        <w:pStyle w:val="EnglishHangEndNoCoptic"/>
      </w:pPr>
      <w:r w:rsidRPr="00AB1781">
        <w:tab/>
        <w:t>When I take time, I will judge aright.</w:t>
      </w:r>
    </w:p>
    <w:p w:rsidR="00CA0029" w:rsidRPr="00AB1781" w:rsidRDefault="00CA0029" w:rsidP="00CA0029">
      <w:pPr>
        <w:pStyle w:val="EnglishHangNoCoptic"/>
      </w:pPr>
      <w:r w:rsidRPr="00AB1781">
        <w:t>4 The earth and all its inhabitants melt;</w:t>
      </w:r>
    </w:p>
    <w:p w:rsidR="00CA0029" w:rsidRPr="00AB1781" w:rsidRDefault="00CA0029" w:rsidP="00CA0029">
      <w:pPr>
        <w:pStyle w:val="EnglishHangEndNoCoptic"/>
      </w:pPr>
      <w:r w:rsidRPr="00AB1781">
        <w:tab/>
        <w:t xml:space="preserve">it is I who support its pillars. </w:t>
      </w:r>
      <w:r w:rsidRPr="00AB1781">
        <w:rPr>
          <w:i/>
        </w:rPr>
        <w:t>(Pause)</w:t>
      </w:r>
    </w:p>
    <w:p w:rsidR="00CA0029" w:rsidRPr="00AB1781" w:rsidRDefault="00CA0029" w:rsidP="00CA0029">
      <w:pPr>
        <w:pStyle w:val="EnglishHangNoCoptic"/>
      </w:pPr>
      <w:r w:rsidRPr="00AB1781">
        <w:t>5 I say to the lawless: ‘Do not be outrageous;’</w:t>
      </w:r>
    </w:p>
    <w:p w:rsidR="00CA0029" w:rsidRPr="00AB1781" w:rsidRDefault="00CA0029" w:rsidP="00CA0029">
      <w:pPr>
        <w:pStyle w:val="EnglishHangEndNoCoptic"/>
      </w:pPr>
      <w:r w:rsidRPr="00AB1781">
        <w:tab/>
        <w:t>and to sinners: ‘Do not flaunt your power.</w:t>
      </w:r>
    </w:p>
    <w:p w:rsidR="00CA0029" w:rsidRPr="00AB1781" w:rsidRDefault="00CA0029" w:rsidP="00CA0029">
      <w:pPr>
        <w:pStyle w:val="EnglishHangNoCoptic"/>
      </w:pPr>
      <w:r w:rsidRPr="00AB1781">
        <w:t>6 Do not flaunt your power on high</w:t>
      </w:r>
    </w:p>
    <w:p w:rsidR="00CA0029" w:rsidRPr="00AB1781" w:rsidRDefault="00CA0029" w:rsidP="00CA0029">
      <w:pPr>
        <w:pStyle w:val="EnglishHangEndNoCoptic"/>
      </w:pPr>
      <w:r w:rsidRPr="00AB1781">
        <w:tab/>
        <w:t>and speak unjustly against God.’</w:t>
      </w:r>
    </w:p>
    <w:p w:rsidR="00CA0029" w:rsidRPr="00AB1781" w:rsidRDefault="00CA0029" w:rsidP="00CA0029">
      <w:pPr>
        <w:pStyle w:val="EnglishHangNoCoptic"/>
      </w:pPr>
      <w:r w:rsidRPr="00AB1781">
        <w:t>7 It is not from East or West that power comes,</w:t>
      </w:r>
    </w:p>
    <w:p w:rsidR="00CA0029" w:rsidRPr="00AB1781" w:rsidRDefault="00CA0029" w:rsidP="00CA0029">
      <w:pPr>
        <w:pStyle w:val="EnglishHangEndNoCoptic"/>
      </w:pPr>
      <w:r w:rsidRPr="00AB1781">
        <w:tab/>
        <w:t>nor from the desert or the mountains.</w:t>
      </w:r>
    </w:p>
    <w:p w:rsidR="00CA0029" w:rsidRPr="00AB1781" w:rsidRDefault="00CA0029" w:rsidP="00CA0029">
      <w:pPr>
        <w:pStyle w:val="EnglishHangNoCoptic"/>
      </w:pPr>
      <w:r w:rsidRPr="00AB1781">
        <w:t>8 For God is judge;</w:t>
      </w:r>
    </w:p>
    <w:p w:rsidR="00CA0029" w:rsidRPr="00AB1781" w:rsidRDefault="00CA0029" w:rsidP="00CA0029">
      <w:pPr>
        <w:pStyle w:val="EnglishHangEndNoCoptic"/>
      </w:pPr>
      <w:r w:rsidRPr="00AB1781">
        <w:lastRenderedPageBreak/>
        <w:tab/>
        <w:t>He humbles one and exalts another.</w:t>
      </w:r>
    </w:p>
    <w:p w:rsidR="00CA0029" w:rsidRPr="00AB1781" w:rsidRDefault="00CA0029" w:rsidP="00CA0029">
      <w:pPr>
        <w:pStyle w:val="EnglishHangNoCoptic"/>
      </w:pPr>
      <w:r w:rsidRPr="00AB1781">
        <w:t>9 For in the hand of the Lord there is a cup</w:t>
      </w:r>
    </w:p>
    <w:p w:rsidR="00CA0029" w:rsidRPr="00AB1781" w:rsidRDefault="00CA0029" w:rsidP="00CA0029">
      <w:pPr>
        <w:pStyle w:val="EnglishHangNoCoptic"/>
      </w:pPr>
      <w:r w:rsidRPr="00AB1781">
        <w:tab/>
        <w:t>of strong wine fully mixed,</w:t>
      </w:r>
    </w:p>
    <w:p w:rsidR="00CA0029" w:rsidRPr="00AB1781" w:rsidRDefault="00CA0029" w:rsidP="00CA0029">
      <w:pPr>
        <w:pStyle w:val="EnglishHangNoCoptic"/>
      </w:pPr>
      <w:r w:rsidRPr="00AB1781">
        <w:tab/>
        <w:t>and He pours it out of one into another,</w:t>
      </w:r>
    </w:p>
    <w:p w:rsidR="00CA0029" w:rsidRPr="00AB1781" w:rsidRDefault="00CA0029" w:rsidP="00CA0029">
      <w:pPr>
        <w:pStyle w:val="EnglishHangNoCoptic"/>
      </w:pPr>
      <w:r w:rsidRPr="00AB1781">
        <w:tab/>
        <w:t>yet the dregs of it are never emptied;</w:t>
      </w:r>
    </w:p>
    <w:p w:rsidR="00CA0029" w:rsidRPr="00AB1781" w:rsidRDefault="00CA0029" w:rsidP="00CA0029">
      <w:pPr>
        <w:pStyle w:val="EnglishHangEndNoCoptic"/>
      </w:pPr>
      <w:r w:rsidRPr="00AB1781">
        <w:tab/>
        <w:t>all the sinners of the earth drink of them.</w:t>
      </w:r>
    </w:p>
    <w:p w:rsidR="00CA0029" w:rsidRPr="00AB1781" w:rsidRDefault="00CA0029" w:rsidP="00CA0029">
      <w:pPr>
        <w:pStyle w:val="EnglishHangNoCoptic"/>
      </w:pPr>
      <w:r w:rsidRPr="00AB1781">
        <w:t>10 But I will rejoice for ever,</w:t>
      </w:r>
    </w:p>
    <w:p w:rsidR="00CA0029" w:rsidRPr="00AB1781" w:rsidRDefault="00CA0029" w:rsidP="00CA0029">
      <w:pPr>
        <w:pStyle w:val="EnglishHangNoCoptic"/>
      </w:pPr>
      <w:r w:rsidRPr="00AB1781">
        <w:tab/>
        <w:t>I will sing praises to the God of Jacob;</w:t>
      </w:r>
    </w:p>
    <w:p w:rsidR="00CA0029" w:rsidRPr="00AB1781" w:rsidRDefault="00CA0029" w:rsidP="00CA0029">
      <w:pPr>
        <w:pStyle w:val="EnglishHangNoCoptic"/>
      </w:pPr>
      <w:r w:rsidRPr="00AB1781">
        <w:tab/>
        <w:t>and all the power of sinners I will crush,</w:t>
      </w:r>
    </w:p>
    <w:p w:rsidR="00CA0029" w:rsidRPr="00CA0029" w:rsidRDefault="00CA0029" w:rsidP="00CA0029">
      <w:pPr>
        <w:pStyle w:val="EnglishHangEndNoCoptic"/>
      </w:pPr>
      <w:r w:rsidRPr="00AB1781">
        <w:tab/>
        <w:t>but the power of the righteous will be exalted.</w:t>
      </w:r>
    </w:p>
    <w:p w:rsidR="00CA0029" w:rsidRPr="00CA0029" w:rsidRDefault="00520302" w:rsidP="00CA0029">
      <w:pPr>
        <w:pStyle w:val="Heading3"/>
      </w:pPr>
      <w:r>
        <w:t>Psalm</w:t>
      </w:r>
      <w:r w:rsidR="00CA0029" w:rsidRPr="00AB1781">
        <w:t xml:space="preserve"> 75</w:t>
      </w:r>
      <w:r>
        <w:t>: God is known in Judah; His name is great is Israel</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Victory</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rsidR="00CA0029" w:rsidRPr="00AB1781" w:rsidRDefault="00CA0029" w:rsidP="00CA0029">
      <w:pPr>
        <w:pStyle w:val="Rubric"/>
      </w:pPr>
      <w:r w:rsidRPr="00AB1781">
        <w:t>1 (With hymns. A Psalm by Asaph. An ode to the Assyrian)</w:t>
      </w:r>
    </w:p>
    <w:p w:rsidR="00CA0029" w:rsidRPr="00AB1781" w:rsidRDefault="00CA0029" w:rsidP="00CA0029">
      <w:pPr>
        <w:pStyle w:val="EnglishHangNoCoptic"/>
      </w:pPr>
      <w:r w:rsidRPr="00AB1781">
        <w:t>2 God is known in Judah;</w:t>
      </w:r>
    </w:p>
    <w:p w:rsidR="00CA0029" w:rsidRPr="00AB1781" w:rsidRDefault="00CA0029" w:rsidP="00CA0029">
      <w:pPr>
        <w:pStyle w:val="EnglishHangEndNoCoptic"/>
      </w:pPr>
      <w:r w:rsidRPr="00AB1781">
        <w:tab/>
        <w:t>His name is great in Israel.</w:t>
      </w:r>
    </w:p>
    <w:p w:rsidR="00CA0029" w:rsidRPr="00AB1781" w:rsidRDefault="00CA0029" w:rsidP="00CA0029">
      <w:pPr>
        <w:pStyle w:val="EnglishHangNoCoptic"/>
      </w:pPr>
      <w:r w:rsidRPr="00AB1781">
        <w:t>3 His sanctuary is in peace,</w:t>
      </w:r>
      <w:r w:rsidRPr="00AB1781">
        <w:rPr>
          <w:rStyle w:val="FootnoteReference"/>
        </w:rPr>
        <w:footnoteReference w:id="249"/>
      </w:r>
    </w:p>
    <w:p w:rsidR="00CA0029" w:rsidRPr="00AB1781" w:rsidRDefault="00CA0029" w:rsidP="00CA0029">
      <w:pPr>
        <w:pStyle w:val="EnglishHangEndNoCoptic"/>
      </w:pPr>
      <w:r w:rsidRPr="00AB1781">
        <w:tab/>
        <w:t>and His dwelling in Zion.</w:t>
      </w:r>
    </w:p>
    <w:p w:rsidR="00CA0029" w:rsidRPr="00AB1781" w:rsidRDefault="00CA0029" w:rsidP="00CA0029">
      <w:pPr>
        <w:pStyle w:val="EnglishHangNoCoptic"/>
      </w:pPr>
      <w:r w:rsidRPr="00AB1781">
        <w:t>4 There He broke the power of the bow,</w:t>
      </w:r>
    </w:p>
    <w:p w:rsidR="00CA0029" w:rsidRPr="00AB1781" w:rsidRDefault="00CA0029" w:rsidP="00CA0029">
      <w:pPr>
        <w:pStyle w:val="EnglishHangEndNoCoptic"/>
      </w:pPr>
      <w:r w:rsidRPr="00AB1781">
        <w:tab/>
        <w:t>the shield, and the sword, and war.</w:t>
      </w:r>
      <w:r w:rsidRPr="00AB1781">
        <w:rPr>
          <w:rStyle w:val="FootnoteReference"/>
        </w:rPr>
        <w:footnoteReference w:id="250"/>
      </w:r>
      <w:r w:rsidRPr="00AB1781">
        <w:t xml:space="preserve"> </w:t>
      </w:r>
      <w:r w:rsidRPr="00AB1781">
        <w:rPr>
          <w:i/>
        </w:rPr>
        <w:t>(Pause)</w:t>
      </w:r>
    </w:p>
    <w:p w:rsidR="00CA0029" w:rsidRPr="00AB1781" w:rsidRDefault="00CA0029" w:rsidP="00CA0029">
      <w:pPr>
        <w:pStyle w:val="EnglishHangNoCoptic"/>
      </w:pPr>
      <w:r w:rsidRPr="00AB1781">
        <w:t xml:space="preserve">5 </w:t>
      </w:r>
      <w:r w:rsidR="001040C8">
        <w:t>You</w:t>
      </w:r>
      <w:r w:rsidRPr="00AB1781">
        <w:t xml:space="preserve"> </w:t>
      </w:r>
      <w:r w:rsidR="00004BA4">
        <w:t>enlighten</w:t>
      </w:r>
      <w:r w:rsidRPr="00AB1781">
        <w:t xml:space="preserve"> wonderfully</w:t>
      </w:r>
    </w:p>
    <w:p w:rsidR="00CA0029" w:rsidRPr="00AB1781" w:rsidRDefault="00CA0029" w:rsidP="00CA0029">
      <w:pPr>
        <w:pStyle w:val="EnglishHangEndNoCoptic"/>
      </w:pPr>
      <w:r w:rsidRPr="00AB1781">
        <w:tab/>
        <w:t>from the eternal mountains.</w:t>
      </w:r>
      <w:r w:rsidRPr="00AB1781">
        <w:rPr>
          <w:rStyle w:val="FootnoteReference"/>
        </w:rPr>
        <w:footnoteReference w:id="251"/>
      </w:r>
    </w:p>
    <w:p w:rsidR="00CA0029" w:rsidRPr="00AB1781" w:rsidRDefault="00CA0029" w:rsidP="00CA0029">
      <w:pPr>
        <w:pStyle w:val="EnglishHangNoCoptic"/>
      </w:pPr>
      <w:r w:rsidRPr="00AB1781">
        <w:t>6 All the foolish of heart are troubled;</w:t>
      </w:r>
    </w:p>
    <w:p w:rsidR="00CA0029" w:rsidRPr="00AB1781" w:rsidRDefault="00CA0029" w:rsidP="00CA0029">
      <w:pPr>
        <w:pStyle w:val="EnglishHangNoCoptic"/>
      </w:pPr>
      <w:r w:rsidRPr="00AB1781">
        <w:tab/>
        <w:t>they sleep their sleep,</w:t>
      </w:r>
    </w:p>
    <w:p w:rsidR="00CA0029" w:rsidRPr="00AB1781" w:rsidRDefault="00CA0029" w:rsidP="00CA0029">
      <w:pPr>
        <w:pStyle w:val="EnglishHangNoCoptic"/>
      </w:pPr>
      <w:r w:rsidRPr="00AB1781">
        <w:tab/>
        <w:t>and none of the men of wealth</w:t>
      </w:r>
    </w:p>
    <w:p w:rsidR="00CA0029" w:rsidRPr="00AB1781" w:rsidRDefault="00CA0029" w:rsidP="00CA0029">
      <w:pPr>
        <w:pStyle w:val="EnglishHangEndNoCoptic"/>
      </w:pPr>
      <w:r w:rsidRPr="00AB1781">
        <w:tab/>
        <w:t>find anything in their hands.</w:t>
      </w:r>
    </w:p>
    <w:p w:rsidR="00CA0029" w:rsidRPr="00AB1781" w:rsidRDefault="00CA0029" w:rsidP="00CA0029">
      <w:pPr>
        <w:pStyle w:val="EnglishHangNoCoptic"/>
      </w:pPr>
      <w:r w:rsidRPr="00AB1781">
        <w:t xml:space="preserve">7 At </w:t>
      </w:r>
      <w:r w:rsidR="00E570CB">
        <w:t>Your</w:t>
      </w:r>
      <w:r w:rsidRPr="00AB1781">
        <w:t xml:space="preserve"> rebuke, O God of Jacob,</w:t>
      </w:r>
    </w:p>
    <w:p w:rsidR="00CA0029" w:rsidRPr="00AB1781" w:rsidRDefault="00CA0029" w:rsidP="00CA0029">
      <w:pPr>
        <w:pStyle w:val="EnglishHangEndNoCoptic"/>
      </w:pPr>
      <w:r w:rsidRPr="00AB1781">
        <w:tab/>
        <w:t>the riders of horses sink to sleep.</w:t>
      </w:r>
    </w:p>
    <w:p w:rsidR="00CA0029" w:rsidRPr="00AB1781" w:rsidRDefault="00CA0029" w:rsidP="00CA0029">
      <w:pPr>
        <w:pStyle w:val="EnglishHangNoCoptic"/>
      </w:pPr>
      <w:r w:rsidRPr="00AB1781">
        <w:t xml:space="preserve">8 Terrible art </w:t>
      </w:r>
      <w:r w:rsidR="001040C8">
        <w:t>You</w:t>
      </w:r>
      <w:r w:rsidRPr="00AB1781">
        <w:t xml:space="preserve">, and who can resist </w:t>
      </w:r>
      <w:r w:rsidR="001040C8">
        <w:t>You</w:t>
      </w:r>
    </w:p>
    <w:p w:rsidR="00CA0029" w:rsidRPr="00AB1781" w:rsidRDefault="00CA0029" w:rsidP="00CA0029">
      <w:pPr>
        <w:pStyle w:val="EnglishHangEndNoCoptic"/>
      </w:pPr>
      <w:r w:rsidRPr="00AB1781">
        <w:lastRenderedPageBreak/>
        <w:tab/>
        <w:t xml:space="preserve">when </w:t>
      </w:r>
      <w:r w:rsidR="00E570CB">
        <w:t>Your</w:t>
      </w:r>
      <w:r w:rsidRPr="00AB1781">
        <w:t xml:space="preserve"> anger is roused?</w:t>
      </w:r>
    </w:p>
    <w:p w:rsidR="00CA0029" w:rsidRPr="00AB1781" w:rsidRDefault="00CA0029" w:rsidP="00CA0029">
      <w:pPr>
        <w:pStyle w:val="EnglishHangNoCoptic"/>
      </w:pPr>
      <w:r w:rsidRPr="00AB1781">
        <w:t xml:space="preserve">9 </w:t>
      </w:r>
      <w:r w:rsidR="001040C8">
        <w:t>You</w:t>
      </w:r>
      <w:r w:rsidRPr="00AB1781">
        <w:t xml:space="preserve"> </w:t>
      </w:r>
      <w:r w:rsidR="00004BA4">
        <w:t>make</w:t>
      </w:r>
      <w:r w:rsidRPr="00AB1781">
        <w:t xml:space="preserve"> judgment heard from heaven;</w:t>
      </w:r>
    </w:p>
    <w:p w:rsidR="00CA0029" w:rsidRPr="00AB1781" w:rsidRDefault="00CA0029" w:rsidP="00CA0029">
      <w:pPr>
        <w:pStyle w:val="EnglishHangEndNoCoptic"/>
      </w:pPr>
      <w:r w:rsidRPr="00AB1781">
        <w:tab/>
        <w:t>earth is scared and silent,</w:t>
      </w:r>
    </w:p>
    <w:p w:rsidR="00CA0029" w:rsidRPr="00AB1781" w:rsidRDefault="00CA0029" w:rsidP="00CA0029">
      <w:pPr>
        <w:pStyle w:val="EnglishHangNoCoptic"/>
      </w:pPr>
      <w:r w:rsidRPr="00AB1781">
        <w:t>10 when God rises for judgment</w:t>
      </w:r>
    </w:p>
    <w:p w:rsidR="00CA0029" w:rsidRPr="00AB1781" w:rsidRDefault="00CA0029" w:rsidP="00CA0029">
      <w:pPr>
        <w:pStyle w:val="EnglishHangEndNoCoptic"/>
      </w:pPr>
      <w:r w:rsidRPr="00AB1781">
        <w:tab/>
        <w:t xml:space="preserve">to save all the meek of the earth. </w:t>
      </w:r>
      <w:r w:rsidRPr="00AB1781">
        <w:rPr>
          <w:i/>
        </w:rPr>
        <w:t>(Pause)</w:t>
      </w:r>
    </w:p>
    <w:p w:rsidR="00CA0029" w:rsidRPr="00AB1781" w:rsidRDefault="00CA0029" w:rsidP="00CA0029">
      <w:pPr>
        <w:pStyle w:val="EnglishHangNoCoptic"/>
      </w:pPr>
      <w:r w:rsidRPr="00AB1781">
        <w:t xml:space="preserve">11 For the thought of man will confess to </w:t>
      </w:r>
      <w:r w:rsidR="001040C8">
        <w:t>You</w:t>
      </w:r>
      <w:r w:rsidRPr="00AB1781">
        <w:t>;</w:t>
      </w:r>
    </w:p>
    <w:p w:rsidR="00CA0029" w:rsidRPr="00AB1781" w:rsidRDefault="00CA0029" w:rsidP="00CA0029">
      <w:pPr>
        <w:pStyle w:val="EnglishHangEndNoCoptic"/>
      </w:pPr>
      <w:r w:rsidRPr="00AB1781">
        <w:tab/>
        <w:t xml:space="preserve">and the remains of his thought will keep festival to </w:t>
      </w:r>
      <w:r w:rsidR="001040C8">
        <w:t>You</w:t>
      </w:r>
      <w:r w:rsidRPr="00AB1781">
        <w:t>.</w:t>
      </w:r>
      <w:r w:rsidRPr="00AB1781">
        <w:rPr>
          <w:rStyle w:val="FootnoteReference"/>
        </w:rPr>
        <w:footnoteReference w:id="252"/>
      </w:r>
    </w:p>
    <w:p w:rsidR="00CA0029" w:rsidRPr="00AB1781" w:rsidRDefault="00CA0029" w:rsidP="00CA0029">
      <w:pPr>
        <w:pStyle w:val="EnglishHangNoCoptic"/>
      </w:pPr>
      <w:r w:rsidRPr="00AB1781">
        <w:t>12 To the Lord our God make your vows and pay them;</w:t>
      </w:r>
    </w:p>
    <w:p w:rsidR="00CA0029" w:rsidRPr="00AB1781" w:rsidRDefault="00CA0029" w:rsidP="00CA0029">
      <w:pPr>
        <w:pStyle w:val="EnglishHangEndNoCoptic"/>
      </w:pPr>
      <w:r w:rsidRPr="00AB1781">
        <w:tab/>
        <w:t>let all around Him bring gifts</w:t>
      </w:r>
    </w:p>
    <w:p w:rsidR="00CA0029" w:rsidRPr="00AB1781" w:rsidRDefault="00CA0029" w:rsidP="00CA0029">
      <w:pPr>
        <w:pStyle w:val="EnglishHangNoCoptic"/>
      </w:pPr>
      <w:r w:rsidRPr="00AB1781">
        <w:t>13 to Him Who is terrible and claims the spirits of rulers,</w:t>
      </w:r>
    </w:p>
    <w:p w:rsidR="00CA0029" w:rsidRPr="00CA0029" w:rsidRDefault="00CA0029" w:rsidP="00CA0029">
      <w:pPr>
        <w:pStyle w:val="EnglishHangEndNoCoptic"/>
      </w:pPr>
      <w:r w:rsidRPr="00AB1781">
        <w:tab/>
        <w:t>and is terrible to the tyrants</w:t>
      </w:r>
      <w:r w:rsidRPr="00AB1781">
        <w:rPr>
          <w:rStyle w:val="FootnoteReference"/>
        </w:rPr>
        <w:footnoteReference w:id="253"/>
      </w:r>
      <w:r w:rsidRPr="00AB1781">
        <w:t xml:space="preserve"> of the earth.</w:t>
      </w:r>
    </w:p>
    <w:p w:rsidR="00CA0029" w:rsidRPr="00AB1781" w:rsidRDefault="00CA0029" w:rsidP="00CA0029">
      <w:pPr>
        <w:pStyle w:val="Heading3"/>
      </w:pPr>
      <w:r>
        <w:t>Psalm</w:t>
      </w:r>
      <w:r w:rsidRPr="00AB1781">
        <w:t xml:space="preserve"> 76</w:t>
      </w:r>
      <w:r>
        <w:t>: I cry to the Lord with all my voice</w:t>
      </w:r>
    </w:p>
    <w:p w:rsidR="00CA0029" w:rsidRPr="00AB1781" w:rsidRDefault="00CA0029" w:rsidP="00CA0029">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Remembrance of God’s Saving Acts</w:t>
      </w:r>
    </w:p>
    <w:p w:rsidR="00CA0029" w:rsidRPr="00AB1781" w:rsidRDefault="00CA0029" w:rsidP="00CA0029">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Changes Doubt into Triumphant Faith</w:t>
      </w:r>
    </w:p>
    <w:p w:rsidR="00CA0029" w:rsidRPr="00AB1781" w:rsidRDefault="00CA0029" w:rsidP="00CA0029">
      <w:pPr>
        <w:pStyle w:val="Rubric"/>
      </w:pPr>
      <w:r w:rsidRPr="00AB1781">
        <w:t>1 (For Jeduthun. A Psalm by Asaph)</w:t>
      </w:r>
    </w:p>
    <w:p w:rsidR="00CA0029" w:rsidRPr="00AB1781" w:rsidRDefault="00CA0029" w:rsidP="00CA0029">
      <w:pPr>
        <w:pStyle w:val="EnglishHangNoCoptic"/>
      </w:pPr>
      <w:r w:rsidRPr="00AB1781">
        <w:t>2 I cry to the Lord with all my voice,</w:t>
      </w:r>
    </w:p>
    <w:p w:rsidR="00CA0029" w:rsidRPr="00AB1781" w:rsidRDefault="00CA0029" w:rsidP="00CA0029">
      <w:pPr>
        <w:pStyle w:val="EnglishHangEndNoCoptic"/>
      </w:pPr>
      <w:r w:rsidRPr="00AB1781">
        <w:tab/>
        <w:t>I cry to God with my voice and He attends to me.</w:t>
      </w:r>
    </w:p>
    <w:p w:rsidR="00CA0029" w:rsidRPr="00AB1781" w:rsidRDefault="00CA0029" w:rsidP="00CA0029">
      <w:pPr>
        <w:pStyle w:val="EnglishHangNoCoptic"/>
      </w:pPr>
      <w:r w:rsidRPr="00AB1781">
        <w:t>3 In the day of my trouble I sought God</w:t>
      </w:r>
    </w:p>
    <w:p w:rsidR="00CA0029" w:rsidRPr="00AB1781" w:rsidRDefault="00CA0029" w:rsidP="00CA0029">
      <w:pPr>
        <w:pStyle w:val="EnglishHangNoCoptic"/>
      </w:pPr>
      <w:r w:rsidRPr="00AB1781">
        <w:tab/>
        <w:t>with my hands uplifted to Him in the night,</w:t>
      </w:r>
    </w:p>
    <w:p w:rsidR="00CA0029" w:rsidRPr="00AB1781" w:rsidRDefault="00CA0029" w:rsidP="00CA0029">
      <w:pPr>
        <w:pStyle w:val="EnglishHangNoCoptic"/>
      </w:pPr>
      <w:r w:rsidRPr="00AB1781">
        <w:tab/>
        <w:t>and I was not deceived;</w:t>
      </w:r>
    </w:p>
    <w:p w:rsidR="00CA0029" w:rsidRPr="00AB1781" w:rsidRDefault="00CA0029" w:rsidP="00CA0029">
      <w:pPr>
        <w:pStyle w:val="EnglishHangEndNoCoptic"/>
      </w:pPr>
      <w:r w:rsidRPr="00AB1781">
        <w:tab/>
        <w:t>my soul refused to be comforted.</w:t>
      </w:r>
    </w:p>
    <w:p w:rsidR="00CA0029" w:rsidRPr="00AB1781" w:rsidRDefault="00CA0029" w:rsidP="00CA0029">
      <w:pPr>
        <w:pStyle w:val="EnglishHangNoCoptic"/>
      </w:pPr>
      <w:r w:rsidRPr="00AB1781">
        <w:t>4 I remembered God and was glad;</w:t>
      </w:r>
    </w:p>
    <w:p w:rsidR="00CA0029" w:rsidRPr="00AB1781" w:rsidRDefault="00CA0029" w:rsidP="00CA0029">
      <w:pPr>
        <w:pStyle w:val="EnglishHangEndNoCoptic"/>
      </w:pPr>
      <w:r w:rsidRPr="00AB1781">
        <w:tab/>
        <w:t xml:space="preserve">I mused and my spirit desponded. </w:t>
      </w:r>
      <w:r w:rsidRPr="00AB1781">
        <w:rPr>
          <w:i/>
        </w:rPr>
        <w:t>(Pause)</w:t>
      </w:r>
    </w:p>
    <w:p w:rsidR="00CA0029" w:rsidRPr="00AB1781" w:rsidRDefault="00CA0029" w:rsidP="00CA0029">
      <w:pPr>
        <w:pStyle w:val="EnglishHangNoCoptic"/>
      </w:pPr>
      <w:r w:rsidRPr="00AB1781">
        <w:t>5 My eyes forestalled the watches;</w:t>
      </w:r>
    </w:p>
    <w:p w:rsidR="00CA0029" w:rsidRPr="00AB1781" w:rsidRDefault="00CA0029" w:rsidP="00CA0029">
      <w:pPr>
        <w:pStyle w:val="EnglishHangEndNoCoptic"/>
      </w:pPr>
      <w:r w:rsidRPr="00AB1781">
        <w:tab/>
        <w:t>I was troubled and did not speak.</w:t>
      </w:r>
    </w:p>
    <w:p w:rsidR="00CA0029" w:rsidRPr="00AB1781" w:rsidRDefault="00CA0029" w:rsidP="00CA0029">
      <w:pPr>
        <w:pStyle w:val="EnglishHangNoCoptic"/>
      </w:pPr>
      <w:r w:rsidRPr="00AB1781">
        <w:t>6 I considered the days of old</w:t>
      </w:r>
    </w:p>
    <w:p w:rsidR="00CA0029" w:rsidRPr="00AB1781" w:rsidRDefault="00CA0029" w:rsidP="00CA0029">
      <w:pPr>
        <w:pStyle w:val="EnglishHangEndNoCoptic"/>
      </w:pPr>
      <w:r w:rsidRPr="00AB1781">
        <w:lastRenderedPageBreak/>
        <w:tab/>
        <w:t>and remembered the years of past ages.</w:t>
      </w:r>
    </w:p>
    <w:p w:rsidR="00CA0029" w:rsidRPr="00AB1781" w:rsidRDefault="00CA0029" w:rsidP="00CA0029">
      <w:pPr>
        <w:pStyle w:val="EnglishHangNoCoptic"/>
      </w:pPr>
      <w:r w:rsidRPr="00AB1781">
        <w:t>7 I meditated at night and communed with my heart,</w:t>
      </w:r>
    </w:p>
    <w:p w:rsidR="00CA0029" w:rsidRPr="00AB1781" w:rsidRDefault="00CA0029" w:rsidP="00CA0029">
      <w:pPr>
        <w:pStyle w:val="EnglishHangEndNoCoptic"/>
      </w:pPr>
      <w:r w:rsidRPr="00AB1781">
        <w:tab/>
        <w:t>and stirred up my spirit.</w:t>
      </w:r>
    </w:p>
    <w:p w:rsidR="00CA0029" w:rsidRPr="00AB1781" w:rsidRDefault="00CA0029" w:rsidP="00CA0029">
      <w:pPr>
        <w:pStyle w:val="EnglishHangNoCoptic"/>
      </w:pPr>
      <w:r w:rsidRPr="00AB1781">
        <w:t>8 Will the Lord reject us for ever</w:t>
      </w:r>
    </w:p>
    <w:p w:rsidR="00CA0029" w:rsidRPr="00AB1781" w:rsidRDefault="00CA0029" w:rsidP="00CA0029">
      <w:pPr>
        <w:pStyle w:val="EnglishHangEndNoCoptic"/>
      </w:pPr>
      <w:r w:rsidRPr="00AB1781">
        <w:tab/>
        <w:t>and never again be favorable?</w:t>
      </w:r>
    </w:p>
    <w:p w:rsidR="00CA0029" w:rsidRPr="00AB1781" w:rsidRDefault="00CA0029" w:rsidP="00CA0029">
      <w:pPr>
        <w:pStyle w:val="EnglishHangNoCoptic"/>
      </w:pPr>
      <w:r w:rsidRPr="00AB1781">
        <w:t>9 Or will He cut off His mercy for ever?</w:t>
      </w:r>
    </w:p>
    <w:p w:rsidR="00CA0029" w:rsidRPr="00AB1781" w:rsidRDefault="00CA0029" w:rsidP="00CA0029">
      <w:pPr>
        <w:pStyle w:val="EnglishHangEndNoCoptic"/>
      </w:pPr>
      <w:r w:rsidRPr="00AB1781">
        <w:tab/>
        <w:t>Has His promise ended for all generations?</w:t>
      </w:r>
    </w:p>
    <w:p w:rsidR="00CA0029" w:rsidRPr="00AB1781" w:rsidRDefault="00CA0029" w:rsidP="00CA0029">
      <w:pPr>
        <w:pStyle w:val="EnglishHangNoCoptic"/>
      </w:pPr>
      <w:r w:rsidRPr="00AB1781">
        <w:t>10 Will God forget to have compassion?</w:t>
      </w:r>
    </w:p>
    <w:p w:rsidR="00CA0029" w:rsidRPr="00AB1781" w:rsidRDefault="00CA0029" w:rsidP="00CA0029">
      <w:pPr>
        <w:pStyle w:val="EnglishHangEndNoCoptic"/>
      </w:pPr>
      <w:r w:rsidRPr="00AB1781">
        <w:tab/>
        <w:t xml:space="preserve">Will He withhold His pity in His wrath? </w:t>
      </w:r>
      <w:r w:rsidRPr="00AB1781">
        <w:rPr>
          <w:i/>
        </w:rPr>
        <w:t>(Pause)</w:t>
      </w:r>
    </w:p>
    <w:p w:rsidR="00CA0029" w:rsidRPr="00AB1781" w:rsidRDefault="00CA0029" w:rsidP="00CA0029">
      <w:pPr>
        <w:pStyle w:val="EnglishHangNoCoptic"/>
      </w:pPr>
      <w:r w:rsidRPr="00AB1781">
        <w:t>11 And I said: ‘Now I begin to understand;</w:t>
      </w:r>
    </w:p>
    <w:p w:rsidR="00CA0029" w:rsidRPr="00AB1781" w:rsidRDefault="00CA0029" w:rsidP="00CA0029">
      <w:pPr>
        <w:pStyle w:val="EnglishHangEndNoCoptic"/>
      </w:pPr>
      <w:r w:rsidRPr="00AB1781">
        <w:tab/>
        <w:t>this change is due to the right hand of the Most High.’</w:t>
      </w:r>
    </w:p>
    <w:p w:rsidR="00CA0029" w:rsidRPr="00AB1781" w:rsidRDefault="00CA0029" w:rsidP="00CA0029">
      <w:pPr>
        <w:pStyle w:val="EnglishHangNoCoptic"/>
      </w:pPr>
      <w:r w:rsidRPr="00AB1781">
        <w:t>12 I will remember the works of the Lord,</w:t>
      </w:r>
    </w:p>
    <w:p w:rsidR="00CA0029" w:rsidRPr="00AB1781" w:rsidRDefault="00CA0029" w:rsidP="00CA0029">
      <w:pPr>
        <w:pStyle w:val="EnglishHangEndNoCoptic"/>
      </w:pPr>
      <w:r w:rsidRPr="00AB1781">
        <w:tab/>
        <w:t xml:space="preserve">I will recall </w:t>
      </w:r>
      <w:r w:rsidR="00E570CB">
        <w:t>Your</w:t>
      </w:r>
      <w:r w:rsidRPr="00AB1781">
        <w:t xml:space="preserve"> wonders from the beginning.</w:t>
      </w:r>
    </w:p>
    <w:p w:rsidR="00CA0029" w:rsidRPr="00AB1781" w:rsidRDefault="00CA0029" w:rsidP="00CA0029">
      <w:pPr>
        <w:pStyle w:val="EnglishHangNoCoptic"/>
      </w:pPr>
      <w:r w:rsidRPr="00AB1781">
        <w:t xml:space="preserve">13 And I will meditate on all </w:t>
      </w:r>
      <w:r w:rsidR="00E570CB">
        <w:t>Your</w:t>
      </w:r>
      <w:r w:rsidRPr="00AB1781">
        <w:t xml:space="preserve"> works</w:t>
      </w:r>
    </w:p>
    <w:p w:rsidR="00CA0029" w:rsidRPr="00AB1781" w:rsidRDefault="00CA0029" w:rsidP="00CA0029">
      <w:pPr>
        <w:pStyle w:val="EnglishHangEndNoCoptic"/>
      </w:pPr>
      <w:r w:rsidRPr="00AB1781">
        <w:tab/>
        <w:t xml:space="preserve">and reflect on </w:t>
      </w:r>
      <w:r w:rsidR="00E570CB">
        <w:t>Your</w:t>
      </w:r>
      <w:r w:rsidRPr="00AB1781">
        <w:t xml:space="preserve"> mighty acts.</w:t>
      </w:r>
    </w:p>
    <w:p w:rsidR="00CA0029" w:rsidRPr="00AB1781" w:rsidRDefault="00CA0029" w:rsidP="00CA0029">
      <w:pPr>
        <w:pStyle w:val="EnglishHangNoCoptic"/>
      </w:pPr>
      <w:r w:rsidRPr="00AB1781">
        <w:t xml:space="preserve">14 O God, </w:t>
      </w:r>
      <w:r w:rsidR="00E570CB">
        <w:t>Your</w:t>
      </w:r>
      <w:r w:rsidRPr="00AB1781">
        <w:t xml:space="preserve"> way is in the Holy One.</w:t>
      </w:r>
    </w:p>
    <w:p w:rsidR="00CA0029" w:rsidRPr="00AB1781" w:rsidRDefault="00CA0029" w:rsidP="00CA0029">
      <w:pPr>
        <w:pStyle w:val="EnglishHangEndNoCoptic"/>
      </w:pPr>
      <w:r w:rsidRPr="00AB1781">
        <w:tab/>
        <w:t>Who is a great God like our God?</w:t>
      </w:r>
    </w:p>
    <w:p w:rsidR="00CA0029" w:rsidRPr="00AB1781" w:rsidRDefault="00CA0029" w:rsidP="00CA0029">
      <w:pPr>
        <w:pStyle w:val="EnglishHangNoCoptic"/>
      </w:pPr>
      <w:r w:rsidRPr="00AB1781">
        <w:t xml:space="preserve">15 </w:t>
      </w:r>
      <w:r w:rsidR="001040C8">
        <w:t>You</w:t>
      </w:r>
      <w:r w:rsidRPr="00AB1781">
        <w:t xml:space="preserve"> </w:t>
      </w:r>
      <w:r w:rsidR="00004BA4" w:rsidRPr="00AB1781">
        <w:t>are</w:t>
      </w:r>
      <w:r w:rsidRPr="00AB1781">
        <w:t xml:space="preserve"> the God Who does wonders;</w:t>
      </w:r>
    </w:p>
    <w:p w:rsidR="00CA0029" w:rsidRPr="00AB1781" w:rsidRDefault="00CA0029" w:rsidP="00CA0029">
      <w:pPr>
        <w:pStyle w:val="EnglishHangEndNoCoptic"/>
      </w:pPr>
      <w:r w:rsidRPr="00AB1781">
        <w:tab/>
      </w:r>
      <w:r w:rsidR="001040C8">
        <w:t>You</w:t>
      </w:r>
      <w:r w:rsidRPr="00AB1781">
        <w:t xml:space="preserve"> </w:t>
      </w:r>
      <w:r w:rsidR="00556387">
        <w:t>have</w:t>
      </w:r>
      <w:r w:rsidRPr="00AB1781">
        <w:t xml:space="preserve"> made known </w:t>
      </w:r>
      <w:r w:rsidR="00E570CB">
        <w:t>Your</w:t>
      </w:r>
      <w:r w:rsidRPr="00AB1781">
        <w:t xml:space="preserve"> power among the peoples.</w:t>
      </w:r>
    </w:p>
    <w:p w:rsidR="00CA0029" w:rsidRPr="00AB1781" w:rsidRDefault="00CA0029" w:rsidP="00CA0029">
      <w:pPr>
        <w:pStyle w:val="EnglishHangNoCoptic"/>
      </w:pPr>
      <w:r w:rsidRPr="00AB1781">
        <w:t xml:space="preserve">16 </w:t>
      </w:r>
      <w:r w:rsidR="001040C8">
        <w:t>You</w:t>
      </w:r>
      <w:r w:rsidRPr="00AB1781">
        <w:t xml:space="preserve"> </w:t>
      </w:r>
      <w:r w:rsidR="00556387">
        <w:t>have</w:t>
      </w:r>
      <w:r w:rsidRPr="00AB1781">
        <w:t xml:space="preserve"> with </w:t>
      </w:r>
      <w:r w:rsidR="001040C8">
        <w:t>Your</w:t>
      </w:r>
      <w:r w:rsidRPr="00AB1781">
        <w:t xml:space="preserve"> arm redeemed </w:t>
      </w:r>
      <w:r w:rsidR="00E570CB">
        <w:t>Your</w:t>
      </w:r>
      <w:r w:rsidRPr="00AB1781">
        <w:t xml:space="preserve"> people,</w:t>
      </w:r>
    </w:p>
    <w:p w:rsidR="00CA0029" w:rsidRPr="00AB1781" w:rsidRDefault="00CA0029" w:rsidP="00CA0029">
      <w:pPr>
        <w:pStyle w:val="EnglishHangEndNoCoptic"/>
      </w:pPr>
      <w:r w:rsidRPr="00AB1781">
        <w:tab/>
        <w:t xml:space="preserve">the sons of Jacob and Joseph. </w:t>
      </w:r>
      <w:r w:rsidRPr="00AB1781">
        <w:rPr>
          <w:i/>
        </w:rPr>
        <w:t>(Pause)</w:t>
      </w:r>
    </w:p>
    <w:p w:rsidR="00CA0029" w:rsidRPr="00AB1781" w:rsidRDefault="00CA0029" w:rsidP="00CA0029">
      <w:pPr>
        <w:pStyle w:val="EnglishHangNoCoptic"/>
      </w:pPr>
      <w:r w:rsidRPr="00AB1781">
        <w:t xml:space="preserve">17 The waters saw </w:t>
      </w:r>
      <w:r w:rsidR="001040C8">
        <w:t>You</w:t>
      </w:r>
      <w:r w:rsidRPr="00AB1781">
        <w:t>, O God;</w:t>
      </w:r>
    </w:p>
    <w:p w:rsidR="00CA0029" w:rsidRPr="00AB1781" w:rsidRDefault="00CA0029" w:rsidP="00CA0029">
      <w:pPr>
        <w:pStyle w:val="EnglishHangNoCoptic"/>
      </w:pPr>
      <w:r w:rsidRPr="00AB1781">
        <w:tab/>
        <w:t xml:space="preserve">the waters saw </w:t>
      </w:r>
      <w:r w:rsidR="001040C8">
        <w:t>You</w:t>
      </w:r>
      <w:r w:rsidRPr="00AB1781">
        <w:t xml:space="preserve"> and were afraid,</w:t>
      </w:r>
    </w:p>
    <w:p w:rsidR="00CA0029" w:rsidRPr="00AB1781" w:rsidRDefault="00CA0029" w:rsidP="00CA0029">
      <w:pPr>
        <w:pStyle w:val="EnglishHangEndNoCoptic"/>
      </w:pPr>
      <w:r w:rsidRPr="00AB1781">
        <w:tab/>
        <w:t>the depths were troubled.</w:t>
      </w:r>
    </w:p>
    <w:p w:rsidR="00CA0029" w:rsidRPr="00AB1781" w:rsidRDefault="00CA0029" w:rsidP="00CA0029">
      <w:pPr>
        <w:pStyle w:val="EnglishHangNoCoptic"/>
      </w:pPr>
      <w:r w:rsidRPr="00AB1781">
        <w:t>18 Great was the roar of the waters;</w:t>
      </w:r>
    </w:p>
    <w:p w:rsidR="00CA0029" w:rsidRPr="00AB1781" w:rsidRDefault="00CA0029" w:rsidP="00CA0029">
      <w:pPr>
        <w:pStyle w:val="EnglishHangNoCoptic"/>
      </w:pPr>
      <w:r w:rsidRPr="00AB1781">
        <w:tab/>
        <w:t>the clouds gave a clap,</w:t>
      </w:r>
    </w:p>
    <w:p w:rsidR="00CA0029" w:rsidRPr="00AB1781" w:rsidRDefault="00CA0029" w:rsidP="00CA0029">
      <w:pPr>
        <w:pStyle w:val="EnglishHangEndNoCoptic"/>
      </w:pPr>
      <w:r w:rsidRPr="00AB1781">
        <w:tab/>
        <w:t xml:space="preserve">for </w:t>
      </w:r>
      <w:r w:rsidR="00E570CB">
        <w:t>Your</w:t>
      </w:r>
      <w:r w:rsidRPr="00AB1781">
        <w:t xml:space="preserve"> bolts pass through them.</w:t>
      </w:r>
    </w:p>
    <w:p w:rsidR="00CA0029" w:rsidRPr="00AB1781" w:rsidRDefault="00CA0029" w:rsidP="00CA0029">
      <w:pPr>
        <w:pStyle w:val="EnglishHangNoCoptic"/>
      </w:pPr>
      <w:r w:rsidRPr="00AB1781">
        <w:t xml:space="preserve">19 The clap of </w:t>
      </w:r>
      <w:r w:rsidR="00E570CB">
        <w:t>Your</w:t>
      </w:r>
      <w:r w:rsidRPr="00AB1781">
        <w:t xml:space="preserve"> thunder was in the whirlwind;</w:t>
      </w:r>
    </w:p>
    <w:p w:rsidR="00CA0029" w:rsidRPr="00AB1781" w:rsidRDefault="00CA0029" w:rsidP="00CA0029">
      <w:pPr>
        <w:pStyle w:val="EnglishHangNoCoptic"/>
      </w:pPr>
      <w:r w:rsidRPr="00AB1781">
        <w:tab/>
      </w:r>
      <w:r w:rsidR="00E570CB">
        <w:t>Your</w:t>
      </w:r>
      <w:r w:rsidRPr="00AB1781">
        <w:t xml:space="preserve"> lightnings lit up the worlds</w:t>
      </w:r>
    </w:p>
    <w:p w:rsidR="00CA0029" w:rsidRPr="00AB1781" w:rsidRDefault="00CA0029" w:rsidP="00CA0029">
      <w:pPr>
        <w:pStyle w:val="EnglishHangEndNoCoptic"/>
      </w:pPr>
      <w:r w:rsidRPr="00AB1781">
        <w:tab/>
        <w:t>the earth shook and trembled.</w:t>
      </w:r>
    </w:p>
    <w:p w:rsidR="00CA0029" w:rsidRPr="00AB1781" w:rsidRDefault="00CA0029" w:rsidP="00CA0029">
      <w:pPr>
        <w:pStyle w:val="EnglishHangNoCoptic"/>
      </w:pPr>
      <w:r w:rsidRPr="00AB1781">
        <w:t xml:space="preserve">20 </w:t>
      </w:r>
      <w:r w:rsidR="00E570CB">
        <w:t>Your</w:t>
      </w:r>
      <w:r w:rsidRPr="00AB1781">
        <w:t xml:space="preserve"> ways are in the sea,</w:t>
      </w:r>
    </w:p>
    <w:p w:rsidR="00CA0029" w:rsidRPr="00AB1781" w:rsidRDefault="00CA0029" w:rsidP="00CA0029">
      <w:pPr>
        <w:pStyle w:val="EnglishHangNoCoptic"/>
      </w:pPr>
      <w:r w:rsidRPr="00AB1781">
        <w:tab/>
        <w:t xml:space="preserve">and </w:t>
      </w:r>
      <w:r w:rsidR="00E570CB">
        <w:t>Your</w:t>
      </w:r>
      <w:r w:rsidRPr="00AB1781">
        <w:t xml:space="preserve"> paths in many waters;</w:t>
      </w:r>
    </w:p>
    <w:p w:rsidR="00CA0029" w:rsidRPr="00AB1781" w:rsidRDefault="00CA0029" w:rsidP="00CA0029">
      <w:pPr>
        <w:pStyle w:val="EnglishHangEndNoCoptic"/>
      </w:pPr>
      <w:r w:rsidRPr="00AB1781">
        <w:tab/>
        <w:t xml:space="preserve">and </w:t>
      </w:r>
      <w:r w:rsidR="00E570CB">
        <w:t>Your</w:t>
      </w:r>
      <w:r w:rsidRPr="00AB1781">
        <w:t xml:space="preserve"> footsteps are not known.</w:t>
      </w:r>
    </w:p>
    <w:p w:rsidR="00CA0029" w:rsidRPr="00AB1781" w:rsidRDefault="00CA0029" w:rsidP="00CA0029">
      <w:pPr>
        <w:pStyle w:val="EnglishHangNoCoptic"/>
      </w:pPr>
      <w:r w:rsidRPr="00AB1781">
        <w:lastRenderedPageBreak/>
        <w:t xml:space="preserve">21 </w:t>
      </w:r>
      <w:r w:rsidR="001040C8">
        <w:t>You</w:t>
      </w:r>
      <w:r w:rsidRPr="00AB1781">
        <w:t xml:space="preserve"> </w:t>
      </w:r>
      <w:r w:rsidR="001040C8">
        <w:t>did</w:t>
      </w:r>
      <w:r w:rsidRPr="00AB1781">
        <w:t xml:space="preserve"> guide </w:t>
      </w:r>
      <w:r w:rsidR="00E570CB">
        <w:t>Your</w:t>
      </w:r>
      <w:r w:rsidRPr="00AB1781">
        <w:t xml:space="preserve"> people like sheep</w:t>
      </w:r>
    </w:p>
    <w:p w:rsidR="00CA0029" w:rsidRDefault="00CA0029" w:rsidP="00CA0029">
      <w:pPr>
        <w:pStyle w:val="EnglishHangEndNoCoptic"/>
      </w:pPr>
      <w:r w:rsidRPr="00AB1781">
        <w:tab/>
        <w:t>by the hand of Moses and Aaron.</w:t>
      </w:r>
    </w:p>
    <w:p w:rsidR="004A51E7" w:rsidRPr="00AB1781" w:rsidRDefault="004A51E7" w:rsidP="004A51E7">
      <w:pPr>
        <w:pStyle w:val="Heading3"/>
      </w:pPr>
      <w:r>
        <w:t>Psalm</w:t>
      </w:r>
      <w:r w:rsidRPr="00AB1781">
        <w:t xml:space="preserve"> 77</w:t>
      </w:r>
      <w:r>
        <w:t>: Attend, my people, to my law</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rsidR="004A51E7" w:rsidRPr="00AB1781" w:rsidRDefault="004A51E7" w:rsidP="004A51E7">
      <w:pPr>
        <w:pStyle w:val="Rubric"/>
      </w:pPr>
      <w:r w:rsidRPr="00AB1781">
        <w:t>1 (Of Contemplation. By Asaph)</w:t>
      </w:r>
    </w:p>
    <w:p w:rsidR="004A51E7" w:rsidRPr="00AB1781" w:rsidRDefault="004A51E7" w:rsidP="004A51E7">
      <w:pPr>
        <w:pStyle w:val="EnglishHangNoCoptic"/>
      </w:pPr>
      <w:r w:rsidRPr="00AB1781">
        <w:t>Attend, my people, to my law;</w:t>
      </w:r>
    </w:p>
    <w:p w:rsidR="004A51E7" w:rsidRPr="00AB1781" w:rsidRDefault="004A51E7" w:rsidP="004A51E7">
      <w:pPr>
        <w:pStyle w:val="EnglishHangEndNoCoptic"/>
      </w:pPr>
      <w:r w:rsidRPr="00AB1781">
        <w:tab/>
        <w:t>incline your ears to the words of my mouth.</w:t>
      </w:r>
    </w:p>
    <w:p w:rsidR="004A51E7" w:rsidRPr="00AB1781" w:rsidRDefault="004A51E7" w:rsidP="004A51E7">
      <w:pPr>
        <w:pStyle w:val="EnglishHangNoCoptic"/>
      </w:pPr>
      <w:r w:rsidRPr="00AB1781">
        <w:t>2 I will speak my mind in parables,</w:t>
      </w:r>
      <w:r w:rsidRPr="00AB1781">
        <w:rPr>
          <w:rStyle w:val="FootnoteReference"/>
        </w:rPr>
        <w:footnoteReference w:id="254"/>
      </w:r>
    </w:p>
    <w:p w:rsidR="004A51E7" w:rsidRPr="00AB1781" w:rsidRDefault="004A51E7" w:rsidP="004A51E7">
      <w:pPr>
        <w:pStyle w:val="EnglishHangEndNoCoptic"/>
      </w:pPr>
      <w:r w:rsidRPr="00AB1781">
        <w:tab/>
        <w:t>read riddles cryptic since creation.</w:t>
      </w:r>
    </w:p>
    <w:p w:rsidR="004A51E7" w:rsidRPr="00AB1781" w:rsidRDefault="004A51E7" w:rsidP="004A51E7">
      <w:pPr>
        <w:pStyle w:val="EnglishHangNoCoptic"/>
      </w:pPr>
      <w:r w:rsidRPr="00AB1781">
        <w:t>3 All that we have heard and known</w:t>
      </w:r>
    </w:p>
    <w:p w:rsidR="004A51E7" w:rsidRPr="00AB1781" w:rsidRDefault="004A51E7" w:rsidP="004A51E7">
      <w:pPr>
        <w:pStyle w:val="EnglishHangNoCoptic"/>
      </w:pPr>
      <w:r w:rsidRPr="00AB1781">
        <w:tab/>
        <w:t>and our fathers have told us,</w:t>
      </w:r>
    </w:p>
    <w:p w:rsidR="004A51E7" w:rsidRPr="00AB1781" w:rsidRDefault="004A51E7" w:rsidP="004A51E7">
      <w:pPr>
        <w:pStyle w:val="EnglishHangEndNoCoptic"/>
      </w:pPr>
      <w:r w:rsidRPr="00AB1781">
        <w:tab/>
        <w:t>has not been hidden from their children</w:t>
      </w:r>
    </w:p>
    <w:p w:rsidR="004A51E7" w:rsidRPr="00AB1781" w:rsidRDefault="004A51E7" w:rsidP="004A51E7">
      <w:pPr>
        <w:pStyle w:val="EnglishHangNoCoptic"/>
      </w:pPr>
      <w:r w:rsidRPr="00AB1781">
        <w:t>4 from one generation to another;</w:t>
      </w:r>
    </w:p>
    <w:p w:rsidR="004A51E7" w:rsidRPr="00AB1781" w:rsidRDefault="004A51E7" w:rsidP="004A51E7">
      <w:pPr>
        <w:pStyle w:val="EnglishHangNoCoptic"/>
      </w:pPr>
      <w:r w:rsidRPr="00AB1781">
        <w:tab/>
        <w:t>and we will tell our children</w:t>
      </w:r>
    </w:p>
    <w:p w:rsidR="004A51E7" w:rsidRPr="00AB1781" w:rsidRDefault="004A51E7" w:rsidP="004A51E7">
      <w:pPr>
        <w:pStyle w:val="EnglishHangNoCoptic"/>
      </w:pPr>
      <w:r w:rsidRPr="00AB1781">
        <w:tab/>
        <w:t>the praises of the Lord</w:t>
      </w:r>
    </w:p>
    <w:p w:rsidR="004A51E7" w:rsidRPr="00AB1781" w:rsidRDefault="004A51E7" w:rsidP="004A51E7">
      <w:pPr>
        <w:pStyle w:val="EnglishHangNoCoptic"/>
      </w:pPr>
      <w:r w:rsidRPr="00AB1781">
        <w:tab/>
        <w:t>and His mighty acts</w:t>
      </w:r>
    </w:p>
    <w:p w:rsidR="004A51E7" w:rsidRPr="00AB1781" w:rsidRDefault="004A51E7" w:rsidP="004A51E7">
      <w:pPr>
        <w:pStyle w:val="EnglishHangEndNoCoptic"/>
      </w:pPr>
      <w:r w:rsidRPr="00AB1781">
        <w:tab/>
        <w:t>and the wonders He has done.</w:t>
      </w:r>
    </w:p>
    <w:p w:rsidR="004A51E7" w:rsidRPr="00AB1781" w:rsidRDefault="004A51E7" w:rsidP="004A51E7">
      <w:pPr>
        <w:pStyle w:val="EnglishHangNoCoptic"/>
      </w:pPr>
      <w:r w:rsidRPr="00AB1781">
        <w:t>5 He raised up a testimony</w:t>
      </w:r>
      <w:r w:rsidRPr="00AB1781">
        <w:rPr>
          <w:rStyle w:val="FootnoteReference"/>
        </w:rPr>
        <w:footnoteReference w:id="255"/>
      </w:r>
      <w:r w:rsidRPr="00AB1781">
        <w:t xml:space="preserve"> in Jacob</w:t>
      </w:r>
    </w:p>
    <w:p w:rsidR="004A51E7" w:rsidRPr="00AB1781" w:rsidRDefault="004A51E7" w:rsidP="004A51E7">
      <w:pPr>
        <w:pStyle w:val="EnglishHangNoCoptic"/>
      </w:pPr>
      <w:r w:rsidRPr="00AB1781">
        <w:tab/>
        <w:t>and appointed a law in Israel,</w:t>
      </w:r>
    </w:p>
    <w:p w:rsidR="004A51E7" w:rsidRPr="00AB1781" w:rsidRDefault="004A51E7" w:rsidP="004A51E7">
      <w:pPr>
        <w:pStyle w:val="EnglishHangNoCoptic"/>
      </w:pPr>
      <w:r w:rsidRPr="00AB1781">
        <w:tab/>
        <w:t>which He commanded our fathers</w:t>
      </w:r>
    </w:p>
    <w:p w:rsidR="004A51E7" w:rsidRPr="004A51E7" w:rsidRDefault="004A51E7" w:rsidP="004A51E7">
      <w:pPr>
        <w:pStyle w:val="EnglishHangEndNoCoptic"/>
      </w:pPr>
      <w:r w:rsidRPr="00AB1781">
        <w:tab/>
        <w:t>to make known to their children,</w:t>
      </w:r>
    </w:p>
    <w:p w:rsidR="004A51E7" w:rsidRPr="00AB1781" w:rsidRDefault="004A51E7" w:rsidP="004A51E7">
      <w:pPr>
        <w:pStyle w:val="EnglishHangNoCoptic"/>
      </w:pPr>
      <w:r w:rsidRPr="00AB1781">
        <w:t>6 that the next generation might know it,</w:t>
      </w:r>
    </w:p>
    <w:p w:rsidR="004A51E7" w:rsidRPr="00AB1781" w:rsidRDefault="004A51E7" w:rsidP="004A51E7">
      <w:pPr>
        <w:pStyle w:val="EnglishHangNoCoptic"/>
      </w:pPr>
      <w:r w:rsidRPr="00AB1781">
        <w:tab/>
        <w:t>that the children to be born</w:t>
      </w:r>
    </w:p>
    <w:p w:rsidR="004A51E7" w:rsidRPr="00AB1781" w:rsidRDefault="004A51E7" w:rsidP="004A51E7">
      <w:pPr>
        <w:pStyle w:val="EnglishHangEndNoCoptic"/>
      </w:pPr>
      <w:r w:rsidRPr="00AB1781">
        <w:tab/>
        <w:t>might rise and tell their children:</w:t>
      </w:r>
    </w:p>
    <w:p w:rsidR="004A51E7" w:rsidRPr="00AB1781" w:rsidRDefault="004A51E7" w:rsidP="004A51E7">
      <w:pPr>
        <w:pStyle w:val="EnglishHangNoCoptic"/>
      </w:pPr>
      <w:r w:rsidRPr="00AB1781">
        <w:t>7 That they should put their trust in God</w:t>
      </w:r>
    </w:p>
    <w:p w:rsidR="004A51E7" w:rsidRPr="00AB1781" w:rsidRDefault="004A51E7" w:rsidP="004A51E7">
      <w:pPr>
        <w:pStyle w:val="EnglishHangNoCoptic"/>
      </w:pPr>
      <w:r w:rsidRPr="00AB1781">
        <w:lastRenderedPageBreak/>
        <w:tab/>
        <w:t>and not forget the works of God</w:t>
      </w:r>
    </w:p>
    <w:p w:rsidR="004A51E7" w:rsidRPr="00AB1781" w:rsidRDefault="004A51E7" w:rsidP="004A51E7">
      <w:pPr>
        <w:pStyle w:val="EnglishHangEndNoCoptic"/>
      </w:pPr>
      <w:r w:rsidRPr="00AB1781">
        <w:tab/>
        <w:t>but seek His commandments;</w:t>
      </w:r>
    </w:p>
    <w:p w:rsidR="004A51E7" w:rsidRPr="00AB1781" w:rsidRDefault="004A51E7" w:rsidP="004A51E7">
      <w:pPr>
        <w:pStyle w:val="EnglishHangNoCoptic"/>
      </w:pPr>
      <w:r w:rsidRPr="00AB1781">
        <w:t>8 that they should not be like their fathers,</w:t>
      </w:r>
    </w:p>
    <w:p w:rsidR="004A51E7" w:rsidRPr="00AB1781" w:rsidRDefault="004A51E7" w:rsidP="004A51E7">
      <w:pPr>
        <w:pStyle w:val="EnglishHangNoCoptic"/>
      </w:pPr>
      <w:r w:rsidRPr="00AB1781">
        <w:tab/>
        <w:t>a crooked and provoking race,</w:t>
      </w:r>
    </w:p>
    <w:p w:rsidR="004A51E7" w:rsidRPr="00AB1781" w:rsidRDefault="004A51E7" w:rsidP="004A51E7">
      <w:pPr>
        <w:pStyle w:val="EnglishHangNoCoptic"/>
      </w:pPr>
      <w:r w:rsidRPr="00AB1781">
        <w:tab/>
        <w:t>a race that did not set its heart aright</w:t>
      </w:r>
    </w:p>
    <w:p w:rsidR="004A51E7" w:rsidRPr="00AB1781" w:rsidRDefault="004A51E7" w:rsidP="004A51E7">
      <w:pPr>
        <w:pStyle w:val="EnglishHangEndNoCoptic"/>
      </w:pPr>
      <w:r w:rsidRPr="00AB1781">
        <w:tab/>
        <w:t>and whose spirit was not loyal to God.</w:t>
      </w:r>
    </w:p>
    <w:p w:rsidR="004A51E7" w:rsidRPr="00AB1781" w:rsidRDefault="004A51E7" w:rsidP="004A51E7">
      <w:pPr>
        <w:pStyle w:val="EnglishHangNoCoptic"/>
      </w:pPr>
      <w:r w:rsidRPr="00AB1781">
        <w:t>9 The children of Ephraim, though skilled bowmen,</w:t>
      </w:r>
    </w:p>
    <w:p w:rsidR="004A51E7" w:rsidRPr="00AB1781" w:rsidRDefault="004A51E7" w:rsidP="004A51E7">
      <w:pPr>
        <w:pStyle w:val="EnglishHangEndNoCoptic"/>
      </w:pPr>
      <w:r w:rsidRPr="00AB1781">
        <w:tab/>
        <w:t>were routed on the day of battle.</w:t>
      </w:r>
      <w:r w:rsidRPr="00AB1781">
        <w:rPr>
          <w:rStyle w:val="FootnoteReference"/>
        </w:rPr>
        <w:footnoteReference w:id="256"/>
      </w:r>
    </w:p>
    <w:p w:rsidR="004A51E7" w:rsidRPr="00AB1781" w:rsidRDefault="004A51E7" w:rsidP="004A51E7">
      <w:pPr>
        <w:pStyle w:val="EnglishHangNoCoptic"/>
      </w:pPr>
      <w:r w:rsidRPr="00AB1781">
        <w:t>10 They did not keep God’s covenant,</w:t>
      </w:r>
    </w:p>
    <w:p w:rsidR="004A51E7" w:rsidRPr="00AB1781" w:rsidRDefault="004A51E7" w:rsidP="004A51E7">
      <w:pPr>
        <w:pStyle w:val="EnglishHangEndNoCoptic"/>
      </w:pPr>
      <w:r w:rsidRPr="00AB1781">
        <w:tab/>
        <w:t>and refused to walk in His law.</w:t>
      </w:r>
    </w:p>
    <w:p w:rsidR="004A51E7" w:rsidRPr="00AB1781" w:rsidRDefault="004A51E7" w:rsidP="004A51E7">
      <w:pPr>
        <w:pStyle w:val="EnglishHangNoCoptic"/>
      </w:pPr>
      <w:r w:rsidRPr="00AB1781">
        <w:t>11 They forgot His blessings</w:t>
      </w:r>
    </w:p>
    <w:p w:rsidR="004A51E7" w:rsidRPr="00AB1781" w:rsidRDefault="004A51E7" w:rsidP="004A51E7">
      <w:pPr>
        <w:pStyle w:val="EnglishHangEndNoCoptic"/>
      </w:pPr>
      <w:r w:rsidRPr="00AB1781">
        <w:tab/>
        <w:t>and the wonders He had shown them,</w:t>
      </w:r>
    </w:p>
    <w:p w:rsidR="004A51E7" w:rsidRPr="00AB1781" w:rsidRDefault="004A51E7" w:rsidP="004A51E7">
      <w:pPr>
        <w:pStyle w:val="EnglishHangNoCoptic"/>
      </w:pPr>
      <w:r w:rsidRPr="00AB1781">
        <w:t>12 the wonders He had done in the sight of their fathers</w:t>
      </w:r>
    </w:p>
    <w:p w:rsidR="004A51E7" w:rsidRPr="00AB1781" w:rsidRDefault="004A51E7" w:rsidP="004A51E7">
      <w:pPr>
        <w:pStyle w:val="EnglishHangEndNoCoptic"/>
      </w:pPr>
      <w:r w:rsidRPr="00AB1781">
        <w:tab/>
        <w:t>in the land of Egypt, in the field of Tanis.</w:t>
      </w:r>
    </w:p>
    <w:p w:rsidR="004A51E7" w:rsidRPr="00AB1781" w:rsidRDefault="004A51E7" w:rsidP="004A51E7">
      <w:pPr>
        <w:pStyle w:val="EnglishHangNoCoptic"/>
      </w:pPr>
      <w:r w:rsidRPr="00AB1781">
        <w:t>13 He divided the sea and led them through;</w:t>
      </w:r>
    </w:p>
    <w:p w:rsidR="004A51E7" w:rsidRPr="00AB1781" w:rsidRDefault="004A51E7" w:rsidP="004A51E7">
      <w:pPr>
        <w:pStyle w:val="EnglishHangEndNoCoptic"/>
      </w:pPr>
      <w:r w:rsidRPr="00AB1781">
        <w:tab/>
        <w:t>He held the waters together as though in a wineskin.</w:t>
      </w:r>
    </w:p>
    <w:p w:rsidR="004A51E7" w:rsidRPr="00AB1781" w:rsidRDefault="004A51E7" w:rsidP="004A51E7">
      <w:pPr>
        <w:pStyle w:val="EnglishHangNoCoptic"/>
      </w:pPr>
      <w:r w:rsidRPr="00AB1781">
        <w:t>14 He led them with a cloud by day,</w:t>
      </w:r>
    </w:p>
    <w:p w:rsidR="004A51E7" w:rsidRPr="00AB1781" w:rsidRDefault="004A51E7" w:rsidP="004A51E7">
      <w:pPr>
        <w:pStyle w:val="EnglishHangEndNoCoptic"/>
      </w:pPr>
      <w:r w:rsidRPr="00AB1781">
        <w:tab/>
        <w:t>and all the night long by the light of a fire.</w:t>
      </w:r>
    </w:p>
    <w:p w:rsidR="004A51E7" w:rsidRPr="00AB1781" w:rsidRDefault="004A51E7" w:rsidP="004A51E7">
      <w:pPr>
        <w:pStyle w:val="EnglishHangNoCoptic"/>
      </w:pPr>
      <w:r w:rsidRPr="00AB1781">
        <w:t>15 He split a rock in the wilderness</w:t>
      </w:r>
    </w:p>
    <w:p w:rsidR="004A51E7" w:rsidRPr="00AB1781" w:rsidRDefault="004A51E7" w:rsidP="004A51E7">
      <w:pPr>
        <w:pStyle w:val="EnglishHangEndNoCoptic"/>
      </w:pPr>
      <w:r w:rsidRPr="00AB1781">
        <w:tab/>
        <w:t>and gave them drink as from great depths.</w:t>
      </w:r>
    </w:p>
    <w:p w:rsidR="004A51E7" w:rsidRPr="00AB1781" w:rsidRDefault="004A51E7" w:rsidP="004A51E7">
      <w:pPr>
        <w:pStyle w:val="EnglishHangNoCoptic"/>
      </w:pPr>
      <w:r w:rsidRPr="00AB1781">
        <w:t>16 He brought water out of the rock</w:t>
      </w:r>
    </w:p>
    <w:p w:rsidR="004A51E7" w:rsidRPr="00AB1781" w:rsidRDefault="004A51E7" w:rsidP="004A51E7">
      <w:pPr>
        <w:pStyle w:val="EnglishHangEndNoCoptic"/>
      </w:pPr>
      <w:r w:rsidRPr="00AB1781">
        <w:tab/>
        <w:t>and made waters flow like rivers.</w:t>
      </w:r>
    </w:p>
    <w:p w:rsidR="004A51E7" w:rsidRPr="00AB1781" w:rsidRDefault="004A51E7" w:rsidP="004A51E7">
      <w:pPr>
        <w:pStyle w:val="EnglishHangNoCoptic"/>
      </w:pPr>
      <w:r w:rsidRPr="00AB1781">
        <w:t>17 Yet still they went on sinning against Him;</w:t>
      </w:r>
    </w:p>
    <w:p w:rsidR="004A51E7" w:rsidRPr="00AB1781" w:rsidRDefault="004A51E7" w:rsidP="004A51E7">
      <w:pPr>
        <w:pStyle w:val="EnglishHangEndNoCoptic"/>
      </w:pPr>
      <w:r w:rsidRPr="00AB1781">
        <w:tab/>
        <w:t>they provoked the Most High in the desert.</w:t>
      </w:r>
    </w:p>
    <w:p w:rsidR="004A51E7" w:rsidRPr="00AB1781" w:rsidRDefault="004A51E7" w:rsidP="004A51E7">
      <w:pPr>
        <w:pStyle w:val="EnglishHangNoCoptic"/>
      </w:pPr>
      <w:r w:rsidRPr="00AB1781">
        <w:t>18 And they tempted God in their hearts</w:t>
      </w:r>
    </w:p>
    <w:p w:rsidR="004A51E7" w:rsidRPr="00AB1781" w:rsidRDefault="004A51E7" w:rsidP="004A51E7">
      <w:pPr>
        <w:pStyle w:val="EnglishHangEndNoCoptic"/>
      </w:pPr>
      <w:r w:rsidRPr="00AB1781">
        <w:tab/>
        <w:t>by demanding food for their cravings.</w:t>
      </w:r>
    </w:p>
    <w:p w:rsidR="004A51E7" w:rsidRPr="00AB1781" w:rsidRDefault="004A51E7" w:rsidP="004A51E7">
      <w:pPr>
        <w:pStyle w:val="EnglishHangNoCoptic"/>
      </w:pPr>
      <w:r w:rsidRPr="00AB1781">
        <w:t>19 And they spoke against God and said:</w:t>
      </w:r>
    </w:p>
    <w:p w:rsidR="004A51E7" w:rsidRPr="00AB1781" w:rsidRDefault="004A51E7" w:rsidP="004A51E7">
      <w:pPr>
        <w:pStyle w:val="EnglishHangEndNoCoptic"/>
      </w:pPr>
      <w:r w:rsidRPr="00AB1781">
        <w:tab/>
        <w:t>‘Can God provide a table in the wilderness?</w:t>
      </w:r>
    </w:p>
    <w:p w:rsidR="004A51E7" w:rsidRPr="00AB1781" w:rsidRDefault="004A51E7" w:rsidP="004A51E7">
      <w:pPr>
        <w:pStyle w:val="EnglishHangNoCoptic"/>
      </w:pPr>
      <w:r w:rsidRPr="00AB1781">
        <w:t>20 True, He struck a rock so that water gushed out</w:t>
      </w:r>
    </w:p>
    <w:p w:rsidR="004A51E7" w:rsidRPr="00AB1781" w:rsidRDefault="004A51E7" w:rsidP="004A51E7">
      <w:pPr>
        <w:pStyle w:val="EnglishHangNoCoptic"/>
      </w:pPr>
      <w:r w:rsidRPr="00AB1781">
        <w:tab/>
        <w:t>and torrents overflowed;</w:t>
      </w:r>
    </w:p>
    <w:p w:rsidR="004A51E7" w:rsidRPr="00AB1781" w:rsidRDefault="004A51E7" w:rsidP="004A51E7">
      <w:pPr>
        <w:pStyle w:val="EnglishHangNoCoptic"/>
      </w:pPr>
      <w:r w:rsidRPr="00AB1781">
        <w:tab/>
        <w:t>but can He also give us bread,</w:t>
      </w:r>
    </w:p>
    <w:p w:rsidR="004A51E7" w:rsidRPr="00AB1781" w:rsidRDefault="004A51E7" w:rsidP="004A51E7">
      <w:pPr>
        <w:pStyle w:val="EnglishHangEndNoCoptic"/>
      </w:pPr>
      <w:r w:rsidRPr="00AB1781">
        <w:lastRenderedPageBreak/>
        <w:tab/>
        <w:t>and provide a table for His people?’</w:t>
      </w:r>
    </w:p>
    <w:p w:rsidR="004A51E7" w:rsidRPr="00AB1781" w:rsidRDefault="004A51E7" w:rsidP="004A51E7">
      <w:pPr>
        <w:pStyle w:val="EnglishHangNoCoptic"/>
      </w:pPr>
      <w:r w:rsidRPr="00AB1781">
        <w:t>21 So the Lord heard and deferred,</w:t>
      </w:r>
      <w:r w:rsidRPr="00AB1781">
        <w:rPr>
          <w:rStyle w:val="FootnoteReference"/>
        </w:rPr>
        <w:footnoteReference w:id="257"/>
      </w:r>
    </w:p>
    <w:p w:rsidR="004A51E7" w:rsidRPr="00AB1781" w:rsidRDefault="004A51E7" w:rsidP="004A51E7">
      <w:pPr>
        <w:pStyle w:val="EnglishHangNoCoptic"/>
      </w:pPr>
      <w:r w:rsidRPr="00AB1781">
        <w:tab/>
        <w:t>and a fire was kindled in Jacob,</w:t>
      </w:r>
    </w:p>
    <w:p w:rsidR="004A51E7" w:rsidRPr="004A51E7" w:rsidRDefault="004A51E7" w:rsidP="004A51E7">
      <w:pPr>
        <w:pStyle w:val="EnglishHangEndNoCoptic"/>
      </w:pPr>
      <w:r w:rsidRPr="00AB1781">
        <w:tab/>
        <w:t>and wrath mounted against Israel,</w:t>
      </w:r>
    </w:p>
    <w:p w:rsidR="004A51E7" w:rsidRPr="00AB1781" w:rsidRDefault="004A51E7" w:rsidP="004A51E7">
      <w:pPr>
        <w:pStyle w:val="EnglishHangNoCoptic"/>
      </w:pPr>
      <w:r w:rsidRPr="00AB1781">
        <w:t>22 because they did not believe in God</w:t>
      </w:r>
    </w:p>
    <w:p w:rsidR="004A51E7" w:rsidRPr="00AB1781" w:rsidRDefault="004A51E7" w:rsidP="004A51E7">
      <w:pPr>
        <w:pStyle w:val="EnglishHangEndNoCoptic"/>
      </w:pPr>
      <w:r w:rsidRPr="00AB1781">
        <w:tab/>
        <w:t>or trust in His salvation.</w:t>
      </w:r>
    </w:p>
    <w:p w:rsidR="004A51E7" w:rsidRPr="00AB1781" w:rsidRDefault="004A51E7" w:rsidP="004A51E7">
      <w:pPr>
        <w:pStyle w:val="EnglishHangNoCoptic"/>
      </w:pPr>
      <w:r w:rsidRPr="00AB1781">
        <w:t>23 Then He commanded the clouds above,</w:t>
      </w:r>
    </w:p>
    <w:p w:rsidR="004A51E7" w:rsidRPr="00AB1781" w:rsidRDefault="004A51E7" w:rsidP="004A51E7">
      <w:pPr>
        <w:pStyle w:val="EnglishHangEndNoCoptic"/>
      </w:pPr>
      <w:r w:rsidRPr="00AB1781">
        <w:tab/>
        <w:t>and opened the doors of heaven,</w:t>
      </w:r>
    </w:p>
    <w:p w:rsidR="004A51E7" w:rsidRPr="00AB1781" w:rsidRDefault="004A51E7" w:rsidP="004A51E7">
      <w:pPr>
        <w:pStyle w:val="EnglishHangNoCoptic"/>
      </w:pPr>
      <w:r w:rsidRPr="00AB1781">
        <w:t>24 and rained upon them manna to eat,</w:t>
      </w:r>
    </w:p>
    <w:p w:rsidR="004A51E7" w:rsidRPr="00AB1781" w:rsidRDefault="004A51E7" w:rsidP="004A51E7">
      <w:pPr>
        <w:pStyle w:val="EnglishHangEndNoCoptic"/>
      </w:pPr>
      <w:r w:rsidRPr="00AB1781">
        <w:tab/>
        <w:t>and gave them the bread of heaven.</w:t>
      </w:r>
    </w:p>
    <w:p w:rsidR="004A51E7" w:rsidRPr="00AB1781" w:rsidRDefault="004A51E7" w:rsidP="004A51E7">
      <w:pPr>
        <w:pStyle w:val="EnglishHangNoCoptic"/>
      </w:pPr>
      <w:r w:rsidRPr="00AB1781">
        <w:t>25 Man ate the bread of Angels;</w:t>
      </w:r>
    </w:p>
    <w:p w:rsidR="004A51E7" w:rsidRPr="00AB1781" w:rsidRDefault="004A51E7" w:rsidP="004A51E7">
      <w:pPr>
        <w:pStyle w:val="EnglishHangEndNoCoptic"/>
      </w:pPr>
      <w:r w:rsidRPr="00AB1781">
        <w:tab/>
        <w:t>He sent them food in abundance.</w:t>
      </w:r>
    </w:p>
    <w:p w:rsidR="004A51E7" w:rsidRPr="00AB1781" w:rsidRDefault="004A51E7" w:rsidP="004A51E7">
      <w:pPr>
        <w:pStyle w:val="EnglishHangNoCoptic"/>
      </w:pPr>
      <w:r w:rsidRPr="00AB1781">
        <w:t>26 He banished the south wind from heaven,</w:t>
      </w:r>
    </w:p>
    <w:p w:rsidR="004A51E7" w:rsidRPr="00AB1781" w:rsidRDefault="004A51E7" w:rsidP="004A51E7">
      <w:pPr>
        <w:pStyle w:val="EnglishHangEndNoCoptic"/>
      </w:pPr>
      <w:r w:rsidRPr="00AB1781">
        <w:tab/>
        <w:t>and by His power He brought in a southwest wind.</w:t>
      </w:r>
    </w:p>
    <w:p w:rsidR="004A51E7" w:rsidRPr="00AB1781" w:rsidRDefault="004A51E7" w:rsidP="004A51E7">
      <w:pPr>
        <w:pStyle w:val="EnglishHangNoCoptic"/>
      </w:pPr>
      <w:r w:rsidRPr="00AB1781">
        <w:t>27 And He rained flesh on them as thick as dust</w:t>
      </w:r>
    </w:p>
    <w:p w:rsidR="004A51E7" w:rsidRPr="00AB1781" w:rsidRDefault="004A51E7" w:rsidP="004A51E7">
      <w:pPr>
        <w:pStyle w:val="EnglishHangEndNoCoptic"/>
      </w:pPr>
      <w:r w:rsidRPr="00AB1781">
        <w:tab/>
        <w:t>and winged birds like the sand of the seas.</w:t>
      </w:r>
    </w:p>
    <w:p w:rsidR="004A51E7" w:rsidRPr="00AB1781" w:rsidRDefault="004A51E7" w:rsidP="004A51E7">
      <w:pPr>
        <w:pStyle w:val="EnglishHangNoCoptic"/>
      </w:pPr>
      <w:r w:rsidRPr="00AB1781">
        <w:t>28 And the birds fell in the midst of their camp,</w:t>
      </w:r>
    </w:p>
    <w:p w:rsidR="004A51E7" w:rsidRPr="00AB1781" w:rsidRDefault="004A51E7" w:rsidP="004A51E7">
      <w:pPr>
        <w:pStyle w:val="EnglishHangEndNoCoptic"/>
      </w:pPr>
      <w:r w:rsidRPr="00AB1781">
        <w:tab/>
        <w:t>all round their tents.</w:t>
      </w:r>
    </w:p>
    <w:p w:rsidR="004A51E7" w:rsidRPr="00AB1781" w:rsidRDefault="004A51E7" w:rsidP="004A51E7">
      <w:pPr>
        <w:pStyle w:val="EnglishHangNoCoptic"/>
      </w:pPr>
      <w:r w:rsidRPr="00AB1781">
        <w:t>29 So they ate and were thoroughly stuffed,</w:t>
      </w:r>
    </w:p>
    <w:p w:rsidR="004A51E7" w:rsidRPr="00AB1781" w:rsidRDefault="004A51E7" w:rsidP="004A51E7">
      <w:pPr>
        <w:pStyle w:val="EnglishHangEndNoCoptic"/>
      </w:pPr>
      <w:r w:rsidRPr="00AB1781">
        <w:tab/>
        <w:t>and He brought them their desire.</w:t>
      </w:r>
    </w:p>
    <w:p w:rsidR="004A51E7" w:rsidRPr="00AB1781" w:rsidRDefault="004A51E7" w:rsidP="004A51E7">
      <w:pPr>
        <w:pStyle w:val="EnglishHangNoCoptic"/>
      </w:pPr>
      <w:r w:rsidRPr="00AB1781">
        <w:t>30 They had not stayed their desire</w:t>
      </w:r>
    </w:p>
    <w:p w:rsidR="004A51E7" w:rsidRPr="00AB1781" w:rsidRDefault="004A51E7" w:rsidP="004A51E7">
      <w:pPr>
        <w:pStyle w:val="EnglishHangEndNoCoptic"/>
      </w:pPr>
      <w:r w:rsidRPr="00AB1781">
        <w:tab/>
        <w:t>and the food was still in their mouths</w:t>
      </w:r>
    </w:p>
    <w:p w:rsidR="004A51E7" w:rsidRPr="00AB1781" w:rsidRDefault="004A51E7" w:rsidP="004A51E7">
      <w:pPr>
        <w:pStyle w:val="EnglishHangNoCoptic"/>
      </w:pPr>
      <w:r w:rsidRPr="00AB1781">
        <w:t>31 when the wrath of God rose against them</w:t>
      </w:r>
    </w:p>
    <w:p w:rsidR="004A51E7" w:rsidRPr="00AB1781" w:rsidRDefault="004A51E7" w:rsidP="004A51E7">
      <w:pPr>
        <w:pStyle w:val="EnglishHangNoCoptic"/>
      </w:pPr>
      <w:r w:rsidRPr="00AB1781">
        <w:tab/>
        <w:t>and slew the strongest of them.</w:t>
      </w:r>
    </w:p>
    <w:p w:rsidR="004A51E7" w:rsidRPr="00AB1781" w:rsidRDefault="004A51E7" w:rsidP="004A51E7">
      <w:pPr>
        <w:pStyle w:val="EnglishHangEndNoCoptic"/>
      </w:pPr>
      <w:r w:rsidRPr="00AB1781">
        <w:tab/>
        <w:t>and laid low the picked men of Israel.</w:t>
      </w:r>
    </w:p>
    <w:p w:rsidR="004A51E7" w:rsidRPr="00AB1781" w:rsidRDefault="004A51E7" w:rsidP="004A51E7">
      <w:pPr>
        <w:pStyle w:val="EnglishHangNoCoptic"/>
      </w:pPr>
      <w:r w:rsidRPr="00AB1781">
        <w:t>32 Yet for all this they still sinned,</w:t>
      </w:r>
    </w:p>
    <w:p w:rsidR="004A51E7" w:rsidRPr="00AB1781" w:rsidRDefault="004A51E7" w:rsidP="004A51E7">
      <w:pPr>
        <w:pStyle w:val="EnglishHangEndNoCoptic"/>
      </w:pPr>
      <w:r w:rsidRPr="00AB1781">
        <w:tab/>
        <w:t>and did not believe in His wonders.</w:t>
      </w:r>
    </w:p>
    <w:p w:rsidR="004A51E7" w:rsidRPr="00AB1781" w:rsidRDefault="004A51E7" w:rsidP="004A51E7">
      <w:pPr>
        <w:pStyle w:val="EnglishHangNoCoptic"/>
      </w:pPr>
      <w:r w:rsidRPr="00AB1781">
        <w:t>33 Their days slipped by in vanity,</w:t>
      </w:r>
    </w:p>
    <w:p w:rsidR="004A51E7" w:rsidRPr="00AB1781" w:rsidRDefault="004A51E7" w:rsidP="004A51E7">
      <w:pPr>
        <w:pStyle w:val="EnglishHangEndNoCoptic"/>
      </w:pPr>
      <w:r w:rsidRPr="00AB1781">
        <w:tab/>
        <w:t>and their years in anxiety.</w:t>
      </w:r>
    </w:p>
    <w:p w:rsidR="004A51E7" w:rsidRPr="00AB1781" w:rsidRDefault="004A51E7" w:rsidP="004A51E7">
      <w:pPr>
        <w:pStyle w:val="EnglishHangNoCoptic"/>
      </w:pPr>
      <w:r w:rsidRPr="00AB1781">
        <w:t>34 When He slew them, then they sought Him,</w:t>
      </w:r>
    </w:p>
    <w:p w:rsidR="004A51E7" w:rsidRPr="00AB1781" w:rsidRDefault="004A51E7" w:rsidP="004A51E7">
      <w:pPr>
        <w:pStyle w:val="EnglishHangEndNoCoptic"/>
      </w:pPr>
      <w:r w:rsidRPr="00AB1781">
        <w:tab/>
        <w:t>and returned and rose to seek God early,</w:t>
      </w:r>
    </w:p>
    <w:p w:rsidR="004A51E7" w:rsidRPr="00AB1781" w:rsidRDefault="004A51E7" w:rsidP="004A51E7">
      <w:pPr>
        <w:pStyle w:val="EnglishHangNoCoptic"/>
      </w:pPr>
      <w:r w:rsidRPr="00AB1781">
        <w:lastRenderedPageBreak/>
        <w:t>35 and they remembered that God was their helper</w:t>
      </w:r>
    </w:p>
    <w:p w:rsidR="004A51E7" w:rsidRPr="00AB1781" w:rsidRDefault="004A51E7" w:rsidP="004A51E7">
      <w:pPr>
        <w:pStyle w:val="EnglishHangEndNoCoptic"/>
      </w:pPr>
      <w:r w:rsidRPr="00AB1781">
        <w:tab/>
        <w:t>and that the Most High was their redeemer.</w:t>
      </w:r>
    </w:p>
    <w:p w:rsidR="004A51E7" w:rsidRPr="00AB1781" w:rsidRDefault="004A51E7" w:rsidP="004A51E7">
      <w:pPr>
        <w:pStyle w:val="EnglishHangNoCoptic"/>
      </w:pPr>
      <w:r w:rsidRPr="00AB1781">
        <w:t>36 Then they loved Him with their mouth,</w:t>
      </w:r>
    </w:p>
    <w:p w:rsidR="004A51E7" w:rsidRPr="00AB1781" w:rsidRDefault="004A51E7" w:rsidP="004A51E7">
      <w:pPr>
        <w:pStyle w:val="EnglishHangEndNoCoptic"/>
      </w:pPr>
      <w:r w:rsidRPr="00AB1781">
        <w:tab/>
        <w:t>and with their tongue they lied to Him.</w:t>
      </w:r>
    </w:p>
    <w:p w:rsidR="004A51E7" w:rsidRPr="00AB1781" w:rsidRDefault="004A51E7" w:rsidP="004A51E7">
      <w:pPr>
        <w:pStyle w:val="EnglishHangNoCoptic"/>
      </w:pPr>
      <w:r w:rsidRPr="00AB1781">
        <w:t>37 Their heart was not right with Him,</w:t>
      </w:r>
    </w:p>
    <w:p w:rsidR="004A51E7" w:rsidRPr="00AB1781" w:rsidRDefault="004A51E7" w:rsidP="004A51E7">
      <w:pPr>
        <w:pStyle w:val="EnglishHangEndNoCoptic"/>
      </w:pPr>
      <w:r w:rsidRPr="00AB1781">
        <w:tab/>
        <w:t>and they were not faithful to His covenant.</w:t>
      </w:r>
    </w:p>
    <w:p w:rsidR="004A51E7" w:rsidRPr="00AB1781" w:rsidRDefault="004A51E7" w:rsidP="004A51E7">
      <w:pPr>
        <w:pStyle w:val="EnglishHangNoCoptic"/>
      </w:pPr>
      <w:r w:rsidRPr="00AB1781">
        <w:t>38 Yet He Who is compassionate</w:t>
      </w:r>
    </w:p>
    <w:p w:rsidR="004A51E7" w:rsidRPr="00AB1781" w:rsidRDefault="004A51E7" w:rsidP="004A51E7">
      <w:pPr>
        <w:pStyle w:val="EnglishHangNoCoptic"/>
      </w:pPr>
      <w:r w:rsidRPr="00AB1781">
        <w:tab/>
        <w:t>forgave their sins and did not destroy them;</w:t>
      </w:r>
    </w:p>
    <w:p w:rsidR="004A51E7" w:rsidRPr="00AB1781" w:rsidRDefault="004A51E7" w:rsidP="004A51E7">
      <w:pPr>
        <w:pStyle w:val="EnglishHangNoCoptic"/>
      </w:pPr>
      <w:r w:rsidRPr="00AB1781">
        <w:tab/>
        <w:t>again and again He averted His anger</w:t>
      </w:r>
    </w:p>
    <w:p w:rsidR="004A51E7" w:rsidRPr="00AB1781" w:rsidRDefault="004A51E7" w:rsidP="004A51E7">
      <w:pPr>
        <w:pStyle w:val="EnglishHangEndNoCoptic"/>
      </w:pPr>
      <w:r w:rsidRPr="00AB1781">
        <w:tab/>
        <w:t>and did not let His wrath consume them.</w:t>
      </w:r>
    </w:p>
    <w:p w:rsidR="004A51E7" w:rsidRPr="00AB1781" w:rsidRDefault="004A51E7" w:rsidP="004A51E7">
      <w:pPr>
        <w:pStyle w:val="EnglishHangNoCoptic"/>
      </w:pPr>
      <w:r w:rsidRPr="00AB1781">
        <w:t>39 He remembered that they were flesh,</w:t>
      </w:r>
    </w:p>
    <w:p w:rsidR="004A51E7" w:rsidRPr="00AB1781" w:rsidRDefault="004A51E7" w:rsidP="004A51E7">
      <w:pPr>
        <w:pStyle w:val="EnglishHangEndNoCoptic"/>
      </w:pPr>
      <w:r w:rsidRPr="00AB1781">
        <w:tab/>
        <w:t>a spirit that passes and never returns.</w:t>
      </w:r>
    </w:p>
    <w:p w:rsidR="004A51E7" w:rsidRPr="00AB1781" w:rsidRDefault="004A51E7" w:rsidP="004A51E7">
      <w:pPr>
        <w:pStyle w:val="EnglishHangNoCoptic"/>
      </w:pPr>
      <w:r w:rsidRPr="00AB1781">
        <w:t>40 How often they provoked Him in the wilderness</w:t>
      </w:r>
    </w:p>
    <w:p w:rsidR="004A51E7" w:rsidRPr="00AB1781" w:rsidRDefault="004A51E7" w:rsidP="004A51E7">
      <w:pPr>
        <w:pStyle w:val="EnglishHangEndNoCoptic"/>
      </w:pPr>
      <w:r w:rsidRPr="00AB1781">
        <w:tab/>
        <w:t>and grieved Him in the desert!</w:t>
      </w:r>
    </w:p>
    <w:p w:rsidR="004A51E7" w:rsidRPr="00AB1781" w:rsidRDefault="004A51E7" w:rsidP="004A51E7">
      <w:pPr>
        <w:pStyle w:val="EnglishHangNoCoptic"/>
      </w:pPr>
      <w:r w:rsidRPr="00AB1781">
        <w:t>41 They turned back and tempted God,</w:t>
      </w:r>
    </w:p>
    <w:p w:rsidR="004A51E7" w:rsidRPr="00AB1781" w:rsidRDefault="004A51E7" w:rsidP="004A51E7">
      <w:pPr>
        <w:pStyle w:val="EnglishHangEndNoCoptic"/>
      </w:pPr>
      <w:r w:rsidRPr="00AB1781">
        <w:tab/>
        <w:t>and provoked the Holy One of Israel.</w:t>
      </w:r>
    </w:p>
    <w:p w:rsidR="004A51E7" w:rsidRPr="00AB1781" w:rsidRDefault="004A51E7" w:rsidP="004A51E7">
      <w:pPr>
        <w:pStyle w:val="EnglishHangNoCoptic"/>
      </w:pPr>
      <w:r w:rsidRPr="00AB1781">
        <w:t>42 They did not remember His hand,</w:t>
      </w:r>
    </w:p>
    <w:p w:rsidR="004A51E7" w:rsidRPr="00AB1781" w:rsidRDefault="004A51E7" w:rsidP="004A51E7">
      <w:pPr>
        <w:pStyle w:val="EnglishHangNoCoptic"/>
      </w:pPr>
      <w:r w:rsidRPr="00AB1781">
        <w:tab/>
        <w:t>or the day when He redeemed them</w:t>
      </w:r>
    </w:p>
    <w:p w:rsidR="004A51E7" w:rsidRPr="00AB1781" w:rsidRDefault="004A51E7" w:rsidP="004A51E7">
      <w:pPr>
        <w:pStyle w:val="EnglishHangEndNoCoptic"/>
      </w:pPr>
      <w:r w:rsidRPr="00AB1781">
        <w:tab/>
        <w:t>from the hand of the oppressor,</w:t>
      </w:r>
    </w:p>
    <w:p w:rsidR="004A51E7" w:rsidRPr="00AB1781" w:rsidRDefault="004A51E7" w:rsidP="004A51E7">
      <w:pPr>
        <w:pStyle w:val="EnglishHangNoCoptic"/>
      </w:pPr>
      <w:r w:rsidRPr="00AB1781">
        <w:t>43 how He wrought His signs in Egypt,</w:t>
      </w:r>
    </w:p>
    <w:p w:rsidR="004A51E7" w:rsidRPr="00AB1781" w:rsidRDefault="004A51E7" w:rsidP="004A51E7">
      <w:pPr>
        <w:pStyle w:val="EnglishHangEndNoCoptic"/>
      </w:pPr>
      <w:r w:rsidRPr="00AB1781">
        <w:tab/>
        <w:t>and His wonders in the field of Tanis,</w:t>
      </w:r>
    </w:p>
    <w:p w:rsidR="004A51E7" w:rsidRPr="00AB1781" w:rsidRDefault="004A51E7" w:rsidP="004A51E7">
      <w:pPr>
        <w:pStyle w:val="EnglishHangNoCoptic"/>
      </w:pPr>
      <w:r w:rsidRPr="00AB1781">
        <w:t>44 and turned into blood their rivers and rain-water,</w:t>
      </w:r>
    </w:p>
    <w:p w:rsidR="004A51E7" w:rsidRPr="00AB1781" w:rsidRDefault="004A51E7" w:rsidP="004A51E7">
      <w:pPr>
        <w:pStyle w:val="EnglishHangEndNoCoptic"/>
      </w:pPr>
      <w:r w:rsidRPr="00AB1781">
        <w:tab/>
        <w:t>so that they could not drink.</w:t>
      </w:r>
    </w:p>
    <w:p w:rsidR="004A51E7" w:rsidRPr="00AB1781" w:rsidRDefault="004A51E7" w:rsidP="004A51E7">
      <w:pPr>
        <w:pStyle w:val="EnglishHangNoCoptic"/>
      </w:pPr>
      <w:r w:rsidRPr="00AB1781">
        <w:t>45 He sent them the dog-fly and it devoured them,</w:t>
      </w:r>
    </w:p>
    <w:p w:rsidR="004A51E7" w:rsidRPr="00AB1781" w:rsidRDefault="004A51E7" w:rsidP="004A51E7">
      <w:pPr>
        <w:pStyle w:val="EnglishHangEndNoCoptic"/>
      </w:pPr>
      <w:r w:rsidRPr="00AB1781">
        <w:tab/>
        <w:t>and the frog and it destroyed them.</w:t>
      </w:r>
    </w:p>
    <w:p w:rsidR="004A51E7" w:rsidRPr="00AB1781" w:rsidRDefault="004A51E7" w:rsidP="004A51E7">
      <w:pPr>
        <w:pStyle w:val="EnglishHangNoCoptic"/>
      </w:pPr>
      <w:r w:rsidRPr="00AB1781">
        <w:t>46 And He gave their crops to the mildew,</w:t>
      </w:r>
    </w:p>
    <w:p w:rsidR="004A51E7" w:rsidRPr="00AB1781" w:rsidRDefault="004A51E7" w:rsidP="004A51E7">
      <w:pPr>
        <w:pStyle w:val="EnglishHangEndNoCoptic"/>
      </w:pPr>
      <w:r w:rsidRPr="00AB1781">
        <w:tab/>
        <w:t>and the fruit of their labors to the locust.</w:t>
      </w:r>
    </w:p>
    <w:p w:rsidR="004A51E7" w:rsidRPr="00AB1781" w:rsidRDefault="004A51E7" w:rsidP="004A51E7">
      <w:pPr>
        <w:pStyle w:val="EnglishHangNoCoptic"/>
      </w:pPr>
      <w:r w:rsidRPr="00AB1781">
        <w:t>47 He killed their vines with hail,</w:t>
      </w:r>
    </w:p>
    <w:p w:rsidR="004A51E7" w:rsidRPr="00AB1781" w:rsidRDefault="004A51E7" w:rsidP="004A51E7">
      <w:pPr>
        <w:pStyle w:val="EnglishHangEndNoCoptic"/>
      </w:pPr>
      <w:r w:rsidRPr="00AB1781">
        <w:tab/>
        <w:t>and their mulberry trees with frost.</w:t>
      </w:r>
    </w:p>
    <w:p w:rsidR="004A51E7" w:rsidRPr="00AB1781" w:rsidRDefault="004A51E7" w:rsidP="004A51E7">
      <w:pPr>
        <w:pStyle w:val="EnglishHangNoCoptic"/>
      </w:pPr>
      <w:r w:rsidRPr="00AB1781">
        <w:t>48 And He gave up their cattle to the hail,</w:t>
      </w:r>
    </w:p>
    <w:p w:rsidR="004A51E7" w:rsidRPr="00AB1781" w:rsidRDefault="004A51E7" w:rsidP="004A51E7">
      <w:pPr>
        <w:pStyle w:val="EnglishHangEndNoCoptic"/>
      </w:pPr>
      <w:r w:rsidRPr="00AB1781">
        <w:tab/>
        <w:t>and their produce to the fire.</w:t>
      </w:r>
    </w:p>
    <w:p w:rsidR="004A51E7" w:rsidRPr="00AB1781" w:rsidRDefault="004A51E7" w:rsidP="004A51E7">
      <w:pPr>
        <w:pStyle w:val="EnglishHangNoCoptic"/>
      </w:pPr>
      <w:r w:rsidRPr="00AB1781">
        <w:t>49 He sent upon them His furious wrath,</w:t>
      </w:r>
    </w:p>
    <w:p w:rsidR="004A51E7" w:rsidRPr="00AB1781" w:rsidRDefault="004A51E7" w:rsidP="004A51E7">
      <w:pPr>
        <w:pStyle w:val="EnglishHangNoCoptic"/>
      </w:pPr>
      <w:r w:rsidRPr="00AB1781">
        <w:tab/>
        <w:t>fury and wrath and trouble,</w:t>
      </w:r>
    </w:p>
    <w:p w:rsidR="004A51E7" w:rsidRPr="00AB1781" w:rsidRDefault="004A51E7" w:rsidP="004A51E7">
      <w:pPr>
        <w:pStyle w:val="EnglishHangEndNoCoptic"/>
      </w:pPr>
      <w:r w:rsidRPr="00AB1781">
        <w:lastRenderedPageBreak/>
        <w:tab/>
        <w:t>a visitation of evil angels.</w:t>
      </w:r>
    </w:p>
    <w:p w:rsidR="004A51E7" w:rsidRPr="00AB1781" w:rsidRDefault="004A51E7" w:rsidP="004A51E7">
      <w:pPr>
        <w:pStyle w:val="EnglishHangNoCoptic"/>
      </w:pPr>
      <w:r w:rsidRPr="00AB1781">
        <w:t>50 He gave free range to His wrath,</w:t>
      </w:r>
    </w:p>
    <w:p w:rsidR="004A51E7" w:rsidRPr="00AB1781" w:rsidRDefault="004A51E7" w:rsidP="004A51E7">
      <w:pPr>
        <w:pStyle w:val="EnglishHangNoCoptic"/>
      </w:pPr>
      <w:r w:rsidRPr="00AB1781">
        <w:tab/>
        <w:t>He spared not their lives from death</w:t>
      </w:r>
    </w:p>
    <w:p w:rsidR="004A51E7" w:rsidRPr="00AB1781" w:rsidRDefault="004A51E7" w:rsidP="004A51E7">
      <w:pPr>
        <w:pStyle w:val="EnglishHangEndNoCoptic"/>
      </w:pPr>
      <w:r w:rsidRPr="00AB1781">
        <w:tab/>
        <w:t>and to death consigned their cattle.</w:t>
      </w:r>
    </w:p>
    <w:p w:rsidR="004A51E7" w:rsidRPr="00AB1781" w:rsidRDefault="004A51E7" w:rsidP="004A51E7">
      <w:pPr>
        <w:pStyle w:val="EnglishHangNoCoptic"/>
      </w:pPr>
      <w:r w:rsidRPr="00AB1781">
        <w:t>51 And He struck all the first-born in the land of Egypt,</w:t>
      </w:r>
    </w:p>
    <w:p w:rsidR="004A51E7" w:rsidRPr="00AB1781" w:rsidRDefault="004A51E7" w:rsidP="004A51E7">
      <w:pPr>
        <w:pStyle w:val="EnglishHangEndNoCoptic"/>
      </w:pPr>
      <w:r w:rsidRPr="00AB1781">
        <w:tab/>
        <w:t>all their labor’s first-fruits in the homesteads of Ham,</w:t>
      </w:r>
    </w:p>
    <w:p w:rsidR="004A51E7" w:rsidRPr="00AB1781" w:rsidRDefault="004A51E7" w:rsidP="004A51E7">
      <w:pPr>
        <w:pStyle w:val="EnglishHangNoCoptic"/>
      </w:pPr>
      <w:r w:rsidRPr="00AB1781">
        <w:t>52 Then He removed His people like a herd of sheep,</w:t>
      </w:r>
    </w:p>
    <w:p w:rsidR="004A51E7" w:rsidRPr="00AB1781" w:rsidRDefault="004A51E7" w:rsidP="004A51E7">
      <w:pPr>
        <w:pStyle w:val="EnglishHangEndNoCoptic"/>
      </w:pPr>
      <w:r w:rsidRPr="00AB1781">
        <w:tab/>
        <w:t>and led them like a flock in the wilderness.</w:t>
      </w:r>
    </w:p>
    <w:p w:rsidR="004A51E7" w:rsidRPr="00AB1781" w:rsidRDefault="004A51E7" w:rsidP="004A51E7">
      <w:pPr>
        <w:pStyle w:val="EnglishHangNoCoptic"/>
      </w:pPr>
      <w:r w:rsidRPr="00AB1781">
        <w:t>53 And He guided them with hope so they were not afraid,</w:t>
      </w:r>
    </w:p>
    <w:p w:rsidR="004A51E7" w:rsidRPr="00AB1781" w:rsidRDefault="004A51E7" w:rsidP="004A51E7">
      <w:pPr>
        <w:pStyle w:val="EnglishHangEndNoCoptic"/>
      </w:pPr>
      <w:r w:rsidRPr="00AB1781">
        <w:tab/>
        <w:t>while the sea closed over their enemies.</w:t>
      </w:r>
    </w:p>
    <w:p w:rsidR="004A51E7" w:rsidRPr="00AB1781" w:rsidRDefault="004A51E7" w:rsidP="004A51E7">
      <w:pPr>
        <w:pStyle w:val="EnglishHangNoCoptic"/>
      </w:pPr>
      <w:r w:rsidRPr="00AB1781">
        <w:t>54 And He brought them to His mountain sanctuary,</w:t>
      </w:r>
    </w:p>
    <w:p w:rsidR="004A51E7" w:rsidRPr="00AB1781" w:rsidRDefault="004A51E7" w:rsidP="004A51E7">
      <w:pPr>
        <w:pStyle w:val="EnglishHangEndNoCoptic"/>
      </w:pPr>
      <w:r w:rsidRPr="00AB1781">
        <w:tab/>
        <w:t>to this mountain which His right hand acquired.</w:t>
      </w:r>
    </w:p>
    <w:p w:rsidR="004A51E7" w:rsidRPr="00AB1781" w:rsidRDefault="004A51E7" w:rsidP="004A51E7">
      <w:pPr>
        <w:pStyle w:val="EnglishHangNoCoptic"/>
      </w:pPr>
      <w:r w:rsidRPr="00AB1781">
        <w:t>55 And He drove out nations from before them,</w:t>
      </w:r>
    </w:p>
    <w:p w:rsidR="004A51E7" w:rsidRPr="00AB1781" w:rsidRDefault="004A51E7" w:rsidP="004A51E7">
      <w:pPr>
        <w:pStyle w:val="EnglishHangNoCoptic"/>
      </w:pPr>
      <w:r w:rsidRPr="00AB1781">
        <w:tab/>
        <w:t>and gave each his share of land by lot</w:t>
      </w:r>
    </w:p>
    <w:p w:rsidR="004A51E7" w:rsidRPr="00AB1781" w:rsidRDefault="004A51E7" w:rsidP="004A51E7">
      <w:pPr>
        <w:pStyle w:val="EnglishHangEndNoCoptic"/>
      </w:pPr>
      <w:r w:rsidRPr="00AB1781">
        <w:tab/>
        <w:t>and settled the tribes of Israel in their homesteads.</w:t>
      </w:r>
    </w:p>
    <w:p w:rsidR="004A51E7" w:rsidRPr="00AB1781" w:rsidRDefault="004A51E7" w:rsidP="004A51E7">
      <w:pPr>
        <w:pStyle w:val="EnglishHangNoCoptic"/>
      </w:pPr>
      <w:r w:rsidRPr="00AB1781">
        <w:t>56 Yet they tempted and provoked the Most High God,</w:t>
      </w:r>
    </w:p>
    <w:p w:rsidR="004A51E7" w:rsidRPr="00AB1781" w:rsidRDefault="004A51E7" w:rsidP="004A51E7">
      <w:pPr>
        <w:pStyle w:val="EnglishHangEndNoCoptic"/>
      </w:pPr>
      <w:r w:rsidRPr="00AB1781">
        <w:tab/>
        <w:t>and did not keep His testimonies.</w:t>
      </w:r>
    </w:p>
    <w:p w:rsidR="004A51E7" w:rsidRPr="00AB1781" w:rsidRDefault="004A51E7" w:rsidP="004A51E7">
      <w:pPr>
        <w:pStyle w:val="EnglishHangNoCoptic"/>
      </w:pPr>
      <w:r w:rsidRPr="00AB1781">
        <w:t>57 They turned away and broke faith like their fathers,</w:t>
      </w:r>
    </w:p>
    <w:p w:rsidR="004A51E7" w:rsidRPr="00AB1781" w:rsidRDefault="004A51E7" w:rsidP="004A51E7">
      <w:pPr>
        <w:pStyle w:val="EnglishHangEndNoCoptic"/>
      </w:pPr>
      <w:r w:rsidRPr="00AB1781">
        <w:tab/>
        <w:t>they twisted like a crooked bow.</w:t>
      </w:r>
    </w:p>
    <w:p w:rsidR="004A51E7" w:rsidRPr="00AB1781" w:rsidRDefault="004A51E7" w:rsidP="004A51E7">
      <w:pPr>
        <w:pStyle w:val="EnglishHangNoCoptic"/>
      </w:pPr>
      <w:r w:rsidRPr="00AB1781">
        <w:t>58 They provoked Him with their high places</w:t>
      </w:r>
    </w:p>
    <w:p w:rsidR="004A51E7" w:rsidRPr="00AB1781" w:rsidRDefault="004A51E7" w:rsidP="004A51E7">
      <w:pPr>
        <w:pStyle w:val="EnglishHangEndNoCoptic"/>
      </w:pPr>
      <w:r w:rsidRPr="00AB1781">
        <w:tab/>
        <w:t>and defied Him with their carved images.</w:t>
      </w:r>
    </w:p>
    <w:p w:rsidR="004A51E7" w:rsidRPr="00AB1781" w:rsidRDefault="004A51E7" w:rsidP="004A51E7">
      <w:pPr>
        <w:pStyle w:val="EnglishHangNoCoptic"/>
      </w:pPr>
      <w:r w:rsidRPr="00AB1781">
        <w:t>59 God heard of it and disdained them,</w:t>
      </w:r>
    </w:p>
    <w:p w:rsidR="004A51E7" w:rsidRPr="00AB1781" w:rsidRDefault="004A51E7" w:rsidP="004A51E7">
      <w:pPr>
        <w:pStyle w:val="EnglishHangEndNoCoptic"/>
      </w:pPr>
      <w:r w:rsidRPr="00AB1781">
        <w:tab/>
        <w:t>and utterly rejected Israel.</w:t>
      </w:r>
    </w:p>
    <w:p w:rsidR="004A51E7" w:rsidRPr="00AB1781" w:rsidRDefault="004A51E7" w:rsidP="004A51E7">
      <w:pPr>
        <w:pStyle w:val="EnglishHangNoCoptic"/>
      </w:pPr>
      <w:r w:rsidRPr="00AB1781">
        <w:t>60 And He abandoned the tabernacle of Shiloh,</w:t>
      </w:r>
    </w:p>
    <w:p w:rsidR="004A51E7" w:rsidRPr="00AB1781" w:rsidRDefault="004A51E7" w:rsidP="004A51E7">
      <w:pPr>
        <w:pStyle w:val="EnglishHangEndNoCoptic"/>
      </w:pPr>
      <w:r w:rsidRPr="00AB1781">
        <w:tab/>
        <w:t>His tent where He dwelt among men.</w:t>
      </w:r>
    </w:p>
    <w:p w:rsidR="004A51E7" w:rsidRPr="00AB1781" w:rsidRDefault="004A51E7" w:rsidP="004A51E7">
      <w:pPr>
        <w:pStyle w:val="EnglishHangNoCoptic"/>
      </w:pPr>
      <w:r w:rsidRPr="00AB1781">
        <w:t>61 And He delivered their strength into captivity,</w:t>
      </w:r>
    </w:p>
    <w:p w:rsidR="004A51E7" w:rsidRPr="00AB1781" w:rsidRDefault="004A51E7" w:rsidP="004A51E7">
      <w:pPr>
        <w:pStyle w:val="EnglishHangEndNoCoptic"/>
      </w:pPr>
      <w:r w:rsidRPr="00AB1781">
        <w:tab/>
        <w:t>and their beauty into the power of their enemies.</w:t>
      </w:r>
    </w:p>
    <w:p w:rsidR="004A51E7" w:rsidRPr="00AB1781" w:rsidRDefault="004A51E7" w:rsidP="004A51E7">
      <w:pPr>
        <w:pStyle w:val="EnglishHangNoCoptic"/>
      </w:pPr>
      <w:r w:rsidRPr="00AB1781">
        <w:t>62 And He consigned His people to the sword,</w:t>
      </w:r>
    </w:p>
    <w:p w:rsidR="004A51E7" w:rsidRPr="00AB1781" w:rsidRDefault="004A51E7" w:rsidP="004A51E7">
      <w:pPr>
        <w:pStyle w:val="EnglishHangEndNoCoptic"/>
      </w:pPr>
      <w:r w:rsidRPr="00AB1781">
        <w:tab/>
        <w:t>and despised His inheritance.</w:t>
      </w:r>
    </w:p>
    <w:p w:rsidR="004A51E7" w:rsidRPr="00AB1781" w:rsidRDefault="004A51E7" w:rsidP="004A51E7">
      <w:pPr>
        <w:pStyle w:val="EnglishHangNoCoptic"/>
      </w:pPr>
      <w:r w:rsidRPr="00AB1781">
        <w:t>63 Fire consumed their young men,</w:t>
      </w:r>
    </w:p>
    <w:p w:rsidR="004A51E7" w:rsidRPr="00AB1781" w:rsidRDefault="004A51E7" w:rsidP="004A51E7">
      <w:pPr>
        <w:pStyle w:val="EnglishHangEndNoCoptic"/>
      </w:pPr>
      <w:r w:rsidRPr="00AB1781">
        <w:tab/>
        <w:t>and their virgins raised no lament.</w:t>
      </w:r>
    </w:p>
    <w:p w:rsidR="004A51E7" w:rsidRPr="00AB1781" w:rsidRDefault="004A51E7" w:rsidP="004A51E7">
      <w:pPr>
        <w:pStyle w:val="EnglishHangNoCoptic"/>
      </w:pPr>
      <w:r w:rsidRPr="00AB1781">
        <w:t>64 Their priests fell by the sword,</w:t>
      </w:r>
    </w:p>
    <w:p w:rsidR="004A51E7" w:rsidRPr="00AB1781" w:rsidRDefault="004A51E7" w:rsidP="004A51E7">
      <w:pPr>
        <w:pStyle w:val="EnglishHangEndNoCoptic"/>
      </w:pPr>
      <w:r w:rsidRPr="00AB1781">
        <w:lastRenderedPageBreak/>
        <w:tab/>
        <w:t>and their widows sang no dirge.</w:t>
      </w:r>
    </w:p>
    <w:p w:rsidR="004A51E7" w:rsidRPr="00AB1781" w:rsidRDefault="004A51E7" w:rsidP="004A51E7">
      <w:pPr>
        <w:pStyle w:val="EnglishHangNoCoptic"/>
      </w:pPr>
      <w:r w:rsidRPr="00AB1781">
        <w:t>65 Then the Lord awoke as if from sleep,</w:t>
      </w:r>
    </w:p>
    <w:p w:rsidR="004A51E7" w:rsidRPr="00AB1781" w:rsidRDefault="004A51E7" w:rsidP="004A51E7">
      <w:pPr>
        <w:pStyle w:val="EnglishHangEndNoCoptic"/>
      </w:pPr>
      <w:r w:rsidRPr="00AB1781">
        <w:tab/>
        <w:t>like a warrior recovered from wine.</w:t>
      </w:r>
    </w:p>
    <w:p w:rsidR="004A51E7" w:rsidRPr="00AB1781" w:rsidRDefault="004A51E7" w:rsidP="004A51E7">
      <w:pPr>
        <w:pStyle w:val="EnglishHangNoCoptic"/>
      </w:pPr>
      <w:r w:rsidRPr="00AB1781">
        <w:t>66 And He struck His enemies in the rear:</w:t>
      </w:r>
    </w:p>
    <w:p w:rsidR="004A51E7" w:rsidRPr="00AB1781" w:rsidRDefault="004A51E7" w:rsidP="004A51E7">
      <w:pPr>
        <w:pStyle w:val="EnglishHangEndNoCoptic"/>
      </w:pPr>
      <w:r w:rsidRPr="00AB1781">
        <w:tab/>
        <w:t>He branded them with eternal disgrace.</w:t>
      </w:r>
    </w:p>
    <w:p w:rsidR="004A51E7" w:rsidRPr="00AB1781" w:rsidRDefault="004A51E7" w:rsidP="004A51E7">
      <w:pPr>
        <w:pStyle w:val="EnglishHangNoCoptic"/>
      </w:pPr>
      <w:r w:rsidRPr="00AB1781">
        <w:t>67 And He rejected the dwelling of Joseph,</w:t>
      </w:r>
    </w:p>
    <w:p w:rsidR="004A51E7" w:rsidRPr="00AB1781" w:rsidRDefault="004A51E7" w:rsidP="004A51E7">
      <w:pPr>
        <w:pStyle w:val="EnglishHangEndNoCoptic"/>
      </w:pPr>
      <w:r w:rsidRPr="00AB1781">
        <w:tab/>
        <w:t>and did not choose the tribe of Ephraim.</w:t>
      </w:r>
    </w:p>
    <w:p w:rsidR="004A51E7" w:rsidRPr="00AB1781" w:rsidRDefault="004A51E7" w:rsidP="004A51E7">
      <w:pPr>
        <w:pStyle w:val="EnglishHangNoCoptic"/>
      </w:pPr>
      <w:r w:rsidRPr="00AB1781">
        <w:t>68 But He chose the tribe of Judah,</w:t>
      </w:r>
    </w:p>
    <w:p w:rsidR="004A51E7" w:rsidRPr="00AB1781" w:rsidRDefault="004A51E7" w:rsidP="004A51E7">
      <w:pPr>
        <w:pStyle w:val="EnglishHangEndNoCoptic"/>
      </w:pPr>
      <w:r w:rsidRPr="00AB1781">
        <w:tab/>
        <w:t>Mount Zion which He loved.</w:t>
      </w:r>
    </w:p>
    <w:p w:rsidR="004A51E7" w:rsidRPr="00AB1781" w:rsidRDefault="004A51E7" w:rsidP="004A51E7">
      <w:pPr>
        <w:pStyle w:val="EnglishHangNoCoptic"/>
      </w:pPr>
      <w:r w:rsidRPr="00AB1781">
        <w:t>69 And He built His sanctuary like the horn of a rhinoceros;</w:t>
      </w:r>
      <w:r w:rsidRPr="00AB1781">
        <w:rPr>
          <w:rStyle w:val="FootnoteReference"/>
        </w:rPr>
        <w:footnoteReference w:id="258"/>
      </w:r>
    </w:p>
    <w:p w:rsidR="004A51E7" w:rsidRPr="00AB1781" w:rsidRDefault="004A51E7" w:rsidP="004A51E7">
      <w:pPr>
        <w:pStyle w:val="EnglishHangEndNoCoptic"/>
      </w:pPr>
      <w:r w:rsidRPr="00AB1781">
        <w:tab/>
        <w:t>He established it in the land for ever.</w:t>
      </w:r>
    </w:p>
    <w:p w:rsidR="004A51E7" w:rsidRPr="00AB1781" w:rsidRDefault="004A51E7" w:rsidP="004A51E7">
      <w:pPr>
        <w:pStyle w:val="EnglishHangNoCoptic"/>
      </w:pPr>
      <w:r w:rsidRPr="00AB1781">
        <w:t>70 And He chose His servant David,</w:t>
      </w:r>
    </w:p>
    <w:p w:rsidR="004A51E7" w:rsidRPr="00AB1781" w:rsidRDefault="004A51E7" w:rsidP="004A51E7">
      <w:pPr>
        <w:pStyle w:val="EnglishHangEndNoCoptic"/>
      </w:pPr>
      <w:r w:rsidRPr="00AB1781">
        <w:tab/>
        <w:t>and took him from his flocks of sheep—</w:t>
      </w:r>
    </w:p>
    <w:p w:rsidR="004A51E7" w:rsidRPr="00AB1781" w:rsidRDefault="004A51E7" w:rsidP="004A51E7">
      <w:pPr>
        <w:pStyle w:val="EnglishHangNoCoptic"/>
      </w:pPr>
      <w:r w:rsidRPr="00AB1781">
        <w:t>71 from behind lambing ewes He took him</w:t>
      </w:r>
    </w:p>
    <w:p w:rsidR="004A51E7" w:rsidRPr="00AB1781" w:rsidRDefault="004A51E7" w:rsidP="004A51E7">
      <w:pPr>
        <w:pStyle w:val="EnglishHangNoCoptic"/>
      </w:pPr>
      <w:r w:rsidRPr="00AB1781">
        <w:tab/>
        <w:t>to shepherd His servant Jacob</w:t>
      </w:r>
    </w:p>
    <w:p w:rsidR="004A51E7" w:rsidRPr="00AB1781" w:rsidRDefault="004A51E7" w:rsidP="004A51E7">
      <w:pPr>
        <w:pStyle w:val="EnglishHangEndNoCoptic"/>
      </w:pPr>
      <w:r w:rsidRPr="00AB1781">
        <w:tab/>
        <w:t>and Israel His inheritance.</w:t>
      </w:r>
    </w:p>
    <w:p w:rsidR="004A51E7" w:rsidRPr="00AB1781" w:rsidRDefault="004A51E7" w:rsidP="004A51E7">
      <w:pPr>
        <w:pStyle w:val="EnglishHangNoCoptic"/>
      </w:pPr>
      <w:r w:rsidRPr="00AB1781">
        <w:t>72 And he shepherded them in the innocence of his heart.</w:t>
      </w:r>
    </w:p>
    <w:p w:rsidR="004A51E7" w:rsidRPr="004A51E7" w:rsidRDefault="004A51E7" w:rsidP="004A51E7">
      <w:pPr>
        <w:pStyle w:val="EnglishHangEndNoCoptic"/>
      </w:pPr>
      <w:r w:rsidRPr="00AB1781">
        <w:tab/>
        <w:t>and guided them with the wisdom of his hands.</w:t>
      </w:r>
    </w:p>
    <w:p w:rsidR="004A51E7" w:rsidRPr="00AB1781" w:rsidRDefault="004A51E7" w:rsidP="004A51E7">
      <w:pPr>
        <w:pStyle w:val="Heading3"/>
      </w:pPr>
      <w:r>
        <w:t>Psalm</w:t>
      </w:r>
      <w:r w:rsidRPr="00AB1781">
        <w:t xml:space="preserve"> 78</w:t>
      </w:r>
      <w:r>
        <w:t xml:space="preserve">: O God, the nations have come into </w:t>
      </w:r>
      <w:r w:rsidR="00E570CB">
        <w:t>Your</w:t>
      </w:r>
      <w:r>
        <w:t xml:space="preserve"> inheritance</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rsidR="004A51E7" w:rsidRPr="00AB1781" w:rsidRDefault="004A51E7" w:rsidP="004A51E7">
      <w:pPr>
        <w:pStyle w:val="Rubric"/>
      </w:pPr>
      <w:r w:rsidRPr="00AB1781">
        <w:t>1 (A Psalm by Asaph)</w:t>
      </w:r>
    </w:p>
    <w:p w:rsidR="004A51E7" w:rsidRPr="00AB1781" w:rsidRDefault="004A51E7" w:rsidP="004A51E7">
      <w:pPr>
        <w:pStyle w:val="EnglishHangNoCoptic"/>
      </w:pPr>
      <w:r w:rsidRPr="00AB1781">
        <w:t xml:space="preserve">O God, the nations have come into </w:t>
      </w:r>
      <w:r w:rsidR="00E570CB">
        <w:t>Your</w:t>
      </w:r>
      <w:r w:rsidRPr="00AB1781">
        <w:t xml:space="preserve"> inheritance;</w:t>
      </w:r>
    </w:p>
    <w:p w:rsidR="004A51E7" w:rsidRPr="00AB1781" w:rsidRDefault="004A51E7" w:rsidP="004A51E7">
      <w:pPr>
        <w:pStyle w:val="EnglishHangNoCoptic"/>
      </w:pPr>
      <w:r w:rsidRPr="00AB1781">
        <w:tab/>
        <w:t xml:space="preserve">they have defiled </w:t>
      </w:r>
      <w:r w:rsidR="00E570CB">
        <w:t>Your</w:t>
      </w:r>
      <w:r w:rsidRPr="00AB1781">
        <w:t xml:space="preserve"> holy temple;</w:t>
      </w:r>
    </w:p>
    <w:p w:rsidR="004A51E7" w:rsidRPr="00AB1781" w:rsidRDefault="004A51E7" w:rsidP="004A51E7">
      <w:pPr>
        <w:pStyle w:val="EnglishHangEndNoCoptic"/>
      </w:pPr>
      <w:r w:rsidRPr="00AB1781">
        <w:tab/>
        <w:t>they have made Jerusalem like a vegetable dump.</w:t>
      </w:r>
    </w:p>
    <w:p w:rsidR="004A51E7" w:rsidRPr="00AB1781" w:rsidRDefault="004A51E7" w:rsidP="004A51E7">
      <w:pPr>
        <w:pStyle w:val="EnglishHangNoCoptic"/>
      </w:pPr>
      <w:r w:rsidRPr="00AB1781">
        <w:t xml:space="preserve">2 They have flung </w:t>
      </w:r>
      <w:r w:rsidR="00E570CB">
        <w:t>Your</w:t>
      </w:r>
      <w:r w:rsidRPr="00AB1781">
        <w:t xml:space="preserve"> servants’ corpses</w:t>
      </w:r>
    </w:p>
    <w:p w:rsidR="004A51E7" w:rsidRPr="00AB1781" w:rsidRDefault="004A51E7" w:rsidP="004A51E7">
      <w:pPr>
        <w:pStyle w:val="EnglishHangNoCoptic"/>
      </w:pPr>
      <w:r w:rsidRPr="00AB1781">
        <w:tab/>
        <w:t>as food for the birds of heaven,</w:t>
      </w:r>
    </w:p>
    <w:p w:rsidR="004A51E7" w:rsidRPr="00AB1781" w:rsidRDefault="004A51E7" w:rsidP="004A51E7">
      <w:pPr>
        <w:pStyle w:val="EnglishHangEndNoCoptic"/>
      </w:pPr>
      <w:r w:rsidRPr="00AB1781">
        <w:tab/>
        <w:t xml:space="preserve">flung the flesh of </w:t>
      </w:r>
      <w:r w:rsidR="00E570CB">
        <w:t>Your</w:t>
      </w:r>
      <w:r w:rsidRPr="00AB1781">
        <w:t xml:space="preserve"> saints to the beasts of the earth.</w:t>
      </w:r>
    </w:p>
    <w:p w:rsidR="004A51E7" w:rsidRPr="00AB1781" w:rsidRDefault="004A51E7" w:rsidP="004A51E7">
      <w:pPr>
        <w:pStyle w:val="EnglishHangNoCoptic"/>
      </w:pPr>
      <w:r w:rsidRPr="00AB1781">
        <w:lastRenderedPageBreak/>
        <w:t>3 They have poured out their blood like water</w:t>
      </w:r>
    </w:p>
    <w:p w:rsidR="004A51E7" w:rsidRPr="00AB1781" w:rsidRDefault="004A51E7" w:rsidP="004A51E7">
      <w:pPr>
        <w:pStyle w:val="EnglishHangEndNoCoptic"/>
      </w:pPr>
      <w:r w:rsidRPr="00AB1781">
        <w:tab/>
        <w:t>all round Jerusalem, and there was no one to bury them.</w:t>
      </w:r>
    </w:p>
    <w:p w:rsidR="004A51E7" w:rsidRPr="00AB1781" w:rsidRDefault="004A51E7" w:rsidP="004A51E7">
      <w:pPr>
        <w:pStyle w:val="EnglishHangNoCoptic"/>
      </w:pPr>
      <w:r w:rsidRPr="00AB1781">
        <w:t>4 We have become the taunt of our neighbours,</w:t>
      </w:r>
    </w:p>
    <w:p w:rsidR="004A51E7" w:rsidRPr="00AB1781" w:rsidRDefault="004A51E7" w:rsidP="004A51E7">
      <w:pPr>
        <w:pStyle w:val="EnglishHangEndNoCoptic"/>
      </w:pPr>
      <w:r w:rsidRPr="00AB1781">
        <w:tab/>
        <w:t>the scorn and derision of those around us.</w:t>
      </w:r>
    </w:p>
    <w:p w:rsidR="004A51E7" w:rsidRPr="00AB1781" w:rsidRDefault="004A51E7" w:rsidP="004A51E7">
      <w:pPr>
        <w:pStyle w:val="EnglishHangNoCoptic"/>
      </w:pPr>
      <w:r w:rsidRPr="00AB1781">
        <w:t xml:space="preserve">5 How long, O Lord, </w:t>
      </w:r>
      <w:r w:rsidR="00556387">
        <w:t>will</w:t>
      </w:r>
      <w:r w:rsidRPr="00AB1781">
        <w:t xml:space="preserve"> </w:t>
      </w:r>
      <w:r w:rsidR="001040C8">
        <w:t>You</w:t>
      </w:r>
      <w:r w:rsidRPr="00AB1781">
        <w:t xml:space="preserve"> be angry?</w:t>
      </w:r>
    </w:p>
    <w:p w:rsidR="004A51E7" w:rsidRPr="00AB1781" w:rsidRDefault="004A51E7" w:rsidP="004A51E7">
      <w:pPr>
        <w:pStyle w:val="EnglishHangEndNoCoptic"/>
      </w:pPr>
      <w:r w:rsidRPr="00AB1781">
        <w:tab/>
        <w:t xml:space="preserve">Will </w:t>
      </w:r>
      <w:r w:rsidR="00E570CB">
        <w:t>Your</w:t>
      </w:r>
      <w:r w:rsidRPr="00AB1781">
        <w:t xml:space="preserve"> jealousy burn like fire for ever?</w:t>
      </w:r>
    </w:p>
    <w:p w:rsidR="004A51E7" w:rsidRPr="00AB1781" w:rsidRDefault="004A51E7" w:rsidP="004A51E7">
      <w:pPr>
        <w:pStyle w:val="EnglishHangNoCoptic"/>
      </w:pPr>
      <w:r w:rsidRPr="00AB1781">
        <w:t xml:space="preserve">6 Vent </w:t>
      </w:r>
      <w:r w:rsidR="00E570CB">
        <w:t>Your</w:t>
      </w:r>
      <w:r w:rsidRPr="00AB1781">
        <w:t xml:space="preserve"> wrath on nations that do not know </w:t>
      </w:r>
      <w:r w:rsidR="001040C8">
        <w:t>You</w:t>
      </w:r>
      <w:r w:rsidRPr="00AB1781">
        <w:t>,</w:t>
      </w:r>
    </w:p>
    <w:p w:rsidR="004A51E7" w:rsidRPr="00AB1781" w:rsidRDefault="004A51E7" w:rsidP="004A51E7">
      <w:pPr>
        <w:pStyle w:val="EnglishHangEndNoCoptic"/>
      </w:pPr>
      <w:r w:rsidRPr="00AB1781">
        <w:tab/>
        <w:t xml:space="preserve">and on kingdoms that do not invoke </w:t>
      </w:r>
      <w:r w:rsidR="00E570CB">
        <w:t>Your</w:t>
      </w:r>
      <w:r w:rsidRPr="00AB1781">
        <w:t xml:space="preserve"> name.</w:t>
      </w:r>
    </w:p>
    <w:p w:rsidR="004A51E7" w:rsidRPr="00AB1781" w:rsidRDefault="004A51E7" w:rsidP="004A51E7">
      <w:pPr>
        <w:pStyle w:val="EnglishHangNoCoptic"/>
      </w:pPr>
      <w:r w:rsidRPr="00AB1781">
        <w:t>7 For they have devoured Jacob</w:t>
      </w:r>
    </w:p>
    <w:p w:rsidR="004A51E7" w:rsidRPr="00AB1781" w:rsidRDefault="004A51E7" w:rsidP="004A51E7">
      <w:pPr>
        <w:pStyle w:val="EnglishHangEndNoCoptic"/>
      </w:pPr>
      <w:r w:rsidRPr="00AB1781">
        <w:tab/>
        <w:t>and laid waste his sanctuary.</w:t>
      </w:r>
      <w:r w:rsidRPr="00AB1781">
        <w:rPr>
          <w:rStyle w:val="FootnoteReference"/>
        </w:rPr>
        <w:footnoteReference w:id="259"/>
      </w:r>
    </w:p>
    <w:p w:rsidR="004A51E7" w:rsidRPr="00AB1781" w:rsidRDefault="004A51E7" w:rsidP="004A51E7">
      <w:pPr>
        <w:pStyle w:val="EnglishHangNoCoptic"/>
      </w:pPr>
      <w:r w:rsidRPr="00AB1781">
        <w:t>8 Remember not our old sins;</w:t>
      </w:r>
    </w:p>
    <w:p w:rsidR="004A51E7" w:rsidRPr="00AB1781" w:rsidRDefault="004A51E7" w:rsidP="004A51E7">
      <w:pPr>
        <w:pStyle w:val="EnglishHangNoCoptic"/>
      </w:pPr>
      <w:r w:rsidRPr="00AB1781">
        <w:tab/>
        <w:t xml:space="preserve">let </w:t>
      </w:r>
      <w:r w:rsidR="00E570CB">
        <w:t>Your</w:t>
      </w:r>
      <w:r w:rsidRPr="00AB1781">
        <w:t xml:space="preserve"> compassion swiftly meet us,</w:t>
      </w:r>
    </w:p>
    <w:p w:rsidR="004A51E7" w:rsidRPr="00AB1781" w:rsidRDefault="004A51E7" w:rsidP="004A51E7">
      <w:pPr>
        <w:pStyle w:val="EnglishHangEndNoCoptic"/>
      </w:pPr>
      <w:r w:rsidRPr="00AB1781">
        <w:tab/>
        <w:t>for great is our need, O Lord.</w:t>
      </w:r>
    </w:p>
    <w:p w:rsidR="004A51E7" w:rsidRPr="00AB1781" w:rsidRDefault="004A51E7" w:rsidP="004A51E7">
      <w:pPr>
        <w:pStyle w:val="EnglishHangNoCoptic"/>
      </w:pPr>
      <w:r w:rsidRPr="00AB1781">
        <w:t>9 Help us, O God, our Saviour;</w:t>
      </w:r>
    </w:p>
    <w:p w:rsidR="004A51E7" w:rsidRPr="00AB1781" w:rsidRDefault="004A51E7" w:rsidP="004A51E7">
      <w:pPr>
        <w:pStyle w:val="EnglishHangNoCoptic"/>
      </w:pPr>
      <w:r w:rsidRPr="00AB1781">
        <w:tab/>
        <w:t xml:space="preserve">for the glory of </w:t>
      </w:r>
      <w:r w:rsidR="00E570CB">
        <w:t>Your</w:t>
      </w:r>
      <w:r w:rsidRPr="00AB1781">
        <w:t xml:space="preserve"> name deliver us, O Lord,</w:t>
      </w:r>
    </w:p>
    <w:p w:rsidR="004A51E7" w:rsidRPr="00AB1781" w:rsidRDefault="004A51E7" w:rsidP="004A51E7">
      <w:pPr>
        <w:pStyle w:val="EnglishHangEndNoCoptic"/>
      </w:pPr>
      <w:r w:rsidRPr="00AB1781">
        <w:tab/>
        <w:t xml:space="preserve">and forgive our sins for </w:t>
      </w:r>
      <w:r w:rsidR="00E570CB">
        <w:t>Your</w:t>
      </w:r>
      <w:r w:rsidRPr="00AB1781">
        <w:t xml:space="preserve"> name’s sake,</w:t>
      </w:r>
    </w:p>
    <w:p w:rsidR="004A51E7" w:rsidRPr="00AB1781" w:rsidRDefault="004A51E7" w:rsidP="004A51E7">
      <w:pPr>
        <w:pStyle w:val="EnglishHangNoCoptic"/>
      </w:pPr>
      <w:r w:rsidRPr="00AB1781">
        <w:t>10 lest the nations say: ‘Where is their God?’</w:t>
      </w:r>
    </w:p>
    <w:p w:rsidR="004A51E7" w:rsidRPr="00AB1781" w:rsidRDefault="004A51E7" w:rsidP="004A51E7">
      <w:pPr>
        <w:pStyle w:val="EnglishHangNoCoptic"/>
      </w:pPr>
      <w:r w:rsidRPr="00AB1781">
        <w:tab/>
        <w:t>And let the nations be repaid before our eyes</w:t>
      </w:r>
    </w:p>
    <w:p w:rsidR="004A51E7" w:rsidRPr="00AB1781" w:rsidRDefault="004A51E7" w:rsidP="004A51E7">
      <w:pPr>
        <w:pStyle w:val="EnglishHangEndNoCoptic"/>
      </w:pPr>
      <w:r w:rsidRPr="00AB1781">
        <w:tab/>
        <w:t xml:space="preserve">with vengeance for </w:t>
      </w:r>
      <w:r w:rsidR="00E570CB">
        <w:t>Your</w:t>
      </w:r>
      <w:r w:rsidRPr="00AB1781">
        <w:t xml:space="preserve"> servants’ blood that has been shed.</w:t>
      </w:r>
    </w:p>
    <w:p w:rsidR="004A51E7" w:rsidRPr="00AB1781" w:rsidRDefault="004A51E7" w:rsidP="004A51E7">
      <w:pPr>
        <w:pStyle w:val="EnglishHangNoCoptic"/>
      </w:pPr>
      <w:r w:rsidRPr="00AB1781">
        <w:t xml:space="preserve">11 Let the groans of the prisoners enter </w:t>
      </w:r>
      <w:r w:rsidR="00E570CB">
        <w:t>Your</w:t>
      </w:r>
      <w:r w:rsidRPr="00AB1781">
        <w:t xml:space="preserve"> presence;</w:t>
      </w:r>
    </w:p>
    <w:p w:rsidR="004A51E7" w:rsidRPr="00AB1781" w:rsidRDefault="004A51E7" w:rsidP="004A51E7">
      <w:pPr>
        <w:pStyle w:val="EnglishHangNoCoptic"/>
      </w:pPr>
      <w:r w:rsidRPr="00AB1781">
        <w:tab/>
        <w:t xml:space="preserve">by the greatness of </w:t>
      </w:r>
      <w:r w:rsidR="00E570CB">
        <w:t>Your</w:t>
      </w:r>
      <w:r w:rsidRPr="00AB1781">
        <w:t xml:space="preserve"> power</w:t>
      </w:r>
    </w:p>
    <w:p w:rsidR="004A51E7" w:rsidRPr="00AB1781" w:rsidRDefault="004A51E7" w:rsidP="004A51E7">
      <w:pPr>
        <w:pStyle w:val="EnglishHangEndNoCoptic"/>
      </w:pPr>
      <w:r w:rsidRPr="00AB1781">
        <w:tab/>
        <w:t>protect the children of those who have been slain.</w:t>
      </w:r>
    </w:p>
    <w:p w:rsidR="004A51E7" w:rsidRPr="00AB1781" w:rsidRDefault="004A51E7" w:rsidP="004A51E7">
      <w:pPr>
        <w:pStyle w:val="EnglishHangNoCoptic"/>
      </w:pPr>
      <w:r w:rsidRPr="00AB1781">
        <w:t>12 Return sevenfold into our neighbours’ laps</w:t>
      </w:r>
    </w:p>
    <w:p w:rsidR="004A51E7" w:rsidRPr="00AB1781" w:rsidRDefault="004A51E7" w:rsidP="004A51E7">
      <w:pPr>
        <w:pStyle w:val="EnglishHangEndNoCoptic"/>
      </w:pPr>
      <w:r w:rsidRPr="00AB1781">
        <w:tab/>
        <w:t xml:space="preserve">the insults with which they insult </w:t>
      </w:r>
      <w:r w:rsidR="001040C8">
        <w:t>You</w:t>
      </w:r>
      <w:r w:rsidRPr="00AB1781">
        <w:t>, O Lord.</w:t>
      </w:r>
    </w:p>
    <w:p w:rsidR="004A51E7" w:rsidRPr="00AB1781" w:rsidRDefault="004A51E7" w:rsidP="004A51E7">
      <w:pPr>
        <w:pStyle w:val="EnglishHangNoCoptic"/>
      </w:pPr>
      <w:r w:rsidRPr="00AB1781">
        <w:t xml:space="preserve">13 Then we who are </w:t>
      </w:r>
      <w:r w:rsidR="00E570CB">
        <w:t>Your</w:t>
      </w:r>
      <w:r w:rsidRPr="00AB1781">
        <w:t xml:space="preserve"> people and the sheep of </w:t>
      </w:r>
      <w:r w:rsidR="00E570CB">
        <w:t>Your</w:t>
      </w:r>
      <w:r w:rsidRPr="00AB1781">
        <w:t xml:space="preserve"> pasture</w:t>
      </w:r>
    </w:p>
    <w:p w:rsidR="004A51E7" w:rsidRPr="00AB1781" w:rsidRDefault="004A51E7" w:rsidP="004A51E7">
      <w:pPr>
        <w:pStyle w:val="EnglishHangNoCoptic"/>
      </w:pPr>
      <w:r w:rsidRPr="00AB1781">
        <w:tab/>
        <w:t xml:space="preserve">will return </w:t>
      </w:r>
      <w:r w:rsidR="001040C8">
        <w:t>You</w:t>
      </w:r>
      <w:r w:rsidRPr="00AB1781">
        <w:t xml:space="preserve"> thanks throughout the ages;</w:t>
      </w:r>
    </w:p>
    <w:p w:rsidR="004A51E7" w:rsidRPr="004A51E7" w:rsidRDefault="004A51E7" w:rsidP="004A51E7">
      <w:pPr>
        <w:pStyle w:val="EnglishHangEndNoCoptic"/>
      </w:pPr>
      <w:r w:rsidRPr="00AB1781">
        <w:tab/>
        <w:t xml:space="preserve">we will declare </w:t>
      </w:r>
      <w:r w:rsidR="00E570CB">
        <w:t>Your</w:t>
      </w:r>
      <w:r w:rsidRPr="00AB1781">
        <w:t xml:space="preserve"> praise from generation to generation.</w:t>
      </w:r>
    </w:p>
    <w:p w:rsidR="004A51E7" w:rsidRPr="00AB1781" w:rsidRDefault="004A51E7" w:rsidP="004A51E7">
      <w:pPr>
        <w:pStyle w:val="Heading3"/>
      </w:pPr>
      <w:r>
        <w:t>Psalm</w:t>
      </w:r>
      <w:r w:rsidRPr="00AB1781">
        <w:t xml:space="preserve"> 79</w:t>
      </w:r>
      <w:r>
        <w:t xml:space="preserve">: Attend, O Shepherd of Israel, </w:t>
      </w:r>
      <w:r w:rsidR="00004BA4">
        <w:t>You</w:t>
      </w:r>
      <w:r>
        <w:t xml:space="preserve"> Who </w:t>
      </w:r>
      <w:r w:rsidR="00004BA4">
        <w:t>guides</w:t>
      </w:r>
      <w:r>
        <w:t xml:space="preserve"> Joseph</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260"/>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rsidR="004A51E7" w:rsidRPr="00AB1781" w:rsidRDefault="004A51E7" w:rsidP="004A51E7">
      <w:pPr>
        <w:pStyle w:val="Rubric"/>
      </w:pPr>
      <w:r w:rsidRPr="00AB1781">
        <w:lastRenderedPageBreak/>
        <w:t>1 (For those who are to be changed. A testimony by Asaph. A Psalm for the Assyrian)</w:t>
      </w:r>
    </w:p>
    <w:p w:rsidR="004A51E7" w:rsidRPr="00AB1781" w:rsidRDefault="004A51E7" w:rsidP="004A51E7">
      <w:pPr>
        <w:pStyle w:val="EnglishHangNoCoptic"/>
      </w:pPr>
      <w:r w:rsidRPr="00AB1781">
        <w:t>2 Attend, O Shepherd of Israel,</w:t>
      </w:r>
    </w:p>
    <w:p w:rsidR="004A51E7" w:rsidRPr="00AB1781" w:rsidRDefault="004A51E7" w:rsidP="004A51E7">
      <w:pPr>
        <w:pStyle w:val="EnglishHangNoCoptic"/>
      </w:pPr>
      <w:r w:rsidRPr="00AB1781">
        <w:tab/>
      </w:r>
      <w:r w:rsidR="001040C8">
        <w:t>You</w:t>
      </w:r>
      <w:r w:rsidRPr="00AB1781">
        <w:t xml:space="preserve"> Who </w:t>
      </w:r>
      <w:r w:rsidR="00004BA4" w:rsidRPr="00AB1781">
        <w:t>guides</w:t>
      </w:r>
      <w:r w:rsidRPr="00AB1781">
        <w:t xml:space="preserve"> Joseph</w:t>
      </w:r>
      <w:r w:rsidRPr="00AB1781">
        <w:rPr>
          <w:rStyle w:val="FootnoteReference"/>
        </w:rPr>
        <w:footnoteReference w:id="261"/>
      </w:r>
      <w:r w:rsidRPr="00AB1781">
        <w:t xml:space="preserve"> like a sheep;</w:t>
      </w:r>
    </w:p>
    <w:p w:rsidR="004A51E7" w:rsidRPr="00AB1781" w:rsidRDefault="004A51E7" w:rsidP="004A51E7">
      <w:pPr>
        <w:pStyle w:val="EnglishHangEndNoCoptic"/>
      </w:pPr>
      <w:r w:rsidRPr="00AB1781">
        <w:tab/>
        <w:t xml:space="preserve">O </w:t>
      </w:r>
      <w:r w:rsidR="001040C8">
        <w:t>You</w:t>
      </w:r>
      <w:r w:rsidRPr="00AB1781">
        <w:t xml:space="preserve"> Who art enthroned on the Cherubim</w:t>
      </w:r>
      <w:r w:rsidRPr="00AB1781">
        <w:rPr>
          <w:rStyle w:val="FootnoteReference"/>
        </w:rPr>
        <w:footnoteReference w:id="262"/>
      </w:r>
      <w:r w:rsidRPr="00AB1781">
        <w:t>, appear.</w:t>
      </w:r>
    </w:p>
    <w:p w:rsidR="004A51E7" w:rsidRPr="00AB1781" w:rsidRDefault="004A51E7" w:rsidP="004A51E7">
      <w:pPr>
        <w:pStyle w:val="EnglishHangNoCoptic"/>
      </w:pPr>
      <w:r w:rsidRPr="00AB1781">
        <w:t>3 Before Ephraim and Benjamin and Manasseh,</w:t>
      </w:r>
    </w:p>
    <w:p w:rsidR="004A51E7" w:rsidRPr="00AB1781" w:rsidRDefault="004A51E7" w:rsidP="004A51E7">
      <w:pPr>
        <w:pStyle w:val="EnglishHangEndNoCoptic"/>
      </w:pPr>
      <w:r w:rsidRPr="00AB1781">
        <w:tab/>
        <w:t xml:space="preserve">bestir </w:t>
      </w:r>
      <w:r w:rsidR="00E570CB">
        <w:t>Your</w:t>
      </w:r>
      <w:r w:rsidRPr="00AB1781">
        <w:t xml:space="preserve"> power and come to save us.</w:t>
      </w:r>
    </w:p>
    <w:p w:rsidR="004A51E7" w:rsidRPr="00AB1781" w:rsidRDefault="004A51E7" w:rsidP="004A51E7">
      <w:pPr>
        <w:pStyle w:val="EnglishHangNoCoptic"/>
      </w:pPr>
      <w:r w:rsidRPr="00AB1781">
        <w:t>4 O God,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EnglishHangNoCoptic"/>
      </w:pPr>
      <w:r w:rsidRPr="00AB1781">
        <w:t>5 O Lord God of hosts,</w:t>
      </w:r>
    </w:p>
    <w:p w:rsidR="004A51E7" w:rsidRPr="00AB1781" w:rsidRDefault="004A51E7" w:rsidP="004A51E7">
      <w:pPr>
        <w:pStyle w:val="EnglishHangEndNoCoptic"/>
      </w:pPr>
      <w:r w:rsidRPr="00AB1781">
        <w:tab/>
        <w:t xml:space="preserve">how long </w:t>
      </w:r>
      <w:r w:rsidR="00556387">
        <w:t>will</w:t>
      </w:r>
      <w:r w:rsidRPr="00AB1781">
        <w:t xml:space="preserve"> </w:t>
      </w:r>
      <w:r w:rsidR="001040C8">
        <w:t>You</w:t>
      </w:r>
      <w:r w:rsidRPr="00AB1781">
        <w:t xml:space="preserve"> frown at the prayer of </w:t>
      </w:r>
      <w:r w:rsidR="00E570CB">
        <w:t>Your</w:t>
      </w:r>
      <w:r w:rsidRPr="00AB1781">
        <w:t xml:space="preserve"> servants?</w:t>
      </w:r>
    </w:p>
    <w:p w:rsidR="004A51E7" w:rsidRPr="00AB1781" w:rsidRDefault="004A51E7" w:rsidP="004A51E7">
      <w:pPr>
        <w:pStyle w:val="EnglishHangNoCoptic"/>
      </w:pPr>
      <w:r w:rsidRPr="00AB1781">
        <w:t xml:space="preserve">6 How long </w:t>
      </w:r>
      <w:r w:rsidR="00556387">
        <w:t>will</w:t>
      </w:r>
      <w:r w:rsidRPr="00AB1781">
        <w:t xml:space="preserve"> </w:t>
      </w:r>
      <w:r w:rsidR="001040C8">
        <w:t>You</w:t>
      </w:r>
      <w:r w:rsidRPr="00AB1781">
        <w:t xml:space="preserve"> feed us with the bread of tears</w:t>
      </w:r>
    </w:p>
    <w:p w:rsidR="004A51E7" w:rsidRPr="00AB1781" w:rsidRDefault="004A51E7" w:rsidP="004A51E7">
      <w:pPr>
        <w:pStyle w:val="EnglishHangEndNoCoptic"/>
      </w:pPr>
      <w:r w:rsidRPr="00AB1781">
        <w:tab/>
        <w:t>and fill our cup with tears to the brim?</w:t>
      </w:r>
    </w:p>
    <w:p w:rsidR="004A51E7" w:rsidRPr="00AB1781" w:rsidRDefault="004A51E7" w:rsidP="004A51E7">
      <w:pPr>
        <w:pStyle w:val="EnglishHangNoCoptic"/>
      </w:pPr>
      <w:r w:rsidRPr="00AB1781">
        <w:t xml:space="preserve">7 </w:t>
      </w:r>
      <w:r w:rsidR="001040C8">
        <w:t>You</w:t>
      </w:r>
      <w:r w:rsidRPr="00AB1781">
        <w:t xml:space="preserve"> </w:t>
      </w:r>
      <w:r w:rsidR="00556387">
        <w:t>have</w:t>
      </w:r>
      <w:r w:rsidRPr="00AB1781">
        <w:t xml:space="preserve"> made us the butt of our neighbours,</w:t>
      </w:r>
    </w:p>
    <w:p w:rsidR="004A51E7" w:rsidRPr="00AB1781" w:rsidRDefault="004A51E7" w:rsidP="004A51E7">
      <w:pPr>
        <w:pStyle w:val="EnglishHangEndNoCoptic"/>
      </w:pPr>
      <w:r w:rsidRPr="00AB1781">
        <w:tab/>
        <w:t>and our enemies sneer at us.</w:t>
      </w:r>
    </w:p>
    <w:p w:rsidR="004A51E7" w:rsidRPr="00AB1781" w:rsidRDefault="004A51E7" w:rsidP="004A51E7">
      <w:pPr>
        <w:pStyle w:val="EnglishHangNoCoptic"/>
      </w:pPr>
      <w:r w:rsidRPr="00AB1781">
        <w:t>8 O Lord God of hosts, restore us</w:t>
      </w:r>
    </w:p>
    <w:p w:rsidR="004A51E7" w:rsidRPr="00AB1781" w:rsidRDefault="004A51E7" w:rsidP="004A51E7">
      <w:pPr>
        <w:pStyle w:val="EnglishHangEndNoCoptic"/>
      </w:pPr>
      <w:r w:rsidRPr="00AB1781">
        <w:tab/>
        <w:t xml:space="preserve">and let </w:t>
      </w:r>
      <w:r w:rsidR="00E570CB">
        <w:t>Your</w:t>
      </w:r>
      <w:r w:rsidRPr="00AB1781">
        <w:t xml:space="preserve"> face shine, and we shall be saved. </w:t>
      </w:r>
      <w:r w:rsidRPr="00AB1781">
        <w:rPr>
          <w:i/>
        </w:rPr>
        <w:t>(Pause)</w:t>
      </w:r>
    </w:p>
    <w:p w:rsidR="004A51E7" w:rsidRPr="00AB1781" w:rsidRDefault="004A51E7" w:rsidP="004A51E7">
      <w:pPr>
        <w:pStyle w:val="EnglishHangNoCoptic"/>
      </w:pPr>
      <w:r w:rsidRPr="00AB1781">
        <w:t xml:space="preserve">9 </w:t>
      </w:r>
      <w:r w:rsidR="001040C8">
        <w:t>You</w:t>
      </w:r>
      <w:r w:rsidRPr="00AB1781">
        <w:t xml:space="preserve"> </w:t>
      </w:r>
      <w:r w:rsidR="001040C8">
        <w:t>did</w:t>
      </w:r>
      <w:r w:rsidRPr="00AB1781">
        <w:t xml:space="preserve"> lift a vine out of Egypt;</w:t>
      </w:r>
    </w:p>
    <w:p w:rsidR="004A51E7" w:rsidRPr="00AB1781" w:rsidRDefault="004A51E7" w:rsidP="004A51E7">
      <w:pPr>
        <w:pStyle w:val="EnglishHangEndNoCoptic"/>
      </w:pPr>
      <w:r w:rsidRPr="00AB1781">
        <w:tab/>
      </w:r>
      <w:r w:rsidR="001040C8">
        <w:t>You</w:t>
      </w:r>
      <w:r w:rsidRPr="00AB1781">
        <w:t xml:space="preserve"> </w:t>
      </w:r>
      <w:r w:rsidR="001040C8">
        <w:t>did</w:t>
      </w:r>
      <w:r w:rsidRPr="00AB1781">
        <w:t xml:space="preserve"> drive out the nations and plant it.</w:t>
      </w:r>
    </w:p>
    <w:p w:rsidR="004A51E7" w:rsidRPr="00AB1781" w:rsidRDefault="004A51E7" w:rsidP="004A51E7">
      <w:pPr>
        <w:pStyle w:val="EnglishHangNoCoptic"/>
      </w:pPr>
      <w:r w:rsidRPr="00AB1781">
        <w:t xml:space="preserve">10 </w:t>
      </w:r>
      <w:r w:rsidR="001040C8">
        <w:t>You</w:t>
      </w:r>
      <w:r w:rsidRPr="00AB1781">
        <w:t xml:space="preserve"> </w:t>
      </w:r>
      <w:r w:rsidR="001040C8">
        <w:t>did</w:t>
      </w:r>
      <w:r w:rsidRPr="00AB1781">
        <w:t xml:space="preserve"> clear the way before it</w:t>
      </w:r>
    </w:p>
    <w:p w:rsidR="004A51E7" w:rsidRPr="00AB1781" w:rsidRDefault="004A51E7" w:rsidP="004A51E7">
      <w:pPr>
        <w:pStyle w:val="EnglishHangEndNoCoptic"/>
      </w:pPr>
      <w:r w:rsidRPr="00AB1781">
        <w:tab/>
        <w:t>and plant its roots, and it filled the land.</w:t>
      </w:r>
    </w:p>
    <w:p w:rsidR="004A51E7" w:rsidRPr="00AB1781" w:rsidRDefault="004A51E7" w:rsidP="004A51E7">
      <w:pPr>
        <w:pStyle w:val="EnglishHangNoCoptic"/>
      </w:pPr>
      <w:r w:rsidRPr="00AB1781">
        <w:t>11 Its shadow covered the mountains</w:t>
      </w:r>
    </w:p>
    <w:p w:rsidR="004A51E7" w:rsidRPr="00AB1781" w:rsidRDefault="004A51E7" w:rsidP="004A51E7">
      <w:pPr>
        <w:pStyle w:val="EnglishHangEndNoCoptic"/>
      </w:pPr>
      <w:r w:rsidRPr="00AB1781">
        <w:tab/>
        <w:t>and its boughs the lordly cedars.</w:t>
      </w:r>
    </w:p>
    <w:p w:rsidR="004A51E7" w:rsidRPr="00AB1781" w:rsidRDefault="004A51E7" w:rsidP="004A51E7">
      <w:pPr>
        <w:pStyle w:val="EnglishHangNoCoptic"/>
      </w:pPr>
      <w:r w:rsidRPr="00AB1781">
        <w:t>12 It stretched out its branches to the sea,</w:t>
      </w:r>
    </w:p>
    <w:p w:rsidR="004A51E7" w:rsidRPr="00AB1781" w:rsidRDefault="004A51E7" w:rsidP="004A51E7">
      <w:pPr>
        <w:pStyle w:val="EnglishHangEndNoCoptic"/>
      </w:pPr>
      <w:r w:rsidRPr="00AB1781">
        <w:tab/>
        <w:t>and its off-shoots to the rivers.</w:t>
      </w:r>
    </w:p>
    <w:p w:rsidR="004A51E7" w:rsidRPr="00AB1781" w:rsidRDefault="004A51E7" w:rsidP="004A51E7">
      <w:pPr>
        <w:pStyle w:val="EnglishHangNoCoptic"/>
      </w:pPr>
      <w:r w:rsidRPr="00AB1781">
        <w:t xml:space="preserve">13 Why </w:t>
      </w:r>
      <w:r w:rsidR="00556387">
        <w:t>have</w:t>
      </w:r>
      <w:r w:rsidRPr="00AB1781">
        <w:t xml:space="preserve"> </w:t>
      </w:r>
      <w:r w:rsidR="001040C8">
        <w:t>You</w:t>
      </w:r>
      <w:r w:rsidRPr="00AB1781">
        <w:t xml:space="preserve"> torn down its hedge,</w:t>
      </w:r>
    </w:p>
    <w:p w:rsidR="004A51E7" w:rsidRPr="00AB1781" w:rsidRDefault="004A51E7" w:rsidP="004A51E7">
      <w:pPr>
        <w:pStyle w:val="EnglishHangEndNoCoptic"/>
      </w:pPr>
      <w:r w:rsidRPr="00AB1781">
        <w:tab/>
        <w:t>so that all who pass that way strip it?</w:t>
      </w:r>
    </w:p>
    <w:p w:rsidR="004A51E7" w:rsidRPr="00AB1781" w:rsidRDefault="004A51E7" w:rsidP="004A51E7">
      <w:pPr>
        <w:pStyle w:val="EnglishHangNoCoptic"/>
      </w:pPr>
      <w:r w:rsidRPr="00AB1781">
        <w:t>14 The boar from the forest ravages it,</w:t>
      </w:r>
    </w:p>
    <w:p w:rsidR="004A51E7" w:rsidRPr="00AB1781" w:rsidRDefault="004A51E7" w:rsidP="004A51E7">
      <w:pPr>
        <w:pStyle w:val="EnglishHangEndNoCoptic"/>
      </w:pPr>
      <w:r w:rsidRPr="00AB1781">
        <w:tab/>
        <w:t>and the lone beast devours it.</w:t>
      </w:r>
    </w:p>
    <w:p w:rsidR="004A51E7" w:rsidRPr="00AB1781" w:rsidRDefault="004A51E7" w:rsidP="004A51E7">
      <w:pPr>
        <w:pStyle w:val="EnglishHangNoCoptic"/>
      </w:pPr>
      <w:r w:rsidRPr="00AB1781">
        <w:t>15 O God of hosts, return then,</w:t>
      </w:r>
    </w:p>
    <w:p w:rsidR="004A51E7" w:rsidRPr="00AB1781" w:rsidRDefault="004A51E7" w:rsidP="004A51E7">
      <w:pPr>
        <w:pStyle w:val="EnglishHangNoCoptic"/>
      </w:pPr>
      <w:r w:rsidRPr="00AB1781">
        <w:tab/>
        <w:t>and look from heaven, and behold</w:t>
      </w:r>
    </w:p>
    <w:p w:rsidR="004A51E7" w:rsidRPr="00AB1781" w:rsidRDefault="004A51E7" w:rsidP="004A51E7">
      <w:pPr>
        <w:pStyle w:val="EnglishHangEndNoCoptic"/>
      </w:pPr>
      <w:r w:rsidRPr="00AB1781">
        <w:lastRenderedPageBreak/>
        <w:tab/>
        <w:t>and visit this vine and restore it,</w:t>
      </w:r>
    </w:p>
    <w:p w:rsidR="004A51E7" w:rsidRPr="00AB1781" w:rsidRDefault="004A51E7" w:rsidP="004A51E7">
      <w:pPr>
        <w:pStyle w:val="EnglishHangNoCoptic"/>
      </w:pPr>
      <w:r w:rsidRPr="00AB1781">
        <w:t xml:space="preserve">16 the vine </w:t>
      </w:r>
      <w:r w:rsidR="00E570CB">
        <w:t>Your</w:t>
      </w:r>
      <w:r w:rsidRPr="00AB1781">
        <w:t xml:space="preserve"> right hand has planted,</w:t>
      </w:r>
    </w:p>
    <w:p w:rsidR="004A51E7" w:rsidRPr="004A51E7" w:rsidRDefault="004A51E7" w:rsidP="004A51E7">
      <w:pPr>
        <w:pStyle w:val="EnglishHangEndNoCoptic"/>
      </w:pPr>
      <w:r w:rsidRPr="00AB1781">
        <w:tab/>
        <w:t xml:space="preserve">through the Son of Man Whom </w:t>
      </w:r>
      <w:r w:rsidR="001040C8">
        <w:t>You</w:t>
      </w:r>
      <w:r w:rsidRPr="00AB1781">
        <w:t xml:space="preserve"> </w:t>
      </w:r>
      <w:r w:rsidR="00556387">
        <w:t>have</w:t>
      </w:r>
      <w:r w:rsidRPr="00AB1781">
        <w:t xml:space="preserve"> made strong for </w:t>
      </w:r>
      <w:r w:rsidR="00556387">
        <w:t>Yourself</w:t>
      </w:r>
      <w:r w:rsidRPr="00AB1781">
        <w:t>.</w:t>
      </w:r>
      <w:r w:rsidRPr="00AB1781">
        <w:rPr>
          <w:rStyle w:val="FootnoteReference"/>
        </w:rPr>
        <w:footnoteReference w:id="263"/>
      </w:r>
    </w:p>
    <w:p w:rsidR="004A51E7" w:rsidRPr="00AB1781" w:rsidRDefault="004A51E7" w:rsidP="004A51E7">
      <w:pPr>
        <w:pStyle w:val="EnglishHangNoCoptic"/>
      </w:pPr>
      <w:r w:rsidRPr="00AB1781">
        <w:t>17 Men have burned it with fire and rooted it up;</w:t>
      </w:r>
    </w:p>
    <w:p w:rsidR="004A51E7" w:rsidRPr="00AB1781" w:rsidRDefault="004A51E7" w:rsidP="004A51E7">
      <w:pPr>
        <w:pStyle w:val="EnglishHangEndNoCoptic"/>
      </w:pPr>
      <w:r w:rsidRPr="00AB1781">
        <w:tab/>
        <w:t xml:space="preserve">they will perish at the rebuke of </w:t>
      </w:r>
      <w:r w:rsidR="00E570CB">
        <w:t>Your</w:t>
      </w:r>
      <w:r w:rsidRPr="00AB1781">
        <w:t xml:space="preserve"> countenance.</w:t>
      </w:r>
    </w:p>
    <w:p w:rsidR="004A51E7" w:rsidRPr="00AB1781" w:rsidRDefault="004A51E7" w:rsidP="004A51E7">
      <w:pPr>
        <w:pStyle w:val="EnglishHangNoCoptic"/>
      </w:pPr>
      <w:r w:rsidRPr="00AB1781">
        <w:t xml:space="preserve">18 Let </w:t>
      </w:r>
      <w:r w:rsidR="00E570CB">
        <w:t>Your</w:t>
      </w:r>
      <w:r w:rsidRPr="00AB1781">
        <w:t xml:space="preserve"> hand be on </w:t>
      </w:r>
      <w:r w:rsidR="00E570CB">
        <w:t>Your</w:t>
      </w:r>
      <w:r w:rsidRPr="00AB1781">
        <w:t xml:space="preserve"> right-hand man</w:t>
      </w:r>
    </w:p>
    <w:p w:rsidR="004A51E7" w:rsidRPr="00AB1781" w:rsidRDefault="004A51E7" w:rsidP="004A51E7">
      <w:pPr>
        <w:pStyle w:val="EnglishHangEndNoCoptic"/>
      </w:pPr>
      <w:r w:rsidRPr="00AB1781">
        <w:tab/>
        <w:t xml:space="preserve">and on the son of man whom </w:t>
      </w:r>
      <w:r w:rsidR="001040C8">
        <w:t>You</w:t>
      </w:r>
      <w:r w:rsidRPr="00AB1781">
        <w:t xml:space="preserve"> </w:t>
      </w:r>
      <w:r w:rsidR="00556387">
        <w:t>have</w:t>
      </w:r>
      <w:r w:rsidRPr="00AB1781">
        <w:t xml:space="preserve"> made strong for </w:t>
      </w:r>
      <w:r w:rsidR="00556387">
        <w:t>Yourself</w:t>
      </w:r>
      <w:r w:rsidRPr="00AB1781">
        <w:t>.</w:t>
      </w:r>
    </w:p>
    <w:p w:rsidR="004A51E7" w:rsidRPr="00AB1781" w:rsidRDefault="004A51E7" w:rsidP="004A51E7">
      <w:pPr>
        <w:pStyle w:val="EnglishHangNoCoptic"/>
      </w:pPr>
      <w:r w:rsidRPr="00AB1781">
        <w:t xml:space="preserve">19 Then we will never forsake </w:t>
      </w:r>
      <w:r w:rsidR="001040C8">
        <w:t>You</w:t>
      </w:r>
      <w:r w:rsidRPr="00AB1781">
        <w:t xml:space="preserve"> again;</w:t>
      </w:r>
    </w:p>
    <w:p w:rsidR="004A51E7" w:rsidRPr="00AB1781" w:rsidRDefault="004A51E7" w:rsidP="004A51E7">
      <w:pPr>
        <w:pStyle w:val="EnglishHangEndNoCoptic"/>
      </w:pPr>
      <w:r w:rsidRPr="00AB1781">
        <w:tab/>
        <w:t xml:space="preserve">revive us and we will call on </w:t>
      </w:r>
      <w:r w:rsidR="00E570CB">
        <w:t>Your</w:t>
      </w:r>
      <w:r w:rsidRPr="00AB1781">
        <w:t xml:space="preserve"> name.</w:t>
      </w:r>
    </w:p>
    <w:p w:rsidR="004A51E7" w:rsidRPr="00AB1781" w:rsidRDefault="004A51E7" w:rsidP="004A51E7">
      <w:pPr>
        <w:pStyle w:val="EnglishHangNoCoptic"/>
      </w:pPr>
      <w:r w:rsidRPr="00AB1781">
        <w:t>20 O Lord God of hosts, restore us</w:t>
      </w:r>
    </w:p>
    <w:p w:rsidR="004A51E7" w:rsidRPr="004A51E7" w:rsidRDefault="004A51E7" w:rsidP="004A51E7">
      <w:pPr>
        <w:pStyle w:val="EnglishHangEndNoCoptic"/>
      </w:pPr>
      <w:r w:rsidRPr="00AB1781">
        <w:tab/>
        <w:t xml:space="preserve">and let </w:t>
      </w:r>
      <w:r w:rsidR="00E570CB">
        <w:t>Your</w:t>
      </w:r>
      <w:r w:rsidRPr="00AB1781">
        <w:t xml:space="preserve"> face shine, and we shall be saved.</w:t>
      </w:r>
    </w:p>
    <w:p w:rsidR="004A51E7" w:rsidRPr="00AB1781" w:rsidRDefault="004A51E7" w:rsidP="004A51E7">
      <w:pPr>
        <w:pStyle w:val="Heading3"/>
      </w:pPr>
      <w:r>
        <w:t>Psalm</w:t>
      </w:r>
      <w:r w:rsidRPr="00AB1781">
        <w:t xml:space="preserve"> 80</w:t>
      </w:r>
      <w:r>
        <w:t>: Exult and rejoice in God our helper</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Redemption</w:t>
      </w:r>
    </w:p>
    <w:p w:rsidR="004A51E7" w:rsidRPr="00AB1781" w:rsidRDefault="004A51E7" w:rsidP="004A51E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rsidR="004A51E7" w:rsidRPr="004A51E7" w:rsidRDefault="004A51E7" w:rsidP="004A51E7">
      <w:pPr>
        <w:pStyle w:val="Rubric"/>
      </w:pPr>
      <w:r w:rsidRPr="00AB1781">
        <w:t>1 (For the Wine Presses. A Psalm by Asaph)</w:t>
      </w:r>
    </w:p>
    <w:p w:rsidR="004A51E7" w:rsidRPr="00AB1781" w:rsidRDefault="004A51E7" w:rsidP="00A93CE8">
      <w:pPr>
        <w:pStyle w:val="EnglishHangNoCoptic"/>
      </w:pPr>
      <w:r w:rsidRPr="00AB1781">
        <w:t>2 Exult and rejoice in God our helper;</w:t>
      </w:r>
    </w:p>
    <w:p w:rsidR="004A51E7" w:rsidRPr="00AB1781" w:rsidRDefault="004A51E7" w:rsidP="00A93CE8">
      <w:pPr>
        <w:pStyle w:val="EnglishHangEndNoCoptic"/>
      </w:pPr>
      <w:r w:rsidRPr="00AB1781">
        <w:tab/>
        <w:t>shout for joy to the God of Jacob.</w:t>
      </w:r>
    </w:p>
    <w:p w:rsidR="004A51E7" w:rsidRPr="00AB1781" w:rsidRDefault="004A51E7" w:rsidP="00A93CE8">
      <w:pPr>
        <w:pStyle w:val="EnglishHangNoCoptic"/>
      </w:pPr>
      <w:r w:rsidRPr="00AB1781">
        <w:t>3 Take a psalm and sound the drum,</w:t>
      </w:r>
    </w:p>
    <w:p w:rsidR="004A51E7" w:rsidRPr="00AB1781" w:rsidRDefault="004A51E7" w:rsidP="00A93CE8">
      <w:pPr>
        <w:pStyle w:val="EnglishHangEndNoCoptic"/>
      </w:pPr>
      <w:r w:rsidRPr="00AB1781">
        <w:tab/>
        <w:t>the dulcet harp with the psaltery.</w:t>
      </w:r>
    </w:p>
    <w:p w:rsidR="004A51E7" w:rsidRPr="00AB1781" w:rsidRDefault="004A51E7" w:rsidP="00A93CE8">
      <w:pPr>
        <w:pStyle w:val="EnglishHangNoCoptic"/>
      </w:pPr>
      <w:r w:rsidRPr="00AB1781">
        <w:t>4 Blow the trumpet at the new moon,</w:t>
      </w:r>
    </w:p>
    <w:p w:rsidR="004A51E7" w:rsidRPr="00AB1781" w:rsidRDefault="004A51E7" w:rsidP="00A93CE8">
      <w:pPr>
        <w:pStyle w:val="EnglishHangEndNoCoptic"/>
      </w:pPr>
      <w:r w:rsidRPr="00AB1781">
        <w:tab/>
        <w:t>on the great day of your festival.</w:t>
      </w:r>
    </w:p>
    <w:p w:rsidR="004A51E7" w:rsidRPr="00AB1781" w:rsidRDefault="004A51E7" w:rsidP="00A93CE8">
      <w:pPr>
        <w:pStyle w:val="EnglishHangNoCoptic"/>
      </w:pPr>
      <w:r w:rsidRPr="00AB1781">
        <w:t>5 For it is a command to Israel,</w:t>
      </w:r>
    </w:p>
    <w:p w:rsidR="004A51E7" w:rsidRPr="00AB1781" w:rsidRDefault="004A51E7" w:rsidP="00A93CE8">
      <w:pPr>
        <w:pStyle w:val="EnglishHangEndNoCoptic"/>
      </w:pPr>
      <w:r w:rsidRPr="00AB1781">
        <w:tab/>
        <w:t>a decree of the God of Jacob.</w:t>
      </w:r>
    </w:p>
    <w:p w:rsidR="004A51E7" w:rsidRPr="00AB1781" w:rsidRDefault="004A51E7" w:rsidP="00A93CE8">
      <w:pPr>
        <w:pStyle w:val="EnglishHangNoCoptic"/>
      </w:pPr>
      <w:r w:rsidRPr="00AB1781">
        <w:t>6 He made it a testimony in Joseph</w:t>
      </w:r>
    </w:p>
    <w:p w:rsidR="004A51E7" w:rsidRPr="00AB1781" w:rsidRDefault="004A51E7" w:rsidP="00A93CE8">
      <w:pPr>
        <w:pStyle w:val="EnglishHangNoCoptic"/>
      </w:pPr>
      <w:r w:rsidRPr="00AB1781">
        <w:tab/>
        <w:t>when he left the land of Egypt;</w:t>
      </w:r>
    </w:p>
    <w:p w:rsidR="004A51E7" w:rsidRPr="00AB1781" w:rsidRDefault="004A51E7" w:rsidP="00A93CE8">
      <w:pPr>
        <w:pStyle w:val="EnglishHangEndNoCoptic"/>
      </w:pPr>
      <w:r w:rsidRPr="00AB1781">
        <w:tab/>
        <w:t>he heard a tongue which he did not know.</w:t>
      </w:r>
      <w:r w:rsidRPr="00AB1781">
        <w:rPr>
          <w:rStyle w:val="FootnoteReference"/>
        </w:rPr>
        <w:footnoteReference w:id="264"/>
      </w:r>
    </w:p>
    <w:p w:rsidR="004A51E7" w:rsidRPr="00AB1781" w:rsidRDefault="004A51E7" w:rsidP="00A93CE8">
      <w:pPr>
        <w:pStyle w:val="EnglishHangNoCoptic"/>
      </w:pPr>
      <w:r w:rsidRPr="00AB1781">
        <w:lastRenderedPageBreak/>
        <w:t>7 He relieved his back of the burdens,</w:t>
      </w:r>
    </w:p>
    <w:p w:rsidR="004A51E7" w:rsidRPr="00AB1781" w:rsidRDefault="004A51E7" w:rsidP="00A93CE8">
      <w:pPr>
        <w:pStyle w:val="EnglishHangEndNoCoptic"/>
      </w:pPr>
      <w:r w:rsidRPr="00AB1781">
        <w:tab/>
        <w:t>where his hands had slaved at the basket.</w:t>
      </w:r>
    </w:p>
    <w:p w:rsidR="004A51E7" w:rsidRPr="00AB1781" w:rsidRDefault="004A51E7" w:rsidP="00A93CE8">
      <w:pPr>
        <w:pStyle w:val="EnglishHangNoCoptic"/>
      </w:pPr>
      <w:r w:rsidRPr="00AB1781">
        <w:t>8 ‘In distress you called upon Me,</w:t>
      </w:r>
    </w:p>
    <w:p w:rsidR="004A51E7" w:rsidRPr="00AB1781" w:rsidRDefault="004A51E7" w:rsidP="00A93CE8">
      <w:pPr>
        <w:pStyle w:val="EnglishHangNoCoptic"/>
      </w:pPr>
      <w:r w:rsidRPr="00AB1781">
        <w:tab/>
        <w:t>and I delivered you;</w:t>
      </w:r>
    </w:p>
    <w:p w:rsidR="004A51E7" w:rsidRPr="00AB1781" w:rsidRDefault="004A51E7" w:rsidP="00A93CE8">
      <w:pPr>
        <w:pStyle w:val="EnglishHangNoCoptic"/>
      </w:pPr>
      <w:r w:rsidRPr="00AB1781">
        <w:tab/>
        <w:t>I answered you in a mysterious storm;</w:t>
      </w:r>
      <w:r w:rsidRPr="00AB1781">
        <w:rPr>
          <w:rStyle w:val="FootnoteReference"/>
        </w:rPr>
        <w:footnoteReference w:id="265"/>
      </w:r>
    </w:p>
    <w:p w:rsidR="004A51E7" w:rsidRPr="00AB1781" w:rsidRDefault="004A51E7" w:rsidP="00A93CE8">
      <w:pPr>
        <w:pStyle w:val="EnglishHangEndNoCoptic"/>
      </w:pPr>
      <w:r w:rsidRPr="00AB1781">
        <w:tab/>
        <w:t xml:space="preserve">I proved you at the water of conflict. </w:t>
      </w:r>
      <w:r w:rsidRPr="00AB1781">
        <w:rPr>
          <w:i/>
        </w:rPr>
        <w:t>(Pause)</w:t>
      </w:r>
    </w:p>
    <w:p w:rsidR="004A51E7" w:rsidRPr="00AB1781" w:rsidRDefault="004A51E7" w:rsidP="00A93CE8">
      <w:pPr>
        <w:pStyle w:val="EnglishHangNoCoptic"/>
      </w:pPr>
      <w:r w:rsidRPr="00AB1781">
        <w:t>9 Listen, My people, and I will warn you.</w:t>
      </w:r>
    </w:p>
    <w:p w:rsidR="004A51E7" w:rsidRPr="00AB1781" w:rsidRDefault="004A51E7" w:rsidP="00A93CE8">
      <w:pPr>
        <w:pStyle w:val="EnglishHangEndNoCoptic"/>
      </w:pPr>
      <w:r w:rsidRPr="00AB1781">
        <w:tab/>
        <w:t>O Israel, if only you would listen to Me!</w:t>
      </w:r>
    </w:p>
    <w:p w:rsidR="004A51E7" w:rsidRPr="00AB1781" w:rsidRDefault="004A51E7" w:rsidP="00A93CE8">
      <w:pPr>
        <w:pStyle w:val="EnglishHangNoCoptic"/>
      </w:pPr>
      <w:r w:rsidRPr="00AB1781">
        <w:t>10 In you there must be no new or alien god;</w:t>
      </w:r>
    </w:p>
    <w:p w:rsidR="004A51E7" w:rsidRPr="00AB1781" w:rsidRDefault="004A51E7" w:rsidP="00A93CE8">
      <w:pPr>
        <w:pStyle w:val="EnglishHangEndNoCoptic"/>
      </w:pPr>
      <w:r w:rsidRPr="00AB1781">
        <w:tab/>
        <w:t>no strange god must you worship.</w:t>
      </w:r>
    </w:p>
    <w:p w:rsidR="004A51E7" w:rsidRPr="00AB1781" w:rsidRDefault="004A51E7" w:rsidP="00A93CE8">
      <w:pPr>
        <w:pStyle w:val="EnglishHangNoCoptic"/>
      </w:pPr>
      <w:r w:rsidRPr="00AB1781">
        <w:t>11 For I am the Lord your God</w:t>
      </w:r>
    </w:p>
    <w:p w:rsidR="004A51E7" w:rsidRPr="00AB1781" w:rsidRDefault="004A51E7" w:rsidP="00A93CE8">
      <w:pPr>
        <w:pStyle w:val="EnglishHangNoCoptic"/>
      </w:pPr>
      <w:r w:rsidRPr="00AB1781">
        <w:tab/>
        <w:t>Who brought you up from the land of Egypt.</w:t>
      </w:r>
    </w:p>
    <w:p w:rsidR="004A51E7" w:rsidRPr="00A93CE8" w:rsidRDefault="004A51E7" w:rsidP="00A93CE8">
      <w:pPr>
        <w:pStyle w:val="EnglishHangEndNoCoptic"/>
      </w:pPr>
      <w:r w:rsidRPr="00AB1781">
        <w:tab/>
        <w:t>Open your mouth wide, and I will fill it.’</w:t>
      </w:r>
    </w:p>
    <w:p w:rsidR="004A51E7" w:rsidRPr="00AB1781" w:rsidRDefault="004A51E7" w:rsidP="00A93CE8">
      <w:pPr>
        <w:pStyle w:val="EnglishHangNoCoptic"/>
      </w:pPr>
      <w:r w:rsidRPr="00AB1781">
        <w:t>12 But My people did not hear My voice,</w:t>
      </w:r>
      <w:r w:rsidRPr="00AB1781">
        <w:rPr>
          <w:rStyle w:val="FootnoteReference"/>
        </w:rPr>
        <w:footnoteReference w:id="266"/>
      </w:r>
    </w:p>
    <w:p w:rsidR="004A51E7" w:rsidRPr="00AB1781" w:rsidRDefault="004A51E7" w:rsidP="00A93CE8">
      <w:pPr>
        <w:pStyle w:val="EnglishHangEndNoCoptic"/>
      </w:pPr>
      <w:r w:rsidRPr="00AB1781">
        <w:tab/>
        <w:t>and Israel did not attend to Me.</w:t>
      </w:r>
    </w:p>
    <w:p w:rsidR="004A51E7" w:rsidRPr="00AB1781" w:rsidRDefault="004A51E7" w:rsidP="00A93CE8">
      <w:pPr>
        <w:pStyle w:val="EnglishHangNoCoptic"/>
      </w:pPr>
      <w:r w:rsidRPr="00AB1781">
        <w:t>13 So I left them to their hearts’ desires:</w:t>
      </w:r>
    </w:p>
    <w:p w:rsidR="004A51E7" w:rsidRPr="00AB1781" w:rsidRDefault="004A51E7" w:rsidP="00A93CE8">
      <w:pPr>
        <w:pStyle w:val="EnglishHangEndNoCoptic"/>
      </w:pPr>
      <w:r w:rsidRPr="00AB1781">
        <w:tab/>
        <w:t>‘Let them go their own ways.’</w:t>
      </w:r>
    </w:p>
    <w:p w:rsidR="004A51E7" w:rsidRPr="00AB1781" w:rsidRDefault="004A51E7" w:rsidP="00A93CE8">
      <w:pPr>
        <w:pStyle w:val="EnglishHangNoCoptic"/>
      </w:pPr>
      <w:r w:rsidRPr="00AB1781">
        <w:t>14 If only My people had listened to Me,</w:t>
      </w:r>
    </w:p>
    <w:p w:rsidR="004A51E7" w:rsidRPr="00AB1781" w:rsidRDefault="004A51E7" w:rsidP="00A93CE8">
      <w:pPr>
        <w:pStyle w:val="EnglishHangEndNoCoptic"/>
      </w:pPr>
      <w:r w:rsidRPr="00AB1781">
        <w:tab/>
        <w:t>if Israel had walked in My ways,</w:t>
      </w:r>
    </w:p>
    <w:p w:rsidR="004A51E7" w:rsidRPr="00AB1781" w:rsidRDefault="004A51E7" w:rsidP="00A93CE8">
      <w:pPr>
        <w:pStyle w:val="EnglishHangNoCoptic"/>
      </w:pPr>
      <w:r w:rsidRPr="00AB1781">
        <w:t>15 I would have humbled their enemies in on time,</w:t>
      </w:r>
    </w:p>
    <w:p w:rsidR="004A51E7" w:rsidRPr="00AB1781" w:rsidRDefault="004A51E7" w:rsidP="00A93CE8">
      <w:pPr>
        <w:pStyle w:val="EnglishHangEndNoCoptic"/>
      </w:pPr>
      <w:r w:rsidRPr="00AB1781">
        <w:tab/>
        <w:t>and would have laid My hand on their oppressors.</w:t>
      </w:r>
    </w:p>
    <w:p w:rsidR="004A51E7" w:rsidRPr="00AB1781" w:rsidRDefault="004A51E7" w:rsidP="00A93CE8">
      <w:pPr>
        <w:pStyle w:val="EnglishHangNoCoptic"/>
      </w:pPr>
      <w:r w:rsidRPr="00AB1781">
        <w:t>16 The enemies of the Lord lie to Him,</w:t>
      </w:r>
    </w:p>
    <w:p w:rsidR="004A51E7" w:rsidRPr="00AB1781" w:rsidRDefault="004A51E7" w:rsidP="00A93CE8">
      <w:pPr>
        <w:pStyle w:val="EnglishHangEndNoCoptic"/>
      </w:pPr>
      <w:r w:rsidRPr="00AB1781">
        <w:tab/>
        <w:t>and their doom will be eternal.</w:t>
      </w:r>
    </w:p>
    <w:p w:rsidR="004A51E7" w:rsidRPr="00AB1781" w:rsidRDefault="004A51E7" w:rsidP="00A93CE8">
      <w:pPr>
        <w:pStyle w:val="EnglishHangNoCoptic"/>
      </w:pPr>
      <w:r w:rsidRPr="00AB1781">
        <w:t>17 And He fed them with the finest wheat,</w:t>
      </w:r>
    </w:p>
    <w:p w:rsidR="004A51E7" w:rsidRPr="00A93CE8" w:rsidRDefault="004A51E7" w:rsidP="00A93CE8">
      <w:pPr>
        <w:pStyle w:val="EnglishHangEndNoCoptic"/>
      </w:pPr>
      <w:r w:rsidRPr="00AB1781">
        <w:tab/>
        <w:t>and filled them with honey from the rock.</w:t>
      </w:r>
    </w:p>
    <w:p w:rsidR="004A51E7" w:rsidRPr="00A93CE8" w:rsidRDefault="00A93CE8" w:rsidP="00A93CE8">
      <w:pPr>
        <w:pStyle w:val="Heading3"/>
      </w:pPr>
      <w:r>
        <w:t>Psalm</w:t>
      </w:r>
      <w:r w:rsidR="004A51E7" w:rsidRPr="00AB1781">
        <w:t xml:space="preserve"> 81</w:t>
      </w:r>
      <w:r>
        <w:t>: God stands in the assembly of judges</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Judge of Judges, King of Kings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Court of Lords</w:t>
      </w:r>
    </w:p>
    <w:p w:rsidR="004A51E7" w:rsidRPr="00AB1781" w:rsidRDefault="004A51E7" w:rsidP="00A93CE8">
      <w:pPr>
        <w:pStyle w:val="Rubric"/>
      </w:pPr>
      <w:r w:rsidRPr="00AB1781">
        <w:lastRenderedPageBreak/>
        <w:t>1 (A Psalm by Asaph)</w:t>
      </w:r>
    </w:p>
    <w:p w:rsidR="004A51E7" w:rsidRPr="00AB1781" w:rsidRDefault="004A51E7" w:rsidP="00A93CE8">
      <w:pPr>
        <w:pStyle w:val="EnglishHangNoCoptic"/>
      </w:pPr>
      <w:r w:rsidRPr="00AB1781">
        <w:t>God stands in the assembly of judges,</w:t>
      </w:r>
      <w:r w:rsidRPr="00AB1781">
        <w:rPr>
          <w:rStyle w:val="FootnoteReference"/>
        </w:rPr>
        <w:footnoteReference w:id="267"/>
      </w:r>
    </w:p>
    <w:p w:rsidR="004A51E7" w:rsidRPr="00AB1781" w:rsidRDefault="004A51E7" w:rsidP="00A93CE8">
      <w:pPr>
        <w:pStyle w:val="EnglishHangEndNoCoptic"/>
      </w:pPr>
      <w:r w:rsidRPr="00AB1781">
        <w:tab/>
        <w:t>and in our midst He judges rulers.</w:t>
      </w:r>
      <w:r w:rsidRPr="00AB1781">
        <w:rPr>
          <w:rStyle w:val="FootnoteReference"/>
        </w:rPr>
        <w:footnoteReference w:id="268"/>
      </w:r>
    </w:p>
    <w:p w:rsidR="004A51E7" w:rsidRPr="00AB1781" w:rsidRDefault="004A51E7" w:rsidP="00A93CE8">
      <w:pPr>
        <w:pStyle w:val="EnglishHangNoCoptic"/>
      </w:pPr>
      <w:r w:rsidRPr="00AB1781">
        <w:t>2 ‘ How long will you judge unjustly,</w:t>
      </w:r>
    </w:p>
    <w:p w:rsidR="004A51E7" w:rsidRPr="00AB1781" w:rsidRDefault="004A51E7" w:rsidP="00A93CE8">
      <w:pPr>
        <w:pStyle w:val="EnglishHangEndNoCoptic"/>
      </w:pPr>
      <w:r w:rsidRPr="00AB1781">
        <w:tab/>
        <w:t xml:space="preserve">and take bribes from sinners? </w:t>
      </w:r>
      <w:r w:rsidRPr="00AB1781">
        <w:rPr>
          <w:i/>
        </w:rPr>
        <w:t>(Pause)</w:t>
      </w:r>
    </w:p>
    <w:p w:rsidR="004A51E7" w:rsidRPr="00AB1781" w:rsidRDefault="004A51E7" w:rsidP="00A93CE8">
      <w:pPr>
        <w:pStyle w:val="EnglishHangNoCoptic"/>
      </w:pPr>
      <w:r w:rsidRPr="00AB1781">
        <w:t>3 Do justice to the orphan and poor man;</w:t>
      </w:r>
    </w:p>
    <w:p w:rsidR="004A51E7" w:rsidRPr="00AB1781" w:rsidRDefault="004A51E7" w:rsidP="00A93CE8">
      <w:pPr>
        <w:pStyle w:val="EnglishHangEndNoCoptic"/>
      </w:pPr>
      <w:r w:rsidRPr="00AB1781">
        <w:tab/>
        <w:t>deal fairly with the humble and destitute.</w:t>
      </w:r>
    </w:p>
    <w:p w:rsidR="004A51E7" w:rsidRPr="00AB1781" w:rsidRDefault="004A51E7" w:rsidP="00A93CE8">
      <w:pPr>
        <w:pStyle w:val="EnglishHangNoCoptic"/>
      </w:pPr>
      <w:r w:rsidRPr="00AB1781">
        <w:t>4 Rescue the poor and needy;</w:t>
      </w:r>
    </w:p>
    <w:p w:rsidR="004A51E7" w:rsidRPr="00AB1781" w:rsidRDefault="004A51E7" w:rsidP="00A93CE8">
      <w:pPr>
        <w:pStyle w:val="EnglishHangEndNoCoptic"/>
      </w:pPr>
      <w:r w:rsidRPr="00AB1781">
        <w:tab/>
        <w:t>deliver him from the clutch of the sinner.</w:t>
      </w:r>
    </w:p>
    <w:p w:rsidR="004A51E7" w:rsidRPr="00AB1781" w:rsidRDefault="004A51E7" w:rsidP="00A93CE8">
      <w:pPr>
        <w:pStyle w:val="EnglishHangNoCoptic"/>
      </w:pPr>
      <w:r w:rsidRPr="00AB1781">
        <w:t>5 They do not know or understand,</w:t>
      </w:r>
    </w:p>
    <w:p w:rsidR="004A51E7" w:rsidRPr="00AB1781" w:rsidRDefault="004A51E7" w:rsidP="00A93CE8">
      <w:pPr>
        <w:pStyle w:val="EnglishHangNoCoptic"/>
      </w:pPr>
      <w:r w:rsidRPr="00AB1781">
        <w:tab/>
        <w:t>they grope about in darkness;</w:t>
      </w:r>
    </w:p>
    <w:p w:rsidR="004A51E7" w:rsidRPr="00AB1781" w:rsidRDefault="004A51E7" w:rsidP="00A93CE8">
      <w:pPr>
        <w:pStyle w:val="EnglishHangEndNoCoptic"/>
      </w:pPr>
      <w:r w:rsidRPr="00AB1781">
        <w:tab/>
        <w:t>all the props of earth collapse.</w:t>
      </w:r>
      <w:r w:rsidRPr="00AB1781">
        <w:rPr>
          <w:rStyle w:val="FootnoteReference"/>
        </w:rPr>
        <w:footnoteReference w:id="269"/>
      </w:r>
    </w:p>
    <w:p w:rsidR="004A51E7" w:rsidRPr="00AB1781" w:rsidRDefault="004A51E7" w:rsidP="00A93CE8">
      <w:pPr>
        <w:pStyle w:val="EnglishHangNoCoptic"/>
      </w:pPr>
      <w:r w:rsidRPr="00AB1781">
        <w:t>6 I have said: ‘You are gods</w:t>
      </w:r>
    </w:p>
    <w:p w:rsidR="004A51E7" w:rsidRPr="00A93CE8" w:rsidRDefault="004A51E7" w:rsidP="00A93CE8">
      <w:pPr>
        <w:pStyle w:val="EnglishHangEndNoCoptic"/>
      </w:pPr>
      <w:r w:rsidRPr="00AB1781">
        <w:tab/>
        <w:t>and all sons of the Most High.’</w:t>
      </w:r>
      <w:r w:rsidRPr="00AB1781">
        <w:rPr>
          <w:rStyle w:val="FootnoteReference"/>
        </w:rPr>
        <w:footnoteReference w:id="270"/>
      </w:r>
    </w:p>
    <w:p w:rsidR="004A51E7" w:rsidRPr="00AB1781" w:rsidRDefault="004A51E7" w:rsidP="00A93CE8">
      <w:pPr>
        <w:pStyle w:val="EnglishHangNoCoptic"/>
      </w:pPr>
      <w:r w:rsidRPr="00AB1781">
        <w:t>7 But you will die like men</w:t>
      </w:r>
    </w:p>
    <w:p w:rsidR="004A51E7" w:rsidRPr="00AB1781" w:rsidRDefault="004A51E7" w:rsidP="00A93CE8">
      <w:pPr>
        <w:pStyle w:val="EnglishHangEndNoCoptic"/>
      </w:pPr>
      <w:r w:rsidRPr="00AB1781">
        <w:tab/>
        <w:t>and will fall like one of the princes.’</w:t>
      </w:r>
    </w:p>
    <w:p w:rsidR="004A51E7" w:rsidRPr="00AB1781" w:rsidRDefault="004A51E7" w:rsidP="00A93CE8">
      <w:pPr>
        <w:pStyle w:val="EnglishHangNoCoptic"/>
      </w:pPr>
      <w:r w:rsidRPr="00AB1781">
        <w:t>8 Arise, O God, judge the earth;</w:t>
      </w:r>
      <w:r w:rsidRPr="00AB1781">
        <w:rPr>
          <w:rStyle w:val="FootnoteReference"/>
        </w:rPr>
        <w:footnoteReference w:id="271"/>
      </w:r>
    </w:p>
    <w:p w:rsidR="004A51E7" w:rsidRPr="00A93CE8" w:rsidRDefault="004A51E7" w:rsidP="00A93CE8">
      <w:pPr>
        <w:pStyle w:val="EnglishHangEndNoCoptic"/>
      </w:pPr>
      <w:r w:rsidRPr="00AB1781">
        <w:tab/>
        <w:t xml:space="preserve">for </w:t>
      </w:r>
      <w:r w:rsidR="001040C8">
        <w:t>You</w:t>
      </w:r>
      <w:r w:rsidRPr="00AB1781">
        <w:t xml:space="preserve"> </w:t>
      </w:r>
      <w:r w:rsidR="00004BA4" w:rsidRPr="00AB1781">
        <w:t>shall</w:t>
      </w:r>
      <w:r w:rsidRPr="00AB1781">
        <w:t xml:space="preserve"> have an inheritance in all the nations.</w:t>
      </w:r>
    </w:p>
    <w:p w:rsidR="004A51E7" w:rsidRPr="00A93CE8" w:rsidRDefault="00A93CE8" w:rsidP="00A93CE8">
      <w:pPr>
        <w:pStyle w:val="Heading3"/>
      </w:pPr>
      <w:r>
        <w:t>Psalm</w:t>
      </w:r>
      <w:r w:rsidR="004A51E7" w:rsidRPr="00AB1781">
        <w:t xml:space="preserve"> 82</w:t>
      </w:r>
      <w:r>
        <w:t xml:space="preserve">: O God, who can be compared to </w:t>
      </w:r>
      <w:r w:rsidR="001040C8">
        <w:t>You</w:t>
      </w:r>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Shame inflames to Seek God’s Name</w:t>
      </w:r>
    </w:p>
    <w:p w:rsidR="004A51E7" w:rsidRPr="00AB1781" w:rsidRDefault="004A51E7" w:rsidP="00A93CE8">
      <w:pPr>
        <w:pStyle w:val="Rubric"/>
      </w:pPr>
      <w:r w:rsidRPr="00AB1781">
        <w:t>1 (Song of a Psalm by Asaph)</w:t>
      </w:r>
    </w:p>
    <w:p w:rsidR="004A51E7" w:rsidRPr="00AB1781" w:rsidRDefault="004A51E7" w:rsidP="00A93CE8">
      <w:pPr>
        <w:pStyle w:val="EnglishHangNoCoptic"/>
      </w:pPr>
      <w:r w:rsidRPr="00AB1781">
        <w:t xml:space="preserve">2 O God, who can be compared to </w:t>
      </w:r>
      <w:r w:rsidR="001040C8">
        <w:t>You</w:t>
      </w:r>
      <w:r w:rsidRPr="00AB1781">
        <w:t>?</w:t>
      </w:r>
    </w:p>
    <w:p w:rsidR="004A51E7" w:rsidRPr="00AB1781" w:rsidRDefault="004A51E7" w:rsidP="00A93CE8">
      <w:pPr>
        <w:pStyle w:val="EnglishHangEndNoCoptic"/>
      </w:pPr>
      <w:r w:rsidRPr="00AB1781">
        <w:lastRenderedPageBreak/>
        <w:tab/>
        <w:t>Be not silent and still, O God.</w:t>
      </w:r>
    </w:p>
    <w:p w:rsidR="004A51E7" w:rsidRPr="00AB1781" w:rsidRDefault="004A51E7" w:rsidP="00A93CE8">
      <w:pPr>
        <w:pStyle w:val="EnglishHangNoCoptic"/>
      </w:pPr>
      <w:r w:rsidRPr="00AB1781">
        <w:t xml:space="preserve">3 For, lo, </w:t>
      </w:r>
      <w:r w:rsidR="00E570CB">
        <w:t>Your</w:t>
      </w:r>
      <w:r w:rsidRPr="00AB1781">
        <w:t xml:space="preserve"> enemies make a tumult,</w:t>
      </w:r>
    </w:p>
    <w:p w:rsidR="004A51E7" w:rsidRPr="00AB1781" w:rsidRDefault="004A51E7" w:rsidP="00A93CE8">
      <w:pPr>
        <w:pStyle w:val="EnglishHangEndNoCoptic"/>
      </w:pPr>
      <w:r w:rsidRPr="00AB1781">
        <w:tab/>
        <w:t xml:space="preserve">and those who hate </w:t>
      </w:r>
      <w:r w:rsidR="001040C8">
        <w:t>You</w:t>
      </w:r>
      <w:r w:rsidRPr="00AB1781">
        <w:t xml:space="preserve"> lift their heads.</w:t>
      </w:r>
    </w:p>
    <w:p w:rsidR="004A51E7" w:rsidRPr="00AB1781" w:rsidRDefault="004A51E7" w:rsidP="00A93CE8">
      <w:pPr>
        <w:pStyle w:val="EnglishHangNoCoptic"/>
      </w:pPr>
      <w:r w:rsidRPr="00AB1781">
        <w:t xml:space="preserve">4 They make wicked plots against </w:t>
      </w:r>
      <w:r w:rsidR="00E570CB">
        <w:t>Your</w:t>
      </w:r>
      <w:r w:rsidRPr="00AB1781">
        <w:t xml:space="preserve"> people</w:t>
      </w:r>
    </w:p>
    <w:p w:rsidR="004A51E7" w:rsidRPr="00AB1781" w:rsidRDefault="004A51E7" w:rsidP="00A93CE8">
      <w:pPr>
        <w:pStyle w:val="EnglishHangEndNoCoptic"/>
      </w:pPr>
      <w:r w:rsidRPr="00AB1781">
        <w:tab/>
        <w:t xml:space="preserve">and conspire against </w:t>
      </w:r>
      <w:r w:rsidR="00E570CB">
        <w:t>Your</w:t>
      </w:r>
      <w:r w:rsidRPr="00AB1781">
        <w:t xml:space="preserve"> saints.</w:t>
      </w:r>
    </w:p>
    <w:p w:rsidR="004A51E7" w:rsidRPr="00AB1781" w:rsidRDefault="004A51E7" w:rsidP="00A93CE8">
      <w:pPr>
        <w:pStyle w:val="EnglishHangNoCoptic"/>
      </w:pPr>
      <w:r w:rsidRPr="00AB1781">
        <w:t>5 They say: ‘Come, let us wipe them out from being a nation,</w:t>
      </w:r>
    </w:p>
    <w:p w:rsidR="004A51E7" w:rsidRPr="00AB1781" w:rsidRDefault="004A51E7" w:rsidP="00A93CE8">
      <w:pPr>
        <w:pStyle w:val="EnglishHangEndNoCoptic"/>
      </w:pPr>
      <w:r w:rsidRPr="00AB1781">
        <w:tab/>
        <w:t>and let the name of Israel be remembered no more.’</w:t>
      </w:r>
    </w:p>
    <w:p w:rsidR="004A51E7" w:rsidRPr="00AB1781" w:rsidRDefault="004A51E7" w:rsidP="00A93CE8">
      <w:pPr>
        <w:pStyle w:val="EnglishHangNoCoptic"/>
      </w:pPr>
      <w:r w:rsidRPr="00AB1781">
        <w:t>6 For with one consent they conspire together;</w:t>
      </w:r>
    </w:p>
    <w:p w:rsidR="004A51E7" w:rsidRPr="00AB1781" w:rsidRDefault="004A51E7" w:rsidP="00A93CE8">
      <w:pPr>
        <w:pStyle w:val="EnglishHangEndNoCoptic"/>
      </w:pPr>
      <w:r w:rsidRPr="00AB1781">
        <w:tab/>
        <w:t xml:space="preserve">they have made a league against </w:t>
      </w:r>
      <w:r w:rsidR="001040C8">
        <w:t>You</w:t>
      </w:r>
      <w:r w:rsidRPr="00AB1781">
        <w:t>.</w:t>
      </w:r>
    </w:p>
    <w:p w:rsidR="004A51E7" w:rsidRPr="00AB1781" w:rsidRDefault="004A51E7" w:rsidP="00A93CE8">
      <w:pPr>
        <w:pStyle w:val="EnglishHangNoCoptic"/>
      </w:pPr>
      <w:r w:rsidRPr="00AB1781">
        <w:t>7 The tents of Edom and the Ishmaelites,</w:t>
      </w:r>
    </w:p>
    <w:p w:rsidR="004A51E7" w:rsidRPr="00AB1781" w:rsidRDefault="004A51E7" w:rsidP="00A93CE8">
      <w:pPr>
        <w:pStyle w:val="EnglishHangEndNoCoptic"/>
      </w:pPr>
      <w:r w:rsidRPr="00AB1781">
        <w:tab/>
        <w:t>Moab and the Hagarites,</w:t>
      </w:r>
    </w:p>
    <w:p w:rsidR="004A51E7" w:rsidRPr="00AB1781" w:rsidRDefault="004A51E7" w:rsidP="00A93CE8">
      <w:pPr>
        <w:pStyle w:val="EnglishHangNoCoptic"/>
      </w:pPr>
      <w:r w:rsidRPr="00AB1781">
        <w:t>8 Gebal and Ammon and Amalek,</w:t>
      </w:r>
    </w:p>
    <w:p w:rsidR="004A51E7" w:rsidRPr="00AB1781" w:rsidRDefault="004A51E7" w:rsidP="00A93CE8">
      <w:pPr>
        <w:pStyle w:val="EnglishHangEndNoCoptic"/>
      </w:pPr>
      <w:r w:rsidRPr="00AB1781">
        <w:tab/>
        <w:t>and the Philistines with the people of Tyre.</w:t>
      </w:r>
    </w:p>
    <w:p w:rsidR="004A51E7" w:rsidRPr="00AB1781" w:rsidRDefault="004A51E7" w:rsidP="00A93CE8">
      <w:pPr>
        <w:pStyle w:val="EnglishHangNoCoptic"/>
      </w:pPr>
      <w:r w:rsidRPr="00AB1781">
        <w:t>9 Assyria has also jointed them;</w:t>
      </w:r>
    </w:p>
    <w:p w:rsidR="004A51E7" w:rsidRPr="00AB1781" w:rsidRDefault="004A51E7" w:rsidP="00A93CE8">
      <w:pPr>
        <w:pStyle w:val="EnglishHangEndNoCoptic"/>
      </w:pPr>
      <w:r w:rsidRPr="00AB1781">
        <w:tab/>
        <w:t xml:space="preserve">they have come to help the sons of Lot. </w:t>
      </w:r>
      <w:r w:rsidRPr="00AB1781">
        <w:rPr>
          <w:i/>
        </w:rPr>
        <w:t>(Pause)</w:t>
      </w:r>
    </w:p>
    <w:p w:rsidR="004A51E7" w:rsidRPr="00AB1781" w:rsidRDefault="004A51E7" w:rsidP="00A93CE8">
      <w:pPr>
        <w:pStyle w:val="EnglishHangNoCoptic"/>
      </w:pPr>
      <w:r w:rsidRPr="00AB1781">
        <w:t>10 Treat them like Midian and Sisera,</w:t>
      </w:r>
    </w:p>
    <w:p w:rsidR="004A51E7" w:rsidRPr="00AB1781" w:rsidRDefault="004A51E7" w:rsidP="00A93CE8">
      <w:pPr>
        <w:pStyle w:val="EnglishHangEndNoCoptic"/>
      </w:pPr>
      <w:r w:rsidRPr="00AB1781">
        <w:tab/>
        <w:t>like Jabin at the torrent of Kishon.</w:t>
      </w:r>
    </w:p>
    <w:p w:rsidR="004A51E7" w:rsidRPr="00AB1781" w:rsidRDefault="004A51E7" w:rsidP="00A93CE8">
      <w:pPr>
        <w:pStyle w:val="EnglishHangNoCoptic"/>
      </w:pPr>
      <w:r w:rsidRPr="00AB1781">
        <w:t>11 They perished at Endor;</w:t>
      </w:r>
    </w:p>
    <w:p w:rsidR="004A51E7" w:rsidRPr="00AB1781" w:rsidRDefault="004A51E7" w:rsidP="00A93CE8">
      <w:pPr>
        <w:pStyle w:val="EnglishHangEndNoCoptic"/>
      </w:pPr>
      <w:r w:rsidRPr="00AB1781">
        <w:tab/>
        <w:t>they became like dung for the earth.</w:t>
      </w:r>
    </w:p>
    <w:p w:rsidR="004A51E7" w:rsidRPr="00AB1781" w:rsidRDefault="004A51E7" w:rsidP="00A93CE8">
      <w:pPr>
        <w:pStyle w:val="EnglishHangNoCoptic"/>
      </w:pPr>
      <w:r w:rsidRPr="00AB1781">
        <w:t>12 Make their rulers like Oreb and Zeb,</w:t>
      </w:r>
    </w:p>
    <w:p w:rsidR="004A51E7" w:rsidRPr="00AB1781" w:rsidRDefault="004A51E7" w:rsidP="00A93CE8">
      <w:pPr>
        <w:pStyle w:val="EnglishHangEndNoCoptic"/>
      </w:pPr>
      <w:r w:rsidRPr="00AB1781">
        <w:tab/>
        <w:t>and all their princes like Zeba and Zalmunna,</w:t>
      </w:r>
    </w:p>
    <w:p w:rsidR="004A51E7" w:rsidRPr="00AB1781" w:rsidRDefault="004A51E7" w:rsidP="00A93CE8">
      <w:pPr>
        <w:pStyle w:val="EnglishHangNoCoptic"/>
      </w:pPr>
      <w:r w:rsidRPr="00AB1781">
        <w:t>13 who said, ‘Let us take for ourselves</w:t>
      </w:r>
    </w:p>
    <w:p w:rsidR="004A51E7" w:rsidRPr="00AB1781" w:rsidRDefault="004A51E7" w:rsidP="00A93CE8">
      <w:pPr>
        <w:pStyle w:val="EnglishHangEndNoCoptic"/>
      </w:pPr>
      <w:r w:rsidRPr="00AB1781">
        <w:tab/>
        <w:t>the sanctuary of God.’</w:t>
      </w:r>
    </w:p>
    <w:p w:rsidR="004A51E7" w:rsidRPr="00AB1781" w:rsidRDefault="004A51E7" w:rsidP="00A93CE8">
      <w:pPr>
        <w:pStyle w:val="EnglishHangNoCoptic"/>
      </w:pPr>
      <w:r w:rsidRPr="00AB1781">
        <w:t>14 My God, make them like a whirl of dust,</w:t>
      </w:r>
    </w:p>
    <w:p w:rsidR="004A51E7" w:rsidRPr="00AB1781" w:rsidRDefault="004A51E7" w:rsidP="00A93CE8">
      <w:pPr>
        <w:pStyle w:val="EnglishHangEndNoCoptic"/>
      </w:pPr>
      <w:r w:rsidRPr="00AB1781">
        <w:tab/>
        <w:t>like stubble before the wind,</w:t>
      </w:r>
    </w:p>
    <w:p w:rsidR="004A51E7" w:rsidRPr="00AB1781" w:rsidRDefault="004A51E7" w:rsidP="00A93CE8">
      <w:pPr>
        <w:pStyle w:val="EnglishHangNoCoptic"/>
      </w:pPr>
      <w:r w:rsidRPr="00AB1781">
        <w:t>15 like fire that burns the forest,</w:t>
      </w:r>
    </w:p>
    <w:p w:rsidR="004A51E7" w:rsidRPr="00AB1781" w:rsidRDefault="004A51E7" w:rsidP="00A93CE8">
      <w:pPr>
        <w:pStyle w:val="EnglishHangEndNoCoptic"/>
      </w:pPr>
      <w:r w:rsidRPr="00AB1781">
        <w:tab/>
        <w:t>like a flame that sets mountains ablaze.</w:t>
      </w:r>
    </w:p>
    <w:p w:rsidR="004A51E7" w:rsidRPr="00AB1781" w:rsidRDefault="004A51E7" w:rsidP="00A93CE8">
      <w:pPr>
        <w:pStyle w:val="EnglishHangNoCoptic"/>
      </w:pPr>
      <w:r w:rsidRPr="00AB1781">
        <w:t xml:space="preserve">16 So pursue them with </w:t>
      </w:r>
      <w:r w:rsidR="00E570CB">
        <w:t>Your</w:t>
      </w:r>
      <w:r w:rsidRPr="00AB1781">
        <w:t xml:space="preserve"> tempest,</w:t>
      </w:r>
    </w:p>
    <w:p w:rsidR="004A51E7" w:rsidRPr="00A93CE8" w:rsidRDefault="004A51E7" w:rsidP="00A93CE8">
      <w:pPr>
        <w:pStyle w:val="EnglishHangEndNoCoptic"/>
      </w:pPr>
      <w:r w:rsidRPr="00AB1781">
        <w:tab/>
        <w:t xml:space="preserve">and confound them with </w:t>
      </w:r>
      <w:r w:rsidR="00E570CB">
        <w:t>Your</w:t>
      </w:r>
      <w:r w:rsidRPr="00AB1781">
        <w:t xml:space="preserve"> wrath.</w:t>
      </w:r>
    </w:p>
    <w:p w:rsidR="004A51E7" w:rsidRPr="00AB1781" w:rsidRDefault="004A51E7" w:rsidP="00A93CE8">
      <w:pPr>
        <w:pStyle w:val="EnglishHangNoCoptic"/>
      </w:pPr>
      <w:r w:rsidRPr="00AB1781">
        <w:t>17 Fill their faces with shame,</w:t>
      </w:r>
    </w:p>
    <w:p w:rsidR="004A51E7" w:rsidRPr="00AB1781" w:rsidRDefault="004A51E7" w:rsidP="00A93CE8">
      <w:pPr>
        <w:pStyle w:val="EnglishHangEndNoCoptic"/>
      </w:pPr>
      <w:r w:rsidRPr="00AB1781">
        <w:tab/>
        <w:t xml:space="preserve">and they will seek </w:t>
      </w:r>
      <w:r w:rsidR="00E570CB">
        <w:t>Your</w:t>
      </w:r>
      <w:r w:rsidRPr="00AB1781">
        <w:t xml:space="preserve"> name, O Lord.</w:t>
      </w:r>
    </w:p>
    <w:p w:rsidR="004A51E7" w:rsidRPr="00AB1781" w:rsidRDefault="004A51E7" w:rsidP="00A93CE8">
      <w:pPr>
        <w:pStyle w:val="EnglishHangNoCoptic"/>
      </w:pPr>
      <w:r w:rsidRPr="00AB1781">
        <w:lastRenderedPageBreak/>
        <w:t>18 Let them be ashamed and confounded for ever;</w:t>
      </w:r>
    </w:p>
    <w:p w:rsidR="004A51E7" w:rsidRPr="00AB1781" w:rsidRDefault="004A51E7" w:rsidP="00A93CE8">
      <w:pPr>
        <w:pStyle w:val="EnglishHangEndNoCoptic"/>
      </w:pPr>
      <w:r w:rsidRPr="00AB1781">
        <w:tab/>
        <w:t>let them be put to confusion and perish.</w:t>
      </w:r>
    </w:p>
    <w:p w:rsidR="004A51E7" w:rsidRPr="00AB1781" w:rsidRDefault="004A51E7" w:rsidP="00A93CE8">
      <w:pPr>
        <w:pStyle w:val="EnglishHangNoCoptic"/>
      </w:pPr>
      <w:r w:rsidRPr="00AB1781">
        <w:t xml:space="preserve">19 And let them know that </w:t>
      </w:r>
      <w:r w:rsidR="00E570CB">
        <w:t>Your</w:t>
      </w:r>
      <w:r w:rsidRPr="00AB1781">
        <w:t xml:space="preserve"> name is Lord,</w:t>
      </w:r>
    </w:p>
    <w:p w:rsidR="004A51E7" w:rsidRPr="00A93CE8" w:rsidRDefault="004A51E7" w:rsidP="00A93CE8">
      <w:pPr>
        <w:pStyle w:val="EnglishHangEndNoCoptic"/>
      </w:pPr>
      <w:r w:rsidRPr="00AB1781">
        <w:tab/>
        <w:t xml:space="preserve">that </w:t>
      </w:r>
      <w:r w:rsidR="001040C8">
        <w:t>You</w:t>
      </w:r>
      <w:r w:rsidRPr="00AB1781">
        <w:t xml:space="preserve"> alone </w:t>
      </w:r>
      <w:r w:rsidR="00004BA4" w:rsidRPr="00AB1781">
        <w:t>are</w:t>
      </w:r>
      <w:r w:rsidRPr="00AB1781">
        <w:t xml:space="preserve"> the Most High over all the earth.</w:t>
      </w:r>
    </w:p>
    <w:p w:rsidR="004A51E7" w:rsidRPr="00AB1781" w:rsidRDefault="00A93CE8" w:rsidP="00A93CE8">
      <w:pPr>
        <w:pStyle w:val="Heading3"/>
      </w:pPr>
      <w:bookmarkStart w:id="863" w:name="_Ref412111290"/>
      <w:r>
        <w:t>Psalm</w:t>
      </w:r>
      <w:r w:rsidR="004A51E7" w:rsidRPr="00AB1781">
        <w:t xml:space="preserve"> 83</w:t>
      </w:r>
      <w:r>
        <w:t xml:space="preserve">: How I love </w:t>
      </w:r>
      <w:r w:rsidR="00E570CB">
        <w:t>Your</w:t>
      </w:r>
      <w:r>
        <w:t xml:space="preserve"> dwellings, O Lord of Hosts</w:t>
      </w:r>
      <w:bookmarkEnd w:id="863"/>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Grace and Glory of God’s House</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Pilgrim’s Love Song and Act of Faith</w:t>
      </w:r>
    </w:p>
    <w:p w:rsidR="004A51E7" w:rsidRPr="00AB1781" w:rsidRDefault="004A51E7" w:rsidP="00A93CE8">
      <w:pPr>
        <w:pStyle w:val="Rubric"/>
      </w:pPr>
      <w:r w:rsidRPr="00AB1781">
        <w:t>1 (For the wine presses. A Psalm for the sons of Korah)</w:t>
      </w:r>
    </w:p>
    <w:p w:rsidR="004A51E7" w:rsidRPr="00AB1781" w:rsidRDefault="004A51E7" w:rsidP="00A93CE8">
      <w:pPr>
        <w:pStyle w:val="EnglishHangEndNoCoptic"/>
      </w:pPr>
      <w:r w:rsidRPr="00AB1781">
        <w:t>2 How I love</w:t>
      </w:r>
      <w:r w:rsidRPr="00AB1781">
        <w:rPr>
          <w:rStyle w:val="FootnoteReference"/>
        </w:rPr>
        <w:footnoteReference w:id="272"/>
      </w:r>
      <w:r w:rsidRPr="00AB1781">
        <w:t xml:space="preserve"> </w:t>
      </w:r>
      <w:r w:rsidR="00E570CB">
        <w:t>Your</w:t>
      </w:r>
      <w:r w:rsidRPr="00AB1781">
        <w:t xml:space="preserve"> dwellings, O Lord of Hosts!</w:t>
      </w:r>
    </w:p>
    <w:p w:rsidR="004A51E7" w:rsidRPr="00AB1781" w:rsidRDefault="004A51E7" w:rsidP="00A93CE8">
      <w:pPr>
        <w:pStyle w:val="EnglishHangNoCoptic"/>
      </w:pPr>
      <w:r w:rsidRPr="00AB1781">
        <w:t>3 My soul longs and faints for the courts of the Lord,</w:t>
      </w:r>
    </w:p>
    <w:p w:rsidR="004A51E7" w:rsidRPr="00AB1781" w:rsidRDefault="004A51E7" w:rsidP="00A93CE8">
      <w:pPr>
        <w:pStyle w:val="EnglishHangEndNoCoptic"/>
      </w:pPr>
      <w:r w:rsidRPr="00AB1781">
        <w:tab/>
        <w:t>my heart and my flesh exult in the living God.</w:t>
      </w:r>
    </w:p>
    <w:p w:rsidR="004A51E7" w:rsidRPr="00AB1781" w:rsidRDefault="004A51E7" w:rsidP="00A93CE8">
      <w:pPr>
        <w:pStyle w:val="EnglishHangNoCoptic"/>
      </w:pPr>
      <w:r w:rsidRPr="00AB1781">
        <w:t>4 For even the sparrow finds a home,</w:t>
      </w:r>
    </w:p>
    <w:p w:rsidR="004A51E7" w:rsidRPr="00AB1781" w:rsidRDefault="004A51E7" w:rsidP="00A93CE8">
      <w:pPr>
        <w:pStyle w:val="EnglishHangNoCoptic"/>
      </w:pPr>
      <w:r w:rsidRPr="00AB1781">
        <w:tab/>
        <w:t>and the dove a nest for herself;</w:t>
      </w:r>
    </w:p>
    <w:p w:rsidR="004A51E7" w:rsidRPr="00AB1781" w:rsidRDefault="004A51E7" w:rsidP="00A93CE8">
      <w:pPr>
        <w:pStyle w:val="EnglishHangNoCoptic"/>
      </w:pPr>
      <w:r w:rsidRPr="00AB1781">
        <w:tab/>
        <w:t>where she may lay her young,</w:t>
      </w:r>
    </w:p>
    <w:p w:rsidR="004A51E7" w:rsidRPr="00AB1781" w:rsidRDefault="004A51E7" w:rsidP="00A93CE8">
      <w:pPr>
        <w:pStyle w:val="EnglishHangNoCoptic"/>
      </w:pPr>
      <w:r w:rsidRPr="00AB1781">
        <w:tab/>
      </w:r>
      <w:r w:rsidR="00E570CB">
        <w:t>Your</w:t>
      </w:r>
      <w:r w:rsidRPr="00AB1781">
        <w:t xml:space="preserve"> altars, O Lord of Hosts,</w:t>
      </w:r>
    </w:p>
    <w:p w:rsidR="004A51E7" w:rsidRPr="00AB1781" w:rsidRDefault="004A51E7" w:rsidP="00A93CE8">
      <w:pPr>
        <w:pStyle w:val="EnglishHangEndNoCoptic"/>
      </w:pPr>
      <w:r w:rsidRPr="00AB1781">
        <w:tab/>
        <w:t>my King and my God.</w:t>
      </w:r>
    </w:p>
    <w:p w:rsidR="004A51E7" w:rsidRPr="00AB1781" w:rsidRDefault="004A51E7" w:rsidP="00A93CE8">
      <w:pPr>
        <w:pStyle w:val="EnglishHangNoCoptic"/>
      </w:pPr>
      <w:r w:rsidRPr="00AB1781">
        <w:t xml:space="preserve">5 Blessed are they who dwell in </w:t>
      </w:r>
      <w:r w:rsidR="00E570CB">
        <w:t>Your</w:t>
      </w:r>
      <w:r w:rsidRPr="00AB1781">
        <w:t xml:space="preserve"> house;</w:t>
      </w:r>
    </w:p>
    <w:p w:rsidR="004A51E7" w:rsidRPr="00AB1781" w:rsidRDefault="004A51E7" w:rsidP="00A93CE8">
      <w:pPr>
        <w:pStyle w:val="EnglishHangEndNoCoptic"/>
      </w:pPr>
      <w:r w:rsidRPr="00AB1781">
        <w:tab/>
        <w:t xml:space="preserve">they will praise </w:t>
      </w:r>
      <w:r w:rsidR="001040C8">
        <w:t>You</w:t>
      </w:r>
      <w:r w:rsidRPr="00AB1781">
        <w:t xml:space="preserve"> eternally. </w:t>
      </w:r>
      <w:r w:rsidRPr="00AB1781">
        <w:rPr>
          <w:i/>
        </w:rPr>
        <w:t>(Pause)</w:t>
      </w:r>
    </w:p>
    <w:p w:rsidR="004A51E7" w:rsidRPr="00AB1781" w:rsidRDefault="004A51E7" w:rsidP="00A93CE8">
      <w:pPr>
        <w:pStyle w:val="EnglishHangNoCoptic"/>
      </w:pPr>
      <w:r w:rsidRPr="00AB1781">
        <w:t xml:space="preserve">6 Blessed is the man whose help is from </w:t>
      </w:r>
      <w:r w:rsidR="001040C8">
        <w:t>You</w:t>
      </w:r>
      <w:r w:rsidRPr="00AB1781">
        <w:t>,</w:t>
      </w:r>
    </w:p>
    <w:p w:rsidR="004A51E7" w:rsidRPr="00AB1781" w:rsidRDefault="004A51E7" w:rsidP="00A93CE8">
      <w:pPr>
        <w:pStyle w:val="EnglishHangEndNoCoptic"/>
      </w:pPr>
      <w:r w:rsidRPr="00AB1781">
        <w:tab/>
        <w:t>who has resolved in his heart to ascend by steps</w:t>
      </w:r>
    </w:p>
    <w:p w:rsidR="004A51E7" w:rsidRPr="00AB1781" w:rsidRDefault="004A51E7" w:rsidP="00A93CE8">
      <w:pPr>
        <w:pStyle w:val="EnglishHangNoCoptic"/>
      </w:pPr>
      <w:r w:rsidRPr="00AB1781">
        <w:t>7 in the valley of tears, in the place he has made.</w:t>
      </w:r>
      <w:r w:rsidRPr="00AB1781">
        <w:rPr>
          <w:rStyle w:val="FootnoteReference"/>
        </w:rPr>
        <w:footnoteReference w:id="273"/>
      </w:r>
    </w:p>
    <w:p w:rsidR="004A51E7" w:rsidRPr="00AB1781" w:rsidRDefault="004A51E7" w:rsidP="00A93CE8">
      <w:pPr>
        <w:pStyle w:val="EnglishHangEndNoCoptic"/>
      </w:pPr>
      <w:r w:rsidRPr="00AB1781">
        <w:tab/>
        <w:t>for the Lawgiver will indeed give blessings.</w:t>
      </w:r>
    </w:p>
    <w:p w:rsidR="004A51E7" w:rsidRPr="00AB1781" w:rsidRDefault="004A51E7" w:rsidP="00A93CE8">
      <w:pPr>
        <w:pStyle w:val="EnglishHangNoCoptic"/>
      </w:pPr>
      <w:r w:rsidRPr="00AB1781">
        <w:t>8 They will go from power to power.</w:t>
      </w:r>
    </w:p>
    <w:p w:rsidR="004A51E7" w:rsidRPr="00AB1781" w:rsidRDefault="004A51E7" w:rsidP="00A93CE8">
      <w:pPr>
        <w:pStyle w:val="EnglishHangEndNoCoptic"/>
      </w:pPr>
      <w:r w:rsidRPr="00AB1781">
        <w:tab/>
        <w:t>The God of gods will be seen in Zion.</w:t>
      </w:r>
    </w:p>
    <w:p w:rsidR="004A51E7" w:rsidRPr="00AB1781" w:rsidRDefault="004A51E7" w:rsidP="00A93CE8">
      <w:pPr>
        <w:pStyle w:val="EnglishHangNoCoptic"/>
      </w:pPr>
      <w:r w:rsidRPr="00AB1781">
        <w:t>9 O Lord God of Hosts, hear my prayer;</w:t>
      </w:r>
    </w:p>
    <w:p w:rsidR="004A51E7" w:rsidRPr="00AB1781" w:rsidRDefault="004A51E7" w:rsidP="00A93CE8">
      <w:pPr>
        <w:pStyle w:val="EnglishHangEndNoCoptic"/>
      </w:pPr>
      <w:r w:rsidRPr="00AB1781">
        <w:tab/>
        <w:t xml:space="preserve">give ear, O God of Jacob. </w:t>
      </w:r>
      <w:r w:rsidRPr="00AB1781">
        <w:rPr>
          <w:i/>
        </w:rPr>
        <w:t>(Pause)</w:t>
      </w:r>
    </w:p>
    <w:p w:rsidR="004A51E7" w:rsidRPr="00AB1781" w:rsidRDefault="004A51E7" w:rsidP="00A93CE8">
      <w:pPr>
        <w:pStyle w:val="EnglishHangNoCoptic"/>
      </w:pPr>
      <w:r w:rsidRPr="00AB1781">
        <w:t>10 Behold, O God, our defender;</w:t>
      </w:r>
    </w:p>
    <w:p w:rsidR="004A51E7" w:rsidRPr="00AB1781" w:rsidRDefault="004A51E7" w:rsidP="00A93CE8">
      <w:pPr>
        <w:pStyle w:val="EnglishHangEndNoCoptic"/>
      </w:pPr>
      <w:r w:rsidRPr="00AB1781">
        <w:tab/>
        <w:t xml:space="preserve">and look on the face of </w:t>
      </w:r>
      <w:r w:rsidR="00E570CB">
        <w:t>Your</w:t>
      </w:r>
      <w:r w:rsidRPr="00AB1781">
        <w:t xml:space="preserve"> Christ.</w:t>
      </w:r>
    </w:p>
    <w:p w:rsidR="004A51E7" w:rsidRPr="00AB1781" w:rsidRDefault="004A51E7" w:rsidP="00A93CE8">
      <w:pPr>
        <w:pStyle w:val="EnglishHangNoCoptic"/>
      </w:pPr>
      <w:r w:rsidRPr="00AB1781">
        <w:lastRenderedPageBreak/>
        <w:t xml:space="preserve">11 For one day in </w:t>
      </w:r>
      <w:r w:rsidR="00E570CB">
        <w:t>Your</w:t>
      </w:r>
      <w:r w:rsidRPr="00AB1781">
        <w:t xml:space="preserve"> courts is better than thousands without.</w:t>
      </w:r>
      <w:r w:rsidRPr="00AB1781">
        <w:rPr>
          <w:rStyle w:val="FootnoteReference"/>
        </w:rPr>
        <w:footnoteReference w:id="274"/>
      </w:r>
    </w:p>
    <w:p w:rsidR="004A51E7" w:rsidRPr="00AB1781" w:rsidRDefault="004A51E7" w:rsidP="00A93CE8">
      <w:pPr>
        <w:pStyle w:val="EnglishHangNoCoptic"/>
      </w:pPr>
      <w:r w:rsidRPr="00AB1781">
        <w:tab/>
        <w:t>I would choose rather to be an outcast</w:t>
      </w:r>
    </w:p>
    <w:p w:rsidR="004A51E7" w:rsidRPr="00AB1781" w:rsidRDefault="004A51E7" w:rsidP="00A93CE8">
      <w:pPr>
        <w:pStyle w:val="EnglishHangNoCoptic"/>
      </w:pPr>
      <w:r w:rsidRPr="00AB1781">
        <w:tab/>
        <w:t>in the house of my God</w:t>
      </w:r>
    </w:p>
    <w:p w:rsidR="004A51E7" w:rsidRPr="00A93CE8" w:rsidRDefault="004A51E7" w:rsidP="00A93CE8">
      <w:pPr>
        <w:pStyle w:val="EnglishHangEndNoCoptic"/>
      </w:pPr>
      <w:r w:rsidRPr="00AB1781">
        <w:tab/>
        <w:t>than dwell in the tents of sinners.</w:t>
      </w:r>
    </w:p>
    <w:p w:rsidR="004A51E7" w:rsidRPr="00AB1781" w:rsidRDefault="004A51E7" w:rsidP="00A93CE8">
      <w:pPr>
        <w:pStyle w:val="EnglishHangNoCoptic"/>
      </w:pPr>
      <w:r w:rsidRPr="00AB1781">
        <w:t>12 For the Lord loves mercy and truth.</w:t>
      </w:r>
    </w:p>
    <w:p w:rsidR="004A51E7" w:rsidRPr="00AB1781" w:rsidRDefault="004A51E7" w:rsidP="00A93CE8">
      <w:pPr>
        <w:pStyle w:val="EnglishHangNoCoptic"/>
      </w:pPr>
      <w:r w:rsidRPr="00AB1781">
        <w:tab/>
        <w:t>God will give grace and glory.</w:t>
      </w:r>
    </w:p>
    <w:p w:rsidR="004A51E7" w:rsidRPr="00AB1781" w:rsidRDefault="004A51E7" w:rsidP="00A93CE8">
      <w:pPr>
        <w:pStyle w:val="EnglishHangNoCoptic"/>
      </w:pPr>
      <w:r w:rsidRPr="00AB1781">
        <w:tab/>
        <w:t>No blessing will the Lord withhold</w:t>
      </w:r>
    </w:p>
    <w:p w:rsidR="004A51E7" w:rsidRPr="00AB1781" w:rsidRDefault="004A51E7" w:rsidP="00A93CE8">
      <w:pPr>
        <w:pStyle w:val="EnglishHangEndNoCoptic"/>
      </w:pPr>
      <w:r w:rsidRPr="00AB1781">
        <w:tab/>
        <w:t>from those who live in innocence.</w:t>
      </w:r>
    </w:p>
    <w:p w:rsidR="004A51E7" w:rsidRPr="00AB1781" w:rsidRDefault="004A51E7" w:rsidP="00A93CE8">
      <w:pPr>
        <w:pStyle w:val="EnglishHangNoCoptic"/>
      </w:pPr>
      <w:r w:rsidRPr="00AB1781">
        <w:t>13 O Lord God of Hosts,</w:t>
      </w:r>
    </w:p>
    <w:p w:rsidR="004A51E7" w:rsidRPr="00A93CE8" w:rsidRDefault="004A51E7" w:rsidP="00A93CE8">
      <w:pPr>
        <w:pStyle w:val="EnglishHangEndNoCoptic"/>
      </w:pPr>
      <w:r w:rsidRPr="00AB1781">
        <w:tab/>
        <w:t xml:space="preserve">blessed is the man who trusts in </w:t>
      </w:r>
      <w:r w:rsidR="001040C8">
        <w:t>You</w:t>
      </w:r>
      <w:r w:rsidRPr="00AB1781">
        <w:t>.</w:t>
      </w:r>
    </w:p>
    <w:p w:rsidR="004A51E7" w:rsidRPr="00AB1781" w:rsidRDefault="00A93CE8" w:rsidP="00A93CE8">
      <w:pPr>
        <w:pStyle w:val="Heading3"/>
      </w:pPr>
      <w:bookmarkStart w:id="864" w:name="_Ref412111302"/>
      <w:r>
        <w:t>Psalm</w:t>
      </w:r>
      <w:r w:rsidR="004A51E7" w:rsidRPr="00AB1781">
        <w:t xml:space="preserve"> 84</w:t>
      </w:r>
      <w:r>
        <w:t xml:space="preserve">: O Lord, </w:t>
      </w:r>
      <w:r w:rsidR="001040C8">
        <w:t>You</w:t>
      </w:r>
      <w:r>
        <w:t xml:space="preserve"> has blessed </w:t>
      </w:r>
      <w:r w:rsidR="00E570CB">
        <w:t>Your</w:t>
      </w:r>
      <w:r>
        <w:t xml:space="preserve"> land</w:t>
      </w:r>
      <w:bookmarkEnd w:id="864"/>
    </w:p>
    <w:p w:rsidR="004A51E7" w:rsidRPr="00AB1781" w:rsidRDefault="004A51E7" w:rsidP="004A51E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rsidR="004A51E7" w:rsidRPr="00AB1781" w:rsidRDefault="004A51E7" w:rsidP="00A93CE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rsidR="004A51E7" w:rsidRPr="00AB1781" w:rsidRDefault="004A51E7" w:rsidP="00A93CE8">
      <w:pPr>
        <w:pStyle w:val="Rubric"/>
      </w:pPr>
      <w:r w:rsidRPr="00AB1781">
        <w:t>1 (A Psalm for the Sons of Korah)</w:t>
      </w:r>
    </w:p>
    <w:p w:rsidR="004A51E7" w:rsidRPr="00AB1781" w:rsidRDefault="004A51E7" w:rsidP="00A93CE8">
      <w:pPr>
        <w:pStyle w:val="EnglishHangNoCoptic"/>
      </w:pPr>
      <w:r w:rsidRPr="00AB1781">
        <w:t xml:space="preserve">2 O Lord, </w:t>
      </w:r>
      <w:r w:rsidR="001040C8">
        <w:t>You</w:t>
      </w:r>
      <w:r w:rsidRPr="00AB1781">
        <w:t xml:space="preserve"> </w:t>
      </w:r>
      <w:r w:rsidR="00556387">
        <w:t>have</w:t>
      </w:r>
      <w:r w:rsidRPr="00AB1781">
        <w:t xml:space="preserve"> blessed </w:t>
      </w:r>
      <w:r w:rsidR="00E570CB">
        <w:t>Your</w:t>
      </w:r>
      <w:r w:rsidRPr="00AB1781">
        <w:t xml:space="preserve"> land;</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captivity of Jacob.</w:t>
      </w:r>
    </w:p>
    <w:p w:rsidR="004A51E7" w:rsidRPr="00AB1781" w:rsidRDefault="004A51E7" w:rsidP="00A93CE8">
      <w:pPr>
        <w:pStyle w:val="EnglishHangNoCoptic"/>
      </w:pPr>
      <w:r w:rsidRPr="00AB1781">
        <w:t xml:space="preserve">3 </w:t>
      </w:r>
      <w:r w:rsidR="001040C8">
        <w:t>You</w:t>
      </w:r>
      <w:r w:rsidRPr="00AB1781">
        <w:t xml:space="preserve"> </w:t>
      </w:r>
      <w:r w:rsidR="00556387">
        <w:t>have</w:t>
      </w:r>
      <w:r w:rsidRPr="00AB1781">
        <w:t xml:space="preserve"> forgiven the iniquity of </w:t>
      </w:r>
      <w:r w:rsidR="00E570CB">
        <w:t>Your</w:t>
      </w:r>
      <w:r w:rsidRPr="00AB1781">
        <w:t xml:space="preserve"> people;</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covered all their sins.</w:t>
      </w:r>
      <w:r w:rsidRPr="00AB1781">
        <w:rPr>
          <w:rStyle w:val="FootnoteReference"/>
        </w:rPr>
        <w:footnoteReference w:id="275"/>
      </w:r>
      <w:r w:rsidRPr="00AB1781">
        <w:t xml:space="preserve"> </w:t>
      </w:r>
      <w:r w:rsidRPr="00AB1781">
        <w:rPr>
          <w:i/>
        </w:rPr>
        <w:t>(Pause)</w:t>
      </w:r>
    </w:p>
    <w:p w:rsidR="004A51E7" w:rsidRPr="00AB1781" w:rsidRDefault="004A51E7" w:rsidP="00A93CE8">
      <w:pPr>
        <w:pStyle w:val="EnglishHangNoCoptic"/>
      </w:pPr>
      <w:r w:rsidRPr="00AB1781">
        <w:t xml:space="preserve">4 </w:t>
      </w:r>
      <w:r w:rsidR="001040C8">
        <w:t>You</w:t>
      </w:r>
      <w:r w:rsidRPr="00AB1781">
        <w:t xml:space="preserve"> </w:t>
      </w:r>
      <w:r w:rsidR="00556387">
        <w:t>have</w:t>
      </w:r>
      <w:r w:rsidRPr="00AB1781">
        <w:t xml:space="preserve"> stopped all </w:t>
      </w:r>
      <w:r w:rsidR="00E570CB">
        <w:t>Your</w:t>
      </w:r>
      <w:r w:rsidRPr="00AB1781">
        <w:t xml:space="preserve"> wrath;</w:t>
      </w:r>
    </w:p>
    <w:p w:rsidR="004A51E7" w:rsidRPr="00AB1781" w:rsidRDefault="004A51E7" w:rsidP="00A93CE8">
      <w:pPr>
        <w:pStyle w:val="EnglishHangEndNoCoptic"/>
      </w:pPr>
      <w:r w:rsidRPr="00AB1781">
        <w:tab/>
      </w:r>
      <w:r w:rsidR="001040C8">
        <w:t>You</w:t>
      </w:r>
      <w:r w:rsidRPr="00AB1781">
        <w:t xml:space="preserve"> </w:t>
      </w:r>
      <w:r w:rsidR="00556387">
        <w:t>have</w:t>
      </w:r>
      <w:r w:rsidRPr="00AB1781">
        <w:t xml:space="preserve"> turned away the heat of </w:t>
      </w:r>
      <w:r w:rsidR="001040C8">
        <w:t>Your</w:t>
      </w:r>
      <w:r w:rsidRPr="00AB1781">
        <w:t xml:space="preserve"> anger.</w:t>
      </w:r>
    </w:p>
    <w:p w:rsidR="004A51E7" w:rsidRPr="00AB1781" w:rsidRDefault="004A51E7" w:rsidP="00A93CE8">
      <w:pPr>
        <w:pStyle w:val="EnglishHangNoCoptic"/>
      </w:pPr>
      <w:r w:rsidRPr="00AB1781">
        <w:t>5 Convert us, O God our Saviour,</w:t>
      </w:r>
    </w:p>
    <w:p w:rsidR="004A51E7" w:rsidRPr="00AB1781" w:rsidRDefault="004A51E7" w:rsidP="00A93CE8">
      <w:pPr>
        <w:pStyle w:val="EnglishHangEndNoCoptic"/>
      </w:pPr>
      <w:r w:rsidRPr="00AB1781">
        <w:tab/>
        <w:t xml:space="preserve">and turn away </w:t>
      </w:r>
      <w:r w:rsidR="001040C8">
        <w:t>Your</w:t>
      </w:r>
      <w:r w:rsidRPr="00AB1781">
        <w:t xml:space="preserve"> anger from us.</w:t>
      </w:r>
    </w:p>
    <w:p w:rsidR="004A51E7" w:rsidRPr="00AB1781" w:rsidRDefault="004A51E7" w:rsidP="00A93CE8">
      <w:pPr>
        <w:pStyle w:val="EnglishHangNoCoptic"/>
      </w:pPr>
      <w:r w:rsidRPr="00AB1781">
        <w:t xml:space="preserve">6 Wilt </w:t>
      </w:r>
      <w:r w:rsidR="001040C8">
        <w:t>You</w:t>
      </w:r>
      <w:r w:rsidRPr="00AB1781">
        <w:t xml:space="preserve"> be angry with us for ever,</w:t>
      </w:r>
    </w:p>
    <w:p w:rsidR="004A51E7" w:rsidRPr="00AB1781" w:rsidRDefault="004A51E7" w:rsidP="00A93CE8">
      <w:pPr>
        <w:pStyle w:val="EnglishHangEndNoCoptic"/>
      </w:pPr>
      <w:r w:rsidRPr="00AB1781">
        <w:tab/>
        <w:t xml:space="preserve">or prolong </w:t>
      </w:r>
      <w:r w:rsidR="00E570CB">
        <w:t>Your</w:t>
      </w:r>
      <w:r w:rsidRPr="00AB1781">
        <w:t xml:space="preserve"> wrath from generation to generation?</w:t>
      </w:r>
    </w:p>
    <w:p w:rsidR="004A51E7" w:rsidRPr="00AB1781" w:rsidRDefault="004A51E7" w:rsidP="00A93CE8">
      <w:pPr>
        <w:pStyle w:val="EnglishHangNoCoptic"/>
      </w:pPr>
      <w:r w:rsidRPr="00AB1781">
        <w:t xml:space="preserve">7 O God, </w:t>
      </w:r>
      <w:r w:rsidR="001040C8">
        <w:t>You</w:t>
      </w:r>
      <w:r w:rsidRPr="00AB1781">
        <w:t xml:space="preserve"> </w:t>
      </w:r>
      <w:r w:rsidR="00004BA4" w:rsidRPr="00AB1781">
        <w:t>will</w:t>
      </w:r>
      <w:r w:rsidRPr="00AB1781">
        <w:t xml:space="preserve"> convert and quicken us,</w:t>
      </w:r>
    </w:p>
    <w:p w:rsidR="004A51E7" w:rsidRPr="00AB1781" w:rsidRDefault="004A51E7" w:rsidP="00A93CE8">
      <w:pPr>
        <w:pStyle w:val="EnglishHangEndNoCoptic"/>
      </w:pPr>
      <w:r w:rsidRPr="00AB1781">
        <w:tab/>
        <w:t xml:space="preserve">and </w:t>
      </w:r>
      <w:r w:rsidR="00E570CB">
        <w:t>Your</w:t>
      </w:r>
      <w:r w:rsidRPr="00AB1781">
        <w:t xml:space="preserve"> people will rejoice in </w:t>
      </w:r>
      <w:r w:rsidR="001040C8">
        <w:t>You</w:t>
      </w:r>
      <w:r w:rsidRPr="00AB1781">
        <w:t>.</w:t>
      </w:r>
    </w:p>
    <w:p w:rsidR="004A51E7" w:rsidRPr="00AB1781" w:rsidRDefault="004A51E7" w:rsidP="00A93CE8">
      <w:pPr>
        <w:pStyle w:val="EnglishHangNoCoptic"/>
      </w:pPr>
      <w:r w:rsidRPr="00AB1781">
        <w:t xml:space="preserve">8 Show us </w:t>
      </w:r>
      <w:r w:rsidR="00E570CB">
        <w:t>Your</w:t>
      </w:r>
      <w:r w:rsidRPr="00AB1781">
        <w:t xml:space="preserve"> mercy, O Lord,</w:t>
      </w:r>
    </w:p>
    <w:p w:rsidR="004A51E7" w:rsidRPr="00AB1781" w:rsidRDefault="004A51E7" w:rsidP="00A93CE8">
      <w:pPr>
        <w:pStyle w:val="EnglishHangEndNoCoptic"/>
      </w:pPr>
      <w:r w:rsidRPr="00AB1781">
        <w:tab/>
        <w:t xml:space="preserve">and grant us </w:t>
      </w:r>
      <w:r w:rsidR="00E570CB">
        <w:t>Your</w:t>
      </w:r>
      <w:r w:rsidRPr="00AB1781">
        <w:t xml:space="preserve"> salvation.</w:t>
      </w:r>
    </w:p>
    <w:p w:rsidR="004A51E7" w:rsidRPr="00AB1781" w:rsidRDefault="004A51E7" w:rsidP="00A93CE8">
      <w:pPr>
        <w:pStyle w:val="EnglishHangNoCoptic"/>
      </w:pPr>
      <w:r w:rsidRPr="00AB1781">
        <w:lastRenderedPageBreak/>
        <w:t>9 I will hear what the Lord God will speak within me;</w:t>
      </w:r>
    </w:p>
    <w:p w:rsidR="004A51E7" w:rsidRPr="00AB1781" w:rsidRDefault="004A51E7" w:rsidP="00A93CE8">
      <w:pPr>
        <w:pStyle w:val="EnglishHangNoCoptic"/>
      </w:pPr>
      <w:r w:rsidRPr="00AB1781">
        <w:tab/>
        <w:t>for He will speak peace to His people, to His saints,</w:t>
      </w:r>
    </w:p>
    <w:p w:rsidR="004A51E7" w:rsidRPr="00AB1781" w:rsidRDefault="004A51E7" w:rsidP="00A93CE8">
      <w:pPr>
        <w:pStyle w:val="EnglishHangEndNoCoptic"/>
      </w:pPr>
      <w:r w:rsidRPr="00AB1781">
        <w:tab/>
        <w:t>and to those who turn their hearts to Him.</w:t>
      </w:r>
    </w:p>
    <w:p w:rsidR="004A51E7" w:rsidRPr="00AB1781" w:rsidRDefault="004A51E7" w:rsidP="00A93CE8">
      <w:pPr>
        <w:pStyle w:val="EnglishHangNoCoptic"/>
      </w:pPr>
      <w:r w:rsidRPr="00AB1781">
        <w:t>10 For His salvation is near those who fear Him,</w:t>
      </w:r>
    </w:p>
    <w:p w:rsidR="004A51E7" w:rsidRPr="00AB1781" w:rsidRDefault="004A51E7" w:rsidP="00A93CE8">
      <w:pPr>
        <w:pStyle w:val="EnglishHangEndNoCoptic"/>
      </w:pPr>
      <w:r w:rsidRPr="00AB1781">
        <w:tab/>
        <w:t>that His glory may dwell in our land.</w:t>
      </w:r>
    </w:p>
    <w:p w:rsidR="004A51E7" w:rsidRPr="00AB1781" w:rsidRDefault="004A51E7" w:rsidP="00A93CE8">
      <w:pPr>
        <w:pStyle w:val="EnglishHangNoCoptic"/>
      </w:pPr>
      <w:r w:rsidRPr="00AB1781">
        <w:t>11 Mercy and truth have met together;</w:t>
      </w:r>
    </w:p>
    <w:p w:rsidR="004A51E7" w:rsidRPr="00AB1781" w:rsidRDefault="004A51E7" w:rsidP="00A93CE8">
      <w:pPr>
        <w:pStyle w:val="EnglishHangNoCoptic"/>
      </w:pPr>
      <w:r w:rsidRPr="00AB1781">
        <w:tab/>
        <w:t>justice and peace have kissed each other.</w:t>
      </w:r>
    </w:p>
    <w:p w:rsidR="004A51E7" w:rsidRPr="00AB1781" w:rsidRDefault="004A51E7" w:rsidP="00A93CE8">
      <w:pPr>
        <w:pStyle w:val="EnglishHangNoCoptic"/>
      </w:pPr>
    </w:p>
    <w:p w:rsidR="004A51E7" w:rsidRPr="00AB1781" w:rsidRDefault="004A51E7" w:rsidP="00A93CE8">
      <w:pPr>
        <w:pStyle w:val="EnglishHangNoCoptic"/>
      </w:pPr>
      <w:r w:rsidRPr="00AB1781">
        <w:t>12 Truth has sprung from the earth,</w:t>
      </w:r>
    </w:p>
    <w:p w:rsidR="004A51E7" w:rsidRPr="00AB1781" w:rsidRDefault="004A51E7" w:rsidP="00A93CE8">
      <w:pPr>
        <w:pStyle w:val="EnglishHangEndNoCoptic"/>
      </w:pPr>
      <w:r w:rsidRPr="00AB1781">
        <w:tab/>
        <w:t>and justice has looked down from heaven.</w:t>
      </w:r>
    </w:p>
    <w:p w:rsidR="004A51E7" w:rsidRPr="00AB1781" w:rsidRDefault="004A51E7" w:rsidP="00A93CE8">
      <w:pPr>
        <w:pStyle w:val="EnglishHangNoCoptic"/>
      </w:pPr>
      <w:r w:rsidRPr="00AB1781">
        <w:t>13 For the Lord will give goodness,</w:t>
      </w:r>
    </w:p>
    <w:p w:rsidR="004A51E7" w:rsidRPr="00AB1781" w:rsidRDefault="004A51E7" w:rsidP="00A93CE8">
      <w:pPr>
        <w:pStyle w:val="EnglishHangEndNoCoptic"/>
      </w:pPr>
      <w:r w:rsidRPr="00AB1781">
        <w:tab/>
        <w:t>and our land will yield her fruit.</w:t>
      </w:r>
    </w:p>
    <w:p w:rsidR="004A51E7" w:rsidRPr="00AB1781" w:rsidRDefault="004A51E7" w:rsidP="00A93CE8">
      <w:pPr>
        <w:pStyle w:val="EnglishHangNoCoptic"/>
      </w:pPr>
      <w:r w:rsidRPr="00AB1781">
        <w:t>14 Righteousness will go before Him,</w:t>
      </w:r>
    </w:p>
    <w:p w:rsidR="004A51E7" w:rsidRDefault="004A51E7" w:rsidP="00A93CE8">
      <w:pPr>
        <w:pStyle w:val="EnglishHangEndNoCoptic"/>
      </w:pPr>
      <w:r w:rsidRPr="00AB1781">
        <w:tab/>
        <w:t>and will set His footsteps on the way.</w:t>
      </w:r>
    </w:p>
    <w:p w:rsidR="00935D4B" w:rsidRPr="00AB1781" w:rsidRDefault="00935D4B" w:rsidP="00935D4B">
      <w:pPr>
        <w:pStyle w:val="Heading3"/>
      </w:pPr>
      <w:bookmarkStart w:id="865" w:name="_Ref412026212"/>
      <w:r>
        <w:t>Psalm</w:t>
      </w:r>
      <w:r w:rsidRPr="00AB1781">
        <w:t xml:space="preserve"> 85</w:t>
      </w:r>
      <w:r>
        <w:t xml:space="preserve">: Incline </w:t>
      </w:r>
      <w:r w:rsidR="001040C8">
        <w:t>Your</w:t>
      </w:r>
      <w:r>
        <w:t xml:space="preserve"> ear, O Lord, and answer me</w:t>
      </w:r>
      <w:bookmarkEnd w:id="865"/>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rsidR="00935D4B" w:rsidRPr="00AB1781" w:rsidRDefault="00935D4B" w:rsidP="00935D4B">
      <w:pPr>
        <w:pStyle w:val="Rubric"/>
      </w:pPr>
      <w:r w:rsidRPr="00AB1781">
        <w:t>1 (A Psalm by David)</w:t>
      </w:r>
    </w:p>
    <w:p w:rsidR="00935D4B" w:rsidRPr="00AB1781" w:rsidRDefault="00935D4B" w:rsidP="00935D4B">
      <w:pPr>
        <w:pStyle w:val="EnglishHangNoCoptic"/>
      </w:pPr>
      <w:r w:rsidRPr="00AB1781">
        <w:t xml:space="preserve">Incline </w:t>
      </w:r>
      <w:r w:rsidR="001040C8">
        <w:t>Your</w:t>
      </w:r>
      <w:r w:rsidRPr="00AB1781">
        <w:t xml:space="preserve"> ear, O Lord, and answer me;</w:t>
      </w:r>
    </w:p>
    <w:p w:rsidR="00935D4B" w:rsidRPr="00AB1781" w:rsidRDefault="00935D4B" w:rsidP="00935D4B">
      <w:pPr>
        <w:pStyle w:val="EnglishHangEndNoCoptic"/>
      </w:pPr>
      <w:r w:rsidRPr="00AB1781">
        <w:tab/>
        <w:t>for I am poor and needy.</w:t>
      </w:r>
    </w:p>
    <w:p w:rsidR="00935D4B" w:rsidRPr="00AB1781" w:rsidRDefault="00935D4B" w:rsidP="00935D4B">
      <w:pPr>
        <w:pStyle w:val="EnglishHangNoCoptic"/>
      </w:pPr>
      <w:r w:rsidRPr="00AB1781">
        <w:t>2 Preserve my soul, for I am holy;</w:t>
      </w:r>
      <w:r w:rsidRPr="00AB1781">
        <w:rPr>
          <w:rStyle w:val="FootnoteReference"/>
        </w:rPr>
        <w:footnoteReference w:id="276"/>
      </w:r>
    </w:p>
    <w:p w:rsidR="00935D4B" w:rsidRPr="00AB1781" w:rsidRDefault="00935D4B" w:rsidP="00935D4B">
      <w:pPr>
        <w:pStyle w:val="EnglishHangEndNoCoptic"/>
      </w:pPr>
      <w:r w:rsidRPr="00AB1781">
        <w:tab/>
        <w:t xml:space="preserve">O my God, save </w:t>
      </w:r>
      <w:r w:rsidR="00E570CB">
        <w:t>Your</w:t>
      </w:r>
      <w:r w:rsidRPr="00AB1781">
        <w:t xml:space="preserve"> servant, who trusts in </w:t>
      </w:r>
      <w:r w:rsidR="001040C8">
        <w:t>You</w:t>
      </w:r>
      <w:r w:rsidRPr="00AB1781">
        <w:t>.</w:t>
      </w:r>
    </w:p>
    <w:p w:rsidR="00935D4B" w:rsidRPr="00AB1781" w:rsidRDefault="00935D4B" w:rsidP="00935D4B">
      <w:pPr>
        <w:pStyle w:val="EnglishHangNoCoptic"/>
      </w:pPr>
      <w:r w:rsidRPr="00AB1781">
        <w:t>3 Have mercy on me, O Lord;</w:t>
      </w:r>
    </w:p>
    <w:p w:rsidR="00935D4B" w:rsidRPr="00AB1781" w:rsidRDefault="00935D4B" w:rsidP="00935D4B">
      <w:pPr>
        <w:pStyle w:val="EnglishHangEndNoCoptic"/>
      </w:pPr>
      <w:r w:rsidRPr="00AB1781">
        <w:tab/>
        <w:t xml:space="preserve">for all day long I cry to </w:t>
      </w:r>
      <w:r w:rsidR="001040C8">
        <w:t>You</w:t>
      </w:r>
      <w:r w:rsidRPr="00AB1781">
        <w:t>.</w:t>
      </w:r>
    </w:p>
    <w:p w:rsidR="00935D4B" w:rsidRPr="00AB1781" w:rsidRDefault="00935D4B" w:rsidP="00935D4B">
      <w:pPr>
        <w:pStyle w:val="EnglishHangNoCoptic"/>
      </w:pPr>
      <w:r w:rsidRPr="00AB1781">
        <w:t xml:space="preserve">4 Rejoice the soul of </w:t>
      </w:r>
      <w:r w:rsidR="00E570CB">
        <w:t>Your</w:t>
      </w:r>
      <w:r w:rsidRPr="00AB1781">
        <w:t xml:space="preserve"> servant;</w:t>
      </w:r>
    </w:p>
    <w:p w:rsidR="00935D4B" w:rsidRPr="00AB1781" w:rsidRDefault="00935D4B" w:rsidP="00935D4B">
      <w:pPr>
        <w:pStyle w:val="EnglishHangEndNoCoptic"/>
      </w:pPr>
      <w:r w:rsidRPr="00AB1781">
        <w:tab/>
        <w:t xml:space="preserve">for to </w:t>
      </w:r>
      <w:r w:rsidR="001040C8">
        <w:t>You</w:t>
      </w:r>
      <w:r w:rsidRPr="00AB1781">
        <w:t>, O Lord, do I lift up my soul.</w:t>
      </w:r>
      <w:r w:rsidRPr="00AB1781">
        <w:rPr>
          <w:rStyle w:val="FootnoteReference"/>
        </w:rPr>
        <w:footnoteReference w:id="277"/>
      </w:r>
    </w:p>
    <w:p w:rsidR="00935D4B" w:rsidRPr="00AB1781" w:rsidRDefault="00935D4B" w:rsidP="00935D4B">
      <w:pPr>
        <w:pStyle w:val="EnglishHangNoCoptic"/>
      </w:pPr>
      <w:r w:rsidRPr="00AB1781">
        <w:t xml:space="preserve">5 For </w:t>
      </w:r>
      <w:r w:rsidR="001040C8">
        <w:t>You</w:t>
      </w:r>
      <w:r w:rsidRPr="00AB1781">
        <w:t>, O Lord, art good and gentle.</w:t>
      </w:r>
    </w:p>
    <w:p w:rsidR="00935D4B" w:rsidRPr="00AB1781" w:rsidRDefault="00935D4B" w:rsidP="00935D4B">
      <w:pPr>
        <w:pStyle w:val="EnglishHangEndNoCoptic"/>
      </w:pPr>
      <w:r w:rsidRPr="00AB1781">
        <w:tab/>
        <w:t xml:space="preserve">and rich in mercy to all who call on </w:t>
      </w:r>
      <w:r w:rsidR="001040C8">
        <w:t>You</w:t>
      </w:r>
      <w:r w:rsidRPr="00AB1781">
        <w:t>.</w:t>
      </w:r>
    </w:p>
    <w:p w:rsidR="00935D4B" w:rsidRPr="00AB1781" w:rsidRDefault="00935D4B" w:rsidP="00935D4B">
      <w:pPr>
        <w:pStyle w:val="EnglishHangNoCoptic"/>
      </w:pPr>
      <w:r w:rsidRPr="00AB1781">
        <w:t>6 Give ear, O Lord, to my prayer;</w:t>
      </w:r>
    </w:p>
    <w:p w:rsidR="00935D4B" w:rsidRPr="00AB1781" w:rsidRDefault="00935D4B" w:rsidP="00935D4B">
      <w:pPr>
        <w:pStyle w:val="EnglishHangEndNoCoptic"/>
      </w:pPr>
      <w:r w:rsidRPr="00AB1781">
        <w:lastRenderedPageBreak/>
        <w:tab/>
        <w:t>and attend to the cry of my supplication.</w:t>
      </w:r>
    </w:p>
    <w:p w:rsidR="00935D4B" w:rsidRPr="00AB1781" w:rsidRDefault="00935D4B" w:rsidP="00935D4B">
      <w:pPr>
        <w:pStyle w:val="EnglishHangNoCoptic"/>
      </w:pPr>
      <w:r w:rsidRPr="00AB1781">
        <w:t xml:space="preserve">7 In the day of my trouble I call upon </w:t>
      </w:r>
      <w:r w:rsidR="001040C8">
        <w:t>You</w:t>
      </w:r>
      <w:r w:rsidRPr="00AB1781">
        <w:t>,</w:t>
      </w:r>
    </w:p>
    <w:p w:rsidR="00935D4B" w:rsidRPr="00AB1781" w:rsidRDefault="00935D4B" w:rsidP="00935D4B">
      <w:pPr>
        <w:pStyle w:val="EnglishHangEndNoCoptic"/>
      </w:pPr>
      <w:r w:rsidRPr="00AB1781">
        <w:tab/>
        <w:t xml:space="preserve">for </w:t>
      </w:r>
      <w:r w:rsidR="001040C8">
        <w:t>You</w:t>
      </w:r>
      <w:r w:rsidRPr="00AB1781">
        <w:t xml:space="preserve"> dost answer me.</w:t>
      </w:r>
    </w:p>
    <w:p w:rsidR="00935D4B" w:rsidRPr="00AB1781" w:rsidRDefault="00935D4B" w:rsidP="00935D4B">
      <w:pPr>
        <w:pStyle w:val="EnglishHangNoCoptic"/>
      </w:pPr>
      <w:r w:rsidRPr="00AB1781">
        <w:t xml:space="preserve">8 There is none like </w:t>
      </w:r>
      <w:r w:rsidR="001040C8">
        <w:t>You</w:t>
      </w:r>
      <w:r w:rsidRPr="00AB1781">
        <w:t xml:space="preserve"> among the gods, O Lord,</w:t>
      </w:r>
    </w:p>
    <w:p w:rsidR="00935D4B" w:rsidRPr="00AB1781" w:rsidRDefault="00935D4B" w:rsidP="00935D4B">
      <w:pPr>
        <w:pStyle w:val="EnglishHangEndNoCoptic"/>
      </w:pPr>
      <w:r w:rsidRPr="00AB1781">
        <w:tab/>
        <w:t xml:space="preserve">and no works like </w:t>
      </w:r>
      <w:r w:rsidR="001040C8">
        <w:t>Your</w:t>
      </w:r>
      <w:r w:rsidRPr="00AB1781">
        <w:t>.</w:t>
      </w:r>
    </w:p>
    <w:p w:rsidR="00935D4B" w:rsidRPr="00AB1781" w:rsidRDefault="00935D4B" w:rsidP="00935D4B">
      <w:pPr>
        <w:pStyle w:val="EnglishHangNoCoptic"/>
      </w:pPr>
      <w:r w:rsidRPr="00AB1781">
        <w:t xml:space="preserve">9 All the nations </w:t>
      </w:r>
      <w:r w:rsidR="001040C8">
        <w:t>You</w:t>
      </w:r>
      <w:r w:rsidRPr="00AB1781">
        <w:t xml:space="preserve"> </w:t>
      </w:r>
      <w:r w:rsidR="00556387">
        <w:t>have</w:t>
      </w:r>
      <w:r w:rsidRPr="00AB1781">
        <w:t xml:space="preserve"> made</w:t>
      </w:r>
    </w:p>
    <w:p w:rsidR="00935D4B" w:rsidRPr="00AB1781" w:rsidRDefault="00935D4B" w:rsidP="00935D4B">
      <w:pPr>
        <w:pStyle w:val="EnglishHangNoCoptic"/>
      </w:pPr>
      <w:r w:rsidRPr="00AB1781">
        <w:tab/>
        <w:t xml:space="preserve">will come and worship </w:t>
      </w:r>
      <w:r w:rsidR="001040C8">
        <w:t>You</w:t>
      </w:r>
      <w:r w:rsidRPr="00AB1781">
        <w:t>, O Lord,</w:t>
      </w:r>
    </w:p>
    <w:p w:rsidR="00935D4B" w:rsidRPr="00AB1781" w:rsidRDefault="00935D4B" w:rsidP="00935D4B">
      <w:pPr>
        <w:pStyle w:val="EnglishHangEndNoCoptic"/>
      </w:pPr>
      <w:r w:rsidRPr="00AB1781">
        <w:tab/>
        <w:t xml:space="preserve">and will glorify </w:t>
      </w:r>
      <w:r w:rsidR="00E570CB">
        <w:t>Your</w:t>
      </w:r>
      <w:r w:rsidRPr="00AB1781">
        <w:t xml:space="preserve"> Name.</w:t>
      </w:r>
      <w:r w:rsidRPr="00AB1781">
        <w:rPr>
          <w:rStyle w:val="FootnoteReference"/>
        </w:rPr>
        <w:footnoteReference w:id="278"/>
      </w:r>
    </w:p>
    <w:p w:rsidR="00935D4B" w:rsidRPr="00AB1781" w:rsidRDefault="00935D4B" w:rsidP="00935D4B">
      <w:pPr>
        <w:pStyle w:val="EnglishHangNoCoptic"/>
      </w:pPr>
      <w:r w:rsidRPr="00AB1781">
        <w:t xml:space="preserve">10 For </w:t>
      </w:r>
      <w:r w:rsidR="001040C8">
        <w:t>You</w:t>
      </w:r>
      <w:r w:rsidRPr="00AB1781">
        <w:t xml:space="preserve"> art great and </w:t>
      </w:r>
      <w:r w:rsidR="00004BA4">
        <w:t>work</w:t>
      </w:r>
      <w:r w:rsidRPr="00AB1781">
        <w:t xml:space="preserve"> wonders;</w:t>
      </w:r>
    </w:p>
    <w:p w:rsidR="00935D4B" w:rsidRPr="00AB1781" w:rsidRDefault="00935D4B" w:rsidP="00935D4B">
      <w:pPr>
        <w:pStyle w:val="EnglishHangEndNoCoptic"/>
      </w:pPr>
      <w:r w:rsidRPr="00AB1781">
        <w:tab/>
      </w:r>
      <w:r w:rsidR="001040C8">
        <w:t>You</w:t>
      </w:r>
      <w:r w:rsidRPr="00AB1781">
        <w:t xml:space="preserve"> </w:t>
      </w:r>
      <w:r w:rsidR="00004BA4" w:rsidRPr="00AB1781">
        <w:t>are</w:t>
      </w:r>
      <w:r w:rsidRPr="00AB1781">
        <w:t xml:space="preserve"> the only God.</w:t>
      </w:r>
    </w:p>
    <w:p w:rsidR="00935D4B" w:rsidRPr="00AB1781" w:rsidRDefault="00935D4B" w:rsidP="00935D4B">
      <w:pPr>
        <w:pStyle w:val="EnglishHangNoCoptic"/>
      </w:pPr>
      <w:r w:rsidRPr="00AB1781">
        <w:t xml:space="preserve">11 Teach me </w:t>
      </w:r>
      <w:r w:rsidR="00E570CB">
        <w:t>Your</w:t>
      </w:r>
      <w:r w:rsidRPr="00AB1781">
        <w:t xml:space="preserve"> way, O Lord,</w:t>
      </w:r>
    </w:p>
    <w:p w:rsidR="00935D4B" w:rsidRPr="00AB1781" w:rsidRDefault="00935D4B" w:rsidP="00935D4B">
      <w:pPr>
        <w:pStyle w:val="EnglishHangNoCoptic"/>
      </w:pPr>
      <w:r w:rsidRPr="00AB1781">
        <w:tab/>
        <w:t xml:space="preserve">and I will walk in </w:t>
      </w:r>
      <w:r w:rsidR="00E570CB">
        <w:t>Your</w:t>
      </w:r>
      <w:r w:rsidRPr="00AB1781">
        <w:t xml:space="preserve"> truth;</w:t>
      </w:r>
    </w:p>
    <w:p w:rsidR="00935D4B" w:rsidRPr="00AB1781" w:rsidRDefault="00935D4B" w:rsidP="00935D4B">
      <w:pPr>
        <w:pStyle w:val="EnglishHangEndNoCoptic"/>
      </w:pPr>
      <w:r w:rsidRPr="00AB1781">
        <w:tab/>
        <w:t xml:space="preserve">let my heart rejoice to fear </w:t>
      </w:r>
      <w:r w:rsidR="00E570CB">
        <w:t>Your</w:t>
      </w:r>
      <w:r w:rsidRPr="00AB1781">
        <w:t xml:space="preserve"> Name.</w:t>
      </w:r>
    </w:p>
    <w:p w:rsidR="00935D4B" w:rsidRPr="00AB1781" w:rsidRDefault="00935D4B" w:rsidP="00935D4B">
      <w:pPr>
        <w:pStyle w:val="EnglishHangNoCoptic"/>
      </w:pPr>
      <w:r w:rsidRPr="00AB1781">
        <w:t xml:space="preserve">12 I will thank </w:t>
      </w:r>
      <w:r w:rsidR="001040C8">
        <w:t>You</w:t>
      </w:r>
      <w:r w:rsidRPr="00AB1781">
        <w:t>, O Lord my God, with my whole heart;</w:t>
      </w:r>
    </w:p>
    <w:p w:rsidR="00935D4B" w:rsidRPr="00AB1781" w:rsidRDefault="00935D4B" w:rsidP="00935D4B">
      <w:pPr>
        <w:pStyle w:val="EnglishHangEndNoCoptic"/>
      </w:pPr>
      <w:r w:rsidRPr="00AB1781">
        <w:tab/>
        <w:t xml:space="preserve">I will glorify </w:t>
      </w:r>
      <w:r w:rsidR="00E570CB">
        <w:t>Your</w:t>
      </w:r>
      <w:r w:rsidRPr="00AB1781">
        <w:t xml:space="preserve"> Name for ever.</w:t>
      </w:r>
    </w:p>
    <w:p w:rsidR="00935D4B" w:rsidRPr="00AB1781" w:rsidRDefault="00935D4B" w:rsidP="00935D4B">
      <w:pPr>
        <w:pStyle w:val="EnglishHangNoCoptic"/>
      </w:pPr>
      <w:r w:rsidRPr="00AB1781">
        <w:t xml:space="preserve">13 For great is </w:t>
      </w:r>
      <w:r w:rsidR="00E570CB">
        <w:t>Your</w:t>
      </w:r>
      <w:r w:rsidRPr="00AB1781">
        <w:t xml:space="preserve"> mercy towards me,</w:t>
      </w:r>
    </w:p>
    <w:p w:rsidR="00935D4B" w:rsidRPr="00935D4B"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delivered my soul from the lowest hell.</w:t>
      </w:r>
    </w:p>
    <w:p w:rsidR="00935D4B" w:rsidRPr="00AB1781" w:rsidRDefault="00935D4B" w:rsidP="00935D4B">
      <w:pPr>
        <w:pStyle w:val="EnglishHangNoCoptic"/>
      </w:pPr>
      <w:r w:rsidRPr="00AB1781">
        <w:t>14 O God, the lawless have risen against me,</w:t>
      </w:r>
    </w:p>
    <w:p w:rsidR="00935D4B" w:rsidRPr="00AB1781" w:rsidRDefault="00935D4B" w:rsidP="00935D4B">
      <w:pPr>
        <w:pStyle w:val="EnglishHangNoCoptic"/>
      </w:pPr>
      <w:r w:rsidRPr="00AB1781">
        <w:tab/>
        <w:t>and a band of violent men have sought my life,</w:t>
      </w:r>
    </w:p>
    <w:p w:rsidR="00935D4B" w:rsidRPr="00AB1781" w:rsidRDefault="00935D4B" w:rsidP="00935D4B">
      <w:pPr>
        <w:pStyle w:val="EnglishHangEndNoCoptic"/>
      </w:pPr>
      <w:r w:rsidRPr="00AB1781">
        <w:tab/>
        <w:t xml:space="preserve">and have not set </w:t>
      </w:r>
      <w:r w:rsidR="001040C8">
        <w:t>You</w:t>
      </w:r>
      <w:r w:rsidRPr="00AB1781">
        <w:t xml:space="preserve"> before them.</w:t>
      </w:r>
    </w:p>
    <w:p w:rsidR="00935D4B" w:rsidRPr="00AB1781" w:rsidRDefault="00935D4B" w:rsidP="00935D4B">
      <w:pPr>
        <w:pStyle w:val="EnglishHangNoCoptic"/>
      </w:pPr>
      <w:r w:rsidRPr="00AB1781">
        <w:t xml:space="preserve">15 But </w:t>
      </w:r>
      <w:r w:rsidR="001040C8">
        <w:t>You</w:t>
      </w:r>
      <w:r w:rsidRPr="00AB1781">
        <w:t>, O Lord my God, art full of compassion and pity,</w:t>
      </w:r>
    </w:p>
    <w:p w:rsidR="00935D4B" w:rsidRPr="00AB1781" w:rsidRDefault="00935D4B" w:rsidP="00935D4B">
      <w:pPr>
        <w:pStyle w:val="EnglishHangEndNoCoptic"/>
      </w:pPr>
      <w:r w:rsidRPr="00AB1781">
        <w:tab/>
        <w:t>long-suffering, most merciful and true.</w:t>
      </w:r>
    </w:p>
    <w:p w:rsidR="00935D4B" w:rsidRPr="00AB1781" w:rsidRDefault="00935D4B" w:rsidP="00935D4B">
      <w:pPr>
        <w:pStyle w:val="EnglishHangNoCoptic"/>
      </w:pPr>
      <w:r w:rsidRPr="00AB1781">
        <w:t>16 Look upon me and have mercy on me:</w:t>
      </w:r>
    </w:p>
    <w:p w:rsidR="00935D4B" w:rsidRPr="00AB1781" w:rsidRDefault="00935D4B" w:rsidP="00935D4B">
      <w:pPr>
        <w:pStyle w:val="EnglishHangNoCoptic"/>
      </w:pPr>
      <w:r w:rsidRPr="00AB1781">
        <w:tab/>
        <w:t xml:space="preserve">give </w:t>
      </w:r>
      <w:r w:rsidR="00E570CB">
        <w:t>Your</w:t>
      </w:r>
      <w:r w:rsidRPr="00AB1781">
        <w:t xml:space="preserve"> strength to </w:t>
      </w:r>
      <w:r w:rsidR="00E570CB">
        <w:t>Your</w:t>
      </w:r>
      <w:r w:rsidRPr="00AB1781">
        <w:t xml:space="preserve"> servant,</w:t>
      </w:r>
    </w:p>
    <w:p w:rsidR="00935D4B" w:rsidRPr="00AB1781" w:rsidRDefault="00935D4B" w:rsidP="00935D4B">
      <w:pPr>
        <w:pStyle w:val="EnglishHangEndNoCoptic"/>
      </w:pPr>
      <w:r w:rsidRPr="00AB1781">
        <w:tab/>
        <w:t xml:space="preserve">and save the son of </w:t>
      </w:r>
      <w:r w:rsidR="00E570CB">
        <w:t>Your</w:t>
      </w:r>
      <w:r w:rsidRPr="00AB1781">
        <w:t xml:space="preserve"> handmaid.</w:t>
      </w:r>
    </w:p>
    <w:p w:rsidR="00935D4B" w:rsidRPr="00AB1781" w:rsidRDefault="00935D4B" w:rsidP="00935D4B">
      <w:pPr>
        <w:pStyle w:val="EnglishHangNoCoptic"/>
      </w:pPr>
      <w:r w:rsidRPr="00AB1781">
        <w:t>17 Work with me a miracle for good,</w:t>
      </w:r>
    </w:p>
    <w:p w:rsidR="00935D4B" w:rsidRPr="00AB1781" w:rsidRDefault="00935D4B" w:rsidP="00935D4B">
      <w:pPr>
        <w:pStyle w:val="EnglishHangNoCoptic"/>
      </w:pPr>
      <w:r w:rsidRPr="00AB1781">
        <w:tab/>
        <w:t>and let those who hate me see it and be ashamed,</w:t>
      </w:r>
    </w:p>
    <w:p w:rsidR="00935D4B" w:rsidRPr="00935D4B" w:rsidRDefault="00935D4B" w:rsidP="00935D4B">
      <w:pPr>
        <w:pStyle w:val="EnglishHangEndNoCoptic"/>
      </w:pPr>
      <w:r w:rsidRPr="00AB1781">
        <w:tab/>
        <w:t xml:space="preserve">because </w:t>
      </w:r>
      <w:r w:rsidR="001040C8">
        <w:t>You</w:t>
      </w:r>
      <w:r w:rsidRPr="00AB1781">
        <w:t xml:space="preserve">, O Lord, </w:t>
      </w:r>
      <w:r w:rsidR="00556387">
        <w:t>have</w:t>
      </w:r>
      <w:r w:rsidRPr="00AB1781">
        <w:t xml:space="preserve"> helped me and comforted me.</w:t>
      </w:r>
    </w:p>
    <w:p w:rsidR="00935D4B" w:rsidRPr="00AB1781" w:rsidRDefault="00935D4B" w:rsidP="00935D4B">
      <w:pPr>
        <w:pStyle w:val="Heading3"/>
      </w:pPr>
      <w:bookmarkStart w:id="866" w:name="_Ref412111328"/>
      <w:r>
        <w:t>Psalm</w:t>
      </w:r>
      <w:r w:rsidRPr="00AB1781">
        <w:t xml:space="preserve"> 86</w:t>
      </w:r>
      <w:r>
        <w:t>: His foundations are on the holy mountains</w:t>
      </w:r>
      <w:bookmarkEnd w:id="866"/>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Kingdom of Righteousness, Peace and Joy</w:t>
      </w:r>
    </w:p>
    <w:p w:rsidR="00935D4B" w:rsidRPr="00AB1781" w:rsidRDefault="00935D4B" w:rsidP="00935D4B">
      <w:pPr>
        <w:pStyle w:val="Rubric"/>
      </w:pPr>
      <w:r w:rsidRPr="00AB1781">
        <w:t>1 (For the sons of Korah. The Psalm of a song)</w:t>
      </w:r>
    </w:p>
    <w:p w:rsidR="00935D4B" w:rsidRPr="00AB1781" w:rsidRDefault="00935D4B" w:rsidP="00935D4B">
      <w:pPr>
        <w:pStyle w:val="EnglishHangEndNoCoptic"/>
      </w:pPr>
      <w:r w:rsidRPr="00AB1781">
        <w:t>His foundations are on the holy mountains.</w:t>
      </w:r>
    </w:p>
    <w:p w:rsidR="00935D4B" w:rsidRPr="00AB1781" w:rsidRDefault="00935D4B" w:rsidP="00935D4B">
      <w:pPr>
        <w:pStyle w:val="EnglishHangNoCoptic"/>
      </w:pPr>
      <w:r w:rsidRPr="00AB1781">
        <w:t>2 The Lord loves the gates of Zion</w:t>
      </w:r>
      <w:r w:rsidRPr="00AB1781">
        <w:rPr>
          <w:rStyle w:val="FootnoteReference"/>
        </w:rPr>
        <w:footnoteReference w:id="279"/>
      </w:r>
    </w:p>
    <w:p w:rsidR="00935D4B" w:rsidRPr="00AB1781" w:rsidRDefault="00935D4B" w:rsidP="00935D4B">
      <w:pPr>
        <w:pStyle w:val="EnglishHangEndNoCoptic"/>
      </w:pPr>
      <w:r w:rsidRPr="00AB1781">
        <w:tab/>
        <w:t>more than all the dwellings of Jacob.</w:t>
      </w:r>
    </w:p>
    <w:p w:rsidR="00935D4B" w:rsidRPr="00AB1781" w:rsidRDefault="00935D4B" w:rsidP="00935D4B">
      <w:pPr>
        <w:pStyle w:val="EnglishHangEndNoCoptic"/>
      </w:pPr>
      <w:r w:rsidRPr="00AB1781">
        <w:t xml:space="preserve">3 Glorious things are said of you, O city of God. </w:t>
      </w:r>
      <w:r w:rsidRPr="00AB1781">
        <w:rPr>
          <w:i/>
        </w:rPr>
        <w:t>(Pause)</w:t>
      </w:r>
    </w:p>
    <w:p w:rsidR="00935D4B" w:rsidRPr="00AB1781" w:rsidRDefault="00935D4B" w:rsidP="00935D4B">
      <w:pPr>
        <w:pStyle w:val="EnglishHangNoCoptic"/>
      </w:pPr>
      <w:r w:rsidRPr="00AB1781">
        <w:t>4 I will mention Rahab</w:t>
      </w:r>
      <w:r w:rsidRPr="00AB1781">
        <w:rPr>
          <w:rStyle w:val="FootnoteReference"/>
        </w:rPr>
        <w:footnoteReference w:id="280"/>
      </w:r>
      <w:r w:rsidRPr="00AB1781">
        <w:t xml:space="preserve"> and Babylon to those who know me.</w:t>
      </w:r>
    </w:p>
    <w:p w:rsidR="00935D4B" w:rsidRPr="00AB1781" w:rsidRDefault="00935D4B" w:rsidP="00935D4B">
      <w:pPr>
        <w:pStyle w:val="EnglishHangNoCoptic"/>
      </w:pPr>
      <w:r w:rsidRPr="00AB1781">
        <w:tab/>
        <w:t>and behold, foreigners and the people of Tyre and Ethiopia,</w:t>
      </w:r>
    </w:p>
    <w:p w:rsidR="00935D4B" w:rsidRPr="00AB1781" w:rsidRDefault="00935D4B" w:rsidP="00935D4B">
      <w:pPr>
        <w:pStyle w:val="EnglishHangEndNoCoptic"/>
      </w:pPr>
      <w:r w:rsidRPr="00AB1781">
        <w:tab/>
        <w:t>these were born there.</w:t>
      </w:r>
    </w:p>
    <w:p w:rsidR="00935D4B" w:rsidRPr="00AB1781" w:rsidRDefault="00935D4B" w:rsidP="00935D4B">
      <w:pPr>
        <w:pStyle w:val="EnglishHangNoCoptic"/>
      </w:pPr>
      <w:r w:rsidRPr="00AB1781">
        <w:t>5 A man will say, ‘Mother Zion,’</w:t>
      </w:r>
    </w:p>
    <w:p w:rsidR="00935D4B" w:rsidRPr="00AB1781" w:rsidRDefault="00935D4B" w:rsidP="00935D4B">
      <w:pPr>
        <w:pStyle w:val="EnglishHangNoCoptic"/>
      </w:pPr>
      <w:r w:rsidRPr="00AB1781">
        <w:tab/>
        <w:t>and, ‘This man was born in her,’</w:t>
      </w:r>
    </w:p>
    <w:p w:rsidR="00935D4B" w:rsidRPr="00AB1781" w:rsidRDefault="00935D4B" w:rsidP="00935D4B">
      <w:pPr>
        <w:pStyle w:val="EnglishHangEndNoCoptic"/>
      </w:pPr>
      <w:r w:rsidRPr="00AB1781">
        <w:tab/>
        <w:t>and, ‘The Most High Himself founded her.’</w:t>
      </w:r>
    </w:p>
    <w:p w:rsidR="00935D4B" w:rsidRPr="00AB1781" w:rsidRDefault="00935D4B" w:rsidP="00935D4B">
      <w:pPr>
        <w:pStyle w:val="EnglishHangNoCoptic"/>
      </w:pPr>
      <w:r w:rsidRPr="00AB1781">
        <w:t>6 The Lord will declare this in His record of the peoples</w:t>
      </w:r>
    </w:p>
    <w:p w:rsidR="00935D4B" w:rsidRPr="00AB1781" w:rsidRDefault="00935D4B" w:rsidP="00935D4B">
      <w:pPr>
        <w:pStyle w:val="EnglishHangEndNoCoptic"/>
      </w:pPr>
      <w:r w:rsidRPr="00AB1781">
        <w:tab/>
        <w:t xml:space="preserve">and rulers who were born in her. </w:t>
      </w:r>
      <w:r w:rsidRPr="00AB1781">
        <w:rPr>
          <w:i/>
        </w:rPr>
        <w:t>(Pause)</w:t>
      </w:r>
    </w:p>
    <w:p w:rsidR="00935D4B" w:rsidRPr="00935D4B" w:rsidRDefault="00935D4B" w:rsidP="00935D4B">
      <w:pPr>
        <w:pStyle w:val="EnglishHangEndNoCoptic"/>
      </w:pPr>
      <w:r w:rsidRPr="00AB1781">
        <w:t>7 How happy are all whose home is in you!</w:t>
      </w:r>
      <w:r w:rsidRPr="00AB1781">
        <w:rPr>
          <w:rStyle w:val="FootnoteReference"/>
        </w:rPr>
        <w:footnoteReference w:id="281"/>
      </w:r>
    </w:p>
    <w:p w:rsidR="00935D4B" w:rsidRPr="00935D4B" w:rsidRDefault="00935D4B" w:rsidP="00935D4B">
      <w:pPr>
        <w:pStyle w:val="Heading3"/>
      </w:pPr>
      <w:r>
        <w:t>Psalm</w:t>
      </w:r>
      <w:r w:rsidRPr="00AB1781">
        <w:t xml:space="preserve"> 87</w:t>
      </w:r>
      <w:r>
        <w:t>: O Lord, God of my salvation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Prayer in the Depths of Distress</w:t>
      </w:r>
    </w:p>
    <w:p w:rsidR="00935D4B" w:rsidRPr="00AB1781" w:rsidRDefault="00935D4B" w:rsidP="00935D4B">
      <w:pPr>
        <w:pStyle w:val="Rubric"/>
      </w:pPr>
      <w:r w:rsidRPr="00AB1781">
        <w:t>1 (Psalm of a song for the sons of Korah. For Mahalath to sing responsively. Of Contemplation. By Heman the Israelite)</w:t>
      </w:r>
    </w:p>
    <w:p w:rsidR="00935D4B" w:rsidRPr="00AB1781" w:rsidRDefault="00935D4B" w:rsidP="00935D4B">
      <w:pPr>
        <w:pStyle w:val="EnglishHangNoCoptic"/>
      </w:pPr>
      <w:r w:rsidRPr="00AB1781">
        <w:t>2 O Lord, God of my salvation,</w:t>
      </w:r>
    </w:p>
    <w:p w:rsidR="00935D4B" w:rsidRPr="00AB1781" w:rsidRDefault="00935D4B" w:rsidP="00935D4B">
      <w:pPr>
        <w:pStyle w:val="EnglishHangEndNoCoptic"/>
      </w:pPr>
      <w:r w:rsidRPr="00AB1781">
        <w:tab/>
        <w:t xml:space="preserve">I cry day and night before </w:t>
      </w:r>
      <w:r w:rsidR="001040C8">
        <w:t>You</w:t>
      </w:r>
      <w:r w:rsidRPr="00AB1781">
        <w:t>.</w:t>
      </w:r>
    </w:p>
    <w:p w:rsidR="00935D4B" w:rsidRPr="00AB1781" w:rsidRDefault="00935D4B" w:rsidP="00935D4B">
      <w:pPr>
        <w:pStyle w:val="EnglishHangNoCoptic"/>
      </w:pPr>
      <w:r w:rsidRPr="00AB1781">
        <w:t xml:space="preserve">3 O let my prayer enter </w:t>
      </w:r>
      <w:r w:rsidR="00E570CB">
        <w:t>Your</w:t>
      </w:r>
      <w:r w:rsidRPr="00AB1781">
        <w:t xml:space="preserve"> presence;</w:t>
      </w:r>
    </w:p>
    <w:p w:rsidR="00935D4B" w:rsidRPr="00AB1781" w:rsidRDefault="00935D4B" w:rsidP="00935D4B">
      <w:pPr>
        <w:pStyle w:val="EnglishHangEndNoCoptic"/>
      </w:pPr>
      <w:r w:rsidRPr="00AB1781">
        <w:lastRenderedPageBreak/>
        <w:tab/>
        <w:t xml:space="preserve">incline </w:t>
      </w:r>
      <w:r w:rsidR="001040C8">
        <w:t>Your</w:t>
      </w:r>
      <w:r w:rsidRPr="00AB1781">
        <w:t xml:space="preserve"> ear to my petition.</w:t>
      </w:r>
    </w:p>
    <w:p w:rsidR="00935D4B" w:rsidRPr="00AB1781" w:rsidRDefault="00935D4B" w:rsidP="00935D4B">
      <w:pPr>
        <w:pStyle w:val="EnglishHangNoCoptic"/>
      </w:pPr>
      <w:r w:rsidRPr="00AB1781">
        <w:t>4 For my soul is full of trouble,</w:t>
      </w:r>
    </w:p>
    <w:p w:rsidR="00935D4B" w:rsidRPr="00AB1781" w:rsidRDefault="00935D4B" w:rsidP="00935D4B">
      <w:pPr>
        <w:pStyle w:val="EnglishHangEndNoCoptic"/>
      </w:pPr>
      <w:r w:rsidRPr="00AB1781">
        <w:tab/>
        <w:t>and my life has drawn near to hell.</w:t>
      </w:r>
    </w:p>
    <w:p w:rsidR="00935D4B" w:rsidRPr="00AB1781" w:rsidRDefault="00935D4B" w:rsidP="00935D4B">
      <w:pPr>
        <w:pStyle w:val="EnglishHangNoCoptic"/>
      </w:pPr>
      <w:r w:rsidRPr="00AB1781">
        <w:t>5 I am counted with those who go down to the pit;</w:t>
      </w:r>
    </w:p>
    <w:p w:rsidR="00935D4B" w:rsidRPr="00AB1781" w:rsidRDefault="00935D4B" w:rsidP="00935D4B">
      <w:pPr>
        <w:pStyle w:val="EnglishHangEndNoCoptic"/>
      </w:pPr>
      <w:r w:rsidRPr="00AB1781">
        <w:tab/>
        <w:t>I have become as a man without help, free among the dead,</w:t>
      </w:r>
    </w:p>
    <w:p w:rsidR="00935D4B" w:rsidRPr="00AB1781" w:rsidRDefault="00935D4B" w:rsidP="00935D4B">
      <w:pPr>
        <w:pStyle w:val="EnglishHangNoCoptic"/>
      </w:pPr>
      <w:r w:rsidRPr="00AB1781">
        <w:t>6 like those who are wounded and lie in the grave,</w:t>
      </w:r>
    </w:p>
    <w:p w:rsidR="00935D4B" w:rsidRPr="00AB1781" w:rsidRDefault="00935D4B" w:rsidP="00935D4B">
      <w:pPr>
        <w:pStyle w:val="EnglishHangNoCoptic"/>
      </w:pPr>
      <w:r w:rsidRPr="00AB1781">
        <w:tab/>
        <w:t xml:space="preserve">whom </w:t>
      </w:r>
      <w:r w:rsidR="001040C8">
        <w:t>You</w:t>
      </w:r>
      <w:r w:rsidRPr="00AB1781">
        <w:t xml:space="preserve"> </w:t>
      </w:r>
      <w:r w:rsidR="00004BA4">
        <w:t>remember</w:t>
      </w:r>
      <w:r w:rsidRPr="00AB1781">
        <w:t xml:space="preserve"> no more,</w:t>
      </w:r>
    </w:p>
    <w:p w:rsidR="00935D4B" w:rsidRPr="00AB1781" w:rsidRDefault="00935D4B" w:rsidP="00935D4B">
      <w:pPr>
        <w:pStyle w:val="EnglishHangEndNoCoptic"/>
      </w:pPr>
      <w:r w:rsidRPr="00AB1781">
        <w:tab/>
        <w:t xml:space="preserve">and they are cut off from </w:t>
      </w:r>
      <w:r w:rsidR="00E570CB">
        <w:t>Your</w:t>
      </w:r>
      <w:r w:rsidRPr="00AB1781">
        <w:t xml:space="preserve"> hand.</w:t>
      </w:r>
    </w:p>
    <w:p w:rsidR="00935D4B" w:rsidRPr="00AB1781" w:rsidRDefault="00935D4B" w:rsidP="00935D4B">
      <w:pPr>
        <w:pStyle w:val="EnglishHangNoCoptic"/>
      </w:pPr>
      <w:r w:rsidRPr="00AB1781">
        <w:t>7 They laid me in the lowest pit,</w:t>
      </w:r>
    </w:p>
    <w:p w:rsidR="00935D4B" w:rsidRPr="00AB1781" w:rsidRDefault="00935D4B" w:rsidP="00935D4B">
      <w:pPr>
        <w:pStyle w:val="EnglishHangEndNoCoptic"/>
      </w:pPr>
      <w:r w:rsidRPr="00AB1781">
        <w:tab/>
        <w:t>in dark places and in the shadow of death.</w:t>
      </w:r>
    </w:p>
    <w:p w:rsidR="00935D4B" w:rsidRPr="00AB1781" w:rsidRDefault="00935D4B" w:rsidP="00935D4B">
      <w:pPr>
        <w:pStyle w:val="EnglishHangNoCoptic"/>
      </w:pPr>
      <w:r w:rsidRPr="00AB1781">
        <w:t xml:space="preserve">8 </w:t>
      </w:r>
      <w:r w:rsidR="00E570CB">
        <w:t>Your</w:t>
      </w:r>
      <w:r w:rsidRPr="00AB1781">
        <w:t xml:space="preserve"> wrath presses upon me,</w:t>
      </w:r>
      <w:r w:rsidRPr="00AB1781">
        <w:rPr>
          <w:rStyle w:val="FootnoteReference"/>
        </w:rPr>
        <w:footnoteReference w:id="282"/>
      </w:r>
    </w:p>
    <w:p w:rsidR="00935D4B" w:rsidRPr="00AB1781" w:rsidRDefault="00935D4B" w:rsidP="00935D4B">
      <w:pPr>
        <w:pStyle w:val="EnglishHangEndNoCoptic"/>
      </w:pPr>
      <w:r w:rsidRPr="00AB1781">
        <w:tab/>
        <w:t xml:space="preserve">and all </w:t>
      </w:r>
      <w:r w:rsidR="00E570CB">
        <w:t>Your</w:t>
      </w:r>
      <w:r w:rsidRPr="00AB1781">
        <w:t xml:space="preserve"> waves </w:t>
      </w:r>
      <w:r w:rsidR="001040C8">
        <w:t>You</w:t>
      </w:r>
      <w:r w:rsidRPr="00AB1781">
        <w:t xml:space="preserve"> </w:t>
      </w:r>
      <w:r w:rsidR="00556387">
        <w:t>have</w:t>
      </w:r>
      <w:r w:rsidRPr="00AB1781">
        <w:t xml:space="preserve"> brought upon me. </w:t>
      </w:r>
      <w:r w:rsidRPr="00AB1781">
        <w:rPr>
          <w:i/>
        </w:rPr>
        <w:t>(Pause)</w:t>
      </w:r>
    </w:p>
    <w:p w:rsidR="00935D4B" w:rsidRPr="00AB1781" w:rsidRDefault="00935D4B" w:rsidP="00935D4B">
      <w:pPr>
        <w:pStyle w:val="EnglishHangNoCoptic"/>
      </w:pPr>
      <w:r w:rsidRPr="00AB1781">
        <w:t xml:space="preserve">9 </w:t>
      </w:r>
      <w:r w:rsidR="001040C8">
        <w:t>You</w:t>
      </w:r>
      <w:r w:rsidRPr="00AB1781">
        <w:t xml:space="preserve"> </w:t>
      </w:r>
      <w:r w:rsidR="00556387">
        <w:t>have</w:t>
      </w:r>
      <w:r w:rsidRPr="00AB1781">
        <w:t xml:space="preserve"> put away my acquaintances far from me,</w:t>
      </w:r>
    </w:p>
    <w:p w:rsidR="00935D4B" w:rsidRPr="00AB1781" w:rsidRDefault="00935D4B" w:rsidP="00935D4B">
      <w:pPr>
        <w:pStyle w:val="EnglishHangNoCoptic"/>
      </w:pPr>
      <w:r w:rsidRPr="00AB1781">
        <w:tab/>
        <w:t>and made me an abomination to them.</w:t>
      </w:r>
    </w:p>
    <w:p w:rsidR="00935D4B" w:rsidRPr="00AB1781" w:rsidRDefault="00935D4B" w:rsidP="00935D4B">
      <w:pPr>
        <w:pStyle w:val="EnglishHangEndNoCoptic"/>
      </w:pPr>
      <w:r w:rsidRPr="00AB1781">
        <w:tab/>
        <w:t>I am imprisoned and cannot escape.</w:t>
      </w:r>
    </w:p>
    <w:p w:rsidR="00935D4B" w:rsidRPr="00AB1781" w:rsidRDefault="00935D4B" w:rsidP="00935D4B">
      <w:pPr>
        <w:pStyle w:val="EnglishHangNoCoptic"/>
      </w:pPr>
      <w:r w:rsidRPr="00AB1781">
        <w:t>10 My eyes fail from poverty,</w:t>
      </w:r>
    </w:p>
    <w:p w:rsidR="00935D4B" w:rsidRPr="00AB1781" w:rsidRDefault="00935D4B" w:rsidP="00935D4B">
      <w:pPr>
        <w:pStyle w:val="EnglishHangNoCoptic"/>
      </w:pPr>
      <w:r w:rsidRPr="00AB1781">
        <w:tab/>
        <w:t xml:space="preserve">Lord, I cry all day to </w:t>
      </w:r>
      <w:r w:rsidR="001040C8">
        <w:t>You</w:t>
      </w:r>
      <w:r w:rsidRPr="00AB1781">
        <w:t>,</w:t>
      </w:r>
    </w:p>
    <w:p w:rsidR="00935D4B" w:rsidRPr="00AB1781" w:rsidRDefault="00935D4B" w:rsidP="00935D4B">
      <w:pPr>
        <w:pStyle w:val="EnglishHangEndNoCoptic"/>
      </w:pPr>
      <w:r w:rsidRPr="00AB1781">
        <w:tab/>
        <w:t xml:space="preserve">I stretch out my hands to </w:t>
      </w:r>
      <w:r w:rsidR="001040C8">
        <w:t>You</w:t>
      </w:r>
      <w:r w:rsidRPr="00AB1781">
        <w:t>.</w:t>
      </w:r>
    </w:p>
    <w:p w:rsidR="00935D4B" w:rsidRPr="00AB1781" w:rsidRDefault="00935D4B" w:rsidP="00935D4B">
      <w:pPr>
        <w:pStyle w:val="EnglishHangNoCoptic"/>
      </w:pPr>
      <w:r w:rsidRPr="00AB1781">
        <w:t xml:space="preserve">11 Wilt </w:t>
      </w:r>
      <w:r w:rsidR="001040C8">
        <w:t>You</w:t>
      </w:r>
      <w:r w:rsidRPr="00AB1781">
        <w:t xml:space="preserve"> work wonders among the dead,</w:t>
      </w:r>
    </w:p>
    <w:p w:rsidR="00935D4B" w:rsidRPr="00AB1781" w:rsidRDefault="00935D4B" w:rsidP="00935D4B">
      <w:pPr>
        <w:pStyle w:val="EnglishHangEndNoCoptic"/>
      </w:pPr>
      <w:r w:rsidRPr="00AB1781">
        <w:tab/>
        <w:t xml:space="preserve">or will physicians rise up and praise </w:t>
      </w:r>
      <w:r w:rsidR="001040C8">
        <w:t>You</w:t>
      </w:r>
      <w:r w:rsidRPr="00AB1781">
        <w:t>?</w:t>
      </w:r>
    </w:p>
    <w:p w:rsidR="00935D4B" w:rsidRPr="00AB1781" w:rsidRDefault="00935D4B" w:rsidP="00935D4B">
      <w:pPr>
        <w:pStyle w:val="EnglishHangNoCoptic"/>
      </w:pPr>
      <w:r w:rsidRPr="00AB1781">
        <w:t xml:space="preserve">12 Will anyone in the grave tell of </w:t>
      </w:r>
      <w:r w:rsidR="00E570CB">
        <w:t>Your</w:t>
      </w:r>
      <w:r w:rsidRPr="00AB1781">
        <w:t xml:space="preserve"> mercy</w:t>
      </w:r>
    </w:p>
    <w:p w:rsidR="00935D4B" w:rsidRPr="00AB1781" w:rsidRDefault="00935D4B" w:rsidP="00935D4B">
      <w:pPr>
        <w:pStyle w:val="EnglishHangEndNoCoptic"/>
      </w:pPr>
      <w:r w:rsidRPr="00AB1781">
        <w:tab/>
        <w:t xml:space="preserve">or </w:t>
      </w:r>
      <w:r w:rsidR="00E570CB">
        <w:t>Your</w:t>
      </w:r>
      <w:r w:rsidRPr="00AB1781">
        <w:t xml:space="preserve"> truth in the place of destruction?</w:t>
      </w:r>
    </w:p>
    <w:p w:rsidR="00935D4B" w:rsidRPr="00AB1781" w:rsidRDefault="00935D4B" w:rsidP="00935D4B">
      <w:pPr>
        <w:pStyle w:val="EnglishHangNoCoptic"/>
      </w:pPr>
      <w:r w:rsidRPr="00AB1781">
        <w:t xml:space="preserve">13 Can </w:t>
      </w:r>
      <w:r w:rsidR="00E570CB">
        <w:t>Your</w:t>
      </w:r>
      <w:r w:rsidRPr="00AB1781">
        <w:t xml:space="preserve"> wonders be known in the dark,</w:t>
      </w:r>
    </w:p>
    <w:p w:rsidR="00935D4B" w:rsidRPr="00AB1781" w:rsidRDefault="00935D4B" w:rsidP="00935D4B">
      <w:pPr>
        <w:pStyle w:val="EnglishHangEndNoCoptic"/>
      </w:pPr>
      <w:r w:rsidRPr="00AB1781">
        <w:tab/>
        <w:t xml:space="preserve">and </w:t>
      </w:r>
      <w:r w:rsidR="00E570CB">
        <w:t>Your</w:t>
      </w:r>
      <w:r w:rsidRPr="00AB1781">
        <w:t xml:space="preserve"> justice in the land of oblivion?</w:t>
      </w:r>
    </w:p>
    <w:p w:rsidR="00935D4B" w:rsidRPr="00AB1781" w:rsidRDefault="00935D4B" w:rsidP="00935D4B">
      <w:pPr>
        <w:pStyle w:val="EnglishHangNoCoptic"/>
      </w:pPr>
      <w:r w:rsidRPr="00AB1781">
        <w:t xml:space="preserve">14 But to </w:t>
      </w:r>
      <w:r w:rsidR="001040C8">
        <w:t>You</w:t>
      </w:r>
      <w:r w:rsidRPr="00AB1781">
        <w:t xml:space="preserve"> do I cry, O Lord,</w:t>
      </w:r>
    </w:p>
    <w:p w:rsidR="00935D4B" w:rsidRPr="00AB1781" w:rsidRDefault="00935D4B" w:rsidP="00935D4B">
      <w:pPr>
        <w:pStyle w:val="EnglishHangEndNoCoptic"/>
      </w:pPr>
      <w:r w:rsidRPr="00AB1781">
        <w:tab/>
        <w:t xml:space="preserve">and early shall my prayer come before </w:t>
      </w:r>
      <w:r w:rsidR="001040C8">
        <w:t>You</w:t>
      </w:r>
      <w:r w:rsidRPr="00AB1781">
        <w:t>.</w:t>
      </w:r>
    </w:p>
    <w:p w:rsidR="00935D4B" w:rsidRPr="00AB1781" w:rsidRDefault="00935D4B" w:rsidP="00935D4B">
      <w:pPr>
        <w:pStyle w:val="EnglishHangNoCoptic"/>
      </w:pPr>
      <w:r w:rsidRPr="00AB1781">
        <w:t xml:space="preserve">15 Lord, why dost </w:t>
      </w:r>
      <w:r w:rsidR="001040C8">
        <w:t>You</w:t>
      </w:r>
      <w:r w:rsidRPr="00AB1781">
        <w:t xml:space="preserve"> reject my soul,</w:t>
      </w:r>
    </w:p>
    <w:p w:rsidR="00935D4B" w:rsidRPr="00935D4B" w:rsidRDefault="00935D4B" w:rsidP="00935D4B">
      <w:pPr>
        <w:pStyle w:val="EnglishHangEndNoCoptic"/>
      </w:pPr>
      <w:r w:rsidRPr="00AB1781">
        <w:tab/>
        <w:t xml:space="preserve">and turn </w:t>
      </w:r>
      <w:r w:rsidR="00E570CB">
        <w:t>Your</w:t>
      </w:r>
      <w:r w:rsidRPr="00AB1781">
        <w:t xml:space="preserve"> face from me?</w:t>
      </w:r>
    </w:p>
    <w:p w:rsidR="00935D4B" w:rsidRPr="00AB1781" w:rsidRDefault="00935D4B" w:rsidP="00935D4B">
      <w:pPr>
        <w:pStyle w:val="EnglishHangNoCoptic"/>
      </w:pPr>
      <w:r w:rsidRPr="00AB1781">
        <w:t>16 I am poor and in trouble from my youth;</w:t>
      </w:r>
    </w:p>
    <w:p w:rsidR="00935D4B" w:rsidRPr="00AB1781" w:rsidRDefault="00935D4B" w:rsidP="00935D4B">
      <w:pPr>
        <w:pStyle w:val="EnglishHangEndNoCoptic"/>
      </w:pPr>
      <w:r w:rsidRPr="00AB1781">
        <w:tab/>
        <w:t>but after being exalted, I am humbled and perplexed.</w:t>
      </w:r>
    </w:p>
    <w:p w:rsidR="00935D4B" w:rsidRPr="00AB1781" w:rsidRDefault="00935D4B" w:rsidP="00935D4B">
      <w:pPr>
        <w:pStyle w:val="EnglishHangNoCoptic"/>
      </w:pPr>
      <w:r w:rsidRPr="00AB1781">
        <w:lastRenderedPageBreak/>
        <w:t xml:space="preserve">17 </w:t>
      </w:r>
      <w:r w:rsidR="00E570CB">
        <w:t>Your</w:t>
      </w:r>
      <w:r w:rsidRPr="00AB1781">
        <w:t xml:space="preserve"> wrath has swept over me,</w:t>
      </w:r>
    </w:p>
    <w:p w:rsidR="00935D4B" w:rsidRPr="00AB1781" w:rsidRDefault="00935D4B" w:rsidP="00935D4B">
      <w:pPr>
        <w:pStyle w:val="EnglishHangEndNoCoptic"/>
      </w:pPr>
      <w:r w:rsidRPr="00AB1781">
        <w:tab/>
        <w:t xml:space="preserve">and </w:t>
      </w:r>
      <w:r w:rsidR="00E570CB">
        <w:t>Your</w:t>
      </w:r>
      <w:r w:rsidRPr="00AB1781">
        <w:t xml:space="preserve"> threats alarm me.</w:t>
      </w:r>
    </w:p>
    <w:p w:rsidR="00935D4B" w:rsidRPr="00AB1781" w:rsidRDefault="00935D4B" w:rsidP="00935D4B">
      <w:pPr>
        <w:pStyle w:val="EnglishHangNoCoptic"/>
      </w:pPr>
      <w:r w:rsidRPr="00AB1781">
        <w:t>18 They surround me like water all day long,</w:t>
      </w:r>
    </w:p>
    <w:p w:rsidR="00935D4B" w:rsidRPr="00AB1781" w:rsidRDefault="00935D4B" w:rsidP="00935D4B">
      <w:pPr>
        <w:pStyle w:val="EnglishHangEndNoCoptic"/>
      </w:pPr>
      <w:r w:rsidRPr="00AB1781">
        <w:tab/>
        <w:t>they overwhelm me together.</w:t>
      </w:r>
    </w:p>
    <w:p w:rsidR="00935D4B" w:rsidRPr="00AB1781" w:rsidRDefault="00935D4B" w:rsidP="00935D4B">
      <w:pPr>
        <w:pStyle w:val="EnglishHangNoCoptic"/>
      </w:pPr>
      <w:r w:rsidRPr="00AB1781">
        <w:t xml:space="preserve">19 </w:t>
      </w:r>
      <w:r w:rsidR="001040C8">
        <w:t>You</w:t>
      </w:r>
      <w:r w:rsidRPr="00AB1781">
        <w:t xml:space="preserve"> </w:t>
      </w:r>
      <w:r w:rsidR="00556387">
        <w:t>have</w:t>
      </w:r>
      <w:r w:rsidRPr="00AB1781">
        <w:t xml:space="preserve"> put far from me friend and neighbor</w:t>
      </w:r>
    </w:p>
    <w:p w:rsidR="00935D4B" w:rsidRPr="00935D4B" w:rsidRDefault="00935D4B" w:rsidP="00935D4B">
      <w:pPr>
        <w:pStyle w:val="EnglishHangEndNoCoptic"/>
      </w:pPr>
      <w:r w:rsidRPr="00AB1781">
        <w:tab/>
        <w:t>and my acquaintances because of my misery.</w:t>
      </w:r>
    </w:p>
    <w:p w:rsidR="00935D4B" w:rsidRPr="00935D4B" w:rsidRDefault="00935D4B" w:rsidP="00935D4B">
      <w:pPr>
        <w:pStyle w:val="Heading3"/>
      </w:pPr>
      <w:r>
        <w:t>Psalm</w:t>
      </w:r>
      <w:r w:rsidRPr="00AB1781">
        <w:t xml:space="preserve"> 88</w:t>
      </w:r>
      <w:r>
        <w:t xml:space="preserve">: I will sing of </w:t>
      </w:r>
      <w:r w:rsidR="00E570CB">
        <w:t>Your</w:t>
      </w:r>
      <w:r>
        <w:t xml:space="preserve"> mercies, O Lord, forever</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Eternal Reign Planned for the Son</w:t>
      </w:r>
      <w:r w:rsidRPr="00AB1781">
        <w:rPr>
          <w:rStyle w:val="FootnoteReference"/>
          <w:rFonts w:ascii="Book Antiqua" w:hAnsi="Book Antiqua" w:cs="Lucida Grande"/>
          <w:b/>
          <w:bCs/>
        </w:rPr>
        <w:footnoteReference w:id="283"/>
      </w:r>
    </w:p>
    <w:p w:rsidR="00935D4B" w:rsidRPr="00AB1781" w:rsidRDefault="00935D4B" w:rsidP="00935D4B">
      <w:pPr>
        <w:pStyle w:val="Rubric"/>
      </w:pPr>
      <w:r w:rsidRPr="00AB1781">
        <w:t>1 (Of contemplation. By Ethan the Israelite)</w:t>
      </w:r>
    </w:p>
    <w:p w:rsidR="00935D4B" w:rsidRPr="00AB1781" w:rsidRDefault="00935D4B" w:rsidP="00935D4B">
      <w:pPr>
        <w:pStyle w:val="EnglishHangNoCoptic"/>
      </w:pPr>
      <w:r w:rsidRPr="00AB1781">
        <w:t xml:space="preserve">2 I will sing of </w:t>
      </w:r>
      <w:r w:rsidR="00E570CB">
        <w:t>Your</w:t>
      </w:r>
      <w:r w:rsidRPr="00AB1781">
        <w:t xml:space="preserve"> mercies, O Lord, for ever;</w:t>
      </w:r>
    </w:p>
    <w:p w:rsidR="00935D4B" w:rsidRPr="00AB1781" w:rsidRDefault="00935D4B" w:rsidP="00935D4B">
      <w:pPr>
        <w:pStyle w:val="EnglishHangEndNoCoptic"/>
      </w:pPr>
      <w:r w:rsidRPr="00AB1781">
        <w:tab/>
        <w:t xml:space="preserve">I will proclaim </w:t>
      </w:r>
      <w:r w:rsidR="00E570CB">
        <w:t>Your</w:t>
      </w:r>
      <w:r w:rsidRPr="00AB1781">
        <w:t xml:space="preserve"> truth with my mouth to all ages.</w:t>
      </w:r>
    </w:p>
    <w:p w:rsidR="00935D4B" w:rsidRPr="00AB1781" w:rsidRDefault="00935D4B" w:rsidP="00935D4B">
      <w:pPr>
        <w:pStyle w:val="EnglishHangNoCoptic"/>
      </w:pPr>
      <w:r w:rsidRPr="00AB1781">
        <w:t xml:space="preserve">3 For </w:t>
      </w:r>
      <w:r w:rsidR="001040C8">
        <w:t>You</w:t>
      </w:r>
      <w:r w:rsidRPr="00AB1781">
        <w:t xml:space="preserve"> </w:t>
      </w:r>
      <w:r w:rsidR="00556387">
        <w:t>have</w:t>
      </w:r>
      <w:r w:rsidRPr="00AB1781">
        <w:t xml:space="preserve"> said: ‘Mercy shall be built up for ever.’</w:t>
      </w:r>
      <w:r w:rsidRPr="00AB1781">
        <w:rPr>
          <w:rStyle w:val="FootnoteReference"/>
        </w:rPr>
        <w:footnoteReference w:id="284"/>
      </w:r>
    </w:p>
    <w:p w:rsidR="00935D4B" w:rsidRPr="00AB1781" w:rsidRDefault="00935D4B" w:rsidP="00935D4B">
      <w:pPr>
        <w:pStyle w:val="EnglishHangEndNoCoptic"/>
      </w:pPr>
      <w:r w:rsidRPr="00AB1781">
        <w:tab/>
      </w:r>
      <w:r w:rsidR="00E570CB">
        <w:t>Your</w:t>
      </w:r>
      <w:r w:rsidRPr="00AB1781">
        <w:t xml:space="preserve"> truth is ready in the heavens.</w:t>
      </w:r>
    </w:p>
    <w:p w:rsidR="00935D4B" w:rsidRPr="00AB1781" w:rsidRDefault="00935D4B" w:rsidP="00935D4B">
      <w:pPr>
        <w:pStyle w:val="EnglishHangNoCoptic"/>
      </w:pPr>
      <w:r w:rsidRPr="00AB1781">
        <w:t>4 I have made a covenant with My chosen people,</w:t>
      </w:r>
    </w:p>
    <w:p w:rsidR="00935D4B" w:rsidRPr="00AB1781" w:rsidRDefault="00935D4B" w:rsidP="00935D4B">
      <w:pPr>
        <w:pStyle w:val="EnglishHangEndNoCoptic"/>
      </w:pPr>
      <w:r w:rsidRPr="00AB1781">
        <w:tab/>
        <w:t>I have sworn to My servant David:</w:t>
      </w:r>
    </w:p>
    <w:p w:rsidR="00935D4B" w:rsidRPr="00AB1781" w:rsidRDefault="00935D4B" w:rsidP="00935D4B">
      <w:pPr>
        <w:pStyle w:val="EnglishHangNoCoptic"/>
      </w:pPr>
      <w:r w:rsidRPr="00AB1781">
        <w:t>5 ‘I will prepare your Son</w:t>
      </w:r>
      <w:r w:rsidRPr="00AB1781">
        <w:rPr>
          <w:rStyle w:val="FootnoteReference"/>
        </w:rPr>
        <w:footnoteReference w:id="285"/>
      </w:r>
      <w:r w:rsidRPr="00AB1781">
        <w:t xml:space="preserve"> for an eternal reign,</w:t>
      </w:r>
    </w:p>
    <w:p w:rsidR="00935D4B" w:rsidRPr="00AB1781" w:rsidRDefault="00935D4B" w:rsidP="00935D4B">
      <w:pPr>
        <w:pStyle w:val="EnglishHangEndNoCoptic"/>
      </w:pPr>
      <w:r w:rsidRPr="00AB1781">
        <w:tab/>
        <w:t xml:space="preserve">and build up your throne for all generations.’ </w:t>
      </w:r>
      <w:r w:rsidRPr="00AB1781">
        <w:rPr>
          <w:i/>
        </w:rPr>
        <w:t>(Pause)</w:t>
      </w:r>
    </w:p>
    <w:p w:rsidR="00935D4B" w:rsidRPr="00AB1781" w:rsidRDefault="00935D4B" w:rsidP="00935D4B">
      <w:pPr>
        <w:pStyle w:val="EnglishHangNoCoptic"/>
      </w:pPr>
      <w:r w:rsidRPr="00AB1781">
        <w:t xml:space="preserve">6 The heavens praise </w:t>
      </w:r>
      <w:r w:rsidR="00E570CB">
        <w:t>Your</w:t>
      </w:r>
      <w:r w:rsidRPr="00AB1781">
        <w:t xml:space="preserve"> wonders, O Lord,</w:t>
      </w:r>
    </w:p>
    <w:p w:rsidR="00935D4B" w:rsidRPr="00AB1781" w:rsidRDefault="00935D4B" w:rsidP="00935D4B">
      <w:pPr>
        <w:pStyle w:val="EnglishHangEndNoCoptic"/>
      </w:pPr>
      <w:r w:rsidRPr="00AB1781">
        <w:tab/>
        <w:t xml:space="preserve">and </w:t>
      </w:r>
      <w:r w:rsidR="00E570CB">
        <w:t>Your</w:t>
      </w:r>
      <w:r w:rsidRPr="00AB1781">
        <w:t xml:space="preserve"> truth in the Church of the Saints.</w:t>
      </w:r>
    </w:p>
    <w:p w:rsidR="00935D4B" w:rsidRPr="00AB1781" w:rsidRDefault="00935D4B" w:rsidP="00935D4B">
      <w:pPr>
        <w:pStyle w:val="EnglishHangNoCoptic"/>
      </w:pPr>
      <w:r w:rsidRPr="00AB1781">
        <w:t>7 For who in the clouds can equal the Lord?</w:t>
      </w:r>
    </w:p>
    <w:p w:rsidR="00935D4B" w:rsidRPr="00AB1781" w:rsidRDefault="00935D4B" w:rsidP="00935D4B">
      <w:pPr>
        <w:pStyle w:val="EnglishHangEndNoCoptic"/>
      </w:pPr>
      <w:r w:rsidRPr="00AB1781">
        <w:tab/>
        <w:t>And who is like the Lord among the sons of God?</w:t>
      </w:r>
    </w:p>
    <w:p w:rsidR="00935D4B" w:rsidRPr="00AB1781" w:rsidRDefault="00935D4B" w:rsidP="00935D4B">
      <w:pPr>
        <w:pStyle w:val="EnglishHangNoCoptic"/>
      </w:pPr>
      <w:r w:rsidRPr="00AB1781">
        <w:t>8 God is glorious in the council of the saints,</w:t>
      </w:r>
    </w:p>
    <w:p w:rsidR="00935D4B" w:rsidRPr="00AB1781" w:rsidRDefault="00935D4B" w:rsidP="00935D4B">
      <w:pPr>
        <w:pStyle w:val="EnglishHangEndNoCoptic"/>
      </w:pPr>
      <w:r w:rsidRPr="00AB1781">
        <w:tab/>
        <w:t>great and terrible above all those around Him.</w:t>
      </w:r>
    </w:p>
    <w:p w:rsidR="00935D4B" w:rsidRPr="00AB1781" w:rsidRDefault="00935D4B" w:rsidP="00935D4B">
      <w:pPr>
        <w:pStyle w:val="EnglishHangNoCoptic"/>
      </w:pPr>
      <w:r w:rsidRPr="00AB1781">
        <w:t xml:space="preserve">9 O Lord, God of Hosts, who is like </w:t>
      </w:r>
      <w:r w:rsidR="001040C8">
        <w:t>You</w:t>
      </w:r>
      <w:r w:rsidRPr="00AB1781">
        <w:t>?</w:t>
      </w:r>
    </w:p>
    <w:p w:rsidR="00935D4B" w:rsidRPr="00AB1781" w:rsidRDefault="00935D4B" w:rsidP="00935D4B">
      <w:pPr>
        <w:pStyle w:val="EnglishHangEndNoCoptic"/>
      </w:pPr>
      <w:r w:rsidRPr="00AB1781">
        <w:tab/>
      </w:r>
      <w:r w:rsidR="001040C8">
        <w:t>You</w:t>
      </w:r>
      <w:r w:rsidRPr="00AB1781">
        <w:t xml:space="preserve"> art powerful, O Lord, and </w:t>
      </w:r>
      <w:r w:rsidR="00E570CB">
        <w:t>Your</w:t>
      </w:r>
      <w:r w:rsidRPr="00AB1781">
        <w:t xml:space="preserve"> truth is around </w:t>
      </w:r>
      <w:r w:rsidR="001040C8">
        <w:t>You</w:t>
      </w:r>
      <w:r w:rsidRPr="00AB1781">
        <w:t>.</w:t>
      </w:r>
    </w:p>
    <w:p w:rsidR="00935D4B" w:rsidRPr="00AB1781" w:rsidRDefault="00935D4B" w:rsidP="00935D4B">
      <w:pPr>
        <w:pStyle w:val="EnglishHangNoCoptic"/>
      </w:pPr>
      <w:r w:rsidRPr="00AB1781">
        <w:lastRenderedPageBreak/>
        <w:t xml:space="preserve">10 </w:t>
      </w:r>
      <w:r w:rsidR="001040C8">
        <w:t>You</w:t>
      </w:r>
      <w:r w:rsidRPr="00AB1781">
        <w:t xml:space="preserve"> </w:t>
      </w:r>
      <w:r w:rsidR="00004BA4">
        <w:t>rule</w:t>
      </w:r>
      <w:r w:rsidRPr="00AB1781">
        <w:t xml:space="preserve"> the raging of the sea,</w:t>
      </w:r>
    </w:p>
    <w:p w:rsidR="00935D4B" w:rsidRPr="00AB1781" w:rsidRDefault="00935D4B" w:rsidP="00935D4B">
      <w:pPr>
        <w:pStyle w:val="EnglishHangEndNoCoptic"/>
      </w:pPr>
      <w:r w:rsidRPr="00AB1781">
        <w:tab/>
      </w:r>
      <w:r w:rsidR="001040C8">
        <w:t>You</w:t>
      </w:r>
      <w:r w:rsidRPr="00AB1781">
        <w:t xml:space="preserve"> stillest the surge of its waves.</w:t>
      </w:r>
    </w:p>
    <w:p w:rsidR="00935D4B" w:rsidRPr="00AB1781" w:rsidRDefault="00935D4B" w:rsidP="00935D4B">
      <w:pPr>
        <w:pStyle w:val="EnglishHangNoCoptic"/>
      </w:pPr>
      <w:r w:rsidRPr="00AB1781">
        <w:t xml:space="preserve">11 </w:t>
      </w:r>
      <w:r w:rsidR="001040C8">
        <w:t>You</w:t>
      </w:r>
      <w:r w:rsidRPr="00AB1781">
        <w:t xml:space="preserve"> humblest the proud like wounded men;</w:t>
      </w:r>
    </w:p>
    <w:p w:rsidR="00935D4B" w:rsidRPr="00AB1781" w:rsidRDefault="00935D4B" w:rsidP="00935D4B">
      <w:pPr>
        <w:pStyle w:val="EnglishHangEndNoCoptic"/>
      </w:pPr>
      <w:r w:rsidRPr="00AB1781">
        <w:tab/>
        <w:t xml:space="preserve">with </w:t>
      </w:r>
      <w:r w:rsidR="00E570CB">
        <w:t>Your</w:t>
      </w:r>
      <w:r w:rsidRPr="00AB1781">
        <w:t xml:space="preserve"> powerful arm </w:t>
      </w:r>
      <w:r w:rsidR="001040C8">
        <w:t>You</w:t>
      </w:r>
      <w:r w:rsidRPr="00AB1781">
        <w:t xml:space="preserve"> dost scatter </w:t>
      </w:r>
      <w:r w:rsidR="00E570CB">
        <w:t>Your</w:t>
      </w:r>
      <w:r w:rsidRPr="00AB1781">
        <w:t xml:space="preserve"> enemies.</w:t>
      </w:r>
    </w:p>
    <w:p w:rsidR="00935D4B" w:rsidRPr="00AB1781" w:rsidRDefault="00935D4B" w:rsidP="00935D4B">
      <w:pPr>
        <w:pStyle w:val="EnglishHangNoCoptic"/>
      </w:pPr>
      <w:r w:rsidRPr="00AB1781">
        <w:t xml:space="preserve">12 </w:t>
      </w:r>
      <w:r w:rsidR="001040C8">
        <w:t>Your</w:t>
      </w:r>
      <w:r w:rsidRPr="00AB1781">
        <w:t xml:space="preserve"> are the heavens and </w:t>
      </w:r>
      <w:r w:rsidR="001040C8">
        <w:t>Your</w:t>
      </w:r>
      <w:r w:rsidRPr="00AB1781">
        <w:t xml:space="preserve"> the earth;</w:t>
      </w:r>
    </w:p>
    <w:p w:rsidR="00935D4B" w:rsidRPr="00935D4B" w:rsidRDefault="00935D4B" w:rsidP="00935D4B">
      <w:pPr>
        <w:pStyle w:val="EnglishHangEndNoCoptic"/>
      </w:pPr>
      <w:r w:rsidRPr="00AB1781">
        <w:tab/>
        <w:t xml:space="preserve">the world and its fullness </w:t>
      </w:r>
      <w:r w:rsidR="001040C8">
        <w:t>You</w:t>
      </w:r>
      <w:r w:rsidRPr="00AB1781">
        <w:t xml:space="preserve"> </w:t>
      </w:r>
      <w:r w:rsidR="00556387">
        <w:t>have</w:t>
      </w:r>
      <w:r w:rsidRPr="00AB1781">
        <w:t xml:space="preserve"> founded.</w:t>
      </w:r>
    </w:p>
    <w:p w:rsidR="00935D4B" w:rsidRPr="00AB1781" w:rsidRDefault="00935D4B" w:rsidP="00935D4B">
      <w:pPr>
        <w:pStyle w:val="EnglishHangNoCoptic"/>
      </w:pPr>
      <w:r w:rsidRPr="00AB1781">
        <w:t xml:space="preserve">13 The north and the sea </w:t>
      </w:r>
      <w:r w:rsidR="001040C8">
        <w:t>You</w:t>
      </w:r>
      <w:r w:rsidRPr="00AB1781">
        <w:t xml:space="preserve"> </w:t>
      </w:r>
      <w:r w:rsidR="00556387">
        <w:t>have</w:t>
      </w:r>
      <w:r w:rsidRPr="00AB1781">
        <w:t xml:space="preserve"> created;</w:t>
      </w:r>
      <w:r w:rsidRPr="00AB1781">
        <w:rPr>
          <w:rStyle w:val="FootnoteReference"/>
        </w:rPr>
        <w:footnoteReference w:id="286"/>
      </w:r>
    </w:p>
    <w:p w:rsidR="00935D4B" w:rsidRPr="00AB1781" w:rsidRDefault="00935D4B" w:rsidP="00935D4B">
      <w:pPr>
        <w:pStyle w:val="EnglishHangEndNoCoptic"/>
      </w:pPr>
      <w:r w:rsidRPr="00AB1781">
        <w:tab/>
        <w:t xml:space="preserve">Tabor and Hermon rejoice in </w:t>
      </w:r>
      <w:r w:rsidR="00E570CB">
        <w:t>Your</w:t>
      </w:r>
      <w:r w:rsidRPr="00AB1781">
        <w:t xml:space="preserve"> name.</w:t>
      </w:r>
    </w:p>
    <w:p w:rsidR="00935D4B" w:rsidRPr="00AB1781" w:rsidRDefault="00935D4B" w:rsidP="00935D4B">
      <w:pPr>
        <w:pStyle w:val="EnglishHangNoCoptic"/>
      </w:pPr>
      <w:r w:rsidRPr="00AB1781">
        <w:t xml:space="preserve">14 </w:t>
      </w:r>
      <w:r w:rsidR="001040C8">
        <w:t>Your</w:t>
      </w:r>
      <w:r w:rsidRPr="00AB1781">
        <w:t xml:space="preserve"> is a mighty arm;</w:t>
      </w:r>
    </w:p>
    <w:p w:rsidR="00935D4B" w:rsidRPr="00AB1781" w:rsidRDefault="00935D4B" w:rsidP="00935D4B">
      <w:pPr>
        <w:pStyle w:val="EnglishHangEndNoCoptic"/>
      </w:pPr>
      <w:r w:rsidRPr="00AB1781">
        <w:tab/>
        <w:t xml:space="preserve">let </w:t>
      </w:r>
      <w:r w:rsidR="00E570CB">
        <w:t>Your</w:t>
      </w:r>
      <w:r w:rsidRPr="00AB1781">
        <w:t xml:space="preserve"> hand be strong, </w:t>
      </w:r>
      <w:r w:rsidR="00E570CB">
        <w:t>Your</w:t>
      </w:r>
      <w:r w:rsidRPr="00AB1781">
        <w:t xml:space="preserve"> right hand uplifted.</w:t>
      </w:r>
    </w:p>
    <w:p w:rsidR="00935D4B" w:rsidRPr="00AB1781" w:rsidRDefault="00935D4B" w:rsidP="00935D4B">
      <w:pPr>
        <w:pStyle w:val="EnglishHangNoCoptic"/>
      </w:pPr>
      <w:r w:rsidRPr="00AB1781">
        <w:t xml:space="preserve">15 Justice and judgment prepare the way for </w:t>
      </w:r>
      <w:r w:rsidR="00E570CB">
        <w:t>Your</w:t>
      </w:r>
      <w:r w:rsidRPr="00AB1781">
        <w:t xml:space="preserve"> throne;</w:t>
      </w:r>
    </w:p>
    <w:p w:rsidR="00935D4B" w:rsidRPr="00AB1781" w:rsidRDefault="00935D4B" w:rsidP="00935D4B">
      <w:pPr>
        <w:pStyle w:val="EnglishHangEndNoCoptic"/>
      </w:pPr>
      <w:r w:rsidRPr="00AB1781">
        <w:tab/>
        <w:t xml:space="preserve">mercy and truth pave the way for </w:t>
      </w:r>
      <w:r w:rsidR="00E570CB">
        <w:t>Your</w:t>
      </w:r>
      <w:r w:rsidRPr="00AB1781">
        <w:t xml:space="preserve"> presence.</w:t>
      </w:r>
    </w:p>
    <w:p w:rsidR="00935D4B" w:rsidRPr="00AB1781" w:rsidRDefault="00935D4B" w:rsidP="00935D4B">
      <w:pPr>
        <w:pStyle w:val="EnglishHangNoCoptic"/>
      </w:pPr>
      <w:r w:rsidRPr="00AB1781">
        <w:t>16 Blessed are the people who know the festal shout.</w:t>
      </w:r>
    </w:p>
    <w:p w:rsidR="00935D4B" w:rsidRPr="00AB1781" w:rsidRDefault="00935D4B" w:rsidP="00935D4B">
      <w:pPr>
        <w:pStyle w:val="EnglishHangEndNoCoptic"/>
      </w:pPr>
      <w:r w:rsidRPr="00AB1781">
        <w:tab/>
        <w:t xml:space="preserve">They walk, O Lord, in the light of </w:t>
      </w:r>
      <w:r w:rsidR="00E570CB">
        <w:t>Your</w:t>
      </w:r>
      <w:r w:rsidRPr="00AB1781">
        <w:t xml:space="preserve"> presence.</w:t>
      </w:r>
    </w:p>
    <w:p w:rsidR="00935D4B" w:rsidRPr="00AB1781" w:rsidRDefault="00935D4B" w:rsidP="00935D4B">
      <w:pPr>
        <w:pStyle w:val="EnglishHangNoCoptic"/>
      </w:pPr>
      <w:r w:rsidRPr="00AB1781">
        <w:t xml:space="preserve">17 They exult in </w:t>
      </w:r>
      <w:r w:rsidR="00E570CB">
        <w:t>Your</w:t>
      </w:r>
      <w:r w:rsidRPr="00AB1781">
        <w:t xml:space="preserve"> name all day long,</w:t>
      </w:r>
    </w:p>
    <w:p w:rsidR="00935D4B" w:rsidRPr="00AB1781" w:rsidRDefault="00935D4B" w:rsidP="00935D4B">
      <w:pPr>
        <w:pStyle w:val="EnglishHangEndNoCoptic"/>
      </w:pPr>
      <w:r w:rsidRPr="00AB1781">
        <w:tab/>
        <w:t xml:space="preserve">and in </w:t>
      </w:r>
      <w:r w:rsidR="00E570CB">
        <w:t>Your</w:t>
      </w:r>
      <w:r w:rsidRPr="00AB1781">
        <w:t xml:space="preserve"> righteousness they are exalted.</w:t>
      </w:r>
    </w:p>
    <w:p w:rsidR="00935D4B" w:rsidRPr="00AB1781" w:rsidRDefault="00935D4B" w:rsidP="00935D4B">
      <w:pPr>
        <w:pStyle w:val="EnglishHangNoCoptic"/>
      </w:pPr>
      <w:r w:rsidRPr="00AB1781">
        <w:t xml:space="preserve">18 For </w:t>
      </w:r>
      <w:r w:rsidR="001040C8">
        <w:t>You</w:t>
      </w:r>
      <w:r w:rsidRPr="00AB1781">
        <w:t xml:space="preserve"> </w:t>
      </w:r>
      <w:r w:rsidR="00004BA4" w:rsidRPr="00AB1781">
        <w:t>are</w:t>
      </w:r>
      <w:r w:rsidRPr="00AB1781">
        <w:t xml:space="preserve"> the glory of their strength;</w:t>
      </w:r>
    </w:p>
    <w:p w:rsidR="00935D4B" w:rsidRPr="00AB1781" w:rsidRDefault="00935D4B" w:rsidP="00935D4B">
      <w:pPr>
        <w:pStyle w:val="EnglishHangEndNoCoptic"/>
      </w:pPr>
      <w:r w:rsidRPr="00AB1781">
        <w:tab/>
        <w:t xml:space="preserve">and by pleasing </w:t>
      </w:r>
      <w:r w:rsidR="001040C8">
        <w:t>You</w:t>
      </w:r>
      <w:r w:rsidRPr="00AB1781">
        <w:t xml:space="preserve"> we are raised to power.</w:t>
      </w:r>
    </w:p>
    <w:p w:rsidR="00935D4B" w:rsidRPr="00AB1781" w:rsidRDefault="00935D4B" w:rsidP="00935D4B">
      <w:pPr>
        <w:pStyle w:val="EnglishHangNoCoptic"/>
      </w:pPr>
      <w:r w:rsidRPr="00AB1781">
        <w:t>19 For our protection belongs to the Lord,</w:t>
      </w:r>
    </w:p>
    <w:p w:rsidR="00935D4B" w:rsidRPr="00AB1781" w:rsidRDefault="00935D4B" w:rsidP="00935D4B">
      <w:pPr>
        <w:pStyle w:val="EnglishHangEndNoCoptic"/>
      </w:pPr>
      <w:r w:rsidRPr="00AB1781">
        <w:tab/>
        <w:t>and to our King, the Holy One of Israel.</w:t>
      </w:r>
    </w:p>
    <w:p w:rsidR="00935D4B" w:rsidRPr="00AB1781" w:rsidRDefault="00935D4B" w:rsidP="00935D4B">
      <w:pPr>
        <w:pStyle w:val="EnglishHangNoCoptic"/>
      </w:pPr>
      <w:r w:rsidRPr="00AB1781">
        <w:t xml:space="preserve">20 Once </w:t>
      </w:r>
      <w:r w:rsidR="001040C8">
        <w:t>You</w:t>
      </w:r>
      <w:r w:rsidRPr="00AB1781">
        <w:t xml:space="preserve"> </w:t>
      </w:r>
      <w:r w:rsidR="001040C8">
        <w:t>did</w:t>
      </w:r>
      <w:r w:rsidRPr="00AB1781">
        <w:t xml:space="preserve"> speak in a vision to </w:t>
      </w:r>
      <w:r w:rsidR="00E570CB">
        <w:t>Your</w:t>
      </w:r>
      <w:r w:rsidRPr="00AB1781">
        <w:t xml:space="preserve"> children</w:t>
      </w:r>
      <w:r w:rsidRPr="00AB1781">
        <w:rPr>
          <w:rStyle w:val="FootnoteReference"/>
        </w:rPr>
        <w:footnoteReference w:id="287"/>
      </w:r>
    </w:p>
    <w:p w:rsidR="00935D4B" w:rsidRPr="00AB1781" w:rsidRDefault="00935D4B" w:rsidP="00935D4B">
      <w:pPr>
        <w:pStyle w:val="EnglishHangNoCoptic"/>
      </w:pPr>
      <w:r w:rsidRPr="00AB1781">
        <w:tab/>
        <w:t>and say: ‘I have laid help upon a warrior;</w:t>
      </w:r>
    </w:p>
    <w:p w:rsidR="00935D4B" w:rsidRPr="00AB1781" w:rsidRDefault="00935D4B" w:rsidP="00935D4B">
      <w:pPr>
        <w:pStyle w:val="EnglishHangEndNoCoptic"/>
      </w:pPr>
      <w:r w:rsidRPr="00AB1781">
        <w:tab/>
        <w:t>I have exalted one chosen from My people.</w:t>
      </w:r>
    </w:p>
    <w:p w:rsidR="00935D4B" w:rsidRPr="00AB1781" w:rsidRDefault="00935D4B" w:rsidP="00935D4B">
      <w:pPr>
        <w:pStyle w:val="EnglishHangNoCoptic"/>
      </w:pPr>
      <w:r w:rsidRPr="00AB1781">
        <w:t>21 I have found David, My servant;</w:t>
      </w:r>
    </w:p>
    <w:p w:rsidR="00935D4B" w:rsidRPr="00AB1781" w:rsidRDefault="00935D4B" w:rsidP="00935D4B">
      <w:pPr>
        <w:pStyle w:val="EnglishHangEndNoCoptic"/>
      </w:pPr>
      <w:r w:rsidRPr="00AB1781">
        <w:tab/>
        <w:t>with My holy oil I have anointed him.</w:t>
      </w:r>
    </w:p>
    <w:p w:rsidR="00935D4B" w:rsidRPr="00AB1781" w:rsidRDefault="00935D4B" w:rsidP="00935D4B">
      <w:pPr>
        <w:pStyle w:val="EnglishHangNoCoptic"/>
      </w:pPr>
      <w:r w:rsidRPr="00AB1781">
        <w:t>22 For My hand will support him,</w:t>
      </w:r>
    </w:p>
    <w:p w:rsidR="00935D4B" w:rsidRPr="00AB1781" w:rsidRDefault="00935D4B" w:rsidP="00935D4B">
      <w:pPr>
        <w:pStyle w:val="EnglishHangEndNoCoptic"/>
      </w:pPr>
      <w:r w:rsidRPr="00AB1781">
        <w:tab/>
        <w:t>and My arm will strengthen him.</w:t>
      </w:r>
    </w:p>
    <w:p w:rsidR="00935D4B" w:rsidRPr="00AB1781" w:rsidRDefault="00935D4B" w:rsidP="00935D4B">
      <w:pPr>
        <w:pStyle w:val="EnglishHangNoCoptic"/>
      </w:pPr>
      <w:r w:rsidRPr="00AB1781">
        <w:t>23 The enemy will not get the better of him,</w:t>
      </w:r>
    </w:p>
    <w:p w:rsidR="00935D4B" w:rsidRPr="00AB1781" w:rsidRDefault="00935D4B" w:rsidP="00935D4B">
      <w:pPr>
        <w:pStyle w:val="EnglishHangEndNoCoptic"/>
      </w:pPr>
      <w:r w:rsidRPr="00AB1781">
        <w:lastRenderedPageBreak/>
        <w:tab/>
        <w:t>and the son of iniquity will do him no harm.</w:t>
      </w:r>
    </w:p>
    <w:p w:rsidR="00935D4B" w:rsidRPr="00AB1781" w:rsidRDefault="00935D4B" w:rsidP="00935D4B">
      <w:pPr>
        <w:pStyle w:val="EnglishHangNoCoptic"/>
      </w:pPr>
      <w:r w:rsidRPr="00AB1781">
        <w:t>24 And I will cut down his enemies before his face,</w:t>
      </w:r>
    </w:p>
    <w:p w:rsidR="00935D4B" w:rsidRPr="00AB1781" w:rsidRDefault="00935D4B" w:rsidP="00935D4B">
      <w:pPr>
        <w:pStyle w:val="EnglishHangEndNoCoptic"/>
      </w:pPr>
      <w:r w:rsidRPr="00AB1781">
        <w:tab/>
        <w:t>and rout those who hate him.</w:t>
      </w:r>
    </w:p>
    <w:p w:rsidR="00935D4B" w:rsidRPr="00AB1781" w:rsidRDefault="00935D4B" w:rsidP="00935D4B">
      <w:pPr>
        <w:pStyle w:val="EnglishHangNoCoptic"/>
      </w:pPr>
      <w:r w:rsidRPr="00AB1781">
        <w:t>25 My truth and My mercy shall be with him,</w:t>
      </w:r>
    </w:p>
    <w:p w:rsidR="00935D4B" w:rsidRPr="00AB1781" w:rsidRDefault="00935D4B" w:rsidP="00935D4B">
      <w:pPr>
        <w:pStyle w:val="EnglishHangEndNoCoptic"/>
      </w:pPr>
      <w:r w:rsidRPr="00AB1781">
        <w:tab/>
        <w:t>and in My name he will rise to power.</w:t>
      </w:r>
    </w:p>
    <w:p w:rsidR="00935D4B" w:rsidRPr="00AB1781" w:rsidRDefault="00935D4B" w:rsidP="00935D4B">
      <w:pPr>
        <w:pStyle w:val="EnglishHangNoCoptic"/>
      </w:pPr>
      <w:r w:rsidRPr="00AB1781">
        <w:t>26 I will extend his power over the sea,</w:t>
      </w:r>
    </w:p>
    <w:p w:rsidR="00935D4B" w:rsidRPr="00AB1781" w:rsidRDefault="00935D4B" w:rsidP="00935D4B">
      <w:pPr>
        <w:pStyle w:val="EnglishHangEndNoCoptic"/>
      </w:pPr>
      <w:r w:rsidRPr="00AB1781">
        <w:tab/>
        <w:t>and his right hand over the rivers.</w:t>
      </w:r>
    </w:p>
    <w:p w:rsidR="00935D4B" w:rsidRPr="00AB1781" w:rsidRDefault="00935D4B" w:rsidP="00935D4B">
      <w:pPr>
        <w:pStyle w:val="EnglishHangNoCoptic"/>
      </w:pPr>
      <w:r w:rsidRPr="00AB1781">
        <w:t>27 He will call on Me: ‘</w:t>
      </w:r>
      <w:r w:rsidR="001040C8">
        <w:t>You</w:t>
      </w:r>
      <w:r w:rsidRPr="00AB1781">
        <w:t xml:space="preserve"> </w:t>
      </w:r>
      <w:r w:rsidR="00004BA4" w:rsidRPr="00AB1781">
        <w:t>are</w:t>
      </w:r>
      <w:r w:rsidRPr="00AB1781">
        <w:t xml:space="preserve"> my Father,</w:t>
      </w:r>
    </w:p>
    <w:p w:rsidR="00935D4B" w:rsidRPr="00AB1781" w:rsidRDefault="00935D4B" w:rsidP="00935D4B">
      <w:pPr>
        <w:pStyle w:val="EnglishHangEndNoCoptic"/>
      </w:pPr>
      <w:r w:rsidRPr="00AB1781">
        <w:tab/>
        <w:t>my God, and the support of my salvation.’</w:t>
      </w:r>
    </w:p>
    <w:p w:rsidR="00935D4B" w:rsidRPr="00AB1781" w:rsidRDefault="00935D4B" w:rsidP="00935D4B">
      <w:pPr>
        <w:pStyle w:val="EnglishHangNoCoptic"/>
      </w:pPr>
      <w:r w:rsidRPr="00AB1781">
        <w:t>28 And I will make him My firstborn,</w:t>
      </w:r>
      <w:r w:rsidRPr="00AB1781">
        <w:rPr>
          <w:rStyle w:val="FootnoteReference"/>
        </w:rPr>
        <w:footnoteReference w:id="288"/>
      </w:r>
    </w:p>
    <w:p w:rsidR="00935D4B" w:rsidRPr="00AB1781" w:rsidRDefault="00935D4B" w:rsidP="00935D4B">
      <w:pPr>
        <w:pStyle w:val="EnglishHangEndNoCoptic"/>
      </w:pPr>
      <w:r w:rsidRPr="00AB1781">
        <w:tab/>
        <w:t>high above the kings of the earth.</w:t>
      </w:r>
    </w:p>
    <w:p w:rsidR="00935D4B" w:rsidRPr="00AB1781" w:rsidRDefault="00935D4B" w:rsidP="00935D4B">
      <w:pPr>
        <w:pStyle w:val="EnglishHangNoCoptic"/>
      </w:pPr>
      <w:r w:rsidRPr="00AB1781">
        <w:t>29 I will cherish My love for him for ever,</w:t>
      </w:r>
    </w:p>
    <w:p w:rsidR="00935D4B" w:rsidRPr="00935D4B" w:rsidRDefault="00935D4B" w:rsidP="00935D4B">
      <w:pPr>
        <w:pStyle w:val="EnglishHangEndNoCoptic"/>
      </w:pPr>
      <w:r w:rsidRPr="00AB1781">
        <w:tab/>
        <w:t>and My covenant will stand firm with him.</w:t>
      </w:r>
    </w:p>
    <w:p w:rsidR="00935D4B" w:rsidRPr="00AB1781" w:rsidRDefault="00935D4B" w:rsidP="00935D4B">
      <w:pPr>
        <w:pStyle w:val="EnglishHangNoCoptic"/>
      </w:pPr>
      <w:r w:rsidRPr="00AB1781">
        <w:t>30 And I will make his dynasty</w:t>
      </w:r>
      <w:r w:rsidRPr="00AB1781">
        <w:rPr>
          <w:rStyle w:val="FootnoteReference"/>
        </w:rPr>
        <w:footnoteReference w:id="289"/>
      </w:r>
      <w:r w:rsidRPr="00AB1781">
        <w:t xml:space="preserve"> eternal,</w:t>
      </w:r>
    </w:p>
    <w:p w:rsidR="00935D4B" w:rsidRPr="00AB1781" w:rsidRDefault="00935D4B" w:rsidP="00935D4B">
      <w:pPr>
        <w:pStyle w:val="EnglishHangEndNoCoptic"/>
      </w:pPr>
      <w:r w:rsidRPr="00AB1781">
        <w:tab/>
        <w:t>and his throne as the days of heaven.</w:t>
      </w:r>
    </w:p>
    <w:p w:rsidR="00935D4B" w:rsidRPr="00AB1781" w:rsidRDefault="00935D4B" w:rsidP="00935D4B">
      <w:pPr>
        <w:pStyle w:val="EnglishHangNoCoptic"/>
      </w:pPr>
      <w:r w:rsidRPr="00AB1781">
        <w:t>31 If his sons forsake My law</w:t>
      </w:r>
    </w:p>
    <w:p w:rsidR="00935D4B" w:rsidRPr="00AB1781" w:rsidRDefault="00935D4B" w:rsidP="00935D4B">
      <w:pPr>
        <w:pStyle w:val="EnglishHangEndNoCoptic"/>
      </w:pPr>
      <w:r w:rsidRPr="00AB1781">
        <w:tab/>
        <w:t>and do not walk by My judgments,</w:t>
      </w:r>
    </w:p>
    <w:p w:rsidR="00935D4B" w:rsidRPr="00AB1781" w:rsidRDefault="00935D4B" w:rsidP="00935D4B">
      <w:pPr>
        <w:pStyle w:val="EnglishHangNoCoptic"/>
      </w:pPr>
      <w:r w:rsidRPr="00AB1781">
        <w:t>32 if they profane My rights</w:t>
      </w:r>
    </w:p>
    <w:p w:rsidR="00935D4B" w:rsidRPr="00AB1781" w:rsidRDefault="00935D4B" w:rsidP="00935D4B">
      <w:pPr>
        <w:pStyle w:val="EnglishHangEndNoCoptic"/>
      </w:pPr>
      <w:r w:rsidRPr="00AB1781">
        <w:tab/>
        <w:t>and do not keep My commandments,</w:t>
      </w:r>
    </w:p>
    <w:p w:rsidR="00935D4B" w:rsidRPr="00AB1781" w:rsidRDefault="00935D4B" w:rsidP="00935D4B">
      <w:pPr>
        <w:pStyle w:val="EnglishHangNoCoptic"/>
      </w:pPr>
      <w:r w:rsidRPr="00AB1781">
        <w:t>33 I will visit their sins with the rod,</w:t>
      </w:r>
    </w:p>
    <w:p w:rsidR="00935D4B" w:rsidRPr="00AB1781" w:rsidRDefault="00935D4B" w:rsidP="00935D4B">
      <w:pPr>
        <w:pStyle w:val="EnglishHangEndNoCoptic"/>
      </w:pPr>
      <w:r w:rsidRPr="00AB1781">
        <w:tab/>
        <w:t>and their iniquities with the scourge.</w:t>
      </w:r>
    </w:p>
    <w:p w:rsidR="00935D4B" w:rsidRPr="00AB1781" w:rsidRDefault="00935D4B" w:rsidP="00935D4B">
      <w:pPr>
        <w:pStyle w:val="EnglishHangNoCoptic"/>
      </w:pPr>
      <w:r w:rsidRPr="00AB1781">
        <w:t>34 Yet I will not withdraw My mercy from them,</w:t>
      </w:r>
    </w:p>
    <w:p w:rsidR="00935D4B" w:rsidRPr="00AB1781" w:rsidRDefault="00935D4B" w:rsidP="00935D4B">
      <w:pPr>
        <w:pStyle w:val="EnglishHangEndNoCoptic"/>
      </w:pPr>
      <w:r w:rsidRPr="00AB1781">
        <w:tab/>
        <w:t>and will never break My troth.</w:t>
      </w:r>
      <w:r w:rsidRPr="00AB1781">
        <w:rPr>
          <w:rStyle w:val="FootnoteReference"/>
        </w:rPr>
        <w:footnoteReference w:id="290"/>
      </w:r>
    </w:p>
    <w:p w:rsidR="00935D4B" w:rsidRPr="00AB1781" w:rsidRDefault="00935D4B" w:rsidP="00935D4B">
      <w:pPr>
        <w:pStyle w:val="EnglishHangNoCoptic"/>
      </w:pPr>
      <w:r w:rsidRPr="00AB1781">
        <w:t>35 I will never profane My covenant,</w:t>
      </w:r>
    </w:p>
    <w:p w:rsidR="00935D4B" w:rsidRPr="00AB1781" w:rsidRDefault="00935D4B" w:rsidP="00935D4B">
      <w:pPr>
        <w:pStyle w:val="EnglishHangEndNoCoptic"/>
      </w:pPr>
      <w:r w:rsidRPr="00AB1781">
        <w:tab/>
        <w:t>nor ignore what has gone from My lips.</w:t>
      </w:r>
    </w:p>
    <w:p w:rsidR="00935D4B" w:rsidRPr="00AB1781" w:rsidRDefault="00935D4B" w:rsidP="00935D4B">
      <w:pPr>
        <w:pStyle w:val="EnglishHangNoCoptic"/>
      </w:pPr>
      <w:r w:rsidRPr="00AB1781">
        <w:t>36 Once for all I have sworn by My holiness;</w:t>
      </w:r>
    </w:p>
    <w:p w:rsidR="00935D4B" w:rsidRPr="00AB1781" w:rsidRDefault="00935D4B" w:rsidP="00935D4B">
      <w:pPr>
        <w:pStyle w:val="EnglishHangEndNoCoptic"/>
      </w:pPr>
      <w:r w:rsidRPr="00AB1781">
        <w:lastRenderedPageBreak/>
        <w:tab/>
        <w:t>can I lie to David?</w:t>
      </w:r>
    </w:p>
    <w:p w:rsidR="00935D4B" w:rsidRPr="00AB1781" w:rsidRDefault="00935D4B" w:rsidP="00935D4B">
      <w:pPr>
        <w:pStyle w:val="EnglishHangNoCoptic"/>
      </w:pPr>
      <w:r w:rsidRPr="00AB1781">
        <w:t>37 His dynasty</w:t>
      </w:r>
      <w:r w:rsidRPr="00AB1781">
        <w:rPr>
          <w:rStyle w:val="FootnoteReference"/>
        </w:rPr>
        <w:footnoteReference w:id="291"/>
      </w:r>
      <w:r w:rsidRPr="00AB1781">
        <w:t xml:space="preserve"> will continue for ever,</w:t>
      </w:r>
    </w:p>
    <w:p w:rsidR="00935D4B" w:rsidRPr="00AB1781" w:rsidRDefault="00935D4B" w:rsidP="00935D4B">
      <w:pPr>
        <w:pStyle w:val="EnglishHangEndNoCoptic"/>
      </w:pPr>
      <w:r w:rsidRPr="00AB1781">
        <w:tab/>
        <w:t>and his throne as long as the sun before Me,</w:t>
      </w:r>
    </w:p>
    <w:p w:rsidR="00935D4B" w:rsidRPr="00AB1781" w:rsidRDefault="00935D4B" w:rsidP="00935D4B">
      <w:pPr>
        <w:pStyle w:val="EnglishHangNoCoptic"/>
      </w:pPr>
      <w:r w:rsidRPr="00AB1781">
        <w:t>38 like the moon that is fixed for ever,</w:t>
      </w:r>
    </w:p>
    <w:p w:rsidR="00935D4B" w:rsidRPr="00AB1781" w:rsidRDefault="00935D4B" w:rsidP="00935D4B">
      <w:pPr>
        <w:pStyle w:val="EnglishHangEndNoCoptic"/>
      </w:pPr>
      <w:r w:rsidRPr="00AB1781">
        <w:tab/>
        <w:t>like the faithful witness in heaven.’</w:t>
      </w:r>
      <w:r w:rsidRPr="00AB1781">
        <w:rPr>
          <w:rStyle w:val="FootnoteReference"/>
        </w:rPr>
        <w:footnoteReference w:id="292"/>
      </w:r>
      <w:r w:rsidRPr="00AB1781">
        <w:t xml:space="preserve"> </w:t>
      </w:r>
      <w:r w:rsidRPr="00AB1781">
        <w:rPr>
          <w:i/>
        </w:rPr>
        <w:t>(Pause)</w:t>
      </w:r>
    </w:p>
    <w:p w:rsidR="00935D4B" w:rsidRPr="00AB1781" w:rsidRDefault="00935D4B" w:rsidP="00935D4B">
      <w:pPr>
        <w:pStyle w:val="EnglishHangNoCoptic"/>
      </w:pPr>
      <w:r w:rsidRPr="00AB1781">
        <w:t xml:space="preserve">39 But </w:t>
      </w:r>
      <w:r w:rsidR="001040C8">
        <w:t>You</w:t>
      </w:r>
      <w:r w:rsidRPr="00AB1781">
        <w:t xml:space="preserve"> </w:t>
      </w:r>
      <w:r w:rsidR="00556387">
        <w:t>have</w:t>
      </w:r>
      <w:r w:rsidRPr="00AB1781">
        <w:t xml:space="preserve"> rejected and spurned us;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delayed </w:t>
      </w:r>
      <w:r w:rsidR="00E570CB">
        <w:t>Your</w:t>
      </w:r>
      <w:r w:rsidRPr="00AB1781">
        <w:t xml:space="preserve"> Christ.</w:t>
      </w:r>
    </w:p>
    <w:p w:rsidR="00935D4B" w:rsidRPr="00AB1781" w:rsidRDefault="00935D4B" w:rsidP="00935D4B">
      <w:pPr>
        <w:pStyle w:val="EnglishHangNoCoptic"/>
      </w:pPr>
      <w:r w:rsidRPr="00AB1781">
        <w:t xml:space="preserve">40 </w:t>
      </w:r>
      <w:r w:rsidR="001040C8">
        <w:t>You</w:t>
      </w:r>
      <w:r w:rsidRPr="00AB1781">
        <w:t xml:space="preserve"> </w:t>
      </w:r>
      <w:r w:rsidR="00556387">
        <w:t>have</w:t>
      </w:r>
      <w:r w:rsidRPr="00AB1781">
        <w:t xml:space="preserve"> dissolved the covenant with </w:t>
      </w:r>
      <w:r w:rsidR="00E570CB">
        <w:t>Your</w:t>
      </w:r>
      <w:r w:rsidRPr="00AB1781">
        <w:t xml:space="preserve"> servant,</w:t>
      </w:r>
    </w:p>
    <w:p w:rsidR="00935D4B" w:rsidRPr="00AB1781" w:rsidRDefault="00935D4B" w:rsidP="00935D4B">
      <w:pPr>
        <w:pStyle w:val="EnglishHangEndNoCoptic"/>
      </w:pPr>
      <w:r w:rsidRPr="00AB1781">
        <w:tab/>
        <w:t>and profaned his sanctuary to the ground.</w:t>
      </w:r>
    </w:p>
    <w:p w:rsidR="00935D4B" w:rsidRPr="00AB1781" w:rsidRDefault="00935D4B" w:rsidP="00935D4B">
      <w:pPr>
        <w:pStyle w:val="EnglishHangNoCoptic"/>
      </w:pPr>
      <w:r w:rsidRPr="00AB1781">
        <w:t xml:space="preserve">41 </w:t>
      </w:r>
      <w:r w:rsidR="001040C8">
        <w:t>You</w:t>
      </w:r>
      <w:r w:rsidRPr="00AB1781">
        <w:t xml:space="preserve"> </w:t>
      </w:r>
      <w:r w:rsidR="00556387">
        <w:t>have</w:t>
      </w:r>
      <w:r w:rsidRPr="00AB1781">
        <w:t xml:space="preserve"> broken down all his defences,</w:t>
      </w:r>
    </w:p>
    <w:p w:rsidR="00935D4B" w:rsidRPr="00AB1781" w:rsidRDefault="00935D4B" w:rsidP="00935D4B">
      <w:pPr>
        <w:pStyle w:val="EnglishHangEndNoCoptic"/>
      </w:pPr>
      <w:r w:rsidRPr="00AB1781">
        <w:tab/>
        <w:t>and put cowardice in his strongholds.</w:t>
      </w:r>
    </w:p>
    <w:p w:rsidR="00935D4B" w:rsidRPr="00AB1781" w:rsidRDefault="00935D4B" w:rsidP="00935D4B">
      <w:pPr>
        <w:pStyle w:val="EnglishHangNoCoptic"/>
      </w:pPr>
      <w:r w:rsidRPr="00AB1781">
        <w:t>42 All who pass by plunder him;</w:t>
      </w:r>
    </w:p>
    <w:p w:rsidR="00935D4B" w:rsidRPr="00AB1781" w:rsidRDefault="00935D4B" w:rsidP="00935D4B">
      <w:pPr>
        <w:pStyle w:val="EnglishHangEndNoCoptic"/>
      </w:pPr>
      <w:r w:rsidRPr="00AB1781">
        <w:tab/>
        <w:t>he has become the scorn of his neighbors.</w:t>
      </w:r>
    </w:p>
    <w:p w:rsidR="00935D4B" w:rsidRPr="00AB1781" w:rsidRDefault="00935D4B" w:rsidP="00935D4B">
      <w:pPr>
        <w:pStyle w:val="EnglishHangNoCoptic"/>
      </w:pPr>
      <w:r w:rsidRPr="00AB1781">
        <w:t xml:space="preserve">43 </w:t>
      </w:r>
      <w:r w:rsidR="001040C8">
        <w:t>You</w:t>
      </w:r>
      <w:r w:rsidRPr="00AB1781">
        <w:t xml:space="preserve"> </w:t>
      </w:r>
      <w:r w:rsidR="00556387">
        <w:t>have</w:t>
      </w:r>
      <w:r w:rsidRPr="00AB1781">
        <w:t xml:space="preserve"> raised up the right hand of his oppressors;</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gladdened all his enemies.</w:t>
      </w:r>
    </w:p>
    <w:p w:rsidR="00935D4B" w:rsidRPr="00AB1781" w:rsidRDefault="00935D4B" w:rsidP="00935D4B">
      <w:pPr>
        <w:pStyle w:val="EnglishHangNoCoptic"/>
      </w:pPr>
      <w:r w:rsidRPr="00AB1781">
        <w:t xml:space="preserve">44 </w:t>
      </w:r>
      <w:r w:rsidR="001040C8">
        <w:t>You</w:t>
      </w:r>
      <w:r w:rsidRPr="00AB1781">
        <w:t xml:space="preserve"> </w:t>
      </w:r>
      <w:r w:rsidR="00556387">
        <w:t>have</w:t>
      </w:r>
      <w:r w:rsidRPr="00AB1781">
        <w:t xml:space="preserve"> foiled the help of his sword,</w:t>
      </w:r>
    </w:p>
    <w:p w:rsidR="00935D4B" w:rsidRPr="00AB1781" w:rsidRDefault="00935D4B" w:rsidP="00935D4B">
      <w:pPr>
        <w:pStyle w:val="EnglishHangEndNoCoptic"/>
      </w:pPr>
      <w:r w:rsidRPr="00AB1781">
        <w:tab/>
        <w:t xml:space="preserve">and </w:t>
      </w:r>
      <w:r w:rsidR="00556387">
        <w:t>have</w:t>
      </w:r>
      <w:r w:rsidRPr="00AB1781">
        <w:t xml:space="preserve"> not supported him in battle.</w:t>
      </w:r>
    </w:p>
    <w:p w:rsidR="00935D4B" w:rsidRPr="00AB1781" w:rsidRDefault="00935D4B" w:rsidP="00935D4B">
      <w:pPr>
        <w:pStyle w:val="EnglishHangNoCoptic"/>
      </w:pPr>
      <w:r w:rsidRPr="00AB1781">
        <w:t xml:space="preserve">45 </w:t>
      </w:r>
      <w:r w:rsidR="001040C8">
        <w:t>You</w:t>
      </w:r>
      <w:r w:rsidRPr="00AB1781">
        <w:t xml:space="preserve"> </w:t>
      </w:r>
      <w:r w:rsidR="00556387">
        <w:t>have</w:t>
      </w:r>
      <w:r w:rsidRPr="00AB1781">
        <w:t xml:space="preserve"> made an end of his purification;</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dashed his throne to the ground.</w:t>
      </w:r>
    </w:p>
    <w:p w:rsidR="00935D4B" w:rsidRPr="00AB1781" w:rsidRDefault="00935D4B" w:rsidP="00935D4B">
      <w:pPr>
        <w:pStyle w:val="EnglishHangNoCoptic"/>
      </w:pPr>
      <w:r w:rsidRPr="00AB1781">
        <w:t xml:space="preserve">46 </w:t>
      </w:r>
      <w:r w:rsidR="001040C8">
        <w:t>You</w:t>
      </w:r>
      <w:r w:rsidRPr="00AB1781">
        <w:t xml:space="preserve"> </w:t>
      </w:r>
      <w:r w:rsidR="00556387">
        <w:t>have</w:t>
      </w:r>
      <w:r w:rsidRPr="00AB1781">
        <w:t xml:space="preserve"> shortened the days of his life;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covered him with shame. </w:t>
      </w:r>
      <w:r w:rsidRPr="00AB1781">
        <w:rPr>
          <w:i/>
        </w:rPr>
        <w:t>(Pause)</w:t>
      </w:r>
    </w:p>
    <w:p w:rsidR="00935D4B" w:rsidRPr="00AB1781" w:rsidRDefault="00935D4B" w:rsidP="00935D4B">
      <w:pPr>
        <w:pStyle w:val="EnglishHangNoCoptic"/>
      </w:pPr>
      <w:r w:rsidRPr="00AB1781">
        <w:t xml:space="preserve">47 How long, O Lord, </w:t>
      </w:r>
      <w:r w:rsidR="00556387">
        <w:t>will</w:t>
      </w:r>
      <w:r w:rsidRPr="00AB1781">
        <w:t xml:space="preserve"> </w:t>
      </w:r>
      <w:r w:rsidR="001040C8">
        <w:t>You</w:t>
      </w:r>
      <w:r w:rsidRPr="00AB1781">
        <w:t xml:space="preserve"> turn away?</w:t>
      </w:r>
    </w:p>
    <w:p w:rsidR="00935D4B" w:rsidRPr="00935D4B" w:rsidRDefault="00935D4B" w:rsidP="00935D4B">
      <w:pPr>
        <w:pStyle w:val="EnglishHangEndNoCoptic"/>
      </w:pPr>
      <w:r w:rsidRPr="00AB1781">
        <w:tab/>
        <w:t xml:space="preserve">Will </w:t>
      </w:r>
      <w:r w:rsidR="00E570CB">
        <w:t>Your</w:t>
      </w:r>
      <w:r w:rsidRPr="00AB1781">
        <w:t xml:space="preserve"> wrath burn like fire for ever?</w:t>
      </w:r>
    </w:p>
    <w:p w:rsidR="00935D4B" w:rsidRPr="00AB1781" w:rsidRDefault="00935D4B" w:rsidP="00935D4B">
      <w:pPr>
        <w:pStyle w:val="EnglishHangNoCoptic"/>
      </w:pPr>
      <w:r w:rsidRPr="00AB1781">
        <w:t>48 Remember what my substance is.</w:t>
      </w:r>
    </w:p>
    <w:p w:rsidR="00935D4B" w:rsidRPr="00AB1781" w:rsidRDefault="00935D4B" w:rsidP="00935D4B">
      <w:pPr>
        <w:pStyle w:val="EnglishHangEndNoCoptic"/>
      </w:pPr>
      <w:r w:rsidRPr="00AB1781">
        <w:tab/>
        <w:t xml:space="preserve">Hast </w:t>
      </w:r>
      <w:r w:rsidR="001040C8">
        <w:t>You</w:t>
      </w:r>
      <w:r w:rsidRPr="00AB1781">
        <w:t xml:space="preserve"> created in vain all the children of men?</w:t>
      </w:r>
    </w:p>
    <w:p w:rsidR="00935D4B" w:rsidRPr="00AB1781" w:rsidRDefault="00935D4B" w:rsidP="00935D4B">
      <w:pPr>
        <w:pStyle w:val="EnglishHangNoCoptic"/>
      </w:pPr>
      <w:r w:rsidRPr="00AB1781">
        <w:t>49 What man can live and not see death?</w:t>
      </w:r>
    </w:p>
    <w:p w:rsidR="00935D4B" w:rsidRPr="00AB1781" w:rsidRDefault="00935D4B" w:rsidP="00935D4B">
      <w:pPr>
        <w:pStyle w:val="EnglishHangEndNoCoptic"/>
      </w:pPr>
      <w:r w:rsidRPr="00AB1781">
        <w:tab/>
        <w:t xml:space="preserve">Who can deliver his soul from the clutch of hell? </w:t>
      </w:r>
      <w:r w:rsidRPr="00AB1781">
        <w:rPr>
          <w:i/>
        </w:rPr>
        <w:t>(Pause)</w:t>
      </w:r>
    </w:p>
    <w:p w:rsidR="00935D4B" w:rsidRPr="00AB1781" w:rsidRDefault="00935D4B" w:rsidP="00935D4B">
      <w:pPr>
        <w:pStyle w:val="EnglishHangNoCoptic"/>
      </w:pPr>
      <w:r w:rsidRPr="00AB1781">
        <w:t xml:space="preserve">50 Where are </w:t>
      </w:r>
      <w:r w:rsidR="00E570CB">
        <w:t>Your</w:t>
      </w:r>
      <w:r w:rsidRPr="00AB1781">
        <w:t xml:space="preserve"> mercies of old, O Lord,</w:t>
      </w:r>
    </w:p>
    <w:p w:rsidR="00935D4B" w:rsidRPr="00AB1781" w:rsidRDefault="00935D4B" w:rsidP="00935D4B">
      <w:pPr>
        <w:pStyle w:val="EnglishHangEndNoCoptic"/>
      </w:pPr>
      <w:r w:rsidRPr="00AB1781">
        <w:tab/>
        <w:t xml:space="preserve">which </w:t>
      </w:r>
      <w:r w:rsidR="001040C8">
        <w:t>You</w:t>
      </w:r>
      <w:r w:rsidRPr="00AB1781">
        <w:t xml:space="preserve"> </w:t>
      </w:r>
      <w:r w:rsidR="001040C8">
        <w:t>did</w:t>
      </w:r>
      <w:r w:rsidRPr="00AB1781">
        <w:t xml:space="preserve"> solemnly promise to David by </w:t>
      </w:r>
      <w:r w:rsidR="00E570CB">
        <w:t>Your</w:t>
      </w:r>
      <w:r w:rsidRPr="00AB1781">
        <w:t xml:space="preserve"> truth?</w:t>
      </w:r>
    </w:p>
    <w:p w:rsidR="00935D4B" w:rsidRPr="00AB1781" w:rsidRDefault="00935D4B" w:rsidP="00935D4B">
      <w:pPr>
        <w:pStyle w:val="EnglishHangNoCoptic"/>
      </w:pPr>
      <w:r w:rsidRPr="00AB1781">
        <w:lastRenderedPageBreak/>
        <w:t xml:space="preserve">51 Remember, O Lord, the reproach of </w:t>
      </w:r>
      <w:r w:rsidR="00E570CB">
        <w:t>Your</w:t>
      </w:r>
      <w:r w:rsidRPr="00AB1781">
        <w:t xml:space="preserve"> servants,</w:t>
      </w:r>
    </w:p>
    <w:p w:rsidR="00935D4B" w:rsidRPr="00AB1781" w:rsidRDefault="00935D4B" w:rsidP="00935D4B">
      <w:pPr>
        <w:pStyle w:val="EnglishHangEndNoCoptic"/>
      </w:pPr>
      <w:r w:rsidRPr="00AB1781">
        <w:tab/>
        <w:t>how I bear in my bosom the reproach of many nations,</w:t>
      </w:r>
    </w:p>
    <w:p w:rsidR="00935D4B" w:rsidRPr="00AB1781" w:rsidRDefault="00935D4B" w:rsidP="00935D4B">
      <w:pPr>
        <w:pStyle w:val="EnglishHangNoCoptic"/>
      </w:pPr>
      <w:r w:rsidRPr="00AB1781">
        <w:t xml:space="preserve">52 with which </w:t>
      </w:r>
      <w:r w:rsidR="00E570CB">
        <w:t>Your</w:t>
      </w:r>
      <w:r w:rsidRPr="00AB1781">
        <w:t xml:space="preserve"> enemies reproach us, O Lord,</w:t>
      </w:r>
    </w:p>
    <w:p w:rsidR="00935D4B" w:rsidRPr="00AB1781" w:rsidRDefault="00935D4B" w:rsidP="00935D4B">
      <w:pPr>
        <w:pStyle w:val="EnglishHangEndNoCoptic"/>
      </w:pPr>
      <w:r w:rsidRPr="00AB1781">
        <w:tab/>
        <w:t xml:space="preserve">with which they reproach the redemption of </w:t>
      </w:r>
      <w:r w:rsidR="00E570CB">
        <w:t>Your</w:t>
      </w:r>
      <w:r w:rsidRPr="00AB1781">
        <w:t xml:space="preserve"> Christ.</w:t>
      </w:r>
    </w:p>
    <w:p w:rsidR="00935D4B" w:rsidRPr="00935D4B" w:rsidRDefault="00935D4B" w:rsidP="00935D4B">
      <w:pPr>
        <w:pStyle w:val="EnglishHangEndNoCoptic"/>
      </w:pPr>
      <w:r w:rsidRPr="00AB1781">
        <w:t>53 Blessed be the Lord for ever. So be it! So be it!</w:t>
      </w:r>
    </w:p>
    <w:p w:rsidR="00935D4B" w:rsidRPr="00AB1781" w:rsidRDefault="00935D4B" w:rsidP="00935D4B">
      <w:pPr>
        <w:pStyle w:val="Heading3"/>
      </w:pPr>
      <w:r>
        <w:t>Psalm</w:t>
      </w:r>
      <w:r w:rsidRPr="00AB1781">
        <w:t xml:space="preserve"> 89</w:t>
      </w:r>
      <w:r>
        <w:t xml:space="preserve">: Lord, </w:t>
      </w:r>
      <w:r w:rsidR="001040C8">
        <w:t>You</w:t>
      </w:r>
      <w:r>
        <w:t xml:space="preserve"> </w:t>
      </w:r>
      <w:r w:rsidR="00556387">
        <w:t>have</w:t>
      </w:r>
      <w:r>
        <w:t xml:space="preserve"> been our refuge from generation to generation</w:t>
      </w:r>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Dying Creatures, Dying Comforts</w:t>
      </w:r>
    </w:p>
    <w:p w:rsidR="00935D4B" w:rsidRPr="00AB1781" w:rsidRDefault="00935D4B" w:rsidP="00935D4B">
      <w:pPr>
        <w:pStyle w:val="Rubric"/>
      </w:pPr>
      <w:r w:rsidRPr="00AB1781">
        <w:t>1 (A Prayer of Moses, the Man of God)</w:t>
      </w:r>
    </w:p>
    <w:p w:rsidR="00935D4B" w:rsidRPr="00AB1781" w:rsidRDefault="00935D4B" w:rsidP="00935D4B">
      <w:pPr>
        <w:pStyle w:val="Psalms"/>
      </w:pPr>
    </w:p>
    <w:p w:rsidR="00935D4B" w:rsidRPr="00AB1781" w:rsidRDefault="00935D4B" w:rsidP="00935D4B">
      <w:pPr>
        <w:pStyle w:val="EnglishHangNoCoptic"/>
      </w:pPr>
      <w:r w:rsidRPr="00AB1781">
        <w:t xml:space="preserve">Lord, </w:t>
      </w:r>
      <w:r w:rsidR="001040C8">
        <w:t>You</w:t>
      </w:r>
      <w:r w:rsidRPr="00AB1781">
        <w:t xml:space="preserve"> </w:t>
      </w:r>
      <w:r w:rsidR="00556387">
        <w:t>have</w:t>
      </w:r>
      <w:r w:rsidRPr="00AB1781">
        <w:t xml:space="preserve"> been our refuge</w:t>
      </w:r>
    </w:p>
    <w:p w:rsidR="00935D4B" w:rsidRPr="00AB1781" w:rsidRDefault="00935D4B" w:rsidP="00935D4B">
      <w:pPr>
        <w:pStyle w:val="EnglishHangEndNoCoptic"/>
      </w:pPr>
      <w:r w:rsidRPr="00AB1781">
        <w:tab/>
        <w:t>from generation to generation.</w:t>
      </w:r>
    </w:p>
    <w:p w:rsidR="00935D4B" w:rsidRPr="00AB1781" w:rsidRDefault="00935D4B" w:rsidP="00935D4B">
      <w:pPr>
        <w:pStyle w:val="EnglishHangNoCoptic"/>
      </w:pPr>
      <w:r w:rsidRPr="00AB1781">
        <w:t>2 Before the mountains came to birth</w:t>
      </w:r>
    </w:p>
    <w:p w:rsidR="00935D4B" w:rsidRPr="00AB1781" w:rsidRDefault="00935D4B" w:rsidP="00935D4B">
      <w:pPr>
        <w:pStyle w:val="EnglishHangNoCoptic"/>
      </w:pPr>
      <w:r w:rsidRPr="00AB1781">
        <w:tab/>
        <w:t>or the earth and the world was formed,</w:t>
      </w:r>
    </w:p>
    <w:p w:rsidR="00935D4B" w:rsidRPr="00AB1781" w:rsidRDefault="00935D4B" w:rsidP="00935D4B">
      <w:pPr>
        <w:pStyle w:val="EnglishHangEndNoCoptic"/>
      </w:pPr>
      <w:r w:rsidRPr="00AB1781">
        <w:tab/>
        <w:t xml:space="preserve">from age to age eternally </w:t>
      </w:r>
      <w:r w:rsidR="001040C8">
        <w:t>You</w:t>
      </w:r>
      <w:r w:rsidRPr="00AB1781">
        <w:t xml:space="preserve"> art.</w:t>
      </w:r>
    </w:p>
    <w:p w:rsidR="00935D4B" w:rsidRPr="00AB1781" w:rsidRDefault="00935D4B" w:rsidP="00935D4B">
      <w:pPr>
        <w:pStyle w:val="EnglishHangNoCoptic"/>
      </w:pPr>
      <w:r w:rsidRPr="00AB1781">
        <w:t>3 Do not turn men away to humiliation.</w:t>
      </w:r>
    </w:p>
    <w:p w:rsidR="00935D4B" w:rsidRPr="00AB1781" w:rsidRDefault="00935D4B" w:rsidP="00935D4B">
      <w:pPr>
        <w:pStyle w:val="EnglishHangEndNoCoptic"/>
      </w:pPr>
      <w:r w:rsidRPr="00AB1781">
        <w:tab/>
        <w:t xml:space="preserve">and </w:t>
      </w:r>
      <w:r w:rsidR="001040C8">
        <w:t>You</w:t>
      </w:r>
      <w:r w:rsidRPr="00AB1781">
        <w:t xml:space="preserve"> </w:t>
      </w:r>
      <w:r w:rsidR="00556387">
        <w:t>have</w:t>
      </w:r>
      <w:r w:rsidRPr="00AB1781">
        <w:t xml:space="preserve"> said: ‘Return, sons of men.’</w:t>
      </w:r>
    </w:p>
    <w:p w:rsidR="00935D4B" w:rsidRPr="00AB1781" w:rsidRDefault="00935D4B" w:rsidP="00935D4B">
      <w:pPr>
        <w:pStyle w:val="EnglishHangNoCoptic"/>
      </w:pPr>
      <w:r w:rsidRPr="00AB1781">
        <w:t xml:space="preserve">4 For a thousand years in </w:t>
      </w:r>
      <w:r w:rsidR="00E570CB">
        <w:t>Your</w:t>
      </w:r>
      <w:r w:rsidRPr="00AB1781">
        <w:t xml:space="preserve"> sight are like a single day,</w:t>
      </w:r>
    </w:p>
    <w:p w:rsidR="00935D4B" w:rsidRPr="00AB1781" w:rsidRDefault="00935D4B" w:rsidP="00935D4B">
      <w:pPr>
        <w:pStyle w:val="EnglishHangNoCoptic"/>
      </w:pPr>
      <w:r w:rsidRPr="00AB1781">
        <w:tab/>
        <w:t>like yesterday which has come and gone,</w:t>
      </w:r>
    </w:p>
    <w:p w:rsidR="00935D4B" w:rsidRPr="00AB1781" w:rsidRDefault="00935D4B" w:rsidP="00935D4B">
      <w:pPr>
        <w:pStyle w:val="EnglishHangEndNoCoptic"/>
      </w:pPr>
      <w:r w:rsidRPr="00AB1781">
        <w:tab/>
        <w:t>like a watch in the night.</w:t>
      </w:r>
    </w:p>
    <w:p w:rsidR="00935D4B" w:rsidRPr="00AB1781" w:rsidRDefault="00935D4B" w:rsidP="00935D4B">
      <w:pPr>
        <w:pStyle w:val="EnglishHangNoCoptic"/>
      </w:pPr>
      <w:r w:rsidRPr="00AB1781">
        <w:t>5 Trifling will their years be.</w:t>
      </w:r>
    </w:p>
    <w:p w:rsidR="00935D4B" w:rsidRPr="00AB1781" w:rsidRDefault="00935D4B" w:rsidP="00935D4B">
      <w:pPr>
        <w:pStyle w:val="EnglishHangEndNoCoptic"/>
      </w:pPr>
      <w:r w:rsidRPr="00AB1781">
        <w:tab/>
        <w:t>In the morning like grass they may pass away.</w:t>
      </w:r>
    </w:p>
    <w:p w:rsidR="00935D4B" w:rsidRPr="00AB1781" w:rsidRDefault="00935D4B" w:rsidP="00935D4B">
      <w:pPr>
        <w:pStyle w:val="EnglishHangNoCoptic"/>
      </w:pPr>
      <w:r w:rsidRPr="00AB1781">
        <w:t>6 In the morning it flowers, then fades away;</w:t>
      </w:r>
    </w:p>
    <w:p w:rsidR="00935D4B" w:rsidRPr="00AB1781" w:rsidRDefault="00935D4B" w:rsidP="00935D4B">
      <w:pPr>
        <w:pStyle w:val="EnglishHangEndNoCoptic"/>
      </w:pPr>
      <w:r w:rsidRPr="00AB1781">
        <w:tab/>
        <w:t>by evening it droops, grows hard and withers.</w:t>
      </w:r>
    </w:p>
    <w:p w:rsidR="00935D4B" w:rsidRPr="00AB1781" w:rsidRDefault="00935D4B" w:rsidP="00935D4B">
      <w:pPr>
        <w:pStyle w:val="EnglishHangNoCoptic"/>
      </w:pPr>
      <w:r w:rsidRPr="00AB1781">
        <w:t xml:space="preserve">7 For we are dying in </w:t>
      </w:r>
      <w:r w:rsidR="00E570CB">
        <w:t>Your</w:t>
      </w:r>
      <w:r w:rsidRPr="00AB1781">
        <w:t xml:space="preserve"> wrath,</w:t>
      </w:r>
      <w:r w:rsidRPr="00AB1781">
        <w:rPr>
          <w:rStyle w:val="FootnoteReference"/>
        </w:rPr>
        <w:footnoteReference w:id="293"/>
      </w:r>
    </w:p>
    <w:p w:rsidR="00935D4B" w:rsidRPr="00AB1781" w:rsidRDefault="00935D4B" w:rsidP="00935D4B">
      <w:pPr>
        <w:pStyle w:val="EnglishHangEndNoCoptic"/>
      </w:pPr>
      <w:r w:rsidRPr="00AB1781">
        <w:tab/>
        <w:t xml:space="preserve">and we are dismayed by </w:t>
      </w:r>
      <w:r w:rsidR="00E570CB">
        <w:t>Your</w:t>
      </w:r>
      <w:r w:rsidRPr="00AB1781">
        <w:t xml:space="preserve"> anger.</w:t>
      </w:r>
    </w:p>
    <w:p w:rsidR="00935D4B" w:rsidRPr="00AB1781" w:rsidRDefault="00935D4B" w:rsidP="00935D4B">
      <w:pPr>
        <w:pStyle w:val="EnglishHangNoCoptic"/>
      </w:pPr>
      <w:r w:rsidRPr="00AB1781">
        <w:t xml:space="preserve">8 </w:t>
      </w:r>
      <w:r w:rsidR="001040C8">
        <w:t>You</w:t>
      </w:r>
      <w:r w:rsidRPr="00AB1781">
        <w:t xml:space="preserve"> </w:t>
      </w:r>
      <w:r w:rsidR="00556387">
        <w:t>have</w:t>
      </w:r>
      <w:r w:rsidRPr="00AB1781">
        <w:t xml:space="preserve"> set our sins before </w:t>
      </w:r>
      <w:r w:rsidR="001040C8">
        <w:t>You</w:t>
      </w:r>
      <w:r w:rsidRPr="00AB1781">
        <w:t>,</w:t>
      </w:r>
    </w:p>
    <w:p w:rsidR="00935D4B" w:rsidRPr="00935D4B" w:rsidRDefault="00935D4B" w:rsidP="00935D4B">
      <w:pPr>
        <w:pStyle w:val="EnglishHangEndNoCoptic"/>
      </w:pPr>
      <w:r w:rsidRPr="00AB1781">
        <w:lastRenderedPageBreak/>
        <w:tab/>
        <w:t xml:space="preserve">our lives in the light of </w:t>
      </w:r>
      <w:r w:rsidR="00E570CB">
        <w:t>Your</w:t>
      </w:r>
      <w:r w:rsidRPr="00AB1781">
        <w:t xml:space="preserve"> presence.</w:t>
      </w:r>
    </w:p>
    <w:p w:rsidR="00935D4B" w:rsidRPr="00AB1781" w:rsidRDefault="00935D4B" w:rsidP="00935D4B">
      <w:pPr>
        <w:pStyle w:val="EnglishHangNoCoptic"/>
      </w:pPr>
      <w:r w:rsidRPr="00AB1781">
        <w:t>9 For all our days are passing;</w:t>
      </w:r>
    </w:p>
    <w:p w:rsidR="00935D4B" w:rsidRPr="00AB1781" w:rsidRDefault="00935D4B" w:rsidP="00935D4B">
      <w:pPr>
        <w:pStyle w:val="EnglishHangNoCoptic"/>
      </w:pPr>
      <w:r w:rsidRPr="00AB1781">
        <w:tab/>
        <w:t xml:space="preserve">and we are dying in </w:t>
      </w:r>
      <w:r w:rsidR="00E570CB">
        <w:t>Your</w:t>
      </w:r>
      <w:r w:rsidRPr="00AB1781">
        <w:t xml:space="preserve"> wrath.</w:t>
      </w:r>
    </w:p>
    <w:p w:rsidR="00935D4B" w:rsidRPr="00AB1781" w:rsidRDefault="00935D4B" w:rsidP="00935D4B">
      <w:pPr>
        <w:pStyle w:val="EnglishHangEndNoCoptic"/>
      </w:pPr>
      <w:r w:rsidRPr="00AB1781">
        <w:tab/>
        <w:t>Our years may be considered a cobweb.</w:t>
      </w:r>
    </w:p>
    <w:p w:rsidR="00935D4B" w:rsidRPr="00AB1781" w:rsidRDefault="00935D4B" w:rsidP="00935D4B">
      <w:pPr>
        <w:pStyle w:val="EnglishHangNoCoptic"/>
      </w:pPr>
      <w:r w:rsidRPr="00AB1781">
        <w:t>10 The span of our lives is seventy years,</w:t>
      </w:r>
    </w:p>
    <w:p w:rsidR="00935D4B" w:rsidRPr="00AB1781" w:rsidRDefault="00935D4B" w:rsidP="00935D4B">
      <w:pPr>
        <w:pStyle w:val="EnglishHangNoCoptic"/>
      </w:pPr>
      <w:r w:rsidRPr="00AB1781">
        <w:tab/>
        <w:t>and if in the strong it is eighty years,</w:t>
      </w:r>
    </w:p>
    <w:p w:rsidR="00935D4B" w:rsidRPr="00AB1781" w:rsidRDefault="00935D4B" w:rsidP="00935D4B">
      <w:pPr>
        <w:pStyle w:val="EnglishHangNoCoptic"/>
      </w:pPr>
      <w:r w:rsidRPr="00AB1781">
        <w:tab/>
        <w:t>yet most of it is labor and sorrow,</w:t>
      </w:r>
    </w:p>
    <w:p w:rsidR="00935D4B" w:rsidRPr="00AB1781" w:rsidRDefault="00935D4B" w:rsidP="00935D4B">
      <w:pPr>
        <w:pStyle w:val="EnglishHangNoCoptic"/>
      </w:pPr>
      <w:r w:rsidRPr="00AB1781">
        <w:tab/>
        <w:t>for weakness comes over us</w:t>
      </w:r>
    </w:p>
    <w:p w:rsidR="00935D4B" w:rsidRPr="00AB1781" w:rsidRDefault="00935D4B" w:rsidP="00935D4B">
      <w:pPr>
        <w:pStyle w:val="EnglishHangEndNoCoptic"/>
      </w:pPr>
      <w:r w:rsidRPr="00AB1781">
        <w:tab/>
        <w:t>and we are subdued.</w:t>
      </w:r>
    </w:p>
    <w:p w:rsidR="00935D4B" w:rsidRPr="00AB1781" w:rsidRDefault="00935D4B" w:rsidP="00935D4B">
      <w:pPr>
        <w:pStyle w:val="EnglishHangNoCoptic"/>
      </w:pPr>
      <w:r w:rsidRPr="00AB1781">
        <w:t xml:space="preserve">11 Who knows the power of </w:t>
      </w:r>
      <w:r w:rsidR="00E570CB">
        <w:t>Your</w:t>
      </w:r>
      <w:r w:rsidRPr="00AB1781">
        <w:t xml:space="preserve"> anger,</w:t>
      </w:r>
    </w:p>
    <w:p w:rsidR="00935D4B" w:rsidRPr="00AB1781" w:rsidRDefault="00935D4B" w:rsidP="00935D4B">
      <w:pPr>
        <w:pStyle w:val="EnglishHangEndNoCoptic"/>
      </w:pPr>
      <w:r w:rsidRPr="00AB1781">
        <w:tab/>
        <w:t xml:space="preserve">and who can </w:t>
      </w:r>
      <w:r w:rsidR="00004BA4" w:rsidRPr="00AB1781">
        <w:t>gauge</w:t>
      </w:r>
      <w:r w:rsidRPr="00AB1781">
        <w:t xml:space="preserve"> </w:t>
      </w:r>
      <w:r w:rsidR="00E570CB">
        <w:t>Your</w:t>
      </w:r>
      <w:r w:rsidRPr="00AB1781">
        <w:t xml:space="preserve"> wrath by </w:t>
      </w:r>
      <w:r w:rsidR="00E570CB">
        <w:t>Your</w:t>
      </w:r>
      <w:r w:rsidRPr="00AB1781">
        <w:t xml:space="preserve"> fear?</w:t>
      </w:r>
    </w:p>
    <w:p w:rsidR="00935D4B" w:rsidRPr="00AB1781" w:rsidRDefault="00935D4B" w:rsidP="00935D4B">
      <w:pPr>
        <w:pStyle w:val="EnglishHangNoCoptic"/>
      </w:pPr>
      <w:r w:rsidRPr="00AB1781">
        <w:t xml:space="preserve">12 So make </w:t>
      </w:r>
      <w:r w:rsidR="00E570CB">
        <w:t>Your</w:t>
      </w:r>
      <w:r w:rsidRPr="00AB1781">
        <w:t xml:space="preserve"> right hand known to me,</w:t>
      </w:r>
    </w:p>
    <w:p w:rsidR="00935D4B" w:rsidRPr="00AB1781" w:rsidRDefault="00935D4B" w:rsidP="00935D4B">
      <w:pPr>
        <w:pStyle w:val="EnglishHangEndNoCoptic"/>
      </w:pPr>
      <w:r w:rsidRPr="00AB1781">
        <w:tab/>
        <w:t>and those disciplined in heart by wisdom.</w:t>
      </w:r>
      <w:r w:rsidRPr="00AB1781">
        <w:rPr>
          <w:rStyle w:val="FootnoteReference"/>
        </w:rPr>
        <w:footnoteReference w:id="294"/>
      </w:r>
    </w:p>
    <w:p w:rsidR="00935D4B" w:rsidRPr="00AB1781" w:rsidRDefault="00935D4B" w:rsidP="00935D4B">
      <w:pPr>
        <w:pStyle w:val="EnglishHangNoCoptic"/>
      </w:pPr>
      <w:r w:rsidRPr="00AB1781">
        <w:t>13 Return, O Lord; how long?</w:t>
      </w:r>
    </w:p>
    <w:p w:rsidR="00935D4B" w:rsidRPr="00AB1781" w:rsidRDefault="00935D4B" w:rsidP="00935D4B">
      <w:pPr>
        <w:pStyle w:val="EnglishHangEndNoCoptic"/>
      </w:pPr>
      <w:r w:rsidRPr="00AB1781">
        <w:tab/>
        <w:t xml:space="preserve">and be gracious to </w:t>
      </w:r>
      <w:r w:rsidR="00E570CB">
        <w:t>Your</w:t>
      </w:r>
      <w:r w:rsidRPr="00AB1781">
        <w:t xml:space="preserve"> servants.</w:t>
      </w:r>
    </w:p>
    <w:p w:rsidR="00935D4B" w:rsidRPr="00AB1781" w:rsidRDefault="00935D4B" w:rsidP="00935D4B">
      <w:pPr>
        <w:pStyle w:val="EnglishHangNoCoptic"/>
      </w:pPr>
      <w:r w:rsidRPr="00AB1781">
        <w:t xml:space="preserve">14 Let us be satisfied with </w:t>
      </w:r>
      <w:r w:rsidR="00E570CB">
        <w:t>Your</w:t>
      </w:r>
      <w:r w:rsidRPr="00AB1781">
        <w:t xml:space="preserve"> mercy in the morning,</w:t>
      </w:r>
    </w:p>
    <w:p w:rsidR="00935D4B" w:rsidRPr="00AB1781" w:rsidRDefault="00935D4B" w:rsidP="00935D4B">
      <w:pPr>
        <w:pStyle w:val="EnglishHangEndNoCoptic"/>
      </w:pPr>
      <w:r w:rsidRPr="00AB1781">
        <w:tab/>
        <w:t>and we shall rejoice and be glad all our days.</w:t>
      </w:r>
    </w:p>
    <w:p w:rsidR="00935D4B" w:rsidRPr="00AB1781" w:rsidRDefault="00935D4B" w:rsidP="00935D4B">
      <w:pPr>
        <w:pStyle w:val="EnglishHangNoCoptic"/>
      </w:pPr>
      <w:r w:rsidRPr="00AB1781">
        <w:t xml:space="preserve">15 Gladden us for the days in which </w:t>
      </w:r>
      <w:r w:rsidR="001040C8">
        <w:t>You</w:t>
      </w:r>
      <w:r w:rsidRPr="00AB1781">
        <w:t xml:space="preserve"> </w:t>
      </w:r>
      <w:r w:rsidR="00556387">
        <w:t>have</w:t>
      </w:r>
      <w:r w:rsidRPr="00AB1781">
        <w:t xml:space="preserve"> humbled us,</w:t>
      </w:r>
    </w:p>
    <w:p w:rsidR="00935D4B" w:rsidRPr="00AB1781" w:rsidRDefault="00935D4B" w:rsidP="00935D4B">
      <w:pPr>
        <w:pStyle w:val="EnglishHangEndNoCoptic"/>
      </w:pPr>
      <w:r w:rsidRPr="00AB1781">
        <w:tab/>
        <w:t>for the years in which we have seen evils.</w:t>
      </w:r>
    </w:p>
    <w:p w:rsidR="00935D4B" w:rsidRPr="00AB1781" w:rsidRDefault="00935D4B" w:rsidP="00935D4B">
      <w:pPr>
        <w:pStyle w:val="EnglishHangNoCoptic"/>
      </w:pPr>
      <w:r w:rsidRPr="00AB1781">
        <w:t xml:space="preserve">16 And look upon </w:t>
      </w:r>
      <w:r w:rsidR="00E570CB">
        <w:t>Your</w:t>
      </w:r>
      <w:r w:rsidRPr="00AB1781">
        <w:t xml:space="preserve"> servants and </w:t>
      </w:r>
      <w:r w:rsidR="00E570CB">
        <w:t>Your</w:t>
      </w:r>
      <w:r w:rsidRPr="00AB1781">
        <w:t xml:space="preserve"> works,</w:t>
      </w:r>
    </w:p>
    <w:p w:rsidR="00935D4B" w:rsidRPr="00AB1781" w:rsidRDefault="00935D4B" w:rsidP="00935D4B">
      <w:pPr>
        <w:pStyle w:val="EnglishHangEndNoCoptic"/>
      </w:pPr>
      <w:r w:rsidRPr="00AB1781">
        <w:tab/>
        <w:t>and guide their children.</w:t>
      </w:r>
    </w:p>
    <w:p w:rsidR="00935D4B" w:rsidRPr="00AB1781" w:rsidRDefault="00935D4B" w:rsidP="00935D4B">
      <w:pPr>
        <w:pStyle w:val="EnglishHangNoCoptic"/>
      </w:pPr>
      <w:r w:rsidRPr="00AB1781">
        <w:t>17 And may the radiance of the Lord our God be upon us,</w:t>
      </w:r>
    </w:p>
    <w:p w:rsidR="00935D4B" w:rsidRPr="00AB1781" w:rsidRDefault="00935D4B" w:rsidP="00935D4B">
      <w:pPr>
        <w:pStyle w:val="EnglishHangNoCoptic"/>
      </w:pPr>
      <w:r w:rsidRPr="00AB1781">
        <w:tab/>
        <w:t>and direct the works of our hands for us,</w:t>
      </w:r>
    </w:p>
    <w:p w:rsidR="00935D4B" w:rsidRPr="00935D4B" w:rsidRDefault="00935D4B" w:rsidP="00935D4B">
      <w:pPr>
        <w:pStyle w:val="EnglishHangEndNoCoptic"/>
      </w:pPr>
      <w:r w:rsidRPr="00AB1781">
        <w:tab/>
        <w:t>and direct the work of our hands.</w:t>
      </w:r>
    </w:p>
    <w:p w:rsidR="00935D4B" w:rsidRPr="00AB1781" w:rsidRDefault="00935D4B" w:rsidP="00935D4B">
      <w:pPr>
        <w:pStyle w:val="Heading3"/>
      </w:pPr>
      <w:bookmarkStart w:id="867" w:name="_Ref412026283"/>
      <w:r>
        <w:t>Psalm</w:t>
      </w:r>
      <w:r w:rsidRPr="00AB1781">
        <w:t xml:space="preserve"> 90</w:t>
      </w:r>
      <w:r>
        <w:t>: He who dwells in the help of the Most High will live</w:t>
      </w:r>
      <w:bookmarkEnd w:id="867"/>
    </w:p>
    <w:p w:rsidR="00935D4B" w:rsidRPr="00AB1781" w:rsidRDefault="00935D4B" w:rsidP="00935D4B">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a Mother Bird</w:t>
      </w:r>
    </w:p>
    <w:p w:rsidR="00935D4B" w:rsidRPr="00AB1781" w:rsidRDefault="00935D4B" w:rsidP="00935D4B">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rsidR="00935D4B" w:rsidRPr="00AB1781" w:rsidRDefault="00935D4B" w:rsidP="00935D4B">
      <w:pPr>
        <w:pStyle w:val="Rubric"/>
      </w:pPr>
      <w:r w:rsidRPr="00AB1781">
        <w:t>1 (The Praise of a Song. By David)</w:t>
      </w:r>
    </w:p>
    <w:p w:rsidR="00935D4B" w:rsidRPr="00AB1781" w:rsidRDefault="00935D4B" w:rsidP="00935D4B">
      <w:pPr>
        <w:pStyle w:val="EnglishHangNoCoptic"/>
      </w:pPr>
      <w:r w:rsidRPr="00AB1781">
        <w:t>He who dwells in the help</w:t>
      </w:r>
      <w:r w:rsidRPr="00AB1781">
        <w:rPr>
          <w:rStyle w:val="FootnoteReference"/>
        </w:rPr>
        <w:footnoteReference w:id="295"/>
      </w:r>
      <w:r w:rsidRPr="00AB1781">
        <w:t xml:space="preserve"> of the Most High,</w:t>
      </w:r>
    </w:p>
    <w:p w:rsidR="00935D4B" w:rsidRPr="00AB1781" w:rsidRDefault="00935D4B" w:rsidP="00935D4B">
      <w:pPr>
        <w:pStyle w:val="EnglishHangEndNoCoptic"/>
      </w:pPr>
      <w:r w:rsidRPr="00AB1781">
        <w:lastRenderedPageBreak/>
        <w:tab/>
        <w:t>will live in the protection of the God of Heaven.</w:t>
      </w:r>
    </w:p>
    <w:p w:rsidR="00935D4B" w:rsidRPr="00AB1781" w:rsidRDefault="00935D4B" w:rsidP="00935D4B">
      <w:pPr>
        <w:pStyle w:val="EnglishHangNoCoptic"/>
      </w:pPr>
      <w:r w:rsidRPr="00AB1781">
        <w:t>2 He will say to the Lord,</w:t>
      </w:r>
    </w:p>
    <w:p w:rsidR="00935D4B" w:rsidRPr="00AB1781" w:rsidRDefault="00935D4B" w:rsidP="00935D4B">
      <w:pPr>
        <w:pStyle w:val="EnglishHangNoCoptic"/>
      </w:pPr>
      <w:r w:rsidRPr="00AB1781">
        <w:tab/>
        <w:t>‘</w:t>
      </w:r>
      <w:r w:rsidR="001040C8">
        <w:t>You</w:t>
      </w:r>
      <w:r w:rsidRPr="00AB1781">
        <w:t xml:space="preserve"> </w:t>
      </w:r>
      <w:r w:rsidR="00004BA4" w:rsidRPr="00AB1781">
        <w:t>are</w:t>
      </w:r>
      <w:r w:rsidRPr="00AB1781">
        <w:t xml:space="preserve"> my Protector and my Refuge—</w:t>
      </w:r>
    </w:p>
    <w:p w:rsidR="00935D4B" w:rsidRPr="00AB1781" w:rsidRDefault="00935D4B" w:rsidP="00935D4B">
      <w:pPr>
        <w:pStyle w:val="EnglishHangEndNoCoptic"/>
      </w:pPr>
      <w:r w:rsidRPr="00AB1781">
        <w:tab/>
        <w:t>my God,’ and in Him will I trust.</w:t>
      </w:r>
    </w:p>
    <w:p w:rsidR="00935D4B" w:rsidRPr="00AB1781" w:rsidRDefault="00935D4B" w:rsidP="00935D4B">
      <w:pPr>
        <w:pStyle w:val="EnglishHangNoCoptic"/>
      </w:pPr>
      <w:r w:rsidRPr="00AB1781">
        <w:t>3 For He will deliver you from the snare of the hunters,</w:t>
      </w:r>
    </w:p>
    <w:p w:rsidR="00935D4B" w:rsidRPr="00AB1781" w:rsidRDefault="00935D4B" w:rsidP="00935D4B">
      <w:pPr>
        <w:pStyle w:val="EnglishHangEndNoCoptic"/>
      </w:pPr>
      <w:r w:rsidRPr="00AB1781">
        <w:tab/>
        <w:t>and from the embarrassing word.</w:t>
      </w:r>
    </w:p>
    <w:p w:rsidR="00935D4B" w:rsidRPr="00AB1781" w:rsidRDefault="00935D4B" w:rsidP="00935D4B">
      <w:pPr>
        <w:pStyle w:val="EnglishHangNoCoptic"/>
      </w:pPr>
      <w:r w:rsidRPr="00AB1781">
        <w:t>4 He will overshadow you with His shoulders,</w:t>
      </w:r>
    </w:p>
    <w:p w:rsidR="00935D4B" w:rsidRPr="00AB1781" w:rsidRDefault="00935D4B" w:rsidP="00935D4B">
      <w:pPr>
        <w:pStyle w:val="EnglishHangNoCoptic"/>
      </w:pPr>
      <w:r w:rsidRPr="00AB1781">
        <w:tab/>
        <w:t>and under His wings you shall trust;</w:t>
      </w:r>
    </w:p>
    <w:p w:rsidR="00935D4B" w:rsidRPr="00935D4B" w:rsidRDefault="00935D4B" w:rsidP="00935D4B">
      <w:pPr>
        <w:pStyle w:val="EnglishHangEndNoCoptic"/>
      </w:pPr>
      <w:r w:rsidRPr="00AB1781">
        <w:tab/>
        <w:t>His truth will surround you with armour.</w:t>
      </w:r>
    </w:p>
    <w:p w:rsidR="00935D4B" w:rsidRPr="00AB1781" w:rsidRDefault="00935D4B" w:rsidP="00935D4B">
      <w:pPr>
        <w:pStyle w:val="EnglishHangNoCoptic"/>
      </w:pPr>
      <w:r w:rsidRPr="00AB1781">
        <w:t>5 You will not be afraid of any terror by night,</w:t>
      </w:r>
    </w:p>
    <w:p w:rsidR="00935D4B" w:rsidRPr="00AB1781" w:rsidRDefault="00935D4B" w:rsidP="00935D4B">
      <w:pPr>
        <w:pStyle w:val="EnglishHangEndNoCoptic"/>
      </w:pPr>
      <w:r w:rsidRPr="00AB1781">
        <w:tab/>
        <w:t>nor of the arrow that flies by day;</w:t>
      </w:r>
    </w:p>
    <w:p w:rsidR="00935D4B" w:rsidRPr="00AB1781" w:rsidRDefault="00935D4B" w:rsidP="00935D4B">
      <w:pPr>
        <w:pStyle w:val="EnglishHangNoCoptic"/>
      </w:pPr>
      <w:r w:rsidRPr="00AB1781">
        <w:t>6 of a thing that prowls in the dark,</w:t>
      </w:r>
    </w:p>
    <w:p w:rsidR="00935D4B" w:rsidRPr="00AB1781" w:rsidRDefault="00935D4B" w:rsidP="00935D4B">
      <w:pPr>
        <w:pStyle w:val="EnglishHangEndNoCoptic"/>
      </w:pPr>
      <w:r w:rsidRPr="00AB1781">
        <w:tab/>
        <w:t>of accident, or the noonday devil.</w:t>
      </w:r>
    </w:p>
    <w:p w:rsidR="00935D4B" w:rsidRPr="00AB1781" w:rsidRDefault="00935D4B" w:rsidP="00935D4B">
      <w:pPr>
        <w:pStyle w:val="EnglishHangNoCoptic"/>
      </w:pPr>
      <w:r w:rsidRPr="00AB1781">
        <w:t>7 A thousand may fall at your side</w:t>
      </w:r>
    </w:p>
    <w:p w:rsidR="00935D4B" w:rsidRPr="00AB1781" w:rsidRDefault="00935D4B" w:rsidP="00935D4B">
      <w:pPr>
        <w:pStyle w:val="EnglishHangNoCoptic"/>
      </w:pPr>
      <w:r w:rsidRPr="00AB1781">
        <w:tab/>
        <w:t>and ten thousand at your right hand;</w:t>
      </w:r>
    </w:p>
    <w:p w:rsidR="00935D4B" w:rsidRPr="00AB1781" w:rsidRDefault="00935D4B" w:rsidP="00935D4B">
      <w:pPr>
        <w:pStyle w:val="EnglishHangEndNoCoptic"/>
      </w:pPr>
      <w:r w:rsidRPr="00AB1781">
        <w:tab/>
        <w:t>but it will not come near you.</w:t>
      </w:r>
    </w:p>
    <w:p w:rsidR="00935D4B" w:rsidRPr="00AB1781" w:rsidRDefault="00935D4B" w:rsidP="00935D4B">
      <w:pPr>
        <w:pStyle w:val="EnglishHangNoCoptic"/>
      </w:pPr>
      <w:r w:rsidRPr="00AB1781">
        <w:t>8 Only with your eyes you will behold</w:t>
      </w:r>
    </w:p>
    <w:p w:rsidR="00935D4B" w:rsidRPr="00AB1781" w:rsidRDefault="00935D4B" w:rsidP="00935D4B">
      <w:pPr>
        <w:pStyle w:val="EnglishHangEndNoCoptic"/>
      </w:pPr>
      <w:r w:rsidRPr="00AB1781">
        <w:tab/>
        <w:t>and see the reward of sinners.</w:t>
      </w:r>
    </w:p>
    <w:p w:rsidR="00935D4B" w:rsidRPr="00AB1781" w:rsidRDefault="00935D4B" w:rsidP="00935D4B">
      <w:pPr>
        <w:pStyle w:val="EnglishHangNoCoptic"/>
      </w:pPr>
      <w:r w:rsidRPr="00AB1781">
        <w:t xml:space="preserve">9 For </w:t>
      </w:r>
      <w:r w:rsidR="001040C8">
        <w:t>You</w:t>
      </w:r>
      <w:r w:rsidRPr="00AB1781">
        <w:t>, O Lord, art my hope;</w:t>
      </w:r>
    </w:p>
    <w:p w:rsidR="00935D4B" w:rsidRPr="00AB1781" w:rsidRDefault="00935D4B" w:rsidP="00935D4B">
      <w:pPr>
        <w:pStyle w:val="EnglishHangEndNoCoptic"/>
      </w:pPr>
      <w:r w:rsidRPr="00AB1781">
        <w:tab/>
      </w:r>
      <w:r w:rsidR="001040C8">
        <w:t>You</w:t>
      </w:r>
      <w:r w:rsidRPr="00AB1781">
        <w:t xml:space="preserve"> </w:t>
      </w:r>
      <w:r w:rsidR="00556387">
        <w:t>have</w:t>
      </w:r>
      <w:r w:rsidRPr="00AB1781">
        <w:t xml:space="preserve"> made the Most High </w:t>
      </w:r>
      <w:r w:rsidR="00E570CB">
        <w:t>Your</w:t>
      </w:r>
      <w:r w:rsidRPr="00AB1781">
        <w:t xml:space="preserve"> Refuge.</w:t>
      </w:r>
    </w:p>
    <w:p w:rsidR="00935D4B" w:rsidRPr="00AB1781" w:rsidRDefault="00935D4B" w:rsidP="00935D4B">
      <w:pPr>
        <w:pStyle w:val="EnglishHangNoCoptic"/>
      </w:pPr>
      <w:r w:rsidRPr="00AB1781">
        <w:t>10 No evil will come to you,</w:t>
      </w:r>
    </w:p>
    <w:p w:rsidR="00935D4B" w:rsidRPr="00AB1781" w:rsidRDefault="00935D4B" w:rsidP="00935D4B">
      <w:pPr>
        <w:pStyle w:val="EnglishHangEndNoCoptic"/>
      </w:pPr>
      <w:r w:rsidRPr="00AB1781">
        <w:tab/>
        <w:t>and no scourge will come near your dwelling.</w:t>
      </w:r>
    </w:p>
    <w:p w:rsidR="00935D4B" w:rsidRPr="00AB1781" w:rsidRDefault="00935D4B" w:rsidP="00935D4B">
      <w:pPr>
        <w:pStyle w:val="EnglishHangNoCoptic"/>
      </w:pPr>
      <w:r w:rsidRPr="00AB1781">
        <w:t>11 For He will give His Angels charge over you,</w:t>
      </w:r>
    </w:p>
    <w:p w:rsidR="00935D4B" w:rsidRPr="00AB1781" w:rsidRDefault="00935D4B" w:rsidP="00935D4B">
      <w:pPr>
        <w:pStyle w:val="EnglishHangEndNoCoptic"/>
      </w:pPr>
      <w:r w:rsidRPr="00AB1781">
        <w:tab/>
        <w:t>to guard you in all your ways.</w:t>
      </w:r>
    </w:p>
    <w:p w:rsidR="00935D4B" w:rsidRPr="00AB1781" w:rsidRDefault="00935D4B" w:rsidP="00935D4B">
      <w:pPr>
        <w:pStyle w:val="EnglishHangNoCoptic"/>
      </w:pPr>
      <w:r w:rsidRPr="00AB1781">
        <w:t>12 They will bear you in their hands,</w:t>
      </w:r>
    </w:p>
    <w:p w:rsidR="00935D4B" w:rsidRPr="00AB1781" w:rsidRDefault="00935D4B" w:rsidP="00935D4B">
      <w:pPr>
        <w:pStyle w:val="EnglishHangEndNoCoptic"/>
      </w:pPr>
      <w:r w:rsidRPr="00AB1781">
        <w:tab/>
        <w:t>lest you dash your foot against a stone.</w:t>
      </w:r>
      <w:r w:rsidRPr="00AB1781">
        <w:rPr>
          <w:rStyle w:val="FootnoteReference"/>
        </w:rPr>
        <w:footnoteReference w:id="296"/>
      </w:r>
    </w:p>
    <w:p w:rsidR="00935D4B" w:rsidRPr="00AB1781" w:rsidRDefault="00935D4B" w:rsidP="00935D4B">
      <w:pPr>
        <w:pStyle w:val="EnglishHangNoCoptic"/>
      </w:pPr>
      <w:r w:rsidRPr="00AB1781">
        <w:t>13 You will tread upon the asp and the basilisk;</w:t>
      </w:r>
    </w:p>
    <w:p w:rsidR="00935D4B" w:rsidRPr="00AB1781" w:rsidRDefault="00935D4B" w:rsidP="00935D4B">
      <w:pPr>
        <w:pStyle w:val="EnglishHangEndNoCoptic"/>
      </w:pPr>
      <w:r w:rsidRPr="00AB1781">
        <w:tab/>
        <w:t>the lion and the dragon</w:t>
      </w:r>
      <w:r w:rsidRPr="00AB1781">
        <w:rPr>
          <w:rStyle w:val="FootnoteReference"/>
        </w:rPr>
        <w:footnoteReference w:id="297"/>
      </w:r>
      <w:r w:rsidRPr="00AB1781">
        <w:t xml:space="preserve"> you will trample underfoot.</w:t>
      </w:r>
    </w:p>
    <w:p w:rsidR="00935D4B" w:rsidRPr="00AB1781" w:rsidRDefault="00935D4B" w:rsidP="00935D4B">
      <w:pPr>
        <w:pStyle w:val="EnglishHangNoCoptic"/>
      </w:pPr>
      <w:r w:rsidRPr="00AB1781">
        <w:t>14 Because he has trusted in Me, I will deliver him;</w:t>
      </w:r>
    </w:p>
    <w:p w:rsidR="00935D4B" w:rsidRPr="00AB1781" w:rsidRDefault="00935D4B" w:rsidP="00935D4B">
      <w:pPr>
        <w:pStyle w:val="EnglishHangEndNoCoptic"/>
      </w:pPr>
      <w:r w:rsidRPr="00AB1781">
        <w:lastRenderedPageBreak/>
        <w:tab/>
        <w:t>I will protect him, because he has known My name.</w:t>
      </w:r>
    </w:p>
    <w:p w:rsidR="00935D4B" w:rsidRPr="00AB1781" w:rsidRDefault="00935D4B" w:rsidP="00935D4B">
      <w:pPr>
        <w:pStyle w:val="EnglishHangNoCoptic"/>
      </w:pPr>
      <w:r w:rsidRPr="00AB1781">
        <w:t>15 He will call upon Me. and I will answer him.</w:t>
      </w:r>
    </w:p>
    <w:p w:rsidR="00935D4B" w:rsidRPr="00AB1781" w:rsidRDefault="00935D4B" w:rsidP="00935D4B">
      <w:pPr>
        <w:pStyle w:val="EnglishHangNoCoptic"/>
      </w:pPr>
      <w:r w:rsidRPr="00AB1781">
        <w:tab/>
        <w:t>I am with him in trouble;</w:t>
      </w:r>
    </w:p>
    <w:p w:rsidR="00935D4B" w:rsidRPr="00AB1781" w:rsidRDefault="00935D4B" w:rsidP="00935D4B">
      <w:pPr>
        <w:pStyle w:val="EnglishHangEndNoCoptic"/>
      </w:pPr>
      <w:r w:rsidRPr="00AB1781">
        <w:tab/>
        <w:t>I will deliver him and glorify him.</w:t>
      </w:r>
    </w:p>
    <w:p w:rsidR="00935D4B" w:rsidRPr="00AB1781" w:rsidRDefault="00935D4B" w:rsidP="00935D4B">
      <w:pPr>
        <w:pStyle w:val="EnglishHangNoCoptic"/>
      </w:pPr>
      <w:r w:rsidRPr="00AB1781">
        <w:t>16 With long life will I satisfy him,</w:t>
      </w:r>
    </w:p>
    <w:p w:rsidR="00935D4B" w:rsidRDefault="00935D4B" w:rsidP="00935D4B">
      <w:pPr>
        <w:pStyle w:val="EnglishHangEndNoCoptic"/>
      </w:pPr>
      <w:r w:rsidRPr="00AB1781">
        <w:tab/>
        <w:t>and show him My salvation.</w:t>
      </w:r>
    </w:p>
    <w:p w:rsidR="008016CF" w:rsidRPr="008016CF" w:rsidRDefault="008016CF" w:rsidP="008016CF">
      <w:pPr>
        <w:pStyle w:val="Heading3"/>
      </w:pPr>
      <w:r>
        <w:t>Psalm</w:t>
      </w:r>
      <w:r w:rsidRPr="00AB1781">
        <w:t xml:space="preserve"> 91</w:t>
      </w:r>
      <w:r>
        <w:t>: It is good to give thanks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Singing Creation prompts a Singing Heart</w:t>
      </w:r>
    </w:p>
    <w:p w:rsidR="008016CF" w:rsidRPr="00AB1781" w:rsidRDefault="008016CF" w:rsidP="008016CF">
      <w:pPr>
        <w:pStyle w:val="Rubric"/>
      </w:pPr>
      <w:r w:rsidRPr="00AB1781">
        <w:t>1 (Psalm of a song for the day of the Sabbath)</w:t>
      </w:r>
    </w:p>
    <w:p w:rsidR="008016CF" w:rsidRPr="00AB1781" w:rsidRDefault="008016CF" w:rsidP="008016CF">
      <w:pPr>
        <w:pStyle w:val="EnglishHangNoCoptic"/>
      </w:pPr>
      <w:r w:rsidRPr="00AB1781">
        <w:t>2 It is good to give thanks to the Lord,</w:t>
      </w:r>
    </w:p>
    <w:p w:rsidR="008016CF" w:rsidRPr="00AB1781" w:rsidRDefault="008016CF" w:rsidP="008016CF">
      <w:pPr>
        <w:pStyle w:val="EnglishHangEndNoCoptic"/>
      </w:pPr>
      <w:r w:rsidRPr="00AB1781">
        <w:tab/>
        <w:t xml:space="preserve">and to sing praises to </w:t>
      </w:r>
      <w:r w:rsidR="00E570CB">
        <w:t>Your</w:t>
      </w:r>
      <w:r w:rsidRPr="00AB1781">
        <w:t xml:space="preserve"> name, O Most High,</w:t>
      </w:r>
    </w:p>
    <w:p w:rsidR="008016CF" w:rsidRPr="00AB1781" w:rsidRDefault="008016CF" w:rsidP="008016CF">
      <w:pPr>
        <w:pStyle w:val="EnglishHangNoCoptic"/>
      </w:pPr>
      <w:r w:rsidRPr="00AB1781">
        <w:t xml:space="preserve">3 to tell of </w:t>
      </w:r>
      <w:r w:rsidR="00E570CB">
        <w:t>Your</w:t>
      </w:r>
      <w:r w:rsidRPr="00AB1781">
        <w:t xml:space="preserve"> mercy in the morning,</w:t>
      </w:r>
    </w:p>
    <w:p w:rsidR="008016CF" w:rsidRPr="008016CF" w:rsidRDefault="008016CF" w:rsidP="008016CF">
      <w:pPr>
        <w:pStyle w:val="EnglishHangEndNoCoptic"/>
      </w:pPr>
      <w:r w:rsidRPr="00AB1781">
        <w:tab/>
        <w:t xml:space="preserve">and of </w:t>
      </w:r>
      <w:r w:rsidR="00E570CB">
        <w:t>Your</w:t>
      </w:r>
      <w:r w:rsidRPr="00AB1781">
        <w:t xml:space="preserve"> truth in the night.</w:t>
      </w:r>
    </w:p>
    <w:p w:rsidR="008016CF" w:rsidRPr="00AB1781" w:rsidRDefault="008016CF" w:rsidP="008016CF">
      <w:pPr>
        <w:pStyle w:val="EnglishHangNoCoptic"/>
      </w:pPr>
      <w:r w:rsidRPr="00AB1781">
        <w:t>4 on a psaltery of ten strings,</w:t>
      </w:r>
    </w:p>
    <w:p w:rsidR="008016CF" w:rsidRPr="00AB1781" w:rsidRDefault="008016CF" w:rsidP="008016CF">
      <w:pPr>
        <w:pStyle w:val="EnglishHangEndNoCoptic"/>
      </w:pPr>
      <w:r w:rsidRPr="00AB1781">
        <w:tab/>
        <w:t>with a song on the harp.</w:t>
      </w:r>
    </w:p>
    <w:p w:rsidR="008016CF" w:rsidRPr="00AB1781" w:rsidRDefault="008016CF" w:rsidP="008016CF">
      <w:pPr>
        <w:pStyle w:val="EnglishHangNoCoptic"/>
      </w:pPr>
      <w:r w:rsidRPr="00AB1781">
        <w:t xml:space="preserve">5 For </w:t>
      </w:r>
      <w:r w:rsidR="001040C8">
        <w:t>You</w:t>
      </w:r>
      <w:r w:rsidRPr="00AB1781">
        <w:t xml:space="preserve">, O Lord, </w:t>
      </w:r>
      <w:r w:rsidR="00556387">
        <w:t>have</w:t>
      </w:r>
      <w:r w:rsidRPr="00AB1781">
        <w:t xml:space="preserve"> made me glad by </w:t>
      </w:r>
      <w:r w:rsidR="00E570CB">
        <w:t>Your</w:t>
      </w:r>
      <w:r w:rsidRPr="00AB1781">
        <w:t xml:space="preserve"> creations,</w:t>
      </w:r>
    </w:p>
    <w:p w:rsidR="008016CF" w:rsidRPr="00AB1781" w:rsidRDefault="008016CF" w:rsidP="008016CF">
      <w:pPr>
        <w:pStyle w:val="EnglishHangEndNoCoptic"/>
      </w:pPr>
      <w:r w:rsidRPr="00AB1781">
        <w:tab/>
        <w:t xml:space="preserve">and at the work of </w:t>
      </w:r>
      <w:r w:rsidR="00E570CB">
        <w:t>Your</w:t>
      </w:r>
      <w:r w:rsidRPr="00AB1781">
        <w:t xml:space="preserve"> hands I sing for joy.</w:t>
      </w:r>
    </w:p>
    <w:p w:rsidR="008016CF" w:rsidRPr="00AB1781" w:rsidRDefault="008016CF" w:rsidP="008016CF">
      <w:pPr>
        <w:pStyle w:val="EnglishHangNoCoptic"/>
      </w:pPr>
      <w:r w:rsidRPr="00AB1781">
        <w:t xml:space="preserve">6 How great are </w:t>
      </w:r>
      <w:r w:rsidR="00E570CB">
        <w:t>Your</w:t>
      </w:r>
      <w:r w:rsidRPr="00AB1781">
        <w:t xml:space="preserve"> works, O Lord!</w:t>
      </w:r>
    </w:p>
    <w:p w:rsidR="008016CF" w:rsidRPr="00AB1781" w:rsidRDefault="008016CF" w:rsidP="008016CF">
      <w:pPr>
        <w:pStyle w:val="EnglishHangEndNoCoptic"/>
      </w:pPr>
      <w:r w:rsidRPr="00AB1781">
        <w:tab/>
        <w:t xml:space="preserve">How very deep are </w:t>
      </w:r>
      <w:r w:rsidR="00E570CB">
        <w:t>Your</w:t>
      </w:r>
      <w:r w:rsidRPr="00AB1781">
        <w:t xml:space="preserve"> designs!</w:t>
      </w:r>
    </w:p>
    <w:p w:rsidR="008016CF" w:rsidRPr="00AB1781" w:rsidRDefault="008016CF" w:rsidP="008016CF">
      <w:pPr>
        <w:pStyle w:val="EnglishHangNoCoptic"/>
      </w:pPr>
      <w:r w:rsidRPr="00AB1781">
        <w:t>7 A senseless man cannot know,</w:t>
      </w:r>
    </w:p>
    <w:p w:rsidR="008016CF" w:rsidRPr="00AB1781" w:rsidRDefault="008016CF" w:rsidP="008016CF">
      <w:pPr>
        <w:pStyle w:val="EnglishHangEndNoCoptic"/>
      </w:pPr>
      <w:r w:rsidRPr="00AB1781">
        <w:tab/>
        <w:t>and a fool cannot understand this, that</w:t>
      </w:r>
    </w:p>
    <w:p w:rsidR="008016CF" w:rsidRPr="00AB1781" w:rsidRDefault="008016CF" w:rsidP="008016CF">
      <w:pPr>
        <w:pStyle w:val="EnglishHangNoCoptic"/>
      </w:pPr>
      <w:r w:rsidRPr="00AB1781">
        <w:t>8 when sinners spring up like grass</w:t>
      </w:r>
    </w:p>
    <w:p w:rsidR="008016CF" w:rsidRPr="00AB1781" w:rsidRDefault="008016CF" w:rsidP="008016CF">
      <w:pPr>
        <w:pStyle w:val="EnglishHangNoCoptic"/>
      </w:pPr>
      <w:r w:rsidRPr="00AB1781">
        <w:tab/>
        <w:t>all the evildoers show their faces,</w:t>
      </w:r>
    </w:p>
    <w:p w:rsidR="008016CF" w:rsidRPr="00AB1781" w:rsidRDefault="008016CF" w:rsidP="008016CF">
      <w:pPr>
        <w:pStyle w:val="EnglishHangEndNoCoptic"/>
      </w:pPr>
      <w:r w:rsidRPr="00AB1781">
        <w:tab/>
        <w:t>that they may be destroyed eternally.</w:t>
      </w:r>
    </w:p>
    <w:p w:rsidR="008016CF" w:rsidRPr="00AB1781" w:rsidRDefault="008016CF" w:rsidP="008016CF">
      <w:pPr>
        <w:pStyle w:val="EnglishHangEndNoCoptic"/>
      </w:pPr>
      <w:r w:rsidRPr="00AB1781">
        <w:t xml:space="preserve">9 But </w:t>
      </w:r>
      <w:r w:rsidR="001040C8">
        <w:t>You</w:t>
      </w:r>
      <w:r w:rsidRPr="00AB1781">
        <w:t xml:space="preserve"> art supreme for ever, O Lord.</w:t>
      </w:r>
    </w:p>
    <w:p w:rsidR="008016CF" w:rsidRPr="00AB1781" w:rsidRDefault="008016CF" w:rsidP="008016CF">
      <w:pPr>
        <w:pStyle w:val="EnglishHangNoCoptic"/>
      </w:pPr>
      <w:r w:rsidRPr="00AB1781">
        <w:t xml:space="preserve">10 For, lo, </w:t>
      </w:r>
      <w:r w:rsidR="00E570CB">
        <w:t>Your</w:t>
      </w:r>
      <w:r w:rsidRPr="00AB1781">
        <w:t xml:space="preserve"> enemies, O Lord,</w:t>
      </w:r>
    </w:p>
    <w:p w:rsidR="008016CF" w:rsidRPr="00AB1781" w:rsidRDefault="008016CF" w:rsidP="008016CF">
      <w:pPr>
        <w:pStyle w:val="EnglishHangNoCoptic"/>
      </w:pPr>
      <w:r w:rsidRPr="00AB1781">
        <w:tab/>
        <w:t xml:space="preserve">lo, </w:t>
      </w:r>
      <w:r w:rsidR="00E570CB">
        <w:t>Your</w:t>
      </w:r>
      <w:r w:rsidRPr="00AB1781">
        <w:t xml:space="preserve"> enemies shall perish;</w:t>
      </w:r>
    </w:p>
    <w:p w:rsidR="008016CF" w:rsidRPr="00AB1781" w:rsidRDefault="008016CF" w:rsidP="008016CF">
      <w:pPr>
        <w:pStyle w:val="EnglishHangEndNoCoptic"/>
      </w:pPr>
      <w:r w:rsidRPr="00AB1781">
        <w:tab/>
        <w:t>and all evildoers will be scattered.</w:t>
      </w:r>
    </w:p>
    <w:p w:rsidR="008016CF" w:rsidRPr="00AB1781" w:rsidRDefault="008016CF" w:rsidP="008016CF">
      <w:pPr>
        <w:pStyle w:val="EnglishHangNoCoptic"/>
      </w:pPr>
      <w:r w:rsidRPr="00AB1781">
        <w:t xml:space="preserve">11 But </w:t>
      </w:r>
      <w:r w:rsidR="001040C8">
        <w:t>You</w:t>
      </w:r>
      <w:r w:rsidRPr="00AB1781">
        <w:t xml:space="preserve"> </w:t>
      </w:r>
      <w:r w:rsidR="00004BA4" w:rsidRPr="00AB1781">
        <w:t>give</w:t>
      </w:r>
      <w:r w:rsidRPr="00AB1781">
        <w:t xml:space="preserve"> me the strength of a rhinoceros,</w:t>
      </w:r>
    </w:p>
    <w:p w:rsidR="008016CF" w:rsidRPr="00AB1781" w:rsidRDefault="008016CF" w:rsidP="008016CF">
      <w:pPr>
        <w:pStyle w:val="EnglishHangEndNoCoptic"/>
      </w:pPr>
      <w:r w:rsidRPr="00AB1781">
        <w:lastRenderedPageBreak/>
        <w:tab/>
        <w:t>and finest oil to refresh my old age.</w:t>
      </w:r>
    </w:p>
    <w:p w:rsidR="008016CF" w:rsidRPr="00AB1781" w:rsidRDefault="008016CF" w:rsidP="008016CF">
      <w:pPr>
        <w:pStyle w:val="EnglishHangNoCoptic"/>
      </w:pPr>
      <w:r w:rsidRPr="00AB1781">
        <w:t>12 And my eye looks down on my enemies,</w:t>
      </w:r>
    </w:p>
    <w:p w:rsidR="008016CF" w:rsidRPr="00AB1781" w:rsidRDefault="008016CF" w:rsidP="008016CF">
      <w:pPr>
        <w:pStyle w:val="EnglishHangEndNoCoptic"/>
      </w:pPr>
      <w:r w:rsidRPr="00AB1781">
        <w:tab/>
        <w:t>and my ear hears the doom of my malicious assailants.</w:t>
      </w:r>
    </w:p>
    <w:p w:rsidR="008016CF" w:rsidRPr="00AB1781" w:rsidRDefault="008016CF" w:rsidP="008016CF">
      <w:pPr>
        <w:pStyle w:val="EnglishHangNoCoptic"/>
      </w:pPr>
      <w:r w:rsidRPr="00AB1781">
        <w:t>13 The righteous will nourish like a palm tree,</w:t>
      </w:r>
    </w:p>
    <w:p w:rsidR="008016CF" w:rsidRPr="00AB1781" w:rsidRDefault="008016CF" w:rsidP="008016CF">
      <w:pPr>
        <w:pStyle w:val="EnglishHangEndNoCoptic"/>
      </w:pPr>
      <w:r w:rsidRPr="00AB1781">
        <w:tab/>
        <w:t>and will grow like a cedar in Lebanon.</w:t>
      </w:r>
    </w:p>
    <w:p w:rsidR="008016CF" w:rsidRPr="00AB1781" w:rsidRDefault="008016CF" w:rsidP="008016CF">
      <w:pPr>
        <w:pStyle w:val="EnglishHangNoCoptic"/>
      </w:pPr>
      <w:r w:rsidRPr="00AB1781">
        <w:t>14 Those who are planted in the house of the Lord</w:t>
      </w:r>
      <w:r w:rsidRPr="00AB1781">
        <w:rPr>
          <w:rStyle w:val="FootnoteReference"/>
        </w:rPr>
        <w:footnoteReference w:id="298"/>
      </w:r>
    </w:p>
    <w:p w:rsidR="008016CF" w:rsidRPr="00AB1781" w:rsidRDefault="008016CF" w:rsidP="008016CF">
      <w:pPr>
        <w:pStyle w:val="EnglishHangEndNoCoptic"/>
      </w:pPr>
      <w:r w:rsidRPr="00AB1781">
        <w:tab/>
        <w:t>will nourish in the courts of our God.</w:t>
      </w:r>
    </w:p>
    <w:p w:rsidR="008016CF" w:rsidRPr="00AB1781" w:rsidRDefault="008016CF" w:rsidP="008016CF">
      <w:pPr>
        <w:pStyle w:val="EnglishHangNoCoptic"/>
      </w:pPr>
      <w:r w:rsidRPr="00AB1781">
        <w:t>15 They will still bear fruit in a ripe old age,</w:t>
      </w:r>
    </w:p>
    <w:p w:rsidR="008016CF" w:rsidRPr="00AB1781" w:rsidRDefault="008016CF" w:rsidP="008016CF">
      <w:pPr>
        <w:pStyle w:val="EnglishHangEndNoCoptic"/>
      </w:pPr>
      <w:r w:rsidRPr="00AB1781">
        <w:tab/>
        <w:t>and will rejoice to declare</w:t>
      </w:r>
    </w:p>
    <w:p w:rsidR="008016CF" w:rsidRPr="00AB1781" w:rsidRDefault="008016CF" w:rsidP="008016CF">
      <w:pPr>
        <w:pStyle w:val="EnglishHangNoCoptic"/>
      </w:pPr>
      <w:r w:rsidRPr="00AB1781">
        <w:t>16 that the Lord our God is just,</w:t>
      </w:r>
    </w:p>
    <w:p w:rsidR="008016CF" w:rsidRPr="008016CF" w:rsidRDefault="008016CF" w:rsidP="008016CF">
      <w:pPr>
        <w:pStyle w:val="EnglishHangEndNoCoptic"/>
      </w:pPr>
      <w:r w:rsidRPr="00AB1781">
        <w:tab/>
        <w:t>and that there is no injustice in Him.</w:t>
      </w:r>
    </w:p>
    <w:p w:rsidR="008016CF" w:rsidRPr="00AB1781" w:rsidRDefault="008016CF" w:rsidP="008016CF">
      <w:pPr>
        <w:pStyle w:val="Heading3"/>
      </w:pPr>
      <w:bookmarkStart w:id="868" w:name="_Ref412111374"/>
      <w:r>
        <w:t>Psalm</w:t>
      </w:r>
      <w:r w:rsidRPr="00AB1781">
        <w:t xml:space="preserve"> 92</w:t>
      </w:r>
      <w:r>
        <w:t>: The Lord is reigning, He is robed in beauty</w:t>
      </w:r>
      <w:bookmarkEnd w:id="868"/>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299"/>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rsidR="008016CF" w:rsidRPr="00AB1781" w:rsidRDefault="008016CF" w:rsidP="008016CF">
      <w:pPr>
        <w:pStyle w:val="Rubric"/>
      </w:pPr>
      <w:r w:rsidRPr="00AB1781">
        <w:t>1 (For the day before the Sabbath, when the earth was peopled. The Praise of a Song by David)</w:t>
      </w:r>
    </w:p>
    <w:p w:rsidR="008016CF" w:rsidRPr="00AB1781" w:rsidRDefault="008016CF" w:rsidP="008016CF">
      <w:pPr>
        <w:pStyle w:val="EnglishHangNoCoptic"/>
      </w:pPr>
      <w:r w:rsidRPr="00AB1781">
        <w:t>The Lord is reigning, He is robed in beauty.</w:t>
      </w:r>
    </w:p>
    <w:p w:rsidR="008016CF" w:rsidRPr="00AB1781" w:rsidRDefault="008016CF" w:rsidP="008016CF">
      <w:pPr>
        <w:pStyle w:val="EnglishHangNoCoptic"/>
      </w:pPr>
      <w:r w:rsidRPr="00AB1781">
        <w:tab/>
        <w:t>The Lord is robed and girt with power.</w:t>
      </w:r>
    </w:p>
    <w:p w:rsidR="008016CF" w:rsidRPr="00AB1781" w:rsidRDefault="008016CF" w:rsidP="008016CF">
      <w:pPr>
        <w:pStyle w:val="EnglishHangEndNoCoptic"/>
      </w:pPr>
      <w:r w:rsidRPr="00AB1781">
        <w:tab/>
        <w:t>He has made the world firm and it cannot be shaken.</w:t>
      </w:r>
    </w:p>
    <w:p w:rsidR="008016CF" w:rsidRPr="00AB1781" w:rsidRDefault="008016CF" w:rsidP="008016CF">
      <w:pPr>
        <w:pStyle w:val="EnglishHangNoCoptic"/>
      </w:pPr>
      <w:r w:rsidRPr="00AB1781">
        <w:t xml:space="preserve">2 </w:t>
      </w:r>
      <w:r w:rsidR="00E570CB">
        <w:t>Your</w:t>
      </w:r>
      <w:r w:rsidRPr="00AB1781">
        <w:t xml:space="preserve"> throne is prepared from of old,</w:t>
      </w:r>
    </w:p>
    <w:p w:rsidR="008016CF" w:rsidRPr="008016CF" w:rsidRDefault="008016CF" w:rsidP="008016CF">
      <w:pPr>
        <w:pStyle w:val="EnglishHangEndNoCoptic"/>
      </w:pPr>
      <w:r w:rsidRPr="00AB1781">
        <w:tab/>
      </w:r>
      <w:r w:rsidR="001040C8">
        <w:t>You</w:t>
      </w:r>
      <w:r w:rsidRPr="00AB1781">
        <w:t xml:space="preserve"> art from all eternity.</w:t>
      </w:r>
    </w:p>
    <w:p w:rsidR="008016CF" w:rsidRPr="00AB1781" w:rsidRDefault="008016CF" w:rsidP="008016CF">
      <w:pPr>
        <w:pStyle w:val="EnglishHangNoCoptic"/>
      </w:pPr>
      <w:r w:rsidRPr="00AB1781">
        <w:t>3 The rivers rise, O Lord,</w:t>
      </w:r>
    </w:p>
    <w:p w:rsidR="008016CF" w:rsidRPr="00AB1781" w:rsidRDefault="008016CF" w:rsidP="008016CF">
      <w:pPr>
        <w:pStyle w:val="EnglishHangNoCoptic"/>
      </w:pPr>
      <w:r w:rsidRPr="00AB1781">
        <w:tab/>
        <w:t>the rivers raise their voice,</w:t>
      </w:r>
    </w:p>
    <w:p w:rsidR="008016CF" w:rsidRPr="00AB1781" w:rsidRDefault="008016CF" w:rsidP="008016CF">
      <w:pPr>
        <w:pStyle w:val="EnglishHangEndNoCoptic"/>
      </w:pPr>
      <w:r w:rsidRPr="00AB1781">
        <w:tab/>
        <w:t>the rivers lift their waves.</w:t>
      </w:r>
    </w:p>
    <w:p w:rsidR="008016CF" w:rsidRPr="00AB1781" w:rsidRDefault="008016CF" w:rsidP="008016CF">
      <w:pPr>
        <w:pStyle w:val="EnglishHangNoCoptic"/>
      </w:pPr>
      <w:r w:rsidRPr="00AB1781">
        <w:t>4 Beyond the roar of many waters</w:t>
      </w:r>
    </w:p>
    <w:p w:rsidR="008016CF" w:rsidRPr="00AB1781" w:rsidRDefault="008016CF" w:rsidP="008016CF">
      <w:pPr>
        <w:pStyle w:val="EnglishHangNoCoptic"/>
      </w:pPr>
      <w:r w:rsidRPr="00AB1781">
        <w:tab/>
        <w:t>and the wondrous ocean breakers,</w:t>
      </w:r>
    </w:p>
    <w:p w:rsidR="008016CF" w:rsidRPr="00AB1781" w:rsidRDefault="008016CF" w:rsidP="008016CF">
      <w:pPr>
        <w:pStyle w:val="EnglishHangEndNoCoptic"/>
      </w:pPr>
      <w:r w:rsidRPr="00AB1781">
        <w:tab/>
        <w:t>more wondrous is the Lord on high.</w:t>
      </w:r>
    </w:p>
    <w:p w:rsidR="008016CF" w:rsidRPr="00AB1781" w:rsidRDefault="008016CF" w:rsidP="008016CF">
      <w:pPr>
        <w:pStyle w:val="EnglishHangNoCoptic"/>
      </w:pPr>
      <w:r w:rsidRPr="00AB1781">
        <w:t xml:space="preserve">5 </w:t>
      </w:r>
      <w:r w:rsidR="00E570CB">
        <w:t>Your</w:t>
      </w:r>
      <w:r w:rsidRPr="00AB1781">
        <w:t xml:space="preserve"> testimonies can be fully trusted.</w:t>
      </w:r>
    </w:p>
    <w:p w:rsidR="008016CF" w:rsidRPr="008016CF" w:rsidRDefault="008016CF" w:rsidP="008016CF">
      <w:pPr>
        <w:pStyle w:val="EnglishHangEndNoCoptic"/>
      </w:pPr>
      <w:r w:rsidRPr="00AB1781">
        <w:tab/>
        <w:t xml:space="preserve">Holiness becomes </w:t>
      </w:r>
      <w:r w:rsidR="00E570CB">
        <w:t>Your</w:t>
      </w:r>
      <w:r w:rsidRPr="00AB1781">
        <w:t xml:space="preserve"> house, O Lord, forever.</w:t>
      </w:r>
    </w:p>
    <w:p w:rsidR="008016CF" w:rsidRPr="00AB1781" w:rsidRDefault="008016CF" w:rsidP="008016CF">
      <w:pPr>
        <w:pStyle w:val="Heading3"/>
      </w:pPr>
      <w:r>
        <w:lastRenderedPageBreak/>
        <w:t>Psalm</w:t>
      </w:r>
      <w:r w:rsidRPr="00AB1781">
        <w:t xml:space="preserve"> 93</w:t>
      </w:r>
      <w:r>
        <w:t>: The Lord is a God of justice; the God of justice has appeared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rsidR="008016CF" w:rsidRPr="00AB1781" w:rsidRDefault="008016CF" w:rsidP="008016CF">
      <w:pPr>
        <w:pStyle w:val="Rubric"/>
      </w:pPr>
      <w:r w:rsidRPr="00AB1781">
        <w:t>1 (A Psalm by David for the fourth day of the week)</w:t>
      </w:r>
    </w:p>
    <w:p w:rsidR="008016CF" w:rsidRPr="00AB1781" w:rsidRDefault="008016CF" w:rsidP="008016CF">
      <w:pPr>
        <w:pStyle w:val="EnglishHangNoCoptic"/>
      </w:pPr>
      <w:r w:rsidRPr="00AB1781">
        <w:t>The Lord is a God of justice;</w:t>
      </w:r>
      <w:r w:rsidRPr="00AB1781">
        <w:rPr>
          <w:rStyle w:val="FootnoteReference"/>
        </w:rPr>
        <w:footnoteReference w:id="300"/>
      </w:r>
    </w:p>
    <w:p w:rsidR="008016CF" w:rsidRPr="00AB1781" w:rsidRDefault="008016CF" w:rsidP="008016CF">
      <w:pPr>
        <w:pStyle w:val="EnglishHangEndNoCoptic"/>
      </w:pPr>
      <w:r w:rsidRPr="00AB1781">
        <w:tab/>
        <w:t>the God of justice has appeared.</w:t>
      </w:r>
    </w:p>
    <w:p w:rsidR="008016CF" w:rsidRPr="00AB1781" w:rsidRDefault="008016CF" w:rsidP="008016CF">
      <w:pPr>
        <w:pStyle w:val="EnglishHangNoCoptic"/>
      </w:pPr>
      <w:r w:rsidRPr="00AB1781">
        <w:t>2 Arise, O Judge of the earth!</w:t>
      </w:r>
    </w:p>
    <w:p w:rsidR="008016CF" w:rsidRPr="00AB1781" w:rsidRDefault="008016CF" w:rsidP="008016CF">
      <w:pPr>
        <w:pStyle w:val="EnglishHangEndNoCoptic"/>
      </w:pPr>
      <w:r w:rsidRPr="00AB1781">
        <w:tab/>
        <w:t>Give the proud their deserts.</w:t>
      </w:r>
    </w:p>
    <w:p w:rsidR="008016CF" w:rsidRPr="00AB1781" w:rsidRDefault="008016CF" w:rsidP="008016CF">
      <w:pPr>
        <w:pStyle w:val="EnglishHangNoCoptic"/>
      </w:pPr>
      <w:r w:rsidRPr="00AB1781">
        <w:t>3 How long, O Lord, will sinners,</w:t>
      </w:r>
    </w:p>
    <w:p w:rsidR="008016CF" w:rsidRPr="00AB1781" w:rsidRDefault="008016CF" w:rsidP="008016CF">
      <w:pPr>
        <w:pStyle w:val="EnglishHangEndNoCoptic"/>
      </w:pPr>
      <w:r w:rsidRPr="00AB1781">
        <w:tab/>
        <w:t>how long will sinners boast?</w:t>
      </w:r>
    </w:p>
    <w:p w:rsidR="008016CF" w:rsidRPr="00AB1781" w:rsidRDefault="008016CF" w:rsidP="008016CF">
      <w:pPr>
        <w:pStyle w:val="EnglishHangNoCoptic"/>
      </w:pPr>
      <w:r w:rsidRPr="00AB1781">
        <w:t>4 How long will they bluff and talk injustice?</w:t>
      </w:r>
    </w:p>
    <w:p w:rsidR="008016CF" w:rsidRPr="00AB1781" w:rsidRDefault="008016CF" w:rsidP="008016CF">
      <w:pPr>
        <w:pStyle w:val="EnglishHangEndNoCoptic"/>
      </w:pPr>
      <w:r w:rsidRPr="00AB1781">
        <w:tab/>
        <w:t>How long will all the evildoers talk?</w:t>
      </w:r>
    </w:p>
    <w:p w:rsidR="008016CF" w:rsidRPr="00AB1781" w:rsidRDefault="008016CF" w:rsidP="008016CF">
      <w:pPr>
        <w:pStyle w:val="EnglishHangNoCoptic"/>
      </w:pPr>
      <w:r w:rsidRPr="00AB1781">
        <w:t xml:space="preserve">5 They crush </w:t>
      </w:r>
      <w:r w:rsidR="00E570CB">
        <w:t>Your</w:t>
      </w:r>
      <w:r w:rsidRPr="00AB1781">
        <w:t xml:space="preserve"> people, O Lord,</w:t>
      </w:r>
    </w:p>
    <w:p w:rsidR="008016CF" w:rsidRPr="00AB1781" w:rsidRDefault="008016CF" w:rsidP="008016CF">
      <w:pPr>
        <w:pStyle w:val="EnglishHangEndNoCoptic"/>
      </w:pPr>
      <w:r w:rsidRPr="00AB1781">
        <w:tab/>
        <w:t xml:space="preserve">and oppress </w:t>
      </w:r>
      <w:r w:rsidR="00E570CB">
        <w:t>Your</w:t>
      </w:r>
      <w:r w:rsidRPr="00AB1781">
        <w:t xml:space="preserve"> inheritance.</w:t>
      </w:r>
    </w:p>
    <w:p w:rsidR="008016CF" w:rsidRPr="00AB1781" w:rsidRDefault="008016CF" w:rsidP="008016CF">
      <w:pPr>
        <w:pStyle w:val="EnglishHangNoCoptic"/>
      </w:pPr>
      <w:r w:rsidRPr="00AB1781">
        <w:t>6 They kill the widow and the orphan,</w:t>
      </w:r>
    </w:p>
    <w:p w:rsidR="008016CF" w:rsidRPr="00AB1781" w:rsidRDefault="008016CF" w:rsidP="008016CF">
      <w:pPr>
        <w:pStyle w:val="EnglishHangEndNoCoptic"/>
      </w:pPr>
      <w:r w:rsidRPr="00AB1781">
        <w:tab/>
        <w:t>and murder the stranger.</w:t>
      </w:r>
    </w:p>
    <w:p w:rsidR="008016CF" w:rsidRPr="00AB1781" w:rsidRDefault="008016CF" w:rsidP="008016CF">
      <w:pPr>
        <w:pStyle w:val="EnglishHangNoCoptic"/>
      </w:pPr>
      <w:r w:rsidRPr="00AB1781">
        <w:t>7 And they say, ‘The Lord does not see;</w:t>
      </w:r>
    </w:p>
    <w:p w:rsidR="008016CF" w:rsidRPr="00AB1781" w:rsidRDefault="008016CF" w:rsidP="008016CF">
      <w:pPr>
        <w:pStyle w:val="EnglishHangEndNoCoptic"/>
      </w:pPr>
      <w:r w:rsidRPr="00AB1781">
        <w:tab/>
        <w:t>the God of Jacob does not understand.’</w:t>
      </w:r>
    </w:p>
    <w:p w:rsidR="008016CF" w:rsidRPr="00AB1781" w:rsidRDefault="008016CF" w:rsidP="008016CF">
      <w:pPr>
        <w:pStyle w:val="EnglishHangNoCoptic"/>
      </w:pPr>
      <w:r w:rsidRPr="00AB1781">
        <w:t>8 Understand, you most foolish of people;</w:t>
      </w:r>
    </w:p>
    <w:p w:rsidR="008016CF" w:rsidRPr="00AB1781" w:rsidRDefault="008016CF" w:rsidP="008016CF">
      <w:pPr>
        <w:pStyle w:val="EnglishHangEndNoCoptic"/>
      </w:pPr>
      <w:r w:rsidRPr="00AB1781">
        <w:tab/>
        <w:t>and think, you dolts, for once.</w:t>
      </w:r>
    </w:p>
    <w:p w:rsidR="008016CF" w:rsidRPr="00AB1781" w:rsidRDefault="008016CF" w:rsidP="008016CF">
      <w:pPr>
        <w:pStyle w:val="EnglishHangNoCoptic"/>
      </w:pPr>
      <w:r w:rsidRPr="00AB1781">
        <w:t>9 He Who planted the ear, does He not hear?</w:t>
      </w:r>
    </w:p>
    <w:p w:rsidR="008016CF" w:rsidRPr="00AB1781" w:rsidRDefault="008016CF" w:rsidP="008016CF">
      <w:pPr>
        <w:pStyle w:val="EnglishHangEndNoCoptic"/>
      </w:pPr>
      <w:r w:rsidRPr="00AB1781">
        <w:tab/>
        <w:t>Or He Who formed the eye, does He not see?</w:t>
      </w:r>
    </w:p>
    <w:p w:rsidR="008016CF" w:rsidRPr="00AB1781" w:rsidRDefault="008016CF" w:rsidP="008016CF">
      <w:pPr>
        <w:pStyle w:val="EnglishHangNoCoptic"/>
      </w:pPr>
      <w:r w:rsidRPr="00AB1781">
        <w:t>10 He Who trains the nations, does He not rebuke?</w:t>
      </w:r>
    </w:p>
    <w:p w:rsidR="008016CF" w:rsidRPr="00AB1781" w:rsidRDefault="008016CF" w:rsidP="008016CF">
      <w:pPr>
        <w:pStyle w:val="EnglishHangEndNoCoptic"/>
      </w:pPr>
      <w:r w:rsidRPr="00AB1781">
        <w:tab/>
        <w:t>He Who teaches man, does He have no knowledge?</w:t>
      </w:r>
    </w:p>
    <w:p w:rsidR="008016CF" w:rsidRPr="00AB1781" w:rsidRDefault="008016CF" w:rsidP="008016CF">
      <w:pPr>
        <w:pStyle w:val="EnglishHangNoCoptic"/>
      </w:pPr>
      <w:r w:rsidRPr="00AB1781">
        <w:t>11 The Lord knows the thoughts of men,</w:t>
      </w:r>
    </w:p>
    <w:p w:rsidR="008016CF" w:rsidRPr="00AB1781" w:rsidRDefault="008016CF" w:rsidP="008016CF">
      <w:pPr>
        <w:pStyle w:val="EnglishHangEndNoCoptic"/>
      </w:pPr>
      <w:r w:rsidRPr="00AB1781">
        <w:tab/>
        <w:t>He knows that they are foolish.</w:t>
      </w:r>
      <w:r w:rsidRPr="00AB1781">
        <w:rPr>
          <w:rStyle w:val="FootnoteReference"/>
        </w:rPr>
        <w:footnoteReference w:id="301"/>
      </w:r>
    </w:p>
    <w:p w:rsidR="008016CF" w:rsidRPr="00AB1781" w:rsidRDefault="008016CF" w:rsidP="008016CF">
      <w:pPr>
        <w:pStyle w:val="EnglishHangNoCoptic"/>
      </w:pPr>
      <w:r w:rsidRPr="00AB1781">
        <w:t xml:space="preserve">12 Blessed is the man whom </w:t>
      </w:r>
      <w:r w:rsidR="001040C8">
        <w:t>You</w:t>
      </w:r>
      <w:r w:rsidRPr="00AB1781">
        <w:t xml:space="preserve"> </w:t>
      </w:r>
      <w:r w:rsidR="00004BA4">
        <w:t>train</w:t>
      </w:r>
      <w:r w:rsidRPr="00AB1781">
        <w:t>, O Lord,</w:t>
      </w:r>
    </w:p>
    <w:p w:rsidR="008016CF" w:rsidRPr="008016CF" w:rsidRDefault="008016CF" w:rsidP="008016CF">
      <w:pPr>
        <w:pStyle w:val="EnglishHangEndNoCoptic"/>
      </w:pPr>
      <w:r w:rsidRPr="00AB1781">
        <w:lastRenderedPageBreak/>
        <w:tab/>
        <w:t xml:space="preserve">and </w:t>
      </w:r>
      <w:r w:rsidR="00004BA4">
        <w:t>teach</w:t>
      </w:r>
      <w:r w:rsidRPr="00AB1781">
        <w:t xml:space="preserve"> out of </w:t>
      </w:r>
      <w:r w:rsidR="00E570CB">
        <w:t>Your</w:t>
      </w:r>
      <w:r w:rsidRPr="00AB1781">
        <w:t xml:space="preserve"> law.</w:t>
      </w:r>
    </w:p>
    <w:p w:rsidR="008016CF" w:rsidRPr="00AB1781" w:rsidRDefault="008016CF" w:rsidP="008016CF">
      <w:pPr>
        <w:pStyle w:val="EnglishHangNoCoptic"/>
      </w:pPr>
      <w:r w:rsidRPr="00AB1781">
        <w:t>13 to make him meek in evil days,</w:t>
      </w:r>
    </w:p>
    <w:p w:rsidR="008016CF" w:rsidRPr="00AB1781" w:rsidRDefault="008016CF" w:rsidP="008016CF">
      <w:pPr>
        <w:pStyle w:val="EnglishHangEndNoCoptic"/>
      </w:pPr>
      <w:r w:rsidRPr="00AB1781">
        <w:tab/>
        <w:t>until the pit is dug for the sinner.</w:t>
      </w:r>
    </w:p>
    <w:p w:rsidR="008016CF" w:rsidRPr="00AB1781" w:rsidRDefault="008016CF" w:rsidP="008016CF">
      <w:pPr>
        <w:pStyle w:val="EnglishHangNoCoptic"/>
      </w:pPr>
      <w:r w:rsidRPr="00AB1781">
        <w:t>14 For the Lord will not reject His people</w:t>
      </w:r>
    </w:p>
    <w:p w:rsidR="008016CF" w:rsidRPr="00AB1781" w:rsidRDefault="008016CF" w:rsidP="008016CF">
      <w:pPr>
        <w:pStyle w:val="EnglishHangEndNoCoptic"/>
      </w:pPr>
      <w:r w:rsidRPr="00AB1781">
        <w:tab/>
        <w:t>or abandon His inheritance</w:t>
      </w:r>
    </w:p>
    <w:p w:rsidR="008016CF" w:rsidRPr="00AB1781" w:rsidRDefault="008016CF" w:rsidP="008016CF">
      <w:pPr>
        <w:pStyle w:val="EnglishHangNoCoptic"/>
      </w:pPr>
      <w:r w:rsidRPr="00AB1781">
        <w:t>15 until His justice returns in judgment</w:t>
      </w:r>
    </w:p>
    <w:p w:rsidR="008016CF" w:rsidRPr="00AB1781" w:rsidRDefault="008016CF" w:rsidP="008016CF">
      <w:pPr>
        <w:pStyle w:val="EnglishHangEndNoCoptic"/>
      </w:pPr>
      <w:r w:rsidRPr="00AB1781">
        <w:tab/>
        <w:t xml:space="preserve">and all the upright in heart abide by it. </w:t>
      </w:r>
      <w:r w:rsidRPr="00AB1781">
        <w:rPr>
          <w:i/>
        </w:rPr>
        <w:t>(Pause)</w:t>
      </w:r>
    </w:p>
    <w:p w:rsidR="008016CF" w:rsidRPr="00AB1781" w:rsidRDefault="008016CF" w:rsidP="008016CF">
      <w:pPr>
        <w:pStyle w:val="EnglishHangNoCoptic"/>
      </w:pPr>
      <w:r w:rsidRPr="00AB1781">
        <w:t>16 Who will stand up for me against the wicked?</w:t>
      </w:r>
    </w:p>
    <w:p w:rsidR="008016CF" w:rsidRPr="00AB1781" w:rsidRDefault="008016CF" w:rsidP="008016CF">
      <w:pPr>
        <w:pStyle w:val="EnglishHangEndNoCoptic"/>
      </w:pPr>
      <w:r w:rsidRPr="00AB1781">
        <w:tab/>
        <w:t>Who will stand by me against the evildoers?</w:t>
      </w:r>
    </w:p>
    <w:p w:rsidR="008016CF" w:rsidRPr="00AB1781" w:rsidRDefault="008016CF" w:rsidP="008016CF">
      <w:pPr>
        <w:pStyle w:val="EnglishHangNoCoptic"/>
      </w:pPr>
      <w:r w:rsidRPr="00AB1781">
        <w:t>17 Unless the Lord had helped me,</w:t>
      </w:r>
    </w:p>
    <w:p w:rsidR="008016CF" w:rsidRPr="00AB1781" w:rsidRDefault="008016CF" w:rsidP="008016CF">
      <w:pPr>
        <w:pStyle w:val="EnglishHangEndNoCoptic"/>
      </w:pPr>
      <w:r w:rsidRPr="00AB1781">
        <w:tab/>
        <w:t>my soul would soon have been in hell.</w:t>
      </w:r>
    </w:p>
    <w:p w:rsidR="008016CF" w:rsidRPr="00AB1781" w:rsidRDefault="008016CF" w:rsidP="008016CF">
      <w:pPr>
        <w:pStyle w:val="EnglishHangNoCoptic"/>
      </w:pPr>
      <w:r w:rsidRPr="00AB1781">
        <w:t>18 If I say, ‘My foot is slipping,’</w:t>
      </w:r>
    </w:p>
    <w:p w:rsidR="008016CF" w:rsidRPr="00AB1781" w:rsidRDefault="008016CF" w:rsidP="008016CF">
      <w:pPr>
        <w:pStyle w:val="EnglishHangEndNoCoptic"/>
      </w:pPr>
      <w:r w:rsidRPr="00AB1781">
        <w:tab/>
      </w:r>
      <w:r w:rsidR="00E570CB">
        <w:t>Your</w:t>
      </w:r>
      <w:r w:rsidRPr="00AB1781">
        <w:t xml:space="preserve"> mercy, O Lord, assists me.</w:t>
      </w:r>
    </w:p>
    <w:p w:rsidR="008016CF" w:rsidRPr="00AB1781" w:rsidRDefault="008016CF" w:rsidP="008016CF">
      <w:pPr>
        <w:pStyle w:val="EnglishHangNoCoptic"/>
      </w:pPr>
      <w:r w:rsidRPr="00AB1781">
        <w:t>19 Amid the thronging sorrows of my heart</w:t>
      </w:r>
    </w:p>
    <w:p w:rsidR="008016CF" w:rsidRPr="00AB1781" w:rsidRDefault="008016CF" w:rsidP="008016CF">
      <w:pPr>
        <w:pStyle w:val="EnglishHangEndNoCoptic"/>
      </w:pPr>
      <w:r w:rsidRPr="00AB1781">
        <w:tab/>
      </w:r>
      <w:r w:rsidR="00E570CB">
        <w:t>Your</w:t>
      </w:r>
      <w:r w:rsidRPr="00AB1781">
        <w:t xml:space="preserve"> consolations enrapture my soul.</w:t>
      </w:r>
    </w:p>
    <w:p w:rsidR="008016CF" w:rsidRPr="00AB1781" w:rsidRDefault="008016CF" w:rsidP="008016CF">
      <w:pPr>
        <w:pStyle w:val="EnglishHangNoCoptic"/>
      </w:pPr>
      <w:r w:rsidRPr="00AB1781">
        <w:t xml:space="preserve">20 Can godless rulers have </w:t>
      </w:r>
      <w:r w:rsidR="00E570CB">
        <w:t>Your</w:t>
      </w:r>
      <w:r w:rsidRPr="00AB1781">
        <w:t xml:space="preserve"> help,</w:t>
      </w:r>
    </w:p>
    <w:p w:rsidR="008016CF" w:rsidRPr="00AB1781" w:rsidRDefault="008016CF" w:rsidP="008016CF">
      <w:pPr>
        <w:pStyle w:val="EnglishHangEndNoCoptic"/>
      </w:pPr>
      <w:r w:rsidRPr="00AB1781">
        <w:tab/>
        <w:t>who make trouble in the name of law,</w:t>
      </w:r>
    </w:p>
    <w:p w:rsidR="008016CF" w:rsidRPr="00AB1781" w:rsidRDefault="008016CF" w:rsidP="008016CF">
      <w:pPr>
        <w:pStyle w:val="EnglishHangNoCoptic"/>
      </w:pPr>
      <w:r w:rsidRPr="00AB1781">
        <w:t>21 who hunt for the souls of honest men</w:t>
      </w:r>
    </w:p>
    <w:p w:rsidR="008016CF" w:rsidRPr="00AB1781" w:rsidRDefault="008016CF" w:rsidP="008016CF">
      <w:pPr>
        <w:pStyle w:val="EnglishHangEndNoCoptic"/>
      </w:pPr>
      <w:r w:rsidRPr="00AB1781">
        <w:tab/>
        <w:t>and condemn innocent men to death?</w:t>
      </w:r>
    </w:p>
    <w:p w:rsidR="008016CF" w:rsidRPr="00AB1781" w:rsidRDefault="008016CF" w:rsidP="008016CF">
      <w:pPr>
        <w:pStyle w:val="EnglishHangNoCoptic"/>
      </w:pPr>
      <w:r w:rsidRPr="00AB1781">
        <w:t>22 But the Lord is my refuge,</w:t>
      </w:r>
    </w:p>
    <w:p w:rsidR="008016CF" w:rsidRPr="00AB1781" w:rsidRDefault="008016CF" w:rsidP="008016CF">
      <w:pPr>
        <w:pStyle w:val="EnglishHangEndNoCoptic"/>
      </w:pPr>
      <w:r w:rsidRPr="00AB1781">
        <w:tab/>
        <w:t>and my God is the helper I trust.</w:t>
      </w:r>
    </w:p>
    <w:p w:rsidR="008016CF" w:rsidRPr="00AB1781" w:rsidRDefault="008016CF" w:rsidP="008016CF">
      <w:pPr>
        <w:pStyle w:val="EnglishHangNoCoptic"/>
      </w:pPr>
      <w:r w:rsidRPr="00AB1781">
        <w:t>23 And the Lord will repay them for their iniquity;</w:t>
      </w:r>
    </w:p>
    <w:p w:rsidR="008016CF" w:rsidRPr="00AB1781" w:rsidRDefault="008016CF" w:rsidP="008016CF">
      <w:pPr>
        <w:pStyle w:val="EnglishHangNoCoptic"/>
      </w:pPr>
      <w:r w:rsidRPr="00AB1781">
        <w:tab/>
        <w:t>and by their own wickedness</w:t>
      </w:r>
    </w:p>
    <w:p w:rsidR="008016CF" w:rsidRPr="008016CF" w:rsidRDefault="008016CF" w:rsidP="008016CF">
      <w:pPr>
        <w:pStyle w:val="EnglishHangEndNoCoptic"/>
      </w:pPr>
      <w:r w:rsidRPr="00AB1781">
        <w:tab/>
        <w:t>the Lord God will destroy them.</w:t>
      </w:r>
    </w:p>
    <w:p w:rsidR="008016CF" w:rsidRPr="008016CF" w:rsidRDefault="008016CF" w:rsidP="008016CF">
      <w:pPr>
        <w:pStyle w:val="Heading3"/>
      </w:pPr>
      <w:r>
        <w:t>Psalm</w:t>
      </w:r>
      <w:r w:rsidRPr="00AB1781">
        <w:t xml:space="preserve"> 94</w:t>
      </w:r>
      <w:r>
        <w:t>: O come, let us sing with joy to the Lord</w:t>
      </w:r>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rsidR="008016CF" w:rsidRPr="008016CF" w:rsidRDefault="008016CF" w:rsidP="008016CF">
      <w:pPr>
        <w:pStyle w:val="Rubric"/>
      </w:pPr>
      <w:r w:rsidRPr="00AB1781">
        <w:t>(The Praise of a Song. By David.)</w:t>
      </w:r>
    </w:p>
    <w:p w:rsidR="008016CF" w:rsidRPr="00AB1781" w:rsidRDefault="008016CF" w:rsidP="008016CF">
      <w:pPr>
        <w:pStyle w:val="EnglishHangNoCoptic"/>
      </w:pPr>
      <w:r w:rsidRPr="00AB1781">
        <w:t>1 O come, let us sing with joy to the Lord;</w:t>
      </w:r>
    </w:p>
    <w:p w:rsidR="008016CF" w:rsidRPr="00AB1781" w:rsidRDefault="008016CF" w:rsidP="008016CF">
      <w:pPr>
        <w:pStyle w:val="EnglishHangEndNoCoptic"/>
      </w:pPr>
      <w:r w:rsidRPr="00AB1781">
        <w:tab/>
        <w:t>let us shout for joy to God our Saviour.</w:t>
      </w:r>
    </w:p>
    <w:p w:rsidR="008016CF" w:rsidRPr="00AB1781" w:rsidRDefault="008016CF" w:rsidP="008016CF">
      <w:pPr>
        <w:pStyle w:val="EnglishHangNoCoptic"/>
      </w:pPr>
      <w:r w:rsidRPr="00AB1781">
        <w:lastRenderedPageBreak/>
        <w:t>2 Let us come before His presence with thanksgiving,</w:t>
      </w:r>
    </w:p>
    <w:p w:rsidR="008016CF" w:rsidRPr="00AB1781" w:rsidRDefault="008016CF" w:rsidP="008016CF">
      <w:pPr>
        <w:pStyle w:val="EnglishHangEndNoCoptic"/>
      </w:pPr>
      <w:r w:rsidRPr="00AB1781">
        <w:tab/>
        <w:t>and shout for joy to Him with psalms.</w:t>
      </w:r>
    </w:p>
    <w:p w:rsidR="008016CF" w:rsidRPr="00AB1781" w:rsidRDefault="008016CF" w:rsidP="008016CF">
      <w:pPr>
        <w:pStyle w:val="EnglishHangNoCoptic"/>
      </w:pPr>
      <w:r w:rsidRPr="00AB1781">
        <w:t>3 For the Lord is a great God,</w:t>
      </w:r>
    </w:p>
    <w:p w:rsidR="008016CF" w:rsidRPr="00AB1781" w:rsidRDefault="008016CF" w:rsidP="008016CF">
      <w:pPr>
        <w:pStyle w:val="EnglishHangEndNoCoptic"/>
      </w:pPr>
      <w:r w:rsidRPr="00AB1781">
        <w:tab/>
        <w:t>and a great King over all the earth.</w:t>
      </w:r>
    </w:p>
    <w:p w:rsidR="008016CF" w:rsidRPr="00AB1781" w:rsidRDefault="008016CF" w:rsidP="008016CF">
      <w:pPr>
        <w:pStyle w:val="EnglishHangNoCoptic"/>
      </w:pPr>
      <w:r w:rsidRPr="00AB1781">
        <w:t>4 In His hand are all the ends of the earth,</w:t>
      </w:r>
    </w:p>
    <w:p w:rsidR="008016CF" w:rsidRPr="00AB1781" w:rsidRDefault="008016CF" w:rsidP="008016CF">
      <w:pPr>
        <w:pStyle w:val="EnglishHangEndNoCoptic"/>
      </w:pPr>
      <w:r w:rsidRPr="00AB1781">
        <w:tab/>
        <w:t>and the mountain peaks are His.</w:t>
      </w:r>
    </w:p>
    <w:p w:rsidR="008016CF" w:rsidRPr="00AB1781" w:rsidRDefault="008016CF" w:rsidP="008016CF">
      <w:pPr>
        <w:pStyle w:val="EnglishHangNoCoptic"/>
      </w:pPr>
      <w:r w:rsidRPr="00AB1781">
        <w:t>5 The sea is His, and He made it;</w:t>
      </w:r>
    </w:p>
    <w:p w:rsidR="008016CF" w:rsidRPr="00AB1781" w:rsidRDefault="008016CF" w:rsidP="008016CF">
      <w:pPr>
        <w:pStyle w:val="EnglishHangEndNoCoptic"/>
      </w:pPr>
      <w:r w:rsidRPr="00AB1781">
        <w:tab/>
        <w:t>and His hands formed the dry land.</w:t>
      </w:r>
    </w:p>
    <w:p w:rsidR="008016CF" w:rsidRPr="00AB1781" w:rsidRDefault="008016CF" w:rsidP="008016CF">
      <w:pPr>
        <w:pStyle w:val="EnglishHangNoCoptic"/>
      </w:pPr>
      <w:r w:rsidRPr="00AB1781">
        <w:t>6 O come, let us worship and fall down before Him;</w:t>
      </w:r>
    </w:p>
    <w:p w:rsidR="008016CF" w:rsidRPr="00AB1781" w:rsidRDefault="008016CF" w:rsidP="008016CF">
      <w:pPr>
        <w:pStyle w:val="EnglishHangEndNoCoptic"/>
      </w:pPr>
      <w:r w:rsidRPr="00AB1781">
        <w:tab/>
        <w:t>and let us weep before the Lord our Maker.</w:t>
      </w:r>
    </w:p>
    <w:p w:rsidR="008016CF" w:rsidRPr="00AB1781" w:rsidRDefault="008016CF" w:rsidP="008016CF">
      <w:pPr>
        <w:pStyle w:val="EnglishHangNoCoptic"/>
      </w:pPr>
      <w:r w:rsidRPr="00AB1781">
        <w:t>7 For He is our God,</w:t>
      </w:r>
    </w:p>
    <w:p w:rsidR="008016CF" w:rsidRPr="00AB1781" w:rsidRDefault="008016CF" w:rsidP="008016CF">
      <w:pPr>
        <w:pStyle w:val="EnglishHangNoCoptic"/>
      </w:pPr>
      <w:r w:rsidRPr="00AB1781">
        <w:tab/>
        <w:t>and we are the people of His pasture</w:t>
      </w:r>
    </w:p>
    <w:p w:rsidR="008016CF" w:rsidRPr="00AB1781" w:rsidRDefault="008016CF" w:rsidP="008016CF">
      <w:pPr>
        <w:pStyle w:val="EnglishHangEndNoCoptic"/>
      </w:pPr>
      <w:r w:rsidRPr="00AB1781">
        <w:tab/>
        <w:t>and the sheep of His hand.</w:t>
      </w:r>
    </w:p>
    <w:p w:rsidR="008016CF" w:rsidRPr="00AB1781" w:rsidRDefault="008016CF" w:rsidP="008016CF">
      <w:pPr>
        <w:pStyle w:val="EnglishHangNoCoptic"/>
      </w:pPr>
      <w:r w:rsidRPr="00AB1781">
        <w:t>8 Today if you hear His voice,</w:t>
      </w:r>
    </w:p>
    <w:p w:rsidR="008016CF" w:rsidRPr="00AB1781" w:rsidRDefault="008016CF" w:rsidP="008016CF">
      <w:pPr>
        <w:pStyle w:val="EnglishHangNoCoptic"/>
      </w:pPr>
      <w:r w:rsidRPr="00AB1781">
        <w:tab/>
        <w:t>do not harden your hearts, as in the provocation</w:t>
      </w:r>
    </w:p>
    <w:p w:rsidR="008016CF" w:rsidRPr="00AB1781" w:rsidRDefault="008016CF" w:rsidP="008016CF">
      <w:pPr>
        <w:pStyle w:val="EnglishHangEndNoCoptic"/>
      </w:pPr>
      <w:r w:rsidRPr="00AB1781">
        <w:tab/>
        <w:t>on the day of trial in the wilderness,</w:t>
      </w:r>
      <w:r w:rsidRPr="00AB1781">
        <w:rPr>
          <w:rStyle w:val="FootnoteReference"/>
        </w:rPr>
        <w:footnoteReference w:id="302"/>
      </w:r>
    </w:p>
    <w:p w:rsidR="008016CF" w:rsidRPr="00AB1781" w:rsidRDefault="008016CF" w:rsidP="008016CF">
      <w:pPr>
        <w:pStyle w:val="EnglishHangNoCoptic"/>
      </w:pPr>
      <w:r w:rsidRPr="00AB1781">
        <w:t>9 where your fathers tried Me,</w:t>
      </w:r>
    </w:p>
    <w:p w:rsidR="008016CF" w:rsidRPr="00AB1781" w:rsidRDefault="008016CF" w:rsidP="008016CF">
      <w:pPr>
        <w:pStyle w:val="EnglishHangEndNoCoptic"/>
      </w:pPr>
      <w:r w:rsidRPr="00AB1781">
        <w:tab/>
        <w:t>challenged Me, and saw My works.</w:t>
      </w:r>
    </w:p>
    <w:p w:rsidR="008016CF" w:rsidRPr="00AB1781" w:rsidRDefault="008016CF" w:rsidP="008016CF">
      <w:pPr>
        <w:pStyle w:val="EnglishHangNoCoptic"/>
      </w:pPr>
      <w:r w:rsidRPr="00AB1781">
        <w:t>10 For forty years I was grieved with that generation,</w:t>
      </w:r>
    </w:p>
    <w:p w:rsidR="008016CF" w:rsidRPr="00AB1781" w:rsidRDefault="008016CF" w:rsidP="008016CF">
      <w:pPr>
        <w:pStyle w:val="EnglishHangNoCoptic"/>
      </w:pPr>
      <w:r w:rsidRPr="00AB1781">
        <w:tab/>
        <w:t>and said: ‘Their minds are always wandering,</w:t>
      </w:r>
    </w:p>
    <w:p w:rsidR="008016CF" w:rsidRPr="00AB1781" w:rsidRDefault="008016CF" w:rsidP="008016CF">
      <w:pPr>
        <w:pStyle w:val="EnglishHangEndNoCoptic"/>
      </w:pPr>
      <w:r w:rsidRPr="00AB1781">
        <w:tab/>
        <w:t>and they never learn My ways.’</w:t>
      </w:r>
      <w:r w:rsidRPr="00AB1781">
        <w:rPr>
          <w:rStyle w:val="FootnoteReference"/>
        </w:rPr>
        <w:footnoteReference w:id="303"/>
      </w:r>
    </w:p>
    <w:p w:rsidR="008016CF" w:rsidRPr="00AB1781" w:rsidRDefault="008016CF" w:rsidP="008016CF">
      <w:pPr>
        <w:pStyle w:val="EnglishHangNoCoptic"/>
      </w:pPr>
      <w:r w:rsidRPr="00AB1781">
        <w:t>11 So I swore in My wrath:</w:t>
      </w:r>
    </w:p>
    <w:p w:rsidR="008016CF" w:rsidRPr="008016CF" w:rsidRDefault="008016CF" w:rsidP="008016CF">
      <w:pPr>
        <w:pStyle w:val="EnglishHangEndNoCoptic"/>
      </w:pPr>
      <w:r w:rsidRPr="00AB1781">
        <w:tab/>
        <w:t>‘They shall never enter My rest.’</w:t>
      </w:r>
      <w:r w:rsidRPr="00AB1781">
        <w:rPr>
          <w:rStyle w:val="FootnoteReference"/>
        </w:rPr>
        <w:footnoteReference w:id="304"/>
      </w:r>
    </w:p>
    <w:p w:rsidR="008016CF" w:rsidRPr="00AB1781" w:rsidRDefault="008016CF" w:rsidP="008016CF">
      <w:pPr>
        <w:pStyle w:val="Heading3"/>
      </w:pPr>
      <w:bookmarkStart w:id="869" w:name="_Ref412111699"/>
      <w:r>
        <w:t>Psalm</w:t>
      </w:r>
      <w:r w:rsidRPr="00AB1781">
        <w:t xml:space="preserve"> 95</w:t>
      </w:r>
      <w:r>
        <w:t>: Sing to the Lord a new song; sing to the Lord all the earth</w:t>
      </w:r>
      <w:bookmarkEnd w:id="869"/>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rsidR="008016CF" w:rsidRPr="00AB1781" w:rsidRDefault="008016CF" w:rsidP="008016C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Sing to the Lord a New Song</w:t>
      </w:r>
    </w:p>
    <w:p w:rsidR="008016CF" w:rsidRPr="00AB1781" w:rsidRDefault="008016CF" w:rsidP="008016CF">
      <w:pPr>
        <w:pStyle w:val="Rubric"/>
      </w:pPr>
      <w:r w:rsidRPr="00AB1781">
        <w:t>1 (When the House was built after the Captivity. A Song by David)</w:t>
      </w:r>
    </w:p>
    <w:p w:rsidR="008016CF" w:rsidRPr="00AB1781" w:rsidRDefault="008016CF" w:rsidP="008016CF">
      <w:pPr>
        <w:pStyle w:val="EnglishHangNoCoptic"/>
      </w:pPr>
      <w:r w:rsidRPr="00AB1781">
        <w:t>Sing to the Lord a new song;</w:t>
      </w:r>
    </w:p>
    <w:p w:rsidR="008016CF" w:rsidRPr="00AB1781" w:rsidRDefault="008016CF" w:rsidP="008016CF">
      <w:pPr>
        <w:pStyle w:val="EnglishHangEndNoCoptic"/>
      </w:pPr>
      <w:r w:rsidRPr="00AB1781">
        <w:lastRenderedPageBreak/>
        <w:tab/>
        <w:t>sing to the Lord all the earth.</w:t>
      </w:r>
    </w:p>
    <w:p w:rsidR="008016CF" w:rsidRPr="00AB1781" w:rsidRDefault="008016CF" w:rsidP="008016CF">
      <w:pPr>
        <w:pStyle w:val="EnglishHangNoCoptic"/>
      </w:pPr>
      <w:r w:rsidRPr="00AB1781">
        <w:t>2 Sing to the Lord, bless His name;</w:t>
      </w:r>
    </w:p>
    <w:p w:rsidR="008016CF" w:rsidRPr="00AB1781" w:rsidRDefault="008016CF" w:rsidP="008016CF">
      <w:pPr>
        <w:pStyle w:val="EnglishHangEndNoCoptic"/>
      </w:pPr>
      <w:r w:rsidRPr="00AB1781">
        <w:tab/>
        <w:t>tell the glad tidings of His salvation from day to day.</w:t>
      </w:r>
    </w:p>
    <w:p w:rsidR="008016CF" w:rsidRPr="00AB1781" w:rsidRDefault="008016CF" w:rsidP="008016CF">
      <w:pPr>
        <w:pStyle w:val="EnglishHangNoCoptic"/>
      </w:pPr>
      <w:r w:rsidRPr="00AB1781">
        <w:t>3 Declare His glory among the nations,</w:t>
      </w:r>
    </w:p>
    <w:p w:rsidR="008016CF" w:rsidRPr="00AB1781" w:rsidRDefault="008016CF" w:rsidP="008016CF">
      <w:pPr>
        <w:pStyle w:val="EnglishHangEndNoCoptic"/>
      </w:pPr>
      <w:r w:rsidRPr="00AB1781">
        <w:tab/>
        <w:t>His wonders among all peoples.</w:t>
      </w:r>
    </w:p>
    <w:p w:rsidR="008016CF" w:rsidRPr="00AB1781" w:rsidRDefault="008016CF" w:rsidP="008016CF">
      <w:pPr>
        <w:pStyle w:val="EnglishHangNoCoptic"/>
      </w:pPr>
      <w:r w:rsidRPr="00AB1781">
        <w:t>4 For great is the Lord and greatly to be praised;</w:t>
      </w:r>
    </w:p>
    <w:p w:rsidR="008016CF" w:rsidRPr="00AB1781" w:rsidRDefault="008016CF" w:rsidP="008016CF">
      <w:pPr>
        <w:pStyle w:val="EnglishHangEndNoCoptic"/>
      </w:pPr>
      <w:r w:rsidRPr="00AB1781">
        <w:tab/>
        <w:t>He is to be feared above all gods.</w:t>
      </w:r>
    </w:p>
    <w:p w:rsidR="008016CF" w:rsidRPr="00AB1781" w:rsidRDefault="008016CF" w:rsidP="008016CF">
      <w:pPr>
        <w:pStyle w:val="EnglishHangNoCoptic"/>
      </w:pPr>
      <w:r w:rsidRPr="00AB1781">
        <w:t>5 For all the gods of the nations are demons;</w:t>
      </w:r>
      <w:r w:rsidRPr="00AB1781">
        <w:rPr>
          <w:rStyle w:val="FootnoteReference"/>
        </w:rPr>
        <w:footnoteReference w:id="305"/>
      </w:r>
    </w:p>
    <w:p w:rsidR="008016CF" w:rsidRPr="00AB1781" w:rsidRDefault="008016CF" w:rsidP="008016CF">
      <w:pPr>
        <w:pStyle w:val="EnglishHangEndNoCoptic"/>
      </w:pPr>
      <w:r w:rsidRPr="00AB1781">
        <w:tab/>
        <w:t>but the Lord made the heavens.</w:t>
      </w:r>
    </w:p>
    <w:p w:rsidR="008016CF" w:rsidRPr="00AB1781" w:rsidRDefault="008016CF" w:rsidP="008016CF">
      <w:pPr>
        <w:pStyle w:val="EnglishHangNoCoptic"/>
      </w:pPr>
      <w:r w:rsidRPr="00AB1781">
        <w:t>6 Praise and beauty attend Him;</w:t>
      </w:r>
    </w:p>
    <w:p w:rsidR="008016CF" w:rsidRPr="00AB1781" w:rsidRDefault="008016CF" w:rsidP="008016CF">
      <w:pPr>
        <w:pStyle w:val="EnglishHangEndNoCoptic"/>
      </w:pPr>
      <w:r w:rsidRPr="00AB1781">
        <w:tab/>
        <w:t>holiness and majesty are in His sanctuary.</w:t>
      </w:r>
    </w:p>
    <w:p w:rsidR="008016CF" w:rsidRPr="00AB1781" w:rsidRDefault="008016CF" w:rsidP="008016CF">
      <w:pPr>
        <w:pStyle w:val="EnglishHangNoCoptic"/>
      </w:pPr>
      <w:r w:rsidRPr="00AB1781">
        <w:t>7 Bring to the Lord, O families of nations,</w:t>
      </w:r>
    </w:p>
    <w:p w:rsidR="008016CF" w:rsidRPr="00AB1781" w:rsidRDefault="008016CF" w:rsidP="008016CF">
      <w:pPr>
        <w:pStyle w:val="EnglishHangEndNoCoptic"/>
      </w:pPr>
      <w:r w:rsidRPr="00AB1781">
        <w:tab/>
        <w:t>bring to the Lord glory and honour.</w:t>
      </w:r>
    </w:p>
    <w:p w:rsidR="008016CF" w:rsidRPr="00AB1781" w:rsidRDefault="008016CF" w:rsidP="008016CF">
      <w:pPr>
        <w:pStyle w:val="EnglishHangNoCoptic"/>
      </w:pPr>
      <w:r w:rsidRPr="00AB1781">
        <w:t>8 Bring to the Lord glory to His name;</w:t>
      </w:r>
    </w:p>
    <w:p w:rsidR="008016CF" w:rsidRPr="00AB1781" w:rsidRDefault="008016CF" w:rsidP="008016CF">
      <w:pPr>
        <w:pStyle w:val="EnglishHangEndNoCoptic"/>
      </w:pPr>
      <w:r w:rsidRPr="00AB1781">
        <w:tab/>
        <w:t>bring sacrifices and come into His courts.</w:t>
      </w:r>
    </w:p>
    <w:p w:rsidR="008016CF" w:rsidRPr="00AB1781" w:rsidRDefault="008016CF" w:rsidP="008016CF">
      <w:pPr>
        <w:pStyle w:val="EnglishHangNoCoptic"/>
      </w:pPr>
      <w:r w:rsidRPr="00AB1781">
        <w:t>9 Worship the Lord in His holy court;</w:t>
      </w:r>
    </w:p>
    <w:p w:rsidR="008016CF" w:rsidRPr="008016CF" w:rsidRDefault="008016CF" w:rsidP="008016CF">
      <w:pPr>
        <w:pStyle w:val="EnglishHangEndNoCoptic"/>
      </w:pPr>
      <w:r w:rsidRPr="00AB1781">
        <w:tab/>
        <w:t>let all the earth tremble at His presence.</w:t>
      </w:r>
    </w:p>
    <w:p w:rsidR="008016CF" w:rsidRPr="00AB1781" w:rsidRDefault="008016CF" w:rsidP="008016CF">
      <w:pPr>
        <w:pStyle w:val="EnglishHangNoCoptic"/>
      </w:pPr>
      <w:r w:rsidRPr="00AB1781">
        <w:t>10 Say among the nations: ‘The Lord is reigning.’</w:t>
      </w:r>
    </w:p>
    <w:p w:rsidR="008016CF" w:rsidRPr="00AB1781" w:rsidRDefault="008016CF" w:rsidP="008016CF">
      <w:pPr>
        <w:pStyle w:val="EnglishHangNoCoptic"/>
      </w:pPr>
      <w:r w:rsidRPr="00AB1781">
        <w:tab/>
        <w:t>He has set the world right and it cannot be shaken.</w:t>
      </w:r>
    </w:p>
    <w:p w:rsidR="008016CF" w:rsidRPr="00AB1781" w:rsidRDefault="008016CF" w:rsidP="008016CF">
      <w:pPr>
        <w:pStyle w:val="EnglishHangEndNoCoptic"/>
      </w:pPr>
      <w:r w:rsidRPr="00AB1781">
        <w:tab/>
        <w:t>He will judge the peoples with justice.</w:t>
      </w:r>
    </w:p>
    <w:p w:rsidR="008016CF" w:rsidRPr="00AB1781" w:rsidRDefault="008016CF" w:rsidP="008016CF">
      <w:pPr>
        <w:pStyle w:val="EnglishHangNoCoptic"/>
      </w:pPr>
      <w:r w:rsidRPr="00AB1781">
        <w:t>11 Let the heavens be glad and let the earth exult,</w:t>
      </w:r>
    </w:p>
    <w:p w:rsidR="008016CF" w:rsidRPr="00AB1781" w:rsidRDefault="008016CF" w:rsidP="008016CF">
      <w:pPr>
        <w:pStyle w:val="EnglishHangEndNoCoptic"/>
      </w:pPr>
      <w:r w:rsidRPr="00AB1781">
        <w:tab/>
        <w:t>let the sea rock and roll and all that is in it.</w:t>
      </w:r>
      <w:r w:rsidRPr="00AB1781">
        <w:rPr>
          <w:rStyle w:val="FootnoteReference"/>
        </w:rPr>
        <w:footnoteReference w:id="306"/>
      </w:r>
    </w:p>
    <w:p w:rsidR="008016CF" w:rsidRPr="00AB1781" w:rsidRDefault="008016CF" w:rsidP="008016CF">
      <w:pPr>
        <w:pStyle w:val="EnglishHangNoCoptic"/>
      </w:pPr>
      <w:r w:rsidRPr="00AB1781">
        <w:t>12 The fields and all that is in them will rejoice;</w:t>
      </w:r>
    </w:p>
    <w:p w:rsidR="008016CF" w:rsidRPr="00AB1781" w:rsidRDefault="008016CF" w:rsidP="008016CF">
      <w:pPr>
        <w:pStyle w:val="EnglishHangEndNoCoptic"/>
      </w:pPr>
      <w:r w:rsidRPr="00AB1781">
        <w:tab/>
        <w:t>then all the trees of the forest will sing for joy</w:t>
      </w:r>
    </w:p>
    <w:p w:rsidR="008016CF" w:rsidRPr="00AB1781" w:rsidRDefault="008016CF" w:rsidP="008016CF">
      <w:pPr>
        <w:pStyle w:val="EnglishHangNoCoptic"/>
      </w:pPr>
      <w:r w:rsidRPr="00AB1781">
        <w:t>13 at the presence of the Lord. For He is coming,</w:t>
      </w:r>
    </w:p>
    <w:p w:rsidR="008016CF" w:rsidRPr="00AB1781" w:rsidRDefault="008016CF" w:rsidP="008016CF">
      <w:pPr>
        <w:pStyle w:val="EnglishHangNoCoptic"/>
      </w:pPr>
      <w:r w:rsidRPr="00AB1781">
        <w:tab/>
        <w:t>He is coming to judge the earth.</w:t>
      </w:r>
    </w:p>
    <w:p w:rsidR="008016CF" w:rsidRPr="00AB1781" w:rsidRDefault="008016CF" w:rsidP="008016CF">
      <w:pPr>
        <w:pStyle w:val="EnglishHangNoCoptic"/>
      </w:pPr>
      <w:r w:rsidRPr="00AB1781">
        <w:tab/>
        <w:t>He will judge the world with justice,</w:t>
      </w:r>
    </w:p>
    <w:p w:rsidR="008016CF" w:rsidRPr="008016CF" w:rsidRDefault="008016CF" w:rsidP="008016CF">
      <w:pPr>
        <w:pStyle w:val="EnglishHangEndNoCoptic"/>
      </w:pPr>
      <w:r w:rsidRPr="00AB1781">
        <w:tab/>
        <w:t>and the peoples by His truth.</w:t>
      </w:r>
    </w:p>
    <w:p w:rsidR="008016CF" w:rsidRPr="00AB1781" w:rsidRDefault="00A0015F" w:rsidP="00A0015F">
      <w:pPr>
        <w:pStyle w:val="Heading3"/>
      </w:pPr>
      <w:bookmarkStart w:id="870" w:name="_Ref412026313"/>
      <w:r>
        <w:lastRenderedPageBreak/>
        <w:t>Psalm</w:t>
      </w:r>
      <w:r w:rsidR="008016CF" w:rsidRPr="00AB1781">
        <w:t xml:space="preserve"> 96</w:t>
      </w:r>
      <w:r>
        <w:t>: The Lord is reigning, let the earth rejoice</w:t>
      </w:r>
      <w:bookmarkEnd w:id="870"/>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Peoples Behold His Glory</w:t>
      </w:r>
    </w:p>
    <w:p w:rsidR="008016CF" w:rsidRPr="00AB1781" w:rsidRDefault="008016CF" w:rsidP="00A0015F">
      <w:pPr>
        <w:pStyle w:val="Rubric"/>
      </w:pPr>
      <w:r w:rsidRPr="00AB1781">
        <w:t>1 (By David, when his land was at rest)</w:t>
      </w:r>
      <w:r w:rsidR="00A0015F" w:rsidRPr="00AB1781">
        <w:t xml:space="preserve"> </w:t>
      </w:r>
    </w:p>
    <w:p w:rsidR="008016CF" w:rsidRPr="00AB1781" w:rsidRDefault="008016CF" w:rsidP="00A0015F">
      <w:pPr>
        <w:pStyle w:val="EnglishHangNoCoptic"/>
      </w:pPr>
      <w:r w:rsidRPr="00AB1781">
        <w:t>The Lord is reigning, let the earth rejoice;</w:t>
      </w:r>
    </w:p>
    <w:p w:rsidR="008016CF" w:rsidRPr="00AB1781" w:rsidRDefault="008016CF" w:rsidP="00A0015F">
      <w:pPr>
        <w:pStyle w:val="EnglishHangEndNoCoptic"/>
      </w:pPr>
      <w:r w:rsidRPr="00AB1781">
        <w:tab/>
        <w:t>let the many islands be glad.</w:t>
      </w:r>
    </w:p>
    <w:p w:rsidR="008016CF" w:rsidRPr="00AB1781" w:rsidRDefault="008016CF" w:rsidP="00A0015F">
      <w:pPr>
        <w:pStyle w:val="EnglishHangNoCoptic"/>
      </w:pPr>
      <w:r w:rsidRPr="00AB1781">
        <w:t>2 Clouds and darkness are round about Him;</w:t>
      </w:r>
    </w:p>
    <w:p w:rsidR="008016CF" w:rsidRPr="00AB1781" w:rsidRDefault="008016CF" w:rsidP="00A0015F">
      <w:pPr>
        <w:pStyle w:val="EnglishHangEndNoCoptic"/>
      </w:pPr>
      <w:r w:rsidRPr="00AB1781">
        <w:tab/>
        <w:t>justice and judgment are the basis of His throne.</w:t>
      </w:r>
    </w:p>
    <w:p w:rsidR="008016CF" w:rsidRPr="00AB1781" w:rsidRDefault="008016CF" w:rsidP="00A0015F">
      <w:pPr>
        <w:pStyle w:val="EnglishHangNoCoptic"/>
      </w:pPr>
      <w:r w:rsidRPr="00AB1781">
        <w:t>3 Fire goes before Him</w:t>
      </w:r>
    </w:p>
    <w:p w:rsidR="008016CF" w:rsidRPr="00AB1781" w:rsidRDefault="008016CF" w:rsidP="00A0015F">
      <w:pPr>
        <w:pStyle w:val="EnglishHangEndNoCoptic"/>
      </w:pPr>
      <w:r w:rsidRPr="00AB1781">
        <w:tab/>
        <w:t>and burns His enemies on every side.</w:t>
      </w:r>
    </w:p>
    <w:p w:rsidR="008016CF" w:rsidRPr="00AB1781" w:rsidRDefault="008016CF" w:rsidP="00A0015F">
      <w:pPr>
        <w:pStyle w:val="EnglishHangNoCoptic"/>
      </w:pPr>
      <w:r w:rsidRPr="00AB1781">
        <w:t>4 His lightnings illumine the world;</w:t>
      </w:r>
    </w:p>
    <w:p w:rsidR="008016CF" w:rsidRPr="00AB1781" w:rsidRDefault="008016CF" w:rsidP="00A0015F">
      <w:pPr>
        <w:pStyle w:val="EnglishHangEndNoCoptic"/>
      </w:pPr>
      <w:r w:rsidRPr="00AB1781">
        <w:tab/>
        <w:t>the earth sees and trembles.</w:t>
      </w:r>
    </w:p>
    <w:p w:rsidR="008016CF" w:rsidRPr="00AB1781" w:rsidRDefault="008016CF" w:rsidP="00A0015F">
      <w:pPr>
        <w:pStyle w:val="EnglishHangNoCoptic"/>
      </w:pPr>
      <w:r w:rsidRPr="00AB1781">
        <w:t>5 The mountains melt like wax at the Lord’s presence,</w:t>
      </w:r>
    </w:p>
    <w:p w:rsidR="008016CF" w:rsidRPr="00AB1781" w:rsidRDefault="008016CF" w:rsidP="00A0015F">
      <w:pPr>
        <w:pStyle w:val="EnglishHangEndNoCoptic"/>
      </w:pPr>
      <w:r w:rsidRPr="00AB1781">
        <w:tab/>
        <w:t>at the presence of the Lord of all the earth.</w:t>
      </w:r>
    </w:p>
    <w:p w:rsidR="008016CF" w:rsidRPr="00AB1781" w:rsidRDefault="008016CF" w:rsidP="00A0015F">
      <w:pPr>
        <w:pStyle w:val="EnglishHangNoCoptic"/>
      </w:pPr>
      <w:r w:rsidRPr="00AB1781">
        <w:t>6 The heavens declare His justice,</w:t>
      </w:r>
    </w:p>
    <w:p w:rsidR="008016CF" w:rsidRPr="00AB1781" w:rsidRDefault="008016CF" w:rsidP="00A0015F">
      <w:pPr>
        <w:pStyle w:val="EnglishHangEndNoCoptic"/>
      </w:pPr>
      <w:r w:rsidRPr="00AB1781">
        <w:tab/>
        <w:t>and all the peoples behold His glory.</w:t>
      </w:r>
      <w:r w:rsidRPr="00AB1781">
        <w:rPr>
          <w:rStyle w:val="FootnoteReference"/>
        </w:rPr>
        <w:footnoteReference w:id="307"/>
      </w:r>
    </w:p>
    <w:p w:rsidR="008016CF" w:rsidRPr="00AB1781" w:rsidRDefault="008016CF" w:rsidP="00A0015F">
      <w:pPr>
        <w:pStyle w:val="EnglishHangNoCoptic"/>
      </w:pPr>
      <w:r w:rsidRPr="00AB1781">
        <w:t>7 Let all who worship carved images</w:t>
      </w:r>
    </w:p>
    <w:p w:rsidR="008016CF" w:rsidRPr="00AB1781" w:rsidRDefault="008016CF" w:rsidP="00A0015F">
      <w:pPr>
        <w:pStyle w:val="EnglishHangNoCoptic"/>
      </w:pPr>
      <w:r w:rsidRPr="00AB1781">
        <w:tab/>
        <w:t>and boast of their idols be ashamed.</w:t>
      </w:r>
    </w:p>
    <w:p w:rsidR="008016CF" w:rsidRPr="00AB1781" w:rsidRDefault="008016CF" w:rsidP="00A0015F">
      <w:pPr>
        <w:pStyle w:val="EnglishHangEndNoCoptic"/>
      </w:pPr>
      <w:r w:rsidRPr="00AB1781">
        <w:tab/>
        <w:t>Worship Him, all you Angels of His.</w:t>
      </w:r>
    </w:p>
    <w:p w:rsidR="008016CF" w:rsidRPr="00AB1781" w:rsidRDefault="008016CF" w:rsidP="00A0015F">
      <w:pPr>
        <w:pStyle w:val="EnglishHangNoCoptic"/>
      </w:pPr>
      <w:r w:rsidRPr="00AB1781">
        <w:t>8 Zion heard and was glad,</w:t>
      </w:r>
    </w:p>
    <w:p w:rsidR="008016CF" w:rsidRPr="00AB1781" w:rsidRDefault="008016CF" w:rsidP="00A0015F">
      <w:pPr>
        <w:pStyle w:val="EnglishHangNoCoptic"/>
      </w:pPr>
      <w:r w:rsidRPr="00AB1781">
        <w:tab/>
        <w:t>and the daughters of Judah rejoiced,</w:t>
      </w:r>
    </w:p>
    <w:p w:rsidR="008016CF" w:rsidRPr="00AB1781" w:rsidRDefault="008016CF" w:rsidP="00A0015F">
      <w:pPr>
        <w:pStyle w:val="EnglishHangEndNoCoptic"/>
      </w:pPr>
      <w:r w:rsidRPr="00AB1781">
        <w:tab/>
        <w:t xml:space="preserve">because of </w:t>
      </w:r>
      <w:r w:rsidR="00E570CB">
        <w:t>Your</w:t>
      </w:r>
      <w:r w:rsidRPr="00AB1781">
        <w:t xml:space="preserve"> judgments, O Lord.</w:t>
      </w:r>
    </w:p>
    <w:p w:rsidR="008016CF" w:rsidRPr="00AB1781" w:rsidRDefault="008016CF" w:rsidP="00A0015F">
      <w:pPr>
        <w:pStyle w:val="EnglishHangNoCoptic"/>
      </w:pPr>
      <w:r w:rsidRPr="00AB1781">
        <w:t xml:space="preserve">9 For </w:t>
      </w:r>
      <w:r w:rsidR="001040C8">
        <w:t>You</w:t>
      </w:r>
      <w:r w:rsidRPr="00AB1781">
        <w:t xml:space="preserve"> </w:t>
      </w:r>
      <w:r w:rsidR="00004BA4" w:rsidRPr="00AB1781">
        <w:t>are</w:t>
      </w:r>
      <w:r w:rsidRPr="00AB1781">
        <w:t xml:space="preserve"> the Lord Most High over all the earth;</w:t>
      </w:r>
    </w:p>
    <w:p w:rsidR="008016CF" w:rsidRPr="00A0015F" w:rsidRDefault="008016CF" w:rsidP="00A0015F">
      <w:pPr>
        <w:pStyle w:val="EnglishHangEndNoCoptic"/>
      </w:pPr>
      <w:r w:rsidRPr="00AB1781">
        <w:tab/>
      </w:r>
      <w:r w:rsidR="001040C8">
        <w:t>You</w:t>
      </w:r>
      <w:r w:rsidRPr="00AB1781">
        <w:t xml:space="preserve"> art exalted far above all gods.</w:t>
      </w:r>
    </w:p>
    <w:p w:rsidR="008016CF" w:rsidRPr="00AB1781" w:rsidRDefault="008016CF" w:rsidP="00A0015F">
      <w:pPr>
        <w:pStyle w:val="EnglishHangNoCoptic"/>
      </w:pPr>
      <w:r w:rsidRPr="00AB1781">
        <w:t>10 You who love the Lord, hate evil;</w:t>
      </w:r>
    </w:p>
    <w:p w:rsidR="008016CF" w:rsidRPr="00AB1781" w:rsidRDefault="008016CF" w:rsidP="00A0015F">
      <w:pPr>
        <w:pStyle w:val="EnglishHangNoCoptic"/>
      </w:pPr>
      <w:r w:rsidRPr="00AB1781">
        <w:tab/>
        <w:t>the Lord guards the lives of His saints;</w:t>
      </w:r>
    </w:p>
    <w:p w:rsidR="008016CF" w:rsidRPr="00AB1781" w:rsidRDefault="008016CF" w:rsidP="00A0015F">
      <w:pPr>
        <w:pStyle w:val="EnglishHangEndNoCoptic"/>
      </w:pPr>
      <w:r w:rsidRPr="00AB1781">
        <w:tab/>
        <w:t>He delivers them from the clutch of sinners.</w:t>
      </w:r>
    </w:p>
    <w:p w:rsidR="008016CF" w:rsidRPr="00AB1781" w:rsidRDefault="008016CF" w:rsidP="00A0015F">
      <w:pPr>
        <w:pStyle w:val="EnglishHangNoCoptic"/>
      </w:pPr>
      <w:r w:rsidRPr="00AB1781">
        <w:t>11 Light has dawned for the righteous,</w:t>
      </w:r>
    </w:p>
    <w:p w:rsidR="008016CF" w:rsidRPr="00AB1781" w:rsidRDefault="008016CF" w:rsidP="00A0015F">
      <w:pPr>
        <w:pStyle w:val="EnglishHangEndNoCoptic"/>
      </w:pPr>
      <w:r w:rsidRPr="00AB1781">
        <w:tab/>
        <w:t>and joy for the upright in heart.</w:t>
      </w:r>
    </w:p>
    <w:p w:rsidR="008016CF" w:rsidRPr="00AB1781" w:rsidRDefault="008016CF" w:rsidP="00A0015F">
      <w:pPr>
        <w:pStyle w:val="EnglishHangNoCoptic"/>
      </w:pPr>
      <w:r w:rsidRPr="00AB1781">
        <w:lastRenderedPageBreak/>
        <w:t>12 Rejoice in the Lord, you righteous,</w:t>
      </w:r>
    </w:p>
    <w:p w:rsidR="008016CF" w:rsidRPr="00A0015F" w:rsidRDefault="008016CF" w:rsidP="00A0015F">
      <w:pPr>
        <w:pStyle w:val="EnglishHangEndNoCoptic"/>
      </w:pPr>
      <w:r w:rsidRPr="00AB1781">
        <w:tab/>
        <w:t>and give thanks at the remembrance of His holiness.</w:t>
      </w:r>
    </w:p>
    <w:p w:rsidR="008016CF" w:rsidRPr="00A0015F" w:rsidRDefault="00A0015F" w:rsidP="00A0015F">
      <w:pPr>
        <w:pStyle w:val="Heading3"/>
      </w:pPr>
      <w:bookmarkStart w:id="871" w:name="_Ref412111720"/>
      <w:r>
        <w:t>Psalm</w:t>
      </w:r>
      <w:r w:rsidR="008016CF" w:rsidRPr="00AB1781">
        <w:t xml:space="preserve"> 97</w:t>
      </w:r>
      <w:r>
        <w:t>: O sing to the Lord a new song, for the Lord has done wonders</w:t>
      </w:r>
      <w:bookmarkEnd w:id="871"/>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All the Earth has seen God’s Salvation</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O sing to the Lord a new song,</w:t>
      </w:r>
    </w:p>
    <w:p w:rsidR="008016CF" w:rsidRPr="00AB1781" w:rsidRDefault="008016CF" w:rsidP="00A0015F">
      <w:pPr>
        <w:pStyle w:val="EnglishHangNoCoptic"/>
      </w:pPr>
      <w:r w:rsidRPr="00AB1781">
        <w:tab/>
        <w:t>for the Lord has done wonders;</w:t>
      </w:r>
    </w:p>
    <w:p w:rsidR="008016CF" w:rsidRPr="00AB1781" w:rsidRDefault="008016CF" w:rsidP="00A0015F">
      <w:pPr>
        <w:pStyle w:val="EnglishHangNoCoptic"/>
      </w:pPr>
      <w:r w:rsidRPr="00AB1781">
        <w:tab/>
        <w:t>His own right hand and His holy arm</w:t>
      </w:r>
    </w:p>
    <w:p w:rsidR="008016CF" w:rsidRPr="00AB1781" w:rsidRDefault="008016CF" w:rsidP="00A0015F">
      <w:pPr>
        <w:pStyle w:val="EnglishHangEndNoCoptic"/>
      </w:pPr>
      <w:r w:rsidRPr="00AB1781">
        <w:tab/>
        <w:t>have saved Him.</w:t>
      </w:r>
      <w:r w:rsidRPr="00AB1781">
        <w:rPr>
          <w:rStyle w:val="FootnoteReference"/>
        </w:rPr>
        <w:footnoteReference w:id="308"/>
      </w:r>
    </w:p>
    <w:p w:rsidR="008016CF" w:rsidRPr="00AB1781" w:rsidRDefault="008016CF" w:rsidP="00A0015F">
      <w:pPr>
        <w:pStyle w:val="EnglishHangNoCoptic"/>
      </w:pPr>
      <w:r w:rsidRPr="00AB1781">
        <w:t>2 The Lord has made known His salvation;</w:t>
      </w:r>
    </w:p>
    <w:p w:rsidR="008016CF" w:rsidRPr="00AB1781" w:rsidRDefault="008016CF" w:rsidP="00A0015F">
      <w:pPr>
        <w:pStyle w:val="EnglishHangNoCoptic"/>
      </w:pPr>
      <w:r w:rsidRPr="00AB1781">
        <w:tab/>
        <w:t>He has revealed His righteousness</w:t>
      </w:r>
    </w:p>
    <w:p w:rsidR="008016CF" w:rsidRPr="00AB1781" w:rsidRDefault="008016CF" w:rsidP="00A0015F">
      <w:pPr>
        <w:pStyle w:val="EnglishHangEndNoCoptic"/>
      </w:pPr>
      <w:r w:rsidRPr="00AB1781">
        <w:tab/>
        <w:t>in the sight of the nations.</w:t>
      </w:r>
    </w:p>
    <w:p w:rsidR="008016CF" w:rsidRPr="00AB1781" w:rsidRDefault="008016CF" w:rsidP="00A0015F">
      <w:pPr>
        <w:pStyle w:val="EnglishHangNoCoptic"/>
      </w:pPr>
      <w:r w:rsidRPr="00AB1781">
        <w:t>3 He has remembered His mercy to Jacob,</w:t>
      </w:r>
    </w:p>
    <w:p w:rsidR="008016CF" w:rsidRPr="00AB1781" w:rsidRDefault="008016CF" w:rsidP="00A0015F">
      <w:pPr>
        <w:pStyle w:val="EnglishHangNoCoptic"/>
      </w:pPr>
      <w:r w:rsidRPr="00AB1781">
        <w:tab/>
        <w:t>and His truth to the house of Israel;</w:t>
      </w:r>
    </w:p>
    <w:p w:rsidR="008016CF" w:rsidRPr="00AB1781" w:rsidRDefault="008016CF" w:rsidP="00A0015F">
      <w:pPr>
        <w:pStyle w:val="EnglishHangNoCoptic"/>
      </w:pPr>
      <w:r w:rsidRPr="00AB1781">
        <w:tab/>
        <w:t>all the ends of the earth have seen</w:t>
      </w:r>
    </w:p>
    <w:p w:rsidR="008016CF" w:rsidRPr="00AB1781" w:rsidRDefault="008016CF" w:rsidP="00A0015F">
      <w:pPr>
        <w:pStyle w:val="EnglishHangEndNoCoptic"/>
      </w:pPr>
      <w:r w:rsidRPr="00AB1781">
        <w:tab/>
        <w:t>the salvation of our God.</w:t>
      </w:r>
    </w:p>
    <w:p w:rsidR="008016CF" w:rsidRPr="00AB1781" w:rsidRDefault="008016CF" w:rsidP="00A0015F">
      <w:pPr>
        <w:pStyle w:val="EnglishHangNoCoptic"/>
      </w:pPr>
      <w:r w:rsidRPr="00AB1781">
        <w:t>4 Shout for joy to God, all the earth;</w:t>
      </w:r>
    </w:p>
    <w:p w:rsidR="008016CF" w:rsidRPr="00AB1781" w:rsidRDefault="008016CF" w:rsidP="00A0015F">
      <w:pPr>
        <w:pStyle w:val="EnglishHangEndNoCoptic"/>
      </w:pPr>
      <w:r w:rsidRPr="00AB1781">
        <w:tab/>
        <w:t>sing and exult and chant psalms.</w:t>
      </w:r>
    </w:p>
    <w:p w:rsidR="008016CF" w:rsidRPr="00AB1781" w:rsidRDefault="008016CF" w:rsidP="00A0015F">
      <w:pPr>
        <w:pStyle w:val="EnglishHangNoCoptic"/>
      </w:pPr>
      <w:r w:rsidRPr="00AB1781">
        <w:t>5 Sing praises to the Lord with the harp,</w:t>
      </w:r>
    </w:p>
    <w:p w:rsidR="008016CF" w:rsidRPr="00AB1781" w:rsidRDefault="008016CF" w:rsidP="00A0015F">
      <w:pPr>
        <w:pStyle w:val="EnglishHangEndNoCoptic"/>
      </w:pPr>
      <w:r w:rsidRPr="00AB1781">
        <w:tab/>
        <w:t>with the harp and the tune of a psalm.</w:t>
      </w:r>
    </w:p>
    <w:p w:rsidR="008016CF" w:rsidRPr="00AB1781" w:rsidRDefault="008016CF" w:rsidP="00A0015F">
      <w:pPr>
        <w:pStyle w:val="EnglishHangNoCoptic"/>
      </w:pPr>
      <w:r w:rsidRPr="00AB1781">
        <w:t>6 With metal trumpets and the sound of the horn</w:t>
      </w:r>
    </w:p>
    <w:p w:rsidR="008016CF" w:rsidRPr="00AB1781" w:rsidRDefault="008016CF" w:rsidP="00A0015F">
      <w:pPr>
        <w:pStyle w:val="EnglishHangEndNoCoptic"/>
      </w:pPr>
      <w:r w:rsidRPr="00AB1781">
        <w:tab/>
        <w:t>shout for joy before the Lord our King.</w:t>
      </w:r>
    </w:p>
    <w:p w:rsidR="008016CF" w:rsidRPr="00AB1781" w:rsidRDefault="008016CF" w:rsidP="00A0015F">
      <w:pPr>
        <w:pStyle w:val="EnglishHangNoCoptic"/>
      </w:pPr>
      <w:r w:rsidRPr="00AB1781">
        <w:t>7 Let the sea rock and roll and all that is in it,</w:t>
      </w:r>
    </w:p>
    <w:p w:rsidR="008016CF" w:rsidRPr="00AB1781" w:rsidRDefault="008016CF" w:rsidP="00A0015F">
      <w:pPr>
        <w:pStyle w:val="EnglishHangEndNoCoptic"/>
      </w:pPr>
      <w:r w:rsidRPr="00AB1781">
        <w:tab/>
        <w:t>the world and all who dwell in it.</w:t>
      </w:r>
    </w:p>
    <w:p w:rsidR="008016CF" w:rsidRPr="00AB1781" w:rsidRDefault="008016CF" w:rsidP="00A0015F">
      <w:pPr>
        <w:pStyle w:val="EnglishHangNoCoptic"/>
      </w:pPr>
      <w:r w:rsidRPr="00AB1781">
        <w:t>8 Let the rivers clap their hands,</w:t>
      </w:r>
    </w:p>
    <w:p w:rsidR="008016CF" w:rsidRPr="00AB1781" w:rsidRDefault="008016CF" w:rsidP="00A0015F">
      <w:pPr>
        <w:pStyle w:val="EnglishHangEndNoCoptic"/>
      </w:pPr>
      <w:r w:rsidRPr="00AB1781">
        <w:tab/>
        <w:t>let the mountains sing for joy.</w:t>
      </w:r>
    </w:p>
    <w:p w:rsidR="008016CF" w:rsidRPr="00AB1781" w:rsidRDefault="008016CF" w:rsidP="00A0015F">
      <w:pPr>
        <w:pStyle w:val="EnglishHangNoCoptic"/>
      </w:pPr>
      <w:r w:rsidRPr="00AB1781">
        <w:t>9 For He is coming to judge the earth;</w:t>
      </w:r>
    </w:p>
    <w:p w:rsidR="008016CF" w:rsidRPr="00AB1781" w:rsidRDefault="008016CF" w:rsidP="00A0015F">
      <w:pPr>
        <w:pStyle w:val="EnglishHangNoCoptic"/>
      </w:pPr>
      <w:r w:rsidRPr="00AB1781">
        <w:tab/>
        <w:t>He will judge the world with justice</w:t>
      </w:r>
    </w:p>
    <w:p w:rsidR="008016CF" w:rsidRPr="00A0015F" w:rsidRDefault="008016CF" w:rsidP="00A0015F">
      <w:pPr>
        <w:pStyle w:val="EnglishHangEndNoCoptic"/>
      </w:pPr>
      <w:r w:rsidRPr="00AB1781">
        <w:tab/>
        <w:t>and the peoples with equity.</w:t>
      </w:r>
    </w:p>
    <w:p w:rsidR="008016CF" w:rsidRPr="00A0015F" w:rsidRDefault="00A0015F" w:rsidP="00A0015F">
      <w:pPr>
        <w:pStyle w:val="Heading3"/>
      </w:pPr>
      <w:bookmarkStart w:id="872" w:name="_Ref412111731"/>
      <w:r>
        <w:lastRenderedPageBreak/>
        <w:t>Psalm</w:t>
      </w:r>
      <w:r w:rsidR="008016CF" w:rsidRPr="00AB1781">
        <w:t xml:space="preserve"> 98</w:t>
      </w:r>
      <w:r>
        <w:t>: The Lord is reigning, let the peoples rage</w:t>
      </w:r>
      <w:bookmarkEnd w:id="872"/>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A Forgiving God Enthroned on Cherubim</w:t>
      </w:r>
    </w:p>
    <w:p w:rsidR="008016CF" w:rsidRPr="00AB1781" w:rsidRDefault="008016CF" w:rsidP="00A0015F">
      <w:pPr>
        <w:pStyle w:val="Rubric"/>
      </w:pPr>
      <w:r w:rsidRPr="00AB1781">
        <w:t>1 (A Psalm By David)</w:t>
      </w:r>
    </w:p>
    <w:p w:rsidR="008016CF" w:rsidRPr="00AB1781" w:rsidRDefault="008016CF" w:rsidP="00A0015F">
      <w:pPr>
        <w:pStyle w:val="EnglishHangNoCoptic"/>
      </w:pPr>
      <w:r w:rsidRPr="00AB1781">
        <w:t>The Lord is reigning, let the peoples rage;</w:t>
      </w:r>
    </w:p>
    <w:p w:rsidR="008016CF" w:rsidRPr="00AB1781" w:rsidRDefault="008016CF" w:rsidP="00A0015F">
      <w:pPr>
        <w:pStyle w:val="EnglishHangEndNoCoptic"/>
      </w:pPr>
      <w:r w:rsidRPr="00AB1781">
        <w:tab/>
        <w:t>He is enthroned on the cherubim</w:t>
      </w:r>
      <w:r w:rsidRPr="00AB1781">
        <w:rPr>
          <w:rStyle w:val="FootnoteReference"/>
        </w:rPr>
        <w:footnoteReference w:id="309"/>
      </w:r>
      <w:r w:rsidRPr="00AB1781">
        <w:t>, let the earth quake.</w:t>
      </w:r>
    </w:p>
    <w:p w:rsidR="008016CF" w:rsidRPr="00AB1781" w:rsidRDefault="008016CF" w:rsidP="00A0015F">
      <w:pPr>
        <w:pStyle w:val="EnglishHangNoCoptic"/>
      </w:pPr>
      <w:r w:rsidRPr="00AB1781">
        <w:t>2 Great is the Lord in Zion,</w:t>
      </w:r>
    </w:p>
    <w:p w:rsidR="008016CF" w:rsidRPr="00AB1781" w:rsidRDefault="008016CF" w:rsidP="00A0015F">
      <w:pPr>
        <w:pStyle w:val="EnglishHangEndNoCoptic"/>
      </w:pPr>
      <w:r w:rsidRPr="00AB1781">
        <w:tab/>
        <w:t>and supreme over all the peoples.</w:t>
      </w:r>
    </w:p>
    <w:p w:rsidR="008016CF" w:rsidRPr="00AB1781" w:rsidRDefault="008016CF" w:rsidP="00A0015F">
      <w:pPr>
        <w:pStyle w:val="EnglishHangNoCoptic"/>
      </w:pPr>
      <w:r w:rsidRPr="00AB1781">
        <w:t xml:space="preserve">3 Let them thank and praise </w:t>
      </w:r>
      <w:r w:rsidR="00E570CB">
        <w:t>Your</w:t>
      </w:r>
      <w:r w:rsidRPr="00AB1781">
        <w:t xml:space="preserve"> great name,</w:t>
      </w:r>
    </w:p>
    <w:p w:rsidR="008016CF" w:rsidRPr="00AB1781" w:rsidRDefault="008016CF" w:rsidP="00A0015F">
      <w:pPr>
        <w:pStyle w:val="EnglishHangEndNoCoptic"/>
      </w:pPr>
      <w:r w:rsidRPr="00AB1781">
        <w:tab/>
        <w:t>for it is terrible and holy.</w:t>
      </w:r>
    </w:p>
    <w:p w:rsidR="008016CF" w:rsidRPr="00AB1781" w:rsidRDefault="008016CF" w:rsidP="00A0015F">
      <w:pPr>
        <w:pStyle w:val="EnglishHangNoCoptic"/>
      </w:pPr>
      <w:r w:rsidRPr="00AB1781">
        <w:t>4 The King’s honour loves justice;</w:t>
      </w:r>
    </w:p>
    <w:p w:rsidR="008016CF" w:rsidRPr="00AB1781" w:rsidRDefault="008016CF" w:rsidP="00A0015F">
      <w:pPr>
        <w:pStyle w:val="EnglishHangNoCoptic"/>
      </w:pPr>
      <w:r w:rsidRPr="00AB1781">
        <w:tab/>
      </w:r>
      <w:r w:rsidR="001040C8">
        <w:t>You</w:t>
      </w:r>
      <w:r w:rsidRPr="00AB1781">
        <w:t xml:space="preserve"> </w:t>
      </w:r>
      <w:r w:rsidR="00556387">
        <w:t>have</w:t>
      </w:r>
      <w:r w:rsidRPr="00AB1781">
        <w:t xml:space="preserve"> provided laws;</w:t>
      </w:r>
    </w:p>
    <w:p w:rsidR="008016CF" w:rsidRPr="00AB1781" w:rsidRDefault="008016CF" w:rsidP="00A0015F">
      <w:pPr>
        <w:pStyle w:val="EnglishHangEndNoCoptic"/>
      </w:pPr>
      <w:r w:rsidRPr="00AB1781">
        <w:tab/>
        <w:t xml:space="preserve">judgment and justice </w:t>
      </w:r>
      <w:r w:rsidR="001040C8">
        <w:t>You</w:t>
      </w:r>
      <w:r w:rsidRPr="00AB1781">
        <w:t xml:space="preserve"> </w:t>
      </w:r>
      <w:r w:rsidR="00556387">
        <w:t>have</w:t>
      </w:r>
      <w:r w:rsidRPr="00AB1781">
        <w:t xml:space="preserve"> wrought in Jacob.</w:t>
      </w:r>
    </w:p>
    <w:p w:rsidR="008016CF" w:rsidRPr="00AB1781" w:rsidRDefault="008016CF" w:rsidP="00A0015F">
      <w:pPr>
        <w:pStyle w:val="EnglishHangNoCoptic"/>
      </w:pPr>
      <w:r w:rsidRPr="00AB1781">
        <w:t>5 Exalt the Lord our God</w:t>
      </w:r>
    </w:p>
    <w:p w:rsidR="008016CF" w:rsidRPr="00AB1781" w:rsidRDefault="008016CF" w:rsidP="00A0015F">
      <w:pPr>
        <w:pStyle w:val="EnglishHangNoCoptic"/>
      </w:pPr>
      <w:r w:rsidRPr="00AB1781">
        <w:tab/>
        <w:t>and fall down before His footstool,</w:t>
      </w:r>
    </w:p>
    <w:p w:rsidR="008016CF" w:rsidRPr="00AB1781" w:rsidRDefault="008016CF" w:rsidP="00A0015F">
      <w:pPr>
        <w:pStyle w:val="EnglishHangEndNoCoptic"/>
      </w:pPr>
      <w:r w:rsidRPr="00AB1781">
        <w:tab/>
        <w:t>for He is holy.</w:t>
      </w:r>
    </w:p>
    <w:p w:rsidR="008016CF" w:rsidRPr="00AB1781" w:rsidRDefault="008016CF" w:rsidP="00A0015F">
      <w:pPr>
        <w:pStyle w:val="EnglishHangNoCoptic"/>
      </w:pPr>
      <w:r w:rsidRPr="00AB1781">
        <w:t>6 Moses and Aaron among His priests</w:t>
      </w:r>
    </w:p>
    <w:p w:rsidR="008016CF" w:rsidRPr="00AB1781" w:rsidRDefault="008016CF" w:rsidP="00A0015F">
      <w:pPr>
        <w:pStyle w:val="EnglishHangNoCoptic"/>
      </w:pPr>
      <w:r w:rsidRPr="00AB1781">
        <w:tab/>
        <w:t>and Samuel among those who call on His name,</w:t>
      </w:r>
    </w:p>
    <w:p w:rsidR="008016CF" w:rsidRPr="00AB1781" w:rsidRDefault="008016CF" w:rsidP="00A0015F">
      <w:pPr>
        <w:pStyle w:val="EnglishHangEndNoCoptic"/>
      </w:pPr>
      <w:r w:rsidRPr="00AB1781">
        <w:tab/>
        <w:t>they called on the Lord, and He heard them.</w:t>
      </w:r>
    </w:p>
    <w:p w:rsidR="008016CF" w:rsidRPr="00AB1781" w:rsidRDefault="008016CF" w:rsidP="00A0015F">
      <w:pPr>
        <w:pStyle w:val="EnglishHangNoCoptic"/>
      </w:pPr>
      <w:r w:rsidRPr="00AB1781">
        <w:t>7 He spoke to them in a pillar of cloud,</w:t>
      </w:r>
    </w:p>
    <w:p w:rsidR="008016CF" w:rsidRPr="00AB1781" w:rsidRDefault="008016CF" w:rsidP="00A0015F">
      <w:pPr>
        <w:pStyle w:val="EnglishHangNoCoptic"/>
      </w:pPr>
      <w:r w:rsidRPr="00AB1781">
        <w:tab/>
        <w:t>for they kept His testimonies</w:t>
      </w:r>
    </w:p>
    <w:p w:rsidR="008016CF" w:rsidRPr="00AB1781" w:rsidRDefault="008016CF" w:rsidP="00A0015F">
      <w:pPr>
        <w:pStyle w:val="EnglishHangEndNoCoptic"/>
      </w:pPr>
      <w:r w:rsidRPr="00AB1781">
        <w:tab/>
        <w:t>and the orders He gave them.</w:t>
      </w:r>
    </w:p>
    <w:p w:rsidR="008016CF" w:rsidRPr="00AB1781" w:rsidRDefault="008016CF" w:rsidP="00A0015F">
      <w:pPr>
        <w:pStyle w:val="EnglishHangNoCoptic"/>
      </w:pPr>
      <w:r w:rsidRPr="00AB1781">
        <w:t xml:space="preserve">8 O Lord our God, </w:t>
      </w:r>
      <w:r w:rsidR="001040C8">
        <w:t>You</w:t>
      </w:r>
      <w:r w:rsidRPr="00AB1781">
        <w:t xml:space="preserve"> </w:t>
      </w:r>
      <w:r w:rsidR="001040C8">
        <w:t>did</w:t>
      </w:r>
      <w:r w:rsidRPr="00AB1781">
        <w:t xml:space="preserve"> answer them;</w:t>
      </w:r>
    </w:p>
    <w:p w:rsidR="008016CF" w:rsidRPr="00AB1781" w:rsidRDefault="008016CF" w:rsidP="00A0015F">
      <w:pPr>
        <w:pStyle w:val="EnglishHangNoCoptic"/>
      </w:pPr>
      <w:r w:rsidRPr="00AB1781">
        <w:tab/>
        <w:t xml:space="preserve">a forgiving God </w:t>
      </w:r>
      <w:r w:rsidR="001040C8">
        <w:t>You</w:t>
      </w:r>
      <w:r w:rsidRPr="00AB1781">
        <w:t xml:space="preserve"> </w:t>
      </w:r>
      <w:r w:rsidR="00004BA4">
        <w:t>were</w:t>
      </w:r>
      <w:r w:rsidRPr="00AB1781">
        <w:t xml:space="preserve"> to them,</w:t>
      </w:r>
    </w:p>
    <w:p w:rsidR="008016CF" w:rsidRPr="00AB1781" w:rsidRDefault="008016CF" w:rsidP="00A0015F">
      <w:pPr>
        <w:pStyle w:val="EnglishHangEndNoCoptic"/>
      </w:pPr>
      <w:r w:rsidRPr="00AB1781">
        <w:tab/>
        <w:t>though correcting all their practices.</w:t>
      </w:r>
    </w:p>
    <w:p w:rsidR="008016CF" w:rsidRPr="00AB1781" w:rsidRDefault="008016CF" w:rsidP="00A0015F">
      <w:pPr>
        <w:pStyle w:val="EnglishHangNoCoptic"/>
      </w:pPr>
      <w:r w:rsidRPr="00AB1781">
        <w:t>9 Exalt the Lord our God</w:t>
      </w:r>
    </w:p>
    <w:p w:rsidR="008016CF" w:rsidRPr="00AB1781" w:rsidRDefault="008016CF" w:rsidP="00A0015F">
      <w:pPr>
        <w:pStyle w:val="EnglishHangNoCoptic"/>
      </w:pPr>
      <w:r w:rsidRPr="00AB1781">
        <w:tab/>
        <w:t>and worship at His holy mountain,</w:t>
      </w:r>
    </w:p>
    <w:p w:rsidR="008016CF" w:rsidRPr="00A0015F" w:rsidRDefault="008016CF" w:rsidP="00A0015F">
      <w:pPr>
        <w:pStyle w:val="EnglishHangEndNoCoptic"/>
      </w:pPr>
      <w:r w:rsidRPr="00AB1781">
        <w:tab/>
        <w:t>for the Lord our God is holy.</w:t>
      </w:r>
    </w:p>
    <w:p w:rsidR="008016CF" w:rsidRPr="00A0015F" w:rsidRDefault="00A0015F" w:rsidP="00A0015F">
      <w:pPr>
        <w:pStyle w:val="Heading3"/>
      </w:pPr>
      <w:bookmarkStart w:id="873" w:name="_Ref412111741"/>
      <w:r>
        <w:t>Psalm</w:t>
      </w:r>
      <w:r w:rsidR="008016CF" w:rsidRPr="00AB1781">
        <w:t xml:space="preserve"> 99</w:t>
      </w:r>
      <w:r>
        <w:t>: Shout for joy to the Lord, all the earth</w:t>
      </w:r>
      <w:bookmarkEnd w:id="873"/>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Enter with Exultation and Song, Praise and Thanksgiving</w:t>
      </w:r>
    </w:p>
    <w:p w:rsidR="008016CF" w:rsidRPr="00AB1781" w:rsidRDefault="008016CF" w:rsidP="00A0015F">
      <w:pPr>
        <w:pStyle w:val="Rubric"/>
      </w:pPr>
      <w:r w:rsidRPr="00AB1781">
        <w:t>1 (A Psalm for a Thank-offering)</w:t>
      </w:r>
    </w:p>
    <w:p w:rsidR="008016CF" w:rsidRPr="00AB1781" w:rsidRDefault="008016CF" w:rsidP="00A0015F">
      <w:pPr>
        <w:pStyle w:val="EnglishHangEndNoCoptic"/>
      </w:pPr>
      <w:r w:rsidRPr="00AB1781">
        <w:t>Shout for joy to the Lord, all the earth.</w:t>
      </w:r>
    </w:p>
    <w:p w:rsidR="008016CF" w:rsidRPr="00AB1781" w:rsidRDefault="008016CF" w:rsidP="00A0015F">
      <w:pPr>
        <w:pStyle w:val="EnglishHangNoCoptic"/>
      </w:pPr>
      <w:r w:rsidRPr="00AB1781">
        <w:t>2 Serve the Lord with gladness;</w:t>
      </w:r>
    </w:p>
    <w:p w:rsidR="008016CF" w:rsidRPr="00AB1781" w:rsidRDefault="008016CF" w:rsidP="00A0015F">
      <w:pPr>
        <w:pStyle w:val="EnglishHangEndNoCoptic"/>
      </w:pPr>
      <w:r w:rsidRPr="00AB1781">
        <w:tab/>
        <w:t>enter His presence with exultation.</w:t>
      </w:r>
    </w:p>
    <w:p w:rsidR="008016CF" w:rsidRPr="00AB1781" w:rsidRDefault="008016CF" w:rsidP="00A0015F">
      <w:pPr>
        <w:pStyle w:val="EnglishHangNoCoptic"/>
      </w:pPr>
      <w:r w:rsidRPr="00AB1781">
        <w:t>3 Know that the Lord Himself is our God;</w:t>
      </w:r>
    </w:p>
    <w:p w:rsidR="008016CF" w:rsidRPr="00AB1781" w:rsidRDefault="008016CF" w:rsidP="00A0015F">
      <w:pPr>
        <w:pStyle w:val="EnglishHangNoCoptic"/>
      </w:pPr>
      <w:r w:rsidRPr="00AB1781">
        <w:tab/>
        <w:t>it is He who made us, and not we ourselves;</w:t>
      </w:r>
    </w:p>
    <w:p w:rsidR="008016CF" w:rsidRPr="00A0015F" w:rsidRDefault="008016CF" w:rsidP="00A0015F">
      <w:pPr>
        <w:pStyle w:val="EnglishHangEndNoCoptic"/>
      </w:pPr>
      <w:r w:rsidRPr="00AB1781">
        <w:tab/>
        <w:t>we are His people and sheep of His pasture.</w:t>
      </w:r>
    </w:p>
    <w:p w:rsidR="008016CF" w:rsidRPr="00AB1781" w:rsidRDefault="008016CF" w:rsidP="00A0015F">
      <w:pPr>
        <w:pStyle w:val="EnglishHangNoCoptic"/>
      </w:pPr>
      <w:r w:rsidRPr="00AB1781">
        <w:t>4 Enter His gates with thanksgiving</w:t>
      </w:r>
    </w:p>
    <w:p w:rsidR="008016CF" w:rsidRPr="00AB1781" w:rsidRDefault="008016CF" w:rsidP="00A0015F">
      <w:pPr>
        <w:pStyle w:val="EnglishHangNoCoptic"/>
      </w:pPr>
      <w:r w:rsidRPr="00AB1781">
        <w:tab/>
        <w:t>and His courts with songs;</w:t>
      </w:r>
    </w:p>
    <w:p w:rsidR="008016CF" w:rsidRPr="00AB1781" w:rsidRDefault="008016CF" w:rsidP="00A0015F">
      <w:pPr>
        <w:pStyle w:val="EnglishHangEndNoCoptic"/>
      </w:pPr>
      <w:r w:rsidRPr="00AB1781">
        <w:tab/>
        <w:t>give thanks to Him and praise His name.</w:t>
      </w:r>
    </w:p>
    <w:p w:rsidR="008016CF" w:rsidRPr="00AB1781" w:rsidRDefault="008016CF" w:rsidP="00A0015F">
      <w:pPr>
        <w:pStyle w:val="EnglishHangNoCoptic"/>
      </w:pPr>
      <w:r w:rsidRPr="00AB1781">
        <w:t>5 For the Lord is good, His mercy is eternal;</w:t>
      </w:r>
    </w:p>
    <w:p w:rsidR="008016CF" w:rsidRPr="00A0015F" w:rsidRDefault="008016CF" w:rsidP="00A0015F">
      <w:pPr>
        <w:pStyle w:val="EnglishHangEndNoCoptic"/>
      </w:pPr>
      <w:r w:rsidRPr="00AB1781">
        <w:tab/>
        <w:t>and His truth continues from generation to generation.</w:t>
      </w:r>
    </w:p>
    <w:p w:rsidR="008016CF" w:rsidRPr="00A0015F" w:rsidRDefault="00A0015F" w:rsidP="00A0015F">
      <w:pPr>
        <w:pStyle w:val="Heading3"/>
      </w:pPr>
      <w:bookmarkStart w:id="874" w:name="_Ref412111752"/>
      <w:r>
        <w:t>Psalm</w:t>
      </w:r>
      <w:r w:rsidR="008016CF" w:rsidRPr="00AB1781">
        <w:t xml:space="preserve"> 100</w:t>
      </w:r>
      <w:r>
        <w:t xml:space="preserve">: I will sing to </w:t>
      </w:r>
      <w:r w:rsidR="001040C8">
        <w:t>You</w:t>
      </w:r>
      <w:r>
        <w:t xml:space="preserve"> of mercy and judgment, O Lord</w:t>
      </w:r>
      <w:bookmarkEnd w:id="874"/>
    </w:p>
    <w:p w:rsidR="008016CF" w:rsidRPr="00AB1781" w:rsidRDefault="008016CF" w:rsidP="008016CF">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Mirror for Kings</w:t>
      </w:r>
    </w:p>
    <w:p w:rsidR="008016CF" w:rsidRPr="00AB1781" w:rsidRDefault="008016CF" w:rsidP="00A0015F">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I will Sing of </w:t>
      </w:r>
      <w:r w:rsidR="00E570CB">
        <w:rPr>
          <w:rFonts w:ascii="Book Antiqua" w:hAnsi="Book Antiqua" w:cs="Lucida Grande"/>
          <w:b/>
          <w:bCs/>
        </w:rPr>
        <w:t>Your</w:t>
      </w:r>
      <w:r w:rsidRPr="00AB1781">
        <w:rPr>
          <w:rFonts w:ascii="Book Antiqua" w:hAnsi="Book Antiqua" w:cs="Lucida Grande"/>
          <w:b/>
          <w:bCs/>
        </w:rPr>
        <w:t xml:space="preserve"> Love</w:t>
      </w:r>
    </w:p>
    <w:p w:rsidR="008016CF" w:rsidRPr="00AB1781" w:rsidRDefault="008016CF" w:rsidP="00A0015F">
      <w:pPr>
        <w:pStyle w:val="Rubric"/>
      </w:pPr>
      <w:r w:rsidRPr="00AB1781">
        <w:t>1 (A Psalm by David)</w:t>
      </w:r>
    </w:p>
    <w:p w:rsidR="008016CF" w:rsidRPr="00AB1781" w:rsidRDefault="008016CF" w:rsidP="00A0015F">
      <w:pPr>
        <w:pStyle w:val="EnglishHangEndNoCoptic"/>
      </w:pPr>
      <w:r w:rsidRPr="00AB1781">
        <w:t xml:space="preserve">I will sing to </w:t>
      </w:r>
      <w:r w:rsidR="001040C8">
        <w:t>You</w:t>
      </w:r>
      <w:r w:rsidRPr="00AB1781">
        <w:t xml:space="preserve"> of mercy and judgment, O Lord,</w:t>
      </w:r>
    </w:p>
    <w:p w:rsidR="008016CF" w:rsidRPr="00AB1781" w:rsidRDefault="008016CF" w:rsidP="00A0015F">
      <w:pPr>
        <w:pStyle w:val="EnglishHangNoCoptic"/>
      </w:pPr>
      <w:r w:rsidRPr="00AB1781">
        <w:t>2 I will sing and consider the way of perfection.</w:t>
      </w:r>
    </w:p>
    <w:p w:rsidR="008016CF" w:rsidRPr="00AB1781" w:rsidRDefault="008016CF" w:rsidP="00A0015F">
      <w:pPr>
        <w:pStyle w:val="EnglishHangNoCoptic"/>
      </w:pPr>
      <w:r w:rsidRPr="00AB1781">
        <w:tab/>
        <w:t xml:space="preserve">O when </w:t>
      </w:r>
      <w:r w:rsidR="00556387">
        <w:t>will</w:t>
      </w:r>
      <w:r w:rsidRPr="00AB1781">
        <w:t xml:space="preserve"> </w:t>
      </w:r>
      <w:r w:rsidR="001040C8">
        <w:t>You</w:t>
      </w:r>
      <w:r w:rsidRPr="00AB1781">
        <w:t xml:space="preserve"> come to me?</w:t>
      </w:r>
    </w:p>
    <w:p w:rsidR="008016CF" w:rsidRPr="00AB1781" w:rsidRDefault="008016CF" w:rsidP="00A0015F">
      <w:pPr>
        <w:pStyle w:val="EnglishHangNoCoptic"/>
      </w:pPr>
      <w:r w:rsidRPr="00AB1781">
        <w:tab/>
        <w:t>I have walked in my house</w:t>
      </w:r>
    </w:p>
    <w:p w:rsidR="008016CF" w:rsidRPr="00AB1781" w:rsidRDefault="008016CF" w:rsidP="00A0015F">
      <w:pPr>
        <w:pStyle w:val="EnglishHangEndNoCoptic"/>
      </w:pPr>
      <w:r w:rsidRPr="00AB1781">
        <w:tab/>
        <w:t>in the innocence of my heart.</w:t>
      </w:r>
    </w:p>
    <w:p w:rsidR="008016CF" w:rsidRPr="00AB1781" w:rsidRDefault="008016CF" w:rsidP="00A0015F">
      <w:pPr>
        <w:pStyle w:val="EnglishHangNoCoptic"/>
      </w:pPr>
      <w:r w:rsidRPr="00AB1781">
        <w:t>3 I set no ill deed before my eyes;</w:t>
      </w:r>
    </w:p>
    <w:p w:rsidR="008016CF" w:rsidRPr="00AB1781" w:rsidRDefault="008016CF" w:rsidP="00A0015F">
      <w:pPr>
        <w:pStyle w:val="EnglishHangEndNoCoptic"/>
      </w:pPr>
      <w:r w:rsidRPr="00AB1781">
        <w:tab/>
        <w:t>I hate those who do wrong.</w:t>
      </w:r>
    </w:p>
    <w:p w:rsidR="008016CF" w:rsidRPr="00AB1781" w:rsidRDefault="008016CF" w:rsidP="00A0015F">
      <w:pPr>
        <w:pStyle w:val="EnglishHangNoCoptic"/>
      </w:pPr>
      <w:r w:rsidRPr="00AB1781">
        <w:t>4 No crooked heart has joined me.</w:t>
      </w:r>
    </w:p>
    <w:p w:rsidR="008016CF" w:rsidRPr="00AB1781" w:rsidRDefault="008016CF" w:rsidP="00A0015F">
      <w:pPr>
        <w:pStyle w:val="EnglishHangEndNoCoptic"/>
      </w:pPr>
      <w:r w:rsidRPr="00AB1781">
        <w:tab/>
        <w:t>A villain who avoids me I refuse to know.</w:t>
      </w:r>
    </w:p>
    <w:p w:rsidR="008016CF" w:rsidRPr="00AB1781" w:rsidRDefault="008016CF" w:rsidP="00A0015F">
      <w:pPr>
        <w:pStyle w:val="EnglishHangNoCoptic"/>
      </w:pPr>
      <w:r w:rsidRPr="00AB1781">
        <w:t>5 The man who in private slanders his neighbor,</w:t>
      </w:r>
    </w:p>
    <w:p w:rsidR="008016CF" w:rsidRPr="00AB1781" w:rsidRDefault="008016CF" w:rsidP="00A0015F">
      <w:pPr>
        <w:pStyle w:val="EnglishHangNoCoptic"/>
      </w:pPr>
      <w:r w:rsidRPr="00AB1781">
        <w:tab/>
        <w:t>him I drive away.</w:t>
      </w:r>
    </w:p>
    <w:p w:rsidR="008016CF" w:rsidRPr="00AB1781" w:rsidRDefault="008016CF" w:rsidP="00A0015F">
      <w:pPr>
        <w:pStyle w:val="EnglishHangNoCoptic"/>
      </w:pPr>
      <w:r w:rsidRPr="00AB1781">
        <w:tab/>
        <w:t>Men of proud looks and grasping hearts</w:t>
      </w:r>
    </w:p>
    <w:p w:rsidR="008016CF" w:rsidRPr="00AB1781" w:rsidRDefault="008016CF" w:rsidP="00A0015F">
      <w:pPr>
        <w:pStyle w:val="EnglishHangEndNoCoptic"/>
      </w:pPr>
      <w:r w:rsidRPr="00AB1781">
        <w:tab/>
        <w:t>have no place at my table.</w:t>
      </w:r>
    </w:p>
    <w:p w:rsidR="008016CF" w:rsidRPr="00AB1781" w:rsidRDefault="008016CF" w:rsidP="00A0015F">
      <w:pPr>
        <w:pStyle w:val="EnglishHangNoCoptic"/>
      </w:pPr>
      <w:r w:rsidRPr="00AB1781">
        <w:lastRenderedPageBreak/>
        <w:t>6 My eyes look to the faithful of the land,</w:t>
      </w:r>
    </w:p>
    <w:p w:rsidR="008016CF" w:rsidRPr="00AB1781" w:rsidRDefault="008016CF" w:rsidP="00A0015F">
      <w:pPr>
        <w:pStyle w:val="EnglishHangNoCoptic"/>
      </w:pPr>
      <w:r w:rsidRPr="00AB1781">
        <w:tab/>
        <w:t>that they may dwell with me.</w:t>
      </w:r>
    </w:p>
    <w:p w:rsidR="008016CF" w:rsidRPr="00AB1781" w:rsidRDefault="008016CF" w:rsidP="00A0015F">
      <w:pPr>
        <w:pStyle w:val="EnglishHangEndNoCoptic"/>
      </w:pPr>
      <w:r w:rsidRPr="00AB1781">
        <w:tab/>
        <w:t>He who lives a blameless life shall minister to me.</w:t>
      </w:r>
    </w:p>
    <w:p w:rsidR="008016CF" w:rsidRPr="00AB1781" w:rsidRDefault="008016CF" w:rsidP="00A0015F">
      <w:pPr>
        <w:pStyle w:val="EnglishHangNoCoptic"/>
      </w:pPr>
      <w:r w:rsidRPr="00AB1781">
        <w:t>7 He who acts proudly shall not live in my house;</w:t>
      </w:r>
    </w:p>
    <w:p w:rsidR="008016CF" w:rsidRPr="00AB1781" w:rsidRDefault="008016CF" w:rsidP="00A0015F">
      <w:pPr>
        <w:pStyle w:val="EnglishHangNoCoptic"/>
      </w:pPr>
      <w:r w:rsidRPr="00AB1781">
        <w:tab/>
        <w:t>he who speaks falsehood</w:t>
      </w:r>
    </w:p>
    <w:p w:rsidR="008016CF" w:rsidRPr="00AB1781" w:rsidRDefault="008016CF" w:rsidP="00A0015F">
      <w:pPr>
        <w:pStyle w:val="EnglishHangEndNoCoptic"/>
      </w:pPr>
      <w:r w:rsidRPr="00AB1781">
        <w:tab/>
        <w:t>shall not prosper in my sight.</w:t>
      </w:r>
    </w:p>
    <w:p w:rsidR="008016CF" w:rsidRPr="00AB1781" w:rsidRDefault="008016CF" w:rsidP="00A0015F">
      <w:pPr>
        <w:pStyle w:val="EnglishHangNoCoptic"/>
      </w:pPr>
      <w:r w:rsidRPr="00AB1781">
        <w:t>8 Each morning I slay all the sinners of the land,</w:t>
      </w:r>
      <w:r w:rsidRPr="00AB1781">
        <w:rPr>
          <w:rStyle w:val="FootnoteReference"/>
        </w:rPr>
        <w:footnoteReference w:id="310"/>
      </w:r>
    </w:p>
    <w:p w:rsidR="008016CF" w:rsidRPr="00AB1781" w:rsidRDefault="008016CF" w:rsidP="00A0015F">
      <w:pPr>
        <w:pStyle w:val="EnglishHangNoCoptic"/>
      </w:pPr>
      <w:r w:rsidRPr="00AB1781">
        <w:tab/>
        <w:t>that I may purge all wrongdoers</w:t>
      </w:r>
    </w:p>
    <w:p w:rsidR="008016CF" w:rsidRDefault="008016CF" w:rsidP="00A0015F">
      <w:pPr>
        <w:pStyle w:val="EnglishHangEndNoCoptic"/>
      </w:pPr>
      <w:r w:rsidRPr="00AB1781">
        <w:tab/>
        <w:t>from the city of the Lord.</w:t>
      </w:r>
    </w:p>
    <w:p w:rsidR="00EC728E" w:rsidRPr="00AB1781" w:rsidRDefault="00EC728E" w:rsidP="00EC728E">
      <w:pPr>
        <w:pStyle w:val="Heading3"/>
      </w:pPr>
      <w:r>
        <w:t>Psalm</w:t>
      </w:r>
      <w:r w:rsidRPr="00AB1781">
        <w:t xml:space="preserve"> 101</w:t>
      </w:r>
      <w:r>
        <w:t xml:space="preserve">: O Lord, hear my prayer, and let my cry come to </w:t>
      </w:r>
      <w:r w:rsidR="001040C8">
        <w:t>You</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rsidR="00EC728E" w:rsidRPr="00AB1781" w:rsidRDefault="00EC728E" w:rsidP="00EC728E">
      <w:pPr>
        <w:pStyle w:val="Rubric"/>
      </w:pPr>
      <w:r w:rsidRPr="00AB1781">
        <w:t>1 (A Prayer for a poor man when he is despondent and pours out his petitions before the Lord)</w:t>
      </w:r>
    </w:p>
    <w:p w:rsidR="00EC728E" w:rsidRPr="00AB1781" w:rsidRDefault="00EC728E" w:rsidP="00EC728E">
      <w:pPr>
        <w:pStyle w:val="EnglishHangNoCoptic"/>
      </w:pPr>
      <w:r w:rsidRPr="00AB1781">
        <w:t>2 O Lord, hear my prayer,</w:t>
      </w:r>
    </w:p>
    <w:p w:rsidR="00EC728E" w:rsidRPr="00AB1781" w:rsidRDefault="00EC728E" w:rsidP="00EC728E">
      <w:pPr>
        <w:pStyle w:val="EnglishHangEndNoCoptic"/>
      </w:pPr>
      <w:r w:rsidRPr="00AB1781">
        <w:tab/>
        <w:t xml:space="preserve">and let my cry come to </w:t>
      </w:r>
      <w:r w:rsidR="001040C8">
        <w:t>You</w:t>
      </w:r>
      <w:r w:rsidRPr="00AB1781">
        <w:t>.</w:t>
      </w:r>
    </w:p>
    <w:p w:rsidR="00EC728E" w:rsidRPr="00AB1781" w:rsidRDefault="00EC728E" w:rsidP="00EC728E">
      <w:pPr>
        <w:pStyle w:val="EnglishHangNoCoptic"/>
      </w:pPr>
      <w:r w:rsidRPr="00AB1781">
        <w:t xml:space="preserve">3 Turn not </w:t>
      </w:r>
      <w:r w:rsidR="00E570CB">
        <w:t>Your</w:t>
      </w:r>
      <w:r w:rsidRPr="00AB1781">
        <w:t xml:space="preserve"> face from me</w:t>
      </w:r>
    </w:p>
    <w:p w:rsidR="00EC728E" w:rsidRPr="00AB1781" w:rsidRDefault="00EC728E" w:rsidP="00EC728E">
      <w:pPr>
        <w:pStyle w:val="EnglishHangNoCoptic"/>
      </w:pPr>
      <w:r w:rsidRPr="00AB1781">
        <w:tab/>
        <w:t>in the day when I am in trouble;</w:t>
      </w:r>
    </w:p>
    <w:p w:rsidR="00EC728E" w:rsidRPr="00AB1781" w:rsidRDefault="00EC728E" w:rsidP="00EC728E">
      <w:pPr>
        <w:pStyle w:val="EnglishHangNoCoptic"/>
      </w:pPr>
      <w:r w:rsidRPr="00AB1781">
        <w:tab/>
        <w:t xml:space="preserve">incline </w:t>
      </w:r>
      <w:r w:rsidR="001040C8">
        <w:t>Your</w:t>
      </w:r>
      <w:r w:rsidRPr="00AB1781">
        <w:t xml:space="preserve"> ear to me.</w:t>
      </w:r>
    </w:p>
    <w:p w:rsidR="00EC728E" w:rsidRPr="00AB1781" w:rsidRDefault="00EC728E" w:rsidP="00EC728E">
      <w:pPr>
        <w:pStyle w:val="EnglishHangEndNoCoptic"/>
      </w:pPr>
      <w:r w:rsidRPr="00AB1781">
        <w:tab/>
        <w:t>Answer me speedily in the day when I call.</w:t>
      </w:r>
    </w:p>
    <w:p w:rsidR="00EC728E" w:rsidRPr="00AB1781" w:rsidRDefault="00EC728E" w:rsidP="00EC728E">
      <w:pPr>
        <w:pStyle w:val="EnglishHangNoCoptic"/>
      </w:pPr>
      <w:r w:rsidRPr="00AB1781">
        <w:t>4 For my days vanish like smoke,</w:t>
      </w:r>
    </w:p>
    <w:p w:rsidR="00EC728E" w:rsidRPr="00AB1781" w:rsidRDefault="00EC728E" w:rsidP="00EC728E">
      <w:pPr>
        <w:pStyle w:val="EnglishHangEndNoCoptic"/>
      </w:pPr>
      <w:r w:rsidRPr="00AB1781">
        <w:tab/>
        <w:t>and my bones burn like brushwood.</w:t>
      </w:r>
    </w:p>
    <w:p w:rsidR="00EC728E" w:rsidRPr="00AB1781" w:rsidRDefault="00EC728E" w:rsidP="00EC728E">
      <w:pPr>
        <w:pStyle w:val="EnglishHangNoCoptic"/>
      </w:pPr>
      <w:r w:rsidRPr="00AB1781">
        <w:t>5 My heart is sick and dry as grass,</w:t>
      </w:r>
    </w:p>
    <w:p w:rsidR="00EC728E" w:rsidRPr="00AB1781" w:rsidRDefault="00EC728E" w:rsidP="00EC728E">
      <w:pPr>
        <w:pStyle w:val="EnglishHangEndNoCoptic"/>
      </w:pPr>
      <w:r w:rsidRPr="00AB1781">
        <w:tab/>
        <w:t>so that I forget to eat my bread.</w:t>
      </w:r>
    </w:p>
    <w:p w:rsidR="00EC728E" w:rsidRPr="00AB1781" w:rsidRDefault="00EC728E" w:rsidP="00EC728E">
      <w:pPr>
        <w:pStyle w:val="EnglishHangNoCoptic"/>
      </w:pPr>
      <w:r w:rsidRPr="00AB1781">
        <w:t>6 Because of my loud groaning</w:t>
      </w:r>
    </w:p>
    <w:p w:rsidR="00EC728E" w:rsidRPr="00AB1781" w:rsidRDefault="00EC728E" w:rsidP="00EC728E">
      <w:pPr>
        <w:pStyle w:val="EnglishHangEndNoCoptic"/>
      </w:pPr>
      <w:r w:rsidRPr="00AB1781">
        <w:tab/>
        <w:t>my bones stick to my flesh.</w:t>
      </w:r>
    </w:p>
    <w:p w:rsidR="00EC728E" w:rsidRPr="00AB1781" w:rsidRDefault="00EC728E" w:rsidP="00EC728E">
      <w:pPr>
        <w:pStyle w:val="EnglishHangNoCoptic"/>
      </w:pPr>
      <w:r w:rsidRPr="00AB1781">
        <w:t>7 I have become like a pelican of the desert;</w:t>
      </w:r>
    </w:p>
    <w:p w:rsidR="00EC728E" w:rsidRPr="00AB1781" w:rsidRDefault="00EC728E" w:rsidP="00EC728E">
      <w:pPr>
        <w:pStyle w:val="EnglishHangEndNoCoptic"/>
      </w:pPr>
      <w:r w:rsidRPr="00AB1781">
        <w:tab/>
        <w:t>I am like a screech-owl in a ruined building.</w:t>
      </w:r>
    </w:p>
    <w:p w:rsidR="00EC728E" w:rsidRPr="00AB1781" w:rsidRDefault="00EC728E" w:rsidP="00EC728E">
      <w:pPr>
        <w:pStyle w:val="EnglishHangNoCoptic"/>
      </w:pPr>
      <w:r w:rsidRPr="00AB1781">
        <w:t>8 I keep vigil, and am become</w:t>
      </w:r>
    </w:p>
    <w:p w:rsidR="00EC728E" w:rsidRPr="00AB1781" w:rsidRDefault="00EC728E" w:rsidP="00EC728E">
      <w:pPr>
        <w:pStyle w:val="EnglishHangEndNoCoptic"/>
      </w:pPr>
      <w:r w:rsidRPr="00AB1781">
        <w:tab/>
        <w:t>like a solitary bird on the housetop.</w:t>
      </w:r>
    </w:p>
    <w:p w:rsidR="00EC728E" w:rsidRPr="00AB1781" w:rsidRDefault="00EC728E" w:rsidP="00EC728E">
      <w:pPr>
        <w:pStyle w:val="EnglishHangNoCoptic"/>
      </w:pPr>
      <w:r w:rsidRPr="00AB1781">
        <w:lastRenderedPageBreak/>
        <w:t>9 All day long my enemies taunt me,</w:t>
      </w:r>
    </w:p>
    <w:p w:rsidR="00EC728E" w:rsidRPr="00AB1781" w:rsidRDefault="00EC728E" w:rsidP="00EC728E">
      <w:pPr>
        <w:pStyle w:val="EnglishHangEndNoCoptic"/>
      </w:pPr>
      <w:r w:rsidRPr="00AB1781">
        <w:tab/>
        <w:t>and those who praise me swear against me.</w:t>
      </w:r>
      <w:r w:rsidRPr="00AB1781">
        <w:rPr>
          <w:rStyle w:val="FootnoteReference"/>
        </w:rPr>
        <w:footnoteReference w:id="311"/>
      </w:r>
    </w:p>
    <w:p w:rsidR="00EC728E" w:rsidRPr="00AB1781" w:rsidRDefault="00EC728E" w:rsidP="00EC728E">
      <w:pPr>
        <w:pStyle w:val="EnglishHangNoCoptic"/>
      </w:pPr>
      <w:r w:rsidRPr="00AB1781">
        <w:t>10 For I have eaten ashes like bread</w:t>
      </w:r>
    </w:p>
    <w:p w:rsidR="00EC728E" w:rsidRPr="00AB1781" w:rsidRDefault="00EC728E" w:rsidP="00EC728E">
      <w:pPr>
        <w:pStyle w:val="EnglishHangEndNoCoptic"/>
      </w:pPr>
      <w:r w:rsidRPr="00AB1781">
        <w:tab/>
        <w:t>and mingled my drink with weeping,</w:t>
      </w:r>
    </w:p>
    <w:p w:rsidR="00EC728E" w:rsidRPr="00AB1781" w:rsidRDefault="00EC728E" w:rsidP="00EC728E">
      <w:pPr>
        <w:pStyle w:val="EnglishHangNoCoptic"/>
      </w:pPr>
      <w:r w:rsidRPr="00AB1781">
        <w:t xml:space="preserve">11 because of </w:t>
      </w:r>
      <w:r w:rsidR="00E570CB">
        <w:t>Your</w:t>
      </w:r>
      <w:r w:rsidRPr="00AB1781">
        <w:t xml:space="preserve"> wrath and </w:t>
      </w:r>
      <w:r w:rsidR="00E570CB">
        <w:t>Your</w:t>
      </w:r>
      <w:r w:rsidRPr="00AB1781">
        <w:t xml:space="preserve"> fury;</w:t>
      </w:r>
    </w:p>
    <w:p w:rsidR="00EC728E" w:rsidRPr="00AB1781" w:rsidRDefault="00EC728E" w:rsidP="00EC728E">
      <w:pPr>
        <w:pStyle w:val="EnglishHangEndNoCoptic"/>
      </w:pPr>
      <w:r w:rsidRPr="00AB1781">
        <w:tab/>
        <w:t xml:space="preserve">for </w:t>
      </w:r>
      <w:r w:rsidR="001040C8">
        <w:t>You</w:t>
      </w:r>
      <w:r w:rsidRPr="00AB1781">
        <w:t xml:space="preserve"> </w:t>
      </w:r>
      <w:r w:rsidR="00556387">
        <w:t>have</w:t>
      </w:r>
      <w:r w:rsidRPr="00AB1781">
        <w:t xml:space="preserve"> lifted me up and cast me down.</w:t>
      </w:r>
    </w:p>
    <w:p w:rsidR="00EC728E" w:rsidRPr="00AB1781" w:rsidRDefault="00EC728E" w:rsidP="00EC728E">
      <w:pPr>
        <w:pStyle w:val="EnglishHangNoCoptic"/>
      </w:pPr>
      <w:r w:rsidRPr="00AB1781">
        <w:t>12 My days decline like a shadow,</w:t>
      </w:r>
      <w:r w:rsidRPr="00AB1781">
        <w:rPr>
          <w:rStyle w:val="FootnoteReference"/>
        </w:rPr>
        <w:footnoteReference w:id="312"/>
      </w:r>
    </w:p>
    <w:p w:rsidR="00EC728E" w:rsidRPr="00AB1781" w:rsidRDefault="00EC728E" w:rsidP="00EC728E">
      <w:pPr>
        <w:pStyle w:val="EnglishHangEndNoCoptic"/>
      </w:pPr>
      <w:r w:rsidRPr="00AB1781">
        <w:tab/>
        <w:t>and I am withered like grass.</w:t>
      </w:r>
    </w:p>
    <w:p w:rsidR="00EC728E" w:rsidRPr="00AB1781" w:rsidRDefault="00EC728E" w:rsidP="00EC728E">
      <w:pPr>
        <w:pStyle w:val="EnglishHangNoCoptic"/>
      </w:pPr>
      <w:r w:rsidRPr="00AB1781">
        <w:t xml:space="preserve">13 But </w:t>
      </w:r>
      <w:r w:rsidR="001040C8">
        <w:t>You</w:t>
      </w:r>
      <w:r w:rsidRPr="00AB1781">
        <w:t>, O Lord, dost endure for ever,</w:t>
      </w:r>
    </w:p>
    <w:p w:rsidR="00EC728E" w:rsidRPr="00AB1781" w:rsidRDefault="00EC728E" w:rsidP="00EC728E">
      <w:pPr>
        <w:pStyle w:val="EnglishHangEndNoCoptic"/>
      </w:pPr>
      <w:r w:rsidRPr="00AB1781">
        <w:tab/>
        <w:t xml:space="preserve">and </w:t>
      </w:r>
      <w:r w:rsidR="00E570CB">
        <w:t>Your</w:t>
      </w:r>
      <w:r w:rsidRPr="00AB1781">
        <w:t xml:space="preserve"> remembrance throughout all generations.</w:t>
      </w:r>
    </w:p>
    <w:p w:rsidR="00EC728E" w:rsidRPr="00AB1781" w:rsidRDefault="00EC728E" w:rsidP="00EC728E">
      <w:pPr>
        <w:pStyle w:val="EnglishHangNoCoptic"/>
      </w:pPr>
      <w:r w:rsidRPr="00AB1781">
        <w:t xml:space="preserve">14 </w:t>
      </w:r>
      <w:r w:rsidR="001040C8">
        <w:t>You</w:t>
      </w:r>
      <w:r w:rsidRPr="00AB1781">
        <w:t xml:space="preserve"> </w:t>
      </w:r>
      <w:r w:rsidR="00556387">
        <w:t>will</w:t>
      </w:r>
      <w:r w:rsidRPr="00AB1781">
        <w:t xml:space="preserve"> rise and have mercy on Zion;</w:t>
      </w:r>
    </w:p>
    <w:p w:rsidR="00EC728E" w:rsidRPr="00AB1781" w:rsidRDefault="00EC728E" w:rsidP="00EC728E">
      <w:pPr>
        <w:pStyle w:val="EnglishHangNoCoptic"/>
      </w:pPr>
      <w:r w:rsidRPr="00AB1781">
        <w:tab/>
        <w:t>for it is time to have mercy on her,</w:t>
      </w:r>
    </w:p>
    <w:p w:rsidR="00EC728E" w:rsidRPr="00EC728E" w:rsidRDefault="00EC728E" w:rsidP="00EC728E">
      <w:pPr>
        <w:pStyle w:val="EnglishHangEndNoCoptic"/>
      </w:pPr>
      <w:r w:rsidRPr="00AB1781">
        <w:tab/>
        <w:t>because the time has come.</w:t>
      </w:r>
    </w:p>
    <w:p w:rsidR="00EC728E" w:rsidRPr="00AB1781" w:rsidRDefault="00EC728E" w:rsidP="00EC728E">
      <w:pPr>
        <w:pStyle w:val="EnglishHangNoCoptic"/>
      </w:pPr>
      <w:r w:rsidRPr="00AB1781">
        <w:t xml:space="preserve">15 For </w:t>
      </w:r>
      <w:r w:rsidR="00E570CB">
        <w:t>Your</w:t>
      </w:r>
      <w:r w:rsidRPr="00AB1781">
        <w:t xml:space="preserve"> servants delight in her stones</w:t>
      </w:r>
    </w:p>
    <w:p w:rsidR="00EC728E" w:rsidRPr="00AB1781" w:rsidRDefault="00EC728E" w:rsidP="00EC728E">
      <w:pPr>
        <w:pStyle w:val="EnglishHangEndNoCoptic"/>
      </w:pPr>
      <w:r w:rsidRPr="00AB1781">
        <w:tab/>
        <w:t>and have pity on her dust.</w:t>
      </w:r>
      <w:r w:rsidRPr="00AB1781">
        <w:rPr>
          <w:rStyle w:val="FootnoteReference"/>
        </w:rPr>
        <w:footnoteReference w:id="313"/>
      </w:r>
    </w:p>
    <w:p w:rsidR="00EC728E" w:rsidRPr="00AB1781" w:rsidRDefault="00EC728E" w:rsidP="00EC728E">
      <w:pPr>
        <w:pStyle w:val="EnglishHangNoCoptic"/>
      </w:pPr>
      <w:r w:rsidRPr="00AB1781">
        <w:t xml:space="preserve">16 The nations will fear </w:t>
      </w:r>
      <w:r w:rsidR="00E570CB">
        <w:t>Your</w:t>
      </w:r>
      <w:r w:rsidRPr="00AB1781">
        <w:t xml:space="preserve"> Name, O Lord,</w:t>
      </w:r>
    </w:p>
    <w:p w:rsidR="00EC728E" w:rsidRPr="00AB1781" w:rsidRDefault="00EC728E" w:rsidP="00EC728E">
      <w:pPr>
        <w:pStyle w:val="EnglishHangEndNoCoptic"/>
      </w:pPr>
      <w:r w:rsidRPr="00AB1781">
        <w:tab/>
        <w:t xml:space="preserve">and all the kings of the earth </w:t>
      </w:r>
      <w:r w:rsidR="00E570CB">
        <w:t>Your</w:t>
      </w:r>
      <w:r w:rsidRPr="00AB1781">
        <w:t xml:space="preserve"> glory.</w:t>
      </w:r>
    </w:p>
    <w:p w:rsidR="00EC728E" w:rsidRPr="00AB1781" w:rsidRDefault="00EC728E" w:rsidP="00EC728E">
      <w:pPr>
        <w:pStyle w:val="EnglishHangNoCoptic"/>
      </w:pPr>
      <w:r w:rsidRPr="00AB1781">
        <w:t>17 For the Lord will build up Zion</w:t>
      </w:r>
    </w:p>
    <w:p w:rsidR="00EC728E" w:rsidRPr="00AB1781" w:rsidRDefault="00EC728E" w:rsidP="00EC728E">
      <w:pPr>
        <w:pStyle w:val="EnglishHangEndNoCoptic"/>
      </w:pPr>
      <w:r w:rsidRPr="00AB1781">
        <w:tab/>
        <w:t>and will appear in His glory.</w:t>
      </w:r>
    </w:p>
    <w:p w:rsidR="00EC728E" w:rsidRPr="00AB1781" w:rsidRDefault="00EC728E" w:rsidP="00EC728E">
      <w:pPr>
        <w:pStyle w:val="EnglishHangNoCoptic"/>
      </w:pPr>
      <w:r w:rsidRPr="00AB1781">
        <w:t>18 He will regard the prayer of the humble,</w:t>
      </w:r>
    </w:p>
    <w:p w:rsidR="00EC728E" w:rsidRPr="00AB1781" w:rsidRDefault="00EC728E" w:rsidP="00EC728E">
      <w:pPr>
        <w:pStyle w:val="EnglishHangEndNoCoptic"/>
      </w:pPr>
      <w:r w:rsidRPr="00AB1781">
        <w:tab/>
        <w:t>and will not ignore their need.</w:t>
      </w:r>
    </w:p>
    <w:p w:rsidR="00EC728E" w:rsidRPr="00AB1781" w:rsidRDefault="00EC728E" w:rsidP="00EC728E">
      <w:pPr>
        <w:pStyle w:val="EnglishHangNoCoptic"/>
      </w:pPr>
      <w:r w:rsidRPr="00AB1781">
        <w:t>19 Let this be written for another generation,</w:t>
      </w:r>
    </w:p>
    <w:p w:rsidR="00EC728E" w:rsidRPr="00AB1781" w:rsidRDefault="00EC728E" w:rsidP="00EC728E">
      <w:pPr>
        <w:pStyle w:val="EnglishHangEndNoCoptic"/>
      </w:pPr>
      <w:r w:rsidRPr="00AB1781">
        <w:tab/>
        <w:t>so a people to be created may praise the Lord.</w:t>
      </w:r>
    </w:p>
    <w:p w:rsidR="00EC728E" w:rsidRPr="00AB1781" w:rsidRDefault="00EC728E" w:rsidP="00EC728E">
      <w:pPr>
        <w:pStyle w:val="EnglishHangNoCoptic"/>
      </w:pPr>
      <w:r w:rsidRPr="00AB1781">
        <w:t>20 He stooped from His holy height;</w:t>
      </w:r>
    </w:p>
    <w:p w:rsidR="00EC728E" w:rsidRPr="00AB1781" w:rsidRDefault="00EC728E" w:rsidP="00EC728E">
      <w:pPr>
        <w:pStyle w:val="EnglishHangEndNoCoptic"/>
      </w:pPr>
      <w:r w:rsidRPr="00AB1781">
        <w:tab/>
        <w:t>the Lord looked from heaven at the earth</w:t>
      </w:r>
    </w:p>
    <w:p w:rsidR="00EC728E" w:rsidRPr="00AB1781" w:rsidRDefault="00EC728E" w:rsidP="00EC728E">
      <w:pPr>
        <w:pStyle w:val="EnglishHangNoCoptic"/>
      </w:pPr>
      <w:r w:rsidRPr="00AB1781">
        <w:t>21 to hear the groaning of the prisoners</w:t>
      </w:r>
    </w:p>
    <w:p w:rsidR="00EC728E" w:rsidRPr="00AB1781" w:rsidRDefault="00EC728E" w:rsidP="00EC728E">
      <w:pPr>
        <w:pStyle w:val="EnglishHangEndNoCoptic"/>
      </w:pPr>
      <w:r w:rsidRPr="00AB1781">
        <w:tab/>
        <w:t>and release the children of those put to death,</w:t>
      </w:r>
    </w:p>
    <w:p w:rsidR="00EC728E" w:rsidRPr="00AB1781" w:rsidRDefault="00EC728E" w:rsidP="00EC728E">
      <w:pPr>
        <w:pStyle w:val="EnglishHangNoCoptic"/>
      </w:pPr>
      <w:r w:rsidRPr="00AB1781">
        <w:lastRenderedPageBreak/>
        <w:t>22 to declare the Name of the Lord in Zion</w:t>
      </w:r>
    </w:p>
    <w:p w:rsidR="00EC728E" w:rsidRPr="00AB1781" w:rsidRDefault="00EC728E" w:rsidP="00EC728E">
      <w:pPr>
        <w:pStyle w:val="EnglishHangEndNoCoptic"/>
      </w:pPr>
      <w:r w:rsidRPr="00AB1781">
        <w:tab/>
        <w:t>and His praise in Jerusalem,</w:t>
      </w:r>
    </w:p>
    <w:p w:rsidR="00EC728E" w:rsidRPr="00AB1781" w:rsidRDefault="00EC728E" w:rsidP="00EC728E">
      <w:pPr>
        <w:pStyle w:val="EnglishHangNoCoptic"/>
      </w:pPr>
      <w:r w:rsidRPr="00AB1781">
        <w:t>23 to gather together the peoples</w:t>
      </w:r>
    </w:p>
    <w:p w:rsidR="00EC728E" w:rsidRPr="00AB1781" w:rsidRDefault="00EC728E" w:rsidP="00EC728E">
      <w:pPr>
        <w:pStyle w:val="EnglishHangEndNoCoptic"/>
      </w:pPr>
      <w:r w:rsidRPr="00AB1781">
        <w:tab/>
        <w:t>and their kings to serve the Lord.</w:t>
      </w:r>
    </w:p>
    <w:p w:rsidR="00EC728E" w:rsidRPr="00AB1781" w:rsidRDefault="00EC728E" w:rsidP="00EC728E">
      <w:pPr>
        <w:pStyle w:val="EnglishHangNoCoptic"/>
      </w:pPr>
      <w:r w:rsidRPr="00AB1781">
        <w:t>24 He asked Him at the height of his strength:</w:t>
      </w:r>
    </w:p>
    <w:p w:rsidR="00EC728E" w:rsidRPr="00AB1781" w:rsidRDefault="00EC728E" w:rsidP="00EC728E">
      <w:pPr>
        <w:pStyle w:val="EnglishHangEndNoCoptic"/>
      </w:pPr>
      <w:r w:rsidRPr="00AB1781">
        <w:tab/>
        <w:t>Tell me how short my life is to be.</w:t>
      </w:r>
    </w:p>
    <w:p w:rsidR="00EC728E" w:rsidRPr="00AB1781" w:rsidRDefault="00EC728E" w:rsidP="00EC728E">
      <w:pPr>
        <w:pStyle w:val="EnglishHangNoCoptic"/>
      </w:pPr>
      <w:r w:rsidRPr="00AB1781">
        <w:t>25 Do not take me away in the midst of my days.</w:t>
      </w:r>
    </w:p>
    <w:p w:rsidR="00EC728E" w:rsidRPr="00AB1781" w:rsidRDefault="00EC728E" w:rsidP="00EC728E">
      <w:pPr>
        <w:pStyle w:val="EnglishHangEndNoCoptic"/>
      </w:pPr>
      <w:r w:rsidRPr="00AB1781">
        <w:tab/>
      </w:r>
      <w:r w:rsidR="00E570CB">
        <w:t>Your</w:t>
      </w:r>
      <w:r w:rsidRPr="00AB1781">
        <w:t xml:space="preserve"> years are throughout all generations.</w:t>
      </w:r>
    </w:p>
    <w:p w:rsidR="00EC728E" w:rsidRPr="00AB1781" w:rsidRDefault="00EC728E" w:rsidP="00EC728E">
      <w:pPr>
        <w:pStyle w:val="EnglishHangNoCoptic"/>
      </w:pPr>
      <w:r w:rsidRPr="00AB1781">
        <w:t xml:space="preserve">26 In the beginning, O Lord, </w:t>
      </w:r>
      <w:r w:rsidR="001040C8">
        <w:t>You</w:t>
      </w:r>
      <w:r w:rsidRPr="00AB1781">
        <w:t xml:space="preserve"> </w:t>
      </w:r>
      <w:r w:rsidR="001040C8">
        <w:t>did</w:t>
      </w:r>
      <w:r w:rsidRPr="00AB1781">
        <w:t xml:space="preserve"> found the earth,</w:t>
      </w:r>
    </w:p>
    <w:p w:rsidR="00EC728E" w:rsidRPr="00AB1781" w:rsidRDefault="00EC728E" w:rsidP="00EC728E">
      <w:pPr>
        <w:pStyle w:val="EnglishHangEndNoCoptic"/>
      </w:pPr>
      <w:r w:rsidRPr="00AB1781">
        <w:tab/>
        <w:t xml:space="preserve">and the heavens are the work of </w:t>
      </w:r>
      <w:r w:rsidR="00E570CB">
        <w:t>Your</w:t>
      </w:r>
      <w:r w:rsidRPr="00AB1781">
        <w:t xml:space="preserve"> hands.</w:t>
      </w:r>
    </w:p>
    <w:p w:rsidR="00EC728E" w:rsidRPr="00AB1781" w:rsidRDefault="00EC728E" w:rsidP="00EC728E">
      <w:pPr>
        <w:pStyle w:val="EnglishHangNoCoptic"/>
      </w:pPr>
      <w:r w:rsidRPr="00AB1781">
        <w:t xml:space="preserve">27 They will perish, but </w:t>
      </w:r>
      <w:r w:rsidR="001040C8">
        <w:t>You</w:t>
      </w:r>
      <w:r w:rsidRPr="00AB1781">
        <w:t xml:space="preserve"> </w:t>
      </w:r>
      <w:r w:rsidR="00004BA4">
        <w:t>remain</w:t>
      </w:r>
      <w:r w:rsidRPr="00AB1781">
        <w:t>;</w:t>
      </w:r>
    </w:p>
    <w:p w:rsidR="00EC728E" w:rsidRPr="00AB1781" w:rsidRDefault="00EC728E" w:rsidP="00EC728E">
      <w:pPr>
        <w:pStyle w:val="EnglishHangNoCoptic"/>
      </w:pPr>
      <w:r w:rsidRPr="00AB1781">
        <w:tab/>
        <w:t>they will all wear out like a garment,</w:t>
      </w:r>
    </w:p>
    <w:p w:rsidR="00EC728E" w:rsidRPr="00AB1781" w:rsidRDefault="00EC728E" w:rsidP="00EC728E">
      <w:pPr>
        <w:pStyle w:val="EnglishHangNoCoptic"/>
      </w:pPr>
      <w:r w:rsidRPr="00AB1781">
        <w:tab/>
        <w:t xml:space="preserve">and </w:t>
      </w:r>
      <w:r w:rsidR="001040C8">
        <w:t>You</w:t>
      </w:r>
      <w:r w:rsidRPr="00AB1781">
        <w:t xml:space="preserve"> </w:t>
      </w:r>
      <w:r w:rsidR="00004BA4" w:rsidRPr="00AB1781">
        <w:t>will</w:t>
      </w:r>
      <w:r w:rsidRPr="00AB1781">
        <w:t xml:space="preserve"> change them like clothing</w:t>
      </w:r>
    </w:p>
    <w:p w:rsidR="00EC728E" w:rsidRPr="00AB1781" w:rsidRDefault="00EC728E" w:rsidP="00EC728E">
      <w:pPr>
        <w:pStyle w:val="EnglishHangEndNoCoptic"/>
      </w:pPr>
      <w:r w:rsidRPr="00AB1781">
        <w:tab/>
        <w:t>and they will be changed.</w:t>
      </w:r>
    </w:p>
    <w:p w:rsidR="00EC728E" w:rsidRPr="00AB1781" w:rsidRDefault="00EC728E" w:rsidP="00EC728E">
      <w:pPr>
        <w:pStyle w:val="EnglishHangNoCoptic"/>
      </w:pPr>
      <w:r w:rsidRPr="00AB1781">
        <w:t xml:space="preserve">28 But </w:t>
      </w:r>
      <w:r w:rsidR="001040C8">
        <w:t>You</w:t>
      </w:r>
      <w:r w:rsidRPr="00AB1781">
        <w:t xml:space="preserve"> art ever the same,</w:t>
      </w:r>
    </w:p>
    <w:p w:rsidR="00EC728E" w:rsidRPr="00AB1781" w:rsidRDefault="00EC728E" w:rsidP="00EC728E">
      <w:pPr>
        <w:pStyle w:val="EnglishHangEndNoCoptic"/>
      </w:pPr>
      <w:r w:rsidRPr="00AB1781">
        <w:tab/>
        <w:t xml:space="preserve">and </w:t>
      </w:r>
      <w:r w:rsidR="00E570CB">
        <w:t>Your</w:t>
      </w:r>
      <w:r w:rsidRPr="00AB1781">
        <w:t xml:space="preserve"> years never end.</w:t>
      </w:r>
    </w:p>
    <w:p w:rsidR="00EC728E" w:rsidRPr="00AB1781" w:rsidRDefault="00EC728E" w:rsidP="00EC728E">
      <w:pPr>
        <w:pStyle w:val="EnglishHangNoCoptic"/>
      </w:pPr>
      <w:r w:rsidRPr="00AB1781">
        <w:t xml:space="preserve">29 The children of </w:t>
      </w:r>
      <w:r w:rsidR="00E570CB">
        <w:t>Your</w:t>
      </w:r>
      <w:r w:rsidRPr="00AB1781">
        <w:t xml:space="preserve"> servants will dwell securely,</w:t>
      </w:r>
    </w:p>
    <w:p w:rsidR="00EC728E" w:rsidRPr="00EC728E" w:rsidRDefault="00EC728E" w:rsidP="00EC728E">
      <w:pPr>
        <w:pStyle w:val="EnglishHangEndNoCoptic"/>
      </w:pPr>
      <w:r w:rsidRPr="00AB1781">
        <w:tab/>
        <w:t>and their descendants</w:t>
      </w:r>
      <w:r w:rsidRPr="00AB1781">
        <w:rPr>
          <w:rStyle w:val="FootnoteReference"/>
        </w:rPr>
        <w:footnoteReference w:id="314"/>
      </w:r>
      <w:r w:rsidRPr="00AB1781">
        <w:t xml:space="preserve"> will be guided for ever.</w:t>
      </w:r>
    </w:p>
    <w:p w:rsidR="00EC728E" w:rsidRPr="00AB1781" w:rsidRDefault="00EC728E" w:rsidP="00EC728E">
      <w:pPr>
        <w:pStyle w:val="Heading3"/>
      </w:pPr>
      <w:r>
        <w:t>Psalm</w:t>
      </w:r>
      <w:r w:rsidRPr="00AB1781">
        <w:t xml:space="preserve"> 102</w:t>
      </w:r>
      <w:r>
        <w:t>: Bless the Lord, O my soul</w:t>
      </w:r>
      <w:r w:rsidR="00DA6717">
        <w:t>, and all that is within 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315"/>
      </w:r>
    </w:p>
    <w:p w:rsidR="00EC728E" w:rsidRPr="00AB1781" w:rsidRDefault="00EC728E" w:rsidP="00EC728E">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Forgives all Sin and Heals all Disease</w:t>
      </w:r>
    </w:p>
    <w:p w:rsidR="00EC728E" w:rsidRPr="00AB1781" w:rsidRDefault="00EC728E" w:rsidP="00EC728E">
      <w:pPr>
        <w:pStyle w:val="Rubric"/>
      </w:pPr>
      <w:r w:rsidRPr="00AB1781">
        <w:t>1 (By David)</w:t>
      </w:r>
    </w:p>
    <w:p w:rsidR="00EC728E" w:rsidRPr="00AB1781" w:rsidRDefault="00EC728E" w:rsidP="00EC728E">
      <w:pPr>
        <w:pStyle w:val="EnglishHangNoCoptic"/>
      </w:pPr>
      <w:r w:rsidRPr="00AB1781">
        <w:t>Bless the Lord, O my soul,</w:t>
      </w:r>
    </w:p>
    <w:p w:rsidR="00EC728E" w:rsidRPr="00AB1781" w:rsidRDefault="00EC728E" w:rsidP="00EC728E">
      <w:pPr>
        <w:pStyle w:val="EnglishHangEndNoCoptic"/>
      </w:pPr>
      <w:r w:rsidRPr="00AB1781">
        <w:tab/>
        <w:t>and all that is within me bless His holy name.</w:t>
      </w:r>
    </w:p>
    <w:p w:rsidR="00EC728E" w:rsidRPr="00AB1781" w:rsidRDefault="00EC728E" w:rsidP="00EC728E">
      <w:pPr>
        <w:pStyle w:val="EnglishHangNoCoptic"/>
      </w:pPr>
      <w:r w:rsidRPr="00AB1781">
        <w:t>2 Bless the Lord, O my soul,</w:t>
      </w:r>
    </w:p>
    <w:p w:rsidR="00EC728E" w:rsidRPr="00AB1781" w:rsidRDefault="00EC728E" w:rsidP="00EC728E">
      <w:pPr>
        <w:pStyle w:val="EnglishHangEndNoCoptic"/>
      </w:pPr>
      <w:r w:rsidRPr="00AB1781">
        <w:tab/>
        <w:t>and forget not all His benefits:</w:t>
      </w:r>
    </w:p>
    <w:p w:rsidR="00EC728E" w:rsidRPr="00AB1781" w:rsidRDefault="00EC728E" w:rsidP="00EC728E">
      <w:pPr>
        <w:pStyle w:val="EnglishHangNoCoptic"/>
      </w:pPr>
      <w:r w:rsidRPr="00AB1781">
        <w:t>3 Who forgives all your sins,</w:t>
      </w:r>
    </w:p>
    <w:p w:rsidR="00EC728E" w:rsidRPr="00AB1781" w:rsidRDefault="00EC728E" w:rsidP="00EC728E">
      <w:pPr>
        <w:pStyle w:val="EnglishHangEndNoCoptic"/>
      </w:pPr>
      <w:r w:rsidRPr="00AB1781">
        <w:tab/>
        <w:t>Who heals all your diseases,</w:t>
      </w:r>
    </w:p>
    <w:p w:rsidR="00EC728E" w:rsidRPr="00AB1781" w:rsidRDefault="00EC728E" w:rsidP="00EC728E">
      <w:pPr>
        <w:pStyle w:val="EnglishHangNoCoptic"/>
      </w:pPr>
      <w:r w:rsidRPr="00AB1781">
        <w:lastRenderedPageBreak/>
        <w:t>4 Who redeems your life from destruction,</w:t>
      </w:r>
    </w:p>
    <w:p w:rsidR="00EC728E" w:rsidRPr="00AB1781" w:rsidRDefault="00EC728E" w:rsidP="00EC728E">
      <w:pPr>
        <w:pStyle w:val="EnglishHangEndNoCoptic"/>
      </w:pPr>
      <w:r w:rsidRPr="00AB1781">
        <w:tab/>
        <w:t>Who crowns you with mercy and compassion,</w:t>
      </w:r>
    </w:p>
    <w:p w:rsidR="00EC728E" w:rsidRPr="00AB1781" w:rsidRDefault="00EC728E" w:rsidP="00EC728E">
      <w:pPr>
        <w:pStyle w:val="EnglishHangNoCoptic"/>
      </w:pPr>
      <w:r w:rsidRPr="00AB1781">
        <w:t>5 Who satisfies your desire with good things;</w:t>
      </w:r>
    </w:p>
    <w:p w:rsidR="00EC728E" w:rsidRPr="00AB1781" w:rsidRDefault="00EC728E" w:rsidP="00EC728E">
      <w:pPr>
        <w:pStyle w:val="EnglishHangEndNoCoptic"/>
      </w:pPr>
      <w:r w:rsidRPr="00AB1781">
        <w:tab/>
        <w:t>your youth will be renewed like an eagle’s.</w:t>
      </w:r>
    </w:p>
    <w:p w:rsidR="00EC728E" w:rsidRPr="00AB1781" w:rsidRDefault="00EC728E" w:rsidP="00EC728E">
      <w:pPr>
        <w:pStyle w:val="EnglishHangNoCoptic"/>
      </w:pPr>
      <w:r w:rsidRPr="00AB1781">
        <w:t>6 The Lord offers mercy and judgment</w:t>
      </w:r>
    </w:p>
    <w:p w:rsidR="00EC728E" w:rsidRPr="00AB1781" w:rsidRDefault="00EC728E" w:rsidP="00EC728E">
      <w:pPr>
        <w:pStyle w:val="EnglishHangEndNoCoptic"/>
      </w:pPr>
      <w:r w:rsidRPr="00AB1781">
        <w:tab/>
        <w:t>to all who are wronged.</w:t>
      </w:r>
    </w:p>
    <w:p w:rsidR="00EC728E" w:rsidRPr="00AB1781" w:rsidRDefault="00EC728E" w:rsidP="00EC728E">
      <w:pPr>
        <w:pStyle w:val="EnglishHangNoCoptic"/>
      </w:pPr>
      <w:r w:rsidRPr="00AB1781">
        <w:t>7 He made known His ways to Moses,</w:t>
      </w:r>
    </w:p>
    <w:p w:rsidR="00EC728E" w:rsidRPr="00AB1781" w:rsidRDefault="00EC728E" w:rsidP="00EC728E">
      <w:pPr>
        <w:pStyle w:val="EnglishHangEndNoCoptic"/>
      </w:pPr>
      <w:r w:rsidRPr="00AB1781">
        <w:tab/>
        <w:t>His will to the children of Israel.</w:t>
      </w:r>
      <w:r w:rsidRPr="00AB1781">
        <w:rPr>
          <w:rStyle w:val="FootnoteReference"/>
        </w:rPr>
        <w:footnoteReference w:id="316"/>
      </w:r>
    </w:p>
    <w:p w:rsidR="00EC728E" w:rsidRPr="00AB1781" w:rsidRDefault="00EC728E" w:rsidP="00EC728E">
      <w:pPr>
        <w:pStyle w:val="EnglishHangNoCoptic"/>
      </w:pPr>
      <w:r w:rsidRPr="00AB1781">
        <w:t>8 The Lord is compassionate and merciful,</w:t>
      </w:r>
    </w:p>
    <w:p w:rsidR="00EC728E" w:rsidRPr="00AB1781" w:rsidRDefault="00EC728E" w:rsidP="00EC728E">
      <w:pPr>
        <w:pStyle w:val="EnglishHangEndNoCoptic"/>
      </w:pPr>
      <w:r w:rsidRPr="00AB1781">
        <w:tab/>
        <w:t>long-suffering and of great mercy.</w:t>
      </w:r>
    </w:p>
    <w:p w:rsidR="00EC728E" w:rsidRPr="00AB1781" w:rsidRDefault="00EC728E" w:rsidP="00EC728E">
      <w:pPr>
        <w:pStyle w:val="EnglishHangNoCoptic"/>
      </w:pPr>
      <w:r w:rsidRPr="00AB1781">
        <w:t>9 He will not always be angry,</w:t>
      </w:r>
    </w:p>
    <w:p w:rsidR="00EC728E" w:rsidRPr="00AB1781" w:rsidRDefault="00EC728E" w:rsidP="00EC728E">
      <w:pPr>
        <w:pStyle w:val="EnglishHangEndNoCoptic"/>
      </w:pPr>
      <w:r w:rsidRPr="00AB1781">
        <w:tab/>
        <w:t>nor will He threaten for ever.</w:t>
      </w:r>
    </w:p>
    <w:p w:rsidR="00EC728E" w:rsidRPr="00AB1781" w:rsidRDefault="00EC728E" w:rsidP="00EC728E">
      <w:pPr>
        <w:pStyle w:val="EnglishHangNoCoptic"/>
      </w:pPr>
      <w:r w:rsidRPr="00AB1781">
        <w:t>10 He has not dealt with us according to our sins,</w:t>
      </w:r>
    </w:p>
    <w:p w:rsidR="00EC728E" w:rsidRPr="00AB1781" w:rsidRDefault="00EC728E" w:rsidP="00EC728E">
      <w:pPr>
        <w:pStyle w:val="EnglishHangEndNoCoptic"/>
      </w:pPr>
      <w:r w:rsidRPr="00AB1781">
        <w:tab/>
        <w:t>nor rewarded us according to our iniquities.</w:t>
      </w:r>
    </w:p>
    <w:p w:rsidR="00EC728E" w:rsidRPr="00AB1781" w:rsidRDefault="00EC728E" w:rsidP="00EC728E">
      <w:pPr>
        <w:pStyle w:val="EnglishHangNoCoptic"/>
      </w:pPr>
      <w:r w:rsidRPr="00AB1781">
        <w:t>11 For as heaven is high above the earth,</w:t>
      </w:r>
    </w:p>
    <w:p w:rsidR="00EC728E" w:rsidRPr="00AB1781" w:rsidRDefault="00EC728E" w:rsidP="00EC728E">
      <w:pPr>
        <w:pStyle w:val="EnglishHangEndNoCoptic"/>
      </w:pPr>
      <w:r w:rsidRPr="00AB1781">
        <w:tab/>
        <w:t>so great is the Lord’s mercy to those who fear Him.</w:t>
      </w:r>
    </w:p>
    <w:p w:rsidR="00EC728E" w:rsidRPr="00AB1781" w:rsidRDefault="00EC728E" w:rsidP="00EC728E">
      <w:pPr>
        <w:pStyle w:val="EnglishHangNoCoptic"/>
      </w:pPr>
      <w:r w:rsidRPr="00AB1781">
        <w:t>12 As far as the East is from the West,</w:t>
      </w:r>
    </w:p>
    <w:p w:rsidR="00EC728E" w:rsidRPr="00AB1781" w:rsidRDefault="00EC728E" w:rsidP="00EC728E">
      <w:pPr>
        <w:pStyle w:val="EnglishHangEndNoCoptic"/>
      </w:pPr>
      <w:r w:rsidRPr="00AB1781">
        <w:tab/>
        <w:t>so far has He set our sins from us.</w:t>
      </w:r>
      <w:r w:rsidRPr="00AB1781">
        <w:rPr>
          <w:rStyle w:val="FootnoteReference"/>
        </w:rPr>
        <w:footnoteReference w:id="317"/>
      </w:r>
    </w:p>
    <w:p w:rsidR="00EC728E" w:rsidRPr="00AB1781" w:rsidRDefault="00EC728E" w:rsidP="00EC728E">
      <w:pPr>
        <w:pStyle w:val="EnglishHangNoCoptic"/>
      </w:pPr>
      <w:r w:rsidRPr="00AB1781">
        <w:t>13 As a father has compassion on his children,</w:t>
      </w:r>
    </w:p>
    <w:p w:rsidR="00EC728E" w:rsidRPr="00AB1781" w:rsidRDefault="00EC728E" w:rsidP="00EC728E">
      <w:pPr>
        <w:pStyle w:val="EnglishHangEndNoCoptic"/>
      </w:pPr>
      <w:r w:rsidRPr="00AB1781">
        <w:tab/>
        <w:t>so the Lord has compassion on those who fear Him.</w:t>
      </w:r>
    </w:p>
    <w:p w:rsidR="00EC728E" w:rsidRPr="00AB1781" w:rsidRDefault="00EC728E" w:rsidP="00EC728E">
      <w:pPr>
        <w:pStyle w:val="EnglishHangNoCoptic"/>
      </w:pPr>
      <w:r w:rsidRPr="00AB1781">
        <w:t>14 For He knows our mould,</w:t>
      </w:r>
    </w:p>
    <w:p w:rsidR="00EC728E" w:rsidRPr="00AB1781" w:rsidRDefault="00EC728E" w:rsidP="00EC728E">
      <w:pPr>
        <w:pStyle w:val="EnglishHangEndNoCoptic"/>
      </w:pPr>
      <w:r w:rsidRPr="00AB1781">
        <w:tab/>
        <w:t>He remembers that we are dust.</w:t>
      </w:r>
    </w:p>
    <w:p w:rsidR="00EC728E" w:rsidRPr="00AB1781" w:rsidRDefault="00EC728E" w:rsidP="00EC728E">
      <w:pPr>
        <w:pStyle w:val="EnglishHangNoCoptic"/>
      </w:pPr>
      <w:r w:rsidRPr="00AB1781">
        <w:t>15 The days of man are as grass;</w:t>
      </w:r>
    </w:p>
    <w:p w:rsidR="00EC728E" w:rsidRPr="00AB1781" w:rsidRDefault="00EC728E" w:rsidP="00EC728E">
      <w:pPr>
        <w:pStyle w:val="EnglishHangEndNoCoptic"/>
      </w:pPr>
      <w:r w:rsidRPr="00AB1781">
        <w:tab/>
        <w:t>he flourishes as a flower of the field.</w:t>
      </w:r>
    </w:p>
    <w:p w:rsidR="00EC728E" w:rsidRPr="00AB1781" w:rsidRDefault="00EC728E" w:rsidP="00EC728E">
      <w:pPr>
        <w:pStyle w:val="EnglishHangNoCoptic"/>
      </w:pPr>
      <w:r w:rsidRPr="00AB1781">
        <w:t>16 Once the spirit in him has passed, he will not exist;</w:t>
      </w:r>
    </w:p>
    <w:p w:rsidR="00EC728E" w:rsidRPr="00AB1781" w:rsidRDefault="00EC728E" w:rsidP="00EC728E">
      <w:pPr>
        <w:pStyle w:val="EnglishHangEndNoCoptic"/>
      </w:pPr>
      <w:r w:rsidRPr="00AB1781">
        <w:tab/>
        <w:t>and he will know his place no more.</w:t>
      </w:r>
    </w:p>
    <w:p w:rsidR="00EC728E" w:rsidRPr="00AB1781" w:rsidRDefault="00EC728E" w:rsidP="00EC728E">
      <w:pPr>
        <w:pStyle w:val="EnglishHangNoCoptic"/>
      </w:pPr>
      <w:r w:rsidRPr="00AB1781">
        <w:t>17 But the Lord’s mercy is eternal,</w:t>
      </w:r>
    </w:p>
    <w:p w:rsidR="00EC728E" w:rsidRPr="00EC728E" w:rsidRDefault="00EC728E" w:rsidP="00EC728E">
      <w:pPr>
        <w:pStyle w:val="EnglishHangEndNoCoptic"/>
      </w:pPr>
      <w:r w:rsidRPr="00AB1781">
        <w:tab/>
        <w:t>and continues for ever towards those who fear him.</w:t>
      </w:r>
    </w:p>
    <w:p w:rsidR="00EC728E" w:rsidRPr="00AB1781" w:rsidRDefault="00EC728E" w:rsidP="00EC728E">
      <w:pPr>
        <w:pStyle w:val="EnglishHangNoCoptic"/>
      </w:pPr>
      <w:r w:rsidRPr="00AB1781">
        <w:lastRenderedPageBreak/>
        <w:t>18 And His justice is upon their children’s children,</w:t>
      </w:r>
    </w:p>
    <w:p w:rsidR="00EC728E" w:rsidRPr="00AB1781" w:rsidRDefault="00EC728E" w:rsidP="00EC728E">
      <w:pPr>
        <w:pStyle w:val="EnglishHangNoCoptic"/>
      </w:pPr>
      <w:r w:rsidRPr="00AB1781">
        <w:tab/>
        <w:t>for those who keep His covenant</w:t>
      </w:r>
    </w:p>
    <w:p w:rsidR="00EC728E" w:rsidRPr="00EC728E" w:rsidRDefault="00EC728E" w:rsidP="00EC728E">
      <w:pPr>
        <w:pStyle w:val="EnglishHangEndNoCoptic"/>
      </w:pPr>
      <w:r w:rsidRPr="00AB1781">
        <w:tab/>
        <w:t>and remember His commandments and do them.</w:t>
      </w:r>
    </w:p>
    <w:p w:rsidR="00EC728E" w:rsidRPr="00AB1781" w:rsidRDefault="00EC728E" w:rsidP="00EC728E">
      <w:pPr>
        <w:pStyle w:val="EnglishHangNoCoptic"/>
      </w:pPr>
      <w:r w:rsidRPr="00AB1781">
        <w:t>19 The Lord has prepared His throne in heaven,</w:t>
      </w:r>
    </w:p>
    <w:p w:rsidR="00EC728E" w:rsidRPr="00AB1781" w:rsidRDefault="00EC728E" w:rsidP="00EC728E">
      <w:pPr>
        <w:pStyle w:val="EnglishHangEndNoCoptic"/>
      </w:pPr>
      <w:r w:rsidRPr="00AB1781">
        <w:tab/>
        <w:t>and His kingdom embraces all.</w:t>
      </w:r>
      <w:r w:rsidRPr="00AB1781">
        <w:rPr>
          <w:rStyle w:val="FootnoteReference"/>
        </w:rPr>
        <w:footnoteReference w:id="318"/>
      </w:r>
    </w:p>
    <w:p w:rsidR="00EC728E" w:rsidRPr="00AB1781" w:rsidRDefault="00EC728E" w:rsidP="00EC728E">
      <w:pPr>
        <w:pStyle w:val="EnglishHangNoCoptic"/>
      </w:pPr>
      <w:r w:rsidRPr="00AB1781">
        <w:t>20 Bless the Lord, all angels of His,</w:t>
      </w:r>
    </w:p>
    <w:p w:rsidR="00EC728E" w:rsidRPr="00AB1781" w:rsidRDefault="00EC728E" w:rsidP="00EC728E">
      <w:pPr>
        <w:pStyle w:val="EnglishHangNoCoptic"/>
      </w:pPr>
      <w:r w:rsidRPr="00AB1781">
        <w:tab/>
        <w:t>who are mighty in strength, who do His word</w:t>
      </w:r>
    </w:p>
    <w:p w:rsidR="00EC728E" w:rsidRPr="00AB1781" w:rsidRDefault="00EC728E" w:rsidP="00EC728E">
      <w:pPr>
        <w:pStyle w:val="EnglishHangEndNoCoptic"/>
      </w:pPr>
      <w:r w:rsidRPr="00AB1781">
        <w:tab/>
        <w:t>and listen to the voice of His orders.</w:t>
      </w:r>
    </w:p>
    <w:p w:rsidR="00EC728E" w:rsidRPr="00AB1781" w:rsidRDefault="00EC728E" w:rsidP="00EC728E">
      <w:pPr>
        <w:pStyle w:val="EnglishHangNoCoptic"/>
      </w:pPr>
      <w:r w:rsidRPr="00AB1781">
        <w:t>21 Bless the Lord, all His Hosts,</w:t>
      </w:r>
    </w:p>
    <w:p w:rsidR="00EC728E" w:rsidRPr="00AB1781" w:rsidRDefault="00EC728E" w:rsidP="00EC728E">
      <w:pPr>
        <w:pStyle w:val="EnglishHangEndNoCoptic"/>
      </w:pPr>
      <w:r w:rsidRPr="00AB1781">
        <w:tab/>
        <w:t>His ministers who do His will.</w:t>
      </w:r>
    </w:p>
    <w:p w:rsidR="00EC728E" w:rsidRPr="00AB1781" w:rsidRDefault="00EC728E" w:rsidP="00EC728E">
      <w:pPr>
        <w:pStyle w:val="EnglishHangNoCoptic"/>
      </w:pPr>
      <w:r w:rsidRPr="00AB1781">
        <w:t>22 Bless the Lord, all His works,</w:t>
      </w:r>
    </w:p>
    <w:p w:rsidR="00EC728E" w:rsidRPr="00AB1781" w:rsidRDefault="00EC728E" w:rsidP="00EC728E">
      <w:pPr>
        <w:pStyle w:val="EnglishHangNoCoptic"/>
      </w:pPr>
      <w:r w:rsidRPr="00AB1781">
        <w:tab/>
        <w:t>in every place of His dominion.</w:t>
      </w:r>
    </w:p>
    <w:p w:rsidR="00EC728E" w:rsidRPr="00EC728E" w:rsidRDefault="00EC728E" w:rsidP="00EC728E">
      <w:pPr>
        <w:pStyle w:val="EnglishHangEndNoCoptic"/>
      </w:pPr>
      <w:r w:rsidRPr="00AB1781">
        <w:tab/>
        <w:t>Bless the Lord, O my soul.</w:t>
      </w:r>
    </w:p>
    <w:p w:rsidR="00EC728E" w:rsidRPr="00AB1781" w:rsidRDefault="00DA6717" w:rsidP="00DA6717">
      <w:pPr>
        <w:pStyle w:val="Heading3"/>
      </w:pPr>
      <w:r>
        <w:t>Psalm</w:t>
      </w:r>
      <w:r w:rsidR="00EC728E" w:rsidRPr="00AB1781">
        <w:t xml:space="preserve"> 103</w:t>
      </w:r>
      <w:r>
        <w:t>: Bless the Lord, O my soul. O Lord my God</w:t>
      </w:r>
    </w:p>
    <w:p w:rsidR="00EC728E" w:rsidRPr="00AB1781" w:rsidRDefault="00EC728E" w:rsidP="00EC728E">
      <w:pPr>
        <w:widowControl w:val="0"/>
        <w:autoSpaceDE w:val="0"/>
        <w:autoSpaceDN w:val="0"/>
        <w:adjustRightInd w:val="0"/>
        <w:jc w:val="center"/>
        <w:rPr>
          <w:rFonts w:ascii="Book Antiqua" w:hAnsi="Book Antiqua" w:cs="Lucida Grande"/>
          <w:b/>
          <w:bCs/>
        </w:rPr>
      </w:pP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All Look to </w:t>
      </w:r>
      <w:r w:rsidR="001040C8">
        <w:rPr>
          <w:rFonts w:ascii="Book Antiqua" w:hAnsi="Book Antiqua" w:cs="Lucida Grande"/>
          <w:b/>
          <w:bCs/>
        </w:rPr>
        <w:t>You</w:t>
      </w:r>
    </w:p>
    <w:p w:rsidR="00EC728E" w:rsidRPr="00AB1781" w:rsidRDefault="00EC728E" w:rsidP="00DA6717">
      <w:pPr>
        <w:pStyle w:val="Rubric"/>
      </w:pPr>
      <w:r w:rsidRPr="00AB1781">
        <w:t>1 (By David)</w:t>
      </w:r>
    </w:p>
    <w:p w:rsidR="00EC728E" w:rsidRPr="00AB1781" w:rsidRDefault="00EC728E" w:rsidP="00DA6717">
      <w:pPr>
        <w:pStyle w:val="EnglishHangNoCoptic"/>
      </w:pPr>
      <w:r w:rsidRPr="00AB1781">
        <w:t>Bless the Lord, O my soul.</w:t>
      </w:r>
    </w:p>
    <w:p w:rsidR="00EC728E" w:rsidRPr="00AB1781" w:rsidRDefault="00EC728E" w:rsidP="00DA6717">
      <w:pPr>
        <w:pStyle w:val="EnglishHangNoCoptic"/>
      </w:pPr>
      <w:r w:rsidRPr="00AB1781">
        <w:tab/>
        <w:t xml:space="preserve">O Lord my God, </w:t>
      </w:r>
      <w:r w:rsidR="001040C8">
        <w:t>You</w:t>
      </w:r>
      <w:r w:rsidRPr="00AB1781">
        <w:t xml:space="preserve"> </w:t>
      </w:r>
      <w:r w:rsidR="00004BA4" w:rsidRPr="00AB1781">
        <w:t>are</w:t>
      </w:r>
      <w:r w:rsidRPr="00AB1781">
        <w:t xml:space="preserve"> very great.</w:t>
      </w:r>
    </w:p>
    <w:p w:rsidR="00EC728E" w:rsidRPr="00AB1781" w:rsidRDefault="00EC728E" w:rsidP="00DA6717">
      <w:pPr>
        <w:pStyle w:val="EnglishHangEndNoCoptic"/>
      </w:pPr>
      <w:r w:rsidRPr="00AB1781">
        <w:tab/>
      </w:r>
      <w:r w:rsidR="001040C8">
        <w:t>You</w:t>
      </w:r>
      <w:r w:rsidRPr="00AB1781">
        <w:t xml:space="preserve"> art clothed with praise and splendor,</w:t>
      </w:r>
    </w:p>
    <w:p w:rsidR="00EC728E" w:rsidRPr="00AB1781" w:rsidRDefault="00EC728E" w:rsidP="00DA6717">
      <w:pPr>
        <w:pStyle w:val="EnglishHangNoCoptic"/>
      </w:pPr>
      <w:r w:rsidRPr="00AB1781">
        <w:t xml:space="preserve">2 wrapping </w:t>
      </w:r>
      <w:r w:rsidR="00556387">
        <w:t>Yourself</w:t>
      </w:r>
      <w:r w:rsidRPr="00AB1781">
        <w:t xml:space="preserve"> in light for a garment,</w:t>
      </w:r>
    </w:p>
    <w:p w:rsidR="00EC728E" w:rsidRPr="00AB1781" w:rsidRDefault="00EC728E" w:rsidP="00DA6717">
      <w:pPr>
        <w:pStyle w:val="EnglishHangEndNoCoptic"/>
      </w:pPr>
      <w:r w:rsidRPr="00AB1781">
        <w:tab/>
        <w:t>stretching out the sky like a skin:</w:t>
      </w:r>
      <w:r w:rsidRPr="00AB1781">
        <w:rPr>
          <w:rStyle w:val="FootnoteReference"/>
        </w:rPr>
        <w:footnoteReference w:id="319"/>
      </w:r>
    </w:p>
    <w:p w:rsidR="00EC728E" w:rsidRPr="00AB1781" w:rsidRDefault="00EC728E" w:rsidP="00DA6717">
      <w:pPr>
        <w:pStyle w:val="EnglishHangNoCoptic"/>
      </w:pPr>
      <w:r w:rsidRPr="00AB1781">
        <w:t>3 Who covers His upper regions with waters,</w:t>
      </w:r>
    </w:p>
    <w:p w:rsidR="00EC728E" w:rsidRPr="00AB1781" w:rsidRDefault="00EC728E" w:rsidP="00DA6717">
      <w:pPr>
        <w:pStyle w:val="EnglishHangNoCoptic"/>
      </w:pPr>
      <w:r w:rsidRPr="00AB1781">
        <w:tab/>
        <w:t>Who makes the clouds His chariot,</w:t>
      </w:r>
    </w:p>
    <w:p w:rsidR="00EC728E" w:rsidRPr="00AB1781" w:rsidRDefault="00EC728E" w:rsidP="00DA6717">
      <w:pPr>
        <w:pStyle w:val="EnglishHangEndNoCoptic"/>
      </w:pPr>
      <w:r w:rsidRPr="00AB1781">
        <w:tab/>
        <w:t>Who walks on the wings of the winds,</w:t>
      </w:r>
    </w:p>
    <w:p w:rsidR="00EC728E" w:rsidRPr="00AB1781" w:rsidRDefault="00EC728E" w:rsidP="00DA6717">
      <w:pPr>
        <w:pStyle w:val="EnglishHangNoCoptic"/>
      </w:pPr>
      <w:r w:rsidRPr="00AB1781">
        <w:t>4 Who makes spirits His Angels,</w:t>
      </w:r>
    </w:p>
    <w:p w:rsidR="00EC728E" w:rsidRPr="00AB1781" w:rsidRDefault="00EC728E" w:rsidP="00DA6717">
      <w:pPr>
        <w:pStyle w:val="EnglishHangEndNoCoptic"/>
      </w:pPr>
      <w:r w:rsidRPr="00AB1781">
        <w:tab/>
        <w:t>and His servants flames of fire,</w:t>
      </w:r>
      <w:r w:rsidRPr="00AB1781">
        <w:rPr>
          <w:rStyle w:val="FootnoteReference"/>
        </w:rPr>
        <w:footnoteReference w:id="320"/>
      </w:r>
    </w:p>
    <w:p w:rsidR="00EC728E" w:rsidRPr="00AB1781" w:rsidRDefault="00EC728E" w:rsidP="00DA6717">
      <w:pPr>
        <w:pStyle w:val="EnglishHangNoCoptic"/>
      </w:pPr>
      <w:r w:rsidRPr="00AB1781">
        <w:lastRenderedPageBreak/>
        <w:t>5 Who poises the earth on its axis;</w:t>
      </w:r>
    </w:p>
    <w:p w:rsidR="00EC728E" w:rsidRPr="00AB1781" w:rsidRDefault="00EC728E" w:rsidP="00DA6717">
      <w:pPr>
        <w:pStyle w:val="EnglishHangEndNoCoptic"/>
      </w:pPr>
      <w:r w:rsidRPr="00AB1781">
        <w:tab/>
        <w:t>it will never wander throughout all ages.</w:t>
      </w:r>
    </w:p>
    <w:p w:rsidR="00EC728E" w:rsidRPr="00AB1781" w:rsidRDefault="00EC728E" w:rsidP="00DA6717">
      <w:pPr>
        <w:pStyle w:val="EnglishHangNoCoptic"/>
      </w:pPr>
      <w:r w:rsidRPr="00AB1781">
        <w:t>6 The deep like a garment is its clothing;</w:t>
      </w:r>
    </w:p>
    <w:p w:rsidR="00EC728E" w:rsidRPr="00AB1781" w:rsidRDefault="00EC728E" w:rsidP="00DA6717">
      <w:pPr>
        <w:pStyle w:val="EnglishHangEndNoCoptic"/>
      </w:pPr>
      <w:r w:rsidRPr="00AB1781">
        <w:tab/>
        <w:t>on the mountains waters stand.</w:t>
      </w:r>
    </w:p>
    <w:p w:rsidR="00EC728E" w:rsidRPr="00AB1781" w:rsidRDefault="00EC728E" w:rsidP="00DA6717">
      <w:pPr>
        <w:pStyle w:val="EnglishHangNoCoptic"/>
      </w:pPr>
      <w:r w:rsidRPr="00AB1781">
        <w:t xml:space="preserve">7 At </w:t>
      </w:r>
      <w:r w:rsidR="00E570CB">
        <w:t>Your</w:t>
      </w:r>
      <w:r w:rsidRPr="00AB1781">
        <w:t xml:space="preserve"> rebuke they flee,</w:t>
      </w:r>
    </w:p>
    <w:p w:rsidR="00EC728E" w:rsidRPr="00AB1781" w:rsidRDefault="00EC728E" w:rsidP="00DA6717">
      <w:pPr>
        <w:pStyle w:val="EnglishHangEndNoCoptic"/>
      </w:pPr>
      <w:r w:rsidRPr="00AB1781">
        <w:tab/>
        <w:t xml:space="preserve">at the peal of </w:t>
      </w:r>
      <w:r w:rsidR="00E570CB">
        <w:t>Your</w:t>
      </w:r>
      <w:r w:rsidRPr="00AB1781">
        <w:t xml:space="preserve"> thunder they quail.</w:t>
      </w:r>
    </w:p>
    <w:p w:rsidR="00EC728E" w:rsidRPr="00AB1781" w:rsidRDefault="00EC728E" w:rsidP="00DA6717">
      <w:pPr>
        <w:pStyle w:val="EnglishHangNoCoptic"/>
      </w:pPr>
      <w:r w:rsidRPr="00AB1781">
        <w:t>8 They spring from mountains and flow down valleys</w:t>
      </w:r>
    </w:p>
    <w:p w:rsidR="00EC728E" w:rsidRPr="00DA6717" w:rsidRDefault="00EC728E" w:rsidP="00DA6717">
      <w:pPr>
        <w:pStyle w:val="EnglishHangEndNoCoptic"/>
      </w:pPr>
      <w:r w:rsidRPr="00AB1781">
        <w:tab/>
        <w:t xml:space="preserve">to the place which </w:t>
      </w:r>
      <w:r w:rsidR="001040C8">
        <w:t>You</w:t>
      </w:r>
      <w:r w:rsidRPr="00AB1781">
        <w:t xml:space="preserve"> </w:t>
      </w:r>
      <w:r w:rsidR="00556387">
        <w:t>have</w:t>
      </w:r>
      <w:r w:rsidRPr="00AB1781">
        <w:t xml:space="preserve"> appointed for them.</w:t>
      </w:r>
    </w:p>
    <w:p w:rsidR="00EC728E" w:rsidRPr="00AB1781" w:rsidRDefault="00EC728E" w:rsidP="00DA6717">
      <w:pPr>
        <w:pStyle w:val="EnglishHangNoCoptic"/>
      </w:pPr>
      <w:r w:rsidRPr="00AB1781">
        <w:t xml:space="preserve">9 </w:t>
      </w:r>
      <w:r w:rsidR="001040C8">
        <w:t>You</w:t>
      </w:r>
      <w:r w:rsidRPr="00AB1781">
        <w:t xml:space="preserve"> </w:t>
      </w:r>
      <w:r w:rsidR="00556387">
        <w:t>have</w:t>
      </w:r>
      <w:r w:rsidRPr="00AB1781">
        <w:t xml:space="preserve"> set a bound they cannot pass,</w:t>
      </w:r>
    </w:p>
    <w:p w:rsidR="00EC728E" w:rsidRPr="00AB1781" w:rsidRDefault="00EC728E" w:rsidP="00DA6717">
      <w:pPr>
        <w:pStyle w:val="EnglishHangEndNoCoptic"/>
      </w:pPr>
      <w:r w:rsidRPr="00AB1781">
        <w:tab/>
        <w:t>so they can never return to cover the earth.</w:t>
      </w:r>
    </w:p>
    <w:p w:rsidR="00EC728E" w:rsidRPr="00AB1781" w:rsidRDefault="00EC728E" w:rsidP="00DA6717">
      <w:pPr>
        <w:pStyle w:val="EnglishHangNoCoptic"/>
      </w:pPr>
      <w:r w:rsidRPr="00AB1781">
        <w:t>10 He sends torrents down ravines;</w:t>
      </w:r>
    </w:p>
    <w:p w:rsidR="00EC728E" w:rsidRPr="00AB1781" w:rsidRDefault="00EC728E" w:rsidP="00DA6717">
      <w:pPr>
        <w:pStyle w:val="EnglishHangEndNoCoptic"/>
      </w:pPr>
      <w:r w:rsidRPr="00AB1781">
        <w:tab/>
        <w:t>the waters pass between the mountains.</w:t>
      </w:r>
    </w:p>
    <w:p w:rsidR="00EC728E" w:rsidRPr="00AB1781" w:rsidRDefault="00EC728E" w:rsidP="00DA6717">
      <w:pPr>
        <w:pStyle w:val="EnglishHangNoCoptic"/>
      </w:pPr>
      <w:r w:rsidRPr="00AB1781">
        <w:t>11 They give drink to all the beasts of the field;</w:t>
      </w:r>
    </w:p>
    <w:p w:rsidR="00EC728E" w:rsidRPr="00AB1781" w:rsidRDefault="00EC728E" w:rsidP="00DA6717">
      <w:pPr>
        <w:pStyle w:val="EnglishHangEndNoCoptic"/>
      </w:pPr>
      <w:r w:rsidRPr="00AB1781">
        <w:tab/>
        <w:t>therein wild asses slake their thirst.</w:t>
      </w:r>
    </w:p>
    <w:p w:rsidR="00EC728E" w:rsidRPr="00AB1781" w:rsidRDefault="00EC728E" w:rsidP="00DA6717">
      <w:pPr>
        <w:pStyle w:val="EnglishHangNoCoptic"/>
      </w:pPr>
      <w:r w:rsidRPr="00AB1781">
        <w:t>12 The birds of heaven settle on them;</w:t>
      </w:r>
    </w:p>
    <w:p w:rsidR="00EC728E" w:rsidRPr="00AB1781" w:rsidRDefault="00EC728E" w:rsidP="00DA6717">
      <w:pPr>
        <w:pStyle w:val="EnglishHangEndNoCoptic"/>
      </w:pPr>
      <w:r w:rsidRPr="00AB1781">
        <w:tab/>
        <w:t>among the rocks they pipe their calls.</w:t>
      </w:r>
    </w:p>
    <w:p w:rsidR="00EC728E" w:rsidRPr="00AB1781" w:rsidRDefault="00EC728E" w:rsidP="00DA6717">
      <w:pPr>
        <w:pStyle w:val="EnglishHangNoCoptic"/>
      </w:pPr>
      <w:r w:rsidRPr="00AB1781">
        <w:t xml:space="preserve">13 </w:t>
      </w:r>
      <w:r w:rsidR="001040C8">
        <w:t>You</w:t>
      </w:r>
      <w:r w:rsidRPr="00AB1781">
        <w:t xml:space="preserve"> </w:t>
      </w:r>
      <w:r w:rsidR="00004BA4">
        <w:t>water</w:t>
      </w:r>
      <w:r w:rsidRPr="00AB1781">
        <w:t xml:space="preserve"> mountains from above;</w:t>
      </w:r>
    </w:p>
    <w:p w:rsidR="00EC728E" w:rsidRPr="00AB1781" w:rsidRDefault="00EC728E" w:rsidP="00DA6717">
      <w:pPr>
        <w:pStyle w:val="EnglishHangEndNoCoptic"/>
      </w:pPr>
      <w:r w:rsidRPr="00AB1781">
        <w:tab/>
        <w:t xml:space="preserve">the earth is filled with the fruit of </w:t>
      </w:r>
      <w:r w:rsidR="00E570CB">
        <w:t>Your</w:t>
      </w:r>
      <w:r w:rsidRPr="00AB1781">
        <w:t xml:space="preserve"> works.</w:t>
      </w:r>
    </w:p>
    <w:p w:rsidR="00EC728E" w:rsidRPr="00AB1781" w:rsidRDefault="00EC728E" w:rsidP="00DA6717">
      <w:pPr>
        <w:pStyle w:val="EnglishHangNoCoptic"/>
      </w:pPr>
      <w:r w:rsidRPr="00AB1781">
        <w:t>14 He makes grass spring up for the cattle</w:t>
      </w:r>
    </w:p>
    <w:p w:rsidR="00EC728E" w:rsidRPr="00AB1781" w:rsidRDefault="00EC728E" w:rsidP="00DA6717">
      <w:pPr>
        <w:pStyle w:val="EnglishHangNoCoptic"/>
      </w:pPr>
      <w:r w:rsidRPr="00AB1781">
        <w:tab/>
        <w:t>and plants through the labor of men</w:t>
      </w:r>
    </w:p>
    <w:p w:rsidR="00EC728E" w:rsidRPr="00AB1781" w:rsidRDefault="00EC728E" w:rsidP="00DA6717">
      <w:pPr>
        <w:pStyle w:val="EnglishHangEndNoCoptic"/>
      </w:pPr>
      <w:r w:rsidRPr="00AB1781">
        <w:tab/>
        <w:t>to produce bread from the earth:</w:t>
      </w:r>
    </w:p>
    <w:p w:rsidR="00EC728E" w:rsidRPr="00AB1781" w:rsidRDefault="00EC728E" w:rsidP="00DA6717">
      <w:pPr>
        <w:pStyle w:val="EnglishHangNoCoptic"/>
      </w:pPr>
      <w:r w:rsidRPr="00AB1781">
        <w:t>15 that wine may cheer the heart of man,</w:t>
      </w:r>
    </w:p>
    <w:p w:rsidR="00EC728E" w:rsidRPr="00AB1781" w:rsidRDefault="00EC728E" w:rsidP="00DA6717">
      <w:pPr>
        <w:pStyle w:val="EnglishHangNoCoptic"/>
      </w:pPr>
      <w:r w:rsidRPr="00AB1781">
        <w:tab/>
        <w:t>that his face may shine with oil,</w:t>
      </w:r>
    </w:p>
    <w:p w:rsidR="00EC728E" w:rsidRPr="00AB1781" w:rsidRDefault="00EC728E" w:rsidP="00DA6717">
      <w:pPr>
        <w:pStyle w:val="EnglishHangEndNoCoptic"/>
      </w:pPr>
      <w:r w:rsidRPr="00AB1781">
        <w:tab/>
        <w:t>and bread sustain man’s heart.</w:t>
      </w:r>
    </w:p>
    <w:p w:rsidR="00EC728E" w:rsidRPr="00AB1781" w:rsidRDefault="00EC728E" w:rsidP="00DA6717">
      <w:pPr>
        <w:pStyle w:val="EnglishHangNoCoptic"/>
      </w:pPr>
      <w:r w:rsidRPr="00AB1781">
        <w:t>16 The trees of the plain are drenched,</w:t>
      </w:r>
    </w:p>
    <w:p w:rsidR="00EC728E" w:rsidRPr="00AB1781" w:rsidRDefault="00EC728E" w:rsidP="00DA6717">
      <w:pPr>
        <w:pStyle w:val="EnglishHangEndNoCoptic"/>
      </w:pPr>
      <w:r w:rsidRPr="00AB1781">
        <w:tab/>
        <w:t>the cedars of Lebanon which He planted.</w:t>
      </w:r>
    </w:p>
    <w:p w:rsidR="00EC728E" w:rsidRPr="00AB1781" w:rsidRDefault="00EC728E" w:rsidP="00DA6717">
      <w:pPr>
        <w:pStyle w:val="EnglishHangNoCoptic"/>
      </w:pPr>
      <w:r w:rsidRPr="00AB1781">
        <w:t>17 There the birds make their nests,</w:t>
      </w:r>
    </w:p>
    <w:p w:rsidR="00EC728E" w:rsidRPr="00AB1781" w:rsidRDefault="00EC728E" w:rsidP="00DA6717">
      <w:pPr>
        <w:pStyle w:val="EnglishHangEndNoCoptic"/>
      </w:pPr>
      <w:r w:rsidRPr="00AB1781">
        <w:tab/>
        <w:t>the heronry at their head.</w:t>
      </w:r>
    </w:p>
    <w:p w:rsidR="00EC728E" w:rsidRPr="00AB1781" w:rsidRDefault="00EC728E" w:rsidP="00DA6717">
      <w:pPr>
        <w:pStyle w:val="EnglishHangNoCoptic"/>
      </w:pPr>
      <w:r w:rsidRPr="00AB1781">
        <w:t>18 The high mountains are for the deer,</w:t>
      </w:r>
    </w:p>
    <w:p w:rsidR="00EC728E" w:rsidRPr="00AB1781" w:rsidRDefault="00EC728E" w:rsidP="00DA6717">
      <w:pPr>
        <w:pStyle w:val="EnglishHangEndNoCoptic"/>
      </w:pPr>
      <w:r w:rsidRPr="00AB1781">
        <w:tab/>
        <w:t>a rock is a refuge for badgers.</w:t>
      </w:r>
    </w:p>
    <w:p w:rsidR="00EC728E" w:rsidRPr="00AB1781" w:rsidRDefault="00EC728E" w:rsidP="00DA6717">
      <w:pPr>
        <w:pStyle w:val="EnglishHangNoCoptic"/>
      </w:pPr>
      <w:r w:rsidRPr="00AB1781">
        <w:t>19 He has made the moon for seasons;</w:t>
      </w:r>
    </w:p>
    <w:p w:rsidR="00EC728E" w:rsidRPr="00AB1781" w:rsidRDefault="00EC728E" w:rsidP="00DA6717">
      <w:pPr>
        <w:pStyle w:val="EnglishHangEndNoCoptic"/>
      </w:pPr>
      <w:r w:rsidRPr="00AB1781">
        <w:lastRenderedPageBreak/>
        <w:tab/>
        <w:t>the sun knows his setting time.</w:t>
      </w:r>
    </w:p>
    <w:p w:rsidR="00EC728E" w:rsidRPr="00AB1781" w:rsidRDefault="00EC728E" w:rsidP="00DA6717">
      <w:pPr>
        <w:pStyle w:val="EnglishHangNoCoptic"/>
      </w:pPr>
      <w:r w:rsidRPr="00AB1781">
        <w:t xml:space="preserve">20 </w:t>
      </w:r>
      <w:r w:rsidR="001040C8">
        <w:t>You</w:t>
      </w:r>
      <w:r w:rsidRPr="00AB1781">
        <w:t xml:space="preserve"> </w:t>
      </w:r>
      <w:r w:rsidR="00004BA4">
        <w:t>decree</w:t>
      </w:r>
      <w:r w:rsidRPr="00AB1781">
        <w:t xml:space="preserve"> darkness and night falls,</w:t>
      </w:r>
    </w:p>
    <w:p w:rsidR="00EC728E" w:rsidRPr="00AB1781" w:rsidRDefault="00EC728E" w:rsidP="00DA6717">
      <w:pPr>
        <w:pStyle w:val="EnglishHangEndNoCoptic"/>
      </w:pPr>
      <w:r w:rsidRPr="00AB1781">
        <w:tab/>
        <w:t>in which all the beasts of the forest prowl:</w:t>
      </w:r>
    </w:p>
    <w:p w:rsidR="00EC728E" w:rsidRPr="00AB1781" w:rsidRDefault="00EC728E" w:rsidP="00DA6717">
      <w:pPr>
        <w:pStyle w:val="EnglishHangNoCoptic"/>
      </w:pPr>
      <w:r w:rsidRPr="00AB1781">
        <w:t>21 young lions roaring for their prey</w:t>
      </w:r>
    </w:p>
    <w:p w:rsidR="00EC728E" w:rsidRPr="00AB1781" w:rsidRDefault="00EC728E" w:rsidP="00DA6717">
      <w:pPr>
        <w:pStyle w:val="EnglishHangEndNoCoptic"/>
      </w:pPr>
      <w:r w:rsidRPr="00AB1781">
        <w:tab/>
        <w:t>and seeking their food from God.</w:t>
      </w:r>
    </w:p>
    <w:p w:rsidR="00EC728E" w:rsidRPr="00AB1781" w:rsidRDefault="00EC728E" w:rsidP="00DA6717">
      <w:pPr>
        <w:pStyle w:val="EnglishHangNoCoptic"/>
      </w:pPr>
      <w:r w:rsidRPr="00AB1781">
        <w:t>22 The sun rises and they gather together,</w:t>
      </w:r>
    </w:p>
    <w:p w:rsidR="00EC728E" w:rsidRPr="00AB1781" w:rsidRDefault="00EC728E" w:rsidP="00DA6717">
      <w:pPr>
        <w:pStyle w:val="EnglishHangEndNoCoptic"/>
      </w:pPr>
      <w:r w:rsidRPr="00AB1781">
        <w:tab/>
        <w:t>and lie down in their dens.</w:t>
      </w:r>
    </w:p>
    <w:p w:rsidR="00EC728E" w:rsidRPr="00AB1781" w:rsidRDefault="00EC728E" w:rsidP="00DA6717">
      <w:pPr>
        <w:pStyle w:val="EnglishHangNoCoptic"/>
      </w:pPr>
      <w:r w:rsidRPr="00AB1781">
        <w:t>23 Man goes out to his work</w:t>
      </w:r>
    </w:p>
    <w:p w:rsidR="00EC728E" w:rsidRPr="00AB1781" w:rsidRDefault="00EC728E" w:rsidP="00DA6717">
      <w:pPr>
        <w:pStyle w:val="EnglishHangEndNoCoptic"/>
      </w:pPr>
      <w:r w:rsidRPr="00AB1781">
        <w:tab/>
        <w:t>and to his labor until the evening.</w:t>
      </w:r>
    </w:p>
    <w:p w:rsidR="00EC728E" w:rsidRPr="00AB1781" w:rsidRDefault="00EC728E" w:rsidP="00DA6717">
      <w:pPr>
        <w:pStyle w:val="EnglishHangNoCoptic"/>
      </w:pPr>
      <w:r w:rsidRPr="00AB1781">
        <w:t xml:space="preserve">24 How magnificent are </w:t>
      </w:r>
      <w:r w:rsidR="00E570CB">
        <w:t>Your</w:t>
      </w:r>
      <w:r w:rsidRPr="00AB1781">
        <w:t xml:space="preserve"> works, O Lord!</w:t>
      </w:r>
    </w:p>
    <w:p w:rsidR="00EC728E" w:rsidRPr="00AB1781" w:rsidRDefault="00EC728E" w:rsidP="00DA6717">
      <w:pPr>
        <w:pStyle w:val="EnglishHangNoCoptic"/>
      </w:pPr>
      <w:r w:rsidRPr="00AB1781">
        <w:tab/>
      </w:r>
      <w:r w:rsidR="001040C8">
        <w:t>You</w:t>
      </w:r>
      <w:r w:rsidRPr="00AB1781">
        <w:t xml:space="preserve"> </w:t>
      </w:r>
      <w:r w:rsidR="00556387">
        <w:t>have</w:t>
      </w:r>
      <w:r w:rsidRPr="00AB1781">
        <w:t xml:space="preserve"> made all things in wisdom.</w:t>
      </w:r>
    </w:p>
    <w:p w:rsidR="00EC728E" w:rsidRPr="00AB1781" w:rsidRDefault="00EC728E" w:rsidP="00DA6717">
      <w:pPr>
        <w:pStyle w:val="EnglishHangEndNoCoptic"/>
      </w:pPr>
      <w:r w:rsidRPr="00AB1781">
        <w:tab/>
        <w:t xml:space="preserve">The earth is full of </w:t>
      </w:r>
      <w:r w:rsidR="00E570CB">
        <w:t>Your</w:t>
      </w:r>
      <w:r w:rsidRPr="00AB1781">
        <w:t xml:space="preserve"> creatures.</w:t>
      </w:r>
    </w:p>
    <w:p w:rsidR="00EC728E" w:rsidRPr="00AB1781" w:rsidRDefault="00EC728E" w:rsidP="00DA6717">
      <w:pPr>
        <w:pStyle w:val="EnglishHangNoCoptic"/>
      </w:pPr>
      <w:r w:rsidRPr="00AB1781">
        <w:t>25 There is the sea, great and wide;</w:t>
      </w:r>
    </w:p>
    <w:p w:rsidR="00EC728E" w:rsidRPr="00AB1781" w:rsidRDefault="00EC728E" w:rsidP="00DA6717">
      <w:pPr>
        <w:pStyle w:val="EnglishHangNoCoptic"/>
      </w:pPr>
      <w:r w:rsidRPr="00AB1781">
        <w:tab/>
        <w:t>there live reptiles without number,</w:t>
      </w:r>
    </w:p>
    <w:p w:rsidR="00EC728E" w:rsidRPr="00AB1781" w:rsidRDefault="00EC728E" w:rsidP="00DA6717">
      <w:pPr>
        <w:pStyle w:val="EnglishHangEndNoCoptic"/>
      </w:pPr>
      <w:r w:rsidRPr="00AB1781">
        <w:tab/>
        <w:t>creatures small and great.</w:t>
      </w:r>
    </w:p>
    <w:p w:rsidR="00EC728E" w:rsidRPr="00AB1781" w:rsidRDefault="00EC728E" w:rsidP="00DA6717">
      <w:pPr>
        <w:pStyle w:val="EnglishHangNoCoptic"/>
      </w:pPr>
      <w:r w:rsidRPr="00AB1781">
        <w:t>26 There ships sail to and fro;</w:t>
      </w:r>
    </w:p>
    <w:p w:rsidR="00EC728E" w:rsidRPr="00AB1781" w:rsidRDefault="00EC728E" w:rsidP="00DA6717">
      <w:pPr>
        <w:pStyle w:val="EnglishHangNoCoptic"/>
      </w:pPr>
      <w:r w:rsidRPr="00AB1781">
        <w:tab/>
        <w:t>there too is that serpent</w:t>
      </w:r>
    </w:p>
    <w:p w:rsidR="00EC728E" w:rsidRPr="00AB1781" w:rsidRDefault="00EC728E" w:rsidP="00DA6717">
      <w:pPr>
        <w:pStyle w:val="EnglishHangEndNoCoptic"/>
      </w:pPr>
      <w:r w:rsidRPr="00AB1781">
        <w:tab/>
        <w:t xml:space="preserve">which </w:t>
      </w:r>
      <w:r w:rsidR="001040C8">
        <w:t>You</w:t>
      </w:r>
      <w:r w:rsidRPr="00AB1781">
        <w:t xml:space="preserve"> </w:t>
      </w:r>
      <w:r w:rsidR="00556387">
        <w:t>have</w:t>
      </w:r>
      <w:r w:rsidRPr="00AB1781">
        <w:t xml:space="preserve"> made to sport in it.</w:t>
      </w:r>
    </w:p>
    <w:p w:rsidR="00EC728E" w:rsidRPr="00AB1781" w:rsidRDefault="00EC728E" w:rsidP="00DA6717">
      <w:pPr>
        <w:pStyle w:val="EnglishHangNoCoptic"/>
      </w:pPr>
      <w:r w:rsidRPr="00AB1781">
        <w:t xml:space="preserve">27 All look to </w:t>
      </w:r>
      <w:r w:rsidR="001040C8">
        <w:t>You</w:t>
      </w:r>
    </w:p>
    <w:p w:rsidR="00EC728E" w:rsidRPr="00AB1781" w:rsidRDefault="00EC728E" w:rsidP="00DA6717">
      <w:pPr>
        <w:pStyle w:val="EnglishHangEndNoCoptic"/>
      </w:pPr>
      <w:r w:rsidRPr="00AB1781">
        <w:tab/>
        <w:t>to give them their food in due season.</w:t>
      </w:r>
    </w:p>
    <w:p w:rsidR="00EC728E" w:rsidRPr="00AB1781" w:rsidRDefault="00EC728E" w:rsidP="00DA6717">
      <w:pPr>
        <w:pStyle w:val="EnglishHangNoCoptic"/>
      </w:pPr>
      <w:r w:rsidRPr="00AB1781">
        <w:t xml:space="preserve">28 When </w:t>
      </w:r>
      <w:r w:rsidR="001040C8">
        <w:t>You</w:t>
      </w:r>
      <w:r w:rsidRPr="00AB1781">
        <w:t xml:space="preserve"> </w:t>
      </w:r>
      <w:r w:rsidR="00004BA4" w:rsidRPr="00AB1781">
        <w:t>give</w:t>
      </w:r>
      <w:r w:rsidRPr="00AB1781">
        <w:t xml:space="preserve"> it them, they gather it;</w:t>
      </w:r>
    </w:p>
    <w:p w:rsidR="00EC728E" w:rsidRPr="00AB1781" w:rsidRDefault="00EC728E" w:rsidP="00DA6717">
      <w:pPr>
        <w:pStyle w:val="EnglishHangNoCoptic"/>
      </w:pPr>
      <w:r w:rsidRPr="00AB1781">
        <w:tab/>
        <w:t xml:space="preserve">when </w:t>
      </w:r>
      <w:r w:rsidR="001040C8">
        <w:t>You</w:t>
      </w:r>
      <w:r w:rsidRPr="00AB1781">
        <w:t xml:space="preserve"> </w:t>
      </w:r>
      <w:r w:rsidR="00004BA4">
        <w:t>open</w:t>
      </w:r>
      <w:r w:rsidRPr="00AB1781">
        <w:t xml:space="preserve"> </w:t>
      </w:r>
      <w:r w:rsidR="00E570CB">
        <w:t>Your</w:t>
      </w:r>
      <w:r w:rsidRPr="00AB1781">
        <w:t xml:space="preserve"> hand,</w:t>
      </w:r>
    </w:p>
    <w:p w:rsidR="00EC728E" w:rsidRPr="00AB1781" w:rsidRDefault="00EC728E" w:rsidP="00DA6717">
      <w:pPr>
        <w:pStyle w:val="EnglishHangEndNoCoptic"/>
      </w:pPr>
      <w:r w:rsidRPr="00AB1781">
        <w:tab/>
        <w:t>all things are filled with goodness.</w:t>
      </w:r>
    </w:p>
    <w:p w:rsidR="00EC728E" w:rsidRPr="00AB1781" w:rsidRDefault="00EC728E" w:rsidP="00DA6717">
      <w:pPr>
        <w:pStyle w:val="EnglishHangNoCoptic"/>
      </w:pPr>
      <w:r w:rsidRPr="00AB1781">
        <w:t xml:space="preserve">29 When </w:t>
      </w:r>
      <w:r w:rsidR="001040C8">
        <w:t>You</w:t>
      </w:r>
      <w:r w:rsidRPr="00AB1781">
        <w:t xml:space="preserve"> </w:t>
      </w:r>
      <w:r w:rsidR="00004BA4">
        <w:t>turn</w:t>
      </w:r>
      <w:r w:rsidRPr="00AB1781">
        <w:t xml:space="preserve"> away </w:t>
      </w:r>
      <w:r w:rsidR="00E570CB">
        <w:t>Your</w:t>
      </w:r>
      <w:r w:rsidRPr="00AB1781">
        <w:t xml:space="preserve"> face they are troubled.</w:t>
      </w:r>
    </w:p>
    <w:p w:rsidR="00EC728E" w:rsidRPr="00AB1781" w:rsidRDefault="00EC728E" w:rsidP="00DA6717">
      <w:pPr>
        <w:pStyle w:val="EnglishHangNoCoptic"/>
      </w:pPr>
      <w:r w:rsidRPr="00AB1781">
        <w:tab/>
      </w:r>
      <w:r w:rsidR="001040C8">
        <w:t>You</w:t>
      </w:r>
      <w:r w:rsidRPr="00AB1781">
        <w:t xml:space="preserve"> </w:t>
      </w:r>
      <w:r w:rsidR="00004BA4">
        <w:t>take</w:t>
      </w:r>
      <w:r w:rsidRPr="00AB1781">
        <w:t xml:space="preserve"> away their spirit and they vanish,</w:t>
      </w:r>
    </w:p>
    <w:p w:rsidR="00EC728E" w:rsidRPr="00AB1781" w:rsidRDefault="00EC728E" w:rsidP="00DA6717">
      <w:pPr>
        <w:pStyle w:val="EnglishHangEndNoCoptic"/>
      </w:pPr>
      <w:r w:rsidRPr="00AB1781">
        <w:tab/>
        <w:t>and return to their dust.</w:t>
      </w:r>
    </w:p>
    <w:p w:rsidR="00EC728E" w:rsidRPr="00AB1781" w:rsidRDefault="00EC728E" w:rsidP="00DA6717">
      <w:pPr>
        <w:pStyle w:val="EnglishHangNoCoptic"/>
      </w:pPr>
      <w:r w:rsidRPr="00AB1781">
        <w:t xml:space="preserve">30 </w:t>
      </w:r>
      <w:r w:rsidR="001040C8">
        <w:t>You</w:t>
      </w:r>
      <w:r w:rsidRPr="00AB1781">
        <w:t xml:space="preserve"> </w:t>
      </w:r>
      <w:r w:rsidR="00004BA4">
        <w:t>send</w:t>
      </w:r>
      <w:r w:rsidRPr="00AB1781">
        <w:t xml:space="preserve"> out </w:t>
      </w:r>
      <w:r w:rsidR="00E570CB">
        <w:t>Your</w:t>
      </w:r>
      <w:r w:rsidRPr="00AB1781">
        <w:t xml:space="preserve"> spirit, and they are created;</w:t>
      </w:r>
    </w:p>
    <w:p w:rsidR="00EC728E" w:rsidRPr="00AB1781" w:rsidRDefault="00EC728E" w:rsidP="00DA6717">
      <w:pPr>
        <w:pStyle w:val="EnglishHangEndNoCoptic"/>
      </w:pPr>
      <w:r w:rsidRPr="00AB1781">
        <w:tab/>
        <w:t xml:space="preserve">and </w:t>
      </w:r>
      <w:r w:rsidR="001040C8">
        <w:t>You</w:t>
      </w:r>
      <w:r w:rsidRPr="00AB1781">
        <w:t xml:space="preserve"> </w:t>
      </w:r>
      <w:r w:rsidR="00004BA4">
        <w:t>renew</w:t>
      </w:r>
      <w:r w:rsidRPr="00AB1781">
        <w:t xml:space="preserve"> the face of the earth.</w:t>
      </w:r>
    </w:p>
    <w:p w:rsidR="00EC728E" w:rsidRPr="00AB1781" w:rsidRDefault="00EC728E" w:rsidP="00DA6717">
      <w:pPr>
        <w:pStyle w:val="EnglishHangNoCoptic"/>
      </w:pPr>
      <w:r w:rsidRPr="00AB1781">
        <w:t>31 May the glory of the Lord endure for ever;</w:t>
      </w:r>
    </w:p>
    <w:p w:rsidR="00EC728E" w:rsidRPr="00AB1781" w:rsidRDefault="00EC728E" w:rsidP="00DA6717">
      <w:pPr>
        <w:pStyle w:val="EnglishHangEndNoCoptic"/>
      </w:pPr>
      <w:r w:rsidRPr="00AB1781">
        <w:tab/>
        <w:t>the Lord delights in His works.</w:t>
      </w:r>
    </w:p>
    <w:p w:rsidR="00EC728E" w:rsidRPr="00AB1781" w:rsidRDefault="00EC728E" w:rsidP="00DA6717">
      <w:pPr>
        <w:pStyle w:val="EnglishHangNoCoptic"/>
      </w:pPr>
      <w:r w:rsidRPr="00AB1781">
        <w:t>32 He looks upon the earth and makes it tremble;</w:t>
      </w:r>
    </w:p>
    <w:p w:rsidR="00EC728E" w:rsidRPr="00AB1781" w:rsidRDefault="00EC728E" w:rsidP="00DA6717">
      <w:pPr>
        <w:pStyle w:val="EnglishHangEndNoCoptic"/>
      </w:pPr>
      <w:r w:rsidRPr="00AB1781">
        <w:tab/>
        <w:t>He touches the mountains and they smoke.</w:t>
      </w:r>
    </w:p>
    <w:p w:rsidR="00EC728E" w:rsidRPr="00AB1781" w:rsidRDefault="00EC728E" w:rsidP="00DA6717">
      <w:pPr>
        <w:pStyle w:val="EnglishHangNoCoptic"/>
      </w:pPr>
      <w:r w:rsidRPr="00AB1781">
        <w:t>33 I will sing to the Lord all my life;</w:t>
      </w:r>
    </w:p>
    <w:p w:rsidR="00EC728E" w:rsidRPr="00AB1781" w:rsidRDefault="00EC728E" w:rsidP="00DA6717">
      <w:pPr>
        <w:pStyle w:val="EnglishHangEndNoCoptic"/>
      </w:pPr>
      <w:r w:rsidRPr="00AB1781">
        <w:lastRenderedPageBreak/>
        <w:tab/>
        <w:t>I will sing praise to my God as long as I live.</w:t>
      </w:r>
    </w:p>
    <w:p w:rsidR="00EC728E" w:rsidRPr="00AB1781" w:rsidRDefault="00EC728E" w:rsidP="00DA6717">
      <w:pPr>
        <w:pStyle w:val="EnglishHangNoCoptic"/>
      </w:pPr>
      <w:r w:rsidRPr="00AB1781">
        <w:t>34 May my meditation please Him,</w:t>
      </w:r>
    </w:p>
    <w:p w:rsidR="00EC728E" w:rsidRPr="00AB1781" w:rsidRDefault="00EC728E" w:rsidP="00DA6717">
      <w:pPr>
        <w:pStyle w:val="EnglishHangEndNoCoptic"/>
      </w:pPr>
      <w:r w:rsidRPr="00AB1781">
        <w:tab/>
        <w:t>and I will delight in the Lord.</w:t>
      </w:r>
    </w:p>
    <w:p w:rsidR="00EC728E" w:rsidRPr="00AB1781" w:rsidRDefault="00EC728E" w:rsidP="00DA6717">
      <w:pPr>
        <w:pStyle w:val="EnglishHangNoCoptic"/>
      </w:pPr>
      <w:r w:rsidRPr="00AB1781">
        <w:t>35 May sinners vanish from the earth,</w:t>
      </w:r>
    </w:p>
    <w:p w:rsidR="00EC728E" w:rsidRPr="00AB1781" w:rsidRDefault="00EC728E" w:rsidP="00DA6717">
      <w:pPr>
        <w:pStyle w:val="EnglishHangNoCoptic"/>
      </w:pPr>
      <w:r w:rsidRPr="00AB1781">
        <w:tab/>
        <w:t>and the lawless so as to be no more.</w:t>
      </w:r>
    </w:p>
    <w:p w:rsidR="00EC728E" w:rsidRPr="00DA6717" w:rsidRDefault="00EC728E" w:rsidP="00DA6717">
      <w:pPr>
        <w:pStyle w:val="EnglishHangEndNoCoptic"/>
      </w:pPr>
      <w:r w:rsidRPr="00AB1781">
        <w:tab/>
        <w:t>Bless the Lord, O my soul.</w:t>
      </w:r>
    </w:p>
    <w:p w:rsidR="00EC728E" w:rsidRPr="00DA6717" w:rsidRDefault="00DA6717" w:rsidP="00DA6717">
      <w:pPr>
        <w:pStyle w:val="Heading3"/>
      </w:pPr>
      <w:r>
        <w:t>Psalm</w:t>
      </w:r>
      <w:r w:rsidR="00EC728E" w:rsidRPr="00AB1781">
        <w:t xml:space="preserve"> 104</w:t>
      </w:r>
      <w:r w:rsidR="00EC728E" w:rsidRPr="00AB1781">
        <w:rPr>
          <w:rStyle w:val="FootnoteReference"/>
          <w:rFonts w:ascii="Book Antiqua" w:hAnsi="Book Antiqua" w:cs="Lucida Grande"/>
          <w:b w:val="0"/>
          <w:bCs w:val="0"/>
        </w:rPr>
        <w:footnoteReference w:id="321"/>
      </w:r>
      <w:r>
        <w:t>: O give thanks to the Lord and call on His name</w:t>
      </w:r>
    </w:p>
    <w:p w:rsidR="00EC728E" w:rsidRPr="00AB1781" w:rsidRDefault="00EC728E" w:rsidP="00EC728E">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rsidR="00EC728E" w:rsidRPr="00AB1781" w:rsidRDefault="00EC728E" w:rsidP="00DA671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never Forgets His Eternal Covenant</w:t>
      </w:r>
    </w:p>
    <w:p w:rsidR="00EC728E" w:rsidRPr="00AB1781" w:rsidRDefault="00EC728E" w:rsidP="00DA6717">
      <w:pPr>
        <w:pStyle w:val="Rubric"/>
      </w:pPr>
      <w:r w:rsidRPr="00AB1781">
        <w:t>1 (Alleluia)</w:t>
      </w:r>
    </w:p>
    <w:p w:rsidR="00EC728E" w:rsidRPr="00AB1781" w:rsidRDefault="00EC728E" w:rsidP="00DA6717">
      <w:pPr>
        <w:pStyle w:val="EnglishHangNoCoptic"/>
      </w:pPr>
      <w:r w:rsidRPr="00AB1781">
        <w:t>O give thanks to the Lord and call on His name;</w:t>
      </w:r>
    </w:p>
    <w:p w:rsidR="00EC728E" w:rsidRPr="00AB1781" w:rsidRDefault="00EC728E" w:rsidP="00DA6717">
      <w:pPr>
        <w:pStyle w:val="EnglishHangEndNoCoptic"/>
      </w:pPr>
      <w:r w:rsidRPr="00AB1781">
        <w:tab/>
        <w:t>tell of His doings among the nations.</w:t>
      </w:r>
    </w:p>
    <w:p w:rsidR="00EC728E" w:rsidRPr="00AB1781" w:rsidRDefault="00EC728E" w:rsidP="00DA6717">
      <w:pPr>
        <w:pStyle w:val="EnglishHangNoCoptic"/>
      </w:pPr>
      <w:r w:rsidRPr="00AB1781">
        <w:t>2 Sing to Him and praise Him;</w:t>
      </w:r>
    </w:p>
    <w:p w:rsidR="00EC728E" w:rsidRPr="00AB1781" w:rsidRDefault="00EC728E" w:rsidP="00DA6717">
      <w:pPr>
        <w:pStyle w:val="EnglishHangEndNoCoptic"/>
      </w:pPr>
      <w:r w:rsidRPr="00AB1781">
        <w:tab/>
        <w:t>recount all His wonders.</w:t>
      </w:r>
    </w:p>
    <w:p w:rsidR="00EC728E" w:rsidRPr="00AB1781" w:rsidRDefault="00EC728E" w:rsidP="00DA6717">
      <w:pPr>
        <w:pStyle w:val="EnglishHangNoCoptic"/>
      </w:pPr>
      <w:r w:rsidRPr="00AB1781">
        <w:t>3 Glory in His holy name;</w:t>
      </w:r>
    </w:p>
    <w:p w:rsidR="00EC728E" w:rsidRPr="00AB1781" w:rsidRDefault="00EC728E" w:rsidP="00DA6717">
      <w:pPr>
        <w:pStyle w:val="EnglishHangEndNoCoptic"/>
      </w:pPr>
      <w:r w:rsidRPr="00AB1781">
        <w:tab/>
        <w:t>let the hearts of those who seek the Lord rejoice.</w:t>
      </w:r>
    </w:p>
    <w:p w:rsidR="00EC728E" w:rsidRPr="00AB1781" w:rsidRDefault="00EC728E" w:rsidP="00DA6717">
      <w:pPr>
        <w:pStyle w:val="EnglishHangNoCoptic"/>
      </w:pPr>
      <w:r w:rsidRPr="00AB1781">
        <w:t>4 Seek the Lord and be strengthened;</w:t>
      </w:r>
    </w:p>
    <w:p w:rsidR="00EC728E" w:rsidRPr="00DA6717" w:rsidRDefault="00EC728E" w:rsidP="00DA6717">
      <w:pPr>
        <w:pStyle w:val="EnglishHangEndNoCoptic"/>
      </w:pPr>
      <w:r w:rsidRPr="00AB1781">
        <w:tab/>
        <w:t>seek continually His presence.</w:t>
      </w:r>
    </w:p>
    <w:p w:rsidR="00EC728E" w:rsidRPr="00AB1781" w:rsidRDefault="00EC728E" w:rsidP="00DA6717">
      <w:pPr>
        <w:pStyle w:val="EnglishHangNoCoptic"/>
      </w:pPr>
      <w:r w:rsidRPr="00AB1781">
        <w:t>5 Remember the wonders He has done,</w:t>
      </w:r>
    </w:p>
    <w:p w:rsidR="00EC728E" w:rsidRPr="00AB1781" w:rsidRDefault="00EC728E" w:rsidP="00DA6717">
      <w:pPr>
        <w:pStyle w:val="EnglishHangEndNoCoptic"/>
      </w:pPr>
      <w:r w:rsidRPr="00AB1781">
        <w:tab/>
        <w:t>His portents and the judgments of His mouth,</w:t>
      </w:r>
    </w:p>
    <w:p w:rsidR="00EC728E" w:rsidRPr="00AB1781" w:rsidRDefault="00EC728E" w:rsidP="00DA6717">
      <w:pPr>
        <w:pStyle w:val="EnglishHangNoCoptic"/>
      </w:pPr>
      <w:r w:rsidRPr="00AB1781">
        <w:t>6 you children of Abraham, His servants,</w:t>
      </w:r>
    </w:p>
    <w:p w:rsidR="00EC728E" w:rsidRPr="00AB1781" w:rsidRDefault="00EC728E" w:rsidP="00DA6717">
      <w:pPr>
        <w:pStyle w:val="EnglishHangEndNoCoptic"/>
      </w:pPr>
      <w:r w:rsidRPr="00AB1781">
        <w:tab/>
        <w:t>you sons of Jacob, His chosen people.</w:t>
      </w:r>
    </w:p>
    <w:p w:rsidR="00EC728E" w:rsidRPr="00AB1781" w:rsidRDefault="00EC728E" w:rsidP="00DA6717">
      <w:pPr>
        <w:pStyle w:val="EnglishHangNoCoptic"/>
      </w:pPr>
      <w:r w:rsidRPr="00AB1781">
        <w:t>7 He is the Lord our God;</w:t>
      </w:r>
    </w:p>
    <w:p w:rsidR="00EC728E" w:rsidRPr="00AB1781" w:rsidRDefault="00EC728E" w:rsidP="00DA6717">
      <w:pPr>
        <w:pStyle w:val="EnglishHangEndNoCoptic"/>
      </w:pPr>
      <w:r w:rsidRPr="00AB1781">
        <w:tab/>
        <w:t>His judgments are in all the earth.</w:t>
      </w:r>
    </w:p>
    <w:p w:rsidR="00EC728E" w:rsidRPr="00AB1781" w:rsidRDefault="00EC728E" w:rsidP="00DA6717">
      <w:pPr>
        <w:pStyle w:val="EnglishHangNoCoptic"/>
      </w:pPr>
      <w:r w:rsidRPr="00AB1781">
        <w:t>8 He never forgets His covenant,</w:t>
      </w:r>
    </w:p>
    <w:p w:rsidR="00EC728E" w:rsidRPr="00AB1781" w:rsidRDefault="00EC728E" w:rsidP="00DA6717">
      <w:pPr>
        <w:pStyle w:val="EnglishHangEndNoCoptic"/>
      </w:pPr>
      <w:r w:rsidRPr="00AB1781">
        <w:tab/>
        <w:t>the promise He made for a thousand generations,</w:t>
      </w:r>
    </w:p>
    <w:p w:rsidR="00EC728E" w:rsidRPr="00AB1781" w:rsidRDefault="00EC728E" w:rsidP="00DA6717">
      <w:pPr>
        <w:pStyle w:val="EnglishHangNoCoptic"/>
      </w:pPr>
      <w:r w:rsidRPr="00AB1781">
        <w:t>9 the covenant which He made with Abraham,</w:t>
      </w:r>
    </w:p>
    <w:p w:rsidR="00EC728E" w:rsidRPr="00AB1781" w:rsidRDefault="00EC728E" w:rsidP="00DA6717">
      <w:pPr>
        <w:pStyle w:val="EnglishHangEndNoCoptic"/>
      </w:pPr>
      <w:r w:rsidRPr="00AB1781">
        <w:tab/>
        <w:t>and the oath which He swore to Isaac,</w:t>
      </w:r>
    </w:p>
    <w:p w:rsidR="00EC728E" w:rsidRPr="00AB1781" w:rsidRDefault="00EC728E" w:rsidP="00DA6717">
      <w:pPr>
        <w:pStyle w:val="EnglishHangNoCoptic"/>
      </w:pPr>
      <w:r w:rsidRPr="00AB1781">
        <w:lastRenderedPageBreak/>
        <w:t>10 which He confirmed to Jacob as a law,</w:t>
      </w:r>
    </w:p>
    <w:p w:rsidR="00EC728E" w:rsidRPr="00AB1781" w:rsidRDefault="00EC728E" w:rsidP="00DA6717">
      <w:pPr>
        <w:pStyle w:val="EnglishHangEndNoCoptic"/>
      </w:pPr>
      <w:r w:rsidRPr="00AB1781">
        <w:tab/>
        <w:t>and to Israel as an eternal covenant,</w:t>
      </w:r>
    </w:p>
    <w:p w:rsidR="00EC728E" w:rsidRPr="00AB1781" w:rsidRDefault="00EC728E" w:rsidP="00DA6717">
      <w:pPr>
        <w:pStyle w:val="EnglishHangNoCoptic"/>
      </w:pPr>
      <w:r w:rsidRPr="00AB1781">
        <w:t>11 saying, ‘To you I will give the land of Canaan</w:t>
      </w:r>
    </w:p>
    <w:p w:rsidR="00EC728E" w:rsidRPr="00AB1781" w:rsidRDefault="00EC728E" w:rsidP="00DA6717">
      <w:pPr>
        <w:pStyle w:val="EnglishHangEndNoCoptic"/>
      </w:pPr>
      <w:r w:rsidRPr="00AB1781">
        <w:tab/>
        <w:t>as the portion of your inheritance,’</w:t>
      </w:r>
    </w:p>
    <w:p w:rsidR="00EC728E" w:rsidRPr="00AB1781" w:rsidRDefault="00EC728E" w:rsidP="00DA6717">
      <w:pPr>
        <w:pStyle w:val="EnglishHangNoCoptic"/>
      </w:pPr>
      <w:r w:rsidRPr="00AB1781">
        <w:t>12 when they were few in number,</w:t>
      </w:r>
    </w:p>
    <w:p w:rsidR="00EC728E" w:rsidRPr="00AB1781" w:rsidRDefault="00EC728E" w:rsidP="00DA6717">
      <w:pPr>
        <w:pStyle w:val="EnglishHangEndNoCoptic"/>
      </w:pPr>
      <w:r w:rsidRPr="00AB1781">
        <w:tab/>
        <w:t>very few and foreigners in it.</w:t>
      </w:r>
    </w:p>
    <w:p w:rsidR="00EC728E" w:rsidRPr="00AB1781" w:rsidRDefault="00EC728E" w:rsidP="00DA6717">
      <w:pPr>
        <w:pStyle w:val="EnglishHangNoCoptic"/>
      </w:pPr>
      <w:r w:rsidRPr="00AB1781">
        <w:t>13 And they passed from nation to nation,</w:t>
      </w:r>
    </w:p>
    <w:p w:rsidR="00EC728E" w:rsidRPr="00AB1781" w:rsidRDefault="00EC728E" w:rsidP="00DA6717">
      <w:pPr>
        <w:pStyle w:val="EnglishHangEndNoCoptic"/>
      </w:pPr>
      <w:r w:rsidRPr="00AB1781">
        <w:tab/>
        <w:t>and from one kingdom to another people.</w:t>
      </w:r>
    </w:p>
    <w:p w:rsidR="00EC728E" w:rsidRPr="00AB1781" w:rsidRDefault="00EC728E" w:rsidP="00DA6717">
      <w:pPr>
        <w:pStyle w:val="EnglishHangNoCoptic"/>
      </w:pPr>
      <w:r w:rsidRPr="00AB1781">
        <w:t>14 He allowed no one to injure them,</w:t>
      </w:r>
    </w:p>
    <w:p w:rsidR="00EC728E" w:rsidRPr="00AB1781" w:rsidRDefault="00EC728E" w:rsidP="00DA6717">
      <w:pPr>
        <w:pStyle w:val="EnglishHangEndNoCoptic"/>
      </w:pPr>
      <w:r w:rsidRPr="00AB1781">
        <w:tab/>
        <w:t>and reproved kings on their account:</w:t>
      </w:r>
    </w:p>
    <w:p w:rsidR="00EC728E" w:rsidRPr="00AB1781" w:rsidRDefault="00EC728E" w:rsidP="00DA6717">
      <w:pPr>
        <w:pStyle w:val="EnglishHangNoCoptic"/>
      </w:pPr>
      <w:r w:rsidRPr="00AB1781">
        <w:t>15 ‘Touch not My anointed people,</w:t>
      </w:r>
      <w:r w:rsidRPr="00AB1781">
        <w:rPr>
          <w:rStyle w:val="FootnoteReference"/>
        </w:rPr>
        <w:footnoteReference w:id="322"/>
      </w:r>
    </w:p>
    <w:p w:rsidR="00EC728E" w:rsidRPr="00AB1781" w:rsidRDefault="00EC728E" w:rsidP="00DA6717">
      <w:pPr>
        <w:pStyle w:val="EnglishHangEndNoCoptic"/>
      </w:pPr>
      <w:r w:rsidRPr="00AB1781">
        <w:tab/>
        <w:t>and do My prophets no harm.’</w:t>
      </w:r>
    </w:p>
    <w:p w:rsidR="00EC728E" w:rsidRPr="00AB1781" w:rsidRDefault="00EC728E" w:rsidP="00DA6717">
      <w:pPr>
        <w:pStyle w:val="EnglishHangNoCoptic"/>
      </w:pPr>
      <w:r w:rsidRPr="00AB1781">
        <w:t>16 And He called a famine on the land—</w:t>
      </w:r>
    </w:p>
    <w:p w:rsidR="00EC728E" w:rsidRPr="00AB1781" w:rsidRDefault="00EC728E" w:rsidP="00DA6717">
      <w:pPr>
        <w:pStyle w:val="EnglishHangEndNoCoptic"/>
      </w:pPr>
      <w:r w:rsidRPr="00AB1781">
        <w:tab/>
        <w:t>broke all the support of bread.</w:t>
      </w:r>
    </w:p>
    <w:p w:rsidR="00EC728E" w:rsidRPr="00AB1781" w:rsidRDefault="00EC728E" w:rsidP="00DA6717">
      <w:pPr>
        <w:pStyle w:val="EnglishHangNoCoptic"/>
      </w:pPr>
      <w:r w:rsidRPr="00AB1781">
        <w:t>17 He sent a man ahead of them;</w:t>
      </w:r>
    </w:p>
    <w:p w:rsidR="00EC728E" w:rsidRPr="00AB1781" w:rsidRDefault="00EC728E" w:rsidP="00DA6717">
      <w:pPr>
        <w:pStyle w:val="EnglishHangEndNoCoptic"/>
      </w:pPr>
      <w:r w:rsidRPr="00AB1781">
        <w:tab/>
        <w:t>Joseph was sold as a slave.</w:t>
      </w:r>
    </w:p>
    <w:p w:rsidR="00EC728E" w:rsidRPr="00AB1781" w:rsidRDefault="00EC728E" w:rsidP="00DA6717">
      <w:pPr>
        <w:pStyle w:val="EnglishHangNoCoptic"/>
      </w:pPr>
      <w:r w:rsidRPr="00AB1781">
        <w:t>18 They humbled his feet with fetters;</w:t>
      </w:r>
    </w:p>
    <w:p w:rsidR="00EC728E" w:rsidRPr="00AB1781" w:rsidRDefault="00EC728E" w:rsidP="00DA6717">
      <w:pPr>
        <w:pStyle w:val="EnglishHangEndNoCoptic"/>
      </w:pPr>
      <w:r w:rsidRPr="00AB1781">
        <w:tab/>
        <w:t>his life was spent in hard labour.</w:t>
      </w:r>
    </w:p>
    <w:p w:rsidR="00EC728E" w:rsidRPr="00AB1781" w:rsidRDefault="00EC728E" w:rsidP="00DA6717">
      <w:pPr>
        <w:pStyle w:val="EnglishHangNoCoptic"/>
      </w:pPr>
      <w:r w:rsidRPr="00AB1781">
        <w:t>19 Till what He had said came to pass,</w:t>
      </w:r>
    </w:p>
    <w:p w:rsidR="00EC728E" w:rsidRPr="00AB1781" w:rsidRDefault="00EC728E" w:rsidP="00DA6717">
      <w:pPr>
        <w:pStyle w:val="EnglishHangEndNoCoptic"/>
      </w:pPr>
      <w:r w:rsidRPr="00AB1781">
        <w:tab/>
        <w:t>the word of the Lord tested him.</w:t>
      </w:r>
    </w:p>
    <w:p w:rsidR="00EC728E" w:rsidRPr="00AB1781" w:rsidRDefault="00EC728E" w:rsidP="00DA6717">
      <w:pPr>
        <w:pStyle w:val="EnglishHangNoCoptic"/>
      </w:pPr>
      <w:r w:rsidRPr="00AB1781">
        <w:t>20 The king sent and released him;</w:t>
      </w:r>
    </w:p>
    <w:p w:rsidR="00EC728E" w:rsidRPr="00AB1781" w:rsidRDefault="00EC728E" w:rsidP="00DA6717">
      <w:pPr>
        <w:pStyle w:val="EnglishHangEndNoCoptic"/>
      </w:pPr>
      <w:r w:rsidRPr="00AB1781">
        <w:tab/>
        <w:t>the ruler of the people set him free.</w:t>
      </w:r>
    </w:p>
    <w:p w:rsidR="00EC728E" w:rsidRPr="00AB1781" w:rsidRDefault="00EC728E" w:rsidP="00DA6717">
      <w:pPr>
        <w:pStyle w:val="EnglishHangNoCoptic"/>
      </w:pPr>
      <w:r w:rsidRPr="00AB1781">
        <w:t>21 He made him lord of all his house</w:t>
      </w:r>
    </w:p>
    <w:p w:rsidR="00EC728E" w:rsidRPr="00AB1781" w:rsidRDefault="00EC728E" w:rsidP="00DA6717">
      <w:pPr>
        <w:pStyle w:val="EnglishHangEndNoCoptic"/>
      </w:pPr>
      <w:r w:rsidRPr="00AB1781">
        <w:tab/>
        <w:t>and ruler of all his possessions,</w:t>
      </w:r>
    </w:p>
    <w:p w:rsidR="00EC728E" w:rsidRPr="00AB1781" w:rsidRDefault="00EC728E" w:rsidP="00DA6717">
      <w:pPr>
        <w:pStyle w:val="EnglishHangNoCoptic"/>
      </w:pPr>
      <w:r w:rsidRPr="00AB1781">
        <w:t>22 to train his princes to be like himself</w:t>
      </w:r>
    </w:p>
    <w:p w:rsidR="00EC728E" w:rsidRPr="00AB1781" w:rsidRDefault="00EC728E" w:rsidP="00DA6717">
      <w:pPr>
        <w:pStyle w:val="EnglishHangEndNoCoptic"/>
      </w:pPr>
      <w:r w:rsidRPr="00AB1781">
        <w:tab/>
        <w:t>and to teach his senators wisdom.</w:t>
      </w:r>
    </w:p>
    <w:p w:rsidR="00EC728E" w:rsidRPr="00AB1781" w:rsidRDefault="00EC728E" w:rsidP="00DA6717">
      <w:pPr>
        <w:pStyle w:val="EnglishHangNoCoptic"/>
      </w:pPr>
      <w:r w:rsidRPr="00AB1781">
        <w:t>23 Then Israel came into Egypt,</w:t>
      </w:r>
    </w:p>
    <w:p w:rsidR="00EC728E" w:rsidRPr="00DA6717" w:rsidRDefault="00EC728E" w:rsidP="00DA6717">
      <w:pPr>
        <w:pStyle w:val="EnglishHangEndNoCoptic"/>
      </w:pPr>
      <w:r w:rsidRPr="00AB1781">
        <w:tab/>
        <w:t>and Jacob settled in the land of Ham.</w:t>
      </w:r>
    </w:p>
    <w:p w:rsidR="00EC728E" w:rsidRPr="00AB1781" w:rsidRDefault="00EC728E" w:rsidP="00DA6717">
      <w:pPr>
        <w:pStyle w:val="EnglishHangNoCoptic"/>
      </w:pPr>
      <w:r w:rsidRPr="00AB1781">
        <w:t>24 And He increased His people exceedingly,</w:t>
      </w:r>
    </w:p>
    <w:p w:rsidR="00EC728E" w:rsidRPr="00AB1781" w:rsidRDefault="00EC728E" w:rsidP="00DA6717">
      <w:pPr>
        <w:pStyle w:val="EnglishHangEndNoCoptic"/>
      </w:pPr>
      <w:r w:rsidRPr="00AB1781">
        <w:tab/>
        <w:t>and made them stronger than their enemies.</w:t>
      </w:r>
    </w:p>
    <w:p w:rsidR="00EC728E" w:rsidRPr="00AB1781" w:rsidRDefault="00EC728E" w:rsidP="00DA6717">
      <w:pPr>
        <w:pStyle w:val="EnglishHangNoCoptic"/>
      </w:pPr>
      <w:r w:rsidRPr="00AB1781">
        <w:lastRenderedPageBreak/>
        <w:t>25 He turned their hearts to hate His people,</w:t>
      </w:r>
    </w:p>
    <w:p w:rsidR="00EC728E" w:rsidRPr="00AB1781" w:rsidRDefault="00EC728E" w:rsidP="00DA6717">
      <w:pPr>
        <w:pStyle w:val="EnglishHangEndNoCoptic"/>
      </w:pPr>
      <w:r w:rsidRPr="00AB1781">
        <w:tab/>
        <w:t>to deal craftily with His servants.</w:t>
      </w:r>
    </w:p>
    <w:p w:rsidR="00EC728E" w:rsidRPr="00AB1781" w:rsidRDefault="00EC728E" w:rsidP="00DA6717">
      <w:pPr>
        <w:pStyle w:val="EnglishHangNoCoptic"/>
      </w:pPr>
      <w:r w:rsidRPr="00AB1781">
        <w:t>26 He sent His servant Moses,</w:t>
      </w:r>
    </w:p>
    <w:p w:rsidR="00EC728E" w:rsidRPr="00AB1781" w:rsidRDefault="00EC728E" w:rsidP="00DA6717">
      <w:pPr>
        <w:pStyle w:val="EnglishHangEndNoCoptic"/>
      </w:pPr>
      <w:r w:rsidRPr="00AB1781">
        <w:tab/>
        <w:t>and Aaron whom He had chosen for Himself.</w:t>
      </w:r>
    </w:p>
    <w:p w:rsidR="00EC728E" w:rsidRPr="00AB1781" w:rsidRDefault="00EC728E" w:rsidP="00DA6717">
      <w:pPr>
        <w:pStyle w:val="EnglishHangNoCoptic"/>
      </w:pPr>
      <w:r w:rsidRPr="00AB1781">
        <w:t>27 To them He committed the words of His signs</w:t>
      </w:r>
    </w:p>
    <w:p w:rsidR="00EC728E" w:rsidRPr="00AB1781" w:rsidRDefault="00EC728E" w:rsidP="00DA6717">
      <w:pPr>
        <w:pStyle w:val="EnglishHangEndNoCoptic"/>
      </w:pPr>
      <w:r w:rsidRPr="00AB1781">
        <w:tab/>
        <w:t>and of His portents in the land of Ham.</w:t>
      </w:r>
    </w:p>
    <w:p w:rsidR="00EC728E" w:rsidRPr="00AB1781" w:rsidRDefault="00EC728E" w:rsidP="00DA6717">
      <w:pPr>
        <w:pStyle w:val="EnglishHangNoCoptic"/>
      </w:pPr>
      <w:r w:rsidRPr="00AB1781">
        <w:t>28 He sent darkness and made it dark,</w:t>
      </w:r>
    </w:p>
    <w:p w:rsidR="00EC728E" w:rsidRPr="00AB1781" w:rsidRDefault="00EC728E" w:rsidP="00DA6717">
      <w:pPr>
        <w:pStyle w:val="EnglishHangEndNoCoptic"/>
      </w:pPr>
      <w:r w:rsidRPr="00AB1781">
        <w:tab/>
        <w:t>for they had provoked His words.</w:t>
      </w:r>
    </w:p>
    <w:p w:rsidR="00EC728E" w:rsidRPr="00AB1781" w:rsidRDefault="00EC728E" w:rsidP="00DA6717">
      <w:pPr>
        <w:pStyle w:val="EnglishHangNoCoptic"/>
      </w:pPr>
      <w:r w:rsidRPr="00AB1781">
        <w:t>29 He turned their waters into blood</w:t>
      </w:r>
    </w:p>
    <w:p w:rsidR="00EC728E" w:rsidRPr="00AB1781" w:rsidRDefault="00EC728E" w:rsidP="00DA6717">
      <w:pPr>
        <w:pStyle w:val="EnglishHangEndNoCoptic"/>
      </w:pPr>
      <w:r w:rsidRPr="00AB1781">
        <w:tab/>
        <w:t>and killed their fish.</w:t>
      </w:r>
    </w:p>
    <w:p w:rsidR="00EC728E" w:rsidRPr="00AB1781" w:rsidRDefault="00EC728E" w:rsidP="00DA6717">
      <w:pPr>
        <w:pStyle w:val="EnglishHangNoCoptic"/>
      </w:pPr>
      <w:r w:rsidRPr="00AB1781">
        <w:t>30 Their land swarmed with frogs,</w:t>
      </w:r>
    </w:p>
    <w:p w:rsidR="00EC728E" w:rsidRPr="00AB1781" w:rsidRDefault="00EC728E" w:rsidP="00DA6717">
      <w:pPr>
        <w:pStyle w:val="EnglishHangEndNoCoptic"/>
      </w:pPr>
      <w:r w:rsidRPr="00AB1781">
        <w:tab/>
        <w:t>even in their royal apartments.</w:t>
      </w:r>
    </w:p>
    <w:p w:rsidR="00EC728E" w:rsidRPr="00AB1781" w:rsidRDefault="00EC728E" w:rsidP="00DA6717">
      <w:pPr>
        <w:pStyle w:val="EnglishHangNoCoptic"/>
      </w:pPr>
      <w:r w:rsidRPr="00AB1781">
        <w:t>31 He spoke and the mosquito came,</w:t>
      </w:r>
    </w:p>
    <w:p w:rsidR="00EC728E" w:rsidRPr="00AB1781" w:rsidRDefault="00EC728E" w:rsidP="00DA6717">
      <w:pPr>
        <w:pStyle w:val="EnglishHangEndNoCoptic"/>
      </w:pPr>
      <w:r w:rsidRPr="00AB1781">
        <w:tab/>
        <w:t>and gnats in all their country.</w:t>
      </w:r>
    </w:p>
    <w:p w:rsidR="00EC728E" w:rsidRPr="00AB1781" w:rsidRDefault="00EC728E" w:rsidP="00DA6717">
      <w:pPr>
        <w:pStyle w:val="EnglishHangNoCoptic"/>
      </w:pPr>
      <w:r w:rsidRPr="00AB1781">
        <w:t>32 He gave them hail for rain,</w:t>
      </w:r>
    </w:p>
    <w:p w:rsidR="00EC728E" w:rsidRPr="00AB1781" w:rsidRDefault="00EC728E" w:rsidP="00DA6717">
      <w:pPr>
        <w:pStyle w:val="EnglishHangEndNoCoptic"/>
      </w:pPr>
      <w:r w:rsidRPr="00AB1781">
        <w:tab/>
        <w:t>and a flaming fire in their land.</w:t>
      </w:r>
    </w:p>
    <w:p w:rsidR="00EC728E" w:rsidRPr="00AB1781" w:rsidRDefault="00EC728E" w:rsidP="00DA6717">
      <w:pPr>
        <w:pStyle w:val="EnglishHangNoCoptic"/>
      </w:pPr>
      <w:r w:rsidRPr="00AB1781">
        <w:t>33 And He struck their vines and their fig-trees,</w:t>
      </w:r>
    </w:p>
    <w:p w:rsidR="00EC728E" w:rsidRPr="00AB1781" w:rsidRDefault="00EC728E" w:rsidP="00DA6717">
      <w:pPr>
        <w:pStyle w:val="EnglishHangEndNoCoptic"/>
      </w:pPr>
      <w:r w:rsidRPr="00AB1781">
        <w:tab/>
        <w:t>and broke every tree of their land.</w:t>
      </w:r>
    </w:p>
    <w:p w:rsidR="00EC728E" w:rsidRPr="00AB1781" w:rsidRDefault="00EC728E" w:rsidP="00DA6717">
      <w:pPr>
        <w:pStyle w:val="EnglishHangNoCoptic"/>
      </w:pPr>
      <w:r w:rsidRPr="00AB1781">
        <w:t>34 He spoke and the locust came,</w:t>
      </w:r>
    </w:p>
    <w:p w:rsidR="00EC728E" w:rsidRPr="00AB1781" w:rsidRDefault="00EC728E" w:rsidP="00DA6717">
      <w:pPr>
        <w:pStyle w:val="EnglishHangEndNoCoptic"/>
      </w:pPr>
      <w:r w:rsidRPr="00AB1781">
        <w:tab/>
        <w:t>and caterpillars</w:t>
      </w:r>
      <w:r w:rsidRPr="00AB1781">
        <w:rPr>
          <w:rStyle w:val="FootnoteReference"/>
        </w:rPr>
        <w:footnoteReference w:id="323"/>
      </w:r>
      <w:r w:rsidRPr="00AB1781">
        <w:t xml:space="preserve"> past all counting.</w:t>
      </w:r>
    </w:p>
    <w:p w:rsidR="00EC728E" w:rsidRPr="00AB1781" w:rsidRDefault="00EC728E" w:rsidP="00DA6717">
      <w:pPr>
        <w:pStyle w:val="EnglishHangNoCoptic"/>
      </w:pPr>
      <w:r w:rsidRPr="00AB1781">
        <w:t>35 And they devoured everything green in their land,</w:t>
      </w:r>
    </w:p>
    <w:p w:rsidR="00EC728E" w:rsidRPr="00AB1781" w:rsidRDefault="00EC728E" w:rsidP="00DA6717">
      <w:pPr>
        <w:pStyle w:val="EnglishHangEndNoCoptic"/>
      </w:pPr>
      <w:r w:rsidRPr="00AB1781">
        <w:tab/>
        <w:t>and consumed the fruit of their ground.</w:t>
      </w:r>
    </w:p>
    <w:p w:rsidR="00EC728E" w:rsidRPr="00AB1781" w:rsidRDefault="00EC728E" w:rsidP="00DA6717">
      <w:pPr>
        <w:pStyle w:val="EnglishHangNoCoptic"/>
      </w:pPr>
      <w:r w:rsidRPr="00AB1781">
        <w:t>36 Then He struck all the firstborn of their land,</w:t>
      </w:r>
    </w:p>
    <w:p w:rsidR="00EC728E" w:rsidRPr="00AB1781" w:rsidRDefault="00EC728E" w:rsidP="00DA6717">
      <w:pPr>
        <w:pStyle w:val="EnglishHangEndNoCoptic"/>
      </w:pPr>
      <w:r w:rsidRPr="00AB1781">
        <w:tab/>
        <w:t>the first-fruits of all their labour.</w:t>
      </w:r>
    </w:p>
    <w:p w:rsidR="00EC728E" w:rsidRPr="00AB1781" w:rsidRDefault="00EC728E" w:rsidP="00DA6717">
      <w:pPr>
        <w:pStyle w:val="EnglishHangNoCoptic"/>
      </w:pPr>
      <w:r w:rsidRPr="00AB1781">
        <w:t>37 And He brought them out with silver and gold,</w:t>
      </w:r>
    </w:p>
    <w:p w:rsidR="00EC728E" w:rsidRPr="00AB1781" w:rsidRDefault="00EC728E" w:rsidP="00DA6717">
      <w:pPr>
        <w:pStyle w:val="EnglishHangEndNoCoptic"/>
      </w:pPr>
      <w:r w:rsidRPr="00AB1781">
        <w:tab/>
        <w:t>and there was not a sick person among their tribes.</w:t>
      </w:r>
    </w:p>
    <w:p w:rsidR="00EC728E" w:rsidRPr="00AB1781" w:rsidRDefault="00EC728E" w:rsidP="00DA6717">
      <w:pPr>
        <w:pStyle w:val="EnglishHangNoCoptic"/>
      </w:pPr>
      <w:r w:rsidRPr="00AB1781">
        <w:t>38 Egypt was glad at their departure,</w:t>
      </w:r>
    </w:p>
    <w:p w:rsidR="00EC728E" w:rsidRPr="00AB1781" w:rsidRDefault="00EC728E" w:rsidP="00DA6717">
      <w:pPr>
        <w:pStyle w:val="EnglishHangEndNoCoptic"/>
      </w:pPr>
      <w:r w:rsidRPr="00AB1781">
        <w:tab/>
        <w:t>for a fear of them had fallen upon them.</w:t>
      </w:r>
    </w:p>
    <w:p w:rsidR="00EC728E" w:rsidRPr="00AB1781" w:rsidRDefault="00EC728E" w:rsidP="00DA6717">
      <w:pPr>
        <w:pStyle w:val="EnglishHangNoCoptic"/>
      </w:pPr>
      <w:r w:rsidRPr="00AB1781">
        <w:t>39 He spread a cloud for their protection,</w:t>
      </w:r>
    </w:p>
    <w:p w:rsidR="00EC728E" w:rsidRPr="00AB1781" w:rsidRDefault="00EC728E" w:rsidP="00DA6717">
      <w:pPr>
        <w:pStyle w:val="EnglishHangEndNoCoptic"/>
      </w:pPr>
      <w:r w:rsidRPr="00AB1781">
        <w:tab/>
        <w:t>and fire to illumine the night for them.</w:t>
      </w:r>
    </w:p>
    <w:p w:rsidR="00EC728E" w:rsidRPr="00AB1781" w:rsidRDefault="00EC728E" w:rsidP="00DA6717">
      <w:pPr>
        <w:pStyle w:val="EnglishHangNoCoptic"/>
      </w:pPr>
      <w:r w:rsidRPr="00AB1781">
        <w:lastRenderedPageBreak/>
        <w:t>40 They asked, and flocks of quail came,</w:t>
      </w:r>
    </w:p>
    <w:p w:rsidR="00EC728E" w:rsidRPr="00AB1781" w:rsidRDefault="00EC728E" w:rsidP="00DA6717">
      <w:pPr>
        <w:pStyle w:val="EnglishHangEndNoCoptic"/>
      </w:pPr>
      <w:r w:rsidRPr="00AB1781">
        <w:tab/>
        <w:t>and He filled them with the bread of heaven.</w:t>
      </w:r>
      <w:r w:rsidRPr="00AB1781">
        <w:rPr>
          <w:rStyle w:val="FootnoteReference"/>
        </w:rPr>
        <w:footnoteReference w:id="324"/>
      </w:r>
    </w:p>
    <w:p w:rsidR="00EC728E" w:rsidRPr="00AB1781" w:rsidRDefault="00EC728E" w:rsidP="00DA6717">
      <w:pPr>
        <w:pStyle w:val="EnglishHangNoCoptic"/>
      </w:pPr>
      <w:r w:rsidRPr="00AB1781">
        <w:t>41 He split a rock and waters gushed out;</w:t>
      </w:r>
    </w:p>
    <w:p w:rsidR="00EC728E" w:rsidRPr="00AB1781" w:rsidRDefault="00EC728E" w:rsidP="00DA6717">
      <w:pPr>
        <w:pStyle w:val="EnglishHangEndNoCoptic"/>
      </w:pPr>
      <w:r w:rsidRPr="00AB1781">
        <w:tab/>
        <w:t>rivers ran in the desert.</w:t>
      </w:r>
    </w:p>
    <w:p w:rsidR="00EC728E" w:rsidRPr="00AB1781" w:rsidRDefault="00EC728E" w:rsidP="00DA6717">
      <w:pPr>
        <w:pStyle w:val="EnglishHangNoCoptic"/>
      </w:pPr>
      <w:r w:rsidRPr="00AB1781">
        <w:t>42 For He remembered His holy promise</w:t>
      </w:r>
    </w:p>
    <w:p w:rsidR="00EC728E" w:rsidRPr="00DA6717" w:rsidRDefault="00EC728E" w:rsidP="00DA6717">
      <w:pPr>
        <w:pStyle w:val="EnglishHangEndNoCoptic"/>
      </w:pPr>
      <w:r w:rsidRPr="00AB1781">
        <w:tab/>
        <w:t>made to Abraham His servant.</w:t>
      </w:r>
      <w:r w:rsidRPr="00AB1781">
        <w:rPr>
          <w:rStyle w:val="FootnoteReference"/>
        </w:rPr>
        <w:footnoteReference w:id="325"/>
      </w:r>
    </w:p>
    <w:p w:rsidR="00EC728E" w:rsidRPr="00AB1781" w:rsidRDefault="00EC728E" w:rsidP="00DA6717">
      <w:pPr>
        <w:pStyle w:val="EnglishHangNoCoptic"/>
      </w:pPr>
      <w:r w:rsidRPr="00AB1781">
        <w:t>43 And He brought out His people with joy</w:t>
      </w:r>
    </w:p>
    <w:p w:rsidR="00EC728E" w:rsidRPr="00AB1781" w:rsidRDefault="00EC728E" w:rsidP="00DA6717">
      <w:pPr>
        <w:pStyle w:val="EnglishHangEndNoCoptic"/>
      </w:pPr>
      <w:r w:rsidRPr="00AB1781">
        <w:tab/>
        <w:t>and His chosen ones with gladness.</w:t>
      </w:r>
    </w:p>
    <w:p w:rsidR="00EC728E" w:rsidRPr="00AB1781" w:rsidRDefault="00EC728E" w:rsidP="00DA6717">
      <w:pPr>
        <w:pStyle w:val="EnglishHangNoCoptic"/>
      </w:pPr>
      <w:r w:rsidRPr="00AB1781">
        <w:t>44 And He gave them the lands of the nations,</w:t>
      </w:r>
    </w:p>
    <w:p w:rsidR="00EC728E" w:rsidRPr="00AB1781" w:rsidRDefault="00EC728E" w:rsidP="00DA6717">
      <w:pPr>
        <w:pStyle w:val="EnglishHangEndNoCoptic"/>
      </w:pPr>
      <w:r w:rsidRPr="00AB1781">
        <w:tab/>
        <w:t>and they inherited the peoples’ labours,</w:t>
      </w:r>
    </w:p>
    <w:p w:rsidR="00EC728E" w:rsidRPr="00AB1781" w:rsidRDefault="00EC728E" w:rsidP="00DA6717">
      <w:pPr>
        <w:pStyle w:val="EnglishHangNoCoptic"/>
      </w:pPr>
      <w:r w:rsidRPr="00AB1781">
        <w:t>45 that they might observe His rights,</w:t>
      </w:r>
    </w:p>
    <w:p w:rsidR="00EC728E" w:rsidRDefault="00EC728E" w:rsidP="00DA6717">
      <w:pPr>
        <w:pStyle w:val="EnglishHangEndNoCoptic"/>
      </w:pPr>
      <w:r w:rsidRPr="00AB1781">
        <w:tab/>
        <w:t>and search out His law.</w:t>
      </w:r>
      <w:r w:rsidRPr="00AB1781">
        <w:rPr>
          <w:rStyle w:val="FootnoteReference"/>
        </w:rPr>
        <w:footnoteReference w:id="326"/>
      </w:r>
    </w:p>
    <w:p w:rsidR="00510795" w:rsidRPr="00510795" w:rsidRDefault="00510795" w:rsidP="00510795">
      <w:pPr>
        <w:pStyle w:val="Heading3"/>
      </w:pPr>
      <w:r>
        <w:t>Psalm</w:t>
      </w:r>
      <w:r w:rsidRPr="00AB1781">
        <w:t xml:space="preserve"> 105</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w:t>
      </w:r>
      <w:r w:rsidRPr="00AB1781">
        <w:rPr>
          <w:rStyle w:val="FootnoteReference"/>
        </w:rPr>
        <w:footnoteReference w:id="327"/>
      </w:r>
      <w:r w:rsidRPr="00AB1781">
        <w:t xml:space="preserve"> is eternal.</w:t>
      </w:r>
    </w:p>
    <w:p w:rsidR="00510795" w:rsidRPr="00AB1781" w:rsidRDefault="00510795" w:rsidP="00510795">
      <w:pPr>
        <w:pStyle w:val="EnglishHangNoCoptic"/>
      </w:pPr>
      <w:r w:rsidRPr="00AB1781">
        <w:t>2 Who can tell of the mighty powers of the Lord,</w:t>
      </w:r>
    </w:p>
    <w:p w:rsidR="00510795" w:rsidRPr="00AB1781" w:rsidRDefault="00510795" w:rsidP="00510795">
      <w:pPr>
        <w:pStyle w:val="EnglishHangEndNoCoptic"/>
      </w:pPr>
      <w:r w:rsidRPr="00AB1781">
        <w:tab/>
        <w:t>or make all His praises heard?</w:t>
      </w:r>
    </w:p>
    <w:p w:rsidR="00510795" w:rsidRPr="00AB1781" w:rsidRDefault="00510795" w:rsidP="00510795">
      <w:pPr>
        <w:pStyle w:val="EnglishHangNoCoptic"/>
      </w:pPr>
      <w:r w:rsidRPr="00AB1781">
        <w:t>3 Blessed are they who act justly</w:t>
      </w:r>
    </w:p>
    <w:p w:rsidR="00510795" w:rsidRPr="00AB1781" w:rsidRDefault="00510795" w:rsidP="00510795">
      <w:pPr>
        <w:pStyle w:val="EnglishHangEndNoCoptic"/>
      </w:pPr>
      <w:r w:rsidRPr="00AB1781">
        <w:tab/>
        <w:t>and do what is right at all times.</w:t>
      </w:r>
    </w:p>
    <w:p w:rsidR="00510795" w:rsidRPr="00AB1781" w:rsidRDefault="00510795" w:rsidP="00510795">
      <w:pPr>
        <w:pStyle w:val="EnglishHangNoCoptic"/>
      </w:pPr>
      <w:r w:rsidRPr="00AB1781">
        <w:t xml:space="preserve">4 Remember us, O Lord, in </w:t>
      </w:r>
      <w:r w:rsidR="00E570CB">
        <w:t>Your</w:t>
      </w:r>
      <w:r w:rsidRPr="00AB1781">
        <w:t xml:space="preserve"> love for </w:t>
      </w:r>
      <w:r w:rsidR="00E570CB">
        <w:t>Your</w:t>
      </w:r>
      <w:r w:rsidRPr="00AB1781">
        <w:t xml:space="preserve"> people;</w:t>
      </w:r>
    </w:p>
    <w:p w:rsidR="00510795" w:rsidRPr="00AB1781" w:rsidRDefault="00510795" w:rsidP="00510795">
      <w:pPr>
        <w:pStyle w:val="EnglishHangEndNoCoptic"/>
      </w:pPr>
      <w:r w:rsidRPr="00AB1781">
        <w:tab/>
        <w:t xml:space="preserve">visit us with </w:t>
      </w:r>
      <w:r w:rsidR="00E570CB">
        <w:t>Your</w:t>
      </w:r>
      <w:r w:rsidRPr="00AB1781">
        <w:t xml:space="preserve"> salvation,</w:t>
      </w:r>
    </w:p>
    <w:p w:rsidR="00510795" w:rsidRPr="00AB1781" w:rsidRDefault="00510795" w:rsidP="00510795">
      <w:pPr>
        <w:pStyle w:val="EnglishHangNoCoptic"/>
      </w:pPr>
      <w:r w:rsidRPr="00AB1781">
        <w:t xml:space="preserve">5 that we may see it in the goodness of </w:t>
      </w:r>
      <w:r w:rsidR="00E570CB">
        <w:t>Your</w:t>
      </w:r>
      <w:r w:rsidRPr="00AB1781">
        <w:t xml:space="preserve"> chosen ones,</w:t>
      </w:r>
    </w:p>
    <w:p w:rsidR="00510795" w:rsidRPr="00AB1781" w:rsidRDefault="00510795" w:rsidP="00510795">
      <w:pPr>
        <w:pStyle w:val="EnglishHangNoCoptic"/>
      </w:pPr>
      <w:r w:rsidRPr="00AB1781">
        <w:tab/>
        <w:t xml:space="preserve">that we may rejoice in the gladness of </w:t>
      </w:r>
      <w:r w:rsidR="00E570CB">
        <w:t>Your</w:t>
      </w:r>
      <w:r w:rsidRPr="00AB1781">
        <w:t xml:space="preserve"> nation,</w:t>
      </w:r>
    </w:p>
    <w:p w:rsidR="00510795" w:rsidRPr="00AB1781" w:rsidRDefault="00510795" w:rsidP="00510795">
      <w:pPr>
        <w:pStyle w:val="EnglishHangEndNoCoptic"/>
      </w:pPr>
      <w:r w:rsidRPr="00AB1781">
        <w:lastRenderedPageBreak/>
        <w:tab/>
        <w:t xml:space="preserve">that we may sing praises with </w:t>
      </w:r>
      <w:r w:rsidR="00E570CB">
        <w:t>Your</w:t>
      </w:r>
      <w:r w:rsidRPr="00AB1781">
        <w:t xml:space="preserve"> inheritance.</w:t>
      </w:r>
    </w:p>
    <w:p w:rsidR="00510795" w:rsidRPr="00AB1781" w:rsidRDefault="00510795" w:rsidP="00510795">
      <w:pPr>
        <w:pStyle w:val="EnglishHangNoCoptic"/>
      </w:pPr>
      <w:r w:rsidRPr="00AB1781">
        <w:t>6 We have sinned with our fathers,</w:t>
      </w:r>
    </w:p>
    <w:p w:rsidR="00510795" w:rsidRPr="00AB1781" w:rsidRDefault="00510795" w:rsidP="00510795">
      <w:pPr>
        <w:pStyle w:val="EnglishHangEndNoCoptic"/>
      </w:pPr>
      <w:r w:rsidRPr="00AB1781">
        <w:tab/>
        <w:t>we have done evil, we have done wrong.</w:t>
      </w:r>
    </w:p>
    <w:p w:rsidR="00510795" w:rsidRPr="00AB1781" w:rsidRDefault="00510795" w:rsidP="00510795">
      <w:pPr>
        <w:pStyle w:val="EnglishHangNoCoptic"/>
      </w:pPr>
      <w:r w:rsidRPr="00AB1781">
        <w:t xml:space="preserve">7 Our fathers failed in Egypt to understand </w:t>
      </w:r>
      <w:r w:rsidR="00E570CB">
        <w:t>Your</w:t>
      </w:r>
      <w:r w:rsidRPr="00AB1781">
        <w:t xml:space="preserve"> wonders,</w:t>
      </w:r>
      <w:r w:rsidRPr="00AB1781">
        <w:rPr>
          <w:rStyle w:val="FootnoteReference"/>
        </w:rPr>
        <w:footnoteReference w:id="328"/>
      </w:r>
    </w:p>
    <w:p w:rsidR="00510795" w:rsidRPr="00AB1781" w:rsidRDefault="00510795" w:rsidP="00510795">
      <w:pPr>
        <w:pStyle w:val="EnglishHangNoCoptic"/>
      </w:pPr>
      <w:r w:rsidRPr="00AB1781">
        <w:tab/>
        <w:t xml:space="preserve">and they did not remember </w:t>
      </w:r>
      <w:r w:rsidR="00E570CB">
        <w:t>Your</w:t>
      </w:r>
      <w:r w:rsidRPr="00AB1781">
        <w:t xml:space="preserve"> great mercy,</w:t>
      </w:r>
    </w:p>
    <w:p w:rsidR="00510795" w:rsidRPr="00AB1781" w:rsidRDefault="00510795" w:rsidP="00510795">
      <w:pPr>
        <w:pStyle w:val="EnglishHangEndNoCoptic"/>
      </w:pPr>
      <w:r w:rsidRPr="00AB1781">
        <w:tab/>
        <w:t xml:space="preserve">and they provoked </w:t>
      </w:r>
      <w:r w:rsidR="001040C8">
        <w:t>You</w:t>
      </w:r>
      <w:r w:rsidRPr="00AB1781">
        <w:t xml:space="preserve"> when going up at the Red Sea.</w:t>
      </w:r>
    </w:p>
    <w:p w:rsidR="00510795" w:rsidRPr="00AB1781" w:rsidRDefault="00510795" w:rsidP="00510795">
      <w:pPr>
        <w:pStyle w:val="EnglishHangNoCoptic"/>
      </w:pPr>
      <w:r w:rsidRPr="00AB1781">
        <w:t>8 Yet He saved them for His name’s sake</w:t>
      </w:r>
    </w:p>
    <w:p w:rsidR="00510795" w:rsidRPr="00AB1781" w:rsidRDefault="00510795" w:rsidP="00510795">
      <w:pPr>
        <w:pStyle w:val="EnglishHangEndNoCoptic"/>
      </w:pPr>
      <w:r w:rsidRPr="00AB1781">
        <w:tab/>
        <w:t>to make known His mighty power.</w:t>
      </w:r>
    </w:p>
    <w:p w:rsidR="00510795" w:rsidRPr="00AB1781" w:rsidRDefault="00510795" w:rsidP="00510795">
      <w:pPr>
        <w:pStyle w:val="EnglishHangNoCoptic"/>
      </w:pPr>
      <w:r w:rsidRPr="00AB1781">
        <w:t>9 He rebuked the Red Sea and it dried up,</w:t>
      </w:r>
    </w:p>
    <w:p w:rsidR="00510795" w:rsidRPr="00AB1781" w:rsidRDefault="00510795" w:rsidP="00510795">
      <w:pPr>
        <w:pStyle w:val="EnglishHangEndNoCoptic"/>
      </w:pPr>
      <w:r w:rsidRPr="00AB1781">
        <w:tab/>
        <w:t>and He led them in its depths as in the desert.</w:t>
      </w:r>
    </w:p>
    <w:p w:rsidR="00510795" w:rsidRPr="00AB1781" w:rsidRDefault="00510795" w:rsidP="00510795">
      <w:pPr>
        <w:pStyle w:val="EnglishHangNoCoptic"/>
      </w:pPr>
      <w:r w:rsidRPr="00AB1781">
        <w:t>10 And He saved them from the clutch of their hateful foe</w:t>
      </w:r>
    </w:p>
    <w:p w:rsidR="00510795" w:rsidRPr="00510795" w:rsidRDefault="00510795" w:rsidP="00510795">
      <w:pPr>
        <w:pStyle w:val="EnglishHangEndNoCoptic"/>
      </w:pPr>
      <w:r w:rsidRPr="00AB1781">
        <w:tab/>
        <w:t>and redeemed them from the hands of their enemies.</w:t>
      </w:r>
    </w:p>
    <w:p w:rsidR="00510795" w:rsidRPr="00AB1781" w:rsidRDefault="00510795" w:rsidP="00510795">
      <w:pPr>
        <w:pStyle w:val="EnglishHangNoCoptic"/>
      </w:pPr>
      <w:r w:rsidRPr="00AB1781">
        <w:t>11 Water covered their oppressors;</w:t>
      </w:r>
    </w:p>
    <w:p w:rsidR="00510795" w:rsidRPr="00AB1781" w:rsidRDefault="00510795" w:rsidP="00510795">
      <w:pPr>
        <w:pStyle w:val="EnglishHangEndNoCoptic"/>
      </w:pPr>
      <w:r w:rsidRPr="00AB1781">
        <w:tab/>
        <w:t>not one of them was left.</w:t>
      </w:r>
    </w:p>
    <w:p w:rsidR="00510795" w:rsidRPr="00AB1781" w:rsidRDefault="00510795" w:rsidP="00510795">
      <w:pPr>
        <w:pStyle w:val="EnglishHangNoCoptic"/>
      </w:pPr>
      <w:r w:rsidRPr="00AB1781">
        <w:t>12 Then they believed His words</w:t>
      </w:r>
    </w:p>
    <w:p w:rsidR="00510795" w:rsidRPr="00AB1781" w:rsidRDefault="00510795" w:rsidP="00510795">
      <w:pPr>
        <w:pStyle w:val="EnglishHangEndNoCoptic"/>
      </w:pPr>
      <w:r w:rsidRPr="00AB1781">
        <w:tab/>
        <w:t>and sang His praise.</w:t>
      </w:r>
    </w:p>
    <w:p w:rsidR="00510795" w:rsidRPr="00AB1781" w:rsidRDefault="00510795" w:rsidP="00510795">
      <w:pPr>
        <w:pStyle w:val="EnglishHangNoCoptic"/>
      </w:pPr>
      <w:r w:rsidRPr="00AB1781">
        <w:t>13 They soon forgot His works;</w:t>
      </w:r>
    </w:p>
    <w:p w:rsidR="00510795" w:rsidRPr="00AB1781" w:rsidRDefault="00510795" w:rsidP="00510795">
      <w:pPr>
        <w:pStyle w:val="EnglishHangEndNoCoptic"/>
      </w:pPr>
      <w:r w:rsidRPr="00AB1781">
        <w:tab/>
        <w:t>they would not wait for His will.</w:t>
      </w:r>
    </w:p>
    <w:p w:rsidR="00510795" w:rsidRPr="00AB1781" w:rsidRDefault="00510795" w:rsidP="00510795">
      <w:pPr>
        <w:pStyle w:val="EnglishHangNoCoptic"/>
      </w:pPr>
      <w:r w:rsidRPr="00AB1781">
        <w:t>14 They indulged their desire in the wilderness,</w:t>
      </w:r>
    </w:p>
    <w:p w:rsidR="00510795" w:rsidRPr="00AB1781" w:rsidRDefault="00510795" w:rsidP="00510795">
      <w:pPr>
        <w:pStyle w:val="EnglishHangEndNoCoptic"/>
      </w:pPr>
      <w:r w:rsidRPr="00AB1781">
        <w:tab/>
        <w:t>and tempted God in the desert.</w:t>
      </w:r>
    </w:p>
    <w:p w:rsidR="00510795" w:rsidRPr="00AB1781" w:rsidRDefault="00510795" w:rsidP="00510795">
      <w:pPr>
        <w:pStyle w:val="EnglishHangNoCoptic"/>
      </w:pPr>
      <w:r w:rsidRPr="00AB1781">
        <w:t>15 And He gave them their request,</w:t>
      </w:r>
    </w:p>
    <w:p w:rsidR="00510795" w:rsidRPr="00AB1781" w:rsidRDefault="00510795" w:rsidP="00510795">
      <w:pPr>
        <w:pStyle w:val="EnglishHangEndNoCoptic"/>
      </w:pPr>
      <w:r w:rsidRPr="00AB1781">
        <w:tab/>
        <w:t>and sent surfeit into their souls.</w:t>
      </w:r>
      <w:r w:rsidRPr="00AB1781">
        <w:rPr>
          <w:rStyle w:val="FootnoteReference"/>
        </w:rPr>
        <w:footnoteReference w:id="329"/>
      </w:r>
    </w:p>
    <w:p w:rsidR="00510795" w:rsidRPr="00AB1781" w:rsidRDefault="00510795" w:rsidP="00510795">
      <w:pPr>
        <w:pStyle w:val="EnglishHangNoCoptic"/>
      </w:pPr>
      <w:r w:rsidRPr="00AB1781">
        <w:t>16 They angered Moses in the camp,</w:t>
      </w:r>
    </w:p>
    <w:p w:rsidR="00510795" w:rsidRPr="00AB1781" w:rsidRDefault="00510795" w:rsidP="00510795">
      <w:pPr>
        <w:pStyle w:val="EnglishHangEndNoCoptic"/>
      </w:pPr>
      <w:r w:rsidRPr="00AB1781">
        <w:tab/>
        <w:t>and Aaron the priest of the Lord.</w:t>
      </w:r>
    </w:p>
    <w:p w:rsidR="00510795" w:rsidRPr="00AB1781" w:rsidRDefault="00510795" w:rsidP="00510795">
      <w:pPr>
        <w:pStyle w:val="EnglishHangNoCoptic"/>
      </w:pPr>
      <w:r w:rsidRPr="00AB1781">
        <w:t>17 The earth opened and swallowed up Dathan</w:t>
      </w:r>
      <w:r w:rsidRPr="00AB1781">
        <w:rPr>
          <w:rStyle w:val="FootnoteReference"/>
        </w:rPr>
        <w:footnoteReference w:id="330"/>
      </w:r>
    </w:p>
    <w:p w:rsidR="00510795" w:rsidRPr="00AB1781" w:rsidRDefault="00510795" w:rsidP="00510795">
      <w:pPr>
        <w:pStyle w:val="EnglishHangEndNoCoptic"/>
      </w:pPr>
      <w:r w:rsidRPr="00AB1781">
        <w:tab/>
        <w:t>and buried Abiram’s crew.</w:t>
      </w:r>
    </w:p>
    <w:p w:rsidR="00510795" w:rsidRPr="00AB1781" w:rsidRDefault="00510795" w:rsidP="00510795">
      <w:pPr>
        <w:pStyle w:val="EnglishHangNoCoptic"/>
      </w:pPr>
      <w:r w:rsidRPr="00AB1781">
        <w:t>18 And fire broke out in their company;</w:t>
      </w:r>
    </w:p>
    <w:p w:rsidR="00510795" w:rsidRPr="00AB1781" w:rsidRDefault="00510795" w:rsidP="00510795">
      <w:pPr>
        <w:pStyle w:val="EnglishHangEndNoCoptic"/>
      </w:pPr>
      <w:r w:rsidRPr="00AB1781">
        <w:tab/>
        <w:t>the flames burned up the sinners.</w:t>
      </w:r>
    </w:p>
    <w:p w:rsidR="00510795" w:rsidRPr="00AB1781" w:rsidRDefault="00510795" w:rsidP="00510795">
      <w:pPr>
        <w:pStyle w:val="EnglishHangNoCoptic"/>
      </w:pPr>
      <w:r w:rsidRPr="00AB1781">
        <w:lastRenderedPageBreak/>
        <w:t>19 They made a calf at Horeb</w:t>
      </w:r>
    </w:p>
    <w:p w:rsidR="00510795" w:rsidRPr="00AB1781" w:rsidRDefault="00510795" w:rsidP="00510795">
      <w:pPr>
        <w:pStyle w:val="EnglishHangEndNoCoptic"/>
      </w:pPr>
      <w:r w:rsidRPr="00AB1781">
        <w:tab/>
        <w:t>and worshipped the carved idol.</w:t>
      </w:r>
    </w:p>
    <w:p w:rsidR="00510795" w:rsidRPr="00AB1781" w:rsidRDefault="00510795" w:rsidP="00510795">
      <w:pPr>
        <w:pStyle w:val="EnglishHangNoCoptic"/>
      </w:pPr>
      <w:r w:rsidRPr="00AB1781">
        <w:t>20 They exchanged the glory of God</w:t>
      </w:r>
    </w:p>
    <w:p w:rsidR="00510795" w:rsidRPr="00AB1781" w:rsidRDefault="00510795" w:rsidP="00510795">
      <w:pPr>
        <w:pStyle w:val="EnglishHangEndNoCoptic"/>
      </w:pPr>
      <w:r w:rsidRPr="00AB1781">
        <w:tab/>
        <w:t>for the image of a bull that eats grass.</w:t>
      </w:r>
    </w:p>
    <w:p w:rsidR="00510795" w:rsidRPr="00AB1781" w:rsidRDefault="00510795" w:rsidP="00510795">
      <w:pPr>
        <w:pStyle w:val="EnglishHangNoCoptic"/>
      </w:pPr>
      <w:r w:rsidRPr="00AB1781">
        <w:t>21 They forgot God their Saviour,</w:t>
      </w:r>
    </w:p>
    <w:p w:rsidR="00510795" w:rsidRPr="00AB1781" w:rsidRDefault="00510795" w:rsidP="00510795">
      <w:pPr>
        <w:pStyle w:val="EnglishHangEndNoCoptic"/>
      </w:pPr>
      <w:r w:rsidRPr="00AB1781">
        <w:tab/>
        <w:t>Who had done great things in Egypt;</w:t>
      </w:r>
    </w:p>
    <w:p w:rsidR="00510795" w:rsidRPr="00AB1781" w:rsidRDefault="00510795" w:rsidP="00510795">
      <w:pPr>
        <w:pStyle w:val="EnglishHangNoCoptic"/>
      </w:pPr>
      <w:r w:rsidRPr="00AB1781">
        <w:t>22 wonderful things in the land of Ham,</w:t>
      </w:r>
    </w:p>
    <w:p w:rsidR="00510795" w:rsidRPr="00AB1781" w:rsidRDefault="00510795" w:rsidP="00510795">
      <w:pPr>
        <w:pStyle w:val="EnglishHangEndNoCoptic"/>
      </w:pPr>
      <w:r w:rsidRPr="00AB1781">
        <w:tab/>
        <w:t>terrible things at the Red Sea.</w:t>
      </w:r>
    </w:p>
    <w:p w:rsidR="00510795" w:rsidRPr="00AB1781" w:rsidRDefault="00510795" w:rsidP="00510795">
      <w:pPr>
        <w:pStyle w:val="EnglishHangNoCoptic"/>
      </w:pPr>
      <w:r w:rsidRPr="00AB1781">
        <w:t>23 And He said He would destroy them,</w:t>
      </w:r>
    </w:p>
    <w:p w:rsidR="00510795" w:rsidRPr="00AB1781" w:rsidRDefault="00510795" w:rsidP="00510795">
      <w:pPr>
        <w:pStyle w:val="EnglishHangNoCoptic"/>
      </w:pPr>
      <w:r w:rsidRPr="00AB1781">
        <w:tab/>
        <w:t>had not Moses His chosen servant</w:t>
      </w:r>
    </w:p>
    <w:p w:rsidR="00510795" w:rsidRPr="00AB1781" w:rsidRDefault="00510795" w:rsidP="00510795">
      <w:pPr>
        <w:pStyle w:val="EnglishHangNoCoptic"/>
      </w:pPr>
      <w:r w:rsidRPr="00AB1781">
        <w:tab/>
        <w:t>stood in the breach before Him</w:t>
      </w:r>
    </w:p>
    <w:p w:rsidR="00510795" w:rsidRPr="00AB1781" w:rsidRDefault="00510795" w:rsidP="00510795">
      <w:pPr>
        <w:pStyle w:val="EnglishHangEndNoCoptic"/>
      </w:pPr>
      <w:r w:rsidRPr="00AB1781">
        <w:tab/>
        <w:t>to prevent His wrath from destroying them.</w:t>
      </w:r>
    </w:p>
    <w:p w:rsidR="00510795" w:rsidRPr="00AB1781" w:rsidRDefault="00510795" w:rsidP="00510795">
      <w:pPr>
        <w:pStyle w:val="EnglishHangNoCoptic"/>
      </w:pPr>
      <w:r w:rsidRPr="00AB1781">
        <w:t>24 Then they despised the promised land;</w:t>
      </w:r>
    </w:p>
    <w:p w:rsidR="00510795" w:rsidRPr="00AB1781" w:rsidRDefault="00510795" w:rsidP="00510795">
      <w:pPr>
        <w:pStyle w:val="EnglishHangEndNoCoptic"/>
      </w:pPr>
      <w:r w:rsidRPr="00AB1781">
        <w:tab/>
        <w:t>they did not believe His word.</w:t>
      </w:r>
    </w:p>
    <w:p w:rsidR="00510795" w:rsidRPr="00AB1781" w:rsidRDefault="00510795" w:rsidP="00510795">
      <w:pPr>
        <w:pStyle w:val="EnglishHangNoCoptic"/>
      </w:pPr>
      <w:r w:rsidRPr="00AB1781">
        <w:t>25 And they murmured in their tents;</w:t>
      </w:r>
    </w:p>
    <w:p w:rsidR="00510795" w:rsidRPr="00AB1781" w:rsidRDefault="00510795" w:rsidP="00510795">
      <w:pPr>
        <w:pStyle w:val="EnglishHangEndNoCoptic"/>
      </w:pPr>
      <w:r w:rsidRPr="00AB1781">
        <w:tab/>
        <w:t>they did not obey the Lord’s voice.</w:t>
      </w:r>
    </w:p>
    <w:p w:rsidR="00510795" w:rsidRPr="00AB1781" w:rsidRDefault="00510795" w:rsidP="00510795">
      <w:pPr>
        <w:pStyle w:val="EnglishHangNoCoptic"/>
      </w:pPr>
      <w:r w:rsidRPr="00AB1781">
        <w:t>26 So He raised His hand against them</w:t>
      </w:r>
    </w:p>
    <w:p w:rsidR="00510795" w:rsidRPr="00AB1781" w:rsidRDefault="00510795" w:rsidP="00510795">
      <w:pPr>
        <w:pStyle w:val="EnglishHangEndNoCoptic"/>
      </w:pPr>
      <w:r w:rsidRPr="00AB1781">
        <w:tab/>
        <w:t>to lay them low in the wilderness,</w:t>
      </w:r>
    </w:p>
    <w:p w:rsidR="00510795" w:rsidRPr="00AB1781" w:rsidRDefault="00510795" w:rsidP="00510795">
      <w:pPr>
        <w:pStyle w:val="EnglishHangNoCoptic"/>
      </w:pPr>
      <w:r w:rsidRPr="00AB1781">
        <w:t>27 to scatter their children among the nations</w:t>
      </w:r>
      <w:r w:rsidRPr="00AB1781">
        <w:rPr>
          <w:rStyle w:val="FootnoteReference"/>
        </w:rPr>
        <w:footnoteReference w:id="331"/>
      </w:r>
    </w:p>
    <w:p w:rsidR="00510795" w:rsidRPr="00AB1781" w:rsidRDefault="00510795" w:rsidP="00510795">
      <w:pPr>
        <w:pStyle w:val="EnglishHangEndNoCoptic"/>
      </w:pPr>
      <w:r w:rsidRPr="00AB1781">
        <w:tab/>
        <w:t>and disperse them in foreign lands.</w:t>
      </w:r>
    </w:p>
    <w:p w:rsidR="00510795" w:rsidRPr="00AB1781" w:rsidRDefault="00510795" w:rsidP="00510795">
      <w:pPr>
        <w:pStyle w:val="EnglishHangNoCoptic"/>
      </w:pPr>
      <w:r w:rsidRPr="00AB1781">
        <w:t>28 They were initiated to Baal-Phegor,</w:t>
      </w:r>
    </w:p>
    <w:p w:rsidR="00510795" w:rsidRPr="00510795" w:rsidRDefault="00510795" w:rsidP="00510795">
      <w:pPr>
        <w:pStyle w:val="EnglishHangEndNoCoptic"/>
      </w:pPr>
      <w:r w:rsidRPr="00AB1781">
        <w:tab/>
        <w:t>and ate the sacrifices of the dead.</w:t>
      </w:r>
    </w:p>
    <w:p w:rsidR="00510795" w:rsidRPr="00AB1781" w:rsidRDefault="00510795" w:rsidP="00510795">
      <w:pPr>
        <w:pStyle w:val="EnglishHangNoCoptic"/>
      </w:pPr>
      <w:r w:rsidRPr="00AB1781">
        <w:t>29 And they provoked Him with their ways,</w:t>
      </w:r>
    </w:p>
    <w:p w:rsidR="00510795" w:rsidRPr="00AB1781" w:rsidRDefault="00510795" w:rsidP="00510795">
      <w:pPr>
        <w:pStyle w:val="EnglishHangEndNoCoptic"/>
      </w:pPr>
      <w:r w:rsidRPr="00AB1781">
        <w:tab/>
        <w:t>and the plague raged among them.</w:t>
      </w:r>
    </w:p>
    <w:p w:rsidR="00510795" w:rsidRPr="00AB1781" w:rsidRDefault="00510795" w:rsidP="00510795">
      <w:pPr>
        <w:pStyle w:val="EnglishHangNoCoptic"/>
      </w:pPr>
      <w:r w:rsidRPr="00AB1781">
        <w:t>30 Then Phineas rose and made atonement,</w:t>
      </w:r>
    </w:p>
    <w:p w:rsidR="00510795" w:rsidRPr="00AB1781" w:rsidRDefault="00510795" w:rsidP="00510795">
      <w:pPr>
        <w:pStyle w:val="EnglishHangEndNoCoptic"/>
      </w:pPr>
      <w:r w:rsidRPr="00AB1781">
        <w:tab/>
        <w:t>and the outbreak was stopped.</w:t>
      </w:r>
    </w:p>
    <w:p w:rsidR="00510795" w:rsidRPr="00AB1781" w:rsidRDefault="00510795" w:rsidP="00510795">
      <w:pPr>
        <w:pStyle w:val="EnglishHangNoCoptic"/>
      </w:pPr>
      <w:r w:rsidRPr="00AB1781">
        <w:t>31 And this has been counted to him for righteousness</w:t>
      </w:r>
    </w:p>
    <w:p w:rsidR="00510795" w:rsidRPr="00AB1781" w:rsidRDefault="00510795" w:rsidP="00510795">
      <w:pPr>
        <w:pStyle w:val="EnglishHangEndNoCoptic"/>
      </w:pPr>
      <w:r w:rsidRPr="00AB1781">
        <w:tab/>
        <w:t>from age to age eternally.</w:t>
      </w:r>
    </w:p>
    <w:p w:rsidR="00510795" w:rsidRPr="00AB1781" w:rsidRDefault="00510795" w:rsidP="00510795">
      <w:pPr>
        <w:pStyle w:val="EnglishHangNoCoptic"/>
      </w:pPr>
      <w:r w:rsidRPr="00AB1781">
        <w:t>32 They angered Him too at the water of conflict,</w:t>
      </w:r>
    </w:p>
    <w:p w:rsidR="00510795" w:rsidRPr="00AB1781" w:rsidRDefault="00510795" w:rsidP="00510795">
      <w:pPr>
        <w:pStyle w:val="EnglishHangEndNoCoptic"/>
      </w:pPr>
      <w:r w:rsidRPr="00AB1781">
        <w:tab/>
        <w:t>and Moses suffered on their account.</w:t>
      </w:r>
    </w:p>
    <w:p w:rsidR="00510795" w:rsidRPr="00AB1781" w:rsidRDefault="00510795" w:rsidP="00510795">
      <w:pPr>
        <w:pStyle w:val="EnglishHangNoCoptic"/>
      </w:pPr>
      <w:r w:rsidRPr="00AB1781">
        <w:t>33 For they provoked his spirit,</w:t>
      </w:r>
    </w:p>
    <w:p w:rsidR="00510795" w:rsidRPr="00AB1781" w:rsidRDefault="00510795" w:rsidP="00510795">
      <w:pPr>
        <w:pStyle w:val="EnglishHangEndNoCoptic"/>
      </w:pPr>
      <w:r w:rsidRPr="00AB1781">
        <w:lastRenderedPageBreak/>
        <w:tab/>
        <w:t>and he spoke rashly with his lips.</w:t>
      </w:r>
    </w:p>
    <w:p w:rsidR="00510795" w:rsidRPr="00AB1781" w:rsidRDefault="00510795" w:rsidP="00510795">
      <w:pPr>
        <w:pStyle w:val="EnglishHangNoCoptic"/>
      </w:pPr>
      <w:r w:rsidRPr="00AB1781">
        <w:t>34 They did not destroy the nations,</w:t>
      </w:r>
    </w:p>
    <w:p w:rsidR="00510795" w:rsidRPr="00AB1781" w:rsidRDefault="00510795" w:rsidP="00510795">
      <w:pPr>
        <w:pStyle w:val="EnglishHangEndNoCoptic"/>
      </w:pPr>
      <w:r w:rsidRPr="00AB1781">
        <w:tab/>
        <w:t>as the Lord had told them;</w:t>
      </w:r>
    </w:p>
    <w:p w:rsidR="00510795" w:rsidRPr="00AB1781" w:rsidRDefault="00510795" w:rsidP="00510795">
      <w:pPr>
        <w:pStyle w:val="EnglishHangNoCoptic"/>
      </w:pPr>
      <w:r w:rsidRPr="00AB1781">
        <w:t>35 but they mixed with the nations,</w:t>
      </w:r>
    </w:p>
    <w:p w:rsidR="00510795" w:rsidRPr="00AB1781" w:rsidRDefault="00510795" w:rsidP="00510795">
      <w:pPr>
        <w:pStyle w:val="EnglishHangEndNoCoptic"/>
      </w:pPr>
      <w:r w:rsidRPr="00AB1781">
        <w:tab/>
        <w:t>and learned their practices.</w:t>
      </w:r>
    </w:p>
    <w:p w:rsidR="00510795" w:rsidRPr="00AB1781" w:rsidRDefault="00510795" w:rsidP="00510795">
      <w:pPr>
        <w:pStyle w:val="EnglishHangNoCoptic"/>
      </w:pPr>
      <w:r w:rsidRPr="00AB1781">
        <w:t>36 And they served their idols,</w:t>
      </w:r>
    </w:p>
    <w:p w:rsidR="00510795" w:rsidRPr="00AB1781" w:rsidRDefault="00510795" w:rsidP="00510795">
      <w:pPr>
        <w:pStyle w:val="EnglishHangEndNoCoptic"/>
      </w:pPr>
      <w:r w:rsidRPr="00AB1781">
        <w:tab/>
        <w:t>which became a snare to them.</w:t>
      </w:r>
    </w:p>
    <w:p w:rsidR="00510795" w:rsidRPr="00AB1781" w:rsidRDefault="00510795" w:rsidP="00510795">
      <w:pPr>
        <w:pStyle w:val="EnglishHangNoCoptic"/>
      </w:pPr>
      <w:r w:rsidRPr="00AB1781">
        <w:t>37 They even sacrificed their sons</w:t>
      </w:r>
    </w:p>
    <w:p w:rsidR="00510795" w:rsidRPr="00AB1781" w:rsidRDefault="00510795" w:rsidP="00510795">
      <w:pPr>
        <w:pStyle w:val="EnglishHangEndNoCoptic"/>
      </w:pPr>
      <w:r w:rsidRPr="00AB1781">
        <w:tab/>
        <w:t>and their daughters to demons,</w:t>
      </w:r>
    </w:p>
    <w:p w:rsidR="00510795" w:rsidRPr="00AB1781" w:rsidRDefault="00510795" w:rsidP="00510795">
      <w:pPr>
        <w:pStyle w:val="EnglishHangNoCoptic"/>
      </w:pPr>
      <w:r w:rsidRPr="00AB1781">
        <w:t>38 and shed innocent blood,</w:t>
      </w:r>
    </w:p>
    <w:p w:rsidR="00510795" w:rsidRPr="00AB1781" w:rsidRDefault="00510795" w:rsidP="00510795">
      <w:pPr>
        <w:pStyle w:val="EnglishHangNoCoptic"/>
      </w:pPr>
      <w:r w:rsidRPr="00AB1781">
        <w:tab/>
        <w:t>the blood of their sons and daughters,</w:t>
      </w:r>
    </w:p>
    <w:p w:rsidR="00510795" w:rsidRPr="00AB1781" w:rsidRDefault="00510795" w:rsidP="00510795">
      <w:pPr>
        <w:pStyle w:val="EnglishHangNoCoptic"/>
      </w:pPr>
      <w:r w:rsidRPr="00AB1781">
        <w:tab/>
        <w:t>whom they sacrificed to the idols of Canaan.</w:t>
      </w:r>
    </w:p>
    <w:p w:rsidR="00510795" w:rsidRPr="00AB1781" w:rsidRDefault="00510795" w:rsidP="00510795">
      <w:pPr>
        <w:pStyle w:val="EnglishHangEndNoCoptic"/>
      </w:pPr>
      <w:r w:rsidRPr="00AB1781">
        <w:tab/>
        <w:t>And the land was polluted with blood</w:t>
      </w:r>
    </w:p>
    <w:p w:rsidR="00510795" w:rsidRPr="00AB1781" w:rsidRDefault="00510795" w:rsidP="00510795">
      <w:pPr>
        <w:pStyle w:val="EnglishHangNoCoptic"/>
      </w:pPr>
      <w:r w:rsidRPr="00AB1781">
        <w:t>39 and defiled by their practices,</w:t>
      </w:r>
    </w:p>
    <w:p w:rsidR="00510795" w:rsidRPr="00AB1781" w:rsidRDefault="00510795" w:rsidP="00510795">
      <w:pPr>
        <w:pStyle w:val="EnglishHangEndNoCoptic"/>
      </w:pPr>
      <w:r w:rsidRPr="00AB1781">
        <w:tab/>
        <w:t>and they played the wanton by their ways.</w:t>
      </w:r>
    </w:p>
    <w:p w:rsidR="00510795" w:rsidRPr="00AB1781" w:rsidRDefault="00510795" w:rsidP="00510795">
      <w:pPr>
        <w:pStyle w:val="EnglishHangNoCoptic"/>
      </w:pPr>
      <w:r w:rsidRPr="00AB1781">
        <w:t>40 Then the Lord raged with fury against His people</w:t>
      </w:r>
    </w:p>
    <w:p w:rsidR="00510795" w:rsidRPr="00AB1781" w:rsidRDefault="00510795" w:rsidP="00510795">
      <w:pPr>
        <w:pStyle w:val="EnglishHangEndNoCoptic"/>
      </w:pPr>
      <w:r w:rsidRPr="00AB1781">
        <w:tab/>
        <w:t>and abhorred His inheritance.</w:t>
      </w:r>
    </w:p>
    <w:p w:rsidR="00510795" w:rsidRPr="00AB1781" w:rsidRDefault="00510795" w:rsidP="00510795">
      <w:pPr>
        <w:pStyle w:val="EnglishHangNoCoptic"/>
      </w:pPr>
      <w:r w:rsidRPr="00AB1781">
        <w:t>41 And He delivered them into the hands of their enemies,</w:t>
      </w:r>
    </w:p>
    <w:p w:rsidR="00510795" w:rsidRPr="00AB1781" w:rsidRDefault="00510795" w:rsidP="00510795">
      <w:pPr>
        <w:pStyle w:val="EnglishHangEndNoCoptic"/>
      </w:pPr>
      <w:r w:rsidRPr="00AB1781">
        <w:tab/>
        <w:t>and those who hated them ruled over them.</w:t>
      </w:r>
    </w:p>
    <w:p w:rsidR="00510795" w:rsidRPr="00AB1781" w:rsidRDefault="00510795" w:rsidP="00510795">
      <w:pPr>
        <w:pStyle w:val="EnglishHangNoCoptic"/>
      </w:pPr>
      <w:r w:rsidRPr="00AB1781">
        <w:t>42 Their enemies oppressed them,</w:t>
      </w:r>
    </w:p>
    <w:p w:rsidR="00510795" w:rsidRPr="00AB1781" w:rsidRDefault="00510795" w:rsidP="00510795">
      <w:pPr>
        <w:pStyle w:val="EnglishHangEndNoCoptic"/>
      </w:pPr>
      <w:r w:rsidRPr="00AB1781">
        <w:tab/>
        <w:t>and they were humbled under their hands.</w:t>
      </w:r>
    </w:p>
    <w:p w:rsidR="00510795" w:rsidRPr="00AB1781" w:rsidRDefault="00510795" w:rsidP="00510795">
      <w:pPr>
        <w:pStyle w:val="EnglishHangNoCoptic"/>
      </w:pPr>
      <w:r w:rsidRPr="00AB1781">
        <w:t>43 Many times He delivered them,</w:t>
      </w:r>
    </w:p>
    <w:p w:rsidR="00510795" w:rsidRPr="00AB1781" w:rsidRDefault="00510795" w:rsidP="00510795">
      <w:pPr>
        <w:pStyle w:val="EnglishHangNoCoptic"/>
      </w:pPr>
      <w:r w:rsidRPr="00AB1781">
        <w:tab/>
        <w:t>but they provoked Him by their wilfulness</w:t>
      </w:r>
    </w:p>
    <w:p w:rsidR="00510795" w:rsidRPr="00AB1781" w:rsidRDefault="00510795" w:rsidP="00510795">
      <w:pPr>
        <w:pStyle w:val="EnglishHangEndNoCoptic"/>
      </w:pPr>
      <w:r w:rsidRPr="00AB1781">
        <w:tab/>
        <w:t>and were humbled for their iniquities.</w:t>
      </w:r>
    </w:p>
    <w:p w:rsidR="00510795" w:rsidRPr="00AB1781" w:rsidRDefault="00510795" w:rsidP="00510795">
      <w:pPr>
        <w:pStyle w:val="EnglishHangNoCoptic"/>
      </w:pPr>
      <w:r w:rsidRPr="00AB1781">
        <w:t>44 Yet the Lord saw when they were in trouble,</w:t>
      </w:r>
    </w:p>
    <w:p w:rsidR="00510795" w:rsidRPr="00AB1781" w:rsidRDefault="00510795" w:rsidP="00510795">
      <w:pPr>
        <w:pStyle w:val="EnglishHangEndNoCoptic"/>
      </w:pPr>
      <w:r w:rsidRPr="00AB1781">
        <w:tab/>
        <w:t>and He heard their prayer</w:t>
      </w:r>
    </w:p>
    <w:p w:rsidR="00510795" w:rsidRPr="00AB1781" w:rsidRDefault="00510795" w:rsidP="00510795">
      <w:pPr>
        <w:pStyle w:val="EnglishHangNoCoptic"/>
      </w:pPr>
      <w:r w:rsidRPr="00AB1781">
        <w:t>45 and He remembered His covenant,</w:t>
      </w:r>
    </w:p>
    <w:p w:rsidR="00510795" w:rsidRPr="00AB1781" w:rsidRDefault="00510795" w:rsidP="00510795">
      <w:pPr>
        <w:pStyle w:val="EnglishHangEndNoCoptic"/>
      </w:pPr>
      <w:r w:rsidRPr="00AB1781">
        <w:tab/>
        <w:t>and in His great mercy He relented.</w:t>
      </w:r>
    </w:p>
    <w:p w:rsidR="00510795" w:rsidRPr="00AB1781" w:rsidRDefault="00510795" w:rsidP="00510795">
      <w:pPr>
        <w:pStyle w:val="EnglishHangNoCoptic"/>
      </w:pPr>
      <w:r w:rsidRPr="00AB1781">
        <w:t>46 He even roused compassion for them</w:t>
      </w:r>
    </w:p>
    <w:p w:rsidR="00510795" w:rsidRPr="00AB1781" w:rsidRDefault="00510795" w:rsidP="00510795">
      <w:pPr>
        <w:pStyle w:val="EnglishHangEndNoCoptic"/>
      </w:pPr>
      <w:r w:rsidRPr="00AB1781">
        <w:tab/>
        <w:t>among all who took them captive.</w:t>
      </w:r>
    </w:p>
    <w:p w:rsidR="00510795" w:rsidRPr="00AB1781" w:rsidRDefault="00510795" w:rsidP="00510795">
      <w:pPr>
        <w:pStyle w:val="EnglishHangNoCoptic"/>
      </w:pPr>
      <w:r w:rsidRPr="00AB1781">
        <w:t>47 Save us, O Lord our God,</w:t>
      </w:r>
    </w:p>
    <w:p w:rsidR="00510795" w:rsidRPr="00AB1781" w:rsidRDefault="00510795" w:rsidP="00510795">
      <w:pPr>
        <w:pStyle w:val="EnglishHangNoCoptic"/>
      </w:pPr>
      <w:r w:rsidRPr="00AB1781">
        <w:tab/>
        <w:t>and gather us from among the nations,</w:t>
      </w:r>
    </w:p>
    <w:p w:rsidR="00510795" w:rsidRPr="00AB1781" w:rsidRDefault="00510795" w:rsidP="00510795">
      <w:pPr>
        <w:pStyle w:val="EnglishHangNoCoptic"/>
      </w:pPr>
      <w:r w:rsidRPr="00AB1781">
        <w:tab/>
        <w:t xml:space="preserve">that we may give thanks to </w:t>
      </w:r>
      <w:r w:rsidR="00E570CB">
        <w:t>Your</w:t>
      </w:r>
      <w:r w:rsidRPr="00AB1781">
        <w:t xml:space="preserve"> holy name</w:t>
      </w:r>
    </w:p>
    <w:p w:rsidR="00510795" w:rsidRPr="00AB1781" w:rsidRDefault="00510795" w:rsidP="00510795">
      <w:pPr>
        <w:pStyle w:val="EnglishHangEndNoCoptic"/>
      </w:pPr>
      <w:r w:rsidRPr="00AB1781">
        <w:lastRenderedPageBreak/>
        <w:tab/>
        <w:t xml:space="preserve">and triumph in </w:t>
      </w:r>
      <w:r w:rsidR="00E570CB">
        <w:t>Your</w:t>
      </w:r>
      <w:r w:rsidRPr="00AB1781">
        <w:t xml:space="preserve"> praise.</w:t>
      </w:r>
    </w:p>
    <w:p w:rsidR="00510795" w:rsidRPr="00AB1781" w:rsidRDefault="00510795" w:rsidP="00510795">
      <w:pPr>
        <w:pStyle w:val="EnglishHangNoCoptic"/>
      </w:pPr>
      <w:r w:rsidRPr="00AB1781">
        <w:t>48 Blessed be the Lord God of Israel</w:t>
      </w:r>
    </w:p>
    <w:p w:rsidR="00510795" w:rsidRPr="00AB1781" w:rsidRDefault="00510795" w:rsidP="00510795">
      <w:pPr>
        <w:pStyle w:val="EnglishHangNoCoptic"/>
      </w:pPr>
      <w:r w:rsidRPr="00AB1781">
        <w:tab/>
        <w:t>from age to age.</w:t>
      </w:r>
    </w:p>
    <w:p w:rsidR="00510795" w:rsidRPr="00510795" w:rsidRDefault="00510795" w:rsidP="00510795">
      <w:pPr>
        <w:pStyle w:val="EnglishHangEndNoCoptic"/>
      </w:pPr>
      <w:r w:rsidRPr="00AB1781">
        <w:tab/>
        <w:t>And let all the people say: Amen. Amen.</w:t>
      </w:r>
    </w:p>
    <w:p w:rsidR="00510795" w:rsidRPr="00510795" w:rsidRDefault="00510795" w:rsidP="00510795">
      <w:pPr>
        <w:pStyle w:val="Heading3"/>
      </w:pPr>
      <w:r>
        <w:t>Psalm</w:t>
      </w:r>
      <w:r w:rsidRPr="00AB1781">
        <w:t xml:space="preserve"> 106</w:t>
      </w:r>
      <w:r>
        <w:t>: Give thanks to the Lord, He is good; His mercy is eternal</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His Word and Healed Them</w:t>
      </w:r>
    </w:p>
    <w:p w:rsidR="00510795" w:rsidRPr="00AB1781" w:rsidRDefault="00510795" w:rsidP="00510795">
      <w:pPr>
        <w:pStyle w:val="Rubric"/>
      </w:pPr>
      <w:r w:rsidRPr="00AB1781">
        <w:t>1 (Alleluia)</w:t>
      </w:r>
    </w:p>
    <w:p w:rsidR="00510795" w:rsidRPr="00AB1781" w:rsidRDefault="00510795" w:rsidP="00510795">
      <w:pPr>
        <w:pStyle w:val="EnglishHangNoCoptic"/>
      </w:pPr>
      <w:r w:rsidRPr="00AB1781">
        <w:t>Give thanks to the Lord, He is good;</w:t>
      </w:r>
    </w:p>
    <w:p w:rsidR="00510795" w:rsidRPr="00AB1781" w:rsidRDefault="00510795" w:rsidP="00510795">
      <w:pPr>
        <w:pStyle w:val="EnglishHangEndNoCoptic"/>
      </w:pPr>
      <w:r w:rsidRPr="00AB1781">
        <w:tab/>
        <w:t>His mercy is eternal.</w:t>
      </w:r>
    </w:p>
    <w:p w:rsidR="00510795" w:rsidRPr="00AB1781" w:rsidRDefault="00510795" w:rsidP="00510795">
      <w:pPr>
        <w:pStyle w:val="EnglishHangNoCoptic"/>
      </w:pPr>
      <w:r w:rsidRPr="00AB1781">
        <w:t>2 Let those say so who have been redeemed by the Lord,</w:t>
      </w:r>
    </w:p>
    <w:p w:rsidR="00510795" w:rsidRPr="00AB1781" w:rsidRDefault="00510795" w:rsidP="00510795">
      <w:pPr>
        <w:pStyle w:val="EnglishHangEndNoCoptic"/>
      </w:pPr>
      <w:r w:rsidRPr="00AB1781">
        <w:tab/>
        <w:t>whom He has redeemed from the hand of the enemy,</w:t>
      </w:r>
    </w:p>
    <w:p w:rsidR="00510795" w:rsidRPr="00AB1781" w:rsidRDefault="00510795" w:rsidP="00510795">
      <w:pPr>
        <w:pStyle w:val="EnglishHangNoCoptic"/>
      </w:pPr>
      <w:r w:rsidRPr="00AB1781">
        <w:t>3 whom He has gathered out of the lands,</w:t>
      </w:r>
    </w:p>
    <w:p w:rsidR="00510795" w:rsidRPr="00AB1781" w:rsidRDefault="00510795" w:rsidP="00510795">
      <w:pPr>
        <w:pStyle w:val="EnglishHangEndNoCoptic"/>
      </w:pPr>
      <w:r w:rsidRPr="00AB1781">
        <w:tab/>
        <w:t>from the east and the west and the north and the sea.</w:t>
      </w:r>
    </w:p>
    <w:p w:rsidR="00510795" w:rsidRPr="00AB1781" w:rsidRDefault="00510795" w:rsidP="00510795">
      <w:pPr>
        <w:pStyle w:val="EnglishHangNoCoptic"/>
      </w:pPr>
      <w:r w:rsidRPr="00AB1781">
        <w:t>4 They wandered in the wilderness, in a waterless land;</w:t>
      </w:r>
    </w:p>
    <w:p w:rsidR="00510795" w:rsidRPr="00AB1781" w:rsidRDefault="00510795" w:rsidP="00510795">
      <w:pPr>
        <w:pStyle w:val="EnglishHangEndNoCoptic"/>
      </w:pPr>
      <w:r w:rsidRPr="00AB1781">
        <w:tab/>
        <w:t>they could find no way to a city to settle in.</w:t>
      </w:r>
    </w:p>
    <w:p w:rsidR="00510795" w:rsidRPr="00AB1781" w:rsidRDefault="00510795" w:rsidP="00510795">
      <w:pPr>
        <w:pStyle w:val="EnglishHangNoCoptic"/>
      </w:pPr>
      <w:r w:rsidRPr="00AB1781">
        <w:t>5 Hungry and thirsty,</w:t>
      </w:r>
    </w:p>
    <w:p w:rsidR="00510795" w:rsidRPr="00AB1781" w:rsidRDefault="00510795" w:rsidP="00510795">
      <w:pPr>
        <w:pStyle w:val="EnglishHangEndNoCoptic"/>
      </w:pPr>
      <w:r w:rsidRPr="00AB1781">
        <w:tab/>
        <w:t>their soul fainted within them.</w:t>
      </w:r>
    </w:p>
    <w:p w:rsidR="00510795" w:rsidRPr="00AB1781" w:rsidRDefault="00510795" w:rsidP="00510795">
      <w:pPr>
        <w:pStyle w:val="EnglishHangNoCoptic"/>
      </w:pPr>
      <w:r w:rsidRPr="00AB1781">
        <w:t>6 Then they cried to the Lord in their trouble,</w:t>
      </w:r>
    </w:p>
    <w:p w:rsidR="00510795" w:rsidRPr="00AB1781" w:rsidRDefault="00510795" w:rsidP="00510795">
      <w:pPr>
        <w:pStyle w:val="EnglishHangEndNoCoptic"/>
      </w:pPr>
      <w:r w:rsidRPr="00AB1781">
        <w:tab/>
        <w:t>and He delivered them from their distress.</w:t>
      </w:r>
    </w:p>
    <w:p w:rsidR="00510795" w:rsidRPr="00AB1781" w:rsidRDefault="00510795" w:rsidP="00510795">
      <w:pPr>
        <w:pStyle w:val="EnglishHangNoCoptic"/>
      </w:pPr>
      <w:r w:rsidRPr="00AB1781">
        <w:t>7 And He guided them to the right way,</w:t>
      </w:r>
    </w:p>
    <w:p w:rsidR="00510795" w:rsidRPr="00AB1781" w:rsidRDefault="00510795" w:rsidP="00510795">
      <w:pPr>
        <w:pStyle w:val="EnglishHangEndNoCoptic"/>
      </w:pPr>
      <w:r w:rsidRPr="00AB1781">
        <w:tab/>
        <w:t>till they came to a city where they could settle.</w:t>
      </w:r>
    </w:p>
    <w:p w:rsidR="00510795" w:rsidRPr="00AB1781" w:rsidRDefault="00510795" w:rsidP="00510795">
      <w:pPr>
        <w:pStyle w:val="EnglishHangNoCoptic"/>
      </w:pPr>
      <w:r w:rsidRPr="00AB1781">
        <w:t>8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9 For He satisfies the empty soul,</w:t>
      </w:r>
    </w:p>
    <w:p w:rsidR="00510795" w:rsidRPr="00AB1781" w:rsidRDefault="00510795" w:rsidP="00510795">
      <w:pPr>
        <w:pStyle w:val="EnglishHangEndNoCoptic"/>
      </w:pPr>
      <w:r w:rsidRPr="00AB1781">
        <w:tab/>
        <w:t>and fills the hungry with good things.</w:t>
      </w:r>
    </w:p>
    <w:p w:rsidR="00510795" w:rsidRPr="00AB1781" w:rsidRDefault="00510795" w:rsidP="00510795">
      <w:pPr>
        <w:pStyle w:val="EnglishHangNoCoptic"/>
      </w:pPr>
      <w:r w:rsidRPr="00AB1781">
        <w:t>10 Those who sat in darkness and the shadow of death,</w:t>
      </w:r>
    </w:p>
    <w:p w:rsidR="00510795" w:rsidRPr="00AB1781" w:rsidRDefault="00510795" w:rsidP="00510795">
      <w:pPr>
        <w:pStyle w:val="EnglishHangEndNoCoptic"/>
      </w:pPr>
      <w:r w:rsidRPr="00AB1781">
        <w:tab/>
        <w:t>bound by poverty and iron,</w:t>
      </w:r>
    </w:p>
    <w:p w:rsidR="00510795" w:rsidRPr="00AB1781" w:rsidRDefault="00510795" w:rsidP="00510795">
      <w:pPr>
        <w:pStyle w:val="EnglishHangNoCoptic"/>
      </w:pPr>
      <w:r w:rsidRPr="00AB1781">
        <w:t>11 because they rebelled against God’s decrees,</w:t>
      </w:r>
    </w:p>
    <w:p w:rsidR="00510795" w:rsidRPr="00AB1781" w:rsidRDefault="00510795" w:rsidP="00510795">
      <w:pPr>
        <w:pStyle w:val="EnglishHangEndNoCoptic"/>
      </w:pPr>
      <w:r w:rsidRPr="00AB1781">
        <w:tab/>
        <w:t>and thwarted the will of the Most High,</w:t>
      </w:r>
    </w:p>
    <w:p w:rsidR="00510795" w:rsidRPr="00AB1781" w:rsidRDefault="00510795" w:rsidP="00510795">
      <w:pPr>
        <w:pStyle w:val="EnglishHangNoCoptic"/>
      </w:pPr>
      <w:r w:rsidRPr="00AB1781">
        <w:lastRenderedPageBreak/>
        <w:t>12 when their heart was humbled by troubles,</w:t>
      </w:r>
    </w:p>
    <w:p w:rsidR="00510795" w:rsidRPr="00AB1781" w:rsidRDefault="00510795" w:rsidP="00510795">
      <w:pPr>
        <w:pStyle w:val="EnglishHangEndNoCoptic"/>
      </w:pPr>
      <w:r w:rsidRPr="00AB1781">
        <w:tab/>
        <w:t>when they were weak and there was no one to help them,</w:t>
      </w:r>
    </w:p>
    <w:p w:rsidR="00510795" w:rsidRPr="00AB1781" w:rsidRDefault="00510795" w:rsidP="00510795">
      <w:pPr>
        <w:pStyle w:val="EnglishHangNoCoptic"/>
      </w:pPr>
      <w:r w:rsidRPr="00AB1781">
        <w:t>13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14 And He brought them out of darkness and the shadow of death</w:t>
      </w:r>
    </w:p>
    <w:p w:rsidR="00510795" w:rsidRPr="00AB1781" w:rsidRDefault="00510795" w:rsidP="00510795">
      <w:pPr>
        <w:pStyle w:val="EnglishHangEndNoCoptic"/>
      </w:pPr>
      <w:r w:rsidRPr="00AB1781">
        <w:tab/>
        <w:t>and snapped their chains.</w:t>
      </w:r>
    </w:p>
    <w:p w:rsidR="00510795" w:rsidRPr="00AB1781" w:rsidRDefault="00510795" w:rsidP="00510795">
      <w:pPr>
        <w:pStyle w:val="EnglishHangNoCoptic"/>
      </w:pPr>
      <w:r w:rsidRPr="00AB1781">
        <w:t>15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16 For He shatters gates of bronze</w:t>
      </w:r>
    </w:p>
    <w:p w:rsidR="00510795" w:rsidRPr="00AB1781" w:rsidRDefault="00510795" w:rsidP="00510795">
      <w:pPr>
        <w:pStyle w:val="EnglishHangEndNoCoptic"/>
      </w:pPr>
      <w:r w:rsidRPr="00AB1781">
        <w:tab/>
        <w:t>and crumples iron bars.</w:t>
      </w:r>
    </w:p>
    <w:p w:rsidR="00510795" w:rsidRPr="00AB1781" w:rsidRDefault="00510795" w:rsidP="00510795">
      <w:pPr>
        <w:pStyle w:val="EnglishHangNoCoptic"/>
      </w:pPr>
      <w:r w:rsidRPr="00AB1781">
        <w:t>17 He helped them out of the way of their sin,</w:t>
      </w:r>
    </w:p>
    <w:p w:rsidR="00510795" w:rsidRPr="00AB1781" w:rsidRDefault="00510795" w:rsidP="00510795">
      <w:pPr>
        <w:pStyle w:val="EnglishHangEndNoCoptic"/>
      </w:pPr>
      <w:r w:rsidRPr="00AB1781">
        <w:tab/>
        <w:t>for they were brought low through their iniquities.</w:t>
      </w:r>
    </w:p>
    <w:p w:rsidR="00510795" w:rsidRPr="00AB1781" w:rsidRDefault="00510795" w:rsidP="00510795">
      <w:pPr>
        <w:pStyle w:val="EnglishHangNoCoptic"/>
      </w:pPr>
      <w:r w:rsidRPr="00AB1781">
        <w:t>18 Their soul loathed all food,</w:t>
      </w:r>
    </w:p>
    <w:p w:rsidR="00510795" w:rsidRPr="00AB1781" w:rsidRDefault="00510795" w:rsidP="00510795">
      <w:pPr>
        <w:pStyle w:val="EnglishHangEndNoCoptic"/>
      </w:pPr>
      <w:r w:rsidRPr="00AB1781">
        <w:tab/>
        <w:t>and they came near to death’s door.</w:t>
      </w:r>
    </w:p>
    <w:p w:rsidR="00510795" w:rsidRPr="00AB1781" w:rsidRDefault="00510795" w:rsidP="00510795">
      <w:pPr>
        <w:pStyle w:val="EnglishHangNoCoptic"/>
      </w:pPr>
      <w:r w:rsidRPr="00AB1781">
        <w:t>19 Then they cried to the Lord in their trouble,</w:t>
      </w:r>
    </w:p>
    <w:p w:rsidR="00510795" w:rsidRPr="00AB1781" w:rsidRDefault="00510795" w:rsidP="00510795">
      <w:pPr>
        <w:pStyle w:val="EnglishHangEndNoCoptic"/>
      </w:pPr>
      <w:r w:rsidRPr="00AB1781">
        <w:tab/>
        <w:t>and He saved them from their distress.</w:t>
      </w:r>
    </w:p>
    <w:p w:rsidR="00510795" w:rsidRPr="00AB1781" w:rsidRDefault="00510795" w:rsidP="00510795">
      <w:pPr>
        <w:pStyle w:val="EnglishHangNoCoptic"/>
      </w:pPr>
      <w:r w:rsidRPr="00AB1781">
        <w:t>20 He sent His word and healed them.</w:t>
      </w:r>
    </w:p>
    <w:p w:rsidR="00510795" w:rsidRPr="00AB1781" w:rsidRDefault="00510795" w:rsidP="00510795">
      <w:pPr>
        <w:pStyle w:val="EnglishHangEndNoCoptic"/>
      </w:pPr>
      <w:r w:rsidRPr="00AB1781">
        <w:tab/>
        <w:t>and delivered them from their disorders.</w:t>
      </w:r>
      <w:r w:rsidRPr="00AB1781">
        <w:rPr>
          <w:rStyle w:val="FootnoteReference"/>
        </w:rPr>
        <w:footnoteReference w:id="332"/>
      </w:r>
    </w:p>
    <w:p w:rsidR="00510795" w:rsidRPr="00AB1781" w:rsidRDefault="00510795" w:rsidP="00510795">
      <w:pPr>
        <w:pStyle w:val="EnglishHangNoCoptic"/>
      </w:pPr>
      <w:r w:rsidRPr="00AB1781">
        <w:t>21 Let them praise and thank the Lord for His mercies</w:t>
      </w:r>
    </w:p>
    <w:p w:rsidR="00510795" w:rsidRPr="00AB1781"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22 And let them offer Him the sacrifice of praise,</w:t>
      </w:r>
    </w:p>
    <w:p w:rsidR="00510795" w:rsidRPr="00AB1781" w:rsidRDefault="00510795" w:rsidP="00510795">
      <w:pPr>
        <w:pStyle w:val="EnglishHangEndNoCoptic"/>
      </w:pPr>
      <w:r w:rsidRPr="00AB1781">
        <w:tab/>
        <w:t>and tell of His works with exultation.</w:t>
      </w:r>
    </w:p>
    <w:p w:rsidR="00510795" w:rsidRPr="00AB1781" w:rsidRDefault="00510795" w:rsidP="00510795">
      <w:pPr>
        <w:pStyle w:val="EnglishHangNoCoptic"/>
      </w:pPr>
      <w:r w:rsidRPr="00AB1781">
        <w:t>23 Those who go down to the sea in ships,</w:t>
      </w:r>
    </w:p>
    <w:p w:rsidR="00510795" w:rsidRPr="00AB1781" w:rsidRDefault="00510795" w:rsidP="00510795">
      <w:pPr>
        <w:pStyle w:val="EnglishHangEndNoCoptic"/>
      </w:pPr>
      <w:r w:rsidRPr="00AB1781">
        <w:tab/>
        <w:t>who do trade in great waters—</w:t>
      </w:r>
    </w:p>
    <w:p w:rsidR="00510795" w:rsidRPr="00AB1781" w:rsidRDefault="00510795" w:rsidP="00510795">
      <w:pPr>
        <w:pStyle w:val="EnglishHangNoCoptic"/>
      </w:pPr>
      <w:r w:rsidRPr="00AB1781">
        <w:t>24 they see the works of the Lord,</w:t>
      </w:r>
    </w:p>
    <w:p w:rsidR="00510795" w:rsidRPr="00AB1781" w:rsidRDefault="00510795" w:rsidP="00510795">
      <w:pPr>
        <w:pStyle w:val="EnglishHangEndNoCoptic"/>
      </w:pPr>
      <w:r w:rsidRPr="00AB1781">
        <w:tab/>
        <w:t>and His wonders in the deep.</w:t>
      </w:r>
    </w:p>
    <w:p w:rsidR="00510795" w:rsidRPr="00AB1781" w:rsidRDefault="00510795" w:rsidP="00510795">
      <w:pPr>
        <w:pStyle w:val="EnglishHangNoCoptic"/>
      </w:pPr>
      <w:r w:rsidRPr="00AB1781">
        <w:t>25 He speaks and a storm wind rises,</w:t>
      </w:r>
    </w:p>
    <w:p w:rsidR="00510795" w:rsidRPr="00AB1781" w:rsidRDefault="00510795" w:rsidP="00510795">
      <w:pPr>
        <w:pStyle w:val="EnglishHangEndNoCoptic"/>
      </w:pPr>
      <w:r w:rsidRPr="00AB1781">
        <w:tab/>
        <w:t>which lifts the waves of the sea.</w:t>
      </w:r>
    </w:p>
    <w:p w:rsidR="00510795" w:rsidRPr="00AB1781" w:rsidRDefault="00510795" w:rsidP="00510795">
      <w:pPr>
        <w:pStyle w:val="EnglishHangNoCoptic"/>
      </w:pPr>
      <w:r w:rsidRPr="00AB1781">
        <w:lastRenderedPageBreak/>
        <w:t>26 They mount to the sky and sink to the depths;</w:t>
      </w:r>
    </w:p>
    <w:p w:rsidR="00510795" w:rsidRPr="00AB1781" w:rsidRDefault="00510795" w:rsidP="00510795">
      <w:pPr>
        <w:pStyle w:val="EnglishHangEndNoCoptic"/>
      </w:pPr>
      <w:r w:rsidRPr="00AB1781">
        <w:tab/>
        <w:t>their soul melts at their evil plight.</w:t>
      </w:r>
    </w:p>
    <w:p w:rsidR="00510795" w:rsidRPr="00AB1781" w:rsidRDefault="00510795" w:rsidP="00510795">
      <w:pPr>
        <w:pStyle w:val="EnglishHangNoCoptic"/>
      </w:pPr>
      <w:r w:rsidRPr="00AB1781">
        <w:t>27 They reel and stagger like drunken men,</w:t>
      </w:r>
    </w:p>
    <w:p w:rsidR="00510795" w:rsidRPr="00AB1781" w:rsidRDefault="00510795" w:rsidP="00510795">
      <w:pPr>
        <w:pStyle w:val="EnglishHangEndNoCoptic"/>
      </w:pPr>
      <w:r w:rsidRPr="00AB1781">
        <w:tab/>
        <w:t>and all their skill is scuttled.</w:t>
      </w:r>
    </w:p>
    <w:p w:rsidR="00510795" w:rsidRPr="00AB1781" w:rsidRDefault="00510795" w:rsidP="00510795">
      <w:pPr>
        <w:pStyle w:val="EnglishHangNoCoptic"/>
      </w:pPr>
      <w:r w:rsidRPr="00AB1781">
        <w:t>28 Then they cry to the Lord in their trouble,</w:t>
      </w:r>
    </w:p>
    <w:p w:rsidR="00510795" w:rsidRPr="00AB1781" w:rsidRDefault="00510795" w:rsidP="00510795">
      <w:pPr>
        <w:pStyle w:val="EnglishHangEndNoCoptic"/>
      </w:pPr>
      <w:r w:rsidRPr="00AB1781">
        <w:tab/>
        <w:t>and He brings them out of their distress.</w:t>
      </w:r>
    </w:p>
    <w:p w:rsidR="00510795" w:rsidRPr="00AB1781" w:rsidRDefault="00510795" w:rsidP="00510795">
      <w:pPr>
        <w:pStyle w:val="EnglishHangNoCoptic"/>
      </w:pPr>
      <w:r w:rsidRPr="00AB1781">
        <w:t>29 He commands the storm and lulls it to a breeze,</w:t>
      </w:r>
    </w:p>
    <w:p w:rsidR="00510795" w:rsidRPr="00AB1781" w:rsidRDefault="00510795" w:rsidP="00510795">
      <w:pPr>
        <w:pStyle w:val="EnglishHangEndNoCoptic"/>
      </w:pPr>
      <w:r w:rsidRPr="00AB1781">
        <w:tab/>
        <w:t>and its waves are stilled.</w:t>
      </w:r>
    </w:p>
    <w:p w:rsidR="00510795" w:rsidRPr="00AB1781" w:rsidRDefault="00510795" w:rsidP="00510795">
      <w:pPr>
        <w:pStyle w:val="EnglishHangNoCoptic"/>
      </w:pPr>
      <w:r w:rsidRPr="00AB1781">
        <w:t>30 Then they are glad because they are quiet,</w:t>
      </w:r>
    </w:p>
    <w:p w:rsidR="00510795" w:rsidRPr="00AB1781" w:rsidRDefault="00510795" w:rsidP="00510795">
      <w:pPr>
        <w:pStyle w:val="EnglishHangEndNoCoptic"/>
      </w:pPr>
      <w:r w:rsidRPr="00AB1781">
        <w:tab/>
        <w:t>and He guides them to the haven of His will.</w:t>
      </w:r>
    </w:p>
    <w:p w:rsidR="00510795" w:rsidRPr="00AB1781" w:rsidRDefault="00510795" w:rsidP="00510795">
      <w:pPr>
        <w:pStyle w:val="EnglishHangNoCoptic"/>
      </w:pPr>
      <w:r w:rsidRPr="00AB1781">
        <w:t>31 Let them praise and thank the Lord for His mercies</w:t>
      </w:r>
    </w:p>
    <w:p w:rsidR="00510795" w:rsidRPr="00510795" w:rsidRDefault="00510795" w:rsidP="00510795">
      <w:pPr>
        <w:pStyle w:val="EnglishHangEndNoCoptic"/>
      </w:pPr>
      <w:r w:rsidRPr="00AB1781">
        <w:tab/>
        <w:t>and His wonders for the children of men.</w:t>
      </w:r>
    </w:p>
    <w:p w:rsidR="00510795" w:rsidRPr="00AB1781" w:rsidRDefault="00510795" w:rsidP="00510795">
      <w:pPr>
        <w:pStyle w:val="EnglishHangNoCoptic"/>
      </w:pPr>
      <w:r w:rsidRPr="00AB1781">
        <w:t>32 Let them exalt Him in the assembly of the people,</w:t>
      </w:r>
    </w:p>
    <w:p w:rsidR="00510795" w:rsidRPr="00AB1781" w:rsidRDefault="00510795" w:rsidP="00510795">
      <w:pPr>
        <w:pStyle w:val="EnglishHangEndNoCoptic"/>
      </w:pPr>
      <w:r w:rsidRPr="00AB1781">
        <w:tab/>
        <w:t>and praise Him at the session of elders.</w:t>
      </w:r>
    </w:p>
    <w:p w:rsidR="00510795" w:rsidRPr="00AB1781" w:rsidRDefault="00510795" w:rsidP="00510795">
      <w:pPr>
        <w:pStyle w:val="EnglishHangNoCoptic"/>
      </w:pPr>
      <w:r w:rsidRPr="00AB1781">
        <w:t>33 He turns rivers into a wilderness,</w:t>
      </w:r>
    </w:p>
    <w:p w:rsidR="00510795" w:rsidRPr="00AB1781" w:rsidRDefault="00510795" w:rsidP="00510795">
      <w:pPr>
        <w:pStyle w:val="EnglishHangEndNoCoptic"/>
      </w:pPr>
      <w:r w:rsidRPr="00AB1781">
        <w:tab/>
        <w:t>and streams into thirsty ground.</w:t>
      </w:r>
    </w:p>
    <w:p w:rsidR="00510795" w:rsidRPr="00AB1781" w:rsidRDefault="00510795" w:rsidP="00510795">
      <w:pPr>
        <w:pStyle w:val="EnglishHangNoCoptic"/>
      </w:pPr>
      <w:r w:rsidRPr="00AB1781">
        <w:t>34 He turns fruitful land into a salt marsh,</w:t>
      </w:r>
    </w:p>
    <w:p w:rsidR="00510795" w:rsidRPr="00AB1781" w:rsidRDefault="00510795" w:rsidP="00510795">
      <w:pPr>
        <w:pStyle w:val="EnglishHangEndNoCoptic"/>
      </w:pPr>
      <w:r w:rsidRPr="00AB1781">
        <w:tab/>
        <w:t>for the wickedness of those who dwell in it.</w:t>
      </w:r>
    </w:p>
    <w:p w:rsidR="00510795" w:rsidRPr="00AB1781" w:rsidRDefault="00510795" w:rsidP="00510795">
      <w:pPr>
        <w:pStyle w:val="EnglishHangNoCoptic"/>
      </w:pPr>
      <w:r w:rsidRPr="00AB1781">
        <w:t>35 He turns a wilderness into pools of water,</w:t>
      </w:r>
    </w:p>
    <w:p w:rsidR="00510795" w:rsidRPr="00AB1781" w:rsidRDefault="00510795" w:rsidP="00510795">
      <w:pPr>
        <w:pStyle w:val="EnglishHangEndNoCoptic"/>
      </w:pPr>
      <w:r w:rsidRPr="00AB1781">
        <w:tab/>
        <w:t>and arid ground into streams.</w:t>
      </w:r>
    </w:p>
    <w:p w:rsidR="00510795" w:rsidRPr="00AB1781" w:rsidRDefault="00510795" w:rsidP="00510795">
      <w:pPr>
        <w:pStyle w:val="EnglishHangNoCoptic"/>
      </w:pPr>
      <w:r w:rsidRPr="00AB1781">
        <w:t>36 And there He settles the hungry</w:t>
      </w:r>
    </w:p>
    <w:p w:rsidR="00510795" w:rsidRPr="00AB1781" w:rsidRDefault="00510795" w:rsidP="00510795">
      <w:pPr>
        <w:pStyle w:val="EnglishHangEndNoCoptic"/>
      </w:pPr>
      <w:r w:rsidRPr="00AB1781">
        <w:tab/>
        <w:t>and they build cities to dwell in.</w:t>
      </w:r>
    </w:p>
    <w:p w:rsidR="00510795" w:rsidRPr="00AB1781" w:rsidRDefault="00510795" w:rsidP="00510795">
      <w:pPr>
        <w:pStyle w:val="EnglishHangNoCoptic"/>
      </w:pPr>
      <w:r w:rsidRPr="00AB1781">
        <w:t>37 And they sow fields and plant vineyards,</w:t>
      </w:r>
    </w:p>
    <w:p w:rsidR="00510795" w:rsidRPr="00AB1781" w:rsidRDefault="00510795" w:rsidP="00510795">
      <w:pPr>
        <w:pStyle w:val="EnglishHangEndNoCoptic"/>
      </w:pPr>
      <w:r w:rsidRPr="00AB1781">
        <w:tab/>
        <w:t>which yield a harvest of fruits.</w:t>
      </w:r>
    </w:p>
    <w:p w:rsidR="00510795" w:rsidRPr="00AB1781" w:rsidRDefault="00510795" w:rsidP="00510795">
      <w:pPr>
        <w:pStyle w:val="EnglishHangNoCoptic"/>
      </w:pPr>
      <w:r w:rsidRPr="00AB1781">
        <w:t>38 And He blesses them and they multiply greatly,</w:t>
      </w:r>
    </w:p>
    <w:p w:rsidR="00510795" w:rsidRPr="00AB1781" w:rsidRDefault="00510795" w:rsidP="00510795">
      <w:pPr>
        <w:pStyle w:val="EnglishHangEndNoCoptic"/>
      </w:pPr>
      <w:r w:rsidRPr="00AB1781">
        <w:tab/>
        <w:t>and their herds do not diminish.</w:t>
      </w:r>
    </w:p>
    <w:p w:rsidR="00510795" w:rsidRPr="00AB1781" w:rsidRDefault="00510795" w:rsidP="00510795">
      <w:pPr>
        <w:pStyle w:val="EnglishHangNoCoptic"/>
      </w:pPr>
      <w:r w:rsidRPr="00AB1781">
        <w:t>39 Then they dwindle and suffer hardship</w:t>
      </w:r>
    </w:p>
    <w:p w:rsidR="00510795" w:rsidRPr="00AB1781" w:rsidRDefault="00510795" w:rsidP="00510795">
      <w:pPr>
        <w:pStyle w:val="EnglishHangEndNoCoptic"/>
      </w:pPr>
      <w:r w:rsidRPr="00AB1781">
        <w:tab/>
        <w:t>from the stress of adversity and sorrow.</w:t>
      </w:r>
    </w:p>
    <w:p w:rsidR="00510795" w:rsidRPr="00AB1781" w:rsidRDefault="00510795" w:rsidP="00510795">
      <w:pPr>
        <w:pStyle w:val="EnglishHangNoCoptic"/>
      </w:pPr>
      <w:r w:rsidRPr="00AB1781">
        <w:t>40 He pours contempt on their rulers,</w:t>
      </w:r>
    </w:p>
    <w:p w:rsidR="00510795" w:rsidRPr="00AB1781" w:rsidRDefault="00510795" w:rsidP="00510795">
      <w:pPr>
        <w:pStyle w:val="EnglishHangEndNoCoptic"/>
      </w:pPr>
      <w:r w:rsidRPr="00AB1781">
        <w:tab/>
        <w:t>and makes them wander in a trackless waste.</w:t>
      </w:r>
    </w:p>
    <w:p w:rsidR="00510795" w:rsidRPr="00AB1781" w:rsidRDefault="00510795" w:rsidP="00510795">
      <w:pPr>
        <w:pStyle w:val="EnglishHangNoCoptic"/>
      </w:pPr>
      <w:r w:rsidRPr="00AB1781">
        <w:t>41 Again He helps the poor out of their poverty,</w:t>
      </w:r>
    </w:p>
    <w:p w:rsidR="00510795" w:rsidRPr="00AB1781" w:rsidRDefault="00510795" w:rsidP="00510795">
      <w:pPr>
        <w:pStyle w:val="EnglishHangEndNoCoptic"/>
      </w:pPr>
      <w:r w:rsidRPr="00AB1781">
        <w:tab/>
        <w:t>and makes their families like flocks of sheep.</w:t>
      </w:r>
    </w:p>
    <w:p w:rsidR="00510795" w:rsidRPr="00AB1781" w:rsidRDefault="00510795" w:rsidP="00510795">
      <w:pPr>
        <w:pStyle w:val="EnglishHangNoCoptic"/>
      </w:pPr>
      <w:r w:rsidRPr="00AB1781">
        <w:lastRenderedPageBreak/>
        <w:t>42 Honest men see and are glad,</w:t>
      </w:r>
    </w:p>
    <w:p w:rsidR="00510795" w:rsidRPr="00AB1781" w:rsidRDefault="00510795" w:rsidP="00510795">
      <w:pPr>
        <w:pStyle w:val="EnglishHangEndNoCoptic"/>
      </w:pPr>
      <w:r w:rsidRPr="00AB1781">
        <w:tab/>
        <w:t>and the mouths of all sinners are silenced.</w:t>
      </w:r>
    </w:p>
    <w:p w:rsidR="00510795" w:rsidRPr="00AB1781" w:rsidRDefault="00510795" w:rsidP="00510795">
      <w:pPr>
        <w:pStyle w:val="EnglishHangNoCoptic"/>
      </w:pPr>
      <w:r w:rsidRPr="00AB1781">
        <w:t>43 Whoever is wise will observe these things,</w:t>
      </w:r>
    </w:p>
    <w:p w:rsidR="00510795" w:rsidRPr="00510795" w:rsidRDefault="00510795" w:rsidP="00510795">
      <w:pPr>
        <w:pStyle w:val="EnglishHangEndNoCoptic"/>
      </w:pPr>
      <w:r w:rsidRPr="00AB1781">
        <w:tab/>
        <w:t>and will understand the mercies of the Lord.</w:t>
      </w:r>
      <w:r w:rsidRPr="00AB1781">
        <w:rPr>
          <w:rStyle w:val="FootnoteReference"/>
        </w:rPr>
        <w:footnoteReference w:id="333"/>
      </w:r>
    </w:p>
    <w:p w:rsidR="00510795" w:rsidRPr="00510795" w:rsidRDefault="00510795" w:rsidP="00510795">
      <w:pPr>
        <w:pStyle w:val="Heading3"/>
      </w:pPr>
      <w:r>
        <w:t>Psalm</w:t>
      </w:r>
      <w:r w:rsidRPr="00AB1781">
        <w:t xml:space="preserve"> 107</w:t>
      </w:r>
      <w:r>
        <w:t>: My heart is ready, O God, my heart is ready</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My Heart is Ready: I will rise Early</w:t>
      </w:r>
    </w:p>
    <w:p w:rsidR="00510795" w:rsidRPr="00AB1781" w:rsidRDefault="00510795" w:rsidP="00510795">
      <w:pPr>
        <w:pStyle w:val="Rubric"/>
      </w:pPr>
      <w:r w:rsidRPr="00AB1781">
        <w:t>1 (Songs of a Psalm by David)</w:t>
      </w:r>
    </w:p>
    <w:p w:rsidR="00510795" w:rsidRPr="00AB1781" w:rsidRDefault="00510795" w:rsidP="00510795">
      <w:pPr>
        <w:pStyle w:val="EnglishHangNoCoptic"/>
      </w:pPr>
      <w:r w:rsidRPr="00AB1781">
        <w:t>2 My heart is ready, O God, my heart is ready;</w:t>
      </w:r>
    </w:p>
    <w:p w:rsidR="00510795" w:rsidRPr="00AB1781" w:rsidRDefault="00510795" w:rsidP="00510795">
      <w:pPr>
        <w:pStyle w:val="EnglishHangEndNoCoptic"/>
      </w:pPr>
      <w:r w:rsidRPr="00AB1781">
        <w:tab/>
        <w:t>I will sing and chant psalms with my glory.</w:t>
      </w:r>
    </w:p>
    <w:p w:rsidR="00510795" w:rsidRPr="00AB1781" w:rsidRDefault="00510795" w:rsidP="00510795">
      <w:pPr>
        <w:pStyle w:val="EnglishHangNoCoptic"/>
      </w:pPr>
      <w:r w:rsidRPr="00AB1781">
        <w:t>3 Awake, psaltery and harp;</w:t>
      </w:r>
    </w:p>
    <w:p w:rsidR="00510795" w:rsidRPr="00AB1781" w:rsidRDefault="00510795" w:rsidP="00510795">
      <w:pPr>
        <w:pStyle w:val="EnglishHangEndNoCoptic"/>
      </w:pPr>
      <w:r w:rsidRPr="00AB1781">
        <w:tab/>
        <w:t>I will rise early.</w:t>
      </w:r>
    </w:p>
    <w:p w:rsidR="00510795" w:rsidRPr="00AB1781" w:rsidRDefault="00510795" w:rsidP="00510795">
      <w:pPr>
        <w:pStyle w:val="EnglishHangNoCoptic"/>
      </w:pPr>
      <w:r w:rsidRPr="00AB1781">
        <w:t xml:space="preserve">4 I will praise </w:t>
      </w:r>
      <w:r w:rsidR="001040C8">
        <w:t>You</w:t>
      </w:r>
      <w:r w:rsidRPr="00AB1781">
        <w:t>, O Lord, among the peoples;</w:t>
      </w:r>
    </w:p>
    <w:p w:rsidR="00510795" w:rsidRPr="00AB1781" w:rsidRDefault="00510795" w:rsidP="00510795">
      <w:pPr>
        <w:pStyle w:val="EnglishHangEndNoCoptic"/>
      </w:pPr>
      <w:r w:rsidRPr="00AB1781">
        <w:tab/>
        <w:t xml:space="preserve">I will sing praises to </w:t>
      </w:r>
      <w:r w:rsidR="001040C8">
        <w:t>You</w:t>
      </w:r>
      <w:r w:rsidRPr="00AB1781">
        <w:t xml:space="preserve"> among the nations.</w:t>
      </w:r>
    </w:p>
    <w:p w:rsidR="00510795" w:rsidRPr="00AB1781" w:rsidRDefault="00510795" w:rsidP="00510795">
      <w:pPr>
        <w:pStyle w:val="EnglishHangNoCoptic"/>
      </w:pPr>
      <w:r w:rsidRPr="00AB1781">
        <w:t xml:space="preserve">5 For great is </w:t>
      </w:r>
      <w:r w:rsidR="00E570CB">
        <w:t>Your</w:t>
      </w:r>
      <w:r w:rsidRPr="00AB1781">
        <w:t xml:space="preserve"> mercy beyond the heavens,</w:t>
      </w:r>
    </w:p>
    <w:p w:rsidR="00510795" w:rsidRPr="00510795" w:rsidRDefault="00510795" w:rsidP="00510795">
      <w:pPr>
        <w:pStyle w:val="EnglishHangEndNoCoptic"/>
      </w:pPr>
      <w:r w:rsidRPr="00AB1781">
        <w:tab/>
        <w:t xml:space="preserve">and </w:t>
      </w:r>
      <w:r w:rsidR="00E570CB">
        <w:t>Your</w:t>
      </w:r>
      <w:r w:rsidRPr="00AB1781">
        <w:t xml:space="preserve"> truth reaches the clouds.</w:t>
      </w:r>
    </w:p>
    <w:p w:rsidR="00510795" w:rsidRPr="00AB1781" w:rsidRDefault="00510795" w:rsidP="00510795">
      <w:pPr>
        <w:pStyle w:val="EnglishHangNoCoptic"/>
      </w:pPr>
      <w:r w:rsidRPr="00AB1781">
        <w:t>6 Be exalted, O God, above the heavens,</w:t>
      </w:r>
    </w:p>
    <w:p w:rsidR="00510795" w:rsidRPr="00AB1781" w:rsidRDefault="00510795" w:rsidP="00510795">
      <w:pPr>
        <w:pStyle w:val="EnglishHangEndNoCoptic"/>
      </w:pPr>
      <w:r w:rsidRPr="00AB1781">
        <w:tab/>
        <w:t xml:space="preserve">and </w:t>
      </w:r>
      <w:r w:rsidR="00E570CB">
        <w:t>Your</w:t>
      </w:r>
      <w:r w:rsidRPr="00AB1781">
        <w:t xml:space="preserve"> glory over all the earth.</w:t>
      </w:r>
      <w:r w:rsidRPr="00AB1781">
        <w:rPr>
          <w:rStyle w:val="FootnoteReference"/>
        </w:rPr>
        <w:footnoteReference w:id="334"/>
      </w:r>
    </w:p>
    <w:p w:rsidR="00510795" w:rsidRPr="00AB1781" w:rsidRDefault="00510795" w:rsidP="00510795">
      <w:pPr>
        <w:pStyle w:val="EnglishHangNoCoptic"/>
      </w:pPr>
      <w:r w:rsidRPr="00AB1781">
        <w:t xml:space="preserve">7 That </w:t>
      </w:r>
      <w:r w:rsidR="00E570CB">
        <w:t>Your</w:t>
      </w:r>
      <w:r w:rsidRPr="00AB1781">
        <w:t xml:space="preserve"> beloved may be delivered,</w:t>
      </w:r>
    </w:p>
    <w:p w:rsidR="00510795" w:rsidRPr="00AB1781" w:rsidRDefault="00510795" w:rsidP="00510795">
      <w:pPr>
        <w:pStyle w:val="EnglishHangEndNoCoptic"/>
      </w:pPr>
      <w:r w:rsidRPr="00AB1781">
        <w:tab/>
        <w:t xml:space="preserve">save with </w:t>
      </w:r>
      <w:r w:rsidR="00E570CB">
        <w:t>Your</w:t>
      </w:r>
      <w:r w:rsidRPr="00AB1781">
        <w:t xml:space="preserve"> right hand and answer me.</w:t>
      </w:r>
    </w:p>
    <w:p w:rsidR="00510795" w:rsidRPr="00AB1781" w:rsidRDefault="00510795" w:rsidP="00510795">
      <w:pPr>
        <w:pStyle w:val="EnglishHangNoCoptic"/>
      </w:pPr>
      <w:r w:rsidRPr="00AB1781">
        <w:t>8 God has spoken in His sanctuary:</w:t>
      </w:r>
    </w:p>
    <w:p w:rsidR="00510795" w:rsidRPr="00AB1781" w:rsidRDefault="00510795" w:rsidP="00510795">
      <w:pPr>
        <w:pStyle w:val="EnglishHangNoCoptic"/>
      </w:pPr>
      <w:r w:rsidRPr="00AB1781">
        <w:tab/>
        <w:t>‘I will be exalted and divide Shekem,</w:t>
      </w:r>
    </w:p>
    <w:p w:rsidR="00510795" w:rsidRPr="00AB1781" w:rsidRDefault="00510795" w:rsidP="00510795">
      <w:pPr>
        <w:pStyle w:val="EnglishHangEndNoCoptic"/>
      </w:pPr>
      <w:r w:rsidRPr="00AB1781">
        <w:tab/>
        <w:t>and parcel out the valley of tents.</w:t>
      </w:r>
    </w:p>
    <w:p w:rsidR="00510795" w:rsidRPr="00AB1781" w:rsidRDefault="00510795" w:rsidP="00510795">
      <w:pPr>
        <w:pStyle w:val="EnglishHangNoCoptic"/>
      </w:pPr>
      <w:r w:rsidRPr="00AB1781">
        <w:t>9 Gilead is Mine, and Manasseh is Mine,</w:t>
      </w:r>
    </w:p>
    <w:p w:rsidR="00510795" w:rsidRPr="00AB1781" w:rsidRDefault="00510795" w:rsidP="00510795">
      <w:pPr>
        <w:pStyle w:val="EnglishHangNoCoptic"/>
      </w:pPr>
      <w:r w:rsidRPr="00AB1781">
        <w:tab/>
        <w:t>and Ephraim is the support of My head;</w:t>
      </w:r>
    </w:p>
    <w:p w:rsidR="00510795" w:rsidRPr="00AB1781" w:rsidRDefault="00510795" w:rsidP="00510795">
      <w:pPr>
        <w:pStyle w:val="EnglishHangEndNoCoptic"/>
      </w:pPr>
      <w:r w:rsidRPr="00AB1781">
        <w:tab/>
        <w:t>Judah is My King.</w:t>
      </w:r>
    </w:p>
    <w:p w:rsidR="00510795" w:rsidRPr="00AB1781" w:rsidRDefault="00510795" w:rsidP="00510795">
      <w:pPr>
        <w:pStyle w:val="EnglishHangNoCoptic"/>
      </w:pPr>
      <w:r w:rsidRPr="00AB1781">
        <w:t>10 Moab I hope to make My washbowl;</w:t>
      </w:r>
    </w:p>
    <w:p w:rsidR="00510795" w:rsidRPr="00AB1781" w:rsidRDefault="00510795" w:rsidP="00510795">
      <w:pPr>
        <w:pStyle w:val="EnglishHangNoCoptic"/>
      </w:pPr>
      <w:r w:rsidRPr="00AB1781">
        <w:tab/>
        <w:t>over Edom I will extend my sway,</w:t>
      </w:r>
      <w:r w:rsidRPr="00AB1781">
        <w:rPr>
          <w:rStyle w:val="FootnoteReference"/>
        </w:rPr>
        <w:footnoteReference w:id="335"/>
      </w:r>
    </w:p>
    <w:p w:rsidR="00510795" w:rsidRPr="00AB1781" w:rsidRDefault="00510795" w:rsidP="00510795">
      <w:pPr>
        <w:pStyle w:val="EnglishHangEndNoCoptic"/>
      </w:pPr>
      <w:r w:rsidRPr="00AB1781">
        <w:lastRenderedPageBreak/>
        <w:tab/>
        <w:t>strangers will submit to Me.’</w:t>
      </w:r>
    </w:p>
    <w:p w:rsidR="00510795" w:rsidRPr="00AB1781" w:rsidRDefault="00510795" w:rsidP="00510795">
      <w:pPr>
        <w:pStyle w:val="EnglishHangNoCoptic"/>
      </w:pPr>
      <w:r w:rsidRPr="00AB1781">
        <w:t>11 Who will lead me to the fortified city?</w:t>
      </w:r>
    </w:p>
    <w:p w:rsidR="00510795" w:rsidRPr="00AB1781" w:rsidRDefault="00510795" w:rsidP="00510795">
      <w:pPr>
        <w:pStyle w:val="EnglishHangEndNoCoptic"/>
      </w:pPr>
      <w:r w:rsidRPr="00AB1781">
        <w:tab/>
        <w:t>Or who will guide me to Edom?</w:t>
      </w:r>
    </w:p>
    <w:p w:rsidR="00510795" w:rsidRPr="00AB1781" w:rsidRDefault="00510795" w:rsidP="00510795">
      <w:pPr>
        <w:pStyle w:val="EnglishHangNoCoptic"/>
      </w:pPr>
      <w:r w:rsidRPr="00AB1781">
        <w:t xml:space="preserve">12 Wilt not </w:t>
      </w:r>
      <w:r w:rsidR="001040C8">
        <w:t>You</w:t>
      </w:r>
      <w:r w:rsidRPr="00AB1781">
        <w:t xml:space="preserve">, O God, Who </w:t>
      </w:r>
      <w:r w:rsidR="00556387">
        <w:t>have</w:t>
      </w:r>
      <w:r w:rsidRPr="00AB1781">
        <w:t xml:space="preserve"> rejected us?</w:t>
      </w:r>
    </w:p>
    <w:p w:rsidR="00510795" w:rsidRPr="00AB1781" w:rsidRDefault="00510795" w:rsidP="00510795">
      <w:pPr>
        <w:pStyle w:val="EnglishHangEndNoCoptic"/>
      </w:pPr>
      <w:r w:rsidRPr="00AB1781">
        <w:tab/>
        <w:t xml:space="preserve">Wilt not </w:t>
      </w:r>
      <w:r w:rsidR="001040C8">
        <w:t>You</w:t>
      </w:r>
      <w:r w:rsidRPr="00AB1781">
        <w:t>, O God, go out with our armies?</w:t>
      </w:r>
    </w:p>
    <w:p w:rsidR="00510795" w:rsidRPr="00AB1781" w:rsidRDefault="00510795" w:rsidP="00510795">
      <w:pPr>
        <w:pStyle w:val="EnglishHangNoCoptic"/>
      </w:pPr>
      <w:r w:rsidRPr="00AB1781">
        <w:t>13 Grant us help from our trouble,</w:t>
      </w:r>
    </w:p>
    <w:p w:rsidR="00510795" w:rsidRPr="00AB1781" w:rsidRDefault="00510795" w:rsidP="00510795">
      <w:pPr>
        <w:pStyle w:val="EnglishHangEndNoCoptic"/>
      </w:pPr>
      <w:r w:rsidRPr="00AB1781">
        <w:tab/>
        <w:t>for vain is the salvation of man.</w:t>
      </w:r>
    </w:p>
    <w:p w:rsidR="00510795" w:rsidRPr="00AB1781" w:rsidRDefault="00510795" w:rsidP="00510795">
      <w:pPr>
        <w:pStyle w:val="EnglishHangNoCoptic"/>
      </w:pPr>
      <w:r w:rsidRPr="00AB1781">
        <w:t>14 In God we shall win a mighty victory,</w:t>
      </w:r>
    </w:p>
    <w:p w:rsidR="00510795" w:rsidRPr="00510795" w:rsidRDefault="00510795" w:rsidP="00510795">
      <w:pPr>
        <w:pStyle w:val="EnglishHangEndNoCoptic"/>
      </w:pPr>
      <w:r w:rsidRPr="00AB1781">
        <w:tab/>
        <w:t>and He will bring to nothing our enemies.</w:t>
      </w:r>
    </w:p>
    <w:p w:rsidR="00510795" w:rsidRPr="00510795" w:rsidRDefault="00510795" w:rsidP="00510795">
      <w:pPr>
        <w:pStyle w:val="Heading3"/>
      </w:pPr>
      <w:r>
        <w:t>Psalm</w:t>
      </w:r>
      <w:r w:rsidRPr="00AB1781">
        <w:t xml:space="preserve"> 108</w:t>
      </w:r>
      <w:r>
        <w:t>: O God, do not silently ignore my praise</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rsidR="00510795" w:rsidRPr="00AB1781" w:rsidRDefault="00510795" w:rsidP="00510795">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 Return for My Love they Accuse Me</w:t>
      </w:r>
    </w:p>
    <w:p w:rsidR="00510795" w:rsidRPr="00AB1781" w:rsidRDefault="00510795" w:rsidP="00510795">
      <w:pPr>
        <w:pStyle w:val="Rubric"/>
      </w:pPr>
      <w:r w:rsidRPr="00AB1781">
        <w:t>1 (A Psalm by David)</w:t>
      </w:r>
    </w:p>
    <w:p w:rsidR="00510795" w:rsidRPr="00AB1781" w:rsidRDefault="00510795" w:rsidP="00510795">
      <w:pPr>
        <w:pStyle w:val="EnglishHangEndNoCoptic"/>
      </w:pPr>
      <w:r w:rsidRPr="00AB1781">
        <w:t>O God, do not silently ignore my praise,</w:t>
      </w:r>
    </w:p>
    <w:p w:rsidR="00510795" w:rsidRPr="00AB1781" w:rsidRDefault="00510795" w:rsidP="00510795">
      <w:pPr>
        <w:pStyle w:val="EnglishHangNoCoptic"/>
      </w:pPr>
      <w:r w:rsidRPr="00AB1781">
        <w:t>2 for the mouths of sinners</w:t>
      </w:r>
    </w:p>
    <w:p w:rsidR="00510795" w:rsidRPr="00AB1781" w:rsidRDefault="00510795" w:rsidP="00510795">
      <w:pPr>
        <w:pStyle w:val="EnglishHangNoCoptic"/>
      </w:pPr>
      <w:r w:rsidRPr="00AB1781">
        <w:tab/>
        <w:t>and the mouths of deceivers</w:t>
      </w:r>
    </w:p>
    <w:p w:rsidR="00510795" w:rsidRPr="00AB1781" w:rsidRDefault="00510795" w:rsidP="00510795">
      <w:pPr>
        <w:pStyle w:val="EnglishHangNoCoptic"/>
      </w:pPr>
      <w:r w:rsidRPr="00AB1781">
        <w:tab/>
        <w:t>are opened against me;</w:t>
      </w:r>
    </w:p>
    <w:p w:rsidR="00510795" w:rsidRPr="00AB1781" w:rsidRDefault="00510795" w:rsidP="00510795">
      <w:pPr>
        <w:pStyle w:val="EnglishHangEndNoCoptic"/>
      </w:pPr>
      <w:r w:rsidRPr="00AB1781">
        <w:tab/>
        <w:t>they speak against me with a lying tongue.</w:t>
      </w:r>
    </w:p>
    <w:p w:rsidR="00510795" w:rsidRPr="00AB1781" w:rsidRDefault="00510795" w:rsidP="00510795">
      <w:pPr>
        <w:pStyle w:val="EnglishHangNoCoptic"/>
      </w:pPr>
      <w:r w:rsidRPr="00AB1781">
        <w:t>3 They surround me with words of hatred</w:t>
      </w:r>
    </w:p>
    <w:p w:rsidR="00510795" w:rsidRPr="00AB1781" w:rsidRDefault="00510795" w:rsidP="00510795">
      <w:pPr>
        <w:pStyle w:val="EnglishHangEndNoCoptic"/>
      </w:pPr>
      <w:r w:rsidRPr="00AB1781">
        <w:tab/>
        <w:t>and war against me without cause.</w:t>
      </w:r>
    </w:p>
    <w:p w:rsidR="00510795" w:rsidRPr="00AB1781" w:rsidRDefault="00510795" w:rsidP="00510795">
      <w:pPr>
        <w:pStyle w:val="EnglishHangNoCoptic"/>
      </w:pPr>
      <w:r w:rsidRPr="00AB1781">
        <w:t>4 In return for my love they accuse me;</w:t>
      </w:r>
    </w:p>
    <w:p w:rsidR="00510795" w:rsidRPr="00AB1781" w:rsidRDefault="00510795" w:rsidP="00510795">
      <w:pPr>
        <w:pStyle w:val="EnglishHangEndNoCoptic"/>
      </w:pPr>
      <w:r w:rsidRPr="00AB1781">
        <w:tab/>
        <w:t>but I pray for them.</w:t>
      </w:r>
    </w:p>
    <w:p w:rsidR="00510795" w:rsidRPr="00AB1781" w:rsidRDefault="00510795" w:rsidP="00510795">
      <w:pPr>
        <w:pStyle w:val="EnglishHangNoCoptic"/>
      </w:pPr>
      <w:r w:rsidRPr="00AB1781">
        <w:t>5 They repay me evil for good,</w:t>
      </w:r>
    </w:p>
    <w:p w:rsidR="00510795" w:rsidRPr="00510795" w:rsidRDefault="00510795" w:rsidP="00510795">
      <w:pPr>
        <w:pStyle w:val="EnglishHangEndNoCoptic"/>
      </w:pPr>
      <w:r w:rsidRPr="00AB1781">
        <w:tab/>
        <w:t>and hatred for my love.</w:t>
      </w:r>
    </w:p>
    <w:p w:rsidR="00510795" w:rsidRPr="00AB1781" w:rsidRDefault="00510795" w:rsidP="00510795">
      <w:pPr>
        <w:pStyle w:val="EnglishHangNoCoptic"/>
      </w:pPr>
      <w:r w:rsidRPr="00AB1781">
        <w:t>6 Set a sinner over him,</w:t>
      </w:r>
    </w:p>
    <w:p w:rsidR="00510795" w:rsidRPr="00AB1781" w:rsidRDefault="00510795" w:rsidP="00510795">
      <w:pPr>
        <w:pStyle w:val="EnglishHangEndNoCoptic"/>
      </w:pPr>
      <w:r w:rsidRPr="00AB1781">
        <w:tab/>
        <w:t>and let the devil stand at his right hand.</w:t>
      </w:r>
    </w:p>
    <w:p w:rsidR="00510795" w:rsidRPr="00AB1781" w:rsidRDefault="00510795" w:rsidP="00510795">
      <w:pPr>
        <w:pStyle w:val="EnglishHangNoCoptic"/>
      </w:pPr>
      <w:r w:rsidRPr="00AB1781">
        <w:t>7 When he is judged, let him go out condemned;</w:t>
      </w:r>
    </w:p>
    <w:p w:rsidR="00510795" w:rsidRPr="00AB1781" w:rsidRDefault="00510795" w:rsidP="00510795">
      <w:pPr>
        <w:pStyle w:val="EnglishHangEndNoCoptic"/>
      </w:pPr>
      <w:r w:rsidRPr="00AB1781">
        <w:tab/>
        <w:t>and let his prayer become a sin.</w:t>
      </w:r>
    </w:p>
    <w:p w:rsidR="00510795" w:rsidRPr="00AB1781" w:rsidRDefault="00510795" w:rsidP="00510795">
      <w:pPr>
        <w:pStyle w:val="EnglishHangNoCoptic"/>
      </w:pPr>
      <w:r w:rsidRPr="00AB1781">
        <w:lastRenderedPageBreak/>
        <w:t>8 Let his days be few,</w:t>
      </w:r>
    </w:p>
    <w:p w:rsidR="00510795" w:rsidRPr="00AB1781" w:rsidRDefault="00510795" w:rsidP="00510795">
      <w:pPr>
        <w:pStyle w:val="EnglishHangEndNoCoptic"/>
      </w:pPr>
      <w:r w:rsidRPr="00AB1781">
        <w:tab/>
        <w:t>and let someone else take his commission.</w:t>
      </w:r>
      <w:r w:rsidRPr="00AB1781">
        <w:rPr>
          <w:rStyle w:val="FootnoteReference"/>
        </w:rPr>
        <w:footnoteReference w:id="336"/>
      </w:r>
    </w:p>
    <w:p w:rsidR="00510795" w:rsidRPr="00AB1781" w:rsidRDefault="00510795" w:rsidP="00510795">
      <w:pPr>
        <w:pStyle w:val="EnglishHangNoCoptic"/>
      </w:pPr>
      <w:r w:rsidRPr="00AB1781">
        <w:t>9 Let his children be orphans,</w:t>
      </w:r>
    </w:p>
    <w:p w:rsidR="00510795" w:rsidRPr="00AB1781" w:rsidRDefault="00510795" w:rsidP="00510795">
      <w:pPr>
        <w:pStyle w:val="EnglishHangEndNoCoptic"/>
      </w:pPr>
      <w:r w:rsidRPr="00AB1781">
        <w:tab/>
        <w:t>and his wife a widow.</w:t>
      </w:r>
    </w:p>
    <w:p w:rsidR="00510795" w:rsidRPr="00AB1781" w:rsidRDefault="00510795" w:rsidP="00510795">
      <w:pPr>
        <w:pStyle w:val="EnglishHangNoCoptic"/>
      </w:pPr>
      <w:r w:rsidRPr="00AB1781">
        <w:t>10 Let his sons be displaced persons,</w:t>
      </w:r>
    </w:p>
    <w:p w:rsidR="00510795" w:rsidRPr="00AB1781" w:rsidRDefault="00510795" w:rsidP="00510795">
      <w:pPr>
        <w:pStyle w:val="EnglishHangNoCoptic"/>
      </w:pPr>
      <w:r w:rsidRPr="00AB1781">
        <w:tab/>
        <w:t>vagabonds and beggars;</w:t>
      </w:r>
    </w:p>
    <w:p w:rsidR="00510795" w:rsidRPr="00AB1781" w:rsidRDefault="00510795" w:rsidP="00510795">
      <w:pPr>
        <w:pStyle w:val="EnglishHangEndNoCoptic"/>
      </w:pPr>
      <w:r w:rsidRPr="00AB1781">
        <w:tab/>
        <w:t>let them be driven from hearth and home.</w:t>
      </w:r>
    </w:p>
    <w:p w:rsidR="00510795" w:rsidRPr="00AB1781" w:rsidRDefault="00510795" w:rsidP="00510795">
      <w:pPr>
        <w:pStyle w:val="EnglishHangNoCoptic"/>
      </w:pPr>
      <w:r w:rsidRPr="00AB1781">
        <w:t>11 Let the creditor ransack all that he has,</w:t>
      </w:r>
    </w:p>
    <w:p w:rsidR="00510795" w:rsidRPr="00AB1781" w:rsidRDefault="00510795" w:rsidP="00510795">
      <w:pPr>
        <w:pStyle w:val="EnglishHangEndNoCoptic"/>
      </w:pPr>
      <w:r w:rsidRPr="00AB1781">
        <w:tab/>
        <w:t>and let strangers plunder his labours.</w:t>
      </w:r>
    </w:p>
    <w:p w:rsidR="00510795" w:rsidRPr="00AB1781" w:rsidRDefault="00510795" w:rsidP="00510795">
      <w:pPr>
        <w:pStyle w:val="EnglishHangNoCoptic"/>
      </w:pPr>
      <w:r w:rsidRPr="00AB1781">
        <w:t>12 Let there be no one to help him,</w:t>
      </w:r>
    </w:p>
    <w:p w:rsidR="00510795" w:rsidRPr="00AB1781" w:rsidRDefault="00510795" w:rsidP="00510795">
      <w:pPr>
        <w:pStyle w:val="EnglishHangEndNoCoptic"/>
      </w:pPr>
      <w:r w:rsidRPr="00AB1781">
        <w:tab/>
        <w:t>nor anyone to pity his orphans.</w:t>
      </w:r>
    </w:p>
    <w:p w:rsidR="00510795" w:rsidRPr="00AB1781" w:rsidRDefault="00510795" w:rsidP="00510795">
      <w:pPr>
        <w:pStyle w:val="EnglishHangNoCoptic"/>
      </w:pPr>
      <w:r w:rsidRPr="00AB1781">
        <w:t>13 Let his children be doomed to destruction;</w:t>
      </w:r>
    </w:p>
    <w:p w:rsidR="00510795" w:rsidRPr="00AB1781" w:rsidRDefault="00510795" w:rsidP="00510795">
      <w:pPr>
        <w:pStyle w:val="EnglishHangEndNoCoptic"/>
      </w:pPr>
      <w:r w:rsidRPr="00AB1781">
        <w:tab/>
        <w:t>in a single generation let his name be wiped out.</w:t>
      </w:r>
    </w:p>
    <w:p w:rsidR="00510795" w:rsidRPr="00AB1781" w:rsidRDefault="00510795" w:rsidP="00510795">
      <w:pPr>
        <w:pStyle w:val="EnglishHangNoCoptic"/>
      </w:pPr>
      <w:r w:rsidRPr="00AB1781">
        <w:t>14 Let the sin of his fathers be remembered by the Lord,</w:t>
      </w:r>
    </w:p>
    <w:p w:rsidR="00510795" w:rsidRPr="00AB1781" w:rsidRDefault="00510795" w:rsidP="00510795">
      <w:pPr>
        <w:pStyle w:val="EnglishHangEndNoCoptic"/>
      </w:pPr>
      <w:r w:rsidRPr="00AB1781">
        <w:tab/>
        <w:t>and let his mother’s guilt not be blotted out.</w:t>
      </w:r>
    </w:p>
    <w:p w:rsidR="00510795" w:rsidRPr="00AB1781" w:rsidRDefault="00510795" w:rsidP="00510795">
      <w:pPr>
        <w:pStyle w:val="EnglishHangNoCoptic"/>
      </w:pPr>
      <w:r w:rsidRPr="00AB1781">
        <w:t>15 Let their sins be always before the Lord,</w:t>
      </w:r>
    </w:p>
    <w:p w:rsidR="00510795" w:rsidRPr="00AB1781" w:rsidRDefault="00510795" w:rsidP="00510795">
      <w:pPr>
        <w:pStyle w:val="EnglishHangEndNoCoptic"/>
      </w:pPr>
      <w:r w:rsidRPr="00AB1781">
        <w:tab/>
        <w:t>and let their memory perish from the earth.</w:t>
      </w:r>
    </w:p>
    <w:p w:rsidR="00510795" w:rsidRPr="00AB1781" w:rsidRDefault="00510795" w:rsidP="00510795">
      <w:pPr>
        <w:pStyle w:val="EnglishHangNoCoptic"/>
      </w:pPr>
      <w:r w:rsidRPr="00AB1781">
        <w:t>16 For he never thought of showing mercy,</w:t>
      </w:r>
    </w:p>
    <w:p w:rsidR="00510795" w:rsidRPr="00AB1781" w:rsidRDefault="00510795" w:rsidP="00510795">
      <w:pPr>
        <w:pStyle w:val="EnglishHangNoCoptic"/>
      </w:pPr>
      <w:r w:rsidRPr="00AB1781">
        <w:tab/>
        <w:t>but persecuted the poor and needy man,</w:t>
      </w:r>
    </w:p>
    <w:p w:rsidR="00510795" w:rsidRPr="00AB1781" w:rsidRDefault="00510795" w:rsidP="00510795">
      <w:pPr>
        <w:pStyle w:val="EnglishHangEndNoCoptic"/>
      </w:pPr>
      <w:r w:rsidRPr="00AB1781">
        <w:tab/>
        <w:t>and hounded the brokenhearted to death.</w:t>
      </w:r>
    </w:p>
    <w:p w:rsidR="00510795" w:rsidRPr="00AB1781" w:rsidRDefault="00510795" w:rsidP="00510795">
      <w:pPr>
        <w:pStyle w:val="EnglishHangNoCoptic"/>
      </w:pPr>
      <w:r w:rsidRPr="00AB1781">
        <w:t>17 He loved cursing, so that is what comes to him;</w:t>
      </w:r>
    </w:p>
    <w:p w:rsidR="00510795" w:rsidRPr="00AB1781" w:rsidRDefault="00510795" w:rsidP="00510795">
      <w:pPr>
        <w:pStyle w:val="EnglishHangEndNoCoptic"/>
      </w:pPr>
      <w:r w:rsidRPr="00AB1781">
        <w:tab/>
        <w:t>he cared nothing for blessing, so blessing eludes him.</w:t>
      </w:r>
    </w:p>
    <w:p w:rsidR="00510795" w:rsidRPr="00AB1781" w:rsidRDefault="00510795" w:rsidP="00510795">
      <w:pPr>
        <w:pStyle w:val="EnglishHangNoCoptic"/>
      </w:pPr>
      <w:r w:rsidRPr="00AB1781">
        <w:t>18 He put on cursing like a cloak,</w:t>
      </w:r>
    </w:p>
    <w:p w:rsidR="00510795" w:rsidRPr="00AB1781" w:rsidRDefault="00510795" w:rsidP="00510795">
      <w:pPr>
        <w:pStyle w:val="EnglishHangNoCoptic"/>
      </w:pPr>
      <w:r w:rsidRPr="00AB1781">
        <w:tab/>
        <w:t>and it entered his body like water,</w:t>
      </w:r>
      <w:r w:rsidRPr="00AB1781">
        <w:rPr>
          <w:rStyle w:val="FootnoteReference"/>
        </w:rPr>
        <w:footnoteReference w:id="337"/>
      </w:r>
    </w:p>
    <w:p w:rsidR="00510795" w:rsidRPr="00AB1781" w:rsidRDefault="00510795" w:rsidP="00510795">
      <w:pPr>
        <w:pStyle w:val="EnglishHangEndNoCoptic"/>
      </w:pPr>
      <w:r w:rsidRPr="00AB1781">
        <w:tab/>
        <w:t>and like oil it seeped into his bones.</w:t>
      </w:r>
    </w:p>
    <w:p w:rsidR="00510795" w:rsidRPr="00AB1781" w:rsidRDefault="00510795" w:rsidP="00510795">
      <w:pPr>
        <w:pStyle w:val="EnglishHangNoCoptic"/>
      </w:pPr>
      <w:r w:rsidRPr="00AB1781">
        <w:t>19 Let it be like a cloak he wraps round him,</w:t>
      </w:r>
    </w:p>
    <w:p w:rsidR="00510795" w:rsidRPr="00AB1781" w:rsidRDefault="00510795" w:rsidP="00510795">
      <w:pPr>
        <w:pStyle w:val="EnglishHangEndNoCoptic"/>
      </w:pPr>
      <w:r w:rsidRPr="00AB1781">
        <w:tab/>
        <w:t>and like a belt which continually binds him.</w:t>
      </w:r>
    </w:p>
    <w:p w:rsidR="00510795" w:rsidRPr="00AB1781" w:rsidRDefault="00510795" w:rsidP="00510795">
      <w:pPr>
        <w:pStyle w:val="EnglishHangNoCoptic"/>
      </w:pPr>
      <w:r w:rsidRPr="00AB1781">
        <w:t>20 This is what the Lord does to my accusers,</w:t>
      </w:r>
    </w:p>
    <w:p w:rsidR="00510795" w:rsidRPr="00AB1781" w:rsidRDefault="00510795" w:rsidP="00510795">
      <w:pPr>
        <w:pStyle w:val="EnglishHangEndNoCoptic"/>
      </w:pPr>
      <w:r w:rsidRPr="00AB1781">
        <w:tab/>
        <w:t>and to those who speak evil against my soul.</w:t>
      </w:r>
    </w:p>
    <w:p w:rsidR="00510795" w:rsidRPr="00AB1781" w:rsidRDefault="00510795" w:rsidP="00510795">
      <w:pPr>
        <w:pStyle w:val="EnglishHangNoCoptic"/>
      </w:pPr>
      <w:r w:rsidRPr="00AB1781">
        <w:t xml:space="preserve">21 But </w:t>
      </w:r>
      <w:r w:rsidR="001040C8">
        <w:t>You</w:t>
      </w:r>
      <w:r w:rsidRPr="00AB1781">
        <w:t xml:space="preserve">, O Lord God, deal with me for </w:t>
      </w:r>
      <w:r w:rsidR="00E570CB">
        <w:t>Your</w:t>
      </w:r>
      <w:r w:rsidRPr="00AB1781">
        <w:t xml:space="preserve"> name’s sake,</w:t>
      </w:r>
    </w:p>
    <w:p w:rsidR="00510795" w:rsidRPr="00AB1781" w:rsidRDefault="00510795" w:rsidP="00510795">
      <w:pPr>
        <w:pStyle w:val="EnglishHangEndNoCoptic"/>
      </w:pPr>
      <w:r w:rsidRPr="00AB1781">
        <w:lastRenderedPageBreak/>
        <w:tab/>
        <w:t xml:space="preserve">for </w:t>
      </w:r>
      <w:r w:rsidR="00E570CB">
        <w:t>Your</w:t>
      </w:r>
      <w:r w:rsidRPr="00AB1781">
        <w:t xml:space="preserve"> mercy is gracious.</w:t>
      </w:r>
    </w:p>
    <w:p w:rsidR="00510795" w:rsidRPr="00AB1781" w:rsidRDefault="00510795" w:rsidP="00510795">
      <w:pPr>
        <w:pStyle w:val="EnglishHangNoCoptic"/>
      </w:pPr>
      <w:r w:rsidRPr="00AB1781">
        <w:t>22 Deliver me, for I am poor and needy,</w:t>
      </w:r>
    </w:p>
    <w:p w:rsidR="00510795" w:rsidRPr="00510795" w:rsidRDefault="00510795" w:rsidP="00510795">
      <w:pPr>
        <w:pStyle w:val="EnglishHangEndNoCoptic"/>
      </w:pPr>
      <w:r w:rsidRPr="00AB1781">
        <w:tab/>
        <w:t>and my heart is troubled within me.</w:t>
      </w:r>
    </w:p>
    <w:p w:rsidR="00510795" w:rsidRPr="00AB1781" w:rsidRDefault="00510795" w:rsidP="00510795">
      <w:pPr>
        <w:pStyle w:val="EnglishHangNoCoptic"/>
      </w:pPr>
      <w:r w:rsidRPr="00AB1781">
        <w:t>23 Like a shadow at sunset I glide away;</w:t>
      </w:r>
    </w:p>
    <w:p w:rsidR="00510795" w:rsidRPr="00AB1781" w:rsidRDefault="00510795" w:rsidP="00510795">
      <w:pPr>
        <w:pStyle w:val="EnglishHangEndNoCoptic"/>
      </w:pPr>
      <w:r w:rsidRPr="00AB1781">
        <w:tab/>
        <w:t>I am shaken out like locusts.</w:t>
      </w:r>
    </w:p>
    <w:p w:rsidR="00510795" w:rsidRPr="00AB1781" w:rsidRDefault="00510795" w:rsidP="00510795">
      <w:pPr>
        <w:pStyle w:val="EnglishHangNoCoptic"/>
      </w:pPr>
      <w:r w:rsidRPr="00AB1781">
        <w:t>24 My knees are weak from fasting,</w:t>
      </w:r>
    </w:p>
    <w:p w:rsidR="00510795" w:rsidRPr="00AB1781" w:rsidRDefault="00510795" w:rsidP="00510795">
      <w:pPr>
        <w:pStyle w:val="EnglishHangEndNoCoptic"/>
      </w:pPr>
      <w:r w:rsidRPr="00AB1781">
        <w:tab/>
        <w:t>and my flesh is shrunken for want of oil.</w:t>
      </w:r>
    </w:p>
    <w:p w:rsidR="00510795" w:rsidRPr="00AB1781" w:rsidRDefault="00510795" w:rsidP="00510795">
      <w:pPr>
        <w:pStyle w:val="EnglishHangNoCoptic"/>
      </w:pPr>
      <w:r w:rsidRPr="00AB1781">
        <w:t>25 I have become an object of scorn;</w:t>
      </w:r>
    </w:p>
    <w:p w:rsidR="00510795" w:rsidRPr="00AB1781" w:rsidRDefault="00510795" w:rsidP="00510795">
      <w:pPr>
        <w:pStyle w:val="EnglishHangEndNoCoptic"/>
      </w:pPr>
      <w:r w:rsidRPr="00AB1781">
        <w:tab/>
        <w:t>all who see me shake their heads.</w:t>
      </w:r>
      <w:r w:rsidRPr="00AB1781">
        <w:rPr>
          <w:rStyle w:val="FootnoteReference"/>
        </w:rPr>
        <w:footnoteReference w:id="338"/>
      </w:r>
    </w:p>
    <w:p w:rsidR="00510795" w:rsidRPr="00AB1781" w:rsidRDefault="00510795" w:rsidP="00510795">
      <w:pPr>
        <w:pStyle w:val="EnglishHangNoCoptic"/>
      </w:pPr>
      <w:r w:rsidRPr="00AB1781">
        <w:t>26 Help me, O Lord my God,</w:t>
      </w:r>
    </w:p>
    <w:p w:rsidR="00510795" w:rsidRPr="00AB1781" w:rsidRDefault="00510795" w:rsidP="00510795">
      <w:pPr>
        <w:pStyle w:val="EnglishHangEndNoCoptic"/>
      </w:pPr>
      <w:r w:rsidRPr="00AB1781">
        <w:tab/>
        <w:t xml:space="preserve">and save me in </w:t>
      </w:r>
      <w:r w:rsidR="00E570CB">
        <w:t>Your</w:t>
      </w:r>
      <w:r w:rsidRPr="00AB1781">
        <w:t xml:space="preserve"> mercy.</w:t>
      </w:r>
    </w:p>
    <w:p w:rsidR="00510795" w:rsidRPr="00AB1781" w:rsidRDefault="00510795" w:rsidP="00510795">
      <w:pPr>
        <w:pStyle w:val="EnglishHangNoCoptic"/>
      </w:pPr>
      <w:r w:rsidRPr="00AB1781">
        <w:t xml:space="preserve">27 Let them know that this is </w:t>
      </w:r>
      <w:r w:rsidR="00E570CB">
        <w:t>Your</w:t>
      </w:r>
      <w:r w:rsidRPr="00AB1781">
        <w:t xml:space="preserve"> hand,</w:t>
      </w:r>
    </w:p>
    <w:p w:rsidR="00510795" w:rsidRPr="00AB1781" w:rsidRDefault="00510795" w:rsidP="00510795">
      <w:pPr>
        <w:pStyle w:val="EnglishHangEndNoCoptic"/>
      </w:pPr>
      <w:r w:rsidRPr="00AB1781">
        <w:tab/>
        <w:t xml:space="preserve">and that </w:t>
      </w:r>
      <w:r w:rsidR="001040C8">
        <w:t>You</w:t>
      </w:r>
      <w:r w:rsidRPr="00AB1781">
        <w:t xml:space="preserve">, Lord, </w:t>
      </w:r>
      <w:r w:rsidR="00556387">
        <w:t>have</w:t>
      </w:r>
      <w:r w:rsidRPr="00AB1781">
        <w:t xml:space="preserve"> done it.</w:t>
      </w:r>
    </w:p>
    <w:p w:rsidR="00510795" w:rsidRPr="00AB1781" w:rsidRDefault="00510795" w:rsidP="00510795">
      <w:pPr>
        <w:pStyle w:val="EnglishHangNoCoptic"/>
      </w:pPr>
      <w:r w:rsidRPr="00AB1781">
        <w:t xml:space="preserve">28 They may curse, but </w:t>
      </w:r>
      <w:r w:rsidR="001040C8">
        <w:t>You</w:t>
      </w:r>
      <w:r w:rsidRPr="00AB1781">
        <w:t xml:space="preserve"> </w:t>
      </w:r>
      <w:r w:rsidR="00004BA4" w:rsidRPr="00AB1781">
        <w:t>will</w:t>
      </w:r>
      <w:r w:rsidRPr="00AB1781">
        <w:t xml:space="preserve"> bless.</w:t>
      </w:r>
    </w:p>
    <w:p w:rsidR="00510795" w:rsidRPr="00AB1781" w:rsidRDefault="00510795" w:rsidP="00510795">
      <w:pPr>
        <w:pStyle w:val="EnglishHangNoCoptic"/>
      </w:pPr>
      <w:r w:rsidRPr="00AB1781">
        <w:tab/>
        <w:t>Let those who rise against me be put to shame,</w:t>
      </w:r>
    </w:p>
    <w:p w:rsidR="00510795" w:rsidRPr="00AB1781" w:rsidRDefault="00510795" w:rsidP="00510795">
      <w:pPr>
        <w:pStyle w:val="EnglishHangEndNoCoptic"/>
      </w:pPr>
      <w:r w:rsidRPr="00AB1781">
        <w:tab/>
        <w:t xml:space="preserve">but let </w:t>
      </w:r>
      <w:r w:rsidR="00E570CB">
        <w:t>Your</w:t>
      </w:r>
      <w:r w:rsidRPr="00AB1781">
        <w:t xml:space="preserve"> servant rejoice.</w:t>
      </w:r>
    </w:p>
    <w:p w:rsidR="00510795" w:rsidRPr="00AB1781" w:rsidRDefault="00510795" w:rsidP="00510795">
      <w:pPr>
        <w:pStyle w:val="EnglishHangNoCoptic"/>
      </w:pPr>
      <w:r w:rsidRPr="00AB1781">
        <w:t>29 Let my accusers be clothed with confusion,</w:t>
      </w:r>
    </w:p>
    <w:p w:rsidR="00510795" w:rsidRPr="00AB1781" w:rsidRDefault="00510795" w:rsidP="00510795">
      <w:pPr>
        <w:pStyle w:val="EnglishHangEndNoCoptic"/>
      </w:pPr>
      <w:r w:rsidRPr="00AB1781">
        <w:tab/>
        <w:t>and let them be covered with shame for a cloak.</w:t>
      </w:r>
    </w:p>
    <w:p w:rsidR="00510795" w:rsidRPr="00AB1781" w:rsidRDefault="00510795" w:rsidP="00510795">
      <w:pPr>
        <w:pStyle w:val="EnglishHangNoCoptic"/>
      </w:pPr>
      <w:r w:rsidRPr="00AB1781">
        <w:t>30 I will give great thanks to the Lord with my mouth,</w:t>
      </w:r>
    </w:p>
    <w:p w:rsidR="00510795" w:rsidRPr="00AB1781" w:rsidRDefault="00510795" w:rsidP="00510795">
      <w:pPr>
        <w:pStyle w:val="EnglishHangEndNoCoptic"/>
      </w:pPr>
      <w:r w:rsidRPr="00AB1781">
        <w:tab/>
        <w:t>and in the midst of crowds I will praise Him.</w:t>
      </w:r>
    </w:p>
    <w:p w:rsidR="00510795" w:rsidRPr="00AB1781" w:rsidRDefault="00510795" w:rsidP="00510795">
      <w:pPr>
        <w:pStyle w:val="EnglishHangNoCoptic"/>
      </w:pPr>
      <w:r w:rsidRPr="00AB1781">
        <w:t>31 For He stands at the side of the poor and needy</w:t>
      </w:r>
    </w:p>
    <w:p w:rsidR="00510795" w:rsidRDefault="00510795" w:rsidP="00510795">
      <w:pPr>
        <w:pStyle w:val="EnglishHangEndNoCoptic"/>
      </w:pPr>
      <w:r w:rsidRPr="00AB1781">
        <w:tab/>
        <w:t>to save my soul from my persecutors.</w:t>
      </w:r>
    </w:p>
    <w:p w:rsidR="00510795" w:rsidRPr="00267F42" w:rsidRDefault="00267F42" w:rsidP="00267F42">
      <w:pPr>
        <w:pStyle w:val="Heading3"/>
      </w:pPr>
      <w:bookmarkStart w:id="875" w:name="_Ref412026343"/>
      <w:r>
        <w:t>Psalm</w:t>
      </w:r>
      <w:r w:rsidR="00510795" w:rsidRPr="00AB1781">
        <w:t xml:space="preserve"> 109</w:t>
      </w:r>
      <w:r>
        <w:t>: The Lord said to my Lord: 'Sit at My right hand</w:t>
      </w:r>
      <w:bookmarkEnd w:id="875"/>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Ruling in the midst of His Enemies</w:t>
      </w:r>
    </w:p>
    <w:p w:rsidR="00510795" w:rsidRPr="00AB1781" w:rsidRDefault="00510795" w:rsidP="00267F42">
      <w:pPr>
        <w:pStyle w:val="Rubric"/>
      </w:pPr>
      <w:r w:rsidRPr="00AB1781">
        <w:t>1 (A Psalm by David)</w:t>
      </w:r>
    </w:p>
    <w:p w:rsidR="00510795" w:rsidRPr="00AB1781" w:rsidRDefault="00510795" w:rsidP="00267F42">
      <w:pPr>
        <w:pStyle w:val="EnglishHangNoCoptic"/>
      </w:pPr>
      <w:r w:rsidRPr="00AB1781">
        <w:t>The Lord said to my Lord: ‘Sit at My right hand,</w:t>
      </w:r>
      <w:r w:rsidRPr="00AB1781">
        <w:rPr>
          <w:rStyle w:val="FootnoteReference"/>
        </w:rPr>
        <w:footnoteReference w:id="339"/>
      </w:r>
    </w:p>
    <w:p w:rsidR="00510795" w:rsidRPr="00AB1781" w:rsidRDefault="00510795" w:rsidP="00267F42">
      <w:pPr>
        <w:pStyle w:val="EnglishHangEndNoCoptic"/>
      </w:pPr>
      <w:r w:rsidRPr="00AB1781">
        <w:lastRenderedPageBreak/>
        <w:tab/>
        <w:t xml:space="preserve">till I put </w:t>
      </w:r>
      <w:r w:rsidR="00E570CB">
        <w:t>Your</w:t>
      </w:r>
      <w:r w:rsidRPr="00AB1781">
        <w:t xml:space="preserve"> enemies under </w:t>
      </w:r>
      <w:r w:rsidR="00E570CB">
        <w:t>Your</w:t>
      </w:r>
      <w:r w:rsidRPr="00AB1781">
        <w:t xml:space="preserve"> feet.’</w:t>
      </w:r>
    </w:p>
    <w:p w:rsidR="00510795" w:rsidRPr="00AB1781" w:rsidRDefault="00510795" w:rsidP="00267F42">
      <w:pPr>
        <w:pStyle w:val="EnglishHangNoCoptic"/>
      </w:pPr>
      <w:r w:rsidRPr="00AB1781">
        <w:t xml:space="preserve">2 The Lord will send </w:t>
      </w:r>
      <w:r w:rsidR="001040C8">
        <w:t>You</w:t>
      </w:r>
      <w:r w:rsidRPr="00AB1781">
        <w:t xml:space="preserve"> from Zion the sceptre of power:</w:t>
      </w:r>
      <w:r w:rsidRPr="00AB1781">
        <w:rPr>
          <w:rStyle w:val="FootnoteReference"/>
        </w:rPr>
        <w:footnoteReference w:id="340"/>
      </w:r>
    </w:p>
    <w:p w:rsidR="00510795" w:rsidRPr="00267F42" w:rsidRDefault="00510795" w:rsidP="00267F42">
      <w:pPr>
        <w:pStyle w:val="EnglishHangEndNoCoptic"/>
      </w:pPr>
      <w:r w:rsidRPr="00AB1781">
        <w:tab/>
        <w:t xml:space="preserve">‘Rule in the midst of </w:t>
      </w:r>
      <w:r w:rsidR="00E570CB">
        <w:t>Your</w:t>
      </w:r>
      <w:r w:rsidRPr="00AB1781">
        <w:t xml:space="preserve"> enemies.’</w:t>
      </w:r>
    </w:p>
    <w:p w:rsidR="00510795" w:rsidRPr="00AB1781" w:rsidRDefault="00510795" w:rsidP="00267F42">
      <w:pPr>
        <w:pStyle w:val="EnglishHangNoCoptic"/>
      </w:pPr>
      <w:r w:rsidRPr="00AB1781">
        <w:t xml:space="preserve">3 The dominion is </w:t>
      </w:r>
      <w:r w:rsidR="001040C8">
        <w:t>Your</w:t>
      </w:r>
      <w:r w:rsidRPr="00AB1781">
        <w:t xml:space="preserve"> in the day of </w:t>
      </w:r>
      <w:r w:rsidR="00E570CB">
        <w:t>Your</w:t>
      </w:r>
      <w:r w:rsidRPr="00AB1781">
        <w:t xml:space="preserve"> power,</w:t>
      </w:r>
    </w:p>
    <w:p w:rsidR="00510795" w:rsidRPr="00AB1781" w:rsidRDefault="00510795" w:rsidP="00267F42">
      <w:pPr>
        <w:pStyle w:val="EnglishHangNoCoptic"/>
      </w:pPr>
      <w:r w:rsidRPr="00AB1781">
        <w:tab/>
        <w:t xml:space="preserve">in the glories of </w:t>
      </w:r>
      <w:r w:rsidR="00E570CB">
        <w:t>Your</w:t>
      </w:r>
      <w:r w:rsidRPr="00AB1781">
        <w:t xml:space="preserve"> saints.</w:t>
      </w:r>
      <w:r w:rsidRPr="00AB1781">
        <w:rPr>
          <w:rStyle w:val="FootnoteReference"/>
        </w:rPr>
        <w:footnoteReference w:id="341"/>
      </w:r>
    </w:p>
    <w:p w:rsidR="00510795" w:rsidRPr="00AB1781" w:rsidRDefault="00510795" w:rsidP="00267F42">
      <w:pPr>
        <w:pStyle w:val="EnglishHangEndNoCoptic"/>
      </w:pPr>
      <w:r w:rsidRPr="00AB1781">
        <w:tab/>
        <w:t xml:space="preserve">From the womb before the dawn I begot </w:t>
      </w:r>
      <w:r w:rsidR="001040C8">
        <w:t>You</w:t>
      </w:r>
      <w:r w:rsidRPr="00AB1781">
        <w:t>.</w:t>
      </w:r>
      <w:r w:rsidRPr="00AB1781">
        <w:rPr>
          <w:rStyle w:val="FootnoteReference"/>
        </w:rPr>
        <w:footnoteReference w:id="342"/>
      </w:r>
    </w:p>
    <w:p w:rsidR="00510795" w:rsidRPr="00AB1781" w:rsidRDefault="00510795" w:rsidP="00267F42">
      <w:pPr>
        <w:pStyle w:val="EnglishHangNoCoptic"/>
      </w:pPr>
      <w:r w:rsidRPr="00AB1781">
        <w:t>4 The Lord has sworn and will not change His mind:</w:t>
      </w:r>
    </w:p>
    <w:p w:rsidR="00510795" w:rsidRPr="00AB1781" w:rsidRDefault="00510795" w:rsidP="00267F42">
      <w:pPr>
        <w:pStyle w:val="EnglishHangEndNoCoptic"/>
      </w:pPr>
      <w:r w:rsidRPr="00AB1781">
        <w:tab/>
        <w:t>‘</w:t>
      </w:r>
      <w:r w:rsidR="001040C8">
        <w:t>You</w:t>
      </w:r>
      <w:r w:rsidRPr="00AB1781">
        <w:t xml:space="preserve"> </w:t>
      </w:r>
      <w:r w:rsidR="00004BA4" w:rsidRPr="00AB1781">
        <w:t>are</w:t>
      </w:r>
      <w:r w:rsidRPr="00AB1781">
        <w:t xml:space="preserve"> a priest forever in the line of </w:t>
      </w:r>
      <w:r w:rsidR="00004BA4">
        <w:t>Melchis</w:t>
      </w:r>
      <w:r w:rsidR="00004BA4" w:rsidRPr="00AB1781">
        <w:t>edek</w:t>
      </w:r>
      <w:r w:rsidRPr="00AB1781">
        <w:t>.’</w:t>
      </w:r>
      <w:r w:rsidRPr="00AB1781">
        <w:rPr>
          <w:rStyle w:val="FootnoteReference"/>
        </w:rPr>
        <w:footnoteReference w:id="343"/>
      </w:r>
    </w:p>
    <w:p w:rsidR="00510795" w:rsidRPr="00AB1781" w:rsidRDefault="00510795" w:rsidP="00267F42">
      <w:pPr>
        <w:pStyle w:val="EnglishHangNoCoptic"/>
      </w:pPr>
      <w:r w:rsidRPr="00AB1781">
        <w:t xml:space="preserve">5 The Lord at </w:t>
      </w:r>
      <w:r w:rsidR="00E570CB">
        <w:t>Your</w:t>
      </w:r>
      <w:r w:rsidRPr="00AB1781">
        <w:t xml:space="preserve"> right hand</w:t>
      </w:r>
    </w:p>
    <w:p w:rsidR="00510795" w:rsidRPr="00AB1781" w:rsidRDefault="00510795" w:rsidP="00267F42">
      <w:pPr>
        <w:pStyle w:val="EnglishHangEndNoCoptic"/>
      </w:pPr>
      <w:r w:rsidRPr="00AB1781">
        <w:tab/>
        <w:t>will crush kings in the day of His wrath.</w:t>
      </w:r>
    </w:p>
    <w:p w:rsidR="00510795" w:rsidRPr="00AB1781" w:rsidRDefault="00510795" w:rsidP="00267F42">
      <w:pPr>
        <w:pStyle w:val="EnglishHangNoCoptic"/>
      </w:pPr>
      <w:r w:rsidRPr="00AB1781">
        <w:t>6 He will judge among the nations,</w:t>
      </w:r>
    </w:p>
    <w:p w:rsidR="00510795" w:rsidRPr="00AB1781" w:rsidRDefault="00510795" w:rsidP="00267F42">
      <w:pPr>
        <w:pStyle w:val="EnglishHangNoCoptic"/>
      </w:pPr>
      <w:r w:rsidRPr="00AB1781">
        <w:tab/>
        <w:t>He will fill the earth with corpses;</w:t>
      </w:r>
    </w:p>
    <w:p w:rsidR="00510795" w:rsidRPr="00AB1781" w:rsidRDefault="00510795" w:rsidP="00267F42">
      <w:pPr>
        <w:pStyle w:val="EnglishHangEndNoCoptic"/>
      </w:pPr>
      <w:r w:rsidRPr="00AB1781">
        <w:tab/>
        <w:t>He will crush the heads of many on earth.</w:t>
      </w:r>
    </w:p>
    <w:p w:rsidR="00510795" w:rsidRPr="00AB1781" w:rsidRDefault="00510795" w:rsidP="00267F42">
      <w:pPr>
        <w:pStyle w:val="EnglishHangNoCoptic"/>
      </w:pPr>
      <w:r w:rsidRPr="00AB1781">
        <w:t>7 He will drink from the stream by the wayside;</w:t>
      </w:r>
    </w:p>
    <w:p w:rsidR="00510795" w:rsidRPr="00267F42" w:rsidRDefault="00510795" w:rsidP="00267F42">
      <w:pPr>
        <w:pStyle w:val="EnglishHangEndNoCoptic"/>
      </w:pPr>
      <w:r w:rsidRPr="00AB1781">
        <w:tab/>
        <w:t>therefore He will lift up His head.</w:t>
      </w:r>
      <w:r w:rsidRPr="00AB1781">
        <w:rPr>
          <w:rStyle w:val="FootnoteReference"/>
        </w:rPr>
        <w:footnoteReference w:id="344"/>
      </w:r>
    </w:p>
    <w:p w:rsidR="00510795" w:rsidRPr="00267F42" w:rsidRDefault="00267F42" w:rsidP="00267F42">
      <w:pPr>
        <w:pStyle w:val="Heading3"/>
      </w:pPr>
      <w:bookmarkStart w:id="876" w:name="_Ref412111792"/>
      <w:r>
        <w:t>Psalm</w:t>
      </w:r>
      <w:r w:rsidR="00510795" w:rsidRPr="00AB1781">
        <w:t xml:space="preserve"> 110</w:t>
      </w:r>
      <w:r>
        <w:t xml:space="preserve">: I will thank </w:t>
      </w:r>
      <w:r w:rsidR="001040C8">
        <w:t>You</w:t>
      </w:r>
      <w:r>
        <w:t>, O Lord, with my whole heart</w:t>
      </w:r>
      <w:bookmarkEnd w:id="876"/>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sent Redemption to His People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 xml:space="preserve">I will thank </w:t>
      </w:r>
      <w:r w:rsidR="001040C8">
        <w:t>You</w:t>
      </w:r>
      <w:r w:rsidRPr="00AB1781">
        <w:t>, O Lord, with my whole heart</w:t>
      </w:r>
    </w:p>
    <w:p w:rsidR="00510795" w:rsidRPr="00AB1781" w:rsidRDefault="00510795" w:rsidP="00267F42">
      <w:pPr>
        <w:pStyle w:val="EnglishHangNoCoptic"/>
      </w:pPr>
      <w:r w:rsidRPr="00AB1781">
        <w:tab/>
        <w:t>in the assembly of the upright</w:t>
      </w:r>
    </w:p>
    <w:p w:rsidR="00510795" w:rsidRPr="00AB1781" w:rsidRDefault="00510795" w:rsidP="00267F42">
      <w:pPr>
        <w:pStyle w:val="EnglishHangEndNoCoptic"/>
      </w:pPr>
      <w:r w:rsidRPr="00AB1781">
        <w:tab/>
        <w:t>and in the congregation.</w:t>
      </w:r>
    </w:p>
    <w:p w:rsidR="00510795" w:rsidRPr="00AB1781" w:rsidRDefault="00510795" w:rsidP="00267F42">
      <w:pPr>
        <w:pStyle w:val="EnglishHangNoCoptic"/>
      </w:pPr>
      <w:r w:rsidRPr="00AB1781">
        <w:lastRenderedPageBreak/>
        <w:t>2 Great are the works of the Lord,</w:t>
      </w:r>
    </w:p>
    <w:p w:rsidR="00510795" w:rsidRPr="00AB1781" w:rsidRDefault="00510795" w:rsidP="00267F42">
      <w:pPr>
        <w:pStyle w:val="EnglishHangEndNoCoptic"/>
      </w:pPr>
      <w:r w:rsidRPr="00AB1781">
        <w:tab/>
        <w:t>adapted to all His purposes.</w:t>
      </w:r>
    </w:p>
    <w:p w:rsidR="00510795" w:rsidRPr="00AB1781" w:rsidRDefault="00510795" w:rsidP="00267F42">
      <w:pPr>
        <w:pStyle w:val="EnglishHangNoCoptic"/>
      </w:pPr>
      <w:r w:rsidRPr="00AB1781">
        <w:t>3 His work is filled with glory and majesty,</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has made a memorial of His wonders;</w:t>
      </w:r>
      <w:r w:rsidRPr="00AB1781">
        <w:rPr>
          <w:rStyle w:val="FootnoteReference"/>
        </w:rPr>
        <w:footnoteReference w:id="345"/>
      </w:r>
    </w:p>
    <w:p w:rsidR="00510795" w:rsidRPr="00AB1781" w:rsidRDefault="00510795" w:rsidP="00267F42">
      <w:pPr>
        <w:pStyle w:val="EnglishHangEndNoCoptic"/>
      </w:pPr>
      <w:r w:rsidRPr="00AB1781">
        <w:tab/>
        <w:t>merciful and compassionate is the Lord.</w:t>
      </w:r>
    </w:p>
    <w:p w:rsidR="00510795" w:rsidRPr="00AB1781" w:rsidRDefault="00510795" w:rsidP="00267F42">
      <w:pPr>
        <w:pStyle w:val="EnglishHangNoCoptic"/>
      </w:pPr>
      <w:r w:rsidRPr="00AB1781">
        <w:t>5 He gives food to those who fear Him;</w:t>
      </w:r>
    </w:p>
    <w:p w:rsidR="00510795" w:rsidRPr="00AB1781" w:rsidRDefault="00510795" w:rsidP="00267F42">
      <w:pPr>
        <w:pStyle w:val="EnglishHangEndNoCoptic"/>
      </w:pPr>
      <w:r w:rsidRPr="00AB1781">
        <w:tab/>
        <w:t>He will ever be mindful of His covenant.</w:t>
      </w:r>
      <w:r w:rsidRPr="00AB1781">
        <w:rPr>
          <w:rStyle w:val="FootnoteReference"/>
        </w:rPr>
        <w:footnoteReference w:id="346"/>
      </w:r>
    </w:p>
    <w:p w:rsidR="00510795" w:rsidRPr="00AB1781" w:rsidRDefault="00510795" w:rsidP="00267F42">
      <w:pPr>
        <w:pStyle w:val="EnglishHangNoCoptic"/>
      </w:pPr>
      <w:r w:rsidRPr="00AB1781">
        <w:t>6 He has shown His people the power of His works</w:t>
      </w:r>
    </w:p>
    <w:p w:rsidR="00510795" w:rsidRPr="00AB1781" w:rsidRDefault="00510795" w:rsidP="00267F42">
      <w:pPr>
        <w:pStyle w:val="EnglishHangEndNoCoptic"/>
      </w:pPr>
      <w:r w:rsidRPr="00AB1781">
        <w:tab/>
        <w:t>by giving them possession of the nations.</w:t>
      </w:r>
    </w:p>
    <w:p w:rsidR="00510795" w:rsidRPr="00AB1781" w:rsidRDefault="00510795" w:rsidP="00267F42">
      <w:pPr>
        <w:pStyle w:val="EnglishHangNoCoptic"/>
      </w:pPr>
      <w:r w:rsidRPr="00AB1781">
        <w:t>7 The works of His hands are truth and justice;</w:t>
      </w:r>
    </w:p>
    <w:p w:rsidR="00510795" w:rsidRPr="00267F42" w:rsidRDefault="00510795" w:rsidP="00267F42">
      <w:pPr>
        <w:pStyle w:val="EnglishHangEndNoCoptic"/>
      </w:pPr>
      <w:r w:rsidRPr="00AB1781">
        <w:tab/>
        <w:t>all His commandments are sure.</w:t>
      </w:r>
    </w:p>
    <w:p w:rsidR="00510795" w:rsidRPr="00AB1781" w:rsidRDefault="00510795" w:rsidP="00267F42">
      <w:pPr>
        <w:pStyle w:val="EnglishHangNoCoptic"/>
      </w:pPr>
      <w:r w:rsidRPr="00AB1781">
        <w:t>8 They are fixed throughout the ages;</w:t>
      </w:r>
    </w:p>
    <w:p w:rsidR="00510795" w:rsidRPr="00AB1781" w:rsidRDefault="00510795" w:rsidP="00267F42">
      <w:pPr>
        <w:pStyle w:val="EnglishHangEndNoCoptic"/>
      </w:pPr>
      <w:r w:rsidRPr="00AB1781">
        <w:tab/>
        <w:t>they are made in truth and justice.</w:t>
      </w:r>
    </w:p>
    <w:p w:rsidR="00510795" w:rsidRPr="00AB1781" w:rsidRDefault="00510795" w:rsidP="00267F42">
      <w:pPr>
        <w:pStyle w:val="EnglishHangNoCoptic"/>
      </w:pPr>
      <w:r w:rsidRPr="00AB1781">
        <w:t>9 He sent redemption to His people;</w:t>
      </w:r>
    </w:p>
    <w:p w:rsidR="00510795" w:rsidRPr="00AB1781" w:rsidRDefault="00510795" w:rsidP="00267F42">
      <w:pPr>
        <w:pStyle w:val="EnglishHangNoCoptic"/>
      </w:pPr>
      <w:r w:rsidRPr="00AB1781">
        <w:tab/>
        <w:t>He has commanded His covenant for ever.</w:t>
      </w:r>
    </w:p>
    <w:p w:rsidR="00510795" w:rsidRPr="00AB1781" w:rsidRDefault="00510795" w:rsidP="00267F42">
      <w:pPr>
        <w:pStyle w:val="EnglishHangEndNoCoptic"/>
      </w:pPr>
      <w:r w:rsidRPr="00AB1781">
        <w:tab/>
        <w:t>Holy and terrible is His name.</w:t>
      </w:r>
    </w:p>
    <w:p w:rsidR="00510795" w:rsidRPr="00AB1781" w:rsidRDefault="00510795" w:rsidP="00267F42">
      <w:pPr>
        <w:pStyle w:val="EnglishHangNoCoptic"/>
      </w:pPr>
      <w:r w:rsidRPr="00AB1781">
        <w:t>10 The fear of the Lord is the beginning</w:t>
      </w:r>
      <w:r w:rsidRPr="00AB1781">
        <w:rPr>
          <w:rStyle w:val="FootnoteReference"/>
        </w:rPr>
        <w:footnoteReference w:id="347"/>
      </w:r>
      <w:r w:rsidRPr="00AB1781">
        <w:t xml:space="preserve"> of wisdom,</w:t>
      </w:r>
    </w:p>
    <w:p w:rsidR="00510795" w:rsidRPr="00AB1781" w:rsidRDefault="00510795" w:rsidP="00267F42">
      <w:pPr>
        <w:pStyle w:val="EnglishHangNoCoptic"/>
      </w:pPr>
      <w:r w:rsidRPr="00AB1781">
        <w:tab/>
        <w:t>and all who do this have a good understanding.</w:t>
      </w:r>
      <w:r w:rsidRPr="00AB1781">
        <w:rPr>
          <w:rStyle w:val="FootnoteReference"/>
        </w:rPr>
        <w:footnoteReference w:id="348"/>
      </w:r>
    </w:p>
    <w:p w:rsidR="00510795" w:rsidRPr="00267F42" w:rsidRDefault="00510795" w:rsidP="00267F42">
      <w:pPr>
        <w:pStyle w:val="EnglishHangEndNoCoptic"/>
      </w:pPr>
      <w:r w:rsidRPr="00AB1781">
        <w:tab/>
        <w:t>His praise continues throughout the ages.</w:t>
      </w:r>
    </w:p>
    <w:p w:rsidR="00510795" w:rsidRPr="00267F42" w:rsidRDefault="00267F42" w:rsidP="00267F42">
      <w:pPr>
        <w:pStyle w:val="Heading3"/>
      </w:pPr>
      <w:bookmarkStart w:id="877" w:name="_Ref412111806"/>
      <w:r>
        <w:t>Psalm</w:t>
      </w:r>
      <w:r w:rsidR="00510795" w:rsidRPr="00AB1781">
        <w:t xml:space="preserve"> 111</w:t>
      </w:r>
      <w:r>
        <w:t>: Blessed is the man who fears the Lord</w:t>
      </w:r>
      <w:bookmarkEnd w:id="877"/>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is not Afraid of Bad Tidings</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Blessed is the man who fears the Lord,</w:t>
      </w:r>
    </w:p>
    <w:p w:rsidR="00510795" w:rsidRPr="00AB1781" w:rsidRDefault="00510795" w:rsidP="00267F42">
      <w:pPr>
        <w:pStyle w:val="EnglishHangEndNoCoptic"/>
      </w:pPr>
      <w:r w:rsidRPr="00AB1781">
        <w:tab/>
        <w:t>who takes great delight in His commandments.</w:t>
      </w:r>
    </w:p>
    <w:p w:rsidR="00510795" w:rsidRPr="00AB1781" w:rsidRDefault="00510795" w:rsidP="00267F42">
      <w:pPr>
        <w:pStyle w:val="EnglishHangNoCoptic"/>
      </w:pPr>
      <w:r w:rsidRPr="00AB1781">
        <w:lastRenderedPageBreak/>
        <w:t>2 His sons will be powerful on earth;</w:t>
      </w:r>
    </w:p>
    <w:p w:rsidR="00510795" w:rsidRPr="00AB1781" w:rsidRDefault="00510795" w:rsidP="00267F42">
      <w:pPr>
        <w:pStyle w:val="EnglishHangEndNoCoptic"/>
      </w:pPr>
      <w:r w:rsidRPr="00AB1781">
        <w:tab/>
        <w:t>the children of the upright are blessed.</w:t>
      </w:r>
    </w:p>
    <w:p w:rsidR="00510795" w:rsidRPr="00AB1781" w:rsidRDefault="00510795" w:rsidP="00267F42">
      <w:pPr>
        <w:pStyle w:val="EnglishHangNoCoptic"/>
      </w:pPr>
      <w:r w:rsidRPr="00AB1781">
        <w:t>3 Glory and riches are in his house,</w:t>
      </w:r>
    </w:p>
    <w:p w:rsidR="00510795" w:rsidRPr="00AB1781" w:rsidRDefault="00510795" w:rsidP="00267F42">
      <w:pPr>
        <w:pStyle w:val="EnglishHangEndNoCoptic"/>
      </w:pPr>
      <w:r w:rsidRPr="00AB1781">
        <w:tab/>
        <w:t>and his righteousness endures for ever.</w:t>
      </w:r>
    </w:p>
    <w:p w:rsidR="00510795" w:rsidRPr="00AB1781" w:rsidRDefault="00510795" w:rsidP="00267F42">
      <w:pPr>
        <w:pStyle w:val="EnglishHangNoCoptic"/>
      </w:pPr>
      <w:r w:rsidRPr="00AB1781">
        <w:t>4 He shines as a light in the dark for the upright:</w:t>
      </w:r>
    </w:p>
    <w:p w:rsidR="00510795" w:rsidRPr="00AB1781" w:rsidRDefault="00510795" w:rsidP="00267F42">
      <w:pPr>
        <w:pStyle w:val="EnglishHangEndNoCoptic"/>
      </w:pPr>
      <w:r w:rsidRPr="00AB1781">
        <w:tab/>
        <w:t>merciful, compassionate and just.</w:t>
      </w:r>
    </w:p>
    <w:p w:rsidR="00510795" w:rsidRPr="00AB1781" w:rsidRDefault="00510795" w:rsidP="00267F42">
      <w:pPr>
        <w:pStyle w:val="EnglishHangNoCoptic"/>
      </w:pPr>
      <w:r w:rsidRPr="00AB1781">
        <w:t>5 A good man shows compassion and lends;</w:t>
      </w:r>
    </w:p>
    <w:p w:rsidR="00510795" w:rsidRPr="00AB1781" w:rsidRDefault="00510795" w:rsidP="00267F42">
      <w:pPr>
        <w:pStyle w:val="EnglishHangEndNoCoptic"/>
      </w:pPr>
      <w:r w:rsidRPr="00AB1781">
        <w:tab/>
        <w:t>he conducts his affairs with justice.</w:t>
      </w:r>
    </w:p>
    <w:p w:rsidR="00510795" w:rsidRPr="00AB1781" w:rsidRDefault="00510795" w:rsidP="00267F42">
      <w:pPr>
        <w:pStyle w:val="EnglishHangNoCoptic"/>
      </w:pPr>
      <w:r w:rsidRPr="00AB1781">
        <w:t>6 For he will never be shaken;</w:t>
      </w:r>
    </w:p>
    <w:p w:rsidR="00510795" w:rsidRPr="00AB1781" w:rsidRDefault="00510795" w:rsidP="00267F42">
      <w:pPr>
        <w:pStyle w:val="EnglishHangEndNoCoptic"/>
      </w:pPr>
      <w:r w:rsidRPr="00AB1781">
        <w:tab/>
        <w:t>the righteous will live in eternal remembrance.</w:t>
      </w:r>
    </w:p>
    <w:p w:rsidR="00510795" w:rsidRPr="00AB1781" w:rsidRDefault="00510795" w:rsidP="00267F42">
      <w:pPr>
        <w:pStyle w:val="EnglishHangNoCoptic"/>
      </w:pPr>
      <w:r w:rsidRPr="00AB1781">
        <w:t>7 He is not afraid of bad tidings;</w:t>
      </w:r>
    </w:p>
    <w:p w:rsidR="00510795" w:rsidRPr="00AB1781" w:rsidRDefault="00510795" w:rsidP="00267F42">
      <w:pPr>
        <w:pStyle w:val="EnglishHangEndNoCoptic"/>
      </w:pPr>
      <w:r w:rsidRPr="00AB1781">
        <w:tab/>
        <w:t>his heart is resolved to trust in the Lord.</w:t>
      </w:r>
    </w:p>
    <w:p w:rsidR="00510795" w:rsidRPr="00AB1781" w:rsidRDefault="00510795" w:rsidP="00267F42">
      <w:pPr>
        <w:pStyle w:val="EnglishHangNoCoptic"/>
      </w:pPr>
      <w:r w:rsidRPr="00AB1781">
        <w:t>8 His heart is firm, he will not be afraid;</w:t>
      </w:r>
    </w:p>
    <w:p w:rsidR="00510795" w:rsidRPr="00AB1781" w:rsidRDefault="00510795" w:rsidP="00267F42">
      <w:pPr>
        <w:pStyle w:val="EnglishHangEndNoCoptic"/>
      </w:pPr>
      <w:r w:rsidRPr="00AB1781">
        <w:tab/>
        <w:t>till he sees the fall of his enemies.</w:t>
      </w:r>
    </w:p>
    <w:p w:rsidR="00510795" w:rsidRPr="00AB1781" w:rsidRDefault="00510795" w:rsidP="00267F42">
      <w:pPr>
        <w:pStyle w:val="EnglishHangNoCoptic"/>
      </w:pPr>
      <w:r w:rsidRPr="00AB1781">
        <w:t>9 He distributes freely, he gives to the poor;</w:t>
      </w:r>
    </w:p>
    <w:p w:rsidR="00510795" w:rsidRPr="00AB1781" w:rsidRDefault="00510795" w:rsidP="00267F42">
      <w:pPr>
        <w:pStyle w:val="EnglishHangNoCoptic"/>
      </w:pPr>
      <w:r w:rsidRPr="00AB1781">
        <w:tab/>
        <w:t>his goodness continues for ever,</w:t>
      </w:r>
    </w:p>
    <w:p w:rsidR="00510795" w:rsidRPr="00AB1781" w:rsidRDefault="00510795" w:rsidP="00267F42">
      <w:pPr>
        <w:pStyle w:val="EnglishHangEndNoCoptic"/>
      </w:pPr>
      <w:r w:rsidRPr="00AB1781">
        <w:tab/>
        <w:t>he is raised to power and glory.</w:t>
      </w:r>
    </w:p>
    <w:p w:rsidR="00510795" w:rsidRPr="00AB1781" w:rsidRDefault="00510795" w:rsidP="00267F42">
      <w:pPr>
        <w:pStyle w:val="EnglishHangNoCoptic"/>
      </w:pPr>
      <w:r w:rsidRPr="00AB1781">
        <w:t>10 The sinner sees and rages;</w:t>
      </w:r>
    </w:p>
    <w:p w:rsidR="00510795" w:rsidRPr="00AB1781" w:rsidRDefault="00510795" w:rsidP="00267F42">
      <w:pPr>
        <w:pStyle w:val="EnglishHangNoCoptic"/>
      </w:pPr>
      <w:r w:rsidRPr="00AB1781">
        <w:tab/>
        <w:t>he grinds his teeth and pines away;</w:t>
      </w:r>
    </w:p>
    <w:p w:rsidR="00510795" w:rsidRPr="00267F42" w:rsidRDefault="00510795" w:rsidP="00267F42">
      <w:pPr>
        <w:pStyle w:val="EnglishHangEndNoCoptic"/>
      </w:pPr>
      <w:r w:rsidRPr="00AB1781">
        <w:tab/>
        <w:t>the desire of the sinner will perish.</w:t>
      </w:r>
      <w:r w:rsidRPr="00AB1781">
        <w:rPr>
          <w:rStyle w:val="FootnoteReference"/>
        </w:rPr>
        <w:footnoteReference w:id="349"/>
      </w:r>
    </w:p>
    <w:p w:rsidR="00510795" w:rsidRPr="00267F42" w:rsidRDefault="00075EAD" w:rsidP="00267F42">
      <w:pPr>
        <w:pStyle w:val="Heading3"/>
      </w:pPr>
      <w:bookmarkStart w:id="878" w:name="_Ref412098484"/>
      <w:r>
        <w:t>Psalm</w:t>
      </w:r>
      <w:r w:rsidR="00510795" w:rsidRPr="00AB1781">
        <w:t xml:space="preserve"> 112</w:t>
      </w:r>
      <w:r w:rsidR="00510795" w:rsidRPr="00AB1781">
        <w:rPr>
          <w:rStyle w:val="FootnoteReference"/>
          <w:rFonts w:ascii="Book Antiqua" w:hAnsi="Book Antiqua" w:cs="Lucida Grande"/>
          <w:b w:val="0"/>
          <w:bCs w:val="0"/>
        </w:rPr>
        <w:footnoteReference w:id="350"/>
      </w:r>
      <w:r w:rsidR="00267F42">
        <w:t>: Praise the Lord, you children</w:t>
      </w:r>
      <w:bookmarkEnd w:id="878"/>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Watches over the Humble</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Praise the Lord, you children!</w:t>
      </w:r>
    </w:p>
    <w:p w:rsidR="00510795" w:rsidRPr="00AB1781" w:rsidRDefault="00510795" w:rsidP="00267F42">
      <w:pPr>
        <w:pStyle w:val="EnglishHangEndNoCoptic"/>
      </w:pPr>
      <w:r w:rsidRPr="00AB1781">
        <w:tab/>
        <w:t>Praise the name of the Lord.</w:t>
      </w:r>
    </w:p>
    <w:p w:rsidR="00510795" w:rsidRPr="00AB1781" w:rsidRDefault="00510795" w:rsidP="00267F42">
      <w:pPr>
        <w:pStyle w:val="EnglishHangNoCoptic"/>
      </w:pPr>
      <w:r w:rsidRPr="00AB1781">
        <w:lastRenderedPageBreak/>
        <w:t>2 Blessed be the name of the Lord</w:t>
      </w:r>
    </w:p>
    <w:p w:rsidR="00510795" w:rsidRPr="00AB1781" w:rsidRDefault="00510795" w:rsidP="00267F42">
      <w:pPr>
        <w:pStyle w:val="EnglishHangEndNoCoptic"/>
      </w:pPr>
      <w:r w:rsidRPr="00AB1781">
        <w:tab/>
        <w:t>from this time forth and for evermore.</w:t>
      </w:r>
    </w:p>
    <w:p w:rsidR="00510795" w:rsidRPr="00AB1781" w:rsidRDefault="00510795" w:rsidP="00267F42">
      <w:pPr>
        <w:pStyle w:val="EnglishHangNoCoptic"/>
      </w:pPr>
      <w:r w:rsidRPr="00AB1781">
        <w:t>3 From sunrise to sunset</w:t>
      </w:r>
    </w:p>
    <w:p w:rsidR="00510795" w:rsidRPr="00AB1781" w:rsidRDefault="00510795" w:rsidP="00267F42">
      <w:pPr>
        <w:pStyle w:val="EnglishHangEndNoCoptic"/>
      </w:pPr>
      <w:r w:rsidRPr="00AB1781">
        <w:tab/>
        <w:t>may the Lord’s name be praised.</w:t>
      </w:r>
    </w:p>
    <w:p w:rsidR="00510795" w:rsidRPr="00AB1781" w:rsidRDefault="00510795" w:rsidP="00267F42">
      <w:pPr>
        <w:pStyle w:val="EnglishHangNoCoptic"/>
      </w:pPr>
      <w:r w:rsidRPr="00AB1781">
        <w:t>4 The Lord is supreme over all the nations;</w:t>
      </w:r>
    </w:p>
    <w:p w:rsidR="00510795" w:rsidRPr="00AB1781" w:rsidRDefault="00510795" w:rsidP="00267F42">
      <w:pPr>
        <w:pStyle w:val="EnglishHangEndNoCoptic"/>
      </w:pPr>
      <w:r w:rsidRPr="00AB1781">
        <w:tab/>
        <w:t>His glory is beyond the heavens.</w:t>
      </w:r>
    </w:p>
    <w:p w:rsidR="00510795" w:rsidRPr="00AB1781" w:rsidRDefault="00510795" w:rsidP="00267F42">
      <w:pPr>
        <w:pStyle w:val="EnglishHangNoCoptic"/>
      </w:pPr>
      <w:r w:rsidRPr="00AB1781">
        <w:t>5 Who is like the Lord our God,</w:t>
      </w:r>
    </w:p>
    <w:p w:rsidR="00510795" w:rsidRPr="00AB1781" w:rsidRDefault="00510795" w:rsidP="00267F42">
      <w:pPr>
        <w:pStyle w:val="EnglishHangEndNoCoptic"/>
      </w:pPr>
      <w:r w:rsidRPr="00AB1781">
        <w:tab/>
        <w:t>Who makes His home on high,</w:t>
      </w:r>
    </w:p>
    <w:p w:rsidR="00510795" w:rsidRPr="00AB1781" w:rsidRDefault="00510795" w:rsidP="00267F42">
      <w:pPr>
        <w:pStyle w:val="EnglishHangNoCoptic"/>
      </w:pPr>
      <w:r w:rsidRPr="00AB1781">
        <w:t>6 yet watches over the humble things</w:t>
      </w:r>
    </w:p>
    <w:p w:rsidR="00510795" w:rsidRPr="00AB1781" w:rsidRDefault="00510795" w:rsidP="00267F42">
      <w:pPr>
        <w:pStyle w:val="EnglishHangEndNoCoptic"/>
      </w:pPr>
      <w:r w:rsidRPr="00AB1781">
        <w:tab/>
        <w:t>in heaven and on earth?</w:t>
      </w:r>
    </w:p>
    <w:p w:rsidR="00510795" w:rsidRPr="00AB1781" w:rsidRDefault="00510795" w:rsidP="00267F42">
      <w:pPr>
        <w:pStyle w:val="EnglishHangNoCoptic"/>
      </w:pPr>
      <w:r w:rsidRPr="00AB1781">
        <w:t>7 He raises the poor from the earth</w:t>
      </w:r>
    </w:p>
    <w:p w:rsidR="00510795" w:rsidRPr="00AB1781" w:rsidRDefault="00510795" w:rsidP="00267F42">
      <w:pPr>
        <w:pStyle w:val="EnglishHangEndNoCoptic"/>
      </w:pPr>
      <w:r w:rsidRPr="00AB1781">
        <w:tab/>
        <w:t>and lifts the needy from the dunghill,</w:t>
      </w:r>
    </w:p>
    <w:p w:rsidR="00510795" w:rsidRPr="00AB1781" w:rsidRDefault="00510795" w:rsidP="00267F42">
      <w:pPr>
        <w:pStyle w:val="EnglishHangNoCoptic"/>
      </w:pPr>
      <w:r w:rsidRPr="00AB1781">
        <w:t>8 to seat him with princes,</w:t>
      </w:r>
    </w:p>
    <w:p w:rsidR="00510795" w:rsidRPr="00AB1781" w:rsidRDefault="00510795" w:rsidP="00267F42">
      <w:pPr>
        <w:pStyle w:val="EnglishHangEndNoCoptic"/>
      </w:pPr>
      <w:r w:rsidRPr="00AB1781">
        <w:tab/>
        <w:t>with the rulers of His people.</w:t>
      </w:r>
    </w:p>
    <w:p w:rsidR="00510795" w:rsidRPr="00AB1781" w:rsidRDefault="00510795" w:rsidP="00267F42">
      <w:pPr>
        <w:pStyle w:val="EnglishHangNoCoptic"/>
      </w:pPr>
      <w:r w:rsidRPr="00AB1781">
        <w:t>9 He settles the barren woman in a home</w:t>
      </w:r>
    </w:p>
    <w:p w:rsidR="00510795" w:rsidRPr="00267F42" w:rsidRDefault="00510795" w:rsidP="00267F42">
      <w:pPr>
        <w:pStyle w:val="EnglishHangEndNoCoptic"/>
      </w:pPr>
      <w:r w:rsidRPr="00AB1781">
        <w:tab/>
        <w:t>as a happy mother with her children.</w:t>
      </w:r>
    </w:p>
    <w:p w:rsidR="00510795" w:rsidRPr="00267F42" w:rsidRDefault="00267F42" w:rsidP="00267F42">
      <w:pPr>
        <w:pStyle w:val="Heading3"/>
      </w:pPr>
      <w:r>
        <w:t>Psalm</w:t>
      </w:r>
      <w:r w:rsidR="00510795" w:rsidRPr="00AB1781">
        <w:t xml:space="preserve"> 113</w:t>
      </w:r>
      <w:r>
        <w:t>: When Israel came out of Egypt</w:t>
      </w:r>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Earth shook at the Presence of God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When Israel came out of Egypt,</w:t>
      </w:r>
    </w:p>
    <w:p w:rsidR="00510795" w:rsidRPr="00AB1781" w:rsidRDefault="00510795" w:rsidP="00267F42">
      <w:pPr>
        <w:pStyle w:val="EnglishHangEndNoCoptic"/>
      </w:pPr>
      <w:r w:rsidRPr="00AB1781">
        <w:tab/>
        <w:t>the house of Jacob from a barbarous people,</w:t>
      </w:r>
    </w:p>
    <w:p w:rsidR="00510795" w:rsidRPr="00AB1781" w:rsidRDefault="00510795" w:rsidP="00267F42">
      <w:pPr>
        <w:pStyle w:val="EnglishHangNoCoptic"/>
      </w:pPr>
      <w:r w:rsidRPr="00AB1781">
        <w:t>2 Judea became His sanctuary,</w:t>
      </w:r>
      <w:r w:rsidRPr="00AB1781">
        <w:rPr>
          <w:rStyle w:val="FootnoteReference"/>
        </w:rPr>
        <w:footnoteReference w:id="351"/>
      </w:r>
    </w:p>
    <w:p w:rsidR="00510795" w:rsidRPr="00AB1781" w:rsidRDefault="00510795" w:rsidP="00267F42">
      <w:pPr>
        <w:pStyle w:val="EnglishHangEndNoCoptic"/>
      </w:pPr>
      <w:r w:rsidRPr="00AB1781">
        <w:tab/>
        <w:t>Israel His domain.</w:t>
      </w:r>
    </w:p>
    <w:p w:rsidR="00510795" w:rsidRPr="00AB1781" w:rsidRDefault="00510795" w:rsidP="00267F42">
      <w:pPr>
        <w:pStyle w:val="EnglishHangNoCoptic"/>
      </w:pPr>
      <w:r w:rsidRPr="00AB1781">
        <w:t>3 The sea saw and took to flight;</w:t>
      </w:r>
      <w:r w:rsidRPr="00AB1781">
        <w:rPr>
          <w:rStyle w:val="FootnoteReference"/>
        </w:rPr>
        <w:footnoteReference w:id="352"/>
      </w:r>
    </w:p>
    <w:p w:rsidR="00510795" w:rsidRPr="00267F42" w:rsidRDefault="00510795" w:rsidP="00267F42">
      <w:pPr>
        <w:pStyle w:val="EnglishHangEndNoCoptic"/>
      </w:pPr>
      <w:r w:rsidRPr="00AB1781">
        <w:tab/>
        <w:t>Jordan turned back at the sight.</w:t>
      </w:r>
    </w:p>
    <w:p w:rsidR="00510795" w:rsidRPr="00AB1781" w:rsidRDefault="00510795" w:rsidP="00267F42">
      <w:pPr>
        <w:pStyle w:val="EnglishHangNoCoptic"/>
      </w:pPr>
      <w:r w:rsidRPr="00AB1781">
        <w:lastRenderedPageBreak/>
        <w:t>4 The mountains skipped like rams</w:t>
      </w:r>
    </w:p>
    <w:p w:rsidR="00510795" w:rsidRPr="00AB1781" w:rsidRDefault="00510795" w:rsidP="00267F42">
      <w:pPr>
        <w:pStyle w:val="EnglishHangEndNoCoptic"/>
      </w:pPr>
      <w:r w:rsidRPr="00AB1781">
        <w:tab/>
        <w:t>and the little hills like lambs.</w:t>
      </w:r>
    </w:p>
    <w:p w:rsidR="00510795" w:rsidRPr="00AB1781" w:rsidRDefault="00510795" w:rsidP="00267F42">
      <w:pPr>
        <w:pStyle w:val="EnglishHangNoCoptic"/>
      </w:pPr>
      <w:r w:rsidRPr="00AB1781">
        <w:t>5 Why was it, O sea, that you fled,</w:t>
      </w:r>
    </w:p>
    <w:p w:rsidR="00510795" w:rsidRPr="00AB1781" w:rsidRDefault="00510795" w:rsidP="00267F42">
      <w:pPr>
        <w:pStyle w:val="EnglishHangEndNoCoptic"/>
      </w:pPr>
      <w:r w:rsidRPr="00AB1781">
        <w:tab/>
        <w:t>and you, O Jordan, that you turned back?</w:t>
      </w:r>
    </w:p>
    <w:p w:rsidR="00510795" w:rsidRPr="00AB1781" w:rsidRDefault="00510795" w:rsidP="00267F42">
      <w:pPr>
        <w:pStyle w:val="EnglishHangNoCoptic"/>
      </w:pPr>
      <w:r w:rsidRPr="00AB1781">
        <w:t>6 Why did you mountains skip like rams</w:t>
      </w:r>
    </w:p>
    <w:p w:rsidR="00510795" w:rsidRPr="00AB1781" w:rsidRDefault="00267F42" w:rsidP="00267F42">
      <w:pPr>
        <w:pStyle w:val="EnglishHangEndNoCoptic"/>
      </w:pPr>
      <w:r>
        <w:tab/>
        <w:t>and you little hills like la</w:t>
      </w:r>
      <w:r w:rsidR="00510795" w:rsidRPr="00AB1781">
        <w:t>mbs?</w:t>
      </w:r>
    </w:p>
    <w:p w:rsidR="00510795" w:rsidRPr="00AB1781" w:rsidRDefault="00510795" w:rsidP="00267F42">
      <w:pPr>
        <w:pStyle w:val="EnglishHangNoCoptic"/>
      </w:pPr>
      <w:r w:rsidRPr="00AB1781">
        <w:t>7 The earth rocked</w:t>
      </w:r>
      <w:r w:rsidRPr="00AB1781">
        <w:rPr>
          <w:rStyle w:val="FootnoteReference"/>
        </w:rPr>
        <w:footnoteReference w:id="353"/>
      </w:r>
      <w:r w:rsidRPr="00AB1781">
        <w:t xml:space="preserve"> at the presence of the Lord,</w:t>
      </w:r>
    </w:p>
    <w:p w:rsidR="00510795" w:rsidRPr="00AB1781" w:rsidRDefault="00510795" w:rsidP="00267F42">
      <w:pPr>
        <w:pStyle w:val="EnglishHangEndNoCoptic"/>
      </w:pPr>
      <w:r w:rsidRPr="00AB1781">
        <w:tab/>
        <w:t>at the presence of the God of Jacob,</w:t>
      </w:r>
    </w:p>
    <w:p w:rsidR="00510795" w:rsidRPr="00AB1781" w:rsidRDefault="00510795" w:rsidP="00267F42">
      <w:pPr>
        <w:pStyle w:val="EnglishHangNoCoptic"/>
      </w:pPr>
      <w:r w:rsidRPr="00AB1781">
        <w:t>8 Who converts rock into pools of water</w:t>
      </w:r>
    </w:p>
    <w:p w:rsidR="00510795" w:rsidRPr="00267F42" w:rsidRDefault="00510795" w:rsidP="00267F42">
      <w:pPr>
        <w:pStyle w:val="EnglishHangEndNoCoptic"/>
      </w:pPr>
      <w:r w:rsidRPr="00AB1781">
        <w:tab/>
        <w:t>and flint into fountains.</w:t>
      </w:r>
    </w:p>
    <w:p w:rsidR="00510795" w:rsidRPr="00267F42" w:rsidRDefault="00510795" w:rsidP="00267F42">
      <w:pPr>
        <w:pStyle w:val="Rubric"/>
      </w:pPr>
      <w:r w:rsidRPr="00AB1781">
        <w:t>(Psalm 115 in the Hebrew version)</w:t>
      </w:r>
    </w:p>
    <w:p w:rsidR="00510795" w:rsidRPr="00AB1781" w:rsidRDefault="00510795" w:rsidP="00267F42">
      <w:pPr>
        <w:pStyle w:val="EnglishHangNoCoptic"/>
      </w:pPr>
      <w:r w:rsidRPr="00AB1781">
        <w:t>9 Not to us, O Lord, not to us,</w:t>
      </w:r>
    </w:p>
    <w:p w:rsidR="00510795" w:rsidRPr="00AB1781" w:rsidRDefault="00510795" w:rsidP="00267F42">
      <w:pPr>
        <w:pStyle w:val="EnglishHangEndNoCoptic"/>
      </w:pPr>
      <w:r w:rsidRPr="00AB1781">
        <w:tab/>
        <w:t xml:space="preserve">but to </w:t>
      </w:r>
      <w:r w:rsidR="00E570CB">
        <w:t>Your</w:t>
      </w:r>
      <w:r w:rsidRPr="00AB1781">
        <w:t xml:space="preserve"> name give the glory,</w:t>
      </w:r>
    </w:p>
    <w:p w:rsidR="00510795" w:rsidRPr="00AB1781" w:rsidRDefault="00510795" w:rsidP="00267F42">
      <w:pPr>
        <w:pStyle w:val="EnglishHangNoCoptic"/>
      </w:pPr>
      <w:r w:rsidRPr="00AB1781">
        <w:t xml:space="preserve">10 for the sake of </w:t>
      </w:r>
      <w:r w:rsidR="00E570CB">
        <w:t>Your</w:t>
      </w:r>
      <w:r w:rsidRPr="00AB1781">
        <w:t xml:space="preserve"> mercy and truth,</w:t>
      </w:r>
    </w:p>
    <w:p w:rsidR="00510795" w:rsidRPr="00AB1781" w:rsidRDefault="00510795" w:rsidP="00267F42">
      <w:pPr>
        <w:pStyle w:val="EnglishHangEndNoCoptic"/>
      </w:pPr>
      <w:r w:rsidRPr="00AB1781">
        <w:tab/>
        <w:t>lest the nations say, ‘Where is their God?’</w:t>
      </w:r>
    </w:p>
    <w:p w:rsidR="00510795" w:rsidRPr="00AB1781" w:rsidRDefault="00510795" w:rsidP="00267F42">
      <w:pPr>
        <w:pStyle w:val="EnglishHangNoCoptic"/>
      </w:pPr>
      <w:r w:rsidRPr="00AB1781">
        <w:t>11 But our God is in heaven and on earth;</w:t>
      </w:r>
    </w:p>
    <w:p w:rsidR="00510795" w:rsidRPr="00AB1781" w:rsidRDefault="00510795" w:rsidP="00267F42">
      <w:pPr>
        <w:pStyle w:val="EnglishHangEndNoCoptic"/>
      </w:pPr>
      <w:r w:rsidRPr="00AB1781">
        <w:tab/>
        <w:t>He does whatever He likes.</w:t>
      </w:r>
      <w:r w:rsidRPr="00AB1781">
        <w:rPr>
          <w:rStyle w:val="FootnoteReference"/>
        </w:rPr>
        <w:footnoteReference w:id="354"/>
      </w:r>
    </w:p>
    <w:p w:rsidR="00510795" w:rsidRPr="00AB1781" w:rsidRDefault="00510795" w:rsidP="00267F42">
      <w:pPr>
        <w:pStyle w:val="EnglishHangNoCoptic"/>
      </w:pPr>
      <w:r w:rsidRPr="00AB1781">
        <w:t>12 The idols of the nations are silver and gold,</w:t>
      </w:r>
    </w:p>
    <w:p w:rsidR="00510795" w:rsidRPr="00AB1781" w:rsidRDefault="00510795" w:rsidP="00267F42">
      <w:pPr>
        <w:pStyle w:val="EnglishHangEndNoCoptic"/>
      </w:pPr>
      <w:r w:rsidRPr="00AB1781">
        <w:tab/>
        <w:t>the work of men’s hands.</w:t>
      </w:r>
    </w:p>
    <w:p w:rsidR="00510795" w:rsidRPr="00AB1781" w:rsidRDefault="00510795" w:rsidP="00267F42">
      <w:pPr>
        <w:pStyle w:val="EnglishHangNoCoptic"/>
      </w:pPr>
      <w:r w:rsidRPr="00AB1781">
        <w:t>13 They have mouths yet cannot speak,</w:t>
      </w:r>
    </w:p>
    <w:p w:rsidR="00510795" w:rsidRPr="00AB1781" w:rsidRDefault="00510795" w:rsidP="00267F42">
      <w:pPr>
        <w:pStyle w:val="EnglishHangEndNoCoptic"/>
      </w:pPr>
      <w:r w:rsidRPr="00AB1781">
        <w:tab/>
        <w:t>they have eyes yet cannot see,</w:t>
      </w:r>
    </w:p>
    <w:p w:rsidR="00510795" w:rsidRPr="00AB1781" w:rsidRDefault="00510795" w:rsidP="00267F42">
      <w:pPr>
        <w:pStyle w:val="EnglishHangNoCoptic"/>
      </w:pPr>
      <w:r w:rsidRPr="00AB1781">
        <w:t>14 they have ears yet cannot hear,</w:t>
      </w:r>
    </w:p>
    <w:p w:rsidR="00510795" w:rsidRPr="00AB1781" w:rsidRDefault="00510795" w:rsidP="00267F42">
      <w:pPr>
        <w:pStyle w:val="EnglishHangEndNoCoptic"/>
      </w:pPr>
      <w:r w:rsidRPr="00AB1781">
        <w:tab/>
        <w:t>they have noses yet cannot smell,</w:t>
      </w:r>
    </w:p>
    <w:p w:rsidR="00510795" w:rsidRPr="00AB1781" w:rsidRDefault="00510795" w:rsidP="00267F42">
      <w:pPr>
        <w:pStyle w:val="EnglishHangNoCoptic"/>
      </w:pPr>
      <w:r w:rsidRPr="00AB1781">
        <w:t>15 they have hands yet cannot feel,</w:t>
      </w:r>
    </w:p>
    <w:p w:rsidR="00510795" w:rsidRPr="00AB1781" w:rsidRDefault="00510795" w:rsidP="00267F42">
      <w:pPr>
        <w:pStyle w:val="EnglishHangNoCoptic"/>
      </w:pPr>
      <w:r w:rsidRPr="00AB1781">
        <w:tab/>
        <w:t>they have feet yet cannot walk,</w:t>
      </w:r>
    </w:p>
    <w:p w:rsidR="00510795" w:rsidRPr="00AB1781" w:rsidRDefault="00510795" w:rsidP="00267F42">
      <w:pPr>
        <w:pStyle w:val="EnglishHangEndNoCoptic"/>
      </w:pPr>
      <w:r w:rsidRPr="00AB1781">
        <w:tab/>
        <w:t>nor can they make a sound with their throat.</w:t>
      </w:r>
    </w:p>
    <w:p w:rsidR="00510795" w:rsidRPr="00AB1781" w:rsidRDefault="00510795" w:rsidP="00267F42">
      <w:pPr>
        <w:pStyle w:val="EnglishHangNoCoptic"/>
      </w:pPr>
      <w:r w:rsidRPr="00AB1781">
        <w:t>16 Let those who make them be like them,</w:t>
      </w:r>
    </w:p>
    <w:p w:rsidR="00510795" w:rsidRPr="00AB1781" w:rsidRDefault="00510795" w:rsidP="00267F42">
      <w:pPr>
        <w:pStyle w:val="EnglishHangEndNoCoptic"/>
      </w:pPr>
      <w:r w:rsidRPr="00AB1781">
        <w:tab/>
        <w:t>and all who trust in them.</w:t>
      </w:r>
    </w:p>
    <w:p w:rsidR="00510795" w:rsidRPr="00AB1781" w:rsidRDefault="00510795" w:rsidP="00267F42">
      <w:pPr>
        <w:pStyle w:val="EnglishHangNoCoptic"/>
      </w:pPr>
      <w:r w:rsidRPr="00AB1781">
        <w:t>17 The house of Israel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lastRenderedPageBreak/>
        <w:t>18 The house of Aaron trusts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19 Those who fear the Lord trust in the Lord;</w:t>
      </w:r>
    </w:p>
    <w:p w:rsidR="00510795" w:rsidRPr="00AB1781" w:rsidRDefault="00510795" w:rsidP="00267F42">
      <w:pPr>
        <w:pStyle w:val="EnglishHangEndNoCoptic"/>
      </w:pPr>
      <w:r w:rsidRPr="00AB1781">
        <w:tab/>
        <w:t>He is their helper and protector.</w:t>
      </w:r>
    </w:p>
    <w:p w:rsidR="00510795" w:rsidRPr="00AB1781" w:rsidRDefault="00510795" w:rsidP="00267F42">
      <w:pPr>
        <w:pStyle w:val="EnglishHangNoCoptic"/>
      </w:pPr>
      <w:r w:rsidRPr="00AB1781">
        <w:t>20 The Lord has remembered us and blessed us;</w:t>
      </w:r>
    </w:p>
    <w:p w:rsidR="00510795" w:rsidRPr="00AB1781" w:rsidRDefault="00510795" w:rsidP="00267F42">
      <w:pPr>
        <w:pStyle w:val="EnglishHangNoCoptic"/>
      </w:pPr>
      <w:r w:rsidRPr="00AB1781">
        <w:tab/>
        <w:t xml:space="preserve">He has blessed the house of </w:t>
      </w:r>
      <w:r w:rsidR="00267F42" w:rsidRPr="00AB1781">
        <w:t>Israel</w:t>
      </w:r>
      <w:r w:rsidRPr="00AB1781">
        <w:t>,</w:t>
      </w:r>
    </w:p>
    <w:p w:rsidR="00510795" w:rsidRPr="00AB1781" w:rsidRDefault="00510795" w:rsidP="00267F42">
      <w:pPr>
        <w:pStyle w:val="EnglishHangEndNoCoptic"/>
      </w:pPr>
      <w:r w:rsidRPr="00AB1781">
        <w:tab/>
        <w:t>He has blessed the house of Aaron.</w:t>
      </w:r>
    </w:p>
    <w:p w:rsidR="00510795" w:rsidRPr="00AB1781" w:rsidRDefault="00510795" w:rsidP="00267F42">
      <w:pPr>
        <w:pStyle w:val="EnglishHangNoCoptic"/>
      </w:pPr>
      <w:r w:rsidRPr="00AB1781">
        <w:t>21 He has blessed those who fear the Lord,</w:t>
      </w:r>
    </w:p>
    <w:p w:rsidR="00510795" w:rsidRPr="00267F42" w:rsidRDefault="00510795" w:rsidP="00267F42">
      <w:pPr>
        <w:pStyle w:val="EnglishHangEndNoCoptic"/>
      </w:pPr>
      <w:r w:rsidRPr="00AB1781">
        <w:tab/>
        <w:t>both small and great.</w:t>
      </w:r>
    </w:p>
    <w:p w:rsidR="00510795" w:rsidRPr="00AB1781" w:rsidRDefault="00510795" w:rsidP="00267F42">
      <w:pPr>
        <w:pStyle w:val="EnglishHangNoCoptic"/>
      </w:pPr>
      <w:r w:rsidRPr="00AB1781">
        <w:t>22 May the Lord grant you increase,</w:t>
      </w:r>
    </w:p>
    <w:p w:rsidR="00510795" w:rsidRPr="00AB1781" w:rsidRDefault="00510795" w:rsidP="00267F42">
      <w:pPr>
        <w:pStyle w:val="EnglishHangEndNoCoptic"/>
      </w:pPr>
      <w:r w:rsidRPr="00AB1781">
        <w:tab/>
        <w:t>you and your children.</w:t>
      </w:r>
    </w:p>
    <w:p w:rsidR="00510795" w:rsidRPr="00AB1781" w:rsidRDefault="00510795" w:rsidP="00267F42">
      <w:pPr>
        <w:pStyle w:val="EnglishHangNoCoptic"/>
      </w:pPr>
      <w:r w:rsidRPr="00AB1781">
        <w:t>23 May you be blessed by the Lord,</w:t>
      </w:r>
    </w:p>
    <w:p w:rsidR="00510795" w:rsidRPr="00AB1781" w:rsidRDefault="00510795" w:rsidP="00267F42">
      <w:pPr>
        <w:pStyle w:val="EnglishHangEndNoCoptic"/>
      </w:pPr>
      <w:r w:rsidRPr="00AB1781">
        <w:tab/>
        <w:t>Who made heaven and earth.</w:t>
      </w:r>
    </w:p>
    <w:p w:rsidR="00510795" w:rsidRPr="00AB1781" w:rsidRDefault="00510795" w:rsidP="00267F42">
      <w:pPr>
        <w:pStyle w:val="EnglishHangNoCoptic"/>
      </w:pPr>
      <w:r w:rsidRPr="00AB1781">
        <w:t>24 The heaven of heaven belongs to the Lord,</w:t>
      </w:r>
    </w:p>
    <w:p w:rsidR="00510795" w:rsidRPr="00AB1781" w:rsidRDefault="00510795" w:rsidP="00267F42">
      <w:pPr>
        <w:pStyle w:val="EnglishHangEndNoCoptic"/>
      </w:pPr>
      <w:r w:rsidRPr="00AB1781">
        <w:tab/>
        <w:t>but the earth He has given to the sons of men.</w:t>
      </w:r>
    </w:p>
    <w:p w:rsidR="00510795" w:rsidRPr="00AB1781" w:rsidRDefault="00510795" w:rsidP="00267F42">
      <w:pPr>
        <w:pStyle w:val="EnglishHangNoCoptic"/>
      </w:pPr>
      <w:r w:rsidRPr="00AB1781">
        <w:t xml:space="preserve">25 The dead do not praise </w:t>
      </w:r>
      <w:r w:rsidR="001040C8">
        <w:t>You</w:t>
      </w:r>
      <w:r w:rsidRPr="00AB1781">
        <w:t>, O Lord,</w:t>
      </w:r>
    </w:p>
    <w:p w:rsidR="00510795" w:rsidRPr="00AB1781" w:rsidRDefault="00510795" w:rsidP="00267F42">
      <w:pPr>
        <w:pStyle w:val="EnglishHangEndNoCoptic"/>
      </w:pPr>
      <w:r w:rsidRPr="00AB1781">
        <w:tab/>
        <w:t>nor all who go down to hell.</w:t>
      </w:r>
      <w:r w:rsidRPr="00AB1781">
        <w:rPr>
          <w:rStyle w:val="FootnoteReference"/>
        </w:rPr>
        <w:footnoteReference w:id="355"/>
      </w:r>
    </w:p>
    <w:p w:rsidR="00510795" w:rsidRPr="00AB1781" w:rsidRDefault="00510795" w:rsidP="00267F42">
      <w:pPr>
        <w:pStyle w:val="EnglishHangNoCoptic"/>
      </w:pPr>
      <w:r w:rsidRPr="00AB1781">
        <w:t>26 But we who live will bless the Lord,</w:t>
      </w:r>
    </w:p>
    <w:p w:rsidR="00510795" w:rsidRPr="00267F42" w:rsidRDefault="00510795" w:rsidP="00267F42">
      <w:pPr>
        <w:pStyle w:val="EnglishHangEndNoCoptic"/>
      </w:pPr>
      <w:r w:rsidRPr="00AB1781">
        <w:tab/>
        <w:t>from now and to all eternity.</w:t>
      </w:r>
    </w:p>
    <w:p w:rsidR="00510795" w:rsidRPr="00267F42" w:rsidRDefault="00267F42" w:rsidP="00267F42">
      <w:pPr>
        <w:pStyle w:val="Heading3"/>
      </w:pPr>
      <w:bookmarkStart w:id="879" w:name="_Ref412026361"/>
      <w:r>
        <w:t>Psalm</w:t>
      </w:r>
      <w:r w:rsidR="00510795" w:rsidRPr="00AB1781">
        <w:t xml:space="preserve"> 114</w:t>
      </w:r>
      <w:r>
        <w:t>: I love Him because the Lord hears the cry of my prayer</w:t>
      </w:r>
      <w:bookmarkEnd w:id="879"/>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live to Please the Lord</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love Him</w:t>
      </w:r>
      <w:r w:rsidRPr="00AB1781">
        <w:rPr>
          <w:rStyle w:val="FootnoteReference"/>
        </w:rPr>
        <w:footnoteReference w:id="356"/>
      </w:r>
      <w:r w:rsidRPr="00AB1781">
        <w:t xml:space="preserve"> because the Lord hears</w:t>
      </w:r>
    </w:p>
    <w:p w:rsidR="00510795" w:rsidRPr="00AB1781" w:rsidRDefault="00510795" w:rsidP="00267F42">
      <w:pPr>
        <w:pStyle w:val="EnglishHangEndNoCoptic"/>
      </w:pPr>
      <w:r w:rsidRPr="00AB1781">
        <w:tab/>
        <w:t>the cry of my prayer,</w:t>
      </w:r>
    </w:p>
    <w:p w:rsidR="00510795" w:rsidRPr="00AB1781" w:rsidRDefault="00510795" w:rsidP="00267F42">
      <w:pPr>
        <w:pStyle w:val="EnglishHangNoCoptic"/>
      </w:pPr>
      <w:r w:rsidRPr="00AB1781">
        <w:t>2 because He inclines His ear to me;</w:t>
      </w:r>
    </w:p>
    <w:p w:rsidR="00510795" w:rsidRPr="00AB1781" w:rsidRDefault="00510795" w:rsidP="00267F42">
      <w:pPr>
        <w:pStyle w:val="EnglishHangEndNoCoptic"/>
      </w:pPr>
      <w:r w:rsidRPr="00AB1781">
        <w:tab/>
        <w:t>so all my days I will call upon Him.</w:t>
      </w:r>
    </w:p>
    <w:p w:rsidR="00510795" w:rsidRPr="00AB1781" w:rsidRDefault="00510795" w:rsidP="00267F42">
      <w:pPr>
        <w:pStyle w:val="EnglishHangNoCoptic"/>
      </w:pPr>
      <w:r w:rsidRPr="00AB1781">
        <w:lastRenderedPageBreak/>
        <w:t>3 The pangs of death beset me,</w:t>
      </w:r>
    </w:p>
    <w:p w:rsidR="00510795" w:rsidRPr="00AB1781" w:rsidRDefault="00510795" w:rsidP="00267F42">
      <w:pPr>
        <w:pStyle w:val="EnglishHangNoCoptic"/>
      </w:pPr>
      <w:r w:rsidRPr="00AB1781">
        <w:tab/>
        <w:t>the trials of hell befell me;</w:t>
      </w:r>
    </w:p>
    <w:p w:rsidR="00510795" w:rsidRPr="00AB1781" w:rsidRDefault="00510795" w:rsidP="00267F42">
      <w:pPr>
        <w:pStyle w:val="EnglishHangEndNoCoptic"/>
      </w:pPr>
      <w:r w:rsidRPr="00AB1781">
        <w:tab/>
        <w:t>I encountered trouble and grief.</w:t>
      </w:r>
    </w:p>
    <w:p w:rsidR="00510795" w:rsidRPr="00AB1781" w:rsidRDefault="00510795" w:rsidP="00267F42">
      <w:pPr>
        <w:pStyle w:val="EnglishHangNoCoptic"/>
      </w:pPr>
      <w:r w:rsidRPr="00AB1781">
        <w:t>4 Then I called on the name of the Lord:</w:t>
      </w:r>
    </w:p>
    <w:p w:rsidR="00510795" w:rsidRPr="00AB1781" w:rsidRDefault="00510795" w:rsidP="00267F42">
      <w:pPr>
        <w:pStyle w:val="EnglishHangEndNoCoptic"/>
      </w:pPr>
      <w:r w:rsidRPr="00AB1781">
        <w:tab/>
        <w:t>‘O Lord, deliver my soul.’</w:t>
      </w:r>
    </w:p>
    <w:p w:rsidR="00510795" w:rsidRPr="00AB1781" w:rsidRDefault="00510795" w:rsidP="00267F42">
      <w:pPr>
        <w:pStyle w:val="EnglishHangNoCoptic"/>
      </w:pPr>
      <w:r w:rsidRPr="00AB1781">
        <w:t>5 The Lord is merciful and just;</w:t>
      </w:r>
    </w:p>
    <w:p w:rsidR="00510795" w:rsidRPr="00AB1781" w:rsidRDefault="00510795" w:rsidP="00267F42">
      <w:pPr>
        <w:pStyle w:val="EnglishHangEndNoCoptic"/>
      </w:pPr>
      <w:r w:rsidRPr="00AB1781">
        <w:tab/>
        <w:t>Our God is indeed merciful.</w:t>
      </w:r>
    </w:p>
    <w:p w:rsidR="00510795" w:rsidRPr="00AB1781" w:rsidRDefault="00510795" w:rsidP="00267F42">
      <w:pPr>
        <w:pStyle w:val="EnglishHangNoCoptic"/>
      </w:pPr>
      <w:r w:rsidRPr="00AB1781">
        <w:t>6 The Lord is the keeper of infants;</w:t>
      </w:r>
    </w:p>
    <w:p w:rsidR="00510795" w:rsidRPr="00AB1781" w:rsidRDefault="00510795" w:rsidP="00267F42">
      <w:pPr>
        <w:pStyle w:val="EnglishHangEndNoCoptic"/>
      </w:pPr>
      <w:r w:rsidRPr="00AB1781">
        <w:tab/>
        <w:t>I was humbled and He saved me.</w:t>
      </w:r>
    </w:p>
    <w:p w:rsidR="00510795" w:rsidRPr="00AB1781" w:rsidRDefault="00510795" w:rsidP="00267F42">
      <w:pPr>
        <w:pStyle w:val="EnglishHangNoCoptic"/>
      </w:pPr>
      <w:r w:rsidRPr="00AB1781">
        <w:t>7 Return, O my soul, to your rest,</w:t>
      </w:r>
      <w:r w:rsidRPr="00AB1781">
        <w:rPr>
          <w:rStyle w:val="FootnoteReference"/>
        </w:rPr>
        <w:footnoteReference w:id="357"/>
      </w:r>
    </w:p>
    <w:p w:rsidR="00510795" w:rsidRPr="00AB1781" w:rsidRDefault="00510795" w:rsidP="00267F42">
      <w:pPr>
        <w:pStyle w:val="EnglishHangEndNoCoptic"/>
      </w:pPr>
      <w:r w:rsidRPr="00AB1781">
        <w:tab/>
        <w:t>for the Lord has dealt kindly with you.</w:t>
      </w:r>
    </w:p>
    <w:p w:rsidR="00510795" w:rsidRPr="00AB1781" w:rsidRDefault="00510795" w:rsidP="00267F42">
      <w:pPr>
        <w:pStyle w:val="EnglishHangNoCoptic"/>
      </w:pPr>
      <w:r w:rsidRPr="00AB1781">
        <w:t>8 For He has delivered my soul from death,</w:t>
      </w:r>
    </w:p>
    <w:p w:rsidR="00510795" w:rsidRPr="00AB1781" w:rsidRDefault="00510795" w:rsidP="00267F42">
      <w:pPr>
        <w:pStyle w:val="EnglishHangEndNoCoptic"/>
      </w:pPr>
      <w:r w:rsidRPr="00AB1781">
        <w:tab/>
        <w:t>my eyes from tears and my feet from slipping.</w:t>
      </w:r>
    </w:p>
    <w:p w:rsidR="00510795" w:rsidRPr="00AB1781" w:rsidRDefault="00510795" w:rsidP="00267F42">
      <w:pPr>
        <w:pStyle w:val="EnglishHangNoCoptic"/>
      </w:pPr>
      <w:r w:rsidRPr="00AB1781">
        <w:t>9 I will live to please the Lord</w:t>
      </w:r>
    </w:p>
    <w:p w:rsidR="00510795" w:rsidRPr="00267F42" w:rsidRDefault="00510795" w:rsidP="00267F42">
      <w:pPr>
        <w:pStyle w:val="EnglishHangEndNoCoptic"/>
      </w:pPr>
      <w:r w:rsidRPr="00AB1781">
        <w:tab/>
        <w:t>in the land of the living.</w:t>
      </w:r>
    </w:p>
    <w:p w:rsidR="00510795" w:rsidRPr="00267F42" w:rsidRDefault="00267F42" w:rsidP="00267F42">
      <w:pPr>
        <w:pStyle w:val="Heading3"/>
      </w:pPr>
      <w:bookmarkStart w:id="880" w:name="_Ref412026376"/>
      <w:r>
        <w:t>Psalm</w:t>
      </w:r>
      <w:r w:rsidR="00510795" w:rsidRPr="00AB1781">
        <w:t xml:space="preserve"> 115</w:t>
      </w:r>
      <w:r>
        <w:t>: I believed and so I spoke; but I was deeply humiliated</w:t>
      </w:r>
      <w:bookmarkEnd w:id="880"/>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 will drink the Cup of Salvation</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I believed and so I spoke;</w:t>
      </w:r>
      <w:r w:rsidRPr="00AB1781">
        <w:rPr>
          <w:rStyle w:val="FootnoteReference"/>
        </w:rPr>
        <w:footnoteReference w:id="358"/>
      </w:r>
    </w:p>
    <w:p w:rsidR="00510795" w:rsidRPr="00AB1781" w:rsidRDefault="00510795" w:rsidP="00267F42">
      <w:pPr>
        <w:pStyle w:val="EnglishHangEndNoCoptic"/>
      </w:pPr>
      <w:r w:rsidRPr="00AB1781">
        <w:tab/>
        <w:t>but I was deeply humiliated.</w:t>
      </w:r>
    </w:p>
    <w:p w:rsidR="00510795" w:rsidRPr="00AB1781" w:rsidRDefault="00510795" w:rsidP="00267F42">
      <w:pPr>
        <w:pStyle w:val="EnglishHangNoCoptic"/>
      </w:pPr>
      <w:r w:rsidRPr="00AB1781">
        <w:t>2 I said in my madness:</w:t>
      </w:r>
    </w:p>
    <w:p w:rsidR="00510795" w:rsidRPr="00AB1781" w:rsidRDefault="00510795" w:rsidP="00267F42">
      <w:pPr>
        <w:pStyle w:val="EnglishHangEndNoCoptic"/>
      </w:pPr>
      <w:r w:rsidRPr="00AB1781">
        <w:tab/>
        <w:t>Everyman is a liar.</w:t>
      </w:r>
    </w:p>
    <w:p w:rsidR="00510795" w:rsidRPr="00AB1781" w:rsidRDefault="00510795" w:rsidP="00267F42">
      <w:pPr>
        <w:pStyle w:val="EnglishHangNoCoptic"/>
      </w:pPr>
      <w:r w:rsidRPr="00AB1781">
        <w:t>3 What shall I give in return to the Lord</w:t>
      </w:r>
    </w:p>
    <w:p w:rsidR="00510795" w:rsidRPr="00AB1781" w:rsidRDefault="00510795" w:rsidP="00267F42">
      <w:pPr>
        <w:pStyle w:val="EnglishHangEndNoCoptic"/>
      </w:pPr>
      <w:r w:rsidRPr="00AB1781">
        <w:tab/>
        <w:t>for all that He has given me?</w:t>
      </w:r>
    </w:p>
    <w:p w:rsidR="00510795" w:rsidRPr="00AB1781" w:rsidRDefault="00510795" w:rsidP="00267F42">
      <w:pPr>
        <w:pStyle w:val="EnglishHangNoCoptic"/>
      </w:pPr>
      <w:r w:rsidRPr="00AB1781">
        <w:t>4 I will receive the cup of salvation</w:t>
      </w:r>
    </w:p>
    <w:p w:rsidR="00510795" w:rsidRPr="00AB1781" w:rsidRDefault="00510795" w:rsidP="00267F42">
      <w:pPr>
        <w:pStyle w:val="EnglishHangEndNoCoptic"/>
      </w:pPr>
      <w:r w:rsidRPr="00AB1781">
        <w:tab/>
        <w:t>and call on the name of the Lord.</w:t>
      </w:r>
    </w:p>
    <w:p w:rsidR="00510795" w:rsidRPr="00AB1781" w:rsidRDefault="00510795" w:rsidP="00267F42">
      <w:pPr>
        <w:pStyle w:val="EnglishHangNoCoptic"/>
      </w:pPr>
      <w:r w:rsidRPr="00AB1781">
        <w:t>5 I will pay my vows to the Lord</w:t>
      </w:r>
    </w:p>
    <w:p w:rsidR="00510795" w:rsidRPr="00AB1781" w:rsidRDefault="00510795" w:rsidP="00267F42">
      <w:pPr>
        <w:pStyle w:val="EnglishHangEndNoCoptic"/>
      </w:pPr>
      <w:r w:rsidRPr="00AB1781">
        <w:lastRenderedPageBreak/>
        <w:tab/>
        <w:t>in the presence of all His people.</w:t>
      </w:r>
    </w:p>
    <w:p w:rsidR="00510795" w:rsidRPr="00AB1781" w:rsidRDefault="00510795" w:rsidP="00267F42">
      <w:pPr>
        <w:pStyle w:val="EnglishHangNoCoptic"/>
      </w:pPr>
      <w:r w:rsidRPr="00AB1781">
        <w:t>6 Precious</w:t>
      </w:r>
      <w:r w:rsidRPr="00AB1781">
        <w:rPr>
          <w:rStyle w:val="FootnoteReference"/>
        </w:rPr>
        <w:footnoteReference w:id="359"/>
      </w:r>
      <w:r w:rsidRPr="00AB1781">
        <w:t xml:space="preserve"> in the sight of the Lord</w:t>
      </w:r>
    </w:p>
    <w:p w:rsidR="00510795" w:rsidRPr="00AB1781" w:rsidRDefault="00510795" w:rsidP="00267F42">
      <w:pPr>
        <w:pStyle w:val="EnglishHangEndNoCoptic"/>
      </w:pPr>
      <w:r w:rsidRPr="00AB1781">
        <w:tab/>
        <w:t>is the death of His Saints.</w:t>
      </w:r>
    </w:p>
    <w:p w:rsidR="00510795" w:rsidRPr="00AB1781" w:rsidRDefault="00510795" w:rsidP="00267F42">
      <w:pPr>
        <w:pStyle w:val="EnglishHangNoCoptic"/>
      </w:pPr>
      <w:r w:rsidRPr="00AB1781">
        <w:t xml:space="preserve">7 O Lord, I am </w:t>
      </w:r>
      <w:r w:rsidR="00E570CB">
        <w:t>Your</w:t>
      </w:r>
      <w:r w:rsidRPr="00AB1781">
        <w:t xml:space="preserve"> slave;</w:t>
      </w:r>
    </w:p>
    <w:p w:rsidR="00510795" w:rsidRPr="00AB1781" w:rsidRDefault="00510795" w:rsidP="00267F42">
      <w:pPr>
        <w:pStyle w:val="EnglishHangNoCoptic"/>
      </w:pPr>
      <w:r w:rsidRPr="00AB1781">
        <w:tab/>
        <w:t xml:space="preserve">I am </w:t>
      </w:r>
      <w:r w:rsidR="00E570CB">
        <w:t>Your</w:t>
      </w:r>
      <w:r w:rsidRPr="00AB1781">
        <w:t xml:space="preserve"> slave and the son of </w:t>
      </w:r>
      <w:r w:rsidR="00E570CB">
        <w:t>Your</w:t>
      </w:r>
      <w:r w:rsidRPr="00AB1781">
        <w:t xml:space="preserve"> handmaid.</w:t>
      </w:r>
    </w:p>
    <w:p w:rsidR="00510795" w:rsidRPr="00AB1781" w:rsidRDefault="00510795" w:rsidP="00267F42">
      <w:pPr>
        <w:pStyle w:val="EnglishHangEndNoCoptic"/>
      </w:pPr>
      <w:r w:rsidRPr="00AB1781">
        <w:tab/>
      </w:r>
      <w:r w:rsidR="001040C8">
        <w:t>You</w:t>
      </w:r>
      <w:r w:rsidRPr="00AB1781">
        <w:t xml:space="preserve"> </w:t>
      </w:r>
      <w:r w:rsidR="00556387">
        <w:t>have</w:t>
      </w:r>
      <w:r w:rsidRPr="00AB1781">
        <w:t xml:space="preserve"> broken my bonds asunder.</w:t>
      </w:r>
    </w:p>
    <w:p w:rsidR="00510795" w:rsidRPr="00AB1781" w:rsidRDefault="00510795" w:rsidP="00267F42">
      <w:pPr>
        <w:pStyle w:val="EnglishHangNoCoptic"/>
      </w:pPr>
      <w:r w:rsidRPr="00AB1781">
        <w:t xml:space="preserve">8 I will offer to </w:t>
      </w:r>
      <w:r w:rsidR="001040C8">
        <w:t>You</w:t>
      </w:r>
      <w:r w:rsidRPr="00AB1781">
        <w:t xml:space="preserve"> the sacrifice of praise,</w:t>
      </w:r>
    </w:p>
    <w:p w:rsidR="00510795" w:rsidRPr="00AB1781" w:rsidRDefault="00510795" w:rsidP="00267F42">
      <w:pPr>
        <w:pStyle w:val="EnglishHangEndNoCoptic"/>
      </w:pPr>
      <w:r w:rsidRPr="00AB1781">
        <w:tab/>
        <w:t>and I will pray in the name of the Lord.</w:t>
      </w:r>
    </w:p>
    <w:p w:rsidR="00510795" w:rsidRPr="00AB1781" w:rsidRDefault="00510795" w:rsidP="00267F42">
      <w:pPr>
        <w:pStyle w:val="EnglishHangNoCoptic"/>
      </w:pPr>
      <w:r w:rsidRPr="00AB1781">
        <w:t>9 I will pay my vows to the Lord</w:t>
      </w:r>
    </w:p>
    <w:p w:rsidR="00510795" w:rsidRPr="00AB1781" w:rsidRDefault="00510795" w:rsidP="00267F42">
      <w:pPr>
        <w:pStyle w:val="EnglishHangEndNoCoptic"/>
      </w:pPr>
      <w:r w:rsidRPr="00AB1781">
        <w:tab/>
        <w:t>in the presence of all His people,</w:t>
      </w:r>
    </w:p>
    <w:p w:rsidR="00510795" w:rsidRPr="00AB1781" w:rsidRDefault="00510795" w:rsidP="00267F42">
      <w:pPr>
        <w:pStyle w:val="EnglishHangNoCoptic"/>
      </w:pPr>
      <w:r w:rsidRPr="00AB1781">
        <w:t>10 in the courts of the Lord’s house,</w:t>
      </w:r>
    </w:p>
    <w:p w:rsidR="00510795" w:rsidRPr="00267F42" w:rsidRDefault="00510795" w:rsidP="00267F42">
      <w:pPr>
        <w:pStyle w:val="EnglishHangEndNoCoptic"/>
      </w:pPr>
      <w:r w:rsidRPr="00AB1781">
        <w:tab/>
        <w:t>in your midst, O Jerusalem.</w:t>
      </w:r>
    </w:p>
    <w:p w:rsidR="00510795" w:rsidRPr="00267F42" w:rsidRDefault="00267F42" w:rsidP="00267F42">
      <w:pPr>
        <w:pStyle w:val="Heading3"/>
      </w:pPr>
      <w:bookmarkStart w:id="881" w:name="_Ref411967180"/>
      <w:r>
        <w:t>Psalm</w:t>
      </w:r>
      <w:r w:rsidR="00510795" w:rsidRPr="00AB1781">
        <w:t xml:space="preserve"> 116</w:t>
      </w:r>
      <w:r>
        <w:t>: All you nations, praise the Lord</w:t>
      </w:r>
      <w:bookmarkEnd w:id="881"/>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World-Wide Call to Praise the Lord</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Mercy and Truth Meet without Merging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All you nations, praise the Lord!</w:t>
      </w:r>
    </w:p>
    <w:p w:rsidR="00510795" w:rsidRPr="00AB1781" w:rsidRDefault="00510795" w:rsidP="00267F42">
      <w:pPr>
        <w:pStyle w:val="EnglishHangEndNoCoptic"/>
      </w:pPr>
      <w:r w:rsidRPr="00AB1781">
        <w:tab/>
        <w:t>Praise Him, all you peoples!</w:t>
      </w:r>
      <w:r w:rsidRPr="00AB1781">
        <w:rPr>
          <w:rStyle w:val="FootnoteReference"/>
        </w:rPr>
        <w:footnoteReference w:id="360"/>
      </w:r>
    </w:p>
    <w:p w:rsidR="00510795" w:rsidRPr="00AB1781" w:rsidRDefault="00510795" w:rsidP="00267F42">
      <w:pPr>
        <w:pStyle w:val="EnglishHangNoCoptic"/>
      </w:pPr>
      <w:r w:rsidRPr="00AB1781">
        <w:t>2 For strong is His love for us,</w:t>
      </w:r>
    </w:p>
    <w:p w:rsidR="00510795" w:rsidRPr="00267F42" w:rsidRDefault="00510795" w:rsidP="00267F42">
      <w:pPr>
        <w:pStyle w:val="EnglishHangEndNoCoptic"/>
      </w:pPr>
      <w:r w:rsidRPr="00AB1781">
        <w:tab/>
        <w:t>and the Lord stays true to His word forever.</w:t>
      </w:r>
    </w:p>
    <w:p w:rsidR="00510795" w:rsidRPr="00267F42" w:rsidRDefault="00267F42" w:rsidP="00267F42">
      <w:pPr>
        <w:pStyle w:val="Heading3"/>
      </w:pPr>
      <w:bookmarkStart w:id="882" w:name="_Ref411967211"/>
      <w:r>
        <w:t>Psalm</w:t>
      </w:r>
      <w:r w:rsidR="00510795" w:rsidRPr="00AB1781">
        <w:t xml:space="preserve"> 117</w:t>
      </w:r>
      <w:r>
        <w:t>: Give thanks to the Lord, He is good</w:t>
      </w:r>
      <w:bookmarkEnd w:id="882"/>
    </w:p>
    <w:p w:rsidR="00510795" w:rsidRPr="00AB1781" w:rsidRDefault="00510795" w:rsidP="00510795">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rsidR="00510795" w:rsidRPr="00AB1781" w:rsidRDefault="00510795" w:rsidP="00267F42">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is my Strength and my Song</w:t>
      </w:r>
    </w:p>
    <w:p w:rsidR="00510795" w:rsidRPr="00AB1781" w:rsidRDefault="00510795" w:rsidP="00267F42">
      <w:pPr>
        <w:pStyle w:val="Rubric"/>
      </w:pPr>
      <w:r w:rsidRPr="00AB1781">
        <w:t>1 (Alleluia)</w:t>
      </w:r>
    </w:p>
    <w:p w:rsidR="00510795" w:rsidRPr="00AB1781" w:rsidRDefault="00510795" w:rsidP="00267F42">
      <w:pPr>
        <w:pStyle w:val="EnglishHangNoCoptic"/>
      </w:pPr>
      <w:r w:rsidRPr="00AB1781">
        <w:t>Give thanks to the Lord, He is good;</w:t>
      </w:r>
    </w:p>
    <w:p w:rsidR="00510795" w:rsidRPr="00AB1781" w:rsidRDefault="00510795" w:rsidP="00267F42">
      <w:pPr>
        <w:pStyle w:val="EnglishHangEndNoCoptic"/>
      </w:pPr>
      <w:r w:rsidRPr="00AB1781">
        <w:tab/>
        <w:t>His mercy</w:t>
      </w:r>
      <w:r w:rsidRPr="00AB1781">
        <w:rPr>
          <w:rStyle w:val="FootnoteReference"/>
        </w:rPr>
        <w:footnoteReference w:id="361"/>
      </w:r>
      <w:r w:rsidRPr="00AB1781">
        <w:t xml:space="preserve"> is eternal.</w:t>
      </w:r>
    </w:p>
    <w:p w:rsidR="00510795" w:rsidRPr="00AB1781" w:rsidRDefault="00510795" w:rsidP="00267F42">
      <w:pPr>
        <w:pStyle w:val="EnglishHangNoCoptic"/>
      </w:pPr>
      <w:r w:rsidRPr="00AB1781">
        <w:lastRenderedPageBreak/>
        <w:t>2 Let the house of Israel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3 Let the house of Aaron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4 Let all who fear the Lord say: He is good;</w:t>
      </w:r>
    </w:p>
    <w:p w:rsidR="00510795" w:rsidRPr="00AB1781" w:rsidRDefault="00510795" w:rsidP="00267F42">
      <w:pPr>
        <w:pStyle w:val="EnglishHangEndNoCoptic"/>
      </w:pPr>
      <w:r w:rsidRPr="00AB1781">
        <w:tab/>
        <w:t>His mercy is eternal.</w:t>
      </w:r>
    </w:p>
    <w:p w:rsidR="00510795" w:rsidRPr="00AB1781" w:rsidRDefault="00510795" w:rsidP="00267F42">
      <w:pPr>
        <w:pStyle w:val="EnglishHangNoCoptic"/>
      </w:pPr>
      <w:r w:rsidRPr="00AB1781">
        <w:t>5 Out of my trouble I called on the Lord,</w:t>
      </w:r>
    </w:p>
    <w:p w:rsidR="00510795" w:rsidRPr="00AB1781" w:rsidRDefault="00510795" w:rsidP="00267F42">
      <w:pPr>
        <w:pStyle w:val="EnglishHangEndNoCoptic"/>
      </w:pPr>
      <w:r w:rsidRPr="00AB1781">
        <w:tab/>
        <w:t>and He answered me with enlargement.</w:t>
      </w:r>
    </w:p>
    <w:p w:rsidR="00510795" w:rsidRPr="00AB1781" w:rsidRDefault="00510795" w:rsidP="00267F42">
      <w:pPr>
        <w:pStyle w:val="EnglishHangNoCoptic"/>
      </w:pPr>
      <w:r w:rsidRPr="00AB1781">
        <w:t>6 The Lord is my helper;</w:t>
      </w:r>
    </w:p>
    <w:p w:rsidR="00510795" w:rsidRPr="00AB1781" w:rsidRDefault="00510795" w:rsidP="00267F42">
      <w:pPr>
        <w:pStyle w:val="EnglishHangEndNoCoptic"/>
      </w:pPr>
      <w:r w:rsidRPr="00AB1781">
        <w:tab/>
        <w:t>I will not fear what man can do to me.</w:t>
      </w:r>
      <w:r w:rsidRPr="00AB1781">
        <w:rPr>
          <w:rStyle w:val="FootnoteReference"/>
        </w:rPr>
        <w:footnoteReference w:id="362"/>
      </w:r>
    </w:p>
    <w:p w:rsidR="00510795" w:rsidRPr="00AB1781" w:rsidRDefault="00510795" w:rsidP="00267F42">
      <w:pPr>
        <w:pStyle w:val="EnglishHangNoCoptic"/>
      </w:pPr>
      <w:r w:rsidRPr="00AB1781">
        <w:t>7 The Lord is my helper,</w:t>
      </w:r>
    </w:p>
    <w:p w:rsidR="00510795" w:rsidRPr="00AB1781" w:rsidRDefault="00510795" w:rsidP="00267F42">
      <w:pPr>
        <w:pStyle w:val="EnglishHangEndNoCoptic"/>
      </w:pPr>
      <w:r w:rsidRPr="00AB1781">
        <w:tab/>
        <w:t>and I shall see the fall of my enemies.</w:t>
      </w:r>
    </w:p>
    <w:p w:rsidR="00510795" w:rsidRPr="00AB1781" w:rsidRDefault="00510795" w:rsidP="00267F42">
      <w:pPr>
        <w:pStyle w:val="EnglishHangNoCoptic"/>
      </w:pPr>
      <w:r w:rsidRPr="00AB1781">
        <w:t>8 It is better to trust in the Lord</w:t>
      </w:r>
    </w:p>
    <w:p w:rsidR="00510795" w:rsidRPr="00AB1781" w:rsidRDefault="00510795" w:rsidP="00267F42">
      <w:pPr>
        <w:pStyle w:val="EnglishHangEndNoCoptic"/>
      </w:pPr>
      <w:r w:rsidRPr="00AB1781">
        <w:tab/>
        <w:t>than to trust in man.</w:t>
      </w:r>
    </w:p>
    <w:p w:rsidR="00510795" w:rsidRPr="00AB1781" w:rsidRDefault="00510795" w:rsidP="00267F42">
      <w:pPr>
        <w:pStyle w:val="EnglishHangNoCoptic"/>
      </w:pPr>
      <w:r w:rsidRPr="00AB1781">
        <w:t>9 It is better to hope in the Lord</w:t>
      </w:r>
    </w:p>
    <w:p w:rsidR="00510795" w:rsidRPr="00AB1781" w:rsidRDefault="00510795" w:rsidP="00267F42">
      <w:pPr>
        <w:pStyle w:val="EnglishHangEndNoCoptic"/>
      </w:pPr>
      <w:r w:rsidRPr="00AB1781">
        <w:tab/>
        <w:t>than to hope in princes.</w:t>
      </w:r>
    </w:p>
    <w:p w:rsidR="00510795" w:rsidRPr="00AB1781" w:rsidRDefault="00510795" w:rsidP="00267F42">
      <w:pPr>
        <w:pStyle w:val="EnglishHangNoCoptic"/>
      </w:pPr>
      <w:r w:rsidRPr="00AB1781">
        <w:t>10 All the nations surrounded me,</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11 They surrounded me in swarms,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12 They surrounded me like bees round a honeycomb,</w:t>
      </w:r>
    </w:p>
    <w:p w:rsidR="00510795" w:rsidRPr="00AB1781" w:rsidRDefault="00510795" w:rsidP="00267F42">
      <w:pPr>
        <w:pStyle w:val="EnglishHangNoCoptic"/>
      </w:pPr>
      <w:r w:rsidRPr="00AB1781">
        <w:tab/>
        <w:t>and blazed like fire in thorns;</w:t>
      </w:r>
    </w:p>
    <w:p w:rsidR="00510795" w:rsidRPr="00AB1781" w:rsidRDefault="00510795" w:rsidP="00267F42">
      <w:pPr>
        <w:pStyle w:val="EnglishHangEndNoCoptic"/>
      </w:pPr>
      <w:r w:rsidRPr="00AB1781">
        <w:tab/>
        <w:t>but by the name of the Lord I repulsed them.</w:t>
      </w:r>
    </w:p>
    <w:p w:rsidR="00510795" w:rsidRPr="00AB1781" w:rsidRDefault="00510795" w:rsidP="00267F42">
      <w:pPr>
        <w:pStyle w:val="EnglishHangNoCoptic"/>
      </w:pPr>
      <w:r w:rsidRPr="00AB1781">
        <w:t>13 I was hard pressed and about to fall,</w:t>
      </w:r>
    </w:p>
    <w:p w:rsidR="00510795" w:rsidRPr="00AB1781" w:rsidRDefault="00510795" w:rsidP="00267F42">
      <w:pPr>
        <w:pStyle w:val="EnglishHangEndNoCoptic"/>
      </w:pPr>
      <w:r w:rsidRPr="00AB1781">
        <w:tab/>
        <w:t>but the Lord supported me.</w:t>
      </w:r>
    </w:p>
    <w:p w:rsidR="00510795" w:rsidRPr="00AB1781" w:rsidRDefault="00510795" w:rsidP="00267F42">
      <w:pPr>
        <w:pStyle w:val="EnglishHangNoCoptic"/>
      </w:pPr>
      <w:r w:rsidRPr="00AB1781">
        <w:t>14 The Lord is my strength and my song,</w:t>
      </w:r>
    </w:p>
    <w:p w:rsidR="00510795" w:rsidRPr="00AB1781" w:rsidRDefault="00510795" w:rsidP="00267F42">
      <w:pPr>
        <w:pStyle w:val="EnglishHangEndNoCoptic"/>
      </w:pPr>
      <w:r w:rsidRPr="00AB1781">
        <w:tab/>
        <w:t>and has become my salvation.</w:t>
      </w:r>
    </w:p>
    <w:p w:rsidR="00510795" w:rsidRPr="00AB1781" w:rsidRDefault="00510795" w:rsidP="00267F42">
      <w:pPr>
        <w:pStyle w:val="EnglishHangNoCoptic"/>
      </w:pPr>
      <w:r w:rsidRPr="00AB1781">
        <w:t>15 The voice of joy and health</w:t>
      </w:r>
    </w:p>
    <w:p w:rsidR="00510795" w:rsidRPr="00AB1781" w:rsidRDefault="00510795" w:rsidP="00267F42">
      <w:pPr>
        <w:pStyle w:val="EnglishHangNoCoptic"/>
      </w:pPr>
      <w:r w:rsidRPr="00AB1781">
        <w:tab/>
        <w:t xml:space="preserve">is in the homes of </w:t>
      </w:r>
      <w:r w:rsidR="00004BA4">
        <w:t>tents</w:t>
      </w:r>
      <w:r w:rsidRPr="00AB1781">
        <w:t xml:space="preserve"> righteous.</w:t>
      </w:r>
    </w:p>
    <w:p w:rsidR="00510795" w:rsidRPr="00267F42" w:rsidRDefault="00510795" w:rsidP="00267F42">
      <w:pPr>
        <w:pStyle w:val="EnglishHangEndNoCoptic"/>
      </w:pPr>
      <w:r w:rsidRPr="00AB1781">
        <w:tab/>
        <w:t>The Lord’s right hand wins a mighty victory.</w:t>
      </w:r>
    </w:p>
    <w:p w:rsidR="00510795" w:rsidRPr="00AB1781" w:rsidRDefault="00510795" w:rsidP="00267F42">
      <w:pPr>
        <w:pStyle w:val="EnglishHangNoCoptic"/>
      </w:pPr>
      <w:r w:rsidRPr="00AB1781">
        <w:lastRenderedPageBreak/>
        <w:t>16 The Lord’s right hand lifts me on high;</w:t>
      </w:r>
    </w:p>
    <w:p w:rsidR="00510795" w:rsidRPr="00AB1781" w:rsidRDefault="00510795" w:rsidP="00267F42">
      <w:pPr>
        <w:pStyle w:val="EnglishHangEndNoCoptic"/>
      </w:pPr>
      <w:r w:rsidRPr="00AB1781">
        <w:tab/>
        <w:t>the Lord’s right hand wins a mighty victory.</w:t>
      </w:r>
      <w:r w:rsidRPr="00AB1781">
        <w:rPr>
          <w:rStyle w:val="FootnoteReference"/>
        </w:rPr>
        <w:footnoteReference w:id="363"/>
      </w:r>
    </w:p>
    <w:p w:rsidR="00510795" w:rsidRPr="00AB1781" w:rsidRDefault="00510795" w:rsidP="00267F42">
      <w:pPr>
        <w:pStyle w:val="EnglishHangNoCoptic"/>
      </w:pPr>
      <w:r w:rsidRPr="00AB1781">
        <w:t>17 I will not die, but live</w:t>
      </w:r>
    </w:p>
    <w:p w:rsidR="00510795" w:rsidRPr="00AB1781" w:rsidRDefault="00510795" w:rsidP="00267F42">
      <w:pPr>
        <w:pStyle w:val="EnglishHangEndNoCoptic"/>
      </w:pPr>
      <w:r w:rsidRPr="00AB1781">
        <w:tab/>
        <w:t>and proclaim the works of the Lord.</w:t>
      </w:r>
    </w:p>
    <w:p w:rsidR="00510795" w:rsidRPr="00AB1781" w:rsidRDefault="00510795" w:rsidP="00267F42">
      <w:pPr>
        <w:pStyle w:val="EnglishHangNoCoptic"/>
      </w:pPr>
      <w:r w:rsidRPr="00AB1781">
        <w:t>18 The Lord has chastened me, chastened me indeed,</w:t>
      </w:r>
    </w:p>
    <w:p w:rsidR="00510795" w:rsidRPr="00AB1781" w:rsidRDefault="00510795" w:rsidP="00267F42">
      <w:pPr>
        <w:pStyle w:val="EnglishHangEndNoCoptic"/>
      </w:pPr>
      <w:r w:rsidRPr="00AB1781">
        <w:tab/>
        <w:t>but He has not delivered me to death.</w:t>
      </w:r>
    </w:p>
    <w:p w:rsidR="00510795" w:rsidRPr="00AB1781" w:rsidRDefault="00510795" w:rsidP="00267F42">
      <w:pPr>
        <w:pStyle w:val="EnglishHangNoCoptic"/>
      </w:pPr>
      <w:r w:rsidRPr="00AB1781">
        <w:t>19 Open to me the gates of righteousness;</w:t>
      </w:r>
    </w:p>
    <w:p w:rsidR="00510795" w:rsidRPr="00AB1781" w:rsidRDefault="00510795" w:rsidP="00267F42">
      <w:pPr>
        <w:pStyle w:val="EnglishHangEndNoCoptic"/>
      </w:pPr>
      <w:r w:rsidRPr="00AB1781">
        <w:tab/>
        <w:t>I will enter by them and give thanks to the Lord.</w:t>
      </w:r>
    </w:p>
    <w:p w:rsidR="00510795" w:rsidRPr="00AB1781" w:rsidRDefault="00510795" w:rsidP="00267F42">
      <w:pPr>
        <w:pStyle w:val="EnglishHangNoCoptic"/>
      </w:pPr>
      <w:r w:rsidRPr="00AB1781">
        <w:t>20 This is the gate of the Lord;</w:t>
      </w:r>
    </w:p>
    <w:p w:rsidR="00510795" w:rsidRPr="00AB1781" w:rsidRDefault="00510795" w:rsidP="00267F42">
      <w:pPr>
        <w:pStyle w:val="EnglishHangEndNoCoptic"/>
      </w:pPr>
      <w:r w:rsidRPr="00AB1781">
        <w:tab/>
        <w:t>the righteous enter by it.</w:t>
      </w:r>
    </w:p>
    <w:p w:rsidR="00510795" w:rsidRPr="00AB1781" w:rsidRDefault="00510795" w:rsidP="00267F42">
      <w:pPr>
        <w:pStyle w:val="EnglishHangNoCoptic"/>
      </w:pPr>
      <w:r w:rsidRPr="00AB1781">
        <w:t xml:space="preserve">21 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22 The stone which the builders rejected</w:t>
      </w:r>
    </w:p>
    <w:p w:rsidR="00510795" w:rsidRPr="00AB1781" w:rsidRDefault="00510795" w:rsidP="00267F42">
      <w:pPr>
        <w:pStyle w:val="EnglishHangEndNoCoptic"/>
      </w:pPr>
      <w:r w:rsidRPr="00AB1781">
        <w:tab/>
        <w:t>has become the corner-stone.</w:t>
      </w:r>
      <w:r w:rsidRPr="00AB1781">
        <w:rPr>
          <w:rStyle w:val="FootnoteReference"/>
        </w:rPr>
        <w:footnoteReference w:id="364"/>
      </w:r>
    </w:p>
    <w:p w:rsidR="00510795" w:rsidRPr="00AB1781" w:rsidRDefault="00510795" w:rsidP="00267F42">
      <w:pPr>
        <w:pStyle w:val="EnglishHangNoCoptic"/>
      </w:pPr>
      <w:r w:rsidRPr="00AB1781">
        <w:t>23 This is the Lord’s doing,</w:t>
      </w:r>
    </w:p>
    <w:p w:rsidR="00510795" w:rsidRPr="00AB1781" w:rsidRDefault="00510795" w:rsidP="00267F42">
      <w:pPr>
        <w:pStyle w:val="EnglishHangEndNoCoptic"/>
      </w:pPr>
      <w:r w:rsidRPr="00AB1781">
        <w:tab/>
        <w:t xml:space="preserve">and it is </w:t>
      </w:r>
      <w:r w:rsidR="00267F42" w:rsidRPr="00AB1781">
        <w:t>marvelous</w:t>
      </w:r>
      <w:r w:rsidRPr="00AB1781">
        <w:t xml:space="preserve"> in our eyes.</w:t>
      </w:r>
    </w:p>
    <w:p w:rsidR="00510795" w:rsidRPr="00AB1781" w:rsidRDefault="00510795" w:rsidP="00267F42">
      <w:pPr>
        <w:pStyle w:val="EnglishHangNoCoptic"/>
      </w:pPr>
      <w:r w:rsidRPr="00AB1781">
        <w:t>24 This is the day which the Lord has made;</w:t>
      </w:r>
    </w:p>
    <w:p w:rsidR="00510795" w:rsidRPr="00AB1781" w:rsidRDefault="00510795" w:rsidP="00267F42">
      <w:pPr>
        <w:pStyle w:val="EnglishHangEndNoCoptic"/>
      </w:pPr>
      <w:r w:rsidRPr="00AB1781">
        <w:tab/>
        <w:t>let us rejoice and be glad in it.</w:t>
      </w:r>
    </w:p>
    <w:p w:rsidR="00510795" w:rsidRPr="00AB1781" w:rsidRDefault="00510795" w:rsidP="00267F42">
      <w:pPr>
        <w:pStyle w:val="EnglishHangNoCoptic"/>
      </w:pPr>
      <w:r w:rsidRPr="00AB1781">
        <w:t>25 O Lord, save us;</w:t>
      </w:r>
    </w:p>
    <w:p w:rsidR="00510795" w:rsidRPr="00AB1781" w:rsidRDefault="00510795" w:rsidP="00267F42">
      <w:pPr>
        <w:pStyle w:val="EnglishHangEndNoCoptic"/>
      </w:pPr>
      <w:r w:rsidRPr="00AB1781">
        <w:tab/>
        <w:t>prosper us, O Lord.</w:t>
      </w:r>
    </w:p>
    <w:p w:rsidR="00510795" w:rsidRPr="00AB1781" w:rsidRDefault="00510795" w:rsidP="00267F42">
      <w:pPr>
        <w:pStyle w:val="EnglishHangNoCoptic"/>
      </w:pPr>
      <w:r w:rsidRPr="00AB1781">
        <w:t>26 Blessed is he who comes in the name of the Lord;</w:t>
      </w:r>
    </w:p>
    <w:p w:rsidR="00510795" w:rsidRPr="00AB1781" w:rsidRDefault="00510795" w:rsidP="00267F42">
      <w:pPr>
        <w:pStyle w:val="EnglishHangEndNoCoptic"/>
      </w:pPr>
      <w:r w:rsidRPr="00AB1781">
        <w:tab/>
        <w:t>we bless you from the house of the Lord.</w:t>
      </w:r>
    </w:p>
    <w:p w:rsidR="00510795" w:rsidRPr="00AB1781" w:rsidRDefault="00510795" w:rsidP="00267F42">
      <w:pPr>
        <w:pStyle w:val="EnglishHangNoCoptic"/>
      </w:pPr>
      <w:r w:rsidRPr="00AB1781">
        <w:t>27 The Lord is God and has appeared to us.</w:t>
      </w:r>
    </w:p>
    <w:p w:rsidR="00510795" w:rsidRPr="00AB1781" w:rsidRDefault="00510795" w:rsidP="00267F42">
      <w:pPr>
        <w:pStyle w:val="EnglishHangNoCoptic"/>
      </w:pPr>
      <w:r w:rsidRPr="00AB1781">
        <w:tab/>
        <w:t>Bind the sacrifice</w:t>
      </w:r>
      <w:r w:rsidRPr="00AB1781">
        <w:rPr>
          <w:rStyle w:val="FootnoteReference"/>
        </w:rPr>
        <w:footnoteReference w:id="365"/>
      </w:r>
      <w:r w:rsidRPr="00AB1781">
        <w:t xml:space="preserve"> with ropes</w:t>
      </w:r>
    </w:p>
    <w:p w:rsidR="00510795" w:rsidRPr="00AB1781" w:rsidRDefault="00510795" w:rsidP="00267F42">
      <w:pPr>
        <w:pStyle w:val="EnglishHangEndNoCoptic"/>
      </w:pPr>
      <w:r w:rsidRPr="00AB1781">
        <w:tab/>
        <w:t>to the horns of the altar.</w:t>
      </w:r>
    </w:p>
    <w:p w:rsidR="00510795" w:rsidRPr="00AB1781" w:rsidRDefault="00510795" w:rsidP="00267F42">
      <w:pPr>
        <w:pStyle w:val="EnglishHangNoCoptic"/>
      </w:pPr>
      <w:r w:rsidRPr="00AB1781">
        <w:t xml:space="preserve">28 </w:t>
      </w:r>
      <w:r w:rsidR="001040C8">
        <w:t>You</w:t>
      </w:r>
      <w:r w:rsidRPr="00AB1781">
        <w:t xml:space="preserve"> </w:t>
      </w:r>
      <w:r w:rsidR="00004BA4" w:rsidRPr="00AB1781">
        <w:t>are</w:t>
      </w:r>
      <w:r w:rsidRPr="00AB1781">
        <w:t xml:space="preserve"> my God, and I will praise </w:t>
      </w:r>
      <w:r w:rsidR="001040C8">
        <w:t>You</w:t>
      </w:r>
      <w:r w:rsidRPr="00AB1781">
        <w:t>;</w:t>
      </w:r>
    </w:p>
    <w:p w:rsidR="00510795" w:rsidRPr="00AB1781" w:rsidRDefault="00510795" w:rsidP="00267F42">
      <w:pPr>
        <w:pStyle w:val="EnglishHangNoCoptic"/>
      </w:pPr>
      <w:r w:rsidRPr="00AB1781">
        <w:lastRenderedPageBreak/>
        <w:tab/>
      </w:r>
      <w:r w:rsidR="001040C8">
        <w:t>You</w:t>
      </w:r>
      <w:r w:rsidRPr="00AB1781">
        <w:t xml:space="preserve"> </w:t>
      </w:r>
      <w:r w:rsidR="00004BA4" w:rsidRPr="00AB1781">
        <w:t>are</w:t>
      </w:r>
      <w:r w:rsidRPr="00AB1781">
        <w:t xml:space="preserve"> my God, and I will exalt </w:t>
      </w:r>
      <w:r w:rsidR="001040C8">
        <w:t>You</w:t>
      </w:r>
      <w:r w:rsidRPr="00AB1781">
        <w:t>;</w:t>
      </w:r>
    </w:p>
    <w:p w:rsidR="00510795" w:rsidRPr="00AB1781" w:rsidRDefault="00510795" w:rsidP="00267F42">
      <w:pPr>
        <w:pStyle w:val="EnglishHangNoCoptic"/>
      </w:pPr>
      <w:r w:rsidRPr="00AB1781">
        <w:tab/>
        <w:t xml:space="preserve">I praise and thank </w:t>
      </w:r>
      <w:r w:rsidR="001040C8">
        <w:t>You</w:t>
      </w:r>
    </w:p>
    <w:p w:rsidR="00510795" w:rsidRPr="00AB1781" w:rsidRDefault="00510795" w:rsidP="00267F42">
      <w:pPr>
        <w:pStyle w:val="EnglishHangNoCoptic"/>
      </w:pPr>
      <w:r w:rsidRPr="00AB1781">
        <w:tab/>
        <w:t xml:space="preserve">that </w:t>
      </w:r>
      <w:r w:rsidR="001040C8">
        <w:t>You</w:t>
      </w:r>
      <w:r w:rsidRPr="00AB1781">
        <w:t xml:space="preserve"> </w:t>
      </w:r>
      <w:r w:rsidR="00556387">
        <w:t>have</w:t>
      </w:r>
      <w:r w:rsidRPr="00AB1781">
        <w:t xml:space="preserve"> answered me</w:t>
      </w:r>
    </w:p>
    <w:p w:rsidR="00510795" w:rsidRPr="00AB1781" w:rsidRDefault="00510795" w:rsidP="00267F42">
      <w:pPr>
        <w:pStyle w:val="EnglishHangEndNoCoptic"/>
      </w:pPr>
      <w:r w:rsidRPr="00AB1781">
        <w:tab/>
        <w:t xml:space="preserve">and </w:t>
      </w:r>
      <w:r w:rsidR="00556387">
        <w:t>have</w:t>
      </w:r>
      <w:r w:rsidRPr="00AB1781">
        <w:t xml:space="preserve"> become my salvation.</w:t>
      </w:r>
    </w:p>
    <w:p w:rsidR="00510795" w:rsidRPr="00AB1781" w:rsidRDefault="00510795" w:rsidP="00267F42">
      <w:pPr>
        <w:pStyle w:val="EnglishHangNoCoptic"/>
      </w:pPr>
      <w:r w:rsidRPr="00AB1781">
        <w:t>29 Give thanks to the Lord, He is good;</w:t>
      </w:r>
    </w:p>
    <w:p w:rsidR="00510795" w:rsidRDefault="00510795" w:rsidP="00267F42">
      <w:pPr>
        <w:pStyle w:val="EnglishHangEndNoCoptic"/>
      </w:pPr>
      <w:r w:rsidRPr="00AB1781">
        <w:tab/>
        <w:t>His mercy is eternal.</w:t>
      </w:r>
    </w:p>
    <w:p w:rsidR="00385CB8" w:rsidRPr="00385CB8" w:rsidRDefault="00385CB8" w:rsidP="00385CB8">
      <w:pPr>
        <w:pStyle w:val="Heading3"/>
      </w:pPr>
      <w:bookmarkStart w:id="883" w:name="_Ref412027139"/>
      <w:r>
        <w:t>Psalm</w:t>
      </w:r>
      <w:r w:rsidRPr="00AB1781">
        <w:t xml:space="preserve"> 118</w:t>
      </w:r>
      <w:r>
        <w:t>: Blessed are they who are faultless in the way</w:t>
      </w:r>
      <w:bookmarkEnd w:id="883"/>
    </w:p>
    <w:p w:rsidR="00385CB8" w:rsidRPr="00AB1781" w:rsidRDefault="00385CB8" w:rsidP="00385CB8">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Love for the Law of Love</w:t>
      </w:r>
    </w:p>
    <w:p w:rsidR="00385CB8" w:rsidRPr="00AB1781" w:rsidRDefault="00385CB8" w:rsidP="00385CB8">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rsidR="00385CB8" w:rsidRPr="00385CB8" w:rsidRDefault="00385CB8" w:rsidP="00385CB8">
      <w:pPr>
        <w:pStyle w:val="Rubric"/>
      </w:pPr>
      <w:r w:rsidRPr="00AB1781">
        <w:t>(Alleluia)</w:t>
      </w:r>
    </w:p>
    <w:p w:rsidR="00385CB8" w:rsidRPr="00AB1781" w:rsidRDefault="00385CB8" w:rsidP="00385CB8">
      <w:pPr>
        <w:pStyle w:val="EnglishHangNoCoptic"/>
      </w:pPr>
      <w:r w:rsidRPr="00AB1781">
        <w:t>1 Blessed are they who are faultless in the way,</w:t>
      </w:r>
      <w:r w:rsidRPr="00AB1781">
        <w:rPr>
          <w:rStyle w:val="FootnoteReference"/>
        </w:rPr>
        <w:footnoteReference w:id="366"/>
      </w:r>
    </w:p>
    <w:p w:rsidR="00385CB8" w:rsidRPr="00AB1781" w:rsidRDefault="00385CB8" w:rsidP="00385CB8">
      <w:pPr>
        <w:pStyle w:val="EnglishHangEndNoCoptic"/>
      </w:pPr>
      <w:r w:rsidRPr="00AB1781">
        <w:tab/>
        <w:t>who live by the law of the Lord.</w:t>
      </w:r>
      <w:r w:rsidRPr="00AB1781">
        <w:rPr>
          <w:rStyle w:val="FootnoteReference"/>
        </w:rPr>
        <w:footnoteReference w:id="367"/>
      </w:r>
    </w:p>
    <w:p w:rsidR="00385CB8" w:rsidRPr="00AB1781" w:rsidRDefault="00385CB8" w:rsidP="00385CB8">
      <w:pPr>
        <w:pStyle w:val="EnglishHangNoCoptic"/>
      </w:pPr>
      <w:r w:rsidRPr="00AB1781">
        <w:t>2 Blessed are they who search out His testimonies,</w:t>
      </w:r>
      <w:r w:rsidRPr="00AB1781">
        <w:rPr>
          <w:rStyle w:val="FootnoteReference"/>
        </w:rPr>
        <w:footnoteReference w:id="368"/>
      </w:r>
    </w:p>
    <w:p w:rsidR="00385CB8" w:rsidRPr="00AB1781" w:rsidRDefault="00385CB8" w:rsidP="00385CB8">
      <w:pPr>
        <w:pStyle w:val="EnglishHangEndNoCoptic"/>
      </w:pPr>
      <w:r w:rsidRPr="00AB1781">
        <w:tab/>
        <w:t>who seek Him with their whole heart.</w:t>
      </w:r>
      <w:r w:rsidRPr="00AB1781">
        <w:rPr>
          <w:rStyle w:val="FootnoteReference"/>
        </w:rPr>
        <w:footnoteReference w:id="369"/>
      </w:r>
    </w:p>
    <w:p w:rsidR="00385CB8" w:rsidRPr="00AB1781" w:rsidRDefault="00385CB8" w:rsidP="00385CB8">
      <w:pPr>
        <w:pStyle w:val="EnglishHangNoCoptic"/>
      </w:pPr>
      <w:r w:rsidRPr="00AB1781">
        <w:t>3 For those whose work is sin</w:t>
      </w:r>
    </w:p>
    <w:p w:rsidR="00385CB8" w:rsidRPr="00AB1781" w:rsidRDefault="00385CB8" w:rsidP="00385CB8">
      <w:pPr>
        <w:pStyle w:val="EnglishHangEndNoCoptic"/>
      </w:pPr>
      <w:r w:rsidRPr="00AB1781">
        <w:tab/>
        <w:t>do not walk in His ways.</w:t>
      </w:r>
    </w:p>
    <w:p w:rsidR="00385CB8" w:rsidRPr="00AB1781" w:rsidRDefault="00385CB8" w:rsidP="00385CB8">
      <w:pPr>
        <w:pStyle w:val="EnglishHangNoCoptic"/>
      </w:pPr>
      <w:r w:rsidRPr="00AB1781">
        <w:t xml:space="preserve">4 </w:t>
      </w:r>
      <w:r w:rsidR="001040C8">
        <w:t>You</w:t>
      </w:r>
      <w:r w:rsidRPr="00AB1781">
        <w:t xml:space="preserve"> </w:t>
      </w:r>
      <w:r w:rsidR="00556387">
        <w:t>have</w:t>
      </w:r>
      <w:r w:rsidRPr="00AB1781">
        <w:t xml:space="preserve"> ordered </w:t>
      </w:r>
      <w:r w:rsidR="00E570CB">
        <w:t>Your</w:t>
      </w:r>
      <w:r w:rsidRPr="00AB1781">
        <w:t xml:space="preserve"> commandments</w:t>
      </w:r>
    </w:p>
    <w:p w:rsidR="00385CB8" w:rsidRPr="00AB1781" w:rsidRDefault="00385CB8" w:rsidP="00385CB8">
      <w:pPr>
        <w:pStyle w:val="EnglishHangEndNoCoptic"/>
      </w:pPr>
      <w:r w:rsidRPr="00AB1781">
        <w:tab/>
        <w:t>to be strictly observed.</w:t>
      </w:r>
    </w:p>
    <w:p w:rsidR="00385CB8" w:rsidRPr="00AB1781" w:rsidRDefault="00385CB8" w:rsidP="00385CB8">
      <w:pPr>
        <w:pStyle w:val="EnglishHangNoCoptic"/>
      </w:pPr>
      <w:r w:rsidRPr="00AB1781">
        <w:t>5 O that my ways were directed</w:t>
      </w:r>
    </w:p>
    <w:p w:rsidR="00385CB8" w:rsidRPr="00AB1781" w:rsidRDefault="00385CB8" w:rsidP="00385CB8">
      <w:pPr>
        <w:pStyle w:val="EnglishHangEndNoCoptic"/>
      </w:pPr>
      <w:r w:rsidRPr="00AB1781">
        <w:lastRenderedPageBreak/>
        <w:tab/>
        <w:t xml:space="preserve">to the observance of </w:t>
      </w:r>
      <w:r w:rsidR="00E570CB">
        <w:t>Your</w:t>
      </w:r>
      <w:r w:rsidRPr="00AB1781">
        <w:t xml:space="preserve"> rights!</w:t>
      </w:r>
    </w:p>
    <w:p w:rsidR="00385CB8" w:rsidRPr="00AB1781" w:rsidRDefault="00385CB8" w:rsidP="00385CB8">
      <w:pPr>
        <w:pStyle w:val="EnglishHangNoCoptic"/>
      </w:pPr>
      <w:r w:rsidRPr="00AB1781">
        <w:t>6 Then I shall not be ashamed,</w:t>
      </w:r>
    </w:p>
    <w:p w:rsidR="00385CB8" w:rsidRPr="00AB1781" w:rsidRDefault="00385CB8" w:rsidP="00385CB8">
      <w:pPr>
        <w:pStyle w:val="EnglishHangEndNoCoptic"/>
      </w:pPr>
      <w:r w:rsidRPr="00AB1781">
        <w:tab/>
        <w:t xml:space="preserve">when I regard all </w:t>
      </w:r>
      <w:r w:rsidR="00E570CB">
        <w:t>Your</w:t>
      </w:r>
      <w:r w:rsidRPr="00AB1781">
        <w:t xml:space="preserve"> commandments.</w:t>
      </w:r>
    </w:p>
    <w:p w:rsidR="00385CB8" w:rsidRPr="00AB1781" w:rsidRDefault="00385CB8" w:rsidP="00385CB8">
      <w:pPr>
        <w:pStyle w:val="EnglishHangNoCoptic"/>
      </w:pPr>
      <w:r w:rsidRPr="00AB1781">
        <w:t xml:space="preserve">7 I will praise and thank </w:t>
      </w:r>
      <w:r w:rsidR="001040C8">
        <w:t>You</w:t>
      </w:r>
      <w:r w:rsidRPr="00AB1781">
        <w:t xml:space="preserve"> with an upright heart,</w:t>
      </w:r>
    </w:p>
    <w:p w:rsidR="00385CB8" w:rsidRPr="00AB1781" w:rsidRDefault="00385CB8" w:rsidP="00385CB8">
      <w:pPr>
        <w:pStyle w:val="EnglishHangEndNoCoptic"/>
      </w:pPr>
      <w:r w:rsidRPr="00AB1781">
        <w:tab/>
        <w:t xml:space="preserve">as I learn the justice of </w:t>
      </w:r>
      <w:r w:rsidR="00E570CB">
        <w:t>Your</w:t>
      </w:r>
      <w:r w:rsidRPr="00AB1781">
        <w:t xml:space="preserve"> judgments.</w:t>
      </w:r>
    </w:p>
    <w:p w:rsidR="00385CB8" w:rsidRPr="00AB1781" w:rsidRDefault="00385CB8" w:rsidP="00385CB8">
      <w:pPr>
        <w:pStyle w:val="EnglishHangNoCoptic"/>
      </w:pPr>
      <w:r w:rsidRPr="00AB1781">
        <w:t xml:space="preserve">8 I will observe </w:t>
      </w:r>
      <w:r w:rsidR="00E570CB">
        <w:t>Your</w:t>
      </w:r>
      <w:r w:rsidRPr="00AB1781">
        <w:t xml:space="preserve"> rights;</w:t>
      </w:r>
    </w:p>
    <w:p w:rsidR="00385CB8" w:rsidRPr="00AB1781" w:rsidRDefault="00385CB8" w:rsidP="00385CB8">
      <w:pPr>
        <w:pStyle w:val="EnglishHangEndNoCoptic"/>
      </w:pPr>
      <w:r w:rsidRPr="00AB1781">
        <w:tab/>
        <w:t>O forsake me not utterly.</w:t>
      </w:r>
    </w:p>
    <w:p w:rsidR="00385CB8" w:rsidRPr="00AB1781" w:rsidRDefault="00385CB8" w:rsidP="00385CB8">
      <w:pPr>
        <w:pStyle w:val="EnglishHangNoCoptic"/>
      </w:pPr>
      <w:r w:rsidRPr="00AB1781">
        <w:t>9 How can a young man direct his way?</w:t>
      </w:r>
    </w:p>
    <w:p w:rsidR="00385CB8" w:rsidRPr="00AB1781" w:rsidRDefault="00385CB8" w:rsidP="00385CB8">
      <w:pPr>
        <w:pStyle w:val="EnglishHangEndNoCoptic"/>
      </w:pPr>
      <w:r w:rsidRPr="00AB1781">
        <w:tab/>
        <w:t xml:space="preserve">By obeying </w:t>
      </w:r>
      <w:r w:rsidR="00E570CB">
        <w:t>Your</w:t>
      </w:r>
      <w:r w:rsidRPr="00AB1781">
        <w:t xml:space="preserve"> words.</w:t>
      </w:r>
    </w:p>
    <w:p w:rsidR="00385CB8" w:rsidRPr="00AB1781" w:rsidRDefault="00385CB8" w:rsidP="00385CB8">
      <w:pPr>
        <w:pStyle w:val="EnglishHangNoCoptic"/>
      </w:pPr>
      <w:r w:rsidRPr="00AB1781">
        <w:t xml:space="preserve">10 With my whole heart I seek </w:t>
      </w:r>
      <w:r w:rsidR="001040C8">
        <w:t>You</w:t>
      </w:r>
      <w:r w:rsidRPr="00AB1781">
        <w:t>;</w:t>
      </w:r>
    </w:p>
    <w:p w:rsidR="00385CB8" w:rsidRPr="00AB1781" w:rsidRDefault="00385CB8" w:rsidP="00385CB8">
      <w:pPr>
        <w:pStyle w:val="EnglishHangEndNoCoptic"/>
      </w:pPr>
      <w:r w:rsidRPr="00AB1781">
        <w:tab/>
        <w:t xml:space="preserve">let me not be driven from </w:t>
      </w:r>
      <w:r w:rsidR="00E570CB">
        <w:t>Your</w:t>
      </w:r>
      <w:r w:rsidRPr="00AB1781">
        <w:t xml:space="preserve"> commandments.</w:t>
      </w:r>
    </w:p>
    <w:p w:rsidR="00385CB8" w:rsidRPr="00AB1781" w:rsidRDefault="00385CB8" w:rsidP="00385CB8">
      <w:pPr>
        <w:pStyle w:val="EnglishHangNoCoptic"/>
      </w:pPr>
      <w:r w:rsidRPr="00AB1781">
        <w:t xml:space="preserve">11 </w:t>
      </w:r>
      <w:r w:rsidR="00E570CB">
        <w:t>Your</w:t>
      </w:r>
      <w:r w:rsidRPr="00AB1781">
        <w:t xml:space="preserve"> words I have hidden in my heart,</w:t>
      </w:r>
    </w:p>
    <w:p w:rsidR="00385CB8" w:rsidRPr="00385CB8" w:rsidRDefault="00385CB8" w:rsidP="00385CB8">
      <w:pPr>
        <w:pStyle w:val="EnglishHangEndNoCoptic"/>
      </w:pPr>
      <w:r w:rsidRPr="00AB1781">
        <w:tab/>
        <w:t xml:space="preserve">that I may not sin against </w:t>
      </w:r>
      <w:r w:rsidR="001040C8">
        <w:t>You</w:t>
      </w:r>
      <w:r w:rsidRPr="00AB1781">
        <w:t>.</w:t>
      </w:r>
    </w:p>
    <w:p w:rsidR="00385CB8" w:rsidRPr="00AB1781" w:rsidRDefault="00385CB8" w:rsidP="00385CB8">
      <w:pPr>
        <w:pStyle w:val="EnglishHangNoCoptic"/>
      </w:pPr>
      <w:r w:rsidRPr="00AB1781">
        <w:t xml:space="preserve">12 Blessed art </w:t>
      </w:r>
      <w:r w:rsidR="001040C8">
        <w:t>You</w:t>
      </w:r>
      <w:r w:rsidRPr="00AB1781">
        <w:t>, O Lord;</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13 With my lips I declare</w:t>
      </w:r>
    </w:p>
    <w:p w:rsidR="00385CB8" w:rsidRPr="00AB1781" w:rsidRDefault="00385CB8" w:rsidP="00385CB8">
      <w:pPr>
        <w:pStyle w:val="EnglishHangEndNoCoptic"/>
      </w:pPr>
      <w:r w:rsidRPr="00AB1781">
        <w:tab/>
        <w:t xml:space="preserve">all the judgments of </w:t>
      </w:r>
      <w:r w:rsidR="00E570CB">
        <w:t>Your</w:t>
      </w:r>
      <w:r w:rsidRPr="00AB1781">
        <w:t xml:space="preserve"> mouth.</w:t>
      </w:r>
    </w:p>
    <w:p w:rsidR="00385CB8" w:rsidRPr="00AB1781" w:rsidRDefault="00385CB8" w:rsidP="00385CB8">
      <w:pPr>
        <w:pStyle w:val="EnglishHangNoCoptic"/>
      </w:pPr>
      <w:r w:rsidRPr="00AB1781">
        <w:t xml:space="preserve">14 I delight in the way of </w:t>
      </w:r>
      <w:r w:rsidR="00E570CB">
        <w:t>Your</w:t>
      </w:r>
      <w:r w:rsidRPr="00AB1781">
        <w:t xml:space="preserve"> testimonies,</w:t>
      </w:r>
    </w:p>
    <w:p w:rsidR="00385CB8" w:rsidRPr="00AB1781" w:rsidRDefault="00385CB8" w:rsidP="00385CB8">
      <w:pPr>
        <w:pStyle w:val="EnglishHangEndNoCoptic"/>
      </w:pPr>
      <w:r w:rsidRPr="00AB1781">
        <w:tab/>
        <w:t>as in all riches.</w:t>
      </w:r>
    </w:p>
    <w:p w:rsidR="00385CB8" w:rsidRPr="00AB1781" w:rsidRDefault="00385CB8" w:rsidP="00385CB8">
      <w:pPr>
        <w:pStyle w:val="EnglishHangNoCoptic"/>
      </w:pPr>
      <w:r w:rsidRPr="00AB1781">
        <w:t xml:space="preserve">15 I will reflect on </w:t>
      </w:r>
      <w:r w:rsidR="00E570CB">
        <w:t>Your</w:t>
      </w:r>
      <w:r w:rsidRPr="00AB1781">
        <w:t xml:space="preserve"> commandments,</w:t>
      </w:r>
    </w:p>
    <w:p w:rsidR="00385CB8" w:rsidRPr="00AB1781" w:rsidRDefault="00385CB8" w:rsidP="00385CB8">
      <w:pPr>
        <w:pStyle w:val="EnglishHangEndNoCoptic"/>
      </w:pPr>
      <w:r w:rsidRPr="00AB1781">
        <w:tab/>
        <w:t xml:space="preserve">and consider </w:t>
      </w:r>
      <w:r w:rsidR="00E570CB">
        <w:t>Your</w:t>
      </w:r>
      <w:r w:rsidRPr="00AB1781">
        <w:t xml:space="preserve"> ways.</w:t>
      </w:r>
    </w:p>
    <w:p w:rsidR="00385CB8" w:rsidRPr="00AB1781" w:rsidRDefault="00385CB8" w:rsidP="00385CB8">
      <w:pPr>
        <w:pStyle w:val="EnglishHangNoCoptic"/>
      </w:pPr>
      <w:r w:rsidRPr="00AB1781">
        <w:t xml:space="preserve">16 I will meditate on </w:t>
      </w:r>
      <w:r w:rsidR="00E570CB">
        <w:t>Your</w:t>
      </w:r>
      <w:r w:rsidRPr="00AB1781">
        <w:t xml:space="preserve"> rights,</w:t>
      </w:r>
    </w:p>
    <w:p w:rsidR="00385CB8" w:rsidRPr="00AB1781" w:rsidRDefault="00385CB8" w:rsidP="00385CB8">
      <w:pPr>
        <w:pStyle w:val="EnglishHangEndNoCoptic"/>
      </w:pPr>
      <w:r w:rsidRPr="00AB1781">
        <w:tab/>
        <w:t xml:space="preserve">and not forget </w:t>
      </w:r>
      <w:r w:rsidR="00E570CB">
        <w:t>Your</w:t>
      </w:r>
      <w:r w:rsidRPr="00AB1781">
        <w:t xml:space="preserve"> words.</w:t>
      </w:r>
    </w:p>
    <w:p w:rsidR="00385CB8" w:rsidRPr="00AB1781" w:rsidRDefault="00385CB8" w:rsidP="00385CB8">
      <w:pPr>
        <w:pStyle w:val="EnglishHangNoCoptic"/>
      </w:pPr>
      <w:r w:rsidRPr="00AB1781">
        <w:t xml:space="preserve">17 Respond to </w:t>
      </w:r>
      <w:r w:rsidR="00E570CB">
        <w:t>Your</w:t>
      </w:r>
      <w:r w:rsidRPr="00AB1781">
        <w:t xml:space="preserve"> slave,</w:t>
      </w:r>
    </w:p>
    <w:p w:rsidR="00385CB8" w:rsidRPr="00AB1781" w:rsidRDefault="00385CB8" w:rsidP="00385CB8">
      <w:pPr>
        <w:pStyle w:val="EnglishHangEndNoCoptic"/>
      </w:pPr>
      <w:r w:rsidRPr="00AB1781">
        <w:tab/>
        <w:t xml:space="preserve">that I may live and keep </w:t>
      </w:r>
      <w:r w:rsidR="00E570CB">
        <w:t>Your</w:t>
      </w:r>
      <w:r w:rsidRPr="00AB1781">
        <w:t xml:space="preserve"> words.</w:t>
      </w:r>
    </w:p>
    <w:p w:rsidR="00385CB8" w:rsidRPr="00AB1781" w:rsidRDefault="00385CB8" w:rsidP="00385CB8">
      <w:pPr>
        <w:pStyle w:val="EnglishHangNoCoptic"/>
      </w:pPr>
      <w:r w:rsidRPr="00AB1781">
        <w:t>18 Unveil my eyes,</w:t>
      </w:r>
    </w:p>
    <w:p w:rsidR="00385CB8" w:rsidRPr="00AB1781" w:rsidRDefault="00385CB8" w:rsidP="00385CB8">
      <w:pPr>
        <w:pStyle w:val="EnglishHangEndNoCoptic"/>
      </w:pPr>
      <w:r w:rsidRPr="00AB1781">
        <w:tab/>
        <w:t xml:space="preserve">and I shall discern the wonders of </w:t>
      </w:r>
      <w:r w:rsidR="00E570CB">
        <w:t>Your</w:t>
      </w:r>
      <w:r w:rsidRPr="00AB1781">
        <w:t xml:space="preserve"> law.</w:t>
      </w:r>
    </w:p>
    <w:p w:rsidR="00385CB8" w:rsidRPr="00AB1781" w:rsidRDefault="00385CB8" w:rsidP="00385CB8">
      <w:pPr>
        <w:pStyle w:val="EnglishHangNoCoptic"/>
      </w:pPr>
      <w:r w:rsidRPr="00AB1781">
        <w:t>19 I am a stranger on earth;</w:t>
      </w:r>
    </w:p>
    <w:p w:rsidR="00385CB8" w:rsidRPr="00AB1781" w:rsidRDefault="00385CB8" w:rsidP="00385CB8">
      <w:pPr>
        <w:pStyle w:val="EnglishHangEndNoCoptic"/>
      </w:pPr>
      <w:r w:rsidRPr="00AB1781">
        <w:tab/>
        <w:t xml:space="preserve">hide not </w:t>
      </w:r>
      <w:r w:rsidR="00E570CB">
        <w:t>Your</w:t>
      </w:r>
      <w:r w:rsidRPr="00AB1781">
        <w:t xml:space="preserve"> commandments from me.</w:t>
      </w:r>
    </w:p>
    <w:p w:rsidR="00385CB8" w:rsidRPr="00AB1781" w:rsidRDefault="00385CB8" w:rsidP="00385CB8">
      <w:pPr>
        <w:pStyle w:val="EnglishHangNoCoptic"/>
      </w:pPr>
      <w:r w:rsidRPr="00AB1781">
        <w:t>20 My soul longs to welcome</w:t>
      </w:r>
      <w:r w:rsidRPr="00AB1781">
        <w:rPr>
          <w:rStyle w:val="FootnoteReference"/>
        </w:rPr>
        <w:footnoteReference w:id="370"/>
      </w:r>
    </w:p>
    <w:p w:rsidR="00385CB8" w:rsidRPr="00AB1781" w:rsidRDefault="00385CB8" w:rsidP="00385CB8">
      <w:pPr>
        <w:pStyle w:val="EnglishHangEndNoCoptic"/>
      </w:pPr>
      <w:r w:rsidRPr="00AB1781">
        <w:lastRenderedPageBreak/>
        <w:tab/>
      </w:r>
      <w:r w:rsidR="00E570CB">
        <w:t>Your</w:t>
      </w:r>
      <w:r w:rsidRPr="00AB1781">
        <w:t xml:space="preserve"> judgments at all times.</w:t>
      </w:r>
    </w:p>
    <w:p w:rsidR="00385CB8" w:rsidRPr="00AB1781" w:rsidRDefault="00385CB8" w:rsidP="00385CB8">
      <w:pPr>
        <w:pStyle w:val="EnglishHangNoCoptic"/>
      </w:pPr>
      <w:r w:rsidRPr="00AB1781">
        <w:t xml:space="preserve">21 </w:t>
      </w:r>
      <w:r w:rsidR="001040C8">
        <w:t>You</w:t>
      </w:r>
      <w:r w:rsidRPr="00AB1781">
        <w:t xml:space="preserve"> </w:t>
      </w:r>
      <w:r w:rsidR="00556387">
        <w:t>have</w:t>
      </w:r>
      <w:r w:rsidRPr="00AB1781">
        <w:t xml:space="preserve"> rebuked the proud;</w:t>
      </w:r>
      <w:r w:rsidRPr="00AB1781">
        <w:rPr>
          <w:rStyle w:val="FootnoteReference"/>
        </w:rPr>
        <w:footnoteReference w:id="371"/>
      </w:r>
    </w:p>
    <w:p w:rsidR="00385CB8" w:rsidRPr="00AB1781" w:rsidRDefault="00385CB8" w:rsidP="00385CB8">
      <w:pPr>
        <w:pStyle w:val="EnglishHangEndNoCoptic"/>
      </w:pPr>
      <w:r w:rsidRPr="00AB1781">
        <w:tab/>
        <w:t xml:space="preserve">cursed are they who turn from </w:t>
      </w:r>
      <w:r w:rsidR="00E570CB">
        <w:t>Your</w:t>
      </w:r>
      <w:r w:rsidRPr="00AB1781">
        <w:t xml:space="preserve"> commandments.</w:t>
      </w:r>
    </w:p>
    <w:p w:rsidR="00385CB8" w:rsidRPr="00AB1781" w:rsidRDefault="00385CB8" w:rsidP="00385CB8">
      <w:pPr>
        <w:pStyle w:val="EnglishHangNoCoptic"/>
      </w:pPr>
      <w:r w:rsidRPr="00AB1781">
        <w:t>22 Take from me reproach and contempt,</w:t>
      </w:r>
    </w:p>
    <w:p w:rsidR="00385CB8" w:rsidRPr="00AB1781" w:rsidRDefault="00385CB8" w:rsidP="00385CB8">
      <w:pPr>
        <w:pStyle w:val="EnglishHangEndNoCoptic"/>
      </w:pPr>
      <w:r w:rsidRPr="00AB1781">
        <w:tab/>
        <w:t xml:space="preserve">for I seek </w:t>
      </w:r>
      <w:r w:rsidR="00E570CB">
        <w:t>Your</w:t>
      </w:r>
      <w:r w:rsidRPr="00AB1781">
        <w:t xml:space="preserve"> testimonies.</w:t>
      </w:r>
    </w:p>
    <w:p w:rsidR="00385CB8" w:rsidRPr="00AB1781" w:rsidRDefault="00385CB8" w:rsidP="00385CB8">
      <w:pPr>
        <w:pStyle w:val="EnglishHangNoCoptic"/>
      </w:pPr>
      <w:r w:rsidRPr="00AB1781">
        <w:t>23 For rulers also sat and spoke against me;</w:t>
      </w:r>
    </w:p>
    <w:p w:rsidR="00385CB8" w:rsidRPr="00AB1781" w:rsidRDefault="00385CB8" w:rsidP="00385CB8">
      <w:pPr>
        <w:pStyle w:val="EnglishHangEndNoCoptic"/>
      </w:pPr>
      <w:r w:rsidRPr="00AB1781">
        <w:tab/>
        <w:t xml:space="preserve">but </w:t>
      </w:r>
      <w:r w:rsidR="00E570CB">
        <w:t>Your</w:t>
      </w:r>
      <w:r w:rsidRPr="00AB1781">
        <w:t xml:space="preserve"> slave meditates on </w:t>
      </w:r>
      <w:r w:rsidR="00E570CB">
        <w:t>Your</w:t>
      </w:r>
      <w:r w:rsidRPr="00AB1781">
        <w:t xml:space="preserve"> rights.</w:t>
      </w:r>
    </w:p>
    <w:p w:rsidR="00385CB8" w:rsidRPr="00AB1781" w:rsidRDefault="00385CB8" w:rsidP="00385CB8">
      <w:pPr>
        <w:pStyle w:val="EnglishHangNoCoptic"/>
      </w:pPr>
      <w:r w:rsidRPr="00AB1781">
        <w:t xml:space="preserve">24 For </w:t>
      </w:r>
      <w:r w:rsidR="00E570CB">
        <w:t>Your</w:t>
      </w:r>
      <w:r w:rsidRPr="00AB1781">
        <w:t xml:space="preserve"> testimonies are my meditation,</w:t>
      </w:r>
    </w:p>
    <w:p w:rsidR="00385CB8" w:rsidRPr="00AB1781" w:rsidRDefault="00385CB8" w:rsidP="00385CB8">
      <w:pPr>
        <w:pStyle w:val="EnglishHangEndNoCoptic"/>
      </w:pPr>
      <w:r w:rsidRPr="00AB1781">
        <w:tab/>
        <w:t xml:space="preserve">and </w:t>
      </w:r>
      <w:r w:rsidR="00E570CB">
        <w:t>Your</w:t>
      </w:r>
      <w:r w:rsidRPr="00AB1781">
        <w:t xml:space="preserve"> rights are my counsellors.</w:t>
      </w:r>
      <w:r w:rsidRPr="00AB1781">
        <w:rPr>
          <w:rStyle w:val="FootnoteReference"/>
        </w:rPr>
        <w:footnoteReference w:id="372"/>
      </w:r>
    </w:p>
    <w:p w:rsidR="00385CB8" w:rsidRPr="00AB1781" w:rsidRDefault="00385CB8" w:rsidP="00385CB8">
      <w:pPr>
        <w:pStyle w:val="EnglishHangNoCoptic"/>
      </w:pPr>
      <w:r w:rsidRPr="00AB1781">
        <w:t>25 My soul clings to the earth;</w:t>
      </w:r>
    </w:p>
    <w:p w:rsidR="00385CB8" w:rsidRPr="00AB1781" w:rsidRDefault="00385CB8" w:rsidP="00385CB8">
      <w:pPr>
        <w:pStyle w:val="EnglishHangEndNoCoptic"/>
      </w:pPr>
      <w:r w:rsidRPr="00AB1781">
        <w:tab/>
        <w:t xml:space="preserve">revive me according to </w:t>
      </w:r>
      <w:r w:rsidR="00E570CB">
        <w:t>Your</w:t>
      </w:r>
      <w:r w:rsidRPr="00AB1781">
        <w:t xml:space="preserve"> word.</w:t>
      </w:r>
    </w:p>
    <w:p w:rsidR="00385CB8" w:rsidRPr="00AB1781" w:rsidRDefault="00385CB8" w:rsidP="00385CB8">
      <w:pPr>
        <w:pStyle w:val="EnglishHangNoCoptic"/>
      </w:pPr>
      <w:r w:rsidRPr="00AB1781">
        <w:t xml:space="preserve">26 I confess my ways and </w:t>
      </w:r>
      <w:r w:rsidR="001040C8">
        <w:t>You</w:t>
      </w:r>
      <w:r w:rsidRPr="00AB1781">
        <w:t xml:space="preserve"> </w:t>
      </w:r>
      <w:r w:rsidR="00004BA4">
        <w:t>answer</w:t>
      </w:r>
      <w:r w:rsidRPr="00AB1781">
        <w:t xml:space="preserve"> me;</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27 Make me understand the way of </w:t>
      </w:r>
      <w:r w:rsidR="00E570CB">
        <w:t>Your</w:t>
      </w:r>
      <w:r w:rsidRPr="00AB1781">
        <w:t xml:space="preserve"> rights,</w:t>
      </w:r>
    </w:p>
    <w:p w:rsidR="00385CB8" w:rsidRPr="00385CB8" w:rsidRDefault="00385CB8" w:rsidP="00385CB8">
      <w:pPr>
        <w:pStyle w:val="EnglishHangEndNoCoptic"/>
      </w:pPr>
      <w:r w:rsidRPr="00AB1781">
        <w:tab/>
        <w:t xml:space="preserve">and I will reflect on </w:t>
      </w:r>
      <w:r w:rsidR="00E570CB">
        <w:t>Your</w:t>
      </w:r>
      <w:r w:rsidRPr="00AB1781">
        <w:t xml:space="preserve"> wonders.</w:t>
      </w:r>
    </w:p>
    <w:p w:rsidR="00385CB8" w:rsidRPr="00AB1781" w:rsidRDefault="00385CB8" w:rsidP="00385CB8">
      <w:pPr>
        <w:pStyle w:val="EnglishHangNoCoptic"/>
      </w:pPr>
      <w:r w:rsidRPr="00AB1781">
        <w:t>28 My soul is drowsy with sloth;</w:t>
      </w:r>
      <w:r w:rsidRPr="00AB1781">
        <w:rPr>
          <w:rStyle w:val="FootnoteReference"/>
        </w:rPr>
        <w:footnoteReference w:id="373"/>
      </w:r>
    </w:p>
    <w:p w:rsidR="00385CB8" w:rsidRPr="00AB1781" w:rsidRDefault="00385CB8" w:rsidP="00385CB8">
      <w:pPr>
        <w:pStyle w:val="EnglishHangEndNoCoptic"/>
      </w:pPr>
      <w:r w:rsidRPr="00AB1781">
        <w:tab/>
        <w:t xml:space="preserve">strengthen me with </w:t>
      </w:r>
      <w:r w:rsidR="00E570CB">
        <w:t>Your</w:t>
      </w:r>
      <w:r w:rsidRPr="00AB1781">
        <w:t xml:space="preserve"> words.</w:t>
      </w:r>
    </w:p>
    <w:p w:rsidR="00385CB8" w:rsidRPr="00AB1781" w:rsidRDefault="00385CB8" w:rsidP="00385CB8">
      <w:pPr>
        <w:pStyle w:val="EnglishHangNoCoptic"/>
      </w:pPr>
      <w:r w:rsidRPr="00AB1781">
        <w:t>29 Remove from me the way of lying,</w:t>
      </w:r>
    </w:p>
    <w:p w:rsidR="00385CB8" w:rsidRPr="00AB1781" w:rsidRDefault="00385CB8" w:rsidP="00385CB8">
      <w:pPr>
        <w:pStyle w:val="EnglishHangEndNoCoptic"/>
      </w:pPr>
      <w:r w:rsidRPr="00AB1781">
        <w:tab/>
        <w:t xml:space="preserve">and by </w:t>
      </w:r>
      <w:r w:rsidR="00E570CB">
        <w:t>Your</w:t>
      </w:r>
      <w:r w:rsidRPr="00AB1781">
        <w:t xml:space="preserve"> law have mercy on me.</w:t>
      </w:r>
    </w:p>
    <w:p w:rsidR="00385CB8" w:rsidRPr="00AB1781" w:rsidRDefault="00385CB8" w:rsidP="00385CB8">
      <w:pPr>
        <w:pStyle w:val="EnglishHangNoCoptic"/>
      </w:pPr>
      <w:r w:rsidRPr="00AB1781">
        <w:t>30 I have chosen the way of truth,</w:t>
      </w:r>
    </w:p>
    <w:p w:rsidR="00385CB8" w:rsidRPr="00AB1781" w:rsidRDefault="00385CB8" w:rsidP="00385CB8">
      <w:pPr>
        <w:pStyle w:val="EnglishHangEndNoCoptic"/>
      </w:pPr>
      <w:r w:rsidRPr="00AB1781">
        <w:tab/>
        <w:t xml:space="preserve">and have not forgotten </w:t>
      </w:r>
      <w:r w:rsidR="00E570CB">
        <w:t>Your</w:t>
      </w:r>
      <w:r w:rsidRPr="00AB1781">
        <w:t xml:space="preserve"> judgments.</w:t>
      </w:r>
    </w:p>
    <w:p w:rsidR="00385CB8" w:rsidRPr="00AB1781" w:rsidRDefault="00385CB8" w:rsidP="00385CB8">
      <w:pPr>
        <w:pStyle w:val="EnglishHangNoCoptic"/>
      </w:pPr>
      <w:r w:rsidRPr="00AB1781">
        <w:t xml:space="preserve">31 I have stuck to </w:t>
      </w:r>
      <w:r w:rsidR="00E570CB">
        <w:t>Your</w:t>
      </w:r>
      <w:r w:rsidRPr="00AB1781">
        <w:t xml:space="preserve"> testimonies, O Lord;</w:t>
      </w:r>
    </w:p>
    <w:p w:rsidR="00385CB8" w:rsidRPr="00AB1781" w:rsidRDefault="00385CB8" w:rsidP="00385CB8">
      <w:pPr>
        <w:pStyle w:val="EnglishHangEndNoCoptic"/>
      </w:pPr>
      <w:r w:rsidRPr="00AB1781">
        <w:tab/>
        <w:t>put me not to shame.</w:t>
      </w:r>
    </w:p>
    <w:p w:rsidR="00385CB8" w:rsidRPr="00AB1781" w:rsidRDefault="00385CB8" w:rsidP="00385CB8">
      <w:pPr>
        <w:pStyle w:val="EnglishHangNoCoptic"/>
      </w:pPr>
      <w:r w:rsidRPr="00AB1781">
        <w:t xml:space="preserve">32 I ran the way of </w:t>
      </w:r>
      <w:r w:rsidR="00E570CB">
        <w:t>Your</w:t>
      </w:r>
      <w:r w:rsidRPr="00AB1781">
        <w:t xml:space="preserve"> commandments,</w:t>
      </w:r>
    </w:p>
    <w:p w:rsidR="00385CB8" w:rsidRPr="00AB1781" w:rsidRDefault="00385CB8" w:rsidP="00385CB8">
      <w:pPr>
        <w:pStyle w:val="EnglishHangEndNoCoptic"/>
      </w:pPr>
      <w:r w:rsidRPr="00AB1781">
        <w:tab/>
        <w:t xml:space="preserve">when </w:t>
      </w:r>
      <w:r w:rsidR="001040C8">
        <w:t>You</w:t>
      </w:r>
      <w:r w:rsidRPr="00AB1781">
        <w:t xml:space="preserve"> </w:t>
      </w:r>
      <w:r w:rsidR="001040C8">
        <w:t>did</w:t>
      </w:r>
      <w:r w:rsidRPr="00AB1781">
        <w:t xml:space="preserve"> enlarge my heart.</w:t>
      </w:r>
    </w:p>
    <w:p w:rsidR="00385CB8" w:rsidRPr="00AB1781" w:rsidRDefault="00385CB8" w:rsidP="00385CB8">
      <w:pPr>
        <w:pStyle w:val="EnglishHangNoCoptic"/>
      </w:pPr>
      <w:r w:rsidRPr="00AB1781">
        <w:lastRenderedPageBreak/>
        <w:t xml:space="preserve">33 Teach me, O Lord, the way of </w:t>
      </w:r>
      <w:r w:rsidR="00E570CB">
        <w:t>Your</w:t>
      </w:r>
      <w:r w:rsidRPr="00AB1781">
        <w:t xml:space="preserve"> rights,</w:t>
      </w:r>
    </w:p>
    <w:p w:rsidR="00385CB8" w:rsidRPr="00AB1781" w:rsidRDefault="00385CB8" w:rsidP="00385CB8">
      <w:pPr>
        <w:pStyle w:val="EnglishHangEndNoCoptic"/>
      </w:pPr>
      <w:r w:rsidRPr="00AB1781">
        <w:tab/>
        <w:t>and I will seek it continually.</w:t>
      </w:r>
    </w:p>
    <w:p w:rsidR="00385CB8" w:rsidRPr="00AB1781" w:rsidRDefault="00385CB8" w:rsidP="00385CB8">
      <w:pPr>
        <w:pStyle w:val="EnglishHangNoCoptic"/>
      </w:pPr>
      <w:r w:rsidRPr="00AB1781">
        <w:t xml:space="preserve">34 Give me understanding and I will search out </w:t>
      </w:r>
      <w:r w:rsidR="00E570CB">
        <w:t>Your</w:t>
      </w:r>
      <w:r w:rsidRPr="00AB1781">
        <w:t xml:space="preserve"> law</w:t>
      </w:r>
    </w:p>
    <w:p w:rsidR="00385CB8" w:rsidRPr="00AB1781" w:rsidRDefault="00385CB8" w:rsidP="00385CB8">
      <w:pPr>
        <w:pStyle w:val="EnglishHangEndNoCoptic"/>
      </w:pPr>
      <w:r w:rsidRPr="00AB1781">
        <w:tab/>
        <w:t>and will keep it with my whole heart.</w:t>
      </w:r>
    </w:p>
    <w:p w:rsidR="00385CB8" w:rsidRPr="00AB1781" w:rsidRDefault="00385CB8" w:rsidP="00385CB8">
      <w:pPr>
        <w:pStyle w:val="EnglishHangNoCoptic"/>
      </w:pPr>
      <w:r w:rsidRPr="00AB1781">
        <w:t xml:space="preserve">35 Guide me in the path of </w:t>
      </w:r>
      <w:r w:rsidR="00E570CB">
        <w:t>Your</w:t>
      </w:r>
      <w:r w:rsidRPr="00AB1781">
        <w:t xml:space="preserve"> commandments,</w:t>
      </w:r>
    </w:p>
    <w:p w:rsidR="00385CB8" w:rsidRPr="00AB1781" w:rsidRDefault="00385CB8" w:rsidP="00385CB8">
      <w:pPr>
        <w:pStyle w:val="EnglishHangEndNoCoptic"/>
      </w:pPr>
      <w:r w:rsidRPr="00AB1781">
        <w:tab/>
        <w:t>for that is what I want.</w:t>
      </w:r>
    </w:p>
    <w:p w:rsidR="00385CB8" w:rsidRPr="00AB1781" w:rsidRDefault="00385CB8" w:rsidP="00385CB8">
      <w:pPr>
        <w:pStyle w:val="EnglishHangNoCoptic"/>
      </w:pPr>
      <w:r w:rsidRPr="00AB1781">
        <w:t xml:space="preserve">36 Incline my ear to </w:t>
      </w:r>
      <w:r w:rsidR="00E570CB">
        <w:t>Your</w:t>
      </w:r>
      <w:r w:rsidRPr="00AB1781">
        <w:t xml:space="preserve"> testimonies</w:t>
      </w:r>
    </w:p>
    <w:p w:rsidR="00385CB8" w:rsidRPr="00AB1781" w:rsidRDefault="00385CB8" w:rsidP="00385CB8">
      <w:pPr>
        <w:pStyle w:val="EnglishHangEndNoCoptic"/>
      </w:pPr>
      <w:r w:rsidRPr="00AB1781">
        <w:tab/>
        <w:t>and not to covetousness.</w:t>
      </w:r>
    </w:p>
    <w:p w:rsidR="00385CB8" w:rsidRPr="00AB1781" w:rsidRDefault="00385CB8" w:rsidP="00385CB8">
      <w:pPr>
        <w:pStyle w:val="EnglishHangNoCoptic"/>
      </w:pPr>
      <w:r w:rsidRPr="00AB1781">
        <w:t>37 Turn away my eyes from looking at vanities;</w:t>
      </w:r>
      <w:r w:rsidRPr="00AB1781">
        <w:rPr>
          <w:rStyle w:val="FootnoteReference"/>
        </w:rPr>
        <w:footnoteReference w:id="374"/>
      </w:r>
    </w:p>
    <w:p w:rsidR="00385CB8" w:rsidRPr="00AB1781" w:rsidRDefault="00385CB8" w:rsidP="00385CB8">
      <w:pPr>
        <w:pStyle w:val="EnglishHangEndNoCoptic"/>
      </w:pPr>
      <w:r w:rsidRPr="00AB1781">
        <w:tab/>
        <w:t xml:space="preserve">revive me in </w:t>
      </w:r>
      <w:r w:rsidR="00E570CB">
        <w:t>Your</w:t>
      </w:r>
      <w:r w:rsidRPr="00AB1781">
        <w:t xml:space="preserve"> way.</w:t>
      </w:r>
      <w:r w:rsidRPr="00AB1781">
        <w:rPr>
          <w:rStyle w:val="FootnoteReference"/>
        </w:rPr>
        <w:footnoteReference w:id="375"/>
      </w:r>
    </w:p>
    <w:p w:rsidR="00385CB8" w:rsidRPr="00AB1781" w:rsidRDefault="00385CB8" w:rsidP="00385CB8">
      <w:pPr>
        <w:pStyle w:val="EnglishHangNoCoptic"/>
      </w:pPr>
      <w:r w:rsidRPr="00AB1781">
        <w:t xml:space="preserve">38 Confirm the promise of </w:t>
      </w:r>
      <w:r w:rsidR="00E570CB">
        <w:t>Your</w:t>
      </w:r>
      <w:r w:rsidRPr="00AB1781">
        <w:t xml:space="preserve"> word to </w:t>
      </w:r>
      <w:r w:rsidR="00E570CB">
        <w:t>Your</w:t>
      </w:r>
      <w:r w:rsidRPr="00AB1781">
        <w:t xml:space="preserve"> slave</w:t>
      </w:r>
    </w:p>
    <w:p w:rsidR="00385CB8" w:rsidRPr="00AB1781" w:rsidRDefault="00385CB8" w:rsidP="00385CB8">
      <w:pPr>
        <w:pStyle w:val="EnglishHangEndNoCoptic"/>
      </w:pPr>
      <w:r w:rsidRPr="00AB1781">
        <w:tab/>
        <w:t xml:space="preserve">in the fear of </w:t>
      </w:r>
      <w:r w:rsidR="001040C8">
        <w:t>You</w:t>
      </w:r>
      <w:r w:rsidRPr="00AB1781">
        <w:t>.</w:t>
      </w:r>
      <w:r w:rsidRPr="00AB1781">
        <w:rPr>
          <w:rStyle w:val="FootnoteReference"/>
        </w:rPr>
        <w:footnoteReference w:id="376"/>
      </w:r>
    </w:p>
    <w:p w:rsidR="00385CB8" w:rsidRPr="00AB1781" w:rsidRDefault="00385CB8" w:rsidP="00385CB8">
      <w:pPr>
        <w:pStyle w:val="EnglishHangNoCoptic"/>
      </w:pPr>
      <w:r w:rsidRPr="00AB1781">
        <w:t>39 Take away my reproach which I dread;</w:t>
      </w:r>
    </w:p>
    <w:p w:rsidR="00385CB8" w:rsidRPr="00AB1781" w:rsidRDefault="00385CB8" w:rsidP="00385CB8">
      <w:pPr>
        <w:pStyle w:val="EnglishHangEndNoCoptic"/>
      </w:pPr>
      <w:r w:rsidRPr="00AB1781">
        <w:tab/>
        <w:t xml:space="preserve">for </w:t>
      </w:r>
      <w:r w:rsidR="00E570CB">
        <w:t>Your</w:t>
      </w:r>
      <w:r w:rsidRPr="00AB1781">
        <w:t xml:space="preserve"> judgments are good.</w:t>
      </w:r>
    </w:p>
    <w:p w:rsidR="00385CB8" w:rsidRPr="00AB1781" w:rsidRDefault="00385CB8" w:rsidP="00385CB8">
      <w:pPr>
        <w:pStyle w:val="EnglishHangNoCoptic"/>
      </w:pPr>
      <w:r w:rsidRPr="00AB1781">
        <w:t xml:space="preserve">40 Behold, I long for </w:t>
      </w:r>
      <w:r w:rsidR="00E570CB">
        <w:t>Your</w:t>
      </w:r>
      <w:r w:rsidRPr="00AB1781">
        <w:t xml:space="preserve"> commandments;</w:t>
      </w:r>
    </w:p>
    <w:p w:rsidR="00385CB8" w:rsidRPr="00AB1781" w:rsidRDefault="00385CB8" w:rsidP="00385CB8">
      <w:pPr>
        <w:pStyle w:val="EnglishHangEndNoCoptic"/>
      </w:pPr>
      <w:r w:rsidRPr="00AB1781">
        <w:tab/>
        <w:t xml:space="preserve">revive me in </w:t>
      </w:r>
      <w:r w:rsidR="00E570CB">
        <w:t>Your</w:t>
      </w:r>
      <w:r w:rsidRPr="00AB1781">
        <w:t xml:space="preserve"> righteousness.</w:t>
      </w:r>
      <w:r w:rsidRPr="00AB1781">
        <w:rPr>
          <w:rStyle w:val="FootnoteReference"/>
        </w:rPr>
        <w:footnoteReference w:id="377"/>
      </w:r>
    </w:p>
    <w:p w:rsidR="00385CB8" w:rsidRPr="00AB1781" w:rsidRDefault="00385CB8" w:rsidP="00385CB8">
      <w:pPr>
        <w:pStyle w:val="EnglishHangNoCoptic"/>
      </w:pPr>
      <w:r w:rsidRPr="00AB1781">
        <w:t xml:space="preserve">41 And let </w:t>
      </w:r>
      <w:r w:rsidR="00E570CB">
        <w:t>Your</w:t>
      </w:r>
      <w:r w:rsidRPr="00AB1781">
        <w:t xml:space="preserve"> mercy come upon me, O Lord,</w:t>
      </w:r>
    </w:p>
    <w:p w:rsidR="00385CB8" w:rsidRPr="00AB1781" w:rsidRDefault="00385CB8" w:rsidP="00385CB8">
      <w:pPr>
        <w:pStyle w:val="EnglishHangEndNoCoptic"/>
      </w:pPr>
      <w:r w:rsidRPr="00AB1781">
        <w:tab/>
      </w:r>
      <w:r w:rsidR="00E570CB">
        <w:t>Your</w:t>
      </w:r>
      <w:r w:rsidRPr="00AB1781">
        <w:t xml:space="preserve"> salvation according to </w:t>
      </w:r>
      <w:r w:rsidR="00E570CB">
        <w:t>Your</w:t>
      </w:r>
      <w:r w:rsidRPr="00AB1781">
        <w:t xml:space="preserve"> word.</w:t>
      </w:r>
    </w:p>
    <w:p w:rsidR="00385CB8" w:rsidRPr="00AB1781" w:rsidRDefault="00385CB8" w:rsidP="00385CB8">
      <w:pPr>
        <w:pStyle w:val="EnglishHangNoCoptic"/>
      </w:pPr>
      <w:r w:rsidRPr="00AB1781">
        <w:t>42 And to those who taunt me I will answer</w:t>
      </w:r>
    </w:p>
    <w:p w:rsidR="00385CB8" w:rsidRPr="00AB1781" w:rsidRDefault="00385CB8" w:rsidP="00385CB8">
      <w:pPr>
        <w:pStyle w:val="EnglishHangEndNoCoptic"/>
      </w:pPr>
      <w:r w:rsidRPr="00AB1781">
        <w:tab/>
        <w:t xml:space="preserve">that I trust in </w:t>
      </w:r>
      <w:r w:rsidR="00E570CB">
        <w:t>Your</w:t>
      </w:r>
      <w:r w:rsidRPr="00AB1781">
        <w:t xml:space="preserve"> words.</w:t>
      </w:r>
    </w:p>
    <w:p w:rsidR="00385CB8" w:rsidRPr="00AB1781" w:rsidRDefault="00385CB8" w:rsidP="00385CB8">
      <w:pPr>
        <w:pStyle w:val="EnglishHangNoCoptic"/>
      </w:pPr>
      <w:r w:rsidRPr="00AB1781">
        <w:t>43 And take not the word of truth utterly out of my mouth,</w:t>
      </w:r>
    </w:p>
    <w:p w:rsidR="00385CB8" w:rsidRPr="00AB1781" w:rsidRDefault="00385CB8" w:rsidP="00385CB8">
      <w:pPr>
        <w:pStyle w:val="EnglishHangEndNoCoptic"/>
      </w:pPr>
      <w:r w:rsidRPr="00AB1781">
        <w:tab/>
        <w:t xml:space="preserve">for I trust </w:t>
      </w:r>
      <w:r w:rsidR="00E570CB">
        <w:t>Your</w:t>
      </w:r>
      <w:r w:rsidRPr="00AB1781">
        <w:t xml:space="preserve"> judgments.</w:t>
      </w:r>
    </w:p>
    <w:p w:rsidR="00385CB8" w:rsidRPr="00AB1781" w:rsidRDefault="00385CB8" w:rsidP="00385CB8">
      <w:pPr>
        <w:pStyle w:val="EnglishHangNoCoptic"/>
      </w:pPr>
      <w:r w:rsidRPr="00AB1781">
        <w:t xml:space="preserve">44 And I will keep </w:t>
      </w:r>
      <w:r w:rsidR="00E570CB">
        <w:t>Your</w:t>
      </w:r>
      <w:r w:rsidRPr="00AB1781">
        <w:t xml:space="preserve"> law continually,</w:t>
      </w:r>
    </w:p>
    <w:p w:rsidR="00385CB8" w:rsidRPr="00385CB8" w:rsidRDefault="00385CB8" w:rsidP="00385CB8">
      <w:pPr>
        <w:pStyle w:val="EnglishHangEndNoCoptic"/>
      </w:pPr>
      <w:r w:rsidRPr="00AB1781">
        <w:tab/>
        <w:t>for ever and to all eternity.</w:t>
      </w:r>
    </w:p>
    <w:p w:rsidR="00385CB8" w:rsidRPr="00AB1781" w:rsidRDefault="00385CB8" w:rsidP="00385CB8">
      <w:pPr>
        <w:pStyle w:val="EnglishHangNoCoptic"/>
      </w:pPr>
      <w:r w:rsidRPr="00AB1781">
        <w:t>45 And I walk in freedom</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lastRenderedPageBreak/>
        <w:t xml:space="preserve">46 And I will speak of </w:t>
      </w:r>
      <w:r w:rsidR="00E570CB">
        <w:t>Your</w:t>
      </w:r>
      <w:r w:rsidRPr="00AB1781">
        <w:t xml:space="preserve"> testimonies before kings</w:t>
      </w:r>
    </w:p>
    <w:p w:rsidR="00385CB8" w:rsidRPr="00AB1781" w:rsidRDefault="00385CB8" w:rsidP="00385CB8">
      <w:pPr>
        <w:pStyle w:val="EnglishHangEndNoCoptic"/>
      </w:pPr>
      <w:r w:rsidRPr="00AB1781">
        <w:tab/>
        <w:t>and will not be ashamed.</w:t>
      </w:r>
    </w:p>
    <w:p w:rsidR="00385CB8" w:rsidRPr="00AB1781" w:rsidRDefault="00385CB8" w:rsidP="00385CB8">
      <w:pPr>
        <w:pStyle w:val="EnglishHangNoCoptic"/>
      </w:pPr>
      <w:r w:rsidRPr="00AB1781">
        <w:t xml:space="preserve">47 And I meditate on </w:t>
      </w:r>
      <w:r w:rsidR="00E570CB">
        <w:t>Your</w:t>
      </w:r>
      <w:r w:rsidRPr="00AB1781">
        <w:t xml:space="preserve"> commandments,</w:t>
      </w:r>
    </w:p>
    <w:p w:rsidR="00385CB8" w:rsidRPr="00AB1781" w:rsidRDefault="00385CB8" w:rsidP="00385CB8">
      <w:pPr>
        <w:pStyle w:val="EnglishHangEndNoCoptic"/>
      </w:pPr>
      <w:r w:rsidRPr="00AB1781">
        <w:tab/>
        <w:t>which I love exceedingly.</w:t>
      </w:r>
    </w:p>
    <w:p w:rsidR="00385CB8" w:rsidRPr="00AB1781" w:rsidRDefault="00385CB8" w:rsidP="00385CB8">
      <w:pPr>
        <w:pStyle w:val="EnglishHangNoCoptic"/>
      </w:pPr>
      <w:r w:rsidRPr="00AB1781">
        <w:t xml:space="preserve">48 And I lift up my hands to </w:t>
      </w:r>
      <w:r w:rsidR="00E570CB">
        <w:t>Your</w:t>
      </w:r>
      <w:r w:rsidRPr="00AB1781">
        <w:t xml:space="preserve"> commandments which I love,</w:t>
      </w:r>
    </w:p>
    <w:p w:rsidR="00385CB8" w:rsidRPr="00AB1781" w:rsidRDefault="00385CB8" w:rsidP="00385CB8">
      <w:pPr>
        <w:pStyle w:val="EnglishHangEndNoCoptic"/>
      </w:pPr>
      <w:r w:rsidRPr="00AB1781">
        <w:tab/>
        <w:t xml:space="preserve">and I meditate on </w:t>
      </w:r>
      <w:r w:rsidR="00E570CB">
        <w:t>Your</w:t>
      </w:r>
      <w:r w:rsidRPr="00AB1781">
        <w:t xml:space="preserve"> rights.</w:t>
      </w:r>
    </w:p>
    <w:p w:rsidR="00385CB8" w:rsidRPr="00AB1781" w:rsidRDefault="00385CB8" w:rsidP="00385CB8">
      <w:pPr>
        <w:pStyle w:val="EnglishHangNoCoptic"/>
      </w:pPr>
      <w:r w:rsidRPr="00AB1781">
        <w:t xml:space="preserve">49 Remember </w:t>
      </w:r>
      <w:r w:rsidR="00E570CB">
        <w:t>Your</w:t>
      </w:r>
      <w:r w:rsidRPr="00AB1781">
        <w:t xml:space="preserve"> words to </w:t>
      </w:r>
      <w:r w:rsidR="00E570CB">
        <w:t>Your</w:t>
      </w:r>
      <w:r w:rsidRPr="00AB1781">
        <w:t xml:space="preserve"> slave,</w:t>
      </w:r>
    </w:p>
    <w:p w:rsidR="00385CB8" w:rsidRPr="00AB1781" w:rsidRDefault="00385CB8" w:rsidP="00385CB8">
      <w:pPr>
        <w:pStyle w:val="EnglishHangEndNoCoptic"/>
      </w:pPr>
      <w:r w:rsidRPr="00AB1781">
        <w:tab/>
        <w:t xml:space="preserve">by which </w:t>
      </w:r>
      <w:r w:rsidR="001040C8">
        <w:t>You</w:t>
      </w:r>
      <w:r w:rsidRPr="00AB1781">
        <w:t xml:space="preserve"> </w:t>
      </w:r>
      <w:r w:rsidR="00556387">
        <w:t>have</w:t>
      </w:r>
      <w:r w:rsidRPr="00AB1781">
        <w:t xml:space="preserve"> given me hope.</w:t>
      </w:r>
    </w:p>
    <w:p w:rsidR="00385CB8" w:rsidRPr="00AB1781" w:rsidRDefault="00385CB8" w:rsidP="00385CB8">
      <w:pPr>
        <w:pStyle w:val="EnglishHangNoCoptic"/>
      </w:pPr>
      <w:r w:rsidRPr="00AB1781">
        <w:t>50 This comforts me in my dejection,</w:t>
      </w:r>
    </w:p>
    <w:p w:rsidR="00385CB8" w:rsidRPr="00AB1781" w:rsidRDefault="00385CB8" w:rsidP="00385CB8">
      <w:pPr>
        <w:pStyle w:val="EnglishHangEndNoCoptic"/>
      </w:pPr>
      <w:r w:rsidRPr="00AB1781">
        <w:tab/>
        <w:t xml:space="preserve">for </w:t>
      </w:r>
      <w:r w:rsidR="00E570CB">
        <w:t>Your</w:t>
      </w:r>
      <w:r w:rsidRPr="00AB1781">
        <w:t xml:space="preserve"> promise gives me life.</w:t>
      </w:r>
    </w:p>
    <w:p w:rsidR="00385CB8" w:rsidRPr="00AB1781" w:rsidRDefault="00385CB8" w:rsidP="00385CB8">
      <w:pPr>
        <w:pStyle w:val="EnglishHangNoCoptic"/>
      </w:pPr>
      <w:r w:rsidRPr="00AB1781">
        <w:t>51 The proud are utterly outrageous,</w:t>
      </w:r>
    </w:p>
    <w:p w:rsidR="00385CB8" w:rsidRPr="00AB1781" w:rsidRDefault="00385CB8" w:rsidP="00385CB8">
      <w:pPr>
        <w:pStyle w:val="EnglishHangEndNoCoptic"/>
      </w:pPr>
      <w:r w:rsidRPr="00AB1781">
        <w:tab/>
        <w:t xml:space="preserve">but I do not swerve from </w:t>
      </w:r>
      <w:r w:rsidR="00E570CB">
        <w:t>Your</w:t>
      </w:r>
      <w:r w:rsidRPr="00AB1781">
        <w:t xml:space="preserve"> law.</w:t>
      </w:r>
    </w:p>
    <w:p w:rsidR="00385CB8" w:rsidRPr="00AB1781" w:rsidRDefault="00385CB8" w:rsidP="00385CB8">
      <w:pPr>
        <w:pStyle w:val="EnglishHangNoCoptic"/>
      </w:pPr>
      <w:r w:rsidRPr="00AB1781">
        <w:t xml:space="preserve">52 I remember </w:t>
      </w:r>
      <w:r w:rsidR="00E570CB">
        <w:t>Your</w:t>
      </w:r>
      <w:r w:rsidRPr="00AB1781">
        <w:t xml:space="preserve"> judgments of old, O Lord,</w:t>
      </w:r>
    </w:p>
    <w:p w:rsidR="00385CB8" w:rsidRPr="00AB1781" w:rsidRDefault="00385CB8" w:rsidP="00385CB8">
      <w:pPr>
        <w:pStyle w:val="EnglishHangEndNoCoptic"/>
      </w:pPr>
      <w:r w:rsidRPr="00AB1781">
        <w:tab/>
        <w:t>and take comfort.</w:t>
      </w:r>
    </w:p>
    <w:p w:rsidR="00385CB8" w:rsidRPr="00AB1781" w:rsidRDefault="00385CB8" w:rsidP="00385CB8">
      <w:pPr>
        <w:pStyle w:val="EnglishHangNoCoptic"/>
      </w:pPr>
      <w:r w:rsidRPr="00AB1781">
        <w:t>53 Dejection seizes me, because of sinners</w:t>
      </w:r>
    </w:p>
    <w:p w:rsidR="00385CB8" w:rsidRPr="00AB1781" w:rsidRDefault="00385CB8" w:rsidP="00385CB8">
      <w:pPr>
        <w:pStyle w:val="EnglishHangEndNoCoptic"/>
      </w:pPr>
      <w:r w:rsidRPr="00AB1781">
        <w:tab/>
        <w:t xml:space="preserve">who forsake </w:t>
      </w:r>
      <w:r w:rsidR="00E570CB">
        <w:t>Your</w:t>
      </w:r>
      <w:r w:rsidRPr="00AB1781">
        <w:t xml:space="preserve"> law.</w:t>
      </w:r>
    </w:p>
    <w:p w:rsidR="00385CB8" w:rsidRPr="00AB1781" w:rsidRDefault="00385CB8" w:rsidP="00385CB8">
      <w:pPr>
        <w:pStyle w:val="EnglishHangNoCoptic"/>
      </w:pPr>
      <w:r w:rsidRPr="00AB1781">
        <w:t xml:space="preserve">54 </w:t>
      </w:r>
      <w:r w:rsidR="00E570CB">
        <w:t>Your</w:t>
      </w:r>
      <w:r w:rsidRPr="00AB1781">
        <w:t xml:space="preserve"> rights are my songs</w:t>
      </w:r>
    </w:p>
    <w:p w:rsidR="00385CB8" w:rsidRPr="00AB1781" w:rsidRDefault="00385CB8" w:rsidP="00385CB8">
      <w:pPr>
        <w:pStyle w:val="EnglishHangEndNoCoptic"/>
      </w:pPr>
      <w:r w:rsidRPr="00AB1781">
        <w:tab/>
        <w:t>in the place of my exile.</w:t>
      </w:r>
    </w:p>
    <w:p w:rsidR="00385CB8" w:rsidRPr="00AB1781" w:rsidRDefault="00385CB8" w:rsidP="00385CB8">
      <w:pPr>
        <w:pStyle w:val="EnglishHangNoCoptic"/>
      </w:pPr>
      <w:r w:rsidRPr="00AB1781">
        <w:t xml:space="preserve">55 I remember </w:t>
      </w:r>
      <w:r w:rsidR="00E570CB">
        <w:t>Your</w:t>
      </w:r>
      <w:r w:rsidRPr="00AB1781">
        <w:t xml:space="preserve"> name, O Lord, in the night,</w:t>
      </w:r>
    </w:p>
    <w:p w:rsidR="00385CB8" w:rsidRPr="00AB1781" w:rsidRDefault="00385CB8" w:rsidP="00385CB8">
      <w:pPr>
        <w:pStyle w:val="EnglishHangEndNoCoptic"/>
      </w:pPr>
      <w:r w:rsidRPr="00AB1781">
        <w:tab/>
        <w:t xml:space="preserve">and keep </w:t>
      </w:r>
      <w:r w:rsidR="00E570CB">
        <w:t>Your</w:t>
      </w:r>
      <w:r w:rsidRPr="00AB1781">
        <w:t xml:space="preserve"> law.</w:t>
      </w:r>
    </w:p>
    <w:p w:rsidR="00385CB8" w:rsidRPr="00AB1781" w:rsidRDefault="00385CB8" w:rsidP="00385CB8">
      <w:pPr>
        <w:pStyle w:val="EnglishHangNoCoptic"/>
      </w:pPr>
      <w:r w:rsidRPr="00AB1781">
        <w:t>56 This blessing is mine</w:t>
      </w:r>
    </w:p>
    <w:p w:rsidR="00385CB8" w:rsidRPr="00AB1781" w:rsidRDefault="00385CB8" w:rsidP="00385CB8">
      <w:pPr>
        <w:pStyle w:val="EnglishHangEndNoCoptic"/>
      </w:pPr>
      <w:r w:rsidRPr="00AB1781">
        <w:tab/>
        <w:t xml:space="preserve">because I seek </w:t>
      </w:r>
      <w:r w:rsidR="00E570CB">
        <w:t>Your</w:t>
      </w:r>
      <w:r w:rsidRPr="00AB1781">
        <w:t xml:space="preserve"> rights.</w:t>
      </w:r>
    </w:p>
    <w:p w:rsidR="00385CB8" w:rsidRPr="00AB1781" w:rsidRDefault="00385CB8" w:rsidP="00385CB8">
      <w:pPr>
        <w:pStyle w:val="EnglishHangNoCoptic"/>
      </w:pPr>
      <w:r w:rsidRPr="00AB1781">
        <w:t xml:space="preserve">57 </w:t>
      </w:r>
      <w:r w:rsidR="001040C8">
        <w:t>You</w:t>
      </w:r>
      <w:r w:rsidRPr="00AB1781">
        <w:t xml:space="preserve"> </w:t>
      </w:r>
      <w:r w:rsidR="00004BA4" w:rsidRPr="00AB1781">
        <w:t>are</w:t>
      </w:r>
      <w:r w:rsidRPr="00AB1781">
        <w:t xml:space="preserve"> my portion, O Lord;</w:t>
      </w:r>
    </w:p>
    <w:p w:rsidR="00385CB8" w:rsidRPr="00AB1781" w:rsidRDefault="00385CB8" w:rsidP="00385CB8">
      <w:pPr>
        <w:pStyle w:val="EnglishHangEndNoCoptic"/>
      </w:pPr>
      <w:r w:rsidRPr="00AB1781">
        <w:tab/>
        <w:t xml:space="preserve">I promise to keep </w:t>
      </w:r>
      <w:r w:rsidR="00E570CB">
        <w:t>Your</w:t>
      </w:r>
      <w:r w:rsidRPr="00AB1781">
        <w:t xml:space="preserve"> law.</w:t>
      </w:r>
    </w:p>
    <w:p w:rsidR="00385CB8" w:rsidRPr="00AB1781" w:rsidRDefault="00385CB8" w:rsidP="00385CB8">
      <w:pPr>
        <w:pStyle w:val="EnglishHangNoCoptic"/>
      </w:pPr>
      <w:r w:rsidRPr="00AB1781">
        <w:t xml:space="preserve">58 I implore </w:t>
      </w:r>
      <w:r w:rsidR="00E570CB">
        <w:t>Your</w:t>
      </w:r>
      <w:r w:rsidRPr="00AB1781">
        <w:t xml:space="preserve"> grace</w:t>
      </w:r>
      <w:r w:rsidRPr="00AB1781">
        <w:rPr>
          <w:rStyle w:val="FootnoteReference"/>
        </w:rPr>
        <w:footnoteReference w:id="378"/>
      </w:r>
      <w:r w:rsidRPr="00AB1781">
        <w:t xml:space="preserve"> with all my heart;</w:t>
      </w:r>
    </w:p>
    <w:p w:rsidR="00385CB8" w:rsidRPr="00AB1781" w:rsidRDefault="00385CB8" w:rsidP="00385CB8">
      <w:pPr>
        <w:pStyle w:val="EnglishHangEndNoCoptic"/>
      </w:pPr>
      <w:r w:rsidRPr="00AB1781">
        <w:tab/>
        <w:t xml:space="preserve">have mercy on me according to </w:t>
      </w:r>
      <w:r w:rsidR="00E570CB">
        <w:t>Your</w:t>
      </w:r>
      <w:r w:rsidRPr="00AB1781">
        <w:t xml:space="preserve"> word,</w:t>
      </w:r>
    </w:p>
    <w:p w:rsidR="00385CB8" w:rsidRPr="00AB1781" w:rsidRDefault="00385CB8" w:rsidP="00385CB8">
      <w:pPr>
        <w:pStyle w:val="EnglishHangNoCoptic"/>
      </w:pPr>
      <w:r w:rsidRPr="00AB1781">
        <w:t xml:space="preserve">59 I have considered </w:t>
      </w:r>
      <w:r w:rsidR="00E570CB">
        <w:t>Your</w:t>
      </w:r>
      <w:r w:rsidRPr="00AB1781">
        <w:t xml:space="preserve"> ways,</w:t>
      </w:r>
    </w:p>
    <w:p w:rsidR="00385CB8" w:rsidRPr="00AB1781" w:rsidRDefault="00385CB8" w:rsidP="00385CB8">
      <w:pPr>
        <w:pStyle w:val="EnglishHangEndNoCoptic"/>
      </w:pPr>
      <w:r w:rsidRPr="00AB1781">
        <w:tab/>
        <w:t xml:space="preserve">and turned my feet to </w:t>
      </w:r>
      <w:r w:rsidR="00E570CB">
        <w:t>Your</w:t>
      </w:r>
      <w:r w:rsidRPr="00AB1781">
        <w:t xml:space="preserve"> testimonies.</w:t>
      </w:r>
    </w:p>
    <w:p w:rsidR="00385CB8" w:rsidRPr="00AB1781" w:rsidRDefault="00385CB8" w:rsidP="00385CB8">
      <w:pPr>
        <w:pStyle w:val="EnglishHangNoCoptic"/>
      </w:pPr>
      <w:r w:rsidRPr="00AB1781">
        <w:t>60 I was ready and not slack</w:t>
      </w:r>
    </w:p>
    <w:p w:rsidR="00385CB8" w:rsidRPr="00AB1781" w:rsidRDefault="00385CB8" w:rsidP="00385CB8">
      <w:pPr>
        <w:pStyle w:val="EnglishHangEndNoCoptic"/>
      </w:pPr>
      <w:r w:rsidRPr="00AB1781">
        <w:tab/>
        <w:t xml:space="preserve">to obey </w:t>
      </w:r>
      <w:r w:rsidR="00E570CB">
        <w:t>Your</w:t>
      </w:r>
      <w:r w:rsidRPr="00AB1781">
        <w:t xml:space="preserve"> commandments.</w:t>
      </w:r>
    </w:p>
    <w:p w:rsidR="00385CB8" w:rsidRPr="00AB1781" w:rsidRDefault="00385CB8" w:rsidP="00385CB8">
      <w:pPr>
        <w:pStyle w:val="EnglishHangNoCoptic"/>
      </w:pPr>
      <w:r w:rsidRPr="00AB1781">
        <w:lastRenderedPageBreak/>
        <w:t>61 The cords of sinners entangle me,</w:t>
      </w:r>
    </w:p>
    <w:p w:rsidR="00385CB8" w:rsidRPr="00AB1781" w:rsidRDefault="00385CB8" w:rsidP="00385CB8">
      <w:pPr>
        <w:pStyle w:val="EnglishHangEndNoCoptic"/>
      </w:pPr>
      <w:r w:rsidRPr="00AB1781">
        <w:tab/>
        <w:t xml:space="preserve">but I do not forget </w:t>
      </w:r>
      <w:r w:rsidR="00E570CB">
        <w:t>Your</w:t>
      </w:r>
      <w:r w:rsidRPr="00AB1781">
        <w:t xml:space="preserve"> law.</w:t>
      </w:r>
    </w:p>
    <w:p w:rsidR="00385CB8" w:rsidRPr="00AB1781" w:rsidRDefault="00385CB8" w:rsidP="00385CB8">
      <w:pPr>
        <w:pStyle w:val="EnglishHangNoCoptic"/>
      </w:pPr>
      <w:r w:rsidRPr="00AB1781">
        <w:t xml:space="preserve">62 At midnight I rise to praise and thank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63 I am a friend of all who fear </w:t>
      </w:r>
      <w:r w:rsidR="001040C8">
        <w:t>You</w:t>
      </w:r>
    </w:p>
    <w:p w:rsidR="00385CB8" w:rsidRPr="00385CB8" w:rsidRDefault="00385CB8" w:rsidP="00385CB8">
      <w:pPr>
        <w:pStyle w:val="EnglishHangEndNoCoptic"/>
      </w:pPr>
      <w:r w:rsidRPr="00AB1781">
        <w:tab/>
        <w:t xml:space="preserve">and keep </w:t>
      </w:r>
      <w:r w:rsidR="00E570CB">
        <w:t>Your</w:t>
      </w:r>
      <w:r w:rsidRPr="00AB1781">
        <w:t xml:space="preserve"> commandments.</w:t>
      </w:r>
    </w:p>
    <w:p w:rsidR="00385CB8" w:rsidRPr="00AB1781" w:rsidRDefault="00385CB8" w:rsidP="00385CB8">
      <w:pPr>
        <w:pStyle w:val="EnglishHangNoCoptic"/>
      </w:pPr>
      <w:r w:rsidRPr="00AB1781">
        <w:t xml:space="preserve">64 The earth, O Lord, is full of </w:t>
      </w:r>
      <w:r w:rsidR="00E570CB">
        <w:t>Your</w:t>
      </w:r>
      <w:r w:rsidRPr="00AB1781">
        <w:t xml:space="preserve"> mercy;</w:t>
      </w:r>
      <w:r w:rsidRPr="00AB1781">
        <w:rPr>
          <w:rStyle w:val="FootnoteReference"/>
        </w:rPr>
        <w:footnoteReference w:id="379"/>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 xml:space="preserve">65 </w:t>
      </w:r>
      <w:r w:rsidR="001040C8">
        <w:t>You</w:t>
      </w:r>
      <w:r w:rsidRPr="00AB1781">
        <w:t xml:space="preserve"> </w:t>
      </w:r>
      <w:r w:rsidR="00556387">
        <w:t>have</w:t>
      </w:r>
      <w:r w:rsidRPr="00AB1781">
        <w:t xml:space="preserve"> shown kindness to </w:t>
      </w:r>
      <w:r w:rsidR="00E570CB">
        <w:t>Your</w:t>
      </w:r>
      <w:r w:rsidRPr="00AB1781">
        <w:t xml:space="preserve"> slave, O Lord,</w:t>
      </w:r>
    </w:p>
    <w:p w:rsidR="00385CB8" w:rsidRPr="00AB1781" w:rsidRDefault="00385CB8" w:rsidP="00385CB8">
      <w:pPr>
        <w:pStyle w:val="EnglishHangEndNoCoptic"/>
      </w:pPr>
      <w:r w:rsidRPr="00AB1781">
        <w:tab/>
        <w:t xml:space="preserve">according to </w:t>
      </w:r>
      <w:r w:rsidR="00E570CB">
        <w:t>Your</w:t>
      </w:r>
      <w:r w:rsidRPr="00AB1781">
        <w:t xml:space="preserve"> word.</w:t>
      </w:r>
    </w:p>
    <w:p w:rsidR="00385CB8" w:rsidRPr="00AB1781" w:rsidRDefault="00385CB8" w:rsidP="00385CB8">
      <w:pPr>
        <w:pStyle w:val="EnglishHangNoCoptic"/>
      </w:pPr>
      <w:r w:rsidRPr="00AB1781">
        <w:t>66 Teach me kindness, discipline and knowledge,</w:t>
      </w:r>
    </w:p>
    <w:p w:rsidR="00385CB8" w:rsidRPr="00AB1781" w:rsidRDefault="00385CB8" w:rsidP="00385CB8">
      <w:pPr>
        <w:pStyle w:val="EnglishHangEndNoCoptic"/>
      </w:pPr>
      <w:r w:rsidRPr="00AB1781">
        <w:tab/>
        <w:t xml:space="preserve">for I believe in </w:t>
      </w:r>
      <w:r w:rsidR="00E570CB">
        <w:t>Your</w:t>
      </w:r>
      <w:r w:rsidRPr="00AB1781">
        <w:t xml:space="preserve"> commandments.</w:t>
      </w:r>
    </w:p>
    <w:p w:rsidR="00385CB8" w:rsidRPr="00AB1781" w:rsidRDefault="00385CB8" w:rsidP="00385CB8">
      <w:pPr>
        <w:pStyle w:val="EnglishHangNoCoptic"/>
      </w:pPr>
      <w:r w:rsidRPr="00AB1781">
        <w:t>67 Before I was humbled I went wrong;</w:t>
      </w:r>
    </w:p>
    <w:p w:rsidR="00385CB8" w:rsidRPr="00AB1781" w:rsidRDefault="00385CB8" w:rsidP="00385CB8">
      <w:pPr>
        <w:pStyle w:val="EnglishHangEndNoCoptic"/>
      </w:pPr>
      <w:r w:rsidRPr="00AB1781">
        <w:tab/>
        <w:t xml:space="preserve">so now I keep </w:t>
      </w:r>
      <w:r w:rsidR="00E570CB">
        <w:t>Your</w:t>
      </w:r>
      <w:r w:rsidRPr="00AB1781">
        <w:t xml:space="preserve"> word.</w:t>
      </w:r>
    </w:p>
    <w:p w:rsidR="00385CB8" w:rsidRPr="00AB1781" w:rsidRDefault="00385CB8" w:rsidP="00385CB8">
      <w:pPr>
        <w:pStyle w:val="EnglishHangNoCoptic"/>
      </w:pPr>
      <w:r w:rsidRPr="00AB1781">
        <w:t xml:space="preserve">68 </w:t>
      </w:r>
      <w:r w:rsidR="001040C8">
        <w:t>You</w:t>
      </w:r>
      <w:r w:rsidRPr="00AB1781">
        <w:t xml:space="preserve"> </w:t>
      </w:r>
      <w:r w:rsidR="00004BA4" w:rsidRPr="00AB1781">
        <w:t>are</w:t>
      </w:r>
      <w:r w:rsidRPr="00AB1781">
        <w:t xml:space="preserve"> good, O Lord, and in </w:t>
      </w:r>
      <w:r w:rsidR="00E570CB">
        <w:t>Your</w:t>
      </w:r>
      <w:r w:rsidRPr="00AB1781">
        <w:t xml:space="preserve"> goodness</w:t>
      </w:r>
    </w:p>
    <w:p w:rsidR="00385CB8" w:rsidRPr="00AB1781" w:rsidRDefault="00385CB8" w:rsidP="00385CB8">
      <w:pPr>
        <w:pStyle w:val="EnglishHangEndNoCoptic"/>
      </w:pPr>
      <w:r w:rsidRPr="00AB1781">
        <w:tab/>
        <w:t xml:space="preserve">teach me </w:t>
      </w:r>
      <w:r w:rsidR="00E570CB">
        <w:t>Your</w:t>
      </w:r>
      <w:r w:rsidRPr="00AB1781">
        <w:t xml:space="preserve"> rights.</w:t>
      </w:r>
    </w:p>
    <w:p w:rsidR="00385CB8" w:rsidRPr="00AB1781" w:rsidRDefault="00385CB8" w:rsidP="00385CB8">
      <w:pPr>
        <w:pStyle w:val="EnglishHangNoCoptic"/>
      </w:pPr>
      <w:r w:rsidRPr="00AB1781">
        <w:t>69 The injustice of the proud is heaped upon me,</w:t>
      </w:r>
    </w:p>
    <w:p w:rsidR="00385CB8" w:rsidRPr="00AB1781" w:rsidRDefault="00385CB8" w:rsidP="00385CB8">
      <w:pPr>
        <w:pStyle w:val="EnglishHangEndNoCoptic"/>
      </w:pPr>
      <w:r w:rsidRPr="00AB1781">
        <w:tab/>
        <w:t xml:space="preserve">but I will seek </w:t>
      </w:r>
      <w:r w:rsidR="00E570CB">
        <w:t>Your</w:t>
      </w:r>
      <w:r w:rsidRPr="00AB1781">
        <w:t xml:space="preserve"> commandments with my whole heart.</w:t>
      </w:r>
    </w:p>
    <w:p w:rsidR="00385CB8" w:rsidRPr="00AB1781" w:rsidRDefault="00385CB8" w:rsidP="00385CB8">
      <w:pPr>
        <w:pStyle w:val="EnglishHangNoCoptic"/>
      </w:pPr>
      <w:r w:rsidRPr="00AB1781">
        <w:t>70 Their heart is curdled</w:t>
      </w:r>
      <w:r w:rsidRPr="00AB1781">
        <w:rPr>
          <w:rStyle w:val="FootnoteReference"/>
        </w:rPr>
        <w:footnoteReference w:id="380"/>
      </w:r>
      <w:r w:rsidRPr="00AB1781">
        <w:t xml:space="preserve"> like milk;</w:t>
      </w:r>
    </w:p>
    <w:p w:rsidR="00385CB8" w:rsidRPr="00AB1781" w:rsidRDefault="00385CB8" w:rsidP="00385CB8">
      <w:pPr>
        <w:pStyle w:val="EnglishHangEndNoCoptic"/>
      </w:pPr>
      <w:r w:rsidRPr="00AB1781">
        <w:tab/>
        <w:t xml:space="preserve">but I meditate on </w:t>
      </w:r>
      <w:r w:rsidR="00E570CB">
        <w:t>Your</w:t>
      </w:r>
      <w:r w:rsidRPr="00AB1781">
        <w:t xml:space="preserve"> law.</w:t>
      </w:r>
    </w:p>
    <w:p w:rsidR="00385CB8" w:rsidRPr="00AB1781" w:rsidRDefault="00385CB8" w:rsidP="00385CB8">
      <w:pPr>
        <w:pStyle w:val="EnglishHangNoCoptic"/>
      </w:pPr>
      <w:r w:rsidRPr="00AB1781">
        <w:t xml:space="preserve">71 It is good for me that </w:t>
      </w:r>
      <w:r w:rsidR="001040C8">
        <w:t>You</w:t>
      </w:r>
      <w:r w:rsidRPr="00AB1781">
        <w:t xml:space="preserve"> </w:t>
      </w:r>
      <w:r w:rsidR="00556387">
        <w:t>have</w:t>
      </w:r>
      <w:r w:rsidRPr="00AB1781">
        <w:t xml:space="preserve"> humbled me,</w:t>
      </w:r>
    </w:p>
    <w:p w:rsidR="00385CB8" w:rsidRPr="00AB1781" w:rsidRDefault="00385CB8" w:rsidP="00385CB8">
      <w:pPr>
        <w:pStyle w:val="EnglishHangEndNoCoptic"/>
      </w:pPr>
      <w:r w:rsidRPr="00AB1781">
        <w:tab/>
        <w:t xml:space="preserve">that I may learn </w:t>
      </w:r>
      <w:r w:rsidR="00E570CB">
        <w:t>Your</w:t>
      </w:r>
      <w:r w:rsidRPr="00AB1781">
        <w:t xml:space="preserve"> rights.</w:t>
      </w:r>
    </w:p>
    <w:p w:rsidR="00385CB8" w:rsidRPr="00AB1781" w:rsidRDefault="00385CB8" w:rsidP="00385CB8">
      <w:pPr>
        <w:pStyle w:val="EnglishHangNoCoptic"/>
      </w:pPr>
      <w:r w:rsidRPr="00AB1781">
        <w:t xml:space="preserve">72 The law of </w:t>
      </w:r>
      <w:r w:rsidR="00E570CB">
        <w:t>Your</w:t>
      </w:r>
      <w:r w:rsidRPr="00AB1781">
        <w:t xml:space="preserve"> mouth is a treasure to me</w:t>
      </w:r>
    </w:p>
    <w:p w:rsidR="00385CB8" w:rsidRPr="00AB1781" w:rsidRDefault="00385CB8" w:rsidP="00385CB8">
      <w:pPr>
        <w:pStyle w:val="EnglishHangEndNoCoptic"/>
      </w:pPr>
      <w:r w:rsidRPr="00AB1781">
        <w:tab/>
        <w:t>beyond thousands of gold and silver.</w:t>
      </w:r>
      <w:r w:rsidRPr="00AB1781">
        <w:rPr>
          <w:rStyle w:val="FootnoteReference"/>
        </w:rPr>
        <w:footnoteReference w:id="381"/>
      </w:r>
    </w:p>
    <w:p w:rsidR="00385CB8" w:rsidRPr="00AB1781" w:rsidRDefault="00385CB8" w:rsidP="00385CB8">
      <w:pPr>
        <w:pStyle w:val="EnglishHangNoCoptic"/>
      </w:pPr>
      <w:r w:rsidRPr="00AB1781">
        <w:t xml:space="preserve">73 </w:t>
      </w:r>
      <w:r w:rsidR="00E570CB">
        <w:t>Your</w:t>
      </w:r>
      <w:r w:rsidRPr="00AB1781">
        <w:t xml:space="preserve"> hands have made me and moulded me;</w:t>
      </w:r>
    </w:p>
    <w:p w:rsidR="00385CB8" w:rsidRPr="00AB1781" w:rsidRDefault="00385CB8" w:rsidP="00385CB8">
      <w:pPr>
        <w:pStyle w:val="EnglishHangEndNoCoptic"/>
      </w:pPr>
      <w:r w:rsidRPr="00AB1781">
        <w:tab/>
        <w:t xml:space="preserve">give me understanding and I will learn </w:t>
      </w:r>
      <w:r w:rsidR="00E570CB">
        <w:t>Your</w:t>
      </w:r>
      <w:r w:rsidRPr="00AB1781">
        <w:t xml:space="preserve"> commandments,</w:t>
      </w:r>
    </w:p>
    <w:p w:rsidR="00385CB8" w:rsidRPr="00AB1781" w:rsidRDefault="00385CB8" w:rsidP="00385CB8">
      <w:pPr>
        <w:pStyle w:val="EnglishHangNoCoptic"/>
      </w:pPr>
      <w:r w:rsidRPr="00AB1781">
        <w:lastRenderedPageBreak/>
        <w:t xml:space="preserve">74 Those who fear </w:t>
      </w:r>
      <w:r w:rsidR="001040C8">
        <w:t>You</w:t>
      </w:r>
      <w:r w:rsidRPr="00AB1781">
        <w:t xml:space="preserve"> will be glad when they see me,</w:t>
      </w:r>
    </w:p>
    <w:p w:rsidR="00385CB8" w:rsidRPr="00AB1781" w:rsidRDefault="00385CB8" w:rsidP="00385CB8">
      <w:pPr>
        <w:pStyle w:val="EnglishHangEndNoCoptic"/>
      </w:pPr>
      <w:r w:rsidRPr="00AB1781">
        <w:tab/>
        <w:t xml:space="preserve">because I trust in </w:t>
      </w:r>
      <w:r w:rsidR="00E570CB">
        <w:t>Your</w:t>
      </w:r>
      <w:r w:rsidRPr="00AB1781">
        <w:t xml:space="preserve"> words.</w:t>
      </w:r>
    </w:p>
    <w:p w:rsidR="00385CB8" w:rsidRPr="00AB1781" w:rsidRDefault="00385CB8" w:rsidP="00385CB8">
      <w:pPr>
        <w:pStyle w:val="EnglishHangNoCoptic"/>
      </w:pPr>
      <w:r w:rsidRPr="00AB1781">
        <w:t xml:space="preserve">75 I know, O Lord, that </w:t>
      </w:r>
      <w:r w:rsidR="00E570CB">
        <w:t>Your</w:t>
      </w:r>
      <w:r w:rsidRPr="00AB1781">
        <w:t xml:space="preserve"> judgments are just,</w:t>
      </w:r>
    </w:p>
    <w:p w:rsidR="00385CB8" w:rsidRPr="00AB1781" w:rsidRDefault="00385CB8" w:rsidP="00385CB8">
      <w:pPr>
        <w:pStyle w:val="EnglishHangEndNoCoptic"/>
      </w:pPr>
      <w:r w:rsidRPr="00AB1781">
        <w:tab/>
        <w:t xml:space="preserve">and that </w:t>
      </w:r>
      <w:r w:rsidR="001040C8">
        <w:t>You</w:t>
      </w:r>
      <w:r w:rsidRPr="00AB1781">
        <w:t xml:space="preserve"> </w:t>
      </w:r>
      <w:r w:rsidR="00556387">
        <w:t>have</w:t>
      </w:r>
      <w:r w:rsidRPr="00AB1781">
        <w:t xml:space="preserve"> rightly humbled me.</w:t>
      </w:r>
    </w:p>
    <w:p w:rsidR="00385CB8" w:rsidRPr="00AB1781" w:rsidRDefault="00385CB8" w:rsidP="00385CB8">
      <w:pPr>
        <w:pStyle w:val="EnglishHangNoCoptic"/>
      </w:pPr>
      <w:r w:rsidRPr="00AB1781">
        <w:t xml:space="preserve">76 But let </w:t>
      </w:r>
      <w:r w:rsidR="00E570CB">
        <w:t>Your</w:t>
      </w:r>
      <w:r w:rsidRPr="00AB1781">
        <w:t xml:space="preserve"> mercy comfort me</w:t>
      </w:r>
    </w:p>
    <w:p w:rsidR="00385CB8" w:rsidRPr="00AB1781" w:rsidRDefault="00385CB8" w:rsidP="00385CB8">
      <w:pPr>
        <w:pStyle w:val="EnglishHangEndNoCoptic"/>
      </w:pPr>
      <w:r w:rsidRPr="00AB1781">
        <w:tab/>
        <w:t xml:space="preserve">according to </w:t>
      </w:r>
      <w:r w:rsidR="00E570CB">
        <w:t>Your</w:t>
      </w:r>
      <w:r w:rsidRPr="00AB1781">
        <w:t xml:space="preserve"> word to </w:t>
      </w:r>
      <w:r w:rsidR="00E570CB">
        <w:t>Your</w:t>
      </w:r>
      <w:r w:rsidRPr="00AB1781">
        <w:t xml:space="preserve"> slave.</w:t>
      </w:r>
    </w:p>
    <w:p w:rsidR="00385CB8" w:rsidRPr="00AB1781" w:rsidRDefault="00385CB8" w:rsidP="00385CB8">
      <w:pPr>
        <w:pStyle w:val="EnglishHangNoCoptic"/>
      </w:pPr>
      <w:r w:rsidRPr="00AB1781">
        <w:t xml:space="preserve">77 Let </w:t>
      </w:r>
      <w:r w:rsidR="00E570CB">
        <w:t>Your</w:t>
      </w:r>
      <w:r w:rsidRPr="00AB1781">
        <w:t xml:space="preserve"> compassion come to me, and I shall live;</w:t>
      </w:r>
    </w:p>
    <w:p w:rsidR="00385CB8" w:rsidRPr="00AB1781" w:rsidRDefault="00385CB8" w:rsidP="00385CB8">
      <w:pPr>
        <w:pStyle w:val="EnglishHangEndNoCoptic"/>
      </w:pPr>
      <w:r w:rsidRPr="00AB1781">
        <w:tab/>
        <w:t xml:space="preserve">for </w:t>
      </w:r>
      <w:r w:rsidR="00E570CB">
        <w:t>Your</w:t>
      </w:r>
      <w:r w:rsidRPr="00AB1781">
        <w:t xml:space="preserve"> law is my meditation.</w:t>
      </w:r>
    </w:p>
    <w:p w:rsidR="00385CB8" w:rsidRPr="00AB1781" w:rsidRDefault="00385CB8" w:rsidP="00385CB8">
      <w:pPr>
        <w:pStyle w:val="EnglishHangNoCoptic"/>
      </w:pPr>
      <w:r w:rsidRPr="00AB1781">
        <w:t>78 Let the proud be ashamed, for they unjustly injure me;</w:t>
      </w:r>
    </w:p>
    <w:p w:rsidR="00385CB8" w:rsidRPr="00AB1781" w:rsidRDefault="00385CB8" w:rsidP="00385CB8">
      <w:pPr>
        <w:pStyle w:val="EnglishHangEndNoCoptic"/>
      </w:pPr>
      <w:r w:rsidRPr="00AB1781">
        <w:tab/>
        <w:t xml:space="preserve">but I will meditate on </w:t>
      </w:r>
      <w:r w:rsidR="00E570CB">
        <w:t>Your</w:t>
      </w:r>
      <w:r w:rsidRPr="00AB1781">
        <w:t xml:space="preserve"> commandments.</w:t>
      </w:r>
    </w:p>
    <w:p w:rsidR="00385CB8" w:rsidRPr="00AB1781" w:rsidRDefault="00385CB8" w:rsidP="00385CB8">
      <w:pPr>
        <w:pStyle w:val="EnglishHangNoCoptic"/>
      </w:pPr>
      <w:r w:rsidRPr="00AB1781">
        <w:t xml:space="preserve">79 Let those who fear </w:t>
      </w:r>
      <w:r w:rsidR="001040C8">
        <w:t>You</w:t>
      </w:r>
      <w:r w:rsidRPr="00AB1781">
        <w:t xml:space="preserve"> turn to me,</w:t>
      </w:r>
    </w:p>
    <w:p w:rsidR="00385CB8" w:rsidRPr="00AB1781" w:rsidRDefault="00385CB8" w:rsidP="00385CB8">
      <w:pPr>
        <w:pStyle w:val="EnglishHangEndNoCoptic"/>
      </w:pPr>
      <w:r w:rsidRPr="00AB1781">
        <w:tab/>
        <w:t xml:space="preserve">and those who know </w:t>
      </w:r>
      <w:r w:rsidR="00E570CB">
        <w:t>Your</w:t>
      </w:r>
      <w:r w:rsidRPr="00AB1781">
        <w:t xml:space="preserve"> testimonies.</w:t>
      </w:r>
    </w:p>
    <w:p w:rsidR="00385CB8" w:rsidRPr="00AB1781" w:rsidRDefault="00385CB8" w:rsidP="00385CB8">
      <w:pPr>
        <w:pStyle w:val="EnglishHangNoCoptic"/>
      </w:pPr>
      <w:r w:rsidRPr="00AB1781">
        <w:t xml:space="preserve">80 Let my heart be faultless in </w:t>
      </w:r>
      <w:r w:rsidR="00E570CB">
        <w:t>Your</w:t>
      </w:r>
      <w:r w:rsidRPr="00AB1781">
        <w:t xml:space="preserve"> rights,</w:t>
      </w:r>
    </w:p>
    <w:p w:rsidR="00385CB8" w:rsidRPr="00385CB8" w:rsidRDefault="00385CB8" w:rsidP="00385CB8">
      <w:pPr>
        <w:pStyle w:val="EnglishHangEndNoCoptic"/>
      </w:pPr>
      <w:r w:rsidRPr="00AB1781">
        <w:tab/>
        <w:t>that I may not be ashamed.</w:t>
      </w:r>
    </w:p>
    <w:p w:rsidR="00385CB8" w:rsidRPr="00AB1781" w:rsidRDefault="00385CB8" w:rsidP="00385CB8">
      <w:pPr>
        <w:pStyle w:val="EnglishHangNoCoptic"/>
      </w:pPr>
      <w:r w:rsidRPr="00AB1781">
        <w:t xml:space="preserve">81 My soul is dying for </w:t>
      </w:r>
      <w:r w:rsidR="00E570CB">
        <w:t>Your</w:t>
      </w:r>
      <w:r w:rsidRPr="00AB1781">
        <w:t xml:space="preserve"> salvation;</w:t>
      </w:r>
    </w:p>
    <w:p w:rsidR="00385CB8" w:rsidRPr="00AB1781" w:rsidRDefault="00385CB8" w:rsidP="00385CB8">
      <w:pPr>
        <w:pStyle w:val="EnglishHangEndNoCoptic"/>
      </w:pPr>
      <w:r w:rsidRPr="00AB1781">
        <w:tab/>
        <w:t xml:space="preserve">I hope in </w:t>
      </w:r>
      <w:r w:rsidR="00E570CB">
        <w:t>Your</w:t>
      </w:r>
      <w:r w:rsidRPr="00AB1781">
        <w:t xml:space="preserve"> words.</w:t>
      </w:r>
    </w:p>
    <w:p w:rsidR="00385CB8" w:rsidRPr="00AB1781" w:rsidRDefault="00385CB8" w:rsidP="00385CB8">
      <w:pPr>
        <w:pStyle w:val="EnglishHangNoCoptic"/>
      </w:pPr>
      <w:r w:rsidRPr="00AB1781">
        <w:t xml:space="preserve">82 My eyes fail with watching for </w:t>
      </w:r>
      <w:r w:rsidR="00E570CB">
        <w:t>Your</w:t>
      </w:r>
      <w:r w:rsidRPr="00AB1781">
        <w:t xml:space="preserve"> word,</w:t>
      </w:r>
    </w:p>
    <w:p w:rsidR="00385CB8" w:rsidRPr="00AB1781" w:rsidRDefault="00385CB8" w:rsidP="00385CB8">
      <w:pPr>
        <w:pStyle w:val="EnglishHangEndNoCoptic"/>
      </w:pPr>
      <w:r w:rsidRPr="00AB1781">
        <w:tab/>
        <w:t xml:space="preserve">saying: ‘When </w:t>
      </w:r>
      <w:r w:rsidR="00556387">
        <w:t>will</w:t>
      </w:r>
      <w:r w:rsidRPr="00AB1781">
        <w:t xml:space="preserve"> </w:t>
      </w:r>
      <w:r w:rsidR="001040C8">
        <w:t>You</w:t>
      </w:r>
      <w:r w:rsidRPr="00AB1781">
        <w:t xml:space="preserve"> comfort me?’</w:t>
      </w:r>
      <w:r w:rsidRPr="00AB1781">
        <w:rPr>
          <w:rStyle w:val="FootnoteReference"/>
        </w:rPr>
        <w:footnoteReference w:id="382"/>
      </w:r>
    </w:p>
    <w:p w:rsidR="00385CB8" w:rsidRPr="00AB1781" w:rsidRDefault="00385CB8" w:rsidP="00385CB8">
      <w:pPr>
        <w:pStyle w:val="EnglishHangNoCoptic"/>
      </w:pPr>
      <w:r w:rsidRPr="00AB1781">
        <w:t>83 For I have become like a wineskin in the frost;</w:t>
      </w:r>
      <w:r w:rsidRPr="00AB1781">
        <w:rPr>
          <w:rStyle w:val="FootnoteReference"/>
        </w:rPr>
        <w:footnoteReference w:id="383"/>
      </w:r>
    </w:p>
    <w:p w:rsidR="00385CB8" w:rsidRPr="00AB1781" w:rsidRDefault="00385CB8" w:rsidP="00385CB8">
      <w:pPr>
        <w:pStyle w:val="EnglishHangEndNoCoptic"/>
      </w:pPr>
      <w:r w:rsidRPr="00AB1781">
        <w:tab/>
        <w:t xml:space="preserve">yet I have not forgotten </w:t>
      </w:r>
      <w:r w:rsidR="00E570CB">
        <w:t>Your</w:t>
      </w:r>
      <w:r w:rsidRPr="00AB1781">
        <w:t xml:space="preserve"> rights.</w:t>
      </w:r>
    </w:p>
    <w:p w:rsidR="00385CB8" w:rsidRPr="00AB1781" w:rsidRDefault="00385CB8" w:rsidP="00385CB8">
      <w:pPr>
        <w:pStyle w:val="EnglishHangNoCoptic"/>
      </w:pPr>
      <w:r w:rsidRPr="00AB1781">
        <w:t xml:space="preserve">84 How many are the days of </w:t>
      </w:r>
      <w:r w:rsidR="00E570CB">
        <w:t>Your</w:t>
      </w:r>
      <w:r w:rsidRPr="00AB1781">
        <w:t xml:space="preserve"> slave?</w:t>
      </w:r>
    </w:p>
    <w:p w:rsidR="00385CB8" w:rsidRPr="00AB1781" w:rsidRDefault="00385CB8" w:rsidP="00385CB8">
      <w:pPr>
        <w:pStyle w:val="EnglishHangEndNoCoptic"/>
      </w:pPr>
      <w:r w:rsidRPr="00AB1781">
        <w:tab/>
        <w:t>When will my persecutors undergo judgment?</w:t>
      </w:r>
    </w:p>
    <w:p w:rsidR="00385CB8" w:rsidRPr="00AB1781" w:rsidRDefault="00385CB8" w:rsidP="00385CB8">
      <w:pPr>
        <w:pStyle w:val="EnglishHangNoCoptic"/>
      </w:pPr>
      <w:r w:rsidRPr="00AB1781">
        <w:t>85 The lawless have told me fables,</w:t>
      </w:r>
    </w:p>
    <w:p w:rsidR="00385CB8" w:rsidRPr="00AB1781" w:rsidRDefault="00385CB8" w:rsidP="00385CB8">
      <w:pPr>
        <w:pStyle w:val="EnglishHangEndNoCoptic"/>
      </w:pPr>
      <w:r w:rsidRPr="00AB1781">
        <w:tab/>
        <w:t xml:space="preserve">but not as </w:t>
      </w:r>
      <w:r w:rsidR="00E570CB">
        <w:t>Your</w:t>
      </w:r>
      <w:r w:rsidRPr="00AB1781">
        <w:t xml:space="preserve"> law, O Lord.</w:t>
      </w:r>
    </w:p>
    <w:p w:rsidR="00385CB8" w:rsidRPr="00AB1781" w:rsidRDefault="00385CB8" w:rsidP="00385CB8">
      <w:pPr>
        <w:pStyle w:val="EnglishHangNoCoptic"/>
      </w:pPr>
      <w:r w:rsidRPr="00AB1781">
        <w:t xml:space="preserve">86 All </w:t>
      </w:r>
      <w:r w:rsidR="00E570CB">
        <w:t>Your</w:t>
      </w:r>
      <w:r w:rsidRPr="00AB1781">
        <w:t xml:space="preserve"> commandments are truth.</w:t>
      </w:r>
    </w:p>
    <w:p w:rsidR="00385CB8" w:rsidRPr="00AB1781" w:rsidRDefault="00385CB8" w:rsidP="00385CB8">
      <w:pPr>
        <w:pStyle w:val="EnglishHangEndNoCoptic"/>
      </w:pPr>
      <w:r w:rsidRPr="00AB1781">
        <w:tab/>
        <w:t>They persecute me unjustly; help me!</w:t>
      </w:r>
    </w:p>
    <w:p w:rsidR="00385CB8" w:rsidRPr="00AB1781" w:rsidRDefault="00385CB8" w:rsidP="00385CB8">
      <w:pPr>
        <w:pStyle w:val="EnglishHangNoCoptic"/>
      </w:pPr>
      <w:r w:rsidRPr="00AB1781">
        <w:t>87 They nearly made an end of me on earth;</w:t>
      </w:r>
    </w:p>
    <w:p w:rsidR="00385CB8" w:rsidRPr="00AB1781" w:rsidRDefault="00385CB8" w:rsidP="00385CB8">
      <w:pPr>
        <w:pStyle w:val="EnglishHangEndNoCoptic"/>
      </w:pPr>
      <w:r w:rsidRPr="00AB1781">
        <w:tab/>
        <w:t xml:space="preserve">but I have not forsaken </w:t>
      </w:r>
      <w:r w:rsidR="00E570CB">
        <w:t>Your</w:t>
      </w:r>
      <w:r w:rsidRPr="00AB1781">
        <w:t xml:space="preserve"> commandments.</w:t>
      </w:r>
    </w:p>
    <w:p w:rsidR="00385CB8" w:rsidRPr="00AB1781" w:rsidRDefault="00385CB8" w:rsidP="00385CB8">
      <w:pPr>
        <w:pStyle w:val="EnglishHangNoCoptic"/>
      </w:pPr>
      <w:r w:rsidRPr="00AB1781">
        <w:lastRenderedPageBreak/>
        <w:t xml:space="preserve">88 In </w:t>
      </w:r>
      <w:r w:rsidR="00E570CB">
        <w:t>Your</w:t>
      </w:r>
      <w:r w:rsidRPr="00AB1781">
        <w:t xml:space="preserve"> mercy give me life,</w:t>
      </w:r>
    </w:p>
    <w:p w:rsidR="00385CB8" w:rsidRPr="00AB1781" w:rsidRDefault="00385CB8" w:rsidP="00385CB8">
      <w:pPr>
        <w:pStyle w:val="EnglishHangEndNoCoptic"/>
      </w:pPr>
      <w:r w:rsidRPr="00AB1781">
        <w:tab/>
        <w:t xml:space="preserve">and I shall obey the testimonies of </w:t>
      </w:r>
      <w:r w:rsidR="00E570CB">
        <w:t>Your</w:t>
      </w:r>
      <w:r w:rsidRPr="00AB1781">
        <w:t xml:space="preserve"> mouth.</w:t>
      </w:r>
    </w:p>
    <w:p w:rsidR="00385CB8" w:rsidRPr="00AB1781" w:rsidRDefault="00385CB8" w:rsidP="00385CB8">
      <w:pPr>
        <w:pStyle w:val="EnglishHangNoCoptic"/>
      </w:pPr>
      <w:r w:rsidRPr="00AB1781">
        <w:t xml:space="preserve">89 </w:t>
      </w:r>
      <w:r w:rsidR="00E570CB">
        <w:t>Your</w:t>
      </w:r>
      <w:r w:rsidRPr="00AB1781">
        <w:t xml:space="preserve"> word, O Lord,</w:t>
      </w:r>
    </w:p>
    <w:p w:rsidR="00385CB8" w:rsidRPr="00AB1781" w:rsidRDefault="00385CB8" w:rsidP="00385CB8">
      <w:pPr>
        <w:pStyle w:val="EnglishHangEndNoCoptic"/>
      </w:pPr>
      <w:r w:rsidRPr="00AB1781">
        <w:tab/>
        <w:t>continues for ever in Heaven.</w:t>
      </w:r>
    </w:p>
    <w:p w:rsidR="00385CB8" w:rsidRPr="00AB1781" w:rsidRDefault="00385CB8" w:rsidP="00385CB8">
      <w:pPr>
        <w:pStyle w:val="EnglishHangNoCoptic"/>
      </w:pPr>
      <w:r w:rsidRPr="00AB1781">
        <w:t xml:space="preserve">90 </w:t>
      </w:r>
      <w:r w:rsidR="00E570CB">
        <w:t>Your</w:t>
      </w:r>
      <w:r w:rsidRPr="00AB1781">
        <w:t xml:space="preserve"> truth is for all generations;</w:t>
      </w:r>
    </w:p>
    <w:p w:rsidR="00385CB8" w:rsidRPr="00AB1781" w:rsidRDefault="00385CB8" w:rsidP="00385CB8">
      <w:pPr>
        <w:pStyle w:val="EnglishHangEndNoCoptic"/>
      </w:pPr>
      <w:r w:rsidRPr="00AB1781">
        <w:tab/>
      </w:r>
      <w:r w:rsidR="001040C8">
        <w:t>You</w:t>
      </w:r>
      <w:r w:rsidRPr="00AB1781">
        <w:t xml:space="preserve"> </w:t>
      </w:r>
      <w:r w:rsidR="00556387">
        <w:t>have</w:t>
      </w:r>
      <w:r w:rsidRPr="00AB1781">
        <w:t xml:space="preserve"> founded the earth, and it continues.</w:t>
      </w:r>
    </w:p>
    <w:p w:rsidR="00385CB8" w:rsidRPr="00AB1781" w:rsidRDefault="00385CB8" w:rsidP="00385CB8">
      <w:pPr>
        <w:pStyle w:val="EnglishHangNoCoptic"/>
      </w:pPr>
      <w:r w:rsidRPr="00AB1781">
        <w:t xml:space="preserve">91 The day continues by </w:t>
      </w:r>
      <w:r w:rsidR="00E570CB">
        <w:t>Your</w:t>
      </w:r>
      <w:r w:rsidRPr="00AB1781">
        <w:t xml:space="preserve"> arrangement,</w:t>
      </w:r>
    </w:p>
    <w:p w:rsidR="00385CB8" w:rsidRPr="00AB1781" w:rsidRDefault="00385CB8" w:rsidP="00385CB8">
      <w:pPr>
        <w:pStyle w:val="EnglishHangEndNoCoptic"/>
      </w:pPr>
      <w:r w:rsidRPr="00AB1781">
        <w:tab/>
        <w:t xml:space="preserve">for all things are </w:t>
      </w:r>
      <w:r w:rsidR="00E570CB">
        <w:t>Your</w:t>
      </w:r>
      <w:r w:rsidRPr="00AB1781">
        <w:t xml:space="preserve"> servants.</w:t>
      </w:r>
    </w:p>
    <w:p w:rsidR="00385CB8" w:rsidRPr="00AB1781" w:rsidRDefault="00385CB8" w:rsidP="00385CB8">
      <w:pPr>
        <w:pStyle w:val="EnglishHangNoCoptic"/>
      </w:pPr>
      <w:r w:rsidRPr="00AB1781">
        <w:t xml:space="preserve">92 Unless </w:t>
      </w:r>
      <w:r w:rsidR="00E570CB">
        <w:t>Your</w:t>
      </w:r>
      <w:r w:rsidRPr="00AB1781">
        <w:t xml:space="preserve"> law had been my meditation,</w:t>
      </w:r>
    </w:p>
    <w:p w:rsidR="00385CB8" w:rsidRPr="00AB1781" w:rsidRDefault="00385CB8" w:rsidP="00385CB8">
      <w:pPr>
        <w:pStyle w:val="EnglishHangEndNoCoptic"/>
      </w:pPr>
      <w:r w:rsidRPr="00AB1781">
        <w:tab/>
        <w:t>I should have died in my humiliation.</w:t>
      </w:r>
    </w:p>
    <w:p w:rsidR="00385CB8" w:rsidRPr="00AB1781" w:rsidRDefault="00385CB8" w:rsidP="00385CB8">
      <w:pPr>
        <w:pStyle w:val="EnglishHangNoCoptic"/>
      </w:pPr>
      <w:r w:rsidRPr="00AB1781">
        <w:t xml:space="preserve">93 I will never forget </w:t>
      </w:r>
      <w:r w:rsidR="00E570CB">
        <w:t>Your</w:t>
      </w:r>
      <w:r w:rsidRPr="00AB1781">
        <w:t xml:space="preserve"> rights,</w:t>
      </w:r>
    </w:p>
    <w:p w:rsidR="00385CB8" w:rsidRPr="00AB1781" w:rsidRDefault="00385CB8" w:rsidP="00385CB8">
      <w:pPr>
        <w:pStyle w:val="EnglishHangEndNoCoptic"/>
      </w:pPr>
      <w:r w:rsidRPr="00AB1781">
        <w:tab/>
        <w:t xml:space="preserve">for by them </w:t>
      </w:r>
      <w:r w:rsidR="001040C8">
        <w:t>You</w:t>
      </w:r>
      <w:r w:rsidRPr="00AB1781">
        <w:t xml:space="preserve"> </w:t>
      </w:r>
      <w:r w:rsidR="00556387">
        <w:t>have</w:t>
      </w:r>
      <w:r w:rsidRPr="00AB1781">
        <w:t xml:space="preserve"> given me life.</w:t>
      </w:r>
    </w:p>
    <w:p w:rsidR="00385CB8" w:rsidRPr="00AB1781" w:rsidRDefault="00385CB8" w:rsidP="00385CB8">
      <w:pPr>
        <w:pStyle w:val="EnglishHangNoCoptic"/>
      </w:pPr>
      <w:r w:rsidRPr="00AB1781">
        <w:t xml:space="preserve">94 I am </w:t>
      </w:r>
      <w:r w:rsidR="001040C8">
        <w:t>Your</w:t>
      </w:r>
      <w:r w:rsidRPr="00AB1781">
        <w:t>, O save me,</w:t>
      </w:r>
    </w:p>
    <w:p w:rsidR="00385CB8" w:rsidRPr="00AB1781" w:rsidRDefault="00385CB8" w:rsidP="00385CB8">
      <w:pPr>
        <w:pStyle w:val="EnglishHangEndNoCoptic"/>
      </w:pPr>
      <w:r w:rsidRPr="00AB1781">
        <w:tab/>
        <w:t xml:space="preserve">for I seek </w:t>
      </w:r>
      <w:r w:rsidR="00E570CB">
        <w:t>Your</w:t>
      </w:r>
      <w:r w:rsidRPr="00AB1781">
        <w:t xml:space="preserve"> rights.</w:t>
      </w:r>
    </w:p>
    <w:p w:rsidR="00385CB8" w:rsidRPr="00AB1781" w:rsidRDefault="00385CB8" w:rsidP="00385CB8">
      <w:pPr>
        <w:pStyle w:val="EnglishHangNoCoptic"/>
      </w:pPr>
      <w:r w:rsidRPr="00AB1781">
        <w:t>95 Sinners wait for me to destroy me;</w:t>
      </w:r>
    </w:p>
    <w:p w:rsidR="00385CB8" w:rsidRPr="00AB1781" w:rsidRDefault="00385CB8" w:rsidP="00385CB8">
      <w:pPr>
        <w:pStyle w:val="EnglishHangEndNoCoptic"/>
      </w:pPr>
      <w:r w:rsidRPr="00AB1781">
        <w:tab/>
        <w:t xml:space="preserve">I contemplate </w:t>
      </w:r>
      <w:r w:rsidR="00E570CB">
        <w:t>Your</w:t>
      </w:r>
      <w:r w:rsidRPr="00AB1781">
        <w:t xml:space="preserve"> testimonies.</w:t>
      </w:r>
    </w:p>
    <w:p w:rsidR="00385CB8" w:rsidRPr="00AB1781" w:rsidRDefault="00385CB8" w:rsidP="00385CB8">
      <w:pPr>
        <w:pStyle w:val="EnglishHangNoCoptic"/>
      </w:pPr>
      <w:r w:rsidRPr="00AB1781">
        <w:t>96 I have seen the end of all perfection;</w:t>
      </w:r>
    </w:p>
    <w:p w:rsidR="00385CB8" w:rsidRPr="00385CB8" w:rsidRDefault="00385CB8" w:rsidP="00385CB8">
      <w:pPr>
        <w:pStyle w:val="EnglishHangEndNoCoptic"/>
      </w:pPr>
      <w:r w:rsidRPr="00AB1781">
        <w:tab/>
      </w:r>
      <w:r w:rsidR="00E570CB">
        <w:t>Your</w:t>
      </w:r>
      <w:r w:rsidRPr="00AB1781">
        <w:t xml:space="preserve"> commandment is exceedingly broad.</w:t>
      </w:r>
      <w:r w:rsidRPr="00AB1781">
        <w:rPr>
          <w:rStyle w:val="FootnoteReference"/>
        </w:rPr>
        <w:footnoteReference w:id="384"/>
      </w:r>
    </w:p>
    <w:p w:rsidR="00385CB8" w:rsidRPr="00AB1781" w:rsidRDefault="00385CB8" w:rsidP="00385CB8">
      <w:pPr>
        <w:pStyle w:val="EnglishHangNoCoptic"/>
      </w:pPr>
      <w:r w:rsidRPr="00AB1781">
        <w:t xml:space="preserve">97 O how I love </w:t>
      </w:r>
      <w:r w:rsidR="00E570CB">
        <w:t>Your</w:t>
      </w:r>
      <w:r w:rsidRPr="00AB1781">
        <w:t xml:space="preserve"> law, O Lord!</w:t>
      </w:r>
    </w:p>
    <w:p w:rsidR="00385CB8" w:rsidRPr="00AB1781" w:rsidRDefault="00385CB8" w:rsidP="00385CB8">
      <w:pPr>
        <w:pStyle w:val="EnglishHangEndNoCoptic"/>
      </w:pPr>
      <w:r w:rsidRPr="00AB1781">
        <w:tab/>
        <w:t>It is my meditation all day long.</w:t>
      </w:r>
    </w:p>
    <w:p w:rsidR="00385CB8" w:rsidRPr="00AB1781" w:rsidRDefault="00385CB8" w:rsidP="00385CB8">
      <w:pPr>
        <w:pStyle w:val="EnglishHangNoCoptic"/>
      </w:pPr>
      <w:r w:rsidRPr="00AB1781">
        <w:t xml:space="preserve">98 </w:t>
      </w:r>
      <w:r w:rsidR="001040C8">
        <w:t>You</w:t>
      </w:r>
      <w:r w:rsidRPr="00AB1781">
        <w:t xml:space="preserve"> </w:t>
      </w:r>
      <w:r w:rsidR="00556387">
        <w:t>have</w:t>
      </w:r>
      <w:r w:rsidRPr="00AB1781">
        <w:t xml:space="preserve"> made me wiser than my enemies by </w:t>
      </w:r>
      <w:r w:rsidR="00E570CB">
        <w:t>Your</w:t>
      </w:r>
      <w:r w:rsidRPr="00AB1781">
        <w:t xml:space="preserve"> commandment,</w:t>
      </w:r>
    </w:p>
    <w:p w:rsidR="00385CB8" w:rsidRPr="00AB1781" w:rsidRDefault="00385CB8" w:rsidP="00385CB8">
      <w:pPr>
        <w:pStyle w:val="EnglishHangEndNoCoptic"/>
      </w:pPr>
      <w:r w:rsidRPr="00AB1781">
        <w:tab/>
        <w:t>for it is mine for ever.</w:t>
      </w:r>
    </w:p>
    <w:p w:rsidR="00385CB8" w:rsidRPr="00AB1781" w:rsidRDefault="00385CB8" w:rsidP="00385CB8">
      <w:pPr>
        <w:pStyle w:val="EnglishHangNoCoptic"/>
      </w:pPr>
      <w:r w:rsidRPr="00AB1781">
        <w:t>99 I have understood more than all my teachers,</w:t>
      </w:r>
    </w:p>
    <w:p w:rsidR="00385CB8" w:rsidRPr="00AB1781" w:rsidRDefault="00385CB8" w:rsidP="00385CB8">
      <w:pPr>
        <w:pStyle w:val="EnglishHangEndNoCoptic"/>
      </w:pPr>
      <w:r w:rsidRPr="00AB1781">
        <w:tab/>
        <w:t xml:space="preserve">because </w:t>
      </w:r>
      <w:r w:rsidR="00E570CB">
        <w:t>Your</w:t>
      </w:r>
      <w:r w:rsidRPr="00AB1781">
        <w:t xml:space="preserve"> testimonies are my meditation.</w:t>
      </w:r>
    </w:p>
    <w:p w:rsidR="00385CB8" w:rsidRPr="00AB1781" w:rsidRDefault="00385CB8" w:rsidP="00385CB8">
      <w:pPr>
        <w:pStyle w:val="EnglishHangNoCoptic"/>
      </w:pPr>
      <w:r w:rsidRPr="00AB1781">
        <w:t>100 I have understood more than my elders,</w:t>
      </w:r>
    </w:p>
    <w:p w:rsidR="00385CB8" w:rsidRPr="00AB1781" w:rsidRDefault="00385CB8" w:rsidP="00385CB8">
      <w:pPr>
        <w:pStyle w:val="EnglishHangEndNoCoptic"/>
      </w:pPr>
      <w:r w:rsidRPr="00AB1781">
        <w:tab/>
        <w:t xml:space="preserve">because I seek </w:t>
      </w:r>
      <w:r w:rsidR="00E570CB">
        <w:t>Your</w:t>
      </w:r>
      <w:r w:rsidRPr="00AB1781">
        <w:t xml:space="preserve"> commandments.</w:t>
      </w:r>
    </w:p>
    <w:p w:rsidR="00385CB8" w:rsidRPr="00AB1781" w:rsidRDefault="00385CB8" w:rsidP="00385CB8">
      <w:pPr>
        <w:pStyle w:val="EnglishHangNoCoptic"/>
      </w:pPr>
      <w:r w:rsidRPr="00AB1781">
        <w:t>101 I restrain my feet from every evil way,</w:t>
      </w:r>
    </w:p>
    <w:p w:rsidR="00385CB8" w:rsidRPr="00AB1781" w:rsidRDefault="00385CB8" w:rsidP="00385CB8">
      <w:pPr>
        <w:pStyle w:val="EnglishHangEndNoCoptic"/>
      </w:pPr>
      <w:r w:rsidRPr="00AB1781">
        <w:tab/>
        <w:t xml:space="preserve">that I may keep </w:t>
      </w:r>
      <w:r w:rsidR="00E570CB">
        <w:t>Your</w:t>
      </w:r>
      <w:r w:rsidRPr="00AB1781">
        <w:t xml:space="preserve"> words.</w:t>
      </w:r>
    </w:p>
    <w:p w:rsidR="00385CB8" w:rsidRPr="00AB1781" w:rsidRDefault="00385CB8" w:rsidP="00385CB8">
      <w:pPr>
        <w:pStyle w:val="EnglishHangNoCoptic"/>
      </w:pPr>
      <w:r w:rsidRPr="00AB1781">
        <w:lastRenderedPageBreak/>
        <w:t xml:space="preserve">102 I have not shrunk from </w:t>
      </w:r>
      <w:r w:rsidR="00E570CB">
        <w:t>Your</w:t>
      </w:r>
      <w:r w:rsidRPr="00AB1781">
        <w:t xml:space="preserve"> judgments,</w:t>
      </w:r>
    </w:p>
    <w:p w:rsidR="00385CB8" w:rsidRPr="00AB1781" w:rsidRDefault="00385CB8" w:rsidP="00385CB8">
      <w:pPr>
        <w:pStyle w:val="EnglishHangEndNoCoptic"/>
      </w:pPr>
      <w:r w:rsidRPr="00AB1781">
        <w:tab/>
        <w:t xml:space="preserve">for </w:t>
      </w:r>
      <w:r w:rsidR="001040C8">
        <w:t>You</w:t>
      </w:r>
      <w:r w:rsidRPr="00AB1781">
        <w:t xml:space="preserve"> </w:t>
      </w:r>
      <w:r w:rsidR="00004BA4">
        <w:t>teach</w:t>
      </w:r>
      <w:r w:rsidRPr="00AB1781">
        <w:t xml:space="preserve"> me </w:t>
      </w:r>
      <w:r w:rsidR="00E570CB">
        <w:t>Your</w:t>
      </w:r>
      <w:r w:rsidRPr="00AB1781">
        <w:t xml:space="preserve"> law.</w:t>
      </w:r>
    </w:p>
    <w:p w:rsidR="00385CB8" w:rsidRPr="00AB1781" w:rsidRDefault="00385CB8" w:rsidP="00385CB8">
      <w:pPr>
        <w:pStyle w:val="EnglishHangNoCoptic"/>
      </w:pPr>
      <w:r w:rsidRPr="00AB1781">
        <w:t xml:space="preserve">103 How sweet are </w:t>
      </w:r>
      <w:r w:rsidR="00E570CB">
        <w:t>Your</w:t>
      </w:r>
      <w:r w:rsidRPr="00AB1781">
        <w:t xml:space="preserve"> words to my heart!</w:t>
      </w:r>
      <w:r w:rsidRPr="00AB1781">
        <w:rPr>
          <w:rStyle w:val="FootnoteReference"/>
        </w:rPr>
        <w:footnoteReference w:id="385"/>
      </w:r>
    </w:p>
    <w:p w:rsidR="00385CB8" w:rsidRPr="00AB1781" w:rsidRDefault="00385CB8" w:rsidP="00385CB8">
      <w:pPr>
        <w:pStyle w:val="EnglishHangEndNoCoptic"/>
      </w:pPr>
      <w:r w:rsidRPr="00AB1781">
        <w:tab/>
        <w:t>They are sweeter than honey to my mouth.</w:t>
      </w:r>
    </w:p>
    <w:p w:rsidR="00385CB8" w:rsidRPr="00AB1781" w:rsidRDefault="00385CB8" w:rsidP="00385CB8">
      <w:pPr>
        <w:pStyle w:val="EnglishHangNoCoptic"/>
      </w:pPr>
      <w:r w:rsidRPr="00AB1781">
        <w:t xml:space="preserve">104 From </w:t>
      </w:r>
      <w:r w:rsidR="00E570CB">
        <w:t>Your</w:t>
      </w:r>
      <w:r w:rsidRPr="00AB1781">
        <w:t xml:space="preserve"> commandments I get understanding;</w:t>
      </w:r>
    </w:p>
    <w:p w:rsidR="00385CB8" w:rsidRPr="00AB1781" w:rsidRDefault="00385CB8" w:rsidP="00385CB8">
      <w:pPr>
        <w:pStyle w:val="EnglishHangEndNoCoptic"/>
      </w:pPr>
      <w:r w:rsidRPr="00AB1781">
        <w:tab/>
        <w:t>therefore I hate all wrong ways.</w:t>
      </w:r>
    </w:p>
    <w:p w:rsidR="00385CB8" w:rsidRPr="00AB1781" w:rsidRDefault="00385CB8" w:rsidP="00385CB8">
      <w:pPr>
        <w:pStyle w:val="EnglishHangNoCoptic"/>
      </w:pPr>
      <w:r w:rsidRPr="00AB1781">
        <w:t xml:space="preserve">105 </w:t>
      </w:r>
      <w:r w:rsidR="00E570CB">
        <w:t>Your</w:t>
      </w:r>
      <w:r w:rsidRPr="00AB1781">
        <w:t xml:space="preserve"> law is a lamp to my feet,</w:t>
      </w:r>
    </w:p>
    <w:p w:rsidR="00385CB8" w:rsidRPr="00AB1781" w:rsidRDefault="00385CB8" w:rsidP="00385CB8">
      <w:pPr>
        <w:pStyle w:val="EnglishHangEndNoCoptic"/>
      </w:pPr>
      <w:r w:rsidRPr="00AB1781">
        <w:tab/>
        <w:t>and a light to my paths.</w:t>
      </w:r>
      <w:r w:rsidRPr="00AB1781">
        <w:rPr>
          <w:rStyle w:val="FootnoteReference"/>
        </w:rPr>
        <w:footnoteReference w:id="386"/>
      </w:r>
    </w:p>
    <w:p w:rsidR="00385CB8" w:rsidRPr="00AB1781" w:rsidRDefault="00385CB8" w:rsidP="00385CB8">
      <w:pPr>
        <w:pStyle w:val="EnglishHangNoCoptic"/>
      </w:pPr>
      <w:r w:rsidRPr="00AB1781">
        <w:t>106 I have sworn and am determined</w:t>
      </w:r>
    </w:p>
    <w:p w:rsidR="00385CB8" w:rsidRPr="00AB1781" w:rsidRDefault="00385CB8" w:rsidP="00385CB8">
      <w:pPr>
        <w:pStyle w:val="EnglishHangEndNoCoptic"/>
      </w:pPr>
      <w:r w:rsidRPr="00AB1781">
        <w:tab/>
        <w:t xml:space="preserve">to keep </w:t>
      </w:r>
      <w:r w:rsidR="00E570CB">
        <w:t>Your</w:t>
      </w:r>
      <w:r w:rsidRPr="00AB1781">
        <w:t xml:space="preserve"> just judgments.</w:t>
      </w:r>
    </w:p>
    <w:p w:rsidR="00385CB8" w:rsidRPr="00AB1781" w:rsidRDefault="00385CB8" w:rsidP="00385CB8">
      <w:pPr>
        <w:pStyle w:val="EnglishHangNoCoptic"/>
      </w:pPr>
      <w:r w:rsidRPr="00AB1781">
        <w:t>107 I have been humbled, O Lord, exceedingly;</w:t>
      </w:r>
    </w:p>
    <w:p w:rsidR="00385CB8" w:rsidRPr="00AB1781" w:rsidRDefault="00385CB8" w:rsidP="00385CB8">
      <w:pPr>
        <w:pStyle w:val="EnglishHangEndNoCoptic"/>
      </w:pPr>
      <w:r w:rsidRPr="00AB1781">
        <w:tab/>
        <w:t xml:space="preserve">revive me by </w:t>
      </w:r>
      <w:r w:rsidR="00E570CB">
        <w:t>Your</w:t>
      </w:r>
      <w:r w:rsidRPr="00AB1781">
        <w:t xml:space="preserve"> word.</w:t>
      </w:r>
    </w:p>
    <w:p w:rsidR="00385CB8" w:rsidRPr="00AB1781" w:rsidRDefault="00385CB8" w:rsidP="00385CB8">
      <w:pPr>
        <w:pStyle w:val="EnglishHangNoCoptic"/>
      </w:pPr>
      <w:r w:rsidRPr="00AB1781">
        <w:t>108 Accept the free-will offerings of my mouth, O Lord;</w:t>
      </w:r>
    </w:p>
    <w:p w:rsidR="00385CB8" w:rsidRPr="00AB1781" w:rsidRDefault="00385CB8" w:rsidP="00385CB8">
      <w:pPr>
        <w:pStyle w:val="EnglishHangEndNoCoptic"/>
      </w:pPr>
      <w:r w:rsidRPr="00AB1781">
        <w:tab/>
        <w:t xml:space="preserve">and teach me </w:t>
      </w:r>
      <w:r w:rsidR="00E570CB">
        <w:t>Your</w:t>
      </w:r>
      <w:r w:rsidRPr="00AB1781">
        <w:t xml:space="preserve"> judgments.</w:t>
      </w:r>
    </w:p>
    <w:p w:rsidR="00385CB8" w:rsidRPr="00AB1781" w:rsidRDefault="00385CB8" w:rsidP="00385CB8">
      <w:pPr>
        <w:pStyle w:val="EnglishHangNoCoptic"/>
      </w:pPr>
      <w:r w:rsidRPr="00AB1781">
        <w:t xml:space="preserve">109 My life is continually in </w:t>
      </w:r>
      <w:r w:rsidR="00E570CB">
        <w:t>Your</w:t>
      </w:r>
      <w:r w:rsidRPr="00AB1781">
        <w:t xml:space="preserve"> hands,</w:t>
      </w:r>
    </w:p>
    <w:p w:rsidR="00385CB8" w:rsidRPr="00AB1781" w:rsidRDefault="00385CB8" w:rsidP="00385CB8">
      <w:pPr>
        <w:pStyle w:val="EnglishHangEndNoCoptic"/>
      </w:pPr>
      <w:r w:rsidRPr="00AB1781">
        <w:tab/>
        <w:t xml:space="preserve">and I do not forget </w:t>
      </w:r>
      <w:r w:rsidR="00E570CB">
        <w:t>Your</w:t>
      </w:r>
      <w:r w:rsidRPr="00AB1781">
        <w:t xml:space="preserve"> law.</w:t>
      </w:r>
    </w:p>
    <w:p w:rsidR="00385CB8" w:rsidRPr="00AB1781" w:rsidRDefault="00385CB8" w:rsidP="00385CB8">
      <w:pPr>
        <w:pStyle w:val="EnglishHangNoCoptic"/>
      </w:pPr>
      <w:r w:rsidRPr="00AB1781">
        <w:t>110 Sinners laid a snare for me,</w:t>
      </w:r>
    </w:p>
    <w:p w:rsidR="00385CB8" w:rsidRPr="00AB1781" w:rsidRDefault="00385CB8" w:rsidP="00385CB8">
      <w:pPr>
        <w:pStyle w:val="EnglishHangEndNoCoptic"/>
      </w:pPr>
      <w:r w:rsidRPr="00AB1781">
        <w:tab/>
        <w:t xml:space="preserve">but I do not stray from </w:t>
      </w:r>
      <w:r w:rsidR="00E570CB">
        <w:t>Your</w:t>
      </w:r>
      <w:r w:rsidRPr="00AB1781">
        <w:t xml:space="preserve"> commandments.</w:t>
      </w:r>
    </w:p>
    <w:p w:rsidR="00385CB8" w:rsidRPr="00AB1781" w:rsidRDefault="00385CB8" w:rsidP="00385CB8">
      <w:pPr>
        <w:pStyle w:val="EnglishHangNoCoptic"/>
      </w:pPr>
      <w:r w:rsidRPr="00AB1781">
        <w:t xml:space="preserve">111 </w:t>
      </w:r>
      <w:r w:rsidR="00E570CB">
        <w:t>Your</w:t>
      </w:r>
      <w:r w:rsidRPr="00AB1781">
        <w:t xml:space="preserve"> testimonies are my heritage for ever,</w:t>
      </w:r>
    </w:p>
    <w:p w:rsidR="00385CB8" w:rsidRPr="00AB1781" w:rsidRDefault="00385CB8" w:rsidP="00385CB8">
      <w:pPr>
        <w:pStyle w:val="EnglishHangEndNoCoptic"/>
      </w:pPr>
      <w:r w:rsidRPr="00AB1781">
        <w:tab/>
        <w:t>for they are the joy of my heart.</w:t>
      </w:r>
    </w:p>
    <w:p w:rsidR="00385CB8" w:rsidRPr="00AB1781" w:rsidRDefault="00385CB8" w:rsidP="00385CB8">
      <w:pPr>
        <w:pStyle w:val="EnglishHangNoCoptic"/>
      </w:pPr>
      <w:r w:rsidRPr="00AB1781">
        <w:t xml:space="preserve">112 I have inclined my heart to do </w:t>
      </w:r>
      <w:r w:rsidR="00E570CB">
        <w:t>Your</w:t>
      </w:r>
      <w:r w:rsidRPr="00AB1781">
        <w:t xml:space="preserve"> rights,</w:t>
      </w:r>
    </w:p>
    <w:p w:rsidR="00385CB8" w:rsidRPr="00AB1781" w:rsidRDefault="00385CB8" w:rsidP="00385CB8">
      <w:pPr>
        <w:pStyle w:val="EnglishHangEndNoCoptic"/>
      </w:pPr>
      <w:r w:rsidRPr="00AB1781">
        <w:tab/>
        <w:t>for the sake of an eternal reward.</w:t>
      </w:r>
    </w:p>
    <w:p w:rsidR="00385CB8" w:rsidRPr="00AB1781" w:rsidRDefault="00385CB8" w:rsidP="00385CB8">
      <w:pPr>
        <w:pStyle w:val="EnglishHangNoCoptic"/>
      </w:pPr>
      <w:r w:rsidRPr="00AB1781">
        <w:t>113 I hate wicked spirits,</w:t>
      </w:r>
      <w:r w:rsidRPr="00AB1781">
        <w:rPr>
          <w:rStyle w:val="FootnoteReference"/>
        </w:rPr>
        <w:footnoteReference w:id="387"/>
      </w:r>
    </w:p>
    <w:p w:rsidR="00385CB8" w:rsidRPr="00385CB8"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114 </w:t>
      </w:r>
      <w:r w:rsidR="001040C8">
        <w:t>You</w:t>
      </w:r>
      <w:r w:rsidRPr="00AB1781">
        <w:t xml:space="preserve"> </w:t>
      </w:r>
      <w:r w:rsidR="00004BA4" w:rsidRPr="00AB1781">
        <w:t>are</w:t>
      </w:r>
      <w:r w:rsidRPr="00AB1781">
        <w:t xml:space="preserve"> my helper and my protector;</w:t>
      </w:r>
    </w:p>
    <w:p w:rsidR="00385CB8" w:rsidRPr="00AB1781" w:rsidRDefault="00385CB8" w:rsidP="00385CB8">
      <w:pPr>
        <w:pStyle w:val="EnglishHangEndNoCoptic"/>
      </w:pPr>
      <w:r w:rsidRPr="00AB1781">
        <w:tab/>
        <w:t xml:space="preserve">I trust in </w:t>
      </w:r>
      <w:r w:rsidR="00E570CB">
        <w:t>Your</w:t>
      </w:r>
      <w:r w:rsidRPr="00AB1781">
        <w:t xml:space="preserve"> words.</w:t>
      </w:r>
    </w:p>
    <w:p w:rsidR="00385CB8" w:rsidRPr="00AB1781" w:rsidRDefault="00385CB8" w:rsidP="00385CB8">
      <w:pPr>
        <w:pStyle w:val="EnglishHangNoCoptic"/>
      </w:pPr>
      <w:r w:rsidRPr="00AB1781">
        <w:t>115 Depart from me, you evil spirits,</w:t>
      </w:r>
    </w:p>
    <w:p w:rsidR="00385CB8" w:rsidRPr="00AB1781" w:rsidRDefault="00385CB8" w:rsidP="00385CB8">
      <w:pPr>
        <w:pStyle w:val="EnglishHangEndNoCoptic"/>
      </w:pPr>
      <w:r w:rsidRPr="00AB1781">
        <w:tab/>
        <w:t>and I will search out the commandments of my God.</w:t>
      </w:r>
    </w:p>
    <w:p w:rsidR="00385CB8" w:rsidRPr="00AB1781" w:rsidRDefault="00385CB8" w:rsidP="00385CB8">
      <w:pPr>
        <w:pStyle w:val="EnglishHangNoCoptic"/>
      </w:pPr>
      <w:r w:rsidRPr="00AB1781">
        <w:lastRenderedPageBreak/>
        <w:t xml:space="preserve">116 Defend me according to </w:t>
      </w:r>
      <w:r w:rsidR="00E570CB">
        <w:t>Your</w:t>
      </w:r>
      <w:r w:rsidRPr="00AB1781">
        <w:t xml:space="preserve"> word, and revive me;</w:t>
      </w:r>
    </w:p>
    <w:p w:rsidR="00385CB8" w:rsidRPr="00AB1781" w:rsidRDefault="00385CB8" w:rsidP="00385CB8">
      <w:pPr>
        <w:pStyle w:val="EnglishHangEndNoCoptic"/>
      </w:pPr>
      <w:r w:rsidRPr="00AB1781">
        <w:tab/>
        <w:t>and let me not be disappointed in my expectation.</w:t>
      </w:r>
    </w:p>
    <w:p w:rsidR="00385CB8" w:rsidRPr="00AB1781" w:rsidRDefault="00385CB8" w:rsidP="00385CB8">
      <w:pPr>
        <w:pStyle w:val="EnglishHangNoCoptic"/>
      </w:pPr>
      <w:r w:rsidRPr="00AB1781">
        <w:t>117 Help me and I shall be saved;</w:t>
      </w:r>
    </w:p>
    <w:p w:rsidR="00385CB8" w:rsidRPr="00AB1781" w:rsidRDefault="00385CB8" w:rsidP="00385CB8">
      <w:pPr>
        <w:pStyle w:val="EnglishHangEndNoCoptic"/>
      </w:pPr>
      <w:r w:rsidRPr="00AB1781">
        <w:tab/>
        <w:t xml:space="preserve">and I will meditate on </w:t>
      </w:r>
      <w:r w:rsidR="00E570CB">
        <w:t>Your</w:t>
      </w:r>
      <w:r w:rsidRPr="00AB1781">
        <w:t xml:space="preserve"> rights continually.</w:t>
      </w:r>
    </w:p>
    <w:p w:rsidR="00385CB8" w:rsidRPr="00AB1781" w:rsidRDefault="00385CB8" w:rsidP="00385CB8">
      <w:pPr>
        <w:pStyle w:val="EnglishHangNoCoptic"/>
      </w:pPr>
      <w:r w:rsidRPr="00AB1781">
        <w:t xml:space="preserve">118 </w:t>
      </w:r>
      <w:r w:rsidR="001040C8">
        <w:t>You</w:t>
      </w:r>
      <w:r w:rsidRPr="00AB1781">
        <w:t xml:space="preserve"> </w:t>
      </w:r>
      <w:r w:rsidR="00556387">
        <w:t>have</w:t>
      </w:r>
      <w:r w:rsidRPr="00AB1781">
        <w:t xml:space="preserve"> rejected all who ignore </w:t>
      </w:r>
      <w:r w:rsidR="00E570CB">
        <w:t>Your</w:t>
      </w:r>
      <w:r w:rsidRPr="00AB1781">
        <w:t xml:space="preserve"> rights,</w:t>
      </w:r>
    </w:p>
    <w:p w:rsidR="00385CB8" w:rsidRPr="00AB1781" w:rsidRDefault="00385CB8" w:rsidP="00385CB8">
      <w:pPr>
        <w:pStyle w:val="EnglishHangEndNoCoptic"/>
      </w:pPr>
      <w:r w:rsidRPr="00AB1781">
        <w:tab/>
        <w:t>for their intention is wrong.</w:t>
      </w:r>
    </w:p>
    <w:p w:rsidR="00385CB8" w:rsidRPr="00AB1781" w:rsidRDefault="00385CB8" w:rsidP="00385CB8">
      <w:pPr>
        <w:pStyle w:val="EnglishHangNoCoptic"/>
      </w:pPr>
      <w:r w:rsidRPr="00AB1781">
        <w:t>119 All the sinners of the earth I regard as outcasts;</w:t>
      </w:r>
      <w:r w:rsidRPr="00AB1781">
        <w:rPr>
          <w:rStyle w:val="FootnoteReference"/>
        </w:rPr>
        <w:footnoteReference w:id="388"/>
      </w:r>
    </w:p>
    <w:p w:rsidR="00385CB8" w:rsidRPr="00AB1781" w:rsidRDefault="00385CB8" w:rsidP="00385CB8">
      <w:pPr>
        <w:pStyle w:val="EnglishHangEndNoCoptic"/>
      </w:pPr>
      <w:r w:rsidRPr="00AB1781">
        <w:tab/>
        <w:t xml:space="preserve">that is why I love </w:t>
      </w:r>
      <w:r w:rsidR="00E570CB">
        <w:t>Your</w:t>
      </w:r>
      <w:r w:rsidRPr="00AB1781">
        <w:t xml:space="preserve"> testimonies.</w:t>
      </w:r>
    </w:p>
    <w:p w:rsidR="00385CB8" w:rsidRPr="00AB1781" w:rsidRDefault="00385CB8" w:rsidP="00385CB8">
      <w:pPr>
        <w:pStyle w:val="EnglishHangNoCoptic"/>
      </w:pPr>
      <w:r w:rsidRPr="00AB1781">
        <w:t xml:space="preserve">120 Nail down my flesh with the fear of </w:t>
      </w:r>
      <w:r w:rsidR="001040C8">
        <w:t>You</w:t>
      </w:r>
      <w:r w:rsidRPr="00AB1781">
        <w:t>,</w:t>
      </w:r>
    </w:p>
    <w:p w:rsidR="00385CB8" w:rsidRPr="00AB1781" w:rsidRDefault="00385CB8" w:rsidP="00385CB8">
      <w:pPr>
        <w:pStyle w:val="EnglishHangEndNoCoptic"/>
      </w:pPr>
      <w:r w:rsidRPr="00AB1781">
        <w:tab/>
        <w:t xml:space="preserve">for I am afraid of </w:t>
      </w:r>
      <w:r w:rsidR="00E570CB">
        <w:t>Your</w:t>
      </w:r>
      <w:r w:rsidRPr="00AB1781">
        <w:t xml:space="preserve"> judgments.</w:t>
      </w:r>
    </w:p>
    <w:p w:rsidR="00385CB8" w:rsidRPr="00AB1781" w:rsidRDefault="00385CB8" w:rsidP="00385CB8">
      <w:pPr>
        <w:pStyle w:val="EnglishHangNoCoptic"/>
      </w:pPr>
      <w:r w:rsidRPr="00AB1781">
        <w:t>121 I have done what is right and just;</w:t>
      </w:r>
    </w:p>
    <w:p w:rsidR="00385CB8" w:rsidRPr="00AB1781" w:rsidRDefault="00385CB8" w:rsidP="00385CB8">
      <w:pPr>
        <w:pStyle w:val="EnglishHangEndNoCoptic"/>
      </w:pPr>
      <w:r w:rsidRPr="00AB1781">
        <w:tab/>
        <w:t>leave me not to those who injure me.</w:t>
      </w:r>
    </w:p>
    <w:p w:rsidR="00385CB8" w:rsidRPr="00AB1781" w:rsidRDefault="00385CB8" w:rsidP="00385CB8">
      <w:pPr>
        <w:pStyle w:val="EnglishHangNoCoptic"/>
      </w:pPr>
      <w:r w:rsidRPr="00AB1781">
        <w:t xml:space="preserve">122 Be responsible for </w:t>
      </w:r>
      <w:r w:rsidR="00E570CB">
        <w:t>Your</w:t>
      </w:r>
      <w:r w:rsidRPr="00AB1781">
        <w:t xml:space="preserve"> slave’s welfare;</w:t>
      </w:r>
      <w:r w:rsidRPr="00AB1781">
        <w:rPr>
          <w:rStyle w:val="FootnoteReference"/>
        </w:rPr>
        <w:footnoteReference w:id="389"/>
      </w:r>
    </w:p>
    <w:p w:rsidR="00385CB8" w:rsidRPr="00AB1781" w:rsidRDefault="00385CB8" w:rsidP="00385CB8">
      <w:pPr>
        <w:pStyle w:val="EnglishHangEndNoCoptic"/>
      </w:pPr>
      <w:r w:rsidRPr="00AB1781">
        <w:tab/>
        <w:t>do not let the proud oppress me.</w:t>
      </w:r>
    </w:p>
    <w:p w:rsidR="00385CB8" w:rsidRPr="00AB1781" w:rsidRDefault="00385CB8" w:rsidP="00385CB8">
      <w:pPr>
        <w:pStyle w:val="EnglishHangNoCoptic"/>
      </w:pPr>
      <w:r w:rsidRPr="00AB1781">
        <w:t xml:space="preserve">123 My eyes fail in looking for </w:t>
      </w:r>
      <w:r w:rsidR="00E570CB">
        <w:t>Your</w:t>
      </w:r>
      <w:r w:rsidRPr="00AB1781">
        <w:t xml:space="preserve"> salvation,</w:t>
      </w:r>
    </w:p>
    <w:p w:rsidR="00385CB8" w:rsidRPr="00AB1781" w:rsidRDefault="00385CB8" w:rsidP="00385CB8">
      <w:pPr>
        <w:pStyle w:val="EnglishHangEndNoCoptic"/>
      </w:pPr>
      <w:r w:rsidRPr="00AB1781">
        <w:tab/>
        <w:t xml:space="preserve">and for the word of </w:t>
      </w:r>
      <w:r w:rsidR="00E570CB">
        <w:t>Your</w:t>
      </w:r>
      <w:r w:rsidRPr="00AB1781">
        <w:t xml:space="preserve"> righteousness.</w:t>
      </w:r>
    </w:p>
    <w:p w:rsidR="00385CB8" w:rsidRPr="00AB1781" w:rsidRDefault="00385CB8" w:rsidP="00385CB8">
      <w:pPr>
        <w:pStyle w:val="EnglishHangNoCoptic"/>
      </w:pPr>
      <w:r w:rsidRPr="00AB1781">
        <w:t xml:space="preserve">124 Deal with </w:t>
      </w:r>
      <w:r w:rsidR="00E570CB">
        <w:t>Your</w:t>
      </w:r>
      <w:r w:rsidRPr="00AB1781">
        <w:t xml:space="preserve"> slave according to </w:t>
      </w:r>
      <w:r w:rsidR="00E570CB">
        <w:t>Your</w:t>
      </w:r>
      <w:r w:rsidRPr="00AB1781">
        <w:t xml:space="preserve"> mercy,</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 xml:space="preserve">125 I am </w:t>
      </w:r>
      <w:r w:rsidR="00E570CB">
        <w:t>Your</w:t>
      </w:r>
      <w:r w:rsidRPr="00AB1781">
        <w:t xml:space="preserve"> slave: give me understanding,</w:t>
      </w:r>
    </w:p>
    <w:p w:rsidR="00385CB8" w:rsidRPr="00AB1781" w:rsidRDefault="00385CB8" w:rsidP="00385CB8">
      <w:pPr>
        <w:pStyle w:val="EnglishHangEndNoCoptic"/>
      </w:pPr>
      <w:r w:rsidRPr="00AB1781">
        <w:tab/>
        <w:t xml:space="preserve">and I shall know </w:t>
      </w:r>
      <w:r w:rsidR="00E570CB">
        <w:t>Your</w:t>
      </w:r>
      <w:r w:rsidRPr="00AB1781">
        <w:t xml:space="preserve"> testimonies.</w:t>
      </w:r>
    </w:p>
    <w:p w:rsidR="00385CB8" w:rsidRPr="00AB1781" w:rsidRDefault="00385CB8" w:rsidP="00385CB8">
      <w:pPr>
        <w:pStyle w:val="EnglishHangNoCoptic"/>
      </w:pPr>
      <w:r w:rsidRPr="00AB1781">
        <w:t>126 It is time for the Lord to act;</w:t>
      </w:r>
      <w:r w:rsidRPr="00AB1781">
        <w:rPr>
          <w:rStyle w:val="FootnoteReference"/>
        </w:rPr>
        <w:footnoteReference w:id="390"/>
      </w:r>
    </w:p>
    <w:p w:rsidR="00385CB8" w:rsidRPr="00AB1781" w:rsidRDefault="00385CB8" w:rsidP="00385CB8">
      <w:pPr>
        <w:pStyle w:val="EnglishHangEndNoCoptic"/>
      </w:pPr>
      <w:r w:rsidRPr="00AB1781">
        <w:tab/>
        <w:t xml:space="preserve">they have defied </w:t>
      </w:r>
      <w:r w:rsidR="00E570CB">
        <w:t>Your</w:t>
      </w:r>
      <w:r w:rsidRPr="00AB1781">
        <w:t xml:space="preserve"> law.</w:t>
      </w:r>
    </w:p>
    <w:p w:rsidR="00385CB8" w:rsidRPr="00AB1781" w:rsidRDefault="00385CB8" w:rsidP="00385CB8">
      <w:pPr>
        <w:pStyle w:val="EnglishHangNoCoptic"/>
      </w:pPr>
      <w:r w:rsidRPr="00AB1781">
        <w:t xml:space="preserve">127 That is why I love </w:t>
      </w:r>
      <w:r w:rsidR="00E570CB">
        <w:t>Your</w:t>
      </w:r>
      <w:r w:rsidRPr="00AB1781">
        <w:t xml:space="preserve"> commandments</w:t>
      </w:r>
    </w:p>
    <w:p w:rsidR="00385CB8" w:rsidRPr="00AB1781" w:rsidRDefault="00385CB8" w:rsidP="00385CB8">
      <w:pPr>
        <w:pStyle w:val="EnglishHangEndNoCoptic"/>
      </w:pPr>
      <w:r w:rsidRPr="00AB1781">
        <w:tab/>
        <w:t>more than gold or topaz.</w:t>
      </w:r>
      <w:r w:rsidRPr="00AB1781">
        <w:rPr>
          <w:rStyle w:val="FootnoteReference"/>
        </w:rPr>
        <w:footnoteReference w:id="391"/>
      </w:r>
    </w:p>
    <w:p w:rsidR="00385CB8" w:rsidRPr="00AB1781" w:rsidRDefault="00385CB8" w:rsidP="00385CB8">
      <w:pPr>
        <w:pStyle w:val="EnglishHangNoCoptic"/>
      </w:pPr>
      <w:r w:rsidRPr="00AB1781">
        <w:lastRenderedPageBreak/>
        <w:t xml:space="preserve">128 That is why I obey all </w:t>
      </w:r>
      <w:r w:rsidR="00E570CB">
        <w:t>Your</w:t>
      </w:r>
      <w:r w:rsidRPr="00AB1781">
        <w:t xml:space="preserve"> commandments;</w:t>
      </w:r>
    </w:p>
    <w:p w:rsidR="00385CB8" w:rsidRPr="00385CB8" w:rsidRDefault="00385CB8" w:rsidP="00385CB8">
      <w:pPr>
        <w:pStyle w:val="EnglishHangEndNoCoptic"/>
      </w:pPr>
      <w:r w:rsidRPr="00AB1781">
        <w:tab/>
        <w:t>every wrong way I hate.</w:t>
      </w:r>
    </w:p>
    <w:p w:rsidR="00385CB8" w:rsidRPr="00AB1781" w:rsidRDefault="00385CB8" w:rsidP="00385CB8">
      <w:pPr>
        <w:pStyle w:val="EnglishHangNoCoptic"/>
      </w:pPr>
      <w:r w:rsidRPr="00AB1781">
        <w:t xml:space="preserve">129 </w:t>
      </w:r>
      <w:r w:rsidR="00E570CB">
        <w:t>Your</w:t>
      </w:r>
      <w:r w:rsidRPr="00AB1781">
        <w:t xml:space="preserve"> testimonies are wonderful;</w:t>
      </w:r>
    </w:p>
    <w:p w:rsidR="00385CB8" w:rsidRPr="00AB1781" w:rsidRDefault="00385CB8" w:rsidP="00385CB8">
      <w:pPr>
        <w:pStyle w:val="EnglishHangEndNoCoptic"/>
      </w:pPr>
      <w:r w:rsidRPr="00AB1781">
        <w:tab/>
        <w:t>that is why my soul seeks them.</w:t>
      </w:r>
    </w:p>
    <w:p w:rsidR="00385CB8" w:rsidRPr="00AB1781" w:rsidRDefault="00385CB8" w:rsidP="00385CB8">
      <w:pPr>
        <w:pStyle w:val="EnglishHangNoCoptic"/>
      </w:pPr>
      <w:r w:rsidRPr="00AB1781">
        <w:t xml:space="preserve">130 The exposition of </w:t>
      </w:r>
      <w:r w:rsidR="00E570CB">
        <w:t>Your</w:t>
      </w:r>
      <w:r w:rsidRPr="00AB1781">
        <w:t xml:space="preserve"> words enlightens</w:t>
      </w:r>
    </w:p>
    <w:p w:rsidR="00385CB8" w:rsidRPr="00AB1781" w:rsidRDefault="00385CB8" w:rsidP="00385CB8">
      <w:pPr>
        <w:pStyle w:val="EnglishHangEndNoCoptic"/>
      </w:pPr>
      <w:r w:rsidRPr="00AB1781">
        <w:tab/>
        <w:t>and instructs children.</w:t>
      </w:r>
      <w:r w:rsidRPr="00AB1781">
        <w:rPr>
          <w:rStyle w:val="FootnoteReference"/>
        </w:rPr>
        <w:footnoteReference w:id="392"/>
      </w:r>
    </w:p>
    <w:p w:rsidR="00385CB8" w:rsidRPr="00AB1781" w:rsidRDefault="00385CB8" w:rsidP="00385CB8">
      <w:pPr>
        <w:pStyle w:val="EnglishHangNoCoptic"/>
      </w:pPr>
      <w:r w:rsidRPr="00AB1781">
        <w:t>131 I open my mouth and draw in the Spirit,</w:t>
      </w:r>
    </w:p>
    <w:p w:rsidR="00385CB8" w:rsidRPr="00AB1781" w:rsidRDefault="00385CB8" w:rsidP="00385CB8">
      <w:pPr>
        <w:pStyle w:val="EnglishHangEndNoCoptic"/>
      </w:pPr>
      <w:r w:rsidRPr="00AB1781">
        <w:tab/>
        <w:t xml:space="preserve">for I long for </w:t>
      </w:r>
      <w:r w:rsidR="00E570CB">
        <w:t>Your</w:t>
      </w:r>
      <w:r w:rsidRPr="00AB1781">
        <w:t xml:space="preserve"> commandments.</w:t>
      </w:r>
    </w:p>
    <w:p w:rsidR="00385CB8" w:rsidRPr="00AB1781" w:rsidRDefault="00385CB8" w:rsidP="00385CB8">
      <w:pPr>
        <w:pStyle w:val="EnglishHangNoCoptic"/>
      </w:pPr>
      <w:r w:rsidRPr="00AB1781">
        <w:t>132 Look upon me and have mercy on me</w:t>
      </w:r>
    </w:p>
    <w:p w:rsidR="00385CB8" w:rsidRPr="00AB1781" w:rsidRDefault="00385CB8" w:rsidP="00385CB8">
      <w:pPr>
        <w:pStyle w:val="EnglishHangEndNoCoptic"/>
      </w:pPr>
      <w:r w:rsidRPr="00AB1781">
        <w:tab/>
        <w:t xml:space="preserve">with the judgment of those who love </w:t>
      </w:r>
      <w:r w:rsidR="00E570CB">
        <w:t>Your</w:t>
      </w:r>
      <w:r w:rsidRPr="00AB1781">
        <w:t xml:space="preserve"> name.</w:t>
      </w:r>
      <w:r w:rsidRPr="00AB1781">
        <w:rPr>
          <w:rStyle w:val="FootnoteReference"/>
        </w:rPr>
        <w:footnoteReference w:id="393"/>
      </w:r>
    </w:p>
    <w:p w:rsidR="00385CB8" w:rsidRPr="00AB1781" w:rsidRDefault="00385CB8" w:rsidP="00385CB8">
      <w:pPr>
        <w:pStyle w:val="EnglishHangNoCoptic"/>
      </w:pPr>
      <w:r w:rsidRPr="00AB1781">
        <w:t xml:space="preserve">133 Direct my steps by </w:t>
      </w:r>
      <w:r w:rsidR="00E570CB">
        <w:t>Your</w:t>
      </w:r>
      <w:r w:rsidRPr="00AB1781">
        <w:t xml:space="preserve"> word,</w:t>
      </w:r>
    </w:p>
    <w:p w:rsidR="00385CB8" w:rsidRPr="00AB1781" w:rsidRDefault="00385CB8" w:rsidP="00385CB8">
      <w:pPr>
        <w:pStyle w:val="EnglishHangEndNoCoptic"/>
      </w:pPr>
      <w:r w:rsidRPr="00AB1781">
        <w:tab/>
        <w:t>and let no iniquity have dominion over me.</w:t>
      </w:r>
    </w:p>
    <w:p w:rsidR="00385CB8" w:rsidRPr="00AB1781" w:rsidRDefault="00385CB8" w:rsidP="00385CB8">
      <w:pPr>
        <w:pStyle w:val="EnglishHangNoCoptic"/>
      </w:pPr>
      <w:r w:rsidRPr="00AB1781">
        <w:t>134 Redeem me from the oppression of men,</w:t>
      </w:r>
    </w:p>
    <w:p w:rsidR="00385CB8" w:rsidRPr="00AB1781" w:rsidRDefault="00385CB8" w:rsidP="00385CB8">
      <w:pPr>
        <w:pStyle w:val="EnglishHangEndNoCoptic"/>
      </w:pPr>
      <w:r w:rsidRPr="00AB1781">
        <w:tab/>
        <w:t xml:space="preserve">and I will keep </w:t>
      </w:r>
      <w:r w:rsidR="00E570CB">
        <w:t>Your</w:t>
      </w:r>
      <w:r w:rsidRPr="00AB1781">
        <w:t xml:space="preserve"> commandments.</w:t>
      </w:r>
    </w:p>
    <w:p w:rsidR="00385CB8" w:rsidRPr="00AB1781" w:rsidRDefault="00385CB8" w:rsidP="00385CB8">
      <w:pPr>
        <w:pStyle w:val="EnglishHangNoCoptic"/>
      </w:pPr>
      <w:r w:rsidRPr="00AB1781">
        <w:t xml:space="preserve">135 Let </w:t>
      </w:r>
      <w:r w:rsidR="00E570CB">
        <w:t>Your</w:t>
      </w:r>
      <w:r w:rsidRPr="00AB1781">
        <w:t xml:space="preserve"> face beam on </w:t>
      </w:r>
      <w:r w:rsidR="00E570CB">
        <w:t>Your</w:t>
      </w:r>
      <w:r w:rsidRPr="00AB1781">
        <w:t xml:space="preserve"> slave,</w:t>
      </w:r>
    </w:p>
    <w:p w:rsidR="00385CB8" w:rsidRPr="00AB1781" w:rsidRDefault="00385CB8" w:rsidP="00385CB8">
      <w:pPr>
        <w:pStyle w:val="EnglishHangEndNoCoptic"/>
      </w:pPr>
      <w:r w:rsidRPr="00AB1781">
        <w:tab/>
        <w:t xml:space="preserve">and teach me </w:t>
      </w:r>
      <w:r w:rsidR="00E570CB">
        <w:t>Your</w:t>
      </w:r>
      <w:r w:rsidRPr="00AB1781">
        <w:t xml:space="preserve"> rights.</w:t>
      </w:r>
    </w:p>
    <w:p w:rsidR="00385CB8" w:rsidRPr="00AB1781" w:rsidRDefault="00385CB8" w:rsidP="00385CB8">
      <w:pPr>
        <w:pStyle w:val="EnglishHangNoCoptic"/>
      </w:pPr>
      <w:r w:rsidRPr="00AB1781">
        <w:t>136 My eyes shed streams of water,</w:t>
      </w:r>
    </w:p>
    <w:p w:rsidR="00385CB8" w:rsidRPr="00AB1781" w:rsidRDefault="00385CB8" w:rsidP="00385CB8">
      <w:pPr>
        <w:pStyle w:val="EnglishHangEndNoCoptic"/>
      </w:pPr>
      <w:r w:rsidRPr="00AB1781">
        <w:tab/>
        <w:t xml:space="preserve">when I do not keep </w:t>
      </w:r>
      <w:r w:rsidR="00E570CB">
        <w:t>Your</w:t>
      </w:r>
      <w:r w:rsidRPr="00AB1781">
        <w:t xml:space="preserve"> law.</w:t>
      </w:r>
    </w:p>
    <w:p w:rsidR="00385CB8" w:rsidRPr="00AB1781" w:rsidRDefault="00385CB8" w:rsidP="00385CB8">
      <w:pPr>
        <w:pStyle w:val="EnglishHangNoCoptic"/>
      </w:pPr>
      <w:r w:rsidRPr="00AB1781">
        <w:t xml:space="preserve">137 Righteous art </w:t>
      </w:r>
      <w:r w:rsidR="001040C8">
        <w:t>You</w:t>
      </w:r>
      <w:r w:rsidRPr="00AB1781">
        <w:t>, O Lord,</w:t>
      </w:r>
    </w:p>
    <w:p w:rsidR="00385CB8" w:rsidRPr="00AB1781" w:rsidRDefault="00385CB8" w:rsidP="00385CB8">
      <w:pPr>
        <w:pStyle w:val="EnglishHangEndNoCoptic"/>
      </w:pPr>
      <w:r w:rsidRPr="00AB1781">
        <w:tab/>
        <w:t xml:space="preserve">and </w:t>
      </w:r>
      <w:r w:rsidR="00E570CB">
        <w:t>Your</w:t>
      </w:r>
      <w:r w:rsidRPr="00AB1781">
        <w:t xml:space="preserve"> judgments are right.</w:t>
      </w:r>
    </w:p>
    <w:p w:rsidR="00385CB8" w:rsidRPr="00AB1781" w:rsidRDefault="00385CB8" w:rsidP="00385CB8">
      <w:pPr>
        <w:pStyle w:val="EnglishHangNoCoptic"/>
      </w:pPr>
      <w:r w:rsidRPr="00AB1781">
        <w:t xml:space="preserve">138 </w:t>
      </w:r>
      <w:r w:rsidR="001040C8">
        <w:t>You</w:t>
      </w:r>
      <w:r w:rsidRPr="00AB1781">
        <w:t xml:space="preserve"> </w:t>
      </w:r>
      <w:r w:rsidR="00556387">
        <w:t>have</w:t>
      </w:r>
      <w:r w:rsidRPr="00AB1781">
        <w:t xml:space="preserve"> strictly enjoined as </w:t>
      </w:r>
      <w:r w:rsidR="00E570CB">
        <w:t>Your</w:t>
      </w:r>
      <w:r w:rsidRPr="00AB1781">
        <w:t xml:space="preserve"> testimonies</w:t>
      </w:r>
    </w:p>
    <w:p w:rsidR="00385CB8" w:rsidRPr="00AB1781" w:rsidRDefault="00385CB8" w:rsidP="00385CB8">
      <w:pPr>
        <w:pStyle w:val="EnglishHangEndNoCoptic"/>
      </w:pPr>
      <w:r w:rsidRPr="00AB1781">
        <w:tab/>
        <w:t>righteousness and truth.</w:t>
      </w:r>
    </w:p>
    <w:p w:rsidR="00385CB8" w:rsidRPr="00AB1781" w:rsidRDefault="00385CB8" w:rsidP="00385CB8">
      <w:pPr>
        <w:pStyle w:val="EnglishHangNoCoptic"/>
      </w:pPr>
      <w:r w:rsidRPr="00AB1781">
        <w:t xml:space="preserve">139 </w:t>
      </w:r>
      <w:r w:rsidR="00E570CB">
        <w:t>Your</w:t>
      </w:r>
      <w:r w:rsidRPr="00AB1781">
        <w:t xml:space="preserve"> zeal consumes me,</w:t>
      </w:r>
    </w:p>
    <w:p w:rsidR="00385CB8" w:rsidRPr="00AB1781" w:rsidRDefault="00385CB8" w:rsidP="00385CB8">
      <w:pPr>
        <w:pStyle w:val="EnglishHangEndNoCoptic"/>
      </w:pPr>
      <w:r w:rsidRPr="00AB1781">
        <w:tab/>
        <w:t xml:space="preserve">because my enemies forget </w:t>
      </w:r>
      <w:r w:rsidR="00E570CB">
        <w:t>Your</w:t>
      </w:r>
      <w:r w:rsidRPr="00AB1781">
        <w:t xml:space="preserve"> words.</w:t>
      </w:r>
    </w:p>
    <w:p w:rsidR="00385CB8" w:rsidRPr="00AB1781" w:rsidRDefault="00385CB8" w:rsidP="00385CB8">
      <w:pPr>
        <w:pStyle w:val="EnglishHangNoCoptic"/>
      </w:pPr>
      <w:r w:rsidRPr="00AB1781">
        <w:t xml:space="preserve">140 </w:t>
      </w:r>
      <w:r w:rsidR="00E570CB">
        <w:t>Your</w:t>
      </w:r>
      <w:r w:rsidRPr="00AB1781">
        <w:t xml:space="preserve"> word is very pure,</w:t>
      </w:r>
      <w:r w:rsidRPr="00AB1781">
        <w:rPr>
          <w:rStyle w:val="FootnoteReference"/>
        </w:rPr>
        <w:footnoteReference w:id="394"/>
      </w:r>
    </w:p>
    <w:p w:rsidR="00385CB8" w:rsidRPr="00AB1781" w:rsidRDefault="00385CB8" w:rsidP="00385CB8">
      <w:pPr>
        <w:pStyle w:val="EnglishHangEndNoCoptic"/>
      </w:pPr>
      <w:r w:rsidRPr="00AB1781">
        <w:tab/>
        <w:t xml:space="preserve">and </w:t>
      </w:r>
      <w:r w:rsidR="00E570CB">
        <w:t>Your</w:t>
      </w:r>
      <w:r w:rsidRPr="00AB1781">
        <w:t xml:space="preserve"> servant loves it.</w:t>
      </w:r>
    </w:p>
    <w:p w:rsidR="00385CB8" w:rsidRPr="00AB1781" w:rsidRDefault="00385CB8" w:rsidP="00385CB8">
      <w:pPr>
        <w:pStyle w:val="EnglishHangNoCoptic"/>
      </w:pPr>
      <w:r w:rsidRPr="00AB1781">
        <w:lastRenderedPageBreak/>
        <w:t>141 Young and despised as I am,</w:t>
      </w:r>
    </w:p>
    <w:p w:rsidR="00385CB8" w:rsidRPr="00AB1781" w:rsidRDefault="00385CB8" w:rsidP="00385CB8">
      <w:pPr>
        <w:pStyle w:val="EnglishHangEndNoCoptic"/>
      </w:pPr>
      <w:r w:rsidRPr="00AB1781">
        <w:tab/>
        <w:t xml:space="preserve">I do not forget </w:t>
      </w:r>
      <w:r w:rsidR="00E570CB">
        <w:t>Your</w:t>
      </w:r>
      <w:r w:rsidRPr="00AB1781">
        <w:t xml:space="preserve"> rights.</w:t>
      </w:r>
    </w:p>
    <w:p w:rsidR="00385CB8" w:rsidRPr="00AB1781" w:rsidRDefault="00385CB8" w:rsidP="00385CB8">
      <w:pPr>
        <w:pStyle w:val="EnglishHangNoCoptic"/>
      </w:pPr>
      <w:r w:rsidRPr="00AB1781">
        <w:t xml:space="preserve">142 </w:t>
      </w:r>
      <w:r w:rsidR="00E570CB">
        <w:t>Your</w:t>
      </w:r>
      <w:r w:rsidRPr="00AB1781">
        <w:t xml:space="preserve"> justice is eternal justice,</w:t>
      </w:r>
    </w:p>
    <w:p w:rsidR="00385CB8" w:rsidRPr="00AB1781" w:rsidRDefault="00385CB8" w:rsidP="00385CB8">
      <w:pPr>
        <w:pStyle w:val="EnglishHangEndNoCoptic"/>
      </w:pPr>
      <w:r w:rsidRPr="00AB1781">
        <w:tab/>
        <w:t xml:space="preserve">and </w:t>
      </w:r>
      <w:r w:rsidR="00E570CB">
        <w:t>Your</w:t>
      </w:r>
      <w:r w:rsidRPr="00AB1781">
        <w:t xml:space="preserve"> law is truth.</w:t>
      </w:r>
    </w:p>
    <w:p w:rsidR="00385CB8" w:rsidRPr="00AB1781" w:rsidRDefault="00385CB8" w:rsidP="00385CB8">
      <w:pPr>
        <w:pStyle w:val="EnglishHangNoCoptic"/>
      </w:pPr>
      <w:r w:rsidRPr="00AB1781">
        <w:t>143 Sorrows and sufferings befall me;</w:t>
      </w:r>
    </w:p>
    <w:p w:rsidR="00385CB8" w:rsidRPr="00AB1781" w:rsidRDefault="00385CB8" w:rsidP="00385CB8">
      <w:pPr>
        <w:pStyle w:val="EnglishHangEndNoCoptic"/>
      </w:pPr>
      <w:r w:rsidRPr="00AB1781">
        <w:tab/>
      </w:r>
      <w:r w:rsidR="00E570CB">
        <w:t>Your</w:t>
      </w:r>
      <w:r w:rsidRPr="00AB1781">
        <w:t xml:space="preserve"> commandments are my meditation.</w:t>
      </w:r>
      <w:r w:rsidRPr="00AB1781">
        <w:rPr>
          <w:rStyle w:val="FootnoteReference"/>
        </w:rPr>
        <w:footnoteReference w:id="395"/>
      </w:r>
    </w:p>
    <w:p w:rsidR="00385CB8" w:rsidRPr="00AB1781" w:rsidRDefault="00385CB8" w:rsidP="00385CB8">
      <w:pPr>
        <w:pStyle w:val="EnglishHangNoCoptic"/>
      </w:pPr>
      <w:r w:rsidRPr="00AB1781">
        <w:t xml:space="preserve">144 </w:t>
      </w:r>
      <w:r w:rsidR="00E570CB">
        <w:t>Your</w:t>
      </w:r>
      <w:r w:rsidRPr="00AB1781">
        <w:t xml:space="preserve"> testimonies are eternal justice;</w:t>
      </w:r>
    </w:p>
    <w:p w:rsidR="00385CB8" w:rsidRPr="00385CB8" w:rsidRDefault="00385CB8" w:rsidP="00385CB8">
      <w:pPr>
        <w:pStyle w:val="EnglishHangEndNoCoptic"/>
      </w:pPr>
      <w:r w:rsidRPr="00AB1781">
        <w:tab/>
        <w:t>give me understanding and I shall live.</w:t>
      </w:r>
    </w:p>
    <w:p w:rsidR="00385CB8" w:rsidRPr="00AB1781" w:rsidRDefault="00385CB8" w:rsidP="00385CB8">
      <w:pPr>
        <w:pStyle w:val="EnglishHangNoCoptic"/>
      </w:pPr>
      <w:r w:rsidRPr="00AB1781">
        <w:t>145 I cry with my whole heart; hear me, O Lord,</w:t>
      </w:r>
    </w:p>
    <w:p w:rsidR="00385CB8" w:rsidRPr="00AB1781" w:rsidRDefault="00385CB8" w:rsidP="00385CB8">
      <w:pPr>
        <w:pStyle w:val="EnglishHangEndNoCoptic"/>
      </w:pPr>
      <w:r w:rsidRPr="00AB1781">
        <w:tab/>
        <w:t xml:space="preserve">I will seek </w:t>
      </w:r>
      <w:r w:rsidR="00E570CB">
        <w:t>Your</w:t>
      </w:r>
      <w:r w:rsidRPr="00AB1781">
        <w:t xml:space="preserve"> rights.</w:t>
      </w:r>
    </w:p>
    <w:p w:rsidR="00385CB8" w:rsidRPr="00AB1781" w:rsidRDefault="00385CB8" w:rsidP="00385CB8">
      <w:pPr>
        <w:pStyle w:val="EnglishHangNoCoptic"/>
      </w:pPr>
      <w:r w:rsidRPr="00AB1781">
        <w:t xml:space="preserve">146 I cry to </w:t>
      </w:r>
      <w:r w:rsidR="001040C8">
        <w:t>You</w:t>
      </w:r>
      <w:r w:rsidRPr="00AB1781">
        <w:t>; save me,</w:t>
      </w:r>
    </w:p>
    <w:p w:rsidR="00385CB8" w:rsidRPr="00AB1781" w:rsidRDefault="00385CB8" w:rsidP="00385CB8">
      <w:pPr>
        <w:pStyle w:val="EnglishHangEndNoCoptic"/>
      </w:pPr>
      <w:r w:rsidRPr="00AB1781">
        <w:tab/>
        <w:t xml:space="preserve">and I will keep </w:t>
      </w:r>
      <w:r w:rsidR="00E570CB">
        <w:t>Your</w:t>
      </w:r>
      <w:r w:rsidRPr="00AB1781">
        <w:t xml:space="preserve"> testimonies.</w:t>
      </w:r>
    </w:p>
    <w:p w:rsidR="00385CB8" w:rsidRPr="00AB1781" w:rsidRDefault="00385CB8" w:rsidP="00385CB8">
      <w:pPr>
        <w:pStyle w:val="EnglishHangNoCoptic"/>
      </w:pPr>
      <w:r w:rsidRPr="00AB1781">
        <w:t>147 I rise at dead of night and cry;</w:t>
      </w:r>
    </w:p>
    <w:p w:rsidR="00385CB8" w:rsidRPr="00AB1781" w:rsidRDefault="00385CB8" w:rsidP="00385CB8">
      <w:pPr>
        <w:pStyle w:val="EnglishHangEndNoCoptic"/>
      </w:pPr>
      <w:r w:rsidRPr="00AB1781">
        <w:tab/>
        <w:t xml:space="preserve">my hope is in </w:t>
      </w:r>
      <w:r w:rsidR="00E570CB">
        <w:t>Your</w:t>
      </w:r>
      <w:r w:rsidRPr="00AB1781">
        <w:t xml:space="preserve"> words.</w:t>
      </w:r>
    </w:p>
    <w:p w:rsidR="00385CB8" w:rsidRPr="00AB1781" w:rsidRDefault="00385CB8" w:rsidP="00385CB8">
      <w:pPr>
        <w:pStyle w:val="EnglishHangNoCoptic"/>
      </w:pPr>
      <w:r w:rsidRPr="00AB1781">
        <w:t>148 My eyes forestall the dawn,</w:t>
      </w:r>
      <w:r w:rsidRPr="00AB1781">
        <w:rPr>
          <w:rStyle w:val="FootnoteReference"/>
        </w:rPr>
        <w:footnoteReference w:id="396"/>
      </w:r>
    </w:p>
    <w:p w:rsidR="00385CB8" w:rsidRPr="00AB1781" w:rsidRDefault="00385CB8" w:rsidP="00385CB8">
      <w:pPr>
        <w:pStyle w:val="EnglishHangEndNoCoptic"/>
      </w:pPr>
      <w:r w:rsidRPr="00AB1781">
        <w:tab/>
        <w:t xml:space="preserve">that I may meditate on </w:t>
      </w:r>
      <w:r w:rsidR="00E570CB">
        <w:t>Your</w:t>
      </w:r>
      <w:r w:rsidRPr="00AB1781">
        <w:t xml:space="preserve"> words.</w:t>
      </w:r>
      <w:r w:rsidRPr="00AB1781">
        <w:rPr>
          <w:rStyle w:val="FootnoteReference"/>
        </w:rPr>
        <w:footnoteReference w:id="397"/>
      </w:r>
    </w:p>
    <w:p w:rsidR="00385CB8" w:rsidRPr="00AB1781" w:rsidRDefault="00385CB8" w:rsidP="00385CB8">
      <w:pPr>
        <w:pStyle w:val="EnglishHangNoCoptic"/>
      </w:pPr>
      <w:r w:rsidRPr="00AB1781">
        <w:t xml:space="preserve">149 Hear my cry, Lord, in </w:t>
      </w:r>
      <w:r w:rsidR="00E570CB">
        <w:t>Your</w:t>
      </w:r>
      <w:r w:rsidRPr="00AB1781">
        <w:t xml:space="preserve"> mercy;</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150 Those bent on wickedness draw near me,</w:t>
      </w:r>
    </w:p>
    <w:p w:rsidR="00385CB8" w:rsidRPr="00AB1781" w:rsidRDefault="00385CB8" w:rsidP="00385CB8">
      <w:pPr>
        <w:pStyle w:val="EnglishHangEndNoCoptic"/>
      </w:pPr>
      <w:r w:rsidRPr="00AB1781">
        <w:tab/>
        <w:t xml:space="preserve">but they are far from </w:t>
      </w:r>
      <w:r w:rsidR="00E570CB">
        <w:t>Your</w:t>
      </w:r>
      <w:r w:rsidRPr="00AB1781">
        <w:t xml:space="preserve"> law.</w:t>
      </w:r>
    </w:p>
    <w:p w:rsidR="00385CB8" w:rsidRPr="00AB1781" w:rsidRDefault="00385CB8" w:rsidP="00385CB8">
      <w:pPr>
        <w:pStyle w:val="EnglishHangNoCoptic"/>
      </w:pPr>
      <w:r w:rsidRPr="00AB1781">
        <w:t xml:space="preserve">151 </w:t>
      </w:r>
      <w:r w:rsidR="001040C8">
        <w:t>You</w:t>
      </w:r>
      <w:r w:rsidRPr="00AB1781">
        <w:t xml:space="preserve"> art near, O Lord;</w:t>
      </w:r>
    </w:p>
    <w:p w:rsidR="00385CB8" w:rsidRPr="00AB1781" w:rsidRDefault="00385CB8" w:rsidP="00385CB8">
      <w:pPr>
        <w:pStyle w:val="EnglishHangEndNoCoptic"/>
      </w:pPr>
      <w:r w:rsidRPr="00AB1781">
        <w:tab/>
        <w:t xml:space="preserve">and all </w:t>
      </w:r>
      <w:r w:rsidR="00E570CB">
        <w:t>Your</w:t>
      </w:r>
      <w:r w:rsidRPr="00AB1781">
        <w:t xml:space="preserve"> ways are truth.</w:t>
      </w:r>
    </w:p>
    <w:p w:rsidR="00385CB8" w:rsidRPr="00AB1781" w:rsidRDefault="00385CB8" w:rsidP="00385CB8">
      <w:pPr>
        <w:pStyle w:val="EnglishHangNoCoptic"/>
      </w:pPr>
      <w:r w:rsidRPr="00AB1781">
        <w:t xml:space="preserve">152 I have known of old from </w:t>
      </w:r>
      <w:r w:rsidR="00E570CB">
        <w:t>Your</w:t>
      </w:r>
      <w:r w:rsidRPr="00AB1781">
        <w:t xml:space="preserve"> testimonies,</w:t>
      </w:r>
    </w:p>
    <w:p w:rsidR="00385CB8" w:rsidRPr="00AB1781" w:rsidRDefault="00385CB8" w:rsidP="00385CB8">
      <w:pPr>
        <w:pStyle w:val="EnglishHangEndNoCoptic"/>
      </w:pPr>
      <w:r w:rsidRPr="00AB1781">
        <w:tab/>
        <w:t xml:space="preserve">that </w:t>
      </w:r>
      <w:r w:rsidR="001040C8">
        <w:t>You</w:t>
      </w:r>
      <w:r w:rsidRPr="00AB1781">
        <w:t xml:space="preserve"> </w:t>
      </w:r>
      <w:r w:rsidR="00556387">
        <w:t>have</w:t>
      </w:r>
      <w:r w:rsidRPr="00AB1781">
        <w:t xml:space="preserve"> founded them for ever.</w:t>
      </w:r>
    </w:p>
    <w:p w:rsidR="00385CB8" w:rsidRPr="00AB1781" w:rsidRDefault="00385CB8" w:rsidP="00385CB8">
      <w:pPr>
        <w:pStyle w:val="EnglishHangNoCoptic"/>
      </w:pPr>
      <w:r w:rsidRPr="00AB1781">
        <w:lastRenderedPageBreak/>
        <w:t>153 See my humility and rescue me,</w:t>
      </w:r>
    </w:p>
    <w:p w:rsidR="00385CB8" w:rsidRPr="00AB1781" w:rsidRDefault="00385CB8" w:rsidP="00385CB8">
      <w:pPr>
        <w:pStyle w:val="EnglishHangEndNoCoptic"/>
      </w:pPr>
      <w:r w:rsidRPr="00AB1781">
        <w:tab/>
        <w:t xml:space="preserve">for I do not forget </w:t>
      </w:r>
      <w:r w:rsidR="00E570CB">
        <w:t>Your</w:t>
      </w:r>
      <w:r w:rsidRPr="00AB1781">
        <w:t xml:space="preserve"> law.</w:t>
      </w:r>
    </w:p>
    <w:p w:rsidR="00385CB8" w:rsidRPr="00AB1781" w:rsidRDefault="00385CB8" w:rsidP="00385CB8">
      <w:pPr>
        <w:pStyle w:val="EnglishHangNoCoptic"/>
      </w:pPr>
      <w:r w:rsidRPr="00AB1781">
        <w:t>154 Judge my cause and redeem me;</w:t>
      </w:r>
    </w:p>
    <w:p w:rsidR="00385CB8" w:rsidRPr="00AB1781" w:rsidRDefault="00385CB8" w:rsidP="00385CB8">
      <w:pPr>
        <w:pStyle w:val="EnglishHangEndNoCoptic"/>
      </w:pPr>
      <w:r w:rsidRPr="00AB1781">
        <w:tab/>
        <w:t xml:space="preserve">through </w:t>
      </w:r>
      <w:r w:rsidR="00E570CB">
        <w:t>Your</w:t>
      </w:r>
      <w:r w:rsidRPr="00AB1781">
        <w:t xml:space="preserve"> word grant me life.</w:t>
      </w:r>
    </w:p>
    <w:p w:rsidR="00385CB8" w:rsidRPr="00AB1781" w:rsidRDefault="00385CB8" w:rsidP="00385CB8">
      <w:pPr>
        <w:pStyle w:val="EnglishHangNoCoptic"/>
      </w:pPr>
      <w:r w:rsidRPr="00AB1781">
        <w:t>155 Salvation is far from sinners,</w:t>
      </w:r>
    </w:p>
    <w:p w:rsidR="00385CB8" w:rsidRPr="00AB1781" w:rsidRDefault="00385CB8" w:rsidP="00385CB8">
      <w:pPr>
        <w:pStyle w:val="EnglishHangEndNoCoptic"/>
      </w:pPr>
      <w:r w:rsidRPr="00AB1781">
        <w:tab/>
        <w:t xml:space="preserve">for they do not seek </w:t>
      </w:r>
      <w:r w:rsidR="00E570CB">
        <w:t>Your</w:t>
      </w:r>
      <w:r w:rsidRPr="00AB1781">
        <w:t xml:space="preserve"> rights.</w:t>
      </w:r>
    </w:p>
    <w:p w:rsidR="00385CB8" w:rsidRPr="00AB1781" w:rsidRDefault="00385CB8" w:rsidP="00385CB8">
      <w:pPr>
        <w:pStyle w:val="EnglishHangNoCoptic"/>
      </w:pPr>
      <w:r w:rsidRPr="00AB1781">
        <w:t xml:space="preserve">156 Many are </w:t>
      </w:r>
      <w:r w:rsidR="00E570CB">
        <w:t>Your</w:t>
      </w:r>
      <w:r w:rsidRPr="00AB1781">
        <w:t xml:space="preserve"> mercies, O Lord;</w:t>
      </w:r>
    </w:p>
    <w:p w:rsidR="00385CB8" w:rsidRPr="00AB1781" w:rsidRDefault="00385CB8" w:rsidP="00385CB8">
      <w:pPr>
        <w:pStyle w:val="EnglishHangEndNoCoptic"/>
      </w:pPr>
      <w:r w:rsidRPr="00AB1781">
        <w:tab/>
        <w:t xml:space="preserve">by </w:t>
      </w:r>
      <w:r w:rsidR="00E570CB">
        <w:t>Your</w:t>
      </w:r>
      <w:r w:rsidRPr="00AB1781">
        <w:t xml:space="preserve"> judgment grant me life.</w:t>
      </w:r>
    </w:p>
    <w:p w:rsidR="00385CB8" w:rsidRPr="00AB1781" w:rsidRDefault="00385CB8" w:rsidP="00385CB8">
      <w:pPr>
        <w:pStyle w:val="EnglishHangNoCoptic"/>
      </w:pPr>
      <w:r w:rsidRPr="00AB1781">
        <w:t>157 Many are they who trouble me and persecute me;</w:t>
      </w:r>
    </w:p>
    <w:p w:rsidR="00385CB8" w:rsidRPr="00AB1781" w:rsidRDefault="00385CB8" w:rsidP="00385CB8">
      <w:pPr>
        <w:pStyle w:val="EnglishHangEndNoCoptic"/>
      </w:pPr>
      <w:r w:rsidRPr="00AB1781">
        <w:tab/>
        <w:t xml:space="preserve">yet I do not swerve from </w:t>
      </w:r>
      <w:r w:rsidR="00E570CB">
        <w:t>Your</w:t>
      </w:r>
      <w:r w:rsidRPr="00AB1781">
        <w:t xml:space="preserve"> testimonies.</w:t>
      </w:r>
    </w:p>
    <w:p w:rsidR="00385CB8" w:rsidRPr="00AB1781" w:rsidRDefault="00385CB8" w:rsidP="00385CB8">
      <w:pPr>
        <w:pStyle w:val="EnglishHangNoCoptic"/>
      </w:pPr>
      <w:r w:rsidRPr="00AB1781">
        <w:t>158 I see senseless people and am grieved,</w:t>
      </w:r>
    </w:p>
    <w:p w:rsidR="00385CB8" w:rsidRPr="00AB1781" w:rsidRDefault="00385CB8" w:rsidP="00385CB8">
      <w:pPr>
        <w:pStyle w:val="EnglishHangEndNoCoptic"/>
      </w:pPr>
      <w:r w:rsidRPr="00AB1781">
        <w:tab/>
        <w:t xml:space="preserve">because they do not keep </w:t>
      </w:r>
      <w:r w:rsidR="00E570CB">
        <w:t>Your</w:t>
      </w:r>
      <w:r w:rsidRPr="00AB1781">
        <w:t xml:space="preserve"> words.</w:t>
      </w:r>
    </w:p>
    <w:p w:rsidR="00385CB8" w:rsidRPr="00AB1781" w:rsidRDefault="00385CB8" w:rsidP="00385CB8">
      <w:pPr>
        <w:pStyle w:val="EnglishHangNoCoptic"/>
      </w:pPr>
      <w:r w:rsidRPr="00AB1781">
        <w:t xml:space="preserve">159 See how I love </w:t>
      </w:r>
      <w:r w:rsidR="00E570CB">
        <w:t>Your</w:t>
      </w:r>
      <w:r w:rsidRPr="00AB1781">
        <w:t xml:space="preserve"> commandments, O Lord!</w:t>
      </w:r>
    </w:p>
    <w:p w:rsidR="00385CB8" w:rsidRPr="00AB1781" w:rsidRDefault="00385CB8" w:rsidP="00385CB8">
      <w:pPr>
        <w:pStyle w:val="EnglishHangEndNoCoptic"/>
      </w:pPr>
      <w:r w:rsidRPr="00AB1781">
        <w:tab/>
        <w:t xml:space="preserve">In </w:t>
      </w:r>
      <w:r w:rsidR="00E570CB">
        <w:t>Your</w:t>
      </w:r>
      <w:r w:rsidRPr="00AB1781">
        <w:t xml:space="preserve"> mercy grant me life.</w:t>
      </w:r>
    </w:p>
    <w:p w:rsidR="00385CB8" w:rsidRPr="00AB1781" w:rsidRDefault="00385CB8" w:rsidP="00385CB8">
      <w:pPr>
        <w:pStyle w:val="EnglishHangNoCoptic"/>
      </w:pPr>
      <w:r w:rsidRPr="00AB1781">
        <w:t>160 The sum</w:t>
      </w:r>
      <w:r w:rsidRPr="00AB1781">
        <w:rPr>
          <w:rStyle w:val="FootnoteReference"/>
        </w:rPr>
        <w:footnoteReference w:id="398"/>
      </w:r>
      <w:r w:rsidRPr="00AB1781">
        <w:t xml:space="preserve"> of </w:t>
      </w:r>
      <w:r w:rsidR="00E570CB">
        <w:t>Your</w:t>
      </w:r>
      <w:r w:rsidRPr="00AB1781">
        <w:t xml:space="preserve"> words is truth;</w:t>
      </w:r>
    </w:p>
    <w:p w:rsidR="00385CB8" w:rsidRPr="00385CB8" w:rsidRDefault="00385CB8" w:rsidP="00385CB8">
      <w:pPr>
        <w:pStyle w:val="EnglishHangEndNoCoptic"/>
      </w:pPr>
      <w:r w:rsidRPr="00AB1781">
        <w:tab/>
        <w:t xml:space="preserve">and all the judgments of </w:t>
      </w:r>
      <w:r w:rsidR="00E570CB">
        <w:t>Your</w:t>
      </w:r>
      <w:r w:rsidRPr="00AB1781">
        <w:t xml:space="preserve"> justice are eternal.</w:t>
      </w:r>
    </w:p>
    <w:p w:rsidR="00385CB8" w:rsidRPr="00AB1781" w:rsidRDefault="00385CB8" w:rsidP="00385CB8">
      <w:pPr>
        <w:pStyle w:val="EnglishHangNoCoptic"/>
      </w:pPr>
      <w:r w:rsidRPr="00AB1781">
        <w:t>161 Rulers persecute me without cause,</w:t>
      </w:r>
    </w:p>
    <w:p w:rsidR="00385CB8" w:rsidRPr="00AB1781" w:rsidRDefault="00385CB8" w:rsidP="00385CB8">
      <w:pPr>
        <w:pStyle w:val="EnglishHangEndNoCoptic"/>
      </w:pPr>
      <w:r w:rsidRPr="00AB1781">
        <w:tab/>
        <w:t xml:space="preserve">but I dread to be deaf to </w:t>
      </w:r>
      <w:r w:rsidR="00E570CB">
        <w:t>Your</w:t>
      </w:r>
      <w:r w:rsidRPr="00AB1781">
        <w:t xml:space="preserve"> words.</w:t>
      </w:r>
      <w:r w:rsidRPr="00AB1781">
        <w:rPr>
          <w:rStyle w:val="FootnoteReference"/>
        </w:rPr>
        <w:footnoteReference w:id="399"/>
      </w:r>
    </w:p>
    <w:p w:rsidR="00385CB8" w:rsidRPr="00AB1781" w:rsidRDefault="00385CB8" w:rsidP="00385CB8">
      <w:pPr>
        <w:pStyle w:val="EnglishHangNoCoptic"/>
      </w:pPr>
      <w:r w:rsidRPr="00AB1781">
        <w:t xml:space="preserve">162 I rejoice over </w:t>
      </w:r>
      <w:r w:rsidR="00E570CB">
        <w:t>Your</w:t>
      </w:r>
      <w:r w:rsidRPr="00AB1781">
        <w:t xml:space="preserve"> words</w:t>
      </w:r>
    </w:p>
    <w:p w:rsidR="00385CB8" w:rsidRPr="00AB1781" w:rsidRDefault="00385CB8" w:rsidP="00385CB8">
      <w:pPr>
        <w:pStyle w:val="EnglishHangEndNoCoptic"/>
      </w:pPr>
      <w:r w:rsidRPr="00AB1781">
        <w:tab/>
        <w:t>like one finding rich spoils.</w:t>
      </w:r>
    </w:p>
    <w:p w:rsidR="00385CB8" w:rsidRPr="00AB1781" w:rsidRDefault="00385CB8" w:rsidP="00385CB8">
      <w:pPr>
        <w:pStyle w:val="EnglishHangNoCoptic"/>
      </w:pPr>
      <w:r w:rsidRPr="00AB1781">
        <w:t>163 Injustice I hate and abhor,</w:t>
      </w:r>
    </w:p>
    <w:p w:rsidR="00385CB8" w:rsidRPr="00AB1781" w:rsidRDefault="00385CB8" w:rsidP="00385CB8">
      <w:pPr>
        <w:pStyle w:val="EnglishHangEndNoCoptic"/>
      </w:pPr>
      <w:r w:rsidRPr="00AB1781">
        <w:tab/>
        <w:t xml:space="preserve">but I love </w:t>
      </w:r>
      <w:r w:rsidR="00E570CB">
        <w:t>Your</w:t>
      </w:r>
      <w:r w:rsidRPr="00AB1781">
        <w:t xml:space="preserve"> law.</w:t>
      </w:r>
    </w:p>
    <w:p w:rsidR="00385CB8" w:rsidRPr="00AB1781" w:rsidRDefault="00385CB8" w:rsidP="00385CB8">
      <w:pPr>
        <w:pStyle w:val="EnglishHangNoCoptic"/>
      </w:pPr>
      <w:r w:rsidRPr="00AB1781">
        <w:t xml:space="preserve">164 Seven times a day I praise </w:t>
      </w:r>
      <w:r w:rsidR="001040C8">
        <w:t>You</w:t>
      </w:r>
    </w:p>
    <w:p w:rsidR="00385CB8" w:rsidRPr="00AB1781" w:rsidRDefault="00385CB8" w:rsidP="00385CB8">
      <w:pPr>
        <w:pStyle w:val="EnglishHangEndNoCoptic"/>
      </w:pPr>
      <w:r w:rsidRPr="00AB1781">
        <w:tab/>
        <w:t xml:space="preserve">for the justice of </w:t>
      </w:r>
      <w:r w:rsidR="00E570CB">
        <w:t>Your</w:t>
      </w:r>
      <w:r w:rsidRPr="00AB1781">
        <w:t xml:space="preserve"> judgments.</w:t>
      </w:r>
    </w:p>
    <w:p w:rsidR="00385CB8" w:rsidRPr="00AB1781" w:rsidRDefault="00385CB8" w:rsidP="00385CB8">
      <w:pPr>
        <w:pStyle w:val="EnglishHangNoCoptic"/>
      </w:pPr>
      <w:r w:rsidRPr="00AB1781">
        <w:t xml:space="preserve">165 Great peace have those who love </w:t>
      </w:r>
      <w:r w:rsidR="00E570CB">
        <w:t>Your</w:t>
      </w:r>
      <w:r w:rsidRPr="00AB1781">
        <w:t xml:space="preserve"> law,</w:t>
      </w:r>
    </w:p>
    <w:p w:rsidR="00385CB8" w:rsidRPr="00AB1781" w:rsidRDefault="00385CB8" w:rsidP="00385CB8">
      <w:pPr>
        <w:pStyle w:val="EnglishHangEndNoCoptic"/>
      </w:pPr>
      <w:r w:rsidRPr="00AB1781">
        <w:tab/>
        <w:t>and for them there is no stumbling.</w:t>
      </w:r>
    </w:p>
    <w:p w:rsidR="00385CB8" w:rsidRPr="00AB1781" w:rsidRDefault="00385CB8" w:rsidP="00385CB8">
      <w:pPr>
        <w:pStyle w:val="EnglishHangNoCoptic"/>
      </w:pPr>
      <w:r w:rsidRPr="00AB1781">
        <w:t xml:space="preserve">166 I look for </w:t>
      </w:r>
      <w:r w:rsidR="00E570CB">
        <w:t>Your</w:t>
      </w:r>
      <w:r w:rsidRPr="00AB1781">
        <w:t xml:space="preserve"> salvation, O Lord,</w:t>
      </w:r>
    </w:p>
    <w:p w:rsidR="00385CB8" w:rsidRPr="00AB1781" w:rsidRDefault="00385CB8" w:rsidP="00385CB8">
      <w:pPr>
        <w:pStyle w:val="EnglishHangEndNoCoptic"/>
      </w:pPr>
      <w:r w:rsidRPr="00AB1781">
        <w:tab/>
        <w:t xml:space="preserve">and love </w:t>
      </w:r>
      <w:r w:rsidR="00E570CB">
        <w:t>Your</w:t>
      </w:r>
      <w:r w:rsidRPr="00AB1781">
        <w:t xml:space="preserve"> commandments.</w:t>
      </w:r>
    </w:p>
    <w:p w:rsidR="00385CB8" w:rsidRPr="00AB1781" w:rsidRDefault="00385CB8" w:rsidP="00385CB8">
      <w:pPr>
        <w:pStyle w:val="EnglishHangNoCoptic"/>
      </w:pPr>
      <w:r w:rsidRPr="00AB1781">
        <w:lastRenderedPageBreak/>
        <w:t xml:space="preserve">167 My soul keeps </w:t>
      </w:r>
      <w:r w:rsidR="00E570CB">
        <w:t>Your</w:t>
      </w:r>
      <w:r w:rsidRPr="00AB1781">
        <w:t xml:space="preserve"> testimonies</w:t>
      </w:r>
    </w:p>
    <w:p w:rsidR="00385CB8" w:rsidRPr="00AB1781" w:rsidRDefault="00385CB8" w:rsidP="00385CB8">
      <w:pPr>
        <w:pStyle w:val="EnglishHangEndNoCoptic"/>
      </w:pPr>
      <w:r w:rsidRPr="00AB1781">
        <w:tab/>
        <w:t>and loves them exceedingly.</w:t>
      </w:r>
    </w:p>
    <w:p w:rsidR="00385CB8" w:rsidRPr="00AB1781" w:rsidRDefault="00385CB8" w:rsidP="00385CB8">
      <w:pPr>
        <w:pStyle w:val="EnglishHangNoCoptic"/>
      </w:pPr>
      <w:r w:rsidRPr="00AB1781">
        <w:t xml:space="preserve">168 I keep </w:t>
      </w:r>
      <w:r w:rsidR="00E570CB">
        <w:t>Your</w:t>
      </w:r>
      <w:r w:rsidRPr="00AB1781">
        <w:t xml:space="preserve"> commandments and </w:t>
      </w:r>
      <w:r w:rsidR="00E570CB">
        <w:t>Your</w:t>
      </w:r>
      <w:r w:rsidRPr="00AB1781">
        <w:t xml:space="preserve"> testimonies,</w:t>
      </w:r>
    </w:p>
    <w:p w:rsidR="00385CB8" w:rsidRPr="00AB1781" w:rsidRDefault="00385CB8" w:rsidP="00385CB8">
      <w:pPr>
        <w:pStyle w:val="EnglishHangEndNoCoptic"/>
      </w:pPr>
      <w:r w:rsidRPr="00AB1781">
        <w:tab/>
        <w:t xml:space="preserve">for all my ways are before </w:t>
      </w:r>
      <w:r w:rsidR="001040C8">
        <w:t>You</w:t>
      </w:r>
      <w:r w:rsidRPr="00AB1781">
        <w:t>, O Lord.</w:t>
      </w:r>
    </w:p>
    <w:p w:rsidR="00385CB8" w:rsidRPr="00AB1781" w:rsidRDefault="00385CB8" w:rsidP="00385CB8">
      <w:pPr>
        <w:pStyle w:val="EnglishHangNoCoptic"/>
      </w:pPr>
      <w:r w:rsidRPr="00AB1781">
        <w:t xml:space="preserve">169 Let my need come before </w:t>
      </w:r>
      <w:r w:rsidR="001040C8">
        <w:t>You</w:t>
      </w:r>
      <w:r w:rsidRPr="00AB1781">
        <w:t>, O Lord;</w:t>
      </w:r>
    </w:p>
    <w:p w:rsidR="00385CB8" w:rsidRPr="00AB1781" w:rsidRDefault="00385CB8" w:rsidP="00385CB8">
      <w:pPr>
        <w:pStyle w:val="EnglishHangEndNoCoptic"/>
      </w:pPr>
      <w:r w:rsidRPr="00AB1781">
        <w:tab/>
        <w:t xml:space="preserve">give me understanding </w:t>
      </w:r>
      <w:r>
        <w:t xml:space="preserve">according to </w:t>
      </w:r>
      <w:r w:rsidR="00E570CB">
        <w:t>Your</w:t>
      </w:r>
      <w:r>
        <w:t xml:space="preserve"> word.</w:t>
      </w:r>
    </w:p>
    <w:p w:rsidR="00385CB8" w:rsidRPr="00AB1781" w:rsidRDefault="00385CB8" w:rsidP="00385CB8">
      <w:pPr>
        <w:pStyle w:val="EnglishHangNoCoptic"/>
      </w:pPr>
      <w:r w:rsidRPr="00AB1781">
        <w:t xml:space="preserve">170 Let my prayer enter </w:t>
      </w:r>
      <w:r w:rsidR="00E570CB">
        <w:t>Your</w:t>
      </w:r>
      <w:r w:rsidRPr="00AB1781">
        <w:t xml:space="preserve"> presence, O Lord;</w:t>
      </w:r>
    </w:p>
    <w:p w:rsidR="00385CB8" w:rsidRPr="00AB1781" w:rsidRDefault="00385CB8" w:rsidP="00385CB8">
      <w:pPr>
        <w:pStyle w:val="EnglishHangEndNoCoptic"/>
      </w:pPr>
      <w:r w:rsidRPr="00AB1781">
        <w:tab/>
        <w:t>de</w:t>
      </w:r>
      <w:r>
        <w:t xml:space="preserve">liver me according to </w:t>
      </w:r>
      <w:r w:rsidR="00E570CB">
        <w:t>Your</w:t>
      </w:r>
      <w:r>
        <w:t xml:space="preserve"> word.</w:t>
      </w:r>
    </w:p>
    <w:p w:rsidR="00385CB8" w:rsidRPr="00AB1781" w:rsidRDefault="00385CB8" w:rsidP="00385CB8">
      <w:pPr>
        <w:pStyle w:val="EnglishHangNoCoptic"/>
      </w:pPr>
      <w:r w:rsidRPr="00AB1781">
        <w:t>171 Let my lips burst into song,</w:t>
      </w:r>
    </w:p>
    <w:p w:rsidR="00385CB8" w:rsidRPr="00AB1781" w:rsidRDefault="00385CB8" w:rsidP="00385CB8">
      <w:pPr>
        <w:pStyle w:val="EnglishHangEndNoCoptic"/>
      </w:pPr>
      <w:r w:rsidRPr="00AB1781">
        <w:tab/>
        <w:t xml:space="preserve">when </w:t>
      </w:r>
      <w:r w:rsidR="001040C8">
        <w:t>You</w:t>
      </w:r>
      <w:r>
        <w:t xml:space="preserve"> </w:t>
      </w:r>
      <w:r w:rsidR="00556387">
        <w:t>have</w:t>
      </w:r>
      <w:r>
        <w:t xml:space="preserve"> taught me </w:t>
      </w:r>
      <w:r w:rsidR="00E570CB">
        <w:t>Your</w:t>
      </w:r>
      <w:r>
        <w:t xml:space="preserve"> rights.</w:t>
      </w:r>
    </w:p>
    <w:p w:rsidR="00385CB8" w:rsidRPr="00AB1781" w:rsidRDefault="00385CB8" w:rsidP="00385CB8">
      <w:pPr>
        <w:pStyle w:val="EnglishHangNoCoptic"/>
      </w:pPr>
      <w:r w:rsidRPr="00AB1781">
        <w:t xml:space="preserve">172 Let my tongue tell of </w:t>
      </w:r>
      <w:r w:rsidR="00E570CB">
        <w:t>Your</w:t>
      </w:r>
      <w:r w:rsidRPr="00AB1781">
        <w:t xml:space="preserve"> words,</w:t>
      </w:r>
    </w:p>
    <w:p w:rsidR="00385CB8" w:rsidRPr="00AB1781" w:rsidRDefault="00385CB8" w:rsidP="00385CB8">
      <w:pPr>
        <w:pStyle w:val="EnglishHangEndNoCoptic"/>
      </w:pPr>
      <w:r w:rsidRPr="00AB1781">
        <w:tab/>
        <w:t>for</w:t>
      </w:r>
      <w:r>
        <w:t xml:space="preserve"> all </w:t>
      </w:r>
      <w:r w:rsidR="00E570CB">
        <w:t>Your</w:t>
      </w:r>
      <w:r>
        <w:t xml:space="preserve"> commandments are just.</w:t>
      </w:r>
    </w:p>
    <w:p w:rsidR="00385CB8" w:rsidRPr="00AB1781" w:rsidRDefault="00385CB8" w:rsidP="00385CB8">
      <w:pPr>
        <w:pStyle w:val="EnglishHangNoCoptic"/>
      </w:pPr>
      <w:r w:rsidRPr="00AB1781">
        <w:t xml:space="preserve">173 Let </w:t>
      </w:r>
      <w:r w:rsidR="00E570CB">
        <w:t>Your</w:t>
      </w:r>
      <w:r w:rsidRPr="00AB1781">
        <w:t xml:space="preserve"> hand be near to save me,</w:t>
      </w:r>
    </w:p>
    <w:p w:rsidR="00385CB8" w:rsidRPr="00AB1781" w:rsidRDefault="00385CB8" w:rsidP="00385CB8">
      <w:pPr>
        <w:pStyle w:val="EnglishHangEndNoCoptic"/>
      </w:pPr>
      <w:r w:rsidRPr="00AB1781">
        <w:tab/>
        <w:t xml:space="preserve">for </w:t>
      </w:r>
      <w:r>
        <w:t xml:space="preserve">I have chosen </w:t>
      </w:r>
      <w:r w:rsidR="00E570CB">
        <w:t>Your</w:t>
      </w:r>
      <w:r>
        <w:t xml:space="preserve"> commandments.</w:t>
      </w:r>
    </w:p>
    <w:p w:rsidR="00385CB8" w:rsidRPr="00AB1781" w:rsidRDefault="00385CB8" w:rsidP="00385CB8">
      <w:pPr>
        <w:pStyle w:val="EnglishHangNoCoptic"/>
      </w:pPr>
      <w:r w:rsidRPr="00AB1781">
        <w:t xml:space="preserve">174 I long for </w:t>
      </w:r>
      <w:r w:rsidR="00E570CB">
        <w:t>Your</w:t>
      </w:r>
      <w:r w:rsidRPr="00AB1781">
        <w:t xml:space="preserve"> salvation, O Lord,</w:t>
      </w:r>
    </w:p>
    <w:p w:rsidR="00385CB8" w:rsidRPr="00AB1781" w:rsidRDefault="00385CB8" w:rsidP="00385CB8">
      <w:pPr>
        <w:pStyle w:val="EnglishHangEndNoCoptic"/>
      </w:pPr>
      <w:r>
        <w:tab/>
        <w:t xml:space="preserve">and </w:t>
      </w:r>
      <w:r w:rsidR="00E570CB">
        <w:t>Your</w:t>
      </w:r>
      <w:r>
        <w:t xml:space="preserve"> law is my meditation.</w:t>
      </w:r>
    </w:p>
    <w:p w:rsidR="00385CB8" w:rsidRPr="00AB1781" w:rsidRDefault="00385CB8" w:rsidP="00385CB8">
      <w:pPr>
        <w:pStyle w:val="EnglishHangNoCoptic"/>
      </w:pPr>
      <w:r w:rsidRPr="00AB1781">
        <w:t xml:space="preserve">175 May my soul live to praise </w:t>
      </w:r>
      <w:r w:rsidR="001040C8">
        <w:t>You</w:t>
      </w:r>
      <w:r w:rsidRPr="00AB1781">
        <w:t>,</w:t>
      </w:r>
    </w:p>
    <w:p w:rsidR="00385CB8" w:rsidRPr="00AB1781" w:rsidRDefault="00385CB8" w:rsidP="00385CB8">
      <w:pPr>
        <w:pStyle w:val="EnglishHangEndNoCoptic"/>
      </w:pPr>
      <w:r>
        <w:tab/>
        <w:t xml:space="preserve">and may </w:t>
      </w:r>
      <w:r w:rsidR="00E570CB">
        <w:t>Your</w:t>
      </w:r>
      <w:r>
        <w:t xml:space="preserve"> judgments help me.</w:t>
      </w:r>
    </w:p>
    <w:p w:rsidR="00385CB8" w:rsidRPr="00AB1781" w:rsidRDefault="00385CB8" w:rsidP="00385CB8">
      <w:pPr>
        <w:pStyle w:val="EnglishHangNoCoptic"/>
      </w:pPr>
      <w:r w:rsidRPr="00AB1781">
        <w:t xml:space="preserve">176 I have gone astray like a lost sheep; seek </w:t>
      </w:r>
      <w:r w:rsidR="00E570CB">
        <w:t>Your</w:t>
      </w:r>
      <w:r w:rsidRPr="00AB1781">
        <w:t xml:space="preserve"> slave,</w:t>
      </w:r>
    </w:p>
    <w:p w:rsidR="00267F42" w:rsidRDefault="00385CB8" w:rsidP="00385CB8">
      <w:pPr>
        <w:pStyle w:val="EnglishHangEndNoCoptic"/>
      </w:pPr>
      <w:r w:rsidRPr="00AB1781">
        <w:tab/>
        <w:t xml:space="preserve">for I have not forgotten </w:t>
      </w:r>
      <w:r w:rsidR="00E570CB">
        <w:t>Your</w:t>
      </w:r>
      <w:r w:rsidRPr="00AB1781">
        <w:t xml:space="preserve"> commandments.</w:t>
      </w:r>
    </w:p>
    <w:p w:rsidR="00FD25B7" w:rsidRPr="00FD25B7" w:rsidRDefault="00FD25B7" w:rsidP="00FD25B7">
      <w:pPr>
        <w:pStyle w:val="Heading3"/>
      </w:pPr>
      <w:bookmarkStart w:id="884" w:name="_Ref411967235"/>
      <w:r>
        <w:t>Psalm</w:t>
      </w:r>
      <w:r w:rsidRPr="00AB1781">
        <w:t xml:space="preserve"> 119</w:t>
      </w:r>
      <w:r>
        <w:t>: To the Lord in the hour of my distress I cry</w:t>
      </w:r>
      <w:bookmarkEnd w:id="88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Arrows of Love</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To the Lord in the hour of my distress</w:t>
      </w:r>
    </w:p>
    <w:p w:rsidR="00FD25B7" w:rsidRPr="00AB1781" w:rsidRDefault="00FD25B7" w:rsidP="00FD25B7">
      <w:pPr>
        <w:pStyle w:val="EnglishHangEndNoCoptic"/>
      </w:pPr>
      <w:r w:rsidRPr="00AB1781">
        <w:tab/>
        <w:t>I cry and He answers me.</w:t>
      </w:r>
    </w:p>
    <w:p w:rsidR="00FD25B7" w:rsidRPr="00AB1781" w:rsidRDefault="00FD25B7" w:rsidP="00FD25B7">
      <w:pPr>
        <w:pStyle w:val="EnglishHangNoCoptic"/>
      </w:pPr>
      <w:r w:rsidRPr="00AB1781">
        <w:t>2 O Lord, deliver my soul from lying lips,</w:t>
      </w:r>
    </w:p>
    <w:p w:rsidR="00FD25B7" w:rsidRPr="00AB1781" w:rsidRDefault="00FD25B7" w:rsidP="00FD25B7">
      <w:pPr>
        <w:pStyle w:val="EnglishHangEndNoCoptic"/>
      </w:pPr>
      <w:r w:rsidRPr="00AB1781">
        <w:tab/>
        <w:t>and from a treacherous tongue.</w:t>
      </w:r>
    </w:p>
    <w:p w:rsidR="00FD25B7" w:rsidRPr="00AB1781" w:rsidRDefault="00FD25B7" w:rsidP="00FD25B7">
      <w:pPr>
        <w:pStyle w:val="EnglishHangNoCoptic"/>
      </w:pPr>
      <w:r w:rsidRPr="00AB1781">
        <w:t>3 What should be given you,</w:t>
      </w:r>
    </w:p>
    <w:p w:rsidR="00FD25B7" w:rsidRPr="00AB1781" w:rsidRDefault="00FD25B7" w:rsidP="00FD25B7">
      <w:pPr>
        <w:pStyle w:val="EnglishHangNoCoptic"/>
      </w:pPr>
      <w:r w:rsidRPr="00AB1781">
        <w:tab/>
        <w:t>what added protection,</w:t>
      </w:r>
    </w:p>
    <w:p w:rsidR="00FD25B7" w:rsidRPr="00AB1781" w:rsidRDefault="00FD25B7" w:rsidP="00FD25B7">
      <w:pPr>
        <w:pStyle w:val="EnglishHangEndNoCoptic"/>
      </w:pPr>
      <w:r w:rsidRPr="00AB1781">
        <w:lastRenderedPageBreak/>
        <w:tab/>
        <w:t>against a treacherous tongue?</w:t>
      </w:r>
    </w:p>
    <w:p w:rsidR="00FD25B7" w:rsidRPr="00AB1781" w:rsidRDefault="00FD25B7" w:rsidP="00FD25B7">
      <w:pPr>
        <w:pStyle w:val="EnglishHangNoCoptic"/>
      </w:pPr>
      <w:r w:rsidRPr="00AB1781">
        <w:t>4 The sharp arrows of the mighty warrior</w:t>
      </w:r>
    </w:p>
    <w:p w:rsidR="00FD25B7" w:rsidRPr="00AB1781" w:rsidRDefault="00FD25B7" w:rsidP="00FD25B7">
      <w:pPr>
        <w:pStyle w:val="EnglishHangEndNoCoptic"/>
      </w:pPr>
      <w:r w:rsidRPr="00AB1781">
        <w:tab/>
        <w:t>with coals of desolation.</w:t>
      </w:r>
      <w:r w:rsidRPr="00AB1781">
        <w:rPr>
          <w:rStyle w:val="FootnoteReference"/>
        </w:rPr>
        <w:footnoteReference w:id="400"/>
      </w:r>
    </w:p>
    <w:p w:rsidR="00FD25B7" w:rsidRPr="00AB1781" w:rsidRDefault="00FD25B7" w:rsidP="00FD25B7">
      <w:pPr>
        <w:pStyle w:val="EnglishHangNoCoptic"/>
      </w:pPr>
      <w:r w:rsidRPr="00AB1781">
        <w:t>5 Woe is me, that my pilgrimage is prolonged,</w:t>
      </w:r>
    </w:p>
    <w:p w:rsidR="00FD25B7" w:rsidRPr="00AB1781" w:rsidRDefault="00FD25B7" w:rsidP="00FD25B7">
      <w:pPr>
        <w:pStyle w:val="EnglishHangEndNoCoptic"/>
      </w:pPr>
      <w:r w:rsidRPr="00AB1781">
        <w:tab/>
        <w:t>that I live among the tents of Kedar.</w:t>
      </w:r>
    </w:p>
    <w:p w:rsidR="00FD25B7" w:rsidRPr="00AB1781" w:rsidRDefault="00FD25B7" w:rsidP="00FD25B7">
      <w:pPr>
        <w:pStyle w:val="EnglishHangNoCoptic"/>
      </w:pPr>
      <w:r w:rsidRPr="00AB1781">
        <w:t>6 My soul has long been on pilgrimage</w:t>
      </w:r>
    </w:p>
    <w:p w:rsidR="00FD25B7" w:rsidRPr="00AB1781" w:rsidRDefault="00FD25B7" w:rsidP="00FD25B7">
      <w:pPr>
        <w:pStyle w:val="EnglishHangEndNoCoptic"/>
      </w:pPr>
      <w:r w:rsidRPr="00AB1781">
        <w:tab/>
        <w:t>with those who hate peace.</w:t>
      </w:r>
    </w:p>
    <w:p w:rsidR="00FD25B7" w:rsidRPr="00AB1781" w:rsidRDefault="00FD25B7" w:rsidP="00FD25B7">
      <w:pPr>
        <w:pStyle w:val="EnglishHangNoCoptic"/>
      </w:pPr>
      <w:r w:rsidRPr="00AB1781">
        <w:t>7 I am peaceful:</w:t>
      </w:r>
    </w:p>
    <w:p w:rsidR="00FD25B7" w:rsidRPr="00AB1781" w:rsidRDefault="00FD25B7" w:rsidP="00FD25B7">
      <w:pPr>
        <w:pStyle w:val="EnglishHangNoCoptic"/>
      </w:pPr>
      <w:r w:rsidRPr="00AB1781">
        <w:tab/>
        <w:t>but when I speak to them,</w:t>
      </w:r>
    </w:p>
    <w:p w:rsidR="00FD25B7" w:rsidRPr="00FD25B7" w:rsidRDefault="00FD25B7" w:rsidP="00FD25B7">
      <w:pPr>
        <w:pStyle w:val="EnglishHangEndNoCoptic"/>
      </w:pPr>
      <w:r w:rsidRPr="00AB1781">
        <w:tab/>
        <w:t>they fight me without provocation.</w:t>
      </w:r>
    </w:p>
    <w:p w:rsidR="00FD25B7" w:rsidRPr="00FD25B7" w:rsidRDefault="00FD25B7" w:rsidP="00FD25B7">
      <w:pPr>
        <w:pStyle w:val="Heading3"/>
      </w:pPr>
      <w:bookmarkStart w:id="885" w:name="_Ref411967252"/>
      <w:r>
        <w:t>Psalm</w:t>
      </w:r>
      <w:r w:rsidRPr="00AB1781">
        <w:t xml:space="preserve"> 120</w:t>
      </w:r>
      <w:r>
        <w:t>: I lift up my eyes to the mountains</w:t>
      </w:r>
      <w:bookmarkEnd w:id="88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Tunneling Mountains</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lift up my eyes to the mountains.</w:t>
      </w:r>
      <w:r w:rsidRPr="00AB1781">
        <w:rPr>
          <w:rStyle w:val="FootnoteReference"/>
        </w:rPr>
        <w:footnoteReference w:id="401"/>
      </w:r>
    </w:p>
    <w:p w:rsidR="00FD25B7" w:rsidRPr="00AB1781" w:rsidRDefault="00FD25B7" w:rsidP="00FD25B7">
      <w:pPr>
        <w:pStyle w:val="EnglishHangEndNoCoptic"/>
      </w:pPr>
      <w:r w:rsidRPr="00AB1781">
        <w:tab/>
        <w:t>Where will my help come from?</w:t>
      </w:r>
    </w:p>
    <w:p w:rsidR="00FD25B7" w:rsidRPr="00AB1781" w:rsidRDefault="00FD25B7" w:rsidP="00FD25B7">
      <w:pPr>
        <w:pStyle w:val="EnglishHangNoCoptic"/>
      </w:pPr>
      <w:r w:rsidRPr="00AB1781">
        <w:t>2 My help comes from the Lord,</w:t>
      </w:r>
    </w:p>
    <w:p w:rsidR="00FD25B7" w:rsidRPr="00AB1781" w:rsidRDefault="00FD25B7" w:rsidP="00FD25B7">
      <w:pPr>
        <w:pStyle w:val="EnglishHangEndNoCoptic"/>
      </w:pPr>
      <w:r w:rsidRPr="00AB1781">
        <w:tab/>
        <w:t>Who made heaven and earth.</w:t>
      </w:r>
    </w:p>
    <w:p w:rsidR="00FD25B7" w:rsidRPr="00AB1781" w:rsidRDefault="00FD25B7" w:rsidP="00FD25B7">
      <w:pPr>
        <w:pStyle w:val="EnglishHangNoCoptic"/>
      </w:pPr>
      <w:r w:rsidRPr="00AB1781">
        <w:t>3 Let not your foot be moved,</w:t>
      </w:r>
    </w:p>
    <w:p w:rsidR="00FD25B7" w:rsidRPr="00FD25B7" w:rsidRDefault="00FD25B7" w:rsidP="00FD25B7">
      <w:pPr>
        <w:pStyle w:val="EnglishHangEndNoCoptic"/>
      </w:pPr>
      <w:r w:rsidRPr="00AB1781">
        <w:tab/>
        <w:t>nor Him Who keeps you slumber.</w:t>
      </w:r>
      <w:r w:rsidRPr="00AB1781">
        <w:rPr>
          <w:rStyle w:val="FootnoteReference"/>
        </w:rPr>
        <w:footnoteReference w:id="402"/>
      </w:r>
    </w:p>
    <w:p w:rsidR="00FD25B7" w:rsidRPr="00AB1781" w:rsidRDefault="00FD25B7" w:rsidP="00FD25B7">
      <w:pPr>
        <w:pStyle w:val="EnglishHangNoCoptic"/>
      </w:pPr>
      <w:r w:rsidRPr="00AB1781">
        <w:t>4 Behold, He Who keeps Israel</w:t>
      </w:r>
    </w:p>
    <w:p w:rsidR="00FD25B7" w:rsidRPr="00AB1781" w:rsidRDefault="00FD25B7" w:rsidP="00FD25B7">
      <w:pPr>
        <w:pStyle w:val="EnglishHangEndNoCoptic"/>
      </w:pPr>
      <w:r w:rsidRPr="00AB1781">
        <w:tab/>
        <w:t>will neither slumber nor sleep.</w:t>
      </w:r>
    </w:p>
    <w:p w:rsidR="00FD25B7" w:rsidRPr="00AB1781" w:rsidRDefault="00FD25B7" w:rsidP="00FD25B7">
      <w:pPr>
        <w:pStyle w:val="EnglishHangNoCoptic"/>
      </w:pPr>
      <w:r w:rsidRPr="00AB1781">
        <w:t>5 The Lord will keep you;</w:t>
      </w:r>
    </w:p>
    <w:p w:rsidR="00FD25B7" w:rsidRPr="00AB1781" w:rsidRDefault="00FD25B7" w:rsidP="00FD25B7">
      <w:pPr>
        <w:pStyle w:val="EnglishHangEndNoCoptic"/>
      </w:pPr>
      <w:r w:rsidRPr="00AB1781">
        <w:tab/>
        <w:t>the Lord is your shadow at your right hand.</w:t>
      </w:r>
    </w:p>
    <w:p w:rsidR="00FD25B7" w:rsidRPr="00AB1781" w:rsidRDefault="00FD25B7" w:rsidP="00FD25B7">
      <w:pPr>
        <w:pStyle w:val="EnglishHangNoCoptic"/>
      </w:pPr>
      <w:r w:rsidRPr="00AB1781">
        <w:t>6 The sun will not burn you by day,</w:t>
      </w:r>
    </w:p>
    <w:p w:rsidR="00FD25B7" w:rsidRPr="00AB1781" w:rsidRDefault="00FD25B7" w:rsidP="00FD25B7">
      <w:pPr>
        <w:pStyle w:val="EnglishHangEndNoCoptic"/>
      </w:pPr>
      <w:r w:rsidRPr="00AB1781">
        <w:tab/>
        <w:t>nor the moon by night.</w:t>
      </w:r>
    </w:p>
    <w:p w:rsidR="00FD25B7" w:rsidRPr="00AB1781" w:rsidRDefault="00FD25B7" w:rsidP="00FD25B7">
      <w:pPr>
        <w:pStyle w:val="EnglishHangNoCoptic"/>
      </w:pPr>
      <w:r w:rsidRPr="00AB1781">
        <w:lastRenderedPageBreak/>
        <w:t>7 May the Lord keep you from all evil;</w:t>
      </w:r>
    </w:p>
    <w:p w:rsidR="00FD25B7" w:rsidRPr="00AB1781" w:rsidRDefault="00FD25B7" w:rsidP="00FD25B7">
      <w:pPr>
        <w:pStyle w:val="EnglishHangEndNoCoptic"/>
      </w:pPr>
      <w:r w:rsidRPr="00AB1781">
        <w:tab/>
        <w:t>the Lord will keep your soul.</w:t>
      </w:r>
    </w:p>
    <w:p w:rsidR="00FD25B7" w:rsidRPr="00AB1781" w:rsidRDefault="00FD25B7" w:rsidP="00FD25B7">
      <w:pPr>
        <w:pStyle w:val="EnglishHangNoCoptic"/>
      </w:pPr>
      <w:r w:rsidRPr="00AB1781">
        <w:t>8 The Lord will keep your coming and going,</w:t>
      </w:r>
    </w:p>
    <w:p w:rsidR="00FD25B7" w:rsidRPr="00FD25B7" w:rsidRDefault="00FD25B7" w:rsidP="00FD25B7">
      <w:pPr>
        <w:pStyle w:val="EnglishHangEndNoCoptic"/>
      </w:pPr>
      <w:r w:rsidRPr="00AB1781">
        <w:tab/>
        <w:t>from now and for ever.</w:t>
      </w:r>
    </w:p>
    <w:p w:rsidR="00FD25B7" w:rsidRPr="00FD25B7" w:rsidRDefault="00FD25B7" w:rsidP="00FD25B7">
      <w:pPr>
        <w:pStyle w:val="Heading3"/>
      </w:pPr>
      <w:bookmarkStart w:id="886" w:name="_Ref411967283"/>
      <w:r>
        <w:t>Psalm</w:t>
      </w:r>
      <w:r w:rsidRPr="00AB1781">
        <w:t xml:space="preserve"> 121</w:t>
      </w:r>
      <w:r>
        <w:t>: I was glad when they said to me: 'Let us go to the house of the Lord'</w:t>
      </w:r>
      <w:bookmarkEnd w:id="88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 for the Peace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I was glad when they said to me:</w:t>
      </w:r>
    </w:p>
    <w:p w:rsidR="00FD25B7" w:rsidRPr="00AB1781" w:rsidRDefault="00FD25B7" w:rsidP="00FD25B7">
      <w:pPr>
        <w:pStyle w:val="EnglishHangEndNoCoptic"/>
      </w:pPr>
      <w:r w:rsidRPr="00AB1781">
        <w:tab/>
        <w:t>‘Let us go to the house of the Lord.’</w:t>
      </w:r>
    </w:p>
    <w:p w:rsidR="00FD25B7" w:rsidRPr="00AB1781" w:rsidRDefault="00FD25B7" w:rsidP="00FD25B7">
      <w:pPr>
        <w:pStyle w:val="EnglishHangNoCoptic"/>
      </w:pPr>
      <w:r w:rsidRPr="00AB1781">
        <w:t>2 Our feet are standing</w:t>
      </w:r>
    </w:p>
    <w:p w:rsidR="00FD25B7" w:rsidRPr="00AB1781" w:rsidRDefault="00FD25B7" w:rsidP="00FD25B7">
      <w:pPr>
        <w:pStyle w:val="EnglishHangEndNoCoptic"/>
      </w:pPr>
      <w:r w:rsidRPr="00AB1781">
        <w:tab/>
        <w:t>in your courts, O Jerusalem.</w:t>
      </w:r>
    </w:p>
    <w:p w:rsidR="00FD25B7" w:rsidRPr="00AB1781" w:rsidRDefault="00FD25B7" w:rsidP="00FD25B7">
      <w:pPr>
        <w:pStyle w:val="EnglishHangNoCoptic"/>
      </w:pPr>
      <w:r w:rsidRPr="00AB1781">
        <w:t>3 Jerusalem is being built as a city</w:t>
      </w:r>
    </w:p>
    <w:p w:rsidR="00FD25B7" w:rsidRPr="00AB1781" w:rsidRDefault="00FD25B7" w:rsidP="00FD25B7">
      <w:pPr>
        <w:pStyle w:val="EnglishHangEndNoCoptic"/>
      </w:pPr>
      <w:r w:rsidRPr="00AB1781">
        <w:tab/>
        <w:t>that is shared by all alike.</w:t>
      </w:r>
    </w:p>
    <w:p w:rsidR="00FD25B7" w:rsidRPr="00AB1781" w:rsidRDefault="00FD25B7" w:rsidP="00FD25B7">
      <w:pPr>
        <w:pStyle w:val="EnglishHangNoCoptic"/>
      </w:pPr>
      <w:r w:rsidRPr="00AB1781">
        <w:t>4 For there the tribes go up,</w:t>
      </w:r>
    </w:p>
    <w:p w:rsidR="00FD25B7" w:rsidRPr="00AB1781" w:rsidRDefault="00FD25B7" w:rsidP="00FD25B7">
      <w:pPr>
        <w:pStyle w:val="EnglishHangNoCoptic"/>
      </w:pPr>
      <w:r w:rsidRPr="00AB1781">
        <w:tab/>
        <w:t>the tribes of the Lord,</w:t>
      </w:r>
    </w:p>
    <w:p w:rsidR="00FD25B7" w:rsidRPr="00AB1781" w:rsidRDefault="00FD25B7" w:rsidP="00FD25B7">
      <w:pPr>
        <w:pStyle w:val="EnglishHangNoCoptic"/>
      </w:pPr>
      <w:r w:rsidRPr="00AB1781">
        <w:tab/>
        <w:t>as a testimony to Israel,</w:t>
      </w:r>
      <w:r w:rsidRPr="00AB1781">
        <w:rPr>
          <w:rStyle w:val="FootnoteReference"/>
        </w:rPr>
        <w:footnoteReference w:id="403"/>
      </w:r>
    </w:p>
    <w:p w:rsidR="00FD25B7" w:rsidRPr="00AB1781" w:rsidRDefault="00FD25B7" w:rsidP="00FD25B7">
      <w:pPr>
        <w:pStyle w:val="EnglishHangEndNoCoptic"/>
      </w:pPr>
      <w:r w:rsidRPr="00AB1781">
        <w:tab/>
        <w:t>to thank and praise the name of the Lord.</w:t>
      </w:r>
    </w:p>
    <w:p w:rsidR="00FD25B7" w:rsidRPr="00AB1781" w:rsidRDefault="00FD25B7" w:rsidP="00FD25B7">
      <w:pPr>
        <w:pStyle w:val="EnglishHangNoCoptic"/>
      </w:pPr>
      <w:r w:rsidRPr="00AB1781">
        <w:t>5 For there the thrones are set for judgment,</w:t>
      </w:r>
    </w:p>
    <w:p w:rsidR="00FD25B7" w:rsidRPr="00AB1781" w:rsidRDefault="00FD25B7" w:rsidP="00FD25B7">
      <w:pPr>
        <w:pStyle w:val="EnglishHangEndNoCoptic"/>
      </w:pPr>
      <w:r w:rsidRPr="00AB1781">
        <w:tab/>
        <w:t>thrones of the house of David.</w:t>
      </w:r>
    </w:p>
    <w:p w:rsidR="00FD25B7" w:rsidRPr="00AB1781" w:rsidRDefault="00FD25B7" w:rsidP="00FD25B7">
      <w:pPr>
        <w:pStyle w:val="EnglishHangNoCoptic"/>
      </w:pPr>
      <w:r w:rsidRPr="00AB1781">
        <w:t>6 Pray for the peace of Jerusalem,</w:t>
      </w:r>
    </w:p>
    <w:p w:rsidR="00FD25B7" w:rsidRPr="00AB1781" w:rsidRDefault="00FD25B7" w:rsidP="00FD25B7">
      <w:pPr>
        <w:pStyle w:val="EnglishHangEndNoCoptic"/>
      </w:pPr>
      <w:r w:rsidRPr="00AB1781">
        <w:tab/>
        <w:t>and abundance for those who love you.</w:t>
      </w:r>
      <w:r w:rsidRPr="00AB1781">
        <w:rPr>
          <w:rStyle w:val="FootnoteReference"/>
        </w:rPr>
        <w:footnoteReference w:id="404"/>
      </w:r>
    </w:p>
    <w:p w:rsidR="00FD25B7" w:rsidRPr="00AB1781" w:rsidRDefault="00FD25B7" w:rsidP="00FD25B7">
      <w:pPr>
        <w:pStyle w:val="EnglishHangNoCoptic"/>
      </w:pPr>
      <w:r w:rsidRPr="00AB1781">
        <w:t>7 Peace be within your realm,</w:t>
      </w:r>
    </w:p>
    <w:p w:rsidR="00FD25B7" w:rsidRPr="00AB1781" w:rsidRDefault="00FD25B7" w:rsidP="00FD25B7">
      <w:pPr>
        <w:pStyle w:val="EnglishHangEndNoCoptic"/>
      </w:pPr>
      <w:r w:rsidRPr="00AB1781">
        <w:tab/>
        <w:t>and abundance within your strongholds.</w:t>
      </w:r>
    </w:p>
    <w:p w:rsidR="00FD25B7" w:rsidRPr="00AB1781" w:rsidRDefault="00FD25B7" w:rsidP="00FD25B7">
      <w:pPr>
        <w:pStyle w:val="EnglishHangNoCoptic"/>
      </w:pPr>
      <w:r w:rsidRPr="00AB1781">
        <w:lastRenderedPageBreak/>
        <w:t>8 For the sake of my brethren and my neighbors,</w:t>
      </w:r>
    </w:p>
    <w:p w:rsidR="00FD25B7" w:rsidRPr="00AB1781" w:rsidRDefault="00FD25B7" w:rsidP="00FD25B7">
      <w:pPr>
        <w:pStyle w:val="EnglishHangEndNoCoptic"/>
      </w:pPr>
      <w:r w:rsidRPr="00AB1781">
        <w:tab/>
        <w:t>I speak peace regarding you.</w:t>
      </w:r>
    </w:p>
    <w:p w:rsidR="00FD25B7" w:rsidRPr="00AB1781" w:rsidRDefault="00FD25B7" w:rsidP="00FD25B7">
      <w:pPr>
        <w:pStyle w:val="EnglishHangNoCoptic"/>
      </w:pPr>
      <w:r w:rsidRPr="00AB1781">
        <w:t>9 For the sake of the house of the Lord our God,</w:t>
      </w:r>
    </w:p>
    <w:p w:rsidR="00FD25B7" w:rsidRPr="00FD25B7" w:rsidRDefault="00FD25B7" w:rsidP="00FD25B7">
      <w:pPr>
        <w:pStyle w:val="EnglishHangEndNoCoptic"/>
      </w:pPr>
      <w:r w:rsidRPr="00AB1781">
        <w:tab/>
        <w:t>I seek your good.</w:t>
      </w:r>
    </w:p>
    <w:p w:rsidR="00FD25B7" w:rsidRPr="00FD25B7" w:rsidRDefault="00FD25B7" w:rsidP="00FD25B7">
      <w:pPr>
        <w:pStyle w:val="Heading3"/>
      </w:pPr>
      <w:bookmarkStart w:id="887" w:name="_Ref411967299"/>
      <w:r>
        <w:t>Psalm</w:t>
      </w:r>
      <w:r w:rsidRPr="00AB1781">
        <w:t xml:space="preserve"> 122</w:t>
      </w:r>
      <w:r>
        <w:t xml:space="preserve">: To </w:t>
      </w:r>
      <w:r w:rsidR="001040C8">
        <w:t>You</w:t>
      </w:r>
      <w:r>
        <w:t xml:space="preserve"> I lift up my eyes, O </w:t>
      </w:r>
      <w:r w:rsidR="001040C8">
        <w:t>You</w:t>
      </w:r>
      <w:r>
        <w:t xml:space="preserve"> Who </w:t>
      </w:r>
      <w:r w:rsidR="00004BA4">
        <w:t>dwell</w:t>
      </w:r>
      <w:r>
        <w:t xml:space="preserve"> in heaven</w:t>
      </w:r>
      <w:bookmarkEnd w:id="88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405"/>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Eyes are on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 xml:space="preserve">To </w:t>
      </w:r>
      <w:r w:rsidR="001040C8">
        <w:t>You</w:t>
      </w:r>
      <w:r w:rsidRPr="00AB1781">
        <w:t xml:space="preserve"> I lift up my eyes,</w:t>
      </w:r>
    </w:p>
    <w:p w:rsidR="00FD25B7" w:rsidRPr="00AB1781" w:rsidRDefault="00FD25B7" w:rsidP="00FD25B7">
      <w:pPr>
        <w:pStyle w:val="EnglishHangEndNoCoptic"/>
      </w:pPr>
      <w:r w:rsidRPr="00AB1781">
        <w:tab/>
        <w:t xml:space="preserve">O </w:t>
      </w:r>
      <w:r w:rsidR="001040C8">
        <w:t>You</w:t>
      </w:r>
      <w:r w:rsidRPr="00AB1781">
        <w:t xml:space="preserve"> Who </w:t>
      </w:r>
      <w:r w:rsidR="00004BA4">
        <w:t>dwell</w:t>
      </w:r>
      <w:r w:rsidRPr="00AB1781">
        <w:t xml:space="preserve"> in heaven.</w:t>
      </w:r>
      <w:r w:rsidRPr="00AB1781">
        <w:rPr>
          <w:rStyle w:val="FootnoteReference"/>
        </w:rPr>
        <w:footnoteReference w:id="406"/>
      </w:r>
    </w:p>
    <w:p w:rsidR="00FD25B7" w:rsidRPr="00AB1781" w:rsidRDefault="00FD25B7" w:rsidP="00FD25B7">
      <w:pPr>
        <w:pStyle w:val="EnglishHangNoCoptic"/>
      </w:pPr>
      <w:r w:rsidRPr="00AB1781">
        <w:t>2 As the eyes of slaves</w:t>
      </w:r>
    </w:p>
    <w:p w:rsidR="00FD25B7" w:rsidRPr="00AB1781" w:rsidRDefault="00FD25B7" w:rsidP="00FD25B7">
      <w:pPr>
        <w:pStyle w:val="EnglishHangNoCoptic"/>
      </w:pPr>
      <w:r w:rsidRPr="00AB1781">
        <w:tab/>
        <w:t>on the hands of their lords,</w:t>
      </w:r>
    </w:p>
    <w:p w:rsidR="00FD25B7" w:rsidRPr="00AB1781" w:rsidRDefault="00FD25B7" w:rsidP="00FD25B7">
      <w:pPr>
        <w:pStyle w:val="EnglishHangNoCoptic"/>
      </w:pPr>
      <w:r w:rsidRPr="00AB1781">
        <w:tab/>
        <w:t>as the eyes of a maid</w:t>
      </w:r>
    </w:p>
    <w:p w:rsidR="00FD25B7" w:rsidRPr="00AB1781" w:rsidRDefault="00FD25B7" w:rsidP="00FD25B7">
      <w:pPr>
        <w:pStyle w:val="EnglishHangNoCoptic"/>
      </w:pPr>
      <w:r w:rsidRPr="00AB1781">
        <w:tab/>
        <w:t>on the hands of her mistress,</w:t>
      </w:r>
    </w:p>
    <w:p w:rsidR="00FD25B7" w:rsidRPr="00AB1781" w:rsidRDefault="00FD25B7" w:rsidP="00FD25B7">
      <w:pPr>
        <w:pStyle w:val="EnglishHangNoCoptic"/>
      </w:pPr>
      <w:r w:rsidRPr="00AB1781">
        <w:tab/>
        <w:t>so our eyes are on the Lord our God</w:t>
      </w:r>
    </w:p>
    <w:p w:rsidR="00FD25B7" w:rsidRPr="00AB1781" w:rsidRDefault="00FD25B7" w:rsidP="00FD25B7">
      <w:pPr>
        <w:pStyle w:val="EnglishHangEndNoCoptic"/>
      </w:pPr>
      <w:r w:rsidRPr="00AB1781">
        <w:tab/>
        <w:t>till He has compassion on us.</w:t>
      </w:r>
    </w:p>
    <w:p w:rsidR="00FD25B7" w:rsidRPr="00AB1781" w:rsidRDefault="00FD25B7" w:rsidP="00FD25B7">
      <w:pPr>
        <w:pStyle w:val="EnglishHangNoCoptic"/>
      </w:pPr>
      <w:r w:rsidRPr="00AB1781">
        <w:t>3 Have mercy on us, O Lord, have mercy on us;</w:t>
      </w:r>
    </w:p>
    <w:p w:rsidR="00FD25B7" w:rsidRPr="00AB1781" w:rsidRDefault="00FD25B7" w:rsidP="00FD25B7">
      <w:pPr>
        <w:pStyle w:val="EnglishHangEndNoCoptic"/>
      </w:pPr>
      <w:r w:rsidRPr="00AB1781">
        <w:tab/>
        <w:t>for we have had our fill to the full of scorn.</w:t>
      </w:r>
    </w:p>
    <w:p w:rsidR="00FD25B7" w:rsidRPr="00AB1781" w:rsidRDefault="00FD25B7" w:rsidP="00FD25B7">
      <w:pPr>
        <w:pStyle w:val="EnglishHangNoCoptic"/>
      </w:pPr>
      <w:r w:rsidRPr="00AB1781">
        <w:t>4 Our soul is more than full;</w:t>
      </w:r>
    </w:p>
    <w:p w:rsidR="00FD25B7" w:rsidRPr="00AB1781" w:rsidRDefault="00FD25B7" w:rsidP="00FD25B7">
      <w:pPr>
        <w:pStyle w:val="EnglishHangNoCoptic"/>
      </w:pPr>
      <w:r w:rsidRPr="00AB1781">
        <w:tab/>
        <w:t>the reproach be on the prosperous</w:t>
      </w:r>
    </w:p>
    <w:p w:rsidR="00FD25B7" w:rsidRPr="00FD25B7" w:rsidRDefault="00FD25B7" w:rsidP="00FD25B7">
      <w:pPr>
        <w:pStyle w:val="EnglishHangEndNoCoptic"/>
      </w:pPr>
      <w:r w:rsidRPr="00AB1781">
        <w:tab/>
        <w:t>and the contempt on the proud.</w:t>
      </w:r>
    </w:p>
    <w:p w:rsidR="00FD25B7" w:rsidRPr="00FD25B7" w:rsidRDefault="00FD25B7" w:rsidP="00FD25B7">
      <w:pPr>
        <w:pStyle w:val="Heading3"/>
      </w:pPr>
      <w:bookmarkStart w:id="888" w:name="_Ref411967321"/>
      <w:r>
        <w:t>Psalm</w:t>
      </w:r>
      <w:r w:rsidRPr="00AB1781">
        <w:t xml:space="preserve"> 123</w:t>
      </w:r>
      <w:r>
        <w:t>: 'Unless the Lord had been among us,' let Israel now say</w:t>
      </w:r>
      <w:bookmarkEnd w:id="88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Our Help is in the Name of the Lord</w:t>
      </w:r>
    </w:p>
    <w:p w:rsidR="00FD25B7" w:rsidRPr="00AB1781" w:rsidRDefault="00FD25B7" w:rsidP="00FD25B7">
      <w:pPr>
        <w:widowControl w:val="0"/>
        <w:autoSpaceDE w:val="0"/>
        <w:autoSpaceDN w:val="0"/>
        <w:adjustRightInd w:val="0"/>
        <w:rPr>
          <w:rFonts w:ascii="Book Antiqua" w:hAnsi="Book Antiqua" w:cs="Lucida Grande"/>
        </w:rPr>
      </w:pP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‘Unless the Lord had been among us,’</w:t>
      </w:r>
    </w:p>
    <w:p w:rsidR="00FD25B7" w:rsidRPr="00AB1781" w:rsidRDefault="00FD25B7" w:rsidP="00FD25B7">
      <w:pPr>
        <w:pStyle w:val="EnglishHangEndNoCoptic"/>
      </w:pPr>
      <w:r w:rsidRPr="00AB1781">
        <w:lastRenderedPageBreak/>
        <w:tab/>
        <w:t>(let Israel now say),</w:t>
      </w:r>
    </w:p>
    <w:p w:rsidR="00FD25B7" w:rsidRPr="00AB1781" w:rsidRDefault="00FD25B7" w:rsidP="00FD25B7">
      <w:pPr>
        <w:pStyle w:val="EnglishHangNoCoptic"/>
      </w:pPr>
      <w:r w:rsidRPr="00AB1781">
        <w:t>2 ‘unless the Lord had been among us</w:t>
      </w:r>
    </w:p>
    <w:p w:rsidR="00FD25B7" w:rsidRPr="00AB1781" w:rsidRDefault="00FD25B7" w:rsidP="00FD25B7">
      <w:pPr>
        <w:pStyle w:val="EnglishHangEndNoCoptic"/>
      </w:pPr>
      <w:r w:rsidRPr="00AB1781">
        <w:tab/>
        <w:t>when men rose up against us,</w:t>
      </w:r>
    </w:p>
    <w:p w:rsidR="00FD25B7" w:rsidRPr="00AB1781" w:rsidRDefault="00FD25B7" w:rsidP="00FD25B7">
      <w:pPr>
        <w:pStyle w:val="EnglishHangNoCoptic"/>
      </w:pPr>
      <w:r w:rsidRPr="00AB1781">
        <w:t>3 they would have swallowed us alive,</w:t>
      </w:r>
    </w:p>
    <w:p w:rsidR="00FD25B7" w:rsidRPr="00AB1781" w:rsidRDefault="00FD25B7" w:rsidP="00FD25B7">
      <w:pPr>
        <w:pStyle w:val="EnglishHangEndNoCoptic"/>
      </w:pPr>
      <w:r w:rsidRPr="00AB1781">
        <w:tab/>
        <w:t>when their fury blazed against us.</w:t>
      </w:r>
    </w:p>
    <w:p w:rsidR="00FD25B7" w:rsidRPr="00AB1781" w:rsidRDefault="00FD25B7" w:rsidP="00FD25B7">
      <w:pPr>
        <w:pStyle w:val="EnglishHangNoCoptic"/>
      </w:pPr>
      <w:r w:rsidRPr="00AB1781">
        <w:t>4 The water would have drowned us,</w:t>
      </w:r>
    </w:p>
    <w:p w:rsidR="00FD25B7" w:rsidRPr="00AB1781" w:rsidRDefault="00FD25B7" w:rsidP="00FD25B7">
      <w:pPr>
        <w:pStyle w:val="EnglishHangEndNoCoptic"/>
      </w:pPr>
      <w:r w:rsidRPr="00AB1781">
        <w:tab/>
        <w:t>our soul would have passed through a torrent.</w:t>
      </w:r>
    </w:p>
    <w:p w:rsidR="00FD25B7" w:rsidRPr="00AB1781" w:rsidRDefault="00FD25B7" w:rsidP="00FD25B7">
      <w:pPr>
        <w:pStyle w:val="EnglishHangNoCoptic"/>
      </w:pPr>
      <w:r w:rsidRPr="00AB1781">
        <w:t>5 Our soul would have passed through</w:t>
      </w:r>
    </w:p>
    <w:p w:rsidR="00FD25B7" w:rsidRPr="00AB1781" w:rsidRDefault="00FD25B7" w:rsidP="00FD25B7">
      <w:pPr>
        <w:pStyle w:val="EnglishHangEndNoCoptic"/>
      </w:pPr>
      <w:r w:rsidRPr="00AB1781">
        <w:tab/>
        <w:t>irresistible water.’</w:t>
      </w:r>
    </w:p>
    <w:p w:rsidR="00FD25B7" w:rsidRPr="00AB1781" w:rsidRDefault="00FD25B7" w:rsidP="00FD25B7">
      <w:pPr>
        <w:pStyle w:val="EnglishHangNoCoptic"/>
      </w:pPr>
      <w:r w:rsidRPr="00AB1781">
        <w:t>6 Blessed be the Lord,</w:t>
      </w:r>
    </w:p>
    <w:p w:rsidR="00FD25B7" w:rsidRPr="00FD25B7" w:rsidRDefault="00FD25B7" w:rsidP="00FD25B7">
      <w:pPr>
        <w:pStyle w:val="EnglishHangEndNoCoptic"/>
      </w:pPr>
      <w:r w:rsidRPr="00AB1781">
        <w:tab/>
        <w:t>Who did not give us as a prey to their teeth!</w:t>
      </w:r>
    </w:p>
    <w:p w:rsidR="00FD25B7" w:rsidRPr="00AB1781" w:rsidRDefault="00FD25B7" w:rsidP="00FD25B7">
      <w:pPr>
        <w:pStyle w:val="EnglishHangNoCoptic"/>
      </w:pPr>
      <w:r w:rsidRPr="00AB1781">
        <w:t>7 Our life, like a bird, has been saved</w:t>
      </w:r>
    </w:p>
    <w:p w:rsidR="00FD25B7" w:rsidRPr="00AB1781" w:rsidRDefault="00FD25B7" w:rsidP="00FD25B7">
      <w:pPr>
        <w:pStyle w:val="EnglishHangNoCoptic"/>
      </w:pPr>
      <w:r w:rsidRPr="00AB1781">
        <w:tab/>
        <w:t>from the snare of the hunters;</w:t>
      </w:r>
    </w:p>
    <w:p w:rsidR="00FD25B7" w:rsidRPr="00AB1781" w:rsidRDefault="00FD25B7" w:rsidP="00FD25B7">
      <w:pPr>
        <w:pStyle w:val="EnglishHangEndNoCoptic"/>
      </w:pPr>
      <w:r w:rsidRPr="00AB1781">
        <w:tab/>
        <w:t>the snare has been broken and we have been saved.</w:t>
      </w:r>
    </w:p>
    <w:p w:rsidR="00FD25B7" w:rsidRPr="00AB1781" w:rsidRDefault="00FD25B7" w:rsidP="00FD25B7">
      <w:pPr>
        <w:pStyle w:val="EnglishHangNoCoptic"/>
      </w:pPr>
      <w:r w:rsidRPr="00AB1781">
        <w:t>8 Our help is in the name of the Lord;</w:t>
      </w:r>
    </w:p>
    <w:p w:rsidR="00FD25B7" w:rsidRPr="00FD25B7" w:rsidRDefault="00FD25B7" w:rsidP="00FD25B7">
      <w:pPr>
        <w:pStyle w:val="EnglishHangEndNoCoptic"/>
      </w:pPr>
      <w:r w:rsidRPr="00AB1781">
        <w:tab/>
        <w:t>Who made heaven and earth.</w:t>
      </w:r>
    </w:p>
    <w:p w:rsidR="00FD25B7" w:rsidRPr="00FD25B7" w:rsidRDefault="00FD25B7" w:rsidP="00FD25B7">
      <w:pPr>
        <w:pStyle w:val="Heading3"/>
      </w:pPr>
      <w:bookmarkStart w:id="889" w:name="_Ref411967338"/>
      <w:r>
        <w:t>Psalm</w:t>
      </w:r>
      <w:r w:rsidRPr="00AB1781">
        <w:t xml:space="preserve"> 124</w:t>
      </w:r>
      <w:r>
        <w:t>: Those who trust in the Lord are like Mount Zion</w:t>
      </w:r>
      <w:bookmarkEnd w:id="889"/>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Conditions of Safety and Security</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Those who trust in the Lord are like Mount Zion;</w:t>
      </w:r>
    </w:p>
    <w:p w:rsidR="00FD25B7" w:rsidRPr="00AB1781" w:rsidRDefault="00FD25B7" w:rsidP="00FD25B7">
      <w:pPr>
        <w:pStyle w:val="EnglishHangEndNoCoptic"/>
      </w:pPr>
      <w:r w:rsidRPr="00AB1781">
        <w:tab/>
        <w:t>he who dwells in Jerusalem will never be shaken.</w:t>
      </w:r>
    </w:p>
    <w:p w:rsidR="00FD25B7" w:rsidRPr="00AB1781" w:rsidRDefault="00FD25B7" w:rsidP="00FD25B7">
      <w:pPr>
        <w:pStyle w:val="EnglishHangNoCoptic"/>
      </w:pPr>
      <w:r w:rsidRPr="00AB1781">
        <w:t>2 Round Jerusalem are the mountains,</w:t>
      </w:r>
    </w:p>
    <w:p w:rsidR="00FD25B7" w:rsidRPr="00AB1781" w:rsidRDefault="00FD25B7" w:rsidP="00FD25B7">
      <w:pPr>
        <w:pStyle w:val="EnglishHangNoCoptic"/>
      </w:pPr>
      <w:r w:rsidRPr="00AB1781">
        <w:tab/>
        <w:t>and the Lord is round His people,</w:t>
      </w:r>
    </w:p>
    <w:p w:rsidR="00FD25B7" w:rsidRPr="00AB1781" w:rsidRDefault="00FD25B7" w:rsidP="00FD25B7">
      <w:pPr>
        <w:pStyle w:val="EnglishHangEndNoCoptic"/>
      </w:pPr>
      <w:r w:rsidRPr="00AB1781">
        <w:tab/>
        <w:t>from now and for ever.</w:t>
      </w:r>
    </w:p>
    <w:p w:rsidR="00FD25B7" w:rsidRPr="00AB1781" w:rsidRDefault="00FD25B7" w:rsidP="00FD25B7">
      <w:pPr>
        <w:pStyle w:val="EnglishHangNoCoptic"/>
      </w:pPr>
      <w:r w:rsidRPr="00AB1781">
        <w:t>3 The Lord will not leave the rod of sinners</w:t>
      </w:r>
    </w:p>
    <w:p w:rsidR="00FD25B7" w:rsidRPr="00AB1781" w:rsidRDefault="00FD25B7" w:rsidP="00FD25B7">
      <w:pPr>
        <w:pStyle w:val="EnglishHangNoCoptic"/>
      </w:pPr>
      <w:r w:rsidRPr="00AB1781">
        <w:tab/>
        <w:t>over the realm of the righteous,</w:t>
      </w:r>
    </w:p>
    <w:p w:rsidR="00FD25B7" w:rsidRPr="00AB1781" w:rsidRDefault="00FD25B7" w:rsidP="00FD25B7">
      <w:pPr>
        <w:pStyle w:val="EnglishHangNoCoptic"/>
      </w:pPr>
      <w:r w:rsidRPr="00AB1781">
        <w:tab/>
        <w:t>lest the righteous should stretch out their hands</w:t>
      </w:r>
    </w:p>
    <w:p w:rsidR="00FD25B7" w:rsidRPr="00AB1781" w:rsidRDefault="00FD25B7" w:rsidP="00FD25B7">
      <w:pPr>
        <w:pStyle w:val="EnglishHangEndNoCoptic"/>
      </w:pPr>
      <w:r w:rsidRPr="00AB1781">
        <w:tab/>
        <w:t>to wrongdoing.</w:t>
      </w:r>
    </w:p>
    <w:p w:rsidR="00FD25B7" w:rsidRPr="00AB1781" w:rsidRDefault="00FD25B7" w:rsidP="00FD25B7">
      <w:pPr>
        <w:pStyle w:val="EnglishHangNoCoptic"/>
      </w:pPr>
      <w:r w:rsidRPr="00AB1781">
        <w:t>4 Do good, O Lord, to the good,</w:t>
      </w:r>
    </w:p>
    <w:p w:rsidR="00FD25B7" w:rsidRPr="00AB1781" w:rsidRDefault="00FD25B7" w:rsidP="00FD25B7">
      <w:pPr>
        <w:pStyle w:val="EnglishHangEndNoCoptic"/>
      </w:pPr>
      <w:r w:rsidRPr="00AB1781">
        <w:tab/>
        <w:t>and to those who are right in heart.</w:t>
      </w:r>
    </w:p>
    <w:p w:rsidR="00FD25B7" w:rsidRPr="00AB1781" w:rsidRDefault="00FD25B7" w:rsidP="00FD25B7">
      <w:pPr>
        <w:pStyle w:val="EnglishHangNoCoptic"/>
      </w:pPr>
      <w:r w:rsidRPr="00AB1781">
        <w:lastRenderedPageBreak/>
        <w:t>5 But those who turn aside into crooked ways,</w:t>
      </w:r>
    </w:p>
    <w:p w:rsidR="00FD25B7" w:rsidRPr="00AB1781" w:rsidRDefault="00FD25B7" w:rsidP="00FD25B7">
      <w:pPr>
        <w:pStyle w:val="EnglishHangNoCoptic"/>
      </w:pPr>
      <w:r w:rsidRPr="00AB1781">
        <w:tab/>
        <w:t>the Lord will drive away with evildoers.</w:t>
      </w:r>
    </w:p>
    <w:p w:rsidR="00FD25B7" w:rsidRPr="00FD25B7" w:rsidRDefault="00FD25B7" w:rsidP="00FD25B7">
      <w:pPr>
        <w:pStyle w:val="EnglishHangEndNoCoptic"/>
      </w:pPr>
      <w:r w:rsidRPr="00AB1781">
        <w:tab/>
        <w:t>On Israel, peace.</w:t>
      </w:r>
    </w:p>
    <w:p w:rsidR="00FD25B7" w:rsidRPr="00FD25B7" w:rsidRDefault="00FD25B7" w:rsidP="00FD25B7">
      <w:pPr>
        <w:pStyle w:val="Heading3"/>
      </w:pPr>
      <w:bookmarkStart w:id="890" w:name="_Ref411967353"/>
      <w:r>
        <w:t>Psalm</w:t>
      </w:r>
      <w:r w:rsidRPr="00AB1781">
        <w:t xml:space="preserve"> 125</w:t>
      </w:r>
      <w:r>
        <w:t>: When the Lord brought back the captives to Zion</w:t>
      </w:r>
      <w:bookmarkEnd w:id="890"/>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When the Lord brought back the captives to Zion,</w:t>
      </w:r>
    </w:p>
    <w:p w:rsidR="00FD25B7" w:rsidRPr="00AB1781" w:rsidRDefault="00FD25B7" w:rsidP="00FD25B7">
      <w:pPr>
        <w:pStyle w:val="EnglishHangEndNoCoptic"/>
      </w:pPr>
      <w:r w:rsidRPr="00AB1781">
        <w:tab/>
        <w:t>we were like those who are comforted.</w:t>
      </w:r>
    </w:p>
    <w:p w:rsidR="00FD25B7" w:rsidRPr="00AB1781" w:rsidRDefault="00FD25B7" w:rsidP="00FD25B7">
      <w:pPr>
        <w:pStyle w:val="EnglishHangNoCoptic"/>
      </w:pPr>
      <w:r w:rsidRPr="00AB1781">
        <w:t>2 Then was our mouth filled with joy,</w:t>
      </w:r>
    </w:p>
    <w:p w:rsidR="00FD25B7" w:rsidRPr="00AB1781" w:rsidRDefault="00FD25B7" w:rsidP="00FD25B7">
      <w:pPr>
        <w:pStyle w:val="EnglishHangNoCoptic"/>
      </w:pPr>
      <w:r w:rsidRPr="00AB1781">
        <w:tab/>
        <w:t>and our tongue with exultation.</w:t>
      </w:r>
    </w:p>
    <w:p w:rsidR="00FD25B7" w:rsidRPr="00AB1781" w:rsidRDefault="00FD25B7" w:rsidP="00FD25B7">
      <w:pPr>
        <w:pStyle w:val="EnglishHangNoCoptic"/>
      </w:pPr>
      <w:r w:rsidRPr="00AB1781">
        <w:tab/>
        <w:t>Then they said among the nations:</w:t>
      </w:r>
    </w:p>
    <w:p w:rsidR="00FD25B7" w:rsidRPr="00FD25B7" w:rsidRDefault="00FD25B7" w:rsidP="00FD25B7">
      <w:pPr>
        <w:pStyle w:val="EnglishHangEndNoCoptic"/>
      </w:pPr>
      <w:r w:rsidRPr="00AB1781">
        <w:rPr>
          <w:rFonts w:eastAsiaTheme="minorEastAsia"/>
        </w:rPr>
        <w:tab/>
        <w:t>‘</w:t>
      </w:r>
      <w:r w:rsidRPr="00AB1781">
        <w:t>The Lord has done great things for them.’</w:t>
      </w:r>
    </w:p>
    <w:p w:rsidR="00FD25B7" w:rsidRPr="00AB1781" w:rsidRDefault="00FD25B7" w:rsidP="00FD25B7">
      <w:pPr>
        <w:pStyle w:val="EnglishHangNoCoptic"/>
      </w:pPr>
      <w:r w:rsidRPr="00AB1781">
        <w:t>3 The Lord has done great things for us,</w:t>
      </w:r>
    </w:p>
    <w:p w:rsidR="00FD25B7" w:rsidRPr="00AB1781" w:rsidRDefault="00FD25B7" w:rsidP="00FD25B7">
      <w:pPr>
        <w:pStyle w:val="EnglishHangEndNoCoptic"/>
      </w:pPr>
      <w:r w:rsidRPr="00AB1781">
        <w:tab/>
        <w:t>and we are rejoiced.</w:t>
      </w:r>
    </w:p>
    <w:p w:rsidR="00FD25B7" w:rsidRPr="00AB1781" w:rsidRDefault="00FD25B7" w:rsidP="00FD25B7">
      <w:pPr>
        <w:pStyle w:val="EnglishHangNoCoptic"/>
      </w:pPr>
      <w:r w:rsidRPr="00AB1781">
        <w:t>4 Bring back, O Lord, our captives</w:t>
      </w:r>
    </w:p>
    <w:p w:rsidR="00FD25B7" w:rsidRPr="00AB1781" w:rsidRDefault="00FD25B7" w:rsidP="00FD25B7">
      <w:pPr>
        <w:pStyle w:val="EnglishHangEndNoCoptic"/>
      </w:pPr>
      <w:r w:rsidRPr="00AB1781">
        <w:tab/>
        <w:t>like torrents in the South.</w:t>
      </w:r>
      <w:r w:rsidRPr="00AB1781">
        <w:rPr>
          <w:rStyle w:val="FootnoteReference"/>
        </w:rPr>
        <w:footnoteReference w:id="407"/>
      </w:r>
    </w:p>
    <w:p w:rsidR="00FD25B7" w:rsidRPr="00AB1781" w:rsidRDefault="00FD25B7" w:rsidP="00FD25B7">
      <w:pPr>
        <w:pStyle w:val="EnglishHangNoCoptic"/>
      </w:pPr>
      <w:r w:rsidRPr="00AB1781">
        <w:t>5 Those who sow in tears</w:t>
      </w:r>
    </w:p>
    <w:p w:rsidR="00FD25B7" w:rsidRPr="00AB1781" w:rsidRDefault="00FD25B7" w:rsidP="00FD25B7">
      <w:pPr>
        <w:pStyle w:val="EnglishHangEndNoCoptic"/>
      </w:pPr>
      <w:r w:rsidRPr="00AB1781">
        <w:tab/>
        <w:t>will reap in joy.</w:t>
      </w:r>
    </w:p>
    <w:p w:rsidR="00FD25B7" w:rsidRPr="00AB1781" w:rsidRDefault="00FD25B7" w:rsidP="00FD25B7">
      <w:pPr>
        <w:pStyle w:val="EnglishHangNoCoptic"/>
      </w:pPr>
      <w:r w:rsidRPr="00AB1781">
        <w:t>6 They go, full of tears as they go,</w:t>
      </w:r>
    </w:p>
    <w:p w:rsidR="00FD25B7" w:rsidRPr="00AB1781" w:rsidRDefault="00FD25B7" w:rsidP="00FD25B7">
      <w:pPr>
        <w:pStyle w:val="EnglishHangNoCoptic"/>
      </w:pPr>
      <w:r w:rsidRPr="00AB1781">
        <w:tab/>
        <w:t>broadcasting their seed.</w:t>
      </w:r>
    </w:p>
    <w:p w:rsidR="00FD25B7" w:rsidRPr="00AB1781" w:rsidRDefault="00FD25B7" w:rsidP="00FD25B7">
      <w:pPr>
        <w:pStyle w:val="EnglishHangNoCoptic"/>
      </w:pPr>
      <w:r w:rsidRPr="00AB1781">
        <w:tab/>
        <w:t>But when they come home</w:t>
      </w:r>
    </w:p>
    <w:p w:rsidR="00FD25B7" w:rsidRPr="00AB1781" w:rsidRDefault="00FD25B7" w:rsidP="00FD25B7">
      <w:pPr>
        <w:pStyle w:val="EnglishHangNoCoptic"/>
      </w:pPr>
      <w:r w:rsidRPr="00AB1781">
        <w:tab/>
        <w:t>they will come full of joy,</w:t>
      </w:r>
    </w:p>
    <w:p w:rsidR="00FD25B7" w:rsidRPr="00FD25B7" w:rsidRDefault="00FD25B7" w:rsidP="00FD25B7">
      <w:pPr>
        <w:pStyle w:val="EnglishHangEndNoCoptic"/>
      </w:pPr>
      <w:r w:rsidRPr="00AB1781">
        <w:tab/>
        <w:t>bringing their sheaves.</w:t>
      </w:r>
    </w:p>
    <w:p w:rsidR="00FD25B7" w:rsidRPr="00FD25B7" w:rsidRDefault="00FD25B7" w:rsidP="00FD25B7">
      <w:pPr>
        <w:pStyle w:val="Heading3"/>
      </w:pPr>
      <w:bookmarkStart w:id="891" w:name="_Ref411967372"/>
      <w:r>
        <w:t>Psalm</w:t>
      </w:r>
      <w:r w:rsidRPr="00AB1781">
        <w:t xml:space="preserve"> 126</w:t>
      </w:r>
      <w:r>
        <w:t>: Unless the Lord builds the house, the builders labour in vain</w:t>
      </w:r>
      <w:bookmarkEnd w:id="891"/>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God is All in All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Divine Grace and Guidance Indispensable</w:t>
      </w:r>
    </w:p>
    <w:p w:rsidR="00FD25B7" w:rsidRPr="00AB1781" w:rsidRDefault="00FD25B7" w:rsidP="00FD25B7">
      <w:pPr>
        <w:pStyle w:val="Rubric"/>
      </w:pPr>
      <w:r w:rsidRPr="00AB1781">
        <w:t>1 (A Song of Ascents. By Solomon)</w:t>
      </w:r>
    </w:p>
    <w:p w:rsidR="00FD25B7" w:rsidRPr="00AB1781" w:rsidRDefault="00FD25B7" w:rsidP="00FD25B7">
      <w:pPr>
        <w:pStyle w:val="EnglishHangNoCoptic"/>
      </w:pPr>
      <w:r w:rsidRPr="00AB1781">
        <w:lastRenderedPageBreak/>
        <w:t>Unless the Lord builds the house,</w:t>
      </w:r>
      <w:r w:rsidRPr="00AB1781">
        <w:rPr>
          <w:rStyle w:val="FootnoteReference"/>
        </w:rPr>
        <w:footnoteReference w:id="408"/>
      </w:r>
    </w:p>
    <w:p w:rsidR="00FD25B7" w:rsidRPr="00AB1781" w:rsidRDefault="00FD25B7" w:rsidP="00FD25B7">
      <w:pPr>
        <w:pStyle w:val="EnglishHangNoCoptic"/>
      </w:pPr>
      <w:r w:rsidRPr="00AB1781">
        <w:tab/>
        <w:t>the builders labor in vain;</w:t>
      </w:r>
    </w:p>
    <w:p w:rsidR="00FD25B7" w:rsidRPr="00AB1781" w:rsidRDefault="00FD25B7" w:rsidP="00FD25B7">
      <w:pPr>
        <w:pStyle w:val="EnglishHangNoCoptic"/>
      </w:pPr>
      <w:r w:rsidRPr="00AB1781">
        <w:tab/>
        <w:t>unless the Lord guards the city,</w:t>
      </w:r>
    </w:p>
    <w:p w:rsidR="00FD25B7" w:rsidRPr="00AB1781" w:rsidRDefault="00FD25B7" w:rsidP="00FD25B7">
      <w:pPr>
        <w:pStyle w:val="EnglishHangEndNoCoptic"/>
      </w:pPr>
      <w:r w:rsidRPr="00AB1781">
        <w:tab/>
        <w:t>the watchman keeps awake in vain.</w:t>
      </w:r>
    </w:p>
    <w:p w:rsidR="00FD25B7" w:rsidRPr="00AB1781" w:rsidRDefault="00FD25B7" w:rsidP="00FD25B7">
      <w:pPr>
        <w:pStyle w:val="EnglishHangNoCoptic"/>
      </w:pPr>
      <w:r w:rsidRPr="00AB1781">
        <w:t>2 It is in vain that you rise early;</w:t>
      </w:r>
    </w:p>
    <w:p w:rsidR="00FD25B7" w:rsidRPr="00AB1781" w:rsidRDefault="00FD25B7" w:rsidP="00FD25B7">
      <w:pPr>
        <w:pStyle w:val="EnglishHangNoCoptic"/>
      </w:pPr>
      <w:r w:rsidRPr="00AB1781">
        <w:tab/>
        <w:t>you sit down, you get up again,</w:t>
      </w:r>
    </w:p>
    <w:p w:rsidR="00FD25B7" w:rsidRPr="00AB1781" w:rsidRDefault="00FD25B7" w:rsidP="00FD25B7">
      <w:pPr>
        <w:pStyle w:val="EnglishHangNoCoptic"/>
      </w:pPr>
      <w:r w:rsidRPr="00AB1781">
        <w:tab/>
        <w:t>you eat your bread in grief,</w:t>
      </w:r>
    </w:p>
    <w:p w:rsidR="00FD25B7" w:rsidRPr="00AB1781" w:rsidRDefault="00FD25B7" w:rsidP="00FD25B7">
      <w:pPr>
        <w:pStyle w:val="EnglishHangEndNoCoptic"/>
      </w:pPr>
      <w:r w:rsidRPr="00AB1781">
        <w:tab/>
        <w:t>when He has given His beloved sleep.</w:t>
      </w:r>
    </w:p>
    <w:p w:rsidR="00FD25B7" w:rsidRPr="00AB1781" w:rsidRDefault="00FD25B7" w:rsidP="00FD25B7">
      <w:pPr>
        <w:pStyle w:val="EnglishHangNoCoptic"/>
      </w:pPr>
      <w:r w:rsidRPr="00AB1781">
        <w:t>3 Truly sons are a gift from the Lord,</w:t>
      </w:r>
    </w:p>
    <w:p w:rsidR="00FD25B7" w:rsidRPr="00AB1781" w:rsidRDefault="00FD25B7" w:rsidP="00FD25B7">
      <w:pPr>
        <w:pStyle w:val="EnglishHangEndNoCoptic"/>
      </w:pPr>
      <w:r w:rsidRPr="00AB1781">
        <w:tab/>
        <w:t>the reward of a fruitful womb.</w:t>
      </w:r>
    </w:p>
    <w:p w:rsidR="00FD25B7" w:rsidRPr="00AB1781" w:rsidRDefault="00FD25B7" w:rsidP="00FD25B7">
      <w:pPr>
        <w:pStyle w:val="EnglishHangNoCoptic"/>
      </w:pPr>
      <w:r w:rsidRPr="00AB1781">
        <w:t>4 Like arrows in the hand of a warrior,</w:t>
      </w:r>
    </w:p>
    <w:p w:rsidR="00FD25B7" w:rsidRPr="00AB1781" w:rsidRDefault="00FD25B7" w:rsidP="00FD25B7">
      <w:pPr>
        <w:pStyle w:val="EnglishHangEndNoCoptic"/>
      </w:pPr>
      <w:r w:rsidRPr="00AB1781">
        <w:tab/>
        <w:t>so are the children of the exiles.</w:t>
      </w:r>
    </w:p>
    <w:p w:rsidR="00FD25B7" w:rsidRPr="00AB1781" w:rsidRDefault="00FD25B7" w:rsidP="00FD25B7">
      <w:pPr>
        <w:pStyle w:val="EnglishHangNoCoptic"/>
      </w:pPr>
      <w:r w:rsidRPr="00AB1781">
        <w:t>5 Happy is he who satisfies his desire with them;</w:t>
      </w:r>
    </w:p>
    <w:p w:rsidR="00FD25B7" w:rsidRPr="00AB1781" w:rsidRDefault="00FD25B7" w:rsidP="00FD25B7">
      <w:pPr>
        <w:pStyle w:val="EnglishHangNoCoptic"/>
      </w:pPr>
      <w:r w:rsidRPr="00AB1781">
        <w:tab/>
        <w:t>such exiles will not be ashamed or confounded</w:t>
      </w:r>
    </w:p>
    <w:p w:rsidR="00FD25B7" w:rsidRPr="00FD25B7" w:rsidRDefault="00FD25B7" w:rsidP="00FD25B7">
      <w:pPr>
        <w:pStyle w:val="EnglishHangEndNoCoptic"/>
      </w:pPr>
      <w:r w:rsidRPr="00AB1781">
        <w:tab/>
        <w:t>when they speak to their enemies at the gates.</w:t>
      </w:r>
    </w:p>
    <w:p w:rsidR="00FD25B7" w:rsidRPr="00FD25B7" w:rsidRDefault="00FD25B7" w:rsidP="00FD25B7">
      <w:pPr>
        <w:pStyle w:val="Heading3"/>
      </w:pPr>
      <w:bookmarkStart w:id="892" w:name="_Ref411967385"/>
      <w:r>
        <w:t>Psalm</w:t>
      </w:r>
      <w:r w:rsidRPr="00AB1781">
        <w:t xml:space="preserve"> 127</w:t>
      </w:r>
      <w:r>
        <w:t>: Blessed are</w:t>
      </w:r>
      <w:r w:rsidR="000D0A3F">
        <w:t xml:space="preserve"> </w:t>
      </w:r>
      <w:r>
        <w:t>all who fear the Lord, who walk in His ways</w:t>
      </w:r>
      <w:bookmarkEnd w:id="892"/>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Blessed are all who fear the Lord,</w:t>
      </w:r>
    </w:p>
    <w:p w:rsidR="00FD25B7" w:rsidRPr="00AB1781" w:rsidRDefault="00FD25B7" w:rsidP="00FD25B7">
      <w:pPr>
        <w:pStyle w:val="EnglishHangEndNoCoptic"/>
      </w:pPr>
      <w:r w:rsidRPr="00AB1781">
        <w:tab/>
        <w:t>who walk in His ways.</w:t>
      </w:r>
    </w:p>
    <w:p w:rsidR="00FD25B7" w:rsidRPr="00AB1781" w:rsidRDefault="00FD25B7" w:rsidP="00FD25B7">
      <w:pPr>
        <w:pStyle w:val="EnglishHangNoCoptic"/>
      </w:pPr>
      <w:r w:rsidRPr="00AB1781">
        <w:t>2 You will eat the fruits of your labors;</w:t>
      </w:r>
    </w:p>
    <w:p w:rsidR="00FD25B7" w:rsidRPr="00AB1781" w:rsidRDefault="00FD25B7" w:rsidP="00FD25B7">
      <w:pPr>
        <w:pStyle w:val="EnglishHangEndNoCoptic"/>
      </w:pPr>
      <w:r w:rsidRPr="00AB1781">
        <w:tab/>
        <w:t>blessed are you, and it will be well with you.</w:t>
      </w:r>
    </w:p>
    <w:p w:rsidR="00FD25B7" w:rsidRPr="00AB1781" w:rsidRDefault="00FD25B7" w:rsidP="00FD25B7">
      <w:pPr>
        <w:pStyle w:val="EnglishHangNoCoptic"/>
      </w:pPr>
      <w:r w:rsidRPr="00AB1781">
        <w:t>3 Your wife will be like a fruitful vine</w:t>
      </w:r>
    </w:p>
    <w:p w:rsidR="00FD25B7" w:rsidRPr="00AB1781" w:rsidRDefault="00FD25B7" w:rsidP="00FD25B7">
      <w:pPr>
        <w:pStyle w:val="EnglishHangNoCoptic"/>
      </w:pPr>
      <w:r w:rsidRPr="00AB1781">
        <w:tab/>
        <w:t>on the sides of your house;</w:t>
      </w:r>
    </w:p>
    <w:p w:rsidR="00FD25B7" w:rsidRPr="00AB1781" w:rsidRDefault="00FD25B7" w:rsidP="00FD25B7">
      <w:pPr>
        <w:pStyle w:val="EnglishHangNoCoptic"/>
      </w:pPr>
      <w:r w:rsidRPr="00AB1781">
        <w:tab/>
        <w:t>your children like olive shoots</w:t>
      </w:r>
    </w:p>
    <w:p w:rsidR="00FD25B7" w:rsidRPr="00AB1781" w:rsidRDefault="00FD25B7" w:rsidP="00FD25B7">
      <w:pPr>
        <w:pStyle w:val="EnglishHangEndNoCoptic"/>
      </w:pPr>
      <w:r w:rsidRPr="00AB1781">
        <w:tab/>
        <w:t>round your table.</w:t>
      </w:r>
    </w:p>
    <w:p w:rsidR="00FD25B7" w:rsidRPr="00AB1781" w:rsidRDefault="00FD25B7" w:rsidP="00FD25B7">
      <w:pPr>
        <w:pStyle w:val="EnglishHangNoCoptic"/>
      </w:pPr>
      <w:r w:rsidRPr="00AB1781">
        <w:t>4 Behold what blessings await</w:t>
      </w:r>
    </w:p>
    <w:p w:rsidR="00FD25B7" w:rsidRPr="00AB1781" w:rsidRDefault="00FD25B7" w:rsidP="00FD25B7">
      <w:pPr>
        <w:pStyle w:val="EnglishHangEndNoCoptic"/>
      </w:pPr>
      <w:r w:rsidRPr="00AB1781">
        <w:tab/>
        <w:t>the man who fears the Lord.</w:t>
      </w:r>
    </w:p>
    <w:p w:rsidR="00FD25B7" w:rsidRPr="00AB1781" w:rsidRDefault="00FD25B7" w:rsidP="00FD25B7">
      <w:pPr>
        <w:pStyle w:val="EnglishHangNoCoptic"/>
      </w:pPr>
      <w:r w:rsidRPr="00AB1781">
        <w:lastRenderedPageBreak/>
        <w:t>5 The Lord bless you from Zion</w:t>
      </w:r>
    </w:p>
    <w:p w:rsidR="00FD25B7" w:rsidRPr="00AB1781" w:rsidRDefault="00FD25B7" w:rsidP="00FD25B7">
      <w:pPr>
        <w:pStyle w:val="EnglishHangNoCoptic"/>
      </w:pPr>
      <w:r w:rsidRPr="00AB1781">
        <w:tab/>
        <w:t>to see the joys of Jerusalem</w:t>
      </w:r>
    </w:p>
    <w:p w:rsidR="00FD25B7" w:rsidRPr="00AB1781" w:rsidRDefault="00FD25B7" w:rsidP="00FD25B7">
      <w:pPr>
        <w:pStyle w:val="EnglishHangNoCoptic"/>
      </w:pPr>
      <w:r w:rsidRPr="00AB1781">
        <w:tab/>
        <w:t>all the days of your life,</w:t>
      </w:r>
    </w:p>
    <w:p w:rsidR="00FD25B7" w:rsidRPr="00AB1781" w:rsidRDefault="00FD25B7" w:rsidP="00FD25B7">
      <w:pPr>
        <w:pStyle w:val="EnglishHangNoCoptic"/>
      </w:pPr>
    </w:p>
    <w:p w:rsidR="00FD25B7" w:rsidRPr="00AB1781" w:rsidRDefault="00FD25B7" w:rsidP="00FD25B7">
      <w:pPr>
        <w:pStyle w:val="EnglishHangNoCoptic"/>
      </w:pPr>
      <w:r w:rsidRPr="00AB1781">
        <w:t>6 and see your children’s children.</w:t>
      </w:r>
    </w:p>
    <w:p w:rsidR="00FD25B7" w:rsidRPr="00FD25B7" w:rsidRDefault="00FD25B7" w:rsidP="00FD25B7">
      <w:pPr>
        <w:pStyle w:val="EnglishHangEndNoCoptic"/>
      </w:pPr>
      <w:r w:rsidRPr="00AB1781">
        <w:tab/>
        <w:t>On Israel, peace.</w:t>
      </w:r>
    </w:p>
    <w:p w:rsidR="00FD25B7" w:rsidRPr="00AB1781" w:rsidRDefault="00FD25B7" w:rsidP="00FD25B7">
      <w:pPr>
        <w:pStyle w:val="Heading3"/>
      </w:pPr>
      <w:bookmarkStart w:id="893" w:name="_Ref411967400"/>
      <w:r>
        <w:t>Psalm</w:t>
      </w:r>
      <w:r w:rsidRPr="00AB1781">
        <w:t xml:space="preserve"> 128</w:t>
      </w:r>
      <w:r>
        <w:t>: Often have they warred against me from my youth</w:t>
      </w:r>
      <w:bookmarkEnd w:id="893"/>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 Bless you in the Name of the Lord</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‘Often have they warred against me from my youth,’</w:t>
      </w:r>
    </w:p>
    <w:p w:rsidR="00FD25B7" w:rsidRPr="00AB1781" w:rsidRDefault="00FD25B7" w:rsidP="00FD25B7">
      <w:pPr>
        <w:pStyle w:val="EnglishHangEndNoCoptic"/>
      </w:pPr>
      <w:r w:rsidRPr="00AB1781">
        <w:tab/>
        <w:t>(let Israel now say),</w:t>
      </w:r>
    </w:p>
    <w:p w:rsidR="00FD25B7" w:rsidRPr="00AB1781" w:rsidRDefault="00FD25B7" w:rsidP="00FD25B7">
      <w:pPr>
        <w:pStyle w:val="EnglishHangNoCoptic"/>
      </w:pPr>
      <w:r w:rsidRPr="00AB1781">
        <w:t>2 ‘Often have they warred against me from my youth;</w:t>
      </w:r>
    </w:p>
    <w:p w:rsidR="00FD25B7" w:rsidRPr="00AB1781" w:rsidRDefault="00FD25B7" w:rsidP="00FD25B7">
      <w:pPr>
        <w:pStyle w:val="EnglishHangEndNoCoptic"/>
      </w:pPr>
      <w:r w:rsidRPr="00AB1781">
        <w:tab/>
        <w:t>yet they could not prevail over me.</w:t>
      </w:r>
    </w:p>
    <w:p w:rsidR="00FD25B7" w:rsidRPr="00AB1781" w:rsidRDefault="00FD25B7" w:rsidP="00FD25B7">
      <w:pPr>
        <w:pStyle w:val="EnglishHangNoCoptic"/>
      </w:pPr>
      <w:r w:rsidRPr="00AB1781">
        <w:t>3 The sinners plowed on my back;</w:t>
      </w:r>
    </w:p>
    <w:p w:rsidR="00FD25B7" w:rsidRPr="00AB1781" w:rsidRDefault="00FD25B7" w:rsidP="00FD25B7">
      <w:pPr>
        <w:pStyle w:val="EnglishHangEndNoCoptic"/>
      </w:pPr>
      <w:r w:rsidRPr="00AB1781">
        <w:tab/>
        <w:t>they prolonged their iniquity.</w:t>
      </w:r>
    </w:p>
    <w:p w:rsidR="00FD25B7" w:rsidRPr="00AB1781" w:rsidRDefault="00FD25B7" w:rsidP="00FD25B7">
      <w:pPr>
        <w:pStyle w:val="EnglishHangNoCoptic"/>
      </w:pPr>
      <w:r w:rsidRPr="00AB1781">
        <w:t>4 But the just Lord</w:t>
      </w:r>
    </w:p>
    <w:p w:rsidR="00FD25B7" w:rsidRPr="00AB1781" w:rsidRDefault="00FD25B7" w:rsidP="00FD25B7">
      <w:pPr>
        <w:pStyle w:val="EnglishHangEndNoCoptic"/>
      </w:pPr>
      <w:r w:rsidRPr="00AB1781">
        <w:tab/>
        <w:t>breaks the sinners’ necks.’</w:t>
      </w:r>
    </w:p>
    <w:p w:rsidR="00FD25B7" w:rsidRPr="00AB1781" w:rsidRDefault="00FD25B7" w:rsidP="00FD25B7">
      <w:pPr>
        <w:pStyle w:val="EnglishHangNoCoptic"/>
      </w:pPr>
      <w:r w:rsidRPr="00AB1781">
        <w:t>5 Let all who hate Zion</w:t>
      </w:r>
    </w:p>
    <w:p w:rsidR="00FD25B7" w:rsidRPr="00AB1781" w:rsidRDefault="00FD25B7" w:rsidP="00FD25B7">
      <w:pPr>
        <w:pStyle w:val="EnglishHangEndNoCoptic"/>
      </w:pPr>
      <w:r w:rsidRPr="00AB1781">
        <w:tab/>
        <w:t>be confounded and routed.</w:t>
      </w:r>
    </w:p>
    <w:p w:rsidR="00FD25B7" w:rsidRPr="00AB1781" w:rsidRDefault="00FD25B7" w:rsidP="00FD25B7">
      <w:pPr>
        <w:pStyle w:val="EnglishHangNoCoptic"/>
      </w:pPr>
      <w:r w:rsidRPr="00AB1781">
        <w:t>6 Let them be like grass on the housetops</w:t>
      </w:r>
    </w:p>
    <w:p w:rsidR="00FD25B7" w:rsidRPr="00AB1781" w:rsidRDefault="00FD25B7" w:rsidP="00FD25B7">
      <w:pPr>
        <w:pStyle w:val="EnglishHangEndNoCoptic"/>
      </w:pPr>
      <w:r w:rsidRPr="00AB1781">
        <w:tab/>
        <w:t>that withers before it is pulled up,</w:t>
      </w:r>
    </w:p>
    <w:p w:rsidR="00FD25B7" w:rsidRPr="00AB1781" w:rsidRDefault="00FD25B7" w:rsidP="00FD25B7">
      <w:pPr>
        <w:pStyle w:val="EnglishHangNoCoptic"/>
      </w:pPr>
      <w:r w:rsidRPr="00AB1781">
        <w:t>7 with which no reaper can fill his arms,</w:t>
      </w:r>
    </w:p>
    <w:p w:rsidR="00FD25B7" w:rsidRPr="00AB1781" w:rsidRDefault="00FD25B7" w:rsidP="00FD25B7">
      <w:pPr>
        <w:pStyle w:val="EnglishHangEndNoCoptic"/>
      </w:pPr>
      <w:r w:rsidRPr="00AB1781">
        <w:tab/>
        <w:t>no one gathering sheaves fill his bosom.</w:t>
      </w:r>
    </w:p>
    <w:p w:rsidR="00FD25B7" w:rsidRPr="00AB1781" w:rsidRDefault="00FD25B7" w:rsidP="00FD25B7">
      <w:pPr>
        <w:pStyle w:val="EnglishHangNoCoptic"/>
      </w:pPr>
      <w:r w:rsidRPr="00AB1781">
        <w:t>8 And no passers-by will say to them:</w:t>
      </w:r>
    </w:p>
    <w:p w:rsidR="00FD25B7" w:rsidRPr="00AB1781" w:rsidRDefault="00FD25B7" w:rsidP="00FD25B7">
      <w:pPr>
        <w:pStyle w:val="EnglishHangNoCoptic"/>
      </w:pPr>
      <w:r w:rsidRPr="00AB1781">
        <w:tab/>
        <w:t>‘The blessing of the Lord be upon you;</w:t>
      </w:r>
    </w:p>
    <w:p w:rsidR="00FD25B7" w:rsidRPr="00FD25B7" w:rsidRDefault="00FD25B7" w:rsidP="00FD25B7">
      <w:pPr>
        <w:pStyle w:val="EnglishHangEndNoCoptic"/>
        <w:rPr>
          <w:i/>
        </w:rPr>
      </w:pPr>
      <w:r w:rsidRPr="00AB1781">
        <w:tab/>
        <w:t>we bless you in the name of the Lord.’</w:t>
      </w:r>
    </w:p>
    <w:p w:rsidR="00FD25B7" w:rsidRPr="00FD25B7" w:rsidRDefault="00FD25B7" w:rsidP="00FD25B7">
      <w:pPr>
        <w:pStyle w:val="Heading3"/>
      </w:pPr>
      <w:bookmarkStart w:id="894" w:name="_Ref411968046"/>
      <w:r>
        <w:t>Psalm</w:t>
      </w:r>
      <w:r w:rsidRPr="00AB1781">
        <w:t xml:space="preserve"> 129</w:t>
      </w:r>
      <w:r>
        <w:t xml:space="preserve">: Out of the depths I cry to </w:t>
      </w:r>
      <w:r w:rsidR="001040C8">
        <w:t>You</w:t>
      </w:r>
      <w:r>
        <w:t>, O Lord</w:t>
      </w:r>
      <w:bookmarkEnd w:id="894"/>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Praying and Waiting for Full Redemption</w:t>
      </w:r>
    </w:p>
    <w:p w:rsidR="00FD25B7" w:rsidRPr="00AB1781" w:rsidRDefault="00FD25B7" w:rsidP="00FD25B7">
      <w:pPr>
        <w:pStyle w:val="Rubric"/>
      </w:pPr>
      <w:r w:rsidRPr="00AB1781">
        <w:lastRenderedPageBreak/>
        <w:t>1 (A Song of Ascents)</w:t>
      </w:r>
    </w:p>
    <w:p w:rsidR="00FD25B7" w:rsidRPr="00AB1781" w:rsidRDefault="00FD25B7" w:rsidP="00FD25B7">
      <w:pPr>
        <w:pStyle w:val="EnglishHangEndNoCoptic"/>
      </w:pPr>
      <w:r w:rsidRPr="00AB1781">
        <w:t xml:space="preserve">Out of the depths I cry to </w:t>
      </w:r>
      <w:r w:rsidR="001040C8">
        <w:t>You</w:t>
      </w:r>
      <w:r w:rsidRPr="00AB1781">
        <w:t>, O Lord.</w:t>
      </w:r>
      <w:r w:rsidRPr="00AB1781">
        <w:rPr>
          <w:rStyle w:val="FootnoteReference"/>
        </w:rPr>
        <w:footnoteReference w:id="409"/>
      </w:r>
    </w:p>
    <w:p w:rsidR="00FD25B7" w:rsidRPr="00AB1781" w:rsidRDefault="00FD25B7" w:rsidP="00FD25B7">
      <w:pPr>
        <w:pStyle w:val="EnglishHangNoCoptic"/>
      </w:pPr>
      <w:r w:rsidRPr="00AB1781">
        <w:t>2 O Lord, hear my cry;</w:t>
      </w:r>
    </w:p>
    <w:p w:rsidR="00FD25B7" w:rsidRPr="00AB1781" w:rsidRDefault="00FD25B7" w:rsidP="00FD25B7">
      <w:pPr>
        <w:pStyle w:val="EnglishHangNoCoptic"/>
      </w:pPr>
      <w:r w:rsidRPr="00AB1781">
        <w:tab/>
        <w:t xml:space="preserve">let </w:t>
      </w:r>
      <w:r w:rsidR="00E570CB">
        <w:t>Your</w:t>
      </w:r>
      <w:r w:rsidRPr="00AB1781">
        <w:t xml:space="preserve"> ears be attentive</w:t>
      </w:r>
    </w:p>
    <w:p w:rsidR="00FD25B7" w:rsidRPr="00AB1781" w:rsidRDefault="00FD25B7" w:rsidP="00FD25B7">
      <w:pPr>
        <w:pStyle w:val="EnglishHangEndNoCoptic"/>
      </w:pPr>
      <w:r w:rsidRPr="00AB1781">
        <w:tab/>
        <w:t>to the cry of my prayer.</w:t>
      </w:r>
    </w:p>
    <w:p w:rsidR="00FD25B7" w:rsidRPr="00AB1781" w:rsidRDefault="00FD25B7" w:rsidP="00FD25B7">
      <w:pPr>
        <w:pStyle w:val="EnglishHangNoCoptic"/>
      </w:pPr>
      <w:r w:rsidRPr="00AB1781">
        <w:t xml:space="preserve">3 If </w:t>
      </w:r>
      <w:r w:rsidR="001040C8">
        <w:t>You</w:t>
      </w:r>
      <w:r w:rsidRPr="00AB1781">
        <w:t xml:space="preserve">, O Lord, </w:t>
      </w:r>
      <w:r w:rsidR="00E570CB" w:rsidRPr="00AB1781">
        <w:t>should</w:t>
      </w:r>
      <w:r w:rsidRPr="00AB1781">
        <w:t xml:space="preserve"> mark our sins,</w:t>
      </w:r>
    </w:p>
    <w:p w:rsidR="00FD25B7" w:rsidRPr="00AB1781" w:rsidRDefault="00FD25B7" w:rsidP="00FD25B7">
      <w:pPr>
        <w:pStyle w:val="EnglishHangEndNoCoptic"/>
      </w:pPr>
      <w:r w:rsidRPr="00AB1781">
        <w:tab/>
        <w:t>O Lord, who would survive?</w:t>
      </w:r>
    </w:p>
    <w:p w:rsidR="00FD25B7" w:rsidRPr="00AB1781" w:rsidRDefault="00FD25B7" w:rsidP="00FD25B7">
      <w:pPr>
        <w:pStyle w:val="EnglishHangEndNoCoptic"/>
      </w:pPr>
      <w:r w:rsidRPr="00AB1781">
        <w:t xml:space="preserve">4 But with </w:t>
      </w:r>
      <w:r w:rsidR="001040C8">
        <w:t>You</w:t>
      </w:r>
      <w:r w:rsidRPr="00AB1781">
        <w:t xml:space="preserve"> is forgiveness.</w:t>
      </w:r>
    </w:p>
    <w:p w:rsidR="00FD25B7" w:rsidRPr="00AB1781" w:rsidRDefault="00FD25B7" w:rsidP="00FD25B7">
      <w:pPr>
        <w:pStyle w:val="EnglishHangNoCoptic"/>
      </w:pPr>
      <w:r w:rsidRPr="00AB1781">
        <w:t xml:space="preserve">5 For </w:t>
      </w:r>
      <w:r w:rsidR="00E570CB">
        <w:t>Your</w:t>
      </w:r>
      <w:r w:rsidRPr="00AB1781">
        <w:t xml:space="preserve"> name’s sake I wait for </w:t>
      </w:r>
      <w:r w:rsidR="001040C8">
        <w:t>You</w:t>
      </w:r>
      <w:r w:rsidRPr="00AB1781">
        <w:t>, O Lord;</w:t>
      </w:r>
      <w:r w:rsidRPr="00AB1781">
        <w:rPr>
          <w:rStyle w:val="FootnoteReference"/>
        </w:rPr>
        <w:footnoteReference w:id="410"/>
      </w:r>
    </w:p>
    <w:p w:rsidR="00FD25B7" w:rsidRPr="00AB1781" w:rsidRDefault="00FD25B7" w:rsidP="00FD25B7">
      <w:pPr>
        <w:pStyle w:val="EnglishHangEndNoCoptic"/>
      </w:pPr>
      <w:r w:rsidRPr="00AB1781">
        <w:tab/>
        <w:t xml:space="preserve">my soul waits for </w:t>
      </w:r>
      <w:r w:rsidR="00E570CB">
        <w:t>Your</w:t>
      </w:r>
      <w:r w:rsidRPr="00AB1781">
        <w:t xml:space="preserve"> word.</w:t>
      </w:r>
    </w:p>
    <w:p w:rsidR="00FD25B7" w:rsidRPr="00AB1781" w:rsidRDefault="00FD25B7" w:rsidP="00FD25B7">
      <w:pPr>
        <w:pStyle w:val="EnglishHangNoCoptic"/>
      </w:pPr>
      <w:r w:rsidRPr="00AB1781">
        <w:t>6 My soul hopes for the Lord</w:t>
      </w:r>
    </w:p>
    <w:p w:rsidR="00FD25B7" w:rsidRPr="00AB1781" w:rsidRDefault="00FD25B7" w:rsidP="00FD25B7">
      <w:pPr>
        <w:pStyle w:val="EnglishHangNoCoptic"/>
      </w:pPr>
      <w:r w:rsidRPr="00AB1781">
        <w:tab/>
        <w:t>from the morning watch till the night;</w:t>
      </w:r>
    </w:p>
    <w:p w:rsidR="00FD25B7" w:rsidRPr="00AB1781" w:rsidRDefault="00FD25B7" w:rsidP="00FD25B7">
      <w:pPr>
        <w:pStyle w:val="EnglishHangNoCoptic"/>
      </w:pPr>
      <w:r w:rsidRPr="00AB1781">
        <w:tab/>
        <w:t>from the morning watch</w:t>
      </w:r>
    </w:p>
    <w:p w:rsidR="00FD25B7" w:rsidRPr="00AB1781" w:rsidRDefault="00FD25B7" w:rsidP="00FD25B7">
      <w:pPr>
        <w:pStyle w:val="EnglishHangEndNoCoptic"/>
      </w:pPr>
      <w:r w:rsidRPr="00AB1781">
        <w:tab/>
        <w:t>let Israel hope for the Lord.</w:t>
      </w:r>
    </w:p>
    <w:p w:rsidR="00FD25B7" w:rsidRPr="00AB1781" w:rsidRDefault="00FD25B7" w:rsidP="00FD25B7">
      <w:pPr>
        <w:pStyle w:val="EnglishHangNoCoptic"/>
      </w:pPr>
      <w:r w:rsidRPr="00AB1781">
        <w:t>7 For with the Lord there is mercy,</w:t>
      </w:r>
    </w:p>
    <w:p w:rsidR="00FD25B7" w:rsidRPr="00AB1781" w:rsidRDefault="00FD25B7" w:rsidP="00FD25B7">
      <w:pPr>
        <w:pStyle w:val="EnglishHangEndNoCoptic"/>
      </w:pPr>
      <w:r w:rsidRPr="00AB1781">
        <w:tab/>
        <w:t>and with Him there is full redemption.</w:t>
      </w:r>
    </w:p>
    <w:p w:rsidR="00FD25B7" w:rsidRPr="00AB1781" w:rsidRDefault="00FD25B7" w:rsidP="00FD25B7">
      <w:pPr>
        <w:pStyle w:val="EnglishHangNoCoptic"/>
      </w:pPr>
      <w:r w:rsidRPr="00AB1781">
        <w:t>8 And He will redeem Israel</w:t>
      </w:r>
    </w:p>
    <w:p w:rsidR="00FD25B7" w:rsidRPr="00FD25B7" w:rsidRDefault="00FD25B7" w:rsidP="00FD25B7">
      <w:pPr>
        <w:pStyle w:val="EnglishHangEndNoCoptic"/>
      </w:pPr>
      <w:r w:rsidRPr="00AB1781">
        <w:tab/>
        <w:t>from all his iniquities.</w:t>
      </w:r>
      <w:r w:rsidRPr="00AB1781">
        <w:rPr>
          <w:rStyle w:val="FootnoteReference"/>
        </w:rPr>
        <w:footnoteReference w:id="411"/>
      </w:r>
    </w:p>
    <w:p w:rsidR="00FD25B7" w:rsidRPr="00FD25B7" w:rsidRDefault="00FD25B7" w:rsidP="00FD25B7">
      <w:pPr>
        <w:pStyle w:val="Heading3"/>
      </w:pPr>
      <w:bookmarkStart w:id="895" w:name="_Ref411968066"/>
      <w:r>
        <w:t>Psalm</w:t>
      </w:r>
      <w:r w:rsidRPr="00AB1781">
        <w:t xml:space="preserve"> 130</w:t>
      </w:r>
      <w:r>
        <w:t>: O Lord, my heart is not haughty, nor my eyes lofty</w:t>
      </w:r>
      <w:bookmarkEnd w:id="895"/>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Weaning is Growth in Freedom and Strength</w:t>
      </w:r>
    </w:p>
    <w:p w:rsidR="00FD25B7" w:rsidRPr="00AB1781" w:rsidRDefault="00FD25B7" w:rsidP="00FD25B7">
      <w:pPr>
        <w:pStyle w:val="Rubric"/>
      </w:pPr>
      <w:r w:rsidRPr="00AB1781">
        <w:t>1 (A Song of Ascents. By David)</w:t>
      </w:r>
    </w:p>
    <w:p w:rsidR="00FD25B7" w:rsidRPr="00AB1781" w:rsidRDefault="00FD25B7" w:rsidP="00FD25B7">
      <w:pPr>
        <w:pStyle w:val="EnglishHangNoCoptic"/>
      </w:pPr>
      <w:r w:rsidRPr="00AB1781">
        <w:t>O Lord, my heart is not haughty,</w:t>
      </w:r>
    </w:p>
    <w:p w:rsidR="00FD25B7" w:rsidRPr="00AB1781" w:rsidRDefault="00FD25B7" w:rsidP="00FD25B7">
      <w:pPr>
        <w:pStyle w:val="EnglishHangNoCoptic"/>
      </w:pPr>
      <w:r w:rsidRPr="00AB1781">
        <w:tab/>
        <w:t>nor my eyes lofty;</w:t>
      </w:r>
    </w:p>
    <w:p w:rsidR="00FD25B7" w:rsidRPr="00AB1781" w:rsidRDefault="00FD25B7" w:rsidP="00FD25B7">
      <w:pPr>
        <w:pStyle w:val="EnglishHangNoCoptic"/>
      </w:pPr>
      <w:r w:rsidRPr="00AB1781">
        <w:tab/>
        <w:t>I do not meddle with great things,</w:t>
      </w:r>
    </w:p>
    <w:p w:rsidR="00FD25B7" w:rsidRPr="00FD25B7" w:rsidRDefault="00FD25B7" w:rsidP="00FD25B7">
      <w:pPr>
        <w:pStyle w:val="EnglishHangEndNoCoptic"/>
      </w:pPr>
      <w:r w:rsidRPr="00AB1781">
        <w:lastRenderedPageBreak/>
        <w:tab/>
        <w:t>nor with marvels beyond me.</w:t>
      </w:r>
    </w:p>
    <w:p w:rsidR="00FD25B7" w:rsidRPr="00AB1781" w:rsidRDefault="00FD25B7" w:rsidP="00FD25B7">
      <w:pPr>
        <w:pStyle w:val="EnglishHangNoCoptic"/>
      </w:pPr>
      <w:r w:rsidRPr="00AB1781">
        <w:t>2 If I am not humble-minded,</w:t>
      </w:r>
    </w:p>
    <w:p w:rsidR="00FD25B7" w:rsidRPr="00AB1781" w:rsidRDefault="00FD25B7" w:rsidP="00FD25B7">
      <w:pPr>
        <w:pStyle w:val="EnglishHangNoCoptic"/>
      </w:pPr>
      <w:r w:rsidRPr="00AB1781">
        <w:tab/>
        <w:t>but lift up my neck,</w:t>
      </w:r>
      <w:r w:rsidRPr="00AB1781">
        <w:rPr>
          <w:rStyle w:val="FootnoteReference"/>
        </w:rPr>
        <w:footnoteReference w:id="412"/>
      </w:r>
    </w:p>
    <w:p w:rsidR="00FD25B7" w:rsidRPr="00AB1781" w:rsidRDefault="00FD25B7" w:rsidP="00FD25B7">
      <w:pPr>
        <w:pStyle w:val="EnglishHangNoCoptic"/>
      </w:pPr>
      <w:r w:rsidRPr="00AB1781">
        <w:tab/>
        <w:t>like a weaned child against its mother,</w:t>
      </w:r>
    </w:p>
    <w:p w:rsidR="00FD25B7" w:rsidRPr="00AB1781" w:rsidRDefault="00FD25B7" w:rsidP="00FD25B7">
      <w:pPr>
        <w:pStyle w:val="EnglishHangEndNoCoptic"/>
      </w:pPr>
      <w:r w:rsidRPr="00AB1781">
        <w:tab/>
      </w:r>
      <w:r w:rsidR="001040C8">
        <w:t>You</w:t>
      </w:r>
      <w:r w:rsidRPr="00AB1781">
        <w:t xml:space="preserve"> </w:t>
      </w:r>
      <w:r w:rsidR="00556387">
        <w:t>will</w:t>
      </w:r>
      <w:r w:rsidRPr="00AB1781">
        <w:t xml:space="preserve"> pay my soul back.</w:t>
      </w:r>
    </w:p>
    <w:p w:rsidR="00FD25B7" w:rsidRPr="00AB1781" w:rsidRDefault="00FD25B7" w:rsidP="00FD25B7">
      <w:pPr>
        <w:pStyle w:val="EnglishHangNoCoptic"/>
      </w:pPr>
      <w:r w:rsidRPr="00AB1781">
        <w:t>3 Let Israel trust in the Lord,</w:t>
      </w:r>
    </w:p>
    <w:p w:rsidR="00FD25B7" w:rsidRPr="00FD25B7" w:rsidRDefault="00FD25B7" w:rsidP="00FD25B7">
      <w:pPr>
        <w:pStyle w:val="EnglishHangEndNoCoptic"/>
      </w:pPr>
      <w:r w:rsidRPr="00AB1781">
        <w:tab/>
        <w:t>from now and for ever.</w:t>
      </w:r>
    </w:p>
    <w:p w:rsidR="00FD25B7" w:rsidRPr="00F431B1" w:rsidRDefault="00F431B1" w:rsidP="00F431B1">
      <w:pPr>
        <w:pStyle w:val="Heading3"/>
      </w:pPr>
      <w:bookmarkStart w:id="896" w:name="_Ref411968081"/>
      <w:r>
        <w:t>Psalm</w:t>
      </w:r>
      <w:r w:rsidR="00FD25B7" w:rsidRPr="00AB1781">
        <w:t xml:space="preserve"> 131</w:t>
      </w:r>
      <w:r>
        <w:t>: O Lord, remember David and all his meekness</w:t>
      </w:r>
      <w:bookmarkEnd w:id="896"/>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rsidR="00FD25B7" w:rsidRPr="00AB1781" w:rsidRDefault="00FD25B7" w:rsidP="00F431B1">
      <w:pPr>
        <w:pStyle w:val="Rubric"/>
      </w:pPr>
      <w:r w:rsidRPr="00AB1781">
        <w:t>1 (A Song of Ascents)</w:t>
      </w:r>
    </w:p>
    <w:p w:rsidR="00FD25B7" w:rsidRPr="00AB1781" w:rsidRDefault="00FD25B7" w:rsidP="00F431B1">
      <w:pPr>
        <w:pStyle w:val="EnglishHangNoCoptic"/>
      </w:pPr>
      <w:r w:rsidRPr="00AB1781">
        <w:t>O Lord, remember David</w:t>
      </w:r>
    </w:p>
    <w:p w:rsidR="00FD25B7" w:rsidRPr="00AB1781" w:rsidRDefault="00FD25B7" w:rsidP="00F431B1">
      <w:pPr>
        <w:pStyle w:val="EnglishHangEndNoCoptic"/>
      </w:pPr>
      <w:r w:rsidRPr="00AB1781">
        <w:tab/>
        <w:t>and all his meekness,</w:t>
      </w:r>
    </w:p>
    <w:p w:rsidR="00FD25B7" w:rsidRPr="00AB1781" w:rsidRDefault="00FD25B7" w:rsidP="00F431B1">
      <w:pPr>
        <w:pStyle w:val="EnglishHangNoCoptic"/>
      </w:pPr>
      <w:r w:rsidRPr="00AB1781">
        <w:t>2 how he swore to the Lord,</w:t>
      </w:r>
    </w:p>
    <w:p w:rsidR="00FD25B7" w:rsidRPr="00AB1781" w:rsidRDefault="00FD25B7" w:rsidP="00F431B1">
      <w:pPr>
        <w:pStyle w:val="EnglishHangEndNoCoptic"/>
      </w:pPr>
      <w:r w:rsidRPr="00AB1781">
        <w:tab/>
        <w:t>and vowed to the God of Jacob:</w:t>
      </w:r>
    </w:p>
    <w:p w:rsidR="00FD25B7" w:rsidRPr="00AB1781" w:rsidRDefault="00FD25B7" w:rsidP="00F431B1">
      <w:pPr>
        <w:pStyle w:val="EnglishHangNoCoptic"/>
      </w:pPr>
      <w:r w:rsidRPr="00AB1781">
        <w:t>3 ‘I will not enter my house,</w:t>
      </w:r>
    </w:p>
    <w:p w:rsidR="00FD25B7" w:rsidRPr="00AB1781" w:rsidRDefault="00FD25B7" w:rsidP="00F431B1">
      <w:pPr>
        <w:pStyle w:val="EnglishHangNoCoptic"/>
      </w:pPr>
      <w:r w:rsidRPr="00AB1781">
        <w:tab/>
        <w:t>or go under its roof,</w:t>
      </w:r>
    </w:p>
    <w:p w:rsidR="00FD25B7" w:rsidRPr="00AB1781" w:rsidRDefault="00FD25B7" w:rsidP="00F431B1">
      <w:pPr>
        <w:pStyle w:val="EnglishHangEndNoCoptic"/>
      </w:pPr>
      <w:r w:rsidRPr="00AB1781">
        <w:tab/>
        <w:t>or climb on to my bed;</w:t>
      </w:r>
    </w:p>
    <w:p w:rsidR="00FD25B7" w:rsidRPr="00AB1781" w:rsidRDefault="00FD25B7" w:rsidP="00F431B1">
      <w:pPr>
        <w:pStyle w:val="EnglishHangNoCoptic"/>
      </w:pPr>
      <w:r w:rsidRPr="00AB1781">
        <w:t>4 I will give no sleep to my eyes,</w:t>
      </w:r>
    </w:p>
    <w:p w:rsidR="00FD25B7" w:rsidRPr="00AB1781" w:rsidRDefault="00FD25B7" w:rsidP="00F431B1">
      <w:pPr>
        <w:pStyle w:val="EnglishHangNoCoptic"/>
      </w:pPr>
      <w:r w:rsidRPr="00AB1781">
        <w:tab/>
        <w:t>no repose to my eyelids,</w:t>
      </w:r>
    </w:p>
    <w:p w:rsidR="00FD25B7" w:rsidRPr="00AB1781" w:rsidRDefault="00FD25B7" w:rsidP="00F431B1">
      <w:pPr>
        <w:pStyle w:val="EnglishHangEndNoCoptic"/>
      </w:pPr>
      <w:r w:rsidRPr="00AB1781">
        <w:tab/>
        <w:t>no rest to my temples,</w:t>
      </w:r>
    </w:p>
    <w:p w:rsidR="00FD25B7" w:rsidRPr="00AB1781" w:rsidRDefault="00FD25B7" w:rsidP="00F431B1">
      <w:pPr>
        <w:pStyle w:val="EnglishHangNoCoptic"/>
      </w:pPr>
      <w:r w:rsidRPr="00AB1781">
        <w:t>5 till I find the Lord’s sanctuary,</w:t>
      </w:r>
      <w:r w:rsidRPr="00AB1781">
        <w:rPr>
          <w:rStyle w:val="FootnoteReference"/>
        </w:rPr>
        <w:footnoteReference w:id="413"/>
      </w:r>
    </w:p>
    <w:p w:rsidR="00FD25B7" w:rsidRPr="00AB1781" w:rsidRDefault="00FD25B7" w:rsidP="00F431B1">
      <w:pPr>
        <w:pStyle w:val="EnglishHangEndNoCoptic"/>
      </w:pPr>
      <w:r w:rsidRPr="00AB1781">
        <w:tab/>
        <w:t>the dwelling of the God of Jacob.’</w:t>
      </w:r>
    </w:p>
    <w:p w:rsidR="00FD25B7" w:rsidRPr="00AB1781" w:rsidRDefault="00FD25B7" w:rsidP="00F431B1">
      <w:pPr>
        <w:pStyle w:val="EnglishHangNoCoptic"/>
      </w:pPr>
      <w:r w:rsidRPr="00AB1781">
        <w:t>6 We heard it was at Ephrata,</w:t>
      </w:r>
    </w:p>
    <w:p w:rsidR="00FD25B7" w:rsidRPr="00AB1781" w:rsidRDefault="00FD25B7" w:rsidP="00F431B1">
      <w:pPr>
        <w:pStyle w:val="EnglishHangEndNoCoptic"/>
      </w:pPr>
      <w:r w:rsidRPr="00AB1781">
        <w:tab/>
        <w:t>we found it in the woodland fields.</w:t>
      </w:r>
      <w:r w:rsidRPr="00AB1781">
        <w:rPr>
          <w:rStyle w:val="FootnoteReference"/>
        </w:rPr>
        <w:footnoteReference w:id="414"/>
      </w:r>
    </w:p>
    <w:p w:rsidR="00FD25B7" w:rsidRPr="00AB1781" w:rsidRDefault="00FD25B7" w:rsidP="00F431B1">
      <w:pPr>
        <w:pStyle w:val="EnglishHangNoCoptic"/>
      </w:pPr>
      <w:r w:rsidRPr="00AB1781">
        <w:t>7 Let us enter His sanctuaries;</w:t>
      </w:r>
    </w:p>
    <w:p w:rsidR="00FD25B7" w:rsidRPr="00AB1781" w:rsidRDefault="00FD25B7" w:rsidP="00F431B1">
      <w:pPr>
        <w:pStyle w:val="EnglishHangEndNoCoptic"/>
      </w:pPr>
      <w:r w:rsidRPr="00AB1781">
        <w:tab/>
        <w:t>let us bow down to the place where His feet stood.</w:t>
      </w:r>
    </w:p>
    <w:p w:rsidR="00FD25B7" w:rsidRPr="00AB1781" w:rsidRDefault="00FD25B7" w:rsidP="00F431B1">
      <w:pPr>
        <w:pStyle w:val="EnglishHangNoCoptic"/>
      </w:pPr>
      <w:r w:rsidRPr="00AB1781">
        <w:lastRenderedPageBreak/>
        <w:t xml:space="preserve">8 Arise, O Lord, into </w:t>
      </w:r>
      <w:r w:rsidR="00E570CB">
        <w:t>Your</w:t>
      </w:r>
      <w:r w:rsidRPr="00AB1781">
        <w:t xml:space="preserve"> resting-place;</w:t>
      </w:r>
    </w:p>
    <w:p w:rsidR="00FD25B7" w:rsidRPr="00AB1781" w:rsidRDefault="00FD25B7" w:rsidP="00F431B1">
      <w:pPr>
        <w:pStyle w:val="EnglishHangEndNoCoptic"/>
      </w:pPr>
      <w:r w:rsidRPr="00AB1781">
        <w:tab/>
      </w:r>
      <w:r w:rsidR="001040C8">
        <w:t>You</w:t>
      </w:r>
      <w:r w:rsidRPr="00AB1781">
        <w:t xml:space="preserve"> and the ark of </w:t>
      </w:r>
      <w:r w:rsidR="00E570CB">
        <w:t>Your</w:t>
      </w:r>
      <w:r w:rsidRPr="00AB1781">
        <w:t xml:space="preserve"> holiness.</w:t>
      </w:r>
    </w:p>
    <w:p w:rsidR="00FD25B7" w:rsidRPr="00AB1781" w:rsidRDefault="00FD25B7" w:rsidP="00F431B1">
      <w:pPr>
        <w:pStyle w:val="EnglishHangNoCoptic"/>
      </w:pPr>
      <w:r w:rsidRPr="00AB1781">
        <w:t xml:space="preserve">9 Let </w:t>
      </w:r>
      <w:r w:rsidR="00E570CB">
        <w:t>Your</w:t>
      </w:r>
      <w:r w:rsidRPr="00AB1781">
        <w:t xml:space="preserve"> priests be clothed with righteousness,</w:t>
      </w:r>
    </w:p>
    <w:p w:rsidR="00FD25B7" w:rsidRPr="00AB1781" w:rsidRDefault="00FD25B7" w:rsidP="00F431B1">
      <w:pPr>
        <w:pStyle w:val="EnglishHangEndNoCoptic"/>
      </w:pPr>
      <w:r w:rsidRPr="00AB1781">
        <w:tab/>
        <w:t xml:space="preserve">and let </w:t>
      </w:r>
      <w:r w:rsidR="00E570CB">
        <w:t>Your</w:t>
      </w:r>
      <w:r w:rsidRPr="00AB1781">
        <w:t xml:space="preserve"> saints rejoice.</w:t>
      </w:r>
    </w:p>
    <w:p w:rsidR="00FD25B7" w:rsidRPr="00AB1781" w:rsidRDefault="00FD25B7" w:rsidP="00F431B1">
      <w:pPr>
        <w:pStyle w:val="EnglishHangNoCoptic"/>
      </w:pPr>
      <w:r w:rsidRPr="00AB1781">
        <w:t xml:space="preserve">10 For </w:t>
      </w:r>
      <w:r w:rsidR="00E570CB">
        <w:t>Your</w:t>
      </w:r>
      <w:r w:rsidRPr="00AB1781">
        <w:t xml:space="preserve"> servant David’s sake,</w:t>
      </w:r>
    </w:p>
    <w:p w:rsidR="00FD25B7" w:rsidRPr="00AB1781" w:rsidRDefault="00FD25B7" w:rsidP="00F431B1">
      <w:pPr>
        <w:pStyle w:val="EnglishHangEndNoCoptic"/>
      </w:pPr>
      <w:r w:rsidRPr="00AB1781">
        <w:tab/>
        <w:t xml:space="preserve">turn not away </w:t>
      </w:r>
      <w:r w:rsidR="00E570CB">
        <w:t>Your</w:t>
      </w:r>
      <w:r w:rsidRPr="00AB1781">
        <w:t xml:space="preserve"> face from </w:t>
      </w:r>
      <w:r w:rsidR="00E570CB">
        <w:t>Your</w:t>
      </w:r>
      <w:r w:rsidRPr="00AB1781">
        <w:t xml:space="preserve"> anointed.</w:t>
      </w:r>
      <w:r w:rsidRPr="00AB1781">
        <w:rPr>
          <w:rStyle w:val="FootnoteReference"/>
        </w:rPr>
        <w:footnoteReference w:id="415"/>
      </w:r>
    </w:p>
    <w:p w:rsidR="00FD25B7" w:rsidRPr="00AB1781" w:rsidRDefault="00FD25B7" w:rsidP="00F431B1">
      <w:pPr>
        <w:pStyle w:val="EnglishHangNoCoptic"/>
      </w:pPr>
      <w:r w:rsidRPr="00AB1781">
        <w:t>11 The Lord pledged His troth to David,</w:t>
      </w:r>
    </w:p>
    <w:p w:rsidR="00FD25B7" w:rsidRPr="00AB1781" w:rsidRDefault="00FD25B7" w:rsidP="00F431B1">
      <w:pPr>
        <w:pStyle w:val="EnglishHangNoCoptic"/>
      </w:pPr>
      <w:r w:rsidRPr="00AB1781">
        <w:tab/>
        <w:t>and will not annul it:</w:t>
      </w:r>
    </w:p>
    <w:p w:rsidR="00FD25B7" w:rsidRPr="00F431B1" w:rsidRDefault="00FD25B7" w:rsidP="00F431B1">
      <w:pPr>
        <w:pStyle w:val="EnglishHangEndNoCoptic"/>
      </w:pPr>
      <w:r w:rsidRPr="00AB1781">
        <w:tab/>
        <w:t>‘One of your sons I will set on your throne.</w:t>
      </w:r>
      <w:r w:rsidRPr="00AB1781">
        <w:rPr>
          <w:rStyle w:val="FootnoteReference"/>
        </w:rPr>
        <w:footnoteReference w:id="416"/>
      </w:r>
    </w:p>
    <w:p w:rsidR="00FD25B7" w:rsidRPr="00AB1781" w:rsidRDefault="00FD25B7" w:rsidP="00F431B1">
      <w:pPr>
        <w:pStyle w:val="EnglishHangNoCoptic"/>
      </w:pPr>
      <w:r w:rsidRPr="00AB1781">
        <w:t>12 If your children keep my covenant</w:t>
      </w:r>
    </w:p>
    <w:p w:rsidR="00FD25B7" w:rsidRPr="00AB1781" w:rsidRDefault="00FD25B7" w:rsidP="00F431B1">
      <w:pPr>
        <w:pStyle w:val="EnglishHangNoCoptic"/>
      </w:pPr>
      <w:r w:rsidRPr="00AB1781">
        <w:tab/>
        <w:t>and these testimonies which I will teach them,</w:t>
      </w:r>
    </w:p>
    <w:p w:rsidR="00FD25B7" w:rsidRPr="00AB1781" w:rsidRDefault="00FD25B7" w:rsidP="00F431B1">
      <w:pPr>
        <w:pStyle w:val="EnglishHangEndNoCoptic"/>
      </w:pPr>
      <w:r w:rsidRPr="00AB1781">
        <w:tab/>
        <w:t>their sons also for ever will sit on your throne.’</w:t>
      </w:r>
    </w:p>
    <w:p w:rsidR="00FD25B7" w:rsidRPr="00AB1781" w:rsidRDefault="00FD25B7" w:rsidP="00F431B1">
      <w:pPr>
        <w:pStyle w:val="EnglishHangNoCoptic"/>
      </w:pPr>
      <w:r w:rsidRPr="00AB1781">
        <w:t>13 For the Lord has chosen Zion;</w:t>
      </w:r>
    </w:p>
    <w:p w:rsidR="00FD25B7" w:rsidRPr="00AB1781" w:rsidRDefault="00FD25B7" w:rsidP="00F431B1">
      <w:pPr>
        <w:pStyle w:val="EnglishHangEndNoCoptic"/>
      </w:pPr>
      <w:r w:rsidRPr="00AB1781">
        <w:tab/>
        <w:t>He has selected it for His dwelling:</w:t>
      </w:r>
    </w:p>
    <w:p w:rsidR="00FD25B7" w:rsidRPr="00AB1781" w:rsidRDefault="00FD25B7" w:rsidP="00F431B1">
      <w:pPr>
        <w:pStyle w:val="EnglishHangNoCoptic"/>
      </w:pPr>
      <w:r w:rsidRPr="00AB1781">
        <w:t>14 ‘This is My resting-place for ever;</w:t>
      </w:r>
    </w:p>
    <w:p w:rsidR="00FD25B7" w:rsidRPr="00AB1781" w:rsidRDefault="00FD25B7" w:rsidP="00F431B1">
      <w:pPr>
        <w:pStyle w:val="EnglishHangEndNoCoptic"/>
      </w:pPr>
      <w:r w:rsidRPr="00AB1781">
        <w:tab/>
        <w:t>here I will dwell, for I have selected it.</w:t>
      </w:r>
    </w:p>
    <w:p w:rsidR="00FD25B7" w:rsidRPr="00AB1781" w:rsidRDefault="00FD25B7" w:rsidP="00F431B1">
      <w:pPr>
        <w:pStyle w:val="EnglishHangNoCoptic"/>
      </w:pPr>
      <w:r w:rsidRPr="00AB1781">
        <w:t>15 I will abundantly bless her provisions;</w:t>
      </w:r>
    </w:p>
    <w:p w:rsidR="00FD25B7" w:rsidRPr="00AB1781" w:rsidRDefault="00FD25B7" w:rsidP="00F431B1">
      <w:pPr>
        <w:pStyle w:val="EnglishHangEndNoCoptic"/>
      </w:pPr>
      <w:r w:rsidRPr="00AB1781">
        <w:tab/>
        <w:t>I will satisfy her poor with bread.</w:t>
      </w:r>
    </w:p>
    <w:p w:rsidR="00FD25B7" w:rsidRPr="00AB1781" w:rsidRDefault="00FD25B7" w:rsidP="00F431B1">
      <w:pPr>
        <w:pStyle w:val="EnglishHangNoCoptic"/>
      </w:pPr>
      <w:r w:rsidRPr="00AB1781">
        <w:t>16 Her priests I will clothe with salvation,</w:t>
      </w:r>
    </w:p>
    <w:p w:rsidR="00FD25B7" w:rsidRPr="00AB1781" w:rsidRDefault="00FD25B7" w:rsidP="00F431B1">
      <w:pPr>
        <w:pStyle w:val="EnglishHangEndNoCoptic"/>
      </w:pPr>
      <w:r w:rsidRPr="00AB1781">
        <w:tab/>
        <w:t>and her saints will shout for joy.</w:t>
      </w:r>
    </w:p>
    <w:p w:rsidR="00FD25B7" w:rsidRPr="00AB1781" w:rsidRDefault="00FD25B7" w:rsidP="00F431B1">
      <w:pPr>
        <w:pStyle w:val="EnglishHangNoCoptic"/>
      </w:pPr>
      <w:r w:rsidRPr="00AB1781">
        <w:t>17 I will make the stock</w:t>
      </w:r>
      <w:r w:rsidRPr="00AB1781">
        <w:rPr>
          <w:rStyle w:val="FootnoteReference"/>
        </w:rPr>
        <w:footnoteReference w:id="417"/>
      </w:r>
      <w:r w:rsidRPr="00AB1781">
        <w:t xml:space="preserve"> of David nourish there;</w:t>
      </w:r>
    </w:p>
    <w:p w:rsidR="00FD25B7" w:rsidRPr="00AB1781" w:rsidRDefault="00FD25B7" w:rsidP="00F431B1">
      <w:pPr>
        <w:pStyle w:val="EnglishHangEndNoCoptic"/>
      </w:pPr>
      <w:r w:rsidRPr="00AB1781">
        <w:tab/>
        <w:t>I have prepared a lamp</w:t>
      </w:r>
      <w:r w:rsidRPr="00AB1781">
        <w:rPr>
          <w:rStyle w:val="FootnoteReference"/>
        </w:rPr>
        <w:footnoteReference w:id="418"/>
      </w:r>
      <w:r w:rsidRPr="00AB1781">
        <w:t xml:space="preserve"> for my Christ.</w:t>
      </w:r>
    </w:p>
    <w:p w:rsidR="00FD25B7" w:rsidRPr="00AB1781" w:rsidRDefault="00FD25B7" w:rsidP="00F431B1">
      <w:pPr>
        <w:pStyle w:val="EnglishHangNoCoptic"/>
      </w:pPr>
      <w:r w:rsidRPr="00AB1781">
        <w:t>18 His enemies I will clothe with shame;</w:t>
      </w:r>
    </w:p>
    <w:p w:rsidR="00FD25B7" w:rsidRPr="00F431B1" w:rsidRDefault="00FD25B7" w:rsidP="00F431B1">
      <w:pPr>
        <w:pStyle w:val="EnglishHangEndNoCoptic"/>
      </w:pPr>
      <w:r w:rsidRPr="00AB1781">
        <w:tab/>
        <w:t>but in Him my holiness will blossom.</w:t>
      </w:r>
    </w:p>
    <w:p w:rsidR="00FD25B7" w:rsidRPr="00F431B1" w:rsidRDefault="00F431B1" w:rsidP="00F431B1">
      <w:pPr>
        <w:pStyle w:val="Heading3"/>
      </w:pPr>
      <w:bookmarkStart w:id="897" w:name="_Ref411968095"/>
      <w:r>
        <w:t>Psalm</w:t>
      </w:r>
      <w:r w:rsidR="00FD25B7" w:rsidRPr="00AB1781">
        <w:t xml:space="preserve"> 132</w:t>
      </w:r>
      <w:r>
        <w:t>: Behold, how good and how delightful it is when brothers dwell together in unity</w:t>
      </w:r>
      <w:bookmarkEnd w:id="897"/>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rsidR="00FD25B7" w:rsidRPr="00AB1781" w:rsidRDefault="00FD25B7" w:rsidP="00F431B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rsidR="00FD25B7" w:rsidRPr="00AB1781" w:rsidRDefault="00FD25B7" w:rsidP="00F431B1">
      <w:pPr>
        <w:pStyle w:val="Rubric"/>
      </w:pPr>
      <w:r w:rsidRPr="00AB1781">
        <w:t>1 (A Song of Ascents. By David)</w:t>
      </w:r>
    </w:p>
    <w:p w:rsidR="00FD25B7" w:rsidRPr="00AB1781" w:rsidRDefault="00FD25B7" w:rsidP="00F431B1">
      <w:pPr>
        <w:pStyle w:val="EnglishHangNoCoptic"/>
      </w:pPr>
      <w:r w:rsidRPr="00AB1781">
        <w:t>Behold, how good and how delightful it is</w:t>
      </w:r>
    </w:p>
    <w:p w:rsidR="00FD25B7" w:rsidRPr="00AB1781" w:rsidRDefault="00FD25B7" w:rsidP="00F431B1">
      <w:pPr>
        <w:pStyle w:val="EnglishHangEndNoCoptic"/>
      </w:pPr>
      <w:r w:rsidRPr="00AB1781">
        <w:tab/>
        <w:t>when brothers dwell together in unity!</w:t>
      </w:r>
    </w:p>
    <w:p w:rsidR="00FD25B7" w:rsidRPr="00AB1781" w:rsidRDefault="00FD25B7" w:rsidP="00F431B1">
      <w:pPr>
        <w:pStyle w:val="EnglishHangNoCoptic"/>
      </w:pPr>
      <w:r w:rsidRPr="00AB1781">
        <w:t>2 It is like the precious oil on the head</w:t>
      </w:r>
    </w:p>
    <w:p w:rsidR="00FD25B7" w:rsidRPr="00AB1781" w:rsidRDefault="00FD25B7" w:rsidP="00F431B1">
      <w:pPr>
        <w:pStyle w:val="EnglishHangNoCoptic"/>
      </w:pPr>
      <w:r w:rsidRPr="00AB1781">
        <w:tab/>
        <w:t>running down to the beard,</w:t>
      </w:r>
    </w:p>
    <w:p w:rsidR="00FD25B7" w:rsidRPr="00AB1781" w:rsidRDefault="00FD25B7" w:rsidP="00F431B1">
      <w:pPr>
        <w:pStyle w:val="EnglishHangNoCoptic"/>
      </w:pPr>
      <w:r w:rsidRPr="00AB1781">
        <w:tab/>
        <w:t>to Aaron’s beard,</w:t>
      </w:r>
    </w:p>
    <w:p w:rsidR="00FD25B7" w:rsidRPr="00AB1781" w:rsidRDefault="00FD25B7" w:rsidP="00F431B1">
      <w:pPr>
        <w:pStyle w:val="EnglishHangNoCoptic"/>
      </w:pPr>
      <w:r w:rsidRPr="00AB1781">
        <w:tab/>
        <w:t>running down to the edge of his garment.</w:t>
      </w:r>
    </w:p>
    <w:p w:rsidR="00FD25B7" w:rsidRPr="00AB1781" w:rsidRDefault="00FD25B7" w:rsidP="00F431B1">
      <w:pPr>
        <w:pStyle w:val="EnglishHangEndNoCoptic"/>
      </w:pPr>
    </w:p>
    <w:p w:rsidR="00FD25B7" w:rsidRPr="00AB1781" w:rsidRDefault="00FD25B7" w:rsidP="00F431B1">
      <w:pPr>
        <w:pStyle w:val="EnglishHangNoCoptic"/>
      </w:pPr>
      <w:r w:rsidRPr="00AB1781">
        <w:t>3 It is like the dew of Hermon</w:t>
      </w:r>
    </w:p>
    <w:p w:rsidR="00FD25B7" w:rsidRPr="00AB1781" w:rsidRDefault="00FD25B7" w:rsidP="00F431B1">
      <w:pPr>
        <w:pStyle w:val="EnglishHangNoCoptic"/>
      </w:pPr>
      <w:r w:rsidRPr="00AB1781">
        <w:tab/>
        <w:t>that descends on the mountains of Zion.</w:t>
      </w:r>
      <w:r w:rsidRPr="00AB1781">
        <w:rPr>
          <w:rStyle w:val="FootnoteReference"/>
        </w:rPr>
        <w:footnoteReference w:id="419"/>
      </w:r>
    </w:p>
    <w:p w:rsidR="00FD25B7" w:rsidRPr="00AB1781" w:rsidRDefault="00FD25B7" w:rsidP="00F431B1">
      <w:pPr>
        <w:pStyle w:val="EnglishHangNoCoptic"/>
      </w:pPr>
      <w:r w:rsidRPr="00AB1781">
        <w:tab/>
        <w:t>for there</w:t>
      </w:r>
      <w:r w:rsidRPr="00AB1781">
        <w:rPr>
          <w:rStyle w:val="FootnoteReference"/>
        </w:rPr>
        <w:footnoteReference w:id="420"/>
      </w:r>
      <w:r w:rsidRPr="00AB1781">
        <w:t xml:space="preserve"> the Lord has enjoined the blessing</w:t>
      </w:r>
    </w:p>
    <w:p w:rsidR="00FD25B7" w:rsidRPr="00F431B1" w:rsidRDefault="00FD25B7" w:rsidP="00F431B1">
      <w:pPr>
        <w:pStyle w:val="EnglishHangEndNoCoptic"/>
      </w:pPr>
      <w:r w:rsidRPr="00AB1781">
        <w:tab/>
        <w:t>of eternal life.</w:t>
      </w:r>
    </w:p>
    <w:p w:rsidR="00FD25B7" w:rsidRPr="00AB1781" w:rsidRDefault="00FD25B7" w:rsidP="00FD25B7">
      <w:pPr>
        <w:pStyle w:val="Heading3"/>
      </w:pPr>
      <w:bookmarkStart w:id="898" w:name="_Ref411968119"/>
      <w:r>
        <w:t>Psalm</w:t>
      </w:r>
      <w:r w:rsidRPr="00AB1781">
        <w:t xml:space="preserve"> 133</w:t>
      </w:r>
      <w:r>
        <w:t>: Behold now bless the Lord, all you slaves of the Lord</w:t>
      </w:r>
      <w:bookmarkEnd w:id="898"/>
    </w:p>
    <w:p w:rsidR="00FD25B7" w:rsidRPr="00AB1781" w:rsidRDefault="00FD25B7" w:rsidP="00FD25B7">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Pilgrim Song of the Night</w:t>
      </w:r>
    </w:p>
    <w:p w:rsidR="00FD25B7" w:rsidRPr="00AB1781" w:rsidRDefault="00FD25B7" w:rsidP="00FD25B7">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Intercessors Standing in the Holy Spirit</w:t>
      </w:r>
    </w:p>
    <w:p w:rsidR="00FD25B7" w:rsidRPr="00AB1781" w:rsidRDefault="00FD25B7" w:rsidP="00FD25B7">
      <w:pPr>
        <w:pStyle w:val="Rubric"/>
      </w:pPr>
      <w:r w:rsidRPr="00AB1781">
        <w:t>1 (A Song of Ascents)</w:t>
      </w:r>
    </w:p>
    <w:p w:rsidR="00FD25B7" w:rsidRPr="00AB1781" w:rsidRDefault="00FD25B7" w:rsidP="00FD25B7">
      <w:pPr>
        <w:pStyle w:val="EnglishHangNoCoptic"/>
      </w:pPr>
      <w:r w:rsidRPr="00AB1781">
        <w:t>Behold now bless the Lord,</w:t>
      </w:r>
    </w:p>
    <w:p w:rsidR="00FD25B7" w:rsidRPr="00AB1781" w:rsidRDefault="00FD25B7" w:rsidP="00FD25B7">
      <w:pPr>
        <w:pStyle w:val="EnglishHangNoCoptic"/>
      </w:pPr>
      <w:r w:rsidRPr="00AB1781">
        <w:tab/>
        <w:t>all you slaves of the Lord,</w:t>
      </w:r>
    </w:p>
    <w:p w:rsidR="00FD25B7" w:rsidRPr="00AB1781" w:rsidRDefault="00FD25B7" w:rsidP="00FD25B7">
      <w:pPr>
        <w:pStyle w:val="EnglishHangNoCoptic"/>
      </w:pPr>
      <w:r w:rsidRPr="00AB1781">
        <w:tab/>
        <w:t>who stand in the house of the Lord,</w:t>
      </w:r>
    </w:p>
    <w:p w:rsidR="00FD25B7" w:rsidRPr="00AB1781" w:rsidRDefault="00FD25B7" w:rsidP="00FD25B7">
      <w:pPr>
        <w:pStyle w:val="EnglishHangEndNoCoptic"/>
      </w:pPr>
      <w:r w:rsidRPr="00AB1781">
        <w:tab/>
        <w:t>in the courts of the house of our God.</w:t>
      </w:r>
    </w:p>
    <w:p w:rsidR="00FD25B7" w:rsidRPr="00AB1781" w:rsidRDefault="00FD25B7" w:rsidP="00FD25B7">
      <w:pPr>
        <w:pStyle w:val="EnglishHangNoCoptic"/>
      </w:pPr>
      <w:r w:rsidRPr="00AB1781">
        <w:t>2 At night lift up your hands to the Holy of Holies,</w:t>
      </w:r>
      <w:r w:rsidRPr="00AB1781">
        <w:rPr>
          <w:rStyle w:val="FootnoteReference"/>
        </w:rPr>
        <w:footnoteReference w:id="421"/>
      </w:r>
    </w:p>
    <w:p w:rsidR="00FD25B7" w:rsidRPr="00AB1781" w:rsidRDefault="00FD25B7" w:rsidP="00FD25B7">
      <w:pPr>
        <w:pStyle w:val="EnglishHangEndNoCoptic"/>
      </w:pPr>
      <w:r w:rsidRPr="00AB1781">
        <w:tab/>
        <w:t>and bless the Lord.</w:t>
      </w:r>
    </w:p>
    <w:p w:rsidR="00FD25B7" w:rsidRPr="00AB1781" w:rsidRDefault="00FD25B7" w:rsidP="00FD25B7">
      <w:pPr>
        <w:pStyle w:val="EnglishHangNoCoptic"/>
      </w:pPr>
      <w:r w:rsidRPr="00AB1781">
        <w:t>3 May the Lord Who made heaven and earth</w:t>
      </w:r>
    </w:p>
    <w:p w:rsidR="00FD25B7" w:rsidRDefault="00FD25B7" w:rsidP="00FD25B7">
      <w:pPr>
        <w:pStyle w:val="EnglishHangEndNoCoptic"/>
      </w:pPr>
      <w:r w:rsidRPr="00AB1781">
        <w:lastRenderedPageBreak/>
        <w:tab/>
        <w:t>bless you out of Zion.</w:t>
      </w:r>
    </w:p>
    <w:p w:rsidR="00E276C1" w:rsidRPr="00E276C1" w:rsidRDefault="00E276C1" w:rsidP="00E276C1">
      <w:pPr>
        <w:pStyle w:val="Heading3"/>
      </w:pPr>
      <w:r>
        <w:t>Psalm</w:t>
      </w:r>
      <w:r w:rsidRPr="00AB1781">
        <w:t xml:space="preserve"> 134</w:t>
      </w:r>
      <w:r>
        <w:t>: Praise the name of the Lord; praise the Lord, you slaves of His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Praise the name of the Lord;</w:t>
      </w:r>
    </w:p>
    <w:p w:rsidR="00E276C1" w:rsidRPr="00AB1781" w:rsidRDefault="00E276C1" w:rsidP="00E276C1">
      <w:pPr>
        <w:pStyle w:val="EnglishHangEndNoCoptic"/>
      </w:pPr>
      <w:r w:rsidRPr="00AB1781">
        <w:tab/>
        <w:t>praise the Lord, you slaves of His,</w:t>
      </w:r>
    </w:p>
    <w:p w:rsidR="00E276C1" w:rsidRPr="00AB1781" w:rsidRDefault="00E276C1" w:rsidP="00E276C1">
      <w:pPr>
        <w:pStyle w:val="EnglishHangNoCoptic"/>
      </w:pPr>
      <w:r w:rsidRPr="00AB1781">
        <w:t>2 you who stand in the house of the Lord,</w:t>
      </w:r>
    </w:p>
    <w:p w:rsidR="00E276C1" w:rsidRPr="00AB1781" w:rsidRDefault="00E276C1" w:rsidP="00E276C1">
      <w:pPr>
        <w:pStyle w:val="EnglishHangEndNoCoptic"/>
      </w:pPr>
      <w:r w:rsidRPr="00AB1781">
        <w:tab/>
        <w:t>in the courts of the house of our God.</w:t>
      </w:r>
    </w:p>
    <w:p w:rsidR="00E276C1" w:rsidRPr="00AB1781" w:rsidRDefault="00E276C1" w:rsidP="00E276C1">
      <w:pPr>
        <w:pStyle w:val="EnglishHangNoCoptic"/>
      </w:pPr>
      <w:r w:rsidRPr="00AB1781">
        <w:t>3 Praise the Lord, for the Lord is good;</w:t>
      </w:r>
    </w:p>
    <w:p w:rsidR="00E276C1" w:rsidRPr="00AB1781" w:rsidRDefault="00E276C1" w:rsidP="00E276C1">
      <w:pPr>
        <w:pStyle w:val="EnglishHangEndNoCoptic"/>
      </w:pPr>
      <w:r w:rsidRPr="00AB1781">
        <w:tab/>
        <w:t>sing psalms to His name, for it is delightful.</w:t>
      </w:r>
    </w:p>
    <w:p w:rsidR="00E276C1" w:rsidRPr="00AB1781" w:rsidRDefault="00E276C1" w:rsidP="00E276C1">
      <w:pPr>
        <w:pStyle w:val="EnglishHangNoCoptic"/>
      </w:pPr>
      <w:r w:rsidRPr="00AB1781">
        <w:t>4 For the Lord has chosen Jacob for Himself,</w:t>
      </w:r>
    </w:p>
    <w:p w:rsidR="00E276C1" w:rsidRPr="00AB1781" w:rsidRDefault="00E276C1" w:rsidP="00E276C1">
      <w:pPr>
        <w:pStyle w:val="EnglishHangEndNoCoptic"/>
      </w:pPr>
      <w:r w:rsidRPr="00AB1781">
        <w:tab/>
        <w:t>and Israel for His own possession.</w:t>
      </w:r>
    </w:p>
    <w:p w:rsidR="00E276C1" w:rsidRPr="00AB1781" w:rsidRDefault="00E276C1" w:rsidP="00E276C1">
      <w:pPr>
        <w:pStyle w:val="EnglishHangNoCoptic"/>
      </w:pPr>
      <w:r w:rsidRPr="00AB1781">
        <w:t>5 For I know that the Lord is great,</w:t>
      </w:r>
    </w:p>
    <w:p w:rsidR="00E276C1" w:rsidRPr="00AB1781" w:rsidRDefault="00E276C1" w:rsidP="00E276C1">
      <w:pPr>
        <w:pStyle w:val="EnglishHangEndNoCoptic"/>
      </w:pPr>
      <w:r w:rsidRPr="00AB1781">
        <w:tab/>
        <w:t>and that our Lord is above all gods.</w:t>
      </w:r>
    </w:p>
    <w:p w:rsidR="00E276C1" w:rsidRPr="00AB1781" w:rsidRDefault="00E276C1" w:rsidP="00E276C1">
      <w:pPr>
        <w:pStyle w:val="EnglishHangNoCoptic"/>
      </w:pPr>
      <w:r w:rsidRPr="00AB1781">
        <w:t>6 The Lord does whatever He likes,</w:t>
      </w:r>
    </w:p>
    <w:p w:rsidR="00E276C1" w:rsidRPr="00AB1781" w:rsidRDefault="00E276C1" w:rsidP="00E276C1">
      <w:pPr>
        <w:pStyle w:val="EnglishHangNoCoptic"/>
      </w:pPr>
      <w:r w:rsidRPr="00AB1781">
        <w:tab/>
        <w:t>in heaven and on earth,</w:t>
      </w:r>
    </w:p>
    <w:p w:rsidR="00E276C1" w:rsidRPr="00E276C1" w:rsidRDefault="00E276C1" w:rsidP="00E276C1">
      <w:pPr>
        <w:pStyle w:val="EnglishHangEndNoCoptic"/>
      </w:pPr>
      <w:r w:rsidRPr="00AB1781">
        <w:tab/>
        <w:t>in the seas and in all the deeps.</w:t>
      </w:r>
    </w:p>
    <w:p w:rsidR="00E276C1" w:rsidRPr="00AB1781" w:rsidRDefault="00E276C1" w:rsidP="00E276C1">
      <w:pPr>
        <w:pStyle w:val="EnglishHangNoCoptic"/>
      </w:pPr>
      <w:r w:rsidRPr="00AB1781">
        <w:t>7 He brings up clouds from the ends of the earth;</w:t>
      </w:r>
    </w:p>
    <w:p w:rsidR="00E276C1" w:rsidRPr="00AB1781" w:rsidRDefault="00E276C1" w:rsidP="00E276C1">
      <w:pPr>
        <w:pStyle w:val="EnglishHangNoCoptic"/>
      </w:pPr>
      <w:r w:rsidRPr="00AB1781">
        <w:tab/>
        <w:t>He makes lightnings bring the rain;</w:t>
      </w:r>
    </w:p>
    <w:p w:rsidR="00E276C1" w:rsidRPr="00AB1781" w:rsidRDefault="00E276C1" w:rsidP="00E276C1">
      <w:pPr>
        <w:pStyle w:val="EnglishHangEndNoCoptic"/>
      </w:pPr>
      <w:r w:rsidRPr="00AB1781">
        <w:tab/>
        <w:t>He brings winds out of His storehouses.</w:t>
      </w:r>
    </w:p>
    <w:p w:rsidR="00E276C1" w:rsidRPr="00AB1781" w:rsidRDefault="00E276C1" w:rsidP="00E276C1">
      <w:pPr>
        <w:pStyle w:val="EnglishHangNoCoptic"/>
      </w:pPr>
      <w:r w:rsidRPr="00AB1781">
        <w:t>8 He struck the firstborn of Egypt,</w:t>
      </w:r>
    </w:p>
    <w:p w:rsidR="00E276C1" w:rsidRPr="00AB1781" w:rsidRDefault="00E276C1" w:rsidP="00E276C1">
      <w:pPr>
        <w:pStyle w:val="EnglishHangEndNoCoptic"/>
      </w:pPr>
      <w:r w:rsidRPr="00AB1781">
        <w:tab/>
        <w:t>roan and beast alike.</w:t>
      </w:r>
    </w:p>
    <w:p w:rsidR="00E276C1" w:rsidRPr="00AB1781" w:rsidRDefault="00E276C1" w:rsidP="00E276C1">
      <w:pPr>
        <w:pStyle w:val="EnglishHangNoCoptic"/>
      </w:pPr>
      <w:r w:rsidRPr="00AB1781">
        <w:t>9 He sent signs and wonders</w:t>
      </w:r>
    </w:p>
    <w:p w:rsidR="00E276C1" w:rsidRPr="00AB1781" w:rsidRDefault="00E276C1" w:rsidP="00E276C1">
      <w:pPr>
        <w:pStyle w:val="EnglishHangNoCoptic"/>
      </w:pPr>
      <w:r w:rsidRPr="00AB1781">
        <w:tab/>
        <w:t>in your midst, O Egypt,</w:t>
      </w:r>
    </w:p>
    <w:p w:rsidR="00E276C1" w:rsidRPr="00AB1781" w:rsidRDefault="00E276C1" w:rsidP="00E276C1">
      <w:pPr>
        <w:pStyle w:val="EnglishHangEndNoCoptic"/>
      </w:pPr>
      <w:r w:rsidRPr="00AB1781">
        <w:tab/>
        <w:t>against Pharaoh and all his servants.</w:t>
      </w:r>
    </w:p>
    <w:p w:rsidR="00E276C1" w:rsidRPr="00AB1781" w:rsidRDefault="00E276C1" w:rsidP="00E276C1">
      <w:pPr>
        <w:pStyle w:val="EnglishHangNoCoptic"/>
      </w:pPr>
      <w:r w:rsidRPr="00AB1781">
        <w:t>10 He struck many nations</w:t>
      </w:r>
    </w:p>
    <w:p w:rsidR="00E276C1" w:rsidRPr="00AB1781" w:rsidRDefault="00E276C1" w:rsidP="00E276C1">
      <w:pPr>
        <w:pStyle w:val="EnglishHangEndNoCoptic"/>
      </w:pPr>
      <w:r w:rsidRPr="00AB1781">
        <w:tab/>
        <w:t>and slew mighty kings:</w:t>
      </w:r>
    </w:p>
    <w:p w:rsidR="00E276C1" w:rsidRPr="00AB1781" w:rsidRDefault="00E276C1" w:rsidP="00E276C1">
      <w:pPr>
        <w:pStyle w:val="EnglishHangNoCoptic"/>
      </w:pPr>
      <w:r w:rsidRPr="00AB1781">
        <w:t>11 Sehon, king of the Amorites,</w:t>
      </w:r>
    </w:p>
    <w:p w:rsidR="00E276C1" w:rsidRPr="00AB1781" w:rsidRDefault="00E276C1" w:rsidP="00E276C1">
      <w:pPr>
        <w:pStyle w:val="EnglishHangNoCoptic"/>
      </w:pPr>
      <w:r w:rsidRPr="00AB1781">
        <w:tab/>
        <w:t>and Og, king of Bashan,</w:t>
      </w:r>
    </w:p>
    <w:p w:rsidR="00E276C1" w:rsidRPr="00AB1781" w:rsidRDefault="00E276C1" w:rsidP="00E276C1">
      <w:pPr>
        <w:pStyle w:val="EnglishHangEndNoCoptic"/>
      </w:pPr>
      <w:r w:rsidRPr="00AB1781">
        <w:tab/>
        <w:t>and all the kingdoms of Canaan.</w:t>
      </w:r>
    </w:p>
    <w:p w:rsidR="00E276C1" w:rsidRPr="00AB1781" w:rsidRDefault="00E276C1" w:rsidP="00E276C1">
      <w:pPr>
        <w:pStyle w:val="EnglishHangNoCoptic"/>
      </w:pPr>
      <w:r w:rsidRPr="00AB1781">
        <w:lastRenderedPageBreak/>
        <w:t>12 And He gave their land as a heritage,</w:t>
      </w:r>
    </w:p>
    <w:p w:rsidR="00E276C1" w:rsidRPr="00AB1781" w:rsidRDefault="00E276C1" w:rsidP="00E276C1">
      <w:pPr>
        <w:pStyle w:val="EnglishHangEndNoCoptic"/>
      </w:pPr>
      <w:r w:rsidRPr="00AB1781">
        <w:tab/>
        <w:t>a possession to His people Israel.</w:t>
      </w:r>
      <w:r w:rsidRPr="00AB1781">
        <w:rPr>
          <w:rStyle w:val="FootnoteReference"/>
        </w:rPr>
        <w:footnoteReference w:id="422"/>
      </w:r>
    </w:p>
    <w:p w:rsidR="00E276C1" w:rsidRPr="00AB1781" w:rsidRDefault="00E276C1" w:rsidP="00E276C1">
      <w:pPr>
        <w:pStyle w:val="EnglishHangNoCoptic"/>
      </w:pPr>
      <w:r w:rsidRPr="00AB1781">
        <w:t xml:space="preserve">13 O Lord, </w:t>
      </w:r>
      <w:r w:rsidR="00E570CB">
        <w:t>Your</w:t>
      </w:r>
      <w:r w:rsidRPr="00AB1781">
        <w:t xml:space="preserve"> name continues for ever,</w:t>
      </w:r>
    </w:p>
    <w:p w:rsidR="00E276C1" w:rsidRPr="00AB1781" w:rsidRDefault="00E276C1" w:rsidP="00E276C1">
      <w:pPr>
        <w:pStyle w:val="EnglishHangEndNoCoptic"/>
      </w:pPr>
      <w:r w:rsidRPr="00AB1781">
        <w:tab/>
      </w:r>
      <w:r w:rsidR="00E570CB">
        <w:t>Your</w:t>
      </w:r>
      <w:r w:rsidRPr="00AB1781">
        <w:t xml:space="preserve"> fame from generation to generation.</w:t>
      </w:r>
    </w:p>
    <w:p w:rsidR="00E276C1" w:rsidRPr="00AB1781" w:rsidRDefault="00E276C1" w:rsidP="00E276C1">
      <w:pPr>
        <w:pStyle w:val="EnglishHangNoCoptic"/>
      </w:pPr>
      <w:r w:rsidRPr="00AB1781">
        <w:t>14 For the Lord will judge His people</w:t>
      </w:r>
    </w:p>
    <w:p w:rsidR="00E276C1" w:rsidRPr="00AB1781" w:rsidRDefault="00E276C1" w:rsidP="00E276C1">
      <w:pPr>
        <w:pStyle w:val="EnglishHangEndNoCoptic"/>
      </w:pPr>
      <w:r w:rsidRPr="00AB1781">
        <w:tab/>
        <w:t>and have compassion on His servants.</w:t>
      </w:r>
      <w:r w:rsidRPr="00AB1781">
        <w:rPr>
          <w:rStyle w:val="FootnoteReference"/>
        </w:rPr>
        <w:footnoteReference w:id="423"/>
      </w:r>
    </w:p>
    <w:p w:rsidR="00E276C1" w:rsidRPr="00AB1781" w:rsidRDefault="00E276C1" w:rsidP="00E276C1">
      <w:pPr>
        <w:pStyle w:val="EnglishHangNoCoptic"/>
      </w:pPr>
      <w:r w:rsidRPr="00AB1781">
        <w:t>15 The idols of the nations are silver and gold,</w:t>
      </w:r>
    </w:p>
    <w:p w:rsidR="00E276C1" w:rsidRPr="00AB1781" w:rsidRDefault="00E276C1" w:rsidP="00E276C1">
      <w:pPr>
        <w:pStyle w:val="EnglishHangEndNoCoptic"/>
      </w:pPr>
      <w:r w:rsidRPr="00AB1781">
        <w:tab/>
        <w:t>the works of men’s hands.</w:t>
      </w:r>
    </w:p>
    <w:p w:rsidR="00E276C1" w:rsidRPr="00AB1781" w:rsidRDefault="00E276C1" w:rsidP="00E276C1">
      <w:pPr>
        <w:pStyle w:val="EnglishHangNoCoptic"/>
      </w:pPr>
      <w:r w:rsidRPr="00AB1781">
        <w:t>16 They have mouths, yet cannot speak;</w:t>
      </w:r>
    </w:p>
    <w:p w:rsidR="00E276C1" w:rsidRPr="00AB1781" w:rsidRDefault="00E276C1" w:rsidP="00E276C1">
      <w:pPr>
        <w:pStyle w:val="EnglishHangEndNoCoptic"/>
      </w:pPr>
      <w:r w:rsidRPr="00AB1781">
        <w:tab/>
        <w:t>they have eyes, yet cannot see.</w:t>
      </w:r>
    </w:p>
    <w:p w:rsidR="00E276C1" w:rsidRPr="00AB1781" w:rsidRDefault="00E276C1" w:rsidP="00E276C1">
      <w:pPr>
        <w:pStyle w:val="EnglishHangNoCoptic"/>
      </w:pPr>
      <w:r w:rsidRPr="00AB1781">
        <w:t>17 They have ears, yet cannot hear;</w:t>
      </w:r>
    </w:p>
    <w:p w:rsidR="00E276C1" w:rsidRPr="00AB1781" w:rsidRDefault="00E276C1" w:rsidP="00E276C1">
      <w:pPr>
        <w:pStyle w:val="EnglishHangEndNoCoptic"/>
      </w:pPr>
      <w:r w:rsidRPr="00AB1781">
        <w:tab/>
        <w:t>never a breath is in their mouths.</w:t>
      </w:r>
    </w:p>
    <w:p w:rsidR="00E276C1" w:rsidRPr="00AB1781" w:rsidRDefault="00E276C1" w:rsidP="00E276C1">
      <w:pPr>
        <w:pStyle w:val="EnglishHangNoCoptic"/>
      </w:pPr>
      <w:r w:rsidRPr="00AB1781">
        <w:t>18 Let those who make them be like them,</w:t>
      </w:r>
    </w:p>
    <w:p w:rsidR="00E276C1" w:rsidRPr="00AB1781" w:rsidRDefault="00E276C1" w:rsidP="00E276C1">
      <w:pPr>
        <w:pStyle w:val="EnglishHangEndNoCoptic"/>
      </w:pPr>
      <w:r w:rsidRPr="00AB1781">
        <w:tab/>
        <w:t>and all who trust in them.</w:t>
      </w:r>
    </w:p>
    <w:p w:rsidR="00E276C1" w:rsidRPr="00AB1781" w:rsidRDefault="00E276C1" w:rsidP="00E276C1">
      <w:pPr>
        <w:pStyle w:val="EnglishHangNoCoptic"/>
      </w:pPr>
      <w:r w:rsidRPr="00AB1781">
        <w:t>19 Bless the Lord, O house of Israel;</w:t>
      </w:r>
    </w:p>
    <w:p w:rsidR="00E276C1" w:rsidRPr="00AB1781" w:rsidRDefault="00E276C1" w:rsidP="00E276C1">
      <w:pPr>
        <w:pStyle w:val="EnglishHangEndNoCoptic"/>
      </w:pPr>
      <w:r w:rsidRPr="00AB1781">
        <w:tab/>
        <w:t>bless the Lord, O house of</w:t>
      </w:r>
      <w:r>
        <w:t xml:space="preserve"> </w:t>
      </w:r>
      <w:r w:rsidRPr="00AB1781">
        <w:t>Aaron!</w:t>
      </w:r>
    </w:p>
    <w:p w:rsidR="00E276C1" w:rsidRPr="00AB1781" w:rsidRDefault="00E276C1" w:rsidP="00E276C1">
      <w:pPr>
        <w:pStyle w:val="EnglishHangNoCoptic"/>
      </w:pPr>
      <w:r w:rsidRPr="00AB1781">
        <w:t>20 Bless the Lord, O house of Levi;</w:t>
      </w:r>
    </w:p>
    <w:p w:rsidR="00E276C1" w:rsidRPr="00AB1781" w:rsidRDefault="00E276C1" w:rsidP="00E276C1">
      <w:pPr>
        <w:pStyle w:val="EnglishHangEndNoCoptic"/>
      </w:pPr>
      <w:r w:rsidRPr="00AB1781">
        <w:tab/>
        <w:t>you who fear the Lord, bless the Lord!</w:t>
      </w:r>
    </w:p>
    <w:p w:rsidR="00E276C1" w:rsidRPr="00AB1781" w:rsidRDefault="00E276C1" w:rsidP="00E276C1">
      <w:pPr>
        <w:pStyle w:val="EnglishHangNoCoptic"/>
      </w:pPr>
      <w:r w:rsidRPr="00AB1781">
        <w:t>21 Blessed be the Lord from Zion,</w:t>
      </w:r>
    </w:p>
    <w:p w:rsidR="00E276C1" w:rsidRPr="00E276C1" w:rsidRDefault="00E276C1" w:rsidP="00E276C1">
      <w:pPr>
        <w:pStyle w:val="EnglishHangEndNoCoptic"/>
      </w:pPr>
      <w:r w:rsidRPr="00AB1781">
        <w:tab/>
        <w:t>Who dwells in Jerusalem.</w:t>
      </w:r>
    </w:p>
    <w:p w:rsidR="00E276C1" w:rsidRPr="00E276C1" w:rsidRDefault="00E276C1" w:rsidP="00E276C1">
      <w:pPr>
        <w:pStyle w:val="Heading3"/>
      </w:pPr>
      <w:r>
        <w:t>Psalm</w:t>
      </w:r>
      <w:r w:rsidRPr="00AB1781">
        <w:t xml:space="preserve"> 135</w:t>
      </w:r>
      <w:r>
        <w:t>: Give thanks to the Lord, He is good; His mercy is eternal</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424"/>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Crowning Wonder: The Bread of Life</w:t>
      </w:r>
    </w:p>
    <w:p w:rsidR="00E276C1" w:rsidRPr="00AB1781" w:rsidRDefault="00E276C1" w:rsidP="00E276C1">
      <w:pPr>
        <w:pStyle w:val="Rubric"/>
      </w:pPr>
      <w:r w:rsidRPr="00AB1781">
        <w:t>1 (Alleluia)</w:t>
      </w:r>
    </w:p>
    <w:p w:rsidR="00E276C1" w:rsidRPr="00AB1781" w:rsidRDefault="00E276C1" w:rsidP="00E276C1">
      <w:pPr>
        <w:pStyle w:val="EnglishHangNoCoptic"/>
      </w:pPr>
      <w:r w:rsidRPr="00AB1781">
        <w:t>Give thanks to the Lord, He is good;</w:t>
      </w:r>
    </w:p>
    <w:p w:rsidR="00E276C1" w:rsidRPr="00AB1781" w:rsidRDefault="00E276C1" w:rsidP="00E276C1">
      <w:pPr>
        <w:pStyle w:val="EnglishHangEndNoCoptic"/>
      </w:pPr>
      <w:r w:rsidRPr="00AB1781">
        <w:tab/>
        <w:t>His mercy</w:t>
      </w:r>
      <w:r w:rsidRPr="00AB1781">
        <w:rPr>
          <w:rStyle w:val="FootnoteReference"/>
        </w:rPr>
        <w:footnoteReference w:id="425"/>
      </w:r>
      <w:r w:rsidRPr="00AB1781">
        <w:t xml:space="preserve"> is eternal.</w:t>
      </w:r>
    </w:p>
    <w:p w:rsidR="00E276C1" w:rsidRPr="00AB1781" w:rsidRDefault="00E276C1" w:rsidP="00E276C1">
      <w:pPr>
        <w:pStyle w:val="EnglishHangNoCoptic"/>
      </w:pPr>
      <w:r w:rsidRPr="00AB1781">
        <w:lastRenderedPageBreak/>
        <w:t>2 Give thanks to the God of gods;</w:t>
      </w:r>
    </w:p>
    <w:p w:rsidR="00E276C1" w:rsidRPr="00AB1781" w:rsidRDefault="00E276C1" w:rsidP="00E276C1">
      <w:pPr>
        <w:pStyle w:val="EngIndEnd"/>
      </w:pPr>
      <w:r w:rsidRPr="00AB1781">
        <w:tab/>
        <w:t>His mercy is eternal.</w:t>
      </w:r>
    </w:p>
    <w:p w:rsidR="00E276C1" w:rsidRPr="00AB1781" w:rsidRDefault="00E276C1" w:rsidP="00E276C1">
      <w:pPr>
        <w:pStyle w:val="EnglishHangNoCoptic"/>
      </w:pPr>
      <w:r w:rsidRPr="00AB1781">
        <w:t>3 Give thanks to the Lord of Lords;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4 To Him who alone does great wonders;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5 To Him Who made the heavens in wisdom;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6 To Him Who poised the earth on the waters;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7 To Him Who alone made the great lights;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8 The sun to rule the day;</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9 The moon and the stars to rule the night;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10 Who struck Egypt with their firstborn;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11 And brought out Israel from among them;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12 With a strong hand and a high arm;</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13 To Him Who divided the Red Sea in two;</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14 And led Israel through the midst of it;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15 But shook off Pharaoh and his army into the Red Sea;</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16 To Him Who led His people in the wilderness;</w:t>
      </w:r>
    </w:p>
    <w:p w:rsidR="00E276C1" w:rsidRPr="00E276C1" w:rsidRDefault="00E276C1" w:rsidP="00E276C1">
      <w:pPr>
        <w:pStyle w:val="EnglishHangEndNoCoptic"/>
      </w:pPr>
      <w:r w:rsidRPr="00AB1781">
        <w:tab/>
        <w:t>His mercy is eternal.</w:t>
      </w:r>
    </w:p>
    <w:p w:rsidR="00E276C1" w:rsidRPr="00AB1781" w:rsidRDefault="00E276C1" w:rsidP="00E276C1">
      <w:pPr>
        <w:pStyle w:val="EnglishHangNoCoptic"/>
      </w:pPr>
      <w:r w:rsidRPr="00AB1781">
        <w:lastRenderedPageBreak/>
        <w:t>17 To Him Who struck great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18 And slew mighty kings;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19 Sehon, King of the Amorites;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20 And Og, King of Bashan;</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21 And gave their land as a heritage;</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22 A possession to His servant Israel;</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23 For the Lord remembers us in our abasement;</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24 And redeems us from our enemies;</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25 Who gives food to all flesh;</w:t>
      </w:r>
    </w:p>
    <w:p w:rsidR="00E276C1" w:rsidRPr="00AB1781" w:rsidRDefault="00E276C1" w:rsidP="00E276C1">
      <w:pPr>
        <w:pStyle w:val="EnglishHangEndNoCoptic"/>
      </w:pPr>
      <w:r w:rsidRPr="00AB1781">
        <w:tab/>
        <w:t>His mercy is eternal.</w:t>
      </w:r>
    </w:p>
    <w:p w:rsidR="00E276C1" w:rsidRPr="00AB1781" w:rsidRDefault="00E276C1" w:rsidP="00E276C1">
      <w:pPr>
        <w:pStyle w:val="EnglishHangNoCoptic"/>
      </w:pPr>
      <w:r w:rsidRPr="00AB1781">
        <w:t>26 O give thanks to the God of Heaven;</w:t>
      </w:r>
    </w:p>
    <w:p w:rsidR="00E276C1" w:rsidRPr="00E276C1" w:rsidRDefault="00E276C1" w:rsidP="00E276C1">
      <w:pPr>
        <w:pStyle w:val="EnglishHangEndNoCoptic"/>
      </w:pPr>
      <w:r w:rsidRPr="00AB1781">
        <w:tab/>
        <w:t>His mercy is eternal.</w:t>
      </w:r>
    </w:p>
    <w:p w:rsidR="00E276C1" w:rsidRPr="00E276C1" w:rsidRDefault="00E276C1" w:rsidP="00E276C1">
      <w:pPr>
        <w:pStyle w:val="Heading3"/>
      </w:pPr>
      <w:bookmarkStart w:id="899" w:name="_Ref411968136"/>
      <w:r>
        <w:t>Psalm</w:t>
      </w:r>
      <w:r w:rsidRPr="00AB1781">
        <w:t xml:space="preserve"> 136</w:t>
      </w:r>
      <w:r>
        <w:t>: By the rivers of Babylon we sat down and wept</w:t>
      </w:r>
      <w:bookmarkEnd w:id="899"/>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Song of the Babylonian Exile</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Unsung Song of the Heart</w:t>
      </w:r>
    </w:p>
    <w:p w:rsidR="00E276C1" w:rsidRPr="00AB1781" w:rsidRDefault="00E276C1" w:rsidP="00E276C1">
      <w:pPr>
        <w:pStyle w:val="EnglishHangNoCoptic"/>
      </w:pPr>
      <w:r w:rsidRPr="00AB1781">
        <w:t>1 By the rivers of Babylon</w:t>
      </w:r>
    </w:p>
    <w:p w:rsidR="00E276C1" w:rsidRPr="00AB1781" w:rsidRDefault="00E276C1" w:rsidP="00E276C1">
      <w:pPr>
        <w:pStyle w:val="EnglishHangNoCoptic"/>
      </w:pPr>
      <w:r w:rsidRPr="00AB1781">
        <w:tab/>
        <w:t>we sat down and wept</w:t>
      </w:r>
    </w:p>
    <w:p w:rsidR="00E276C1" w:rsidRPr="00AB1781" w:rsidRDefault="00E276C1" w:rsidP="00E276C1">
      <w:pPr>
        <w:pStyle w:val="EnglishHangEndNoCoptic"/>
      </w:pPr>
      <w:r w:rsidRPr="00AB1781">
        <w:tab/>
        <w:t>when we remembered Zion.</w:t>
      </w:r>
      <w:r w:rsidRPr="00AB1781">
        <w:rPr>
          <w:rStyle w:val="FootnoteReference"/>
        </w:rPr>
        <w:footnoteReference w:id="426"/>
      </w:r>
    </w:p>
    <w:p w:rsidR="00E276C1" w:rsidRPr="00AB1781" w:rsidRDefault="00E276C1" w:rsidP="00E276C1">
      <w:pPr>
        <w:pStyle w:val="EnglishHangNoCoptic"/>
      </w:pPr>
      <w:r w:rsidRPr="00AB1781">
        <w:t>2 On the willows in Babylon</w:t>
      </w:r>
    </w:p>
    <w:p w:rsidR="00E276C1" w:rsidRPr="00AB1781" w:rsidRDefault="00E276C1" w:rsidP="00E276C1">
      <w:pPr>
        <w:pStyle w:val="EnglishHangEndNoCoptic"/>
      </w:pPr>
      <w:r w:rsidRPr="00AB1781">
        <w:tab/>
        <w:t>we hung up our instruments.</w:t>
      </w:r>
    </w:p>
    <w:p w:rsidR="00E276C1" w:rsidRPr="00AB1781" w:rsidRDefault="00E276C1" w:rsidP="00E276C1">
      <w:pPr>
        <w:pStyle w:val="EnglishHangNoCoptic"/>
      </w:pPr>
      <w:r w:rsidRPr="00AB1781">
        <w:lastRenderedPageBreak/>
        <w:t>3 For there our captors asked us for songs</w:t>
      </w:r>
    </w:p>
    <w:p w:rsidR="00E276C1" w:rsidRPr="00AB1781" w:rsidRDefault="00E276C1" w:rsidP="00E276C1">
      <w:pPr>
        <w:pStyle w:val="EnglishHangNoCoptic"/>
      </w:pPr>
      <w:r w:rsidRPr="00AB1781">
        <w:tab/>
        <w:t>and our abductors called for a tune, saying:</w:t>
      </w:r>
    </w:p>
    <w:p w:rsidR="00E276C1" w:rsidRPr="00AB1781" w:rsidRDefault="00E276C1" w:rsidP="00E276C1">
      <w:pPr>
        <w:pStyle w:val="EnglishHangEndNoCoptic"/>
      </w:pPr>
      <w:r w:rsidRPr="00AB1781">
        <w:tab/>
        <w:t>‘Sing us some of the songs of Zion.’</w:t>
      </w:r>
    </w:p>
    <w:p w:rsidR="00E276C1" w:rsidRPr="00AB1781" w:rsidRDefault="00E276C1" w:rsidP="00E276C1">
      <w:pPr>
        <w:pStyle w:val="EnglishHangNoCoptic"/>
      </w:pPr>
      <w:r w:rsidRPr="00AB1781">
        <w:t>4 How can we sing the Lord’s song</w:t>
      </w:r>
    </w:p>
    <w:p w:rsidR="00E276C1" w:rsidRPr="00AB1781" w:rsidRDefault="00E276C1" w:rsidP="00E276C1">
      <w:pPr>
        <w:pStyle w:val="EnglishHangEndNoCoptic"/>
      </w:pPr>
      <w:r w:rsidRPr="00AB1781">
        <w:tab/>
        <w:t>in a foreign land?</w:t>
      </w:r>
    </w:p>
    <w:p w:rsidR="00E276C1" w:rsidRPr="00AB1781" w:rsidRDefault="00E276C1" w:rsidP="00E276C1">
      <w:pPr>
        <w:pStyle w:val="EnglishHangNoCoptic"/>
      </w:pPr>
      <w:r w:rsidRPr="00AB1781">
        <w:t>5 If I forget you, O Jerusalem,</w:t>
      </w:r>
    </w:p>
    <w:p w:rsidR="00E276C1" w:rsidRPr="00E276C1" w:rsidRDefault="00E276C1" w:rsidP="00E276C1">
      <w:pPr>
        <w:pStyle w:val="EnglishHangEndNoCoptic"/>
      </w:pPr>
      <w:r w:rsidRPr="00AB1781">
        <w:tab/>
        <w:t>may my right hand be forgotten.</w:t>
      </w:r>
    </w:p>
    <w:p w:rsidR="00E276C1" w:rsidRPr="00AB1781" w:rsidRDefault="00E276C1" w:rsidP="00E276C1">
      <w:pPr>
        <w:pStyle w:val="EnglishHangNoCoptic"/>
      </w:pPr>
      <w:r w:rsidRPr="00AB1781">
        <w:t>6 May my tongue stick in my throat</w:t>
      </w:r>
    </w:p>
    <w:p w:rsidR="00E276C1" w:rsidRPr="00AB1781" w:rsidRDefault="00E276C1" w:rsidP="00E276C1">
      <w:pPr>
        <w:pStyle w:val="EnglishHangNoCoptic"/>
      </w:pPr>
      <w:r w:rsidRPr="00AB1781">
        <w:tab/>
        <w:t>if I do not remember you,</w:t>
      </w:r>
    </w:p>
    <w:p w:rsidR="00E276C1" w:rsidRPr="00AB1781" w:rsidRDefault="00E276C1" w:rsidP="00E276C1">
      <w:pPr>
        <w:pStyle w:val="EnglishHangNoCoptic"/>
      </w:pPr>
      <w:r w:rsidRPr="00AB1781">
        <w:tab/>
        <w:t>if I do not put Jerusalem first</w:t>
      </w:r>
      <w:r w:rsidRPr="00AB1781">
        <w:rPr>
          <w:rStyle w:val="FootnoteReference"/>
        </w:rPr>
        <w:footnoteReference w:id="427"/>
      </w:r>
    </w:p>
    <w:p w:rsidR="00E276C1" w:rsidRPr="00AB1781" w:rsidRDefault="00E276C1" w:rsidP="00E276C1">
      <w:pPr>
        <w:pStyle w:val="EnglishHangEndNoCoptic"/>
      </w:pPr>
      <w:r w:rsidRPr="00AB1781">
        <w:tab/>
        <w:t>as above all my joy.</w:t>
      </w:r>
    </w:p>
    <w:p w:rsidR="00E276C1" w:rsidRPr="00AB1781" w:rsidRDefault="00E276C1" w:rsidP="00E276C1">
      <w:pPr>
        <w:pStyle w:val="EnglishHangNoCoptic"/>
      </w:pPr>
      <w:r w:rsidRPr="00AB1781">
        <w:t>7 Remember, O Lord, against the sons of Edom</w:t>
      </w:r>
    </w:p>
    <w:p w:rsidR="00E276C1" w:rsidRPr="00AB1781" w:rsidRDefault="00E276C1" w:rsidP="00E276C1">
      <w:pPr>
        <w:pStyle w:val="EnglishHangNoCoptic"/>
      </w:pPr>
      <w:r w:rsidRPr="00AB1781">
        <w:tab/>
        <w:t>the day of the fall of Jerusalem, when they said:</w:t>
      </w:r>
    </w:p>
    <w:p w:rsidR="00E276C1" w:rsidRPr="00AB1781" w:rsidRDefault="00E276C1" w:rsidP="00E276C1">
      <w:pPr>
        <w:pStyle w:val="EnglishHangEndNoCoptic"/>
      </w:pPr>
      <w:r w:rsidRPr="00AB1781">
        <w:tab/>
        <w:t>‘Down with it, down with it, to its very foundations!’</w:t>
      </w:r>
    </w:p>
    <w:p w:rsidR="00E276C1" w:rsidRPr="00AB1781" w:rsidRDefault="00E276C1" w:rsidP="00E276C1">
      <w:pPr>
        <w:pStyle w:val="EnglishHangNoCoptic"/>
      </w:pPr>
    </w:p>
    <w:p w:rsidR="00E276C1" w:rsidRPr="00AB1781" w:rsidRDefault="00E276C1" w:rsidP="00E276C1">
      <w:pPr>
        <w:pStyle w:val="EnglishHangNoCoptic"/>
      </w:pPr>
      <w:r w:rsidRPr="00AB1781">
        <w:t>8 O daughter of Babylon the wretched!</w:t>
      </w:r>
    </w:p>
    <w:p w:rsidR="00E276C1" w:rsidRPr="00AB1781" w:rsidRDefault="00E276C1" w:rsidP="00E276C1">
      <w:pPr>
        <w:pStyle w:val="EnglishHangNoCoptic"/>
      </w:pPr>
      <w:r w:rsidRPr="00AB1781">
        <w:tab/>
        <w:t>Blessed is he who repays you for what you did to us.</w:t>
      </w:r>
    </w:p>
    <w:p w:rsidR="00E276C1" w:rsidRPr="00AB1781" w:rsidRDefault="00E276C1" w:rsidP="00E276C1">
      <w:pPr>
        <w:pStyle w:val="EnglishHangNoCoptic"/>
      </w:pPr>
      <w:r w:rsidRPr="00AB1781">
        <w:tab/>
        <w:t>Blessed is he who seizes your children</w:t>
      </w:r>
    </w:p>
    <w:p w:rsidR="00E276C1" w:rsidRPr="00E276C1" w:rsidRDefault="00E276C1" w:rsidP="00E276C1">
      <w:pPr>
        <w:pStyle w:val="EnglishHangEndNoCoptic"/>
      </w:pPr>
      <w:r w:rsidRPr="00AB1781">
        <w:tab/>
        <w:t>and dashes them against the rock.</w:t>
      </w:r>
      <w:r w:rsidRPr="00AB1781">
        <w:rPr>
          <w:rStyle w:val="FootnoteReference"/>
        </w:rPr>
        <w:footnoteReference w:id="428"/>
      </w:r>
    </w:p>
    <w:p w:rsidR="00E276C1" w:rsidRPr="00AB1781" w:rsidRDefault="00E276C1" w:rsidP="00E276C1">
      <w:pPr>
        <w:pStyle w:val="Heading3"/>
      </w:pPr>
      <w:bookmarkStart w:id="900" w:name="_Ref411968152"/>
      <w:r>
        <w:t>Psalm</w:t>
      </w:r>
      <w:r w:rsidRPr="00AB1781">
        <w:t xml:space="preserve"> 137</w:t>
      </w:r>
      <w:r>
        <w:t xml:space="preserve">: I will praise and thank </w:t>
      </w:r>
      <w:r w:rsidR="001040C8">
        <w:t>You</w:t>
      </w:r>
      <w:r>
        <w:t>, O Lord, with my whole heart</w:t>
      </w:r>
      <w:bookmarkEnd w:id="900"/>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rsidR="00E276C1" w:rsidRPr="00AB1781" w:rsidRDefault="00E276C1" w:rsidP="00E276C1">
      <w:pPr>
        <w:pStyle w:val="Rubric"/>
      </w:pPr>
      <w:r w:rsidRPr="00AB1781">
        <w:t>1 (By David)</w:t>
      </w:r>
    </w:p>
    <w:p w:rsidR="00E276C1" w:rsidRPr="00AB1781" w:rsidRDefault="00E276C1" w:rsidP="00E276C1">
      <w:pPr>
        <w:pStyle w:val="EnglishHangNoCoptic"/>
      </w:pPr>
      <w:r w:rsidRPr="00AB1781">
        <w:t xml:space="preserve">I will praise and thank </w:t>
      </w:r>
      <w:r w:rsidR="001040C8">
        <w:t>You</w:t>
      </w:r>
      <w:r w:rsidRPr="00AB1781">
        <w:t>, O Lord, with my whole heart,</w:t>
      </w:r>
      <w:r w:rsidRPr="00AB1781">
        <w:rPr>
          <w:rStyle w:val="FootnoteReference"/>
        </w:rPr>
        <w:footnoteReference w:id="429"/>
      </w:r>
    </w:p>
    <w:p w:rsidR="00E276C1" w:rsidRPr="00AB1781" w:rsidRDefault="00E276C1" w:rsidP="00E276C1">
      <w:pPr>
        <w:pStyle w:val="EnglishHangNoCoptic"/>
      </w:pPr>
      <w:r w:rsidRPr="00AB1781">
        <w:tab/>
        <w:t xml:space="preserve">and in the presence of the Angels I will sing to </w:t>
      </w:r>
      <w:r w:rsidR="001040C8">
        <w:t>You</w:t>
      </w:r>
      <w:r w:rsidRPr="00AB1781">
        <w:t>;</w:t>
      </w:r>
    </w:p>
    <w:p w:rsidR="00E276C1" w:rsidRPr="00AB1781" w:rsidRDefault="00E276C1" w:rsidP="00E276C1">
      <w:pPr>
        <w:pStyle w:val="EnglishHangEndNoCoptic"/>
      </w:pPr>
      <w:r w:rsidRPr="00AB1781">
        <w:tab/>
        <w:t xml:space="preserve">for </w:t>
      </w:r>
      <w:r w:rsidR="001040C8">
        <w:t>You</w:t>
      </w:r>
      <w:r w:rsidRPr="00AB1781">
        <w:t xml:space="preserve"> </w:t>
      </w:r>
      <w:r w:rsidR="00E570CB" w:rsidRPr="00AB1781">
        <w:t>hear</w:t>
      </w:r>
      <w:r w:rsidRPr="00AB1781">
        <w:t xml:space="preserve"> all the words of my mouth.</w:t>
      </w:r>
    </w:p>
    <w:p w:rsidR="00E276C1" w:rsidRPr="00AB1781" w:rsidRDefault="00E276C1" w:rsidP="00E276C1">
      <w:pPr>
        <w:pStyle w:val="EnglishHangNoCoptic"/>
      </w:pPr>
      <w:r w:rsidRPr="00AB1781">
        <w:lastRenderedPageBreak/>
        <w:t xml:space="preserve">2 I will bow down towards </w:t>
      </w:r>
      <w:r w:rsidR="00E570CB">
        <w:t>Your</w:t>
      </w:r>
      <w:r w:rsidRPr="00AB1781">
        <w:t xml:space="preserve"> holy temple</w:t>
      </w:r>
    </w:p>
    <w:p w:rsidR="00E276C1" w:rsidRPr="00AB1781" w:rsidRDefault="00E276C1" w:rsidP="00E276C1">
      <w:pPr>
        <w:pStyle w:val="EnglishHangNoCoptic"/>
      </w:pPr>
      <w:r w:rsidRPr="00AB1781">
        <w:tab/>
        <w:t xml:space="preserve">and praise </w:t>
      </w:r>
      <w:r w:rsidR="00E570CB">
        <w:t>Your</w:t>
      </w:r>
      <w:r w:rsidRPr="00AB1781">
        <w:t xml:space="preserve"> name for </w:t>
      </w:r>
      <w:r w:rsidR="00E570CB">
        <w:t>Your</w:t>
      </w:r>
      <w:r w:rsidRPr="00AB1781">
        <w:t xml:space="preserve"> mercy and truth,</w:t>
      </w:r>
    </w:p>
    <w:p w:rsidR="00E276C1" w:rsidRPr="00AB1781" w:rsidRDefault="00E276C1" w:rsidP="00E276C1">
      <w:pPr>
        <w:pStyle w:val="EnglishHangEndNoCoptic"/>
      </w:pPr>
      <w:r w:rsidRPr="00AB1781">
        <w:tab/>
        <w:t xml:space="preserve">for </w:t>
      </w:r>
      <w:r w:rsidR="001040C8">
        <w:t>You</w:t>
      </w:r>
      <w:r w:rsidRPr="00AB1781">
        <w:t xml:space="preserve"> </w:t>
      </w:r>
      <w:r w:rsidR="00556387">
        <w:t>have</w:t>
      </w:r>
      <w:r w:rsidRPr="00AB1781">
        <w:t xml:space="preserve"> magnified </w:t>
      </w:r>
      <w:r w:rsidR="00E570CB">
        <w:t>Your</w:t>
      </w:r>
      <w:r w:rsidRPr="00AB1781">
        <w:t xml:space="preserve"> holy name above every name.</w:t>
      </w:r>
      <w:r w:rsidRPr="00AB1781">
        <w:rPr>
          <w:rStyle w:val="FootnoteReference"/>
        </w:rPr>
        <w:footnoteReference w:id="430"/>
      </w:r>
    </w:p>
    <w:p w:rsidR="00E276C1" w:rsidRPr="00AB1781" w:rsidRDefault="00E276C1" w:rsidP="00E276C1">
      <w:pPr>
        <w:pStyle w:val="EnglishHangNoCoptic"/>
      </w:pPr>
      <w:r w:rsidRPr="00AB1781">
        <w:t xml:space="preserve">3 On the day when I call upon </w:t>
      </w:r>
      <w:r w:rsidR="001040C8">
        <w:t>You</w:t>
      </w:r>
      <w:r w:rsidRPr="00AB1781">
        <w:t>, answer me speedily;</w:t>
      </w:r>
    </w:p>
    <w:p w:rsidR="00E276C1" w:rsidRPr="00AB1781" w:rsidRDefault="00E276C1" w:rsidP="00E276C1">
      <w:pPr>
        <w:pStyle w:val="EnglishHangEndNoCoptic"/>
      </w:pPr>
      <w:r w:rsidRPr="00AB1781">
        <w:tab/>
      </w:r>
      <w:r w:rsidR="001040C8">
        <w:t>You</w:t>
      </w:r>
      <w:r w:rsidRPr="00AB1781">
        <w:t xml:space="preserve"> </w:t>
      </w:r>
      <w:r w:rsidR="00E570CB" w:rsidRPr="00AB1781">
        <w:t>will</w:t>
      </w:r>
      <w:r w:rsidRPr="00AB1781">
        <w:t xml:space="preserve"> strengthen me with </w:t>
      </w:r>
      <w:r w:rsidR="00E570CB">
        <w:t>Your</w:t>
      </w:r>
      <w:r w:rsidRPr="00AB1781">
        <w:t xml:space="preserve"> power in my soul.</w:t>
      </w:r>
    </w:p>
    <w:p w:rsidR="00E276C1" w:rsidRPr="00AB1781" w:rsidRDefault="00E276C1" w:rsidP="00E276C1">
      <w:pPr>
        <w:pStyle w:val="EnglishHangNoCoptic"/>
      </w:pPr>
      <w:r w:rsidRPr="00AB1781">
        <w:t xml:space="preserve">4 May all the kings of the earth acknowledge </w:t>
      </w:r>
      <w:r w:rsidR="001040C8">
        <w:t>You</w:t>
      </w:r>
      <w:r w:rsidRPr="00AB1781">
        <w:t>, O Lord;</w:t>
      </w:r>
    </w:p>
    <w:p w:rsidR="00E276C1" w:rsidRPr="00AB1781" w:rsidRDefault="00E276C1" w:rsidP="00E276C1">
      <w:pPr>
        <w:pStyle w:val="EnglishHangEndNoCoptic"/>
      </w:pPr>
      <w:r w:rsidRPr="00AB1781">
        <w:tab/>
        <w:t xml:space="preserve">for they have heard all the words of </w:t>
      </w:r>
      <w:r w:rsidR="00E570CB">
        <w:t>Your</w:t>
      </w:r>
      <w:r w:rsidRPr="00AB1781">
        <w:t xml:space="preserve"> mouth.</w:t>
      </w:r>
    </w:p>
    <w:p w:rsidR="00E276C1" w:rsidRPr="00AB1781" w:rsidRDefault="00E276C1" w:rsidP="00E276C1">
      <w:pPr>
        <w:pStyle w:val="EnglishHangNoCoptic"/>
      </w:pPr>
      <w:r w:rsidRPr="00AB1781">
        <w:t>5 And let them sing among the songs</w:t>
      </w:r>
      <w:r w:rsidRPr="00AB1781">
        <w:rPr>
          <w:rStyle w:val="FootnoteReference"/>
        </w:rPr>
        <w:footnoteReference w:id="431"/>
      </w:r>
      <w:r w:rsidRPr="00AB1781">
        <w:t xml:space="preserve"> of the Lord:</w:t>
      </w:r>
    </w:p>
    <w:p w:rsidR="00E276C1" w:rsidRPr="00E276C1" w:rsidRDefault="00E276C1" w:rsidP="00E276C1">
      <w:pPr>
        <w:pStyle w:val="EnglishHangEndNoCoptic"/>
      </w:pPr>
      <w:r w:rsidRPr="00AB1781">
        <w:tab/>
        <w:t>‘Great is the glory of the Lord.’</w:t>
      </w:r>
    </w:p>
    <w:p w:rsidR="00E276C1" w:rsidRPr="00AB1781" w:rsidRDefault="00E276C1" w:rsidP="00E276C1">
      <w:pPr>
        <w:pStyle w:val="EnglishHangNoCoptic"/>
      </w:pPr>
      <w:r w:rsidRPr="00AB1781">
        <w:t>6 For the Lord is high, yet He regards the humble;</w:t>
      </w:r>
    </w:p>
    <w:p w:rsidR="00E276C1" w:rsidRPr="00AB1781" w:rsidRDefault="00E276C1" w:rsidP="00E276C1">
      <w:pPr>
        <w:pStyle w:val="EnglishHangEndNoCoptic"/>
      </w:pPr>
      <w:r w:rsidRPr="00AB1781">
        <w:tab/>
        <w:t>but the proud and haughty He knows from afar.</w:t>
      </w:r>
    </w:p>
    <w:p w:rsidR="00E276C1" w:rsidRPr="00AB1781" w:rsidRDefault="00E276C1" w:rsidP="00E276C1">
      <w:pPr>
        <w:pStyle w:val="EnglishHangNoCoptic"/>
      </w:pPr>
      <w:r w:rsidRPr="00AB1781">
        <w:t>7 Though I walk in the midst of trouble,</w:t>
      </w:r>
    </w:p>
    <w:p w:rsidR="00E276C1" w:rsidRPr="00AB1781" w:rsidRDefault="00E276C1" w:rsidP="00E276C1">
      <w:pPr>
        <w:pStyle w:val="EnglishHangNoCoptic"/>
      </w:pPr>
      <w:r w:rsidRPr="00AB1781">
        <w:tab/>
      </w:r>
      <w:r w:rsidR="001040C8">
        <w:t>You</w:t>
      </w:r>
      <w:r w:rsidRPr="00AB1781">
        <w:t xml:space="preserve"> </w:t>
      </w:r>
      <w:r w:rsidR="00E570CB" w:rsidRPr="00AB1781">
        <w:t>give</w:t>
      </w:r>
      <w:r w:rsidRPr="00AB1781">
        <w:t xml:space="preserve"> me life.</w:t>
      </w:r>
    </w:p>
    <w:p w:rsidR="00E276C1" w:rsidRPr="00AB1781" w:rsidRDefault="00E276C1" w:rsidP="00E276C1">
      <w:pPr>
        <w:pStyle w:val="EnglishHangNoCoptic"/>
      </w:pPr>
      <w:r w:rsidRPr="00AB1781">
        <w:tab/>
        <w:t>Against the wrath of my enemies</w:t>
      </w:r>
    </w:p>
    <w:p w:rsidR="00E276C1" w:rsidRPr="00AB1781" w:rsidRDefault="00E276C1" w:rsidP="00E276C1">
      <w:pPr>
        <w:pStyle w:val="EnglishHangNoCoptic"/>
      </w:pPr>
      <w:r w:rsidRPr="00AB1781">
        <w:tab/>
      </w:r>
      <w:r w:rsidR="001040C8">
        <w:t>You</w:t>
      </w:r>
      <w:r w:rsidRPr="00AB1781">
        <w:t xml:space="preserve"> dost stretch out </w:t>
      </w:r>
      <w:r w:rsidR="00E570CB">
        <w:t>Your</w:t>
      </w:r>
      <w:r w:rsidRPr="00AB1781">
        <w:t xml:space="preserve"> hand,</w:t>
      </w:r>
    </w:p>
    <w:p w:rsidR="00E276C1" w:rsidRPr="00AB1781" w:rsidRDefault="00E276C1" w:rsidP="00E276C1">
      <w:pPr>
        <w:pStyle w:val="EnglishHangEndNoCoptic"/>
      </w:pPr>
      <w:r w:rsidRPr="00AB1781">
        <w:tab/>
        <w:t xml:space="preserve">and </w:t>
      </w:r>
      <w:r w:rsidR="00E570CB">
        <w:t>Your</w:t>
      </w:r>
      <w:r w:rsidRPr="00AB1781">
        <w:t xml:space="preserve"> right hand saves me.</w:t>
      </w:r>
    </w:p>
    <w:p w:rsidR="00E276C1" w:rsidRPr="00AB1781" w:rsidRDefault="00E276C1" w:rsidP="00E276C1">
      <w:pPr>
        <w:pStyle w:val="EnglishHangNoCoptic"/>
      </w:pPr>
      <w:r w:rsidRPr="00AB1781">
        <w:t>8 The Lord will repay for me.</w:t>
      </w:r>
    </w:p>
    <w:p w:rsidR="00E276C1" w:rsidRPr="00AB1781" w:rsidRDefault="00E276C1" w:rsidP="00E276C1">
      <w:pPr>
        <w:pStyle w:val="EnglishHangNoCoptic"/>
      </w:pPr>
      <w:r w:rsidRPr="00AB1781">
        <w:tab/>
        <w:t xml:space="preserve">O Lord, </w:t>
      </w:r>
      <w:r w:rsidR="00E570CB">
        <w:t>Your</w:t>
      </w:r>
      <w:r w:rsidRPr="00AB1781">
        <w:t xml:space="preserve"> mercy is eternal;</w:t>
      </w:r>
    </w:p>
    <w:p w:rsidR="00E276C1" w:rsidRPr="00E276C1" w:rsidRDefault="00E276C1" w:rsidP="00E276C1">
      <w:pPr>
        <w:pStyle w:val="EnglishHangEndNoCoptic"/>
      </w:pPr>
      <w:r w:rsidRPr="00AB1781">
        <w:tab/>
        <w:t xml:space="preserve">despise not the works of </w:t>
      </w:r>
      <w:r w:rsidR="00E570CB">
        <w:t>Your</w:t>
      </w:r>
      <w:r w:rsidRPr="00AB1781">
        <w:t xml:space="preserve"> hands.</w:t>
      </w:r>
    </w:p>
    <w:p w:rsidR="00E276C1" w:rsidRPr="00E276C1" w:rsidRDefault="00E276C1" w:rsidP="00E276C1">
      <w:pPr>
        <w:pStyle w:val="Heading3"/>
      </w:pPr>
      <w:r>
        <w:t>Psalm</w:t>
      </w:r>
      <w:r w:rsidRPr="00AB1781">
        <w:t xml:space="preserve"> 138</w:t>
      </w:r>
      <w:r>
        <w:t xml:space="preserve">: O, Lord, </w:t>
      </w:r>
      <w:r w:rsidR="001040C8">
        <w:t>You</w:t>
      </w:r>
      <w:r>
        <w:t xml:space="preserve"> </w:t>
      </w:r>
      <w:r w:rsidR="00556387">
        <w:t>have</w:t>
      </w:r>
      <w:r>
        <w:t xml:space="preserve"> proved me and known me</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rsidR="00E276C1" w:rsidRPr="00AB1781" w:rsidRDefault="00E570CB" w:rsidP="00E276C1">
      <w:pPr>
        <w:widowControl w:val="0"/>
        <w:autoSpaceDE w:val="0"/>
        <w:autoSpaceDN w:val="0"/>
        <w:adjustRightInd w:val="0"/>
        <w:jc w:val="center"/>
        <w:rPr>
          <w:rFonts w:ascii="Book Antiqua" w:hAnsi="Book Antiqua" w:cs="Lucida Grande"/>
        </w:rPr>
      </w:pPr>
      <w:r>
        <w:rPr>
          <w:rFonts w:ascii="Book Antiqua" w:hAnsi="Book Antiqua" w:cs="Lucida Grande"/>
          <w:b/>
          <w:bCs/>
        </w:rPr>
        <w:t>Your</w:t>
      </w:r>
      <w:r w:rsidR="00E276C1" w:rsidRPr="00AB1781">
        <w:rPr>
          <w:rFonts w:ascii="Book Antiqua" w:hAnsi="Book Antiqua" w:cs="Lucida Grande"/>
          <w:b/>
          <w:bCs/>
        </w:rPr>
        <w:t xml:space="preserve"> Right Hand will Hold Me</w:t>
      </w:r>
    </w:p>
    <w:p w:rsidR="00E276C1" w:rsidRPr="00AB1781" w:rsidRDefault="00E276C1" w:rsidP="00E276C1">
      <w:pPr>
        <w:pStyle w:val="Rubric"/>
      </w:pPr>
      <w:r w:rsidRPr="00AB1781">
        <w:t>1 (A Psalm by David)</w:t>
      </w:r>
    </w:p>
    <w:p w:rsidR="00E276C1" w:rsidRPr="00AB1781" w:rsidRDefault="00E276C1" w:rsidP="00E276C1">
      <w:pPr>
        <w:pStyle w:val="EnglishHangEndNoCoptic"/>
      </w:pPr>
      <w:r w:rsidRPr="00AB1781">
        <w:t xml:space="preserve">O, Lord, </w:t>
      </w:r>
      <w:r w:rsidR="001040C8">
        <w:t>You</w:t>
      </w:r>
      <w:r w:rsidRPr="00AB1781">
        <w:t xml:space="preserve"> </w:t>
      </w:r>
      <w:r w:rsidR="00556387">
        <w:t>have</w:t>
      </w:r>
      <w:r w:rsidRPr="00AB1781">
        <w:t xml:space="preserve"> proved me and known me,</w:t>
      </w:r>
    </w:p>
    <w:p w:rsidR="00E276C1" w:rsidRPr="00AB1781" w:rsidRDefault="00E276C1" w:rsidP="00E276C1">
      <w:pPr>
        <w:pStyle w:val="EnglishHangNoCoptic"/>
      </w:pPr>
      <w:r w:rsidRPr="00AB1781">
        <w:t xml:space="preserve">2 </w:t>
      </w:r>
      <w:r w:rsidR="001040C8">
        <w:t>You</w:t>
      </w:r>
      <w:r w:rsidRPr="00AB1781">
        <w:t xml:space="preserve"> </w:t>
      </w:r>
      <w:r w:rsidR="00E570CB" w:rsidRPr="00AB1781">
        <w:t>know</w:t>
      </w:r>
      <w:r w:rsidRPr="00AB1781">
        <w:t xml:space="preserve"> my resting and my rising;</w:t>
      </w:r>
    </w:p>
    <w:p w:rsidR="00E276C1" w:rsidRPr="00AB1781" w:rsidRDefault="00E276C1" w:rsidP="00E276C1">
      <w:pPr>
        <w:pStyle w:val="EnglishHangEndNoCoptic"/>
      </w:pPr>
      <w:r w:rsidRPr="00AB1781">
        <w:tab/>
      </w:r>
      <w:r w:rsidR="001040C8">
        <w:t>You</w:t>
      </w:r>
      <w:r w:rsidRPr="00AB1781">
        <w:t xml:space="preserve"> canst read my thoughts from afar.</w:t>
      </w:r>
    </w:p>
    <w:p w:rsidR="00E276C1" w:rsidRPr="00AB1781" w:rsidRDefault="00E276C1" w:rsidP="00E276C1">
      <w:pPr>
        <w:pStyle w:val="EnglishHangNoCoptic"/>
      </w:pPr>
      <w:r w:rsidRPr="00AB1781">
        <w:t xml:space="preserve">3 </w:t>
      </w:r>
      <w:r w:rsidR="001040C8">
        <w:t>You</w:t>
      </w:r>
      <w:r w:rsidRPr="00AB1781">
        <w:t xml:space="preserve"> </w:t>
      </w:r>
      <w:r w:rsidR="00556387">
        <w:t>have</w:t>
      </w:r>
      <w:r w:rsidRPr="00AB1781">
        <w:t xml:space="preserve"> tracked my path and my life</w:t>
      </w:r>
    </w:p>
    <w:p w:rsidR="00E276C1" w:rsidRPr="00AB1781" w:rsidRDefault="00E276C1" w:rsidP="00E276C1">
      <w:pPr>
        <w:pStyle w:val="EnglishHangEndNoCoptic"/>
      </w:pPr>
      <w:r w:rsidRPr="00AB1781">
        <w:tab/>
        <w:t xml:space="preserve">and </w:t>
      </w:r>
      <w:r w:rsidR="00556387">
        <w:t>have</w:t>
      </w:r>
      <w:r w:rsidRPr="00AB1781">
        <w:t xml:space="preserve"> foreseen all my ways. </w:t>
      </w:r>
    </w:p>
    <w:p w:rsidR="00E276C1" w:rsidRPr="00AB1781" w:rsidRDefault="00E276C1" w:rsidP="00E276C1">
      <w:pPr>
        <w:pStyle w:val="EnglishHangEndNoCoptic"/>
      </w:pPr>
      <w:r w:rsidRPr="00AB1781">
        <w:t xml:space="preserve">4 There is no deceiving </w:t>
      </w:r>
      <w:r w:rsidR="001040C8">
        <w:t>You</w:t>
      </w:r>
      <w:r w:rsidRPr="00AB1781">
        <w:t xml:space="preserve"> with my tongue,</w:t>
      </w:r>
    </w:p>
    <w:p w:rsidR="00E276C1" w:rsidRPr="00AB1781" w:rsidRDefault="00E276C1" w:rsidP="00E276C1">
      <w:pPr>
        <w:pStyle w:val="EnglishHangNoCoptic"/>
      </w:pPr>
      <w:r w:rsidRPr="00AB1781">
        <w:lastRenderedPageBreak/>
        <w:t xml:space="preserve">5 for </w:t>
      </w:r>
      <w:r w:rsidR="001040C8">
        <w:t>You</w:t>
      </w:r>
      <w:r w:rsidRPr="00AB1781">
        <w:t xml:space="preserve">, O Lord, </w:t>
      </w:r>
      <w:r w:rsidR="00E570CB" w:rsidRPr="00AB1781">
        <w:t>know</w:t>
      </w:r>
      <w:r w:rsidRPr="00AB1781">
        <w:t xml:space="preserve"> everything</w:t>
      </w:r>
    </w:p>
    <w:p w:rsidR="00E276C1" w:rsidRPr="00AB1781" w:rsidRDefault="00E276C1" w:rsidP="00E276C1">
      <w:pPr>
        <w:pStyle w:val="EnglishHangNoCoptic"/>
      </w:pPr>
      <w:r w:rsidRPr="00AB1781">
        <w:tab/>
        <w:t>from beginning to end.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created me and laid </w:t>
      </w:r>
      <w:r w:rsidR="00E570CB">
        <w:t>Your</w:t>
      </w:r>
      <w:r w:rsidRPr="00AB1781">
        <w:t xml:space="preserve"> hand on me.</w:t>
      </w:r>
    </w:p>
    <w:p w:rsidR="00E276C1" w:rsidRPr="00AB1781" w:rsidRDefault="00E276C1" w:rsidP="00E276C1">
      <w:pPr>
        <w:pStyle w:val="EnglishHangNoCoptic"/>
      </w:pPr>
      <w:r w:rsidRPr="00AB1781">
        <w:t xml:space="preserve">6 </w:t>
      </w:r>
      <w:r w:rsidR="00E570CB">
        <w:t>Your</w:t>
      </w:r>
      <w:r w:rsidRPr="00AB1781">
        <w:t xml:space="preserve"> knowledge is too wonderful for me;</w:t>
      </w:r>
    </w:p>
    <w:p w:rsidR="00E276C1" w:rsidRPr="00AB1781" w:rsidRDefault="00E276C1" w:rsidP="00E276C1">
      <w:pPr>
        <w:pStyle w:val="EnglishHangEndNoCoptic"/>
      </w:pPr>
      <w:r w:rsidRPr="00AB1781">
        <w:tab/>
        <w:t>too great—I cannot attain to it.</w:t>
      </w:r>
    </w:p>
    <w:p w:rsidR="00E276C1" w:rsidRPr="00AB1781" w:rsidRDefault="00E276C1" w:rsidP="00E276C1">
      <w:pPr>
        <w:pStyle w:val="EnglishHangNoCoptic"/>
      </w:pPr>
      <w:r w:rsidRPr="00AB1781">
        <w:t xml:space="preserve">7 Where can I go from </w:t>
      </w:r>
      <w:r w:rsidR="00E570CB">
        <w:t>Your</w:t>
      </w:r>
      <w:r w:rsidRPr="00AB1781">
        <w:t xml:space="preserve"> Spirit,</w:t>
      </w:r>
    </w:p>
    <w:p w:rsidR="00E276C1" w:rsidRPr="00AB1781" w:rsidRDefault="00E276C1" w:rsidP="00E276C1">
      <w:pPr>
        <w:pStyle w:val="EnglishHangEndNoCoptic"/>
      </w:pPr>
      <w:r w:rsidRPr="00AB1781">
        <w:tab/>
        <w:t xml:space="preserve">and where can I escape from </w:t>
      </w:r>
      <w:r w:rsidR="00E570CB">
        <w:t>Your</w:t>
      </w:r>
      <w:r w:rsidRPr="00AB1781">
        <w:t xml:space="preserve"> presence?</w:t>
      </w:r>
      <w:r w:rsidRPr="00AB1781">
        <w:rPr>
          <w:rStyle w:val="FootnoteReference"/>
        </w:rPr>
        <w:footnoteReference w:id="432"/>
      </w:r>
    </w:p>
    <w:p w:rsidR="00E276C1" w:rsidRPr="00AB1781" w:rsidRDefault="00E276C1" w:rsidP="00E276C1">
      <w:pPr>
        <w:pStyle w:val="EnglishHangNoCoptic"/>
      </w:pPr>
      <w:r w:rsidRPr="00AB1781">
        <w:t xml:space="preserve">8 If I ascend to heaven, </w:t>
      </w:r>
      <w:r w:rsidR="001040C8">
        <w:t>You</w:t>
      </w:r>
      <w:r w:rsidRPr="00AB1781">
        <w:t xml:space="preserve"> </w:t>
      </w:r>
      <w:r w:rsidR="00E570CB" w:rsidRPr="00AB1781">
        <w:t>are</w:t>
      </w:r>
      <w:r w:rsidRPr="00AB1781">
        <w:t xml:space="preserve"> there;</w:t>
      </w:r>
    </w:p>
    <w:p w:rsidR="00E276C1" w:rsidRPr="00AB1781" w:rsidRDefault="00E276C1" w:rsidP="00E276C1">
      <w:pPr>
        <w:pStyle w:val="EnglishHangEndNoCoptic"/>
      </w:pPr>
      <w:r w:rsidRPr="00AB1781">
        <w:tab/>
        <w:t xml:space="preserve">if I descend to hell, </w:t>
      </w:r>
      <w:r w:rsidR="001040C8">
        <w:t>You</w:t>
      </w:r>
      <w:r w:rsidRPr="00AB1781">
        <w:t xml:space="preserve"> </w:t>
      </w:r>
      <w:r w:rsidR="00E570CB" w:rsidRPr="00AB1781">
        <w:t>are</w:t>
      </w:r>
      <w:r w:rsidRPr="00AB1781">
        <w:t xml:space="preserve"> present.</w:t>
      </w:r>
    </w:p>
    <w:p w:rsidR="00E276C1" w:rsidRPr="00AB1781" w:rsidRDefault="00E276C1" w:rsidP="00E276C1">
      <w:pPr>
        <w:pStyle w:val="EnglishHangNoCoptic"/>
      </w:pPr>
      <w:r w:rsidRPr="00AB1781">
        <w:t>9 If I wing my flight to the sunrise</w:t>
      </w:r>
    </w:p>
    <w:p w:rsidR="00E276C1" w:rsidRPr="00AB1781" w:rsidRDefault="00E276C1" w:rsidP="00E276C1">
      <w:pPr>
        <w:pStyle w:val="EnglishHangEndNoCoptic"/>
      </w:pPr>
      <w:r w:rsidRPr="00AB1781">
        <w:tab/>
        <w:t>and dwell in the utmost bounds of the sea,</w:t>
      </w:r>
    </w:p>
    <w:p w:rsidR="00E276C1" w:rsidRPr="00AB1781" w:rsidRDefault="00E276C1" w:rsidP="00E276C1">
      <w:pPr>
        <w:pStyle w:val="EnglishHangNoCoptic"/>
      </w:pPr>
      <w:r w:rsidRPr="00AB1781">
        <w:t xml:space="preserve">10 even there </w:t>
      </w:r>
      <w:r w:rsidR="00E570CB">
        <w:t>Your</w:t>
      </w:r>
      <w:r w:rsidRPr="00AB1781">
        <w:t xml:space="preserve"> hand will guide me</w:t>
      </w:r>
    </w:p>
    <w:p w:rsidR="00E276C1" w:rsidRPr="00AB1781" w:rsidRDefault="00E276C1" w:rsidP="00E276C1">
      <w:pPr>
        <w:pStyle w:val="EnglishHangEndNoCoptic"/>
      </w:pPr>
      <w:r w:rsidRPr="00AB1781">
        <w:tab/>
        <w:t xml:space="preserve">and </w:t>
      </w:r>
      <w:r w:rsidR="00E570CB">
        <w:t>Your</w:t>
      </w:r>
      <w:r w:rsidRPr="00AB1781">
        <w:t xml:space="preserve"> right hand will hold me.</w:t>
      </w:r>
    </w:p>
    <w:p w:rsidR="00E276C1" w:rsidRPr="00AB1781" w:rsidRDefault="00E276C1" w:rsidP="00E276C1">
      <w:pPr>
        <w:pStyle w:val="EnglishHangNoCoptic"/>
      </w:pPr>
      <w:r w:rsidRPr="00AB1781">
        <w:t>11 And I said: ‘Surely darkness will hide me</w:t>
      </w:r>
    </w:p>
    <w:p w:rsidR="00E276C1" w:rsidRPr="00AB1781" w:rsidRDefault="00E276C1" w:rsidP="00E276C1">
      <w:pPr>
        <w:pStyle w:val="EnglishHangEndNoCoptic"/>
      </w:pPr>
      <w:r w:rsidRPr="00AB1781">
        <w:tab/>
        <w:t>and night be the only light in my pleasure.’</w:t>
      </w:r>
    </w:p>
    <w:p w:rsidR="00E276C1" w:rsidRPr="00AB1781" w:rsidRDefault="00E276C1" w:rsidP="00E276C1">
      <w:pPr>
        <w:pStyle w:val="EnglishHangNoCoptic"/>
      </w:pPr>
      <w:r w:rsidRPr="00AB1781">
        <w:t xml:space="preserve">12 But darkness is not dark to </w:t>
      </w:r>
      <w:r w:rsidR="001040C8">
        <w:t>You</w:t>
      </w:r>
      <w:r w:rsidRPr="00AB1781">
        <w:t>,</w:t>
      </w:r>
    </w:p>
    <w:p w:rsidR="00E276C1" w:rsidRPr="00AB1781" w:rsidRDefault="00E276C1" w:rsidP="00E276C1">
      <w:pPr>
        <w:pStyle w:val="EnglishHangNoCoptic"/>
      </w:pPr>
      <w:r w:rsidRPr="00AB1781">
        <w:tab/>
        <w:t>and night is as light as day;</w:t>
      </w:r>
    </w:p>
    <w:p w:rsidR="00E276C1" w:rsidRPr="00E276C1" w:rsidRDefault="00E276C1" w:rsidP="00E276C1">
      <w:pPr>
        <w:pStyle w:val="EnglishHangEndNoCoptic"/>
      </w:pPr>
      <w:r w:rsidRPr="00AB1781">
        <w:tab/>
        <w:t xml:space="preserve">to </w:t>
      </w:r>
      <w:r w:rsidR="001040C8">
        <w:t>You</w:t>
      </w:r>
      <w:r w:rsidRPr="00AB1781">
        <w:t xml:space="preserve"> darkness and light are alike.</w:t>
      </w:r>
    </w:p>
    <w:p w:rsidR="00E276C1" w:rsidRPr="00AB1781" w:rsidRDefault="00E276C1" w:rsidP="00E276C1">
      <w:pPr>
        <w:pStyle w:val="EnglishHangNoCoptic"/>
      </w:pPr>
      <w:r w:rsidRPr="00AB1781">
        <w:t xml:space="preserve">13 </w:t>
      </w:r>
      <w:r w:rsidR="001040C8">
        <w:t>You</w:t>
      </w:r>
      <w:r w:rsidRPr="00AB1781">
        <w:t xml:space="preserve"> </w:t>
      </w:r>
      <w:r w:rsidR="00556387">
        <w:t>have</w:t>
      </w:r>
      <w:r w:rsidRPr="00AB1781">
        <w:t xml:space="preserve"> created my heart,</w:t>
      </w:r>
      <w:r w:rsidRPr="00AB1781">
        <w:rPr>
          <w:rStyle w:val="FootnoteReference"/>
        </w:rPr>
        <w:footnoteReference w:id="433"/>
      </w:r>
      <w:r w:rsidRPr="00AB1781">
        <w:t xml:space="preserve"> O Lord;</w:t>
      </w:r>
    </w:p>
    <w:p w:rsidR="00E276C1" w:rsidRPr="00AB1781" w:rsidRDefault="00E276C1" w:rsidP="00E276C1">
      <w:pPr>
        <w:pStyle w:val="EnglishHangEndNoCoptic"/>
      </w:pPr>
      <w:r w:rsidRPr="00AB1781">
        <w:tab/>
      </w:r>
      <w:r w:rsidR="001040C8">
        <w:t>You</w:t>
      </w:r>
      <w:r w:rsidRPr="00AB1781">
        <w:t xml:space="preserve"> </w:t>
      </w:r>
      <w:r w:rsidR="00556387">
        <w:t>have</w:t>
      </w:r>
      <w:r w:rsidRPr="00AB1781">
        <w:t xml:space="preserve"> sustained me from my mother’s womb.</w:t>
      </w:r>
    </w:p>
    <w:p w:rsidR="00E276C1" w:rsidRPr="00AB1781" w:rsidRDefault="00E276C1" w:rsidP="00E276C1">
      <w:pPr>
        <w:pStyle w:val="EnglishHangNoCoptic"/>
      </w:pPr>
      <w:r w:rsidRPr="00AB1781">
        <w:t xml:space="preserve">14 I praise and thank </w:t>
      </w:r>
      <w:r w:rsidR="001040C8">
        <w:t>You</w:t>
      </w:r>
    </w:p>
    <w:p w:rsidR="00E276C1" w:rsidRPr="00AB1781" w:rsidRDefault="00E276C1" w:rsidP="00E276C1">
      <w:pPr>
        <w:pStyle w:val="EnglishHangNoCoptic"/>
      </w:pPr>
      <w:r w:rsidRPr="00AB1781">
        <w:tab/>
        <w:t xml:space="preserve">for the dread wonder of </w:t>
      </w:r>
      <w:r w:rsidR="00E570CB">
        <w:t>Your</w:t>
      </w:r>
      <w:r w:rsidRPr="00AB1781">
        <w:t xml:space="preserve"> presence;</w:t>
      </w:r>
    </w:p>
    <w:p w:rsidR="00E276C1" w:rsidRPr="00AB1781" w:rsidRDefault="00E276C1" w:rsidP="00E276C1">
      <w:pPr>
        <w:pStyle w:val="EnglishHangEndNoCoptic"/>
      </w:pPr>
      <w:r w:rsidRPr="00AB1781">
        <w:tab/>
        <w:t xml:space="preserve">wonderful are </w:t>
      </w:r>
      <w:r w:rsidR="00E570CB">
        <w:t>Your</w:t>
      </w:r>
      <w:r w:rsidRPr="00AB1781">
        <w:t xml:space="preserve"> works too, as my soul well knows.</w:t>
      </w:r>
    </w:p>
    <w:p w:rsidR="00E276C1" w:rsidRPr="00AB1781" w:rsidRDefault="00E276C1" w:rsidP="00E276C1">
      <w:pPr>
        <w:pStyle w:val="EnglishHangNoCoptic"/>
      </w:pPr>
      <w:r w:rsidRPr="00AB1781">
        <w:t xml:space="preserve">15 No bone of mine is hidden from </w:t>
      </w:r>
      <w:r w:rsidR="001040C8">
        <w:t>You</w:t>
      </w:r>
      <w:r w:rsidRPr="00AB1781">
        <w:t>,</w:t>
      </w:r>
    </w:p>
    <w:p w:rsidR="00E276C1" w:rsidRPr="00AB1781" w:rsidRDefault="00E276C1" w:rsidP="00E276C1">
      <w:pPr>
        <w:pStyle w:val="EnglishHangNoCoptic"/>
      </w:pPr>
      <w:r w:rsidRPr="00AB1781">
        <w:tab/>
        <w:t>though made in secret with my substance</w:t>
      </w:r>
    </w:p>
    <w:p w:rsidR="00E276C1" w:rsidRPr="00AB1781" w:rsidRDefault="00E276C1" w:rsidP="00E276C1">
      <w:pPr>
        <w:pStyle w:val="EnglishHangEndNoCoptic"/>
      </w:pPr>
      <w:r w:rsidRPr="00AB1781">
        <w:tab/>
        <w:t>in earth’s underworld.</w:t>
      </w:r>
    </w:p>
    <w:p w:rsidR="00E276C1" w:rsidRPr="00AB1781" w:rsidRDefault="00E276C1" w:rsidP="00E276C1">
      <w:pPr>
        <w:pStyle w:val="EnglishHangNoCoptic"/>
      </w:pPr>
      <w:r w:rsidRPr="00AB1781">
        <w:t xml:space="preserve">16 </w:t>
      </w:r>
      <w:r w:rsidR="00E570CB">
        <w:t>Your</w:t>
      </w:r>
      <w:r w:rsidRPr="00AB1781">
        <w:t xml:space="preserve"> eyes beheld my unformed state,</w:t>
      </w:r>
    </w:p>
    <w:p w:rsidR="00E276C1" w:rsidRPr="00AB1781" w:rsidRDefault="00E276C1" w:rsidP="00E276C1">
      <w:pPr>
        <w:pStyle w:val="EnglishHangNoCoptic"/>
      </w:pPr>
      <w:r w:rsidRPr="00AB1781">
        <w:tab/>
        <w:t xml:space="preserve">and in </w:t>
      </w:r>
      <w:r w:rsidR="00E570CB">
        <w:t>Your</w:t>
      </w:r>
      <w:r w:rsidRPr="00AB1781">
        <w:t xml:space="preserve"> book all men are written;</w:t>
      </w:r>
    </w:p>
    <w:p w:rsidR="00E276C1" w:rsidRPr="00AB1781" w:rsidRDefault="00E276C1" w:rsidP="00E276C1">
      <w:pPr>
        <w:pStyle w:val="EnglishHangNoCoptic"/>
      </w:pPr>
      <w:r w:rsidRPr="00AB1781">
        <w:tab/>
        <w:t>day by day they are formed,</w:t>
      </w:r>
    </w:p>
    <w:p w:rsidR="00E276C1" w:rsidRPr="00AB1781" w:rsidRDefault="00E276C1" w:rsidP="00E276C1">
      <w:pPr>
        <w:pStyle w:val="EnglishHangEndNoCoptic"/>
      </w:pPr>
      <w:r w:rsidRPr="00AB1781">
        <w:tab/>
        <w:t>when as yet there are none of them.</w:t>
      </w:r>
    </w:p>
    <w:p w:rsidR="00E276C1" w:rsidRPr="00AB1781" w:rsidRDefault="00E276C1" w:rsidP="00E276C1">
      <w:pPr>
        <w:pStyle w:val="EnglishHangNoCoptic"/>
      </w:pPr>
      <w:r w:rsidRPr="00AB1781">
        <w:t xml:space="preserve">17 But to me </w:t>
      </w:r>
      <w:r w:rsidR="00E570CB">
        <w:t>Your</w:t>
      </w:r>
      <w:r w:rsidRPr="00AB1781">
        <w:t xml:space="preserve"> friends are very precious, O God;</w:t>
      </w:r>
    </w:p>
    <w:p w:rsidR="00E276C1" w:rsidRPr="00AB1781" w:rsidRDefault="00E276C1" w:rsidP="00E276C1">
      <w:pPr>
        <w:pStyle w:val="EnglishHangEndNoCoptic"/>
      </w:pPr>
      <w:r w:rsidRPr="00AB1781">
        <w:lastRenderedPageBreak/>
        <w:tab/>
        <w:t>very strong are their principles.</w:t>
      </w:r>
    </w:p>
    <w:p w:rsidR="00E276C1" w:rsidRPr="00AB1781" w:rsidRDefault="00E276C1" w:rsidP="00E276C1">
      <w:pPr>
        <w:pStyle w:val="EnglishHangNoCoptic"/>
      </w:pPr>
      <w:r w:rsidRPr="00AB1781">
        <w:t>18 Should I count them, they would be more than the sand.</w:t>
      </w:r>
    </w:p>
    <w:p w:rsidR="00E276C1" w:rsidRPr="00AB1781" w:rsidRDefault="00E276C1" w:rsidP="00E276C1">
      <w:pPr>
        <w:pStyle w:val="EnglishHangEndNoCoptic"/>
      </w:pPr>
      <w:r w:rsidRPr="00AB1781">
        <w:tab/>
        <w:t xml:space="preserve">I rise and I am still with </w:t>
      </w:r>
      <w:r w:rsidR="001040C8">
        <w:t>You</w:t>
      </w:r>
      <w:r w:rsidRPr="00AB1781">
        <w:t>.</w:t>
      </w:r>
    </w:p>
    <w:p w:rsidR="00E276C1" w:rsidRPr="00AB1781" w:rsidRDefault="00E276C1" w:rsidP="00E276C1">
      <w:pPr>
        <w:pStyle w:val="EnglishHangNoCoptic"/>
      </w:pPr>
      <w:r w:rsidRPr="00AB1781">
        <w:t xml:space="preserve">19 If only </w:t>
      </w:r>
      <w:r w:rsidR="001040C8">
        <w:t>You</w:t>
      </w:r>
      <w:r w:rsidRPr="00AB1781">
        <w:t xml:space="preserve"> wouldst slay sinners, O God!</w:t>
      </w:r>
    </w:p>
    <w:p w:rsidR="00E276C1" w:rsidRPr="00AB1781" w:rsidRDefault="00E276C1" w:rsidP="00E276C1">
      <w:pPr>
        <w:pStyle w:val="EnglishHangEndNoCoptic"/>
      </w:pPr>
      <w:r w:rsidRPr="00AB1781">
        <w:tab/>
      </w:r>
      <w:r w:rsidR="00E570CB" w:rsidRPr="00AB1781">
        <w:t>Be</w:t>
      </w:r>
      <w:r w:rsidR="00E570CB">
        <w:t xml:space="preserve"> </w:t>
      </w:r>
      <w:r w:rsidR="00E570CB" w:rsidRPr="00AB1781">
        <w:t>gone</w:t>
      </w:r>
      <w:r w:rsidRPr="00AB1781">
        <w:t xml:space="preserve"> from me, you men of blood,</w:t>
      </w:r>
    </w:p>
    <w:p w:rsidR="00E276C1" w:rsidRPr="00AB1781" w:rsidRDefault="00E276C1" w:rsidP="00E276C1">
      <w:pPr>
        <w:pStyle w:val="EnglishHangNoCoptic"/>
      </w:pPr>
      <w:r w:rsidRPr="00AB1781">
        <w:t>20 for you are wranglers in your thoughts.</w:t>
      </w:r>
    </w:p>
    <w:p w:rsidR="00E276C1" w:rsidRPr="00AB1781" w:rsidRDefault="00E276C1" w:rsidP="00E276C1">
      <w:pPr>
        <w:pStyle w:val="EnglishHangEndNoCoptic"/>
      </w:pPr>
      <w:r w:rsidRPr="00AB1781">
        <w:tab/>
        <w:t xml:space="preserve">They take </w:t>
      </w:r>
      <w:r w:rsidR="00E570CB">
        <w:t>Your</w:t>
      </w:r>
      <w:r w:rsidRPr="00AB1781">
        <w:t xml:space="preserve"> cities for vanities.</w:t>
      </w:r>
    </w:p>
    <w:p w:rsidR="00E276C1" w:rsidRPr="00AB1781" w:rsidRDefault="00E276C1" w:rsidP="00E276C1">
      <w:pPr>
        <w:pStyle w:val="EnglishHangNoCoptic"/>
      </w:pPr>
      <w:r w:rsidRPr="00AB1781">
        <w:t xml:space="preserve">21 Do I not hate those who hate </w:t>
      </w:r>
      <w:r w:rsidR="001040C8">
        <w:t>You</w:t>
      </w:r>
      <w:r w:rsidRPr="00AB1781">
        <w:t>, O Lord,</w:t>
      </w:r>
    </w:p>
    <w:p w:rsidR="00E276C1" w:rsidRPr="00AB1781" w:rsidRDefault="00E276C1" w:rsidP="00E276C1">
      <w:pPr>
        <w:pStyle w:val="EnglishHangEndNoCoptic"/>
      </w:pPr>
      <w:r w:rsidRPr="00AB1781">
        <w:tab/>
        <w:t xml:space="preserve">and do I not burn with rage at </w:t>
      </w:r>
      <w:r w:rsidR="00E570CB">
        <w:t>Your</w:t>
      </w:r>
      <w:r w:rsidRPr="00AB1781">
        <w:t xml:space="preserve"> enemies?</w:t>
      </w:r>
    </w:p>
    <w:p w:rsidR="00E276C1" w:rsidRPr="00AB1781" w:rsidRDefault="00E276C1" w:rsidP="00E276C1">
      <w:pPr>
        <w:pStyle w:val="EnglishHangNoCoptic"/>
      </w:pPr>
      <w:r w:rsidRPr="00AB1781">
        <w:t>22 With perfect hatred I hate them;</w:t>
      </w:r>
    </w:p>
    <w:p w:rsidR="00E276C1" w:rsidRPr="00AB1781" w:rsidRDefault="00E276C1" w:rsidP="00E276C1">
      <w:pPr>
        <w:pStyle w:val="EnglishHangEndNoCoptic"/>
      </w:pPr>
      <w:r w:rsidRPr="00AB1781">
        <w:tab/>
        <w:t>I count them my own enemies.</w:t>
      </w:r>
    </w:p>
    <w:p w:rsidR="00E276C1" w:rsidRPr="00AB1781" w:rsidRDefault="00E276C1" w:rsidP="00E276C1">
      <w:pPr>
        <w:pStyle w:val="EnglishHangNoCoptic"/>
      </w:pPr>
      <w:r w:rsidRPr="00AB1781">
        <w:t>23 Try me, O God, and know my heart;</w:t>
      </w:r>
    </w:p>
    <w:p w:rsidR="00E276C1" w:rsidRPr="00AB1781" w:rsidRDefault="00E276C1" w:rsidP="00E276C1">
      <w:pPr>
        <w:pStyle w:val="EnglishHangEndNoCoptic"/>
      </w:pPr>
      <w:r w:rsidRPr="00AB1781">
        <w:tab/>
        <w:t>examine me and know my ways.</w:t>
      </w:r>
    </w:p>
    <w:p w:rsidR="00E276C1" w:rsidRPr="00AB1781" w:rsidRDefault="00E276C1" w:rsidP="00E276C1">
      <w:pPr>
        <w:pStyle w:val="EnglishHangNoCoptic"/>
      </w:pPr>
      <w:r w:rsidRPr="00AB1781">
        <w:t>24 And see if there is any wrong way in me,</w:t>
      </w:r>
    </w:p>
    <w:p w:rsidR="00E276C1" w:rsidRPr="00E276C1" w:rsidRDefault="00E276C1" w:rsidP="00E276C1">
      <w:pPr>
        <w:pStyle w:val="EnglishHangEndNoCoptic"/>
      </w:pPr>
      <w:r w:rsidRPr="00AB1781">
        <w:tab/>
        <w:t>and guide me in the way of life eternal.</w:t>
      </w:r>
    </w:p>
    <w:p w:rsidR="00E276C1" w:rsidRPr="00E276C1" w:rsidRDefault="00E276C1" w:rsidP="00E276C1">
      <w:pPr>
        <w:pStyle w:val="Heading3"/>
      </w:pPr>
      <w:r>
        <w:t>Psalm</w:t>
      </w:r>
      <w:r w:rsidRPr="00AB1781">
        <w:t xml:space="preserve"> 139</w:t>
      </w:r>
      <w:r>
        <w:t>: Rescue me, O Lord, from evil men</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434"/>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2 Rescue me, O Lord, from evil men;</w:t>
      </w:r>
    </w:p>
    <w:p w:rsidR="00E276C1" w:rsidRPr="00AB1781" w:rsidRDefault="00E276C1" w:rsidP="00E276C1">
      <w:pPr>
        <w:pStyle w:val="EnglishHangEndNoCoptic"/>
      </w:pPr>
      <w:r w:rsidRPr="00AB1781">
        <w:tab/>
        <w:t>deliver me from wicked men,</w:t>
      </w:r>
    </w:p>
    <w:p w:rsidR="00E276C1" w:rsidRPr="00AB1781" w:rsidRDefault="00E276C1" w:rsidP="00E276C1">
      <w:pPr>
        <w:pStyle w:val="EnglishHangNoCoptic"/>
      </w:pPr>
      <w:r w:rsidRPr="00AB1781">
        <w:t>3 who plan wrongdoing in their hearts;</w:t>
      </w:r>
    </w:p>
    <w:p w:rsidR="00E276C1" w:rsidRPr="00E276C1" w:rsidRDefault="00E276C1" w:rsidP="00E276C1">
      <w:pPr>
        <w:pStyle w:val="EnglishHangEndNoCoptic"/>
      </w:pPr>
      <w:r w:rsidRPr="00AB1781">
        <w:tab/>
        <w:t>all day long they are stirring up wars.</w:t>
      </w:r>
    </w:p>
    <w:p w:rsidR="00E276C1" w:rsidRPr="00AB1781" w:rsidRDefault="00E276C1" w:rsidP="00E276C1">
      <w:pPr>
        <w:pStyle w:val="EnglishHangNoCoptic"/>
      </w:pPr>
      <w:r w:rsidRPr="00AB1781">
        <w:t>4 They make their tongue sharp as an adder’s;</w:t>
      </w:r>
    </w:p>
    <w:p w:rsidR="00E276C1" w:rsidRPr="00AB1781" w:rsidRDefault="00E276C1" w:rsidP="00E276C1">
      <w:pPr>
        <w:pStyle w:val="EnglishHangEndNoCoptic"/>
      </w:pPr>
      <w:r w:rsidRPr="00AB1781">
        <w:tab/>
        <w:t xml:space="preserve">the venom of vipers is under their lips. </w:t>
      </w:r>
      <w:r w:rsidRPr="00AB1781">
        <w:rPr>
          <w:i/>
        </w:rPr>
        <w:t>(Pause)</w:t>
      </w:r>
    </w:p>
    <w:p w:rsidR="00E276C1" w:rsidRPr="00AB1781" w:rsidRDefault="00E276C1" w:rsidP="00E276C1">
      <w:pPr>
        <w:pStyle w:val="EnglishHangNoCoptic"/>
      </w:pPr>
      <w:r w:rsidRPr="00AB1781">
        <w:t>5 Guard me, O Lord, from the hands of sinners;</w:t>
      </w:r>
    </w:p>
    <w:p w:rsidR="00E276C1" w:rsidRPr="00AB1781" w:rsidRDefault="00E276C1" w:rsidP="00E276C1">
      <w:pPr>
        <w:pStyle w:val="EnglishHangNoCoptic"/>
      </w:pPr>
      <w:r w:rsidRPr="00AB1781">
        <w:tab/>
        <w:t>rescue me from wicked men</w:t>
      </w:r>
    </w:p>
    <w:p w:rsidR="00E276C1" w:rsidRPr="00AB1781" w:rsidRDefault="00E276C1" w:rsidP="00E276C1">
      <w:pPr>
        <w:pStyle w:val="EnglishHangEndNoCoptic"/>
      </w:pPr>
      <w:r w:rsidRPr="00AB1781">
        <w:tab/>
        <w:t>who scheme to trip my steps.</w:t>
      </w:r>
    </w:p>
    <w:p w:rsidR="00E276C1" w:rsidRPr="00AB1781" w:rsidRDefault="00E276C1" w:rsidP="00E276C1">
      <w:pPr>
        <w:pStyle w:val="EnglishHangNoCoptic"/>
      </w:pPr>
      <w:r w:rsidRPr="00AB1781">
        <w:lastRenderedPageBreak/>
        <w:t>6 The proud hide a trap for me</w:t>
      </w:r>
    </w:p>
    <w:p w:rsidR="00E276C1" w:rsidRPr="00AB1781" w:rsidRDefault="00E276C1" w:rsidP="00E276C1">
      <w:pPr>
        <w:pStyle w:val="EnglishHangNoCoptic"/>
      </w:pPr>
      <w:r w:rsidRPr="00AB1781">
        <w:tab/>
        <w:t>and stretch cords as snares for my feet;</w:t>
      </w:r>
    </w:p>
    <w:p w:rsidR="00E276C1" w:rsidRPr="00AB1781" w:rsidRDefault="00E276C1" w:rsidP="00E276C1">
      <w:pPr>
        <w:pStyle w:val="EnglishHangEndNoCoptic"/>
      </w:pPr>
      <w:r w:rsidRPr="00AB1781">
        <w:tab/>
        <w:t xml:space="preserve">they set stumbling-blocks across my path. </w:t>
      </w:r>
      <w:r w:rsidRPr="00AB1781">
        <w:rPr>
          <w:i/>
        </w:rPr>
        <w:t>(Pause)</w:t>
      </w:r>
    </w:p>
    <w:p w:rsidR="00E276C1" w:rsidRPr="00AB1781" w:rsidRDefault="00E276C1" w:rsidP="00E276C1">
      <w:pPr>
        <w:pStyle w:val="EnglishHangNoCoptic"/>
      </w:pPr>
      <w:r w:rsidRPr="00AB1781">
        <w:t>7 I said to the Lord: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t>Give ear, O Lord, to the cry of my prayer.</w:t>
      </w:r>
    </w:p>
    <w:p w:rsidR="00E276C1" w:rsidRPr="00AB1781" w:rsidRDefault="00E276C1" w:rsidP="00E276C1">
      <w:pPr>
        <w:pStyle w:val="EnglishHangNoCoptic"/>
      </w:pPr>
      <w:r w:rsidRPr="00AB1781">
        <w:t>8 O Lord, Lord, power of my salvation,</w:t>
      </w:r>
    </w:p>
    <w:p w:rsidR="00E276C1" w:rsidRPr="00AB1781" w:rsidRDefault="00E276C1" w:rsidP="00E276C1">
      <w:pPr>
        <w:pStyle w:val="EnglishHangEndNoCoptic"/>
      </w:pPr>
      <w:r w:rsidRPr="00AB1781">
        <w:tab/>
      </w:r>
      <w:r w:rsidR="001040C8">
        <w:t>You</w:t>
      </w:r>
      <w:r w:rsidRPr="00AB1781">
        <w:t xml:space="preserve"> </w:t>
      </w:r>
      <w:r w:rsidR="00E570CB">
        <w:t>overshadow</w:t>
      </w:r>
      <w:r w:rsidRPr="00AB1781">
        <w:t xml:space="preserve"> my head in the day of battle.</w:t>
      </w:r>
    </w:p>
    <w:p w:rsidR="00E276C1" w:rsidRPr="00AB1781" w:rsidRDefault="00E276C1" w:rsidP="00E276C1">
      <w:pPr>
        <w:pStyle w:val="EnglishHangNoCoptic"/>
      </w:pPr>
      <w:r w:rsidRPr="00AB1781">
        <w:t>9 Do not abandon me to sinners,</w:t>
      </w:r>
    </w:p>
    <w:p w:rsidR="00E276C1" w:rsidRPr="00AB1781" w:rsidRDefault="00E276C1" w:rsidP="00E276C1">
      <w:pPr>
        <w:pStyle w:val="EnglishHangNoCoptic"/>
      </w:pPr>
      <w:r w:rsidRPr="00AB1781">
        <w:tab/>
        <w:t>O Lord, through my desire.</w:t>
      </w:r>
    </w:p>
    <w:p w:rsidR="00E276C1" w:rsidRPr="00AB1781" w:rsidRDefault="00E276C1" w:rsidP="00E276C1">
      <w:pPr>
        <w:pStyle w:val="EnglishHangNoCoptic"/>
      </w:pPr>
      <w:r w:rsidRPr="00AB1781">
        <w:tab/>
        <w:t>They scheme against me;</w:t>
      </w:r>
    </w:p>
    <w:p w:rsidR="00E276C1" w:rsidRPr="00AB1781" w:rsidRDefault="00E276C1" w:rsidP="00E276C1">
      <w:pPr>
        <w:pStyle w:val="EnglishHangEndNoCoptic"/>
      </w:pPr>
      <w:r w:rsidRPr="00AB1781">
        <w:tab/>
        <w:t xml:space="preserve">leave me not, lest they be uplifted. </w:t>
      </w:r>
      <w:r w:rsidRPr="00AB1781">
        <w:rPr>
          <w:i/>
        </w:rPr>
        <w:t>(Pause)</w:t>
      </w:r>
    </w:p>
    <w:p w:rsidR="00E276C1" w:rsidRPr="00AB1781" w:rsidRDefault="00E276C1" w:rsidP="00E276C1">
      <w:pPr>
        <w:pStyle w:val="EnglishHangNoCoptic"/>
      </w:pPr>
      <w:r w:rsidRPr="00AB1781">
        <w:t>10 As for the heads of those who surround me,</w:t>
      </w:r>
    </w:p>
    <w:p w:rsidR="00E276C1" w:rsidRPr="00AB1781" w:rsidRDefault="00E276C1" w:rsidP="00E276C1">
      <w:pPr>
        <w:pStyle w:val="EnglishHangEndNoCoptic"/>
      </w:pPr>
      <w:r w:rsidRPr="00AB1781">
        <w:tab/>
        <w:t>the work of their own lips will bury them.</w:t>
      </w:r>
    </w:p>
    <w:p w:rsidR="00E276C1" w:rsidRPr="00AB1781" w:rsidRDefault="00E276C1" w:rsidP="00E276C1">
      <w:pPr>
        <w:pStyle w:val="EnglishHangNoCoptic"/>
      </w:pPr>
      <w:r w:rsidRPr="00AB1781">
        <w:t>11 Coals will fall on them;</w:t>
      </w:r>
    </w:p>
    <w:p w:rsidR="00E276C1" w:rsidRPr="00AB1781" w:rsidRDefault="00E276C1" w:rsidP="00E276C1">
      <w:pPr>
        <w:pStyle w:val="EnglishHangNoCoptic"/>
      </w:pPr>
      <w:r w:rsidRPr="00AB1781">
        <w:tab/>
      </w:r>
      <w:r w:rsidR="001040C8">
        <w:t>You</w:t>
      </w:r>
      <w:r w:rsidRPr="00AB1781">
        <w:t xml:space="preserve"> </w:t>
      </w:r>
      <w:r w:rsidR="00556387">
        <w:t>will</w:t>
      </w:r>
      <w:r w:rsidRPr="00AB1781">
        <w:t xml:space="preserve"> cast them into the fire,</w:t>
      </w:r>
    </w:p>
    <w:p w:rsidR="00E276C1" w:rsidRPr="00AB1781" w:rsidRDefault="00E276C1" w:rsidP="00E276C1">
      <w:pPr>
        <w:pStyle w:val="EnglishHangEndNoCoptic"/>
      </w:pPr>
      <w:r w:rsidRPr="00AB1781">
        <w:tab/>
        <w:t>into miseries they cannot bear.</w:t>
      </w:r>
    </w:p>
    <w:p w:rsidR="00E276C1" w:rsidRPr="00AB1781" w:rsidRDefault="00E276C1" w:rsidP="00E276C1">
      <w:pPr>
        <w:pStyle w:val="EnglishHangNoCoptic"/>
      </w:pPr>
      <w:r w:rsidRPr="00AB1781">
        <w:t>12 A long-tongued man will not prosper in the land;</w:t>
      </w:r>
    </w:p>
    <w:p w:rsidR="00E276C1" w:rsidRPr="00AB1781" w:rsidRDefault="00E276C1" w:rsidP="00E276C1">
      <w:pPr>
        <w:pStyle w:val="EnglishHangEndNoCoptic"/>
      </w:pPr>
      <w:r w:rsidRPr="00AB1781">
        <w:tab/>
        <w:t>evils will hunt wicked men to their destruction.</w:t>
      </w:r>
    </w:p>
    <w:p w:rsidR="00E276C1" w:rsidRPr="00AB1781" w:rsidRDefault="00E276C1" w:rsidP="00E276C1">
      <w:pPr>
        <w:pStyle w:val="EnglishHangNoCoptic"/>
      </w:pPr>
      <w:r w:rsidRPr="00AB1781">
        <w:t>13 I know that the Lord maintains the cause of the poor</w:t>
      </w:r>
    </w:p>
    <w:p w:rsidR="00E276C1" w:rsidRPr="00AB1781" w:rsidRDefault="00E276C1" w:rsidP="00E276C1">
      <w:pPr>
        <w:pStyle w:val="EnglishHangEndNoCoptic"/>
      </w:pPr>
      <w:r w:rsidRPr="00AB1781">
        <w:tab/>
        <w:t>and the rights of the needy.</w:t>
      </w:r>
    </w:p>
    <w:p w:rsidR="00E276C1" w:rsidRPr="00AB1781" w:rsidRDefault="00E276C1" w:rsidP="00E276C1">
      <w:pPr>
        <w:pStyle w:val="EnglishHangNoCoptic"/>
      </w:pPr>
      <w:r w:rsidRPr="00AB1781">
        <w:t xml:space="preserve">14 Truly the righteous will praise </w:t>
      </w:r>
      <w:r w:rsidR="00E570CB">
        <w:t>Your</w:t>
      </w:r>
      <w:r w:rsidRPr="00AB1781">
        <w:t xml:space="preserve"> name;</w:t>
      </w:r>
    </w:p>
    <w:p w:rsidR="00E276C1" w:rsidRPr="00E276C1" w:rsidRDefault="00E276C1" w:rsidP="00E276C1">
      <w:pPr>
        <w:pStyle w:val="EnglishHangEndNoCoptic"/>
      </w:pPr>
      <w:r w:rsidRPr="00AB1781">
        <w:tab/>
        <w:t xml:space="preserve">honest men will live in </w:t>
      </w:r>
      <w:r w:rsidR="00E570CB">
        <w:t>Your</w:t>
      </w:r>
      <w:r w:rsidRPr="00AB1781">
        <w:t xml:space="preserve"> presence.</w:t>
      </w:r>
    </w:p>
    <w:p w:rsidR="00E276C1" w:rsidRPr="00E276C1" w:rsidRDefault="00E276C1" w:rsidP="00E276C1">
      <w:pPr>
        <w:pStyle w:val="Heading3"/>
      </w:pPr>
      <w:bookmarkStart w:id="901" w:name="_Ref411968172"/>
      <w:r>
        <w:t>Psalm</w:t>
      </w:r>
      <w:r w:rsidRPr="00AB1781">
        <w:t xml:space="preserve"> 140</w:t>
      </w:r>
      <w:r>
        <w:t xml:space="preserve">: Lord, I cry to </w:t>
      </w:r>
      <w:r w:rsidR="001040C8">
        <w:t>You</w:t>
      </w:r>
      <w:r>
        <w:t>, hear me</w:t>
      </w:r>
      <w:bookmarkEnd w:id="901"/>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sidR="001040C8">
        <w:rPr>
          <w:rFonts w:ascii="Book Antiqua" w:hAnsi="Book Antiqua" w:cs="Lucida Grande"/>
          <w:b/>
          <w:bCs/>
        </w:rPr>
        <w:t>You</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rsidR="00E276C1" w:rsidRPr="00AB1781" w:rsidRDefault="00E276C1" w:rsidP="00E276C1">
      <w:pPr>
        <w:pStyle w:val="Rubric"/>
      </w:pPr>
      <w:r w:rsidRPr="00AB1781">
        <w:t>1 (A Psalm by David)</w:t>
      </w:r>
    </w:p>
    <w:p w:rsidR="00E276C1" w:rsidRPr="00AB1781" w:rsidRDefault="00E276C1" w:rsidP="00E276C1">
      <w:pPr>
        <w:pStyle w:val="EnglishHangNoCoptic"/>
      </w:pPr>
      <w:r w:rsidRPr="00AB1781">
        <w:t xml:space="preserve">Lord, I cry to </w:t>
      </w:r>
      <w:r w:rsidR="001040C8">
        <w:t>You</w:t>
      </w:r>
      <w:r w:rsidRPr="00AB1781">
        <w:t>, hear me;</w:t>
      </w:r>
    </w:p>
    <w:p w:rsidR="00E276C1" w:rsidRPr="00AB1781" w:rsidRDefault="00E276C1" w:rsidP="00E276C1">
      <w:pPr>
        <w:pStyle w:val="EnglishHangEndNoCoptic"/>
      </w:pPr>
      <w:r w:rsidRPr="00AB1781">
        <w:tab/>
        <w:t xml:space="preserve">attend to the voice of my prayer when I cry to </w:t>
      </w:r>
      <w:r w:rsidR="001040C8">
        <w:t>You</w:t>
      </w:r>
      <w:r w:rsidRPr="00AB1781">
        <w:t>.</w:t>
      </w:r>
    </w:p>
    <w:p w:rsidR="00E276C1" w:rsidRPr="00AB1781" w:rsidRDefault="00E276C1" w:rsidP="00E276C1">
      <w:pPr>
        <w:pStyle w:val="EnglishHangNoCoptic"/>
      </w:pPr>
      <w:r w:rsidRPr="00AB1781">
        <w:t xml:space="preserve">2 Let my prayer go straight to </w:t>
      </w:r>
      <w:r w:rsidR="001040C8">
        <w:t>You</w:t>
      </w:r>
      <w:r w:rsidRPr="00AB1781">
        <w:t xml:space="preserve"> like incense,</w:t>
      </w:r>
    </w:p>
    <w:p w:rsidR="00E276C1" w:rsidRPr="00AB1781" w:rsidRDefault="00E276C1" w:rsidP="00E276C1">
      <w:pPr>
        <w:pStyle w:val="EnglishHangEndNoCoptic"/>
      </w:pPr>
      <w:r w:rsidRPr="00AB1781">
        <w:tab/>
        <w:t>and let the lifting up of my hands be an evening sacrifice.</w:t>
      </w:r>
    </w:p>
    <w:p w:rsidR="00E276C1" w:rsidRPr="00AB1781" w:rsidRDefault="00E276C1" w:rsidP="00E276C1">
      <w:pPr>
        <w:pStyle w:val="EnglishHangNoCoptic"/>
      </w:pPr>
      <w:r w:rsidRPr="00AB1781">
        <w:t>3 Set a watch, O Lord, over my mouth,</w:t>
      </w:r>
    </w:p>
    <w:p w:rsidR="00E276C1" w:rsidRPr="00AB1781" w:rsidRDefault="00E276C1" w:rsidP="00E276C1">
      <w:pPr>
        <w:pStyle w:val="EnglishHangEndNoCoptic"/>
      </w:pPr>
      <w:r w:rsidRPr="00AB1781">
        <w:lastRenderedPageBreak/>
        <w:tab/>
        <w:t>and a strong door across my lips.</w:t>
      </w:r>
    </w:p>
    <w:p w:rsidR="00E276C1" w:rsidRPr="00AB1781" w:rsidRDefault="00E276C1" w:rsidP="00E276C1">
      <w:pPr>
        <w:pStyle w:val="EnglishHangNoCoptic"/>
      </w:pPr>
      <w:r w:rsidRPr="00AB1781">
        <w:t>4 Incline not my heart to evil words</w:t>
      </w:r>
    </w:p>
    <w:p w:rsidR="00E276C1" w:rsidRPr="00AB1781" w:rsidRDefault="00E276C1" w:rsidP="00E276C1">
      <w:pPr>
        <w:pStyle w:val="EnglishHangNoCoptic"/>
      </w:pPr>
      <w:r w:rsidRPr="00AB1781">
        <w:tab/>
        <w:t>to make excuses for my sins</w:t>
      </w:r>
    </w:p>
    <w:p w:rsidR="00E276C1" w:rsidRPr="00AB1781" w:rsidRDefault="00E276C1" w:rsidP="00E276C1">
      <w:pPr>
        <w:pStyle w:val="EnglishHangNoCoptic"/>
      </w:pPr>
      <w:r w:rsidRPr="00AB1781">
        <w:tab/>
        <w:t>with folk whose work is lawlessness,</w:t>
      </w:r>
    </w:p>
    <w:p w:rsidR="00E276C1" w:rsidRPr="00AB1781" w:rsidRDefault="00E276C1" w:rsidP="00E276C1">
      <w:pPr>
        <w:pStyle w:val="EnglishHangEndNoCoptic"/>
      </w:pPr>
      <w:r w:rsidRPr="00AB1781">
        <w:tab/>
        <w:t>and I will not join their choice society.</w:t>
      </w:r>
    </w:p>
    <w:p w:rsidR="00E276C1" w:rsidRPr="00AB1781" w:rsidRDefault="00E276C1" w:rsidP="00E276C1">
      <w:pPr>
        <w:pStyle w:val="EnglishHangNoCoptic"/>
      </w:pPr>
      <w:r w:rsidRPr="00AB1781">
        <w:t>5 A just man will strike and correct me with mercy,</w:t>
      </w:r>
    </w:p>
    <w:p w:rsidR="00E276C1" w:rsidRPr="00AB1781" w:rsidRDefault="00E276C1" w:rsidP="00E276C1">
      <w:pPr>
        <w:pStyle w:val="EnglishHangNoCoptic"/>
      </w:pPr>
      <w:r w:rsidRPr="00AB1781">
        <w:tab/>
        <w:t>but may the oil of sinners never anoint my head,</w:t>
      </w:r>
    </w:p>
    <w:p w:rsidR="00E276C1" w:rsidRPr="00AB1781" w:rsidRDefault="00E276C1" w:rsidP="00E276C1">
      <w:pPr>
        <w:pStyle w:val="EnglishHangEndNoCoptic"/>
      </w:pPr>
      <w:r w:rsidRPr="00AB1781">
        <w:tab/>
        <w:t>for my prayer is ever against their pleasures.</w:t>
      </w:r>
    </w:p>
    <w:p w:rsidR="00E276C1" w:rsidRPr="00AB1781" w:rsidRDefault="00E276C1" w:rsidP="00E276C1">
      <w:pPr>
        <w:pStyle w:val="EnglishHangNoCoptic"/>
      </w:pPr>
      <w:r w:rsidRPr="00AB1781">
        <w:t>6 Their leaders and judges drown clinging to rocks.</w:t>
      </w:r>
    </w:p>
    <w:p w:rsidR="00E276C1" w:rsidRPr="00AB1781" w:rsidRDefault="00E276C1" w:rsidP="00E276C1">
      <w:pPr>
        <w:pStyle w:val="EnglishHangEndNoCoptic"/>
      </w:pPr>
      <w:r w:rsidRPr="00AB1781">
        <w:tab/>
        <w:t>Men will hear my words, for they are sweet.</w:t>
      </w:r>
    </w:p>
    <w:p w:rsidR="00E276C1" w:rsidRPr="00AB1781" w:rsidRDefault="00E276C1" w:rsidP="00E276C1">
      <w:pPr>
        <w:pStyle w:val="EnglishHangNoCoptic"/>
      </w:pPr>
      <w:r w:rsidRPr="00AB1781">
        <w:t>7 As clods of earth are crushed on the ground,</w:t>
      </w:r>
    </w:p>
    <w:p w:rsidR="00E276C1" w:rsidRPr="00AB1781" w:rsidRDefault="00E276C1" w:rsidP="00E276C1">
      <w:pPr>
        <w:pStyle w:val="EnglishHangEndNoCoptic"/>
      </w:pPr>
      <w:r w:rsidRPr="00AB1781">
        <w:tab/>
        <w:t>our bones are scattered beside the grave.</w:t>
      </w:r>
    </w:p>
    <w:p w:rsidR="00E276C1" w:rsidRPr="00AB1781" w:rsidRDefault="00E276C1" w:rsidP="00E276C1">
      <w:pPr>
        <w:pStyle w:val="EnglishHangNoCoptic"/>
      </w:pPr>
      <w:r w:rsidRPr="00AB1781">
        <w:t xml:space="preserve">8 O Lord, Lord, my eyes look to </w:t>
      </w:r>
      <w:r w:rsidR="001040C8">
        <w:t>You</w:t>
      </w:r>
      <w:r w:rsidRPr="00AB1781">
        <w:t>;</w:t>
      </w:r>
    </w:p>
    <w:p w:rsidR="00E276C1" w:rsidRPr="00AB1781" w:rsidRDefault="00E276C1" w:rsidP="00E276C1">
      <w:pPr>
        <w:pStyle w:val="EnglishHangEndNoCoptic"/>
      </w:pPr>
      <w:r w:rsidRPr="00AB1781">
        <w:tab/>
        <w:t xml:space="preserve">in </w:t>
      </w:r>
      <w:r w:rsidR="001040C8">
        <w:t>You</w:t>
      </w:r>
      <w:r w:rsidRPr="00AB1781">
        <w:t xml:space="preserve"> I trust; reject not my soul.</w:t>
      </w:r>
    </w:p>
    <w:p w:rsidR="00E276C1" w:rsidRPr="00AB1781" w:rsidRDefault="00E276C1" w:rsidP="00E276C1">
      <w:pPr>
        <w:pStyle w:val="EnglishHangNoCoptic"/>
      </w:pPr>
      <w:r w:rsidRPr="00AB1781">
        <w:t>9 Keep me from the snare they have laid for me,</w:t>
      </w:r>
    </w:p>
    <w:p w:rsidR="00E276C1" w:rsidRPr="00AB1781" w:rsidRDefault="00E276C1" w:rsidP="00E276C1">
      <w:pPr>
        <w:pStyle w:val="EnglishHangEndNoCoptic"/>
      </w:pPr>
      <w:r w:rsidRPr="00AB1781">
        <w:tab/>
        <w:t>and from the stumbling-blocks of evildoers.</w:t>
      </w:r>
    </w:p>
    <w:p w:rsidR="00E276C1" w:rsidRPr="00AB1781" w:rsidRDefault="00E276C1" w:rsidP="00E276C1">
      <w:pPr>
        <w:pStyle w:val="EnglishHangNoCoptic"/>
      </w:pPr>
      <w:r w:rsidRPr="00AB1781">
        <w:t>10 Sinners will fall into their own net;</w:t>
      </w:r>
    </w:p>
    <w:p w:rsidR="00E276C1" w:rsidRPr="00E276C1" w:rsidRDefault="00E276C1" w:rsidP="00E276C1">
      <w:pPr>
        <w:pStyle w:val="EnglishHangEndNoCoptic"/>
      </w:pPr>
      <w:r w:rsidRPr="00AB1781">
        <w:tab/>
        <w:t>I am apart until I pass on.</w:t>
      </w:r>
      <w:r w:rsidRPr="00AB1781">
        <w:rPr>
          <w:rStyle w:val="FootnoteReference"/>
        </w:rPr>
        <w:footnoteReference w:id="435"/>
      </w:r>
    </w:p>
    <w:p w:rsidR="00E276C1" w:rsidRPr="00E276C1" w:rsidRDefault="00E276C1" w:rsidP="00E276C1">
      <w:pPr>
        <w:pStyle w:val="Heading3"/>
      </w:pPr>
      <w:bookmarkStart w:id="902" w:name="_Ref411968182"/>
      <w:r>
        <w:t>Psalm</w:t>
      </w:r>
      <w:r w:rsidRPr="00AB1781">
        <w:t xml:space="preserve"> 141</w:t>
      </w:r>
      <w:r>
        <w:t>: I cry to the Lord with all my voice, I pray with all my voice</w:t>
      </w:r>
      <w:bookmarkEnd w:id="902"/>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sidR="00E570CB">
        <w:rPr>
          <w:rFonts w:ascii="Book Antiqua" w:hAnsi="Book Antiqua" w:cs="Lucida Grande"/>
          <w:b/>
          <w:bCs/>
        </w:rPr>
        <w:t>Your</w:t>
      </w:r>
      <w:r w:rsidRPr="00AB1781">
        <w:rPr>
          <w:rFonts w:ascii="Book Antiqua" w:hAnsi="Book Antiqua" w:cs="Lucida Grande"/>
          <w:b/>
          <w:bCs/>
        </w:rPr>
        <w:t xml:space="preserve"> Name.</w:t>
      </w:r>
    </w:p>
    <w:p w:rsidR="00E276C1" w:rsidRPr="00E276C1" w:rsidRDefault="00E276C1" w:rsidP="00E276C1">
      <w:pPr>
        <w:pStyle w:val="Rubric"/>
      </w:pPr>
      <w:r w:rsidRPr="00AB1781">
        <w:t>1 (Of contemplation. By David, when he was in the cave. A Prayer.)</w:t>
      </w:r>
    </w:p>
    <w:p w:rsidR="00E276C1" w:rsidRPr="00AB1781" w:rsidRDefault="00E276C1" w:rsidP="00E276C1">
      <w:pPr>
        <w:pStyle w:val="EnglishHangNoCoptic"/>
      </w:pPr>
      <w:r w:rsidRPr="00AB1781">
        <w:t>2 I cry to the Lord with all my voice,</w:t>
      </w:r>
    </w:p>
    <w:p w:rsidR="00E276C1" w:rsidRPr="00AB1781" w:rsidRDefault="00E276C1" w:rsidP="00E276C1">
      <w:pPr>
        <w:pStyle w:val="EnglishHangEndNoCoptic"/>
      </w:pPr>
      <w:r w:rsidRPr="00AB1781">
        <w:tab/>
        <w:t>I pray with all my voice to the Lord.</w:t>
      </w:r>
    </w:p>
    <w:p w:rsidR="00E276C1" w:rsidRPr="00AB1781" w:rsidRDefault="00E276C1" w:rsidP="00E276C1">
      <w:pPr>
        <w:pStyle w:val="EnglishHangNoCoptic"/>
      </w:pPr>
      <w:r w:rsidRPr="00AB1781">
        <w:t>3 I pour out my prayer before Him;</w:t>
      </w:r>
    </w:p>
    <w:p w:rsidR="00E276C1" w:rsidRPr="00AB1781" w:rsidRDefault="00E276C1" w:rsidP="00E276C1">
      <w:pPr>
        <w:pStyle w:val="EnglishHangEndNoCoptic"/>
      </w:pPr>
      <w:r w:rsidRPr="00AB1781">
        <w:tab/>
        <w:t>I tell my trouble in His presence.</w:t>
      </w:r>
    </w:p>
    <w:p w:rsidR="00E276C1" w:rsidRPr="00AB1781" w:rsidRDefault="00E276C1" w:rsidP="00E276C1">
      <w:pPr>
        <w:pStyle w:val="EnglishHangNoCoptic"/>
      </w:pPr>
      <w:r w:rsidRPr="00AB1781">
        <w:lastRenderedPageBreak/>
        <w:t>4 When my spirit departs from me,</w:t>
      </w:r>
    </w:p>
    <w:p w:rsidR="00E276C1" w:rsidRPr="00AB1781" w:rsidRDefault="00E276C1" w:rsidP="00E276C1">
      <w:pPr>
        <w:pStyle w:val="EnglishHangNoCoptic"/>
      </w:pPr>
      <w:r w:rsidRPr="00AB1781">
        <w:tab/>
      </w:r>
      <w:r w:rsidR="001040C8">
        <w:t>You</w:t>
      </w:r>
      <w:r w:rsidRPr="00AB1781">
        <w:t xml:space="preserve"> </w:t>
      </w:r>
      <w:r w:rsidR="00E570CB">
        <w:t>know</w:t>
      </w:r>
      <w:r w:rsidRPr="00AB1781">
        <w:t xml:space="preserve"> my paths.</w:t>
      </w:r>
    </w:p>
    <w:p w:rsidR="00E276C1" w:rsidRPr="00AB1781" w:rsidRDefault="00E276C1" w:rsidP="00E276C1">
      <w:pPr>
        <w:pStyle w:val="EnglishHangNoCoptic"/>
      </w:pPr>
      <w:r w:rsidRPr="00AB1781">
        <w:tab/>
        <w:t>In this way that I am going</w:t>
      </w:r>
      <w:r w:rsidRPr="00AB1781">
        <w:rPr>
          <w:rStyle w:val="FootnoteReference"/>
        </w:rPr>
        <w:footnoteReference w:id="436"/>
      </w:r>
    </w:p>
    <w:p w:rsidR="00E276C1" w:rsidRPr="00AB1781" w:rsidRDefault="00E276C1" w:rsidP="00E276C1">
      <w:pPr>
        <w:pStyle w:val="EnglishHangEndNoCoptic"/>
      </w:pPr>
      <w:r w:rsidRPr="00AB1781">
        <w:tab/>
        <w:t>they hide a snare for me.</w:t>
      </w:r>
    </w:p>
    <w:p w:rsidR="00E276C1" w:rsidRPr="00AB1781" w:rsidRDefault="00E276C1" w:rsidP="00E276C1">
      <w:pPr>
        <w:pStyle w:val="EnglishHangNoCoptic"/>
      </w:pPr>
      <w:r w:rsidRPr="00AB1781">
        <w:t>5 I look to the right and see:</w:t>
      </w:r>
    </w:p>
    <w:p w:rsidR="00E276C1" w:rsidRPr="00AB1781" w:rsidRDefault="00E276C1" w:rsidP="00E276C1">
      <w:pPr>
        <w:pStyle w:val="EnglishHangNoCoptic"/>
      </w:pPr>
      <w:r w:rsidRPr="00AB1781">
        <w:tab/>
        <w:t>No one notices me;</w:t>
      </w:r>
    </w:p>
    <w:p w:rsidR="00E276C1" w:rsidRPr="00AB1781" w:rsidRDefault="00E276C1" w:rsidP="00E276C1">
      <w:pPr>
        <w:pStyle w:val="EnglishHangNoCoptic"/>
      </w:pPr>
      <w:r w:rsidRPr="00AB1781">
        <w:tab/>
        <w:t>night is cut off from me,</w:t>
      </w:r>
    </w:p>
    <w:p w:rsidR="00E276C1" w:rsidRPr="00E276C1" w:rsidRDefault="00E276C1" w:rsidP="00E276C1">
      <w:pPr>
        <w:pStyle w:val="EnglishHangEndNoCoptic"/>
      </w:pPr>
      <w:r w:rsidRPr="00AB1781">
        <w:tab/>
        <w:t>but there is no one seeking my life.</w:t>
      </w:r>
    </w:p>
    <w:p w:rsidR="00E276C1" w:rsidRPr="00AB1781" w:rsidRDefault="00E276C1" w:rsidP="00E276C1">
      <w:pPr>
        <w:pStyle w:val="EnglishHangNoCoptic"/>
      </w:pPr>
      <w:r w:rsidRPr="00AB1781">
        <w:t xml:space="preserve">6 I cry to </w:t>
      </w:r>
      <w:r w:rsidR="001040C8">
        <w:t>You</w:t>
      </w:r>
      <w:r w:rsidRPr="00AB1781">
        <w:t>, O Lord,</w:t>
      </w:r>
    </w:p>
    <w:p w:rsidR="00E276C1" w:rsidRPr="00AB1781" w:rsidRDefault="00E276C1" w:rsidP="00E276C1">
      <w:pPr>
        <w:pStyle w:val="EnglishHangNoCoptic"/>
      </w:pPr>
      <w:r w:rsidRPr="00AB1781">
        <w:tab/>
        <w:t xml:space="preserve">and say: </w:t>
      </w:r>
      <w:r w:rsidR="001040C8">
        <w:t>You</w:t>
      </w:r>
      <w:r w:rsidRPr="00AB1781">
        <w:t xml:space="preserve"> </w:t>
      </w:r>
      <w:r w:rsidR="00E570CB" w:rsidRPr="00AB1781">
        <w:t>are</w:t>
      </w:r>
      <w:r w:rsidRPr="00AB1781">
        <w:t xml:space="preserve"> my hope,</w:t>
      </w:r>
    </w:p>
    <w:p w:rsidR="00E276C1" w:rsidRPr="00AB1781" w:rsidRDefault="00E276C1" w:rsidP="00E276C1">
      <w:pPr>
        <w:pStyle w:val="EnglishHangEndNoCoptic"/>
      </w:pPr>
      <w:r w:rsidRPr="00AB1781">
        <w:tab/>
        <w:t>my portion in the land of the living.</w:t>
      </w:r>
    </w:p>
    <w:p w:rsidR="00E276C1" w:rsidRPr="00AB1781" w:rsidRDefault="00E276C1" w:rsidP="00E276C1">
      <w:pPr>
        <w:pStyle w:val="EnglishHangNoCoptic"/>
      </w:pPr>
      <w:r w:rsidRPr="00AB1781">
        <w:t>7 Attend to my prayer,</w:t>
      </w:r>
    </w:p>
    <w:p w:rsidR="00E276C1" w:rsidRPr="00AB1781" w:rsidRDefault="00E276C1" w:rsidP="00E276C1">
      <w:pPr>
        <w:pStyle w:val="EnglishHangNoCoptic"/>
      </w:pPr>
      <w:r w:rsidRPr="00AB1781">
        <w:tab/>
        <w:t>for I am brought very low;</w:t>
      </w:r>
    </w:p>
    <w:p w:rsidR="00E276C1" w:rsidRPr="00AB1781" w:rsidRDefault="00E276C1" w:rsidP="00E276C1">
      <w:pPr>
        <w:pStyle w:val="EnglishHangNoCoptic"/>
      </w:pPr>
      <w:r w:rsidRPr="00AB1781">
        <w:tab/>
        <w:t>deliver me from my persecutors,</w:t>
      </w:r>
    </w:p>
    <w:p w:rsidR="00E276C1" w:rsidRPr="00AB1781" w:rsidRDefault="00E276C1" w:rsidP="00E276C1">
      <w:pPr>
        <w:pStyle w:val="EnglishHangEndNoCoptic"/>
      </w:pPr>
      <w:r w:rsidRPr="00AB1781">
        <w:tab/>
        <w:t>for they are too strong for me.</w:t>
      </w:r>
    </w:p>
    <w:p w:rsidR="00E276C1" w:rsidRPr="00AB1781" w:rsidRDefault="00E276C1" w:rsidP="00E276C1">
      <w:pPr>
        <w:pStyle w:val="EnglishHangNoCoptic"/>
      </w:pPr>
      <w:r w:rsidRPr="00AB1781">
        <w:t>8 Bring my soul out of prison,</w:t>
      </w:r>
    </w:p>
    <w:p w:rsidR="00E276C1" w:rsidRPr="00AB1781" w:rsidRDefault="00E276C1" w:rsidP="00E276C1">
      <w:pPr>
        <w:pStyle w:val="EnglishHangNoCoptic"/>
      </w:pPr>
      <w:r w:rsidRPr="00AB1781">
        <w:tab/>
        <w:t xml:space="preserve">that I may praise </w:t>
      </w:r>
      <w:r w:rsidR="00E570CB">
        <w:t>Your</w:t>
      </w:r>
      <w:r w:rsidRPr="00AB1781">
        <w:t xml:space="preserve"> name;</w:t>
      </w:r>
    </w:p>
    <w:p w:rsidR="00E276C1" w:rsidRPr="00AB1781" w:rsidRDefault="00E276C1" w:rsidP="00E276C1">
      <w:pPr>
        <w:pStyle w:val="EnglishHangNoCoptic"/>
      </w:pPr>
      <w:r w:rsidRPr="00AB1781">
        <w:tab/>
        <w:t>the righteous are waiting for me,</w:t>
      </w:r>
    </w:p>
    <w:p w:rsidR="00E276C1" w:rsidRPr="00E276C1" w:rsidRDefault="00E276C1" w:rsidP="00E276C1">
      <w:pPr>
        <w:pStyle w:val="EnglishHangEndNoCoptic"/>
      </w:pPr>
      <w:r w:rsidRPr="00AB1781">
        <w:tab/>
        <w:t xml:space="preserve">until </w:t>
      </w:r>
      <w:r w:rsidR="001040C8">
        <w:t>You</w:t>
      </w:r>
      <w:r w:rsidRPr="00AB1781">
        <w:t xml:space="preserve"> reward me.</w:t>
      </w:r>
    </w:p>
    <w:p w:rsidR="00E276C1" w:rsidRPr="00E276C1" w:rsidRDefault="00E276C1" w:rsidP="00E276C1">
      <w:pPr>
        <w:pStyle w:val="Heading3"/>
      </w:pPr>
      <w:bookmarkStart w:id="903" w:name="_Ref412098508"/>
      <w:r>
        <w:t>Psalm</w:t>
      </w:r>
      <w:r w:rsidRPr="00AB1781">
        <w:t xml:space="preserve"> 142</w:t>
      </w:r>
      <w:r>
        <w:t xml:space="preserve">: Lord, hear my prayer; give ear to my petition in </w:t>
      </w:r>
      <w:r w:rsidR="00E570CB">
        <w:t>Your</w:t>
      </w:r>
      <w:r>
        <w:t xml:space="preserve"> truth</w:t>
      </w:r>
      <w:bookmarkEnd w:id="903"/>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rsidR="00E276C1" w:rsidRPr="00AB1781" w:rsidRDefault="00E276C1" w:rsidP="00E276C1">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 xml:space="preserve">No one is Righteous in </w:t>
      </w:r>
      <w:r w:rsidR="00E570CB">
        <w:rPr>
          <w:rFonts w:ascii="Book Antiqua" w:hAnsi="Book Antiqua" w:cs="Lucida Grande"/>
          <w:b/>
          <w:bCs/>
        </w:rPr>
        <w:t>Your</w:t>
      </w:r>
      <w:r w:rsidRPr="00AB1781">
        <w:rPr>
          <w:rFonts w:ascii="Book Antiqua" w:hAnsi="Book Antiqua" w:cs="Lucida Grande"/>
          <w:b/>
          <w:bCs/>
        </w:rPr>
        <w:t xml:space="preserve"> Sight</w:t>
      </w:r>
    </w:p>
    <w:p w:rsidR="00E276C1" w:rsidRPr="00AB1781" w:rsidRDefault="00E276C1" w:rsidP="00E276C1">
      <w:pPr>
        <w:pStyle w:val="Rubric"/>
      </w:pPr>
      <w:r w:rsidRPr="00AB1781">
        <w:t>1 (A Psalm by David, when his son Absalom was pursuing him)</w:t>
      </w:r>
    </w:p>
    <w:p w:rsidR="00E276C1" w:rsidRPr="00AB1781" w:rsidRDefault="00E276C1" w:rsidP="00E276C1">
      <w:pPr>
        <w:pStyle w:val="EnglishHangNoCoptic"/>
      </w:pPr>
      <w:r w:rsidRPr="00AB1781">
        <w:t>Lord, hear my prayer;</w:t>
      </w:r>
    </w:p>
    <w:p w:rsidR="00E276C1" w:rsidRPr="00AB1781" w:rsidRDefault="00E276C1" w:rsidP="00E276C1">
      <w:pPr>
        <w:pStyle w:val="EnglishHangNoCoptic"/>
      </w:pPr>
      <w:r w:rsidRPr="00AB1781">
        <w:tab/>
        <w:t xml:space="preserve">give ear to my petition in </w:t>
      </w:r>
      <w:r w:rsidR="00E570CB">
        <w:t>Your</w:t>
      </w:r>
      <w:r w:rsidRPr="00AB1781">
        <w:t xml:space="preserve"> truth.</w:t>
      </w:r>
    </w:p>
    <w:p w:rsidR="00E276C1" w:rsidRPr="00AB1781" w:rsidRDefault="00E276C1" w:rsidP="00E276C1">
      <w:pPr>
        <w:pStyle w:val="EnglishHangEndNoCoptic"/>
      </w:pPr>
      <w:r w:rsidRPr="00AB1781">
        <w:tab/>
        <w:t xml:space="preserve">Hear me in </w:t>
      </w:r>
      <w:r w:rsidR="00E570CB">
        <w:t>Your</w:t>
      </w:r>
      <w:r w:rsidRPr="00AB1781">
        <w:t xml:space="preserve"> justice.</w:t>
      </w:r>
    </w:p>
    <w:p w:rsidR="00E276C1" w:rsidRPr="00AB1781" w:rsidRDefault="00E276C1" w:rsidP="00E276C1">
      <w:pPr>
        <w:pStyle w:val="EnglishHangNoCoptic"/>
      </w:pPr>
      <w:r w:rsidRPr="00AB1781">
        <w:t xml:space="preserve">2 And enter not into judgment with </w:t>
      </w:r>
      <w:r w:rsidR="00E570CB">
        <w:t>Your</w:t>
      </w:r>
      <w:r w:rsidRPr="00AB1781">
        <w:t xml:space="preserve"> slave,</w:t>
      </w:r>
    </w:p>
    <w:p w:rsidR="00E276C1" w:rsidRPr="00AB1781" w:rsidRDefault="00E276C1" w:rsidP="00E276C1">
      <w:pPr>
        <w:pStyle w:val="EnglishHangEndNoCoptic"/>
      </w:pPr>
      <w:r w:rsidRPr="00AB1781">
        <w:tab/>
        <w:t xml:space="preserve">for in </w:t>
      </w:r>
      <w:r w:rsidR="00E570CB">
        <w:t>Your</w:t>
      </w:r>
      <w:r w:rsidRPr="00AB1781">
        <w:t xml:space="preserve"> sight no living soul can be justified.</w:t>
      </w:r>
    </w:p>
    <w:p w:rsidR="00E276C1" w:rsidRPr="00AB1781" w:rsidRDefault="00E276C1" w:rsidP="00E276C1">
      <w:pPr>
        <w:pStyle w:val="EnglishHangNoCoptic"/>
      </w:pPr>
      <w:r w:rsidRPr="00AB1781">
        <w:t>3 For the enemy has persecuted my soul,</w:t>
      </w:r>
    </w:p>
    <w:p w:rsidR="00E276C1" w:rsidRPr="00AB1781" w:rsidRDefault="00E276C1" w:rsidP="00E276C1">
      <w:pPr>
        <w:pStyle w:val="EnglishHangNoCoptic"/>
      </w:pPr>
      <w:r w:rsidRPr="00AB1781">
        <w:tab/>
        <w:t>he has humbled my life to the earth;</w:t>
      </w:r>
    </w:p>
    <w:p w:rsidR="00E276C1" w:rsidRPr="00AB1781" w:rsidRDefault="00E276C1" w:rsidP="00E276C1">
      <w:pPr>
        <w:pStyle w:val="EnglishHangNoCoptic"/>
      </w:pPr>
      <w:r w:rsidRPr="00AB1781">
        <w:tab/>
        <w:t>he has made me dwell in darkness,</w:t>
      </w:r>
    </w:p>
    <w:p w:rsidR="00E276C1" w:rsidRPr="00AB1781" w:rsidRDefault="00E276C1" w:rsidP="00E276C1">
      <w:pPr>
        <w:pStyle w:val="EnglishHangEndNoCoptic"/>
      </w:pPr>
      <w:r w:rsidRPr="00AB1781">
        <w:tab/>
        <w:t>like the dead of long ago.</w:t>
      </w:r>
      <w:r w:rsidRPr="00AB1781">
        <w:rPr>
          <w:rStyle w:val="FootnoteReference"/>
        </w:rPr>
        <w:footnoteReference w:id="437"/>
      </w:r>
    </w:p>
    <w:p w:rsidR="00E276C1" w:rsidRPr="00AB1781" w:rsidRDefault="00E276C1" w:rsidP="00E276C1">
      <w:pPr>
        <w:pStyle w:val="EnglishHangNoCoptic"/>
      </w:pPr>
      <w:r w:rsidRPr="00AB1781">
        <w:lastRenderedPageBreak/>
        <w:t>4 And my spirit desponds within me,</w:t>
      </w:r>
    </w:p>
    <w:p w:rsidR="00E276C1" w:rsidRPr="00AB1781" w:rsidRDefault="00E276C1" w:rsidP="00E276C1">
      <w:pPr>
        <w:pStyle w:val="EnglishHangEndNoCoptic"/>
      </w:pPr>
      <w:r w:rsidRPr="00AB1781">
        <w:tab/>
        <w:t>and my heart within me is troubled.</w:t>
      </w:r>
    </w:p>
    <w:p w:rsidR="00E276C1" w:rsidRPr="00AB1781" w:rsidRDefault="00E276C1" w:rsidP="00E276C1">
      <w:pPr>
        <w:pStyle w:val="EnglishHangNoCoptic"/>
      </w:pPr>
      <w:r w:rsidRPr="00AB1781">
        <w:t>5 I remember the days of old,</w:t>
      </w:r>
    </w:p>
    <w:p w:rsidR="00E276C1" w:rsidRPr="00AB1781" w:rsidRDefault="00E276C1" w:rsidP="00E276C1">
      <w:pPr>
        <w:pStyle w:val="EnglishHangNoCoptic"/>
      </w:pPr>
      <w:r w:rsidRPr="00AB1781">
        <w:tab/>
        <w:t xml:space="preserve">I meditate on all </w:t>
      </w:r>
      <w:r w:rsidR="00E570CB">
        <w:t>Your</w:t>
      </w:r>
      <w:r w:rsidRPr="00AB1781">
        <w:t xml:space="preserve"> works,</w:t>
      </w:r>
    </w:p>
    <w:p w:rsidR="00E276C1" w:rsidRPr="00AB1781" w:rsidRDefault="00E276C1" w:rsidP="00E276C1">
      <w:pPr>
        <w:pStyle w:val="EnglishHangEndNoCoptic"/>
      </w:pPr>
      <w:r w:rsidRPr="00AB1781">
        <w:tab/>
        <w:t xml:space="preserve">I meditate on the works of </w:t>
      </w:r>
      <w:r w:rsidR="00E570CB">
        <w:t>Your</w:t>
      </w:r>
      <w:r w:rsidRPr="00AB1781">
        <w:t xml:space="preserve"> hands.</w:t>
      </w:r>
    </w:p>
    <w:p w:rsidR="00E276C1" w:rsidRPr="00AB1781" w:rsidRDefault="00E276C1" w:rsidP="00E276C1">
      <w:pPr>
        <w:pStyle w:val="EnglishHangNoCoptic"/>
      </w:pPr>
      <w:r w:rsidRPr="00AB1781">
        <w:t xml:space="preserve">6 I stretch out my hands to </w:t>
      </w:r>
      <w:r w:rsidR="001040C8">
        <w:t>You</w:t>
      </w:r>
      <w:r w:rsidRPr="00AB1781">
        <w:t>;</w:t>
      </w:r>
    </w:p>
    <w:p w:rsidR="00E276C1" w:rsidRPr="00AB1781" w:rsidRDefault="00E276C1" w:rsidP="00E276C1">
      <w:pPr>
        <w:pStyle w:val="EnglishHangEndNoCoptic"/>
      </w:pPr>
      <w:r w:rsidRPr="00AB1781">
        <w:tab/>
        <w:t xml:space="preserve">my soul like parched earth thirsts for </w:t>
      </w:r>
      <w:r w:rsidR="001040C8">
        <w:t>You</w:t>
      </w:r>
      <w:r w:rsidRPr="00AB1781">
        <w:t xml:space="preserve">. </w:t>
      </w:r>
      <w:r w:rsidRPr="00AB1781">
        <w:rPr>
          <w:i/>
        </w:rPr>
        <w:t>(Pause)</w:t>
      </w:r>
    </w:p>
    <w:p w:rsidR="00E276C1" w:rsidRPr="00AB1781" w:rsidRDefault="00E276C1" w:rsidP="00E276C1">
      <w:pPr>
        <w:pStyle w:val="EnglishHangNoCoptic"/>
      </w:pPr>
      <w:r w:rsidRPr="00AB1781">
        <w:t>7 Hear me speedily, O Lord:</w:t>
      </w:r>
    </w:p>
    <w:p w:rsidR="00E276C1" w:rsidRPr="00AB1781" w:rsidRDefault="00E276C1" w:rsidP="00E276C1">
      <w:pPr>
        <w:pStyle w:val="EnglishHangNoCoptic"/>
      </w:pPr>
      <w:r w:rsidRPr="00AB1781">
        <w:tab/>
        <w:t>my spirit grows faint.</w:t>
      </w:r>
    </w:p>
    <w:p w:rsidR="00E276C1" w:rsidRPr="00AB1781" w:rsidRDefault="00E276C1" w:rsidP="00E276C1">
      <w:pPr>
        <w:pStyle w:val="EnglishHangNoCoptic"/>
      </w:pPr>
      <w:r w:rsidRPr="00AB1781">
        <w:tab/>
        <w:t xml:space="preserve">Hide not </w:t>
      </w:r>
      <w:r w:rsidR="00E570CB">
        <w:t>Your</w:t>
      </w:r>
      <w:r w:rsidRPr="00AB1781">
        <w:t xml:space="preserve"> face from me</w:t>
      </w:r>
    </w:p>
    <w:p w:rsidR="00E276C1" w:rsidRPr="00E276C1" w:rsidRDefault="00E276C1" w:rsidP="00E276C1">
      <w:pPr>
        <w:pStyle w:val="EnglishHangEndNoCoptic"/>
      </w:pPr>
      <w:r w:rsidRPr="00AB1781">
        <w:tab/>
        <w:t>lest I be like those who go down to the pit.</w:t>
      </w:r>
    </w:p>
    <w:p w:rsidR="00E276C1" w:rsidRPr="00AB1781" w:rsidRDefault="00E276C1" w:rsidP="00E276C1">
      <w:pPr>
        <w:pStyle w:val="EnglishHangNoCoptic"/>
      </w:pPr>
      <w:r w:rsidRPr="00AB1781">
        <w:t xml:space="preserve">8 Make me hear </w:t>
      </w:r>
      <w:r w:rsidR="00E570CB">
        <w:t>Your</w:t>
      </w:r>
      <w:r w:rsidRPr="00AB1781">
        <w:t xml:space="preserve"> mercy in the morning,</w:t>
      </w:r>
    </w:p>
    <w:p w:rsidR="00E276C1" w:rsidRPr="00AB1781" w:rsidRDefault="00E276C1" w:rsidP="00E276C1">
      <w:pPr>
        <w:pStyle w:val="EnglishHangNoCoptic"/>
      </w:pPr>
      <w:r w:rsidRPr="00AB1781">
        <w:tab/>
        <w:t xml:space="preserve">for in </w:t>
      </w:r>
      <w:r w:rsidR="001040C8">
        <w:t>You</w:t>
      </w:r>
      <w:r w:rsidRPr="00AB1781">
        <w:t xml:space="preserve"> I have hoped.</w:t>
      </w:r>
    </w:p>
    <w:p w:rsidR="00E276C1" w:rsidRPr="00AB1781" w:rsidRDefault="00E276C1" w:rsidP="00E276C1">
      <w:pPr>
        <w:pStyle w:val="EnglishHangNoCoptic"/>
      </w:pPr>
      <w:r w:rsidRPr="00AB1781">
        <w:tab/>
        <w:t>Make known to me the way I should go, O Lord,</w:t>
      </w:r>
    </w:p>
    <w:p w:rsidR="00E276C1" w:rsidRPr="00AB1781" w:rsidRDefault="00E276C1" w:rsidP="00E276C1">
      <w:pPr>
        <w:pStyle w:val="EnglishHangEndNoCoptic"/>
      </w:pPr>
      <w:r w:rsidRPr="00AB1781">
        <w:tab/>
        <w:t xml:space="preserve">for I lift up my soul to </w:t>
      </w:r>
      <w:r w:rsidR="001040C8">
        <w:t>You</w:t>
      </w:r>
      <w:r w:rsidRPr="00AB1781">
        <w:t>.</w:t>
      </w:r>
    </w:p>
    <w:p w:rsidR="00E276C1" w:rsidRPr="00AB1781" w:rsidRDefault="00E276C1" w:rsidP="00E276C1">
      <w:pPr>
        <w:pStyle w:val="EnglishHangNoCoptic"/>
      </w:pPr>
      <w:r w:rsidRPr="00AB1781">
        <w:t>9 Deliver me, O Lord, from my enemies;</w:t>
      </w:r>
    </w:p>
    <w:p w:rsidR="00E276C1" w:rsidRPr="00AB1781" w:rsidRDefault="00E276C1" w:rsidP="00E276C1">
      <w:pPr>
        <w:pStyle w:val="EnglishHangEndNoCoptic"/>
      </w:pPr>
      <w:r w:rsidRPr="00AB1781">
        <w:tab/>
        <w:t xml:space="preserve">I fly for refuge to </w:t>
      </w:r>
      <w:r w:rsidR="001040C8">
        <w:t>You</w:t>
      </w:r>
      <w:r w:rsidRPr="00AB1781">
        <w:t>.</w:t>
      </w:r>
    </w:p>
    <w:p w:rsidR="00E276C1" w:rsidRPr="00AB1781" w:rsidRDefault="00E276C1" w:rsidP="00E276C1">
      <w:pPr>
        <w:pStyle w:val="EnglishHangNoCoptic"/>
      </w:pPr>
      <w:r w:rsidRPr="00AB1781">
        <w:t xml:space="preserve">10 Teach me to do </w:t>
      </w:r>
      <w:r w:rsidR="00E570CB">
        <w:t>Your</w:t>
      </w:r>
      <w:r w:rsidRPr="00AB1781">
        <w:t xml:space="preserve"> will, for </w:t>
      </w:r>
      <w:r w:rsidR="001040C8">
        <w:t>You</w:t>
      </w:r>
      <w:r w:rsidRPr="00AB1781">
        <w:t xml:space="preserve"> </w:t>
      </w:r>
      <w:r w:rsidR="00E570CB" w:rsidRPr="00AB1781">
        <w:t>are</w:t>
      </w:r>
      <w:r w:rsidRPr="00AB1781">
        <w:t xml:space="preserve"> my God;</w:t>
      </w:r>
    </w:p>
    <w:p w:rsidR="00E276C1" w:rsidRPr="00AB1781" w:rsidRDefault="00E276C1" w:rsidP="00E276C1">
      <w:pPr>
        <w:pStyle w:val="EnglishHangEndNoCoptic"/>
      </w:pPr>
      <w:r w:rsidRPr="00AB1781">
        <w:tab/>
      </w:r>
      <w:r w:rsidR="00E570CB">
        <w:t>Your</w:t>
      </w:r>
      <w:r w:rsidRPr="00AB1781">
        <w:t xml:space="preserve"> good Spirit will guide me to the right land.</w:t>
      </w:r>
    </w:p>
    <w:p w:rsidR="00E276C1" w:rsidRPr="00AB1781" w:rsidRDefault="00E276C1" w:rsidP="00E276C1">
      <w:pPr>
        <w:pStyle w:val="EnglishHangNoCoptic"/>
      </w:pPr>
      <w:r w:rsidRPr="00AB1781">
        <w:t xml:space="preserve">11 </w:t>
      </w:r>
      <w:r w:rsidR="001040C8">
        <w:t>You</w:t>
      </w:r>
      <w:r w:rsidRPr="00AB1781">
        <w:t xml:space="preserve"> </w:t>
      </w:r>
      <w:r w:rsidR="00556387">
        <w:t>will</w:t>
      </w:r>
      <w:r w:rsidRPr="00AB1781">
        <w:t xml:space="preserve"> quicken me, O Lord, for the glory of </w:t>
      </w:r>
      <w:r w:rsidR="00E570CB">
        <w:t>Your</w:t>
      </w:r>
      <w:r w:rsidRPr="00AB1781">
        <w:t xml:space="preserve"> Name.</w:t>
      </w:r>
    </w:p>
    <w:p w:rsidR="00E276C1" w:rsidRPr="00AB1781" w:rsidRDefault="00E276C1" w:rsidP="00E276C1">
      <w:pPr>
        <w:pStyle w:val="EnglishHangEndNoCoptic"/>
      </w:pPr>
      <w:r w:rsidRPr="00AB1781">
        <w:tab/>
        <w:t xml:space="preserve">In </w:t>
      </w:r>
      <w:r w:rsidR="00E570CB">
        <w:t>Your</w:t>
      </w:r>
      <w:r w:rsidRPr="00AB1781">
        <w:t xml:space="preserve"> justice </w:t>
      </w:r>
      <w:r w:rsidR="001040C8">
        <w:t>You</w:t>
      </w:r>
      <w:r w:rsidRPr="00AB1781">
        <w:t xml:space="preserve"> </w:t>
      </w:r>
      <w:r w:rsidR="00E570CB" w:rsidRPr="00AB1781">
        <w:t>will</w:t>
      </w:r>
      <w:r w:rsidRPr="00AB1781">
        <w:t xml:space="preserve"> bring my soul out of trouble.</w:t>
      </w:r>
    </w:p>
    <w:p w:rsidR="00E276C1" w:rsidRPr="00AB1781" w:rsidRDefault="00E276C1" w:rsidP="00E276C1">
      <w:pPr>
        <w:pStyle w:val="EnglishHangNoCoptic"/>
      </w:pPr>
      <w:r w:rsidRPr="00AB1781">
        <w:t xml:space="preserve">12 And in </w:t>
      </w:r>
      <w:r w:rsidR="00E570CB">
        <w:t>Your</w:t>
      </w:r>
      <w:r w:rsidRPr="00AB1781">
        <w:t xml:space="preserve"> mercy </w:t>
      </w:r>
      <w:r w:rsidR="001040C8">
        <w:t>You</w:t>
      </w:r>
      <w:r w:rsidRPr="00AB1781">
        <w:t xml:space="preserve"> </w:t>
      </w:r>
      <w:r w:rsidR="00556387">
        <w:t>will</w:t>
      </w:r>
      <w:r w:rsidRPr="00AB1781">
        <w:t xml:space="preserve"> slay my enemies,</w:t>
      </w:r>
    </w:p>
    <w:p w:rsidR="00E276C1" w:rsidRPr="00AB1781" w:rsidRDefault="00E276C1" w:rsidP="00E276C1">
      <w:pPr>
        <w:pStyle w:val="EnglishHangNoCoptic"/>
      </w:pPr>
      <w:r w:rsidRPr="00AB1781">
        <w:tab/>
        <w:t xml:space="preserve">and destroy all who </w:t>
      </w:r>
      <w:r w:rsidR="002A0A20" w:rsidRPr="00AB1781">
        <w:t>afflict</w:t>
      </w:r>
      <w:r w:rsidRPr="00AB1781">
        <w:t xml:space="preserve"> my soul,</w:t>
      </w:r>
    </w:p>
    <w:p w:rsidR="00E276C1" w:rsidRDefault="00E276C1" w:rsidP="00E276C1">
      <w:pPr>
        <w:pStyle w:val="EnglishHangNoCoptic"/>
      </w:pPr>
      <w:r w:rsidRPr="00AB1781">
        <w:tab/>
        <w:t xml:space="preserve">for I am </w:t>
      </w:r>
      <w:r w:rsidR="00E570CB">
        <w:t>Your</w:t>
      </w:r>
      <w:r w:rsidRPr="00AB1781">
        <w:t xml:space="preserve"> slave.</w:t>
      </w:r>
    </w:p>
    <w:p w:rsidR="00E276C1" w:rsidRPr="002A0A20" w:rsidRDefault="002A0A20" w:rsidP="002A0A20">
      <w:pPr>
        <w:pStyle w:val="Heading3"/>
      </w:pPr>
      <w:r>
        <w:t>Psalm</w:t>
      </w:r>
      <w:r w:rsidR="00E276C1" w:rsidRPr="00AB1781">
        <w:t xml:space="preserve"> 143</w:t>
      </w:r>
      <w:r>
        <w:t>: Blessed be the Lord my God, who trains my hands for war</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not Affluence is our Happiness</w:t>
      </w:r>
    </w:p>
    <w:p w:rsidR="00E276C1" w:rsidRPr="00AB1781" w:rsidRDefault="00E276C1" w:rsidP="002A0A20">
      <w:pPr>
        <w:pStyle w:val="Rubric"/>
      </w:pPr>
      <w:r w:rsidRPr="00AB1781">
        <w:t>1 (By David. On Goliath)</w:t>
      </w:r>
    </w:p>
    <w:p w:rsidR="00E276C1" w:rsidRPr="00AB1781" w:rsidRDefault="00E276C1" w:rsidP="002A0A20">
      <w:pPr>
        <w:pStyle w:val="EnglishHangNoCoptic"/>
      </w:pPr>
      <w:r w:rsidRPr="00AB1781">
        <w:t>Blessed be the Lord my God,</w:t>
      </w:r>
    </w:p>
    <w:p w:rsidR="00E276C1" w:rsidRPr="00AB1781" w:rsidRDefault="00E276C1" w:rsidP="002A0A20">
      <w:pPr>
        <w:pStyle w:val="EnglishHangNoCoptic"/>
      </w:pPr>
      <w:r w:rsidRPr="00AB1781">
        <w:tab/>
        <w:t>Who trains my hands for war</w:t>
      </w:r>
    </w:p>
    <w:p w:rsidR="00E276C1" w:rsidRPr="00AB1781" w:rsidRDefault="00E276C1" w:rsidP="002A0A20">
      <w:pPr>
        <w:pStyle w:val="EnglishHangEndNoCoptic"/>
      </w:pPr>
      <w:r w:rsidRPr="00AB1781">
        <w:tab/>
        <w:t>and my fingers for battle:</w:t>
      </w:r>
    </w:p>
    <w:p w:rsidR="00E276C1" w:rsidRPr="00AB1781" w:rsidRDefault="00E276C1" w:rsidP="002A0A20">
      <w:pPr>
        <w:pStyle w:val="EnglishHangNoCoptic"/>
      </w:pPr>
      <w:r w:rsidRPr="00AB1781">
        <w:lastRenderedPageBreak/>
        <w:t>2 my mercy and my refuge,</w:t>
      </w:r>
    </w:p>
    <w:p w:rsidR="00E276C1" w:rsidRPr="00AB1781" w:rsidRDefault="00E276C1" w:rsidP="002A0A20">
      <w:pPr>
        <w:pStyle w:val="EnglishHangNoCoptic"/>
      </w:pPr>
      <w:r w:rsidRPr="00AB1781">
        <w:tab/>
        <w:t>my support and my deliverer,</w:t>
      </w:r>
    </w:p>
    <w:p w:rsidR="00E276C1" w:rsidRPr="00AB1781" w:rsidRDefault="00E276C1" w:rsidP="002A0A20">
      <w:pPr>
        <w:pStyle w:val="EnglishHangNoCoptic"/>
      </w:pPr>
      <w:r w:rsidRPr="00AB1781">
        <w:tab/>
        <w:t>my protection in whom I trust,</w:t>
      </w:r>
    </w:p>
    <w:p w:rsidR="00E276C1" w:rsidRPr="00AB1781" w:rsidRDefault="00E276C1" w:rsidP="002A0A20">
      <w:pPr>
        <w:pStyle w:val="EnglishHangEndNoCoptic"/>
      </w:pPr>
      <w:r w:rsidRPr="00AB1781">
        <w:tab/>
        <w:t>Who subdues my people under me.</w:t>
      </w:r>
    </w:p>
    <w:p w:rsidR="00E276C1" w:rsidRPr="00AB1781" w:rsidRDefault="00E276C1" w:rsidP="002A0A20">
      <w:pPr>
        <w:pStyle w:val="EnglishHangNoCoptic"/>
      </w:pPr>
      <w:r w:rsidRPr="00AB1781">
        <w:t>3 Lord, what is man</w:t>
      </w:r>
    </w:p>
    <w:p w:rsidR="00E276C1" w:rsidRPr="00AB1781" w:rsidRDefault="00E276C1" w:rsidP="002A0A20">
      <w:pPr>
        <w:pStyle w:val="EnglishHangNoCoptic"/>
      </w:pPr>
      <w:r w:rsidRPr="00AB1781">
        <w:tab/>
        <w:t xml:space="preserve">that </w:t>
      </w:r>
      <w:r w:rsidR="001040C8">
        <w:t>You</w:t>
      </w:r>
      <w:r w:rsidRPr="00AB1781">
        <w:t xml:space="preserve"> </w:t>
      </w:r>
      <w:r w:rsidR="00E570CB">
        <w:t>make</w:t>
      </w:r>
      <w:r w:rsidRPr="00AB1781">
        <w:t xml:space="preserve"> </w:t>
      </w:r>
      <w:r w:rsidR="00556387">
        <w:t>Yourself</w:t>
      </w:r>
      <w:r w:rsidRPr="00AB1781">
        <w:t xml:space="preserve"> known to him,</w:t>
      </w:r>
    </w:p>
    <w:p w:rsidR="00E276C1" w:rsidRPr="00AB1781" w:rsidRDefault="00E276C1" w:rsidP="002A0A20">
      <w:pPr>
        <w:pStyle w:val="EnglishHangNoCoptic"/>
      </w:pPr>
      <w:r w:rsidRPr="00AB1781">
        <w:tab/>
        <w:t>or the son of man</w:t>
      </w:r>
    </w:p>
    <w:p w:rsidR="00E276C1" w:rsidRPr="00AB1781" w:rsidRDefault="00E276C1" w:rsidP="002A0A20">
      <w:pPr>
        <w:pStyle w:val="EnglishHangEndNoCoptic"/>
      </w:pPr>
      <w:r w:rsidRPr="00AB1781">
        <w:tab/>
        <w:t xml:space="preserve">that </w:t>
      </w:r>
      <w:r w:rsidR="001040C8">
        <w:t>You</w:t>
      </w:r>
      <w:r w:rsidRPr="00AB1781">
        <w:t xml:space="preserve"> </w:t>
      </w:r>
      <w:r w:rsidR="00E570CB">
        <w:t>think</w:t>
      </w:r>
      <w:r w:rsidRPr="00AB1781">
        <w:t xml:space="preserve"> of him?</w:t>
      </w:r>
    </w:p>
    <w:p w:rsidR="00E276C1" w:rsidRPr="00AB1781" w:rsidRDefault="00E276C1" w:rsidP="002A0A20">
      <w:pPr>
        <w:pStyle w:val="EnglishHangNoCoptic"/>
      </w:pPr>
      <w:r w:rsidRPr="00AB1781">
        <w:t>4 Man has become like vanity;</w:t>
      </w:r>
    </w:p>
    <w:p w:rsidR="00E276C1" w:rsidRPr="00AB1781" w:rsidRDefault="00E276C1" w:rsidP="002A0A20">
      <w:pPr>
        <w:pStyle w:val="EnglishHangEndNoCoptic"/>
      </w:pPr>
      <w:r w:rsidRPr="00AB1781">
        <w:tab/>
        <w:t>his days are like a passing shadow.</w:t>
      </w:r>
    </w:p>
    <w:p w:rsidR="00E276C1" w:rsidRPr="00AB1781" w:rsidRDefault="00E276C1" w:rsidP="002A0A20">
      <w:pPr>
        <w:pStyle w:val="EnglishHangNoCoptic"/>
      </w:pPr>
      <w:r w:rsidRPr="00AB1781">
        <w:t>5 O Lord, bow the heavens and come down;</w:t>
      </w:r>
    </w:p>
    <w:p w:rsidR="00E276C1" w:rsidRPr="00AB1781" w:rsidRDefault="00E276C1" w:rsidP="002A0A20">
      <w:pPr>
        <w:pStyle w:val="EnglishHangEndNoCoptic"/>
      </w:pPr>
      <w:r w:rsidRPr="00AB1781">
        <w:tab/>
        <w:t>touch the mountains and they will smoke.</w:t>
      </w:r>
    </w:p>
    <w:p w:rsidR="00E276C1" w:rsidRPr="00AB1781" w:rsidRDefault="00E276C1" w:rsidP="002A0A20">
      <w:pPr>
        <w:pStyle w:val="EnglishHangNoCoptic"/>
      </w:pPr>
      <w:r w:rsidRPr="00AB1781">
        <w:t xml:space="preserve">6 Flash lightning and </w:t>
      </w:r>
      <w:r w:rsidR="001040C8">
        <w:t>You</w:t>
      </w:r>
      <w:r w:rsidRPr="00AB1781">
        <w:t xml:space="preserve"> </w:t>
      </w:r>
      <w:r w:rsidR="00556387">
        <w:t>will</w:t>
      </w:r>
      <w:r w:rsidRPr="00AB1781">
        <w:t xml:space="preserve"> scatter them;</w:t>
      </w:r>
    </w:p>
    <w:p w:rsidR="00E276C1" w:rsidRPr="00AB1781" w:rsidRDefault="00E276C1" w:rsidP="002A0A20">
      <w:pPr>
        <w:pStyle w:val="EnglishHangEndNoCoptic"/>
      </w:pPr>
      <w:r w:rsidRPr="00AB1781">
        <w:tab/>
        <w:t xml:space="preserve">shoot </w:t>
      </w:r>
      <w:r w:rsidR="00E570CB">
        <w:t>Your</w:t>
      </w:r>
      <w:r w:rsidRPr="00AB1781">
        <w:t xml:space="preserve"> arrows and </w:t>
      </w:r>
      <w:r w:rsidR="001040C8">
        <w:t>You</w:t>
      </w:r>
      <w:r w:rsidRPr="00AB1781">
        <w:t xml:space="preserve"> </w:t>
      </w:r>
      <w:r w:rsidR="00556387">
        <w:t>will</w:t>
      </w:r>
      <w:r w:rsidRPr="00AB1781">
        <w:t xml:space="preserve"> confound them.</w:t>
      </w:r>
    </w:p>
    <w:p w:rsidR="00E276C1" w:rsidRPr="00AB1781" w:rsidRDefault="00E276C1" w:rsidP="002A0A20">
      <w:pPr>
        <w:pStyle w:val="EnglishHangNoCoptic"/>
      </w:pPr>
      <w:r w:rsidRPr="00AB1781">
        <w:t xml:space="preserve">7 Send out </w:t>
      </w:r>
      <w:r w:rsidR="00E570CB">
        <w:t>Your</w:t>
      </w:r>
      <w:r w:rsidRPr="00AB1781">
        <w:t xml:space="preserve"> hand from on high;</w:t>
      </w:r>
    </w:p>
    <w:p w:rsidR="00E276C1" w:rsidRPr="00AB1781" w:rsidRDefault="00E276C1" w:rsidP="002A0A20">
      <w:pPr>
        <w:pStyle w:val="EnglishHangNoCoptic"/>
      </w:pPr>
      <w:r w:rsidRPr="00AB1781">
        <w:tab/>
        <w:t>rescue me and deliver me from many waters,</w:t>
      </w:r>
    </w:p>
    <w:p w:rsidR="00E276C1" w:rsidRPr="00AB1781" w:rsidRDefault="00E276C1" w:rsidP="002A0A20">
      <w:pPr>
        <w:pStyle w:val="EnglishHangEndNoCoptic"/>
      </w:pPr>
      <w:r w:rsidRPr="00AB1781">
        <w:tab/>
        <w:t>from the hand of aliens,</w:t>
      </w:r>
    </w:p>
    <w:p w:rsidR="00E276C1" w:rsidRPr="00AB1781" w:rsidRDefault="00E276C1" w:rsidP="002A0A20">
      <w:pPr>
        <w:pStyle w:val="EnglishHangNoCoptic"/>
      </w:pPr>
      <w:r w:rsidRPr="00AB1781">
        <w:t>8 whose mouths talk vanity,</w:t>
      </w:r>
    </w:p>
    <w:p w:rsidR="00E276C1" w:rsidRPr="00AB1781" w:rsidRDefault="00E276C1" w:rsidP="002A0A20">
      <w:pPr>
        <w:pStyle w:val="EnglishHangEndNoCoptic"/>
      </w:pPr>
      <w:r w:rsidRPr="00AB1781">
        <w:tab/>
        <w:t>and whose right hand is raised in perjury.</w:t>
      </w:r>
      <w:r w:rsidRPr="00AB1781">
        <w:rPr>
          <w:rStyle w:val="FootnoteReference"/>
        </w:rPr>
        <w:footnoteReference w:id="438"/>
      </w:r>
    </w:p>
    <w:p w:rsidR="00E276C1" w:rsidRPr="00AB1781" w:rsidRDefault="00E276C1" w:rsidP="002A0A20">
      <w:pPr>
        <w:pStyle w:val="EnglishHangNoCoptic"/>
      </w:pPr>
      <w:r w:rsidRPr="00AB1781">
        <w:t xml:space="preserve">9 O God, I will sing </w:t>
      </w:r>
      <w:r w:rsidR="001040C8">
        <w:t>You</w:t>
      </w:r>
      <w:r w:rsidRPr="00AB1781">
        <w:t xml:space="preserve"> a new song;</w:t>
      </w:r>
    </w:p>
    <w:p w:rsidR="00E276C1" w:rsidRPr="00AB1781" w:rsidRDefault="00E276C1" w:rsidP="002A0A20">
      <w:pPr>
        <w:pStyle w:val="EnglishHangEndNoCoptic"/>
      </w:pPr>
      <w:r w:rsidRPr="00AB1781">
        <w:tab/>
        <w:t xml:space="preserve">on a ten-stringed harp I will sing praises to </w:t>
      </w:r>
      <w:r w:rsidR="001040C8">
        <w:t>You</w:t>
      </w:r>
      <w:r w:rsidRPr="00AB1781">
        <w:t>.</w:t>
      </w:r>
    </w:p>
    <w:p w:rsidR="00E276C1" w:rsidRPr="00AB1781" w:rsidRDefault="00E276C1" w:rsidP="002A0A20">
      <w:pPr>
        <w:pStyle w:val="EnglishHangNoCoptic"/>
      </w:pPr>
      <w:r w:rsidRPr="00AB1781">
        <w:t xml:space="preserve">10 Who </w:t>
      </w:r>
      <w:r w:rsidR="00E570CB" w:rsidRPr="00AB1781">
        <w:t>gives</w:t>
      </w:r>
      <w:r w:rsidRPr="00AB1781">
        <w:t xml:space="preserve"> salvation to kings,</w:t>
      </w:r>
    </w:p>
    <w:p w:rsidR="00E276C1" w:rsidRPr="00AB1781" w:rsidRDefault="00E276C1" w:rsidP="002A0A20">
      <w:pPr>
        <w:pStyle w:val="EnglishHangEndNoCoptic"/>
      </w:pPr>
      <w:r w:rsidRPr="00AB1781">
        <w:tab/>
        <w:t xml:space="preserve">Who </w:t>
      </w:r>
      <w:r w:rsidR="001040C8">
        <w:t>did</w:t>
      </w:r>
      <w:r w:rsidRPr="00AB1781">
        <w:t xml:space="preserve"> redeem David </w:t>
      </w:r>
      <w:r w:rsidR="00E570CB">
        <w:t>Your</w:t>
      </w:r>
      <w:r w:rsidRPr="00AB1781">
        <w:t xml:space="preserve"> servant from the evil sword.</w:t>
      </w:r>
      <w:r w:rsidRPr="00AB1781">
        <w:rPr>
          <w:rStyle w:val="FootnoteReference"/>
        </w:rPr>
        <w:footnoteReference w:id="439"/>
      </w:r>
    </w:p>
    <w:p w:rsidR="00E276C1" w:rsidRPr="00AB1781" w:rsidRDefault="00E276C1" w:rsidP="002A0A20">
      <w:pPr>
        <w:pStyle w:val="EnglishHangNoCoptic"/>
      </w:pPr>
      <w:r w:rsidRPr="00AB1781">
        <w:t>11 Rescue me and deliver me</w:t>
      </w:r>
    </w:p>
    <w:p w:rsidR="00E276C1" w:rsidRPr="00AB1781" w:rsidRDefault="00E276C1" w:rsidP="002A0A20">
      <w:pPr>
        <w:pStyle w:val="EnglishHangNoCoptic"/>
      </w:pPr>
      <w:r w:rsidRPr="00AB1781">
        <w:tab/>
        <w:t>from the hand of aliens,</w:t>
      </w:r>
      <w:r w:rsidRPr="00AB1781">
        <w:rPr>
          <w:rStyle w:val="FootnoteReference"/>
        </w:rPr>
        <w:footnoteReference w:id="440"/>
      </w:r>
    </w:p>
    <w:p w:rsidR="00E276C1" w:rsidRPr="00AB1781" w:rsidRDefault="00E276C1" w:rsidP="002A0A20">
      <w:pPr>
        <w:pStyle w:val="EnglishHangNoCoptic"/>
      </w:pPr>
      <w:r w:rsidRPr="00AB1781">
        <w:tab/>
        <w:t>whose mouths talk vanity</w:t>
      </w:r>
    </w:p>
    <w:p w:rsidR="00E276C1" w:rsidRPr="00AB1781" w:rsidRDefault="00E276C1" w:rsidP="002A0A20">
      <w:pPr>
        <w:pStyle w:val="EnglishHangEndNoCoptic"/>
      </w:pPr>
      <w:r w:rsidRPr="00AB1781">
        <w:tab/>
        <w:t>and whose right hand is raised in perjury:</w:t>
      </w:r>
    </w:p>
    <w:p w:rsidR="00E276C1" w:rsidRPr="00AB1781" w:rsidRDefault="00E276C1" w:rsidP="002A0A20">
      <w:pPr>
        <w:pStyle w:val="EnglishHangNoCoptic"/>
      </w:pPr>
      <w:r w:rsidRPr="00AB1781">
        <w:t>12 whose sons are like plants</w:t>
      </w:r>
    </w:p>
    <w:p w:rsidR="00E276C1" w:rsidRPr="00AB1781" w:rsidRDefault="00E276C1" w:rsidP="002A0A20">
      <w:pPr>
        <w:pStyle w:val="EnglishHangNoCoptic"/>
      </w:pPr>
      <w:r w:rsidRPr="00AB1781">
        <w:tab/>
        <w:t>grown up when young,</w:t>
      </w:r>
    </w:p>
    <w:p w:rsidR="00E276C1" w:rsidRPr="00AB1781" w:rsidRDefault="00E276C1" w:rsidP="002A0A20">
      <w:pPr>
        <w:pStyle w:val="EnglishHangNoCoptic"/>
      </w:pPr>
      <w:r w:rsidRPr="00AB1781">
        <w:lastRenderedPageBreak/>
        <w:tab/>
        <w:t>their daughters decked and daubed</w:t>
      </w:r>
    </w:p>
    <w:p w:rsidR="00E276C1" w:rsidRPr="00AB1781" w:rsidRDefault="00E276C1" w:rsidP="002A0A20">
      <w:pPr>
        <w:pStyle w:val="EnglishHangEndNoCoptic"/>
      </w:pPr>
      <w:r w:rsidRPr="00AB1781">
        <w:tab/>
        <w:t>like a temple image;</w:t>
      </w:r>
    </w:p>
    <w:p w:rsidR="00E276C1" w:rsidRPr="00AB1781" w:rsidRDefault="00E276C1" w:rsidP="002A0A20">
      <w:pPr>
        <w:pStyle w:val="EnglishHangNoCoptic"/>
      </w:pPr>
      <w:r w:rsidRPr="00AB1781">
        <w:t>13 their garners full to overflowing</w:t>
      </w:r>
    </w:p>
    <w:p w:rsidR="00E276C1" w:rsidRPr="00AB1781" w:rsidRDefault="00E276C1" w:rsidP="002A0A20">
      <w:pPr>
        <w:pStyle w:val="EnglishHangNoCoptic"/>
      </w:pPr>
      <w:r w:rsidRPr="00AB1781">
        <w:tab/>
        <w:t>with all manner of stores;</w:t>
      </w:r>
    </w:p>
    <w:p w:rsidR="00E276C1" w:rsidRPr="00AB1781" w:rsidRDefault="00E276C1" w:rsidP="002A0A20">
      <w:pPr>
        <w:pStyle w:val="EnglishHangNoCoptic"/>
      </w:pPr>
      <w:r w:rsidRPr="00AB1781">
        <w:tab/>
        <w:t>their flocks prolific,</w:t>
      </w:r>
    </w:p>
    <w:p w:rsidR="00E276C1" w:rsidRPr="00AB1781" w:rsidRDefault="00E276C1" w:rsidP="002A0A20">
      <w:pPr>
        <w:pStyle w:val="EnglishHangEndNoCoptic"/>
      </w:pPr>
      <w:r w:rsidRPr="00AB1781">
        <w:tab/>
        <w:t>teeming in their streets.</w:t>
      </w:r>
    </w:p>
    <w:p w:rsidR="00E276C1" w:rsidRPr="00AB1781" w:rsidRDefault="00E276C1" w:rsidP="002A0A20">
      <w:pPr>
        <w:pStyle w:val="EnglishHangNoCoptic"/>
      </w:pPr>
      <w:r w:rsidRPr="00AB1781">
        <w:t>14 Their cattle are fat.</w:t>
      </w:r>
    </w:p>
    <w:p w:rsidR="00E276C1" w:rsidRPr="00AB1781" w:rsidRDefault="00E276C1" w:rsidP="002A0A20">
      <w:pPr>
        <w:pStyle w:val="EnglishHangNoCoptic"/>
      </w:pPr>
      <w:r w:rsidRPr="00AB1781">
        <w:tab/>
        <w:t>There is no fallen-down fence, no breaking out,</w:t>
      </w:r>
    </w:p>
    <w:p w:rsidR="00E276C1" w:rsidRPr="00AB1781" w:rsidRDefault="00E276C1" w:rsidP="002A0A20">
      <w:pPr>
        <w:pStyle w:val="EnglishHangNoCoptic"/>
      </w:pPr>
      <w:r w:rsidRPr="00AB1781">
        <w:tab/>
        <w:t>no wailing in their streets.</w:t>
      </w:r>
    </w:p>
    <w:p w:rsidR="00E276C1" w:rsidRPr="00AB1781" w:rsidRDefault="00E276C1" w:rsidP="002A0A20">
      <w:pPr>
        <w:pStyle w:val="EnglishHangNoCoptic"/>
      </w:pPr>
      <w:r w:rsidRPr="00AB1781">
        <w:tab/>
        <w:t>They call people blessed who have these things!</w:t>
      </w:r>
    </w:p>
    <w:p w:rsidR="00E276C1" w:rsidRPr="002A0A20" w:rsidRDefault="00E276C1" w:rsidP="002A0A20">
      <w:pPr>
        <w:pStyle w:val="EnglishHangEndNoCoptic"/>
      </w:pPr>
      <w:r w:rsidRPr="00AB1781">
        <w:tab/>
        <w:t>Blessed is the people whose God is the Lord.</w:t>
      </w:r>
    </w:p>
    <w:p w:rsidR="00E276C1" w:rsidRPr="002A0A20" w:rsidRDefault="002A0A20" w:rsidP="002A0A20">
      <w:pPr>
        <w:pStyle w:val="Heading3"/>
      </w:pPr>
      <w:r>
        <w:t>Psalm</w:t>
      </w:r>
      <w:r w:rsidR="00E276C1" w:rsidRPr="00AB1781">
        <w:t xml:space="preserve"> 144</w:t>
      </w:r>
      <w:r>
        <w:t xml:space="preserve">: I will lift </w:t>
      </w:r>
      <w:r w:rsidR="001040C8">
        <w:t>You</w:t>
      </w:r>
      <w:r>
        <w:t xml:space="preserve"> on high, my God and my King</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keeps all who Love Him</w:t>
      </w:r>
    </w:p>
    <w:p w:rsidR="00E276C1" w:rsidRPr="00AB1781" w:rsidRDefault="00E276C1" w:rsidP="002A0A20">
      <w:pPr>
        <w:pStyle w:val="Rubric"/>
      </w:pPr>
      <w:r w:rsidRPr="00AB1781">
        <w:t>1 (Praise. By David)</w:t>
      </w:r>
    </w:p>
    <w:p w:rsidR="00E276C1" w:rsidRPr="00AB1781" w:rsidRDefault="00E276C1" w:rsidP="002A0A20">
      <w:pPr>
        <w:pStyle w:val="EnglishHangNoCoptic"/>
      </w:pPr>
      <w:r w:rsidRPr="00AB1781">
        <w:t xml:space="preserve">I will lift </w:t>
      </w:r>
      <w:r w:rsidR="001040C8">
        <w:t>You</w:t>
      </w:r>
      <w:r w:rsidRPr="00AB1781">
        <w:t xml:space="preserve"> on high, my God and my King,</w:t>
      </w:r>
      <w:r w:rsidRPr="00AB1781">
        <w:rPr>
          <w:rStyle w:val="FootnoteReference"/>
        </w:rPr>
        <w:footnoteReference w:id="441"/>
      </w:r>
    </w:p>
    <w:p w:rsidR="00E276C1" w:rsidRPr="00AB1781" w:rsidRDefault="00E276C1" w:rsidP="002A0A20">
      <w:pPr>
        <w:pStyle w:val="EnglishHangEndNoCoptic"/>
      </w:pPr>
      <w:r w:rsidRPr="00AB1781">
        <w:tab/>
        <w:t xml:space="preserve">and I will bless </w:t>
      </w:r>
      <w:r w:rsidR="00E570CB">
        <w:t>Your</w:t>
      </w:r>
      <w:r w:rsidRPr="00AB1781">
        <w:t xml:space="preserve"> name for ever and ever.</w:t>
      </w:r>
    </w:p>
    <w:p w:rsidR="00E276C1" w:rsidRPr="00AB1781" w:rsidRDefault="00E276C1" w:rsidP="002A0A20">
      <w:pPr>
        <w:pStyle w:val="EnglishHangNoCoptic"/>
      </w:pPr>
      <w:r w:rsidRPr="00AB1781">
        <w:t xml:space="preserve">2 Every day I will bless </w:t>
      </w:r>
      <w:r w:rsidR="001040C8">
        <w:t>You</w:t>
      </w:r>
      <w:r w:rsidRPr="00AB1781">
        <w:t>;</w:t>
      </w:r>
    </w:p>
    <w:p w:rsidR="00E276C1" w:rsidRPr="002A0A20" w:rsidRDefault="00E276C1" w:rsidP="002A0A20">
      <w:pPr>
        <w:pStyle w:val="EnglishHangEndNoCoptic"/>
      </w:pPr>
      <w:r w:rsidRPr="00AB1781">
        <w:tab/>
        <w:t xml:space="preserve">and I will praise </w:t>
      </w:r>
      <w:r w:rsidR="00E570CB">
        <w:t>Your</w:t>
      </w:r>
      <w:r w:rsidRPr="00AB1781">
        <w:t xml:space="preserve"> name for ever and ever.</w:t>
      </w:r>
    </w:p>
    <w:p w:rsidR="00E276C1" w:rsidRPr="00AB1781" w:rsidRDefault="00E276C1" w:rsidP="002A0A20">
      <w:pPr>
        <w:pStyle w:val="EnglishHangNoCoptic"/>
      </w:pPr>
      <w:r w:rsidRPr="00AB1781">
        <w:t>3 Great is the Lord and greatly to be praised;</w:t>
      </w:r>
    </w:p>
    <w:p w:rsidR="00E276C1" w:rsidRPr="00AB1781" w:rsidRDefault="00E276C1" w:rsidP="002A0A20">
      <w:pPr>
        <w:pStyle w:val="EnglishHangEndNoCoptic"/>
      </w:pPr>
      <w:r w:rsidRPr="00AB1781">
        <w:tab/>
        <w:t>and of His greatness there is no end.</w:t>
      </w:r>
    </w:p>
    <w:p w:rsidR="00E276C1" w:rsidRPr="00AB1781" w:rsidRDefault="00E276C1" w:rsidP="002A0A20">
      <w:pPr>
        <w:pStyle w:val="EnglishHangNoCoptic"/>
      </w:pPr>
      <w:r w:rsidRPr="00AB1781">
        <w:t xml:space="preserve">4 Generation after generation will praise </w:t>
      </w:r>
      <w:r w:rsidR="00E570CB">
        <w:t>Your</w:t>
      </w:r>
      <w:r w:rsidRPr="00AB1781">
        <w:t xml:space="preserve"> works</w:t>
      </w:r>
    </w:p>
    <w:p w:rsidR="00E276C1" w:rsidRPr="00AB1781" w:rsidRDefault="00E276C1" w:rsidP="002A0A20">
      <w:pPr>
        <w:pStyle w:val="EnglishHangEndNoCoptic"/>
      </w:pPr>
      <w:r w:rsidRPr="00AB1781">
        <w:tab/>
        <w:t xml:space="preserve">and will declare </w:t>
      </w:r>
      <w:r w:rsidR="00E570CB">
        <w:t>Your</w:t>
      </w:r>
      <w:r w:rsidRPr="00AB1781">
        <w:t xml:space="preserve"> power.</w:t>
      </w:r>
    </w:p>
    <w:p w:rsidR="00E276C1" w:rsidRPr="00AB1781" w:rsidRDefault="00E276C1" w:rsidP="002A0A20">
      <w:pPr>
        <w:pStyle w:val="EnglishHangNoCoptic"/>
      </w:pPr>
      <w:r w:rsidRPr="00AB1781">
        <w:t xml:space="preserve">5 They will speak of the glorious majesty of </w:t>
      </w:r>
      <w:r w:rsidR="00E570CB">
        <w:t>Your</w:t>
      </w:r>
      <w:r w:rsidRPr="00AB1781">
        <w:t xml:space="preserve"> holiness,</w:t>
      </w:r>
    </w:p>
    <w:p w:rsidR="00E276C1" w:rsidRPr="00AB1781" w:rsidRDefault="00E276C1" w:rsidP="002A0A20">
      <w:pPr>
        <w:pStyle w:val="EnglishHangEndNoCoptic"/>
      </w:pPr>
      <w:r w:rsidRPr="00AB1781">
        <w:tab/>
        <w:t xml:space="preserve">and will tell of </w:t>
      </w:r>
      <w:r w:rsidR="00E570CB">
        <w:t>Your</w:t>
      </w:r>
      <w:r w:rsidRPr="00AB1781">
        <w:t xml:space="preserve"> wonders.</w:t>
      </w:r>
    </w:p>
    <w:p w:rsidR="00E276C1" w:rsidRPr="00AB1781" w:rsidRDefault="00E276C1" w:rsidP="002A0A20">
      <w:pPr>
        <w:pStyle w:val="EnglishHangNoCoptic"/>
      </w:pPr>
      <w:r w:rsidRPr="00AB1781">
        <w:t xml:space="preserve">6 They will proclaim the power of </w:t>
      </w:r>
      <w:r w:rsidR="00E570CB">
        <w:t>Your</w:t>
      </w:r>
      <w:r w:rsidRPr="00AB1781">
        <w:t xml:space="preserve"> terrible acts,</w:t>
      </w:r>
    </w:p>
    <w:p w:rsidR="00E276C1" w:rsidRPr="00AB1781" w:rsidRDefault="00E276C1" w:rsidP="002A0A20">
      <w:pPr>
        <w:pStyle w:val="EnglishHangEndNoCoptic"/>
      </w:pPr>
      <w:r w:rsidRPr="00AB1781">
        <w:tab/>
        <w:t xml:space="preserve">and tell of </w:t>
      </w:r>
      <w:r w:rsidR="00E570CB">
        <w:t>Your</w:t>
      </w:r>
      <w:r w:rsidRPr="00AB1781">
        <w:t xml:space="preserve"> greatness.</w:t>
      </w:r>
    </w:p>
    <w:p w:rsidR="00E276C1" w:rsidRPr="00AB1781" w:rsidRDefault="00E276C1" w:rsidP="002A0A20">
      <w:pPr>
        <w:pStyle w:val="EnglishHangNoCoptic"/>
      </w:pPr>
      <w:r w:rsidRPr="00AB1781">
        <w:t xml:space="preserve">7 They will spread the fame of </w:t>
      </w:r>
      <w:r w:rsidR="00E570CB">
        <w:t>Your</w:t>
      </w:r>
      <w:r w:rsidRPr="00AB1781">
        <w:t xml:space="preserve"> abundant goodness,</w:t>
      </w:r>
    </w:p>
    <w:p w:rsidR="00E276C1" w:rsidRPr="00AB1781" w:rsidRDefault="00E276C1" w:rsidP="002A0A20">
      <w:pPr>
        <w:pStyle w:val="EnglishHangEndNoCoptic"/>
      </w:pPr>
      <w:r w:rsidRPr="00AB1781">
        <w:tab/>
        <w:t xml:space="preserve">and will rejoice in </w:t>
      </w:r>
      <w:r w:rsidR="00E570CB">
        <w:t>Your</w:t>
      </w:r>
      <w:r w:rsidRPr="00AB1781">
        <w:t xml:space="preserve"> justice and righteousness.</w:t>
      </w:r>
    </w:p>
    <w:p w:rsidR="00E276C1" w:rsidRPr="00AB1781" w:rsidRDefault="00E276C1" w:rsidP="002A0A20">
      <w:pPr>
        <w:pStyle w:val="EnglishHangNoCoptic"/>
      </w:pPr>
      <w:r w:rsidRPr="00AB1781">
        <w:lastRenderedPageBreak/>
        <w:t>8 The Lord is compassionate and merciful,</w:t>
      </w:r>
    </w:p>
    <w:p w:rsidR="00E276C1" w:rsidRPr="00AB1781" w:rsidRDefault="00E276C1" w:rsidP="002A0A20">
      <w:pPr>
        <w:pStyle w:val="EnglishHangEndNoCoptic"/>
      </w:pPr>
      <w:r w:rsidRPr="00AB1781">
        <w:tab/>
        <w:t>long-suffering and of great mercy.</w:t>
      </w:r>
    </w:p>
    <w:p w:rsidR="00E276C1" w:rsidRPr="00AB1781" w:rsidRDefault="00E276C1" w:rsidP="002A0A20">
      <w:pPr>
        <w:pStyle w:val="EnglishHangNoCoptic"/>
      </w:pPr>
      <w:r w:rsidRPr="00AB1781">
        <w:t>9 The Lord is good and kind to all,</w:t>
      </w:r>
    </w:p>
    <w:p w:rsidR="00E276C1" w:rsidRPr="00AB1781" w:rsidRDefault="00E276C1" w:rsidP="002A0A20">
      <w:pPr>
        <w:pStyle w:val="EnglishHangEndNoCoptic"/>
      </w:pPr>
      <w:r w:rsidRPr="00AB1781">
        <w:tab/>
        <w:t>and His mercies are over all His works.</w:t>
      </w:r>
    </w:p>
    <w:p w:rsidR="00E276C1" w:rsidRPr="00AB1781" w:rsidRDefault="00E276C1" w:rsidP="002A0A20">
      <w:pPr>
        <w:pStyle w:val="EnglishHangNoCoptic"/>
      </w:pPr>
      <w:r w:rsidRPr="00AB1781">
        <w:t xml:space="preserve">10 Let all </w:t>
      </w:r>
      <w:r w:rsidR="00E570CB">
        <w:t>Your</w:t>
      </w:r>
      <w:r w:rsidRPr="00AB1781">
        <w:t xml:space="preserve"> works praise </w:t>
      </w:r>
      <w:r w:rsidR="001040C8">
        <w:t>You</w:t>
      </w:r>
      <w:r w:rsidRPr="00AB1781">
        <w:t>, O Lord,</w:t>
      </w:r>
    </w:p>
    <w:p w:rsidR="00E276C1" w:rsidRPr="00AB1781" w:rsidRDefault="00E276C1" w:rsidP="002A0A20">
      <w:pPr>
        <w:pStyle w:val="EnglishHangEndNoCoptic"/>
      </w:pPr>
      <w:r w:rsidRPr="00AB1781">
        <w:tab/>
        <w:t xml:space="preserve">and let </w:t>
      </w:r>
      <w:r w:rsidR="00E570CB">
        <w:t>Your</w:t>
      </w:r>
      <w:r w:rsidRPr="00AB1781">
        <w:t xml:space="preserve"> saints bless </w:t>
      </w:r>
      <w:r w:rsidR="001040C8">
        <w:t>You</w:t>
      </w:r>
      <w:r w:rsidRPr="00AB1781">
        <w:t>.</w:t>
      </w:r>
    </w:p>
    <w:p w:rsidR="00E276C1" w:rsidRPr="00AB1781" w:rsidRDefault="00E276C1" w:rsidP="002A0A20">
      <w:pPr>
        <w:pStyle w:val="EnglishHangNoCoptic"/>
      </w:pPr>
      <w:r w:rsidRPr="00AB1781">
        <w:t xml:space="preserve">11 They speak of the glory of </w:t>
      </w:r>
      <w:r w:rsidR="00E570CB">
        <w:t>Your</w:t>
      </w:r>
      <w:r w:rsidRPr="00AB1781">
        <w:t xml:space="preserve"> Kingdom,</w:t>
      </w:r>
    </w:p>
    <w:p w:rsidR="00E276C1" w:rsidRPr="00AB1781" w:rsidRDefault="00E276C1" w:rsidP="002A0A20">
      <w:pPr>
        <w:pStyle w:val="EnglishHangEndNoCoptic"/>
      </w:pPr>
      <w:r w:rsidRPr="00AB1781">
        <w:tab/>
        <w:t xml:space="preserve">and talk of </w:t>
      </w:r>
      <w:r w:rsidR="00E570CB">
        <w:t>Your</w:t>
      </w:r>
      <w:r w:rsidRPr="00AB1781">
        <w:t xml:space="preserve"> power;</w:t>
      </w:r>
    </w:p>
    <w:p w:rsidR="00E276C1" w:rsidRPr="00AB1781" w:rsidRDefault="00E276C1" w:rsidP="002A0A20">
      <w:pPr>
        <w:pStyle w:val="EnglishHangNoCoptic"/>
      </w:pPr>
      <w:r w:rsidRPr="00AB1781">
        <w:t xml:space="preserve">12 to make known to the sons of men </w:t>
      </w:r>
      <w:r w:rsidR="00E570CB">
        <w:t>Your</w:t>
      </w:r>
      <w:r w:rsidRPr="00AB1781">
        <w:t xml:space="preserve"> power,</w:t>
      </w:r>
    </w:p>
    <w:p w:rsidR="00E276C1" w:rsidRPr="00AB1781" w:rsidRDefault="00E276C1" w:rsidP="002A0A20">
      <w:pPr>
        <w:pStyle w:val="EnglishHangEndNoCoptic"/>
      </w:pPr>
      <w:r w:rsidRPr="00AB1781">
        <w:tab/>
        <w:t xml:space="preserve">and the glorious majesty on </w:t>
      </w:r>
      <w:r w:rsidR="00E570CB">
        <w:t>Your</w:t>
      </w:r>
      <w:r w:rsidRPr="00AB1781">
        <w:t xml:space="preserve"> Kingdom.</w:t>
      </w:r>
    </w:p>
    <w:p w:rsidR="00E276C1" w:rsidRPr="00AB1781" w:rsidRDefault="00E276C1" w:rsidP="002A0A20">
      <w:pPr>
        <w:pStyle w:val="EnglishHangNoCoptic"/>
      </w:pPr>
      <w:r w:rsidRPr="00AB1781">
        <w:t xml:space="preserve">13 </w:t>
      </w:r>
      <w:r w:rsidR="00E570CB">
        <w:t>Your</w:t>
      </w:r>
      <w:r w:rsidRPr="00AB1781">
        <w:t xml:space="preserve"> Kingdom is a Kingdom of all ages,</w:t>
      </w:r>
    </w:p>
    <w:p w:rsidR="00E276C1" w:rsidRPr="00AB1781" w:rsidRDefault="00E276C1" w:rsidP="002A0A20">
      <w:pPr>
        <w:pStyle w:val="EnglishHangEndNoCoptic"/>
      </w:pPr>
      <w:r w:rsidRPr="00AB1781">
        <w:tab/>
        <w:t xml:space="preserve">and </w:t>
      </w:r>
      <w:r w:rsidR="00E570CB">
        <w:t>Your</w:t>
      </w:r>
      <w:r w:rsidRPr="00AB1781">
        <w:t xml:space="preserve"> dominion endures throughout all generations.</w:t>
      </w:r>
    </w:p>
    <w:p w:rsidR="00E276C1" w:rsidRPr="00AB1781" w:rsidRDefault="00E276C1" w:rsidP="002A0A20">
      <w:pPr>
        <w:pStyle w:val="EnglishHangNoCoptic"/>
      </w:pPr>
      <w:r w:rsidRPr="00AB1781">
        <w:t>14 The Lord is faithful in all His words,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15 The Lord upholds all who are falling,</w:t>
      </w:r>
    </w:p>
    <w:p w:rsidR="00E276C1" w:rsidRPr="00AB1781" w:rsidRDefault="00E276C1" w:rsidP="002A0A20">
      <w:pPr>
        <w:pStyle w:val="EnglishHangEndNoCoptic"/>
      </w:pPr>
      <w:r w:rsidRPr="00AB1781">
        <w:tab/>
        <w:t>and straightens all who are bent down.</w:t>
      </w:r>
    </w:p>
    <w:p w:rsidR="00E276C1" w:rsidRPr="00AB1781" w:rsidRDefault="00E276C1" w:rsidP="002A0A20">
      <w:pPr>
        <w:pStyle w:val="EnglishHangNoCoptic"/>
      </w:pPr>
      <w:r w:rsidRPr="00AB1781">
        <w:t xml:space="preserve">16 The eyes of all look to </w:t>
      </w:r>
      <w:r w:rsidR="001040C8">
        <w:t>You</w:t>
      </w:r>
      <w:r w:rsidRPr="00AB1781">
        <w:t>,</w:t>
      </w:r>
    </w:p>
    <w:p w:rsidR="00E276C1" w:rsidRPr="00AB1781" w:rsidRDefault="00E276C1" w:rsidP="002A0A20">
      <w:pPr>
        <w:pStyle w:val="EnglishHangEndNoCoptic"/>
      </w:pPr>
      <w:r w:rsidRPr="00AB1781">
        <w:tab/>
        <w:t xml:space="preserve">and </w:t>
      </w:r>
      <w:r w:rsidR="001040C8">
        <w:t>You</w:t>
      </w:r>
      <w:r w:rsidRPr="00AB1781">
        <w:t xml:space="preserve"> </w:t>
      </w:r>
      <w:r w:rsidR="00E570CB">
        <w:t>give</w:t>
      </w:r>
      <w:r w:rsidRPr="00AB1781">
        <w:t xml:space="preserve"> them their food in due season.</w:t>
      </w:r>
    </w:p>
    <w:p w:rsidR="00E276C1" w:rsidRPr="00AB1781" w:rsidRDefault="00E276C1" w:rsidP="002A0A20">
      <w:pPr>
        <w:pStyle w:val="EnglishHangNoCoptic"/>
      </w:pPr>
      <w:r w:rsidRPr="00AB1781">
        <w:t xml:space="preserve">17 </w:t>
      </w:r>
      <w:r w:rsidR="001040C8">
        <w:t>You</w:t>
      </w:r>
      <w:r w:rsidRPr="00AB1781">
        <w:t xml:space="preserve"> </w:t>
      </w:r>
      <w:r w:rsidR="00E570CB" w:rsidRPr="00AB1781">
        <w:t>open</w:t>
      </w:r>
      <w:r w:rsidRPr="00AB1781">
        <w:t xml:space="preserve"> </w:t>
      </w:r>
      <w:r w:rsidR="00E570CB">
        <w:t>Your</w:t>
      </w:r>
      <w:r w:rsidRPr="00AB1781">
        <w:t xml:space="preserve"> hand,</w:t>
      </w:r>
    </w:p>
    <w:p w:rsidR="00E276C1" w:rsidRPr="00AB1781" w:rsidRDefault="00E276C1" w:rsidP="002A0A20">
      <w:pPr>
        <w:pStyle w:val="EnglishHangEndNoCoptic"/>
      </w:pPr>
      <w:r w:rsidRPr="00AB1781">
        <w:tab/>
        <w:t xml:space="preserve">and </w:t>
      </w:r>
      <w:r w:rsidR="00E570CB">
        <w:t>fill</w:t>
      </w:r>
      <w:r w:rsidRPr="00AB1781">
        <w:t xml:space="preserve"> with delight every living being.</w:t>
      </w:r>
    </w:p>
    <w:p w:rsidR="00E276C1" w:rsidRPr="00AB1781" w:rsidRDefault="00E276C1" w:rsidP="002A0A20">
      <w:pPr>
        <w:pStyle w:val="EnglishHangNoCoptic"/>
      </w:pPr>
      <w:r w:rsidRPr="00AB1781">
        <w:t>18 The Lord is just in all His ways,</w:t>
      </w:r>
    </w:p>
    <w:p w:rsidR="00E276C1" w:rsidRPr="00AB1781" w:rsidRDefault="00E276C1" w:rsidP="002A0A20">
      <w:pPr>
        <w:pStyle w:val="EnglishHangEndNoCoptic"/>
      </w:pPr>
      <w:r w:rsidRPr="00AB1781">
        <w:tab/>
        <w:t>and holy in all His works.</w:t>
      </w:r>
    </w:p>
    <w:p w:rsidR="00E276C1" w:rsidRPr="00AB1781" w:rsidRDefault="00E276C1" w:rsidP="002A0A20">
      <w:pPr>
        <w:pStyle w:val="EnglishHangNoCoptic"/>
      </w:pPr>
      <w:r w:rsidRPr="00AB1781">
        <w:t>19 The Lord is near to all who call upon Him,</w:t>
      </w:r>
    </w:p>
    <w:p w:rsidR="00E276C1" w:rsidRPr="00AB1781" w:rsidRDefault="00E276C1" w:rsidP="002A0A20">
      <w:pPr>
        <w:pStyle w:val="EnglishHangEndNoCoptic"/>
      </w:pPr>
      <w:r w:rsidRPr="00AB1781">
        <w:tab/>
        <w:t>to all who call upon Him in truth.</w:t>
      </w:r>
    </w:p>
    <w:p w:rsidR="00E276C1" w:rsidRPr="00AB1781" w:rsidRDefault="00E276C1" w:rsidP="002A0A20">
      <w:pPr>
        <w:pStyle w:val="EnglishHangNoCoptic"/>
      </w:pPr>
      <w:r w:rsidRPr="00AB1781">
        <w:t>20 He will do the will of those who fear Him</w:t>
      </w:r>
    </w:p>
    <w:p w:rsidR="00E276C1" w:rsidRPr="00AB1781" w:rsidRDefault="00E276C1" w:rsidP="002A0A20">
      <w:pPr>
        <w:pStyle w:val="EnglishHangEndNoCoptic"/>
      </w:pPr>
      <w:r w:rsidRPr="00AB1781">
        <w:tab/>
        <w:t>and will hear their prayer and save them.</w:t>
      </w:r>
    </w:p>
    <w:p w:rsidR="00E276C1" w:rsidRPr="00AB1781" w:rsidRDefault="00E276C1" w:rsidP="002A0A20">
      <w:pPr>
        <w:pStyle w:val="EnglishHangNoCoptic"/>
      </w:pPr>
      <w:r w:rsidRPr="00AB1781">
        <w:t>21 The Lord keeps all who love Him,</w:t>
      </w:r>
    </w:p>
    <w:p w:rsidR="00E276C1" w:rsidRPr="00AB1781" w:rsidRDefault="00E276C1" w:rsidP="002A0A20">
      <w:pPr>
        <w:pStyle w:val="EnglishHangEndNoCoptic"/>
      </w:pPr>
      <w:r w:rsidRPr="00AB1781">
        <w:tab/>
        <w:t>and all the sinners He will destroy.</w:t>
      </w:r>
    </w:p>
    <w:p w:rsidR="00E276C1" w:rsidRPr="00AB1781" w:rsidRDefault="00E276C1" w:rsidP="002A0A20">
      <w:pPr>
        <w:pStyle w:val="EnglishHangNoCoptic"/>
      </w:pPr>
      <w:r w:rsidRPr="00AB1781">
        <w:t>22 My mouth will declare the praise of the Lord;</w:t>
      </w:r>
    </w:p>
    <w:p w:rsidR="00E276C1" w:rsidRPr="002A0A20" w:rsidRDefault="00E276C1" w:rsidP="002A0A20">
      <w:pPr>
        <w:pStyle w:val="EnglishHangEndNoCoptic"/>
      </w:pPr>
      <w:r w:rsidRPr="00AB1781">
        <w:tab/>
        <w:t>and let all flesh</w:t>
      </w:r>
      <w:r w:rsidRPr="00AB1781">
        <w:rPr>
          <w:rStyle w:val="FootnoteReference"/>
        </w:rPr>
        <w:footnoteReference w:id="442"/>
      </w:r>
      <w:r w:rsidRPr="00AB1781">
        <w:t xml:space="preserve"> bless His holy name for ever and ever.</w:t>
      </w:r>
    </w:p>
    <w:p w:rsidR="00E276C1" w:rsidRPr="002A0A20" w:rsidRDefault="002A0A20" w:rsidP="002A0A20">
      <w:pPr>
        <w:pStyle w:val="Heading3"/>
      </w:pPr>
      <w:bookmarkStart w:id="904" w:name="_Ref411968206"/>
      <w:r>
        <w:lastRenderedPageBreak/>
        <w:t>Psalm</w:t>
      </w:r>
      <w:r w:rsidR="00E276C1" w:rsidRPr="00AB1781">
        <w:t xml:space="preserve"> 145</w:t>
      </w:r>
      <w:r>
        <w:t>: Praise the Lord, O my soul! I will praise the Lord all my life</w:t>
      </w:r>
      <w:bookmarkEnd w:id="904"/>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Life is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The Lord Straightens the Bent and Crooked</w:t>
      </w:r>
    </w:p>
    <w:p w:rsidR="00E276C1" w:rsidRPr="00AB1781" w:rsidRDefault="00E276C1" w:rsidP="002A0A20">
      <w:pPr>
        <w:pStyle w:val="Rubric"/>
      </w:pPr>
      <w:r w:rsidRPr="00AB1781">
        <w:t>1 (Alleluia, By Haggai and Zachariah)</w:t>
      </w:r>
    </w:p>
    <w:p w:rsidR="00E276C1" w:rsidRPr="00AB1781" w:rsidRDefault="00E276C1" w:rsidP="002A0A20">
      <w:pPr>
        <w:pStyle w:val="EnglishHangEndNoCoptic"/>
      </w:pPr>
      <w:r w:rsidRPr="00AB1781">
        <w:t>Praise the Lord, O my soul!</w:t>
      </w:r>
    </w:p>
    <w:p w:rsidR="00E276C1" w:rsidRPr="00AB1781" w:rsidRDefault="00E276C1" w:rsidP="002A0A20">
      <w:pPr>
        <w:pStyle w:val="EnglishHangNoCoptic"/>
      </w:pPr>
      <w:r w:rsidRPr="00AB1781">
        <w:t>2 I will praise the Lord all my life;</w:t>
      </w:r>
    </w:p>
    <w:p w:rsidR="00E276C1" w:rsidRPr="00AB1781" w:rsidRDefault="00E276C1" w:rsidP="002A0A20">
      <w:pPr>
        <w:pStyle w:val="EnglishHangEndNoCoptic"/>
      </w:pPr>
      <w:r w:rsidRPr="00AB1781">
        <w:tab/>
        <w:t>I will sing praise to my God as long as I live.</w:t>
      </w:r>
      <w:r w:rsidRPr="00AB1781">
        <w:rPr>
          <w:rStyle w:val="FootnoteReference"/>
        </w:rPr>
        <w:footnoteReference w:id="443"/>
      </w:r>
    </w:p>
    <w:p w:rsidR="00E276C1" w:rsidRPr="00AB1781" w:rsidRDefault="00E276C1" w:rsidP="002A0A20">
      <w:pPr>
        <w:pStyle w:val="EnglishHangNoCoptic"/>
      </w:pPr>
      <w:r w:rsidRPr="00AB1781">
        <w:t>3 Put not your trust in rulers,</w:t>
      </w:r>
    </w:p>
    <w:p w:rsidR="00E276C1" w:rsidRPr="00AB1781" w:rsidRDefault="00E276C1" w:rsidP="002A0A20">
      <w:pPr>
        <w:pStyle w:val="EnglishHangEndNoCoptic"/>
      </w:pPr>
      <w:r w:rsidRPr="00AB1781">
        <w:tab/>
        <w:t>in the sons of men, in whom there is no salvation.</w:t>
      </w:r>
    </w:p>
    <w:p w:rsidR="00E276C1" w:rsidRPr="00AB1781" w:rsidRDefault="00E276C1" w:rsidP="002A0A20">
      <w:pPr>
        <w:pStyle w:val="EnglishHangNoCoptic"/>
      </w:pPr>
      <w:r w:rsidRPr="00AB1781">
        <w:t>4 Man’s spirit departs and returns to its earth;</w:t>
      </w:r>
    </w:p>
    <w:p w:rsidR="00E276C1" w:rsidRPr="00AB1781" w:rsidRDefault="00E276C1" w:rsidP="002A0A20">
      <w:pPr>
        <w:pStyle w:val="EnglishHangEndNoCoptic"/>
      </w:pPr>
      <w:r w:rsidRPr="00AB1781">
        <w:tab/>
        <w:t>on that day all his projects perish.</w:t>
      </w:r>
    </w:p>
    <w:p w:rsidR="00E276C1" w:rsidRPr="00AB1781" w:rsidRDefault="00E276C1" w:rsidP="002A0A20">
      <w:pPr>
        <w:pStyle w:val="EnglishHangNoCoptic"/>
      </w:pPr>
      <w:r w:rsidRPr="00AB1781">
        <w:t>5 Blessed is he whose help is the God of Jacob.</w:t>
      </w:r>
    </w:p>
    <w:p w:rsidR="00E276C1" w:rsidRPr="00AB1781" w:rsidRDefault="00E276C1" w:rsidP="002A0A20">
      <w:pPr>
        <w:pStyle w:val="EnglishHangEndNoCoptic"/>
      </w:pPr>
      <w:r w:rsidRPr="00AB1781">
        <w:tab/>
        <w:t>whose hope is in the Lord his God,</w:t>
      </w:r>
    </w:p>
    <w:p w:rsidR="00E276C1" w:rsidRPr="00AB1781" w:rsidRDefault="00E276C1" w:rsidP="002A0A20">
      <w:pPr>
        <w:pStyle w:val="EnglishHangNoCoptic"/>
      </w:pPr>
      <w:r w:rsidRPr="00AB1781">
        <w:t>6 Who made heaven and earth,</w:t>
      </w:r>
    </w:p>
    <w:p w:rsidR="00E276C1" w:rsidRPr="00AB1781" w:rsidRDefault="00E276C1" w:rsidP="002A0A20">
      <w:pPr>
        <w:pStyle w:val="EnglishHangNoCoptic"/>
      </w:pPr>
      <w:r w:rsidRPr="00AB1781">
        <w:tab/>
        <w:t>the sea and all that is in them,</w:t>
      </w:r>
    </w:p>
    <w:p w:rsidR="00E276C1" w:rsidRPr="00AB1781" w:rsidRDefault="00E276C1" w:rsidP="002A0A20">
      <w:pPr>
        <w:pStyle w:val="EnglishHangEndNoCoptic"/>
      </w:pPr>
      <w:r w:rsidRPr="00AB1781">
        <w:tab/>
        <w:t>Who keeps troth for ever;</w:t>
      </w:r>
    </w:p>
    <w:p w:rsidR="00E276C1" w:rsidRPr="00AB1781" w:rsidRDefault="00E276C1" w:rsidP="002A0A20">
      <w:pPr>
        <w:pStyle w:val="EnglishHangNoCoptic"/>
      </w:pPr>
      <w:r w:rsidRPr="00AB1781">
        <w:t>7 Who administers judgment for those who are wronged,</w:t>
      </w:r>
    </w:p>
    <w:p w:rsidR="00E276C1" w:rsidRPr="00AB1781" w:rsidRDefault="00E276C1" w:rsidP="002A0A20">
      <w:pPr>
        <w:pStyle w:val="EnglishHangNoCoptic"/>
      </w:pPr>
      <w:r w:rsidRPr="00AB1781">
        <w:tab/>
        <w:t>Who gives food to the hungry,</w:t>
      </w:r>
    </w:p>
    <w:p w:rsidR="00E276C1" w:rsidRPr="00AB1781" w:rsidRDefault="00E276C1" w:rsidP="002A0A20">
      <w:pPr>
        <w:pStyle w:val="EnglishHangEndNoCoptic"/>
      </w:pPr>
      <w:r w:rsidRPr="00AB1781">
        <w:tab/>
        <w:t>The Lord releases those who are bound.</w:t>
      </w:r>
    </w:p>
    <w:p w:rsidR="00E276C1" w:rsidRPr="00AB1781" w:rsidRDefault="00E276C1" w:rsidP="002A0A20">
      <w:pPr>
        <w:pStyle w:val="EnglishHangNoCoptic"/>
      </w:pPr>
      <w:r w:rsidRPr="00AB1781">
        <w:t>8 The Lord makes wise the blind;</w:t>
      </w:r>
    </w:p>
    <w:p w:rsidR="00E276C1" w:rsidRPr="00AB1781" w:rsidRDefault="00E276C1" w:rsidP="002A0A20">
      <w:pPr>
        <w:pStyle w:val="EnglishHangNoCoptic"/>
      </w:pPr>
      <w:r w:rsidRPr="00AB1781">
        <w:tab/>
        <w:t>the Lord straightens those who are bent down;</w:t>
      </w:r>
    </w:p>
    <w:p w:rsidR="00E276C1" w:rsidRPr="00AB1781" w:rsidRDefault="00E276C1" w:rsidP="002A0A20">
      <w:pPr>
        <w:pStyle w:val="EnglishHangEndNoCoptic"/>
      </w:pPr>
      <w:r w:rsidRPr="00AB1781">
        <w:tab/>
        <w:t>the Lord loves the righteous.</w:t>
      </w:r>
    </w:p>
    <w:p w:rsidR="00E276C1" w:rsidRPr="00AB1781" w:rsidRDefault="00E276C1" w:rsidP="002A0A20">
      <w:pPr>
        <w:pStyle w:val="EnglishHangNoCoptic"/>
      </w:pPr>
      <w:r w:rsidRPr="00AB1781">
        <w:t>9 The Lord protects strangers;</w:t>
      </w:r>
    </w:p>
    <w:p w:rsidR="00E276C1" w:rsidRPr="00AB1781" w:rsidRDefault="00E276C1" w:rsidP="002A0A20">
      <w:pPr>
        <w:pStyle w:val="EnglishHangNoCoptic"/>
      </w:pPr>
      <w:r w:rsidRPr="00AB1781">
        <w:tab/>
        <w:t>He supports the orphan and the widow,</w:t>
      </w:r>
    </w:p>
    <w:p w:rsidR="00E276C1" w:rsidRPr="00AB1781" w:rsidRDefault="00E276C1" w:rsidP="002A0A20">
      <w:pPr>
        <w:pStyle w:val="EnglishHangEndNoCoptic"/>
      </w:pPr>
      <w:r w:rsidRPr="00AB1781">
        <w:tab/>
        <w:t>and wipes out the way of sinners.</w:t>
      </w:r>
    </w:p>
    <w:p w:rsidR="00E276C1" w:rsidRPr="00AB1781" w:rsidRDefault="00E276C1" w:rsidP="002A0A20">
      <w:pPr>
        <w:pStyle w:val="EnglishHangNoCoptic"/>
      </w:pPr>
      <w:r w:rsidRPr="00AB1781">
        <w:t>10 The Lord will reign for ever,</w:t>
      </w:r>
    </w:p>
    <w:p w:rsidR="00E276C1" w:rsidRPr="002A0A20" w:rsidRDefault="00E276C1" w:rsidP="002A0A20">
      <w:pPr>
        <w:pStyle w:val="EnglishHangEndNoCoptic"/>
      </w:pPr>
      <w:r w:rsidRPr="00AB1781">
        <w:tab/>
        <w:t>your God, O Zion, throughout all generations.</w:t>
      </w:r>
    </w:p>
    <w:p w:rsidR="00E276C1" w:rsidRPr="002A0A20" w:rsidRDefault="002A0A20" w:rsidP="002A0A20">
      <w:pPr>
        <w:pStyle w:val="Heading3"/>
      </w:pPr>
      <w:bookmarkStart w:id="905" w:name="_Ref411968226"/>
      <w:r>
        <w:lastRenderedPageBreak/>
        <w:t>Psalm</w:t>
      </w:r>
      <w:r w:rsidR="00E276C1" w:rsidRPr="00AB1781">
        <w:t xml:space="preserve"> 146</w:t>
      </w:r>
      <w:r>
        <w:t>: Praise the Lord, for singing praise is good</w:t>
      </w:r>
      <w:bookmarkEnd w:id="905"/>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for singing praise is good;</w:t>
      </w:r>
    </w:p>
    <w:p w:rsidR="00E276C1" w:rsidRPr="00AB1781" w:rsidRDefault="00E276C1" w:rsidP="002A0A20">
      <w:pPr>
        <w:pStyle w:val="EnglishHangEndNoCoptic"/>
      </w:pPr>
      <w:r w:rsidRPr="00AB1781">
        <w:tab/>
        <w:t>may our praise delight our God.</w:t>
      </w:r>
    </w:p>
    <w:p w:rsidR="00E276C1" w:rsidRPr="00AB1781" w:rsidRDefault="00E276C1" w:rsidP="002A0A20">
      <w:pPr>
        <w:pStyle w:val="EnglishHangNoCoptic"/>
      </w:pPr>
      <w:r w:rsidRPr="00AB1781">
        <w:t>2 The Lord is building Jerusalem,</w:t>
      </w:r>
    </w:p>
    <w:p w:rsidR="00E276C1" w:rsidRPr="00AB1781" w:rsidRDefault="00E276C1" w:rsidP="002A0A20">
      <w:pPr>
        <w:pStyle w:val="EnglishHangEndNoCoptic"/>
      </w:pPr>
      <w:r w:rsidRPr="00AB1781">
        <w:tab/>
        <w:t>and is gathering the dispersed of Israel.</w:t>
      </w:r>
      <w:r w:rsidRPr="00AB1781">
        <w:rPr>
          <w:rStyle w:val="FootnoteReference"/>
        </w:rPr>
        <w:footnoteReference w:id="444"/>
      </w:r>
    </w:p>
    <w:p w:rsidR="00E276C1" w:rsidRPr="00AB1781" w:rsidRDefault="00E276C1" w:rsidP="002A0A20">
      <w:pPr>
        <w:pStyle w:val="EnglishHangNoCoptic"/>
      </w:pPr>
      <w:r w:rsidRPr="00AB1781">
        <w:t>3 He heals the heartbroken,</w:t>
      </w:r>
    </w:p>
    <w:p w:rsidR="00E276C1" w:rsidRPr="00AB1781" w:rsidRDefault="00E276C1" w:rsidP="002A0A20">
      <w:pPr>
        <w:pStyle w:val="EnglishHangEndNoCoptic"/>
      </w:pPr>
      <w:r w:rsidRPr="00AB1781">
        <w:tab/>
        <w:t>and binds up their wounds.</w:t>
      </w:r>
    </w:p>
    <w:p w:rsidR="00E276C1" w:rsidRPr="00AB1781" w:rsidRDefault="00E276C1" w:rsidP="002A0A20">
      <w:pPr>
        <w:pStyle w:val="EnglishHangNoCoptic"/>
      </w:pPr>
      <w:r w:rsidRPr="00AB1781">
        <w:t>4 He determines the galaxy of stars,</w:t>
      </w:r>
    </w:p>
    <w:p w:rsidR="00E276C1" w:rsidRPr="00AB1781" w:rsidRDefault="00E276C1" w:rsidP="002A0A20">
      <w:pPr>
        <w:pStyle w:val="EnglishHangEndNoCoptic"/>
      </w:pPr>
      <w:r w:rsidRPr="00AB1781">
        <w:tab/>
        <w:t>and calls them all by their names.</w:t>
      </w:r>
    </w:p>
    <w:p w:rsidR="00E276C1" w:rsidRPr="00AB1781" w:rsidRDefault="00E276C1" w:rsidP="002A0A20">
      <w:pPr>
        <w:pStyle w:val="EnglishHangNoCoptic"/>
      </w:pPr>
      <w:r w:rsidRPr="00AB1781">
        <w:t>5 Great is our Lord and great is His power,</w:t>
      </w:r>
    </w:p>
    <w:p w:rsidR="00E276C1" w:rsidRPr="00AB1781" w:rsidRDefault="00E276C1" w:rsidP="002A0A20">
      <w:pPr>
        <w:pStyle w:val="EnglishHangEndNoCoptic"/>
      </w:pPr>
      <w:r w:rsidRPr="00AB1781">
        <w:tab/>
        <w:t>and infinite is His understanding.</w:t>
      </w:r>
    </w:p>
    <w:p w:rsidR="00E276C1" w:rsidRPr="00AB1781" w:rsidRDefault="00E276C1" w:rsidP="002A0A20">
      <w:pPr>
        <w:pStyle w:val="EnglishHangNoCoptic"/>
      </w:pPr>
      <w:r w:rsidRPr="00AB1781">
        <w:t>6 The Lord lifts up the meek,</w:t>
      </w:r>
    </w:p>
    <w:p w:rsidR="00E276C1" w:rsidRPr="00AB1781" w:rsidRDefault="00E276C1" w:rsidP="002A0A20">
      <w:pPr>
        <w:pStyle w:val="EnglishHangEndNoCoptic"/>
      </w:pPr>
      <w:r w:rsidRPr="00AB1781">
        <w:tab/>
        <w:t>and humbles sinners to the ground.</w:t>
      </w:r>
    </w:p>
    <w:p w:rsidR="00E276C1" w:rsidRPr="00AB1781" w:rsidRDefault="00E276C1" w:rsidP="002A0A20">
      <w:pPr>
        <w:pStyle w:val="EnglishHangNoCoptic"/>
      </w:pPr>
      <w:r w:rsidRPr="00AB1781">
        <w:t>7 Begin by thanking and praising the Lord;</w:t>
      </w:r>
    </w:p>
    <w:p w:rsidR="00E276C1" w:rsidRPr="00AB1781" w:rsidRDefault="00E276C1" w:rsidP="002A0A20">
      <w:pPr>
        <w:pStyle w:val="EnglishHangEndNoCoptic"/>
      </w:pPr>
      <w:r w:rsidRPr="00AB1781">
        <w:tab/>
        <w:t>sing praises to our God on the harp:</w:t>
      </w:r>
    </w:p>
    <w:p w:rsidR="00E276C1" w:rsidRPr="00AB1781" w:rsidRDefault="00E276C1" w:rsidP="002A0A20">
      <w:pPr>
        <w:pStyle w:val="EnglishHangNoCoptic"/>
      </w:pPr>
      <w:r w:rsidRPr="00AB1781">
        <w:t>8 Who covers heaven with clouds,</w:t>
      </w:r>
    </w:p>
    <w:p w:rsidR="00E276C1" w:rsidRPr="00AB1781" w:rsidRDefault="00E276C1" w:rsidP="002A0A20">
      <w:pPr>
        <w:pStyle w:val="EnglishHangNoCoptic"/>
      </w:pPr>
      <w:r w:rsidRPr="00AB1781">
        <w:tab/>
        <w:t>Who prepares rain for the earth,</w:t>
      </w:r>
    </w:p>
    <w:p w:rsidR="00E276C1" w:rsidRPr="00AB1781" w:rsidRDefault="00E276C1" w:rsidP="002A0A20">
      <w:pPr>
        <w:pStyle w:val="EnglishHangNoCoptic"/>
      </w:pPr>
      <w:r w:rsidRPr="00AB1781">
        <w:tab/>
        <w:t>Who makes grass grow on the mountains,</w:t>
      </w:r>
    </w:p>
    <w:p w:rsidR="00E276C1" w:rsidRPr="00AB1781" w:rsidRDefault="00E276C1" w:rsidP="002A0A20">
      <w:pPr>
        <w:pStyle w:val="EnglishHangEndNoCoptic"/>
      </w:pPr>
      <w:r w:rsidRPr="00AB1781">
        <w:tab/>
        <w:t>and plants for the service of men:</w:t>
      </w:r>
    </w:p>
    <w:p w:rsidR="00E276C1" w:rsidRPr="00AB1781" w:rsidRDefault="00E276C1" w:rsidP="002A0A20">
      <w:pPr>
        <w:pStyle w:val="EnglishHangNoCoptic"/>
      </w:pPr>
      <w:r w:rsidRPr="00AB1781">
        <w:t>9 Who gives the beasts their food,</w:t>
      </w:r>
    </w:p>
    <w:p w:rsidR="00E276C1" w:rsidRPr="00AB1781" w:rsidRDefault="00E276C1" w:rsidP="002A0A20">
      <w:pPr>
        <w:pStyle w:val="EnglishHangEndNoCoptic"/>
      </w:pPr>
      <w:r w:rsidRPr="00AB1781">
        <w:tab/>
        <w:t>and feeds the young ravens that call upon Him.</w:t>
      </w:r>
    </w:p>
    <w:p w:rsidR="00E276C1" w:rsidRPr="00AB1781" w:rsidRDefault="00E276C1" w:rsidP="002A0A20">
      <w:pPr>
        <w:pStyle w:val="EnglishHangNoCoptic"/>
      </w:pPr>
      <w:r w:rsidRPr="00AB1781">
        <w:t>10 He takes no pleasure in the strength of a horse,</w:t>
      </w:r>
    </w:p>
    <w:p w:rsidR="00E276C1" w:rsidRPr="00AB1781" w:rsidRDefault="00E276C1" w:rsidP="002A0A20">
      <w:pPr>
        <w:pStyle w:val="EnglishHangEndNoCoptic"/>
      </w:pPr>
      <w:r w:rsidRPr="00AB1781">
        <w:tab/>
        <w:t>nor delights in a person’s legs.</w:t>
      </w:r>
    </w:p>
    <w:p w:rsidR="00E276C1" w:rsidRPr="00AB1781" w:rsidRDefault="00E276C1" w:rsidP="002A0A20">
      <w:pPr>
        <w:pStyle w:val="EnglishHangNoCoptic"/>
      </w:pPr>
      <w:r w:rsidRPr="00AB1781">
        <w:t>11 The Lord delights in those who fear Him,</w:t>
      </w:r>
    </w:p>
    <w:p w:rsidR="00E276C1" w:rsidRPr="002A0A20" w:rsidRDefault="00E276C1" w:rsidP="002A0A20">
      <w:pPr>
        <w:pStyle w:val="EnglishHangEndNoCoptic"/>
      </w:pPr>
      <w:r w:rsidRPr="00AB1781">
        <w:tab/>
        <w:t>and in all who trust in His mercy.</w:t>
      </w:r>
    </w:p>
    <w:p w:rsidR="00E276C1" w:rsidRPr="002A0A20" w:rsidRDefault="002A0A20" w:rsidP="002A0A20">
      <w:pPr>
        <w:pStyle w:val="Heading3"/>
      </w:pPr>
      <w:bookmarkStart w:id="906" w:name="_Ref411968245"/>
      <w:r>
        <w:lastRenderedPageBreak/>
        <w:t>Psalm</w:t>
      </w:r>
      <w:r w:rsidR="00E276C1" w:rsidRPr="00AB1781">
        <w:t xml:space="preserve"> 147</w:t>
      </w:r>
      <w:r>
        <w:t>: Praise the Lord, O Jerusalem! Praise your God, O Zion!</w:t>
      </w:r>
      <w:bookmarkEnd w:id="906"/>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He Reveals His Will for the World through Israel</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O Jerusalem!</w:t>
      </w:r>
    </w:p>
    <w:p w:rsidR="00E276C1" w:rsidRPr="00AB1781" w:rsidRDefault="00E276C1" w:rsidP="002A0A20">
      <w:pPr>
        <w:pStyle w:val="EnglishHangEndNoCoptic"/>
      </w:pPr>
      <w:r w:rsidRPr="00AB1781">
        <w:tab/>
        <w:t>Praise your God, O Zion!</w:t>
      </w:r>
    </w:p>
    <w:p w:rsidR="00E276C1" w:rsidRPr="00AB1781" w:rsidRDefault="00E276C1" w:rsidP="002A0A20">
      <w:pPr>
        <w:pStyle w:val="EnglishHangNoCoptic"/>
      </w:pPr>
      <w:r w:rsidRPr="00AB1781">
        <w:t>2 For He has strengthened the bars of your gates;</w:t>
      </w:r>
    </w:p>
    <w:p w:rsidR="00E276C1" w:rsidRPr="002A0A20" w:rsidRDefault="00E276C1" w:rsidP="002A0A20">
      <w:pPr>
        <w:pStyle w:val="EnglishHangEndNoCoptic"/>
      </w:pPr>
      <w:r w:rsidRPr="00AB1781">
        <w:tab/>
        <w:t>He has blessed your children within you.</w:t>
      </w:r>
    </w:p>
    <w:p w:rsidR="00E276C1" w:rsidRPr="00AB1781" w:rsidRDefault="00E276C1" w:rsidP="002A0A20">
      <w:pPr>
        <w:pStyle w:val="EnglishHangNoCoptic"/>
      </w:pPr>
      <w:r w:rsidRPr="00AB1781">
        <w:t>3 He makes peace on your borders,</w:t>
      </w:r>
    </w:p>
    <w:p w:rsidR="00E276C1" w:rsidRPr="00AB1781" w:rsidRDefault="00E276C1" w:rsidP="002A0A20">
      <w:pPr>
        <w:pStyle w:val="EnglishHangEndNoCoptic"/>
      </w:pPr>
      <w:r w:rsidRPr="00AB1781">
        <w:tab/>
        <w:t>and feeds you with the finest wheat.</w:t>
      </w:r>
    </w:p>
    <w:p w:rsidR="00E276C1" w:rsidRPr="00AB1781" w:rsidRDefault="00E276C1" w:rsidP="002A0A20">
      <w:pPr>
        <w:pStyle w:val="EnglishHangNoCoptic"/>
      </w:pPr>
      <w:r w:rsidRPr="00AB1781">
        <w:t>4 He sends His command to the earth;</w:t>
      </w:r>
    </w:p>
    <w:p w:rsidR="00E276C1" w:rsidRPr="00AB1781" w:rsidRDefault="00E276C1" w:rsidP="002A0A20">
      <w:pPr>
        <w:pStyle w:val="EnglishHangEndNoCoptic"/>
      </w:pPr>
      <w:r w:rsidRPr="00AB1781">
        <w:tab/>
        <w:t>His word runs swiftly.</w:t>
      </w:r>
    </w:p>
    <w:p w:rsidR="00E276C1" w:rsidRPr="00AB1781" w:rsidRDefault="00E276C1" w:rsidP="002A0A20">
      <w:pPr>
        <w:pStyle w:val="EnglishHangNoCoptic"/>
      </w:pPr>
      <w:r w:rsidRPr="00AB1781">
        <w:t>5 He showers snow like wool;</w:t>
      </w:r>
    </w:p>
    <w:p w:rsidR="00E276C1" w:rsidRPr="00AB1781" w:rsidRDefault="00E276C1" w:rsidP="002A0A20">
      <w:pPr>
        <w:pStyle w:val="EnglishHangEndNoCoptic"/>
      </w:pPr>
      <w:r w:rsidRPr="00AB1781">
        <w:tab/>
        <w:t>He scatters mist like ashes.</w:t>
      </w:r>
    </w:p>
    <w:p w:rsidR="00E276C1" w:rsidRPr="00AB1781" w:rsidRDefault="00E276C1" w:rsidP="002A0A20">
      <w:pPr>
        <w:pStyle w:val="EnglishHangNoCoptic"/>
      </w:pPr>
      <w:r w:rsidRPr="00AB1781">
        <w:t>6 He rains His hail like crumbs;</w:t>
      </w:r>
    </w:p>
    <w:p w:rsidR="00E276C1" w:rsidRPr="00AB1781" w:rsidRDefault="00E276C1" w:rsidP="002A0A20">
      <w:pPr>
        <w:pStyle w:val="EnglishHangEndNoCoptic"/>
      </w:pPr>
      <w:r w:rsidRPr="00AB1781">
        <w:tab/>
        <w:t>Who can stand before His cold?</w:t>
      </w:r>
    </w:p>
    <w:p w:rsidR="00E276C1" w:rsidRPr="00AB1781" w:rsidRDefault="00E276C1" w:rsidP="002A0A20">
      <w:pPr>
        <w:pStyle w:val="EnglishHangNoCoptic"/>
      </w:pPr>
      <w:r w:rsidRPr="00AB1781">
        <w:t>7 He sends His word and melts ice and snow;</w:t>
      </w:r>
    </w:p>
    <w:p w:rsidR="00E276C1" w:rsidRPr="00AB1781" w:rsidRDefault="00E276C1" w:rsidP="002A0A20">
      <w:pPr>
        <w:pStyle w:val="EnglishHangEndNoCoptic"/>
      </w:pPr>
      <w:r w:rsidRPr="00AB1781">
        <w:tab/>
        <w:t>He blows His breath and the waters flow.</w:t>
      </w:r>
    </w:p>
    <w:p w:rsidR="00E276C1" w:rsidRPr="00AB1781" w:rsidRDefault="00E276C1" w:rsidP="002A0A20">
      <w:pPr>
        <w:pStyle w:val="EnglishHangNoCoptic"/>
      </w:pPr>
      <w:r w:rsidRPr="00AB1781">
        <w:t>8 He made known His word to Jacob,</w:t>
      </w:r>
    </w:p>
    <w:p w:rsidR="00E276C1" w:rsidRPr="00AB1781" w:rsidRDefault="00E276C1" w:rsidP="002A0A20">
      <w:pPr>
        <w:pStyle w:val="EnglishHangEndNoCoptic"/>
      </w:pPr>
      <w:r w:rsidRPr="00AB1781">
        <w:tab/>
        <w:t>His rights and judgments to Israel.</w:t>
      </w:r>
    </w:p>
    <w:p w:rsidR="00E276C1" w:rsidRPr="00AB1781" w:rsidRDefault="00E276C1" w:rsidP="002A0A20">
      <w:pPr>
        <w:pStyle w:val="EnglishHangNoCoptic"/>
      </w:pPr>
      <w:r w:rsidRPr="00AB1781">
        <w:t>9 He has not dealt like this with any other nation,</w:t>
      </w:r>
    </w:p>
    <w:p w:rsidR="00E276C1" w:rsidRPr="002A0A20" w:rsidRDefault="00E276C1" w:rsidP="002A0A20">
      <w:pPr>
        <w:pStyle w:val="EnglishHangEndNoCoptic"/>
      </w:pPr>
      <w:r w:rsidRPr="00AB1781">
        <w:tab/>
        <w:t>nor made His judgments known to them.</w:t>
      </w:r>
    </w:p>
    <w:p w:rsidR="00E276C1" w:rsidRPr="002A0A20" w:rsidRDefault="002A0A20" w:rsidP="002A0A20">
      <w:pPr>
        <w:pStyle w:val="Heading3"/>
      </w:pPr>
      <w:r>
        <w:t>Psalm</w:t>
      </w:r>
      <w:r w:rsidR="00E276C1" w:rsidRPr="00AB1781">
        <w:t xml:space="preserve"> 148</w:t>
      </w:r>
      <w:r>
        <w:t>: Praise the in Heaven, praise Him in the heights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Cosmic Chorus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Natural Law is God’s Iron Rod</w:t>
      </w:r>
    </w:p>
    <w:p w:rsidR="00E276C1" w:rsidRPr="00AB1781" w:rsidRDefault="00E276C1" w:rsidP="002A0A20">
      <w:pPr>
        <w:pStyle w:val="Rubric"/>
      </w:pPr>
      <w:r w:rsidRPr="00AB1781">
        <w:t>1 (Alleluia. By Haggai and Zachariah)</w:t>
      </w:r>
    </w:p>
    <w:p w:rsidR="00E276C1" w:rsidRPr="00AB1781" w:rsidRDefault="00E276C1" w:rsidP="002A0A20">
      <w:pPr>
        <w:pStyle w:val="EnglishHangNoCoptic"/>
      </w:pPr>
      <w:r w:rsidRPr="00AB1781">
        <w:t>Praise the Lord in Heaven,</w:t>
      </w:r>
    </w:p>
    <w:p w:rsidR="00E276C1" w:rsidRPr="00AB1781" w:rsidRDefault="00E276C1" w:rsidP="002A0A20">
      <w:pPr>
        <w:pStyle w:val="EnglishHangEndNoCoptic"/>
      </w:pPr>
      <w:r w:rsidRPr="00AB1781">
        <w:tab/>
        <w:t>praise Him in the heights.</w:t>
      </w:r>
    </w:p>
    <w:p w:rsidR="00E276C1" w:rsidRPr="00AB1781" w:rsidRDefault="00E276C1" w:rsidP="002A0A20">
      <w:pPr>
        <w:pStyle w:val="EnglishHangNoCoptic"/>
      </w:pPr>
      <w:r w:rsidRPr="00AB1781">
        <w:lastRenderedPageBreak/>
        <w:t>2 Praise Him, all you Angels of His;</w:t>
      </w:r>
    </w:p>
    <w:p w:rsidR="00E276C1" w:rsidRPr="00AB1781" w:rsidRDefault="00E276C1" w:rsidP="002A0A20">
      <w:pPr>
        <w:pStyle w:val="EnglishHangEndNoCoptic"/>
      </w:pPr>
      <w:r w:rsidRPr="00AB1781">
        <w:tab/>
        <w:t>praise Him, all His Hosts.</w:t>
      </w:r>
    </w:p>
    <w:p w:rsidR="00E276C1" w:rsidRPr="00AB1781" w:rsidRDefault="00E276C1" w:rsidP="002A0A20">
      <w:pPr>
        <w:pStyle w:val="EnglishHangNoCoptic"/>
      </w:pPr>
      <w:r w:rsidRPr="00AB1781">
        <w:t>3 Praise Him, sun and moon;</w:t>
      </w:r>
    </w:p>
    <w:p w:rsidR="00E276C1" w:rsidRPr="00AB1781" w:rsidRDefault="00E276C1" w:rsidP="002A0A20">
      <w:pPr>
        <w:pStyle w:val="EnglishHangEndNoCoptic"/>
      </w:pPr>
      <w:r w:rsidRPr="00AB1781">
        <w:tab/>
        <w:t>praise Him, all you stars and light.</w:t>
      </w:r>
    </w:p>
    <w:p w:rsidR="00E276C1" w:rsidRPr="00AB1781" w:rsidRDefault="00E276C1" w:rsidP="002A0A20">
      <w:pPr>
        <w:pStyle w:val="EnglishHangNoCoptic"/>
      </w:pPr>
      <w:r w:rsidRPr="00AB1781">
        <w:t>4 Praise Him, you heaven of heavens,</w:t>
      </w:r>
    </w:p>
    <w:p w:rsidR="00E276C1" w:rsidRPr="00AB1781" w:rsidRDefault="00E276C1" w:rsidP="002A0A20">
      <w:pPr>
        <w:pStyle w:val="EnglishHangEndNoCoptic"/>
      </w:pPr>
      <w:r w:rsidRPr="00AB1781">
        <w:tab/>
        <w:t>and you waters above the heavens.</w:t>
      </w:r>
    </w:p>
    <w:p w:rsidR="00E276C1" w:rsidRPr="00AB1781" w:rsidRDefault="00E276C1" w:rsidP="002A0A20">
      <w:pPr>
        <w:pStyle w:val="EnglishHangNoCoptic"/>
      </w:pPr>
      <w:r w:rsidRPr="00AB1781">
        <w:t>5 Let them praise the name of the Lord;</w:t>
      </w:r>
    </w:p>
    <w:p w:rsidR="00E276C1" w:rsidRPr="00AB1781" w:rsidRDefault="00E276C1" w:rsidP="002A0A20">
      <w:pPr>
        <w:pStyle w:val="EnglishHangNoCoptic"/>
      </w:pPr>
      <w:r w:rsidRPr="00AB1781">
        <w:tab/>
        <w:t>for He spoke and they were made,</w:t>
      </w:r>
    </w:p>
    <w:p w:rsidR="00E276C1" w:rsidRPr="00AB1781" w:rsidRDefault="00E276C1" w:rsidP="002A0A20">
      <w:pPr>
        <w:pStyle w:val="EnglishHangEndNoCoptic"/>
      </w:pPr>
      <w:r w:rsidRPr="00AB1781">
        <w:tab/>
        <w:t>He commanded and they were created.</w:t>
      </w:r>
    </w:p>
    <w:p w:rsidR="00E276C1" w:rsidRPr="00AB1781" w:rsidRDefault="00E276C1" w:rsidP="002A0A20">
      <w:pPr>
        <w:pStyle w:val="EnglishHangNoCoptic"/>
      </w:pPr>
      <w:r w:rsidRPr="00AB1781">
        <w:t>6 He has set them there throughout the ages;</w:t>
      </w:r>
    </w:p>
    <w:p w:rsidR="00E276C1" w:rsidRPr="00AB1781" w:rsidRDefault="00E276C1" w:rsidP="002A0A20">
      <w:pPr>
        <w:pStyle w:val="EnglishHangEndNoCoptic"/>
      </w:pPr>
      <w:r w:rsidRPr="00AB1781">
        <w:tab/>
        <w:t>He has made a law, and it cannot be bypassed.</w:t>
      </w:r>
      <w:r w:rsidRPr="00AB1781">
        <w:rPr>
          <w:rStyle w:val="FootnoteReference"/>
        </w:rPr>
        <w:footnoteReference w:id="445"/>
      </w:r>
    </w:p>
    <w:p w:rsidR="00E276C1" w:rsidRPr="00AB1781" w:rsidRDefault="00E276C1" w:rsidP="002A0A20">
      <w:pPr>
        <w:pStyle w:val="EnglishHangNoCoptic"/>
      </w:pPr>
      <w:r w:rsidRPr="00AB1781">
        <w:t>7 Praise the Lord on earth,</w:t>
      </w:r>
    </w:p>
    <w:p w:rsidR="00E276C1" w:rsidRPr="00AB1781" w:rsidRDefault="00E276C1" w:rsidP="002A0A20">
      <w:pPr>
        <w:pStyle w:val="EnglishHangEndNoCoptic"/>
      </w:pPr>
      <w:r w:rsidRPr="00AB1781">
        <w:tab/>
        <w:t>you monsters and all deeps.</w:t>
      </w:r>
    </w:p>
    <w:p w:rsidR="00E276C1" w:rsidRPr="00AB1781" w:rsidRDefault="00E276C1" w:rsidP="002A0A20">
      <w:pPr>
        <w:pStyle w:val="EnglishHangNoCoptic"/>
      </w:pPr>
      <w:r w:rsidRPr="00AB1781">
        <w:t>8 Fire, hail, snow and ice,</w:t>
      </w:r>
    </w:p>
    <w:p w:rsidR="00E276C1" w:rsidRPr="00AB1781" w:rsidRDefault="00E276C1" w:rsidP="002A0A20">
      <w:pPr>
        <w:pStyle w:val="EnglishHangEndNoCoptic"/>
      </w:pPr>
      <w:r w:rsidRPr="00AB1781">
        <w:tab/>
        <w:t>the storm-wind, all obeying His word.</w:t>
      </w:r>
    </w:p>
    <w:p w:rsidR="00E276C1" w:rsidRPr="00AB1781" w:rsidRDefault="00E276C1" w:rsidP="002A0A20">
      <w:pPr>
        <w:pStyle w:val="EnglishHangNoCoptic"/>
      </w:pPr>
      <w:r w:rsidRPr="00AB1781">
        <w:t>9 All you mountains and hills,</w:t>
      </w:r>
    </w:p>
    <w:p w:rsidR="00E276C1" w:rsidRPr="002A0A20" w:rsidRDefault="00E276C1" w:rsidP="002A0A20">
      <w:pPr>
        <w:pStyle w:val="EnglishHangEndNoCoptic"/>
      </w:pPr>
      <w:r w:rsidRPr="00AB1781">
        <w:tab/>
        <w:t>all you fruit-trees and cedars.</w:t>
      </w:r>
    </w:p>
    <w:p w:rsidR="00E276C1" w:rsidRPr="00AB1781" w:rsidRDefault="00E276C1" w:rsidP="002A0A20">
      <w:pPr>
        <w:pStyle w:val="EnglishHangNoCoptic"/>
      </w:pPr>
      <w:r w:rsidRPr="00AB1781">
        <w:t>10 All you wild beasts and cattle,</w:t>
      </w:r>
    </w:p>
    <w:p w:rsidR="00E276C1" w:rsidRPr="00AB1781" w:rsidRDefault="00E276C1" w:rsidP="002A0A20">
      <w:pPr>
        <w:pStyle w:val="EnglishHangEndNoCoptic"/>
      </w:pPr>
      <w:r w:rsidRPr="00AB1781">
        <w:tab/>
        <w:t>reptiles and winged birds.</w:t>
      </w:r>
    </w:p>
    <w:p w:rsidR="00E276C1" w:rsidRPr="00AB1781" w:rsidRDefault="00E276C1" w:rsidP="002A0A20">
      <w:pPr>
        <w:pStyle w:val="EnglishHangNoCoptic"/>
      </w:pPr>
      <w:r w:rsidRPr="00AB1781">
        <w:t>11 All you kings and peoples of the earth,</w:t>
      </w:r>
    </w:p>
    <w:p w:rsidR="00E276C1" w:rsidRPr="00AB1781" w:rsidRDefault="00E276C1" w:rsidP="002A0A20">
      <w:pPr>
        <w:pStyle w:val="EnglishHangEndNoCoptic"/>
      </w:pPr>
      <w:r w:rsidRPr="00AB1781">
        <w:tab/>
        <w:t>all you rulers and judges.</w:t>
      </w:r>
    </w:p>
    <w:p w:rsidR="00E276C1" w:rsidRPr="00AB1781" w:rsidRDefault="00E276C1" w:rsidP="002A0A20">
      <w:pPr>
        <w:pStyle w:val="EnglishHangNoCoptic"/>
      </w:pPr>
      <w:r w:rsidRPr="00AB1781">
        <w:t>12 Young men and virgins,</w:t>
      </w:r>
    </w:p>
    <w:p w:rsidR="00E276C1" w:rsidRPr="00AB1781" w:rsidRDefault="00E276C1" w:rsidP="002A0A20">
      <w:pPr>
        <w:pStyle w:val="EnglishHangEndNoCoptic"/>
      </w:pPr>
      <w:r w:rsidRPr="00AB1781">
        <w:tab/>
        <w:t>old men and children;</w:t>
      </w:r>
    </w:p>
    <w:p w:rsidR="00E276C1" w:rsidRPr="00AB1781" w:rsidRDefault="00E276C1" w:rsidP="002A0A20">
      <w:pPr>
        <w:pStyle w:val="EnglishHangNoCoptic"/>
      </w:pPr>
      <w:r w:rsidRPr="00AB1781">
        <w:t>13 Let them praise the name of the Lord,</w:t>
      </w:r>
    </w:p>
    <w:p w:rsidR="00E276C1" w:rsidRPr="00AB1781" w:rsidRDefault="00E276C1" w:rsidP="002A0A20">
      <w:pPr>
        <w:pStyle w:val="EnglishHangNoCoptic"/>
      </w:pPr>
      <w:r w:rsidRPr="00AB1781">
        <w:tab/>
        <w:t>for His name only is supreme.</w:t>
      </w:r>
    </w:p>
    <w:p w:rsidR="00E276C1" w:rsidRPr="00AB1781" w:rsidRDefault="00E276C1" w:rsidP="002A0A20">
      <w:pPr>
        <w:pStyle w:val="EnglishHangEndNoCoptic"/>
      </w:pPr>
      <w:r w:rsidRPr="00AB1781">
        <w:tab/>
        <w:t>His praise is above heaven and earth.</w:t>
      </w:r>
    </w:p>
    <w:p w:rsidR="00E276C1" w:rsidRPr="00AB1781" w:rsidRDefault="00E276C1" w:rsidP="002A0A20">
      <w:pPr>
        <w:pStyle w:val="EnglishHangNoCoptic"/>
      </w:pPr>
      <w:r w:rsidRPr="00AB1781">
        <w:t>14 He will raise His people to power.</w:t>
      </w:r>
    </w:p>
    <w:p w:rsidR="00E276C1" w:rsidRPr="00AB1781" w:rsidRDefault="00E276C1" w:rsidP="002A0A20">
      <w:pPr>
        <w:pStyle w:val="EnglishHangNoCoptic"/>
      </w:pPr>
      <w:r w:rsidRPr="00AB1781">
        <w:tab/>
        <w:t>A song for all His saints,</w:t>
      </w:r>
    </w:p>
    <w:p w:rsidR="00E276C1" w:rsidRPr="00AB1781" w:rsidRDefault="00E276C1" w:rsidP="002A0A20">
      <w:pPr>
        <w:pStyle w:val="EnglishHangNoCoptic"/>
      </w:pPr>
      <w:r w:rsidRPr="00AB1781">
        <w:tab/>
        <w:t>for the children of Israel,</w:t>
      </w:r>
    </w:p>
    <w:p w:rsidR="00E276C1" w:rsidRPr="002A0A20" w:rsidRDefault="00E276C1" w:rsidP="002A0A20">
      <w:pPr>
        <w:pStyle w:val="EnglishHangEndNoCoptic"/>
      </w:pPr>
      <w:r w:rsidRPr="00AB1781">
        <w:tab/>
        <w:t>for a people drawing near to Him.</w:t>
      </w:r>
    </w:p>
    <w:p w:rsidR="00E276C1" w:rsidRPr="002A0A20" w:rsidRDefault="002A0A20" w:rsidP="002A0A20">
      <w:pPr>
        <w:pStyle w:val="Heading3"/>
      </w:pPr>
      <w:r>
        <w:lastRenderedPageBreak/>
        <w:t>Psalm</w:t>
      </w:r>
      <w:r w:rsidR="00E276C1" w:rsidRPr="00AB1781">
        <w:t xml:space="preserve"> 149</w:t>
      </w:r>
      <w:r>
        <w:t>: O sing to the Lord a new song; sing His praises in the Church of the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Triumphal Song of the Redeemed</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Weapons of World Conquest: Prayer and Praise</w:t>
      </w:r>
    </w:p>
    <w:p w:rsidR="00E276C1" w:rsidRPr="00AB1781" w:rsidRDefault="00E276C1" w:rsidP="002A0A20">
      <w:pPr>
        <w:pStyle w:val="Rubric"/>
      </w:pPr>
      <w:r w:rsidRPr="00AB1781">
        <w:t>1 (Alleluia)</w:t>
      </w:r>
    </w:p>
    <w:p w:rsidR="00E276C1" w:rsidRPr="00AB1781" w:rsidRDefault="00E276C1" w:rsidP="002A0A20">
      <w:pPr>
        <w:pStyle w:val="EnglishHangNoCoptic"/>
      </w:pPr>
      <w:r w:rsidRPr="00AB1781">
        <w:t>O sing to the Lord a new song;</w:t>
      </w:r>
    </w:p>
    <w:p w:rsidR="00E276C1" w:rsidRPr="00AB1781" w:rsidRDefault="00E276C1" w:rsidP="002A0A20">
      <w:pPr>
        <w:pStyle w:val="EnglishHangEndNoCoptic"/>
      </w:pPr>
      <w:r w:rsidRPr="00AB1781">
        <w:tab/>
        <w:t>sing His praise in the Church of the saints.</w:t>
      </w:r>
    </w:p>
    <w:p w:rsidR="00E276C1" w:rsidRPr="00AB1781" w:rsidRDefault="00E276C1" w:rsidP="002A0A20">
      <w:pPr>
        <w:pStyle w:val="EnglishHangNoCoptic"/>
      </w:pPr>
      <w:r w:rsidRPr="00AB1781">
        <w:t>2 Let Israel rejoice in Him Who made him,</w:t>
      </w:r>
    </w:p>
    <w:p w:rsidR="00E276C1" w:rsidRPr="00AB1781" w:rsidRDefault="00E276C1" w:rsidP="002A0A20">
      <w:pPr>
        <w:pStyle w:val="EnglishHangEndNoCoptic"/>
      </w:pPr>
      <w:r w:rsidRPr="00AB1781">
        <w:tab/>
        <w:t>and let the children of Zion rejoice in their King.</w:t>
      </w:r>
    </w:p>
    <w:p w:rsidR="00E276C1" w:rsidRPr="00AB1781" w:rsidRDefault="00E276C1" w:rsidP="002A0A20">
      <w:pPr>
        <w:pStyle w:val="EnglishHangNoCoptic"/>
      </w:pPr>
      <w:r w:rsidRPr="00AB1781">
        <w:t>3 Let them praise His Name with a dance,</w:t>
      </w:r>
    </w:p>
    <w:p w:rsidR="00E276C1" w:rsidRPr="00AB1781" w:rsidRDefault="00E276C1" w:rsidP="002A0A20">
      <w:pPr>
        <w:pStyle w:val="EnglishHangEndNoCoptic"/>
      </w:pPr>
      <w:r w:rsidRPr="00AB1781">
        <w:tab/>
        <w:t>and sing praises to Him with tambour and harp,</w:t>
      </w:r>
    </w:p>
    <w:p w:rsidR="00E276C1" w:rsidRPr="00AB1781" w:rsidRDefault="00E276C1" w:rsidP="002A0A20">
      <w:pPr>
        <w:pStyle w:val="EnglishHangNoCoptic"/>
      </w:pPr>
      <w:r w:rsidRPr="00AB1781">
        <w:t>4 For the Lord takes pleasure in His people,</w:t>
      </w:r>
    </w:p>
    <w:p w:rsidR="00E276C1" w:rsidRPr="00AB1781" w:rsidRDefault="00E276C1" w:rsidP="002A0A20">
      <w:pPr>
        <w:pStyle w:val="EnglishHangEndNoCoptic"/>
      </w:pPr>
      <w:r w:rsidRPr="00AB1781">
        <w:tab/>
        <w:t>and will exalt the humble with salvation.</w:t>
      </w:r>
    </w:p>
    <w:p w:rsidR="00E276C1" w:rsidRPr="00AB1781" w:rsidRDefault="00E276C1" w:rsidP="002A0A20">
      <w:pPr>
        <w:pStyle w:val="EnglishHangNoCoptic"/>
      </w:pPr>
      <w:r w:rsidRPr="00AB1781">
        <w:t>5 The saints will exult in glory,</w:t>
      </w:r>
    </w:p>
    <w:p w:rsidR="00E276C1" w:rsidRPr="00AB1781" w:rsidRDefault="00E276C1" w:rsidP="002A0A20">
      <w:pPr>
        <w:pStyle w:val="EnglishHangEndNoCoptic"/>
      </w:pPr>
      <w:r w:rsidRPr="00AB1781">
        <w:tab/>
        <w:t>and will rejoice on their beds.</w:t>
      </w:r>
    </w:p>
    <w:p w:rsidR="00E276C1" w:rsidRPr="00AB1781" w:rsidRDefault="00E276C1" w:rsidP="002A0A20">
      <w:pPr>
        <w:pStyle w:val="EnglishHangNoCoptic"/>
      </w:pPr>
      <w:r w:rsidRPr="00AB1781">
        <w:t>6 Let the high praises of God be in their mouths,</w:t>
      </w:r>
    </w:p>
    <w:p w:rsidR="00E276C1" w:rsidRPr="00AB1781" w:rsidRDefault="00E276C1" w:rsidP="002A0A20">
      <w:pPr>
        <w:pStyle w:val="EnglishHangEndNoCoptic"/>
      </w:pPr>
      <w:r w:rsidRPr="00AB1781">
        <w:tab/>
        <w:t>and a two-edged sword in their hands;</w:t>
      </w:r>
      <w:r w:rsidRPr="00AB1781">
        <w:rPr>
          <w:rStyle w:val="FootnoteReference"/>
        </w:rPr>
        <w:footnoteReference w:id="446"/>
      </w:r>
    </w:p>
    <w:p w:rsidR="00E276C1" w:rsidRPr="00AB1781" w:rsidRDefault="00E276C1" w:rsidP="002A0A20">
      <w:pPr>
        <w:pStyle w:val="EnglishHangNoCoptic"/>
      </w:pPr>
      <w:r w:rsidRPr="00AB1781">
        <w:t>7 to pass judgment on the nations,</w:t>
      </w:r>
    </w:p>
    <w:p w:rsidR="00E276C1" w:rsidRPr="00AB1781" w:rsidRDefault="00E276C1" w:rsidP="002A0A20">
      <w:pPr>
        <w:pStyle w:val="EnglishHangEndNoCoptic"/>
      </w:pPr>
      <w:r w:rsidRPr="00AB1781">
        <w:tab/>
        <w:t>and give rebukes to the peoples;</w:t>
      </w:r>
    </w:p>
    <w:p w:rsidR="00E276C1" w:rsidRPr="00AB1781" w:rsidRDefault="00E276C1" w:rsidP="002A0A20">
      <w:pPr>
        <w:pStyle w:val="EnglishHangNoCoptic"/>
      </w:pPr>
      <w:r w:rsidRPr="00AB1781">
        <w:t>8 to bind their kings with chains,</w:t>
      </w:r>
    </w:p>
    <w:p w:rsidR="00E276C1" w:rsidRPr="00AB1781" w:rsidRDefault="00E276C1" w:rsidP="002A0A20">
      <w:pPr>
        <w:pStyle w:val="EnglishHangEndNoCoptic"/>
      </w:pPr>
      <w:r w:rsidRPr="00AB1781">
        <w:tab/>
        <w:t>and their nobles with fetters of iron:</w:t>
      </w:r>
    </w:p>
    <w:p w:rsidR="00E276C1" w:rsidRPr="00AB1781" w:rsidRDefault="00E276C1" w:rsidP="002A0A20">
      <w:pPr>
        <w:pStyle w:val="EnglishHangNoCoptic"/>
      </w:pPr>
      <w:r w:rsidRPr="00AB1781">
        <w:t>9 to pass judgment on them as God has written.</w:t>
      </w:r>
    </w:p>
    <w:p w:rsidR="00E276C1" w:rsidRPr="002A0A20" w:rsidRDefault="00E276C1" w:rsidP="002A0A20">
      <w:pPr>
        <w:pStyle w:val="EnglishHangEndNoCoptic"/>
      </w:pPr>
      <w:r w:rsidRPr="00AB1781">
        <w:tab/>
        <w:t>This glory is for all His saints.</w:t>
      </w:r>
      <w:r w:rsidRPr="00AB1781">
        <w:rPr>
          <w:rStyle w:val="FootnoteReference"/>
        </w:rPr>
        <w:footnoteReference w:id="447"/>
      </w:r>
    </w:p>
    <w:p w:rsidR="00E276C1" w:rsidRPr="002A0A20" w:rsidRDefault="002A0A20" w:rsidP="002A0A20">
      <w:pPr>
        <w:pStyle w:val="Heading3"/>
      </w:pPr>
      <w:r>
        <w:t>Psalm</w:t>
      </w:r>
      <w:r w:rsidR="00E276C1" w:rsidRPr="00AB1781">
        <w:t xml:space="preserve"> 150</w:t>
      </w:r>
      <w:r>
        <w:t>: O praise God in His saints</w:t>
      </w:r>
    </w:p>
    <w:p w:rsidR="00E276C1" w:rsidRPr="00AB1781" w:rsidRDefault="00E276C1" w:rsidP="00E276C1">
      <w:pPr>
        <w:widowControl w:val="0"/>
        <w:autoSpaceDE w:val="0"/>
        <w:autoSpaceDN w:val="0"/>
        <w:adjustRightInd w:val="0"/>
        <w:jc w:val="center"/>
        <w:rPr>
          <w:rFonts w:ascii="Book Antiqua" w:hAnsi="Book Antiqua" w:cs="Lucida Grande"/>
          <w:b/>
          <w:bCs/>
        </w:rPr>
      </w:pPr>
      <w:r w:rsidRPr="00AB1781">
        <w:rPr>
          <w:rFonts w:ascii="Book Antiqua" w:hAnsi="Book Antiqua" w:cs="Lucida Grande"/>
          <w:b/>
          <w:bCs/>
        </w:rPr>
        <w:t>Crowning Outburst of Praise</w:t>
      </w:r>
    </w:p>
    <w:p w:rsidR="00E276C1" w:rsidRPr="00AB1781" w:rsidRDefault="00E276C1" w:rsidP="002A0A20">
      <w:pPr>
        <w:widowControl w:val="0"/>
        <w:autoSpaceDE w:val="0"/>
        <w:autoSpaceDN w:val="0"/>
        <w:adjustRightInd w:val="0"/>
        <w:jc w:val="center"/>
        <w:rPr>
          <w:rFonts w:ascii="Book Antiqua" w:hAnsi="Book Antiqua" w:cs="Lucida Grande"/>
        </w:rPr>
      </w:pPr>
      <w:r w:rsidRPr="00AB1781">
        <w:rPr>
          <w:rFonts w:ascii="Book Antiqua" w:hAnsi="Book Antiqua" w:cs="Lucida Grande"/>
          <w:b/>
          <w:bCs/>
        </w:rPr>
        <w:t>Last Call to Praise God with Every Breath</w:t>
      </w:r>
    </w:p>
    <w:p w:rsidR="00E276C1" w:rsidRPr="00AB1781" w:rsidRDefault="00E276C1" w:rsidP="002A0A20">
      <w:pPr>
        <w:pStyle w:val="Rubric"/>
      </w:pPr>
      <w:r w:rsidRPr="00AB1781">
        <w:lastRenderedPageBreak/>
        <w:t>1 (Alleluia)</w:t>
      </w:r>
    </w:p>
    <w:p w:rsidR="00E276C1" w:rsidRPr="00AB1781" w:rsidRDefault="00E276C1" w:rsidP="002A0A20">
      <w:pPr>
        <w:pStyle w:val="EnglishHangNoCoptic"/>
      </w:pPr>
      <w:r w:rsidRPr="00AB1781">
        <w:t>O praise God in His saints,</w:t>
      </w:r>
    </w:p>
    <w:p w:rsidR="00E276C1" w:rsidRPr="00AB1781" w:rsidRDefault="00E276C1" w:rsidP="002A0A20">
      <w:pPr>
        <w:pStyle w:val="EnglishHangEndNoCoptic"/>
      </w:pPr>
      <w:r w:rsidRPr="00AB1781">
        <w:tab/>
        <w:t>praise Him in the expanse of His power.</w:t>
      </w:r>
    </w:p>
    <w:p w:rsidR="00E276C1" w:rsidRPr="00AB1781" w:rsidRDefault="00E276C1" w:rsidP="002A0A20">
      <w:pPr>
        <w:pStyle w:val="EnglishHangNoCoptic"/>
      </w:pPr>
      <w:r w:rsidRPr="00AB1781">
        <w:t>2 Praise Him for His mighty acts,</w:t>
      </w:r>
    </w:p>
    <w:p w:rsidR="00E276C1" w:rsidRPr="00AB1781" w:rsidRDefault="00E276C1" w:rsidP="002A0A20">
      <w:pPr>
        <w:pStyle w:val="EnglishHangEndNoCoptic"/>
      </w:pPr>
      <w:r w:rsidRPr="00AB1781">
        <w:tab/>
        <w:t>praise Him for the greatness of His majesty.</w:t>
      </w:r>
    </w:p>
    <w:p w:rsidR="00E276C1" w:rsidRPr="00AB1781" w:rsidRDefault="00E276C1" w:rsidP="002A0A20">
      <w:pPr>
        <w:pStyle w:val="EnglishHangNoCoptic"/>
      </w:pPr>
      <w:r w:rsidRPr="00AB1781">
        <w:t>3 Praise Him with the sound of the trumpet,</w:t>
      </w:r>
    </w:p>
    <w:p w:rsidR="00E276C1" w:rsidRPr="00AB1781" w:rsidRDefault="00E276C1" w:rsidP="002A0A20">
      <w:pPr>
        <w:pStyle w:val="EnglishHangEndNoCoptic"/>
      </w:pPr>
      <w:r w:rsidRPr="00AB1781">
        <w:tab/>
        <w:t>praise Him with psaltery and harp.</w:t>
      </w:r>
    </w:p>
    <w:p w:rsidR="00E276C1" w:rsidRPr="00AB1781" w:rsidRDefault="00E276C1" w:rsidP="002A0A20">
      <w:pPr>
        <w:pStyle w:val="EnglishHangNoCoptic"/>
      </w:pPr>
      <w:r w:rsidRPr="00AB1781">
        <w:t>4 Praise Him with drum and dance,</w:t>
      </w:r>
    </w:p>
    <w:p w:rsidR="00E276C1" w:rsidRPr="00AB1781" w:rsidRDefault="00E276C1" w:rsidP="002A0A20">
      <w:pPr>
        <w:pStyle w:val="EnglishHangEndNoCoptic"/>
      </w:pPr>
      <w:r w:rsidRPr="00AB1781">
        <w:tab/>
        <w:t>praise Him with strings and bells.</w:t>
      </w:r>
    </w:p>
    <w:p w:rsidR="00E276C1" w:rsidRPr="00AB1781" w:rsidRDefault="00E276C1" w:rsidP="002A0A20">
      <w:pPr>
        <w:pStyle w:val="EnglishHangNoCoptic"/>
      </w:pPr>
      <w:r w:rsidRPr="00AB1781">
        <w:t>5 Praise Him with tuneful cymbals,</w:t>
      </w:r>
    </w:p>
    <w:p w:rsidR="00E276C1" w:rsidRPr="00AB1781" w:rsidRDefault="00E276C1" w:rsidP="002A0A20">
      <w:pPr>
        <w:pStyle w:val="EnglishHangEndNoCoptic"/>
      </w:pPr>
      <w:r w:rsidRPr="00AB1781">
        <w:tab/>
        <w:t>praise Him with cymbals of victory.</w:t>
      </w:r>
    </w:p>
    <w:p w:rsidR="00E276C1" w:rsidRPr="002A0A20" w:rsidRDefault="00E276C1" w:rsidP="002A0A20">
      <w:pPr>
        <w:pStyle w:val="EnglishHangEndNoCoptic"/>
        <w:rPr>
          <w:rFonts w:ascii="Book Antiqua" w:hAnsi="Book Antiqua" w:cs="Lucida Grande"/>
        </w:rPr>
      </w:pPr>
      <w:r w:rsidRPr="00AB1781">
        <w:t>6 Let every breath praise the Lord.</w:t>
      </w:r>
    </w:p>
    <w:p w:rsidR="00E276C1" w:rsidRPr="002A0A20" w:rsidRDefault="002A0A20" w:rsidP="002A0A20">
      <w:pPr>
        <w:pStyle w:val="Heading3"/>
      </w:pPr>
      <w:r>
        <w:t>Psalm</w:t>
      </w:r>
      <w:r w:rsidR="00E276C1" w:rsidRPr="00AB1781">
        <w:t xml:space="preserve"> 151</w:t>
      </w:r>
      <w:r>
        <w:t>: I was the smallest one of my brothers</w:t>
      </w:r>
    </w:p>
    <w:p w:rsidR="00E276C1" w:rsidRPr="00AB1781" w:rsidRDefault="00E276C1" w:rsidP="002A0A20">
      <w:pPr>
        <w:pStyle w:val="Rubric"/>
      </w:pPr>
      <w:r w:rsidRPr="00AB1781">
        <w:t>1 (This Psalm in his own handwriting was written by David, when he fought in single combat with Goliath.)</w:t>
      </w:r>
    </w:p>
    <w:p w:rsidR="00E276C1" w:rsidRPr="00AB1781" w:rsidRDefault="00E276C1" w:rsidP="002A0A20">
      <w:pPr>
        <w:pStyle w:val="EnglishHangNoCoptic"/>
      </w:pPr>
      <w:r w:rsidRPr="00AB1781">
        <w:t>I was the smallest of my brothers,</w:t>
      </w:r>
    </w:p>
    <w:p w:rsidR="00E276C1" w:rsidRPr="00AB1781" w:rsidRDefault="00E276C1" w:rsidP="002A0A20">
      <w:pPr>
        <w:pStyle w:val="EnglishHangNoCoptic"/>
      </w:pPr>
      <w:r w:rsidRPr="00AB1781">
        <w:tab/>
        <w:t>and the youngest in my father’s house;</w:t>
      </w:r>
    </w:p>
    <w:p w:rsidR="00E276C1" w:rsidRPr="00AB1781" w:rsidRDefault="00E276C1" w:rsidP="002A0A20">
      <w:pPr>
        <w:pStyle w:val="EnglishHangEndNoCoptic"/>
      </w:pPr>
      <w:r w:rsidRPr="00AB1781">
        <w:tab/>
        <w:t>I tended my father’s sheep.</w:t>
      </w:r>
    </w:p>
    <w:p w:rsidR="00E276C1" w:rsidRPr="00AB1781" w:rsidRDefault="00E276C1" w:rsidP="002A0A20">
      <w:pPr>
        <w:pStyle w:val="EnglishHangNoCoptic"/>
      </w:pPr>
      <w:r w:rsidRPr="00AB1781">
        <w:t>2 My hands made a musical instrument,</w:t>
      </w:r>
    </w:p>
    <w:p w:rsidR="00E276C1" w:rsidRPr="00AB1781" w:rsidRDefault="00E276C1" w:rsidP="002A0A20">
      <w:pPr>
        <w:pStyle w:val="EnglishHangEndNoCoptic"/>
      </w:pPr>
      <w:r w:rsidRPr="00AB1781">
        <w:tab/>
        <w:t>and my fingers tuned a psaltery.</w:t>
      </w:r>
    </w:p>
    <w:p w:rsidR="00E276C1" w:rsidRPr="00AB1781" w:rsidRDefault="00E276C1" w:rsidP="002A0A20">
      <w:pPr>
        <w:pStyle w:val="EnglishHangNoCoptic"/>
      </w:pPr>
      <w:r w:rsidRPr="00AB1781">
        <w:t>3 But who will tell my Lord?</w:t>
      </w:r>
    </w:p>
    <w:p w:rsidR="00E276C1" w:rsidRPr="00AB1781" w:rsidRDefault="00E276C1" w:rsidP="002A0A20">
      <w:pPr>
        <w:pStyle w:val="EnglishHangEndNoCoptic"/>
      </w:pPr>
      <w:r w:rsidRPr="00AB1781">
        <w:tab/>
        <w:t>My Lord Himself hears.</w:t>
      </w:r>
    </w:p>
    <w:p w:rsidR="00E276C1" w:rsidRPr="00AB1781" w:rsidRDefault="00E276C1" w:rsidP="002A0A20">
      <w:pPr>
        <w:pStyle w:val="EnglishHangNoCoptic"/>
      </w:pPr>
      <w:r w:rsidRPr="00AB1781">
        <w:t>4 He sent His angel</w:t>
      </w:r>
    </w:p>
    <w:p w:rsidR="00E276C1" w:rsidRPr="00AB1781" w:rsidRDefault="00E276C1" w:rsidP="002A0A20">
      <w:pPr>
        <w:pStyle w:val="EnglishHangNoCoptic"/>
      </w:pPr>
      <w:r w:rsidRPr="00AB1781">
        <w:tab/>
        <w:t>and took me from my father’s sheep</w:t>
      </w:r>
    </w:p>
    <w:p w:rsidR="00E276C1" w:rsidRPr="00AB1781" w:rsidRDefault="00E276C1" w:rsidP="002A0A20">
      <w:pPr>
        <w:pStyle w:val="EnglishHangEndNoCoptic"/>
      </w:pPr>
      <w:r w:rsidRPr="00AB1781">
        <w:tab/>
        <w:t>and anointed me with the oil of His unction.</w:t>
      </w:r>
    </w:p>
    <w:p w:rsidR="00E276C1" w:rsidRPr="00AB1781" w:rsidRDefault="00E276C1" w:rsidP="002A0A20">
      <w:pPr>
        <w:pStyle w:val="EnglishHangNoCoptic"/>
      </w:pPr>
      <w:r w:rsidRPr="00AB1781">
        <w:t>5 My brothers were tall and handsome,</w:t>
      </w:r>
    </w:p>
    <w:p w:rsidR="00E276C1" w:rsidRPr="00AB1781" w:rsidRDefault="00E276C1" w:rsidP="002A0A20">
      <w:pPr>
        <w:pStyle w:val="EnglishHangEndNoCoptic"/>
      </w:pPr>
      <w:r w:rsidRPr="00AB1781">
        <w:tab/>
        <w:t>but the Lord took no delight in them.</w:t>
      </w:r>
    </w:p>
    <w:p w:rsidR="00E276C1" w:rsidRPr="00AB1781" w:rsidRDefault="00E276C1" w:rsidP="002A0A20">
      <w:pPr>
        <w:pStyle w:val="EnglishHangNoCoptic"/>
      </w:pPr>
      <w:r w:rsidRPr="00AB1781">
        <w:t>6 I went out to meet the Philistine,</w:t>
      </w:r>
    </w:p>
    <w:p w:rsidR="00E276C1" w:rsidRPr="00AB1781" w:rsidRDefault="00E276C1" w:rsidP="002A0A20">
      <w:pPr>
        <w:pStyle w:val="EnglishHangEndNoCoptic"/>
      </w:pPr>
      <w:r w:rsidRPr="00AB1781">
        <w:tab/>
        <w:t>and he cursed me by his idols.</w:t>
      </w:r>
    </w:p>
    <w:p w:rsidR="00E276C1" w:rsidRPr="00AB1781" w:rsidRDefault="00E276C1" w:rsidP="002A0A20">
      <w:pPr>
        <w:pStyle w:val="EnglishHangNoCoptic"/>
      </w:pPr>
      <w:r w:rsidRPr="00AB1781">
        <w:t>7 But I drew his own sword and beheaded him,</w:t>
      </w:r>
    </w:p>
    <w:p w:rsidR="00E276C1" w:rsidRPr="00E276C1" w:rsidRDefault="00E276C1" w:rsidP="002A0A20">
      <w:pPr>
        <w:pStyle w:val="EnglishHangEndNoCoptic"/>
      </w:pPr>
      <w:r w:rsidRPr="00AB1781">
        <w:tab/>
        <w:t>and removed reproach from the sons of Israel.</w:t>
      </w:r>
    </w:p>
    <w:p w:rsidR="00495F1A" w:rsidRDefault="00495F1A" w:rsidP="00495F1A">
      <w:pPr>
        <w:pStyle w:val="Heading1"/>
      </w:pPr>
      <w:bookmarkStart w:id="907" w:name="_Toc410196196"/>
      <w:bookmarkStart w:id="908" w:name="_Toc410196438"/>
      <w:bookmarkStart w:id="909" w:name="_Toc410196940"/>
      <w:bookmarkStart w:id="910" w:name="_Toc428340983"/>
      <w:r>
        <w:lastRenderedPageBreak/>
        <w:t>The Book of Psalis and Doxologies</w:t>
      </w:r>
      <w:bookmarkEnd w:id="907"/>
      <w:bookmarkEnd w:id="908"/>
      <w:bookmarkEnd w:id="909"/>
      <w:bookmarkEnd w:id="910"/>
    </w:p>
    <w:p w:rsidR="009C13E9" w:rsidRDefault="009C13E9" w:rsidP="009C13E9">
      <w:pPr>
        <w:pStyle w:val="Heading2"/>
      </w:pPr>
      <w:bookmarkStart w:id="911" w:name="_Toc428340984"/>
      <w:bookmarkStart w:id="912" w:name="_Toc410196197"/>
      <w:bookmarkStart w:id="913" w:name="_Toc410196439"/>
      <w:bookmarkStart w:id="914" w:name="_Toc410196941"/>
      <w:r>
        <w:lastRenderedPageBreak/>
        <w:t>General and Common Doxologies</w:t>
      </w:r>
      <w:bookmarkEnd w:id="911"/>
    </w:p>
    <w:p w:rsidR="009C13E9" w:rsidRDefault="009C13E9" w:rsidP="009C13E9">
      <w:pPr>
        <w:pStyle w:val="Heading3"/>
      </w:pPr>
      <w:r>
        <w:t>The Doxology of the Heavenly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Seven archangels,</w:t>
            </w:r>
          </w:p>
          <w:p w:rsidR="009C13E9" w:rsidRDefault="009C13E9" w:rsidP="009C13E9">
            <w:pPr>
              <w:pStyle w:val="EngHang"/>
            </w:pPr>
            <w:r>
              <w:t>Always praising as they stand</w:t>
            </w:r>
          </w:p>
          <w:p w:rsidR="009C13E9" w:rsidRDefault="009C13E9" w:rsidP="009C13E9">
            <w:pPr>
              <w:pStyle w:val="EngHang"/>
            </w:pPr>
            <w:r>
              <w:t>Before the Pantocrator,</w:t>
            </w:r>
          </w:p>
          <w:p w:rsidR="009C13E9" w:rsidRDefault="009C13E9" w:rsidP="009C13E9">
            <w:pPr>
              <w:pStyle w:val="EngHangEnd"/>
            </w:pPr>
            <w:r>
              <w:t>Serving the Hidden Mystery:</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Ϣⲁϣϥ ⲛ̀ⲁⲣⲭⲏⲁⲅⲅⲉⲗⲟⲥ:</w:t>
            </w:r>
          </w:p>
          <w:p w:rsidR="009C13E9" w:rsidRDefault="009C13E9" w:rsidP="009C13E9">
            <w:pPr>
              <w:pStyle w:val="CopticVersemulti-line"/>
            </w:pPr>
            <w:r>
              <w:t>ⲥⲉⲟ̀ϩⲓ ⲉ̀ⲣⲁⲧⲟⲩ ⲉⲩⲉⲣϩⲩⲙⲛⲟⲥ:</w:t>
            </w:r>
          </w:p>
          <w:p w:rsidR="009C13E9" w:rsidRDefault="009C13E9" w:rsidP="009C13E9">
            <w:pPr>
              <w:pStyle w:val="CopticVersemulti-line"/>
            </w:pPr>
            <w:r>
              <w:t>ⲙ̀ⲡⲉⲙ̀ⲑⲟ ⲙ̀ⲡⲓⲡⲁⲛⲧⲟⲕⲣⲁⲧⲱⲣ:</w:t>
            </w:r>
          </w:p>
          <w:p w:rsidR="009C13E9" w:rsidRPr="00C35319" w:rsidRDefault="009C13E9" w:rsidP="009C13E9">
            <w:pPr>
              <w:pStyle w:val="CopticHangingVerse"/>
            </w:pPr>
            <w:r>
              <w:t>ⲉⲩϣⲉⲙϣⲓ ⲙ̀ⲙⲩⲥⲧⲏⲣⲓⲟⲛ ⲉⲧϩⲏⲡ.</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Michael is the first,</w:t>
            </w:r>
          </w:p>
          <w:p w:rsidR="009C13E9" w:rsidRDefault="009C13E9" w:rsidP="009C13E9">
            <w:pPr>
              <w:pStyle w:val="EngHang"/>
            </w:pPr>
            <w:r>
              <w:t>Gabriel is the second,</w:t>
            </w:r>
          </w:p>
          <w:p w:rsidR="009C13E9" w:rsidRDefault="009C13E9" w:rsidP="009C13E9">
            <w:pPr>
              <w:pStyle w:val="EngHang"/>
            </w:pPr>
            <w:r>
              <w:t>Raphael is the third—</w:t>
            </w:r>
          </w:p>
          <w:p w:rsidR="009C13E9" w:rsidRPr="00AB2F8A" w:rsidRDefault="009C13E9" w:rsidP="009C13E9">
            <w:pPr>
              <w:pStyle w:val="EngHangEnd"/>
            </w:pPr>
            <w:r>
              <w:t>A symbol of the Trinity—</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Ⲙⲓⲭⲁⲏⲗ ⲡⲉ ⲡⲓϩⲟⲩⲓⲧ:</w:t>
            </w:r>
          </w:p>
          <w:p w:rsidR="009C13E9" w:rsidRDefault="009C13E9" w:rsidP="009C13E9">
            <w:pPr>
              <w:pStyle w:val="CopticVersemulti-line"/>
            </w:pPr>
            <w:r>
              <w:t>Ⲅⲁⲃⲣⲓⲏⲗ ⲡⲉ ⲡⲓⲙⲁϩ ⲥ̀ⲛⲁⲩ:</w:t>
            </w:r>
          </w:p>
          <w:p w:rsidR="009C13E9" w:rsidRDefault="009C13E9" w:rsidP="009C13E9">
            <w:pPr>
              <w:pStyle w:val="CopticVersemulti-line"/>
            </w:pPr>
            <w:r>
              <w:t>Ⲣⲁⲫⲁⲏⲗ ⲡⲉ ⲡⲓⲙⲁϩ ϣⲟⲙⲧ:</w:t>
            </w:r>
          </w:p>
          <w:p w:rsidR="009C13E9" w:rsidRDefault="009C13E9" w:rsidP="009C13E9">
            <w:pPr>
              <w:pStyle w:val="CopticHangingVerse"/>
            </w:pPr>
            <w:r>
              <w:t>ⲕⲁⲧⲁ ⲡ̀ⲧⲩⲡⲟⲥ ⲛ̀Ϯⲧ̀ⲣⲓⲁⲥ.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Suriel, Sedakiel,</w:t>
            </w:r>
          </w:p>
          <w:p w:rsidR="009C13E9" w:rsidRDefault="009C13E9" w:rsidP="009C13E9">
            <w:pPr>
              <w:pStyle w:val="EngHang"/>
            </w:pPr>
            <w:r>
              <w:t>Sarathiel and Ananiel,</w:t>
            </w:r>
          </w:p>
          <w:p w:rsidR="009C13E9" w:rsidRDefault="009C13E9" w:rsidP="009C13E9">
            <w:pPr>
              <w:pStyle w:val="EngHang"/>
            </w:pPr>
            <w:commentRangeStart w:id="915"/>
            <w:r>
              <w:t>The great and holy luminaries,</w:t>
            </w:r>
            <w:commentRangeEnd w:id="915"/>
            <w:r>
              <w:rPr>
                <w:rStyle w:val="CommentReference"/>
                <w:rFonts w:ascii="Times New Roman" w:hAnsi="Times New Roman"/>
              </w:rPr>
              <w:commentReference w:id="915"/>
            </w:r>
          </w:p>
          <w:p w:rsidR="009C13E9" w:rsidRPr="004B35B0" w:rsidRDefault="009C13E9" w:rsidP="009C13E9">
            <w:pPr>
              <w:pStyle w:val="EngHangEnd"/>
            </w:pPr>
            <w:r>
              <w:t>Asking Him for the creation.</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Ⲥⲟⲩⲣⲓⲏⲗ Ⲥⲉⲇⲁⲕⲓⲏⲗ:</w:t>
            </w:r>
          </w:p>
          <w:p w:rsidR="009C13E9" w:rsidRDefault="009C13E9" w:rsidP="009C13E9">
            <w:pPr>
              <w:pStyle w:val="CopticVersemulti-line"/>
            </w:pPr>
            <w:r>
              <w:t>Ⲥⲁⲣⲁⲑⲓⲏⲗ ⲛⲉⲙ Ⲁⲛⲁⲛⲓⲏⲗ:</w:t>
            </w:r>
          </w:p>
          <w:p w:rsidR="009C13E9" w:rsidRDefault="009C13E9" w:rsidP="009C13E9">
            <w:pPr>
              <w:pStyle w:val="CopticVersemulti-line"/>
            </w:pPr>
            <w:r>
              <w:t>ⲛⲁⲓ ⲛⲓϣϯ ⲛ̀ⲣⲉϥⲉⲣⲟⲩⲱⲓⲛⲓ ⲉ̄ⲑ̄ⲩ̄:</w:t>
            </w:r>
          </w:p>
          <w:p w:rsidR="009C13E9" w:rsidRDefault="009C13E9" w:rsidP="009C13E9">
            <w:pPr>
              <w:pStyle w:val="CopticHangingVerse"/>
            </w:pPr>
            <w:r>
              <w:t>ⲛⲏⲉⲧⲱⲃϩ ⲙ̀ⲙⲟϥ ⲉ̀ϩ̀ⲣⲏⲓ ⲉ̀ϫⲉⲛ ⲡⲓⲥⲱⲛⲧ.</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The Cherubim, the Seraphim;</w:t>
            </w:r>
          </w:p>
          <w:p w:rsidR="009C13E9" w:rsidRDefault="009C13E9" w:rsidP="009C13E9">
            <w:pPr>
              <w:pStyle w:val="EngHang"/>
            </w:pPr>
            <w:r>
              <w:t>The Thrones, Dominions and Powers;</w:t>
            </w:r>
          </w:p>
          <w:p w:rsidR="009C13E9" w:rsidRDefault="009C13E9" w:rsidP="009C13E9">
            <w:pPr>
              <w:pStyle w:val="EngHang"/>
            </w:pPr>
            <w:r>
              <w:t>The Four Incorporeal Beasts,</w:t>
            </w:r>
          </w:p>
          <w:p w:rsidR="009C13E9" w:rsidRDefault="009C13E9" w:rsidP="009C13E9">
            <w:pPr>
              <w:pStyle w:val="EngHangEnd"/>
            </w:pPr>
            <w:r>
              <w:t>Carrying the throne of God,</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Ⲛⲓⲭⲉⲣⲟⲩⲃⲓⲙ ⲛⲉⲙ Ⲛⲓⲥⲉⲣⲁⲫⲓⲙ:</w:t>
            </w:r>
          </w:p>
          <w:p w:rsidR="009C13E9" w:rsidRDefault="009C13E9" w:rsidP="009C13E9">
            <w:pPr>
              <w:pStyle w:val="CopticVersemulti-line"/>
            </w:pPr>
            <w:r>
              <w:t>ⲛⲓⲑ̀ⲣⲟⲛⲟⲥ ⲛⲓⲙⲉⲧⲟⲥ ⲛⲓϫⲟⲙ:</w:t>
            </w:r>
          </w:p>
          <w:p w:rsidR="009C13E9" w:rsidRDefault="009C13E9" w:rsidP="009C13E9">
            <w:pPr>
              <w:pStyle w:val="CopticVersemulti-line"/>
            </w:pPr>
            <w:r>
              <w:t>ⲡⲓϥ̀ⲧⲟⲩ ⲛ̀ⲍⲱⲟⲛ ⲛ̀ⲁ̀ⲥⲱⲙⲁⲧⲟⲥ:</w:t>
            </w:r>
          </w:p>
          <w:p w:rsidR="009C13E9" w:rsidRDefault="009C13E9" w:rsidP="009C13E9">
            <w:pPr>
              <w:pStyle w:val="CopticHangingVerse"/>
            </w:pPr>
            <w:r>
              <w:t>ⲉⲧϥⲁⲓ ϧⲁ ⲡⲓϩⲁⲣⲙⲁ ⲛ̀Ⲑⲉⲟⲥ.</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Default="009C13E9" w:rsidP="009C13E9">
            <w:pPr>
              <w:pStyle w:val="EngHang"/>
            </w:pPr>
            <w:r>
              <w:t>And the Twenty Four Priests,</w:t>
            </w:r>
          </w:p>
          <w:p w:rsidR="009C13E9" w:rsidRDefault="009C13E9" w:rsidP="009C13E9">
            <w:pPr>
              <w:pStyle w:val="EngHang"/>
            </w:pPr>
            <w:r>
              <w:t>In the Church of the firstborn,</w:t>
            </w:r>
          </w:p>
          <w:p w:rsidR="009C13E9" w:rsidRDefault="009C13E9" w:rsidP="009C13E9">
            <w:pPr>
              <w:pStyle w:val="EngHang"/>
            </w:pPr>
            <w:r>
              <w:t>Praise Him incessantly,</w:t>
            </w:r>
          </w:p>
          <w:p w:rsidR="009C13E9" w:rsidRDefault="009C13E9" w:rsidP="009C13E9">
            <w:pPr>
              <w:pStyle w:val="EngHangEnd"/>
            </w:pPr>
            <w:r>
              <w:t>Proclaiming and saying,</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Ⲡⲓϫⲟⲩⲧ ϥ̀ⲧⲟⲩ ⲙ̀ⲡ̀ⲣⲉⲥⲃⲩⲧⲉⲣⲟⲥ:</w:t>
            </w:r>
          </w:p>
          <w:p w:rsidR="009C13E9" w:rsidRDefault="009C13E9" w:rsidP="009C13E9">
            <w:pPr>
              <w:pStyle w:val="CopticVersemulti-line"/>
            </w:pPr>
            <w:r>
              <w:t>Ϧⲉⲛ ϯⲉⲕⲕ̀ⲗⲏⲥⲓⲁ̀ ⲛ̀ⲧⲉ ⲡⲓϣⲟⲣⲡⲙ̀ⲙⲓⲥⲓ:</w:t>
            </w:r>
          </w:p>
          <w:p w:rsidR="009C13E9" w:rsidRDefault="009C13E9" w:rsidP="009C13E9">
            <w:pPr>
              <w:pStyle w:val="CopticVersemulti-line"/>
            </w:pPr>
            <w:r>
              <w:t>ⲉⲩϩⲱⲥ ⲉ̀ⲣⲟϥ ϧⲉⲛ ⲟⲩⲙⲉⲧⲁⲧⲙⲟⲩⲛⲕ:</w:t>
            </w:r>
          </w:p>
          <w:p w:rsidR="009C13E9" w:rsidRDefault="009C13E9" w:rsidP="009C13E9">
            <w:pPr>
              <w:pStyle w:val="CopticHangingVerse"/>
            </w:pPr>
            <w:r>
              <w:t>ⲉⲩⲱϣ ⲉ̀ⲃⲟⲗ ⲉⲩϫⲱ ⲙ̀ⲙⲟⲥ.</w:t>
            </w:r>
          </w:p>
        </w:tc>
      </w:tr>
      <w:tr w:rsidR="009C13E9" w:rsidTr="009C13E9">
        <w:trPr>
          <w:cantSplit/>
          <w:jc w:val="center"/>
        </w:trPr>
        <w:tc>
          <w:tcPr>
            <w:tcW w:w="288" w:type="dxa"/>
          </w:tcPr>
          <w:p w:rsidR="009C13E9" w:rsidRDefault="009C13E9" w:rsidP="009C13E9">
            <w:pPr>
              <w:pStyle w:val="CopticCross"/>
            </w:pPr>
            <w:r w:rsidRPr="00FB5ACB">
              <w:lastRenderedPageBreak/>
              <w:t>¿</w:t>
            </w:r>
          </w:p>
        </w:tc>
        <w:tc>
          <w:tcPr>
            <w:tcW w:w="3960" w:type="dxa"/>
          </w:tcPr>
          <w:p w:rsidR="009C13E9" w:rsidRDefault="009C13E9" w:rsidP="009C13E9">
            <w:pPr>
              <w:pStyle w:val="EngHang"/>
            </w:pPr>
            <w:commentRangeStart w:id="916"/>
            <w:r>
              <w:t>“Holy, O God:</w:t>
            </w:r>
          </w:p>
          <w:p w:rsidR="009C13E9" w:rsidRDefault="009C13E9" w:rsidP="009C13E9">
            <w:pPr>
              <w:pStyle w:val="EngHang"/>
            </w:pPr>
            <w:r>
              <w:t>The sick, O Lord, heal them.</w:t>
            </w:r>
          </w:p>
          <w:p w:rsidR="009C13E9" w:rsidRDefault="009C13E9" w:rsidP="009C13E9">
            <w:pPr>
              <w:pStyle w:val="EngHang"/>
            </w:pPr>
            <w:r>
              <w:t>Holy, O Mighty:</w:t>
            </w:r>
          </w:p>
          <w:p w:rsidR="009C13E9" w:rsidRDefault="009C13E9" w:rsidP="009C13E9">
            <w:pPr>
              <w:pStyle w:val="EngHangEnd"/>
            </w:pPr>
            <w:r>
              <w:t>Those who slept, repose them.</w:t>
            </w:r>
            <w:commentRangeEnd w:id="916"/>
            <w:r>
              <w:rPr>
                <w:rStyle w:val="CommentReference"/>
                <w:rFonts w:ascii="Times New Roman" w:hAnsi="Times New Roman"/>
              </w:rPr>
              <w:commentReference w:id="916"/>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ⲁ̀ⲅⲓⲟⲥ ⲟ̀ Ⲑⲉⲟⲥ:</w:t>
            </w:r>
          </w:p>
          <w:p w:rsidR="009C13E9" w:rsidRDefault="009C13E9" w:rsidP="009C13E9">
            <w:pPr>
              <w:pStyle w:val="CopticVersemulti-line"/>
            </w:pPr>
            <w:r>
              <w:t>ⲛⲏⲉⲧϣⲱⲛⲓ ⲙⲁⲧⲁⲗϭⲱⲟⲩ:</w:t>
            </w:r>
          </w:p>
          <w:p w:rsidR="009C13E9" w:rsidRDefault="009C13E9" w:rsidP="009C13E9">
            <w:pPr>
              <w:pStyle w:val="CopticVersemulti-line"/>
            </w:pPr>
            <w:r>
              <w:t>ⲁ̀ⲅⲓⲟⲥ Ⲓⲥⲭⲩⲣⲟⲥ:</w:t>
            </w:r>
          </w:p>
          <w:p w:rsidR="009C13E9" w:rsidRDefault="009C13E9" w:rsidP="009C13E9">
            <w:pPr>
              <w:pStyle w:val="CopticHangingVerse"/>
            </w:pPr>
            <w:r>
              <w:t>ⲛⲏⲉⲧⲁⲩⲉⲛⲕⲟⲧ Ⲡⲟ̄ⲥ̄ ⲙⲁⲙ̀ⲧⲟⲛ ⲛⲱⲟⲩ.</w:t>
            </w:r>
          </w:p>
        </w:tc>
      </w:tr>
      <w:tr w:rsidR="009C13E9" w:rsidTr="009C13E9">
        <w:trPr>
          <w:cantSplit/>
          <w:jc w:val="center"/>
        </w:trPr>
        <w:tc>
          <w:tcPr>
            <w:tcW w:w="288" w:type="dxa"/>
          </w:tcPr>
          <w:p w:rsidR="009C13E9" w:rsidRDefault="009C13E9" w:rsidP="009C13E9">
            <w:pPr>
              <w:pStyle w:val="CopticCross"/>
            </w:pPr>
          </w:p>
        </w:tc>
        <w:tc>
          <w:tcPr>
            <w:tcW w:w="3960" w:type="dxa"/>
          </w:tcPr>
          <w:p w:rsidR="009C13E9" w:rsidRPr="00602B0F" w:rsidRDefault="009C13E9" w:rsidP="009C13E9">
            <w:pPr>
              <w:pStyle w:val="EngHang"/>
            </w:pPr>
            <w:r w:rsidRPr="00602B0F">
              <w:t>“Holy, O Immortal:</w:t>
            </w:r>
          </w:p>
          <w:p w:rsidR="009C13E9" w:rsidRPr="00602B0F" w:rsidRDefault="009C13E9" w:rsidP="009C13E9">
            <w:pPr>
              <w:pStyle w:val="EngHang"/>
            </w:pPr>
            <w:commentRangeStart w:id="917"/>
            <w:r w:rsidRPr="00602B0F">
              <w:t xml:space="preserve">O Lord, </w:t>
            </w:r>
            <w:commentRangeEnd w:id="917"/>
            <w:r>
              <w:rPr>
                <w:rStyle w:val="CommentReference"/>
                <w:rFonts w:ascii="Times New Roman" w:hAnsi="Times New Roman"/>
              </w:rPr>
              <w:commentReference w:id="917"/>
            </w:r>
            <w:r w:rsidRPr="00602B0F">
              <w:t xml:space="preserve">bless </w:t>
            </w:r>
            <w:r>
              <w:t>Your</w:t>
            </w:r>
            <w:r w:rsidRPr="00602B0F">
              <w:t xml:space="preserve"> inheritance,</w:t>
            </w:r>
          </w:p>
          <w:p w:rsidR="009C13E9" w:rsidRPr="00602B0F" w:rsidRDefault="009C13E9" w:rsidP="009C13E9">
            <w:pPr>
              <w:pStyle w:val="EngHang"/>
            </w:pPr>
            <w:r w:rsidRPr="00602B0F">
              <w:t xml:space="preserve">And may </w:t>
            </w:r>
            <w:r>
              <w:t>Your</w:t>
            </w:r>
            <w:r w:rsidRPr="00602B0F">
              <w:t xml:space="preserve"> mercy and </w:t>
            </w:r>
            <w:r>
              <w:t>Your</w:t>
            </w:r>
            <w:r w:rsidRPr="00602B0F">
              <w:t xml:space="preserve"> peace</w:t>
            </w:r>
          </w:p>
          <w:p w:rsidR="009C13E9" w:rsidRDefault="009C13E9" w:rsidP="009C13E9">
            <w:pPr>
              <w:pStyle w:val="EngHangEnd"/>
            </w:pPr>
            <w:r>
              <w:t>Be a fortress unto Your people.</w:t>
            </w:r>
          </w:p>
        </w:tc>
        <w:tc>
          <w:tcPr>
            <w:tcW w:w="288" w:type="dxa"/>
          </w:tcPr>
          <w:p w:rsidR="009C13E9" w:rsidRDefault="009C13E9" w:rsidP="009C13E9"/>
        </w:tc>
        <w:tc>
          <w:tcPr>
            <w:tcW w:w="288" w:type="dxa"/>
          </w:tcPr>
          <w:p w:rsidR="009C13E9" w:rsidRDefault="009C13E9" w:rsidP="009C13E9">
            <w:pPr>
              <w:pStyle w:val="CopticCross"/>
            </w:pPr>
          </w:p>
        </w:tc>
        <w:tc>
          <w:tcPr>
            <w:tcW w:w="3960" w:type="dxa"/>
          </w:tcPr>
          <w:p w:rsidR="009C13E9" w:rsidRDefault="009C13E9" w:rsidP="009C13E9">
            <w:pPr>
              <w:pStyle w:val="CopticVersemulti-line"/>
            </w:pPr>
            <w:r>
              <w:t>Ⲁⲅⲓⲟⲥ ⲁ̀ⲑⲁⲛⲁⲧⲟⲥ:</w:t>
            </w:r>
          </w:p>
          <w:p w:rsidR="009C13E9" w:rsidRDefault="009C13E9" w:rsidP="009C13E9">
            <w:pPr>
              <w:pStyle w:val="CopticVersemulti-line"/>
            </w:pPr>
            <w:r>
              <w:t>ⲥ̀ⲙⲟⲩ ⲉ̀ⲧⲉⲕⲕ̀ⲗⲏⲣⲟⲛⲟⲙⲓⲁ̀:</w:t>
            </w:r>
          </w:p>
          <w:p w:rsidR="009C13E9" w:rsidRDefault="009C13E9" w:rsidP="009C13E9">
            <w:pPr>
              <w:pStyle w:val="CopticVersemulti-line"/>
            </w:pPr>
            <w:r>
              <w:t>ⲙⲁⲣⲉ ⲡⲉⲕⲛⲁⲓ ⲛⲉⲙ ⲧⲉⲕϩⲓⲣⲏⲛⲏ:</w:t>
            </w:r>
          </w:p>
          <w:p w:rsidR="009C13E9" w:rsidRDefault="009C13E9" w:rsidP="009C13E9">
            <w:pPr>
              <w:pStyle w:val="CopticHangingVerse"/>
            </w:pPr>
            <w:r>
              <w:t>ⲟⲓ ⲛ̀ⲥⲟⲃⲧ ⲙ̀ⲡⲉⲕⲗⲁⲟⲥ.</w:t>
            </w:r>
          </w:p>
        </w:tc>
      </w:tr>
      <w:tr w:rsidR="009C13E9" w:rsidTr="009C13E9">
        <w:trPr>
          <w:cantSplit/>
          <w:jc w:val="center"/>
        </w:trPr>
        <w:tc>
          <w:tcPr>
            <w:tcW w:w="288" w:type="dxa"/>
          </w:tcPr>
          <w:p w:rsidR="009C13E9" w:rsidRDefault="009C13E9" w:rsidP="009C13E9">
            <w:pPr>
              <w:pStyle w:val="CopticCross"/>
            </w:pPr>
            <w:r w:rsidRPr="00FB5ACB">
              <w:t>¿</w:t>
            </w:r>
          </w:p>
        </w:tc>
        <w:tc>
          <w:tcPr>
            <w:tcW w:w="3960" w:type="dxa"/>
          </w:tcPr>
          <w:p w:rsidR="009C13E9" w:rsidRDefault="009C13E9" w:rsidP="009C13E9">
            <w:pPr>
              <w:pStyle w:val="EngHang"/>
            </w:pPr>
            <w:r>
              <w:t>“Holy, Holy,</w:t>
            </w:r>
          </w:p>
          <w:p w:rsidR="009C13E9" w:rsidRDefault="009C13E9" w:rsidP="009C13E9">
            <w:pPr>
              <w:pStyle w:val="EngHang"/>
            </w:pPr>
            <w:r>
              <w:t>Holy Lord of Hosts,</w:t>
            </w:r>
          </w:p>
          <w:p w:rsidR="009C13E9" w:rsidRDefault="009C13E9" w:rsidP="009C13E9">
            <w:pPr>
              <w:pStyle w:val="EngHang"/>
            </w:pPr>
            <w:r>
              <w:t>Heaven and earth are full</w:t>
            </w:r>
          </w:p>
          <w:p w:rsidR="009C13E9" w:rsidRDefault="009C13E9" w:rsidP="009C13E9">
            <w:pPr>
              <w:pStyle w:val="EngHangEnd"/>
            </w:pPr>
            <w:r>
              <w:t>Of Your glory and honour.”</w:t>
            </w:r>
          </w:p>
        </w:tc>
        <w:tc>
          <w:tcPr>
            <w:tcW w:w="288" w:type="dxa"/>
          </w:tcPr>
          <w:p w:rsidR="009C13E9" w:rsidRDefault="009C13E9" w:rsidP="009C13E9"/>
        </w:tc>
        <w:tc>
          <w:tcPr>
            <w:tcW w:w="288" w:type="dxa"/>
          </w:tcPr>
          <w:p w:rsidR="009C13E9" w:rsidRDefault="009C13E9" w:rsidP="009C13E9">
            <w:pPr>
              <w:pStyle w:val="CopticCross"/>
            </w:pPr>
            <w:r w:rsidRPr="00FB5ACB">
              <w:t>¿</w:t>
            </w:r>
          </w:p>
        </w:tc>
        <w:tc>
          <w:tcPr>
            <w:tcW w:w="3960" w:type="dxa"/>
          </w:tcPr>
          <w:p w:rsidR="009C13E9" w:rsidRDefault="009C13E9" w:rsidP="009C13E9">
            <w:pPr>
              <w:pStyle w:val="CopticVersemulti-line"/>
            </w:pPr>
            <w:r>
              <w:t>Ϫⲉ ⲭ̀ⲟⲩⲁⲃ ⲟⲩⲟϩ ⲭ̀ⲟⲩⲁⲃ:</w:t>
            </w:r>
          </w:p>
          <w:p w:rsidR="009C13E9" w:rsidRDefault="009C13E9" w:rsidP="009C13E9">
            <w:pPr>
              <w:pStyle w:val="CopticVersemulti-line"/>
            </w:pPr>
            <w:r>
              <w:t>ⲝ̀ⲟⲩⲁⲃ Ⲡⲟ̄ⲥ̄ ⲥⲁⲃⲁⲱⲑ:</w:t>
            </w:r>
          </w:p>
          <w:p w:rsidR="009C13E9" w:rsidRDefault="009C13E9" w:rsidP="009C13E9">
            <w:pPr>
              <w:pStyle w:val="CopticVersemulti-line"/>
            </w:pPr>
            <w:r>
              <w:t>ⲧ̀ⲫⲉ ⲛⲉⲙ ⲡ̀ⲕⲁϩⲓ ⲛⲉϩ ⲉ̀ⲃⲟⲗ:</w:t>
            </w:r>
          </w:p>
          <w:p w:rsidR="009C13E9" w:rsidRDefault="009C13E9" w:rsidP="009C13E9">
            <w:pPr>
              <w:pStyle w:val="CopticHangingVerse"/>
            </w:pPr>
            <w:r>
              <w:t>ϧⲉⲛ ⲡⲉⲕⲱ̀ⲟⲩ ⲛⲉⲙ ⲡⲉⲕⲧⲁⲓⲟ̀.</w:t>
            </w:r>
          </w:p>
        </w:tc>
      </w:tr>
      <w:tr w:rsidR="009C13E9" w:rsidTr="009C13E9">
        <w:trPr>
          <w:cantSplit/>
          <w:jc w:val="center"/>
        </w:trPr>
        <w:tc>
          <w:tcPr>
            <w:tcW w:w="288" w:type="dxa"/>
          </w:tcPr>
          <w:p w:rsidR="009C13E9" w:rsidRPr="00FB5ACB" w:rsidRDefault="009C13E9" w:rsidP="009C13E9">
            <w:pPr>
              <w:pStyle w:val="CopticCross"/>
            </w:pPr>
          </w:p>
        </w:tc>
        <w:tc>
          <w:tcPr>
            <w:tcW w:w="3960" w:type="dxa"/>
          </w:tcPr>
          <w:p w:rsidR="009C13E9" w:rsidRDefault="009C13E9" w:rsidP="009C13E9">
            <w:pPr>
              <w:pStyle w:val="EngHang"/>
            </w:pPr>
            <w:r>
              <w:t>And when they say, “Alleluia,”</w:t>
            </w:r>
          </w:p>
          <w:p w:rsidR="009C13E9" w:rsidRDefault="009C13E9" w:rsidP="009C13E9">
            <w:pPr>
              <w:pStyle w:val="EngHang"/>
            </w:pPr>
            <w:r>
              <w:t>The Heavenly respond, saying,</w:t>
            </w:r>
          </w:p>
          <w:p w:rsidR="009C13E9" w:rsidRDefault="009C13E9" w:rsidP="009C13E9">
            <w:pPr>
              <w:pStyle w:val="EngHang"/>
            </w:pPr>
            <w:r>
              <w:t>“Holy. Amen. Alleluia.</w:t>
            </w:r>
          </w:p>
          <w:p w:rsidR="009C13E9" w:rsidRDefault="009C13E9" w:rsidP="009C13E9">
            <w:pPr>
              <w:pStyle w:val="EngHangEnd"/>
            </w:pPr>
            <w:r>
              <w:t>Glory be to our God.”</w:t>
            </w:r>
          </w:p>
        </w:tc>
        <w:tc>
          <w:tcPr>
            <w:tcW w:w="288" w:type="dxa"/>
          </w:tcPr>
          <w:p w:rsidR="009C13E9" w:rsidRDefault="009C13E9" w:rsidP="009C13E9"/>
        </w:tc>
        <w:tc>
          <w:tcPr>
            <w:tcW w:w="288" w:type="dxa"/>
          </w:tcPr>
          <w:p w:rsidR="009C13E9" w:rsidRPr="00FB5ACB" w:rsidRDefault="009C13E9" w:rsidP="009C13E9">
            <w:pPr>
              <w:pStyle w:val="CopticCross"/>
            </w:pPr>
          </w:p>
        </w:tc>
        <w:tc>
          <w:tcPr>
            <w:tcW w:w="3960" w:type="dxa"/>
          </w:tcPr>
          <w:p w:rsidR="009C13E9" w:rsidRDefault="009C13E9" w:rsidP="009C13E9">
            <w:pPr>
              <w:pStyle w:val="CopticVersemulti-line"/>
            </w:pPr>
            <w:r>
              <w:t>Ⲁⲩϣⲁⲛϫⲟⲥ ⲙ̀ⲡⲓⲀⲗⲗⲏⲗⲟⲩⲓⲁ̀:</w:t>
            </w:r>
          </w:p>
          <w:p w:rsidR="009C13E9" w:rsidRDefault="009C13E9" w:rsidP="009C13E9">
            <w:pPr>
              <w:pStyle w:val="CopticVersemulti-line"/>
            </w:pPr>
            <w:r>
              <w:t>Ϣⲁⲣⲉ ⲛⲁ ⲛⲓⲫⲏⲟⲩⲓ̀ ⲟⲩⲱϩ ⲙ̀ⲙⲱⲟⲩ:</w:t>
            </w:r>
          </w:p>
          <w:p w:rsidR="009C13E9" w:rsidRDefault="009C13E9" w:rsidP="009C13E9">
            <w:pPr>
              <w:pStyle w:val="CopticVersemulti-line"/>
            </w:pPr>
            <w:r>
              <w:t>Ϫⲉ ⲁ̀ⲅⲓⲟⲥ Ⲁⲙⲏⲛ Ⲁⲗⲗⲏⲗⲟⲩⲓⲁ̀:</w:t>
            </w:r>
          </w:p>
          <w:p w:rsidR="009C13E9" w:rsidRDefault="009C13E9" w:rsidP="009C13E9">
            <w:pPr>
              <w:pStyle w:val="CopticHangingVerse"/>
            </w:pPr>
            <w:r>
              <w:t>ⲡⲓⲱ̀ⲟⲩ ⲫⲁ Ⲡⲉⲛⲛⲟⲩϯ ⲡⲉ.</w:t>
            </w:r>
          </w:p>
        </w:tc>
      </w:tr>
      <w:tr w:rsidR="009C13E9" w:rsidTr="009C13E9">
        <w:trPr>
          <w:cantSplit/>
          <w:jc w:val="center"/>
        </w:trPr>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EngHang"/>
            </w:pPr>
            <w:r>
              <w:t>Intercede on our behalf,</w:t>
            </w:r>
          </w:p>
          <w:p w:rsidR="009C13E9" w:rsidRDefault="009C13E9" w:rsidP="009C13E9">
            <w:pPr>
              <w:pStyle w:val="EngHang"/>
            </w:pPr>
            <w:r>
              <w:t>O angelic hosts,</w:t>
            </w:r>
          </w:p>
          <w:p w:rsidR="009C13E9" w:rsidRDefault="009C13E9" w:rsidP="009C13E9">
            <w:pPr>
              <w:pStyle w:val="EngHang"/>
            </w:pPr>
            <w:r>
              <w:t>And all the heavenly orders,</w:t>
            </w:r>
          </w:p>
          <w:p w:rsidR="009C13E9" w:rsidRDefault="009C13E9" w:rsidP="009C13E9">
            <w:pPr>
              <w:pStyle w:val="EngHangEnd"/>
            </w:pPr>
            <w:r>
              <w:t>That He may forgive us our sins.</w:t>
            </w:r>
          </w:p>
        </w:tc>
        <w:tc>
          <w:tcPr>
            <w:tcW w:w="288" w:type="dxa"/>
          </w:tcPr>
          <w:p w:rsidR="009C13E9" w:rsidRDefault="009C13E9" w:rsidP="009C13E9"/>
        </w:tc>
        <w:tc>
          <w:tcPr>
            <w:tcW w:w="288" w:type="dxa"/>
          </w:tcPr>
          <w:p w:rsidR="009C13E9" w:rsidRPr="00FB5ACB" w:rsidRDefault="00004671" w:rsidP="009C13E9">
            <w:pPr>
              <w:pStyle w:val="CopticCross"/>
            </w:pPr>
            <w:r w:rsidRPr="00FB5ACB">
              <w:t>¿</w:t>
            </w:r>
          </w:p>
        </w:tc>
        <w:tc>
          <w:tcPr>
            <w:tcW w:w="3960" w:type="dxa"/>
          </w:tcPr>
          <w:p w:rsidR="009C13E9" w:rsidRDefault="009C13E9" w:rsidP="009C13E9">
            <w:pPr>
              <w:pStyle w:val="CopticVersemulti-line"/>
            </w:pPr>
            <w:r>
              <w:t>Ⲁⲣⲓⲡ̀ⲣⲉⲥⲃⲉϣⲓⲛ ⲉ̀ϩ̀ⲣⲏⲓ ⲉ̀ϫⲱⲛ:</w:t>
            </w:r>
          </w:p>
          <w:p w:rsidR="009C13E9" w:rsidRDefault="009C13E9" w:rsidP="009C13E9">
            <w:pPr>
              <w:pStyle w:val="CopticVersemulti-line"/>
            </w:pPr>
            <w:r>
              <w:t>ⲛⲓⲥ̀ⲧⲣⲁⲧⲓⲁ̀ ⲛ̀ⲁⲅⲅⲉⲗⲓⲕⲟⲛ:</w:t>
            </w:r>
          </w:p>
          <w:p w:rsidR="009C13E9" w:rsidRDefault="009C13E9" w:rsidP="009C13E9">
            <w:pPr>
              <w:pStyle w:val="CopticVersemulti-line"/>
            </w:pPr>
            <w:r>
              <w:t>ⲛⲉⲙ ⲛⲓⲧⲁⲅⲙⲁ ⲛ̀ⲉ̀ⲡⲟⲩⲣⲁⲛⲓⲟⲛ:</w:t>
            </w:r>
          </w:p>
          <w:p w:rsidR="009C13E9" w:rsidRDefault="009C13E9" w:rsidP="009C13E9">
            <w:pPr>
              <w:pStyle w:val="CopticHangingVerse"/>
            </w:pPr>
            <w:r>
              <w:t>ⲛ̀ⲧⲉϥⲭⲁ ⲛⲉⲛⲛⲟⲃⲓ ⲛⲁⲛ ⲉ̀ⲃⲟⲗ.</w:t>
            </w:r>
          </w:p>
        </w:tc>
      </w:tr>
    </w:tbl>
    <w:p w:rsidR="009C13E9" w:rsidRPr="009C13E9" w:rsidRDefault="009C13E9" w:rsidP="009C13E9"/>
    <w:p w:rsidR="00495F1A" w:rsidRPr="0092592B" w:rsidRDefault="00495F1A" w:rsidP="00495F1A">
      <w:pPr>
        <w:pStyle w:val="Heading2"/>
        <w:rPr>
          <w:rFonts w:ascii="Arial Unicode MS" w:eastAsia="Arial Unicode MS" w:hAnsi="Arial Unicode MS" w:cs="Arial Unicode MS"/>
          <w:lang w:val="en-US"/>
        </w:rPr>
      </w:pPr>
      <w:bookmarkStart w:id="918" w:name="_Toc428340985"/>
      <w:r>
        <w:lastRenderedPageBreak/>
        <w:t>September</w:t>
      </w:r>
      <w:bookmarkEnd w:id="912"/>
      <w:bookmarkEnd w:id="913"/>
      <w:bookmarkEnd w:id="914"/>
      <w:r w:rsidR="0092592B">
        <w:t xml:space="preserve"> or </w:t>
      </w:r>
      <w:r w:rsidR="0092592B">
        <w:rPr>
          <w:rFonts w:ascii="FreeSerifAvvaShenouda" w:eastAsia="Arial Unicode MS" w:hAnsi="FreeSerifAvvaShenouda" w:cs="FreeSerifAvvaShenouda"/>
          <w:lang w:val="en-US"/>
        </w:rPr>
        <w:t>Ⲑ</w:t>
      </w:r>
      <w:r w:rsidR="0092592B" w:rsidRPr="0092592B">
        <w:rPr>
          <w:rFonts w:ascii="FreeSerifAvvaShenouda" w:eastAsia="Arial Unicode MS" w:hAnsi="FreeSerifAvvaShenouda" w:cs="FreeSerifAvvaShenouda"/>
          <w:lang w:val="en-US"/>
        </w:rPr>
        <w:t>ⲟⲟⲩⲧ</w:t>
      </w:r>
      <w:bookmarkEnd w:id="918"/>
    </w:p>
    <w:p w:rsidR="00495F1A" w:rsidRDefault="0092592B" w:rsidP="00495F1A">
      <w:pPr>
        <w:pStyle w:val="Heading3"/>
      </w:pPr>
      <w:bookmarkStart w:id="919" w:name="_Toc410196198"/>
      <w:bookmarkStart w:id="920" w:name="_Toc410196440"/>
      <w:bookmarkStart w:id="921" w:name="_Toc410196942"/>
      <w:r>
        <w:t xml:space="preserve">August 29 (30) / Tho-out 1: </w:t>
      </w:r>
      <w:r w:rsidR="00495F1A">
        <w:t>Ecclesiastical New Year: Nairouz</w:t>
      </w:r>
      <w:bookmarkEnd w:id="919"/>
      <w:bookmarkEnd w:id="920"/>
      <w:bookmarkEnd w:id="921"/>
    </w:p>
    <w:p w:rsidR="0092592B" w:rsidRDefault="0092592B" w:rsidP="0092592B">
      <w:pPr>
        <w:pStyle w:val="Rubric"/>
      </w:pPr>
      <w:r>
        <w:t xml:space="preserve">The beginning of the Ecclesiastical Year is on Tho-out 1. This corresponds to August 29 (30th on leap years). If following the Julian </w:t>
      </w:r>
      <w:r w:rsidR="00205EA4">
        <w:t xml:space="preserve">or Gregorian Calendars </w:t>
      </w:r>
      <w:r>
        <w:t>rather than the Coptic, the New Year is September 1.The Joyful Tune is used from the New Year until the Feast of the Cross on September 14 (15) or Tho-out 17.</w:t>
      </w:r>
    </w:p>
    <w:p w:rsidR="0039635A" w:rsidRDefault="0039635A" w:rsidP="009D0B24">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Praise the Lord with a new praise,</w:t>
            </w:r>
          </w:p>
          <w:p w:rsidR="00BA23BD" w:rsidRDefault="00BA23BD" w:rsidP="00BA23BD">
            <w:pPr>
              <w:pStyle w:val="EngHang"/>
            </w:pPr>
            <w:r>
              <w:t>All people who love Christ our God,</w:t>
            </w:r>
          </w:p>
          <w:p w:rsidR="00BA23BD" w:rsidRDefault="00BA23BD" w:rsidP="00BA23BD">
            <w:pPr>
              <w:pStyle w:val="EngHang"/>
            </w:pPr>
            <w:r>
              <w:t>For He has visited us with His salvation,</w:t>
            </w:r>
          </w:p>
          <w:p w:rsidR="00BA23BD" w:rsidRDefault="00BA23BD" w:rsidP="00BA23BD">
            <w:pPr>
              <w:pStyle w:val="EngHangEnd"/>
            </w:pPr>
            <w:r>
              <w:t>As a Good One and a Lover of mankind.</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Ϩⲱⲥ Ⲡⲟ̄ⲥ̄ ϧⲉⲛ ⲟⲩϩⲱⲥ ⲙ̀ⲃⲉⲣⲓ: </w:t>
            </w:r>
          </w:p>
          <w:p w:rsidR="00BA23BD" w:rsidRDefault="00BA23BD" w:rsidP="00BA23BD">
            <w:pPr>
              <w:pStyle w:val="CopticVersemulti-line"/>
            </w:pPr>
            <w:r>
              <w:t>ⲱ̀ ⲛⲓⲗⲁⲟⲥ ⲙ̀ⲙⲁⲓ Ⲡⲭ̄ⲥ̄ Ⲡⲉⲛⲛⲟⲩϯ:</w:t>
            </w:r>
          </w:p>
          <w:p w:rsidR="00BA23BD" w:rsidRDefault="00BA23BD" w:rsidP="00BA23BD">
            <w:pPr>
              <w:pStyle w:val="CopticVersemulti-line"/>
            </w:pPr>
            <w:r>
              <w:t xml:space="preserve">Ϫⲉ ⲁϥϫⲉⲙⲡⲉⲛϣⲓⲛⲓ ϧⲉⲛ ⲡⲉϥⲟⲩϫⲁⲓ: </w:t>
            </w:r>
          </w:p>
          <w:p w:rsidR="00BA23BD" w:rsidRPr="00C35319" w:rsidRDefault="00BA23BD" w:rsidP="00BA23BD">
            <w:pPr>
              <w:pStyle w:val="CopticHangingVerse"/>
            </w:pPr>
            <w:r>
              <w:t>Ϩⲱⲥ ⲁ̀ⲅⲁⲑⲟⲥ ⲟⲩⲟϩ ⲙ̀ⲙⲁⲓⲣⲱⲙⲓ</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We ascribe praise to You,</w:t>
            </w:r>
          </w:p>
          <w:p w:rsidR="00BA23BD" w:rsidRDefault="00BA23BD" w:rsidP="00BA23BD">
            <w:pPr>
              <w:pStyle w:val="EngHang"/>
            </w:pPr>
            <w:r>
              <w:t>With the voices of glorification,</w:t>
            </w:r>
          </w:p>
          <w:p w:rsidR="00BA23BD" w:rsidRDefault="00BA23BD" w:rsidP="00BA23BD">
            <w:pPr>
              <w:pStyle w:val="EngHang"/>
            </w:pPr>
            <w:r>
              <w:t>O our good Saviour,</w:t>
            </w:r>
          </w:p>
          <w:p w:rsidR="00BA23BD" w:rsidRDefault="00BA23BD" w:rsidP="00BA23BD">
            <w:pPr>
              <w:pStyle w:val="EngHangEnd"/>
            </w:pPr>
            <w:r>
              <w:t>Conform us to the end.</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Ⲧⲉⲛⲟⲩⲱⲣⲡ ⲛⲁⲕ ⲙ̀ⲡⲓϩⲩⲙⲛⲟⲥ: </w:t>
            </w:r>
          </w:p>
          <w:p w:rsidR="00BA23BD" w:rsidRDefault="00BA23BD" w:rsidP="00BA23BD">
            <w:pPr>
              <w:pStyle w:val="CopticVersemulti-line"/>
            </w:pPr>
            <w:r>
              <w:t xml:space="preserve">ϧⲉⲛ ϩⲁⲛⲥ̀ⲙⲏ ⲛ̀ϯⲇⲟⲝⲟⲗⲟⲅⲓⲁ̀: </w:t>
            </w:r>
          </w:p>
          <w:p w:rsidR="00BA23BD" w:rsidRDefault="00BA23BD" w:rsidP="00BA23BD">
            <w:pPr>
              <w:pStyle w:val="CopticVersemulti-line"/>
            </w:pPr>
            <w:r>
              <w:t xml:space="preserve">ⲱ̀ Ⲡⲉⲛⲥⲱⲧⲏⲣ ⲛ̀ⲁ̀ⲅⲁⲑⲟⲥ: </w:t>
            </w:r>
          </w:p>
          <w:p w:rsidR="00BA23BD" w:rsidRDefault="00BA23BD" w:rsidP="00BA23BD">
            <w:pPr>
              <w:pStyle w:val="CopticHangingVerse"/>
            </w:pPr>
            <w:r>
              <w:t>ⲙⲁⲧⲁϫⲣⲟⲛ ϣⲁ ϯⲥⲩⲛⲧⲉⲗⲓⲁ.</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Grant us, O Lord, Your peace,</w:t>
            </w:r>
          </w:p>
          <w:p w:rsidR="00BA23BD" w:rsidRDefault="00BA23BD" w:rsidP="00BA23BD">
            <w:pPr>
              <w:pStyle w:val="EngHang"/>
            </w:pPr>
            <w:r>
              <w:t>And save us from the hands of our enemies.</w:t>
            </w:r>
          </w:p>
          <w:p w:rsidR="00BA23BD" w:rsidRDefault="00BA23BD" w:rsidP="00BA23BD">
            <w:pPr>
              <w:pStyle w:val="EngHang"/>
            </w:pPr>
            <w:r>
              <w:t>Humiliate their counsel,</w:t>
            </w:r>
          </w:p>
          <w:p w:rsidR="00BA23BD" w:rsidRDefault="00BA23BD" w:rsidP="00BA23BD">
            <w:pPr>
              <w:pStyle w:val="EngHangEnd"/>
            </w:pPr>
            <w:r>
              <w:t>And heal our sicknesses.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Ⲙⲟⲓ ⲛⲁⲛ Ⲡⲟ̄ⲥ̄ ⲛ̀ⲧⲉⲕϩⲓⲣⲏⲛⲏ:</w:t>
            </w:r>
          </w:p>
          <w:p w:rsidR="00BA23BD" w:rsidRDefault="00BA23BD" w:rsidP="00BA23BD">
            <w:pPr>
              <w:pStyle w:val="CopticVersemulti-line"/>
            </w:pPr>
            <w:r>
              <w:t>ⲛⲁϩⲙⲉⲛ ϧⲉⲛ ⲛⲉⲛϫⲓϫ ⲛ̀ⲧⲉ ⲛⲉⲛϫⲁϫⲓ:</w:t>
            </w:r>
          </w:p>
          <w:p w:rsidR="00BA23BD" w:rsidRDefault="00BA23BD" w:rsidP="00BA23BD">
            <w:pPr>
              <w:pStyle w:val="CopticVersemulti-line"/>
            </w:pPr>
            <w:r>
              <w:t>ⲙⲁⲑⲉⲃⲓⲟ̀ ⲙ̀ⲡⲟⲩⲥⲟϭⲛⲓ:</w:t>
            </w:r>
          </w:p>
          <w:p w:rsidR="00BA23BD" w:rsidRDefault="00BA23BD" w:rsidP="00BA23BD">
            <w:pPr>
              <w:pStyle w:val="CopticHangingVerse"/>
            </w:pPr>
            <w:r>
              <w:t>ⲟⲩⲟϩ ⲙⲁⲧⲁⲗϭⲟ ⲛ̀ⲛⲉⲛϣⲱⲛⲓ.</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Bless the crown of the year</w:t>
            </w:r>
          </w:p>
          <w:p w:rsidR="00BA23BD" w:rsidRDefault="00BA23BD" w:rsidP="00BA23BD">
            <w:pPr>
              <w:pStyle w:val="EngHang"/>
            </w:pPr>
            <w:r>
              <w:t>With Your goodness, O Lord:</w:t>
            </w:r>
          </w:p>
          <w:p w:rsidR="00BA23BD" w:rsidRDefault="00BA23BD" w:rsidP="00BA23BD">
            <w:pPr>
              <w:pStyle w:val="EngHang"/>
            </w:pPr>
            <w:r>
              <w:t>The rivers and the springs,</w:t>
            </w:r>
          </w:p>
          <w:p w:rsidR="00BA23BD" w:rsidRDefault="00BA23BD" w:rsidP="00BA23BD">
            <w:pPr>
              <w:pStyle w:val="EngHangEnd"/>
            </w:pPr>
            <w:r>
              <w:t>The seeds, and the fruits.</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 xml:space="preserve">Ⲥⲙⲟⲩ ⲉ̀ⲡⲓⲭ̀ⲗⲟⲙ ⲛ̀ⲧⲉ ϯⲣⲟⲙⲡⲓ: </w:t>
            </w:r>
          </w:p>
          <w:p w:rsidR="00BA23BD" w:rsidRDefault="00BA23BD" w:rsidP="00BA23BD">
            <w:pPr>
              <w:pStyle w:val="CopticVersemulti-line"/>
            </w:pPr>
            <w:r>
              <w:t xml:space="preserve">ϩⲓⲧⲉⲛ ⲧⲉⲕⲙⲉⲧⲭ̀ⲣⲓⲥⲧⲟⲥ Ⲡⲟ̄ⲥ̄: </w:t>
            </w:r>
          </w:p>
          <w:p w:rsidR="00BA23BD" w:rsidRDefault="00BA23BD" w:rsidP="00BA23BD">
            <w:pPr>
              <w:pStyle w:val="CopticVersemulti-line"/>
            </w:pPr>
            <w:r>
              <w:t xml:space="preserve">ⲛⲓⲓⲁⲣⲱⲟⲩ ⲛⲉⲙ ⲛⲓⲙⲟⲩⲙⲓ: </w:t>
            </w:r>
          </w:p>
          <w:p w:rsidR="00BA23BD" w:rsidRDefault="00BA23BD" w:rsidP="00BA23BD">
            <w:pPr>
              <w:pStyle w:val="CopticHangingVerse"/>
            </w:pPr>
            <w:r>
              <w:t>ⲛⲉⲙ ⲛⲓⲥⲓϯ ⲛⲉⲙ ⲛⲓⲕⲁⲣⲡⲟⲥ.</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Bless us in our work</w:t>
            </w:r>
          </w:p>
          <w:p w:rsidR="00BA23BD" w:rsidRDefault="00BA23BD" w:rsidP="00BA23BD">
            <w:pPr>
              <w:pStyle w:val="EngHang"/>
            </w:pPr>
            <w:r>
              <w:t>With Your heavenly blessings,</w:t>
            </w:r>
          </w:p>
          <w:p w:rsidR="00BA23BD" w:rsidRDefault="00BA23BD" w:rsidP="00BA23BD">
            <w:pPr>
              <w:pStyle w:val="EngHang"/>
            </w:pPr>
            <w:r>
              <w:t>And send us Your grace</w:t>
            </w:r>
          </w:p>
          <w:p w:rsidR="00BA23BD" w:rsidRDefault="00BA23BD" w:rsidP="00BA23BD">
            <w:pPr>
              <w:pStyle w:val="EngHangEnd"/>
            </w:pPr>
            <w:r>
              <w:t>And You goodness form on high.</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 xml:space="preserve">Ⲥⲙⲟⲩ ⲉ̀ⲣⲟⲛ ϧⲉⲛ ⲛⲉⲛϩ̀ⲃⲏⲟⲩⲓ̀: </w:t>
            </w:r>
          </w:p>
          <w:p w:rsidR="00BA23BD" w:rsidRDefault="00BA23BD" w:rsidP="00BA23BD">
            <w:pPr>
              <w:pStyle w:val="CopticVersemulti-line"/>
            </w:pPr>
            <w:r>
              <w:t xml:space="preserve">ϧⲉⲛ ⲡⲉⲕⲥ̀ⲙⲟⲩ ⲛ̀ⲉ̀ⲡⲟⲩⲣⲁⲛⲓⲟⲛ: </w:t>
            </w:r>
          </w:p>
          <w:p w:rsidR="00BA23BD" w:rsidRDefault="00BA23BD" w:rsidP="00BA23BD">
            <w:pPr>
              <w:pStyle w:val="CopticVersemulti-line"/>
            </w:pPr>
            <w:r>
              <w:t>ⲟⲩⲱⲣⲡ ⲛⲁⲛ ⲉ̀ⲃⲟⲗ ϧⲉⲛ ⲡⲉⲕϭⲓⲥⲓ:</w:t>
            </w:r>
          </w:p>
          <w:p w:rsidR="00BA23BD" w:rsidRDefault="00BA23BD" w:rsidP="00BA23BD">
            <w:pPr>
              <w:pStyle w:val="CopticHangingVerse"/>
            </w:pPr>
            <w:r>
              <w:t>ⲡⲉⲕϩⲙⲟⲧ ⲛⲉⲙ ⲛⲉⲕⲁ̀ⲅⲁⲑⲟⲛ.</w:t>
            </w:r>
          </w:p>
        </w:tc>
      </w:tr>
      <w:tr w:rsidR="00BA23BD" w:rsidTr="00C140D7">
        <w:trPr>
          <w:cantSplit/>
          <w:jc w:val="center"/>
        </w:trPr>
        <w:tc>
          <w:tcPr>
            <w:tcW w:w="288" w:type="dxa"/>
          </w:tcPr>
          <w:p w:rsidR="00BA23BD" w:rsidRDefault="00C140D7" w:rsidP="00C140D7">
            <w:pPr>
              <w:pStyle w:val="CopticCross"/>
            </w:pPr>
            <w:r w:rsidRPr="00FB5ACB">
              <w:t>¿</w:t>
            </w:r>
          </w:p>
        </w:tc>
        <w:tc>
          <w:tcPr>
            <w:tcW w:w="3960" w:type="dxa"/>
          </w:tcPr>
          <w:p w:rsidR="00BA23BD" w:rsidRDefault="00BA23BD" w:rsidP="00BA23BD">
            <w:pPr>
              <w:pStyle w:val="EngHang"/>
            </w:pPr>
            <w:r>
              <w:t>Save the afflicted.</w:t>
            </w:r>
          </w:p>
          <w:p w:rsidR="00BA23BD" w:rsidRDefault="00BA23BD" w:rsidP="00BA23BD">
            <w:pPr>
              <w:pStyle w:val="EngHang"/>
            </w:pPr>
            <w:r>
              <w:t>Return the travelers.</w:t>
            </w:r>
          </w:p>
          <w:p w:rsidR="00BA23BD" w:rsidRDefault="00BA23BD" w:rsidP="00BA23BD">
            <w:pPr>
              <w:pStyle w:val="EngHang"/>
            </w:pPr>
            <w:r>
              <w:t>Unbind the bound.</w:t>
            </w:r>
          </w:p>
          <w:p w:rsidR="00BA23BD" w:rsidRDefault="00BA23BD" w:rsidP="00BA23BD">
            <w:pPr>
              <w:pStyle w:val="EngHangEnd"/>
            </w:pPr>
            <w:r>
              <w:t>Repose those who have slept.</w:t>
            </w:r>
          </w:p>
        </w:tc>
        <w:tc>
          <w:tcPr>
            <w:tcW w:w="288" w:type="dxa"/>
          </w:tcPr>
          <w:p w:rsidR="00BA23BD" w:rsidRDefault="00BA23BD" w:rsidP="00C140D7"/>
        </w:tc>
        <w:tc>
          <w:tcPr>
            <w:tcW w:w="288" w:type="dxa"/>
          </w:tcPr>
          <w:p w:rsidR="00BA23BD" w:rsidRDefault="00C140D7" w:rsidP="00C140D7">
            <w:pPr>
              <w:pStyle w:val="CopticCross"/>
            </w:pPr>
            <w:r w:rsidRPr="00FB5ACB">
              <w:t>¿</w:t>
            </w:r>
          </w:p>
        </w:tc>
        <w:tc>
          <w:tcPr>
            <w:tcW w:w="3960" w:type="dxa"/>
          </w:tcPr>
          <w:p w:rsidR="00BA23BD" w:rsidRDefault="00BA23BD" w:rsidP="00BA23BD">
            <w:pPr>
              <w:pStyle w:val="CopticVersemulti-line"/>
            </w:pPr>
            <w:r>
              <w:t xml:space="preserve">Ⲛⲏⲉⲧϩⲉϫϩⲱϫ ⲛⲁϩⲙⲟⲩ ⲉ̀ⲃⲟⲗ: </w:t>
            </w:r>
          </w:p>
          <w:p w:rsidR="00BA23BD" w:rsidRDefault="00BA23BD" w:rsidP="00BA23BD">
            <w:pPr>
              <w:pStyle w:val="CopticVersemulti-line"/>
            </w:pPr>
            <w:r>
              <w:t xml:space="preserve">ⲛⲏⲉ̀ⲧⲁⲩϣⲉ ⲉ̀ⲡ̀ϣⲉⲙⲙⲟ ⲙⲁⲧⲁⲥⲑⲱⲟⲩ: </w:t>
            </w:r>
          </w:p>
          <w:p w:rsidR="00BA23BD" w:rsidRDefault="00BA23BD" w:rsidP="00BA23BD">
            <w:pPr>
              <w:pStyle w:val="CopticVersemulti-line"/>
            </w:pPr>
            <w:r>
              <w:t>ⲛⲉⲙ ⲛⲏⲉⲧⲥⲱⲛϩ ⲃⲟⲗⲟⲩ ⲉ̀ⲃⲟⲗ:</w:t>
            </w:r>
          </w:p>
          <w:p w:rsidR="00BA23BD" w:rsidRDefault="00BA23BD" w:rsidP="00BA23BD">
            <w:pPr>
              <w:pStyle w:val="CopticHangingVerse"/>
            </w:pPr>
            <w:r>
              <w:t>ⲛⲏⲉ̀ⲧⲁⲩⲉⲛⲕⲟⲧ ⲙⲁⲙ̀ⲧⲟⲛ ⲛⲱⲟⲩ.</w:t>
            </w:r>
          </w:p>
        </w:tc>
      </w:tr>
      <w:tr w:rsidR="00BA23BD" w:rsidTr="00C140D7">
        <w:trPr>
          <w:cantSplit/>
          <w:jc w:val="center"/>
        </w:trPr>
        <w:tc>
          <w:tcPr>
            <w:tcW w:w="288" w:type="dxa"/>
          </w:tcPr>
          <w:p w:rsidR="00BA23BD" w:rsidRDefault="00BA23BD" w:rsidP="00C140D7">
            <w:pPr>
              <w:pStyle w:val="CopticCross"/>
            </w:pPr>
          </w:p>
        </w:tc>
        <w:tc>
          <w:tcPr>
            <w:tcW w:w="3960" w:type="dxa"/>
          </w:tcPr>
          <w:p w:rsidR="00BA23BD" w:rsidRDefault="00BA23BD" w:rsidP="00BA23BD">
            <w:pPr>
              <w:pStyle w:val="EngHang"/>
            </w:pPr>
            <w:r>
              <w:t>Take away Your wrath from us,</w:t>
            </w:r>
          </w:p>
          <w:p w:rsidR="00BA23BD" w:rsidRDefault="00BA23BD" w:rsidP="00BA23BD">
            <w:pPr>
              <w:pStyle w:val="EngHang"/>
            </w:pPr>
            <w:r>
              <w:t>And deliver us from famine,</w:t>
            </w:r>
          </w:p>
          <w:p w:rsidR="00BA23BD" w:rsidRDefault="00BA23BD" w:rsidP="00BA23BD">
            <w:pPr>
              <w:pStyle w:val="EngHang"/>
            </w:pPr>
            <w:r>
              <w:t xml:space="preserve">And from the </w:t>
            </w:r>
            <w:commentRangeStart w:id="922"/>
            <w:r>
              <w:t xml:space="preserve">wiles </w:t>
            </w:r>
            <w:commentRangeEnd w:id="922"/>
            <w:r>
              <w:rPr>
                <w:rStyle w:val="CommentReference"/>
                <w:rFonts w:ascii="Times New Roman" w:eastAsiaTheme="minorHAnsi" w:hAnsi="Times New Roman" w:cstheme="minorBidi"/>
                <w:color w:val="auto"/>
              </w:rPr>
              <w:commentReference w:id="922"/>
            </w:r>
            <w:r>
              <w:t>of the demons,</w:t>
            </w:r>
          </w:p>
          <w:p w:rsidR="00BA23BD" w:rsidRDefault="00BA23BD" w:rsidP="00BA23BD">
            <w:pPr>
              <w:pStyle w:val="EngHangEnd"/>
            </w:pPr>
            <w:r>
              <w:t>O Giver of good things.</w:t>
            </w:r>
          </w:p>
        </w:tc>
        <w:tc>
          <w:tcPr>
            <w:tcW w:w="288" w:type="dxa"/>
          </w:tcPr>
          <w:p w:rsidR="00BA23BD" w:rsidRDefault="00BA23BD" w:rsidP="00C140D7"/>
        </w:tc>
        <w:tc>
          <w:tcPr>
            <w:tcW w:w="288" w:type="dxa"/>
          </w:tcPr>
          <w:p w:rsidR="00BA23BD" w:rsidRDefault="00BA23BD" w:rsidP="00C140D7">
            <w:pPr>
              <w:pStyle w:val="CopticCross"/>
            </w:pPr>
          </w:p>
        </w:tc>
        <w:tc>
          <w:tcPr>
            <w:tcW w:w="3960" w:type="dxa"/>
          </w:tcPr>
          <w:p w:rsidR="00BA23BD" w:rsidRDefault="00BA23BD" w:rsidP="00BA23BD">
            <w:pPr>
              <w:pStyle w:val="CopticVersemulti-line"/>
            </w:pPr>
            <w:r>
              <w:t>Ⲱⲗⲓ ⲙ̀ⲡⲉⲕϫⲱⲛⲧ ⲉ̀ⲃⲟⲗ ϩⲁⲣⲟⲛ:</w:t>
            </w:r>
          </w:p>
          <w:p w:rsidR="00BA23BD" w:rsidRDefault="00BA23BD" w:rsidP="00BA23BD">
            <w:pPr>
              <w:pStyle w:val="CopticVersemulti-line"/>
            </w:pPr>
            <w:r>
              <w:t>ⲛⲁϩⲙⲉⲛ ⲉ̀ⲃⲟⲗϩⲁ ⲟⲩϩ̀ⲃⲱⲛ:</w:t>
            </w:r>
          </w:p>
          <w:p w:rsidR="00BA23BD" w:rsidRDefault="00BA23BD" w:rsidP="00BA23BD">
            <w:pPr>
              <w:pStyle w:val="CopticVersemulti-line"/>
            </w:pPr>
            <w:r>
              <w:t>ⲛⲉⲙ ⲛⲓⲫⲁϣ ⲛ̀ⲧⲉ ⲛⲓⲇⲉⲥⲙⲱⲛ:</w:t>
            </w:r>
          </w:p>
          <w:p w:rsidR="00BA23BD" w:rsidRDefault="00BA23BD" w:rsidP="00BA23BD">
            <w:pPr>
              <w:pStyle w:val="CopticHangingVerse"/>
            </w:pPr>
            <w:r>
              <w:t>ⲱ̀ ⲫ̀ⲣⲉϥϯ ⲛ̀ⲛⲓⲁ̀ⲅⲁⲑⲟⲛ.</w:t>
            </w:r>
          </w:p>
        </w:tc>
      </w:tr>
      <w:tr w:rsidR="00BA23BD" w:rsidTr="00C140D7">
        <w:trPr>
          <w:cantSplit/>
          <w:jc w:val="center"/>
        </w:trPr>
        <w:tc>
          <w:tcPr>
            <w:tcW w:w="288" w:type="dxa"/>
          </w:tcPr>
          <w:p w:rsidR="00BA23BD" w:rsidRDefault="00BA23BD" w:rsidP="00C140D7">
            <w:pPr>
              <w:pStyle w:val="CopticCross"/>
            </w:pPr>
            <w:r w:rsidRPr="00FB5ACB">
              <w:t>¿</w:t>
            </w:r>
          </w:p>
        </w:tc>
        <w:tc>
          <w:tcPr>
            <w:tcW w:w="3960" w:type="dxa"/>
          </w:tcPr>
          <w:p w:rsidR="00BA23BD" w:rsidRDefault="00BA23BD" w:rsidP="00BA23BD">
            <w:pPr>
              <w:pStyle w:val="EngHang"/>
            </w:pPr>
            <w:r>
              <w:t>We praise Him and glorify Him,</w:t>
            </w:r>
          </w:p>
          <w:p w:rsidR="00BA23BD" w:rsidRDefault="00BA23BD" w:rsidP="00BA23BD">
            <w:pPr>
              <w:pStyle w:val="EngHang"/>
            </w:pPr>
            <w:r>
              <w:t>And exalt Him above all,</w:t>
            </w:r>
          </w:p>
          <w:p w:rsidR="00BA23BD" w:rsidRDefault="00BA23BD" w:rsidP="00BA23BD">
            <w:pPr>
              <w:pStyle w:val="EngHang"/>
            </w:pPr>
            <w:r>
              <w:t>As a Good One and a Lover of mankind.</w:t>
            </w:r>
          </w:p>
          <w:p w:rsidR="00BA23BD" w:rsidRDefault="00BA23BD" w:rsidP="00BA23BD">
            <w:pPr>
              <w:pStyle w:val="EngHangEnd"/>
            </w:pPr>
            <w:r>
              <w:t>Have mercy on us according Your great mercy.</w:t>
            </w:r>
          </w:p>
        </w:tc>
        <w:tc>
          <w:tcPr>
            <w:tcW w:w="288" w:type="dxa"/>
          </w:tcPr>
          <w:p w:rsidR="00BA23BD" w:rsidRDefault="00BA23BD" w:rsidP="00C140D7"/>
        </w:tc>
        <w:tc>
          <w:tcPr>
            <w:tcW w:w="288" w:type="dxa"/>
          </w:tcPr>
          <w:p w:rsidR="00BA23BD" w:rsidRDefault="00BA23BD" w:rsidP="00C140D7">
            <w:pPr>
              <w:pStyle w:val="CopticCross"/>
            </w:pPr>
            <w:r w:rsidRPr="00FB5ACB">
              <w:t>¿</w:t>
            </w:r>
          </w:p>
        </w:tc>
        <w:tc>
          <w:tcPr>
            <w:tcW w:w="3960" w:type="dxa"/>
          </w:tcPr>
          <w:p w:rsidR="00BA23BD" w:rsidRDefault="00BA23BD" w:rsidP="00BA23BD">
            <w:pPr>
              <w:pStyle w:val="CopticVersemulti-line"/>
            </w:pPr>
            <w:r>
              <w:t>Ⲧⲉⲛϩⲱⲥ ⲉ̀ⲣⲟϥ ⲧⲉⲛϯⲱ̀ⲟⲩ ⲛⲁϥ:</w:t>
            </w:r>
          </w:p>
          <w:p w:rsidR="00BA23BD" w:rsidRDefault="00BA23BD" w:rsidP="00BA23BD">
            <w:pPr>
              <w:pStyle w:val="CopticVersemulti-line"/>
            </w:pPr>
            <w:r>
              <w:t>ⲧⲉⲛⲉⲣϩⲟⲩⲟ̀ ϭⲓⲥⲓ ⲙ̀ⲙⲟϥ:</w:t>
            </w:r>
          </w:p>
          <w:p w:rsidR="00BA23BD" w:rsidRDefault="00BA23BD" w:rsidP="00BA23BD">
            <w:pPr>
              <w:pStyle w:val="CopticVersemulti-line"/>
            </w:pPr>
            <w:r>
              <w:t>ϩⲱⲥ ⲁ̀ⲅⲁⲑⲟⲥ ⲟⲩⲟϩ ⲙ̀ⲙⲁⲓⲣⲱⲙⲓ:</w:t>
            </w:r>
          </w:p>
          <w:p w:rsidR="00BA23BD" w:rsidRPr="005130A7" w:rsidRDefault="00BA23BD" w:rsidP="00BA23BD">
            <w:pPr>
              <w:pStyle w:val="CopticHangingVerse"/>
            </w:pPr>
            <w:r>
              <w:t>ⲛⲁⲓ ⲛⲁⲛ ⲕⲁⲧⲁ ⲡⲉⲕⲛⲓϣϯ ⲛ̀ⲛⲁⲓ.</w:t>
            </w:r>
          </w:p>
        </w:tc>
      </w:tr>
    </w:tbl>
    <w:p w:rsidR="00BA23BD" w:rsidRPr="00BA23BD" w:rsidRDefault="00BA23BD" w:rsidP="00BA23BD"/>
    <w:p w:rsidR="0039635A" w:rsidRDefault="0039635A" w:rsidP="009D0B24">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I will worship you,</w:t>
            </w:r>
          </w:p>
          <w:p w:rsidR="00CE58CE" w:rsidRDefault="00CE58CE" w:rsidP="00CE58CE">
            <w:pPr>
              <w:pStyle w:val="EngHang"/>
            </w:pPr>
            <w:r>
              <w:t>O my Lord, Jesus Christ.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commentRangeStart w:id="923"/>
            <w:r>
              <w:t xml:space="preserve">Ϯⲛⲁⲟⲩⲱϣⲧ </w:t>
            </w:r>
            <w:commentRangeEnd w:id="923"/>
            <w:r>
              <w:rPr>
                <w:rStyle w:val="CommentReference"/>
                <w:rFonts w:ascii="Times New Roman" w:hAnsi="Times New Roman"/>
              </w:rPr>
              <w:commentReference w:id="923"/>
            </w:r>
            <w:r>
              <w:t>ⲙ̀ⲙⲟⲕ:</w:t>
            </w:r>
          </w:p>
          <w:p w:rsidR="00CE58CE" w:rsidRDefault="00CE58CE" w:rsidP="00305E1E">
            <w:pPr>
              <w:pStyle w:val="CopticVersemulti-line"/>
            </w:pPr>
            <w:r>
              <w:t>Ⲡⲁⲟ̄ⲥ̄ Ⲓⲏ̄ⲥ̄ Ⲡⲭ̄ⲥ̄:</w:t>
            </w:r>
          </w:p>
          <w:p w:rsidR="00CE58CE" w:rsidRDefault="00CE58CE" w:rsidP="00305E1E">
            <w:pPr>
              <w:pStyle w:val="CopticVersemulti-line"/>
            </w:pPr>
            <w:r>
              <w:t>ⲡⲓⲱ̀ⲟⲩ ⲛⲁⲕ ⲁⲗⲗⲏⲗⲟⲩⲓⲁ̀:</w:t>
            </w:r>
          </w:p>
          <w:p w:rsidR="00CE58CE" w:rsidRPr="00C35319"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Lead me,</w:t>
            </w:r>
          </w:p>
          <w:p w:rsidR="00CE58CE" w:rsidRDefault="00CE58CE" w:rsidP="00CE58CE">
            <w:pPr>
              <w:pStyle w:val="EngHang"/>
            </w:pPr>
            <w:r>
              <w:t>I the weak.</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Ϭⲓⲙⲱⲓⲧ ⲛⲏⲓ ⲁⲛⲟⲕ:</w:t>
            </w:r>
          </w:p>
          <w:p w:rsidR="00CE58CE" w:rsidRDefault="00CE58CE" w:rsidP="00305E1E">
            <w:pPr>
              <w:pStyle w:val="CopticVersemulti-line"/>
            </w:pPr>
            <w:r>
              <w:t>ϧⲁ ⲡⲓⲉ̀ⲗⲁⲭⲓⲥⲧⲟⲥ:</w:t>
            </w:r>
          </w:p>
          <w:p w:rsidR="00CE58CE" w:rsidRDefault="00CE58CE" w:rsidP="00305E1E">
            <w:pPr>
              <w:pStyle w:val="CopticVersemulti-line"/>
            </w:pPr>
            <w:r>
              <w:t>ⲡⲓⲱ̀ⲟⲩ ⲛⲁⲕ ⲁⲗⲗⲏⲗⲟⲩⲓⲁ̀:</w:t>
            </w:r>
          </w:p>
          <w:p w:rsidR="00CE58CE" w:rsidRPr="00670ADE" w:rsidRDefault="00CE58CE" w:rsidP="00305E1E">
            <w:pPr>
              <w:pStyle w:val="CopticVerse"/>
              <w:rPr>
                <w:rFonts w:ascii="Arial Unicode MS" w:eastAsia="Arial Unicode MS" w:hAnsi="Arial Unicode MS" w:cs="Arial Unicode MS"/>
              </w:rPr>
            </w:pPr>
            <w:r>
              <w:t xml:space="preserve">Ⲇⲟⲍⲁ ⲭⲓ ⲟ̀ Ⲑⲉⲟⲥ. </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Regard us,</w:t>
            </w:r>
          </w:p>
          <w:p w:rsidR="00CE58CE" w:rsidRDefault="00CE58CE" w:rsidP="00CE58CE">
            <w:pPr>
              <w:pStyle w:val="EngHang"/>
            </w:pPr>
            <w:r>
              <w:t>In Your goodness.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Ϫⲟⲩϣⲧ ⲉ̀ϧ̀ⲣⲏⲓ ⲉ̀ϫⲱⲛ:</w:t>
            </w:r>
          </w:p>
          <w:p w:rsidR="00CE58CE" w:rsidRDefault="00CE58CE" w:rsidP="00305E1E">
            <w:pPr>
              <w:pStyle w:val="CopticVersemulti-line"/>
            </w:pPr>
            <w:r>
              <w:t>ϧⲉⲛ ⲧⲉⲕⲙⲉⲧⲁⲅⲁⲑⲟⲛ:</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Behold my tongue will</w:t>
            </w:r>
          </w:p>
          <w:p w:rsidR="00CE58CE" w:rsidRDefault="00CE58CE" w:rsidP="00CE58CE">
            <w:pPr>
              <w:pStyle w:val="EngHang"/>
            </w:pPr>
            <w:r>
              <w:t>Declare Your glory.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Ϩⲏⲡⲡⲉ ϯⲛⲁⲥⲁϫⲓ:</w:t>
            </w:r>
          </w:p>
          <w:p w:rsidR="00CE58CE" w:rsidRDefault="00CE58CE" w:rsidP="00305E1E">
            <w:pPr>
              <w:pStyle w:val="CopticVersemulti-line"/>
            </w:pPr>
            <w:r>
              <w:t>ⲉⲑⲃⲉ ⲡⲉⲕⲱⲟⲩ ϧⲉⲛ ⲡⲁⲗⲁⲥ: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Kill my thoughts that are</w:t>
            </w:r>
          </w:p>
          <w:p w:rsidR="00CE58CE" w:rsidRDefault="00CE58CE" w:rsidP="00CE58CE">
            <w:pPr>
              <w:pStyle w:val="EngHang"/>
            </w:pPr>
            <w:r>
              <w:t>Full of evil.</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Ϧⲱⲧⲉⲃ ⲛ̀ⲛⲁⲙⲉⲩⲓ:</w:t>
            </w:r>
          </w:p>
          <w:p w:rsidR="00CE58CE" w:rsidRDefault="00CE58CE" w:rsidP="00305E1E">
            <w:pPr>
              <w:pStyle w:val="CopticVersemulti-line"/>
            </w:pPr>
            <w:r>
              <w:t>ⲉⲑⲙⲉϩ ⲛ̀ⲕⲁⲕⲱⲥ: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blessing, glory,</w:t>
            </w:r>
          </w:p>
          <w:p w:rsidR="00CE58CE" w:rsidRDefault="00CE58CE" w:rsidP="00CE58CE">
            <w:pPr>
              <w:pStyle w:val="EngHang"/>
            </w:pPr>
            <w:r>
              <w:t>And praise befit You.</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Ϥⲉⲙⲡ̀ϣⲁ ⲛ̀ϫⲉ ⲡⲓⲥ̀ⲙⲟⲩ:</w:t>
            </w:r>
          </w:p>
          <w:p w:rsidR="00CE58CE" w:rsidRDefault="00CE58CE" w:rsidP="00305E1E">
            <w:pPr>
              <w:pStyle w:val="CopticVersemulti-line"/>
            </w:pPr>
            <w:r>
              <w:t>ⲛⲉⲙ ⲡⲓⲱ̀ⲟⲩ ⲛⲉⲙ ⲡⲓϩⲱⲥ: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 a comfort to me</w:t>
            </w:r>
          </w:p>
          <w:p w:rsidR="00CE58CE" w:rsidRDefault="00CE58CE" w:rsidP="00CE58CE">
            <w:pPr>
              <w:pStyle w:val="EngHang"/>
            </w:pPr>
            <w:r>
              <w:t>In my rationality.</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Ϣⲱⲡⲓ ⲛⲏⲓ ⲛ̀ⲛⲟⲙϯ:</w:t>
            </w:r>
          </w:p>
          <w:p w:rsidR="00CE58CE" w:rsidRDefault="00CE58CE" w:rsidP="00305E1E">
            <w:pPr>
              <w:pStyle w:val="CopticVersemulti-line"/>
            </w:pPr>
            <w:r>
              <w:t>ϧⲉⲛ ⲛⲁⲗⲟⲅⲓⲥⲙⲟⲥ:</w:t>
            </w:r>
          </w:p>
          <w:p w:rsidR="00CE58CE" w:rsidRDefault="00CE58CE" w:rsidP="00305E1E">
            <w:pPr>
              <w:pStyle w:val="CopticVersemulti-line"/>
            </w:pPr>
            <w:r>
              <w:t>ⲡⲓⲱ̀ⲟⲩ ⲛⲁⲕ ⲁⲗⲗⲏⲗⲟⲩⲓⲁ̀:</w:t>
            </w:r>
          </w:p>
          <w:p w:rsidR="00CE58CE"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CE58CE">
            <w:pPr>
              <w:pStyle w:val="EngHang"/>
            </w:pPr>
            <w:r>
              <w:t>Take the suffering</w:t>
            </w:r>
          </w:p>
          <w:p w:rsidR="00CE58CE" w:rsidRDefault="00CE58CE" w:rsidP="00CE58CE">
            <w:pPr>
              <w:pStyle w:val="EngHang"/>
            </w:pPr>
            <w:r>
              <w:t>Of sin away from us.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Ⲱⲗⲓ ⲉ̀ⲃⲟⲗϩⲁⲣⲟⲛ:</w:t>
            </w:r>
          </w:p>
          <w:p w:rsidR="00CE58CE" w:rsidRDefault="00CE58CE" w:rsidP="00305E1E">
            <w:pPr>
              <w:pStyle w:val="CopticVersemulti-line"/>
            </w:pPr>
            <w:r>
              <w:t>ⲛ̀ⲛⲓⲛⲟⲃⲓ ⲙ̀ⲡⲁⲑⲟⲥ: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The adornment of our spirits,</w:t>
            </w:r>
          </w:p>
          <w:p w:rsidR="00CE58CE" w:rsidRDefault="00CE58CE" w:rsidP="00CE58CE">
            <w:pPr>
              <w:pStyle w:val="EngHang"/>
            </w:pPr>
            <w:r>
              <w:t>And the joy of our tongues,</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Ⲯⲟⲗⲉⲗ ⲛ̀ⲛⲉⲛⲡ̀ⲛⲉⲩⲙⲁ:</w:t>
            </w:r>
          </w:p>
          <w:p w:rsidR="00CE58CE" w:rsidRDefault="00CE58CE" w:rsidP="00305E1E">
            <w:pPr>
              <w:pStyle w:val="CopticVersemulti-line"/>
            </w:pPr>
            <w:r>
              <w:t>ⲡ̀ⲉⲣⲟⲩⲟⲧ ⲙ̀ⲡⲉⲛⲗⲁⲥ: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CE58CE">
            <w:pPr>
              <w:pStyle w:val="EngHang"/>
            </w:pPr>
            <w:r>
              <w:t>Holy, Holy, Holy,</w:t>
            </w:r>
          </w:p>
          <w:p w:rsidR="00CE58CE" w:rsidRDefault="00CE58CE" w:rsidP="00CE58CE">
            <w:pPr>
              <w:pStyle w:val="EngHang"/>
            </w:pPr>
            <w:r>
              <w:t>Is Your All-Holy Spirit.</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Ⲭⲟⲩⲁⲃ ⲭ̀ⲟⲩⲁⲃ ⲭ̀ⲟⲩⲁⲃ: </w:t>
            </w:r>
          </w:p>
          <w:p w:rsidR="00CE58CE" w:rsidRDefault="00CE58CE" w:rsidP="00305E1E">
            <w:pPr>
              <w:pStyle w:val="CopticVersemulti-line"/>
            </w:pPr>
            <w:r>
              <w:t>Ⲡⲉⲕⲛ̀ⲛⲉⲩⲙⲁ ⲙ̀ⲡⲁⲛⲁ̀ⲅⲓⲁⲥ: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O God the merciful,</w:t>
            </w:r>
          </w:p>
          <w:p w:rsidR="00CE58CE" w:rsidRDefault="00CE58CE" w:rsidP="00CE58CE">
            <w:pPr>
              <w:pStyle w:val="EngHang"/>
            </w:pPr>
            <w:r>
              <w:t>The good One,</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Ⲫϯ ⲡⲓⲛⲁⲏⲧ:</w:t>
            </w:r>
          </w:p>
          <w:p w:rsidR="00CE58CE" w:rsidRDefault="00CE58CE" w:rsidP="00305E1E">
            <w:pPr>
              <w:pStyle w:val="CopticVersemulti-line"/>
            </w:pPr>
            <w:r>
              <w:t>ⲟⲩⲁϩ ⲛ̀ⲁⲅⲁⲑⲟⲥ: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CE58CE">
            <w:pPr>
              <w:pStyle w:val="EngHang"/>
            </w:pPr>
            <w:r>
              <w:t>Because of Your mercy,</w:t>
            </w:r>
          </w:p>
          <w:p w:rsidR="00CE58CE" w:rsidRDefault="00CE58CE" w:rsidP="00CE58CE">
            <w:pPr>
              <w:pStyle w:val="EngHang"/>
            </w:pPr>
            <w:r>
              <w:t>O God of my salvation,</w:t>
            </w:r>
          </w:p>
          <w:p w:rsidR="00CE58CE" w:rsidRDefault="00CE58CE" w:rsidP="00CE58CE">
            <w:pPr>
              <w:pStyle w:val="EngHang"/>
            </w:pPr>
            <w:r>
              <w:t>Glory be to You, Alleluia.</w:t>
            </w:r>
          </w:p>
          <w:p w:rsidR="00CE58CE" w:rsidRDefault="00CE58CE" w:rsidP="00CE58C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Ⲩⲡⲉⲣ ⲙ̀ⲡⲉⲕⲛⲁⲓ:</w:t>
            </w:r>
          </w:p>
          <w:p w:rsidR="00CE58CE" w:rsidRDefault="00CE58CE" w:rsidP="00305E1E">
            <w:pPr>
              <w:pStyle w:val="CopticVersemulti-line"/>
            </w:pPr>
            <w:r>
              <w:t>Ⲫϯ ⲛ̀ⲧⲉ ⲡⲁⲟⲩϫⲁⲓ:</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Make us worthy,</w:t>
            </w:r>
          </w:p>
          <w:p w:rsidR="00CE58CE" w:rsidRDefault="00CE58CE" w:rsidP="00305E1E">
            <w:pPr>
              <w:pStyle w:val="EngHang"/>
            </w:pPr>
            <w:r>
              <w:t>O Master, of Your Kingdom,</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Ⲧⲉⲕⲙⲉⲧⲟⲩⲣⲟ ⲛⲉⲙⲛⲏⲃ:</w:t>
            </w:r>
          </w:p>
          <w:p w:rsidR="00CE58CE" w:rsidRDefault="00CE58CE" w:rsidP="00305E1E">
            <w:pPr>
              <w:pStyle w:val="CopticVersemulti-line"/>
            </w:pPr>
            <w:r>
              <w:t>ⲁ̀ⲣⲓⲧⲉⲛ ⲛ̀ⲉⲙⲡ̀ϣⲁ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Hear our prayer,</w:t>
            </w:r>
          </w:p>
          <w:p w:rsidR="00CE58CE" w:rsidRDefault="00CE58CE" w:rsidP="00305E1E">
            <w:pPr>
              <w:pStyle w:val="EngHang"/>
            </w:pPr>
            <w:r>
              <w:t>O Christ our King.</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Ⲥⲱⲧⲉⲙ ⲉ̀ⲡⲉⲛϣ̀ⲗⲏⲗ:</w:t>
            </w:r>
          </w:p>
          <w:p w:rsidR="00CE58CE" w:rsidRDefault="00CE58CE" w:rsidP="00305E1E">
            <w:pPr>
              <w:pStyle w:val="CopticVersemulti-line"/>
            </w:pPr>
            <w:r>
              <w:t>ⲡⲉⲛⲟⲩⲣⲟ Ⲡⲭ̄ⲥ̄: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Guard us, O Lord,</w:t>
            </w:r>
          </w:p>
          <w:p w:rsidR="00CE58CE" w:rsidRDefault="00CE58CE" w:rsidP="00305E1E">
            <w:pPr>
              <w:pStyle w:val="EngHang"/>
            </w:pPr>
            <w:r>
              <w:t>From the Devil.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Ⲣⲱⲓⲥ ⲉ̀ⲣⲟⲛ Ⲡⲟ̄ⲥ̄:</w:t>
            </w:r>
          </w:p>
          <w:p w:rsidR="00CE58CE" w:rsidRDefault="00CE58CE" w:rsidP="00305E1E">
            <w:pPr>
              <w:pStyle w:val="CopticVersemulti-line"/>
            </w:pPr>
            <w:r>
              <w:t>ⲉ̀ⲃⲟⲗ ϧⲉⲛ ⲡⲓⲇⲓⲁⲃⲟⲗⲟⲥ: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Your Name is blessed,</w:t>
            </w:r>
          </w:p>
          <w:p w:rsidR="00CE58CE" w:rsidRDefault="00CE58CE" w:rsidP="00305E1E">
            <w:pPr>
              <w:pStyle w:val="EngHang"/>
            </w:pPr>
            <w:r>
              <w:t>On the lips of the faithful:</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Ⲡⲉⲕⲣⲁⲛ ϥ̀ⲥ̀ⲙⲁⲣⲱⲟⲩⲧ:</w:t>
            </w:r>
          </w:p>
          <w:p w:rsidR="00CE58CE" w:rsidRDefault="00CE58CE" w:rsidP="00305E1E">
            <w:pPr>
              <w:pStyle w:val="CopticVersemulti-line"/>
            </w:pPr>
            <w:r>
              <w:t>ϧⲉⲛ ⲣⲱⲟⲩ ⲛ̀ⲛⲓⲡⲓⲥⲧⲟⲥ: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Glory to Your</w:t>
            </w:r>
          </w:p>
          <w:p w:rsidR="00CE58CE" w:rsidRDefault="00CE58CE" w:rsidP="00305E1E">
            <w:pPr>
              <w:pStyle w:val="EngHang"/>
            </w:pPr>
            <w:r>
              <w:t>Incomprehensible Godhead.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 xml:space="preserve">Ⲟⲩⲱ̀ⲟⲩ ⲛ̀ⲧⲉⲕⲙⲉⲑⲛⲟⲩϯ: </w:t>
            </w:r>
          </w:p>
          <w:p w:rsidR="00CE58CE" w:rsidRDefault="00CE58CE" w:rsidP="00305E1E">
            <w:pPr>
              <w:pStyle w:val="CopticVersemulti-line"/>
            </w:pPr>
            <w:r>
              <w:t>ϯⲁⲧⲥⲁϫⲓ ⲙ̀ⲙⲟⲥ: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 know, O Lord,</w:t>
            </w:r>
          </w:p>
          <w:p w:rsidR="00CE58CE" w:rsidRDefault="00CE58CE" w:rsidP="00305E1E">
            <w:pPr>
              <w:pStyle w:val="EngHang"/>
            </w:pPr>
            <w:r>
              <w:t>My weakness.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Ⲝⲱⲟⲩⲛ ⲛ̀ⲑⲟⲕ Ⲡⲟ̄ⲥ̄:</w:t>
            </w:r>
          </w:p>
          <w:p w:rsidR="00CE58CE" w:rsidRDefault="00CE58CE" w:rsidP="00305E1E">
            <w:pPr>
              <w:pStyle w:val="CopticVersemulti-line"/>
            </w:pPr>
            <w:r>
              <w:t>ⲛ̀ⲧⲁⲙⲉⲧⲁⲥⲑⲉⲛⲏⲥ: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Have mercy on my,</w:t>
            </w:r>
          </w:p>
          <w:p w:rsidR="00CE58CE" w:rsidRDefault="00CE58CE" w:rsidP="00305E1E">
            <w:pPr>
              <w:pStyle w:val="EngHang"/>
            </w:pPr>
            <w:r>
              <w:t>In Your mercy O Creator.</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Ⲛⲁⲓ ⲛⲏⲓ ϧⲉⲛ ⲡⲉⲕⲛⲁⲓ:</w:t>
            </w:r>
          </w:p>
          <w:p w:rsidR="00CE58CE" w:rsidRDefault="00CE58CE" w:rsidP="00305E1E">
            <w:pPr>
              <w:pStyle w:val="CopticVersemulti-line"/>
            </w:pPr>
            <w:r>
              <w:t>ⲱ̀ ⲡⲓⲇⲏⲙⲓⲟⲣⲅⲟⲥ: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lastRenderedPageBreak/>
              <w:t>¿</w:t>
            </w:r>
          </w:p>
        </w:tc>
        <w:tc>
          <w:tcPr>
            <w:tcW w:w="3960" w:type="dxa"/>
          </w:tcPr>
          <w:p w:rsidR="00CE58CE" w:rsidRDefault="00CE58CE" w:rsidP="00305E1E">
            <w:pPr>
              <w:pStyle w:val="EngHang"/>
            </w:pPr>
            <w:r>
              <w:t>Do not lead us</w:t>
            </w:r>
          </w:p>
          <w:p w:rsidR="00CE58CE" w:rsidRDefault="00CE58CE" w:rsidP="00305E1E">
            <w:pPr>
              <w:pStyle w:val="EngHang"/>
            </w:pPr>
            <w:r>
              <w:t>Into temptation.</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Ⲙⲡⲉⲣⲉⲛⲧⲉⲛ ⲁⲛⲟⲛ:</w:t>
            </w:r>
          </w:p>
          <w:p w:rsidR="00CE58CE" w:rsidRDefault="00CE58CE" w:rsidP="00305E1E">
            <w:pPr>
              <w:pStyle w:val="CopticVersemulti-line"/>
            </w:pPr>
            <w:r>
              <w:t>ⲉ̀ϧⲟⲩⲛ ⲉ̀ⲡⲓⲣⲁⲥⲙⲟⲥ: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Truly every tongue</w:t>
            </w:r>
          </w:p>
          <w:p w:rsidR="00CE58CE" w:rsidRDefault="00CE58CE" w:rsidP="00305E1E">
            <w:pPr>
              <w:pStyle w:val="EngHang"/>
            </w:pPr>
            <w:r>
              <w:t>Praises Your Name.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Ⲗⲁⲥ ⲛⲓⲃⲉⲛ ⲥⲉϩⲱⲥ:</w:t>
            </w:r>
          </w:p>
          <w:p w:rsidR="00CE58CE" w:rsidRDefault="00CE58CE" w:rsidP="00305E1E">
            <w:pPr>
              <w:pStyle w:val="CopticVersemulti-line"/>
            </w:pPr>
            <w:r>
              <w:t>ⲉ̀ⲡⲉⲕⲣⲁⲛ ⲛ̀ⲁⲗⲏⲑⲱⲥ: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Let Your help</w:t>
            </w:r>
          </w:p>
          <w:p w:rsidR="00CE58CE" w:rsidRDefault="00CE58CE" w:rsidP="00305E1E">
            <w:pPr>
              <w:pStyle w:val="EngHang"/>
            </w:pPr>
            <w:r>
              <w:t>Come to me quickly.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Ⲕⲁⲧⲁ ⲧⲉⲕⲃⲟⲏ̀ⲑⲓⲁ̀:</w:t>
            </w:r>
          </w:p>
          <w:p w:rsidR="00CE58CE" w:rsidRDefault="00CE58CE" w:rsidP="00305E1E">
            <w:pPr>
              <w:pStyle w:val="CopticVersemulti-line"/>
            </w:pPr>
            <w:r>
              <w:t>ⲧⲁϩⲟⲓ ϧⲉⲛ ⲟⲩⲓⲏⲥ: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 xml:space="preserve"> Ⲇⲟⲍⲁ ⲭⲓ ⲟ̀ Ⲑⲉⲟⲥ.</w:t>
            </w:r>
          </w:p>
        </w:tc>
      </w:tr>
      <w:tr w:rsidR="00CE58CE" w:rsidTr="00115025">
        <w:trPr>
          <w:cantSplit/>
          <w:jc w:val="center"/>
        </w:trPr>
        <w:tc>
          <w:tcPr>
            <w:tcW w:w="288" w:type="dxa"/>
          </w:tcPr>
          <w:p w:rsidR="00CE58CE" w:rsidRPr="003209AF" w:rsidRDefault="00CE58CE" w:rsidP="00115025">
            <w:pPr>
              <w:pStyle w:val="CopticCross"/>
              <w:rPr>
                <w:b/>
              </w:rPr>
            </w:pPr>
            <w:r w:rsidRPr="00FB5ACB">
              <w:t>¿</w:t>
            </w:r>
          </w:p>
        </w:tc>
        <w:tc>
          <w:tcPr>
            <w:tcW w:w="3960" w:type="dxa"/>
          </w:tcPr>
          <w:p w:rsidR="00CE58CE" w:rsidRDefault="00CE58CE" w:rsidP="00305E1E">
            <w:pPr>
              <w:pStyle w:val="EngHang"/>
            </w:pPr>
            <w:r>
              <w:t>Jesus is my hope.</w:t>
            </w:r>
          </w:p>
          <w:p w:rsidR="00CE58CE" w:rsidRDefault="00CE58CE" w:rsidP="00305E1E">
            <w:pPr>
              <w:pStyle w:val="EngHang"/>
            </w:pPr>
            <w:r>
              <w:t>Jesus is my help.</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Ⲓⲏ̄ⲥ̄ ⲡⲉ ⲧⲁϩⲉⲗⲡⲓⲥ:</w:t>
            </w:r>
          </w:p>
          <w:p w:rsidR="00CE58CE" w:rsidRDefault="00CE58CE" w:rsidP="00305E1E">
            <w:pPr>
              <w:pStyle w:val="CopticVersemulti-line"/>
            </w:pPr>
            <w:r>
              <w:t>Ⲓⲏ̄ⲥ̄ ⲡⲉ ⲡⲁⲃⲟⲏ̀ⲑⲟⲥ: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 xml:space="preserve">You </w:t>
            </w:r>
            <w:commentRangeStart w:id="924"/>
            <w:r>
              <w:t>reign</w:t>
            </w:r>
            <w:commentRangeEnd w:id="924"/>
            <w:r>
              <w:rPr>
                <w:rStyle w:val="CommentReference"/>
              </w:rPr>
              <w:commentReference w:id="924"/>
            </w:r>
          </w:p>
          <w:p w:rsidR="00CE58CE" w:rsidRDefault="00CE58CE" w:rsidP="00305E1E">
            <w:pPr>
              <w:pStyle w:val="EngHang"/>
            </w:pPr>
            <w:r>
              <w:t>Until the end of time.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Ⲑⲱⲕ ⲡⲉ ⲡⲓⲁ̀ⲙⲁϩⲓ:</w:t>
            </w:r>
          </w:p>
          <w:p w:rsidR="00CE58CE" w:rsidRDefault="00CE58CE" w:rsidP="00305E1E">
            <w:pPr>
              <w:pStyle w:val="CopticVersemulti-line"/>
            </w:pPr>
            <w:r>
              <w:t>ϣⲁ ⲛ̀ϫⲟⲕ ⲛ̀ⲛⲓⲭ̀ⲣⲟⲛⲟⲥ: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Behold, I will bless You,</w:t>
            </w:r>
          </w:p>
          <w:p w:rsidR="00CE58CE" w:rsidRDefault="00CE58CE" w:rsidP="00305E1E">
            <w:pPr>
              <w:pStyle w:val="EngHang"/>
            </w:pPr>
            <w:r>
              <w:t>O Son of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Ⲏⲡⲡⲉ ϯⲛⲁⲥⲙⲟⲩ ⲉ̀ⲣⲟⲕ:</w:t>
            </w:r>
          </w:p>
          <w:p w:rsidR="00CE58CE" w:rsidRDefault="00CE58CE" w:rsidP="00305E1E">
            <w:pPr>
              <w:pStyle w:val="CopticVersemulti-line"/>
            </w:pPr>
            <w:r>
              <w:t>ⲉ̀ Ⲩⲓⲟⲥ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Your mercies are countless,</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Ⲍⲉⲟϣ ⲛⲉⲕⲛⲁⲓ</w:t>
            </w:r>
          </w:p>
          <w:p w:rsidR="00CE58CE" w:rsidRDefault="00CE58CE" w:rsidP="00305E1E">
            <w:pPr>
              <w:pStyle w:val="CopticVersemulti-line"/>
            </w:pPr>
            <w:r>
              <w:t xml:space="preserve"> ⲉ̀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The honour</w:t>
            </w:r>
          </w:p>
          <w:p w:rsidR="00CE58CE" w:rsidRDefault="00CE58CE" w:rsidP="00305E1E">
            <w:pPr>
              <w:pStyle w:val="EngHang"/>
            </w:pPr>
            <w:r>
              <w:t>Is due to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Ⲉⲣⲉ ⲡⲓⲧⲁⲓⲟ:</w:t>
            </w:r>
          </w:p>
          <w:p w:rsidR="00CE58CE" w:rsidRDefault="00CE58CE" w:rsidP="00305E1E">
            <w:pPr>
              <w:pStyle w:val="CopticVersemulti-line"/>
            </w:pPr>
            <w:r>
              <w:t>ⲉⲣⲡ̀ⲉⲡⲓ ⲛ̀Ⲑⲉⲟⲥ: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FB5ACB">
              <w:t>¿</w:t>
            </w:r>
          </w:p>
        </w:tc>
        <w:tc>
          <w:tcPr>
            <w:tcW w:w="3960" w:type="dxa"/>
          </w:tcPr>
          <w:p w:rsidR="00CE58CE" w:rsidRDefault="00CE58CE" w:rsidP="00305E1E">
            <w:pPr>
              <w:pStyle w:val="EngHang"/>
            </w:pPr>
            <w:r>
              <w:t>O Master, have mercy on me,</w:t>
            </w:r>
          </w:p>
          <w:p w:rsidR="00CE58CE" w:rsidRDefault="00CE58CE" w:rsidP="00305E1E">
            <w:pPr>
              <w:pStyle w:val="EngHang"/>
            </w:pPr>
            <w:r>
              <w:t>O eternal One.</w:t>
            </w:r>
          </w:p>
          <w:p w:rsidR="00CE58CE" w:rsidRDefault="00CE58CE" w:rsidP="00305E1E">
            <w:pPr>
              <w:pStyle w:val="EngHang"/>
            </w:pPr>
            <w:r>
              <w:t>Glory be to You, Alleluia.</w:t>
            </w:r>
          </w:p>
          <w:p w:rsidR="00CE58CE" w:rsidRDefault="00CE58CE" w:rsidP="00305E1E">
            <w:pPr>
              <w:pStyle w:val="EngHangEnd"/>
            </w:pPr>
            <w:r>
              <w:t>Glory</w:t>
            </w:r>
            <w:r w:rsidRPr="00305E1E">
              <w:rPr>
                <w:rStyle w:val="EngHangEndChar"/>
              </w:rPr>
              <w:t xml:space="preserve"> </w:t>
            </w:r>
            <w:r>
              <w:t>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Ⲇⲉⲥⲡⲟⲧⲁ ⲛⲁⲓ ⲛⲏⲓ:</w:t>
            </w:r>
          </w:p>
          <w:p w:rsidR="00CE58CE" w:rsidRDefault="00CE58CE" w:rsidP="00305E1E">
            <w:pPr>
              <w:pStyle w:val="CopticVersemulti-line"/>
            </w:pPr>
            <w:r>
              <w:t>ⲱ̀ ⲡⲓⲁⲓⲇⲓⲟⲥ: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You are, O Lord,</w:t>
            </w:r>
          </w:p>
          <w:p w:rsidR="00CE58CE" w:rsidRDefault="00CE58CE" w:rsidP="00305E1E">
            <w:pPr>
              <w:pStyle w:val="EngHang"/>
            </w:pPr>
            <w:r>
              <w:t>The King of the righteous.</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Ⲅⲉ ⲅⲁⲣ ⲛ̀ⲑⲟⲕ Ⲡⲟ̄ⲥ̄:</w:t>
            </w:r>
          </w:p>
          <w:p w:rsidR="00CE58CE" w:rsidRDefault="00CE58CE" w:rsidP="00305E1E">
            <w:pPr>
              <w:pStyle w:val="CopticVersemulti-line"/>
            </w:pPr>
            <w:r>
              <w:t>ⲡ̀ⲟⲩⲣⲟ ⲛ̀ⲛⲁⲓⲇⲓⲕⲉⲟⲥ: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p>
        </w:tc>
        <w:tc>
          <w:tcPr>
            <w:tcW w:w="3960" w:type="dxa"/>
          </w:tcPr>
          <w:p w:rsidR="00CE58CE" w:rsidRDefault="00CE58CE" w:rsidP="00305E1E">
            <w:pPr>
              <w:pStyle w:val="EngHang"/>
            </w:pPr>
            <w:r>
              <w:t>For all help</w:t>
            </w:r>
          </w:p>
          <w:p w:rsidR="00CE58CE" w:rsidRDefault="00CE58CE" w:rsidP="00305E1E">
            <w:pPr>
              <w:pStyle w:val="EngHang"/>
            </w:pPr>
            <w:r>
              <w:t>Is from God.</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p>
        </w:tc>
        <w:tc>
          <w:tcPr>
            <w:tcW w:w="3960" w:type="dxa"/>
          </w:tcPr>
          <w:p w:rsidR="00CE58CE" w:rsidRDefault="00CE58CE" w:rsidP="00305E1E">
            <w:pPr>
              <w:pStyle w:val="CopticVersemulti-line"/>
            </w:pPr>
            <w:r>
              <w:t>Ⲃⲟⲏ̀ⲑⲓⲁ ⲅⲁⲣ ⲛⲓⲃⲉⲛ:</w:t>
            </w:r>
          </w:p>
          <w:p w:rsidR="00CE58CE" w:rsidRDefault="00CE58CE" w:rsidP="00305E1E">
            <w:pPr>
              <w:pStyle w:val="CopticVersemulti-line"/>
            </w:pPr>
            <w:r>
              <w:t>ⲥⲉ ⲉⲃⲟⲗϩⲓⲧⲉⲛ Ⲑⲉⲟⲥ:</w:t>
            </w:r>
          </w:p>
          <w:p w:rsidR="00CE58CE" w:rsidRDefault="00CE58CE" w:rsidP="00305E1E">
            <w:pPr>
              <w:pStyle w:val="CopticVersemulti-line"/>
            </w:pPr>
            <w:r>
              <w:t>ⲡⲓⲱ̀ⲟⲩ ⲛⲁⲕ ⲁⲗⲗⲏⲗⲟⲩⲓⲁ̀:</w:t>
            </w:r>
          </w:p>
          <w:p w:rsidR="00CE58CE" w:rsidRPr="005130A7" w:rsidRDefault="00CE58CE" w:rsidP="00305E1E">
            <w:pPr>
              <w:pStyle w:val="CopticVerse"/>
            </w:pPr>
            <w:r>
              <w:t>Ⲇⲟⲍⲁ ⲭⲓ ⲟ̀ Ⲑⲉⲟⲥ.</w:t>
            </w:r>
          </w:p>
        </w:tc>
      </w:tr>
      <w:tr w:rsidR="00CE58CE" w:rsidTr="00115025">
        <w:trPr>
          <w:cantSplit/>
          <w:jc w:val="center"/>
        </w:trPr>
        <w:tc>
          <w:tcPr>
            <w:tcW w:w="288" w:type="dxa"/>
          </w:tcPr>
          <w:p w:rsidR="00CE58CE" w:rsidRDefault="00CE58CE" w:rsidP="00115025">
            <w:pPr>
              <w:pStyle w:val="CopticCross"/>
            </w:pPr>
            <w:r w:rsidRPr="003209AF">
              <w:rPr>
                <w:highlight w:val="yellow"/>
              </w:rPr>
              <w:t>¿</w:t>
            </w:r>
          </w:p>
        </w:tc>
        <w:tc>
          <w:tcPr>
            <w:tcW w:w="3960" w:type="dxa"/>
          </w:tcPr>
          <w:p w:rsidR="00CE58CE" w:rsidRDefault="00CE58CE" w:rsidP="00305E1E">
            <w:pPr>
              <w:pStyle w:val="EngHang"/>
            </w:pPr>
            <w:r>
              <w:t>I love Your face.</w:t>
            </w:r>
          </w:p>
          <w:p w:rsidR="00CE58CE" w:rsidRDefault="00CE58CE" w:rsidP="00305E1E">
            <w:pPr>
              <w:pStyle w:val="EngHang"/>
            </w:pPr>
            <w:r>
              <w:t>Perfect us wholly.</w:t>
            </w:r>
          </w:p>
          <w:p w:rsidR="00CE58CE" w:rsidRDefault="00CE58CE" w:rsidP="00305E1E">
            <w:pPr>
              <w:pStyle w:val="EngHang"/>
            </w:pPr>
            <w:r>
              <w:t>Glory be to You, Alleluia.</w:t>
            </w:r>
          </w:p>
          <w:p w:rsidR="00CE58CE" w:rsidRDefault="00CE58CE" w:rsidP="00305E1E">
            <w:pPr>
              <w:pStyle w:val="EngHangEnd"/>
            </w:pPr>
            <w:r>
              <w:t>Glory be to our God.</w:t>
            </w:r>
          </w:p>
        </w:tc>
        <w:tc>
          <w:tcPr>
            <w:tcW w:w="288" w:type="dxa"/>
          </w:tcPr>
          <w:p w:rsidR="00CE58CE" w:rsidRDefault="00CE58CE" w:rsidP="00115025"/>
        </w:tc>
        <w:tc>
          <w:tcPr>
            <w:tcW w:w="288" w:type="dxa"/>
          </w:tcPr>
          <w:p w:rsidR="00CE58CE" w:rsidRDefault="00CE58CE" w:rsidP="00115025">
            <w:pPr>
              <w:pStyle w:val="CopticCross"/>
            </w:pPr>
            <w:r w:rsidRPr="00FB5ACB">
              <w:t>¿</w:t>
            </w:r>
          </w:p>
        </w:tc>
        <w:tc>
          <w:tcPr>
            <w:tcW w:w="3960" w:type="dxa"/>
          </w:tcPr>
          <w:p w:rsidR="00CE58CE" w:rsidRDefault="00CE58CE" w:rsidP="00305E1E">
            <w:pPr>
              <w:pStyle w:val="CopticVersemulti-line"/>
            </w:pPr>
            <w:r>
              <w:t>Ⲁⲓⲙⲉⲛⲣⲉ ⲡⲉⲕϩⲟ:</w:t>
            </w:r>
          </w:p>
          <w:p w:rsidR="00CE58CE" w:rsidRDefault="00CE58CE" w:rsidP="00305E1E">
            <w:pPr>
              <w:pStyle w:val="CopticVersemulti-line"/>
            </w:pPr>
            <w:r>
              <w:t>ϫⲟⲕⲧⲉⲛ ⲉ̀ⲃⲟⲗ ⲕⲁⲗⲱⲥ:</w:t>
            </w:r>
          </w:p>
          <w:p w:rsidR="00CE58CE" w:rsidRDefault="00CE58CE" w:rsidP="00305E1E">
            <w:pPr>
              <w:pStyle w:val="CopticVersemulti-line"/>
            </w:pPr>
            <w:r>
              <w:t>ⲛⲓⲱ̀ⲟⲩ ⲛⲁⲕ ⲁⲗⲗⲏⲗⲟⲩⲓⲁ̀:</w:t>
            </w:r>
          </w:p>
          <w:p w:rsidR="00CE58CE" w:rsidRPr="005130A7" w:rsidRDefault="00CE58CE" w:rsidP="00305E1E">
            <w:pPr>
              <w:pStyle w:val="CopticVerse"/>
            </w:pPr>
            <w:r>
              <w:t>Ⲇⲟⲍⲁ ⲭⲓ ⲟ̀ Ⲑⲉⲟⲥ.</w:t>
            </w:r>
          </w:p>
        </w:tc>
      </w:tr>
    </w:tbl>
    <w:p w:rsidR="00115025" w:rsidRPr="00115025" w:rsidRDefault="00115025" w:rsidP="00115025"/>
    <w:p w:rsidR="0039635A" w:rsidRDefault="0039635A" w:rsidP="009D0B24">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Come let us glorify</w:t>
            </w:r>
          </w:p>
          <w:p w:rsidR="001D3B4D" w:rsidRDefault="001D3B4D" w:rsidP="001D3B4D">
            <w:pPr>
              <w:pStyle w:val="EngHang"/>
            </w:pPr>
            <w:r>
              <w:t>The King of the ages,</w:t>
            </w:r>
          </w:p>
          <w:p w:rsidR="001D3B4D" w:rsidRDefault="001D3B4D" w:rsidP="001D3B4D">
            <w:pPr>
              <w:pStyle w:val="EngHang"/>
            </w:pPr>
            <w:r>
              <w:t>For glory is due to our God.</w:t>
            </w:r>
          </w:p>
          <w:p w:rsidR="001D3B4D" w:rsidRDefault="001D3B4D" w:rsidP="001D3B4D">
            <w:pPr>
              <w:pStyle w:val="EngHangEnd"/>
            </w:pPr>
            <w:r>
              <w:t xml:space="preserve">Glory </w:t>
            </w:r>
            <w:commentRangeStart w:id="925"/>
            <w:r>
              <w:t xml:space="preserve">be </w:t>
            </w:r>
            <w:commentRangeEnd w:id="925"/>
            <w:r>
              <w:rPr>
                <w:rStyle w:val="CommentReference"/>
              </w:rPr>
              <w:commentReference w:id="925"/>
            </w:r>
            <w:r>
              <w:t>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commentRangeStart w:id="926"/>
            <w:r>
              <w:t xml:space="preserve">Ⲁⲙⲱⲛⲓ </w:t>
            </w:r>
            <w:commentRangeEnd w:id="926"/>
            <w:r>
              <w:rPr>
                <w:rStyle w:val="CommentReference"/>
                <w:rFonts w:ascii="Times New Roman" w:hAnsi="Times New Roman"/>
              </w:rPr>
              <w:commentReference w:id="926"/>
            </w:r>
            <w:r>
              <w:t>ⲧⲏⲣⲟⲩ ⲛ̀ⲧⲉⲛϯⲱ̀ⲟⲩ:</w:t>
            </w:r>
          </w:p>
          <w:p w:rsidR="001D3B4D" w:rsidRDefault="001D3B4D" w:rsidP="001D3B4D">
            <w:pPr>
              <w:pStyle w:val="CopticVersemulti-line"/>
            </w:pPr>
            <w:r>
              <w:t>ⲙ̀ⲡ̀ⲟⲩⲣⲟ ⲛ̀ⲧⲉ ⲛⲓⲉ̀ⲱⲛ:</w:t>
            </w:r>
          </w:p>
          <w:p w:rsidR="001D3B4D" w:rsidRDefault="001D3B4D" w:rsidP="001D3B4D">
            <w:pPr>
              <w:pStyle w:val="CopticVersemulti-line"/>
            </w:pPr>
            <w:r>
              <w:t>ϫⲉ ⲡⲓⲱ̀ⲟⲩ ⲫⲁ ⲡⲉⲛⲛⲟⲩϯ ⲡⲉ:</w:t>
            </w:r>
          </w:p>
          <w:p w:rsidR="001D3B4D" w:rsidRPr="00C35319"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Loosen from us, O my Lord,</w:t>
            </w:r>
          </w:p>
          <w:p w:rsidR="001D3B4D" w:rsidRDefault="001D3B4D" w:rsidP="001D3B4D">
            <w:pPr>
              <w:pStyle w:val="EngHang"/>
            </w:pPr>
            <w:r>
              <w:t xml:space="preserve">The bonds of the demons,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ⲃⲟⲗⲟⲩ ⲡⲁⲟ̄ⲥ̄ ⲉ̀ⲃⲟⲗϩⲁⲣⲟⲛ:</w:t>
            </w:r>
          </w:p>
          <w:p w:rsidR="001D3B4D" w:rsidRDefault="001D3B4D" w:rsidP="001D3B4D">
            <w:pPr>
              <w:pStyle w:val="CopticVersemulti-line"/>
            </w:pPr>
            <w:r>
              <w:t>ⲛ̀ⲛⲓⲭ̀ⲛⲁⲩϩ ⲛ̀ⲧⲉ ⲛⲓⲇⲉⲙⲱⲛ:</w:t>
            </w:r>
          </w:p>
          <w:p w:rsidR="001D3B4D" w:rsidRDefault="001D3B4D" w:rsidP="001D3B4D">
            <w:pPr>
              <w:pStyle w:val="CopticVersemulti-line"/>
            </w:pPr>
            <w:r>
              <w:t>ϫⲉ ⲛⲓⲱ̀ⲟⲩ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Your strength is a great weapon</w:t>
            </w:r>
          </w:p>
          <w:p w:rsidR="001D3B4D" w:rsidRDefault="001D3B4D" w:rsidP="001D3B4D">
            <w:pPr>
              <w:pStyle w:val="EngHang"/>
            </w:pPr>
            <w:r>
              <w:t>For our weakness,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ⲅⲉ ⲅⲁⲣ ⲧⲉⲕϫⲟⲙ ⲛ̀ⲧⲉⲛⲙⲉⲧϫⲱⲃ:</w:t>
            </w:r>
          </w:p>
          <w:p w:rsidR="001D3B4D" w:rsidRDefault="001D3B4D" w:rsidP="001D3B4D">
            <w:pPr>
              <w:pStyle w:val="CopticVersemulti-line"/>
            </w:pPr>
            <w:r>
              <w:t>ⲟⲩⲛⲓϣϯ ⲡⲉ ⲛ̀ϩⲟⲡⲗⲟⲛ: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 xml:space="preserve">You are righteous and worthy, </w:t>
            </w:r>
          </w:p>
          <w:p w:rsidR="001D3B4D" w:rsidRDefault="001D3B4D" w:rsidP="001D3B4D">
            <w:pPr>
              <w:pStyle w:val="EngHang"/>
            </w:pPr>
            <w:r>
              <w:t xml:space="preserve">From generation to generation,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ⲇⲓⲕⲉⲱⲥ ⲕⲉ ⲁⲝⲓⲟⲥ:</w:t>
            </w:r>
          </w:p>
          <w:p w:rsidR="001D3B4D" w:rsidRDefault="001D3B4D" w:rsidP="001D3B4D">
            <w:pPr>
              <w:pStyle w:val="CopticVersemulti-line"/>
            </w:pPr>
            <w:r>
              <w:t>ⲅⲉⲛⲉⲁ ⲕⲉ ⲅⲉⲛⲉⲱⲛ: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will sprinkle me,</w:t>
            </w:r>
          </w:p>
          <w:p w:rsidR="001D3B4D" w:rsidRDefault="001D3B4D" w:rsidP="001D3B4D">
            <w:pPr>
              <w:pStyle w:val="EngHang"/>
            </w:pPr>
            <w:r>
              <w:t>O Lord, with Thy hyssop,</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ⲉⲕⲉ̀ⲛⲟⲩϫϧ ⲉ̀ϧⲣⲏⲓ ⲉ̀ϫⲱⲛ:</w:t>
            </w:r>
          </w:p>
          <w:p w:rsidR="001D3B4D" w:rsidRDefault="001D3B4D" w:rsidP="001D3B4D">
            <w:pPr>
              <w:pStyle w:val="CopticVersemulti-line"/>
            </w:pPr>
            <w:r>
              <w:t>ⲡⲟ̄ⲥ̄ ⲙ̀ⲡⲉⲕϣⲉⲛϩⲩⲥⲱⲡⲟⲛ: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Shape within our souls</w:t>
            </w:r>
          </w:p>
          <w:p w:rsidR="001D3B4D" w:rsidRDefault="001D3B4D" w:rsidP="001D3B4D">
            <w:pPr>
              <w:pStyle w:val="EngHang"/>
            </w:pPr>
            <w:r>
              <w:t>The beauty of Your Image,</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ⲍⲱⲅ̀ⲣⲁⲫⲓⲛ ϧⲉⲛ ⲛⲉⲛⲯⲩⲭⲏ:</w:t>
            </w:r>
          </w:p>
          <w:p w:rsidR="001D3B4D" w:rsidRDefault="001D3B4D" w:rsidP="001D3B4D">
            <w:pPr>
              <w:pStyle w:val="CopticVersemulti-line"/>
            </w:pPr>
            <w:r>
              <w:t>ⲛ̀ⲑ̀ⲙⲉⲧⲥⲁⲓⲉ̀ ⲛ̀ⲧⲉ ⲧⲉⲕϩⲓⲕⲱⲛ:</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All the hymns of praise,</w:t>
            </w:r>
          </w:p>
          <w:p w:rsidR="001D3B4D" w:rsidRDefault="001D3B4D" w:rsidP="001D3B4D">
            <w:pPr>
              <w:pStyle w:val="EngHang"/>
            </w:pPr>
            <w:r>
              <w:t>Are due to our God,</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ⲏⲭⲟⲥ ⲛⲓⲃⲉⲛ ⲛ̀ⲧⲉ ⲛⲓϫⲓⲛϩⲱⲥ:</w:t>
            </w:r>
          </w:p>
          <w:p w:rsidR="001D3B4D" w:rsidRDefault="001D3B4D" w:rsidP="001D3B4D">
            <w:pPr>
              <w:pStyle w:val="CopticVersemulti-line"/>
            </w:pPr>
            <w:r>
              <w:t>ⲭⲉⲉⲡⲣ̀ⲡⲉⲡⲓ ⲛ̀ⲑⲉⲟⲥ:</w:t>
            </w:r>
          </w:p>
          <w:p w:rsidR="001D3B4D" w:rsidRDefault="001D3B4D" w:rsidP="001D3B4D">
            <w:pPr>
              <w:pStyle w:val="CopticVersemulti-line"/>
            </w:pPr>
            <w:r>
              <w:t>ϫⲉ ⲡⲓⲱ̀ⲟⲩ ⲫⲁ Ⲡⲉⲛⲛⲟⲩϯ ⲡⲉ:</w:t>
            </w:r>
          </w:p>
          <w:p w:rsidR="001D3B4D"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Draw the sword of Your strength,</w:t>
            </w:r>
          </w:p>
          <w:p w:rsidR="001D3B4D" w:rsidRDefault="001D3B4D" w:rsidP="001D3B4D">
            <w:pPr>
              <w:pStyle w:val="EngHang"/>
            </w:pPr>
            <w:r>
              <w:t>Arise and help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ⲑⲱⲕⲉⲙ ⲛ̀ϯⲥⲏϥⲓ ⲛ̀ⲧⲉⲕϫⲟⲙ:</w:t>
            </w:r>
          </w:p>
          <w:p w:rsidR="001D3B4D" w:rsidRDefault="001D3B4D" w:rsidP="001D3B4D">
            <w:pPr>
              <w:pStyle w:val="CopticVersemulti-line"/>
            </w:pPr>
            <w:r>
              <w:t>ⲧⲱⲛⲕ ⲁ̀ⲣⲓⲃⲟⲏ̀ⲑⲓⲛ 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Jesus Christ </w:t>
            </w:r>
            <w:commentRangeStart w:id="927"/>
            <w:r>
              <w:t xml:space="preserve">the </w:t>
            </w:r>
            <w:commentRangeEnd w:id="927"/>
            <w:r>
              <w:rPr>
                <w:rStyle w:val="CommentReference"/>
              </w:rPr>
              <w:commentReference w:id="927"/>
            </w:r>
            <w:r>
              <w:t xml:space="preserve">King of glory, </w:t>
            </w:r>
          </w:p>
          <w:p w:rsidR="001D3B4D" w:rsidRDefault="001D3B4D" w:rsidP="001D3B4D">
            <w:pPr>
              <w:pStyle w:val="EngHang"/>
            </w:pPr>
            <w:r>
              <w:t>And the King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ⲓⲏ̄ⲥ̄ ⲡⲝⲭ̄ⲥ̄ ⲡ̀ⲟⲩⲣⲟ ⲛ̀ⲧⲉ ⲡ̀ⲱ̀ⲟⲩ:</w:t>
            </w:r>
          </w:p>
          <w:p w:rsidR="001D3B4D" w:rsidRDefault="001D3B4D" w:rsidP="001D3B4D">
            <w:pPr>
              <w:pStyle w:val="CopticVersemulti-line"/>
            </w:pPr>
            <w:r>
              <w:t>ⲟⲩⲟϩ ⲡ̀ⲟⲩⲣⲟ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Lord have mercy, </w:t>
            </w:r>
          </w:p>
          <w:p w:rsidR="001D3B4D" w:rsidRDefault="001D3B4D" w:rsidP="001D3B4D">
            <w:pPr>
              <w:pStyle w:val="EngHang"/>
            </w:pPr>
            <w:r>
              <w:t xml:space="preserve">O Lord forgive us,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ⲕⲩⲣⲓⲉ ⲉⲗⲉ̀ⲏⲥⲟⲛ:</w:t>
            </w:r>
          </w:p>
          <w:p w:rsidR="001D3B4D" w:rsidRDefault="001D3B4D" w:rsidP="001D3B4D">
            <w:pPr>
              <w:pStyle w:val="CopticVersemulti-line"/>
            </w:pPr>
            <w:r>
              <w:t>ⲕⲩⲣⲓ ⲁⲡⲓⲥⲩⲛⲭⲱⲣⲓⲛ: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Every tongue blesses God,</w:t>
            </w:r>
          </w:p>
          <w:p w:rsidR="001D3B4D" w:rsidRDefault="001D3B4D" w:rsidP="001D3B4D">
            <w:pPr>
              <w:pStyle w:val="EngHang"/>
            </w:pPr>
            <w:r>
              <w:t xml:space="preserve">With heavenly joy, </w:t>
            </w:r>
          </w:p>
          <w:p w:rsidR="001D3B4D" w:rsidRDefault="001D3B4D" w:rsidP="001D3B4D">
            <w:pPr>
              <w:pStyle w:val="EngHang"/>
            </w:pPr>
            <w:r>
              <w:t xml:space="preserve">For glory is due to our God. </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ⲗⲁⲥ ⲛⲓⲃⲉⲛ ⲥ̀ⲙⲟⲩ ⲉ̀ⲫϯ:</w:t>
            </w:r>
          </w:p>
          <w:p w:rsidR="001D3B4D" w:rsidRDefault="001D3B4D" w:rsidP="001D3B4D">
            <w:pPr>
              <w:pStyle w:val="CopticVersemulti-line"/>
            </w:pPr>
            <w:r>
              <w:t>ϧⲉⲛ ⲑ̀ⲗⲁⲗⲓⲁ ⲛ̀ⲉ̀ⲡⲟⲩⲣⲁⲛⲓⲟⲛ: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Wash me and I will be,</w:t>
            </w:r>
          </w:p>
          <w:p w:rsidR="001D3B4D" w:rsidRDefault="001D3B4D" w:rsidP="001D3B4D">
            <w:pPr>
              <w:pStyle w:val="EngHang"/>
            </w:pPr>
            <w:r>
              <w:t>Whiter than snow,</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ⲙⲁⲧⲟⲩⲃⲟⲓ ⲉ̀ⲓⲉ̀ⲟⲩⲃⲁϣ:</w:t>
            </w:r>
          </w:p>
          <w:p w:rsidR="001D3B4D" w:rsidRDefault="001D3B4D" w:rsidP="001D3B4D">
            <w:pPr>
              <w:pStyle w:val="CopticVersemulti-line"/>
            </w:pPr>
            <w:r>
              <w:t>ⲙ̀ⲫ̀ⲣⲏϯ ⲛ̀ⲟⲩⲭⲓⲱⲛ: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You are the God,</w:t>
            </w:r>
          </w:p>
          <w:p w:rsidR="001D3B4D" w:rsidRDefault="001D3B4D" w:rsidP="001D3B4D">
            <w:pPr>
              <w:pStyle w:val="EngHang"/>
            </w:pPr>
            <w:r>
              <w:t>Who is worthy of the praises of Zion,</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ⲛⲑⲟⲕ ⲡⲉ ⲫϯ ϥ̀ⲉⲣϣⲁⲩ ⲛⲁⲕ:</w:t>
            </w:r>
          </w:p>
          <w:p w:rsidR="001D3B4D" w:rsidRDefault="001D3B4D" w:rsidP="001D3B4D">
            <w:pPr>
              <w:pStyle w:val="CopticVersemulti-line"/>
            </w:pPr>
            <w:r>
              <w:t>ⲛ̀ϫⲉ ⲡⲓϫⲱ ϧⲉⲛ ⲭⲓⲱⲛ: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Blessed are You O Lover of mankind,</w:t>
            </w:r>
          </w:p>
          <w:p w:rsidR="001D3B4D" w:rsidRDefault="001D3B4D" w:rsidP="001D3B4D">
            <w:pPr>
              <w:pStyle w:val="EngHang"/>
            </w:pPr>
            <w:r>
              <w:t>Because of Your miraculous works,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ⲝⲙⲁⲣⲱⲟⲩⲧ ⲱ̀ ⲡⲓⲙⲁⲓⲣⲱⲙⲓ:</w:t>
            </w:r>
          </w:p>
          <w:p w:rsidR="001D3B4D" w:rsidRDefault="001D3B4D" w:rsidP="001D3B4D">
            <w:pPr>
              <w:pStyle w:val="CopticVersemulti-line"/>
            </w:pPr>
            <w:r>
              <w:t>ⲉⲑⲃⲉ ⲛⲉⲕϩ̀ⲃⲏⲟⲩⲓ̀ ⲙ̀ⲡⲁⲣⲁⲇⲟⲝⲟⲛ: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Confess to the Lord our God,</w:t>
            </w:r>
          </w:p>
          <w:p w:rsidR="001D3B4D" w:rsidRDefault="001D3B4D" w:rsidP="001D3B4D">
            <w:pPr>
              <w:pStyle w:val="EngHang"/>
            </w:pPr>
            <w:r>
              <w:t>The Lord of lords,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ⲟⲩⲱⲛϩ ⲉ̀ⲃⲟⲗ ⲙ̀ⲡⲟ̄ⲥ̄ ⲡⲉⲛⲛⲟⲩϯ:</w:t>
            </w:r>
          </w:p>
          <w:p w:rsidR="001D3B4D" w:rsidRDefault="001D3B4D" w:rsidP="001D3B4D">
            <w:pPr>
              <w:pStyle w:val="CopticVersemulti-line"/>
            </w:pPr>
            <w:r>
              <w:t>ⲕⲩⲣⲓⲉ ⲧⲱⲛ ⲕⲩⲣⲓⲱⲛ: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Glory be to our God</w:t>
            </w:r>
          </w:p>
          <w:p w:rsidR="001D3B4D" w:rsidRDefault="001D3B4D" w:rsidP="001D3B4D">
            <w:pPr>
              <w:pStyle w:val="EngHang"/>
            </w:pPr>
            <w:r>
              <w:t>Until the end of the ages,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ⲡⲓⲱ̀ⲟⲩ ⲫⲁ ⲡⲉⲛⲛⲟⲩϯ ⲡⲉ:</w:t>
            </w:r>
          </w:p>
          <w:p w:rsidR="001D3B4D" w:rsidRDefault="001D3B4D" w:rsidP="001D3B4D">
            <w:pPr>
              <w:pStyle w:val="CopticVersemulti-line"/>
            </w:pPr>
            <w:r>
              <w:t>ϣⲁ ⲡ̀ϫⲱⲕ ⲉ̀ⲃⲟⲗ ⲛ̀ⲛⲓⲉⲱⲛ: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Rejoice, all you, </w:t>
            </w:r>
          </w:p>
          <w:p w:rsidR="001D3B4D" w:rsidRDefault="001D3B4D" w:rsidP="001D3B4D">
            <w:pPr>
              <w:pStyle w:val="EngHang"/>
            </w:pPr>
            <w:r>
              <w:t>Who strive towards goodness,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ⲣⲁⲱⲓ ⲛⲓⲃⲉⲛ ⲛ̀ⲟⲩⲟⲛ ⲛⲓⲃⲉⲛ:</w:t>
            </w:r>
          </w:p>
          <w:p w:rsidR="001D3B4D" w:rsidRDefault="001D3B4D" w:rsidP="001D3B4D">
            <w:pPr>
              <w:pStyle w:val="CopticVersemulti-line"/>
            </w:pPr>
            <w:r>
              <w:t>ⲉⲧⲓ̀ⲣⲓ ⲙ̀ⲡⲓⲁ̀ⲅⲁⲑⲟⲛ: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Bless the Lord all you nations, </w:t>
            </w:r>
          </w:p>
          <w:p w:rsidR="001D3B4D" w:rsidRDefault="001D3B4D" w:rsidP="001D3B4D">
            <w:pPr>
              <w:pStyle w:val="EngHang"/>
            </w:pPr>
            <w:r>
              <w:t>With a spiritual song,</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ⲥⲙⲟⲩ ⲡⲟ̄ⲥ̄ ⲛⲓⲉⲑⲛⲟⲥ ⲧⲏⲣⲟⲩ:</w:t>
            </w:r>
          </w:p>
          <w:p w:rsidR="001D3B4D" w:rsidRDefault="001D3B4D" w:rsidP="001D3B4D">
            <w:pPr>
              <w:pStyle w:val="CopticVersemulti-line"/>
            </w:pPr>
            <w:r>
              <w:t>ϧⲉⲛ ⲟⲩϩⲱϫⲏ ⲙ̀ⲡ̄ⲛ̄ⲁ̄ⲧⲓⲕⲟⲛ: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lastRenderedPageBreak/>
              <w:t>¿</w:t>
            </w:r>
          </w:p>
        </w:tc>
        <w:tc>
          <w:tcPr>
            <w:tcW w:w="3960" w:type="dxa"/>
          </w:tcPr>
          <w:p w:rsidR="001D3B4D" w:rsidRDefault="001D3B4D" w:rsidP="001D3B4D">
            <w:pPr>
              <w:pStyle w:val="EngHang"/>
            </w:pPr>
            <w:r>
              <w:t xml:space="preserve">We </w:t>
            </w:r>
            <w:commentRangeStart w:id="928"/>
            <w:r>
              <w:t xml:space="preserve">entreat </w:t>
            </w:r>
            <w:commentRangeEnd w:id="928"/>
            <w:r>
              <w:rPr>
                <w:rStyle w:val="CommentReference"/>
              </w:rPr>
              <w:commentReference w:id="928"/>
            </w:r>
            <w:r>
              <w:t xml:space="preserve">and pray to You, </w:t>
            </w:r>
          </w:p>
          <w:p w:rsidR="001D3B4D" w:rsidRDefault="001D3B4D" w:rsidP="001D3B4D">
            <w:pPr>
              <w:pStyle w:val="EngHang"/>
            </w:pPr>
            <w:r>
              <w:t>Forsake us not,</w:t>
            </w:r>
          </w:p>
          <w:p w:rsidR="001D3B4D" w:rsidRDefault="001D3B4D" w:rsidP="001D3B4D">
            <w:pPr>
              <w:pStyle w:val="EngHang"/>
            </w:pPr>
            <w:r>
              <w:t>For glory is due to our God.</w:t>
            </w:r>
          </w:p>
          <w:p w:rsidR="001D3B4D" w:rsidRPr="0078672A"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ⲧⲉⲛϯⲏⲟ ⲧⲉⲛⲧⲱⲃϩ ⲙ̀ⲙⲟⲕ:</w:t>
            </w:r>
          </w:p>
          <w:p w:rsidR="001D3B4D" w:rsidRDefault="001D3B4D" w:rsidP="001D3B4D">
            <w:pPr>
              <w:pStyle w:val="CopticVersemulti-line"/>
            </w:pPr>
            <w:r>
              <w:t>ⲙ̀ⲡⲉⲣⲟⲓⲩⲉ̀ⲓ̀ ⲥⲁⲃⲟⲗ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That we may bless Your greatness,</w:t>
            </w:r>
          </w:p>
          <w:p w:rsidR="001D3B4D" w:rsidRDefault="001D3B4D" w:rsidP="001D3B4D">
            <w:pPr>
              <w:pStyle w:val="EngHang"/>
            </w:pPr>
            <w:r>
              <w:t>From day to day,</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ⲩⲛⲁ ⲛ̀ⲧⲉⲛⲭ̀ⲙⲟⲩ ⲉ̀ⲧⲉⲕⲙⲉⲧⲛⲓϣϯ:</w:t>
            </w:r>
          </w:p>
          <w:p w:rsidR="001D3B4D" w:rsidRDefault="001D3B4D" w:rsidP="001D3B4D">
            <w:pPr>
              <w:pStyle w:val="CopticVersemulti-line"/>
            </w:pPr>
            <w:r>
              <w:t>ⲥⲏⲙⲉⲧⲟⲛ ⲕⲉ ⲥⲏⲙⲉⲣⲟⲛ: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All the races of man,</w:t>
            </w:r>
          </w:p>
          <w:p w:rsidR="001D3B4D" w:rsidRDefault="001D3B4D" w:rsidP="001D3B4D">
            <w:pPr>
              <w:pStyle w:val="EngHang"/>
            </w:pPr>
            <w:r>
              <w:t xml:space="preserve">Praise You O Lover of mankind, </w:t>
            </w:r>
          </w:p>
          <w:p w:rsidR="001D3B4D" w:rsidRDefault="001D3B4D" w:rsidP="001D3B4D">
            <w:pPr>
              <w:pStyle w:val="EngHang"/>
            </w:pPr>
            <w:r>
              <w:t>For glory is due to our God.</w:t>
            </w:r>
          </w:p>
          <w:p w:rsidR="001D3B4D" w:rsidRDefault="001D3B4D" w:rsidP="00A7759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ⲫⲩⲥⲓⲥ ⲛⲓⲃⲉⲛ ⲛ̀ⲧⲉ ϯⲙⲉⲧⲣⲱⲙⲓ:</w:t>
            </w:r>
          </w:p>
          <w:p w:rsidR="001D3B4D" w:rsidRDefault="001D3B4D" w:rsidP="001D3B4D">
            <w:pPr>
              <w:pStyle w:val="CopticVersemulti-line"/>
            </w:pPr>
            <w:r>
              <w:t xml:space="preserve">ⲥⲉϩⲱⲥ ⲉ̀ⲣⲟⲕ ⲫⲓⲗⲁⲛⲑ̀ⲣⲱⲡⲉ: </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Holy, O Lord and holy,</w:t>
            </w:r>
          </w:p>
          <w:p w:rsidR="001D3B4D" w:rsidRDefault="001D3B4D" w:rsidP="001D3B4D">
            <w:pPr>
              <w:pStyle w:val="EngHang"/>
            </w:pPr>
            <w:r>
              <w:t>Worthy and righteous,</w:t>
            </w:r>
          </w:p>
          <w:p w:rsidR="001D3B4D" w:rsidRDefault="001D3B4D" w:rsidP="001D3B4D">
            <w:pPr>
              <w:pStyle w:val="EngHang"/>
            </w:pPr>
            <w:r>
              <w:t>For glory is due to our God.</w:t>
            </w:r>
          </w:p>
          <w:p w:rsidR="001D3B4D" w:rsidRDefault="001D3B4D" w:rsidP="001D3B4D">
            <w:pPr>
              <w:pStyle w:val="EngHangEnd"/>
            </w:pPr>
            <w:r>
              <w:t xml:space="preserve">Glory be to </w:t>
            </w:r>
            <w:r w:rsidRPr="001D3B4D">
              <w:t>our</w:t>
            </w:r>
            <w:r>
              <w:t xml:space="preserve">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ⲭⲟⲩⲁⲃ ⲡⲟ̄ⲥ̄ ⲟⲩⲟϩ ⲭ̀ⲟⲩⲁⲃ:</w:t>
            </w:r>
          </w:p>
          <w:p w:rsidR="001D3B4D" w:rsidRDefault="001D3B4D" w:rsidP="001D3B4D">
            <w:pPr>
              <w:pStyle w:val="CopticVersemulti-line"/>
            </w:pPr>
            <w:r>
              <w:t>ⲁⲝⲓⲟⲛ ⲕⲉ 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Pr="003209AF" w:rsidRDefault="001D3B4D" w:rsidP="002F1C09">
            <w:pPr>
              <w:pStyle w:val="CopticCross"/>
              <w:rPr>
                <w:b/>
              </w:rPr>
            </w:pPr>
            <w:r w:rsidRPr="00FB5ACB">
              <w:t>¿</w:t>
            </w:r>
          </w:p>
        </w:tc>
        <w:tc>
          <w:tcPr>
            <w:tcW w:w="3960" w:type="dxa"/>
          </w:tcPr>
          <w:p w:rsidR="001D3B4D" w:rsidRDefault="001D3B4D" w:rsidP="001D3B4D">
            <w:pPr>
              <w:pStyle w:val="EngHang"/>
            </w:pPr>
            <w:r>
              <w:t>May the growth of virtue,</w:t>
            </w:r>
          </w:p>
          <w:p w:rsidR="001D3B4D" w:rsidRDefault="001D3B4D" w:rsidP="001D3B4D">
            <w:pPr>
              <w:pStyle w:val="EngHang"/>
            </w:pPr>
            <w:r>
              <w:t>Be accomplished in order,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ⲯⲩ̀ⲫⲱⲥⲓⲥ ⲛ̀ⲧⲉ ⲛⲓϩⲱⲃ:</w:t>
            </w:r>
          </w:p>
          <w:p w:rsidR="001D3B4D" w:rsidRDefault="001D3B4D" w:rsidP="001D3B4D">
            <w:pPr>
              <w:pStyle w:val="CopticVersemulti-line"/>
            </w:pPr>
            <w:r>
              <w:t>ⲙⲁⲣⲉⲥϣⲱⲣⲡ ⲛ̀ⲟⲩⲧⲱⲅⲙⲟⲥ:</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O Good shepherd,</w:t>
            </w:r>
          </w:p>
          <w:p w:rsidR="001D3B4D" w:rsidRDefault="001D3B4D" w:rsidP="001D3B4D">
            <w:pPr>
              <w:pStyle w:val="EngHang"/>
            </w:pPr>
            <w:r>
              <w:t>In Your mercy shepherd us,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ⲱ ⲡⲓⲙⲁⲛⲉ̀ⲥⲱⲟⲩ ⲛ̀ⲁⲅⲁⲏⲟⲥ:</w:t>
            </w:r>
          </w:p>
          <w:p w:rsidR="001D3B4D" w:rsidRDefault="001D3B4D" w:rsidP="001D3B4D">
            <w:pPr>
              <w:pStyle w:val="CopticVersemulti-line"/>
            </w:pPr>
            <w:r>
              <w:t>ϧⲉⲛ ⲡⲉⲕⲛⲁⲓ ⲁ̀ⲙⲟⲛⲓ ⲙ̀ⲙⲟⲛ: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Cut away from our souls, </w:t>
            </w:r>
          </w:p>
          <w:p w:rsidR="001D3B4D" w:rsidRDefault="001D3B4D" w:rsidP="001D3B4D">
            <w:pPr>
              <w:pStyle w:val="EngHang"/>
            </w:pPr>
            <w:r>
              <w:t xml:space="preserve">All thoughts of doubt, </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Ϣⲱⲧ ⲉ̀ⲃⲟⲗ ϧⲉⲛ ⲛⲉⲛⲯⲩⲭⲏ:</w:t>
            </w:r>
          </w:p>
          <w:p w:rsidR="001D3B4D" w:rsidRDefault="001D3B4D" w:rsidP="001D3B4D">
            <w:pPr>
              <w:pStyle w:val="CopticVersemulti-line"/>
            </w:pPr>
            <w:r>
              <w:t>ⲛ̀ⲛⲓⲙⲉⲩⲓ̀ ⲛ̀ⲧⲉ ⲛⲓⲭ̀ⲕⲁⲛⲇⲁⲗⲟⲛ: 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 xml:space="preserve">Precious in the eyes of the Lord, </w:t>
            </w:r>
          </w:p>
          <w:p w:rsidR="001D3B4D" w:rsidRDefault="001D3B4D" w:rsidP="001D3B4D">
            <w:pPr>
              <w:pStyle w:val="EngHang"/>
            </w:pPr>
            <w:r>
              <w:t>Is the death of his saints,</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Ϥⲧⲁⲓⲏⲟⲩⲧ ⲙ̀ⲡⲉⲙ̀ⲏⲟ ⲙ̀ⲡⲟ̄ⲥ̄:</w:t>
            </w:r>
          </w:p>
          <w:p w:rsidR="001D3B4D" w:rsidRDefault="001D3B4D" w:rsidP="001D3B4D">
            <w:pPr>
              <w:pStyle w:val="CopticVersemulti-line"/>
            </w:pPr>
            <w:r>
              <w:t>ⲛ̀ϫⲉ ⲫ̀ⲙⲟⲩ ⲛ̀ⲛⲓⲇⲓⲕⲉⲟⲛ: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In Your strength You crushed</w:t>
            </w:r>
          </w:p>
          <w:p w:rsidR="001D3B4D" w:rsidRDefault="001D3B4D" w:rsidP="001D3B4D">
            <w:pPr>
              <w:pStyle w:val="EngHang"/>
            </w:pPr>
            <w:r>
              <w:t>The head of the serpent,</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 xml:space="preserve">Ϧⲉⲛ ⲧⲉⲕϫⲟⲙ ⲛ̀ⲏⲟⲕ ⲁⲕⲗⲉⲥ: </w:t>
            </w:r>
          </w:p>
          <w:p w:rsidR="001D3B4D" w:rsidRDefault="001D3B4D" w:rsidP="001D3B4D">
            <w:pPr>
              <w:pStyle w:val="CopticVersemulti-line"/>
            </w:pPr>
            <w:r>
              <w:t>ⲛⲓⲁ̀ⲫⲏⲟⲩⲓ̀ ⲛ̀ⲧⲉ ⲛⲓⲇⲣⲓⲁⲕⲱⲛ: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FB5ACB">
              <w:t>¿</w:t>
            </w:r>
          </w:p>
        </w:tc>
        <w:tc>
          <w:tcPr>
            <w:tcW w:w="3960" w:type="dxa"/>
          </w:tcPr>
          <w:p w:rsidR="001D3B4D" w:rsidRDefault="001D3B4D" w:rsidP="001D3B4D">
            <w:pPr>
              <w:pStyle w:val="EngHang"/>
            </w:pPr>
            <w:r>
              <w:t>For You have created everything,</w:t>
            </w:r>
          </w:p>
          <w:p w:rsidR="001D3B4D" w:rsidRDefault="001D3B4D" w:rsidP="001D3B4D">
            <w:pPr>
              <w:pStyle w:val="EngHang"/>
            </w:pPr>
            <w:r>
              <w:t>In great mystery,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Ϩⲱⲃ ⲅⲁⲣ ⲛⲓⲃⲉⲛ ⲁⲕⲑⲁⲙⲓⲱⲟⲩ:</w:t>
            </w:r>
          </w:p>
          <w:p w:rsidR="001D3B4D" w:rsidRDefault="001D3B4D" w:rsidP="001D3B4D">
            <w:pPr>
              <w:pStyle w:val="CopticVersemulti-line"/>
            </w:pPr>
            <w:r>
              <w:t>ϧⲉⲛ ⲟⲩⲛⲓϣϯ ⲙ̀ⲙⲩⲥⲧⲏⲣⲓⲟⲛ: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Perfect in us,</w:t>
            </w:r>
          </w:p>
          <w:p w:rsidR="001D3B4D" w:rsidRDefault="001D3B4D" w:rsidP="001D3B4D">
            <w:pPr>
              <w:pStyle w:val="EngHang"/>
            </w:pPr>
            <w:r>
              <w:t>The faith in the Trinity,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Ϫⲟⲕⲧⲉⲛ ⲉ̀ⲃⲟⲗ ϧⲉⲛ ⲡⲓⲛⲁϩϯ:</w:t>
            </w:r>
          </w:p>
          <w:p w:rsidR="001D3B4D" w:rsidRDefault="001D3B4D" w:rsidP="001D3B4D">
            <w:pPr>
              <w:pStyle w:val="CopticVersemulti-line"/>
            </w:pPr>
            <w:r>
              <w:t>ⲉⲑⲟⲩⲁⲃ ⲛ̀ⲧ̀ⲣⲓⲁⲧⲓⲕⲟⲛ: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p>
        </w:tc>
        <w:tc>
          <w:tcPr>
            <w:tcW w:w="3960" w:type="dxa"/>
          </w:tcPr>
          <w:p w:rsidR="001D3B4D" w:rsidRDefault="001D3B4D" w:rsidP="001D3B4D">
            <w:pPr>
              <w:pStyle w:val="EngHang"/>
            </w:pPr>
            <w:r>
              <w:t>Guide me to Your uprightness,</w:t>
            </w:r>
          </w:p>
          <w:p w:rsidR="001D3B4D" w:rsidRDefault="001D3B4D" w:rsidP="001D3B4D">
            <w:pPr>
              <w:pStyle w:val="EngHang"/>
            </w:pPr>
            <w:r>
              <w:t>In the spirit of authority,</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p>
        </w:tc>
        <w:tc>
          <w:tcPr>
            <w:tcW w:w="3960" w:type="dxa"/>
          </w:tcPr>
          <w:p w:rsidR="001D3B4D" w:rsidRDefault="001D3B4D" w:rsidP="001D3B4D">
            <w:pPr>
              <w:pStyle w:val="CopticVersemulti-line"/>
            </w:pPr>
            <w:r>
              <w:t>Ϭⲓⲙⲱⲓⲧ ⲛⲏⲓ ⲉ1ⲡⲉⲕⲭⲟⲩⲧⲱⲛ:</w:t>
            </w:r>
          </w:p>
          <w:p w:rsidR="001D3B4D" w:rsidRDefault="001D3B4D" w:rsidP="001D3B4D">
            <w:pPr>
              <w:pStyle w:val="CopticVersemulti-line"/>
            </w:pPr>
            <w:r>
              <w:t>ϧⲉⲛ ⲡⲓⲡ̄ⲛ̄ⲁ̄ ⲛ̀ϩⲏⲅⲉⲙⲱⲛ: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r w:rsidR="001D3B4D" w:rsidTr="002F1C09">
        <w:trPr>
          <w:cantSplit/>
          <w:jc w:val="center"/>
        </w:trPr>
        <w:tc>
          <w:tcPr>
            <w:tcW w:w="288" w:type="dxa"/>
          </w:tcPr>
          <w:p w:rsidR="001D3B4D" w:rsidRDefault="001D3B4D" w:rsidP="002F1C09">
            <w:pPr>
              <w:pStyle w:val="CopticCross"/>
            </w:pPr>
            <w:r w:rsidRPr="003209AF">
              <w:rPr>
                <w:highlight w:val="yellow"/>
              </w:rPr>
              <w:lastRenderedPageBreak/>
              <w:t>¿</w:t>
            </w:r>
          </w:p>
        </w:tc>
        <w:tc>
          <w:tcPr>
            <w:tcW w:w="3960" w:type="dxa"/>
          </w:tcPr>
          <w:p w:rsidR="001D3B4D" w:rsidRDefault="001D3B4D" w:rsidP="001D3B4D">
            <w:pPr>
              <w:pStyle w:val="EngHang"/>
            </w:pPr>
            <w:r>
              <w:t>I will praise the Name of the Lord,</w:t>
            </w:r>
          </w:p>
          <w:p w:rsidR="001D3B4D" w:rsidRDefault="001D3B4D" w:rsidP="001D3B4D">
            <w:pPr>
              <w:pStyle w:val="EngHang"/>
            </w:pPr>
            <w:r>
              <w:t>As long as I am here, forever,</w:t>
            </w:r>
          </w:p>
          <w:p w:rsidR="001D3B4D" w:rsidRDefault="001D3B4D" w:rsidP="001D3B4D">
            <w:pPr>
              <w:pStyle w:val="EngHang"/>
            </w:pPr>
            <w:r>
              <w:t>For glory is due to our God.</w:t>
            </w:r>
          </w:p>
          <w:p w:rsidR="001D3B4D" w:rsidRDefault="001D3B4D" w:rsidP="001D3B4D">
            <w:pPr>
              <w:pStyle w:val="EngHangEnd"/>
            </w:pPr>
            <w:r>
              <w:t>Glory be to our God.</w:t>
            </w:r>
          </w:p>
        </w:tc>
        <w:tc>
          <w:tcPr>
            <w:tcW w:w="288" w:type="dxa"/>
          </w:tcPr>
          <w:p w:rsidR="001D3B4D" w:rsidRDefault="001D3B4D" w:rsidP="002F1C09"/>
        </w:tc>
        <w:tc>
          <w:tcPr>
            <w:tcW w:w="288" w:type="dxa"/>
          </w:tcPr>
          <w:p w:rsidR="001D3B4D" w:rsidRDefault="001D3B4D" w:rsidP="002F1C09">
            <w:pPr>
              <w:pStyle w:val="CopticCross"/>
            </w:pPr>
            <w:r w:rsidRPr="00FB5ACB">
              <w:t>¿</w:t>
            </w:r>
          </w:p>
        </w:tc>
        <w:tc>
          <w:tcPr>
            <w:tcW w:w="3960" w:type="dxa"/>
          </w:tcPr>
          <w:p w:rsidR="001D3B4D" w:rsidRDefault="001D3B4D" w:rsidP="001D3B4D">
            <w:pPr>
              <w:pStyle w:val="CopticVersemulti-line"/>
            </w:pPr>
            <w:r>
              <w:t>ⲧⲛⲁϩⲱⲥ ⲉ̀ⲫ̀ⲣⲁⲛ ⲙ̀ⲡⲟ̄ⲥ̄:</w:t>
            </w:r>
          </w:p>
          <w:p w:rsidR="001D3B4D" w:rsidRDefault="001D3B4D" w:rsidP="001D3B4D">
            <w:pPr>
              <w:pStyle w:val="CopticVersemulti-line"/>
            </w:pPr>
            <w:r>
              <w:t>ϩⲟⲥ ϯϣⲟⲡ ϣⲁ ⲡⲓⲉ̀ⲱⲛ:</w:t>
            </w:r>
          </w:p>
          <w:p w:rsidR="001D3B4D" w:rsidRDefault="001D3B4D" w:rsidP="001D3B4D">
            <w:pPr>
              <w:pStyle w:val="CopticVersemulti-line"/>
            </w:pPr>
            <w:r>
              <w:t>ϫⲉ ⲡⲓⲱ̀ⲟⲩ ⲫⲁ Ⲡⲉⲛⲛⲟⲩϯ ⲡⲉ:</w:t>
            </w:r>
          </w:p>
          <w:p w:rsidR="001D3B4D" w:rsidRPr="005130A7" w:rsidRDefault="001D3B4D" w:rsidP="001D3B4D">
            <w:pPr>
              <w:pStyle w:val="CopticVerse"/>
            </w:pPr>
            <w:r>
              <w:t>ⲇⲟⲍⲁ ⲭⲓ ⲟ̀ ⲑⲉⲟⲥ ⲏ̀ⲙⲱⲛ.</w:t>
            </w:r>
          </w:p>
        </w:tc>
      </w:tr>
    </w:tbl>
    <w:p w:rsidR="002F1C09" w:rsidRPr="002F1C09" w:rsidRDefault="002F1C09" w:rsidP="002F1C09"/>
    <w:p w:rsidR="0092592B" w:rsidRDefault="0092592B" w:rsidP="0092592B">
      <w:pPr>
        <w:pStyle w:val="Heading3"/>
      </w:pPr>
      <w:r>
        <w:t>August 30 (31) / Tho-out 2: St. John the Baptist</w:t>
      </w:r>
    </w:p>
    <w:p w:rsidR="0039635A" w:rsidRPr="0039635A" w:rsidRDefault="0039635A" w:rsidP="009D0B24">
      <w:pPr>
        <w:pStyle w:val="Heading4"/>
      </w:pPr>
      <w:r>
        <w:t>The Doxology</w:t>
      </w:r>
    </w:p>
    <w:p w:rsidR="0039635A" w:rsidRDefault="0039635A" w:rsidP="0039635A">
      <w:pPr>
        <w:pStyle w:val="Heading3"/>
      </w:pPr>
      <w:r>
        <w:t>September 4 (5) / Tho-out 7: St. Dioscorus</w:t>
      </w:r>
    </w:p>
    <w:p w:rsidR="0039635A" w:rsidRDefault="0039635A" w:rsidP="0039635A">
      <w:pPr>
        <w:pStyle w:val="Rubric"/>
      </w:pPr>
      <w:r>
        <w:t>The Doxology for St. Severus on September 29 (30) / Paopi 2 on page ## can be adapted.</w:t>
      </w:r>
    </w:p>
    <w:p w:rsidR="00B637D8" w:rsidRDefault="00B637D8" w:rsidP="00B637D8">
      <w:pPr>
        <w:pStyle w:val="Heading3"/>
      </w:pPr>
      <w:r>
        <w:t>September 9 (10) / Tho-out 12: Commemoration of Archangel Michael</w:t>
      </w:r>
    </w:p>
    <w:p w:rsidR="00B637D8" w:rsidRPr="00B637D8" w:rsidRDefault="00B637D8" w:rsidP="00B637D8">
      <w:pPr>
        <w:pStyle w:val="Rubric"/>
      </w:pPr>
      <w:r>
        <w:t>See the Feast of Archangel Michael on November 8 (9) / Athor 12, page ##.</w:t>
      </w:r>
    </w:p>
    <w:p w:rsidR="0092592B" w:rsidRDefault="006E370D" w:rsidP="006E370D">
      <w:pPr>
        <w:pStyle w:val="Heading3"/>
      </w:pPr>
      <w:r>
        <w:t>September 12 (13) / Tho-out 15: St. Stephen</w:t>
      </w:r>
    </w:p>
    <w:p w:rsidR="006E370D" w:rsidRPr="006E370D" w:rsidRDefault="006E370D" w:rsidP="006E370D">
      <w:pPr>
        <w:pStyle w:val="Rubric"/>
      </w:pPr>
      <w:r>
        <w:t>See December 26 / Tobi 1</w:t>
      </w:r>
      <w:r w:rsidR="0039635A">
        <w:t xml:space="preserve"> on page ##</w:t>
      </w:r>
      <w:r>
        <w:t>.</w:t>
      </w:r>
    </w:p>
    <w:p w:rsidR="00495F1A" w:rsidRDefault="0092592B" w:rsidP="00495F1A">
      <w:pPr>
        <w:pStyle w:val="Heading3"/>
      </w:pPr>
      <w:bookmarkStart w:id="929" w:name="_Toc410196199"/>
      <w:bookmarkStart w:id="930" w:name="_Toc410196441"/>
      <w:bookmarkStart w:id="931" w:name="_Toc410196943"/>
      <w:r>
        <w:t xml:space="preserve">September 14 (15) / Tho-out 17: </w:t>
      </w:r>
      <w:r w:rsidR="00495F1A">
        <w:t>The Dedication of the Church of the Holy Cross</w:t>
      </w:r>
      <w:bookmarkEnd w:id="929"/>
      <w:bookmarkEnd w:id="930"/>
      <w:bookmarkEnd w:id="931"/>
    </w:p>
    <w:p w:rsidR="00205EA4" w:rsidRPr="00205EA4" w:rsidRDefault="00205EA4" w:rsidP="00205EA4">
      <w:pPr>
        <w:pStyle w:val="Rubric"/>
      </w:pPr>
      <w:r>
        <w:t>From September 14 (15) / Tho-out 17 to September 16 (17) / Tho-out 19, the Feast of the Cross is celebrated and the Palm tune is used.</w:t>
      </w:r>
    </w:p>
    <w:p w:rsidR="0039635A" w:rsidRDefault="0039635A" w:rsidP="0039635A">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We, all the children</w:t>
            </w:r>
          </w:p>
          <w:p w:rsidR="00C140D7" w:rsidRDefault="00C140D7" w:rsidP="00C140D7">
            <w:pPr>
              <w:pStyle w:val="EngHang"/>
            </w:pPr>
            <w:r>
              <w:t>Of the Orthodox people,</w:t>
            </w:r>
          </w:p>
          <w:p w:rsidR="00C140D7" w:rsidRDefault="00C140D7" w:rsidP="00C140D7">
            <w:pPr>
              <w:pStyle w:val="EngHang"/>
            </w:pPr>
            <w:r>
              <w:t>Bow down before the Cross</w:t>
            </w:r>
          </w:p>
          <w:p w:rsidR="00C140D7" w:rsidRDefault="00C140D7" w:rsidP="00C140D7">
            <w:pPr>
              <w:pStyle w:val="EngHangEnd"/>
            </w:pPr>
            <w:r>
              <w:t xml:space="preserve">Of my </w:t>
            </w:r>
            <w:r w:rsidRPr="00C140D7">
              <w:t>Lord</w:t>
            </w:r>
            <w:r>
              <w:t xml:space="preserve"> Jesus Christ.</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Ⲁⲛⲟⲛ ϩⲱⲛ ϧⲁ ⲛⲓⲗⲁⲟⲥ:</w:t>
            </w:r>
          </w:p>
          <w:p w:rsidR="00C140D7" w:rsidRDefault="00C140D7" w:rsidP="00C140D7">
            <w:pPr>
              <w:pStyle w:val="CopticVersemulti-line"/>
            </w:pPr>
            <w:r>
              <w:t>ⲛⲓϣⲏⲣⲓ ⲛ̀ⲟⲣⲑⲟⲇⲟⲝⲟⲥ:</w:t>
            </w:r>
          </w:p>
          <w:p w:rsidR="00C140D7" w:rsidRDefault="00C140D7" w:rsidP="00C140D7">
            <w:pPr>
              <w:pStyle w:val="CopticVersemulti-line"/>
            </w:pPr>
            <w:r>
              <w:t>ⲛ̀ⲧⲉⲛⲟⲩⲱϣⲧ ⲙ̀ⲡⲓⲥ̀ⲧⲁⲩⲣⲟⲥ:</w:t>
            </w:r>
          </w:p>
          <w:p w:rsidR="00C140D7" w:rsidRPr="00C35319" w:rsidRDefault="00C140D7" w:rsidP="00C140D7">
            <w:pPr>
              <w:pStyle w:val="CopticHangingVerse"/>
            </w:pPr>
            <w:r>
              <w:t>ⲛ̀ⲧⲉ Ⲡⲉⲛⲟ̄ⲥ̄ Ⲓⲏ̄ⲥ̄ Ⲡⲭ̄ⲥ̄.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Paul the Apostle declares</w:t>
            </w:r>
          </w:p>
          <w:p w:rsidR="00C140D7" w:rsidRDefault="00C140D7" w:rsidP="00C140D7">
            <w:pPr>
              <w:pStyle w:val="EngHang"/>
            </w:pPr>
            <w:r>
              <w:t>The honour of the Cross, saying,</w:t>
            </w:r>
          </w:p>
          <w:p w:rsidR="00C140D7" w:rsidRDefault="00C140D7" w:rsidP="00C140D7">
            <w:pPr>
              <w:pStyle w:val="EngHang"/>
            </w:pPr>
            <w:r>
              <w:t>“No boast have we, save</w:t>
            </w:r>
          </w:p>
          <w:p w:rsidR="00C140D7" w:rsidRDefault="00C140D7" w:rsidP="00C140D7">
            <w:pPr>
              <w:pStyle w:val="EngHangEnd"/>
            </w:pPr>
            <w:r>
              <w:t>In the Cross of Jesus Christ.”</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Ⲡⲁⲩⲗⲟⲥ ⲡⲓⲁ̀ⲡⲟⲥⲧⲟⲗⲟⲥ:</w:t>
            </w:r>
          </w:p>
          <w:p w:rsidR="00C140D7" w:rsidRDefault="00C140D7" w:rsidP="00C140D7">
            <w:pPr>
              <w:pStyle w:val="CopticVersemulti-line"/>
            </w:pPr>
            <w:r>
              <w:t>ⲉϥϫⲱ ⲙ̀ⲡ̀ⲧⲁⲓⲟ̀ ⲙ̀ⲡⲓⲥ̀ⲧⲁⲩⲣⲟⲥ:</w:t>
            </w:r>
          </w:p>
          <w:p w:rsidR="00C140D7" w:rsidRDefault="00C140D7" w:rsidP="00C140D7">
            <w:pPr>
              <w:pStyle w:val="CopticVersemulti-line"/>
            </w:pPr>
            <w:r>
              <w:t>ϫⲉ ⲧⲉⲛⲛⲁϣⲟⲩϣⲟⲩ ⲙ̀ⲙⲟⲛ ⲁⲛ:</w:t>
            </w:r>
          </w:p>
          <w:p w:rsidR="00C140D7" w:rsidRDefault="00C140D7" w:rsidP="00C140D7">
            <w:pPr>
              <w:pStyle w:val="CopticHangingVerse"/>
            </w:pPr>
            <w:r>
              <w:t>ⲉ̀ⲃⲏⲗ ϧⲉⲛ ⲡⲓⲥ̀ⲧⲁⲩⲣⲟⲥ ⲛ̀ⲧⲉ Ⲡⲭ̄ⲥ̄.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O faithful, we sing hymns</w:t>
            </w:r>
          </w:p>
          <w:p w:rsidR="00C140D7" w:rsidRDefault="00C140D7" w:rsidP="00C140D7">
            <w:pPr>
              <w:pStyle w:val="EngHang"/>
            </w:pPr>
            <w:r>
              <w:t>To our Lord Jesus Christ,</w:t>
            </w:r>
          </w:p>
          <w:p w:rsidR="00C140D7" w:rsidRDefault="00C140D7" w:rsidP="00C140D7">
            <w:pPr>
              <w:pStyle w:val="EngHang"/>
            </w:pPr>
            <w:r>
              <w:t>And we bow down before His Cross,</w:t>
            </w:r>
          </w:p>
          <w:p w:rsidR="00C140D7" w:rsidRDefault="00C140D7" w:rsidP="00C140D7">
            <w:pPr>
              <w:pStyle w:val="EngHangEnd"/>
            </w:pPr>
            <w:r>
              <w:t>The holy and life-giving Wood.</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Ⲧⲉⲛⲉⲣϩⲩⲙⲛⲟⲥ ⲱ̀ ⲛⲓⲡⲓⲥⲧⲟⲥ:</w:t>
            </w:r>
          </w:p>
          <w:p w:rsidR="00C140D7" w:rsidRDefault="00C140D7" w:rsidP="00C140D7">
            <w:pPr>
              <w:pStyle w:val="CopticVersemulti-line"/>
            </w:pPr>
            <w:r>
              <w:t>ⲙ̀Ⲡⲉⲛⲟ̄ⲥ̄ Ⲓⲏ̄ⲥ̄ Ⲡⲭ̄ⲥ̄:</w:t>
            </w:r>
          </w:p>
          <w:p w:rsidR="00C140D7" w:rsidRDefault="00C140D7" w:rsidP="00C140D7">
            <w:pPr>
              <w:pStyle w:val="CopticVersemulti-line"/>
            </w:pPr>
            <w:r>
              <w:t>ⲟⲩⲟϩ ⲧⲉⲛⲟⲩⲱϣⲧ ⲙ̀ⲡⲉϥⲥ̀ⲧⲁⲩⲣⲟⲥ:</w:t>
            </w:r>
          </w:p>
          <w:p w:rsidR="00C140D7" w:rsidRDefault="00C140D7" w:rsidP="00C140D7">
            <w:pPr>
              <w:pStyle w:val="CopticHangingVerse"/>
            </w:pPr>
            <w:r>
              <w:t>ⲡⲓϣⲉ ⲉ̄ⲑ̄ⲩ̄ ⲛ̀ⲁ̀ⲑⲁⲛⲁⲧⲟⲥ.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You are our boast, O Cross</w:t>
            </w:r>
          </w:p>
          <w:p w:rsidR="00C140D7" w:rsidRDefault="00C140D7" w:rsidP="00C140D7">
            <w:pPr>
              <w:pStyle w:val="EngHang"/>
            </w:pPr>
            <w:r>
              <w:t>Upon which Jesus was crucified,</w:t>
            </w:r>
          </w:p>
          <w:p w:rsidR="00C140D7" w:rsidRDefault="00C140D7" w:rsidP="00C140D7">
            <w:pPr>
              <w:pStyle w:val="EngHang"/>
            </w:pPr>
            <w:r>
              <w:t>You are the type</w:t>
            </w:r>
          </w:p>
          <w:p w:rsidR="00C140D7" w:rsidRDefault="00C140D7" w:rsidP="00C140D7">
            <w:pPr>
              <w:pStyle w:val="EngHangEnd"/>
            </w:pPr>
            <w:r>
              <w:t>Of our freedom.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Ⲧⲉⲛϣⲟⲩϣⲟⲩ ⲙ̀ⲙⲟⲕ ⲱ̀ ⲡⲓⲥ̀ⲧⲁⲩⲣⲟⲥ:</w:t>
            </w:r>
          </w:p>
          <w:p w:rsidR="00C140D7" w:rsidRDefault="00C140D7" w:rsidP="00C140D7">
            <w:pPr>
              <w:pStyle w:val="CopticVersemulti-line"/>
            </w:pPr>
            <w:r>
              <w:t>ⲫⲏⲉ̀ⲧⲁⲩⲓ̀ϣⲓ ⲉϫⲱⲕ ⲛ̀Ⲓⲏ̄ⲥ̄:</w:t>
            </w:r>
          </w:p>
          <w:p w:rsidR="00C140D7" w:rsidRDefault="00C140D7" w:rsidP="00C140D7">
            <w:pPr>
              <w:pStyle w:val="CopticVersemulti-line"/>
            </w:pPr>
            <w:r>
              <w:t>ϫⲉ ⲉ̀ⲃⲟⲗ ϩⲓⲧⲉⲛ ⲡⲉⲕⲧⲁⲩⲣⲟⲥ:</w:t>
            </w:r>
          </w:p>
          <w:p w:rsidR="00C140D7" w:rsidRDefault="00C140D7" w:rsidP="00C140D7">
            <w:pPr>
              <w:pStyle w:val="CopticHangingVerse"/>
            </w:pPr>
            <w:r>
              <w:t>ⲁⲛϣⲱⲡⲓ ⲉⲛⲉ̀ⲗⲉⲩⲑⲉⲣⲟⲥ.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The lips of the Orthodox,</w:t>
            </w:r>
          </w:p>
          <w:p w:rsidR="00C140D7" w:rsidRDefault="00C140D7" w:rsidP="00C140D7">
            <w:pPr>
              <w:pStyle w:val="EngHang"/>
            </w:pPr>
            <w:r>
              <w:t>And the seven orders of Angels,</w:t>
            </w:r>
          </w:p>
          <w:p w:rsidR="00C140D7" w:rsidRDefault="00C140D7" w:rsidP="00C140D7">
            <w:pPr>
              <w:pStyle w:val="EngHang"/>
            </w:pPr>
            <w:r>
              <w:t>Boast of you, O Cross</w:t>
            </w:r>
          </w:p>
          <w:p w:rsidR="00C140D7" w:rsidRDefault="00C140D7" w:rsidP="00C140D7">
            <w:pPr>
              <w:pStyle w:val="EngHangEnd"/>
            </w:pPr>
            <w:r>
              <w:t>Of our Good Saviour.</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Ⲣⲱⲟⲩ ⲛ̀ⲛⲓⲟⲣⲑⲟⲇⲟⲝⲟⲥ:</w:t>
            </w:r>
          </w:p>
          <w:p w:rsidR="00C140D7" w:rsidRDefault="00C140D7" w:rsidP="00C140D7">
            <w:pPr>
              <w:pStyle w:val="CopticVersemulti-line"/>
            </w:pPr>
            <w:r>
              <w:t>ⲛⲉⲙ ϣⲁϣϥ ⲛ̀ⲧⲁⲅⲙⲁ ⲛ̀ⲁⲅⲅⲉⲗⲟⲥ:</w:t>
            </w:r>
          </w:p>
          <w:p w:rsidR="00C140D7" w:rsidRDefault="00C140D7" w:rsidP="00C140D7">
            <w:pPr>
              <w:pStyle w:val="CopticVersemulti-line"/>
            </w:pPr>
            <w:r>
              <w:t>ⲥⲉϣⲟⲩϣⲟⲩ ⲙ̀ⲙⲟⲕ ⲱ̀ ⲡⲓⲥ̀ⲧⲁⲩⲣⲟⲥ:</w:t>
            </w:r>
          </w:p>
          <w:p w:rsidR="00C140D7" w:rsidRDefault="00C140D7" w:rsidP="00C140D7">
            <w:pPr>
              <w:pStyle w:val="CopticHangingVerse"/>
            </w:pPr>
            <w:r>
              <w:t>ⲛ̀ⲧⲉ Ⲡⲉⲛⲥⲱⲧⲏⲣ ⲛ̀ⲁⲅⲁⲑⲟⲥ.</w:t>
            </w:r>
          </w:p>
        </w:tc>
      </w:tr>
      <w:tr w:rsidR="00C140D7" w:rsidTr="00C140D7">
        <w:trPr>
          <w:cantSplit/>
          <w:jc w:val="center"/>
        </w:trPr>
        <w:tc>
          <w:tcPr>
            <w:tcW w:w="288" w:type="dxa"/>
          </w:tcPr>
          <w:p w:rsidR="00C140D7" w:rsidRDefault="00C140D7" w:rsidP="00C140D7">
            <w:pPr>
              <w:pStyle w:val="CopticCross"/>
            </w:pPr>
            <w:r w:rsidRPr="00FB5ACB">
              <w:t>¿</w:t>
            </w:r>
          </w:p>
        </w:tc>
        <w:tc>
          <w:tcPr>
            <w:tcW w:w="3960" w:type="dxa"/>
          </w:tcPr>
          <w:p w:rsidR="00C140D7" w:rsidRDefault="00C140D7" w:rsidP="00C140D7">
            <w:pPr>
              <w:pStyle w:val="EngHang"/>
            </w:pPr>
            <w:r>
              <w:t>We carry you, O Cross,</w:t>
            </w:r>
          </w:p>
          <w:p w:rsidR="00C140D7" w:rsidRDefault="00C140D7" w:rsidP="00C140D7">
            <w:pPr>
              <w:pStyle w:val="EngHang"/>
            </w:pPr>
            <w:r>
              <w:t>Around our necks,</w:t>
            </w:r>
          </w:p>
          <w:p w:rsidR="00C140D7" w:rsidRDefault="00C140D7" w:rsidP="00C140D7">
            <w:pPr>
              <w:pStyle w:val="EngHang"/>
            </w:pPr>
            <w:r>
              <w:t>The strength of the Christians,</w:t>
            </w:r>
          </w:p>
          <w:p w:rsidR="00C140D7" w:rsidRDefault="00C140D7" w:rsidP="00C140D7">
            <w:pPr>
              <w:pStyle w:val="EngHangEnd"/>
            </w:pPr>
            <w:r>
              <w:t>And we proclaim,</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Ⲧⲉⲛⲧⲁⲗⲟ ⲙ̀ⲙⲟⲕ ⲱ̀ ⲡⲓⲥ̀ⲧⲁⲩⲣⲟⲥ:</w:t>
            </w:r>
          </w:p>
          <w:p w:rsidR="00C140D7" w:rsidRDefault="00C140D7" w:rsidP="00C140D7">
            <w:pPr>
              <w:pStyle w:val="CopticVersemulti-line"/>
            </w:pPr>
            <w:r>
              <w:t>ⲫ̀ⲛⲁϣϯ ⲛ̀ⲛⲓⲭ̀ⲣⲓⲥⲧⲓⲁ̀ⲛⲟⲥ:</w:t>
            </w:r>
          </w:p>
          <w:p w:rsidR="00C140D7" w:rsidRDefault="00C140D7" w:rsidP="00C140D7">
            <w:pPr>
              <w:pStyle w:val="CopticVersemulti-line"/>
            </w:pPr>
            <w:r>
              <w:t>ⲉ̀ϫⲉⲛ ⲛⲉⲛⲙⲟϯ ⲛ̀ⲇⲩⲁⲛⲁⲧⲟⲥ:</w:t>
            </w:r>
          </w:p>
          <w:p w:rsidR="00C140D7" w:rsidRDefault="00C140D7" w:rsidP="00C140D7">
            <w:pPr>
              <w:pStyle w:val="CopticHangingVerse"/>
            </w:pPr>
            <w:r>
              <w:t>ⲟⲩⲟϩ ⲛ̀ⲧⲉⲛⲱϣ ⲉ̀ⲃⲟⲗ ⲡⲏⲧⲱⲥ.</w:t>
            </w:r>
          </w:p>
        </w:tc>
      </w:tr>
      <w:tr w:rsidR="00C140D7" w:rsidTr="00C140D7">
        <w:trPr>
          <w:cantSplit/>
          <w:jc w:val="center"/>
        </w:trPr>
        <w:tc>
          <w:tcPr>
            <w:tcW w:w="288" w:type="dxa"/>
          </w:tcPr>
          <w:p w:rsidR="00C140D7"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joy of the Christians,</w:t>
            </w:r>
          </w:p>
          <w:p w:rsidR="00C140D7" w:rsidRDefault="00C140D7" w:rsidP="00C140D7">
            <w:pPr>
              <w:pStyle w:val="EngHang"/>
            </w:pPr>
            <w:r>
              <w:t>The conqueror of tyranny,</w:t>
            </w:r>
          </w:p>
          <w:p w:rsidR="00C140D7" w:rsidRDefault="00C140D7" w:rsidP="00C140D7">
            <w:pPr>
              <w:pStyle w:val="EngHangEnd"/>
            </w:pPr>
            <w:r>
              <w:t>The steadfastness of the faithful.</w:t>
            </w:r>
          </w:p>
        </w:tc>
        <w:tc>
          <w:tcPr>
            <w:tcW w:w="288" w:type="dxa"/>
          </w:tcPr>
          <w:p w:rsidR="00C140D7" w:rsidRDefault="00C140D7" w:rsidP="00C140D7"/>
        </w:tc>
        <w:tc>
          <w:tcPr>
            <w:tcW w:w="288" w:type="dxa"/>
          </w:tcPr>
          <w:p w:rsidR="00C140D7"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ⲫ̀ⲣⲁϣⲓ ⲛ̀ⲛⲓⲭ̀ⲣⲓⲥⲧⲓⲁ̀ⲛⲟⲥ:</w:t>
            </w:r>
          </w:p>
          <w:p w:rsidR="00C140D7" w:rsidRDefault="00C140D7" w:rsidP="00C140D7">
            <w:pPr>
              <w:pStyle w:val="CopticVersemulti-line"/>
            </w:pPr>
            <w:r>
              <w:t>ⲛⲓϭⲣⲟ ⲟⲩⲃⲉ ⲡⲓⲧⲩⲣⲁⲛⲛⲟⲥ:</w:t>
            </w:r>
          </w:p>
          <w:p w:rsidR="00C140D7" w:rsidRDefault="00C140D7" w:rsidP="00C140D7">
            <w:pPr>
              <w:pStyle w:val="CopticHangingVerse"/>
            </w:pPr>
            <w:r>
              <w:t>ⲛⲉⲙ ⲡⲉⲛⲧⲁϫⲣⲟ ⲁⲛⲟⲛ ϧⲁ ⲛⲓⲡⲓⲥⲧⲟⲥ.</w:t>
            </w:r>
          </w:p>
        </w:tc>
      </w:tr>
      <w:tr w:rsidR="00C140D7" w:rsidTr="00C140D7">
        <w:trPr>
          <w:cantSplit/>
          <w:jc w:val="center"/>
        </w:trPr>
        <w:tc>
          <w:tcPr>
            <w:tcW w:w="288" w:type="dxa"/>
          </w:tcPr>
          <w:p w:rsidR="00C140D7" w:rsidRDefault="00C140D7" w:rsidP="00C140D7">
            <w:pPr>
              <w:pStyle w:val="CopticCross"/>
            </w:pPr>
            <w:r w:rsidRPr="00FB5ACB">
              <w:lastRenderedPageBreak/>
              <w:t>¿</w:t>
            </w:r>
          </w:p>
        </w:tc>
        <w:tc>
          <w:tcPr>
            <w:tcW w:w="3960" w:type="dxa"/>
          </w:tcPr>
          <w:p w:rsidR="00C140D7" w:rsidRDefault="00C140D7" w:rsidP="00C140D7">
            <w:pPr>
              <w:pStyle w:val="EngHang"/>
            </w:pPr>
            <w:r>
              <w:t>Hail to you, O Cross,</w:t>
            </w:r>
          </w:p>
          <w:p w:rsidR="00C140D7" w:rsidRDefault="00C140D7" w:rsidP="00C140D7">
            <w:pPr>
              <w:pStyle w:val="EngHang"/>
            </w:pPr>
            <w:r>
              <w:t>The comfort of the faithful,</w:t>
            </w:r>
          </w:p>
          <w:p w:rsidR="00C140D7" w:rsidRDefault="00C140D7" w:rsidP="00C140D7">
            <w:pPr>
              <w:pStyle w:val="EngHang"/>
            </w:pPr>
            <w:r>
              <w:t>And the firmness of the martyrs</w:t>
            </w:r>
          </w:p>
          <w:p w:rsidR="00C140D7" w:rsidRDefault="00C140D7" w:rsidP="00C140D7">
            <w:pPr>
              <w:pStyle w:val="EngHangEnd"/>
            </w:pPr>
            <w:r>
              <w:t>Who fulfilled their afflictions.</w:t>
            </w:r>
          </w:p>
        </w:tc>
        <w:tc>
          <w:tcPr>
            <w:tcW w:w="288" w:type="dxa"/>
          </w:tcPr>
          <w:p w:rsidR="00C140D7" w:rsidRDefault="00C140D7" w:rsidP="00C140D7"/>
        </w:tc>
        <w:tc>
          <w:tcPr>
            <w:tcW w:w="288" w:type="dxa"/>
          </w:tcPr>
          <w:p w:rsidR="00C140D7"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ⲡⲓⲥ̀ⲧⲁϣⲣⲟⲥ:</w:t>
            </w:r>
          </w:p>
          <w:p w:rsidR="00C140D7" w:rsidRDefault="00C140D7" w:rsidP="00C140D7">
            <w:pPr>
              <w:pStyle w:val="CopticVersemulti-line"/>
            </w:pPr>
            <w:r>
              <w:t>ⲫ̀ⲛⲟⲙϯ ⲛ̀ⲛⲓⲡⲓⲥⲧⲟⲥ:</w:t>
            </w:r>
          </w:p>
          <w:p w:rsidR="00C140D7" w:rsidRDefault="00C140D7" w:rsidP="00C140D7">
            <w:pPr>
              <w:pStyle w:val="CopticVersemulti-line"/>
            </w:pPr>
            <w:r>
              <w:t>ⲟⲩⲟϩ ⲡ̀ⲧⲁϫⲣⲟ ⲛ̀ⲛⲓⲙⲁⲣⲧⲩⲣⲟⲥ:</w:t>
            </w:r>
          </w:p>
          <w:p w:rsidR="00C140D7" w:rsidRPr="005130A7" w:rsidRDefault="00C140D7" w:rsidP="00C140D7">
            <w:pPr>
              <w:pStyle w:val="CopticHangingVerse"/>
            </w:pPr>
            <w:r>
              <w:t>ϣⲁ ⲛ̀ⲧⲟⲩϫⲱⲕ ⲉ̀ⲃⲟⲗ ⲛ̀ⲛⲟⲩⲃⲁⲥⲁⲛⲟⲥ.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means of victory.</w:t>
            </w:r>
          </w:p>
          <w:p w:rsidR="00C140D7" w:rsidRDefault="00C140D7" w:rsidP="00C140D7">
            <w:pPr>
              <w:pStyle w:val="EngHang"/>
            </w:pPr>
            <w:r>
              <w:t>Hail to you, O Cross,</w:t>
            </w:r>
          </w:p>
          <w:p w:rsidR="00C140D7" w:rsidRDefault="00C140D7" w:rsidP="00C140D7">
            <w:pPr>
              <w:pStyle w:val="EngHangEnd"/>
            </w:pPr>
            <w:r>
              <w:t>Upon which the King was glorified.</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 xml:space="preserve">Ⲭⲉⲣⲉ ⲛⲁⲕ ⲱ̀ ⲡⲓⲥ̀ⲧⲁⲩⲣⲟⲥ: </w:t>
            </w:r>
          </w:p>
          <w:p w:rsidR="00C140D7" w:rsidRDefault="00C140D7" w:rsidP="00C140D7">
            <w:pPr>
              <w:pStyle w:val="CopticVersemulti-line"/>
            </w:pPr>
            <w:r>
              <w:t>ⲡⲓϩⲟⲡⲗⲟⲛ ⲛ̀ⲧⲉ ⲡⲓϭⲣⲟ:</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ⲡⲓⲑ̀ⲣⲟⲛⲟⲥ ⲙ̀ⲡⲓⲟⲩⲣⲟ.</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sign of salvation.</w:t>
            </w:r>
          </w:p>
          <w:p w:rsidR="00C140D7" w:rsidRDefault="00C140D7" w:rsidP="00C140D7">
            <w:pPr>
              <w:pStyle w:val="EngHang"/>
            </w:pPr>
            <w:r>
              <w:t>Hail to you, O Cross,</w:t>
            </w:r>
          </w:p>
          <w:p w:rsidR="00C140D7" w:rsidRDefault="00C140D7" w:rsidP="00C140D7">
            <w:pPr>
              <w:pStyle w:val="EngHangEnd"/>
            </w:pPr>
            <w:r>
              <w:t>The shining light.</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ⲡⲓⲙⲏⲓⲛⲓ ⲛ̀ⲧⲉ ⲡⲓⲟⲩϫⲁⲓ:</w:t>
            </w:r>
          </w:p>
          <w:p w:rsidR="00C140D7" w:rsidRDefault="00C140D7" w:rsidP="00C140D7">
            <w:pPr>
              <w:pStyle w:val="CopticVersemulti-line"/>
            </w:pPr>
            <w:r>
              <w:t>ⲭⲉⲣⲉ ⲛⲁⲕ ⲱ̀ ⲡⲓⲥ̀ⲧⲁⲩⲣⲟⲥ:</w:t>
            </w:r>
          </w:p>
          <w:p w:rsidR="00C140D7" w:rsidRDefault="00C140D7" w:rsidP="00C140D7">
            <w:pPr>
              <w:pStyle w:val="CopticHangingVerse"/>
            </w:pPr>
            <w:r>
              <w:t>ⲡⲓⲟⲩⲱⲓⲛⲓ ⲉ̀ⲧⲁϥϣⲁⲓ.</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The sword of the Spirit.</w:t>
            </w:r>
          </w:p>
          <w:p w:rsidR="00C140D7" w:rsidRDefault="00C140D7" w:rsidP="00C140D7">
            <w:pPr>
              <w:pStyle w:val="EngHang"/>
            </w:pPr>
            <w:r>
              <w:t>Hail to you, O Cross,</w:t>
            </w:r>
          </w:p>
          <w:p w:rsidR="00C140D7" w:rsidRDefault="00C140D7" w:rsidP="00C140D7">
            <w:pPr>
              <w:pStyle w:val="EngHangEnd"/>
            </w:pPr>
            <w:r>
              <w:t>The fount of grace.</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 xml:space="preserve">ϯⲥⲏϥⲓ ⲛ̀ⲧⲉ Ⲡⲓⲡ̄ⲛ̄ⲁ̄: </w:t>
            </w:r>
          </w:p>
          <w:p w:rsidR="00C140D7" w:rsidRDefault="00C140D7" w:rsidP="00C140D7">
            <w:pPr>
              <w:pStyle w:val="CopticVersemulti-line"/>
            </w:pPr>
            <w:r>
              <w:t>ⲭⲉⲣⲉ ⲛⲁⲕ ⲱ̀ ⲡⲓⲥ̀ⲧⲁⲩⲣⲟⲥ:</w:t>
            </w:r>
          </w:p>
          <w:p w:rsidR="00C140D7" w:rsidRDefault="00C140D7" w:rsidP="00C140D7">
            <w:pPr>
              <w:pStyle w:val="CopticHangingVerse"/>
            </w:pPr>
            <w:r>
              <w:t>ϯⲙⲟⲩⲙⲓ ⲛ̀ⲛⲓⲭⲁⲣⲓⲥⲙⲁ.</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Hail to you, O Cross,</w:t>
            </w:r>
          </w:p>
          <w:p w:rsidR="00C140D7" w:rsidRDefault="00C140D7" w:rsidP="00C140D7">
            <w:pPr>
              <w:pStyle w:val="EngHang"/>
            </w:pPr>
            <w:r>
              <w:t>The treasure of good things.</w:t>
            </w:r>
          </w:p>
          <w:p w:rsidR="00C140D7" w:rsidRDefault="00C140D7" w:rsidP="00C140D7">
            <w:pPr>
              <w:pStyle w:val="EngHang"/>
            </w:pPr>
            <w:r>
              <w:t>Hail to you, O Cross,</w:t>
            </w:r>
          </w:p>
          <w:p w:rsidR="00C140D7" w:rsidRDefault="00C140D7" w:rsidP="00C140D7">
            <w:pPr>
              <w:pStyle w:val="EngHangEnd"/>
            </w:pPr>
            <w:r>
              <w:t>To the end of ages.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Ⲭⲉⲣⲉ ⲛⲁⲕ ⲱ̀ ⲡⲓⲥ̀ⲧⲁⲩⲣⲟⲥ:</w:t>
            </w:r>
          </w:p>
          <w:p w:rsidR="00C140D7" w:rsidRDefault="00C140D7" w:rsidP="00C140D7">
            <w:pPr>
              <w:pStyle w:val="CopticVersemulti-line"/>
            </w:pPr>
            <w:r>
              <w:t>ⲡⲓⲑⲩⲥⲁⲩⲣⲟⲥ ⲛ̀ⲧⲉ ⲛⲓⲁ̀ⲅⲁⲑⲟⲛ:</w:t>
            </w:r>
          </w:p>
          <w:p w:rsidR="00C140D7" w:rsidRDefault="00C140D7" w:rsidP="00C140D7">
            <w:pPr>
              <w:pStyle w:val="CopticVersemulti-line"/>
            </w:pPr>
            <w:r>
              <w:t>ⲭⲉⲣⲉ ⲛⲁⲕ ⲱ̀ ⲡⲓⲥ̀ⲧⲁⲩⲣⲟⲥ:</w:t>
            </w:r>
          </w:p>
          <w:p w:rsidR="00C140D7" w:rsidRDefault="00C140D7" w:rsidP="00C140D7">
            <w:pPr>
              <w:pStyle w:val="CopticHangingVerse"/>
            </w:pPr>
            <w:r>
              <w:t>ϣⲁ ⲡ̀ϫⲱⲕ ⲉ̀ⲃⲟⲗ ⲛ̀ⲛⲓⲉ̀ⲱⲛ.</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Hail to you, O Cross,</w:t>
            </w:r>
          </w:p>
          <w:p w:rsidR="00C140D7" w:rsidRDefault="00C140D7" w:rsidP="00C140D7">
            <w:pPr>
              <w:pStyle w:val="EngHang"/>
            </w:pPr>
            <w:r>
              <w:t>Which King Constantine</w:t>
            </w:r>
          </w:p>
          <w:p w:rsidR="00C140D7" w:rsidRDefault="00C140D7" w:rsidP="00C140D7">
            <w:pPr>
              <w:pStyle w:val="EngHang"/>
            </w:pPr>
            <w:r>
              <w:t>Carried to war,</w:t>
            </w:r>
          </w:p>
          <w:p w:rsidR="00C140D7" w:rsidRDefault="00C140D7" w:rsidP="00C140D7">
            <w:pPr>
              <w:pStyle w:val="EngHangEnd"/>
            </w:pPr>
            <w:r>
              <w:t>And smote the barbarians.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ⲭⲉⲣⲉ ⲛⲁⲕ ⲱ̀ ⲡⲓⲥ̀ⲧⲁⲩⲣⲟⲥ:</w:t>
            </w:r>
          </w:p>
          <w:p w:rsidR="00C140D7" w:rsidRDefault="00C140D7" w:rsidP="00C140D7">
            <w:pPr>
              <w:pStyle w:val="CopticVersemulti-line"/>
            </w:pPr>
            <w:r>
              <w:t>ⲫⲏⲉ̀ⲧⲁ ⲡ̀ⲟⲩⲣⲟ Ⲕⲱⲥⲧⲁⲛⲧⲓⲛⲟⲥ:</w:t>
            </w:r>
          </w:p>
          <w:p w:rsidR="00C140D7" w:rsidRDefault="00C140D7" w:rsidP="00C140D7">
            <w:pPr>
              <w:pStyle w:val="CopticVersemulti-line"/>
            </w:pPr>
            <w:r>
              <w:t>ⲟⲗϥ ⲛⲉⲙⲁϥ ⲉ̀ⲡⲓⲡⲟⲗⲉⲙⲟⲥ:</w:t>
            </w:r>
          </w:p>
          <w:p w:rsidR="00C140D7" w:rsidRDefault="00C140D7" w:rsidP="00C140D7">
            <w:pPr>
              <w:pStyle w:val="CopticHangingVerse"/>
            </w:pPr>
            <w:r>
              <w:t>ⲁϥϣⲁⲣⲓ ⲛ̀ⲛⲓⲂⲁⲣⲃⲁⲣⲟⲥ.</w:t>
            </w:r>
          </w:p>
        </w:tc>
      </w:tr>
      <w:tr w:rsidR="00C140D7" w:rsidTr="00C140D7">
        <w:trPr>
          <w:cantSplit/>
          <w:jc w:val="center"/>
        </w:trPr>
        <w:tc>
          <w:tcPr>
            <w:tcW w:w="288" w:type="dxa"/>
          </w:tcPr>
          <w:p w:rsidR="00C140D7" w:rsidRPr="00FB5ACB" w:rsidRDefault="00C140D7" w:rsidP="00C140D7">
            <w:pPr>
              <w:pStyle w:val="CopticCross"/>
            </w:pPr>
            <w:r w:rsidRPr="00FB5ACB">
              <w:lastRenderedPageBreak/>
              <w:t>¿</w:t>
            </w:r>
          </w:p>
        </w:tc>
        <w:tc>
          <w:tcPr>
            <w:tcW w:w="3960" w:type="dxa"/>
          </w:tcPr>
          <w:p w:rsidR="00C140D7" w:rsidRDefault="00C140D7" w:rsidP="00C140D7">
            <w:pPr>
              <w:pStyle w:val="EngHang"/>
            </w:pPr>
            <w:r>
              <w:t>Greatly honoured</w:t>
            </w:r>
          </w:p>
          <w:p w:rsidR="00C140D7" w:rsidRDefault="00C140D7" w:rsidP="00C140D7">
            <w:pPr>
              <w:pStyle w:val="EngHang"/>
            </w:pPr>
            <w:r>
              <w:t>Is the sign of the Cross,</w:t>
            </w:r>
          </w:p>
          <w:p w:rsidR="00C140D7" w:rsidRDefault="00C140D7" w:rsidP="00C140D7">
            <w:pPr>
              <w:pStyle w:val="EngHang"/>
            </w:pPr>
            <w:r>
              <w:t>Of Jesus Christ the King,</w:t>
            </w:r>
          </w:p>
          <w:p w:rsidR="00C140D7" w:rsidRDefault="00C140D7" w:rsidP="00C140D7">
            <w:pPr>
              <w:pStyle w:val="EngHangEnd"/>
            </w:pPr>
            <w:r>
              <w:t>Our God in truth,</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Ϥⲧⲁⲓⲏⲟⲩⲧ ⲅⲁⲣ ⲉ̀ⲙⲁϣⲱ:</w:t>
            </w:r>
          </w:p>
          <w:p w:rsidR="00C140D7" w:rsidRDefault="00C140D7" w:rsidP="00C140D7">
            <w:pPr>
              <w:pStyle w:val="CopticVersemulti-line"/>
            </w:pPr>
            <w:r>
              <w:t>ⲛ̀ϫⲉ ⲡⲓⲙⲏⲓⲛⲓ ⲛ̀ⲧⲉ ⲡⲓⲥ̀ⲧⲁⲩⲣⲟⲥ:</w:t>
            </w:r>
          </w:p>
          <w:p w:rsidR="00C140D7" w:rsidRDefault="00C140D7" w:rsidP="00C140D7">
            <w:pPr>
              <w:pStyle w:val="CopticVersemulti-line"/>
            </w:pPr>
            <w:r>
              <w:t>ⲛ̀ⲧⲉ Ⲓⲏ̄ⲥ̄ Ⲡⲭ̄ⲥ̄ ⲡ̀ⲟⲩⲣⲟ:</w:t>
            </w:r>
          </w:p>
          <w:p w:rsidR="00C140D7" w:rsidRDefault="00C140D7" w:rsidP="00C140D7">
            <w:pPr>
              <w:pStyle w:val="CopticHangingVerse"/>
            </w:pPr>
            <w:r>
              <w:t>Ⲡⲉⲛⲛⲟⲩϯ ⲛ̀ⲁⲗⲏⲑⲓⲛⲟⲥ.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Who was crucified on the Cross</w:t>
            </w:r>
          </w:p>
          <w:p w:rsidR="00C140D7" w:rsidRDefault="00C140D7" w:rsidP="00C140D7">
            <w:pPr>
              <w:pStyle w:val="EngHang"/>
            </w:pPr>
            <w:r>
              <w:t>In order to save our race.</w:t>
            </w:r>
          </w:p>
          <w:p w:rsidR="00C140D7" w:rsidRDefault="00C140D7" w:rsidP="00C140D7">
            <w:pPr>
              <w:pStyle w:val="EngHang"/>
            </w:pPr>
            <w:r>
              <w:t>We too, let us honour Him,</w:t>
            </w:r>
          </w:p>
          <w:p w:rsidR="00C140D7" w:rsidRDefault="00C140D7" w:rsidP="00C140D7">
            <w:pPr>
              <w:pStyle w:val="EngHangEnd"/>
            </w:pPr>
            <w:r>
              <w:t>Crying out, saying,</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Ⲫⲏⲉ̀ⲧⲁⲩⲁϣϥ ⲉ̀ⲡⲓⲥ̀ⲧⲁⲩⲣⲟⲥ:</w:t>
            </w:r>
          </w:p>
          <w:p w:rsidR="00C140D7" w:rsidRDefault="00C140D7" w:rsidP="00C140D7">
            <w:pPr>
              <w:pStyle w:val="CopticVersemulti-line"/>
            </w:pPr>
            <w:r>
              <w:t>Ϣⲁⲛ̀ⲧⲉϥⲥⲱϯ ⲙ̀ⲡⲉⲛⲅⲉⲛⲟⲥ:</w:t>
            </w:r>
          </w:p>
          <w:p w:rsidR="00C140D7" w:rsidRDefault="00C140D7" w:rsidP="00C140D7">
            <w:pPr>
              <w:pStyle w:val="CopticVersemulti-line"/>
            </w:pPr>
            <w:r>
              <w:t>ⲁⲛⲟⲛ ⲇⲉ ϩⲱⲛ ⲙⲁⲣⲉⲛⲧⲁⲓⲟϥ:</w:t>
            </w:r>
          </w:p>
          <w:p w:rsidR="00C140D7" w:rsidRDefault="00C140D7" w:rsidP="00C140D7">
            <w:pPr>
              <w:pStyle w:val="CopticHangingVerse"/>
            </w:pPr>
            <w:r>
              <w:t>ⲉⲛⲱϣ ⲉ̀ⲃⲟⲗ ⲉⲛϫⲱ ⲙ̀ⲙⲟⲥ.</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The Cross is our means,</w:t>
            </w:r>
          </w:p>
          <w:p w:rsidR="00C140D7" w:rsidRDefault="00C140D7" w:rsidP="00C140D7">
            <w:pPr>
              <w:pStyle w:val="EngHang"/>
            </w:pPr>
            <w:r>
              <w:t>The Cross is our hope,</w:t>
            </w:r>
          </w:p>
          <w:p w:rsidR="00C140D7" w:rsidRDefault="00C140D7" w:rsidP="00C140D7">
            <w:pPr>
              <w:pStyle w:val="EngHang"/>
            </w:pPr>
            <w:r>
              <w:t>The Cross is our steadfastness,</w:t>
            </w:r>
          </w:p>
          <w:p w:rsidR="00C140D7" w:rsidRDefault="00C140D7" w:rsidP="00C140D7">
            <w:pPr>
              <w:pStyle w:val="EngHangEnd"/>
            </w:pPr>
            <w:r>
              <w:t>In troubles and afflictions.</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Ⲡⲓⲥ̀ⲧⲁⲩⲣⲟⲥ ⲡⲉ ⲡⲉⲛϩⲟⲗⲡⲟⲛ:</w:t>
            </w:r>
          </w:p>
          <w:p w:rsidR="00C140D7" w:rsidRDefault="00C140D7" w:rsidP="00C140D7">
            <w:pPr>
              <w:pStyle w:val="CopticVersemulti-line"/>
            </w:pPr>
            <w:r>
              <w:t>ⲡⲓⲥ̀ⲧⲁⲩⲣⲟⲥ ⲡⲉ ⲧⲉⲛϩⲉⲗⲡⲓⲥ:</w:t>
            </w:r>
          </w:p>
          <w:p w:rsidR="00C140D7" w:rsidRDefault="00C140D7" w:rsidP="00C140D7">
            <w:pPr>
              <w:pStyle w:val="CopticVersemulti-line"/>
            </w:pPr>
            <w:r>
              <w:t>ⲡⲓⲥ̀ⲧⲁⲩⲣⲟⲥ ⲡⲉ ⲡⲉⲛⲧⲁϫⲣⲟ:</w:t>
            </w:r>
          </w:p>
          <w:p w:rsidR="00C140D7" w:rsidRDefault="00C140D7" w:rsidP="00C140D7">
            <w:pPr>
              <w:pStyle w:val="CopticHangingVerse"/>
            </w:pPr>
            <w:r>
              <w:t>ϧⲉⲛ ⲛⲉⲛϩⲟⲗϩⲉϫ ⲛⲉⲙ ⲛⲉⲛⲑ̀ⲗⲓⲯⲓⲥ.</w:t>
            </w:r>
          </w:p>
        </w:tc>
      </w:tr>
      <w:tr w:rsidR="00C140D7" w:rsidTr="00C140D7">
        <w:trPr>
          <w:cantSplit/>
          <w:jc w:val="center"/>
        </w:trPr>
        <w:tc>
          <w:tcPr>
            <w:tcW w:w="288" w:type="dxa"/>
          </w:tcPr>
          <w:p w:rsidR="00C140D7" w:rsidRPr="00FB5ACB" w:rsidRDefault="00C140D7" w:rsidP="00C140D7">
            <w:pPr>
              <w:pStyle w:val="CopticCross"/>
            </w:pPr>
          </w:p>
        </w:tc>
        <w:tc>
          <w:tcPr>
            <w:tcW w:w="3960" w:type="dxa"/>
          </w:tcPr>
          <w:p w:rsidR="00C140D7" w:rsidRDefault="00C140D7" w:rsidP="00C140D7">
            <w:pPr>
              <w:pStyle w:val="EngHang"/>
            </w:pPr>
            <w:r>
              <w:t>Blessed be Christ our God,</w:t>
            </w:r>
          </w:p>
          <w:p w:rsidR="00C140D7" w:rsidRDefault="00C140D7" w:rsidP="00C140D7">
            <w:pPr>
              <w:pStyle w:val="EngHang"/>
            </w:pPr>
            <w:r>
              <w:t>And His life-giving Cross,</w:t>
            </w:r>
          </w:p>
          <w:p w:rsidR="00C140D7" w:rsidRDefault="00C140D7" w:rsidP="00C140D7">
            <w:pPr>
              <w:pStyle w:val="EngHang"/>
            </w:pPr>
            <w:r>
              <w:t>Upon which He was crucified,</w:t>
            </w:r>
          </w:p>
          <w:p w:rsidR="00C140D7" w:rsidRDefault="00C140D7" w:rsidP="00C140D7">
            <w:pPr>
              <w:pStyle w:val="EngHangEnd"/>
            </w:pPr>
            <w:r>
              <w:t>In orde</w:t>
            </w:r>
            <w:r w:rsidRPr="00C140D7">
              <w:rPr>
                <w:rStyle w:val="EngHangEndChar"/>
              </w:rPr>
              <w:t>r</w:t>
            </w:r>
            <w:r>
              <w:t xml:space="preserve"> to save us from our sins.</w:t>
            </w:r>
          </w:p>
        </w:tc>
        <w:tc>
          <w:tcPr>
            <w:tcW w:w="288" w:type="dxa"/>
          </w:tcPr>
          <w:p w:rsidR="00C140D7" w:rsidRDefault="00C140D7" w:rsidP="00C140D7"/>
        </w:tc>
        <w:tc>
          <w:tcPr>
            <w:tcW w:w="288" w:type="dxa"/>
          </w:tcPr>
          <w:p w:rsidR="00C140D7" w:rsidRPr="00FB5ACB" w:rsidRDefault="00C140D7" w:rsidP="00C140D7">
            <w:pPr>
              <w:pStyle w:val="CopticCross"/>
            </w:pPr>
          </w:p>
        </w:tc>
        <w:tc>
          <w:tcPr>
            <w:tcW w:w="3960" w:type="dxa"/>
          </w:tcPr>
          <w:p w:rsidR="00C140D7" w:rsidRDefault="00C140D7" w:rsidP="00C140D7">
            <w:pPr>
              <w:pStyle w:val="CopticVersemulti-line"/>
            </w:pPr>
            <w:r>
              <w:t>Ϫⲉ ϥ̀ⲥ̀ⲙⲁⲣⲱⲟⲩⲧ ⲛ̀ϫⲉ Ⲡⲭ̄ⲥ̄ Ⲡⲉⲛⲛⲟⲩϯ:</w:t>
            </w:r>
          </w:p>
          <w:p w:rsidR="00C140D7" w:rsidRDefault="00C140D7" w:rsidP="00C140D7">
            <w:pPr>
              <w:pStyle w:val="CopticVersemulti-line"/>
            </w:pPr>
            <w:r>
              <w:t>ⲛⲉⲙ ⲡⲉϥⲥ̀ⲧⲁⲩⲣⲟⲥ ⲛ̀ⲣⲉϥⲧⲁⲛϧⲟ:</w:t>
            </w:r>
          </w:p>
          <w:p w:rsidR="00C140D7" w:rsidRDefault="00C140D7" w:rsidP="00C140D7">
            <w:pPr>
              <w:pStyle w:val="CopticVersemulti-line"/>
            </w:pPr>
            <w:r>
              <w:t>ⲫⲏⲉⲧⲁⲩⲁϣϥ ⲉ̀ϩ̀ⲣⲏⲓ ⲉ̀ϫⲱϥ:</w:t>
            </w:r>
          </w:p>
          <w:p w:rsidR="00C140D7" w:rsidRDefault="00C140D7" w:rsidP="00C140D7">
            <w:pPr>
              <w:pStyle w:val="CopticHangingVerse"/>
            </w:pPr>
            <w:r>
              <w:t>ϣⲁ ⲛ̀ⲧⲉⲛϥⲥⲟⲧⲧⲉⲛ ϧⲉⲛ ⲛⲉⲛⲛⲟⲃⲓ.</w:t>
            </w:r>
          </w:p>
        </w:tc>
      </w:tr>
      <w:tr w:rsidR="00C140D7" w:rsidTr="00C140D7">
        <w:trPr>
          <w:cantSplit/>
          <w:jc w:val="center"/>
        </w:trPr>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EngHang"/>
            </w:pPr>
            <w:r>
              <w:t>We praise Him and glorify Him,</w:t>
            </w:r>
          </w:p>
          <w:p w:rsidR="00C140D7" w:rsidRDefault="00C140D7" w:rsidP="00C140D7">
            <w:pPr>
              <w:pStyle w:val="EngHang"/>
            </w:pPr>
            <w:r>
              <w:t>And exalt Him above all,</w:t>
            </w:r>
          </w:p>
          <w:p w:rsidR="00C140D7" w:rsidRDefault="00C140D7" w:rsidP="00C140D7">
            <w:pPr>
              <w:pStyle w:val="EngHang"/>
            </w:pPr>
            <w:r>
              <w:t>As a Good one and a Lover of mankind.</w:t>
            </w:r>
          </w:p>
          <w:p w:rsidR="00C140D7" w:rsidRDefault="00C140D7" w:rsidP="00C140D7">
            <w:pPr>
              <w:pStyle w:val="EngHangEnd"/>
            </w:pPr>
            <w:r>
              <w:t>Have mercy on us according to Your great mercy.</w:t>
            </w:r>
          </w:p>
        </w:tc>
        <w:tc>
          <w:tcPr>
            <w:tcW w:w="288" w:type="dxa"/>
          </w:tcPr>
          <w:p w:rsidR="00C140D7" w:rsidRDefault="00C140D7" w:rsidP="00C140D7"/>
        </w:tc>
        <w:tc>
          <w:tcPr>
            <w:tcW w:w="288" w:type="dxa"/>
          </w:tcPr>
          <w:p w:rsidR="00C140D7" w:rsidRPr="00FB5ACB" w:rsidRDefault="00C140D7" w:rsidP="00C140D7">
            <w:pPr>
              <w:pStyle w:val="CopticCross"/>
            </w:pPr>
            <w:r w:rsidRPr="00FB5ACB">
              <w:t>¿</w:t>
            </w:r>
          </w:p>
        </w:tc>
        <w:tc>
          <w:tcPr>
            <w:tcW w:w="3960" w:type="dxa"/>
          </w:tcPr>
          <w:p w:rsidR="00C140D7" w:rsidRDefault="00C140D7" w:rsidP="00C140D7">
            <w:pPr>
              <w:pStyle w:val="CopticVersemulti-line"/>
            </w:pPr>
            <w:r>
              <w:t>Ⲧⲉⲛϩⲱⲥ ⲉ̀ⲣⲟϥ ⲧⲉⲛϯⲱⲟⲩ ⲛⲁϥ:</w:t>
            </w:r>
          </w:p>
          <w:p w:rsidR="00C140D7" w:rsidRDefault="00C140D7" w:rsidP="00C140D7">
            <w:pPr>
              <w:pStyle w:val="CopticVersemulti-line"/>
            </w:pPr>
            <w:r>
              <w:t>ⲧⲉⲛⲉⲣϩⲟⲩⲟ̀̀ ϭⲓⲥⲓ ⲙ̀ⲙⲟϥ</w:t>
            </w:r>
          </w:p>
          <w:p w:rsidR="00C140D7" w:rsidRDefault="00C140D7" w:rsidP="00C140D7">
            <w:pPr>
              <w:pStyle w:val="CopticVersemulti-line"/>
            </w:pPr>
            <w:r>
              <w:t xml:space="preserve">ϩⲱⲥ ⲁ̀ⲅⲁⲑⲟⲥ ⲟⲩⲟϩ ⲙ̀ⲙⲁⲓⲣⲱⲙⲓ </w:t>
            </w:r>
          </w:p>
          <w:p w:rsidR="00C140D7" w:rsidRDefault="00C140D7" w:rsidP="00C140D7">
            <w:pPr>
              <w:pStyle w:val="CopticHangingVerse"/>
            </w:pPr>
            <w:r>
              <w:t>ⲛⲁⲓ ⲛⲁⲛ ⲕⲁⲧⲁ ⲡⲉⲕⲛⲓϣϯ ⲛ̀ⲛⲁⲓ.</w:t>
            </w:r>
          </w:p>
        </w:tc>
      </w:tr>
    </w:tbl>
    <w:p w:rsidR="00C140D7" w:rsidRPr="00C140D7" w:rsidRDefault="00C140D7" w:rsidP="00C140D7"/>
    <w:p w:rsidR="0039635A" w:rsidRDefault="0039635A" w:rsidP="0039635A">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We truly believe in You,</w:t>
            </w:r>
          </w:p>
          <w:p w:rsidR="00F806E7" w:rsidRDefault="00F806E7" w:rsidP="00F806E7">
            <w:pPr>
              <w:pStyle w:val="EngHang"/>
            </w:pPr>
            <w:r>
              <w:t>O Jesus Christ,</w:t>
            </w:r>
          </w:p>
          <w:p w:rsidR="00F806E7" w:rsidRDefault="00F806E7" w:rsidP="00F806E7">
            <w:pPr>
              <w:pStyle w:val="EngHang"/>
            </w:pPr>
            <w:r>
              <w:t>The Saviour, the Son of God,</w:t>
            </w:r>
          </w:p>
          <w:p w:rsidR="00F806E7" w:rsidRDefault="00F806E7" w:rsidP="00F806E7">
            <w:pPr>
              <w:pStyle w:val="EngHangEnd"/>
            </w:pPr>
            <w:r>
              <w:t>And in Your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pPr>
            <w:r w:rsidRPr="00B3792A">
              <w:t>Ⲁⲗⲏⲑⲱⲥ ⲧⲉⲛⲛⲁϩϯ</w:t>
            </w:r>
            <w:r>
              <w:t>:</w:t>
            </w:r>
          </w:p>
          <w:p w:rsidR="00F806E7" w:rsidRDefault="00F806E7" w:rsidP="00A7759D">
            <w:pPr>
              <w:pStyle w:val="CopticVersemulti-line"/>
            </w:pPr>
            <w:r w:rsidRPr="00B3792A">
              <w:t>ⲉ̀ⲣⲟⲕ ⲱ̀ Ⲓⲏ̄ⲥ̄ Ⲡⲭ̄ⲥ̄</w:t>
            </w:r>
            <w:r>
              <w:t>:</w:t>
            </w:r>
          </w:p>
          <w:p w:rsidR="00F806E7" w:rsidRDefault="00F806E7" w:rsidP="00A7759D">
            <w:pPr>
              <w:pStyle w:val="CopticVersemulti-line"/>
            </w:pPr>
            <w:r w:rsidRPr="00B3792A">
              <w:t>ⲡ̀ⲥⲱⲧⲉⲣ Ⲡϣⲏⲣⲓ ⲙ̀Ⲫⲛⲟⲩϯ</w:t>
            </w:r>
            <w:r>
              <w:t>:</w:t>
            </w:r>
          </w:p>
          <w:p w:rsidR="00F806E7" w:rsidRPr="00B3792A" w:rsidRDefault="00F806E7" w:rsidP="00A7759D">
            <w:pPr>
              <w:pStyle w:val="CopticVerse"/>
            </w:pPr>
            <w:r w:rsidRPr="00B3792A">
              <w:t>ⲛⲉⲙ ⲡⲉⲕⲥ̀ⲧⲁⲩⲣⲟⲥ.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All glory and honour</w:t>
            </w:r>
          </w:p>
          <w:p w:rsidR="00F806E7" w:rsidRDefault="00F806E7" w:rsidP="00F806E7">
            <w:pPr>
              <w:pStyle w:val="EngHang"/>
            </w:pPr>
            <w:r>
              <w:t>Are due to the Cross</w:t>
            </w:r>
          </w:p>
          <w:p w:rsidR="00F806E7" w:rsidRDefault="00F806E7" w:rsidP="00F806E7">
            <w:pPr>
              <w:pStyle w:val="EngHang"/>
            </w:pPr>
            <w:r>
              <w:t>Of the King of glory,</w:t>
            </w:r>
          </w:p>
          <w:p w:rsidR="00F806E7" w:rsidRDefault="00F806E7" w:rsidP="00F806E7">
            <w:pPr>
              <w:pStyle w:val="EngHangEnd"/>
            </w:pPr>
            <w:r>
              <w:t>The confirmation of the faithful.</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Ⲃⲟⲛ ⲟⲩⲱ̀ⲟⲩ ⲛⲉⲙ ⲟⲩⲧⲁⲓⲟ̀:</w:t>
            </w:r>
          </w:p>
          <w:p w:rsidR="00F806E7" w:rsidRDefault="00F806E7" w:rsidP="00A7759D">
            <w:pPr>
              <w:pStyle w:val="CopticVersemulti-line"/>
              <w:rPr>
                <w:rFonts w:eastAsia="Arial Unicode MS" w:cs="FreeSerifAvvaShenouda"/>
              </w:rPr>
            </w:pPr>
            <w:r>
              <w:rPr>
                <w:rFonts w:eastAsia="Arial Unicode MS" w:cs="FreeSerifAvvaShenouda"/>
              </w:rPr>
              <w:t>ⲉⲣⲡ̀ⲣⲉⲡⲓ ⲙ̀ⲡⲉϥⲥ̀ⲧⲁⲩⲣⲟⲥ:</w:t>
            </w:r>
          </w:p>
          <w:p w:rsidR="00F806E7" w:rsidRDefault="00F806E7" w:rsidP="00A7759D">
            <w:pPr>
              <w:pStyle w:val="CopticVersemulti-line"/>
              <w:rPr>
                <w:rFonts w:eastAsia="Arial Unicode MS" w:cs="FreeSerifAvvaShenouda"/>
              </w:rPr>
            </w:pPr>
            <w:r>
              <w:rPr>
                <w:rFonts w:eastAsia="Arial Unicode MS" w:cs="FreeSerifAvvaShenouda"/>
              </w:rPr>
              <w:t>Ⲡⲟⲩⲣⲟ ⲛ̀ⲧⲉ ⲡ̀ⲱ̀ⲟⲩ:</w:t>
            </w:r>
          </w:p>
          <w:p w:rsidR="00F806E7" w:rsidRPr="00B3792A" w:rsidRDefault="00F806E7" w:rsidP="00A7759D">
            <w:pPr>
              <w:pStyle w:val="CopticVerse"/>
            </w:pPr>
            <w:r>
              <w:t>ⲡ̀ⲧⲁϫⲣⲟ ⲛ̀ⲛⲓⲡⲓⲥⲧⲟⲥ.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Queen Helen</w:t>
            </w:r>
          </w:p>
          <w:p w:rsidR="00F806E7" w:rsidRDefault="00F806E7" w:rsidP="00F806E7">
            <w:pPr>
              <w:pStyle w:val="EngHang"/>
            </w:pPr>
            <w:r>
              <w:t>Rose up</w:t>
            </w:r>
          </w:p>
          <w:p w:rsidR="00F806E7" w:rsidRDefault="00F806E7" w:rsidP="00F806E7">
            <w:pPr>
              <w:pStyle w:val="EngHang"/>
            </w:pPr>
            <w:r>
              <w:t>And eagerly sought</w:t>
            </w:r>
          </w:p>
          <w:p w:rsidR="00F806E7" w:rsidRDefault="00F806E7" w:rsidP="00F806E7">
            <w:pPr>
              <w:pStyle w:val="EngHangEnd"/>
            </w:pPr>
            <w:r>
              <w:t>The victorious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Ⲅⲉ ⲅⲁⲣ ⲁⲥⲧⲟⲱⲛⲥ ⲛ̀ϫⲉ:</w:t>
            </w:r>
          </w:p>
          <w:p w:rsidR="00F806E7" w:rsidRDefault="00F806E7" w:rsidP="00A7759D">
            <w:pPr>
              <w:pStyle w:val="CopticVersemulti-line"/>
              <w:rPr>
                <w:rFonts w:cs="FreeSerifAvvaShenouda"/>
              </w:rPr>
            </w:pPr>
            <w:r>
              <w:rPr>
                <w:rFonts w:cs="FreeSerifAvvaShenouda"/>
              </w:rPr>
              <w:t>Ⲏⲗⲁⲛⲏ ϯⲟⲩⲣⲱ:</w:t>
            </w:r>
          </w:p>
          <w:p w:rsidR="00F806E7" w:rsidRDefault="00F806E7" w:rsidP="00A7759D">
            <w:pPr>
              <w:pStyle w:val="CopticVersemulti-line"/>
              <w:rPr>
                <w:rFonts w:cs="FreeSerifAvvaShenouda"/>
              </w:rPr>
            </w:pPr>
            <w:r>
              <w:rPr>
                <w:rFonts w:cs="FreeSerifAvvaShenouda"/>
              </w:rPr>
              <w:t>ⲁⲥⲕⲱϯ ϧⲉⲛ ⲟⲩⲥ̀ⲡⲟⲩⲇⲏ:</w:t>
            </w:r>
          </w:p>
          <w:p w:rsidR="00F806E7" w:rsidRPr="00B3792A" w:rsidRDefault="00F806E7" w:rsidP="00A7759D">
            <w:pPr>
              <w:pStyle w:val="CopticVerse"/>
            </w:pPr>
            <w:r>
              <w:t>ⲛ̀ⲥⲁ ⲡⲓⲥ̀ⲧⲁⲩⲣⲟⲥ ⲡⲓⲣⲉϥϭⲣⲟ.</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For David spoke of</w:t>
            </w:r>
          </w:p>
          <w:p w:rsidR="00F806E7" w:rsidRDefault="00F806E7" w:rsidP="00F806E7">
            <w:pPr>
              <w:pStyle w:val="EngHang"/>
            </w:pPr>
            <w:r>
              <w:t>The honour of the Cross,</w:t>
            </w:r>
          </w:p>
          <w:p w:rsidR="00F806E7" w:rsidRDefault="00F806E7" w:rsidP="00F806E7">
            <w:pPr>
              <w:pStyle w:val="EngHang"/>
            </w:pPr>
            <w:r>
              <w:t>Saying, the Lord reigned</w:t>
            </w:r>
          </w:p>
          <w:p w:rsidR="00F806E7" w:rsidRDefault="00F806E7" w:rsidP="00F806E7">
            <w:pPr>
              <w:pStyle w:val="EngHangEnd"/>
            </w:pPr>
            <w:r>
              <w:t>From a fair Tree.</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Ⲇⲁⲩⲓⲇ ⲅⲁⲣ ⲉϥϫⲱ:</w:t>
            </w:r>
          </w:p>
          <w:p w:rsidR="00F806E7" w:rsidRDefault="00F806E7" w:rsidP="00A7759D">
            <w:pPr>
              <w:pStyle w:val="CopticVersemulti-line"/>
              <w:rPr>
                <w:rFonts w:cs="FreeSerifAvvaShenouda"/>
              </w:rPr>
            </w:pPr>
            <w:r>
              <w:rPr>
                <w:rFonts w:cs="FreeSerifAvvaShenouda"/>
              </w:rPr>
              <w:t>ⲙ̀ⲡ̀ⲧⲁⲓⲟ̀ ⲙ̀ⲡⲓⲥ̀ⲧⲁⲩⲣⲟⲥ:</w:t>
            </w:r>
          </w:p>
          <w:p w:rsidR="00F806E7" w:rsidRDefault="00F806E7" w:rsidP="00A7759D">
            <w:pPr>
              <w:pStyle w:val="CopticVersemulti-line"/>
              <w:rPr>
                <w:rFonts w:cs="FreeSerifAvvaShenouda"/>
              </w:rPr>
            </w:pPr>
            <w:r>
              <w:rPr>
                <w:rFonts w:cs="FreeSerifAvvaShenouda"/>
              </w:rPr>
              <w:t>ϫⲉ Ⲡⲟ̄ⲥ̄ ⲉⲣⲟⲩⲣⲟ:</w:t>
            </w:r>
          </w:p>
          <w:p w:rsidR="00F806E7" w:rsidRPr="00B3792A" w:rsidRDefault="00F806E7" w:rsidP="00A7759D">
            <w:pPr>
              <w:pStyle w:val="CopticVerse"/>
            </w:pPr>
            <w:r>
              <w:t>ⲉ̀ⲃⲟⲗϩⲓ ⲟⲩϣⲉ ⲕⲁⲗⲱⲥ.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Emmanuel, our God,</w:t>
            </w:r>
          </w:p>
          <w:p w:rsidR="00F806E7" w:rsidRDefault="00F806E7" w:rsidP="00F806E7">
            <w:pPr>
              <w:pStyle w:val="EngHang"/>
            </w:pPr>
            <w:r>
              <w:t>The true One</w:t>
            </w:r>
          </w:p>
          <w:p w:rsidR="00F806E7" w:rsidRDefault="00F806E7" w:rsidP="00F806E7">
            <w:pPr>
              <w:pStyle w:val="EngHang"/>
            </w:pPr>
            <w:r>
              <w:t>Granted us salvation</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Ⲉⲙⲙⲁⲛⲟⲩⲏⲗ Ⲡⲉⲛⲛⲟⲩϯ:</w:t>
            </w:r>
          </w:p>
          <w:p w:rsidR="00F806E7" w:rsidRDefault="00F806E7" w:rsidP="00A7759D">
            <w:pPr>
              <w:pStyle w:val="CopticVersemulti-line"/>
              <w:rPr>
                <w:rFonts w:cs="FreeSerifAvvaShenouda"/>
              </w:rPr>
            </w:pPr>
            <w:r>
              <w:rPr>
                <w:rFonts w:cs="FreeSerifAvvaShenouda"/>
              </w:rPr>
              <w:t>ⲡⲓⲁⲗⲏⲑⲓⲛⲟⲥ:</w:t>
            </w:r>
          </w:p>
          <w:p w:rsidR="00F806E7" w:rsidRDefault="00F806E7" w:rsidP="00A7759D">
            <w:pPr>
              <w:pStyle w:val="CopticVersemulti-line"/>
              <w:rPr>
                <w:rFonts w:cs="FreeSerifAvvaShenouda"/>
              </w:rPr>
            </w:pPr>
            <w:r>
              <w:rPr>
                <w:rFonts w:cs="FreeSerifAvvaShenouda"/>
              </w:rPr>
              <w:t>ⲁϥϯ ⲛⲁⲛ ⲛ̀ⲟⲩⲥⲱϯ:</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commentRangeStart w:id="932"/>
            <w:r>
              <w:t>All seven Orthodox</w:t>
            </w:r>
          </w:p>
          <w:p w:rsidR="00F806E7" w:rsidRDefault="00F806E7" w:rsidP="00F806E7">
            <w:pPr>
              <w:pStyle w:val="EngHang"/>
            </w:pPr>
            <w:r>
              <w:t>Orders</w:t>
            </w:r>
          </w:p>
          <w:p w:rsidR="00F806E7" w:rsidRDefault="00F806E7" w:rsidP="00F806E7">
            <w:pPr>
              <w:pStyle w:val="EngHang"/>
            </w:pPr>
            <w:r>
              <w:t>Join at all times</w:t>
            </w:r>
          </w:p>
          <w:p w:rsidR="00F806E7" w:rsidRDefault="00F806E7" w:rsidP="00F806E7">
            <w:pPr>
              <w:pStyle w:val="EngHangEnd"/>
            </w:pPr>
            <w:r>
              <w:t>With the sign of the Cross.</w:t>
            </w:r>
            <w:commentRangeEnd w:id="932"/>
            <w:r>
              <w:rPr>
                <w:rStyle w:val="CommentReference"/>
              </w:rPr>
              <w:commentReference w:id="932"/>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Ϣⲁϣϥ ⲛ̀ⲧⲁⲅⲙⲁ ⲛⲓⲃⲉⲛ:</w:t>
            </w:r>
          </w:p>
          <w:p w:rsidR="00F806E7" w:rsidRDefault="00F806E7" w:rsidP="00A7759D">
            <w:pPr>
              <w:pStyle w:val="CopticVersemulti-line"/>
              <w:rPr>
                <w:rFonts w:cs="FreeSerifAvvaShenouda"/>
              </w:rPr>
            </w:pPr>
            <w:r>
              <w:rPr>
                <w:rFonts w:cs="FreeSerifAvvaShenouda"/>
              </w:rPr>
              <w:t>ⲛ̀ⲟⲣⲑⲟⲇⲟⲝⲟⲥ:</w:t>
            </w:r>
          </w:p>
          <w:p w:rsidR="00F806E7" w:rsidRDefault="00F806E7" w:rsidP="00A7759D">
            <w:pPr>
              <w:pStyle w:val="CopticVersemulti-line"/>
              <w:rPr>
                <w:rFonts w:cs="FreeSerifAvvaShenouda"/>
              </w:rPr>
            </w:pPr>
            <w:r>
              <w:rPr>
                <w:rFonts w:cs="FreeSerifAvvaShenouda"/>
              </w:rPr>
              <w:t>ⲉⲩⲧⲟⲙⲓ ⲛ̀ⲥⲏⲟⲩ ⲛⲓⲃⲉⲛ:</w:t>
            </w:r>
          </w:p>
          <w:p w:rsidR="00F806E7" w:rsidRPr="00B3792A" w:rsidRDefault="00F806E7" w:rsidP="00A7759D">
            <w:pPr>
              <w:pStyle w:val="CopticVerse"/>
            </w:pPr>
            <w:r>
              <w:t>ⲉⲫ̀ⲙⲏⲓⲛⲓ ⲙ̀ⲡⲓⲥ̀ⲧⲁⲩⲣⲟⲥ.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And we, the faithful,</w:t>
            </w:r>
          </w:p>
          <w:p w:rsidR="00F806E7" w:rsidRDefault="00F806E7" w:rsidP="00F806E7">
            <w:pPr>
              <w:pStyle w:val="EngHang"/>
            </w:pPr>
            <w:r>
              <w:t>Keep the beautiful feast,</w:t>
            </w:r>
          </w:p>
          <w:p w:rsidR="00F806E7" w:rsidRDefault="00F806E7" w:rsidP="00F806E7">
            <w:pPr>
              <w:pStyle w:val="EngHang"/>
            </w:pPr>
            <w:r>
              <w:t>Proclaiming and saying,</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eastAsia="Arial Unicode MS" w:cs="FreeSerifAvvaShenouda"/>
              </w:rPr>
            </w:pPr>
            <w:r>
              <w:rPr>
                <w:rFonts w:eastAsia="Arial Unicode MS" w:cs="FreeSerifAvvaShenouda"/>
              </w:rPr>
              <w:t>Ⲏⲡⲡⲉ ⲁⲛⲟⲛ ⲛⲓⲡⲓⲥⲧⲁⲟⲥ:</w:t>
            </w:r>
          </w:p>
          <w:p w:rsidR="00F806E7" w:rsidRDefault="00F806E7" w:rsidP="00A7759D">
            <w:pPr>
              <w:pStyle w:val="CopticVersemulti-line"/>
              <w:rPr>
                <w:rFonts w:eastAsia="Arial Unicode MS" w:cs="FreeSerifAvvaShenouda"/>
              </w:rPr>
            </w:pPr>
            <w:r>
              <w:rPr>
                <w:rFonts w:eastAsia="Arial Unicode MS" w:cs="FreeSerifAvvaShenouda"/>
              </w:rPr>
              <w:t>ⲧⲉⲛⲉⲣϣⲁⲓ ⲛⲁϥ ⲕⲁⲗⲱⲥ:</w:t>
            </w:r>
          </w:p>
          <w:p w:rsidR="00F806E7" w:rsidRDefault="00F806E7" w:rsidP="00A7759D">
            <w:pPr>
              <w:pStyle w:val="CopticVersemulti-line"/>
              <w:rPr>
                <w:rFonts w:eastAsia="Arial Unicode MS" w:cs="FreeSerifAvvaShenouda"/>
              </w:rPr>
            </w:pPr>
            <w:r>
              <w:rPr>
                <w:rFonts w:eastAsia="Arial Unicode MS" w:cs="FreeSerifAvvaShenouda"/>
              </w:rPr>
              <w:t>ⲉⲛⲱϣ ⲉ̀ⲃⲟⲗ ⲉⲛϫⲱ ⲙ̀ⲙⲟⲥ:</w:t>
            </w:r>
          </w:p>
          <w:p w:rsidR="00F806E7" w:rsidRPr="00B3792A" w:rsidRDefault="00F806E7" w:rsidP="00A7759D">
            <w:pPr>
              <w:pStyle w:val="CopticVerse"/>
            </w:pPr>
            <w:r>
              <w:t>ϫⲉ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Yours is the power, the glory,</w:t>
            </w:r>
          </w:p>
          <w:p w:rsidR="00F806E7" w:rsidRDefault="00F806E7" w:rsidP="00F806E7">
            <w:pPr>
              <w:pStyle w:val="EngHang"/>
            </w:pPr>
            <w:r>
              <w:t>And the blessing, O Christ,</w:t>
            </w:r>
          </w:p>
          <w:p w:rsidR="00F806E7" w:rsidRDefault="00F806E7" w:rsidP="00F806E7">
            <w:pPr>
              <w:pStyle w:val="EngHang"/>
            </w:pPr>
            <w:r>
              <w:t>King of kings,</w:t>
            </w:r>
          </w:p>
          <w:p w:rsidR="00F806E7" w:rsidRDefault="00F806E7" w:rsidP="00F806E7">
            <w:pPr>
              <w:pStyle w:val="EngHangEnd"/>
            </w:pPr>
            <w:r>
              <w:t>The Son of God.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Ⲑⲱⲕ ⲧⲉ ϯϫⲟⲙ ⲛⲉⲙ ⲡⲓⲱ̀ⲟⲩ:</w:t>
            </w:r>
          </w:p>
          <w:p w:rsidR="00F806E7" w:rsidRDefault="00F806E7" w:rsidP="00A7759D">
            <w:pPr>
              <w:pStyle w:val="CopticVersemulti-line"/>
              <w:rPr>
                <w:rFonts w:cs="FreeSerifAvvaShenouda"/>
              </w:rPr>
            </w:pPr>
            <w:r>
              <w:rPr>
                <w:rFonts w:cs="FreeSerifAvvaShenouda"/>
              </w:rPr>
              <w:t>ⲛⲉⲙ ⲡⲓⲥ̀ⲙⲟⲩ ⲱ̀ Ⲡⲭ̄ⲥ̄:</w:t>
            </w:r>
          </w:p>
          <w:p w:rsidR="00F806E7" w:rsidRDefault="00F806E7" w:rsidP="00A7759D">
            <w:pPr>
              <w:pStyle w:val="CopticVersemulti-line"/>
              <w:rPr>
                <w:rFonts w:cs="FreeSerifAvvaShenouda"/>
              </w:rPr>
            </w:pPr>
            <w:r>
              <w:rPr>
                <w:rFonts w:cs="FreeSerifAvvaShenouda"/>
              </w:rPr>
              <w:t>Ⲡⲟⲩⲣⲟ ⲛ̀ⲧⲉ ⲛⲓⲟⲩⲣⲱⲟⲩ:</w:t>
            </w:r>
          </w:p>
          <w:p w:rsidR="00F806E7" w:rsidRPr="00B3792A" w:rsidRDefault="00F806E7" w:rsidP="00A7759D">
            <w:pPr>
              <w:pStyle w:val="CopticVerse"/>
            </w:pPr>
            <w:r>
              <w:t>Ⲡϣⲏⲣⲓ ⲛ̀Ⲑⲉⲟⲥ.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Jesus Christ our God,</w:t>
            </w:r>
          </w:p>
          <w:p w:rsidR="00F806E7" w:rsidRDefault="00F806E7" w:rsidP="00F806E7">
            <w:pPr>
              <w:pStyle w:val="EngHang"/>
            </w:pPr>
            <w:r>
              <w:t>The King of the ages,</w:t>
            </w:r>
          </w:p>
          <w:p w:rsidR="00F806E7" w:rsidRDefault="00F806E7" w:rsidP="00F806E7">
            <w:pPr>
              <w:pStyle w:val="EngHang"/>
            </w:pPr>
            <w:r>
              <w:t>Was crucified for our salvation</w:t>
            </w:r>
          </w:p>
          <w:p w:rsidR="00F806E7" w:rsidRDefault="00F806E7" w:rsidP="00F806E7">
            <w:pPr>
              <w:pStyle w:val="EngHangEnd"/>
            </w:pPr>
            <w:r>
              <w:t>On mount Golgotha.</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Ⲓⲏ̄ⲥ̄ Ⲡⲭ̄ⲥ̄ Ⲡⲉⲛⲛⲟⲩϯ:</w:t>
            </w:r>
          </w:p>
          <w:p w:rsidR="00F806E7" w:rsidRDefault="00F806E7" w:rsidP="00A7759D">
            <w:pPr>
              <w:pStyle w:val="CopticVersemulti-line"/>
              <w:rPr>
                <w:rFonts w:cs="FreeSerifAvvaShenouda"/>
              </w:rPr>
            </w:pPr>
            <w:r>
              <w:rPr>
                <w:rFonts w:cs="FreeSerifAvvaShenouda"/>
              </w:rPr>
              <w:t>Ⲡⲟⲩⲣⲟ ⲛ̀ⲛⲓⲉⲱⲛ:</w:t>
            </w:r>
          </w:p>
          <w:p w:rsidR="00F806E7" w:rsidRDefault="00F806E7" w:rsidP="00A7759D">
            <w:pPr>
              <w:pStyle w:val="CopticVersemulti-line"/>
              <w:rPr>
                <w:rFonts w:cs="FreeSerifAvvaShenouda"/>
              </w:rPr>
            </w:pPr>
            <w:r>
              <w:rPr>
                <w:rFonts w:cs="FreeSerifAvvaShenouda"/>
              </w:rPr>
              <w:t>ⲁⲩⲁϣϥ ⲉⲑⲃⲉ ⲡⲉⲛⲥⲱϯ:</w:t>
            </w:r>
          </w:p>
          <w:p w:rsidR="00F806E7" w:rsidRPr="00B3792A" w:rsidRDefault="00F806E7" w:rsidP="00A7759D">
            <w:pPr>
              <w:pStyle w:val="CopticVerse"/>
            </w:pPr>
            <w:r>
              <w:t>ϧⲉⲛ ⲡ̀ⲧⲱⲟⲩ ⲛ̀Ⲕⲣⲁⲛⲓⲟⲛ.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King Constantine</w:t>
            </w:r>
          </w:p>
          <w:p w:rsidR="00F806E7" w:rsidRDefault="00F806E7" w:rsidP="00F806E7">
            <w:pPr>
              <w:pStyle w:val="EngHang"/>
            </w:pPr>
            <w:r>
              <w:t>Saw the Cross</w:t>
            </w:r>
          </w:p>
          <w:p w:rsidR="00F806E7" w:rsidRDefault="00F806E7" w:rsidP="00F806E7">
            <w:pPr>
              <w:pStyle w:val="EngHang"/>
            </w:pPr>
            <w:r>
              <w:t>Of the King of glory</w:t>
            </w:r>
          </w:p>
          <w:p w:rsidR="00F806E7" w:rsidRDefault="00F806E7" w:rsidP="00F806E7">
            <w:pPr>
              <w:pStyle w:val="EngHangEnd"/>
            </w:pPr>
            <w:r>
              <w:t>In the midst of the heavens.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Ⲕⲱⲥⲧⲁⲛⲧⲓⲛⲟⲥ ⲡⲓⲟⲩⲣⲟ:</w:t>
            </w:r>
          </w:p>
          <w:p w:rsidR="00F806E7" w:rsidRDefault="00F806E7" w:rsidP="00A7759D">
            <w:pPr>
              <w:pStyle w:val="CopticVersemulti-line"/>
              <w:rPr>
                <w:rFonts w:cs="FreeSerifAvvaShenouda"/>
              </w:rPr>
            </w:pPr>
            <w:r>
              <w:rPr>
                <w:rFonts w:cs="FreeSerifAvvaShenouda"/>
              </w:rPr>
              <w:t>ⲁϥⲁⲩ ⲉ̀ⲡⲓⲥ̀ⲧⲁⲩⲣⲟⲥ:</w:t>
            </w:r>
          </w:p>
          <w:p w:rsidR="00F806E7" w:rsidRDefault="00F806E7" w:rsidP="00A7759D">
            <w:pPr>
              <w:pStyle w:val="CopticVersemulti-line"/>
              <w:rPr>
                <w:rFonts w:cs="FreeSerifAvvaShenouda"/>
              </w:rPr>
            </w:pPr>
            <w:r>
              <w:rPr>
                <w:rFonts w:cs="FreeSerifAvvaShenouda"/>
              </w:rPr>
              <w:t>ⲙ̀ⲡ̀ⲟⲩⲣⲟ ⲛ̀ⲧⲉ ⲡ̀ⲱ̀ⲟⲩ:</w:t>
            </w:r>
          </w:p>
          <w:p w:rsidR="00F806E7" w:rsidRPr="00B3792A" w:rsidRDefault="00F806E7" w:rsidP="00A7759D">
            <w:pPr>
              <w:pStyle w:val="CopticVerse"/>
            </w:pPr>
            <w:r>
              <w:t>ϧⲉⲛ ⲑ̀ⲙⲏϯ ⲛ̀ⲟⲩⲣⲁⲛⲟⲥ.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faithful people,</w:t>
            </w:r>
          </w:p>
          <w:p w:rsidR="00F806E7" w:rsidRDefault="00F806E7" w:rsidP="00F806E7">
            <w:pPr>
              <w:pStyle w:val="EngHang"/>
            </w:pPr>
            <w:r>
              <w:t>Rejoice in joy</w:t>
            </w:r>
          </w:p>
          <w:p w:rsidR="00F806E7" w:rsidRDefault="00F806E7" w:rsidP="00F806E7">
            <w:pPr>
              <w:pStyle w:val="EngHang"/>
            </w:pPr>
            <w:r>
              <w:t>On the Feast of the Cross</w:t>
            </w:r>
          </w:p>
          <w:p w:rsidR="00F806E7" w:rsidRDefault="00F806E7" w:rsidP="00F806E7">
            <w:pPr>
              <w:pStyle w:val="EngHangEnd"/>
            </w:pPr>
            <w:r>
              <w:t>Of Emmanuel.</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Ⲗⲁⲟⲥ ⲛ̀ⲛⲓⲡⲓⲥⲧⲟⲥ:</w:t>
            </w:r>
          </w:p>
          <w:p w:rsidR="00F806E7" w:rsidRDefault="00F806E7" w:rsidP="00A7759D">
            <w:pPr>
              <w:pStyle w:val="CopticVersemulti-line"/>
              <w:rPr>
                <w:rFonts w:cs="FreeSerifAvvaShenouda"/>
              </w:rPr>
            </w:pPr>
            <w:r>
              <w:rPr>
                <w:rFonts w:cs="FreeSerifAvvaShenouda"/>
              </w:rPr>
              <w:t>ⲉⲩⲁϣⲓ ϧⲉⲛ ⲟⲩⲑⲉⲗⲏⲗ:</w:t>
            </w:r>
          </w:p>
          <w:p w:rsidR="00F806E7" w:rsidRDefault="00F806E7" w:rsidP="00A7759D">
            <w:pPr>
              <w:pStyle w:val="CopticVersemulti-line"/>
              <w:rPr>
                <w:rFonts w:cs="FreeSerifAvvaShenouda"/>
              </w:rPr>
            </w:pPr>
            <w:r>
              <w:rPr>
                <w:rFonts w:cs="FreeSerifAvvaShenouda"/>
              </w:rPr>
              <w:t>ϧⲉⲛ ⲡ̀ϣⲁⲓ ⲛ̀ⲧⲉ ⲡⲓⲥ̀ⲧⲁⲩⲣⲟⲥ:</w:t>
            </w:r>
          </w:p>
          <w:p w:rsidR="00F806E7" w:rsidRPr="00B3792A" w:rsidRDefault="00F806E7" w:rsidP="00A7759D">
            <w:pPr>
              <w:pStyle w:val="CopticVerse"/>
            </w:pPr>
            <w:r>
              <w:t>ⲛ̀ⲧⲉ Ⲉⲙⲙⲁⲛⲟⲩⲏⲗ.</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Grant us Your peace</w:t>
            </w:r>
          </w:p>
          <w:p w:rsidR="00F806E7" w:rsidRDefault="00F806E7" w:rsidP="00F806E7">
            <w:pPr>
              <w:pStyle w:val="EngHang"/>
            </w:pPr>
            <w:r>
              <w:t>To see Jerusalem,</w:t>
            </w:r>
          </w:p>
          <w:p w:rsidR="00F806E7" w:rsidRDefault="00F806E7" w:rsidP="00F806E7">
            <w:pPr>
              <w:pStyle w:val="EngHang"/>
            </w:pPr>
            <w:r>
              <w:t>The city of Zion,</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Ⲙⲟⲓ ⲛⲁⲛ ⲛ̀ⲧⲉⲕϩⲓⲣⲏⲛⲏ:</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Ⲥⲓⲱⲛ ϯⲃⲁⲕⲓ:</w:t>
            </w:r>
          </w:p>
          <w:p w:rsidR="00F806E7" w:rsidRPr="00B3792A" w:rsidRDefault="00F806E7" w:rsidP="00A7759D">
            <w:pPr>
              <w:pStyle w:val="CopticVerse"/>
            </w:pPr>
            <w:r>
              <w:t>ⲛⲉⲙ ⲡ̀ⲕⲁⲏⲓ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And the Resurrection,</w:t>
            </w:r>
          </w:p>
          <w:p w:rsidR="00F806E7" w:rsidRDefault="00F806E7" w:rsidP="00F806E7">
            <w:pPr>
              <w:pStyle w:val="EngHang"/>
            </w:pPr>
            <w:r>
              <w:t>And mount Golgotha,</w:t>
            </w:r>
          </w:p>
          <w:p w:rsidR="00F806E7" w:rsidRDefault="00F806E7" w:rsidP="00F806E7">
            <w:pPr>
              <w:pStyle w:val="EngHang"/>
            </w:pPr>
            <w:r>
              <w:t>And the Ascension,</w:t>
            </w:r>
          </w:p>
          <w:p w:rsidR="00F806E7" w:rsidRDefault="00F806E7" w:rsidP="00F806E7">
            <w:pPr>
              <w:pStyle w:val="EngHangEnd"/>
            </w:pPr>
            <w:r>
              <w:t>And the Cave,</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Ⲛⲉⲙ ϯⲁⲛⲥⲧⲁⲥⲓⲥ:</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Default="00F806E7" w:rsidP="00A7759D">
            <w:pPr>
              <w:pStyle w:val="CopticVersemulti-line"/>
              <w:rPr>
                <w:rFonts w:cs="FreeSerifAvvaShenouda"/>
              </w:rPr>
            </w:pPr>
            <w:r>
              <w:rPr>
                <w:rFonts w:cs="FreeSerifAvvaShenouda"/>
              </w:rPr>
              <w:t>ⲛⲉⲙ ϯⲁⲛⲁⲗⲩⲯⲓⲥ:</w:t>
            </w:r>
          </w:p>
          <w:p w:rsidR="00F806E7" w:rsidRPr="00B3792A" w:rsidRDefault="00F806E7" w:rsidP="00A7759D">
            <w:pPr>
              <w:pStyle w:val="CopticVerse"/>
            </w:pPr>
            <w:r>
              <w:t>ⲛⲉⲙ ⲡⲓⲥ̀ⲡⲏⲗⲉⲟⲛ.</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The tomb of Christ</w:t>
            </w:r>
          </w:p>
          <w:p w:rsidR="00F806E7" w:rsidRDefault="00F806E7" w:rsidP="00F806E7">
            <w:pPr>
              <w:pStyle w:val="EngHang"/>
            </w:pPr>
            <w:r>
              <w:t>As well,</w:t>
            </w:r>
          </w:p>
          <w:p w:rsidR="00F806E7" w:rsidRDefault="00F806E7" w:rsidP="00F806E7">
            <w:pPr>
              <w:pStyle w:val="EngHang"/>
            </w:pPr>
            <w:r>
              <w:t>Full of glory,</w:t>
            </w:r>
          </w:p>
          <w:p w:rsidR="00F806E7" w:rsidRDefault="00F806E7" w:rsidP="00F806E7">
            <w:pPr>
              <w:pStyle w:val="EngHangEnd"/>
            </w:pPr>
            <w:r>
              <w:t>And the land of Jordan.</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Ⲝⲁⲡⲓⲛⲁ ⲛ̀ϩⲟⲩⲟ̀:</w:t>
            </w:r>
          </w:p>
          <w:p w:rsidR="00F806E7" w:rsidRDefault="00F806E7" w:rsidP="00A7759D">
            <w:pPr>
              <w:pStyle w:val="CopticVersemulti-line"/>
              <w:rPr>
                <w:rFonts w:cs="FreeSerifAvvaShenouda"/>
              </w:rPr>
            </w:pPr>
            <w:r>
              <w:rPr>
                <w:rFonts w:cs="FreeSerifAvvaShenouda"/>
              </w:rPr>
              <w:t>ⲡⲓⲙ̀ϩⲁⲩ ⲙ̀Ⲡⲭ̄ⲥ̄:</w:t>
            </w:r>
          </w:p>
          <w:p w:rsidR="00F806E7" w:rsidRDefault="00F806E7" w:rsidP="00A7759D">
            <w:pPr>
              <w:pStyle w:val="CopticVersemulti-line"/>
              <w:rPr>
                <w:rFonts w:cs="FreeSerifAvvaShenouda"/>
              </w:rPr>
            </w:pPr>
            <w:r>
              <w:rPr>
                <w:rFonts w:cs="FreeSerifAvvaShenouda"/>
              </w:rPr>
              <w:t>ⲫ̀ⲏⲉⲙⲉϩ ⲛ̀ⲱ̀ⲟⲩ:</w:t>
            </w:r>
          </w:p>
          <w:p w:rsidR="00F806E7" w:rsidRPr="00B3792A" w:rsidRDefault="00F806E7" w:rsidP="00A7759D">
            <w:pPr>
              <w:pStyle w:val="CopticVerse"/>
            </w:pPr>
            <w:r>
              <w:t>ⲛⲉⲙ ⲡ̀ⲕⲁϩⲓ ⲙ̀ⲡⲓⲒⲟⲣⲇⲁⲛⲏⲥ.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Great is the honour</w:t>
            </w:r>
          </w:p>
          <w:p w:rsidR="00F806E7" w:rsidRDefault="00F806E7" w:rsidP="00F806E7">
            <w:pPr>
              <w:pStyle w:val="EngHang"/>
            </w:pPr>
            <w:r>
              <w:t>Of the sign of the Cross</w:t>
            </w:r>
          </w:p>
          <w:p w:rsidR="00F806E7" w:rsidRDefault="00F806E7" w:rsidP="00F806E7">
            <w:pPr>
              <w:pStyle w:val="EngHang"/>
            </w:pPr>
            <w:r>
              <w:t>Of our King</w:t>
            </w:r>
          </w:p>
          <w:p w:rsidR="00F806E7" w:rsidRDefault="00F806E7" w:rsidP="00F806E7">
            <w:pPr>
              <w:pStyle w:val="EngHangEnd"/>
            </w:pPr>
            <w:r>
              <w:t>Jesus Christ, our Lord.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Ⲟⲩⲛⲓϣϯ ⲡⲉ ⲛ̀ⲧⲁⲓⲟ:</w:t>
            </w:r>
          </w:p>
          <w:p w:rsidR="00F806E7" w:rsidRDefault="00F806E7" w:rsidP="00A7759D">
            <w:pPr>
              <w:pStyle w:val="CopticVersemulti-line"/>
              <w:rPr>
                <w:rFonts w:cs="FreeSerifAvvaShenouda"/>
              </w:rPr>
            </w:pPr>
            <w:r>
              <w:rPr>
                <w:rFonts w:cs="FreeSerifAvvaShenouda"/>
              </w:rPr>
              <w:t>ⲙ̀ⲡ̀ⲧⲩⲡⲟⲥ ⲙ̀ⲡⲓⲥ̀ⲧⲁⲩⲣⲟⲥ:</w:t>
            </w:r>
          </w:p>
          <w:p w:rsidR="00F806E7" w:rsidRDefault="00F806E7" w:rsidP="00A7759D">
            <w:pPr>
              <w:pStyle w:val="CopticVersemulti-line"/>
              <w:rPr>
                <w:rFonts w:cs="FreeSerifAvvaShenouda"/>
              </w:rPr>
            </w:pPr>
            <w:r>
              <w:rPr>
                <w:rFonts w:cs="FreeSerifAvvaShenouda"/>
              </w:rPr>
              <w:t>ⲛ̀ⲧⲉ Ⲡⲉⲛⲟⲩⲣⲟ Ⲓⲏ̄ⲥ̄:</w:t>
            </w:r>
          </w:p>
          <w:p w:rsidR="00F806E7" w:rsidRPr="00B3792A" w:rsidRDefault="00F806E7" w:rsidP="00A7759D">
            <w:pPr>
              <w:pStyle w:val="CopticVerse"/>
            </w:pPr>
            <w:r>
              <w:t>Ⲡⲓⲭ̀ⲣⲓⲥⲧⲟⲥ Ⲡⲉⲛϭⲟⲓⲥ.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The Cross is our strength.</w:t>
            </w:r>
          </w:p>
          <w:p w:rsidR="00F806E7" w:rsidRDefault="00F806E7" w:rsidP="00F806E7">
            <w:pPr>
              <w:pStyle w:val="EngHang"/>
            </w:pPr>
            <w:r>
              <w:t>The Cross is our hope.</w:t>
            </w:r>
          </w:p>
          <w:p w:rsidR="00F806E7" w:rsidRDefault="00F806E7" w:rsidP="00F806E7">
            <w:pPr>
              <w:pStyle w:val="EngHang"/>
            </w:pPr>
            <w:r>
              <w:t>The Cross is our victory</w:t>
            </w:r>
          </w:p>
          <w:p w:rsidR="00F806E7" w:rsidRDefault="00F806E7" w:rsidP="00F806E7">
            <w:pPr>
              <w:pStyle w:val="EngHangEnd"/>
            </w:pPr>
            <w:r>
              <w:t>Through tribulations.</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Ⲡⲓⲥ̀ⲧⲁⲩⲣⲟⲥ ⲡⲉ ⲡⲉⲛⲧⲁϫⲣⲟ:</w:t>
            </w:r>
          </w:p>
          <w:p w:rsidR="00F806E7" w:rsidRDefault="00F806E7" w:rsidP="00A7759D">
            <w:pPr>
              <w:pStyle w:val="CopticVersemulti-line"/>
              <w:rPr>
                <w:rFonts w:cs="FreeSerifAvvaShenouda"/>
              </w:rPr>
            </w:pPr>
            <w:r>
              <w:rPr>
                <w:rFonts w:cs="FreeSerifAvvaShenouda"/>
              </w:rPr>
              <w:t>ⲡⲓⲥ̀ⲧⲁⲩⲣⲟⲥ ⲡⲉ ⲧⲉⲛϩⲉⲗⲡⲓⲥ:</w:t>
            </w:r>
          </w:p>
          <w:p w:rsidR="00F806E7" w:rsidRDefault="00F806E7" w:rsidP="00A7759D">
            <w:pPr>
              <w:pStyle w:val="CopticVersemulti-line"/>
              <w:rPr>
                <w:rFonts w:cs="FreeSerifAvvaShenouda"/>
              </w:rPr>
            </w:pPr>
            <w:r>
              <w:rPr>
                <w:rFonts w:cs="FreeSerifAvvaShenouda"/>
              </w:rPr>
              <w:t>ⲡⲓⲥ̀ⲧⲁⲩⲣⲟⲥ ⲡⲉ ⲡⲉⲛⲣⲉϥϭⲡⲣⲟ:</w:t>
            </w:r>
          </w:p>
          <w:p w:rsidR="00F806E7" w:rsidRPr="00B3792A" w:rsidRDefault="00F806E7" w:rsidP="00A7759D">
            <w:pPr>
              <w:pStyle w:val="CopticVerse"/>
            </w:pPr>
            <w:r>
              <w:t>ⲉ̀ⲃⲟⲗϧⲉⲛ ⲡⲉⲛⲑ̀ⲗⲩⲯⲓⲥ.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Rejoice joyfully,</w:t>
            </w:r>
          </w:p>
          <w:p w:rsidR="00F806E7" w:rsidRDefault="00F806E7" w:rsidP="00F806E7">
            <w:pPr>
              <w:pStyle w:val="EngHang"/>
            </w:pPr>
            <w:r>
              <w:t xml:space="preserve">O faithful </w:t>
            </w:r>
          </w:p>
          <w:p w:rsidR="00F806E7" w:rsidRDefault="00F806E7" w:rsidP="00F806E7">
            <w:pPr>
              <w:pStyle w:val="EngHang"/>
            </w:pPr>
            <w:r>
              <w:t>Of Emmanuel</w:t>
            </w:r>
          </w:p>
          <w:p w:rsidR="00F806E7" w:rsidRDefault="00F806E7" w:rsidP="00F806E7">
            <w:pPr>
              <w:pStyle w:val="EngHangEnd"/>
            </w:pPr>
            <w:r>
              <w:t>On the Feast of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Ⲣⲁϣⲓ ⲟⲩⲟϩ ⲑⲉⲗⲏⲗ:</w:t>
            </w:r>
          </w:p>
          <w:p w:rsidR="00F806E7" w:rsidRDefault="00F806E7" w:rsidP="00A7759D">
            <w:pPr>
              <w:pStyle w:val="CopticVersemulti-line"/>
              <w:rPr>
                <w:rFonts w:cs="FreeSerifAvvaShenouda"/>
              </w:rPr>
            </w:pPr>
            <w:r>
              <w:rPr>
                <w:rFonts w:cs="FreeSerifAvvaShenouda"/>
              </w:rPr>
              <w:t>ⲱ̀ ⲡ̀ⲅⲉⲛⲟⲥ ⲛ̀ⲛⲓⲡⲓⲥⲧⲟⲥ:</w:t>
            </w:r>
          </w:p>
          <w:p w:rsidR="00F806E7" w:rsidRDefault="00F806E7" w:rsidP="00A7759D">
            <w:pPr>
              <w:pStyle w:val="CopticVersemulti-line"/>
              <w:rPr>
                <w:rFonts w:cs="FreeSerifAvvaShenouda"/>
              </w:rPr>
            </w:pPr>
            <w:r>
              <w:rPr>
                <w:rFonts w:cs="FreeSerifAvvaShenouda"/>
              </w:rPr>
              <w:t>ⲛ̀ⲧⲉ Ⲉⲙⲙⲁⲛⲟⲩⲏⲗ:</w:t>
            </w:r>
          </w:p>
          <w:p w:rsidR="00F806E7" w:rsidRPr="00B3792A" w:rsidRDefault="00F806E7" w:rsidP="00A7759D">
            <w:pPr>
              <w:pStyle w:val="CopticVerse"/>
            </w:pPr>
            <w:r>
              <w:t>ϧⲏⲉⲛ ⲡ̀ϣⲁⲓ ⲙ̀ⲡⲓⲥ̀ⲧⲁⲩⲣⲟⲥ.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Bless the Lord our God</w:t>
            </w:r>
          </w:p>
          <w:p w:rsidR="00F806E7" w:rsidRDefault="00F806E7" w:rsidP="00F806E7">
            <w:pPr>
              <w:pStyle w:val="EngHang"/>
            </w:pPr>
            <w:r>
              <w:t>With a good Psalm,</w:t>
            </w:r>
          </w:p>
          <w:p w:rsidR="00F806E7" w:rsidRDefault="00F806E7" w:rsidP="00F806E7">
            <w:pPr>
              <w:pStyle w:val="EngHang"/>
            </w:pPr>
            <w:r>
              <w:t>And say,</w:t>
            </w:r>
          </w:p>
          <w:p w:rsidR="00F806E7" w:rsidRDefault="00F806E7" w:rsidP="00F806E7">
            <w:pPr>
              <w:pStyle w:val="EngHangEnd"/>
            </w:pPr>
            <w:r>
              <w:t>Hail to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Ⲥⲙⲟⲩ ⲉ̀Ⲡϭⲟⲓⲥ Ⲡⲉⲛⲛⲟⲩϯ:</w:t>
            </w:r>
          </w:p>
          <w:p w:rsidR="00F806E7" w:rsidRDefault="00F806E7" w:rsidP="00A7759D">
            <w:pPr>
              <w:pStyle w:val="CopticVersemulti-line"/>
              <w:rPr>
                <w:rFonts w:cs="FreeSerifAvvaShenouda"/>
              </w:rPr>
            </w:pPr>
            <w:r>
              <w:rPr>
                <w:rFonts w:cs="FreeSerifAvvaShenouda"/>
              </w:rPr>
              <w:t>ϫⲉ ⲛⲁⲛⲉ ⲟⲩⲯⲁⲗⲙⲟⲥ:</w:t>
            </w:r>
          </w:p>
          <w:p w:rsidR="00F806E7" w:rsidRDefault="00F806E7" w:rsidP="00A7759D">
            <w:pPr>
              <w:pStyle w:val="CopticVersemulti-line"/>
              <w:rPr>
                <w:rFonts w:cs="FreeSerifAvvaShenouda"/>
              </w:rPr>
            </w:pPr>
            <w:r>
              <w:rPr>
                <w:rFonts w:cs="FreeSerifAvvaShenouda"/>
              </w:rPr>
              <w:t>ⲟⲩⲟϩ ⲁ̀ϫⲟⲥ ⲙ̀ⲡⲁⲓⲣⲏϯ:</w:t>
            </w:r>
          </w:p>
          <w:p w:rsidR="00F806E7" w:rsidRPr="00B3792A" w:rsidRDefault="00F806E7" w:rsidP="00A7759D">
            <w:pPr>
              <w:pStyle w:val="CopticVerse"/>
            </w:pPr>
            <w:r>
              <w:t>ⲏⲉ ⲭⲉⲣⲉ ⲡⲓⲥ̀ⲧⲁⲩⲣⲟⲥ.</w:t>
            </w:r>
          </w:p>
        </w:tc>
      </w:tr>
      <w:tr w:rsidR="00F806E7" w:rsidTr="00F87627">
        <w:trPr>
          <w:cantSplit/>
          <w:jc w:val="center"/>
        </w:trPr>
        <w:tc>
          <w:tcPr>
            <w:tcW w:w="288" w:type="dxa"/>
          </w:tcPr>
          <w:p w:rsidR="00F806E7" w:rsidRDefault="00F806E7" w:rsidP="00F87627">
            <w:pPr>
              <w:pStyle w:val="CopticCross"/>
            </w:pPr>
            <w:r w:rsidRPr="00FB5ACB">
              <w:lastRenderedPageBreak/>
              <w:t>¿</w:t>
            </w:r>
          </w:p>
        </w:tc>
        <w:tc>
          <w:tcPr>
            <w:tcW w:w="3960" w:type="dxa"/>
          </w:tcPr>
          <w:p w:rsidR="00F806E7" w:rsidRDefault="00F806E7" w:rsidP="00F806E7">
            <w:pPr>
              <w:pStyle w:val="EngHang"/>
            </w:pPr>
            <w:r>
              <w:t>“What boasting have we</w:t>
            </w:r>
          </w:p>
          <w:p w:rsidR="00F806E7" w:rsidRDefault="00F806E7" w:rsidP="00F806E7">
            <w:pPr>
              <w:pStyle w:val="EngHang"/>
            </w:pPr>
            <w:r>
              <w:t>Save in the Cross?”</w:t>
            </w:r>
          </w:p>
          <w:p w:rsidR="00F806E7" w:rsidRDefault="00F806E7" w:rsidP="00F806E7">
            <w:pPr>
              <w:pStyle w:val="EngHang"/>
            </w:pPr>
            <w:r>
              <w:t>As the righteous</w:t>
            </w:r>
          </w:p>
          <w:p w:rsidR="00F806E7" w:rsidRDefault="00F806E7" w:rsidP="00F806E7">
            <w:pPr>
              <w:pStyle w:val="EngHangEnd"/>
            </w:pPr>
            <w:r>
              <w:t>Apostle Paul has said.</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Ⲧⲉⲛⲛⲁϣⲟⲩϣⲟⲩ ⲙ̀ⲙⲟⲛ ⲁⲛ:</w:t>
            </w:r>
          </w:p>
          <w:p w:rsidR="00F806E7" w:rsidRDefault="00F806E7" w:rsidP="00A7759D">
            <w:pPr>
              <w:pStyle w:val="CopticVersemulti-line"/>
              <w:rPr>
                <w:rFonts w:cs="FreeSerifAvvaShenouda"/>
              </w:rPr>
            </w:pPr>
            <w:r>
              <w:rPr>
                <w:rFonts w:cs="FreeSerifAvvaShenouda"/>
              </w:rPr>
              <w:t>ⲉ̀ⲃⲏⲗ ⲉ̀ⲡⲓⲥ̀ⲧⲁⲩⲣⲟⲥ:</w:t>
            </w:r>
          </w:p>
          <w:p w:rsidR="00F806E7" w:rsidRDefault="00F806E7" w:rsidP="00A7759D">
            <w:pPr>
              <w:pStyle w:val="CopticVersemulti-line"/>
              <w:rPr>
                <w:rFonts w:cs="FreeSerifAvvaShenouda"/>
              </w:rPr>
            </w:pPr>
            <w:r>
              <w:rPr>
                <w:rFonts w:cs="FreeSerifAvvaShenouda"/>
              </w:rPr>
              <w:t>ⲕⲁⲧⲁ ⲡ̀ⲥⲁϫⲓ ⲙ̀ⲡⲓⲇⲓⲕⲉⲟⲥ:</w:t>
            </w:r>
          </w:p>
          <w:p w:rsidR="00F806E7" w:rsidRPr="00B3792A" w:rsidRDefault="00F806E7" w:rsidP="00A7759D">
            <w:pPr>
              <w:pStyle w:val="CopticVerse"/>
            </w:pPr>
            <w:r>
              <w:t>Ⲡⲁⲩⲗⲟⲥ ⲡⲓⲁⲡⲟⲥⲧⲟⲗⲟⲥ.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Son of God have mercy on us,</w:t>
            </w:r>
          </w:p>
          <w:p w:rsidR="00F806E7" w:rsidRDefault="00F806E7" w:rsidP="00F806E7">
            <w:pPr>
              <w:pStyle w:val="EngHang"/>
            </w:pPr>
            <w:r>
              <w:t>That we may see Jerusalem,</w:t>
            </w:r>
          </w:p>
          <w:p w:rsidR="00F806E7" w:rsidRDefault="00F806E7" w:rsidP="00F806E7">
            <w:pPr>
              <w:pStyle w:val="EngHang"/>
            </w:pPr>
            <w:r>
              <w:t>And mount Golgotha,</w:t>
            </w:r>
          </w:p>
          <w:p w:rsidR="00F806E7" w:rsidRDefault="00F806E7" w:rsidP="00F806E7">
            <w:pPr>
              <w:pStyle w:val="EngHangEnd"/>
            </w:pPr>
            <w:r>
              <w:t>And the land of Bethlehem.</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Ⲩⲓⲟⲥ Ⲑⲉⲟⲥ ⲛⲁⲓ ⲛⲁⲛ:</w:t>
            </w:r>
          </w:p>
          <w:p w:rsidR="00F806E7" w:rsidRDefault="00F806E7" w:rsidP="00A7759D">
            <w:pPr>
              <w:pStyle w:val="CopticVersemulti-line"/>
              <w:rPr>
                <w:rFonts w:cs="FreeSerifAvvaShenouda"/>
              </w:rPr>
            </w:pPr>
            <w:r>
              <w:rPr>
                <w:rFonts w:cs="FreeSerifAvvaShenouda"/>
              </w:rPr>
              <w:t>ⲛ̀ⲧⲉⲛⲛⲁⲩ ⲉ̀Ⲓⲉⲣⲟⲩⲥⲁⲗⲏⲙ:</w:t>
            </w:r>
          </w:p>
          <w:p w:rsidR="00F806E7" w:rsidRDefault="00F806E7" w:rsidP="00A7759D">
            <w:pPr>
              <w:pStyle w:val="CopticVersemulti-line"/>
              <w:rPr>
                <w:rFonts w:cs="FreeSerifAvvaShenouda"/>
              </w:rPr>
            </w:pPr>
            <w:r>
              <w:rPr>
                <w:rFonts w:cs="FreeSerifAvvaShenouda"/>
              </w:rPr>
              <w:t>ⲛⲉⲙ ⲡⲓⲧⲱⲟⲩ ⲛ̀Ⲕⲣⲁⲛⲓⲟⲛ:</w:t>
            </w:r>
          </w:p>
          <w:p w:rsidR="00F806E7" w:rsidRPr="00B3792A" w:rsidRDefault="00F806E7" w:rsidP="00A7759D">
            <w:pPr>
              <w:pStyle w:val="CopticVerse"/>
            </w:pPr>
            <w:r>
              <w:t>ⲛⲉⲙ ⲡ̀ⲕⲁϩⲓ ⲙ̀Ⲃⲏⲑⲗⲉⲉⲙ.</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You Who carries the sins</w:t>
            </w:r>
          </w:p>
          <w:p w:rsidR="00F806E7" w:rsidRDefault="00F806E7" w:rsidP="00F806E7">
            <w:pPr>
              <w:pStyle w:val="EngHang"/>
            </w:pPr>
            <w:r>
              <w:t>Of the world,</w:t>
            </w:r>
          </w:p>
          <w:p w:rsidR="00F806E7" w:rsidRDefault="00F806E7" w:rsidP="00F806E7">
            <w:pPr>
              <w:pStyle w:val="EngHang"/>
            </w:pPr>
            <w:r>
              <w:t>Save us from our sins,</w:t>
            </w:r>
          </w:p>
          <w:p w:rsidR="00F806E7" w:rsidRDefault="00F806E7" w:rsidP="00F806E7">
            <w:pPr>
              <w:pStyle w:val="EngHangEnd"/>
            </w:pPr>
            <w:r>
              <w:t>Through the Cross.</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Ⲫⲏⲉⲧⲱ̀ⲗⲓ ⲙ̀ⲫ̀ⲛⲟⲃⲓ:</w:t>
            </w:r>
          </w:p>
          <w:p w:rsidR="00F806E7" w:rsidRDefault="00F806E7" w:rsidP="00A7759D">
            <w:pPr>
              <w:pStyle w:val="CopticVersemulti-line"/>
              <w:rPr>
                <w:rFonts w:cs="FreeSerifAvvaShenouda"/>
              </w:rPr>
            </w:pPr>
            <w:r>
              <w:rPr>
                <w:rFonts w:cs="FreeSerifAvvaShenouda"/>
              </w:rPr>
              <w:t>ⲛ̀ⲧⲉ ⲡⲓⲕⲟⲥⲙⲟⲥ:</w:t>
            </w:r>
          </w:p>
          <w:p w:rsidR="00F806E7" w:rsidRDefault="00F806E7" w:rsidP="00A7759D">
            <w:pPr>
              <w:pStyle w:val="CopticVersemulti-line"/>
              <w:rPr>
                <w:rFonts w:cs="FreeSerifAvvaShenouda"/>
              </w:rPr>
            </w:pPr>
            <w:r>
              <w:rPr>
                <w:rFonts w:cs="FreeSerifAvvaShenouda"/>
              </w:rPr>
              <w:t>ⲥⲟⲧⲧⲉⲛ ϧⲉⲛ ⲛⲉⲛⲛⲟⲃⲓ:</w:t>
            </w:r>
          </w:p>
          <w:p w:rsidR="00F806E7" w:rsidRPr="00B3792A" w:rsidRDefault="00F806E7" w:rsidP="00A7759D">
            <w:pPr>
              <w:pStyle w:val="CopticVerse"/>
            </w:pPr>
            <w:r>
              <w:t>ⲉⲑⲃⲉ ⲡⲓⲥ̀ⲧⲁⲩⲣⲟⲥ.</w:t>
            </w:r>
          </w:p>
        </w:tc>
      </w:tr>
      <w:tr w:rsidR="00F806E7" w:rsidTr="00F87627">
        <w:trPr>
          <w:cantSplit/>
          <w:jc w:val="center"/>
        </w:trPr>
        <w:tc>
          <w:tcPr>
            <w:tcW w:w="288" w:type="dxa"/>
          </w:tcPr>
          <w:p w:rsidR="00F806E7" w:rsidRDefault="00F806E7" w:rsidP="00F87627">
            <w:pPr>
              <w:pStyle w:val="CopticCross"/>
            </w:pPr>
          </w:p>
        </w:tc>
        <w:tc>
          <w:tcPr>
            <w:tcW w:w="3960" w:type="dxa"/>
          </w:tcPr>
          <w:p w:rsidR="00F806E7" w:rsidRDefault="00F806E7" w:rsidP="00F806E7">
            <w:pPr>
              <w:pStyle w:val="EngHang"/>
            </w:pPr>
            <w:r>
              <w:t>Hail to the Cross.</w:t>
            </w:r>
          </w:p>
          <w:p w:rsidR="00F806E7" w:rsidRDefault="00F806E7" w:rsidP="00F806E7">
            <w:pPr>
              <w:pStyle w:val="EngHang"/>
            </w:pPr>
            <w:r>
              <w:t>Hail to the city of Zion.</w:t>
            </w:r>
          </w:p>
          <w:p w:rsidR="00F806E7" w:rsidRDefault="00F806E7" w:rsidP="00F806E7">
            <w:pPr>
              <w:pStyle w:val="EngHang"/>
            </w:pPr>
            <w:r>
              <w:t>Hail to the Jordan,</w:t>
            </w:r>
          </w:p>
          <w:p w:rsidR="00F806E7" w:rsidRDefault="00F806E7" w:rsidP="00F806E7">
            <w:pPr>
              <w:pStyle w:val="EngHangEnd"/>
            </w:pPr>
            <w:r>
              <w:t>And the place of the Tomb.</w:t>
            </w:r>
          </w:p>
        </w:tc>
        <w:tc>
          <w:tcPr>
            <w:tcW w:w="288" w:type="dxa"/>
          </w:tcPr>
          <w:p w:rsidR="00F806E7" w:rsidRDefault="00F806E7" w:rsidP="00F87627"/>
        </w:tc>
        <w:tc>
          <w:tcPr>
            <w:tcW w:w="288" w:type="dxa"/>
          </w:tcPr>
          <w:p w:rsidR="00F806E7" w:rsidRDefault="00F806E7" w:rsidP="00F87627">
            <w:pPr>
              <w:pStyle w:val="CopticCross"/>
            </w:pPr>
          </w:p>
        </w:tc>
        <w:tc>
          <w:tcPr>
            <w:tcW w:w="3960" w:type="dxa"/>
          </w:tcPr>
          <w:p w:rsidR="00F806E7" w:rsidRDefault="00F806E7" w:rsidP="00A7759D">
            <w:pPr>
              <w:pStyle w:val="CopticVersemulti-line"/>
              <w:rPr>
                <w:rFonts w:cs="FreeSerifAvvaShenouda"/>
              </w:rPr>
            </w:pPr>
            <w:r>
              <w:rPr>
                <w:rFonts w:cs="FreeSerifAvvaShenouda"/>
              </w:rPr>
              <w:t>Ⲭⲉⲣⲉ ⲡⲓⲥ̀ⲧⲁⲩⲣⲟⲥ:</w:t>
            </w:r>
          </w:p>
          <w:p w:rsidR="00F806E7" w:rsidRDefault="00F806E7" w:rsidP="00A7759D">
            <w:pPr>
              <w:pStyle w:val="CopticVersemulti-line"/>
              <w:rPr>
                <w:rFonts w:cs="FreeSerifAvvaShenouda"/>
              </w:rPr>
            </w:pPr>
            <w:r>
              <w:rPr>
                <w:rFonts w:cs="FreeSerifAvvaShenouda"/>
              </w:rPr>
              <w:t>ⲭⲉⲣⲉ ϯⲃⲁⲕⲓ ⲛ̀Ⲥⲓⲱⲛ:</w:t>
            </w:r>
          </w:p>
          <w:p w:rsidR="00F806E7" w:rsidRDefault="00F806E7" w:rsidP="00A7759D">
            <w:pPr>
              <w:pStyle w:val="CopticVersemulti-line"/>
              <w:rPr>
                <w:rFonts w:cs="FreeSerifAvvaShenouda"/>
              </w:rPr>
            </w:pPr>
            <w:r>
              <w:rPr>
                <w:rFonts w:cs="FreeSerifAvvaShenouda"/>
              </w:rPr>
              <w:t>ⲭⲉⲣⲉ ⲡⲓⲒⲟⲩⲣⲇⲁⲛⲏⲉ:</w:t>
            </w:r>
          </w:p>
          <w:p w:rsidR="00F806E7" w:rsidRPr="00B3792A" w:rsidRDefault="00F806E7" w:rsidP="00A7759D">
            <w:pPr>
              <w:pStyle w:val="CopticVerse"/>
            </w:pPr>
            <w:r>
              <w:t>ⲛⲉⲙ ⲡⲓⲙⲁ ⲛ̀ⲥ̀ⲡⲉⲗⲉⲟⲛ.</w:t>
            </w:r>
          </w:p>
        </w:tc>
      </w:tr>
      <w:tr w:rsidR="00F806E7" w:rsidTr="00F87627">
        <w:trPr>
          <w:cantSplit/>
          <w:jc w:val="center"/>
        </w:trPr>
        <w:tc>
          <w:tcPr>
            <w:tcW w:w="288" w:type="dxa"/>
          </w:tcPr>
          <w:p w:rsidR="00F806E7" w:rsidRPr="003209AF" w:rsidRDefault="00F806E7" w:rsidP="00F87627">
            <w:pPr>
              <w:pStyle w:val="CopticCross"/>
              <w:rPr>
                <w:b/>
              </w:rPr>
            </w:pPr>
            <w:r w:rsidRPr="00FB5ACB">
              <w:t>¿</w:t>
            </w:r>
          </w:p>
        </w:tc>
        <w:tc>
          <w:tcPr>
            <w:tcW w:w="3960" w:type="dxa"/>
          </w:tcPr>
          <w:p w:rsidR="00F806E7" w:rsidRDefault="00F806E7" w:rsidP="00F806E7">
            <w:pPr>
              <w:pStyle w:val="EngHang"/>
            </w:pPr>
            <w:r>
              <w:t>Repose, O Christ,</w:t>
            </w:r>
          </w:p>
          <w:p w:rsidR="00F806E7" w:rsidRDefault="00F806E7" w:rsidP="00F806E7">
            <w:pPr>
              <w:pStyle w:val="EngHang"/>
            </w:pPr>
            <w:r>
              <w:t>The souls of our fathers,</w:t>
            </w:r>
          </w:p>
          <w:p w:rsidR="00F806E7" w:rsidRDefault="00F806E7" w:rsidP="00F806E7">
            <w:pPr>
              <w:pStyle w:val="EngHang"/>
            </w:pPr>
            <w:r>
              <w:t>For the sake of the Mother of God,</w:t>
            </w:r>
          </w:p>
          <w:p w:rsidR="00F806E7" w:rsidRDefault="00F806E7" w:rsidP="00F806E7">
            <w:pPr>
              <w:pStyle w:val="EngHangEnd"/>
            </w:pPr>
            <w:r>
              <w:t>The Virgin Mary.</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Ⲯⲩⲭⲏ ⲛ̀ⲛⲉⲛⲓⲟϯ:</w:t>
            </w:r>
          </w:p>
          <w:p w:rsidR="00F806E7" w:rsidRDefault="00F806E7" w:rsidP="00A7759D">
            <w:pPr>
              <w:pStyle w:val="CopticVersemulti-line"/>
              <w:rPr>
                <w:rFonts w:cs="FreeSerifAvvaShenouda"/>
              </w:rPr>
            </w:pPr>
            <w:r>
              <w:rPr>
                <w:rFonts w:cs="FreeSerifAvvaShenouda"/>
              </w:rPr>
              <w:t>ⲙⲁⲉⲙⲧⲟⲛ ⲛⲱⲟⲩ ⲱ̀ Ⲡⲭ̄ⲥ̄:</w:t>
            </w:r>
          </w:p>
          <w:p w:rsidR="00F806E7" w:rsidRDefault="00F806E7" w:rsidP="00A7759D">
            <w:pPr>
              <w:pStyle w:val="CopticVersemulti-line"/>
              <w:rPr>
                <w:rFonts w:cs="FreeSerifAvvaShenouda"/>
              </w:rPr>
            </w:pPr>
            <w:r>
              <w:rPr>
                <w:rFonts w:cs="FreeSerifAvvaShenouda"/>
              </w:rPr>
              <w:t>ⲉⲑⲃⲉ ϯⲙⲁⲥⲛⲟⲩϯ:</w:t>
            </w:r>
          </w:p>
          <w:p w:rsidR="00F806E7" w:rsidRPr="00B3792A" w:rsidRDefault="00F806E7" w:rsidP="00A7759D">
            <w:pPr>
              <w:pStyle w:val="CopticVerse"/>
            </w:pPr>
            <w:r>
              <w:t>Ⲙⲁⲣⲓⲁ1 Ϯⲡⲁⲣⲑⲉⲛⲟⲥ.</w:t>
            </w:r>
          </w:p>
        </w:tc>
      </w:tr>
      <w:tr w:rsidR="00F806E7" w:rsidTr="00F87627">
        <w:trPr>
          <w:cantSplit/>
          <w:jc w:val="center"/>
        </w:trPr>
        <w:tc>
          <w:tcPr>
            <w:tcW w:w="288" w:type="dxa"/>
          </w:tcPr>
          <w:p w:rsidR="00F806E7" w:rsidRDefault="00F806E7" w:rsidP="00F87627">
            <w:pPr>
              <w:pStyle w:val="CopticCross"/>
            </w:pPr>
            <w:r w:rsidRPr="00FB5ACB">
              <w:t>¿</w:t>
            </w:r>
          </w:p>
        </w:tc>
        <w:tc>
          <w:tcPr>
            <w:tcW w:w="3960" w:type="dxa"/>
          </w:tcPr>
          <w:p w:rsidR="00F806E7" w:rsidRDefault="00F806E7" w:rsidP="00F806E7">
            <w:pPr>
              <w:pStyle w:val="EngHang"/>
            </w:pPr>
            <w:r>
              <w:t>O You who was born</w:t>
            </w:r>
          </w:p>
          <w:p w:rsidR="00F806E7" w:rsidRDefault="00F806E7" w:rsidP="00F806E7">
            <w:pPr>
              <w:pStyle w:val="EngHang"/>
            </w:pPr>
            <w:r>
              <w:t>Of the Virgin,</w:t>
            </w:r>
          </w:p>
          <w:p w:rsidR="00F806E7" w:rsidRDefault="00F806E7" w:rsidP="00F806E7">
            <w:pPr>
              <w:pStyle w:val="EngHang"/>
            </w:pPr>
            <w:r>
              <w:t>And crucified in the flesh,</w:t>
            </w:r>
          </w:p>
          <w:p w:rsidR="00F806E7" w:rsidRDefault="00F806E7" w:rsidP="00F806E7">
            <w:pPr>
              <w:pStyle w:val="EngHangEnd"/>
            </w:pPr>
            <w:r>
              <w:t>Deliver us from temptation.</w:t>
            </w:r>
          </w:p>
        </w:tc>
        <w:tc>
          <w:tcPr>
            <w:tcW w:w="288" w:type="dxa"/>
          </w:tcPr>
          <w:p w:rsidR="00F806E7" w:rsidRDefault="00F806E7" w:rsidP="00F87627"/>
        </w:tc>
        <w:tc>
          <w:tcPr>
            <w:tcW w:w="288" w:type="dxa"/>
          </w:tcPr>
          <w:p w:rsidR="00F806E7" w:rsidRDefault="00F806E7" w:rsidP="00F87627">
            <w:pPr>
              <w:pStyle w:val="CopticCross"/>
            </w:pPr>
            <w:r w:rsidRPr="00FB5ACB">
              <w:t>¿</w:t>
            </w:r>
          </w:p>
        </w:tc>
        <w:tc>
          <w:tcPr>
            <w:tcW w:w="3960" w:type="dxa"/>
          </w:tcPr>
          <w:p w:rsidR="00F806E7" w:rsidRDefault="00F806E7" w:rsidP="00A7759D">
            <w:pPr>
              <w:pStyle w:val="CopticVersemulti-line"/>
              <w:rPr>
                <w:rFonts w:cs="FreeSerifAvvaShenouda"/>
              </w:rPr>
            </w:pPr>
            <w:r>
              <w:rPr>
                <w:rFonts w:cs="FreeSerifAvvaShenouda"/>
              </w:rPr>
              <w:t>Ⲱ ⲫⲏⲉ̀ⲧⲁⲩⲙⲁⲥϥ:</w:t>
            </w:r>
          </w:p>
          <w:p w:rsidR="00F806E7" w:rsidRDefault="00F806E7" w:rsidP="00A7759D">
            <w:pPr>
              <w:pStyle w:val="CopticVersemulti-line"/>
              <w:rPr>
                <w:rFonts w:cs="FreeSerifAvvaShenouda"/>
              </w:rPr>
            </w:pPr>
            <w:r>
              <w:rPr>
                <w:rFonts w:cs="FreeSerifAvvaShenouda"/>
              </w:rPr>
              <w:t>ⲉ̀ⲃⲟⲗ ϧⲉⲛ Ϯⲡⲁⲣⲑⲉⲛⲟⲥ:</w:t>
            </w:r>
          </w:p>
          <w:p w:rsidR="00F806E7" w:rsidRDefault="00F806E7" w:rsidP="00A7759D">
            <w:pPr>
              <w:pStyle w:val="CopticVersemulti-line"/>
              <w:rPr>
                <w:rFonts w:cs="FreeSerifAvvaShenouda"/>
              </w:rPr>
            </w:pPr>
            <w:r>
              <w:rPr>
                <w:rFonts w:cs="FreeSerifAvvaShenouda"/>
              </w:rPr>
              <w:t>ⲟⲩⲟϩ ϧⲉⲛ ⲧ̀ⲥⲁⲣⲝ ⲁⲩⲁϣϥ:</w:t>
            </w:r>
          </w:p>
          <w:p w:rsidR="00F806E7" w:rsidRPr="00B3792A" w:rsidRDefault="00F806E7" w:rsidP="00A7759D">
            <w:pPr>
              <w:pStyle w:val="CopticVerse"/>
            </w:pPr>
            <w:r>
              <w:t>ⲛⲁϩⲙⲉⲛ ϧⲉⲛ ⲛⲓⲡⲁⲣⲁⲥⲙⲟⲥ.</w:t>
            </w:r>
          </w:p>
        </w:tc>
      </w:tr>
    </w:tbl>
    <w:p w:rsidR="0039635A" w:rsidRDefault="0039635A" w:rsidP="0039635A">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Sing to Him, you faithful,</w:t>
            </w:r>
          </w:p>
          <w:p w:rsidR="007E439A" w:rsidRDefault="007E439A" w:rsidP="007E439A">
            <w:pPr>
              <w:pStyle w:val="EngHang"/>
            </w:pPr>
            <w:r>
              <w:t>Beloved of Jesus Christ,</w:t>
            </w:r>
          </w:p>
          <w:p w:rsidR="007E439A" w:rsidRDefault="007E439A" w:rsidP="007E439A">
            <w:pPr>
              <w:pStyle w:val="EngHang"/>
            </w:pPr>
            <w:r>
              <w:t>By the honour of the Cross,</w:t>
            </w:r>
          </w:p>
          <w:p w:rsidR="007E439A" w:rsidRDefault="007E439A" w:rsidP="007E439A">
            <w:pPr>
              <w:pStyle w:val="EngHangEnd"/>
            </w:pPr>
            <w:r>
              <w:t>The holy and immortal wood.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Ⲁⲣⲓⲯⲁⲗⲓⲛ ⲱ̀ ⲛⲓⲡⲓⲥⲧⲟⲥ:</w:t>
            </w:r>
          </w:p>
          <w:p w:rsidR="007E439A" w:rsidRDefault="007E439A" w:rsidP="00F87627">
            <w:pPr>
              <w:pStyle w:val="CopticVersemulti-line"/>
            </w:pPr>
            <w:r>
              <w:t>ⲙ̀ⲙⲁⲓⲛⲟⲩϯ Ⲓⲏ̄ⲥ̄ Ⲡⲭ̄ⲥ̄:</w:t>
            </w:r>
          </w:p>
          <w:p w:rsidR="007E439A" w:rsidRDefault="007E439A" w:rsidP="00F87627">
            <w:pPr>
              <w:pStyle w:val="CopticVersemulti-line"/>
            </w:pPr>
            <w:r>
              <w:t>ⲉⲏⲃⲉ ⲡ̀ⲧⲁⲓⲟ̀ ⲙ̀ⲡⲓⲥ̀ⲧⲁⲩⲣⲟⲥ:</w:t>
            </w:r>
          </w:p>
          <w:p w:rsidR="007E439A" w:rsidRDefault="007E439A" w:rsidP="00F87627">
            <w:pPr>
              <w:pStyle w:val="CopticVerse"/>
            </w:pPr>
            <w:r>
              <w:t>ⲡⲓϣⲉ ⲉⲑⲟⲩⲁⲃ ⲛ̀ⲁ̀ⲑⲁⲛⲧⲟⲥ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Today there is joy,</w:t>
            </w:r>
          </w:p>
          <w:p w:rsidR="007E439A" w:rsidRDefault="007E439A" w:rsidP="007E439A">
            <w:pPr>
              <w:pStyle w:val="EngHang"/>
            </w:pPr>
            <w:r>
              <w:t>In heaven and on earth,</w:t>
            </w:r>
          </w:p>
          <w:p w:rsidR="007E439A" w:rsidRDefault="007E439A" w:rsidP="007E439A">
            <w:pPr>
              <w:pStyle w:val="EngHang"/>
            </w:pPr>
            <w:r>
              <w:t>Through the life-giving Cross</w:t>
            </w:r>
          </w:p>
          <w:p w:rsidR="007E439A" w:rsidRDefault="007E439A" w:rsidP="007E439A">
            <w:pPr>
              <w:pStyle w:val="EngHangEnd"/>
            </w:pPr>
            <w:r>
              <w:t>Of Christ the King of the heavens.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Ⲃⲟⲛ ⲟⲩⲣⲁϣⲓ ϣⲱⲡⲓ ⲙ̀ⲫⲟⲟⲩ:</w:t>
            </w:r>
          </w:p>
          <w:p w:rsidR="007E439A" w:rsidRDefault="007E439A" w:rsidP="00F87627">
            <w:pPr>
              <w:pStyle w:val="CopticVersemulti-line"/>
            </w:pPr>
            <w:r>
              <w:t>ϧⲉⲛ ⲧ̀ⲫⲉ ⲛⲉⲙ ϩⲓϫⲉⲛ ⲡⲓⲕⲁϩⲓ:</w:t>
            </w:r>
          </w:p>
          <w:p w:rsidR="007E439A" w:rsidRDefault="007E439A" w:rsidP="00F87627">
            <w:pPr>
              <w:pStyle w:val="CopticVersemulti-line"/>
            </w:pPr>
            <w:r>
              <w:t>ⲉⲑⲃⲉ ⲡⲓⲥ̀ⲧⲁⲩⲣⲟⲥ ⲛ̀ⲣⲉϥⲧⲁϧⲟ:</w:t>
            </w:r>
          </w:p>
          <w:p w:rsidR="007E439A" w:rsidRPr="00491502" w:rsidRDefault="007E439A" w:rsidP="00F87627">
            <w:pPr>
              <w:pStyle w:val="CopticVerse"/>
              <w:rPr>
                <w:rFonts w:ascii="Times New Roman" w:hAnsi="Times New Roman" w:cs="Times New Roman"/>
              </w:rPr>
            </w:pPr>
            <w:r>
              <w:t>ⲛ̀ⲧⲉ Ⲡⲭ̄ⲥ̄ ⲡ̀ⲟⲩⲣⲟ ⲛ̀ⲛⲓⲫⲏⲟⲩⲓ̀.</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For Helen arose and went,</w:t>
            </w:r>
          </w:p>
          <w:p w:rsidR="007E439A" w:rsidRDefault="007E439A" w:rsidP="007E439A">
            <w:pPr>
              <w:pStyle w:val="EngHang"/>
            </w:pPr>
            <w:r>
              <w:t>To the city of the Lord, Jerusalem,</w:t>
            </w:r>
          </w:p>
          <w:p w:rsidR="007E439A" w:rsidRDefault="007E439A" w:rsidP="007E439A">
            <w:pPr>
              <w:pStyle w:val="EngHang"/>
            </w:pPr>
            <w:r>
              <w:t>And asked with strength,</w:t>
            </w:r>
          </w:p>
          <w:p w:rsidR="007E439A" w:rsidRDefault="007E439A" w:rsidP="007E439A">
            <w:pPr>
              <w:pStyle w:val="EngHangEnd"/>
            </w:pPr>
            <w:r>
              <w:t>For the wood of the Holy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Ⲅⲉ ⲅⲁⲣ ⲁⲥϣⲉⲛⲁⲥ ⲉ̀ϯⲡⲟⲗⲓⲥ ⲙ̀Ⲡⲟ̄ⲥ̄:</w:t>
            </w:r>
          </w:p>
          <w:p w:rsidR="007E439A" w:rsidRDefault="007E439A" w:rsidP="00F87627">
            <w:pPr>
              <w:pStyle w:val="CopticVersemulti-line"/>
            </w:pPr>
            <w:r>
              <w:t>Ⲓⲉⲣⲟⲩⲥⲁⲗⲏⲙ ⲁⲥⲧⲱⲛⲥ ⲛ̀ϫⲉ Ⲏⲗⲁⲛⲏ:</w:t>
            </w:r>
          </w:p>
          <w:p w:rsidR="007E439A" w:rsidRDefault="007E439A" w:rsidP="00F87627">
            <w:pPr>
              <w:pStyle w:val="CopticVersemulti-line"/>
            </w:pPr>
            <w:r>
              <w:t>ⲉⲥⲕⲱϯ ϧⲉⲛ ⲟⲩⲥ̀ⲡⲟⲩⲇⲏ:</w:t>
            </w:r>
          </w:p>
          <w:p w:rsidR="007E439A" w:rsidRDefault="007E439A" w:rsidP="00F87627">
            <w:pPr>
              <w:pStyle w:val="CopticVerse"/>
            </w:pPr>
            <w:r>
              <w:t>ⲡⲓϣⲉ ⲉⲑⲟⲩⲁⲃ ⲛ̀ⲧⲉ 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David the Psalmist said,</w:t>
            </w:r>
          </w:p>
          <w:p w:rsidR="007E439A" w:rsidRDefault="007E439A" w:rsidP="007E439A">
            <w:pPr>
              <w:pStyle w:val="EngHang"/>
            </w:pPr>
            <w:r>
              <w:t>In the Book of the Psalms,</w:t>
            </w:r>
          </w:p>
          <w:p w:rsidR="007E439A" w:rsidRDefault="007E439A" w:rsidP="007E439A">
            <w:pPr>
              <w:pStyle w:val="EngHang"/>
            </w:pPr>
            <w:r>
              <w:t>“The Lord has reigned from the Wood,”</w:t>
            </w:r>
          </w:p>
          <w:p w:rsidR="007E439A" w:rsidRDefault="007E439A" w:rsidP="007E439A">
            <w:pPr>
              <w:pStyle w:val="EngHangEnd"/>
            </w:pPr>
            <w:r>
              <w:t>Which is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Ⲇⲁⲩⲓⲇ ⲡⲓϩⲩⲙⲛⲟⲇⲟⲥ ⲡⲉϫⲉ:</w:t>
            </w:r>
          </w:p>
          <w:p w:rsidR="007E439A" w:rsidRDefault="007E439A" w:rsidP="00F87627">
            <w:pPr>
              <w:pStyle w:val="CopticVersemulti-line"/>
            </w:pPr>
            <w:r>
              <w:t>ϧⲉⲛ ⲡ̀ϫⲱⲙ ⲙ̀ⲡⲉϥⲯⲁⲗⲙⲟⲥ:</w:t>
            </w:r>
          </w:p>
          <w:p w:rsidR="007E439A" w:rsidRDefault="007E439A" w:rsidP="00F87627">
            <w:pPr>
              <w:pStyle w:val="CopticVersemulti-line"/>
            </w:pPr>
            <w:r>
              <w:t>ϫⲉ ⲁ̀Ⲡⲟ̄ⲥ̄ ⲉⲣⲟⲩⲣⲟ ⲉ̀ⲃⲟⲗϩⲓ ⲟⲩϣⲉ</w:t>
            </w:r>
          </w:p>
          <w:p w:rsidR="007E439A" w:rsidRDefault="007E439A" w:rsidP="00F87627">
            <w:pPr>
              <w:pStyle w:val="CopticVerse"/>
            </w:pPr>
            <w:r>
              <w:t xml:space="preserve"> ⲉ̀ⲧⲉ ⲡ̀ⲧⲩⲡⲟⲥ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Through His Cross</w:t>
            </w:r>
          </w:p>
          <w:p w:rsidR="007E439A" w:rsidRDefault="007E439A" w:rsidP="007E439A">
            <w:pPr>
              <w:pStyle w:val="EngHang"/>
            </w:pPr>
            <w:r>
              <w:t>He restored Adam, Eve,</w:t>
            </w:r>
          </w:p>
          <w:p w:rsidR="007E439A" w:rsidRDefault="007E439A" w:rsidP="007E439A">
            <w:pPr>
              <w:pStyle w:val="EngHang"/>
            </w:pPr>
            <w:r>
              <w:t>Our fathers and all the righteous,</w:t>
            </w:r>
          </w:p>
          <w:p w:rsidR="007E439A" w:rsidRDefault="007E439A" w:rsidP="007E439A">
            <w:pPr>
              <w:pStyle w:val="EngHangEnd"/>
            </w:pPr>
            <w:r>
              <w:t>Once again to Paradise.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ⲉⲃⲟⲗϩⲓⲧⲉⲛ ⲡⲉⲫⲥ̀ⲧⲁⲩⲣⲟⲥ:</w:t>
            </w:r>
          </w:p>
          <w:p w:rsidR="007E439A" w:rsidRDefault="007E439A" w:rsidP="00F87627">
            <w:pPr>
              <w:pStyle w:val="CopticVersemulti-line"/>
            </w:pPr>
            <w:r>
              <w:t>ⲁⲩⲧⲁⲥⲑⲟ ⲉ̀ⲡⲓⲡⲁⲣⲁⲇⲓⲥⲟⲥ:</w:t>
            </w:r>
          </w:p>
          <w:p w:rsidR="007E439A" w:rsidRDefault="007E439A" w:rsidP="00F87627">
            <w:pPr>
              <w:pStyle w:val="CopticVersemulti-line"/>
            </w:pPr>
            <w:r>
              <w:t>ⲛ̀Ⲁⲇⲁⲙ ⲛⲉⲙ Ⲉⲩⲁ ⲛⲉⲙ ⲛⲓⲇⲓⲕⲉⲟⲥ:</w:t>
            </w:r>
          </w:p>
          <w:p w:rsidR="007E439A" w:rsidRDefault="007E439A" w:rsidP="00F87627">
            <w:pPr>
              <w:pStyle w:val="CopticVerse"/>
            </w:pPr>
            <w:r>
              <w:t>ⲛⲉⲙ ⲛⲉⲛⲓⲟϯ ⲛ̀ⲁⲣⲭⲉⲟⲥ.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Great is Your Compassion,</w:t>
            </w:r>
          </w:p>
          <w:p w:rsidR="007E439A" w:rsidRDefault="007E439A" w:rsidP="007E439A">
            <w:pPr>
              <w:pStyle w:val="EngHang"/>
            </w:pPr>
            <w:r>
              <w:t>O our Good Saviour,</w:t>
            </w:r>
          </w:p>
          <w:p w:rsidR="007E439A" w:rsidRDefault="007E439A" w:rsidP="007E439A">
            <w:pPr>
              <w:pStyle w:val="EngHang"/>
            </w:pPr>
            <w:r>
              <w:t>For You are a merciful God,</w:t>
            </w:r>
          </w:p>
          <w:p w:rsidR="007E439A" w:rsidRDefault="007E439A" w:rsidP="007E439A">
            <w:pPr>
              <w:pStyle w:val="EngHangEnd"/>
            </w:pPr>
            <w:r>
              <w:t>As You revealed by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Ⲍⲉⲟϣ ⲛ̀ϫⲉ ⲛⲉⲕⲙⲉⲧϣⲉⲛϩⲏⲧ:</w:t>
            </w:r>
          </w:p>
          <w:p w:rsidR="007E439A" w:rsidRDefault="007E439A" w:rsidP="00F87627">
            <w:pPr>
              <w:pStyle w:val="CopticVersemulti-line"/>
            </w:pPr>
            <w:r>
              <w:t>ⲱ̀ Ⲡⲉⲛⲥⲱⲧⲏⲉ ⲛ̀ⲁ̀ⲅⲁⲑⲟⲥ:</w:t>
            </w:r>
          </w:p>
          <w:p w:rsidR="007E439A" w:rsidRDefault="007E439A" w:rsidP="00F87627">
            <w:pPr>
              <w:pStyle w:val="CopticVersemulti-line"/>
            </w:pPr>
            <w:r>
              <w:t>ϫⲉ ⲛ̀ⲑⲟⲕ ⲟⲩⲛⲟⲩϯ ⲛ̀ⲛⲁⲏⲧ:</w:t>
            </w:r>
          </w:p>
          <w:p w:rsidR="007E439A" w:rsidRDefault="007E439A" w:rsidP="00F87627">
            <w:pPr>
              <w:pStyle w:val="CopticVerse"/>
            </w:pPr>
            <w:r>
              <w:t>ⲁⲕϯ ⲛⲁⲛ ⲙ̀ⲡ̀ⲧⲩⲡⲟⲥ ⲙ̀ⲡⲓⲥ̀ⲧⲁⲩⲣⲟⲥ.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too, the Christians,</w:t>
            </w:r>
          </w:p>
          <w:p w:rsidR="007E439A" w:rsidRDefault="007E439A" w:rsidP="007E439A">
            <w:pPr>
              <w:pStyle w:val="EngHang"/>
            </w:pPr>
            <w:r>
              <w:t>Boast in the Cross,</w:t>
            </w:r>
          </w:p>
          <w:p w:rsidR="007E439A" w:rsidRDefault="007E439A" w:rsidP="007E439A">
            <w:pPr>
              <w:pStyle w:val="EngHang"/>
            </w:pPr>
            <w:r>
              <w:t>For through this Sign</w:t>
            </w:r>
          </w:p>
          <w:p w:rsidR="007E439A" w:rsidRDefault="007E439A" w:rsidP="007E439A">
            <w:pPr>
              <w:pStyle w:val="EngHangEnd"/>
            </w:pPr>
            <w:r>
              <w:t>We were set free.</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rsidRPr="0072384F">
              <w:t>Ⲏⲡⲡⲉ ⲁⲛⲟⲛ ϧ</w:t>
            </w:r>
            <w:r>
              <w:t>ⲁ ⲡⲓⲭ̀ⲣⲓⲥⲧⲓⲁⲛⲟⲥ:</w:t>
            </w:r>
          </w:p>
          <w:p w:rsidR="007E439A" w:rsidRDefault="007E439A" w:rsidP="00F87627">
            <w:pPr>
              <w:pStyle w:val="CopticVersemulti-line"/>
            </w:pPr>
            <w:r>
              <w:t>ⲧⲉⲛϣⲟⲩϣⲟⲩ ⲙ̀ⲙⲟⲛ ⲉⲏⲃⲉ ⲡⲓⲥ̀ⲧⲁⲩⲣⲟⲥ:</w:t>
            </w:r>
          </w:p>
          <w:p w:rsidR="007E439A" w:rsidRDefault="007E439A" w:rsidP="00F87627">
            <w:pPr>
              <w:pStyle w:val="CopticVersemulti-line"/>
            </w:pPr>
            <w:r>
              <w:t>ϫⲉ ⲉ̀ⲃⲟⲗϩⲓⲧⲉⲛ ⲡⲉϥⲧⲩⲡⲟⲥ:</w:t>
            </w:r>
          </w:p>
          <w:p w:rsidR="007E439A" w:rsidRPr="0072384F" w:rsidRDefault="007E439A" w:rsidP="00F87627">
            <w:pPr>
              <w:pStyle w:val="CopticVerse"/>
            </w:pPr>
            <w:r>
              <w:t>ⲁⲛϣⲱⲡⲓ ⲛ̀ⲉ̀ⲗⲉⲩⲑⲉⲣⲟⲥ.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Unto You is the power and the praise,</w:t>
            </w:r>
          </w:p>
          <w:p w:rsidR="007E439A" w:rsidRDefault="007E439A" w:rsidP="007E439A">
            <w:pPr>
              <w:pStyle w:val="EngHang"/>
            </w:pPr>
            <w:r>
              <w:t>O good Lover of Mankind,</w:t>
            </w:r>
          </w:p>
          <w:p w:rsidR="007E439A" w:rsidRDefault="007E439A" w:rsidP="007E439A">
            <w:pPr>
              <w:pStyle w:val="EngHang"/>
            </w:pPr>
            <w:r>
              <w:t>Who was crucified upon the Cross,</w:t>
            </w:r>
          </w:p>
          <w:p w:rsidR="007E439A" w:rsidRDefault="007E439A" w:rsidP="007E439A">
            <w:pPr>
              <w:pStyle w:val="EngHangEnd"/>
            </w:pPr>
            <w:r>
              <w:t>And cast out tyranny.</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Ⲑⲟⲕ ⲧⲉ ϯϫⲟⲙ ⲛⲉⲙ ⲡⲓϩⲩⲙⲛⲟⲥ:</w:t>
            </w:r>
          </w:p>
          <w:p w:rsidR="007E439A" w:rsidRDefault="007E439A" w:rsidP="00F87627">
            <w:pPr>
              <w:pStyle w:val="CopticVersemulti-line"/>
            </w:pPr>
            <w:r>
              <w:t>ⲱ̀ ⲡⲓⲙⲁⲓⲣⲱⲙⲓ ⲛ̀ⲁ̀ⲅⲁⲑⲟⲥ:</w:t>
            </w:r>
          </w:p>
          <w:p w:rsidR="007E439A" w:rsidRDefault="007E439A" w:rsidP="00F87627">
            <w:pPr>
              <w:pStyle w:val="CopticVersemulti-line"/>
            </w:pPr>
            <w:r>
              <w:t>ⲫⲏⲉ̀ⲧⲁϥⲁϣϥ ⲉ̀ⲡⲓⲥ̀ⲧⲁⲩⲣⲟⲥ:</w:t>
            </w:r>
          </w:p>
          <w:p w:rsidR="007E439A" w:rsidRDefault="007E439A" w:rsidP="00F87627">
            <w:pPr>
              <w:pStyle w:val="CopticVerse"/>
            </w:pPr>
            <w:r>
              <w:t>ⲫⲏⲉ̀ⲧⲁϥϭⲟϫⲓ ⲛ̀ⲥⲁ ⲡⲓⲧⲩⲣⲁⲛⲛⲟⲥ.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Jesus Christ is our hope.</w:t>
            </w:r>
          </w:p>
          <w:p w:rsidR="007E439A" w:rsidRDefault="007E439A" w:rsidP="007E439A">
            <w:pPr>
              <w:pStyle w:val="EngHang"/>
            </w:pPr>
            <w:r>
              <w:t>Jesus Christ is our help.</w:t>
            </w:r>
          </w:p>
          <w:p w:rsidR="007E439A" w:rsidRDefault="007E439A" w:rsidP="007E439A">
            <w:pPr>
              <w:pStyle w:val="EngHang"/>
            </w:pPr>
            <w:r>
              <w:t>Jesus Christ is the Only-Begotten,</w:t>
            </w:r>
          </w:p>
          <w:p w:rsidR="007E439A" w:rsidRDefault="007E439A" w:rsidP="007E439A">
            <w:pPr>
              <w:pStyle w:val="EngHangEnd"/>
            </w:pPr>
            <w:r>
              <w:t>Who was crucified upon the Cross.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Ⲓⲏ̄ⲥ̄ Ⲡⲭ̄ⲥ̄ ⲡⲉ ⲧⲉⲛϩⲉⲗⲡⲓⲥ:</w:t>
            </w:r>
          </w:p>
          <w:p w:rsidR="007E439A" w:rsidRDefault="007E439A" w:rsidP="00F87627">
            <w:pPr>
              <w:pStyle w:val="CopticVersemulti-line"/>
            </w:pPr>
            <w:r>
              <w:t>Ⲓⲏ̄ⲥ̄ Ⲡⲭ̄ⲥ̄ ⲡⲉ ⲡⲉⲛⲃⲟⲏ̀ⲑⲟⲥ:</w:t>
            </w:r>
          </w:p>
          <w:p w:rsidR="007E439A" w:rsidRDefault="007E439A" w:rsidP="00F87627">
            <w:pPr>
              <w:pStyle w:val="CopticVersemulti-line"/>
            </w:pPr>
            <w:r>
              <w:t>Ⲓⲏ̄ⲥ̄ Ⲡⲭ̄ⲥ̄ ⲡⲓⲙⲟⲛⲟⲅⲉⲛⲏⲥ:</w:t>
            </w:r>
          </w:p>
          <w:p w:rsidR="007E439A" w:rsidRDefault="007E439A" w:rsidP="00F87627">
            <w:pPr>
              <w:pStyle w:val="CopticVerse"/>
            </w:pPr>
            <w:r>
              <w:t>ⲉ̀ⲧⲁⲩⲁϣϥ ⲉ̀ⲡ̀ϣⲉ ⲛ̀ⲧⲉ 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Constantine the beloved of Christ</w:t>
            </w:r>
          </w:p>
          <w:p w:rsidR="007E439A" w:rsidRDefault="007E439A" w:rsidP="007E439A">
            <w:pPr>
              <w:pStyle w:val="EngHang"/>
            </w:pPr>
            <w:r>
              <w:t>Saw the sign of the Cross</w:t>
            </w:r>
          </w:p>
          <w:p w:rsidR="007E439A" w:rsidRDefault="007E439A" w:rsidP="007E439A">
            <w:pPr>
              <w:pStyle w:val="EngHang"/>
            </w:pPr>
            <w:r>
              <w:t>In the firmament of Heaven,</w:t>
            </w:r>
          </w:p>
          <w:p w:rsidR="007E439A" w:rsidRDefault="007E439A" w:rsidP="007E439A">
            <w:pPr>
              <w:pStyle w:val="EngHangEnd"/>
            </w:pPr>
            <w:r>
              <w:t>And believed on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Ⲕⲱⲥⲧⲁⲛⲧⲓⲛⲟⲥ ⲙ̀ⲙⲁⲓ Ⲡⲭ̄ⲥ̄:</w:t>
            </w:r>
          </w:p>
          <w:p w:rsidR="007E439A" w:rsidRDefault="007E439A" w:rsidP="00F87627">
            <w:pPr>
              <w:pStyle w:val="CopticVersemulti-line"/>
            </w:pPr>
            <w:r>
              <w:t>ⲁϥⲛⲁⲩ ⲉ̀ⲡ̀ⲧⲩⲡⲟⲥ ⲛ̀ⲧⲉ ⲡⲓⲥ̀ⲧⲩⲣⲟⲥ:</w:t>
            </w:r>
          </w:p>
          <w:p w:rsidR="007E439A" w:rsidRDefault="007E439A" w:rsidP="00F87627">
            <w:pPr>
              <w:pStyle w:val="CopticVersemulti-line"/>
            </w:pPr>
            <w:r>
              <w:t>ϧⲉⲛ ⲡⲓⲥ̀ⲧⲉⲣⲉⲱ̀ⲙⲁ ⲛ̀ⲟⲩⲣⲁⲛⲟⲥ:</w:t>
            </w:r>
          </w:p>
          <w:p w:rsidR="007E439A" w:rsidRDefault="007E439A" w:rsidP="00F87627">
            <w:pPr>
              <w:pStyle w:val="CopticVerse"/>
            </w:pPr>
            <w:r>
              <w:t>ⲟⲩⲟϩ ⲁϥⲁϩϯ ⲉ̀Ⲓⲏ̄ⲥ̄ Ⲡⲭ̄ⲥ̄.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He also made the sign,</w:t>
            </w:r>
          </w:p>
          <w:p w:rsidR="007E439A" w:rsidRDefault="007E439A" w:rsidP="007E439A">
            <w:pPr>
              <w:pStyle w:val="EngHang"/>
            </w:pPr>
            <w:r>
              <w:t>And conquered in war,</w:t>
            </w:r>
          </w:p>
          <w:p w:rsidR="007E439A" w:rsidRDefault="007E439A" w:rsidP="007E439A">
            <w:pPr>
              <w:pStyle w:val="EngHang"/>
            </w:pPr>
            <w:r>
              <w:t>With his good soldiers,</w:t>
            </w:r>
          </w:p>
          <w:p w:rsidR="007E439A" w:rsidRDefault="007E439A" w:rsidP="007E439A">
            <w:pPr>
              <w:pStyle w:val="EngHangEnd"/>
            </w:pPr>
            <w:r>
              <w:t>Through the strength of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Ⲗⲓⲟⲡⲟⲛ ⲁϥ̀ⲓⲣⲓ ⲙ̀ⲡⲉϥⲧⲩⲡⲟⲥ:</w:t>
            </w:r>
          </w:p>
          <w:p w:rsidR="007E439A" w:rsidRDefault="007E439A" w:rsidP="00F87627">
            <w:pPr>
              <w:pStyle w:val="CopticVersemulti-line"/>
            </w:pPr>
            <w:r>
              <w:t>ⲟⲩⲟϩ ⲁϥϭⲣⲟ ϧⲉⲛ ⲛⲓⲡⲟⲗⲉⲙⲟⲥ:</w:t>
            </w:r>
          </w:p>
          <w:p w:rsidR="007E439A" w:rsidRDefault="007E439A" w:rsidP="00F87627">
            <w:pPr>
              <w:pStyle w:val="CopticVersemulti-line"/>
            </w:pPr>
            <w:r>
              <w:t>ⲛⲉⲙ ⲡⲉϥⲥ̀ⲧⲣⲁⲧⲉⲩⲙⲁ ⲛ̀ⲕⲁⲗⲱⲥ:</w:t>
            </w:r>
          </w:p>
          <w:p w:rsidR="007E439A" w:rsidRDefault="007E439A" w:rsidP="00F87627">
            <w:pPr>
              <w:pStyle w:val="CopticVerse"/>
            </w:pPr>
            <w:r>
              <w:t>ϧⲉⲛ ⲧ̀ϫⲟⲙ ⲙ̀ⲫ̀ⲙⲏⲓⲛⲓ ⲙ̀ⲡⲓⲥ̀ⲧⲁⲩⲣⲟⲥ.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Grant us, O Lord, Your peace,</w:t>
            </w:r>
          </w:p>
          <w:p w:rsidR="007E439A" w:rsidRDefault="007E439A" w:rsidP="007E439A">
            <w:pPr>
              <w:pStyle w:val="EngHang"/>
            </w:pPr>
            <w:r>
              <w:t>In the Assembly of Your people.</w:t>
            </w:r>
          </w:p>
          <w:p w:rsidR="007E439A" w:rsidRDefault="007E439A" w:rsidP="007E439A">
            <w:pPr>
              <w:pStyle w:val="EngHang"/>
            </w:pPr>
            <w:r>
              <w:t>Heal our sicknesses,</w:t>
            </w:r>
          </w:p>
          <w:p w:rsidR="007E439A" w:rsidRDefault="007E439A" w:rsidP="007E439A">
            <w:pPr>
              <w:pStyle w:val="EngHangEnd"/>
            </w:pPr>
            <w:r>
              <w:t>And confirm us through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Ⲙⲟⲓ ⲛⲁⲛ Ⲡⲟ̄ⲥ̄ ⲛ̀ⲧⲉⲕϩⲓⲣⲏⲛⲏ:</w:t>
            </w:r>
          </w:p>
          <w:p w:rsidR="007E439A" w:rsidRDefault="007E439A" w:rsidP="00F87627">
            <w:pPr>
              <w:pStyle w:val="CopticVersemulti-line"/>
            </w:pPr>
            <w:r>
              <w:t>ϧⲉⲛ ϯⲉⲕⲕ̀ⲗⲏⲥⲓⲁ̀ ⲛ̀ⲧⲉ ⲡⲉⲕⲗⲁⲟⲥ:</w:t>
            </w:r>
          </w:p>
          <w:p w:rsidR="007E439A" w:rsidRDefault="007E439A" w:rsidP="00F87627">
            <w:pPr>
              <w:pStyle w:val="CopticVersemulti-line"/>
            </w:pPr>
            <w:r>
              <w:t>ⲟⲩⲟϩ ⲙⲁⲧⲁⲗϭⲟ ⲛ̀ⲛⲉⲛϣⲱⲛⲓ:</w:t>
            </w:r>
          </w:p>
          <w:p w:rsidR="007E439A" w:rsidRDefault="007E439A" w:rsidP="00F87627">
            <w:pPr>
              <w:pStyle w:val="CopticVerse"/>
            </w:pPr>
            <w:r>
              <w:t>ⲟⲩⲟϩ ⲙⲁⲧⲁϫⲣⲟⲛ ϧⲉⲛ ⲡⲉⲕⲥ̀ⲧⲁⲩⲣⲟⲥ.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Have mercy on us and hear us,</w:t>
            </w:r>
          </w:p>
          <w:p w:rsidR="007E439A" w:rsidRDefault="007E439A" w:rsidP="007E439A">
            <w:pPr>
              <w:pStyle w:val="EngHang"/>
            </w:pPr>
            <w:r>
              <w:t>O You who was crucified upon the Cross.</w:t>
            </w:r>
          </w:p>
          <w:p w:rsidR="007E439A" w:rsidRDefault="007E439A" w:rsidP="007E439A">
            <w:pPr>
              <w:pStyle w:val="EngHang"/>
            </w:pPr>
            <w:r>
              <w:t>Take Your wrath away from us,</w:t>
            </w:r>
          </w:p>
          <w:p w:rsidR="007E439A" w:rsidRDefault="007E439A" w:rsidP="007E439A">
            <w:pPr>
              <w:pStyle w:val="EngHangEnd"/>
            </w:pPr>
            <w:r>
              <w:t>And save us from temptations.</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Ⲛⲁⲓ ⲛⲁⲛ ⲟⲩⲟϩ ⲥⲱⲧⲉⲙ ⲉ̀ⲣⲟⲛ:</w:t>
            </w:r>
          </w:p>
          <w:p w:rsidR="007E439A" w:rsidRDefault="007E439A" w:rsidP="00F87627">
            <w:pPr>
              <w:pStyle w:val="CopticVersemulti-line"/>
            </w:pPr>
            <w:r>
              <w:t>ⲱ̀ ⲫⲏⲉ̀ⲧⲁⲩⲁϣϥ ⲉ̀ⲡⲓⲥ̀ⲧⲁⲩⲣⲟⲥ:</w:t>
            </w:r>
          </w:p>
          <w:p w:rsidR="007E439A" w:rsidRDefault="007E439A" w:rsidP="00F87627">
            <w:pPr>
              <w:pStyle w:val="CopticVersemulti-line"/>
            </w:pPr>
            <w:r>
              <w:t>ⲱ̀ⲗⲓ ⲙ̀ⲡⲉⲕϫⲱⲛⲧ ⲉ̀ⲃⲟⲗϩⲁⲣⲟⲛ:</w:t>
            </w:r>
          </w:p>
          <w:p w:rsidR="007E439A" w:rsidRDefault="007E439A" w:rsidP="00F87627">
            <w:pPr>
              <w:pStyle w:val="CopticVerse"/>
            </w:pPr>
            <w:r>
              <w:t>ⲛⲁϩⲙⲉⲛ ⲉ̀ⲃⲟⲗ ϧⲉⲛ ⲛⲓⲡⲁⲥⲙⲟⲥ.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You are blessed, O our Master Christ,</w:t>
            </w:r>
          </w:p>
          <w:p w:rsidR="007E439A" w:rsidRDefault="007E439A" w:rsidP="007E439A">
            <w:pPr>
              <w:pStyle w:val="EngHang"/>
            </w:pPr>
            <w:r>
              <w:t>Who was born of the Virgin,</w:t>
            </w:r>
          </w:p>
          <w:p w:rsidR="007E439A" w:rsidRDefault="007E439A" w:rsidP="007E439A">
            <w:pPr>
              <w:pStyle w:val="EngHang"/>
            </w:pPr>
            <w:r>
              <w:t>And lifted up upon the Cross,</w:t>
            </w:r>
          </w:p>
          <w:p w:rsidR="007E439A" w:rsidRDefault="007E439A" w:rsidP="007E439A">
            <w:pPr>
              <w:pStyle w:val="EngHangEnd"/>
            </w:pPr>
            <w:r>
              <w:t>To save our race.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Ⲝⲙⲁⲣⲱⲟⲩⲧ ⲱ̀ Ⲡⲉⲛⲛⲏⲃ Ⲡⲭ̄ⲥ̄:</w:t>
            </w:r>
          </w:p>
          <w:p w:rsidR="007E439A" w:rsidRDefault="007E439A" w:rsidP="00F87627">
            <w:pPr>
              <w:pStyle w:val="CopticVersemulti-line"/>
            </w:pPr>
            <w:r>
              <w:t>ⲫⲏⲉ̀ⲧⲁϥⲙⲁⲥϥ ⲛ̀ϫⲉ Ϯⲡⲁⲣⲑⲉⲛⲟⲥ:</w:t>
            </w:r>
          </w:p>
          <w:p w:rsidR="007E439A" w:rsidRDefault="007E439A" w:rsidP="00F87627">
            <w:pPr>
              <w:pStyle w:val="CopticVersemulti-line"/>
            </w:pPr>
            <w:r>
              <w:t>ⲟⲩⲟⲏ ⲁⲩⲟⲗϥ ⲉ̀ϫⲉⲛ ⲡⲓⲥ̀ⲧⲁⲩⲣⲟⲥ:</w:t>
            </w:r>
          </w:p>
          <w:p w:rsidR="007E439A" w:rsidRDefault="007E439A" w:rsidP="00F87627">
            <w:pPr>
              <w:pStyle w:val="CopticVerse"/>
            </w:pPr>
            <w:r>
              <w:t>ⲉⲑⲃⲉ ⲡ̀ⲥⲱϯ ⲙ̀ⲡⲉⲛⲅⲉⲛⲟⲥ.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We glorify You with thanksgiving,</w:t>
            </w:r>
          </w:p>
          <w:p w:rsidR="007E439A" w:rsidRDefault="007E439A" w:rsidP="007E439A">
            <w:pPr>
              <w:pStyle w:val="EngHang"/>
            </w:pPr>
            <w:r>
              <w:t>O our true God,</w:t>
            </w:r>
          </w:p>
          <w:p w:rsidR="007E439A" w:rsidRDefault="007E439A" w:rsidP="007E439A">
            <w:pPr>
              <w:pStyle w:val="EngHang"/>
            </w:pPr>
            <w:r>
              <w:t>For You granted us Your grace</w:t>
            </w:r>
          </w:p>
          <w:p w:rsidR="007E439A" w:rsidRDefault="007E439A" w:rsidP="007E439A">
            <w:pPr>
              <w:pStyle w:val="EngHangEnd"/>
            </w:pPr>
            <w:r>
              <w:t>Through the sign of the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ⲟⲩⲱ̀ⲟⲩ ⲛⲁⲕ ϧⲉⲛ ⲟⲩⲃⲉⲡϩ̀ⲙⲟⲧ:</w:t>
            </w:r>
          </w:p>
          <w:p w:rsidR="007E439A" w:rsidRDefault="007E439A" w:rsidP="00F87627">
            <w:pPr>
              <w:pStyle w:val="CopticVersemulti-line"/>
            </w:pPr>
            <w:r>
              <w:t>ⲱ̀ Ⲡⲉⲛⲛⲟⲩϯ ⲛ̀ⲁ̀ⲗⲏⲑⲓⲛⲟⲥ:</w:t>
            </w:r>
          </w:p>
          <w:p w:rsidR="007E439A" w:rsidRDefault="007E439A" w:rsidP="00F87627">
            <w:pPr>
              <w:pStyle w:val="CopticVersemulti-line"/>
            </w:pPr>
            <w:r>
              <w:t>ϫⲉ ⲁⲕϯ ⲛⲁⲛ ⲙ̀ⲡⲉⲕϩ̀ⲙⲟⲧ:</w:t>
            </w:r>
          </w:p>
          <w:p w:rsidR="007E439A" w:rsidRDefault="007E439A" w:rsidP="00F87627">
            <w:pPr>
              <w:pStyle w:val="CopticVerse"/>
            </w:pPr>
            <w:r>
              <w:t>ⲙ̀ⲡ̀ⲧⲩⲡⲟⲥ ⲙ̀ⲡⲉⲕⲥ̀ⲧⲁⲩⲁⲣⲟⲥ.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The Cross is our hope.</w:t>
            </w:r>
          </w:p>
          <w:p w:rsidR="007E439A" w:rsidRDefault="007E439A" w:rsidP="007E439A">
            <w:pPr>
              <w:pStyle w:val="EngHang"/>
            </w:pPr>
            <w:r>
              <w:t>The Cross is our strength.</w:t>
            </w:r>
          </w:p>
          <w:p w:rsidR="007E439A" w:rsidRDefault="007E439A" w:rsidP="007E439A">
            <w:pPr>
              <w:pStyle w:val="EngHang"/>
            </w:pPr>
            <w:r>
              <w:t>In our struggles and afflictions,</w:t>
            </w:r>
          </w:p>
          <w:p w:rsidR="007E439A" w:rsidRDefault="007E439A" w:rsidP="007E439A">
            <w:pPr>
              <w:pStyle w:val="EngHangEnd"/>
            </w:pPr>
            <w:r>
              <w:t>The Cross is our purification.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Ⲡⲓⲥ̀ⲧⲁⲩⲣⲟⲥ ⲡⲉ ⲧⲉⲛϩⲉⲗⲡⲓⲥ:</w:t>
            </w:r>
          </w:p>
          <w:p w:rsidR="007E439A" w:rsidRDefault="007E439A" w:rsidP="00F87627">
            <w:pPr>
              <w:pStyle w:val="CopticVersemulti-line"/>
            </w:pPr>
            <w:r>
              <w:t>ⲡⲓⲥ̀ⲧⲁⲩⲣⲟⲥ ⲡⲉ ⲡⲉⲛⲧⲁϫⲣⲟ:</w:t>
            </w:r>
          </w:p>
          <w:p w:rsidR="007E439A" w:rsidRDefault="007E439A" w:rsidP="00F87627">
            <w:pPr>
              <w:pStyle w:val="CopticVersemulti-line"/>
            </w:pPr>
            <w:r>
              <w:t>ϧⲉⲛ ⲛⲉⲛϩⲟϫϩⲉϫ ⲛⲉⲙ ⲛⲉⲛⲑ̀ⲗⲩⲯⲓⲥ:</w:t>
            </w:r>
          </w:p>
          <w:p w:rsidR="007E439A" w:rsidRDefault="007E439A" w:rsidP="00F87627">
            <w:pPr>
              <w:pStyle w:val="CopticVerse"/>
            </w:pPr>
            <w:r>
              <w:t>ⲡⲓⲥ̀ⲧⲁⲩⲣⲟⲥ ⲡⲉ ⲡⲉⲛⲧⲟⲩⲃⲟ.</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Deliver us from our enemies,</w:t>
            </w:r>
          </w:p>
          <w:p w:rsidR="007E439A" w:rsidRDefault="007E439A" w:rsidP="007E439A">
            <w:pPr>
              <w:pStyle w:val="EngHang"/>
            </w:pPr>
            <w:r>
              <w:t>For the sake of the Cross, forever.</w:t>
            </w:r>
          </w:p>
          <w:p w:rsidR="007E439A" w:rsidRDefault="007E439A" w:rsidP="007E439A">
            <w:pPr>
              <w:pStyle w:val="EngHang"/>
            </w:pPr>
            <w:r>
              <w:t>Disperse the enemies</w:t>
            </w:r>
          </w:p>
          <w:p w:rsidR="007E439A" w:rsidRDefault="007E439A" w:rsidP="007E439A">
            <w:pPr>
              <w:pStyle w:val="EngHangEnd"/>
            </w:pPr>
            <w:r>
              <w:t>Of the Church, O Lord.</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Ⲣⲱⲓⲥ ⲉ̀ⲣⲟⲛ ⲉ̀ⲃⲟⲗ ϧⲉⲛ ⲛⲉⲛϫⲁϫⲓ:</w:t>
            </w:r>
          </w:p>
          <w:p w:rsidR="007E439A" w:rsidRDefault="007E439A" w:rsidP="00F87627">
            <w:pPr>
              <w:pStyle w:val="CopticVersemulti-line"/>
            </w:pPr>
            <w:r>
              <w:t>ⲉⲑⲃⲉ ⲡⲓⲥ̀ⲧⲁⲩⲣⲟⲥ ϣⲁ ϯⲥⲩⲛⲧⲉⲗⲓⲁ̀:</w:t>
            </w:r>
          </w:p>
          <w:p w:rsidR="007E439A" w:rsidRDefault="007E439A" w:rsidP="00F87627">
            <w:pPr>
              <w:pStyle w:val="CopticVersemulti-line"/>
            </w:pPr>
            <w:r>
              <w:t>ⲟⲩⲟϩ ϫⲱⲣ ⲉ̀ⲃⲟⲗ ⲛ̀ⲛⲓϫⲁϫⲓ:</w:t>
            </w:r>
          </w:p>
          <w:p w:rsidR="007E439A" w:rsidRDefault="007E439A" w:rsidP="00F87627">
            <w:pPr>
              <w:pStyle w:val="CopticVerse"/>
            </w:pPr>
            <w:r>
              <w:t>ⲱ̀ Ⲡⲉⲛⲛⲏⲃ ⲛ̀ⲧⲉ ϯⲉⲕⲕ̀ⲗⲏⲥⲓⲁ̀.</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Bless the Lord in praises</w:t>
            </w:r>
          </w:p>
          <w:p w:rsidR="007E439A" w:rsidRDefault="007E439A" w:rsidP="007E439A">
            <w:pPr>
              <w:pStyle w:val="EngHang"/>
            </w:pPr>
            <w:r>
              <w:t>And hymns saying,</w:t>
            </w:r>
          </w:p>
          <w:p w:rsidR="007E439A" w:rsidRDefault="007E439A" w:rsidP="007E439A">
            <w:pPr>
              <w:pStyle w:val="EngHang"/>
            </w:pPr>
            <w:r>
              <w:t>“Hail to the pride of the faithful,</w:t>
            </w:r>
          </w:p>
          <w:p w:rsidR="007E439A" w:rsidRDefault="007E439A" w:rsidP="007E439A">
            <w:pPr>
              <w:pStyle w:val="EngHangEnd"/>
            </w:pPr>
            <w:r>
              <w:t>The Cross of Jesus Christ.”</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Ⲥⲙⲟⲩ Ⲡⲟ̄ⲥ̄ ϧⲉⲛ ϩⲁⲛϩⲩⲙⲛⲟⲥ:</w:t>
            </w:r>
          </w:p>
          <w:p w:rsidR="007E439A" w:rsidRDefault="007E439A" w:rsidP="00F87627">
            <w:pPr>
              <w:pStyle w:val="CopticVersemulti-line"/>
            </w:pPr>
            <w:r>
              <w:t>ⲛⲉⲙ ϩⲁⲛϩⲱⲇⲏ ⲉ̀ⲣⲉⲧⲉⲛϫⲱ ⲙ̀ⲙⲟⲥ:</w:t>
            </w:r>
          </w:p>
          <w:p w:rsidR="007E439A" w:rsidRDefault="007E439A" w:rsidP="00F87627">
            <w:pPr>
              <w:pStyle w:val="CopticVersemulti-line"/>
            </w:pPr>
            <w:r>
              <w:t>ϫⲉ ⲭⲉⲣⲉ ⲡ̀ϣⲟⲩϣⲟⲩ ⲛ̀ⲛⲓⲡⲓⲥⲧⲟⲥ:</w:t>
            </w:r>
          </w:p>
          <w:p w:rsidR="007E439A" w:rsidRDefault="007E439A" w:rsidP="00F87627">
            <w:pPr>
              <w:pStyle w:val="CopticVerse"/>
            </w:pPr>
            <w:r>
              <w:t xml:space="preserve">ⲛⲓⲥ̀ⲧⲁⲩⲣⲟⲥ </w:t>
            </w:r>
            <w:r w:rsidRPr="00F87627">
              <w:t>ⲛ̀ⲧⲉ</w:t>
            </w:r>
            <w:r>
              <w:t xml:space="preserve"> Ⲓⲏ̄ⲥ̄ Ⲡⲭ̄ⲥ̄.</w:t>
            </w:r>
          </w:p>
        </w:tc>
      </w:tr>
      <w:tr w:rsidR="007E439A" w:rsidTr="00F87627">
        <w:trPr>
          <w:cantSplit/>
          <w:jc w:val="center"/>
        </w:trPr>
        <w:tc>
          <w:tcPr>
            <w:tcW w:w="288" w:type="dxa"/>
          </w:tcPr>
          <w:p w:rsidR="007E439A" w:rsidRDefault="007E439A" w:rsidP="00F87627">
            <w:pPr>
              <w:pStyle w:val="CopticCross"/>
            </w:pPr>
            <w:r w:rsidRPr="00FB5ACB">
              <w:lastRenderedPageBreak/>
              <w:t>¿</w:t>
            </w:r>
          </w:p>
        </w:tc>
        <w:tc>
          <w:tcPr>
            <w:tcW w:w="3960" w:type="dxa"/>
          </w:tcPr>
          <w:p w:rsidR="007E439A" w:rsidRDefault="007E439A" w:rsidP="007E439A">
            <w:pPr>
              <w:pStyle w:val="EngHang"/>
            </w:pPr>
            <w:r>
              <w:t>We ask and entreat You,</w:t>
            </w:r>
          </w:p>
          <w:p w:rsidR="007E439A" w:rsidRDefault="007E439A" w:rsidP="007E439A">
            <w:pPr>
              <w:pStyle w:val="EngHang"/>
            </w:pPr>
            <w:r>
              <w:t>Bless the waters,</w:t>
            </w:r>
          </w:p>
          <w:p w:rsidR="007E439A" w:rsidRDefault="007E439A" w:rsidP="007E439A">
            <w:pPr>
              <w:pStyle w:val="EngHang"/>
            </w:pPr>
            <w:r>
              <w:t>The plants and the seeds,</w:t>
            </w:r>
          </w:p>
          <w:p w:rsidR="007E439A" w:rsidRDefault="007E439A" w:rsidP="007E439A">
            <w:pPr>
              <w:pStyle w:val="EngHangEnd"/>
            </w:pPr>
            <w:r>
              <w:t>The Earth and the rain.</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Ⲧⲉⲛϯⲏⲟ ⲟⲩⲟⲏ ⲧⲉⲛⲧⲱⲃϩ:</w:t>
            </w:r>
          </w:p>
          <w:p w:rsidR="007E439A" w:rsidRDefault="007E439A" w:rsidP="00F87627">
            <w:pPr>
              <w:pStyle w:val="CopticVersemulti-line"/>
            </w:pPr>
            <w:r>
              <w:t>ⲉⲑⲃⲉ ⲛⲓⲙⲱⲟⲩ ⲥ̀ⲙⲟⲩ ⲉ̀ⲣⲱⲟⲩ:</w:t>
            </w:r>
          </w:p>
          <w:p w:rsidR="007E439A" w:rsidRDefault="007E439A" w:rsidP="00F87627">
            <w:pPr>
              <w:pStyle w:val="CopticVersemulti-line"/>
            </w:pPr>
            <w:r>
              <w:t>ⲛⲉⲙ ⲛⲓⲕⲁⲣⲡⲟⲥ ⲛⲉⲙ ⲛⲓⲟⲩⲧⲁϩ:</w:t>
            </w:r>
          </w:p>
          <w:p w:rsidR="007E439A" w:rsidRDefault="007E439A" w:rsidP="00F87627">
            <w:pPr>
              <w:pStyle w:val="CopticVerse"/>
            </w:pPr>
            <w:r>
              <w:t>ⲛ̀ⲧⲉ ⲡ̀ⲕⲁϩⲓ ⲛⲉⲙ ⲛⲓⲙⲟⲩⲛϩⲱⲟⲩ.</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Son of God, our God,</w:t>
            </w:r>
          </w:p>
          <w:p w:rsidR="007E439A" w:rsidRDefault="007E439A" w:rsidP="007E439A">
            <w:pPr>
              <w:pStyle w:val="EngHang"/>
            </w:pPr>
            <w:r>
              <w:t>Save us from temptations,</w:t>
            </w:r>
          </w:p>
          <w:p w:rsidR="007E439A" w:rsidRDefault="007E439A" w:rsidP="007E439A">
            <w:pPr>
              <w:pStyle w:val="EngHang"/>
            </w:pPr>
            <w:r>
              <w:t>For the sake of Your Mother,</w:t>
            </w:r>
          </w:p>
          <w:p w:rsidR="007E439A" w:rsidRDefault="007E439A" w:rsidP="007E439A">
            <w:pPr>
              <w:pStyle w:val="EngHangEnd"/>
            </w:pPr>
            <w:r>
              <w:t>And by the power of Your Cross.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Ⲩⲓⲟⲥ Ⲏⲉⲟⲥ Ⲡⲉⲛⲛⲟⲩϯ:</w:t>
            </w:r>
          </w:p>
          <w:p w:rsidR="007E439A" w:rsidRDefault="007E439A" w:rsidP="00F87627">
            <w:pPr>
              <w:pStyle w:val="CopticVersemulti-line"/>
            </w:pPr>
            <w:r>
              <w:t>ⲛⲁϩⲙⲉⲛ ϧⲉⲛ ⲛⲓⲡⲓⲣⲁⲥⲙⲟⲥ:</w:t>
            </w:r>
          </w:p>
          <w:p w:rsidR="007E439A" w:rsidRDefault="007E439A" w:rsidP="00F87627">
            <w:pPr>
              <w:pStyle w:val="CopticVersemulti-line"/>
            </w:pPr>
            <w:r>
              <w:t>ⲉⲑⲃⲉ ⲧⲉⲕⲙⲁⲩ ⲙ̀ⲙⲁⲥⲛⲟⲩϯ:</w:t>
            </w:r>
          </w:p>
          <w:p w:rsidR="007E439A" w:rsidRDefault="007E439A" w:rsidP="00F87627">
            <w:pPr>
              <w:pStyle w:val="CopticVerse"/>
            </w:pPr>
            <w:r>
              <w:t>ⲛⲉⲙ ⲧ̀ϫⲟⲙ ⲙ̀ⲡⲓⲥ̀ⲧⲁⲩⲣⲟⲥ.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O You who carries the sins of the world,</w:t>
            </w:r>
          </w:p>
          <w:p w:rsidR="007E439A" w:rsidRDefault="007E439A" w:rsidP="007E439A">
            <w:pPr>
              <w:pStyle w:val="EngHang"/>
            </w:pPr>
            <w:r>
              <w:t>Who was lifted up on the Cross,</w:t>
            </w:r>
          </w:p>
          <w:p w:rsidR="007E439A" w:rsidRDefault="007E439A" w:rsidP="007E439A">
            <w:pPr>
              <w:pStyle w:val="EngHang"/>
            </w:pPr>
            <w:r>
              <w:t>Even to save our race,</w:t>
            </w:r>
          </w:p>
          <w:p w:rsidR="007E439A" w:rsidRDefault="007E439A" w:rsidP="007E439A">
            <w:pPr>
              <w:pStyle w:val="EngHangEnd"/>
            </w:pPr>
            <w:r>
              <w:t>We the Christian people.</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Ⲫⲏⲏⲉⲧⲱ̀ⲗⲓ ⲙ̀ⲫ̀ⲛⲟⲃⲓ ⲙ̀ⲡⲓⲕⲟⲥⲙⲟⲥ:</w:t>
            </w:r>
          </w:p>
          <w:p w:rsidR="007E439A" w:rsidRDefault="007E439A" w:rsidP="00F87627">
            <w:pPr>
              <w:pStyle w:val="CopticVersemulti-line"/>
            </w:pPr>
            <w:r>
              <w:t>ⲉ̀ⲧⲁⲩⲟⲗϥ ⲥⲁⲡ̀ϣⲱⲓ ⲉ̀ⲡⲓⲥⲧ̀ⲁⲩⲣⲟⲥ:</w:t>
            </w:r>
          </w:p>
          <w:p w:rsidR="007E439A" w:rsidRDefault="007E439A" w:rsidP="00F87627">
            <w:pPr>
              <w:pStyle w:val="CopticVersemulti-line"/>
            </w:pPr>
            <w:r>
              <w:t>ⲉⲑⲃⲉ ⲡ̀ⲥⲱϯ ⲙ̀ⲡⲉⲛⲅⲉⲛⲟⲥ:</w:t>
            </w:r>
          </w:p>
          <w:p w:rsidR="007E439A" w:rsidRDefault="007E439A" w:rsidP="00F87627">
            <w:pPr>
              <w:pStyle w:val="CopticVerse"/>
            </w:pPr>
            <w:r>
              <w:t>ⲁⲛⲟⲛ ϧⲁ ⲛⲓⲭ̀ⲣⲓⲥⲧⲓⲁⲛⲟⲥ.</w:t>
            </w:r>
          </w:p>
        </w:tc>
      </w:tr>
      <w:tr w:rsidR="007E439A" w:rsidTr="00F87627">
        <w:trPr>
          <w:cantSplit/>
          <w:jc w:val="center"/>
        </w:trPr>
        <w:tc>
          <w:tcPr>
            <w:tcW w:w="288" w:type="dxa"/>
          </w:tcPr>
          <w:p w:rsidR="007E439A" w:rsidRDefault="007E439A" w:rsidP="00F87627">
            <w:pPr>
              <w:pStyle w:val="CopticCross"/>
            </w:pPr>
          </w:p>
        </w:tc>
        <w:tc>
          <w:tcPr>
            <w:tcW w:w="3960" w:type="dxa"/>
          </w:tcPr>
          <w:p w:rsidR="007E439A" w:rsidRDefault="007E439A" w:rsidP="007E439A">
            <w:pPr>
              <w:pStyle w:val="EngHang"/>
            </w:pPr>
            <w:r>
              <w:t>Hail to the Cross.</w:t>
            </w:r>
          </w:p>
          <w:p w:rsidR="007E439A" w:rsidRDefault="007E439A" w:rsidP="007E439A">
            <w:pPr>
              <w:pStyle w:val="EngHang"/>
            </w:pPr>
            <w:r>
              <w:t>Hail to the City of the Only-Begotten.</w:t>
            </w:r>
          </w:p>
          <w:p w:rsidR="007E439A" w:rsidRDefault="007E439A" w:rsidP="007E439A">
            <w:pPr>
              <w:pStyle w:val="EngHang"/>
            </w:pPr>
            <w:r>
              <w:t>Hail to the tomb of Christ.</w:t>
            </w:r>
          </w:p>
          <w:p w:rsidR="007E439A" w:rsidRDefault="007E439A" w:rsidP="007E439A">
            <w:pPr>
              <w:pStyle w:val="EngHangEnd"/>
            </w:pPr>
            <w:r>
              <w:t>Hail to the place of the Resurrection.</w:t>
            </w:r>
          </w:p>
        </w:tc>
        <w:tc>
          <w:tcPr>
            <w:tcW w:w="288" w:type="dxa"/>
          </w:tcPr>
          <w:p w:rsidR="007E439A" w:rsidRDefault="007E439A" w:rsidP="00F87627"/>
        </w:tc>
        <w:tc>
          <w:tcPr>
            <w:tcW w:w="288" w:type="dxa"/>
          </w:tcPr>
          <w:p w:rsidR="007E439A" w:rsidRDefault="007E439A" w:rsidP="00F87627">
            <w:pPr>
              <w:pStyle w:val="CopticCross"/>
            </w:pPr>
          </w:p>
        </w:tc>
        <w:tc>
          <w:tcPr>
            <w:tcW w:w="3960" w:type="dxa"/>
          </w:tcPr>
          <w:p w:rsidR="007E439A" w:rsidRDefault="007E439A" w:rsidP="00F87627">
            <w:pPr>
              <w:pStyle w:val="CopticVersemulti-line"/>
            </w:pPr>
            <w:r>
              <w:t>Ⲭⲉⲣⲉ ⲛⲁⲕ ⲱ̀ ⲡⲓⲥ̀ⲧⲁⲩⲣⲟⲥ:</w:t>
            </w:r>
          </w:p>
          <w:p w:rsidR="007E439A" w:rsidRDefault="007E439A" w:rsidP="00F87627">
            <w:pPr>
              <w:pStyle w:val="CopticVersemulti-line"/>
            </w:pPr>
            <w:r>
              <w:t>ⲭⲉⲣⲉ ⲧ̀ⲡⲟⲗⲓⲥ ⲙ̀ⲙⲟⲛⲟⲅⲉⲛⲏⲥ:</w:t>
            </w:r>
          </w:p>
          <w:p w:rsidR="007E439A" w:rsidRDefault="007E439A" w:rsidP="00F87627">
            <w:pPr>
              <w:pStyle w:val="CopticVersemulti-line"/>
            </w:pPr>
            <w:r>
              <w:t>ⲝⲉⲣⲉ ⲡⲓⲙ̀ϩⲁⲩ ⲛ̀ⲧⲉ Ⲡⲭ̄ⲥ̄:</w:t>
            </w:r>
          </w:p>
          <w:p w:rsidR="007E439A" w:rsidRDefault="007E439A" w:rsidP="00F87627">
            <w:pPr>
              <w:pStyle w:val="CopticVerse"/>
            </w:pPr>
            <w:r>
              <w:t>ⲝⲉⲣⲉ ⲫ̀ⲙⲁ ⲛ̀ϯⲁ̀ⲛⲁⲥⲧⲁⲥⲓⲥ.</w:t>
            </w:r>
          </w:p>
        </w:tc>
      </w:tr>
      <w:tr w:rsidR="007E439A" w:rsidTr="00F87627">
        <w:trPr>
          <w:cantSplit/>
          <w:jc w:val="center"/>
        </w:trPr>
        <w:tc>
          <w:tcPr>
            <w:tcW w:w="288" w:type="dxa"/>
          </w:tcPr>
          <w:p w:rsidR="007E439A" w:rsidRPr="003209AF" w:rsidRDefault="007E439A" w:rsidP="00F87627">
            <w:pPr>
              <w:pStyle w:val="CopticCross"/>
              <w:rPr>
                <w:b/>
              </w:rPr>
            </w:pPr>
            <w:r w:rsidRPr="00FB5ACB">
              <w:t>¿</w:t>
            </w:r>
          </w:p>
        </w:tc>
        <w:tc>
          <w:tcPr>
            <w:tcW w:w="3960" w:type="dxa"/>
          </w:tcPr>
          <w:p w:rsidR="007E439A" w:rsidRDefault="007E439A" w:rsidP="007E439A">
            <w:pPr>
              <w:pStyle w:val="EngHang"/>
            </w:pPr>
            <w:r>
              <w:t>The Salvation of the world,</w:t>
            </w:r>
          </w:p>
          <w:p w:rsidR="007E439A" w:rsidRDefault="007E439A" w:rsidP="007E439A">
            <w:pPr>
              <w:pStyle w:val="EngHang"/>
            </w:pPr>
            <w:r>
              <w:t>Is by the Cross of Christ.</w:t>
            </w:r>
          </w:p>
          <w:p w:rsidR="007E439A" w:rsidRDefault="007E439A" w:rsidP="007E439A">
            <w:pPr>
              <w:pStyle w:val="EngHang"/>
            </w:pPr>
            <w:r>
              <w:t>Remember me for the sake of the Virgin,</w:t>
            </w:r>
          </w:p>
          <w:p w:rsidR="007E439A" w:rsidRDefault="007E439A" w:rsidP="007E439A">
            <w:pPr>
              <w:pStyle w:val="EngHangEnd"/>
            </w:pPr>
            <w:r>
              <w:t>In Your Kingdom, O Son of God.</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Ⲯⲱⲧⲏⲣ ⲛ̀ⲧⲉ ⲡⲓⲕⲟⲥⲙⲟⲥ:</w:t>
            </w:r>
          </w:p>
          <w:p w:rsidR="007E439A" w:rsidRDefault="007E439A" w:rsidP="00F87627">
            <w:pPr>
              <w:pStyle w:val="CopticVersemulti-line"/>
            </w:pPr>
            <w:r>
              <w:t>ⲡⲉ ⲛⲓⲥ̀ⲧⲁⲩⲣⲟⲥ ⲛ̀ⲧⲉ Ⲡⲭ̄ⲥ̄:</w:t>
            </w:r>
          </w:p>
          <w:p w:rsidR="007E439A" w:rsidRDefault="007E439A" w:rsidP="00F87627">
            <w:pPr>
              <w:pStyle w:val="CopticVersemulti-line"/>
            </w:pPr>
            <w:r>
              <w:t>ⲁ̀ⲣⲓⲡⲁⲙⲉⲩⲓ̀ ⲉⲑⲃⲉ Ϯⲡⲁⲣⲑⲉⲛⲟⲥ:</w:t>
            </w:r>
          </w:p>
          <w:p w:rsidR="007E439A" w:rsidRDefault="007E439A" w:rsidP="00F87627">
            <w:pPr>
              <w:pStyle w:val="CopticVerse"/>
            </w:pPr>
            <w:r>
              <w:t>ϧⲉⲛ ⲧⲉⲕⲙⲉⲧⲟⲩⲣⲟ ⲱ̀ Ⲩⲓⲟⲥ Ⲑⲉⲟⲥ.</w:t>
            </w:r>
          </w:p>
        </w:tc>
      </w:tr>
      <w:tr w:rsidR="007E439A" w:rsidTr="00F87627">
        <w:trPr>
          <w:cantSplit/>
          <w:jc w:val="center"/>
        </w:trPr>
        <w:tc>
          <w:tcPr>
            <w:tcW w:w="288" w:type="dxa"/>
          </w:tcPr>
          <w:p w:rsidR="007E439A" w:rsidRDefault="007E439A" w:rsidP="00F87627">
            <w:pPr>
              <w:pStyle w:val="CopticCross"/>
            </w:pPr>
            <w:r w:rsidRPr="00FB5ACB">
              <w:t>¿</w:t>
            </w:r>
          </w:p>
        </w:tc>
        <w:tc>
          <w:tcPr>
            <w:tcW w:w="3960" w:type="dxa"/>
          </w:tcPr>
          <w:p w:rsidR="007E439A" w:rsidRDefault="007E439A" w:rsidP="007E439A">
            <w:pPr>
              <w:pStyle w:val="EngHang"/>
            </w:pPr>
            <w:r>
              <w:t>O You who was crucified on the Cross,</w:t>
            </w:r>
          </w:p>
          <w:p w:rsidR="007E439A" w:rsidRDefault="007E439A" w:rsidP="007E439A">
            <w:pPr>
              <w:pStyle w:val="EngHang"/>
            </w:pPr>
            <w:r>
              <w:t>Save us from the hands of the tyrant,</w:t>
            </w:r>
          </w:p>
          <w:p w:rsidR="007E439A" w:rsidRDefault="007E439A" w:rsidP="007E439A">
            <w:pPr>
              <w:pStyle w:val="EngHang"/>
            </w:pPr>
            <w:r>
              <w:t>And forgive us, your people,</w:t>
            </w:r>
          </w:p>
          <w:p w:rsidR="007E439A" w:rsidRDefault="007E439A" w:rsidP="007E439A">
            <w:pPr>
              <w:pStyle w:val="EngHangEnd"/>
            </w:pPr>
            <w:r>
              <w:t>Through the intercessions of the Theotokos.</w:t>
            </w:r>
          </w:p>
        </w:tc>
        <w:tc>
          <w:tcPr>
            <w:tcW w:w="288" w:type="dxa"/>
          </w:tcPr>
          <w:p w:rsidR="007E439A" w:rsidRDefault="007E439A" w:rsidP="00F87627"/>
        </w:tc>
        <w:tc>
          <w:tcPr>
            <w:tcW w:w="288" w:type="dxa"/>
          </w:tcPr>
          <w:p w:rsidR="007E439A" w:rsidRDefault="007E439A" w:rsidP="00F87627">
            <w:pPr>
              <w:pStyle w:val="CopticCross"/>
            </w:pPr>
            <w:r w:rsidRPr="00FB5ACB">
              <w:t>¿</w:t>
            </w:r>
          </w:p>
        </w:tc>
        <w:tc>
          <w:tcPr>
            <w:tcW w:w="3960" w:type="dxa"/>
          </w:tcPr>
          <w:p w:rsidR="007E439A" w:rsidRDefault="007E439A" w:rsidP="00F87627">
            <w:pPr>
              <w:pStyle w:val="CopticVersemulti-line"/>
            </w:pPr>
            <w:r>
              <w:t>Ⲱ ⲫⲏⲉ̀ⲧⲁϥⲁⲩⲁϣϥ ⲉ̀ⲡⲓⲥ̀ⲧⲁⲩⲣⲟⲥ:</w:t>
            </w:r>
          </w:p>
          <w:p w:rsidR="007E439A" w:rsidRDefault="007E439A" w:rsidP="00F87627">
            <w:pPr>
              <w:pStyle w:val="CopticVersemulti-line"/>
            </w:pPr>
            <w:r>
              <w:t>ⲛⲁϩⲙⲉⲛ ϧⲉⲛ ⲛⲉⲛϫⲓϫ ⲙ̀ⲡⲓⲧⲩⲣⲁⲛⲛⲟⲥ:</w:t>
            </w:r>
          </w:p>
          <w:p w:rsidR="007E439A" w:rsidRDefault="007E439A" w:rsidP="00F87627">
            <w:pPr>
              <w:pStyle w:val="CopticVersemulti-line"/>
            </w:pPr>
            <w:r>
              <w:t>ⲟⲩⲟϩ ⲭⲱ ⲛⲁⲛ ⲉ̀ⲃⲟⲗ ⲁⲛⲟⲛ ⲡⲉⲕⲗⲁⲟⲥ:</w:t>
            </w:r>
          </w:p>
          <w:p w:rsidR="007E439A" w:rsidRDefault="007E439A" w:rsidP="00F87627">
            <w:pPr>
              <w:pStyle w:val="CopticVerse"/>
            </w:pPr>
            <w:r>
              <w:t>ϩⲓⲧⲉⲛ ⲛⲓϯϩⲟ ⲛ̀Ϯⲑⲉⲟⲧⲟⲕⲟⲥ.</w:t>
            </w:r>
          </w:p>
        </w:tc>
      </w:tr>
    </w:tbl>
    <w:p w:rsidR="00F87627" w:rsidRPr="00F87627" w:rsidRDefault="00F87627" w:rsidP="00F87627"/>
    <w:p w:rsidR="005329C1" w:rsidRDefault="005329C1" w:rsidP="005329C1">
      <w:pPr>
        <w:pStyle w:val="Heading3"/>
      </w:pPr>
      <w:r>
        <w:t>September 18 (19) / Tho-out</w:t>
      </w:r>
      <w:r>
        <w:t xml:space="preserve"> 2</w:t>
      </w:r>
      <w:r>
        <w:t>1</w:t>
      </w:r>
      <w:r>
        <w:t xml:space="preserve">: </w:t>
      </w:r>
      <w:r>
        <w:t>Commemoration of the Theotokos</w:t>
      </w:r>
    </w:p>
    <w:p w:rsidR="005329C1" w:rsidRDefault="005329C1" w:rsidP="005329C1">
      <w:pPr>
        <w:pStyle w:val="Rubric"/>
      </w:pPr>
      <w:r>
        <w:t>See the Doxologies, Psali, and Theotokia for the Virgin.</w:t>
      </w:r>
    </w:p>
    <w:p w:rsidR="0039635A" w:rsidRDefault="0039635A" w:rsidP="0039635A">
      <w:pPr>
        <w:pStyle w:val="Heading3"/>
      </w:pPr>
      <w:r>
        <w:lastRenderedPageBreak/>
        <w:t>September 29 (30) / Paopi 2: St. Severus</w:t>
      </w:r>
    </w:p>
    <w:p w:rsidR="0039635A" w:rsidRDefault="0039635A" w:rsidP="0039635A">
      <w:pPr>
        <w:pStyle w:val="Heading4"/>
      </w:pPr>
      <w:r>
        <w:t>The Doxology</w:t>
      </w:r>
    </w:p>
    <w:p w:rsidR="0039635A" w:rsidRPr="0039635A" w:rsidRDefault="0039635A" w:rsidP="0039635A"/>
    <w:p w:rsidR="00495F1A" w:rsidRDefault="00495F1A" w:rsidP="00495F1A">
      <w:pPr>
        <w:pStyle w:val="Heading2"/>
        <w:rPr>
          <w:rFonts w:ascii="FreeSerifAvvaShenouda" w:hAnsi="FreeSerifAvvaShenouda" w:cs="FreeSerifAvvaShenouda"/>
        </w:rPr>
      </w:pPr>
      <w:bookmarkStart w:id="933" w:name="_Toc410196200"/>
      <w:bookmarkStart w:id="934" w:name="_Toc410196442"/>
      <w:bookmarkStart w:id="935" w:name="_Toc410196944"/>
      <w:bookmarkStart w:id="936" w:name="_Toc428340986"/>
      <w:r>
        <w:lastRenderedPageBreak/>
        <w:t>October</w:t>
      </w:r>
      <w:bookmarkEnd w:id="933"/>
      <w:bookmarkEnd w:id="934"/>
      <w:bookmarkEnd w:id="935"/>
      <w:r w:rsidR="006E370D">
        <w:t xml:space="preserve"> or </w:t>
      </w:r>
      <w:r w:rsidR="006E370D">
        <w:rPr>
          <w:rFonts w:ascii="FreeSerifAvvaShenouda" w:hAnsi="FreeSerifAvvaShenouda" w:cs="FreeSerifAvvaShenouda"/>
        </w:rPr>
        <w:t>Ⲡⲁⲱⲡⲉ</w:t>
      </w:r>
      <w:bookmarkEnd w:id="936"/>
    </w:p>
    <w:p w:rsidR="0039635A" w:rsidRDefault="0039635A" w:rsidP="0039635A">
      <w:pPr>
        <w:pStyle w:val="Heading3"/>
      </w:pPr>
      <w:r>
        <w:t>October 4 (5) / Paopi 7: St. Paul of Tammoh</w:t>
      </w:r>
    </w:p>
    <w:p w:rsidR="0039635A" w:rsidRDefault="0039635A" w:rsidP="0039635A">
      <w:pPr>
        <w:pStyle w:val="Heading4"/>
      </w:pPr>
      <w:r>
        <w:t>The Doxology</w:t>
      </w:r>
    </w:p>
    <w:p w:rsidR="00B637D8" w:rsidRDefault="00B637D8" w:rsidP="00B637D8">
      <w:pPr>
        <w:pStyle w:val="Heading3"/>
      </w:pPr>
      <w:r>
        <w:t>October 9 (10) / Paopi 12: Commemoration of Archangel Michael</w:t>
      </w:r>
    </w:p>
    <w:p w:rsidR="00B637D8" w:rsidRPr="00B637D8" w:rsidRDefault="00B637D8" w:rsidP="00B637D8">
      <w:pPr>
        <w:pStyle w:val="Rubric"/>
      </w:pPr>
      <w:r>
        <w:t>See the Feast of Archangel Michael on November 8 (9) / Athor 12, page ##.</w:t>
      </w:r>
    </w:p>
    <w:p w:rsidR="0039635A" w:rsidRDefault="0039635A" w:rsidP="0039635A">
      <w:pPr>
        <w:pStyle w:val="Heading3"/>
      </w:pPr>
      <w:r>
        <w:t>October 17 (18) Paopi 20: St. John the Short</w:t>
      </w:r>
    </w:p>
    <w:p w:rsidR="0039635A" w:rsidRDefault="0039635A" w:rsidP="0039635A">
      <w:pPr>
        <w:pStyle w:val="Heading4"/>
      </w:pPr>
      <w:r>
        <w:t>The Doxology</w:t>
      </w:r>
    </w:p>
    <w:p w:rsidR="005329C1" w:rsidRDefault="005329C1" w:rsidP="005329C1">
      <w:pPr>
        <w:pStyle w:val="Heading3"/>
      </w:pPr>
      <w:r>
        <w:t>October</w:t>
      </w:r>
      <w:r>
        <w:t xml:space="preserve"> 18 (19) / </w:t>
      </w:r>
      <w:r>
        <w:t xml:space="preserve">Paopi </w:t>
      </w:r>
      <w:r>
        <w:t xml:space="preserve"> 21: Commemoration of the Theotokos</w:t>
      </w:r>
    </w:p>
    <w:p w:rsidR="005329C1" w:rsidRPr="005329C1" w:rsidRDefault="005329C1" w:rsidP="005329C1">
      <w:pPr>
        <w:pStyle w:val="Rubric"/>
      </w:pPr>
      <w:r>
        <w:t>See the Doxologies, Psali</w:t>
      </w:r>
      <w:r>
        <w:t>, and Theotokia for the Virgin.</w:t>
      </w:r>
    </w:p>
    <w:p w:rsidR="00205EA4" w:rsidRDefault="00205EA4" w:rsidP="00205EA4">
      <w:pPr>
        <w:pStyle w:val="Heading3"/>
      </w:pPr>
      <w:r>
        <w:t>October 27 (28) / Paopi 30: St. Mark</w:t>
      </w:r>
    </w:p>
    <w:p w:rsidR="00205EA4" w:rsidRPr="00205EA4" w:rsidRDefault="00205EA4" w:rsidP="00205EA4">
      <w:pPr>
        <w:pStyle w:val="Rubric"/>
      </w:pPr>
      <w:r>
        <w:t>See the principle feast on April 8 / Pharamuthi 30, page ##.</w:t>
      </w:r>
    </w:p>
    <w:p w:rsidR="006E370D" w:rsidRPr="006E370D" w:rsidRDefault="006E370D" w:rsidP="006E370D">
      <w:pPr>
        <w:rPr>
          <w:lang w:val="en-US"/>
        </w:rPr>
      </w:pPr>
    </w:p>
    <w:p w:rsidR="006E370D" w:rsidRPr="006E370D" w:rsidRDefault="006E370D" w:rsidP="006E370D"/>
    <w:p w:rsidR="00495F1A" w:rsidRPr="00FB5E62" w:rsidRDefault="00FB5E62" w:rsidP="00495F1A">
      <w:pPr>
        <w:pStyle w:val="Heading2"/>
        <w:rPr>
          <w:rFonts w:ascii="Arial Unicode MS" w:eastAsia="Arial Unicode MS" w:hAnsi="Arial Unicode MS" w:cs="Arial Unicode MS"/>
        </w:rPr>
      </w:pPr>
      <w:bookmarkStart w:id="937" w:name="_Toc410196201"/>
      <w:bookmarkStart w:id="938" w:name="_Toc410196443"/>
      <w:bookmarkStart w:id="939" w:name="_Toc410196945"/>
      <w:bookmarkStart w:id="940" w:name="_Toc428340987"/>
      <w:r>
        <w:lastRenderedPageBreak/>
        <w:t>November</w:t>
      </w:r>
      <w:r w:rsidR="00495F1A">
        <w:t xml:space="preserve"> or </w:t>
      </w:r>
      <w:bookmarkEnd w:id="937"/>
      <w:bookmarkEnd w:id="938"/>
      <w:bookmarkEnd w:id="939"/>
      <w:r w:rsidRPr="00FB5E62">
        <w:rPr>
          <w:rFonts w:ascii="FreeSerifAvvaShenouda" w:eastAsia="Arial Unicode MS" w:hAnsi="FreeSerifAvvaShenouda" w:cs="FreeSerifAvvaShenouda"/>
        </w:rPr>
        <w:t>Ⲁⲑⲟⲣ</w:t>
      </w:r>
      <w:bookmarkEnd w:id="940"/>
    </w:p>
    <w:p w:rsidR="00205EA4" w:rsidRDefault="004750F8" w:rsidP="00205EA4">
      <w:pPr>
        <w:pStyle w:val="Heading3"/>
      </w:pPr>
      <w:r>
        <w:t>November 3 (4) / Athor 7</w:t>
      </w:r>
      <w:r w:rsidR="00205EA4">
        <w:t>: St. George</w:t>
      </w:r>
    </w:p>
    <w:p w:rsidR="00205EA4" w:rsidRDefault="00205EA4" w:rsidP="00205EA4">
      <w:pPr>
        <w:pStyle w:val="Heading4"/>
      </w:pPr>
      <w:r>
        <w:t>The Doxology</w:t>
      </w:r>
    </w:p>
    <w:p w:rsidR="00205EA4" w:rsidRDefault="004750F8" w:rsidP="00205EA4">
      <w:pPr>
        <w:pStyle w:val="Heading3"/>
      </w:pPr>
      <w:r>
        <w:t>November 4 (5) / Athor 8</w:t>
      </w:r>
      <w:r w:rsidR="00205EA4">
        <w:t>: The Four Incorporeal Beasts</w:t>
      </w:r>
    </w:p>
    <w:p w:rsidR="00205EA4" w:rsidRDefault="00205EA4" w:rsidP="00205EA4">
      <w:pPr>
        <w:pStyle w:val="Heading4"/>
      </w:pPr>
      <w:r>
        <w:t>The Doxology</w:t>
      </w:r>
    </w:p>
    <w:p w:rsidR="004750F8" w:rsidRDefault="004750F8" w:rsidP="004750F8">
      <w:pPr>
        <w:pStyle w:val="Heading3"/>
      </w:pPr>
      <w:r>
        <w:t>November 8 (9) / Athor 12: Archangel Michael</w:t>
      </w:r>
    </w:p>
    <w:p w:rsidR="004750F8" w:rsidRDefault="004750F8" w:rsidP="004750F8">
      <w:pPr>
        <w:pStyle w:val="Heading4"/>
      </w:pPr>
      <w:r>
        <w:t>The Doxology</w:t>
      </w:r>
      <w:r w:rsidR="009D0B24">
        <w:t xml:space="preserve">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Michael, chief of the heavenly,</w:t>
            </w:r>
          </w:p>
          <w:p w:rsidR="00B637D8" w:rsidRPr="004764BD" w:rsidRDefault="00B637D8" w:rsidP="00B637D8">
            <w:pPr>
              <w:pStyle w:val="EngHang"/>
            </w:pPr>
            <w:r>
              <w:t>Is the foremost</w:t>
            </w:r>
          </w:p>
          <w:p w:rsidR="00B637D8" w:rsidRPr="004764BD" w:rsidRDefault="00B637D8" w:rsidP="00B637D8">
            <w:pPr>
              <w:pStyle w:val="EngHang"/>
            </w:pPr>
            <w:r>
              <w:t>Among</w:t>
            </w:r>
            <w:r w:rsidRPr="004764BD">
              <w:t xml:space="preserve"> the angelic orders,</w:t>
            </w:r>
          </w:p>
          <w:p w:rsidR="00B637D8" w:rsidRDefault="00B637D8" w:rsidP="00B637D8">
            <w:pPr>
              <w:pStyle w:val="EngHangEnd"/>
            </w:pPr>
            <w:r>
              <w:t>Serving</w:t>
            </w:r>
            <w:r w:rsidRPr="004764BD">
              <w:t xml:space="preserve"> </w:t>
            </w:r>
            <w:commentRangeStart w:id="941"/>
            <w:r w:rsidRPr="004764BD">
              <w:t xml:space="preserve">before </w:t>
            </w:r>
            <w:commentRangeEnd w:id="941"/>
            <w:r>
              <w:rPr>
                <w:rStyle w:val="CommentReference"/>
                <w:rFonts w:ascii="Times New Roman" w:eastAsiaTheme="minorHAnsi" w:hAnsi="Times New Roman" w:cstheme="minorBidi"/>
                <w:color w:val="auto"/>
              </w:rPr>
              <w:commentReference w:id="941"/>
            </w:r>
            <w:r w:rsidRPr="004764BD">
              <w:t>the Lord.</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Ⲙⲓⲭⲁⲏⲗ ⲡ̀ⲁⲣⲭⲱⲛ ⲛ̀ⲛⲁ ⲛⲓⲫⲏⲟⲩⲓ̀:</w:t>
            </w:r>
          </w:p>
          <w:p w:rsidR="00B637D8" w:rsidRDefault="00B637D8" w:rsidP="00B637D8">
            <w:pPr>
              <w:pStyle w:val="CopticVersemulti-line"/>
            </w:pPr>
            <w:r>
              <w:t>ⲛ̀ⲑⲟϥ ⲉⲧⲟⲓ ⲛ̀ϣⲟⲣⲡ:</w:t>
            </w:r>
          </w:p>
          <w:p w:rsidR="00B637D8" w:rsidRDefault="00B637D8" w:rsidP="00B637D8">
            <w:pPr>
              <w:pStyle w:val="CopticVersemulti-line"/>
            </w:pPr>
            <w:r>
              <w:t>ϧⲉⲛ ⲛⲓⲧⲁⲝⲓⲥ ⲛ̀ⲁⲅⲅⲉⲗⲓⲕⲟⲛ:</w:t>
            </w:r>
          </w:p>
          <w:p w:rsidR="00B637D8" w:rsidRPr="00C35319" w:rsidRDefault="00B637D8" w:rsidP="00B637D8">
            <w:pPr>
              <w:pStyle w:val="CopticHangingVerse"/>
            </w:pPr>
            <w:r>
              <w:t>ⲉϥϣⲉⲙϣⲓ ⲙ̀ⲡⲉⲙ̀ⲑⲟ ⲙ̀Ⲡⲟ̄ⲥ̄.</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God sends us</w:t>
            </w:r>
          </w:p>
          <w:p w:rsidR="00B637D8" w:rsidRPr="004764BD" w:rsidRDefault="00B637D8" w:rsidP="00B637D8">
            <w:pPr>
              <w:pStyle w:val="EngHang"/>
            </w:pPr>
            <w:r w:rsidRPr="004764BD">
              <w:t>His mercy and compassion,</w:t>
            </w:r>
          </w:p>
          <w:p w:rsidR="00B637D8" w:rsidRPr="004764BD" w:rsidRDefault="00B637D8" w:rsidP="00B637D8">
            <w:pPr>
              <w:pStyle w:val="EngHang"/>
            </w:pPr>
            <w:r w:rsidRPr="004764BD">
              <w:t>Through the supplications</w:t>
            </w:r>
            <w:r w:rsidRPr="004764BD">
              <w:rPr>
                <w:rStyle w:val="FootnoteReference"/>
              </w:rPr>
              <w:footnoteReference w:id="448"/>
            </w:r>
            <w:r w:rsidRPr="004764BD">
              <w:t xml:space="preserve"> of Michael</w:t>
            </w:r>
            <w:r>
              <w:t>,</w:t>
            </w:r>
          </w:p>
          <w:p w:rsidR="00B637D8" w:rsidRDefault="00B637D8" w:rsidP="00B637D8">
            <w:pPr>
              <w:pStyle w:val="EngHangEnd"/>
            </w:pPr>
            <w:r w:rsidRPr="004764BD">
              <w:t>The great Archangel.</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Ϣⲁⲣⲉ Ⲫϯ ⲟⲩⲱⲣⲡ ⲛⲁⲛ:</w:t>
            </w:r>
          </w:p>
          <w:p w:rsidR="00B637D8" w:rsidRDefault="00B637D8" w:rsidP="00B637D8">
            <w:pPr>
              <w:pStyle w:val="CopticVersemulti-line"/>
            </w:pPr>
            <w:r>
              <w:t>ⲛ̀ⲛⲉϥⲛⲁⲓ ⲛⲉⲙ ⲛⲉϥⲙⲉⲧϣⲉⲛϩⲏⲧ:</w:t>
            </w:r>
          </w:p>
          <w:p w:rsidR="00B637D8" w:rsidRDefault="00B637D8" w:rsidP="00B637D8">
            <w:pPr>
              <w:pStyle w:val="CopticVersemulti-line"/>
            </w:pPr>
            <w:r>
              <w:t>ϩⲓⲧⲉⲛ ⲛⲓϯϩⲟ ⲛ̀ⲧⲉ Ⲙⲓⲭⲁⲏⲗ:</w:t>
            </w:r>
          </w:p>
          <w:p w:rsidR="00B637D8" w:rsidRDefault="00B637D8" w:rsidP="00B637D8">
            <w:pPr>
              <w:pStyle w:val="CopticHangingVerse"/>
            </w:pPr>
            <w:r>
              <w:t>ⲡⲓⲛⲓϣϯ ⲛ̀ⲁⲣⲭⲏⲁⲅⲅⲉⲗⲟⲥ.</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Default="00B637D8" w:rsidP="00B637D8">
            <w:pPr>
              <w:pStyle w:val="EngHang"/>
            </w:pPr>
            <w:r w:rsidRPr="004764BD">
              <w:t>The harvest is ripe</w:t>
            </w:r>
            <w:r w:rsidRPr="004764BD">
              <w:rPr>
                <w:rStyle w:val="FootnoteReference"/>
              </w:rPr>
              <w:footnoteReference w:id="449"/>
            </w:r>
          </w:p>
          <w:p w:rsidR="00B637D8" w:rsidRPr="004764BD" w:rsidRDefault="00B637D8" w:rsidP="00B637D8">
            <w:pPr>
              <w:pStyle w:val="EngHang"/>
            </w:pPr>
            <w:r>
              <w:t>By Michael’s prayers—</w:t>
            </w:r>
          </w:p>
          <w:p w:rsidR="00B637D8" w:rsidRPr="004764BD" w:rsidRDefault="00B637D8" w:rsidP="00B637D8">
            <w:pPr>
              <w:pStyle w:val="EngHang"/>
            </w:pPr>
            <w:r w:rsidRPr="004764BD">
              <w:t xml:space="preserve">For he is near </w:t>
            </w:r>
            <w:r>
              <w:t>to</w:t>
            </w:r>
            <w:r w:rsidRPr="004764BD">
              <w:t xml:space="preserve"> God,</w:t>
            </w:r>
          </w:p>
          <w:p w:rsidR="00B637D8" w:rsidRDefault="00B637D8" w:rsidP="00B637D8">
            <w:pPr>
              <w:pStyle w:val="EngHangEnd"/>
            </w:pPr>
            <w:r w:rsidRPr="004764BD">
              <w:t>Asking Him on our behalf.</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Ϣⲁⲩϫⲱⲕ ⲉ̀ⲃⲟⲗ ⲛ̀ϫⲉ ⲛⲓⲕⲁⲣⲡⲟⲥ:</w:t>
            </w:r>
          </w:p>
          <w:p w:rsidR="00B637D8" w:rsidRDefault="00B637D8" w:rsidP="00B637D8">
            <w:pPr>
              <w:pStyle w:val="CopticVersemulti-line"/>
            </w:pPr>
            <w:r>
              <w:t>Ϩⲓⲧⲛⲉ ⲛⲉⲛⲧⲱⲃϩ ⲙ̀Ⲙⲓⲭⲁⲏⲗ:</w:t>
            </w:r>
          </w:p>
          <w:p w:rsidR="00B637D8" w:rsidRDefault="00B637D8" w:rsidP="00B637D8">
            <w:pPr>
              <w:pStyle w:val="CopticVersemulti-line"/>
            </w:pPr>
            <w:r>
              <w:t>Ϫⲉ ⲛ̀ⲑⲟϥ ⲉⲧϧⲉⲛⲧ ⲉ̀ϧⲟⲩⲛ Ⲫϯ:</w:t>
            </w:r>
          </w:p>
          <w:p w:rsidR="00B637D8" w:rsidRDefault="00B637D8" w:rsidP="00B637D8">
            <w:pPr>
              <w:pStyle w:val="CopticHangingVerse"/>
            </w:pPr>
            <w:r>
              <w:t>ⲉϥϯϩⲟ ⲉ̀ϩ̀ⲣⲏⲓ ⲉ̀ϫⲱⲛ.</w:t>
            </w:r>
          </w:p>
        </w:tc>
      </w:tr>
      <w:tr w:rsidR="00B637D8" w:rsidTr="00481AE5">
        <w:trPr>
          <w:cantSplit/>
          <w:jc w:val="center"/>
        </w:trPr>
        <w:tc>
          <w:tcPr>
            <w:tcW w:w="288" w:type="dxa"/>
          </w:tcPr>
          <w:p w:rsidR="00B637D8" w:rsidRDefault="00B637D8" w:rsidP="00481AE5">
            <w:pPr>
              <w:pStyle w:val="CopticCross"/>
            </w:pPr>
            <w:r w:rsidRPr="00FB5ACB">
              <w:lastRenderedPageBreak/>
              <w:t>¿</w:t>
            </w:r>
          </w:p>
        </w:tc>
        <w:tc>
          <w:tcPr>
            <w:tcW w:w="3960" w:type="dxa"/>
          </w:tcPr>
          <w:p w:rsidR="00B637D8" w:rsidRPr="004764BD" w:rsidRDefault="00B637D8" w:rsidP="00B637D8">
            <w:pPr>
              <w:pStyle w:val="EngHang"/>
            </w:pPr>
            <w:r w:rsidRPr="004764BD">
              <w:t>Every good and perfect gift,</w:t>
            </w:r>
          </w:p>
          <w:p w:rsidR="00B637D8" w:rsidRPr="004764BD" w:rsidRDefault="00B637D8" w:rsidP="00B637D8">
            <w:pPr>
              <w:pStyle w:val="EngHang"/>
            </w:pPr>
            <w:r w:rsidRPr="004764BD">
              <w:t>Is from above,</w:t>
            </w:r>
          </w:p>
          <w:p w:rsidR="00B637D8" w:rsidRPr="004764BD" w:rsidRDefault="00B637D8" w:rsidP="00B637D8">
            <w:pPr>
              <w:pStyle w:val="EngHang"/>
            </w:pPr>
            <w:r w:rsidRPr="004764BD">
              <w:t>And comes down</w:t>
            </w:r>
          </w:p>
          <w:p w:rsidR="00B637D8" w:rsidRDefault="00B637D8" w:rsidP="00B637D8">
            <w:pPr>
              <w:pStyle w:val="EngHangEnd"/>
            </w:pPr>
            <w:r w:rsidRPr="004764BD">
              <w:t>From the Father of Lights.</w:t>
            </w:r>
            <w:r w:rsidRPr="004764BD">
              <w:rPr>
                <w:rStyle w:val="FootnoteReference"/>
              </w:rPr>
              <w:footnoteReference w:id="450"/>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Ⲧⲁⲓⲟ̀ ⲛⲓⲃⲉⲛ ⲉⲑⲛⲁⲛⲉⲩ:</w:t>
            </w:r>
          </w:p>
          <w:p w:rsidR="00B637D8" w:rsidRDefault="00B637D8" w:rsidP="00B637D8">
            <w:pPr>
              <w:pStyle w:val="CopticVersemulti-line"/>
            </w:pPr>
            <w:r>
              <w:t>ⲛⲉⲙ ⲇⲱⲣⲟⲛ ⲛⲓⲃⲉⲛ ⲉⲧϫⲏⲕ ⲉ̀ⲃⲟⲗ:</w:t>
            </w:r>
          </w:p>
          <w:p w:rsidR="00B637D8" w:rsidRDefault="00B637D8" w:rsidP="00B637D8">
            <w:pPr>
              <w:pStyle w:val="CopticVersemulti-line"/>
            </w:pPr>
            <w:r>
              <w:t>ⲉⲩⲛⲏⲟⲩ ⲛⲁⲛ ⲉ̀ⲃⲟⲗ ⲙ̀ⲡ̀ϣⲱⲓ:</w:t>
            </w:r>
          </w:p>
          <w:p w:rsidR="00B637D8" w:rsidRDefault="00B637D8" w:rsidP="00B637D8">
            <w:pPr>
              <w:pStyle w:val="CopticHangingVerse"/>
            </w:pPr>
            <w:r>
              <w:t>ϩⲓⲧⲉⲛ Ⲫⲓⲱⲧ ⲛ̀ⲧⲉ ⲡⲓⲟⲩⲱⲓⲛⲓ.</w:t>
            </w:r>
          </w:p>
        </w:tc>
      </w:tr>
      <w:tr w:rsidR="00B637D8" w:rsidTr="00481AE5">
        <w:trPr>
          <w:cantSplit/>
          <w:jc w:val="center"/>
        </w:trPr>
        <w:tc>
          <w:tcPr>
            <w:tcW w:w="288" w:type="dxa"/>
          </w:tcPr>
          <w:p w:rsidR="00B637D8" w:rsidRDefault="00B637D8" w:rsidP="00481AE5">
            <w:pPr>
              <w:pStyle w:val="CopticCross"/>
            </w:pPr>
          </w:p>
        </w:tc>
        <w:tc>
          <w:tcPr>
            <w:tcW w:w="3960" w:type="dxa"/>
          </w:tcPr>
          <w:p w:rsidR="00B637D8" w:rsidRPr="004764BD" w:rsidRDefault="00B637D8" w:rsidP="00B637D8">
            <w:pPr>
              <w:pStyle w:val="EngHang"/>
            </w:pPr>
            <w:r>
              <w:t xml:space="preserve">Let us praise, </w:t>
            </w:r>
            <w:r w:rsidRPr="004764BD">
              <w:t>glorify</w:t>
            </w:r>
            <w:r>
              <w:t>,</w:t>
            </w:r>
          </w:p>
          <w:p w:rsidR="00B637D8" w:rsidRPr="004764BD" w:rsidRDefault="00B637D8" w:rsidP="00B637D8">
            <w:pPr>
              <w:pStyle w:val="EngHang"/>
            </w:pPr>
            <w:r>
              <w:t>And worship the Holy Trinity—</w:t>
            </w:r>
          </w:p>
          <w:p w:rsidR="00B637D8" w:rsidRPr="004764BD" w:rsidRDefault="00B637D8" w:rsidP="00B637D8">
            <w:pPr>
              <w:pStyle w:val="EngHang"/>
            </w:pPr>
            <w:r>
              <w:t>One in essence—</w:t>
            </w:r>
          </w:p>
          <w:p w:rsidR="00B637D8" w:rsidRDefault="00B637D8" w:rsidP="00B637D8">
            <w:pPr>
              <w:pStyle w:val="EngHangEnd"/>
            </w:pPr>
            <w:r w:rsidRPr="004764BD">
              <w:t>Who endures forever.</w:t>
            </w:r>
          </w:p>
        </w:tc>
        <w:tc>
          <w:tcPr>
            <w:tcW w:w="288" w:type="dxa"/>
          </w:tcPr>
          <w:p w:rsidR="00B637D8" w:rsidRDefault="00B637D8" w:rsidP="00481AE5"/>
        </w:tc>
        <w:tc>
          <w:tcPr>
            <w:tcW w:w="288" w:type="dxa"/>
          </w:tcPr>
          <w:p w:rsidR="00B637D8" w:rsidRDefault="00B637D8" w:rsidP="00481AE5">
            <w:pPr>
              <w:pStyle w:val="CopticCross"/>
            </w:pPr>
          </w:p>
        </w:tc>
        <w:tc>
          <w:tcPr>
            <w:tcW w:w="3960" w:type="dxa"/>
          </w:tcPr>
          <w:p w:rsidR="00B637D8" w:rsidRDefault="00B637D8" w:rsidP="00B637D8">
            <w:pPr>
              <w:pStyle w:val="CopticVersemulti-line"/>
            </w:pPr>
            <w:r>
              <w:t>Ⲙⲁⲣⲉⲛϩⲱⲥ ⲛ̀ⲧⲉⲛϯⲱ̀ⲟⲩ:</w:t>
            </w:r>
          </w:p>
          <w:p w:rsidR="00B637D8" w:rsidRDefault="00B637D8" w:rsidP="00B637D8">
            <w:pPr>
              <w:pStyle w:val="CopticVersemulti-line"/>
            </w:pPr>
            <w:r>
              <w:t>ⲛ̀ⲧⲉⲛⲟⲩⲱϣⲧ ⲛ̀Ϯⲧ̀ⲣⲓⲁⲥ ⲉ̄ⲑ̄ⲩ̄:</w:t>
            </w:r>
          </w:p>
          <w:p w:rsidR="00B637D8" w:rsidRDefault="00B637D8" w:rsidP="00B637D8">
            <w:pPr>
              <w:pStyle w:val="CopticVersemulti-line"/>
            </w:pPr>
            <w:r>
              <w:t>ⲉⲧⲟⲓ ⲛ̀ⲟ̀ⲙⲟⲟⲩⲥⲓⲟⲥ:</w:t>
            </w:r>
          </w:p>
          <w:p w:rsidR="00B637D8" w:rsidRDefault="00B637D8" w:rsidP="00B637D8">
            <w:pPr>
              <w:pStyle w:val="CopticHangingVerse"/>
            </w:pPr>
            <w:r>
              <w:t>ⲉⲑⲙⲏⲛ ⲉ̀ⲃⲟⲗ ϣⲁ ⲉ̀ⲛⲉϩ</w:t>
            </w:r>
          </w:p>
        </w:tc>
      </w:tr>
      <w:tr w:rsidR="00B637D8" w:rsidTr="00481AE5">
        <w:trPr>
          <w:cantSplit/>
          <w:jc w:val="center"/>
        </w:trPr>
        <w:tc>
          <w:tcPr>
            <w:tcW w:w="288" w:type="dxa"/>
          </w:tcPr>
          <w:p w:rsidR="00B637D8" w:rsidRDefault="00B637D8" w:rsidP="00481AE5">
            <w:pPr>
              <w:pStyle w:val="CopticCross"/>
            </w:pPr>
            <w:r w:rsidRPr="00FB5ACB">
              <w:t>¿</w:t>
            </w:r>
          </w:p>
        </w:tc>
        <w:tc>
          <w:tcPr>
            <w:tcW w:w="3960" w:type="dxa"/>
          </w:tcPr>
          <w:p w:rsidR="00B637D8" w:rsidRPr="004764BD" w:rsidRDefault="00B637D8" w:rsidP="00B637D8">
            <w:pPr>
              <w:pStyle w:val="EngHang"/>
            </w:pPr>
            <w:r w:rsidRPr="004764BD">
              <w:t>Intercede on our behalf</w:t>
            </w:r>
          </w:p>
          <w:p w:rsidR="00B637D8" w:rsidRPr="004764BD" w:rsidRDefault="00B637D8" w:rsidP="00B637D8">
            <w:pPr>
              <w:pStyle w:val="EngHang"/>
            </w:pPr>
            <w:r w:rsidRPr="004764BD">
              <w:t>O Holy archangel,</w:t>
            </w:r>
          </w:p>
          <w:p w:rsidR="00B637D8" w:rsidRPr="004764BD" w:rsidRDefault="00B637D8" w:rsidP="00B637D8">
            <w:pPr>
              <w:pStyle w:val="EngHang"/>
            </w:pPr>
            <w:r w:rsidRPr="004764BD">
              <w:t>Michael, Chief of the Heavenly</w:t>
            </w:r>
            <w:r>
              <w:t>,</w:t>
            </w:r>
          </w:p>
          <w:p w:rsidR="00B637D8" w:rsidRDefault="00B637D8" w:rsidP="00B637D8">
            <w:pPr>
              <w:pStyle w:val="EngHangEnd"/>
            </w:pPr>
            <w:r w:rsidRPr="004764BD">
              <w:t>That He may</w:t>
            </w:r>
            <w:r>
              <w:t xml:space="preserve"> forgive us our sins.</w:t>
            </w:r>
          </w:p>
        </w:tc>
        <w:tc>
          <w:tcPr>
            <w:tcW w:w="288" w:type="dxa"/>
          </w:tcPr>
          <w:p w:rsidR="00B637D8" w:rsidRDefault="00B637D8" w:rsidP="00481AE5"/>
        </w:tc>
        <w:tc>
          <w:tcPr>
            <w:tcW w:w="288" w:type="dxa"/>
          </w:tcPr>
          <w:p w:rsidR="00B637D8" w:rsidRDefault="00B637D8" w:rsidP="00481AE5">
            <w:pPr>
              <w:pStyle w:val="CopticCross"/>
            </w:pPr>
            <w:r w:rsidRPr="00FB5ACB">
              <w:t>¿</w:t>
            </w:r>
          </w:p>
        </w:tc>
        <w:tc>
          <w:tcPr>
            <w:tcW w:w="3960" w:type="dxa"/>
          </w:tcPr>
          <w:p w:rsidR="00B637D8" w:rsidRDefault="00B637D8" w:rsidP="00B637D8">
            <w:pPr>
              <w:pStyle w:val="CopticVersemulti-line"/>
            </w:pPr>
            <w:r>
              <w:t>Ⲁⲣⲓⲡ̀ⲣⲉⲥⲃⲉⲩⲓⲛ ⲉ̀ϩ̀ⲣⲏⲓ ⲉ̀ϫⲱⲛ:</w:t>
            </w:r>
          </w:p>
          <w:p w:rsidR="00B637D8" w:rsidRDefault="00B637D8" w:rsidP="00B637D8">
            <w:pPr>
              <w:pStyle w:val="CopticVersemulti-line"/>
            </w:pPr>
            <w:r>
              <w:t>ⲱ̀ ⲡⲓⲁⲣⲭⲏⲁⲅⲅⲉⲗⲟⲥ ⲉ̄ⲑ̄ⲩ̄:</w:t>
            </w:r>
          </w:p>
          <w:p w:rsidR="00B637D8" w:rsidRDefault="00B637D8" w:rsidP="00B637D8">
            <w:pPr>
              <w:pStyle w:val="CopticVersemulti-line"/>
            </w:pPr>
            <w:r>
              <w:t>Ⲙⲓⲭⲁⲏⲗ ⲡ̀ⲁⲣⲭⲱⲛ ⲛ̀ⲛⲁ ⲛⲓⲫⲏⲟⲩⲓ̀:</w:t>
            </w:r>
          </w:p>
          <w:p w:rsidR="00B637D8" w:rsidRDefault="00B637D8" w:rsidP="00B637D8">
            <w:pPr>
              <w:pStyle w:val="CopticHangingVerse"/>
            </w:pPr>
            <w:r>
              <w:t>ⲛ̀ⲧⲉϥⲭⲁ ⲛⲉⲛⲛⲟⲃⲓ ⲛⲁⲛ ⲉ̀ⲃⲟⲗ.</w:t>
            </w:r>
          </w:p>
        </w:tc>
      </w:tr>
    </w:tbl>
    <w:p w:rsidR="00A5501F" w:rsidRDefault="00A5501F" w:rsidP="00A5501F">
      <w:pPr>
        <w:pStyle w:val="Heading4"/>
      </w:pPr>
      <w:r>
        <w:t>The Doxology for Michael and Gabriel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O King of glory,</w:t>
            </w:r>
          </w:p>
          <w:p w:rsidR="00A5501F" w:rsidRDefault="00A5501F" w:rsidP="00A5501F">
            <w:pPr>
              <w:pStyle w:val="EngHang"/>
            </w:pPr>
            <w:r>
              <w:t>Your great archangels,</w:t>
            </w:r>
          </w:p>
          <w:p w:rsidR="00A5501F" w:rsidRDefault="00A5501F" w:rsidP="00A5501F">
            <w:pPr>
              <w:pStyle w:val="EngHang"/>
            </w:pPr>
            <w:r>
              <w:t>Michael and Gabriel, Sing to You,</w:t>
            </w:r>
          </w:p>
          <w:p w:rsidR="00A5501F" w:rsidRDefault="00A5501F" w:rsidP="00A5501F">
            <w:pPr>
              <w:pStyle w:val="EngHangEnd"/>
            </w:pPr>
            <w:r>
              <w:t>Proclaiming and saying,</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 xml:space="preserve">Ⲙⲓⲭⲁⲏⲗ </w:t>
            </w:r>
            <w:r w:rsidRPr="00A5501F">
              <w:t>ⲛⲉⲙ</w:t>
            </w:r>
            <w:r>
              <w:t xml:space="preserve"> Ⲅⲁⲃⲣⲓⲏⲗ:</w:t>
            </w:r>
          </w:p>
          <w:p w:rsidR="00A5501F" w:rsidRDefault="00A5501F" w:rsidP="00A5501F">
            <w:pPr>
              <w:pStyle w:val="CopticVersemulti-line"/>
            </w:pPr>
            <w:r>
              <w:t>ⲛⲉⲕⲛⲓϣϯ ⲛ̀ⲁⲣⲝⲏⲁⲅⲅⲉⲗⲟⲥ:</w:t>
            </w:r>
          </w:p>
          <w:p w:rsidR="00A5501F" w:rsidRDefault="00A5501F" w:rsidP="00A5501F">
            <w:pPr>
              <w:pStyle w:val="CopticVersemulti-line"/>
            </w:pPr>
            <w:r>
              <w:t>ⲥⲉϩⲱⲥ ⲉ̀ⲣⲟⲕ ⲡ̀ⲟⲩⲣⲟ ⲛ̀ⲧⲉ ⲡ̀ⲱ̀ⲟⲩ:</w:t>
            </w:r>
          </w:p>
          <w:p w:rsidR="00A5501F" w:rsidRPr="00C35319" w:rsidRDefault="00A5501F" w:rsidP="00A5501F">
            <w:pPr>
              <w:pStyle w:val="CopticHangingVerse"/>
            </w:pPr>
            <w:r>
              <w:t>ⲉⲩⲱϣ ⲉ̀ⲃⲟⲗ ⲉⲩϫⲱ ⲙ̀ⲙⲟⲥ.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“Holy, O God,</w:t>
            </w:r>
          </w:p>
          <w:p w:rsidR="00A5501F" w:rsidRDefault="00A5501F" w:rsidP="00A5501F">
            <w:pPr>
              <w:pStyle w:val="EngHang"/>
            </w:pPr>
            <w:r>
              <w:t>Those who are sick, heal.</w:t>
            </w:r>
          </w:p>
          <w:p w:rsidR="00A5501F" w:rsidRDefault="00A5501F" w:rsidP="00A5501F">
            <w:pPr>
              <w:pStyle w:val="EngHang"/>
            </w:pPr>
            <w:r>
              <w:t>Holy, O Mighty,</w:t>
            </w:r>
          </w:p>
          <w:p w:rsidR="00A5501F" w:rsidRDefault="00A5501F" w:rsidP="00A5501F">
            <w:pPr>
              <w:pStyle w:val="EngHangEnd"/>
            </w:pPr>
            <w:r>
              <w:t>Those who have slept, O Lord, repose.</w:t>
            </w:r>
          </w:p>
        </w:tc>
        <w:tc>
          <w:tcPr>
            <w:tcW w:w="288" w:type="dxa"/>
          </w:tcPr>
          <w:p w:rsidR="00A5501F" w:rsidRDefault="00A5501F" w:rsidP="00A96CF8"/>
        </w:tc>
        <w:tc>
          <w:tcPr>
            <w:tcW w:w="288" w:type="dxa"/>
          </w:tcPr>
          <w:p w:rsidR="00A5501F" w:rsidRDefault="00A5501F" w:rsidP="00A96CF8">
            <w:pPr>
              <w:pStyle w:val="CopticCross"/>
            </w:pPr>
            <w:r w:rsidRPr="00FB5ACB">
              <w:t>¿</w:t>
            </w:r>
          </w:p>
        </w:tc>
        <w:tc>
          <w:tcPr>
            <w:tcW w:w="3960" w:type="dxa"/>
          </w:tcPr>
          <w:p w:rsidR="00A5501F" w:rsidRDefault="00A5501F" w:rsidP="00A5501F">
            <w:pPr>
              <w:pStyle w:val="CopticVersemulti-line"/>
            </w:pPr>
            <w:r>
              <w:t>Ϫⲉ ⲁ̀ⲅⲓⲟⲥ ⲟ̀ Ⲑⲉⲟⲥ:</w:t>
            </w:r>
          </w:p>
          <w:p w:rsidR="00A5501F" w:rsidRDefault="00A5501F" w:rsidP="00A5501F">
            <w:pPr>
              <w:pStyle w:val="CopticVersemulti-line"/>
            </w:pPr>
            <w:r>
              <w:t>ⲛⲏⲉⲧϣⲱⲛⲓ ⲙⲁⲧⲁⲗϭⲱⲟⲩ:</w:t>
            </w:r>
          </w:p>
          <w:p w:rsidR="00A5501F" w:rsidRDefault="00A5501F" w:rsidP="00A5501F">
            <w:pPr>
              <w:pStyle w:val="CopticVersemulti-line"/>
            </w:pPr>
            <w:r>
              <w:t>ⲁ̀ⲅⲓⲟⲥ Ⲓⲥⲭⲩⲣⲟⲥ:</w:t>
            </w:r>
          </w:p>
          <w:p w:rsidR="00A5501F" w:rsidRDefault="00A5501F" w:rsidP="00A5501F">
            <w:pPr>
              <w:pStyle w:val="CopticHangingVerse"/>
            </w:pPr>
            <w:r>
              <w:t>ⲛⲏⲉⲧⲁⲩⲉⲛⲕⲟⲧ Ⲡⲟ̄ⲥ̄ ⲙⲁⲙ̀ⲧⲟⲛ ⲛⲱⲟⲩ.</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96CF8">
            <w:pPr>
              <w:pStyle w:val="EngHangEnd"/>
            </w:pPr>
            <w:r>
              <w:t>Holy, O Immortal,</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Ⲁⲅⲓⲟⲥ ⲁ̀ⲑⲁⲛⲁⲧⲟⲥ:</w:t>
            </w:r>
          </w:p>
        </w:tc>
      </w:tr>
    </w:tbl>
    <w:p w:rsidR="00A5501F" w:rsidRPr="00CA3D5E" w:rsidRDefault="00A5501F" w:rsidP="00A5501F">
      <w:pPr>
        <w:pStyle w:val="Rubric"/>
      </w:pPr>
      <w:r>
        <w:t>From June 5 / Paoni 11 to October 6 (7) / Paopi 9,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Bless the waters of the rivers.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ⲉ̀ⲡⲓⲙⲱⲟⲩ ⲛ̀ⲧⲉ ⲫ̀ⲓⲁⲣⲟ.</w:t>
            </w:r>
          </w:p>
        </w:tc>
      </w:tr>
    </w:tbl>
    <w:p w:rsidR="00A5501F" w:rsidRPr="00CA3D5E" w:rsidRDefault="00A5501F" w:rsidP="00A5501F">
      <w:pPr>
        <w:pStyle w:val="Rubric"/>
      </w:pPr>
      <w:r>
        <w:t>From October 7 (8) / Paopi 10 to January 5 (6) / Tobi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9D0B24">
            <w:pPr>
              <w:pStyle w:val="EngHangEnd"/>
            </w:pPr>
            <w:r>
              <w:t xml:space="preserve">Bless the </w:t>
            </w:r>
            <w:r w:rsidRPr="00A5501F">
              <w:t>seeds</w:t>
            </w:r>
            <w:r>
              <w:t xml:space="preserve"> and the plants.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ⲥ̀ⲙⲟⲩ ⲉ̀ⲛⲓⲥⲓϯ ⲛⲉⲙ ⲛⲓⲥⲓⲙ.</w:t>
            </w:r>
          </w:p>
        </w:tc>
      </w:tr>
    </w:tbl>
    <w:p w:rsidR="00A5501F" w:rsidRPr="00CA3D5E" w:rsidRDefault="00A5501F" w:rsidP="00A5501F">
      <w:pPr>
        <w:pStyle w:val="Rubric"/>
      </w:pPr>
      <w:r>
        <w:t>From January 6 (7) / Tobi 11 to June 4 / Paoni 10,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 xml:space="preserve">Bless </w:t>
            </w:r>
            <w:r w:rsidRPr="00A5501F">
              <w:t>the</w:t>
            </w:r>
            <w:r>
              <w:t xml:space="preserve"> air of the sky.</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96CF8">
            <w:pPr>
              <w:pStyle w:val="CopticHangingVerse"/>
            </w:pPr>
            <w:r>
              <w:t>ⲥ̀ⲙⲟⲩ ⲉ̀ⲛⲓⲁ̀ⲏⲣ ⲛ̀ⲧⲉ ⲧ̀ⲫⲉ</w:t>
            </w:r>
          </w:p>
        </w:tc>
      </w:tr>
    </w:tbl>
    <w:p w:rsidR="00A5501F" w:rsidRPr="00CA3D5E" w:rsidRDefault="00A5501F" w:rsidP="00A5501F">
      <w:pPr>
        <w:pStyle w:val="Rubric"/>
      </w:pPr>
      <w:r>
        <w:t>Then continue,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May Your mercy and Your peace:</w:t>
            </w:r>
          </w:p>
          <w:p w:rsidR="00A5501F" w:rsidRDefault="00A5501F" w:rsidP="00A5501F">
            <w:pPr>
              <w:pStyle w:val="EngHangEnd"/>
            </w:pPr>
            <w:r>
              <w:t>Be a fortress unto Your people.</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ⲙⲁⲣⲉ ⲡⲉⲕⲛⲁⲓ ⲛⲉⲙ ⲧⲉⲕϩⲓⲣⲏⲛⲏ:</w:t>
            </w:r>
          </w:p>
          <w:p w:rsidR="00A5501F" w:rsidRDefault="00A5501F" w:rsidP="00A5501F">
            <w:pPr>
              <w:pStyle w:val="CopticHangingVerse"/>
            </w:pPr>
            <w:r>
              <w:t>ⲟⲓ ⲛ̀ⲥⲟⲃⲧ ⲙ̀ⲡⲉⲕⲗⲁⲟⲥ.</w:t>
            </w:r>
          </w:p>
        </w:tc>
      </w:tr>
      <w:tr w:rsidR="00A5501F" w:rsidTr="00A96CF8">
        <w:trPr>
          <w:cantSplit/>
          <w:jc w:val="center"/>
        </w:trPr>
        <w:tc>
          <w:tcPr>
            <w:tcW w:w="288" w:type="dxa"/>
          </w:tcPr>
          <w:p w:rsidR="00A5501F" w:rsidRDefault="00A5501F" w:rsidP="00A96CF8">
            <w:pPr>
              <w:pStyle w:val="CopticCross"/>
            </w:pPr>
            <w:r w:rsidRPr="00FB5ACB">
              <w:t>¿</w:t>
            </w:r>
          </w:p>
        </w:tc>
        <w:tc>
          <w:tcPr>
            <w:tcW w:w="3960" w:type="dxa"/>
          </w:tcPr>
          <w:p w:rsidR="00A5501F" w:rsidRDefault="00A5501F" w:rsidP="00A5501F">
            <w:pPr>
              <w:pStyle w:val="EngHang"/>
            </w:pPr>
            <w:r>
              <w:t>When they say, “Alleluia”:</w:t>
            </w:r>
          </w:p>
          <w:p w:rsidR="00A5501F" w:rsidRDefault="00A5501F" w:rsidP="00A5501F">
            <w:pPr>
              <w:pStyle w:val="EngHang"/>
            </w:pPr>
            <w:r>
              <w:t>The heavenly join them saying:</w:t>
            </w:r>
          </w:p>
          <w:p w:rsidR="00A5501F" w:rsidRDefault="00A5501F" w:rsidP="00A5501F">
            <w:pPr>
              <w:pStyle w:val="EngHang"/>
            </w:pPr>
            <w:r>
              <w:t>“Holy, Amen, Alleluia:</w:t>
            </w:r>
          </w:p>
          <w:p w:rsidR="00A5501F" w:rsidRDefault="00A5501F" w:rsidP="00A5501F">
            <w:pPr>
              <w:pStyle w:val="EngHangEnd"/>
            </w:pPr>
            <w:r>
              <w:t>Glory be to our God”.</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Ⲁⲩϣⲁⲛϫⲟⲥ ⲙ̀ⲡⲓⲀⲗⲗⲏⲗⲟⲩⲓⲁ̀:</w:t>
            </w:r>
          </w:p>
          <w:p w:rsidR="00A5501F" w:rsidRDefault="00A5501F" w:rsidP="00A5501F">
            <w:pPr>
              <w:pStyle w:val="CopticVersemulti-line"/>
            </w:pPr>
            <w:r>
              <w:t>ϣⲁⲣⲉ ⲛⲁ ⲛⲓⲫⲏⲟⲩⲓ̀ ⲟⲩⲟϩ ⲙ̀ⲙⲱⲟⲩ:</w:t>
            </w:r>
          </w:p>
          <w:p w:rsidR="00A5501F" w:rsidRDefault="00A5501F" w:rsidP="00A5501F">
            <w:pPr>
              <w:pStyle w:val="CopticVersemulti-line"/>
            </w:pPr>
            <w:r>
              <w:t>ϫⲉ ⲁ̀ⲅⲓⲟⲥ Ⲁⲙⲏⲛ Ⲁⲗⲗⲏⲗⲟⲩⲓⲁ̀:</w:t>
            </w:r>
          </w:p>
          <w:p w:rsidR="00A5501F" w:rsidRDefault="00A5501F" w:rsidP="00A5501F">
            <w:pPr>
              <w:pStyle w:val="CopticHangingVerse"/>
            </w:pPr>
            <w:r>
              <w:t>ⲡⲓⲱ̀ⲟⲩ ⲫⲁ Ⲡⲉⲛⲛⲟⲩϯ ⲡⲉ.</w:t>
            </w:r>
          </w:p>
        </w:tc>
      </w:tr>
      <w:tr w:rsidR="00A5501F" w:rsidTr="00A96CF8">
        <w:trPr>
          <w:cantSplit/>
          <w:jc w:val="center"/>
        </w:trPr>
        <w:tc>
          <w:tcPr>
            <w:tcW w:w="288" w:type="dxa"/>
          </w:tcPr>
          <w:p w:rsidR="00A5501F" w:rsidRDefault="00A5501F" w:rsidP="00A96CF8">
            <w:pPr>
              <w:pStyle w:val="CopticCross"/>
            </w:pPr>
          </w:p>
        </w:tc>
        <w:tc>
          <w:tcPr>
            <w:tcW w:w="3960" w:type="dxa"/>
          </w:tcPr>
          <w:p w:rsidR="00A5501F" w:rsidRDefault="00A5501F" w:rsidP="00A5501F">
            <w:pPr>
              <w:pStyle w:val="EngHang"/>
            </w:pPr>
            <w:r>
              <w:t>Intercede on our behalf:</w:t>
            </w:r>
          </w:p>
          <w:p w:rsidR="00A5501F" w:rsidRDefault="00A5501F" w:rsidP="00A5501F">
            <w:pPr>
              <w:pStyle w:val="EngHang"/>
            </w:pPr>
            <w:r>
              <w:t>O holy archangels:</w:t>
            </w:r>
          </w:p>
          <w:p w:rsidR="00A5501F" w:rsidRDefault="00A5501F" w:rsidP="00A5501F">
            <w:pPr>
              <w:pStyle w:val="EngHang"/>
            </w:pPr>
            <w:r>
              <w:t>Michael and Gabriel:</w:t>
            </w:r>
          </w:p>
          <w:p w:rsidR="00A5501F" w:rsidRDefault="00A5501F" w:rsidP="00A5501F">
            <w:pPr>
              <w:pStyle w:val="EngHangEnd"/>
            </w:pPr>
            <w:r>
              <w:t>That He may forgive us our sins.</w:t>
            </w:r>
          </w:p>
        </w:tc>
        <w:tc>
          <w:tcPr>
            <w:tcW w:w="288" w:type="dxa"/>
          </w:tcPr>
          <w:p w:rsidR="00A5501F" w:rsidRDefault="00A5501F" w:rsidP="00A96CF8"/>
        </w:tc>
        <w:tc>
          <w:tcPr>
            <w:tcW w:w="288" w:type="dxa"/>
          </w:tcPr>
          <w:p w:rsidR="00A5501F" w:rsidRDefault="00A5501F" w:rsidP="00A96CF8">
            <w:pPr>
              <w:pStyle w:val="CopticCross"/>
            </w:pPr>
          </w:p>
        </w:tc>
        <w:tc>
          <w:tcPr>
            <w:tcW w:w="3960" w:type="dxa"/>
          </w:tcPr>
          <w:p w:rsidR="00A5501F" w:rsidRDefault="00A5501F" w:rsidP="00A5501F">
            <w:pPr>
              <w:pStyle w:val="CopticVersemulti-line"/>
            </w:pPr>
            <w:r>
              <w:t>Ⲁⲣⲓⲡ̀ⲣⲉⲥⲃⲉⲩⲓⲛ ⲉ̀ϩ̀ⲣⲏⲓ ⲉ̀ϫⲱⲛ:</w:t>
            </w:r>
          </w:p>
          <w:p w:rsidR="00A5501F" w:rsidRDefault="00A5501F" w:rsidP="00A5501F">
            <w:pPr>
              <w:pStyle w:val="CopticVersemulti-line"/>
            </w:pPr>
            <w:r>
              <w:t>ⲱ̀ ⲛⲓⲁⲣⲭⲏⲁⲅⲅⲉⲗⲟⲥ ⲉ̄ⲑ̄ⲩ̄:</w:t>
            </w:r>
          </w:p>
          <w:p w:rsidR="00A5501F" w:rsidRDefault="00A5501F" w:rsidP="00A5501F">
            <w:pPr>
              <w:pStyle w:val="CopticVersemulti-line"/>
            </w:pPr>
            <w:r>
              <w:t>Ⲙⲓⲭⲁⲏⲗ ⲛⲉⲙ Ⲅⲁⲃⲣⲓⲏⲗ:</w:t>
            </w:r>
          </w:p>
          <w:p w:rsidR="00A5501F" w:rsidRDefault="00A5501F" w:rsidP="00A5501F">
            <w:pPr>
              <w:pStyle w:val="CopticHangingVerse"/>
            </w:pPr>
            <w:r>
              <w:t>ⲛ̀ⲧⲉϥⲭⲁ ⲛⲉⲛⲛⲟⲃⲓ ⲛⲁⲛ ⲉ̀ⲃⲟⲗ.</w:t>
            </w:r>
          </w:p>
        </w:tc>
      </w:tr>
    </w:tbl>
    <w:p w:rsidR="00205EA4" w:rsidRDefault="00205EA4" w:rsidP="00205EA4">
      <w:pPr>
        <w:pStyle w:val="Heading3"/>
      </w:pPr>
      <w:r>
        <w:t>November 11 (12) / Athor 15: St</w:t>
      </w:r>
      <w:r w:rsidR="004750F8">
        <w:t>. Me</w:t>
      </w:r>
      <w:r>
        <w:t>na the Martyr</w:t>
      </w:r>
    </w:p>
    <w:p w:rsidR="00205EA4" w:rsidRDefault="00205EA4" w:rsidP="00205EA4">
      <w:pPr>
        <w:pStyle w:val="Heading4"/>
      </w:pPr>
      <w:r>
        <w:t>The Doxology</w:t>
      </w:r>
    </w:p>
    <w:p w:rsidR="005329C1" w:rsidRDefault="005329C1" w:rsidP="005329C1">
      <w:pPr>
        <w:pStyle w:val="Heading3"/>
      </w:pPr>
      <w:r>
        <w:t>November</w:t>
      </w:r>
      <w:r>
        <w:t xml:space="preserve"> </w:t>
      </w:r>
      <w:r>
        <w:t>17</w:t>
      </w:r>
      <w:r>
        <w:t xml:space="preserve"> (</w:t>
      </w:r>
      <w:r>
        <w:t>18</w:t>
      </w:r>
      <w:r>
        <w:t xml:space="preserve">) / </w:t>
      </w:r>
      <w:r>
        <w:t>Athor</w:t>
      </w:r>
      <w:r>
        <w:t xml:space="preserve"> 21: Commemoration of the Theotokos</w:t>
      </w:r>
    </w:p>
    <w:p w:rsidR="005329C1" w:rsidRPr="005329C1" w:rsidRDefault="005329C1" w:rsidP="005329C1">
      <w:pPr>
        <w:pStyle w:val="Rubric"/>
      </w:pPr>
      <w:r>
        <w:t>See the Doxologies, Psali</w:t>
      </w:r>
      <w:r>
        <w:t>, and Theotokia for the Virgin.</w:t>
      </w:r>
    </w:p>
    <w:p w:rsidR="00205EA4" w:rsidRDefault="00205EA4" w:rsidP="00205EA4">
      <w:pPr>
        <w:pStyle w:val="Heading3"/>
      </w:pPr>
      <w:r>
        <w:lastRenderedPageBreak/>
        <w:t>November 20 (21) / Athor 24: The Twenty Four Presbyters</w:t>
      </w:r>
    </w:p>
    <w:p w:rsidR="00205EA4" w:rsidRDefault="00205EA4" w:rsidP="00205EA4">
      <w:pPr>
        <w:pStyle w:val="Heading4"/>
      </w:pPr>
      <w:r>
        <w:t>The Doxology</w:t>
      </w:r>
    </w:p>
    <w:p w:rsidR="00205EA4" w:rsidRDefault="00205EA4" w:rsidP="00205EA4">
      <w:pPr>
        <w:pStyle w:val="Heading3"/>
      </w:pPr>
      <w:r>
        <w:t>November 21 (22) / Athor 25: St. Philopater Mercurius</w:t>
      </w:r>
    </w:p>
    <w:p w:rsidR="00205EA4" w:rsidRDefault="00205EA4" w:rsidP="00205EA4">
      <w:pPr>
        <w:pStyle w:val="Heading4"/>
      </w:pPr>
      <w:r>
        <w:t>The Doxology</w:t>
      </w:r>
    </w:p>
    <w:p w:rsidR="00205EA4" w:rsidRPr="00205EA4" w:rsidRDefault="00205EA4" w:rsidP="00205EA4"/>
    <w:p w:rsidR="00495F1A" w:rsidRDefault="00495F1A" w:rsidP="00495F1A">
      <w:pPr>
        <w:pStyle w:val="Heading2"/>
        <w:rPr>
          <w:rFonts w:ascii="FreeSerifAvvaShenouda" w:hAnsi="FreeSerifAvvaShenouda" w:cs="FreeSerifAvvaShenouda"/>
        </w:rPr>
      </w:pPr>
      <w:bookmarkStart w:id="950" w:name="_Toc410196202"/>
      <w:bookmarkStart w:id="951" w:name="_Toc410196444"/>
      <w:bookmarkStart w:id="952" w:name="_Toc410196946"/>
      <w:bookmarkStart w:id="953" w:name="_Toc428340988"/>
      <w:r>
        <w:lastRenderedPageBreak/>
        <w:t>December</w:t>
      </w:r>
      <w:bookmarkEnd w:id="950"/>
      <w:bookmarkEnd w:id="951"/>
      <w:bookmarkEnd w:id="952"/>
      <w:r w:rsidR="00205EA4">
        <w:t xml:space="preserve"> or </w:t>
      </w:r>
      <w:r w:rsidR="00205EA4">
        <w:rPr>
          <w:rFonts w:ascii="FreeSerifAvvaShenouda" w:hAnsi="FreeSerifAvvaShenouda" w:cs="FreeSerifAvvaShenouda"/>
        </w:rPr>
        <w:t>Ⲕⲟⲓⲁϩⲕ</w:t>
      </w:r>
      <w:bookmarkEnd w:id="953"/>
    </w:p>
    <w:p w:rsidR="00205EA4" w:rsidRDefault="00205EA4" w:rsidP="00205EA4">
      <w:pPr>
        <w:pStyle w:val="Rubric"/>
      </w:pPr>
      <w:r>
        <w:t xml:space="preserve">The Advent or Koiak Tune is used from the earlier of November 27 (28) / Koiak 1 or four Sundays prior to the Feast of the Nativity on December 25 (26) / Koiak 29, until the </w:t>
      </w:r>
      <w:r w:rsidR="00FF5FF3">
        <w:t xml:space="preserve">Preparation Day of the </w:t>
      </w:r>
      <w:r>
        <w:t>Feast. For those following the Julian or Gregorian calendars, the Advent Tune should be used for four weeks prior to the Feast on December 25, so that the Advent Tune is used for four Sundays before the Feast.</w:t>
      </w:r>
    </w:p>
    <w:p w:rsidR="006C0F49" w:rsidRDefault="006C0F49" w:rsidP="006C0F49">
      <w:pPr>
        <w:pStyle w:val="Heading4"/>
      </w:pPr>
      <w:r>
        <w:t xml:space="preserve">The First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When I speak of you,</w:t>
            </w:r>
          </w:p>
          <w:p w:rsidR="006C0F49" w:rsidRDefault="006C0F49" w:rsidP="006C0F49">
            <w:pPr>
              <w:pStyle w:val="EngHang"/>
            </w:pPr>
            <w:r>
              <w:t>The cherubic throne,</w:t>
            </w:r>
          </w:p>
          <w:p w:rsidR="006C0F49" w:rsidRDefault="006C0F49" w:rsidP="006C0F49">
            <w:pPr>
              <w:pStyle w:val="EngHang"/>
            </w:pPr>
            <w:r>
              <w:t>My tongue never wearies</w:t>
            </w:r>
          </w:p>
          <w:p w:rsidR="006C0F49" w:rsidRDefault="006C0F49" w:rsidP="006C0F49">
            <w:pPr>
              <w:pStyle w:val="EngHangEnd"/>
            </w:pPr>
            <w:r>
              <w:t>Of blessing you.</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Ⲕⲉ ⲅⲁⲣ ⲁⲓϣⲁⲛⲥⲁϫⲓ ⲉⲑⲃⲏϯ:</w:t>
            </w:r>
          </w:p>
          <w:p w:rsidR="006C0F49" w:rsidRDefault="006C0F49" w:rsidP="006C0F49">
            <w:pPr>
              <w:pStyle w:val="CopticVersemulti-line"/>
            </w:pPr>
            <w:r>
              <w:t>ⲱ̀ ⲡⲓϩⲁⲣⲙⲁ ⲛ̀ⲭⲉⲣⲟⲩⲃⲓⲙⲓⲕⲟⲛ:</w:t>
            </w:r>
          </w:p>
          <w:p w:rsidR="006C0F49" w:rsidRDefault="006C0F49" w:rsidP="006C0F49">
            <w:pPr>
              <w:pStyle w:val="CopticVersemulti-line"/>
            </w:pPr>
            <w:r>
              <w:t>ⲡⲁⲗⲁⲥ ⲛⲁϭⲓⲥⲓ ⲁⲛ ⲉ̀ⲛⲉϩ:</w:t>
            </w:r>
          </w:p>
          <w:p w:rsidR="006C0F49" w:rsidRPr="00C35319" w:rsidRDefault="006C0F49" w:rsidP="006C0F49">
            <w:pPr>
              <w:pStyle w:val="CopticHangingVerse"/>
            </w:pPr>
            <w:r>
              <w:t>ⲧⲉⲛⲉⲣⲙⲁⲕⲁⲣⲓⲍⲓⲛ ⲙ̀ⲙⲟ.</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Indeed, I will go</w:t>
            </w:r>
          </w:p>
          <w:p w:rsidR="006C0F49" w:rsidRDefault="006C0F49" w:rsidP="006C0F49">
            <w:pPr>
              <w:pStyle w:val="EngHang"/>
            </w:pPr>
            <w:r>
              <w:t>To the house of David,</w:t>
            </w:r>
          </w:p>
          <w:p w:rsidR="006C0F49" w:rsidRDefault="006C0F49" w:rsidP="006C0F49">
            <w:pPr>
              <w:pStyle w:val="EngHang"/>
            </w:pPr>
            <w:r>
              <w:t>In order to acquire a voice</w:t>
            </w:r>
          </w:p>
          <w:p w:rsidR="006C0F49" w:rsidRDefault="006C0F49" w:rsidP="006C0F49">
            <w:pPr>
              <w:pStyle w:val="EngHangEnd"/>
            </w:pPr>
            <w:r>
              <w:t>Able to speak of your honour.</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ⲟⲛⲧⲱⲥ ⲅⲁⲣ ϯⲛⲁϣⲉⲛⲏⲓ:</w:t>
            </w:r>
          </w:p>
          <w:p w:rsidR="006C0F49" w:rsidRDefault="006C0F49" w:rsidP="006C0F49">
            <w:pPr>
              <w:pStyle w:val="CopticVersemulti-line"/>
            </w:pPr>
            <w:r>
              <w:t>Ϣⲁ ⲛⲓⲁⲩⲗⲏⲟⲩ ⲛ̀ⲧⲉ ⲡ̀ⲏⲓ ⲛ̀Ⲇⲁⲩⲓⲇ:</w:t>
            </w:r>
          </w:p>
          <w:p w:rsidR="006C0F49" w:rsidRDefault="006C0F49" w:rsidP="006C0F49">
            <w:pPr>
              <w:pStyle w:val="CopticVersemulti-line"/>
            </w:pPr>
            <w:r>
              <w:t xml:space="preserve">ⲛ̀ⲧⲁϭⲓ ⲛ̀ⲟⲩⲥⲙⲏ ⲉ̀ⲃⲟⲗϩⲓⲧⲟⲧϥ: </w:t>
            </w:r>
          </w:p>
          <w:p w:rsidR="006C0F49" w:rsidRDefault="006C0F49" w:rsidP="006C0F49">
            <w:pPr>
              <w:pStyle w:val="CopticHangingVerse"/>
            </w:pPr>
            <w:r>
              <w:t>ⲉⲑⲣⲓⲥⲁϫⲓ ⲙ̀ⲡⲉⲧⲁⲓⲟ̀.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commentRangeStart w:id="954"/>
            <w:r>
              <w:t>For God has stood</w:t>
            </w:r>
          </w:p>
          <w:p w:rsidR="006C0F49" w:rsidRDefault="006C0F49" w:rsidP="006C0F49">
            <w:pPr>
              <w:pStyle w:val="EngHang"/>
            </w:pPr>
            <w:r>
              <w:t>At the borders of Judea,</w:t>
            </w:r>
          </w:p>
          <w:p w:rsidR="006C0F49" w:rsidRDefault="006C0F49" w:rsidP="006C0F49">
            <w:pPr>
              <w:pStyle w:val="EngHang"/>
            </w:pPr>
            <w:r>
              <w:t>And joyfully granted His voice,</w:t>
            </w:r>
          </w:p>
          <w:p w:rsidR="006C0F49" w:rsidRDefault="006C0F49" w:rsidP="006C0F49">
            <w:pPr>
              <w:pStyle w:val="EngHangEnd"/>
            </w:pPr>
            <w:r>
              <w:t>Which the tribe of Judah accepted.</w:t>
            </w:r>
            <w:commentRangeEnd w:id="954"/>
            <w:r>
              <w:rPr>
                <w:rStyle w:val="CommentReference"/>
                <w:rFonts w:ascii="Times New Roman" w:eastAsiaTheme="minorHAnsi" w:hAnsi="Times New Roman" w:cstheme="minorBidi"/>
                <w:color w:val="auto"/>
              </w:rPr>
              <w:commentReference w:id="954"/>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Ϫⲉ ⲁⲪϯ ⲟ̀ϩⲓ ⲉ̀ⲣⲁⲧϥ:</w:t>
            </w:r>
          </w:p>
          <w:p w:rsidR="006C0F49" w:rsidRDefault="006C0F49" w:rsidP="006C0F49">
            <w:pPr>
              <w:pStyle w:val="CopticVersemulti-line"/>
            </w:pPr>
            <w:r>
              <w:t>ϧⲉⲛ ⲛⲓⲑⲱϣ ⲛ̀ⲧⲉ ϮⲒⲟⲇⲉⲁ̀:</w:t>
            </w:r>
          </w:p>
          <w:p w:rsidR="006C0F49" w:rsidRDefault="006C0F49" w:rsidP="006C0F49">
            <w:pPr>
              <w:pStyle w:val="CopticVersemulti-line"/>
            </w:pPr>
            <w:r>
              <w:t>ⲁϥϯ ⲛ̀ⲧⲉϥⲥ̀ⲙⲏ ϧⲉⲛ ⲟⲩⲑⲉⲗⲏⲗ:</w:t>
            </w:r>
          </w:p>
          <w:p w:rsidR="006C0F49" w:rsidRDefault="006C0F49" w:rsidP="006C0F49">
            <w:pPr>
              <w:pStyle w:val="CopticHangingVerse"/>
            </w:pPr>
            <w:r>
              <w:t>ⲁ̀ⲧ̀ⲫⲩⲗⲏ ⲛ̀Ⲓⲟⲩⲇⲁ ϣⲟⲡϥ ⲉ̀ⲣⲟⲥ.</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The tribe of Judah is the Virgin,</w:t>
            </w:r>
          </w:p>
          <w:p w:rsidR="006C0F49" w:rsidRDefault="006C0F49" w:rsidP="006C0F49">
            <w:pPr>
              <w:pStyle w:val="EngHang"/>
            </w:pPr>
            <w:r>
              <w:t>Who bore our Saviour,</w:t>
            </w:r>
          </w:p>
          <w:p w:rsidR="006C0F49" w:rsidRDefault="006C0F49" w:rsidP="006C0F49">
            <w:pPr>
              <w:pStyle w:val="EngHang"/>
            </w:pPr>
            <w:r>
              <w:t>And afterwards</w:t>
            </w:r>
          </w:p>
          <w:p w:rsidR="006C0F49" w:rsidRDefault="006C0F49" w:rsidP="006C0F49">
            <w:pPr>
              <w:pStyle w:val="EngHangEnd"/>
            </w:pPr>
            <w:r>
              <w:t>Remained a Virgin.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 xml:space="preserve">Ⲧⲫⲩⲗⲏ ⲛ̀Ⲓⲟⲩⲇⲁ ⲧⲉ ϯⲡⲁⲣⲑⲉⲛⲟⲥ: </w:t>
            </w:r>
          </w:p>
          <w:p w:rsidR="006C0F49" w:rsidRDefault="006C0F49" w:rsidP="006C0F49">
            <w:pPr>
              <w:pStyle w:val="CopticVersemulti-line"/>
            </w:pPr>
            <w:r>
              <w:t>ⲑⲏⲉ̀ⲧⲁⲥⲙⲓⲥⲓ ⲙ̀Ⲡⲉⲛⲥⲱⲧⲏⲣ:</w:t>
            </w:r>
          </w:p>
          <w:p w:rsidR="006C0F49" w:rsidRDefault="006C0F49" w:rsidP="006C0F49">
            <w:pPr>
              <w:pStyle w:val="CopticVersemulti-line"/>
            </w:pPr>
            <w:r>
              <w:t>ⲟⲩⲟϩ ⲟⲛ ⲙⲉⲛⲉⲛⲥⲁ ⲑ̀ⲣⲉⲥⲙⲁⲥϥ:</w:t>
            </w:r>
          </w:p>
          <w:p w:rsidR="006C0F49" w:rsidRDefault="006C0F49" w:rsidP="006C0F49">
            <w:pPr>
              <w:pStyle w:val="CopticHangingVerse"/>
            </w:pPr>
            <w:r>
              <w:t>ⲁⲥⲟ̀ϩⲓ ⲉ̀ⲥⲟⲓ ⲙ̀ⲡⲁⲣⲑⲉⲛⲟⲥ.</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We send you salutations,</w:t>
            </w:r>
          </w:p>
          <w:p w:rsidR="006C0F49" w:rsidRDefault="006C0F49" w:rsidP="006C0F49">
            <w:pPr>
              <w:pStyle w:val="EngHang"/>
            </w:pPr>
            <w:r>
              <w:t>With the voice of</w:t>
            </w:r>
          </w:p>
          <w:p w:rsidR="006C0F49" w:rsidRDefault="006C0F49" w:rsidP="006C0F49">
            <w:pPr>
              <w:pStyle w:val="EngHang"/>
            </w:pPr>
            <w:r>
              <w:t>Gabriel the Angel,</w:t>
            </w:r>
          </w:p>
          <w:p w:rsidR="006C0F49" w:rsidRDefault="006C0F49" w:rsidP="006C0F49">
            <w:pPr>
              <w:pStyle w:val="EngHangEnd"/>
            </w:pPr>
            <w:r>
              <w:t>O Mary the Theotokos.</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Ⲉⲃⲟⲗ ⲅⲁⲣ ϩⲓⲧⲉⲛ ϯⲫⲱⲛⲏ:</w:t>
            </w:r>
          </w:p>
          <w:p w:rsidR="006C0F49" w:rsidRDefault="006C0F49" w:rsidP="006C0F49">
            <w:pPr>
              <w:pStyle w:val="CopticVersemulti-line"/>
            </w:pPr>
            <w:r>
              <w:t>ⲛ̀ⲧⲉ Ⲅⲁⲃⲣⲓⲏⲗ ⲡⲓⲁⲅⲅⲉⲗⲟⲥ:</w:t>
            </w:r>
          </w:p>
          <w:p w:rsidR="006C0F49" w:rsidRDefault="006C0F49" w:rsidP="006C0F49">
            <w:pPr>
              <w:pStyle w:val="CopticVersemulti-line"/>
            </w:pPr>
            <w:r>
              <w:t>ⲧⲉⲛϯ ⲛⲉ ⲙ̀ⲡⲓⲭⲉⲣⲉⲧⲓⲥⲙⲟⲥ:</w:t>
            </w:r>
          </w:p>
          <w:p w:rsidR="006C0F49" w:rsidRDefault="006C0F49" w:rsidP="006C0F49">
            <w:pPr>
              <w:pStyle w:val="CopticHangingVerse"/>
            </w:pPr>
            <w:r>
              <w:t>ⲱ̀ ϯⲑⲉⲟⲧⲟⲕⲟⲥ Ⲙⲁⲣⲓⲁ.</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Hail to you from God.</w:t>
            </w:r>
          </w:p>
          <w:p w:rsidR="006C0F49" w:rsidRDefault="006C0F49" w:rsidP="006C0F49">
            <w:pPr>
              <w:pStyle w:val="EngHang"/>
            </w:pPr>
            <w:r>
              <w:t>Hail to you from Gabriel.</w:t>
            </w:r>
          </w:p>
          <w:p w:rsidR="006C0F49" w:rsidRDefault="006C0F49" w:rsidP="006C0F49">
            <w:pPr>
              <w:pStyle w:val="EngHang"/>
            </w:pPr>
            <w:r>
              <w:t>Hail to you from us.</w:t>
            </w:r>
          </w:p>
          <w:p w:rsidR="006C0F49" w:rsidRDefault="006C0F49" w:rsidP="006C0F49">
            <w:pPr>
              <w:pStyle w:val="EngHangEnd"/>
            </w:pPr>
            <w:r>
              <w:t>We magnify you, saying, "Hail to you".</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Ⲭⲉⲣⲉ ⲛⲉ ⲉ̀ⲃⲟⲗϩⲓⲧⲉⲛ Ⲫϯ:</w:t>
            </w:r>
          </w:p>
          <w:p w:rsidR="006C0F49" w:rsidRDefault="006C0F49" w:rsidP="006C0F49">
            <w:pPr>
              <w:pStyle w:val="CopticVersemulti-line"/>
            </w:pPr>
            <w:r>
              <w:t>ⲭⲉⲣⲉ ⲛⲉ ⲉ̀ⲃⲟⲗ ϩⲓⲧⲉⲛ Ⲅⲃⲣⲓⲏⲗ:</w:t>
            </w:r>
          </w:p>
          <w:p w:rsidR="006C0F49" w:rsidRDefault="006C0F49" w:rsidP="006C0F49">
            <w:pPr>
              <w:pStyle w:val="CopticVersemulti-line"/>
            </w:pPr>
            <w:r>
              <w:t>ⲭⲉⲣⲉ ⲛⲉ ⲉ̀ⲃⲟⲗϩⲓⲧⲟⲧⲉⲛ:</w:t>
            </w:r>
          </w:p>
          <w:p w:rsidR="006C0F49" w:rsidRDefault="006C0F49" w:rsidP="006C0F49">
            <w:pPr>
              <w:pStyle w:val="CopticHangingVerse"/>
            </w:pPr>
            <w:r>
              <w:t>ϫⲉ ⲭⲉⲣⲉ ⲛⲉ ⲧⲉⲛϭⲓⲥⲓ ⲙ̀ⲙⲟ.</w:t>
            </w:r>
          </w:p>
        </w:tc>
      </w:tr>
      <w:tr w:rsidR="006C0F49" w:rsidTr="003D520A">
        <w:trPr>
          <w:cantSplit/>
          <w:jc w:val="center"/>
        </w:trPr>
        <w:tc>
          <w:tcPr>
            <w:tcW w:w="288" w:type="dxa"/>
          </w:tcPr>
          <w:p w:rsidR="006C0F49" w:rsidRDefault="006C0F49" w:rsidP="003D520A">
            <w:pPr>
              <w:pStyle w:val="CopticCross"/>
            </w:pPr>
          </w:p>
        </w:tc>
        <w:tc>
          <w:tcPr>
            <w:tcW w:w="3960" w:type="dxa"/>
          </w:tcPr>
          <w:p w:rsidR="006C0F49" w:rsidRDefault="006C0F49" w:rsidP="006C0F49">
            <w:pPr>
              <w:pStyle w:val="EngHang"/>
            </w:pPr>
            <w:r>
              <w:t>The holy angel Gabriel</w:t>
            </w:r>
          </w:p>
          <w:p w:rsidR="006C0F49" w:rsidRDefault="006C0F49" w:rsidP="006C0F49">
            <w:pPr>
              <w:pStyle w:val="EngHang"/>
            </w:pPr>
            <w:commentRangeStart w:id="955"/>
            <w:r>
              <w:t xml:space="preserve">Announced </w:t>
            </w:r>
            <w:commentRangeEnd w:id="955"/>
            <w:r>
              <w:rPr>
                <w:rStyle w:val="CommentReference"/>
                <w:rFonts w:ascii="Times New Roman" w:eastAsiaTheme="minorHAnsi" w:hAnsi="Times New Roman" w:cstheme="minorBidi"/>
                <w:color w:val="auto"/>
              </w:rPr>
              <w:commentReference w:id="955"/>
            </w:r>
            <w:r>
              <w:t>glad tidings to the Virgin.</w:t>
            </w:r>
          </w:p>
          <w:p w:rsidR="006C0F49" w:rsidRDefault="006C0F49" w:rsidP="006C0F49">
            <w:pPr>
              <w:pStyle w:val="EngHang"/>
            </w:pPr>
            <w:r>
              <w:t>After he saluted her,</w:t>
            </w:r>
          </w:p>
          <w:p w:rsidR="006C0F49" w:rsidRDefault="006C0F49" w:rsidP="006C0F49">
            <w:pPr>
              <w:pStyle w:val="EngHangEnd"/>
            </w:pPr>
            <w:r>
              <w:t>He strengthened her, saying,</w:t>
            </w:r>
          </w:p>
        </w:tc>
        <w:tc>
          <w:tcPr>
            <w:tcW w:w="288" w:type="dxa"/>
          </w:tcPr>
          <w:p w:rsidR="006C0F49" w:rsidRDefault="006C0F49" w:rsidP="003D520A"/>
        </w:tc>
        <w:tc>
          <w:tcPr>
            <w:tcW w:w="288" w:type="dxa"/>
          </w:tcPr>
          <w:p w:rsidR="006C0F49" w:rsidRDefault="006C0F49" w:rsidP="003D520A">
            <w:pPr>
              <w:pStyle w:val="CopticCross"/>
            </w:pPr>
          </w:p>
        </w:tc>
        <w:tc>
          <w:tcPr>
            <w:tcW w:w="3960" w:type="dxa"/>
          </w:tcPr>
          <w:p w:rsidR="006C0F49" w:rsidRDefault="006C0F49" w:rsidP="006C0F49">
            <w:pPr>
              <w:pStyle w:val="CopticVersemulti-line"/>
            </w:pPr>
            <w:r>
              <w:t>Ⲡⲓⲁⲅⲅⲉⲗⲟⲥ ⲉ̄ⲑ̄ⲩ̄ Ⲅⲁⲃⲣⲓⲏⲗ:</w:t>
            </w:r>
          </w:p>
          <w:p w:rsidR="006C0F49" w:rsidRDefault="006C0F49" w:rsidP="006C0F49">
            <w:pPr>
              <w:pStyle w:val="CopticVersemulti-line"/>
            </w:pPr>
            <w:r>
              <w:t>ⲁϥϩⲓϣⲉⲛⲛⲟⲩϥⲓ ⲛ̀ϯⲡⲁⲣⲑⲉⲛⲟⲥ:</w:t>
            </w:r>
          </w:p>
          <w:p w:rsidR="006C0F49" w:rsidRDefault="006C0F49" w:rsidP="006C0F49">
            <w:pPr>
              <w:pStyle w:val="CopticVersemulti-line"/>
            </w:pPr>
            <w:r>
              <w:t>ⲙⲉⲛⲉⲥⲁ ⲡⲓⲁⲥⲡⲁⲥⲙⲟⲥ:</w:t>
            </w:r>
          </w:p>
          <w:p w:rsidR="006C0F49" w:rsidRDefault="006C0F49" w:rsidP="006C0F49">
            <w:pPr>
              <w:pStyle w:val="CopticHangingVerse"/>
            </w:pPr>
            <w:r>
              <w:t>ⲁϥⲧⲁϫⲣⲟ ⲙ̀ⲙⲟⲥ ϧⲉⲛ ⲡⲉϥⲥⲁϫⲓ.</w:t>
            </w:r>
          </w:p>
        </w:tc>
      </w:tr>
      <w:tr w:rsidR="006C0F49" w:rsidTr="003D520A">
        <w:trPr>
          <w:cantSplit/>
          <w:jc w:val="center"/>
        </w:trPr>
        <w:tc>
          <w:tcPr>
            <w:tcW w:w="288" w:type="dxa"/>
          </w:tcPr>
          <w:p w:rsidR="006C0F49" w:rsidRDefault="006C0F49" w:rsidP="003D520A">
            <w:pPr>
              <w:pStyle w:val="CopticCross"/>
            </w:pPr>
            <w:r w:rsidRPr="00FB5ACB">
              <w:t>¿</w:t>
            </w:r>
          </w:p>
        </w:tc>
        <w:tc>
          <w:tcPr>
            <w:tcW w:w="3960" w:type="dxa"/>
          </w:tcPr>
          <w:p w:rsidR="006C0F49" w:rsidRDefault="006C0F49" w:rsidP="006C0F49">
            <w:pPr>
              <w:pStyle w:val="EngHang"/>
            </w:pPr>
            <w:r>
              <w:t>"Be not afraid, O Mary,</w:t>
            </w:r>
          </w:p>
          <w:p w:rsidR="006C0F49" w:rsidRDefault="006C0F49" w:rsidP="006C0F49">
            <w:pPr>
              <w:pStyle w:val="EngHang"/>
            </w:pPr>
            <w:r>
              <w:t>For you have found favour with God.</w:t>
            </w:r>
          </w:p>
          <w:p w:rsidR="006C0F49" w:rsidRDefault="006C0F49" w:rsidP="006C0F49">
            <w:pPr>
              <w:pStyle w:val="EngHang"/>
            </w:pPr>
            <w:r>
              <w:t>Behold, you shall conceive,</w:t>
            </w:r>
          </w:p>
          <w:p w:rsidR="006C0F49" w:rsidRDefault="006C0F49" w:rsidP="006C0F49">
            <w:pPr>
              <w:pStyle w:val="EngHangEnd"/>
            </w:pPr>
            <w:r>
              <w:t>And bring forth a Son.</w:t>
            </w:r>
          </w:p>
        </w:tc>
        <w:tc>
          <w:tcPr>
            <w:tcW w:w="288" w:type="dxa"/>
          </w:tcPr>
          <w:p w:rsidR="006C0F49" w:rsidRDefault="006C0F49" w:rsidP="003D520A"/>
        </w:tc>
        <w:tc>
          <w:tcPr>
            <w:tcW w:w="288" w:type="dxa"/>
          </w:tcPr>
          <w:p w:rsidR="006C0F49" w:rsidRDefault="006C0F49" w:rsidP="003D520A">
            <w:pPr>
              <w:pStyle w:val="CopticCross"/>
            </w:pPr>
            <w:r w:rsidRPr="00FB5ACB">
              <w:t>¿</w:t>
            </w:r>
          </w:p>
        </w:tc>
        <w:tc>
          <w:tcPr>
            <w:tcW w:w="3960" w:type="dxa"/>
          </w:tcPr>
          <w:p w:rsidR="006C0F49" w:rsidRDefault="006C0F49" w:rsidP="006C0F49">
            <w:pPr>
              <w:pStyle w:val="CopticVersemulti-line"/>
            </w:pPr>
            <w:r>
              <w:t>Ϫⲉ ⲙ̀ⲡⲉⲣⲉⲣϩⲟϯ Ⲙⲁⲣⲓⲁⲙ:</w:t>
            </w:r>
          </w:p>
          <w:p w:rsidR="006C0F49" w:rsidRDefault="006C0F49" w:rsidP="006C0F49">
            <w:pPr>
              <w:pStyle w:val="CopticVersemulti-line"/>
            </w:pPr>
            <w:r>
              <w:t>ⲁⲣⲉϫⲓⲙⲓ ⲅⲁⲣ ⲛ̀ⲟⲩϩ̀ⲙⲟⲧ:</w:t>
            </w:r>
          </w:p>
          <w:p w:rsidR="006C0F49" w:rsidRDefault="006C0F49" w:rsidP="006C0F49">
            <w:pPr>
              <w:pStyle w:val="CopticVersemulti-line"/>
            </w:pPr>
            <w:r>
              <w:t>ϧⲁⲧⲉⲛ Ⲫⲛⲟⲩϯ ϩⲏⲡⲡⲉ ⲅⲁⲣ ⲧⲉⲣⲁⲥⲣⲃⲟⲕⲓ:</w:t>
            </w:r>
          </w:p>
          <w:p w:rsidR="006C0F49" w:rsidRPr="005130A7" w:rsidRDefault="006C0F49" w:rsidP="006C0F49">
            <w:pPr>
              <w:pStyle w:val="CopticHangingVerse"/>
            </w:pPr>
            <w:r>
              <w:t>ⲟⲩⲟϩ ⲛ̀ⲧⲉⲙⲓⲥⲓ ⲛ̀ⲟⲩϣⲏⲣⲓ.</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And the Lord will grant Him</w:t>
            </w:r>
          </w:p>
          <w:p w:rsidR="006C0F49" w:rsidRDefault="006C0F49" w:rsidP="006C0F49">
            <w:pPr>
              <w:pStyle w:val="EngHang"/>
            </w:pPr>
            <w:r>
              <w:t>The throne of HIs father, David,</w:t>
            </w:r>
          </w:p>
          <w:p w:rsidR="006C0F49" w:rsidRDefault="006C0F49" w:rsidP="006C0F49">
            <w:pPr>
              <w:pStyle w:val="EngHang"/>
            </w:pPr>
            <w:r>
              <w:t>And He will reign over the house of Jacob</w:t>
            </w:r>
          </w:p>
          <w:p w:rsidR="006C0F49" w:rsidRDefault="006C0F49" w:rsidP="006C0F49">
            <w:pPr>
              <w:pStyle w:val="EngHangEnd"/>
            </w:pPr>
            <w:r>
              <w:t>Forever and ever."</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Ⲉϥⲉ̀ϯ ⲛⲁϥ ⲛ̀ϫⲉ Ⲡⲟ̄ⲥ̄ Ⲫϯ:</w:t>
            </w:r>
          </w:p>
          <w:p w:rsidR="006C0F49" w:rsidRDefault="006C0F49" w:rsidP="006C0F49">
            <w:pPr>
              <w:pStyle w:val="CopticVersemulti-line"/>
            </w:pPr>
            <w:r>
              <w:t>ⲙ̀ⲡⲓⲑ̀ⲣⲟⲛⲟⲥ ⲛ̀ⲧⲉ Ⲇⲁⲩⲓⲇ ⲡⲉϥⲓⲱⲧ:</w:t>
            </w:r>
          </w:p>
          <w:p w:rsidR="006C0F49" w:rsidRDefault="006C0F49" w:rsidP="006C0F49">
            <w:pPr>
              <w:pStyle w:val="CopticVersemulti-line"/>
            </w:pPr>
            <w:r>
              <w:t>ϥ̀ⲛⲁⲥ̀ⲣⲟⲩⲣⲟ ⲉ̀ϫⲉⲛ ⲡ̀ⲏⲓ ⲛ̀Ⲓⲁⲕⲱⲃ:</w:t>
            </w:r>
          </w:p>
          <w:p w:rsidR="006C0F49" w:rsidRDefault="006C0F49" w:rsidP="006C0F49">
            <w:pPr>
              <w:pStyle w:val="CopticVersemulti-line"/>
            </w:pPr>
            <w:r>
              <w:t>ϣⲁ ⲉ̀ⲛⲉϩ ⲛ̀ⲧⲉ ⲡⲓⲉ̀ⲛⲉϩ.</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Therefore, we glorify you,</w:t>
            </w:r>
          </w:p>
          <w:p w:rsidR="006C0F49" w:rsidRDefault="006C0F49" w:rsidP="006C0F49">
            <w:pPr>
              <w:pStyle w:val="EngHang"/>
            </w:pPr>
            <w:r>
              <w:t>As the Theotokos, at all times.</w:t>
            </w:r>
          </w:p>
          <w:p w:rsidR="006C0F49" w:rsidRDefault="006C0F49" w:rsidP="006C0F49">
            <w:pPr>
              <w:pStyle w:val="EngHang"/>
            </w:pPr>
            <w:r>
              <w:t>As the Lord on our behalf,</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Ⲉⲑⲃⲉ ⲫⲁⲓ ⲧⲉⲛϯⲱⲟⲩ ⲛⲉ:</w:t>
            </w:r>
          </w:p>
          <w:p w:rsidR="006C0F49" w:rsidRDefault="006C0F49" w:rsidP="006C0F49">
            <w:pPr>
              <w:pStyle w:val="CopticVersemulti-line"/>
            </w:pPr>
            <w:r>
              <w:t>Ϩⲱⲥ ⲑⲉⲟ̀ⲧⲟⲕⲟⲥ ⲛ̀ⲥⲏⲟⲩ ⲛⲓⲃⲉⲛ:</w:t>
            </w:r>
          </w:p>
          <w:p w:rsidR="006C0F49" w:rsidRDefault="006C0F49" w:rsidP="006C0F49">
            <w:pPr>
              <w:pStyle w:val="CopticVersemulti-line"/>
            </w:pPr>
            <w:r>
              <w:t>ⲙⲁϯϩⲟ ⲉ̀Ⲡⲟ̄ⲥ̄ ⲉ̀ϩ̀ⲣⲏⲓ ⲉ̀ϫⲱⲛ:</w:t>
            </w:r>
          </w:p>
          <w:p w:rsidR="006C0F49" w:rsidRDefault="006C0F49" w:rsidP="006C0F49">
            <w:pPr>
              <w:pStyle w:val="CopticHangingVerse"/>
            </w:pPr>
            <w:r>
              <w:t>ⲛ̀ⲧⲉϥⲭⲁ ⲛⲉⲛⲛⲟⲃⲓ ⲛⲁⲛ ⲉ̀ⲃⲟⲗ.</w:t>
            </w:r>
          </w:p>
        </w:tc>
      </w:tr>
      <w:tr w:rsidR="006C0F49" w:rsidTr="003D520A">
        <w:trPr>
          <w:cantSplit/>
          <w:jc w:val="center"/>
        </w:trPr>
        <w:tc>
          <w:tcPr>
            <w:tcW w:w="288" w:type="dxa"/>
          </w:tcPr>
          <w:p w:rsidR="006C0F49" w:rsidRPr="00FB5ACB" w:rsidRDefault="006C0F49" w:rsidP="003D520A">
            <w:pPr>
              <w:pStyle w:val="CopticCross"/>
            </w:pPr>
          </w:p>
        </w:tc>
        <w:tc>
          <w:tcPr>
            <w:tcW w:w="3960" w:type="dxa"/>
          </w:tcPr>
          <w:p w:rsidR="006C0F49" w:rsidRDefault="006C0F49" w:rsidP="006C0F49">
            <w:pPr>
              <w:pStyle w:val="EngHang"/>
            </w:pPr>
            <w:r>
              <w:t>Hail to you, O Virgin,</w:t>
            </w:r>
          </w:p>
          <w:p w:rsidR="006C0F49" w:rsidRDefault="006C0F49" w:rsidP="006C0F49">
            <w:pPr>
              <w:pStyle w:val="EngHang"/>
            </w:pPr>
            <w:r>
              <w:t>The very and true Queen.</w:t>
            </w:r>
          </w:p>
          <w:p w:rsidR="006C0F49" w:rsidRDefault="006C0F49" w:rsidP="006C0F49">
            <w:pPr>
              <w:pStyle w:val="EngHang"/>
            </w:pPr>
            <w:r>
              <w:t>Hail to the pride of our race,</w:t>
            </w:r>
          </w:p>
          <w:p w:rsidR="006C0F49" w:rsidRDefault="006C0F49" w:rsidP="006C0F49">
            <w:pPr>
              <w:pStyle w:val="EngHangEnd"/>
            </w:pPr>
            <w:r>
              <w:t>Who has borne to us Emmanuel.</w:t>
            </w:r>
          </w:p>
        </w:tc>
        <w:tc>
          <w:tcPr>
            <w:tcW w:w="288" w:type="dxa"/>
          </w:tcPr>
          <w:p w:rsidR="006C0F49" w:rsidRDefault="006C0F49" w:rsidP="003D520A"/>
        </w:tc>
        <w:tc>
          <w:tcPr>
            <w:tcW w:w="288" w:type="dxa"/>
          </w:tcPr>
          <w:p w:rsidR="006C0F49" w:rsidRPr="00FB5ACB" w:rsidRDefault="006C0F49" w:rsidP="003D520A">
            <w:pPr>
              <w:pStyle w:val="CopticCross"/>
            </w:pPr>
          </w:p>
        </w:tc>
        <w:tc>
          <w:tcPr>
            <w:tcW w:w="3960" w:type="dxa"/>
          </w:tcPr>
          <w:p w:rsidR="006C0F49" w:rsidRDefault="006C0F49" w:rsidP="006C0F49">
            <w:pPr>
              <w:pStyle w:val="CopticVersemulti-line"/>
            </w:pPr>
            <w:r>
              <w:t>Ⲭⲉⲣⲉ ⲛⲉ ⲱ̀ ϯⲡⲁⲣⲑⲉⲛⲟⲥ:</w:t>
            </w:r>
          </w:p>
          <w:p w:rsidR="006C0F49" w:rsidRDefault="006C0F49" w:rsidP="006C0F49">
            <w:pPr>
              <w:pStyle w:val="CopticVersemulti-line"/>
            </w:pPr>
            <w:r>
              <w:t>Ϯⲟⲩⲣⲱ ⲙ̀ⲙⲏⲓ ⲛ̀ⲁ̀ⲗⲏⲑⲓⲛⲏ:</w:t>
            </w:r>
          </w:p>
          <w:p w:rsidR="006C0F49" w:rsidRDefault="006C0F49" w:rsidP="006C0F49">
            <w:pPr>
              <w:pStyle w:val="CopticVersemulti-line"/>
            </w:pPr>
            <w:r>
              <w:t>ⲭⲉⲣⲉ ⲡ̀ϣⲟⲩϣⲟⲩ ⲛ̀ⲧⲉ ⲡⲉⲛⲅⲉⲛⲟⲥ:</w:t>
            </w:r>
          </w:p>
          <w:p w:rsidR="006C0F49" w:rsidRDefault="006C0F49" w:rsidP="006C0F49">
            <w:pPr>
              <w:pStyle w:val="CopticHangingVerse"/>
            </w:pPr>
            <w:r>
              <w:t>ⲁ̀ⲣⲉϫ̀ⲫⲟ ⲛⲁⲛ ⲛ̀Ⲉⲙⲙⲁⲛⲟⲩⲏⲗ.</w:t>
            </w:r>
          </w:p>
        </w:tc>
      </w:tr>
      <w:tr w:rsidR="006C0F49" w:rsidTr="003D520A">
        <w:trPr>
          <w:cantSplit/>
          <w:jc w:val="center"/>
        </w:trPr>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EngHang"/>
            </w:pPr>
            <w:r>
              <w:t>We ask you, remember us,</w:t>
            </w:r>
          </w:p>
          <w:p w:rsidR="006C0F49" w:rsidRDefault="006C0F49" w:rsidP="006C0F49">
            <w:pPr>
              <w:pStyle w:val="EngHang"/>
            </w:pPr>
            <w:r>
              <w:t>O our faithful advocate,</w:t>
            </w:r>
          </w:p>
          <w:p w:rsidR="006C0F49" w:rsidRDefault="006C0F49" w:rsidP="006C0F49">
            <w:pPr>
              <w:pStyle w:val="EngHang"/>
            </w:pPr>
            <w:r>
              <w:t>Before our Lord, Jesus Christ,</w:t>
            </w:r>
          </w:p>
          <w:p w:rsidR="006C0F49" w:rsidRDefault="006C0F49" w:rsidP="006C0F49">
            <w:pPr>
              <w:pStyle w:val="EngHangEnd"/>
            </w:pPr>
            <w:r>
              <w:t>That He may forgive us our sins.</w:t>
            </w:r>
          </w:p>
        </w:tc>
        <w:tc>
          <w:tcPr>
            <w:tcW w:w="288" w:type="dxa"/>
          </w:tcPr>
          <w:p w:rsidR="006C0F49" w:rsidRDefault="006C0F49" w:rsidP="003D520A"/>
        </w:tc>
        <w:tc>
          <w:tcPr>
            <w:tcW w:w="288" w:type="dxa"/>
          </w:tcPr>
          <w:p w:rsidR="006C0F49" w:rsidRPr="00FB5ACB" w:rsidRDefault="006C0F49" w:rsidP="003D520A">
            <w:pPr>
              <w:pStyle w:val="CopticCross"/>
            </w:pPr>
            <w:r w:rsidRPr="00FB5ACB">
              <w:t>¿</w:t>
            </w:r>
          </w:p>
        </w:tc>
        <w:tc>
          <w:tcPr>
            <w:tcW w:w="3960" w:type="dxa"/>
          </w:tcPr>
          <w:p w:rsidR="006C0F49" w:rsidRDefault="006C0F49" w:rsidP="006C0F49">
            <w:pPr>
              <w:pStyle w:val="CopticVersemulti-line"/>
            </w:pPr>
            <w:r>
              <w:t>Ⲧⲉⲛϯϩⲟ ⲁ̀ⲣⲓⲡⲉⲛⲙⲉⲩⲓ:</w:t>
            </w:r>
          </w:p>
          <w:p w:rsidR="006C0F49" w:rsidRDefault="006C0F49" w:rsidP="006C0F49">
            <w:pPr>
              <w:pStyle w:val="CopticVersemulti-line"/>
            </w:pPr>
            <w:r>
              <w:t>ⲱ̀ ϯⲡ̀ⲣⲟⲥⲧⲁⲧⲏⲥ ⲉ̀ⲧⲉⲛϩⲟⲧ:</w:t>
            </w:r>
          </w:p>
          <w:p w:rsidR="006C0F49" w:rsidRDefault="006C0F49" w:rsidP="006C0F49">
            <w:pPr>
              <w:pStyle w:val="CopticVersemulti-line"/>
            </w:pPr>
            <w:r>
              <w:t>ⲛⲁϩⲣⲉⲛ Ⲡⲉⲛⲟ̄ⲥ̄ Ⲓⲏ̄ⲥ̄ Ⲡⲭ̄ⲥ̄:</w:t>
            </w:r>
          </w:p>
          <w:p w:rsidR="006C0F49" w:rsidRDefault="006C0F49" w:rsidP="006C0F49">
            <w:pPr>
              <w:pStyle w:val="CopticHangingVerse"/>
            </w:pPr>
            <w:r>
              <w:t>ⲛ̀ⲧⲉϥⲭⲁ ⲛⲉⲛⲛⲟⲃⲓ ⲛⲁⲛ ⲉ̀ⲃⲟⲗ.</w:t>
            </w:r>
          </w:p>
        </w:tc>
      </w:tr>
    </w:tbl>
    <w:p w:rsidR="003D520A" w:rsidRDefault="003D520A" w:rsidP="003D520A">
      <w:pPr>
        <w:pStyle w:val="Heading4"/>
      </w:pPr>
      <w:r>
        <w:t xml:space="preserve">The </w:t>
      </w:r>
      <w:r w:rsidR="002411ED">
        <w:t>Second</w:t>
      </w:r>
      <w:r>
        <w:t xml:space="preserve">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D520A" w:rsidTr="003D520A">
        <w:trPr>
          <w:cantSplit/>
          <w:jc w:val="center"/>
        </w:trPr>
        <w:tc>
          <w:tcPr>
            <w:tcW w:w="288" w:type="dxa"/>
          </w:tcPr>
          <w:p w:rsidR="003D520A" w:rsidRDefault="003D520A" w:rsidP="003D520A">
            <w:pPr>
              <w:pStyle w:val="CopticCross"/>
              <w:jc w:val="both"/>
            </w:pPr>
          </w:p>
        </w:tc>
        <w:tc>
          <w:tcPr>
            <w:tcW w:w="3960" w:type="dxa"/>
          </w:tcPr>
          <w:p w:rsidR="003D520A" w:rsidRDefault="003D520A" w:rsidP="002411ED">
            <w:pPr>
              <w:pStyle w:val="EngHang"/>
            </w:pPr>
            <w:r>
              <w:t>The adornment of the Virgin Mary,</w:t>
            </w:r>
          </w:p>
          <w:p w:rsidR="003D520A" w:rsidRDefault="003D520A" w:rsidP="002411ED">
            <w:pPr>
              <w:pStyle w:val="EngHang"/>
            </w:pPr>
            <w:r>
              <w:t>The daughter of King David,</w:t>
            </w:r>
          </w:p>
          <w:p w:rsidR="003D520A" w:rsidRDefault="003D520A" w:rsidP="002411ED">
            <w:pPr>
              <w:pStyle w:val="EngHang"/>
            </w:pPr>
            <w:r>
              <w:t>At the right hand of Jesus Christ,</w:t>
            </w:r>
          </w:p>
          <w:p w:rsidR="003D520A" w:rsidRDefault="003D520A" w:rsidP="002411ED">
            <w:pPr>
              <w:pStyle w:val="EngHangEnd"/>
            </w:pPr>
            <w:r>
              <w:t>The beloved Son of God.</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Ⲉⲣⲉ ⲡ̀ⲥⲟⲗⲥⲉⲗ ⲛ̀ϯⲡⲁⲣⲑⲉⲛⲟⲥ:</w:t>
            </w:r>
          </w:p>
          <w:p w:rsidR="003D520A" w:rsidRDefault="003D520A" w:rsidP="002411ED">
            <w:pPr>
              <w:pStyle w:val="CopticVersemulti-line"/>
            </w:pPr>
            <w:r>
              <w:t>Ⲙⲁⲣⲓⲁ̀ ⲧ̀ϣⲉⲣⲓ ⲙ̀ⲡ̀ⲟⲩⲣⲟ ⲇⲁϣⲓⲇ:</w:t>
            </w:r>
          </w:p>
          <w:p w:rsidR="003D520A" w:rsidRDefault="003D520A" w:rsidP="002411ED">
            <w:pPr>
              <w:pStyle w:val="CopticVersemulti-line"/>
            </w:pPr>
            <w:r>
              <w:t>ⲥⲁⲟⲩⲓ̀ⲛⲁⲙ ⲛ̀Ⲓⲏ̄ⲥ̄ Ⲡⲭ̄ⲥ̄:</w:t>
            </w:r>
          </w:p>
          <w:p w:rsidR="003D520A" w:rsidRPr="00C35319" w:rsidRDefault="003D520A" w:rsidP="002411ED">
            <w:pPr>
              <w:pStyle w:val="CopticHangingVerse"/>
            </w:pPr>
            <w:r>
              <w:t>Ⲡϣⲏⲣⲓ ⲙ̀Ⲫϯ ⲡⲓⲙⲉⲛⲣⲓⲧ.</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As David the king</w:t>
            </w:r>
          </w:p>
          <w:p w:rsidR="003D520A" w:rsidRDefault="003D520A" w:rsidP="002411ED">
            <w:pPr>
              <w:pStyle w:val="EngHang"/>
            </w:pPr>
            <w:r>
              <w:t>Has said in the Psalm,</w:t>
            </w:r>
          </w:p>
          <w:p w:rsidR="003D520A" w:rsidRDefault="003D520A" w:rsidP="002411ED">
            <w:pPr>
              <w:pStyle w:val="EngHang"/>
            </w:pPr>
            <w:r>
              <w:t>“The Queen did stand</w:t>
            </w:r>
          </w:p>
          <w:p w:rsidR="003D520A" w:rsidRDefault="003D520A" w:rsidP="002411ED">
            <w:pPr>
              <w:pStyle w:val="EngHangEnd"/>
            </w:pPr>
            <w:r>
              <w:t>On the right hand of the throne.”</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Ⲕⲁⲧⲁ ⲡ̀ⲥⲁϫⲓ ⲛ̀Ⲇⲁⲩⲓⲇ ⲡ̀ⲟⲩⲣⲟ:</w:t>
            </w:r>
          </w:p>
          <w:p w:rsidR="003D520A" w:rsidRDefault="003D520A" w:rsidP="002411ED">
            <w:pPr>
              <w:pStyle w:val="CopticVersemulti-line"/>
            </w:pPr>
            <w:r>
              <w:t>ⲡⲓϩⲩⲙⲛⲟⲇⲟⲥ ϧⲉⲛ ⲡⲓⲯⲁⲗⲙⲟⲥ:</w:t>
            </w:r>
          </w:p>
          <w:p w:rsidR="003D520A" w:rsidRDefault="003D520A" w:rsidP="002411ED">
            <w:pPr>
              <w:pStyle w:val="CopticVersemulti-line"/>
            </w:pPr>
            <w:r>
              <w:t>ϫⲉ ⲁⲥⲟ̀ϩⲓ ⲉ̀ⲣⲁⲧⲥ ⲛ̀ϫⲉ ϯⲟⲩⲣⲱ:</w:t>
            </w:r>
          </w:p>
          <w:p w:rsidR="003D520A" w:rsidRDefault="003D520A" w:rsidP="002411ED">
            <w:pPr>
              <w:pStyle w:val="CopticHangingVerse"/>
            </w:pPr>
            <w:r>
              <w:t>ⲥⲁⲟⲩⲓⲛⲁⲙ ⲙ̀ⲡⲓⲑ̀ⲣⲟⲛⲟⲥ.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You are exalted above the Cherubim,</w:t>
            </w:r>
          </w:p>
          <w:p w:rsidR="003D520A" w:rsidRDefault="003D520A" w:rsidP="002411ED">
            <w:pPr>
              <w:pStyle w:val="EngHang"/>
            </w:pPr>
            <w:r>
              <w:t>O Mother of the God of powers,</w:t>
            </w:r>
          </w:p>
          <w:p w:rsidR="003D520A" w:rsidRDefault="003D520A" w:rsidP="002411ED">
            <w:pPr>
              <w:pStyle w:val="EngHang"/>
            </w:pPr>
            <w:r>
              <w:t>And more honoured than the Seraphim,</w:t>
            </w:r>
          </w:p>
          <w:p w:rsidR="003D520A" w:rsidRDefault="003D520A" w:rsidP="002411ED">
            <w:pPr>
              <w:pStyle w:val="EngHangEnd"/>
            </w:pPr>
            <w:r>
              <w:t>In heaven and on earth.</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Ⲧⲉϭⲟⲥⲓ ⲉ̀Ⲛⲓⲭⲉⲣⲟⲩⲃⲓⲙ:</w:t>
            </w:r>
          </w:p>
          <w:p w:rsidR="003D520A" w:rsidRDefault="003D520A" w:rsidP="002411ED">
            <w:pPr>
              <w:pStyle w:val="CopticVersemulti-line"/>
            </w:pPr>
            <w:r>
              <w:t>ⲱ̀ ⲑ̀ⲙⲁⲩ ⲙ̀Ⲫϯ ⲫⲁ ⲡⲓⲁ̀ⲙⲁϩⲓ:</w:t>
            </w:r>
          </w:p>
          <w:p w:rsidR="003D520A" w:rsidRDefault="003D520A" w:rsidP="002411ED">
            <w:pPr>
              <w:pStyle w:val="CopticVersemulti-line"/>
            </w:pPr>
            <w:r>
              <w:t>ⲧⲉⲧⲁⲓⲏⲟⲩⲧ ⲉ̀Ⲛⲓⲥⲉⲣⲁⲫⲓⲙ:</w:t>
            </w:r>
          </w:p>
          <w:p w:rsidR="003D520A" w:rsidRDefault="003D520A" w:rsidP="002411ED">
            <w:pPr>
              <w:pStyle w:val="CopticHangingVerse"/>
            </w:pPr>
            <w:r>
              <w:t>ϧⲉⲛ ⲧ̀ⲫⲉ ⲛⲉⲙ ϩⲓϫⲉⲛ ⲡⲓⲕⲁϩⲓ.</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Blessed are you, O Mary,</w:t>
            </w:r>
          </w:p>
          <w:p w:rsidR="003D520A" w:rsidRDefault="003D520A" w:rsidP="002411ED">
            <w:pPr>
              <w:pStyle w:val="EngHang"/>
            </w:pPr>
            <w:r>
              <w:t>For you have borne the True One,</w:t>
            </w:r>
          </w:p>
          <w:p w:rsidR="003D520A" w:rsidRDefault="003D520A" w:rsidP="002411ED">
            <w:pPr>
              <w:pStyle w:val="EngHang"/>
            </w:pPr>
            <w:r>
              <w:t>While remaining a virgin,</w:t>
            </w:r>
          </w:p>
          <w:p w:rsidR="003D520A" w:rsidRDefault="003D520A" w:rsidP="002411ED">
            <w:pPr>
              <w:pStyle w:val="EngHangEnd"/>
            </w:pPr>
            <w:r>
              <w:t>And your virginity is ever sealed.</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Ⲱⲟⲩⲛⲓⲁϯ ⲛ̀ⲑⲟ Ⲙⲁⲣⲓⲁ̀:</w:t>
            </w:r>
          </w:p>
          <w:p w:rsidR="003D520A" w:rsidRDefault="003D520A" w:rsidP="002411ED">
            <w:pPr>
              <w:pStyle w:val="CopticVersemulti-line"/>
            </w:pPr>
            <w:r>
              <w:t>Ϫⲉ ⲁ̀ⲣⲉϫ̀ⲫⲟ ⲙ̀ⲡⲓⲁ̀ⲗⲏⲑⲓⲛⲟⲥ:</w:t>
            </w:r>
          </w:p>
          <w:p w:rsidR="003D520A" w:rsidRDefault="003D520A" w:rsidP="002411ED">
            <w:pPr>
              <w:pStyle w:val="CopticVersemulti-line"/>
            </w:pPr>
            <w:r>
              <w:t>ⲉⲥⲧⲟⲃ ⲛ̀ϫⲉ ⲧⲉⲡⲁⲣⲥⲛⲓⲁ̀:</w:t>
            </w:r>
          </w:p>
          <w:p w:rsidR="003D520A" w:rsidRDefault="003D520A" w:rsidP="002411ED">
            <w:pPr>
              <w:pStyle w:val="CopticHangingVerse"/>
            </w:pPr>
            <w:r>
              <w:t>ⲉ̀ⲣⲉⲟ̀ϩⲓ ⲉ̀ⲣⲉⲟⲓ ⲙ̀ⲡⲁⲣⲑⲉⲛⲟⲥ.</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As Isaiah has said,</w:t>
            </w:r>
          </w:p>
          <w:p w:rsidR="003D520A" w:rsidRDefault="003D520A" w:rsidP="002411ED">
            <w:pPr>
              <w:pStyle w:val="EngHang"/>
            </w:pPr>
            <w:r>
              <w:t>With a joyful voice,</w:t>
            </w:r>
          </w:p>
          <w:p w:rsidR="003D520A" w:rsidRDefault="003D520A" w:rsidP="002411ED">
            <w:pPr>
              <w:pStyle w:val="EngHang"/>
            </w:pPr>
            <w:r>
              <w:t>“Behold, a virgin shall conceive,</w:t>
            </w:r>
          </w:p>
          <w:p w:rsidR="003D520A" w:rsidRDefault="003D520A" w:rsidP="002411ED">
            <w:pPr>
              <w:pStyle w:val="EngHangEnd"/>
            </w:pPr>
            <w:r>
              <w:t>And bring forth Emmanuel.”</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Ⲕⲁⲧⲁ ⲫ̀ⲣⲏϯ ⲉ̀ⲧⲁϥϫⲟⲥ:</w:t>
            </w:r>
          </w:p>
          <w:p w:rsidR="003D520A" w:rsidRDefault="003D520A" w:rsidP="002411ED">
            <w:pPr>
              <w:pStyle w:val="CopticVersemulti-line"/>
            </w:pPr>
            <w:r>
              <w:t>ⲛ̀ϫⲉ Ⲏⲥⲁⲏ̀ⲁⲥ ϧⲉⲛ ⲟⲩⲥ̀ⲙⲏ ⲛ̀ⲑⲉⲗⲏⲗ:</w:t>
            </w:r>
          </w:p>
          <w:p w:rsidR="003D520A" w:rsidRDefault="003D520A" w:rsidP="002411ED">
            <w:pPr>
              <w:pStyle w:val="CopticVersemulti-line"/>
            </w:pPr>
            <w:r>
              <w:t>ϫⲉ ⲓⲥ ⲁ̀ⲗⲟⲩ ⲙ̀ⲡⲁⲣⲑⲉⲛⲟⲥ:</w:t>
            </w:r>
          </w:p>
          <w:p w:rsidR="003D520A" w:rsidRDefault="003D520A" w:rsidP="002411ED">
            <w:pPr>
              <w:pStyle w:val="CopticHangingVerse"/>
            </w:pPr>
            <w:r>
              <w:t>ⲉⲥⲉ̀ⲙⲓⲥⲓ ⲛⲁⲛ ⲛ̀Ⲉⲙⲙⲁⲛⲟⲩⲏⲗ.</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magnify you every day,</w:t>
            </w:r>
          </w:p>
          <w:p w:rsidR="003D520A" w:rsidRDefault="003D520A" w:rsidP="002411ED">
            <w:pPr>
              <w:pStyle w:val="EngHang"/>
            </w:pPr>
            <w:r>
              <w:t>Saying with Gabriel,</w:t>
            </w:r>
          </w:p>
          <w:p w:rsidR="003D520A" w:rsidRDefault="003D520A" w:rsidP="002411ED">
            <w:pPr>
              <w:pStyle w:val="EngHang"/>
            </w:pPr>
            <w:r>
              <w:t>“Hail, O full of grace,</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Ⲧⲉⲛϭⲓⲥⲓ ⲙ̀ⲙⲟ ⲙ̀ⲙⲏⲛⲓ ⲙ̀ⲙⲏⲛⲓ:</w:t>
            </w:r>
          </w:p>
          <w:p w:rsidR="003D520A" w:rsidRDefault="003D520A" w:rsidP="002411ED">
            <w:pPr>
              <w:pStyle w:val="CopticVersemulti-line"/>
            </w:pPr>
            <w:r>
              <w:t>ⲉⲛϫⲱ ⲙ̀ⲙⲟⲥ ⲛⲉⲙ Ⲅⲁⲃⲣⲓⲏⲗ:</w:t>
            </w:r>
          </w:p>
          <w:p w:rsidR="003D520A" w:rsidRDefault="003D520A" w:rsidP="002411ED">
            <w:pPr>
              <w:pStyle w:val="CopticVersemulti-line"/>
            </w:pPr>
            <w:r>
              <w:t>ϫⲉ ⲭⲉⲣⲉ ⲕⲉⲭⲁⲣⲓⲧⲱⲙⲉⲛⲏ:</w:t>
            </w:r>
          </w:p>
          <w:p w:rsidR="003D520A" w:rsidRDefault="003D520A" w:rsidP="002411ED">
            <w:pPr>
              <w:pStyle w:val="CopticHangingVerse"/>
            </w:pPr>
            <w:r>
              <w:t>ⲟ̀Ⲕⲩⲣⲓⲟⲥ ⲙⲉⲧⲁ ⲥⲟⲩ.</w:t>
            </w:r>
          </w:p>
        </w:tc>
      </w:tr>
      <w:tr w:rsidR="003D520A" w:rsidTr="003D520A">
        <w:trPr>
          <w:cantSplit/>
          <w:jc w:val="center"/>
        </w:trPr>
        <w:tc>
          <w:tcPr>
            <w:tcW w:w="288" w:type="dxa"/>
          </w:tcPr>
          <w:p w:rsidR="003D520A" w:rsidRDefault="003D520A" w:rsidP="003D520A">
            <w:pPr>
              <w:pStyle w:val="CopticCross"/>
            </w:pPr>
          </w:p>
        </w:tc>
        <w:tc>
          <w:tcPr>
            <w:tcW w:w="3960" w:type="dxa"/>
          </w:tcPr>
          <w:p w:rsidR="003D520A" w:rsidRDefault="003D520A" w:rsidP="002411ED">
            <w:pPr>
              <w:pStyle w:val="EngHang"/>
            </w:pPr>
            <w:r>
              <w:t>Hail to you, O Virgin,</w:t>
            </w:r>
          </w:p>
          <w:p w:rsidR="003D520A" w:rsidRDefault="003D520A" w:rsidP="002411ED">
            <w:pPr>
              <w:pStyle w:val="EngHang"/>
            </w:pPr>
            <w:r>
              <w:t>And we call you blessed,</w:t>
            </w:r>
          </w:p>
          <w:p w:rsidR="003D520A" w:rsidRDefault="003D520A" w:rsidP="002411ED">
            <w:pPr>
              <w:pStyle w:val="EngHang"/>
            </w:pPr>
            <w:r>
              <w:t>With Gabriel the Angel:</w:t>
            </w:r>
          </w:p>
          <w:p w:rsidR="003D520A" w:rsidRDefault="003D520A" w:rsidP="002411ED">
            <w:pPr>
              <w:pStyle w:val="EngHangEnd"/>
            </w:pPr>
            <w:r>
              <w:t>“The Lord is with you.”</w:t>
            </w:r>
          </w:p>
        </w:tc>
        <w:tc>
          <w:tcPr>
            <w:tcW w:w="288" w:type="dxa"/>
          </w:tcPr>
          <w:p w:rsidR="003D520A" w:rsidRDefault="003D520A" w:rsidP="003D520A"/>
        </w:tc>
        <w:tc>
          <w:tcPr>
            <w:tcW w:w="288" w:type="dxa"/>
          </w:tcPr>
          <w:p w:rsidR="003D520A" w:rsidRDefault="003D520A" w:rsidP="003D520A">
            <w:pPr>
              <w:pStyle w:val="CopticCross"/>
            </w:pPr>
          </w:p>
        </w:tc>
        <w:tc>
          <w:tcPr>
            <w:tcW w:w="3960" w:type="dxa"/>
          </w:tcPr>
          <w:p w:rsidR="003D520A" w:rsidRDefault="003D520A" w:rsidP="002411ED">
            <w:pPr>
              <w:pStyle w:val="CopticVersemulti-line"/>
            </w:pPr>
            <w:r>
              <w:t>Ⲭⲉⲣⲉ ⲛⲉ ⲱ̀ ϯⲡⲁⲣⲑⲉⲛⲟⲥ:</w:t>
            </w:r>
          </w:p>
          <w:p w:rsidR="003D520A" w:rsidRDefault="003D520A" w:rsidP="002411ED">
            <w:pPr>
              <w:pStyle w:val="CopticVersemulti-line"/>
            </w:pPr>
            <w:r>
              <w:t>Ϯⲉⲛⲉⲣⲙⲁⲕⲁⲣⲓⲍⲓⲛ ⲙ̀ⲙⲟ:</w:t>
            </w:r>
          </w:p>
          <w:p w:rsidR="003D520A" w:rsidRDefault="003D520A" w:rsidP="002411ED">
            <w:pPr>
              <w:pStyle w:val="CopticVersemulti-line"/>
            </w:pPr>
            <w:r>
              <w:t>ⲛⲉⲙ Ⲅⲁⲃⲣⲓⲏⲗ ⲡⲓⲁⲅⲅⲉⲗⲟⲥ:</w:t>
            </w:r>
          </w:p>
          <w:p w:rsidR="003D520A" w:rsidRDefault="003D520A" w:rsidP="002411ED">
            <w:pPr>
              <w:pStyle w:val="CopticHangingVerse"/>
            </w:pPr>
            <w:r>
              <w:t>ⲟⲩⲟϩ Ⲡⲟ̄ⲥ̄ ϣⲟⲡ ⲛⲉⲙⲉ.</w:t>
            </w:r>
          </w:p>
        </w:tc>
      </w:tr>
      <w:tr w:rsidR="003D520A" w:rsidTr="003D520A">
        <w:trPr>
          <w:cantSplit/>
          <w:jc w:val="center"/>
        </w:trPr>
        <w:tc>
          <w:tcPr>
            <w:tcW w:w="288" w:type="dxa"/>
          </w:tcPr>
          <w:p w:rsidR="003D520A" w:rsidRDefault="003D520A" w:rsidP="003D520A">
            <w:pPr>
              <w:pStyle w:val="CopticCross"/>
            </w:pPr>
            <w:r w:rsidRPr="00FB5ACB">
              <w:t>¿</w:t>
            </w:r>
          </w:p>
        </w:tc>
        <w:tc>
          <w:tcPr>
            <w:tcW w:w="3960" w:type="dxa"/>
          </w:tcPr>
          <w:p w:rsidR="003D520A" w:rsidRDefault="003D520A" w:rsidP="002411ED">
            <w:pPr>
              <w:pStyle w:val="EngHang"/>
            </w:pPr>
            <w:r>
              <w:t>We ask you to remember us,</w:t>
            </w:r>
          </w:p>
          <w:p w:rsidR="003D520A" w:rsidRDefault="003D520A" w:rsidP="002411ED">
            <w:pPr>
              <w:pStyle w:val="EngHang"/>
            </w:pPr>
            <w:r>
              <w:t>O our faithful advocate,</w:t>
            </w:r>
          </w:p>
          <w:p w:rsidR="003D520A" w:rsidRDefault="003D520A" w:rsidP="002411ED">
            <w:pPr>
              <w:pStyle w:val="EngHang"/>
            </w:pPr>
            <w:r>
              <w:t>Before our Lord Jesus Christ,</w:t>
            </w:r>
          </w:p>
          <w:p w:rsidR="003D520A" w:rsidRDefault="003D520A" w:rsidP="002411ED">
            <w:pPr>
              <w:pStyle w:val="EngHangEnd"/>
            </w:pPr>
            <w:r>
              <w:t>That He may forgive us our sins.</w:t>
            </w:r>
          </w:p>
        </w:tc>
        <w:tc>
          <w:tcPr>
            <w:tcW w:w="288" w:type="dxa"/>
          </w:tcPr>
          <w:p w:rsidR="003D520A" w:rsidRDefault="003D520A" w:rsidP="003D520A"/>
        </w:tc>
        <w:tc>
          <w:tcPr>
            <w:tcW w:w="288" w:type="dxa"/>
          </w:tcPr>
          <w:p w:rsidR="003D520A" w:rsidRDefault="003D520A" w:rsidP="003D520A">
            <w:pPr>
              <w:pStyle w:val="CopticCross"/>
            </w:pPr>
            <w:r w:rsidRPr="00FB5ACB">
              <w:t>¿</w:t>
            </w:r>
          </w:p>
        </w:tc>
        <w:tc>
          <w:tcPr>
            <w:tcW w:w="3960" w:type="dxa"/>
          </w:tcPr>
          <w:p w:rsidR="003D520A" w:rsidRDefault="003D520A" w:rsidP="002411ED">
            <w:pPr>
              <w:pStyle w:val="CopticVersemulti-line"/>
            </w:pPr>
            <w:r>
              <w:t>Ⲧⲉⲛϯϩⲟ ⲁ̀ⲣⲓⲡⲉⲛⲙⲉⲩⲓ:</w:t>
            </w:r>
          </w:p>
          <w:p w:rsidR="003D520A" w:rsidRDefault="003D520A" w:rsidP="002411ED">
            <w:pPr>
              <w:pStyle w:val="CopticVersemulti-line"/>
            </w:pPr>
            <w:r>
              <w:t>ⲱ̀ ϯⲡ̀ⲣⲟⲥⲧⲁⲧⲏⲥ ⲉ̀ⲧⲉⲛϩⲟⲧ:</w:t>
            </w:r>
          </w:p>
          <w:p w:rsidR="003D520A" w:rsidRDefault="003D520A" w:rsidP="002411ED">
            <w:pPr>
              <w:pStyle w:val="CopticVersemulti-line"/>
            </w:pPr>
            <w:r>
              <w:t>ⲛⲁϩⲣⲉⲛ Ⲡⲉⲛⲟ̄ⲥ̄ Ⲓⲏ̄ⲥ̄ Ⲡⲭ̄ⲥ̄:</w:t>
            </w:r>
          </w:p>
          <w:p w:rsidR="003D520A" w:rsidRPr="005130A7" w:rsidRDefault="003D520A" w:rsidP="002411ED">
            <w:pPr>
              <w:pStyle w:val="CopticHangingVerse"/>
            </w:pPr>
            <w:r>
              <w:t>ⲛ̀ⲧⲉϥⲭⲁ ⲛⲉⲛⲛⲟⲃⲓ ⲛⲁⲛ ⲉ̀ⲃⲟⲗ.</w:t>
            </w:r>
          </w:p>
        </w:tc>
      </w:tr>
    </w:tbl>
    <w:p w:rsidR="002411ED" w:rsidRDefault="002411ED" w:rsidP="002411ED">
      <w:pPr>
        <w:pStyle w:val="Heading4"/>
      </w:pPr>
      <w:r>
        <w:t xml:space="preserve">The Third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Gabriel the Angel,</w:t>
            </w:r>
          </w:p>
          <w:p w:rsidR="002411ED" w:rsidRDefault="002411ED" w:rsidP="002411ED">
            <w:pPr>
              <w:pStyle w:val="EngHang"/>
            </w:pPr>
            <w:r>
              <w:t>Announced to the Virgin,</w:t>
            </w:r>
          </w:p>
          <w:p w:rsidR="002411ED" w:rsidRDefault="002411ED" w:rsidP="002411ED">
            <w:pPr>
              <w:pStyle w:val="EngHang"/>
            </w:pPr>
            <w:r>
              <w:t>After greeting her saying,</w:t>
            </w:r>
          </w:p>
          <w:p w:rsidR="002411ED" w:rsidRDefault="002411ED" w:rsidP="002411ED">
            <w:pPr>
              <w:pStyle w:val="EngHangEnd"/>
            </w:pPr>
            <w:r>
              <w:t>“Hail to you, O full of grace!”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Ⲅⲁⲃⲣⲓⲏⲗ ⲛⲓⲁⲅⲅⲉⲗⲟⲥ:</w:t>
            </w:r>
          </w:p>
          <w:p w:rsidR="002411ED" w:rsidRDefault="002411ED" w:rsidP="002411ED">
            <w:pPr>
              <w:pStyle w:val="CopticVersemulti-line"/>
            </w:pPr>
            <w:r>
              <w:t>ⲁϥϩⲓϣⲉⲛⲛⲟⲩϥⲓ ⲛ̀ϯⲡⲁⲣⲑⲉⲛⲟⲥ:</w:t>
            </w:r>
          </w:p>
          <w:p w:rsidR="002411ED" w:rsidRDefault="002411ED" w:rsidP="002411ED">
            <w:pPr>
              <w:pStyle w:val="CopticVersemulti-line"/>
            </w:pPr>
            <w:r>
              <w:t>ⲁϥⲉⲣϩⲏⲧⲥ ⲙ̀ⲡⲓⲁⲥⲡⲁⲥⲙⲟⲥ:</w:t>
            </w:r>
          </w:p>
          <w:p w:rsidR="002411ED" w:rsidRPr="00C35319" w:rsidRDefault="002411ED" w:rsidP="002411ED">
            <w:pPr>
              <w:pStyle w:val="CopticHangingVerse"/>
            </w:pPr>
            <w:r>
              <w:t>ϫⲉ ⲭⲉⲣⲉ ⲑⲏⲉⲑⲙⲉϩ ⲛ̀ϩ̀ⲙⲟⲧ.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When the chaste young woman</w:t>
            </w:r>
          </w:p>
          <w:p w:rsidR="002411ED" w:rsidRDefault="002411ED" w:rsidP="002411ED">
            <w:pPr>
              <w:pStyle w:val="EngHang"/>
            </w:pPr>
            <w:r>
              <w:t>Heard his voice,</w:t>
            </w:r>
          </w:p>
          <w:p w:rsidR="002411ED" w:rsidRDefault="002411ED" w:rsidP="002411ED">
            <w:pPr>
              <w:pStyle w:val="EngHang"/>
            </w:pPr>
            <w:r>
              <w:t>She responded wisely,</w:t>
            </w:r>
          </w:p>
          <w:p w:rsidR="002411ED" w:rsidRDefault="002411ED" w:rsidP="002411ED">
            <w:pPr>
              <w:pStyle w:val="EngHangEnd"/>
            </w:pPr>
            <w:r>
              <w:t>“What manner of greeting is this?”</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Ⲉⲧⲁⲥⲥⲱⲧⲉⲙ ⲉ̀ⲧⲉϥⲥ̀ⲙⲏ:</w:t>
            </w:r>
          </w:p>
          <w:p w:rsidR="002411ED" w:rsidRDefault="002411ED" w:rsidP="002411ED">
            <w:pPr>
              <w:pStyle w:val="CopticVersemulti-line"/>
            </w:pPr>
            <w:r>
              <w:t>ⲛ̀ϫⲉ ϯⲁ̀ⲗⲟⲩ ⲛ̀ⲥⲉⲙⲛⲉ:</w:t>
            </w:r>
          </w:p>
          <w:p w:rsidR="002411ED" w:rsidRDefault="002411ED" w:rsidP="002411ED">
            <w:pPr>
              <w:pStyle w:val="CopticVersemulti-line"/>
            </w:pPr>
            <w:r>
              <w:t>ⲁⲥⲉⲣⲟⲩⲱ̀ ϧⲉⲛ ⲟⲩⲙⲉⲧⲥⲁⲃⲉ:</w:t>
            </w:r>
          </w:p>
          <w:p w:rsidR="002411ED" w:rsidRDefault="002411ED" w:rsidP="002411ED">
            <w:pPr>
              <w:pStyle w:val="CopticHangingVerse"/>
            </w:pPr>
            <w:r>
              <w:t>ⲟⲩⲟϩ ⲁⲥⲙⲟⲕⲙⲉⲕ ϫⲉ ⲟⲩⲡⲉ ⲫⲁⲓ.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angel, who is of</w:t>
            </w:r>
          </w:p>
          <w:p w:rsidR="002411ED" w:rsidRDefault="002411ED" w:rsidP="002411ED">
            <w:pPr>
              <w:pStyle w:val="EngHang"/>
            </w:pPr>
            <w:r>
              <w:t>Incorporeal fire said to her,</w:t>
            </w:r>
          </w:p>
          <w:p w:rsidR="002411ED" w:rsidRDefault="002411ED" w:rsidP="002411ED">
            <w:pPr>
              <w:pStyle w:val="EngHang"/>
            </w:pPr>
            <w:r>
              <w:t>“O my Lad, the Virgin,</w:t>
            </w:r>
          </w:p>
          <w:p w:rsidR="002411ED" w:rsidRDefault="002411ED" w:rsidP="002411ED">
            <w:pPr>
              <w:pStyle w:val="EngHangEnd"/>
            </w:pPr>
            <w:r>
              <w:t>Incline your ear and hear me.</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Ⲡⲉϫⲁϥ ⲙⲁⲥ ⲛ̀ϫⲉ ⲛⲓⲁⲅⲅⲉⲗⲟⲥ:</w:t>
            </w:r>
          </w:p>
          <w:p w:rsidR="002411ED" w:rsidRDefault="002411ED" w:rsidP="002411ED">
            <w:pPr>
              <w:pStyle w:val="CopticVersemulti-line"/>
            </w:pPr>
            <w:r>
              <w:t>ⲡⲓϣⲁϩ ⲛ̀ⲭ̀ⲣⲱⲙ ⲛ̀ⲁ̀ⲥⲱⲙⲁⲧⲟⲥ:</w:t>
            </w:r>
          </w:p>
          <w:p w:rsidR="002411ED" w:rsidRDefault="002411ED" w:rsidP="002411ED">
            <w:pPr>
              <w:pStyle w:val="CopticVersemulti-line"/>
            </w:pPr>
            <w:r>
              <w:t>ϫⲉ ⲧⲁϭⲟⲓⲥ ⲙ̀ⲡⲁⲣⲑⲉⲛⲟⲥ:</w:t>
            </w:r>
          </w:p>
          <w:p w:rsidR="002411ED" w:rsidRDefault="002411ED" w:rsidP="002411ED">
            <w:pPr>
              <w:pStyle w:val="CopticHangingVerse"/>
            </w:pPr>
            <w:r>
              <w:t>ⲡⲉⲕ ⲡⲉⲙⲁϣϫ</w:t>
            </w:r>
            <w:r w:rsidRPr="002411ED">
              <w:rPr>
                <w:rStyle w:val="CopticHangingVerseChar"/>
              </w:rPr>
              <w:t xml:space="preserve"> </w:t>
            </w:r>
            <w:r>
              <w:t>ⲥⲱⲧⲉⲙ ⲉ̀ⲣⲟⲓ.</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Do not be fearful, nor tremble,</w:t>
            </w:r>
          </w:p>
          <w:p w:rsidR="002411ED" w:rsidRDefault="002411ED" w:rsidP="002411ED">
            <w:pPr>
              <w:pStyle w:val="EngHang"/>
            </w:pPr>
            <w:r>
              <w:t>O Mary, daughter of Joachim,</w:t>
            </w:r>
          </w:p>
          <w:p w:rsidR="002411ED" w:rsidRDefault="002411ED" w:rsidP="002411ED">
            <w:pPr>
              <w:pStyle w:val="EngHang"/>
            </w:pPr>
            <w:r>
              <w:t>The Lord God of the seraphim</w:t>
            </w:r>
          </w:p>
          <w:p w:rsidR="002411ED" w:rsidRDefault="002411ED" w:rsidP="002411ED">
            <w:pPr>
              <w:pStyle w:val="EngHangEnd"/>
            </w:pPr>
            <w:r>
              <w:t>Has chosen you as His dwelling.</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Ⲙⲡⲉⲣⲉⲣϩⲟϯ ⲟⲩⲇⲉ ⲙ̀ⲡⲉⲣⲕⲓⲙ:</w:t>
            </w:r>
          </w:p>
          <w:p w:rsidR="002411ED" w:rsidRDefault="002411ED" w:rsidP="002411ED">
            <w:pPr>
              <w:pStyle w:val="CopticVersemulti-line"/>
            </w:pPr>
            <w:r>
              <w:t>Ⲙⲁⲣⲓⲁ̀ ⲧ̀ϣⲉⲣⲓ ⲛ̀Ⲓⲱⲁⲕⲓⲙ:</w:t>
            </w:r>
          </w:p>
          <w:p w:rsidR="002411ED" w:rsidRDefault="002411ED" w:rsidP="002411ED">
            <w:pPr>
              <w:pStyle w:val="CopticVersemulti-line"/>
            </w:pPr>
            <w:r>
              <w:t>Ⲡⲟ̄ⲥ̄ Ⲫϯ ⲛ̀Ⲛⲓⲥⲉⲣⲁⲫⲓⲙ:</w:t>
            </w:r>
          </w:p>
          <w:p w:rsidR="002411ED" w:rsidRDefault="002411ED" w:rsidP="002411ED">
            <w:pPr>
              <w:pStyle w:val="CopticHangingVerse"/>
            </w:pPr>
            <w:r>
              <w:t>ⲁϥⲥⲱⲧⲡ ⲙ̀ⲙⲟ ⲉⲩⲙⲁⲛ̀ϣⲱⲡⲓ ⲛⲁϥ.</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In truth, you shall conceive</w:t>
            </w:r>
          </w:p>
          <w:p w:rsidR="002411ED" w:rsidRDefault="002411ED" w:rsidP="002411ED">
            <w:pPr>
              <w:pStyle w:val="EngHang"/>
            </w:pPr>
            <w:r>
              <w:t>The Logos, who became poor</w:t>
            </w:r>
          </w:p>
          <w:p w:rsidR="002411ED" w:rsidRDefault="002411ED" w:rsidP="002411ED">
            <w:pPr>
              <w:pStyle w:val="EngHang"/>
            </w:pPr>
            <w:r>
              <w:t>For the sake of us poor ones,</w:t>
            </w:r>
          </w:p>
          <w:p w:rsidR="002411ED" w:rsidRDefault="002411ED" w:rsidP="002411ED">
            <w:pPr>
              <w:pStyle w:val="EngHangEnd"/>
            </w:pPr>
            <w:r>
              <w:t>In order to make us rich.”</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Ⲁⲗⲏⲑⲱⲥ ⲧⲉⲣⲁⲉⲣⲃⲟⲕⲓ:</w:t>
            </w:r>
          </w:p>
          <w:p w:rsidR="002411ED" w:rsidRDefault="002411ED" w:rsidP="002411ED">
            <w:pPr>
              <w:pStyle w:val="CopticVersemulti-line"/>
            </w:pPr>
            <w:r>
              <w:t>ⲙ̀ⲡⲓⲗⲟⲅⲟⲥ ⲉ̀ⲧⲁϥⲉⲣϩⲏⲕⲓ:</w:t>
            </w:r>
          </w:p>
          <w:p w:rsidR="002411ED" w:rsidRDefault="002411ED" w:rsidP="002411ED">
            <w:pPr>
              <w:pStyle w:val="CopticVersemulti-line"/>
            </w:pPr>
            <w:r>
              <w:t>ⲉⲑⲃⲏⲧⲉⲛ ⲁⲛⲟⲛ ϧⲁ ⲛⲓϩⲏⲕⲓ:</w:t>
            </w:r>
          </w:p>
          <w:p w:rsidR="002411ED" w:rsidRDefault="002411ED" w:rsidP="002411ED">
            <w:pPr>
              <w:pStyle w:val="CopticHangingVerse"/>
            </w:pPr>
            <w:r>
              <w:t>ϣⲁ ⲛ̀ⲧⲉϥⲁⲓⲧⲉⲛ ⲛ̀ⲣⲁⲙⲁⲟ̀.</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“How shall this be,</w:t>
            </w:r>
          </w:p>
          <w:p w:rsidR="002411ED" w:rsidRDefault="002411ED" w:rsidP="002411ED">
            <w:pPr>
              <w:pStyle w:val="EngHang"/>
            </w:pPr>
            <w:r>
              <w:t>Seeing as I know not a man?</w:t>
            </w:r>
          </w:p>
          <w:p w:rsidR="002411ED" w:rsidRDefault="002411ED" w:rsidP="002411ED">
            <w:pPr>
              <w:pStyle w:val="EngHang"/>
            </w:pPr>
            <w:r>
              <w:t>I beseech you, tell me,</w:t>
            </w:r>
          </w:p>
          <w:p w:rsidR="002411ED" w:rsidRDefault="002411ED" w:rsidP="002411ED">
            <w:pPr>
              <w:pStyle w:val="EngHangEnd"/>
            </w:pPr>
            <w:r>
              <w:t>Do not hide this from me.”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Ⲡⲱⲥ ⲫⲁⲓ ⲛⲁϣⲱⲡⲓ ⲙ̀ⲙⲟ:</w:t>
            </w:r>
          </w:p>
          <w:p w:rsidR="002411ED" w:rsidRDefault="002411ED" w:rsidP="002411ED">
            <w:pPr>
              <w:pStyle w:val="CopticVersemulti-line"/>
            </w:pPr>
            <w:r>
              <w:t>ⲙ̀ⲡⲉ ϩ̀ⲗⲓ ϣⲉ ⲉ̀ϧⲟⲩⲛ ⲉ̀ⲣⲟⲓ:</w:t>
            </w:r>
          </w:p>
          <w:p w:rsidR="002411ED" w:rsidRDefault="002411ED" w:rsidP="002411ED">
            <w:pPr>
              <w:pStyle w:val="CopticVersemulti-line"/>
            </w:pPr>
            <w:r>
              <w:t>ϯϯϩⲟ ⲉ̀ⲣⲟⲕ ⲙⲁⲧⲁⲙⲟⲓ:</w:t>
            </w:r>
          </w:p>
          <w:p w:rsidR="002411ED" w:rsidRDefault="002411ED" w:rsidP="002411ED">
            <w:pPr>
              <w:pStyle w:val="CopticHangingVerse"/>
            </w:pPr>
            <w:r>
              <w:t>ⲙ̀ⲡⲉⲣϩⲱⲡ ⲛ̀ϩ̀ⲗⲓ ⲉ̀ϫⲱⲓ.</w:t>
            </w:r>
          </w:p>
        </w:tc>
      </w:tr>
      <w:tr w:rsidR="002411ED" w:rsidTr="00430630">
        <w:trPr>
          <w:cantSplit/>
          <w:jc w:val="center"/>
        </w:trPr>
        <w:tc>
          <w:tcPr>
            <w:tcW w:w="288" w:type="dxa"/>
          </w:tcPr>
          <w:p w:rsidR="002411ED" w:rsidRDefault="002411ED" w:rsidP="00430630">
            <w:pPr>
              <w:pStyle w:val="CopticCross"/>
            </w:pPr>
          </w:p>
        </w:tc>
        <w:tc>
          <w:tcPr>
            <w:tcW w:w="3960" w:type="dxa"/>
          </w:tcPr>
          <w:p w:rsidR="002411ED" w:rsidRDefault="002411ED" w:rsidP="002411ED">
            <w:pPr>
              <w:pStyle w:val="EngHang"/>
            </w:pPr>
            <w:r>
              <w:t>“The Holy Spirit shall come upon you,</w:t>
            </w:r>
          </w:p>
          <w:p w:rsidR="002411ED" w:rsidRDefault="002411ED" w:rsidP="002411ED">
            <w:pPr>
              <w:pStyle w:val="EngHang"/>
            </w:pPr>
            <w:r>
              <w:t>And the power of the Highest shall overshadow you.</w:t>
            </w:r>
          </w:p>
          <w:p w:rsidR="002411ED" w:rsidRDefault="002411ED" w:rsidP="002411ED">
            <w:pPr>
              <w:pStyle w:val="EngHang"/>
            </w:pPr>
            <w:r>
              <w:t>The angels will praise you</w:t>
            </w:r>
          </w:p>
          <w:p w:rsidR="002411ED" w:rsidRDefault="002411ED" w:rsidP="002411ED">
            <w:pPr>
              <w:pStyle w:val="EngHangEnd"/>
            </w:pPr>
            <w:r>
              <w:t>In awe of their Creator.</w:t>
            </w:r>
          </w:p>
        </w:tc>
        <w:tc>
          <w:tcPr>
            <w:tcW w:w="288" w:type="dxa"/>
          </w:tcPr>
          <w:p w:rsidR="002411ED" w:rsidRDefault="002411ED" w:rsidP="00430630"/>
        </w:tc>
        <w:tc>
          <w:tcPr>
            <w:tcW w:w="288" w:type="dxa"/>
          </w:tcPr>
          <w:p w:rsidR="002411ED" w:rsidRDefault="002411ED" w:rsidP="00430630">
            <w:pPr>
              <w:pStyle w:val="CopticCross"/>
            </w:pPr>
          </w:p>
        </w:tc>
        <w:tc>
          <w:tcPr>
            <w:tcW w:w="3960" w:type="dxa"/>
          </w:tcPr>
          <w:p w:rsidR="002411ED" w:rsidRDefault="002411ED" w:rsidP="002411ED">
            <w:pPr>
              <w:pStyle w:val="CopticVersemulti-line"/>
            </w:pPr>
            <w:r>
              <w:t>Ⲡⲓⲡ̀ⲛⲉⲩⲙⲁ ⲉⲑⲟⲩⲁⲃ ⲉⲑⲛⲏⲟⲩ ⲉ̀ϫⲱ:</w:t>
            </w:r>
          </w:p>
          <w:p w:rsidR="002411ED" w:rsidRDefault="002411ED" w:rsidP="002411ED">
            <w:pPr>
              <w:pStyle w:val="CopticVersemulti-line"/>
            </w:pPr>
            <w:r>
              <w:t>ⲟⲩϫⲟⲙ ⲛ̀ⲧⲉ ⲫⲏⲉⲧϭⲟⲥⲓ ⲉⲑⲛⲁⲉⲣϧⲏⲓⲃⲓ ⲉ̀ⲣⲟ:</w:t>
            </w:r>
          </w:p>
          <w:p w:rsidR="002411ED" w:rsidRDefault="002411ED" w:rsidP="002411ED">
            <w:pPr>
              <w:pStyle w:val="CopticVersemulti-line"/>
            </w:pPr>
            <w:r>
              <w:t>ⲛⲓⲁⲅⲅⲉⲗⲟⲥ ⲥⲉϩⲱⲥ ⲉ̀ⲣⲟ:</w:t>
            </w:r>
          </w:p>
          <w:p w:rsidR="002411ED" w:rsidRDefault="002411ED" w:rsidP="002411ED">
            <w:pPr>
              <w:pStyle w:val="CopticHangingVerse"/>
            </w:pPr>
            <w:r>
              <w:t>ⲉⲑⲃⲉ ⲧ̀ϩⲟϯ ⲙ̀ⲡⲟⲩⲣⲉϥⲥⲱⲛⲧ.</w:t>
            </w:r>
          </w:p>
        </w:tc>
      </w:tr>
      <w:tr w:rsidR="002411ED" w:rsidTr="00430630">
        <w:trPr>
          <w:cantSplit/>
          <w:jc w:val="center"/>
        </w:trPr>
        <w:tc>
          <w:tcPr>
            <w:tcW w:w="288" w:type="dxa"/>
          </w:tcPr>
          <w:p w:rsidR="002411ED" w:rsidRDefault="002411ED" w:rsidP="00430630">
            <w:pPr>
              <w:pStyle w:val="CopticCross"/>
            </w:pPr>
            <w:r w:rsidRPr="00FB5ACB">
              <w:t>¿</w:t>
            </w:r>
          </w:p>
        </w:tc>
        <w:tc>
          <w:tcPr>
            <w:tcW w:w="3960" w:type="dxa"/>
          </w:tcPr>
          <w:p w:rsidR="002411ED" w:rsidRDefault="002411ED" w:rsidP="002411ED">
            <w:pPr>
              <w:pStyle w:val="EngHang"/>
            </w:pPr>
            <w:r>
              <w:t>You shall give birth to the Son of God,</w:t>
            </w:r>
          </w:p>
          <w:p w:rsidR="002411ED" w:rsidRDefault="002411ED" w:rsidP="002411ED">
            <w:pPr>
              <w:pStyle w:val="EngHang"/>
            </w:pPr>
            <w:r>
              <w:t>And the Wisdom of God.</w:t>
            </w:r>
          </w:p>
          <w:p w:rsidR="002411ED" w:rsidRDefault="002411ED" w:rsidP="002411ED">
            <w:pPr>
              <w:pStyle w:val="EngHang"/>
            </w:pPr>
            <w:r>
              <w:t>He is the God of our fathers,</w:t>
            </w:r>
          </w:p>
          <w:p w:rsidR="002411ED" w:rsidRDefault="002411ED" w:rsidP="002411ED">
            <w:pPr>
              <w:pStyle w:val="EngHangEnd"/>
            </w:pPr>
            <w:r>
              <w:t>There is no other [god] but He.</w:t>
            </w:r>
          </w:p>
        </w:tc>
        <w:tc>
          <w:tcPr>
            <w:tcW w:w="288" w:type="dxa"/>
          </w:tcPr>
          <w:p w:rsidR="002411ED" w:rsidRDefault="002411ED" w:rsidP="00430630"/>
        </w:tc>
        <w:tc>
          <w:tcPr>
            <w:tcW w:w="288" w:type="dxa"/>
          </w:tcPr>
          <w:p w:rsidR="002411ED" w:rsidRDefault="002411ED" w:rsidP="00430630">
            <w:pPr>
              <w:pStyle w:val="CopticCross"/>
            </w:pPr>
            <w:r w:rsidRPr="00FB5ACB">
              <w:t>¿</w:t>
            </w:r>
          </w:p>
        </w:tc>
        <w:tc>
          <w:tcPr>
            <w:tcW w:w="3960" w:type="dxa"/>
          </w:tcPr>
          <w:p w:rsidR="002411ED" w:rsidRDefault="002411ED" w:rsidP="002411ED">
            <w:pPr>
              <w:pStyle w:val="CopticVersemulti-line"/>
            </w:pPr>
            <w:r>
              <w:t>Ⲧⲉⲣⲁⲙⲓⲥⲓ ⲙ̀Ⲡϣⲏⲣⲓ ⲙ̀Ⲫϯ:</w:t>
            </w:r>
          </w:p>
          <w:p w:rsidR="002411ED" w:rsidRDefault="002411ED" w:rsidP="002411ED">
            <w:pPr>
              <w:pStyle w:val="CopticVersemulti-line"/>
            </w:pPr>
            <w:r>
              <w:t>ⲟⲩⲟϩ ϯⲥⲟⲫⲓⲁ̀ ⲛ̀ⲧⲉ Ⲫϯ:</w:t>
            </w:r>
          </w:p>
          <w:p w:rsidR="002411ED" w:rsidRDefault="002411ED" w:rsidP="002411ED">
            <w:pPr>
              <w:pStyle w:val="CopticVersemulti-line"/>
            </w:pPr>
            <w:r>
              <w:t>ϫⲉ ⲛ̀ⲑⲟϥ ⲡⲉ Ⲫϯ ⲛ̀ⲧⲉ ⲛⲉⲛⲓⲟϯ:</w:t>
            </w:r>
          </w:p>
          <w:p w:rsidR="002411ED" w:rsidRPr="005130A7" w:rsidRDefault="002411ED" w:rsidP="002411ED">
            <w:pPr>
              <w:pStyle w:val="CopticHangingVerse"/>
            </w:pPr>
            <w:r>
              <w:t>ⲙ̀ⲙⲟⲛ ⲕⲉ ⲟⲩⲁⲓ ⲉ̀ⲃⲏⲗ ⲉ̀ⲣⲟϥ.</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Where shall I go? For through you</w:t>
            </w:r>
          </w:p>
          <w:p w:rsidR="002411ED" w:rsidRDefault="002411ED" w:rsidP="002411ED">
            <w:pPr>
              <w:pStyle w:val="EngHang"/>
            </w:pPr>
            <w:r>
              <w:t>The Son of God will enter the womb.</w:t>
            </w:r>
          </w:p>
          <w:p w:rsidR="002411ED" w:rsidRDefault="002411ED" w:rsidP="002411ED">
            <w:pPr>
              <w:pStyle w:val="EngHang"/>
            </w:pPr>
            <w:r>
              <w:t>Behold, be not afraid,</w:t>
            </w:r>
          </w:p>
          <w:p w:rsidR="002411ED" w:rsidRDefault="002411ED" w:rsidP="002411ED">
            <w:pPr>
              <w:pStyle w:val="EngHangEnd"/>
            </w:pPr>
            <w:r>
              <w:t>For through you everyone shall be saved.”</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Ⲁⲓⲛⲁϣⲉⲛⲏⲓ ⲉ̀ⲃⲟⲗϩⲓⲧⲟϯ:</w:t>
            </w:r>
          </w:p>
          <w:p w:rsidR="002411ED" w:rsidRDefault="002411ED" w:rsidP="002411ED">
            <w:pPr>
              <w:pStyle w:val="CopticVersemulti-line"/>
            </w:pPr>
            <w:r>
              <w:t>Ⲡϣⲏⲣⲓ ⲙ̀Ⲫϯ ⲛⲁϣⲱⲡⲓ ϧⲉⲛ ⲧⲟϯ:</w:t>
            </w:r>
          </w:p>
          <w:p w:rsidR="002411ED" w:rsidRDefault="002411ED" w:rsidP="002411ED">
            <w:pPr>
              <w:pStyle w:val="CopticVersemulti-line"/>
            </w:pPr>
            <w:r>
              <w:t>ⲁ̀ⲛⲁⲩ ⲟⲩⲛ ⲙ̀ⲡⲉⲣⲉⲣϩⲟϯ:</w:t>
            </w:r>
          </w:p>
          <w:p w:rsidR="002411ED" w:rsidRDefault="002411ED" w:rsidP="002411ED">
            <w:pPr>
              <w:pStyle w:val="CopticHangingVerse"/>
            </w:pPr>
            <w:r>
              <w:t>ϫⲉ ⲡ̀ⲧⲏⲣϥ ⲛⲁⲛⲟϩⲉⲙ ⲉ̀ⲃⲟⲗϩⲓⲧⲟϯ.</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The Virgin Mary,</w:t>
            </w:r>
          </w:p>
          <w:p w:rsidR="002411ED" w:rsidRDefault="002411ED" w:rsidP="002411ED">
            <w:pPr>
              <w:pStyle w:val="EngHang"/>
            </w:pPr>
            <w:r>
              <w:t>Of the seed of Abraham,</w:t>
            </w:r>
          </w:p>
          <w:p w:rsidR="002411ED" w:rsidRDefault="002411ED" w:rsidP="002411ED">
            <w:pPr>
              <w:pStyle w:val="EngHang"/>
            </w:pPr>
            <w:r>
              <w:t>Through whom Adam was saved</w:t>
            </w:r>
          </w:p>
          <w:p w:rsidR="002411ED" w:rsidRDefault="002411ED" w:rsidP="002411ED">
            <w:pPr>
              <w:pStyle w:val="EngHangEnd"/>
            </w:pPr>
            <w:r>
              <w:t>From the curse of sin.</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Ϯⲡⲁⲣⲑⲉⲛⲟⲥ Ⲙⲁⲣⲓⲁⲙ:</w:t>
            </w:r>
          </w:p>
          <w:p w:rsidR="002411ED" w:rsidRDefault="002411ED" w:rsidP="002411ED">
            <w:pPr>
              <w:pStyle w:val="CopticVersemulti-line"/>
            </w:pPr>
            <w:r>
              <w:t>Ϧⲉⲛ ⲡⲓⲥ̀ⲡⲉⲣⲙⲁ ⲛ̀Ⲁⲃⲣⲁⲁⲙ:</w:t>
            </w:r>
          </w:p>
          <w:p w:rsidR="002411ED" w:rsidRDefault="002411ED" w:rsidP="002411ED">
            <w:pPr>
              <w:pStyle w:val="CopticVersemulti-line"/>
            </w:pPr>
            <w:r>
              <w:t>ⲑⲏⲉ̀ⲧⲁⲥⲛⲟϩⲉⲙ ⲛ̀Ⲁⲇⲁⲙ:</w:t>
            </w:r>
          </w:p>
          <w:p w:rsidR="002411ED" w:rsidRDefault="002411ED" w:rsidP="002411ED">
            <w:pPr>
              <w:pStyle w:val="CopticHangingVerse"/>
            </w:pPr>
            <w:r>
              <w:t>ⲉ̀ⲃⲟⲗϩⲁ ⲡ̀ⲥⲁϩⲟⲩⲓ̀ ⲛ̀ⲧⲉ ⲫ̀ⲛⲟⲃⲓ.</w:t>
            </w:r>
          </w:p>
        </w:tc>
      </w:tr>
      <w:tr w:rsidR="002411ED" w:rsidTr="00430630">
        <w:trPr>
          <w:cantSplit/>
          <w:jc w:val="center"/>
        </w:trPr>
        <w:tc>
          <w:tcPr>
            <w:tcW w:w="288" w:type="dxa"/>
          </w:tcPr>
          <w:p w:rsidR="002411ED" w:rsidRPr="00FB5ACB" w:rsidRDefault="002411ED" w:rsidP="00430630">
            <w:pPr>
              <w:pStyle w:val="CopticCross"/>
            </w:pPr>
          </w:p>
        </w:tc>
        <w:tc>
          <w:tcPr>
            <w:tcW w:w="3960" w:type="dxa"/>
          </w:tcPr>
          <w:p w:rsidR="002411ED" w:rsidRDefault="002411ED" w:rsidP="002411ED">
            <w:pPr>
              <w:pStyle w:val="EngHang"/>
            </w:pPr>
            <w:r>
              <w:t>Hail to you, O Virgin,</w:t>
            </w:r>
          </w:p>
          <w:p w:rsidR="002411ED" w:rsidRDefault="002411ED" w:rsidP="002411ED">
            <w:pPr>
              <w:pStyle w:val="EngHang"/>
            </w:pPr>
            <w:r>
              <w:t>The very and true Queen.</w:t>
            </w:r>
          </w:p>
          <w:p w:rsidR="002411ED" w:rsidRDefault="002411ED" w:rsidP="002411ED">
            <w:pPr>
              <w:pStyle w:val="EngHang"/>
            </w:pPr>
            <w:r>
              <w:t>Hail to the pride of our race,</w:t>
            </w:r>
          </w:p>
          <w:p w:rsidR="002411ED" w:rsidRDefault="002411ED" w:rsidP="002411ED">
            <w:pPr>
              <w:pStyle w:val="EngHangEnd"/>
            </w:pPr>
            <w:r>
              <w:t>Who has borne to us Emmanuel.</w:t>
            </w:r>
          </w:p>
        </w:tc>
        <w:tc>
          <w:tcPr>
            <w:tcW w:w="288" w:type="dxa"/>
          </w:tcPr>
          <w:p w:rsidR="002411ED" w:rsidRDefault="002411ED" w:rsidP="00430630"/>
        </w:tc>
        <w:tc>
          <w:tcPr>
            <w:tcW w:w="288" w:type="dxa"/>
          </w:tcPr>
          <w:p w:rsidR="002411ED" w:rsidRPr="00FB5ACB" w:rsidRDefault="002411ED" w:rsidP="00430630">
            <w:pPr>
              <w:pStyle w:val="CopticCross"/>
            </w:pPr>
          </w:p>
        </w:tc>
        <w:tc>
          <w:tcPr>
            <w:tcW w:w="3960" w:type="dxa"/>
          </w:tcPr>
          <w:p w:rsidR="002411ED" w:rsidRDefault="002411ED" w:rsidP="002411ED">
            <w:pPr>
              <w:pStyle w:val="CopticVersemulti-line"/>
            </w:pPr>
            <w:r>
              <w:t>Ⲭⲉⲣⲉ ⲛⲉ ⲱ̀ ϯⲡⲁⲣⲑⲉⲛⲟⲥ:</w:t>
            </w:r>
          </w:p>
          <w:p w:rsidR="002411ED" w:rsidRDefault="002411ED" w:rsidP="002411ED">
            <w:pPr>
              <w:pStyle w:val="CopticVersemulti-line"/>
            </w:pPr>
            <w:r>
              <w:t>Ϯⲟⲩⲣⲱ ⲙ̀ⲙⲏⲓ ⲛ̀ⲁ̀ⲗⲏⲑⲓⲛⲏ:</w:t>
            </w:r>
          </w:p>
          <w:p w:rsidR="002411ED" w:rsidRDefault="002411ED" w:rsidP="002411ED">
            <w:pPr>
              <w:pStyle w:val="CopticVersemulti-line"/>
            </w:pPr>
            <w:r>
              <w:t>ⲭⲉⲣⲉ ⲡ̀ϣⲟⲩϣⲟⲩ ⲛ̀ⲧⲉ ⲡⲉⲛⲅⲉⲛⲟⲥ:</w:t>
            </w:r>
          </w:p>
          <w:p w:rsidR="002411ED" w:rsidRDefault="002411ED" w:rsidP="002411ED">
            <w:pPr>
              <w:pStyle w:val="CopticHangingVerse"/>
            </w:pPr>
            <w:r>
              <w:t>ⲁ̀ⲣⲉϫ̀ⲫⲟ ⲛⲁⲛ ⲛ̀Ⲉⲙⲙⲁⲛⲟⲩⲏⲗ.</w:t>
            </w:r>
          </w:p>
        </w:tc>
      </w:tr>
      <w:tr w:rsidR="002411ED" w:rsidTr="00430630">
        <w:trPr>
          <w:cantSplit/>
          <w:jc w:val="center"/>
        </w:trPr>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EngHang"/>
            </w:pPr>
            <w:r>
              <w:t>We ask you to remember us,</w:t>
            </w:r>
          </w:p>
          <w:p w:rsidR="002411ED" w:rsidRDefault="002411ED" w:rsidP="002411ED">
            <w:pPr>
              <w:pStyle w:val="EngHang"/>
            </w:pPr>
            <w:r>
              <w:t>O our faithful advocate,</w:t>
            </w:r>
          </w:p>
          <w:p w:rsidR="002411ED" w:rsidRDefault="002411ED" w:rsidP="002411ED">
            <w:pPr>
              <w:pStyle w:val="EngHang"/>
            </w:pPr>
            <w:r>
              <w:t>Before our Lord, Jesus Christ,</w:t>
            </w:r>
          </w:p>
          <w:p w:rsidR="002411ED" w:rsidRDefault="002411ED" w:rsidP="002411ED">
            <w:pPr>
              <w:pStyle w:val="EngHangEnd"/>
            </w:pPr>
            <w:r>
              <w:t>That He may forgive us our sins.</w:t>
            </w:r>
          </w:p>
        </w:tc>
        <w:tc>
          <w:tcPr>
            <w:tcW w:w="288" w:type="dxa"/>
          </w:tcPr>
          <w:p w:rsidR="002411ED" w:rsidRDefault="002411ED" w:rsidP="00430630"/>
        </w:tc>
        <w:tc>
          <w:tcPr>
            <w:tcW w:w="288" w:type="dxa"/>
          </w:tcPr>
          <w:p w:rsidR="002411ED" w:rsidRPr="00FB5ACB" w:rsidRDefault="002411ED" w:rsidP="00430630">
            <w:pPr>
              <w:pStyle w:val="CopticCross"/>
            </w:pPr>
            <w:r w:rsidRPr="00FB5ACB">
              <w:t>¿</w:t>
            </w:r>
          </w:p>
        </w:tc>
        <w:tc>
          <w:tcPr>
            <w:tcW w:w="3960" w:type="dxa"/>
          </w:tcPr>
          <w:p w:rsidR="002411ED" w:rsidRDefault="002411ED" w:rsidP="002411ED">
            <w:pPr>
              <w:pStyle w:val="CopticVersemulti-line"/>
            </w:pPr>
            <w:r>
              <w:t>Ⲧⲉⲛϯϩⲟ ⲁ̀ⲣⲓⲡⲉⲛⲙⲉⲩⲓ:</w:t>
            </w:r>
          </w:p>
          <w:p w:rsidR="002411ED" w:rsidRDefault="002411ED" w:rsidP="002411ED">
            <w:pPr>
              <w:pStyle w:val="CopticVersemulti-line"/>
            </w:pPr>
            <w:r>
              <w:t>ⲱ̀ ϯⲡ̀ⲣⲟⲥⲧⲁⲧⲏⲥ ⲉ̀ⲧⲉⲛϩⲟⲧ:</w:t>
            </w:r>
          </w:p>
          <w:p w:rsidR="002411ED" w:rsidRDefault="002411ED" w:rsidP="002411ED">
            <w:pPr>
              <w:pStyle w:val="CopticVersemulti-line"/>
            </w:pPr>
            <w:r>
              <w:t>ⲛⲁϩⲣⲉⲛ Ⲡⲉⲛⲟ̄ⲥ̄ Ⲓⲏ̄ⲥ̄ Ⲡⲭ̄ⲥ̄:</w:t>
            </w:r>
          </w:p>
          <w:p w:rsidR="002411ED" w:rsidRDefault="002411ED" w:rsidP="002411ED">
            <w:pPr>
              <w:pStyle w:val="CopticHangingVerse"/>
            </w:pPr>
            <w:r>
              <w:t>ⲛ̀ⲧⲉϥⲭⲁ ⲛⲉⲛⲛⲟⲃⲓ ⲛⲁⲛ ⲉ̀ⲃⲟⲗ.</w:t>
            </w:r>
          </w:p>
        </w:tc>
      </w:tr>
    </w:tbl>
    <w:p w:rsidR="002411ED" w:rsidRDefault="002411ED" w:rsidP="002411ED">
      <w:pPr>
        <w:pStyle w:val="Heading4"/>
      </w:pPr>
      <w:r>
        <w:t xml:space="preserve">The Fourth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In the sixth month,</w:t>
            </w:r>
          </w:p>
          <w:p w:rsidR="00A66A9A" w:rsidRDefault="00A66A9A" w:rsidP="00A66A9A">
            <w:pPr>
              <w:pStyle w:val="EngHang"/>
            </w:pPr>
            <w:r>
              <w:t>Gabriel was sent</w:t>
            </w:r>
          </w:p>
          <w:p w:rsidR="00A66A9A" w:rsidRDefault="00A66A9A" w:rsidP="00A66A9A">
            <w:pPr>
              <w:pStyle w:val="EngHang"/>
            </w:pPr>
            <w:r>
              <w:t>To evangelize Mary</w:t>
            </w:r>
          </w:p>
          <w:p w:rsidR="00A66A9A" w:rsidRDefault="00A66A9A" w:rsidP="00A66A9A">
            <w:pPr>
              <w:pStyle w:val="EngHangEnd"/>
            </w:pPr>
            <w:r>
              <w:t>With the Holy Gospel.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Ϧⲉⲛ ⲡⲓⲁ̀ⲃⲟⲧ ⲙ̀ⲙⲁϩ ⲥⲟⲟⲩ:</w:t>
            </w:r>
          </w:p>
          <w:p w:rsidR="00A66A9A" w:rsidRDefault="00A66A9A" w:rsidP="00A66A9A">
            <w:pPr>
              <w:pStyle w:val="CopticVersemulti-line"/>
            </w:pPr>
            <w:r>
              <w:t>ⲁⲩⲟⲩⲱⲣⲡ ⲛ̀Ⲅⲁⲃⲣⲓⲏⲗ:</w:t>
            </w:r>
          </w:p>
          <w:p w:rsidR="00A66A9A" w:rsidRDefault="00A66A9A" w:rsidP="00A66A9A">
            <w:pPr>
              <w:pStyle w:val="CopticVersemulti-line"/>
            </w:pPr>
            <w:r>
              <w:t>ϧⲉⲛ ⲡⲓⲉⲩⲁⲅⲅⲉⲗⲓⲟⲛ ⲉⲑⲟⲩⲁⲃ:</w:t>
            </w:r>
          </w:p>
          <w:p w:rsidR="00A66A9A" w:rsidRPr="00C35319" w:rsidRDefault="00A66A9A" w:rsidP="00A66A9A">
            <w:pPr>
              <w:pStyle w:val="CopticHangingVerse"/>
            </w:pPr>
            <w:r>
              <w:t>ⲁϥϩⲓϣⲉⲛⲛⲟⲩϥⲓ ⲙ̀Ⲙⲁⲣⲓⲁ̀.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the servant</w:t>
            </w:r>
          </w:p>
          <w:p w:rsidR="00A66A9A" w:rsidRDefault="00A66A9A" w:rsidP="00A66A9A">
            <w:pPr>
              <w:pStyle w:val="EngHang"/>
            </w:pPr>
            <w:r>
              <w:t>Of salvation was sent;</w:t>
            </w:r>
          </w:p>
          <w:p w:rsidR="00A66A9A" w:rsidRDefault="00A66A9A" w:rsidP="00A66A9A">
            <w:pPr>
              <w:pStyle w:val="EngHang"/>
            </w:pPr>
            <w:r>
              <w:t>The incorporeal servant was sent</w:t>
            </w:r>
          </w:p>
          <w:p w:rsidR="00A66A9A" w:rsidRDefault="00A66A9A" w:rsidP="00A66A9A">
            <w:pPr>
              <w:pStyle w:val="EngHangEnd"/>
            </w:pPr>
            <w:r>
              <w:t>To the undefiled Virgin.</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ⲛ̀Ⲅⲁⲃⲣⲏⲓⲗ:</w:t>
            </w:r>
          </w:p>
          <w:p w:rsidR="00A66A9A" w:rsidRDefault="00A66A9A" w:rsidP="00A66A9A">
            <w:pPr>
              <w:pStyle w:val="CopticVersemulti-line"/>
            </w:pPr>
            <w:r>
              <w:t>ⲁϥⲉⲣⲇⲓⲁ̀ⲕⲟⲛⲓⲛ ⲙ̀ⲡⲓⲟⲩϫⲁⲓ:</w:t>
            </w:r>
          </w:p>
          <w:p w:rsidR="00A66A9A" w:rsidRDefault="00A66A9A" w:rsidP="00A66A9A">
            <w:pPr>
              <w:pStyle w:val="CopticVersemulti-line"/>
            </w:pPr>
            <w:r>
              <w:t>ⲁⲩⲟⲩⲱⲣⲡ ⲙ̀ⲡⲓⲃⲱⲕ ⲛ̀ⲁ̀ⲥⲱⲙⲁⲧⲟⲥ:</w:t>
            </w:r>
          </w:p>
          <w:p w:rsidR="00A66A9A" w:rsidRDefault="00A66A9A" w:rsidP="00A66A9A">
            <w:pPr>
              <w:pStyle w:val="CopticHangingVerse"/>
            </w:pPr>
            <w:r>
              <w:t>ϣⲁ ϯⲡⲁⲣⲑⲉⲟⲛⲥ ⲛ̀ⲁⲧⲑⲱⲗⲉⲃ.</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Gabriel was sent;</w:t>
            </w:r>
          </w:p>
          <w:p w:rsidR="00A66A9A" w:rsidRDefault="00A66A9A" w:rsidP="00A66A9A">
            <w:pPr>
              <w:pStyle w:val="EngHang"/>
            </w:pPr>
            <w:commentRangeStart w:id="956"/>
            <w:r>
              <w:t>He raised us with a new invitation.</w:t>
            </w:r>
            <w:commentRangeEnd w:id="956"/>
            <w:r>
              <w:rPr>
                <w:rStyle w:val="CommentReference"/>
                <w:rFonts w:ascii="Times New Roman" w:eastAsiaTheme="minorHAnsi" w:hAnsi="Times New Roman" w:cstheme="minorBidi"/>
                <w:color w:val="auto"/>
              </w:rPr>
              <w:commentReference w:id="956"/>
            </w:r>
          </w:p>
          <w:p w:rsidR="00A66A9A" w:rsidRDefault="00A66A9A" w:rsidP="00A66A9A">
            <w:pPr>
              <w:pStyle w:val="EngHang"/>
            </w:pPr>
            <w:r>
              <w:t>The free one was sent</w:t>
            </w:r>
          </w:p>
          <w:p w:rsidR="00A66A9A" w:rsidRDefault="00A66A9A" w:rsidP="00A66A9A">
            <w:pPr>
              <w:pStyle w:val="EngHangEnd"/>
            </w:pPr>
            <w:r>
              <w:t>To the chaste young woman.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ⲁϥⲧⲟⲩⲛⲟⲥⲧⲉⲛ ϧⲉⲛ ⲡⲓⲑⲱϩⲉⲙ ⲙ̀ⲃⲉⲣⲓ:</w:t>
            </w:r>
          </w:p>
          <w:p w:rsidR="00A66A9A" w:rsidRDefault="00A66A9A" w:rsidP="00A66A9A">
            <w:pPr>
              <w:pStyle w:val="CopticVersemulti-line"/>
            </w:pPr>
            <w:r>
              <w:t>ⲁⲩⲟⲩⲱⲣⲡ ⲙ̀ⲡⲓⲉ̀ⲗⲉⲩⲑⲉⲣⲟⲥ:</w:t>
            </w:r>
          </w:p>
          <w:p w:rsidR="00A66A9A" w:rsidRDefault="00A66A9A" w:rsidP="00A66A9A">
            <w:pPr>
              <w:pStyle w:val="CopticHangingVerse"/>
            </w:pPr>
            <w:r>
              <w:t>ϣⲁ ϯⲁ̀ⲗⲟⲩ ⲛ̀ⲥⲉⲙⲛⲉ.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 xml:space="preserve">To prepare the True </w:t>
            </w:r>
            <w:commentRangeStart w:id="957"/>
            <w:r>
              <w:t>Bride</w:t>
            </w:r>
            <w:commentRangeEnd w:id="957"/>
            <w:r>
              <w:rPr>
                <w:rStyle w:val="CommentReference"/>
                <w:rFonts w:ascii="Times New Roman" w:eastAsiaTheme="minorHAnsi" w:hAnsi="Times New Roman" w:cstheme="minorBidi"/>
                <w:color w:val="auto"/>
              </w:rPr>
              <w:commentReference w:id="957"/>
            </w:r>
            <w:r>
              <w:t>.</w:t>
            </w:r>
          </w:p>
          <w:p w:rsidR="00A66A9A" w:rsidRDefault="00A66A9A" w:rsidP="00A66A9A">
            <w:pPr>
              <w:pStyle w:val="EngHang"/>
            </w:pPr>
            <w:r>
              <w:t>Gabriel was sent</w:t>
            </w:r>
          </w:p>
          <w:p w:rsidR="00A66A9A" w:rsidRDefault="00A66A9A" w:rsidP="00A66A9A">
            <w:pPr>
              <w:pStyle w:val="EngHangEnd"/>
            </w:pPr>
            <w:r>
              <w:t xml:space="preserve">To the high palace. </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ⲉ̀ⲥⲉⲃⲧⲉ ⲛⲓⲛⲩⲙⲫⲓⲟⲥ ⲙ̀ⲙⲏⲓ:</w:t>
            </w:r>
          </w:p>
          <w:p w:rsidR="00A66A9A" w:rsidRDefault="00A66A9A" w:rsidP="00A66A9A">
            <w:pPr>
              <w:pStyle w:val="CopticVersemulti-line"/>
            </w:pPr>
            <w:r>
              <w:t>ⲁⲩⲟⲩⲱⲣⲡ ⲛ̀Ⲅⲁⲃⲣⲓⲏⲗ:</w:t>
            </w:r>
          </w:p>
          <w:p w:rsidR="00A66A9A" w:rsidRDefault="00A66A9A" w:rsidP="00A66A9A">
            <w:pPr>
              <w:pStyle w:val="CopticHangingVerse"/>
            </w:pPr>
            <w:r>
              <w:t>ⲩⲁ ⲡⲁⲗⲁⲧⲓⲟⲛ ⲙ̀ⲡ̀ϭⲓⲥⲓⲕⲟⲛ.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 wonderful Mystery:</w:t>
            </w:r>
          </w:p>
          <w:p w:rsidR="00A66A9A" w:rsidRDefault="00A66A9A" w:rsidP="00A66A9A">
            <w:pPr>
              <w:pStyle w:val="EngHang"/>
            </w:pPr>
            <w:r>
              <w:t>A high paradox:</w:t>
            </w:r>
          </w:p>
          <w:p w:rsidR="00A66A9A" w:rsidRDefault="00A66A9A" w:rsidP="00A66A9A">
            <w:pPr>
              <w:pStyle w:val="EngHang"/>
            </w:pPr>
            <w:r>
              <w:t>The Logos of the Father</w:t>
            </w:r>
          </w:p>
          <w:p w:rsidR="00A66A9A" w:rsidRDefault="00A66A9A" w:rsidP="00A66A9A">
            <w:pPr>
              <w:pStyle w:val="EngHangEnd"/>
            </w:pPr>
            <w:r>
              <w:t>Dwelt among men.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Ⲟⲩⲙⲁⲩⲥⲧⲏⲣⲓⲟⲛ ⲛ̀ϣ̀ⲫⲏⲣⲓ:</w:t>
            </w:r>
          </w:p>
          <w:p w:rsidR="00A66A9A" w:rsidRDefault="00A66A9A" w:rsidP="00A66A9A">
            <w:pPr>
              <w:pStyle w:val="CopticVersemulti-line"/>
            </w:pPr>
            <w:r>
              <w:t>ⲟⲩⲟϩ ⲡⲁⲣⲁⲇⲟⲝⲟⲛ ⲉⲧϭⲟⲥⲓ:</w:t>
            </w:r>
          </w:p>
          <w:p w:rsidR="00A66A9A" w:rsidRDefault="00A66A9A" w:rsidP="00A66A9A">
            <w:pPr>
              <w:pStyle w:val="CopticVersemulti-line"/>
            </w:pPr>
            <w:r>
              <w:t>ϫⲉ ⲡⲓⲗⲟⲅⲟⲥ ⲛ̀ⲧⲉ ⲫⲓⲱⲧ:</w:t>
            </w:r>
          </w:p>
          <w:p w:rsidR="00A66A9A" w:rsidRDefault="00A66A9A" w:rsidP="00A66A9A">
            <w:pPr>
              <w:pStyle w:val="CopticHangingVerse"/>
            </w:pPr>
            <w:r>
              <w:t>ⲁϥϣⲱⲡⲓ ⲛⲉⲙ ⲛⲓⲣⲱⲙⲓ.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We worship Him and glorify Him,</w:t>
            </w:r>
          </w:p>
          <w:p w:rsidR="00A66A9A" w:rsidRDefault="00A66A9A" w:rsidP="00A66A9A">
            <w:pPr>
              <w:pStyle w:val="EngHang"/>
            </w:pPr>
            <w:r>
              <w:t>With His incomprehensible Father,</w:t>
            </w:r>
          </w:p>
          <w:p w:rsidR="00A66A9A" w:rsidRDefault="00A66A9A" w:rsidP="00A66A9A">
            <w:pPr>
              <w:pStyle w:val="EngHang"/>
            </w:pPr>
            <w:r>
              <w:t>And the Spirit, the Paraclete,</w:t>
            </w:r>
          </w:p>
          <w:p w:rsidR="00A66A9A" w:rsidRDefault="00A66A9A" w:rsidP="00A66A9A">
            <w:pPr>
              <w:pStyle w:val="EngHangEnd"/>
            </w:pPr>
            <w:r>
              <w:t>For He came and saved us.</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Ⲧⲉⲛⲟⲩⲱϣⲧ ⲙ̀ⲙⲟϥ ⲧⲉⲛϯⲱ̀ⲟⲩ ⲛⲁϥ:</w:t>
            </w:r>
          </w:p>
          <w:p w:rsidR="00A66A9A" w:rsidRDefault="00A66A9A" w:rsidP="00A66A9A">
            <w:pPr>
              <w:pStyle w:val="CopticVersemulti-line"/>
            </w:pPr>
            <w:r>
              <w:t>ⲛⲉⲙ Ⲡⲉⲫⲓⲱⲧ ⲛ̀ⲁⲧϣ̀ⲧⲁϩⲟϥ:</w:t>
            </w:r>
          </w:p>
          <w:p w:rsidR="00A66A9A" w:rsidRDefault="00A66A9A" w:rsidP="00A66A9A">
            <w:pPr>
              <w:pStyle w:val="CopticVersemulti-line"/>
            </w:pPr>
            <w:r>
              <w:t>ⲛⲉⲙ Ⲡⲓⲡ̄ⲛ̄ⲁ̄ ⲙ̀ⲡⲁⲣⲁⲕⲗⲏⲧⲟⲛ:</w:t>
            </w:r>
          </w:p>
          <w:p w:rsidR="00A66A9A" w:rsidRDefault="00A66A9A" w:rsidP="00A66A9A">
            <w:pPr>
              <w:pStyle w:val="CopticHangingVerse"/>
            </w:pPr>
            <w:r>
              <w:t>ϫⲉ ⲁϥⲓ̀ ⲁϥⲥⲱϯ ⲙ̀ⲙⲟⲛ.</w:t>
            </w:r>
          </w:p>
        </w:tc>
      </w:tr>
    </w:tbl>
    <w:p w:rsidR="00A66A9A" w:rsidRDefault="00A66A9A" w:rsidP="00A66A9A">
      <w:pPr>
        <w:pStyle w:val="Heading4"/>
      </w:pPr>
      <w:r>
        <w:t xml:space="preserve">The Fifth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When the lot fell to Zachariah</w:t>
            </w:r>
          </w:p>
          <w:p w:rsidR="00A66A9A" w:rsidRDefault="00A66A9A" w:rsidP="00A66A9A">
            <w:pPr>
              <w:pStyle w:val="EngHang"/>
            </w:pPr>
            <w:r>
              <w:t>To raise incense,</w:t>
            </w:r>
          </w:p>
          <w:p w:rsidR="00A66A9A" w:rsidRDefault="00A66A9A" w:rsidP="00A66A9A">
            <w:pPr>
              <w:pStyle w:val="EngHang"/>
            </w:pPr>
            <w:r>
              <w:t>He entered the Sanctuary</w:t>
            </w:r>
          </w:p>
          <w:p w:rsidR="00A66A9A" w:rsidRDefault="00A66A9A" w:rsidP="00A66A9A">
            <w:pPr>
              <w:pStyle w:val="EngHangEnd"/>
            </w:pPr>
            <w:r>
              <w:t xml:space="preserve">And </w:t>
            </w:r>
            <w:r w:rsidRPr="00A66A9A">
              <w:t>completed</w:t>
            </w:r>
            <w:r>
              <w:t xml:space="preserve"> his service.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Ⲉⲧⲁ ⲡⲓⲱⲡ ⲓ̀ ⲉ̀Ⲍⲁⲭⲁⲣⲓⲁⲥ:</w:t>
            </w:r>
          </w:p>
          <w:p w:rsidR="00A66A9A" w:rsidRDefault="00A66A9A" w:rsidP="00A66A9A">
            <w:pPr>
              <w:pStyle w:val="CopticVersemulti-line"/>
            </w:pPr>
            <w:r>
              <w:t>ⲉ̀ⲧⲁⲗⲉ ⲟⲩⲥ̀ⲑⲟⲩⲓⲛⲟⲩϥⲓ ⲉ̀ⲡ̀ϣⲱⲓ:</w:t>
            </w:r>
          </w:p>
          <w:p w:rsidR="00A66A9A" w:rsidRDefault="00A66A9A" w:rsidP="00A66A9A">
            <w:pPr>
              <w:pStyle w:val="CopticVersemulti-line"/>
            </w:pPr>
            <w:r>
              <w:t>ⲁϥϣⲉ ⲉ̀ϧⲟⲩⲛ ⲡⲓⲉⲣⲫⲉⲓ:</w:t>
            </w:r>
          </w:p>
          <w:p w:rsidR="00A66A9A" w:rsidRPr="00C35319" w:rsidRDefault="00A66A9A" w:rsidP="00A66A9A">
            <w:pPr>
              <w:pStyle w:val="CopticHangingVerse"/>
            </w:pPr>
            <w:r>
              <w:t xml:space="preserve">ⲁϥϫⲱⲕ </w:t>
            </w:r>
            <w:r w:rsidRPr="00A66A9A">
              <w:t>ⲙ̀ⲡⲉϥϣⲉⲙϣⲓ</w:t>
            </w:r>
            <w:r>
              <w:t xml:space="preserve"> ⲉ̀ⲃⲟⲗ.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 angel appeared to him</w:t>
            </w:r>
          </w:p>
          <w:p w:rsidR="00A66A9A" w:rsidRDefault="00A66A9A" w:rsidP="00A66A9A">
            <w:pPr>
              <w:pStyle w:val="EngHang"/>
            </w:pPr>
            <w:r>
              <w:t>At the right side of the altar</w:t>
            </w:r>
          </w:p>
          <w:p w:rsidR="00A66A9A" w:rsidRDefault="00A66A9A" w:rsidP="00A66A9A">
            <w:pPr>
              <w:pStyle w:val="EngHang"/>
            </w:pPr>
            <w:r>
              <w:t>As he raised incense,</w:t>
            </w:r>
          </w:p>
          <w:p w:rsidR="00A66A9A" w:rsidRDefault="00A66A9A" w:rsidP="00A66A9A">
            <w:pPr>
              <w:pStyle w:val="EngHangEnd"/>
            </w:pPr>
            <w:r>
              <w:t>Saying, “Fear not, Zachariah.”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Ⲟⲩⲁⲅⲅⲉⲗⲟⲥ ⲁϥⲟⲩⲟⲛϩϥ ⲉ̀ⲣⲟϥ:</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ⲉϥⲧⲁⲗⲉ ⲟⲩⲥ̀ⲑⲟⲓⲛⲟⲩϥⲓ ⲉ̀ⲡ̀ϣⲱⲓ:</w:t>
            </w:r>
          </w:p>
          <w:p w:rsidR="00A66A9A" w:rsidRDefault="00A66A9A" w:rsidP="00A66A9A">
            <w:pPr>
              <w:pStyle w:val="CopticHangingVerse"/>
            </w:pPr>
            <w:r>
              <w:t>ϫⲉ ⲙ̀ⲉⲣⲉⲣϩⲟϯ Ⲍⲁⲭⲁⲣⲓⲁⲥ.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“He looked upon your honour,</w:t>
            </w:r>
          </w:p>
          <w:p w:rsidR="00A66A9A" w:rsidRDefault="00A66A9A" w:rsidP="00A66A9A">
            <w:pPr>
              <w:pStyle w:val="EngHang"/>
            </w:pPr>
            <w:r>
              <w:t>And your wife, Elizabeth,</w:t>
            </w:r>
          </w:p>
          <w:p w:rsidR="00A66A9A" w:rsidRDefault="00A66A9A" w:rsidP="00A66A9A">
            <w:pPr>
              <w:pStyle w:val="EngHang"/>
            </w:pPr>
            <w:r>
              <w:t>Will bear you a sin,</w:t>
            </w:r>
          </w:p>
          <w:p w:rsidR="00A66A9A" w:rsidRDefault="00A66A9A" w:rsidP="00A66A9A">
            <w:pPr>
              <w:pStyle w:val="EngHangEnd"/>
            </w:pPr>
            <w:r>
              <w:t>And you shall call his name John.”</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Ⲁϥⲛⲁⲩ ⲅⲁⲣ ⲉ̀ⲡⲉⲕⲧⲁⲓⲟ̀:</w:t>
            </w:r>
          </w:p>
          <w:p w:rsidR="00A66A9A" w:rsidRDefault="00A66A9A" w:rsidP="00A66A9A">
            <w:pPr>
              <w:pStyle w:val="CopticVersemulti-line"/>
            </w:pPr>
            <w:r>
              <w:t>ⲟⲩⲟϩ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HangingVerse"/>
            </w:pPr>
            <w:r>
              <w:t>ⲉⲕⲉ̀ⲙⲟⲩϯ ⲉ̀ⲡⲉϥⲣⲁⲛ ϫⲉ Ⲓⲱⲁⲛⲛⲏⲥ.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spoke with</w:t>
            </w:r>
          </w:p>
          <w:p w:rsidR="00A66A9A" w:rsidRDefault="00A66A9A" w:rsidP="00A66A9A">
            <w:pPr>
              <w:pStyle w:val="EngHang"/>
            </w:pPr>
            <w:r>
              <w:t>Zachariah the priest</w:t>
            </w:r>
          </w:p>
          <w:p w:rsidR="00A66A9A" w:rsidRDefault="00A66A9A" w:rsidP="00A66A9A">
            <w:pPr>
              <w:pStyle w:val="EngHang"/>
            </w:pPr>
            <w:r>
              <w:t>At the right side of the altar,</w:t>
            </w:r>
          </w:p>
          <w:p w:rsidR="00A66A9A" w:rsidRDefault="00A66A9A" w:rsidP="00A66A9A">
            <w:pPr>
              <w:pStyle w:val="EngHangEnd"/>
            </w:pPr>
            <w:r>
              <w:t>While he raised incense.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Ⲟⲟⲩϩ Ⲍⲁⲭⲁⲣⲓⲁⲥ ⲡⲓⲟⲩⲏⲃ:</w:t>
            </w:r>
          </w:p>
          <w:p w:rsidR="00A66A9A" w:rsidRDefault="00A66A9A" w:rsidP="00A66A9A">
            <w:pPr>
              <w:pStyle w:val="CopticVersemulti-line"/>
            </w:pPr>
            <w:r>
              <w:t>ⲥⲁⲟⲩⲓ̀ⲛⲁⲙ ⲙ̀ⲡⲓⲙⲁⲛ̀ⲉⲣϣⲱⲟⲩϣⲓ:</w:t>
            </w:r>
          </w:p>
          <w:p w:rsidR="00A66A9A" w:rsidRDefault="00A66A9A" w:rsidP="00A66A9A">
            <w:pPr>
              <w:pStyle w:val="CopticVersemulti-line"/>
            </w:pPr>
            <w:r>
              <w:t xml:space="preserve">ⲉϥⲭⲱ ⲙ̀ⲡⲓⲥ̀ⲑⲟⲓⲛⲟⲩϥⲓ: </w:t>
            </w:r>
          </w:p>
          <w:p w:rsidR="00A66A9A" w:rsidRDefault="00A66A9A" w:rsidP="00A66A9A">
            <w:pPr>
              <w:pStyle w:val="CopticHangingVerse"/>
            </w:pPr>
            <w:r>
              <w:t>Ⲅⲁⲃⲣⲓⲏⲗ ⲁϥⲥⲁϫⲓ ⲛⲉⲙⲁϥ.</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“Your wife Elizabeth</w:t>
            </w:r>
          </w:p>
          <w:p w:rsidR="00A66A9A" w:rsidRDefault="00A66A9A" w:rsidP="00A66A9A">
            <w:pPr>
              <w:pStyle w:val="EngHang"/>
            </w:pPr>
            <w:r>
              <w:t>Shall bear you a son.</w:t>
            </w:r>
          </w:p>
          <w:p w:rsidR="00A66A9A" w:rsidRDefault="00A66A9A" w:rsidP="00A66A9A">
            <w:pPr>
              <w:pStyle w:val="EngHang"/>
            </w:pPr>
            <w:r>
              <w:t>You will have joy</w:t>
            </w:r>
          </w:p>
          <w:p w:rsidR="00A66A9A" w:rsidRDefault="00A66A9A" w:rsidP="00A66A9A">
            <w:pPr>
              <w:pStyle w:val="EngHangEnd"/>
            </w:pPr>
            <w:r>
              <w:t>And gladness at his birth.”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Ϫⲉ ⲧⲉⲕⲥ̀ϩⲓⲙⲓ Ⲉⲗⲓⲥⲁⲃⲉⲧ:</w:t>
            </w:r>
          </w:p>
          <w:p w:rsidR="00A66A9A" w:rsidRDefault="00A66A9A" w:rsidP="00A66A9A">
            <w:pPr>
              <w:pStyle w:val="CopticVersemulti-line"/>
            </w:pPr>
            <w:r>
              <w:t>ⲉⲥⲉ̀ⲙⲓⲥⲓ ⲛⲁⲕ ⲛ̀ⲟⲩϣⲏⲣⲓ:</w:t>
            </w:r>
          </w:p>
          <w:p w:rsidR="00A66A9A" w:rsidRDefault="00A66A9A" w:rsidP="00A66A9A">
            <w:pPr>
              <w:pStyle w:val="CopticVersemulti-line"/>
            </w:pPr>
            <w:r>
              <w:t>ⲉ̀ⲣⲉ ⲟⲩⲣⲁϣⲓ ϣⲱⲡⲓ ⲛⲁⲕ:</w:t>
            </w:r>
          </w:p>
          <w:p w:rsidR="00A66A9A" w:rsidRDefault="00A66A9A" w:rsidP="00A66A9A">
            <w:pPr>
              <w:pStyle w:val="CopticHangingVerse"/>
            </w:pPr>
            <w:r>
              <w:t>ⲛⲉⲙ ⲟⲩⲑⲉⲗⲏⲗ ϧⲉⲛ ⲡⲉϥϫⲓⲛⲙⲓⲥⲓ.</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“How shall I know this?</w:t>
            </w:r>
          </w:p>
          <w:p w:rsidR="00A66A9A" w:rsidRDefault="00A66A9A" w:rsidP="00A66A9A">
            <w:pPr>
              <w:pStyle w:val="EngHang"/>
            </w:pPr>
            <w:r>
              <w:t>For I am an old man,</w:t>
            </w:r>
          </w:p>
          <w:p w:rsidR="00A66A9A" w:rsidRDefault="00A66A9A" w:rsidP="00A66A9A">
            <w:pPr>
              <w:pStyle w:val="EngHang"/>
            </w:pPr>
            <w:r>
              <w:t>And my wife Elizabeth</w:t>
            </w:r>
          </w:p>
          <w:p w:rsidR="00A66A9A" w:rsidRDefault="00A66A9A" w:rsidP="00A66A9A">
            <w:pPr>
              <w:pStyle w:val="EngHangEnd"/>
            </w:pPr>
            <w:r>
              <w:t>Is barren, without child.</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Ϫⲉ ⲡⲱⲥ ⲫⲁⲓ ⲛⲁϣⲱⲡⲓ ⲙ̀ⲙⲟⲓ:</w:t>
            </w:r>
          </w:p>
          <w:p w:rsidR="00A66A9A" w:rsidRDefault="00A66A9A" w:rsidP="00A66A9A">
            <w:pPr>
              <w:pStyle w:val="CopticVersemulti-line"/>
            </w:pPr>
            <w:r>
              <w:t>ⲉ̀ⲡⲓⲇⲏ ⲁⲓⲉⲣϧⲉⲗⲗⲟⲓ:</w:t>
            </w:r>
          </w:p>
          <w:p w:rsidR="00A66A9A" w:rsidRDefault="00A66A9A" w:rsidP="00A66A9A">
            <w:pPr>
              <w:pStyle w:val="CopticVersemulti-line"/>
            </w:pPr>
            <w:r>
              <w:t>ⲟⲩⲟϩ ⲧⲁⲥ̀ϩⲓⲙⲓ Ⲉⲗⲓⲥⲁⲃⲉⲧ:</w:t>
            </w:r>
          </w:p>
          <w:p w:rsidR="00A66A9A" w:rsidRDefault="00A66A9A" w:rsidP="00A66A9A">
            <w:pPr>
              <w:pStyle w:val="CopticHangingVerse"/>
            </w:pPr>
            <w:r>
              <w:t>ⲟⲩⲁϭⲣⲏⲛ ⲧⲉ ⲉⲥⲉ̀ⲙⲓⲥⲓ ⲁⲛ.</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“You shall be dumb</w:t>
            </w:r>
          </w:p>
          <w:p w:rsidR="00A66A9A" w:rsidRDefault="00A66A9A" w:rsidP="00A66A9A">
            <w:pPr>
              <w:pStyle w:val="EngHang"/>
            </w:pPr>
            <w:r>
              <w:t>Until the child is born.</w:t>
            </w:r>
          </w:p>
          <w:p w:rsidR="00A66A9A" w:rsidRDefault="00A66A9A" w:rsidP="00A66A9A">
            <w:pPr>
              <w:pStyle w:val="EngHang"/>
            </w:pPr>
            <w:r>
              <w:t>When your eyes behold him</w:t>
            </w:r>
          </w:p>
          <w:p w:rsidR="00A66A9A" w:rsidRDefault="00A66A9A" w:rsidP="00A66A9A">
            <w:pPr>
              <w:pStyle w:val="EngHangEnd"/>
            </w:pPr>
            <w:r>
              <w:t>You will glorify the God of Israel.”</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Ⲉⲕⲉ̀ϣⲱⲡⲓ ⲉⲕⲭⲱ ⲛ̀ⲣⲱⲕ:</w:t>
            </w:r>
          </w:p>
          <w:p w:rsidR="00A66A9A" w:rsidRDefault="00A66A9A" w:rsidP="00A66A9A">
            <w:pPr>
              <w:pStyle w:val="CopticVersemulti-line"/>
            </w:pPr>
            <w:r>
              <w:t>Ϣⲁ ⲧⲟⲩⲙⲓⲥⲓ ⲙ̀ⲡⲓⲁ̀ⲗⲟⲩ:</w:t>
            </w:r>
          </w:p>
          <w:p w:rsidR="00A66A9A" w:rsidRDefault="00A66A9A" w:rsidP="00A66A9A">
            <w:pPr>
              <w:pStyle w:val="CopticVersemulti-line"/>
            </w:pPr>
            <w:r>
              <w:t>ⲁⲩϣⲁⲛⲛⲁⲩ ⲉ̀ϫⲉ ⲛⲉⲕⲃⲁⲗ:</w:t>
            </w:r>
          </w:p>
          <w:p w:rsidR="00A66A9A" w:rsidRDefault="00A66A9A" w:rsidP="00A66A9A">
            <w:pPr>
              <w:pStyle w:val="CopticHangingVerse"/>
            </w:pPr>
            <w:r>
              <w:t>ⲭ̀ⲛⲁϯⲱ̀ⲟⲩ ⲙ̀Ⲫⲛⲟⲩϯ ⲙ̀Ⲡⲓⲥ̀ⲣⲁⲏⲗ.</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Gabriel was sent</w:t>
            </w:r>
          </w:p>
          <w:p w:rsidR="00A66A9A" w:rsidRDefault="00A66A9A" w:rsidP="00A66A9A">
            <w:pPr>
              <w:pStyle w:val="EngHang"/>
            </w:pPr>
            <w:r>
              <w:t>From the King of glory</w:t>
            </w:r>
          </w:p>
          <w:p w:rsidR="00A66A9A" w:rsidRDefault="00A66A9A" w:rsidP="00A66A9A">
            <w:pPr>
              <w:pStyle w:val="EngHang"/>
            </w:pPr>
            <w:r>
              <w:t>To a city of Galilee,</w:t>
            </w:r>
          </w:p>
          <w:p w:rsidR="00A66A9A" w:rsidRDefault="00A66A9A" w:rsidP="00A66A9A">
            <w:pPr>
              <w:pStyle w:val="EngHangEnd"/>
            </w:pPr>
            <w:r>
              <w:t>Called Nazareth,</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Ⲁⲩⲟⲩⲱⲣⲡ ⲛ̀Ⲅⲁⲃⲣⲓⲏⲗ:</w:t>
            </w:r>
          </w:p>
          <w:p w:rsidR="00A66A9A" w:rsidRDefault="00A66A9A" w:rsidP="00A66A9A">
            <w:pPr>
              <w:pStyle w:val="CopticVersemulti-line"/>
            </w:pPr>
            <w:r>
              <w:t>ⲉ̀ⲃⲟⲗϩⲓⲧⲉⲛ ⲛ̀ⲟⲩⲣⲟ ⲛ̀ⲧⲉ ⲡ̀ⲱ̀ⲟⲩ:</w:t>
            </w:r>
          </w:p>
          <w:p w:rsidR="00A66A9A" w:rsidRDefault="00A66A9A" w:rsidP="00A66A9A">
            <w:pPr>
              <w:pStyle w:val="CopticVersemulti-line"/>
            </w:pPr>
            <w:r>
              <w:t>ⲉ̀ⲟⲩⲃⲁⲕⲓ ⲛ̀ⲧⲉ Ϯⲅⲁⲗⲓⲗⲉⲁ̀:</w:t>
            </w:r>
          </w:p>
          <w:p w:rsidR="00A66A9A" w:rsidRPr="005130A7" w:rsidRDefault="00A66A9A" w:rsidP="00A66A9A">
            <w:pPr>
              <w:pStyle w:val="CopticHangingVerse"/>
            </w:pPr>
            <w:r>
              <w:t>ⲉ̀ⲡⲉⲥⲣⲁⲛ ⲡⲉ Ⲛⲁⲍⲁⲣⲉⲑ.</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To a Virgin</w:t>
            </w:r>
          </w:p>
          <w:p w:rsidR="00A66A9A" w:rsidRDefault="00A66A9A" w:rsidP="00A66A9A">
            <w:pPr>
              <w:pStyle w:val="EngHang"/>
            </w:pPr>
            <w:r>
              <w:t>Of the house of David</w:t>
            </w:r>
          </w:p>
          <w:p w:rsidR="00A66A9A" w:rsidRDefault="00A66A9A" w:rsidP="00A66A9A">
            <w:pPr>
              <w:pStyle w:val="EngHang"/>
            </w:pPr>
            <w:r>
              <w:t>Named Mary,</w:t>
            </w:r>
          </w:p>
          <w:p w:rsidR="00A66A9A" w:rsidRDefault="00A66A9A" w:rsidP="00A66A9A">
            <w:pPr>
              <w:pStyle w:val="EngHangEnd"/>
            </w:pPr>
            <w:r>
              <w:t>The daughter of King David.</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Ϩⲁ ⲟⲩⲁ̀ⲗⲟⲩ ⲙ̀ⲡⲁⲣⲑⲉⲟⲛⲥ:</w:t>
            </w:r>
          </w:p>
          <w:p w:rsidR="00A66A9A" w:rsidRDefault="00A66A9A" w:rsidP="00A66A9A">
            <w:pPr>
              <w:pStyle w:val="CopticVersemulti-line"/>
            </w:pPr>
            <w:r>
              <w:t>ⲉ̀ⲃⲟⲗ ϧⲉⲛ ⲡ̀ⲏⲓ ⲛ̀Ⲇⲁⲩⲓⲇ:</w:t>
            </w:r>
          </w:p>
          <w:p w:rsidR="00A66A9A" w:rsidRDefault="00A66A9A" w:rsidP="00A66A9A">
            <w:pPr>
              <w:pStyle w:val="CopticVersemulti-line"/>
            </w:pPr>
            <w:r>
              <w:t>ⲡⲉⲥⲣⲁⲛ ⲡⲉ Ⲙⲁⲣⲓⲁⲙ:</w:t>
            </w:r>
          </w:p>
          <w:p w:rsidR="00A66A9A" w:rsidRDefault="00A66A9A" w:rsidP="00A66A9A">
            <w:pPr>
              <w:pStyle w:val="CopticHangingVerse"/>
            </w:pPr>
            <w:r>
              <w:t>ⲧ̀ϣⲉⲣⲓ ⲙ̀ⲡ̀ⲟⲩⲣⲟ Ⲇⲁⲩⲓⲇ.</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[He] comforted her, saying,</w:t>
            </w:r>
          </w:p>
          <w:p w:rsidR="00A66A9A" w:rsidRDefault="00A66A9A" w:rsidP="00A66A9A">
            <w:pPr>
              <w:pStyle w:val="EngHang"/>
            </w:pPr>
            <w:r>
              <w:t>“Rejoice and be glad!</w:t>
            </w:r>
          </w:p>
          <w:p w:rsidR="00A66A9A" w:rsidRDefault="00A66A9A" w:rsidP="00A66A9A">
            <w:pPr>
              <w:pStyle w:val="EngHang"/>
            </w:pPr>
            <w:r>
              <w:t>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Ⲁⲕϣⲱⲡⲓ ⲉⲕϯⲛⲟⲙϯ ⲛⲁⲥ:</w:t>
            </w:r>
          </w:p>
          <w:p w:rsidR="00A66A9A" w:rsidRDefault="00A66A9A" w:rsidP="00A66A9A">
            <w:pPr>
              <w:pStyle w:val="CopticVersemulti-line"/>
            </w:pPr>
            <w:r>
              <w:t>Ϫⲉ ⲣⲁϣⲓ ⲟⲩⲛⲟϥ ⲙ̀ⲙⲟ:</w:t>
            </w:r>
          </w:p>
          <w:p w:rsidR="00A66A9A" w:rsidRDefault="00A66A9A" w:rsidP="00A66A9A">
            <w:pPr>
              <w:pStyle w:val="CopticVersemulti-line"/>
            </w:pPr>
            <w:r>
              <w:t>Ϫⲉ ⲭⲉⲣⲉ ⲑⲏⲉⲑⲙⲉϩ ⲛ̀ϩ̀ⲙⲟⲧ:</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very and true Queen.</w:t>
            </w:r>
          </w:p>
          <w:p w:rsidR="00A66A9A" w:rsidRDefault="00A66A9A" w:rsidP="00A66A9A">
            <w:pPr>
              <w:pStyle w:val="EngHang"/>
            </w:pPr>
            <w:r>
              <w:t>Hail to the pride of our race,</w:t>
            </w:r>
          </w:p>
          <w:p w:rsidR="00A66A9A" w:rsidRDefault="00A66A9A" w:rsidP="00A66A9A">
            <w:pPr>
              <w:pStyle w:val="EngHangEnd"/>
            </w:pPr>
            <w:r>
              <w:t>Who has borne to us Emmanuel.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ϯⲟⲩⲣⲟ ⲙ̀ⲙⲏⲓ ⲛ̀ⲁ̀ⲗⲏⲑⲓⲛⲏ:</w:t>
            </w:r>
          </w:p>
          <w:p w:rsidR="00A66A9A" w:rsidRDefault="00A66A9A" w:rsidP="00A66A9A">
            <w:pPr>
              <w:pStyle w:val="CopticVersemulti-line"/>
            </w:pPr>
            <w:r>
              <w:t>ⲭⲉⲣⲉ ⲡ̀ϣⲟⲩϣⲟⲩ ⲛ̀ⲧⲉ ⲡⲉⲛⲅⲉⲛⲟⲥ: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faithful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Ⲧⲉⲛϯϩⲟ ⲁ̀ⲣⲓⲡⲉⲛⲙⲉⲩⲓ:</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Ⲡⲉⲛⲟ̄ⲥ̄ Ⲓⲏ̄ⲥ̄ Ⲡⲭ̄ⲥ̄:</w:t>
            </w:r>
          </w:p>
          <w:p w:rsidR="00A66A9A" w:rsidRDefault="00A66A9A" w:rsidP="00A66A9A">
            <w:pPr>
              <w:pStyle w:val="CopticHangingVerse"/>
            </w:pPr>
            <w:r>
              <w:t>ⲛ̀ⲧⲉϥⲭⲁ ⲛⲉⲛⲛⲟⲃⲓ ⲛⲁⲛ ⲉ̀ⲃⲟⲗ.</w:t>
            </w:r>
          </w:p>
        </w:tc>
      </w:tr>
    </w:tbl>
    <w:p w:rsidR="00A66A9A" w:rsidRDefault="00A66A9A" w:rsidP="00A66A9A">
      <w:pPr>
        <w:pStyle w:val="Heading4"/>
      </w:pPr>
      <w:r>
        <w:t xml:space="preserve">The Sixth Doxology of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rsidRPr="00F66341">
              <w:t xml:space="preserve">It is </w:t>
            </w:r>
            <w:r>
              <w:t>in truth meet</w:t>
            </w:r>
          </w:p>
          <w:p w:rsidR="00A66A9A" w:rsidRDefault="00A66A9A" w:rsidP="00A66A9A">
            <w:pPr>
              <w:pStyle w:val="EngHang"/>
            </w:pPr>
            <w:r>
              <w:t>And right that we sing</w:t>
            </w:r>
          </w:p>
          <w:p w:rsidR="00A66A9A" w:rsidRDefault="00A66A9A" w:rsidP="00A66A9A">
            <w:pPr>
              <w:pStyle w:val="EngHang"/>
            </w:pPr>
            <w:r>
              <w:t>To the True God,</w:t>
            </w:r>
          </w:p>
          <w:p w:rsidR="00A66A9A" w:rsidRPr="00355077" w:rsidRDefault="00A66A9A" w:rsidP="00A66A9A">
            <w:pPr>
              <w:pStyle w:val="EngHangEnd"/>
              <w:rPr>
                <w:rFonts w:ascii="Arial Unicode MS" w:eastAsia="Arial Unicode MS" w:hAnsi="Arial Unicode MS" w:cs="Arial Unicode MS"/>
              </w:rPr>
            </w:pPr>
            <w:r>
              <w:t>T</w:t>
            </w:r>
            <w:r w:rsidRPr="00F66341">
              <w:t xml:space="preserve">he Lord </w:t>
            </w:r>
            <w:r>
              <w:t>in the</w:t>
            </w:r>
            <w:r w:rsidRPr="00F66341">
              <w:t xml:space="preserve"> heaven</w:t>
            </w:r>
            <w:r>
              <w:t>s</w:t>
            </w:r>
            <w:r w:rsidRPr="00F66341">
              <w:t>.</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 xml:space="preserve">Ϥⲉⲙⲡ̀ϣⲁ ⲅⲁⲣ ϧⲉⲛ ⲟⲩⲙⲉⲑⲙⲏⲓ: </w:t>
            </w:r>
          </w:p>
          <w:p w:rsidR="00A66A9A" w:rsidRDefault="00A66A9A" w:rsidP="00A66A9A">
            <w:pPr>
              <w:pStyle w:val="CopticVersemulti-line"/>
            </w:pPr>
            <w:r>
              <w:t>ⲟⲩⲟϩ ⲟⲩⲇⲓⲕⲉⲟⲛ ⲡⲉ:</w:t>
            </w:r>
          </w:p>
          <w:p w:rsidR="00A66A9A" w:rsidRDefault="00A66A9A" w:rsidP="00A66A9A">
            <w:pPr>
              <w:pStyle w:val="CopticVersemulti-line"/>
            </w:pPr>
            <w:r>
              <w:t>ⲉⲑⲣⲉⲛϩⲱⲥ ⲉ̀Ⲫϯ ⲛ̀ⲧⲁⲫ̀ⲙⲏⲓ:</w:t>
            </w:r>
          </w:p>
          <w:p w:rsidR="00A66A9A" w:rsidRPr="00C35319" w:rsidRDefault="00A66A9A" w:rsidP="00A66A9A">
            <w:pPr>
              <w:pStyle w:val="CopticHangingVerse"/>
            </w:pPr>
            <w:r>
              <w:t>Ⲡⲟ̄ⲥ̄ ⲫⲏⲉⲧϣⲟⲡ ϧⲉⲛ ⲧ̀ⲫⲉ.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His Name is blessed and sweat</w:t>
            </w:r>
          </w:p>
          <w:p w:rsidR="00A66A9A" w:rsidRDefault="00A66A9A" w:rsidP="00A66A9A">
            <w:pPr>
              <w:pStyle w:val="EngHang"/>
            </w:pPr>
            <w:r>
              <w:t>On the lips of the saints.</w:t>
            </w:r>
          </w:p>
          <w:p w:rsidR="00A66A9A" w:rsidRDefault="00A66A9A" w:rsidP="00A66A9A">
            <w:pPr>
              <w:pStyle w:val="EngHang"/>
            </w:pPr>
            <w:r>
              <w:t>This is God the Father,</w:t>
            </w:r>
          </w:p>
          <w:p w:rsidR="00A66A9A" w:rsidRDefault="00A66A9A" w:rsidP="00A66A9A">
            <w:pPr>
              <w:pStyle w:val="EngHangEnd"/>
            </w:pPr>
            <w:r>
              <w:t>The Son and the Holy Spirit.</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Ⲡⲉϥⲣⲁⲛ ϩⲟⲗϫ ⲟⲩⲟϩ ϥ̀ⲥ̀ⲙⲁⲣⲱⲟⲩⲧ:</w:t>
            </w:r>
          </w:p>
          <w:p w:rsidR="00A66A9A" w:rsidRDefault="00A66A9A" w:rsidP="00A66A9A">
            <w:pPr>
              <w:pStyle w:val="CopticVersemulti-line"/>
            </w:pPr>
            <w:r>
              <w:t>Ϧⲉⲛ ⲣⲱⲟⲩ ⲛ̀ⲛⲏⲉ̄ⲑ̄ⲩ̄:</w:t>
            </w:r>
          </w:p>
          <w:p w:rsidR="00A66A9A" w:rsidRDefault="00A66A9A" w:rsidP="00A66A9A">
            <w:pPr>
              <w:pStyle w:val="CopticVersemulti-line"/>
            </w:pPr>
            <w:r>
              <w:t>ⲉ̀ⲧⲉ ⲫⲁⲓ ⲡⲉ Ⲫϯ Ⲫⲓⲱⲧ:</w:t>
            </w:r>
          </w:p>
          <w:p w:rsidR="00A66A9A" w:rsidRDefault="00A66A9A" w:rsidP="00A66A9A">
            <w:pPr>
              <w:pStyle w:val="CopticHangingVerse"/>
            </w:pPr>
            <w:r>
              <w:t>ⲛⲉⲙ Ⲡϣⲏⲣⲓ ⲛⲉⲙ Ⲡⲓⲡ̄ⲛ̄ⲁ̄ ⲉ̄ⲑ̄ⲩ̄.</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And that we glorify</w:t>
            </w:r>
          </w:p>
          <w:p w:rsidR="00A66A9A" w:rsidRDefault="00A66A9A" w:rsidP="00A66A9A">
            <w:pPr>
              <w:pStyle w:val="EngHang"/>
            </w:pPr>
            <w:r>
              <w:t>The chaste Mary, the Theotokos,</w:t>
            </w:r>
          </w:p>
          <w:p w:rsidR="00A66A9A" w:rsidRDefault="00A66A9A" w:rsidP="00A66A9A">
            <w:pPr>
              <w:pStyle w:val="EngHang"/>
            </w:pPr>
            <w:r>
              <w:t>The second tabernacle,</w:t>
            </w:r>
          </w:p>
          <w:p w:rsidR="00A66A9A" w:rsidRDefault="00A66A9A" w:rsidP="00A66A9A">
            <w:pPr>
              <w:pStyle w:val="EngHangEnd"/>
            </w:pPr>
            <w:r>
              <w:t>The true treasure.</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Ⲟⲩⲟϩ ⲛ̀ⲧⲉⲛϯⲱ̀ⲟⲩ ⲛ̀ϯⲥⲉⲙⲛⲉ:</w:t>
            </w:r>
          </w:p>
          <w:p w:rsidR="00A66A9A" w:rsidRDefault="00A66A9A" w:rsidP="00A66A9A">
            <w:pPr>
              <w:pStyle w:val="CopticVersemulti-line"/>
            </w:pPr>
            <w:r>
              <w:t>Ⲙⲁⲣⲓⲁ̀ ϯⲑⲉⲟⲧⲟⲕⲟⲥ:</w:t>
            </w:r>
          </w:p>
          <w:p w:rsidR="00A66A9A" w:rsidRDefault="00A66A9A" w:rsidP="00A66A9A">
            <w:pPr>
              <w:pStyle w:val="CopticVersemulti-line"/>
            </w:pPr>
            <w:r>
              <w:t>Ϯⲙⲁϩⲥ̀ⲛⲟⲩϯ ⲛ̀ⲥ̀ⲕⲏⲛⲏ:</w:t>
            </w:r>
          </w:p>
          <w:p w:rsidR="00A66A9A" w:rsidRDefault="00A66A9A" w:rsidP="00A66A9A">
            <w:pPr>
              <w:pStyle w:val="CopticHangingVerse"/>
            </w:pPr>
            <w:r>
              <w:t>ⲛⲓⲁ̀ϩⲟ ⲛ̀ⲁ̀ⲗⲏⲑⲓⲛⲟⲥ.</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And we cry out fervently,</w:t>
            </w:r>
          </w:p>
          <w:p w:rsidR="00A66A9A" w:rsidRDefault="00A66A9A" w:rsidP="00A66A9A">
            <w:pPr>
              <w:pStyle w:val="EngHang"/>
            </w:pPr>
            <w:r>
              <w:t>With great beauty,</w:t>
            </w:r>
          </w:p>
          <w:p w:rsidR="00A66A9A" w:rsidRDefault="00A66A9A" w:rsidP="00A66A9A">
            <w:pPr>
              <w:pStyle w:val="EngHang"/>
            </w:pPr>
            <w:r>
              <w:t>Saying, “Hail to you, O Virgin,</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Ⲟⲩⲟϩ ⲛ̀ⲧⲉⲛⲱϣ ⲉ̀ⲃⲟⲗ ⲣⲏⲧⲱⲥ:</w:t>
            </w:r>
          </w:p>
          <w:p w:rsidR="00A66A9A" w:rsidRDefault="00A66A9A" w:rsidP="00A66A9A">
            <w:pPr>
              <w:pStyle w:val="CopticVersemulti-line"/>
            </w:pPr>
            <w:r>
              <w:t>Ϧⲉⲛ ⲟⲩⲛⲓϣϯ ⲙ̀ⲙⲉⲧⲥⲁⲓⲉ̀:</w:t>
            </w:r>
          </w:p>
          <w:p w:rsidR="00A66A9A" w:rsidRDefault="00A66A9A" w:rsidP="00A66A9A">
            <w:pPr>
              <w:pStyle w:val="CopticVersemulti-line"/>
            </w:pPr>
            <w:r>
              <w:t>Ϫⲉ ⲭⲉⲣⲉ ⲛⲉ ⲱ̀ ϯⲡⲁⲣⲑⲉⲛⲟⲥ:</w:t>
            </w:r>
          </w:p>
          <w:p w:rsidR="00A66A9A" w:rsidRDefault="00A66A9A" w:rsidP="00A66A9A">
            <w:pPr>
              <w:pStyle w:val="CopticHangingVerse"/>
            </w:pPr>
            <w:r>
              <w:t>ⲟⲩⲟϩ Ⲡⲟ̄ⲥ̄ ϣⲟⲡ ⲛⲉⲙⲉ.</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Adam and Eve.</w:t>
            </w:r>
          </w:p>
          <w:p w:rsidR="00A66A9A" w:rsidRDefault="00A66A9A" w:rsidP="00A66A9A">
            <w:pPr>
              <w:pStyle w:val="EngHang"/>
            </w:pPr>
            <w:r>
              <w:t>Hail to you, O Virgin,</w:t>
            </w:r>
          </w:p>
          <w:p w:rsidR="00A66A9A" w:rsidRPr="00074078" w:rsidRDefault="00A66A9A" w:rsidP="00A66A9A">
            <w:pPr>
              <w:pStyle w:val="EngHangEnd"/>
            </w:pPr>
            <w:r>
              <w:t>The joy of all generations.</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ⲛ̀Ⲁⲇⲁⲙ ⲛⲉⲙ Ⲉⲩⲁ:</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ⲛ̀ⲛⲓⲅⲉⲛⲉⲁ̀.</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just Abel.</w:t>
            </w:r>
          </w:p>
          <w:p w:rsidR="00A66A9A" w:rsidRDefault="00A66A9A" w:rsidP="00A66A9A">
            <w:pPr>
              <w:pStyle w:val="EngHang"/>
            </w:pPr>
            <w:r>
              <w:t>Hail to you, O Virgin,</w:t>
            </w:r>
          </w:p>
          <w:p w:rsidR="00A66A9A" w:rsidRDefault="00A66A9A" w:rsidP="00A66A9A">
            <w:pPr>
              <w:pStyle w:val="EngHangEnd"/>
            </w:pPr>
            <w:r>
              <w:t>Who is above the Sanctuary.</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ⲫ̀ⲣⲁϣⲓ ⲛ̀Ⲁⲃⲉⲗ ⲡⲓⲑ̀ⲙⲏⲓ:</w:t>
            </w:r>
          </w:p>
          <w:p w:rsidR="00A66A9A" w:rsidRDefault="00A66A9A" w:rsidP="00A66A9A">
            <w:pPr>
              <w:pStyle w:val="CopticVersemulti-line"/>
            </w:pPr>
            <w:r>
              <w:t>ⲭⲉⲣⲉ ⲛⲉ ⲱ̀ Ϯⲡⲁⲣⲑⲉⲛⲟⲥ:</w:t>
            </w:r>
          </w:p>
          <w:p w:rsidR="00A66A9A" w:rsidRDefault="00A66A9A" w:rsidP="00A66A9A">
            <w:pPr>
              <w:pStyle w:val="CopticHangingVerse"/>
            </w:pPr>
            <w:r>
              <w:t>ⲉⲧⲥⲁⲡ̀ϣⲱⲓ ⲉ̀ⲡⲓⲉⲣⲫⲉⲓ.</w:t>
            </w:r>
          </w:p>
        </w:tc>
      </w:tr>
      <w:tr w:rsidR="00A66A9A" w:rsidTr="00430630">
        <w:trPr>
          <w:cantSplit/>
          <w:jc w:val="center"/>
        </w:trPr>
        <w:tc>
          <w:tcPr>
            <w:tcW w:w="288" w:type="dxa"/>
          </w:tcPr>
          <w:p w:rsidR="00A66A9A"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ark of Noah.</w:t>
            </w:r>
          </w:p>
          <w:p w:rsidR="00A66A9A" w:rsidRDefault="00A66A9A" w:rsidP="00A66A9A">
            <w:pPr>
              <w:pStyle w:val="EngHang"/>
            </w:pPr>
            <w:r>
              <w:t>Hail to you, O Virgin,</w:t>
            </w:r>
          </w:p>
          <w:p w:rsidR="00A66A9A" w:rsidRDefault="00A66A9A" w:rsidP="00A66A9A">
            <w:pPr>
              <w:pStyle w:val="EngHangEnd"/>
            </w:pPr>
            <w:r>
              <w:t>Until our last breath.</w:t>
            </w:r>
          </w:p>
        </w:tc>
        <w:tc>
          <w:tcPr>
            <w:tcW w:w="288" w:type="dxa"/>
          </w:tcPr>
          <w:p w:rsidR="00A66A9A" w:rsidRDefault="00A66A9A" w:rsidP="00430630"/>
        </w:tc>
        <w:tc>
          <w:tcPr>
            <w:tcW w:w="288" w:type="dxa"/>
          </w:tcPr>
          <w:p w:rsidR="00A66A9A"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Ϯⲕⲓⲃⲱⲧⲟⲥ ⲛ̀ⲧⲉ Ⲛⲱⲉ̀:</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ⲡⲓⲛⲓϥⲓ ⲛ̀ϧⲁⲉ̀.</w:t>
            </w:r>
          </w:p>
        </w:tc>
      </w:tr>
      <w:tr w:rsidR="00A66A9A" w:rsidTr="00430630">
        <w:trPr>
          <w:cantSplit/>
          <w:jc w:val="center"/>
        </w:trPr>
        <w:tc>
          <w:tcPr>
            <w:tcW w:w="288" w:type="dxa"/>
          </w:tcPr>
          <w:p w:rsidR="00A66A9A"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grace of our father Abraham.</w:t>
            </w:r>
          </w:p>
          <w:p w:rsidR="00A66A9A" w:rsidRDefault="00A66A9A" w:rsidP="00A66A9A">
            <w:pPr>
              <w:pStyle w:val="EngHang"/>
            </w:pPr>
            <w:r>
              <w:t>Hail to you, O Virgin,</w:t>
            </w:r>
          </w:p>
          <w:p w:rsidR="00A66A9A" w:rsidRDefault="00A66A9A" w:rsidP="00A66A9A">
            <w:pPr>
              <w:pStyle w:val="EngHangEnd"/>
            </w:pPr>
            <w:r>
              <w:t>The trusted advocate.</w:t>
            </w:r>
          </w:p>
        </w:tc>
        <w:tc>
          <w:tcPr>
            <w:tcW w:w="288" w:type="dxa"/>
          </w:tcPr>
          <w:p w:rsidR="00A66A9A" w:rsidRDefault="00A66A9A" w:rsidP="00430630"/>
        </w:tc>
        <w:tc>
          <w:tcPr>
            <w:tcW w:w="288" w:type="dxa"/>
          </w:tcPr>
          <w:p w:rsidR="00A66A9A"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ⲛ̀Ⲁⲃⲣⲁⲁⲙ ⲡⲉⲛⲓⲱⲧ:</w:t>
            </w:r>
          </w:p>
          <w:p w:rsidR="00A66A9A" w:rsidRDefault="00A66A9A" w:rsidP="00A66A9A">
            <w:pPr>
              <w:pStyle w:val="CopticVersemulti-line"/>
            </w:pPr>
            <w:r>
              <w:t>ⲭⲉⲣⲉ ⲛⲉ ⲱ̀ Ϯⲡⲁⲣⲑⲉⲛⲟⲥ:</w:t>
            </w:r>
          </w:p>
          <w:p w:rsidR="00A66A9A" w:rsidRPr="005130A7" w:rsidRDefault="00A66A9A" w:rsidP="00A66A9A">
            <w:pPr>
              <w:pStyle w:val="CopticHangingVerse"/>
            </w:pPr>
            <w:r>
              <w:t>ϯⲡ̀ⲣⲟⲥⲧⲁⲧⲏⲥ ⲉ̀ⲧⲉⲛϩⲟⲧ.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salvation of holy Isaac.</w:t>
            </w:r>
          </w:p>
          <w:p w:rsidR="00A66A9A" w:rsidRDefault="00A66A9A" w:rsidP="00A66A9A">
            <w:pPr>
              <w:pStyle w:val="EngHang"/>
            </w:pPr>
            <w:r>
              <w:t>Hail to you, O Virgin,</w:t>
            </w:r>
          </w:p>
          <w:p w:rsidR="00A66A9A" w:rsidRDefault="00A66A9A" w:rsidP="00A66A9A">
            <w:pPr>
              <w:pStyle w:val="EngHangEnd"/>
            </w:pPr>
            <w:r>
              <w:t>The Mother of the Holy.</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ⲡ̀ⲥⲱϯ ⲛ̀Ⲓⲥⲁⲁⲕ ⲡⲉⲑⲟⲩⲁⲃ:</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ⲙ̀ⲫⲏⲉⲑⲟⲩⲁⲃ.</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our father Jacob.</w:t>
            </w:r>
          </w:p>
          <w:p w:rsidR="00A66A9A" w:rsidRDefault="00A66A9A" w:rsidP="00A66A9A">
            <w:pPr>
              <w:pStyle w:val="EngHang"/>
            </w:pPr>
            <w:r>
              <w:t>Hail to you, O Virgin,</w:t>
            </w:r>
          </w:p>
          <w:p w:rsidR="00A66A9A" w:rsidRDefault="00A66A9A" w:rsidP="00A66A9A">
            <w:pPr>
              <w:pStyle w:val="EngHangEnd"/>
            </w:pPr>
            <w:r>
              <w:t>Thousands times tens of thousands.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ⲡ̀ⲑⲉⲗⲏⲗ ⲙ̀ⲡⲉⲛⲓⲱⲧ Ⲓⲁⲕⲱⲃ:</w:t>
            </w:r>
          </w:p>
          <w:p w:rsidR="00A66A9A" w:rsidRDefault="00A66A9A" w:rsidP="00A66A9A">
            <w:pPr>
              <w:pStyle w:val="CopticVersemulti-line"/>
            </w:pPr>
            <w:r>
              <w:t>ⲭⲉⲣⲉ ⲛⲉ ⲱ̀ Ϯⲡⲁⲣⲑⲉⲛⲟⲥ:</w:t>
            </w:r>
          </w:p>
          <w:p w:rsidR="00A66A9A" w:rsidRDefault="00A66A9A" w:rsidP="00A66A9A">
            <w:pPr>
              <w:pStyle w:val="CopticHangingVerse"/>
            </w:pPr>
            <w:r>
              <w:t>ϩⲁⲛⲁⲛϣⲟ ⲛⲉⲙ ϩⲁⲛⲑ̀ⲃⲁ ⲛ̀ⲕⲱⲃ.</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pride of Judah and his brothers.</w:t>
            </w:r>
          </w:p>
          <w:p w:rsidR="00A66A9A" w:rsidRDefault="00A66A9A" w:rsidP="00A66A9A">
            <w:pPr>
              <w:pStyle w:val="EngHang"/>
            </w:pPr>
            <w:r>
              <w:t>Hail to you, O Virgin,</w:t>
            </w:r>
          </w:p>
          <w:p w:rsidR="00A66A9A" w:rsidRDefault="00A66A9A" w:rsidP="00A66A9A">
            <w:pPr>
              <w:pStyle w:val="EngHangEnd"/>
            </w:pPr>
            <w:r>
              <w:t xml:space="preserve">Until </w:t>
            </w:r>
            <w:r w:rsidRPr="00A66A9A">
              <w:t>the</w:t>
            </w:r>
            <w:r>
              <w:t xml:space="preserve"> end of the ages.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ⲡ̀ϣⲟⲩϣⲟⲩ ⲛ̀Ⲓⲟⲩⲇⲁ ⲛⲉⲙ ⲛⲉϥⲥ̀ⲛⲏⲟⲩ:</w:t>
            </w:r>
          </w:p>
          <w:p w:rsidR="00A66A9A" w:rsidRDefault="00A66A9A" w:rsidP="00A66A9A">
            <w:pPr>
              <w:pStyle w:val="CopticVersemulti-line"/>
            </w:pPr>
            <w:r>
              <w:t>ⲭⲉⲣⲉ ⲛⲉ ⲱ̀ Ϯⲡⲁⲣⲑⲉⲛⲟⲥ:</w:t>
            </w:r>
          </w:p>
          <w:p w:rsidR="00A66A9A" w:rsidRDefault="00A66A9A" w:rsidP="00A66A9A">
            <w:pPr>
              <w:pStyle w:val="CopticHangingVerse"/>
            </w:pPr>
            <w:r>
              <w:t>ϣⲁ ⲡ̀ϫⲱⲕ ⲉ̀ⲃⲟⲗ ⲛ̀ⲛⲓⲥⲏⲟⲩ.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[spiritual] vision of Moses.</w:t>
            </w:r>
          </w:p>
          <w:p w:rsidR="00A66A9A" w:rsidRDefault="00A66A9A" w:rsidP="00A66A9A">
            <w:pPr>
              <w:pStyle w:val="EngHang"/>
            </w:pPr>
            <w:r>
              <w:t>Hail to you, O Virgin,</w:t>
            </w:r>
          </w:p>
          <w:p w:rsidR="00A66A9A" w:rsidRDefault="00A66A9A" w:rsidP="00A66A9A">
            <w:pPr>
              <w:pStyle w:val="EngHangEnd"/>
            </w:pPr>
            <w:r>
              <w:t>The Mother of the Master.</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Ϯⲑⲉⲱⲣⲓⲁ̀ ⲛ̀ⲧⲉ Ⲙⲱⲩⲥⲏⲥ: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ⲑ̀ⲙⲁⲩ ⲙ̀ⲡⲓⲇⲉⲥⲡⲟⲧⲏⲥ.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power of Joshua and Gideon.</w:t>
            </w:r>
          </w:p>
          <w:p w:rsidR="00A66A9A" w:rsidRDefault="00A66A9A" w:rsidP="00A66A9A">
            <w:pPr>
              <w:pStyle w:val="EngHang"/>
            </w:pPr>
            <w:r>
              <w:t>Hail to you, O Virgin,</w:t>
            </w:r>
          </w:p>
          <w:p w:rsidR="00A66A9A" w:rsidRDefault="00A66A9A" w:rsidP="00A66A9A">
            <w:pPr>
              <w:pStyle w:val="EngHangEnd"/>
            </w:pPr>
            <w:r>
              <w:t>The victory of Barak and Samson.</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ⲧ̀ϫⲟⲙ ⲛ̀Ⲓⲏⲥⲟⲩ ⲛⲉⲙ Ⲅⲉⲇⲉⲟⲛ: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ⲡⲓϭⲣⲟ ⲙ̀Ⲃⲁⲣⲁⲕ ⲛⲉⲙ Ⲥⲁⲙⲯⲱⲛ.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strength of Samuel.</w:t>
            </w:r>
          </w:p>
          <w:p w:rsidR="00A66A9A" w:rsidRDefault="00A66A9A" w:rsidP="00A66A9A">
            <w:pPr>
              <w:pStyle w:val="EngHang"/>
            </w:pPr>
            <w:r>
              <w:t>Hail to you, O Virgin,</w:t>
            </w:r>
          </w:p>
          <w:p w:rsidR="00A66A9A" w:rsidRDefault="00A66A9A" w:rsidP="00A66A9A">
            <w:pPr>
              <w:pStyle w:val="EngHangEnd"/>
            </w:pPr>
            <w:r>
              <w:t>The Queen of Israel.</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ⲑ̀ⲙⲉⲧϫⲱⲣⲓ ⲛ̀Ⲥⲁⲙⲟⲩⲏⲗ: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ϯⲟⲩⲣⲟ ⲙ̀Ⲡⲓⲥ̀ⲣⲁⲏⲗ.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patience of Job.</w:t>
            </w:r>
          </w:p>
          <w:p w:rsidR="00A66A9A" w:rsidRDefault="00A66A9A" w:rsidP="00A66A9A">
            <w:pPr>
              <w:pStyle w:val="EngHang"/>
            </w:pPr>
            <w:r>
              <w:t>Hail to you, O Virgin,</w:t>
            </w:r>
          </w:p>
          <w:p w:rsidR="00A66A9A" w:rsidRDefault="00A66A9A" w:rsidP="00A66A9A">
            <w:pPr>
              <w:pStyle w:val="EngHangEnd"/>
            </w:pPr>
            <w:r>
              <w:t>Endlessly, in diverse ways.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ϯϩⲩⲡⲟⲙⲟⲛⲏ ⲛ̀ⲧⲉ Ⲓⲱⲃ:</w:t>
            </w:r>
          </w:p>
          <w:p w:rsidR="00A66A9A" w:rsidRDefault="00A66A9A" w:rsidP="00A66A9A">
            <w:pPr>
              <w:pStyle w:val="CopticVersemulti-line"/>
            </w:pPr>
            <w:r>
              <w:t>ⲭⲉⲣⲉ ⲛⲉ ⲱ̀ Ϯⲡⲁⲣⲑⲉⲛⲟⲥ:</w:t>
            </w:r>
          </w:p>
          <w:p w:rsidR="00A66A9A" w:rsidRDefault="00A66A9A" w:rsidP="00A66A9A">
            <w:pPr>
              <w:pStyle w:val="CopticHangingVerse"/>
            </w:pPr>
            <w:r>
              <w:t>ϧⲉⲛ ⲟⲩⲑⲟ ⲛ̀ⲣⲏϯ ⲛⲉⲙ ⲟⲩⲙⲏϣ ⲛ̀ⲥⲟⲡ.</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daughter of King David.</w:t>
            </w:r>
          </w:p>
          <w:p w:rsidR="00A66A9A" w:rsidRDefault="00A66A9A" w:rsidP="00A66A9A">
            <w:pPr>
              <w:pStyle w:val="EngHang"/>
            </w:pPr>
            <w:r>
              <w:t>Hail to you, O Virgin,</w:t>
            </w:r>
          </w:p>
          <w:p w:rsidR="00A66A9A" w:rsidRDefault="00A66A9A" w:rsidP="00A66A9A">
            <w:pPr>
              <w:pStyle w:val="EngHangEnd"/>
            </w:pPr>
            <w:r>
              <w:t>Who is adorned with purity.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ⲧ̀ϣⲉⲣⲓ ⲛ̀Ⲇⲁⲩⲓⲇ ⲡ̀ⲟⲩⲣⲟ:</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ⲑⲏⲉⲧϫⲟⲗϩ ⲙ̀ⲡⲓⲧⲟⲩⲃⲟ.</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friend of Solomon.</w:t>
            </w:r>
          </w:p>
          <w:p w:rsidR="00A66A9A" w:rsidRDefault="00A66A9A" w:rsidP="00A66A9A">
            <w:pPr>
              <w:pStyle w:val="EngHang"/>
            </w:pPr>
            <w:r>
              <w:t>Hail to you, O Virgin,</w:t>
            </w:r>
          </w:p>
          <w:p w:rsidR="00A66A9A" w:rsidRDefault="00A66A9A" w:rsidP="00A66A9A">
            <w:pPr>
              <w:pStyle w:val="EngHangEnd"/>
            </w:pPr>
            <w:r>
              <w:t>The wooden rod bearing almonds.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Ϯϣ̀ⲫⲉⲣⲓ ⲛ̀Ⲥⲟⲗⲟⲙⲱⲛ:</w:t>
            </w:r>
          </w:p>
          <w:p w:rsidR="00A66A9A" w:rsidRDefault="00A66A9A" w:rsidP="00A66A9A">
            <w:pPr>
              <w:pStyle w:val="CopticVersemulti-line"/>
            </w:pPr>
            <w:r>
              <w:t>ⲭⲉⲣⲉ ⲛⲉ ⲱ̀ Ϯⲡⲁⲣⲑⲉⲛⲟⲥ:</w:t>
            </w:r>
          </w:p>
          <w:p w:rsidR="00A66A9A" w:rsidRDefault="00A66A9A" w:rsidP="00A66A9A">
            <w:pPr>
              <w:pStyle w:val="CopticHangingVerse"/>
            </w:pPr>
            <w:r>
              <w:t>ⲡⲓϣ̀ⲃⲱⲧ ⲛ̀ϣⲉ ⲙ̀ⲡⲉⲩⲕⲓⲛⲱⲛ.</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prophecy of Isaiah.</w:t>
            </w:r>
          </w:p>
          <w:p w:rsidR="00A66A9A" w:rsidRDefault="00A66A9A" w:rsidP="00A66A9A">
            <w:pPr>
              <w:pStyle w:val="EngHang"/>
            </w:pPr>
            <w:r>
              <w:t>Hail to you, O Virgin,</w:t>
            </w:r>
          </w:p>
          <w:p w:rsidR="00A66A9A" w:rsidRDefault="00A66A9A" w:rsidP="00A66A9A">
            <w:pPr>
              <w:pStyle w:val="EngHangEnd"/>
            </w:pPr>
            <w:r>
              <w:t xml:space="preserve">The </w:t>
            </w:r>
            <w:commentRangeStart w:id="958"/>
            <w:r>
              <w:t xml:space="preserve">return </w:t>
            </w:r>
            <w:commentRangeEnd w:id="958"/>
            <w:r>
              <w:rPr>
                <w:rStyle w:val="CommentReference"/>
              </w:rPr>
              <w:commentReference w:id="958"/>
            </w:r>
            <w:r>
              <w:t>of Jeremiah.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ϯⲡ̀ⲣⲟⲫⲏⲧⲓⲁ̀ ⲛ̀Ⲏⲥⲁⲏⲁⲥ: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ⲡ̀ⲧⲁⲥⲑⲟ ⲛ̀Ⲓⲉⲣⲉⲙⲓⲁⲥ.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chariot of Ezekiel.</w:t>
            </w:r>
          </w:p>
          <w:p w:rsidR="00A66A9A" w:rsidRDefault="00A66A9A" w:rsidP="00A66A9A">
            <w:pPr>
              <w:pStyle w:val="EngHang"/>
            </w:pPr>
            <w:r>
              <w:t>Hail to you, O Virgin,</w:t>
            </w:r>
          </w:p>
          <w:p w:rsidR="00A66A9A" w:rsidRDefault="00A66A9A" w:rsidP="00A66A9A">
            <w:pPr>
              <w:pStyle w:val="EngHangEnd"/>
            </w:pPr>
            <w:r>
              <w:t>The vision of Daniel.</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ⲡ̀ϩⲁⲣⲙⲁ ⲛ̀Ⲓⲉⲍⲉⲕⲓⲏⲗ:</w:t>
            </w:r>
          </w:p>
          <w:p w:rsidR="00A66A9A" w:rsidRDefault="00A66A9A" w:rsidP="00A66A9A">
            <w:pPr>
              <w:pStyle w:val="CopticVersemulti-line"/>
            </w:pPr>
            <w:r>
              <w:t>ⲭⲉⲣⲉ ⲛⲉ ⲱ̀ Ϯⲡⲁⲣⲑⲉⲛⲟⲥ:</w:t>
            </w:r>
          </w:p>
          <w:p w:rsidR="00A66A9A" w:rsidRDefault="00A66A9A" w:rsidP="00A66A9A">
            <w:pPr>
              <w:pStyle w:val="CopticHangingVerse"/>
            </w:pPr>
            <w:r>
              <w:t>ϯϩⲟⲣⲁⲥⲓⲥ ⲛ̀Ⲇⲁⲛⲓⲏⲗ.</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ascent of Elijah.</w:t>
            </w:r>
          </w:p>
          <w:p w:rsidR="00A66A9A" w:rsidRDefault="00A66A9A" w:rsidP="00A66A9A">
            <w:pPr>
              <w:pStyle w:val="EngHang"/>
            </w:pPr>
            <w:r>
              <w:t>Hail to you, O Virgin,</w:t>
            </w:r>
          </w:p>
          <w:p w:rsidR="00A66A9A" w:rsidRDefault="00A66A9A" w:rsidP="00A66A9A">
            <w:pPr>
              <w:pStyle w:val="EngHangEnd"/>
            </w:pPr>
            <w:r>
              <w:t>Who bore the Messiah.</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ⲡ̀ϭⲓⲥⲓ ⲛ̀Ⲏⲗⲓⲁⲥ:</w:t>
            </w:r>
          </w:p>
          <w:p w:rsidR="00A66A9A" w:rsidRDefault="00A66A9A" w:rsidP="00A66A9A">
            <w:pPr>
              <w:pStyle w:val="CopticVersemulti-line"/>
            </w:pPr>
            <w:r>
              <w:t>ⲭⲉⲣⲉ ⲛⲉ ⲱ̀ Ϯⲡⲁⲣⲑⲉⲛⲟⲥ:</w:t>
            </w:r>
          </w:p>
          <w:p w:rsidR="00A66A9A" w:rsidRDefault="00A66A9A" w:rsidP="00A66A9A">
            <w:pPr>
              <w:pStyle w:val="CopticHangingVerse"/>
            </w:pPr>
            <w:r>
              <w:t>ⲑⲏⲉⲧⲁⲥⲙⲓⲥⲓ ⲛ̀Ⲙⲁⲥⲓⲁⲥ.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grace of Elisha.</w:t>
            </w:r>
          </w:p>
          <w:p w:rsidR="00A66A9A" w:rsidRDefault="00A66A9A" w:rsidP="00A66A9A">
            <w:pPr>
              <w:pStyle w:val="EngHang"/>
            </w:pPr>
            <w:r>
              <w:t>Hail to you, O Virgin,</w:t>
            </w:r>
          </w:p>
          <w:p w:rsidR="00A66A9A" w:rsidRDefault="00A66A9A" w:rsidP="00A66A9A">
            <w:pPr>
              <w:pStyle w:val="EngHangEnd"/>
            </w:pPr>
            <w:r>
              <w:t>The pure bride.</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ⲡⲓϩ̀ⲙⲟⲧ ⲛ̀Ⲉⲗⲓⲥⲉⲟⲥ: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ϯϣⲉⲗⲉⲧ ⲛ̀ⲕⲁⲑⲁⲣⲟⲥ.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joy of the angels.</w:t>
            </w:r>
          </w:p>
          <w:p w:rsidR="00A66A9A" w:rsidRDefault="00A66A9A" w:rsidP="00A66A9A">
            <w:pPr>
              <w:pStyle w:val="EngHang"/>
            </w:pPr>
            <w:r>
              <w:t>Hail to you, O Virgin,</w:t>
            </w:r>
          </w:p>
          <w:p w:rsidR="00A66A9A" w:rsidRDefault="00A66A9A" w:rsidP="00A66A9A">
            <w:pPr>
              <w:pStyle w:val="EngHangEnd"/>
            </w:pPr>
            <w:r>
              <w:t>The delight of the archangels.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Ϥⲣⲁϣⲓ ⲛ̀ⲛⲓⲁⲅⲅⲉⲗⲟⲥ: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ⲡ̀ⲟⲩⲛⲟϥ ⲛ̀ⲛⲓⲁⲣⲭⲏⲁⲅⲅⲉⲗⲟⲥ.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honour of the patriarchs.</w:t>
            </w:r>
          </w:p>
          <w:p w:rsidR="00A66A9A" w:rsidRDefault="00A66A9A" w:rsidP="00A66A9A">
            <w:pPr>
              <w:pStyle w:val="EngHang"/>
            </w:pPr>
            <w:r>
              <w:t>Hail to you, O Virgin,</w:t>
            </w:r>
          </w:p>
          <w:p w:rsidR="00A66A9A" w:rsidRDefault="00A66A9A" w:rsidP="00A66A9A">
            <w:pPr>
              <w:pStyle w:val="EngHangEnd"/>
            </w:pPr>
            <w:r>
              <w:t>The preaching of the prophets.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ⲡ̀ⲧⲁⲓⲟ̀ ⲛ̀ⲛⲓⲡⲁⲧⲣⲓⲁⲣⲭⲏⲥ:</w:t>
            </w:r>
          </w:p>
          <w:p w:rsidR="00A66A9A" w:rsidRDefault="00A66A9A" w:rsidP="00A66A9A">
            <w:pPr>
              <w:pStyle w:val="CopticVersemulti-line"/>
            </w:pPr>
            <w:r>
              <w:t>ⲭⲉⲣⲉ ⲛⲉ ⲱ̀ Ϯⲡⲁⲣⲑⲉⲛⲟⲥ:</w:t>
            </w:r>
          </w:p>
          <w:p w:rsidR="00A66A9A" w:rsidRDefault="00A66A9A" w:rsidP="00A66A9A">
            <w:pPr>
              <w:pStyle w:val="CopticHangingVerse"/>
            </w:pPr>
            <w:r>
              <w:t>ⲡ̀ϩⲓⲱⲓϣ ⲛ̀ⲧⲉ ⲛⲓⲡ̀ⲣⲟⲫⲏⲧⲏⲥ.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tongue of the apostles:</w:t>
            </w:r>
          </w:p>
          <w:p w:rsidR="00A66A9A" w:rsidRDefault="00A66A9A" w:rsidP="00A66A9A">
            <w:pPr>
              <w:pStyle w:val="EngHang"/>
            </w:pPr>
            <w:r>
              <w:t>Hail to you, O Virgin:</w:t>
            </w:r>
          </w:p>
          <w:p w:rsidR="00A66A9A" w:rsidRDefault="00A66A9A" w:rsidP="00A66A9A">
            <w:pPr>
              <w:pStyle w:val="EngHangEnd"/>
            </w:pPr>
            <w:r>
              <w:t>The purity of the virgins.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ⲫ̀ⲗⲁⲥ ⲛ̀ⲛⲓⲁ̀ⲡⲟⲥⲧⲟⲗⲟⲥ: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ⲛ̀ⲧⲟⲩⲃⲟ ⲛ̀ⲛⲓⲡⲁⲣⲑⲉⲛⲟⲥ.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crown of the martyrs.</w:t>
            </w:r>
          </w:p>
          <w:p w:rsidR="00A66A9A" w:rsidRDefault="00A66A9A" w:rsidP="00A66A9A">
            <w:pPr>
              <w:pStyle w:val="EngHang"/>
            </w:pPr>
            <w:r>
              <w:t>Hail to you, O Virgin,</w:t>
            </w:r>
          </w:p>
          <w:p w:rsidR="00A66A9A" w:rsidRDefault="00A66A9A" w:rsidP="00A66A9A">
            <w:pPr>
              <w:pStyle w:val="EngHangEnd"/>
            </w:pPr>
            <w:r>
              <w:t>The joy of the righteous.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ⲡⲓⲭ̀ⲗⲟⲙ ⲛ̀ⲛⲓⲙⲁⲣⲧⲩⲣⲟⲥ: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ⲡ̀ⲑⲉⲗⲏⲗ ⲛ̀ⲛⲓⲇⲓⲕⲉⲟⲥ.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 xml:space="preserve">The </w:t>
            </w:r>
            <w:commentRangeStart w:id="959"/>
            <w:r>
              <w:t xml:space="preserve">confirmation </w:t>
            </w:r>
            <w:commentRangeEnd w:id="959"/>
            <w:r>
              <w:rPr>
                <w:rStyle w:val="CommentReference"/>
              </w:rPr>
              <w:commentReference w:id="959"/>
            </w:r>
            <w:r>
              <w:t>of the Church.</w:t>
            </w:r>
          </w:p>
          <w:p w:rsidR="00A66A9A" w:rsidRDefault="00A66A9A" w:rsidP="00A66A9A">
            <w:pPr>
              <w:pStyle w:val="EngHang"/>
            </w:pPr>
            <w:r>
              <w:t>Hail to you, O Virgin,</w:t>
            </w:r>
          </w:p>
          <w:p w:rsidR="00A66A9A" w:rsidRDefault="00A66A9A" w:rsidP="00A66A9A">
            <w:pPr>
              <w:pStyle w:val="EngHangEnd"/>
            </w:pPr>
            <w:r>
              <w:t>The truly holy Mary.</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ⲡ̀ⲧⲁϫⲣⲟ ⲛ̀ⲛⲓⲉⲕⲕ̀ⲗⲏⲥⲓⲁ̀:</w:t>
            </w:r>
          </w:p>
          <w:p w:rsidR="00A66A9A" w:rsidRDefault="00A66A9A" w:rsidP="00A66A9A">
            <w:pPr>
              <w:pStyle w:val="CopticVersemulti-line"/>
            </w:pPr>
            <w:r>
              <w:t>ⲭⲉⲣⲉ ⲛⲉ ⲱ̀ Ϯⲡⲁⲣⲑⲉⲛⲟⲥ:</w:t>
            </w:r>
          </w:p>
          <w:p w:rsidR="00A66A9A" w:rsidRDefault="00A66A9A" w:rsidP="00A66A9A">
            <w:pPr>
              <w:pStyle w:val="CopticHangingVerse"/>
            </w:pPr>
            <w:r>
              <w:t>ϯⲁ̀ⲅⲓⲁ ⲙ̀ⲙⲏⲓ Ⲙⲁⲣⲓⲁ.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font of living water.</w:t>
            </w:r>
          </w:p>
          <w:p w:rsidR="00A66A9A" w:rsidRDefault="00A66A9A" w:rsidP="00A66A9A">
            <w:pPr>
              <w:pStyle w:val="EngHang"/>
            </w:pPr>
            <w:r>
              <w:t>Hail to you, O Virgin,</w:t>
            </w:r>
          </w:p>
          <w:p w:rsidR="00A66A9A" w:rsidRDefault="00A66A9A" w:rsidP="00A66A9A">
            <w:pPr>
              <w:pStyle w:val="EngHangEnd"/>
            </w:pPr>
            <w:r>
              <w:t>The forgiveness of sins.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ϯⲙⲟⲩⲙⲓ ⲛ̀ⲱⲛϧ ⲉ̀ⲧⲁⲥⲃⲉⲃⲓ:</w:t>
            </w:r>
          </w:p>
          <w:p w:rsidR="00A66A9A" w:rsidRDefault="00A66A9A" w:rsidP="00A66A9A">
            <w:pPr>
              <w:pStyle w:val="CopticVersemulti-line"/>
            </w:pPr>
            <w:r>
              <w:t>ⲭⲉⲣⲉ ⲛⲉ ⲱ̀ Ϯⲡⲁⲣⲑⲉⲛⲟⲥ:</w:t>
            </w:r>
          </w:p>
          <w:p w:rsidR="00A66A9A" w:rsidRDefault="00A66A9A" w:rsidP="00A66A9A">
            <w:pPr>
              <w:pStyle w:val="CopticHangingVerse"/>
            </w:pPr>
            <w:r>
              <w:t>ⲡ̀ⲭⲱ ⲉ̀ⲃⲟⲗ ⲛ̀ⲧⲉ ⲛⲓⲛⲟⲃⲓ.</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Hail to you, O Virgin,</w:t>
            </w:r>
          </w:p>
          <w:p w:rsidR="00A66A9A" w:rsidRDefault="00A66A9A" w:rsidP="00A66A9A">
            <w:pPr>
              <w:pStyle w:val="EngHang"/>
            </w:pPr>
            <w:r>
              <w:t>The seed of Israel.</w:t>
            </w:r>
          </w:p>
          <w:p w:rsidR="00A66A9A" w:rsidRDefault="00A66A9A" w:rsidP="00A66A9A">
            <w:pPr>
              <w:pStyle w:val="EngHang"/>
            </w:pPr>
            <w:r>
              <w:t>Hail to you, O Virgin,</w:t>
            </w:r>
          </w:p>
          <w:p w:rsidR="00A66A9A" w:rsidRDefault="00A66A9A" w:rsidP="00A66A9A">
            <w:pPr>
              <w:pStyle w:val="EngHangEnd"/>
            </w:pPr>
            <w:r>
              <w:t>Who bore Emmanuel for us.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ⲡⲓⲥ̀ⲡⲉⲣⲙⲁ ⲛ̀ⲧⲉ Ⲡⲓⲥ̀ⲣⲁⲏⲗ:</w:t>
            </w:r>
          </w:p>
          <w:p w:rsidR="00A66A9A" w:rsidRDefault="00A66A9A" w:rsidP="00A66A9A">
            <w:pPr>
              <w:pStyle w:val="CopticVersemulti-line"/>
            </w:pPr>
            <w:r>
              <w:t>ⲭⲉⲣⲉ ⲛⲉ ⲱ̀ Ϯⲡⲁⲣⲑⲉⲛⲟⲥ:</w:t>
            </w:r>
          </w:p>
          <w:p w:rsidR="00A66A9A" w:rsidRDefault="00A66A9A" w:rsidP="00A66A9A">
            <w:pPr>
              <w:pStyle w:val="CopticHangingVerse"/>
            </w:pPr>
            <w:r>
              <w:t>ⲁⲣⲉϫ̀ⲫⲟ ⲛⲁⲛ ⲛ̀Ⲉⲙⲙⲁⲛⲟⲩⲏⲗ.</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Hail to you, O Virgin,</w:t>
            </w:r>
          </w:p>
          <w:p w:rsidR="00A66A9A" w:rsidRDefault="00A66A9A" w:rsidP="00A66A9A">
            <w:pPr>
              <w:pStyle w:val="EngHang"/>
            </w:pPr>
            <w:r>
              <w:t>The adornment of the cross-bearers:</w:t>
            </w:r>
          </w:p>
          <w:p w:rsidR="00A66A9A" w:rsidRDefault="00A66A9A" w:rsidP="00A66A9A">
            <w:pPr>
              <w:pStyle w:val="EngHang"/>
            </w:pPr>
            <w:r>
              <w:t>Hail to you, O Virgin,</w:t>
            </w:r>
          </w:p>
          <w:p w:rsidR="00A66A9A" w:rsidRDefault="00A66A9A" w:rsidP="00A66A9A">
            <w:pPr>
              <w:pStyle w:val="EngHangEnd"/>
            </w:pPr>
            <w:r>
              <w:t>The hope of the Christians.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Ⲭⲉⲣⲉ ⲛⲉ ⲱ̀ Ϯⲡⲁⲣⲑⲉⲛⲟⲥ:</w:t>
            </w:r>
          </w:p>
          <w:p w:rsidR="00A66A9A" w:rsidRDefault="00A66A9A" w:rsidP="00A66A9A">
            <w:pPr>
              <w:pStyle w:val="CopticVersemulti-line"/>
            </w:pPr>
            <w:r>
              <w:t>ⲧ̀ϩⲉⲃⲥⲱ ⲛ̀ⲛⲓⲥⲧ̀ⲁⲩⲣⲟⲫⲟⲣⲟⲥ:</w:t>
            </w:r>
          </w:p>
          <w:p w:rsidR="00A66A9A" w:rsidRDefault="00A66A9A" w:rsidP="00A66A9A">
            <w:pPr>
              <w:pStyle w:val="CopticVersemulti-line"/>
            </w:pPr>
            <w:r>
              <w:t>ⲭⲉⲣⲉ ⲛⲉ ⲱ̀ Ϯⲡⲁⲣⲑⲉⲛⲟⲥ:</w:t>
            </w:r>
          </w:p>
          <w:p w:rsidR="00A66A9A" w:rsidRDefault="00A66A9A" w:rsidP="00A66A9A">
            <w:pPr>
              <w:pStyle w:val="CopticHangingVerse"/>
            </w:pPr>
            <w:r>
              <w:t>ϯϩⲉⲗⲡⲓⲥ ⲛ̀ⲛⲓⲝ̀ⲣⲓⲥⲧⲓⲁⲛⲟⲥ.</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We ask you to remember us,</w:t>
            </w:r>
          </w:p>
          <w:p w:rsidR="00A66A9A" w:rsidRDefault="00A66A9A" w:rsidP="00A66A9A">
            <w:pPr>
              <w:pStyle w:val="EngHang"/>
            </w:pPr>
            <w:r>
              <w:t>O our trusted advocate,</w:t>
            </w:r>
          </w:p>
          <w:p w:rsidR="00A66A9A" w:rsidRDefault="00A66A9A" w:rsidP="00A66A9A">
            <w:pPr>
              <w:pStyle w:val="EngHang"/>
            </w:pPr>
            <w:r>
              <w:t>Before our Lord Jesus Christ,</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 xml:space="preserve">Ⲧⲉⲛϯϩⲟ ⲁ̀ⲣⲓⲡⲉⲛⲙⲉⲩⲓ̀: </w:t>
            </w:r>
          </w:p>
          <w:p w:rsidR="00A66A9A" w:rsidRDefault="00A66A9A" w:rsidP="00A66A9A">
            <w:pPr>
              <w:pStyle w:val="CopticVersemulti-line"/>
            </w:pPr>
            <w:r>
              <w:t>ⲱ̀ ϯⲡ̀ⲣⲟⲥⲧⲁⲧⲏⲥ ⲉ̀ⲧⲉⲛϩⲟⲧ:</w:t>
            </w:r>
          </w:p>
          <w:p w:rsidR="00A66A9A" w:rsidRDefault="00A66A9A" w:rsidP="00A66A9A">
            <w:pPr>
              <w:pStyle w:val="CopticVersemulti-line"/>
            </w:pPr>
            <w:r>
              <w:t>ⲛⲁϩⲣⲉⲛ Ⲡⲟ̄ⲥ̄ ⲫⲏⲉ̀ⲧⲁⲫⲉⲣⲣⲱⲙⲓ:</w:t>
            </w:r>
          </w:p>
          <w:p w:rsidR="00A66A9A" w:rsidRDefault="00A66A9A" w:rsidP="00A66A9A">
            <w:pPr>
              <w:pStyle w:val="CopticHangingVerse"/>
            </w:pPr>
            <w:r>
              <w:t>ⲟⲩⲟϩ ⲁϥϯ ⲛⲁⲛ ⲙ̀ⲡⲉϥϩ̀ⲙⲟⲧ.</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may confirm all we,</w:t>
            </w:r>
          </w:p>
          <w:p w:rsidR="00A66A9A" w:rsidRDefault="00A66A9A" w:rsidP="00A66A9A">
            <w:pPr>
              <w:pStyle w:val="EngHang"/>
            </w:pPr>
            <w:r>
              <w:t>His sheep, in the faith,</w:t>
            </w:r>
          </w:p>
          <w:p w:rsidR="00A66A9A" w:rsidRDefault="00A66A9A" w:rsidP="00A66A9A">
            <w:pPr>
              <w:pStyle w:val="EngHang"/>
            </w:pPr>
            <w:r>
              <w:t>And lead us through His goodwill</w:t>
            </w:r>
          </w:p>
          <w:p w:rsidR="00A66A9A" w:rsidRDefault="00A66A9A" w:rsidP="00A66A9A">
            <w:pPr>
              <w:pStyle w:val="EngHangEnd"/>
            </w:pPr>
            <w:r>
              <w:t>To the end of days.</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Ⲉⲑⲣⲉϥⲧⲁϫⲣⲟⲛ ϧⲉⲛ ⲡⲓⲛⲁϩϯ:</w:t>
            </w:r>
          </w:p>
          <w:p w:rsidR="00A66A9A" w:rsidRDefault="00A66A9A" w:rsidP="00A66A9A">
            <w:pPr>
              <w:pStyle w:val="CopticVersemulti-line"/>
            </w:pPr>
            <w:r>
              <w:t>ⲁⲛⲟⲛ ⲧⲏⲣⲉⲛ ϧⲁ ⲛⲉϥⲉ̀ⲥⲱⲟⲩ:</w:t>
            </w:r>
          </w:p>
          <w:p w:rsidR="00A66A9A" w:rsidRDefault="00A66A9A" w:rsidP="00A66A9A">
            <w:pPr>
              <w:pStyle w:val="CopticVersemulti-line"/>
            </w:pPr>
            <w:r>
              <w:t>ⲛ̀ⲧⲉϥϭⲓⲙⲱⲓⲧ ⲛⲁⲛ ϧⲉⲛ ⲡⲉϥϯⲙⲁϯ:</w:t>
            </w:r>
          </w:p>
          <w:p w:rsidR="00A66A9A" w:rsidRDefault="00A66A9A" w:rsidP="00A66A9A">
            <w:pPr>
              <w:pStyle w:val="CopticHangingVerse"/>
            </w:pPr>
            <w:r>
              <w:t>ϣⲁ ⲡ̀ϫⲱⲕ ⲉ̀ⲃⲟⲗ ⲛ̀ⲛⲓⲉ̀ϩⲟⲟⲩ.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Preserve our shepherd,</w:t>
            </w:r>
          </w:p>
          <w:p w:rsidR="00A66A9A" w:rsidRDefault="00A66A9A" w:rsidP="00A66A9A">
            <w:pPr>
              <w:pStyle w:val="EngHang"/>
            </w:pPr>
            <w:r>
              <w:t>Abba (___). He shall raise his glory</w:t>
            </w:r>
          </w:p>
          <w:p w:rsidR="00A66A9A" w:rsidRDefault="00A66A9A" w:rsidP="00A66A9A">
            <w:pPr>
              <w:pStyle w:val="EngHang"/>
            </w:pPr>
            <w:r>
              <w:t>In order that he might guide his people,</w:t>
            </w:r>
          </w:p>
          <w:p w:rsidR="00A66A9A" w:rsidRDefault="00A66A9A" w:rsidP="00A66A9A">
            <w:pPr>
              <w:pStyle w:val="EngHangEnd"/>
            </w:pPr>
            <w:r>
              <w:t>With our fathers, the bishops;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Ⲛⲧⲉϥⲁ̀ⲣⲉϩ ⲉ̀ⲡⲉⲛⲙⲁⲛⲉ̀ⲥⲱⲟⲩ:</w:t>
            </w:r>
          </w:p>
          <w:p w:rsidR="00A66A9A" w:rsidRDefault="00A66A9A" w:rsidP="00A66A9A">
            <w:pPr>
              <w:pStyle w:val="CopticVersemulti-line"/>
            </w:pPr>
            <w:r>
              <w:t>ⲁⲃⲃⲁ (…) ⲉϥⲉ̀ϭⲓⲥⲓ ⲙ̀ⲡⲉϥⲱ̀ⲟⲩ:</w:t>
            </w:r>
          </w:p>
          <w:p w:rsidR="00A66A9A" w:rsidRDefault="00A66A9A" w:rsidP="00A66A9A">
            <w:pPr>
              <w:pStyle w:val="CopticVersemulti-line"/>
            </w:pPr>
            <w:r>
              <w:t>ⲉⲑⲣⲉϥⲁ̀ⲙⲟⲛⲓ ⲙ̀ⲡⲉϥⲗⲁⲟⲥ:</w:t>
            </w:r>
          </w:p>
          <w:p w:rsidR="00A66A9A" w:rsidRDefault="00A66A9A" w:rsidP="00A66A9A">
            <w:pPr>
              <w:pStyle w:val="CopticHangingVerse"/>
            </w:pPr>
            <w:r>
              <w:t>ⲛⲉⲙ ⲛⲉⲛⲓⲟϯ ⲛ̀ⲉ̀ⲡⲓⲥⲕⲟⲡⲟⲥ.</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That He might accept our prayers</w:t>
            </w:r>
          </w:p>
          <w:p w:rsidR="00A66A9A" w:rsidRDefault="00A66A9A" w:rsidP="00A66A9A">
            <w:pPr>
              <w:pStyle w:val="EngHang"/>
            </w:pPr>
            <w:r>
              <w:t>And become our refuge place,</w:t>
            </w:r>
          </w:p>
          <w:p w:rsidR="00A66A9A" w:rsidRDefault="00A66A9A" w:rsidP="00A66A9A">
            <w:pPr>
              <w:pStyle w:val="EngHang"/>
            </w:pPr>
            <w:r>
              <w:t>And give rest to the souls</w:t>
            </w:r>
          </w:p>
          <w:p w:rsidR="00A66A9A" w:rsidRDefault="00A66A9A" w:rsidP="00A66A9A">
            <w:pPr>
              <w:pStyle w:val="EngHangEnd"/>
            </w:pPr>
            <w:r>
              <w:t>Of the Christians who have slept;</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Ⲛⲧⲉϥϣⲱⲡ ⲉ̀ⲣⲟϥ ⲛ̀ⲛⲉⲛⲉⲩⲭⲏ:</w:t>
            </w:r>
          </w:p>
          <w:p w:rsidR="00A66A9A" w:rsidRDefault="00A66A9A" w:rsidP="00A66A9A">
            <w:pPr>
              <w:pStyle w:val="CopticVersemulti-line"/>
            </w:pPr>
            <w:r>
              <w:t>ⲛ̀ⲧⲉϥϣⲱⲡⲓ ⲛⲁⲛ ⲛ̀ⲟⲩⲙⲁⲙ̀ⲫⲱⲧ:</w:t>
            </w:r>
          </w:p>
          <w:p w:rsidR="00A66A9A" w:rsidRDefault="00A66A9A" w:rsidP="00A66A9A">
            <w:pPr>
              <w:pStyle w:val="CopticVersemulti-line"/>
            </w:pPr>
            <w:r>
              <w:t>ⲛ̀ⲧⲉϥϯⲙ̀ⲧⲟⲛ ⲛ̀ⲛⲓⲯⲩⲭⲏ:</w:t>
            </w:r>
          </w:p>
          <w:p w:rsidR="00A66A9A" w:rsidRDefault="00A66A9A" w:rsidP="00A66A9A">
            <w:pPr>
              <w:pStyle w:val="CopticHangingVerse"/>
            </w:pPr>
            <w:r>
              <w:t>ⲛ̀ⲛⲓⲭ̀ⲣⲓⲥⲧⲓⲁⲛⲟⲥ ⲉ̀ⲧⲁⲩⲉⲛⲕⲟⲧ.</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That He may give us boldness</w:t>
            </w:r>
          </w:p>
          <w:p w:rsidR="00A66A9A" w:rsidRDefault="00A66A9A" w:rsidP="00A66A9A">
            <w:pPr>
              <w:pStyle w:val="EngHang"/>
            </w:pPr>
            <w:r>
              <w:t>Through the prayers and intercessions</w:t>
            </w:r>
          </w:p>
          <w:p w:rsidR="00A66A9A" w:rsidRDefault="00A66A9A" w:rsidP="00A66A9A">
            <w:pPr>
              <w:pStyle w:val="EngHang"/>
            </w:pPr>
            <w:r>
              <w:t>Of our Lady and Queen Mary,</w:t>
            </w:r>
          </w:p>
          <w:p w:rsidR="00A66A9A" w:rsidRDefault="00A66A9A" w:rsidP="00A66A9A">
            <w:pPr>
              <w:pStyle w:val="EngHangEnd"/>
            </w:pPr>
            <w:r>
              <w:t>Until the end of time.</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Ⲛⲧⲉϥϯ ⲛⲁⲛ ⲛ̀ⲟⲩⲡⲁⲣⲣⲏⲥⲓⲁ̀:</w:t>
            </w:r>
          </w:p>
          <w:p w:rsidR="00A66A9A" w:rsidRDefault="00A66A9A" w:rsidP="00A66A9A">
            <w:pPr>
              <w:pStyle w:val="CopticVersemulti-line"/>
            </w:pPr>
            <w:r>
              <w:t>Ϩⲓⲧⲉⲛ ⲛⲓⲧⲱⲃϩ ⲛⲉⲙ ⲛⲓⲡ̀ⲣⲉⲥⲃⲓⲁ̀:</w:t>
            </w:r>
          </w:p>
          <w:p w:rsidR="00A66A9A" w:rsidRDefault="00A66A9A" w:rsidP="00A66A9A">
            <w:pPr>
              <w:pStyle w:val="CopticVersemulti-line"/>
            </w:pPr>
            <w:r>
              <w:t>ⲛⲧⲉ̀ ⲧⲉⲛⲟ̄ⲥ̄ ⲛ̀ⲛⲏⲃ Ⲙⲁⲣⲓⲁ̀:</w:t>
            </w:r>
          </w:p>
          <w:p w:rsidR="00A66A9A" w:rsidRDefault="00A66A9A" w:rsidP="00A66A9A">
            <w:pPr>
              <w:pStyle w:val="CopticHangingVerse"/>
            </w:pPr>
            <w:r>
              <w:t>ϣⲁ ⲛ̀ϫⲱⲕ ⲉ̀ⲃⲟⲗ ⲛ̀ⲛⲓⲥⲩⲛⲧⲉⲛⲗⲓⲁ̀.</w:t>
            </w:r>
          </w:p>
        </w:tc>
      </w:tr>
      <w:tr w:rsidR="00A66A9A" w:rsidTr="00430630">
        <w:trPr>
          <w:cantSplit/>
          <w:jc w:val="center"/>
        </w:trPr>
        <w:tc>
          <w:tcPr>
            <w:tcW w:w="288" w:type="dxa"/>
          </w:tcPr>
          <w:p w:rsidR="00A66A9A" w:rsidRPr="00FB5ACB" w:rsidRDefault="00A66A9A" w:rsidP="00430630">
            <w:pPr>
              <w:pStyle w:val="CopticCross"/>
            </w:pPr>
          </w:p>
        </w:tc>
        <w:tc>
          <w:tcPr>
            <w:tcW w:w="3960" w:type="dxa"/>
          </w:tcPr>
          <w:p w:rsidR="00A66A9A" w:rsidRDefault="00A66A9A" w:rsidP="00A66A9A">
            <w:pPr>
              <w:pStyle w:val="EngHang"/>
            </w:pPr>
            <w:r>
              <w:t>We glorify you, the faithful,</w:t>
            </w:r>
          </w:p>
          <w:p w:rsidR="00A66A9A" w:rsidRDefault="00A66A9A" w:rsidP="00A66A9A">
            <w:pPr>
              <w:pStyle w:val="EngHang"/>
            </w:pPr>
            <w:r>
              <w:t>With the angel of praise,</w:t>
            </w:r>
          </w:p>
          <w:p w:rsidR="00A66A9A" w:rsidRDefault="00A66A9A" w:rsidP="00A66A9A">
            <w:pPr>
              <w:pStyle w:val="EngHang"/>
            </w:pPr>
            <w:r>
              <w:t>Saying, “Hail to you, O full of grace,</w:t>
            </w:r>
          </w:p>
          <w:p w:rsidR="00A66A9A" w:rsidRDefault="00A66A9A" w:rsidP="00A66A9A">
            <w:pPr>
              <w:pStyle w:val="EngHangEnd"/>
            </w:pPr>
            <w:r>
              <w:t>The Lord is with you.”</w:t>
            </w:r>
          </w:p>
        </w:tc>
        <w:tc>
          <w:tcPr>
            <w:tcW w:w="288" w:type="dxa"/>
          </w:tcPr>
          <w:p w:rsidR="00A66A9A" w:rsidRDefault="00A66A9A" w:rsidP="00430630"/>
        </w:tc>
        <w:tc>
          <w:tcPr>
            <w:tcW w:w="288" w:type="dxa"/>
          </w:tcPr>
          <w:p w:rsidR="00A66A9A" w:rsidRPr="00FB5ACB" w:rsidRDefault="00A66A9A" w:rsidP="00430630">
            <w:pPr>
              <w:pStyle w:val="CopticCross"/>
            </w:pPr>
          </w:p>
        </w:tc>
        <w:tc>
          <w:tcPr>
            <w:tcW w:w="3960" w:type="dxa"/>
          </w:tcPr>
          <w:p w:rsidR="00A66A9A" w:rsidRDefault="00A66A9A" w:rsidP="00A66A9A">
            <w:pPr>
              <w:pStyle w:val="CopticVersemulti-line"/>
            </w:pPr>
            <w:r>
              <w:t xml:space="preserve">Ⲧⲉⲛϯⲱ̀ⲟⲩ ⲛⲉ ⲱ̀ ⲑⲏⲉⲧⲉⲛϩⲟⲧ: </w:t>
            </w:r>
          </w:p>
          <w:p w:rsidR="00A66A9A" w:rsidRDefault="00A66A9A" w:rsidP="00A66A9A">
            <w:pPr>
              <w:pStyle w:val="CopticVersemulti-line"/>
            </w:pPr>
            <w:r>
              <w:t>ⲛⲉⲙ ⲡⲓⲁⲅⲅⲉⲗⲟⲥ ⲛ̀ⲧⲉ ⲡⲓⲥ̀ⲙⲟⲩ:</w:t>
            </w:r>
          </w:p>
          <w:p w:rsidR="00A66A9A" w:rsidRDefault="00A66A9A" w:rsidP="00A66A9A">
            <w:pPr>
              <w:pStyle w:val="CopticVersemulti-line"/>
            </w:pPr>
            <w:r>
              <w:t>ϫⲉ ⲭⲉⲣⲉ ⲫⲏⲉⲑⲙⲉϩ ⲛ̀ϩ̀ⲙⲟⲧ:</w:t>
            </w:r>
          </w:p>
          <w:p w:rsidR="00A66A9A" w:rsidRDefault="00A66A9A" w:rsidP="00A66A9A">
            <w:pPr>
              <w:pStyle w:val="CopticHangingVerse"/>
            </w:pPr>
            <w:r>
              <w:t>ⲟ̀ Ⲕⲩⲣⲓⲟⲥ ⲙⲉⲧⲁ ⲥⲟⲩ.</w:t>
            </w:r>
          </w:p>
        </w:tc>
      </w:tr>
      <w:tr w:rsidR="00A66A9A" w:rsidTr="00430630">
        <w:trPr>
          <w:cantSplit/>
          <w:jc w:val="center"/>
        </w:trPr>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EngHang"/>
            </w:pPr>
            <w:r>
              <w:t>Intercede on our behalf,</w:t>
            </w:r>
          </w:p>
          <w:p w:rsidR="00A66A9A" w:rsidRDefault="00A66A9A" w:rsidP="00A66A9A">
            <w:pPr>
              <w:pStyle w:val="EngHang"/>
            </w:pPr>
            <w:r>
              <w:t>O Lady of us all, the Theotokos</w:t>
            </w:r>
          </w:p>
          <w:p w:rsidR="00A66A9A" w:rsidRDefault="00A66A9A" w:rsidP="00A66A9A">
            <w:pPr>
              <w:pStyle w:val="EngHang"/>
            </w:pPr>
            <w:r>
              <w:t>Mary, the Mother of our Savior,</w:t>
            </w:r>
          </w:p>
          <w:p w:rsidR="00A66A9A" w:rsidRDefault="00A66A9A" w:rsidP="00A66A9A">
            <w:pPr>
              <w:pStyle w:val="EngHangEnd"/>
            </w:pPr>
            <w:r>
              <w:t>That He may forgive us our sins.</w:t>
            </w:r>
          </w:p>
        </w:tc>
        <w:tc>
          <w:tcPr>
            <w:tcW w:w="288" w:type="dxa"/>
          </w:tcPr>
          <w:p w:rsidR="00A66A9A" w:rsidRDefault="00A66A9A" w:rsidP="00430630"/>
        </w:tc>
        <w:tc>
          <w:tcPr>
            <w:tcW w:w="288" w:type="dxa"/>
          </w:tcPr>
          <w:p w:rsidR="00A66A9A" w:rsidRPr="00FB5ACB" w:rsidRDefault="00A66A9A" w:rsidP="00430630">
            <w:pPr>
              <w:pStyle w:val="CopticCross"/>
            </w:pPr>
            <w:r w:rsidRPr="00FB5ACB">
              <w:t>¿</w:t>
            </w:r>
          </w:p>
        </w:tc>
        <w:tc>
          <w:tcPr>
            <w:tcW w:w="3960" w:type="dxa"/>
          </w:tcPr>
          <w:p w:rsidR="00A66A9A" w:rsidRDefault="00A66A9A" w:rsidP="00A66A9A">
            <w:pPr>
              <w:pStyle w:val="CopticVersemulti-line"/>
            </w:pPr>
            <w:r>
              <w:t>Ⲁⲣⲓⲡ̀ⲣⲉⲥⲃⲉⲩⲓⲛ ⲉ̀ϩ̀ⲣⲏⲓ ⲉ̀ϫⲱⲛ:</w:t>
            </w:r>
          </w:p>
          <w:p w:rsidR="00A66A9A" w:rsidRDefault="00A66A9A" w:rsidP="00A66A9A">
            <w:pPr>
              <w:pStyle w:val="CopticVersemulti-line"/>
            </w:pPr>
            <w:r>
              <w:t>ⲱ̀ ⲧⲉⲛⲟ̄ⲥ̄ ⲛ̀ⲛⲏⲃ ⲧⲏⲣⲉⲛ ϯⲑⲉⲟ̀ⲧⲟⲕⲟⲥ:</w:t>
            </w:r>
          </w:p>
          <w:p w:rsidR="00A66A9A" w:rsidRDefault="00A66A9A" w:rsidP="00A66A9A">
            <w:pPr>
              <w:pStyle w:val="CopticVersemulti-line"/>
            </w:pPr>
            <w:r>
              <w:t>Ⲙⲁⲣⲓⲁ ⲑ̀ⲙⲁⲩ ⲙ̀Ⲡⲉⲛⲥⲱⲧⲏⲣ:</w:t>
            </w:r>
          </w:p>
          <w:p w:rsidR="00A66A9A" w:rsidRDefault="00A66A9A" w:rsidP="00A66A9A">
            <w:pPr>
              <w:pStyle w:val="CopticHangingVerse"/>
            </w:pPr>
            <w:r>
              <w:t>ⲛ̀ⲧⲉϥⲭⲁ ⲛⲉⲛⲟⲃⲓ ⲛⲁⲛ ⲉ̀ⲃⲟⲗ.</w:t>
            </w:r>
          </w:p>
        </w:tc>
      </w:tr>
    </w:tbl>
    <w:p w:rsidR="00547D3E" w:rsidRDefault="00547D3E" w:rsidP="00547D3E">
      <w:pPr>
        <w:pStyle w:val="Heading4"/>
      </w:pPr>
      <w:r>
        <w:t xml:space="preserve">The Doxology of Archangel Gabriel for December or </w:t>
      </w:r>
      <w:r w:rsidRPr="006C0F49">
        <w:rPr>
          <w:rFonts w:ascii="FreeSerifAvvaShenouda" w:hAnsi="FreeSerifAvvaShenouda" w:cs="FreeSerifAvvaShenouda"/>
        </w:rPr>
        <w:t>Ⲕⲟⲓⲁϩⲕ</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You are truly great,</w:t>
            </w:r>
          </w:p>
          <w:p w:rsidR="00547D3E" w:rsidRDefault="00547D3E" w:rsidP="00547D3E">
            <w:pPr>
              <w:pStyle w:val="EngHang"/>
            </w:pPr>
            <w:r>
              <w:t xml:space="preserve">O </w:t>
            </w:r>
            <w:commentRangeStart w:id="960"/>
            <w:r>
              <w:t>Angel-evangel of Good News</w:t>
            </w:r>
            <w:commentRangeEnd w:id="960"/>
            <w:r>
              <w:rPr>
                <w:rStyle w:val="CommentReference"/>
                <w:rFonts w:ascii="Times New Roman" w:eastAsiaTheme="minorHAnsi" w:hAnsi="Times New Roman" w:cstheme="minorBidi"/>
                <w:color w:val="auto"/>
              </w:rPr>
              <w:commentReference w:id="960"/>
            </w:r>
            <w:r>
              <w:t>,</w:t>
            </w:r>
          </w:p>
          <w:p w:rsidR="00547D3E" w:rsidRDefault="00547D3E" w:rsidP="00547D3E">
            <w:pPr>
              <w:pStyle w:val="EngHang"/>
            </w:pPr>
            <w:r>
              <w:t>Among the choirs of the angels,</w:t>
            </w:r>
          </w:p>
          <w:p w:rsidR="00547D3E" w:rsidRDefault="00547D3E" w:rsidP="00547D3E">
            <w:pPr>
              <w:pStyle w:val="EngHangEnd"/>
            </w:pPr>
            <w:r>
              <w:t>And the heavenly orders.</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Ⲛⲑⲟⲕ ⲟⲩⲛⲓϣϯ ⲁ̀ⲗⲏⲑⲟⲥ:</w:t>
            </w:r>
          </w:p>
          <w:p w:rsidR="00547D3E" w:rsidRDefault="00547D3E" w:rsidP="00547D3E">
            <w:pPr>
              <w:pStyle w:val="CopticVersemulti-line"/>
            </w:pPr>
            <w:r>
              <w:t>ⲱ̀ ⲛⲓϥⲁⲓϣⲉⲛⲛⲟⲩϥⲓ ⲛ̀ⲕⲁⲗⲱⲥ:</w:t>
            </w:r>
          </w:p>
          <w:p w:rsidR="00547D3E" w:rsidRDefault="00547D3E" w:rsidP="00547D3E">
            <w:pPr>
              <w:pStyle w:val="CopticVersemulti-line"/>
            </w:pPr>
            <w:r>
              <w:t>ϧⲉⲛ ⲛⲓⲧⲉⲝⲓⲥ ⲛ̀ⲁⲅⲅⲉⲗⲓⲕⲟⲛ:</w:t>
            </w:r>
          </w:p>
          <w:p w:rsidR="00547D3E" w:rsidRPr="00C35319" w:rsidRDefault="00547D3E" w:rsidP="00547D3E">
            <w:pPr>
              <w:pStyle w:val="CopticHangingVerse"/>
            </w:pPr>
            <w:r>
              <w:t>ⲛⲉⲙ ⲛⲓⲧⲁⲅⲙⲁ ⲛ̀ⲉ̀ⲡⲟⲩⲣⲁⲛⲓⲟⲛ.</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O Gabriel the Evangel,</w:t>
            </w:r>
          </w:p>
          <w:p w:rsidR="00547D3E" w:rsidRDefault="00547D3E" w:rsidP="00547D3E">
            <w:pPr>
              <w:pStyle w:val="EngHang"/>
            </w:pPr>
            <w:r>
              <w:t>The great among the angels,</w:t>
            </w:r>
          </w:p>
          <w:p w:rsidR="00547D3E" w:rsidRDefault="00547D3E" w:rsidP="00547D3E">
            <w:pPr>
              <w:pStyle w:val="EngHang"/>
            </w:pPr>
            <w:r>
              <w:t>And the holy orders on high,</w:t>
            </w:r>
          </w:p>
          <w:p w:rsidR="00547D3E" w:rsidRDefault="00547D3E" w:rsidP="00547D3E">
            <w:pPr>
              <w:pStyle w:val="EngHangEnd"/>
            </w:pPr>
            <w:r>
              <w:t>Who carry flaming fiery swords.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Ⲅⲁⲃⲣⲓⲏⲗ ⲡⲓϥⲁⲓϣⲉⲛⲟⲩϥⲓ:</w:t>
            </w:r>
          </w:p>
          <w:p w:rsidR="00547D3E" w:rsidRDefault="00547D3E" w:rsidP="00547D3E">
            <w:pPr>
              <w:pStyle w:val="CopticVersemulti-line"/>
            </w:pPr>
            <w:r>
              <w:t>ⲛⲓⲛⲓϣϯ ϧⲉⲛ ⲛⲓⲁⲅⲅⲉⲗⲟⲥ:</w:t>
            </w:r>
          </w:p>
          <w:p w:rsidR="00547D3E" w:rsidRDefault="00547D3E" w:rsidP="00547D3E">
            <w:pPr>
              <w:pStyle w:val="CopticVersemulti-line"/>
            </w:pPr>
            <w:r>
              <w:t>ⲛⲉⲙ ⲛⲓⲧⲁⲅⲙⲁ ⲉⲑⲟⲩⲁⲃ ⲉⲧϭⲟⲥⲓ:</w:t>
            </w:r>
          </w:p>
          <w:p w:rsidR="00547D3E" w:rsidRDefault="00547D3E" w:rsidP="00547D3E">
            <w:pPr>
              <w:pStyle w:val="CopticHangingVerse"/>
            </w:pPr>
            <w:r>
              <w:t>ⲉⲧϥⲁⲓ ϧⲁ ⲧ̀ⲥⲏⲣϥⲓ ⲛ̀ϣⲁϩ ⲛ̀ⲭ̀ⲣⲱⲙ.</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Daniel the prophet</w:t>
            </w:r>
          </w:p>
          <w:p w:rsidR="00547D3E" w:rsidRDefault="00547D3E" w:rsidP="00547D3E">
            <w:pPr>
              <w:pStyle w:val="EngHang"/>
            </w:pPr>
            <w:r>
              <w:t>Behold your honour.</w:t>
            </w:r>
          </w:p>
          <w:p w:rsidR="00547D3E" w:rsidRDefault="00547D3E" w:rsidP="00547D3E">
            <w:pPr>
              <w:pStyle w:val="EngHang"/>
            </w:pPr>
            <w:r>
              <w:t>You have revealed to him the Mystery</w:t>
            </w:r>
          </w:p>
          <w:p w:rsidR="00547D3E" w:rsidRDefault="00547D3E" w:rsidP="00547D3E">
            <w:pPr>
              <w:pStyle w:val="EngHangEnd"/>
            </w:pPr>
            <w:r>
              <w:t>Of the Life-giving Trinity.</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Ⲁϥⲛⲁⲩ ⲅⲁⲣ ⲉ̀ⲡⲉⲕⲧⲁⲓⲟ̀:</w:t>
            </w:r>
          </w:p>
          <w:p w:rsidR="00547D3E" w:rsidRDefault="00547D3E" w:rsidP="00547D3E">
            <w:pPr>
              <w:pStyle w:val="CopticVersemulti-line"/>
            </w:pPr>
            <w:r>
              <w:t>ⲛ̀ϫⲉ Ⲇⲁⲛⲓⲏⲗ ⲡⲓⲡ̀ⲣⲟⲫⲏⲧⲏⲥ:</w:t>
            </w:r>
          </w:p>
          <w:p w:rsidR="00547D3E" w:rsidRDefault="00547D3E" w:rsidP="00547D3E">
            <w:pPr>
              <w:pStyle w:val="CopticVersemulti-line"/>
            </w:pPr>
            <w:r>
              <w:t>ⲟⲩⲟϩ ⲁⲕⲧⲁⲙⲟϥ ⲉ̀ⲡⲓⲙⲩⲥⲧⲏⲣⲓⲟⲛ:</w:t>
            </w:r>
          </w:p>
          <w:p w:rsidR="00547D3E" w:rsidRDefault="00547D3E" w:rsidP="00547D3E">
            <w:pPr>
              <w:pStyle w:val="CopticHangingVerse"/>
            </w:pPr>
            <w:r>
              <w:t>ⲛ̀Ϯⲧ̀ⲣⲓⲁⲥ ⲛ̀ⲣⲉϥⲧⲁⲛϧⲟ.</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To Zacharias the priest,</w:t>
            </w:r>
          </w:p>
          <w:p w:rsidR="00547D3E" w:rsidRDefault="00547D3E" w:rsidP="00547D3E">
            <w:pPr>
              <w:pStyle w:val="EngHang"/>
            </w:pPr>
            <w:r>
              <w:t>You announced the good news</w:t>
            </w:r>
          </w:p>
          <w:p w:rsidR="00547D3E" w:rsidRDefault="00547D3E" w:rsidP="00547D3E">
            <w:pPr>
              <w:pStyle w:val="EngHang"/>
            </w:pPr>
            <w:r>
              <w:t>Of the birth of the forerunner,</w:t>
            </w:r>
          </w:p>
          <w:p w:rsidR="00547D3E" w:rsidRDefault="00547D3E" w:rsidP="00547D3E">
            <w:pPr>
              <w:pStyle w:val="EngHangEnd"/>
            </w:pPr>
            <w:r>
              <w:t>John the Baptizer.</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Ⲟⲩⲟϩ Ⲍⲁⲭⲁⲣⲓⲁⲥ ⲡⲓⲟⲩⲏⲃ:</w:t>
            </w:r>
          </w:p>
          <w:p w:rsidR="00547D3E" w:rsidRDefault="00547D3E" w:rsidP="00547D3E">
            <w:pPr>
              <w:pStyle w:val="CopticVersemulti-line"/>
            </w:pPr>
            <w:r>
              <w:t>ⲛ̀ⲑⲟⲕ ⲁⲕϩⲓϣⲉⲛⲛⲟⲩϥⲓ ⲛⲁϥ:</w:t>
            </w:r>
          </w:p>
          <w:p w:rsidR="00547D3E" w:rsidRDefault="00547D3E" w:rsidP="00547D3E">
            <w:pPr>
              <w:pStyle w:val="CopticVersemulti-line"/>
            </w:pPr>
            <w:r>
              <w:t>ϧⲉⲛ ⲡ̀ϫⲓⲛⲙⲓⲥⲓ ⲙ̀ⲡⲓⲡ̀ⲣⲟⲇⲟⲙⲟⲥ:</w:t>
            </w:r>
          </w:p>
          <w:p w:rsidR="00547D3E" w:rsidRDefault="00547D3E" w:rsidP="00547D3E">
            <w:pPr>
              <w:pStyle w:val="CopticHangingVerse"/>
            </w:pPr>
            <w:r>
              <w:t>Ⲓⲱⲁⲛⲛⲏⲥ ⲡⲓⲣⲉϥϯⲱⲙⲥ.</w:t>
            </w:r>
          </w:p>
        </w:tc>
      </w:tr>
      <w:tr w:rsidR="00547D3E" w:rsidTr="00430630">
        <w:trPr>
          <w:cantSplit/>
          <w:jc w:val="center"/>
        </w:trPr>
        <w:tc>
          <w:tcPr>
            <w:tcW w:w="288" w:type="dxa"/>
          </w:tcPr>
          <w:p w:rsidR="00547D3E" w:rsidRDefault="00547D3E" w:rsidP="00430630">
            <w:pPr>
              <w:pStyle w:val="CopticCross"/>
            </w:pPr>
          </w:p>
        </w:tc>
        <w:tc>
          <w:tcPr>
            <w:tcW w:w="3960" w:type="dxa"/>
          </w:tcPr>
          <w:p w:rsidR="00547D3E" w:rsidRDefault="00547D3E" w:rsidP="00547D3E">
            <w:pPr>
              <w:pStyle w:val="EngHang"/>
            </w:pPr>
            <w:r>
              <w:t>Likewise, you evangelized the Virgin,</w:t>
            </w:r>
          </w:p>
          <w:p w:rsidR="00547D3E" w:rsidRDefault="00547D3E" w:rsidP="00547D3E">
            <w:pPr>
              <w:pStyle w:val="EngHang"/>
            </w:pPr>
            <w:r>
              <w:t>“</w:t>
            </w:r>
            <w:commentRangeStart w:id="961"/>
            <w:r>
              <w:t>Hail, O full of grace</w:t>
            </w:r>
            <w:commentRangeEnd w:id="961"/>
            <w:r>
              <w:rPr>
                <w:rStyle w:val="CommentReference"/>
                <w:rFonts w:ascii="Times New Roman" w:eastAsiaTheme="minorHAnsi" w:hAnsi="Times New Roman" w:cstheme="minorBidi"/>
                <w:color w:val="auto"/>
              </w:rPr>
              <w:commentReference w:id="961"/>
            </w:r>
            <w:r>
              <w:t>,</w:t>
            </w:r>
          </w:p>
          <w:p w:rsidR="00547D3E" w:rsidRDefault="00547D3E" w:rsidP="00547D3E">
            <w:pPr>
              <w:pStyle w:val="EngHang"/>
            </w:pPr>
            <w:r>
              <w:t>The Lord is with you. You shall bring forth</w:t>
            </w:r>
          </w:p>
          <w:p w:rsidR="00547D3E" w:rsidRDefault="00547D3E" w:rsidP="00547D3E">
            <w:pPr>
              <w:pStyle w:val="EngHangEnd"/>
            </w:pPr>
            <w:r>
              <w:t>The Saviour of the whole world.”</w:t>
            </w:r>
          </w:p>
        </w:tc>
        <w:tc>
          <w:tcPr>
            <w:tcW w:w="288" w:type="dxa"/>
          </w:tcPr>
          <w:p w:rsidR="00547D3E" w:rsidRDefault="00547D3E" w:rsidP="00430630"/>
        </w:tc>
        <w:tc>
          <w:tcPr>
            <w:tcW w:w="288" w:type="dxa"/>
          </w:tcPr>
          <w:p w:rsidR="00547D3E" w:rsidRDefault="00547D3E" w:rsidP="00430630">
            <w:pPr>
              <w:pStyle w:val="CopticCross"/>
            </w:pPr>
          </w:p>
        </w:tc>
        <w:tc>
          <w:tcPr>
            <w:tcW w:w="3960" w:type="dxa"/>
          </w:tcPr>
          <w:p w:rsidR="00547D3E" w:rsidRDefault="00547D3E" w:rsidP="00547D3E">
            <w:pPr>
              <w:pStyle w:val="CopticVersemulti-line"/>
            </w:pPr>
            <w:r>
              <w:t>Ⲁⲕϩⲓϣⲉⲛⲛⲟⲩϥⲓ ⲟⲛ ⲛ̀ϯⲡⲁⲣⲑⲉⲟⲛⲥ:</w:t>
            </w:r>
          </w:p>
          <w:p w:rsidR="00547D3E" w:rsidRDefault="00547D3E" w:rsidP="00547D3E">
            <w:pPr>
              <w:pStyle w:val="CopticVersemulti-line"/>
            </w:pPr>
            <w:r>
              <w:t>Ϫⲉ ⲭⲉⲣⲉ ⲑⲏⲉⲑⲙⲉϩ ⲛ̀ϩ̀ⲙⲟⲧ:</w:t>
            </w:r>
          </w:p>
          <w:p w:rsidR="00547D3E" w:rsidRDefault="00547D3E" w:rsidP="00547D3E">
            <w:pPr>
              <w:pStyle w:val="CopticVersemulti-line"/>
            </w:pPr>
            <w:r>
              <w:t>Ⲡⲟ̄ⲥ̄ ⲛⲉⲙⲉ ⲧⲉⲣⲁⲙⲓⲥⲓ:</w:t>
            </w:r>
          </w:p>
          <w:p w:rsidR="00547D3E" w:rsidRDefault="00547D3E" w:rsidP="00547D3E">
            <w:pPr>
              <w:pStyle w:val="CopticHangingVerse"/>
            </w:pPr>
            <w:r>
              <w:t>ⲙ̀Ⲡⲥⲱⲧⲏⲣ ⲙ̀ⲡⲓⲕⲟⲥⲙⲟⲥ ⲧⲏⲣϥ.</w:t>
            </w:r>
          </w:p>
        </w:tc>
      </w:tr>
      <w:tr w:rsidR="00547D3E" w:rsidTr="00430630">
        <w:trPr>
          <w:cantSplit/>
          <w:jc w:val="center"/>
        </w:trPr>
        <w:tc>
          <w:tcPr>
            <w:tcW w:w="288" w:type="dxa"/>
          </w:tcPr>
          <w:p w:rsidR="00547D3E" w:rsidRDefault="00547D3E" w:rsidP="00430630">
            <w:pPr>
              <w:pStyle w:val="CopticCross"/>
            </w:pPr>
            <w:r w:rsidRPr="00FB5ACB">
              <w:t>¿</w:t>
            </w:r>
          </w:p>
        </w:tc>
        <w:tc>
          <w:tcPr>
            <w:tcW w:w="3960" w:type="dxa"/>
          </w:tcPr>
          <w:p w:rsidR="00547D3E" w:rsidRDefault="00547D3E" w:rsidP="00547D3E">
            <w:pPr>
              <w:pStyle w:val="EngHang"/>
            </w:pPr>
            <w:r>
              <w:t>Intercede on our behalf,</w:t>
            </w:r>
          </w:p>
          <w:p w:rsidR="00547D3E" w:rsidRDefault="00547D3E" w:rsidP="00547D3E">
            <w:pPr>
              <w:pStyle w:val="EngHang"/>
            </w:pPr>
            <w:r>
              <w:t>O holy archangel,</w:t>
            </w:r>
          </w:p>
          <w:p w:rsidR="00547D3E" w:rsidRDefault="00547D3E" w:rsidP="00547D3E">
            <w:pPr>
              <w:pStyle w:val="EngHang"/>
            </w:pPr>
            <w:r>
              <w:t xml:space="preserve">Gabriel the </w:t>
            </w:r>
            <w:commentRangeStart w:id="962"/>
            <w:r>
              <w:t>Angel-Evangel</w:t>
            </w:r>
            <w:commentRangeEnd w:id="962"/>
            <w:r>
              <w:rPr>
                <w:rStyle w:val="CommentReference"/>
                <w:rFonts w:ascii="Times New Roman" w:eastAsiaTheme="minorHAnsi" w:hAnsi="Times New Roman" w:cstheme="minorBidi"/>
                <w:color w:val="auto"/>
              </w:rPr>
              <w:commentReference w:id="962"/>
            </w:r>
            <w:r>
              <w:t>,</w:t>
            </w:r>
          </w:p>
          <w:p w:rsidR="00547D3E" w:rsidRDefault="00547D3E" w:rsidP="00547D3E">
            <w:pPr>
              <w:pStyle w:val="EngHangEnd"/>
            </w:pPr>
            <w:r>
              <w:t>That He may forgive us our sins.</w:t>
            </w:r>
          </w:p>
        </w:tc>
        <w:tc>
          <w:tcPr>
            <w:tcW w:w="288" w:type="dxa"/>
          </w:tcPr>
          <w:p w:rsidR="00547D3E" w:rsidRDefault="00547D3E" w:rsidP="00430630"/>
        </w:tc>
        <w:tc>
          <w:tcPr>
            <w:tcW w:w="288" w:type="dxa"/>
          </w:tcPr>
          <w:p w:rsidR="00547D3E" w:rsidRDefault="00547D3E" w:rsidP="00430630">
            <w:pPr>
              <w:pStyle w:val="CopticCross"/>
            </w:pPr>
            <w:r w:rsidRPr="00FB5ACB">
              <w:t>¿</w:t>
            </w:r>
          </w:p>
        </w:tc>
        <w:tc>
          <w:tcPr>
            <w:tcW w:w="3960" w:type="dxa"/>
          </w:tcPr>
          <w:p w:rsidR="00547D3E" w:rsidRDefault="00547D3E" w:rsidP="00547D3E">
            <w:pPr>
              <w:pStyle w:val="CopticVersemulti-line"/>
            </w:pPr>
            <w:r>
              <w:t>Ⲁⲣⲓⲡ̀ⲣⲉⲥⲃⲉⲩⲓⲛ ⲉ̀ϩ̀ⲣⲏⲓ ⲉϫⲱⲛ:</w:t>
            </w:r>
          </w:p>
          <w:p w:rsidR="00547D3E" w:rsidRDefault="00547D3E" w:rsidP="00547D3E">
            <w:pPr>
              <w:pStyle w:val="CopticVersemulti-line"/>
            </w:pPr>
            <w:r>
              <w:t>ⲱ̀ ⲡⲓⲁⲣⲭⲏ ⲁⲅⲅⲉⲗⲟⲥ ⲉⲑⲟⲩⲁⲃ:</w:t>
            </w:r>
          </w:p>
          <w:p w:rsidR="00547D3E" w:rsidRDefault="00547D3E" w:rsidP="00547D3E">
            <w:pPr>
              <w:pStyle w:val="CopticVersemulti-line"/>
            </w:pPr>
            <w:r>
              <w:t xml:space="preserve">Ⲅⲁⲃⲣⲓⲏⲗ ⲡⲓϥⲁⲓϣⲉⲛⲛⲟⲩϥⲓ: </w:t>
            </w:r>
          </w:p>
          <w:p w:rsidR="00547D3E" w:rsidRDefault="00547D3E" w:rsidP="00547D3E">
            <w:pPr>
              <w:pStyle w:val="CopticHangingVerse"/>
            </w:pPr>
            <w:r>
              <w:t>ⲛ̀ⲧⲉϥⲭⲁ ⲛⲉⲛⲛⲟⲃⲓ ⲛⲁⲛ ⲉ̀ⲃⲟⲗ.</w:t>
            </w:r>
          </w:p>
        </w:tc>
      </w:tr>
    </w:tbl>
    <w:p w:rsidR="006C0F49" w:rsidRPr="00205EA4" w:rsidRDefault="006C0F49" w:rsidP="00205EA4">
      <w:pPr>
        <w:pStyle w:val="Rubric"/>
      </w:pPr>
    </w:p>
    <w:p w:rsidR="00205EA4" w:rsidRDefault="00FF5FF3" w:rsidP="00495F1A">
      <w:pPr>
        <w:pStyle w:val="Heading3"/>
      </w:pPr>
      <w:bookmarkStart w:id="963" w:name="_Toc410196203"/>
      <w:bookmarkStart w:id="964" w:name="_Toc410196445"/>
      <w:bookmarkStart w:id="965" w:name="_Toc410196947"/>
      <w:r>
        <w:t>December 4 (5) / Koiak 8: Sts. Barbara and Juliana, St. Samuel the Confe</w:t>
      </w:r>
      <w:r>
        <w:t>s</w:t>
      </w:r>
      <w:r>
        <w:t>sor</w:t>
      </w:r>
    </w:p>
    <w:p w:rsidR="00FF5FF3" w:rsidRDefault="00FF5FF3" w:rsidP="00FF5FF3">
      <w:pPr>
        <w:pStyle w:val="Heading4"/>
      </w:pPr>
      <w:r>
        <w:t>The Doxology</w:t>
      </w:r>
    </w:p>
    <w:p w:rsidR="00B637D8" w:rsidRDefault="00B637D8" w:rsidP="00B637D8">
      <w:pPr>
        <w:pStyle w:val="Heading3"/>
      </w:pPr>
      <w:r>
        <w:t>December 8 (9) / Koiak 12: Commemoration of Archangel Michael</w:t>
      </w:r>
    </w:p>
    <w:p w:rsidR="00B637D8" w:rsidRDefault="00B637D8" w:rsidP="00B637D8">
      <w:pPr>
        <w:pStyle w:val="Rubric"/>
      </w:pPr>
      <w:r>
        <w:t>See the Feast of Archangel Michael on November 8 (9) / Athor 12, page ##.</w:t>
      </w:r>
    </w:p>
    <w:p w:rsidR="005329C1" w:rsidRDefault="005329C1" w:rsidP="005329C1">
      <w:pPr>
        <w:pStyle w:val="Heading3"/>
      </w:pPr>
      <w:r>
        <w:t>December</w:t>
      </w:r>
      <w:r>
        <w:t xml:space="preserve"> </w:t>
      </w:r>
      <w:r>
        <w:t>17</w:t>
      </w:r>
      <w:r>
        <w:t xml:space="preserve"> (</w:t>
      </w:r>
      <w:r>
        <w:t>18</w:t>
      </w:r>
      <w:r>
        <w:t xml:space="preserve">) / </w:t>
      </w:r>
      <w:r>
        <w:t>Koiak</w:t>
      </w:r>
      <w:r>
        <w:t xml:space="preserve"> 21: Commemoration of the Theotokos</w:t>
      </w:r>
    </w:p>
    <w:p w:rsidR="005329C1" w:rsidRPr="00B637D8" w:rsidRDefault="005329C1" w:rsidP="00B637D8">
      <w:pPr>
        <w:pStyle w:val="Rubric"/>
      </w:pPr>
      <w:r>
        <w:t>See the Doxologies, Psali</w:t>
      </w:r>
      <w:r>
        <w:t>, and Theotokia for the Virgin.</w:t>
      </w:r>
    </w:p>
    <w:p w:rsidR="00CA0AB7" w:rsidRDefault="00CA0AB7" w:rsidP="00CA0AB7">
      <w:pPr>
        <w:pStyle w:val="Heading3"/>
      </w:pPr>
      <w:r>
        <w:lastRenderedPageBreak/>
        <w:t>December 18 (19) / Koiak 22: Archangel Gabriel</w:t>
      </w:r>
      <w:r w:rsidR="00481AE5">
        <w:t xml:space="preserve"> (Consecration)</w:t>
      </w:r>
    </w:p>
    <w:p w:rsidR="00CA0AB7" w:rsidRPr="00CA0AB7" w:rsidRDefault="00CA0AB7" w:rsidP="00CA0AB7">
      <w:pPr>
        <w:pStyle w:val="Rubric"/>
      </w:pPr>
      <w:r>
        <w:t>See the Doxology for Archangel Gabriel for the Month of Koiak, page ##.</w:t>
      </w:r>
    </w:p>
    <w:p w:rsidR="00FF5FF3" w:rsidRDefault="00FF5FF3" w:rsidP="00FF5FF3">
      <w:pPr>
        <w:pStyle w:val="Heading3"/>
      </w:pPr>
      <w:r>
        <w:t>December 21 (22) / Koiak 25: St. John Kami</w:t>
      </w:r>
    </w:p>
    <w:p w:rsidR="00FF5FF3" w:rsidRDefault="00FF5FF3" w:rsidP="00FF5FF3">
      <w:pPr>
        <w:pStyle w:val="Heading3"/>
      </w:pPr>
      <w:r>
        <w:t>December 24 (25) / Koiak 28: Nativity Preparation Day</w:t>
      </w:r>
    </w:p>
    <w:p w:rsidR="00FF5FF3" w:rsidRDefault="00FF5FF3" w:rsidP="00FF5FF3">
      <w:pPr>
        <w:pStyle w:val="Rubric"/>
      </w:pPr>
      <w:r>
        <w:t>In the Current Practice, if the Preparation Day falls on a Saturday or a Sunday, it begins on the preceding Friday and extends until the day before the Feast. The Annual or Ordinary Tune is used for this period.</w:t>
      </w:r>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Today all the creation</w:t>
            </w:r>
          </w:p>
          <w:p w:rsidR="00C33BEB" w:rsidRDefault="00C33BEB" w:rsidP="00C33BEB">
            <w:pPr>
              <w:pStyle w:val="EngHang"/>
            </w:pPr>
            <w:r>
              <w:t>Beheld a great illuminating light:</w:t>
            </w:r>
          </w:p>
          <w:p w:rsidR="00C33BEB" w:rsidRDefault="00C33BEB" w:rsidP="00C33BEB">
            <w:pPr>
              <w:pStyle w:val="EngHang"/>
            </w:pPr>
            <w:r>
              <w:t xml:space="preserve">The divine appearance, </w:t>
            </w:r>
          </w:p>
          <w:p w:rsidR="00C33BEB" w:rsidRDefault="00C33BEB" w:rsidP="00C33BEB">
            <w:pPr>
              <w:pStyle w:val="EngHangEnd"/>
            </w:pPr>
            <w:r>
              <w:t>Which was revealed to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Ⲁⲓⲛⲁⲩ ⲉ̀ϯⲕ̀ⲧⲏⲥⲓⲥ ⲧⲏⲣⲥ ⲙ̀ⲫⲟⲟⲩ:</w:t>
            </w:r>
          </w:p>
          <w:p w:rsidR="00C33BEB" w:rsidRDefault="00C33BEB" w:rsidP="00C33BEB">
            <w:pPr>
              <w:pStyle w:val="CopticVersemulti-line"/>
            </w:pPr>
            <w:r>
              <w:t xml:space="preserve">ⲥ̀ⲉⲣⲗⲁⲙⲡⲓⲛ ϧⲉⲛ ⲟⲩⲛⲓϣϯ ⲛ̀ⲟⲩⲱⲓⲛⲓ: </w:t>
            </w:r>
          </w:p>
          <w:p w:rsidR="00C33BEB" w:rsidRDefault="00C33BEB" w:rsidP="00C33BEB">
            <w:pPr>
              <w:pStyle w:val="CopticVersemulti-line"/>
            </w:pPr>
            <w:r>
              <w:t>ⲉⲑⲃⲉ ϯⲛⲓϣϯ ⲛ̀ⲑⲥⲱ̀ⲣⲓⲁ:</w:t>
            </w:r>
          </w:p>
          <w:p w:rsidR="00C33BEB" w:rsidRPr="00C35319" w:rsidRDefault="00C33BEB" w:rsidP="00C33BEB">
            <w:pPr>
              <w:pStyle w:val="CopticHangingVerse"/>
            </w:pPr>
            <w:r>
              <w:t>ⲉ̀ⲧⲁⲩⲟⲩⲱⲛϩ ⲛⲁⲛ ⲉ̀ⲃⲟⲗ.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Incorporeal was incarnate,</w:t>
            </w:r>
          </w:p>
          <w:p w:rsidR="00C33BEB" w:rsidRDefault="00C33BEB" w:rsidP="00C33BEB">
            <w:pPr>
              <w:pStyle w:val="EngHang"/>
            </w:pPr>
            <w:r>
              <w:t>And the Virgin bore Him,</w:t>
            </w:r>
          </w:p>
          <w:p w:rsidR="00C33BEB" w:rsidRDefault="00C33BEB" w:rsidP="00C33BEB">
            <w:pPr>
              <w:pStyle w:val="EngHang"/>
            </w:pPr>
            <w:r>
              <w:t>After the manner of mankind,</w:t>
            </w:r>
          </w:p>
          <w:p w:rsidR="00C33BEB" w:rsidRDefault="00C33BEB" w:rsidP="00C33BEB">
            <w:pPr>
              <w:pStyle w:val="EngHangEnd"/>
            </w:pPr>
            <w:r>
              <w:t>Yet being God and man.</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Ϫⲉ ⲡⲓⲁⲧⲥⲁⲣⲝ ⲁϥϭⲓⲥⲁⲣⲝ:</w:t>
            </w:r>
          </w:p>
          <w:p w:rsidR="00C33BEB" w:rsidRDefault="00C33BEB" w:rsidP="00C33BEB">
            <w:pPr>
              <w:pStyle w:val="CopticVersemulti-line"/>
            </w:pPr>
            <w:r>
              <w:t>ⲁⲥⲙⲁⲥϥ ⲛ̀ϫⲉ ϯⲡⲁⲣⲑⲉⲛⲟⲥ:</w:t>
            </w:r>
          </w:p>
          <w:p w:rsidR="00C33BEB" w:rsidRDefault="00C33BEB" w:rsidP="00C33BEB">
            <w:pPr>
              <w:pStyle w:val="CopticVersemulti-line"/>
            </w:pPr>
            <w:r>
              <w:t>ⲙ̀ⲫ̀ⲣⲏϯ ⲛ̀ⲟⲩⲟⲛ ⲛⲓⲃⲉⲛ:</w:t>
            </w:r>
          </w:p>
          <w:p w:rsidR="00C33BEB" w:rsidRDefault="00C33BEB" w:rsidP="00C33BEB">
            <w:pPr>
              <w:pStyle w:val="CopticHangingVerse"/>
            </w:pPr>
            <w:r>
              <w:t>ⲉϥⲟⲓ ⲛ̀ⲛⲟⲩϯ ⲉϥⲟⲓ ⲛ̀ⲣⲱⲙⲓ.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Bethlehem, the city of David</w:t>
            </w:r>
          </w:p>
          <w:p w:rsidR="00C33BEB" w:rsidRDefault="00C33BEB" w:rsidP="00C33BEB">
            <w:pPr>
              <w:pStyle w:val="EngHang"/>
            </w:pPr>
            <w:r>
              <w:t>Boasts with rejoicing,</w:t>
            </w:r>
          </w:p>
          <w:p w:rsidR="00C33BEB" w:rsidRDefault="00C33BEB" w:rsidP="00C33BEB">
            <w:pPr>
              <w:pStyle w:val="EngHang"/>
            </w:pPr>
            <w:r>
              <w:t>For it has received into the flesh</w:t>
            </w:r>
          </w:p>
          <w:p w:rsidR="00C33BEB" w:rsidRDefault="00C33BEB" w:rsidP="00C33BEB">
            <w:pPr>
              <w:pStyle w:val="EngHangEnd"/>
            </w:pPr>
            <w:r>
              <w:t>He Who sits on the Cherubim.</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Ⲃⲏⲑⲗⲉⲉⲙ ⲑ̀ⲃⲁⲕⲓ ⲛ̀Ⲇⲁⲩⲓⲇ:</w:t>
            </w:r>
          </w:p>
          <w:p w:rsidR="00C33BEB" w:rsidRDefault="00C33BEB" w:rsidP="00C33BEB">
            <w:pPr>
              <w:pStyle w:val="CopticVersemulti-line"/>
            </w:pPr>
            <w:r>
              <w:t>Ϣⲟⲩϣⲟⲩ ⲙ̀ⲙⲟⲥ ϧⲉⲛ ⲟⲩⲑⲉⲗⲏⲗ:</w:t>
            </w:r>
          </w:p>
          <w:p w:rsidR="00C33BEB" w:rsidRDefault="00C33BEB" w:rsidP="00C33BEB">
            <w:pPr>
              <w:pStyle w:val="CopticVersemulti-line"/>
            </w:pPr>
            <w:r>
              <w:t>Ϫⲉ ⲁⲥϥⲁⲓ ⲥⲱⲙⲁⲧⲓⲕⲟⲥ:</w:t>
            </w:r>
          </w:p>
          <w:p w:rsidR="00C33BEB" w:rsidRDefault="00C33BEB" w:rsidP="00C33BEB">
            <w:pPr>
              <w:pStyle w:val="CopticHangingVerse"/>
            </w:pPr>
            <w:r>
              <w:t>ϧⲁ ⲫⲏⲉⲧ ϩⲓϫⲉⲛ ⲛⲓⲭⲉⲣⲟⲩⲃⲓⲙ.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Who IS,  Who was,</w:t>
            </w:r>
          </w:p>
          <w:p w:rsidR="00C33BEB" w:rsidRDefault="00C33BEB" w:rsidP="00C33BEB">
            <w:pPr>
              <w:pStyle w:val="EngHang"/>
            </w:pPr>
            <w:r>
              <w:t>The only Creator,</w:t>
            </w:r>
          </w:p>
          <w:p w:rsidR="00C33BEB" w:rsidRDefault="00C33BEB" w:rsidP="00C33BEB">
            <w:pPr>
              <w:pStyle w:val="EngHang"/>
            </w:pPr>
            <w:r>
              <w:t>Who breaks the bonds of sin,</w:t>
            </w:r>
          </w:p>
          <w:p w:rsidR="00C33BEB" w:rsidRDefault="00C33BEB" w:rsidP="00C33BEB">
            <w:pPr>
              <w:pStyle w:val="EngHangEnd"/>
            </w:pPr>
            <w:r>
              <w:t>Was bound in swaddling clothes.</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Ⲫⲏⲉⲧϣⲟⲡ ⲫⲏⲉⲑⲛⲁϥϣⲟⲡ:</w:t>
            </w:r>
          </w:p>
          <w:p w:rsidR="00C33BEB" w:rsidRDefault="00C33BEB" w:rsidP="00C33BEB">
            <w:pPr>
              <w:pStyle w:val="CopticVersemulti-line"/>
            </w:pPr>
            <w:r>
              <w:t>ⲟⲩⲟϩ ⲡⲓⲣⲉϥⲥⲱⲛⲧ ⲙ̀ⲙⲁⲩⲁⲧϥ:</w:t>
            </w:r>
          </w:p>
          <w:p w:rsidR="00C33BEB" w:rsidRDefault="00C33BEB" w:rsidP="00C33BEB">
            <w:pPr>
              <w:pStyle w:val="CopticVersemulti-line"/>
            </w:pPr>
            <w:r>
              <w:t>ⲫⲏⲉⲧⲥⲱⲗⲡ ⲛ̀ⲥ̀ⲛⲁⲩϩ ⲛ̀ⲧⲉ ⲫ̀ⲛⲟⲃⲓ:</w:t>
            </w:r>
          </w:p>
          <w:p w:rsidR="00C33BEB" w:rsidRDefault="00C33BEB" w:rsidP="00C33BEB">
            <w:pPr>
              <w:pStyle w:val="CopticHangingVerse"/>
            </w:pPr>
            <w:r>
              <w:t>ⲁⲩⲕⲟⲩⲗⲱⲗϥ ⲛ̀ϩⲁⲛⲧⲱⲓⲥⲓ.</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The Virgin Mary,</w:t>
            </w:r>
          </w:p>
          <w:p w:rsidR="00C33BEB" w:rsidRDefault="00C33BEB" w:rsidP="00C33BEB">
            <w:pPr>
              <w:pStyle w:val="EngHang"/>
            </w:pPr>
            <w:r>
              <w:t>Joseph, and Salome</w:t>
            </w:r>
          </w:p>
          <w:p w:rsidR="00C33BEB" w:rsidRDefault="00C33BEB" w:rsidP="00C33BEB">
            <w:pPr>
              <w:pStyle w:val="EngHang"/>
            </w:pPr>
            <w:r>
              <w:t>Wondered greatly</w:t>
            </w:r>
          </w:p>
          <w:p w:rsidR="00C33BEB" w:rsidRDefault="00C33BEB" w:rsidP="00C33BEB">
            <w:pPr>
              <w:pStyle w:val="EngHangEnd"/>
            </w:pPr>
            <w:r>
              <w:t>At what they saw.</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Ϯⲡⲉⲣⲑⲉⲛⲟⲥ Ⲙⲁⲣⲓⲁⲙ:</w:t>
            </w:r>
          </w:p>
          <w:p w:rsidR="00C33BEB" w:rsidRDefault="00C33BEB" w:rsidP="00C33BEB">
            <w:pPr>
              <w:pStyle w:val="CopticVersemulti-line"/>
            </w:pPr>
            <w:r>
              <w:t>ⲛⲉⲙ Ⲓⲱⲥⲏⲫ ⲛⲉⲙ Ⲥⲁⲗⲟⲩⲙⲏ:</w:t>
            </w:r>
          </w:p>
          <w:p w:rsidR="00C33BEB" w:rsidRDefault="00C33BEB" w:rsidP="00C33BEB">
            <w:pPr>
              <w:pStyle w:val="CopticVersemulti-line"/>
            </w:pPr>
            <w:r>
              <w:t>ⲁⲩⲉⲣϣ̀ⲫⲓⲣⲓ ⲉ̀ⲙⲁϣⲱ:</w:t>
            </w:r>
          </w:p>
          <w:p w:rsidR="00C33BEB" w:rsidRDefault="00C33BEB" w:rsidP="00C33BEB">
            <w:pPr>
              <w:pStyle w:val="CopticHangingVerse"/>
            </w:pPr>
            <w:r>
              <w:t>ⲉⲑⲃⲉ ⲛⲏⲉⲧⲁⲩⲛⲁⲩ ⲉ̀ⲣⲱⲟⲩ.</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heavenly orders,</w:t>
            </w:r>
          </w:p>
          <w:p w:rsidR="00C33BEB" w:rsidRDefault="00C33BEB" w:rsidP="00C33BEB">
            <w:pPr>
              <w:pStyle w:val="EngHang"/>
            </w:pPr>
            <w:r>
              <w:t>Singing upon the earth,</w:t>
            </w:r>
          </w:p>
          <w:p w:rsidR="00C33BEB" w:rsidRDefault="00C33BEB" w:rsidP="00C33BEB">
            <w:pPr>
              <w:pStyle w:val="EngHang"/>
            </w:pPr>
            <w:r>
              <w:t>This holy hymn</w:t>
            </w:r>
          </w:p>
          <w:p w:rsidR="00C33BEB" w:rsidRDefault="00C33BEB" w:rsidP="00C33BEB">
            <w:pPr>
              <w:pStyle w:val="EngHangEnd"/>
            </w:pPr>
            <w:r>
              <w:t>Proclaiming and saying,</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Ⲛⲓⲥ̀ⲧⲣⲁⲧⲓⲁ̀ ⲛ̀ⲧⲉ ⲛⲓⲫⲏⲟⲩⲓ̀:</w:t>
            </w:r>
          </w:p>
          <w:p w:rsidR="00C33BEB" w:rsidRDefault="00C33BEB" w:rsidP="00C33BEB">
            <w:pPr>
              <w:pStyle w:val="CopticVersemulti-line"/>
            </w:pPr>
            <w:r>
              <w:t>ⲉⲩⲉⲣϩⲩⲙⲛⲟⲥ ϩⲓϫⲉⲛ ⲡⲓⲕⲁϩⲓ:</w:t>
            </w:r>
          </w:p>
          <w:p w:rsidR="00C33BEB" w:rsidRDefault="00C33BEB" w:rsidP="00C33BEB">
            <w:pPr>
              <w:pStyle w:val="CopticVersemulti-line"/>
            </w:pPr>
            <w:r>
              <w:t>ⲉⲩϫⲱ ⲛ̀ⲧⲁⲓϩⲩⲙⲛⲟⲥ ⲉ̄ⲟ̄ⲩ̄:</w:t>
            </w:r>
          </w:p>
          <w:p w:rsidR="00C33BEB" w:rsidRDefault="00C33BEB" w:rsidP="00C33BEB">
            <w:pPr>
              <w:pStyle w:val="CopticHangingVerse"/>
            </w:pPr>
            <w:r>
              <w:t>ⲉⲩⲱϣ ⲉ̀ⲃⲟⲗ ⲉⲩϫⲱ ⲙ̀ⲙⲟⲥ.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"Glory to God in the highest,</w:t>
            </w:r>
          </w:p>
          <w:p w:rsidR="00C33BEB" w:rsidRDefault="00C33BEB" w:rsidP="00C33BEB">
            <w:pPr>
              <w:pStyle w:val="EngHang"/>
            </w:pPr>
            <w:r>
              <w:t>Peace on earth</w:t>
            </w:r>
          </w:p>
          <w:p w:rsidR="00C33BEB" w:rsidRDefault="00C33BEB" w:rsidP="00C33BEB">
            <w:pPr>
              <w:pStyle w:val="EngHang"/>
            </w:pPr>
            <w:r>
              <w:t>And goodwill towards men"—</w:t>
            </w:r>
          </w:p>
          <w:p w:rsidR="00C33BEB" w:rsidRDefault="00C33BEB" w:rsidP="00C33BEB">
            <w:pPr>
              <w:pStyle w:val="EngHangEnd"/>
            </w:pPr>
            <w:r>
              <w:t>For He came and saved us.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Ϫⲉ ⲟⲩⲱ̀ⲟⲩ ϧⲉⲛ ⲛⲏⲉⲧϭⲟⲥⲓ ⲙ̀Ⲫϯ:</w:t>
            </w:r>
          </w:p>
          <w:p w:rsidR="00C33BEB" w:rsidRDefault="00C33BEB" w:rsidP="00C33BEB">
            <w:pPr>
              <w:pStyle w:val="CopticVersemulti-line"/>
            </w:pPr>
            <w:r>
              <w:t>ⲛⲉⲙ ⲟⲩϩⲓⲣⲏⲛⲏ ϩⲓϫⲉⲛ ⲡⲓⲕⲁϩⲓ:</w:t>
            </w:r>
          </w:p>
          <w:p w:rsidR="00C33BEB" w:rsidRDefault="00C33BEB" w:rsidP="00C33BEB">
            <w:pPr>
              <w:pStyle w:val="CopticVersemulti-line"/>
            </w:pPr>
            <w:r>
              <w:t>ⲛⲉⲙ ⲟⲩϯⲙⲁϯ ϧⲉⲛ ⲛⲓⲣⲱⲙⲓ:</w:t>
            </w:r>
          </w:p>
          <w:p w:rsidR="00C33BEB" w:rsidRDefault="00C33BEB" w:rsidP="00C33BEB">
            <w:pPr>
              <w:pStyle w:val="CopticHangingVerse"/>
            </w:pPr>
            <w:r>
              <w:t>ϫⲉ ⲁϥⲓ̀ ⲟⲩⲟϩ ⲁϥⲥⲱϯ ⲙ̀ⲙⲟⲛ.</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shepherds in the field</w:t>
            </w:r>
          </w:p>
          <w:p w:rsidR="00C33BEB" w:rsidRDefault="00C33BEB" w:rsidP="00C33BEB">
            <w:pPr>
              <w:pStyle w:val="EngHang"/>
            </w:pPr>
            <w:r>
              <w:t>Came and worshipped Him.</w:t>
            </w:r>
          </w:p>
          <w:p w:rsidR="00C33BEB" w:rsidRDefault="00C33BEB" w:rsidP="00C33BEB">
            <w:pPr>
              <w:pStyle w:val="EngHang"/>
            </w:pPr>
            <w:r>
              <w:t>And we too worship Him,</w:t>
            </w:r>
          </w:p>
          <w:p w:rsidR="00C33BEB" w:rsidRDefault="00C33BEB" w:rsidP="00C33BEB">
            <w:pPr>
              <w:pStyle w:val="EngHangEnd"/>
            </w:pPr>
            <w:r>
              <w:t>And witness of Him,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Ⲛⲓⲙⲁⲛⲉ̀ⲥⲱⲟⲩ ⲉⲧϧⲉⲛ ⲧ̀ⲕⲟⲓ:</w:t>
            </w:r>
          </w:p>
          <w:p w:rsidR="00C33BEB" w:rsidRDefault="00C33BEB" w:rsidP="00C33BEB">
            <w:pPr>
              <w:pStyle w:val="CopticVersemulti-line"/>
            </w:pPr>
            <w:r>
              <w:t>ⲁⲩⲓ̀ ⲟⲩⲟϩ ⲁⲩⲟⲩⲱϣⲧ ⲙ̀ⲙⲟϥ:</w:t>
            </w:r>
          </w:p>
          <w:p w:rsidR="00C33BEB" w:rsidRDefault="00C33BEB" w:rsidP="00C33BEB">
            <w:pPr>
              <w:pStyle w:val="CopticVersemulti-line"/>
            </w:pPr>
            <w:r>
              <w:t>ⲁⲛⲟⲛ ϩⲱⲛ ⲧⲉⲛⲟⲩⲱϣⲧ ⲙ̀ⲙⲟϥ:</w:t>
            </w:r>
          </w:p>
          <w:p w:rsidR="00C33BEB" w:rsidRPr="005130A7" w:rsidRDefault="00C33BEB" w:rsidP="00C33BEB">
            <w:pPr>
              <w:pStyle w:val="CopticHangingVerse"/>
            </w:pPr>
            <w:r>
              <w:t>ⲟⲩⲟϩ ⲛ̀ⲧⲉⲛⲉⲣⲙⲉⲑⲣⲉ ϧⲁⲣⲟϥ.</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That He came into the world,</w:t>
            </w:r>
          </w:p>
          <w:p w:rsidR="00C33BEB" w:rsidRDefault="00C33BEB" w:rsidP="00C33BEB">
            <w:pPr>
              <w:pStyle w:val="EngHang"/>
            </w:pPr>
            <w:r>
              <w:t>And was born of the Virgin,</w:t>
            </w:r>
          </w:p>
          <w:p w:rsidR="00C33BEB" w:rsidRDefault="00C33BEB" w:rsidP="00C33BEB">
            <w:pPr>
              <w:pStyle w:val="EngHang"/>
            </w:pPr>
            <w:r>
              <w:t>And saved our race</w:t>
            </w:r>
          </w:p>
          <w:p w:rsidR="00C33BEB" w:rsidRDefault="00C33BEB" w:rsidP="00C33BEB">
            <w:pPr>
              <w:pStyle w:val="EngHangEnd"/>
            </w:pPr>
            <w:r>
              <w:t>From the evil Devil.</w:t>
            </w: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Ϫⲉ ⲛ̀ⲑⲟϥ ⲁϥⲓ̀ ⲉ̀ⲡⲓⲕⲟⲥⲙⲟⲥ ⲁ̀ⲩⲙⲁⲥϥ ⲉ̀ⲃⲟⲗ ϧⲉⲛ ϯⲡⲁⲣⲑⲉⲟⲛⲥ:</w:t>
            </w:r>
          </w:p>
          <w:p w:rsidR="00C33BEB" w:rsidRDefault="00C33BEB" w:rsidP="00C33BEB">
            <w:pPr>
              <w:pStyle w:val="CopticVersemulti-line"/>
            </w:pPr>
            <w:r>
              <w:t>ⲟⲩⲟϩ ⲁϥⲥⲱϯ ⲙ̀ⲡⲉⲛⲅⲉⲛⲟⲥ:</w:t>
            </w:r>
          </w:p>
          <w:p w:rsidR="00C33BEB" w:rsidRDefault="00C33BEB" w:rsidP="00C33BEB">
            <w:pPr>
              <w:pStyle w:val="CopticHangingVerse"/>
            </w:pPr>
            <w:r>
              <w:t>ⲉ̀ⲃⲟⲗ ϩⲁ ⲡⲓⲇⲓⲁ̀ⲃⲟⲗⲟⲥ ⲉⲧϩⲱⲟⲩ.</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We praise Him and glorify Him,</w:t>
            </w:r>
          </w:p>
          <w:p w:rsidR="00C33BEB" w:rsidRDefault="00C33BEB" w:rsidP="00C33BEB">
            <w:pPr>
              <w:pStyle w:val="EngHang"/>
            </w:pPr>
            <w:r>
              <w:t>And exalt Him above all,</w:t>
            </w:r>
          </w:p>
          <w:p w:rsidR="00C33BEB" w:rsidRDefault="00C33BEB" w:rsidP="00C33BEB">
            <w:pPr>
              <w:pStyle w:val="EngHang"/>
            </w:pPr>
            <w:r>
              <w:t>As a Good One and a Lover of mankind.</w:t>
            </w:r>
          </w:p>
          <w:p w:rsidR="00C33BEB" w:rsidRDefault="00C33BEB" w:rsidP="00C33BEB">
            <w:pPr>
              <w:pStyle w:val="EngHangEnd"/>
            </w:pPr>
            <w:r>
              <w:t>Have mercy on us according to Your great mercy.</w:t>
            </w: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Ⲧⲉⲛϩⲱⲥ ⲉ̀ⲣⲟϥ ⲧⲉⲛϯⲱ̀ⲟⲩ ⲛⲁϥ:</w:t>
            </w:r>
          </w:p>
          <w:p w:rsidR="00C33BEB" w:rsidRDefault="00C33BEB" w:rsidP="00C33BEB">
            <w:pPr>
              <w:pStyle w:val="CopticVersemulti-line"/>
            </w:pPr>
            <w:r>
              <w:t>ⲧⲉⲛⲉⲣϩⲟⲩⲟ̀ ϭⲓⲥⲓ ⲙ̀ⲙⲟⲫ:</w:t>
            </w:r>
          </w:p>
          <w:p w:rsidR="00C33BEB" w:rsidRDefault="00C33BEB" w:rsidP="00C33BEB">
            <w:pPr>
              <w:pStyle w:val="CopticVersemulti-line"/>
            </w:pPr>
            <w:r>
              <w:t>ϩⲱⲥ ⲁ̀ⲅⲁⲑⲟⲥ ⲟⲩⲟϩ ⲙ̀ⲙⲁⲓⲣⲱⲙⲓ:</w:t>
            </w:r>
          </w:p>
          <w:p w:rsidR="00C33BEB" w:rsidRDefault="00C33BEB" w:rsidP="00C33BEB">
            <w:pPr>
              <w:pStyle w:val="CopticHangingVerse"/>
            </w:pPr>
            <w:r>
              <w:t>ⲛⲁⲓ ⲛⲁⲛ ⲕⲁⲧⲁ ⲡⲉⲕⲛⲓϣϯ ⲛ̀ⲛⲁⲓ.</w:t>
            </w:r>
          </w:p>
        </w:tc>
      </w:tr>
    </w:tbl>
    <w:p w:rsidR="00205EA4" w:rsidRDefault="00FF5FF3" w:rsidP="00495F1A">
      <w:pPr>
        <w:pStyle w:val="Heading3"/>
      </w:pPr>
      <w:r>
        <w:lastRenderedPageBreak/>
        <w:t>December 25 (26) / Koiak 29: The Feast of the Nativity</w:t>
      </w:r>
    </w:p>
    <w:p w:rsidR="00FF5FF3" w:rsidRPr="00FF5FF3" w:rsidRDefault="00FF5FF3" w:rsidP="00FF5FF3">
      <w:pPr>
        <w:pStyle w:val="Rubric"/>
      </w:pPr>
      <w:r>
        <w:t>The Joyful Tune is used until the Feast of the Wedding of Cana of Galilee on January 8 (9) / Tobi 13, inclusive.</w:t>
      </w:r>
    </w:p>
    <w:p w:rsidR="00FF5FF3" w:rsidRDefault="00FF5FF3" w:rsidP="00FF5FF3">
      <w:pPr>
        <w:pStyle w:val="Heading4"/>
      </w:pPr>
      <w:r>
        <w:t xml:space="preserve">The </w:t>
      </w:r>
      <w:r w:rsidR="00C33BEB">
        <w:t xml:space="preserve">First </w:t>
      </w:r>
      <w:r>
        <w:t>Doxology</w:t>
      </w:r>
      <w:r w:rsidR="00C33BEB">
        <w:t xml:space="preserve">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Our mouth is filled with joy,</w:t>
            </w:r>
          </w:p>
          <w:p w:rsidR="00C33BEB" w:rsidRDefault="00C33BEB" w:rsidP="00C33BEB">
            <w:pPr>
              <w:pStyle w:val="EngHang"/>
            </w:pPr>
            <w:r>
              <w:t>And our tongue with rejoicing,</w:t>
            </w:r>
          </w:p>
          <w:p w:rsidR="00C33BEB" w:rsidRDefault="00C33BEB" w:rsidP="00C33BEB">
            <w:pPr>
              <w:pStyle w:val="EngHang"/>
            </w:pPr>
            <w:r>
              <w:t>For our Lord Jesus Christ</w:t>
            </w:r>
          </w:p>
          <w:p w:rsidR="00C33BEB" w:rsidRDefault="00C33BEB" w:rsidP="00C33BEB">
            <w:pPr>
              <w:pStyle w:val="EngHangEnd"/>
            </w:pPr>
            <w:r>
              <w:t xml:space="preserve">Was born in Bethlehem.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Ⲧⲟⲧⲉ ⲣⲱⲛ ⲁϥⲙⲟϩ ⲛ̀ⲣⲁϣⲓ:</w:t>
            </w:r>
          </w:p>
          <w:p w:rsidR="00C33BEB" w:rsidRDefault="00C33BEB" w:rsidP="00C33BEB">
            <w:pPr>
              <w:pStyle w:val="CopticVersemulti-line"/>
            </w:pPr>
            <w:r>
              <w:t>ⲟⲩⲟϩ ⲡⲉⲛⲗⲁⲥ ϧⲉⲛ ⲟⲩⲑⲉⲗⲏⲗ:</w:t>
            </w:r>
          </w:p>
          <w:p w:rsidR="00C33BEB" w:rsidRDefault="00C33BEB" w:rsidP="00C33BEB">
            <w:pPr>
              <w:pStyle w:val="CopticVersemulti-line"/>
            </w:pPr>
            <w:r>
              <w:t>ϫⲉ Ⲡⲉⲛⲟ̄ⲥ̄ Ⲓⲏ̄ⲥ̄ Ⲡⲭ̄ⲥ̄:</w:t>
            </w:r>
          </w:p>
          <w:p w:rsidR="00C33BEB" w:rsidRPr="00C35319"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Hail to the city of the Lord,</w:t>
            </w:r>
          </w:p>
          <w:p w:rsidR="00C33BEB" w:rsidRDefault="00C33BEB" w:rsidP="00C33BEB">
            <w:pPr>
              <w:pStyle w:val="EngHang"/>
            </w:pPr>
            <w:r>
              <w:t>The city of the Living,</w:t>
            </w:r>
          </w:p>
          <w:p w:rsidR="00C33BEB" w:rsidRDefault="00C33BEB" w:rsidP="00C33BEB">
            <w:pPr>
              <w:pStyle w:val="EngHang"/>
            </w:pPr>
            <w:r>
              <w:t>The dwelling of the righteous,</w:t>
            </w:r>
          </w:p>
          <w:p w:rsidR="00C33BEB" w:rsidRDefault="00C33BEB" w:rsidP="00C33BEB">
            <w:pPr>
              <w:pStyle w:val="EngHangEnd"/>
            </w:pPr>
            <w:r>
              <w:t>Jerusalem.</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Ⲭⲉⲣⲉ ϯⲃⲁⲕⲓ ⲙ̀Ⲡⲉⲛⲛⲟⲩϯ:</w:t>
            </w:r>
          </w:p>
          <w:p w:rsidR="00C33BEB" w:rsidRDefault="00C33BEB" w:rsidP="00C33BEB">
            <w:pPr>
              <w:pStyle w:val="CopticVersemulti-line"/>
            </w:pPr>
            <w:r>
              <w:t>ⲧ̀ⲡⲟⲗⲓⲥ ⲛ1ⲧⲉ ⲛⲏⲉⲧⲟⲛϧ:</w:t>
            </w:r>
          </w:p>
          <w:p w:rsidR="00C33BEB" w:rsidRDefault="00C33BEB" w:rsidP="00C33BEB">
            <w:pPr>
              <w:pStyle w:val="CopticVersemulti-line"/>
            </w:pPr>
            <w:r>
              <w:t>ⲫ̀ⲙⲁⲛ̀ϣⲱⲡⲓ ⲛ̀ⲛⲓⲇⲓⲕⲉⲟⲥ:</w:t>
            </w:r>
          </w:p>
          <w:p w:rsidR="00C33BEB" w:rsidRDefault="00C33BEB" w:rsidP="00C33BEB">
            <w:pPr>
              <w:pStyle w:val="CopticHangingVerse"/>
            </w:pPr>
            <w:r>
              <w:t>ⲉ̀ⲧⲉ ⲑⲁⲓ ⲧⲉ Ⲓⲉⲣⲟⲩⲥⲁⲗⲏⲙ.</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Hail to you, O Bethlehem,</w:t>
            </w:r>
          </w:p>
          <w:p w:rsidR="00C33BEB" w:rsidRDefault="00C33BEB" w:rsidP="00C33BEB">
            <w:pPr>
              <w:pStyle w:val="EngHang"/>
            </w:pPr>
            <w:r>
              <w:t>The city of the prophets,</w:t>
            </w:r>
          </w:p>
          <w:p w:rsidR="00C33BEB" w:rsidRDefault="00C33BEB" w:rsidP="00C33BEB">
            <w:pPr>
              <w:pStyle w:val="EngHang"/>
            </w:pPr>
            <w:r>
              <w:t>Who have prophesied of</w:t>
            </w:r>
          </w:p>
          <w:p w:rsidR="00C33BEB" w:rsidRDefault="00C33BEB" w:rsidP="00C33BEB">
            <w:pPr>
              <w:pStyle w:val="EngHangEnd"/>
            </w:pPr>
            <w:r>
              <w:t xml:space="preserve">The birth of Emmanuel. </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Ⲭⲉⲣⲉ ⲛⲉ ⲱ̀ Ⲃⲏⲑⲗⲉⲉⲙ:</w:t>
            </w:r>
          </w:p>
          <w:p w:rsidR="00C33BEB" w:rsidRDefault="00C33BEB" w:rsidP="00C33BEB">
            <w:pPr>
              <w:pStyle w:val="CopticVersemulti-line"/>
            </w:pPr>
            <w:r>
              <w:t>ⲧ̀ⲡⲟⲗⲓⲥ ⲛ̀ⲛⲓⲡ̀ⲣⲟⲫⲏⲧⲏⲥ:</w:t>
            </w:r>
          </w:p>
          <w:p w:rsidR="00C33BEB" w:rsidRDefault="00C33BEB" w:rsidP="00C33BEB">
            <w:pPr>
              <w:pStyle w:val="CopticVersemulti-line"/>
            </w:pPr>
            <w:r>
              <w:t>ⲛⲏⲉⲧⲁⲩⲉⲣⲡ̀ⲣⲟⲫⲏⲧⲉⲩⲓⲛ:</w:t>
            </w:r>
          </w:p>
          <w:p w:rsidR="00C33BEB" w:rsidRDefault="00C33BEB" w:rsidP="00C33BEB">
            <w:pPr>
              <w:pStyle w:val="CopticHangingVerse"/>
            </w:pPr>
            <w:r>
              <w:t>ⲉⲑⲃⲉ ⲛ̀ϫⲓⲛⲙⲓⲥⲓ ⲛ̀Ⲉⲙⲙⲁⲛⲟⲩⲏⲗ.</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 True Light</w:t>
            </w:r>
          </w:p>
          <w:p w:rsidR="00C33BEB" w:rsidRDefault="00C33BEB" w:rsidP="00C33BEB">
            <w:pPr>
              <w:pStyle w:val="EngHang"/>
            </w:pPr>
            <w:r>
              <w:t>Has shone upon us</w:t>
            </w:r>
          </w:p>
          <w:p w:rsidR="00C33BEB" w:rsidRDefault="00C33BEB" w:rsidP="00C33BEB">
            <w:pPr>
              <w:pStyle w:val="EngHang"/>
            </w:pPr>
            <w:r>
              <w:t>Today, from the virgin,</w:t>
            </w:r>
          </w:p>
          <w:p w:rsidR="00C33BEB" w:rsidRDefault="00C33BEB" w:rsidP="00C33BEB">
            <w:pPr>
              <w:pStyle w:val="EngHangEnd"/>
            </w:pPr>
            <w:r>
              <w:t xml:space="preserve">Mary, the pure Bride.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Ⲁⲡⲓⲟⲩⲱⲓⲛⲓ ⲛ̀ⲧⲁⲫ̀ⲙⲏⲓ:</w:t>
            </w:r>
          </w:p>
          <w:p w:rsidR="00C33BEB" w:rsidRDefault="00C33BEB" w:rsidP="00C33BEB">
            <w:pPr>
              <w:pStyle w:val="CopticVersemulti-line"/>
            </w:pPr>
            <w:r>
              <w:t>ⲁϥϣⲁⲓ ⲛⲁⲛ ϩⲱⲛ ⲙ̀ⲫⲟⲟⲩ:</w:t>
            </w:r>
          </w:p>
          <w:p w:rsidR="00C33BEB" w:rsidRDefault="00C33BEB" w:rsidP="00C33BEB">
            <w:pPr>
              <w:pStyle w:val="CopticVersemulti-line"/>
            </w:pPr>
            <w:r>
              <w:t>ϧⲉⲛ ϯⲡⲁⲣⲑⲉⲛⲟⲥ Ⲙⲁⲣⲓⲁⲙ:</w:t>
            </w:r>
          </w:p>
          <w:p w:rsidR="00C33BEB" w:rsidRDefault="00C33BEB" w:rsidP="00C33BEB">
            <w:pPr>
              <w:pStyle w:val="CopticHangingVerse"/>
            </w:pPr>
            <w:r>
              <w:t>ϯϣⲉⲗⲉⲧ ⲛ̀ⲕⲁⲑⲁⲣⲟⲥ.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Mary gave birth to our Saviour,</w:t>
            </w:r>
          </w:p>
          <w:p w:rsidR="00C33BEB" w:rsidRDefault="00C33BEB" w:rsidP="00C33BEB">
            <w:pPr>
              <w:pStyle w:val="EngHang"/>
            </w:pPr>
            <w:r>
              <w:t>The good lover of mankind,</w:t>
            </w:r>
          </w:p>
          <w:p w:rsidR="00C33BEB" w:rsidRDefault="00C33BEB" w:rsidP="00C33BEB">
            <w:pPr>
              <w:pStyle w:val="EngHang"/>
            </w:pPr>
            <w:r>
              <w:t>In Bethlehem of Judea,</w:t>
            </w:r>
          </w:p>
          <w:p w:rsidR="00C33BEB" w:rsidRDefault="00C33BEB" w:rsidP="00C33BEB">
            <w:pPr>
              <w:pStyle w:val="EngHangEnd"/>
            </w:pPr>
            <w:r>
              <w:t>According to the prophetic sayings.</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Ⲙⲁⲣⲓⲁ̀ ⲁⲥⲙⲓⲥⲓ ⲙ̀Ⲡⲉⲛⲥⲱⲧⲏⲣ:</w:t>
            </w:r>
          </w:p>
          <w:p w:rsidR="00C33BEB" w:rsidRDefault="00C33BEB" w:rsidP="00C33BEB">
            <w:pPr>
              <w:pStyle w:val="CopticVersemulti-line"/>
            </w:pPr>
            <w:r>
              <w:t>ⲡⲓⲙⲁⲓⲣⲱⲙⲓ ⲛ̀ⲁ̀ⲅⲁⲑⲟⲥ:</w:t>
            </w:r>
          </w:p>
          <w:p w:rsidR="00C33BEB" w:rsidRDefault="00C33BEB" w:rsidP="00C33BEB">
            <w:pPr>
              <w:pStyle w:val="CopticVersemulti-line"/>
            </w:pPr>
            <w:r>
              <w:t>ϧⲉⲛ Ⲃⲏⲑⲗⲉⲉⲙ ⲛ̀ⲧⲉ Ϯⲓⲟⲇⲉⲁ:</w:t>
            </w:r>
          </w:p>
          <w:p w:rsidR="00C33BEB" w:rsidRDefault="00C33BEB" w:rsidP="00C33BEB">
            <w:pPr>
              <w:pStyle w:val="CopticHangingVerse"/>
            </w:pPr>
            <w:r>
              <w:t>ⲕⲁⲧⲁ ⲛⲓⲥ̀ⲙⲏ ⲛ̀ⲧⲉ ⲛⲓⲡ̀ⲣⲟⲫⲏⲧⲏⲥ.</w:t>
            </w:r>
          </w:p>
        </w:tc>
      </w:tr>
      <w:tr w:rsidR="00C33BEB" w:rsidTr="00430630">
        <w:trPr>
          <w:cantSplit/>
          <w:jc w:val="center"/>
        </w:trPr>
        <w:tc>
          <w:tcPr>
            <w:tcW w:w="288" w:type="dxa"/>
          </w:tcPr>
          <w:p w:rsidR="00C33BEB" w:rsidRDefault="00C33BEB" w:rsidP="00430630">
            <w:pPr>
              <w:pStyle w:val="CopticCross"/>
            </w:pPr>
            <w:r w:rsidRPr="00FB5ACB">
              <w:lastRenderedPageBreak/>
              <w:t>¿</w:t>
            </w:r>
          </w:p>
        </w:tc>
        <w:tc>
          <w:tcPr>
            <w:tcW w:w="3960" w:type="dxa"/>
          </w:tcPr>
          <w:p w:rsidR="00C33BEB" w:rsidRDefault="00C33BEB" w:rsidP="00C33BEB">
            <w:pPr>
              <w:pStyle w:val="EngHang"/>
            </w:pPr>
            <w:r>
              <w:t>Isaiah the Prophet,</w:t>
            </w:r>
          </w:p>
          <w:p w:rsidR="00C33BEB" w:rsidRDefault="00C33BEB" w:rsidP="00C33BEB">
            <w:pPr>
              <w:pStyle w:val="EngHang"/>
            </w:pPr>
            <w:r>
              <w:t>Proclaimed with a voice of joy,</w:t>
            </w:r>
          </w:p>
          <w:p w:rsidR="00C33BEB" w:rsidRDefault="00C33BEB" w:rsidP="00C33BEB">
            <w:pPr>
              <w:pStyle w:val="EngHang"/>
            </w:pPr>
            <w:r>
              <w:t>Saying, “she shall give birth to Emmanuel,</w:t>
            </w:r>
          </w:p>
          <w:p w:rsidR="00C33BEB" w:rsidRDefault="00C33BEB" w:rsidP="00C33BEB">
            <w:pPr>
              <w:pStyle w:val="EngHangEnd"/>
            </w:pPr>
            <w:r>
              <w:t>Our Good Saviour.”</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 xml:space="preserve">Ⲏⲥⲁⲏ̀ⲁⲥ ⲡⲓⲡ̀ⲣⲟⲫⲏⲧⲏⲥ: </w:t>
            </w:r>
          </w:p>
          <w:p w:rsidR="00C33BEB" w:rsidRDefault="00C33BEB" w:rsidP="00C33BEB">
            <w:pPr>
              <w:pStyle w:val="CopticVersemulti-line"/>
            </w:pPr>
            <w:r>
              <w:t>ⲱϣ ⲉ̀ⲃⲟⲗ ϧⲉⲛ ⲟⲩⲥ̀ⲙⲏ ⲛ̀ⲑⲉⲗⲏⲗ:</w:t>
            </w:r>
          </w:p>
          <w:p w:rsidR="00C33BEB" w:rsidRDefault="00C33BEB" w:rsidP="00C33BEB">
            <w:pPr>
              <w:pStyle w:val="CopticVersemulti-line"/>
            </w:pPr>
            <w:r>
              <w:t>ϫⲉ ⲉⲥⲉ̀ⲙⲓⲥⲓ ⲛ̀Ⲉⲙⲙⲁⲛⲟⲩⲏⲗ:</w:t>
            </w:r>
          </w:p>
          <w:p w:rsidR="00C33BEB" w:rsidRDefault="00C33BEB" w:rsidP="00C33BEB">
            <w:pPr>
              <w:pStyle w:val="CopticHangingVerse"/>
            </w:pPr>
            <w:r>
              <w:t>Ⲡⲉⲛⲥⲱⲧⲏⲣ ⲛ̀ⲁ̀ⲅⲁⲑⲟⲥ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Now the heavens rejoice,</w:t>
            </w:r>
          </w:p>
          <w:p w:rsidR="00C33BEB" w:rsidRDefault="00C33BEB" w:rsidP="00C33BEB">
            <w:pPr>
              <w:pStyle w:val="EngHang"/>
            </w:pPr>
            <w:r>
              <w:t>And the earth is glad,</w:t>
            </w:r>
          </w:p>
          <w:p w:rsidR="00C33BEB" w:rsidRDefault="00C33BEB" w:rsidP="00C33BEB">
            <w:pPr>
              <w:pStyle w:val="EngHang"/>
            </w:pPr>
            <w:r>
              <w:t>For she has born Emmanuel to us,</w:t>
            </w:r>
          </w:p>
          <w:p w:rsidR="00C33BEB" w:rsidRDefault="00C33BEB" w:rsidP="00C33BEB">
            <w:pPr>
              <w:pStyle w:val="EngHangEnd"/>
            </w:pPr>
            <w:r>
              <w:t>We, the Christian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Ⲓⲥ ⲛⲓⲫⲏⲟⲩⲓ̀ ⲉⲩⲉ̀ⲟⲩⲛⲟϥ:</w:t>
            </w:r>
          </w:p>
          <w:p w:rsidR="00C33BEB" w:rsidRDefault="00C33BEB" w:rsidP="00C33BEB">
            <w:pPr>
              <w:pStyle w:val="CopticVersemulti-line"/>
            </w:pPr>
            <w:r>
              <w:t>ⲛⲉⲙ ⲡ̀ⲕⲁϩⲓ ⲑⲉⲗⲏⲗ:</w:t>
            </w:r>
          </w:p>
          <w:p w:rsidR="00C33BEB" w:rsidRDefault="00C33BEB" w:rsidP="00C33BEB">
            <w:pPr>
              <w:pStyle w:val="CopticVersemulti-line"/>
            </w:pPr>
            <w:r>
              <w:t>ϫⲉ ⲁⲥⲙⲓⲥⲓ ⲛⲁⲛ ⲛ̀Ⲉⲙⲙⲁⲛⲟⲩⲏⲗ:</w:t>
            </w:r>
          </w:p>
          <w:p w:rsidR="00C33BEB" w:rsidRDefault="00C33BEB" w:rsidP="00C33BEB">
            <w:pPr>
              <w:pStyle w:val="CopticHangingVerse"/>
            </w:pPr>
            <w:r>
              <w:t>ⲁ̀ⲛⲟⲛ ϧⲁ ⲛⲓⲭ̀ⲣⲓⲥⲧⲓⲁ̀ⲛⲟⲥ.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Therefore, we are rich</w:t>
            </w:r>
          </w:p>
          <w:p w:rsidR="00C33BEB" w:rsidRDefault="00C33BEB" w:rsidP="00C33BEB">
            <w:pPr>
              <w:pStyle w:val="EngHang"/>
            </w:pPr>
            <w:r>
              <w:t>In al perfect fits,</w:t>
            </w:r>
          </w:p>
          <w:p w:rsidR="00C33BEB" w:rsidRDefault="00C33BEB" w:rsidP="00C33BEB">
            <w:pPr>
              <w:pStyle w:val="EngHang"/>
            </w:pPr>
            <w:r>
              <w:t>And in faith let us sing,</w:t>
            </w:r>
          </w:p>
          <w:p w:rsidR="00C33BEB" w:rsidRDefault="00C33BEB" w:rsidP="00C33BEB">
            <w:pPr>
              <w:pStyle w:val="EngHangEnd"/>
            </w:pPr>
            <w:r>
              <w:t>Saying, “Alleluia.”</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Ⲉⲑⲃⲉ ⲫⲁⲓ ⲧⲉⲛⲟⲓ ⲛ̀ⲣⲁⲙⲁⲟ̀:</w:t>
            </w:r>
          </w:p>
          <w:p w:rsidR="00C33BEB" w:rsidRDefault="00C33BEB" w:rsidP="00C33BEB">
            <w:pPr>
              <w:pStyle w:val="CopticVersemulti-line"/>
            </w:pPr>
            <w:r>
              <w:t>Ϧⲉⲛ ⲛⲓⲁ̀ⲅⲁⲑⲟⲛ ⲉⲧϫⲏⲕ ⲉ̀ⲃⲟⲗ:</w:t>
            </w:r>
          </w:p>
          <w:p w:rsidR="00C33BEB" w:rsidRDefault="00C33BEB" w:rsidP="00C33BEB">
            <w:pPr>
              <w:pStyle w:val="CopticVersemulti-line"/>
            </w:pPr>
            <w:r>
              <w:t>Ϧⲉⲛ ⲟⲩⲛⲁϩϯ ⲧⲉⲛⲉⲣⲯⲁⲗⲓⲛ:</w:t>
            </w:r>
          </w:p>
          <w:p w:rsidR="00C33BEB" w:rsidRPr="005130A7" w:rsidRDefault="00C33BEB" w:rsidP="00C33BEB">
            <w:pPr>
              <w:pStyle w:val="CopticHangingVerse"/>
            </w:pPr>
            <w:r>
              <w:t>ⲉⲛϫⲱ ⲙ̀ⲙⲟⲥ ϫⲉ Ⲁⲗⲗⲉⲗⲟⲩⲓⲁ̀.</w:t>
            </w:r>
          </w:p>
        </w:tc>
      </w:tr>
      <w:tr w:rsidR="00C33BEB" w:rsidTr="00430630">
        <w:trPr>
          <w:cantSplit/>
          <w:jc w:val="center"/>
        </w:trPr>
        <w:tc>
          <w:tcPr>
            <w:tcW w:w="288" w:type="dxa"/>
          </w:tcPr>
          <w:p w:rsidR="00C33BEB" w:rsidRPr="00FB5ACB" w:rsidRDefault="00C33BEB" w:rsidP="00430630">
            <w:pPr>
              <w:pStyle w:val="CopticCross"/>
            </w:pPr>
          </w:p>
        </w:tc>
        <w:tc>
          <w:tcPr>
            <w:tcW w:w="3960" w:type="dxa"/>
          </w:tcPr>
          <w:p w:rsidR="00C33BEB" w:rsidRDefault="00C33BEB" w:rsidP="00C33BEB">
            <w:pPr>
              <w:pStyle w:val="EngHang"/>
            </w:pPr>
            <w:r>
              <w:t>Alleluia, Alleluia,</w:t>
            </w:r>
          </w:p>
          <w:p w:rsidR="00C33BEB" w:rsidRDefault="00C33BEB" w:rsidP="00C33BEB">
            <w:pPr>
              <w:pStyle w:val="EngHang"/>
            </w:pPr>
            <w:r>
              <w:t>Alleluia, Alleluia:</w:t>
            </w:r>
          </w:p>
          <w:p w:rsidR="00C33BEB" w:rsidRDefault="00C33BEB" w:rsidP="00C33BEB">
            <w:pPr>
              <w:pStyle w:val="EngHang"/>
            </w:pPr>
            <w:r>
              <w:t>Jesus Christ, the Son of God,</w:t>
            </w:r>
          </w:p>
          <w:p w:rsidR="00C33BEB" w:rsidRDefault="00C33BEB" w:rsidP="00C33BEB">
            <w:pPr>
              <w:pStyle w:val="EngHangEnd"/>
            </w:pPr>
            <w:r>
              <w:t>Was born in Bethlehem.</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p>
        </w:tc>
        <w:tc>
          <w:tcPr>
            <w:tcW w:w="3960" w:type="dxa"/>
          </w:tcPr>
          <w:p w:rsidR="00C33BEB" w:rsidRDefault="00C33BEB" w:rsidP="00C33BEB">
            <w:pPr>
              <w:pStyle w:val="CopticVersemulti-line"/>
            </w:pPr>
            <w:r>
              <w:t>Ⲁⲗⲗⲉⲗⲟⲩⲓⲁ̀ Ⲁⲗⲗⲉⲗⲟⲩⲓⲁ̀:</w:t>
            </w:r>
          </w:p>
          <w:p w:rsidR="00C33BEB" w:rsidRDefault="00C33BEB" w:rsidP="00C33BEB">
            <w:pPr>
              <w:pStyle w:val="CopticVersemulti-line"/>
            </w:pPr>
            <w:r>
              <w:t>Ⲁⲗⲗⲉⲗⲟⲩⲓⲁ̀ Ⲁⲗⲗⲉⲗⲟⲩⲓⲁ̀:</w:t>
            </w:r>
          </w:p>
          <w:p w:rsidR="00C33BEB" w:rsidRDefault="00C33BEB" w:rsidP="00C33BEB">
            <w:pPr>
              <w:pStyle w:val="CopticVersemulti-line"/>
            </w:pPr>
            <w:r>
              <w:t>Ⲓⲏ̄ⲥ̄ Ⲡⲭ̄ⲥ̄ Ⲡϣⲏⲣⲓ ⲙ̀Ⲫϯ:</w:t>
            </w:r>
          </w:p>
          <w:p w:rsidR="00C33BEB" w:rsidRDefault="00C33BEB" w:rsidP="00C33BEB">
            <w:pPr>
              <w:pStyle w:val="CopticHangingVerse"/>
            </w:pPr>
            <w:r>
              <w:t>ⲁⲩⲙⲁⲥϥ ϧⲉⲛ Ⲃⲏⲑⲗⲉⲉⲙ.</w:t>
            </w:r>
          </w:p>
        </w:tc>
      </w:tr>
      <w:tr w:rsidR="00C33BEB" w:rsidTr="00430630">
        <w:trPr>
          <w:cantSplit/>
          <w:jc w:val="center"/>
        </w:trPr>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EngHang"/>
            </w:pPr>
            <w:r>
              <w:t>This is He to Whom the glory is due,</w:t>
            </w:r>
          </w:p>
          <w:p w:rsidR="00C33BEB" w:rsidRDefault="00C33BEB" w:rsidP="00C33BEB">
            <w:pPr>
              <w:pStyle w:val="EngHang"/>
            </w:pPr>
            <w:r>
              <w:t>With His Good Father,</w:t>
            </w:r>
          </w:p>
          <w:p w:rsidR="00C33BEB" w:rsidRDefault="00C33BEB" w:rsidP="00C33BEB">
            <w:pPr>
              <w:pStyle w:val="EngHang"/>
            </w:pPr>
            <w:r>
              <w:t>And the Holy Spirit,</w:t>
            </w:r>
          </w:p>
          <w:p w:rsidR="00C33BEB" w:rsidRDefault="00C33BEB" w:rsidP="00C33BEB">
            <w:pPr>
              <w:pStyle w:val="EngHangEnd"/>
            </w:pPr>
            <w:r>
              <w:t>Now and forever.</w:t>
            </w:r>
          </w:p>
          <w:p w:rsidR="00C33BEB" w:rsidRDefault="00C33BEB" w:rsidP="00C33BEB">
            <w:pPr>
              <w:pStyle w:val="EngHang"/>
            </w:pPr>
          </w:p>
        </w:tc>
        <w:tc>
          <w:tcPr>
            <w:tcW w:w="288" w:type="dxa"/>
          </w:tcPr>
          <w:p w:rsidR="00C33BEB" w:rsidRDefault="00C33BEB" w:rsidP="00430630"/>
        </w:tc>
        <w:tc>
          <w:tcPr>
            <w:tcW w:w="288" w:type="dxa"/>
          </w:tcPr>
          <w:p w:rsidR="00C33BEB" w:rsidRPr="00FB5ACB" w:rsidRDefault="00C33BEB" w:rsidP="00430630">
            <w:pPr>
              <w:pStyle w:val="CopticCross"/>
            </w:pPr>
            <w:r w:rsidRPr="00FB5ACB">
              <w:t>¿</w:t>
            </w:r>
          </w:p>
        </w:tc>
        <w:tc>
          <w:tcPr>
            <w:tcW w:w="3960" w:type="dxa"/>
          </w:tcPr>
          <w:p w:rsidR="00C33BEB" w:rsidRDefault="00C33BEB" w:rsidP="00C33BEB">
            <w:pPr>
              <w:pStyle w:val="CopticVersemulti-line"/>
            </w:pPr>
            <w:r>
              <w:t>Ⲫⲁⲓ ⲉ̀ⲣⲉ ⲡⲓⲱ̀ⲟⲩ ⲉⲣⲡ̀ⲣⲉⲡ̀ⲓ ⲛⲁϥ:</w:t>
            </w:r>
          </w:p>
          <w:p w:rsidR="00C33BEB" w:rsidRDefault="00C33BEB" w:rsidP="00C33BEB">
            <w:pPr>
              <w:pStyle w:val="CopticVersemulti-line"/>
            </w:pPr>
            <w:r>
              <w:t>ⲛⲉⲙ Ⲡⲉϥⲓⲱⲧ ⲛ̀ⲁ̀ⲅⲁⲑⲟⲥ:</w:t>
            </w:r>
          </w:p>
          <w:p w:rsidR="00C33BEB" w:rsidRDefault="00C33BEB" w:rsidP="00C33BEB">
            <w:pPr>
              <w:pStyle w:val="CopticVersemulti-line"/>
            </w:pPr>
            <w:r>
              <w:t>ⲛⲉⲙ Ⲡⲓⲛⲡ̄ⲛ̄ⲁ̄ ⲉ̄ⲑ̄ⲩ̄:</w:t>
            </w:r>
          </w:p>
          <w:p w:rsidR="00C33BEB" w:rsidRDefault="00C33BEB" w:rsidP="00C33BEB">
            <w:pPr>
              <w:pStyle w:val="CopticHangingVerse"/>
            </w:pPr>
            <w:r>
              <w:t>ⲓⲥϫⲉⲛ ϯⲛⲟⲩ ⲛⲉⲙ ϣⲁ ⲉ̀ⲛⲉϩ.</w:t>
            </w:r>
          </w:p>
        </w:tc>
      </w:tr>
    </w:tbl>
    <w:p w:rsidR="00C33BEB" w:rsidRDefault="00C33BEB" w:rsidP="00C33BEB">
      <w:pPr>
        <w:pStyle w:val="Heading4"/>
      </w:pPr>
      <w:r>
        <w:lastRenderedPageBreak/>
        <w:t>The Second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One of the Trinity,</w:t>
            </w:r>
          </w:p>
          <w:p w:rsidR="00C33BEB" w:rsidRDefault="00C33BEB" w:rsidP="00C33BEB">
            <w:pPr>
              <w:pStyle w:val="EngHang"/>
            </w:pPr>
            <w:r>
              <w:t>Co-essential with the Father,</w:t>
            </w:r>
          </w:p>
          <w:p w:rsidR="00C33BEB" w:rsidRDefault="00C33BEB" w:rsidP="00C33BEB">
            <w:pPr>
              <w:pStyle w:val="EngHang"/>
            </w:pPr>
            <w:r>
              <w:t>Beheld our humiliation,</w:t>
            </w:r>
          </w:p>
          <w:p w:rsidR="00C33BEB" w:rsidRDefault="00C33BEB" w:rsidP="00C33BEB">
            <w:pPr>
              <w:pStyle w:val="EngHangEnd"/>
            </w:pPr>
            <w:r>
              <w:t>And our bitter bondage, and,</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Ⲡⲓⲟⲩⲁⲓ ⲉ̀ⲃⲟⲗϧⲉⲛ Ϯⲧ̀ⲣⲓⲁⲥ:</w:t>
            </w:r>
          </w:p>
          <w:p w:rsidR="00C33BEB" w:rsidRDefault="00C33BEB" w:rsidP="00C33BEB">
            <w:pPr>
              <w:pStyle w:val="CopticVersemulti-line"/>
            </w:pPr>
            <w:r>
              <w:t>ⲡⲓⲟ̀ⲙⲟⲟⲩⲥⲓⲟⲥ ⲛⲉⲙ Ⲫⲓⲱⲧ:</w:t>
            </w:r>
          </w:p>
          <w:p w:rsidR="00C33BEB" w:rsidRDefault="00C33BEB" w:rsidP="00C33BEB">
            <w:pPr>
              <w:pStyle w:val="CopticVersemulti-line"/>
            </w:pPr>
            <w:r>
              <w:t>ⲉ̀ⲧⲁϥⲛⲁⲩ ⲉ̀ⲡⲉⲛⲑⲉⲃⲓⲟ:</w:t>
            </w:r>
          </w:p>
          <w:p w:rsidR="00C33BEB" w:rsidRPr="00C35319" w:rsidRDefault="00C33BEB" w:rsidP="00C33BEB">
            <w:pPr>
              <w:pStyle w:val="CopticHangingVerse"/>
            </w:pPr>
            <w:r>
              <w:t>ⲛⲉⲙ ⲧⲉⲛⲙⲉⲧⲃⲱⲕ ⲉⲧⲟⲓ ⲉ̀ϣⲁϣⲓ.</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bowed down the heaven of heavens,</w:t>
            </w:r>
          </w:p>
          <w:p w:rsidR="00C33BEB" w:rsidRDefault="00C33BEB" w:rsidP="00C33BEB">
            <w:pPr>
              <w:pStyle w:val="EngHang"/>
            </w:pPr>
            <w:r>
              <w:t>And entered the Virgin’s womb.</w:t>
            </w:r>
          </w:p>
          <w:p w:rsidR="00C33BEB" w:rsidRDefault="00C33BEB" w:rsidP="00C33BEB">
            <w:pPr>
              <w:pStyle w:val="EngHang"/>
            </w:pPr>
            <w:r>
              <w:t>He became man like us</w:t>
            </w:r>
          </w:p>
          <w:p w:rsidR="00C33BEB" w:rsidRDefault="00C33BEB" w:rsidP="00C33BEB">
            <w:pPr>
              <w:pStyle w:val="EngHangEnd"/>
            </w:pPr>
            <w:r>
              <w:t>In all things save sin alone.</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Ⲁϥⲣⲉⲕ ⲛⲓⲫⲏⲉⲟⲩⲓ̀ ⲛ̀ⲧⲉ ⲛⲓⲫⲏⲟⲩⲓ̀:</w:t>
            </w:r>
          </w:p>
          <w:p w:rsidR="00C33BEB" w:rsidRDefault="00C33BEB" w:rsidP="00C33BEB">
            <w:pPr>
              <w:pStyle w:val="CopticVersemulti-line"/>
            </w:pPr>
            <w:r>
              <w:t>ⲁϥⲓ̀ ⲉ̀ⲑ̀ⲙⲏⲧⲣⲁ ⲛ̀ϯⲡⲁⲣⲑⲉⲛⲟⲥ:</w:t>
            </w:r>
          </w:p>
          <w:p w:rsidR="00C33BEB" w:rsidRDefault="00C33BEB" w:rsidP="00C33BEB">
            <w:pPr>
              <w:pStyle w:val="CopticVersemulti-line"/>
            </w:pPr>
            <w:r>
              <w:t>ⲁϥⲉⲣⲣⲱⲙⲓ ⲙ̀ⲡⲉⲛⲣⲏϯ:</w:t>
            </w:r>
          </w:p>
          <w:p w:rsidR="00C33BEB" w:rsidRDefault="00C33BEB" w:rsidP="00C33BEB">
            <w:pPr>
              <w:pStyle w:val="CopticHangingVerse"/>
            </w:pPr>
            <w:r>
              <w:t>ϣⲁⲧⲉⲛ ⲫ̀ⲛⲟⲃⲓ ⲙ̀ⲙⲁⲩⲁⲧϥ.</w:t>
            </w:r>
          </w:p>
        </w:tc>
      </w:tr>
      <w:tr w:rsidR="00C33BEB" w:rsidTr="00430630">
        <w:trPr>
          <w:cantSplit/>
          <w:jc w:val="center"/>
        </w:trPr>
        <w:tc>
          <w:tcPr>
            <w:tcW w:w="288" w:type="dxa"/>
          </w:tcPr>
          <w:p w:rsidR="00C33BEB" w:rsidRDefault="00C33BEB" w:rsidP="00430630">
            <w:pPr>
              <w:pStyle w:val="CopticCross"/>
            </w:pPr>
          </w:p>
        </w:tc>
        <w:tc>
          <w:tcPr>
            <w:tcW w:w="3960" w:type="dxa"/>
          </w:tcPr>
          <w:p w:rsidR="00C33BEB" w:rsidRDefault="00C33BEB" w:rsidP="00C33BEB">
            <w:pPr>
              <w:pStyle w:val="EngHang"/>
            </w:pPr>
            <w:r>
              <w:t>He was born in Bethlehem</w:t>
            </w:r>
          </w:p>
          <w:p w:rsidR="00C33BEB" w:rsidRDefault="00C33BEB" w:rsidP="00C33BEB">
            <w:pPr>
              <w:pStyle w:val="EngHang"/>
            </w:pPr>
            <w:r>
              <w:t>According to the prophetic sayings.</w:t>
            </w:r>
          </w:p>
          <w:p w:rsidR="00C33BEB" w:rsidRDefault="00C33BEB" w:rsidP="00C33BEB">
            <w:pPr>
              <w:pStyle w:val="EngHang"/>
            </w:pPr>
            <w:r>
              <w:t xml:space="preserve">He </w:t>
            </w:r>
            <w:commentRangeStart w:id="966"/>
            <w:r>
              <w:t xml:space="preserve">rescued </w:t>
            </w:r>
            <w:commentRangeEnd w:id="966"/>
            <w:r>
              <w:rPr>
                <w:rStyle w:val="CommentReference"/>
                <w:rFonts w:ascii="Times New Roman" w:eastAsiaTheme="minorHAnsi" w:hAnsi="Times New Roman" w:cstheme="minorBidi"/>
                <w:color w:val="auto"/>
              </w:rPr>
              <w:commentReference w:id="966"/>
            </w:r>
            <w:r>
              <w:t>and saved us,</w:t>
            </w:r>
          </w:p>
          <w:p w:rsidR="00C33BEB" w:rsidRDefault="00C33BEB" w:rsidP="00C33BEB">
            <w:pPr>
              <w:pStyle w:val="EngHangEnd"/>
            </w:pPr>
            <w:commentRangeStart w:id="967"/>
            <w:r>
              <w:t xml:space="preserve">We </w:t>
            </w:r>
            <w:commentRangeEnd w:id="967"/>
            <w:r>
              <w:rPr>
                <w:rStyle w:val="CommentReference"/>
                <w:rFonts w:ascii="Times New Roman" w:eastAsiaTheme="minorHAnsi" w:hAnsi="Times New Roman" w:cstheme="minorBidi"/>
                <w:color w:val="auto"/>
              </w:rPr>
              <w:commentReference w:id="967"/>
            </w:r>
            <w:r>
              <w:t>are His people.</w:t>
            </w:r>
          </w:p>
        </w:tc>
        <w:tc>
          <w:tcPr>
            <w:tcW w:w="288" w:type="dxa"/>
          </w:tcPr>
          <w:p w:rsidR="00C33BEB" w:rsidRDefault="00C33BEB" w:rsidP="00430630"/>
        </w:tc>
        <w:tc>
          <w:tcPr>
            <w:tcW w:w="288" w:type="dxa"/>
          </w:tcPr>
          <w:p w:rsidR="00C33BEB" w:rsidRDefault="00C33BEB" w:rsidP="00430630">
            <w:pPr>
              <w:pStyle w:val="CopticCross"/>
            </w:pPr>
          </w:p>
        </w:tc>
        <w:tc>
          <w:tcPr>
            <w:tcW w:w="3960" w:type="dxa"/>
          </w:tcPr>
          <w:p w:rsidR="00C33BEB" w:rsidRDefault="00C33BEB" w:rsidP="00C33BEB">
            <w:pPr>
              <w:pStyle w:val="CopticVersemulti-line"/>
            </w:pPr>
            <w:r>
              <w:t>Ⲉⲧⲁⲩⲙⲁⲥϥ ϧⲉⲛ Ⲃⲏⲑⲗⲉⲉⲙ:</w:t>
            </w:r>
          </w:p>
          <w:p w:rsidR="00C33BEB" w:rsidRDefault="00C33BEB" w:rsidP="00C33BEB">
            <w:pPr>
              <w:pStyle w:val="CopticVersemulti-line"/>
            </w:pPr>
            <w:r>
              <w:t>ⲕⲁⲧⲁ ⲛⲓⲥ̀ⲙⲏ ⲛ̀ⲧⲉ ⲛⲓⲡ̀ⲣⲟⲫⲏⲧⲏⲥ:</w:t>
            </w:r>
          </w:p>
          <w:p w:rsidR="00C33BEB" w:rsidRDefault="00C33BEB" w:rsidP="00C33BEB">
            <w:pPr>
              <w:pStyle w:val="CopticVersemulti-line"/>
            </w:pPr>
            <w:r>
              <w:t>ⲁϥⲧⲟⲩϫⲟⲛ ⲁϥⲥⲱϯ ⲙ̀ⲙⲟⲛ:</w:t>
            </w:r>
          </w:p>
          <w:p w:rsidR="00C33BEB" w:rsidRDefault="00C33BEB" w:rsidP="00C33BEB">
            <w:pPr>
              <w:pStyle w:val="CopticHangingVerse"/>
            </w:pPr>
            <w:r>
              <w:t>ϫⲉ ⲁⲛⲟⲛ ⲡⲉ ⲡⲉϥⲗⲁⲟⲥ.</w:t>
            </w:r>
          </w:p>
        </w:tc>
      </w:tr>
      <w:tr w:rsidR="00C33BEB" w:rsidTr="00430630">
        <w:trPr>
          <w:cantSplit/>
          <w:jc w:val="center"/>
        </w:trPr>
        <w:tc>
          <w:tcPr>
            <w:tcW w:w="288" w:type="dxa"/>
          </w:tcPr>
          <w:p w:rsidR="00C33BEB" w:rsidRDefault="00C33BEB" w:rsidP="00430630">
            <w:pPr>
              <w:pStyle w:val="CopticCross"/>
            </w:pPr>
            <w:r w:rsidRPr="00FB5ACB">
              <w:t>¿</w:t>
            </w:r>
          </w:p>
        </w:tc>
        <w:tc>
          <w:tcPr>
            <w:tcW w:w="3960" w:type="dxa"/>
          </w:tcPr>
          <w:p w:rsidR="00C33BEB" w:rsidRDefault="00C33BEB" w:rsidP="00C33BEB">
            <w:pPr>
              <w:pStyle w:val="EngHang"/>
            </w:pPr>
            <w:r>
              <w:t>He did not cease being divine when</w:t>
            </w:r>
          </w:p>
          <w:p w:rsidR="00C33BEB" w:rsidRDefault="00C33BEB" w:rsidP="00C33BEB">
            <w:pPr>
              <w:pStyle w:val="EngHang"/>
            </w:pPr>
            <w:r>
              <w:t>He came and became the Son of Man.</w:t>
            </w:r>
          </w:p>
          <w:p w:rsidR="00C33BEB" w:rsidRDefault="00C33BEB" w:rsidP="00C33BEB">
            <w:pPr>
              <w:pStyle w:val="EngHang"/>
            </w:pPr>
            <w:r>
              <w:t>He is the true God;</w:t>
            </w:r>
          </w:p>
          <w:p w:rsidR="00C33BEB" w:rsidRPr="00B73957" w:rsidRDefault="00C33BEB" w:rsidP="00D325F5">
            <w:pPr>
              <w:pStyle w:val="EngHangEnd"/>
            </w:pPr>
            <w:r>
              <w:t>He came and saved us.</w:t>
            </w:r>
            <w:r w:rsidR="00D325F5" w:rsidRPr="00B73957">
              <w:t xml:space="preserve"> </w:t>
            </w:r>
          </w:p>
        </w:tc>
        <w:tc>
          <w:tcPr>
            <w:tcW w:w="288" w:type="dxa"/>
          </w:tcPr>
          <w:p w:rsidR="00C33BEB" w:rsidRDefault="00C33BEB" w:rsidP="00430630"/>
        </w:tc>
        <w:tc>
          <w:tcPr>
            <w:tcW w:w="288" w:type="dxa"/>
          </w:tcPr>
          <w:p w:rsidR="00C33BEB" w:rsidRDefault="00C33BEB" w:rsidP="00430630">
            <w:pPr>
              <w:pStyle w:val="CopticCross"/>
            </w:pPr>
            <w:r w:rsidRPr="00FB5ACB">
              <w:t>¿</w:t>
            </w:r>
          </w:p>
        </w:tc>
        <w:tc>
          <w:tcPr>
            <w:tcW w:w="3960" w:type="dxa"/>
          </w:tcPr>
          <w:p w:rsidR="00C33BEB" w:rsidRDefault="00C33BEB" w:rsidP="00C33BEB">
            <w:pPr>
              <w:pStyle w:val="CopticVersemulti-line"/>
            </w:pPr>
            <w:r>
              <w:t>Ⲉⲧⲁϥⲕⲏⲛ ⲁⲛ ⲉϥⲟⲓ ⲛ̀ⲛⲟⲩϯ:</w:t>
            </w:r>
          </w:p>
          <w:p w:rsidR="00C33BEB" w:rsidRDefault="00C33BEB" w:rsidP="00C33BEB">
            <w:pPr>
              <w:pStyle w:val="CopticVersemulti-line"/>
            </w:pPr>
            <w:r>
              <w:t>ⲁϥⲓ̀ ⲁϥϣⲱⲡⲓ ⲛ̀ϣⲏⲣⲓ ⲛ̀ⲣⲱⲙⲓ:</w:t>
            </w:r>
          </w:p>
          <w:p w:rsidR="00C33BEB" w:rsidRDefault="00C33BEB" w:rsidP="00C33BEB">
            <w:pPr>
              <w:pStyle w:val="CopticVersemulti-line"/>
            </w:pPr>
            <w:r>
              <w:t>ⲁⲗⲗⲁ ⲛ̀ⲑⲟϥ ⲡⲉ Ⲫϯ ⲙ̀ⲙⲏⲓ:</w:t>
            </w:r>
          </w:p>
          <w:p w:rsidR="00C33BEB" w:rsidRDefault="00C33BEB" w:rsidP="00C33BEB">
            <w:pPr>
              <w:pStyle w:val="CopticHangingVerse"/>
            </w:pPr>
            <w:r>
              <w:t>ⲁϥⲓ̀ ⲟⲩⲟϩ ⲁϥⲥⲱϯ ⲙ̀ⲙⲟⲛ.</w:t>
            </w:r>
          </w:p>
        </w:tc>
      </w:tr>
    </w:tbl>
    <w:p w:rsidR="00D325F5" w:rsidRDefault="00D325F5" w:rsidP="00D325F5">
      <w:pPr>
        <w:pStyle w:val="Heading4"/>
      </w:pPr>
      <w:r>
        <w:t>The Third Doxology for Nativity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Come all, and worship</w:t>
            </w:r>
          </w:p>
          <w:p w:rsidR="00D325F5" w:rsidRDefault="00D325F5" w:rsidP="00D325F5">
            <w:pPr>
              <w:pStyle w:val="EngHang"/>
            </w:pPr>
            <w:r>
              <w:t>Our Lord Jesus Christ.</w:t>
            </w:r>
          </w:p>
          <w:p w:rsidR="00D325F5" w:rsidRDefault="00D325F5" w:rsidP="00D325F5">
            <w:pPr>
              <w:pStyle w:val="EngHang"/>
            </w:pPr>
            <w:r>
              <w:t>He was born of the Virgin,</w:t>
            </w:r>
          </w:p>
          <w:p w:rsidR="00D325F5" w:rsidRDefault="00D325F5" w:rsidP="00D325F5">
            <w:pPr>
              <w:pStyle w:val="EngHangEnd"/>
            </w:pPr>
            <w:r>
              <w:t>And her virginity is sealed.</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Ⲁⲙⲱⲓⲛⲓ ⲧⲏⲣⲟⲩ ⲛ̀ⲧⲉⲛⲟⲩⲱϣⲧ:</w:t>
            </w:r>
          </w:p>
          <w:p w:rsidR="00D325F5" w:rsidRDefault="00D325F5" w:rsidP="00D325F5">
            <w:pPr>
              <w:pStyle w:val="CopticVersemulti-line"/>
            </w:pPr>
            <w:r>
              <w:t>ⲙ̀Ⲡⲉⲛⲟ̄ⲥ̄ Ⲓⲏ̄ⲥ̄ Ⲡⲭ̄ⲥ̄:</w:t>
            </w:r>
          </w:p>
          <w:p w:rsidR="00D325F5" w:rsidRDefault="00D325F5" w:rsidP="00D325F5">
            <w:pPr>
              <w:pStyle w:val="CopticVersemulti-line"/>
            </w:pPr>
            <w:r>
              <w:t>ⲫⲏⲉⲧⲁⲥⲙⲁⲥϥ ⲛ̀ϫⲉ ϯⲡⲁⲣⲑⲉⲛⲟⲥ:</w:t>
            </w:r>
          </w:p>
          <w:p w:rsidR="00D325F5" w:rsidRPr="00C35319" w:rsidRDefault="00D325F5" w:rsidP="00D325F5">
            <w:pPr>
              <w:pStyle w:val="CopticHangingVerse"/>
            </w:pPr>
            <w:r>
              <w:t>ⲉⲥⲧⲟⲃ ⲛ̀ϫⲉ ⲧⲉⲥⲡⲁⲣⲑⲉⲛⲓⲁ̀.</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w:t>
            </w:r>
          </w:p>
          <w:p w:rsidR="00D325F5" w:rsidRDefault="00D325F5" w:rsidP="00D325F5">
            <w:pPr>
              <w:pStyle w:val="EngHang"/>
            </w:pPr>
            <w:r>
              <w:t>To worship God in Bethlehem,</w:t>
            </w:r>
          </w:p>
          <w:p w:rsidR="00D325F5" w:rsidRDefault="00D325F5" w:rsidP="00D325F5">
            <w:pPr>
              <w:pStyle w:val="EngHang"/>
            </w:pPr>
            <w:r>
              <w:t>Where He, our Lord Jesus Christ,</w:t>
            </w:r>
          </w:p>
          <w:p w:rsidR="00D325F5" w:rsidRDefault="00D325F5" w:rsidP="00D325F5">
            <w:pPr>
              <w:pStyle w:val="EngHangEnd"/>
            </w:pPr>
            <w:r>
              <w:t>Was born of the Virgin.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Ⲁⲩⲓ̀ ⲛ̀ϫⲉ ⲛⲓⲙⲁⲅⲟⲥ:</w:t>
            </w:r>
          </w:p>
          <w:p w:rsidR="00D325F5" w:rsidRDefault="00D325F5" w:rsidP="00D325F5">
            <w:pPr>
              <w:pStyle w:val="CopticVersemulti-line"/>
            </w:pPr>
            <w:r>
              <w:t>ⲁⲩⲟⲩⲱϣⲧ ⲙ̀Ⲫⲛⲟⲩϯ ϧⲉⲛ Ⲃⲏⲑⲗⲉⲉⲙ:</w:t>
            </w:r>
          </w:p>
          <w:p w:rsidR="00D325F5" w:rsidRDefault="00D325F5" w:rsidP="00D325F5">
            <w:pPr>
              <w:pStyle w:val="CopticVersemulti-line"/>
            </w:pPr>
            <w:r>
              <w:t>ⲫⲏⲉⲧⲁⲥⲙⲁⲥϥ ⲛ̀ϫⲉ ϯⲡⲁⲣⲑⲉⲛⲟⲥ:</w:t>
            </w:r>
          </w:p>
          <w:p w:rsidR="00D325F5" w:rsidRDefault="00D325F5" w:rsidP="00D325F5">
            <w:pPr>
              <w:pStyle w:val="CopticHangingVerse"/>
            </w:pPr>
            <w:r>
              <w:t>ⲉ̀ⲧⲉ Ⲡⲉⲛⲟ̄ⲥ̄ Ⲓⲏ̄ⲥ̄ Ⲡⲭ̄ⲥ̄.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heavenly orders</w:t>
            </w:r>
          </w:p>
          <w:p w:rsidR="00D325F5" w:rsidRDefault="00D325F5" w:rsidP="00D325F5">
            <w:pPr>
              <w:pStyle w:val="EngHang"/>
            </w:pPr>
            <w:r>
              <w:t>Gathered together</w:t>
            </w:r>
          </w:p>
          <w:p w:rsidR="00D325F5" w:rsidRDefault="00D325F5" w:rsidP="00D325F5">
            <w:pPr>
              <w:pStyle w:val="EngHang"/>
            </w:pPr>
            <w:r>
              <w:t>To praise God in Bethlehem.</w:t>
            </w:r>
          </w:p>
          <w:p w:rsidR="00D325F5" w:rsidRDefault="00D325F5" w:rsidP="00D325F5">
            <w:pPr>
              <w:pStyle w:val="EngHangEnd"/>
            </w:pPr>
            <w:r>
              <w:t>He was born of the Virgin.</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Ⲇⲓⲥ̀ⲧⲣⲁⲧⲓ̀ⲁ ⲛ̀ⲧⲉ ⲧ̀ⲫⲉ:</w:t>
            </w:r>
          </w:p>
          <w:p w:rsidR="00D325F5" w:rsidRDefault="00D325F5" w:rsidP="00D325F5">
            <w:pPr>
              <w:pStyle w:val="CopticVersemulti-line"/>
            </w:pPr>
            <w:r>
              <w:t>ⲁϥⲑⲱⲟⲩϯ ⲉ̀ϧⲟⲩⲛ ⲛⲉⲙ ⲛⲟⲩⲉ̀ⲣⲏⲟⲩ:</w:t>
            </w:r>
          </w:p>
          <w:p w:rsidR="00D325F5" w:rsidRDefault="00D325F5" w:rsidP="00D325F5">
            <w:pPr>
              <w:pStyle w:val="CopticVersemulti-line"/>
            </w:pPr>
            <w:r>
              <w:t>ⲉⲩϩⲱⲥ ⲉ̀Ⲫϯ ϧⲉⲛ Ⲃⲏⲑⲗⲉⲉⲙ:</w:t>
            </w:r>
          </w:p>
          <w:p w:rsidR="00D325F5" w:rsidRDefault="00D325F5" w:rsidP="00D325F5">
            <w:pPr>
              <w:pStyle w:val="CopticHangingVerse"/>
            </w:pPr>
            <w:r>
              <w:t>ⲫⲏⲉⲧⲁⲥⲙⲁⲥϥ ⲛ̀ϫⲉ ϯⲡⲁⲣⲑⲉⲟⲛⲥ.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proclaimed and said,</w:t>
            </w:r>
          </w:p>
          <w:p w:rsidR="00D325F5" w:rsidRDefault="00D325F5" w:rsidP="00D325F5">
            <w:pPr>
              <w:pStyle w:val="EngHang"/>
            </w:pPr>
            <w:r>
              <w:t>“Glory to God in the heist,</w:t>
            </w:r>
          </w:p>
          <w:p w:rsidR="00D325F5" w:rsidRDefault="00D325F5" w:rsidP="00D325F5">
            <w:pPr>
              <w:pStyle w:val="EngHang"/>
            </w:pPr>
            <w:r>
              <w:t>Peace on earth,</w:t>
            </w:r>
          </w:p>
          <w:p w:rsidR="00D325F5" w:rsidRDefault="00D325F5" w:rsidP="00D325F5">
            <w:pPr>
              <w:pStyle w:val="EngHangEnd"/>
            </w:pPr>
            <w:r>
              <w:t>And goodwill towards men.”</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Ⲉⲩⲱϣ ⲉ̀ⲃⲟⲗ ⲉⲩϫⲱ ⲙ̀ⲙⲟⲥ:</w:t>
            </w:r>
          </w:p>
          <w:p w:rsidR="00D325F5" w:rsidRDefault="00D325F5" w:rsidP="00D325F5">
            <w:pPr>
              <w:pStyle w:val="CopticVersemulti-line"/>
            </w:pPr>
            <w:r>
              <w:t>Ϫⲉ ⲟⲩⲱ̀ⲟⲩ ϧⲉⲛ ⲛⲏⲉⲧϭⲟⲥⲓ ⲙ̀Ⲫϯ:</w:t>
            </w:r>
          </w:p>
          <w:p w:rsidR="00D325F5" w:rsidRDefault="00D325F5" w:rsidP="00D325F5">
            <w:pPr>
              <w:pStyle w:val="CopticVersemulti-line"/>
            </w:pPr>
            <w:r>
              <w:t>ⲛⲉⲙ ⲟⲩϩⲓⲣⲏⲛⲏ ϩⲓϫⲉⲛ ⲡⲓⲕⲁϩⲓ:</w:t>
            </w:r>
          </w:p>
          <w:p w:rsidR="00D325F5" w:rsidRDefault="00D325F5" w:rsidP="00D325F5">
            <w:pPr>
              <w:pStyle w:val="CopticHangingVerse"/>
            </w:pPr>
            <w:r>
              <w:t>ⲛⲉⲙ ⲟⲩϯⲙⲁϯ ϧⲉⲛ ⲛⲓⲣⲱⲙⲓ.</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The magi came from the east,</w:t>
            </w:r>
          </w:p>
          <w:p w:rsidR="00D325F5" w:rsidRDefault="00D325F5" w:rsidP="00D325F5">
            <w:pPr>
              <w:pStyle w:val="EngHang"/>
            </w:pPr>
            <w:r>
              <w:t>To Jerusalem,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Ⲏⲡⲡⲉ ⲁⲩ̀ ⲛ̀ϫⲉ ϩⲁⲛⲘⲁⲅⲟⲥ:</w:t>
            </w:r>
          </w:p>
          <w:p w:rsidR="00D325F5" w:rsidRDefault="00D325F5" w:rsidP="00D325F5">
            <w:pPr>
              <w:pStyle w:val="CopticVersemulti-line"/>
            </w:pPr>
            <w:r>
              <w:t>ⲉ̀ⲃⲟⲗ ⲥⲁ ⲡⲉⲓⲉⲃⲧ ⲉ̀Ⲓⲉⲣⲟⲩⲥⲁⲗⲏⲙ:</w:t>
            </w:r>
          </w:p>
          <w:p w:rsidR="00D325F5" w:rsidRDefault="00D325F5" w:rsidP="00D325F5">
            <w:pPr>
              <w:pStyle w:val="CopticVersemulti-line"/>
            </w:pPr>
            <w:r>
              <w:t>ϫⲉ ⲁϥⲑⲱⲛ ⲫⲏⲉⲧⲁⲩⲙⲁⲥϥ:</w:t>
            </w:r>
          </w:p>
          <w:p w:rsidR="00D325F5"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For we have seen</w:t>
            </w:r>
          </w:p>
          <w:p w:rsidR="00D325F5" w:rsidRDefault="00D325F5" w:rsidP="00D325F5">
            <w:pPr>
              <w:pStyle w:val="EngHang"/>
            </w:pPr>
            <w:r>
              <w:t>His star in our land,</w:t>
            </w:r>
          </w:p>
          <w:p w:rsidR="00D325F5" w:rsidRDefault="00D325F5" w:rsidP="00D325F5">
            <w:pPr>
              <w:pStyle w:val="EngHang"/>
            </w:pPr>
            <w:r>
              <w:t>And on the written witness,</w:t>
            </w:r>
          </w:p>
          <w:p w:rsidR="00D325F5" w:rsidRDefault="00D325F5" w:rsidP="00D325F5">
            <w:pPr>
              <w:pStyle w:val="EngHangEnd"/>
            </w:pPr>
            <w:r>
              <w:t>We came to worship Him.</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Ⲑⲙⲉⲧⲥⲁⲓⲉ̀ ⲛ̀ⲧⲉ ⲡⲉϥⲥⲓⲟⲩ:</w:t>
            </w:r>
          </w:p>
          <w:p w:rsidR="00D325F5" w:rsidRDefault="00D325F5" w:rsidP="00D325F5">
            <w:pPr>
              <w:pStyle w:val="CopticVersemulti-line"/>
            </w:pPr>
            <w:r>
              <w:t>ⲁϥⲉⲣⲟⲩⲱⲓⲛⲓ ϧⲉⲛ ⲧⲉⲛⲭⲱⲣⲁ:</w:t>
            </w:r>
          </w:p>
          <w:p w:rsidR="00D325F5" w:rsidRDefault="00D325F5" w:rsidP="00D325F5">
            <w:pPr>
              <w:pStyle w:val="CopticVersemulti-line"/>
            </w:pPr>
            <w:r>
              <w:t>ⲉⲣⲉ ϩⲁⲛⲥ̀ϧⲁⲓ ⲥ̀ϧⲏⲟⲩⲧ ⲉ̀ⲣⲟϥ:</w:t>
            </w:r>
          </w:p>
          <w:p w:rsidR="00D325F5" w:rsidRDefault="00D325F5" w:rsidP="00D325F5">
            <w:pPr>
              <w:pStyle w:val="CopticHangingVerse"/>
            </w:pPr>
            <w:r>
              <w:t>ⲁⲛⲓ̀ ⲛ̀ⲧⲉⲛⲟⲩⲱϣⲧ ⲙ̀ⲙⲟϥ.</w:t>
            </w:r>
          </w:p>
        </w:tc>
      </w:tr>
      <w:tr w:rsidR="00D325F5" w:rsidTr="00430630">
        <w:trPr>
          <w:cantSplit/>
          <w:jc w:val="center"/>
        </w:trPr>
        <w:tc>
          <w:tcPr>
            <w:tcW w:w="288" w:type="dxa"/>
          </w:tcPr>
          <w:p w:rsidR="00D325F5" w:rsidRDefault="00D325F5" w:rsidP="00430630">
            <w:pPr>
              <w:pStyle w:val="CopticCross"/>
            </w:pPr>
          </w:p>
        </w:tc>
        <w:tc>
          <w:tcPr>
            <w:tcW w:w="3960" w:type="dxa"/>
          </w:tcPr>
          <w:p w:rsidR="00D325F5" w:rsidRDefault="00D325F5" w:rsidP="00D325F5">
            <w:pPr>
              <w:pStyle w:val="EngHang"/>
            </w:pPr>
            <w:r>
              <w:t>Isaiah the prophet,</w:t>
            </w:r>
          </w:p>
          <w:p w:rsidR="00D325F5" w:rsidRDefault="00D325F5" w:rsidP="00D325F5">
            <w:pPr>
              <w:pStyle w:val="EngHang"/>
            </w:pPr>
            <w:r>
              <w:t>With his prophetic voice,</w:t>
            </w:r>
          </w:p>
          <w:p w:rsidR="00D325F5" w:rsidRDefault="00D325F5" w:rsidP="00D325F5">
            <w:pPr>
              <w:pStyle w:val="EngHang"/>
            </w:pPr>
            <w:r>
              <w:t>Prophesied of</w:t>
            </w:r>
          </w:p>
          <w:p w:rsidR="00D325F5" w:rsidRDefault="00D325F5" w:rsidP="00D325F5">
            <w:pPr>
              <w:pStyle w:val="EngHangEnd"/>
            </w:pPr>
            <w:r>
              <w:t>The birth of Christ.</w:t>
            </w:r>
          </w:p>
        </w:tc>
        <w:tc>
          <w:tcPr>
            <w:tcW w:w="288" w:type="dxa"/>
          </w:tcPr>
          <w:p w:rsidR="00D325F5" w:rsidRDefault="00D325F5" w:rsidP="00430630"/>
        </w:tc>
        <w:tc>
          <w:tcPr>
            <w:tcW w:w="288" w:type="dxa"/>
          </w:tcPr>
          <w:p w:rsidR="00D325F5" w:rsidRDefault="00D325F5" w:rsidP="00430630">
            <w:pPr>
              <w:pStyle w:val="CopticCross"/>
            </w:pPr>
          </w:p>
        </w:tc>
        <w:tc>
          <w:tcPr>
            <w:tcW w:w="3960" w:type="dxa"/>
          </w:tcPr>
          <w:p w:rsidR="00D325F5" w:rsidRDefault="00D325F5" w:rsidP="00D325F5">
            <w:pPr>
              <w:pStyle w:val="CopticVersemulti-line"/>
            </w:pPr>
            <w:r>
              <w:t xml:space="preserve">Ⲏⲥⲁⲏ̀ⲁⲥ ⲡⲓⲡ̀ⲣⲟⲫⲏⲧⲏⲥ: </w:t>
            </w:r>
          </w:p>
          <w:p w:rsidR="00D325F5" w:rsidRDefault="00D325F5" w:rsidP="00D325F5">
            <w:pPr>
              <w:pStyle w:val="CopticVersemulti-line"/>
            </w:pPr>
            <w:r>
              <w:t>ⲫⲁ ⲧ̀ⲥ̀ⲙⲏ ⲙ̀ⲡ̀ⲣⲟⲫⲏⲧⲓⲕⲏ:</w:t>
            </w:r>
          </w:p>
          <w:p w:rsidR="00D325F5" w:rsidRDefault="00D325F5" w:rsidP="00D325F5">
            <w:pPr>
              <w:pStyle w:val="CopticVersemulti-line"/>
            </w:pPr>
            <w:r>
              <w:t>ⲁϥⲉⲣⲡ̀ⲣⲟⲫⲏⲧⲉⲩⲓⲛ:</w:t>
            </w:r>
          </w:p>
          <w:p w:rsidR="00D325F5" w:rsidRDefault="00D325F5" w:rsidP="00D325F5">
            <w:pPr>
              <w:pStyle w:val="CopticHangingVerse"/>
            </w:pPr>
            <w:r>
              <w:t>ⲉⲑⲃⲉ ⲡ̀ϫⲓⲛⲙⲓⲥⲓ ⲙ̀Ⲡⲭ̄ⲥ̄.</w:t>
            </w:r>
          </w:p>
        </w:tc>
      </w:tr>
      <w:tr w:rsidR="00D325F5" w:rsidTr="00430630">
        <w:trPr>
          <w:cantSplit/>
          <w:jc w:val="center"/>
        </w:trPr>
        <w:tc>
          <w:tcPr>
            <w:tcW w:w="288" w:type="dxa"/>
          </w:tcPr>
          <w:p w:rsidR="00D325F5" w:rsidRDefault="00D325F5" w:rsidP="00430630">
            <w:pPr>
              <w:pStyle w:val="CopticCross"/>
            </w:pPr>
            <w:r w:rsidRPr="00FB5ACB">
              <w:t>¿</w:t>
            </w:r>
          </w:p>
        </w:tc>
        <w:tc>
          <w:tcPr>
            <w:tcW w:w="3960" w:type="dxa"/>
          </w:tcPr>
          <w:p w:rsidR="00D325F5" w:rsidRDefault="00D325F5" w:rsidP="00D325F5">
            <w:pPr>
              <w:pStyle w:val="EngHang"/>
            </w:pPr>
            <w:r>
              <w:t>The magi came and</w:t>
            </w:r>
          </w:p>
          <w:p w:rsidR="00D325F5" w:rsidRDefault="00D325F5" w:rsidP="00D325F5">
            <w:pPr>
              <w:pStyle w:val="EngHang"/>
            </w:pPr>
            <w:r>
              <w:t>Searched for Him, asking,</w:t>
            </w:r>
          </w:p>
          <w:p w:rsidR="00D325F5" w:rsidRDefault="00D325F5" w:rsidP="00D325F5">
            <w:pPr>
              <w:pStyle w:val="EngHang"/>
            </w:pPr>
            <w:r>
              <w:t>“Where is He who has been born,</w:t>
            </w:r>
          </w:p>
          <w:p w:rsidR="00D325F5" w:rsidRDefault="00D325F5" w:rsidP="00D325F5">
            <w:pPr>
              <w:pStyle w:val="EngHangEnd"/>
            </w:pPr>
            <w:r>
              <w:t>The King of the Jews?”</w:t>
            </w:r>
          </w:p>
        </w:tc>
        <w:tc>
          <w:tcPr>
            <w:tcW w:w="288" w:type="dxa"/>
          </w:tcPr>
          <w:p w:rsidR="00D325F5" w:rsidRDefault="00D325F5" w:rsidP="00430630"/>
        </w:tc>
        <w:tc>
          <w:tcPr>
            <w:tcW w:w="288" w:type="dxa"/>
          </w:tcPr>
          <w:p w:rsidR="00D325F5" w:rsidRDefault="00D325F5" w:rsidP="00430630">
            <w:pPr>
              <w:pStyle w:val="CopticCross"/>
            </w:pPr>
            <w:r w:rsidRPr="00FB5ACB">
              <w:t>¿</w:t>
            </w:r>
          </w:p>
        </w:tc>
        <w:tc>
          <w:tcPr>
            <w:tcW w:w="3960" w:type="dxa"/>
          </w:tcPr>
          <w:p w:rsidR="00D325F5" w:rsidRDefault="00D325F5" w:rsidP="00D325F5">
            <w:pPr>
              <w:pStyle w:val="CopticVersemulti-line"/>
            </w:pPr>
            <w:r>
              <w:t>Ⲛⲓⲙⲁⲅⲟⲥ ⲉ̀ⲧⲁⲩⲓ̀ ϣⲁⲣⲟϥ:</w:t>
            </w:r>
          </w:p>
          <w:p w:rsidR="00D325F5" w:rsidRDefault="00D325F5" w:rsidP="00D325F5">
            <w:pPr>
              <w:pStyle w:val="CopticVersemulti-line"/>
            </w:pPr>
            <w:r>
              <w:t>ⲁⲩϣⲓⲛⲓ ⲉⲑⲃⲏⲧϥ ϧⲉⲛ ⲟⲩⲥ̀ⲡⲟⲗⲇⲏ:</w:t>
            </w:r>
          </w:p>
          <w:p w:rsidR="00D325F5" w:rsidRDefault="00D325F5" w:rsidP="00D325F5">
            <w:pPr>
              <w:pStyle w:val="CopticVersemulti-line"/>
            </w:pPr>
            <w:r>
              <w:t>ϫⲉ ⲁϥⲑⲱⲛ ⲫⲏⲉⲧⲁⲩⲙⲁⲥϥ:</w:t>
            </w:r>
          </w:p>
          <w:p w:rsidR="00D325F5" w:rsidRPr="005130A7" w:rsidRDefault="00D325F5" w:rsidP="00D325F5">
            <w:pPr>
              <w:pStyle w:val="CopticHangingVerse"/>
            </w:pPr>
            <w:r>
              <w:t>ⲡ̀ⲟⲩⲣⲟ ⲛ̀ⲧⲉ ⲛⲓⲒⲟⲩⲇⲁⲓ.</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When Herod heard this,</w:t>
            </w:r>
          </w:p>
          <w:p w:rsidR="00D325F5" w:rsidRDefault="00D325F5" w:rsidP="00D325F5">
            <w:pPr>
              <w:pStyle w:val="EngHang"/>
            </w:pPr>
            <w:r>
              <w:t>He was troubled.</w:t>
            </w:r>
          </w:p>
          <w:p w:rsidR="00D325F5" w:rsidRDefault="00D325F5" w:rsidP="00D325F5">
            <w:pPr>
              <w:pStyle w:val="EngHang"/>
            </w:pPr>
            <w:r>
              <w:t>Fear came upon him,</w:t>
            </w:r>
          </w:p>
          <w:p w:rsidR="00D325F5" w:rsidRDefault="00D325F5" w:rsidP="00D325F5">
            <w:pPr>
              <w:pStyle w:val="EngHangEnd"/>
            </w:pPr>
            <w:r>
              <w:t>And upon Jerusalem with him.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Ⲉⲧⲁϥⲥⲱⲧⲉⲙ ⲛ̀ϫⲉ Ⲏⲣⲱⲇⲏⲥ:</w:t>
            </w:r>
          </w:p>
          <w:p w:rsidR="00D325F5" w:rsidRDefault="00D325F5" w:rsidP="00D325F5">
            <w:pPr>
              <w:pStyle w:val="CopticVersemulti-line"/>
            </w:pPr>
            <w:r>
              <w:t>ⲁϥⲉⲣϩⲟϯ ⲟⲩⲟϩ ⲁϥϣ̀ⲑⲟⲣⲧⲉⲣ:</w:t>
            </w:r>
          </w:p>
          <w:p w:rsidR="00D325F5" w:rsidRDefault="00D325F5" w:rsidP="00D325F5">
            <w:pPr>
              <w:pStyle w:val="CopticVersemulti-line"/>
            </w:pPr>
            <w:r>
              <w:t xml:space="preserve">ⲛⲉⲙ Ⲓⲉⲣⲟⲩⲥⲁⲗⲏⲙ ⲧⲏⲣⲥ </w:t>
            </w:r>
            <w:r w:rsidRPr="00D325F5">
              <w:t>ⲛⲉⲙⲁϥ</w:t>
            </w:r>
            <w:r>
              <w:t>:</w:t>
            </w:r>
          </w:p>
          <w:p w:rsidR="00D325F5" w:rsidRDefault="00D325F5" w:rsidP="00D325F5">
            <w:pPr>
              <w:pStyle w:val="CopticHangingVerse"/>
            </w:pPr>
            <w:r>
              <w:t>ⲟⲩϩⲟϯ ⲁⲥⲓ̀ ⲉ̀ϫⲱⲟⲩ.</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he called the magi secretly,</w:t>
            </w:r>
          </w:p>
          <w:p w:rsidR="00D325F5" w:rsidRDefault="00D325F5" w:rsidP="00D325F5">
            <w:pPr>
              <w:pStyle w:val="EngHang"/>
            </w:pPr>
            <w:r>
              <w:t>And send them to Bethlehem,</w:t>
            </w:r>
          </w:p>
          <w:p w:rsidR="00D325F5" w:rsidRDefault="00D325F5" w:rsidP="00D325F5">
            <w:pPr>
              <w:pStyle w:val="EngHang"/>
            </w:pPr>
            <w:r>
              <w:t>“You will find the Child</w:t>
            </w:r>
          </w:p>
          <w:p w:rsidR="00D325F5" w:rsidRDefault="00D325F5" w:rsidP="00D325F5">
            <w:pPr>
              <w:pStyle w:val="EngHangEnd"/>
            </w:pPr>
            <w:r>
              <w:t>Who is born, in that place.”</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Ⲡⲁⲓⲣⲏϯ ⲁϥⲙⲟⲩϯ ⲉ̀Ⲛⲓⲙⲁⲅⲟⲥ:</w:t>
            </w:r>
          </w:p>
          <w:p w:rsidR="00D325F5" w:rsidRDefault="00D325F5" w:rsidP="00D325F5">
            <w:pPr>
              <w:pStyle w:val="CopticVersemulti-line"/>
            </w:pPr>
            <w:r>
              <w:t>ⲛ̀ⲭⲱⲡ ⲁϥⲟⲩⲟⲣⲡⲟⲩ ⲉ̀Ⲃⲏⲑⲗⲉⲉⲙ:</w:t>
            </w:r>
          </w:p>
          <w:p w:rsidR="00D325F5" w:rsidRDefault="00D325F5" w:rsidP="00D325F5">
            <w:pPr>
              <w:pStyle w:val="CopticVersemulti-line"/>
            </w:pPr>
            <w:r>
              <w:t>ϫⲉ ⲁⲣⲉⲧⲉⲛⲛⲁϫⲓⲙⲓ ⲙ̀ⲡⲓⲁ̀ⲗⲟⲩ:</w:t>
            </w:r>
          </w:p>
          <w:p w:rsidR="00D325F5" w:rsidRDefault="00D325F5" w:rsidP="00D325F5">
            <w:pPr>
              <w:pStyle w:val="CopticHangingVerse"/>
            </w:pPr>
            <w:r>
              <w:t>ⲫⲏⲉⲧⲁⲩⲙⲁⲥϥ ϧⲉⲛ ⲡⲓⲙⲁ ⲉ̀ⲧⲉ ⲙ̀ⲙⲁⲩ.</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The shepherds beheld</w:t>
            </w:r>
          </w:p>
          <w:p w:rsidR="00D325F5" w:rsidRDefault="00D325F5" w:rsidP="00D325F5">
            <w:pPr>
              <w:pStyle w:val="EngHang"/>
            </w:pPr>
            <w:r>
              <w:t>A pure birth</w:t>
            </w:r>
          </w:p>
          <w:p w:rsidR="00D325F5" w:rsidRDefault="00D325F5" w:rsidP="00D325F5">
            <w:pPr>
              <w:pStyle w:val="EngHang"/>
            </w:pPr>
            <w:r>
              <w:t>From an incorruptible virginity,</w:t>
            </w:r>
          </w:p>
          <w:p w:rsidR="00D325F5" w:rsidRDefault="00D325F5" w:rsidP="00D325F5">
            <w:pPr>
              <w:pStyle w:val="EngHangEnd"/>
            </w:pPr>
            <w:r>
              <w:t>And they praised God.</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Ⲟⲩⲡⲁⲣⲑⲉⲛⲓⲁ̀ ⲛ̀ⲁⲧⲃⲱⲗ ⲉ̀ⲃⲟⲗ:</w:t>
            </w:r>
          </w:p>
          <w:p w:rsidR="00D325F5" w:rsidRDefault="00D325F5" w:rsidP="00D325F5">
            <w:pPr>
              <w:pStyle w:val="CopticVersemulti-line"/>
            </w:pPr>
            <w:r>
              <w:t>ⲟⲩϫⲓⲛⲙⲓⲥⲓ ⲉϥϫⲏⲕ ⲉ̀ⲃⲟⲗ:</w:t>
            </w:r>
          </w:p>
          <w:p w:rsidR="00D325F5" w:rsidRDefault="00D325F5" w:rsidP="00D325F5">
            <w:pPr>
              <w:pStyle w:val="CopticVersemulti-line"/>
            </w:pPr>
            <w:r>
              <w:t>ⲛⲓⲙⲁⲛⲉ̀ⲥⲱⲟⲩ ⲁⲩⲛⲁⲩ ⲉ̀ⲃⲟⲗ:</w:t>
            </w:r>
          </w:p>
          <w:p w:rsidR="00D325F5" w:rsidRDefault="00D325F5" w:rsidP="00D325F5">
            <w:pPr>
              <w:pStyle w:val="CopticHangingVerse"/>
            </w:pPr>
            <w:r>
              <w:t>ⲁⲩⲥ̀ⲙⲟⲩ ⲉ̀Ⲫϯ ϣⲁ ⲉ̀ⲃⲟⲗ.</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Therefore we praise Him,</w:t>
            </w:r>
          </w:p>
          <w:p w:rsidR="00D325F5" w:rsidRDefault="00D325F5" w:rsidP="00D325F5">
            <w:pPr>
              <w:pStyle w:val="EngHang"/>
            </w:pPr>
            <w:r>
              <w:t>And we worship Him,</w:t>
            </w:r>
          </w:p>
          <w:p w:rsidR="00D325F5" w:rsidRDefault="00D325F5" w:rsidP="00D325F5">
            <w:pPr>
              <w:pStyle w:val="EngHang"/>
            </w:pPr>
            <w:r>
              <w:t>With those who pleased Him,</w:t>
            </w:r>
          </w:p>
          <w:p w:rsidR="00D325F5" w:rsidRDefault="00D325F5" w:rsidP="00D325F5">
            <w:pPr>
              <w:pStyle w:val="EngHangEnd"/>
            </w:pPr>
            <w:r>
              <w:t>That He may have mercy on our souls.</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Ⲉⲑⲃⲉ ⲫⲁⲓ ⲧⲉⲛϩⲱⲥ ⲉ̀ⲣⲟϥ:</w:t>
            </w:r>
          </w:p>
          <w:p w:rsidR="00D325F5" w:rsidRDefault="00D325F5" w:rsidP="00D325F5">
            <w:pPr>
              <w:pStyle w:val="CopticVersemulti-line"/>
            </w:pPr>
            <w:r>
              <w:t>ⲧⲉⲛⲟⲩⲱϣⲧ ⲉ̀ⲡ̀ϣⲱⲓ ϩⲁⲣⲟϥ:</w:t>
            </w:r>
          </w:p>
          <w:p w:rsidR="00D325F5" w:rsidRDefault="00D325F5" w:rsidP="00D325F5">
            <w:pPr>
              <w:pStyle w:val="CopticVersemulti-line"/>
            </w:pPr>
            <w:r>
              <w:t>ⲉⲑⲃⲉ ⲛⲏⲉⲧⲁⲩⲣⲁⲛⲁϥ:</w:t>
            </w:r>
          </w:p>
          <w:p w:rsidR="00D325F5" w:rsidRDefault="00D325F5" w:rsidP="00D325F5">
            <w:pPr>
              <w:pStyle w:val="CopticHangingVerse"/>
            </w:pPr>
            <w:r>
              <w:t>ⲛ̀ⲧⲉϥⲉⲣⲟⲩⲛⲁⲓ ⲛⲉⲙ ⲛⲉⲛⲯⲩⲭⲏ.</w:t>
            </w:r>
          </w:p>
        </w:tc>
      </w:tr>
      <w:tr w:rsidR="00D325F5" w:rsidTr="00430630">
        <w:trPr>
          <w:cantSplit/>
          <w:jc w:val="center"/>
        </w:trPr>
        <w:tc>
          <w:tcPr>
            <w:tcW w:w="288" w:type="dxa"/>
          </w:tcPr>
          <w:p w:rsidR="00D325F5" w:rsidRPr="00FB5ACB" w:rsidRDefault="00D325F5" w:rsidP="00430630">
            <w:pPr>
              <w:pStyle w:val="CopticCross"/>
            </w:pPr>
          </w:p>
        </w:tc>
        <w:tc>
          <w:tcPr>
            <w:tcW w:w="3960" w:type="dxa"/>
          </w:tcPr>
          <w:p w:rsidR="00D325F5" w:rsidRDefault="00D325F5" w:rsidP="00D325F5">
            <w:pPr>
              <w:pStyle w:val="EngHang"/>
            </w:pPr>
            <w:r>
              <w:t>Alleluia, Alleluia,</w:t>
            </w:r>
          </w:p>
          <w:p w:rsidR="00D325F5" w:rsidRDefault="00D325F5" w:rsidP="00D325F5">
            <w:pPr>
              <w:pStyle w:val="EngHang"/>
            </w:pPr>
            <w:r>
              <w:t>Alleluia, Alleluia,</w:t>
            </w:r>
          </w:p>
          <w:p w:rsidR="00D325F5" w:rsidRDefault="00D325F5" w:rsidP="00D325F5">
            <w:pPr>
              <w:pStyle w:val="EngHang"/>
            </w:pPr>
            <w:r>
              <w:t>Jesus Christ the Son of God,</w:t>
            </w:r>
          </w:p>
          <w:p w:rsidR="00D325F5" w:rsidRDefault="00D325F5" w:rsidP="00D325F5">
            <w:pPr>
              <w:pStyle w:val="EngHangEnd"/>
            </w:pPr>
            <w:r>
              <w:t>Was born in Bethlehem.</w:t>
            </w:r>
          </w:p>
        </w:tc>
        <w:tc>
          <w:tcPr>
            <w:tcW w:w="288" w:type="dxa"/>
          </w:tcPr>
          <w:p w:rsidR="00D325F5" w:rsidRDefault="00D325F5" w:rsidP="00430630"/>
        </w:tc>
        <w:tc>
          <w:tcPr>
            <w:tcW w:w="288" w:type="dxa"/>
          </w:tcPr>
          <w:p w:rsidR="00D325F5" w:rsidRPr="00FB5ACB" w:rsidRDefault="00D325F5" w:rsidP="00430630">
            <w:pPr>
              <w:pStyle w:val="CopticCross"/>
            </w:pPr>
          </w:p>
        </w:tc>
        <w:tc>
          <w:tcPr>
            <w:tcW w:w="3960" w:type="dxa"/>
          </w:tcPr>
          <w:p w:rsidR="00D325F5" w:rsidRDefault="00D325F5" w:rsidP="00D325F5">
            <w:pPr>
              <w:pStyle w:val="CopticVersemulti-line"/>
            </w:pPr>
            <w:r>
              <w:t>Ⲁⲗⲗⲏⲗⲟⲩⲓⲁ̀ Ⲁⲗⲗⲏⲗⲟⲩⲓⲁ̀:</w:t>
            </w:r>
          </w:p>
          <w:p w:rsidR="00D325F5" w:rsidRDefault="00D325F5" w:rsidP="00D325F5">
            <w:pPr>
              <w:pStyle w:val="CopticVersemulti-line"/>
            </w:pPr>
            <w:r>
              <w:t>Ⲁⲗⲗⲏⲗⲟⲩⲓⲁ̀ Ⲁⲗⲗⲏⲗⲟⲩⲓⲁ̀:</w:t>
            </w:r>
          </w:p>
          <w:p w:rsidR="00D325F5" w:rsidRDefault="00D325F5" w:rsidP="00D325F5">
            <w:pPr>
              <w:pStyle w:val="CopticVersemulti-line"/>
            </w:pPr>
            <w:r>
              <w:t>Ⲓⲏ̄ⲥ̄ Ⲡⲭ̄ⲥ̄ Ⲡϣⲏⲣⲓ ⲙ̀Ⲫϯ:</w:t>
            </w:r>
          </w:p>
          <w:p w:rsidR="00D325F5" w:rsidRDefault="00D325F5" w:rsidP="00D325F5">
            <w:pPr>
              <w:pStyle w:val="CopticHangingVerse"/>
            </w:pPr>
            <w:r>
              <w:t>ⲁⲩⲙⲁⲥϥ ϧⲉⲛ Ⲃⲏⲑⲗⲉⲉⲙ.</w:t>
            </w:r>
          </w:p>
        </w:tc>
      </w:tr>
      <w:tr w:rsidR="00D325F5" w:rsidTr="00430630">
        <w:trPr>
          <w:cantSplit/>
          <w:jc w:val="center"/>
        </w:trPr>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EngHang"/>
            </w:pPr>
            <w:r>
              <w:t>This is He to whom the glory is due,</w:t>
            </w:r>
          </w:p>
          <w:p w:rsidR="00D325F5" w:rsidRDefault="00D325F5" w:rsidP="00D325F5">
            <w:pPr>
              <w:pStyle w:val="EngHang"/>
            </w:pPr>
            <w:r>
              <w:t>With His Good Father,</w:t>
            </w:r>
          </w:p>
          <w:p w:rsidR="00D325F5" w:rsidRDefault="00D325F5" w:rsidP="00D325F5">
            <w:pPr>
              <w:pStyle w:val="EngHang"/>
            </w:pPr>
            <w:r>
              <w:t>And the Holy Spirit,</w:t>
            </w:r>
          </w:p>
          <w:p w:rsidR="00D325F5" w:rsidRDefault="00D325F5" w:rsidP="00D325F5">
            <w:pPr>
              <w:pStyle w:val="EngHangEnd"/>
            </w:pPr>
            <w:r>
              <w:t>Now and forever.</w:t>
            </w:r>
          </w:p>
        </w:tc>
        <w:tc>
          <w:tcPr>
            <w:tcW w:w="288" w:type="dxa"/>
          </w:tcPr>
          <w:p w:rsidR="00D325F5" w:rsidRDefault="00D325F5" w:rsidP="00430630"/>
        </w:tc>
        <w:tc>
          <w:tcPr>
            <w:tcW w:w="288" w:type="dxa"/>
          </w:tcPr>
          <w:p w:rsidR="00D325F5" w:rsidRPr="00FB5ACB" w:rsidRDefault="00D325F5" w:rsidP="00430630">
            <w:pPr>
              <w:pStyle w:val="CopticCross"/>
            </w:pPr>
            <w:r w:rsidRPr="00FB5ACB">
              <w:t>¿</w:t>
            </w:r>
          </w:p>
        </w:tc>
        <w:tc>
          <w:tcPr>
            <w:tcW w:w="3960" w:type="dxa"/>
          </w:tcPr>
          <w:p w:rsidR="00D325F5" w:rsidRDefault="00D325F5" w:rsidP="00D325F5">
            <w:pPr>
              <w:pStyle w:val="CopticVersemulti-line"/>
            </w:pPr>
            <w:r>
              <w:t>Ⲫⲁⲓ ⲉ̀ⲣⲉ ⲛⲓⲱ̀ⲟⲩ ⲉⲣⲡ̀ⲣⲉⲡ̀ⲡⲓ ⲛⲁϥ:</w:t>
            </w:r>
          </w:p>
          <w:p w:rsidR="00D325F5" w:rsidRDefault="00D325F5" w:rsidP="00D325F5">
            <w:pPr>
              <w:pStyle w:val="CopticVersemulti-line"/>
            </w:pPr>
            <w:r>
              <w:t>ⲛⲉⲙ Ⲡⲉϥⲓⲱⲧ ⲛ̀ⲁ̀ⲅⲁⲑⲟⲥ:</w:t>
            </w:r>
          </w:p>
          <w:p w:rsidR="00D325F5" w:rsidRDefault="00D325F5" w:rsidP="00D325F5">
            <w:pPr>
              <w:pStyle w:val="CopticVersemulti-line"/>
            </w:pPr>
            <w:r>
              <w:t>ⲛⲉⲙ Ⲡⲓⲡ̄ⲛ̄ⲁ̄ ⲉ̄ⲑ̄ⲩ̄:</w:t>
            </w:r>
          </w:p>
          <w:p w:rsidR="00D325F5" w:rsidRDefault="00D325F5" w:rsidP="00D325F5">
            <w:pPr>
              <w:pStyle w:val="CopticHangingVerse"/>
            </w:pPr>
            <w:r>
              <w:t>ⲓⲥϫⲉⲛ ϯⲛⲟⲩ ⲛⲉⲙ ϣⲁ ⲉ̀ⲛⲉϩ.</w:t>
            </w:r>
          </w:p>
        </w:tc>
      </w:tr>
    </w:tbl>
    <w:p w:rsidR="00FF5FF3" w:rsidRDefault="00FF5FF3" w:rsidP="00FF5FF3">
      <w:pPr>
        <w:pStyle w:val="Heading4"/>
      </w:pPr>
      <w:r>
        <w:lastRenderedPageBreak/>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God the merciful,</w:t>
            </w:r>
          </w:p>
          <w:p w:rsidR="00487B43" w:rsidRDefault="00487B43" w:rsidP="00487B43">
            <w:pPr>
              <w:pStyle w:val="EngHang"/>
            </w:pPr>
            <w:r>
              <w:t>The King of ages,</w:t>
            </w:r>
          </w:p>
          <w:p w:rsidR="00487B43" w:rsidRDefault="00487B43" w:rsidP="00487B43">
            <w:pPr>
              <w:pStyle w:val="EngHang"/>
            </w:pPr>
            <w:r>
              <w:t>The great and compassionate,</w:t>
            </w:r>
          </w:p>
          <w:p w:rsidR="00487B43" w:rsidRDefault="00487B43" w:rsidP="00487B43">
            <w:pPr>
              <w:pStyle w:val="EngHangEnd"/>
            </w:pPr>
            <w:r>
              <w:t>The true One,</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Ⲁ Ⲫϯ ⲡⲓⲛⲁⲏⲧ:</w:t>
            </w:r>
          </w:p>
          <w:p w:rsidR="00487B43" w:rsidRDefault="00487B43" w:rsidP="00487B43">
            <w:pPr>
              <w:pStyle w:val="CopticVersemulti-line"/>
            </w:pPr>
            <w:r>
              <w:t>ⲡ̀ⲟⲩⲣⲟ ⲛ̀ⲛⲓⲉ̀ⲱⲛ:</w:t>
            </w:r>
          </w:p>
          <w:p w:rsidR="00487B43" w:rsidRDefault="00487B43" w:rsidP="00487B43">
            <w:pPr>
              <w:pStyle w:val="CopticVersemulti-line"/>
            </w:pPr>
            <w:r>
              <w:t>ⲡⲓⲛⲓϣϯ ⲛ̀ⲣⲉϥϣⲉⲛϩⲏⲧ:</w:t>
            </w:r>
          </w:p>
          <w:p w:rsidR="00487B43" w:rsidRPr="00C35319" w:rsidRDefault="00487B43" w:rsidP="00487B43">
            <w:pPr>
              <w:pStyle w:val="CopticVerse"/>
            </w:pPr>
            <w:r>
              <w:t>ⲟⲩⲟϩ ⲛ̀ⲁ̀ⲗⲏⲑⲓⲛⲟⲥ.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Sent His Word</w:t>
            </w:r>
          </w:p>
          <w:p w:rsidR="00487B43" w:rsidRDefault="00487B43" w:rsidP="00487B43">
            <w:pPr>
              <w:pStyle w:val="EngHang"/>
            </w:pPr>
            <w:r>
              <w:t>To the true bride,</w:t>
            </w:r>
          </w:p>
          <w:p w:rsidR="00487B43" w:rsidRDefault="00487B43" w:rsidP="00487B43">
            <w:pPr>
              <w:pStyle w:val="EngHang"/>
            </w:pPr>
            <w:r>
              <w:t>And dwelt in her womb</w:t>
            </w:r>
          </w:p>
          <w:p w:rsidR="00487B43" w:rsidRDefault="00487B43" w:rsidP="00487B43">
            <w:pPr>
              <w:pStyle w:val="EngHangEnd"/>
            </w:pPr>
            <w:r>
              <w:t>For our salvation.</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Ⲃⲱⲣⲡ ⲛⲁⲛ ⲙ̀ⲡⲉϥⲥⲁϫⲓ:</w:t>
            </w:r>
          </w:p>
          <w:p w:rsidR="00487B43" w:rsidRDefault="00487B43" w:rsidP="00487B43">
            <w:pPr>
              <w:pStyle w:val="CopticVersemulti-line"/>
            </w:pPr>
            <w:r>
              <w:t>ⲉ̀ϯϣⲉⲗⲏⲧ ⲙ̀ⲙⲏⲓ:</w:t>
            </w:r>
          </w:p>
          <w:p w:rsidR="00487B43" w:rsidRDefault="00487B43" w:rsidP="00487B43">
            <w:pPr>
              <w:pStyle w:val="CopticVersemulti-line"/>
            </w:pPr>
            <w:r>
              <w:t>ⲁϥϣⲱⲡⲓ ϧⲉⲛ ⲧⲉⲥⲛⲉϫⲓ:</w:t>
            </w:r>
          </w:p>
          <w:p w:rsidR="00487B43" w:rsidRDefault="00487B43" w:rsidP="00487B43">
            <w:pPr>
              <w:pStyle w:val="CopticVerse"/>
            </w:pPr>
            <w:r>
              <w:t>ⲉⲑⲃⲉ ⲡⲉⲛⲟⲩϫⲁⲓ.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Jesus the King of Glory,</w:t>
            </w:r>
          </w:p>
          <w:p w:rsidR="00487B43" w:rsidRDefault="00487B43" w:rsidP="00487B43">
            <w:pPr>
              <w:pStyle w:val="EngHang"/>
            </w:pPr>
            <w:r>
              <w:t>The overflowing font.</w:t>
            </w:r>
          </w:p>
          <w:p w:rsidR="00487B43" w:rsidRDefault="00487B43" w:rsidP="00487B43">
            <w:pPr>
              <w:pStyle w:val="EngHang"/>
            </w:pPr>
            <w:r>
              <w:t>Today was</w:t>
            </w:r>
          </w:p>
          <w:p w:rsidR="00487B43" w:rsidRDefault="00487B43" w:rsidP="00487B43">
            <w:pPr>
              <w:pStyle w:val="EngHangEnd"/>
            </w:pPr>
            <w:r>
              <w:t>Born of the Virgin.</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 xml:space="preserve">Ⲅⲉⲛⲛⲉⲑⲓⲥ ⲟ̀ ⲉⲕⲡⲁⲣⲑⲉⲛⲟⲩ: </w:t>
            </w:r>
          </w:p>
          <w:p w:rsidR="00487B43" w:rsidRDefault="00487B43" w:rsidP="00487B43">
            <w:pPr>
              <w:pStyle w:val="CopticVersemulti-line"/>
            </w:pPr>
            <w:r>
              <w:t>ⲙ̀ⲫ̀ⲣⲏϯ ⲙ̀ⲡⲁⲓⲉ̀ϩⲟⲟⲩ:</w:t>
            </w:r>
          </w:p>
          <w:p w:rsidR="00487B43" w:rsidRDefault="00487B43" w:rsidP="00487B43">
            <w:pPr>
              <w:pStyle w:val="CopticVersemulti-line"/>
            </w:pPr>
            <w:r>
              <w:t>ϯⲙⲟⲩⲙⲓ ⲛ̀ⲁⲑⲙⲟⲩ:</w:t>
            </w:r>
          </w:p>
          <w:p w:rsidR="00487B43" w:rsidRDefault="00487B43" w:rsidP="00487B43">
            <w:pPr>
              <w:pStyle w:val="CopticVerse"/>
            </w:pPr>
            <w:r>
              <w:t>Ⲓⲏ̄ⲥ̄ ⲡ̀ⲟⲩⲣⲟ ⲛ̀ⲧⲉ ⲡ̀ⲱ̀ⲟⲩ.</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Come among us, David,</w:t>
            </w:r>
          </w:p>
          <w:p w:rsidR="00487B43" w:rsidRDefault="00487B43" w:rsidP="00487B43">
            <w:pPr>
              <w:pStyle w:val="EngHang"/>
            </w:pPr>
            <w:r>
              <w:t>With your Psalter,</w:t>
            </w:r>
          </w:p>
          <w:p w:rsidR="00487B43" w:rsidRDefault="00487B43" w:rsidP="00487B43">
            <w:pPr>
              <w:pStyle w:val="EngHang"/>
            </w:pPr>
            <w:r>
              <w:t>In the city of God,</w:t>
            </w:r>
          </w:p>
          <w:p w:rsidR="00487B43" w:rsidRDefault="00487B43" w:rsidP="00487B43">
            <w:pPr>
              <w:pStyle w:val="EngHangEnd"/>
            </w:pPr>
            <w:r>
              <w:t>Which is full of blessings.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Ⲇⲁⲩⲓⲇ ⲁ̀ⲙⲟⲩ ⲧⲉⲛⲙⲏϯ:</w:t>
            </w:r>
          </w:p>
          <w:p w:rsidR="00487B43" w:rsidRDefault="00487B43" w:rsidP="00487B43">
            <w:pPr>
              <w:pStyle w:val="CopticVersemulti-line"/>
            </w:pPr>
            <w:r>
              <w:t xml:space="preserve">ⲛ̀ϩⲁⲛϫⲱⲙ ⲙ̀ⲯ̀ⲁⲗⲓⲁ̀: </w:t>
            </w:r>
          </w:p>
          <w:p w:rsidR="00487B43" w:rsidRDefault="00487B43" w:rsidP="00487B43">
            <w:pPr>
              <w:pStyle w:val="CopticVersemulti-line"/>
            </w:pPr>
            <w:r>
              <w:t>ⲉ̀ϯⲃⲁⲕⲓ ⲛ̀ⲧⲉ ⲫϯ:</w:t>
            </w:r>
          </w:p>
          <w:p w:rsidR="00487B43" w:rsidRDefault="00487B43" w:rsidP="00487B43">
            <w:pPr>
              <w:pStyle w:val="CopticVerse"/>
            </w:pPr>
            <w:r>
              <w:t>ⲉⲑⲙⲉϩ ⲛ̀ⲉⲩⲗⲟⲅⲓⲁ̀.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Our Saviour</w:t>
            </w:r>
          </w:p>
          <w:p w:rsidR="00487B43" w:rsidRDefault="00487B43" w:rsidP="00487B43">
            <w:pPr>
              <w:pStyle w:val="EngHang"/>
            </w:pPr>
            <w:r>
              <w:t>Knowing her virtue</w:t>
            </w:r>
          </w:p>
          <w:p w:rsidR="00487B43" w:rsidRDefault="00487B43" w:rsidP="00487B43">
            <w:pPr>
              <w:pStyle w:val="EngHang"/>
            </w:pPr>
            <w:r>
              <w:t>Delighted to dwell</w:t>
            </w:r>
          </w:p>
          <w:p w:rsidR="00487B43" w:rsidRDefault="00487B43" w:rsidP="00487B43">
            <w:pPr>
              <w:pStyle w:val="EngHangEnd"/>
            </w:pPr>
            <w:r>
              <w:t>In her womb.</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Ⲉⲡⲓⲇⲏ ⲅⲁⲣ ⲁϥϯⲙⲁϯ;</w:t>
            </w:r>
          </w:p>
          <w:p w:rsidR="00487B43" w:rsidRDefault="00487B43" w:rsidP="00487B43">
            <w:pPr>
              <w:pStyle w:val="CopticVersemulti-line"/>
            </w:pPr>
            <w:r>
              <w:t>ⲉ̀ϣⲱⲡⲓ ⲛ̀ϧⲏⲧⲥ:</w:t>
            </w:r>
          </w:p>
          <w:p w:rsidR="00487B43" w:rsidRDefault="00487B43" w:rsidP="00487B43">
            <w:pPr>
              <w:pStyle w:val="CopticVersemulti-line"/>
            </w:pPr>
            <w:r>
              <w:t>ⲛ̀ϫⲉ ⲡⲉⲛⲣⲉϥⲥⲱϯ:</w:t>
            </w:r>
          </w:p>
          <w:p w:rsidR="00487B43" w:rsidRDefault="00487B43" w:rsidP="00487B43">
            <w:pPr>
              <w:pStyle w:val="CopticVerse"/>
            </w:pPr>
            <w:r>
              <w:t>ⲫⲏⲉ̀ⲧⲁⲩⲥⲉⲙⲛⲏⲧⲥ.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O our Lady, Mary,</w:t>
            </w:r>
          </w:p>
          <w:p w:rsidR="00487B43" w:rsidRDefault="00487B43" w:rsidP="00487B43">
            <w:pPr>
              <w:pStyle w:val="EngHang"/>
            </w:pPr>
            <w:r>
              <w:t>Your praises</w:t>
            </w:r>
          </w:p>
          <w:p w:rsidR="00487B43" w:rsidRDefault="00487B43" w:rsidP="00487B43">
            <w:pPr>
              <w:pStyle w:val="EngHang"/>
            </w:pPr>
            <w:r>
              <w:t>Are more numerous than</w:t>
            </w:r>
          </w:p>
          <w:p w:rsidR="00487B43" w:rsidRDefault="00487B43" w:rsidP="00487B43">
            <w:pPr>
              <w:pStyle w:val="EngHangEnd"/>
            </w:pPr>
            <w:r>
              <w:t>The sand of the sea,</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Ⲍⲉⲟϣ ⲉ̀ⲙⲁϣⲱ:</w:t>
            </w:r>
          </w:p>
          <w:p w:rsidR="00487B43" w:rsidRDefault="00487B43" w:rsidP="00487B43">
            <w:pPr>
              <w:pStyle w:val="CopticVersemulti-line"/>
            </w:pPr>
            <w:r>
              <w:t>ⲛ̀ϫⲉ ⲛⲉⲉⲩⲫⲟⲙⲓⲁ̀:</w:t>
            </w:r>
          </w:p>
          <w:p w:rsidR="00487B43" w:rsidRDefault="00487B43" w:rsidP="00487B43">
            <w:pPr>
              <w:pStyle w:val="CopticVersemulti-line"/>
            </w:pPr>
            <w:r>
              <w:t>ⲡⲁⲣⲁ ⲧ̀ⲏ̀ⲡⲓ ⲙ̀ⲡⲓϣⲱ:</w:t>
            </w:r>
          </w:p>
          <w:p w:rsidR="00487B43" w:rsidRDefault="00487B43" w:rsidP="00487B43">
            <w:pPr>
              <w:pStyle w:val="CopticVerse"/>
            </w:pPr>
            <w:r>
              <w:t>ⲱ̀ ⲧⲉⲛⲟ̄ⲥ̄ Ⲙⲁⲣⲓⲁ̀.</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For truly</w:t>
            </w:r>
          </w:p>
          <w:p w:rsidR="00487B43" w:rsidRDefault="00487B43" w:rsidP="00487B43">
            <w:pPr>
              <w:pStyle w:val="EngHang"/>
            </w:pPr>
            <w:r>
              <w:t xml:space="preserve">Isaiah </w:t>
            </w:r>
          </w:p>
          <w:p w:rsidR="00487B43" w:rsidRDefault="00487B43" w:rsidP="00487B43">
            <w:pPr>
              <w:pStyle w:val="EngHang"/>
            </w:pPr>
            <w:r>
              <w:t>The perfect prophet</w:t>
            </w:r>
          </w:p>
          <w:p w:rsidR="00487B43" w:rsidRDefault="00487B43" w:rsidP="00487B43">
            <w:pPr>
              <w:pStyle w:val="EngHangEnd"/>
            </w:pPr>
            <w:r>
              <w:t>Proclaimed,</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Ⲏⲡⲡⲉ ⲅⲁⲣ ⲁ̀ⲗⲏⲑⲱⲥ:</w:t>
            </w:r>
          </w:p>
          <w:p w:rsidR="00487B43" w:rsidRDefault="00487B43" w:rsidP="00487B43">
            <w:pPr>
              <w:pStyle w:val="CopticVersemulti-line"/>
            </w:pPr>
            <w:r>
              <w:t>ⲡⲁⲓⲣⲏϯ ⲟⲛ ⲁϥϫⲱ ⲙ̀ⲙⲟⲥ:</w:t>
            </w:r>
          </w:p>
          <w:p w:rsidR="00487B43" w:rsidRDefault="00487B43" w:rsidP="00487B43">
            <w:pPr>
              <w:pStyle w:val="CopticVersemulti-line"/>
            </w:pPr>
            <w:r>
              <w:t>ⲛ̀ϫⲉ Ⲏⲥⲁⲏ̀ⲁⲥ:</w:t>
            </w:r>
          </w:p>
          <w:p w:rsidR="00487B43" w:rsidRDefault="00487B43" w:rsidP="00487B43">
            <w:pPr>
              <w:pStyle w:val="CopticVerse"/>
            </w:pPr>
            <w:r>
              <w:t>ⲕⲉ ⲡ̀ⲣⲟⲫⲏⲧⲏⲥ ⲟ̀ⲥⲓⲟⲥ.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This is a great mystery,</w:t>
            </w:r>
          </w:p>
          <w:p w:rsidR="00487B43" w:rsidRDefault="00487B43" w:rsidP="00487B43">
            <w:pPr>
              <w:pStyle w:val="EngHang"/>
            </w:pPr>
            <w:r>
              <w:t>“Unto us a Child is born,</w:t>
            </w:r>
          </w:p>
          <w:p w:rsidR="00487B43" w:rsidRDefault="00487B43" w:rsidP="00487B43">
            <w:pPr>
              <w:pStyle w:val="EngHang"/>
            </w:pPr>
            <w:r>
              <w:t>Unto us a Son is given,”</w:t>
            </w:r>
          </w:p>
          <w:p w:rsidR="00487B43" w:rsidRDefault="00487B43" w:rsidP="00487B43">
            <w:pPr>
              <w:pStyle w:val="EngHangEnd"/>
            </w:pPr>
            <w:r>
              <w:t>The mighty Jesus Christ.</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Ⲑⲁⲓ ⲧⲉ ϯⲛⲓϣϯ ⲛ̀ϣ̀ⲫⲏⲣⲓ:</w:t>
            </w:r>
          </w:p>
          <w:p w:rsidR="00487B43" w:rsidRDefault="00487B43" w:rsidP="00487B43">
            <w:pPr>
              <w:pStyle w:val="CopticVersemulti-line"/>
            </w:pPr>
            <w:r>
              <w:t>ⲟⲩⲁ̀ⲗⲟⲩ ⲛⲁⲛ ⲁⲩⲙⲓⲥⲓ:</w:t>
            </w:r>
          </w:p>
          <w:p w:rsidR="00487B43" w:rsidRDefault="00487B43" w:rsidP="00487B43">
            <w:pPr>
              <w:pStyle w:val="CopticVersemulti-line"/>
            </w:pPr>
            <w:r>
              <w:t>ⲁⲩϯ ⲛⲁⲛ ⲛ̀ⲟⲩϣⲏⲣⲓ:</w:t>
            </w:r>
          </w:p>
          <w:p w:rsidR="00487B43" w:rsidRPr="005130A7" w:rsidRDefault="00487B43" w:rsidP="00487B43">
            <w:pPr>
              <w:pStyle w:val="CopticVerse"/>
            </w:pPr>
            <w:r>
              <w:t>ⲫⲁ ⲡⲓⲥⲟϭⲛⲓ ⲛ̀ϣ̀ⲫⲏⲣⲓ.</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the government</w:t>
            </w:r>
          </w:p>
          <w:p w:rsidR="00487B43" w:rsidRDefault="00487B43" w:rsidP="00487B43">
            <w:pPr>
              <w:pStyle w:val="EngHang"/>
            </w:pPr>
            <w:r>
              <w:t>Will be on His shoulders</w:t>
            </w:r>
          </w:p>
          <w:p w:rsidR="00487B43" w:rsidRDefault="00487B43" w:rsidP="00487B43">
            <w:pPr>
              <w:pStyle w:val="EngHang"/>
            </w:pPr>
            <w:r>
              <w:t>His Name will be called</w:t>
            </w:r>
          </w:p>
          <w:p w:rsidR="00487B43" w:rsidRDefault="00487B43" w:rsidP="00487B43">
            <w:pPr>
              <w:pStyle w:val="EngHangEnd"/>
            </w:pPr>
            <w:r>
              <w:t>The Angel of Great Council.”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Ⲓⲏ̄ⲥ̄ Ⲡⲭ̄ⲥ̄ ⲡⲓϫⲱⲣⲓ:</w:t>
            </w:r>
          </w:p>
          <w:p w:rsidR="00487B43" w:rsidRDefault="00487B43" w:rsidP="00487B43">
            <w:pPr>
              <w:pStyle w:val="CopticVersemulti-line"/>
            </w:pPr>
            <w:r>
              <w:t>ⲡⲓⲉ̀ⲝⲟⲩⲥⲓⲁⲥⲧⲏⲥ:</w:t>
            </w:r>
          </w:p>
          <w:p w:rsidR="00487B43" w:rsidRDefault="00487B43" w:rsidP="00487B43">
            <w:pPr>
              <w:pStyle w:val="CopticVersemulti-line"/>
            </w:pPr>
            <w:r>
              <w:t>ⲫⲏⲉ̀ⲣⲉ ⲧⲉϥⲁⲣⲭⲏ:</w:t>
            </w:r>
          </w:p>
          <w:p w:rsidR="00487B43" w:rsidRPr="005130A7" w:rsidRDefault="00487B43" w:rsidP="00487B43">
            <w:pPr>
              <w:pStyle w:val="CopticVerse"/>
            </w:pPr>
            <w:r>
              <w:t>ⲭⲏ ϩⲓϫⲉⲛ ⲛⲉϥⲙⲟⲩϯ ⲧⲏⲣⲥ.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Ezekiel has proclaimed</w:t>
            </w:r>
          </w:p>
          <w:p w:rsidR="00487B43" w:rsidRDefault="00487B43" w:rsidP="00487B43">
            <w:pPr>
              <w:pStyle w:val="EngHang"/>
            </w:pPr>
            <w:r>
              <w:t>Of the Messiah,</w:t>
            </w:r>
          </w:p>
          <w:p w:rsidR="00487B43" w:rsidRDefault="00487B43" w:rsidP="00487B43">
            <w:pPr>
              <w:pStyle w:val="EngHangEnd"/>
            </w:pPr>
            <w:r>
              <w:t>The King of Israel,</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Ⲕⲁⲗⲱⲥ ⲟⲛ ⲁϥϫⲟⲥ:</w:t>
            </w:r>
          </w:p>
          <w:p w:rsidR="00487B43" w:rsidRDefault="00487B43" w:rsidP="00487B43">
            <w:pPr>
              <w:pStyle w:val="CopticVersemulti-line"/>
            </w:pPr>
            <w:r>
              <w:t>ⲛ̀ϫⲉ Ⲓⲉⲍⲉⲕⲓⲏⲗ:</w:t>
            </w:r>
          </w:p>
          <w:p w:rsidR="00487B43" w:rsidRDefault="00487B43" w:rsidP="00487B43">
            <w:pPr>
              <w:pStyle w:val="CopticVersemulti-line"/>
            </w:pPr>
            <w:r>
              <w:t>ⲉ̀ϫⲉⲛ Ⲙⲁⲥⲓⲁⲥ:</w:t>
            </w:r>
          </w:p>
          <w:p w:rsidR="00487B43" w:rsidRPr="005130A7" w:rsidRDefault="00487B43" w:rsidP="00487B43">
            <w:pPr>
              <w:pStyle w:val="CopticVerse"/>
            </w:pPr>
            <w:r>
              <w:t>ⲡ̀ⲟⲩⲣⲟ ⲙ̀Ⲡⲓ̄ⲥ̄ⲗ̄.</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I saw a gate</w:t>
            </w:r>
          </w:p>
          <w:p w:rsidR="00487B43" w:rsidRDefault="00487B43" w:rsidP="00487B43">
            <w:pPr>
              <w:pStyle w:val="EngHang"/>
            </w:pPr>
            <w:r>
              <w:t>towards the East,</w:t>
            </w:r>
          </w:p>
          <w:p w:rsidR="00487B43" w:rsidRDefault="00487B43" w:rsidP="00487B43">
            <w:pPr>
              <w:pStyle w:val="EngHang"/>
            </w:pPr>
            <w:r>
              <w:t>Sealed with a mysterious seal.</w:t>
            </w:r>
          </w:p>
          <w:p w:rsidR="00487B43" w:rsidRDefault="00487B43" w:rsidP="00487B43">
            <w:pPr>
              <w:pStyle w:val="EngHangEnd"/>
            </w:pPr>
            <w:r>
              <w:t>God is merciful.</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Ⲗⲟⲓⲡⲟⲛ ⲁⲓⲛⲁⲩ ⲉ̀ⲟⲩⲡⲁⲩⲗⲏ:</w:t>
            </w:r>
          </w:p>
          <w:p w:rsidR="00487B43" w:rsidRDefault="00487B43" w:rsidP="00487B43">
            <w:pPr>
              <w:pStyle w:val="CopticVersemulti-line"/>
            </w:pPr>
            <w:r>
              <w:t>ⲛ̀ⲥⲁ ⲛⲓⲙⲁⲛ̀ϣⲁⲓ:</w:t>
            </w:r>
          </w:p>
          <w:p w:rsidR="00487B43" w:rsidRDefault="00487B43" w:rsidP="00487B43">
            <w:pPr>
              <w:pStyle w:val="CopticVersemulti-line"/>
            </w:pPr>
            <w:r>
              <w:t>ⲉⲥⲧⲟϣ ϧⲉⲛ ⲟⲩⲧⲉⲃⲥ ⲛ̀ϣ̀ⲫⲏⲣⲓ:</w:t>
            </w:r>
          </w:p>
          <w:p w:rsidR="00487B43" w:rsidRPr="005130A7" w:rsidRDefault="00487B43" w:rsidP="00487B43">
            <w:pPr>
              <w:pStyle w:val="CopticVerse"/>
            </w:pPr>
            <w:r>
              <w:t>Ⲫϯ ⲡⲓⲣⲉϥⲛⲁⲓ.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No man shall pass through it,</w:t>
            </w:r>
          </w:p>
          <w:p w:rsidR="00487B43" w:rsidRDefault="00487B43" w:rsidP="00487B43">
            <w:pPr>
              <w:pStyle w:val="EngHang"/>
            </w:pPr>
            <w:r>
              <w:t>But the Lord God of Israel,</w:t>
            </w:r>
          </w:p>
          <w:p w:rsidR="00487B43" w:rsidRDefault="00487B43" w:rsidP="00487B43">
            <w:pPr>
              <w:pStyle w:val="EngHang"/>
            </w:pPr>
            <w:r>
              <w:t>We praise Him with praises</w:t>
            </w:r>
          </w:p>
          <w:p w:rsidR="00487B43" w:rsidRDefault="00487B43" w:rsidP="00487B43">
            <w:pPr>
              <w:pStyle w:val="EngHangEnd"/>
            </w:pPr>
            <w:r>
              <w:t>Befitting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Ⲙⲡⲉ ϩ̀ⲗⲓ ϣⲉ ⲉ̀ϧⲟⲩⲛ:</w:t>
            </w:r>
          </w:p>
          <w:p w:rsidR="00487B43" w:rsidRDefault="00487B43" w:rsidP="00487B43">
            <w:pPr>
              <w:pStyle w:val="CopticVersemulti-line"/>
            </w:pPr>
            <w:r>
              <w:t>ⲉ̀ⲣⲟϥ ⲉ̀ⲃⲏⲗ ⲛ̀ⲑⲟϥ:</w:t>
            </w:r>
          </w:p>
          <w:p w:rsidR="00487B43" w:rsidRDefault="00487B43" w:rsidP="00487B43">
            <w:pPr>
              <w:pStyle w:val="CopticVersemulti-line"/>
            </w:pPr>
            <w:r>
              <w:t>ⲧⲉⲛϩⲱⲥ ⲛⲁϥ ϧⲉⲛ ⲟⲩⲥⲙⲟⲩ:</w:t>
            </w:r>
          </w:p>
          <w:p w:rsidR="00487B43" w:rsidRPr="005130A7" w:rsidRDefault="00487B43" w:rsidP="00487B43">
            <w:pPr>
              <w:pStyle w:val="CopticVerse"/>
            </w:pPr>
            <w:r>
              <w:t>ⲕⲁⲧⲁ ⲡⲉⲑⲣⲁⲛⲁϥ.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The kings, the Magi,</w:t>
            </w:r>
          </w:p>
          <w:p w:rsidR="00487B43" w:rsidRDefault="00487B43" w:rsidP="00487B43">
            <w:pPr>
              <w:pStyle w:val="EngHang"/>
            </w:pPr>
            <w:r>
              <w:t>Came from the East</w:t>
            </w:r>
          </w:p>
          <w:p w:rsidR="00487B43" w:rsidRDefault="00487B43" w:rsidP="00487B43">
            <w:pPr>
              <w:pStyle w:val="EngHang"/>
            </w:pPr>
            <w:r>
              <w:t>And worshipped Christ,</w:t>
            </w:r>
          </w:p>
          <w:p w:rsidR="00487B43" w:rsidRDefault="00487B43" w:rsidP="00487B43">
            <w:pPr>
              <w:pStyle w:val="EngHangEnd"/>
            </w:pPr>
            <w:r>
              <w:t>Whose Name is honoured.</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Ⲛⲓⲟⲩⲣⲱⲟⲩ ⲛ̀ϩⲁⲛⲙⲁⲅⲟⲥ:</w:t>
            </w:r>
          </w:p>
          <w:p w:rsidR="00487B43" w:rsidRDefault="00487B43" w:rsidP="00487B43">
            <w:pPr>
              <w:pStyle w:val="CopticVersemulti-line"/>
            </w:pPr>
            <w:r>
              <w:t>ⲁⲩⲓ̀ ⲉ̀ⲃⲟⲗ ⲥⲁ ⲡⲉⲓⲉⲃⲧ:</w:t>
            </w:r>
          </w:p>
          <w:p w:rsidR="00487B43" w:rsidRDefault="00487B43" w:rsidP="00487B43">
            <w:pPr>
              <w:pStyle w:val="CopticVersemulti-line"/>
            </w:pPr>
            <w:r>
              <w:t>ⲁⲩⲟⲩⲱϣⲧ ⲙ̀Ⲡⲭ̄ⲥ̄:</w:t>
            </w:r>
          </w:p>
          <w:p w:rsidR="00487B43" w:rsidRPr="005130A7" w:rsidRDefault="00487B43" w:rsidP="00487B43">
            <w:pPr>
              <w:pStyle w:val="CopticVerse"/>
            </w:pPr>
            <w:r>
              <w:t>ⲫⲁ ⲡⲓⲣⲁⲛ ⲉⲧⲧⲁⲓⲏ̀ⲟⲩⲧ.</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In truth,</w:t>
            </w:r>
          </w:p>
          <w:p w:rsidR="00487B43" w:rsidRDefault="00487B43" w:rsidP="00487B43">
            <w:pPr>
              <w:pStyle w:val="EngHang"/>
            </w:pPr>
            <w:r>
              <w:t>They presented their gifts,</w:t>
            </w:r>
          </w:p>
          <w:p w:rsidR="00487B43" w:rsidRDefault="00487B43" w:rsidP="00487B43">
            <w:pPr>
              <w:pStyle w:val="EngHang"/>
            </w:pPr>
            <w:r>
              <w:t>And offered to Him</w:t>
            </w:r>
          </w:p>
          <w:p w:rsidR="00487B43" w:rsidRDefault="00487B43" w:rsidP="00487B43">
            <w:pPr>
              <w:pStyle w:val="EngHangEnd"/>
            </w:pPr>
            <w:r>
              <w:t>Three offerings: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Ⲝⲁⲡⲓⲛⲁ ⲁⲩⲟⲩⲱⲛ:</w:t>
            </w:r>
          </w:p>
          <w:p w:rsidR="00487B43" w:rsidRDefault="00487B43" w:rsidP="00487B43">
            <w:pPr>
              <w:pStyle w:val="CopticVersemulti-line"/>
            </w:pPr>
            <w:r>
              <w:t>ⲛ̀ⲛⲟⲩⲁ̀ϩⲱⲣ ⲁⲩ̀ⲓⲛⲓ:</w:t>
            </w:r>
          </w:p>
          <w:p w:rsidR="00487B43" w:rsidRDefault="00487B43" w:rsidP="00487B43">
            <w:pPr>
              <w:pStyle w:val="CopticVersemulti-line"/>
            </w:pPr>
            <w:r>
              <w:t>ⲛⲁϥ ⲛ̀ϩⲁⲛⲇⲱⲣⲟⲛ:</w:t>
            </w:r>
          </w:p>
          <w:p w:rsidR="00487B43" w:rsidRPr="005130A7" w:rsidRDefault="00487B43" w:rsidP="00487B43">
            <w:pPr>
              <w:pStyle w:val="CopticVerse"/>
            </w:pPr>
            <w:r>
              <w:t>ⲧ̀ⲣⲓⲁ̀ⲇⲓⲕⲟⲛ ⲁⲩϯⲙⲏⲓⲛⲓ.</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Frankincense for His is divine,</w:t>
            </w:r>
          </w:p>
          <w:p w:rsidR="00487B43" w:rsidRDefault="00487B43" w:rsidP="00487B43">
            <w:pPr>
              <w:pStyle w:val="EngHang"/>
            </w:pPr>
            <w:r>
              <w:t>Gold for He is the King,</w:t>
            </w:r>
          </w:p>
          <w:p w:rsidR="00487B43" w:rsidRDefault="00487B43" w:rsidP="00487B43">
            <w:pPr>
              <w:pStyle w:val="EngHang"/>
            </w:pPr>
            <w:r>
              <w:t>And Myrrh for,</w:t>
            </w:r>
          </w:p>
          <w:p w:rsidR="00487B43" w:rsidRDefault="00487B43" w:rsidP="00487B43">
            <w:pPr>
              <w:pStyle w:val="EngHangEnd"/>
            </w:pPr>
            <w:r>
              <w:t>His life-giving death.</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Ⲟⲩⲗⲓⲃⲁⲛⲟⲥ ϩⲱⲥ ⲛⲟⲩϯ:</w:t>
            </w:r>
          </w:p>
          <w:p w:rsidR="00487B43" w:rsidRDefault="00487B43" w:rsidP="00487B43">
            <w:pPr>
              <w:pStyle w:val="CopticVersemulti-line"/>
            </w:pPr>
            <w:r>
              <w:t>ⲛⲉⲙ ⲟⲩⲛⲟⲩⲃ ϩⲱⲥ ⲟⲩⲣⲟ:</w:t>
            </w:r>
          </w:p>
          <w:p w:rsidR="00487B43" w:rsidRDefault="00487B43" w:rsidP="00487B43">
            <w:pPr>
              <w:pStyle w:val="CopticVersemulti-line"/>
            </w:pPr>
            <w:r>
              <w:t>ⲛⲉⲙ ⲟⲩϣⲁⲗ ⲁⲩϯⲙⲏⲓⲛⲓ:</w:t>
            </w:r>
          </w:p>
          <w:p w:rsidR="00487B43" w:rsidRPr="005130A7" w:rsidRDefault="00487B43" w:rsidP="00487B43">
            <w:pPr>
              <w:pStyle w:val="CopticVerse"/>
            </w:pPr>
            <w:r>
              <w:t>ⲉ̀ⲡⲉϥϫⲓⲛⲙⲟⲩ ⲛ̀ⲣⲉϥⲧⲁⲛϧⲟ.</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Also the kings</w:t>
            </w:r>
          </w:p>
          <w:p w:rsidR="00487B43" w:rsidRDefault="00487B43" w:rsidP="00487B43">
            <w:pPr>
              <w:pStyle w:val="EngHang"/>
            </w:pPr>
            <w:r>
              <w:t>Of the Arabs,</w:t>
            </w:r>
          </w:p>
          <w:p w:rsidR="00487B43" w:rsidRDefault="00487B43" w:rsidP="00487B43">
            <w:pPr>
              <w:pStyle w:val="EngHang"/>
            </w:pPr>
            <w:r>
              <w:t>And the shepherds,</w:t>
            </w:r>
          </w:p>
          <w:p w:rsidR="00487B43" w:rsidRDefault="00487B43" w:rsidP="00487B43">
            <w:pPr>
              <w:pStyle w:val="EngHangEnd"/>
            </w:pPr>
            <w:r>
              <w:t>And Sheba and the islands,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Ⲡⲁⲓⲣⲏϯ ⲛⲓⲟⲩⲣⲱⲟⲩ:</w:t>
            </w:r>
          </w:p>
          <w:p w:rsidR="00487B43" w:rsidRDefault="00487B43" w:rsidP="00487B43">
            <w:pPr>
              <w:pStyle w:val="CopticVersemulti-line"/>
            </w:pPr>
            <w:r>
              <w:t>ⲛ̀ⲧⲉ ⲛⲓⲀⲣⲁⲃⲟⲥ:</w:t>
            </w:r>
          </w:p>
          <w:p w:rsidR="00487B43" w:rsidRDefault="00487B43" w:rsidP="00487B43">
            <w:pPr>
              <w:pStyle w:val="CopticVersemulti-line"/>
            </w:pPr>
            <w:r>
              <w:t>ⲛⲉⲙ ⲛⲓⲙⲁⲛⲉ̀ⲥⲱⲟⲩ:</w:t>
            </w:r>
          </w:p>
          <w:p w:rsidR="00487B43" w:rsidRPr="005130A7" w:rsidRDefault="00487B43" w:rsidP="00487B43">
            <w:pPr>
              <w:pStyle w:val="CopticVerse"/>
            </w:pPr>
            <w:r>
              <w:t>ⲛⲉⲙ Ⲥⲁⲃⲁ ⲛⲉⲙ ⲛⲓⲛⲏⲥⲟⲥ.</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Truly offered to Him</w:t>
            </w:r>
          </w:p>
          <w:p w:rsidR="00487B43" w:rsidRDefault="00487B43" w:rsidP="00487B43">
            <w:pPr>
              <w:pStyle w:val="EngHang"/>
            </w:pPr>
            <w:r>
              <w:t>Acceptable offerings.</w:t>
            </w:r>
          </w:p>
          <w:p w:rsidR="00487B43" w:rsidRDefault="00487B43" w:rsidP="00487B43">
            <w:pPr>
              <w:pStyle w:val="EngHang"/>
            </w:pPr>
            <w:r>
              <w:t>They worshipped Him</w:t>
            </w:r>
          </w:p>
          <w:p w:rsidR="00487B43" w:rsidRDefault="00487B43" w:rsidP="00487B43">
            <w:pPr>
              <w:pStyle w:val="EngHangEnd"/>
            </w:pPr>
            <w:r>
              <w:t>As Lord and Master.</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Ⲣⲏⲧⲟⲥ ⲁⲩ̀ⲓⲛⲓ ⲛⲁϥ:</w:t>
            </w:r>
          </w:p>
          <w:p w:rsidR="00487B43" w:rsidRDefault="00487B43" w:rsidP="00487B43">
            <w:pPr>
              <w:pStyle w:val="CopticVersemulti-line"/>
            </w:pPr>
            <w:r>
              <w:t>ⲛ̀ϩⲁⲛⲇⲱⲣⲟⲛ ⲉⲩϣⲏⲡ:</w:t>
            </w:r>
          </w:p>
          <w:p w:rsidR="00487B43" w:rsidRDefault="00487B43" w:rsidP="00487B43">
            <w:pPr>
              <w:pStyle w:val="CopticVersemulti-line"/>
            </w:pPr>
            <w:r>
              <w:t>ⲟⲩⲟϩ ⲁⲩⲟⲩⲱϣⲧ ⲙ̀ⲙⲟϥ:</w:t>
            </w:r>
          </w:p>
          <w:p w:rsidR="00487B43" w:rsidRPr="005130A7" w:rsidRDefault="00487B43" w:rsidP="00487B43">
            <w:pPr>
              <w:pStyle w:val="CopticVerse"/>
            </w:pPr>
            <w:r>
              <w:t>ⲕⲁⲧⲁ ϭⲟⲓⲥ ⲛ̀ⲛⲏⲃ.</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And also we, the faithful,</w:t>
            </w:r>
          </w:p>
          <w:p w:rsidR="00487B43" w:rsidRDefault="00487B43" w:rsidP="00487B43">
            <w:pPr>
              <w:pStyle w:val="EngHang"/>
            </w:pPr>
            <w:r>
              <w:t>Ought to be</w:t>
            </w:r>
          </w:p>
          <w:p w:rsidR="00487B43" w:rsidRDefault="00487B43" w:rsidP="00487B43">
            <w:pPr>
              <w:pStyle w:val="EngHang"/>
            </w:pPr>
            <w:r>
              <w:t>Strong and brave</w:t>
            </w:r>
          </w:p>
          <w:p w:rsidR="00487B43" w:rsidRDefault="00487B43" w:rsidP="00487B43">
            <w:pPr>
              <w:pStyle w:val="EngHangEnd"/>
            </w:pPr>
            <w:r>
              <w:t>In the Name of Christ,</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Ⲥⲉ ⲉⲣⲛⲟϥⲣⲓ ⲛⲁⲛ ⲇⲉ ⲟⲛ:</w:t>
            </w:r>
          </w:p>
          <w:p w:rsidR="00487B43" w:rsidRDefault="00487B43" w:rsidP="00487B43">
            <w:pPr>
              <w:pStyle w:val="CopticVersemulti-line"/>
            </w:pPr>
            <w:r>
              <w:t>ⲁ̀ⲛⲟⲛ ϧⲁ ⲛⲓⲡⲓⲥⲧⲟⲥ:</w:t>
            </w:r>
          </w:p>
          <w:p w:rsidR="00487B43" w:rsidRDefault="00487B43" w:rsidP="00487B43">
            <w:pPr>
              <w:pStyle w:val="CopticVersemulti-line"/>
            </w:pPr>
            <w:r>
              <w:t>ⲛⲓϫⲱⲣⲓ ⲛ̀ⲅⲉⲛⲛⲉⲟⲥ:</w:t>
            </w:r>
          </w:p>
          <w:p w:rsidR="00487B43" w:rsidRPr="005130A7" w:rsidRDefault="00487B43" w:rsidP="00487B43">
            <w:pPr>
              <w:pStyle w:val="CopticVerse"/>
            </w:pPr>
            <w:r>
              <w:t>ϧⲉⲛ ⲫ̀ⲣⲁⲛ ⲙ̀Ⲡⲭ̄ⲥ̄.</w:t>
            </w:r>
          </w:p>
        </w:tc>
      </w:tr>
      <w:tr w:rsidR="00487B43" w:rsidTr="007E439A">
        <w:trPr>
          <w:cantSplit/>
          <w:jc w:val="center"/>
        </w:trPr>
        <w:tc>
          <w:tcPr>
            <w:tcW w:w="288" w:type="dxa"/>
          </w:tcPr>
          <w:p w:rsidR="00487B43" w:rsidRDefault="00487B43" w:rsidP="007E439A">
            <w:pPr>
              <w:pStyle w:val="CopticCross"/>
            </w:pPr>
            <w:r w:rsidRPr="00FB5ACB">
              <w:lastRenderedPageBreak/>
              <w:t>¿</w:t>
            </w:r>
          </w:p>
        </w:tc>
        <w:tc>
          <w:tcPr>
            <w:tcW w:w="3960" w:type="dxa"/>
          </w:tcPr>
          <w:p w:rsidR="00487B43" w:rsidRDefault="00487B43" w:rsidP="00487B43">
            <w:pPr>
              <w:pStyle w:val="EngHang"/>
            </w:pPr>
            <w:r>
              <w:t>That we may gather together</w:t>
            </w:r>
          </w:p>
          <w:p w:rsidR="00487B43" w:rsidRDefault="00487B43" w:rsidP="00487B43">
            <w:pPr>
              <w:pStyle w:val="EngHang"/>
            </w:pPr>
            <w:r>
              <w:t>To celebrate Him</w:t>
            </w:r>
          </w:p>
          <w:p w:rsidR="00487B43" w:rsidRDefault="00487B43" w:rsidP="00487B43">
            <w:pPr>
              <w:pStyle w:val="EngHang"/>
            </w:pPr>
            <w:r>
              <w:t>With pure hearts,</w:t>
            </w:r>
          </w:p>
          <w:p w:rsidR="00487B43" w:rsidRPr="0078672A" w:rsidRDefault="00487B43" w:rsidP="00487B43">
            <w:pPr>
              <w:pStyle w:val="EngHangEnd"/>
            </w:pPr>
            <w:r>
              <w:t>And offer to Him</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Ⲧⲉⲛⲑⲟⲩⲏⲧ ⲉⲩⲥⲟⲡ:</w:t>
            </w:r>
          </w:p>
          <w:p w:rsidR="00487B43" w:rsidRDefault="00487B43" w:rsidP="00487B43">
            <w:pPr>
              <w:pStyle w:val="CopticVersemulti-line"/>
            </w:pPr>
            <w:r>
              <w:t>ϩⲓⲛⲁ ⲛ̀ⲧⲉⲛⲉⲣϣⲁⲓ ⲛⲁϥ:</w:t>
            </w:r>
          </w:p>
          <w:p w:rsidR="00487B43" w:rsidRDefault="00487B43" w:rsidP="00487B43">
            <w:pPr>
              <w:pStyle w:val="CopticVersemulti-line"/>
            </w:pPr>
            <w:r>
              <w:t>ϧⲉⲛ ⲟⲩϩⲏⲧ ⲉϥ̀ⲟⲩⲁⲃ:</w:t>
            </w:r>
          </w:p>
          <w:p w:rsidR="00487B43" w:rsidRPr="005130A7" w:rsidRDefault="00487B43" w:rsidP="00487B43">
            <w:pPr>
              <w:pStyle w:val="CopticVerse"/>
            </w:pPr>
            <w:r>
              <w:t>ⲟⲩⲟϩ ⲛ̀ⲧⲉⲛ̀ⲓⲛⲓ ⲛⲁϥ.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All exaltation and praise,</w:t>
            </w:r>
          </w:p>
          <w:p w:rsidR="00487B43" w:rsidRDefault="00487B43" w:rsidP="00487B43">
            <w:pPr>
              <w:pStyle w:val="EngHang"/>
            </w:pPr>
            <w:r>
              <w:t>Glorification and honour</w:t>
            </w:r>
          </w:p>
          <w:p w:rsidR="00487B43" w:rsidRDefault="00487B43" w:rsidP="00487B43">
            <w:pPr>
              <w:pStyle w:val="EngHang"/>
            </w:pPr>
            <w:r>
              <w:t>Befitting God</w:t>
            </w:r>
          </w:p>
          <w:p w:rsidR="00487B43" w:rsidRDefault="00487B43" w:rsidP="00487B43">
            <w:pPr>
              <w:pStyle w:val="EngHangEnd"/>
            </w:pPr>
            <w:r>
              <w:t>With pure tongues,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Ⲩⲙⲛⲟⲥ ⲛⲓⲃⲉⲛ ⲛⲉⲙ ϩⲱⲥ:</w:t>
            </w:r>
          </w:p>
          <w:p w:rsidR="00487B43" w:rsidRDefault="00487B43" w:rsidP="00487B43">
            <w:pPr>
              <w:pStyle w:val="CopticVersemulti-line"/>
            </w:pPr>
            <w:r>
              <w:t>ⲛⲉⲙ ϩⲁⲛⲇⲟⲝⲟⲗⲟⲅⲓⲁ̀:</w:t>
            </w:r>
          </w:p>
          <w:p w:rsidR="00487B43" w:rsidRDefault="00487B43" w:rsidP="00487B43">
            <w:pPr>
              <w:pStyle w:val="CopticVersemulti-line"/>
            </w:pPr>
            <w:r>
              <w:t>ⲙ̀ⲫ̀ⲣⲏϯ ⲛ̀ⲑⲉⲟ̀ ⲡ̀ⲣⲓⲡⲧⲟⲥ:</w:t>
            </w:r>
          </w:p>
          <w:p w:rsidR="00487B43" w:rsidRPr="005130A7" w:rsidRDefault="00487B43" w:rsidP="00487B43">
            <w:pPr>
              <w:pStyle w:val="CopticVerse"/>
            </w:pPr>
            <w:r>
              <w:t>ϧⲉⲛ ϯⲁⲥⲡⲓ ⲁ̀ⲡⲓⲅⲓⲁ̀.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 xml:space="preserve">He who was </w:t>
            </w:r>
          </w:p>
          <w:p w:rsidR="00487B43" w:rsidRDefault="00487B43" w:rsidP="00487B43">
            <w:pPr>
              <w:pStyle w:val="EngHang"/>
            </w:pPr>
            <w:r>
              <w:t>Born of Mary</w:t>
            </w:r>
          </w:p>
          <w:p w:rsidR="00487B43" w:rsidRDefault="00487B43" w:rsidP="00487B43">
            <w:pPr>
              <w:pStyle w:val="EngHang"/>
            </w:pPr>
            <w:r>
              <w:t>Was crucified</w:t>
            </w:r>
          </w:p>
          <w:p w:rsidR="00487B43" w:rsidRDefault="00487B43" w:rsidP="00487B43">
            <w:pPr>
              <w:pStyle w:val="EngHangEnd"/>
            </w:pPr>
            <w:r>
              <w:t>For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Ⲫⲏ ⲅⲁⲣ ⲉ̀ⲧⲁⲩⲙⲁⲥϥ:</w:t>
            </w:r>
          </w:p>
          <w:p w:rsidR="00487B43" w:rsidRDefault="00487B43" w:rsidP="00487B43">
            <w:pPr>
              <w:pStyle w:val="CopticVersemulti-line"/>
            </w:pPr>
            <w:r>
              <w:t>ⲉ̀ⲃⲟⲗ ϧⲉⲛ Ⲙⲁⲣⲓⲁ̀:</w:t>
            </w:r>
          </w:p>
          <w:p w:rsidR="00487B43" w:rsidRDefault="00487B43" w:rsidP="00487B43">
            <w:pPr>
              <w:pStyle w:val="CopticVersemulti-line"/>
            </w:pPr>
            <w:r>
              <w:t>ⲛ̀ⲑⲟϥ ⲡⲓ ⲫⲏⲉ̀ⲧⲁϥⲁϣϥ:</w:t>
            </w:r>
          </w:p>
          <w:p w:rsidR="00487B43" w:rsidRPr="005130A7" w:rsidRDefault="00487B43" w:rsidP="00487B43">
            <w:pPr>
              <w:pStyle w:val="CopticVerse"/>
            </w:pPr>
            <w:r>
              <w:t>ⲉⲑⲃⲉ ⲛⲉⲛⲁ̀ⲛⲟⲙⲓⲁ̀.</w:t>
            </w:r>
          </w:p>
        </w:tc>
      </w:tr>
      <w:tr w:rsidR="00487B43" w:rsidTr="007E439A">
        <w:trPr>
          <w:cantSplit/>
          <w:jc w:val="center"/>
        </w:trPr>
        <w:tc>
          <w:tcPr>
            <w:tcW w:w="288" w:type="dxa"/>
          </w:tcPr>
          <w:p w:rsidR="00487B43" w:rsidRDefault="00487B43" w:rsidP="007E439A">
            <w:pPr>
              <w:pStyle w:val="CopticCross"/>
            </w:pPr>
          </w:p>
        </w:tc>
        <w:tc>
          <w:tcPr>
            <w:tcW w:w="3960" w:type="dxa"/>
          </w:tcPr>
          <w:p w:rsidR="00487B43" w:rsidRDefault="00487B43" w:rsidP="00487B43">
            <w:pPr>
              <w:pStyle w:val="EngHang"/>
            </w:pPr>
            <w:r>
              <w:t>Make haste and save us</w:t>
            </w:r>
          </w:p>
          <w:p w:rsidR="00487B43" w:rsidRDefault="00487B43" w:rsidP="00487B43">
            <w:pPr>
              <w:pStyle w:val="EngHang"/>
            </w:pPr>
            <w:r>
              <w:t>From our enemies,</w:t>
            </w:r>
          </w:p>
          <w:p w:rsidR="00487B43" w:rsidRDefault="00487B43" w:rsidP="00487B43">
            <w:pPr>
              <w:pStyle w:val="EngHang"/>
            </w:pPr>
            <w:r>
              <w:t>O You who by Your death</w:t>
            </w:r>
          </w:p>
          <w:p w:rsidR="00487B43" w:rsidRDefault="00487B43" w:rsidP="00487B43">
            <w:pPr>
              <w:pStyle w:val="EngHangEnd"/>
            </w:pPr>
            <w:r>
              <w:t>Carried our sins.</w:t>
            </w:r>
          </w:p>
        </w:tc>
        <w:tc>
          <w:tcPr>
            <w:tcW w:w="288" w:type="dxa"/>
          </w:tcPr>
          <w:p w:rsidR="00487B43" w:rsidRDefault="00487B43" w:rsidP="007E439A"/>
        </w:tc>
        <w:tc>
          <w:tcPr>
            <w:tcW w:w="288" w:type="dxa"/>
          </w:tcPr>
          <w:p w:rsidR="00487B43" w:rsidRDefault="00487B43" w:rsidP="007E439A">
            <w:pPr>
              <w:pStyle w:val="CopticCross"/>
            </w:pPr>
          </w:p>
        </w:tc>
        <w:tc>
          <w:tcPr>
            <w:tcW w:w="3960" w:type="dxa"/>
          </w:tcPr>
          <w:p w:rsidR="00487B43" w:rsidRDefault="00487B43" w:rsidP="00487B43">
            <w:pPr>
              <w:pStyle w:val="CopticVersemulti-line"/>
            </w:pPr>
            <w:r>
              <w:t>Ⲭⲱⲗⲉⲙ ⲇⲉ ⲟⲛ ⲁϥⲟⲧⲧⲉⲛ:</w:t>
            </w:r>
          </w:p>
          <w:p w:rsidR="00487B43" w:rsidRDefault="00487B43" w:rsidP="00487B43">
            <w:pPr>
              <w:pStyle w:val="CopticVersemulti-line"/>
            </w:pPr>
            <w:r>
              <w:t>ⲉ̀ⲃⲟⲗϧⲉⲛ ϯⲑ̀ⲣⲁⲩⲥⲓⲥ:</w:t>
            </w:r>
          </w:p>
          <w:p w:rsidR="00487B43" w:rsidRDefault="00487B43" w:rsidP="00487B43">
            <w:pPr>
              <w:pStyle w:val="CopticVersemulti-line"/>
            </w:pPr>
            <w:r>
              <w:t>ϩⲓⲧⲉⲛ ⲛⲉϥⲙⲟⲩ ⲁϥⲟⲗⲧⲉⲛ:</w:t>
            </w:r>
          </w:p>
          <w:p w:rsidR="00487B43" w:rsidRPr="005130A7" w:rsidRDefault="00487B43" w:rsidP="00487B43">
            <w:pPr>
              <w:pStyle w:val="CopticVerse"/>
            </w:pPr>
            <w:r>
              <w:t>ⲉ̀ϯ ⲁ̀ⲙⲁⲣⲁⲩⲥⲓⲥ.</w:t>
            </w:r>
          </w:p>
        </w:tc>
      </w:tr>
      <w:tr w:rsidR="00487B43" w:rsidTr="007E439A">
        <w:trPr>
          <w:cantSplit/>
          <w:jc w:val="center"/>
        </w:trPr>
        <w:tc>
          <w:tcPr>
            <w:tcW w:w="288" w:type="dxa"/>
          </w:tcPr>
          <w:p w:rsidR="00487B43" w:rsidRPr="003209AF" w:rsidRDefault="00487B43" w:rsidP="007E439A">
            <w:pPr>
              <w:pStyle w:val="CopticCross"/>
              <w:rPr>
                <w:b/>
              </w:rPr>
            </w:pPr>
            <w:r w:rsidRPr="00FB5ACB">
              <w:t>¿</w:t>
            </w:r>
          </w:p>
        </w:tc>
        <w:tc>
          <w:tcPr>
            <w:tcW w:w="3960" w:type="dxa"/>
          </w:tcPr>
          <w:p w:rsidR="00487B43" w:rsidRDefault="00487B43" w:rsidP="00487B43">
            <w:pPr>
              <w:pStyle w:val="EngHang"/>
            </w:pPr>
            <w:r>
              <w:t>Let all souls give</w:t>
            </w:r>
          </w:p>
          <w:p w:rsidR="00487B43" w:rsidRDefault="00487B43" w:rsidP="00487B43">
            <w:pPr>
              <w:pStyle w:val="EngHang"/>
            </w:pPr>
            <w:r>
              <w:t>Reverence to Him,</w:t>
            </w:r>
          </w:p>
          <w:p w:rsidR="00487B43" w:rsidRDefault="00487B43" w:rsidP="00487B43">
            <w:pPr>
              <w:pStyle w:val="EngHang"/>
            </w:pPr>
            <w:r>
              <w:t>With His Holy Father,</w:t>
            </w:r>
          </w:p>
          <w:p w:rsidR="00487B43" w:rsidRDefault="00487B43" w:rsidP="00487B43">
            <w:pPr>
              <w:pStyle w:val="EngHangEnd"/>
            </w:pPr>
            <w:r>
              <w:t>And say joyfully,</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pPr>
            <w:r>
              <w:t>Ⲯⲩⲭⲏ ⲛⲓⲃⲉⲛ ⲉⲩⲥⲟⲡ:</w:t>
            </w:r>
          </w:p>
          <w:p w:rsidR="00487B43" w:rsidRDefault="00487B43" w:rsidP="00487B43">
            <w:pPr>
              <w:pStyle w:val="CopticVersemulti-line"/>
            </w:pPr>
            <w:r>
              <w:t>ⲙⲁⲣⲟⲩϭⲛⲉϫⲱⲟⲩ ⲛⲁϥ:</w:t>
            </w:r>
          </w:p>
          <w:p w:rsidR="00487B43" w:rsidRDefault="00487B43" w:rsidP="00487B43">
            <w:pPr>
              <w:pStyle w:val="CopticVersemulti-line"/>
            </w:pPr>
            <w:r>
              <w:t>ⲛⲉⲙ ⲡⲉϥⲓⲱⲧ ⲫⲏⲉ̄ⲑ̄ⲩ̄:</w:t>
            </w:r>
          </w:p>
          <w:p w:rsidR="00487B43" w:rsidRPr="005130A7" w:rsidRDefault="00487B43" w:rsidP="00487B43">
            <w:pPr>
              <w:pStyle w:val="CopticVerse"/>
            </w:pPr>
            <w:r>
              <w:t>ⲁ̀ⲗⲟⲥ ϧⲉⲛ ⲟⲩⲟⲩⲛⲟϥ.</w:t>
            </w:r>
          </w:p>
        </w:tc>
      </w:tr>
      <w:tr w:rsidR="00487B43" w:rsidTr="007E439A">
        <w:trPr>
          <w:cantSplit/>
          <w:jc w:val="center"/>
        </w:trPr>
        <w:tc>
          <w:tcPr>
            <w:tcW w:w="288" w:type="dxa"/>
          </w:tcPr>
          <w:p w:rsidR="00487B43" w:rsidRDefault="00487B43" w:rsidP="007E439A">
            <w:pPr>
              <w:pStyle w:val="CopticCross"/>
            </w:pPr>
            <w:r w:rsidRPr="00FB5ACB">
              <w:t>¿</w:t>
            </w:r>
          </w:p>
        </w:tc>
        <w:tc>
          <w:tcPr>
            <w:tcW w:w="3960" w:type="dxa"/>
          </w:tcPr>
          <w:p w:rsidR="00487B43" w:rsidRDefault="00487B43" w:rsidP="00487B43">
            <w:pPr>
              <w:pStyle w:val="EngHang"/>
            </w:pPr>
            <w:r>
              <w:t>O Shepherd,</w:t>
            </w:r>
          </w:p>
          <w:p w:rsidR="00487B43" w:rsidRDefault="00487B43" w:rsidP="00487B43">
            <w:pPr>
              <w:pStyle w:val="EngHang"/>
            </w:pPr>
            <w:r>
              <w:t>Our good Saviour,</w:t>
            </w:r>
          </w:p>
          <w:p w:rsidR="00487B43" w:rsidRDefault="00487B43" w:rsidP="00487B43">
            <w:pPr>
              <w:pStyle w:val="EngHang"/>
            </w:pPr>
            <w:r>
              <w:t>We praise You</w:t>
            </w:r>
          </w:p>
          <w:p w:rsidR="00487B43" w:rsidRDefault="00487B43" w:rsidP="00487B43">
            <w:pPr>
              <w:pStyle w:val="EngHangEnd"/>
            </w:pPr>
            <w:r>
              <w:t>With incessant hymns.</w:t>
            </w:r>
          </w:p>
        </w:tc>
        <w:tc>
          <w:tcPr>
            <w:tcW w:w="288" w:type="dxa"/>
          </w:tcPr>
          <w:p w:rsidR="00487B43" w:rsidRDefault="00487B43" w:rsidP="007E439A"/>
        </w:tc>
        <w:tc>
          <w:tcPr>
            <w:tcW w:w="288" w:type="dxa"/>
          </w:tcPr>
          <w:p w:rsidR="00487B43" w:rsidRDefault="00487B43" w:rsidP="007E439A">
            <w:pPr>
              <w:pStyle w:val="CopticCross"/>
            </w:pPr>
            <w:r w:rsidRPr="00FB5ACB">
              <w:t>¿</w:t>
            </w:r>
          </w:p>
        </w:tc>
        <w:tc>
          <w:tcPr>
            <w:tcW w:w="3960" w:type="dxa"/>
          </w:tcPr>
          <w:p w:rsidR="00487B43" w:rsidRDefault="00487B43" w:rsidP="00487B43">
            <w:pPr>
              <w:pStyle w:val="CopticVersemulti-line"/>
              <w:rPr>
                <w:rFonts w:eastAsia="Arial Unicode MS" w:cs="FreeSerifAvvaShenouda"/>
              </w:rPr>
            </w:pPr>
            <w:r>
              <w:rPr>
                <w:rFonts w:eastAsia="Arial Unicode MS" w:cs="FreeSerifAvvaShenouda"/>
              </w:rPr>
              <w:t>Ⲱ ⲡⲓⲙⲁⲛⲉ̀ⲥⲱⲟⲩ:</w:t>
            </w:r>
          </w:p>
          <w:p w:rsidR="00487B43" w:rsidRDefault="00487B43" w:rsidP="00487B43">
            <w:pPr>
              <w:pStyle w:val="CopticVersemulti-line"/>
              <w:rPr>
                <w:rFonts w:eastAsia="Arial Unicode MS" w:cs="FreeSerifAvvaShenouda"/>
              </w:rPr>
            </w:pPr>
            <w:r>
              <w:rPr>
                <w:rFonts w:eastAsia="Arial Unicode MS" w:cs="FreeSerifAvvaShenouda"/>
              </w:rPr>
              <w:t>ⲛ̀ⲣⲉϥⲛⲟϩⲉⲙ ⲛ̀ⲕⲁⲗⲱⲥ:</w:t>
            </w:r>
          </w:p>
          <w:p w:rsidR="00487B43" w:rsidRDefault="00487B43" w:rsidP="00487B43">
            <w:pPr>
              <w:pStyle w:val="CopticVersemulti-line"/>
              <w:rPr>
                <w:rFonts w:eastAsia="Arial Unicode MS" w:cs="FreeSerifAvvaShenouda"/>
              </w:rPr>
            </w:pPr>
            <w:r>
              <w:rPr>
                <w:rFonts w:eastAsia="Arial Unicode MS" w:cs="FreeSerifAvvaShenouda"/>
              </w:rPr>
              <w:t>ϧⲉⲛ ϩⲁⲛϩⲱⲇⲏ ⲛ̀ⲉ̀ⲥⲙⲟⲩ:</w:t>
            </w:r>
          </w:p>
          <w:p w:rsidR="00487B43" w:rsidRPr="00384F62" w:rsidRDefault="00487B43" w:rsidP="00487B43">
            <w:pPr>
              <w:pStyle w:val="CopticVerse"/>
            </w:pPr>
            <w:r>
              <w:t>ⲉⲛϩⲱⲥ ⲛⲁⲕ ⲁⲥ ⲫⲁⲗⲱⲥ.</w:t>
            </w:r>
          </w:p>
        </w:tc>
      </w:tr>
    </w:tbl>
    <w:p w:rsidR="007E439A" w:rsidRPr="007E439A" w:rsidRDefault="007E439A" w:rsidP="007E439A"/>
    <w:p w:rsidR="00FF5FF3" w:rsidRDefault="00FF5FF3" w:rsidP="00FF5FF3">
      <w:pPr>
        <w:pStyle w:val="Heading4"/>
      </w:pPr>
      <w:r>
        <w:lastRenderedPageBreak/>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Ask of Me and</w:t>
            </w:r>
          </w:p>
          <w:p w:rsidR="00233501" w:rsidRDefault="00233501" w:rsidP="00233501">
            <w:pPr>
              <w:pStyle w:val="EngHang"/>
            </w:pPr>
            <w:r>
              <w:t>I will give You</w:t>
            </w:r>
          </w:p>
          <w:p w:rsidR="00233501" w:rsidRDefault="00233501" w:rsidP="00233501">
            <w:pPr>
              <w:pStyle w:val="EngHang"/>
            </w:pPr>
            <w:r>
              <w:t>The nations</w:t>
            </w:r>
          </w:p>
          <w:p w:rsidR="00233501" w:rsidRDefault="00233501" w:rsidP="00233501">
            <w:pPr>
              <w:pStyle w:val="EngHangEnd"/>
            </w:pPr>
            <w:r>
              <w:t>For Your inheritance,</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Ⲁⲣⲓⲉ̀ⲧⲓⲛ ⲛ̀ⲧⲟⲧ:</w:t>
            </w:r>
          </w:p>
          <w:p w:rsidR="00233501" w:rsidRDefault="00233501" w:rsidP="00233501">
            <w:pPr>
              <w:pStyle w:val="CopticVersemulti-line"/>
            </w:pPr>
            <w:r>
              <w:t>ⲟⲩⲟϩ ⲛ̀ⲧⲁϯ ⲛⲁⲕ:</w:t>
            </w:r>
          </w:p>
          <w:p w:rsidR="00233501" w:rsidRDefault="00233501" w:rsidP="00233501">
            <w:pPr>
              <w:pStyle w:val="CopticVersemulti-line"/>
            </w:pPr>
            <w:r>
              <w:t>ⲉ̀ⲛⲏⲉⲑⲛⲟⲥ ⲧⲏⲣⲟⲩ:</w:t>
            </w:r>
          </w:p>
          <w:p w:rsidR="00233501" w:rsidRPr="00C35319" w:rsidRDefault="00233501" w:rsidP="00233501">
            <w:pPr>
              <w:pStyle w:val="CopticVerse"/>
            </w:pPr>
            <w:r>
              <w:t>ⲉ̀ⲧⲉⲕⲕ̀ⲗⲏⲣⲟⲛⲟⲙⲓⲁ̀.</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Along with all</w:t>
            </w:r>
          </w:p>
          <w:p w:rsidR="00233501" w:rsidRDefault="00233501" w:rsidP="00233501">
            <w:pPr>
              <w:pStyle w:val="EngHang"/>
            </w:pPr>
            <w:r>
              <w:t>The inhabitants of Heaven,</w:t>
            </w:r>
          </w:p>
          <w:p w:rsidR="00233501" w:rsidRDefault="00233501" w:rsidP="00233501">
            <w:pPr>
              <w:pStyle w:val="EngHang"/>
            </w:pPr>
            <w:r>
              <w:t>And all the earth</w:t>
            </w:r>
          </w:p>
          <w:p w:rsidR="00233501" w:rsidRDefault="00233501" w:rsidP="00233501">
            <w:pPr>
              <w:pStyle w:val="EngHangEnd"/>
            </w:pPr>
            <w:r>
              <w:t>Under Your Dominion.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Ⲃⲟⲛ ⲛⲓⲃⲉⲛ ⲉⲧϣⲟⲡ:</w:t>
            </w:r>
          </w:p>
          <w:p w:rsidR="00233501" w:rsidRDefault="00233501" w:rsidP="00233501">
            <w:pPr>
              <w:pStyle w:val="CopticVersemulti-line"/>
            </w:pPr>
            <w:r>
              <w:t>ⲛ̀ⲏ̀ⲣⲏⲓ ϧⲉⲛ ⲛⲓⲫⲏⲟⲩⲓ̀:</w:t>
            </w:r>
          </w:p>
          <w:p w:rsidR="00233501" w:rsidRDefault="00233501" w:rsidP="00233501">
            <w:pPr>
              <w:pStyle w:val="CopticVersemulti-line"/>
            </w:pPr>
            <w:r>
              <w:t>ⲟⲩⲟϩ ⲡⲉⲕⲁ̀ⲙⲁϩⲓ:</w:t>
            </w:r>
          </w:p>
          <w:p w:rsidR="00233501" w:rsidRDefault="00233501" w:rsidP="00233501">
            <w:pPr>
              <w:pStyle w:val="CopticVerse"/>
            </w:pPr>
            <w:r>
              <w:t>ϣⲁ ⲁⲩⲣⲏϫϥ ⲙ̀ⲡ̀ⲕⲁϩⲓ.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Truly You will</w:t>
            </w:r>
          </w:p>
          <w:p w:rsidR="00233501" w:rsidRDefault="00233501" w:rsidP="00233501">
            <w:pPr>
              <w:pStyle w:val="EngHang"/>
            </w:pPr>
            <w:r>
              <w:t>Rule them with</w:t>
            </w:r>
          </w:p>
          <w:p w:rsidR="00233501" w:rsidRDefault="00233501" w:rsidP="00233501">
            <w:pPr>
              <w:pStyle w:val="EngHang"/>
            </w:pPr>
            <w:r>
              <w:t>A scepter of Iron</w:t>
            </w:r>
          </w:p>
          <w:p w:rsidR="00233501" w:rsidRDefault="00233501" w:rsidP="00233501">
            <w:pPr>
              <w:pStyle w:val="EngHangEnd"/>
            </w:pPr>
            <w:r>
              <w:t>In the world.</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Ⲅⲉ ⲅⲁⲣ ⲁ̀ⲗⲏⲑⲱⲥ:</w:t>
            </w:r>
          </w:p>
          <w:p w:rsidR="00233501" w:rsidRDefault="00233501" w:rsidP="00233501">
            <w:pPr>
              <w:pStyle w:val="CopticVersemulti-line"/>
            </w:pPr>
            <w:r>
              <w:t>ⲉⲕⲁ̀ⲙⲟⲛⲓ ⲙ̀ⲙⲟⲱⲟⲩ:</w:t>
            </w:r>
          </w:p>
          <w:p w:rsidR="00233501" w:rsidRDefault="00233501" w:rsidP="00233501">
            <w:pPr>
              <w:pStyle w:val="CopticVersemulti-line"/>
            </w:pPr>
            <w:r>
              <w:t>ϧⲉⲛ ⲟⲩϣ̀ⲃⲱⲧ ⲙ̀ⲃⲉⲛⲓⲡⲓ:</w:t>
            </w:r>
          </w:p>
          <w:p w:rsidR="00233501" w:rsidRDefault="00233501" w:rsidP="00233501">
            <w:pPr>
              <w:pStyle w:val="CopticVerse"/>
            </w:pPr>
            <w:r>
              <w:t>ϧⲉⲛ ϯⲟⲓⲕⲟⲩⲙⲉⲛⲏ.</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 David of the</w:t>
            </w:r>
          </w:p>
          <w:p w:rsidR="00233501" w:rsidRDefault="00233501" w:rsidP="00233501">
            <w:pPr>
              <w:pStyle w:val="EngHang"/>
            </w:pPr>
            <w:r>
              <w:t>Ten strings, the prophet,</w:t>
            </w:r>
          </w:p>
          <w:p w:rsidR="00233501" w:rsidRDefault="00233501" w:rsidP="00233501">
            <w:pPr>
              <w:pStyle w:val="EngHang"/>
            </w:pPr>
            <w:r>
              <w:t>The Son of Jesse</w:t>
            </w:r>
          </w:p>
          <w:p w:rsidR="00233501" w:rsidRDefault="00233501" w:rsidP="00233501">
            <w:pPr>
              <w:pStyle w:val="EngHangEnd"/>
            </w:pPr>
            <w:r>
              <w:t>Come to us today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Ⲇⲁⲩⲓⲇ ⲡⲓⲡ̀ⲣⲟⲫⲏⲧⲓⲥ:</w:t>
            </w:r>
          </w:p>
          <w:p w:rsidR="00233501" w:rsidRDefault="00233501" w:rsidP="00233501">
            <w:pPr>
              <w:pStyle w:val="CopticVersemulti-line"/>
            </w:pPr>
            <w:r>
              <w:t>ⲡ̀ϣⲏⲣⲓ ⲛ̀Ⲓⲉⲥⲥⲉ:</w:t>
            </w:r>
          </w:p>
          <w:p w:rsidR="00233501" w:rsidRDefault="00233501" w:rsidP="00233501">
            <w:pPr>
              <w:pStyle w:val="CopticVersemulti-line"/>
            </w:pPr>
            <w:r>
              <w:t>ⲫⲁ ⲡⲓⲙⲏⲧ ⲛ̀ⲁⲡ:</w:t>
            </w:r>
          </w:p>
          <w:p w:rsidR="00233501" w:rsidRDefault="00233501" w:rsidP="00233501">
            <w:pPr>
              <w:pStyle w:val="CopticVerse"/>
            </w:pPr>
            <w:r>
              <w:t>ⲁ̀ⲙⲟⲩ ϣⲁⲣⲟⲛ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To witness that,</w:t>
            </w:r>
          </w:p>
          <w:p w:rsidR="00233501" w:rsidRDefault="00233501" w:rsidP="00233501">
            <w:pPr>
              <w:pStyle w:val="EngHang"/>
            </w:pPr>
            <w:r>
              <w:t>“The Lord said to me,</w:t>
            </w:r>
          </w:p>
          <w:p w:rsidR="00233501" w:rsidRDefault="00233501" w:rsidP="00233501">
            <w:pPr>
              <w:pStyle w:val="EngHang"/>
            </w:pPr>
            <w:r>
              <w:t>You are My Son</w:t>
            </w:r>
          </w:p>
          <w:p w:rsidR="00233501" w:rsidRDefault="00233501" w:rsidP="00233501">
            <w:pPr>
              <w:pStyle w:val="EngHangEnd"/>
            </w:pPr>
            <w:r>
              <w:t>Today I have begotten You.”</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Ⲉⲕⲉⲣⲙⲉⲑⲣⲉ ⲙ̀ⲡⲁⲓⲣⲏϯ:</w:t>
            </w:r>
          </w:p>
          <w:p w:rsidR="00233501" w:rsidRDefault="00233501" w:rsidP="00233501">
            <w:pPr>
              <w:pStyle w:val="CopticVersemulti-line"/>
            </w:pPr>
            <w:r>
              <w:t>Ⲡⲟ̄ⲥ̄ ⲁϥϫⲟⲥ ⲛⲏⲓ:</w:t>
            </w:r>
          </w:p>
          <w:p w:rsidR="00233501" w:rsidRDefault="00233501" w:rsidP="00233501">
            <w:pPr>
              <w:pStyle w:val="CopticVersemulti-line"/>
            </w:pPr>
            <w:r>
              <w:t>ⲛ̀ⲑⲟⲕ ⲡⲉ Ⲡⲁϣⲏⲣⲓ:</w:t>
            </w:r>
          </w:p>
          <w:p w:rsidR="00233501" w:rsidRDefault="00233501" w:rsidP="00233501">
            <w:pPr>
              <w:pStyle w:val="CopticVerse"/>
            </w:pPr>
            <w:r>
              <w:t>ⲁ̀ⲛⲟⲕ ⲁⲓϫ̀ⲫⲟⲕ ⲙ̀ⲫⲟⲟⲩ.</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Many are</w:t>
            </w:r>
          </w:p>
          <w:p w:rsidR="00233501" w:rsidRDefault="00233501" w:rsidP="00233501">
            <w:pPr>
              <w:pStyle w:val="EngHang"/>
            </w:pPr>
            <w:r>
              <w:t>The witnesses</w:t>
            </w:r>
          </w:p>
          <w:p w:rsidR="00233501" w:rsidRDefault="00233501" w:rsidP="00233501">
            <w:pPr>
              <w:pStyle w:val="EngHang"/>
            </w:pPr>
            <w:r>
              <w:t>Of Your birth</w:t>
            </w:r>
          </w:p>
          <w:p w:rsidR="00233501" w:rsidRDefault="00233501" w:rsidP="00233501">
            <w:pPr>
              <w:pStyle w:val="EngHangEnd"/>
            </w:pPr>
            <w:r>
              <w:t>From the Virgin.</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Ⲍⲉⲟϣ ⲉ̀ⲙⲁϣⲱ:</w:t>
            </w:r>
          </w:p>
          <w:p w:rsidR="00233501" w:rsidRDefault="00233501" w:rsidP="00233501">
            <w:pPr>
              <w:pStyle w:val="CopticVersemulti-line"/>
            </w:pPr>
            <w:r>
              <w:t>ⲛ̀ϫⲉ ⲙⲉⲧⲙⲉⲑⲣⲩ:</w:t>
            </w:r>
          </w:p>
          <w:p w:rsidR="00233501" w:rsidRDefault="00233501" w:rsidP="00233501">
            <w:pPr>
              <w:pStyle w:val="CopticVersemulti-line"/>
            </w:pPr>
            <w:r>
              <w:t>ⲙ̀ⲡ̀ϫⲓⲛⲙⲓⲥⲓ:</w:t>
            </w:r>
          </w:p>
          <w:p w:rsidR="00233501" w:rsidRDefault="00233501" w:rsidP="00233501">
            <w:pPr>
              <w:pStyle w:val="CopticVerse"/>
            </w:pPr>
            <w:r>
              <w:t>ⲙ̀ⲡⲁⲣⲑⲉⲛⲓⲕⲟⲛ.</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Isaiah the prophet,</w:t>
            </w:r>
          </w:p>
          <w:p w:rsidR="00233501" w:rsidRDefault="00233501" w:rsidP="00233501">
            <w:pPr>
              <w:pStyle w:val="EngHang"/>
            </w:pPr>
            <w:r>
              <w:t>The son of Amos,</w:t>
            </w:r>
          </w:p>
          <w:p w:rsidR="00233501" w:rsidRDefault="00233501" w:rsidP="00233501">
            <w:pPr>
              <w:pStyle w:val="EngHang"/>
            </w:pPr>
            <w:r>
              <w:t>Witnessed concerning</w:t>
            </w:r>
          </w:p>
          <w:p w:rsidR="00233501" w:rsidRDefault="00233501" w:rsidP="00233501">
            <w:pPr>
              <w:pStyle w:val="EngHangEnd"/>
            </w:pPr>
            <w:r>
              <w:t>The birth saying,</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Ⲏⲥⲁⲏ̀ⲁⲥ ⲡⲓⲡ̀ⲣⲟⲫⲏⲧⲏⲥ:</w:t>
            </w:r>
          </w:p>
          <w:p w:rsidR="00233501" w:rsidRDefault="00233501" w:rsidP="00233501">
            <w:pPr>
              <w:pStyle w:val="CopticVersemulti-line"/>
            </w:pPr>
            <w:r>
              <w:t>ⲡ̀ϣⲏⲣⲓ ⲛ̀Ⲁⲙⲱⲥ:</w:t>
            </w:r>
          </w:p>
          <w:p w:rsidR="00233501" w:rsidRDefault="00233501" w:rsidP="00233501">
            <w:pPr>
              <w:pStyle w:val="CopticVersemulti-line"/>
            </w:pPr>
            <w:r>
              <w:t>ⲉⲑⲃⲉ ⲡⲓϫⲓⲛⲙⲓⲥⲓ:</w:t>
            </w:r>
          </w:p>
          <w:p w:rsidR="00233501"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“Behold, the Virgin</w:t>
            </w:r>
          </w:p>
          <w:p w:rsidR="00233501" w:rsidRDefault="00233501" w:rsidP="00233501">
            <w:pPr>
              <w:pStyle w:val="EngHang"/>
            </w:pPr>
            <w:r>
              <w:t>Will bear a Son,</w:t>
            </w:r>
          </w:p>
          <w:p w:rsidR="00233501" w:rsidRDefault="00233501" w:rsidP="00233501">
            <w:pPr>
              <w:pStyle w:val="EngHang"/>
            </w:pPr>
            <w:r>
              <w:t>And call His Name</w:t>
            </w:r>
          </w:p>
          <w:p w:rsidR="00233501" w:rsidRDefault="00233501" w:rsidP="00233501">
            <w:pPr>
              <w:pStyle w:val="EngHangEnd"/>
            </w:pPr>
            <w:r>
              <w:t>Immanuel,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Ⲑⲁⲓ ⲧⲉ ϯⲠⲁⲣⲑⲉⲛⲟⲥ:</w:t>
            </w:r>
          </w:p>
          <w:p w:rsidR="00233501" w:rsidRDefault="00233501" w:rsidP="00233501">
            <w:pPr>
              <w:pStyle w:val="CopticVersemulti-line"/>
            </w:pPr>
            <w:r>
              <w:t>ⲙ̀ⲧⲉⲥⲙⲓⲥⲓ ⲛ̀ⲟⲩϢⲏⲣⲓ:</w:t>
            </w:r>
          </w:p>
          <w:p w:rsidR="00233501" w:rsidRDefault="00233501" w:rsidP="00233501">
            <w:pPr>
              <w:pStyle w:val="CopticVersemulti-line"/>
            </w:pPr>
            <w:r>
              <w:t xml:space="preserve">ⲉⲩⲉ̀ⲙⲟⲩϯ ⲉ̀ⲣⲟϥ: </w:t>
            </w:r>
          </w:p>
          <w:p w:rsidR="00233501" w:rsidRPr="005130A7" w:rsidRDefault="00233501" w:rsidP="00233501">
            <w:pPr>
              <w:pStyle w:val="CopticVerse"/>
            </w:pPr>
            <w:r>
              <w:t>ⲉ Ⲉⲙⲙⲁⲛⲟⲩⲏⲗ.</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Jesus the powerful,</w:t>
            </w:r>
          </w:p>
          <w:p w:rsidR="00233501" w:rsidRDefault="00233501" w:rsidP="00233501">
            <w:pPr>
              <w:pStyle w:val="EngHang"/>
            </w:pPr>
            <w:r>
              <w:t>The majestic,</w:t>
            </w:r>
          </w:p>
          <w:p w:rsidR="00233501" w:rsidRDefault="00233501" w:rsidP="00233501">
            <w:pPr>
              <w:pStyle w:val="EngHang"/>
            </w:pPr>
            <w:r>
              <w:t>The Great Child,</w:t>
            </w:r>
          </w:p>
          <w:p w:rsidR="00233501" w:rsidRDefault="00233501" w:rsidP="00233501">
            <w:pPr>
              <w:pStyle w:val="EngHangEnd"/>
            </w:pPr>
            <w:r>
              <w:t>King of ages.”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Ⲓⲏ̄ⲥ̄ ⲫⲏⲉ̀ⲧϫⲟⲣ:</w:t>
            </w:r>
          </w:p>
          <w:p w:rsidR="00233501" w:rsidRDefault="00233501" w:rsidP="00233501">
            <w:pPr>
              <w:pStyle w:val="CopticVersemulti-line"/>
            </w:pPr>
            <w:r>
              <w:t xml:space="preserve">ⲛ̀ⲉ̀ⲝⲟⲩⲓⲥⲁⲥⲧⲏⲥ: </w:t>
            </w:r>
          </w:p>
          <w:p w:rsidR="00233501" w:rsidRDefault="00233501" w:rsidP="00233501">
            <w:pPr>
              <w:pStyle w:val="CopticVersemulti-line"/>
            </w:pPr>
            <w:r>
              <w:t>ⲡⲓⲛⲓϣϯ ⲛ̀ⲁ̀ⲗⲟⲩ:</w:t>
            </w:r>
          </w:p>
          <w:p w:rsidR="00233501" w:rsidRPr="005130A7" w:rsidRDefault="00233501" w:rsidP="00233501">
            <w:pPr>
              <w:pStyle w:val="CopticVerse"/>
            </w:pPr>
            <w:r>
              <w:t>ⲡ̀Ⲟⲩⲣⲟ ⲛ̀ⲛⲓⲉ̀ⲱⲛ.</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Cyril says,</w:t>
            </w:r>
          </w:p>
          <w:p w:rsidR="00233501" w:rsidRDefault="00233501" w:rsidP="00233501">
            <w:pPr>
              <w:pStyle w:val="EngHang"/>
            </w:pPr>
            <w:r>
              <w:t>After His birth</w:t>
            </w:r>
          </w:p>
          <w:p w:rsidR="00233501" w:rsidRDefault="00233501" w:rsidP="00233501">
            <w:pPr>
              <w:pStyle w:val="EngHang"/>
            </w:pPr>
            <w:r>
              <w:t>Her virginity</w:t>
            </w:r>
          </w:p>
          <w:p w:rsidR="00233501" w:rsidRDefault="00233501" w:rsidP="00233501">
            <w:pPr>
              <w:pStyle w:val="EngHangEnd"/>
            </w:pPr>
            <w:r>
              <w:t>Was sealed.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Ⲕⲩⲣⲓⲗⲗⲟⲥ ⲡⲉϫⲁϥ:</w:t>
            </w:r>
          </w:p>
          <w:p w:rsidR="00233501" w:rsidRDefault="00233501" w:rsidP="00233501">
            <w:pPr>
              <w:pStyle w:val="CopticVersemulti-line"/>
            </w:pPr>
            <w:r>
              <w:t>ⲙⲉⲛⲉⲛⲥⲁ ⲑ̀ⲣⲉⲥⲙⲓⲥⲓ:</w:t>
            </w:r>
          </w:p>
          <w:p w:rsidR="00233501" w:rsidRDefault="00233501" w:rsidP="00233501">
            <w:pPr>
              <w:pStyle w:val="CopticVersemulti-line"/>
            </w:pPr>
            <w:r>
              <w:t>ⲉⲥⲟ̀ϩⲓ ⲉⲥϣⲟⲧⲉⲙ:</w:t>
            </w:r>
          </w:p>
          <w:p w:rsidR="00233501" w:rsidRPr="005130A7" w:rsidRDefault="00233501" w:rsidP="00233501">
            <w:pPr>
              <w:pStyle w:val="CopticVerse"/>
            </w:pPr>
            <w:r>
              <w:t>ⲛ̀ϫⲉ ⲧⲉⲥⲡⲁⲣⲑⲉⲛⲓⲁ̀.</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wise Luke,</w:t>
            </w:r>
          </w:p>
          <w:p w:rsidR="00233501" w:rsidRDefault="00233501" w:rsidP="00233501">
            <w:pPr>
              <w:pStyle w:val="EngHang"/>
            </w:pPr>
            <w:r>
              <w:t>Likewise witnessed</w:t>
            </w:r>
          </w:p>
          <w:p w:rsidR="00233501" w:rsidRDefault="00233501" w:rsidP="00233501">
            <w:pPr>
              <w:pStyle w:val="EngHang"/>
            </w:pPr>
            <w:r>
              <w:t>In the chapter</w:t>
            </w:r>
          </w:p>
          <w:p w:rsidR="00233501" w:rsidRDefault="00233501" w:rsidP="00233501">
            <w:pPr>
              <w:pStyle w:val="EngHangEnd"/>
            </w:pPr>
            <w:r>
              <w:t>Of his Gospel,</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Ⲗⲟⲩⲕⲁⲥ ⲡⲓⲥⲟⲫⲟⲥ:</w:t>
            </w:r>
          </w:p>
          <w:p w:rsidR="00233501" w:rsidRDefault="00233501" w:rsidP="00233501">
            <w:pPr>
              <w:pStyle w:val="CopticVersemulti-line"/>
            </w:pPr>
            <w:r>
              <w:t>ⲁϥⲉⲣⲙⲉⲑⲣⲉ ⲙ̀ⲡⲁⲓⲣⲏϯ:</w:t>
            </w:r>
          </w:p>
          <w:p w:rsidR="00233501" w:rsidRDefault="00233501" w:rsidP="00233501">
            <w:pPr>
              <w:pStyle w:val="CopticVersemulti-line"/>
            </w:pPr>
            <w:r>
              <w:t>ϧⲉⲛ ϯⲅ̀ⲛⲱⲥⲓⲥ:</w:t>
            </w:r>
          </w:p>
          <w:p w:rsidR="00233501" w:rsidRPr="005130A7" w:rsidRDefault="00233501" w:rsidP="00233501">
            <w:pPr>
              <w:pStyle w:val="CopticVerse"/>
            </w:pPr>
            <w:r>
              <w:t>ⲙ̀ⲡⲉϥⲉ̀ⲩⲁ̀ⲅⲅⲉⲗⲓⲟⲛ.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Mary the Virgin</w:t>
            </w:r>
          </w:p>
          <w:p w:rsidR="00233501" w:rsidRDefault="00233501" w:rsidP="00233501">
            <w:pPr>
              <w:pStyle w:val="EngHang"/>
            </w:pPr>
            <w:r>
              <w:t>Was betrothed</w:t>
            </w:r>
          </w:p>
          <w:p w:rsidR="00233501" w:rsidRDefault="00233501" w:rsidP="00233501">
            <w:pPr>
              <w:pStyle w:val="EngHang"/>
            </w:pPr>
            <w:r>
              <w:t>To a righteous man</w:t>
            </w:r>
          </w:p>
          <w:p w:rsidR="00233501" w:rsidRDefault="00233501" w:rsidP="00233501">
            <w:pPr>
              <w:pStyle w:val="EngHangEnd"/>
            </w:pPr>
            <w:r>
              <w:t>Named Joseph.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Ⲙⲁⲣⲓⲁ ϯⲠⲁⲣⲑⲉⲛⲟⲥ:</w:t>
            </w:r>
          </w:p>
          <w:p w:rsidR="00233501" w:rsidRDefault="00233501" w:rsidP="00233501">
            <w:pPr>
              <w:pStyle w:val="CopticVersemulti-line"/>
            </w:pPr>
            <w:r>
              <w:t>ⲑⲏⲉ̀ⲧⲁⲩⲱⲡ ⲛ̀ⲥⲱⲥ:</w:t>
            </w:r>
          </w:p>
          <w:p w:rsidR="00233501" w:rsidRDefault="00233501" w:rsidP="00233501">
            <w:pPr>
              <w:pStyle w:val="CopticVersemulti-line"/>
            </w:pPr>
            <w:r>
              <w:t>ⲛ̀ⲟⲩⲣⲱⲙⲓ ⲛ̀ⲑ̀ⲙⲏⲓ:</w:t>
            </w:r>
          </w:p>
          <w:p w:rsidR="00233501" w:rsidRPr="005130A7" w:rsidRDefault="00233501" w:rsidP="00233501">
            <w:pPr>
              <w:pStyle w:val="CopticVerse"/>
            </w:pPr>
            <w:r>
              <w:t>ⲉ̀ⲡⲉⲫⲣⲁⲛ ⲡⲉ Ⲓⲱⲥⲉⲫ.</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All generations</w:t>
            </w:r>
          </w:p>
          <w:p w:rsidR="00233501" w:rsidRDefault="00233501" w:rsidP="00233501">
            <w:pPr>
              <w:pStyle w:val="EngHang"/>
            </w:pPr>
            <w:r>
              <w:t>Glorify</w:t>
            </w:r>
          </w:p>
          <w:p w:rsidR="00233501" w:rsidRDefault="00233501" w:rsidP="00233501">
            <w:pPr>
              <w:pStyle w:val="EngHang"/>
            </w:pPr>
            <w:r>
              <w:t>Mary the bride</w:t>
            </w:r>
          </w:p>
          <w:p w:rsidR="00233501" w:rsidRDefault="00233501" w:rsidP="00233501">
            <w:pPr>
              <w:pStyle w:val="EngHangEnd"/>
            </w:pPr>
            <w:r>
              <w:t>And He Who was born of her.</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Ⲛⲓⲅⲉⲛⲉⲁ̀ ⲧⲉⲏⲣⲟⲩ:</w:t>
            </w:r>
          </w:p>
          <w:p w:rsidR="00233501" w:rsidRDefault="00233501" w:rsidP="00233501">
            <w:pPr>
              <w:pStyle w:val="CopticVersemulti-line"/>
            </w:pPr>
            <w:r>
              <w:t>ⲥⲉⲉ̀ⲣⲙⲁⲕⲁⲡⲓⲍⲓⲛ:</w:t>
            </w:r>
          </w:p>
          <w:p w:rsidR="00233501" w:rsidRDefault="00233501" w:rsidP="00233501">
            <w:pPr>
              <w:pStyle w:val="CopticVersemulti-line"/>
            </w:pPr>
            <w:r>
              <w:t>ⲛ̀ϯϣⲉⲗⲏⲧ Ⲙⲁⲣⲓⲁ:</w:t>
            </w:r>
          </w:p>
          <w:p w:rsidR="00233501" w:rsidRPr="005130A7" w:rsidRDefault="00233501" w:rsidP="00233501">
            <w:pPr>
              <w:pStyle w:val="CopticVerse"/>
            </w:pPr>
            <w:r>
              <w:t>ⲛⲉⲙ ⲡⲓⲙⲓⲥⲓ ⲛ̀ϧⲏⲧⲥ.</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You are blessed, O Christ,</w:t>
            </w:r>
          </w:p>
          <w:p w:rsidR="00233501" w:rsidRDefault="00233501" w:rsidP="00233501">
            <w:pPr>
              <w:pStyle w:val="EngHang"/>
            </w:pPr>
            <w:r>
              <w:t>With Your Good Father</w:t>
            </w:r>
          </w:p>
          <w:p w:rsidR="00233501" w:rsidRDefault="00233501" w:rsidP="00233501">
            <w:pPr>
              <w:pStyle w:val="EngHang"/>
            </w:pPr>
            <w:r>
              <w:t>And the Holy Spirit,</w:t>
            </w:r>
          </w:p>
          <w:p w:rsidR="00233501" w:rsidRDefault="00233501" w:rsidP="00233501">
            <w:pPr>
              <w:pStyle w:val="EngHangEnd"/>
            </w:pPr>
            <w:r>
              <w:t xml:space="preserve">The </w:t>
            </w:r>
            <w:r w:rsidRPr="00233501">
              <w:t>Paraclete</w:t>
            </w:r>
            <w:r>
              <w:t>.</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Ⲝⲙⲁⲣⲱⲟⲩⲧ ⲱ̀ Ⲡⲭ̄ⲥ̄:</w:t>
            </w:r>
          </w:p>
          <w:p w:rsidR="00233501" w:rsidRDefault="00233501" w:rsidP="00233501">
            <w:pPr>
              <w:pStyle w:val="CopticVersemulti-line"/>
            </w:pPr>
            <w:r>
              <w:t>ⲛⲉⲙ Ⲡⲉⲕⲓⲱⲧ ⲛ̀ⲁ̀ⲅⲁⲑⲟⲥ:</w:t>
            </w:r>
          </w:p>
          <w:p w:rsidR="00233501" w:rsidRDefault="00233501" w:rsidP="00233501">
            <w:pPr>
              <w:pStyle w:val="CopticVersemulti-line"/>
            </w:pPr>
            <w:r>
              <w:t>ⲛⲉⲙ ⲡⲓⲠⲛⲉⲩⲙⲁ ⲉ̄ⲑ̄ⲩ̄:</w:t>
            </w:r>
          </w:p>
          <w:p w:rsidR="00233501" w:rsidRPr="005130A7" w:rsidRDefault="00233501" w:rsidP="00233501">
            <w:pPr>
              <w:pStyle w:val="CopticVerse"/>
            </w:pPr>
            <w:r>
              <w:t>ⲙ̀Ⲡⲁⲣⲁⲕⲗⲏⲧⲟⲛ.</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One of the</w:t>
            </w:r>
          </w:p>
          <w:p w:rsidR="00233501" w:rsidRDefault="00233501" w:rsidP="00233501">
            <w:pPr>
              <w:pStyle w:val="EngHang"/>
            </w:pPr>
            <w:r>
              <w:t>Holy Trinity</w:t>
            </w:r>
          </w:p>
          <w:p w:rsidR="00233501" w:rsidRDefault="00233501" w:rsidP="00233501">
            <w:pPr>
              <w:pStyle w:val="EngHang"/>
            </w:pPr>
            <w:r>
              <w:t>Was born of</w:t>
            </w:r>
          </w:p>
          <w:p w:rsidR="00233501" w:rsidRDefault="00233501" w:rsidP="00233501">
            <w:pPr>
              <w:pStyle w:val="EngHangEnd"/>
            </w:pPr>
            <w:r>
              <w:t>The virgin.</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Ⲟⲩⲁⲓ ⲡⲉ ⲉ̀ⲃⲟⲗ:</w:t>
            </w:r>
          </w:p>
          <w:p w:rsidR="00233501" w:rsidRDefault="00233501" w:rsidP="00233501">
            <w:pPr>
              <w:pStyle w:val="CopticVersemulti-line"/>
            </w:pPr>
            <w:r>
              <w:t>ϧⲉⲛ ϯⲦⲣⲓⲁⲥ ⲉ̄ⲟ̄ⲩ̄:</w:t>
            </w:r>
          </w:p>
          <w:p w:rsidR="00233501" w:rsidRDefault="00233501" w:rsidP="00233501">
            <w:pPr>
              <w:pStyle w:val="CopticVersemulti-line"/>
            </w:pPr>
            <w:r>
              <w:t>ⲁⲥⲙⲓⲭⲓ ⲙ̀ⲙⲟϥ:</w:t>
            </w:r>
          </w:p>
          <w:p w:rsidR="00233501" w:rsidRPr="005130A7" w:rsidRDefault="00233501" w:rsidP="00233501">
            <w:pPr>
              <w:pStyle w:val="CopticVerse"/>
            </w:pPr>
            <w:r>
              <w:t>ⲛ̀ϫⲉ ϯⲠⲁⲣⲑⲉⲛⲟⲥ.</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The psalmist said,</w:t>
            </w:r>
          </w:p>
          <w:p w:rsidR="00233501" w:rsidRDefault="00233501" w:rsidP="00233501">
            <w:pPr>
              <w:pStyle w:val="EngHang"/>
            </w:pPr>
            <w:r>
              <w:t xml:space="preserve">“Before the </w:t>
            </w:r>
          </w:p>
          <w:p w:rsidR="00233501" w:rsidRDefault="00233501" w:rsidP="00233501">
            <w:pPr>
              <w:pStyle w:val="EngHang"/>
            </w:pPr>
            <w:r>
              <w:t>Morningstar,</w:t>
            </w:r>
          </w:p>
          <w:p w:rsidR="00233501" w:rsidRDefault="00233501" w:rsidP="00233501">
            <w:pPr>
              <w:pStyle w:val="EngHangEnd"/>
            </w:pPr>
            <w:r>
              <w:t>I have begotten You.”</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Ⲡⲉϫⲉ ⲡⲓϩⲩⲙⲛⲟⲇⲟⲥ:</w:t>
            </w:r>
          </w:p>
          <w:p w:rsidR="00233501" w:rsidRDefault="00233501" w:rsidP="00233501">
            <w:pPr>
              <w:pStyle w:val="CopticVersemulti-line"/>
            </w:pPr>
            <w:r>
              <w:t>ϧⲁϫⲱϥ ⲙ̀ⲡⲓⲥⲓⲟⲩ:</w:t>
            </w:r>
          </w:p>
          <w:p w:rsidR="00233501" w:rsidRDefault="00233501" w:rsidP="00233501">
            <w:pPr>
              <w:pStyle w:val="CopticVersemulti-line"/>
            </w:pPr>
            <w:r>
              <w:t>ⲛ̀ⲧⲉ ϩⲁⲛⲁ̀ⲧⲟⲟⲩⲓ̀:</w:t>
            </w:r>
          </w:p>
          <w:p w:rsidR="00233501" w:rsidRPr="005130A7" w:rsidRDefault="00233501" w:rsidP="00233501">
            <w:pPr>
              <w:pStyle w:val="CopticVerse"/>
            </w:pPr>
            <w:r>
              <w:t>ⲁ̀ⲛⲟⲕ ⲁⲓϫ̀ⲫⲟⲕ.</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O race of Adam,</w:t>
            </w:r>
          </w:p>
          <w:p w:rsidR="00233501" w:rsidRDefault="00233501" w:rsidP="00233501">
            <w:pPr>
              <w:pStyle w:val="EngHang"/>
            </w:pPr>
            <w:r>
              <w:t>Rejoice and be happy,</w:t>
            </w:r>
          </w:p>
          <w:p w:rsidR="00233501" w:rsidRDefault="00233501" w:rsidP="00233501">
            <w:pPr>
              <w:pStyle w:val="EngHang"/>
            </w:pPr>
            <w:r>
              <w:t>With the Theotokos,</w:t>
            </w:r>
          </w:p>
          <w:p w:rsidR="00233501" w:rsidRDefault="00233501" w:rsidP="00233501">
            <w:pPr>
              <w:pStyle w:val="EngHangEnd"/>
            </w:pPr>
            <w:r>
              <w:t>The daughter of Abraham.</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Ⲣⲁϣⲓ ⲟⲩⲟϩ ⲑⲉⲗⲏⲗ:</w:t>
            </w:r>
          </w:p>
          <w:p w:rsidR="00233501" w:rsidRDefault="00233501" w:rsidP="00233501">
            <w:pPr>
              <w:pStyle w:val="CopticVersemulti-line"/>
            </w:pPr>
            <w:r>
              <w:t>ⲱ̀ ⲡ̀ⲅⲉⲛⲟⲥ ⲛ̀Ⲁⲇⲁⲙ:</w:t>
            </w:r>
          </w:p>
          <w:p w:rsidR="00233501" w:rsidRDefault="00233501" w:rsidP="00233501">
            <w:pPr>
              <w:pStyle w:val="CopticVersemulti-line"/>
            </w:pPr>
            <w:r>
              <w:t>ⲛⲉⲙ ϯⲑⲉⲟⲧⲟⲕⲟⲥ:</w:t>
            </w:r>
          </w:p>
          <w:p w:rsidR="00233501" w:rsidRPr="005130A7" w:rsidRDefault="00233501" w:rsidP="00233501">
            <w:pPr>
              <w:pStyle w:val="CopticVerse"/>
            </w:pPr>
            <w:r>
              <w:t>ⲧ̀ϣⲉⲣⲓ ⲛ̀Ⲁⲃⲣⲁⲁⲙ.</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Severus the great</w:t>
            </w:r>
          </w:p>
          <w:p w:rsidR="00233501" w:rsidRDefault="00233501" w:rsidP="00233501">
            <w:pPr>
              <w:pStyle w:val="EngHang"/>
            </w:pPr>
            <w:r>
              <w:t>Patriarch</w:t>
            </w:r>
          </w:p>
          <w:p w:rsidR="00233501" w:rsidRDefault="00233501" w:rsidP="00233501">
            <w:pPr>
              <w:pStyle w:val="EngHang"/>
            </w:pPr>
            <w:r>
              <w:t>Of Antioch</w:t>
            </w:r>
          </w:p>
          <w:p w:rsidR="00233501" w:rsidRDefault="00233501" w:rsidP="00233501">
            <w:pPr>
              <w:pStyle w:val="EngHangEnd"/>
            </w:pPr>
            <w:r>
              <w:t>Likewise witnessed,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Ⲥⲉⲩⲏ̀ⲣⲟⲥ ⲡⲓⲛⲓϣϯ:</w:t>
            </w:r>
          </w:p>
          <w:p w:rsidR="00233501" w:rsidRDefault="00233501" w:rsidP="00233501">
            <w:pPr>
              <w:pStyle w:val="CopticVersemulti-line"/>
            </w:pPr>
            <w:r>
              <w:t>ⲟⲩⲟϩ ⲙ̀ⲡⲁⲧⲣⲓⲁⲣⲭⲏⲥ:</w:t>
            </w:r>
          </w:p>
          <w:p w:rsidR="00233501" w:rsidRDefault="00233501" w:rsidP="00233501">
            <w:pPr>
              <w:pStyle w:val="CopticVersemulti-line"/>
            </w:pPr>
            <w:r>
              <w:t>ⲛ̀ⲧⲉ Ⲁⲧⲓⲟⲭ̀ⲓⲁ:</w:t>
            </w:r>
          </w:p>
          <w:p w:rsidR="00233501" w:rsidRPr="005130A7" w:rsidRDefault="00233501" w:rsidP="00233501">
            <w:pPr>
              <w:pStyle w:val="CopticVerse"/>
            </w:pPr>
            <w:r>
              <w:t>ⲁϥⲉⲣⲙⲉⲑⲣⲉ ⲙ̀ⲡⲁⲓⲣⲏϯ.</w:t>
            </w:r>
          </w:p>
        </w:tc>
      </w:tr>
      <w:tr w:rsidR="00233501" w:rsidTr="00E76A2E">
        <w:trPr>
          <w:cantSplit/>
          <w:jc w:val="center"/>
        </w:trPr>
        <w:tc>
          <w:tcPr>
            <w:tcW w:w="288" w:type="dxa"/>
          </w:tcPr>
          <w:p w:rsidR="00233501" w:rsidRDefault="00233501" w:rsidP="00E76A2E">
            <w:pPr>
              <w:pStyle w:val="CopticCross"/>
            </w:pPr>
            <w:r w:rsidRPr="00FB5ACB">
              <w:lastRenderedPageBreak/>
              <w:t>¿</w:t>
            </w:r>
          </w:p>
        </w:tc>
        <w:tc>
          <w:tcPr>
            <w:tcW w:w="3960" w:type="dxa"/>
          </w:tcPr>
          <w:p w:rsidR="00233501" w:rsidRDefault="00233501" w:rsidP="00233501">
            <w:pPr>
              <w:pStyle w:val="EngHang"/>
            </w:pPr>
            <w:r>
              <w:t>“Behold, God was born</w:t>
            </w:r>
          </w:p>
          <w:p w:rsidR="00233501" w:rsidRDefault="00233501" w:rsidP="00233501">
            <w:pPr>
              <w:pStyle w:val="EngHang"/>
            </w:pPr>
            <w:r>
              <w:t>Of the holy Mary;</w:t>
            </w:r>
          </w:p>
          <w:p w:rsidR="00233501" w:rsidRDefault="00233501" w:rsidP="00233501">
            <w:pPr>
              <w:pStyle w:val="EngHang"/>
            </w:pPr>
            <w:r>
              <w:t>His Divinity parted not</w:t>
            </w:r>
          </w:p>
          <w:p w:rsidR="00233501" w:rsidRPr="0078672A" w:rsidRDefault="00233501" w:rsidP="00233501">
            <w:pPr>
              <w:pStyle w:val="EngHangEnd"/>
            </w:pPr>
            <w:r>
              <w:t>From His Humanity.”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Ⲧⲟⲧⲉ ⲁⲥⲙⲓⲥⲓ ⲙ̀ⲫϯ:</w:t>
            </w:r>
          </w:p>
          <w:p w:rsidR="00233501" w:rsidRDefault="00233501" w:rsidP="00233501">
            <w:pPr>
              <w:pStyle w:val="CopticVersemulti-line"/>
            </w:pPr>
            <w:r>
              <w:t>ⲛ̀ϫⲉ ⲑⲏⲉ̄ⲟ̄ⲩ̄ Ⲙⲁⲣⲓⲁ:</w:t>
            </w:r>
          </w:p>
          <w:p w:rsidR="00233501" w:rsidRDefault="00233501" w:rsidP="00233501">
            <w:pPr>
              <w:pStyle w:val="CopticVersemulti-line"/>
            </w:pPr>
            <w:r>
              <w:t>ⲟⲩⲟϩ ⲙ̀ⲡⲉ ⲧⲉϥⲙⲉⲑⲛⲟⲩϯ:</w:t>
            </w:r>
          </w:p>
          <w:p w:rsidR="00233501" w:rsidRPr="005130A7" w:rsidRDefault="00233501" w:rsidP="00233501">
            <w:pPr>
              <w:pStyle w:val="CopticVerse"/>
            </w:pPr>
            <w:r>
              <w:t>ⲫⲱⲣϫ ⲉ̀ⲧⲉϥⲙⲉⲧⲣⲱⲙⲓ.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Immanuel our god,</w:t>
            </w:r>
          </w:p>
          <w:p w:rsidR="00233501" w:rsidRDefault="00233501" w:rsidP="00233501">
            <w:pPr>
              <w:pStyle w:val="EngHang"/>
            </w:pPr>
            <w:r>
              <w:t>The great and fearful</w:t>
            </w:r>
          </w:p>
          <w:p w:rsidR="00233501" w:rsidRDefault="00233501" w:rsidP="00233501">
            <w:pPr>
              <w:pStyle w:val="EngHang"/>
            </w:pPr>
            <w:r>
              <w:t>Was seen in</w:t>
            </w:r>
          </w:p>
          <w:p w:rsidR="00233501" w:rsidRDefault="00233501" w:rsidP="00233501">
            <w:pPr>
              <w:pStyle w:val="EngHangEnd"/>
            </w:pPr>
            <w:r>
              <w:t>The glory of His Divinity.</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Ⲩⲙⲙⲁⲛⲟⲩⲏⲗ ⲡⲉⲛⲚⲟⲩϯ:</w:t>
            </w:r>
          </w:p>
          <w:p w:rsidR="00233501" w:rsidRDefault="00233501" w:rsidP="00233501">
            <w:pPr>
              <w:pStyle w:val="CopticVersemulti-line"/>
            </w:pPr>
            <w:r>
              <w:t>ⲡⲓⲛⲓϣϯ ⲉⲧⲟⲓ ⲛ̀ϩⲟϯ:</w:t>
            </w:r>
          </w:p>
          <w:p w:rsidR="00233501" w:rsidRDefault="00233501" w:rsidP="00233501">
            <w:pPr>
              <w:pStyle w:val="CopticVersemulti-line"/>
            </w:pPr>
            <w:r>
              <w:t>ⲫⲏⲉ̀ⲑⲛⲁⲩ ⲉ̀ⲣⲟϥ:</w:t>
            </w:r>
          </w:p>
          <w:p w:rsidR="00233501" w:rsidRPr="005130A7" w:rsidRDefault="00233501" w:rsidP="00233501">
            <w:pPr>
              <w:pStyle w:val="CopticVerse"/>
            </w:pPr>
            <w:r>
              <w:t>ⲡ̀ⲱ̀ⲟⲩ ⲛ̀ⲧⲉ ⲧⲉϥⲙⲉⲑⲛⲟⲩϯ.</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God in truth,</w:t>
            </w:r>
          </w:p>
          <w:p w:rsidR="00233501" w:rsidRDefault="00233501" w:rsidP="00233501">
            <w:pPr>
              <w:pStyle w:val="EngHang"/>
            </w:pPr>
            <w:r>
              <w:t>Was born and</w:t>
            </w:r>
          </w:p>
          <w:p w:rsidR="00233501" w:rsidRDefault="00233501" w:rsidP="00233501">
            <w:pPr>
              <w:pStyle w:val="EngHang"/>
            </w:pPr>
            <w:r>
              <w:t>Came into the world</w:t>
            </w:r>
          </w:p>
          <w:p w:rsidR="00233501" w:rsidRDefault="00233501" w:rsidP="00233501">
            <w:pPr>
              <w:pStyle w:val="EngHangEnd"/>
            </w:pPr>
            <w:r>
              <w:t>Through His love for mankind.</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Ⲫϯ ⲡⲓⲁ̀ⲗ̀ⲏⲑⲱⲥ:</w:t>
            </w:r>
          </w:p>
          <w:p w:rsidR="00233501" w:rsidRDefault="00233501" w:rsidP="00233501">
            <w:pPr>
              <w:pStyle w:val="CopticVersemulti-line"/>
            </w:pPr>
            <w:r>
              <w:t>ⲫⲏⲉ̀ⲧⲁϥⲉⲣⲙⲓⲥⲓⲥ:</w:t>
            </w:r>
          </w:p>
          <w:p w:rsidR="00233501" w:rsidRDefault="00233501" w:rsidP="00233501">
            <w:pPr>
              <w:pStyle w:val="CopticVersemulti-line"/>
            </w:pPr>
            <w:r>
              <w:t>ⲁⲫ̀ⲓ ⲉ̀ⲡⲓⲕⲟⲥⲙⲟⲥ:</w:t>
            </w:r>
          </w:p>
          <w:p w:rsidR="00233501" w:rsidRPr="005130A7" w:rsidRDefault="00233501" w:rsidP="00233501">
            <w:pPr>
              <w:pStyle w:val="CopticVerse"/>
            </w:pPr>
            <w:r>
              <w:t>ϩⲓⲧⲉⲛ ⲧⲉϥⲙⲉⲧⲙⲁⲓⲣⲱⲙⲓ.</w:t>
            </w:r>
          </w:p>
        </w:tc>
      </w:tr>
      <w:tr w:rsidR="00233501" w:rsidTr="00E76A2E">
        <w:trPr>
          <w:cantSplit/>
          <w:jc w:val="center"/>
        </w:trPr>
        <w:tc>
          <w:tcPr>
            <w:tcW w:w="288" w:type="dxa"/>
          </w:tcPr>
          <w:p w:rsidR="00233501" w:rsidRDefault="00233501" w:rsidP="00E76A2E">
            <w:pPr>
              <w:pStyle w:val="CopticCross"/>
            </w:pPr>
          </w:p>
        </w:tc>
        <w:tc>
          <w:tcPr>
            <w:tcW w:w="3960" w:type="dxa"/>
          </w:tcPr>
          <w:p w:rsidR="00233501" w:rsidRDefault="00233501" w:rsidP="00233501">
            <w:pPr>
              <w:pStyle w:val="EngHang"/>
            </w:pPr>
            <w:r>
              <w:t>Hail to Mary,</w:t>
            </w:r>
          </w:p>
          <w:p w:rsidR="00233501" w:rsidRDefault="00233501" w:rsidP="00233501">
            <w:pPr>
              <w:pStyle w:val="EngHang"/>
            </w:pPr>
            <w:r>
              <w:t>A holy salutation.</w:t>
            </w:r>
          </w:p>
          <w:p w:rsidR="00233501" w:rsidRDefault="00233501" w:rsidP="00233501">
            <w:pPr>
              <w:pStyle w:val="EngHang"/>
            </w:pPr>
            <w:r>
              <w:t>Hail to her who bore</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p>
        </w:tc>
        <w:tc>
          <w:tcPr>
            <w:tcW w:w="3960" w:type="dxa"/>
          </w:tcPr>
          <w:p w:rsidR="00233501" w:rsidRDefault="00233501" w:rsidP="00233501">
            <w:pPr>
              <w:pStyle w:val="CopticVersemulti-line"/>
            </w:pPr>
            <w:r>
              <w:t>Ⲭⲉⲣⲉ ⲛⲉ Ⲙⲁⲣⲓⲁ:</w:t>
            </w:r>
          </w:p>
          <w:p w:rsidR="00233501" w:rsidRDefault="00233501" w:rsidP="00233501">
            <w:pPr>
              <w:pStyle w:val="CopticVersemulti-line"/>
            </w:pPr>
            <w:r>
              <w:t>ϧⲉⲛ ⲟⲩⲭⲉⲣⲉ ϥ̀ⲟⲩⲁⲃ:</w:t>
            </w:r>
          </w:p>
          <w:p w:rsidR="00233501" w:rsidRDefault="00233501" w:rsidP="00233501">
            <w:pPr>
              <w:pStyle w:val="CopticVersemulti-line"/>
            </w:pPr>
            <w:r>
              <w:t>ⲭⲉⲣⲉ ⲑⲏⲉ̀ⲧⲁⲥⲙⲓⲥⲓ:</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3209AF" w:rsidRDefault="00233501" w:rsidP="00E76A2E">
            <w:pPr>
              <w:pStyle w:val="CopticCross"/>
              <w:rPr>
                <w:b/>
              </w:rPr>
            </w:pPr>
            <w:r w:rsidRPr="00FB5ACB">
              <w:t>¿</w:t>
            </w:r>
          </w:p>
        </w:tc>
        <w:tc>
          <w:tcPr>
            <w:tcW w:w="3960" w:type="dxa"/>
          </w:tcPr>
          <w:p w:rsidR="00233501" w:rsidRDefault="00233501" w:rsidP="00233501">
            <w:pPr>
              <w:pStyle w:val="EngHang"/>
            </w:pPr>
            <w:r>
              <w:t>The Saviour of the world,</w:t>
            </w:r>
          </w:p>
          <w:p w:rsidR="00233501" w:rsidRDefault="00233501" w:rsidP="00233501">
            <w:pPr>
              <w:pStyle w:val="EngHang"/>
            </w:pPr>
            <w:r>
              <w:t>The Lord of everyone,</w:t>
            </w:r>
          </w:p>
          <w:p w:rsidR="00233501" w:rsidRDefault="00233501" w:rsidP="00233501">
            <w:pPr>
              <w:pStyle w:val="EngHang"/>
            </w:pPr>
            <w:r>
              <w:t>Jesus Christ our God,</w:t>
            </w:r>
          </w:p>
          <w:p w:rsidR="00233501" w:rsidRDefault="00233501" w:rsidP="00233501">
            <w:pPr>
              <w:pStyle w:val="EngHangEnd"/>
            </w:pPr>
            <w:r>
              <w:t>The Son of God in truth.</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Ⲯⲱⲧⲏⲣ ⲙ̀ⲡⲓⲕⲟⲥⲙⲟⲥ:</w:t>
            </w:r>
          </w:p>
          <w:p w:rsidR="00233501" w:rsidRDefault="00233501" w:rsidP="00233501">
            <w:pPr>
              <w:pStyle w:val="CopticVersemulti-line"/>
            </w:pPr>
            <w:r>
              <w:t>Ⲡⲟ̄ⲥ̄ ⲙ̀ⲡⲓⲉ̀ⲡ̀ⲧⲏⲣϥ:</w:t>
            </w:r>
          </w:p>
          <w:p w:rsidR="00233501" w:rsidRDefault="00233501" w:rsidP="00233501">
            <w:pPr>
              <w:pStyle w:val="CopticVersemulti-line"/>
            </w:pPr>
            <w:r>
              <w:t>Ⲓⲏ̄ⲥ̄ Ⲡⲭ̄ⲥ̄ ⲡⲉⲛⲚⲟⲩϯ:</w:t>
            </w:r>
          </w:p>
          <w:p w:rsidR="00233501" w:rsidRPr="005130A7" w:rsidRDefault="00233501" w:rsidP="00233501">
            <w:pPr>
              <w:pStyle w:val="CopticVerse"/>
            </w:pPr>
            <w:r>
              <w:t>ⲙ̀Ϣⲏⲣⲓ ⲙ̀Ⲫϯ ⲙ̀ⲙⲏⲓ.</w:t>
            </w:r>
          </w:p>
        </w:tc>
      </w:tr>
      <w:tr w:rsidR="00233501" w:rsidTr="00E76A2E">
        <w:trPr>
          <w:cantSplit/>
          <w:jc w:val="center"/>
        </w:trPr>
        <w:tc>
          <w:tcPr>
            <w:tcW w:w="288" w:type="dxa"/>
          </w:tcPr>
          <w:p w:rsidR="00233501" w:rsidRDefault="00233501" w:rsidP="00E76A2E">
            <w:pPr>
              <w:pStyle w:val="CopticCross"/>
            </w:pPr>
            <w:r w:rsidRPr="00FB5ACB">
              <w:t>¿</w:t>
            </w:r>
          </w:p>
        </w:tc>
        <w:tc>
          <w:tcPr>
            <w:tcW w:w="3960" w:type="dxa"/>
          </w:tcPr>
          <w:p w:rsidR="00233501" w:rsidRDefault="00233501" w:rsidP="00233501">
            <w:pPr>
              <w:pStyle w:val="EngHang"/>
            </w:pPr>
            <w:r>
              <w:t>Blessed are you</w:t>
            </w:r>
          </w:p>
          <w:p w:rsidR="00233501" w:rsidRDefault="00233501" w:rsidP="00233501">
            <w:pPr>
              <w:pStyle w:val="EngHang"/>
            </w:pPr>
            <w:r>
              <w:t>O Mary the Virgin,</w:t>
            </w:r>
          </w:p>
          <w:p w:rsidR="00233501" w:rsidRDefault="00233501" w:rsidP="00233501">
            <w:pPr>
              <w:pStyle w:val="EngHang"/>
            </w:pPr>
            <w:r>
              <w:t>For you bore to us</w:t>
            </w:r>
          </w:p>
          <w:p w:rsidR="00233501" w:rsidRDefault="00233501" w:rsidP="00233501">
            <w:pPr>
              <w:pStyle w:val="EngHangEnd"/>
            </w:pPr>
            <w:r>
              <w:t>God the Logos.</w:t>
            </w:r>
          </w:p>
        </w:tc>
        <w:tc>
          <w:tcPr>
            <w:tcW w:w="288" w:type="dxa"/>
          </w:tcPr>
          <w:p w:rsidR="00233501" w:rsidRDefault="00233501" w:rsidP="00E76A2E"/>
        </w:tc>
        <w:tc>
          <w:tcPr>
            <w:tcW w:w="288" w:type="dxa"/>
          </w:tcPr>
          <w:p w:rsidR="00233501" w:rsidRDefault="00233501" w:rsidP="00E76A2E">
            <w:pPr>
              <w:pStyle w:val="CopticCross"/>
            </w:pPr>
            <w:r w:rsidRPr="00FB5ACB">
              <w:t>¿</w:t>
            </w:r>
          </w:p>
        </w:tc>
        <w:tc>
          <w:tcPr>
            <w:tcW w:w="3960" w:type="dxa"/>
          </w:tcPr>
          <w:p w:rsidR="00233501" w:rsidRDefault="00233501" w:rsidP="00233501">
            <w:pPr>
              <w:pStyle w:val="CopticVersemulti-line"/>
            </w:pPr>
            <w:r>
              <w:t>Ⲱⲟⲩⲛⲁⲓϯ ⲛ̀ⲑⲟ:</w:t>
            </w:r>
          </w:p>
          <w:p w:rsidR="00233501" w:rsidRDefault="00233501" w:rsidP="00233501">
            <w:pPr>
              <w:pStyle w:val="CopticVersemulti-line"/>
            </w:pPr>
            <w:r>
              <w:t>Ⲙⲁⲣⲓⲁ ϯⲠⲁⲣⲑⲉⲛⲟⲥ:</w:t>
            </w:r>
          </w:p>
          <w:p w:rsidR="00233501" w:rsidRDefault="00233501" w:rsidP="00233501">
            <w:pPr>
              <w:pStyle w:val="CopticVersemulti-line"/>
            </w:pPr>
            <w:r>
              <w:t>ϫⲉ ⲁ̀ⲣⲉⲙⲓⲥⲓ ⲛⲁⲛ:</w:t>
            </w:r>
          </w:p>
          <w:p w:rsidR="00233501" w:rsidRPr="005130A7" w:rsidRDefault="00233501" w:rsidP="00233501">
            <w:pPr>
              <w:pStyle w:val="CopticVerse"/>
            </w:pPr>
            <w:r>
              <w:t>ⲙ̀Ⲫϯ ⲡⲓⲖⲟⲅⲟⲥ.</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The day of Nativity</w:t>
            </w:r>
          </w:p>
          <w:p w:rsidR="00233501" w:rsidRDefault="00233501" w:rsidP="00233501">
            <w:pPr>
              <w:pStyle w:val="EngHang"/>
            </w:pPr>
            <w:r>
              <w:t>is the twenty-ninth of Koiahk</w:t>
            </w:r>
          </w:p>
          <w:p w:rsidR="00233501" w:rsidRDefault="00233501" w:rsidP="00233501">
            <w:pPr>
              <w:pStyle w:val="EngHang"/>
            </w:pPr>
            <w:r>
              <w:t>And on leap years,</w:t>
            </w:r>
          </w:p>
          <w:p w:rsidR="00233501" w:rsidRDefault="00233501" w:rsidP="00233501">
            <w:pPr>
              <w:pStyle w:val="EngHangEnd"/>
            </w:pPr>
            <w:r>
              <w:t>The twenty-Eighth.</w:t>
            </w:r>
            <w:r>
              <w:rPr>
                <w:rStyle w:val="FootnoteReference"/>
              </w:rPr>
              <w:footnoteReference w:id="451"/>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Ϣⲱⲣⲡ ⲙ̀ⲡ̀ϫⲓⲛⲙⲓⲥⲓ:</w:t>
            </w:r>
          </w:p>
          <w:p w:rsidR="00233501" w:rsidRDefault="00233501" w:rsidP="00233501">
            <w:pPr>
              <w:pStyle w:val="CopticVersemulti-line"/>
            </w:pPr>
            <w:r>
              <w:t>ϫⲟⲩⲧ ⲯⲓⲧ ⲛ̀Ⲭⲓⲁⲕ:</w:t>
            </w:r>
          </w:p>
          <w:p w:rsidR="00233501" w:rsidRDefault="00233501" w:rsidP="00233501">
            <w:pPr>
              <w:pStyle w:val="CopticVersemulti-line"/>
            </w:pPr>
            <w:r>
              <w:t>ϧⲉⲛ ϯⲣⲟⲙⲡⲓ ⲛ̀ⲕⲉⲡⲓⲥ:</w:t>
            </w:r>
          </w:p>
          <w:p w:rsidR="00233501" w:rsidRPr="005130A7" w:rsidRDefault="00233501" w:rsidP="00233501">
            <w:pPr>
              <w:pStyle w:val="CopticVerse"/>
            </w:pPr>
            <w:r>
              <w:t>ϫⲟⲩⲧ ϣ̀ⲙⲏⲛ ⲛ̀ⲉ̀ϩⲟⲟⲩ.</w:t>
            </w:r>
          </w:p>
        </w:tc>
      </w:tr>
      <w:tr w:rsidR="00233501" w:rsidTr="00E76A2E">
        <w:trPr>
          <w:cantSplit/>
          <w:jc w:val="center"/>
        </w:trPr>
        <w:tc>
          <w:tcPr>
            <w:tcW w:w="288" w:type="dxa"/>
          </w:tcPr>
          <w:p w:rsidR="00233501" w:rsidRPr="00FB5ACB" w:rsidRDefault="00233501" w:rsidP="00E76A2E">
            <w:pPr>
              <w:pStyle w:val="CopticCross"/>
            </w:pPr>
          </w:p>
        </w:tc>
        <w:tc>
          <w:tcPr>
            <w:tcW w:w="3960" w:type="dxa"/>
          </w:tcPr>
          <w:p w:rsidR="00233501" w:rsidRDefault="00233501" w:rsidP="00233501">
            <w:pPr>
              <w:pStyle w:val="EngHang"/>
            </w:pPr>
            <w:r>
              <w:t>Your name, O Mary,</w:t>
            </w:r>
          </w:p>
          <w:p w:rsidR="00233501" w:rsidRDefault="00233501" w:rsidP="00233501">
            <w:pPr>
              <w:pStyle w:val="EngHang"/>
            </w:pPr>
            <w:r>
              <w:t>Is truly Holy,</w:t>
            </w:r>
          </w:p>
          <w:p w:rsidR="00233501" w:rsidRDefault="00233501" w:rsidP="00233501">
            <w:pPr>
              <w:pStyle w:val="EngHang"/>
            </w:pPr>
            <w:r>
              <w:t>As is He Whom you bore</w:t>
            </w:r>
          </w:p>
          <w:p w:rsidR="00233501" w:rsidRDefault="00233501" w:rsidP="00233501">
            <w:pPr>
              <w:pStyle w:val="EngHangEnd"/>
            </w:pPr>
            <w:r>
              <w:t>To save us,</w:t>
            </w:r>
          </w:p>
        </w:tc>
        <w:tc>
          <w:tcPr>
            <w:tcW w:w="288" w:type="dxa"/>
          </w:tcPr>
          <w:p w:rsidR="00233501" w:rsidRDefault="00233501" w:rsidP="00E76A2E"/>
        </w:tc>
        <w:tc>
          <w:tcPr>
            <w:tcW w:w="288" w:type="dxa"/>
          </w:tcPr>
          <w:p w:rsidR="00233501" w:rsidRPr="00FB5ACB" w:rsidRDefault="00233501" w:rsidP="00E76A2E">
            <w:pPr>
              <w:pStyle w:val="CopticCross"/>
            </w:pPr>
          </w:p>
        </w:tc>
        <w:tc>
          <w:tcPr>
            <w:tcW w:w="3960" w:type="dxa"/>
          </w:tcPr>
          <w:p w:rsidR="00233501" w:rsidRDefault="00233501" w:rsidP="00233501">
            <w:pPr>
              <w:pStyle w:val="CopticVersemulti-line"/>
            </w:pPr>
            <w:r>
              <w:t>Ϥⲟⲩⲁⲃ ⲁ̀ⲗⲏⲑⲱⲥ:</w:t>
            </w:r>
          </w:p>
          <w:p w:rsidR="00233501" w:rsidRDefault="00233501" w:rsidP="00233501">
            <w:pPr>
              <w:pStyle w:val="CopticVersemulti-line"/>
            </w:pPr>
            <w:r>
              <w:t>ⲛ̀ϫⲉ ⲫ̀ⲣⲁⲛ ⲙ̀Ⲙⲁⲣⲓⲁ:</w:t>
            </w:r>
          </w:p>
          <w:p w:rsidR="00233501" w:rsidRDefault="00233501" w:rsidP="00233501">
            <w:pPr>
              <w:pStyle w:val="CopticVersemulti-line"/>
            </w:pPr>
            <w:r>
              <w:t>ⲛⲉⲙ ⲫⲏⲉ̀ⲧⲁⲩⲙⲁⲥϥ:</w:t>
            </w:r>
          </w:p>
          <w:p w:rsidR="00233501" w:rsidRPr="005130A7" w:rsidRDefault="00233501" w:rsidP="00233501">
            <w:pPr>
              <w:pStyle w:val="CopticVerse"/>
            </w:pPr>
            <w:r>
              <w:t>ϣⲁ ⲛ̀ⲧⲉⲫⲥⲱϯ ⲙ̀ⲙⲟⲛ.</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In the city</w:t>
            </w:r>
          </w:p>
          <w:p w:rsidR="00DB1B7F" w:rsidRDefault="00DB1B7F" w:rsidP="00233501">
            <w:pPr>
              <w:pStyle w:val="EngHang"/>
            </w:pPr>
            <w:r>
              <w:t>Of Bethlehem</w:t>
            </w:r>
          </w:p>
          <w:p w:rsidR="00DB1B7F" w:rsidRDefault="00DB1B7F" w:rsidP="00233501">
            <w:pPr>
              <w:pStyle w:val="EngHang"/>
            </w:pPr>
            <w:r>
              <w:t>The holy city</w:t>
            </w:r>
          </w:p>
          <w:p w:rsidR="00DB1B7F" w:rsidRDefault="00DB1B7F" w:rsidP="00233501">
            <w:pPr>
              <w:pStyle w:val="EngHangEnd"/>
            </w:pPr>
            <w:r>
              <w:t>Of His father David.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Ϧⲉⲛ ⲡⲓⲥ̀ⲡⲉⲗⲥⲟⲛ:</w:t>
            </w:r>
          </w:p>
          <w:p w:rsidR="00DB1B7F" w:rsidRDefault="00DB1B7F" w:rsidP="00233501">
            <w:pPr>
              <w:pStyle w:val="CopticVersemulti-line"/>
            </w:pPr>
            <w:r>
              <w:t>ⲉ̀ⲧⲉ Ⲃⲏⲑⲗⲉⲉⲙ:</w:t>
            </w:r>
          </w:p>
          <w:p w:rsidR="00DB1B7F" w:rsidRDefault="00DB1B7F" w:rsidP="00233501">
            <w:pPr>
              <w:pStyle w:val="CopticVersemulti-line"/>
            </w:pPr>
            <w:r>
              <w:t>ϯⲃⲁⲕⲓ ⲉ̄ⲑ̄ⲩ̄:</w:t>
            </w:r>
          </w:p>
          <w:p w:rsidR="00DB1B7F" w:rsidRPr="005130A7" w:rsidRDefault="00DB1B7F" w:rsidP="00233501">
            <w:pPr>
              <w:pStyle w:val="CopticVerse"/>
            </w:pPr>
            <w:r>
              <w:t>ⲛ̀ⲧⲉ ⲡⲉϥⲓⲱⲧ Ⲇⲁⲩⲓⲇ.</w:t>
            </w:r>
          </w:p>
        </w:tc>
      </w:tr>
      <w:tr w:rsidR="00DB1B7F" w:rsidTr="00E76A2E">
        <w:trPr>
          <w:cantSplit/>
          <w:jc w:val="center"/>
        </w:trPr>
        <w:tc>
          <w:tcPr>
            <w:tcW w:w="288" w:type="dxa"/>
          </w:tcPr>
          <w:p w:rsidR="00DB1B7F" w:rsidRDefault="00DB1B7F" w:rsidP="00E76A2E">
            <w:pPr>
              <w:pStyle w:val="CopticCross"/>
            </w:pPr>
            <w:r w:rsidRPr="00FB5ACB">
              <w:t>¿</w:t>
            </w:r>
          </w:p>
        </w:tc>
        <w:tc>
          <w:tcPr>
            <w:tcW w:w="3960" w:type="dxa"/>
          </w:tcPr>
          <w:p w:rsidR="00DB1B7F" w:rsidRDefault="00DB1B7F" w:rsidP="00233501">
            <w:pPr>
              <w:pStyle w:val="EngHang"/>
            </w:pPr>
            <w:r>
              <w:t>That the prophesy</w:t>
            </w:r>
          </w:p>
          <w:p w:rsidR="00DB1B7F" w:rsidRDefault="00DB1B7F" w:rsidP="00233501">
            <w:pPr>
              <w:pStyle w:val="EngHang"/>
            </w:pPr>
            <w:r>
              <w:t>Of Micah</w:t>
            </w:r>
          </w:p>
          <w:p w:rsidR="00DB1B7F" w:rsidRDefault="00DB1B7F" w:rsidP="00233501">
            <w:pPr>
              <w:pStyle w:val="EngHang"/>
            </w:pPr>
            <w:r>
              <w:t>Might be fulfilled,</w:t>
            </w:r>
          </w:p>
          <w:p w:rsidR="00DB1B7F" w:rsidRDefault="00DB1B7F" w:rsidP="00233501">
            <w:pPr>
              <w:pStyle w:val="EngHangEnd"/>
            </w:pPr>
            <w:r>
              <w:t>Which said,</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Ϩⲓⲛⲁ ⲛ̀ϫⲉ ϯⲡ̀ⲣⲟϥⲏⲧⲓⲁ:</w:t>
            </w:r>
          </w:p>
          <w:p w:rsidR="00DB1B7F" w:rsidRDefault="00DB1B7F" w:rsidP="00233501">
            <w:pPr>
              <w:pStyle w:val="CopticVersemulti-line"/>
            </w:pPr>
            <w:r>
              <w:t>ⲛ̀ϫⲉ ϯⲡ̀ⲣⲟⲫⲏⲧⲓⲁ:</w:t>
            </w:r>
          </w:p>
          <w:p w:rsidR="00DB1B7F" w:rsidRDefault="00DB1B7F" w:rsidP="00233501">
            <w:pPr>
              <w:pStyle w:val="CopticVersemulti-line"/>
            </w:pPr>
            <w:r>
              <w:t>ⲛ̀ⲧⲉ Ⲙⲓⲭⲉⲟⲥ:</w:t>
            </w:r>
          </w:p>
          <w:p w:rsidR="00DB1B7F" w:rsidRPr="005130A7" w:rsidRDefault="00DB1B7F" w:rsidP="00233501">
            <w:pPr>
              <w:pStyle w:val="CopticVerse"/>
            </w:pPr>
            <w:r>
              <w:t>ⲑⲏⲉ̀ⲧϫⲱ ⲙ̀ⲙⲟⲥ.</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In Bethlehem</w:t>
            </w:r>
          </w:p>
          <w:p w:rsidR="00DB1B7F" w:rsidRDefault="00DB1B7F" w:rsidP="00233501">
            <w:pPr>
              <w:pStyle w:val="EngHang"/>
            </w:pPr>
            <w:r>
              <w:t>Christ will be born,</w:t>
            </w:r>
          </w:p>
          <w:p w:rsidR="00DB1B7F" w:rsidRDefault="00DB1B7F" w:rsidP="00233501">
            <w:pPr>
              <w:pStyle w:val="EngHang"/>
            </w:pPr>
            <w:r>
              <w:t>And He will shepherd</w:t>
            </w:r>
          </w:p>
          <w:p w:rsidR="00DB1B7F" w:rsidRDefault="00DB1B7F" w:rsidP="00233501">
            <w:pPr>
              <w:pStyle w:val="EngHangEnd"/>
            </w:pPr>
            <w:r>
              <w:t>Jacob Israel.</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Ϫⲉ ϧⲉⲛ Ⲃⲏⲑⲗⲉⲉⲙ:</w:t>
            </w:r>
          </w:p>
          <w:p w:rsidR="00DB1B7F" w:rsidRDefault="00DB1B7F" w:rsidP="00233501">
            <w:pPr>
              <w:pStyle w:val="CopticVersemulti-line"/>
            </w:pPr>
            <w:r>
              <w:t>ⲁⲩⲛⲁⲙⲁⲥ Ⲡⲭ̄ⲥ̄:</w:t>
            </w:r>
          </w:p>
          <w:p w:rsidR="00DB1B7F" w:rsidRDefault="00DB1B7F" w:rsidP="00233501">
            <w:pPr>
              <w:pStyle w:val="CopticVersemulti-line"/>
            </w:pPr>
            <w:r>
              <w:t>ⲫⲏⲉ̀ⲑⲛⲁⲁ̀ⲙⲟⲛⲓ:</w:t>
            </w:r>
          </w:p>
          <w:p w:rsidR="00DB1B7F" w:rsidRPr="005130A7" w:rsidRDefault="00DB1B7F" w:rsidP="00233501">
            <w:pPr>
              <w:pStyle w:val="CopticVerse"/>
            </w:pPr>
            <w:r>
              <w:t>ⲛ̀Ⲓⲁⲕⲟⲃ ⲡⲒⲥⲣⲁⲏ̀ⲗ.</w:t>
            </w:r>
          </w:p>
        </w:tc>
      </w:tr>
      <w:tr w:rsidR="00DB1B7F" w:rsidTr="00E76A2E">
        <w:trPr>
          <w:cantSplit/>
          <w:jc w:val="center"/>
        </w:trPr>
        <w:tc>
          <w:tcPr>
            <w:tcW w:w="288" w:type="dxa"/>
          </w:tcPr>
          <w:p w:rsidR="00DB1B7F" w:rsidRPr="00FB5ACB" w:rsidRDefault="00DB1B7F" w:rsidP="00E76A2E">
            <w:pPr>
              <w:pStyle w:val="CopticCross"/>
            </w:pPr>
          </w:p>
        </w:tc>
        <w:tc>
          <w:tcPr>
            <w:tcW w:w="3960" w:type="dxa"/>
          </w:tcPr>
          <w:p w:rsidR="00DB1B7F" w:rsidRDefault="00DB1B7F" w:rsidP="00233501">
            <w:pPr>
              <w:pStyle w:val="EngHang"/>
            </w:pPr>
            <w:r>
              <w:t>Lead us to Your fear,</w:t>
            </w:r>
          </w:p>
          <w:p w:rsidR="00DB1B7F" w:rsidRDefault="00DB1B7F" w:rsidP="00233501">
            <w:pPr>
              <w:pStyle w:val="EngHang"/>
            </w:pPr>
            <w:r>
              <w:t>Save Your people.</w:t>
            </w:r>
          </w:p>
          <w:p w:rsidR="00DB1B7F" w:rsidRDefault="00DB1B7F" w:rsidP="00233501">
            <w:pPr>
              <w:pStyle w:val="EngHang"/>
            </w:pPr>
            <w:r>
              <w:t>Shepherd them,</w:t>
            </w:r>
          </w:p>
          <w:p w:rsidR="00DB1B7F" w:rsidRDefault="00DB1B7F" w:rsidP="00233501">
            <w:pPr>
              <w:pStyle w:val="EngHangEnd"/>
            </w:pPr>
            <w:r>
              <w:t>Exalt them forever.</w:t>
            </w:r>
          </w:p>
        </w:tc>
        <w:tc>
          <w:tcPr>
            <w:tcW w:w="288" w:type="dxa"/>
          </w:tcPr>
          <w:p w:rsidR="00DB1B7F" w:rsidRDefault="00DB1B7F" w:rsidP="00E76A2E"/>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Ϭⲓⲙⲱⲓⲧ ⲛⲁⲛ ⲉ̀ⲧⲉⲕϩⲟϯ:</w:t>
            </w:r>
          </w:p>
          <w:p w:rsidR="00DB1B7F" w:rsidRDefault="00DB1B7F" w:rsidP="00233501">
            <w:pPr>
              <w:pStyle w:val="CopticVersemulti-line"/>
            </w:pPr>
            <w:r>
              <w:t>ⲛⲟϩⲉⲙ ⲙ̀ⲡⲉⲕⲗⲁⲟⲥ:</w:t>
            </w:r>
          </w:p>
          <w:p w:rsidR="00DB1B7F" w:rsidRDefault="00DB1B7F" w:rsidP="00233501">
            <w:pPr>
              <w:pStyle w:val="CopticVersemulti-line"/>
            </w:pPr>
            <w:r>
              <w:t>ⲁ̀ⲙⲟⲛⲓ ⲙ̀ⲙⲱⲟⲩ:</w:t>
            </w:r>
          </w:p>
          <w:p w:rsidR="00DB1B7F" w:rsidRPr="005130A7" w:rsidRDefault="00DB1B7F" w:rsidP="00233501">
            <w:pPr>
              <w:pStyle w:val="CopticVerse"/>
            </w:pPr>
            <w:r>
              <w:t>ϭⲁⲥⲟⲩ ϣⲁ ⲉ̀ⲛⲉϩ.</w:t>
            </w:r>
          </w:p>
        </w:tc>
      </w:tr>
      <w:tr w:rsidR="00DB1B7F" w:rsidTr="00E76A2E">
        <w:trPr>
          <w:cantSplit/>
          <w:jc w:val="center"/>
        </w:trPr>
        <w:tc>
          <w:tcPr>
            <w:tcW w:w="288" w:type="dxa"/>
          </w:tcPr>
          <w:p w:rsidR="00DB1B7F" w:rsidRPr="00FB5ACB" w:rsidRDefault="00DB1B7F" w:rsidP="00E76A2E">
            <w:pPr>
              <w:pStyle w:val="CopticCross"/>
            </w:pPr>
            <w:r w:rsidRPr="00FB5ACB">
              <w:lastRenderedPageBreak/>
              <w:t>¿</w:t>
            </w:r>
          </w:p>
        </w:tc>
        <w:tc>
          <w:tcPr>
            <w:tcW w:w="3960" w:type="dxa"/>
          </w:tcPr>
          <w:p w:rsidR="00DB1B7F" w:rsidRDefault="00DB1B7F" w:rsidP="00233501">
            <w:pPr>
              <w:pStyle w:val="EngHang"/>
            </w:pPr>
            <w:r>
              <w:t>I ask You,</w:t>
            </w:r>
          </w:p>
          <w:p w:rsidR="00DB1B7F" w:rsidRDefault="00DB1B7F" w:rsidP="00233501">
            <w:pPr>
              <w:pStyle w:val="EngHang"/>
            </w:pPr>
            <w:r>
              <w:t>O Christ our Master,</w:t>
            </w:r>
          </w:p>
          <w:p w:rsidR="00DB1B7F" w:rsidRDefault="00DB1B7F" w:rsidP="00233501">
            <w:pPr>
              <w:pStyle w:val="EngHang"/>
            </w:pPr>
            <w:r>
              <w:t>Keep us, the Christians</w:t>
            </w:r>
          </w:p>
          <w:p w:rsidR="00DB1B7F" w:rsidRDefault="00DB1B7F" w:rsidP="00233501">
            <w:pPr>
              <w:pStyle w:val="EngHangEnd"/>
            </w:pPr>
            <w:r>
              <w:t>By Your power.</w:t>
            </w:r>
          </w:p>
        </w:tc>
        <w:tc>
          <w:tcPr>
            <w:tcW w:w="288" w:type="dxa"/>
          </w:tcPr>
          <w:p w:rsidR="00DB1B7F" w:rsidRDefault="00DB1B7F" w:rsidP="00E76A2E">
            <w:pPr>
              <w:pStyle w:val="CopticCross"/>
            </w:pPr>
            <w:r w:rsidRPr="00FB5ACB">
              <w:t>¿</w:t>
            </w:r>
          </w:p>
        </w:tc>
        <w:tc>
          <w:tcPr>
            <w:tcW w:w="288" w:type="dxa"/>
          </w:tcPr>
          <w:p w:rsidR="00DB1B7F" w:rsidRPr="00FB5ACB" w:rsidRDefault="00DB1B7F" w:rsidP="00E76A2E">
            <w:pPr>
              <w:pStyle w:val="CopticCross"/>
            </w:pPr>
          </w:p>
        </w:tc>
        <w:tc>
          <w:tcPr>
            <w:tcW w:w="3960" w:type="dxa"/>
          </w:tcPr>
          <w:p w:rsidR="00DB1B7F" w:rsidRDefault="00DB1B7F" w:rsidP="00233501">
            <w:pPr>
              <w:pStyle w:val="CopticVersemulti-line"/>
            </w:pPr>
            <w:r>
              <w:t>Ϯϯϩⲟ ⲉ̀ⲣⲟⲕ:</w:t>
            </w:r>
          </w:p>
          <w:p w:rsidR="00DB1B7F" w:rsidRDefault="00DB1B7F" w:rsidP="00233501">
            <w:pPr>
              <w:pStyle w:val="CopticVersemulti-line"/>
            </w:pPr>
            <w:r>
              <w:t>ⲱ̀ ⲡⲉⲛⲚⲏⲃ Ⲡⲭ̄ⲥ̄:</w:t>
            </w:r>
          </w:p>
          <w:p w:rsidR="00DB1B7F" w:rsidRDefault="00DB1B7F" w:rsidP="00233501">
            <w:pPr>
              <w:pStyle w:val="CopticVersemulti-line"/>
            </w:pPr>
            <w:r>
              <w:t>ϫⲱⲕⲧⲉⲛ ϧⲉⲛ ⲧⲉⲕϫⲟⲙ:</w:t>
            </w:r>
          </w:p>
          <w:p w:rsidR="00DB1B7F" w:rsidRPr="005130A7" w:rsidRDefault="00DB1B7F" w:rsidP="00233501">
            <w:pPr>
              <w:pStyle w:val="CopticVerse"/>
            </w:pPr>
            <w:r>
              <w:t>ϩⲁⲛⲭ̀ⲣⲓⲥⲧⲓⲁⲛⲟⲥ.</w:t>
            </w:r>
          </w:p>
        </w:tc>
      </w:tr>
    </w:tbl>
    <w:p w:rsidR="00233501" w:rsidRPr="00233501" w:rsidRDefault="00233501" w:rsidP="00233501"/>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Today our Saviour,</w:t>
            </w:r>
          </w:p>
          <w:p w:rsidR="002B0C7C" w:rsidRDefault="002B0C7C" w:rsidP="002B0C7C">
            <w:pPr>
              <w:pStyle w:val="EngHang"/>
            </w:pPr>
            <w:r>
              <w:t>Jesus, is born to us</w:t>
            </w:r>
          </w:p>
          <w:p w:rsidR="002B0C7C" w:rsidRDefault="002B0C7C" w:rsidP="002B0C7C">
            <w:pPr>
              <w:pStyle w:val="EngHang"/>
            </w:pPr>
            <w:r>
              <w:t>In Bethlehem</w:t>
            </w:r>
          </w:p>
          <w:p w:rsidR="002B0C7C" w:rsidRDefault="002B0C7C" w:rsidP="002B0C7C">
            <w:pPr>
              <w:pStyle w:val="EngEnd"/>
            </w:pPr>
            <w:r>
              <w:t>Of Judea.</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Ⲁⲩⲙⲓⲭⲓ ⲛⲁⲛ ⲙ̀ⲫⲟⲟⲩ:</w:t>
            </w:r>
          </w:p>
          <w:p w:rsidR="002B0C7C" w:rsidRDefault="002B0C7C" w:rsidP="00E76A2E">
            <w:pPr>
              <w:pStyle w:val="CopticVersemulti-line"/>
            </w:pPr>
            <w:r>
              <w:t>ⲛ̀ⲟⲩⲤⲱⲧⲉⲣ Ⲓⲏ̄ⲥ̄:</w:t>
            </w:r>
          </w:p>
          <w:p w:rsidR="002B0C7C" w:rsidRDefault="002B0C7C" w:rsidP="00E76A2E">
            <w:pPr>
              <w:pStyle w:val="CopticVersemulti-line"/>
            </w:pPr>
            <w:r>
              <w:t>ⲛ̀ϩ̀ⲣⲏⲓ ϧⲉⲛ Ⲃⲏⲑⲗⲉⲉⲙ:</w:t>
            </w:r>
          </w:p>
          <w:p w:rsidR="002B0C7C" w:rsidRPr="00C35319" w:rsidRDefault="002B0C7C" w:rsidP="00E76A2E">
            <w:pPr>
              <w:pStyle w:val="CopticVerse"/>
            </w:pPr>
            <w:r>
              <w:t>ⲛ̀ⲧⲉ ϯ̀ⲟⲩⲇⲉⲁ̀.</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There is great joy today,</w:t>
            </w:r>
          </w:p>
          <w:p w:rsidR="002B0C7C" w:rsidRDefault="002B0C7C" w:rsidP="002B0C7C">
            <w:pPr>
              <w:pStyle w:val="EngHang"/>
            </w:pPr>
            <w:r>
              <w:t>For the Sun of Righteousness</w:t>
            </w:r>
          </w:p>
          <w:p w:rsidR="002B0C7C" w:rsidRDefault="002B0C7C" w:rsidP="002B0C7C">
            <w:pPr>
              <w:pStyle w:val="EngHang"/>
            </w:pPr>
            <w:commentRangeStart w:id="968"/>
            <w:r>
              <w:t xml:space="preserve">Shone </w:t>
            </w:r>
            <w:commentRangeEnd w:id="968"/>
            <w:r>
              <w:rPr>
                <w:rStyle w:val="CommentReference"/>
              </w:rPr>
              <w:commentReference w:id="968"/>
            </w:r>
            <w:r>
              <w:t>upon us,</w:t>
            </w:r>
          </w:p>
          <w:p w:rsidR="002B0C7C" w:rsidRDefault="002B0C7C" w:rsidP="002B0C7C">
            <w:pPr>
              <w:pStyle w:val="EngEnd"/>
            </w:pPr>
            <w:r>
              <w:t>And illuminated us.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Ⲃⲟⲛ ⲟⲩⲛⲓϣϯ ⲛ̀ⲣⲁϣⲓ:</w:t>
            </w:r>
          </w:p>
          <w:p w:rsidR="002B0C7C" w:rsidRDefault="002B0C7C" w:rsidP="00E76A2E">
            <w:pPr>
              <w:pStyle w:val="CopticVersemulti-line"/>
            </w:pPr>
            <w:r>
              <w:t>ⲁϥϣⲁⲓ ⲛⲁⲛ ⲙ̀ⲫⲟⲟⲩ:</w:t>
            </w:r>
          </w:p>
          <w:p w:rsidR="002B0C7C" w:rsidRDefault="002B0C7C" w:rsidP="00E76A2E">
            <w:pPr>
              <w:pStyle w:val="CopticVersemulti-line"/>
            </w:pPr>
            <w:r>
              <w:t>ⲙ̀ⲫ̀ⲣⲏ ⲛ̀ⲧⲉ ϯⲙⲉⲑⲙⲏⲓ:</w:t>
            </w:r>
          </w:p>
          <w:p w:rsidR="002B0C7C" w:rsidRDefault="002B0C7C" w:rsidP="00E76A2E">
            <w:pPr>
              <w:pStyle w:val="CopticVerse"/>
            </w:pPr>
            <w:r>
              <w:t>ⲁϥⲉⲣⲟⲩⲱⲓⲛⲓ ⲉ̀ⲣⲟⲛ.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A Galilean appeared</w:t>
            </w:r>
          </w:p>
          <w:p w:rsidR="002B0C7C" w:rsidRDefault="002B0C7C" w:rsidP="002B0C7C">
            <w:pPr>
              <w:pStyle w:val="EngHang"/>
            </w:pPr>
            <w:r>
              <w:t>In the land of Ephratha,</w:t>
            </w:r>
          </w:p>
          <w:p w:rsidR="002B0C7C" w:rsidRDefault="002B0C7C" w:rsidP="002B0C7C">
            <w:pPr>
              <w:pStyle w:val="EngHang"/>
            </w:pPr>
            <w:r>
              <w:t>The pride of</w:t>
            </w:r>
          </w:p>
          <w:p w:rsidR="002B0C7C" w:rsidRDefault="002B0C7C" w:rsidP="002B0C7C">
            <w:pPr>
              <w:pStyle w:val="EngEnd"/>
            </w:pPr>
            <w:r>
              <w:t>The house of Israel.</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Ⲅⲁⲗⲓⲗⲉⲟⲥ ⲟⲩⲱⲛϩϥ:</w:t>
            </w:r>
          </w:p>
          <w:p w:rsidR="002B0C7C" w:rsidRDefault="002B0C7C" w:rsidP="00E76A2E">
            <w:pPr>
              <w:pStyle w:val="CopticVersemulti-line"/>
            </w:pPr>
            <w:r>
              <w:t>ϭⲉⲛ ⲛ̀ⲕⲁϩⲓ ⲛ̀Ⲉⲫⲣⲁⲑⲁ:</w:t>
            </w:r>
          </w:p>
          <w:p w:rsidR="002B0C7C" w:rsidRDefault="002B0C7C" w:rsidP="00E76A2E">
            <w:pPr>
              <w:pStyle w:val="CopticVersemulti-line"/>
            </w:pPr>
            <w:r>
              <w:t>ⲁⲩϣⲟⲩϣⲟⲩ ⲛ̀ϧⲏⲧϥ:</w:t>
            </w:r>
          </w:p>
          <w:p w:rsidR="002B0C7C" w:rsidRDefault="002B0C7C" w:rsidP="00E76A2E">
            <w:pPr>
              <w:pStyle w:val="CopticVerse"/>
            </w:pPr>
            <w:r>
              <w:t>ⲛ̀ϫⲉ ⲛⲁ ⲡ̀ⲏⲓ ⲙ̀ⲡⲒⲥⲣⲁⲏ̀ⲗ.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David the prophet,</w:t>
            </w:r>
          </w:p>
          <w:p w:rsidR="002B0C7C" w:rsidRDefault="002B0C7C" w:rsidP="002B0C7C">
            <w:pPr>
              <w:pStyle w:val="EngHang"/>
            </w:pPr>
            <w:r>
              <w:t>With his son, Solomon,</w:t>
            </w:r>
          </w:p>
          <w:p w:rsidR="002B0C7C" w:rsidRDefault="002B0C7C" w:rsidP="002B0C7C">
            <w:pPr>
              <w:pStyle w:val="EngHang"/>
            </w:pPr>
            <w:r>
              <w:t>Rejoice today</w:t>
            </w:r>
          </w:p>
          <w:p w:rsidR="002B0C7C" w:rsidRDefault="002B0C7C" w:rsidP="002B0C7C">
            <w:pPr>
              <w:pStyle w:val="EngEnd"/>
            </w:pPr>
            <w:r>
              <w:t>At His birth.</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Ⲇⲁϣⲓⲇ ⲡⲓⲡ̀ⲣⲟⲫⲏⲧⲏⲥ:</w:t>
            </w:r>
          </w:p>
          <w:p w:rsidR="002B0C7C" w:rsidRDefault="002B0C7C" w:rsidP="00E76A2E">
            <w:pPr>
              <w:pStyle w:val="CopticVersemulti-line"/>
            </w:pPr>
            <w:r>
              <w:t>ⲛⲉⲙ Ⲥⲟⲗⲟⲙⲱⲛ ⲡⲉϥϣⲏⲣⲓ:</w:t>
            </w:r>
          </w:p>
          <w:p w:rsidR="002B0C7C" w:rsidRDefault="002B0C7C" w:rsidP="00E76A2E">
            <w:pPr>
              <w:pStyle w:val="CopticVersemulti-line"/>
            </w:pPr>
            <w:r>
              <w:t>ⲉⲩⲣⲁϣⲓ ⲙ̀ⲫⲟⲟⲩ:</w:t>
            </w:r>
          </w:p>
          <w:p w:rsidR="002B0C7C" w:rsidRDefault="002B0C7C" w:rsidP="00E76A2E">
            <w:pPr>
              <w:pStyle w:val="CopticVerse"/>
            </w:pPr>
            <w:r>
              <w:t>ⲉⲑⲃⲉ ⲡⲉϥϫⲓⲛⲙⲓⲥⲓ.</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Magi saw His star</w:t>
            </w:r>
          </w:p>
          <w:p w:rsidR="002B0C7C" w:rsidRDefault="002B0C7C" w:rsidP="002B0C7C">
            <w:pPr>
              <w:pStyle w:val="EngHang"/>
            </w:pPr>
            <w:r>
              <w:t>Towards the East</w:t>
            </w:r>
          </w:p>
          <w:p w:rsidR="002B0C7C" w:rsidRDefault="002B0C7C" w:rsidP="002B0C7C">
            <w:pPr>
              <w:pStyle w:val="EngHang"/>
            </w:pPr>
            <w:r>
              <w:t>And came</w:t>
            </w:r>
          </w:p>
          <w:p w:rsidR="002B0C7C" w:rsidRDefault="002B0C7C" w:rsidP="002B0C7C">
            <w:pPr>
              <w:pStyle w:val="EngEnd"/>
            </w:pPr>
            <w:r>
              <w:t>And worshipped Him.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Ⲉⲧⲁⲩⲛⲁⲩ ⲡⲉϥⲥⲓⲟⲩ:</w:t>
            </w:r>
          </w:p>
          <w:p w:rsidR="002B0C7C" w:rsidRDefault="002B0C7C" w:rsidP="00E76A2E">
            <w:pPr>
              <w:pStyle w:val="CopticVersemulti-line"/>
            </w:pPr>
            <w:r>
              <w:t>ⲥⲁⲡ̀ϣⲱⲓ ⲛ̀ⲛⲓⲙⲁⲛ̀ϣⲁⲓ:</w:t>
            </w:r>
          </w:p>
          <w:p w:rsidR="002B0C7C" w:rsidRDefault="002B0C7C" w:rsidP="00E76A2E">
            <w:pPr>
              <w:pStyle w:val="CopticVersemulti-line"/>
            </w:pPr>
            <w:r>
              <w:t>ϩⲁⲛⲙⲁⲅⲟⲥ ⲁⲩⲓ̀:</w:t>
            </w:r>
          </w:p>
          <w:p w:rsidR="002B0C7C" w:rsidRDefault="002B0C7C" w:rsidP="00E76A2E">
            <w:pPr>
              <w:pStyle w:val="CopticVerse"/>
            </w:pPr>
            <w:r>
              <w:t>ⲁⲩⲟⲩⲱϣⲧ ⲙ̀ⲙⲟϥ.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 Nazarene appeared</w:t>
            </w:r>
          </w:p>
          <w:p w:rsidR="002B0C7C" w:rsidRDefault="002B0C7C" w:rsidP="002B0C7C">
            <w:pPr>
              <w:pStyle w:val="EngHang"/>
            </w:pPr>
            <w:r>
              <w:t>In the land of Naphtali</w:t>
            </w:r>
          </w:p>
          <w:p w:rsidR="002B0C7C" w:rsidRDefault="002B0C7C" w:rsidP="002B0C7C">
            <w:pPr>
              <w:pStyle w:val="EngHang"/>
            </w:pPr>
            <w:r>
              <w:t>And all the regions</w:t>
            </w:r>
          </w:p>
          <w:p w:rsidR="002B0C7C" w:rsidRDefault="002B0C7C" w:rsidP="002B0C7C">
            <w:pPr>
              <w:pStyle w:val="EngEnd"/>
            </w:pPr>
            <w:r>
              <w:t>Of Zebulon.</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Ⲍⲱⲣⲉⲟⲥ ⲁϥⲟⲩⲱⲛϩϥ:</w:t>
            </w:r>
          </w:p>
          <w:p w:rsidR="002B0C7C" w:rsidRDefault="002B0C7C" w:rsidP="00E76A2E">
            <w:pPr>
              <w:pStyle w:val="CopticVersemulti-line"/>
            </w:pPr>
            <w:r>
              <w:t>ϧⲉⲛ ⲡ̀ ⲕⲁϩⲓ ⲛ̀Ⲛⲉϥⲑⲁⲗⲓⲙ:</w:t>
            </w:r>
          </w:p>
          <w:p w:rsidR="002B0C7C" w:rsidRDefault="002B0C7C" w:rsidP="00E76A2E">
            <w:pPr>
              <w:pStyle w:val="CopticVersemulti-line"/>
            </w:pPr>
            <w:r>
              <w:t>ⲛⲉⲙ ⲛⲓϭⲓⲏ̀ ⲧⲏⲣⲟⲩ:</w:t>
            </w:r>
          </w:p>
          <w:p w:rsidR="002B0C7C" w:rsidRDefault="002B0C7C" w:rsidP="00E76A2E">
            <w:pPr>
              <w:pStyle w:val="CopticVerse"/>
            </w:pPr>
            <w:r>
              <w:t>ⲛ̀ⲧⲉ Ⲍⲁⲃⲟⲗⲟⲛ.</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Come, O Isaiah,</w:t>
            </w:r>
          </w:p>
          <w:p w:rsidR="002B0C7C" w:rsidRDefault="002B0C7C" w:rsidP="002B0C7C">
            <w:pPr>
              <w:pStyle w:val="EngHang"/>
            </w:pPr>
            <w:r>
              <w:t>Behold this Virgin</w:t>
            </w:r>
          </w:p>
          <w:p w:rsidR="002B0C7C" w:rsidRDefault="002B0C7C" w:rsidP="002B0C7C">
            <w:pPr>
              <w:pStyle w:val="EngHang"/>
            </w:pPr>
            <w:r>
              <w:t>Of whom you spoke</w:t>
            </w:r>
          </w:p>
          <w:p w:rsidR="002B0C7C" w:rsidRDefault="002B0C7C" w:rsidP="002B0C7C">
            <w:pPr>
              <w:pStyle w:val="EngEnd"/>
            </w:pPr>
            <w:r>
              <w:t>Long ago.</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Ⲏⲥⲁⲏ̀ⲁⲥ ⲁ̀ⲙⲟⲩ:</w:t>
            </w:r>
          </w:p>
          <w:p w:rsidR="002B0C7C" w:rsidRDefault="002B0C7C" w:rsidP="00E76A2E">
            <w:pPr>
              <w:pStyle w:val="CopticVersemulti-line"/>
            </w:pPr>
            <w:r>
              <w:t>ⲁ̀ⲛⲁⲩ ⲉ̀ⲧⲁⲓⲠⲁⲣⲑⲉⲛⲟⲥ:</w:t>
            </w:r>
          </w:p>
          <w:p w:rsidR="002B0C7C" w:rsidRDefault="002B0C7C" w:rsidP="00E76A2E">
            <w:pPr>
              <w:pStyle w:val="CopticVersemulti-line"/>
            </w:pPr>
            <w:r>
              <w:t>ⲑⲏⲉ̀ⲧⲁⲕⲥⲁϫⲓ ⲉⲑⲃⲏⲧⲥ:</w:t>
            </w:r>
          </w:p>
          <w:p w:rsidR="002B0C7C" w:rsidRDefault="002B0C7C" w:rsidP="00E76A2E">
            <w:pPr>
              <w:pStyle w:val="CopticVerse"/>
            </w:pPr>
            <w:r>
              <w:t>ⲓⲥϫⲉⲛ ⲟⲩⲙⲏϣ ⲛ̀ⲭ̀ⲣⲟⲛⲟⲥ.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She bore today</w:t>
            </w:r>
          </w:p>
          <w:p w:rsidR="002B0C7C" w:rsidRDefault="002B0C7C" w:rsidP="002B0C7C">
            <w:pPr>
              <w:pStyle w:val="EngHang"/>
            </w:pPr>
            <w:r>
              <w:t>Immanuel our God.</w:t>
            </w:r>
          </w:p>
          <w:p w:rsidR="002B0C7C" w:rsidRDefault="002B0C7C" w:rsidP="002B0C7C">
            <w:pPr>
              <w:pStyle w:val="EngHang"/>
            </w:pPr>
            <w:r>
              <w:t>God became man,</w:t>
            </w:r>
          </w:p>
          <w:p w:rsidR="002B0C7C" w:rsidRDefault="002B0C7C" w:rsidP="002B0C7C">
            <w:pPr>
              <w:pStyle w:val="EngEnd"/>
            </w:pPr>
            <w:r>
              <w:t>Have mercy on us.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Ⲑⲁⲓ ⲁⲥⲙⲓⲭⲓ ⲙ̀ⲫⲟⲟⲩ:</w:t>
            </w:r>
          </w:p>
          <w:p w:rsidR="002B0C7C" w:rsidRDefault="002B0C7C" w:rsidP="00E76A2E">
            <w:pPr>
              <w:pStyle w:val="CopticVersemulti-line"/>
            </w:pPr>
            <w:r>
              <w:t>Ⲉⲙⲙⲁⲛⲟⲩⲏⲗ ⲡⲉⲛⲚⲟⲩϯ:</w:t>
            </w:r>
          </w:p>
          <w:p w:rsidR="002B0C7C" w:rsidRDefault="002B0C7C" w:rsidP="00E76A2E">
            <w:pPr>
              <w:pStyle w:val="CopticVersemulti-line"/>
            </w:pPr>
            <w:r>
              <w:t>Ⲫⲧ ⲁϥⲉⲣⲣⲱⲙⲓ:</w:t>
            </w:r>
          </w:p>
          <w:p w:rsidR="002B0C7C" w:rsidRPr="005130A7" w:rsidRDefault="002B0C7C" w:rsidP="00E76A2E">
            <w:pPr>
              <w:pStyle w:val="CopticVerse"/>
            </w:pPr>
            <w:r>
              <w:t>ⲁϥⲉⲣⲟⲩⲛⲁⲓ ⲛⲉⲙⲁⲛ.</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Arise, O Jeremiah,</w:t>
            </w:r>
          </w:p>
          <w:p w:rsidR="002B0C7C" w:rsidRDefault="002B0C7C" w:rsidP="002B0C7C">
            <w:pPr>
              <w:pStyle w:val="EngHang"/>
            </w:pPr>
            <w:r>
              <w:t>Come among us,</w:t>
            </w:r>
          </w:p>
          <w:p w:rsidR="002B0C7C" w:rsidRDefault="002B0C7C" w:rsidP="002B0C7C">
            <w:pPr>
              <w:pStyle w:val="EngHang"/>
            </w:pPr>
            <w:r>
              <w:t>Leave your sorrow</w:t>
            </w:r>
          </w:p>
          <w:p w:rsidR="002B0C7C" w:rsidRDefault="002B0C7C" w:rsidP="002B0C7C">
            <w:pPr>
              <w:pStyle w:val="EngEnd"/>
            </w:pPr>
            <w:r>
              <w:t>And rejoice today.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Ⲓⲉⲣⲉⲙⲓⲁⲥ ⲧⲱⲛⲕ:</w:t>
            </w:r>
          </w:p>
          <w:p w:rsidR="002B0C7C" w:rsidRDefault="002B0C7C" w:rsidP="00E76A2E">
            <w:pPr>
              <w:pStyle w:val="CopticVersemulti-line"/>
            </w:pPr>
            <w:r>
              <w:t>ⲁ̀ⲙⲟⲩ ⲧⲉⲛⲙⲏϯ ⲙ̀ⲫⲟⲟⲩ:</w:t>
            </w:r>
          </w:p>
          <w:p w:rsidR="002B0C7C" w:rsidRDefault="002B0C7C" w:rsidP="00E76A2E">
            <w:pPr>
              <w:pStyle w:val="CopticVersemulti-line"/>
            </w:pPr>
            <w:r>
              <w:t>ⲭⲱ ⲙ̀ⲡⲓⲙ̀ⲕⲁϩⲛ̀ϩⲏⲧ:</w:t>
            </w:r>
          </w:p>
          <w:p w:rsidR="002B0C7C" w:rsidRPr="005130A7" w:rsidRDefault="002B0C7C" w:rsidP="00E76A2E">
            <w:pPr>
              <w:pStyle w:val="CopticVerse"/>
            </w:pPr>
            <w:r>
              <w:t>ⲣⲁϣⲓ ϭⲉⲛ ⲡⲁⲓⲉ̀ϩⲟⲟⲩ.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you have seen</w:t>
            </w:r>
          </w:p>
          <w:p w:rsidR="002B0C7C" w:rsidRDefault="002B0C7C" w:rsidP="002B0C7C">
            <w:pPr>
              <w:pStyle w:val="EngHang"/>
            </w:pPr>
            <w:r>
              <w:t>Of Gilead</w:t>
            </w:r>
          </w:p>
          <w:p w:rsidR="002B0C7C" w:rsidRDefault="002B0C7C" w:rsidP="002B0C7C">
            <w:pPr>
              <w:pStyle w:val="EngHang"/>
            </w:pPr>
            <w:r>
              <w:t>Arise and behold</w:t>
            </w:r>
          </w:p>
          <w:p w:rsidR="002B0C7C" w:rsidRDefault="002B0C7C" w:rsidP="002B0C7C">
            <w:pPr>
              <w:pStyle w:val="EngEnd"/>
            </w:pPr>
            <w:r>
              <w:t>The land of Bethlehem.</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Ⲕⲁⲧⲁ ⲫ̀ⲣⲏϯ ⲉ̀ⲧⲁⲕⲛⲁⲩ:</w:t>
            </w:r>
          </w:p>
          <w:p w:rsidR="002B0C7C" w:rsidRDefault="002B0C7C" w:rsidP="00E76A2E">
            <w:pPr>
              <w:pStyle w:val="CopticVersemulti-line"/>
            </w:pPr>
            <w:r>
              <w:t>ⲛ̀ⲧⲉ Ⲅⲁⲗⲗⲁⲁⲇ:</w:t>
            </w:r>
          </w:p>
          <w:p w:rsidR="002B0C7C" w:rsidRDefault="002B0C7C" w:rsidP="00E76A2E">
            <w:pPr>
              <w:pStyle w:val="CopticVersemulti-line"/>
            </w:pPr>
            <w:r>
              <w:t>ⲧⲱⲛⲕ ⲁ̀ⲙⲟⲩ ⲛ̀ⲧⲉⲕⲛⲁⲩ:</w:t>
            </w:r>
          </w:p>
          <w:p w:rsidR="002B0C7C" w:rsidRPr="005130A7" w:rsidRDefault="002B0C7C" w:rsidP="00E76A2E">
            <w:pPr>
              <w:pStyle w:val="CopticVerse"/>
            </w:pPr>
            <w:r>
              <w:t>ⲡ̀ⲕⲁϩⲓ ⲙ̀Ⲃⲏⲑⲗⲉⲉⲙ.</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69"/>
            <w:r>
              <w:t>All</w:t>
            </w:r>
            <w:commentRangeEnd w:id="969"/>
            <w:r>
              <w:rPr>
                <w:rStyle w:val="CommentReference"/>
              </w:rPr>
              <w:commentReference w:id="969"/>
            </w:r>
            <w:r>
              <w:t xml:space="preserve"> the nations were left</w:t>
            </w:r>
          </w:p>
          <w:p w:rsidR="002B0C7C" w:rsidRDefault="002B0C7C" w:rsidP="002B0C7C">
            <w:pPr>
              <w:pStyle w:val="EngHang"/>
            </w:pPr>
            <w:r>
              <w:t>In the mysteries,</w:t>
            </w:r>
          </w:p>
          <w:p w:rsidR="002B0C7C" w:rsidRDefault="002B0C7C" w:rsidP="002B0C7C">
            <w:pPr>
              <w:pStyle w:val="EngHang"/>
            </w:pPr>
            <w:r>
              <w:t>O Ezekiel,</w:t>
            </w:r>
          </w:p>
          <w:p w:rsidR="002B0C7C" w:rsidRDefault="002B0C7C" w:rsidP="002B0C7C">
            <w:pPr>
              <w:pStyle w:val="EngEnd"/>
            </w:pPr>
            <w:r>
              <w:t>The seer.</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Ⲗⲁⲟⲥ ⲛⲓⲃⲉⲛ ⲁⲩⲭⲁⲩ:</w:t>
            </w:r>
          </w:p>
          <w:p w:rsidR="002B0C7C" w:rsidRDefault="002B0C7C" w:rsidP="00E76A2E">
            <w:pPr>
              <w:pStyle w:val="CopticVersemulti-line"/>
            </w:pPr>
            <w:r>
              <w:t>ϧⲉⲛ ϩⲁⲙⲛⲩⲥⲧⲏⲣⲓⲟⲛ:</w:t>
            </w:r>
          </w:p>
          <w:p w:rsidR="002B0C7C" w:rsidRDefault="002B0C7C" w:rsidP="00E76A2E">
            <w:pPr>
              <w:pStyle w:val="CopticVersemulti-line"/>
            </w:pPr>
            <w:r>
              <w:t>ⲱ̀ Ⲓⲉⲍⲉⲕⲓⲏⲗ:</w:t>
            </w:r>
          </w:p>
          <w:p w:rsidR="002B0C7C" w:rsidRPr="005130A7" w:rsidRDefault="002B0C7C" w:rsidP="00E76A2E">
            <w:pPr>
              <w:pStyle w:val="CopticVerse"/>
            </w:pPr>
            <w:r>
              <w:t>ⲡⲓⲣⲉϥⲉⲣⲑⲉⲱ̀ⲣⲓⲛ.</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The Messiah was born</w:t>
            </w:r>
          </w:p>
          <w:p w:rsidR="002B0C7C" w:rsidRDefault="002B0C7C" w:rsidP="002B0C7C">
            <w:pPr>
              <w:pStyle w:val="EngHang"/>
            </w:pPr>
            <w:r>
              <w:t>From a sealed gate:</w:t>
            </w:r>
          </w:p>
          <w:p w:rsidR="002B0C7C" w:rsidRDefault="002B0C7C" w:rsidP="002B0C7C">
            <w:pPr>
              <w:pStyle w:val="EngHang"/>
            </w:pPr>
            <w:r>
              <w:t>The holy virgin,</w:t>
            </w:r>
          </w:p>
          <w:p w:rsidR="002B0C7C" w:rsidRDefault="002B0C7C" w:rsidP="002B0C7C">
            <w:pPr>
              <w:pStyle w:val="EngEnd"/>
            </w:pPr>
            <w:r>
              <w:t>In Bethlehem.</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Ⲙⲁⲥⲓⲁⲥ ⲁⲩⲙⲁⲥϥ:</w:t>
            </w:r>
          </w:p>
          <w:p w:rsidR="002B0C7C" w:rsidRDefault="002B0C7C" w:rsidP="00E76A2E">
            <w:pPr>
              <w:pStyle w:val="CopticVersemulti-line"/>
            </w:pPr>
            <w:r>
              <w:t>ϧⲉⲛ ϯⲡⲩⲗⲏ ⲉⲥϣⲟⲧⲉⲙ:</w:t>
            </w:r>
          </w:p>
          <w:p w:rsidR="002B0C7C" w:rsidRDefault="002B0C7C" w:rsidP="00E76A2E">
            <w:pPr>
              <w:pStyle w:val="CopticVersemulti-line"/>
            </w:pPr>
            <w:r>
              <w:t>ⲉ̄ⲟ̄ⲩ̄ ⲙ̀Ⲡⲁⲣⲑⲉⲛⲟⲥ:</w:t>
            </w:r>
          </w:p>
          <w:p w:rsidR="002B0C7C" w:rsidRPr="005130A7" w:rsidRDefault="002B0C7C" w:rsidP="00E76A2E">
            <w:pPr>
              <w:pStyle w:val="CopticVerse"/>
            </w:pPr>
            <w:r>
              <w:t>ⲛ̀ϩ̀ⲣⲏⲓ ϧⲉⲛ Ⲃⲏⲑⲗⲉⲉⲙ.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As the supplications were raised,</w:t>
            </w:r>
          </w:p>
          <w:p w:rsidR="002B0C7C" w:rsidRDefault="002B0C7C" w:rsidP="002B0C7C">
            <w:pPr>
              <w:pStyle w:val="EngHang"/>
            </w:pPr>
            <w:r>
              <w:t xml:space="preserve">So were the </w:t>
            </w:r>
            <w:commentRangeStart w:id="970"/>
            <w:r>
              <w:t>seals</w:t>
            </w:r>
            <w:commentRangeEnd w:id="970"/>
            <w:r>
              <w:rPr>
                <w:rStyle w:val="CommentReference"/>
              </w:rPr>
              <w:commentReference w:id="970"/>
            </w:r>
            <w:r>
              <w:t>,</w:t>
            </w:r>
          </w:p>
          <w:p w:rsidR="002B0C7C" w:rsidRDefault="002B0C7C" w:rsidP="002B0C7C">
            <w:pPr>
              <w:pStyle w:val="EngHang"/>
            </w:pPr>
            <w:r>
              <w:t>As the gate</w:t>
            </w:r>
          </w:p>
          <w:p w:rsidR="002B0C7C" w:rsidRDefault="002B0C7C" w:rsidP="002B0C7C">
            <w:pPr>
              <w:pStyle w:val="EngEnd"/>
            </w:pPr>
            <w:r>
              <w:t>That you saw.</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Ⲛⲓⲧⲱⲃϩ ⲙ̀ⲡⲟⲩⲟⲩⲱ̀ⲧⲉⲃ:</w:t>
            </w:r>
          </w:p>
          <w:p w:rsidR="002B0C7C" w:rsidRDefault="002B0C7C" w:rsidP="00E76A2E">
            <w:pPr>
              <w:pStyle w:val="CopticVersemulti-line"/>
            </w:pPr>
            <w:r>
              <w:t>ⲛⲓⲧⲉⲃⲥ ⲙ̀ⲡⲟⲩⲣⲏϯ:</w:t>
            </w:r>
          </w:p>
          <w:p w:rsidR="002B0C7C" w:rsidRDefault="002B0C7C" w:rsidP="00E76A2E">
            <w:pPr>
              <w:pStyle w:val="CopticVersemulti-line"/>
            </w:pPr>
            <w:r>
              <w:t>ⲙ̀ⲫ̀ⲣⲏϯ ⲛ̀ϯⲡⲩⲗⲏ:</w:t>
            </w:r>
          </w:p>
          <w:p w:rsidR="002B0C7C" w:rsidRPr="005130A7" w:rsidRDefault="002B0C7C" w:rsidP="00E76A2E">
            <w:pPr>
              <w:pStyle w:val="CopticVerse"/>
            </w:pPr>
            <w:r>
              <w:t>ⲉ̀ⲧⲁⲕⲛⲁⲩ ⲉ̀ⲣⲟⲥ.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Ninety-nine signs</w:t>
            </w:r>
          </w:p>
          <w:p w:rsidR="002B0C7C" w:rsidRDefault="002B0C7C" w:rsidP="002B0C7C">
            <w:pPr>
              <w:pStyle w:val="EngHang"/>
            </w:pPr>
            <w:r>
              <w:t>Were counted</w:t>
            </w:r>
          </w:p>
          <w:p w:rsidR="002B0C7C" w:rsidRDefault="002B0C7C" w:rsidP="002B0C7C">
            <w:pPr>
              <w:pStyle w:val="EngHang"/>
            </w:pPr>
            <w:r>
              <w:t>By the holy scribes</w:t>
            </w:r>
          </w:p>
          <w:p w:rsidR="002B0C7C" w:rsidRDefault="002B0C7C" w:rsidP="002B0C7C">
            <w:pPr>
              <w:pStyle w:val="EngEnd"/>
            </w:pPr>
            <w:r>
              <w:t>Of the Church.</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Ⲝⲱ ⲯⲓⲧ ⲛ̀Ⲗⲟⲅⲟⲥ:</w:t>
            </w:r>
          </w:p>
          <w:p w:rsidR="002B0C7C" w:rsidRDefault="002B0C7C" w:rsidP="00E76A2E">
            <w:pPr>
              <w:pStyle w:val="CopticVersemulti-line"/>
            </w:pPr>
            <w:r>
              <w:t>ⲁⲩϭⲓⲏ̀ⲡⲓ ⲙ̀ⲙⲟⲩ:</w:t>
            </w:r>
          </w:p>
          <w:p w:rsidR="002B0C7C" w:rsidRDefault="002B0C7C" w:rsidP="00E76A2E">
            <w:pPr>
              <w:pStyle w:val="CopticVersemulti-line"/>
            </w:pPr>
            <w:r>
              <w:t>ⲛ̀ϫⲉ ⲛⲓⲥⲁϧ ⲉ̄ⲑ̄ⲩ̄:</w:t>
            </w:r>
          </w:p>
          <w:p w:rsidR="002B0C7C" w:rsidRPr="005130A7" w:rsidRDefault="002B0C7C" w:rsidP="00E76A2E">
            <w:pPr>
              <w:pStyle w:val="CopticVerse"/>
            </w:pPr>
            <w:r>
              <w:t>ⲛ̀ⲧⲉ ϯⲉⲕⲕ̀ⲗⲏⲥⲓⲁ̀.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Of seventy weeks,</w:t>
            </w:r>
          </w:p>
          <w:p w:rsidR="002B0C7C" w:rsidRDefault="002B0C7C" w:rsidP="002B0C7C">
            <w:pPr>
              <w:pStyle w:val="EngHang"/>
            </w:pPr>
            <w:r>
              <w:t>O young Daniel,</w:t>
            </w:r>
          </w:p>
          <w:p w:rsidR="002B0C7C" w:rsidRDefault="002B0C7C" w:rsidP="002B0C7C">
            <w:pPr>
              <w:pStyle w:val="EngHang"/>
            </w:pPr>
            <w:r>
              <w:t>You informed Israel</w:t>
            </w:r>
          </w:p>
          <w:p w:rsidR="002B0C7C" w:rsidRDefault="002B0C7C" w:rsidP="002B0C7C">
            <w:pPr>
              <w:pStyle w:val="EngEnd"/>
            </w:pPr>
            <w:r>
              <w:t>For their salvation.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Ⲟ ⲛ̀ⲉ̀ⲩⲇⲱⲙⲁⲥ:</w:t>
            </w:r>
          </w:p>
          <w:p w:rsidR="002B0C7C" w:rsidRDefault="002B0C7C" w:rsidP="00E76A2E">
            <w:pPr>
              <w:pStyle w:val="CopticVersemulti-line"/>
            </w:pPr>
            <w:r>
              <w:t>ⲱ̀ Ⲇⲁⲛⲓⲏⲗ ⲡⲓⲕⲟⲩϫⲓ:</w:t>
            </w:r>
          </w:p>
          <w:p w:rsidR="002B0C7C" w:rsidRDefault="002B0C7C" w:rsidP="00E76A2E">
            <w:pPr>
              <w:pStyle w:val="CopticVersemulti-line"/>
            </w:pPr>
            <w:r>
              <w:t>ⲥ̀ⲁⲕⲧⲁⲙⲥ ⲡⲒⲥⲣⲁⲏ̀ⲗ:</w:t>
            </w:r>
          </w:p>
          <w:p w:rsidR="002B0C7C" w:rsidRPr="005130A7" w:rsidRDefault="002B0C7C" w:rsidP="00E76A2E">
            <w:pPr>
              <w:pStyle w:val="CopticVerse"/>
            </w:pPr>
            <w:r>
              <w:t>ⲉⲑⲃⲉ ⲡⲟⲩϫⲓⲛⲥⲱϯ.</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The time is fulfilled,</w:t>
            </w:r>
          </w:p>
          <w:p w:rsidR="002B0C7C" w:rsidRDefault="002B0C7C" w:rsidP="002B0C7C">
            <w:pPr>
              <w:pStyle w:val="EngHang"/>
            </w:pPr>
            <w:r>
              <w:t>In time,</w:t>
            </w:r>
          </w:p>
          <w:p w:rsidR="002B0C7C" w:rsidRDefault="002B0C7C" w:rsidP="002B0C7C">
            <w:pPr>
              <w:pStyle w:val="EngHang"/>
            </w:pPr>
            <w:r>
              <w:t>For a child is born</w:t>
            </w:r>
          </w:p>
          <w:p w:rsidR="002B0C7C" w:rsidRDefault="002B0C7C" w:rsidP="002B0C7C">
            <w:pPr>
              <w:pStyle w:val="EngEnd"/>
            </w:pPr>
            <w:r>
              <w:t>Of a virgin.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Ⲡⲁⲓⲭ̀ⲣⲟⲛⲟⲥ ⲁϥϫⲱⲕ:</w:t>
            </w:r>
          </w:p>
          <w:p w:rsidR="002B0C7C" w:rsidRDefault="002B0C7C" w:rsidP="00E76A2E">
            <w:pPr>
              <w:pStyle w:val="CopticVersemulti-line"/>
            </w:pPr>
            <w:r>
              <w:t>ϧⲉⲛ ⲡⲁⲓⲭ̀ⲣⲟⲛⲟⲥ ⲫⲁⲓ:</w:t>
            </w:r>
          </w:p>
          <w:p w:rsidR="002B0C7C" w:rsidRDefault="002B0C7C" w:rsidP="00E76A2E">
            <w:pPr>
              <w:pStyle w:val="CopticVersemulti-line"/>
            </w:pPr>
            <w:r>
              <w:t>ϩⲓⲧⲉⲛ ⲡⲁⲓϫⲓⲛⲙⲓⲥⲓ:</w:t>
            </w:r>
          </w:p>
          <w:p w:rsidR="002B0C7C" w:rsidRPr="005130A7" w:rsidRDefault="002B0C7C" w:rsidP="00E76A2E">
            <w:pPr>
              <w:pStyle w:val="CopticVerse"/>
            </w:pPr>
            <w:r>
              <w:t>ⲛ̀ⲧⲁⲓⲁ̀ⲗⲟⲩ ⲙ̀Ⲡⲁⲣⲑⲉⲛⲟⲥ.</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Rejoice today,</w:t>
            </w:r>
          </w:p>
          <w:p w:rsidR="002B0C7C" w:rsidRDefault="002B0C7C" w:rsidP="002B0C7C">
            <w:pPr>
              <w:pStyle w:val="EngHang"/>
            </w:pPr>
            <w:r>
              <w:t>O Adam, our father</w:t>
            </w:r>
          </w:p>
          <w:p w:rsidR="002B0C7C" w:rsidRDefault="002B0C7C" w:rsidP="002B0C7C">
            <w:pPr>
              <w:pStyle w:val="EngHang"/>
            </w:pPr>
            <w:r>
              <w:t>With your son Abel</w:t>
            </w:r>
          </w:p>
          <w:p w:rsidR="002B0C7C" w:rsidRDefault="002B0C7C" w:rsidP="002B0C7C">
            <w:pPr>
              <w:pStyle w:val="EngEnd"/>
            </w:pPr>
            <w:r>
              <w:t>And all the ancients,</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Ⲣⲁϣⲓ ⲛⲁⲕ ⲛ̀ⲫⲟⲟⲩ:</w:t>
            </w:r>
          </w:p>
          <w:p w:rsidR="002B0C7C" w:rsidRDefault="002B0C7C" w:rsidP="00E76A2E">
            <w:pPr>
              <w:pStyle w:val="CopticVersemulti-line"/>
            </w:pPr>
            <w:r>
              <w:t>ⲱ̀ Ⲁⲇⲁⲙ ⲡⲉⲛⲓⲱⲧ:</w:t>
            </w:r>
          </w:p>
          <w:p w:rsidR="002B0C7C" w:rsidRDefault="002B0C7C" w:rsidP="00E76A2E">
            <w:pPr>
              <w:pStyle w:val="CopticVersemulti-line"/>
            </w:pPr>
            <w:r>
              <w:t>ⲛⲉⲙ Ⲁⲃⲉⲗ ⲡⲉⲕϣⲏⲣⲓ:</w:t>
            </w:r>
          </w:p>
          <w:p w:rsidR="002B0C7C" w:rsidRPr="005130A7" w:rsidRDefault="002B0C7C" w:rsidP="00E76A2E">
            <w:pPr>
              <w:pStyle w:val="CopticVerse"/>
            </w:pPr>
            <w:r>
              <w:t>ⲛⲉⲙ ⲛⲓϧⲉⲗⲗⲟⲓ ⲧⲏⲣⲟⲩ.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elect with you:</w:t>
            </w:r>
          </w:p>
          <w:p w:rsidR="002B0C7C" w:rsidRDefault="002B0C7C" w:rsidP="002B0C7C">
            <w:pPr>
              <w:pStyle w:val="EngHang"/>
            </w:pPr>
            <w:r>
              <w:t>Abraham the righteous</w:t>
            </w:r>
          </w:p>
          <w:p w:rsidR="002B0C7C" w:rsidRDefault="002B0C7C" w:rsidP="002B0C7C">
            <w:pPr>
              <w:pStyle w:val="EngHang"/>
            </w:pPr>
            <w:r>
              <w:t>Isaac the sacrifice</w:t>
            </w:r>
          </w:p>
          <w:p w:rsidR="002B0C7C" w:rsidRDefault="002B0C7C" w:rsidP="002B0C7C">
            <w:pPr>
              <w:pStyle w:val="EngEnd"/>
            </w:pPr>
            <w:r>
              <w:t>And Jacob Israel.</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Ⲥⲱⲧⲡ ⲛⲉⲙⲱⲧⲉⲛ ⲧⲏⲣⲟⲩ:</w:t>
            </w:r>
          </w:p>
          <w:p w:rsidR="002B0C7C" w:rsidRDefault="002B0C7C" w:rsidP="00E76A2E">
            <w:pPr>
              <w:pStyle w:val="CopticVersemulti-line"/>
            </w:pPr>
            <w:r>
              <w:t>ⲙ̀ⲡⲓⲑ̀ⲙⲏⲓ Ⲁⲃⲣⲁⲁⲙ:</w:t>
            </w:r>
          </w:p>
          <w:p w:rsidR="002B0C7C" w:rsidRDefault="002B0C7C" w:rsidP="00E76A2E">
            <w:pPr>
              <w:pStyle w:val="CopticVersemulti-line"/>
            </w:pPr>
            <w:r>
              <w:t>ⲛⲉⲙ Ⲓⲥⲁⲁⲕ ⲡⲓϣⲟⲩϣⲱⲟ̀ⲩϣⲓ:</w:t>
            </w:r>
          </w:p>
          <w:p w:rsidR="002B0C7C" w:rsidRPr="005130A7" w:rsidRDefault="002B0C7C" w:rsidP="00E76A2E">
            <w:pPr>
              <w:pStyle w:val="CopticVerse"/>
            </w:pPr>
            <w:r>
              <w:t>ⲛⲉⲙ Ⲓⲁⲕⲱⲃ ⲡⲒⲥⲣⲁⲏ̀ⲗ.</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commentRangeStart w:id="971"/>
            <w:r>
              <w:t>Tetra</w:t>
            </w:r>
            <w:commentRangeEnd w:id="971"/>
            <w:r>
              <w:rPr>
                <w:rStyle w:val="CommentReference"/>
              </w:rPr>
              <w:commentReference w:id="971"/>
            </w:r>
            <w:r>
              <w:t>, the judge,</w:t>
            </w:r>
          </w:p>
          <w:p w:rsidR="002B0C7C" w:rsidRDefault="002B0C7C" w:rsidP="002B0C7C">
            <w:pPr>
              <w:pStyle w:val="EngHang"/>
            </w:pPr>
            <w:r>
              <w:t>And the strong Judah,</w:t>
            </w:r>
          </w:p>
          <w:p w:rsidR="002B0C7C" w:rsidRDefault="002B0C7C" w:rsidP="002B0C7C">
            <w:pPr>
              <w:pStyle w:val="EngHang"/>
            </w:pPr>
            <w:r>
              <w:t>Through whom the</w:t>
            </w:r>
          </w:p>
          <w:p w:rsidR="002B0C7C" w:rsidRPr="0078672A" w:rsidRDefault="002B0C7C" w:rsidP="002B0C7C">
            <w:pPr>
              <w:pStyle w:val="EngEnd"/>
            </w:pPr>
            <w:r>
              <w:t>Great salvation came.</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Ⲧⲉⲧⲣⲁ ⲡⲓⲕ̀ⲣⲓⲥⲧⲟⲥ:</w:t>
            </w:r>
          </w:p>
          <w:p w:rsidR="002B0C7C" w:rsidRDefault="002B0C7C" w:rsidP="00E76A2E">
            <w:pPr>
              <w:pStyle w:val="CopticVersemulti-line"/>
            </w:pPr>
            <w:r>
              <w:t>ⲛⲉⲙ Ⲓⲟⲩⲇⲁⲥ ⲡⲓϫⲱⲣⲓ:</w:t>
            </w:r>
          </w:p>
          <w:p w:rsidR="002B0C7C" w:rsidRDefault="002B0C7C" w:rsidP="00E76A2E">
            <w:pPr>
              <w:pStyle w:val="CopticVersemulti-line"/>
            </w:pPr>
            <w:r>
              <w:t>ⲉ̀ⲧⲉ ⲡⲓⲛⲓϣϯ ⲛ̀ⲛⲟϩⲉⲙ:</w:t>
            </w:r>
          </w:p>
          <w:p w:rsidR="002B0C7C" w:rsidRPr="005130A7" w:rsidRDefault="002B0C7C" w:rsidP="00E76A2E">
            <w:pPr>
              <w:pStyle w:val="CopticVerse"/>
            </w:pPr>
            <w:r>
              <w:t>ϣⲱⲡⲓ ⲉ̀ⲃⲟⲗϩⲓⲧⲟⲧϥ.</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Behold Samuel</w:t>
            </w:r>
          </w:p>
          <w:p w:rsidR="002B0C7C" w:rsidRDefault="002B0C7C" w:rsidP="002B0C7C">
            <w:pPr>
              <w:pStyle w:val="EngHang"/>
            </w:pPr>
            <w:r>
              <w:t>The elder who anointed</w:t>
            </w:r>
          </w:p>
          <w:p w:rsidR="002B0C7C" w:rsidRDefault="002B0C7C" w:rsidP="002B0C7C">
            <w:pPr>
              <w:pStyle w:val="EngHang"/>
            </w:pPr>
            <w:r>
              <w:t>The just men, the prophets,</w:t>
            </w:r>
          </w:p>
          <w:p w:rsidR="002B0C7C" w:rsidRDefault="002B0C7C" w:rsidP="002B0C7C">
            <w:pPr>
              <w:pStyle w:val="EngEnd"/>
            </w:pPr>
            <w:r>
              <w:t>And the kings.</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Ⲩⲡⲡⲉ ⲡⲓϧⲉⲗⲗⲟ:</w:t>
            </w:r>
          </w:p>
          <w:p w:rsidR="002B0C7C" w:rsidRDefault="002B0C7C" w:rsidP="00E76A2E">
            <w:pPr>
              <w:pStyle w:val="CopticVersemulti-line"/>
            </w:pPr>
            <w:r>
              <w:t>Ⲥⲁⲙⲟⲩⲏⲗ ⲡⲓⲣⲉϥⲑⲱϩⲥ:</w:t>
            </w:r>
          </w:p>
          <w:p w:rsidR="002B0C7C" w:rsidRDefault="002B0C7C" w:rsidP="00E76A2E">
            <w:pPr>
              <w:pStyle w:val="CopticVersemulti-line"/>
            </w:pPr>
            <w:r>
              <w:t>ⲛⲓⲑ̀ⲙⲏⲓ ⲛⲉⲙ ⲛⲓⲡ̀ⲣⲟⲫⲏⲧⲏⲥ:</w:t>
            </w:r>
          </w:p>
          <w:p w:rsidR="002B0C7C" w:rsidRPr="005130A7" w:rsidRDefault="002B0C7C" w:rsidP="00E76A2E">
            <w:pPr>
              <w:pStyle w:val="CopticVerse"/>
            </w:pPr>
            <w:r>
              <w:t>ⲛⲉⲙ ⲛⲓⲕⲉⲟⲩⲣⲱⲟⲩ.</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The God of glory</w:t>
            </w:r>
          </w:p>
          <w:p w:rsidR="002B0C7C" w:rsidRDefault="002B0C7C" w:rsidP="002B0C7C">
            <w:pPr>
              <w:pStyle w:val="EngHang"/>
            </w:pPr>
            <w:r>
              <w:t>Appeared to Moses,</w:t>
            </w:r>
          </w:p>
          <w:p w:rsidR="002B0C7C" w:rsidRDefault="002B0C7C" w:rsidP="002B0C7C">
            <w:pPr>
              <w:pStyle w:val="EngHang"/>
            </w:pPr>
            <w:r>
              <w:t>In Median,</w:t>
            </w:r>
          </w:p>
          <w:p w:rsidR="002B0C7C" w:rsidRDefault="002B0C7C" w:rsidP="002B0C7C">
            <w:pPr>
              <w:pStyle w:val="EngEnd"/>
            </w:pPr>
            <w:r>
              <w:t xml:space="preserve">In a </w:t>
            </w:r>
            <w:commentRangeStart w:id="972"/>
            <w:r>
              <w:t xml:space="preserve">flaming </w:t>
            </w:r>
            <w:commentRangeEnd w:id="972"/>
            <w:r>
              <w:rPr>
                <w:rStyle w:val="CommentReference"/>
              </w:rPr>
              <w:commentReference w:id="972"/>
            </w:r>
            <w:r>
              <w:t>fire.</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Ⲫϯ ⲛ̀ⲧⲉ ⲡ̀ⲱ̀ⲟⲩ:</w:t>
            </w:r>
          </w:p>
          <w:p w:rsidR="002B0C7C" w:rsidRDefault="002B0C7C" w:rsidP="00E76A2E">
            <w:pPr>
              <w:pStyle w:val="CopticVersemulti-line"/>
            </w:pPr>
            <w:r>
              <w:t>ⲉ̀ⲧⲁϥⲟⲩⲱⲛϩϥ ⲉ̀Ⲙⲱⲩ̀ⲥⲏⲥ:</w:t>
            </w:r>
          </w:p>
          <w:p w:rsidR="002B0C7C" w:rsidRDefault="002B0C7C" w:rsidP="00E76A2E">
            <w:pPr>
              <w:pStyle w:val="CopticVersemulti-line"/>
            </w:pPr>
            <w:r>
              <w:t>ⲛ̀ϩ̀ⲣⲏⲓ ϧⲉⲛ Ⲙⲁⲇⲓⲁⲛ:</w:t>
            </w:r>
          </w:p>
          <w:p w:rsidR="002B0C7C" w:rsidRPr="005130A7" w:rsidRDefault="002B0C7C" w:rsidP="00E76A2E">
            <w:pPr>
              <w:pStyle w:val="CopticVerse"/>
            </w:pPr>
            <w:r>
              <w:t>ϧⲉⲛ ⲟⲩⲑⲁϩ ⲛ̀ⲭ̀ⲣⲱⲙ.</w:t>
            </w:r>
          </w:p>
        </w:tc>
      </w:tr>
      <w:tr w:rsidR="002B0C7C" w:rsidTr="00E76A2E">
        <w:trPr>
          <w:cantSplit/>
          <w:jc w:val="center"/>
        </w:trPr>
        <w:tc>
          <w:tcPr>
            <w:tcW w:w="288" w:type="dxa"/>
          </w:tcPr>
          <w:p w:rsidR="002B0C7C" w:rsidRDefault="002B0C7C" w:rsidP="00E76A2E">
            <w:pPr>
              <w:pStyle w:val="CopticCross"/>
            </w:pPr>
          </w:p>
        </w:tc>
        <w:tc>
          <w:tcPr>
            <w:tcW w:w="3960" w:type="dxa"/>
          </w:tcPr>
          <w:p w:rsidR="002B0C7C" w:rsidRDefault="002B0C7C" w:rsidP="002B0C7C">
            <w:pPr>
              <w:pStyle w:val="EngHang"/>
            </w:pPr>
            <w:r>
              <w:t>Leave Median and</w:t>
            </w:r>
          </w:p>
          <w:p w:rsidR="002B0C7C" w:rsidRDefault="002B0C7C" w:rsidP="002B0C7C">
            <w:pPr>
              <w:pStyle w:val="EngHang"/>
            </w:pPr>
            <w:r>
              <w:t>Come to Bethlehem</w:t>
            </w:r>
          </w:p>
          <w:p w:rsidR="002B0C7C" w:rsidRDefault="002B0C7C" w:rsidP="002B0C7C">
            <w:pPr>
              <w:pStyle w:val="EngHang"/>
            </w:pPr>
            <w:r>
              <w:t>To behold</w:t>
            </w:r>
          </w:p>
          <w:p w:rsidR="002B0C7C" w:rsidRDefault="002B0C7C" w:rsidP="002B0C7C">
            <w:pPr>
              <w:pStyle w:val="EngEnd"/>
            </w:pPr>
            <w:r>
              <w:t>The God of glory.</w:t>
            </w:r>
          </w:p>
        </w:tc>
        <w:tc>
          <w:tcPr>
            <w:tcW w:w="288" w:type="dxa"/>
          </w:tcPr>
          <w:p w:rsidR="002B0C7C" w:rsidRDefault="002B0C7C" w:rsidP="00E76A2E"/>
        </w:tc>
        <w:tc>
          <w:tcPr>
            <w:tcW w:w="288" w:type="dxa"/>
          </w:tcPr>
          <w:p w:rsidR="002B0C7C" w:rsidRDefault="002B0C7C" w:rsidP="00E76A2E">
            <w:pPr>
              <w:pStyle w:val="CopticCross"/>
            </w:pPr>
          </w:p>
        </w:tc>
        <w:tc>
          <w:tcPr>
            <w:tcW w:w="3960" w:type="dxa"/>
          </w:tcPr>
          <w:p w:rsidR="002B0C7C" w:rsidRDefault="002B0C7C" w:rsidP="00E76A2E">
            <w:pPr>
              <w:pStyle w:val="CopticVersemulti-line"/>
            </w:pPr>
            <w:r>
              <w:t>Ⲭⲱ ⲙ̀Ⲙⲁⲇⲓⲁⲛ:</w:t>
            </w:r>
          </w:p>
          <w:p w:rsidR="002B0C7C" w:rsidRDefault="002B0C7C" w:rsidP="00E76A2E">
            <w:pPr>
              <w:pStyle w:val="CopticVersemulti-line"/>
            </w:pPr>
            <w:r>
              <w:t>ⲁ̀ⲙⲟⲩ ϣⲁ Ⲃⲏⲑⲗⲉⲉⲙ:</w:t>
            </w:r>
          </w:p>
          <w:p w:rsidR="002B0C7C" w:rsidRDefault="002B0C7C" w:rsidP="00E76A2E">
            <w:pPr>
              <w:pStyle w:val="CopticVersemulti-line"/>
            </w:pPr>
            <w:r>
              <w:t>ϩⲓⲛⲁ ⲛ̀ⲧⲉⲕⲛⲁⲩ:</w:t>
            </w:r>
          </w:p>
          <w:p w:rsidR="002B0C7C" w:rsidRPr="005130A7" w:rsidRDefault="002B0C7C" w:rsidP="00E76A2E">
            <w:pPr>
              <w:pStyle w:val="CopticVerse"/>
            </w:pPr>
            <w:r>
              <w:t>ⲉ̀Ⲫϯ ⲛ̀ⲧⲉ ⲡ̀ⲱ̀ⲟⲩ.</w:t>
            </w:r>
          </w:p>
        </w:tc>
      </w:tr>
      <w:tr w:rsidR="002B0C7C" w:rsidTr="00E76A2E">
        <w:trPr>
          <w:cantSplit/>
          <w:jc w:val="center"/>
        </w:trPr>
        <w:tc>
          <w:tcPr>
            <w:tcW w:w="288" w:type="dxa"/>
          </w:tcPr>
          <w:p w:rsidR="002B0C7C" w:rsidRPr="003209AF" w:rsidRDefault="002B0C7C" w:rsidP="00E76A2E">
            <w:pPr>
              <w:pStyle w:val="CopticCross"/>
              <w:rPr>
                <w:b/>
              </w:rPr>
            </w:pPr>
            <w:r w:rsidRPr="00FB5ACB">
              <w:t>¿</w:t>
            </w:r>
          </w:p>
        </w:tc>
        <w:tc>
          <w:tcPr>
            <w:tcW w:w="3960" w:type="dxa"/>
          </w:tcPr>
          <w:p w:rsidR="002B0C7C" w:rsidRDefault="002B0C7C" w:rsidP="002B0C7C">
            <w:pPr>
              <w:pStyle w:val="EngHang"/>
            </w:pPr>
            <w:r>
              <w:t>The spiritual bush</w:t>
            </w:r>
          </w:p>
          <w:p w:rsidR="002B0C7C" w:rsidRDefault="002B0C7C" w:rsidP="002B0C7C">
            <w:pPr>
              <w:pStyle w:val="EngHang"/>
            </w:pPr>
            <w:r>
              <w:t>Engulfed in flames</w:t>
            </w:r>
          </w:p>
          <w:p w:rsidR="002B0C7C" w:rsidRDefault="002B0C7C" w:rsidP="002B0C7C">
            <w:pPr>
              <w:pStyle w:val="EngHang"/>
            </w:pPr>
            <w:r>
              <w:t>Is Mary</w:t>
            </w:r>
          </w:p>
          <w:p w:rsidR="002B0C7C" w:rsidRDefault="002B0C7C" w:rsidP="002B0C7C">
            <w:pPr>
              <w:pStyle w:val="EngEnd"/>
            </w:pPr>
            <w:r>
              <w:t>And her Only-Begotton.</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Ⲯⲩⲭⲟⲥ ⲙ̀ⲃⲁⲧⲟⲥ:</w:t>
            </w:r>
          </w:p>
          <w:p w:rsidR="002B0C7C" w:rsidRDefault="002B0C7C" w:rsidP="00E76A2E">
            <w:pPr>
              <w:pStyle w:val="CopticVersemulti-line"/>
            </w:pPr>
            <w:r>
              <w:t>ⲉϥⲙⲟϩ ϧⲉⲛ ⲡⲓⲭ̀ⲣⲱⲙ:</w:t>
            </w:r>
          </w:p>
          <w:p w:rsidR="002B0C7C" w:rsidRDefault="002B0C7C" w:rsidP="00E76A2E">
            <w:pPr>
              <w:pStyle w:val="CopticVersemulti-line"/>
            </w:pPr>
            <w:r>
              <w:t>ⲉ̀ⲧⲉ ⲑⲁⲓ ⲧⲉ Ⲙⲁⲣⲓⲁ:</w:t>
            </w:r>
          </w:p>
          <w:p w:rsidR="002B0C7C" w:rsidRPr="005130A7" w:rsidRDefault="002B0C7C" w:rsidP="00E76A2E">
            <w:pPr>
              <w:pStyle w:val="CopticVerse"/>
            </w:pPr>
            <w:r>
              <w:t>ⲛⲉⲙ ⲡⲉⲥⲙⲟⲛⲅⲉⲛⲏⲥ.</w:t>
            </w:r>
          </w:p>
        </w:tc>
      </w:tr>
      <w:tr w:rsidR="002B0C7C" w:rsidTr="00E76A2E">
        <w:trPr>
          <w:cantSplit/>
          <w:jc w:val="center"/>
        </w:trPr>
        <w:tc>
          <w:tcPr>
            <w:tcW w:w="288" w:type="dxa"/>
          </w:tcPr>
          <w:p w:rsidR="002B0C7C" w:rsidRDefault="002B0C7C" w:rsidP="00E76A2E">
            <w:pPr>
              <w:pStyle w:val="CopticCross"/>
            </w:pPr>
            <w:r w:rsidRPr="00FB5ACB">
              <w:lastRenderedPageBreak/>
              <w:t>¿</w:t>
            </w:r>
          </w:p>
        </w:tc>
        <w:tc>
          <w:tcPr>
            <w:tcW w:w="3960" w:type="dxa"/>
          </w:tcPr>
          <w:p w:rsidR="002B0C7C" w:rsidRDefault="002B0C7C" w:rsidP="002B0C7C">
            <w:pPr>
              <w:pStyle w:val="EngHang"/>
            </w:pPr>
            <w:r>
              <w:t>You are blessed</w:t>
            </w:r>
          </w:p>
          <w:p w:rsidR="002B0C7C" w:rsidRDefault="002B0C7C" w:rsidP="002B0C7C">
            <w:pPr>
              <w:pStyle w:val="EngHang"/>
            </w:pPr>
            <w:r>
              <w:t>More than all women,</w:t>
            </w:r>
          </w:p>
          <w:p w:rsidR="002B0C7C" w:rsidRDefault="002B0C7C" w:rsidP="002B0C7C">
            <w:pPr>
              <w:pStyle w:val="EngHang"/>
            </w:pPr>
            <w:r>
              <w:t>And your womb is blessed,</w:t>
            </w:r>
          </w:p>
          <w:p w:rsidR="002B0C7C" w:rsidRDefault="002B0C7C" w:rsidP="002B0C7C">
            <w:pPr>
              <w:pStyle w:val="EngEnd"/>
            </w:pPr>
            <w:r>
              <w:t>For it carried God.</w:t>
            </w:r>
          </w:p>
        </w:tc>
        <w:tc>
          <w:tcPr>
            <w:tcW w:w="288" w:type="dxa"/>
          </w:tcPr>
          <w:p w:rsidR="002B0C7C" w:rsidRDefault="002B0C7C" w:rsidP="00E76A2E"/>
        </w:tc>
        <w:tc>
          <w:tcPr>
            <w:tcW w:w="288" w:type="dxa"/>
          </w:tcPr>
          <w:p w:rsidR="002B0C7C" w:rsidRDefault="002B0C7C" w:rsidP="00E76A2E">
            <w:pPr>
              <w:pStyle w:val="CopticCross"/>
            </w:pPr>
            <w:r w:rsidRPr="00FB5ACB">
              <w:t>¿</w:t>
            </w:r>
          </w:p>
        </w:tc>
        <w:tc>
          <w:tcPr>
            <w:tcW w:w="3960" w:type="dxa"/>
          </w:tcPr>
          <w:p w:rsidR="002B0C7C" w:rsidRDefault="002B0C7C" w:rsidP="00E76A2E">
            <w:pPr>
              <w:pStyle w:val="CopticVersemulti-line"/>
            </w:pPr>
            <w:r>
              <w:t>Ⲱⲟⲩⲛⲁⲓ̀ϯ ⲛ̀ⲑⲟ:</w:t>
            </w:r>
          </w:p>
          <w:p w:rsidR="002B0C7C" w:rsidRDefault="002B0C7C" w:rsidP="00E76A2E">
            <w:pPr>
              <w:pStyle w:val="CopticVersemulti-line"/>
            </w:pPr>
            <w:r>
              <w:t>ⲡⲁⲣⲁ ⲛⲓϩⲓⲟ̀ⲙⲓ ⲧⲏⲣⲟⲩ:</w:t>
            </w:r>
          </w:p>
          <w:p w:rsidR="002B0C7C" w:rsidRDefault="002B0C7C" w:rsidP="00E76A2E">
            <w:pPr>
              <w:pStyle w:val="CopticVersemulti-line"/>
            </w:pPr>
            <w:r>
              <w:t>ⲱ̀ⲟⲩⲛⲁⲓⲧⲥ ⲛ̀ⲧⲉⲛⲉϫⲓ:</w:t>
            </w:r>
          </w:p>
          <w:p w:rsidR="002B0C7C" w:rsidRPr="005130A7" w:rsidRDefault="002B0C7C" w:rsidP="00E76A2E">
            <w:pPr>
              <w:pStyle w:val="CopticVerse"/>
            </w:pPr>
            <w:r>
              <w:t>ⲉ̀ⲧⲁⲥϥⲁⲓ ⲙ̀Ⲫϯ.</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Take away</w:t>
            </w:r>
          </w:p>
          <w:p w:rsidR="002B0C7C" w:rsidRDefault="002B0C7C" w:rsidP="002B0C7C">
            <w:pPr>
              <w:pStyle w:val="EngHang"/>
            </w:pPr>
            <w:r>
              <w:t>From our race,</w:t>
            </w:r>
          </w:p>
          <w:p w:rsidR="002B0C7C" w:rsidRDefault="002B0C7C" w:rsidP="002B0C7C">
            <w:pPr>
              <w:pStyle w:val="EngHang"/>
            </w:pPr>
            <w:r>
              <w:t>Every defiled thought,</w:t>
            </w:r>
          </w:p>
          <w:p w:rsidR="002B0C7C" w:rsidRDefault="002B0C7C" w:rsidP="002B0C7C">
            <w:pPr>
              <w:pStyle w:val="EngEnd"/>
            </w:pPr>
            <w:r>
              <w:t xml:space="preserve">Fully of </w:t>
            </w:r>
            <w:commentRangeStart w:id="973"/>
            <w:r>
              <w:t>disease</w:t>
            </w:r>
            <w:commentRangeEnd w:id="973"/>
            <w:r>
              <w:rPr>
                <w:rStyle w:val="CommentReference"/>
              </w:rPr>
              <w:commentReference w:id="973"/>
            </w:r>
            <w:r>
              <w:t>.</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Ϣⲱϣ ⲛⲓⲃⲉⲛ ⲉⲧϩⲱⲟⲩ:</w:t>
            </w:r>
          </w:p>
          <w:p w:rsidR="002B0C7C" w:rsidRDefault="002B0C7C" w:rsidP="00E76A2E">
            <w:pPr>
              <w:pStyle w:val="CopticVersemulti-line"/>
            </w:pPr>
            <w:r>
              <w:t>ⲟⲩⲟⲏ ⲉⲑⲙⲉϩ ⲛ̀ϣⲱⲛⲓ:</w:t>
            </w:r>
          </w:p>
          <w:p w:rsidR="002B0C7C" w:rsidRDefault="002B0C7C" w:rsidP="00E76A2E">
            <w:pPr>
              <w:pStyle w:val="CopticVersemulti-line"/>
            </w:pPr>
            <w:r>
              <w:t>ⲁ̀ⲣⲓⲱ̀ⲗⲓ ⲙ̀ⲙⲱⲟⲩ:</w:t>
            </w:r>
          </w:p>
          <w:p w:rsidR="002B0C7C" w:rsidRPr="005130A7" w:rsidRDefault="002B0C7C" w:rsidP="00E76A2E">
            <w:pPr>
              <w:pStyle w:val="CopticVerse"/>
            </w:pPr>
            <w:r>
              <w:t>ⲉ̀ⲃⲟⲗ ϩⲁ ⲡⲉⲛⲅⲉⲛⲟⲥ.</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God appears</w:t>
            </w:r>
          </w:p>
          <w:p w:rsidR="002B0C7C" w:rsidRDefault="002B0C7C" w:rsidP="002B0C7C">
            <w:pPr>
              <w:pStyle w:val="EngHang"/>
            </w:pPr>
            <w:r>
              <w:t>To many nations.</w:t>
            </w:r>
          </w:p>
          <w:p w:rsidR="002B0C7C" w:rsidRDefault="002B0C7C" w:rsidP="002B0C7C">
            <w:pPr>
              <w:pStyle w:val="EngHang"/>
            </w:pPr>
            <w:r>
              <w:t>But only openly</w:t>
            </w:r>
          </w:p>
          <w:p w:rsidR="002B0C7C" w:rsidRDefault="002B0C7C" w:rsidP="002B0C7C">
            <w:pPr>
              <w:pStyle w:val="EngEnd"/>
            </w:pPr>
            <w:r>
              <w:t>From you.</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Ϥⲟⲩⲱⲛϩ ⲉ̀ⲃⲟⲗ ⲛ̀ϫⲉ Ⲫϯ:</w:t>
            </w:r>
          </w:p>
          <w:p w:rsidR="002B0C7C" w:rsidRDefault="002B0C7C" w:rsidP="00E76A2E">
            <w:pPr>
              <w:pStyle w:val="CopticVersemulti-line"/>
            </w:pPr>
            <w:r>
              <w:t>ϭⲉⲛ ϩⲁⲛⲙⲏϣ ⲛ̀ⲉⲑⲛⲟⲥ:</w:t>
            </w:r>
          </w:p>
          <w:p w:rsidR="002B0C7C" w:rsidRDefault="002B0C7C" w:rsidP="00E76A2E">
            <w:pPr>
              <w:pStyle w:val="CopticVersemulti-line"/>
            </w:pPr>
            <w:r>
              <w:t>ⲁϥⲟⲩⲱⲛϩ ⲫⲁⲓ ⲛ̀ϧⲏϯ:</w:t>
            </w:r>
          </w:p>
          <w:p w:rsidR="002B0C7C" w:rsidRPr="005130A7" w:rsidRDefault="002B0C7C" w:rsidP="00E76A2E">
            <w:pPr>
              <w:pStyle w:val="CopticVerse"/>
            </w:pPr>
            <w:r>
              <w:t>ϧⲉⲛ ⲟⲩⲡⲁⲣⲣⲏⲥⲓⲁ̀.</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He spoke with us</w:t>
            </w:r>
          </w:p>
          <w:p w:rsidR="002B0C7C" w:rsidRDefault="002B0C7C" w:rsidP="002B0C7C">
            <w:pPr>
              <w:pStyle w:val="EngHang"/>
            </w:pPr>
            <w:r>
              <w:t>Through His Son</w:t>
            </w:r>
          </w:p>
          <w:p w:rsidR="002B0C7C" w:rsidRDefault="002B0C7C" w:rsidP="002B0C7C">
            <w:pPr>
              <w:pStyle w:val="EngHang"/>
            </w:pPr>
            <w:r>
              <w:t>In this age with</w:t>
            </w:r>
          </w:p>
          <w:p w:rsidR="002B0C7C" w:rsidRDefault="002B0C7C" w:rsidP="002B0C7C">
            <w:pPr>
              <w:pStyle w:val="EngEnd"/>
            </w:pPr>
            <w:r>
              <w:t>Sayings and prophesies.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Ϧⲉⲛ ⲟⲩⲑⲟ ⲛ̀ⲣⲏϯ:</w:t>
            </w:r>
          </w:p>
          <w:p w:rsidR="002B0C7C" w:rsidRDefault="002B0C7C" w:rsidP="00E76A2E">
            <w:pPr>
              <w:pStyle w:val="CopticVersemulti-line"/>
            </w:pPr>
            <w:r>
              <w:t>ⲁϥⲥⲁϫⲓ ⲛⲉⲙ ⲛⲓⲡ̀ⲣⲟⲫⲏⲧⲏⲥ:</w:t>
            </w:r>
          </w:p>
          <w:p w:rsidR="002B0C7C" w:rsidRDefault="002B0C7C" w:rsidP="00E76A2E">
            <w:pPr>
              <w:pStyle w:val="CopticVersemulti-line"/>
            </w:pPr>
            <w:r>
              <w:t>ϧⲉⲛ ⲡⲁⲓⲥⲏⲟⲩ ⲁϥⲁⲥⲁϫⲓ:</w:t>
            </w:r>
          </w:p>
          <w:p w:rsidR="002B0C7C" w:rsidRPr="005130A7" w:rsidRDefault="002B0C7C" w:rsidP="00E76A2E">
            <w:pPr>
              <w:pStyle w:val="CopticVerse"/>
            </w:pPr>
            <w:r>
              <w:t>ⲛⲉⲙⲁⲛ ϧⲉⲛ Ⲡⲉϥϣⲏⲣⲓ.</w:t>
            </w:r>
          </w:p>
        </w:tc>
      </w:tr>
      <w:tr w:rsidR="002B0C7C" w:rsidTr="00E76A2E">
        <w:trPr>
          <w:cantSplit/>
          <w:jc w:val="center"/>
        </w:trPr>
        <w:tc>
          <w:tcPr>
            <w:tcW w:w="288" w:type="dxa"/>
          </w:tcPr>
          <w:p w:rsidR="002B0C7C" w:rsidRDefault="002B0C7C" w:rsidP="00E76A2E">
            <w:pPr>
              <w:pStyle w:val="CopticCross"/>
            </w:pPr>
            <w:r w:rsidRPr="00FB5ACB">
              <w:t>¿</w:t>
            </w:r>
          </w:p>
        </w:tc>
        <w:tc>
          <w:tcPr>
            <w:tcW w:w="3960" w:type="dxa"/>
          </w:tcPr>
          <w:p w:rsidR="002B0C7C" w:rsidRDefault="002B0C7C" w:rsidP="002B0C7C">
            <w:pPr>
              <w:pStyle w:val="EngHang"/>
            </w:pPr>
            <w:r>
              <w:t>O Theotokos,</w:t>
            </w:r>
          </w:p>
          <w:p w:rsidR="002B0C7C" w:rsidRDefault="002B0C7C" w:rsidP="002B0C7C">
            <w:pPr>
              <w:pStyle w:val="EngHang"/>
            </w:pPr>
            <w:r>
              <w:t>O Mary,</w:t>
            </w:r>
          </w:p>
          <w:p w:rsidR="002B0C7C" w:rsidRDefault="002B0C7C" w:rsidP="002B0C7C">
            <w:pPr>
              <w:pStyle w:val="EngHang"/>
            </w:pPr>
            <w:r>
              <w:t>O Holy virgin,</w:t>
            </w:r>
          </w:p>
          <w:p w:rsidR="002B0C7C" w:rsidRDefault="002B0C7C" w:rsidP="002B0C7C">
            <w:pPr>
              <w:pStyle w:val="EngEnd"/>
            </w:pPr>
            <w:r>
              <w:t>Saint Mary,</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Ϩⲱⲥ Ⲑⲉⲟ̀ⲧⲟⲕⲟⲥ:</w:t>
            </w:r>
          </w:p>
          <w:p w:rsidR="002B0C7C" w:rsidRDefault="002B0C7C" w:rsidP="00E76A2E">
            <w:pPr>
              <w:pStyle w:val="CopticVersemulti-line"/>
            </w:pPr>
            <w:r>
              <w:t>ⲛ̀ⲑⲟ ϩⲱⲓ Ⲙⲁⲣⲓⲁ:</w:t>
            </w:r>
          </w:p>
          <w:p w:rsidR="002B0C7C" w:rsidRDefault="002B0C7C" w:rsidP="00E76A2E">
            <w:pPr>
              <w:pStyle w:val="CopticVersemulti-line"/>
            </w:pPr>
            <w:r>
              <w:t>ⲉ̄ⲟ̄ⲩ̄ ⲙ̀Ⲡⲁⲣⲑⲉⲛⲟⲥ:</w:t>
            </w:r>
          </w:p>
          <w:p w:rsidR="002B0C7C" w:rsidRPr="005130A7" w:rsidRDefault="002B0C7C" w:rsidP="00E76A2E">
            <w:pPr>
              <w:pStyle w:val="CopticVerse"/>
            </w:pPr>
            <w:r>
              <w:t>ϯⲁ̀ⲅⲓⲁ Ⲙⲁⲣⲓⲁ.</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Today were fulfilled</w:t>
            </w:r>
          </w:p>
          <w:p w:rsidR="002B0C7C" w:rsidRDefault="002B0C7C" w:rsidP="002B0C7C">
            <w:pPr>
              <w:pStyle w:val="EngHang"/>
            </w:pPr>
            <w:r>
              <w:t>The sayings of David,</w:t>
            </w:r>
          </w:p>
          <w:p w:rsidR="002B0C7C" w:rsidRDefault="002B0C7C" w:rsidP="002B0C7C">
            <w:pPr>
              <w:pStyle w:val="EngHang"/>
            </w:pPr>
            <w:r>
              <w:t>For He saved the poor</w:t>
            </w:r>
          </w:p>
          <w:p w:rsidR="002B0C7C" w:rsidRDefault="002B0C7C" w:rsidP="002B0C7C">
            <w:pPr>
              <w:pStyle w:val="EngEnd"/>
            </w:pPr>
            <w:r>
              <w:t>From the hand of the enemy.</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Ϫⲉ ⲀϤϫⲰⲕ ⲙ̀ⲫⲟⲟⲩ:</w:t>
            </w:r>
          </w:p>
          <w:p w:rsidR="002B0C7C" w:rsidRDefault="002B0C7C" w:rsidP="00E76A2E">
            <w:pPr>
              <w:pStyle w:val="CopticVersemulti-line"/>
            </w:pPr>
            <w:r>
              <w:t>ⲉ̀ⲡ̀ⲥⲁϫⲓ ⲛ̀Ⲇⲁⲩⲓⲇ:</w:t>
            </w:r>
          </w:p>
          <w:p w:rsidR="002B0C7C" w:rsidRDefault="002B0C7C" w:rsidP="00E76A2E">
            <w:pPr>
              <w:pStyle w:val="CopticVersemulti-line"/>
            </w:pPr>
            <w:r>
              <w:t>ϫⲉ ⲁϥⲛⲟϩⲉⲙ ⲛ̀ⲟⲩϩⲏⲕⲓ:</w:t>
            </w:r>
          </w:p>
          <w:p w:rsidR="002B0C7C" w:rsidRPr="005130A7" w:rsidRDefault="002B0C7C" w:rsidP="00E76A2E">
            <w:pPr>
              <w:pStyle w:val="CopticVerse"/>
            </w:pPr>
            <w:r>
              <w:t>ϧⲉⲛ ⲧ̀ϫⲓϫ ⲛ̀ⲛⲉϥϫⲁϫⲓ.</w:t>
            </w:r>
          </w:p>
        </w:tc>
      </w:tr>
      <w:tr w:rsidR="002B0C7C" w:rsidTr="00E76A2E">
        <w:trPr>
          <w:cantSplit/>
          <w:jc w:val="center"/>
        </w:trPr>
        <w:tc>
          <w:tcPr>
            <w:tcW w:w="288" w:type="dxa"/>
          </w:tcPr>
          <w:p w:rsidR="002B0C7C" w:rsidRPr="00FB5ACB" w:rsidRDefault="002B0C7C" w:rsidP="00E76A2E">
            <w:pPr>
              <w:pStyle w:val="CopticCross"/>
            </w:pPr>
          </w:p>
        </w:tc>
        <w:tc>
          <w:tcPr>
            <w:tcW w:w="3960" w:type="dxa"/>
          </w:tcPr>
          <w:p w:rsidR="002B0C7C" w:rsidRDefault="002B0C7C" w:rsidP="002B0C7C">
            <w:pPr>
              <w:pStyle w:val="EngHang"/>
            </w:pPr>
            <w:r>
              <w:t>Oh our father Adam,</w:t>
            </w:r>
          </w:p>
          <w:p w:rsidR="002B0C7C" w:rsidRDefault="002B0C7C" w:rsidP="002B0C7C">
            <w:pPr>
              <w:pStyle w:val="EngHang"/>
            </w:pPr>
            <w:r>
              <w:t>Life your voice today,</w:t>
            </w:r>
          </w:p>
          <w:p w:rsidR="002B0C7C" w:rsidRDefault="002B0C7C" w:rsidP="002B0C7C">
            <w:pPr>
              <w:pStyle w:val="EngHang"/>
            </w:pPr>
            <w:r>
              <w:t>For you were exalted</w:t>
            </w:r>
          </w:p>
          <w:p w:rsidR="002B0C7C" w:rsidRDefault="002B0C7C" w:rsidP="002B0C7C">
            <w:pPr>
              <w:pStyle w:val="EngEnd"/>
            </w:pPr>
            <w:r>
              <w:t>By the salvation of your race.</w:t>
            </w:r>
          </w:p>
        </w:tc>
        <w:tc>
          <w:tcPr>
            <w:tcW w:w="288" w:type="dxa"/>
          </w:tcPr>
          <w:p w:rsidR="002B0C7C" w:rsidRDefault="002B0C7C" w:rsidP="00E76A2E"/>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Ϭⲓⲥ̀ⲙⲏ ⲛⲁⲕ ⲙ̀ⲫⲟⲟⲩ:</w:t>
            </w:r>
          </w:p>
          <w:p w:rsidR="002B0C7C" w:rsidRDefault="002B0C7C" w:rsidP="00E76A2E">
            <w:pPr>
              <w:pStyle w:val="CopticVersemulti-line"/>
            </w:pPr>
            <w:r>
              <w:t>ⲱ̀ Ⲁⲇⲁⲙ ⲡⲉⲛⲓⲱⲧ:</w:t>
            </w:r>
          </w:p>
          <w:p w:rsidR="002B0C7C" w:rsidRDefault="002B0C7C" w:rsidP="00E76A2E">
            <w:pPr>
              <w:pStyle w:val="CopticVersemulti-line"/>
            </w:pPr>
            <w:r>
              <w:t>ϫⲉ ⲁϥϭⲓⲥⲓ ⲛⲁⲕ:</w:t>
            </w:r>
          </w:p>
          <w:p w:rsidR="002B0C7C" w:rsidRPr="005130A7" w:rsidRDefault="002B0C7C" w:rsidP="00E76A2E">
            <w:pPr>
              <w:pStyle w:val="CopticVerse"/>
            </w:pPr>
            <w:r>
              <w:t>ⲡ̀ⲥⲱϯ ⲙ̀ⲡⲉⲕⲅⲉⲛⲟⲥ.</w:t>
            </w:r>
          </w:p>
        </w:tc>
      </w:tr>
      <w:tr w:rsidR="002B0C7C" w:rsidTr="00E76A2E">
        <w:trPr>
          <w:cantSplit/>
          <w:jc w:val="center"/>
        </w:trPr>
        <w:tc>
          <w:tcPr>
            <w:tcW w:w="288" w:type="dxa"/>
          </w:tcPr>
          <w:p w:rsidR="002B0C7C" w:rsidRPr="00FB5ACB" w:rsidRDefault="002B0C7C" w:rsidP="00E76A2E">
            <w:pPr>
              <w:pStyle w:val="CopticCross"/>
            </w:pPr>
            <w:r w:rsidRPr="00FB5ACB">
              <w:t>¿</w:t>
            </w:r>
          </w:p>
        </w:tc>
        <w:tc>
          <w:tcPr>
            <w:tcW w:w="3960" w:type="dxa"/>
          </w:tcPr>
          <w:p w:rsidR="002B0C7C" w:rsidRDefault="002B0C7C" w:rsidP="002B0C7C">
            <w:pPr>
              <w:pStyle w:val="EngHang"/>
            </w:pPr>
            <w:r>
              <w:t>I ask you,</w:t>
            </w:r>
          </w:p>
          <w:p w:rsidR="002B0C7C" w:rsidRDefault="002B0C7C" w:rsidP="002B0C7C">
            <w:pPr>
              <w:pStyle w:val="EngHang"/>
            </w:pPr>
            <w:r>
              <w:t>My Lady, the Virgin,</w:t>
            </w:r>
          </w:p>
          <w:p w:rsidR="002B0C7C" w:rsidRDefault="002B0C7C" w:rsidP="002B0C7C">
            <w:pPr>
              <w:pStyle w:val="EngHang"/>
            </w:pPr>
            <w:r>
              <w:t>Entreat your Son</w:t>
            </w:r>
          </w:p>
          <w:p w:rsidR="002B0C7C" w:rsidRDefault="002B0C7C" w:rsidP="002B0C7C">
            <w:pPr>
              <w:pStyle w:val="EngEnd"/>
            </w:pPr>
            <w:r>
              <w:t>To forgive us our sins.</w:t>
            </w:r>
          </w:p>
        </w:tc>
        <w:tc>
          <w:tcPr>
            <w:tcW w:w="288" w:type="dxa"/>
          </w:tcPr>
          <w:p w:rsidR="002B0C7C" w:rsidRDefault="002B0C7C" w:rsidP="00E76A2E">
            <w:pPr>
              <w:pStyle w:val="CopticCross"/>
            </w:pPr>
            <w:r w:rsidRPr="00FB5ACB">
              <w:t>¿</w:t>
            </w:r>
          </w:p>
        </w:tc>
        <w:tc>
          <w:tcPr>
            <w:tcW w:w="288" w:type="dxa"/>
          </w:tcPr>
          <w:p w:rsidR="002B0C7C" w:rsidRPr="00FB5ACB" w:rsidRDefault="002B0C7C" w:rsidP="00E76A2E">
            <w:pPr>
              <w:pStyle w:val="CopticCross"/>
            </w:pPr>
          </w:p>
        </w:tc>
        <w:tc>
          <w:tcPr>
            <w:tcW w:w="3960" w:type="dxa"/>
          </w:tcPr>
          <w:p w:rsidR="002B0C7C" w:rsidRDefault="002B0C7C" w:rsidP="00E76A2E">
            <w:pPr>
              <w:pStyle w:val="CopticVersemulti-line"/>
            </w:pPr>
            <w:r>
              <w:t>Ϯϯⲏⲟ ⲉ̀ⲣⲟ:</w:t>
            </w:r>
          </w:p>
          <w:p w:rsidR="002B0C7C" w:rsidRDefault="002B0C7C" w:rsidP="00E76A2E">
            <w:pPr>
              <w:pStyle w:val="CopticVersemulti-line"/>
            </w:pPr>
            <w:r>
              <w:t>ⲱ̀ ⲧⲁⲟ̄ⲥ̄ ⲙ̀Ⲡⲁⲣⲑⲉⲛⲟⲥ:</w:t>
            </w:r>
          </w:p>
          <w:p w:rsidR="002B0C7C" w:rsidRDefault="002B0C7C" w:rsidP="00E76A2E">
            <w:pPr>
              <w:pStyle w:val="CopticVersemulti-line"/>
            </w:pPr>
            <w:r>
              <w:t>ⲙⲁϯϩⲟ ⲙ̀ⲡⲉϢⲏⲣⲓ:</w:t>
            </w:r>
          </w:p>
          <w:p w:rsidR="002B0C7C" w:rsidRPr="005130A7" w:rsidRDefault="002B0C7C" w:rsidP="00E76A2E">
            <w:pPr>
              <w:pStyle w:val="CopticVerse"/>
            </w:pPr>
            <w:r>
              <w:t>ⲉⲑⲣⲉϥⲭⲱ ⲛⲁⲛ ⲉ̀ⲃⲟⲗ.</w:t>
            </w:r>
          </w:p>
        </w:tc>
      </w:tr>
    </w:tbl>
    <w:p w:rsidR="00B706B3" w:rsidRPr="00B706B3" w:rsidRDefault="00B706B3" w:rsidP="00B706B3"/>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Come, all you, to praise</w:t>
            </w:r>
          </w:p>
          <w:p w:rsidR="00FE024F" w:rsidRDefault="00FE024F" w:rsidP="00FE024F">
            <w:pPr>
              <w:pStyle w:val="EngHang"/>
            </w:pPr>
            <w:r>
              <w:t>Our Lord, Jesus Christ,</w:t>
            </w:r>
          </w:p>
          <w:p w:rsidR="00FE024F" w:rsidRDefault="00FE024F" w:rsidP="00FE024F">
            <w:pPr>
              <w:pStyle w:val="EngHang"/>
            </w:pPr>
            <w:r>
              <w:t xml:space="preserve">The Son of God in truth, </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Ⲁⲙⲱⲓⲛⲓ ⲧⲏⲣⲟⲩ ⲛ̀ⲧⲉⲛϩⲱⲥ:</w:t>
            </w:r>
          </w:p>
          <w:p w:rsidR="00FE024F" w:rsidRDefault="00FE024F" w:rsidP="00FE024F">
            <w:pPr>
              <w:pStyle w:val="CopticVersemulti-line"/>
            </w:pPr>
            <w:r>
              <w:t>ⲙ̀ⲡⲉⲛⲟ̄ⲥ̄ Ⲓⲏ̄ⲥ̄ Ⲡⲭ̄ⲥ̄:</w:t>
            </w:r>
          </w:p>
          <w:p w:rsidR="00FE024F" w:rsidRDefault="00FE024F" w:rsidP="00FE024F">
            <w:pPr>
              <w:pStyle w:val="CopticVersemulti-line"/>
            </w:pPr>
            <w:r>
              <w:t>ⲡ̀Ϣⲏⲣⲓ ⲙ̀Ⲫϯ ⲁ̀ⲗⲏⲑⲱⲥ:</w:t>
            </w:r>
          </w:p>
          <w:p w:rsidR="00FE024F" w:rsidRPr="00C35319"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Today there is joy in</w:t>
            </w:r>
          </w:p>
          <w:p w:rsidR="00FE024F" w:rsidRDefault="00FE024F" w:rsidP="00FE024F">
            <w:pPr>
              <w:pStyle w:val="EngHang"/>
            </w:pPr>
            <w:r>
              <w:t>Heaven and on the earth,</w:t>
            </w:r>
          </w:p>
          <w:p w:rsidR="00FE024F" w:rsidRDefault="00FE024F" w:rsidP="00FE024F">
            <w:pPr>
              <w:pStyle w:val="EngHang"/>
            </w:pPr>
            <w:r>
              <w:t>For Christ, the King of glory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Ⲃⲟⲛ ⲟⲩⲣⲁϣϩⲓ ϣⲱⲡⲓ ⲙ̀ⲫⲟⲟⲩ:</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ⲉⲑⲃⲉ Ⲡⲭ̄ⲥ̄ ⲡ̀Ⲟⲩⲣⲟ ⲛ̀ⲧⲉ ⲡ̀ⲱ̀ⲟⲩ: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For He is without beginning,</w:t>
            </w:r>
          </w:p>
          <w:p w:rsidR="00FE024F" w:rsidRDefault="00FE024F" w:rsidP="00FE024F">
            <w:pPr>
              <w:pStyle w:val="EngHang"/>
            </w:pPr>
            <w:r>
              <w:t>As David the King said,</w:t>
            </w:r>
          </w:p>
          <w:p w:rsidR="00FE024F" w:rsidRDefault="00FE024F" w:rsidP="00FE024F">
            <w:pPr>
              <w:pStyle w:val="EngHang"/>
            </w:pPr>
            <w:r>
              <w:t>“This is my beloved Son”;</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Ⲅⲉ ⲅⲁⲣ ⲛ̀ⲑⲟϥ ⲡⲉ ⲡⲓϩⲟⲩⲓⲧ:</w:t>
            </w:r>
          </w:p>
          <w:p w:rsidR="00FE024F" w:rsidRDefault="00FE024F" w:rsidP="00FE024F">
            <w:pPr>
              <w:pStyle w:val="CopticVersemulti-line"/>
            </w:pPr>
            <w:r>
              <w:t>ⲕⲁⲧⲁ ⲡ̀ⲥⲁϫⲓ ⲙ̀ⲡ̀ⲟⲩⲣⲟ Ⲇⲁⲩⲓⲇ:</w:t>
            </w:r>
          </w:p>
          <w:p w:rsidR="00FE024F" w:rsidRDefault="00FE024F" w:rsidP="00FE024F">
            <w:pPr>
              <w:pStyle w:val="CopticVersemulti-line"/>
            </w:pPr>
            <w:r>
              <w:t>ϫⲉ ⲛ̀ⲑⲟⲕ ⲡⲉ ⲡⲁϢⲏⲣⲓ ⲡⲁⲙⲉⲛⲣⲓⲧ:</w:t>
            </w:r>
          </w:p>
          <w:p w:rsidR="00FE024F" w:rsidRDefault="00FE024F" w:rsidP="00FE024F">
            <w:pPr>
              <w:pStyle w:val="CopticVerse"/>
            </w:pPr>
            <w:r>
              <w:t>ⲫⲏⲉ̀ⲧⲁⲩⲙⲁⲭϥ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 Master, King of the heavenly,</w:t>
            </w:r>
          </w:p>
          <w:p w:rsidR="00FE024F" w:rsidRDefault="00FE024F" w:rsidP="00FE024F">
            <w:pPr>
              <w:pStyle w:val="EngHang"/>
            </w:pPr>
            <w:r>
              <w:t>“Before the Morningstar,</w:t>
            </w:r>
          </w:p>
          <w:p w:rsidR="00FE024F" w:rsidRDefault="00FE024F" w:rsidP="00FE024F">
            <w:pPr>
              <w:pStyle w:val="EngHang"/>
            </w:pPr>
            <w:r>
              <w:t>I gave birth to you today,”</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Ⲇⲉⲥⲡⲟⲧⲁ ⲡ̀Ⲟⲩⲣⲟ ⲛ̀ⲛⲁⲛⲓⲫⲏⲟⲩⲓ̀:</w:t>
            </w:r>
          </w:p>
          <w:p w:rsidR="00FE024F" w:rsidRDefault="00FE024F" w:rsidP="00FE024F">
            <w:pPr>
              <w:pStyle w:val="CopticVersemulti-line"/>
            </w:pPr>
            <w:r>
              <w:t>ϧⲁϫⲱϥ ⲙ̀ⲡⲓⲥⲓⲟⲩ ⲛ̀ⲧⲉ ϩⲁⲛⲁ̀ⲧⲟⲟⲩⲓ̀:</w:t>
            </w:r>
          </w:p>
          <w:p w:rsidR="00FE024F" w:rsidRDefault="00FE024F" w:rsidP="00FE024F">
            <w:pPr>
              <w:pStyle w:val="CopticVersemulti-line"/>
            </w:pPr>
            <w:r>
              <w:t>ⲁ̀ⲛⲟⲕ ⲛⲁⲓϫ̀ⲫⲟⲕ:</w:t>
            </w:r>
          </w:p>
          <w:p w:rsidR="00FE024F" w:rsidRDefault="00FE024F" w:rsidP="00FE024F">
            <w:pPr>
              <w:pStyle w:val="CopticVerse"/>
            </w:pPr>
            <w:r>
              <w:t>ⲫⲏⲉ̀ⲧⲁⲩⲙⲁⲥϥ ϧⲉⲛ Ⲃⲏⲉⲑⲗⲉⲉⲙ.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Glory to God in the highest,</w:t>
            </w:r>
          </w:p>
          <w:p w:rsidR="00FE024F" w:rsidRDefault="00FE024F" w:rsidP="00FE024F">
            <w:pPr>
              <w:pStyle w:val="EngHang"/>
            </w:pPr>
            <w:r>
              <w:t>Peace on earth towards</w:t>
            </w:r>
          </w:p>
          <w:p w:rsidR="00FE024F" w:rsidRDefault="00FE024F" w:rsidP="00FE024F">
            <w:pPr>
              <w:pStyle w:val="EngHang"/>
            </w:pPr>
            <w:r>
              <w:t>Men of goodwill,</w:t>
            </w:r>
          </w:p>
          <w:p w:rsidR="00FE024F" w:rsidRDefault="00FE024F" w:rsidP="00FE024F">
            <w:pPr>
              <w:pStyle w:val="EngHangEnd"/>
            </w:pPr>
            <w:r>
              <w:t>For 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Ⲉⲟⲩⲱ̀ⲟⲩ ϧⲉⲛ ⲛⲏⲉ̀ⲧϭⲟⲥⲓ ⲙ̀ⲫϯ:</w:t>
            </w:r>
          </w:p>
          <w:p w:rsidR="00FE024F" w:rsidRDefault="00FE024F" w:rsidP="00FE024F">
            <w:pPr>
              <w:pStyle w:val="CopticVersemulti-line"/>
            </w:pPr>
            <w:r>
              <w:t>ⲛⲉⲙ ⲟⲩϩⲓⲣⲏⲛⲏ ϩⲓϫⲉⲛ ⲡⲓⲕⲁϩⲓ:</w:t>
            </w:r>
          </w:p>
          <w:p w:rsidR="00FE024F" w:rsidRDefault="00FE024F" w:rsidP="00FE024F">
            <w:pPr>
              <w:pStyle w:val="CopticVersemulti-line"/>
            </w:pPr>
            <w:r>
              <w:t>ⲛⲉⲙ ⲟⲩϯⲙⲁϯ ϧⲉⲛ ⲛⲓⲣⲱⲙⲓ:</w:t>
            </w:r>
          </w:p>
          <w:p w:rsidR="00FE024F" w:rsidRDefault="00FE024F" w:rsidP="00FE024F">
            <w:pPr>
              <w:pStyle w:val="CopticVerse"/>
            </w:pPr>
            <w:r>
              <w:t>ⲫⲏⲉ̀ⲧⲁⲩⲙⲁⲥϥ ϧⲉⲛ Ⲃⲑⲏⲗⲉⲉⲙ.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Your compassions and mercies</w:t>
            </w:r>
          </w:p>
          <w:p w:rsidR="00FE024F" w:rsidRDefault="00FE024F" w:rsidP="00FE024F">
            <w:pPr>
              <w:pStyle w:val="EngHang"/>
            </w:pPr>
            <w:r>
              <w:t>Are great O merciful one.</w:t>
            </w:r>
          </w:p>
          <w:p w:rsidR="00FE024F" w:rsidRDefault="00FE024F" w:rsidP="00FE024F">
            <w:pPr>
              <w:pStyle w:val="EngHang"/>
            </w:pPr>
            <w:r>
              <w:t>O Christ, the long suffering,</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Ⲍⲉⲟϣ ⲛ̀ϫⲉ ⲛⲉⲕⲙⲉⲧϣⲉⲛϩⲏⲧ:</w:t>
            </w:r>
          </w:p>
          <w:p w:rsidR="00FE024F" w:rsidRDefault="00FE024F" w:rsidP="00FE024F">
            <w:pPr>
              <w:pStyle w:val="CopticVersemulti-line"/>
            </w:pPr>
            <w:r>
              <w:t>ⲛⲉⲙ ⲡⲉⲕⲛⲁⲓ ⲱ̀ ⲡⲓⲛⲁⲏ̀ⲧ:</w:t>
            </w:r>
          </w:p>
          <w:p w:rsidR="00FE024F" w:rsidRDefault="00FE024F" w:rsidP="00FE024F">
            <w:pPr>
              <w:pStyle w:val="CopticVersemulti-line"/>
            </w:pPr>
            <w:r>
              <w:t>Ⲡⲭ̄ⲥ̄ ⲡⲓⲣⲉϥⲱ̀ⲟⲩⲛ̀ϩⲏⲧ:</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Isaiah, the son of Amos,</w:t>
            </w:r>
          </w:p>
          <w:p w:rsidR="00FE024F" w:rsidRDefault="00FE024F" w:rsidP="00FE024F">
            <w:pPr>
              <w:pStyle w:val="EngHang"/>
            </w:pPr>
            <w:r>
              <w:t>Proclaims and says,</w:t>
            </w:r>
          </w:p>
          <w:p w:rsidR="00FE024F" w:rsidRDefault="00FE024F" w:rsidP="00FE024F">
            <w:pPr>
              <w:pStyle w:val="EngHang"/>
            </w:pPr>
            <w:r>
              <w:t>“A child is born to us.”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Ⲏⲥⲁⲏ̀ⲁⲥ ⲡ̀ϣⲏⲣⲓ ⲛ̀Ⲁⲙⲱⲥ:</w:t>
            </w:r>
          </w:p>
          <w:p w:rsidR="00FE024F" w:rsidRDefault="00FE024F" w:rsidP="00FE024F">
            <w:pPr>
              <w:pStyle w:val="CopticVersemulti-line"/>
            </w:pPr>
            <w:r>
              <w:t>ⲉϥⲱϣ ⲉ̀ⲃⲟⲗ ⲉϥϫⲱ ⲙ̀ⲙⲟⲥ:</w:t>
            </w:r>
          </w:p>
          <w:p w:rsidR="00FE024F" w:rsidRDefault="00FE024F" w:rsidP="00FE024F">
            <w:pPr>
              <w:pStyle w:val="CopticVersemulti-line"/>
            </w:pPr>
            <w:r>
              <w:t>ⲩⲙⲓⲥⲓ ⲛⲁⲛ ⲛ̀ⲟⲩⲁ̀ⲗⲟⲩ:</w:t>
            </w:r>
          </w:p>
          <w:p w:rsidR="00FE024F"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Yours is the power and the might,</w:t>
            </w:r>
          </w:p>
          <w:p w:rsidR="00FE024F" w:rsidRDefault="00FE024F" w:rsidP="00FE024F">
            <w:pPr>
              <w:pStyle w:val="EngHang"/>
            </w:pPr>
            <w:r>
              <w:t>In heaven and on earth,</w:t>
            </w:r>
          </w:p>
          <w:p w:rsidR="00FE024F" w:rsidRDefault="00FE024F" w:rsidP="00FE024F">
            <w:pPr>
              <w:pStyle w:val="EngHang"/>
            </w:pPr>
            <w:r>
              <w:t>O the great and majestic.</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Ⲑⲱⲕ ⲧⲉ ϯϫⲟⲙ ⲛⲉⲙ ⲡⲓⲁ̀ⲙⲁϩⲓ:</w:t>
            </w:r>
          </w:p>
          <w:p w:rsidR="00FE024F" w:rsidRDefault="00FE024F" w:rsidP="00FE024F">
            <w:pPr>
              <w:pStyle w:val="CopticVersemulti-line"/>
            </w:pPr>
            <w:r>
              <w:t>ϧⲉⲛ ⲧ̀ⲫⲉ ⲛⲉⲙ ϩⲓϫⲉⲛ ⲡⲓⲕⲁϩⲓ:</w:t>
            </w:r>
          </w:p>
          <w:p w:rsidR="00FE024F" w:rsidRDefault="00FE024F" w:rsidP="00FE024F">
            <w:pPr>
              <w:pStyle w:val="CopticVersemulti-line"/>
            </w:pPr>
            <w:r>
              <w:t>ⲫⲁ ⲡⲓⲛⲓϣϯ ⲛ̀ⲁ̀ⲙⲁϩⲓ: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Jesus Christ, our King,</w:t>
            </w:r>
          </w:p>
          <w:p w:rsidR="00FE024F" w:rsidRDefault="00FE024F" w:rsidP="00FE024F">
            <w:pPr>
              <w:pStyle w:val="EngHang"/>
            </w:pPr>
            <w:r>
              <w:t>Who reigns in power,</w:t>
            </w:r>
          </w:p>
          <w:p w:rsidR="00FE024F" w:rsidRDefault="00FE024F" w:rsidP="00FE024F">
            <w:pPr>
              <w:pStyle w:val="EngHang"/>
            </w:pPr>
            <w:r>
              <w:t>Truly took flesh, and,</w:t>
            </w:r>
          </w:p>
          <w:p w:rsidR="00FE024F" w:rsidRDefault="00FE024F" w:rsidP="00FE024F">
            <w:pPr>
              <w:pStyle w:val="EngHangEnd"/>
            </w:pPr>
            <w:r>
              <w:t>He was born in Bethlethm.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Ⲓⲏ̄ⲥ̄ Ⲡⲭ̄ⲥ̄ ⲡⲉⲛⲞⲩⲣⲟ:</w:t>
            </w:r>
          </w:p>
          <w:p w:rsidR="00FE024F" w:rsidRDefault="00FE024F" w:rsidP="00FE024F">
            <w:pPr>
              <w:pStyle w:val="CopticVersemulti-line"/>
            </w:pPr>
            <w:r>
              <w:t>ⲫⲁ ϯⲉ1ⲝⲟⲩⲥⲓⲁ̀ ⲛⲉⲙ ϯⲙⲉⲧⲟⲩⲣⲟ:</w:t>
            </w:r>
          </w:p>
          <w:p w:rsidR="00FE024F" w:rsidRDefault="00FE024F" w:rsidP="00FE024F">
            <w:pPr>
              <w:pStyle w:val="CopticVersemulti-line"/>
            </w:pPr>
            <w:r>
              <w:t>ⲁϥϭⲓⲥⲁⲣⲝ ϧⲉⲛ ⲟⲩⲧⲁϫⲣⲟ:</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According to Jeremiah</w:t>
            </w:r>
          </w:p>
          <w:p w:rsidR="00FE024F" w:rsidRDefault="00FE024F" w:rsidP="00FE024F">
            <w:pPr>
              <w:pStyle w:val="EngHang"/>
            </w:pPr>
            <w:r>
              <w:t>The righteous,</w:t>
            </w:r>
          </w:p>
          <w:p w:rsidR="00FE024F" w:rsidRDefault="00FE024F" w:rsidP="00FE024F">
            <w:pPr>
              <w:pStyle w:val="EngHang"/>
            </w:pPr>
            <w:r>
              <w:t>The Son of God, truly,</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Ⲕⲁⲧⲁ ⲫ̀ⲣⲏϯ ⲉ̀ⲧⲁϥϫⲟⲥ:</w:t>
            </w:r>
          </w:p>
          <w:p w:rsidR="00FE024F" w:rsidRDefault="00FE024F" w:rsidP="00FE024F">
            <w:pPr>
              <w:pStyle w:val="CopticVersemulti-line"/>
            </w:pPr>
            <w:r>
              <w:t>ⲛ̀ϫⲉ ⲡⲓⲑ̀ⲙⲏⲓ Ⲓⲉⲣⲉⲙⲓⲁⲥ:</w:t>
            </w:r>
          </w:p>
          <w:p w:rsidR="00FE024F" w:rsidRDefault="00FE024F" w:rsidP="00FE024F">
            <w:pPr>
              <w:pStyle w:val="CopticVersemulti-line"/>
            </w:pPr>
            <w:r>
              <w:t>ⲡ̀Ϣⲏⲣⲓ ⲙ̀Ⲫϯ ⲁ̀ⲗⲏⲑⲱⲥ: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lastRenderedPageBreak/>
              <w:t>¿</w:t>
            </w:r>
          </w:p>
        </w:tc>
        <w:tc>
          <w:tcPr>
            <w:tcW w:w="3960" w:type="dxa"/>
          </w:tcPr>
          <w:p w:rsidR="00FE024F" w:rsidRDefault="00FE024F" w:rsidP="00FE024F">
            <w:pPr>
              <w:pStyle w:val="EngHang"/>
            </w:pPr>
            <w:r>
              <w:t>Ezekiel also said,</w:t>
            </w:r>
          </w:p>
          <w:p w:rsidR="00FE024F" w:rsidRDefault="00FE024F" w:rsidP="00FE024F">
            <w:pPr>
              <w:pStyle w:val="EngHang"/>
            </w:pPr>
            <w:r>
              <w:t>Of the birth of Immanuel,</w:t>
            </w:r>
          </w:p>
          <w:p w:rsidR="00FE024F" w:rsidRDefault="00FE024F" w:rsidP="00FE024F">
            <w:pPr>
              <w:pStyle w:val="EngHang"/>
            </w:pPr>
            <w:r>
              <w:t>Christ, the King of Israel:</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Ⲗⲟⲓⲡⲟⲛ ⲡⲉϫⲉ Ⲓⲉⲍⲉⲕⲓⲏⲗ:</w:t>
            </w:r>
          </w:p>
          <w:p w:rsidR="00FE024F" w:rsidRDefault="00FE024F" w:rsidP="00FE024F">
            <w:pPr>
              <w:pStyle w:val="CopticVersemulti-line"/>
            </w:pPr>
            <w:r>
              <w:t>ⲉⲑⲃⲉ ⲡ̀ϫⲓⲛⲙⲓⲥⲓ ⲛ̀Ⲉⲙⲙⲁⲛⲟⲩⲏⲗ:</w:t>
            </w:r>
          </w:p>
          <w:p w:rsidR="00FE024F" w:rsidRDefault="00FE024F" w:rsidP="00FE024F">
            <w:pPr>
              <w:pStyle w:val="CopticVersemulti-line"/>
            </w:pPr>
            <w:r>
              <w:t>Ⲡⲭ̄ⲥ̄ ⲡ̀Ⲟⲟⲩⲣⲟ ⲙ̀ⲡⲒⲥⲣⲁⲏ̀ⲗ:</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No one has entered by</w:t>
            </w:r>
          </w:p>
          <w:p w:rsidR="00FE024F" w:rsidRDefault="00FE024F" w:rsidP="00FE024F">
            <w:pPr>
              <w:pStyle w:val="EngHang"/>
            </w:pPr>
            <w:r>
              <w:t>The gate towards the east,</w:t>
            </w:r>
          </w:p>
          <w:p w:rsidR="00FE024F" w:rsidRDefault="00FE024F" w:rsidP="00FE024F">
            <w:pPr>
              <w:pStyle w:val="EngHang"/>
            </w:pPr>
            <w:r>
              <w:t>Except the One, the Lord;</w:t>
            </w:r>
          </w:p>
          <w:p w:rsidR="00FE024F" w:rsidRDefault="00FE024F" w:rsidP="00FE024F">
            <w:pPr>
              <w:pStyle w:val="EngHangEnd"/>
            </w:pPr>
            <w:r>
              <w:t>He was born in Bethlehm.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Ⲙⲡⲉ ϩ̀ⲗⲓ ϣⲉ ⲉ̀ϧⲟⲩⲛ ⲉ̀ⲛⲉϩ:</w:t>
            </w:r>
          </w:p>
          <w:p w:rsidR="00FE024F" w:rsidRDefault="00FE024F" w:rsidP="00FE024F">
            <w:pPr>
              <w:pStyle w:val="CopticVersemulti-line"/>
            </w:pPr>
            <w:r>
              <w:t>ϧⲉⲛ ⲛⲓⲡⲩⲗⲏ ⲛ̀ⲧⲉ ⲛⲓⲙⲁⲛϣⲁⲓ:</w:t>
            </w:r>
          </w:p>
          <w:p w:rsidR="00FE024F" w:rsidRDefault="00FE024F" w:rsidP="00FE024F">
            <w:pPr>
              <w:pStyle w:val="CopticVersemulti-line"/>
            </w:pPr>
            <w:r>
              <w:t>ⲉ̀ⲃⲏⲗ ⲉ̀ⲟⲩⲥⲁⲓ ϫⲉ Ⲁⲇⲱⲛⲁⲓ: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Isaiah has said,</w:t>
            </w:r>
          </w:p>
          <w:p w:rsidR="00FE024F" w:rsidRDefault="00FE024F" w:rsidP="00FE024F">
            <w:pPr>
              <w:pStyle w:val="EngHang"/>
            </w:pPr>
            <w:r>
              <w:t>Jesus is the Mediator for</w:t>
            </w:r>
          </w:p>
          <w:p w:rsidR="00FE024F" w:rsidRDefault="00FE024F" w:rsidP="00FE024F">
            <w:pPr>
              <w:pStyle w:val="EngHang"/>
            </w:pPr>
            <w:r>
              <w:t>All who have come since Adam, and,</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Ⲛⲉⲙ ⲛⲏⲉⲑⲛⲏⲟⲩ ⲓⲥϫⲉⲛ Ⲁⲇⲁⲙ:</w:t>
            </w:r>
          </w:p>
          <w:p w:rsidR="00FE024F" w:rsidRDefault="00FE024F" w:rsidP="00FE024F">
            <w:pPr>
              <w:pStyle w:val="CopticVersemulti-line"/>
            </w:pPr>
            <w:r>
              <w:t>ⲡⲉϫⲁϥ ⲛ̀ϫⲉ Ⲏⲥⲁⲏ̀ⲁⲥ:</w:t>
            </w:r>
          </w:p>
          <w:p w:rsidR="00FE024F" w:rsidRDefault="00FE024F" w:rsidP="00FE024F">
            <w:pPr>
              <w:pStyle w:val="CopticVersemulti-line"/>
            </w:pPr>
            <w:r>
              <w:t>Ⲓⲏ̄ⲥ̄ ⲡⲉ ⲡⲓⲙⲉⲥⲓⲧⲏⲥ: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Blessed are You, O Jesus Christ,</w:t>
            </w:r>
          </w:p>
          <w:p w:rsidR="00FE024F" w:rsidRDefault="00FE024F" w:rsidP="00FE024F">
            <w:pPr>
              <w:pStyle w:val="EngHang"/>
            </w:pPr>
            <w:r>
              <w:t>With Your Good Father,</w:t>
            </w:r>
          </w:p>
          <w:p w:rsidR="00FE024F" w:rsidRDefault="00FE024F" w:rsidP="00FE024F">
            <w:pPr>
              <w:pStyle w:val="EngHang"/>
            </w:pPr>
            <w:r>
              <w:t>And the Holy Spirit.</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Ⲝⲙⲁⲣⲱⲟⲩⲧ Ⲓⲏ̄ⲥ̄ Ⲡⲭ̄ⲥ̄:</w:t>
            </w:r>
          </w:p>
          <w:p w:rsidR="00FE024F" w:rsidRDefault="00FE024F" w:rsidP="00FE024F">
            <w:pPr>
              <w:pStyle w:val="CopticVersemulti-line"/>
            </w:pPr>
            <w:r>
              <w:t>ⲛⲉⲙ Ⲡⲉⲕⲓⲱⲧ ⲛ̀ⲁ̀ⲅⲁⲑⲟⲥ:</w:t>
            </w:r>
          </w:p>
          <w:p w:rsidR="00FE024F" w:rsidRDefault="00FE024F" w:rsidP="00FE024F">
            <w:pPr>
              <w:pStyle w:val="CopticVersemulti-line"/>
            </w:pPr>
            <w:r>
              <w:t>ⲛⲉⲙ ⲡⲓⲠⲛⲉⲩⲙⲁ ⲉ̄ⲑ̄ⲩ̄: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This is a virginal feast,</w:t>
            </w:r>
          </w:p>
          <w:p w:rsidR="00FE024F" w:rsidRDefault="00FE024F" w:rsidP="00FE024F">
            <w:pPr>
              <w:pStyle w:val="EngHang"/>
            </w:pPr>
            <w:r>
              <w:t>Inviting the heavenly</w:t>
            </w:r>
          </w:p>
          <w:p w:rsidR="00FE024F" w:rsidRDefault="00FE024F" w:rsidP="00FE024F">
            <w:pPr>
              <w:pStyle w:val="EngHang"/>
            </w:pPr>
            <w:r>
              <w:t>To glorify the King of the ages:</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Ⲟⲩϣⲁⲓ ⲙ̀ⲡⲁⲣⲑⲉⲛⲓⲕⲟⲛ:</w:t>
            </w:r>
          </w:p>
          <w:p w:rsidR="00FE024F" w:rsidRDefault="00FE024F" w:rsidP="00FE024F">
            <w:pPr>
              <w:pStyle w:val="CopticVersemulti-line"/>
            </w:pPr>
            <w:r>
              <w:t>ⲉⲧⲑⲁϩⲉⲙ ⲛ̀ⲉ̀ⲡⲟⲩⲣⲁⲛⲓⲟⲛ:</w:t>
            </w:r>
          </w:p>
          <w:p w:rsidR="00FE024F" w:rsidRDefault="00FE024F" w:rsidP="00FE024F">
            <w:pPr>
              <w:pStyle w:val="CopticVersemulti-line"/>
            </w:pPr>
            <w:r>
              <w:t>ⲉⲩϯⲱ̀ⲟⲩ ⲙ̀ⲡ̀Ⲟⲩⲣⲟ ⲛ̀ⲛⲓⲉ̀ⲱⲛ:</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Job the just said,</w:t>
            </w:r>
          </w:p>
          <w:p w:rsidR="00FE024F" w:rsidRDefault="00FE024F" w:rsidP="00FE024F">
            <w:pPr>
              <w:pStyle w:val="EngHang"/>
            </w:pPr>
            <w:r>
              <w:t>“My God lives.”</w:t>
            </w:r>
          </w:p>
          <w:p w:rsidR="00FE024F" w:rsidRDefault="00FE024F" w:rsidP="00FE024F">
            <w:pPr>
              <w:pStyle w:val="EngHang"/>
            </w:pPr>
            <w:r>
              <w:t>Jesus Christ the Son of God</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Ⲡⲉϫⲁϥ ⲛ̀ϫⲉ Ⲓⲱⲃ ⲡⲓⲑ̀ⲙⲏⲓ:</w:t>
            </w:r>
          </w:p>
          <w:p w:rsidR="00FE024F" w:rsidRDefault="00FE024F" w:rsidP="00FE024F">
            <w:pPr>
              <w:pStyle w:val="CopticVersemulti-line"/>
            </w:pPr>
            <w:r>
              <w:t>ϫⲉ ϥ̀ⲟⲛϧ ⲛ̀ϫⲉ ⲡⲁⲚⲟⲩϯ:</w:t>
            </w:r>
          </w:p>
          <w:p w:rsidR="00FE024F" w:rsidRDefault="00FE024F" w:rsidP="00FE024F">
            <w:pPr>
              <w:pStyle w:val="CopticVersemulti-line"/>
            </w:pPr>
            <w:r>
              <w:t>Ⲓⲏ̄ⲥ̄ Ⲡⲭ̄ⲥ̄ ⲡ̀Ϣⲏⲣⲓ ⲙ̀Ⲫϯ:</w:t>
            </w:r>
          </w:p>
          <w:p w:rsidR="00FE024F" w:rsidRPr="005130A7" w:rsidRDefault="00FE024F" w:rsidP="00FE024F">
            <w:pPr>
              <w:pStyle w:val="CopticVerse"/>
            </w:pPr>
            <w:r w:rsidRPr="00FE024F">
              <w:t>ⲫⲏⲉ̀ⲧⲁⲩⲙⲁⲥϥ</w:t>
            </w:r>
            <w:r>
              <w:t xml:space="preserve"> ϧⲉⲛ Ⲃⲏⲉⲗⲉⲉⲙ.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Incline Your ears to the shepherds</w:t>
            </w:r>
          </w:p>
          <w:p w:rsidR="00FE024F" w:rsidRDefault="00FE024F" w:rsidP="00FE024F">
            <w:pPr>
              <w:pStyle w:val="EngHang"/>
            </w:pPr>
            <w:r>
              <w:t>Who saw Your glory as</w:t>
            </w:r>
          </w:p>
          <w:p w:rsidR="00FE024F" w:rsidRDefault="00FE024F" w:rsidP="00FE024F">
            <w:pPr>
              <w:pStyle w:val="EngHang"/>
            </w:pPr>
            <w:r>
              <w:t>The angels glorified You</w:t>
            </w:r>
          </w:p>
          <w:p w:rsidR="00FE024F" w:rsidRDefault="00FE024F" w:rsidP="00FE024F">
            <w:pPr>
              <w:pStyle w:val="EngHangEnd"/>
            </w:pPr>
            <w:r>
              <w:t>Who were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Ⲣⲉⲕ ⲡⲉⲕⲙⲁϣϫ ⲉ̀ⲛⲓⲙⲁⲛⲉ̀ⲥⲱⲟⲩ:</w:t>
            </w:r>
          </w:p>
          <w:p w:rsidR="00FE024F" w:rsidRDefault="00FE024F" w:rsidP="00FE024F">
            <w:pPr>
              <w:pStyle w:val="CopticVersemulti-line"/>
            </w:pPr>
            <w:r>
              <w:t>ⲛⲏⲉ̀ⲧⲁⲩⲛⲁⲩ ⲉ̀ⲡⲉⲕⲱ̀ⲟⲩ:</w:t>
            </w:r>
          </w:p>
          <w:p w:rsidR="00FE024F" w:rsidRDefault="00FE024F" w:rsidP="00FE024F">
            <w:pPr>
              <w:pStyle w:val="CopticVersemulti-line"/>
            </w:pPr>
            <w:r>
              <w:t>ⲛⲓⲁ̀ⲅⲅⲉⲗⲟⲥ ⲉⲩϯⲱ̀ⲟⲩ: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Listen to the angels proclaiming,</w:t>
            </w:r>
          </w:p>
          <w:p w:rsidR="00FE024F" w:rsidRDefault="00FE024F" w:rsidP="00FE024F">
            <w:pPr>
              <w:pStyle w:val="EngHang"/>
            </w:pPr>
            <w:r>
              <w:t>“Peace on Earth towards</w:t>
            </w:r>
          </w:p>
          <w:p w:rsidR="00FE024F" w:rsidRDefault="00FE024F" w:rsidP="00FE024F">
            <w:pPr>
              <w:pStyle w:val="EngHang"/>
            </w:pPr>
            <w:r>
              <w:t>Men of goodwill” for</w:t>
            </w:r>
          </w:p>
          <w:p w:rsidR="00FE024F"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Ⲥⲱⲧⲉⲙ ⲉ̀ⲛⲓⲁ̀ⲅⲅⲉⲗⲟⲥ:</w:t>
            </w:r>
          </w:p>
          <w:p w:rsidR="00FE024F" w:rsidRDefault="00FE024F" w:rsidP="00FE024F">
            <w:pPr>
              <w:pStyle w:val="CopticVersemulti-line"/>
            </w:pPr>
            <w:r>
              <w:t>ⲟⲩϩⲓⲣⲏⲛⲏ ϩⲓϫⲉⲛ ⲡⲓⲕⲁϩⲓ:</w:t>
            </w:r>
          </w:p>
          <w:p w:rsidR="00FE024F" w:rsidRDefault="00FE024F" w:rsidP="00FE024F">
            <w:pPr>
              <w:pStyle w:val="CopticVersemulti-line"/>
            </w:pPr>
            <w:r>
              <w:t>ⲛⲉⲙ ⲟⲩϯⲙⲁϯ ϧⲉⲛ ⲛⲓⲣⲱⲙⲓ:</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Arise and come among us,</w:t>
            </w:r>
          </w:p>
          <w:p w:rsidR="00FE024F" w:rsidRDefault="00FE024F" w:rsidP="00FE024F">
            <w:pPr>
              <w:pStyle w:val="EngHang"/>
            </w:pPr>
            <w:r>
              <w:t>O Isaiah the great prophet,</w:t>
            </w:r>
          </w:p>
          <w:p w:rsidR="00FE024F" w:rsidRDefault="00FE024F" w:rsidP="00FE024F">
            <w:pPr>
              <w:pStyle w:val="EngHang"/>
            </w:pPr>
            <w:r>
              <w:t>And explain what you have seen:</w:t>
            </w:r>
          </w:p>
          <w:p w:rsidR="00FE024F" w:rsidRPr="0078672A" w:rsidRDefault="00FE024F" w:rsidP="00FE024F">
            <w:pPr>
              <w:pStyle w:val="EngHangEnd"/>
            </w:pPr>
            <w:r>
              <w:t>He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Ⲧⲱⲛⲕ ⲁ1ⲙⲟⲩ ⲧⲉⲛⲙⲏϯ ⲙ̀ⲫⲟⲟⲩ:</w:t>
            </w:r>
          </w:p>
          <w:p w:rsidR="00FE024F" w:rsidRDefault="00FE024F" w:rsidP="00FE024F">
            <w:pPr>
              <w:pStyle w:val="CopticVersemulti-line"/>
            </w:pPr>
            <w:r>
              <w:t>ⲱ̀ Ⲏⲥⲁⲏ̀ⲁⲥ ⲫⲁ ⲡⲓⲛⲓϣϯ ⲛ̀ϧ̀ⲣⲱⲟⲩ:</w:t>
            </w:r>
          </w:p>
          <w:p w:rsidR="00FE024F" w:rsidRDefault="00FE024F" w:rsidP="00FE024F">
            <w:pPr>
              <w:pStyle w:val="CopticVersemulti-line"/>
            </w:pPr>
            <w:r>
              <w:t>ⲟⲩⲱⲛϩ ⲛ̀ⲛⲏⲉ̀ⲧⲁⲩⲛⲁⲩ ⲉ̀ⲣⲱⲟⲩ: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Only-Begotten Son of God,</w:t>
            </w:r>
          </w:p>
          <w:p w:rsidR="00FE024F" w:rsidRDefault="00FE024F" w:rsidP="00FE024F">
            <w:pPr>
              <w:pStyle w:val="EngHang"/>
            </w:pPr>
            <w:r>
              <w:t>God the Lord of</w:t>
            </w:r>
          </w:p>
          <w:p w:rsidR="00FE024F" w:rsidRDefault="00FE024F" w:rsidP="00FE024F">
            <w:pPr>
              <w:pStyle w:val="EngHang"/>
            </w:pPr>
            <w:r>
              <w:t>The Lady,</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Ⲩⲓⲟⲥ Ⲑⲉⲟⲥ ⲡⲓⲙⲟⲛⲟⲅⲉⲛⲏⲥ:</w:t>
            </w:r>
          </w:p>
          <w:p w:rsidR="00FE024F" w:rsidRDefault="00FE024F" w:rsidP="00FE024F">
            <w:pPr>
              <w:pStyle w:val="CopticVersemulti-line"/>
            </w:pPr>
            <w:r>
              <w:t>Ⲫϯ ⲫⲏⲉ̀ⲝⲟⲩⲥⲓⲁⲧⲏⲥ ⲉ̀ⲧⲁⲩⲙⲁⲥϥ:</w:t>
            </w:r>
          </w:p>
          <w:p w:rsidR="00FE024F" w:rsidRDefault="00FE024F" w:rsidP="00FE024F">
            <w:pPr>
              <w:pStyle w:val="CopticVersemulti-line"/>
            </w:pPr>
            <w:r>
              <w:t>ⲛ̀ϫⲉ ϯⲡ̀ⲣⲟⲥⲧⲁⲧⲏⲥ: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God the invisible</w:t>
            </w:r>
          </w:p>
          <w:p w:rsidR="00FE024F" w:rsidRDefault="00FE024F" w:rsidP="00FE024F">
            <w:pPr>
              <w:pStyle w:val="EngHang"/>
            </w:pPr>
            <w:r>
              <w:t>Was seen.</w:t>
            </w:r>
          </w:p>
          <w:p w:rsidR="00FE024F" w:rsidRDefault="00FE024F" w:rsidP="00FE024F">
            <w:pPr>
              <w:pStyle w:val="EngHang"/>
            </w:pPr>
            <w:r>
              <w:t>Come, let us worship Him</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Ⲫϯ ⲡⲓⲁ̀ⲧϣ̀ⲛⲁⲩ ⲉ̀ⲣⲟϥ;</w:t>
            </w:r>
          </w:p>
          <w:p w:rsidR="00FE024F" w:rsidRDefault="00FE024F" w:rsidP="00FE024F">
            <w:pPr>
              <w:pStyle w:val="CopticVersemulti-line"/>
            </w:pPr>
            <w:r>
              <w:t>ϧⲉⲛ ⲧⲉϥⲫⲩⲥⲓⲥ ⲁⲩⲛⲁⲩ ⲉ̀ⲣⲟϥ:</w:t>
            </w:r>
          </w:p>
          <w:p w:rsidR="00FE024F" w:rsidRDefault="00FE024F" w:rsidP="00FE024F">
            <w:pPr>
              <w:pStyle w:val="CopticVersemulti-line"/>
            </w:pPr>
            <w:r>
              <w:t>ⲁ̀ⲙⲱⲓⲛⲓ ⲙⲁⲣⲉⲛⲟⲩⲱϣⲧ ⲙ̀ⲙⲟϥ;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p>
        </w:tc>
        <w:tc>
          <w:tcPr>
            <w:tcW w:w="3960" w:type="dxa"/>
          </w:tcPr>
          <w:p w:rsidR="00FE024F" w:rsidRDefault="00FE024F" w:rsidP="00FE024F">
            <w:pPr>
              <w:pStyle w:val="EngHang"/>
            </w:pPr>
            <w:r>
              <w:t>Hail to Bethlehem,</w:t>
            </w:r>
          </w:p>
          <w:p w:rsidR="00FE024F" w:rsidRDefault="00FE024F" w:rsidP="00FE024F">
            <w:pPr>
              <w:pStyle w:val="EngHang"/>
            </w:pPr>
            <w:r>
              <w:t>A holy salutation,</w:t>
            </w:r>
          </w:p>
          <w:p w:rsidR="00FE024F" w:rsidRDefault="00FE024F" w:rsidP="00FE024F">
            <w:pPr>
              <w:pStyle w:val="EngHang"/>
            </w:pPr>
            <w:r>
              <w:t>For the ever-existent</w:t>
            </w:r>
          </w:p>
          <w:p w:rsidR="00FE024F" w:rsidRDefault="00FE024F" w:rsidP="00FE024F">
            <w:pPr>
              <w:pStyle w:val="EngHangEnd"/>
            </w:pPr>
            <w:r>
              <w:t>Was born in Bethlehem.</w:t>
            </w:r>
          </w:p>
        </w:tc>
        <w:tc>
          <w:tcPr>
            <w:tcW w:w="288" w:type="dxa"/>
          </w:tcPr>
          <w:p w:rsidR="00FE024F" w:rsidRDefault="00FE024F" w:rsidP="00B47C81"/>
        </w:tc>
        <w:tc>
          <w:tcPr>
            <w:tcW w:w="288" w:type="dxa"/>
          </w:tcPr>
          <w:p w:rsidR="00FE024F" w:rsidRDefault="00FE024F" w:rsidP="00B47C81">
            <w:pPr>
              <w:pStyle w:val="CopticCross"/>
            </w:pPr>
          </w:p>
        </w:tc>
        <w:tc>
          <w:tcPr>
            <w:tcW w:w="3960" w:type="dxa"/>
          </w:tcPr>
          <w:p w:rsidR="00FE024F" w:rsidRDefault="00FE024F" w:rsidP="00FE024F">
            <w:pPr>
              <w:pStyle w:val="CopticVersemulti-line"/>
            </w:pPr>
            <w:r>
              <w:t>Ⲭⲉⲣⲉ ⲛⲁⲕ ⲱ̀ Ⲃⲏⲑⲗⲉⲉⲙ:</w:t>
            </w:r>
          </w:p>
          <w:p w:rsidR="00FE024F" w:rsidRDefault="00FE024F" w:rsidP="00FE024F">
            <w:pPr>
              <w:pStyle w:val="CopticVersemulti-line"/>
            </w:pPr>
            <w:r>
              <w:t>ϧⲉⲛ ⲟⲩⲭⲉⲣⲉ ⲡ̀ⲛⲉⲩⲙⲁⲧⲓⲕⲟⲛ:</w:t>
            </w:r>
          </w:p>
          <w:p w:rsidR="00FE024F" w:rsidRDefault="00FE024F" w:rsidP="00FE024F">
            <w:pPr>
              <w:pStyle w:val="CopticVersemulti-line"/>
            </w:pPr>
            <w:r>
              <w:t>ϫⲉ ⲫⲏⲉ̀ⲧⲟϣⲟⲡ ⲓⲥϫⲉⲛ ⲡ̀̀ⲉ̀ⲛⲉϩ:</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Pr="003209AF" w:rsidRDefault="00FE024F" w:rsidP="00B47C81">
            <w:pPr>
              <w:pStyle w:val="CopticCross"/>
              <w:rPr>
                <w:b/>
              </w:rPr>
            </w:pPr>
            <w:r w:rsidRPr="00FB5ACB">
              <w:lastRenderedPageBreak/>
              <w:t>¿</w:t>
            </w:r>
          </w:p>
        </w:tc>
        <w:tc>
          <w:tcPr>
            <w:tcW w:w="3960" w:type="dxa"/>
          </w:tcPr>
          <w:p w:rsidR="00FE024F" w:rsidRDefault="00FE024F" w:rsidP="00FE024F">
            <w:pPr>
              <w:pStyle w:val="EngHang"/>
            </w:pPr>
            <w:r>
              <w:t>O saviour of the whole world,</w:t>
            </w:r>
          </w:p>
          <w:p w:rsidR="00FE024F" w:rsidRDefault="00FE024F" w:rsidP="00FE024F">
            <w:pPr>
              <w:pStyle w:val="EngHang"/>
            </w:pPr>
            <w:r>
              <w:t>And all that is in it,</w:t>
            </w:r>
          </w:p>
          <w:p w:rsidR="00FE024F" w:rsidRDefault="00FE024F" w:rsidP="00FE024F">
            <w:pPr>
              <w:pStyle w:val="EngHang"/>
            </w:pPr>
            <w:r>
              <w:t>Jesus, God of everyone,</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Ⲯⲩⲧⲏⲣ ⲙ̀ⲡⲓⲕⲟⲥⲙⲟⲥ ⲧⲏⲣϥ:</w:t>
            </w:r>
          </w:p>
          <w:p w:rsidR="00FE024F" w:rsidRDefault="00FE024F" w:rsidP="00FE024F">
            <w:pPr>
              <w:pStyle w:val="CopticVersemulti-line"/>
            </w:pPr>
            <w:r>
              <w:t>ⲛⲉⲙ ϩⲱⲃ ⲛⲓⲃⲉⲛ ⲉ̀ⲧⲉ ⲛ̀ϧⲏⲧϥ:</w:t>
            </w:r>
          </w:p>
          <w:p w:rsidR="00FE024F" w:rsidRDefault="00FE024F" w:rsidP="00FE024F">
            <w:pPr>
              <w:pStyle w:val="CopticVersemulti-line"/>
            </w:pPr>
            <w:r>
              <w:t>Ⲓⲏ̄ⲥ̄ Ⲫϯ ⲙ̀ⲡⲓ̀ⲡ̀ⲧⲏⲣϥ:</w:t>
            </w:r>
          </w:p>
          <w:p w:rsidR="00FE024F" w:rsidRPr="005130A7" w:rsidRDefault="00FE024F" w:rsidP="00FE024F">
            <w:pPr>
              <w:pStyle w:val="CopticVerse"/>
            </w:pPr>
            <w:r>
              <w:t>ⲫⲏⲉ̀ⲧⲁⲩⲙⲁⲥϥ ϧⲉⲛ Ⲃⲏⲑⲗⲉⲉⲙ.</w:t>
            </w:r>
          </w:p>
        </w:tc>
      </w:tr>
      <w:tr w:rsidR="00FE024F" w:rsidTr="00B47C81">
        <w:trPr>
          <w:cantSplit/>
          <w:jc w:val="center"/>
        </w:trPr>
        <w:tc>
          <w:tcPr>
            <w:tcW w:w="288" w:type="dxa"/>
          </w:tcPr>
          <w:p w:rsidR="00FE024F" w:rsidRDefault="00FE024F" w:rsidP="00B47C81">
            <w:pPr>
              <w:pStyle w:val="CopticCross"/>
            </w:pPr>
            <w:r w:rsidRPr="00FB5ACB">
              <w:t>¿</w:t>
            </w:r>
          </w:p>
        </w:tc>
        <w:tc>
          <w:tcPr>
            <w:tcW w:w="3960" w:type="dxa"/>
          </w:tcPr>
          <w:p w:rsidR="00FE024F" w:rsidRDefault="00FE024F" w:rsidP="00FE024F">
            <w:pPr>
              <w:pStyle w:val="EngHang"/>
            </w:pPr>
            <w:r>
              <w:t>All glory and praise</w:t>
            </w:r>
          </w:p>
          <w:p w:rsidR="00FE024F" w:rsidRDefault="00FE024F" w:rsidP="00FE024F">
            <w:pPr>
              <w:pStyle w:val="EngHang"/>
            </w:pPr>
            <w:r>
              <w:t>Befit Your Goodness,</w:t>
            </w:r>
          </w:p>
          <w:p w:rsidR="00FE024F" w:rsidRDefault="00FE024F" w:rsidP="00FE024F">
            <w:pPr>
              <w:pStyle w:val="EngHang"/>
            </w:pPr>
            <w:r>
              <w:t>O our Lord, Jesus Christ,</w:t>
            </w:r>
          </w:p>
          <w:p w:rsidR="00FE024F" w:rsidRDefault="00FE024F" w:rsidP="00FE024F">
            <w:pPr>
              <w:pStyle w:val="EngHangEnd"/>
            </w:pPr>
            <w:r>
              <w:t>Who was born in Bethlehem.</w:t>
            </w:r>
          </w:p>
        </w:tc>
        <w:tc>
          <w:tcPr>
            <w:tcW w:w="288" w:type="dxa"/>
          </w:tcPr>
          <w:p w:rsidR="00FE024F" w:rsidRDefault="00FE024F" w:rsidP="00B47C81"/>
        </w:tc>
        <w:tc>
          <w:tcPr>
            <w:tcW w:w="288" w:type="dxa"/>
          </w:tcPr>
          <w:p w:rsidR="00FE024F" w:rsidRDefault="00FE024F" w:rsidP="00B47C81">
            <w:pPr>
              <w:pStyle w:val="CopticCross"/>
            </w:pPr>
            <w:r w:rsidRPr="00FB5ACB">
              <w:t>¿</w:t>
            </w:r>
          </w:p>
        </w:tc>
        <w:tc>
          <w:tcPr>
            <w:tcW w:w="3960" w:type="dxa"/>
          </w:tcPr>
          <w:p w:rsidR="00FE024F" w:rsidRDefault="00FE024F" w:rsidP="00FE024F">
            <w:pPr>
              <w:pStyle w:val="CopticVersemulti-line"/>
            </w:pPr>
            <w:r>
              <w:t>Ⲱⲟⲩ ⲛⲓⲃⲉⲛ ⲛⲉⲙ ⲟⲩϫⲓⲛϩⲟⲱⲥ:</w:t>
            </w:r>
          </w:p>
          <w:p w:rsidR="00FE024F" w:rsidRDefault="00FE024F" w:rsidP="00FE024F">
            <w:pPr>
              <w:pStyle w:val="CopticVersemulti-line"/>
            </w:pPr>
            <w:r>
              <w:t>ⲉⲣⲡ̀ⲣⲉⲡⲓ ⲛ̀ⲧⲉⲕⲙⲉⲧⲁ̀ⲅⲁⲑⲟⲥ:</w:t>
            </w:r>
          </w:p>
          <w:p w:rsidR="00FE024F" w:rsidRDefault="00FE024F" w:rsidP="00FE024F">
            <w:pPr>
              <w:pStyle w:val="CopticVersemulti-line"/>
            </w:pPr>
            <w:r>
              <w:t>ⲱ̀ ⲡⲉⲛⲟ̄ⲥ̄ Ⲓⲏ̄ⲥ̄ Ⲡⲭ̄ⲥ̄:</w:t>
            </w:r>
          </w:p>
          <w:p w:rsidR="00FE024F" w:rsidRPr="005130A7" w:rsidRDefault="00FE024F" w:rsidP="00FE024F">
            <w:pPr>
              <w:pStyle w:val="CopticVerse"/>
            </w:pPr>
            <w:r>
              <w:t>ⲫⲏⲉ̀ⲧⲁⲩⲙⲁⲥϥ ϧⲉⲛ Ⲃⲏⲑⲗⲉⲉⲙ.</w:t>
            </w:r>
          </w:p>
        </w:tc>
      </w:tr>
    </w:tbl>
    <w:p w:rsidR="00B47C81" w:rsidRPr="00B47C81" w:rsidRDefault="00B47C81" w:rsidP="00B47C81"/>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God spoke with Moses</w:t>
            </w:r>
          </w:p>
          <w:p w:rsidR="00CB1B46" w:rsidRDefault="00CB1B46" w:rsidP="00CB1B46">
            <w:pPr>
              <w:pStyle w:val="EngHang"/>
            </w:pPr>
            <w:r>
              <w:t>From within the bush.</w:t>
            </w:r>
          </w:p>
          <w:p w:rsidR="00CB1B46" w:rsidRDefault="00CB1B46" w:rsidP="00CB1B46">
            <w:pPr>
              <w:pStyle w:val="EngHang"/>
            </w:pPr>
            <w:r>
              <w:t>The fire engulfed it,</w:t>
            </w:r>
          </w:p>
          <w:p w:rsidR="00CB1B46" w:rsidRDefault="00CB1B46" w:rsidP="00CB1B46">
            <w:pPr>
              <w:pStyle w:val="EngEnd"/>
            </w:pPr>
            <w:r>
              <w:t>And its branches were not burnt.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ⲀⲪϯ ⲭⲁϫⲓ ⲛⲉⲙ Ⲙⲱⲩⲥⲏⲥ:</w:t>
            </w:r>
          </w:p>
          <w:p w:rsidR="00CB1B46" w:rsidRDefault="00CB1B46" w:rsidP="00B765E5">
            <w:pPr>
              <w:pStyle w:val="CopticVersemulti-line"/>
            </w:pPr>
            <w:r>
              <w:t>ⲉ̀ⲃⲟⲗϧⲉⲛ ⲑ̀ⲙⲏϯ ⲙ̀ⲡⲓⲃⲁⲧⲟⲥ:</w:t>
            </w:r>
          </w:p>
          <w:p w:rsidR="00CB1B46" w:rsidRDefault="00CB1B46" w:rsidP="00B765E5">
            <w:pPr>
              <w:pStyle w:val="CopticVersemulti-line"/>
            </w:pPr>
            <w:r>
              <w:t>ⲉ̀ⲣⲉ ⲡⲓⲭ̀ⲣⲱⲙ ⲙⲟϩ ⲛ̀ϧⲏⲧϥ:</w:t>
            </w:r>
          </w:p>
          <w:p w:rsidR="00CB1B46" w:rsidRPr="00C35319" w:rsidRDefault="00CB1B46" w:rsidP="00B765E5">
            <w:pPr>
              <w:pStyle w:val="CopticVerse"/>
            </w:pPr>
            <w:r>
              <w:t>ⲟⲩⲇⲉ ⲙ̀ⲡⲣⲟⲩⲣⲱⲕϩ ⲛ̀ϫⲉ ⲛⲉϥⲕ̀ⲗⲁⲇⲟⲥ.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He sent His mercy and word:</w:t>
            </w:r>
          </w:p>
          <w:p w:rsidR="00CB1B46" w:rsidRDefault="00CB1B46" w:rsidP="00CB1B46">
            <w:pPr>
              <w:pStyle w:val="EngHang"/>
            </w:pPr>
            <w:r>
              <w:t>The flower bearing fruit,</w:t>
            </w:r>
          </w:p>
          <w:p w:rsidR="00CB1B46" w:rsidRDefault="00CB1B46" w:rsidP="00CB1B46">
            <w:pPr>
              <w:pStyle w:val="EngHang"/>
            </w:pPr>
            <w:r>
              <w:t>In your womb for our sake</w:t>
            </w:r>
          </w:p>
          <w:p w:rsidR="00CB1B46" w:rsidRDefault="00CB1B46" w:rsidP="00CB1B46">
            <w:pPr>
              <w:pStyle w:val="EngEnd"/>
            </w:pPr>
            <w:r>
              <w:t>In a great mystery.</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Ⲃⲱⲣⲡ ⲙ̀ⲡⲉϥⲛⲁⲓ ⲛⲉⲙ ⲡⲉϥⲥⲁϫⲓ:</w:t>
            </w:r>
          </w:p>
          <w:p w:rsidR="00CB1B46" w:rsidRDefault="00CB1B46" w:rsidP="00B765E5">
            <w:pPr>
              <w:pStyle w:val="CopticVersemulti-line"/>
            </w:pPr>
            <w:r>
              <w:t>ⲉ̀ϯϩ̀ⲣⲏⲣⲓ ⲑⲏⲉ̀ⲧⲁⲥⲫⲓⲣⲓ:</w:t>
            </w:r>
          </w:p>
          <w:p w:rsidR="00CB1B46" w:rsidRDefault="00CB1B46" w:rsidP="00B765E5">
            <w:pPr>
              <w:pStyle w:val="CopticVersemulti-line"/>
            </w:pPr>
            <w:r>
              <w:t>ⲁϥϣⲱⲡⲓ ⲉⲑⲃⲏⲧⲉⲛ ϧⲉⲛ ⲧⲉⲥⲛⲉϫⲓ:</w:t>
            </w:r>
          </w:p>
          <w:p w:rsidR="00CB1B46" w:rsidRDefault="00CB1B46" w:rsidP="00B765E5">
            <w:pPr>
              <w:pStyle w:val="CopticVerse"/>
            </w:pPr>
            <w:r>
              <w:t>ϧⲉⲛ ⲟⲩⲙⲩⲥⲧⲏⲣⲓⲟⲛ ⲛ̀ϣ̀ⲫⲏⲣⲓ.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He was born on this day</w:t>
            </w:r>
          </w:p>
          <w:p w:rsidR="00CB1B46" w:rsidRDefault="00CB1B46" w:rsidP="00CB1B46">
            <w:pPr>
              <w:pStyle w:val="EngHang"/>
            </w:pPr>
            <w:r>
              <w:t>From our Lady, Mary.</w:t>
            </w:r>
          </w:p>
          <w:p w:rsidR="00CB1B46" w:rsidRDefault="00CB1B46" w:rsidP="00CB1B46">
            <w:pPr>
              <w:pStyle w:val="EngHang"/>
            </w:pPr>
            <w:r>
              <w:t>He became man, and the forgiveness of our sins,</w:t>
            </w:r>
          </w:p>
          <w:p w:rsidR="00CB1B46" w:rsidRDefault="00CB1B46" w:rsidP="00CB1B46">
            <w:pPr>
              <w:pStyle w:val="EngEnd"/>
            </w:pPr>
            <w:r>
              <w:t>For our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Ⲅⲉⲛⲛⲉⲑⲓⲥ ϧⲉⲛ ⲡⲁⲓⲉ̀ϩⲟⲟⲩ ⲫⲁⲓ:</w:t>
            </w:r>
          </w:p>
          <w:p w:rsidR="00CB1B46" w:rsidRDefault="00CB1B46" w:rsidP="00B765E5">
            <w:pPr>
              <w:pStyle w:val="CopticVersemulti-line"/>
            </w:pPr>
            <w:r>
              <w:t>ⲉ̀ⲃⲟⲗϧⲉⲛ ⲧⲉⲛⲟ̄ⲥ̄ ⲛ̀ⲛⲏⲃ Ⲙⲁⲣⲓⲁ:</w:t>
            </w:r>
          </w:p>
          <w:p w:rsidR="00CB1B46" w:rsidRDefault="00CB1B46" w:rsidP="00B765E5">
            <w:pPr>
              <w:pStyle w:val="CopticVersemulti-line"/>
            </w:pPr>
            <w:r>
              <w:t>ⲁϥⲉ̀ⲣⲣⲱⲙⲓ ⲉⲑⲃⲉ ⲡⲉⲛⲟ̀ⲩϫⲁⲓ:</w:t>
            </w:r>
          </w:p>
          <w:p w:rsidR="00CB1B46" w:rsidRDefault="00CB1B46" w:rsidP="00B765E5">
            <w:pPr>
              <w:pStyle w:val="CopticVerse"/>
            </w:pPr>
            <w:r>
              <w:t>ⲉ̀ⲡ̀ⲭⲱ ⲉ̀ⲃⲟⲗ ⲛ̀ⲛⲉⲛⲁ̀ⲛⲟⲙⲓⲁ.</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Davis the Psalmist,</w:t>
            </w:r>
          </w:p>
          <w:p w:rsidR="00CB1B46" w:rsidRDefault="00CB1B46" w:rsidP="00CB1B46">
            <w:pPr>
              <w:pStyle w:val="EngHang"/>
            </w:pPr>
            <w:r>
              <w:t>Come praise Him among us,</w:t>
            </w:r>
          </w:p>
          <w:p w:rsidR="00CB1B46" w:rsidRDefault="00CB1B46" w:rsidP="00CB1B46">
            <w:pPr>
              <w:pStyle w:val="EngHang"/>
            </w:pPr>
            <w:r>
              <w:t>He Who became a mediator for us</w:t>
            </w:r>
          </w:p>
          <w:p w:rsidR="00CB1B46" w:rsidRDefault="00CB1B46" w:rsidP="00CB1B46">
            <w:pPr>
              <w:pStyle w:val="EngEnd"/>
            </w:pPr>
            <w:r>
              <w:t>With His Good Father.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Ⲇⲁϣⲓⲇ ⲅⲁⲣ ⲡⲓⲓⲉⲣⲟⲯⲁⲗⲧⲏⲥ:</w:t>
            </w:r>
          </w:p>
          <w:p w:rsidR="00CB1B46" w:rsidRDefault="00CB1B46" w:rsidP="00B765E5">
            <w:pPr>
              <w:pStyle w:val="CopticVersemulti-line"/>
            </w:pPr>
            <w:r>
              <w:t>ⲁ̀ⲙⲟⲩ ⲛ̀ⲧⲉⲛⲙⲏϯ ⲛ̀ⲧⲉⲛϩⲱⲥ:</w:t>
            </w:r>
          </w:p>
          <w:p w:rsidR="00CB1B46" w:rsidRDefault="00CB1B46" w:rsidP="00B765E5">
            <w:pPr>
              <w:pStyle w:val="CopticVersemulti-line"/>
            </w:pPr>
            <w:r>
              <w:t>ⲉ̀ⲫⲏⲉ̀ⲧⲁϥϣⲱⲡⲓ ⲙ̀ⲙⲉⲥⲓⲧⲏⲥ:</w:t>
            </w:r>
          </w:p>
          <w:p w:rsidR="00CB1B46" w:rsidRDefault="00CB1B46" w:rsidP="00B765E5">
            <w:pPr>
              <w:pStyle w:val="CopticVerse"/>
            </w:pPr>
            <w:r>
              <w:t>ⲛⲁϩⲣⲉⲛ Ⲡⲉϥⲓⲱⲧ ⲛ̀ⲁⲅⲁⲑⲟⲥ.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daughters of Tyre,</w:t>
            </w:r>
          </w:p>
          <w:p w:rsidR="00CB1B46" w:rsidRDefault="00CB1B46" w:rsidP="00CB1B46">
            <w:pPr>
              <w:pStyle w:val="EngHang"/>
            </w:pPr>
            <w:r>
              <w:t>And Sheba and Arabia,</w:t>
            </w:r>
          </w:p>
          <w:p w:rsidR="00CB1B46" w:rsidRDefault="00CB1B46" w:rsidP="00CB1B46">
            <w:pPr>
              <w:pStyle w:val="EngHang"/>
            </w:pPr>
            <w:r>
              <w:t>And the kings of Tarshish,</w:t>
            </w:r>
          </w:p>
          <w:p w:rsidR="00CB1B46" w:rsidRDefault="00CB1B46" w:rsidP="00CB1B46">
            <w:pPr>
              <w:pStyle w:val="EngEnd"/>
            </w:pPr>
            <w:r>
              <w:t>They presented Him with gifts.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Ⲉⲩⲓ̀ⲛⲓ ⲛⲁϥ ⲛ̀ϩⲁⲛⲇⲱⲣⲟⲛ:</w:t>
            </w:r>
          </w:p>
          <w:p w:rsidR="00CB1B46" w:rsidRDefault="00CB1B46" w:rsidP="00B765E5">
            <w:pPr>
              <w:pStyle w:val="CopticVersemulti-line"/>
            </w:pPr>
            <w:r>
              <w:t>ⲛ̀ϫⲉ ⲛⲓϣⲉⲣⲓ ⲛ̀ⲧⲉ Ⲧⲩⲣⲟⲥ:</w:t>
            </w:r>
          </w:p>
          <w:p w:rsidR="00CB1B46" w:rsidRDefault="00CB1B46" w:rsidP="00B765E5">
            <w:pPr>
              <w:pStyle w:val="CopticVersemulti-line"/>
            </w:pPr>
            <w:r>
              <w:t>ⲛⲉⲙ Ⲥⲁⲃⲉ ⲛⲉⲙ ⲛⲓⲀⲣⲁⲃⲟⲥ:</w:t>
            </w:r>
          </w:p>
          <w:p w:rsidR="00CB1B46" w:rsidRDefault="00CB1B46" w:rsidP="00B765E5">
            <w:pPr>
              <w:pStyle w:val="CopticVerse"/>
            </w:pPr>
            <w:r>
              <w:t>ⲛⲉⲙ ⲛⲓⲟ̀ⲩⲣⲱⲟ̀ⲩ ⲛ̀ⲧⲉ Ⲑⲁⲣⲥⲟⲥ.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steadfast life-giver,</w:t>
            </w:r>
          </w:p>
          <w:p w:rsidR="00CB1B46" w:rsidRDefault="00CB1B46" w:rsidP="00CB1B46">
            <w:pPr>
              <w:pStyle w:val="EngHang"/>
            </w:pPr>
            <w:r>
              <w:t>The Giver of good things,</w:t>
            </w:r>
          </w:p>
          <w:p w:rsidR="00CB1B46" w:rsidRDefault="00CB1B46" w:rsidP="00CB1B46">
            <w:pPr>
              <w:pStyle w:val="EngHang"/>
            </w:pPr>
            <w:r>
              <w:t>Appeared in the land of Naphtali</w:t>
            </w:r>
          </w:p>
          <w:p w:rsidR="00CB1B46" w:rsidRDefault="00CB1B46" w:rsidP="00CB1B46">
            <w:pPr>
              <w:pStyle w:val="EngEnd"/>
            </w:pPr>
            <w:r>
              <w:t>And the region of Zebulun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Ⲍⲱⲏ̀ ⲫⲟⲣⲟⲥ ⲛ̀ⲧⲕⲓⲙ:</w:t>
            </w:r>
          </w:p>
          <w:p w:rsidR="00CB1B46" w:rsidRDefault="00CB1B46" w:rsidP="00B765E5">
            <w:pPr>
              <w:pStyle w:val="CopticVersemulti-line"/>
            </w:pPr>
            <w:r>
              <w:t>ⲙ̀ⲫ̀ⲣⲉϥϯ ⲛ̀ⲛⲓⲁ̀ⲅⲁⲑⲟⲛ:</w:t>
            </w:r>
          </w:p>
          <w:p w:rsidR="00CB1B46" w:rsidRDefault="00CB1B46" w:rsidP="00B765E5">
            <w:pPr>
              <w:pStyle w:val="CopticVersemulti-line"/>
            </w:pPr>
            <w:r>
              <w:t>ⲁϥⲟ̀ⲩⲱ̀ⲛϩ ϧⲉⲛ ⲡ̀ⲕⲁϩⲓ ⲛ1Ⲛⲉϥⲑⲁⲗⲓⲙ:</w:t>
            </w:r>
          </w:p>
          <w:p w:rsidR="00CB1B46" w:rsidRDefault="00CB1B46" w:rsidP="00B765E5">
            <w:pPr>
              <w:pStyle w:val="CopticVerse"/>
            </w:pPr>
            <w:r>
              <w:t>ⲛⲉⲙ ⲛⲓϭⲓⲏ̀ ⲛ̀ⲧⲉ Ⲍⲁⲃⲟⲩⲗⲱⲛ.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commentRangeStart w:id="974"/>
            <w:r>
              <w:t xml:space="preserve">Isaiah </w:t>
            </w:r>
            <w:commentRangeEnd w:id="974"/>
            <w:r>
              <w:rPr>
                <w:rStyle w:val="CommentReference"/>
              </w:rPr>
              <w:commentReference w:id="974"/>
            </w:r>
            <w:r>
              <w:t>speaks with</w:t>
            </w:r>
          </w:p>
          <w:p w:rsidR="00CB1B46" w:rsidRDefault="00CB1B46" w:rsidP="00CB1B46">
            <w:pPr>
              <w:pStyle w:val="EngHang"/>
            </w:pPr>
            <w:r>
              <w:t>A loud voice saying,</w:t>
            </w:r>
          </w:p>
          <w:p w:rsidR="00CB1B46" w:rsidRDefault="00CB1B46" w:rsidP="00CB1B46">
            <w:pPr>
              <w:pStyle w:val="EngHang"/>
            </w:pPr>
            <w:r>
              <w:t>"A child is born to us,</w:t>
            </w:r>
          </w:p>
          <w:p w:rsidR="00CB1B46" w:rsidRDefault="00CB1B46" w:rsidP="00CB1B46">
            <w:pPr>
              <w:pStyle w:val="EngEnd"/>
            </w:pPr>
            <w:r>
              <w:t>A merciful Son is given.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Ⲏⲥⲁⲏ̀ⲁⲥ ⲫⲱⲛⲏ ⲙⲉⲅⲁⲗⲟⲩ:</w:t>
            </w:r>
          </w:p>
          <w:p w:rsidR="00CB1B46" w:rsidRDefault="00CB1B46" w:rsidP="00B765E5">
            <w:pPr>
              <w:pStyle w:val="CopticVersemulti-line"/>
            </w:pPr>
            <w:r>
              <w:t>ⲉϥϫⲱ ⲙ̀ⲙⲟⲥ ⲙ̀ⲡⲁⲓⲣⲏϯ:</w:t>
            </w:r>
          </w:p>
          <w:p w:rsidR="00CB1B46" w:rsidRDefault="00CB1B46" w:rsidP="00B765E5">
            <w:pPr>
              <w:pStyle w:val="CopticVersemulti-line"/>
            </w:pPr>
            <w:r>
              <w:t>ϫⲉ ⲁⲩⲙⲓⲥⲓ ⲛⲁⲛ ⲛ̀ⲟⲩⲁ̀ⲗⲟⲩ:</w:t>
            </w:r>
          </w:p>
          <w:p w:rsidR="00CB1B46" w:rsidRDefault="00CB1B46" w:rsidP="00B765E5">
            <w:pPr>
              <w:pStyle w:val="CopticVerse"/>
            </w:pPr>
            <w:r>
              <w:t>ⲟⲩⲟϩ ⲁⲩϯ ⲛ̀ⲟⲩϣⲏⲣⲓ</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God the strong ruler,</w:t>
            </w:r>
          </w:p>
          <w:p w:rsidR="00CB1B46" w:rsidRDefault="00CB1B46" w:rsidP="00CB1B46">
            <w:pPr>
              <w:pStyle w:val="EngHang"/>
            </w:pPr>
            <w:r>
              <w:t>The government will be</w:t>
            </w:r>
          </w:p>
          <w:p w:rsidR="00CB1B46" w:rsidRDefault="00CB1B46" w:rsidP="00CB1B46">
            <w:pPr>
              <w:pStyle w:val="EngHang"/>
            </w:pPr>
            <w:r>
              <w:t>On his shoulders.</w:t>
            </w:r>
          </w:p>
          <w:p w:rsidR="00CB1B46" w:rsidRDefault="00CB1B46" w:rsidP="00CB1B46">
            <w:pPr>
              <w:pStyle w:val="EngEnd"/>
            </w:pPr>
            <w:r>
              <w:t>He is the Master"</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Ⲑⲉⲟⲥ ⲡⲓⲚⲁⲏ̀ⲧ ⲛ̀ϫⲱⲣⲓ:</w:t>
            </w:r>
          </w:p>
          <w:p w:rsidR="00CB1B46" w:rsidRDefault="00CB1B46" w:rsidP="00B765E5">
            <w:pPr>
              <w:pStyle w:val="CopticVersemulti-line"/>
            </w:pPr>
            <w:r>
              <w:t>ⲟⲩⲟϩ ⲡⲓⲉ̀ⲝⲟⲩⲥⲓⲁⲥⲧⲏⲥ:</w:t>
            </w:r>
          </w:p>
          <w:p w:rsidR="00CB1B46" w:rsidRDefault="00CB1B46" w:rsidP="00B765E5">
            <w:pPr>
              <w:pStyle w:val="CopticVersemulti-line"/>
            </w:pPr>
            <w:r>
              <w:t>ⲧⲉϥⲁ̀ⲣⲭⲏ ϩⲓϫⲉⲛ ⲧⲉϥⲛⲁϩⲃⲓ:</w:t>
            </w:r>
          </w:p>
          <w:p w:rsidR="00CB1B46" w:rsidRPr="005130A7" w:rsidRDefault="00CB1B46" w:rsidP="00B765E5">
            <w:pPr>
              <w:pStyle w:val="CopticVerse"/>
            </w:pPr>
            <w:r>
              <w:t>ⲕⲉ ⲡⲁⲗⲓⲛ ⲡⲓⲆⲉⲥⲡⲟⲧⲏⲥ.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Ezekiel also said,</w:t>
            </w:r>
          </w:p>
          <w:p w:rsidR="00CB1B46" w:rsidRDefault="00CB1B46" w:rsidP="00CB1B46">
            <w:pPr>
              <w:pStyle w:val="EngHang"/>
            </w:pPr>
            <w:r>
              <w:t>"I saw a door, sealed</w:t>
            </w:r>
          </w:p>
          <w:p w:rsidR="00CB1B46" w:rsidRDefault="00CB1B46" w:rsidP="00CB1B46">
            <w:pPr>
              <w:pStyle w:val="EngHang"/>
            </w:pPr>
            <w:r>
              <w:t>With a mysterious seal.</w:t>
            </w:r>
          </w:p>
          <w:p w:rsidR="00CB1B46" w:rsidRDefault="00CB1B46" w:rsidP="00CB1B46">
            <w:pPr>
              <w:pStyle w:val="EngEnd"/>
            </w:pPr>
            <w:r>
              <w:t>The Son of the Holy entered it.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Ⲓⲉⲍⲉⲕⲓⲏⲗ ⲁϥϫⲟⲥ ⲇⲉ ⲟⲛ:</w:t>
            </w:r>
          </w:p>
          <w:p w:rsidR="00CB1B46" w:rsidRDefault="00CB1B46" w:rsidP="00B765E5">
            <w:pPr>
              <w:pStyle w:val="CopticVersemulti-line"/>
            </w:pPr>
            <w:r>
              <w:t>ⲁⲓⲛⲁⲩ ⲉ̀ⲟ̀ⲩⲡⲩⲗⲏ ⲉⲥⲧⲟⲃ:</w:t>
            </w:r>
          </w:p>
          <w:p w:rsidR="00CB1B46" w:rsidRDefault="00CB1B46" w:rsidP="00B765E5">
            <w:pPr>
              <w:pStyle w:val="CopticVersemulti-line"/>
            </w:pPr>
            <w:r>
              <w:t>ϧⲉⲛ ⲟⲩⲧⲉⲃⲥ ⲑⲁⲩ ⲙⲁⲥⲧⲟⲛ:</w:t>
            </w:r>
          </w:p>
          <w:p w:rsidR="00CB1B46" w:rsidRDefault="00CB1B46" w:rsidP="00B765E5">
            <w:pPr>
              <w:pStyle w:val="CopticVersemulti-line"/>
            </w:pPr>
            <w:r>
              <w:t>ⲑϥϣⲉ ⲉ̀ϧⲟⲩⲛ ⲉ̀ⲣⲟⲥ:</w:t>
            </w:r>
          </w:p>
          <w:p w:rsidR="00CB1B46" w:rsidRPr="005130A7" w:rsidRDefault="00CB1B46" w:rsidP="00B765E5">
            <w:pPr>
              <w:pStyle w:val="CopticVerse"/>
            </w:pPr>
            <w:r>
              <w:t>ⲛ̀ϫⲉ ⲡ̀Ϣⲏⲣⲓ ⲙ̀ⲫⲏⲈⲑⲟⲩⲁⲃ.</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Lord Jesus Christ,</w:t>
            </w:r>
          </w:p>
          <w:p w:rsidR="00CB1B46" w:rsidRDefault="00CB1B46" w:rsidP="00CB1B46">
            <w:pPr>
              <w:pStyle w:val="EngHang"/>
            </w:pPr>
            <w:r>
              <w:t>Alone entered it.</w:t>
            </w:r>
          </w:p>
          <w:p w:rsidR="00CB1B46" w:rsidRDefault="00CB1B46" w:rsidP="00CB1B46">
            <w:pPr>
              <w:pStyle w:val="EngHang"/>
            </w:pPr>
            <w:r>
              <w:t>He came out,</w:t>
            </w:r>
          </w:p>
          <w:p w:rsidR="00CB1B46" w:rsidRDefault="00CB1B46" w:rsidP="00CB1B46">
            <w:pPr>
              <w:pStyle w:val="EngEnd"/>
            </w:pPr>
            <w:r>
              <w:t>And her virginity is sealed."</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Ⲕⲩⲣⲓⲟⲥ Ⲓⲏ̄ⲥ̄ Ⲡⲭ̄ⲥ̄:</w:t>
            </w:r>
          </w:p>
          <w:p w:rsidR="00CB1B46" w:rsidRDefault="00CB1B46" w:rsidP="00B765E5">
            <w:pPr>
              <w:pStyle w:val="CopticVersemulti-line"/>
            </w:pPr>
            <w:r>
              <w:t>ⲙ̀ⲡⲉ ϩ̀ⲗⲓ ϣⲉ ⲉ̀ϧⲟⲩⲛ ⲉ̀ⲣⲟⲥ:</w:t>
            </w:r>
          </w:p>
          <w:p w:rsidR="00CB1B46" w:rsidRDefault="00CB1B46" w:rsidP="00B765E5">
            <w:pPr>
              <w:pStyle w:val="CopticVersemulti-line"/>
            </w:pPr>
            <w:r>
              <w:t>ⲉ̀ⲃⲏⲗ ⲛ̀ⲑⲟϥ ⲟⲩⲟϩ ⲁϥⲭⲁⲥ:</w:t>
            </w:r>
          </w:p>
          <w:p w:rsidR="00CB1B46" w:rsidRPr="005130A7" w:rsidRDefault="00CB1B46" w:rsidP="00B765E5">
            <w:pPr>
              <w:pStyle w:val="CopticVerse"/>
            </w:pPr>
            <w:r>
              <w:t>ⲉⲥϣⲟⲧⲉⲙ ⲙ̀ⲡⲉⲥⲣⲏϯ ⲕⲁⲗⲟⲥ.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 Logos of God, our Father,</w:t>
            </w:r>
          </w:p>
          <w:p w:rsidR="00CB1B46" w:rsidRDefault="00CB1B46" w:rsidP="00CB1B46">
            <w:pPr>
              <w:pStyle w:val="EngHang"/>
            </w:pPr>
            <w:r>
              <w:t>The sanctuary of safety for the faithful.</w:t>
            </w:r>
          </w:p>
          <w:p w:rsidR="00CB1B46" w:rsidRDefault="00CB1B46" w:rsidP="00CB1B46">
            <w:pPr>
              <w:pStyle w:val="EngHang"/>
            </w:pPr>
            <w:r>
              <w:t>One in His Person,</w:t>
            </w:r>
          </w:p>
          <w:p w:rsidR="00CB1B46" w:rsidRDefault="00CB1B46" w:rsidP="00CB1B46">
            <w:pPr>
              <w:pStyle w:val="EngEnd"/>
            </w:pPr>
            <w:r>
              <w:t>Our Saviour from aflictions.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Ⲗⲟⲅⲟⲥ ⲧⲟⲩ ⲟ Ⲡⲉⲧⲣⲟⲥ:</w:t>
            </w:r>
          </w:p>
          <w:p w:rsidR="00CB1B46" w:rsidRDefault="00CB1B46" w:rsidP="00B765E5">
            <w:pPr>
              <w:pStyle w:val="CopticVersemulti-line"/>
            </w:pPr>
            <w:r>
              <w:t>ⲡ̀ⲉ̀ⲣⲫⲉⲓ ⲙ̀ⲡⲓⲛⲟϩⲉⲙ ⲛ̀ⲛⲓⲡⲓⲥⲧⲟⲥ:</w:t>
            </w:r>
          </w:p>
          <w:p w:rsidR="00CB1B46" w:rsidRDefault="00CB1B46" w:rsidP="00B765E5">
            <w:pPr>
              <w:pStyle w:val="CopticVersemulti-line"/>
            </w:pPr>
            <w:r>
              <w:t>ⲡⲓⲟ̀ⲩⲁⲓ ϧⲉⲛ ⲡⲉϥⲡ̀ⲣⲟⲥⲟ̀ⲡⲟⲛ:</w:t>
            </w:r>
          </w:p>
          <w:p w:rsidR="00CB1B46" w:rsidRPr="005130A7" w:rsidRDefault="00CB1B46" w:rsidP="00B765E5">
            <w:pPr>
              <w:pStyle w:val="CopticVerse"/>
            </w:pPr>
            <w:r>
              <w:t>ⲉ̀ⲁ̀ϥⲛⲁϩⲙⲉⲛ ϧⲉⲛ ⲛⲓⲡⲓⲣⲁⲥⲙⲟⲥ.</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Micah also said,</w:t>
            </w:r>
          </w:p>
          <w:p w:rsidR="00CB1B46" w:rsidRDefault="00CB1B46" w:rsidP="00CB1B46">
            <w:pPr>
              <w:pStyle w:val="EngHang"/>
            </w:pPr>
            <w:r>
              <w:t>"You, O Bethlehem of Judea,</w:t>
            </w:r>
          </w:p>
          <w:p w:rsidR="00CB1B46" w:rsidRDefault="00CB1B46" w:rsidP="00CB1B46">
            <w:pPr>
              <w:pStyle w:val="EngHang"/>
            </w:pPr>
            <w:r>
              <w:t>The Land of Ephrathah,</w:t>
            </w:r>
          </w:p>
          <w:p w:rsidR="00CB1B46" w:rsidRDefault="00CB1B46" w:rsidP="00CB1B46">
            <w:pPr>
              <w:pStyle w:val="EngEnd"/>
            </w:pPr>
            <w:r>
              <w:t>Are not the least in Jerusalem.</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Ⲙⲓⲭⲉⲟⲥ ⲡⲁⲗⲓⲛ ⲁϥϫⲟⲥ:</w:t>
            </w:r>
          </w:p>
          <w:p w:rsidR="00CB1B46" w:rsidRDefault="00CB1B46" w:rsidP="00B765E5">
            <w:pPr>
              <w:pStyle w:val="CopticVersemulti-line"/>
            </w:pPr>
            <w:r>
              <w:t>ϫⲉ ⲛⲓⲙ ⲛ̀ⲑⲟ ϩⲱⲓ ⲱ̀ Ⲃⲏⲑⲗⲉⲉⲙ:</w:t>
            </w:r>
          </w:p>
          <w:p w:rsidR="00CB1B46" w:rsidRDefault="00CB1B46" w:rsidP="00B765E5">
            <w:pPr>
              <w:pStyle w:val="CopticVersemulti-line"/>
            </w:pPr>
            <w:r>
              <w:t>ⲡ̀ⲕⲁϩⲓ ⲛ̀Ⲉⲫⲣⲁⲑⲁ ⲛⲉⲙ Ⲓⲟⲩⲇⲉⲁ̀:</w:t>
            </w:r>
          </w:p>
          <w:p w:rsidR="00CB1B46" w:rsidRPr="005130A7" w:rsidRDefault="00CB1B46" w:rsidP="00B765E5">
            <w:pPr>
              <w:pStyle w:val="CopticVerse"/>
            </w:pPr>
            <w:r>
              <w:t>ⲛ̀ⲑⲟ ⲟⲩⲕⲟⲩϫⲓ ⲁⲛ ϧⲉⲛ Ⲓⲉⲣⲟⲩⲥⲁⲗⲏⲙ.</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Out of you shall come</w:t>
            </w:r>
          </w:p>
          <w:p w:rsidR="00CB1B46" w:rsidRDefault="00CB1B46" w:rsidP="00CB1B46">
            <w:pPr>
              <w:pStyle w:val="EngHang"/>
            </w:pPr>
            <w:r>
              <w:t>A ruler,</w:t>
            </w:r>
          </w:p>
          <w:p w:rsidR="00CB1B46" w:rsidRDefault="00CB1B46" w:rsidP="00CB1B46">
            <w:pPr>
              <w:pStyle w:val="EngHang"/>
            </w:pPr>
            <w:r>
              <w:t>Who will Shepherd Israel,</w:t>
            </w:r>
          </w:p>
          <w:p w:rsidR="00CB1B46" w:rsidRDefault="00CB1B46" w:rsidP="00CB1B46">
            <w:pPr>
              <w:pStyle w:val="EngEnd"/>
            </w:pPr>
            <w:r>
              <w:t>My people in truth."</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Ⲛϧⲏϯ ⲉⲫ̀ⲓ̀ ⲅⲁⲣ ⲉ̀ⲃⲟⲗ:</w:t>
            </w:r>
          </w:p>
          <w:p w:rsidR="00CB1B46" w:rsidRDefault="00CB1B46" w:rsidP="00B765E5">
            <w:pPr>
              <w:pStyle w:val="CopticVersemulti-line"/>
            </w:pPr>
            <w:r>
              <w:t>ⲛ̀ϫⲉ ⲟⲩϩⲏⲅⲟⲩⲙⲉⲛⲟⲥ:</w:t>
            </w:r>
          </w:p>
          <w:p w:rsidR="00CB1B46" w:rsidRDefault="00CB1B46" w:rsidP="00B765E5">
            <w:pPr>
              <w:pStyle w:val="CopticVersemulti-line"/>
            </w:pPr>
            <w:r>
              <w:t>ⲫⲏⲉ̀ⲑⲛⲁⲁ1ⲙⲟⲛⲓ ⲙ̀ⲡⲒⲥⲣⲁⲏ̀ⲗ:</w:t>
            </w:r>
          </w:p>
          <w:p w:rsidR="00CB1B46" w:rsidRPr="005130A7" w:rsidRDefault="00CB1B46" w:rsidP="00B765E5">
            <w:pPr>
              <w:pStyle w:val="CopticVerse"/>
            </w:pPr>
            <w:r>
              <w:t>ⲡⲁⲗⲁⲥ ⲛ̀ⲁ̀ⲗⲏⲑⲓⲛⲟⲥ.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Truly the angel</w:t>
            </w:r>
          </w:p>
          <w:p w:rsidR="00CB1B46" w:rsidRDefault="00CB1B46" w:rsidP="00CB1B46">
            <w:pPr>
              <w:pStyle w:val="EngHang"/>
            </w:pPr>
            <w:r>
              <w:t>Revealed the mystery,</w:t>
            </w:r>
          </w:p>
          <w:p w:rsidR="00CB1B46" w:rsidRDefault="00CB1B46" w:rsidP="00CB1B46">
            <w:pPr>
              <w:pStyle w:val="EngHang"/>
            </w:pPr>
            <w:r>
              <w:t>Saying likewise,</w:t>
            </w:r>
          </w:p>
          <w:p w:rsidR="00CB1B46" w:rsidRDefault="00CB1B46" w:rsidP="00CB1B46">
            <w:pPr>
              <w:pStyle w:val="EngEnd"/>
            </w:pPr>
            <w:r>
              <w:t>"Unto you today is born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Ⲝⲁⲡⲓⲛⲁ ⲛⲓⲁ̀ⲅⲅⲉⲗⲟⲥ:</w:t>
            </w:r>
          </w:p>
          <w:p w:rsidR="00CB1B46" w:rsidRDefault="00CB1B46" w:rsidP="00B765E5">
            <w:pPr>
              <w:pStyle w:val="CopticVersemulti-line"/>
            </w:pPr>
            <w:r>
              <w:t>ⲁϥⲟ̀ⲩⲱ̀ⲛϩ ⲙ̀ⲡⲓⲙⲁⲩⲥⲧⲏⲣⲓⲟⲛ:</w:t>
            </w:r>
          </w:p>
          <w:p w:rsidR="00CB1B46" w:rsidRDefault="00CB1B46" w:rsidP="00B765E5">
            <w:pPr>
              <w:pStyle w:val="CopticVersemulti-line"/>
            </w:pPr>
            <w:r>
              <w:t>ⲙ̀ⲡⲁⲓⲣⲏϯ ⲉϥϫⲱ ⲙ̀ⲙⲟⲥ:</w:t>
            </w:r>
          </w:p>
          <w:p w:rsidR="00CB1B46" w:rsidRPr="005130A7" w:rsidRDefault="00CB1B46" w:rsidP="00B765E5">
            <w:pPr>
              <w:pStyle w:val="CopticVerse"/>
            </w:pPr>
            <w:r>
              <w:t>ϫⲉ ⲁⲩⲙⲓⲥⲓ ⲛⲱⲧⲉⲛ ⲙ̀ⲫⲟⲟⲩ.</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A Saviour in Bethlehem,</w:t>
            </w:r>
          </w:p>
          <w:p w:rsidR="00CB1B46" w:rsidRDefault="00CB1B46" w:rsidP="00CB1B46">
            <w:pPr>
              <w:pStyle w:val="EngHang"/>
            </w:pPr>
            <w:r>
              <w:t>Who is the King of glory.</w:t>
            </w:r>
          </w:p>
          <w:p w:rsidR="00CB1B46" w:rsidRDefault="00CB1B46" w:rsidP="00CB1B46">
            <w:pPr>
              <w:pStyle w:val="EngHang"/>
            </w:pPr>
            <w:r>
              <w:t>Go quickly and</w:t>
            </w:r>
          </w:p>
          <w:p w:rsidR="00CB1B46" w:rsidRDefault="00CB1B46" w:rsidP="00CB1B46">
            <w:pPr>
              <w:pStyle w:val="EngEnd"/>
            </w:pPr>
            <w:r>
              <w:t>You will find him there."</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ⲞⲩⲤⲱⲧⲏⲣ ϧⲉⲛ Ⲃⲏⲑⲗⲉⲉⲙ:</w:t>
            </w:r>
          </w:p>
          <w:p w:rsidR="00CB1B46" w:rsidRDefault="00CB1B46" w:rsidP="00B765E5">
            <w:pPr>
              <w:pStyle w:val="CopticVersemulti-line"/>
            </w:pPr>
            <w:r>
              <w:t>ⲉ̀ⲧ̀ ⲫⲁⲓ ⲡⲉ ⲡ̀Ⲟⲩⲣⲟ ⲛ̀ⲧⲉ ⲡ̀ⲱ̀ⲟⲩ: ⲙⲁϣⲉⲛⲱⲧⲉⲛ ⲇⲉ ⲛ̀ⲭⲱⲗⲉⲙ:</w:t>
            </w:r>
          </w:p>
          <w:p w:rsidR="00CB1B46" w:rsidRPr="005130A7" w:rsidRDefault="00CB1B46" w:rsidP="00B765E5">
            <w:pPr>
              <w:pStyle w:val="CopticVerse"/>
            </w:pPr>
            <w:r>
              <w:t>ⲉ̀ⲣⲉⲧⲉⲛ ⲉ̀ϫⲓⲙⲓ ⲙ̀ⲙⲁⲩ.</w:t>
            </w:r>
          </w:p>
        </w:tc>
      </w:tr>
      <w:tr w:rsidR="00CB1B46" w:rsidTr="00B765E5">
        <w:trPr>
          <w:cantSplit/>
          <w:jc w:val="center"/>
        </w:trPr>
        <w:tc>
          <w:tcPr>
            <w:tcW w:w="288" w:type="dxa"/>
          </w:tcPr>
          <w:p w:rsidR="00CB1B46" w:rsidRDefault="00CB1B46" w:rsidP="00B765E5">
            <w:pPr>
              <w:pStyle w:val="CopticCross"/>
            </w:pPr>
            <w:r w:rsidRPr="00FB5ACB">
              <w:lastRenderedPageBreak/>
              <w:t>¿</w:t>
            </w:r>
          </w:p>
        </w:tc>
        <w:tc>
          <w:tcPr>
            <w:tcW w:w="3960" w:type="dxa"/>
          </w:tcPr>
          <w:p w:rsidR="00CB1B46" w:rsidRDefault="00CB1B46" w:rsidP="00CB1B46">
            <w:pPr>
              <w:pStyle w:val="EngHang"/>
            </w:pPr>
            <w:r>
              <w:t>They immediately came to Him,</w:t>
            </w:r>
          </w:p>
          <w:p w:rsidR="00CB1B46" w:rsidRDefault="00CB1B46" w:rsidP="00CB1B46">
            <w:pPr>
              <w:pStyle w:val="EngHang"/>
            </w:pPr>
            <w:r>
              <w:t>And worshipped Him,</w:t>
            </w:r>
          </w:p>
          <w:p w:rsidR="00CB1B46" w:rsidRDefault="00CB1B46" w:rsidP="00CB1B46">
            <w:pPr>
              <w:pStyle w:val="EngHang"/>
            </w:pPr>
            <w:r>
              <w:t>The child in a manger,</w:t>
            </w:r>
          </w:p>
          <w:p w:rsidR="00CB1B46" w:rsidRDefault="00CB1B46" w:rsidP="00CB1B46">
            <w:pPr>
              <w:pStyle w:val="EngEnd"/>
            </w:pPr>
            <w:r>
              <w:t>Wrapped in swaddling cloths</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Ⲡⲁⲓ̀ⲗⲟⲩ ⲉϥⲭⲏ ϧⲉⲛ ⲟⲩⲟ̀ⲛϩϥ:</w:t>
            </w:r>
          </w:p>
          <w:p w:rsidR="00CB1B46" w:rsidRDefault="00CB1B46" w:rsidP="00B765E5">
            <w:pPr>
              <w:pStyle w:val="CopticVersemulti-line"/>
            </w:pPr>
            <w:r>
              <w:t>ⲟⲩⲟϩ ϧⲉⲛ ϩⲁⲛⲧⲱⲓⲥ ⲉⲩⲕⲟⲩⲗⲱⲗϥ:</w:t>
            </w:r>
          </w:p>
          <w:p w:rsidR="00CB1B46" w:rsidRDefault="00CB1B46" w:rsidP="00B765E5">
            <w:pPr>
              <w:pStyle w:val="CopticVersemulti-line"/>
            </w:pPr>
            <w:r>
              <w:t>ⲥⲁⲧⲟⲧⲟⲩ ⲁⲩⲓ̀ ϩⲁⲣⲟϥ:</w:t>
            </w:r>
          </w:p>
          <w:p w:rsidR="00CB1B46" w:rsidRPr="005130A7" w:rsidRDefault="00CB1B46" w:rsidP="00B765E5">
            <w:pPr>
              <w:pStyle w:val="CopticVerse"/>
            </w:pPr>
            <w:r>
              <w:t>ⲁⲩⲓ̀ ⲉ̀ϧ̀ⲣⲏⲓ ⲁⲩⲟ̀ⲩⲱ̀ϣⲧ ⲙ̀ⲙⲟϥ.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Incline your ears to me,</w:t>
            </w:r>
          </w:p>
          <w:p w:rsidR="00CB1B46" w:rsidRDefault="00CB1B46" w:rsidP="00CB1B46">
            <w:pPr>
              <w:pStyle w:val="EngHang"/>
            </w:pPr>
            <w:r>
              <w:t>Listen to the words of Matthew,</w:t>
            </w:r>
          </w:p>
          <w:p w:rsidR="00CB1B46" w:rsidRDefault="00CB1B46" w:rsidP="00CB1B46">
            <w:pPr>
              <w:pStyle w:val="EngHang"/>
            </w:pPr>
            <w:r>
              <w:t>Regarding the birth of the merciful,</w:t>
            </w:r>
          </w:p>
          <w:p w:rsidR="00CB1B46" w:rsidRDefault="00CB1B46" w:rsidP="00CB1B46">
            <w:pPr>
              <w:pStyle w:val="EngEnd"/>
            </w:pPr>
            <w:r>
              <w:t>Of Jesus Christ.</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Ⲡⲓⲕⲓ ⲛ̀ⲛⲉⲧⲉⲙⲛⲁϣϫ ⲉ̀ⲣⲟⲓ:</w:t>
            </w:r>
          </w:p>
          <w:p w:rsidR="00CB1B46" w:rsidRDefault="00CB1B46" w:rsidP="00B765E5">
            <w:pPr>
              <w:pStyle w:val="CopticVersemulti-line"/>
            </w:pPr>
            <w:r>
              <w:t>ⲥⲱⲧⲉⲙ ⲡ̀ⲥⲁϫⲓ ⲙ̀Ⲙⲁⲧⲑⲉⲟⲥ:</w:t>
            </w:r>
          </w:p>
          <w:p w:rsidR="00CB1B46" w:rsidRDefault="00CB1B46" w:rsidP="00B765E5">
            <w:pPr>
              <w:pStyle w:val="CopticVersemulti-line"/>
            </w:pPr>
            <w:r>
              <w:t>ⲉⲑⲃⲉ ⲡ̀ϫⲓⲛⲙⲓⲥⲓ ⲙ̀ⲡⲓⲣⲉⲛⲁⲓ:</w:t>
            </w:r>
          </w:p>
          <w:p w:rsidR="00CB1B46" w:rsidRPr="005130A7" w:rsidRDefault="00CB1B46" w:rsidP="00B765E5">
            <w:pPr>
              <w:pStyle w:val="CopticVerse"/>
            </w:pPr>
            <w:r>
              <w:t>ⲉ̀ⲧⲉ ⲛ̀ⲑⲟϥ ⲡⲉ Ⲓⲏ̄ⲥ̄ Ⲡⲭ̄ⲥ̄.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Indeed, he said,</w:t>
            </w:r>
          </w:p>
          <w:p w:rsidR="00CB1B46" w:rsidRDefault="00CB1B46" w:rsidP="00CB1B46">
            <w:pPr>
              <w:pStyle w:val="EngHang"/>
            </w:pPr>
            <w:r>
              <w:t>In his Gospel,</w:t>
            </w:r>
          </w:p>
          <w:p w:rsidR="00CB1B46" w:rsidRDefault="00CB1B46" w:rsidP="00CB1B46">
            <w:pPr>
              <w:pStyle w:val="EngHang"/>
            </w:pPr>
            <w:r>
              <w:t>"Our Lord Jesus was born.</w:t>
            </w:r>
          </w:p>
          <w:p w:rsidR="00CB1B46" w:rsidRDefault="00CB1B46" w:rsidP="00CB1B46">
            <w:pPr>
              <w:pStyle w:val="EngEnd"/>
            </w:pPr>
            <w:r>
              <w:t>He became Man to save us."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Ⲥⲉ ⲟⲛⲧⲱⲥ ⲡⲁⲓⲣⲏϯ ⲡⲉϫⲁϥ:</w:t>
            </w:r>
          </w:p>
          <w:p w:rsidR="00CB1B46" w:rsidRDefault="00CB1B46" w:rsidP="00B765E5">
            <w:pPr>
              <w:pStyle w:val="CopticVersemulti-line"/>
            </w:pPr>
            <w:r>
              <w:t>ϧⲉⲛ ⲡⲉϥⲉ̀ⲩⲁⲅⲅⲉⲗⲓⲟⲛ:</w:t>
            </w:r>
          </w:p>
          <w:p w:rsidR="00CB1B46" w:rsidRDefault="00CB1B46" w:rsidP="00B765E5">
            <w:pPr>
              <w:pStyle w:val="CopticVersemulti-line"/>
            </w:pPr>
            <w:r>
              <w:t>ⲡⲉⲛⲟ̄ⲥ̄ Ⲓⲏ̄ⲥ̄ ⲫⲏⲉ̀ⲧⲁⲩⲙⲁⲥϥ:</w:t>
            </w:r>
          </w:p>
          <w:p w:rsidR="00CB1B46" w:rsidRPr="005130A7" w:rsidRDefault="00CB1B46" w:rsidP="00B765E5">
            <w:pPr>
              <w:pStyle w:val="CopticVerse"/>
            </w:pPr>
            <w:r>
              <w:t>ⲁϥⲉ̀ⲣⲣⲱⲙⲓ ϣⲁ ⲛ̀ⲧⲉϥⲥⲱϯ ⲙ̀ⲙⲟⲛ.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Then came the kings, the magi,</w:t>
            </w:r>
          </w:p>
          <w:p w:rsidR="00CB1B46" w:rsidRDefault="00CB1B46" w:rsidP="00CB1B46">
            <w:pPr>
              <w:pStyle w:val="EngHang"/>
            </w:pPr>
            <w:r>
              <w:t>From the East</w:t>
            </w:r>
          </w:p>
          <w:p w:rsidR="00CB1B46" w:rsidRDefault="00CB1B46" w:rsidP="00CB1B46">
            <w:pPr>
              <w:pStyle w:val="EngHang"/>
            </w:pPr>
            <w:r>
              <w:t>To Jerusalem saying,</w:t>
            </w:r>
          </w:p>
          <w:p w:rsidR="00CB1B46" w:rsidRPr="0078672A" w:rsidRDefault="00CB1B46" w:rsidP="00CB1B46">
            <w:pPr>
              <w:pStyle w:val="EngEnd"/>
            </w:pPr>
            <w:r>
              <w:t>"O holy honoured city,</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Ⲧⲟⲧⲉ ⲛⲓⲟ̀ⲩⲣⲱⲟⲩ ⲛ̀ⲛⲓⲙⲁⲅⲟⲥ:</w:t>
            </w:r>
          </w:p>
          <w:p w:rsidR="00CB1B46" w:rsidRDefault="00CB1B46" w:rsidP="00B765E5">
            <w:pPr>
              <w:pStyle w:val="CopticVersemulti-line"/>
            </w:pPr>
            <w:r>
              <w:t>ⲁⲩⲓ̀ ⲉ̀ⲃⲟⲗ ⲥⲁ ⲡⲉⲓⲉⲃⲧ:</w:t>
            </w:r>
          </w:p>
          <w:p w:rsidR="00CB1B46" w:rsidRDefault="00CB1B46" w:rsidP="00B765E5">
            <w:pPr>
              <w:pStyle w:val="CopticVersemulti-line"/>
            </w:pPr>
            <w:r>
              <w:t>ⲉ̀Ⲓⲉⲣⲟⲩⲥⲁⲗⲏⲙ ⲥⲩϫⲱ ⲙ̀ⲙⲟⲥ:</w:t>
            </w:r>
          </w:p>
          <w:p w:rsidR="00CB1B46" w:rsidRPr="005130A7" w:rsidRDefault="00CB1B46" w:rsidP="00B765E5">
            <w:pPr>
              <w:pStyle w:val="CopticVerse"/>
            </w:pPr>
            <w:r>
              <w:t>ϯⲃⲁⲕⲓ ⲉ̄ⲑ̄ⲩ̄ ⲉⲧⲧⲁⲓⲑⲟⲩⲧ.</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Where is the One born</w:t>
            </w:r>
          </w:p>
          <w:p w:rsidR="00CB1B46" w:rsidRDefault="00CB1B46" w:rsidP="00CB1B46">
            <w:pPr>
              <w:pStyle w:val="EngHang"/>
            </w:pPr>
            <w:r>
              <w:t>The King of the Jews?</w:t>
            </w:r>
          </w:p>
          <w:p w:rsidR="00CB1B46" w:rsidRDefault="00CB1B46" w:rsidP="00CB1B46">
            <w:pPr>
              <w:pStyle w:val="EngHang"/>
            </w:pPr>
            <w:r>
              <w:t>For we say His star</w:t>
            </w:r>
          </w:p>
          <w:p w:rsidR="00CB1B46" w:rsidRDefault="00CB1B46" w:rsidP="00CB1B46">
            <w:pPr>
              <w:pStyle w:val="EngEnd"/>
            </w:pPr>
            <w:r>
              <w:t>In the East."</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Ⲩⲡⲟ ⲧⲁ ⲅⲓ ⲁϥⲑⲱⲛ ⲡⲉⲇⲓⲟⲛ ⲛ̀ⲟⲩⲣⲟ ⲛ̀ⲧⲉ ⲛⲓⲒⲟⲩⲇⲁⲓ:</w:t>
            </w:r>
          </w:p>
          <w:p w:rsidR="00CB1B46" w:rsidRDefault="00CB1B46" w:rsidP="00B765E5">
            <w:pPr>
              <w:pStyle w:val="CopticVersemulti-line"/>
            </w:pPr>
            <w:r>
              <w:t>ϫⲉ ⲁⲛⲛⲁⲩ ⲅⲁⲣ ⲉ̀ⲡⲉϥⲥⲓⲟⲩ:</w:t>
            </w:r>
          </w:p>
          <w:p w:rsidR="00CB1B46" w:rsidRPr="005130A7" w:rsidRDefault="00CB1B46" w:rsidP="00B765E5">
            <w:pPr>
              <w:pStyle w:val="CopticVerse"/>
            </w:pPr>
            <w:r>
              <w:t>ⲥⲁ ⲡ̀ⲥⲁ ⲛ̀ⲧⲉ ⲛⲓⲙⲁⲛ̀ϣⲁⲓ.</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The is He who was born,</w:t>
            </w:r>
          </w:p>
          <w:p w:rsidR="00CB1B46" w:rsidRDefault="00CB1B46" w:rsidP="00CB1B46">
            <w:pPr>
              <w:pStyle w:val="EngHang"/>
            </w:pPr>
            <w:r>
              <w:t>The Saviour of the world.</w:t>
            </w:r>
          </w:p>
          <w:p w:rsidR="00CB1B46" w:rsidRDefault="00CB1B46" w:rsidP="00CB1B46">
            <w:pPr>
              <w:pStyle w:val="EngHang"/>
            </w:pPr>
            <w:r>
              <w:t>We praise Him and exalt Him,</w:t>
            </w:r>
          </w:p>
          <w:p w:rsidR="00CB1B46" w:rsidRDefault="00CB1B46" w:rsidP="00CB1B46">
            <w:pPr>
              <w:pStyle w:val="EngEnd"/>
            </w:pPr>
            <w:r>
              <w:t>With the choir of the angels.</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Ⲫⲁⲓ ⲡⲉ ⲉⲑⲃⲏⲧⲉⲛ ⲁⲩⲙⲓⲥⲓ ⲙ̀ⲙⲟϥ:</w:t>
            </w:r>
          </w:p>
          <w:p w:rsidR="00CB1B46" w:rsidRDefault="00CB1B46" w:rsidP="00B765E5">
            <w:pPr>
              <w:pStyle w:val="CopticVersemulti-line"/>
            </w:pPr>
            <w:r>
              <w:t>ϫⲉ ⲛ̀ⲑⲟϥ ⲡⲉ ⲡ̀Ⲥⲱⲧⲏⲣ ⲙ̀ⲡⲓⲕⲟⲥⲙⲟⲥ:</w:t>
            </w:r>
          </w:p>
          <w:p w:rsidR="00CB1B46" w:rsidRDefault="00CB1B46" w:rsidP="00B765E5">
            <w:pPr>
              <w:pStyle w:val="CopticVersemulti-line"/>
            </w:pPr>
            <w:r>
              <w:t>ⲧⲉⲛϩⲱⲥ ⲛⲁϥ ⲧⲉⲛϭⲓⲥⲓ ⲙ̀ⲙⲟϥ:</w:t>
            </w:r>
          </w:p>
          <w:p w:rsidR="00CB1B46" w:rsidRPr="005130A7" w:rsidRDefault="00CB1B46" w:rsidP="00B765E5">
            <w:pPr>
              <w:pStyle w:val="CopticVerse"/>
            </w:pPr>
            <w:r>
              <w:t>ⲛⲉⲙ ⲡ̀ⲭⲟⲣⲟⲥ ⲛ̀ⲧⲉ ⲛⲓⲁ̀ⲅⲅⲉⲗⲟⲥ.</w:t>
            </w:r>
          </w:p>
        </w:tc>
      </w:tr>
      <w:tr w:rsidR="00CB1B46" w:rsidTr="00B765E5">
        <w:trPr>
          <w:cantSplit/>
          <w:jc w:val="center"/>
        </w:trPr>
        <w:tc>
          <w:tcPr>
            <w:tcW w:w="288" w:type="dxa"/>
          </w:tcPr>
          <w:p w:rsidR="00CB1B46" w:rsidRDefault="00CB1B46" w:rsidP="00B765E5">
            <w:pPr>
              <w:pStyle w:val="CopticCross"/>
            </w:pPr>
          </w:p>
        </w:tc>
        <w:tc>
          <w:tcPr>
            <w:tcW w:w="3960" w:type="dxa"/>
          </w:tcPr>
          <w:p w:rsidR="00CB1B46" w:rsidRDefault="00CB1B46" w:rsidP="00CB1B46">
            <w:pPr>
              <w:pStyle w:val="EngHang"/>
            </w:pPr>
            <w:r>
              <w:t>Make haste, O believers,</w:t>
            </w:r>
          </w:p>
          <w:p w:rsidR="00CB1B46" w:rsidRDefault="00CB1B46" w:rsidP="00CB1B46">
            <w:pPr>
              <w:pStyle w:val="EngHang"/>
            </w:pPr>
            <w:r>
              <w:t>To worship Jesus Christ,</w:t>
            </w:r>
          </w:p>
          <w:p w:rsidR="00CB1B46" w:rsidRDefault="00CB1B46" w:rsidP="00CB1B46">
            <w:pPr>
              <w:pStyle w:val="EngHang"/>
            </w:pPr>
            <w:r>
              <w:t>Who was born in the flesh</w:t>
            </w:r>
          </w:p>
          <w:p w:rsidR="00CB1B46" w:rsidRDefault="00CB1B46" w:rsidP="00CB1B46">
            <w:pPr>
              <w:pStyle w:val="EngEnd"/>
            </w:pPr>
            <w:r>
              <w:t>From the pure Virgin.</w:t>
            </w:r>
          </w:p>
        </w:tc>
        <w:tc>
          <w:tcPr>
            <w:tcW w:w="288" w:type="dxa"/>
          </w:tcPr>
          <w:p w:rsidR="00CB1B46" w:rsidRDefault="00CB1B46" w:rsidP="00B765E5"/>
        </w:tc>
        <w:tc>
          <w:tcPr>
            <w:tcW w:w="288" w:type="dxa"/>
          </w:tcPr>
          <w:p w:rsidR="00CB1B46" w:rsidRDefault="00CB1B46" w:rsidP="00B765E5">
            <w:pPr>
              <w:pStyle w:val="CopticCross"/>
            </w:pPr>
          </w:p>
        </w:tc>
        <w:tc>
          <w:tcPr>
            <w:tcW w:w="3960" w:type="dxa"/>
          </w:tcPr>
          <w:p w:rsidR="00CB1B46" w:rsidRDefault="00CB1B46" w:rsidP="00B765E5">
            <w:pPr>
              <w:pStyle w:val="CopticVersemulti-line"/>
            </w:pPr>
            <w:r>
              <w:t>Ⲭⲱⲗⲉⲙ ⲙ̀ⲙⲱⲧⲉⲛ ⲱ̀ ⲛⲓⲡⲓⲥⲧⲟⲥ:</w:t>
            </w:r>
          </w:p>
          <w:p w:rsidR="00CB1B46" w:rsidRDefault="00CB1B46" w:rsidP="00B765E5">
            <w:pPr>
              <w:pStyle w:val="CopticVersemulti-line"/>
            </w:pPr>
            <w:r>
              <w:t>ⲛ̀ⲧⲉⲛⲟ̀ⲩⲱ̀ϣⲧ ⲛ̀Ⲓⲏ̄ⲥ̄ Ⲡⲭ̄ⲥ̄:</w:t>
            </w:r>
          </w:p>
          <w:p w:rsidR="00CB1B46" w:rsidRDefault="00CB1B46" w:rsidP="00B765E5">
            <w:pPr>
              <w:pStyle w:val="CopticVersemulti-line"/>
            </w:pPr>
            <w:r>
              <w:t>ⲫⲏⲉ̀ⲧⲁⲩⲙⲁⲥϥ ⲥⲱⲙⲁⲧⲓⲕⲟⲥ:</w:t>
            </w:r>
          </w:p>
          <w:p w:rsidR="00CB1B46" w:rsidRPr="005130A7" w:rsidRDefault="00CB1B46" w:rsidP="00B765E5">
            <w:pPr>
              <w:pStyle w:val="CopticVerse"/>
            </w:pPr>
            <w:r>
              <w:t>ϧⲉⲛ ⲑⲏⲉ̀ⲧⲧⲟⲩⲃⲏⲟⲩⲧ ⲙ̀ⲡⲁⲣⲑⲉⲛⲟⲥ.</w:t>
            </w:r>
          </w:p>
        </w:tc>
      </w:tr>
      <w:tr w:rsidR="00CB1B46" w:rsidTr="00B765E5">
        <w:trPr>
          <w:cantSplit/>
          <w:jc w:val="center"/>
        </w:trPr>
        <w:tc>
          <w:tcPr>
            <w:tcW w:w="288" w:type="dxa"/>
          </w:tcPr>
          <w:p w:rsidR="00CB1B46" w:rsidRPr="003209AF" w:rsidRDefault="00CB1B46" w:rsidP="00B765E5">
            <w:pPr>
              <w:pStyle w:val="CopticCross"/>
              <w:rPr>
                <w:b/>
              </w:rPr>
            </w:pPr>
            <w:r w:rsidRPr="00FB5ACB">
              <w:t>¿</w:t>
            </w:r>
          </w:p>
        </w:tc>
        <w:tc>
          <w:tcPr>
            <w:tcW w:w="3960" w:type="dxa"/>
          </w:tcPr>
          <w:p w:rsidR="00CB1B46" w:rsidRDefault="00CB1B46" w:rsidP="00CB1B46">
            <w:pPr>
              <w:pStyle w:val="EngHang"/>
            </w:pPr>
            <w:r>
              <w:t>O Saviour of the world,</w:t>
            </w:r>
          </w:p>
          <w:p w:rsidR="00CB1B46" w:rsidRDefault="00CB1B46" w:rsidP="00CB1B46">
            <w:pPr>
              <w:pStyle w:val="EngHang"/>
            </w:pPr>
            <w:r>
              <w:t>Save us and have mercy on us.</w:t>
            </w:r>
          </w:p>
          <w:p w:rsidR="00CB1B46" w:rsidRDefault="00CB1B46" w:rsidP="00CB1B46">
            <w:pPr>
              <w:pStyle w:val="EngHang"/>
            </w:pPr>
            <w:r>
              <w:t>Save us from all our afflictions,</w:t>
            </w:r>
          </w:p>
          <w:p w:rsidR="00CB1B46" w:rsidRDefault="00CB1B46" w:rsidP="00CB1B46">
            <w:pPr>
              <w:pStyle w:val="EngEnd"/>
            </w:pPr>
            <w:r>
              <w:t>And grant us salvation.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Ⲯⲱⲧⲏⲣ ⲙ̀ⲡⲓⲕⲟⲥⲙⲟⲥ ⲧⲏⲣϥ:</w:t>
            </w:r>
          </w:p>
          <w:p w:rsidR="00CB1B46" w:rsidRDefault="00CB1B46" w:rsidP="00B765E5">
            <w:pPr>
              <w:pStyle w:val="CopticVersemulti-line"/>
            </w:pPr>
            <w:r>
              <w:t>ⲥⲱϯ ⲙ̀ⲙⲟⲛ ⲟⲩⲟϩ ⲛⲁⲓ ⲛⲁⲛ:</w:t>
            </w:r>
          </w:p>
          <w:p w:rsidR="00CB1B46" w:rsidRDefault="00CB1B46" w:rsidP="00B765E5">
            <w:pPr>
              <w:pStyle w:val="CopticVersemulti-line"/>
            </w:pPr>
            <w:r>
              <w:t>ϥⲱϯ ⲙ̀ⲡⲉⲛϩⲟϫϩⲉϫ ⲧⲏⲣϥ:</w:t>
            </w:r>
          </w:p>
          <w:p w:rsidR="00CB1B46" w:rsidRPr="005130A7" w:rsidRDefault="00CB1B46" w:rsidP="00B765E5">
            <w:pPr>
              <w:pStyle w:val="CopticVersemulti-line"/>
            </w:pPr>
            <w:r>
              <w:t>ⲟⲩⲟϩ ⲡⲉⲕⲟ̀ⲩϫⲁⲓ ⲙⲏⲓϥ ⲛⲁⲛ.</w:t>
            </w:r>
          </w:p>
        </w:tc>
      </w:tr>
      <w:tr w:rsidR="00CB1B46" w:rsidTr="00B765E5">
        <w:trPr>
          <w:cantSplit/>
          <w:jc w:val="center"/>
        </w:trPr>
        <w:tc>
          <w:tcPr>
            <w:tcW w:w="288" w:type="dxa"/>
          </w:tcPr>
          <w:p w:rsidR="00CB1B46" w:rsidRDefault="00CB1B46" w:rsidP="00B765E5">
            <w:pPr>
              <w:pStyle w:val="CopticCross"/>
            </w:pPr>
            <w:r w:rsidRPr="00FB5ACB">
              <w:t>¿</w:t>
            </w:r>
          </w:p>
        </w:tc>
        <w:tc>
          <w:tcPr>
            <w:tcW w:w="3960" w:type="dxa"/>
          </w:tcPr>
          <w:p w:rsidR="00CB1B46" w:rsidRDefault="00CB1B46" w:rsidP="00CB1B46">
            <w:pPr>
              <w:pStyle w:val="EngHang"/>
            </w:pPr>
            <w:r>
              <w:t>O Our Lord, Jesus Christ the merciful,</w:t>
            </w:r>
          </w:p>
          <w:p w:rsidR="00CB1B46" w:rsidRDefault="00CB1B46" w:rsidP="00CB1B46">
            <w:pPr>
              <w:pStyle w:val="EngHang"/>
            </w:pPr>
            <w:r>
              <w:t>Grant us the light that overcomes</w:t>
            </w:r>
          </w:p>
          <w:p w:rsidR="00CB1B46" w:rsidRDefault="00CB1B46" w:rsidP="00CB1B46">
            <w:pPr>
              <w:pStyle w:val="EngHang"/>
            </w:pPr>
            <w:r>
              <w:t>Darkness through the prayers of the bride.</w:t>
            </w:r>
          </w:p>
          <w:p w:rsidR="00CB1B46" w:rsidRDefault="00CB1B46" w:rsidP="00CB1B46">
            <w:pPr>
              <w:pStyle w:val="EngEnd"/>
            </w:pPr>
            <w:r>
              <w:t>Yours is the glory. Amen.</w:t>
            </w:r>
          </w:p>
        </w:tc>
        <w:tc>
          <w:tcPr>
            <w:tcW w:w="288" w:type="dxa"/>
          </w:tcPr>
          <w:p w:rsidR="00CB1B46" w:rsidRDefault="00CB1B46" w:rsidP="00B765E5"/>
        </w:tc>
        <w:tc>
          <w:tcPr>
            <w:tcW w:w="288" w:type="dxa"/>
          </w:tcPr>
          <w:p w:rsidR="00CB1B46" w:rsidRDefault="00CB1B46" w:rsidP="00B765E5">
            <w:pPr>
              <w:pStyle w:val="CopticCross"/>
            </w:pPr>
            <w:r w:rsidRPr="00FB5ACB">
              <w:t>¿</w:t>
            </w:r>
          </w:p>
        </w:tc>
        <w:tc>
          <w:tcPr>
            <w:tcW w:w="3960" w:type="dxa"/>
          </w:tcPr>
          <w:p w:rsidR="00CB1B46" w:rsidRDefault="00CB1B46" w:rsidP="00B765E5">
            <w:pPr>
              <w:pStyle w:val="CopticVersemulti-line"/>
            </w:pPr>
            <w:r>
              <w:t>Ⲱ ⲡⲉⲛⲟ̄ⲥ̄ Ⲓⲏ̄ⲥ̄ Ⲡⲭ̄ⲥ̄ ⲡⲓⲚⲏⲧ:</w:t>
            </w:r>
          </w:p>
          <w:p w:rsidR="00CB1B46" w:rsidRDefault="00CB1B46" w:rsidP="00B765E5">
            <w:pPr>
              <w:pStyle w:val="CopticVersemulti-line"/>
            </w:pPr>
            <w:r>
              <w:t>ϯⲛⲁⲛ ⲙ̀ⲡⲓⲟ̀ⲩⲱ̀ⲓⲛⲓ ⲛ̀ⲁ̀ⲧⲕⲁⲕⲓⲛ:</w:t>
            </w:r>
          </w:p>
          <w:p w:rsidR="00CB1B46" w:rsidRDefault="00CB1B46" w:rsidP="00B765E5">
            <w:pPr>
              <w:pStyle w:val="CopticVersemulti-line"/>
            </w:pPr>
            <w:r>
              <w:t>ϩⲓⲧⲉⲛ ⲛⲓϯⲏⲟ ⲛ̀ϯϣⲉⲗⲏⲧ:</w:t>
            </w:r>
          </w:p>
          <w:p w:rsidR="00CB1B46" w:rsidRPr="005130A7" w:rsidRDefault="00CB1B46" w:rsidP="00B765E5">
            <w:pPr>
              <w:pStyle w:val="CopticVersemulti-line"/>
            </w:pPr>
            <w:r>
              <w:t>ⲡⲓⲱ̀ⲟ̀ⲩ ⲛⲁⲕ ⲛⲉⲙⲁⲥ ⲁ̀ⲙⲏⲛ.</w:t>
            </w:r>
          </w:p>
        </w:tc>
      </w:tr>
    </w:tbl>
    <w:p w:rsidR="00B765E5" w:rsidRPr="00B765E5" w:rsidRDefault="00B765E5" w:rsidP="00B765E5"/>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come all, to praise</w:t>
            </w:r>
          </w:p>
          <w:p w:rsidR="00437FBE" w:rsidRDefault="00437FBE" w:rsidP="00437FBE">
            <w:pPr>
              <w:pStyle w:val="EngHang"/>
            </w:pPr>
            <w:r>
              <w:t>Our Lord Jesus Christ,</w:t>
            </w:r>
          </w:p>
          <w:p w:rsidR="00437FBE" w:rsidRDefault="00437FBE" w:rsidP="00437FBE">
            <w:pPr>
              <w:pStyle w:val="EngHang"/>
            </w:pPr>
            <w:r>
              <w:t>The Son of God in Truth,</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Ⲁⲙⲱⲓⲛⲓ ⲧⲏⲣⲟⲩ ⲛ̀ⲧⲉⲛϩⲱⲥ:</w:t>
            </w:r>
          </w:p>
          <w:p w:rsidR="00437FBE" w:rsidRDefault="00437FBE" w:rsidP="00437FBE">
            <w:pPr>
              <w:pStyle w:val="CopticVersemulti-line"/>
            </w:pPr>
            <w:r>
              <w:t>ⲙ̀ⲡⲉⲛⲟ̄ⲥ̄ Ⲓⲏ̄ⲥ̄ Ⲡⲭ̄ⲥ̄:</w:t>
            </w:r>
          </w:p>
          <w:p w:rsidR="00437FBE" w:rsidRDefault="00437FBE" w:rsidP="00437FBE">
            <w:pPr>
              <w:pStyle w:val="CopticVersemulti-line"/>
            </w:pPr>
            <w:r>
              <w:t>ⲡ̀ϣⲏⲣⲓ ⲙ̀Ⲫϯ ⲁ̀ⲗⲏⲑⲱⲥ:</w:t>
            </w:r>
          </w:p>
          <w:p w:rsidR="00437FBE" w:rsidRPr="00C35319"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Today there is joy,</w:t>
            </w:r>
          </w:p>
          <w:p w:rsidR="00437FBE" w:rsidRDefault="00437FBE" w:rsidP="00437FBE">
            <w:pPr>
              <w:pStyle w:val="EngHang"/>
            </w:pPr>
            <w:r>
              <w:t>Rejoicing, and glorification,</w:t>
            </w:r>
          </w:p>
          <w:p w:rsidR="00437FBE" w:rsidRDefault="00437FBE" w:rsidP="00437FBE">
            <w:pPr>
              <w:pStyle w:val="EngHang"/>
            </w:pPr>
            <w:r>
              <w:t>For Christ, the King of glory,</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Ⲃⲟⲛ ⲟⲩⲟⲩⲛⲟϥ ⲁϥϣⲱⲡⲓ ⲙ̀ⲫⲟⲟⲩ:</w:t>
            </w:r>
          </w:p>
          <w:p w:rsidR="00437FBE" w:rsidRDefault="00437FBE" w:rsidP="00437FBE">
            <w:pPr>
              <w:pStyle w:val="CopticVersemulti-line"/>
            </w:pPr>
            <w:r>
              <w:t>ϧⲉⲛ ⲟⲩⲣⲁϣⲓ ⲛⲉⲙ ⲟⲩⲱ̀ⲟⲩ:</w:t>
            </w:r>
          </w:p>
          <w:p w:rsidR="00437FBE" w:rsidRDefault="00437FBE" w:rsidP="00437FBE">
            <w:pPr>
              <w:pStyle w:val="CopticVersemulti-line"/>
            </w:pPr>
            <w:r>
              <w:t>ⲉⲑⲃⲉ Ⲡⲭ̄ⲥ̄ ⲡ̀ⲟⲩⲣⲟ ⲛ̀ⲧⲉ ⲡ̀ⲱ̀ⲟⲩ:</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He is the lover of mankind,</w:t>
            </w:r>
          </w:p>
          <w:p w:rsidR="00437FBE" w:rsidRDefault="00437FBE" w:rsidP="00437FBE">
            <w:pPr>
              <w:pStyle w:val="EngHang"/>
            </w:pPr>
            <w:r>
              <w:t>The Great God, incarnate</w:t>
            </w:r>
          </w:p>
          <w:p w:rsidR="00437FBE" w:rsidRDefault="00437FBE" w:rsidP="00437FBE">
            <w:pPr>
              <w:pStyle w:val="EngHang"/>
            </w:pPr>
            <w:r>
              <w:t>To save mankind.</w:t>
            </w:r>
          </w:p>
          <w:p w:rsidR="00437FBE" w:rsidRDefault="00437FBE" w:rsidP="00437FBE">
            <w:pPr>
              <w:pStyle w:val="EngHangEnd"/>
            </w:pPr>
            <w:r>
              <w:t>He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Ⲅⲉ ⲅⲁⲣ ⲛ̀ⲑⲟϥ ⲡⲉ ⲡⲓⲙⲁⲓⲣⲱⲙⲓ:</w:t>
            </w:r>
          </w:p>
          <w:p w:rsidR="00437FBE" w:rsidRDefault="00437FBE" w:rsidP="00437FBE">
            <w:pPr>
              <w:pStyle w:val="CopticVersemulti-line"/>
            </w:pPr>
            <w:r>
              <w:t>ⲟⲩⲛⲓϣϯ ⲛ̀ⲛⲟⲩϯ ⲁϥⲉⲣⲣⲱⲙⲓ:</w:t>
            </w:r>
          </w:p>
          <w:p w:rsidR="00437FBE" w:rsidRDefault="00437FBE" w:rsidP="00437FBE">
            <w:pPr>
              <w:pStyle w:val="CopticVersemulti-line"/>
            </w:pPr>
            <w:r>
              <w:t>ϣⲁ ⲛ̀ⲧⲉϥⲥⲱϯ ⲛ̀ϯⲙⲉⲧⲣⲱⲙⲓ: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Truly David the Psalmist</w:t>
            </w:r>
          </w:p>
          <w:p w:rsidR="00437FBE" w:rsidRDefault="00437FBE" w:rsidP="00437FBE">
            <w:pPr>
              <w:pStyle w:val="EngHang"/>
            </w:pPr>
            <w:r>
              <w:t>Spoke, beginning:</w:t>
            </w:r>
          </w:p>
          <w:p w:rsidR="00437FBE" w:rsidRDefault="00437FBE" w:rsidP="00437FBE">
            <w:pPr>
              <w:pStyle w:val="EngHang"/>
            </w:pPr>
            <w:r>
              <w:t>"You are my beloved Son"</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Ⲇⲓⲕⲉⲟⲥ ⲡⲉϫⲉ Ⲇⲁⲩⲓⲇ:</w:t>
            </w:r>
          </w:p>
          <w:p w:rsidR="00437FBE" w:rsidRDefault="00437FBE" w:rsidP="00437FBE">
            <w:pPr>
              <w:pStyle w:val="CopticVersemulti-line"/>
            </w:pPr>
            <w:r>
              <w:t>ⲡⲓϩⲩⲙⲁⲛⲟⲇⲟⲥ ϧⲉⲛ ⲡⲓϩⲟⲩⲓⲧ:</w:t>
            </w:r>
          </w:p>
          <w:p w:rsidR="00437FBE" w:rsidRDefault="00437FBE" w:rsidP="00437FBE">
            <w:pPr>
              <w:pStyle w:val="CopticVersemulti-line"/>
            </w:pPr>
            <w:r>
              <w:t>ϫⲉ ⲛ̀ⲑⲟⲕ ⲡⲉ ⲡⲁϣⲏⲣⲓ ⲡⲁⲙⲉⲛⲣⲓⲧ:</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From sunset to sunrise we give honour,</w:t>
            </w:r>
          </w:p>
          <w:p w:rsidR="00437FBE" w:rsidRDefault="00437FBE" w:rsidP="00437FBE">
            <w:pPr>
              <w:pStyle w:val="EngHang"/>
            </w:pPr>
            <w:r>
              <w:t>For two became One:</w:t>
            </w:r>
          </w:p>
          <w:p w:rsidR="00437FBE" w:rsidRDefault="00437FBE" w:rsidP="00437FBE">
            <w:pPr>
              <w:pStyle w:val="EngHang"/>
            </w:pPr>
            <w:r>
              <w:t>Divinity and Humanity, in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Ⲉⲣⲉ ⲡ̀ⲧⲁⲓⲟ̀ ⲛ̀ⲧⲉ ⲡⲁⲓϣⲁⲓ:</w:t>
            </w:r>
          </w:p>
          <w:p w:rsidR="00437FBE" w:rsidRDefault="00437FBE" w:rsidP="00437FBE">
            <w:pPr>
              <w:pStyle w:val="CopticVersemulti-line"/>
            </w:pPr>
            <w:r>
              <w:t>ⲓⲥϫⲉⲛ ⲡ̀ⲉⲙϩⲓⲧ ⲥⲁ ⲛⲓⲙⲁⲛ̀ϣⲁⲓ:</w:t>
            </w:r>
          </w:p>
          <w:p w:rsidR="00437FBE" w:rsidRDefault="00437FBE" w:rsidP="00437FBE">
            <w:pPr>
              <w:pStyle w:val="CopticVersemulti-line"/>
            </w:pPr>
            <w:r>
              <w:t>ϫⲉ ⲡⲓⲥ̀ⲛⲁⲩ ⲁϥⲉⲣⲟⲩⲁⲓ:</w:t>
            </w:r>
          </w:p>
          <w:p w:rsidR="00437FBE" w:rsidRDefault="00437FBE" w:rsidP="00437FBE">
            <w:pPr>
              <w:pStyle w:val="CopticVersemulti-line"/>
            </w:pPr>
            <w:r>
              <w:t>ϯⲙⲉⲛⲑⲛⲟⲩϯ ⲛⲉⲙ ϯⲙⲉⲧⲣⲱⲙⲓ:</w:t>
            </w:r>
          </w:p>
          <w:p w:rsidR="00437FBE"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angels with six wings</w:t>
            </w:r>
          </w:p>
          <w:p w:rsidR="00437FBE" w:rsidRDefault="00437FBE" w:rsidP="00437FBE">
            <w:pPr>
              <w:pStyle w:val="EngHang"/>
            </w:pPr>
            <w:r>
              <w:t>Praise the Good God</w:t>
            </w:r>
          </w:p>
          <w:p w:rsidR="00437FBE" w:rsidRDefault="00437FBE" w:rsidP="00437FBE">
            <w:pPr>
              <w:pStyle w:val="EngHang"/>
            </w:pPr>
            <w:r>
              <w:t>With His Son,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Ⲥⲟⲟⲩ ⲛ̀ⲧⲉⲛϩ ⲛ̀ⲁⲅⲅⲉⲗⲟⲥ:</w:t>
            </w:r>
          </w:p>
          <w:p w:rsidR="00437FBE" w:rsidRDefault="00437FBE" w:rsidP="00437FBE">
            <w:pPr>
              <w:pStyle w:val="CopticVersemulti-line"/>
            </w:pPr>
            <w:r>
              <w:t>ⲉⲩϩⲱⲥ ⲉ̀Ⲫϯ ⲛⲓⲁ̀ⲅⲁⲑⲟⲥ:</w:t>
            </w:r>
          </w:p>
          <w:p w:rsidR="00437FBE" w:rsidRDefault="00437FBE" w:rsidP="00437FBE">
            <w:pPr>
              <w:pStyle w:val="CopticVersemulti-line"/>
            </w:pPr>
            <w:r>
              <w:t>ⲛⲉⲙ ⲡⲉϥϣⲏⲣⲓ Ⲓⲏ̄ⲥ̄ Ⲡⲭ̄ⲥ̄:</w:t>
            </w:r>
          </w:p>
          <w:p w:rsidR="00437FBE"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Ezekiel said, no one entered</w:t>
            </w:r>
          </w:p>
          <w:p w:rsidR="00437FBE" w:rsidRDefault="00437FBE" w:rsidP="00437FBE">
            <w:pPr>
              <w:pStyle w:val="EngHang"/>
            </w:pPr>
            <w:r>
              <w:t>The gate towards</w:t>
            </w:r>
          </w:p>
          <w:p w:rsidR="00437FBE" w:rsidRDefault="00437FBE" w:rsidP="00437FBE">
            <w:pPr>
              <w:pStyle w:val="EngHang"/>
            </w:pPr>
            <w:r>
              <w:t>The east save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Ⲍⲁⲕⲓⲏⲗ ⲁϥϫⲟⲥ ϧⲉⲛ ⲫⲁⲓ:</w:t>
            </w:r>
          </w:p>
          <w:p w:rsidR="00437FBE" w:rsidRDefault="00437FBE" w:rsidP="00437FBE">
            <w:pPr>
              <w:pStyle w:val="CopticVersemulti-line"/>
            </w:pPr>
            <w:r>
              <w:t>ϫⲉ ⲟⲩⲡⲩⲗⲏ ⲛ̀ⲥⲁ ⲛⲓⲙⲁⲛ̀ϣⲁⲓ:</w:t>
            </w:r>
          </w:p>
          <w:p w:rsidR="00437FBE" w:rsidRDefault="00437FBE" w:rsidP="00437FBE">
            <w:pPr>
              <w:pStyle w:val="CopticVersemulti-line"/>
            </w:pPr>
            <w:r>
              <w:t>ⲙ̀ⲡⲉϥⲥⲓⲛⲓ ⲛ̀ϧⲏⲧϥ ⲛ̀ϫⲉ ⲟⲩⲁⲓ:</w:t>
            </w:r>
          </w:p>
          <w:p w:rsidR="00437FBE" w:rsidRDefault="00437FBE" w:rsidP="00437FBE">
            <w:pPr>
              <w:pStyle w:val="CopticVerse"/>
            </w:pPr>
            <w:r>
              <w:t>ⲉ̀ⲃⲏⲗ ⲉ̀Ⲡⲟ̄ⲥ̄ Ⲫϯ ⲛ̀ⲧⲉ ⲛⲓϫⲱⲙ.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Isaiah, come today;</w:t>
            </w:r>
          </w:p>
          <w:p w:rsidR="00437FBE" w:rsidRDefault="00437FBE" w:rsidP="00437FBE">
            <w:pPr>
              <w:pStyle w:val="EngHang"/>
            </w:pPr>
            <w:r>
              <w:t>Proclaim aloud,</w:t>
            </w:r>
          </w:p>
          <w:p w:rsidR="00437FBE" w:rsidRDefault="00437FBE" w:rsidP="00437FBE">
            <w:pPr>
              <w:pStyle w:val="EngHang"/>
            </w:pPr>
            <w:r>
              <w:t>Explain the wonders you have seen,</w:t>
            </w:r>
          </w:p>
          <w:p w:rsidR="00437FBE" w:rsidRDefault="00437FBE" w:rsidP="00437FBE">
            <w:pPr>
              <w:pStyle w:val="EngHangEnd"/>
            </w:pPr>
            <w:r>
              <w:t>Concerning the birth of Christ.</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Ⲏⲥⲁⲏ̀ⲁⲥ ⲁ̀ⲙⲟⲩ ⲙ̀ⲫⲟⲟⲩ:</w:t>
            </w:r>
          </w:p>
          <w:p w:rsidR="00437FBE" w:rsidRDefault="00437FBE" w:rsidP="00437FBE">
            <w:pPr>
              <w:pStyle w:val="CopticVersemulti-line"/>
            </w:pPr>
            <w:r>
              <w:t>ⲱϣ ⲉ̀ⲃⲟⲗ ϧⲉⲛ ⲡⲉⲕϧ̀ⲣⲱⲟⲩ:</w:t>
            </w:r>
          </w:p>
          <w:p w:rsidR="00437FBE" w:rsidRDefault="00437FBE" w:rsidP="00437FBE">
            <w:pPr>
              <w:pStyle w:val="CopticVersemulti-line"/>
            </w:pPr>
            <w:r>
              <w:t>ⲟⲩⲱⲛϧ ⲛ̀ⲛⲓϫⲟⲙ ⲉ̀ⲧⲁⲕⲛⲁⲩ ⲉ̀ⲣⲱⲟⲩ:</w:t>
            </w:r>
          </w:p>
          <w:p w:rsidR="00437FBE" w:rsidRPr="005130A7" w:rsidRDefault="00437FBE" w:rsidP="00437FBE">
            <w:pPr>
              <w:pStyle w:val="CopticVerse"/>
            </w:pPr>
            <w:r>
              <w:t>ⲉⲑⲃⲉ ⲡ̀ϫⲓⲛⲙⲓⲥⲓⲥ ⲙ̀Ⲡⲭ̄ⲥ̄.</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He said, behold a Virgin</w:t>
            </w:r>
          </w:p>
          <w:p w:rsidR="00437FBE" w:rsidRDefault="00437FBE" w:rsidP="00437FBE">
            <w:pPr>
              <w:pStyle w:val="EngHang"/>
            </w:pPr>
            <w:r>
              <w:t>Shall conceive without marriage</w:t>
            </w:r>
          </w:p>
          <w:p w:rsidR="00437FBE" w:rsidRDefault="00437FBE" w:rsidP="00437FBE">
            <w:pPr>
              <w:pStyle w:val="EngHang"/>
            </w:pPr>
            <w:r>
              <w:t>And bear an eternal Son,</w:t>
            </w:r>
          </w:p>
          <w:p w:rsidR="00437FBE" w:rsidRDefault="00437FBE" w:rsidP="00437FBE">
            <w:pPr>
              <w:pStyle w:val="EngHangEnd"/>
            </w:pPr>
            <w:r>
              <w:t>Which is Immanuel.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Ⲑⲁⲓ ⲧⲉ ⲡⲉϫⲁϥ ϫⲉ ϯⲛⲁⲣⲑⲉⲛⲟⲥ:</w:t>
            </w:r>
          </w:p>
          <w:p w:rsidR="00437FBE" w:rsidRDefault="00437FBE" w:rsidP="00437FBE">
            <w:pPr>
              <w:pStyle w:val="CopticVersemulti-line"/>
            </w:pPr>
            <w:r>
              <w:t>ⲉⲥⲉⲉ̀ⲣⲃⲟⲕⲓ ⲁϭⲛⲉ ⲅⲁⲙⲟⲥ:</w:t>
            </w:r>
          </w:p>
          <w:p w:rsidR="00437FBE" w:rsidRDefault="00437FBE" w:rsidP="00437FBE">
            <w:pPr>
              <w:pStyle w:val="CopticVersemulti-line"/>
            </w:pPr>
            <w:r>
              <w:t>ⲉⲥⲉ̀ⲙⲓⲥⲓ ⲛ̀ⲟⲩϣⲏⲣⲓ ⲛ̀ⲁⲣⲭⲉⲟⲥ:</w:t>
            </w:r>
          </w:p>
          <w:p w:rsidR="00437FBE" w:rsidRPr="005130A7" w:rsidRDefault="00437FBE" w:rsidP="00437FBE">
            <w:pPr>
              <w:pStyle w:val="CopticVerse"/>
            </w:pPr>
            <w:r>
              <w:t>ⲉ̀ⲧⲉ ⲫⲁⲓ ⲡⲉ Ⲉⲙⲙⲁⲛⲟⲩⲏⲗ.</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Jesus Christ, God with us,</w:t>
            </w:r>
          </w:p>
          <w:p w:rsidR="00437FBE" w:rsidRDefault="00437FBE" w:rsidP="00437FBE">
            <w:pPr>
              <w:pStyle w:val="EngHang"/>
            </w:pPr>
            <w:r>
              <w:t>Who saved us by His name,</w:t>
            </w:r>
          </w:p>
          <w:p w:rsidR="00437FBE" w:rsidRDefault="00437FBE" w:rsidP="00437FBE">
            <w:pPr>
              <w:pStyle w:val="EngHang"/>
            </w:pPr>
            <w:r>
              <w:t>And granted us salvation,</w:t>
            </w:r>
          </w:p>
          <w:p w:rsidR="00437FBE" w:rsidRDefault="00437FBE" w:rsidP="00437FBE">
            <w:pPr>
              <w:pStyle w:val="EngHangEnd"/>
            </w:pPr>
            <w:r>
              <w:t>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Ⲓⲏ̄ⲥ̄ Ⲡⲭ̄ⲥ̄ Ⲫϯ ⲛⲉⲙⲁⲛ:</w:t>
            </w:r>
          </w:p>
          <w:p w:rsidR="00437FBE" w:rsidRDefault="00437FBE" w:rsidP="00437FBE">
            <w:pPr>
              <w:pStyle w:val="CopticVersemulti-line"/>
            </w:pPr>
            <w:r>
              <w:t>ⲫⲏⲉ̀ⲧⲁϥⲛⲁϩⲙⲉⲛ ϧⲉⲛ ⲡⲉϥⲣⲁⲛ:</w:t>
            </w:r>
          </w:p>
          <w:p w:rsidR="00437FBE" w:rsidRDefault="00437FBE" w:rsidP="00437FBE">
            <w:pPr>
              <w:pStyle w:val="CopticVersemulti-line"/>
            </w:pPr>
            <w:r>
              <w:t>ⲉⲑⲃⲉ ⲡ̀ⲥⲱϯ ⲁϥⲉⲣϩ̀ⲙⲟⲧ ⲛⲁⲛ:</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Luke the Apostle,</w:t>
            </w:r>
          </w:p>
          <w:p w:rsidR="00437FBE" w:rsidRDefault="00437FBE" w:rsidP="00437FBE">
            <w:pPr>
              <w:pStyle w:val="EngHang"/>
            </w:pPr>
            <w:r>
              <w:t>Spoke of the coming</w:t>
            </w:r>
          </w:p>
          <w:p w:rsidR="00437FBE" w:rsidRDefault="00437FBE" w:rsidP="00437FBE">
            <w:pPr>
              <w:pStyle w:val="EngHang"/>
            </w:pPr>
            <w:r>
              <w:t>Of the Magi,</w:t>
            </w:r>
          </w:p>
          <w:p w:rsidR="00437FBE" w:rsidRDefault="00437FBE" w:rsidP="00437FBE">
            <w:pPr>
              <w:pStyle w:val="EngHangEnd"/>
            </w:pPr>
            <w:r>
              <w:t>Who presented Him gifts.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Ⲕⲁⲧⲁ ⲫ̀ⲣⲏϯ ⲉ̀ⲧⲁϥϫⲟⲥ:</w:t>
            </w:r>
          </w:p>
          <w:p w:rsidR="00437FBE" w:rsidRDefault="00437FBE" w:rsidP="00437FBE">
            <w:pPr>
              <w:pStyle w:val="CopticVersemulti-line"/>
            </w:pPr>
            <w:r>
              <w:t>ⲛ̀ϫⲉ Ⲙⲁⲧⲑⲉⲟⲥ ⲡⲓⲁ̀ⲡⲟⲥⲧⲟⲗⲟⲥ:</w:t>
            </w:r>
          </w:p>
          <w:p w:rsidR="00437FBE" w:rsidRDefault="00437FBE" w:rsidP="00437FBE">
            <w:pPr>
              <w:pStyle w:val="CopticVersemulti-line"/>
            </w:pPr>
            <w:r>
              <w:t>ⲉⲑⲃⲉ ⲡ̀ϫⲓⲛⲓ̀ ⲛ̀ⲛⲓⲙⲁⲅⲟⲥ:</w:t>
            </w:r>
          </w:p>
          <w:p w:rsidR="00437FBE" w:rsidRPr="005130A7" w:rsidRDefault="00437FBE" w:rsidP="00437FBE">
            <w:pPr>
              <w:pStyle w:val="CopticVerse"/>
            </w:pPr>
            <w:r>
              <w:t>ⲁⲩⲓ̀ⲛⲓ ⲛⲁϥ ⲛ̀ϩⲁⲛⲇⲱⲣⲟⲛ.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Behold, the Magi presented</w:t>
            </w:r>
          </w:p>
          <w:p w:rsidR="00437FBE" w:rsidRDefault="00437FBE" w:rsidP="00437FBE">
            <w:pPr>
              <w:pStyle w:val="EngHang"/>
            </w:pPr>
            <w:r>
              <w:t>Myrrh, gold, and frankincense</w:t>
            </w:r>
          </w:p>
          <w:p w:rsidR="00437FBE" w:rsidRDefault="00437FBE" w:rsidP="00437FBE">
            <w:pPr>
              <w:pStyle w:val="EngHang"/>
            </w:pPr>
            <w:r>
              <w:t>To God the Logos,</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Ⲗⲟⲓⲡⲟⲛ ⲁⲩⲓ̀ⲛⲓ ⲛ̀ⲛⲓⲙⲁⲅⲟⲥ:</w:t>
            </w:r>
          </w:p>
          <w:p w:rsidR="00437FBE" w:rsidRDefault="00437FBE" w:rsidP="00437FBE">
            <w:pPr>
              <w:pStyle w:val="CopticVersemulti-line"/>
            </w:pPr>
            <w:r>
              <w:t>ⲟⲩϣⲁⲗ ⲛⲉⲙ ⲟⲩⲛⲟⲩⲃ ⲛⲉⲙ ⲟⲩⲗⲓⲃⲁⲛⲟⲥ:</w:t>
            </w:r>
          </w:p>
          <w:p w:rsidR="00437FBE" w:rsidRDefault="00437FBE" w:rsidP="00437FBE">
            <w:pPr>
              <w:pStyle w:val="CopticVersemulti-line"/>
            </w:pPr>
            <w:r>
              <w:t>ⲙ̀ⲡⲉⲙ̀ⲑⲟ ⲙ̀Ⲫϯ ⲡⲓⲗⲟⲅⲟⲥ: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Let us praise with the angels,</w:t>
            </w:r>
          </w:p>
          <w:p w:rsidR="00437FBE" w:rsidRDefault="00437FBE" w:rsidP="00437FBE">
            <w:pPr>
              <w:pStyle w:val="EngHang"/>
            </w:pPr>
            <w:r>
              <w:t>Saying, "glory to God in the highest.</w:t>
            </w:r>
          </w:p>
          <w:p w:rsidR="00437FBE" w:rsidRDefault="00437FBE" w:rsidP="00437FBE">
            <w:pPr>
              <w:pStyle w:val="EngHang"/>
            </w:pPr>
            <w:r>
              <w:t>Pease one earth towards</w:t>
            </w:r>
          </w:p>
          <w:p w:rsidR="00437FBE" w:rsidRDefault="00437FBE" w:rsidP="00437FBE">
            <w:pPr>
              <w:pStyle w:val="EngHangEnd"/>
            </w:pPr>
            <w:r>
              <w:t>Men of goodwill."</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Ⲙⲁⲣⲉⲛϩⲱⲥ ⲛⲉⲙ ⲛⲓⲁⲅⲅⲉⲗⲟⲥ:</w:t>
            </w:r>
          </w:p>
          <w:p w:rsidR="00437FBE" w:rsidRDefault="00437FBE" w:rsidP="00437FBE">
            <w:pPr>
              <w:pStyle w:val="CopticVersemulti-line"/>
            </w:pPr>
            <w:r>
              <w:t>ϫⲉ ⲟⲩⲱ̀ⲟⲩ ϧⲉⲛ ⲛⲏⲉⲧϭⲟⲥⲓ ⲙ̀Ⲫϯ:</w:t>
            </w:r>
          </w:p>
          <w:p w:rsidR="00437FBE" w:rsidRDefault="00437FBE" w:rsidP="00437FBE">
            <w:pPr>
              <w:pStyle w:val="CopticVersemulti-line"/>
            </w:pPr>
            <w:r>
              <w:t>ⲛⲉⲙ ⲟⲩϩⲓⲣⲏⲛⲏ ϩⲓϫⲉⲛ ⲡⲓⲕⲁϩⲓ:</w:t>
            </w:r>
          </w:p>
          <w:p w:rsidR="00437FBE" w:rsidRDefault="00437FBE" w:rsidP="00437FBE">
            <w:pPr>
              <w:pStyle w:val="CopticVersemulti-line"/>
            </w:pPr>
            <w:r>
              <w:t>ⲛⲉⲙ ⲟⲩϯⲙⲁϯ ϧⲉⲛ ⲛⲓⲣⲱⲙⲓ:</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shepherds beheld His glory,</w:t>
            </w:r>
          </w:p>
          <w:p w:rsidR="00437FBE" w:rsidRDefault="00437FBE" w:rsidP="00437FBE">
            <w:pPr>
              <w:pStyle w:val="EngHang"/>
            </w:pPr>
            <w:r>
              <w:t>And return glorifying</w:t>
            </w:r>
          </w:p>
          <w:p w:rsidR="00437FBE" w:rsidRDefault="00437FBE" w:rsidP="00437FBE">
            <w:pPr>
              <w:pStyle w:val="EngHang"/>
            </w:pPr>
            <w:r>
              <w:t>Jesus Christ, the King of glory,</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Ⲛⲓⲙⲁⲛⲉ̀ⲥⲱⲟⲩ ⲁⲩⲛⲁⲩ ⲡ̀ⲉϥⲱ̀ⲟⲩ:</w:t>
            </w:r>
          </w:p>
          <w:p w:rsidR="00437FBE" w:rsidRDefault="00437FBE" w:rsidP="00437FBE">
            <w:pPr>
              <w:pStyle w:val="CopticVersemulti-line"/>
            </w:pPr>
            <w:r>
              <w:t>ⲁⲩⲕⲟⲧⲟⲩ ϫⲉ ⲛ̀ⲑⲱⲟⲩ ⲑⲩϯⲱ̀ⲟⲩ:</w:t>
            </w:r>
          </w:p>
          <w:p w:rsidR="00437FBE" w:rsidRDefault="00437FBE" w:rsidP="00437FBE">
            <w:pPr>
              <w:pStyle w:val="CopticVersemulti-line"/>
            </w:pPr>
            <w:r>
              <w:t>Ⲓⲏ̄ⲥ̄ Ⲡⲭ̄ⲥ̄ ⲡ̀ⲟⲩⲣⲟ ⲛ̀ⲧⲉ ⲡ̀ⲱ̀ⲟⲩ:</w:t>
            </w:r>
          </w:p>
          <w:p w:rsidR="00437FBE" w:rsidRPr="005130A7" w:rsidRDefault="00437FBE" w:rsidP="00437FBE">
            <w:pPr>
              <w:pStyle w:val="CopticVerse"/>
            </w:pPr>
            <w:r>
              <w:t>ⲫⲏⲉ̀ⲧⲁⲩⲙⲁⲥϥ ϧⲉⲛ Ⲃⲏⲉⲗⲉⲉⲙ.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In ninety-nine verses,</w:t>
            </w:r>
          </w:p>
          <w:p w:rsidR="00437FBE" w:rsidRDefault="00437FBE" w:rsidP="00437FBE">
            <w:pPr>
              <w:pStyle w:val="EngHang"/>
            </w:pPr>
            <w:r>
              <w:t>Daniel said that,</w:t>
            </w:r>
          </w:p>
          <w:p w:rsidR="00437FBE" w:rsidRDefault="00437FBE" w:rsidP="00437FBE">
            <w:pPr>
              <w:pStyle w:val="EngHang"/>
            </w:pPr>
            <w:r>
              <w:t>The Messiah will come and be</w:t>
            </w:r>
          </w:p>
          <w:p w:rsidR="00437FBE" w:rsidRDefault="00437FBE" w:rsidP="00437FBE">
            <w:pPr>
              <w:pStyle w:val="EngHangEnd"/>
            </w:pPr>
            <w:r>
              <w:t>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Ⲝⲟⲯⲓⲧ ⲉⲣ ⲡⲉ ⲡⲓⲛⲟⲙⲟⲑⲉⲧⲏⲥ:</w:t>
            </w:r>
          </w:p>
          <w:p w:rsidR="00437FBE" w:rsidRDefault="00437FBE" w:rsidP="00437FBE">
            <w:pPr>
              <w:pStyle w:val="CopticVersemulti-line"/>
            </w:pPr>
            <w:r>
              <w:t>Ⲇⲁⲛⲓⲏⲗ ⲁϥϫⲉ ⲙ̀ⲙⲟⲥ:</w:t>
            </w:r>
          </w:p>
          <w:p w:rsidR="00437FBE" w:rsidRDefault="00437FBE" w:rsidP="00437FBE">
            <w:pPr>
              <w:pStyle w:val="CopticVersemulti-line"/>
            </w:pPr>
            <w:r>
              <w:t>ϥ̀ⲛⲁⲓ̀ ⲛ̀ϫⲉ Ⲙⲁⲥⲓⲁⲥ:</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lastRenderedPageBreak/>
              <w:t>¿</w:t>
            </w:r>
          </w:p>
        </w:tc>
        <w:tc>
          <w:tcPr>
            <w:tcW w:w="3960" w:type="dxa"/>
          </w:tcPr>
          <w:p w:rsidR="00437FBE" w:rsidRDefault="00437FBE" w:rsidP="00437FBE">
            <w:pPr>
              <w:pStyle w:val="EngHang"/>
            </w:pPr>
            <w:r>
              <w:t>He is the Logos of the Father,</w:t>
            </w:r>
          </w:p>
          <w:p w:rsidR="00437FBE" w:rsidRDefault="00437FBE" w:rsidP="00437FBE">
            <w:pPr>
              <w:pStyle w:val="EngHang"/>
            </w:pPr>
            <w:r>
              <w:t>The true and faithful Son,</w:t>
            </w:r>
          </w:p>
          <w:p w:rsidR="00437FBE" w:rsidRDefault="00437FBE" w:rsidP="00437FBE">
            <w:pPr>
              <w:pStyle w:val="EngHang"/>
            </w:pPr>
            <w:r>
              <w:t>Born of the Father</w:t>
            </w:r>
          </w:p>
          <w:p w:rsidR="00437FBE" w:rsidRDefault="00437FBE" w:rsidP="00437FBE">
            <w:pPr>
              <w:pStyle w:val="EngHangEnd"/>
            </w:pPr>
            <w:r>
              <w:t>Before all ages.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Ⲟⲩⲟϩ ⲛ̀ⲑⲟϥ ⲡⲉ ⲡⲓⲗⲟⲅⲟⲥ ⲛ̀ⲧⲉ Ⲫⲓⲱⲧ:</w:t>
            </w:r>
          </w:p>
          <w:p w:rsidR="00437FBE" w:rsidRDefault="00437FBE" w:rsidP="00437FBE">
            <w:pPr>
              <w:pStyle w:val="CopticVersemulti-line"/>
            </w:pPr>
            <w:r>
              <w:t>ⲛⲉⲙ ⲡ̀ϣⲏⲣⲓ ⲙ̀ⲙⲏⲓ ⲉ̀ⲧⲉⲛϩⲟⲧ:</w:t>
            </w:r>
          </w:p>
          <w:p w:rsidR="00437FBE" w:rsidRDefault="00437FBE" w:rsidP="00437FBE">
            <w:pPr>
              <w:pStyle w:val="CopticVersemulti-line"/>
            </w:pPr>
            <w:r>
              <w:t>ⲡⲓⲙⲓⲥⲓ ⲉ̀ⲃⲟⲗϧⲉⲛ Ⲫⲓⲱⲧ:</w:t>
            </w:r>
          </w:p>
          <w:p w:rsidR="00437FBE" w:rsidRPr="005130A7" w:rsidRDefault="00437FBE" w:rsidP="00437FBE">
            <w:pPr>
              <w:pStyle w:val="CopticVerse"/>
            </w:pPr>
            <w:r>
              <w:t>ϧⲁϫⲱⲟⲩ ⲛ̀ⲛⲓⲉ̀ⲱⲛ ⲧⲏⲣⲟⲩ.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head of the ages,</w:t>
            </w:r>
          </w:p>
          <w:p w:rsidR="00437FBE" w:rsidRDefault="00437FBE" w:rsidP="00437FBE">
            <w:pPr>
              <w:pStyle w:val="EngHang"/>
            </w:pPr>
            <w:r>
              <w:t>Who appeared in Zion,</w:t>
            </w:r>
          </w:p>
          <w:p w:rsidR="00437FBE" w:rsidRDefault="00437FBE" w:rsidP="00437FBE">
            <w:pPr>
              <w:pStyle w:val="EngHang"/>
            </w:pPr>
            <w:r>
              <w:t>Even to save us,</w:t>
            </w:r>
          </w:p>
          <w:p w:rsidR="00437FBE" w:rsidRDefault="00437FBE" w:rsidP="00437FBE">
            <w:pPr>
              <w:pStyle w:val="EngHangEnd"/>
            </w:pPr>
            <w:r>
              <w:t>By his holy Parousia.</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Ⲡⲁⲓⲣⲝⲱⲛ ⲛ̀ⲧⲉ ⲛⲓⲉ̀ⲱⲛ:</w:t>
            </w:r>
          </w:p>
          <w:p w:rsidR="00437FBE" w:rsidRDefault="00437FBE" w:rsidP="00437FBE">
            <w:pPr>
              <w:pStyle w:val="CopticVersemulti-line"/>
            </w:pPr>
            <w:r>
              <w:t>ⲉ̀ⲧⲁϥⲟⲩⲱⲛϩ ϧⲉⲛ Ⲥⲓⲱⲛ:</w:t>
            </w:r>
          </w:p>
          <w:p w:rsidR="00437FBE" w:rsidRDefault="00437FBE" w:rsidP="00437FBE">
            <w:pPr>
              <w:pStyle w:val="CopticVersemulti-line"/>
            </w:pPr>
            <w:r>
              <w:t>ϣⲁ ⲛ̀ⲧⲉϥⲛⲁϩⲙⲉⲛ ⲁ̀ⲛⲟⲛ ϩⲱⲛ:</w:t>
            </w:r>
          </w:p>
          <w:p w:rsidR="00437FBE" w:rsidRPr="005130A7" w:rsidRDefault="00437FBE" w:rsidP="00437FBE">
            <w:pPr>
              <w:pStyle w:val="CopticVerse"/>
            </w:pPr>
            <w:r>
              <w:t>ϩⲓⲧⲉⲛ ⲧⲉϥⲡⲁⲣⲟⲩⲥⲓⲁ̀ ⲉ̄ⲟ̄ⲩ̄.</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Incline your ear to the shepherds,</w:t>
            </w:r>
          </w:p>
          <w:p w:rsidR="00437FBE" w:rsidRDefault="00437FBE" w:rsidP="00437FBE">
            <w:pPr>
              <w:pStyle w:val="EngHang"/>
            </w:pPr>
            <w:r>
              <w:t>Who saw the angels</w:t>
            </w:r>
          </w:p>
          <w:p w:rsidR="00437FBE" w:rsidRDefault="00437FBE" w:rsidP="00437FBE">
            <w:pPr>
              <w:pStyle w:val="EngHang"/>
            </w:pPr>
            <w:r>
              <w:t>Praising and glorifying He</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Ⲣⲉⲕ ⲡⲉⲙⲁϣϫ ⲉ̀ⲛⲓⲙⲁⲛⲉ̀ⲥⲱⲟⲩ:</w:t>
            </w:r>
          </w:p>
          <w:p w:rsidR="00437FBE" w:rsidRDefault="00437FBE" w:rsidP="00437FBE">
            <w:pPr>
              <w:pStyle w:val="CopticVersemulti-line"/>
            </w:pPr>
            <w:r>
              <w:t>ⲟⲩⲟϩ ⲛⲏⲉ̀ⲧⲁⲩⲛⲁⲩ ⲉ̀ⲣⲱⲟⲩ:</w:t>
            </w:r>
          </w:p>
          <w:p w:rsidR="00437FBE" w:rsidRDefault="00437FBE" w:rsidP="00437FBE">
            <w:pPr>
              <w:pStyle w:val="CopticVersemulti-line"/>
            </w:pPr>
            <w:r>
              <w:t>ⲛⲓⲁⲅⲅⲉⲗⲟⲥ ⲥⲉϩⲱⲥ ⲥⲉϯⲱ̀ⲟⲩ:</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Listen to the explanation:</w:t>
            </w:r>
          </w:p>
          <w:p w:rsidR="00437FBE" w:rsidRDefault="00437FBE" w:rsidP="00437FBE">
            <w:pPr>
              <w:pStyle w:val="EngHang"/>
            </w:pPr>
            <w:r>
              <w:t>Mary bore a child,</w:t>
            </w:r>
          </w:p>
          <w:p w:rsidR="00437FBE" w:rsidRDefault="00437FBE" w:rsidP="00437FBE">
            <w:pPr>
              <w:pStyle w:val="EngHang"/>
            </w:pPr>
            <w:r>
              <w:t>And her virginity remains sealed,</w:t>
            </w:r>
          </w:p>
          <w:p w:rsidR="00437FBE" w:rsidRPr="0078672A" w:rsidRDefault="00437FBE" w:rsidP="00437FBE">
            <w:pPr>
              <w:pStyle w:val="EngHangEnd"/>
            </w:pPr>
            <w:r>
              <w:t>By a mysterious working.</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Ⲥⲱⲧⲉⲙ ⲉ̀ϯⲉⲣⲙⲉⲛⲓⲁ̀:</w:t>
            </w:r>
          </w:p>
          <w:p w:rsidR="00437FBE" w:rsidRDefault="00437FBE" w:rsidP="00437FBE">
            <w:pPr>
              <w:pStyle w:val="CopticVersemulti-line"/>
            </w:pPr>
            <w:r>
              <w:t>ϫⲉ ⲟⲩⲁ̀ⲗⲟⲩ ⲁⲩⲙⲁⲥϥ ⲛ̀ϫⲉ Ⲙⲁⲣⲓⲁ̀:</w:t>
            </w:r>
          </w:p>
          <w:p w:rsidR="00437FBE" w:rsidRDefault="00437FBE" w:rsidP="00437FBE">
            <w:pPr>
              <w:pStyle w:val="CopticVersemulti-line"/>
            </w:pPr>
            <w:r>
              <w:t>ⲉⲥⲧⲟⲃ ⲛ̀ϫⲉ ⲧⲉⲥⲡⲁⲣⲑⲉⲛⲓⲁ̀:</w:t>
            </w:r>
          </w:p>
          <w:p w:rsidR="00437FBE" w:rsidRPr="005130A7" w:rsidRDefault="00437FBE" w:rsidP="00437FBE">
            <w:pPr>
              <w:pStyle w:val="CopticVerse"/>
            </w:pPr>
            <w:r>
              <w:t>ϧⲉⲛ ⲟⲩϩⲱⲃ ⲙ̀ⲡⲁⲣⲁⲇⲟⲝⲟⲛ.</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We magnify you with Gabriel</w:t>
            </w:r>
          </w:p>
          <w:p w:rsidR="00437FBE" w:rsidRDefault="00437FBE" w:rsidP="00437FBE">
            <w:pPr>
              <w:pStyle w:val="EngHang"/>
            </w:pPr>
            <w:r>
              <w:t>The Angel saying,</w:t>
            </w:r>
          </w:p>
          <w:p w:rsidR="00437FBE" w:rsidRDefault="00437FBE" w:rsidP="00437FBE">
            <w:pPr>
              <w:pStyle w:val="EngHang"/>
            </w:pPr>
            <w:r>
              <w:t>Hail to you, O Virgin,</w:t>
            </w:r>
          </w:p>
          <w:p w:rsidR="00437FBE" w:rsidRDefault="00437FBE" w:rsidP="00437FBE">
            <w:pPr>
              <w:pStyle w:val="EngHangEnd"/>
            </w:pPr>
            <w:r>
              <w:t>Mary the daughter of Joachim.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Ⲧⲉⲛⲉⲣⲙⲁⲕⲁⲣⲓⲍⲓⲛ ⲙ̀ⲙⲟ:</w:t>
            </w:r>
          </w:p>
          <w:p w:rsidR="00437FBE" w:rsidRDefault="00437FBE" w:rsidP="00437FBE">
            <w:pPr>
              <w:pStyle w:val="CopticVersemulti-line"/>
            </w:pPr>
            <w:r>
              <w:t>ⲛⲉⲙ Ⲅⲁⲃⲣⲓⲏⲗ ⲛⲓⲁⲅⲅⲉⲗⲟⲥ:</w:t>
            </w:r>
          </w:p>
          <w:p w:rsidR="00437FBE" w:rsidRDefault="00437FBE" w:rsidP="00437FBE">
            <w:pPr>
              <w:pStyle w:val="CopticVersemulti-line"/>
            </w:pPr>
            <w:r>
              <w:t>ϫⲉ ⲭⲉⲣⲉ ⲛⲉ ⲱ̀ ϯⲡⲁⲣⲑⲉⲛⲟⲥ:</w:t>
            </w:r>
          </w:p>
          <w:p w:rsidR="00437FBE" w:rsidRPr="005130A7" w:rsidRDefault="00437FBE" w:rsidP="00437FBE">
            <w:pPr>
              <w:pStyle w:val="CopticVerse"/>
            </w:pPr>
            <w:r>
              <w:t>Ⲙⲁⲣⲓⲁ̀ ⲧ̀ϣⲉⲣⲓ ⲛ̀Ⲓⲱⲁ̀ⲕⲓⲙ.</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The Son of God came to us</w:t>
            </w:r>
          </w:p>
          <w:p w:rsidR="00437FBE" w:rsidRDefault="00437FBE" w:rsidP="00437FBE">
            <w:pPr>
              <w:pStyle w:val="EngHang"/>
            </w:pPr>
            <w:r>
              <w:t>With compassion and manifested</w:t>
            </w:r>
          </w:p>
          <w:p w:rsidR="00437FBE" w:rsidRDefault="00437FBE" w:rsidP="00437FBE">
            <w:pPr>
              <w:pStyle w:val="EngHang"/>
            </w:pPr>
            <w:r>
              <w:t>His face to us to save us</w:t>
            </w:r>
          </w:p>
          <w:p w:rsidR="00437FBE" w:rsidRDefault="00437FBE" w:rsidP="00437FBE">
            <w:pPr>
              <w:pStyle w:val="EngHangEnd"/>
            </w:pPr>
            <w:r>
              <w:t>According to His great mercy.</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Ⲩⲓⲟⲥ Ⲑⲉⲟ̀ⲥ ⲁϥⲓ̀ ϣⲁⲣⲟⲛ:</w:t>
            </w:r>
          </w:p>
          <w:p w:rsidR="00437FBE" w:rsidRDefault="00437FBE" w:rsidP="00437FBE">
            <w:pPr>
              <w:pStyle w:val="CopticVersemulti-line"/>
            </w:pPr>
            <w:r>
              <w:t>ⲟⲩⲟϩ ⲁϥϣⲉⲛϩⲏⲧ ϧⲁⲣⲟⲛ:</w:t>
            </w:r>
          </w:p>
          <w:p w:rsidR="00437FBE" w:rsidRDefault="00437FBE" w:rsidP="00437FBE">
            <w:pPr>
              <w:pStyle w:val="CopticVersemulti-line"/>
            </w:pPr>
            <w:r>
              <w:t>ⲁϥⲟⲩⲱⲛϩ ⲙ̀ⲡⲉϥϩⲟ ⲉ̀ϩ̀ⲣⲏⲓ ⲉ̀ϫⲱⲛ:</w:t>
            </w:r>
          </w:p>
          <w:p w:rsidR="00437FBE" w:rsidRPr="005130A7" w:rsidRDefault="00437FBE" w:rsidP="00437FBE">
            <w:pPr>
              <w:pStyle w:val="CopticVerse"/>
            </w:pPr>
            <w:r>
              <w:t>ⲟⲩⲟϩ ⲉϥⲉ̀ⲛⲁⲓ ⲛⲁⲛ ⲕⲁⲧⲁ ⲡⲉϥⲛⲓϣϯ ⲛ̀ⲛⲁⲓ.</w:t>
            </w:r>
          </w:p>
        </w:tc>
      </w:tr>
      <w:tr w:rsidR="00437FBE" w:rsidTr="00CB1B46">
        <w:trPr>
          <w:cantSplit/>
          <w:jc w:val="center"/>
        </w:trPr>
        <w:tc>
          <w:tcPr>
            <w:tcW w:w="288" w:type="dxa"/>
          </w:tcPr>
          <w:p w:rsidR="00437FBE" w:rsidRDefault="00437FBE" w:rsidP="00CB1B46">
            <w:pPr>
              <w:pStyle w:val="CopticCross"/>
            </w:pPr>
          </w:p>
        </w:tc>
        <w:tc>
          <w:tcPr>
            <w:tcW w:w="3960" w:type="dxa"/>
          </w:tcPr>
          <w:p w:rsidR="00437FBE" w:rsidRDefault="00437FBE" w:rsidP="00437FBE">
            <w:pPr>
              <w:pStyle w:val="EngHang"/>
            </w:pPr>
            <w:r>
              <w:t>O You who sits in Heaven,</w:t>
            </w:r>
          </w:p>
          <w:p w:rsidR="00437FBE" w:rsidRDefault="00437FBE" w:rsidP="00437FBE">
            <w:pPr>
              <w:pStyle w:val="EngHang"/>
            </w:pPr>
            <w:r>
              <w:t>Remember us in your mercy.</w:t>
            </w:r>
          </w:p>
          <w:p w:rsidR="00437FBE" w:rsidRDefault="00437FBE" w:rsidP="00437FBE">
            <w:pPr>
              <w:pStyle w:val="EngHang"/>
            </w:pPr>
            <w:r>
              <w:t>Forgive us our sins,</w:t>
            </w:r>
          </w:p>
          <w:p w:rsidR="00437FBE" w:rsidRDefault="00437FBE" w:rsidP="00437FBE">
            <w:pPr>
              <w:pStyle w:val="EngHangEnd"/>
            </w:pPr>
            <w:r>
              <w:t>Which we have committed.</w:t>
            </w:r>
          </w:p>
        </w:tc>
        <w:tc>
          <w:tcPr>
            <w:tcW w:w="288" w:type="dxa"/>
          </w:tcPr>
          <w:p w:rsidR="00437FBE" w:rsidRDefault="00437FBE" w:rsidP="00CB1B46"/>
        </w:tc>
        <w:tc>
          <w:tcPr>
            <w:tcW w:w="288" w:type="dxa"/>
          </w:tcPr>
          <w:p w:rsidR="00437FBE" w:rsidRDefault="00437FBE" w:rsidP="00CB1B46">
            <w:pPr>
              <w:pStyle w:val="CopticCross"/>
            </w:pPr>
          </w:p>
        </w:tc>
        <w:tc>
          <w:tcPr>
            <w:tcW w:w="3960" w:type="dxa"/>
          </w:tcPr>
          <w:p w:rsidR="00437FBE" w:rsidRDefault="00437FBE" w:rsidP="00437FBE">
            <w:pPr>
              <w:pStyle w:val="CopticVersemulti-line"/>
            </w:pPr>
            <w:r>
              <w:t>Ⲫⲏⲉⲧϩⲉⲙⲥⲓ ϩⲓϫⲉⲛ ⲛⲓⲫⲏⲟⲩⲓ̀:</w:t>
            </w:r>
          </w:p>
          <w:p w:rsidR="00437FBE" w:rsidRDefault="00437FBE" w:rsidP="00437FBE">
            <w:pPr>
              <w:pStyle w:val="CopticVersemulti-line"/>
            </w:pPr>
            <w:r>
              <w:t>ϧⲉⲛ ⲡⲉⲕⲛⲁⲓ ⲁⲣⲓⲡⲉⲛⲙⲉⲩⲓ̀:</w:t>
            </w:r>
          </w:p>
          <w:p w:rsidR="00437FBE" w:rsidRDefault="00437FBE" w:rsidP="00437FBE">
            <w:pPr>
              <w:pStyle w:val="CopticVersemulti-line"/>
            </w:pPr>
            <w:r>
              <w:t>ⲟⲩⲟϩ ⲭⲱ ⲉ̀ⲃⲟⲗ ⲛ̀ⲛⲉⲛⲛⲟⲃⲓ:</w:t>
            </w:r>
          </w:p>
          <w:p w:rsidR="00437FBE" w:rsidRPr="005130A7" w:rsidRDefault="00437FBE" w:rsidP="00437FBE">
            <w:pPr>
              <w:pStyle w:val="CopticVerse"/>
            </w:pPr>
            <w:r>
              <w:t>ⲛⲏⲉ̀ⲧⲁⲛⲁⲓⲧⲟⲩ ⲓⲥϫⲉⲛ ϩⲏ.</w:t>
            </w:r>
          </w:p>
        </w:tc>
      </w:tr>
      <w:tr w:rsidR="00437FBE" w:rsidTr="00CB1B46">
        <w:trPr>
          <w:cantSplit/>
          <w:jc w:val="center"/>
        </w:trPr>
        <w:tc>
          <w:tcPr>
            <w:tcW w:w="288" w:type="dxa"/>
          </w:tcPr>
          <w:p w:rsidR="00437FBE" w:rsidRPr="003209AF" w:rsidRDefault="00437FBE" w:rsidP="00CB1B46">
            <w:pPr>
              <w:pStyle w:val="CopticCross"/>
              <w:rPr>
                <w:b/>
              </w:rPr>
            </w:pPr>
            <w:r w:rsidRPr="00FB5ACB">
              <w:t>¿</w:t>
            </w:r>
          </w:p>
        </w:tc>
        <w:tc>
          <w:tcPr>
            <w:tcW w:w="3960" w:type="dxa"/>
          </w:tcPr>
          <w:p w:rsidR="00437FBE" w:rsidRDefault="00437FBE" w:rsidP="00437FBE">
            <w:pPr>
              <w:pStyle w:val="EngHang"/>
            </w:pPr>
            <w:r>
              <w:t>Hail to Bethlehem,</w:t>
            </w:r>
          </w:p>
          <w:p w:rsidR="00437FBE" w:rsidRDefault="00437FBE" w:rsidP="00437FBE">
            <w:pPr>
              <w:pStyle w:val="EngHang"/>
            </w:pPr>
            <w:r>
              <w:t>The spiritual house.</w:t>
            </w:r>
          </w:p>
          <w:p w:rsidR="00437FBE" w:rsidRDefault="00437FBE" w:rsidP="00437FBE">
            <w:pPr>
              <w:pStyle w:val="EngHang"/>
            </w:pPr>
            <w:r>
              <w:t>The town of King David,</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Ⲭⲉⲣⲉ Ⲃⲏⲑⲗⲉⲉⲙ ⲇⲉ ⲟⲛ:</w:t>
            </w:r>
          </w:p>
          <w:p w:rsidR="00437FBE" w:rsidRDefault="00437FBE" w:rsidP="00437FBE">
            <w:pPr>
              <w:pStyle w:val="CopticVersemulti-line"/>
            </w:pPr>
            <w:r>
              <w:t>ⲡⲓ ⲏⲓ ⲙ̀ⲡ̀ⲉⲛⲩⲙⲁⲧⲓⲕⲟⲛ:</w:t>
            </w:r>
          </w:p>
          <w:p w:rsidR="00437FBE" w:rsidRDefault="00437FBE" w:rsidP="00437FBE">
            <w:pPr>
              <w:pStyle w:val="CopticVersemulti-line"/>
            </w:pPr>
            <w:r>
              <w:t>ⲡⲓϯⲙⲓ ⲙ̀ⲡ̀ⲟⲩⲣⲟ Ⲇⲁⲩⲓⲇ:</w:t>
            </w:r>
          </w:p>
          <w:p w:rsidR="00437FBE" w:rsidRPr="005130A7" w:rsidRDefault="00437FBE" w:rsidP="00437FBE">
            <w:pPr>
              <w:pStyle w:val="CopticVerse"/>
            </w:pPr>
            <w:r>
              <w:t>ⲫⲏⲉ̀ⲧⲁⲩⲙⲁⲥϥ ϧⲉⲛ Ⲃⲏⲑⲗⲉⲉⲙ.</w:t>
            </w:r>
          </w:p>
        </w:tc>
      </w:tr>
      <w:tr w:rsidR="00437FBE" w:rsidTr="00CB1B46">
        <w:trPr>
          <w:cantSplit/>
          <w:jc w:val="center"/>
        </w:trPr>
        <w:tc>
          <w:tcPr>
            <w:tcW w:w="288" w:type="dxa"/>
          </w:tcPr>
          <w:p w:rsidR="00437FBE" w:rsidRDefault="00437FBE" w:rsidP="00CB1B46">
            <w:pPr>
              <w:pStyle w:val="CopticCross"/>
            </w:pPr>
            <w:r w:rsidRPr="00FB5ACB">
              <w:t>¿</w:t>
            </w:r>
          </w:p>
        </w:tc>
        <w:tc>
          <w:tcPr>
            <w:tcW w:w="3960" w:type="dxa"/>
          </w:tcPr>
          <w:p w:rsidR="00437FBE" w:rsidRDefault="00437FBE" w:rsidP="00437FBE">
            <w:pPr>
              <w:pStyle w:val="EngHang"/>
            </w:pPr>
            <w:r>
              <w:t>O saviour of the whole world,</w:t>
            </w:r>
          </w:p>
          <w:p w:rsidR="00437FBE" w:rsidRDefault="00437FBE" w:rsidP="00437FBE">
            <w:pPr>
              <w:pStyle w:val="EngHang"/>
            </w:pPr>
            <w:r>
              <w:t>And all that is in it,</w:t>
            </w:r>
          </w:p>
          <w:p w:rsidR="00437FBE" w:rsidRDefault="00437FBE" w:rsidP="00437FBE">
            <w:pPr>
              <w:pStyle w:val="EngHang"/>
            </w:pPr>
            <w:r>
              <w:t>Your great birth into it</w:t>
            </w:r>
          </w:p>
          <w:p w:rsidR="00437FBE" w:rsidRDefault="00437FBE" w:rsidP="00437FBE">
            <w:pPr>
              <w:pStyle w:val="EngHangEnd"/>
            </w:pPr>
            <w:r>
              <w:t>Was in nine months.</w:t>
            </w:r>
          </w:p>
        </w:tc>
        <w:tc>
          <w:tcPr>
            <w:tcW w:w="288" w:type="dxa"/>
          </w:tcPr>
          <w:p w:rsidR="00437FBE" w:rsidRDefault="00437FBE" w:rsidP="00CB1B46"/>
        </w:tc>
        <w:tc>
          <w:tcPr>
            <w:tcW w:w="288" w:type="dxa"/>
          </w:tcPr>
          <w:p w:rsidR="00437FBE" w:rsidRDefault="00437FBE" w:rsidP="00CB1B46">
            <w:pPr>
              <w:pStyle w:val="CopticCross"/>
            </w:pPr>
            <w:r w:rsidRPr="00FB5ACB">
              <w:t>¿</w:t>
            </w:r>
          </w:p>
        </w:tc>
        <w:tc>
          <w:tcPr>
            <w:tcW w:w="3960" w:type="dxa"/>
          </w:tcPr>
          <w:p w:rsidR="00437FBE" w:rsidRDefault="00437FBE" w:rsidP="00437FBE">
            <w:pPr>
              <w:pStyle w:val="CopticVersemulti-line"/>
            </w:pPr>
            <w:r>
              <w:t>Ⲯⲱⲧⲏⲣ ⲙ̀ⲡⲓⲕⲟⲥⲙⲟⲥ ⲧⲏⲣϥ:</w:t>
            </w:r>
          </w:p>
          <w:p w:rsidR="00437FBE" w:rsidRDefault="00437FBE" w:rsidP="00437FBE">
            <w:pPr>
              <w:pStyle w:val="CopticVersemulti-line"/>
            </w:pPr>
            <w:r>
              <w:t>ⲛⲉⲙ ϩⲱⲃ ⲛⲓⲃⲉⲛ ⲉ̀ⲧⲉ ⲛ̀ϧⲏⲧϥ:</w:t>
            </w:r>
          </w:p>
          <w:p w:rsidR="00437FBE" w:rsidRDefault="00437FBE" w:rsidP="00437FBE">
            <w:pPr>
              <w:pStyle w:val="CopticVersemulti-line"/>
            </w:pPr>
            <w:r>
              <w:t>ⲉⲑⲃⲉ ⲡⲓⲛⲓⲃϯ ⲙ̀ⲙⲓⲥⲓ ⲛ̀ϧⲏⲧϥ:</w:t>
            </w:r>
          </w:p>
          <w:p w:rsidR="00437FBE" w:rsidRPr="00313BB6" w:rsidRDefault="00437FBE" w:rsidP="00437FBE">
            <w:pPr>
              <w:pStyle w:val="CopticVerse"/>
              <w:rPr>
                <w:rFonts w:ascii="Arial Unicode MS" w:eastAsia="Arial Unicode MS" w:hAnsi="Arial Unicode MS" w:cs="Arial Unicode MS"/>
              </w:rPr>
            </w:pPr>
            <w:r>
              <w:t>ϧⲉⲛ ⲡⲓⲙⲁϩ ⲯⲓⲧ ⲛ̀ⲁ̀ⲃⲟⲧ.</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All glory and all praises,</w:t>
            </w:r>
          </w:p>
          <w:p w:rsidR="00437FBE" w:rsidRDefault="00437FBE" w:rsidP="00437FBE">
            <w:pPr>
              <w:pStyle w:val="EngHang"/>
            </w:pPr>
            <w:r>
              <w:t>Truly befit</w:t>
            </w:r>
          </w:p>
          <w:p w:rsidR="00437FBE" w:rsidRDefault="00437FBE" w:rsidP="00437FBE">
            <w:pPr>
              <w:pStyle w:val="EngHang"/>
            </w:pPr>
            <w:r>
              <w:t>Your heavenly Name,</w:t>
            </w:r>
          </w:p>
          <w:p w:rsidR="00437FBE" w:rsidRDefault="00437FBE" w:rsidP="00437FBE">
            <w:pPr>
              <w:pStyle w:val="EngHangEnd"/>
            </w:pPr>
            <w:r>
              <w:t>O Our Saviour, Jesus Christ.</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Ⲱⲟⲩ ⲛⲓⲃⲉⲛ ⲛⲉⲙ ⲟⲩϫⲓⲛϩⲱⲥ:</w:t>
            </w:r>
          </w:p>
          <w:p w:rsidR="00437FBE" w:rsidRDefault="00437FBE" w:rsidP="00437FBE">
            <w:pPr>
              <w:pStyle w:val="CopticVersemulti-line"/>
            </w:pPr>
            <w:r>
              <w:t>ⲥⲉ ⲉⲣⲡ̀ⲣⲉⲡⲓ ⲁ̀ⲗⲏⲑⲱⲥ:</w:t>
            </w:r>
          </w:p>
          <w:p w:rsidR="00437FBE" w:rsidRDefault="00437FBE" w:rsidP="00437FBE">
            <w:pPr>
              <w:pStyle w:val="CopticVersemulti-line"/>
            </w:pPr>
            <w:r>
              <w:t>ⲙ̀ⲡⲉⲕⲣⲁⲛ ⲛ̀ⲁ̀ⲟⲩⲣⲁⲛⲟⲥ:</w:t>
            </w:r>
          </w:p>
          <w:p w:rsidR="00437FBE" w:rsidRDefault="00437FBE" w:rsidP="00437FBE">
            <w:pPr>
              <w:pStyle w:val="CopticVerse"/>
            </w:pPr>
            <w:r>
              <w:t>ⲡⲉⲛⲥⲱⲧⲏⲣ Ⲓⲏ̄ⲥ̄ Ⲡⲭ̄ⲥ̄</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After nine months,</w:t>
            </w:r>
          </w:p>
          <w:p w:rsidR="00437FBE" w:rsidRDefault="00437FBE" w:rsidP="00437FBE">
            <w:pPr>
              <w:pStyle w:val="EngHang"/>
            </w:pPr>
            <w:r>
              <w:t>The Beloved was born,</w:t>
            </w:r>
          </w:p>
          <w:p w:rsidR="00437FBE" w:rsidRDefault="00437FBE" w:rsidP="00437FBE">
            <w:pPr>
              <w:pStyle w:val="EngHang"/>
            </w:pPr>
            <w:r>
              <w:t>As King David had said</w:t>
            </w:r>
          </w:p>
          <w:p w:rsidR="00437FBE" w:rsidRDefault="00437FBE" w:rsidP="00437FBE">
            <w:pPr>
              <w:pStyle w:val="EngHangEnd"/>
            </w:pPr>
            <w:r>
              <w:t>In the Psalms.</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Ϣⲱⲣⲡ ⲛ̀ⲁ̀ⲃⲟⲧ ⲙ̀ⲙⲁϩ ⲯⲓⲧ:</w:t>
            </w:r>
          </w:p>
          <w:p w:rsidR="00437FBE" w:rsidRDefault="00437FBE" w:rsidP="00437FBE">
            <w:pPr>
              <w:pStyle w:val="CopticVersemulti-line"/>
            </w:pPr>
            <w:r>
              <w:t>ⲛ̀ϫⲓⲛⲙⲓⲥⲓ ⲙ̀ⲡⲓⲙⲉⲛⲣⲓⲧ:</w:t>
            </w:r>
          </w:p>
          <w:p w:rsidR="00437FBE" w:rsidRDefault="00437FBE" w:rsidP="00437FBE">
            <w:pPr>
              <w:pStyle w:val="CopticVersemulti-line"/>
            </w:pPr>
            <w:r>
              <w:t>ⲕⲁⲧⲁ ⲡ̀ⲥⲁϫⲓ ⲙ̀ⲡ̀ⲟⲩⲣⲟ Ⲇⲁⲩⲓⲇ:</w:t>
            </w:r>
          </w:p>
          <w:p w:rsidR="00437FBE" w:rsidRDefault="00437FBE" w:rsidP="00437FBE">
            <w:pPr>
              <w:pStyle w:val="CopticVerse"/>
            </w:pPr>
            <w:r>
              <w:t xml:space="preserve">ϧⲉⲛ </w:t>
            </w:r>
            <w:r w:rsidRPr="00437FBE">
              <w:t>ⲡⲓⲯⲁⲗⲧⲏⲣⲓⲟⲛ</w:t>
            </w:r>
            <w:r>
              <w:t>.</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Blessed is your fruit,</w:t>
            </w:r>
          </w:p>
          <w:p w:rsidR="00437FBE" w:rsidRDefault="00437FBE" w:rsidP="00437FBE">
            <w:pPr>
              <w:pStyle w:val="EngHang"/>
            </w:pPr>
            <w:r>
              <w:t>O holy Virgin,</w:t>
            </w:r>
          </w:p>
          <w:p w:rsidR="00437FBE" w:rsidRDefault="00437FBE" w:rsidP="00437FBE">
            <w:pPr>
              <w:pStyle w:val="EngHang"/>
            </w:pPr>
            <w:r>
              <w:t>Mary the mother of the Logos,</w:t>
            </w:r>
          </w:p>
          <w:p w:rsidR="00437FBE" w:rsidRDefault="00437FBE" w:rsidP="00437FBE">
            <w:pPr>
              <w:pStyle w:val="EngHangEnd"/>
            </w:pPr>
            <w:r>
              <w:t>The Queen of all women.</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Ϥⲥ̀ⲙⲁⲣⲱⲟⲩⲧ ⲛ̀ϫⲉ ⲡⲉⲕⲁⲣⲡⲟⲥ:</w:t>
            </w:r>
          </w:p>
          <w:p w:rsidR="00437FBE" w:rsidRDefault="00437FBE" w:rsidP="00437FBE">
            <w:pPr>
              <w:pStyle w:val="CopticVersemulti-line"/>
            </w:pPr>
            <w:r>
              <w:t>ⲱ̀ ϯⲡⲁⲛⲁ̀ⲅⲓⲁ̀ ⲙ̀ⲡⲁⲣⲑⲉⲛⲟⲥ:</w:t>
            </w:r>
          </w:p>
          <w:p w:rsidR="00437FBE" w:rsidRDefault="00437FBE" w:rsidP="00437FBE">
            <w:pPr>
              <w:pStyle w:val="CopticVersemulti-line"/>
            </w:pPr>
            <w:r>
              <w:t>Ⲙⲁⲣⲓⲁ̀ ⲑ̀ⲙⲁⲩ ⲉ̀ⲡⲓⲗⲟⲅⲟⲥ:</w:t>
            </w:r>
          </w:p>
          <w:p w:rsidR="00437FBE" w:rsidRDefault="00437FBE" w:rsidP="00437FBE">
            <w:pPr>
              <w:pStyle w:val="CopticVerse"/>
            </w:pPr>
            <w:r>
              <w:t>ϯⲟⲩⲣⲱ ⲛ̀ⲛⲓϩⲓⲟ̀ⲙⲓ ⲧⲏⲣⲟⲩ.</w:t>
            </w:r>
          </w:p>
        </w:tc>
      </w:tr>
      <w:tr w:rsidR="00437FBE" w:rsidTr="00CB1B46">
        <w:trPr>
          <w:cantSplit/>
          <w:jc w:val="center"/>
        </w:trPr>
        <w:tc>
          <w:tcPr>
            <w:tcW w:w="288" w:type="dxa"/>
          </w:tcPr>
          <w:p w:rsidR="00437FBE" w:rsidRPr="00FB5ACB" w:rsidRDefault="00437FBE" w:rsidP="00CB1B46">
            <w:pPr>
              <w:pStyle w:val="CopticCross"/>
            </w:pPr>
            <w:r w:rsidRPr="00FB5ACB">
              <w:lastRenderedPageBreak/>
              <w:t>¿</w:t>
            </w:r>
          </w:p>
        </w:tc>
        <w:tc>
          <w:tcPr>
            <w:tcW w:w="3960" w:type="dxa"/>
          </w:tcPr>
          <w:p w:rsidR="00437FBE" w:rsidRDefault="00437FBE" w:rsidP="00437FBE">
            <w:pPr>
              <w:pStyle w:val="EngHang"/>
            </w:pPr>
            <w:r>
              <w:t>In the Name of the One born,</w:t>
            </w:r>
          </w:p>
          <w:p w:rsidR="00437FBE" w:rsidRDefault="00437FBE" w:rsidP="00437FBE">
            <w:pPr>
              <w:pStyle w:val="EngHang"/>
            </w:pPr>
            <w:r>
              <w:t>All the orders on high</w:t>
            </w:r>
          </w:p>
          <w:p w:rsidR="00437FBE" w:rsidRDefault="00437FBE" w:rsidP="00437FBE">
            <w:pPr>
              <w:pStyle w:val="EngHang"/>
            </w:pPr>
            <w:r>
              <w:t>Praise the exalted Name,</w:t>
            </w:r>
          </w:p>
          <w:p w:rsidR="00437FBE" w:rsidRDefault="00437FBE" w:rsidP="00437FBE">
            <w:pPr>
              <w:pStyle w:val="EngHangEnd"/>
            </w:pPr>
            <w:r>
              <w:t>And glorify Him in the highest.</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Ϧⲉⲛ ⲫ̀ⲣⲁⲛ ⲙ̀ⲡⲓϫⲓⲛⲙⲓⲥⲓ:</w:t>
            </w:r>
          </w:p>
          <w:p w:rsidR="00437FBE" w:rsidRDefault="00437FBE" w:rsidP="00437FBE">
            <w:pPr>
              <w:pStyle w:val="CopticVersemulti-line"/>
            </w:pPr>
            <w:r>
              <w:t>ⲉ̀ⲣⲉ ⲛⲓⲧⲁⲅⲙⲁ ⲉ̀ⲧⲉ ⲡ̀ Ϭⲓⲥⲓ:</w:t>
            </w:r>
          </w:p>
          <w:p w:rsidR="00437FBE" w:rsidRDefault="00437FBE" w:rsidP="00437FBE">
            <w:pPr>
              <w:pStyle w:val="CopticVersemulti-line"/>
            </w:pPr>
            <w:r>
              <w:t>ⲉⲩϩⲱⲥ ⲉ̀ⲫ̀ⲣⲁⲛ ⲙ̀ⲫⲏⲉⲧϭⲟⲥⲓ:</w:t>
            </w:r>
          </w:p>
          <w:p w:rsidR="00437FBE" w:rsidRDefault="00437FBE" w:rsidP="00437FBE">
            <w:pPr>
              <w:pStyle w:val="CopticVerse"/>
            </w:pPr>
            <w:r>
              <w:t>ⲉⲩϯⲱ̀ⲟⲩ ϧⲉⲛ ⲛⲏⲉⲧϭⲟⲥⲓ.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Praise Him and glory Him,</w:t>
            </w:r>
          </w:p>
          <w:p w:rsidR="00437FBE" w:rsidRDefault="00437FBE" w:rsidP="00437FBE">
            <w:pPr>
              <w:pStyle w:val="EngHang"/>
            </w:pPr>
            <w:r>
              <w:t>And greatly exalt Him,</w:t>
            </w:r>
          </w:p>
          <w:p w:rsidR="00437FBE" w:rsidRDefault="00437FBE" w:rsidP="00437FBE">
            <w:pPr>
              <w:pStyle w:val="EngHang"/>
            </w:pPr>
            <w:r>
              <w:t>For there is no God but He,</w:t>
            </w:r>
          </w:p>
          <w:p w:rsidR="00437FBE" w:rsidRDefault="00437FBE" w:rsidP="00437FBE">
            <w:pPr>
              <w:pStyle w:val="EngHangEnd"/>
            </w:pPr>
            <w:r>
              <w:t>In heaven and upon the earth.</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Ϩⲱⲥ ⲉ̀ⲣⲟϥ ⲙⲁⲱ̀ⲟⲩ ⲛⲁϥ:</w:t>
            </w:r>
          </w:p>
          <w:p w:rsidR="00437FBE" w:rsidRDefault="00437FBE" w:rsidP="00437FBE">
            <w:pPr>
              <w:pStyle w:val="CopticVersemulti-line"/>
            </w:pPr>
            <w:r>
              <w:t>ⲁ̀ⲣⲓϩⲟⲩⲟ̀ Ϭⲓⲥⲓ ⲙ̀ⲙⲟϥ:</w:t>
            </w:r>
          </w:p>
          <w:p w:rsidR="00437FBE" w:rsidRDefault="00437FBE" w:rsidP="00437FBE">
            <w:pPr>
              <w:pStyle w:val="CopticVersemulti-line"/>
            </w:pPr>
            <w:r>
              <w:t>ϫⲉ ⲙ̀ⲙⲟⲛ ⲕⲉ ⲛⲟⲩϯ ⲉ̀ⲃⲏⲗ ⲉ̀ⲣⲟϥ:</w:t>
            </w:r>
          </w:p>
          <w:p w:rsidR="00437FBE" w:rsidRDefault="00437FBE" w:rsidP="00437FBE">
            <w:pPr>
              <w:pStyle w:val="CopticVerse"/>
            </w:pPr>
            <w:r>
              <w:t>ϧⲉⲛ ⲧ̀ⲫⲉ ⲛⲉⲙ ϩⲓϫⲉⲛ ⲡⲓⲕⲁϩⲓ.</w:t>
            </w:r>
          </w:p>
        </w:tc>
      </w:tr>
      <w:tr w:rsidR="00437FBE" w:rsidTr="00CB1B46">
        <w:trPr>
          <w:cantSplit/>
          <w:jc w:val="center"/>
        </w:trPr>
        <w:tc>
          <w:tcPr>
            <w:tcW w:w="288" w:type="dxa"/>
          </w:tcPr>
          <w:p w:rsidR="00437FBE" w:rsidRPr="00FB5ACB" w:rsidRDefault="00437FBE" w:rsidP="00CB1B46">
            <w:pPr>
              <w:pStyle w:val="CopticCross"/>
            </w:pPr>
          </w:p>
        </w:tc>
        <w:tc>
          <w:tcPr>
            <w:tcW w:w="3960" w:type="dxa"/>
          </w:tcPr>
          <w:p w:rsidR="00437FBE" w:rsidRDefault="00437FBE" w:rsidP="00437FBE">
            <w:pPr>
              <w:pStyle w:val="EngHang"/>
            </w:pPr>
            <w:r>
              <w:t>For He is our God in truth,</w:t>
            </w:r>
          </w:p>
          <w:p w:rsidR="00437FBE" w:rsidRDefault="00437FBE" w:rsidP="00437FBE">
            <w:pPr>
              <w:pStyle w:val="EngHang"/>
            </w:pPr>
            <w:r>
              <w:t>The Logos of the Good Father,</w:t>
            </w:r>
          </w:p>
          <w:p w:rsidR="00437FBE" w:rsidRDefault="00437FBE" w:rsidP="00437FBE">
            <w:pPr>
              <w:pStyle w:val="EngHang"/>
            </w:pPr>
            <w:r>
              <w:t>With the Spirit, the Paraclete,</w:t>
            </w:r>
          </w:p>
          <w:p w:rsidR="00437FBE" w:rsidRDefault="00437FBE" w:rsidP="00437FBE">
            <w:pPr>
              <w:pStyle w:val="EngHangEnd"/>
            </w:pPr>
            <w:r>
              <w:t>The Trinity, One in Essence.</w:t>
            </w:r>
          </w:p>
        </w:tc>
        <w:tc>
          <w:tcPr>
            <w:tcW w:w="288" w:type="dxa"/>
          </w:tcPr>
          <w:p w:rsidR="00437FBE" w:rsidRDefault="00437FBE" w:rsidP="00CB1B46"/>
        </w:tc>
        <w:tc>
          <w:tcPr>
            <w:tcW w:w="288" w:type="dxa"/>
          </w:tcPr>
          <w:p w:rsidR="00437FBE" w:rsidRPr="00FB5ACB" w:rsidRDefault="00437FBE" w:rsidP="00CB1B46">
            <w:pPr>
              <w:pStyle w:val="CopticCross"/>
            </w:pPr>
          </w:p>
        </w:tc>
        <w:tc>
          <w:tcPr>
            <w:tcW w:w="3960" w:type="dxa"/>
          </w:tcPr>
          <w:p w:rsidR="00437FBE" w:rsidRDefault="00437FBE" w:rsidP="00437FBE">
            <w:pPr>
              <w:pStyle w:val="CopticVersemulti-line"/>
            </w:pPr>
            <w:r>
              <w:t>Ϫⲉ ⲛ̀ⲑⲟϥ ⲡⲉ ⲡⲉⲛⲛⲟⲩϯ ⲁ̀ⲗⲏⲑⲱⲥ:</w:t>
            </w:r>
          </w:p>
          <w:p w:rsidR="00437FBE" w:rsidRDefault="00437FBE" w:rsidP="00437FBE">
            <w:pPr>
              <w:pStyle w:val="CopticVersemulti-line"/>
            </w:pPr>
            <w:r>
              <w:t>ⲡⲓⲗⲟⲅⲟⲥ ⲛ̀ⲧⲉ Ⲫϯ ⲡⲓⲁ̀ⲅⲁⲑⲟⲥ:</w:t>
            </w:r>
          </w:p>
          <w:p w:rsidR="00437FBE" w:rsidRDefault="00437FBE" w:rsidP="00437FBE">
            <w:pPr>
              <w:pStyle w:val="CopticVersemulti-line"/>
            </w:pPr>
            <w:r>
              <w:t>ⲡⲓⲡ̄ⲛ̄ⲁ̄ ⲙ̀ⲡⲁⲣⲁⲕⲗⲏⲧⲟⲥ:</w:t>
            </w:r>
          </w:p>
          <w:p w:rsidR="00437FBE" w:rsidRDefault="00437FBE" w:rsidP="00437FBE">
            <w:pPr>
              <w:pStyle w:val="CopticVerse"/>
            </w:pPr>
            <w:r>
              <w:t>ϯⲧ̀ⲣⲓⲁⲥ ⲛ̀ⲟ̀ⲙⲟⲟⲩⲥⲓⲟⲥ.</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Lead us to salvation,</w:t>
            </w:r>
          </w:p>
          <w:p w:rsidR="00437FBE" w:rsidRDefault="00437FBE" w:rsidP="00437FBE">
            <w:pPr>
              <w:pStyle w:val="EngHang"/>
            </w:pPr>
            <w:r>
              <w:t>For You are the One God,</w:t>
            </w:r>
          </w:p>
          <w:p w:rsidR="00437FBE" w:rsidRDefault="00437FBE" w:rsidP="00437FBE">
            <w:pPr>
              <w:pStyle w:val="EngHang"/>
            </w:pPr>
            <w:r>
              <w:t>You are the pure and faithful one;</w:t>
            </w:r>
          </w:p>
          <w:p w:rsidR="00437FBE" w:rsidRDefault="00437FBE" w:rsidP="00437FBE">
            <w:pPr>
              <w:pStyle w:val="EngHangEnd"/>
            </w:pPr>
            <w:r>
              <w:t>You alone are exalted.</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Ϭⲓⲙⲱⲓⲧ ϧⲁϫⲱⲛ ⲱ̀ ⲡⲓⲙⲁⲛ̀ⲫⲱⲧ:</w:t>
            </w:r>
          </w:p>
          <w:p w:rsidR="00437FBE" w:rsidRDefault="00437FBE" w:rsidP="00437FBE">
            <w:pPr>
              <w:pStyle w:val="CopticVersemulti-line"/>
            </w:pPr>
            <w:r>
              <w:t>ⲛ̀ⲑⲟⲕ ⲡⲉ ⲡⲓⲛⲟⲩϯ ⲛ̀ⲟⲩⲱⲧ:</w:t>
            </w:r>
          </w:p>
          <w:p w:rsidR="00437FBE" w:rsidRDefault="00437FBE" w:rsidP="00437FBE">
            <w:pPr>
              <w:pStyle w:val="CopticVersemulti-line"/>
            </w:pPr>
            <w:r>
              <w:t>ⲛ̀ⲑⲟⲕ ⲡⲉ ⲡⲓⲑ̀ⲙⲏⲓ ⲉ̀ⲧⲉⲛϩⲟⲧ:</w:t>
            </w:r>
          </w:p>
          <w:p w:rsidR="00437FBE" w:rsidRDefault="00437FBE" w:rsidP="00437FBE">
            <w:pPr>
              <w:pStyle w:val="CopticVersemulti-line"/>
            </w:pPr>
            <w:r>
              <w:t>ⲛ̀ⲑⲟⲕ ⲙ̀ⲙⲁⲩⲁⲧⲕ ⲉⲧϭⲟⲥⲓ.</w:t>
            </w:r>
          </w:p>
        </w:tc>
      </w:tr>
      <w:tr w:rsidR="00437FBE" w:rsidTr="00CB1B46">
        <w:trPr>
          <w:cantSplit/>
          <w:jc w:val="center"/>
        </w:trPr>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EngHang"/>
            </w:pPr>
            <w:r>
              <w:t>I ask of Your goodness,</w:t>
            </w:r>
          </w:p>
          <w:p w:rsidR="00437FBE" w:rsidRDefault="00437FBE" w:rsidP="00437FBE">
            <w:pPr>
              <w:pStyle w:val="EngHang"/>
            </w:pPr>
            <w:r>
              <w:t>Have mercy on my weakness,</w:t>
            </w:r>
          </w:p>
          <w:p w:rsidR="00437FBE" w:rsidRDefault="00437FBE" w:rsidP="00437FBE">
            <w:pPr>
              <w:pStyle w:val="EngHang"/>
            </w:pPr>
            <w:r>
              <w:t>O Our Saviour, Jesus Christ,</w:t>
            </w:r>
          </w:p>
          <w:p w:rsidR="00437FBE" w:rsidRDefault="00437FBE" w:rsidP="00437FBE">
            <w:pPr>
              <w:pStyle w:val="EngHangEnd"/>
            </w:pPr>
            <w:r>
              <w:t>Who was born in Bethlehem.</w:t>
            </w:r>
          </w:p>
        </w:tc>
        <w:tc>
          <w:tcPr>
            <w:tcW w:w="288" w:type="dxa"/>
          </w:tcPr>
          <w:p w:rsidR="00437FBE" w:rsidRDefault="00437FBE" w:rsidP="00CB1B46"/>
        </w:tc>
        <w:tc>
          <w:tcPr>
            <w:tcW w:w="288" w:type="dxa"/>
          </w:tcPr>
          <w:p w:rsidR="00437FBE" w:rsidRPr="00FB5ACB" w:rsidRDefault="00437FBE" w:rsidP="00CB1B46">
            <w:pPr>
              <w:pStyle w:val="CopticCross"/>
            </w:pPr>
            <w:r w:rsidRPr="00FB5ACB">
              <w:t>¿</w:t>
            </w:r>
          </w:p>
        </w:tc>
        <w:tc>
          <w:tcPr>
            <w:tcW w:w="3960" w:type="dxa"/>
          </w:tcPr>
          <w:p w:rsidR="00437FBE" w:rsidRDefault="00437FBE" w:rsidP="00437FBE">
            <w:pPr>
              <w:pStyle w:val="CopticVersemulti-line"/>
            </w:pPr>
            <w:r>
              <w:t>Ϯϯϩⲟ ⲉ̀ⲧⲉⲕⲙⲉⲧⲁ̀ⲅⲁⲑⲟⲥ:</w:t>
            </w:r>
          </w:p>
          <w:p w:rsidR="00437FBE" w:rsidRDefault="00437FBE" w:rsidP="00437FBE">
            <w:pPr>
              <w:pStyle w:val="CopticVersemulti-line"/>
            </w:pPr>
            <w:r>
              <w:t>ⲁ̀ⲣⲓⲟⲩⲛⲁⲓ ⲛⲉⲙ ⲧⲁⲙⲉⲧⲁ̀ⲗⲁⲝⲓⲥⲧⲟⲥ:</w:t>
            </w:r>
          </w:p>
          <w:p w:rsidR="00437FBE" w:rsidRDefault="00437FBE" w:rsidP="00437FBE">
            <w:pPr>
              <w:pStyle w:val="CopticVersemulti-line"/>
            </w:pPr>
            <w:r>
              <w:t>ⲡⲉⲛⲥⲱⲧⲏⲣ Ⲓⲏ̄ⲥ̄ Ⲡⲭ̄ⲥ̄:</w:t>
            </w:r>
          </w:p>
          <w:p w:rsidR="00437FBE" w:rsidRDefault="00437FBE" w:rsidP="00437FBE">
            <w:pPr>
              <w:pStyle w:val="CopticVersemulti-line"/>
            </w:pPr>
            <w:r>
              <w:t>ⲫⲏⲉ̀ⲧⲁⲩⲙⲁⲥϥ ϧⲉⲛ Ⲃⲏⲑⲗⲉⲉⲙ.</w:t>
            </w:r>
          </w:p>
        </w:tc>
      </w:tr>
    </w:tbl>
    <w:p w:rsidR="00CB1B46" w:rsidRPr="00CB1B46" w:rsidRDefault="00CB1B46" w:rsidP="00CB1B46"/>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Come all you to worship</w:t>
            </w:r>
          </w:p>
          <w:p w:rsidR="00F230A2" w:rsidRDefault="00F230A2" w:rsidP="00F230A2">
            <w:pPr>
              <w:pStyle w:val="EngHang"/>
            </w:pPr>
            <w:r>
              <w:t>Our Lord Jesus Christ,</w:t>
            </w:r>
          </w:p>
          <w:p w:rsidR="00F230A2" w:rsidRDefault="00F230A2" w:rsidP="00F230A2">
            <w:pPr>
              <w:pStyle w:val="EngHang"/>
            </w:pPr>
            <w:r>
              <w:t>Who was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Ⲁⲙⲱⲓⲛⲓ ⲧⲏⲣⲟⲩ ⲛ̀ⲧⲉⲛⲟⲩⲱϣⲧ:</w:t>
            </w:r>
          </w:p>
          <w:p w:rsidR="00F230A2" w:rsidRDefault="00F230A2" w:rsidP="00F230A2">
            <w:pPr>
              <w:pStyle w:val="CopticVersemulti-line"/>
            </w:pPr>
            <w:r>
              <w:t>ⲙ̀Ⲡⲉⲛⲟ̄ⲥ̄ Ⲓⲏ̄ⲥ̄ Ⲡⲭ̄ⲥ̄:</w:t>
            </w:r>
          </w:p>
          <w:p w:rsidR="00F230A2" w:rsidRDefault="00F230A2" w:rsidP="00F230A2">
            <w:pPr>
              <w:pStyle w:val="CopticVersemulti-line"/>
            </w:pPr>
            <w:r>
              <w:t>ⲫⲏⲉ̀ⲧⲁⲩⲙⲁⲥϥ ⲛ̀ϫⲉ ϯⲡⲁⲣⲑⲉⲛⲟⲥ:</w:t>
            </w:r>
          </w:p>
          <w:p w:rsidR="00F230A2" w:rsidRPr="00C35319"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Today there is joy,</w:t>
            </w:r>
          </w:p>
          <w:p w:rsidR="00F230A2" w:rsidRDefault="00F230A2" w:rsidP="00F230A2">
            <w:pPr>
              <w:pStyle w:val="EngHang"/>
            </w:pPr>
            <w:r>
              <w:t>In heaven and on earth,</w:t>
            </w:r>
          </w:p>
          <w:p w:rsidR="00F230A2" w:rsidRDefault="00F230A2" w:rsidP="00F230A2">
            <w:pPr>
              <w:pStyle w:val="EngHang"/>
            </w:pPr>
            <w:r>
              <w:t>For the Virgin bore God,</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Ⲃⲟⲛ ⲟⲩⲣⲁϣⲓ ϣⲱⲡⲓ ⲙ̀ⲫⲟⲟⲩ:</w:t>
            </w:r>
          </w:p>
          <w:p w:rsidR="00F230A2" w:rsidRDefault="00F230A2" w:rsidP="00F230A2">
            <w:pPr>
              <w:pStyle w:val="CopticVersemulti-line"/>
            </w:pPr>
            <w:r>
              <w:t>ϧⲉⲛ ⲧ̀ⲫⲉ ⲛⲉⲙ ϩⲓϫⲉⲛ ⲡⲓⲕⲁϩⲓ:</w:t>
            </w:r>
          </w:p>
          <w:p w:rsidR="00F230A2" w:rsidRDefault="00F230A2" w:rsidP="00F230A2">
            <w:pPr>
              <w:pStyle w:val="CopticVersemulti-line"/>
            </w:pPr>
            <w:r>
              <w:t>ϫⲉ ⲁ̀ϯⲡⲁⲣⲑⲉⲛⲟⲥ ⲙⲓⲥⲓ ⲙ̀Ⲫϯ:</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w:t>
            </w:r>
          </w:p>
          <w:p w:rsidR="00F230A2" w:rsidRDefault="00F230A2" w:rsidP="00F230A2">
            <w:pPr>
              <w:pStyle w:val="EngHang"/>
            </w:pPr>
            <w:r>
              <w:t>To Bethlehem and worshipped</w:t>
            </w:r>
          </w:p>
          <w:p w:rsidR="00F230A2" w:rsidRDefault="00F230A2" w:rsidP="00F230A2">
            <w:pPr>
              <w:pStyle w:val="EngHang"/>
            </w:pPr>
            <w:r>
              <w:t>The One born of the virgin,</w:t>
            </w:r>
          </w:p>
          <w:p w:rsidR="00F230A2" w:rsidRDefault="00F230A2" w:rsidP="00F230A2">
            <w:pPr>
              <w:pStyle w:val="EngHangEnd"/>
            </w:pPr>
            <w:r>
              <w:t>And her virginity is sealed.</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Ⲅⲉ ⲅⲁⲣ ⲁⲩⲓ̀ ⲛ̀ϫⲉ ϩⲁⲛⲙⲁⲅⲟⲥ:</w:t>
            </w:r>
          </w:p>
          <w:p w:rsidR="00F230A2" w:rsidRDefault="00F230A2" w:rsidP="00F230A2">
            <w:pPr>
              <w:pStyle w:val="CopticVersemulti-line"/>
            </w:pPr>
            <w:r>
              <w:t>ⲁⲩⲟⲩⲱϣⲧ ⲙ̀Ⲫϯ ϧⲉⲛ Ⲃⲏⲑⲗⲉⲉⲙ:</w:t>
            </w:r>
          </w:p>
          <w:p w:rsidR="00F230A2" w:rsidRDefault="00F230A2" w:rsidP="00F230A2">
            <w:pPr>
              <w:pStyle w:val="CopticVersemulti-line"/>
            </w:pPr>
            <w:r>
              <w:t>ⲫⲏⲉ̀ⲧⲁⲩⲙⲁⲥϥ ⲛ̀ϫⲉ ϯⲡⲁⲣⲑⲉⲛⲟⲥ:</w:t>
            </w:r>
          </w:p>
          <w:p w:rsidR="00F230A2" w:rsidRDefault="00F230A2" w:rsidP="00F230A2">
            <w:pPr>
              <w:pStyle w:val="CopticVerse"/>
            </w:pPr>
            <w:r>
              <w:t>ⲉⲥⲧⲟⲃ ⲛ̀ϫⲉ ⲧⲉⲥⲡⲁⲣⲑⲉⲛⲓⲁ.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heavenly hosts</w:t>
            </w:r>
          </w:p>
          <w:p w:rsidR="00F230A2" w:rsidRDefault="00F230A2" w:rsidP="00F230A2">
            <w:pPr>
              <w:pStyle w:val="EngHang"/>
            </w:pPr>
            <w:r>
              <w:t>Assembled together</w:t>
            </w:r>
          </w:p>
          <w:p w:rsidR="00F230A2" w:rsidRDefault="00F230A2" w:rsidP="00F230A2">
            <w:pPr>
              <w:pStyle w:val="EngHang"/>
            </w:pPr>
            <w:r>
              <w:t>To praise in Bethlehem,</w:t>
            </w:r>
          </w:p>
          <w:p w:rsidR="00F230A2" w:rsidRDefault="00F230A2" w:rsidP="00F230A2">
            <w:pPr>
              <w:pStyle w:val="EngHangEnd"/>
            </w:pPr>
            <w:r>
              <w:t>God, who was born of the Virgin.</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Ⲇⲓⲥ̀ⲧⲣⲁⲧⲓⲁ̀ ⲛ̀ⲧⲉ ⲧ̀ⲫⲉ:</w:t>
            </w:r>
          </w:p>
          <w:p w:rsidR="00F230A2" w:rsidRDefault="00F230A2" w:rsidP="00F230A2">
            <w:pPr>
              <w:pStyle w:val="CopticVersemulti-line"/>
            </w:pPr>
            <w:r>
              <w:t>ⲁⲩⲑⲱⲟⲩϯ ⲉ̀ϧⲟⲩⲛ ⲛⲉⲙ ⲛⲟⲩⲉ̀ⲣⲏⲟⲩ:</w:t>
            </w:r>
          </w:p>
          <w:p w:rsidR="00F230A2" w:rsidRDefault="00F230A2" w:rsidP="00F230A2">
            <w:pPr>
              <w:pStyle w:val="CopticVersemulti-line"/>
            </w:pPr>
            <w:r>
              <w:t>ⲉⲩϩⲱⲥ ⲉ̀Ⲫϯ ϧⲉⲛ Ⲃⲏⲑⲗⲉⲉⲙ:</w:t>
            </w:r>
          </w:p>
          <w:p w:rsidR="00F230A2" w:rsidRDefault="00F230A2" w:rsidP="00F230A2">
            <w:pPr>
              <w:pStyle w:val="CopticVerse"/>
            </w:pPr>
            <w:r>
              <w:t>ⲫⲏⲉ̀ⲧⲁⲩⲙⲁⲥϥ ⲛ̀ϫⲉ ϯⲡⲁⲣⲑⲉⲛⲟⲥ.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They cried out and said,</w:t>
            </w:r>
          </w:p>
          <w:p w:rsidR="00F230A2" w:rsidRDefault="00F230A2" w:rsidP="00F230A2">
            <w:pPr>
              <w:pStyle w:val="EngHang"/>
            </w:pPr>
            <w:r>
              <w:t>“glory to God in the highest</w:t>
            </w:r>
          </w:p>
          <w:p w:rsidR="00F230A2" w:rsidRDefault="00F230A2" w:rsidP="00F230A2">
            <w:pPr>
              <w:pStyle w:val="EngHang"/>
            </w:pPr>
            <w:r>
              <w:t>Peace on earth</w:t>
            </w:r>
          </w:p>
          <w:p w:rsidR="00F230A2" w:rsidRDefault="00F230A2" w:rsidP="00F230A2">
            <w:pPr>
              <w:pStyle w:val="EngHangEnd"/>
            </w:pPr>
            <w:r>
              <w:t>And goodwill towards man.”</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Ⲉⲩⲱϣ ⲉ̀ⲃⲟⲗ ⲉⲩϫⲱ ⲙ̀ⲙⲟⲥ:</w:t>
            </w:r>
          </w:p>
          <w:p w:rsidR="00F230A2" w:rsidRDefault="00F230A2" w:rsidP="00F230A2">
            <w:pPr>
              <w:pStyle w:val="CopticVersemulti-line"/>
            </w:pPr>
            <w:r>
              <w:t>ϫⲉ ⲟⲩⲱ̀ⲟⲩ ϧⲉⲛ ⲛⲏⲉⲧϭⲟⲥⲓ ⲙ̀Ⲫϯ:</w:t>
            </w:r>
          </w:p>
          <w:p w:rsidR="00F230A2" w:rsidRDefault="00F230A2" w:rsidP="00F230A2">
            <w:pPr>
              <w:pStyle w:val="CopticVersemulti-line"/>
            </w:pPr>
            <w:r>
              <w:t>ⲛⲉⲙ ⲟⲩϩⲓⲣⲏⲛⲏ ϩⲓϫⲉⲛ ⲡⲓⲕⲁϩⲓ:</w:t>
            </w:r>
          </w:p>
          <w:p w:rsidR="00F230A2" w:rsidRDefault="00F230A2" w:rsidP="00F230A2">
            <w:pPr>
              <w:pStyle w:val="CopticVerse"/>
            </w:pPr>
            <w:r>
              <w:t>ⲛⲉⲙ ⲟⲩϯⲙⲁϯ ϧⲉⲛ ⲛⲓⲣⲱⲙⲓ.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angelic voice,</w:t>
            </w:r>
          </w:p>
          <w:p w:rsidR="00F230A2" w:rsidRDefault="00F230A2" w:rsidP="00F230A2">
            <w:pPr>
              <w:pStyle w:val="EngHang"/>
            </w:pPr>
            <w:r>
              <w:t>Spoke to the shepherds, saying,</w:t>
            </w:r>
          </w:p>
          <w:p w:rsidR="00F230A2" w:rsidRDefault="00F230A2" w:rsidP="00F230A2">
            <w:pPr>
              <w:pStyle w:val="EngHang"/>
            </w:pPr>
            <w:r>
              <w:t>“Unto you is born today,</w:t>
            </w:r>
          </w:p>
          <w:p w:rsidR="00F230A2" w:rsidRDefault="00F230A2" w:rsidP="00F230A2">
            <w:pPr>
              <w:pStyle w:val="EngHangEnd"/>
            </w:pPr>
            <w:r>
              <w:t xml:space="preserve">A saviour in Bethlehem.” </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Ⲍⲱⲧⲉⲙ ⲉ̀ⲡⲓϧ̀ⲣⲱⲟⲩ ⲛ̀ⲧⲉ ⲛⲓⲁⲅⲅⲉⲗⲟⲥ:</w:t>
            </w:r>
          </w:p>
          <w:p w:rsidR="00F230A2" w:rsidRDefault="00F230A2" w:rsidP="00F230A2">
            <w:pPr>
              <w:pStyle w:val="CopticVersemulti-line"/>
            </w:pPr>
            <w:r>
              <w:t>ⲉ̀ⲧⲁⲩⲥⲁϫⲓ ⲛⲉⲙ ⲛⲓⲙⲁⲛⲉ̀ⲥⲱⲟⲩ:</w:t>
            </w:r>
          </w:p>
          <w:p w:rsidR="00F230A2" w:rsidRDefault="00F230A2" w:rsidP="00F230A2">
            <w:pPr>
              <w:pStyle w:val="CopticVersemulti-line"/>
            </w:pPr>
            <w:r>
              <w:t>ϫⲉ ⲁⲩⲙⲓⲥⲓ ⲛⲱⲧⲉⲛ ⲙ̀ⲫⲟⲟⲩ:</w:t>
            </w:r>
          </w:p>
          <w:p w:rsidR="00F230A2" w:rsidRDefault="00F230A2" w:rsidP="00F230A2">
            <w:pPr>
              <w:pStyle w:val="CopticVerse"/>
            </w:pPr>
            <w:r>
              <w:t>ⲛ̀ⲟⲩⲥⲱⲧⲏⲣ ϧⲉⲛ Ⲃⲏⲑⲗⲉⲉⲙ.</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Magi came from the East</w:t>
            </w:r>
          </w:p>
          <w:p w:rsidR="00F230A2" w:rsidRDefault="00F230A2" w:rsidP="00F230A2">
            <w:pPr>
              <w:pStyle w:val="EngHang"/>
            </w:pPr>
            <w:r>
              <w:t>To Jerusalem asking,</w:t>
            </w:r>
          </w:p>
          <w:p w:rsidR="00F230A2" w:rsidRDefault="00F230A2" w:rsidP="00F230A2">
            <w:pPr>
              <w:pStyle w:val="EngHang"/>
            </w:pPr>
            <w:r>
              <w:t>“Where is He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Ⲏⲡⲡⲉ ⲁⲩⲓ̀ ⲛ̀ϫⲉ ⲛⲓⲙⲁⲅⲟⲥ:</w:t>
            </w:r>
          </w:p>
          <w:p w:rsidR="00F230A2" w:rsidRDefault="00F230A2" w:rsidP="00F230A2">
            <w:pPr>
              <w:pStyle w:val="CopticVersemulti-line"/>
            </w:pPr>
            <w:r>
              <w:t>ⲉ̀ⲃⲟⲗ ⲥⲁ ⲡⲉⲓⲉⲃⲧ ⲉ̀Ⲓⲗ̄ⲏ̄ⲙ̄:</w:t>
            </w:r>
          </w:p>
          <w:p w:rsidR="00F230A2" w:rsidRDefault="00F230A2" w:rsidP="00F230A2">
            <w:pPr>
              <w:pStyle w:val="CopticVersemulti-line"/>
            </w:pPr>
            <w:r>
              <w:t>ϫⲉ ⲁϥⲑⲱⲛ ⲫⲏⲉ̀ⲧⲁⲩⲛⲁⲙⲁⲥϥ:</w:t>
            </w:r>
          </w:p>
          <w:p w:rsidR="00F230A2" w:rsidRDefault="00F230A2" w:rsidP="00F230A2">
            <w:pPr>
              <w:pStyle w:val="CopticVerse"/>
            </w:pPr>
            <w:r>
              <w:t>ⲡ̀ⲟⲩⲣⲟ ⲛ̀ⲧⲉ ⲛⲓⲒⲟⲩⲇⲓⲁ.</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The splendor of His star</w:t>
            </w:r>
          </w:p>
          <w:p w:rsidR="00F230A2" w:rsidRDefault="00F230A2" w:rsidP="00F230A2">
            <w:pPr>
              <w:pStyle w:val="EngHang"/>
            </w:pPr>
            <w:r>
              <w:t>Appeared in our land,</w:t>
            </w:r>
          </w:p>
          <w:p w:rsidR="00F230A2" w:rsidRDefault="00F230A2" w:rsidP="00F230A2">
            <w:pPr>
              <w:pStyle w:val="EngHang"/>
            </w:pPr>
            <w:r>
              <w:t>As was prophesied afore,</w:t>
            </w:r>
          </w:p>
          <w:p w:rsidR="00F230A2" w:rsidRDefault="00F230A2" w:rsidP="00F230A2">
            <w:pPr>
              <w:pStyle w:val="EngHangEnd"/>
            </w:pPr>
            <w:r>
              <w:t>We came to worship Him.”</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Ⲑⲙⲉⲧⲥⲁⲓ̀ ⲛ̀ⲧⲉ ⲡⲉϥⲥⲓⲟⲩ:</w:t>
            </w:r>
          </w:p>
          <w:p w:rsidR="00F230A2" w:rsidRDefault="00F230A2" w:rsidP="00F230A2">
            <w:pPr>
              <w:pStyle w:val="CopticVersemulti-line"/>
            </w:pPr>
            <w:r>
              <w:t>ⲁϥⲉⲣⲟⲩⲱⲓⲛⲓ ϧⲉⲛ ⲧⲉⲛⲭⲱⲣⲁ:</w:t>
            </w:r>
          </w:p>
          <w:p w:rsidR="00F230A2" w:rsidRDefault="00F230A2" w:rsidP="00F230A2">
            <w:pPr>
              <w:pStyle w:val="CopticVersemulti-line"/>
            </w:pPr>
            <w:r>
              <w:t>ⲉ̀ⲣⲉ ϩⲁⲛⲥ̀ϧⲁⲓ ⲥ̀ⲥ̀ϧⲏⲟⲩⲧ ⲉ̀ⲣⲟϥ:</w:t>
            </w:r>
          </w:p>
          <w:p w:rsidR="00F230A2" w:rsidRPr="005130A7" w:rsidRDefault="00F230A2" w:rsidP="00F230A2">
            <w:pPr>
              <w:pStyle w:val="CopticVerse"/>
            </w:pPr>
            <w:r>
              <w:t>ⲁⲛⲓ̀ ⲛ̀ⲧⲉⲛⲟⲩⲱϣⲧ ⲙ̀ⲙⲟϥ.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Make haste O you people,</w:t>
            </w:r>
          </w:p>
          <w:p w:rsidR="00F230A2" w:rsidRDefault="00F230A2" w:rsidP="00F230A2">
            <w:pPr>
              <w:pStyle w:val="EngHang"/>
            </w:pPr>
            <w:r>
              <w:t>To worship God the Logos,</w:t>
            </w:r>
          </w:p>
          <w:p w:rsidR="00F230A2" w:rsidRDefault="00F230A2" w:rsidP="00F230A2">
            <w:pPr>
              <w:pStyle w:val="EngHang"/>
            </w:pPr>
            <w:r>
              <w:t>Who was born of the Virgin,</w:t>
            </w:r>
          </w:p>
          <w:p w:rsidR="00F230A2" w:rsidRDefault="00F230A2" w:rsidP="00F230A2">
            <w:pPr>
              <w:pStyle w:val="EngHangEnd"/>
            </w:pPr>
            <w:r>
              <w:t>And saved our race.</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Ⲓⲱⲥ ⲧⲉⲛⲑⲏⲛⲟⲩ ⲱ̀ ⲛⲓⲗⲁⲟⲥ:</w:t>
            </w:r>
          </w:p>
          <w:p w:rsidR="00F230A2" w:rsidRDefault="00F230A2" w:rsidP="00F230A2">
            <w:pPr>
              <w:pStyle w:val="CopticVersemulti-line"/>
            </w:pPr>
            <w:r>
              <w:t>ⲛ̀ⲧⲉⲛⲟⲩⲱϣⲧ ⲙ̀Ⲫϯ ⲛ̀ⲗⲟⲅⲟⲥ:</w:t>
            </w:r>
          </w:p>
          <w:p w:rsidR="00F230A2" w:rsidRDefault="00F230A2" w:rsidP="00F230A2">
            <w:pPr>
              <w:pStyle w:val="CopticVersemulti-line"/>
            </w:pPr>
            <w:r>
              <w:t>ⲫⲏⲉ̀ⲧⲁⲩⲙⲁⲥϥ ⲛ̀ϫⲉ ϯⲡⲁⲣⲑⲉⲛⲟⲥ:</w:t>
            </w:r>
          </w:p>
          <w:p w:rsidR="00F230A2" w:rsidRPr="005130A7" w:rsidRDefault="00F230A2" w:rsidP="00F230A2">
            <w:pPr>
              <w:pStyle w:val="CopticVerse"/>
            </w:pPr>
            <w:r>
              <w:t>ⲟⲩⲟϩ ⲁϥⲥⲱϯ ⲙ̀ⲡⲉⲛⲅⲉⲛⲟⲥ.</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As it was prophesied,</w:t>
            </w:r>
          </w:p>
          <w:p w:rsidR="00F230A2" w:rsidRDefault="00F230A2" w:rsidP="00F230A2">
            <w:pPr>
              <w:pStyle w:val="EngHang"/>
            </w:pPr>
            <w:r>
              <w:t>By Micah the prophet,</w:t>
            </w:r>
          </w:p>
          <w:p w:rsidR="00F230A2" w:rsidRDefault="00F230A2" w:rsidP="00F230A2">
            <w:pPr>
              <w:pStyle w:val="EngHang"/>
            </w:pPr>
            <w:r>
              <w:t>“Out of you will come a ruler,</w:t>
            </w:r>
          </w:p>
          <w:p w:rsidR="00F230A2" w:rsidRDefault="00F230A2" w:rsidP="00F230A2">
            <w:pPr>
              <w:pStyle w:val="EngHangEnd"/>
            </w:pPr>
            <w:r>
              <w:t>From the city of Bethlehem.”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Ⲕⲁⲧⲁ ⲫ̀ⲣⲏϯ ⲉ̀ⲧⲁϥϫⲟⲥ:</w:t>
            </w:r>
          </w:p>
          <w:p w:rsidR="00F230A2" w:rsidRDefault="00F230A2" w:rsidP="00F230A2">
            <w:pPr>
              <w:pStyle w:val="CopticVersemulti-line"/>
            </w:pPr>
            <w:r>
              <w:t>ⲛ̀ϫⲉ Ⲙⲓⲭⲉⲟⲥ ⲡⲓⲡ̀ⲣⲟⲫⲏⲧⲏⲥ:</w:t>
            </w:r>
          </w:p>
          <w:p w:rsidR="00F230A2" w:rsidRDefault="00F230A2" w:rsidP="00F230A2">
            <w:pPr>
              <w:pStyle w:val="CopticVersemulti-line"/>
            </w:pPr>
            <w:r>
              <w:t>ⲉϥⲉ̀ⲓ̀ ⲛ̀ϫⲉ ⲟⲩϩⲟⲅⲟⲩⲙⲉⲛⲟⲥ:</w:t>
            </w:r>
          </w:p>
          <w:p w:rsidR="00F230A2" w:rsidRPr="005130A7" w:rsidRDefault="00F230A2" w:rsidP="00F230A2">
            <w:pPr>
              <w:pStyle w:val="CopticVerse"/>
            </w:pPr>
            <w:r>
              <w:t>ⲉ̀ⲃⲟⲗϧⲉⲛ Ⲃⲏⲑⲗⲉⲉⲙ ϯⲃⲁⲕⲓ.</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prophetic voices</w:t>
            </w:r>
          </w:p>
          <w:p w:rsidR="00F230A2" w:rsidRDefault="00F230A2" w:rsidP="00F230A2">
            <w:pPr>
              <w:pStyle w:val="EngHang"/>
            </w:pPr>
            <w:r>
              <w:t>Were fulfilled,</w:t>
            </w:r>
          </w:p>
          <w:p w:rsidR="00F230A2" w:rsidRDefault="00F230A2" w:rsidP="00F230A2">
            <w:pPr>
              <w:pStyle w:val="EngHang"/>
            </w:pPr>
            <w:r>
              <w:t>Which prophesied</w:t>
            </w:r>
          </w:p>
          <w:p w:rsidR="00F230A2" w:rsidRDefault="00F230A2" w:rsidP="00F230A2">
            <w:pPr>
              <w:pStyle w:val="EngHangEnd"/>
            </w:pPr>
            <w:r>
              <w:t>Of the birth of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Ⲗⲟⲓⲡⲟⲛ ϫⲉ ⲁⲩϫⲱⲕ ⲉ̀ⲃⲟⲗ:</w:t>
            </w:r>
          </w:p>
          <w:p w:rsidR="00F230A2" w:rsidRDefault="00F230A2" w:rsidP="00F230A2">
            <w:pPr>
              <w:pStyle w:val="CopticVersemulti-line"/>
            </w:pPr>
            <w:r>
              <w:t>ⲛ̀ϫⲉ ⲛⲓⲥ̀ⲙⲏ ⲙ̀ⲡ̀ⲣⲟⲫⲏⲧⲓⲕⲟⲛ:</w:t>
            </w:r>
          </w:p>
          <w:p w:rsidR="00F230A2" w:rsidRDefault="00F230A2" w:rsidP="00F230A2">
            <w:pPr>
              <w:pStyle w:val="CopticVersemulti-line"/>
            </w:pPr>
            <w:r>
              <w:t>ⲛⲏⲉ̀ⲧⲁⲩⲉⲣⲡ̀ⲣⲟⲫⲏⲧⲓⲕⲟⲛ: ⲛⲏⲉ̀ⲧⲁⲩⲉⲣⲡ̀ⲣⲟⲫⲏⲧⲉⲩⲓⲛ:</w:t>
            </w:r>
          </w:p>
          <w:p w:rsidR="00F230A2" w:rsidRPr="005130A7" w:rsidRDefault="00F230A2" w:rsidP="00F230A2">
            <w:pPr>
              <w:pStyle w:val="CopticVerse"/>
            </w:pPr>
            <w:r>
              <w:t>ⲉⲑⲃⲉ ⲡ̀ϫⲓⲛⲙⲓⲥⲓⲥ ⲙ̀Ⲡⲭ̄ⲥ̄.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Let us honour His greatness,</w:t>
            </w:r>
          </w:p>
          <w:p w:rsidR="00F230A2" w:rsidRDefault="00F230A2" w:rsidP="00F230A2">
            <w:pPr>
              <w:pStyle w:val="EngHang"/>
            </w:pPr>
            <w:r>
              <w:t>With the orders on high,</w:t>
            </w:r>
          </w:p>
          <w:p w:rsidR="00F230A2" w:rsidRDefault="00F230A2" w:rsidP="00F230A2">
            <w:pPr>
              <w:pStyle w:val="EngHang"/>
            </w:pPr>
            <w:r>
              <w:t>And cry out joyfully,</w:t>
            </w:r>
          </w:p>
          <w:p w:rsidR="00F230A2" w:rsidRDefault="00F230A2" w:rsidP="00F230A2">
            <w:pPr>
              <w:pStyle w:val="EngHangEnd"/>
            </w:pPr>
            <w:r>
              <w:t>“Glory to God in the highest.”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Ⲙⲁⲣⲉⲛϯⲱ̀ⲟⲩ ⲛ̀ⲧⲉϥⲙⲉⲛⲧⲛⲓϣϯ:</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ⲟⲩⲟϩ ⲛ̀ⲱϣ ⲉ̀ⲃⲟⲗ ϧⲉⲛ ⲟⲩⲑⲉⲗⲏⲗ:</w:t>
            </w:r>
          </w:p>
          <w:p w:rsidR="00F230A2" w:rsidRPr="005130A7" w:rsidRDefault="00F230A2" w:rsidP="00F230A2">
            <w:pPr>
              <w:pStyle w:val="CopticVerse"/>
            </w:pPr>
            <w:r>
              <w:t>ϫⲉ ⲟⲩⲱ̀ⲟⲩ ϧⲉⲛ ⲛⲏⲉⲧϭⲟⲥⲓⲥ ⲙ̀Ⲫϯ.</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Magi came to,</w:t>
            </w:r>
          </w:p>
          <w:p w:rsidR="00F230A2" w:rsidRDefault="00F230A2" w:rsidP="00F230A2">
            <w:pPr>
              <w:pStyle w:val="EngHang"/>
            </w:pPr>
            <w:r>
              <w:t>Diligently seeking Him,</w:t>
            </w:r>
          </w:p>
          <w:p w:rsidR="00F230A2" w:rsidRDefault="00F230A2" w:rsidP="00F230A2">
            <w:pPr>
              <w:pStyle w:val="EngHang"/>
            </w:pPr>
            <w:r>
              <w:t>Asking, “where is His who has been born</w:t>
            </w:r>
          </w:p>
          <w:p w:rsidR="00F230A2" w:rsidRDefault="00F230A2" w:rsidP="00F230A2">
            <w:pPr>
              <w:pStyle w:val="EngHangEnd"/>
            </w:pPr>
            <w:r>
              <w:t>The King of the Jews?”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Ⲛⲓⲙⲁⲅⲟⲥ ⲉ̀ⲧⲁⲩⲓ̀ ϣⲁⲣⲟϥ:</w:t>
            </w:r>
          </w:p>
          <w:p w:rsidR="00F230A2" w:rsidRDefault="00F230A2" w:rsidP="00F230A2">
            <w:pPr>
              <w:pStyle w:val="CopticVersemulti-line"/>
            </w:pPr>
            <w:r>
              <w:t>ⲛⲁⲩϣⲓⲛⲓ ⲛ̀ϧⲏⲧϥ ϧⲉⲛ ⲟⲩⲥ̀ⲡⲟⲇⲏ:</w:t>
            </w:r>
          </w:p>
          <w:p w:rsidR="00F230A2" w:rsidRDefault="00F230A2" w:rsidP="00F230A2">
            <w:pPr>
              <w:pStyle w:val="CopticVersemulti-line"/>
            </w:pPr>
            <w:r>
              <w:t>ⲏⲉ ⲁϥⲑⲱⲛ ⲫⲏⲉ̀ⲧⲁⲩⲛⲁⲙⲁⲥϥ:</w:t>
            </w:r>
          </w:p>
          <w:p w:rsidR="00F230A2" w:rsidRPr="005130A7" w:rsidRDefault="00F230A2" w:rsidP="00F230A2">
            <w:pPr>
              <w:pStyle w:val="CopticVerse"/>
            </w:pPr>
            <w:r>
              <w:t>ⲡ̀ⲟⲩⲣⲟ ⲛ̀ⲧⲉ ⲛⲓⲒⲟⲩⲇⲁⲓ.</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In the very hour</w:t>
            </w:r>
          </w:p>
          <w:p w:rsidR="00F230A2" w:rsidRDefault="00F230A2" w:rsidP="00F230A2">
            <w:pPr>
              <w:pStyle w:val="EngHang"/>
            </w:pPr>
            <w:r>
              <w:t>Herod heard this,</w:t>
            </w:r>
          </w:p>
          <w:p w:rsidR="00F230A2" w:rsidRDefault="00F230A2" w:rsidP="00F230A2">
            <w:pPr>
              <w:pStyle w:val="EngHang"/>
            </w:pPr>
            <w:r>
              <w:t>He was fearful and disturbed,</w:t>
            </w:r>
          </w:p>
          <w:p w:rsidR="00F230A2" w:rsidRDefault="00F230A2" w:rsidP="00F230A2">
            <w:pPr>
              <w:pStyle w:val="EngHangEnd"/>
            </w:pPr>
            <w:r>
              <w:t>And all of Jerusalem with him.</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Ⲝⲁⲡⲓⲛⲁ ϧⲉⲛ ϯⲟⲩⲛⲟⲩ:</w:t>
            </w:r>
          </w:p>
          <w:p w:rsidR="00F230A2" w:rsidRDefault="00F230A2" w:rsidP="00F230A2">
            <w:pPr>
              <w:pStyle w:val="CopticVersemulti-line"/>
            </w:pPr>
            <w:r>
              <w:t>ⲉ̀ⲧⲁϥⲥⲱⲧⲉⲙ ⲛ̀ϫⲉ Ⲏ ⲣⲱⲇⲏⲥ:</w:t>
            </w:r>
          </w:p>
          <w:p w:rsidR="00F230A2" w:rsidRDefault="00F230A2" w:rsidP="00F230A2">
            <w:pPr>
              <w:pStyle w:val="CopticVersemulti-line"/>
            </w:pPr>
            <w:r>
              <w:t>ⲁϥⲉⲣϩⲟϯ ⲟⲩⲟϩ ⲁϥϣ̀ⲑⲟⲣⲧⲉⲡ:</w:t>
            </w:r>
          </w:p>
          <w:p w:rsidR="00F230A2" w:rsidRPr="005130A7" w:rsidRDefault="00F230A2" w:rsidP="00F230A2">
            <w:pPr>
              <w:pStyle w:val="CopticVerse"/>
            </w:pPr>
            <w:r>
              <w:t>ⲛⲉⲙ Ⲓⲗ̄ⲏ̄ⲙ̄ ⲧⲏⲣⲥ ⲛⲉⲙⲁϥ.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Fear fell upon the king’s heart,</w:t>
            </w:r>
          </w:p>
          <w:p w:rsidR="00F230A2" w:rsidRDefault="00F230A2" w:rsidP="00F230A2">
            <w:pPr>
              <w:pStyle w:val="EngHang"/>
            </w:pPr>
            <w:r>
              <w:t>And upon all those with him,</w:t>
            </w:r>
          </w:p>
          <w:p w:rsidR="00F230A2" w:rsidRDefault="00F230A2" w:rsidP="00F230A2">
            <w:pPr>
              <w:pStyle w:val="EngHang"/>
            </w:pPr>
            <w:r>
              <w:t>Of the birth of our Saviour</w:t>
            </w:r>
          </w:p>
          <w:p w:rsidR="00F230A2" w:rsidRDefault="00F230A2" w:rsidP="00F230A2">
            <w:pPr>
              <w:pStyle w:val="EngHangEnd"/>
            </w:pPr>
            <w:r>
              <w:t>And our King, Jesus Christ.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Ⲟⲩϩⲟϯ ⲁⲥⲓ̀ ⲉ̀ϫⲉⲛ ⲡ̀ⲟⲩⲣⲟ:</w:t>
            </w:r>
          </w:p>
          <w:p w:rsidR="00F230A2" w:rsidRDefault="00F230A2" w:rsidP="00F230A2">
            <w:pPr>
              <w:pStyle w:val="CopticVersemulti-line"/>
            </w:pPr>
            <w:r>
              <w:t>ⲛⲉⲙ ⲛⲏ ⲧⲏⲣⲟⲩ ⲉⲑⲛⲉⲙⲁϥ:</w:t>
            </w:r>
          </w:p>
          <w:p w:rsidR="00F230A2" w:rsidRDefault="00F230A2" w:rsidP="00F230A2">
            <w:pPr>
              <w:pStyle w:val="CopticVersemulti-line"/>
            </w:pPr>
            <w:r>
              <w:t>ⲉⲑⲃⲉ ⲡ̀ϫⲓⲛⲙⲓⲥⲓ ⲙ̀ⲡⲉⲥ̄ⲱ̄ⲣ̄:</w:t>
            </w:r>
          </w:p>
          <w:p w:rsidR="00F230A2" w:rsidRPr="005130A7" w:rsidRDefault="00F230A2" w:rsidP="00F230A2">
            <w:pPr>
              <w:pStyle w:val="CopticVerse"/>
            </w:pPr>
            <w:r>
              <w:t>ⲡⲉⲛⲟⲩⲣⲟ Ⲓⲏ̄ⲥ̄ Ⲡⲭ̄ⲥ̄.</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He secretly called the Magi,</w:t>
            </w:r>
          </w:p>
          <w:p w:rsidR="00F230A2" w:rsidRDefault="00F230A2" w:rsidP="00F230A2">
            <w:pPr>
              <w:pStyle w:val="EngHang"/>
            </w:pPr>
            <w:r>
              <w:t>And sent them to Bethlehem, saying,</w:t>
            </w:r>
          </w:p>
          <w:p w:rsidR="00F230A2" w:rsidRDefault="00F230A2" w:rsidP="00F230A2">
            <w:pPr>
              <w:pStyle w:val="EngHang"/>
            </w:pPr>
            <w:r>
              <w:t>“Find the child</w:t>
            </w:r>
          </w:p>
          <w:p w:rsidR="00F230A2" w:rsidRDefault="00F230A2" w:rsidP="00F230A2">
            <w:pPr>
              <w:pStyle w:val="EngHangEnd"/>
            </w:pPr>
            <w:r>
              <w:t>Who is born in that place.”</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Ⲡⲁⲓⲣⲏϯ ⲁϥⲙⲟⲩϯ ⲉ̀ⲛⲓⲙⲁⲅⲟⲥ ⲛ̀ⲭⲱⲡ:</w:t>
            </w:r>
          </w:p>
          <w:p w:rsidR="00F230A2" w:rsidRDefault="00F230A2" w:rsidP="00F230A2">
            <w:pPr>
              <w:pStyle w:val="CopticVersemulti-line"/>
            </w:pPr>
            <w:r>
              <w:t>ⲁϥⲟⲩⲟⲣⲡⲟⲩ ⲉ̀Ⲃⲏⲑⲗⲉⲉⲙ:</w:t>
            </w:r>
          </w:p>
          <w:p w:rsidR="00F230A2" w:rsidRDefault="00F230A2" w:rsidP="00F230A2">
            <w:pPr>
              <w:pStyle w:val="CopticVersemulti-line"/>
            </w:pPr>
            <w:r>
              <w:t>ϫⲉ ⲉ̀ⲣⲉⲧⲉⲛⲛⲁϫⲓⲙⲓ ⲙ̀ⲡⲓⲁ̀ⲗⲟⲩ:</w:t>
            </w:r>
          </w:p>
          <w:p w:rsidR="00F230A2" w:rsidRPr="005130A7" w:rsidRDefault="00F230A2" w:rsidP="00F230A2">
            <w:pPr>
              <w:pStyle w:val="CopticVerse"/>
            </w:pPr>
            <w:r>
              <w:t>ⲫⲏⲉ̀ⲧⲁⲩⲙⲁⲥϥ ϧⲉⲛ ⲡⲓⲙⲁ ⲉ̀ⲧⲉ ⲙ̀ⲙⲁⲩ.</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The lips of the Evangelist,</w:t>
            </w:r>
          </w:p>
          <w:p w:rsidR="00F230A2" w:rsidRDefault="00F230A2" w:rsidP="00F230A2">
            <w:pPr>
              <w:pStyle w:val="EngHang"/>
            </w:pPr>
            <w:r>
              <w:t>Matthew the Apostle,</w:t>
            </w:r>
          </w:p>
          <w:p w:rsidR="00F230A2" w:rsidRDefault="00F230A2" w:rsidP="00F230A2">
            <w:pPr>
              <w:pStyle w:val="EngHang"/>
            </w:pPr>
            <w:r>
              <w:t>Witnessed to these words</w:t>
            </w:r>
          </w:p>
          <w:p w:rsidR="00F230A2" w:rsidRDefault="00F230A2" w:rsidP="00F230A2">
            <w:pPr>
              <w:pStyle w:val="EngHangEnd"/>
            </w:pPr>
            <w:r>
              <w:t>About the birth of our Saviour.</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Ⲣⲱϥ ⲙ̀ⲡⲓⲉⲩⲁⲅⲅⲉⲗⲓⲥⲧⲏⲥ:</w:t>
            </w:r>
          </w:p>
          <w:p w:rsidR="00F230A2" w:rsidRDefault="00F230A2" w:rsidP="00F230A2">
            <w:pPr>
              <w:pStyle w:val="CopticVersemulti-line"/>
            </w:pPr>
            <w:r>
              <w:t>Ⲙⲁⲧⲑⲉⲟⲥ ⲡⲓⲁ̀ⲡⲟⲥⲧⲟⲗⲟⲥ:</w:t>
            </w:r>
          </w:p>
          <w:p w:rsidR="00F230A2" w:rsidRDefault="00F230A2" w:rsidP="00F230A2">
            <w:pPr>
              <w:pStyle w:val="CopticVersemulti-line"/>
            </w:pPr>
            <w:r>
              <w:t>ⲛ̀ⲑⲟϥ ⲁϥⲉⲣⲙⲉⲑⲣⲉ ⲉ̀ⲛⲁⲓⲥⲁϫⲓ:</w:t>
            </w:r>
          </w:p>
          <w:p w:rsidR="00F230A2" w:rsidRPr="005130A7" w:rsidRDefault="00F230A2" w:rsidP="00F230A2">
            <w:pPr>
              <w:pStyle w:val="CopticVerse"/>
            </w:pPr>
            <w:r>
              <w:t>ϧⲉⲛ ⲡ̀ϫⲓⲛⲙⲓⲥⲓ ⲙ̀ⲡⲉⲛⲥ̄ⲱ̄ⲣ̄.</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Hear also the prophecy</w:t>
            </w:r>
          </w:p>
          <w:p w:rsidR="00F230A2" w:rsidRDefault="00F230A2" w:rsidP="00F230A2">
            <w:pPr>
              <w:pStyle w:val="EngHang"/>
            </w:pPr>
            <w:r>
              <w:t>Of David the Psalmist,</w:t>
            </w:r>
          </w:p>
          <w:p w:rsidR="00F230A2" w:rsidRDefault="00F230A2" w:rsidP="00F230A2">
            <w:pPr>
              <w:pStyle w:val="EngHang"/>
            </w:pPr>
            <w:r>
              <w:t>“He will live and be given</w:t>
            </w:r>
          </w:p>
          <w:p w:rsidR="00F230A2" w:rsidRDefault="00F230A2" w:rsidP="00F230A2">
            <w:pPr>
              <w:pStyle w:val="EngHangEnd"/>
            </w:pPr>
            <w:r>
              <w:t>Gold from Arabia.”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Ⲥⲱⲧⲉⲙ ϩⲱϥ ⲉ̀ϯⲡ̀ⲣⲟⲫⲏⲧⲓⲁ̀:</w:t>
            </w:r>
          </w:p>
          <w:p w:rsidR="00F230A2" w:rsidRDefault="00F230A2" w:rsidP="00F230A2">
            <w:pPr>
              <w:pStyle w:val="CopticVersemulti-line"/>
            </w:pPr>
            <w:r>
              <w:t>ⲛⲉⲙ ⲡⲓϩⲩⲙⲛⲟⲇⲟⲥ Ⲇⲁϣⲓⲇ:</w:t>
            </w:r>
          </w:p>
          <w:p w:rsidR="00F230A2" w:rsidRDefault="00F230A2" w:rsidP="00F230A2">
            <w:pPr>
              <w:pStyle w:val="CopticVersemulti-line"/>
            </w:pPr>
            <w:r>
              <w:t>ϫⲉ ⲉⲩⲉ̀ⲱⲛϩ ⲉⲩⲉ̀ϯ ⲛⲁϥ:</w:t>
            </w:r>
          </w:p>
          <w:p w:rsidR="00F230A2" w:rsidRPr="005130A7" w:rsidRDefault="00F230A2" w:rsidP="00F230A2">
            <w:pPr>
              <w:pStyle w:val="CopticVerse"/>
            </w:pPr>
            <w:r>
              <w:t>ϧⲉⲛ ⲡⲓⲛⲟⲩⲃ ⲛ̀ⲧⲉ ϯⲀⲣⲁⲃⲓⲁ̀.</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The prophecy of Isaiah</w:t>
            </w:r>
          </w:p>
          <w:p w:rsidR="00F230A2" w:rsidRDefault="00F230A2" w:rsidP="00F230A2">
            <w:pPr>
              <w:pStyle w:val="EngHang"/>
            </w:pPr>
            <w:r>
              <w:t>Informs us of</w:t>
            </w:r>
          </w:p>
          <w:p w:rsidR="00F230A2" w:rsidRDefault="00F230A2" w:rsidP="00F230A2">
            <w:pPr>
              <w:pStyle w:val="EngHang"/>
            </w:pPr>
            <w:r>
              <w:t>The birth of our Saviour,</w:t>
            </w:r>
          </w:p>
          <w:p w:rsidR="00F230A2" w:rsidRPr="0078672A" w:rsidRDefault="00F230A2" w:rsidP="00F230A2">
            <w:pPr>
              <w:pStyle w:val="EngHangEnd"/>
            </w:pPr>
            <w:r>
              <w:t>Saying,</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Ϯⲓⲡ̀ⲣⲟⲫⲏⲧⲓⲁ̀ ⲛ̀ⲧⲉ Ⲏ ⲥⲁⲏ̀ⲁⲥ:</w:t>
            </w:r>
          </w:p>
          <w:p w:rsidR="00F230A2" w:rsidRDefault="00F230A2" w:rsidP="00F230A2">
            <w:pPr>
              <w:pStyle w:val="CopticVersemulti-line"/>
            </w:pPr>
            <w:r>
              <w:t>ϯⲛⲁⲧⲁⲙⲱⲧⲉⲛ ⲉ̀ⲣⲟⲥ:</w:t>
            </w:r>
          </w:p>
          <w:p w:rsidR="00F230A2" w:rsidRDefault="00F230A2" w:rsidP="00F230A2">
            <w:pPr>
              <w:pStyle w:val="CopticVersemulti-line"/>
            </w:pPr>
            <w:r>
              <w:t>ⲉⲑⲃⲉ ⲛ̀ϫⲓⲛⲙⲓⲥⲓ ⲙ̀ⲡⲉⲛⲥ̄ⲱ̄ⲣ̄:</w:t>
            </w:r>
          </w:p>
          <w:p w:rsidR="00F230A2" w:rsidRPr="005130A7" w:rsidRDefault="00F230A2" w:rsidP="00F230A2">
            <w:pPr>
              <w:pStyle w:val="CopticVerse"/>
            </w:pPr>
            <w:r>
              <w:t>ⲙ̀ⲡⲁⲓⲣⲏϯ ⲉϥϫⲱ ⲙ̀ⲙⲟⲥ.</w:t>
            </w:r>
          </w:p>
        </w:tc>
      </w:tr>
      <w:tr w:rsidR="00F230A2" w:rsidTr="00B84B62">
        <w:trPr>
          <w:cantSplit/>
          <w:jc w:val="center"/>
        </w:trPr>
        <w:tc>
          <w:tcPr>
            <w:tcW w:w="288" w:type="dxa"/>
          </w:tcPr>
          <w:p w:rsidR="00F230A2" w:rsidRDefault="00F230A2" w:rsidP="00B84B62">
            <w:pPr>
              <w:pStyle w:val="CopticCross"/>
            </w:pPr>
            <w:r w:rsidRPr="00FB5ACB">
              <w:lastRenderedPageBreak/>
              <w:t>¿</w:t>
            </w:r>
          </w:p>
        </w:tc>
        <w:tc>
          <w:tcPr>
            <w:tcW w:w="3960" w:type="dxa"/>
          </w:tcPr>
          <w:p w:rsidR="00F230A2" w:rsidRDefault="00F230A2" w:rsidP="00F230A2">
            <w:pPr>
              <w:pStyle w:val="EngHang"/>
            </w:pPr>
            <w:r>
              <w:t>“Behold a virgin will be with child,</w:t>
            </w:r>
          </w:p>
          <w:p w:rsidR="00F230A2" w:rsidRDefault="00F230A2" w:rsidP="00F230A2">
            <w:pPr>
              <w:pStyle w:val="EngHang"/>
            </w:pPr>
            <w:r>
              <w:t>And will bring forth a son,</w:t>
            </w:r>
          </w:p>
          <w:p w:rsidR="00F230A2" w:rsidRDefault="00F230A2" w:rsidP="00F230A2">
            <w:pPr>
              <w:pStyle w:val="EngHang"/>
            </w:pPr>
            <w:r>
              <w:t>And they will call His name Immanuel,</w:t>
            </w:r>
          </w:p>
          <w:p w:rsidR="00F230A2" w:rsidRDefault="00F230A2" w:rsidP="00F230A2">
            <w:pPr>
              <w:pStyle w:val="EngHangEnd"/>
            </w:pPr>
            <w:r>
              <w:t>Which is, being interpreted, ‘God with us.’”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Ⲩⲡⲡⲉ ⲓⲥ ϯⲡⲁⲣⲑⲉⲛⲟⲥ:</w:t>
            </w:r>
          </w:p>
          <w:p w:rsidR="00F230A2" w:rsidRDefault="00F230A2" w:rsidP="00F230A2">
            <w:pPr>
              <w:pStyle w:val="CopticVersemulti-line"/>
            </w:pPr>
            <w:r>
              <w:t>ⲛⲁⲉⲃⲟⲕⲓ ⲟⲩⲟϩ ⲛ̀ⲧⲉⲥⲙⲓⲥⲓⲥ ⲛ̀ⲟⲩϣⲏⲣⲓ:</w:t>
            </w:r>
          </w:p>
          <w:p w:rsidR="00F230A2" w:rsidRDefault="00F230A2" w:rsidP="00F230A2">
            <w:pPr>
              <w:pStyle w:val="CopticVersemulti-line"/>
            </w:pPr>
            <w:r>
              <w:t>ⲉⲩⲉ̀ⲙⲟⲩϯ ⲉ̀ⲡⲉϥⲣⲁⲛ ϫⲉ Ⲉⲙⲙⲁⲛⲟⲩⲏⲗ:</w:t>
            </w:r>
          </w:p>
          <w:p w:rsidR="00F230A2" w:rsidRPr="005130A7" w:rsidRDefault="00F230A2" w:rsidP="00F230A2">
            <w:pPr>
              <w:pStyle w:val="CopticVerse"/>
            </w:pPr>
            <w:r>
              <w:t>ⲉ̀ⲧⲉ ⲫⲁⲓ ⲡⲉ Ⲫϯ ⲛⲉⲙⲁⲛ.</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This is the Lord of lords,</w:t>
            </w:r>
          </w:p>
          <w:p w:rsidR="00F230A2" w:rsidRDefault="00F230A2" w:rsidP="00F230A2">
            <w:pPr>
              <w:pStyle w:val="EngHang"/>
            </w:pPr>
            <w:r>
              <w:t>And the King of kings;</w:t>
            </w:r>
          </w:p>
          <w:p w:rsidR="00F230A2" w:rsidRDefault="00F230A2" w:rsidP="00F230A2">
            <w:pPr>
              <w:pStyle w:val="EngHang"/>
            </w:pPr>
            <w:r>
              <w:t>The Virgin bore Him</w:t>
            </w:r>
          </w:p>
          <w:p w:rsidR="00F230A2" w:rsidRDefault="00F230A2" w:rsidP="00F230A2">
            <w:pPr>
              <w:pStyle w:val="EngHangEnd"/>
            </w:pPr>
            <w:r>
              <w:t>In Bethlehem of Judea.</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Ⲫⲁⲓ ⲡⲉ Ⲡⲟ̄ⲥ̄ ⲛ̀ⲧⲉ ⲛⲓⲟ̄ⲥ̄:</w:t>
            </w:r>
          </w:p>
          <w:p w:rsidR="00F230A2" w:rsidRDefault="00F230A2" w:rsidP="00F230A2">
            <w:pPr>
              <w:pStyle w:val="CopticVersemulti-line"/>
            </w:pPr>
            <w:r>
              <w:t>ⲟⲩⲟϩ ⲡ̀ⲟⲩⲣⲟ ⲛ̀ⲧⲉ ⲛⲓⲟⲩⲣⲱⲟⲩ:</w:t>
            </w:r>
          </w:p>
          <w:p w:rsidR="00F230A2" w:rsidRDefault="00F230A2" w:rsidP="00F230A2">
            <w:pPr>
              <w:pStyle w:val="CopticVersemulti-line"/>
            </w:pPr>
            <w:r>
              <w:t>ⲁⲥⲙⲓⲥⲓ ⲙ̀ⲙⲟϥ ⲛ̀ϫⲉ ϯⲡⲁⲣⲑⲉⲛⲟⲥ:</w:t>
            </w:r>
          </w:p>
          <w:p w:rsidR="00F230A2" w:rsidRPr="005130A7" w:rsidRDefault="00F230A2" w:rsidP="00F230A2">
            <w:pPr>
              <w:pStyle w:val="CopticVerse"/>
            </w:pPr>
            <w:r>
              <w:t>ϧⲉⲛ Ⲃⲏⲑⲗⲉⲉⲙ ⲛ̀ⲧⲉ ϯⲒⲟⲩⲇⲉⲁ̀.</w:t>
            </w:r>
          </w:p>
        </w:tc>
      </w:tr>
      <w:tr w:rsidR="00F230A2" w:rsidTr="00B84B62">
        <w:trPr>
          <w:cantSplit/>
          <w:jc w:val="center"/>
        </w:trPr>
        <w:tc>
          <w:tcPr>
            <w:tcW w:w="288" w:type="dxa"/>
          </w:tcPr>
          <w:p w:rsidR="00F230A2" w:rsidRDefault="00F230A2" w:rsidP="00B84B62">
            <w:pPr>
              <w:pStyle w:val="CopticCross"/>
            </w:pPr>
          </w:p>
        </w:tc>
        <w:tc>
          <w:tcPr>
            <w:tcW w:w="3960" w:type="dxa"/>
          </w:tcPr>
          <w:p w:rsidR="00F230A2" w:rsidRDefault="00F230A2" w:rsidP="00F230A2">
            <w:pPr>
              <w:pStyle w:val="EngHang"/>
            </w:pPr>
            <w:r>
              <w:t>Hail to you, O Virgin,</w:t>
            </w:r>
          </w:p>
          <w:p w:rsidR="00F230A2" w:rsidRDefault="00F230A2" w:rsidP="00F230A2">
            <w:pPr>
              <w:pStyle w:val="EngHang"/>
            </w:pPr>
            <w:r>
              <w:t>The cherubic throne,</w:t>
            </w:r>
          </w:p>
          <w:p w:rsidR="00F230A2" w:rsidRDefault="00F230A2" w:rsidP="00F230A2">
            <w:pPr>
              <w:pStyle w:val="EngHang"/>
            </w:pPr>
            <w:r>
              <w:t>Which carried</w:t>
            </w:r>
          </w:p>
          <w:p w:rsidR="00F230A2" w:rsidRDefault="00F230A2" w:rsidP="00F230A2">
            <w:pPr>
              <w:pStyle w:val="EngHangEnd"/>
            </w:pPr>
            <w:r>
              <w:t>The Ancient of days.</w:t>
            </w:r>
          </w:p>
        </w:tc>
        <w:tc>
          <w:tcPr>
            <w:tcW w:w="288" w:type="dxa"/>
          </w:tcPr>
          <w:p w:rsidR="00F230A2" w:rsidRDefault="00F230A2" w:rsidP="00B84B62"/>
        </w:tc>
        <w:tc>
          <w:tcPr>
            <w:tcW w:w="288" w:type="dxa"/>
          </w:tcPr>
          <w:p w:rsidR="00F230A2" w:rsidRDefault="00F230A2" w:rsidP="00B84B62">
            <w:pPr>
              <w:pStyle w:val="CopticCross"/>
            </w:pPr>
          </w:p>
        </w:tc>
        <w:tc>
          <w:tcPr>
            <w:tcW w:w="3960" w:type="dxa"/>
          </w:tcPr>
          <w:p w:rsidR="00F230A2" w:rsidRDefault="00F230A2" w:rsidP="00F230A2">
            <w:pPr>
              <w:pStyle w:val="CopticVersemulti-line"/>
            </w:pPr>
            <w:r>
              <w:t>Ⲭⲉⲣⲉ ⲛⲉ ⲱ̀ ϯⲡⲁⲣⲑⲉⲛⲟⲥ:</w:t>
            </w:r>
          </w:p>
          <w:p w:rsidR="00F230A2" w:rsidRDefault="00F230A2" w:rsidP="00F230A2">
            <w:pPr>
              <w:pStyle w:val="CopticVersemulti-line"/>
            </w:pPr>
            <w:r>
              <w:t>ⲡ̀ϩⲁⲣⲙⲁ ⲛ̀ⲝⲉⲣⲟⲩⲃⲓⲙⲩⲕⲟⲛ:</w:t>
            </w:r>
          </w:p>
          <w:p w:rsidR="00F230A2" w:rsidRDefault="00F230A2" w:rsidP="00F230A2">
            <w:pPr>
              <w:pStyle w:val="CopticVersemulti-line"/>
            </w:pPr>
            <w:r>
              <w:t>ⲑⲏⲉ̀ⲧⲁϥⲁ̀ⲗⲏⲓ ⲉ̀ⲣⲟⲥ:</w:t>
            </w:r>
          </w:p>
          <w:p w:rsidR="00F230A2" w:rsidRPr="005130A7" w:rsidRDefault="00F230A2" w:rsidP="00F230A2">
            <w:pPr>
              <w:pStyle w:val="CopticVerse"/>
            </w:pPr>
            <w:r>
              <w:t>ⲛ̀ϫⲉ ⲡⲓⲁ̀ⲡⲁⲥ ⲛ̀ⲧⲉ ⲛⲓⲉ̀ϩⲟⲟⲩ.</w:t>
            </w:r>
          </w:p>
        </w:tc>
      </w:tr>
      <w:tr w:rsidR="00F230A2" w:rsidTr="00B84B62">
        <w:trPr>
          <w:cantSplit/>
          <w:jc w:val="center"/>
        </w:trPr>
        <w:tc>
          <w:tcPr>
            <w:tcW w:w="288" w:type="dxa"/>
          </w:tcPr>
          <w:p w:rsidR="00F230A2" w:rsidRPr="003209AF" w:rsidRDefault="00F230A2" w:rsidP="00B84B62">
            <w:pPr>
              <w:pStyle w:val="CopticCross"/>
              <w:rPr>
                <w:b/>
              </w:rPr>
            </w:pPr>
            <w:r w:rsidRPr="00FB5ACB">
              <w:t>¿</w:t>
            </w:r>
          </w:p>
        </w:tc>
        <w:tc>
          <w:tcPr>
            <w:tcW w:w="3960" w:type="dxa"/>
          </w:tcPr>
          <w:p w:rsidR="00F230A2" w:rsidRDefault="00F230A2" w:rsidP="00F230A2">
            <w:pPr>
              <w:pStyle w:val="EngHang"/>
            </w:pPr>
            <w:r>
              <w:t>Your virginity is great,</w:t>
            </w:r>
          </w:p>
          <w:p w:rsidR="00F230A2" w:rsidRDefault="00F230A2" w:rsidP="00F230A2">
            <w:pPr>
              <w:pStyle w:val="EngHang"/>
            </w:pPr>
            <w:r>
              <w:t>You are radiant,</w:t>
            </w:r>
          </w:p>
          <w:p w:rsidR="00F230A2" w:rsidRDefault="00F230A2" w:rsidP="00F230A2">
            <w:pPr>
              <w:pStyle w:val="EngHang"/>
            </w:pPr>
            <w:r>
              <w:t>The One incarnate of you</w:t>
            </w:r>
          </w:p>
          <w:p w:rsidR="00F230A2" w:rsidRDefault="00F230A2" w:rsidP="00F230A2">
            <w:pPr>
              <w:pStyle w:val="EngHangEnd"/>
            </w:pPr>
            <w:r>
              <w:t>Saved our souls.</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pPr>
            <w:r>
              <w:t>Ⲯⲁⲗⲓⲛ ⲧⲉ ⲧⲁⲓⲡⲁⲣⲑⲉⲛⲓⲁ̀:</w:t>
            </w:r>
          </w:p>
          <w:p w:rsidR="00F230A2" w:rsidRDefault="00F230A2" w:rsidP="00F230A2">
            <w:pPr>
              <w:pStyle w:val="CopticVersemulti-line"/>
            </w:pPr>
            <w:r>
              <w:t>ⲁⲥⲉⲣⲟⲩⲱⲓⲛⲓ ⲉ̀ⲙⲁϣⲱ:</w:t>
            </w:r>
          </w:p>
          <w:p w:rsidR="00F230A2" w:rsidRDefault="00F230A2" w:rsidP="00F230A2">
            <w:pPr>
              <w:pStyle w:val="CopticVersemulti-line"/>
            </w:pPr>
            <w:r>
              <w:t>ⲫⲏⲉ̀ⲧⲁϥϭⲓⲥⲁⲣⲝ ⲉ̀ⲃⲟⲗ ⲛ̀ϧⲏϯ:</w:t>
            </w:r>
          </w:p>
          <w:p w:rsidR="00F230A2" w:rsidRPr="005130A7" w:rsidRDefault="00F230A2" w:rsidP="00F230A2">
            <w:pPr>
              <w:pStyle w:val="CopticVerse"/>
            </w:pPr>
            <w:r>
              <w:t>ⲁϥⲛⲟϩⲉⲙ ⲉ̀ⲃⲟⲗ ⲛ̀ⲛⲉⲯⲩⲭⲏ.</w:t>
            </w:r>
          </w:p>
        </w:tc>
      </w:tr>
      <w:tr w:rsidR="00F230A2" w:rsidTr="00B84B62">
        <w:trPr>
          <w:cantSplit/>
          <w:jc w:val="center"/>
        </w:trPr>
        <w:tc>
          <w:tcPr>
            <w:tcW w:w="288" w:type="dxa"/>
          </w:tcPr>
          <w:p w:rsidR="00F230A2" w:rsidRDefault="00F230A2" w:rsidP="00B84B62">
            <w:pPr>
              <w:pStyle w:val="CopticCross"/>
            </w:pPr>
            <w:r w:rsidRPr="00FB5ACB">
              <w:t>¿</w:t>
            </w:r>
          </w:p>
        </w:tc>
        <w:tc>
          <w:tcPr>
            <w:tcW w:w="3960" w:type="dxa"/>
          </w:tcPr>
          <w:p w:rsidR="00F230A2" w:rsidRDefault="00F230A2" w:rsidP="00F230A2">
            <w:pPr>
              <w:pStyle w:val="EngHang"/>
            </w:pPr>
            <w:r>
              <w:t>Blessed are you, in truth,</w:t>
            </w:r>
          </w:p>
          <w:p w:rsidR="00F230A2" w:rsidRDefault="00F230A2" w:rsidP="00F230A2">
            <w:pPr>
              <w:pStyle w:val="EngHang"/>
            </w:pPr>
            <w:r>
              <w:t>O Mother of the True Light.</w:t>
            </w:r>
          </w:p>
          <w:p w:rsidR="00F230A2" w:rsidRDefault="00F230A2" w:rsidP="00F230A2">
            <w:pPr>
              <w:pStyle w:val="EngHang"/>
            </w:pPr>
            <w:r>
              <w:t>You are the blessed root,</w:t>
            </w:r>
          </w:p>
          <w:p w:rsidR="00F230A2" w:rsidRDefault="00F230A2" w:rsidP="00F230A2">
            <w:pPr>
              <w:pStyle w:val="EngHangEnd"/>
            </w:pPr>
            <w:r>
              <w:t>Which blossomed and brought fruit.</w:t>
            </w:r>
          </w:p>
        </w:tc>
        <w:tc>
          <w:tcPr>
            <w:tcW w:w="288" w:type="dxa"/>
          </w:tcPr>
          <w:p w:rsidR="00F230A2" w:rsidRDefault="00F230A2" w:rsidP="00B84B62"/>
        </w:tc>
        <w:tc>
          <w:tcPr>
            <w:tcW w:w="288" w:type="dxa"/>
          </w:tcPr>
          <w:p w:rsidR="00F230A2" w:rsidRDefault="00F230A2" w:rsidP="00B84B62">
            <w:pPr>
              <w:pStyle w:val="CopticCross"/>
            </w:pPr>
            <w:r w:rsidRPr="00FB5ACB">
              <w:t>¿</w:t>
            </w:r>
          </w:p>
        </w:tc>
        <w:tc>
          <w:tcPr>
            <w:tcW w:w="3960" w:type="dxa"/>
          </w:tcPr>
          <w:p w:rsidR="00F230A2" w:rsidRDefault="00F230A2" w:rsidP="00F230A2">
            <w:pPr>
              <w:pStyle w:val="CopticVersemulti-line"/>
              <w:rPr>
                <w:rFonts w:eastAsia="Arial Unicode MS" w:cs="FreeSerifAvvaShenouda"/>
              </w:rPr>
            </w:pPr>
            <w:r>
              <w:rPr>
                <w:rFonts w:eastAsia="Arial Unicode MS" w:cs="FreeSerifAvvaShenouda"/>
              </w:rPr>
              <w:t>Ⲱⲟⲩⲛⲓⲁ̀ϯ ⲛ̀ⲑⲟ ϧⲉⲛ ⲟⲩⲙⲉⲑⲙⲏⲓ:</w:t>
            </w:r>
          </w:p>
          <w:p w:rsidR="00F230A2" w:rsidRDefault="00F230A2" w:rsidP="00F230A2">
            <w:pPr>
              <w:pStyle w:val="CopticVersemulti-line"/>
              <w:rPr>
                <w:rFonts w:eastAsia="Arial Unicode MS" w:cs="FreeSerifAvvaShenouda"/>
              </w:rPr>
            </w:pPr>
            <w:r>
              <w:rPr>
                <w:rFonts w:eastAsia="Arial Unicode MS" w:cs="FreeSerifAvvaShenouda"/>
              </w:rPr>
              <w:t>ⲱ̀ ⲑ̀ⲙⲁⲩ ⲙ̀ⲡⲓⲟⲩⲱⲓⲛⲓ ⲙ̀ⲙⲏⲓ:</w:t>
            </w:r>
          </w:p>
          <w:p w:rsidR="00F230A2" w:rsidRDefault="00F230A2" w:rsidP="00F230A2">
            <w:pPr>
              <w:pStyle w:val="CopticVersemulti-line"/>
              <w:rPr>
                <w:rFonts w:eastAsia="Arial Unicode MS" w:cs="FreeSerifAvvaShenouda"/>
              </w:rPr>
            </w:pPr>
            <w:r>
              <w:rPr>
                <w:rFonts w:eastAsia="Arial Unicode MS" w:cs="FreeSerifAvvaShenouda"/>
              </w:rPr>
              <w:t>ⲛ̀ⲑⲟ ⲡⲉ ϯⲛⲟⲩⲛⲓ ⲉⲧⲥ̀ⲙⲁⲣⲱⲟⲩⲧ:</w:t>
            </w:r>
          </w:p>
          <w:p w:rsidR="00F230A2" w:rsidRPr="00384F62" w:rsidRDefault="00F230A2" w:rsidP="00F230A2">
            <w:pPr>
              <w:pStyle w:val="CopticVerse"/>
            </w:pPr>
            <w:r>
              <w:t>ⲑⲏⲉ̀ⲧⲁⲥ ⲣⲏⲧⲟⲥ ϯⲕⲁⲣⲡⲟⲥ.</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We bless you forever,</w:t>
            </w:r>
          </w:p>
          <w:p w:rsidR="00F230A2" w:rsidRDefault="00F230A2" w:rsidP="00F230A2">
            <w:pPr>
              <w:pStyle w:val="EngHang"/>
            </w:pPr>
            <w:r>
              <w:t>For you gave birth to the King,</w:t>
            </w:r>
          </w:p>
          <w:p w:rsidR="00F230A2" w:rsidRDefault="00F230A2" w:rsidP="00F230A2">
            <w:pPr>
              <w:pStyle w:val="EngHang"/>
            </w:pPr>
            <w:r>
              <w:t>Who saved our race</w:t>
            </w:r>
          </w:p>
          <w:p w:rsidR="00F230A2" w:rsidRDefault="00F230A2" w:rsidP="00F230A2">
            <w:pPr>
              <w:pStyle w:val="EngHangEnd"/>
            </w:pPr>
            <w:r>
              <w:t>From our evil enemies.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Ϣⲁ ⲉ̀ⲛⲉϩ ⲧⲉⲛϩⲱⲥ ⲉ̀ⲣⲟ:</w:t>
            </w:r>
          </w:p>
          <w:p w:rsidR="00F230A2" w:rsidRDefault="00F230A2" w:rsidP="00F230A2">
            <w:pPr>
              <w:pStyle w:val="CopticVersemulti-line"/>
            </w:pPr>
            <w:r>
              <w:t>ϫⲉ ⲁ̀ⲣⲉⲙⲓⲥⲓ ⲙ̀ⲡ̀ⲟⲩⲣⲟ:</w:t>
            </w:r>
          </w:p>
          <w:p w:rsidR="00F230A2" w:rsidRDefault="00F230A2" w:rsidP="00F230A2">
            <w:pPr>
              <w:pStyle w:val="CopticVersemulti-line"/>
            </w:pPr>
            <w:r>
              <w:t>ⲟⲩⲟϩ ⲁϥⲧⲟⲩϫⲟ ⲙ̀ⲡⲉⲛⲅⲉⲛⲟⲥ:</w:t>
            </w:r>
          </w:p>
          <w:p w:rsidR="00F230A2" w:rsidRDefault="00F230A2" w:rsidP="00F230A2">
            <w:pPr>
              <w:pStyle w:val="CopticVerse"/>
            </w:pPr>
            <w:r>
              <w:t>ⲉ̀ⲃⲟⲗϧⲉⲛ ⲛⲉⲛϫⲁϫⲓ ⲉⲧϩⲱⲟⲩ.</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Blessed is your Fruit,</w:t>
            </w:r>
          </w:p>
          <w:p w:rsidR="00F230A2" w:rsidRDefault="00F230A2" w:rsidP="00F230A2">
            <w:pPr>
              <w:pStyle w:val="EngHang"/>
            </w:pPr>
            <w:r>
              <w:t>O true vine,</w:t>
            </w:r>
          </w:p>
          <w:p w:rsidR="00F230A2" w:rsidRDefault="00F230A2" w:rsidP="00F230A2">
            <w:pPr>
              <w:pStyle w:val="EngHang"/>
            </w:pPr>
            <w:r>
              <w:t>He who was incarnate of you</w:t>
            </w:r>
          </w:p>
          <w:p w:rsidR="00F230A2" w:rsidRDefault="00F230A2" w:rsidP="00F230A2">
            <w:pPr>
              <w:pStyle w:val="EngHangEnd"/>
            </w:pPr>
            <w:r>
              <w:t>Is the True God.</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Ϥⲥ̀ⲙⲁⲣⲟⲩⲧ ⲛ̀ϫⲉ ⲡⲉⲕⲁⲣⲡⲟⲥ:</w:t>
            </w:r>
          </w:p>
          <w:p w:rsidR="00F230A2" w:rsidRDefault="00F230A2" w:rsidP="00F230A2">
            <w:pPr>
              <w:pStyle w:val="CopticVersemulti-line"/>
            </w:pPr>
            <w:r>
              <w:t>ⲱ̀ ϯⲃⲱ ⲛ̀ⲁ̀ⲗⲟⲗⲓ ⲛ̀ⲧⲁ ⲫ̀ⲙⲏⲓ:</w:t>
            </w:r>
          </w:p>
          <w:p w:rsidR="00F230A2" w:rsidRDefault="00F230A2" w:rsidP="00F230A2">
            <w:pPr>
              <w:pStyle w:val="CopticVersemulti-line"/>
            </w:pPr>
            <w:r>
              <w:t>ⲫⲏⲉ̀ⲧⲁϥϭⲓⲥⲁⲣⲝ ⲉ̀ⲃⲟⲗ ⲛ̀ϧⲏϯ:</w:t>
            </w:r>
          </w:p>
          <w:p w:rsidR="00F230A2" w:rsidRDefault="00F230A2" w:rsidP="00F230A2">
            <w:pPr>
              <w:pStyle w:val="CopticVerse"/>
            </w:pPr>
            <w:r>
              <w:t>ⲛ̀ⲑⲟϥ ⲅⲁⲣ ⲡⲉ Ⲫϯ ⲙ̀ⲙⲏⲓ.</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With the blessing we bless you.</w:t>
            </w:r>
          </w:p>
          <w:p w:rsidR="00F230A2" w:rsidRDefault="00F230A2" w:rsidP="00F230A2">
            <w:pPr>
              <w:pStyle w:val="EngHang"/>
            </w:pPr>
            <w:r>
              <w:t>We joyfully celebrate</w:t>
            </w:r>
          </w:p>
          <w:p w:rsidR="00F230A2" w:rsidRDefault="00F230A2" w:rsidP="00F230A2">
            <w:pPr>
              <w:pStyle w:val="EngHang"/>
            </w:pPr>
            <w:r>
              <w:t>With the orders on high,</w:t>
            </w:r>
          </w:p>
          <w:p w:rsidR="00F230A2" w:rsidRDefault="00F230A2" w:rsidP="00F230A2">
            <w:pPr>
              <w:pStyle w:val="EngHangEnd"/>
            </w:pPr>
            <w:r>
              <w:t>For Immanuel is born to us.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Ϧⲉⲛ ⲟⲩⲥ̀ⲙⲟⲩ ⲧⲉⲛⲥ̀ⲙⲟⲩ ⲉ̀ⲣⲟⲕ:</w:t>
            </w:r>
          </w:p>
          <w:p w:rsidR="00F230A2" w:rsidRDefault="00F230A2" w:rsidP="00F230A2">
            <w:pPr>
              <w:pStyle w:val="CopticVersemulti-line"/>
            </w:pPr>
            <w:r>
              <w:t>ⲛⲉⲙ ⲛⲓⲧⲁⲅⲙⲁ ⲛ̀ⲧⲉ ⲡ̀ϭⲓⲥⲓ:</w:t>
            </w:r>
          </w:p>
          <w:p w:rsidR="00F230A2" w:rsidRDefault="00F230A2" w:rsidP="00F230A2">
            <w:pPr>
              <w:pStyle w:val="CopticVersemulti-line"/>
            </w:pPr>
            <w:r>
              <w:t>ⲛ̀ⲧⲉⲛⲉⲣϣⲁⲓ ϧⲉⲛ ⲟⲩⲑⲉⲗⲏⲗ:</w:t>
            </w:r>
          </w:p>
          <w:p w:rsidR="00F230A2" w:rsidRDefault="00F230A2" w:rsidP="00F230A2">
            <w:pPr>
              <w:pStyle w:val="CopticVerse"/>
            </w:pPr>
            <w:r>
              <w:t>ϫⲉ ⲁϥⲙⲓⲥⲓ ⲛⲁⲛ ⲛ̀Ⲉⲙⲙⲁⲛⲟⲩⲏⲗ.</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There is mercy from the Son</w:t>
            </w:r>
          </w:p>
          <w:p w:rsidR="00F230A2" w:rsidRDefault="00F230A2" w:rsidP="00F230A2">
            <w:pPr>
              <w:pStyle w:val="EngHang"/>
            </w:pPr>
            <w:r>
              <w:t>For those who keep His commandments.</w:t>
            </w:r>
          </w:p>
          <w:p w:rsidR="00F230A2" w:rsidRDefault="00F230A2" w:rsidP="00F230A2">
            <w:pPr>
              <w:pStyle w:val="EngHang"/>
            </w:pPr>
            <w:r>
              <w:t>May he make us worthy,</w:t>
            </w:r>
          </w:p>
          <w:p w:rsidR="00F230A2" w:rsidRDefault="00F230A2" w:rsidP="00F230A2">
            <w:pPr>
              <w:pStyle w:val="EngHangEnd"/>
            </w:pPr>
            <w:r>
              <w:t>And forgive us our sins.</w:t>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Ϩⲓⲛⲁ ⲛ̀ⲧⲉ ⲡ̀ϣⲏⲣⲓ ⲉⲣⲟⲩⲛⲁⲓ:</w:t>
            </w:r>
          </w:p>
          <w:p w:rsidR="00F230A2" w:rsidRDefault="00F230A2" w:rsidP="00F230A2">
            <w:pPr>
              <w:pStyle w:val="CopticVersemulti-line"/>
            </w:pPr>
            <w:r>
              <w:t>ⲛⲉⲙ ⲛⲏⲉⲧⲁ̀ⲣⲉϩ ⲉ̀ⲛⲉϥⲉⲛⲧⲟⲗⲏ:</w:t>
            </w:r>
          </w:p>
          <w:p w:rsidR="00F230A2" w:rsidRDefault="00F230A2" w:rsidP="00F230A2">
            <w:pPr>
              <w:pStyle w:val="CopticVersemulti-line"/>
            </w:pPr>
            <w:r>
              <w:t>ⲟⲩⲟϩ ⲛ̀ⲧⲉⲛⲉⲣⲡ̀ⲉⲙⲡ̀ϣⲁ:</w:t>
            </w:r>
          </w:p>
          <w:p w:rsidR="00F230A2" w:rsidRDefault="00F230A2" w:rsidP="00F230A2">
            <w:pPr>
              <w:pStyle w:val="CopticVerse"/>
            </w:pPr>
            <w:r>
              <w:t>ⲙ̀ⲡⲓⲭⲱ ⲉ̀ⲃⲟⲗ ⲛ̀ⲧⲉ ⲛⲉⲛⲛⲟⲃⲓ.</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O Christ, Our Master,</w:t>
            </w:r>
          </w:p>
          <w:p w:rsidR="00F230A2" w:rsidRDefault="00F230A2" w:rsidP="00F230A2">
            <w:pPr>
              <w:pStyle w:val="EngHang"/>
            </w:pPr>
            <w:r>
              <w:t>Perfect Your love in mankind,</w:t>
            </w:r>
          </w:p>
          <w:p w:rsidR="00F230A2" w:rsidRDefault="00F230A2" w:rsidP="00F230A2">
            <w:pPr>
              <w:pStyle w:val="EngHang"/>
            </w:pPr>
            <w:r>
              <w:t>Guide us and make us steadfast</w:t>
            </w:r>
          </w:p>
          <w:p w:rsidR="00F230A2" w:rsidRDefault="00F230A2" w:rsidP="00F230A2">
            <w:pPr>
              <w:pStyle w:val="EngHangEnd"/>
            </w:pPr>
            <w:r>
              <w:t>In Your Orthodox faith.</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Ϫⲱⲕ ⲉ̀ⲃⲟⲗ ⲱ̀ ⲡⲉⲛⲛⲏⲃ Ⲡⲭ̄ⲥ̄:</w:t>
            </w:r>
          </w:p>
          <w:p w:rsidR="00F230A2" w:rsidRDefault="00F230A2" w:rsidP="00F230A2">
            <w:pPr>
              <w:pStyle w:val="CopticVersemulti-line"/>
            </w:pPr>
            <w:r>
              <w:t>ⲛ̀ⲧⲉⲕⲙⲉⲧⲁⲙⲁⲓⲣⲱⲙⲓ ⲛⲉⲙⲁⲛ:</w:t>
            </w:r>
          </w:p>
          <w:p w:rsidR="00F230A2" w:rsidRDefault="00F230A2" w:rsidP="00F230A2">
            <w:pPr>
              <w:pStyle w:val="CopticVersemulti-line"/>
            </w:pPr>
            <w:r>
              <w:t>ⲡⲓⲙⲱⲓⲧ ⲛⲁⲛ ⲟⲩⲟϩ ⲙⲁⲧⲁϫⲣⲟⲛ:</w:t>
            </w:r>
          </w:p>
          <w:p w:rsidR="00F230A2" w:rsidRDefault="00F230A2" w:rsidP="00F230A2">
            <w:pPr>
              <w:pStyle w:val="CopticVerse"/>
            </w:pPr>
            <w:r>
              <w:t>ϧⲉⲛ ⲡⲉⲕⲛⲁϩϯ ⲉⲧⲥⲟⲩⲧⲱⲙ.</w:t>
            </w:r>
          </w:p>
        </w:tc>
      </w:tr>
      <w:tr w:rsidR="00F230A2" w:rsidTr="00B84B62">
        <w:trPr>
          <w:cantSplit/>
          <w:jc w:val="center"/>
        </w:trPr>
        <w:tc>
          <w:tcPr>
            <w:tcW w:w="288" w:type="dxa"/>
          </w:tcPr>
          <w:p w:rsidR="00F230A2" w:rsidRPr="00FB5ACB" w:rsidRDefault="00F230A2" w:rsidP="00B84B62">
            <w:pPr>
              <w:pStyle w:val="CopticCross"/>
            </w:pPr>
          </w:p>
        </w:tc>
        <w:tc>
          <w:tcPr>
            <w:tcW w:w="3960" w:type="dxa"/>
          </w:tcPr>
          <w:p w:rsidR="00F230A2" w:rsidRDefault="00F230A2" w:rsidP="00F230A2">
            <w:pPr>
              <w:pStyle w:val="EngHang"/>
            </w:pPr>
            <w:r>
              <w:t>Accept our prayers unto you Yourself,</w:t>
            </w:r>
          </w:p>
          <w:p w:rsidR="00F230A2" w:rsidRDefault="00F230A2" w:rsidP="00F230A2">
            <w:pPr>
              <w:pStyle w:val="EngHang"/>
            </w:pPr>
            <w:r>
              <w:t>The prayers of us, the unworthy,</w:t>
            </w:r>
          </w:p>
          <w:p w:rsidR="00F230A2" w:rsidRDefault="00F230A2" w:rsidP="00F230A2">
            <w:pPr>
              <w:pStyle w:val="EngHang"/>
            </w:pPr>
            <w:r>
              <w:t>Through the supplications of our lady,</w:t>
            </w:r>
          </w:p>
          <w:p w:rsidR="00F230A2" w:rsidRDefault="00F230A2" w:rsidP="00F230A2">
            <w:pPr>
              <w:pStyle w:val="EngHangEnd"/>
            </w:pPr>
            <w:r>
              <w:t>Mary the Theotokos.</w:t>
            </w:r>
          </w:p>
        </w:tc>
        <w:tc>
          <w:tcPr>
            <w:tcW w:w="288" w:type="dxa"/>
          </w:tcPr>
          <w:p w:rsidR="00F230A2" w:rsidRDefault="00F230A2" w:rsidP="00B84B62"/>
        </w:tc>
        <w:tc>
          <w:tcPr>
            <w:tcW w:w="288" w:type="dxa"/>
          </w:tcPr>
          <w:p w:rsidR="00F230A2" w:rsidRPr="00FB5ACB" w:rsidRDefault="00F230A2" w:rsidP="00B84B62">
            <w:pPr>
              <w:pStyle w:val="CopticCross"/>
            </w:pPr>
          </w:p>
        </w:tc>
        <w:tc>
          <w:tcPr>
            <w:tcW w:w="3960" w:type="dxa"/>
          </w:tcPr>
          <w:p w:rsidR="00F230A2" w:rsidRDefault="00F230A2" w:rsidP="00F230A2">
            <w:pPr>
              <w:pStyle w:val="CopticVersemulti-line"/>
            </w:pPr>
            <w:r>
              <w:t>Ϭⲓ ⲛⲁⲕ ⲛ̀ⲛⲉⲛⲧⲱⲃϩ ⲛ̀ⲧⲟⲧⲉⲛ:</w:t>
            </w:r>
          </w:p>
          <w:p w:rsidR="00F230A2" w:rsidRDefault="00F230A2" w:rsidP="00F230A2">
            <w:pPr>
              <w:pStyle w:val="CopticVersemulti-line"/>
            </w:pPr>
            <w:r>
              <w:t>ⲁ̀ⲛⲟⲛ ϧⲁ ⲛⲓⲁⲧⲉ̀ⲙⲡ̀ϣⲁ:</w:t>
            </w:r>
          </w:p>
          <w:p w:rsidR="00F230A2" w:rsidRDefault="00F230A2" w:rsidP="00F230A2">
            <w:pPr>
              <w:pStyle w:val="CopticVersemulti-line"/>
            </w:pPr>
            <w:r>
              <w:t>ϩⲓⲧⲉⲛ ⲛⲓϯϩⲟ ⲛ̀ⲧⲉⲛⲟ̄ⲥ̄ ⲧⲏⲣⲉⲛ:</w:t>
            </w:r>
          </w:p>
          <w:p w:rsidR="00F230A2" w:rsidRDefault="00F230A2" w:rsidP="00F230A2">
            <w:pPr>
              <w:pStyle w:val="CopticVerse"/>
            </w:pPr>
            <w:r>
              <w:t>Ⲙⲁⲣⲓⲁ̀ ϯⲑⲉ̀ⲟⲧⲟⲕⲟⲥ.</w:t>
            </w:r>
          </w:p>
        </w:tc>
      </w:tr>
      <w:tr w:rsidR="00F230A2" w:rsidTr="00B84B62">
        <w:trPr>
          <w:cantSplit/>
          <w:jc w:val="center"/>
        </w:trPr>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EngHang"/>
            </w:pPr>
            <w:r>
              <w:t>I ask you,</w:t>
            </w:r>
          </w:p>
          <w:p w:rsidR="00F230A2" w:rsidRDefault="00F230A2" w:rsidP="00F230A2">
            <w:pPr>
              <w:pStyle w:val="EngHang"/>
            </w:pPr>
            <w:r>
              <w:t>Through the prayers of my fathers and brethren,</w:t>
            </w:r>
          </w:p>
          <w:p w:rsidR="00F230A2" w:rsidRDefault="00F230A2" w:rsidP="00F230A2">
            <w:pPr>
              <w:pStyle w:val="EngHang"/>
            </w:pPr>
            <w:r>
              <w:t>Forgive me, the sinner,</w:t>
            </w:r>
          </w:p>
          <w:p w:rsidR="00F230A2" w:rsidRDefault="00F230A2" w:rsidP="00F230A2">
            <w:pPr>
              <w:pStyle w:val="EngHangEnd"/>
            </w:pPr>
            <w:commentRangeStart w:id="975"/>
            <w:r>
              <w:t>For I cannot speak.</w:t>
            </w:r>
            <w:commentRangeEnd w:id="975"/>
            <w:r>
              <w:rPr>
                <w:rStyle w:val="CommentReference"/>
              </w:rPr>
              <w:commentReference w:id="975"/>
            </w:r>
          </w:p>
        </w:tc>
        <w:tc>
          <w:tcPr>
            <w:tcW w:w="288" w:type="dxa"/>
          </w:tcPr>
          <w:p w:rsidR="00F230A2" w:rsidRDefault="00F230A2" w:rsidP="00B84B62"/>
        </w:tc>
        <w:tc>
          <w:tcPr>
            <w:tcW w:w="288" w:type="dxa"/>
          </w:tcPr>
          <w:p w:rsidR="00F230A2" w:rsidRPr="00FB5ACB" w:rsidRDefault="00F230A2" w:rsidP="00B84B62">
            <w:pPr>
              <w:pStyle w:val="CopticCross"/>
            </w:pPr>
            <w:r w:rsidRPr="00FB5ACB">
              <w:t>¿</w:t>
            </w:r>
          </w:p>
        </w:tc>
        <w:tc>
          <w:tcPr>
            <w:tcW w:w="3960" w:type="dxa"/>
          </w:tcPr>
          <w:p w:rsidR="00F230A2" w:rsidRDefault="00F230A2" w:rsidP="00F230A2">
            <w:pPr>
              <w:pStyle w:val="CopticVersemulti-line"/>
            </w:pPr>
            <w:r>
              <w:t>Ϯϯϩⲟϯⲧⲱⲃϩ ⲙ̀ⲙⲱⲧⲉⲛ:</w:t>
            </w:r>
          </w:p>
          <w:p w:rsidR="00F230A2" w:rsidRDefault="00F230A2" w:rsidP="00F230A2">
            <w:pPr>
              <w:pStyle w:val="CopticVersemulti-line"/>
            </w:pPr>
            <w:r>
              <w:t>ⲛⲁⲓⲟϯ ⲛⲉⲙ ⲛⲁⲥ̀ⲛⲏⲟⲩ ⲱ̀ ⲛⲁⲙⲉⲛⲣⲁϯ:</w:t>
            </w:r>
          </w:p>
          <w:p w:rsidR="00F230A2" w:rsidRDefault="00F230A2" w:rsidP="00F230A2">
            <w:pPr>
              <w:pStyle w:val="CopticVersemulti-line"/>
            </w:pPr>
            <w:r>
              <w:t>ⲭⲱ ⲛⲏⲓ ⲉ̀ⲃⲟⲗ ϧⲁ ⲡⲓⲣⲉϥⲉⲣⲛⲟⲃⲓ:</w:t>
            </w:r>
          </w:p>
          <w:p w:rsidR="00F230A2" w:rsidRDefault="00F230A2" w:rsidP="00F230A2">
            <w:pPr>
              <w:pStyle w:val="CopticVerse"/>
            </w:pPr>
            <w:r>
              <w:t>ϫⲉ ⲁⲓⲧⲱⲙⲧ ϧⲉⲛ ⲡⲓⲡⲉⲗⲁⲅⲟⲥ.</w:t>
            </w:r>
          </w:p>
        </w:tc>
      </w:tr>
    </w:tbl>
    <w:p w:rsidR="00437FBE" w:rsidRPr="00437FBE" w:rsidRDefault="00437FBE" w:rsidP="00437FBE"/>
    <w:p w:rsidR="00FF5FF3" w:rsidRDefault="00FF5FF3" w:rsidP="00FF5FF3">
      <w:pPr>
        <w:pStyle w:val="Heading3"/>
      </w:pPr>
      <w:r>
        <w:lastRenderedPageBreak/>
        <w:t>December 26 (27) / Koiak 30: The Second Day of the Feast of the Nativity</w:t>
      </w:r>
    </w:p>
    <w:p w:rsidR="00FF5FF3" w:rsidRPr="00FF5FF3" w:rsidRDefault="00FF5FF3" w:rsidP="00FF5FF3">
      <w:pPr>
        <w:pStyle w:val="Rubric"/>
      </w:pPr>
      <w:r>
        <w:t>See the Feast of the Nativity on the preceding day.</w:t>
      </w:r>
    </w:p>
    <w:p w:rsidR="00FF5FF3" w:rsidRDefault="00FF5FF3" w:rsidP="00FF5FF3">
      <w:pPr>
        <w:pStyle w:val="Heading3"/>
      </w:pPr>
      <w:r>
        <w:t>December 27 (28) / Tobi 1: St. Stephen Day</w:t>
      </w:r>
    </w:p>
    <w:p w:rsidR="00FF5FF3" w:rsidRDefault="00FF5FF3" w:rsidP="00FF5FF3">
      <w:pPr>
        <w:pStyle w:val="Heading4"/>
      </w:pPr>
      <w:r>
        <w:t>The Doxology</w:t>
      </w:r>
    </w:p>
    <w:p w:rsidR="00FF5FF3" w:rsidRDefault="00FF5FF3" w:rsidP="00FF5FF3">
      <w:pPr>
        <w:pStyle w:val="Heading3"/>
      </w:pPr>
      <w:r>
        <w:t>December 30 (31) / Tobi 4: St. John the Evangelist</w:t>
      </w:r>
    </w:p>
    <w:p w:rsidR="00FF5FF3" w:rsidRPr="00FF5FF3" w:rsidRDefault="00FF5FF3" w:rsidP="00FF5FF3">
      <w:pPr>
        <w:pStyle w:val="Heading4"/>
      </w:pPr>
      <w:r>
        <w:t>The Doxology</w:t>
      </w:r>
    </w:p>
    <w:p w:rsidR="00495F1A" w:rsidRDefault="00495F1A" w:rsidP="00495F1A">
      <w:pPr>
        <w:pStyle w:val="Heading2"/>
      </w:pPr>
      <w:bookmarkStart w:id="976" w:name="_Toc410196204"/>
      <w:bookmarkStart w:id="977" w:name="_Toc410196446"/>
      <w:bookmarkStart w:id="978" w:name="_Toc410196948"/>
      <w:bookmarkStart w:id="979" w:name="_Toc428340989"/>
      <w:bookmarkEnd w:id="963"/>
      <w:bookmarkEnd w:id="964"/>
      <w:bookmarkEnd w:id="965"/>
      <w:r>
        <w:lastRenderedPageBreak/>
        <w:t>January</w:t>
      </w:r>
      <w:bookmarkEnd w:id="976"/>
      <w:bookmarkEnd w:id="977"/>
      <w:bookmarkEnd w:id="978"/>
      <w:r w:rsidR="00FF5FF3">
        <w:t xml:space="preserve"> or </w:t>
      </w:r>
      <w:r w:rsidR="00FF5FF3">
        <w:rPr>
          <w:rFonts w:ascii="FreeSerifAvvaShenouda" w:hAnsi="FreeSerifAvvaShenouda" w:cs="FreeSerifAvvaShenouda"/>
        </w:rPr>
        <w:t>Ⲧⲱⲃⲓ</w:t>
      </w:r>
      <w:bookmarkEnd w:id="979"/>
    </w:p>
    <w:p w:rsidR="00495F1A" w:rsidRDefault="00FF5FF3" w:rsidP="00495F1A">
      <w:pPr>
        <w:pStyle w:val="Heading3"/>
      </w:pPr>
      <w:bookmarkStart w:id="980" w:name="_Toc410196205"/>
      <w:bookmarkStart w:id="981" w:name="_Toc410196447"/>
      <w:bookmarkStart w:id="982" w:name="_Toc410196949"/>
      <w:r>
        <w:rPr>
          <w:lang w:val="en-US"/>
        </w:rPr>
        <w:t xml:space="preserve">January 1 (2) / Tobi 1: The Feast of the </w:t>
      </w:r>
      <w:r w:rsidR="00495F1A">
        <w:t>Circumcision</w:t>
      </w:r>
      <w:bookmarkEnd w:id="980"/>
      <w:bookmarkEnd w:id="981"/>
      <w:bookmarkEnd w:id="982"/>
    </w:p>
    <w:p w:rsidR="00FF5FF3" w:rsidRDefault="00FF5FF3" w:rsidP="00FF5F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Our Lord Jesus Christ,</w:t>
            </w:r>
          </w:p>
          <w:p w:rsidR="00124ADD" w:rsidRDefault="00124ADD" w:rsidP="00124ADD">
            <w:pPr>
              <w:pStyle w:val="EngHang"/>
            </w:pPr>
            <w:r>
              <w:t>The True Son of God,</w:t>
            </w:r>
          </w:p>
          <w:p w:rsidR="00124ADD" w:rsidRDefault="00124ADD" w:rsidP="00124ADD">
            <w:pPr>
              <w:pStyle w:val="EngHang"/>
            </w:pPr>
            <w:r>
              <w:t>Who was incarnate of the Virgin—</w:t>
            </w:r>
          </w:p>
          <w:p w:rsidR="00124ADD" w:rsidRDefault="00124ADD" w:rsidP="00124ADD">
            <w:pPr>
              <w:pStyle w:val="EngHangEnd"/>
            </w:pPr>
            <w:r>
              <w:t>She brought Him forth as a Good One—</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ⲀⲠⲉⲛⲟ̄ⲥ̄ Ⲓⲏ̄ⲥ̄ Ⲡⲭ̄ⲥ̄</w:t>
            </w:r>
          </w:p>
          <w:p w:rsidR="00124ADD" w:rsidRDefault="00124ADD" w:rsidP="00124ADD">
            <w:pPr>
              <w:pStyle w:val="CopticVersemulti-line"/>
            </w:pPr>
            <w:r>
              <w:t>Ⲡϣⲏⲣⲓ ⲙ̀Ⲫϯ</w:t>
            </w:r>
          </w:p>
          <w:p w:rsidR="00124ADD" w:rsidRDefault="00124ADD" w:rsidP="00124ADD">
            <w:pPr>
              <w:pStyle w:val="CopticVersemulti-line"/>
            </w:pPr>
            <w:r>
              <w:t>ⲁⲗⲏⲑⲱⲥ ⲫⲏⲉⲧⲁϥϭⲓⲥⲁⲣⲝ ϧⲉⲛ ϯⲡⲁⲣⲑⲉⲛⲟⲥ:</w:t>
            </w:r>
          </w:p>
          <w:p w:rsidR="00124ADD" w:rsidRPr="00C35319" w:rsidRDefault="00124ADD" w:rsidP="00124ADD">
            <w:pPr>
              <w:pStyle w:val="CopticHangingVerse"/>
            </w:pPr>
            <w:r>
              <w:t>ⲁⲥⲙⲓⲥⲓ ⲙ̀ⲙⲟϥ ϩⲱⲥ ⲁ̀ⲅⲁⲑⲟⲥ.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On the eight day</w:t>
            </w:r>
          </w:p>
          <w:p w:rsidR="00124ADD" w:rsidRDefault="00124ADD" w:rsidP="00124ADD">
            <w:pPr>
              <w:pStyle w:val="EngHang"/>
            </w:pPr>
            <w:r>
              <w:t>Of His glorious birth,</w:t>
            </w:r>
          </w:p>
          <w:p w:rsidR="00124ADD" w:rsidRDefault="00124ADD" w:rsidP="00124ADD">
            <w:pPr>
              <w:pStyle w:val="EngHang"/>
            </w:pPr>
            <w:r>
              <w:t>Received to Himself the circumcision,</w:t>
            </w:r>
          </w:p>
          <w:p w:rsidR="00124ADD" w:rsidRDefault="00124ADD" w:rsidP="00124ADD">
            <w:pPr>
              <w:pStyle w:val="EngHangEnd"/>
            </w:pPr>
            <w:r>
              <w:t>According to the custom of the Law.</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Ϧⲉⲛ ⲡⲓⲙⲁϩ ϣ̀ⲙⲏⲛ ⲛ̀ⲉ̀ϩⲟⲟⲩ:</w:t>
            </w:r>
          </w:p>
          <w:p w:rsidR="00124ADD" w:rsidRDefault="00124ADD" w:rsidP="00124ADD">
            <w:pPr>
              <w:pStyle w:val="CopticVersemulti-line"/>
            </w:pPr>
            <w:r>
              <w:t>ⲛ̀ⲧⲉ ⲡⲉϥϫⲓⲛⲙⲓⲥⲓ ⲙ̀ⲡⲁⲣⲁⲇⲟⲝⲟⲛ:</w:t>
            </w:r>
          </w:p>
          <w:p w:rsidR="00124ADD" w:rsidRDefault="00124ADD" w:rsidP="00124ADD">
            <w:pPr>
              <w:pStyle w:val="CopticVersemulti-line"/>
            </w:pPr>
            <w:r>
              <w:t>ⲁϥϣⲱⲡ ⲉ̀ⲣⲟϥ ⲙ̀ⲡⲓⲥⲉⲃⲓ:</w:t>
            </w:r>
          </w:p>
          <w:p w:rsidR="00124ADD" w:rsidRDefault="00124ADD" w:rsidP="00124ADD">
            <w:pPr>
              <w:pStyle w:val="CopticHangingVerse"/>
            </w:pPr>
            <w:r>
              <w:t>ⲕⲁⲧⲁ ⲡⲉⲧⲉⲥϣⲉ ⲙ̀ⲡⲓⲛⲟⲙⲟⲥ.</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Come let us worship Him,</w:t>
            </w:r>
          </w:p>
          <w:p w:rsidR="00124ADD" w:rsidRDefault="00124ADD" w:rsidP="00124ADD">
            <w:pPr>
              <w:pStyle w:val="EngHang"/>
            </w:pPr>
            <w:r>
              <w:t>For He is in truth God.</w:t>
            </w:r>
          </w:p>
          <w:p w:rsidR="00124ADD" w:rsidRDefault="00124ADD" w:rsidP="00124ADD">
            <w:pPr>
              <w:pStyle w:val="EngHang"/>
            </w:pPr>
            <w:r>
              <w:t>Let us glorify the Virgin</w:t>
            </w:r>
          </w:p>
          <w:p w:rsidR="00124ADD" w:rsidRDefault="00124ADD" w:rsidP="00124ADD">
            <w:pPr>
              <w:pStyle w:val="EngHangEnd"/>
            </w:pPr>
            <w:r>
              <w:t>Who bore Him in the Flesh.</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Ⲁⲙⲱⲓⲛⲓ ⲛ̀ⲧⲉⲛⲟⲩⲱϣⲧ ⲙ̀ⲙⲟϥ:</w:t>
            </w:r>
          </w:p>
          <w:p w:rsidR="00124ADD" w:rsidRDefault="00124ADD" w:rsidP="00124ADD">
            <w:pPr>
              <w:pStyle w:val="CopticVersemulti-line"/>
            </w:pPr>
            <w:r>
              <w:t>Ϫⲉ ⲛ̀ⲑⲟϥ ⲡⲉ Ⲫϯ ϧⲉⲛ ⲟⲩⲙⲉⲑⲙⲏⲓ:</w:t>
            </w:r>
          </w:p>
          <w:p w:rsidR="00124ADD" w:rsidRDefault="00124ADD" w:rsidP="00124ADD">
            <w:pPr>
              <w:pStyle w:val="CopticVersemulti-line"/>
            </w:pPr>
            <w:r>
              <w:t>ⲛ̀ⲧⲉⲛϯⲱ̀ⲟⲩ ⲛ̀ϯⲡⲁⲣⲑⲉⲛⲟⲥ:</w:t>
            </w:r>
          </w:p>
          <w:p w:rsidR="00124ADD" w:rsidRDefault="00124ADD" w:rsidP="00124ADD">
            <w:pPr>
              <w:pStyle w:val="CopticHangingVerse"/>
            </w:pPr>
            <w:r>
              <w:t>ⲑ̀ⲏⲉ̀ⲧⲁⲥϫ̀ⲫⲉ ⲥⲱⲙⲁⲧⲓⲕⲟⲥ.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Rejoice with us today,</w:t>
            </w:r>
          </w:p>
          <w:p w:rsidR="00124ADD" w:rsidRDefault="00124ADD" w:rsidP="00124ADD">
            <w:pPr>
              <w:pStyle w:val="EngHang"/>
            </w:pPr>
            <w:r>
              <w:t xml:space="preserve">All you </w:t>
            </w:r>
            <w:commentRangeStart w:id="983"/>
            <w:r>
              <w:t xml:space="preserve">Christian </w:t>
            </w:r>
            <w:commentRangeEnd w:id="983"/>
            <w:r>
              <w:rPr>
                <w:rStyle w:val="CommentReference"/>
                <w:rFonts w:ascii="Times New Roman" w:eastAsiaTheme="minorHAnsi" w:hAnsi="Times New Roman" w:cstheme="minorBidi"/>
                <w:color w:val="auto"/>
              </w:rPr>
              <w:commentReference w:id="983"/>
            </w:r>
            <w:r>
              <w:t>nations,</w:t>
            </w:r>
          </w:p>
          <w:p w:rsidR="00124ADD" w:rsidRDefault="00124ADD" w:rsidP="00124ADD">
            <w:pPr>
              <w:pStyle w:val="EngHang"/>
            </w:pPr>
            <w:r>
              <w:t>For Christ has received to Himself</w:t>
            </w:r>
          </w:p>
          <w:p w:rsidR="00124ADD" w:rsidRDefault="00124ADD" w:rsidP="00124ADD">
            <w:pPr>
              <w:pStyle w:val="EngHangEnd"/>
            </w:pPr>
            <w:r>
              <w:t>The circumcision on our behalf,</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Ⲑⲉⲗⲏⲗ ⲙ̀ⲙⲱⲧⲉⲛ ⲙ̀ⲫⲟⲟⲩ:</w:t>
            </w:r>
          </w:p>
          <w:p w:rsidR="00124ADD" w:rsidRDefault="00124ADD" w:rsidP="00124ADD">
            <w:pPr>
              <w:pStyle w:val="CopticVersemulti-line"/>
            </w:pPr>
            <w:r>
              <w:t>ⲛⲓⲉⲑⲛⲟⲥ ⲧⲏⲣⲟⲩ ϧⲉⲛ ⲟⲩⲣⲁϣⲓ:</w:t>
            </w:r>
          </w:p>
          <w:p w:rsidR="00124ADD" w:rsidRDefault="00124ADD" w:rsidP="00124ADD">
            <w:pPr>
              <w:pStyle w:val="CopticVersemulti-line"/>
            </w:pPr>
            <w:r>
              <w:t>ϫⲉ Ⲡⲭ̄ⲥ̄ ⲁϥϣⲱⲡ ⲉ̀ⲣⲟϥ</w:t>
            </w:r>
          </w:p>
          <w:p w:rsidR="00124ADD" w:rsidRDefault="00124ADD" w:rsidP="00124ADD">
            <w:pPr>
              <w:pStyle w:val="CopticHangingVerse"/>
            </w:pPr>
            <w:r>
              <w:t>ⲙ̀ⲡⲓⲥⲉⲃⲓ ⲉ̀ϩ̀ⲣⲏⲓ ⲉ̀ϫⲱⲛ.</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Default="00124ADD" w:rsidP="00124ADD">
            <w:pPr>
              <w:pStyle w:val="EngHang"/>
            </w:pPr>
            <w:r>
              <w:t>That He may set us free</w:t>
            </w:r>
          </w:p>
          <w:p w:rsidR="00124ADD" w:rsidRDefault="00124ADD" w:rsidP="00124ADD">
            <w:pPr>
              <w:pStyle w:val="EngHang"/>
            </w:pPr>
            <w:r>
              <w:t>From the bonds of the Law</w:t>
            </w:r>
          </w:p>
          <w:p w:rsidR="00124ADD" w:rsidRDefault="00124ADD" w:rsidP="00124ADD">
            <w:pPr>
              <w:pStyle w:val="EngHang"/>
            </w:pPr>
            <w:r>
              <w:t>And grant to us</w:t>
            </w:r>
          </w:p>
          <w:p w:rsidR="00124ADD" w:rsidRDefault="00124ADD" w:rsidP="00124ADD">
            <w:pPr>
              <w:pStyle w:val="EngHangEnd"/>
            </w:pPr>
            <w:r>
              <w:t>His perfect gifts.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Ϩⲓⲛⲁ ⲛ̀ⲧⲉϥⲁⲓⲧⲉⲛ ⲛ̀ⲡⲉⲙϩⲉ:</w:t>
            </w:r>
          </w:p>
          <w:p w:rsidR="00124ADD" w:rsidRDefault="00124ADD" w:rsidP="00124ADD">
            <w:pPr>
              <w:pStyle w:val="CopticVersemulti-line"/>
            </w:pPr>
            <w:r>
              <w:t>ⲉ̀ⲃⲟⲗϩⲁ ⲡ̀ⲥⲉⲃⲓ ⲛ̀ⲧⲉ ϯⲥⲁⲣⲝ:</w:t>
            </w:r>
          </w:p>
          <w:p w:rsidR="00124ADD" w:rsidRDefault="00124ADD" w:rsidP="00124ADD">
            <w:pPr>
              <w:pStyle w:val="CopticVersemulti-line"/>
            </w:pPr>
            <w:r>
              <w:t>ⲛ̀ⲧⲉϥϯ ⲛⲁⲛ ⲙ̀ⲡⲉϥⲛⲡ̄ⲛ̄ⲁ̄ ⲉ̄ⲑ̄ⲩ̄:</w:t>
            </w:r>
          </w:p>
          <w:p w:rsidR="00124ADD" w:rsidRDefault="00124ADD" w:rsidP="00124ADD">
            <w:pPr>
              <w:pStyle w:val="CopticHangingVerse"/>
            </w:pPr>
            <w:r>
              <w:t>ϩⲓⲧⲉⲛ ⲡⲓϫⲱⲕ ⲉ̀ⲃⲟⲗ.</w:t>
            </w:r>
          </w:p>
        </w:tc>
      </w:tr>
      <w:tr w:rsidR="00124ADD" w:rsidTr="00430630">
        <w:trPr>
          <w:cantSplit/>
          <w:jc w:val="center"/>
        </w:trPr>
        <w:tc>
          <w:tcPr>
            <w:tcW w:w="288" w:type="dxa"/>
          </w:tcPr>
          <w:p w:rsidR="00124ADD" w:rsidRDefault="00124ADD" w:rsidP="00430630">
            <w:pPr>
              <w:pStyle w:val="CopticCross"/>
            </w:pPr>
            <w:r w:rsidRPr="00FB5ACB">
              <w:lastRenderedPageBreak/>
              <w:t>¿</w:t>
            </w: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Let all the defiled heresies</w:t>
            </w:r>
          </w:p>
          <w:p w:rsidR="00124ADD" w:rsidRPr="00124ADD" w:rsidRDefault="00124ADD" w:rsidP="00124ADD">
            <w:pPr>
              <w:pStyle w:val="EngHang"/>
              <w:rPr>
                <w:color w:val="7F7F7F" w:themeColor="text1" w:themeTint="80"/>
              </w:rPr>
            </w:pPr>
            <w:r w:rsidRPr="00124ADD">
              <w:rPr>
                <w:color w:val="7F7F7F" w:themeColor="text1" w:themeTint="80"/>
              </w:rPr>
              <w:t>Be put to shame, and scorned;</w:t>
            </w:r>
          </w:p>
          <w:p w:rsidR="00124ADD" w:rsidRPr="00124ADD" w:rsidRDefault="00124ADD" w:rsidP="00124ADD">
            <w:pPr>
              <w:pStyle w:val="EngHang"/>
              <w:rPr>
                <w:color w:val="7F7F7F" w:themeColor="text1" w:themeTint="80"/>
              </w:rPr>
            </w:pPr>
            <w:r w:rsidRPr="00124ADD">
              <w:rPr>
                <w:color w:val="7F7F7F" w:themeColor="text1" w:themeTint="80"/>
              </w:rPr>
              <w:t>And let them hear Paul say,</w:t>
            </w:r>
          </w:p>
          <w:p w:rsidR="00124ADD" w:rsidRPr="00124ADD" w:rsidRDefault="00124ADD" w:rsidP="00124ADD">
            <w:pPr>
              <w:pStyle w:val="EngHangEnd"/>
              <w:rPr>
                <w:color w:val="7F7F7F" w:themeColor="text1" w:themeTint="80"/>
              </w:rPr>
            </w:pPr>
            <w:r w:rsidRPr="00124ADD">
              <w:rPr>
                <w:color w:val="7F7F7F" w:themeColor="text1" w:themeTint="80"/>
              </w:rPr>
              <w:t>“I am circumcised on the eighth day”</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Ⲙⲁⲣⲟⲩϭⲓϣⲓⲡⲓ ⲛ̀ⲥⲉϭⲓϣⲱϣ:</w:t>
            </w:r>
          </w:p>
          <w:p w:rsidR="00124ADD" w:rsidRDefault="00124ADD" w:rsidP="00124ADD">
            <w:pPr>
              <w:pStyle w:val="CopticVersemulti-line"/>
            </w:pPr>
            <w:r>
              <w:t>ⲛ̀ϫⲉ ⲛⲓϩⲁⲣⲁⲥⲓⲥ ⲧⲏⲣⲟⲩ ⲉⲧⲥⲱϥ:</w:t>
            </w:r>
          </w:p>
          <w:p w:rsidR="00124ADD" w:rsidRDefault="00124ADD" w:rsidP="00124ADD">
            <w:pPr>
              <w:pStyle w:val="CopticVersemulti-line"/>
            </w:pPr>
            <w:r>
              <w:t>ⲉⲩⲥⲱⲧⲉⲙ ⲙ̀Ⲡⲁⲩⲗⲟⲥ:</w:t>
            </w:r>
          </w:p>
          <w:p w:rsidR="00124ADD" w:rsidRDefault="00124ADD" w:rsidP="00124ADD">
            <w:pPr>
              <w:pStyle w:val="CopticHangingVerse"/>
            </w:pPr>
            <w:r>
              <w:t>ϫⲉ ⲁ̀ⲛⲟⲕ ⲟⲩⲥⲉⲃⲓ ϧⲉⲛ ⲡⲓⲙⲁϩ ϣ̀ⲙⲏⲛ ⲛ̀ⲉ̀ⲏⲟⲟⲩ.</w:t>
            </w:r>
          </w:p>
        </w:tc>
      </w:tr>
      <w:tr w:rsidR="00124ADD" w:rsidTr="00430630">
        <w:trPr>
          <w:cantSplit/>
          <w:jc w:val="center"/>
        </w:trPr>
        <w:tc>
          <w:tcPr>
            <w:tcW w:w="288" w:type="dxa"/>
          </w:tcPr>
          <w:p w:rsidR="00124ADD" w:rsidRDefault="00124ADD" w:rsidP="00430630">
            <w:pPr>
              <w:pStyle w:val="CopticCross"/>
            </w:pPr>
          </w:p>
        </w:tc>
        <w:tc>
          <w:tcPr>
            <w:tcW w:w="3960" w:type="dxa"/>
          </w:tcPr>
          <w:p w:rsidR="00124ADD" w:rsidRPr="00124ADD" w:rsidRDefault="00124ADD" w:rsidP="00124ADD">
            <w:pPr>
              <w:pStyle w:val="EngHang"/>
              <w:rPr>
                <w:color w:val="7F7F7F" w:themeColor="text1" w:themeTint="80"/>
              </w:rPr>
            </w:pPr>
            <w:r w:rsidRPr="00124ADD">
              <w:rPr>
                <w:color w:val="7F7F7F" w:themeColor="text1" w:themeTint="80"/>
              </w:rPr>
              <w:t>He told us of Christ,</w:t>
            </w:r>
          </w:p>
          <w:p w:rsidR="00124ADD" w:rsidRPr="00124ADD" w:rsidRDefault="00124ADD" w:rsidP="00124ADD">
            <w:pPr>
              <w:pStyle w:val="EngHang"/>
              <w:rPr>
                <w:color w:val="7F7F7F" w:themeColor="text1" w:themeTint="80"/>
              </w:rPr>
            </w:pPr>
            <w:r w:rsidRPr="00124ADD">
              <w:rPr>
                <w:color w:val="7F7F7F" w:themeColor="text1" w:themeTint="80"/>
              </w:rPr>
              <w:t>Who accepted the circumcision</w:t>
            </w:r>
          </w:p>
          <w:p w:rsidR="00124ADD" w:rsidRPr="00124ADD" w:rsidRDefault="00124ADD" w:rsidP="00124ADD">
            <w:pPr>
              <w:pStyle w:val="EngHang"/>
              <w:rPr>
                <w:color w:val="7F7F7F" w:themeColor="text1" w:themeTint="80"/>
              </w:rPr>
            </w:pPr>
            <w:r w:rsidRPr="00124ADD">
              <w:rPr>
                <w:color w:val="7F7F7F" w:themeColor="text1" w:themeTint="80"/>
              </w:rPr>
              <w:t>On the eight day,</w:t>
            </w:r>
          </w:p>
          <w:p w:rsidR="00124ADD" w:rsidRPr="00124ADD" w:rsidRDefault="00124ADD" w:rsidP="00124ADD">
            <w:pPr>
              <w:pStyle w:val="EngHangEnd"/>
              <w:rPr>
                <w:color w:val="7F7F7F" w:themeColor="text1" w:themeTint="80"/>
              </w:rPr>
            </w:pPr>
            <w:r w:rsidRPr="00124ADD">
              <w:rPr>
                <w:color w:val="7F7F7F" w:themeColor="text1" w:themeTint="80"/>
              </w:rPr>
              <w:t>According to the Law of Moses</w:t>
            </w:r>
          </w:p>
        </w:tc>
        <w:tc>
          <w:tcPr>
            <w:tcW w:w="288" w:type="dxa"/>
          </w:tcPr>
          <w:p w:rsidR="00124ADD" w:rsidRDefault="00124ADD" w:rsidP="00430630"/>
        </w:tc>
        <w:tc>
          <w:tcPr>
            <w:tcW w:w="288" w:type="dxa"/>
          </w:tcPr>
          <w:p w:rsidR="00124ADD" w:rsidRDefault="00124ADD" w:rsidP="00430630">
            <w:pPr>
              <w:pStyle w:val="CopticCross"/>
            </w:pPr>
          </w:p>
        </w:tc>
        <w:tc>
          <w:tcPr>
            <w:tcW w:w="3960" w:type="dxa"/>
          </w:tcPr>
          <w:p w:rsidR="00124ADD" w:rsidRDefault="00124ADD" w:rsidP="00124ADD">
            <w:pPr>
              <w:pStyle w:val="CopticVersemulti-line"/>
            </w:pPr>
            <w:r>
              <w:t>Ⲉϥϯⲙⲏⲓⲛⲓ ⲛⲁⲛ ⲉ̀ϫⲉⲛ Ⲡ</w:t>
            </w:r>
            <w:r>
              <w:pgNum/>
            </w:r>
            <w:r>
              <w:pgNum/>
            </w:r>
            <w:r>
              <w:t>ⲭ̄ⲥ̄:</w:t>
            </w:r>
          </w:p>
          <w:p w:rsidR="00124ADD" w:rsidRDefault="00124ADD" w:rsidP="00124ADD">
            <w:pPr>
              <w:pStyle w:val="CopticVersemulti-line"/>
            </w:pPr>
            <w:r>
              <w:t>Ϫⲉ ⲁϥϣⲱⲡ ⲉ̀ⲣⲟϥ ⲙ̀ⲡⲓⲥⲉⲃⲓ:</w:t>
            </w:r>
          </w:p>
          <w:p w:rsidR="00124ADD" w:rsidRDefault="00124ADD" w:rsidP="00124ADD">
            <w:pPr>
              <w:pStyle w:val="CopticVersemulti-line"/>
            </w:pPr>
            <w:r>
              <w:t>Ϧⲉⲛ ⲡⲓⲙⲁϩ ϣ̀ⲙⲏⲛ ⲛ̀ⲉ̀ϩⲟⲟⲩ:</w:t>
            </w:r>
          </w:p>
          <w:p w:rsidR="00124ADD" w:rsidRDefault="00124ADD" w:rsidP="00124ADD">
            <w:pPr>
              <w:pStyle w:val="CopticHangingVerse"/>
            </w:pPr>
            <w:r>
              <w:t>ⲕⲁⲧⲁ ⲫ̀ⲛⲟⲙⲟⲥ ⲙ̀Ⲙⲱⲩⲥⲏⲥ.</w:t>
            </w:r>
          </w:p>
        </w:tc>
      </w:tr>
      <w:tr w:rsidR="00124ADD" w:rsidTr="00430630">
        <w:trPr>
          <w:cantSplit/>
          <w:jc w:val="center"/>
        </w:trPr>
        <w:tc>
          <w:tcPr>
            <w:tcW w:w="288" w:type="dxa"/>
          </w:tcPr>
          <w:p w:rsidR="00124ADD" w:rsidRDefault="00124ADD" w:rsidP="00430630">
            <w:pPr>
              <w:pStyle w:val="CopticCross"/>
            </w:pPr>
            <w:r w:rsidRPr="00FB5ACB">
              <w:t>¿</w:t>
            </w:r>
          </w:p>
        </w:tc>
        <w:tc>
          <w:tcPr>
            <w:tcW w:w="3960" w:type="dxa"/>
          </w:tcPr>
          <w:p w:rsidR="00124ADD" w:rsidRDefault="00124ADD" w:rsidP="00124ADD">
            <w:pPr>
              <w:pStyle w:val="EngHang"/>
            </w:pPr>
            <w:r>
              <w:t>Alleluia, Alleluia,</w:t>
            </w:r>
          </w:p>
          <w:p w:rsidR="00124ADD" w:rsidRDefault="00124ADD" w:rsidP="00124ADD">
            <w:pPr>
              <w:pStyle w:val="EngHang"/>
            </w:pPr>
            <w:r>
              <w:t>Alleluia, Alleluia,</w:t>
            </w:r>
          </w:p>
          <w:p w:rsidR="00124ADD" w:rsidRDefault="00124ADD" w:rsidP="00124ADD">
            <w:pPr>
              <w:pStyle w:val="EngHang"/>
            </w:pPr>
            <w:r>
              <w:t>Jesus Christ, the Son of God</w:t>
            </w:r>
          </w:p>
          <w:p w:rsidR="00124ADD" w:rsidRDefault="00124ADD" w:rsidP="00124ADD">
            <w:pPr>
              <w:pStyle w:val="EngHangEnd"/>
            </w:pPr>
            <w:r>
              <w:t>Received to Himself the circumcision.</w:t>
            </w:r>
          </w:p>
        </w:tc>
        <w:tc>
          <w:tcPr>
            <w:tcW w:w="288" w:type="dxa"/>
          </w:tcPr>
          <w:p w:rsidR="00124ADD" w:rsidRDefault="00124ADD" w:rsidP="00430630"/>
        </w:tc>
        <w:tc>
          <w:tcPr>
            <w:tcW w:w="288" w:type="dxa"/>
          </w:tcPr>
          <w:p w:rsidR="00124ADD" w:rsidRDefault="00124ADD" w:rsidP="00430630">
            <w:pPr>
              <w:pStyle w:val="CopticCross"/>
            </w:pPr>
            <w:r w:rsidRPr="00FB5ACB">
              <w:t>¿</w:t>
            </w:r>
          </w:p>
        </w:tc>
        <w:tc>
          <w:tcPr>
            <w:tcW w:w="3960" w:type="dxa"/>
          </w:tcPr>
          <w:p w:rsidR="00124ADD" w:rsidRDefault="00124ADD" w:rsidP="00124ADD">
            <w:pPr>
              <w:pStyle w:val="CopticVersemulti-line"/>
            </w:pPr>
            <w:r>
              <w:t>Ⲁⲗⲗⲏⲗⲟⲩⲓⲁ̀ Ⲁⲗⲗⲏⲗⲟⲩⲓⲁ̀</w:t>
            </w:r>
          </w:p>
          <w:p w:rsidR="00124ADD" w:rsidRDefault="00124ADD" w:rsidP="00124ADD">
            <w:pPr>
              <w:pStyle w:val="CopticVersemulti-line"/>
            </w:pPr>
            <w:r>
              <w:t>Ⲁⲗⲗⲏⲗⲟⲩⲓⲁ̀ Ⲁⲗⲗⲏⲗⲟⲩⲓⲁ̀:</w:t>
            </w:r>
          </w:p>
          <w:p w:rsidR="00124ADD" w:rsidRDefault="00124ADD" w:rsidP="00124ADD">
            <w:pPr>
              <w:pStyle w:val="CopticVersemulti-line"/>
            </w:pPr>
            <w:r>
              <w:t>Ⲓⲏ̄ⲥ̄ Ⲡⲭ̄ⲥ̄ Ⲡϣⲏⲣⲓ ⲙ̀Ⲫⲛⲟⲩϯ:</w:t>
            </w:r>
          </w:p>
          <w:p w:rsidR="00124ADD" w:rsidRDefault="00124ADD" w:rsidP="00124ADD">
            <w:pPr>
              <w:pStyle w:val="CopticHangingVerse"/>
            </w:pPr>
            <w:r>
              <w:t>ⲁϥϣⲱⲡ ⲉ̀ⲣⲟϥ ⲙ̀ⲡⲓⲥⲉⲃⲓ.</w:t>
            </w:r>
          </w:p>
        </w:tc>
      </w:tr>
      <w:tr w:rsidR="00124ADD" w:rsidTr="00430630">
        <w:trPr>
          <w:cantSplit/>
          <w:jc w:val="center"/>
        </w:trPr>
        <w:tc>
          <w:tcPr>
            <w:tcW w:w="288" w:type="dxa"/>
          </w:tcPr>
          <w:p w:rsidR="00124ADD" w:rsidRPr="00FB5ACB" w:rsidRDefault="00124ADD" w:rsidP="00430630">
            <w:pPr>
              <w:pStyle w:val="CopticCross"/>
            </w:pPr>
          </w:p>
        </w:tc>
        <w:tc>
          <w:tcPr>
            <w:tcW w:w="3960" w:type="dxa"/>
          </w:tcPr>
          <w:p w:rsidR="00124ADD" w:rsidRDefault="00124ADD" w:rsidP="00124ADD">
            <w:pPr>
              <w:pStyle w:val="EngHang"/>
            </w:pPr>
            <w:r>
              <w:t>This is He to Whom the glory is due,</w:t>
            </w:r>
          </w:p>
          <w:p w:rsidR="00124ADD" w:rsidRDefault="00124ADD" w:rsidP="00124ADD">
            <w:pPr>
              <w:pStyle w:val="EngHang"/>
            </w:pPr>
            <w:r>
              <w:t>With His Good Father,</w:t>
            </w:r>
          </w:p>
          <w:p w:rsidR="00124ADD" w:rsidRDefault="00124ADD" w:rsidP="00124ADD">
            <w:pPr>
              <w:pStyle w:val="EngHang"/>
            </w:pPr>
            <w:r>
              <w:t>And the Holy Spirit,</w:t>
            </w:r>
          </w:p>
          <w:p w:rsidR="00124ADD" w:rsidRDefault="00124ADD" w:rsidP="00124ADD">
            <w:pPr>
              <w:pStyle w:val="EngHangEnd"/>
            </w:pPr>
            <w:r>
              <w:t>Now and forever.</w:t>
            </w:r>
          </w:p>
        </w:tc>
        <w:tc>
          <w:tcPr>
            <w:tcW w:w="288" w:type="dxa"/>
          </w:tcPr>
          <w:p w:rsidR="00124ADD" w:rsidRDefault="00124ADD" w:rsidP="00430630"/>
        </w:tc>
        <w:tc>
          <w:tcPr>
            <w:tcW w:w="288" w:type="dxa"/>
          </w:tcPr>
          <w:p w:rsidR="00124ADD" w:rsidRPr="00FB5ACB" w:rsidRDefault="00124ADD" w:rsidP="00430630">
            <w:pPr>
              <w:pStyle w:val="CopticCross"/>
            </w:pPr>
          </w:p>
        </w:tc>
        <w:tc>
          <w:tcPr>
            <w:tcW w:w="3960" w:type="dxa"/>
          </w:tcPr>
          <w:p w:rsidR="00124ADD" w:rsidRDefault="00124ADD" w:rsidP="00124ADD">
            <w:pPr>
              <w:pStyle w:val="CopticVersemulti-line"/>
            </w:pPr>
            <w:r>
              <w:t>Ⲫⲁⲓ ⲉ̀ⲣⲉ ⲡⲓⲱ̀ⲟⲩ ⲉⲣⲡ̀ⲣⲉⲡ̀ⲓ ⲛⲁϥ:</w:t>
            </w:r>
          </w:p>
          <w:p w:rsidR="00124ADD" w:rsidRDefault="00124ADD" w:rsidP="00124ADD">
            <w:pPr>
              <w:pStyle w:val="CopticVersemulti-line"/>
            </w:pPr>
            <w:r>
              <w:t>ⲛⲉⲙ Ⲡⲉϥⲓⲱⲧ ⲛ̀ⲁ̀ⲅⲁⲑⲟⲥ:</w:t>
            </w:r>
          </w:p>
          <w:p w:rsidR="00124ADD" w:rsidRDefault="00124ADD" w:rsidP="00124ADD">
            <w:pPr>
              <w:pStyle w:val="CopticVersemulti-line"/>
            </w:pPr>
            <w:r>
              <w:t>ⲛⲉⲙ Ⲡⲓⲛⲡ̄ⲛ̄ⲁ̄ ⲉ̄ⲑ̄ⲩ̄:</w:t>
            </w:r>
          </w:p>
          <w:p w:rsidR="00124ADD" w:rsidRDefault="00124ADD" w:rsidP="00124ADD">
            <w:pPr>
              <w:pStyle w:val="CopticHangingVerse"/>
            </w:pPr>
            <w:r>
              <w:t>ⲓⲥϫⲉⲛ ϯⲛⲟⲩ ⲛⲉⲙ ϣⲁ ⲉ̀ⲛⲉϩ.</w:t>
            </w:r>
          </w:p>
        </w:tc>
      </w:tr>
    </w:tbl>
    <w:p w:rsidR="00FF5FF3" w:rsidRDefault="00FF5FF3" w:rsidP="00FF5FF3">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Offer to the Lord</w:t>
            </w:r>
          </w:p>
          <w:p w:rsidR="00382A9C" w:rsidRDefault="00382A9C" w:rsidP="00382A9C">
            <w:pPr>
              <w:pStyle w:val="EngHang"/>
            </w:pPr>
            <w:r>
              <w:t>Glory and honour;</w:t>
            </w:r>
          </w:p>
          <w:p w:rsidR="00382A9C" w:rsidRDefault="00382A9C" w:rsidP="00382A9C">
            <w:pPr>
              <w:pStyle w:val="EngHang"/>
            </w:pPr>
            <w:r>
              <w:t>Offer to the Lord</w:t>
            </w:r>
          </w:p>
          <w:p w:rsidR="00382A9C" w:rsidRDefault="00382A9C" w:rsidP="00382A9C">
            <w:pPr>
              <w:pStyle w:val="EngHangEnd"/>
            </w:pPr>
            <w:commentRangeStart w:id="984"/>
            <w:r>
              <w:t xml:space="preserve">Victorious </w:t>
            </w:r>
            <w:commentRangeEnd w:id="984"/>
            <w:r>
              <w:rPr>
                <w:rStyle w:val="CommentReference"/>
              </w:rPr>
              <w:commentReference w:id="984"/>
            </w:r>
            <w:r>
              <w:t>praise.</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Ⲁⲛⲓⲟⲩⲓ̀ ⲙ̀Ⲡⲟ̄ⲥ̄:</w:t>
            </w:r>
          </w:p>
          <w:p w:rsidR="00382A9C" w:rsidRDefault="00382A9C" w:rsidP="00382A9C">
            <w:pPr>
              <w:pStyle w:val="CopticVersemulti-line"/>
            </w:pPr>
            <w:r>
              <w:t>ⲛ̀ⲟⲩⲱ̀ⲟⲩ ⲛⲉⲙ ⲟⲩⲧⲁⲓⲟ̀:</w:t>
            </w:r>
          </w:p>
          <w:p w:rsidR="00382A9C" w:rsidRDefault="00382A9C" w:rsidP="00382A9C">
            <w:pPr>
              <w:pStyle w:val="CopticVersemulti-line"/>
            </w:pPr>
            <w:r>
              <w:t>ⲁⲛⲓⲟⲓⲓ̀ ⲙ̀Ⲡⲟ̄ⲥ̄:</w:t>
            </w:r>
          </w:p>
          <w:p w:rsidR="00382A9C" w:rsidRPr="00C35319" w:rsidRDefault="00382A9C" w:rsidP="00382A9C">
            <w:pPr>
              <w:pStyle w:val="CopticVerse"/>
            </w:pPr>
            <w:r>
              <w:t>ⲛ̀ϩⲁⲛϩⲩⲙⲛⲟⲥ ⲙ̀ⲡⲓϭⲣⲟ.</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Send up to Him</w:t>
            </w:r>
          </w:p>
          <w:p w:rsidR="00382A9C" w:rsidRDefault="00382A9C" w:rsidP="00382A9C">
            <w:pPr>
              <w:pStyle w:val="EngHang"/>
            </w:pPr>
            <w:r>
              <w:t>Silent lambs</w:t>
            </w:r>
          </w:p>
          <w:p w:rsidR="00382A9C" w:rsidRDefault="00382A9C" w:rsidP="00382A9C">
            <w:pPr>
              <w:pStyle w:val="EngHang"/>
            </w:pPr>
            <w:r>
              <w:t>New songs</w:t>
            </w:r>
          </w:p>
          <w:p w:rsidR="00382A9C" w:rsidRDefault="00382A9C" w:rsidP="00382A9C">
            <w:pPr>
              <w:pStyle w:val="EngHangEnd"/>
            </w:pPr>
            <w:r>
              <w:t>And blood offerings at all times.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Ⲃⲱⲣⲡ ⲛⲁϥ ⲉ̀ⲡ̀ϣⲱⲓ ⲙ̀ⲙⲏⲛⲓ:</w:t>
            </w:r>
          </w:p>
          <w:p w:rsidR="00382A9C" w:rsidRDefault="00382A9C" w:rsidP="00382A9C">
            <w:pPr>
              <w:pStyle w:val="CopticVersemulti-line"/>
            </w:pPr>
            <w:r>
              <w:t>ⲛ̀ϩⲁⲛϩⲓⲏⲃ ⲛ̀ⲁⲧⲭⲁⲣⲟϥ:</w:t>
            </w:r>
          </w:p>
          <w:p w:rsidR="00382A9C" w:rsidRDefault="00382A9C" w:rsidP="00382A9C">
            <w:pPr>
              <w:pStyle w:val="CopticVersemulti-line"/>
            </w:pPr>
            <w:r>
              <w:t>ⲛⲉⲙ ϩⲁⲛϫⲱ ⲙ̀ⲃⲉⲣⲓ:</w:t>
            </w:r>
          </w:p>
          <w:p w:rsidR="00382A9C" w:rsidRDefault="00382A9C" w:rsidP="00382A9C">
            <w:pPr>
              <w:pStyle w:val="CopticVerse"/>
            </w:pPr>
            <w:r>
              <w:t>ⲛⲉⲙ ϩⲁⲛⲑⲩⲥⲓⲁ̀ ⲛ̀ⲁⲧⲥ̀ⲛⲟϥ.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For He created us</w:t>
            </w:r>
          </w:p>
          <w:p w:rsidR="00382A9C" w:rsidRDefault="00382A9C" w:rsidP="00382A9C">
            <w:pPr>
              <w:pStyle w:val="EngHang"/>
            </w:pPr>
            <w:r>
              <w:t>From nothing.</w:t>
            </w:r>
          </w:p>
          <w:p w:rsidR="00382A9C" w:rsidRDefault="00382A9C" w:rsidP="00382A9C">
            <w:pPr>
              <w:pStyle w:val="EngHang"/>
            </w:pPr>
            <w:r>
              <w:t>He purified us and taught us</w:t>
            </w:r>
          </w:p>
          <w:p w:rsidR="00382A9C" w:rsidRDefault="00382A9C" w:rsidP="00382A9C">
            <w:pPr>
              <w:pStyle w:val="EngHangEnd"/>
            </w:pPr>
            <w:r>
              <w:t>The ways of Heaven.</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Ⲅⲉ ⲅⲁⲣ ⲁϥⲑⲁⲙⲓⲟⲛ:</w:t>
            </w:r>
          </w:p>
          <w:p w:rsidR="00382A9C" w:rsidRDefault="00382A9C" w:rsidP="00382A9C">
            <w:pPr>
              <w:pStyle w:val="CopticVersemulti-line"/>
            </w:pPr>
            <w:r>
              <w:t>ⲟⲩⲟϩ ⲁⲛⲟⲛ ⲁⲛ ⲡⲉ:</w:t>
            </w:r>
          </w:p>
          <w:p w:rsidR="00382A9C" w:rsidRDefault="00382A9C" w:rsidP="00382A9C">
            <w:pPr>
              <w:pStyle w:val="CopticVersemulti-line"/>
            </w:pPr>
            <w:r>
              <w:t>ⲁϥⲧⲟⲩⲃⲟⲛ ⲁϥⲧ̀ⲥⲁⲃⲟⲛ:</w:t>
            </w:r>
          </w:p>
          <w:p w:rsidR="00382A9C" w:rsidRDefault="00382A9C" w:rsidP="00382A9C">
            <w:pPr>
              <w:pStyle w:val="CopticVerse"/>
            </w:pPr>
            <w:r>
              <w:t>ⲛ̀ⲛⲓⲙⲱⲓⲧ ⲛ̀ⲧⲉ ⲧ̀ⲫⲉ.</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David says truly says</w:t>
            </w:r>
          </w:p>
          <w:p w:rsidR="00382A9C" w:rsidRDefault="00382A9C" w:rsidP="00382A9C">
            <w:pPr>
              <w:pStyle w:val="EngHang"/>
            </w:pPr>
            <w:r>
              <w:t>At all times,</w:t>
            </w:r>
          </w:p>
          <w:p w:rsidR="00382A9C" w:rsidRDefault="00382A9C" w:rsidP="00382A9C">
            <w:pPr>
              <w:pStyle w:val="EngHang"/>
            </w:pPr>
            <w:r>
              <w:t>Blessed are those who dwell</w:t>
            </w:r>
          </w:p>
          <w:p w:rsidR="00382A9C" w:rsidRDefault="00382A9C" w:rsidP="00382A9C">
            <w:pPr>
              <w:pStyle w:val="EngHangEnd"/>
            </w:pPr>
            <w:r>
              <w:t>In Your house.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Ⲇⲁⲩⲓⲇ ⲛ̀ⲥⲏⲟⲩ ⲛⲓⲃⲉⲛ:</w:t>
            </w:r>
          </w:p>
          <w:p w:rsidR="00382A9C" w:rsidRDefault="00382A9C" w:rsidP="00382A9C">
            <w:pPr>
              <w:pStyle w:val="CopticVersemulti-line"/>
            </w:pPr>
            <w:r>
              <w:t>ⲉϥϫⲟⲥ ϭⲉⲛ ⲟⲩⲙⲉⲑⲙⲏⲓ:</w:t>
            </w:r>
          </w:p>
          <w:p w:rsidR="00382A9C" w:rsidRDefault="00382A9C" w:rsidP="00382A9C">
            <w:pPr>
              <w:pStyle w:val="CopticVersemulti-line"/>
            </w:pPr>
            <w:r>
              <w:t>ⲱ̀ⲟⲩⲛⲁⲓⲧⲟⲩ ⲛ̀ⲟⲩⲟⲛ ⲛⲓⲃⲉⲛ:</w:t>
            </w:r>
          </w:p>
          <w:p w:rsidR="00382A9C" w:rsidRDefault="00382A9C" w:rsidP="00382A9C">
            <w:pPr>
              <w:pStyle w:val="CopticVerse"/>
            </w:pPr>
            <w:r>
              <w:t>ⲉⲧϣⲟⲡ ϧⲉⲛ ⲛⲉⲕⲏⲓ.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 will enter</w:t>
            </w:r>
          </w:p>
          <w:p w:rsidR="00382A9C" w:rsidRDefault="00382A9C" w:rsidP="00382A9C">
            <w:pPr>
              <w:pStyle w:val="EngHang"/>
            </w:pPr>
            <w:r>
              <w:t>The altar of God</w:t>
            </w:r>
          </w:p>
          <w:p w:rsidR="00382A9C" w:rsidRDefault="00382A9C" w:rsidP="00382A9C">
            <w:pPr>
              <w:pStyle w:val="EngHang"/>
            </w:pPr>
            <w:r>
              <w:t>At all times</w:t>
            </w:r>
          </w:p>
          <w:p w:rsidR="00382A9C" w:rsidRDefault="00382A9C" w:rsidP="00382A9C">
            <w:pPr>
              <w:pStyle w:val="EngHangEnd"/>
            </w:pPr>
            <w:r>
              <w:t>And offer oblations.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Ⲉⲓⲉ̀ⲓ̀ ⲉ̀ϧⲟⲩⲛ:</w:t>
            </w:r>
          </w:p>
          <w:p w:rsidR="00382A9C" w:rsidRDefault="00382A9C" w:rsidP="00382A9C">
            <w:pPr>
              <w:pStyle w:val="CopticVersemulti-line"/>
            </w:pPr>
            <w:r>
              <w:t>ϣⲁ ⲡⲓⲙⲁⲛ̀ⲉⲣϣⲟⲩϣⲓ:</w:t>
            </w:r>
          </w:p>
          <w:p w:rsidR="00382A9C" w:rsidRDefault="00382A9C" w:rsidP="00382A9C">
            <w:pPr>
              <w:pStyle w:val="CopticVersemulti-line"/>
            </w:pPr>
            <w:r>
              <w:t>ⲛ̀ⲧⲉ Ⲫⲛⲟⲩϯ ϧⲉⲛ ⲟⲩⲙⲟⲩⲛ:</w:t>
            </w:r>
          </w:p>
          <w:p w:rsidR="00382A9C" w:rsidRDefault="00382A9C" w:rsidP="00382A9C">
            <w:pPr>
              <w:pStyle w:val="CopticVerse"/>
            </w:pPr>
            <w:r>
              <w:t>ⲉⲓⲉ̀ϣⲱⲧ ϩⲁⲛϣⲱⲟⲩϣⲱⲟⲩϣⲓ.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It is truly wondrous,</w:t>
            </w:r>
          </w:p>
          <w:p w:rsidR="00382A9C" w:rsidRDefault="00382A9C" w:rsidP="00382A9C">
            <w:pPr>
              <w:pStyle w:val="EngHang"/>
            </w:pPr>
            <w:r>
              <w:t>Christ, the lover of mankind,</w:t>
            </w:r>
          </w:p>
          <w:p w:rsidR="00382A9C" w:rsidRDefault="00382A9C" w:rsidP="00382A9C">
            <w:pPr>
              <w:pStyle w:val="EngHang"/>
            </w:pPr>
            <w:r>
              <w:t>Accepted circumcision</w:t>
            </w:r>
          </w:p>
          <w:p w:rsidR="00382A9C" w:rsidRDefault="00382A9C" w:rsidP="00382A9C">
            <w:pPr>
              <w:pStyle w:val="EngHangEnd"/>
            </w:pPr>
            <w:r>
              <w:t>As a man.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Ⲍⲉ ⲟⲛⲧⲱⲥ ϧⲉⲛ ⲟⲩϣ̀ⲫⲏⲣⲓ:</w:t>
            </w:r>
          </w:p>
          <w:p w:rsidR="00382A9C" w:rsidRDefault="00382A9C" w:rsidP="00382A9C">
            <w:pPr>
              <w:pStyle w:val="CopticVersemulti-line"/>
            </w:pPr>
            <w:r>
              <w:t>ⲁ̀ Ⲡⲭ̄ⲥ̄ ⲡⲓⲙⲁⲓⲣⲱⲙⲓ:</w:t>
            </w:r>
          </w:p>
          <w:p w:rsidR="00382A9C" w:rsidRDefault="00382A9C" w:rsidP="00382A9C">
            <w:pPr>
              <w:pStyle w:val="CopticVersemulti-line"/>
            </w:pPr>
            <w:r>
              <w:t>ϣⲱⲡ ⲉ̀ⲣⲟϥ ⲙ̀ⲡⲓⲥⲉⲃⲓ:</w:t>
            </w:r>
          </w:p>
          <w:p w:rsidR="00382A9C" w:rsidRDefault="00382A9C" w:rsidP="00382A9C">
            <w:pPr>
              <w:pStyle w:val="CopticVerse"/>
            </w:pPr>
            <w:r>
              <w:t>ⲙ̀ⲫ̀ⲣⲏϯ ⲛ̀ⲛⲓⲣⲱⲙⲓ.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Saint Luke</w:t>
            </w:r>
          </w:p>
          <w:p w:rsidR="00382A9C" w:rsidRDefault="00382A9C" w:rsidP="00382A9C">
            <w:pPr>
              <w:pStyle w:val="EngHang"/>
            </w:pPr>
            <w:r>
              <w:t>Spoke of this,</w:t>
            </w:r>
          </w:p>
          <w:p w:rsidR="00382A9C" w:rsidRDefault="00382A9C" w:rsidP="00382A9C">
            <w:pPr>
              <w:pStyle w:val="EngHang"/>
            </w:pPr>
            <w:r>
              <w:t>Of the Messiah,</w:t>
            </w:r>
          </w:p>
          <w:p w:rsidR="00382A9C" w:rsidRDefault="00382A9C" w:rsidP="00382A9C">
            <w:pPr>
              <w:pStyle w:val="EngHangEnd"/>
            </w:pPr>
            <w:r>
              <w:t>And wrote saying,</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Ⲏⲡⲡⲉ ⲅⲁⲣ Ⲗⲟⲩⲕⲁⲥ:</w:t>
            </w:r>
          </w:p>
          <w:p w:rsidR="00382A9C" w:rsidRDefault="00382A9C" w:rsidP="00382A9C">
            <w:pPr>
              <w:pStyle w:val="CopticVersemulti-line"/>
            </w:pPr>
            <w:r>
              <w:t>ⲁϥⲥⲁϫⲓ ϧⲉⲛ ⲫⲁⲓ:</w:t>
            </w:r>
          </w:p>
          <w:p w:rsidR="00382A9C" w:rsidRDefault="00382A9C" w:rsidP="00382A9C">
            <w:pPr>
              <w:pStyle w:val="CopticVersemulti-line"/>
            </w:pPr>
            <w:r>
              <w:t>ⲉⲑⲃⲉ Ⲙⲁⲥⲓⲁⲥ:</w:t>
            </w:r>
          </w:p>
          <w:p w:rsidR="00382A9C" w:rsidRDefault="00382A9C" w:rsidP="00382A9C">
            <w:pPr>
              <w:pStyle w:val="CopticVerse"/>
            </w:pPr>
            <w:r>
              <w:t>ⲟⲩⲟϩ ⲁϥⲥ̀ϧⲁⲓ.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When the week was fulfilled</w:t>
            </w:r>
          </w:p>
          <w:p w:rsidR="00382A9C" w:rsidRDefault="00382A9C" w:rsidP="00382A9C">
            <w:pPr>
              <w:pStyle w:val="EngHang"/>
            </w:pPr>
            <w:r>
              <w:t>His Name as called</w:t>
            </w:r>
          </w:p>
          <w:p w:rsidR="00382A9C" w:rsidRDefault="00382A9C" w:rsidP="00382A9C">
            <w:pPr>
              <w:pStyle w:val="EngHang"/>
            </w:pPr>
            <w:r>
              <w:t>Jesus according to</w:t>
            </w:r>
          </w:p>
          <w:p w:rsidR="00382A9C" w:rsidRDefault="00382A9C" w:rsidP="00382A9C">
            <w:pPr>
              <w:pStyle w:val="EngHangEnd"/>
            </w:pPr>
            <w:r>
              <w:t xml:space="preserve">The angelic </w:t>
            </w:r>
            <w:r w:rsidRPr="00382A9C">
              <w:t>proclamation</w:t>
            </w:r>
            <w:r>
              <w:t>.</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Ⲑⲉⲃⲗⲱⲙⲁⲥ ⲉ̀ⲧⲁⲥⲕⲏⲛ:</w:t>
            </w:r>
          </w:p>
          <w:p w:rsidR="00382A9C" w:rsidRDefault="00382A9C" w:rsidP="00382A9C">
            <w:pPr>
              <w:pStyle w:val="CopticVersemulti-line"/>
            </w:pPr>
            <w:r>
              <w:t>ⲁⲩⲙⲟⲩϯ ⲉ̀ⲣⲟϥ:</w:t>
            </w:r>
          </w:p>
          <w:p w:rsidR="00382A9C" w:rsidRDefault="00382A9C" w:rsidP="00382A9C">
            <w:pPr>
              <w:pStyle w:val="CopticVersemulti-line"/>
            </w:pPr>
            <w:r>
              <w:t xml:space="preserve"> ϫⲉ Ⲓⲏ̄ⲥ̄ ⲡⲉ ⲡⲉϥⲣⲁⲛ:</w:t>
            </w:r>
          </w:p>
          <w:p w:rsidR="00382A9C" w:rsidRPr="005130A7" w:rsidRDefault="00382A9C" w:rsidP="00382A9C">
            <w:pPr>
              <w:pStyle w:val="CopticVerse"/>
            </w:pPr>
            <w:r>
              <w:t>ⲕⲁⲧⲁ ⲡ̀ⲥⲁϫⲓ ⲙ̀ⲡⲓⲁⲅⲅⲉⲗⲟⲥ.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When Josesph, Salome</w:t>
            </w:r>
          </w:p>
          <w:p w:rsidR="00382A9C" w:rsidRDefault="00382A9C" w:rsidP="00382A9C">
            <w:pPr>
              <w:pStyle w:val="EngHang"/>
            </w:pPr>
            <w:r>
              <w:t>And His mother Mary</w:t>
            </w:r>
          </w:p>
          <w:p w:rsidR="00382A9C" w:rsidRDefault="00382A9C" w:rsidP="00382A9C">
            <w:pPr>
              <w:pStyle w:val="EngHang"/>
            </w:pPr>
            <w:r>
              <w:t xml:space="preserve">Completed the </w:t>
            </w:r>
          </w:p>
          <w:p w:rsidR="00382A9C" w:rsidRDefault="00382A9C" w:rsidP="00382A9C">
            <w:pPr>
              <w:pStyle w:val="EngHangEnd"/>
            </w:pPr>
            <w:r>
              <w:t>Forty days,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Ⲓⲱⲥⲉⲫ ⲛⲉⲙ Ⲥⲁⲗⲱⲙⲏ:</w:t>
            </w:r>
          </w:p>
          <w:p w:rsidR="00382A9C" w:rsidRDefault="00382A9C" w:rsidP="00382A9C">
            <w:pPr>
              <w:pStyle w:val="CopticVersemulti-line"/>
            </w:pPr>
            <w:r>
              <w:t>ⲛⲉⲙ Ⲙⲁⲣⲓⲁ̀ ⲧⲉϥⲙⲁⲩ:</w:t>
            </w:r>
          </w:p>
          <w:p w:rsidR="00382A9C" w:rsidRDefault="00382A9C" w:rsidP="00382A9C">
            <w:pPr>
              <w:pStyle w:val="CopticVersemulti-line"/>
            </w:pPr>
            <w:r>
              <w:t>ⲉ̀ⲧⲁⲩϫⲱⲕ ⲙ̀ⲡⲓϩ̀ⲙⲉ:</w:t>
            </w:r>
          </w:p>
          <w:p w:rsidR="00382A9C" w:rsidRPr="005130A7" w:rsidRDefault="00382A9C" w:rsidP="00382A9C">
            <w:pPr>
              <w:pStyle w:val="CopticVerse"/>
            </w:pPr>
            <w:r>
              <w:t>ⲛ̀ⲉ̀ϩⲟⲟⲩ ⲉ̀ⲧⲉ ⲙ̀ⲙⲁⲩ.</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They went again</w:t>
            </w:r>
          </w:p>
          <w:p w:rsidR="00382A9C" w:rsidRDefault="00382A9C" w:rsidP="00382A9C">
            <w:pPr>
              <w:pStyle w:val="EngHang"/>
            </w:pPr>
            <w:r>
              <w:t>To the house of prayer</w:t>
            </w:r>
          </w:p>
          <w:p w:rsidR="00382A9C" w:rsidRDefault="00382A9C" w:rsidP="00382A9C">
            <w:pPr>
              <w:pStyle w:val="EngHang"/>
            </w:pPr>
            <w:r>
              <w:t>To offer</w:t>
            </w:r>
          </w:p>
          <w:p w:rsidR="00382A9C" w:rsidRDefault="00382A9C" w:rsidP="00382A9C">
            <w:pPr>
              <w:pStyle w:val="EngHangEnd"/>
            </w:pPr>
            <w:r>
              <w:t>The elect offerings.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Ⲕⲉ ⲡⲁⲗⲓⲛ ⲁⲩϣⲉⲛⲱⲟⲩ:</w:t>
            </w:r>
          </w:p>
          <w:p w:rsidR="00382A9C" w:rsidRDefault="00382A9C" w:rsidP="00382A9C">
            <w:pPr>
              <w:pStyle w:val="CopticVersemulti-line"/>
            </w:pPr>
            <w:r>
              <w:t>ⲉ̀ⲡ̀ⲏⲓ ⲛ̀ϯⲡ̀ⲣⲟⲥⲉⲩⲭⲏ:</w:t>
            </w:r>
          </w:p>
          <w:p w:rsidR="00382A9C" w:rsidRDefault="00382A9C" w:rsidP="00382A9C">
            <w:pPr>
              <w:pStyle w:val="CopticVersemulti-line"/>
            </w:pPr>
            <w:r>
              <w:t>ⲉⲑⲣⲟⲩⲓ̀ⲛⲓ ⲉ̀ϫⲱⲟⲩ:</w:t>
            </w:r>
          </w:p>
          <w:p w:rsidR="00382A9C" w:rsidRPr="005130A7" w:rsidRDefault="00382A9C" w:rsidP="00382A9C">
            <w:pPr>
              <w:pStyle w:val="CopticVerse"/>
            </w:pPr>
            <w:r>
              <w:t>ⲛ̀ϩⲁⲛⲥⲱⲧⲡ ⲛ̀ⲉⲩⲭⲏ.</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they found</w:t>
            </w:r>
          </w:p>
          <w:p w:rsidR="00382A9C" w:rsidRDefault="00382A9C" w:rsidP="00382A9C">
            <w:pPr>
              <w:pStyle w:val="EngHang"/>
            </w:pPr>
            <w:r>
              <w:t>Simeon the priest,</w:t>
            </w:r>
          </w:p>
          <w:p w:rsidR="00382A9C" w:rsidRDefault="00382A9C" w:rsidP="00382A9C">
            <w:pPr>
              <w:pStyle w:val="EngHang"/>
            </w:pPr>
            <w:r>
              <w:t>Standing and offering</w:t>
            </w:r>
          </w:p>
          <w:p w:rsidR="00382A9C" w:rsidRDefault="00382A9C" w:rsidP="00382A9C">
            <w:pPr>
              <w:pStyle w:val="EngHangEnd"/>
            </w:pPr>
            <w:r>
              <w:t>His priestly service.</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Ⲗⲓⲟⲡⲟⲛ ⲅⲁⲣ ⲁⲩϫⲓⲙⲓ:</w:t>
            </w:r>
          </w:p>
          <w:p w:rsidR="00382A9C" w:rsidRDefault="00382A9C" w:rsidP="00382A9C">
            <w:pPr>
              <w:pStyle w:val="CopticVersemulti-line"/>
            </w:pPr>
            <w:r>
              <w:t>ⲛ̀Ⲥⲓⲙⲱⲛ ⲡⲓⲟⲩⲏⲃ:</w:t>
            </w:r>
          </w:p>
          <w:p w:rsidR="00382A9C" w:rsidRDefault="00382A9C" w:rsidP="00382A9C">
            <w:pPr>
              <w:pStyle w:val="CopticVersemulti-line"/>
            </w:pPr>
            <w:r>
              <w:t>ⲉϥⲟ̀ϩⲓ ⲉ̀ⲣⲁⲧϥ ⲉϥϣⲉⲙϣⲓ:</w:t>
            </w:r>
          </w:p>
          <w:p w:rsidR="00382A9C" w:rsidRPr="005130A7" w:rsidRDefault="00382A9C" w:rsidP="00382A9C">
            <w:pPr>
              <w:pStyle w:val="CopticVerse"/>
            </w:pPr>
            <w:r>
              <w:t>ϧⲉⲛ ⲧⲉϥⲙⲉⲧⲟⲩⲏⲃ.</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did not hesitate,</w:t>
            </w:r>
          </w:p>
          <w:p w:rsidR="00382A9C" w:rsidRDefault="00382A9C" w:rsidP="00382A9C">
            <w:pPr>
              <w:pStyle w:val="EngHang"/>
            </w:pPr>
            <w:r>
              <w:t>But boldly</w:t>
            </w:r>
          </w:p>
          <w:p w:rsidR="00382A9C" w:rsidRDefault="00382A9C" w:rsidP="00382A9C">
            <w:pPr>
              <w:pStyle w:val="EngHang"/>
            </w:pPr>
            <w:r>
              <w:t>Took Him in his arms</w:t>
            </w:r>
          </w:p>
          <w:p w:rsidR="00382A9C" w:rsidRDefault="00382A9C" w:rsidP="00382A9C">
            <w:pPr>
              <w:pStyle w:val="EngHangEnd"/>
            </w:pPr>
            <w:r>
              <w:t>And carried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Ⲙⲡⲉϥⲉⲣⲁ̀ⲙⲉⲗⲏⲥ:</w:t>
            </w:r>
          </w:p>
          <w:p w:rsidR="00382A9C" w:rsidRDefault="00382A9C" w:rsidP="00382A9C">
            <w:pPr>
              <w:pStyle w:val="CopticVersemulti-line"/>
            </w:pPr>
            <w:r>
              <w:t>ⲁⲗⲗⲁ ⲁϥϯ ⲙ̀ⲡⲉϥⲟⲩⲟⲓ:</w:t>
            </w:r>
          </w:p>
          <w:p w:rsidR="00382A9C" w:rsidRDefault="00382A9C" w:rsidP="00382A9C">
            <w:pPr>
              <w:pStyle w:val="CopticVersemulti-line"/>
            </w:pPr>
            <w:r>
              <w:t>ⲁϥⲟⲗϥ ϧⲉⲛ ⲟⲩⲓⲏⲥ:</w:t>
            </w:r>
          </w:p>
          <w:p w:rsidR="00382A9C" w:rsidRPr="005130A7" w:rsidRDefault="00382A9C" w:rsidP="00382A9C">
            <w:pPr>
              <w:pStyle w:val="CopticVerse"/>
            </w:pPr>
            <w:r>
              <w:t>ⲉ̀ϫⲉⲛ ⲛⲉϥϫ̀ⲫⲟⲓ.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He said, “Now O Lord</w:t>
            </w:r>
          </w:p>
          <w:p w:rsidR="00382A9C" w:rsidRDefault="00382A9C" w:rsidP="00382A9C">
            <w:pPr>
              <w:pStyle w:val="EngHang"/>
            </w:pPr>
            <w:r>
              <w:t>You are letting Your servant depart,</w:t>
            </w:r>
          </w:p>
          <w:p w:rsidR="00382A9C" w:rsidRDefault="00382A9C" w:rsidP="00382A9C">
            <w:pPr>
              <w:pStyle w:val="EngHang"/>
            </w:pPr>
            <w:r>
              <w:t>For you have kept me</w:t>
            </w:r>
          </w:p>
          <w:p w:rsidR="00382A9C" w:rsidRDefault="00382A9C" w:rsidP="00382A9C">
            <w:pPr>
              <w:pStyle w:val="EngHangEnd"/>
            </w:pPr>
            <w:r>
              <w:t>To see Yourself.”</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Ⲛⲁϥϫⲟⲥ ϫⲉ Ⲡⲁϭⲟⲓⲥ:</w:t>
            </w:r>
          </w:p>
          <w:p w:rsidR="00382A9C" w:rsidRDefault="00382A9C" w:rsidP="00382A9C">
            <w:pPr>
              <w:pStyle w:val="CopticVersemulti-line"/>
            </w:pPr>
            <w:r>
              <w:t>ϯⲛⲟⲩ ⲭ̀ⲛⲁⲭⲁ ⲡⲉⲕⲃⲟⲕ:</w:t>
            </w:r>
          </w:p>
          <w:p w:rsidR="00382A9C" w:rsidRDefault="00382A9C" w:rsidP="00382A9C">
            <w:pPr>
              <w:pStyle w:val="CopticVersemulti-line"/>
            </w:pPr>
            <w:r>
              <w:t>ϫⲉ ⲛ̀ⲑⲟⲕ ⲡⲉ ⲉ̀ⲧⲁⲕⲣⲱⲓⲥ:</w:t>
            </w:r>
          </w:p>
          <w:p w:rsidR="00382A9C" w:rsidRPr="005130A7" w:rsidRDefault="00382A9C" w:rsidP="00382A9C">
            <w:pPr>
              <w:pStyle w:val="CopticVerse"/>
            </w:pPr>
            <w:r>
              <w:t>ⲉ̀ⲣⲟⲓ ⲉⲑⲣⲓⲛⲁⲩ ⲉ̀ⲣⲟⲕ.</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And then Anna,</w:t>
            </w:r>
          </w:p>
          <w:p w:rsidR="00382A9C" w:rsidRDefault="00382A9C" w:rsidP="00382A9C">
            <w:pPr>
              <w:pStyle w:val="EngHang"/>
            </w:pPr>
            <w:r>
              <w:t>The prophetess,</w:t>
            </w:r>
          </w:p>
          <w:p w:rsidR="00382A9C" w:rsidRDefault="00382A9C" w:rsidP="00382A9C">
            <w:pPr>
              <w:pStyle w:val="EngHang"/>
            </w:pPr>
            <w:r>
              <w:t>The meek woman,</w:t>
            </w:r>
          </w:p>
          <w:p w:rsidR="00382A9C" w:rsidRDefault="00382A9C" w:rsidP="00382A9C">
            <w:pPr>
              <w:pStyle w:val="EngHangEnd"/>
            </w:pPr>
            <w:r>
              <w:t>Came and confessed.</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Ⲝⲁⲡⲓⲛⲁ ⲁⲥⲓ̀:</w:t>
            </w:r>
          </w:p>
          <w:p w:rsidR="00382A9C" w:rsidRDefault="00382A9C" w:rsidP="00382A9C">
            <w:pPr>
              <w:pStyle w:val="CopticVersemulti-line"/>
            </w:pPr>
            <w:r>
              <w:t>ⲛ̀ϫⲉ Ⲁⲛⲛⲁ ϯⲡ̀ⲣⲟⲫⲏⲧⲏⲥ:</w:t>
            </w:r>
          </w:p>
          <w:p w:rsidR="00382A9C" w:rsidRDefault="00382A9C" w:rsidP="00382A9C">
            <w:pPr>
              <w:pStyle w:val="CopticVersemulti-line"/>
            </w:pPr>
            <w:r>
              <w:t>ϯⲥⲉⲙⲛⲉ ⲛ̀ⲥ̀ϩⲓⲙⲓ:</w:t>
            </w:r>
          </w:p>
          <w:p w:rsidR="00382A9C" w:rsidRPr="005130A7" w:rsidRDefault="00382A9C" w:rsidP="00382A9C">
            <w:pPr>
              <w:pStyle w:val="CopticVerse"/>
            </w:pPr>
            <w:r>
              <w:t>ⲁⲥⲉⲣⲟ̀ⲙⲟⲗⲟⲅⲓⲧⲏⲥ.</w:t>
            </w:r>
          </w:p>
        </w:tc>
      </w:tr>
      <w:tr w:rsidR="00382A9C" w:rsidTr="00B84B62">
        <w:trPr>
          <w:cantSplit/>
          <w:jc w:val="center"/>
        </w:trPr>
        <w:tc>
          <w:tcPr>
            <w:tcW w:w="288" w:type="dxa"/>
          </w:tcPr>
          <w:p w:rsidR="00382A9C" w:rsidRDefault="00382A9C" w:rsidP="00B84B62">
            <w:pPr>
              <w:pStyle w:val="CopticCross"/>
            </w:pPr>
            <w:r w:rsidRPr="00FB5ACB">
              <w:lastRenderedPageBreak/>
              <w:t>¿</w:t>
            </w:r>
          </w:p>
        </w:tc>
        <w:tc>
          <w:tcPr>
            <w:tcW w:w="3960" w:type="dxa"/>
          </w:tcPr>
          <w:p w:rsidR="00382A9C" w:rsidRDefault="00382A9C" w:rsidP="00382A9C">
            <w:pPr>
              <w:pStyle w:val="EngHang"/>
            </w:pPr>
            <w:r>
              <w:t>She spoke of Him,</w:t>
            </w:r>
          </w:p>
          <w:p w:rsidR="00382A9C" w:rsidRDefault="00382A9C" w:rsidP="00382A9C">
            <w:pPr>
              <w:pStyle w:val="EngHang"/>
            </w:pPr>
            <w:r>
              <w:t>Before all,</w:t>
            </w:r>
          </w:p>
          <w:p w:rsidR="00382A9C" w:rsidRDefault="00382A9C" w:rsidP="00382A9C">
            <w:pPr>
              <w:pStyle w:val="EngHang"/>
            </w:pPr>
            <w:r>
              <w:t>For everyone awaited</w:t>
            </w:r>
          </w:p>
          <w:p w:rsidR="00382A9C" w:rsidRDefault="00382A9C" w:rsidP="00382A9C">
            <w:pPr>
              <w:pStyle w:val="EngHangEnd"/>
            </w:pPr>
            <w:r>
              <w:t>Him at all times.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Ⲟⲩⲟϩ ⲛⲁⲥⲥⲁϫⲓ ⲉⲑⲃⲏⲧϥ:</w:t>
            </w:r>
          </w:p>
          <w:p w:rsidR="00382A9C" w:rsidRDefault="00382A9C" w:rsidP="00382A9C">
            <w:pPr>
              <w:pStyle w:val="CopticVersemulti-line"/>
            </w:pPr>
            <w:r>
              <w:t>ϧⲁⲧⲉⲛ ⲟⲩⲟⲛ ⲛⲓⲃⲉⲛ:</w:t>
            </w:r>
          </w:p>
          <w:p w:rsidR="00382A9C" w:rsidRDefault="00382A9C" w:rsidP="00382A9C">
            <w:pPr>
              <w:pStyle w:val="CopticVersemulti-line"/>
            </w:pPr>
            <w:r>
              <w:t>ⲟⲩⲟϩ ⲡⲓⲗⲁⲟⲥ ⲧⲏⲣϥ:</w:t>
            </w:r>
          </w:p>
          <w:p w:rsidR="00382A9C" w:rsidRPr="005130A7" w:rsidRDefault="00382A9C" w:rsidP="00382A9C">
            <w:pPr>
              <w:pStyle w:val="CopticVerse"/>
            </w:pPr>
            <w:r>
              <w:t>ⲛⲁⲩϫⲟⲩϣⲧ ⲉ̀ⲣⲟϥ ⲛ̀ⲥⲏⲟⲩ ⲛⲓⲃⲉⲛ.</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Our Master, the lover of mankind,</w:t>
            </w:r>
          </w:p>
          <w:p w:rsidR="00382A9C" w:rsidRDefault="00382A9C" w:rsidP="00382A9C">
            <w:pPr>
              <w:pStyle w:val="EngHang"/>
            </w:pPr>
            <w:r>
              <w:t>Christ our King,</w:t>
            </w:r>
          </w:p>
          <w:p w:rsidR="00382A9C" w:rsidRDefault="00382A9C" w:rsidP="00382A9C">
            <w:pPr>
              <w:pStyle w:val="EngHang"/>
            </w:pPr>
            <w:r>
              <w:t>Accepted circumcision</w:t>
            </w:r>
          </w:p>
          <w:p w:rsidR="00382A9C" w:rsidRDefault="00382A9C" w:rsidP="00382A9C">
            <w:pPr>
              <w:pStyle w:val="EngHangEnd"/>
            </w:pPr>
            <w:r>
              <w:t>To fulfill the Law.</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Ⲡⲉⲛⲛⲏⲃ ⲡⲓⲙⲁⲓⲣⲱⲙⲓ:</w:t>
            </w:r>
          </w:p>
          <w:p w:rsidR="00382A9C" w:rsidRDefault="00382A9C" w:rsidP="00382A9C">
            <w:pPr>
              <w:pStyle w:val="CopticVersemulti-line"/>
            </w:pPr>
            <w:r>
              <w:t>Ⲡⲉⲛⲟⲩⲣⲟ Ⲡⲭ̄ⲥ̄:</w:t>
            </w:r>
          </w:p>
          <w:p w:rsidR="00382A9C" w:rsidRDefault="00382A9C" w:rsidP="00382A9C">
            <w:pPr>
              <w:pStyle w:val="CopticVersemulti-line"/>
            </w:pPr>
            <w:r>
              <w:t>ⲁϥϣⲱⲡ ⲉ̀ⲣⲟϥ ⲙ̀ⲡⲓⲥⲉⲃⲓ:</w:t>
            </w:r>
          </w:p>
          <w:p w:rsidR="00382A9C" w:rsidRPr="005130A7" w:rsidRDefault="00382A9C" w:rsidP="00382A9C">
            <w:pPr>
              <w:pStyle w:val="CopticVerse"/>
            </w:pPr>
            <w:r>
              <w:t>ⲉⲑⲣⲉϥϫⲱⲕ ⲙ̀ⲡⲓⲛⲟⲙⲟⲥ..</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Rejoice and be glad,</w:t>
            </w:r>
          </w:p>
          <w:p w:rsidR="00382A9C" w:rsidRDefault="00382A9C" w:rsidP="00382A9C">
            <w:pPr>
              <w:pStyle w:val="EngHang"/>
            </w:pPr>
            <w:r>
              <w:t>O you sons of men,</w:t>
            </w:r>
          </w:p>
          <w:p w:rsidR="00382A9C" w:rsidRDefault="00382A9C" w:rsidP="00382A9C">
            <w:pPr>
              <w:pStyle w:val="EngHang"/>
            </w:pPr>
            <w:r>
              <w:t>For Immanuel</w:t>
            </w:r>
          </w:p>
          <w:p w:rsidR="00382A9C" w:rsidRDefault="00382A9C" w:rsidP="00382A9C">
            <w:pPr>
              <w:pStyle w:val="EngHangEnd"/>
            </w:pPr>
            <w:r>
              <w:t>Has born our sins.</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Ⲣⲁϣⲓ ⲟⲩⲟϩ ⲑⲉⲗⲏⲗ:</w:t>
            </w:r>
          </w:p>
          <w:p w:rsidR="00382A9C" w:rsidRDefault="00382A9C" w:rsidP="00382A9C">
            <w:pPr>
              <w:pStyle w:val="CopticVersemulti-line"/>
            </w:pPr>
            <w:r>
              <w:t>ⲱ̀ ⲡ̀ⲅⲉⲛⲟⲥ ⲛ̀ⲛⲓⲣⲱⲙⲓ:</w:t>
            </w:r>
          </w:p>
          <w:p w:rsidR="00382A9C" w:rsidRDefault="00382A9C" w:rsidP="00382A9C">
            <w:pPr>
              <w:pStyle w:val="CopticVersemulti-line"/>
            </w:pPr>
            <w:r>
              <w:t>ϫⲉ Ⲉⲙⲙⲁⲛⲟⲩⲏⲗ:</w:t>
            </w:r>
          </w:p>
          <w:p w:rsidR="00382A9C" w:rsidRPr="005130A7" w:rsidRDefault="00382A9C" w:rsidP="00382A9C">
            <w:pPr>
              <w:pStyle w:val="CopticVerse"/>
            </w:pPr>
            <w:r>
              <w:t>ⲁϥⲱ̀ⲗⲓ ⲛ̀ⲛⲉⲛⲛⲟⲃⲓ.</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Truly, He has established us</w:t>
            </w:r>
          </w:p>
          <w:p w:rsidR="00382A9C" w:rsidRDefault="00382A9C" w:rsidP="00382A9C">
            <w:pPr>
              <w:pStyle w:val="EngHang"/>
            </w:pPr>
            <w:r>
              <w:t>In His Incarnation,</w:t>
            </w:r>
          </w:p>
          <w:p w:rsidR="00382A9C" w:rsidRDefault="00382A9C" w:rsidP="00382A9C">
            <w:pPr>
              <w:pStyle w:val="EngHang"/>
            </w:pPr>
            <w:r>
              <w:t>And brought to an end our lowliness</w:t>
            </w:r>
          </w:p>
          <w:p w:rsidR="00382A9C" w:rsidRDefault="00382A9C" w:rsidP="00382A9C">
            <w:pPr>
              <w:pStyle w:val="EngHangEnd"/>
            </w:pPr>
            <w:r>
              <w:t>By His circumcision.</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Ⲥⲉ ⲟⲛⲧⲱⲥ ⲁϥⲧⲁϫⲣⲟ:</w:t>
            </w:r>
          </w:p>
          <w:p w:rsidR="00382A9C" w:rsidRDefault="00382A9C" w:rsidP="00382A9C">
            <w:pPr>
              <w:pStyle w:val="CopticVersemulti-line"/>
            </w:pPr>
            <w:r>
              <w:t>ⲙ̀ⲡⲉϥϫⲓⲛⲉⲣⲣⲱⲙⲓ:</w:t>
            </w:r>
          </w:p>
          <w:p w:rsidR="00382A9C" w:rsidRDefault="00382A9C" w:rsidP="00382A9C">
            <w:pPr>
              <w:pStyle w:val="CopticVersemulti-line"/>
            </w:pPr>
            <w:r>
              <w:t>ⲁϥϫⲱⲕ ⲙ̀ⲡⲉⲛⲑⲉⲃⲓⲟ:</w:t>
            </w:r>
          </w:p>
          <w:p w:rsidR="00382A9C" w:rsidRPr="005130A7" w:rsidRDefault="00382A9C" w:rsidP="00382A9C">
            <w:pPr>
              <w:pStyle w:val="CopticVerse"/>
            </w:pPr>
            <w:r>
              <w:t>ⲛ̀ϩ̀ⲣⲏⲓ ϧⲉⲛ ⲡⲉϥⲥⲉⲃⲓ.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There for He taught us,</w:t>
            </w:r>
          </w:p>
          <w:p w:rsidR="00382A9C" w:rsidRDefault="00382A9C" w:rsidP="00382A9C">
            <w:pPr>
              <w:pStyle w:val="EngHang"/>
            </w:pPr>
            <w:r>
              <w:t>The ways of salvation,</w:t>
            </w:r>
          </w:p>
          <w:p w:rsidR="00382A9C" w:rsidRDefault="00382A9C" w:rsidP="00382A9C">
            <w:pPr>
              <w:pStyle w:val="EngHang"/>
            </w:pPr>
            <w:r>
              <w:t>And He has saved us</w:t>
            </w:r>
          </w:p>
          <w:p w:rsidR="00382A9C" w:rsidRPr="0078672A" w:rsidRDefault="00382A9C" w:rsidP="00382A9C">
            <w:pPr>
              <w:pStyle w:val="EngHangEnd"/>
            </w:pPr>
            <w:r>
              <w:t>According to His great mercy.</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Ⲧⲟⲧⲉ ⲁϥⲧ̀ⲥⲁⲃⲟⲛ:</w:t>
            </w:r>
          </w:p>
          <w:p w:rsidR="00382A9C" w:rsidRDefault="00382A9C" w:rsidP="00382A9C">
            <w:pPr>
              <w:pStyle w:val="CopticVersemulti-line"/>
            </w:pPr>
            <w:r>
              <w:t>ⲉ̀ϩⲁⲛⲙⲱⲓⲧ ⲛ̀ⲧⲉ ⲡⲓⲟⲩϫⲁⲓ:</w:t>
            </w:r>
          </w:p>
          <w:p w:rsidR="00382A9C" w:rsidRDefault="00382A9C" w:rsidP="00382A9C">
            <w:pPr>
              <w:pStyle w:val="CopticVersemulti-line"/>
            </w:pPr>
            <w:r>
              <w:t>ⲟⲩⲟϩ ⲁϥⲱϯ ⲙ̀ⲙⲟⲛ:</w:t>
            </w:r>
          </w:p>
          <w:p w:rsidR="00382A9C" w:rsidRPr="005130A7" w:rsidRDefault="00382A9C" w:rsidP="00382A9C">
            <w:pPr>
              <w:pStyle w:val="CopticVerse"/>
            </w:pPr>
            <w:r>
              <w:t>ⲕⲁⲧⲁ ⲡⲉϥⲛⲓϣϯ ⲛ̀ⲛⲁⲓ.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He is in truth</w:t>
            </w:r>
          </w:p>
          <w:p w:rsidR="00382A9C" w:rsidRDefault="00382A9C" w:rsidP="00382A9C">
            <w:pPr>
              <w:pStyle w:val="EngHang"/>
            </w:pPr>
            <w:r>
              <w:t>The Son of God.</w:t>
            </w:r>
          </w:p>
          <w:p w:rsidR="00382A9C" w:rsidRDefault="00382A9C" w:rsidP="00382A9C">
            <w:pPr>
              <w:pStyle w:val="EngHang"/>
            </w:pPr>
            <w:r>
              <w:t>And Saint Mary</w:t>
            </w:r>
          </w:p>
          <w:p w:rsidR="00382A9C" w:rsidRDefault="00382A9C" w:rsidP="00382A9C">
            <w:pPr>
              <w:pStyle w:val="EngHangEnd"/>
            </w:pPr>
            <w:r>
              <w:t>Gave birth to Him.</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Ⲩⲓⲟⲥ Ⲑⲉⲟⲥ ⲛ̀ⲑⲟϥ:</w:t>
            </w:r>
          </w:p>
          <w:p w:rsidR="00382A9C" w:rsidRDefault="00382A9C" w:rsidP="00382A9C">
            <w:pPr>
              <w:pStyle w:val="CopticVersemulti-line"/>
            </w:pPr>
            <w:r>
              <w:t>ϧⲉⲛ ⲟⲩⲁ̀ⲗⲏⲑⲓⲁ̀:</w:t>
            </w:r>
          </w:p>
          <w:p w:rsidR="00382A9C" w:rsidRDefault="00382A9C" w:rsidP="00382A9C">
            <w:pPr>
              <w:pStyle w:val="CopticVersemulti-line"/>
            </w:pPr>
            <w:r>
              <w:t>ⲁⲥⲙⲓⲥⲓ ⲙ̀ⲙⲟϥ:</w:t>
            </w:r>
          </w:p>
          <w:p w:rsidR="00382A9C" w:rsidRPr="005130A7" w:rsidRDefault="00382A9C" w:rsidP="00382A9C">
            <w:pPr>
              <w:pStyle w:val="CopticVerse"/>
            </w:pPr>
            <w:r>
              <w:t>ⲛ̀ϫⲉ ⲑⲏⲉⲑⲟⲩⲁⲃ Ⲙⲁⲣⲓⲁ.</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He who is carried</w:t>
            </w:r>
          </w:p>
          <w:p w:rsidR="00382A9C" w:rsidRDefault="00382A9C" w:rsidP="00382A9C">
            <w:pPr>
              <w:pStyle w:val="EngHang"/>
            </w:pPr>
            <w:r>
              <w:t>By the invisible hosts,</w:t>
            </w:r>
          </w:p>
          <w:p w:rsidR="00382A9C" w:rsidRDefault="00382A9C" w:rsidP="00382A9C">
            <w:pPr>
              <w:pStyle w:val="EngHang"/>
            </w:pPr>
            <w:r>
              <w:t>Was carried by</w:t>
            </w:r>
          </w:p>
          <w:p w:rsidR="00382A9C" w:rsidRDefault="00382A9C" w:rsidP="00382A9C">
            <w:pPr>
              <w:pStyle w:val="EngHangEnd"/>
            </w:pPr>
            <w:r>
              <w:t>Simeon the Priest.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Ⲫⲏⲉ̀ⲧⲟⲩϥⲁⲓ ⲙ̀ⲙⲟϥ:</w:t>
            </w:r>
          </w:p>
          <w:p w:rsidR="00382A9C" w:rsidRDefault="00382A9C" w:rsidP="00382A9C">
            <w:pPr>
              <w:pStyle w:val="CopticVersemulti-line"/>
            </w:pPr>
            <w:r>
              <w:t>ⲛ̀ϫⲉ ⲛⲓⲧⲁⲝⲓⲥ ⲉⲧϩⲏⲡ:</w:t>
            </w:r>
          </w:p>
          <w:p w:rsidR="00382A9C" w:rsidRDefault="00382A9C" w:rsidP="00382A9C">
            <w:pPr>
              <w:pStyle w:val="CopticVersemulti-line"/>
            </w:pPr>
            <w:r>
              <w:t>ⲁϥⲱ̀ⲗⲓ ⲙ̀ⲙⲟϥ:</w:t>
            </w:r>
          </w:p>
          <w:p w:rsidR="00382A9C" w:rsidRPr="005130A7" w:rsidRDefault="00382A9C" w:rsidP="00382A9C">
            <w:pPr>
              <w:pStyle w:val="CopticVerse"/>
            </w:pPr>
            <w:r>
              <w:t>ⲛ̀ϫⲉ Ⲥⲓⲙⲱⲛ ⲡⲓⲟⲩⲏⲃ.</w:t>
            </w:r>
          </w:p>
        </w:tc>
      </w:tr>
      <w:tr w:rsidR="00382A9C" w:rsidTr="00B84B62">
        <w:trPr>
          <w:cantSplit/>
          <w:jc w:val="center"/>
        </w:trPr>
        <w:tc>
          <w:tcPr>
            <w:tcW w:w="288" w:type="dxa"/>
          </w:tcPr>
          <w:p w:rsidR="00382A9C" w:rsidRDefault="00382A9C" w:rsidP="00B84B62">
            <w:pPr>
              <w:pStyle w:val="CopticCross"/>
            </w:pPr>
          </w:p>
        </w:tc>
        <w:tc>
          <w:tcPr>
            <w:tcW w:w="3960" w:type="dxa"/>
          </w:tcPr>
          <w:p w:rsidR="00382A9C" w:rsidRDefault="00382A9C" w:rsidP="00382A9C">
            <w:pPr>
              <w:pStyle w:val="EngHang"/>
            </w:pPr>
            <w:r>
              <w:t>You are Holy O Christ,</w:t>
            </w:r>
          </w:p>
          <w:p w:rsidR="00382A9C" w:rsidRDefault="00382A9C" w:rsidP="00382A9C">
            <w:pPr>
              <w:pStyle w:val="EngHang"/>
            </w:pPr>
            <w:r>
              <w:t>In your precepts,</w:t>
            </w:r>
          </w:p>
          <w:p w:rsidR="00382A9C" w:rsidRDefault="00382A9C" w:rsidP="00382A9C">
            <w:pPr>
              <w:pStyle w:val="EngHang"/>
            </w:pPr>
            <w:r>
              <w:t>And Your power and wisdom</w:t>
            </w:r>
          </w:p>
          <w:p w:rsidR="00382A9C" w:rsidRDefault="00382A9C" w:rsidP="00382A9C">
            <w:pPr>
              <w:pStyle w:val="EngHangEnd"/>
            </w:pPr>
            <w:r>
              <w:t>Is without limit.</w:t>
            </w:r>
          </w:p>
        </w:tc>
        <w:tc>
          <w:tcPr>
            <w:tcW w:w="288" w:type="dxa"/>
          </w:tcPr>
          <w:p w:rsidR="00382A9C" w:rsidRDefault="00382A9C" w:rsidP="00B84B62"/>
        </w:tc>
        <w:tc>
          <w:tcPr>
            <w:tcW w:w="288" w:type="dxa"/>
          </w:tcPr>
          <w:p w:rsidR="00382A9C" w:rsidRDefault="00382A9C" w:rsidP="00B84B62">
            <w:pPr>
              <w:pStyle w:val="CopticCross"/>
            </w:pPr>
          </w:p>
        </w:tc>
        <w:tc>
          <w:tcPr>
            <w:tcW w:w="3960" w:type="dxa"/>
          </w:tcPr>
          <w:p w:rsidR="00382A9C" w:rsidRDefault="00382A9C" w:rsidP="00382A9C">
            <w:pPr>
              <w:pStyle w:val="CopticVersemulti-line"/>
            </w:pPr>
            <w:r>
              <w:t>Ⲭⲟⲩⲁⲃ ⲱ̀ Ⲡⲭ̄ⲥ̄:</w:t>
            </w:r>
          </w:p>
          <w:p w:rsidR="00382A9C" w:rsidRDefault="00382A9C" w:rsidP="00382A9C">
            <w:pPr>
              <w:pStyle w:val="CopticVersemulti-line"/>
            </w:pPr>
            <w:r>
              <w:t>ϧⲉⲛ ⲧⲉⲕⲟⲓⲕⲟⲛⲟⲙⲓⲁ̀:</w:t>
            </w:r>
          </w:p>
          <w:p w:rsidR="00382A9C" w:rsidRDefault="00382A9C" w:rsidP="00382A9C">
            <w:pPr>
              <w:pStyle w:val="CopticVersemulti-line"/>
            </w:pPr>
            <w:r>
              <w:t>ⲟⲩⲁⲧϣ̀ϯϣⲓ ⲉ̀ⲣⲟⲥ:</w:t>
            </w:r>
          </w:p>
          <w:p w:rsidR="00382A9C" w:rsidRPr="005130A7" w:rsidRDefault="00382A9C" w:rsidP="00382A9C">
            <w:pPr>
              <w:pStyle w:val="CopticVerse"/>
            </w:pPr>
            <w:r>
              <w:t>ⲧⲉ ⲧⲉⲕϫⲱⲙ ⲛⲉⲙ ⲧⲉⲕⲥⲟⲫⲓⲁ.</w:t>
            </w:r>
          </w:p>
        </w:tc>
      </w:tr>
      <w:tr w:rsidR="00382A9C" w:rsidTr="00B84B62">
        <w:trPr>
          <w:cantSplit/>
          <w:jc w:val="center"/>
        </w:trPr>
        <w:tc>
          <w:tcPr>
            <w:tcW w:w="288" w:type="dxa"/>
          </w:tcPr>
          <w:p w:rsidR="00382A9C" w:rsidRPr="003209AF" w:rsidRDefault="00382A9C" w:rsidP="00B84B62">
            <w:pPr>
              <w:pStyle w:val="CopticCross"/>
              <w:rPr>
                <w:b/>
              </w:rPr>
            </w:pPr>
            <w:r w:rsidRPr="00FB5ACB">
              <w:t>¿</w:t>
            </w:r>
          </w:p>
        </w:tc>
        <w:tc>
          <w:tcPr>
            <w:tcW w:w="3960" w:type="dxa"/>
          </w:tcPr>
          <w:p w:rsidR="00382A9C" w:rsidRDefault="00382A9C" w:rsidP="00382A9C">
            <w:pPr>
              <w:pStyle w:val="EngHang"/>
            </w:pPr>
            <w:r>
              <w:t>Heal the sicknesses</w:t>
            </w:r>
          </w:p>
          <w:p w:rsidR="00382A9C" w:rsidRDefault="00382A9C" w:rsidP="00382A9C">
            <w:pPr>
              <w:pStyle w:val="EngHang"/>
            </w:pPr>
            <w:r>
              <w:t>Of Your people,</w:t>
            </w:r>
          </w:p>
          <w:p w:rsidR="00382A9C" w:rsidRDefault="00382A9C" w:rsidP="00382A9C">
            <w:pPr>
              <w:pStyle w:val="EngHang"/>
            </w:pPr>
            <w:r>
              <w:t>And remember, O Lord,</w:t>
            </w:r>
          </w:p>
          <w:p w:rsidR="00382A9C" w:rsidRDefault="00382A9C" w:rsidP="00382A9C">
            <w:pPr>
              <w:pStyle w:val="EngHangEnd"/>
            </w:pPr>
            <w:r>
              <w:t>Those who have departed.</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pPr>
            <w:r>
              <w:t>Ⲯⲉⲡⲓ ⲙ̀ⲡⲉⲕⲗⲁⲟⲥ:</w:t>
            </w:r>
          </w:p>
          <w:p w:rsidR="00382A9C" w:rsidRDefault="00382A9C" w:rsidP="00382A9C">
            <w:pPr>
              <w:pStyle w:val="CopticVersemulti-line"/>
            </w:pPr>
            <w:r>
              <w:t>ⲙⲁⲧⲁⲗϭⲟ ⲛ̀ⲛⲟⲩϣⲱⲛⲓ:</w:t>
            </w:r>
          </w:p>
          <w:p w:rsidR="00382A9C" w:rsidRDefault="00382A9C" w:rsidP="00382A9C">
            <w:pPr>
              <w:pStyle w:val="CopticVersemulti-line"/>
            </w:pPr>
            <w:r>
              <w:t>ⲛⲉⲙ ⲛⲏⲉ̀ⲧⲁⲩⲉⲛⲕⲟⲧ Ⲡⲟ̄ⲥ̄:</w:t>
            </w:r>
          </w:p>
          <w:p w:rsidR="00382A9C" w:rsidRPr="005130A7" w:rsidRDefault="00382A9C" w:rsidP="00382A9C">
            <w:pPr>
              <w:pStyle w:val="CopticVerse"/>
            </w:pPr>
            <w:r>
              <w:t>ⲁ̀ⲣⲓⲡⲟⲩⲙⲉⲩⲓ̀.</w:t>
            </w:r>
          </w:p>
        </w:tc>
      </w:tr>
      <w:tr w:rsidR="00382A9C" w:rsidTr="00B84B62">
        <w:trPr>
          <w:cantSplit/>
          <w:jc w:val="center"/>
        </w:trPr>
        <w:tc>
          <w:tcPr>
            <w:tcW w:w="288" w:type="dxa"/>
          </w:tcPr>
          <w:p w:rsidR="00382A9C" w:rsidRDefault="00382A9C" w:rsidP="00B84B62">
            <w:pPr>
              <w:pStyle w:val="CopticCross"/>
            </w:pPr>
            <w:r w:rsidRPr="00FB5ACB">
              <w:t>¿</w:t>
            </w:r>
          </w:p>
        </w:tc>
        <w:tc>
          <w:tcPr>
            <w:tcW w:w="3960" w:type="dxa"/>
          </w:tcPr>
          <w:p w:rsidR="00382A9C" w:rsidRDefault="00382A9C" w:rsidP="00382A9C">
            <w:pPr>
              <w:pStyle w:val="EngHang"/>
            </w:pPr>
            <w:r>
              <w:t>Likewise, I Your Servant,</w:t>
            </w:r>
          </w:p>
          <w:p w:rsidR="00382A9C" w:rsidRDefault="00382A9C" w:rsidP="00382A9C">
            <w:pPr>
              <w:pStyle w:val="EngHang"/>
            </w:pPr>
            <w:r>
              <w:t>I the sinner,</w:t>
            </w:r>
          </w:p>
          <w:p w:rsidR="00382A9C" w:rsidRDefault="00382A9C" w:rsidP="00382A9C">
            <w:pPr>
              <w:pStyle w:val="EngHang"/>
            </w:pPr>
            <w:r>
              <w:t>I entreat You</w:t>
            </w:r>
          </w:p>
          <w:p w:rsidR="00382A9C" w:rsidRDefault="00382A9C" w:rsidP="00382A9C">
            <w:pPr>
              <w:pStyle w:val="EngHangEnd"/>
            </w:pPr>
            <w:r>
              <w:t>To forgive me my sins.</w:t>
            </w:r>
          </w:p>
        </w:tc>
        <w:tc>
          <w:tcPr>
            <w:tcW w:w="288" w:type="dxa"/>
          </w:tcPr>
          <w:p w:rsidR="00382A9C" w:rsidRDefault="00382A9C" w:rsidP="00B84B62"/>
        </w:tc>
        <w:tc>
          <w:tcPr>
            <w:tcW w:w="288" w:type="dxa"/>
          </w:tcPr>
          <w:p w:rsidR="00382A9C" w:rsidRDefault="00382A9C" w:rsidP="00B84B62">
            <w:pPr>
              <w:pStyle w:val="CopticCross"/>
            </w:pPr>
            <w:r w:rsidRPr="00FB5ACB">
              <w:t>¿</w:t>
            </w:r>
          </w:p>
        </w:tc>
        <w:tc>
          <w:tcPr>
            <w:tcW w:w="3960" w:type="dxa"/>
          </w:tcPr>
          <w:p w:rsidR="00382A9C" w:rsidRDefault="00382A9C" w:rsidP="00382A9C">
            <w:pPr>
              <w:pStyle w:val="CopticVersemulti-line"/>
              <w:rPr>
                <w:rFonts w:eastAsia="Arial Unicode MS" w:cs="FreeSerifAvvaShenouda"/>
              </w:rPr>
            </w:pPr>
            <w:r>
              <w:rPr>
                <w:rFonts w:eastAsia="Arial Unicode MS" w:cs="FreeSerifAvvaShenouda"/>
              </w:rPr>
              <w:t>Ⲱⲥⲁⲩⲧⲟⲥ ⲡⲉⲕⲃⲟⲕ:</w:t>
            </w:r>
          </w:p>
          <w:p w:rsidR="00382A9C" w:rsidRDefault="00382A9C" w:rsidP="00382A9C">
            <w:pPr>
              <w:pStyle w:val="CopticVersemulti-line"/>
              <w:rPr>
                <w:rFonts w:eastAsia="Arial Unicode MS" w:cs="FreeSerifAvvaShenouda"/>
              </w:rPr>
            </w:pPr>
            <w:r>
              <w:rPr>
                <w:rFonts w:eastAsia="Arial Unicode MS" w:cs="FreeSerifAvvaShenouda"/>
              </w:rPr>
              <w:t>ⲁ̀ⲛⲟⲕ ϧⲁ ⲡⲓⲣⲉϥⲉⲣⲛⲟⲃⲓ:</w:t>
            </w:r>
          </w:p>
          <w:p w:rsidR="00382A9C" w:rsidRDefault="00382A9C" w:rsidP="00382A9C">
            <w:pPr>
              <w:pStyle w:val="CopticVersemulti-line"/>
              <w:rPr>
                <w:rFonts w:eastAsia="Arial Unicode MS" w:cs="FreeSerifAvvaShenouda"/>
              </w:rPr>
            </w:pPr>
            <w:r>
              <w:rPr>
                <w:rFonts w:eastAsia="Arial Unicode MS" w:cs="FreeSerifAvvaShenouda"/>
              </w:rPr>
              <w:t>ϯϯϩⲟ ⲉ̀ⲣⲟⲕ:</w:t>
            </w:r>
          </w:p>
          <w:p w:rsidR="00382A9C" w:rsidRPr="00384F62" w:rsidRDefault="00382A9C" w:rsidP="00382A9C">
            <w:pPr>
              <w:pStyle w:val="CopticVerse"/>
            </w:pPr>
            <w:r>
              <w:t>ⲭⲱ ⲛⲏⲓ ⲉ̀ⲃⲟⲗ ⲛ̀ⲛⲁⲛⲟⲃⲓ.</w:t>
            </w:r>
          </w:p>
        </w:tc>
      </w:tr>
    </w:tbl>
    <w:p w:rsidR="00B84B62" w:rsidRPr="00B84B62" w:rsidRDefault="00B84B62" w:rsidP="00B84B62"/>
    <w:p w:rsidR="00FF5FF3" w:rsidRDefault="00FF5FF3" w:rsidP="00FF5FF3">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Offer to the Lord,</w:t>
            </w:r>
          </w:p>
          <w:p w:rsidR="00872A1C" w:rsidRDefault="00872A1C" w:rsidP="00872A1C">
            <w:pPr>
              <w:pStyle w:val="EngHang"/>
            </w:pPr>
            <w:r>
              <w:t>O blessed sons of God,</w:t>
            </w:r>
          </w:p>
          <w:p w:rsidR="00872A1C" w:rsidRDefault="00872A1C" w:rsidP="00872A1C">
            <w:pPr>
              <w:pStyle w:val="EngHang"/>
            </w:pPr>
            <w:r>
              <w:t>Offer to the Lord</w:t>
            </w:r>
          </w:p>
          <w:p w:rsidR="00872A1C" w:rsidRDefault="00872A1C" w:rsidP="00872A1C">
            <w:pPr>
              <w:pStyle w:val="EngHangEnd"/>
            </w:pPr>
            <w:r>
              <w:t>Lambs and fat calves.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Ⲁⲛⲓⲟⲩ̀ ⲙ̀Ⲡⲟ̄ⲥ̄ ⲛ̀ⲛⲓϣⲏⲣⲓ:</w:t>
            </w:r>
          </w:p>
          <w:p w:rsidR="00872A1C" w:rsidRDefault="00872A1C" w:rsidP="00872A1C">
            <w:pPr>
              <w:pStyle w:val="CopticVersemulti-line"/>
            </w:pPr>
            <w:r>
              <w:t>ⲛ̀ⲧⲉ Ⲫⲛⲟⲩϯ ⲉⲧⲥ̀ⲙⲁⲣⲱⲟⲩⲧ:</w:t>
            </w:r>
          </w:p>
          <w:p w:rsidR="00872A1C" w:rsidRDefault="00872A1C" w:rsidP="00872A1C">
            <w:pPr>
              <w:pStyle w:val="CopticVersemulti-line"/>
            </w:pPr>
            <w:r>
              <w:t>ⲁⲛⲓⲟⲩ̀ ⲙ̀Ⲡⲟ̄ⲥ̄ ⲛ̀ϩⲁⲛⲱⲓⲗⲓ:</w:t>
            </w:r>
          </w:p>
          <w:p w:rsidR="00872A1C" w:rsidRPr="00C35319" w:rsidRDefault="00872A1C" w:rsidP="00872A1C">
            <w:pPr>
              <w:pStyle w:val="CopticVerse"/>
            </w:pPr>
            <w:r>
              <w:t>ⲛⲉⲙ ϩⲁⲛⲙⲁⲥⲓ ⲉⲩⲕⲉⲛⲓⲱⲟⲩⲧ.</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Send up to Him the honour,</w:t>
            </w:r>
          </w:p>
          <w:p w:rsidR="00872A1C" w:rsidRDefault="00872A1C" w:rsidP="00872A1C">
            <w:pPr>
              <w:pStyle w:val="EngHang"/>
            </w:pPr>
            <w:r>
              <w:t>And the glory of His holy Name.</w:t>
            </w:r>
          </w:p>
          <w:p w:rsidR="00872A1C" w:rsidRDefault="00872A1C" w:rsidP="00872A1C">
            <w:pPr>
              <w:pStyle w:val="EngHang"/>
            </w:pPr>
            <w:r>
              <w:t>Serve God righteously,</w:t>
            </w:r>
          </w:p>
          <w:p w:rsidR="00872A1C" w:rsidRDefault="00872A1C" w:rsidP="00872A1C">
            <w:pPr>
              <w:pStyle w:val="EngHangEnd"/>
            </w:pPr>
            <w:r>
              <w:t>And worship Him in the courts of His holiness.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Ⲃⲱⲣⲡ ⲛⲁϥ ⲉ̀ⲡ̀ϣⲱⲓ ⲙ̀ⲡⲓⲧⲁⲓⲟ̀:</w:t>
            </w:r>
          </w:p>
          <w:p w:rsidR="00872A1C" w:rsidRDefault="00872A1C" w:rsidP="00872A1C">
            <w:pPr>
              <w:pStyle w:val="CopticVersemulti-line"/>
            </w:pPr>
            <w:r>
              <w:t>ⲛⲉⲙ ⲟⲩⲱ̀ⲟⲩ ⲙ̀ⲡⲉϥⲣⲁⲛ ⲉⲑⲟⲩⲁⲃ:</w:t>
            </w:r>
          </w:p>
          <w:p w:rsidR="00872A1C" w:rsidRDefault="00872A1C" w:rsidP="00872A1C">
            <w:pPr>
              <w:pStyle w:val="CopticVersemulti-line"/>
            </w:pPr>
            <w:r>
              <w:t>ⲁ̀ⲣⲓⲃⲱⲕ ⲙ̀Ⲡⲟ̄ⲥ̄ ϧⲉⲛ ⲟⲩⲥ̀ⲃⲱ:</w:t>
            </w:r>
          </w:p>
          <w:p w:rsidR="00872A1C" w:rsidRDefault="00872A1C" w:rsidP="00872A1C">
            <w:pPr>
              <w:pStyle w:val="CopticVerse"/>
            </w:pPr>
            <w:r>
              <w:t>ⲟⲩⲟϩ ⲟⲩⲱϣⲧ ϧⲉⲛ ⲛⲉϥⲁⲩⲗⲏⲟⲩ ⲉⲑⲟⲩⲁⲃ.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oblations are offered to Him,</w:t>
            </w:r>
          </w:p>
          <w:p w:rsidR="00872A1C" w:rsidRDefault="00872A1C" w:rsidP="00872A1C">
            <w:pPr>
              <w:pStyle w:val="EngHang"/>
            </w:pPr>
            <w:r>
              <w:t>Come into His holy courts,</w:t>
            </w:r>
          </w:p>
          <w:p w:rsidR="00872A1C" w:rsidRDefault="00872A1C" w:rsidP="00872A1C">
            <w:pPr>
              <w:pStyle w:val="EngHang"/>
            </w:pPr>
            <w:r>
              <w:t>And raise on His altar</w:t>
            </w:r>
          </w:p>
          <w:p w:rsidR="00872A1C" w:rsidRDefault="00872A1C" w:rsidP="00872A1C">
            <w:pPr>
              <w:pStyle w:val="EngHangEnd"/>
            </w:pPr>
            <w:r>
              <w:t>The calves and lambs.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Ⲅⲉ ⲅⲁⲣ ⲉⲩϥⲁⲓ ⲛⲁϥ ⲛ̀ϩⲁⲛϣⲟⲩϣⲱⲟⲩϣⲓ:</w:t>
            </w:r>
          </w:p>
          <w:p w:rsidR="00872A1C" w:rsidRDefault="00872A1C" w:rsidP="00872A1C">
            <w:pPr>
              <w:pStyle w:val="CopticVersemulti-line"/>
            </w:pPr>
            <w:r>
              <w:t>ⲛⲁϣⲉⲛⲱⲧⲉⲛ ⲉ̀ϧⲟⲩⲛ ⲉ̀ⲛⲉϥⲁⲩⲗⲏⲟⲩ ⲉ̄ⲟ̄ⲩ̄:</w:t>
            </w:r>
          </w:p>
          <w:p w:rsidR="00872A1C" w:rsidRDefault="00872A1C" w:rsidP="00872A1C">
            <w:pPr>
              <w:pStyle w:val="CopticVersemulti-line"/>
            </w:pPr>
            <w:r>
              <w:t>ⲓ̀ⲛⲓ ⲉ̀ⲡ̀ϣⲱⲓ ⲉ̀ϫⲉⲛ ⲡⲉϥⲙⲁⲛ̀ⲉⲣϣⲱⲟⲩϣⲓ:</w:t>
            </w:r>
          </w:p>
          <w:p w:rsidR="00872A1C" w:rsidRDefault="00872A1C" w:rsidP="00872A1C">
            <w:pPr>
              <w:pStyle w:val="CopticVerse"/>
            </w:pPr>
            <w:r>
              <w:t>ⲛ̀ϩⲁⲛⲃⲁⲣⲏⲓⲧ ⲛⲉⲙ ϩⲁⲛϩⲓⲏⲃ.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David, the hymnist of truth,</w:t>
            </w:r>
          </w:p>
          <w:p w:rsidR="00872A1C" w:rsidRDefault="00872A1C" w:rsidP="00872A1C">
            <w:pPr>
              <w:pStyle w:val="EngHang"/>
            </w:pPr>
            <w:r>
              <w:t>Proclaims with great care,</w:t>
            </w:r>
          </w:p>
          <w:p w:rsidR="00872A1C" w:rsidRDefault="00872A1C" w:rsidP="00872A1C">
            <w:pPr>
              <w:pStyle w:val="EngHang"/>
            </w:pPr>
            <w:r>
              <w:t>“I was glad when they said to me,</w:t>
            </w:r>
          </w:p>
          <w:p w:rsidR="00872A1C" w:rsidRDefault="00872A1C" w:rsidP="00872A1C">
            <w:pPr>
              <w:pStyle w:val="EngHangEnd"/>
            </w:pPr>
            <w:r>
              <w:t>Let us enter the house of the Lord.”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Ⲇⲁⲩⲓⲇ ⲡⲓϩⲩⲙⲛⲟⲇⲟⲥ ⲙ̀ⲙⲏⲓ:</w:t>
            </w:r>
          </w:p>
          <w:p w:rsidR="00872A1C" w:rsidRDefault="00872A1C" w:rsidP="00872A1C">
            <w:pPr>
              <w:pStyle w:val="CopticVersemulti-line"/>
            </w:pPr>
            <w:r>
              <w:t>ⲉϥϫⲟⲥ ϧⲉⲛ ⲟⲩⲛⲓϣϯ ⲛ̀ϣ̀ⲣⲱⲓⲥ:</w:t>
            </w:r>
          </w:p>
          <w:p w:rsidR="00872A1C" w:rsidRDefault="00872A1C" w:rsidP="00872A1C">
            <w:pPr>
              <w:pStyle w:val="CopticVersemulti-line"/>
            </w:pPr>
            <w:r>
              <w:t>ϫⲉ ⲁⲓⲩⲛⲟϥ ⲉ̀ϫⲉⲛ ⲛⲏⲉ̀ⲧⲁⲩϫⲟⲥ ⲛⲏⲓ:</w:t>
            </w:r>
          </w:p>
          <w:p w:rsidR="00872A1C" w:rsidRDefault="00872A1C" w:rsidP="00872A1C">
            <w:pPr>
              <w:pStyle w:val="CopticVerse"/>
            </w:pPr>
            <w:r>
              <w:t>ϫⲉ ⲧⲉⲛⲛⲁϣⲉⲛⲁⲛ ⲉ̀ⲡ̀ⲏⲓ ⲙ̀Ⲡⲟ̄ⲥ̄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Come into</w:t>
            </w:r>
          </w:p>
          <w:p w:rsidR="00872A1C" w:rsidRDefault="00872A1C" w:rsidP="00872A1C">
            <w:pPr>
              <w:pStyle w:val="EngHang"/>
            </w:pPr>
            <w:r>
              <w:t>The Altar of God,</w:t>
            </w:r>
          </w:p>
          <w:p w:rsidR="00872A1C" w:rsidRDefault="00872A1C" w:rsidP="00872A1C">
            <w:pPr>
              <w:pStyle w:val="EngHang"/>
            </w:pPr>
            <w:r>
              <w:t>With good praises,</w:t>
            </w:r>
          </w:p>
          <w:p w:rsidR="00872A1C" w:rsidRDefault="00872A1C" w:rsidP="00872A1C">
            <w:pPr>
              <w:pStyle w:val="EngHangEnd"/>
            </w:pPr>
            <w:r>
              <w:t>With the bloodless Oblations.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Ⲉⲓⲉ̀ⲓ̀ ⲉ̀ϧⲟⲩⲛ ϣⲁ:</w:t>
            </w:r>
          </w:p>
          <w:p w:rsidR="00872A1C" w:rsidRDefault="00872A1C" w:rsidP="00872A1C">
            <w:pPr>
              <w:pStyle w:val="CopticVersemulti-line"/>
            </w:pPr>
            <w:r>
              <w:t>ⲡⲓⲙⲁⲛ̀ⲉⲣϣⲱⲟⲩϣⲓ ⲛ̀ⲧⲉ Ⲫⲛⲟⲩϯ:</w:t>
            </w:r>
          </w:p>
          <w:p w:rsidR="00872A1C" w:rsidRDefault="00872A1C" w:rsidP="00872A1C">
            <w:pPr>
              <w:pStyle w:val="CopticVersemulti-line"/>
            </w:pPr>
            <w:r>
              <w:t>ϧⲉⲛ ⲏⲁⲛⲏⲩⲙⲛⲟⲥ ⲉ̀ⲛⲁⲛⲉⲩ:</w:t>
            </w:r>
          </w:p>
          <w:p w:rsidR="00872A1C" w:rsidRDefault="00872A1C" w:rsidP="00872A1C">
            <w:pPr>
              <w:pStyle w:val="CopticVerse"/>
            </w:pPr>
            <w:r>
              <w:t>ⲛⲉⲙ ϩⲁⲛⲑⲩⲥⲓⲁ̀ ⲛ̀ⲁⲧⲥ̀̀ⲛⲟϥ.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For truly the Master of the Law,</w:t>
            </w:r>
          </w:p>
          <w:p w:rsidR="00872A1C" w:rsidRDefault="00872A1C" w:rsidP="00872A1C">
            <w:pPr>
              <w:pStyle w:val="EngHang"/>
            </w:pPr>
            <w:r>
              <w:t>The creator of Adam,</w:t>
            </w:r>
          </w:p>
          <w:p w:rsidR="00872A1C" w:rsidRDefault="00872A1C" w:rsidP="00872A1C">
            <w:pPr>
              <w:pStyle w:val="EngHang"/>
            </w:pPr>
            <w:r>
              <w:t>Came under the Law,</w:t>
            </w:r>
          </w:p>
          <w:p w:rsidR="00872A1C" w:rsidRDefault="00872A1C" w:rsidP="00872A1C">
            <w:pPr>
              <w:pStyle w:val="EngHangEnd"/>
            </w:pPr>
            <w:r>
              <w:t>When He was born of Mary.</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Ⲍⲉ ⲟⲛⲧⲱⲟⲥ ⲡⲉⲧⲥⲉⲙⲛⲉ ⲛⲟⲙⲟⲥ:</w:t>
            </w:r>
          </w:p>
          <w:p w:rsidR="00872A1C" w:rsidRDefault="00872A1C" w:rsidP="00872A1C">
            <w:pPr>
              <w:pStyle w:val="CopticVersemulti-line"/>
            </w:pPr>
            <w:r>
              <w:t>ⲫⲏⲉ̀ⲧⲁϥⲑⲁⲙⲓⲟ̀ ⲛ̀Ⲁⲇⲁⲙ:</w:t>
            </w:r>
          </w:p>
          <w:p w:rsidR="00872A1C" w:rsidRDefault="00872A1C" w:rsidP="00872A1C">
            <w:pPr>
              <w:pStyle w:val="CopticVersemulti-line"/>
            </w:pPr>
            <w:r>
              <w:t>ⲁϥϣⲱⲡⲓ ϧⲁ ⲡⲓⲛⲟⲙⲟⲥ:</w:t>
            </w:r>
          </w:p>
          <w:p w:rsidR="00872A1C" w:rsidRDefault="00872A1C" w:rsidP="00872A1C">
            <w:pPr>
              <w:pStyle w:val="CopticVerse"/>
            </w:pPr>
            <w:r>
              <w:t>ⲉ̀ⲧⲁⲥⲙⲁⲥϥ ⲛ̀ϫⲉ Ⲙⲁⲣⲓⲁⲙ.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When eight days were fulfilled,</w:t>
            </w:r>
          </w:p>
          <w:p w:rsidR="00872A1C" w:rsidRDefault="00872A1C" w:rsidP="00872A1C">
            <w:pPr>
              <w:pStyle w:val="EngHang"/>
            </w:pPr>
            <w:r>
              <w:t>After His mysterious birth,</w:t>
            </w:r>
          </w:p>
          <w:p w:rsidR="00872A1C" w:rsidRDefault="00872A1C" w:rsidP="00872A1C">
            <w:pPr>
              <w:pStyle w:val="EngHang"/>
            </w:pPr>
            <w:r>
              <w:t xml:space="preserve">He fulfilled the Law, </w:t>
            </w:r>
          </w:p>
          <w:p w:rsidR="00872A1C" w:rsidRDefault="00872A1C" w:rsidP="00872A1C">
            <w:pPr>
              <w:pStyle w:val="EngHangEnd"/>
            </w:pPr>
            <w:r>
              <w:t>Entering the house of circumcision.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Ϣⲙⲏⲛ ⲛ̀ⲉ̀ϩⲟⲟⲩ ⲉ̀ⲧⲁⲩⲙⲟϩ ⲉ̀ⲃⲟⲗ:</w:t>
            </w:r>
          </w:p>
          <w:p w:rsidR="00872A1C" w:rsidRDefault="00872A1C" w:rsidP="00872A1C">
            <w:pPr>
              <w:pStyle w:val="CopticVersemulti-line"/>
            </w:pPr>
            <w:r>
              <w:t>ⲙⲉⲛⲉⲛⲥⲁ ⲡⲉϥϫⲓⲛⲙⲓⲥⲓ ⲛ̀ϣ̀ⲫⲏⲣⲓ:</w:t>
            </w:r>
          </w:p>
          <w:p w:rsidR="00872A1C" w:rsidRDefault="00872A1C" w:rsidP="00872A1C">
            <w:pPr>
              <w:pStyle w:val="CopticVersemulti-line"/>
            </w:pPr>
            <w:r>
              <w:t>ⲁϥϫⲱⲕ ⲙ̀ⲡⲓⲛⲟⲙⲟⲥ ⲉ̀ⲃⲟⲗ:</w:t>
            </w:r>
          </w:p>
          <w:p w:rsidR="00872A1C" w:rsidRDefault="00872A1C" w:rsidP="00872A1C">
            <w:pPr>
              <w:pStyle w:val="CopticVerse"/>
            </w:pPr>
            <w:r>
              <w:t>ⲁϥϣⲉ ⲉ̀ϧⲟⲩⲛ ⲉ̀ⲡ̀ⲏⲓ ⲙ̀ⲡⲓⲥⲉⲃⲓ.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The Only-Begotten God,</w:t>
            </w:r>
          </w:p>
          <w:p w:rsidR="00872A1C" w:rsidRDefault="00872A1C" w:rsidP="00872A1C">
            <w:pPr>
              <w:pStyle w:val="EngHang"/>
            </w:pPr>
            <w:r>
              <w:t>The Lord of hosts,</w:t>
            </w:r>
          </w:p>
          <w:p w:rsidR="00872A1C" w:rsidRDefault="00872A1C" w:rsidP="00872A1C">
            <w:pPr>
              <w:pStyle w:val="EngHang"/>
            </w:pPr>
            <w:r>
              <w:t>Took our form in all things,</w:t>
            </w:r>
          </w:p>
          <w:p w:rsidR="00872A1C" w:rsidRDefault="00872A1C" w:rsidP="00872A1C">
            <w:pPr>
              <w:pStyle w:val="EngHangEnd"/>
            </w:pPr>
            <w:r>
              <w:t>Save sin alone.</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Ⲑⲉⲟⲥ ⲡⲓⲟⲩⲁⲓ ⲙ̀ⲙⲁⲩⲁⲧϥ:</w:t>
            </w:r>
          </w:p>
          <w:p w:rsidR="00872A1C" w:rsidRDefault="00872A1C" w:rsidP="00872A1C">
            <w:pPr>
              <w:pStyle w:val="CopticVersemulti-line"/>
            </w:pPr>
            <w:r>
              <w:t>ⲁϥⲓ̀ⲛⲓ ⲙ̀ⲙⲟⲛ ϧⲉⲛ ϩⲱⲃ ⲛⲓⲃⲉⲛ:</w:t>
            </w:r>
          </w:p>
          <w:p w:rsidR="00872A1C" w:rsidRDefault="00872A1C" w:rsidP="00872A1C">
            <w:pPr>
              <w:pStyle w:val="CopticVersemulti-line"/>
            </w:pPr>
            <w:r>
              <w:t>ϣⲁⲧⲉⲛ ⲫ̀ⲛⲟⲃⲓ ⲙ̀ⲙⲁⲩⲁⲧϥ:</w:t>
            </w:r>
          </w:p>
          <w:p w:rsidR="00872A1C" w:rsidRPr="005130A7" w:rsidRDefault="00872A1C" w:rsidP="00872A1C">
            <w:pPr>
              <w:pStyle w:val="CopticVerse"/>
            </w:pPr>
            <w:r>
              <w:t>ⲛ̀ⲑⲟϥ ⲡⲉ Ⲡⲟ̄ⲥ̄ ⲛ̀ⲧⲉ ⲛⲟⲙϯ ⲛⲓⲃⲉⲛ.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He was called Jesus Christ,</w:t>
            </w:r>
          </w:p>
          <w:p w:rsidR="00872A1C" w:rsidRDefault="00872A1C" w:rsidP="00872A1C">
            <w:pPr>
              <w:pStyle w:val="EngHang"/>
            </w:pPr>
            <w:r>
              <w:t>According to the angelic saying,</w:t>
            </w:r>
          </w:p>
          <w:p w:rsidR="00872A1C" w:rsidRDefault="00872A1C" w:rsidP="00872A1C">
            <w:pPr>
              <w:pStyle w:val="EngHang"/>
            </w:pPr>
            <w:r>
              <w:t>Before He emptied Himself and</w:t>
            </w:r>
          </w:p>
          <w:p w:rsidR="00872A1C" w:rsidRDefault="00872A1C" w:rsidP="00872A1C">
            <w:pPr>
              <w:pStyle w:val="EngHangEnd"/>
            </w:pPr>
            <w:r>
              <w:t>Entered the womb of the Virgin.</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Ⲓⲏ̄ⲥ̄ Ⲡⲭ̄ⲥ̄ ⲁⲩⲙⲟⲩϯ ⲉ̀ⲣⲟϥ:</w:t>
            </w:r>
          </w:p>
          <w:p w:rsidR="00872A1C" w:rsidRDefault="00872A1C" w:rsidP="00872A1C">
            <w:pPr>
              <w:pStyle w:val="CopticVersemulti-line"/>
            </w:pPr>
            <w:r>
              <w:t>ⲕⲁⲧⲁ ⲛ̀ⲥⲁϫⲓ ⲙ̀ⲡⲓⲁⲅⲅⲉⲗⲟⲥ:</w:t>
            </w:r>
          </w:p>
          <w:p w:rsidR="00872A1C" w:rsidRDefault="00872A1C" w:rsidP="00872A1C">
            <w:pPr>
              <w:pStyle w:val="CopticVersemulti-line"/>
            </w:pPr>
            <w:r>
              <w:t>ⲙ̀ⲡⲁⲧⲟⲩⲉⲣⲃⲟⲕⲓ ⲙ̀ⲙⲟϥ:</w:t>
            </w:r>
          </w:p>
          <w:p w:rsidR="00872A1C" w:rsidRPr="005130A7" w:rsidRDefault="00872A1C" w:rsidP="00872A1C">
            <w:pPr>
              <w:pStyle w:val="CopticVerse"/>
            </w:pPr>
            <w:r>
              <w:t>ϧⲉⲛ ⲑ̀ⲛⲉϫⲓ ⲛ̀Ϯⲡⲁⲣⲑⲉⲛⲟⲥ.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When she completed her days,</w:t>
            </w:r>
          </w:p>
          <w:p w:rsidR="00872A1C" w:rsidRDefault="00872A1C" w:rsidP="00872A1C">
            <w:pPr>
              <w:pStyle w:val="EngHang"/>
            </w:pPr>
            <w:r>
              <w:t>According to the Law of Moses,</w:t>
            </w:r>
          </w:p>
          <w:p w:rsidR="00872A1C" w:rsidRDefault="00872A1C" w:rsidP="00872A1C">
            <w:pPr>
              <w:pStyle w:val="EngHang"/>
            </w:pPr>
            <w:r>
              <w:t>She made haste and washed</w:t>
            </w:r>
          </w:p>
          <w:p w:rsidR="00872A1C" w:rsidRDefault="00872A1C" w:rsidP="00872A1C">
            <w:pPr>
              <w:pStyle w:val="EngHangEnd"/>
            </w:pPr>
            <w:r>
              <w:t>And was purified.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Ⲕⲉ ⲡⲁⲗⲓⲛ ⲟⲛ ϧⲉⲛ ⲟⲩⲓⲏⲥ:</w:t>
            </w:r>
          </w:p>
          <w:p w:rsidR="00872A1C" w:rsidRDefault="00872A1C" w:rsidP="00872A1C">
            <w:pPr>
              <w:pStyle w:val="CopticVersemulti-line"/>
            </w:pPr>
            <w:r>
              <w:t>ⲁⲩϫⲱⲕ ⲉ̀ⲃⲟⲗ ⲛ̀ϫⲉ ⲛⲟⲩⲉ̀ϩⲟⲟⲩ:</w:t>
            </w:r>
          </w:p>
          <w:p w:rsidR="00872A1C" w:rsidRDefault="00872A1C" w:rsidP="00872A1C">
            <w:pPr>
              <w:pStyle w:val="CopticVersemulti-line"/>
            </w:pPr>
            <w:r>
              <w:t>ⲕⲁⲧⲁ ⲫ̀ⲛⲟⲙⲟⲥ ⲙ̀Ⲙⲱⲩⲥⲏⲥ:</w:t>
            </w:r>
          </w:p>
          <w:p w:rsidR="00872A1C" w:rsidRPr="005130A7" w:rsidRDefault="00872A1C" w:rsidP="00872A1C">
            <w:pPr>
              <w:pStyle w:val="CopticVerse"/>
            </w:pPr>
            <w:r>
              <w:t>ⲁⲩϫⲱⲕⲉⲙ ⲟⲩⲟϩ ⲁⲩⲧⲟⲧⲃⲱⲟⲩ.</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with a meek spirit,</w:t>
            </w:r>
          </w:p>
          <w:p w:rsidR="00872A1C" w:rsidRDefault="00872A1C" w:rsidP="00872A1C">
            <w:pPr>
              <w:pStyle w:val="EngHang"/>
            </w:pPr>
            <w:r>
              <w:t>She went to Jerusalem</w:t>
            </w:r>
          </w:p>
          <w:p w:rsidR="00872A1C" w:rsidRDefault="00872A1C" w:rsidP="00872A1C">
            <w:pPr>
              <w:pStyle w:val="EngHang"/>
            </w:pPr>
            <w:r>
              <w:t>To fulfil in humility</w:t>
            </w:r>
          </w:p>
          <w:p w:rsidR="00872A1C" w:rsidRDefault="00872A1C" w:rsidP="00872A1C">
            <w:pPr>
              <w:pStyle w:val="EngHangEnd"/>
            </w:pPr>
            <w:r>
              <w:t>That which was written.</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Ⲗⲟⲓⲡⲟⲛ ϧⲉⲛ ⲟⲩⲡ̀ⲛⲉⲩⲙⲁ ⲉϥⲧⲉⲛⲛⲏⲟⲩⲧ:</w:t>
            </w:r>
          </w:p>
          <w:p w:rsidR="00872A1C" w:rsidRDefault="00872A1C" w:rsidP="00872A1C">
            <w:pPr>
              <w:pStyle w:val="CopticVersemulti-line"/>
            </w:pPr>
            <w:r>
              <w:t>ⲁⲩϣⲉⲛⲱⲟⲩ ⲟⲛ ⲉ̀Ⲓⲉⲣⲟⲩⲥⲁⲗⲏⲙ:</w:t>
            </w:r>
          </w:p>
          <w:p w:rsidR="00872A1C" w:rsidRDefault="00872A1C" w:rsidP="00872A1C">
            <w:pPr>
              <w:pStyle w:val="CopticVersemulti-line"/>
            </w:pPr>
            <w:r>
              <w:t>ⲉ̀ⲓ̀ⲣⲓ ⲙ̀ⲫⲏⲉⲧⲥ̀ϧⲏⲟⲩⲧ:</w:t>
            </w:r>
          </w:p>
          <w:p w:rsidR="00872A1C" w:rsidRPr="005130A7" w:rsidRDefault="00872A1C" w:rsidP="00872A1C">
            <w:pPr>
              <w:pStyle w:val="CopticVerse"/>
            </w:pPr>
            <w:r>
              <w:t>ⲉⲣⲉ ⲛⲟⲩϩⲏⲧ ⲓⲟ ⲛ̀ⲁⲧⲕⲓⲙ.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And after that, Simeon,</w:t>
            </w:r>
          </w:p>
          <w:p w:rsidR="00872A1C" w:rsidRDefault="00872A1C" w:rsidP="00872A1C">
            <w:pPr>
              <w:pStyle w:val="EngHang"/>
            </w:pPr>
            <w:r>
              <w:t>Having carried Him in his arms,</w:t>
            </w:r>
          </w:p>
          <w:p w:rsidR="00872A1C" w:rsidRDefault="00872A1C" w:rsidP="00872A1C">
            <w:pPr>
              <w:pStyle w:val="EngHang"/>
            </w:pPr>
            <w:r>
              <w:t>Opened his mouth</w:t>
            </w:r>
          </w:p>
          <w:p w:rsidR="00872A1C" w:rsidRDefault="00872A1C" w:rsidP="00872A1C">
            <w:pPr>
              <w:pStyle w:val="EngHangEnd"/>
            </w:pPr>
            <w:r>
              <w:t>And blessed the Lord of the ages,</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Ⲙⲉⲛⲉⲛⲥⲁ ⲛⲁⲓ ⲁϥⲱⲗⲓ ⲙ̀ⲙⲟϥ:</w:t>
            </w:r>
          </w:p>
          <w:p w:rsidR="00872A1C" w:rsidRDefault="00872A1C" w:rsidP="00872A1C">
            <w:pPr>
              <w:pStyle w:val="CopticVersemulti-line"/>
            </w:pPr>
            <w:r>
              <w:t xml:space="preserve"> ⲉ̀ϫⲉⲛ ⲛⲉϥϫⲓϫⲓ ⲛ̀ϫⲉ Ⲥⲓⲙⲱⲛ:</w:t>
            </w:r>
          </w:p>
          <w:p w:rsidR="00872A1C" w:rsidRDefault="00872A1C" w:rsidP="00872A1C">
            <w:pPr>
              <w:pStyle w:val="CopticVersemulti-line"/>
            </w:pPr>
            <w:r>
              <w:t>ⲙ̀ⲡⲁⲓⲣⲏϯ ⲁϥⲟⲩⲱⲛ ⲛ̀ⲣⲱϥ:</w:t>
            </w:r>
          </w:p>
          <w:p w:rsidR="00872A1C" w:rsidRPr="005130A7" w:rsidRDefault="00872A1C" w:rsidP="00872A1C">
            <w:pPr>
              <w:pStyle w:val="CopticVerse"/>
            </w:pPr>
            <w:r>
              <w:t>ⲁⲫⲥ̀ⲙⲟⲩ ⲉ̀Ⲫⲛⲟⲩϯ ⲛ̀ⲛⲓⲉ̀ⲱⲛ.</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 xml:space="preserve">“Now, O my Master, You will let </w:t>
            </w:r>
          </w:p>
          <w:p w:rsidR="00872A1C" w:rsidRDefault="00872A1C" w:rsidP="00872A1C">
            <w:pPr>
              <w:pStyle w:val="EngHang"/>
            </w:pPr>
            <w:r>
              <w:t>Your servant depart in peace</w:t>
            </w:r>
          </w:p>
          <w:p w:rsidR="00872A1C" w:rsidRDefault="00872A1C" w:rsidP="00872A1C">
            <w:pPr>
              <w:pStyle w:val="EngHang"/>
            </w:pPr>
            <w:r>
              <w:t>According to Your word: For</w:t>
            </w:r>
          </w:p>
          <w:p w:rsidR="00872A1C" w:rsidRDefault="00872A1C" w:rsidP="00872A1C">
            <w:pPr>
              <w:pStyle w:val="EngHangEnd"/>
            </w:pPr>
            <w:r>
              <w:t xml:space="preserve">My eyes have seen Your salvation.” </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Ⲛⲃⲁⲗ ⲁⲩⲛⲁⲩ ⲉ̀ⲡⲉⲕⲛⲟϩⲉⲙ:</w:t>
            </w:r>
          </w:p>
          <w:p w:rsidR="00872A1C" w:rsidRDefault="00872A1C" w:rsidP="00872A1C">
            <w:pPr>
              <w:pStyle w:val="CopticVersemulti-line"/>
            </w:pPr>
            <w:r>
              <w:t>ϯⲛⲟⲩ Ⲡⲁⲛⲏⲃ ⲭ̀ⲛⲭⲁ ⲡⲉⲕⲃⲱⲕ:</w:t>
            </w:r>
          </w:p>
          <w:p w:rsidR="00872A1C" w:rsidRDefault="00872A1C" w:rsidP="00872A1C">
            <w:pPr>
              <w:pStyle w:val="CopticVersemulti-line"/>
            </w:pPr>
            <w:r>
              <w:t>ϧⲉⲛ ⲟⲩϩⲓⲣⲏⲛⲓ ⲛ̀ⲭⲱⲗⲉⲙ:</w:t>
            </w:r>
          </w:p>
          <w:p w:rsidR="00872A1C" w:rsidRPr="005130A7" w:rsidRDefault="00872A1C" w:rsidP="00872A1C">
            <w:pPr>
              <w:pStyle w:val="CopticVerse"/>
            </w:pPr>
            <w:r>
              <w:t>ⲕⲁⲧⲁ ⲛ̀ⲥⲁϫⲓ ⲛ̀ⲧⲉ ⲣⲱⲕ.</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Anna the prophetess,</w:t>
            </w:r>
          </w:p>
          <w:p w:rsidR="00872A1C" w:rsidRDefault="00872A1C" w:rsidP="00872A1C">
            <w:pPr>
              <w:pStyle w:val="EngHang"/>
            </w:pPr>
            <w:r>
              <w:t>The daughter of Phanuel</w:t>
            </w:r>
          </w:p>
          <w:p w:rsidR="00872A1C" w:rsidRDefault="00872A1C" w:rsidP="00872A1C">
            <w:pPr>
              <w:pStyle w:val="EngHang"/>
            </w:pPr>
            <w:r>
              <w:t>Came with rejoicing,</w:t>
            </w:r>
          </w:p>
          <w:p w:rsidR="00872A1C" w:rsidRDefault="00872A1C" w:rsidP="00872A1C">
            <w:pPr>
              <w:pStyle w:val="EngHangEnd"/>
            </w:pPr>
            <w:r>
              <w:t>And confessed,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Ⲝⲁⲡⲓⲛⲁ ϧⲉⲛ ⲟⲩⲑⲉⲗⲏⲗ:</w:t>
            </w:r>
          </w:p>
          <w:p w:rsidR="00872A1C" w:rsidRDefault="00872A1C" w:rsidP="00872A1C">
            <w:pPr>
              <w:pStyle w:val="CopticVersemulti-line"/>
            </w:pPr>
            <w:r>
              <w:t>ⲁⲥⲓ̀ ⲛ̀ϫⲉ ϯⲡ̀ⲣⲟⲫⲏⲧⲏⲥ:</w:t>
            </w:r>
          </w:p>
          <w:p w:rsidR="00872A1C" w:rsidRDefault="00872A1C" w:rsidP="00872A1C">
            <w:pPr>
              <w:pStyle w:val="CopticVersemulti-line"/>
            </w:pPr>
            <w:r>
              <w:t>Ⲁⲛⲛⲁ ⲧ̀ϣⲉⲣⲓ ⲙ̀Ⲫⲁⲛⲟⲩⲏⲗ:</w:t>
            </w:r>
          </w:p>
          <w:p w:rsidR="00872A1C" w:rsidRPr="005130A7" w:rsidRDefault="00872A1C" w:rsidP="00872A1C">
            <w:pPr>
              <w:pStyle w:val="CopticVerse"/>
            </w:pPr>
            <w:r>
              <w:t>ⲟⲩⲟϩ ⲁⲥⲉⲣⲟ̀ⲙⲟⲗⲟⲅⲓⲧⲏⲥ.</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 glory and the honour are due to You,</w:t>
            </w:r>
          </w:p>
          <w:p w:rsidR="00872A1C" w:rsidRDefault="00872A1C" w:rsidP="00872A1C">
            <w:pPr>
              <w:pStyle w:val="EngHang"/>
            </w:pPr>
            <w:r>
              <w:t>O You who are meek in Your power,</w:t>
            </w:r>
          </w:p>
          <w:p w:rsidR="00872A1C" w:rsidRDefault="00872A1C" w:rsidP="00872A1C">
            <w:pPr>
              <w:pStyle w:val="EngHang"/>
            </w:pPr>
            <w:r>
              <w:t>The Lord, the Creator</w:t>
            </w:r>
          </w:p>
          <w:p w:rsidR="00872A1C" w:rsidRDefault="00872A1C" w:rsidP="00872A1C">
            <w:pPr>
              <w:pStyle w:val="EngHangEnd"/>
            </w:pPr>
            <w:r>
              <w:t>The Ancient one at His right hand.</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Ⲟⲩⲱ̀ⲟⲩ ⲛⲁⲕ ⲛⲉⲙ ⲟⲩⲧⲁⲓⲟ̀:</w:t>
            </w:r>
          </w:p>
          <w:p w:rsidR="00872A1C" w:rsidRDefault="00872A1C" w:rsidP="00872A1C">
            <w:pPr>
              <w:pStyle w:val="CopticVersemulti-line"/>
            </w:pPr>
            <w:r>
              <w:t>ⲱ̀ ⲡⲁⲓⲡⲗⲟⲩⲥ ϧⲉⲛ ⲧⲉϥⲟⲩⲥⲓⲁ̀:</w:t>
            </w:r>
          </w:p>
          <w:p w:rsidR="00872A1C" w:rsidRDefault="00872A1C" w:rsidP="00872A1C">
            <w:pPr>
              <w:pStyle w:val="CopticVersemulti-line"/>
            </w:pPr>
            <w:r>
              <w:t>Ⲡⲓⲛⲟⲩϯ ⲛ̀ⲣⲉϥⲑⲁⲙⲓⲟ̀:</w:t>
            </w:r>
          </w:p>
          <w:p w:rsidR="00872A1C" w:rsidRPr="005130A7" w:rsidRDefault="00872A1C" w:rsidP="00872A1C">
            <w:pPr>
              <w:pStyle w:val="CopticVerse"/>
            </w:pPr>
            <w:r>
              <w:t>ⲙ̀ⲡⲓⲣⲱⲙⲓ ⲛ̀ⲁ̀ⲡⲁⲥ ϧⲉⲛ ⲧⲉϥⲟⲩ̀ⲓⲛⲁⲙ.</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Your Name is blessed and sweet,</w:t>
            </w:r>
          </w:p>
          <w:p w:rsidR="00872A1C" w:rsidRDefault="00872A1C" w:rsidP="00872A1C">
            <w:pPr>
              <w:pStyle w:val="EngHang"/>
            </w:pPr>
            <w:r>
              <w:t>On the lips of Your saints.</w:t>
            </w:r>
          </w:p>
          <w:p w:rsidR="00872A1C" w:rsidRDefault="00872A1C" w:rsidP="00872A1C">
            <w:pPr>
              <w:pStyle w:val="EngHang"/>
            </w:pPr>
            <w:r>
              <w:t>We worship You with Your Father</w:t>
            </w:r>
          </w:p>
          <w:p w:rsidR="00872A1C" w:rsidRDefault="00872A1C" w:rsidP="00872A1C">
            <w:pPr>
              <w:pStyle w:val="EngHangEnd"/>
            </w:pPr>
            <w:r>
              <w:t>And the Holy Spirit.</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Ⲡⲉⲕⲣⲁⲛ ϩⲟⲗⲭ ⲟⲩⲟϩ ϥ̀ⲥ̀ⲙⲁⲣⲱⲟⲩⲧ:</w:t>
            </w:r>
          </w:p>
          <w:p w:rsidR="00872A1C" w:rsidRDefault="00872A1C" w:rsidP="00872A1C">
            <w:pPr>
              <w:pStyle w:val="CopticVersemulti-line"/>
            </w:pPr>
            <w:r>
              <w:t>ϧⲉⲛ ⲣⲱⲟⲩ ⲛ̀ⲛⲏⲉⲑⲟⲩⲁⲃ ⲛ̀ⲧⲁⲕ:</w:t>
            </w:r>
          </w:p>
          <w:p w:rsidR="00872A1C" w:rsidRDefault="00872A1C" w:rsidP="00872A1C">
            <w:pPr>
              <w:pStyle w:val="CopticVersemulti-line"/>
            </w:pPr>
            <w:r>
              <w:t>ⲧⲉⲛⲟⲩⲱϣⲧ ⲙ̀ⲙⲟⲕ ⲛⲉⲙ Ⲡⲉⲕⲓⲱⲧ ⲙ̀ⲙⲟⲕ ⲛⲉⲙ Ⲡⲉⲕⲓⲱⲧ:</w:t>
            </w:r>
          </w:p>
          <w:p w:rsidR="00872A1C" w:rsidRPr="005130A7" w:rsidRDefault="00872A1C" w:rsidP="00872A1C">
            <w:pPr>
              <w:pStyle w:val="CopticVerse"/>
            </w:pPr>
            <w:r>
              <w:t>ⲛⲉⲙ Ⲡⲓⲡ̄ⲛ̄ⲁ̄ ⲉ̄ⲑ̄ⲩ̄.</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All of you, behold,</w:t>
            </w:r>
          </w:p>
          <w:p w:rsidR="00872A1C" w:rsidRDefault="00872A1C" w:rsidP="00872A1C">
            <w:pPr>
              <w:pStyle w:val="EngHang"/>
            </w:pPr>
            <w:r>
              <w:t>Praise and confess Him</w:t>
            </w:r>
          </w:p>
          <w:p w:rsidR="00872A1C" w:rsidRDefault="00872A1C" w:rsidP="00872A1C">
            <w:pPr>
              <w:pStyle w:val="EngHang"/>
            </w:pPr>
            <w:r>
              <w:t>With the shepherds, the Wise Men,</w:t>
            </w:r>
          </w:p>
          <w:p w:rsidR="00872A1C" w:rsidRDefault="00872A1C" w:rsidP="00872A1C">
            <w:pPr>
              <w:pStyle w:val="EngHangEnd"/>
            </w:pPr>
            <w:r>
              <w:t>And the angelic orders.</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Ⲣⲱⲓⲥ ⲛ̀ⲟⲩⲟⲛ ⲛⲓⲃⲉⲛ:</w:t>
            </w:r>
          </w:p>
          <w:p w:rsidR="00872A1C" w:rsidRDefault="00872A1C" w:rsidP="00872A1C">
            <w:pPr>
              <w:pStyle w:val="CopticVersemulti-line"/>
            </w:pPr>
            <w:r>
              <w:t>ⲉⲩϩⲱⲥ ⲉ̀ⲣⲟϥ ⲉⲩⲉⲣⲙⲉⲑⲣⲉ ⲛⲁϥ ⲁⲗⲏⲑⲱⲥ:</w:t>
            </w:r>
          </w:p>
          <w:p w:rsidR="00872A1C" w:rsidRDefault="00872A1C" w:rsidP="00872A1C">
            <w:pPr>
              <w:pStyle w:val="CopticVersemulti-line"/>
            </w:pPr>
            <w:r>
              <w:t>ⲛⲓⲙⲁⲛⲉ̀ⲥⲱⲟⲩ ⲛⲉⲙ ⲛⲓⲙⲁⲅⲟⲥ:</w:t>
            </w:r>
          </w:p>
          <w:p w:rsidR="00872A1C" w:rsidRPr="005130A7" w:rsidRDefault="00872A1C" w:rsidP="00872A1C">
            <w:pPr>
              <w:pStyle w:val="CopticVerse"/>
            </w:pPr>
            <w:r>
              <w:t>ⲛⲉⲙ ⲡ̀ⲭⲟⲣⲟⲥ ⲛ̀ⲛⲓⲁⲅⲅⲉⲗⲟⲥ.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And with Simeon and Anna the Prophetess,</w:t>
            </w:r>
          </w:p>
          <w:p w:rsidR="00872A1C" w:rsidRDefault="00872A1C" w:rsidP="00872A1C">
            <w:pPr>
              <w:pStyle w:val="EngHang"/>
            </w:pPr>
            <w:r>
              <w:t>With the voice of the Father,</w:t>
            </w:r>
          </w:p>
          <w:p w:rsidR="00872A1C" w:rsidRDefault="00872A1C" w:rsidP="00872A1C">
            <w:pPr>
              <w:pStyle w:val="EngHang"/>
            </w:pPr>
            <w:r>
              <w:t>With John the Baptist,</w:t>
            </w:r>
          </w:p>
          <w:p w:rsidR="00872A1C" w:rsidRDefault="00872A1C" w:rsidP="00872A1C">
            <w:pPr>
              <w:pStyle w:val="EngHangEnd"/>
            </w:pPr>
            <w:r>
              <w:t>And his father Zechariah.</w:t>
            </w:r>
          </w:p>
          <w:p w:rsidR="00872A1C" w:rsidRDefault="00872A1C" w:rsidP="00872A1C">
            <w:pPr>
              <w:pStyle w:val="EngHang"/>
            </w:pP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Ⲥⲓⲙⲟⲛ ⲛⲉⲙ Ⲁⲛⲛⲁ ϯⲡ̀ⲣⲟⲫⲏⲧⲏⲥ:</w:t>
            </w:r>
          </w:p>
          <w:p w:rsidR="00872A1C" w:rsidRDefault="00872A1C" w:rsidP="00872A1C">
            <w:pPr>
              <w:pStyle w:val="CopticVersemulti-line"/>
            </w:pPr>
            <w:r>
              <w:t>ⲛⲉⲙ ⲧ̀ⲥ̀ⲙⲏ ⲛ̀ⲧⲉ Ⲫⲓⲱⲧ:</w:t>
            </w:r>
          </w:p>
          <w:p w:rsidR="00872A1C" w:rsidRDefault="00872A1C" w:rsidP="00872A1C">
            <w:pPr>
              <w:pStyle w:val="CopticVersemulti-line"/>
            </w:pPr>
            <w:r>
              <w:t>ⲛⲉⲙ Ⲓⲱⲁⲛⲛⲏⲥ ⲡⲓⲃⲁⲡⲧⲓⲥⲧⲏⲥ:</w:t>
            </w:r>
          </w:p>
          <w:p w:rsidR="00872A1C" w:rsidRPr="005130A7" w:rsidRDefault="00872A1C" w:rsidP="00872A1C">
            <w:pPr>
              <w:pStyle w:val="CopticVerse"/>
            </w:pPr>
            <w:r>
              <w:t>ⲛⲉⲙ Ⲍⲁⲭⲁⲣⲓⲁⲥ ⲡⲉϥⲓⲱⲧ.</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Therefore David rejoiced,</w:t>
            </w:r>
          </w:p>
          <w:p w:rsidR="00872A1C" w:rsidRDefault="00872A1C" w:rsidP="00872A1C">
            <w:pPr>
              <w:pStyle w:val="EngHang"/>
            </w:pPr>
            <w:r>
              <w:t>With authority,</w:t>
            </w:r>
          </w:p>
          <w:p w:rsidR="00872A1C" w:rsidRDefault="00872A1C" w:rsidP="00872A1C">
            <w:pPr>
              <w:pStyle w:val="EngHang"/>
            </w:pPr>
            <w:r>
              <w:t>Therefor they present,</w:t>
            </w:r>
          </w:p>
          <w:p w:rsidR="00872A1C" w:rsidRPr="0078672A" w:rsidRDefault="00872A1C" w:rsidP="00872A1C">
            <w:pPr>
              <w:pStyle w:val="EngHangEnd"/>
            </w:pPr>
            <w:r>
              <w:t>Rams on Your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Ⲧⲟⲧⲉ Ⲇⲁⲩⲓⲇ ϧⲉⲛ ⲟⲩⲣⲁϣⲓ:</w:t>
            </w:r>
          </w:p>
          <w:p w:rsidR="00872A1C" w:rsidRDefault="00872A1C" w:rsidP="00872A1C">
            <w:pPr>
              <w:pStyle w:val="CopticVersemulti-line"/>
            </w:pPr>
            <w:r>
              <w:t>ⲉϥⲥⲁϫⲓ ϧⲉⲛ ⲟⲩⲉⲣϣⲓϣⲓ:</w:t>
            </w:r>
          </w:p>
          <w:p w:rsidR="00872A1C" w:rsidRDefault="00872A1C" w:rsidP="00872A1C">
            <w:pPr>
              <w:pStyle w:val="CopticVersemulti-line"/>
            </w:pPr>
            <w:r>
              <w:t>ⲧⲟⲧⲉ ⲉⲩⲉ̀ⲓ̀ⲛⲓ ⲛ̀ϩⲁⲛⲙⲁⲥⲓ:</w:t>
            </w:r>
          </w:p>
          <w:p w:rsidR="00872A1C" w:rsidRPr="005130A7" w:rsidRDefault="00872A1C" w:rsidP="00872A1C">
            <w:pPr>
              <w:pStyle w:val="CopticVerse"/>
            </w:pPr>
            <w:r>
              <w:t>ⲉ̀ⲡ̀ϣⲱⲓ ⲉ̀ϫⲉⲛ ⲡⲉⲕⲙⲁⲛⲉ̀ⲣϣⲱⲟⲩϣⲓ.</w:t>
            </w:r>
          </w:p>
        </w:tc>
      </w:tr>
      <w:tr w:rsidR="00872A1C" w:rsidTr="00382A9C">
        <w:trPr>
          <w:cantSplit/>
          <w:jc w:val="center"/>
        </w:trPr>
        <w:tc>
          <w:tcPr>
            <w:tcW w:w="288" w:type="dxa"/>
          </w:tcPr>
          <w:p w:rsidR="00872A1C" w:rsidRDefault="00872A1C" w:rsidP="00382A9C">
            <w:pPr>
              <w:pStyle w:val="CopticCross"/>
            </w:pPr>
            <w:r w:rsidRPr="00FB5ACB">
              <w:lastRenderedPageBreak/>
              <w:t>¿</w:t>
            </w:r>
          </w:p>
        </w:tc>
        <w:tc>
          <w:tcPr>
            <w:tcW w:w="3960" w:type="dxa"/>
          </w:tcPr>
          <w:p w:rsidR="00872A1C" w:rsidRDefault="00872A1C" w:rsidP="00872A1C">
            <w:pPr>
              <w:pStyle w:val="EngHang"/>
            </w:pPr>
            <w:r>
              <w:t>Immanuel, the Son of God,</w:t>
            </w:r>
          </w:p>
          <w:p w:rsidR="00872A1C" w:rsidRDefault="00872A1C" w:rsidP="00872A1C">
            <w:pPr>
              <w:pStyle w:val="EngHang"/>
            </w:pPr>
            <w:r>
              <w:t>Is the true Sacrifice,</w:t>
            </w:r>
          </w:p>
          <w:p w:rsidR="00872A1C" w:rsidRDefault="00872A1C" w:rsidP="00872A1C">
            <w:pPr>
              <w:pStyle w:val="EngHang"/>
            </w:pPr>
            <w:r>
              <w:t>The oblation and burnt offering,</w:t>
            </w:r>
          </w:p>
          <w:p w:rsidR="00872A1C" w:rsidRDefault="00872A1C" w:rsidP="00872A1C">
            <w:pPr>
              <w:pStyle w:val="EngHangEnd"/>
            </w:pPr>
            <w:r>
              <w:t>Placed on the Altar.</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Ⲩⲓⲟⲥ Ⲑⲉⲟⲥ Ⲉⲙⲙⲁⲛⲟⲩⲏⲗ:</w:t>
            </w:r>
          </w:p>
          <w:p w:rsidR="00872A1C" w:rsidRDefault="00872A1C" w:rsidP="00872A1C">
            <w:pPr>
              <w:pStyle w:val="CopticVersemulti-line"/>
            </w:pPr>
            <w:r>
              <w:t>ⲡⲉ ⲡⲓϣⲟⲩϣⲱⲟⲩϣⲓ ⲙ̀ⲙⲉⲑⲙⲏⲓ:</w:t>
            </w:r>
          </w:p>
          <w:p w:rsidR="00872A1C" w:rsidRDefault="00872A1C" w:rsidP="00872A1C">
            <w:pPr>
              <w:pStyle w:val="CopticVersemulti-line"/>
            </w:pPr>
            <w:r>
              <w:t>ⲟⲩⲁ̀ⲛⲁⲫⲟⲣⲁ ⲛⲉⲙ ⲟⲩϭⲗⲓⲗ:</w:t>
            </w:r>
          </w:p>
          <w:p w:rsidR="00872A1C" w:rsidRPr="005130A7" w:rsidRDefault="00872A1C" w:rsidP="00872A1C">
            <w:pPr>
              <w:pStyle w:val="CopticVerse"/>
            </w:pPr>
            <w:r>
              <w:t>ⲉ̀ⲧⲁⲩⲭⲁϥ ϧⲉⲙ ⲡⲓⲉⲣⲫⲉⲓ.</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He Who was raised</w:t>
            </w:r>
          </w:p>
          <w:p w:rsidR="00872A1C" w:rsidRDefault="00872A1C" w:rsidP="00872A1C">
            <w:pPr>
              <w:pStyle w:val="EngHang"/>
            </w:pPr>
            <w:r>
              <w:t>On the Wood of the Cross,</w:t>
            </w:r>
          </w:p>
          <w:p w:rsidR="00872A1C" w:rsidRDefault="00872A1C" w:rsidP="00872A1C">
            <w:pPr>
              <w:pStyle w:val="EngHang"/>
            </w:pPr>
            <w:r>
              <w:t>By His will alone,</w:t>
            </w:r>
          </w:p>
          <w:p w:rsidR="00872A1C" w:rsidRDefault="00872A1C" w:rsidP="00872A1C">
            <w:pPr>
              <w:pStyle w:val="EngHangEnd"/>
            </w:pPr>
            <w:r>
              <w:t>For the purification of the world.</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Ⲫⲏⲉ̀ⲧⲁⲩⲉⲛϥ ⲉ̀ⲡ̀ϣⲱⲓ ⲙ̀ⲙⲟϥ:</w:t>
            </w:r>
          </w:p>
          <w:p w:rsidR="00872A1C" w:rsidRDefault="00872A1C" w:rsidP="00872A1C">
            <w:pPr>
              <w:pStyle w:val="CopticVersemulti-line"/>
            </w:pPr>
            <w:r>
              <w:t>ϩⲓϫⲉⲛ ⲡⲓϣⲉ ⲛ̀ⲧⲉ ⲡⲓⲥ̀ⲧⲁⲩⲫⲣⲟⲥ:</w:t>
            </w:r>
          </w:p>
          <w:p w:rsidR="00872A1C" w:rsidRDefault="00872A1C" w:rsidP="00872A1C">
            <w:pPr>
              <w:pStyle w:val="CopticVersemulti-line"/>
            </w:pPr>
            <w:r>
              <w:t>ϧⲉⲛ ⲡⲉϥⲟⲩⲱϣ ⲙ̀ⲙⲓⲛ ⲙ̀ⲙⲟϥ:</w:t>
            </w:r>
          </w:p>
          <w:p w:rsidR="00872A1C" w:rsidRPr="005130A7" w:rsidRDefault="00872A1C" w:rsidP="00872A1C">
            <w:pPr>
              <w:pStyle w:val="CopticVerse"/>
            </w:pPr>
            <w:r>
              <w:t>ⲉⲑⲃⲉ ⲡ̀ⲧⲟⲩⲃⲟ ⲙ̀ⲡⲓⲕⲟⲥⲙⲟⲥ.</w:t>
            </w:r>
          </w:p>
        </w:tc>
      </w:tr>
      <w:tr w:rsidR="00872A1C" w:rsidTr="00382A9C">
        <w:trPr>
          <w:cantSplit/>
          <w:jc w:val="center"/>
        </w:trPr>
        <w:tc>
          <w:tcPr>
            <w:tcW w:w="288" w:type="dxa"/>
          </w:tcPr>
          <w:p w:rsidR="00872A1C" w:rsidRDefault="00872A1C" w:rsidP="00382A9C">
            <w:pPr>
              <w:pStyle w:val="CopticCross"/>
            </w:pPr>
          </w:p>
        </w:tc>
        <w:tc>
          <w:tcPr>
            <w:tcW w:w="3960" w:type="dxa"/>
          </w:tcPr>
          <w:p w:rsidR="00872A1C" w:rsidRDefault="00872A1C" w:rsidP="00872A1C">
            <w:pPr>
              <w:pStyle w:val="EngHang"/>
            </w:pPr>
            <w:r>
              <w:t>Holy are You in truth,</w:t>
            </w:r>
          </w:p>
          <w:p w:rsidR="00872A1C" w:rsidRDefault="00872A1C" w:rsidP="00872A1C">
            <w:pPr>
              <w:pStyle w:val="EngHang"/>
            </w:pPr>
            <w:r>
              <w:t>Who are perfectly human,</w:t>
            </w:r>
          </w:p>
          <w:p w:rsidR="00872A1C" w:rsidRDefault="00872A1C" w:rsidP="00872A1C">
            <w:pPr>
              <w:pStyle w:val="EngHang"/>
            </w:pPr>
            <w:r>
              <w:t>And God in truth in</w:t>
            </w:r>
          </w:p>
          <w:p w:rsidR="00872A1C" w:rsidRDefault="00872A1C" w:rsidP="00872A1C">
            <w:pPr>
              <w:pStyle w:val="EngHangEnd"/>
            </w:pPr>
            <w:r>
              <w:t xml:space="preserve">The perfection of Your wondrous </w:t>
            </w:r>
            <w:commentRangeStart w:id="985"/>
            <w:r>
              <w:t>divinity</w:t>
            </w:r>
            <w:commentRangeEnd w:id="985"/>
            <w:r>
              <w:rPr>
                <w:rStyle w:val="CommentReference"/>
              </w:rPr>
              <w:commentReference w:id="985"/>
            </w:r>
            <w:r>
              <w:t>.</w:t>
            </w:r>
          </w:p>
        </w:tc>
        <w:tc>
          <w:tcPr>
            <w:tcW w:w="288" w:type="dxa"/>
          </w:tcPr>
          <w:p w:rsidR="00872A1C" w:rsidRDefault="00872A1C" w:rsidP="00382A9C"/>
        </w:tc>
        <w:tc>
          <w:tcPr>
            <w:tcW w:w="288" w:type="dxa"/>
          </w:tcPr>
          <w:p w:rsidR="00872A1C" w:rsidRDefault="00872A1C" w:rsidP="00382A9C">
            <w:pPr>
              <w:pStyle w:val="CopticCross"/>
            </w:pPr>
          </w:p>
        </w:tc>
        <w:tc>
          <w:tcPr>
            <w:tcW w:w="3960" w:type="dxa"/>
          </w:tcPr>
          <w:p w:rsidR="00872A1C" w:rsidRDefault="00872A1C" w:rsidP="00872A1C">
            <w:pPr>
              <w:pStyle w:val="CopticVersemulti-line"/>
            </w:pPr>
            <w:r>
              <w:t>Ⲭⲟⲩⲁⲃ ⲛ̀ⲑⲟⲕ ϧⲉⲛ ⲟⲩⲙⲉⲑⲙⲏⲓ:</w:t>
            </w:r>
          </w:p>
          <w:p w:rsidR="00872A1C" w:rsidRDefault="00872A1C" w:rsidP="00872A1C">
            <w:pPr>
              <w:pStyle w:val="CopticVersemulti-line"/>
            </w:pPr>
            <w:r>
              <w:t>ⲱ̀ ⲫⲏⲉ̀ⲧⲁϥϫⲉⲕ ϯⲙⲉⲧⲣⲱⲙⲓ:</w:t>
            </w:r>
          </w:p>
          <w:p w:rsidR="00872A1C" w:rsidRDefault="00872A1C" w:rsidP="00872A1C">
            <w:pPr>
              <w:pStyle w:val="CopticVersemulti-line"/>
            </w:pPr>
            <w:r>
              <w:t>ⲟⲩⲟϩ ⲛ̀ⲑⲟϥ ⲟⲩⲛⲟⲩϯ ⲙ̀ⲙⲏⲓ:</w:t>
            </w:r>
          </w:p>
          <w:p w:rsidR="00872A1C" w:rsidRPr="005130A7" w:rsidRDefault="00872A1C" w:rsidP="00872A1C">
            <w:pPr>
              <w:pStyle w:val="CopticVerse"/>
            </w:pPr>
            <w:r>
              <w:t>ϧⲉⲛ ⲡ̀ϫⲱⲕ ⲛ̀ⲧⲉϥⲙⲉⲑⲛⲟⲩϯ ⲛ̀ϣ̀ⲫⲏⲣⲓ.</w:t>
            </w:r>
          </w:p>
        </w:tc>
      </w:tr>
      <w:tr w:rsidR="00872A1C" w:rsidTr="00382A9C">
        <w:trPr>
          <w:cantSplit/>
          <w:jc w:val="center"/>
        </w:trPr>
        <w:tc>
          <w:tcPr>
            <w:tcW w:w="288" w:type="dxa"/>
          </w:tcPr>
          <w:p w:rsidR="00872A1C" w:rsidRPr="003209AF" w:rsidRDefault="00872A1C" w:rsidP="00382A9C">
            <w:pPr>
              <w:pStyle w:val="CopticCross"/>
              <w:rPr>
                <w:b/>
              </w:rPr>
            </w:pPr>
            <w:r w:rsidRPr="00FB5ACB">
              <w:t>¿</w:t>
            </w:r>
          </w:p>
        </w:tc>
        <w:tc>
          <w:tcPr>
            <w:tcW w:w="3960" w:type="dxa"/>
          </w:tcPr>
          <w:p w:rsidR="00872A1C" w:rsidRDefault="00872A1C" w:rsidP="00872A1C">
            <w:pPr>
              <w:pStyle w:val="EngHang"/>
            </w:pPr>
            <w:r>
              <w:t>Grant coolness and repose</w:t>
            </w:r>
          </w:p>
          <w:p w:rsidR="00872A1C" w:rsidRDefault="00872A1C" w:rsidP="00872A1C">
            <w:pPr>
              <w:pStyle w:val="EngHang"/>
            </w:pPr>
            <w:r>
              <w:t>To all of Your people,</w:t>
            </w:r>
          </w:p>
          <w:p w:rsidR="00872A1C" w:rsidRDefault="00872A1C" w:rsidP="00872A1C">
            <w:pPr>
              <w:pStyle w:val="EngHang"/>
            </w:pPr>
            <w:r>
              <w:t>In the bosoms of the patriarchs,</w:t>
            </w:r>
          </w:p>
          <w:p w:rsidR="00872A1C" w:rsidRDefault="00872A1C" w:rsidP="00872A1C">
            <w:pPr>
              <w:pStyle w:val="EngHangEnd"/>
            </w:pPr>
            <w:r>
              <w:t>Abraham, Isaac, and Jacob.</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pPr>
            <w:r>
              <w:t>Ⲯⲩⲭⲏ ⲛⲓⲃⲉⲛ ⲛ̀ⲧⲉ ⲡⲉⲕⲗⲁⲟⲥ:</w:t>
            </w:r>
          </w:p>
          <w:p w:rsidR="00872A1C" w:rsidRDefault="00872A1C" w:rsidP="00872A1C">
            <w:pPr>
              <w:pStyle w:val="CopticVersemulti-line"/>
            </w:pPr>
            <w:r>
              <w:t>ⲙⲟⲓ ⲛⲱⲟⲩ ⲛ̀ⲟⲩⲙ̀ⲧⲟⲛ ⲛⲉⲙ ⲟⲩⲭ̀ⲃⲟⲃ:</w:t>
            </w:r>
          </w:p>
          <w:p w:rsidR="00872A1C" w:rsidRDefault="00872A1C" w:rsidP="00872A1C">
            <w:pPr>
              <w:pStyle w:val="CopticVersemulti-line"/>
            </w:pPr>
            <w:r>
              <w:t>ϧⲉⲛ ⲕⲉⲛϥ ⲛ̀ⲛⲓⲡ̀ⲣⲟⲧⲟⲡⲁⲧⲣⲟⲥ:</w:t>
            </w:r>
          </w:p>
          <w:p w:rsidR="00872A1C" w:rsidRPr="005130A7" w:rsidRDefault="00872A1C" w:rsidP="00872A1C">
            <w:pPr>
              <w:pStyle w:val="CopticVerse"/>
            </w:pPr>
            <w:r>
              <w:t>Ⲁⲃⲣⲁⲁⲙ Ⲓⲥⲁⲁⲕ Ⲓⲁⲕⲱⲃ.</w:t>
            </w:r>
          </w:p>
        </w:tc>
      </w:tr>
      <w:tr w:rsidR="00872A1C" w:rsidTr="00382A9C">
        <w:trPr>
          <w:cantSplit/>
          <w:jc w:val="center"/>
        </w:trPr>
        <w:tc>
          <w:tcPr>
            <w:tcW w:w="288" w:type="dxa"/>
          </w:tcPr>
          <w:p w:rsidR="00872A1C" w:rsidRDefault="00872A1C" w:rsidP="00382A9C">
            <w:pPr>
              <w:pStyle w:val="CopticCross"/>
            </w:pPr>
            <w:r w:rsidRPr="00FB5ACB">
              <w:t>¿</w:t>
            </w:r>
          </w:p>
        </w:tc>
        <w:tc>
          <w:tcPr>
            <w:tcW w:w="3960" w:type="dxa"/>
          </w:tcPr>
          <w:p w:rsidR="00872A1C" w:rsidRDefault="00872A1C" w:rsidP="00872A1C">
            <w:pPr>
              <w:pStyle w:val="EngHang"/>
            </w:pPr>
            <w:r>
              <w:t>O Name full of glory,</w:t>
            </w:r>
          </w:p>
          <w:p w:rsidR="00872A1C" w:rsidRDefault="00872A1C" w:rsidP="00872A1C">
            <w:pPr>
              <w:pStyle w:val="EngHang"/>
            </w:pPr>
            <w:r>
              <w:t>O Name full of blessing,</w:t>
            </w:r>
          </w:p>
          <w:p w:rsidR="00872A1C" w:rsidRDefault="00872A1C" w:rsidP="00872A1C">
            <w:pPr>
              <w:pStyle w:val="EngHang"/>
            </w:pPr>
            <w:r>
              <w:t>Delivers us from the evil one,</w:t>
            </w:r>
          </w:p>
          <w:p w:rsidR="00872A1C" w:rsidRDefault="00872A1C" w:rsidP="00872A1C">
            <w:pPr>
              <w:pStyle w:val="EngHangEnd"/>
            </w:pPr>
            <w:r>
              <w:t>The prince of death.</w:t>
            </w:r>
          </w:p>
        </w:tc>
        <w:tc>
          <w:tcPr>
            <w:tcW w:w="288" w:type="dxa"/>
          </w:tcPr>
          <w:p w:rsidR="00872A1C" w:rsidRDefault="00872A1C" w:rsidP="00382A9C"/>
        </w:tc>
        <w:tc>
          <w:tcPr>
            <w:tcW w:w="288" w:type="dxa"/>
          </w:tcPr>
          <w:p w:rsidR="00872A1C" w:rsidRDefault="00872A1C" w:rsidP="00382A9C">
            <w:pPr>
              <w:pStyle w:val="CopticCross"/>
            </w:pPr>
            <w:r w:rsidRPr="00FB5ACB">
              <w:t>¿</w:t>
            </w:r>
          </w:p>
        </w:tc>
        <w:tc>
          <w:tcPr>
            <w:tcW w:w="3960" w:type="dxa"/>
          </w:tcPr>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ⲛ̀ⲱ̀ⲟⲩ:</w:t>
            </w:r>
          </w:p>
          <w:p w:rsidR="00872A1C" w:rsidRDefault="00872A1C" w:rsidP="00872A1C">
            <w:pPr>
              <w:pStyle w:val="CopticVersemulti-line"/>
              <w:rPr>
                <w:rFonts w:eastAsia="Arial Unicode MS" w:cs="FreeSerifAvvaShenouda"/>
              </w:rPr>
            </w:pPr>
            <w:r>
              <w:rPr>
                <w:rFonts w:eastAsia="Arial Unicode MS" w:cs="FreeSerifAvvaShenouda"/>
              </w:rPr>
              <w:t>ⲱ̀ ⲡⲓⲣⲁⲛ ⲉⲑⲙⲉϩ ⲛ̀ⲥ̀ⲙⲟⲩ:</w:t>
            </w:r>
          </w:p>
          <w:p w:rsidR="00872A1C" w:rsidRDefault="00872A1C" w:rsidP="00872A1C">
            <w:pPr>
              <w:pStyle w:val="CopticVersemulti-line"/>
              <w:rPr>
                <w:rFonts w:eastAsia="Arial Unicode MS" w:cs="FreeSerifAvvaShenouda"/>
              </w:rPr>
            </w:pPr>
            <w:r>
              <w:rPr>
                <w:rFonts w:eastAsia="Arial Unicode MS" w:cs="FreeSerifAvvaShenouda"/>
              </w:rPr>
              <w:t>ⲙⲁϩⲙⲉⲧ ⲉ̀ⲃⲟⲗϩⲁ ⲡⲓⲡⲉⲧϩⲱⲟⲩ:</w:t>
            </w:r>
          </w:p>
          <w:p w:rsidR="00872A1C" w:rsidRPr="00384F62" w:rsidRDefault="00872A1C" w:rsidP="00872A1C">
            <w:pPr>
              <w:pStyle w:val="CopticVerse"/>
            </w:pPr>
            <w:r>
              <w:t>ⲛⲉⲙ ⲉ̀ⲃⲟⲗϩⲁ ⲡ̀ⲉⲣϣⲓϣⲓ ⲛ̀ⲧⲉ ⲫ̀ⲙⲟⲩ.</w:t>
            </w:r>
          </w:p>
        </w:tc>
      </w:tr>
    </w:tbl>
    <w:p w:rsidR="00382A9C" w:rsidRPr="00382A9C" w:rsidRDefault="00382A9C" w:rsidP="00382A9C"/>
    <w:p w:rsidR="00495F1A" w:rsidRDefault="00FF5FF3" w:rsidP="00495F1A">
      <w:pPr>
        <w:pStyle w:val="Heading3"/>
      </w:pPr>
      <w:bookmarkStart w:id="986" w:name="_Toc410196206"/>
      <w:bookmarkStart w:id="987" w:name="_Toc410196448"/>
      <w:bookmarkStart w:id="988" w:name="_Toc410196950"/>
      <w:r>
        <w:lastRenderedPageBreak/>
        <w:t xml:space="preserve">January 6 (7) / Tobi 11: The Feast of </w:t>
      </w:r>
      <w:r w:rsidR="00495F1A">
        <w:t>Theophany</w:t>
      </w:r>
      <w:bookmarkEnd w:id="986"/>
      <w:bookmarkEnd w:id="987"/>
      <w:bookmarkEnd w:id="988"/>
    </w:p>
    <w:p w:rsidR="00FF5FF3" w:rsidRDefault="00430630" w:rsidP="00FF5FF3">
      <w:pPr>
        <w:pStyle w:val="Heading4"/>
      </w:pPr>
      <w:r>
        <w:t>An</w:t>
      </w:r>
      <w:r w:rsidR="00FF5FF3">
        <w:t xml:space="preserve"> </w:t>
      </w:r>
      <w:r>
        <w:t xml:space="preserve">Abridged </w:t>
      </w:r>
      <w:r w:rsidR="00FF5FF3">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The Only-Begotten God</w:t>
            </w:r>
          </w:p>
          <w:p w:rsidR="00430630" w:rsidRDefault="00430630" w:rsidP="00430630">
            <w:pPr>
              <w:pStyle w:val="EngHang"/>
            </w:pPr>
            <w:r>
              <w:t>Came to the Jordan,</w:t>
            </w:r>
          </w:p>
          <w:p w:rsidR="00430630" w:rsidRDefault="00430630" w:rsidP="00430630">
            <w:pPr>
              <w:pStyle w:val="EngHang"/>
            </w:pPr>
            <w:r>
              <w:t>And the image that had been tarnished</w:t>
            </w:r>
          </w:p>
          <w:p w:rsidR="00430630" w:rsidRDefault="00430630" w:rsidP="00430630">
            <w:pPr>
              <w:pStyle w:val="EngHangEnd"/>
            </w:pPr>
            <w:r>
              <w:t>And ruined by Sin—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 xml:space="preserve">Ⲫϯ ⲡⲓⲙⲟⲛⲟⲅⲉⲛⲏⲥ: </w:t>
            </w:r>
          </w:p>
          <w:p w:rsidR="00430630" w:rsidRDefault="00430630" w:rsidP="00430630">
            <w:pPr>
              <w:pStyle w:val="CopticVersemulti-line"/>
            </w:pPr>
            <w:r>
              <w:t>ⲁϥⲓ̀ ⲉ̀ϫⲉⲛ ⲡⲓⲒⲟⲩⲣⲇⲁⲛⲏⲥ:</w:t>
            </w:r>
          </w:p>
          <w:p w:rsidR="00430630" w:rsidRDefault="00430630" w:rsidP="00430630">
            <w:pPr>
              <w:pStyle w:val="CopticVersemulti-line"/>
            </w:pPr>
            <w:r>
              <w:t>ϯϩⲓⲕⲱⲛ ⲉ̀ⲧⲁⲥⲧⲁⲕⲟ:</w:t>
            </w:r>
          </w:p>
          <w:p w:rsidR="00430630" w:rsidRPr="00C35319" w:rsidRDefault="00430630" w:rsidP="00430630">
            <w:pPr>
              <w:pStyle w:val="CopticHangingVerse"/>
            </w:pPr>
            <w:r>
              <w:t>ⲟⲩⲟϩ ⲁⲥⲙⲟⲩ ϧⲉⲛ ⲡⲓⲛⲟⲃⲓ.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He restored once again</w:t>
            </w:r>
          </w:p>
          <w:p w:rsidR="00430630" w:rsidRDefault="00430630" w:rsidP="00430630">
            <w:pPr>
              <w:pStyle w:val="EngHang"/>
            </w:pPr>
            <w:r>
              <w:t>By the baptism of water.</w:t>
            </w:r>
          </w:p>
          <w:p w:rsidR="00430630" w:rsidRDefault="00430630" w:rsidP="00430630">
            <w:pPr>
              <w:pStyle w:val="EngHang"/>
            </w:pPr>
            <w:r>
              <w:t>He demolished the head of the dragon,</w:t>
            </w:r>
          </w:p>
          <w:p w:rsidR="00430630" w:rsidRDefault="00430630" w:rsidP="00430630">
            <w:pPr>
              <w:pStyle w:val="EngHangEnd"/>
            </w:pPr>
            <w:r>
              <w:t>In the waters of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Ⲁϥⲁⲓⲥ ⲙ̀ⲃⲉⲣⲓ ⲛ̀ⲕⲉⲥⲟⲡ:</w:t>
            </w:r>
          </w:p>
          <w:p w:rsidR="00430630" w:rsidRDefault="00430630" w:rsidP="00430630">
            <w:pPr>
              <w:pStyle w:val="CopticVersemulti-line"/>
            </w:pPr>
            <w:r>
              <w:t>Ϩⲓⲧⲉⲛ ⲡⲓⲱⲙⲥ ⲛ̀ⲧⲉ ⲡⲓⲙⲱⲟⲩ:</w:t>
            </w:r>
          </w:p>
          <w:p w:rsidR="00430630" w:rsidRDefault="00430630" w:rsidP="00430630">
            <w:pPr>
              <w:pStyle w:val="CopticVersemulti-line"/>
            </w:pPr>
            <w:r>
              <w:t>ⲟⲩⲟϩ ⲁϥⲗⲱⲥ ⲛ̀ⲧ̀ⲁ̀ⲫⲉ ⲙ̀ⲡⲓⲇ̀ⲣⲁⲕⲟⲛ:</w:t>
            </w:r>
          </w:p>
          <w:p w:rsidR="00430630" w:rsidRDefault="00430630" w:rsidP="00430630">
            <w:pPr>
              <w:pStyle w:val="CopticHangingVerse"/>
            </w:pPr>
            <w:r>
              <w:t>ϩⲓϫⲉⲛ ⲛⲓⲱⲙⲟⲩ ⲛ̀ⲧⲉ ⲡⲓⲒⲟⲣⲇⲁⲛⲏⲥ.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[John] saw the Holy Spirit</w:t>
            </w:r>
          </w:p>
          <w:p w:rsidR="00430630" w:rsidRDefault="00430630" w:rsidP="00430630">
            <w:pPr>
              <w:pStyle w:val="EngHang"/>
            </w:pPr>
            <w:r>
              <w:t>Coming down from heaven,</w:t>
            </w:r>
          </w:p>
          <w:p w:rsidR="00430630" w:rsidRDefault="00430630" w:rsidP="00430630">
            <w:pPr>
              <w:pStyle w:val="EngHang"/>
            </w:pPr>
            <w:r>
              <w:t>And heard the voice of the Father,</w:t>
            </w:r>
          </w:p>
          <w:p w:rsidR="00430630" w:rsidRDefault="00430630" w:rsidP="00430630">
            <w:pPr>
              <w:pStyle w:val="EngHangEnd"/>
            </w:pPr>
            <w:r>
              <w:t>Proclaiming and saying,</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Ⲁⲓⲛⲟⲩ ⲉ̀Ⲡⲓⲡ̄ⲛ̄ⲁ̄ ⲉ̄ⲑ̄ⲩ̄:</w:t>
            </w:r>
          </w:p>
          <w:p w:rsidR="00430630" w:rsidRDefault="00430630" w:rsidP="00430630">
            <w:pPr>
              <w:pStyle w:val="CopticVersemulti-line"/>
            </w:pPr>
            <w:r>
              <w:t>ⲉ̀ⲧⲁϥⲓ̀ ⲉ̀ⲡⲉⲥⲏⲧ ⲉ̀ⲃⲟⲗ ϧⲉⲛ ⲧ̀ⲫⲉ:</w:t>
            </w:r>
          </w:p>
          <w:p w:rsidR="00430630" w:rsidRDefault="00430630" w:rsidP="00430630">
            <w:pPr>
              <w:pStyle w:val="CopticVersemulti-line"/>
            </w:pPr>
            <w:r>
              <w:t>ⲁⲓⲥⲱⲧⲉⲙ ⲉ̀ⲧ̀ⲥ̀ⲙⲏ ⲛ̀ⲧⲉ Ⲫⲓⲱⲧ:</w:t>
            </w:r>
          </w:p>
          <w:p w:rsidR="00430630" w:rsidRDefault="00430630" w:rsidP="00430630">
            <w:pPr>
              <w:pStyle w:val="CopticHangingVerse"/>
            </w:pPr>
            <w:r>
              <w:t>ⲉⲥⲱϣ ⲉ̀ⲃⲟⲗ ⲉⲥϫⲱ ⲙ̀ⲙⲟⲥ.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“This is My Beloved Son,</w:t>
            </w:r>
          </w:p>
          <w:p w:rsidR="00430630" w:rsidRDefault="00430630" w:rsidP="00430630">
            <w:pPr>
              <w:pStyle w:val="EngHang"/>
            </w:pPr>
            <w:r>
              <w:t>In Whom My soul is pleased;</w:t>
            </w:r>
          </w:p>
          <w:p w:rsidR="00430630" w:rsidRDefault="00430630" w:rsidP="00430630">
            <w:pPr>
              <w:pStyle w:val="EngHang"/>
            </w:pPr>
            <w:r>
              <w:t>He has done My will: hear Him,</w:t>
            </w:r>
          </w:p>
          <w:p w:rsidR="00430630" w:rsidRDefault="00430630" w:rsidP="00430630">
            <w:pPr>
              <w:pStyle w:val="EngHangEnd"/>
            </w:pPr>
            <w:r>
              <w:t>For He is the Life-Giver.”</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ⲫⲁⲓ ⲡⲉ ⲡⲁϣⲏⲣⲓ ⲡⲁⲙⲉⲛⲣⲓⲧ:</w:t>
            </w:r>
          </w:p>
          <w:p w:rsidR="00430630" w:rsidRDefault="00430630" w:rsidP="00430630">
            <w:pPr>
              <w:pStyle w:val="CopticVersemulti-line"/>
            </w:pPr>
            <w:r>
              <w:t>ⲉ̀ⲧⲁ ⲧⲁⲯⲩⲭⲏ ϯⲙⲁϯ ⲛ̀ϧⲏⲧϥ:</w:t>
            </w:r>
          </w:p>
          <w:p w:rsidR="00430630" w:rsidRDefault="00430630" w:rsidP="00430630">
            <w:pPr>
              <w:pStyle w:val="CopticVersemulti-line"/>
            </w:pPr>
            <w:r>
              <w:t>ⲁϥⲉⲣⲡⲁⲟⲩⲱϣ ⲥⲱⲧⲉⲙ ⲛ̀ⲥⲱϥ:</w:t>
            </w:r>
          </w:p>
          <w:p w:rsidR="00430630" w:rsidRDefault="00430630" w:rsidP="00430630">
            <w:pPr>
              <w:pStyle w:val="CopticHangingVerse"/>
            </w:pPr>
            <w:r>
              <w:t xml:space="preserve">ϫⲉ ⲛ̀ⲑⲟϥ ⲡⲉ ⲡⲓⲣⲉϥⲧⲁⲛϧⲟ. </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Blessed are You, O Christ, our Master,</w:t>
            </w:r>
          </w:p>
          <w:p w:rsidR="00430630" w:rsidRDefault="00430630" w:rsidP="00430630">
            <w:pPr>
              <w:pStyle w:val="EngHang"/>
            </w:pPr>
            <w:r>
              <w:t>The Only-Begotten Son,</w:t>
            </w:r>
          </w:p>
          <w:p w:rsidR="00430630" w:rsidRDefault="00430630" w:rsidP="00430630">
            <w:pPr>
              <w:pStyle w:val="EngHang"/>
            </w:pPr>
            <w:r>
              <w:t>Who was incarnate of the Virgin,</w:t>
            </w:r>
          </w:p>
          <w:p w:rsidR="00430630" w:rsidRDefault="00430630" w:rsidP="00430630">
            <w:pPr>
              <w:pStyle w:val="EngHangEnd"/>
            </w:pPr>
            <w:r>
              <w:t>And Baptised in the Jordan.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Ⲕⲥ̀ⲙⲁⲣⲱⲟⲩⲧ ⲱ̀ Ⲡⲉⲛⲛⲏⲃ Ⲡⲭ̄ⲥ̄: Ⲡϣⲏⲣⲓ ⲙ̀ⲙⲟⲛⲟⲅⲉⲛⲏⲥ:</w:t>
            </w:r>
          </w:p>
          <w:p w:rsidR="00430630" w:rsidRDefault="00430630" w:rsidP="00430630">
            <w:pPr>
              <w:pStyle w:val="CopticVersemulti-line"/>
            </w:pPr>
            <w:r>
              <w:t>ⲫⲏⲉⲧⲁϥϭⲓⲥⲁⲣⲝ ϧⲉⲛ ϯⲡⲁⲣⲑⲉⲛⲟⲥ:</w:t>
            </w:r>
          </w:p>
          <w:p w:rsidR="00430630" w:rsidRDefault="00430630" w:rsidP="00430630">
            <w:pPr>
              <w:pStyle w:val="CopticHangingVerse"/>
            </w:pPr>
            <w:r>
              <w:t>ⲟⲩⲟϩ ⲁϥϭⲓⲱⲙⲥ ϧⲉⲛ ⲡⲓⲒⲟⲣⲇⲁⲛⲏⲥ.</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Rejoice like lambs,</w:t>
            </w:r>
          </w:p>
          <w:p w:rsidR="00430630" w:rsidRDefault="00430630" w:rsidP="00430630">
            <w:pPr>
              <w:pStyle w:val="EngHang"/>
            </w:pPr>
            <w:r>
              <w:t>O Jordan and its shores,</w:t>
            </w:r>
          </w:p>
          <w:p w:rsidR="00430630" w:rsidRDefault="00430630" w:rsidP="00430630">
            <w:pPr>
              <w:pStyle w:val="EngHang"/>
            </w:pPr>
            <w:r>
              <w:t>For the Lamb, who carries the sins</w:t>
            </w:r>
          </w:p>
          <w:p w:rsidR="00430630" w:rsidRDefault="00430630" w:rsidP="00430630">
            <w:pPr>
              <w:pStyle w:val="EngHangEnd"/>
            </w:pPr>
            <w:r>
              <w:t>Of the world came to you.</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Ⲑⲉⲗⲏⲗ ⲙ̀ⲫⲣⲏϯ ⲛ̀ϩⲁⲛϩⲓⲏⲃ:</w:t>
            </w:r>
          </w:p>
          <w:p w:rsidR="00430630" w:rsidRDefault="00430630" w:rsidP="00430630">
            <w:pPr>
              <w:pStyle w:val="CopticVersemulti-line"/>
            </w:pPr>
            <w:r>
              <w:t>ⲱ ⲡⲓⲒⲟⲣⲇⲁⲛⲏⲥ ⲛⲉⲙ ⲡⲉϥⲇ̀ⲣⲩⲙⲟⲥ:</w:t>
            </w:r>
          </w:p>
          <w:p w:rsidR="00430630" w:rsidRDefault="00430630" w:rsidP="00430630">
            <w:pPr>
              <w:pStyle w:val="CopticVersemulti-line"/>
            </w:pPr>
            <w:r>
              <w:t>ϫⲉ ⲁϥⲓ̀ ϣⲁⲣⲟⲕ ⲛ̀ϫⲉ ⲡⲓϩⲓⲏⲃ:</w:t>
            </w:r>
          </w:p>
          <w:p w:rsidR="00430630" w:rsidRDefault="00430630" w:rsidP="00430630">
            <w:pPr>
              <w:pStyle w:val="CopticHangingVerse"/>
            </w:pPr>
            <w:r>
              <w:t>ⲫⲏⲉ̀ⲧⲱⲗⲓ ⲙ̀ⲫ̀ⲛⲟⲃⲓ ⲙ̀ⲡⲓⲕⲟⲥⲙⲟⲥ.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This is the Lamb of God,</w:t>
            </w:r>
          </w:p>
          <w:p w:rsidR="00430630" w:rsidRDefault="00430630" w:rsidP="00430630">
            <w:pPr>
              <w:pStyle w:val="EngHang"/>
            </w:pPr>
            <w:r>
              <w:t>Who carries the sins of the world,</w:t>
            </w:r>
          </w:p>
          <w:p w:rsidR="00430630" w:rsidRDefault="00430630" w:rsidP="00430630">
            <w:pPr>
              <w:pStyle w:val="EngHang"/>
            </w:pPr>
            <w:r>
              <w:t>Who brought a horn of salvation</w:t>
            </w:r>
          </w:p>
          <w:p w:rsidR="00430630" w:rsidRDefault="00430630" w:rsidP="00430630">
            <w:pPr>
              <w:pStyle w:val="EngHangEnd"/>
            </w:pPr>
            <w:r>
              <w:t>And saved His people.</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Ⲫⲁⲓ ⲡⲉ ⲡⲓϩⲓⲏⲃ ⲛ̀ⲧⲉ Ⲫϯ:</w:t>
            </w:r>
          </w:p>
          <w:p w:rsidR="00430630" w:rsidRDefault="00430630" w:rsidP="00430630">
            <w:pPr>
              <w:pStyle w:val="CopticVersemulti-line"/>
            </w:pPr>
            <w:r>
              <w:t>ⲫⲏⲉ̀ⲧⲱⲗⲓ ⲙ̀ⲫ̀ⲛⲟⲃⲓ ⲙ̀ⲡⲓⲕⲟⲥⲙⲟⲥ:</w:t>
            </w:r>
          </w:p>
          <w:p w:rsidR="00430630" w:rsidRDefault="00430630" w:rsidP="00430630">
            <w:pPr>
              <w:pStyle w:val="CopticVersemulti-line"/>
            </w:pPr>
            <w:r>
              <w:t>ⲫⲏⲉ̀ⲧⲁϥⲓ̀ⲛⲓ ⲛ̀ⲟⲩⲧⲁⲡ ⲛ̀ⲥⲱϯ:</w:t>
            </w:r>
          </w:p>
          <w:p w:rsidR="00430630" w:rsidRDefault="00430630" w:rsidP="00430630">
            <w:pPr>
              <w:pStyle w:val="CopticHangingVerse"/>
            </w:pPr>
            <w:r>
              <w:t>ⲉⲑⲣⲉϥⲛⲟϩⲉⲙ ⲙ̀ⲡⲉϥⲗⲁⲟⲥ.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Pr="004A40FA" w:rsidRDefault="00430630" w:rsidP="00430630">
            <w:pPr>
              <w:pStyle w:val="EngHangEnd"/>
            </w:pPr>
            <w:r>
              <w:t>Now and forever.</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lastRenderedPageBreak/>
        <w:t>The First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Our mouth is filled with joy,</w:t>
            </w:r>
          </w:p>
          <w:p w:rsidR="00430630" w:rsidRDefault="00430630" w:rsidP="00430630">
            <w:pPr>
              <w:pStyle w:val="EngHang"/>
            </w:pPr>
            <w:r>
              <w:t>And our tongue with rejoicing,</w:t>
            </w:r>
          </w:p>
          <w:p w:rsidR="00430630" w:rsidRDefault="00430630" w:rsidP="00430630">
            <w:pPr>
              <w:pStyle w:val="EngHang"/>
            </w:pPr>
            <w:r>
              <w:t>For our Lord Jesus Christ</w:t>
            </w:r>
          </w:p>
          <w:p w:rsidR="00430630" w:rsidRDefault="00430630" w:rsidP="00430630">
            <w:pPr>
              <w:pStyle w:val="EngHangEnd"/>
            </w:pPr>
            <w:r>
              <w:t>Was baptised in the Jordan.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Ⲧⲟⲧⲉ ⲣⲱⲛ ⲁϥⲙⲟϩ ⲛ̀ⲣⲁϣⲓ:</w:t>
            </w:r>
          </w:p>
          <w:p w:rsidR="00430630" w:rsidRDefault="00430630" w:rsidP="00430630">
            <w:pPr>
              <w:pStyle w:val="CopticVersemulti-line"/>
            </w:pPr>
            <w:r>
              <w:t>ⲟⲩⲟϩ ⲛⲉⲛⲗⲁⲥ ϧⲉⲛ ⲟⲩⲑⲉⲗⲏⲗ:</w:t>
            </w:r>
          </w:p>
          <w:p w:rsidR="00430630" w:rsidRDefault="00430630" w:rsidP="00430630">
            <w:pPr>
              <w:pStyle w:val="CopticVersemulti-line"/>
            </w:pPr>
            <w:r>
              <w:t>ϫⲉ Ⲡⲉⲛⲟ̄ⲥ̄ Ⲓⲏ̄ⲥ̄ Ⲡⲭ̄ⲥ̄:</w:t>
            </w:r>
          </w:p>
          <w:p w:rsidR="00430630" w:rsidRPr="00C35319" w:rsidRDefault="00430630" w:rsidP="00430630">
            <w:pPr>
              <w:pStyle w:val="CopticHangingVerse"/>
            </w:pPr>
            <w:r>
              <w:t>ⲁϥϭⲓⲱⲙⲥ ϩⲓⲧⲉⲛ Ⲓⲱⲁⲛⲛⲏⲥ.</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Truly heaven and earth</w:t>
            </w:r>
          </w:p>
          <w:p w:rsidR="00430630" w:rsidRDefault="00430630" w:rsidP="00430630">
            <w:pPr>
              <w:pStyle w:val="EngHang"/>
            </w:pPr>
            <w:r>
              <w:t>Are filled with Your honour,</w:t>
            </w:r>
          </w:p>
          <w:p w:rsidR="00430630" w:rsidRDefault="00430630" w:rsidP="00430630">
            <w:pPr>
              <w:pStyle w:val="EngHang"/>
            </w:pPr>
            <w:r>
              <w:t>O our Lord, who has a mighty hand</w:t>
            </w:r>
          </w:p>
          <w:p w:rsidR="00430630" w:rsidRDefault="00430630" w:rsidP="00430630">
            <w:pPr>
              <w:pStyle w:val="EngHangEnd"/>
            </w:pPr>
            <w:r>
              <w:t>And the arm of salvation.</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Ⲁⲗⲏⲑⲱⲥ ⲧ̀ⲫⲉ ⲛⲉⲙ ⲡ̀ⲕⲁϩⲓ:</w:t>
            </w:r>
          </w:p>
          <w:p w:rsidR="00430630" w:rsidRDefault="00430630" w:rsidP="00430630">
            <w:pPr>
              <w:pStyle w:val="CopticVersemulti-line"/>
            </w:pPr>
            <w:r>
              <w:t>ⲙⲉϩ ⲉ̀ⲃⲟⲗϧ́ⲛ ⲡⲉⲕⲧⲁⲓⲟ̀:</w:t>
            </w:r>
          </w:p>
          <w:p w:rsidR="00430630" w:rsidRDefault="00430630" w:rsidP="00430630">
            <w:pPr>
              <w:pStyle w:val="CopticVersemulti-line"/>
            </w:pPr>
            <w:r>
              <w:t>ⲱ̀ Ⲡⲟ̄ⲥ̄ ⲫⲁ ϯϫⲓϫ ⲉⲧⲁ̀ⲙⲁϩⲓ:</w:t>
            </w:r>
          </w:p>
          <w:p w:rsidR="00430630" w:rsidRDefault="00430630" w:rsidP="00430630">
            <w:pPr>
              <w:pStyle w:val="CopticHangingVerse"/>
            </w:pPr>
            <w:r>
              <w:t>ⲛⲉⲙ ⲛⲓϣⲱⲃϣ ⲛ̀ⲣⲉϥⲧⲟⲩϫⲟ.</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The Lord has come</w:t>
            </w:r>
          </w:p>
          <w:p w:rsidR="00430630" w:rsidRDefault="00430630" w:rsidP="00430630">
            <w:pPr>
              <w:pStyle w:val="EngHang"/>
            </w:pPr>
            <w:r>
              <w:t>And was baptised for our sins.</w:t>
            </w:r>
          </w:p>
          <w:p w:rsidR="00430630" w:rsidRDefault="00430630" w:rsidP="00430630">
            <w:pPr>
              <w:pStyle w:val="EngHang"/>
            </w:pPr>
            <w:r>
              <w:t>He saved us,</w:t>
            </w:r>
          </w:p>
          <w:p w:rsidR="00430630" w:rsidRDefault="00430630" w:rsidP="00430630">
            <w:pPr>
              <w:pStyle w:val="EngHangEnd"/>
            </w:pPr>
            <w:r>
              <w:t>Delivering us by His great compassion.</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Ϫⲉ Ⲡⲟ̄ⲥ̄ ⲁϥⲓ̀ ⲟⲩⲟϩ ⲁϥϭⲓⲱⲙⲥ:</w:t>
            </w:r>
          </w:p>
          <w:p w:rsidR="00430630" w:rsidRDefault="00430630" w:rsidP="00430630">
            <w:pPr>
              <w:pStyle w:val="CopticVersemulti-line"/>
            </w:pPr>
            <w:r>
              <w:t>ⲉⲑⲃⲉ ⲛⲉⲛⲛⲟⲃⲓ ⲁⲛⲟⲛ ϩⲱⲛ:</w:t>
            </w:r>
          </w:p>
          <w:p w:rsidR="00430630" w:rsidRDefault="00430630" w:rsidP="00430630">
            <w:pPr>
              <w:pStyle w:val="CopticVersemulti-line"/>
            </w:pPr>
            <w:r>
              <w:t>ⲁϥⲧⲟⲩϫⲟⲛ ⲁϥⲥⲱϯ ⲙ̀ⲙⲟⲛ:</w:t>
            </w:r>
          </w:p>
          <w:p w:rsidR="00430630" w:rsidRDefault="00430630" w:rsidP="00430630">
            <w:pPr>
              <w:pStyle w:val="CopticHangingVerse"/>
            </w:pPr>
            <w:r>
              <w:t>ϧⲉⲛ ⲟⲩⲛⲓϣϯ ⲙ̀ⲙⲉⲧϣⲉⲛϩⲏⲧ.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O David, come into our midst today,</w:t>
            </w:r>
          </w:p>
          <w:p w:rsidR="00430630" w:rsidRDefault="00430630" w:rsidP="00430630">
            <w:pPr>
              <w:pStyle w:val="EngHang"/>
            </w:pPr>
            <w:r>
              <w:t>So that you may proclaim the honour of this feast,</w:t>
            </w:r>
          </w:p>
          <w:p w:rsidR="00430630" w:rsidRDefault="00430630" w:rsidP="00430630">
            <w:pPr>
              <w:pStyle w:val="EngHang"/>
            </w:pPr>
            <w:r>
              <w:t>Saying, “The voice of the Lord, the God of glory</w:t>
            </w:r>
          </w:p>
          <w:p w:rsidR="00430630" w:rsidRDefault="00430630" w:rsidP="00430630">
            <w:pPr>
              <w:pStyle w:val="EngHangEnd"/>
            </w:pPr>
            <w:r>
              <w:t>Thundered upon the waters.”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Ⲇⲁⲩⲓⲇ ⲁ̀ⲙⲟⲩ ⲧⲉⲛⲙⲏϯ ⲙ̀ⲫⲟⲟⲩ:</w:t>
            </w:r>
          </w:p>
          <w:p w:rsidR="00430630" w:rsidRDefault="00430630" w:rsidP="00430630">
            <w:pPr>
              <w:pStyle w:val="CopticVersemulti-line"/>
            </w:pPr>
            <w:r>
              <w:t>ⲉⲑⲣⲉⲕϫⲱ ⲙ̀ⲡ̀ⲧⲁⲓⲟ̀ ⲙ̀ⲡⲁⲓϣⲁⲓ:</w:t>
            </w:r>
          </w:p>
          <w:p w:rsidR="00430630" w:rsidRDefault="00430630" w:rsidP="00430630">
            <w:pPr>
              <w:pStyle w:val="CopticVersemulti-line"/>
            </w:pPr>
            <w:r>
              <w:t>ϫⲉ ⲛ̀ϧ̀ⲣⲱⲟⲩ ⲙ̀Ⲡⲟ̄ⲥ̄ ϩⲓϫⲉⲛ ⲛⲓⲙⲱⲟⲩ:</w:t>
            </w:r>
          </w:p>
          <w:p w:rsidR="00430630" w:rsidRDefault="00430630" w:rsidP="00430630">
            <w:pPr>
              <w:pStyle w:val="CopticHangingVerse"/>
            </w:pPr>
            <w:r>
              <w:t>Ⲫϯ ⲛ̀ⲧⲉ ⲡ̀ⲱ̀ⲟⲩ ⲁϥⲉⲣϧⲁⲣⲁⲃⲁⲓ.</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Isaiah has said,</w:t>
            </w:r>
          </w:p>
          <w:p w:rsidR="00430630" w:rsidRDefault="00430630" w:rsidP="00430630">
            <w:pPr>
              <w:pStyle w:val="EngHang"/>
            </w:pPr>
            <w:r>
              <w:t>“The voice of one crying out</w:t>
            </w:r>
          </w:p>
          <w:p w:rsidR="00430630" w:rsidRDefault="00430630" w:rsidP="00430630">
            <w:pPr>
              <w:pStyle w:val="EngHang"/>
            </w:pPr>
            <w:r>
              <w:t>With joy in the wilderness,</w:t>
            </w:r>
          </w:p>
          <w:p w:rsidR="00430630" w:rsidRDefault="00430630" w:rsidP="00430630">
            <w:pPr>
              <w:pStyle w:val="EngHangEnd"/>
            </w:pPr>
            <w:r>
              <w:t>‘Make straight His paths.’”</w:t>
            </w:r>
          </w:p>
          <w:p w:rsidR="00430630" w:rsidRDefault="00430630" w:rsidP="00430630">
            <w:pPr>
              <w:pStyle w:val="EngHang"/>
            </w:pPr>
          </w:p>
          <w:p w:rsidR="00430630" w:rsidRPr="0097766E" w:rsidRDefault="00430630" w:rsidP="00430630">
            <w:pPr>
              <w:pStyle w:val="EngHang"/>
            </w:pP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 xml:space="preserve">Ⲏⲥⲁⲏ̀ⲁⲥ ⲁϥⲙⲟⲩϯ ⲉ̀ⲣⲟϥ: </w:t>
            </w:r>
          </w:p>
          <w:p w:rsidR="00430630" w:rsidRDefault="00430630" w:rsidP="00430630">
            <w:pPr>
              <w:pStyle w:val="CopticVersemulti-line"/>
            </w:pPr>
            <w:r>
              <w:t>Ϫⲉ ⲡ̀ϧ̀ⲣⲱⲟⲩ ⲙ̀ⲣⲉⲧⲱϣ ⲉ̀ⲃⲟⲗ:</w:t>
            </w:r>
          </w:p>
          <w:p w:rsidR="00430630" w:rsidRDefault="00430630" w:rsidP="00430630">
            <w:pPr>
              <w:pStyle w:val="CopticVersemulti-line"/>
            </w:pPr>
            <w:r>
              <w:t>Ϩⲓ ⲛⲓϣⲁϥⲉⲩ ϧⲉⲛ ⲟⲩⲟⲩⲛⲟϥ:</w:t>
            </w:r>
          </w:p>
          <w:p w:rsidR="00430630" w:rsidRDefault="00430630" w:rsidP="00430630">
            <w:pPr>
              <w:pStyle w:val="CopticHangingVerse"/>
            </w:pPr>
            <w:r>
              <w:t>ⲉ̀ⲡⲓⲃⲓⲟⲥ ⲉⲧϫⲏⲕ ⲉ̀ⲃⲟⲗ.</w:t>
            </w:r>
          </w:p>
        </w:tc>
      </w:tr>
      <w:tr w:rsidR="00430630" w:rsidTr="00430630">
        <w:trPr>
          <w:cantSplit/>
          <w:jc w:val="center"/>
        </w:trPr>
        <w:tc>
          <w:tcPr>
            <w:tcW w:w="288" w:type="dxa"/>
          </w:tcPr>
          <w:p w:rsidR="00430630" w:rsidRDefault="00430630" w:rsidP="00430630">
            <w:pPr>
              <w:pStyle w:val="CopticCross"/>
            </w:pPr>
            <w:r w:rsidRPr="00FB5ACB">
              <w:lastRenderedPageBreak/>
              <w:t>¿</w:t>
            </w:r>
          </w:p>
        </w:tc>
        <w:tc>
          <w:tcPr>
            <w:tcW w:w="3960" w:type="dxa"/>
          </w:tcPr>
          <w:p w:rsidR="00430630" w:rsidRDefault="00430630" w:rsidP="00430630">
            <w:pPr>
              <w:pStyle w:val="EngHang"/>
            </w:pPr>
            <w:r>
              <w:t>The sea beheld and fled,</w:t>
            </w:r>
          </w:p>
          <w:p w:rsidR="00430630" w:rsidRDefault="00430630" w:rsidP="00430630">
            <w:pPr>
              <w:pStyle w:val="EngHang"/>
            </w:pPr>
            <w:r>
              <w:t>And the Jordan turned away.</w:t>
            </w:r>
          </w:p>
          <w:p w:rsidR="00430630" w:rsidRDefault="00430630" w:rsidP="00430630">
            <w:pPr>
              <w:pStyle w:val="EngHang"/>
            </w:pPr>
            <w:r>
              <w:t>O sea, why did you flee?</w:t>
            </w:r>
          </w:p>
          <w:p w:rsidR="00430630" w:rsidRDefault="00430630" w:rsidP="00430630">
            <w:pPr>
              <w:pStyle w:val="EngHangEnd"/>
            </w:pPr>
            <w:r>
              <w:t>Stand firm and be blessed.</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Ⲫⲓⲟⲙ ⲁϥⲛⲁⲩ ⲟⲩⲟϩ ⲁϥⲫⲱⲧ:</w:t>
            </w:r>
          </w:p>
          <w:p w:rsidR="00430630" w:rsidRDefault="00430630" w:rsidP="00430630">
            <w:pPr>
              <w:pStyle w:val="CopticVersemulti-line"/>
            </w:pPr>
            <w:r>
              <w:t>ⲁ̀ⲠⲓⲒⲟⲣⲇⲁⲛⲏⲥ ⲕⲟⲧϥ ⲉ̀ⲫⲁϩⲟⲩ:</w:t>
            </w:r>
          </w:p>
          <w:p w:rsidR="00430630" w:rsidRDefault="00430630" w:rsidP="00430630">
            <w:pPr>
              <w:pStyle w:val="CopticVersemulti-line"/>
            </w:pPr>
            <w:r>
              <w:t>ⲟⲩⲡⲉⲧϣⲟⲡ ⲫ̀ⲓⲟⲙ ϫⲉ ⲁⲕⲫⲱⲧ:</w:t>
            </w:r>
          </w:p>
          <w:p w:rsidR="00430630" w:rsidRDefault="00430630" w:rsidP="00430630">
            <w:pPr>
              <w:pStyle w:val="CopticHangingVerse"/>
            </w:pPr>
            <w:r>
              <w:t>ⲙⲁⲧⲁϫⲣⲟⲕ ϩⲓⲛⲁ ⲛ̀ⲧⲉⲕϭⲓⲥ̀ⲙⲟⲩ.</w:t>
            </w:r>
          </w:p>
        </w:tc>
      </w:tr>
      <w:tr w:rsidR="00430630" w:rsidTr="00430630">
        <w:trPr>
          <w:cantSplit/>
          <w:jc w:val="center"/>
        </w:trPr>
        <w:tc>
          <w:tcPr>
            <w:tcW w:w="288" w:type="dxa"/>
          </w:tcPr>
          <w:p w:rsidR="00430630" w:rsidRDefault="00430630" w:rsidP="00430630">
            <w:pPr>
              <w:pStyle w:val="CopticCross"/>
            </w:pPr>
          </w:p>
        </w:tc>
        <w:tc>
          <w:tcPr>
            <w:tcW w:w="3960" w:type="dxa"/>
          </w:tcPr>
          <w:p w:rsidR="00430630" w:rsidRDefault="00430630" w:rsidP="00430630">
            <w:pPr>
              <w:pStyle w:val="EngHang"/>
            </w:pPr>
            <w:r>
              <w:t>Behold, the waters have seen</w:t>
            </w:r>
          </w:p>
          <w:p w:rsidR="00430630" w:rsidRDefault="00430630" w:rsidP="00430630">
            <w:pPr>
              <w:pStyle w:val="EngHang"/>
            </w:pPr>
            <w:r>
              <w:t>The maker and Creator,</w:t>
            </w:r>
          </w:p>
          <w:p w:rsidR="00430630" w:rsidRDefault="00430630" w:rsidP="00430630">
            <w:pPr>
              <w:pStyle w:val="EngHang"/>
            </w:pPr>
            <w:r>
              <w:t>And they feared;</w:t>
            </w:r>
          </w:p>
          <w:p w:rsidR="00430630" w:rsidRDefault="00430630" w:rsidP="00430630">
            <w:pPr>
              <w:pStyle w:val="EngHangEnd"/>
            </w:pPr>
            <w:r>
              <w:t>Agitation and confusion overtook them.</w:t>
            </w:r>
          </w:p>
        </w:tc>
        <w:tc>
          <w:tcPr>
            <w:tcW w:w="288" w:type="dxa"/>
          </w:tcPr>
          <w:p w:rsidR="00430630" w:rsidRDefault="00430630" w:rsidP="00430630"/>
        </w:tc>
        <w:tc>
          <w:tcPr>
            <w:tcW w:w="288" w:type="dxa"/>
          </w:tcPr>
          <w:p w:rsidR="00430630" w:rsidRDefault="00430630" w:rsidP="00430630">
            <w:pPr>
              <w:pStyle w:val="CopticCross"/>
            </w:pPr>
          </w:p>
        </w:tc>
        <w:tc>
          <w:tcPr>
            <w:tcW w:w="3960" w:type="dxa"/>
          </w:tcPr>
          <w:p w:rsidR="00430630" w:rsidRDefault="00430630" w:rsidP="00430630">
            <w:pPr>
              <w:pStyle w:val="CopticVersemulti-line"/>
            </w:pPr>
            <w:r>
              <w:t>Ⲏⲡⲡⲉ ⲁⲩⲛⲁⲩ ⲛ̀ϫⲉ ⲛⲓⲙⲱⲟⲩ:</w:t>
            </w:r>
          </w:p>
          <w:p w:rsidR="00430630" w:rsidRDefault="00430630" w:rsidP="00430630">
            <w:pPr>
              <w:pStyle w:val="CopticVersemulti-line"/>
            </w:pPr>
            <w:r>
              <w:t>ⲉ̀ⲡⲓⲇⲏⲙⲓⲟⲩⲣⲅⲟⲥ ⲛ̀ⲣⲉϥⲥⲙⲛⲧ:</w:t>
            </w:r>
          </w:p>
          <w:p w:rsidR="00430630" w:rsidRDefault="00430630" w:rsidP="00430630">
            <w:pPr>
              <w:pStyle w:val="CopticVersemulti-line"/>
            </w:pPr>
            <w:r>
              <w:t>ⲁⲩⲉⲣϩⲟϯ ⲟⲩⲟϩ ⲁϥⲧⲁϩⲱⲟⲩ:</w:t>
            </w:r>
          </w:p>
          <w:p w:rsidR="00430630" w:rsidRDefault="00430630" w:rsidP="00430630">
            <w:pPr>
              <w:pStyle w:val="CopticHangingVerse"/>
            </w:pPr>
            <w:r>
              <w:t>ⲛ̀ϫⲉ ⲟⲩϣ̀ⲑⲟⲣⲑⲉⲣ ⲛⲉⲙ ⲟⲩⲧⲱⲙⲧ.</w:t>
            </w:r>
          </w:p>
        </w:tc>
      </w:tr>
      <w:tr w:rsidR="00430630" w:rsidTr="00430630">
        <w:trPr>
          <w:cantSplit/>
          <w:jc w:val="center"/>
        </w:trPr>
        <w:tc>
          <w:tcPr>
            <w:tcW w:w="288" w:type="dxa"/>
          </w:tcPr>
          <w:p w:rsidR="00430630" w:rsidRDefault="00430630" w:rsidP="00430630">
            <w:pPr>
              <w:pStyle w:val="CopticCross"/>
            </w:pPr>
            <w:r w:rsidRPr="00FB5ACB">
              <w:t>¿</w:t>
            </w:r>
          </w:p>
        </w:tc>
        <w:tc>
          <w:tcPr>
            <w:tcW w:w="3960" w:type="dxa"/>
          </w:tcPr>
          <w:p w:rsidR="00430630" w:rsidRDefault="00430630" w:rsidP="00430630">
            <w:pPr>
              <w:pStyle w:val="EngHang"/>
            </w:pPr>
            <w:r>
              <w:t>Rejoice, O maintains and all hills,</w:t>
            </w:r>
          </w:p>
          <w:p w:rsidR="00430630" w:rsidRDefault="00430630" w:rsidP="00430630">
            <w:pPr>
              <w:pStyle w:val="EngHang"/>
            </w:pPr>
            <w:r>
              <w:t>The thickets and the cedars,</w:t>
            </w:r>
          </w:p>
          <w:p w:rsidR="00430630" w:rsidRDefault="00430630" w:rsidP="00430630">
            <w:pPr>
              <w:pStyle w:val="EngHang"/>
            </w:pPr>
            <w:r>
              <w:t>Before the face of the King</w:t>
            </w:r>
          </w:p>
          <w:p w:rsidR="00430630" w:rsidRDefault="00430630" w:rsidP="00430630">
            <w:pPr>
              <w:pStyle w:val="EngHangEnd"/>
            </w:pPr>
            <w:r>
              <w:t>The Creator of souls.</w:t>
            </w:r>
          </w:p>
        </w:tc>
        <w:tc>
          <w:tcPr>
            <w:tcW w:w="288" w:type="dxa"/>
          </w:tcPr>
          <w:p w:rsidR="00430630" w:rsidRDefault="00430630" w:rsidP="00430630"/>
        </w:tc>
        <w:tc>
          <w:tcPr>
            <w:tcW w:w="288" w:type="dxa"/>
          </w:tcPr>
          <w:p w:rsidR="00430630" w:rsidRDefault="00430630" w:rsidP="00430630">
            <w:pPr>
              <w:pStyle w:val="CopticCross"/>
            </w:pPr>
            <w:r w:rsidRPr="00FB5ACB">
              <w:t>¿</w:t>
            </w:r>
          </w:p>
        </w:tc>
        <w:tc>
          <w:tcPr>
            <w:tcW w:w="3960" w:type="dxa"/>
          </w:tcPr>
          <w:p w:rsidR="00430630" w:rsidRDefault="00430630" w:rsidP="00430630">
            <w:pPr>
              <w:pStyle w:val="CopticVersemulti-line"/>
            </w:pPr>
            <w:r>
              <w:t>Ⲣⲁϣⲓ ⲛⲓⲧⲱⲟⲩ ⲛⲉⲙ ⲛⲓⲕⲁⲗⲁⲙⲫⲱⲟⲩ:</w:t>
            </w:r>
          </w:p>
          <w:p w:rsidR="00430630" w:rsidRDefault="00430630" w:rsidP="00430630">
            <w:pPr>
              <w:pStyle w:val="CopticVersemulti-line"/>
            </w:pPr>
            <w:r>
              <w:t>ⲡⲓⲓⲁϩϣ̀ϣⲏⲛ ⲛⲉⲙ ⲛⲓϣⲉⲛⲥⲓϥⲓ:</w:t>
            </w:r>
          </w:p>
          <w:p w:rsidR="00430630" w:rsidRDefault="00430630" w:rsidP="00430630">
            <w:pPr>
              <w:pStyle w:val="CopticVersemulti-line"/>
            </w:pPr>
            <w:r>
              <w:t>ⲉ̀ⲃⲟⲗ ϧⲁ ⲧ̀ϩⲏ ⲙ̀ⲡ̀ϩⲟ ⲙ̀ⲡ̀ⲟⲩⲣⲟ:</w:t>
            </w:r>
          </w:p>
          <w:p w:rsidR="00430630" w:rsidRDefault="00430630" w:rsidP="00430630">
            <w:pPr>
              <w:pStyle w:val="CopticHangingVerse"/>
            </w:pPr>
            <w:r>
              <w:t>ⲫⲏⲉⲧⲁϥⲑⲁⲙⲓⲟ ⲛ̀ⲛⲓⲛⲓϥⲓ.</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Holy is the Lord, and Holy;</w:t>
            </w:r>
          </w:p>
          <w:p w:rsidR="00430630" w:rsidRDefault="00430630" w:rsidP="00430630">
            <w:pPr>
              <w:pStyle w:val="EngHang"/>
            </w:pPr>
            <w:r>
              <w:t>Holy is the Lord Jesus Christ.</w:t>
            </w:r>
          </w:p>
          <w:p w:rsidR="00430630" w:rsidRDefault="00430630" w:rsidP="00430630">
            <w:pPr>
              <w:pStyle w:val="EngHang"/>
            </w:pPr>
            <w:r>
              <w:t>Glory is due to Him with His Father,</w:t>
            </w:r>
          </w:p>
          <w:p w:rsidR="00430630" w:rsidRDefault="00430630" w:rsidP="00430630">
            <w:pPr>
              <w:pStyle w:val="EngHangEnd"/>
            </w:pPr>
            <w:r>
              <w:t>And the Spirt, the Paraclete.</w:t>
            </w: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Ⲭⲟⲩⲁⲃ Ⲡⲟ̄ⲥ̄ ⲟⲩⲟϩ ⲭ̀ⲟⲩⲁⲃ:</w:t>
            </w:r>
          </w:p>
          <w:p w:rsidR="00430630" w:rsidRDefault="00430630" w:rsidP="00430630">
            <w:pPr>
              <w:pStyle w:val="CopticVersemulti-line"/>
            </w:pPr>
            <w:r>
              <w:t>ⲭ̀ⲟⲩⲁⲃ Ⲡⲟ̄ⲥ̄ Ⲓⲏ̄ⲥ̄ Ⲡⲭ̄ⲥ̄:</w:t>
            </w:r>
          </w:p>
          <w:p w:rsidR="00430630" w:rsidRDefault="00430630" w:rsidP="00430630">
            <w:pPr>
              <w:pStyle w:val="CopticVersemulti-line"/>
            </w:pPr>
            <w:r>
              <w:t>ⲡⲓⲱⲟⲩ ϥ̀ⲉⲣϣⲁⲩ ⲛⲁϥ ⲛⲉⲙ Ⲡⲉϥⲓⲱⲧ:</w:t>
            </w:r>
          </w:p>
          <w:p w:rsidR="00430630" w:rsidRDefault="00430630" w:rsidP="00430630">
            <w:pPr>
              <w:pStyle w:val="CopticHangingVerse"/>
            </w:pPr>
            <w:r>
              <w:t>ⲛⲉⲙ Ⲡⲓⲡ̄ⲛ̄ⲁ̄ ⲙ̀ⲡⲁⲣⲁⲕⲗⲏⲧⲟⲛ.</w:t>
            </w:r>
          </w:p>
        </w:tc>
      </w:tr>
      <w:tr w:rsidR="00430630" w:rsidTr="00430630">
        <w:trPr>
          <w:cantSplit/>
          <w:jc w:val="center"/>
        </w:trPr>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EngHang"/>
            </w:pPr>
            <w:r>
              <w:t>Therefore, we are rich</w:t>
            </w:r>
          </w:p>
          <w:p w:rsidR="00430630" w:rsidRDefault="00430630" w:rsidP="00430630">
            <w:pPr>
              <w:pStyle w:val="EngHang"/>
            </w:pPr>
            <w:r>
              <w:t>In all perfect gifts,</w:t>
            </w:r>
          </w:p>
          <w:p w:rsidR="00430630" w:rsidRDefault="00430630" w:rsidP="00430630">
            <w:pPr>
              <w:pStyle w:val="EngHang"/>
            </w:pPr>
            <w:r>
              <w:t>And in faith let us sing,</w:t>
            </w:r>
          </w:p>
          <w:p w:rsidR="00430630" w:rsidRDefault="00430630" w:rsidP="00430630">
            <w:pPr>
              <w:pStyle w:val="EngHangEnd"/>
            </w:pPr>
            <w:r>
              <w:t>Saying, “Alleluia.”</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Ⲉⲑⲃⲉ ⲫⲁⲓ ⲧⲉⲛⲟⲓ ⲛ̀ⲣⲁⲙⲁⲟ̀:</w:t>
            </w:r>
          </w:p>
          <w:p w:rsidR="00430630" w:rsidRDefault="00430630" w:rsidP="00430630">
            <w:pPr>
              <w:pStyle w:val="CopticVersemulti-line"/>
            </w:pPr>
            <w:r>
              <w:t>Ϧⲉⲛ ⲛⲓⲁⲅⲁⲱⲟⲛ ⲉⲧϫⲏⲕ ⲉ̀ⲃⲟⲗ:</w:t>
            </w:r>
          </w:p>
          <w:p w:rsidR="00430630" w:rsidRDefault="00430630" w:rsidP="00430630">
            <w:pPr>
              <w:pStyle w:val="CopticVersemulti-line"/>
            </w:pPr>
            <w:r>
              <w:t>Ϧⲉⲛ ⲟⲩⲛⲁϩϯ ⲧⲉⲛⲉⲣⲯⲁⲗⲓⲛ:</w:t>
            </w:r>
          </w:p>
          <w:p w:rsidR="00430630" w:rsidRDefault="00430630" w:rsidP="00430630">
            <w:pPr>
              <w:pStyle w:val="CopticHangingVerse"/>
            </w:pPr>
            <w:r>
              <w:t>ⲉⲛϫⲱ ⲙ̀ⲙⲟⲥ ϫⲉ Ⲁⲗⲗⲏⲗⲟⲩⲓⲁ̀.</w:t>
            </w:r>
          </w:p>
        </w:tc>
      </w:tr>
      <w:tr w:rsidR="00430630" w:rsidTr="00430630">
        <w:trPr>
          <w:cantSplit/>
          <w:jc w:val="center"/>
        </w:trPr>
        <w:tc>
          <w:tcPr>
            <w:tcW w:w="288" w:type="dxa"/>
          </w:tcPr>
          <w:p w:rsidR="00430630" w:rsidRPr="00FB5ACB" w:rsidRDefault="00430630" w:rsidP="00430630">
            <w:pPr>
              <w:pStyle w:val="CopticCross"/>
            </w:pPr>
          </w:p>
        </w:tc>
        <w:tc>
          <w:tcPr>
            <w:tcW w:w="3960" w:type="dxa"/>
          </w:tcPr>
          <w:p w:rsidR="00430630" w:rsidRDefault="00430630" w:rsidP="00430630">
            <w:pPr>
              <w:pStyle w:val="EngHang"/>
            </w:pPr>
            <w:r>
              <w:t>Alleluia, Alleluia,</w:t>
            </w:r>
          </w:p>
          <w:p w:rsidR="00430630" w:rsidRDefault="00430630" w:rsidP="00430630">
            <w:pPr>
              <w:pStyle w:val="EngHang"/>
            </w:pPr>
            <w:r>
              <w:t>Alleluia, Alleluia:</w:t>
            </w:r>
          </w:p>
          <w:p w:rsidR="00430630" w:rsidRDefault="00430630" w:rsidP="00430630">
            <w:pPr>
              <w:pStyle w:val="EngHang"/>
            </w:pPr>
            <w:r>
              <w:t>Jesus Christ, the Son of God,</w:t>
            </w:r>
          </w:p>
          <w:p w:rsidR="00430630" w:rsidRDefault="00430630" w:rsidP="00430630">
            <w:pPr>
              <w:pStyle w:val="EngHangEnd"/>
            </w:pPr>
            <w:r>
              <w:t>Was baptised in the Jordan.</w:t>
            </w:r>
          </w:p>
          <w:p w:rsidR="00430630" w:rsidRDefault="00430630" w:rsidP="00430630">
            <w:pPr>
              <w:pStyle w:val="EngHang"/>
            </w:pPr>
          </w:p>
        </w:tc>
        <w:tc>
          <w:tcPr>
            <w:tcW w:w="288" w:type="dxa"/>
          </w:tcPr>
          <w:p w:rsidR="00430630" w:rsidRDefault="00430630" w:rsidP="00430630"/>
        </w:tc>
        <w:tc>
          <w:tcPr>
            <w:tcW w:w="288" w:type="dxa"/>
          </w:tcPr>
          <w:p w:rsidR="00430630" w:rsidRPr="00FB5ACB" w:rsidRDefault="00430630" w:rsidP="00430630">
            <w:pPr>
              <w:pStyle w:val="CopticCross"/>
            </w:pPr>
          </w:p>
        </w:tc>
        <w:tc>
          <w:tcPr>
            <w:tcW w:w="3960" w:type="dxa"/>
          </w:tcPr>
          <w:p w:rsidR="00430630" w:rsidRDefault="00430630" w:rsidP="00430630">
            <w:pPr>
              <w:pStyle w:val="CopticVersemulti-line"/>
            </w:pPr>
            <w:r>
              <w:t>Ⲁⲗⲗⲏⲗⲟⲩⲓⲁ̀ Ⲁⲗⲗⲏⲗⲟⲩⲓⲁ̀</w:t>
            </w:r>
          </w:p>
          <w:p w:rsidR="00430630" w:rsidRDefault="00430630" w:rsidP="00430630">
            <w:pPr>
              <w:pStyle w:val="CopticVersemulti-line"/>
            </w:pPr>
            <w:r>
              <w:t>Ⲁⲗⲗⲏⲗⲟⲩⲓⲁ̀ Ⲁⲗⲗⲏⲗⲟⲩⲓⲁ̀:</w:t>
            </w:r>
          </w:p>
          <w:p w:rsidR="00430630" w:rsidRDefault="00430630" w:rsidP="00430630">
            <w:pPr>
              <w:pStyle w:val="CopticVersemulti-line"/>
            </w:pPr>
            <w:r>
              <w:t>Ⲓⲏ̄ⲥ̄ Ⲡⲭ̄ⲥ̄ ⲡ̀ϣⲏⲣⲓ ⲙ̀Ⲫϯ:</w:t>
            </w:r>
          </w:p>
          <w:p w:rsidR="00430630" w:rsidRDefault="00430630" w:rsidP="00430630">
            <w:pPr>
              <w:pStyle w:val="CopticHangingVerse"/>
            </w:pPr>
            <w:r>
              <w:t>ⲁϥϭⲓⲱⲙⲥ ϧⲉⲛ Ⲡⲓⲓⲟⲣⲇⲁⲛⲏⲥ.</w:t>
            </w:r>
          </w:p>
        </w:tc>
      </w:tr>
      <w:tr w:rsidR="00430630" w:rsidTr="00430630">
        <w:trPr>
          <w:cantSplit/>
          <w:jc w:val="center"/>
        </w:trPr>
        <w:tc>
          <w:tcPr>
            <w:tcW w:w="288" w:type="dxa"/>
          </w:tcPr>
          <w:p w:rsidR="00430630" w:rsidRPr="00FB5ACB" w:rsidRDefault="00430630" w:rsidP="00430630">
            <w:pPr>
              <w:pStyle w:val="CopticCross"/>
            </w:pPr>
            <w:r w:rsidRPr="00FB5ACB">
              <w:lastRenderedPageBreak/>
              <w:t>¿</w:t>
            </w:r>
          </w:p>
        </w:tc>
        <w:tc>
          <w:tcPr>
            <w:tcW w:w="3960" w:type="dxa"/>
          </w:tcPr>
          <w:p w:rsidR="00430630" w:rsidRDefault="00430630" w:rsidP="00430630">
            <w:pPr>
              <w:pStyle w:val="EngHang"/>
            </w:pPr>
            <w:r>
              <w:t>This is He to Whom the glory is due,</w:t>
            </w:r>
          </w:p>
          <w:p w:rsidR="00430630" w:rsidRDefault="00430630" w:rsidP="00430630">
            <w:pPr>
              <w:pStyle w:val="EngHang"/>
            </w:pPr>
            <w:r>
              <w:t>With His Good Father,</w:t>
            </w:r>
          </w:p>
          <w:p w:rsidR="00430630" w:rsidRDefault="00430630" w:rsidP="00430630">
            <w:pPr>
              <w:pStyle w:val="EngHang"/>
            </w:pPr>
            <w:r>
              <w:t>And the Holy Spirit,</w:t>
            </w:r>
          </w:p>
          <w:p w:rsidR="00430630" w:rsidRDefault="00430630" w:rsidP="00430630">
            <w:pPr>
              <w:pStyle w:val="EngHangEnd"/>
            </w:pPr>
            <w:r>
              <w:t xml:space="preserve">Now and forever. </w:t>
            </w:r>
          </w:p>
        </w:tc>
        <w:tc>
          <w:tcPr>
            <w:tcW w:w="288" w:type="dxa"/>
          </w:tcPr>
          <w:p w:rsidR="00430630" w:rsidRDefault="00430630" w:rsidP="00430630"/>
        </w:tc>
        <w:tc>
          <w:tcPr>
            <w:tcW w:w="288" w:type="dxa"/>
          </w:tcPr>
          <w:p w:rsidR="00430630" w:rsidRPr="00FB5ACB" w:rsidRDefault="00430630" w:rsidP="00430630">
            <w:pPr>
              <w:pStyle w:val="CopticCross"/>
            </w:pPr>
            <w:r w:rsidRPr="00FB5ACB">
              <w:t>¿</w:t>
            </w:r>
          </w:p>
        </w:tc>
        <w:tc>
          <w:tcPr>
            <w:tcW w:w="3960" w:type="dxa"/>
          </w:tcPr>
          <w:p w:rsidR="00430630" w:rsidRDefault="00430630" w:rsidP="00430630">
            <w:pPr>
              <w:pStyle w:val="CopticVersemulti-line"/>
            </w:pPr>
            <w:r>
              <w:t>Ⲫⲁⲓ ⲉ̀ⲣⲉ ⲡⲓⲱ̀ⲟⲩ ⲉⲣⲡ̀ⲣⲉⲡ̀ⲓ ⲛⲁϥ:</w:t>
            </w:r>
          </w:p>
          <w:p w:rsidR="00430630" w:rsidRDefault="00430630" w:rsidP="00430630">
            <w:pPr>
              <w:pStyle w:val="CopticVersemulti-line"/>
            </w:pPr>
            <w:r>
              <w:t>ⲛⲉⲙ Ⲡⲉϥⲓⲱⲧ ⲛ̀ⲁⲅⲁⲑⲟⲥ:</w:t>
            </w:r>
          </w:p>
          <w:p w:rsidR="00430630" w:rsidRDefault="00430630" w:rsidP="00430630">
            <w:pPr>
              <w:pStyle w:val="CopticVersemulti-line"/>
            </w:pPr>
            <w:r>
              <w:t>ⲛⲉⲙ Ⲡⲓⲡ̄ⲛ̄ⲁ̄ ⲉ̄ⲑ̄ⲩ̄:</w:t>
            </w:r>
          </w:p>
          <w:p w:rsidR="00430630" w:rsidRDefault="00430630" w:rsidP="00430630">
            <w:pPr>
              <w:pStyle w:val="CopticHangingVerse"/>
            </w:pPr>
            <w:r>
              <w:t>ⲓⲥϫⲉⲛ ϯⲛⲟⲩ ⲛⲉⲙ ϣⲁ ⲉ̀ⲛⲉϩ.</w:t>
            </w:r>
          </w:p>
        </w:tc>
      </w:tr>
    </w:tbl>
    <w:p w:rsidR="00430630" w:rsidRDefault="00430630" w:rsidP="00430630">
      <w:pPr>
        <w:pStyle w:val="Heading4"/>
      </w:pPr>
      <w:r>
        <w:t>The Second Doxology for Theophany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Only-Begotten God</w:t>
            </w:r>
          </w:p>
          <w:p w:rsidR="00124408" w:rsidRDefault="00124408" w:rsidP="00124408">
            <w:pPr>
              <w:pStyle w:val="EngHang"/>
            </w:pPr>
            <w:r>
              <w:t>Came to the Jordan,</w:t>
            </w:r>
          </w:p>
          <w:p w:rsidR="00124408" w:rsidRDefault="00124408" w:rsidP="00124408">
            <w:pPr>
              <w:pStyle w:val="EngHang"/>
            </w:pPr>
            <w:r>
              <w:t>And the image that had been tarnished</w:t>
            </w:r>
          </w:p>
          <w:p w:rsidR="00124408" w:rsidRDefault="00124408" w:rsidP="00124408">
            <w:pPr>
              <w:pStyle w:val="EngHangEnd"/>
            </w:pPr>
            <w:r>
              <w:t>And ruined by Sin—</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 xml:space="preserve">Ⲫϯ ⲡⲓⲙⲟⲛⲟⲅⲉⲛⲏⲥ: </w:t>
            </w:r>
          </w:p>
          <w:p w:rsidR="00124408" w:rsidRDefault="00124408" w:rsidP="00124408">
            <w:pPr>
              <w:pStyle w:val="CopticVersemulti-line"/>
            </w:pPr>
            <w:r>
              <w:t>ⲁϥⲓ̀ ⲉ̀ϫⲉⲛ ⲡⲓⲒⲟⲩⲣⲇⲁⲛⲏⲥ:</w:t>
            </w:r>
          </w:p>
          <w:p w:rsidR="00124408" w:rsidRDefault="00124408" w:rsidP="00124408">
            <w:pPr>
              <w:pStyle w:val="CopticVersemulti-line"/>
            </w:pPr>
            <w:r>
              <w:t>ϯϩⲓⲕⲱⲛ ⲉ̀ⲧⲁⲥⲧⲁⲕⲟ:</w:t>
            </w:r>
          </w:p>
          <w:p w:rsidR="00124408" w:rsidRPr="00C35319" w:rsidRDefault="00124408" w:rsidP="00124408">
            <w:pPr>
              <w:pStyle w:val="CopticHangingVerse"/>
            </w:pPr>
            <w:r>
              <w:t>ⲟⲩⲟϩ ⲁⲥⲙⲟⲩ ϧⲉⲛ ⲡⲓⲛⲟⲃⲓ.</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restored once again</w:t>
            </w:r>
          </w:p>
          <w:p w:rsidR="00124408" w:rsidRDefault="00124408" w:rsidP="00124408">
            <w:pPr>
              <w:pStyle w:val="EngHang"/>
            </w:pPr>
            <w:r>
              <w:t>By the baptism of water.</w:t>
            </w:r>
          </w:p>
          <w:p w:rsidR="00124408" w:rsidRDefault="00124408" w:rsidP="00124408">
            <w:pPr>
              <w:pStyle w:val="EngHang"/>
            </w:pPr>
            <w:r>
              <w:t>He demolished the head of the dragon,</w:t>
            </w:r>
          </w:p>
          <w:p w:rsidR="00124408" w:rsidRDefault="00124408" w:rsidP="00124408">
            <w:pPr>
              <w:pStyle w:val="EngHangEnd"/>
            </w:pPr>
            <w:r>
              <w:t>In the waters of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Ⲁϥⲁⲓⲥ ⲙ̀ⲃⲉⲣⲓ ⲛ̀ⲕⲉⲥⲟⲡ:</w:t>
            </w:r>
          </w:p>
          <w:p w:rsidR="00124408" w:rsidRDefault="00124408" w:rsidP="00124408">
            <w:pPr>
              <w:pStyle w:val="CopticVersemulti-line"/>
            </w:pPr>
            <w:r>
              <w:t>Ϩⲓⲧⲉⲛ ⲡⲓⲱⲙⲥ ⲛ̀ⲧⲉ ⲡⲓⲙⲱⲟⲩ:</w:t>
            </w:r>
          </w:p>
          <w:p w:rsidR="00124408" w:rsidRDefault="00124408" w:rsidP="00124408">
            <w:pPr>
              <w:pStyle w:val="CopticVersemulti-line"/>
            </w:pPr>
            <w:r>
              <w:t>ⲟⲩⲟϩ ⲁϥⲗⲱⲥ ⲛ̀ⲧ̀ⲁ̀ⲫⲉ ⲙ̀ⲡⲓⲇ̀ⲣⲁⲕⲟⲛ:</w:t>
            </w:r>
          </w:p>
          <w:p w:rsidR="00124408" w:rsidRDefault="00124408" w:rsidP="00124408">
            <w:pPr>
              <w:pStyle w:val="CopticVersemulti-line"/>
            </w:pPr>
            <w:r>
              <w:t>ϩⲓϫⲉⲛ ⲛⲓⲱⲙⲟⲩ ⲛ̀ⲧⲉ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[John] saw the Holy Spirit</w:t>
            </w:r>
          </w:p>
          <w:p w:rsidR="00124408" w:rsidRDefault="00124408" w:rsidP="00124408">
            <w:pPr>
              <w:pStyle w:val="EngHang"/>
            </w:pPr>
            <w:r>
              <w:t>Coming down from heaven,</w:t>
            </w:r>
          </w:p>
          <w:p w:rsidR="00124408" w:rsidRDefault="00124408" w:rsidP="00124408">
            <w:pPr>
              <w:pStyle w:val="EngHang"/>
            </w:pPr>
            <w:r>
              <w:t>And heard the voice of the Father,</w:t>
            </w:r>
          </w:p>
          <w:p w:rsidR="00124408" w:rsidRDefault="00124408" w:rsidP="00124408">
            <w:pPr>
              <w:pStyle w:val="EngHangEnd"/>
            </w:pPr>
            <w:r>
              <w:t>Proclaiming and saying,</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Ⲁⲓⲛⲟⲩ ⲉ̀Ⲡⲓⲡ̄ⲛ̄ⲁ̄ ⲉ̄ⲑ̄ⲩ̄:</w:t>
            </w:r>
          </w:p>
          <w:p w:rsidR="00124408" w:rsidRDefault="00124408" w:rsidP="00124408">
            <w:pPr>
              <w:pStyle w:val="CopticVersemulti-line"/>
            </w:pPr>
            <w:r>
              <w:t>ⲉ̀ⲧⲁϥⲓ̀ ⲉ̀ⲡⲉⲥⲏⲧ ⲉ̀ⲃⲟⲗ ϧⲉⲛ ⲧ̀ⲫⲉ:</w:t>
            </w:r>
          </w:p>
          <w:p w:rsidR="00124408" w:rsidRDefault="00124408" w:rsidP="00124408">
            <w:pPr>
              <w:pStyle w:val="CopticVersemulti-line"/>
            </w:pPr>
            <w:r>
              <w:t>ⲁⲓⲥⲱⲧⲉⲙ ⲉ̀ⲧ̀ⲥ̀ⲙⲏ ⲛ̀ⲧⲉ Ⲫⲓⲱⲧ:</w:t>
            </w:r>
          </w:p>
          <w:p w:rsidR="00124408" w:rsidRDefault="00124408" w:rsidP="00124408">
            <w:pPr>
              <w:pStyle w:val="CopticHangingVerse"/>
            </w:pPr>
            <w:r>
              <w:t>ⲉⲥⲱϣ ⲉ̀ⲃⲟⲗ ⲉⲥϫⲱ ⲙ̀ⲙⲟⲥ.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My Beloved Son,</w:t>
            </w:r>
          </w:p>
          <w:p w:rsidR="00124408" w:rsidRDefault="00124408" w:rsidP="00124408">
            <w:pPr>
              <w:pStyle w:val="EngHang"/>
            </w:pPr>
            <w:r>
              <w:t>In Whom My soul is pleased;</w:t>
            </w:r>
          </w:p>
          <w:p w:rsidR="00124408" w:rsidRDefault="00124408" w:rsidP="00124408">
            <w:pPr>
              <w:pStyle w:val="EngHang"/>
            </w:pPr>
            <w:r>
              <w:t>He has done My will: hear Him,</w:t>
            </w:r>
          </w:p>
          <w:p w:rsidR="00124408" w:rsidRDefault="00124408" w:rsidP="00124408">
            <w:pPr>
              <w:pStyle w:val="EngHangEnd"/>
            </w:pPr>
            <w:r>
              <w:t>For He is the Life-Giver.”</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ⲫⲁⲓ ⲡⲉ ⲡⲁϣⲏⲣⲓ ⲡⲁⲙⲉⲛⲣⲓⲧ:</w:t>
            </w:r>
          </w:p>
          <w:p w:rsidR="00124408" w:rsidRDefault="00124408" w:rsidP="00124408">
            <w:pPr>
              <w:pStyle w:val="CopticVersemulti-line"/>
            </w:pPr>
            <w:r>
              <w:t>ⲉ̀ⲧⲁ ⲧⲁⲯⲩⲭⲏ ϯⲙⲁϯ ⲛ̀ϧⲏⲧϥ:</w:t>
            </w:r>
          </w:p>
          <w:p w:rsidR="00124408" w:rsidRDefault="00124408" w:rsidP="00124408">
            <w:pPr>
              <w:pStyle w:val="CopticVersemulti-line"/>
            </w:pPr>
            <w:r>
              <w:t>ⲁϥⲉⲣⲡⲁⲟⲩⲱϣ ⲥⲱⲧⲉⲙ ⲛ̀ⲥⲱϥ:</w:t>
            </w:r>
          </w:p>
          <w:p w:rsidR="00124408" w:rsidRDefault="00124408" w:rsidP="00124408">
            <w:pPr>
              <w:pStyle w:val="CopticHangingVerse"/>
            </w:pPr>
            <w:r>
              <w:t xml:space="preserve">ϫⲉ ⲛ̀ⲑⲟϥ ⲡⲉ ⲡⲓⲣⲉϥⲧⲁⲛϧⲟ. </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Isaiah the prophet</w:t>
            </w:r>
          </w:p>
          <w:p w:rsidR="00124408" w:rsidRDefault="00124408" w:rsidP="00124408">
            <w:pPr>
              <w:pStyle w:val="EngHang"/>
            </w:pPr>
            <w:r>
              <w:t>Spoke of the honour of the Forerunner,</w:t>
            </w:r>
          </w:p>
          <w:p w:rsidR="00124408" w:rsidRDefault="00124408" w:rsidP="00124408">
            <w:pPr>
              <w:pStyle w:val="EngHang"/>
            </w:pPr>
            <w:r>
              <w:t>Saint John the celibate,</w:t>
            </w:r>
          </w:p>
          <w:p w:rsidR="00124408" w:rsidRPr="0097766E" w:rsidRDefault="00124408" w:rsidP="00124408">
            <w:pPr>
              <w:pStyle w:val="EngHangEnd"/>
            </w:pPr>
            <w:r>
              <w:t>The cousin of Christ.</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Ⲏⲥⲁⲏ̀ⲁⲥ ⲡⲓⲡ̀ⲣⲟⲫⲏⲧⲏⲥ:</w:t>
            </w:r>
          </w:p>
          <w:p w:rsidR="00124408" w:rsidRDefault="00124408" w:rsidP="00124408">
            <w:pPr>
              <w:pStyle w:val="CopticVersemulti-line"/>
            </w:pPr>
            <w:r>
              <w:t>ⲁϥϫⲱ ⲙ̀ⲡ̀ⲧⲁⲓⲟ̀ ⲙ̀ⲡⲓⲡ̀ⲣⲟⲇⲣⲟⲙⲟⲥ:</w:t>
            </w:r>
          </w:p>
          <w:p w:rsidR="00124408" w:rsidRDefault="00124408" w:rsidP="00124408">
            <w:pPr>
              <w:pStyle w:val="CopticVersemulti-line"/>
            </w:pPr>
            <w:r>
              <w:t>ⲡⲓⲡⲁⲣⲑⲉⲛⲟⲥ ⲉ̄ⲑ̄ⲩ̄ Ⲓⲱⲁⲛⲛⲏⲥ:</w:t>
            </w:r>
          </w:p>
          <w:p w:rsidR="00124408" w:rsidRDefault="00124408" w:rsidP="00124408">
            <w:pPr>
              <w:pStyle w:val="CopticHangingVerse"/>
            </w:pPr>
            <w:r>
              <w:t>ⲡⲓⲥⲩⲅⲅⲉⲛⲏⲥ ⲛ̀ⲧⲉ Ⲡⲭ̄ⲥ̄.</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Blessed are You, O Christ, our Master,</w:t>
            </w:r>
          </w:p>
          <w:p w:rsidR="00124408" w:rsidRDefault="00124408" w:rsidP="00124408">
            <w:pPr>
              <w:pStyle w:val="EngHang"/>
            </w:pPr>
            <w:r>
              <w:t>The Only-Begotten Son,</w:t>
            </w:r>
          </w:p>
          <w:p w:rsidR="00124408" w:rsidRDefault="00124408" w:rsidP="00124408">
            <w:pPr>
              <w:pStyle w:val="EngHang"/>
            </w:pPr>
            <w:r>
              <w:t>Who was incarnate of the Virgin,</w:t>
            </w:r>
          </w:p>
          <w:p w:rsidR="00124408" w:rsidRDefault="00124408" w:rsidP="00124408">
            <w:pPr>
              <w:pStyle w:val="EngHangEnd"/>
            </w:pPr>
            <w:r>
              <w:t>And Baptised in the Jordan.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Ⲕⲥ̀ⲙⲁⲣⲱⲟⲩⲧ ⲱ̀ Ⲡⲉⲛⲛⲏⲃ Ⲡⲭ̄ⲥ̄: Ⲡϣⲏⲣⲓ ⲙ̀ⲙⲟⲛⲟⲅⲉⲛⲏⲥ:</w:t>
            </w:r>
          </w:p>
          <w:p w:rsidR="00124408" w:rsidRDefault="00124408" w:rsidP="00124408">
            <w:pPr>
              <w:pStyle w:val="CopticVersemulti-line"/>
            </w:pPr>
            <w:r>
              <w:t>ⲫⲏⲉⲧⲁϥϭⲓⲥⲁⲣⲝ ϧⲉⲛ ϯⲡⲁⲣⲑⲉⲛⲟⲥ:</w:t>
            </w:r>
          </w:p>
          <w:p w:rsidR="00124408" w:rsidRDefault="00124408" w:rsidP="00124408">
            <w:pPr>
              <w:pStyle w:val="CopticHangingVerse"/>
            </w:pPr>
            <w:r>
              <w:t>ⲟⲩⲟϩ ⲁϥϭⲓⲱⲙⲥ ϧⲉⲛ ⲡⲓⲒⲟⲣⲇⲁⲛⲏⲥ.</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Rejoice like lambs,</w:t>
            </w:r>
          </w:p>
          <w:p w:rsidR="00124408" w:rsidRDefault="00124408" w:rsidP="00124408">
            <w:pPr>
              <w:pStyle w:val="EngHang"/>
            </w:pPr>
            <w:r>
              <w:t>O Jordan and its shores,</w:t>
            </w:r>
          </w:p>
          <w:p w:rsidR="00124408" w:rsidRDefault="00124408" w:rsidP="00124408">
            <w:pPr>
              <w:pStyle w:val="EngHang"/>
            </w:pPr>
            <w:r>
              <w:t>For the Lamb, who carries the sins</w:t>
            </w:r>
          </w:p>
          <w:p w:rsidR="00124408" w:rsidRDefault="00124408" w:rsidP="00124408">
            <w:pPr>
              <w:pStyle w:val="EngHangEnd"/>
            </w:pPr>
            <w:r>
              <w:t>Of the world came to you.</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Ⲑⲉⲗⲏⲗ ⲙ̀ⲫⲣⲏϯ ⲛ̀ϩⲁⲛϩⲓⲏⲃ:</w:t>
            </w:r>
          </w:p>
          <w:p w:rsidR="00124408" w:rsidRDefault="00124408" w:rsidP="00124408">
            <w:pPr>
              <w:pStyle w:val="CopticVersemulti-line"/>
            </w:pPr>
            <w:r>
              <w:t>ⲱ ⲡⲓⲒⲟⲣⲇⲁⲛⲏⲥ ⲛⲉⲙ ⲡⲉϥⲇ̀ⲣⲩⲙⲟⲥ:</w:t>
            </w:r>
          </w:p>
          <w:p w:rsidR="00124408" w:rsidRDefault="00124408" w:rsidP="00124408">
            <w:pPr>
              <w:pStyle w:val="CopticVersemulti-line"/>
            </w:pPr>
            <w:r>
              <w:t>ϫⲉ ⲁϥⲓ̀ ϣⲁⲣⲟⲕ ⲛ̀ϫⲉ ⲡⲓϩⲓⲏⲃ:</w:t>
            </w:r>
          </w:p>
          <w:p w:rsidR="00124408" w:rsidRDefault="00124408" w:rsidP="00124408">
            <w:pPr>
              <w:pStyle w:val="CopticHangingVerse"/>
            </w:pPr>
            <w:r>
              <w:t>ⲫⲏⲉ̀ⲧⲱⲗⲓ ⲙ̀ⲫ̀ⲛⲟⲃⲓ ⲙ̀ⲡⲓⲕⲟⲥⲙⲟⲥ.</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This is the Lamb of God,</w:t>
            </w:r>
          </w:p>
          <w:p w:rsidR="00124408" w:rsidRDefault="00124408" w:rsidP="00124408">
            <w:pPr>
              <w:pStyle w:val="EngHang"/>
            </w:pPr>
            <w:r>
              <w:t>Who carries the sins of the world,</w:t>
            </w:r>
          </w:p>
          <w:p w:rsidR="00124408" w:rsidRDefault="00124408" w:rsidP="00124408">
            <w:pPr>
              <w:pStyle w:val="EngHang"/>
            </w:pPr>
            <w:r>
              <w:t>Who brought a horn of salvation</w:t>
            </w:r>
          </w:p>
          <w:p w:rsidR="00124408" w:rsidRDefault="00124408" w:rsidP="00124408">
            <w:pPr>
              <w:pStyle w:val="EngHangEnd"/>
            </w:pPr>
            <w:r>
              <w:t>And saved His people.</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Ⲫⲁⲓ ⲡⲉ ⲡⲓϩⲓⲏⲃ ⲛ̀ⲧⲉ Ⲫϯ:</w:t>
            </w:r>
          </w:p>
          <w:p w:rsidR="00124408" w:rsidRDefault="00124408" w:rsidP="00124408">
            <w:pPr>
              <w:pStyle w:val="CopticVersemulti-line"/>
            </w:pPr>
            <w:r>
              <w:t>ⲫⲏⲉ̀ⲧⲱⲗⲓ ⲙ̀ⲫ̀ⲛⲟⲃⲓ ⲙ̀ⲡⲓⲕⲟⲥⲙⲟⲥ:</w:t>
            </w:r>
          </w:p>
          <w:p w:rsidR="00124408" w:rsidRDefault="00124408" w:rsidP="00124408">
            <w:pPr>
              <w:pStyle w:val="CopticVersemulti-line"/>
            </w:pPr>
            <w:r>
              <w:t>ⲫⲏⲉ̀ⲧⲁϥⲓ̀ⲛⲓ ⲛ̀ⲟⲩⲧⲁⲡ ⲛ̀ⲥⲱϯ:</w:t>
            </w:r>
          </w:p>
          <w:p w:rsidR="00124408" w:rsidRDefault="00124408" w:rsidP="00124408">
            <w:pPr>
              <w:pStyle w:val="CopticHangingVerse"/>
            </w:pPr>
            <w:r>
              <w:t>ⲉⲑⲣⲉϥⲛⲟϩⲉⲙ ⲙ̀ⲡⲉϥⲗⲁⲟⲥ.</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Come all you peoples,</w:t>
            </w:r>
          </w:p>
          <w:p w:rsidR="00124408" w:rsidRDefault="00124408" w:rsidP="00124408">
            <w:pPr>
              <w:pStyle w:val="EngHang"/>
            </w:pPr>
            <w:r>
              <w:t>And all kings of the earth,</w:t>
            </w:r>
          </w:p>
          <w:p w:rsidR="00124408" w:rsidRDefault="00124408" w:rsidP="00124408">
            <w:pPr>
              <w:pStyle w:val="EngHang"/>
            </w:pPr>
            <w:r>
              <w:t>And all heavenly hosts,</w:t>
            </w:r>
          </w:p>
          <w:p w:rsidR="00124408" w:rsidRDefault="00124408" w:rsidP="00124408">
            <w:pPr>
              <w:pStyle w:val="EngHangEnd"/>
            </w:pPr>
            <w:r>
              <w:t>To praise Him unceasingly,</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Ⲁⲙⲱⲓⲛⲓ ⲛⲓⲗⲁⲟⲥ ⲧⲏⲣⲟⲩ:</w:t>
            </w:r>
          </w:p>
          <w:p w:rsidR="00124408" w:rsidRDefault="00124408" w:rsidP="00124408">
            <w:pPr>
              <w:pStyle w:val="CopticVersemulti-line"/>
            </w:pPr>
            <w:r>
              <w:t>ⲛⲓⲟⲩⲣⲱⲟⲩ ⲛ̀ⲧⲉ ⲡ̀ⲕⲁϩⲓ:</w:t>
            </w:r>
          </w:p>
          <w:p w:rsidR="00124408" w:rsidRPr="00E1201F" w:rsidRDefault="00124408" w:rsidP="00124408">
            <w:pPr>
              <w:pStyle w:val="CopticVersemulti-line"/>
            </w:pPr>
            <w:r>
              <w:t>ⲛⲓⲙⲉⲧⲙⲁⲧⲟⲓ ⲛ̀</w:t>
            </w:r>
            <w:r w:rsidRPr="00E1201F">
              <w:t>ⲧⲉ ⲛⲓⲫⲏⲟⲩⲓ̀:</w:t>
            </w:r>
          </w:p>
          <w:p w:rsidR="00124408" w:rsidRDefault="00124408" w:rsidP="00124408">
            <w:pPr>
              <w:pStyle w:val="CopticHangingVerse"/>
            </w:pPr>
            <w:r w:rsidRPr="00E1201F">
              <w:t>ⲉⲛϩⲱⲥ ⲉ̀ⲣⲟϥ ϧⲉⲛ ⲟⲩⲙⲉⲧⲁⲑⲙⲟⲩⲛⲕ.</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Proclaiming and saying,</w:t>
            </w:r>
          </w:p>
          <w:p w:rsidR="00124408" w:rsidRDefault="00124408" w:rsidP="00124408">
            <w:pPr>
              <w:pStyle w:val="EngHang"/>
            </w:pPr>
            <w:r>
              <w:t>“Holy, holy,</w:t>
            </w:r>
          </w:p>
          <w:p w:rsidR="00124408" w:rsidRDefault="00124408" w:rsidP="00124408">
            <w:pPr>
              <w:pStyle w:val="EngHang"/>
            </w:pPr>
            <w:r>
              <w:t>Holy, O Lord,</w:t>
            </w:r>
          </w:p>
          <w:p w:rsidR="00124408" w:rsidRDefault="00124408" w:rsidP="00124408">
            <w:pPr>
              <w:pStyle w:val="EngHangEnd"/>
            </w:pPr>
            <w:r>
              <w:t>This is My beloved Son.”</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Ⲉⲛⲱϣ ⲉ̀ⲃⲟⲗ ⲉⲛϫⲱ ⲙ̀ⲙⲟⲥ:</w:t>
            </w:r>
          </w:p>
          <w:p w:rsidR="00124408" w:rsidRDefault="00124408" w:rsidP="00124408">
            <w:pPr>
              <w:pStyle w:val="CopticVersemulti-line"/>
            </w:pPr>
            <w:r>
              <w:t>Ϫⲉ Ⲁⲅⲓⲟⲥ Ⲁⲅⲓⲟⲥ:</w:t>
            </w:r>
          </w:p>
          <w:p w:rsidR="00124408" w:rsidRDefault="00124408" w:rsidP="00124408">
            <w:pPr>
              <w:pStyle w:val="CopticVersemulti-line"/>
            </w:pPr>
            <w:r>
              <w:t>Ⲁⲅⲓⲟⲥ Ⲕⲩⲣⲓⲟⲥ:</w:t>
            </w:r>
          </w:p>
          <w:p w:rsidR="00124408" w:rsidRDefault="00124408" w:rsidP="00124408">
            <w:pPr>
              <w:pStyle w:val="CopticHangingVerse"/>
            </w:pPr>
            <w:r>
              <w:t>ⲫⲁⲓ ⲡⲉ Ⲡⲁϣⲏⲣⲓ ⲛⲁⲙⲉⲛⲣⲓⲧ.</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Wherefore we rejoice, and sing</w:t>
            </w:r>
          </w:p>
          <w:p w:rsidR="00124408" w:rsidRDefault="00124408" w:rsidP="00124408">
            <w:pPr>
              <w:pStyle w:val="EngHang"/>
            </w:pPr>
            <w:r>
              <w:t>With the holy angels</w:t>
            </w:r>
          </w:p>
          <w:p w:rsidR="00124408" w:rsidRDefault="00124408" w:rsidP="00124408">
            <w:pPr>
              <w:pStyle w:val="EngHang"/>
            </w:pPr>
            <w:r>
              <w:t>Joyfully saying,</w:t>
            </w:r>
          </w:p>
          <w:p w:rsidR="00124408" w:rsidRDefault="00124408" w:rsidP="00124408">
            <w:pPr>
              <w:pStyle w:val="EngHangEnd"/>
            </w:pPr>
            <w:r>
              <w:t>“Glory to God in the highest</w:t>
            </w: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Ϧⲉⲛ ⲛⲁⲓ ⲧⲉⲛⲣⲁϣⲓ ⲧⲉⲛⲉⲣⲯⲁⲗⲓⲛ:</w:t>
            </w:r>
          </w:p>
          <w:p w:rsidR="00124408" w:rsidRDefault="00124408" w:rsidP="00124408">
            <w:pPr>
              <w:pStyle w:val="CopticVersemulti-line"/>
            </w:pPr>
            <w:r>
              <w:t>ⲛⲉⲙ ⲛⲓⲁⲅⲅⲉⲗⲟⲥ ⲉ̄ⲑ̄ⲩ̄:</w:t>
            </w:r>
          </w:p>
          <w:p w:rsidR="00124408" w:rsidRDefault="00124408" w:rsidP="00124408">
            <w:pPr>
              <w:pStyle w:val="CopticVersemulti-line"/>
            </w:pPr>
            <w:r>
              <w:t>ϧⲉⲛ ⲟⲩⲉⲗⲏⲗ ⲉⲛϫⲱ ⲙ̀ⲙⲟⲥ:</w:t>
            </w:r>
          </w:p>
          <w:p w:rsidR="00124408" w:rsidRDefault="00124408" w:rsidP="00124408">
            <w:pPr>
              <w:pStyle w:val="CopticHangingVerse"/>
            </w:pPr>
            <w:r>
              <w:t>ϫⲉ ⲟⲩⲱ̀ⲟⲩ ϧⲉⲛ ⲛⲏⲉⲧϭⲟⲓⲥ ⲙ̀Ⲫϯ.</w:t>
            </w:r>
          </w:p>
        </w:tc>
      </w:tr>
      <w:tr w:rsidR="00124408" w:rsidTr="00430630">
        <w:trPr>
          <w:cantSplit/>
          <w:jc w:val="center"/>
        </w:trPr>
        <w:tc>
          <w:tcPr>
            <w:tcW w:w="288" w:type="dxa"/>
          </w:tcPr>
          <w:p w:rsidR="00124408" w:rsidRPr="00FB5ACB" w:rsidRDefault="00124408" w:rsidP="00430630">
            <w:pPr>
              <w:pStyle w:val="CopticCross"/>
            </w:pPr>
            <w:r w:rsidRPr="00FB5ACB">
              <w:lastRenderedPageBreak/>
              <w:t>¿</w:t>
            </w:r>
          </w:p>
        </w:tc>
        <w:tc>
          <w:tcPr>
            <w:tcW w:w="3960" w:type="dxa"/>
          </w:tcPr>
          <w:p w:rsidR="00124408" w:rsidRDefault="00124408" w:rsidP="00124408">
            <w:pPr>
              <w:pStyle w:val="EngHang"/>
            </w:pPr>
            <w:r>
              <w:t>Peace on earth,</w:t>
            </w:r>
          </w:p>
          <w:p w:rsidR="00124408" w:rsidRDefault="00124408" w:rsidP="00124408">
            <w:pPr>
              <w:pStyle w:val="EngHang"/>
            </w:pPr>
            <w:r>
              <w:t>And goodwill towards man,</w:t>
            </w:r>
          </w:p>
          <w:p w:rsidR="00124408" w:rsidRDefault="00124408" w:rsidP="00124408">
            <w:pPr>
              <w:pStyle w:val="EngHang"/>
            </w:pPr>
            <w:r>
              <w:t>For He was pleased by You,</w:t>
            </w:r>
          </w:p>
          <w:p w:rsidR="00124408" w:rsidRDefault="00124408" w:rsidP="00124408">
            <w:pPr>
              <w:pStyle w:val="EngHangEnd"/>
            </w:pPr>
            <w:r>
              <w:t>Who are worthy of glory, forever.</w:t>
            </w: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Ⲛⲉⲙ ⲟⲩϩⲓⲣⲏⲛⲏ ϩⲓϫⲉⲛ ⲡⲓⲕⲁϩⲓ:</w:t>
            </w:r>
          </w:p>
          <w:p w:rsidR="00124408" w:rsidRDefault="00124408" w:rsidP="00124408">
            <w:pPr>
              <w:pStyle w:val="CopticVersemulti-line"/>
            </w:pPr>
            <w:r>
              <w:t>ⲛⲉⲙ ⲟⲩϯⲙⲁϯ ϧⲉⲛ ⲛⲓⲣⲱⲙⲓ:</w:t>
            </w:r>
          </w:p>
          <w:p w:rsidR="00124408" w:rsidRDefault="00124408" w:rsidP="00124408">
            <w:pPr>
              <w:pStyle w:val="CopticVersemulti-line"/>
            </w:pPr>
            <w:r>
              <w:t>ϫⲉ ⲁϥϯⲙⲁϯ ⲅⲁⲣ ⲛ̀ϧⲏϯ:</w:t>
            </w:r>
          </w:p>
          <w:p w:rsidR="00124408" w:rsidRDefault="00124408" w:rsidP="00124408">
            <w:pPr>
              <w:pStyle w:val="CopticHangingVerse"/>
            </w:pPr>
            <w:r>
              <w:t>ⲛ̀ϫⲉ ⲫⲏⲉⲧ ⲫⲱϥ ⲡⲉ ⲡⲓⲱ̀ⲟⲩ ϣⲁ ⲉ̀ⲛⲉϩ.</w:t>
            </w:r>
          </w:p>
        </w:tc>
      </w:tr>
      <w:tr w:rsidR="00124408" w:rsidTr="00430630">
        <w:trPr>
          <w:cantSplit/>
          <w:jc w:val="center"/>
        </w:trPr>
        <w:tc>
          <w:tcPr>
            <w:tcW w:w="288" w:type="dxa"/>
          </w:tcPr>
          <w:p w:rsidR="00124408" w:rsidRPr="00FB5ACB" w:rsidRDefault="00124408" w:rsidP="00430630">
            <w:pPr>
              <w:pStyle w:val="CopticCross"/>
            </w:pPr>
          </w:p>
        </w:tc>
        <w:tc>
          <w:tcPr>
            <w:tcW w:w="3960" w:type="dxa"/>
          </w:tcPr>
          <w:p w:rsidR="00124408" w:rsidRDefault="00124408" w:rsidP="00124408">
            <w:pPr>
              <w:pStyle w:val="EngHang"/>
            </w:pPr>
            <w:r>
              <w:t>Alleluia, Alleluia,</w:t>
            </w:r>
          </w:p>
          <w:p w:rsidR="00124408" w:rsidRDefault="00124408" w:rsidP="00124408">
            <w:pPr>
              <w:pStyle w:val="EngHang"/>
            </w:pPr>
            <w:r>
              <w:t>Alleluia, Alleluia:</w:t>
            </w:r>
          </w:p>
          <w:p w:rsidR="00124408" w:rsidRDefault="00124408" w:rsidP="00124408">
            <w:pPr>
              <w:pStyle w:val="EngHang"/>
            </w:pPr>
            <w:r>
              <w:t>Jesus Christ, the Son of God,</w:t>
            </w:r>
          </w:p>
          <w:p w:rsidR="00124408" w:rsidRDefault="00124408" w:rsidP="00124408">
            <w:pPr>
              <w:pStyle w:val="EngHangEnd"/>
            </w:pPr>
            <w:r>
              <w:t>Was born in Bethlehem.</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p>
        </w:tc>
        <w:tc>
          <w:tcPr>
            <w:tcW w:w="3960" w:type="dxa"/>
          </w:tcPr>
          <w:p w:rsidR="00124408" w:rsidRDefault="00124408" w:rsidP="00124408">
            <w:pPr>
              <w:pStyle w:val="CopticVersemulti-line"/>
            </w:pPr>
            <w:r>
              <w:t>Ⲁⲗⲗⲉⲗⲟⲩⲓⲁ̀ Ⲁⲗⲗⲉⲗⲟⲩⲓⲁ̀:</w:t>
            </w:r>
          </w:p>
          <w:p w:rsidR="00124408" w:rsidRDefault="00124408" w:rsidP="00124408">
            <w:pPr>
              <w:pStyle w:val="CopticVersemulti-line"/>
            </w:pPr>
            <w:r>
              <w:t>Ⲁⲗⲗⲉⲗⲟⲩⲓⲁ̀ Ⲁⲗⲗⲉⲗⲟⲩⲓⲁ̀:</w:t>
            </w:r>
          </w:p>
          <w:p w:rsidR="00124408" w:rsidRDefault="00124408" w:rsidP="00124408">
            <w:pPr>
              <w:pStyle w:val="CopticVersemulti-line"/>
            </w:pPr>
            <w:r>
              <w:t>Ⲓⲏ̄ⲥ̄ Ⲡⲭ̄ⲥ̄ Ⲡϣⲏⲣⲓ ⲙ̀Ⲫϯ:</w:t>
            </w:r>
          </w:p>
          <w:p w:rsidR="00124408" w:rsidRDefault="00124408" w:rsidP="00124408">
            <w:pPr>
              <w:pStyle w:val="CopticHangingVerse"/>
            </w:pPr>
            <w:r>
              <w:t>ⲁⲩⲙⲁⲥϥ ϧⲉⲛ Ⲃⲏⲑⲗⲉⲉⲙ.</w:t>
            </w:r>
          </w:p>
        </w:tc>
      </w:tr>
      <w:tr w:rsidR="00124408" w:rsidTr="00430630">
        <w:trPr>
          <w:cantSplit/>
          <w:jc w:val="center"/>
        </w:trPr>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EngHang"/>
            </w:pPr>
            <w:r>
              <w:t>This is He to Whom the glory is due,</w:t>
            </w:r>
          </w:p>
          <w:p w:rsidR="00124408" w:rsidRDefault="00124408" w:rsidP="00124408">
            <w:pPr>
              <w:pStyle w:val="EngHang"/>
            </w:pPr>
            <w:r>
              <w:t>With His Good Father,</w:t>
            </w:r>
          </w:p>
          <w:p w:rsidR="00124408" w:rsidRDefault="00124408" w:rsidP="00124408">
            <w:pPr>
              <w:pStyle w:val="EngHang"/>
            </w:pPr>
            <w:r>
              <w:t>And the Holy Spirit,</w:t>
            </w:r>
          </w:p>
          <w:p w:rsidR="00124408" w:rsidRDefault="00124408" w:rsidP="00124408">
            <w:pPr>
              <w:pStyle w:val="EngHangEnd"/>
            </w:pPr>
            <w:r>
              <w:t>Now and forever.</w:t>
            </w:r>
          </w:p>
          <w:p w:rsidR="00124408" w:rsidRDefault="00124408" w:rsidP="00124408">
            <w:pPr>
              <w:pStyle w:val="EngHang"/>
            </w:pPr>
          </w:p>
        </w:tc>
        <w:tc>
          <w:tcPr>
            <w:tcW w:w="288" w:type="dxa"/>
          </w:tcPr>
          <w:p w:rsidR="00124408" w:rsidRDefault="00124408" w:rsidP="00430630"/>
        </w:tc>
        <w:tc>
          <w:tcPr>
            <w:tcW w:w="288" w:type="dxa"/>
          </w:tcPr>
          <w:p w:rsidR="00124408" w:rsidRPr="00FB5ACB" w:rsidRDefault="00124408" w:rsidP="00430630">
            <w:pPr>
              <w:pStyle w:val="CopticCross"/>
            </w:pPr>
            <w:r w:rsidRPr="00FB5ACB">
              <w:t>¿</w:t>
            </w:r>
          </w:p>
        </w:tc>
        <w:tc>
          <w:tcPr>
            <w:tcW w:w="3960" w:type="dxa"/>
          </w:tcPr>
          <w:p w:rsidR="00124408" w:rsidRDefault="00124408" w:rsidP="00124408">
            <w:pPr>
              <w:pStyle w:val="CopticVersemulti-line"/>
            </w:pPr>
            <w:r>
              <w:t>Ⲫⲁⲓ ⲉ̀ⲣⲉ ⲡⲓⲱ̀ⲟⲩ ⲉⲣⲡ̀ⲣⲉⲡ̀ⲓ ⲛⲁϥ:</w:t>
            </w:r>
          </w:p>
          <w:p w:rsidR="00124408" w:rsidRDefault="00124408" w:rsidP="00124408">
            <w:pPr>
              <w:pStyle w:val="CopticVersemulti-line"/>
            </w:pPr>
            <w:r>
              <w:t>ⲛⲉⲙ Ⲡⲉϥⲓⲱⲧ ⲛ̀ⲁ̀ⲅⲁⲑⲟⲥ:</w:t>
            </w:r>
          </w:p>
          <w:p w:rsidR="00124408" w:rsidRDefault="00124408" w:rsidP="00124408">
            <w:pPr>
              <w:pStyle w:val="CopticVersemulti-line"/>
            </w:pPr>
            <w:r>
              <w:t>ⲛⲉⲙ Ⲡⲓⲛⲡ̄ⲛ̄ⲁ̄ ⲉ̄ⲑ̄ⲩ̄:</w:t>
            </w:r>
          </w:p>
          <w:p w:rsidR="00124408" w:rsidRDefault="00124408" w:rsidP="00124408">
            <w:pPr>
              <w:pStyle w:val="CopticHangingVerse"/>
            </w:pPr>
            <w:r>
              <w:t>ⲓⲥϫⲉⲛ ϯⲛⲟⲩ ⲛⲉⲙ ϣⲁ ⲉ̀ⲛⲉϩ.</w:t>
            </w:r>
          </w:p>
        </w:tc>
      </w:tr>
    </w:tbl>
    <w:p w:rsidR="00FF5FF3" w:rsidRDefault="00FF5FF3" w:rsidP="00FF5FF3">
      <w:pPr>
        <w:pStyle w:val="Heading4"/>
      </w:pPr>
      <w:r>
        <w:t>The Sunday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Lord reigns!</w:t>
            </w:r>
          </w:p>
          <w:p w:rsidR="001F5511" w:rsidRDefault="001F5511" w:rsidP="001F5511">
            <w:pPr>
              <w:pStyle w:val="EngHang"/>
            </w:pPr>
            <w:r>
              <w:t>Let the earth rejoice,</w:t>
            </w:r>
          </w:p>
          <w:p w:rsidR="001F5511" w:rsidRDefault="001F5511" w:rsidP="001F5511">
            <w:pPr>
              <w:pStyle w:val="EngHang"/>
            </w:pPr>
            <w:r>
              <w:t>For He is the King</w:t>
            </w:r>
          </w:p>
          <w:p w:rsidR="001F5511" w:rsidRDefault="001F5511" w:rsidP="001F5511">
            <w:pPr>
              <w:pStyle w:val="EngHangEnd"/>
            </w:pPr>
            <w:r>
              <w:t>Of majesty.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Ⲁ Ⲡⲟ̄ⲥ̄ ⲉⲣⲟⲩⲣⲟ:</w:t>
            </w:r>
          </w:p>
          <w:p w:rsidR="001F5511" w:rsidRDefault="001F5511" w:rsidP="009061A3">
            <w:pPr>
              <w:pStyle w:val="CopticVersemulti-line"/>
            </w:pPr>
            <w:r>
              <w:t>ⲁϥⲏⲉⲗⲏⲗ ⲛ̀ϫⲉ ⲡ̀ⲕⲁϩⲓ:</w:t>
            </w:r>
          </w:p>
          <w:p w:rsidR="001F5511" w:rsidRDefault="001F5511" w:rsidP="009061A3">
            <w:pPr>
              <w:pStyle w:val="CopticVersemulti-line"/>
            </w:pPr>
            <w:r>
              <w:t>ϫⲉ Ⲛⲑⲟϥ ⲡⲉ ⲡ̀Ⲟⲩⲣⲟ:</w:t>
            </w:r>
          </w:p>
          <w:p w:rsidR="001F5511" w:rsidRPr="00C35319" w:rsidRDefault="001F5511" w:rsidP="009061A3">
            <w:pPr>
              <w:pStyle w:val="CopticVerse"/>
            </w:pPr>
            <w:r>
              <w:t>ⲟⲩⲟϩ ⲫⲁ ⲡⲓⲁ̀ⲙⲁϩⲓ.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Baptise Me,</w:t>
            </w:r>
          </w:p>
          <w:p w:rsidR="001F5511" w:rsidRDefault="001F5511" w:rsidP="001F5511">
            <w:pPr>
              <w:pStyle w:val="EngHang"/>
            </w:pPr>
            <w:r>
              <w:t>O Baptist,</w:t>
            </w:r>
          </w:p>
          <w:p w:rsidR="001F5511" w:rsidRDefault="001F5511" w:rsidP="001F5511">
            <w:pPr>
              <w:pStyle w:val="EngHang"/>
            </w:pPr>
            <w:r>
              <w:t>And draw near to Me,</w:t>
            </w:r>
          </w:p>
          <w:p w:rsidR="001F5511" w:rsidRDefault="001F5511" w:rsidP="001F5511">
            <w:pPr>
              <w:pStyle w:val="EngHangEnd"/>
            </w:pPr>
            <w:r>
              <w:t>For I am Jesus.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Ⲃⲁⲡⲧⲓⲥⲧⲓⲛ ⲙ̀ⲙⲟⲓ:</w:t>
            </w:r>
          </w:p>
          <w:p w:rsidR="001F5511" w:rsidRDefault="001F5511" w:rsidP="009061A3">
            <w:pPr>
              <w:pStyle w:val="CopticVersemulti-line"/>
            </w:pPr>
            <w:r>
              <w:t>ⲱ̀ ⲡⲓⲡ̀ⲣⲟⲇⲣⲟⲙⲟⲥ:</w:t>
            </w:r>
          </w:p>
          <w:p w:rsidR="001F5511" w:rsidRDefault="001F5511" w:rsidP="009061A3">
            <w:pPr>
              <w:pStyle w:val="CopticVersemulti-line"/>
            </w:pPr>
            <w:r>
              <w:t>ⲟⲩⲟϩ ϧⲱⲛⲧ ⲉ̀ⲣⲟⲓ:</w:t>
            </w:r>
          </w:p>
          <w:p w:rsidR="001F5511" w:rsidRDefault="001F5511" w:rsidP="009061A3">
            <w:pPr>
              <w:pStyle w:val="CopticVerse"/>
            </w:pPr>
            <w:r>
              <w:t>ϫⲉ ⲁ̀ⲛⲟⲕ ⲡⲉ Ⲓⲏ̄ⲥ̄.</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For this work</w:t>
            </w:r>
          </w:p>
          <w:p w:rsidR="001F5511" w:rsidRDefault="001F5511" w:rsidP="001F5511">
            <w:pPr>
              <w:pStyle w:val="EngHang"/>
            </w:pPr>
            <w:r>
              <w:t>I came into the world,</w:t>
            </w:r>
          </w:p>
          <w:p w:rsidR="001F5511" w:rsidRDefault="001F5511" w:rsidP="001F5511">
            <w:pPr>
              <w:pStyle w:val="EngHang"/>
            </w:pPr>
            <w:r>
              <w:t>To do</w:t>
            </w:r>
          </w:p>
          <w:p w:rsidR="001F5511" w:rsidRDefault="001F5511" w:rsidP="001F5511">
            <w:pPr>
              <w:pStyle w:val="EngHangEnd"/>
            </w:pPr>
            <w:r>
              <w:t>My own good will.</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Ⲅⲉ ⲅⲁⲣ ⲉⲑⲃⲉ ⲡⲁⲓϩⲱⲃ:</w:t>
            </w:r>
          </w:p>
          <w:p w:rsidR="001F5511" w:rsidRDefault="001F5511" w:rsidP="009061A3">
            <w:pPr>
              <w:pStyle w:val="CopticVersemulti-line"/>
            </w:pPr>
            <w:r>
              <w:t>ⲁⲓⲓ̀ ⲉ̀ⲡⲓⲕⲟⲥⲙⲟⲥ:</w:t>
            </w:r>
          </w:p>
          <w:p w:rsidR="001F5511" w:rsidRDefault="001F5511" w:rsidP="009061A3">
            <w:pPr>
              <w:pStyle w:val="CopticVersemulti-line"/>
            </w:pPr>
            <w:r>
              <w:t xml:space="preserve">ϩⲓⲛⲁ ⲛ̀ⲧⲁⲉⲣϩⲱⲃ: </w:t>
            </w:r>
          </w:p>
          <w:p w:rsidR="001F5511" w:rsidRDefault="001F5511" w:rsidP="009061A3">
            <w:pPr>
              <w:pStyle w:val="CopticVerse"/>
            </w:pPr>
            <w:r>
              <w:t>ⲙ̀ⲡⲉⲧⲉϩⲛⲏⲓ ⲕⲁⲗⲱⲥ.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David said,</w:t>
            </w:r>
          </w:p>
          <w:p w:rsidR="001F5511" w:rsidRDefault="001F5511" w:rsidP="001F5511">
            <w:pPr>
              <w:pStyle w:val="EngHang"/>
            </w:pPr>
            <w:r>
              <w:t>With a strong voice,</w:t>
            </w:r>
          </w:p>
          <w:p w:rsidR="001F5511" w:rsidRDefault="001F5511" w:rsidP="001F5511">
            <w:pPr>
              <w:pStyle w:val="EngHang"/>
            </w:pPr>
            <w:r>
              <w:t>“The voice of the Lord</w:t>
            </w:r>
          </w:p>
          <w:p w:rsidR="001F5511" w:rsidRDefault="001F5511" w:rsidP="001F5511">
            <w:pPr>
              <w:pStyle w:val="EngHangEnd"/>
            </w:pPr>
            <w:r>
              <w:t>Is upon the waters.”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Ⲇⲁⲩⲓⲇ ⲅⲁⲣ ⲁϥϫⲟⲥ:</w:t>
            </w:r>
          </w:p>
          <w:p w:rsidR="001F5511" w:rsidRDefault="001F5511" w:rsidP="009061A3">
            <w:pPr>
              <w:pStyle w:val="CopticVersemulti-line"/>
            </w:pPr>
            <w:r>
              <w:t>ϧⲉⲛ ⲟⲩⲛⲓϣϯ ⲛ̀ϧ̀ⲣⲱⲟⲩ:</w:t>
            </w:r>
          </w:p>
          <w:p w:rsidR="001F5511" w:rsidRDefault="001F5511" w:rsidP="009061A3">
            <w:pPr>
              <w:pStyle w:val="CopticVersemulti-line"/>
            </w:pPr>
            <w:r>
              <w:t>ϫⲉ ⲡ̀ϧ̀ⲣⲱⲟⲩ ⲙ̀Ⲡⲟ̄ⲥ̄:</w:t>
            </w:r>
          </w:p>
          <w:p w:rsidR="001F5511" w:rsidRDefault="001F5511" w:rsidP="009061A3">
            <w:pPr>
              <w:pStyle w:val="CopticVerse"/>
            </w:pPr>
            <w:r>
              <w:t>ⲉ̀ϩ̀ⲣⲏⲓ ϩⲓϫⲉⲛ ⲛⲓⲙⲱⲟⲩ.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Therefore you</w:t>
            </w:r>
          </w:p>
          <w:p w:rsidR="001F5511" w:rsidRDefault="001F5511" w:rsidP="001F5511">
            <w:pPr>
              <w:pStyle w:val="EngHang"/>
            </w:pPr>
            <w:r>
              <w:t>Openly told us</w:t>
            </w:r>
          </w:p>
          <w:p w:rsidR="001F5511" w:rsidRDefault="001F5511" w:rsidP="001F5511">
            <w:pPr>
              <w:pStyle w:val="EngHang"/>
            </w:pPr>
            <w:r>
              <w:t>About this mystery</w:t>
            </w:r>
          </w:p>
          <w:p w:rsidR="001F5511" w:rsidRDefault="001F5511" w:rsidP="001F5511">
            <w:pPr>
              <w:pStyle w:val="EngHangEnd"/>
            </w:pPr>
            <w:r>
              <w:t>Of the Church.</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Ⲉⲑⲃⲉ ⲫⲁⲓ ⲁϥⲧⲁⲛⲟⲙ:</w:t>
            </w:r>
          </w:p>
          <w:p w:rsidR="001F5511" w:rsidRDefault="001F5511" w:rsidP="009061A3">
            <w:pPr>
              <w:pStyle w:val="CopticVersemulti-line"/>
            </w:pPr>
            <w:r>
              <w:t>ϧⲉⲛ ⲟⲩⲡⲁⲣⲣⲏⲥⲓⲁ:</w:t>
            </w:r>
          </w:p>
          <w:p w:rsidR="001F5511" w:rsidRDefault="001F5511" w:rsidP="009061A3">
            <w:pPr>
              <w:pStyle w:val="CopticVersemulti-line"/>
            </w:pPr>
            <w:r>
              <w:t>ⲉⲑⲃⲉ ⲡⲁⲓⲙⲩⲥⲧⲏⲣⲓⲟⲛ:</w:t>
            </w:r>
          </w:p>
          <w:p w:rsidR="001F5511" w:rsidRDefault="001F5511" w:rsidP="009061A3">
            <w:pPr>
              <w:pStyle w:val="CopticVerse"/>
            </w:pPr>
            <w:r>
              <w:t>ⲛ̀ⲧⲉ ϯⲈⲕⲕⲗⲏⲥⲓⲁ.</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Zachariah gave birth</w:t>
            </w:r>
          </w:p>
          <w:p w:rsidR="001F5511" w:rsidRDefault="001F5511" w:rsidP="001F5511">
            <w:pPr>
              <w:pStyle w:val="EngHang"/>
            </w:pPr>
            <w:r>
              <w:t>To this faithful preacher,</w:t>
            </w:r>
          </w:p>
          <w:p w:rsidR="001F5511" w:rsidRDefault="001F5511" w:rsidP="001F5511">
            <w:pPr>
              <w:pStyle w:val="EngHang"/>
            </w:pPr>
            <w:r>
              <w:t>To raise up</w:t>
            </w:r>
          </w:p>
          <w:p w:rsidR="001F5511" w:rsidRDefault="001F5511" w:rsidP="001F5511">
            <w:pPr>
              <w:pStyle w:val="EngHangEnd"/>
            </w:pPr>
            <w:r>
              <w:t>Every valley in honour.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Ⲍⲁⲭⲁⲣⲓⲁⲥ ⲁϥⲙⲓⲥⲓ:</w:t>
            </w:r>
          </w:p>
          <w:p w:rsidR="001F5511" w:rsidRDefault="001F5511" w:rsidP="009061A3">
            <w:pPr>
              <w:pStyle w:val="CopticVersemulti-line"/>
            </w:pPr>
            <w:r>
              <w:t>ⲙ̀ⲡⲁⲓⲕⲩⲣⲓⲝ ⲉ̀ⲧⲉⲛϩⲟⲧ:</w:t>
            </w:r>
          </w:p>
          <w:p w:rsidR="001F5511" w:rsidRDefault="001F5511" w:rsidP="009061A3">
            <w:pPr>
              <w:pStyle w:val="CopticVersemulti-line"/>
            </w:pPr>
            <w:r>
              <w:t>ϩⲓⲛⲁ ⲛ̀ⲧⲉϥϭⲓⲥⲓ:</w:t>
            </w:r>
          </w:p>
          <w:p w:rsidR="001F5511" w:rsidRDefault="001F5511" w:rsidP="009061A3">
            <w:pPr>
              <w:pStyle w:val="CopticVerse"/>
            </w:pPr>
            <w:r>
              <w:t>ⲛ̀ϫⲉ ⲡ̀ⲧⲁⲓⲟ ⲛ̀ⲛⲓϧⲉⲗⲗⲟⲧ.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Isaiah cries,</w:t>
            </w:r>
          </w:p>
          <w:p w:rsidR="001F5511" w:rsidRDefault="001F5511" w:rsidP="001F5511">
            <w:pPr>
              <w:pStyle w:val="EngHang"/>
            </w:pPr>
            <w:r>
              <w:t>Filled with wisdom,</w:t>
            </w:r>
          </w:p>
          <w:p w:rsidR="001F5511" w:rsidRDefault="001F5511" w:rsidP="001F5511">
            <w:pPr>
              <w:pStyle w:val="EngHang"/>
            </w:pPr>
            <w:r>
              <w:t>“You are the voice of one</w:t>
            </w:r>
          </w:p>
          <w:p w:rsidR="001F5511" w:rsidRDefault="001F5511" w:rsidP="001F5511">
            <w:pPr>
              <w:pStyle w:val="EngHangEnd"/>
            </w:pPr>
            <w:r>
              <w:t>Crying out in the wilderness.”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Ⲏⲥⲁⲏ̀ⲁⲥ ⲁϥⲱϣ:</w:t>
            </w:r>
          </w:p>
          <w:p w:rsidR="001F5511" w:rsidRDefault="001F5511" w:rsidP="009061A3">
            <w:pPr>
              <w:pStyle w:val="CopticVersemulti-line"/>
            </w:pPr>
            <w:r>
              <w:t>ϧⲉⲛ ⲧⲉϥⲙⲉⲧⲥⲁⲃⲉ:</w:t>
            </w:r>
          </w:p>
          <w:p w:rsidR="001F5511" w:rsidRDefault="001F5511" w:rsidP="009061A3">
            <w:pPr>
              <w:pStyle w:val="CopticVersemulti-line"/>
            </w:pPr>
            <w:r>
              <w:t>ϫⲉ ⲛ̀ⲑⲟⲕ ⲡⲉ ⲛ̀ϧ̀ⲣⲱⲟⲩ ⲉⲧⲱϣ:</w:t>
            </w:r>
          </w:p>
          <w:p w:rsidR="001F5511" w:rsidRDefault="001F5511" w:rsidP="009061A3">
            <w:pPr>
              <w:pStyle w:val="CopticVerse"/>
            </w:pPr>
            <w:r>
              <w:t>ⲛ̀ϩ̀ⲣⲏⲓ ϩⲓ ⲡ̀ϣⲁϥⲉ.</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Rejoice O Jordan,</w:t>
            </w:r>
          </w:p>
          <w:p w:rsidR="001F5511" w:rsidRDefault="001F5511" w:rsidP="001F5511">
            <w:pPr>
              <w:pStyle w:val="EngHang"/>
            </w:pPr>
            <w:r>
              <w:t>And exalt O sea,</w:t>
            </w:r>
          </w:p>
          <w:p w:rsidR="001F5511" w:rsidRDefault="001F5511" w:rsidP="001F5511">
            <w:pPr>
              <w:pStyle w:val="EngHang"/>
            </w:pPr>
            <w:r>
              <w:t>For John came to you,</w:t>
            </w:r>
          </w:p>
          <w:p w:rsidR="001F5511" w:rsidRDefault="001F5511" w:rsidP="001F5511">
            <w:pPr>
              <w:pStyle w:val="EngHangEnd"/>
            </w:pPr>
            <w:r>
              <w:t>Working powerfully.</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Ⲑⲉⲗⲏⲗ ⲱ̀ ⲡⲓⲒⲟⲣⲇⲁⲛⲏⲥ:</w:t>
            </w:r>
          </w:p>
          <w:p w:rsidR="001F5511" w:rsidRDefault="001F5511" w:rsidP="009061A3">
            <w:pPr>
              <w:pStyle w:val="CopticVersemulti-line"/>
            </w:pPr>
            <w:r>
              <w:t>ⲟⲩⲛⲟϥ ⲙ̀ⲙⲟⲕ ⲫ̀ⲓⲟⲙ:</w:t>
            </w:r>
          </w:p>
          <w:p w:rsidR="001F5511" w:rsidRDefault="001F5511" w:rsidP="009061A3">
            <w:pPr>
              <w:pStyle w:val="CopticVersemulti-line"/>
            </w:pPr>
            <w:r>
              <w:t>ⲁϥ̀ⲓ ϣⲁⲣⲟⲕ ⲛ̀ϫⲉ Ⲓⲱⲁⲛⲛⲏⲥ:</w:t>
            </w:r>
          </w:p>
          <w:p w:rsidR="001F5511" w:rsidRPr="005130A7" w:rsidRDefault="001F5511" w:rsidP="009061A3">
            <w:pPr>
              <w:pStyle w:val="CopticVerse"/>
            </w:pPr>
            <w:r>
              <w:t>ⲫ̀ⲣⲉϥ̀ⲓⲣⲓ ⲛ̀ⲛⲓϫⲟⲙ.</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Jesus, the glorious,</w:t>
            </w:r>
          </w:p>
          <w:p w:rsidR="001F5511" w:rsidRDefault="001F5511" w:rsidP="001F5511">
            <w:pPr>
              <w:pStyle w:val="EngHang"/>
            </w:pPr>
            <w:r>
              <w:t>Walked with him,</w:t>
            </w:r>
          </w:p>
          <w:p w:rsidR="001F5511" w:rsidRDefault="001F5511" w:rsidP="001F5511">
            <w:pPr>
              <w:pStyle w:val="EngHang"/>
            </w:pPr>
            <w:r>
              <w:t>To be baptised in the water,</w:t>
            </w:r>
          </w:p>
          <w:p w:rsidR="001F5511" w:rsidRDefault="001F5511" w:rsidP="001F5511">
            <w:pPr>
              <w:pStyle w:val="EngHangEnd"/>
            </w:pPr>
            <w:r>
              <w:t>According to His will.</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Ⲓⲏ̄ⲥ̄ ⲫⲁ ⲡⲓⲱ̀ⲟⲩ:</w:t>
            </w:r>
          </w:p>
          <w:p w:rsidR="001F5511" w:rsidRDefault="001F5511" w:rsidP="009061A3">
            <w:pPr>
              <w:pStyle w:val="CopticVersemulti-line"/>
            </w:pPr>
            <w:r>
              <w:t>ⲁϥⲙⲟϣⲓ ⲛⲉⲙⲁϥ:</w:t>
            </w:r>
          </w:p>
          <w:p w:rsidR="001F5511" w:rsidRDefault="001F5511" w:rsidP="009061A3">
            <w:pPr>
              <w:pStyle w:val="CopticVersemulti-line"/>
            </w:pPr>
            <w:r>
              <w:t>ⲉⲑⲣⲉϥϭⲓⲱⲙⲥ ϧⲉⲛ ⲛⲓⲙⲱⲟⲩ:</w:t>
            </w:r>
          </w:p>
          <w:p w:rsidR="001F5511" w:rsidRPr="005130A7" w:rsidRDefault="001F5511" w:rsidP="009061A3">
            <w:pPr>
              <w:pStyle w:val="CopticVerse"/>
            </w:pPr>
            <w:r>
              <w:t>ⲕⲁⲧⲁ ⲡⲉⲧⲉϩⲛⲁϥ.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waters said,</w:t>
            </w:r>
          </w:p>
          <w:p w:rsidR="001F5511" w:rsidRDefault="001F5511" w:rsidP="001F5511">
            <w:pPr>
              <w:pStyle w:val="EngHang"/>
            </w:pPr>
            <w:r>
              <w:t>“His coming to us is good,</w:t>
            </w:r>
          </w:p>
          <w:p w:rsidR="001F5511" w:rsidRDefault="001F5511" w:rsidP="001F5511">
            <w:pPr>
              <w:pStyle w:val="EngHang"/>
            </w:pPr>
            <w:r>
              <w:t>Jesus the glorious,</w:t>
            </w:r>
          </w:p>
          <w:p w:rsidR="001F5511" w:rsidRDefault="001F5511" w:rsidP="001F5511">
            <w:pPr>
              <w:pStyle w:val="EngHangEnd"/>
            </w:pPr>
            <w:r>
              <w:t xml:space="preserve">To </w:t>
            </w:r>
            <w:commentRangeStart w:id="989"/>
            <w:r>
              <w:t xml:space="preserve">confirm </w:t>
            </w:r>
            <w:commentRangeEnd w:id="989"/>
            <w:r>
              <w:rPr>
                <w:rStyle w:val="CommentReference"/>
              </w:rPr>
              <w:commentReference w:id="989"/>
            </w:r>
            <w:r>
              <w:t>us.”</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Ⲕⲁⲗⲱⲥ ⲁϥⲓ̀ ϣⲁⲣⲟⲛ:</w:t>
            </w:r>
          </w:p>
          <w:p w:rsidR="001F5511" w:rsidRDefault="001F5511" w:rsidP="009061A3">
            <w:pPr>
              <w:pStyle w:val="CopticVersemulti-line"/>
            </w:pPr>
            <w:r>
              <w:t>ⲡⲉϫⲱⲟⲩ ⲛ̀ϫⲉ ⲛⲓⲙⲱⲟⲩ:</w:t>
            </w:r>
          </w:p>
          <w:p w:rsidR="001F5511" w:rsidRDefault="001F5511" w:rsidP="009061A3">
            <w:pPr>
              <w:pStyle w:val="CopticVersemulti-line"/>
            </w:pPr>
            <w:r>
              <w:t>ϩⲓⲛⲁ ⲛ̀ⲧⲉϥⲧⲁϫⲣⲟⲛ:</w:t>
            </w:r>
          </w:p>
          <w:p w:rsidR="001F5511" w:rsidRPr="005130A7" w:rsidRDefault="001F5511" w:rsidP="009061A3">
            <w:pPr>
              <w:pStyle w:val="CopticVerse"/>
            </w:pPr>
            <w:r>
              <w:t>ⲛ̀ϫⲉ Ⲓⲏ̄ⲥ̄ ⲫⲁ ⲡⲓⲱ̀ⲟⲩ.</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I offer hymns of praise</w:t>
            </w:r>
          </w:p>
          <w:p w:rsidR="001F5511" w:rsidRDefault="001F5511" w:rsidP="001F5511">
            <w:pPr>
              <w:pStyle w:val="EngHang"/>
            </w:pPr>
            <w:r>
              <w:t>To Your greatness</w:t>
            </w:r>
          </w:p>
          <w:p w:rsidR="001F5511" w:rsidRDefault="001F5511" w:rsidP="001F5511">
            <w:pPr>
              <w:pStyle w:val="EngHang"/>
            </w:pPr>
            <w:r>
              <w:t>Along with the waters,</w:t>
            </w:r>
          </w:p>
          <w:p w:rsidR="001F5511" w:rsidRDefault="001F5511" w:rsidP="001F5511">
            <w:pPr>
              <w:pStyle w:val="EngHangEnd"/>
            </w:pPr>
            <w:r>
              <w:t>For You are our protector.</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Ⲗⲉⲗⲓ ⲙ̀ⲡⲓϩⲱⲥ:</w:t>
            </w:r>
          </w:p>
          <w:p w:rsidR="001F5511" w:rsidRDefault="001F5511" w:rsidP="009061A3">
            <w:pPr>
              <w:pStyle w:val="CopticVersemulti-line"/>
            </w:pPr>
            <w:r>
              <w:t>ϯⲛⲁⲧⲏⲓⲧⲟⲩ ⲉ̀ⲧⲉⲕⲙⲉⲧⲛⲓϣϯ:</w:t>
            </w:r>
          </w:p>
          <w:p w:rsidR="001F5511" w:rsidRDefault="001F5511" w:rsidP="009061A3">
            <w:pPr>
              <w:pStyle w:val="CopticVersemulti-line"/>
            </w:pPr>
            <w:r>
              <w:t>ⲁ̀ⲛⲟⲕ ⲛⲉⲙⲱⲟⲩ ⲕⲁⲗⲱⲥ:</w:t>
            </w:r>
          </w:p>
          <w:p w:rsidR="001F5511" w:rsidRPr="005130A7" w:rsidRDefault="001F5511" w:rsidP="009061A3">
            <w:pPr>
              <w:pStyle w:val="CopticVerse"/>
            </w:pPr>
            <w:r>
              <w:t>ϫⲉ ⲛ̀ⲑⲟⲕ ⲡⲉ ⲡⲉⲛⲛⲁϣϯ.</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May the islands</w:t>
            </w:r>
          </w:p>
          <w:p w:rsidR="001F5511" w:rsidRDefault="001F5511" w:rsidP="001F5511">
            <w:pPr>
              <w:pStyle w:val="EngHang"/>
            </w:pPr>
            <w:r>
              <w:t>Rejoice today,</w:t>
            </w:r>
          </w:p>
          <w:p w:rsidR="001F5511" w:rsidRDefault="001F5511" w:rsidP="001F5511">
            <w:pPr>
              <w:pStyle w:val="EngHang"/>
            </w:pPr>
            <w:r>
              <w:t>Along with the clouds</w:t>
            </w:r>
          </w:p>
          <w:p w:rsidR="001F5511" w:rsidRDefault="001F5511" w:rsidP="001F5511">
            <w:pPr>
              <w:pStyle w:val="EngHangEnd"/>
            </w:pPr>
            <w:r>
              <w:t>And the fog.</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 xml:space="preserve">Ⲙⲁⲣⲟⲩⲟⲩⲛⲟϥ ⲙ̀ⲫⲟⲟⲩ: </w:t>
            </w:r>
          </w:p>
          <w:p w:rsidR="001F5511" w:rsidRDefault="001F5511" w:rsidP="009061A3">
            <w:pPr>
              <w:pStyle w:val="CopticVersemulti-line"/>
            </w:pPr>
            <w:r>
              <w:t>ⲛ̀ϫⲉ ⲛⲓⲛⲏⲥⲟⲥ:</w:t>
            </w:r>
          </w:p>
          <w:p w:rsidR="001F5511" w:rsidRDefault="001F5511" w:rsidP="009061A3">
            <w:pPr>
              <w:pStyle w:val="CopticVersemulti-line"/>
            </w:pPr>
            <w:r>
              <w:t xml:space="preserve">ⲉⲧⲕⲱϯ ⲉ̀ⲣⲱⲟⲩ </w:t>
            </w:r>
            <w:commentRangeStart w:id="990"/>
            <w:r>
              <w:t>ⲛ̀ϫⲉ</w:t>
            </w:r>
            <w:commentRangeEnd w:id="990"/>
            <w:r>
              <w:rPr>
                <w:rStyle w:val="CommentReference"/>
                <w:rFonts w:ascii="Times New Roman" w:hAnsi="Times New Roman"/>
              </w:rPr>
              <w:commentReference w:id="990"/>
            </w:r>
          </w:p>
          <w:p w:rsidR="001F5511" w:rsidRPr="005130A7" w:rsidRDefault="001F5511" w:rsidP="009061A3">
            <w:pPr>
              <w:pStyle w:val="CopticVerse"/>
            </w:pPr>
            <w:r>
              <w:t>ⲟⲩϭⲏⲡⲓ ⲛⲉⲙ ⲟⲩⲅ̀ⲛⲟⲫⲟⲥ.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Each one of</w:t>
            </w:r>
          </w:p>
          <w:p w:rsidR="001F5511" w:rsidRDefault="001F5511" w:rsidP="001F5511">
            <w:pPr>
              <w:pStyle w:val="EngHang"/>
            </w:pPr>
            <w:r>
              <w:t>The prophets proclaimed,</w:t>
            </w:r>
          </w:p>
          <w:p w:rsidR="001F5511" w:rsidRDefault="001F5511" w:rsidP="001F5511">
            <w:pPr>
              <w:pStyle w:val="EngHang"/>
            </w:pPr>
            <w:r>
              <w:t>“The glory of God</w:t>
            </w:r>
          </w:p>
          <w:p w:rsidR="001F5511" w:rsidRDefault="001F5511" w:rsidP="001F5511">
            <w:pPr>
              <w:pStyle w:val="EngHangEnd"/>
            </w:pPr>
            <w:r>
              <w:t>Has thundered”.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Ⲛⲓⲡ̀ⲣⲟⲫⲏⲧⲏⲥ ⲛ̀ⲑⲱⲟⲩ:</w:t>
            </w:r>
          </w:p>
          <w:p w:rsidR="001F5511" w:rsidRDefault="001F5511" w:rsidP="009061A3">
            <w:pPr>
              <w:pStyle w:val="CopticVersemulti-line"/>
            </w:pPr>
            <w:r>
              <w:t>ⲕⲁⲧⲁ ⲫ̀ⲟⲩⲁⲓ ⲫ̀ⲟⲩⲁⲓ:</w:t>
            </w:r>
          </w:p>
          <w:p w:rsidR="001F5511" w:rsidRDefault="001F5511" w:rsidP="009061A3">
            <w:pPr>
              <w:pStyle w:val="CopticVersemulti-line"/>
            </w:pPr>
            <w:r>
              <w:t>ⲁⲩϫⲉ ⲫϯ ⲛ̀ⲧⲉ ⲡ̀ⲱ̀ⲟⲩ:</w:t>
            </w:r>
          </w:p>
          <w:p w:rsidR="001F5511" w:rsidRPr="005130A7" w:rsidRDefault="001F5511" w:rsidP="009061A3">
            <w:pPr>
              <w:pStyle w:val="CopticVerse"/>
            </w:pPr>
            <w:r>
              <w:t>ⲁϥⲉⲣϧⲁⲣⲁⲃⲁⲓ.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Truly He who is</w:t>
            </w:r>
          </w:p>
          <w:p w:rsidR="001F5511" w:rsidRDefault="001F5511" w:rsidP="001F5511">
            <w:pPr>
              <w:pStyle w:val="EngHang"/>
            </w:pPr>
            <w:r>
              <w:t>The Highest, the Creator</w:t>
            </w:r>
          </w:p>
          <w:p w:rsidR="001F5511" w:rsidRDefault="001F5511" w:rsidP="001F5511">
            <w:pPr>
              <w:pStyle w:val="EngHang"/>
            </w:pPr>
            <w:r>
              <w:t>Has walked</w:t>
            </w:r>
          </w:p>
          <w:p w:rsidR="001F5511" w:rsidRDefault="001F5511" w:rsidP="001F5511">
            <w:pPr>
              <w:pStyle w:val="EngHangEnd"/>
            </w:pPr>
            <w:r>
              <w:t>In great humility.</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Ⲝⲁⲡⲓⲛⲁ ⲁϥⲙⲟϣⲓ:</w:t>
            </w:r>
          </w:p>
          <w:p w:rsidR="001F5511" w:rsidRDefault="001F5511" w:rsidP="009061A3">
            <w:pPr>
              <w:pStyle w:val="CopticVersemulti-line"/>
            </w:pPr>
            <w:r>
              <w:t>ϧⲉⲛ ⲟⲩⲛⲓϣϯ ⲛ̀ⲑⲉⲃⲓⲟ:</w:t>
            </w:r>
          </w:p>
          <w:p w:rsidR="001F5511" w:rsidRDefault="001F5511" w:rsidP="009061A3">
            <w:pPr>
              <w:pStyle w:val="CopticVersemulti-line"/>
            </w:pPr>
            <w:r>
              <w:t>ⲛ̀ϫⲉ ⲫⲏⲈⲧϭⲟⲓⲥ:</w:t>
            </w:r>
          </w:p>
          <w:p w:rsidR="001F5511" w:rsidRPr="005130A7" w:rsidRDefault="001F5511" w:rsidP="009061A3">
            <w:pPr>
              <w:pStyle w:val="CopticVerse"/>
            </w:pPr>
            <w:r>
              <w:t>ⲟⲩⲟϩ ⲡⲓⲠⲉⲫⲑⲁⲙⲓⲟ.</w:t>
            </w:r>
          </w:p>
        </w:tc>
      </w:tr>
      <w:tr w:rsidR="001F5511" w:rsidTr="009061A3">
        <w:trPr>
          <w:cantSplit/>
          <w:jc w:val="center"/>
        </w:trPr>
        <w:tc>
          <w:tcPr>
            <w:tcW w:w="288" w:type="dxa"/>
          </w:tcPr>
          <w:p w:rsidR="001F5511" w:rsidRDefault="001F5511" w:rsidP="009061A3">
            <w:pPr>
              <w:pStyle w:val="CopticCross"/>
            </w:pPr>
            <w:r w:rsidRPr="00FB5ACB">
              <w:lastRenderedPageBreak/>
              <w:t>¿</w:t>
            </w:r>
          </w:p>
        </w:tc>
        <w:tc>
          <w:tcPr>
            <w:tcW w:w="3960" w:type="dxa"/>
          </w:tcPr>
          <w:p w:rsidR="001F5511" w:rsidRDefault="001F5511" w:rsidP="001F5511">
            <w:pPr>
              <w:pStyle w:val="EngHang"/>
            </w:pPr>
            <w:r>
              <w:t>He, in a humble spirit,</w:t>
            </w:r>
          </w:p>
          <w:p w:rsidR="001F5511" w:rsidRDefault="001F5511" w:rsidP="001F5511">
            <w:pPr>
              <w:pStyle w:val="EngHang"/>
            </w:pPr>
            <w:r>
              <w:t>Deigned to be washed</w:t>
            </w:r>
          </w:p>
          <w:p w:rsidR="001F5511" w:rsidRDefault="001F5511" w:rsidP="001F5511">
            <w:pPr>
              <w:pStyle w:val="EngHang"/>
            </w:pPr>
            <w:r>
              <w:t>In order to fulfill</w:t>
            </w:r>
          </w:p>
          <w:p w:rsidR="001F5511" w:rsidRDefault="001F5511" w:rsidP="001F5511">
            <w:pPr>
              <w:pStyle w:val="EngHangEnd"/>
            </w:pPr>
            <w:r>
              <w:t>That which is written.</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Ⲟⲩⲟϩ ⲁϥϫⲱⲕ ⲉ̀ⲃⲟⲗ:</w:t>
            </w:r>
          </w:p>
          <w:p w:rsidR="001F5511" w:rsidRDefault="001F5511" w:rsidP="009061A3">
            <w:pPr>
              <w:pStyle w:val="CopticVersemulti-line"/>
            </w:pPr>
            <w:r>
              <w:t>ϧⲉⲛ ⲟⲩⲡ̀ⲉⲛⲩⲙⲁ ⲉϥⲧⲉⲛⲛⲏⲟⲩⲧ:</w:t>
            </w:r>
          </w:p>
          <w:p w:rsidR="001F5511" w:rsidRDefault="001F5511" w:rsidP="009061A3">
            <w:pPr>
              <w:pStyle w:val="CopticVersemulti-line"/>
            </w:pPr>
            <w:r>
              <w:t>ϩⲓⲛⲁ ⲛ̀ⲧⲉϥϫⲟⲕ ⲉ̀ⲃⲟⲗ:</w:t>
            </w:r>
          </w:p>
          <w:p w:rsidR="001F5511" w:rsidRPr="005130A7" w:rsidRDefault="001F5511" w:rsidP="009061A3">
            <w:pPr>
              <w:pStyle w:val="CopticVerse"/>
            </w:pPr>
            <w:r>
              <w:t>ⲛ̀ϫⲉ ⲫⲏⲉⲧⲥ̀ϧⲏⲟⲩⲧ.</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Spirit of Truth</w:t>
            </w:r>
          </w:p>
          <w:p w:rsidR="001F5511" w:rsidRDefault="001F5511" w:rsidP="001F5511">
            <w:pPr>
              <w:pStyle w:val="EngHang"/>
            </w:pPr>
            <w:r>
              <w:t>Came down in truth,</w:t>
            </w:r>
          </w:p>
          <w:p w:rsidR="001F5511" w:rsidRDefault="001F5511" w:rsidP="001F5511">
            <w:pPr>
              <w:pStyle w:val="EngHang"/>
            </w:pPr>
            <w:r>
              <w:t>As a dove upon</w:t>
            </w:r>
          </w:p>
          <w:p w:rsidR="001F5511" w:rsidRDefault="001F5511" w:rsidP="001F5511">
            <w:pPr>
              <w:pStyle w:val="EngHangEnd"/>
            </w:pPr>
            <w:r>
              <w:t>The Creator of the ages.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Ⲡⲓⲡ̀ⲛⲉⲩⲙⲁ ⲉ̀ⲧⲉ ϯⲙⲉⲑⲙⲏⲓ:</w:t>
            </w:r>
          </w:p>
          <w:p w:rsidR="001F5511" w:rsidRDefault="001F5511" w:rsidP="009061A3">
            <w:pPr>
              <w:pStyle w:val="CopticVersemulti-line"/>
            </w:pPr>
            <w:r>
              <w:t>ⲙ̀ⲫ̀ⲣⲏϯ ⲛ̀ⲟⲩϭⲣⲟⲙⲡⲓ:</w:t>
            </w:r>
          </w:p>
          <w:p w:rsidR="001F5511" w:rsidRDefault="001F5511" w:rsidP="009061A3">
            <w:pPr>
              <w:pStyle w:val="CopticVersemulti-line"/>
            </w:pPr>
            <w:r>
              <w:t>ⲁϥ̀ⲓ ϧⲉⲛ ⲟⲩⲙⲉⲑⲙⲏⲓ:</w:t>
            </w:r>
          </w:p>
          <w:p w:rsidR="001F5511" w:rsidRPr="005130A7" w:rsidRDefault="001F5511" w:rsidP="009061A3">
            <w:pPr>
              <w:pStyle w:val="CopticVerse"/>
            </w:pPr>
            <w:r>
              <w:t>ⲉ̀ϫⲉⲛ ⲫ̀Ⲣⲉϥⲑⲁⲙⲓⲟ ⲛ̀ⲛⲓⲣⲟⲙⲡⲓ.</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All the exalted names</w:t>
            </w:r>
          </w:p>
          <w:p w:rsidR="001F5511" w:rsidRDefault="001F5511" w:rsidP="001F5511">
            <w:pPr>
              <w:pStyle w:val="EngHang"/>
            </w:pPr>
            <w:r>
              <w:t>Of the incorporeal</w:t>
            </w:r>
          </w:p>
          <w:p w:rsidR="001F5511" w:rsidRDefault="001F5511" w:rsidP="001F5511">
            <w:pPr>
              <w:pStyle w:val="EngHang"/>
            </w:pPr>
            <w:r>
              <w:t>Praise the Highest,</w:t>
            </w:r>
          </w:p>
          <w:p w:rsidR="001F5511" w:rsidRDefault="001F5511" w:rsidP="001F5511">
            <w:pPr>
              <w:pStyle w:val="EngHangEnd"/>
            </w:pPr>
            <w:r>
              <w:t>Our Lord Jesus Christ.</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Ⲣⲁⲛ ⲛⲓⲃⲉⲛ ⲉⲧϭⲟⲥⲓ:</w:t>
            </w:r>
          </w:p>
          <w:p w:rsidR="001F5511" w:rsidRDefault="001F5511" w:rsidP="009061A3">
            <w:pPr>
              <w:pStyle w:val="CopticVersemulti-line"/>
            </w:pPr>
            <w:r>
              <w:t>ⲛ̀ⲧⲉ ⲛⲓⲁ̀ⲥⲱⲙⲁⲧⲟⲥ:</w:t>
            </w:r>
          </w:p>
          <w:p w:rsidR="001F5511" w:rsidRDefault="001F5511" w:rsidP="009061A3">
            <w:pPr>
              <w:pStyle w:val="CopticVersemulti-line"/>
            </w:pPr>
            <w:r>
              <w:t>ⲉⲩϩⲱⲥ ⲉ̀ⲫⲏⲈⲧϭⲟⲥⲓ:</w:t>
            </w:r>
          </w:p>
          <w:p w:rsidR="001F5511" w:rsidRPr="005130A7" w:rsidRDefault="001F5511" w:rsidP="009061A3">
            <w:pPr>
              <w:pStyle w:val="CopticVerse"/>
            </w:pPr>
            <w:r>
              <w:t>ⲡⲉⲛⲟ̄ⲥ̄ Ⲓⲏ̄ⲥ̄ Ⲡⲭ̄ⲥ̄.</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They heard a voice proclaim,</w:t>
            </w:r>
          </w:p>
          <w:p w:rsidR="001F5511" w:rsidRDefault="001F5511" w:rsidP="001F5511">
            <w:pPr>
              <w:pStyle w:val="EngHang"/>
            </w:pPr>
            <w:r>
              <w:t>Witnessing of Him,</w:t>
            </w:r>
          </w:p>
          <w:p w:rsidR="001F5511" w:rsidRDefault="001F5511" w:rsidP="001F5511">
            <w:pPr>
              <w:pStyle w:val="EngHang"/>
            </w:pPr>
            <w:r>
              <w:t>“This is My Son,</w:t>
            </w:r>
          </w:p>
          <w:p w:rsidR="001F5511" w:rsidRDefault="001F5511" w:rsidP="001F5511">
            <w:pPr>
              <w:pStyle w:val="EngHangEnd"/>
            </w:pPr>
            <w:r>
              <w:t>In Whom I am well pleased.”</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Ⲥⲱⲧⲉⲙ ⲉ̀ⲧ̀ⲥ̀ⲙⲏ ⲁϥⲫⲓⲣⲓ:</w:t>
            </w:r>
          </w:p>
          <w:p w:rsidR="001F5511" w:rsidRDefault="001F5511" w:rsidP="009061A3">
            <w:pPr>
              <w:pStyle w:val="CopticVersemulti-line"/>
            </w:pPr>
            <w:r>
              <w:t>ⲁϥⲉⲣⲙⲉⲑⲣⲉ ⲉⲑⲃⲏⲧϥ:</w:t>
            </w:r>
          </w:p>
          <w:p w:rsidR="001F5511" w:rsidRDefault="001F5511" w:rsidP="009061A3">
            <w:pPr>
              <w:pStyle w:val="CopticVersemulti-line"/>
            </w:pPr>
            <w:r>
              <w:t>ϫⲉ ⲫⲁⲓ ⲡⲉ Ⲡⲁϣⲏⲣⲓ:</w:t>
            </w:r>
          </w:p>
          <w:p w:rsidR="001F5511" w:rsidRPr="005130A7" w:rsidRDefault="001F5511" w:rsidP="009061A3">
            <w:pPr>
              <w:pStyle w:val="CopticVerse"/>
            </w:pPr>
            <w:r>
              <w:t>ⲉ̀ⲧⲁⲓϯⲙⲁϯ ⲛ̀ϧⲏⲧϥ.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Then was fulfilled</w:t>
            </w:r>
          </w:p>
          <w:p w:rsidR="001F5511" w:rsidRDefault="001F5511" w:rsidP="001F5511">
            <w:pPr>
              <w:pStyle w:val="EngHang"/>
            </w:pPr>
            <w:r>
              <w:t>The saying of the prophet:</w:t>
            </w:r>
          </w:p>
          <w:p w:rsidR="001F5511" w:rsidRDefault="001F5511" w:rsidP="001F5511">
            <w:pPr>
              <w:pStyle w:val="EngHang"/>
            </w:pPr>
            <w:r>
              <w:t xml:space="preserve">The Lord has </w:t>
            </w:r>
            <w:commentRangeStart w:id="991"/>
            <w:r>
              <w:t>moved</w:t>
            </w:r>
            <w:commentRangeEnd w:id="991"/>
            <w:r>
              <w:rPr>
                <w:rStyle w:val="CommentReference"/>
              </w:rPr>
              <w:commentReference w:id="991"/>
            </w:r>
          </w:p>
          <w:p w:rsidR="001F5511" w:rsidRPr="0078672A" w:rsidRDefault="001F5511" w:rsidP="001F5511">
            <w:pPr>
              <w:pStyle w:val="EngHangEnd"/>
            </w:pPr>
            <w:r>
              <w:t>In the wilderness of Kadesh.</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Ⲧⲟⲧⲉ ⲁϥϫⲱⲕ ⲉ̀ⲃⲟⲗ:</w:t>
            </w:r>
          </w:p>
          <w:p w:rsidR="001F5511" w:rsidRDefault="001F5511" w:rsidP="009061A3">
            <w:pPr>
              <w:pStyle w:val="CopticVersemulti-line"/>
            </w:pPr>
            <w:r>
              <w:t>ⲛ̀ϫⲉ ⲡ̀ⲥⲁϫⲓ ⲙ̀ⲡ̀ⲣⲟⲫⲏⲧⲏⲥ:</w:t>
            </w:r>
          </w:p>
          <w:p w:rsidR="001F5511" w:rsidRDefault="001F5511" w:rsidP="009061A3">
            <w:pPr>
              <w:pStyle w:val="CopticVersemulti-line"/>
            </w:pPr>
            <w:r>
              <w:t>ϫⲉ Ⲡⲟ̄ⲥ̄ ⲛⲁⲕⲓⲙ ⲉ̀ⲃⲟⲗ:</w:t>
            </w:r>
          </w:p>
          <w:p w:rsidR="001F5511" w:rsidRPr="005130A7" w:rsidRDefault="001F5511" w:rsidP="009061A3">
            <w:pPr>
              <w:pStyle w:val="CopticVerse"/>
            </w:pPr>
            <w:r>
              <w:t>ⲙ̀ⲡ̀ϣⲁϥⲉ ⲉ̀Ⲕⲁⲇⲏⲥ.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The Son of God appeared,</w:t>
            </w:r>
          </w:p>
          <w:p w:rsidR="001F5511" w:rsidRDefault="001F5511" w:rsidP="001F5511">
            <w:pPr>
              <w:pStyle w:val="EngHang"/>
            </w:pPr>
            <w:r>
              <w:t>Accompanied by great deeds,</w:t>
            </w:r>
          </w:p>
          <w:p w:rsidR="001F5511" w:rsidRDefault="001F5511" w:rsidP="001F5511">
            <w:pPr>
              <w:pStyle w:val="EngHang"/>
            </w:pPr>
            <w:r>
              <w:t>The rivers clap together</w:t>
            </w:r>
          </w:p>
          <w:p w:rsidR="001F5511" w:rsidRDefault="001F5511" w:rsidP="001F5511">
            <w:pPr>
              <w:pStyle w:val="EngHangEnd"/>
            </w:pPr>
            <w:r>
              <w:t>Their hands,</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Ⲩⲓⲟⲥ Ⲑⲉⲟⲥ ⲁϥⲟⲩⲱⲛϩ:</w:t>
            </w:r>
          </w:p>
          <w:p w:rsidR="001F5511" w:rsidRDefault="001F5511" w:rsidP="009061A3">
            <w:pPr>
              <w:pStyle w:val="CopticVersemulti-line"/>
            </w:pPr>
            <w:r>
              <w:t>ϧⲉⲛ ⲡⲉϥⲛⲓϣϯ ⲛ̀ϩⲱⲃ:</w:t>
            </w:r>
          </w:p>
          <w:p w:rsidR="001F5511" w:rsidRDefault="001F5511" w:rsidP="009061A3">
            <w:pPr>
              <w:pStyle w:val="CopticVersemulti-line"/>
            </w:pPr>
            <w:r>
              <w:t>ϩⲁⲛⲓⲁⲣⲱⲟⲩ ⲉⲩⲕⲱⲗϩ:</w:t>
            </w:r>
          </w:p>
          <w:p w:rsidR="001F5511" w:rsidRPr="005130A7" w:rsidRDefault="001F5511" w:rsidP="009061A3">
            <w:pPr>
              <w:pStyle w:val="CopticVerse"/>
            </w:pPr>
            <w:r>
              <w:t>ϧⲉⲛ ⲛ̀ⲟⲩϫⲓϫ ⲉⲩⲥⲟⲡ.</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The sea saw and retreated,</w:t>
            </w:r>
          </w:p>
          <w:p w:rsidR="001F5511" w:rsidRDefault="001F5511" w:rsidP="001F5511">
            <w:pPr>
              <w:pStyle w:val="EngHang"/>
            </w:pPr>
            <w:r>
              <w:t>And the Jordan reversed,</w:t>
            </w:r>
          </w:p>
          <w:p w:rsidR="001F5511" w:rsidRDefault="001F5511" w:rsidP="001F5511">
            <w:pPr>
              <w:pStyle w:val="EngHang"/>
            </w:pPr>
            <w:r>
              <w:t>They all trembled,</w:t>
            </w:r>
          </w:p>
          <w:p w:rsidR="001F5511" w:rsidRDefault="001F5511" w:rsidP="001F5511">
            <w:pPr>
              <w:pStyle w:val="EngHangEnd"/>
            </w:pPr>
            <w:r>
              <w:t>When they saw the Creator</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Ⲫⲓⲟⲙ ⲁϥⲛⲁⲩ ⲁϥⲫⲱⲧ:</w:t>
            </w:r>
          </w:p>
          <w:p w:rsidR="001F5511" w:rsidRDefault="001F5511" w:rsidP="009061A3">
            <w:pPr>
              <w:pStyle w:val="CopticVersemulti-line"/>
            </w:pPr>
            <w:r>
              <w:t>ⲁ̀ⲡⲓⲒⲟⲣⲇⲁⲛⲏⲥ ⲕⲟⲧϥ ⲉ̀ⲫⲁϩⲟ:</w:t>
            </w:r>
          </w:p>
          <w:p w:rsidR="001F5511" w:rsidRDefault="001F5511" w:rsidP="009061A3">
            <w:pPr>
              <w:pStyle w:val="CopticVersemulti-line"/>
            </w:pPr>
            <w:r>
              <w:t>ⲉ̀ⲧⲁⲩⲛⲁⲩ ⲉ̀ⲡⲓⲢⲉϥⲥⲱⲛⲧ:</w:t>
            </w:r>
          </w:p>
          <w:p w:rsidR="001F5511" w:rsidRPr="005130A7" w:rsidRDefault="001F5511" w:rsidP="001F5511">
            <w:pPr>
              <w:pStyle w:val="CopticVerse"/>
            </w:pPr>
            <w:r>
              <w:t>ϧⲉⲛ ⲟⲩⲥ̀ⲑⲉⲣⲧⲉⲣ ⲁⲩⲙⲁϩⲟⲩ.</w:t>
            </w:r>
          </w:p>
        </w:tc>
      </w:tr>
      <w:tr w:rsidR="001F5511" w:rsidTr="009061A3">
        <w:trPr>
          <w:cantSplit/>
          <w:jc w:val="center"/>
        </w:trPr>
        <w:tc>
          <w:tcPr>
            <w:tcW w:w="288" w:type="dxa"/>
          </w:tcPr>
          <w:p w:rsidR="001F5511" w:rsidRDefault="001F5511" w:rsidP="009061A3">
            <w:pPr>
              <w:pStyle w:val="CopticCross"/>
            </w:pPr>
          </w:p>
        </w:tc>
        <w:tc>
          <w:tcPr>
            <w:tcW w:w="3960" w:type="dxa"/>
          </w:tcPr>
          <w:p w:rsidR="001F5511" w:rsidRDefault="001F5511" w:rsidP="001F5511">
            <w:pPr>
              <w:pStyle w:val="EngHang"/>
            </w:pPr>
            <w:r>
              <w:t xml:space="preserve">You are worthy of the </w:t>
            </w:r>
            <w:commentRangeStart w:id="992"/>
            <w:r>
              <w:t>thrice holy,</w:t>
            </w:r>
            <w:commentRangeEnd w:id="992"/>
            <w:r>
              <w:rPr>
                <w:rStyle w:val="CommentReference"/>
              </w:rPr>
              <w:commentReference w:id="992"/>
            </w:r>
          </w:p>
          <w:p w:rsidR="001F5511" w:rsidRDefault="001F5511" w:rsidP="001F5511">
            <w:pPr>
              <w:pStyle w:val="EngHang"/>
            </w:pPr>
            <w:r>
              <w:t>O God, Lover of Mankind,</w:t>
            </w:r>
          </w:p>
          <w:p w:rsidR="001F5511" w:rsidRDefault="001F5511" w:rsidP="001F5511">
            <w:pPr>
              <w:pStyle w:val="EngHang"/>
            </w:pPr>
            <w:r>
              <w:t>For You are baptised</w:t>
            </w:r>
          </w:p>
          <w:p w:rsidR="001F5511" w:rsidRDefault="001F5511" w:rsidP="001F5511">
            <w:pPr>
              <w:pStyle w:val="EngHangEnd"/>
            </w:pPr>
            <w:r>
              <w:t>To cleans us of our sin.</w:t>
            </w:r>
          </w:p>
        </w:tc>
        <w:tc>
          <w:tcPr>
            <w:tcW w:w="288" w:type="dxa"/>
          </w:tcPr>
          <w:p w:rsidR="001F5511" w:rsidRDefault="001F5511" w:rsidP="009061A3"/>
        </w:tc>
        <w:tc>
          <w:tcPr>
            <w:tcW w:w="288" w:type="dxa"/>
          </w:tcPr>
          <w:p w:rsidR="001F5511" w:rsidRDefault="001F5511" w:rsidP="009061A3">
            <w:pPr>
              <w:pStyle w:val="CopticCross"/>
            </w:pPr>
          </w:p>
        </w:tc>
        <w:tc>
          <w:tcPr>
            <w:tcW w:w="3960" w:type="dxa"/>
          </w:tcPr>
          <w:p w:rsidR="001F5511" w:rsidRDefault="001F5511" w:rsidP="009061A3">
            <w:pPr>
              <w:pStyle w:val="CopticVersemulti-line"/>
            </w:pPr>
            <w:r>
              <w:t>Ⲭⲟⲩⲁⲃ ϣⲟⲙⲧ (ⲅ̄) ⲁⲝⲓⲱⲥ:</w:t>
            </w:r>
          </w:p>
          <w:p w:rsidR="001F5511" w:rsidRDefault="001F5511" w:rsidP="009061A3">
            <w:pPr>
              <w:pStyle w:val="CopticVersemulti-line"/>
            </w:pPr>
            <w:r>
              <w:t>ⲫϯ ⲡⲓⲘⲁⲓⲣⲱⲙⲓ:</w:t>
            </w:r>
          </w:p>
          <w:p w:rsidR="001F5511" w:rsidRDefault="001F5511" w:rsidP="009061A3">
            <w:pPr>
              <w:pStyle w:val="CopticVersemulti-line"/>
            </w:pPr>
            <w:r>
              <w:t>ϫⲉ Ⲛⲑⲟⲕ ⲁⲕϭⲓⲱⲙⲥ:</w:t>
            </w:r>
          </w:p>
          <w:p w:rsidR="001F5511" w:rsidRPr="005130A7" w:rsidRDefault="001F5511" w:rsidP="001F5511">
            <w:pPr>
              <w:pStyle w:val="CopticVerse"/>
            </w:pPr>
            <w:r>
              <w:t>ⲁⲕⲓⲱⲓ ⲛ̀ⲛⲉⲛⲛⲟⲃⲓ.</w:t>
            </w:r>
          </w:p>
        </w:tc>
      </w:tr>
      <w:tr w:rsidR="001F5511" w:rsidTr="009061A3">
        <w:trPr>
          <w:cantSplit/>
          <w:jc w:val="center"/>
        </w:trPr>
        <w:tc>
          <w:tcPr>
            <w:tcW w:w="288" w:type="dxa"/>
          </w:tcPr>
          <w:p w:rsidR="001F5511" w:rsidRPr="003209AF" w:rsidRDefault="001F5511" w:rsidP="009061A3">
            <w:pPr>
              <w:pStyle w:val="CopticCross"/>
              <w:rPr>
                <w:b/>
              </w:rPr>
            </w:pPr>
            <w:r w:rsidRPr="00FB5ACB">
              <w:t>¿</w:t>
            </w:r>
          </w:p>
        </w:tc>
        <w:tc>
          <w:tcPr>
            <w:tcW w:w="3960" w:type="dxa"/>
          </w:tcPr>
          <w:p w:rsidR="001F5511" w:rsidRDefault="001F5511" w:rsidP="001F5511">
            <w:pPr>
              <w:pStyle w:val="EngHang"/>
            </w:pPr>
            <w:r>
              <w:t>Grant to all the souls</w:t>
            </w:r>
          </w:p>
          <w:p w:rsidR="001F5511" w:rsidRDefault="001F5511" w:rsidP="001F5511">
            <w:pPr>
              <w:pStyle w:val="EngHang"/>
            </w:pPr>
            <w:r>
              <w:t>Of the Christians</w:t>
            </w:r>
          </w:p>
          <w:p w:rsidR="001F5511" w:rsidRDefault="001F5511" w:rsidP="001F5511">
            <w:pPr>
              <w:pStyle w:val="EngHang"/>
            </w:pPr>
            <w:r>
              <w:t>Together, coolness</w:t>
            </w:r>
          </w:p>
          <w:p w:rsidR="001F5511" w:rsidRDefault="001F5511" w:rsidP="001F5511">
            <w:pPr>
              <w:pStyle w:val="EngHangEnd"/>
            </w:pPr>
            <w:r>
              <w:t>In Paradise.</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pPr>
            <w:r>
              <w:t>Ⲯⲩⲭⲏ ⲛⲓⲃⲉⲛ ⲉⲩⲥⲟⲡ:</w:t>
            </w:r>
          </w:p>
          <w:p w:rsidR="001F5511" w:rsidRDefault="001F5511" w:rsidP="009061A3">
            <w:pPr>
              <w:pStyle w:val="CopticVersemulti-line"/>
            </w:pPr>
            <w:r>
              <w:t>ⲛ̀ⲧⲉ ⲛⲓⲬⲣⲓⲥⲧⲓⲁⲛⲟⲥ:</w:t>
            </w:r>
          </w:p>
          <w:p w:rsidR="001F5511" w:rsidRDefault="001F5511" w:rsidP="009061A3">
            <w:pPr>
              <w:pStyle w:val="CopticVersemulti-line"/>
            </w:pPr>
            <w:r>
              <w:t>ⲙⲟⲓ ⲛⲱⲟⲩ ⲛ̀ⲟⲩⲭ̀ⲃⲟⲃ:</w:t>
            </w:r>
          </w:p>
          <w:p w:rsidR="001F5511" w:rsidRPr="005130A7" w:rsidRDefault="001F5511" w:rsidP="001F5511">
            <w:pPr>
              <w:pStyle w:val="CopticVerse"/>
            </w:pPr>
            <w:r>
              <w:t>ϧⲉⲛ ⲡⲓⲠⲁⲣⲁⲇⲓⲥⲟⲥ.</w:t>
            </w:r>
          </w:p>
        </w:tc>
      </w:tr>
      <w:tr w:rsidR="001F5511" w:rsidTr="009061A3">
        <w:trPr>
          <w:cantSplit/>
          <w:jc w:val="center"/>
        </w:trPr>
        <w:tc>
          <w:tcPr>
            <w:tcW w:w="288" w:type="dxa"/>
          </w:tcPr>
          <w:p w:rsidR="001F5511" w:rsidRDefault="001F5511" w:rsidP="009061A3">
            <w:pPr>
              <w:pStyle w:val="CopticCross"/>
            </w:pPr>
            <w:r w:rsidRPr="00FB5ACB">
              <w:t>¿</w:t>
            </w:r>
          </w:p>
        </w:tc>
        <w:tc>
          <w:tcPr>
            <w:tcW w:w="3960" w:type="dxa"/>
          </w:tcPr>
          <w:p w:rsidR="001F5511" w:rsidRDefault="001F5511" w:rsidP="001F5511">
            <w:pPr>
              <w:pStyle w:val="EngHang"/>
            </w:pPr>
            <w:r>
              <w:t>Be patient with me,</w:t>
            </w:r>
          </w:p>
          <w:p w:rsidR="001F5511" w:rsidRDefault="001F5511" w:rsidP="001F5511">
            <w:pPr>
              <w:pStyle w:val="EngHang"/>
            </w:pPr>
            <w:r>
              <w:t>I the wretched,</w:t>
            </w:r>
          </w:p>
          <w:p w:rsidR="001F5511" w:rsidRDefault="001F5511" w:rsidP="001F5511">
            <w:pPr>
              <w:pStyle w:val="EngHang"/>
            </w:pPr>
            <w:r>
              <w:t>And save me</w:t>
            </w:r>
          </w:p>
          <w:p w:rsidR="001F5511" w:rsidRDefault="001F5511" w:rsidP="001F5511">
            <w:pPr>
              <w:pStyle w:val="EngHangEnd"/>
            </w:pPr>
            <w:r>
              <w:t>From the tyrant.</w:t>
            </w:r>
          </w:p>
        </w:tc>
        <w:tc>
          <w:tcPr>
            <w:tcW w:w="288" w:type="dxa"/>
          </w:tcPr>
          <w:p w:rsidR="001F5511" w:rsidRDefault="001F5511" w:rsidP="009061A3"/>
        </w:tc>
        <w:tc>
          <w:tcPr>
            <w:tcW w:w="288" w:type="dxa"/>
          </w:tcPr>
          <w:p w:rsidR="001F5511" w:rsidRDefault="001F5511" w:rsidP="009061A3">
            <w:pPr>
              <w:pStyle w:val="CopticCross"/>
            </w:pPr>
            <w:r w:rsidRPr="00FB5ACB">
              <w:t>¿</w:t>
            </w:r>
          </w:p>
        </w:tc>
        <w:tc>
          <w:tcPr>
            <w:tcW w:w="3960" w:type="dxa"/>
          </w:tcPr>
          <w:p w:rsidR="001F5511" w:rsidRDefault="001F5511" w:rsidP="009061A3">
            <w:pPr>
              <w:pStyle w:val="CopticVersemulti-line"/>
              <w:rPr>
                <w:rFonts w:eastAsia="Arial Unicode MS" w:cs="FreeSerifAvvaShenouda"/>
              </w:rPr>
            </w:pPr>
            <w:r>
              <w:rPr>
                <w:rFonts w:eastAsia="Arial Unicode MS" w:cs="FreeSerifAvvaShenouda"/>
              </w:rPr>
              <w:t>Ⲱⲟⲩⲛ̀ϩⲏⲧ ⲉ̀ϫⲱⲓ:</w:t>
            </w:r>
          </w:p>
          <w:p w:rsidR="001F5511" w:rsidRDefault="001F5511" w:rsidP="009061A3">
            <w:pPr>
              <w:pStyle w:val="CopticVersemulti-line"/>
              <w:rPr>
                <w:rFonts w:eastAsia="Arial Unicode MS" w:cs="FreeSerifAvvaShenouda"/>
              </w:rPr>
            </w:pPr>
            <w:r>
              <w:rPr>
                <w:rFonts w:eastAsia="Arial Unicode MS" w:cs="FreeSerifAvvaShenouda"/>
              </w:rPr>
              <w:t>ⲁ̀ⲛⲟⲕ ⲡⲓⲥ̀ⲗⲁⲭⲓⲥⲧⲟⲥ:</w:t>
            </w:r>
          </w:p>
          <w:p w:rsidR="001F5511" w:rsidRDefault="001F5511" w:rsidP="009061A3">
            <w:pPr>
              <w:pStyle w:val="CopticVersemulti-line"/>
              <w:rPr>
                <w:rFonts w:eastAsia="Arial Unicode MS" w:cs="FreeSerifAvvaShenouda"/>
              </w:rPr>
            </w:pPr>
            <w:r>
              <w:rPr>
                <w:rFonts w:eastAsia="Arial Unicode MS" w:cs="FreeSerifAvvaShenouda"/>
              </w:rPr>
              <w:t>ⲟⲩⲟϩ ⲛⲟϩⲉⲙ ⲙ̀ⲙⲟⲓ:</w:t>
            </w:r>
          </w:p>
          <w:p w:rsidR="001F5511" w:rsidRPr="00384F62" w:rsidRDefault="001F5511" w:rsidP="001F5511">
            <w:pPr>
              <w:pStyle w:val="CopticVerse"/>
            </w:pPr>
            <w:r>
              <w:t>ⲉ̀ⲃⲉⲗϧⲉⲛ ⲡⲓⲧⲁⲩⲣⲁⲛⲛⲟⲥ.</w:t>
            </w:r>
          </w:p>
        </w:tc>
      </w:tr>
    </w:tbl>
    <w:p w:rsidR="009061A3" w:rsidRPr="009061A3" w:rsidRDefault="009061A3" w:rsidP="009061A3"/>
    <w:p w:rsidR="00FF5FF3" w:rsidRDefault="00FF5FF3" w:rsidP="00FF5FF3">
      <w:pPr>
        <w:pStyle w:val="Heading4"/>
      </w:pPr>
      <w:r>
        <w:t>The Monday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I raise my eyes</w:t>
            </w:r>
          </w:p>
          <w:p w:rsidR="005C7FAD" w:rsidRDefault="005C7FAD" w:rsidP="005C7FAD">
            <w:pPr>
              <w:pStyle w:val="EngHang"/>
            </w:pPr>
            <w:r>
              <w:t>To You, O Lord,</w:t>
            </w:r>
          </w:p>
          <w:p w:rsidR="005C7FAD" w:rsidRDefault="005C7FAD" w:rsidP="005C7FAD">
            <w:pPr>
              <w:pStyle w:val="EngHang"/>
            </w:pPr>
            <w:r>
              <w:t>As the eyes of</w:t>
            </w:r>
          </w:p>
          <w:p w:rsidR="005C7FAD" w:rsidRDefault="005C7FAD" w:rsidP="005C7FAD">
            <w:pPr>
              <w:pStyle w:val="EngHangEnd"/>
            </w:pPr>
            <w:r>
              <w:t>A servant to his Lord.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Ⲁⲓϥⲁⲓ ⲛ̀ⲛⲁⲃⲁⲗ:</w:t>
            </w:r>
          </w:p>
          <w:p w:rsidR="005C7FAD" w:rsidRDefault="005C7FAD" w:rsidP="009905E2">
            <w:pPr>
              <w:pStyle w:val="CopticVersemulti-line"/>
            </w:pPr>
            <w:r>
              <w:t>ⲉ̀ⲡ̀ϣⲱⲓ ϩⲁⲣⲟⲕ Ⲡⲟ̄ⲥ̄:</w:t>
            </w:r>
          </w:p>
          <w:p w:rsidR="005C7FAD" w:rsidRDefault="005C7FAD" w:rsidP="009905E2">
            <w:pPr>
              <w:pStyle w:val="CopticVersemulti-line"/>
            </w:pPr>
            <w:r>
              <w:t>ⲙ̀ⲫ̀ⲣⲏϯ ⲛ̀ϩⲁⲛⲃⲁⲗ:</w:t>
            </w:r>
          </w:p>
          <w:p w:rsidR="005C7FAD" w:rsidRPr="00C35319" w:rsidRDefault="005C7FAD" w:rsidP="009905E2">
            <w:pPr>
              <w:pStyle w:val="CopticVerse"/>
            </w:pPr>
            <w:r>
              <w:t>ⲛ̀ⲧⲉ ⲡⲓⲃⲱⲕ ϣⲁ ⲡⲉϥⲟ̄ⲥ̄.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Loosen from me</w:t>
            </w:r>
          </w:p>
          <w:p w:rsidR="005C7FAD" w:rsidRDefault="005C7FAD" w:rsidP="005C7FAD">
            <w:pPr>
              <w:pStyle w:val="EngHang"/>
            </w:pPr>
            <w:r>
              <w:t>The bonds of sin.</w:t>
            </w:r>
          </w:p>
          <w:p w:rsidR="005C7FAD" w:rsidRDefault="005C7FAD" w:rsidP="005C7FAD">
            <w:pPr>
              <w:pStyle w:val="EngHang"/>
            </w:pPr>
            <w:r>
              <w:t>Help me through</w:t>
            </w:r>
          </w:p>
          <w:p w:rsidR="005C7FAD" w:rsidRDefault="005C7FAD" w:rsidP="005C7FAD">
            <w:pPr>
              <w:pStyle w:val="EngHangEnd"/>
            </w:pPr>
            <w:r>
              <w:t>Your love for mankind,</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Ⲃⲱⲗ ⲉ̀ⲃⲟⲗ ϩⲁⲣⲟⲓ:</w:t>
            </w:r>
          </w:p>
          <w:p w:rsidR="005C7FAD" w:rsidRDefault="005C7FAD" w:rsidP="009905E2">
            <w:pPr>
              <w:pStyle w:val="CopticVersemulti-line"/>
            </w:pPr>
            <w:r>
              <w:t>ⲛ̀ⲛⲓⲥ̀ⲛⲁⲩϩ ⲛ̀ⲧⲉ ⲫ̀ⲛⲟⲃⲓ:</w:t>
            </w:r>
          </w:p>
          <w:p w:rsidR="005C7FAD" w:rsidRDefault="005C7FAD" w:rsidP="009905E2">
            <w:pPr>
              <w:pStyle w:val="CopticVersemulti-line"/>
            </w:pPr>
            <w:r>
              <w:t xml:space="preserve">ⲁ̀ⲣⲓⲃⲟⲏ̀ⲑⲓⲛ ⲉ̀ⲣⲟⲓ: </w:t>
            </w:r>
          </w:p>
          <w:p w:rsidR="005C7FAD" w:rsidRDefault="005C7FAD" w:rsidP="009905E2">
            <w:pPr>
              <w:pStyle w:val="CopticVerse"/>
            </w:pPr>
            <w:r>
              <w:t>ϩⲓⲧⲉⲛ ⲧⲉⲕⲙⲉⲧⲁⲓⲣⲱⲙⲓ.</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That I may begin</w:t>
            </w:r>
          </w:p>
          <w:p w:rsidR="005C7FAD" w:rsidRDefault="005C7FAD" w:rsidP="005C7FAD">
            <w:pPr>
              <w:pStyle w:val="EngHang"/>
            </w:pPr>
            <w:r>
              <w:t>Desiring greatly</w:t>
            </w:r>
          </w:p>
          <w:p w:rsidR="005C7FAD" w:rsidRDefault="005C7FAD" w:rsidP="005C7FAD">
            <w:pPr>
              <w:pStyle w:val="EngHang"/>
            </w:pPr>
            <w:r>
              <w:t>In all my being</w:t>
            </w:r>
          </w:p>
          <w:p w:rsidR="005C7FAD" w:rsidRDefault="005C7FAD" w:rsidP="005C7FAD">
            <w:pPr>
              <w:pStyle w:val="EngHangEnd"/>
            </w:pPr>
            <w:r>
              <w:t>To offer glory 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Ⲅⲉ ⲅⲁⲣ ϯⲛⲁⲉⲣϩⲏⲧⲥ:</w:t>
            </w:r>
          </w:p>
          <w:p w:rsidR="005C7FAD" w:rsidRDefault="005C7FAD" w:rsidP="009905E2">
            <w:pPr>
              <w:pStyle w:val="CopticVersemulti-line"/>
            </w:pPr>
            <w:r>
              <w:t>ϧⲉⲛ ⲟⲩⲛⲓϣϯ ⲛ̀ϭⲓϣϣⲱⲟⲩ:</w:t>
            </w:r>
          </w:p>
          <w:p w:rsidR="005C7FAD" w:rsidRDefault="005C7FAD" w:rsidP="009905E2">
            <w:pPr>
              <w:pStyle w:val="CopticVersemulti-line"/>
            </w:pPr>
            <w:r>
              <w:t>ⲉ̀ⲃⲟⲗϧⲉⲛ ⲧⲁϫⲟⲙ ⲧⲏⲣⲥ:</w:t>
            </w:r>
          </w:p>
          <w:p w:rsidR="005C7FAD" w:rsidRDefault="005C7FAD" w:rsidP="009905E2">
            <w:pPr>
              <w:pStyle w:val="CopticVerse"/>
            </w:pPr>
            <w:r>
              <w:t>ⲉ̀ϯⲛⲁⲕ ⲙ̀ⲡⲓⲱ̀ⲟⲩ.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All of the righteous</w:t>
            </w:r>
          </w:p>
          <w:p w:rsidR="005C7FAD" w:rsidRDefault="005C7FAD" w:rsidP="005C7FAD">
            <w:pPr>
              <w:pStyle w:val="EngHang"/>
            </w:pPr>
            <w:r>
              <w:t>Who pleased God,</w:t>
            </w:r>
          </w:p>
          <w:p w:rsidR="005C7FAD" w:rsidRDefault="005C7FAD" w:rsidP="005C7FAD">
            <w:pPr>
              <w:pStyle w:val="EngHang"/>
            </w:pPr>
            <w:r>
              <w:t>And walked at all times</w:t>
            </w:r>
          </w:p>
          <w:p w:rsidR="005C7FAD" w:rsidRDefault="005C7FAD" w:rsidP="005C7FAD">
            <w:pPr>
              <w:pStyle w:val="EngHangEnd"/>
            </w:pPr>
            <w:r>
              <w:t>In His godly law:</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Ⲇⲓⲕⲉⲟⲥ ⲅⲁⲣ ⲛⲓⲃⲉⲛ:</w:t>
            </w:r>
          </w:p>
          <w:p w:rsidR="005C7FAD" w:rsidRDefault="005C7FAD" w:rsidP="009905E2">
            <w:pPr>
              <w:pStyle w:val="CopticVersemulti-line"/>
            </w:pPr>
            <w:r>
              <w:t>ⲉ̀ⲧⲁⲩⲣⲁⲛⲁϥ ⲙ̀Ⲫϯ:</w:t>
            </w:r>
          </w:p>
          <w:p w:rsidR="005C7FAD" w:rsidRDefault="005C7FAD" w:rsidP="009905E2">
            <w:pPr>
              <w:pStyle w:val="CopticVersemulti-line"/>
            </w:pPr>
            <w:r>
              <w:t>ⲁⲩⲙⲟϣⲓ ⲛ̀ⲥⲏⲟⲩ ⲛⲓⲃⲉⲛ:</w:t>
            </w:r>
          </w:p>
          <w:p w:rsidR="005C7FAD" w:rsidRDefault="005C7FAD" w:rsidP="009905E2">
            <w:pPr>
              <w:pStyle w:val="CopticVerse"/>
            </w:pPr>
            <w:r>
              <w:t>ϧⲉⲛ Ⲡⲉϥⲛⲟⲙⲟⲥ ⲛ̀ⲛⲟⲩϯ.</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David the divinely-inspired,</w:t>
            </w:r>
          </w:p>
          <w:p w:rsidR="005C7FAD" w:rsidRDefault="005C7FAD" w:rsidP="005C7FAD">
            <w:pPr>
              <w:pStyle w:val="EngHang"/>
            </w:pPr>
            <w:r>
              <w:t>The psalmist,</w:t>
            </w:r>
          </w:p>
          <w:p w:rsidR="005C7FAD" w:rsidRDefault="005C7FAD" w:rsidP="005C7FAD">
            <w:pPr>
              <w:pStyle w:val="EngHang"/>
            </w:pPr>
            <w:r>
              <w:t>Spoke of them</w:t>
            </w:r>
          </w:p>
          <w:p w:rsidR="005C7FAD" w:rsidRDefault="005C7FAD" w:rsidP="005C7FAD">
            <w:pPr>
              <w:pStyle w:val="EngHangEnd"/>
            </w:pPr>
            <w:r>
              <w:t>In his psalm,</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Ⲉⲧⲁϥⲥⲁϫⲓ ⲉⲑⲃⲏⲧⲟⲩ:</w:t>
            </w:r>
          </w:p>
          <w:p w:rsidR="005C7FAD" w:rsidRDefault="005C7FAD" w:rsidP="009905E2">
            <w:pPr>
              <w:pStyle w:val="CopticVersemulti-line"/>
            </w:pPr>
            <w:r>
              <w:t>ⲛ̀ϫⲉ ⲡⲓϩⲩⲙⲛⲟⲇⲟⲥ:</w:t>
            </w:r>
          </w:p>
          <w:p w:rsidR="005C7FAD" w:rsidRDefault="005C7FAD" w:rsidP="009905E2">
            <w:pPr>
              <w:pStyle w:val="CopticVersemulti-line"/>
            </w:pPr>
            <w:r>
              <w:t>Ⲇⲁϣⲓⲇ ⲡⲓⲑⲉⲟ̀ⲫⲟⲣⲟⲥ:</w:t>
            </w:r>
          </w:p>
          <w:p w:rsidR="005C7FAD" w:rsidRDefault="005C7FAD" w:rsidP="009905E2">
            <w:pPr>
              <w:pStyle w:val="CopticVerse"/>
            </w:pPr>
            <w:r>
              <w:t>ϧⲉⲛ ⲡⲉϥⲯⲁⲗⲙⲟⲥ.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“Truly they are planted</w:t>
            </w:r>
          </w:p>
          <w:p w:rsidR="005C7FAD" w:rsidRDefault="005C7FAD" w:rsidP="005C7FAD">
            <w:pPr>
              <w:pStyle w:val="EngHang"/>
            </w:pPr>
            <w:r>
              <w:t>By the river of water,</w:t>
            </w:r>
          </w:p>
          <w:p w:rsidR="005C7FAD" w:rsidRDefault="005C7FAD" w:rsidP="005C7FAD">
            <w:pPr>
              <w:pStyle w:val="EngHang"/>
            </w:pPr>
            <w:r>
              <w:t>Because of their pure hearts,</w:t>
            </w:r>
          </w:p>
          <w:p w:rsidR="005C7FAD" w:rsidRDefault="005C7FAD" w:rsidP="005C7FAD">
            <w:pPr>
              <w:pStyle w:val="EngHangEnd"/>
            </w:pPr>
            <w:r>
              <w:t>To the end of their days.”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Ⲍⲉ ⲟⲛⲧⲱⲥ ⲉⲩⲣⲏⲧ:</w:t>
            </w:r>
          </w:p>
          <w:p w:rsidR="005C7FAD" w:rsidRDefault="005C7FAD" w:rsidP="009905E2">
            <w:pPr>
              <w:pStyle w:val="CopticVersemulti-line"/>
            </w:pPr>
            <w:r>
              <w:t>ϧⲁⲧⲉⲛ ⲛⲓϥⲟⲓ ⲙ̀ⲙⲱⲟⲩ:</w:t>
            </w:r>
          </w:p>
          <w:p w:rsidR="005C7FAD" w:rsidRDefault="005C7FAD" w:rsidP="009905E2">
            <w:pPr>
              <w:pStyle w:val="CopticVersemulti-line"/>
            </w:pPr>
            <w:r>
              <w:t>ⲉⲑⲃⲉ ⲡ̀ⲧⲟⲩⲃⲟ ⲛ̀ⲛⲟⲩϩⲏⲧ:</w:t>
            </w:r>
          </w:p>
          <w:p w:rsidR="005C7FAD" w:rsidRDefault="005C7FAD" w:rsidP="009905E2">
            <w:pPr>
              <w:pStyle w:val="CopticVerse"/>
            </w:pPr>
            <w:r>
              <w:t>ϣⲁ ⲛ̀ϫⲱⲕ ⲛ̀ⲛⲟⲩⲉ̀ϩⲟⲟⲩ.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Behold, you are honoured</w:t>
            </w:r>
          </w:p>
          <w:p w:rsidR="005C7FAD" w:rsidRDefault="005C7FAD" w:rsidP="005C7FAD">
            <w:pPr>
              <w:pStyle w:val="EngHang"/>
            </w:pPr>
            <w:r>
              <w:t>More than all the righteous,</w:t>
            </w:r>
          </w:p>
          <w:p w:rsidR="005C7FAD" w:rsidRDefault="005C7FAD" w:rsidP="005C7FAD">
            <w:pPr>
              <w:pStyle w:val="EngHang"/>
            </w:pPr>
            <w:r>
              <w:t>O blessed and righteous,</w:t>
            </w:r>
          </w:p>
          <w:p w:rsidR="005C7FAD" w:rsidRDefault="005C7FAD" w:rsidP="005C7FAD">
            <w:pPr>
              <w:pStyle w:val="EngHangEnd"/>
            </w:pPr>
            <w:r>
              <w:t>John the Baptist.</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Ⲏⲡⲡⲉ ⲕ̀ⲧⲁⲓⲏⲟⲩⲧ:</w:t>
            </w:r>
          </w:p>
          <w:p w:rsidR="005C7FAD" w:rsidRDefault="005C7FAD" w:rsidP="009905E2">
            <w:pPr>
              <w:pStyle w:val="CopticVersemulti-line"/>
            </w:pPr>
            <w:r>
              <w:t>ⲉ̀ϩⲟⲧⲉ ⲣⲱⲟⲩ ⲧⲏⲣⲟⲩ:</w:t>
            </w:r>
          </w:p>
          <w:p w:rsidR="005C7FAD" w:rsidRDefault="005C7FAD" w:rsidP="009905E2">
            <w:pPr>
              <w:pStyle w:val="CopticVersemulti-line"/>
            </w:pPr>
            <w:r>
              <w:t>ⲱ̀ ⲡⲓⲑ̀ⲙⲏⲓ ⲉⲧⲥ̀ⲙⲁⲣⲱⲟⲩⲧ:</w:t>
            </w:r>
          </w:p>
          <w:p w:rsidR="005C7FAD" w:rsidRDefault="005C7FAD" w:rsidP="009905E2">
            <w:pPr>
              <w:pStyle w:val="CopticVerse"/>
            </w:pPr>
            <w:commentRangeStart w:id="993"/>
            <w:r>
              <w:t xml:space="preserve">Ⲓⲱⲁⲛⲛⲟⲩ </w:t>
            </w:r>
            <w:commentRangeEnd w:id="993"/>
            <w:r>
              <w:rPr>
                <w:rStyle w:val="CommentReference"/>
                <w:rFonts w:ascii="Times New Roman" w:hAnsi="Times New Roman"/>
              </w:rPr>
              <w:commentReference w:id="993"/>
            </w:r>
            <w:r>
              <w:t>ⲧⲟⲩ ⲡ̀ⲣⲟⲇⲣⲟⲙⲟⲩ.</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 invoking of your name,</w:t>
            </w:r>
          </w:p>
          <w:p w:rsidR="005C7FAD" w:rsidRDefault="005C7FAD" w:rsidP="005C7FAD">
            <w:pPr>
              <w:pStyle w:val="EngHang"/>
            </w:pPr>
            <w:r>
              <w:t>On the lips of the faithful</w:t>
            </w:r>
          </w:p>
          <w:p w:rsidR="005C7FAD" w:rsidRDefault="005C7FAD" w:rsidP="005C7FAD">
            <w:pPr>
              <w:pStyle w:val="EngHang"/>
            </w:pPr>
            <w:r>
              <w:t>Became a support</w:t>
            </w:r>
          </w:p>
          <w:p w:rsidR="005C7FAD" w:rsidRDefault="005C7FAD" w:rsidP="005C7FAD">
            <w:pPr>
              <w:pStyle w:val="EngHangEnd"/>
            </w:pPr>
            <w:r>
              <w:t>For us.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Ⲑⲉⲣⲙⲉⲛⲓⲁ ⲉ̀ⲡⲉⲕⲣⲁⲛ:</w:t>
            </w:r>
          </w:p>
          <w:p w:rsidR="005C7FAD" w:rsidRDefault="005C7FAD" w:rsidP="009905E2">
            <w:pPr>
              <w:pStyle w:val="CopticVersemulti-line"/>
            </w:pPr>
            <w:r>
              <w:t>ϧⲉⲛ ⲣⲱⲟⲩ ⲛ̀ⲛⲓⲡⲓⲥⲧⲟⲥ:</w:t>
            </w:r>
          </w:p>
          <w:p w:rsidR="005C7FAD" w:rsidRDefault="005C7FAD" w:rsidP="009905E2">
            <w:pPr>
              <w:pStyle w:val="CopticVersemulti-line"/>
            </w:pPr>
            <w:r>
              <w:t>ⲉϥⲉ̀ϣⲱⲡⲓ ⲛⲁⲛ:</w:t>
            </w:r>
          </w:p>
          <w:p w:rsidR="005C7FAD" w:rsidRPr="005130A7" w:rsidRDefault="005C7FAD" w:rsidP="009905E2">
            <w:pPr>
              <w:pStyle w:val="CopticVerse"/>
            </w:pPr>
            <w:r>
              <w:t>ⲉⲩⲥⲟⲡ ⲛ̀ⲟⲩⲃⲟⲏ̀ⲑⲟⲥ.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placed your hands upon</w:t>
            </w:r>
          </w:p>
          <w:p w:rsidR="005C7FAD" w:rsidRDefault="005C7FAD" w:rsidP="005C7FAD">
            <w:pPr>
              <w:pStyle w:val="EngHang"/>
            </w:pPr>
            <w:r>
              <w:t>Jesus, the Only-Begotten,</w:t>
            </w:r>
          </w:p>
          <w:p w:rsidR="005C7FAD" w:rsidRDefault="005C7FAD" w:rsidP="005C7FAD">
            <w:pPr>
              <w:pStyle w:val="EngHang"/>
            </w:pPr>
            <w:r>
              <w:t>And you baptised him</w:t>
            </w:r>
          </w:p>
          <w:p w:rsidR="005C7FAD" w:rsidRDefault="005C7FAD" w:rsidP="005C7FAD">
            <w:pPr>
              <w:pStyle w:val="EngHangEnd"/>
            </w:pPr>
            <w:r>
              <w:t>In the Jordan.</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Ⲓⲏ̄ⲥ̄ ⲡⲓⲙⲟⲛⲟⲅⲉⲛⲏⲥ:</w:t>
            </w:r>
          </w:p>
          <w:p w:rsidR="005C7FAD" w:rsidRDefault="005C7FAD" w:rsidP="009905E2">
            <w:pPr>
              <w:pStyle w:val="CopticVersemulti-line"/>
            </w:pPr>
            <w:r>
              <w:t>ⲁⲕⲭⲱ ⲛ̀ⲧⲉⲕϫⲓϫ ⲉ̀ϫⲱϥ:</w:t>
            </w:r>
          </w:p>
          <w:p w:rsidR="005C7FAD" w:rsidRDefault="005C7FAD" w:rsidP="009905E2">
            <w:pPr>
              <w:pStyle w:val="CopticVersemulti-line"/>
            </w:pPr>
            <w:r>
              <w:t>ⲟⲩⲟϩ ϧⲉⲛ ⲡⲓⲒⲟⲣⲇⲁⲛⲏⲥ:</w:t>
            </w:r>
          </w:p>
          <w:p w:rsidR="005C7FAD" w:rsidRPr="005130A7" w:rsidRDefault="005C7FAD" w:rsidP="009905E2">
            <w:pPr>
              <w:pStyle w:val="CopticVerse"/>
            </w:pPr>
            <w:r>
              <w:t>ⲁⲕϯⲱⲙⲥ ⲙ̀ⲙⲟϥ.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exalted more</w:t>
            </w:r>
          </w:p>
          <w:p w:rsidR="005C7FAD" w:rsidRDefault="005C7FAD" w:rsidP="005C7FAD">
            <w:pPr>
              <w:pStyle w:val="EngHang"/>
            </w:pPr>
            <w:r>
              <w:t>Than the patriarchs,</w:t>
            </w:r>
          </w:p>
          <w:p w:rsidR="005C7FAD" w:rsidRDefault="005C7FAD" w:rsidP="005C7FAD">
            <w:pPr>
              <w:pStyle w:val="EngHang"/>
            </w:pPr>
            <w:r>
              <w:t>And honoured more</w:t>
            </w:r>
          </w:p>
          <w:p w:rsidR="005C7FAD" w:rsidRDefault="005C7FAD" w:rsidP="005C7FAD">
            <w:pPr>
              <w:pStyle w:val="EngHangEnd"/>
            </w:pPr>
            <w:r>
              <w:t>Than the prophets.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Ⲕϭⲟⲥⲓ ⲉ̀ⲙⲁϣⲱ:</w:t>
            </w:r>
          </w:p>
          <w:p w:rsidR="005C7FAD" w:rsidRDefault="005C7FAD" w:rsidP="009905E2">
            <w:pPr>
              <w:pStyle w:val="CopticVersemulti-line"/>
            </w:pPr>
            <w:r>
              <w:t>ⲉ̀ϩⲟⲧⲉ ⲛⲓⲡⲁⲧⲣⲓⲁⲣⲭⲏⲥ:</w:t>
            </w:r>
          </w:p>
          <w:p w:rsidR="005C7FAD" w:rsidRDefault="005C7FAD" w:rsidP="009905E2">
            <w:pPr>
              <w:pStyle w:val="CopticVersemulti-line"/>
            </w:pPr>
            <w:r>
              <w:t>ⲕ̀ⲧⲁⲓⲏ̀ⲟⲩⲧ ⲛ̀ϩⲟⲩⲟ̀:</w:t>
            </w:r>
          </w:p>
          <w:p w:rsidR="005C7FAD" w:rsidRPr="005130A7" w:rsidRDefault="005C7FAD" w:rsidP="009905E2">
            <w:pPr>
              <w:pStyle w:val="CopticVerse"/>
            </w:pPr>
            <w:r>
              <w:t>ⲛⲓⲡ̀ⲣⲟⲫⲏⲧⲏⲥ.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You were naked</w:t>
            </w:r>
          </w:p>
          <w:p w:rsidR="005C7FAD" w:rsidRDefault="005C7FAD" w:rsidP="005C7FAD">
            <w:pPr>
              <w:pStyle w:val="EngHang"/>
            </w:pPr>
            <w:r>
              <w:t>With the beasts;</w:t>
            </w:r>
          </w:p>
          <w:p w:rsidR="005C7FAD" w:rsidRDefault="005C7FAD" w:rsidP="005C7FAD">
            <w:pPr>
              <w:pStyle w:val="EngHang"/>
            </w:pPr>
            <w:r>
              <w:t>You lead the multitude</w:t>
            </w:r>
          </w:p>
          <w:p w:rsidR="005C7FAD" w:rsidRDefault="005C7FAD" w:rsidP="005C7FAD">
            <w:pPr>
              <w:pStyle w:val="EngHangEnd"/>
            </w:pPr>
            <w:r>
              <w:t>To the upright Way.</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Ⲗⲟⲓⲡⲟⲛ ⲅⲁⲣ ⲛⲁⲕⲃⲏϣ:</w:t>
            </w:r>
          </w:p>
          <w:p w:rsidR="005C7FAD" w:rsidRDefault="005C7FAD" w:rsidP="009905E2">
            <w:pPr>
              <w:pStyle w:val="CopticVersemulti-line"/>
            </w:pPr>
            <w:r>
              <w:t>ⲛⲉⲙ ⲛⲓⲑⲏⲣⲓⲟⲛ:</w:t>
            </w:r>
          </w:p>
          <w:p w:rsidR="005C7FAD" w:rsidRDefault="005C7FAD" w:rsidP="009905E2">
            <w:pPr>
              <w:pStyle w:val="CopticVersemulti-line"/>
            </w:pPr>
            <w:r>
              <w:t>ⲁⲕϭⲓⲙⲱⲓⲧ ⲛ̀ⲛⲓⲙⲏϣ:</w:t>
            </w:r>
          </w:p>
          <w:p w:rsidR="005C7FAD" w:rsidRPr="005130A7" w:rsidRDefault="005C7FAD" w:rsidP="009905E2">
            <w:pPr>
              <w:pStyle w:val="CopticVerse"/>
            </w:pPr>
            <w:r>
              <w:t>ⲉ̀ⲡⲓⲙⲱⲓⲧ ⲉⲧⲥⲟⲩⲧⲱⲛ.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There were none</w:t>
            </w:r>
          </w:p>
          <w:p w:rsidR="005C7FAD" w:rsidRDefault="005C7FAD" w:rsidP="005C7FAD">
            <w:pPr>
              <w:pStyle w:val="EngHang"/>
            </w:pPr>
            <w:r>
              <w:t>Like you;</w:t>
            </w:r>
          </w:p>
          <w:p w:rsidR="005C7FAD" w:rsidRDefault="005C7FAD" w:rsidP="005C7FAD">
            <w:pPr>
              <w:pStyle w:val="EngHang"/>
            </w:pPr>
            <w:r>
              <w:t>You loved asceticism</w:t>
            </w:r>
          </w:p>
          <w:p w:rsidR="005C7FAD" w:rsidRDefault="005C7FAD" w:rsidP="005C7FAD">
            <w:pPr>
              <w:pStyle w:val="EngHangEnd"/>
            </w:pPr>
            <w:r>
              <w:t>And put on sack-clothes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Ⲙⲡⲉ ⲟⲩⲟⲛ ⲧⲱⲛϥ:</w:t>
            </w:r>
          </w:p>
          <w:p w:rsidR="005C7FAD" w:rsidRDefault="005C7FAD" w:rsidP="009905E2">
            <w:pPr>
              <w:pStyle w:val="CopticVersemulti-line"/>
            </w:pPr>
            <w:r>
              <w:t>ⲉϥⲟ̀ⲛⲓ ⲙ̀ⲙⲟⲕ:</w:t>
            </w:r>
          </w:p>
          <w:p w:rsidR="005C7FAD" w:rsidRDefault="005C7FAD" w:rsidP="009905E2">
            <w:pPr>
              <w:pStyle w:val="CopticVersemulti-line"/>
            </w:pPr>
            <w:r>
              <w:t>ϫⲉ ⲁⲕⲙⲉⲛⲣⲉ ⲡⲓⲱⲣϥ:</w:t>
            </w:r>
          </w:p>
          <w:p w:rsidR="005C7FAD" w:rsidRPr="005130A7" w:rsidRDefault="005C7FAD" w:rsidP="009905E2">
            <w:pPr>
              <w:pStyle w:val="CopticVerse"/>
            </w:pPr>
            <w:r>
              <w:t>ⲁⲕⲉⲣⲫⲟⲣⲓⲛ ⲛ̀ⲟⲩⲥⲟⲕ.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 are a prophet.</w:t>
            </w:r>
          </w:p>
          <w:p w:rsidR="005C7FAD" w:rsidRDefault="005C7FAD" w:rsidP="005C7FAD">
            <w:pPr>
              <w:pStyle w:val="EngHang"/>
            </w:pPr>
            <w:r>
              <w:t>You are an Apostle.</w:t>
            </w:r>
          </w:p>
          <w:p w:rsidR="005C7FAD" w:rsidRDefault="005C7FAD" w:rsidP="005C7FAD">
            <w:pPr>
              <w:pStyle w:val="EngHang"/>
            </w:pPr>
            <w:r>
              <w:t>You are an anchorite.</w:t>
            </w:r>
          </w:p>
          <w:p w:rsidR="005C7FAD" w:rsidRDefault="005C7FAD" w:rsidP="005C7FAD">
            <w:pPr>
              <w:pStyle w:val="EngHangEnd"/>
            </w:pPr>
            <w:r>
              <w:t>You are a martyr.</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Ⲛⲑⲟⲕ ⲟⲩⲡ̀ⲣⲟⲫⲏⲧⲏⲥ:</w:t>
            </w:r>
          </w:p>
          <w:p w:rsidR="005C7FAD" w:rsidRDefault="005C7FAD" w:rsidP="009905E2">
            <w:pPr>
              <w:pStyle w:val="CopticVersemulti-line"/>
            </w:pPr>
            <w:r>
              <w:t>ⲛ̀ⲑⲟⲕ ⲟⲩⲁ̀ⲡⲟⲥⲧⲟⲗⲟⲥ:</w:t>
            </w:r>
          </w:p>
          <w:p w:rsidR="005C7FAD" w:rsidRDefault="005C7FAD" w:rsidP="009905E2">
            <w:pPr>
              <w:pStyle w:val="CopticVersemulti-line"/>
            </w:pPr>
            <w:r>
              <w:t>ⲛ̀ⲑⲟⲕ ⲟⲩⲁ̀ⲛⲁⲭⲱⲣⲓⲧⲏⲥ:</w:t>
            </w:r>
          </w:p>
          <w:p w:rsidR="005C7FAD" w:rsidRPr="005130A7" w:rsidRDefault="005C7FAD" w:rsidP="009905E2">
            <w:pPr>
              <w:pStyle w:val="CopticVerse"/>
            </w:pPr>
            <w:r>
              <w:t>ⲛ̀ⲑⲟⲕ ⲟⲩⲙⲁⲣⲧⲩⲣⲟⲥ.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Your deeds adorned you,</w:t>
            </w:r>
          </w:p>
          <w:p w:rsidR="005C7FAD" w:rsidRDefault="005C7FAD" w:rsidP="005C7FAD">
            <w:pPr>
              <w:pStyle w:val="EngHang"/>
            </w:pPr>
            <w:r>
              <w:t>For you are righteous,</w:t>
            </w:r>
          </w:p>
          <w:p w:rsidR="005C7FAD" w:rsidRDefault="005C7FAD" w:rsidP="005C7FAD">
            <w:pPr>
              <w:pStyle w:val="EngHang"/>
            </w:pPr>
            <w:r>
              <w:t>You became</w:t>
            </w:r>
          </w:p>
          <w:p w:rsidR="005C7FAD" w:rsidRDefault="005C7FAD" w:rsidP="005C7FAD">
            <w:pPr>
              <w:pStyle w:val="EngHangEnd"/>
            </w:pPr>
            <w:r>
              <w:t>Like the angels.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Ⲝⲥⲟⲗⲥⲉⲗ ϧⲉⲛ ⲛⲉⲕϩ̀ⲃⲏⲟⲩⲓ̀:</w:t>
            </w:r>
          </w:p>
          <w:p w:rsidR="005C7FAD" w:rsidRDefault="005C7FAD" w:rsidP="009905E2">
            <w:pPr>
              <w:pStyle w:val="CopticVersemulti-line"/>
            </w:pPr>
            <w:r>
              <w:t>ϫⲉ ⲛ̀ⲑⲟⲕ ⲟⲩⲇⲓⲕⲉⲟⲥ:</w:t>
            </w:r>
          </w:p>
          <w:p w:rsidR="005C7FAD" w:rsidRDefault="005C7FAD" w:rsidP="009905E2">
            <w:pPr>
              <w:pStyle w:val="CopticVersemulti-line"/>
            </w:pPr>
            <w:r>
              <w:t>ⲁⲕϣⲱⲡⲓ ⲕ̀ⲟ̀ⲛⲓ:</w:t>
            </w:r>
          </w:p>
          <w:p w:rsidR="005C7FAD" w:rsidRPr="005130A7" w:rsidRDefault="005C7FAD" w:rsidP="009905E2">
            <w:pPr>
              <w:pStyle w:val="CopticVerse"/>
            </w:pPr>
            <w:r>
              <w:t>ⲛ̀ⲛⲓⲁⲅⲅⲉⲗⲟⲥ.</w:t>
            </w:r>
          </w:p>
        </w:tc>
      </w:tr>
      <w:tr w:rsidR="005C7FAD" w:rsidTr="00E12666">
        <w:trPr>
          <w:cantSplit/>
          <w:jc w:val="center"/>
        </w:trPr>
        <w:tc>
          <w:tcPr>
            <w:tcW w:w="288" w:type="dxa"/>
          </w:tcPr>
          <w:p w:rsidR="005C7FAD" w:rsidRDefault="005C7FAD" w:rsidP="00E12666">
            <w:pPr>
              <w:pStyle w:val="CopticCross"/>
            </w:pPr>
            <w:r w:rsidRPr="00FB5ACB">
              <w:lastRenderedPageBreak/>
              <w:t>¿</w:t>
            </w:r>
          </w:p>
        </w:tc>
        <w:tc>
          <w:tcPr>
            <w:tcW w:w="3960" w:type="dxa"/>
          </w:tcPr>
          <w:p w:rsidR="005C7FAD" w:rsidRDefault="005C7FAD" w:rsidP="005C7FAD">
            <w:pPr>
              <w:pStyle w:val="EngHang"/>
            </w:pPr>
            <w:r>
              <w:t>And Malachi</w:t>
            </w:r>
          </w:p>
          <w:p w:rsidR="005C7FAD" w:rsidRDefault="005C7FAD" w:rsidP="005C7FAD">
            <w:pPr>
              <w:pStyle w:val="EngHang"/>
            </w:pPr>
            <w:r>
              <w:t>Identifies you:</w:t>
            </w:r>
          </w:p>
          <w:p w:rsidR="005C7FAD" w:rsidRDefault="005C7FAD" w:rsidP="005C7FAD">
            <w:pPr>
              <w:pStyle w:val="EngHang"/>
            </w:pPr>
            <w:r>
              <w:t>You are Elijah,</w:t>
            </w:r>
          </w:p>
          <w:p w:rsidR="005C7FAD" w:rsidRDefault="005C7FAD" w:rsidP="005C7FAD">
            <w:pPr>
              <w:pStyle w:val="EngHangEnd"/>
            </w:pPr>
            <w:r>
              <w:t>Coming in perfection</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Ⲟⲩⲟϩ Ⲙⲁⲗⲭⲓⲁⲥ:</w:t>
            </w:r>
          </w:p>
          <w:p w:rsidR="005C7FAD" w:rsidRDefault="005C7FAD" w:rsidP="009905E2">
            <w:pPr>
              <w:pStyle w:val="CopticVersemulti-line"/>
            </w:pPr>
            <w:r>
              <w:t>ⲁϥⲙⲟⲩϯ ⲉ̀ⲣⲟⲕ:</w:t>
            </w:r>
          </w:p>
          <w:p w:rsidR="005C7FAD" w:rsidRDefault="005C7FAD" w:rsidP="009905E2">
            <w:pPr>
              <w:pStyle w:val="CopticVersemulti-line"/>
            </w:pPr>
            <w:r>
              <w:t>ϫⲉ ⲛ̀ⲑⲟⲕ ⲡⲓ Ⲏⲗⲓⲁⲥ:</w:t>
            </w:r>
          </w:p>
          <w:p w:rsidR="005C7FAD" w:rsidRPr="005130A7" w:rsidRDefault="005C7FAD" w:rsidP="009905E2">
            <w:pPr>
              <w:pStyle w:val="CopticVerse"/>
            </w:pPr>
            <w:r>
              <w:t>ⲉⲑⲛⲏⲟⲩ ϧⲉⲛ ⲟⲩϫⲱⲕ.</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Christ your King,</w:t>
            </w:r>
          </w:p>
          <w:p w:rsidR="005C7FAD" w:rsidRDefault="005C7FAD" w:rsidP="005C7FAD">
            <w:pPr>
              <w:pStyle w:val="EngHang"/>
            </w:pPr>
            <w:r>
              <w:t>Said of you to the multitudes,</w:t>
            </w:r>
          </w:p>
          <w:p w:rsidR="005C7FAD" w:rsidRDefault="005C7FAD" w:rsidP="005C7FAD">
            <w:pPr>
              <w:pStyle w:val="EngHang"/>
            </w:pPr>
            <w:r>
              <w:t>“He is greater</w:t>
            </w:r>
          </w:p>
          <w:p w:rsidR="005C7FAD" w:rsidRDefault="005C7FAD" w:rsidP="005C7FAD">
            <w:pPr>
              <w:pStyle w:val="EngHangEnd"/>
            </w:pPr>
            <w:r>
              <w:t>Than all the prophets.”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Ⲡⲭ̄ⲥ̄ ⲡⲉⲕⲞⲩⲣⲟ:</w:t>
            </w:r>
          </w:p>
          <w:p w:rsidR="005C7FAD" w:rsidRDefault="005C7FAD" w:rsidP="009905E2">
            <w:pPr>
              <w:pStyle w:val="CopticVersemulti-line"/>
            </w:pPr>
            <w:r>
              <w:t>ⲁϥϫⲟⲥ ⲙ̀ⲛⲓⲙⲏϣ:</w:t>
            </w:r>
          </w:p>
          <w:p w:rsidR="005C7FAD" w:rsidRDefault="005C7FAD" w:rsidP="009905E2">
            <w:pPr>
              <w:pStyle w:val="CopticVersemulti-line"/>
            </w:pPr>
            <w:r>
              <w:t>ϫⲉ ⲛ̀ⲑⲟⲕ ⲟⲩϩⲟⲩⲟ̀:</w:t>
            </w:r>
          </w:p>
          <w:p w:rsidR="005C7FAD" w:rsidRPr="005130A7" w:rsidRDefault="005C7FAD" w:rsidP="009905E2">
            <w:pPr>
              <w:pStyle w:val="CopticVerse"/>
            </w:pPr>
            <w:r>
              <w:t>ⲙ̀ⲡ̀ⲣⲟⲫⲏⲧⲏⲥ.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The lips of Zacharias</w:t>
            </w:r>
          </w:p>
          <w:p w:rsidR="005C7FAD" w:rsidRDefault="005C7FAD" w:rsidP="005C7FAD">
            <w:pPr>
              <w:pStyle w:val="EngHang"/>
            </w:pPr>
            <w:r>
              <w:t>Witnessed to us</w:t>
            </w:r>
          </w:p>
          <w:p w:rsidR="005C7FAD" w:rsidRDefault="005C7FAD" w:rsidP="005C7FAD">
            <w:pPr>
              <w:pStyle w:val="EngHang"/>
            </w:pPr>
            <w:r>
              <w:t>When his lounge was loosed</w:t>
            </w:r>
          </w:p>
          <w:p w:rsidR="005C7FAD" w:rsidRDefault="005C7FAD" w:rsidP="005C7FAD">
            <w:pPr>
              <w:pStyle w:val="EngHangEnd"/>
            </w:pPr>
            <w:r>
              <w:t>After he wrote your name.</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Ⲣⲱϥ ⲛ̀Ⲍⲁⲭⲁⲣⲓⲁⲥ:</w:t>
            </w:r>
          </w:p>
          <w:p w:rsidR="005C7FAD" w:rsidRDefault="005C7FAD" w:rsidP="009905E2">
            <w:pPr>
              <w:pStyle w:val="CopticVersemulti-line"/>
            </w:pPr>
            <w:r>
              <w:t>ⲁϥⲉⲣⲙⲉⲑⲣⲉ ⲛⲁⲛ:</w:t>
            </w:r>
          </w:p>
          <w:p w:rsidR="005C7FAD" w:rsidRDefault="005C7FAD" w:rsidP="009905E2">
            <w:pPr>
              <w:pStyle w:val="CopticVersemulti-line"/>
            </w:pPr>
            <w:r>
              <w:t>ⲉⲧⲁϥⲥⲁϫⲓ ⲛ̀ϫⲉ ⲡⲉϥⲗⲁⲥ:</w:t>
            </w:r>
          </w:p>
          <w:p w:rsidR="005C7FAD" w:rsidRPr="005130A7" w:rsidRDefault="005C7FAD" w:rsidP="009905E2">
            <w:pPr>
              <w:pStyle w:val="CopticVerse"/>
            </w:pPr>
            <w:r>
              <w:t>ⲉ̀ⲧⲁϥⲥ̀ϧⲁⲓ ⲙ̀ⲡⲉⲕⲣⲁⲛ.</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Yes, we ask you</w:t>
            </w:r>
          </w:p>
          <w:p w:rsidR="005C7FAD" w:rsidRDefault="005C7FAD" w:rsidP="005C7FAD">
            <w:pPr>
              <w:pStyle w:val="EngHang"/>
            </w:pPr>
            <w:r>
              <w:t>To pray for us</w:t>
            </w:r>
          </w:p>
          <w:p w:rsidR="005C7FAD" w:rsidRDefault="005C7FAD" w:rsidP="005C7FAD">
            <w:pPr>
              <w:pStyle w:val="EngHang"/>
            </w:pPr>
            <w:r>
              <w:t>To your Creator,</w:t>
            </w:r>
          </w:p>
          <w:p w:rsidR="005C7FAD" w:rsidRDefault="005C7FAD" w:rsidP="005C7FAD">
            <w:pPr>
              <w:pStyle w:val="EngHangEnd"/>
            </w:pPr>
            <w:r>
              <w:t>To have mercy on us,</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Ⲥⲉ ⲧⲉⲛϯϩⲟ ⲉ̀ⲣⲟⲕ:</w:t>
            </w:r>
          </w:p>
          <w:p w:rsidR="005C7FAD" w:rsidRDefault="005C7FAD" w:rsidP="009905E2">
            <w:pPr>
              <w:pStyle w:val="CopticVersemulti-line"/>
            </w:pPr>
            <w:r>
              <w:t>ⲉⲑⲡⲉⲕⲧⲱⲃϩ ⲉ̀ϫⲱⲛ:</w:t>
            </w:r>
          </w:p>
          <w:p w:rsidR="005C7FAD" w:rsidRDefault="005C7FAD" w:rsidP="009905E2">
            <w:pPr>
              <w:pStyle w:val="CopticVersemulti-line"/>
            </w:pPr>
            <w:r>
              <w:t>ⲛⲁϩⲣⲉⲛ ⲫⲏⲉ̀ⲧⲁϥⲑⲁⲙⲓⲟⲕ:</w:t>
            </w:r>
          </w:p>
          <w:p w:rsidR="005C7FAD" w:rsidRPr="005130A7" w:rsidRDefault="005C7FAD" w:rsidP="009905E2">
            <w:pPr>
              <w:pStyle w:val="CopticVerse"/>
            </w:pPr>
            <w:r>
              <w:t>ⲉⲑⲣⲉϥϣⲉⲛϩⲏⲧ ϧⲁⲣⲟⲛ.</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And to lift up the pains</w:t>
            </w:r>
          </w:p>
          <w:p w:rsidR="005C7FAD" w:rsidRDefault="005C7FAD" w:rsidP="005C7FAD">
            <w:pPr>
              <w:pStyle w:val="EngHang"/>
            </w:pPr>
            <w:r>
              <w:t>From His people,</w:t>
            </w:r>
          </w:p>
          <w:p w:rsidR="005C7FAD" w:rsidRDefault="005C7FAD" w:rsidP="005C7FAD">
            <w:pPr>
              <w:pStyle w:val="EngHang"/>
            </w:pPr>
            <w:r>
              <w:t>And to look down from above</w:t>
            </w:r>
          </w:p>
          <w:p w:rsidR="005C7FAD" w:rsidRPr="0078672A" w:rsidRDefault="005C7FAD" w:rsidP="005C7FAD">
            <w:pPr>
              <w:pStyle w:val="EngHangEnd"/>
            </w:pPr>
            <w:r>
              <w:t>With the eyes of His goodness.</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Ⲧⲉϥⲱ̀ⲗⲓ ⲛ̀ⲛⲓϧⲓⲥⲓ:</w:t>
            </w:r>
          </w:p>
          <w:p w:rsidR="005C7FAD" w:rsidRDefault="005C7FAD" w:rsidP="009905E2">
            <w:pPr>
              <w:pStyle w:val="CopticVersemulti-line"/>
            </w:pPr>
            <w:r>
              <w:t>ⲉ̀ⲃⲟⲗϩⲁ ⲡⲉϥⲗⲁⲟⲥ:</w:t>
            </w:r>
          </w:p>
          <w:p w:rsidR="005C7FAD" w:rsidRDefault="005C7FAD" w:rsidP="009905E2">
            <w:pPr>
              <w:pStyle w:val="CopticVersemulti-line"/>
            </w:pPr>
            <w:r>
              <w:t>ⲛ̀ⲧⲉϥϫⲟⲩϣⲧ ⲉ̀ⲃⲟⲗϧⲉⲛ ⲡ̀ϭⲓⲥⲓ:</w:t>
            </w:r>
          </w:p>
          <w:p w:rsidR="005C7FAD" w:rsidRPr="005130A7" w:rsidRDefault="005C7FAD" w:rsidP="009905E2">
            <w:pPr>
              <w:pStyle w:val="CopticVerse"/>
            </w:pPr>
            <w:r>
              <w:t>ϧⲉⲛ ⲫ̀ⲃⲁⲗ ⲛ̀ⲧⲉ ⲧⲉϥⲙⲉⲧⲭ̀ⲣⲏⲥⲧⲟⲥ.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On account of Your mercy,</w:t>
            </w:r>
          </w:p>
          <w:p w:rsidR="005C7FAD" w:rsidRDefault="005C7FAD" w:rsidP="005C7FAD">
            <w:pPr>
              <w:pStyle w:val="EngHang"/>
            </w:pPr>
            <w:r>
              <w:t>Forsake us not,</w:t>
            </w:r>
          </w:p>
          <w:p w:rsidR="005C7FAD" w:rsidRDefault="005C7FAD" w:rsidP="005C7FAD">
            <w:pPr>
              <w:pStyle w:val="EngHang"/>
            </w:pPr>
            <w:r>
              <w:t>O God of our salvation,</w:t>
            </w:r>
          </w:p>
          <w:p w:rsidR="005C7FAD" w:rsidRDefault="005C7FAD" w:rsidP="005C7FAD">
            <w:pPr>
              <w:pStyle w:val="EngHangEnd"/>
            </w:pPr>
            <w:r>
              <w:t>But accept us unto You.</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Ⲩⲡⲉⲣ ⲙ̀ⲡⲉⲕⲛⲁⲓ:</w:t>
            </w:r>
          </w:p>
          <w:p w:rsidR="005C7FAD" w:rsidRDefault="005C7FAD" w:rsidP="009905E2">
            <w:pPr>
              <w:pStyle w:val="CopticVersemulti-line"/>
            </w:pPr>
            <w:r>
              <w:t>ⲙ̀ⲡⲉⲣⲭⲁⲛ Ⲛⲥⲱⲕ:</w:t>
            </w:r>
          </w:p>
          <w:p w:rsidR="005C7FAD" w:rsidRDefault="005C7FAD" w:rsidP="009905E2">
            <w:pPr>
              <w:pStyle w:val="CopticVersemulti-line"/>
            </w:pPr>
            <w:r>
              <w:t>Ⲫϯ ⲛ̀ⲧⲉ ⲡⲉⲛⲟⲩϫⲁⲓ:</w:t>
            </w:r>
          </w:p>
          <w:p w:rsidR="005C7FAD" w:rsidRPr="005130A7" w:rsidRDefault="005C7FAD" w:rsidP="009905E2">
            <w:pPr>
              <w:pStyle w:val="CopticVerse"/>
            </w:pPr>
            <w:r>
              <w:t>ⲁⲗⲗⲁ ϣⲟⲡⲧⲉⲛ ⲉ̀ⲣⲟⲕ.</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Disperse the evil</w:t>
            </w:r>
          </w:p>
          <w:p w:rsidR="005C7FAD" w:rsidRDefault="005C7FAD" w:rsidP="005C7FAD">
            <w:pPr>
              <w:pStyle w:val="EngHang"/>
            </w:pPr>
            <w:r>
              <w:t>Of the heretics from us,</w:t>
            </w:r>
          </w:p>
          <w:p w:rsidR="005C7FAD" w:rsidRDefault="005C7FAD" w:rsidP="005C7FAD">
            <w:pPr>
              <w:pStyle w:val="EngHang"/>
            </w:pPr>
            <w:r>
              <w:t>Through the intercessions</w:t>
            </w:r>
          </w:p>
          <w:p w:rsidR="005C7FAD" w:rsidRDefault="005C7FAD" w:rsidP="005C7FAD">
            <w:pPr>
              <w:pStyle w:val="EngHangEnd"/>
            </w:pPr>
            <w:r>
              <w:t>Of the Baptist.</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Ⲫⲱⲣϫ ⲛ̀ⲛⲓⲕⲁⲕⲟⲩⲣⲅⲓⲁ:</w:t>
            </w:r>
          </w:p>
          <w:p w:rsidR="005C7FAD" w:rsidRDefault="005C7FAD" w:rsidP="009905E2">
            <w:pPr>
              <w:pStyle w:val="CopticVersemulti-line"/>
            </w:pPr>
            <w:r>
              <w:t>ⲛ̀ⲧⲉ ⲛⲓϩⲉⲣⲉⲥⲓⲥ:</w:t>
            </w:r>
          </w:p>
          <w:p w:rsidR="005C7FAD" w:rsidRDefault="005C7FAD" w:rsidP="009905E2">
            <w:pPr>
              <w:pStyle w:val="CopticVersemulti-line"/>
            </w:pPr>
            <w:r>
              <w:t>ϩⲓⲧⲉⲛ ⲛⲓⲡ̀ⲣⲉⲥⲃⲓⲁ:</w:t>
            </w:r>
          </w:p>
          <w:p w:rsidR="005C7FAD" w:rsidRPr="005130A7" w:rsidRDefault="005C7FAD" w:rsidP="009905E2">
            <w:pPr>
              <w:pStyle w:val="CopticVerse"/>
            </w:pPr>
            <w:r>
              <w:t>ⲛ̀ⲧⲉ ⲡⲓⲃⲁⲗⲧⲓⲥⲧⲏⲥ.</w:t>
            </w:r>
          </w:p>
        </w:tc>
      </w:tr>
      <w:tr w:rsidR="005C7FAD" w:rsidTr="00E12666">
        <w:trPr>
          <w:cantSplit/>
          <w:jc w:val="center"/>
        </w:trPr>
        <w:tc>
          <w:tcPr>
            <w:tcW w:w="288" w:type="dxa"/>
          </w:tcPr>
          <w:p w:rsidR="005C7FAD" w:rsidRDefault="005C7FAD" w:rsidP="00E12666">
            <w:pPr>
              <w:pStyle w:val="CopticCross"/>
            </w:pPr>
          </w:p>
        </w:tc>
        <w:tc>
          <w:tcPr>
            <w:tcW w:w="3960" w:type="dxa"/>
          </w:tcPr>
          <w:p w:rsidR="005C7FAD" w:rsidRDefault="005C7FAD" w:rsidP="005C7FAD">
            <w:pPr>
              <w:pStyle w:val="EngHang"/>
            </w:pPr>
            <w:r>
              <w:t>Hail to you O John,</w:t>
            </w:r>
          </w:p>
          <w:p w:rsidR="005C7FAD" w:rsidRDefault="005C7FAD" w:rsidP="005C7FAD">
            <w:pPr>
              <w:pStyle w:val="EngHang"/>
            </w:pPr>
            <w:r>
              <w:t>The son of Zacharias,</w:t>
            </w:r>
          </w:p>
          <w:p w:rsidR="005C7FAD" w:rsidRDefault="005C7FAD" w:rsidP="005C7FAD">
            <w:pPr>
              <w:pStyle w:val="EngHang"/>
            </w:pPr>
            <w:r>
              <w:t>Hail to the cousin</w:t>
            </w:r>
          </w:p>
          <w:p w:rsidR="005C7FAD" w:rsidRDefault="005C7FAD" w:rsidP="005C7FAD">
            <w:pPr>
              <w:pStyle w:val="EngHangEnd"/>
            </w:pPr>
            <w:r>
              <w:t>Of the Messiah.</w:t>
            </w:r>
          </w:p>
        </w:tc>
        <w:tc>
          <w:tcPr>
            <w:tcW w:w="288" w:type="dxa"/>
          </w:tcPr>
          <w:p w:rsidR="005C7FAD" w:rsidRDefault="005C7FAD" w:rsidP="00E12666"/>
        </w:tc>
        <w:tc>
          <w:tcPr>
            <w:tcW w:w="288" w:type="dxa"/>
          </w:tcPr>
          <w:p w:rsidR="005C7FAD" w:rsidRDefault="005C7FAD" w:rsidP="00E12666">
            <w:pPr>
              <w:pStyle w:val="CopticCross"/>
            </w:pPr>
          </w:p>
        </w:tc>
        <w:tc>
          <w:tcPr>
            <w:tcW w:w="3960" w:type="dxa"/>
          </w:tcPr>
          <w:p w:rsidR="005C7FAD" w:rsidRDefault="005C7FAD" w:rsidP="009905E2">
            <w:pPr>
              <w:pStyle w:val="CopticVersemulti-line"/>
            </w:pPr>
            <w:r>
              <w:t>Ⲭⲉⲣⲉ Ⲓⲱⲁⲛⲛⲏⲥ:</w:t>
            </w:r>
          </w:p>
          <w:p w:rsidR="005C7FAD" w:rsidRDefault="005C7FAD" w:rsidP="009905E2">
            <w:pPr>
              <w:pStyle w:val="CopticVersemulti-line"/>
            </w:pPr>
            <w:r>
              <w:t>ⲡ̀ϣⲏⲣⲓ ⲛ̀Ⲍⲁⲭⲁⲣⲓⲁⲥ:</w:t>
            </w:r>
          </w:p>
          <w:p w:rsidR="005C7FAD" w:rsidRDefault="005C7FAD" w:rsidP="009905E2">
            <w:pPr>
              <w:pStyle w:val="CopticVersemulti-line"/>
            </w:pPr>
            <w:r>
              <w:t>ⲭⲉⲣⲉ ⲡⲓⲥⲩⲛⲅⲉⲛⲏⲥ:</w:t>
            </w:r>
          </w:p>
          <w:p w:rsidR="005C7FAD" w:rsidRPr="005130A7" w:rsidRDefault="005C7FAD" w:rsidP="009905E2">
            <w:pPr>
              <w:pStyle w:val="CopticVerse"/>
            </w:pPr>
            <w:r>
              <w:t>ⲛ̀ⲧⲉ Ⲙⲁⲥⲓⲁⲥ.</w:t>
            </w:r>
          </w:p>
        </w:tc>
      </w:tr>
      <w:tr w:rsidR="005C7FAD" w:rsidTr="00E12666">
        <w:trPr>
          <w:cantSplit/>
          <w:jc w:val="center"/>
        </w:trPr>
        <w:tc>
          <w:tcPr>
            <w:tcW w:w="288" w:type="dxa"/>
          </w:tcPr>
          <w:p w:rsidR="005C7FAD" w:rsidRPr="003209AF" w:rsidRDefault="005C7FAD" w:rsidP="00E12666">
            <w:pPr>
              <w:pStyle w:val="CopticCross"/>
              <w:rPr>
                <w:b/>
              </w:rPr>
            </w:pPr>
            <w:r w:rsidRPr="00FB5ACB">
              <w:t>¿</w:t>
            </w:r>
          </w:p>
        </w:tc>
        <w:tc>
          <w:tcPr>
            <w:tcW w:w="3960" w:type="dxa"/>
          </w:tcPr>
          <w:p w:rsidR="005C7FAD" w:rsidRDefault="005C7FAD" w:rsidP="005C7FAD">
            <w:pPr>
              <w:pStyle w:val="EngHang"/>
            </w:pPr>
            <w:r>
              <w:t>Grant coolness</w:t>
            </w:r>
          </w:p>
          <w:p w:rsidR="005C7FAD" w:rsidRDefault="005C7FAD" w:rsidP="005C7FAD">
            <w:pPr>
              <w:pStyle w:val="EngHang"/>
            </w:pPr>
            <w:r>
              <w:t>In paradise</w:t>
            </w:r>
          </w:p>
          <w:p w:rsidR="005C7FAD" w:rsidRDefault="005C7FAD" w:rsidP="005C7FAD">
            <w:pPr>
              <w:pStyle w:val="EngHang"/>
            </w:pPr>
            <w:r>
              <w:t>To all of the souls</w:t>
            </w:r>
          </w:p>
          <w:p w:rsidR="005C7FAD" w:rsidRDefault="005C7FAD" w:rsidP="005C7FAD">
            <w:pPr>
              <w:pStyle w:val="EngHangEnd"/>
            </w:pPr>
            <w:r>
              <w:t>Who have departed this age.</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pPr>
            <w:r>
              <w:t>Ⲯⲩⲭⲏ ⲛⲓⲃⲉⲛ ⲉⲩⲥⲟⲡ:</w:t>
            </w:r>
          </w:p>
          <w:p w:rsidR="005C7FAD" w:rsidRDefault="005C7FAD" w:rsidP="009905E2">
            <w:pPr>
              <w:pStyle w:val="CopticVersemulti-line"/>
            </w:pPr>
            <w:r>
              <w:t>ⲉ̀ⲧⲁⲩⲭⲱ ⲙ̀ⲡⲁⲓⲃⲓⲟⲥ:</w:t>
            </w:r>
          </w:p>
          <w:p w:rsidR="005C7FAD" w:rsidRDefault="005C7FAD" w:rsidP="009905E2">
            <w:pPr>
              <w:pStyle w:val="CopticVersemulti-line"/>
            </w:pPr>
            <w:r>
              <w:t>ⲙⲟⲓ ⲛⲱⲟⲩ ⲛ̀ⲟⲩⲭ̀ⲃⲟⲃ:</w:t>
            </w:r>
          </w:p>
          <w:p w:rsidR="005C7FAD" w:rsidRPr="005130A7" w:rsidRDefault="005C7FAD" w:rsidP="009905E2">
            <w:pPr>
              <w:pStyle w:val="CopticVerse"/>
            </w:pPr>
            <w:r>
              <w:t>ϧⲉⲛ ⲡⲓⲡⲁⲣⲁⲇⲓⲥⲟⲥ.</w:t>
            </w:r>
          </w:p>
        </w:tc>
      </w:tr>
      <w:tr w:rsidR="005C7FAD" w:rsidTr="00E12666">
        <w:trPr>
          <w:cantSplit/>
          <w:jc w:val="center"/>
        </w:trPr>
        <w:tc>
          <w:tcPr>
            <w:tcW w:w="288" w:type="dxa"/>
          </w:tcPr>
          <w:p w:rsidR="005C7FAD" w:rsidRDefault="005C7FAD" w:rsidP="00E12666">
            <w:pPr>
              <w:pStyle w:val="CopticCross"/>
            </w:pPr>
            <w:r w:rsidRPr="00FB5ACB">
              <w:t>¿</w:t>
            </w:r>
          </w:p>
        </w:tc>
        <w:tc>
          <w:tcPr>
            <w:tcW w:w="3960" w:type="dxa"/>
          </w:tcPr>
          <w:p w:rsidR="005C7FAD" w:rsidRDefault="005C7FAD" w:rsidP="005C7FAD">
            <w:pPr>
              <w:pStyle w:val="EngHang"/>
            </w:pPr>
            <w:r>
              <w:t>O Creator,</w:t>
            </w:r>
          </w:p>
          <w:p w:rsidR="005C7FAD" w:rsidRDefault="005C7FAD" w:rsidP="005C7FAD">
            <w:pPr>
              <w:pStyle w:val="EngHang"/>
            </w:pPr>
            <w:r>
              <w:t>Have mercy on my weakness</w:t>
            </w:r>
          </w:p>
          <w:p w:rsidR="005C7FAD" w:rsidRDefault="005C7FAD" w:rsidP="005C7FAD">
            <w:pPr>
              <w:pStyle w:val="EngHang"/>
            </w:pPr>
            <w:r>
              <w:t>Through the prayers</w:t>
            </w:r>
          </w:p>
          <w:p w:rsidR="005C7FAD" w:rsidRDefault="005C7FAD" w:rsidP="005C7FAD">
            <w:pPr>
              <w:pStyle w:val="EngHangEnd"/>
            </w:pPr>
            <w:r>
              <w:t>Of Your forerunner.</w:t>
            </w:r>
          </w:p>
        </w:tc>
        <w:tc>
          <w:tcPr>
            <w:tcW w:w="288" w:type="dxa"/>
          </w:tcPr>
          <w:p w:rsidR="005C7FAD" w:rsidRDefault="005C7FAD" w:rsidP="00E12666"/>
        </w:tc>
        <w:tc>
          <w:tcPr>
            <w:tcW w:w="288" w:type="dxa"/>
          </w:tcPr>
          <w:p w:rsidR="005C7FAD" w:rsidRDefault="005C7FAD" w:rsidP="00E12666">
            <w:pPr>
              <w:pStyle w:val="CopticCross"/>
            </w:pPr>
            <w:r w:rsidRPr="00FB5ACB">
              <w:t>¿</w:t>
            </w:r>
          </w:p>
        </w:tc>
        <w:tc>
          <w:tcPr>
            <w:tcW w:w="3960" w:type="dxa"/>
          </w:tcPr>
          <w:p w:rsidR="005C7FAD" w:rsidRDefault="005C7FAD" w:rsidP="009905E2">
            <w:pPr>
              <w:pStyle w:val="CopticVersemulti-line"/>
              <w:rPr>
                <w:rFonts w:eastAsia="Arial Unicode MS" w:cs="FreeSerifAvvaShenouda"/>
              </w:rPr>
            </w:pPr>
            <w:r>
              <w:rPr>
                <w:rFonts w:eastAsia="Arial Unicode MS" w:cs="FreeSerifAvvaShenouda"/>
              </w:rPr>
              <w:t>Ⲱ ⲡⲓⲠⲉϥⲑⲁⲙⲓⲟ:</w:t>
            </w:r>
          </w:p>
          <w:p w:rsidR="005C7FAD" w:rsidRDefault="005C7FAD" w:rsidP="009905E2">
            <w:pPr>
              <w:pStyle w:val="CopticVersemulti-line"/>
              <w:rPr>
                <w:rFonts w:eastAsia="Arial Unicode MS" w:cs="FreeSerifAvvaShenouda"/>
              </w:rPr>
            </w:pPr>
            <w:r>
              <w:rPr>
                <w:rFonts w:eastAsia="Arial Unicode MS" w:cs="FreeSerifAvvaShenouda"/>
              </w:rPr>
              <w:t>ⲛⲁⲓ ϧⲁ ⲧⲁⲙⲉⲧⲉ̀ⲗⲁⲭⲓⲥⲧⲟⲥ:</w:t>
            </w:r>
          </w:p>
          <w:p w:rsidR="005C7FAD" w:rsidRDefault="005C7FAD" w:rsidP="009905E2">
            <w:pPr>
              <w:pStyle w:val="CopticVersemulti-line"/>
              <w:rPr>
                <w:rFonts w:eastAsia="Arial Unicode MS" w:cs="FreeSerifAvvaShenouda"/>
              </w:rPr>
            </w:pPr>
            <w:r>
              <w:rPr>
                <w:rFonts w:eastAsia="Arial Unicode MS" w:cs="FreeSerifAvvaShenouda"/>
              </w:rPr>
              <w:t xml:space="preserve">ϩⲓⲧⲉⲛ </w:t>
            </w:r>
            <w:commentRangeStart w:id="994"/>
            <w:r>
              <w:rPr>
                <w:rFonts w:eastAsia="Arial Unicode MS" w:cs="FreeSerifAvvaShenouda"/>
              </w:rPr>
              <w:t>ⲛⲓϯϩⲟ</w:t>
            </w:r>
            <w:commentRangeEnd w:id="994"/>
            <w:r>
              <w:rPr>
                <w:rStyle w:val="CommentReference"/>
                <w:rFonts w:ascii="Times New Roman" w:hAnsi="Times New Roman"/>
              </w:rPr>
              <w:commentReference w:id="994"/>
            </w:r>
            <w:r>
              <w:rPr>
                <w:rFonts w:eastAsia="Arial Unicode MS" w:cs="FreeSerifAvvaShenouda"/>
              </w:rPr>
              <w:t>:</w:t>
            </w:r>
          </w:p>
          <w:p w:rsidR="005C7FAD" w:rsidRPr="00384F62" w:rsidRDefault="005C7FAD" w:rsidP="009905E2">
            <w:pPr>
              <w:pStyle w:val="CopticVerse"/>
            </w:pPr>
            <w:r>
              <w:t>ⲛ̀ⲧⲉ ⲡⲉⲕⲡ̀ⲣⲟⲇⲣⲟⲙⲟⲥ.</w:t>
            </w:r>
          </w:p>
        </w:tc>
      </w:tr>
    </w:tbl>
    <w:p w:rsidR="00FF5FF3" w:rsidRDefault="00FF5FF3" w:rsidP="00FF5FF3">
      <w:pPr>
        <w:pStyle w:val="Heading4"/>
      </w:pPr>
      <w:r>
        <w:t>The Tuesday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You are truly exalted,</w:t>
            </w:r>
          </w:p>
          <w:p w:rsidR="00E12666" w:rsidRDefault="00E12666" w:rsidP="006F2203">
            <w:pPr>
              <w:pStyle w:val="EngHang"/>
            </w:pPr>
            <w:r>
              <w:t>O John the Baptist,</w:t>
            </w:r>
          </w:p>
          <w:p w:rsidR="00E12666" w:rsidRDefault="00E12666" w:rsidP="006F2203">
            <w:pPr>
              <w:pStyle w:val="EngHang"/>
            </w:pPr>
            <w:r>
              <w:t>The Forerunner</w:t>
            </w:r>
          </w:p>
          <w:p w:rsidR="00E12666" w:rsidRDefault="00E12666" w:rsidP="006F2203">
            <w:pPr>
              <w:pStyle w:val="EngHangEnd"/>
            </w:pPr>
            <w:r>
              <w:t>Above all the righteous.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Ⲁⲕϭⲓⲥⲓ ⲁ̀ⲗⲏⲑⲟⲥ:</w:t>
            </w:r>
          </w:p>
          <w:p w:rsidR="00E12666" w:rsidRDefault="00E12666" w:rsidP="00E12666">
            <w:pPr>
              <w:pStyle w:val="CopticVersemulti-line"/>
            </w:pPr>
            <w:r>
              <w:t>ⲱ̀ ⲡⲓⲡ̀ⲣⲟⲇⲣⲟⲙⲟⲥ:</w:t>
            </w:r>
          </w:p>
          <w:p w:rsidR="00E12666" w:rsidRDefault="00E12666" w:rsidP="00E12666">
            <w:pPr>
              <w:pStyle w:val="CopticVersemulti-line"/>
            </w:pPr>
            <w:r>
              <w:t>Ⲓⲱⲁⲛⲛⲏⲥ ⲡⲓⲣⲉϥϯⲱⲙⲥ:</w:t>
            </w:r>
          </w:p>
          <w:p w:rsidR="00E12666" w:rsidRPr="00C35319" w:rsidRDefault="00E12666" w:rsidP="00E12666">
            <w:pPr>
              <w:pStyle w:val="CopticVerse"/>
            </w:pPr>
            <w:r>
              <w:t>ⲉ̀ϩⲟⲧⲉ ⲛⲓⲇⲓⲕⲉⲟⲥ.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Help us, O our Lord,</w:t>
            </w:r>
          </w:p>
          <w:p w:rsidR="00E12666" w:rsidRDefault="00E12666" w:rsidP="006F2203">
            <w:pPr>
              <w:pStyle w:val="EngHang"/>
            </w:pPr>
            <w:r>
              <w:t>And confirm us,</w:t>
            </w:r>
          </w:p>
          <w:p w:rsidR="00E12666" w:rsidRDefault="00E12666" w:rsidP="006F2203">
            <w:pPr>
              <w:pStyle w:val="EngHang"/>
            </w:pPr>
            <w:r>
              <w:t>For the sake of the Theotokos,</w:t>
            </w:r>
          </w:p>
          <w:p w:rsidR="00E12666" w:rsidRDefault="00E12666" w:rsidP="006F2203">
            <w:pPr>
              <w:pStyle w:val="EngHangEnd"/>
            </w:pPr>
            <w:r>
              <w:t>And John the Prophet.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Ⲃⲟⲏ̀ⲑⲓⲛ ⲉ̀ⲣⲟⲛ ⲡⲉⲛⲟ̄ⲥ̄:</w:t>
            </w:r>
          </w:p>
          <w:p w:rsidR="00E12666" w:rsidRDefault="00E12666" w:rsidP="00E12666">
            <w:pPr>
              <w:pStyle w:val="CopticVersemulti-line"/>
            </w:pPr>
            <w:r>
              <w:t>ⲟⲩⲟϩ ⲙⲁⲧⲁϫⲣⲟⲛ:</w:t>
            </w:r>
          </w:p>
          <w:p w:rsidR="00E12666" w:rsidRDefault="00E12666" w:rsidP="00E12666">
            <w:pPr>
              <w:pStyle w:val="CopticVersemulti-line"/>
            </w:pPr>
            <w:r>
              <w:t>ⲉⲑⲃⲉ ϯⲐⲉⲟ̀ⲧⲟⲕⲟⲥ:</w:t>
            </w:r>
          </w:p>
          <w:p w:rsidR="00E12666" w:rsidRDefault="00E12666" w:rsidP="00E12666">
            <w:pPr>
              <w:pStyle w:val="CopticVerse"/>
            </w:pPr>
            <w:r>
              <w:t>ⲛⲉⲙ Ⲓⲱⲁⲛⲛⲏⲥ ⲧⲟⲩⲡ̀ⲣⲟⲫⲏⲧⲟⲛ.</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The faithful people,</w:t>
            </w:r>
          </w:p>
          <w:p w:rsidR="00E12666" w:rsidRDefault="00E12666" w:rsidP="006F2203">
            <w:pPr>
              <w:pStyle w:val="EngHang"/>
            </w:pPr>
            <w:r>
              <w:t>Keep a feast for you today,</w:t>
            </w:r>
          </w:p>
          <w:p w:rsidR="00E12666" w:rsidRDefault="00E12666" w:rsidP="006F2203">
            <w:pPr>
              <w:pStyle w:val="EngHang"/>
            </w:pPr>
            <w:r>
              <w:t>O priest of the Lord,</w:t>
            </w:r>
          </w:p>
          <w:p w:rsidR="00E12666" w:rsidRDefault="00E12666" w:rsidP="006F2203">
            <w:pPr>
              <w:pStyle w:val="EngHangEnd"/>
            </w:pPr>
            <w:r>
              <w:t>John, who overcame.</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Ⲅⲉⲛⲟⲥ ⲛ̀ⲛⲓⲡⲓⲥⲧⲟⲥ:</w:t>
            </w:r>
          </w:p>
          <w:p w:rsidR="00E12666" w:rsidRDefault="00E12666" w:rsidP="00E12666">
            <w:pPr>
              <w:pStyle w:val="CopticVersemulti-line"/>
            </w:pPr>
            <w:r>
              <w:t>ⲥⲉⲉⲣϣⲁⲓ ⲛⲁⲕ ⲙ̀ⲫⲟⲟⲩ:</w:t>
            </w:r>
          </w:p>
          <w:p w:rsidR="00E12666" w:rsidRDefault="00E12666" w:rsidP="00E12666">
            <w:pPr>
              <w:pStyle w:val="CopticVersemulti-line"/>
            </w:pPr>
            <w:r>
              <w:t>ⲱ̀ ⲡⲓⲟⲩⲏⲃ ⲛ̀ⲧⲉ Ⲡⲟ̄ⲥ̄:</w:t>
            </w:r>
          </w:p>
          <w:p w:rsidR="00E12666" w:rsidRDefault="00E12666" w:rsidP="00E12666">
            <w:pPr>
              <w:pStyle w:val="CopticVerse"/>
            </w:pPr>
            <w:r>
              <w:t>Ⲓⲱⲁⲛⲛⲏⲥ ⲡⲓⲣⲉϥϭⲣⲟ.</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David, come among us</w:t>
            </w:r>
          </w:p>
          <w:p w:rsidR="00E12666" w:rsidRDefault="00E12666" w:rsidP="006F2203">
            <w:pPr>
              <w:pStyle w:val="EngHang"/>
            </w:pPr>
            <w:r>
              <w:t>O psalmist,</w:t>
            </w:r>
          </w:p>
          <w:p w:rsidR="00E12666" w:rsidRDefault="00E12666" w:rsidP="006F2203">
            <w:pPr>
              <w:pStyle w:val="EngHang"/>
            </w:pPr>
            <w:r>
              <w:t>For the sake of the great honour</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Ⲇⲁⲩⲓⲇ ⲁ̀ⲙⲟⲩ ⲛ̀ⲧⲉⲛⲙⲏϯ:</w:t>
            </w:r>
          </w:p>
          <w:p w:rsidR="00E12666" w:rsidRDefault="00E12666" w:rsidP="00E12666">
            <w:pPr>
              <w:pStyle w:val="CopticVersemulti-line"/>
            </w:pPr>
            <w:r>
              <w:t>ⲱ̀ ⲡⲓⲓⲉⲣⲟⲯⲁⲗⲧⲏⲥ:</w:t>
            </w:r>
          </w:p>
          <w:p w:rsidR="00E12666" w:rsidRDefault="00E12666" w:rsidP="00E12666">
            <w:pPr>
              <w:pStyle w:val="CopticVersemulti-line"/>
            </w:pPr>
            <w:r>
              <w:t>ⲉⲑⲃⲉ ⲡ̀ⲧⲁⲓⲟ ⲙ̀ⲡⲓⲛⲓϣϯ:</w:t>
            </w:r>
          </w:p>
          <w:p w:rsidR="00E12666" w:rsidRDefault="00E12666" w:rsidP="00E12666">
            <w:pPr>
              <w:pStyle w:val="CopticVerse"/>
            </w:pPr>
            <w:r>
              <w:t>Ⲓⲱⲁⲛⲛⲏⲥ ⲡⲓⲣⲉϥϯⲱⲙⲥ.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Have mercy upon us,</w:t>
            </w:r>
          </w:p>
          <w:p w:rsidR="00E12666" w:rsidRDefault="00E12666" w:rsidP="006F2203">
            <w:pPr>
              <w:pStyle w:val="EngHang"/>
            </w:pPr>
            <w:r>
              <w:t>O Jesus Christ,</w:t>
            </w:r>
          </w:p>
          <w:p w:rsidR="00E12666" w:rsidRDefault="00E12666" w:rsidP="006F2203">
            <w:pPr>
              <w:pStyle w:val="EngHang"/>
            </w:pPr>
            <w:r>
              <w:t>On account of Your mother, Mary,</w:t>
            </w:r>
          </w:p>
          <w:p w:rsidR="00E12666" w:rsidRDefault="00E12666" w:rsidP="006F2203">
            <w:pPr>
              <w:pStyle w:val="EngHangEnd"/>
            </w:pPr>
            <w:r>
              <w:t>And your cousin,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Ⲉⲗⲉⲏ̀ⲥⲟⲛ ⲏ̀ⲙⲁⲥ:</w:t>
            </w:r>
          </w:p>
          <w:p w:rsidR="00E12666" w:rsidRDefault="00E12666" w:rsidP="00E12666">
            <w:pPr>
              <w:pStyle w:val="CopticVersemulti-line"/>
            </w:pPr>
            <w:r>
              <w:t>ⲱ̀ Ⲓⲏ̄ⲥ̄ Ⲡⲭ̄ⲥ̄:</w:t>
            </w:r>
          </w:p>
          <w:p w:rsidR="00E12666" w:rsidRDefault="00E12666" w:rsidP="00E12666">
            <w:pPr>
              <w:pStyle w:val="CopticVersemulti-line"/>
            </w:pPr>
            <w:r>
              <w:t>ⲉⲑⲃⲉ Ⲧⲉⲕⲙⲁⲩ Ⲙⲁⲣⲓⲁ:</w:t>
            </w:r>
          </w:p>
          <w:p w:rsidR="00E12666" w:rsidRDefault="00E12666" w:rsidP="00E12666">
            <w:pPr>
              <w:pStyle w:val="CopticVerse"/>
            </w:pPr>
            <w:r>
              <w:t>ⲛⲉⲙ Ⲓⲱⲁⲛⲛⲏⲥ ⲡⲉⲕⲥⲩⲅⲅⲉⲛⲏⲥ.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All the seven orders</w:t>
            </w:r>
          </w:p>
          <w:p w:rsidR="00E12666" w:rsidRDefault="00E12666" w:rsidP="006F2203">
            <w:pPr>
              <w:pStyle w:val="EngHang"/>
            </w:pPr>
            <w:r>
              <w:t>Of the Church</w:t>
            </w:r>
          </w:p>
          <w:p w:rsidR="00E12666" w:rsidRDefault="00E12666" w:rsidP="006F2203">
            <w:pPr>
              <w:pStyle w:val="EngHang"/>
            </w:pPr>
            <w:r>
              <w:t>Honour John the wise</w:t>
            </w:r>
          </w:p>
          <w:p w:rsidR="00E12666" w:rsidRDefault="00E12666" w:rsidP="006F2203">
            <w:pPr>
              <w:pStyle w:val="EngHangEnd"/>
            </w:pPr>
            <w:r>
              <w:t>At all times.</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Ϣⲁϣϥ (ⲍ̄) ⲛ̀ⲧⲁⲅⲙⲁ ⲛⲓⲃⲉⲛ:</w:t>
            </w:r>
          </w:p>
          <w:p w:rsidR="00E12666" w:rsidRDefault="00E12666" w:rsidP="00E12666">
            <w:pPr>
              <w:pStyle w:val="CopticVersemulti-line"/>
            </w:pPr>
            <w:r>
              <w:t xml:space="preserve">ⲛ̀ⲧⲉ ϯⲈⲕⲕⲗⲏⲥⲓⲁ: </w:t>
            </w:r>
          </w:p>
          <w:p w:rsidR="00E12666" w:rsidRDefault="00E12666" w:rsidP="00E12666">
            <w:pPr>
              <w:pStyle w:val="CopticVersemulti-line"/>
            </w:pPr>
            <w:r>
              <w:t>ⲉⲩⲧⲁⲓⲟ ⲛ̀ⲥⲏⲟⲩ ⲛⲓⲃⲉⲛ:</w:t>
            </w:r>
          </w:p>
          <w:p w:rsidR="00E12666" w:rsidRDefault="00E12666" w:rsidP="00E12666">
            <w:pPr>
              <w:pStyle w:val="CopticVerse"/>
            </w:pPr>
            <w:r>
              <w:t>Ⲓⲱⲁⲛⲛⲏⲥ ⲫⲁ ϯⲥⲟⲫⲓⲁ.</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Behold, John the Baptist,</w:t>
            </w:r>
          </w:p>
          <w:p w:rsidR="00E12666" w:rsidRDefault="00E12666" w:rsidP="006F2203">
            <w:pPr>
              <w:pStyle w:val="EngHang"/>
            </w:pPr>
            <w:r>
              <w:t>Taught us well,</w:t>
            </w:r>
          </w:p>
          <w:p w:rsidR="00E12666" w:rsidRDefault="00E12666" w:rsidP="006F2203">
            <w:pPr>
              <w:pStyle w:val="EngHang"/>
            </w:pPr>
            <w:r>
              <w:t>Baptising the Lord</w:t>
            </w:r>
          </w:p>
          <w:p w:rsidR="00E12666" w:rsidRDefault="00E12666" w:rsidP="006F2203">
            <w:pPr>
              <w:pStyle w:val="EngHangEnd"/>
            </w:pPr>
            <w:r>
              <w:t>In the waters of the Jordan.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Ⲏⲡⲡⲉ ⲁϥⲧⲁⲙⲟⲛ ⲕⲁⲗⲱⲥ:</w:t>
            </w:r>
          </w:p>
          <w:p w:rsidR="00E12666" w:rsidRDefault="00E12666" w:rsidP="00E12666">
            <w:pPr>
              <w:pStyle w:val="CopticVersemulti-line"/>
            </w:pPr>
            <w:r>
              <w:t>Ⲓⲱⲁⲛⲛⲏⲥ ⲡⲓⲃⲁⲡⲧⲓⲥⲧⲏⲥ:</w:t>
            </w:r>
          </w:p>
          <w:p w:rsidR="00E12666" w:rsidRDefault="00E12666" w:rsidP="00E12666">
            <w:pPr>
              <w:pStyle w:val="CopticVersemulti-line"/>
            </w:pPr>
            <w:r>
              <w:t>ϫⲉ ⲁⲓϯⲱⲙⲥ ⲉ̀Ⲡⲟ̄ⲥ̄:</w:t>
            </w:r>
          </w:p>
          <w:p w:rsidR="00E12666" w:rsidRDefault="00E12666" w:rsidP="00E12666">
            <w:pPr>
              <w:pStyle w:val="CopticVerse"/>
            </w:pPr>
            <w:r>
              <w:t>ϧⲉⲛ ⲛⲓⲙⲱⲟⲩ ⲛ̀ⲧⲉ ⲡⲓⲓⲟⲣⲇⲁⲛⲏⲥ.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Rejoice, O John,</w:t>
            </w:r>
          </w:p>
          <w:p w:rsidR="00E12666" w:rsidRDefault="00E12666" w:rsidP="006F2203">
            <w:pPr>
              <w:pStyle w:val="EngHang"/>
            </w:pPr>
            <w:r>
              <w:t>The son of Zacherias,</w:t>
            </w:r>
          </w:p>
          <w:p w:rsidR="00E12666" w:rsidRDefault="00E12666" w:rsidP="006F2203">
            <w:pPr>
              <w:pStyle w:val="EngHang"/>
            </w:pPr>
            <w:r>
              <w:t>The forefunner</w:t>
            </w:r>
          </w:p>
          <w:p w:rsidR="00E12666" w:rsidRDefault="00E12666" w:rsidP="006F2203">
            <w:pPr>
              <w:pStyle w:val="EngHangEnd"/>
            </w:pPr>
            <w:r>
              <w:t>Of the Messiah.</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Ⲑⲉⲗⲏⲗ ⲱ̀ Ⲓⲱⲁⲛⲛⲏⲥ:</w:t>
            </w:r>
          </w:p>
          <w:p w:rsidR="00E12666" w:rsidRDefault="00E12666" w:rsidP="00E12666">
            <w:pPr>
              <w:pStyle w:val="CopticVersemulti-line"/>
            </w:pPr>
            <w:r>
              <w:t>ⲡ̀ϣⲏⲣⲓ ⲛ̀Ⲍⲁⲭⲁⲣⲓⲁⲥ:</w:t>
            </w:r>
          </w:p>
          <w:p w:rsidR="00E12666" w:rsidRDefault="00E12666" w:rsidP="00E12666">
            <w:pPr>
              <w:pStyle w:val="CopticVersemulti-line"/>
            </w:pPr>
            <w:r>
              <w:t>ⲟⲩⲟϩ ⲡⲓⲡ̀ⲣⲟⲇⲣⲟⲙⲟ:</w:t>
            </w:r>
          </w:p>
          <w:p w:rsidR="00E12666" w:rsidRPr="005130A7" w:rsidRDefault="00E12666" w:rsidP="00E12666">
            <w:pPr>
              <w:pStyle w:val="CopticVerse"/>
            </w:pPr>
            <w:r>
              <w:t>ⲛ̀ⲧⲉ Ⲙⲁⲥⲓⲁⲥ.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John was greatly blessed,</w:t>
            </w:r>
          </w:p>
          <w:p w:rsidR="00E12666" w:rsidRDefault="00E12666" w:rsidP="006F2203">
            <w:pPr>
              <w:pStyle w:val="EngHang"/>
            </w:pPr>
            <w:r>
              <w:t>For he witnessed and said,</w:t>
            </w:r>
          </w:p>
          <w:p w:rsidR="00E12666" w:rsidRDefault="00E12666" w:rsidP="006F2203">
            <w:pPr>
              <w:pStyle w:val="EngHang"/>
            </w:pPr>
            <w:r>
              <w:t>“I saw the Holy Spirit</w:t>
            </w:r>
          </w:p>
          <w:p w:rsidR="00E12666" w:rsidRDefault="00E12666" w:rsidP="006F2203">
            <w:pPr>
              <w:pStyle w:val="EngHangEnd"/>
            </w:pPr>
            <w:r>
              <w:t>Descending from Heaven.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Ⲓⲱⲁⲛⲛⲏⲥ ⲁϥⲉⲣⲙⲉⲑⲣⲉ:</w:t>
            </w:r>
          </w:p>
          <w:p w:rsidR="00E12666" w:rsidRDefault="00E12666" w:rsidP="00E12666">
            <w:pPr>
              <w:pStyle w:val="CopticVersemulti-line"/>
            </w:pPr>
            <w:r>
              <w:t>ϫⲉ ⲁⲓⲛⲁⲩ ⲉ̀ⲡⲓⲠⲉⲛⲁⲩⲙⲁ ⲉ̄ⲑ̄ⲩ̄:</w:t>
            </w:r>
          </w:p>
          <w:p w:rsidR="00E12666" w:rsidRDefault="00E12666" w:rsidP="00E12666">
            <w:pPr>
              <w:pStyle w:val="CopticVersemulti-line"/>
            </w:pPr>
            <w:r>
              <w:t>ⲉ̀ⲧⲁϥⲓ̀ ⲉ̀ⲃⲟⲗϧⲉⲛ ⲧ̀ⲫⲉ:</w:t>
            </w:r>
          </w:p>
          <w:p w:rsidR="00E12666" w:rsidRPr="005130A7" w:rsidRDefault="00E12666" w:rsidP="00E12666">
            <w:pPr>
              <w:pStyle w:val="CopticVerse"/>
            </w:pPr>
            <w:r>
              <w:t>ⲱ̀ⲟⲩⲛⲓⲁⲧϥ ⲛ̀ⲑ̀ⲃⲁ ⲛ̀ⲕⲱⲃ.</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And the voice of</w:t>
            </w:r>
          </w:p>
          <w:p w:rsidR="00E12666" w:rsidRDefault="00E12666" w:rsidP="006F2203">
            <w:pPr>
              <w:pStyle w:val="EngHang"/>
            </w:pPr>
            <w:r>
              <w:t>God the Father saying,</w:t>
            </w:r>
          </w:p>
          <w:p w:rsidR="00E12666" w:rsidRDefault="00E12666" w:rsidP="006F2203">
            <w:pPr>
              <w:pStyle w:val="EngHang"/>
            </w:pPr>
            <w:r>
              <w:t>‘This is my beloved</w:t>
            </w:r>
          </w:p>
          <w:p w:rsidR="00E12666" w:rsidRDefault="00E12666" w:rsidP="006F2203">
            <w:pPr>
              <w:pStyle w:val="EngHangEnd"/>
            </w:pPr>
            <w:r>
              <w:t>Son, hear Him.’”</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Ⲕⲉ ⲡⲁⲗⲓⲛ ⲛⲉⲙ ⲧ̀ⲥ̀ⲙⲉ:</w:t>
            </w:r>
          </w:p>
          <w:p w:rsidR="00E12666" w:rsidRDefault="00E12666" w:rsidP="00E12666">
            <w:pPr>
              <w:pStyle w:val="CopticVersemulti-line"/>
            </w:pPr>
            <w:r>
              <w:t>ⲛ̀ⲧⲉ Ⲫϯ ⲫ̀Ⲓⲱⲧ:</w:t>
            </w:r>
          </w:p>
          <w:p w:rsidR="00E12666" w:rsidRDefault="00E12666" w:rsidP="00E12666">
            <w:pPr>
              <w:pStyle w:val="CopticVersemulti-line"/>
            </w:pPr>
            <w:r>
              <w:t>ϫⲉ ⲫⲁⲓ ⲡⲉ Ⲡⲁϣⲏⲣⲓ:</w:t>
            </w:r>
          </w:p>
          <w:p w:rsidR="00E12666" w:rsidRPr="005130A7" w:rsidRDefault="00E12666" w:rsidP="00E12666">
            <w:pPr>
              <w:pStyle w:val="CopticVerse"/>
            </w:pPr>
            <w:r>
              <w:t>Ⲡⲁⲙⲉⲛⲣⲓⲧ ⲥⲱⲧⲉⲙ Ⲛⲥⲱϥ.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 xml:space="preserve">Rejoice O you </w:t>
            </w:r>
          </w:p>
          <w:p w:rsidR="00E12666" w:rsidRDefault="00E12666" w:rsidP="006F2203">
            <w:pPr>
              <w:pStyle w:val="EngHang"/>
            </w:pPr>
            <w:r>
              <w:t>Christian people</w:t>
            </w:r>
          </w:p>
          <w:p w:rsidR="00E12666" w:rsidRDefault="00E12666" w:rsidP="006F2203">
            <w:pPr>
              <w:pStyle w:val="EngHang"/>
            </w:pPr>
            <w:r>
              <w:t>At the fast of the martyr,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Ⲗⲉⲗⲓ ⲱ̀ ⲛⲓⲗⲁⲟⲥ:</w:t>
            </w:r>
          </w:p>
          <w:p w:rsidR="00E12666" w:rsidRDefault="00E12666" w:rsidP="00E12666">
            <w:pPr>
              <w:pStyle w:val="CopticVersemulti-line"/>
            </w:pPr>
            <w:r>
              <w:t>ⲛ̀ⲛⲓⲬⲣⲓⲥⲧⲓⲁⲛⲟⲥ:</w:t>
            </w:r>
          </w:p>
          <w:p w:rsidR="00E12666" w:rsidRDefault="00E12666" w:rsidP="00E12666">
            <w:pPr>
              <w:pStyle w:val="CopticVersemulti-line"/>
            </w:pPr>
            <w:r>
              <w:t>ϧⲉⲛ ⲡ̀ϣⲁⲓ ⲙ̀ⲡⲓⲙⲁⲣⲧⲩⲣⲟⲥ:</w:t>
            </w:r>
          </w:p>
          <w:p w:rsidR="00E12666" w:rsidRPr="005130A7" w:rsidRDefault="00E12666" w:rsidP="00E12666">
            <w:pPr>
              <w:pStyle w:val="CopticVerse"/>
            </w:pPr>
            <w:r>
              <w:t>Ⲓⲱⲁⲛⲛⲏⲥ ⲡⲓⲡ̀ⲣⲟⲇⲣⲟⲙⲟⲥ.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Grant us Your peace,</w:t>
            </w:r>
          </w:p>
          <w:p w:rsidR="00E12666" w:rsidRDefault="00E12666" w:rsidP="006F2203">
            <w:pPr>
              <w:pStyle w:val="EngHang"/>
            </w:pPr>
            <w:r>
              <w:t>O Only-Begotten,</w:t>
            </w:r>
          </w:p>
          <w:p w:rsidR="00E12666" w:rsidRDefault="00E12666" w:rsidP="006F2203">
            <w:pPr>
              <w:pStyle w:val="EngHang"/>
            </w:pPr>
            <w:r>
              <w:t>Heal our sicknesses,</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Ⲙⲟⲓ ⲛⲁⲙ ⲛ̀ⲧⲉⲕϩⲓⲣⲏⲛⲏ:</w:t>
            </w:r>
          </w:p>
          <w:p w:rsidR="00E12666" w:rsidRDefault="00E12666" w:rsidP="00E12666">
            <w:pPr>
              <w:pStyle w:val="CopticVersemulti-line"/>
            </w:pPr>
            <w:r>
              <w:t>ⲱ̀ ⲡⲓⲙⲟⲛⲟⲅⲉⲛⲏⲥ:</w:t>
            </w:r>
          </w:p>
          <w:p w:rsidR="00E12666" w:rsidRDefault="00E12666" w:rsidP="00E12666">
            <w:pPr>
              <w:pStyle w:val="CopticVersemulti-line"/>
            </w:pPr>
            <w:r>
              <w:t>ⲙⲁⲧⲁⲗϭⲟ ⲛ̀ⲛⲉⲛϣⲱⲛⲓ:</w:t>
            </w:r>
          </w:p>
          <w:p w:rsidR="00E12666" w:rsidRPr="005130A7" w:rsidRDefault="00E12666" w:rsidP="00E12666">
            <w:pPr>
              <w:pStyle w:val="CopticVerse"/>
            </w:pPr>
            <w:r>
              <w:t xml:space="preserve">ⲉⲑⲃⲉ </w:t>
            </w:r>
            <w:commentRangeStart w:id="995"/>
            <w:r>
              <w:t>ⲫⲏ</w:t>
            </w:r>
            <w:commentRangeEnd w:id="995"/>
            <w:r>
              <w:rPr>
                <w:rStyle w:val="CommentReference"/>
                <w:rFonts w:ascii="Times New Roman" w:hAnsi="Times New Roman"/>
              </w:rPr>
              <w:commentReference w:id="995"/>
            </w:r>
            <w:r>
              <w:t>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Hear us and have mercy on us,</w:t>
            </w:r>
          </w:p>
          <w:p w:rsidR="00E12666" w:rsidRDefault="00E12666" w:rsidP="006F2203">
            <w:pPr>
              <w:pStyle w:val="EngHang"/>
            </w:pPr>
            <w:r>
              <w:t>Take away your wrath from us,</w:t>
            </w:r>
          </w:p>
          <w:p w:rsidR="00E12666" w:rsidRDefault="00E12666" w:rsidP="006F2203">
            <w:pPr>
              <w:pStyle w:val="EngHang"/>
            </w:pPr>
            <w:r>
              <w:t>O Christ, for the sake</w:t>
            </w:r>
          </w:p>
          <w:p w:rsidR="00E12666" w:rsidRDefault="00E12666" w:rsidP="006F2203">
            <w:pPr>
              <w:pStyle w:val="EngHangEnd"/>
            </w:pPr>
            <w:r>
              <w:t>Of the blessed John.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Ⲛⲁⲓ ⲛⲁⲛ ⲥⲱⲧⲉⲛ ⲉ̀ⲣⲟⲛ:</w:t>
            </w:r>
          </w:p>
          <w:p w:rsidR="00E12666" w:rsidRDefault="00E12666" w:rsidP="00E12666">
            <w:pPr>
              <w:pStyle w:val="CopticVersemulti-line"/>
            </w:pPr>
            <w:r>
              <w:t>ⲟⲩⲟϩ ⲱ̀ⲗⲓ ⲙ̀ⲡⲉⲕϫⲱⲛⲧ:</w:t>
            </w:r>
          </w:p>
          <w:p w:rsidR="00E12666" w:rsidRDefault="00E12666" w:rsidP="00E12666">
            <w:pPr>
              <w:pStyle w:val="CopticVersemulti-line"/>
            </w:pPr>
            <w:r>
              <w:t>ⲱ̀Ⲡⲭ̄ⲥ̄ ⲉ̀ⲃⲟⲗϩⲁⲣⲟⲛ:</w:t>
            </w:r>
          </w:p>
          <w:p w:rsidR="00E12666" w:rsidRPr="005130A7" w:rsidRDefault="00E12666" w:rsidP="00E12666">
            <w:pPr>
              <w:pStyle w:val="CopticVerse"/>
            </w:pPr>
            <w:r>
              <w:t>ⲉⲑⲃⲉ Ⲓⲱⲁⲛⲛⲏⲥ ⲫⲏⲉⲧⲥ̀ⲙⲁⲣⲱⲟⲩⲧ.</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Blessed are You, O Christ,</w:t>
            </w:r>
          </w:p>
          <w:p w:rsidR="00E12666" w:rsidRDefault="00E12666" w:rsidP="006F2203">
            <w:pPr>
              <w:pStyle w:val="EngHang"/>
            </w:pPr>
            <w:r>
              <w:t>With Your good Father,</w:t>
            </w:r>
          </w:p>
          <w:p w:rsidR="00E12666" w:rsidRDefault="00E12666" w:rsidP="006F2203">
            <w:pPr>
              <w:pStyle w:val="EngHang"/>
            </w:pPr>
            <w:r>
              <w:t>And the Holy Spirit,</w:t>
            </w:r>
          </w:p>
          <w:p w:rsidR="00E12666" w:rsidRDefault="00E12666" w:rsidP="006F2203">
            <w:pPr>
              <w:pStyle w:val="EngHangEnd"/>
            </w:pPr>
            <w:r>
              <w:t>One in essence with You.</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Ⲝⲙⲁⲣⲱⲟⲩⲧ ⲱ̀Ⲡⲭ̄ⲥ̄:</w:t>
            </w:r>
          </w:p>
          <w:p w:rsidR="00E12666" w:rsidRDefault="00E12666" w:rsidP="00E12666">
            <w:pPr>
              <w:pStyle w:val="CopticVersemulti-line"/>
            </w:pPr>
            <w:r>
              <w:t>ⲛⲉⲙ Ⲡⲉⲕⲓⲱⲧ ⲛ̀ⲁⲅⲁⲱⲟⲥ:</w:t>
            </w:r>
          </w:p>
          <w:p w:rsidR="00E12666" w:rsidRDefault="00E12666" w:rsidP="00E12666">
            <w:pPr>
              <w:pStyle w:val="CopticVersemulti-line"/>
            </w:pPr>
            <w:r>
              <w:t>ⲛⲉⲙ ⲡⲓⲠⲛⲉⲩⲙⲁ ⲙ̀Ⲡⲁⲣⲁⲕⲗⲓⲧⲟⲥ:</w:t>
            </w:r>
          </w:p>
          <w:p w:rsidR="00E12666" w:rsidRPr="005130A7" w:rsidRDefault="00E12666" w:rsidP="00E12666">
            <w:pPr>
              <w:pStyle w:val="CopticVerse"/>
            </w:pPr>
            <w:r>
              <w:t>ⲛ̀ⲟ̀ⲙⲟⲟⲩⲥⲓⲟⲥ.</w:t>
            </w:r>
          </w:p>
        </w:tc>
      </w:tr>
      <w:tr w:rsidR="00E12666" w:rsidTr="00E12666">
        <w:trPr>
          <w:cantSplit/>
          <w:jc w:val="center"/>
        </w:trPr>
        <w:tc>
          <w:tcPr>
            <w:tcW w:w="288" w:type="dxa"/>
          </w:tcPr>
          <w:p w:rsidR="00E12666" w:rsidRDefault="00E12666" w:rsidP="00E12666">
            <w:pPr>
              <w:pStyle w:val="CopticCross"/>
            </w:pPr>
            <w:r w:rsidRPr="00FB5ACB">
              <w:lastRenderedPageBreak/>
              <w:t>¿</w:t>
            </w:r>
          </w:p>
        </w:tc>
        <w:tc>
          <w:tcPr>
            <w:tcW w:w="3960" w:type="dxa"/>
          </w:tcPr>
          <w:p w:rsidR="00E12666" w:rsidRDefault="00E12666" w:rsidP="006F2203">
            <w:pPr>
              <w:pStyle w:val="EngHang"/>
            </w:pPr>
            <w:r>
              <w:t xml:space="preserve">Your name is great </w:t>
            </w:r>
          </w:p>
          <w:p w:rsidR="00E12666" w:rsidRDefault="00E12666" w:rsidP="006F2203">
            <w:pPr>
              <w:pStyle w:val="EngHang"/>
            </w:pPr>
            <w:r>
              <w:t>Among the angels,</w:t>
            </w:r>
          </w:p>
          <w:p w:rsidR="00E12666" w:rsidRDefault="00E12666" w:rsidP="006F2203">
            <w:pPr>
              <w:pStyle w:val="EngHang"/>
            </w:pPr>
            <w:r>
              <w:t>Ask Christ to have mercy,</w:t>
            </w:r>
          </w:p>
          <w:p w:rsidR="00E12666" w:rsidRDefault="00E12666" w:rsidP="006F2203">
            <w:pPr>
              <w:pStyle w:val="EngHangEnd"/>
            </w:pPr>
            <w:r>
              <w:t>O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Ⲟⲩⲛⲓϣϯ ⲡⲉ ⲡⲉⲕⲣⲁⲛ:</w:t>
            </w:r>
          </w:p>
          <w:p w:rsidR="00E12666" w:rsidRDefault="00E12666" w:rsidP="00E12666">
            <w:pPr>
              <w:pStyle w:val="CopticVersemulti-line"/>
            </w:pPr>
            <w:r>
              <w:t>ϧⲉⲛ ⲑ̀ⲙⲏϯ ⲛ̀ⲛⲓⲁⲅⲅⲉⲗⲟⲥ:</w:t>
            </w:r>
          </w:p>
          <w:p w:rsidR="00E12666" w:rsidRDefault="00E12666" w:rsidP="00E12666">
            <w:pPr>
              <w:pStyle w:val="CopticVersemulti-line"/>
            </w:pPr>
            <w:r>
              <w:t>ⲙⲁϯϩⲟ ⲉ̀Ⲡⲭ̄ⲥ̄ ⲉ̀ⲛⲁⲓ ⲛⲁⲛ:</w:t>
            </w:r>
          </w:p>
          <w:p w:rsidR="00E12666" w:rsidRPr="005130A7" w:rsidRDefault="00E12666" w:rsidP="00E12666">
            <w:pPr>
              <w:pStyle w:val="CopticVerse"/>
            </w:pPr>
            <w:r>
              <w:t>ⲱ̀ ⲫⲏⲉ̄ⲑ̄ⲩ̄ Ⲓⲱⲁⲛⲛⲏⲥ.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God, disperse</w:t>
            </w:r>
          </w:p>
          <w:p w:rsidR="00E12666" w:rsidRDefault="00E12666" w:rsidP="006F2203">
            <w:pPr>
              <w:pStyle w:val="EngHang"/>
            </w:pPr>
            <w:r>
              <w:t>The enemies of the Church,</w:t>
            </w:r>
          </w:p>
          <w:p w:rsidR="00E12666" w:rsidRDefault="00E12666" w:rsidP="006F2203">
            <w:pPr>
              <w:pStyle w:val="EngHang"/>
            </w:pPr>
            <w:r>
              <w:t>Trample them</w:t>
            </w:r>
          </w:p>
          <w:p w:rsidR="00E12666" w:rsidRDefault="00E12666" w:rsidP="006F2203">
            <w:pPr>
              <w:pStyle w:val="EngHangEnd"/>
            </w:pPr>
            <w:r>
              <w:t>Until the end.</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Ⲡⲉⲛⲛⲟⲩϯ ϫⲱⲣ ⲉ̀ⲃⲟⲗ:</w:t>
            </w:r>
          </w:p>
          <w:p w:rsidR="00E12666" w:rsidRDefault="00E12666" w:rsidP="00E12666">
            <w:pPr>
              <w:pStyle w:val="CopticVersemulti-line"/>
            </w:pPr>
            <w:r>
              <w:t>ⲉ̀ⲛⲓϫⲁϫⲓ ⲛ̀ⲧⲉ ϯⲈⲕⲕⲗⲏⲥⲓⲁ:</w:t>
            </w:r>
          </w:p>
          <w:p w:rsidR="00E12666" w:rsidRDefault="00E12666" w:rsidP="00E12666">
            <w:pPr>
              <w:pStyle w:val="CopticVersemulti-line"/>
            </w:pPr>
            <w:r>
              <w:t>ⲟⲩⲟϩ ϧⲉⲙϧⲟⲙⲟⲩ ⲉ̀ⲃⲟⲗ:</w:t>
            </w:r>
          </w:p>
          <w:p w:rsidR="00E12666" w:rsidRPr="005130A7" w:rsidRDefault="00E12666" w:rsidP="00E12666">
            <w:pPr>
              <w:pStyle w:val="CopticVerse"/>
            </w:pPr>
            <w:r>
              <w:t xml:space="preserve">ϣⲁ </w:t>
            </w:r>
            <w:commentRangeStart w:id="996"/>
            <w:r>
              <w:t>ϯⲥⲩⲛⲧⲉⲗⲓⲁ</w:t>
            </w:r>
            <w:commentRangeEnd w:id="996"/>
            <w:r>
              <w:rPr>
                <w:rStyle w:val="CommentReference"/>
                <w:rFonts w:ascii="Times New Roman" w:hAnsi="Times New Roman"/>
              </w:rPr>
              <w:commentReference w:id="996"/>
            </w:r>
            <w:r>
              <w:t>.</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Guard us, O Christ,</w:t>
            </w:r>
          </w:p>
          <w:p w:rsidR="00E12666" w:rsidRDefault="00E12666" w:rsidP="006F2203">
            <w:pPr>
              <w:pStyle w:val="EngHang"/>
            </w:pPr>
            <w:r>
              <w:t xml:space="preserve">From evil doers, </w:t>
            </w:r>
          </w:p>
          <w:p w:rsidR="00E12666" w:rsidRDefault="00E12666" w:rsidP="006F2203">
            <w:pPr>
              <w:pStyle w:val="EngHang"/>
            </w:pPr>
            <w:r>
              <w:t>From deceivers, and from pains,</w:t>
            </w:r>
          </w:p>
          <w:p w:rsidR="00E12666" w:rsidRDefault="00E12666" w:rsidP="006F2203">
            <w:pPr>
              <w:pStyle w:val="EngHangEnd"/>
            </w:pPr>
            <w:r>
              <w:t>For the sake of Mary the Queen.</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Ⲣⲱⲓⲥ ⲉ̀ⲣⲟⲛ ⲱ̀Ⲡⲭ̄ⲥ̄:</w:t>
            </w:r>
          </w:p>
          <w:p w:rsidR="00E12666" w:rsidRDefault="00E12666" w:rsidP="00E12666">
            <w:pPr>
              <w:pStyle w:val="CopticVersemulti-line"/>
            </w:pPr>
            <w:r>
              <w:t>ⲉ̀ⲃⲟⲗϧⲉⲛ ⲛⲓⲣⲱⲙⲓ ⲉⲩϩⲱⲟⲩ: ⲛⲓⲭ̀ⲣⲟϥ ⲛⲉⲙ ⲛⲓⲡⲁⲑⲟⲥ:</w:t>
            </w:r>
          </w:p>
          <w:p w:rsidR="00E12666" w:rsidRPr="005130A7" w:rsidRDefault="00E12666" w:rsidP="00E12666">
            <w:pPr>
              <w:pStyle w:val="CopticVerse"/>
            </w:pPr>
            <w:r>
              <w:t>ⲉⲑⲃⲉ Ⲙⲁⲣⲓⲁ ϯⲟⲩⲣⲱ.</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Bless the rivers,</w:t>
            </w:r>
          </w:p>
          <w:p w:rsidR="00E12666" w:rsidRDefault="00E12666" w:rsidP="006F2203">
            <w:pPr>
              <w:pStyle w:val="EngHang"/>
            </w:pPr>
            <w:r>
              <w:t>The plants and the fruits,</w:t>
            </w:r>
          </w:p>
          <w:p w:rsidR="00E12666" w:rsidRDefault="00E12666" w:rsidP="006F2203">
            <w:pPr>
              <w:pStyle w:val="EngHang"/>
            </w:pPr>
            <w:r>
              <w:t>Through the prayers</w:t>
            </w:r>
          </w:p>
          <w:p w:rsidR="00E12666" w:rsidRDefault="00E12666" w:rsidP="006F2203">
            <w:pPr>
              <w:pStyle w:val="EngHangEnd"/>
            </w:pPr>
            <w:r>
              <w:t>Of 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Ⲉⲙⲟⲩ ⲉ̀ⲛⲓⲓⲁⲣⲱⲟⲩ:</w:t>
            </w:r>
          </w:p>
          <w:p w:rsidR="00E12666" w:rsidRDefault="00E12666" w:rsidP="00E12666">
            <w:pPr>
              <w:pStyle w:val="CopticVersemulti-line"/>
            </w:pPr>
            <w:r>
              <w:t>ⲛⲉⲙ ⲛⲓⲥⲓϯ ⲛⲉⲙ ⲛⲓⲕⲁⲣⲡⲟⲥ:</w:t>
            </w:r>
          </w:p>
          <w:p w:rsidR="00E12666" w:rsidRDefault="00E12666" w:rsidP="00E12666">
            <w:pPr>
              <w:pStyle w:val="CopticVersemulti-line"/>
            </w:pPr>
            <w:r>
              <w:t>ⲉⲑⲃⲉ ⲛⲓϯϩⲟ:</w:t>
            </w:r>
          </w:p>
          <w:p w:rsidR="00E12666" w:rsidRPr="005130A7" w:rsidRDefault="00E12666" w:rsidP="00E12666">
            <w:pPr>
              <w:pStyle w:val="CopticVerse"/>
            </w:pPr>
            <w:r>
              <w:t>ⲛ̀ⲧⲉ Ⲓⲱⲁⲛⲛⲏⲥ ⲡⲓⲣⲉϥϯⲱⲙⲥ.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You ask you O our Master,</w:t>
            </w:r>
          </w:p>
          <w:p w:rsidR="00E12666" w:rsidRDefault="00E12666" w:rsidP="006F2203">
            <w:pPr>
              <w:pStyle w:val="EngHang"/>
            </w:pPr>
            <w:r>
              <w:t>Keep the priests,</w:t>
            </w:r>
          </w:p>
          <w:p w:rsidR="00E12666" w:rsidRDefault="00E12666" w:rsidP="006F2203">
            <w:pPr>
              <w:pStyle w:val="EngHang"/>
            </w:pPr>
            <w:r>
              <w:t>And the deacons,</w:t>
            </w:r>
          </w:p>
          <w:p w:rsidR="00E12666" w:rsidRPr="0078672A" w:rsidRDefault="00E12666" w:rsidP="006F2203">
            <w:pPr>
              <w:pStyle w:val="EngHangEnd"/>
            </w:pPr>
            <w:r>
              <w:t>And all of the faithful.</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Ⲧⲉⲛϯϩⲟ ⲉⲑⲃⲉ ⲛⲓⲟⲩⲏⲃ:</w:t>
            </w:r>
          </w:p>
          <w:p w:rsidR="00E12666" w:rsidRDefault="00E12666" w:rsidP="00E12666">
            <w:pPr>
              <w:pStyle w:val="CopticVersemulti-line"/>
            </w:pPr>
            <w:r>
              <w:t>ⲛⲉⲙ ⲛⲓⲇⲓⲁⲕⲟⲛⲟⲥ:</w:t>
            </w:r>
          </w:p>
          <w:p w:rsidR="00E12666" w:rsidRDefault="00E12666" w:rsidP="00E12666">
            <w:pPr>
              <w:pStyle w:val="CopticVersemulti-line"/>
            </w:pPr>
            <w:r>
              <w:t>ⲁ̀ⲣⲉϥ ⲉ̀ⲣⲱⲟⲩ ⲡⲉⲛⲚⲏⲃ:</w:t>
            </w:r>
          </w:p>
          <w:p w:rsidR="00E12666" w:rsidRPr="005130A7" w:rsidRDefault="00E12666" w:rsidP="00E12666">
            <w:pPr>
              <w:pStyle w:val="CopticVerse"/>
            </w:pPr>
            <w:r>
              <w:t>ⲛⲉⲙ ⲡ̀ⲥⲉⲡⲓ ⲛⲛⲓⲡⲓⲥⲧⲟⲥ.</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Son of God, save us</w:t>
            </w:r>
          </w:p>
          <w:p w:rsidR="00E12666" w:rsidRDefault="00E12666" w:rsidP="006F2203">
            <w:pPr>
              <w:pStyle w:val="EngHang"/>
            </w:pPr>
            <w:r>
              <w:t>From tribulations.</w:t>
            </w:r>
          </w:p>
          <w:p w:rsidR="00E12666" w:rsidRDefault="00E12666" w:rsidP="006F2203">
            <w:pPr>
              <w:pStyle w:val="EngHang"/>
            </w:pPr>
            <w:r>
              <w:t>Confirm us in Your Name</w:t>
            </w:r>
          </w:p>
          <w:p w:rsidR="00E12666" w:rsidRDefault="00E12666" w:rsidP="006F2203">
            <w:pPr>
              <w:pStyle w:val="EngHangEnd"/>
            </w:pPr>
            <w:r>
              <w:t>For the sake of St. John.</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Ⲩⲓⲟⲥ Ⲑⲉⲟⲥ ⲛⲁϩⲙⲉⲛ:</w:t>
            </w:r>
          </w:p>
          <w:p w:rsidR="00E12666" w:rsidRDefault="00E12666" w:rsidP="00E12666">
            <w:pPr>
              <w:pStyle w:val="CopticVersemulti-line"/>
            </w:pPr>
            <w:r>
              <w:t>ⲉ̀ⲃⲟⲗϧⲉⲛ ⲛⲓⲑ̀ⲗⲩⲯⲓⲥ:</w:t>
            </w:r>
          </w:p>
          <w:p w:rsidR="00E12666" w:rsidRDefault="00E12666" w:rsidP="00E12666">
            <w:pPr>
              <w:pStyle w:val="CopticVersemulti-line"/>
            </w:pPr>
            <w:r>
              <w:t>ⲟⲩⲟϩ ϧⲉⲛ ⲡⲉⲕⲣⲁⲛ ⲙⲁⲧⲁϫⲣⲟⲛ:</w:t>
            </w:r>
          </w:p>
          <w:p w:rsidR="00E12666" w:rsidRPr="005130A7" w:rsidRDefault="00E12666" w:rsidP="00E12666">
            <w:pPr>
              <w:pStyle w:val="CopticVerse"/>
            </w:pPr>
            <w:r>
              <w:t>ⲉⲑⲃⲉ ⲫⲏⲉ̄ⲑ̄ⲩ̄ Ⲓⲱⲁⲛⲛⲏⲥ.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O God, raise the horn</w:t>
            </w:r>
          </w:p>
          <w:p w:rsidR="00E12666" w:rsidRDefault="00E12666" w:rsidP="006F2203">
            <w:pPr>
              <w:pStyle w:val="EngHang"/>
            </w:pPr>
            <w:r>
              <w:t>Of the Christians</w:t>
            </w:r>
          </w:p>
          <w:p w:rsidR="00E12666" w:rsidRDefault="00E12666" w:rsidP="006F2203">
            <w:pPr>
              <w:pStyle w:val="EngHang"/>
            </w:pPr>
            <w:r>
              <w:t>For the sake of our lady</w:t>
            </w:r>
          </w:p>
          <w:p w:rsidR="00E12666" w:rsidRDefault="00E12666" w:rsidP="006F2203">
            <w:pPr>
              <w:pStyle w:val="EngHangEnd"/>
            </w:pPr>
            <w:r>
              <w:t>The Virgin Mary.</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Ⲫϯ ϭⲓⲥⲓ ⲙ̀ⲡ̀ⲧⲁⲡ:</w:t>
            </w:r>
          </w:p>
          <w:p w:rsidR="00E12666" w:rsidRDefault="00E12666" w:rsidP="00E12666">
            <w:pPr>
              <w:pStyle w:val="CopticVersemulti-line"/>
            </w:pPr>
            <w:r>
              <w:t>ⲛ̀ⲛⲓⲬⲣⲓⲥⲧⲓⲁⲛⲟⲥ:</w:t>
            </w:r>
          </w:p>
          <w:p w:rsidR="00E12666" w:rsidRDefault="00E12666" w:rsidP="00E12666">
            <w:pPr>
              <w:pStyle w:val="CopticVersemulti-line"/>
            </w:pPr>
            <w:r>
              <w:t>ⲉⲑⲃⲉ ⲧⲉⲛⲟ̄ⲥ̄ ⲛ̀ⲛⲏⲃ:</w:t>
            </w:r>
          </w:p>
          <w:p w:rsidR="00E12666" w:rsidRPr="005130A7" w:rsidRDefault="00E12666" w:rsidP="00E12666">
            <w:pPr>
              <w:pStyle w:val="CopticVerse"/>
            </w:pPr>
            <w:r>
              <w:t>Ⲙⲁⲣⲓⲁ ϯⲠⲁⲣⲑⲉⲛⲟⲥ.</w:t>
            </w:r>
          </w:p>
        </w:tc>
      </w:tr>
      <w:tr w:rsidR="00E12666" w:rsidTr="00E12666">
        <w:trPr>
          <w:cantSplit/>
          <w:jc w:val="center"/>
        </w:trPr>
        <w:tc>
          <w:tcPr>
            <w:tcW w:w="288" w:type="dxa"/>
          </w:tcPr>
          <w:p w:rsidR="00E12666" w:rsidRDefault="00E12666" w:rsidP="00E12666">
            <w:pPr>
              <w:pStyle w:val="CopticCross"/>
            </w:pPr>
          </w:p>
        </w:tc>
        <w:tc>
          <w:tcPr>
            <w:tcW w:w="3960" w:type="dxa"/>
          </w:tcPr>
          <w:p w:rsidR="00E12666" w:rsidRDefault="00E12666" w:rsidP="006F2203">
            <w:pPr>
              <w:pStyle w:val="EngHang"/>
            </w:pPr>
            <w:r>
              <w:t>Hail to the Theotokos,</w:t>
            </w:r>
          </w:p>
          <w:p w:rsidR="00E12666" w:rsidRDefault="00E12666" w:rsidP="006F2203">
            <w:pPr>
              <w:pStyle w:val="EngHang"/>
            </w:pPr>
            <w:r>
              <w:t>The mother of Jesus Christ.</w:t>
            </w:r>
          </w:p>
          <w:p w:rsidR="00E12666" w:rsidRDefault="00E12666" w:rsidP="006F2203">
            <w:pPr>
              <w:pStyle w:val="EngHang"/>
            </w:pPr>
            <w:r>
              <w:t>Hail to the forerunner,</w:t>
            </w:r>
          </w:p>
          <w:p w:rsidR="00E12666" w:rsidRDefault="00E12666" w:rsidP="006F2203">
            <w:pPr>
              <w:pStyle w:val="EngHangEnd"/>
            </w:pPr>
            <w:r>
              <w:t>John the Baptist.</w:t>
            </w:r>
          </w:p>
        </w:tc>
        <w:tc>
          <w:tcPr>
            <w:tcW w:w="288" w:type="dxa"/>
          </w:tcPr>
          <w:p w:rsidR="00E12666" w:rsidRDefault="00E12666" w:rsidP="00E12666"/>
        </w:tc>
        <w:tc>
          <w:tcPr>
            <w:tcW w:w="288" w:type="dxa"/>
          </w:tcPr>
          <w:p w:rsidR="00E12666" w:rsidRDefault="00E12666" w:rsidP="00E12666">
            <w:pPr>
              <w:pStyle w:val="CopticCross"/>
            </w:pPr>
          </w:p>
        </w:tc>
        <w:tc>
          <w:tcPr>
            <w:tcW w:w="3960" w:type="dxa"/>
          </w:tcPr>
          <w:p w:rsidR="00E12666" w:rsidRDefault="00E12666" w:rsidP="00E12666">
            <w:pPr>
              <w:pStyle w:val="CopticVersemulti-line"/>
            </w:pPr>
            <w:r>
              <w:t>Ⲭⲉⲣⲉ ϯⲐⲉⲟ̀ⲧⲟⲕⲟⲥ:</w:t>
            </w:r>
          </w:p>
          <w:p w:rsidR="00E12666" w:rsidRDefault="00E12666" w:rsidP="00E12666">
            <w:pPr>
              <w:pStyle w:val="CopticVersemulti-line"/>
            </w:pPr>
            <w:r>
              <w:t>Ⲑⲙⲁⲩ ⲛ̀Ⲓⲏ̄ⲥ̄ Ⲡⲭ̄ⲥ̄:</w:t>
            </w:r>
          </w:p>
          <w:p w:rsidR="00E12666" w:rsidRDefault="00E12666" w:rsidP="00E12666">
            <w:pPr>
              <w:pStyle w:val="CopticVersemulti-line"/>
            </w:pPr>
            <w:r>
              <w:t>ⲭⲉⲣⲉ ⲡⲓⲡ̀ⲣⲟⲇⲣⲟⲙⲟⲥ:</w:t>
            </w:r>
          </w:p>
          <w:p w:rsidR="00E12666" w:rsidRPr="005130A7" w:rsidRDefault="00E12666" w:rsidP="00E12666">
            <w:pPr>
              <w:pStyle w:val="CopticVerse"/>
            </w:pPr>
            <w:r>
              <w:t>Ⲓⲱⲁⲛⲛⲏⲥ ⲡⲓⲣⲉϥϯⲱⲙⲥ.</w:t>
            </w:r>
          </w:p>
        </w:tc>
      </w:tr>
      <w:tr w:rsidR="00E12666" w:rsidTr="00E12666">
        <w:trPr>
          <w:cantSplit/>
          <w:jc w:val="center"/>
        </w:trPr>
        <w:tc>
          <w:tcPr>
            <w:tcW w:w="288" w:type="dxa"/>
          </w:tcPr>
          <w:p w:rsidR="00E12666" w:rsidRPr="003209AF" w:rsidRDefault="00E12666" w:rsidP="00E12666">
            <w:pPr>
              <w:pStyle w:val="CopticCross"/>
              <w:rPr>
                <w:b/>
              </w:rPr>
            </w:pPr>
            <w:r w:rsidRPr="00FB5ACB">
              <w:t>¿</w:t>
            </w:r>
          </w:p>
        </w:tc>
        <w:tc>
          <w:tcPr>
            <w:tcW w:w="3960" w:type="dxa"/>
          </w:tcPr>
          <w:p w:rsidR="00E12666" w:rsidRDefault="00E12666" w:rsidP="006F2203">
            <w:pPr>
              <w:pStyle w:val="EngHang"/>
            </w:pPr>
            <w:r>
              <w:t>Grant coolness</w:t>
            </w:r>
          </w:p>
          <w:p w:rsidR="00E12666" w:rsidRDefault="00E12666" w:rsidP="006F2203">
            <w:pPr>
              <w:pStyle w:val="EngHang"/>
            </w:pPr>
            <w:r>
              <w:t>To the souls of our fathers</w:t>
            </w:r>
          </w:p>
          <w:p w:rsidR="00E12666" w:rsidRDefault="00E12666" w:rsidP="006F2203">
            <w:pPr>
              <w:pStyle w:val="EngHang"/>
            </w:pPr>
            <w:r>
              <w:t>In the bosom of our fathers,</w:t>
            </w:r>
          </w:p>
          <w:p w:rsidR="00E12666" w:rsidRDefault="00E12666" w:rsidP="006F2203">
            <w:pPr>
              <w:pStyle w:val="EngHangEnd"/>
            </w:pPr>
            <w:r>
              <w:t>Abraham, Isaac and Jacob.</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pPr>
            <w:r>
              <w:t>Ⲯⲩⲭⲏ ⲛ̀ⲛⲉⲛⲓⲟϯ:</w:t>
            </w:r>
          </w:p>
          <w:p w:rsidR="00E12666" w:rsidRDefault="00E12666" w:rsidP="00E12666">
            <w:pPr>
              <w:pStyle w:val="CopticVersemulti-line"/>
            </w:pPr>
            <w:r>
              <w:t>ⲙⲟⲓ ⲛⲱⲟⲩ ⲛ̀ⲟⲩⲭ̀ⲃⲟⲃ:</w:t>
            </w:r>
          </w:p>
          <w:p w:rsidR="00E12666" w:rsidRDefault="00E12666" w:rsidP="00E12666">
            <w:pPr>
              <w:pStyle w:val="CopticVersemulti-line"/>
            </w:pPr>
            <w:r>
              <w:t>ϧⲉⲛ ⲕⲉⲛϥ ⲛ̀ⲛⲉⲛⲓⲟϯ:</w:t>
            </w:r>
          </w:p>
          <w:p w:rsidR="00E12666" w:rsidRPr="005130A7" w:rsidRDefault="00E12666" w:rsidP="00E12666">
            <w:pPr>
              <w:pStyle w:val="CopticVerse"/>
            </w:pPr>
            <w:r>
              <w:t>Ⲁⲃⲣⲁⲁⲙ</w:t>
            </w:r>
            <w:r w:rsidRPr="00E12666">
              <w:rPr>
                <w:rStyle w:val="CopticVerseChar"/>
              </w:rPr>
              <w:t xml:space="preserve"> </w:t>
            </w:r>
            <w:r>
              <w:t>Ⲓⲥⲁⲁⲕ Ⲓⲁⲕⲱⲃ.</w:t>
            </w:r>
          </w:p>
        </w:tc>
      </w:tr>
      <w:tr w:rsidR="00E12666" w:rsidTr="00E12666">
        <w:trPr>
          <w:cantSplit/>
          <w:jc w:val="center"/>
        </w:trPr>
        <w:tc>
          <w:tcPr>
            <w:tcW w:w="288" w:type="dxa"/>
          </w:tcPr>
          <w:p w:rsidR="00E12666" w:rsidRDefault="00E12666" w:rsidP="00E12666">
            <w:pPr>
              <w:pStyle w:val="CopticCross"/>
            </w:pPr>
            <w:r w:rsidRPr="00FB5ACB">
              <w:t>¿</w:t>
            </w:r>
          </w:p>
        </w:tc>
        <w:tc>
          <w:tcPr>
            <w:tcW w:w="3960" w:type="dxa"/>
          </w:tcPr>
          <w:p w:rsidR="00E12666" w:rsidRDefault="00E12666" w:rsidP="006F2203">
            <w:pPr>
              <w:pStyle w:val="EngHang"/>
            </w:pPr>
            <w:r>
              <w:t>O our Saviour, remember</w:t>
            </w:r>
          </w:p>
          <w:p w:rsidR="00E12666" w:rsidRDefault="00E12666" w:rsidP="006F2203">
            <w:pPr>
              <w:pStyle w:val="EngHang"/>
            </w:pPr>
            <w:r>
              <w:t>Your servant Nicodemous;</w:t>
            </w:r>
          </w:p>
          <w:p w:rsidR="00E12666" w:rsidRDefault="00E12666" w:rsidP="006F2203">
            <w:pPr>
              <w:pStyle w:val="EngHang"/>
            </w:pPr>
            <w:r>
              <w:t>Forgive him his sins,</w:t>
            </w:r>
          </w:p>
          <w:p w:rsidR="00E12666" w:rsidRDefault="00E12666" w:rsidP="006F2203">
            <w:pPr>
              <w:pStyle w:val="EngHangEnd"/>
            </w:pPr>
            <w:r>
              <w:t>With the rest of the Christians.</w:t>
            </w:r>
          </w:p>
        </w:tc>
        <w:tc>
          <w:tcPr>
            <w:tcW w:w="288" w:type="dxa"/>
          </w:tcPr>
          <w:p w:rsidR="00E12666" w:rsidRDefault="00E12666" w:rsidP="00E12666"/>
        </w:tc>
        <w:tc>
          <w:tcPr>
            <w:tcW w:w="288" w:type="dxa"/>
          </w:tcPr>
          <w:p w:rsidR="00E12666" w:rsidRDefault="00E12666" w:rsidP="00E12666">
            <w:pPr>
              <w:pStyle w:val="CopticCross"/>
            </w:pPr>
            <w:r w:rsidRPr="00FB5ACB">
              <w:t>¿</w:t>
            </w:r>
          </w:p>
        </w:tc>
        <w:tc>
          <w:tcPr>
            <w:tcW w:w="3960" w:type="dxa"/>
          </w:tcPr>
          <w:p w:rsidR="00E12666" w:rsidRDefault="00E12666" w:rsidP="00E12666">
            <w:pPr>
              <w:pStyle w:val="CopticVersemulti-line"/>
              <w:rPr>
                <w:rFonts w:eastAsia="Arial Unicode MS" w:cs="FreeSerifAvvaShenouda"/>
              </w:rPr>
            </w:pPr>
            <w:r>
              <w:rPr>
                <w:rFonts w:eastAsia="Arial Unicode MS" w:cs="FreeSerifAvvaShenouda"/>
              </w:rPr>
              <w:t>Ⲱ ⲡⲉⲛⲤⲱⲧⲏⲣ ⲁ̀ⲣⲓⲫ̀ⲙⲉⲩⲓ:</w:t>
            </w:r>
          </w:p>
          <w:p w:rsidR="00E12666" w:rsidRDefault="00E12666" w:rsidP="00E12666">
            <w:pPr>
              <w:pStyle w:val="CopticVersemulti-line"/>
              <w:rPr>
                <w:rFonts w:eastAsia="Arial Unicode MS" w:cs="FreeSerifAvvaShenouda"/>
              </w:rPr>
            </w:pPr>
            <w:r>
              <w:rPr>
                <w:rFonts w:eastAsia="Arial Unicode MS" w:cs="FreeSerifAvvaShenouda"/>
              </w:rPr>
              <w:t>ⲙ̀ⲡⲉⲕⲃⲱⲕ Ⲡⲓⲕⲟⲩⲇⲓⲙⲟⲥ:</w:t>
            </w:r>
          </w:p>
          <w:p w:rsidR="00E12666" w:rsidRDefault="00E12666" w:rsidP="00E12666">
            <w:pPr>
              <w:pStyle w:val="CopticVersemulti-line"/>
              <w:rPr>
                <w:rFonts w:eastAsia="Arial Unicode MS" w:cs="FreeSerifAvvaShenouda"/>
              </w:rPr>
            </w:pPr>
            <w:r>
              <w:rPr>
                <w:rFonts w:eastAsia="Arial Unicode MS" w:cs="FreeSerifAvvaShenouda"/>
              </w:rPr>
              <w:t>ⲭⲱ ⲛⲁϥ ⲛ̀ⲛⲉϥⲛⲟⲃⲓ:</w:t>
            </w:r>
          </w:p>
          <w:p w:rsidR="00E12666" w:rsidRPr="00384F62" w:rsidRDefault="00E12666" w:rsidP="00E12666">
            <w:pPr>
              <w:pStyle w:val="CopticVerse"/>
            </w:pPr>
            <w:r>
              <w:t>ⲛⲉⲛ ⲡ̀ⲥⲉⲡⲓ ⲛ̀ⲛⲓⲬ̀ⲣⲓⲥⲧⲓⲁⲛⲟⲥ.</w:t>
            </w:r>
          </w:p>
        </w:tc>
      </w:tr>
    </w:tbl>
    <w:p w:rsidR="00FF5FF3" w:rsidRDefault="00FF5FF3" w:rsidP="00FF5FF3">
      <w:pPr>
        <w:pStyle w:val="Heading4"/>
      </w:pPr>
      <w:r>
        <w:t>The Wednesday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I begin to speak with longing,</w:t>
            </w:r>
          </w:p>
          <w:p w:rsidR="00534D41" w:rsidRDefault="00534D41" w:rsidP="00534D41">
            <w:pPr>
              <w:pStyle w:val="EngHang"/>
            </w:pPr>
            <w:r>
              <w:t>Before Christ, the King of glory,</w:t>
            </w:r>
          </w:p>
          <w:p w:rsidR="00534D41" w:rsidRDefault="00534D41" w:rsidP="00534D41">
            <w:pPr>
              <w:pStyle w:val="EngHang"/>
            </w:pPr>
            <w:r>
              <w:t>Of the honour of the forerunner,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Ⲁⲓⲛⲁⲉⲣϩⲏⲧⲥ ϧⲉⲛ ⲟⲩϭⲓϣϣⲱⲟⲩ:</w:t>
            </w:r>
          </w:p>
          <w:p w:rsidR="00534D41" w:rsidRDefault="00534D41" w:rsidP="00B12824">
            <w:pPr>
              <w:pStyle w:val="CopticVersemulti-line"/>
            </w:pPr>
            <w:r>
              <w:t>ⲛ̀ⲧⲁϫⲱ ⲙ̀ⲡ̀ⲧⲁⲓⲟ ⲙ̀ⲡⲓⲡ̀ⲣⲟⲇⲣⲟⲙⲟⲥ:</w:t>
            </w:r>
          </w:p>
          <w:p w:rsidR="00534D41" w:rsidRDefault="00534D41" w:rsidP="00B12824">
            <w:pPr>
              <w:pStyle w:val="CopticVersemulti-line"/>
            </w:pPr>
            <w:r>
              <w:t>ⲙ̀ⲡⲉⲙ̀ⲑⲟ ⲙ̀Ⲡⲭ̄ⲥ̄ ⲡ̀Ⲟⲩⲣⲟ ⲛ̀ⲧⲉ ⲡ̀ⲱ̀ⲟⲩ:</w:t>
            </w:r>
          </w:p>
          <w:p w:rsidR="00534D41" w:rsidRPr="00C35319"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All of the tribes,</w:t>
            </w:r>
          </w:p>
          <w:p w:rsidR="00534D41" w:rsidRDefault="00534D41" w:rsidP="00534D41">
            <w:pPr>
              <w:pStyle w:val="EngHang"/>
            </w:pPr>
            <w:r>
              <w:t>All those on earth,</w:t>
            </w:r>
          </w:p>
          <w:p w:rsidR="00534D41" w:rsidRDefault="00534D41" w:rsidP="00534D41">
            <w:pPr>
              <w:pStyle w:val="EngHang"/>
            </w:pPr>
            <w:r>
              <w:t>All tongues feast today,</w:t>
            </w:r>
          </w:p>
          <w:p w:rsidR="00534D41" w:rsidRDefault="00534D41" w:rsidP="00534D41">
            <w:pPr>
              <w:pStyle w:val="EngHangEnd"/>
            </w:pPr>
            <w:r>
              <w:t>For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Ⲃⲟⲛ ⲛⲓⲃⲉⲛ ⲉⲧϩⲓϫⲉⲛ ⲡⲓⲕⲁϩⲓ:</w:t>
            </w:r>
          </w:p>
          <w:p w:rsidR="00534D41" w:rsidRDefault="00534D41" w:rsidP="00B12824">
            <w:pPr>
              <w:pStyle w:val="CopticVersemulti-line"/>
            </w:pPr>
            <w:r>
              <w:t>ⲛⲓⲫⲩⲗⲏ ⲛⲉⲙ ⲛⲓⲗⲁⲟⲥ:</w:t>
            </w:r>
          </w:p>
          <w:p w:rsidR="00534D41" w:rsidRDefault="00534D41" w:rsidP="00B12824">
            <w:pPr>
              <w:pStyle w:val="CopticVersemulti-line"/>
            </w:pPr>
            <w:r>
              <w:t>ⲉⲩⲉⲣϣⲁⲓ ⲙ̀ⲫⲟⲟⲩ ⲛⲉⲙ ⲡⲓⲁⲥⲡⲓ:</w:t>
            </w:r>
          </w:p>
          <w:p w:rsidR="00534D41" w:rsidRDefault="00534D41" w:rsidP="00B12824">
            <w:pPr>
              <w:pStyle w:val="CopticVerse"/>
            </w:pPr>
            <w:r>
              <w:t>ⲉⲑⲃⲉ Ⲓⲱⲁⲛⲛⲏⲥ ⲡⲓⲣⲉϥϯⲱⲛⲥ.</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Gabriel the angel</w:t>
            </w:r>
          </w:p>
          <w:p w:rsidR="00534D41" w:rsidRDefault="00534D41" w:rsidP="00534D41">
            <w:pPr>
              <w:pStyle w:val="EngHang"/>
            </w:pPr>
            <w:r>
              <w:t>Evangelized Zachariah</w:t>
            </w:r>
          </w:p>
          <w:p w:rsidR="00534D41" w:rsidRDefault="00534D41" w:rsidP="00534D41">
            <w:pPr>
              <w:pStyle w:val="EngHang"/>
            </w:pPr>
            <w:r>
              <w:t>Of the birth of the Baptist,</w:t>
            </w:r>
          </w:p>
          <w:p w:rsidR="00534D41" w:rsidRDefault="00534D41" w:rsidP="00534D41">
            <w:pPr>
              <w:pStyle w:val="EngHangEnd"/>
            </w:pPr>
            <w:r>
              <w:t>Of John the Baptizer.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Ⲅⲁⲃⲓⲏⲗ ⲛⲓⲁⲅⲅⲉⲗⲟⲥ:</w:t>
            </w:r>
          </w:p>
          <w:p w:rsidR="00534D41" w:rsidRDefault="00534D41" w:rsidP="00B12824">
            <w:pPr>
              <w:pStyle w:val="CopticVersemulti-line"/>
            </w:pPr>
            <w:r>
              <w:t>ⲁϥϩⲓϣⲉⲛⲛⲟⲩϥⲓ ⲛ̀Ⲍⲁⲭⲁⲣⲓⲁⲥ:</w:t>
            </w:r>
          </w:p>
          <w:p w:rsidR="00534D41" w:rsidRDefault="00534D41" w:rsidP="00B12824">
            <w:pPr>
              <w:pStyle w:val="CopticVersemulti-line"/>
            </w:pPr>
            <w:r>
              <w:t>ⲉⲑⲃⲉ ⲡⲓϫ̀ⲫⲟ ⲙ̀ⲡⲓⲡ̀ⲣⲟⲇⲣⲟⲙⲟⲥ:</w:t>
            </w:r>
          </w:p>
          <w:p w:rsidR="00534D41" w:rsidRDefault="00534D41" w:rsidP="00B12824">
            <w:pPr>
              <w:pStyle w:val="CopticVerse"/>
            </w:pPr>
            <w:r>
              <w:t>Ⲓⲱⲁⲛⲛⲏⲥ ⲡⲓⲣⲉϥϯⲱⲙⲥ.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David the Psalmist,</w:t>
            </w:r>
          </w:p>
          <w:p w:rsidR="00534D41" w:rsidRDefault="00534D41" w:rsidP="00534D41">
            <w:pPr>
              <w:pStyle w:val="EngHang"/>
            </w:pPr>
            <w:r>
              <w:t>Spoke in the book of Psalms,</w:t>
            </w:r>
          </w:p>
          <w:p w:rsidR="00534D41" w:rsidRDefault="00534D41" w:rsidP="00534D41">
            <w:pPr>
              <w:pStyle w:val="EngHang"/>
            </w:pPr>
            <w:r>
              <w:t>About the morning star:</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Ⲇⲁⲩⲓⲇ ⲡⲓϩⲩⲙⲛⲟⲇⲟⲥ:</w:t>
            </w:r>
          </w:p>
          <w:p w:rsidR="00534D41" w:rsidRDefault="00534D41" w:rsidP="00B12824">
            <w:pPr>
              <w:pStyle w:val="CopticVersemulti-line"/>
            </w:pPr>
            <w:r>
              <w:t>ⲁϥⲥⲁϫⲓ ϧⲉⲛ ⲡ̀ϫⲱⲙ ⲙ̀ⲡⲉϥⲯⲁⲗⲙⲟⲥ:</w:t>
            </w:r>
          </w:p>
          <w:p w:rsidR="00534D41" w:rsidRDefault="00534D41" w:rsidP="00B12824">
            <w:pPr>
              <w:pStyle w:val="CopticVersemulti-line"/>
            </w:pPr>
            <w:r>
              <w:t>ⲉⲑⲃⲉ ⲡⲓⲥⲓⲟⲩ ⲛ̀ⲧⲉ ϩⲁⲛⲁ̀ⲧⲟⲟⲩⲓ̀:</w:t>
            </w:r>
          </w:p>
          <w:p w:rsidR="00534D41" w:rsidRDefault="00534D41" w:rsidP="00B12824">
            <w:pPr>
              <w:pStyle w:val="CopticVerse"/>
            </w:pPr>
            <w:r>
              <w:t>Ⲓⲱⲁⲛⲛⲏⲥ ⲡⲓⲣⲉⲫϯⲱⲙⲥ.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Through John the Baptist</w:t>
            </w:r>
          </w:p>
          <w:p w:rsidR="00534D41" w:rsidRDefault="00534D41" w:rsidP="00534D41">
            <w:pPr>
              <w:pStyle w:val="EngHang"/>
            </w:pPr>
            <w:r>
              <w:t>We learned of our Lord Jesus Christ,</w:t>
            </w:r>
          </w:p>
          <w:p w:rsidR="00534D41" w:rsidRDefault="00534D41" w:rsidP="00534D41">
            <w:pPr>
              <w:pStyle w:val="EngHang"/>
            </w:pPr>
            <w:r>
              <w:t>And His Good Father,</w:t>
            </w:r>
          </w:p>
          <w:p w:rsidR="00534D41" w:rsidRDefault="00534D41" w:rsidP="00534D41">
            <w:pPr>
              <w:pStyle w:val="EngHangEnd"/>
            </w:pPr>
            <w:r>
              <w:t>And the Holy Spirit, One in essence.</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Ⲉⲑⲃⲉ Ⲓⲱⲁⲛⲛⲏⲥ ⲡⲉⲣⲉϥϯⲱⲙⲥ:</w:t>
            </w:r>
          </w:p>
          <w:p w:rsidR="00534D41" w:rsidRDefault="00534D41" w:rsidP="00B12824">
            <w:pPr>
              <w:pStyle w:val="CopticVersemulti-line"/>
            </w:pPr>
            <w:r>
              <w:t>ⲁⲛⲥⲟⲩⲉⲛ ⲡⲉⲛⲟ̄ⲥ̄ Ⲓⲏ̄ⲥ̄ Ⲡⲭ̄ⲥ̄:</w:t>
            </w:r>
          </w:p>
          <w:p w:rsidR="00534D41" w:rsidRDefault="00534D41" w:rsidP="00B12824">
            <w:pPr>
              <w:pStyle w:val="CopticVersemulti-line"/>
            </w:pPr>
            <w:r>
              <w:t>ⲛⲉⲙ Ⲡⲉϥⲓⲱⲧ ⲛ̀ⲁⲅⲁⲑⲟⲥ:</w:t>
            </w:r>
          </w:p>
          <w:p w:rsidR="00534D41" w:rsidRDefault="00534D41" w:rsidP="00B12824">
            <w:pPr>
              <w:pStyle w:val="CopticVerse"/>
            </w:pPr>
            <w:r>
              <w:t>ⲛⲉⲙ ⲡⲓⲠⲉⲩⲙⲁ ⲉ̄ⲑ̄ⲩ̄ ⲛ̀ⲟⲙⲟⲟⲩⲥⲓⲟⲥ.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The seven orders of the Church</w:t>
            </w:r>
          </w:p>
          <w:p w:rsidR="00534D41" w:rsidRDefault="00534D41" w:rsidP="00534D41">
            <w:pPr>
              <w:pStyle w:val="EngHang"/>
            </w:pPr>
            <w:r>
              <w:t>Honour you, O forerunner,</w:t>
            </w:r>
          </w:p>
          <w:p w:rsidR="00534D41" w:rsidRDefault="00534D41" w:rsidP="00534D41">
            <w:pPr>
              <w:pStyle w:val="EngHang"/>
            </w:pPr>
            <w:r>
              <w:t>Before Christ the majestic,</w:t>
            </w:r>
          </w:p>
          <w:p w:rsidR="00534D41" w:rsidRDefault="00534D41" w:rsidP="00534D41">
            <w:pPr>
              <w:pStyle w:val="EngHangEnd"/>
            </w:pPr>
            <w:r>
              <w:t>O John, the priest of the Lord.</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Ϣⲁϣϥ (ⲍ̄) ⲛ̀ⲧⲁⲅⲙⲁ ⲛ̀Ⲉⲕⲕⲗⲏⲥⲓⲁ:</w:t>
            </w:r>
          </w:p>
          <w:p w:rsidR="00534D41" w:rsidRDefault="00534D41" w:rsidP="00B12824">
            <w:pPr>
              <w:pStyle w:val="CopticVersemulti-line"/>
            </w:pPr>
            <w:r>
              <w:t>ⲉⲩϯⲧⲁⲓⲟ ⲛⲁⲕ ⲱ̀ ⲡⲓⲡ̀ⲣⲟⲇⲣⲟⲙⲟⲥ:</w:t>
            </w:r>
          </w:p>
          <w:p w:rsidR="00534D41" w:rsidRDefault="00534D41" w:rsidP="00B12824">
            <w:pPr>
              <w:pStyle w:val="CopticVersemulti-line"/>
            </w:pPr>
            <w:r>
              <w:t>ⲙ̀ⲡⲉⲙ̀ⲑⲟ ⲙ̀Ⲡⲭ̄ⲥ̄ ⲫⲁ ϯⲉⲝⲟⲩⲥⲓⲁ:</w:t>
            </w:r>
          </w:p>
          <w:p w:rsidR="00534D41" w:rsidRDefault="00534D41" w:rsidP="00B12824">
            <w:pPr>
              <w:pStyle w:val="CopticVerse"/>
            </w:pPr>
            <w:r>
              <w:t>Ⲓⲱⲁⲛⲛⲏⲥ ⲡⲓⲟⲩⲏⲃ ⲛ̀ⲧⲉ Ⲡⲟ̄ⲥ̄.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Isaiah cries out</w:t>
            </w:r>
          </w:p>
          <w:p w:rsidR="00534D41" w:rsidRDefault="00534D41" w:rsidP="00534D41">
            <w:pPr>
              <w:pStyle w:val="EngHang"/>
            </w:pPr>
            <w:r>
              <w:t>With true prophecy,</w:t>
            </w:r>
          </w:p>
          <w:p w:rsidR="00534D41" w:rsidRDefault="00534D41" w:rsidP="00534D41">
            <w:pPr>
              <w:pStyle w:val="EngHang"/>
            </w:pPr>
            <w:r>
              <w:t>“You are the voice crying out</w:t>
            </w:r>
          </w:p>
          <w:p w:rsidR="00534D41" w:rsidRDefault="00534D41" w:rsidP="00534D41">
            <w:pPr>
              <w:pStyle w:val="EngHangEnd"/>
            </w:pPr>
            <w:r>
              <w:t>In the wilderness in truth.”</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Ⲏⲥⲁⲏ̀ⲁⲥ ⲁϥⲱϣ ⲉ̀ⲃⲟⲗ:</w:t>
            </w:r>
          </w:p>
          <w:p w:rsidR="00534D41" w:rsidRDefault="00534D41" w:rsidP="00B12824">
            <w:pPr>
              <w:pStyle w:val="CopticVersemulti-line"/>
            </w:pPr>
            <w:r>
              <w:t>ϧⲉⲛ ⲧⲉϥⲡⲣⲟⲫⲏⲧⲓⲁ ⲙ̀ⲙⲏⲓ:</w:t>
            </w:r>
          </w:p>
          <w:p w:rsidR="00534D41" w:rsidRDefault="00534D41" w:rsidP="00B12824">
            <w:pPr>
              <w:pStyle w:val="CopticVersemulti-line"/>
            </w:pPr>
            <w:r>
              <w:t>ϫⲉ ⲛ̀ⲑⲟⲕ ⲡⲉ ⲡ̀ϧ̀ⲣⲱⲟⲩ ⲉⲧⲱϣ ⲉ̀ⲃⲟⲗ:</w:t>
            </w:r>
          </w:p>
          <w:p w:rsidR="00534D41" w:rsidRDefault="00534D41" w:rsidP="00B12824">
            <w:pPr>
              <w:pStyle w:val="CopticVerse"/>
            </w:pPr>
            <w:r>
              <w:t>ϩⲓⲡ̀ϣⲁϥⲉ ϧⲉⲛ ⲟⲩⲙⲉⲑⲙⲏⲓ.</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Rejoice and be glad, O you faithful,</w:t>
            </w:r>
          </w:p>
          <w:p w:rsidR="00534D41" w:rsidRDefault="00534D41" w:rsidP="00534D41">
            <w:pPr>
              <w:pStyle w:val="EngHang"/>
            </w:pPr>
            <w:r>
              <w:t>Sing praises and songs:</w:t>
            </w:r>
          </w:p>
          <w:p w:rsidR="00534D41" w:rsidRDefault="00534D41" w:rsidP="00534D41">
            <w:pPr>
              <w:pStyle w:val="EngHang"/>
            </w:pPr>
            <w:r>
              <w:t>Hail to you, O John,</w:t>
            </w:r>
          </w:p>
          <w:p w:rsidR="00534D41" w:rsidRDefault="00534D41" w:rsidP="00534D41">
            <w:pPr>
              <w:pStyle w:val="EngHangEnd"/>
            </w:pPr>
            <w:r>
              <w:t>The Son of the promise.</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Ⲑⲉⲗⲏⲗ ⲣⲁϣⲓ ⲱ̀ ⲛⲓⲡⲓⲥⲧⲟⲥ:</w:t>
            </w:r>
          </w:p>
          <w:p w:rsidR="00534D41" w:rsidRDefault="00534D41" w:rsidP="00B12824">
            <w:pPr>
              <w:pStyle w:val="CopticVersemulti-line"/>
            </w:pPr>
            <w:r>
              <w:t>ϧⲉⲛ ϩⲁⲛϩⲱⲇⲏ ⲛⲉⲙ ϩⲁⲛⲯⲁⲗⲓⲁ:</w:t>
            </w:r>
          </w:p>
          <w:p w:rsidR="00534D41" w:rsidRDefault="00534D41" w:rsidP="00B12824">
            <w:pPr>
              <w:pStyle w:val="CopticVersemulti-line"/>
            </w:pPr>
            <w:r>
              <w:t>ϫⲉ ⲭⲉⲣⲉ ⲛⲁⲕ ⲱ̀ Ⲓⲱⲁⲛⲛⲏⲥ:</w:t>
            </w:r>
          </w:p>
          <w:p w:rsidR="00534D41" w:rsidRPr="005130A7" w:rsidRDefault="00534D41" w:rsidP="00B12824">
            <w:pPr>
              <w:pStyle w:val="CopticVerse"/>
            </w:pPr>
            <w:r>
              <w:t>ⲡ̀ϣⲏⲣⲓ ⲛ̀ϯⲉⲡⲁⲅⲅⲉⲗⲓⲁ.</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John was worthy</w:t>
            </w:r>
          </w:p>
          <w:p w:rsidR="00534D41" w:rsidRDefault="00534D41" w:rsidP="00534D41">
            <w:pPr>
              <w:pStyle w:val="EngHang"/>
            </w:pPr>
            <w:r>
              <w:t>To Baptise our Saviour,</w:t>
            </w:r>
          </w:p>
          <w:p w:rsidR="00534D41" w:rsidRDefault="00534D41" w:rsidP="00534D41">
            <w:pPr>
              <w:pStyle w:val="EngHang"/>
            </w:pPr>
            <w:r>
              <w:t>And heard the voice</w:t>
            </w:r>
          </w:p>
          <w:p w:rsidR="00534D41" w:rsidRDefault="00534D41" w:rsidP="00534D41">
            <w:pPr>
              <w:pStyle w:val="EngHangEnd"/>
            </w:pPr>
            <w:r>
              <w:t>Of His good Father.</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Ⲓⲱⲁⲛⲛⲏⲥ ⲁϥⲉⲣⲡ̀ⲉⲙⲡ̀ϣⲁ:</w:t>
            </w:r>
          </w:p>
          <w:p w:rsidR="00534D41" w:rsidRDefault="00534D41" w:rsidP="00B12824">
            <w:pPr>
              <w:pStyle w:val="CopticVersemulti-line"/>
            </w:pPr>
            <w:r>
              <w:t>ⲉⲑⲣⲉϥϯⲱⲙⲥ ⲙ̀ⲡⲉⲛⲤⲱⲧⲏⲣ:</w:t>
            </w:r>
          </w:p>
          <w:p w:rsidR="00534D41" w:rsidRDefault="00534D41" w:rsidP="00B12824">
            <w:pPr>
              <w:pStyle w:val="CopticVersemulti-line"/>
            </w:pPr>
            <w:r>
              <w:t>ⲟⲩⲟϩ ⲁϥⲥⲱⲧⲉⲙ ϧⲉⲛ ⲟⲩⲡⲁⲣⲣⲏⲥⲓⲁ:</w:t>
            </w:r>
          </w:p>
          <w:p w:rsidR="00534D41" w:rsidRPr="005130A7" w:rsidRDefault="00534D41" w:rsidP="00B12824">
            <w:pPr>
              <w:pStyle w:val="CopticVerse"/>
            </w:pPr>
            <w:r>
              <w:t>ⲉ̀ⲧ̀ⲥ̀ⲙⲏ ⲙ̀Ⲡⲉϥⲓⲱⲧ ⲛ̀ⲁ̀ⲅⲁⲑⲟⲥ.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He rose from the water,</w:t>
            </w:r>
          </w:p>
          <w:p w:rsidR="00534D41" w:rsidRDefault="00534D41" w:rsidP="00534D41">
            <w:pPr>
              <w:pStyle w:val="EngHang"/>
            </w:pPr>
            <w:r>
              <w:t>After the Baptism,</w:t>
            </w:r>
          </w:p>
          <w:p w:rsidR="00534D41" w:rsidRDefault="00534D41" w:rsidP="00534D41">
            <w:pPr>
              <w:pStyle w:val="EngHang"/>
            </w:pPr>
            <w:r>
              <w:t>And heard the great voice</w:t>
            </w:r>
          </w:p>
          <w:p w:rsidR="00534D41" w:rsidRDefault="00534D41" w:rsidP="00534D41">
            <w:pPr>
              <w:pStyle w:val="EngHangEnd"/>
            </w:pPr>
            <w:r>
              <w:t>Of the Father crying out,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Ⲕⲁⲗⲱⲥ ⲁϥϣⲉ ⲉ̀ⲃⲟⲗϧⲉⲛ ⲡⲓⲙⲱⲟⲩ:</w:t>
            </w:r>
          </w:p>
          <w:p w:rsidR="00534D41" w:rsidRDefault="00534D41" w:rsidP="00B12824">
            <w:pPr>
              <w:pStyle w:val="CopticVersemulti-line"/>
            </w:pPr>
            <w:r>
              <w:t>ⲙⲉⲛⲉⲛⲥⲁ ⲡⲉϥϫⲓⲛⲱⲙⲥ ⲉ̀ⲃⲟⲗ:</w:t>
            </w:r>
          </w:p>
          <w:p w:rsidR="00534D41" w:rsidRDefault="00534D41" w:rsidP="00B12824">
            <w:pPr>
              <w:pStyle w:val="CopticVersemulti-line"/>
            </w:pPr>
            <w:r>
              <w:t>ⲁϥⲥⲱⲧⲉⲙ ⲉ̀ⲟⲩⲛⲓϣϯ ⲛ̀ϧ̀ⲣⲱⲟⲩ:</w:t>
            </w:r>
          </w:p>
          <w:p w:rsidR="00534D41" w:rsidRPr="005130A7" w:rsidRDefault="00534D41" w:rsidP="00B12824">
            <w:pPr>
              <w:pStyle w:val="CopticVerse"/>
            </w:pPr>
            <w:r>
              <w:t>ⲛ̀ⲧⲉ ⲫ̀Ⲓⲱⲧ ⲉϥⲱϣ ⲉ̀ⲃⲟⲗ.</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“This is my Son</w:t>
            </w:r>
          </w:p>
          <w:p w:rsidR="00534D41" w:rsidRDefault="00534D41" w:rsidP="00534D41">
            <w:pPr>
              <w:pStyle w:val="EngHang"/>
            </w:pPr>
            <w:r>
              <w:t>In whom I am well pleased,”</w:t>
            </w:r>
          </w:p>
          <w:p w:rsidR="00534D41" w:rsidRDefault="00534D41" w:rsidP="00534D41">
            <w:pPr>
              <w:pStyle w:val="EngHang"/>
            </w:pPr>
            <w:r>
              <w:t>And he saw the Holy Spirit</w:t>
            </w:r>
          </w:p>
          <w:p w:rsidR="00534D41" w:rsidRDefault="00534D41" w:rsidP="00534D41">
            <w:pPr>
              <w:pStyle w:val="EngHangEnd"/>
            </w:pPr>
            <w:r>
              <w:t>Descend from Heaven.</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Ⲗⲟⲓⲡⲟⲛ ϫⲉ ⲫⲁⲓ ⲡⲉ Ⲡⲁϣⲏⲣⲓ:</w:t>
            </w:r>
          </w:p>
          <w:p w:rsidR="00534D41" w:rsidRDefault="00534D41" w:rsidP="00B12824">
            <w:pPr>
              <w:pStyle w:val="CopticVersemulti-line"/>
            </w:pPr>
            <w:r>
              <w:t>ⲉ̀ⲧⲁⲓϯⲙⲁϯ ⲛ̀ϧⲏⲧϥ:</w:t>
            </w:r>
          </w:p>
          <w:p w:rsidR="00534D41" w:rsidRDefault="00534D41" w:rsidP="00B12824">
            <w:pPr>
              <w:pStyle w:val="CopticVersemulti-line"/>
            </w:pPr>
            <w:r>
              <w:t>ⲛⲉⲙ ⲡⲓⲠⲉⲛⲉⲩⲙⲁ ⲉ̄ⲑ̄ⲩ̄:</w:t>
            </w:r>
          </w:p>
          <w:p w:rsidR="00534D41" w:rsidRPr="005130A7" w:rsidRDefault="00534D41" w:rsidP="00B12824">
            <w:pPr>
              <w:pStyle w:val="CopticVerse"/>
            </w:pPr>
            <w:r>
              <w:t>ⲉ̀ⲧⲁϥ̀ⲓ ⲉ̀ⲃⲟⲗϧⲉⲛ ⲧ̀ⲫⲉ ⲁϥⲛⲁⲩ ⲉ̀ⲣⲟϥ.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Lord, grant us Your peace,</w:t>
            </w:r>
          </w:p>
          <w:p w:rsidR="00534D41" w:rsidRDefault="00534D41" w:rsidP="00534D41">
            <w:pPr>
              <w:pStyle w:val="EngHang"/>
            </w:pPr>
            <w:r>
              <w:t>O our good Saviour.</w:t>
            </w:r>
          </w:p>
          <w:p w:rsidR="00534D41" w:rsidRDefault="00534D41" w:rsidP="00534D41">
            <w:pPr>
              <w:pStyle w:val="EngHang"/>
            </w:pPr>
            <w:r>
              <w:t>Bless the crown of the year,</w:t>
            </w:r>
          </w:p>
          <w:p w:rsidR="00534D41" w:rsidRDefault="00534D41" w:rsidP="00534D41">
            <w:pPr>
              <w:pStyle w:val="EngHangEnd"/>
            </w:pPr>
            <w:r>
              <w:t>With your goodness, O Lord.</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Ⲙⲟⲓ ⲛⲁⲙ Ⲡⲟ̄ⲥ̄ ⲛ̀ⲧⲉⲕϩⲓⲣⲏⲛⲏ:</w:t>
            </w:r>
          </w:p>
          <w:p w:rsidR="00534D41" w:rsidRDefault="00534D41" w:rsidP="00B12824">
            <w:pPr>
              <w:pStyle w:val="CopticVersemulti-line"/>
            </w:pPr>
            <w:r>
              <w:t>ⲱ̀ ⲡⲉⲛⲤⲱⲧⲏⲣ ⲛ̀ⲁ̀ⲅⲁⲑⲟⲥ:</w:t>
            </w:r>
          </w:p>
          <w:p w:rsidR="00534D41" w:rsidRDefault="00534D41" w:rsidP="00B12824">
            <w:pPr>
              <w:pStyle w:val="CopticVersemulti-line"/>
            </w:pPr>
            <w:r>
              <w:t>ⲥ̀ⲙⲟⲩ ⲉ̀ⲡⲓⲭ̀ⲗⲟⲙ ⲛ̀ⲧⲉ ϯⲣⲟⲙⲡⲓ:</w:t>
            </w:r>
          </w:p>
          <w:p w:rsidR="00534D41" w:rsidRPr="005130A7" w:rsidRDefault="00534D41" w:rsidP="00B12824">
            <w:pPr>
              <w:pStyle w:val="CopticVerse"/>
            </w:pPr>
            <w:r>
              <w:t>ϩⲓⲧⲉⲛ ⲧⲉⲕⲙⲉⲧⲭ̀ⲣⲏⲥⲧⲟⲥ Ⲡⲟ̄ⲥ̄.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Raise the waters</w:t>
            </w:r>
          </w:p>
          <w:p w:rsidR="00534D41" w:rsidRDefault="00534D41" w:rsidP="00534D41">
            <w:pPr>
              <w:pStyle w:val="EngHang"/>
            </w:pPr>
            <w:r>
              <w:t>Of the rivers through Your grace,</w:t>
            </w:r>
          </w:p>
          <w:p w:rsidR="00534D41" w:rsidRDefault="00534D41" w:rsidP="00534D41">
            <w:pPr>
              <w:pStyle w:val="EngHang"/>
            </w:pPr>
            <w:r>
              <w:t>And through the intercession and prayers</w:t>
            </w:r>
          </w:p>
          <w:p w:rsidR="00534D41" w:rsidRDefault="00534D41" w:rsidP="00534D41">
            <w:pPr>
              <w:pStyle w:val="EngHangEnd"/>
            </w:pPr>
            <w:r>
              <w:t>Of John son of Blessing.</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Ⲛⲓⲙⲱⲟⲩ ⲉ̀ⲧⲉ ⲫ̀ⲓⲁⲣⲟ:</w:t>
            </w:r>
          </w:p>
          <w:p w:rsidR="00534D41" w:rsidRDefault="00534D41" w:rsidP="00B12824">
            <w:pPr>
              <w:pStyle w:val="CopticVersemulti-line"/>
            </w:pPr>
            <w:r>
              <w:t>ⲁ̀ⲛⲓⲧⲟⲩ ⲉ̀ⲡ̀ϣⲱⲓ ⲕⲁⲧⲁ ⲡⲉⲕϩ̀ⲙⲟⲧ:</w:t>
            </w:r>
          </w:p>
          <w:p w:rsidR="00534D41" w:rsidRDefault="00534D41" w:rsidP="00B12824">
            <w:pPr>
              <w:pStyle w:val="CopticVersemulti-line"/>
            </w:pPr>
            <w:r>
              <w:t>ϩⲓⲧⲉⲛ ⲛⲓⲡ̀ⲣⲉⲥⲃⲓⲁ ⲛⲉⲙ ⲛⲓϯϩⲟ:</w:t>
            </w:r>
          </w:p>
          <w:p w:rsidR="00534D41" w:rsidRPr="005130A7" w:rsidRDefault="00534D41" w:rsidP="00B12824">
            <w:pPr>
              <w:pStyle w:val="CopticVerse"/>
            </w:pPr>
            <w:r>
              <w:t>ⲛ̀ⲧⲉ Ⲓⲱⲁⲛⲛⲏⲥ ⲡ̀ϣⲏⲣⲓ ⲉⲧⲥ̀ⲙⲁⲣⲱⲟⲩⲧ.</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You are blessed, O our Master Christ.</w:t>
            </w:r>
          </w:p>
          <w:p w:rsidR="00534D41" w:rsidRDefault="00534D41" w:rsidP="00534D41">
            <w:pPr>
              <w:pStyle w:val="EngHang"/>
            </w:pPr>
            <w:r>
              <w:t>Behold, save Your people</w:t>
            </w:r>
          </w:p>
          <w:p w:rsidR="00534D41" w:rsidRDefault="00534D41" w:rsidP="00534D41">
            <w:pPr>
              <w:pStyle w:val="EngHang"/>
            </w:pPr>
            <w:r>
              <w:t>From their enemies and temptations,</w:t>
            </w:r>
          </w:p>
          <w:p w:rsidR="00534D41" w:rsidRDefault="00534D41" w:rsidP="00534D41">
            <w:pPr>
              <w:pStyle w:val="EngHangEnd"/>
            </w:pPr>
            <w:r>
              <w:t>And from evil men.</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Ⲝⲙⲁⲣⲱⲟⲩⲧ ⲱ̀ ⲡⲉⲛⲚⲏⲃ Ⲡⲭ̄ⲥ̄:</w:t>
            </w:r>
          </w:p>
          <w:p w:rsidR="00534D41" w:rsidRDefault="00534D41" w:rsidP="00B12824">
            <w:pPr>
              <w:pStyle w:val="CopticVersemulti-line"/>
            </w:pPr>
            <w:r>
              <w:t>ⲁ̀ⲛⲁⲩ ⲉ̀ⲡⲉⲕⲗⲁⲟⲥ ⲛⲁϩⲙⲟⲩ:</w:t>
            </w:r>
          </w:p>
          <w:p w:rsidR="00534D41" w:rsidRDefault="00534D41" w:rsidP="00B12824">
            <w:pPr>
              <w:pStyle w:val="CopticVersemulti-line"/>
            </w:pPr>
            <w:r>
              <w:t>ⲉ̀ⲃⲟⲗϧⲉⲛ ⲛⲟⲩϫⲁϫⲓ ⲛⲉⲙ ⲛⲓⲡⲓⲣⲁⲥⲙⲟⲥ:</w:t>
            </w:r>
          </w:p>
          <w:p w:rsidR="00534D41" w:rsidRPr="005130A7" w:rsidRDefault="00534D41" w:rsidP="00B12824">
            <w:pPr>
              <w:pStyle w:val="CopticVerse"/>
            </w:pPr>
            <w:r>
              <w:t>ⲛⲉⲙ ⲉ̀ⲃⲟⲗϧⲉⲛ ⲛⲓⲣⲱⲙⲓ ⲉⲧϩⲱⲟⲩ.</w:t>
            </w:r>
          </w:p>
        </w:tc>
      </w:tr>
      <w:tr w:rsidR="00534D41" w:rsidTr="00B12824">
        <w:trPr>
          <w:cantSplit/>
          <w:jc w:val="center"/>
        </w:trPr>
        <w:tc>
          <w:tcPr>
            <w:tcW w:w="288" w:type="dxa"/>
          </w:tcPr>
          <w:p w:rsidR="00534D41" w:rsidRDefault="00534D41" w:rsidP="00B12824">
            <w:pPr>
              <w:pStyle w:val="CopticCross"/>
            </w:pPr>
            <w:r w:rsidRPr="00FB5ACB">
              <w:lastRenderedPageBreak/>
              <w:t>¿</w:t>
            </w:r>
          </w:p>
        </w:tc>
        <w:tc>
          <w:tcPr>
            <w:tcW w:w="3960" w:type="dxa"/>
          </w:tcPr>
          <w:p w:rsidR="00534D41" w:rsidRDefault="00534D41" w:rsidP="00534D41">
            <w:pPr>
              <w:pStyle w:val="EngHang"/>
            </w:pPr>
            <w:r>
              <w:t>Disperse the enemies</w:t>
            </w:r>
          </w:p>
          <w:p w:rsidR="00534D41" w:rsidRDefault="00534D41" w:rsidP="00534D41">
            <w:pPr>
              <w:pStyle w:val="EngHang"/>
            </w:pPr>
            <w:r>
              <w:t>Of the Christ, O Christ</w:t>
            </w:r>
          </w:p>
          <w:p w:rsidR="00534D41" w:rsidRDefault="00534D41" w:rsidP="00534D41">
            <w:pPr>
              <w:pStyle w:val="EngHang"/>
            </w:pPr>
            <w:r>
              <w:t>Humiliate their council</w:t>
            </w:r>
          </w:p>
          <w:p w:rsidR="00534D41" w:rsidRDefault="00534D41" w:rsidP="00534D41">
            <w:pPr>
              <w:pStyle w:val="EngHangEnd"/>
            </w:pPr>
            <w:r>
              <w:t>For the sake of John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Ⲟⲩⲟϩ ϫⲱⲣ ⲉ̀ⲃⲟⲗ ⲛ̀ⲛⲓϫⲁϫⲓ:</w:t>
            </w:r>
          </w:p>
          <w:p w:rsidR="00534D41" w:rsidRDefault="00534D41" w:rsidP="00B12824">
            <w:pPr>
              <w:pStyle w:val="CopticVersemulti-line"/>
            </w:pPr>
            <w:r>
              <w:t>ⲛ̀ⲧⲉ ϯⲈⲕⲕⲗⲏⲥⲓⲁ ⲱ̀ Ⲡⲭ̄ⲥ̄:</w:t>
            </w:r>
          </w:p>
          <w:p w:rsidR="00534D41" w:rsidRDefault="00534D41" w:rsidP="00B12824">
            <w:pPr>
              <w:pStyle w:val="CopticVersemulti-line"/>
            </w:pPr>
            <w:r>
              <w:t>ⲙⲁⲣⲑⲉⲃⲓⲟ ⲙ̀ⲡⲟⲩⲥⲟϭⲛⲓ:</w:t>
            </w:r>
          </w:p>
          <w:p w:rsidR="00534D41" w:rsidRPr="005130A7" w:rsidRDefault="00534D41" w:rsidP="00B12824">
            <w:pPr>
              <w:pStyle w:val="CopticVerse"/>
            </w:pPr>
            <w:r>
              <w:t>ⲉⲑⲃⲉ Ⲓⲱⲁⲛⲛⲏⲥ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The Jordan rejoices today</w:t>
            </w:r>
          </w:p>
          <w:p w:rsidR="00534D41" w:rsidRDefault="00534D41" w:rsidP="00534D41">
            <w:pPr>
              <w:pStyle w:val="EngHang"/>
            </w:pPr>
            <w:r>
              <w:t xml:space="preserve">In the feast of John, </w:t>
            </w:r>
          </w:p>
          <w:p w:rsidR="00534D41" w:rsidRDefault="00534D41" w:rsidP="00534D41">
            <w:pPr>
              <w:pStyle w:val="EngHang"/>
            </w:pPr>
            <w:r>
              <w:t>Son of Zachariah the priest,</w:t>
            </w:r>
          </w:p>
          <w:p w:rsidR="00534D41" w:rsidRDefault="00534D41" w:rsidP="00534D41">
            <w:pPr>
              <w:pStyle w:val="EngHangEnd"/>
            </w:pPr>
            <w:r>
              <w:t>The priest of Christ, the King of glory,</w:t>
            </w:r>
          </w:p>
          <w:p w:rsidR="00534D41" w:rsidRDefault="00534D41" w:rsidP="00534D41">
            <w:pPr>
              <w:pStyle w:val="EngHang"/>
            </w:pP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Ⲡⲓⲓⲟⲣⲇⲁⲛⲏⲥ ⲣⲁϣⲓ ⲙ̀ⲫⲟⲟⲩ:</w:t>
            </w:r>
          </w:p>
          <w:p w:rsidR="00534D41" w:rsidRDefault="00534D41" w:rsidP="00B12824">
            <w:pPr>
              <w:pStyle w:val="CopticVersemulti-line"/>
            </w:pPr>
            <w:r>
              <w:t>ϧⲉⲛ ⲡ̀ϣⲁⲓ ⲛ̀Ⲓⲱⲁⲛⲛⲏⲥ ⲡⲓⲟⲩⲏⲃ:</w:t>
            </w:r>
          </w:p>
          <w:p w:rsidR="00534D41" w:rsidRDefault="00534D41" w:rsidP="00B12824">
            <w:pPr>
              <w:pStyle w:val="CopticVersemulti-line"/>
            </w:pPr>
            <w:r>
              <w:t>ⲛ̀ⲧⲉ Ⲡⲭ̄ⲥ̄ ⲡ̀Ⲟⲩⲣⲟ ⲛ̀ⲧⲉ ⲡ̀ⲱ̀ⲟⲩ:</w:t>
            </w:r>
          </w:p>
          <w:p w:rsidR="00534D41" w:rsidRPr="005130A7" w:rsidRDefault="00534D41" w:rsidP="00B12824">
            <w:pPr>
              <w:pStyle w:val="CopticVerse"/>
            </w:pPr>
            <w:r>
              <w:t>ⲡ̀ϣⲏⲣⲓ ⲛ̀Ⲍⲁⲭⲁⲣⲓⲁⲥ ⲡⲓⲟⲩⲏⲃ.</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Guard us, O Christ our Master,</w:t>
            </w:r>
          </w:p>
          <w:p w:rsidR="00534D41" w:rsidRDefault="00534D41" w:rsidP="00534D41">
            <w:pPr>
              <w:pStyle w:val="EngHang"/>
            </w:pPr>
            <w:r>
              <w:t>From the deceitful and envious,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Ⲣⲱⲓⲥ ⲉ̀ⲣⲟⲛ ⲱ̀ ⲡⲉⲛⲚⲏⲃ Ⲡⲭ̄ⲥ̄:</w:t>
            </w:r>
          </w:p>
          <w:p w:rsidR="00534D41" w:rsidRDefault="00534D41" w:rsidP="00B12824">
            <w:pPr>
              <w:pStyle w:val="CopticVersemulti-line"/>
            </w:pPr>
            <w:r>
              <w:t>ⲉ̀ⲃⲟⲗϧⲉⲛ ⲛⲓⲭ̀ⲣⲟϥ ⲛⲉⲙ ⲛⲓⲫ̀ⲑⲟⲛⲟⲥ: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Bless with Your blessing</w:t>
            </w:r>
          </w:p>
          <w:p w:rsidR="00534D41" w:rsidRDefault="00534D41" w:rsidP="00534D41">
            <w:pPr>
              <w:pStyle w:val="EngHang"/>
            </w:pPr>
            <w:r>
              <w:t>Our deeds, O Good One,</w:t>
            </w:r>
          </w:p>
          <w:p w:rsidR="00534D41" w:rsidRDefault="00534D41" w:rsidP="00534D41">
            <w:pPr>
              <w:pStyle w:val="EngHang"/>
            </w:pPr>
            <w:r>
              <w:t>Jesus Christ, the King of glory.</w:t>
            </w:r>
          </w:p>
          <w:p w:rsidR="00534D41" w:rsidRDefault="00534D41" w:rsidP="00534D41">
            <w:pPr>
              <w:pStyle w:val="EngHangEnd"/>
            </w:pPr>
            <w:r>
              <w:t>Save us from the hand of the tyrant.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Ⲥⲟⲙⲥ ⲉ̀ⲣⲟⲛ ϧⲉⲛ ⲡⲉⲕⲥ̀ⲙⲟⲩ:</w:t>
            </w:r>
          </w:p>
          <w:p w:rsidR="00534D41" w:rsidRDefault="00534D41" w:rsidP="00B12824">
            <w:pPr>
              <w:pStyle w:val="CopticVersemulti-line"/>
            </w:pPr>
            <w:r>
              <w:t>ϧⲉⲛ ⲛⲉⲛϩ̀ⲃⲏⲟⲩⲓ̀ ⲱ̀ ⲛⲓⲁ̀ⲅⲁⲑⲟⲥ:</w:t>
            </w:r>
          </w:p>
          <w:p w:rsidR="00534D41" w:rsidRDefault="00534D41" w:rsidP="00B12824">
            <w:pPr>
              <w:pStyle w:val="CopticVersemulti-line"/>
            </w:pPr>
            <w:r>
              <w:t>ⲱ̀ Ⲓⲏ̄ⲥ̄ Ⲡⲭ̄ⲥ̄ ⲡ̀Ⲟⲩⲣⲟ ⲛ̀ⲧⲉ ⲡ̀ⲱ̀ⲟⲩ:</w:t>
            </w:r>
          </w:p>
          <w:p w:rsidR="00534D41" w:rsidRPr="005130A7" w:rsidRDefault="00534D41" w:rsidP="00B12824">
            <w:pPr>
              <w:pStyle w:val="CopticVerse"/>
            </w:pPr>
            <w:r>
              <w:t>ⲛⲁϩⲙⲉⲛ ϧⲉⲛ ⲧ̀ϫⲓϫ ⲙ̀ⲡⲓⲧⲩⲣⲁⲛⲛⲟⲥ.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We ask You for the priests,</w:t>
            </w:r>
          </w:p>
          <w:p w:rsidR="00534D41" w:rsidRDefault="00534D41" w:rsidP="00534D41">
            <w:pPr>
              <w:pStyle w:val="EngHang"/>
            </w:pPr>
            <w:r>
              <w:t>The deacons, and the laymen,</w:t>
            </w:r>
          </w:p>
          <w:p w:rsidR="00534D41" w:rsidRDefault="00534D41" w:rsidP="00534D41">
            <w:pPr>
              <w:pStyle w:val="EngHang"/>
            </w:pPr>
            <w:r>
              <w:t>Save them, O Christ our Master,</w:t>
            </w:r>
          </w:p>
          <w:p w:rsidR="00534D41" w:rsidRPr="0078672A" w:rsidRDefault="00534D41" w:rsidP="00534D41">
            <w:pPr>
              <w:pStyle w:val="EngHangEnd"/>
            </w:pPr>
            <w:r>
              <w:t>For the sake of the Virgin and the Foreru</w:t>
            </w:r>
            <w:r>
              <w:t>n</w:t>
            </w:r>
            <w:r>
              <w:t>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Ⲧⲉⲛϯϩⲟ ⲉ̀ⲣⲟⲕ ⲉⲑⲃⲉ ⲛⲓⲟⲩⲏⲃ:</w:t>
            </w:r>
          </w:p>
          <w:p w:rsidR="00534D41" w:rsidRDefault="00534D41" w:rsidP="00B12824">
            <w:pPr>
              <w:pStyle w:val="CopticVersemulti-line"/>
            </w:pPr>
            <w:r>
              <w:t>ⲛⲉⲙ ⲛⲓⲇⲓⲁⲕⲱⲛ ⲛⲉⲙ ⲛⲓⲕⲁⲓⲕⲟⲥ:</w:t>
            </w:r>
          </w:p>
          <w:p w:rsidR="00534D41" w:rsidRDefault="00534D41" w:rsidP="00B12824">
            <w:pPr>
              <w:pStyle w:val="CopticVersemulti-line"/>
            </w:pPr>
            <w:r>
              <w:t>ⲛⲁϩⲙⲟⲩ ⲱ̀ Ⲡⲭ̄ⲥ̄ ⲡⲉⲛⲚⲏⲃ:</w:t>
            </w:r>
          </w:p>
          <w:p w:rsidR="00534D41" w:rsidRPr="005130A7" w:rsidRDefault="00534D41" w:rsidP="00B12824">
            <w:pPr>
              <w:pStyle w:val="CopticVerse"/>
            </w:pPr>
            <w:r>
              <w:t xml:space="preserve">ⲉⲑⲃⲉ </w:t>
            </w:r>
            <w:r w:rsidRPr="00B12824">
              <w:t>ϯⲠⲁⲣⲑⲉⲛⲟⲥ</w:t>
            </w:r>
            <w:r>
              <w:t xml:space="preserve">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Son of God, the Creator,</w:t>
            </w:r>
          </w:p>
          <w:p w:rsidR="00534D41" w:rsidRDefault="00534D41" w:rsidP="00534D41">
            <w:pPr>
              <w:pStyle w:val="EngHang"/>
            </w:pPr>
            <w:r>
              <w:t>Grant us to complete our Christianity</w:t>
            </w:r>
          </w:p>
          <w:p w:rsidR="00534D41" w:rsidRDefault="00534D41" w:rsidP="00534D41">
            <w:pPr>
              <w:pStyle w:val="EngHang"/>
            </w:pPr>
            <w:r>
              <w:t>For the sake of the Virgin</w:t>
            </w:r>
          </w:p>
          <w:p w:rsidR="00534D41" w:rsidRDefault="00534D41" w:rsidP="00534D41">
            <w:pPr>
              <w:pStyle w:val="EngHangEnd"/>
            </w:pPr>
            <w:r>
              <w:t>And the Forerunner, John the Baptist.</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Ⲩⲓⲟⲥ Ⲑⲉⲟⲥ ⲡⲓⲇⲩⲙⲓⲩⲣⲅⲟⲥ:</w:t>
            </w:r>
          </w:p>
          <w:p w:rsidR="00534D41" w:rsidRDefault="00534D41" w:rsidP="00B12824">
            <w:pPr>
              <w:pStyle w:val="CopticVersemulti-line"/>
            </w:pPr>
            <w:r>
              <w:t>ⲙⲟⲓ ⲛⲁⲛ ⲙ̀ⲡⲉⲛϫⲱⲕ ⲛ̀ Ⲭⲣⲓⲥⲧⲓⲁⲛⲟⲥ:</w:t>
            </w:r>
          </w:p>
          <w:p w:rsidR="00534D41" w:rsidRDefault="00534D41" w:rsidP="00B12824">
            <w:pPr>
              <w:pStyle w:val="CopticVersemulti-line"/>
            </w:pPr>
            <w:r>
              <w:t>ⲉⲑⲃⲉ ϯⲠⲁⲣⲑⲉⲛⲟⲥ ⲛⲉⲙ ⲡⲓⲡ̀ⲣⲟⲇⲣⲟⲙⲟⲥ:</w:t>
            </w:r>
          </w:p>
          <w:p w:rsidR="00534D41" w:rsidRPr="005130A7" w:rsidRDefault="00534D41" w:rsidP="00B12824">
            <w:pPr>
              <w:pStyle w:val="CopticVerse"/>
            </w:pPr>
            <w:r>
              <w:t>Ⲓⲱⲁⲛⲛⲏⲥ ⲡⲓⲣⲉϥϯⲱⲛⲥ.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O our Master, God, our Help,</w:t>
            </w:r>
          </w:p>
          <w:p w:rsidR="00534D41" w:rsidRDefault="00534D41" w:rsidP="00534D41">
            <w:pPr>
              <w:pStyle w:val="EngHang"/>
            </w:pPr>
            <w:r>
              <w:t>Raise the heads of the Christians</w:t>
            </w:r>
          </w:p>
          <w:p w:rsidR="00534D41" w:rsidRDefault="00534D41" w:rsidP="00534D41">
            <w:pPr>
              <w:pStyle w:val="EngHang"/>
            </w:pPr>
            <w:r>
              <w:t>Through the intercessions of the Virgin</w:t>
            </w:r>
          </w:p>
          <w:p w:rsidR="00534D41" w:rsidRDefault="00534D41" w:rsidP="00534D41">
            <w:pPr>
              <w:pStyle w:val="EngHangEnd"/>
            </w:pPr>
            <w:r>
              <w:t>And 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Ⲫⲛⲏⲃ Ⲫϯ ⲛⲉⲛⲂⲟⲏ̀ⲑⲟⲥ:</w:t>
            </w:r>
          </w:p>
          <w:p w:rsidR="00534D41" w:rsidRDefault="00534D41" w:rsidP="00B12824">
            <w:pPr>
              <w:pStyle w:val="CopticVersemulti-line"/>
            </w:pPr>
            <w:r>
              <w:t>ϭⲓⲥⲓ ⲙ̀ⲡ̀ⲧⲁⲡ ⲛ̀ⲛⲓⲬ̀ⲣⲓⲥⲧⲓⲁⲛⲟⲥ:</w:t>
            </w:r>
          </w:p>
          <w:p w:rsidR="00534D41" w:rsidRDefault="00534D41" w:rsidP="00B12824">
            <w:pPr>
              <w:pStyle w:val="CopticVersemulti-line"/>
            </w:pPr>
            <w:r>
              <w:t>ϩⲓⲧⲉⲛ ⲛⲓⲡ̀ⲣⲉⲥⲃⲓⲁ ⲛ̀ⲧⲉ ϯⲠⲁⲣⲑⲉⲛⲟⲥ:</w:t>
            </w:r>
          </w:p>
          <w:p w:rsidR="00534D41" w:rsidRPr="005130A7" w:rsidRDefault="00534D41" w:rsidP="00B12824">
            <w:pPr>
              <w:pStyle w:val="CopticVerse"/>
            </w:pPr>
            <w:r>
              <w:t>ⲛⲉⲙ Ⲓⲱⲁⲛⲛⲏⲥ ⲡⲓⲣⲉϥϯⲱⲙⲥ.</w:t>
            </w:r>
          </w:p>
        </w:tc>
      </w:tr>
      <w:tr w:rsidR="00534D41" w:rsidTr="00B12824">
        <w:trPr>
          <w:cantSplit/>
          <w:jc w:val="center"/>
        </w:trPr>
        <w:tc>
          <w:tcPr>
            <w:tcW w:w="288" w:type="dxa"/>
          </w:tcPr>
          <w:p w:rsidR="00534D41" w:rsidRDefault="00534D41" w:rsidP="00B12824">
            <w:pPr>
              <w:pStyle w:val="CopticCross"/>
            </w:pPr>
          </w:p>
        </w:tc>
        <w:tc>
          <w:tcPr>
            <w:tcW w:w="3960" w:type="dxa"/>
          </w:tcPr>
          <w:p w:rsidR="00534D41" w:rsidRDefault="00534D41" w:rsidP="00534D41">
            <w:pPr>
              <w:pStyle w:val="EngHang"/>
            </w:pPr>
            <w:r>
              <w:t>Hail to you, O Virgin,</w:t>
            </w:r>
          </w:p>
          <w:p w:rsidR="00534D41" w:rsidRDefault="00534D41" w:rsidP="00534D41">
            <w:pPr>
              <w:pStyle w:val="EngHang"/>
            </w:pPr>
            <w:r>
              <w:t>Mary the fair dove.</w:t>
            </w:r>
          </w:p>
          <w:p w:rsidR="00534D41" w:rsidRDefault="00534D41" w:rsidP="00534D41">
            <w:pPr>
              <w:pStyle w:val="EngHang"/>
            </w:pPr>
            <w:r>
              <w:t>Hail to the cousin of Christ,</w:t>
            </w:r>
          </w:p>
          <w:p w:rsidR="00534D41" w:rsidRDefault="00534D41" w:rsidP="00534D41">
            <w:pPr>
              <w:pStyle w:val="EngHangEnd"/>
            </w:pPr>
            <w:r>
              <w:t>John the Baptist.</w:t>
            </w:r>
          </w:p>
        </w:tc>
        <w:tc>
          <w:tcPr>
            <w:tcW w:w="288" w:type="dxa"/>
          </w:tcPr>
          <w:p w:rsidR="00534D41" w:rsidRDefault="00534D41" w:rsidP="00B12824"/>
        </w:tc>
        <w:tc>
          <w:tcPr>
            <w:tcW w:w="288" w:type="dxa"/>
          </w:tcPr>
          <w:p w:rsidR="00534D41" w:rsidRDefault="00534D41" w:rsidP="00B12824">
            <w:pPr>
              <w:pStyle w:val="CopticCross"/>
            </w:pPr>
          </w:p>
        </w:tc>
        <w:tc>
          <w:tcPr>
            <w:tcW w:w="3960" w:type="dxa"/>
          </w:tcPr>
          <w:p w:rsidR="00534D41" w:rsidRDefault="00534D41" w:rsidP="00B12824">
            <w:pPr>
              <w:pStyle w:val="CopticVersemulti-line"/>
            </w:pPr>
            <w:r>
              <w:t>Ⲭⲉⲣⲉ ⲛⲉ ⲱ̀ ϯⲠⲁⲣⲑⲉⲛⲟⲥ:</w:t>
            </w:r>
          </w:p>
          <w:p w:rsidR="00534D41" w:rsidRDefault="00534D41" w:rsidP="00B12824">
            <w:pPr>
              <w:pStyle w:val="CopticVersemulti-line"/>
            </w:pPr>
            <w:r>
              <w:t>Ⲙⲁⲣⲓⲁ ϯϭⲣⲟⲙⲡⲓ ⲉⲑⲛⲉⲑⲱⲥ:</w:t>
            </w:r>
          </w:p>
          <w:p w:rsidR="00534D41" w:rsidRDefault="00534D41" w:rsidP="00B12824">
            <w:pPr>
              <w:pStyle w:val="CopticVersemulti-line"/>
            </w:pPr>
            <w:r>
              <w:t>ⲭⲉⲣⲉ ⲡⲓⲥⲩⲅⲅⲉⲛⲏⲥ ⲉ̀ⲧⲉ Ⲡⲭ̄ⲥ̄:</w:t>
            </w:r>
          </w:p>
          <w:p w:rsidR="00534D41" w:rsidRPr="005130A7" w:rsidRDefault="00534D41" w:rsidP="00B12824">
            <w:pPr>
              <w:pStyle w:val="CopticVerse"/>
            </w:pPr>
            <w:r>
              <w:t>Ⲓⲱⲁⲛⲛⲏⲥ ⲡⲓⲣⲉϥϯⲱⲙⲥ.</w:t>
            </w:r>
          </w:p>
        </w:tc>
      </w:tr>
      <w:tr w:rsidR="00534D41" w:rsidTr="00B12824">
        <w:trPr>
          <w:cantSplit/>
          <w:jc w:val="center"/>
        </w:trPr>
        <w:tc>
          <w:tcPr>
            <w:tcW w:w="288" w:type="dxa"/>
          </w:tcPr>
          <w:p w:rsidR="00534D41" w:rsidRPr="003209AF" w:rsidRDefault="00534D41" w:rsidP="00B12824">
            <w:pPr>
              <w:pStyle w:val="CopticCross"/>
              <w:rPr>
                <w:b/>
              </w:rPr>
            </w:pPr>
            <w:r w:rsidRPr="00FB5ACB">
              <w:t>¿</w:t>
            </w:r>
          </w:p>
        </w:tc>
        <w:tc>
          <w:tcPr>
            <w:tcW w:w="3960" w:type="dxa"/>
          </w:tcPr>
          <w:p w:rsidR="00534D41" w:rsidRDefault="00534D41" w:rsidP="00534D41">
            <w:pPr>
              <w:pStyle w:val="EngHang"/>
            </w:pPr>
            <w:r>
              <w:t>Grant coolness to all the souls,</w:t>
            </w:r>
          </w:p>
          <w:p w:rsidR="00534D41" w:rsidRDefault="00534D41" w:rsidP="00534D41">
            <w:pPr>
              <w:pStyle w:val="EngHang"/>
            </w:pPr>
            <w:r>
              <w:t>In the bosom of the righteous fathers,</w:t>
            </w:r>
          </w:p>
          <w:p w:rsidR="00534D41" w:rsidRDefault="00534D41" w:rsidP="00534D41">
            <w:pPr>
              <w:pStyle w:val="EngHang"/>
            </w:pPr>
            <w:r>
              <w:t>Abraham, Isaac, and Jacob,</w:t>
            </w:r>
          </w:p>
          <w:p w:rsidR="00534D41" w:rsidRDefault="00534D41" w:rsidP="00534D41">
            <w:pPr>
              <w:pStyle w:val="EngHangEnd"/>
            </w:pPr>
            <w:r>
              <w:t>For the sake of Mary and the Forerunner.</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pPr>
            <w:r>
              <w:t>Ⲯⲩⲭⲏ ⲛⲓⲃⲉⲛ ⲙⲟⲓ ⲛⲱⲟⲩ ⲛ̀ⲟⲩⲭ̀ⲃⲟⲃ:</w:t>
            </w:r>
          </w:p>
          <w:p w:rsidR="00534D41" w:rsidRDefault="00534D41" w:rsidP="00B12824">
            <w:pPr>
              <w:pStyle w:val="CopticVersemulti-line"/>
            </w:pPr>
            <w:r>
              <w:t>ϧⲉⲛ ⲕⲉⲛϥ ⲛ̀ⲛⲉⲛⲓⲟϯ ⲛ̀ⲇⲓⲕⲉⲟⲥ:</w:t>
            </w:r>
          </w:p>
          <w:p w:rsidR="00534D41" w:rsidRDefault="00534D41" w:rsidP="00B12824">
            <w:pPr>
              <w:pStyle w:val="CopticVersemulti-line"/>
            </w:pPr>
            <w:r>
              <w:t>Ⲁⲃⲣⲁⲁⲙ Ⲓⲥⲁⲁⲕ Ⲓⲁⲕⲱⲃ:</w:t>
            </w:r>
          </w:p>
          <w:p w:rsidR="00534D41" w:rsidRPr="005130A7" w:rsidRDefault="00534D41" w:rsidP="00B12824">
            <w:pPr>
              <w:pStyle w:val="CopticVerse"/>
            </w:pPr>
            <w:r>
              <w:t>ⲉⲑⲃⲉ Ⲙⲁⲣⲓⲁ ⲛⲉⲙ ⲡⲓⲡ̀ⲣⲟⲇⲣⲟⲙⲟⲥ.</w:t>
            </w:r>
          </w:p>
        </w:tc>
      </w:tr>
      <w:tr w:rsidR="00534D41" w:rsidTr="00B12824">
        <w:trPr>
          <w:cantSplit/>
          <w:jc w:val="center"/>
        </w:trPr>
        <w:tc>
          <w:tcPr>
            <w:tcW w:w="288" w:type="dxa"/>
          </w:tcPr>
          <w:p w:rsidR="00534D41" w:rsidRDefault="00534D41" w:rsidP="00B12824">
            <w:pPr>
              <w:pStyle w:val="CopticCross"/>
            </w:pPr>
            <w:r w:rsidRPr="00FB5ACB">
              <w:t>¿</w:t>
            </w:r>
          </w:p>
        </w:tc>
        <w:tc>
          <w:tcPr>
            <w:tcW w:w="3960" w:type="dxa"/>
          </w:tcPr>
          <w:p w:rsidR="00534D41" w:rsidRDefault="00534D41" w:rsidP="00534D41">
            <w:pPr>
              <w:pStyle w:val="EngHang"/>
            </w:pPr>
            <w:r>
              <w:t>O Our Saviour, remember me,</w:t>
            </w:r>
          </w:p>
          <w:p w:rsidR="00534D41" w:rsidRDefault="00534D41" w:rsidP="00534D41">
            <w:pPr>
              <w:pStyle w:val="EngHang"/>
            </w:pPr>
            <w:r>
              <w:t>I, Nicodemus, the dust,</w:t>
            </w:r>
          </w:p>
          <w:p w:rsidR="00534D41" w:rsidRDefault="00534D41" w:rsidP="00534D41">
            <w:pPr>
              <w:pStyle w:val="EngHang"/>
            </w:pPr>
            <w:r>
              <w:t>And forgive me my sins</w:t>
            </w:r>
          </w:p>
          <w:p w:rsidR="00534D41" w:rsidRDefault="00534D41" w:rsidP="00534D41">
            <w:pPr>
              <w:pStyle w:val="EngHangEnd"/>
            </w:pPr>
            <w:r>
              <w:t>With the rest of the Christians.</w:t>
            </w:r>
          </w:p>
        </w:tc>
        <w:tc>
          <w:tcPr>
            <w:tcW w:w="288" w:type="dxa"/>
          </w:tcPr>
          <w:p w:rsidR="00534D41" w:rsidRDefault="00534D41" w:rsidP="00B12824"/>
        </w:tc>
        <w:tc>
          <w:tcPr>
            <w:tcW w:w="288" w:type="dxa"/>
          </w:tcPr>
          <w:p w:rsidR="00534D41" w:rsidRDefault="00534D41" w:rsidP="00B12824">
            <w:pPr>
              <w:pStyle w:val="CopticCross"/>
            </w:pPr>
            <w:r w:rsidRPr="00FB5ACB">
              <w:t>¿</w:t>
            </w:r>
          </w:p>
        </w:tc>
        <w:tc>
          <w:tcPr>
            <w:tcW w:w="3960" w:type="dxa"/>
          </w:tcPr>
          <w:p w:rsidR="00534D41" w:rsidRDefault="00534D41" w:rsidP="00B12824">
            <w:pPr>
              <w:pStyle w:val="CopticVersemulti-line"/>
              <w:rPr>
                <w:rFonts w:eastAsia="Arial Unicode MS" w:cs="FreeSerifAvvaShenouda"/>
              </w:rPr>
            </w:pPr>
            <w:r>
              <w:rPr>
                <w:rFonts w:eastAsia="Arial Unicode MS" w:cs="FreeSerifAvvaShenouda"/>
              </w:rPr>
              <w:t>Ⲱ ⲡⲉⲛⲤⲱⲧⲏⲣ ⲁ̀ⲣⲓⲡⲁⲙⲉⲩⲓ̀:</w:t>
            </w:r>
          </w:p>
          <w:p w:rsidR="00534D41" w:rsidRDefault="00534D41" w:rsidP="00B12824">
            <w:pPr>
              <w:pStyle w:val="CopticVersemulti-line"/>
              <w:rPr>
                <w:rFonts w:eastAsia="Arial Unicode MS" w:cs="FreeSerifAvvaShenouda"/>
              </w:rPr>
            </w:pPr>
            <w:r>
              <w:rPr>
                <w:rFonts w:eastAsia="Arial Unicode MS" w:cs="FreeSerifAvvaShenouda"/>
              </w:rPr>
              <w:t>ⲁ̀ⲛⲟⲕ ⲡⲓⲕⲉⲣⲙⲓ Ⲛⲓⲕⲟⲩⲇⲓⲙⲟⲥ:</w:t>
            </w:r>
          </w:p>
          <w:p w:rsidR="00534D41" w:rsidRDefault="00534D41" w:rsidP="00B12824">
            <w:pPr>
              <w:pStyle w:val="CopticVersemulti-line"/>
              <w:rPr>
                <w:rFonts w:eastAsia="Arial Unicode MS" w:cs="FreeSerifAvvaShenouda"/>
              </w:rPr>
            </w:pPr>
            <w:r>
              <w:rPr>
                <w:rFonts w:eastAsia="Arial Unicode MS" w:cs="FreeSerifAvvaShenouda"/>
              </w:rPr>
              <w:t>ⲟⲩⲟϩ ⲭⲱ ⲛⲏⲓ ⲉ̀ⲃⲟⲗ ⲛ̀ⲛⲁⲛⲟⲃⲓ:</w:t>
            </w:r>
          </w:p>
          <w:p w:rsidR="00534D41" w:rsidRPr="00384F62" w:rsidRDefault="00534D41" w:rsidP="00B12824">
            <w:pPr>
              <w:pStyle w:val="CopticVerse"/>
            </w:pPr>
            <w:r>
              <w:t>ⲛⲉⲙ ⲡ̀ⲥⲉⲡⲓ ⲛ̀ⲛⲓⲬ̀ⲣⲓⲥⲧⲓⲁⲛⲟⲥ.</w:t>
            </w:r>
          </w:p>
        </w:tc>
      </w:tr>
    </w:tbl>
    <w:p w:rsidR="006F2203" w:rsidRPr="006F2203" w:rsidRDefault="006F2203" w:rsidP="006F2203"/>
    <w:p w:rsidR="00FF5FF3" w:rsidRDefault="00FF5FF3" w:rsidP="00FF5FF3">
      <w:pPr>
        <w:pStyle w:val="Heading4"/>
      </w:pPr>
      <w:r>
        <w:t>The Thursday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Keep me, O Lord my God,</w:t>
            </w:r>
          </w:p>
          <w:p w:rsidR="00C74BAE" w:rsidRDefault="00C74BAE" w:rsidP="00C74BAE">
            <w:pPr>
              <w:pStyle w:val="EngHang"/>
            </w:pPr>
            <w:r>
              <w:t>For a reply on You.</w:t>
            </w:r>
          </w:p>
          <w:p w:rsidR="00C74BAE" w:rsidRDefault="00C74BAE" w:rsidP="00C74BAE">
            <w:pPr>
              <w:pStyle w:val="EngHang"/>
            </w:pPr>
            <w:r>
              <w:t>Grant me grace and salvation,</w:t>
            </w:r>
          </w:p>
          <w:p w:rsidR="00C74BAE" w:rsidRDefault="00C74BAE" w:rsidP="00C74BAE">
            <w:pPr>
              <w:pStyle w:val="EngHangEnd"/>
            </w:pPr>
            <w:r>
              <w:t>That I may praise You.</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Ⲁⲣⲉϩ ⲉ̀ⲣⲟⲓ Ⲡⲟ̄ⲥ̄ ⲡⲁⲚⲟⲩϯ:</w:t>
            </w:r>
          </w:p>
          <w:p w:rsidR="00C74BAE" w:rsidRDefault="00C74BAE" w:rsidP="00C74BAE">
            <w:pPr>
              <w:pStyle w:val="CopticVersemulti-line"/>
            </w:pPr>
            <w:r>
              <w:t>ϫⲉ ⲁⲓⲉⲣϩⲉⲗⲡⲓⲥ ⲉ̀ⲣⲟⲕ:</w:t>
            </w:r>
          </w:p>
          <w:p w:rsidR="00C74BAE" w:rsidRDefault="00C74BAE" w:rsidP="00C74BAE">
            <w:pPr>
              <w:pStyle w:val="CopticVersemulti-line"/>
            </w:pPr>
            <w:r>
              <w:t>ⲙⲟⲓ ⲛⲏⲓ ⲛ̀ⲟⲩϩ̀ⲙⲟⲧ ⲛⲉⲙ ⲟⲩⲥⲱϯ:</w:t>
            </w:r>
          </w:p>
          <w:p w:rsidR="00C74BAE" w:rsidRPr="00C35319" w:rsidRDefault="00C74BAE" w:rsidP="00C74BAE">
            <w:pPr>
              <w:pStyle w:val="CopticVerse"/>
            </w:pPr>
            <w:r>
              <w:t>ϩⲓⲛⲁ ⲛ̀ⲧⲁⲥ̀ⲙⲟⲓ ⲉ̀ⲣⲟⲕ.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Loosen from me my evils.</w:t>
            </w:r>
          </w:p>
          <w:p w:rsidR="00C74BAE" w:rsidRDefault="00C74BAE" w:rsidP="00C74BAE">
            <w:pPr>
              <w:pStyle w:val="EngHang"/>
            </w:pPr>
            <w:r>
              <w:t>Keep me by Your power,</w:t>
            </w:r>
          </w:p>
          <w:p w:rsidR="00C74BAE" w:rsidRDefault="00C74BAE" w:rsidP="00C74BAE">
            <w:pPr>
              <w:pStyle w:val="EngHang"/>
            </w:pPr>
            <w:r>
              <w:t>That I may begin with longing</w:t>
            </w:r>
          </w:p>
          <w:p w:rsidR="00C74BAE" w:rsidRDefault="00C74BAE" w:rsidP="00C74BAE">
            <w:pPr>
              <w:pStyle w:val="EngHangEnd"/>
            </w:pPr>
            <w:r>
              <w:t>And open my mouth.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Ⲃⲱⲗ ⲉ̀ⲃⲟⲗϧⲉⲛ ⲛⲁⲡⲉⲧϩⲱⲟⲩ:</w:t>
            </w:r>
          </w:p>
          <w:p w:rsidR="00C74BAE" w:rsidRDefault="00C74BAE" w:rsidP="00C74BAE">
            <w:pPr>
              <w:pStyle w:val="CopticVersemulti-line"/>
            </w:pPr>
            <w:r>
              <w:t>ϧⲉⲛ ⲧⲉⲕϫⲟⲙ ⲁ̀ⲣⲉϩ ⲉ̀ⲣⲟⲓ:</w:t>
            </w:r>
          </w:p>
          <w:p w:rsidR="00C74BAE" w:rsidRDefault="00C74BAE" w:rsidP="00C74BAE">
            <w:pPr>
              <w:pStyle w:val="CopticVersemulti-line"/>
            </w:pPr>
            <w:r>
              <w:t>ⲉⲑⲣⲓⲉⲣϩⲏⲧⲥ ⲛ̀ⲟⲩϭⲓϣϣⲱⲟⲩ:</w:t>
            </w:r>
          </w:p>
          <w:p w:rsidR="00C74BAE" w:rsidRDefault="00C74BAE" w:rsidP="00C74BAE">
            <w:pPr>
              <w:pStyle w:val="CopticVerse"/>
            </w:pPr>
            <w:r>
              <w:t>ⲟⲩⲟϩ ⲛ̀ⲧⲁⲟⲩⲱⲛ ⲛ̀ⲣⲱⲓ.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I speak of your virtues,</w:t>
            </w:r>
          </w:p>
          <w:p w:rsidR="00C74BAE" w:rsidRDefault="00C74BAE" w:rsidP="00C74BAE">
            <w:pPr>
              <w:pStyle w:val="EngHang"/>
            </w:pPr>
            <w:r>
              <w:t>O great forerunner,</w:t>
            </w:r>
          </w:p>
          <w:p w:rsidR="00C74BAE" w:rsidRDefault="00C74BAE" w:rsidP="00C74BAE">
            <w:pPr>
              <w:pStyle w:val="EngHang"/>
            </w:pPr>
            <w:r>
              <w:t>The favoured John,</w:t>
            </w:r>
          </w:p>
          <w:p w:rsidR="00C74BAE" w:rsidRDefault="00C74BAE" w:rsidP="00C74BAE">
            <w:pPr>
              <w:pStyle w:val="EngHangEnd"/>
            </w:pPr>
            <w:r>
              <w:t>The cousin of Christ.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Ⲅⲉ ⲅⲁⲣ ϯϫⲱ ⲛ̀ⲛⲓⲕⲁⲑⲁⲣⲧⲱⲙⲁ:</w:t>
            </w:r>
          </w:p>
          <w:p w:rsidR="00C74BAE" w:rsidRDefault="00C74BAE" w:rsidP="00C74BAE">
            <w:pPr>
              <w:pStyle w:val="CopticVersemulti-line"/>
            </w:pPr>
            <w:r>
              <w:t>ⲱ̀ ⲡⲓⲛⲓϣϯ ⲙ̀ⲡ̀ⲣⲟⲇⲟⲙⲟⲥ:</w:t>
            </w:r>
          </w:p>
          <w:p w:rsidR="00C74BAE" w:rsidRDefault="00C74BAE" w:rsidP="00C74BAE">
            <w:pPr>
              <w:pStyle w:val="CopticVersemulti-line"/>
            </w:pPr>
            <w:r>
              <w:t>Ⲓⲱⲁⲛⲛⲏⲥ ⲫⲁ ⲡⲓⲁⲝⲓⲱⲙⲁ:</w:t>
            </w:r>
          </w:p>
          <w:p w:rsidR="00C74BAE" w:rsidRDefault="00C74BAE" w:rsidP="00C74BAE">
            <w:pPr>
              <w:pStyle w:val="CopticVerse"/>
            </w:pPr>
            <w:r>
              <w:t>ⲡⲓⲥⲩⲅⲅⲉⲛⲏⲥ ⲛ̀ⲧⲉ Ⲡⲭ̄ⲥ̄.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David revealed to us</w:t>
            </w:r>
          </w:p>
          <w:p w:rsidR="00C74BAE" w:rsidRDefault="00C74BAE" w:rsidP="00C74BAE">
            <w:pPr>
              <w:pStyle w:val="EngHang"/>
            </w:pPr>
            <w:r>
              <w:t>That truth sprang from the earth,</w:t>
            </w:r>
          </w:p>
          <w:p w:rsidR="00C74BAE" w:rsidRDefault="00C74BAE" w:rsidP="00C74BAE">
            <w:pPr>
              <w:pStyle w:val="EngHang"/>
            </w:pPr>
            <w:r>
              <w:t>And justice shone</w:t>
            </w:r>
          </w:p>
          <w:p w:rsidR="00C74BAE" w:rsidRDefault="00C74BAE" w:rsidP="00C74BAE">
            <w:pPr>
              <w:pStyle w:val="EngHangEnd"/>
            </w:pPr>
            <w:r>
              <w:t>From heaven majestically.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Ⲇϣⲓⲇ ⲁϥⲟⲩⲱⲛϩ ⲛⲁⲛ ⲉ̀ⲃⲟⲗ:</w:t>
            </w:r>
          </w:p>
          <w:p w:rsidR="00C74BAE" w:rsidRDefault="00C74BAE" w:rsidP="00C74BAE">
            <w:pPr>
              <w:pStyle w:val="CopticVersemulti-line"/>
            </w:pPr>
            <w:r>
              <w:t>ϫⲉ ϯⲙⲉⲑⲙⲏⲓ ⲁⲥϣⲁⲓ ⲉ̀ⲃⲟⲗ:</w:t>
            </w:r>
          </w:p>
          <w:p w:rsidR="00C74BAE" w:rsidRDefault="00C74BAE" w:rsidP="00C74BAE">
            <w:pPr>
              <w:pStyle w:val="CopticVersemulti-line"/>
            </w:pPr>
            <w:r>
              <w:t>ϧⲉⲛ ⲡ̀ⲕⲁϩⲓ ϯⲇⲓⲕⲉⲟ̀ⲥⲩⲛⲁⲏⲁⲥ ϫⲟⲩϣⲧ:</w:t>
            </w:r>
          </w:p>
          <w:p w:rsidR="00C74BAE" w:rsidRDefault="00C74BAE" w:rsidP="00C74BAE">
            <w:pPr>
              <w:pStyle w:val="CopticVerse"/>
            </w:pPr>
            <w:r>
              <w:t>ⲉ̀ⲃⲟⲗϧⲉⲛ ⲧ̀ⲫⲉ ϧⲉⲛ ⲟⲩⲁ̀ⲙⲁϩⲓ.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This is the Bridegroom,</w:t>
            </w:r>
          </w:p>
          <w:p w:rsidR="00C74BAE" w:rsidRDefault="00C74BAE" w:rsidP="00C74BAE">
            <w:pPr>
              <w:pStyle w:val="EngHang"/>
            </w:pPr>
            <w:r>
              <w:t>Jesus, the sun of righteousness;</w:t>
            </w:r>
          </w:p>
          <w:p w:rsidR="00C74BAE" w:rsidRDefault="00C74BAE" w:rsidP="00C74BAE">
            <w:pPr>
              <w:pStyle w:val="EngHang"/>
            </w:pPr>
            <w:r>
              <w:t>And John the forerunner</w:t>
            </w:r>
          </w:p>
          <w:p w:rsidR="00C74BAE" w:rsidRDefault="00C74BAE" w:rsidP="00C74BAE">
            <w:pPr>
              <w:pStyle w:val="EngHangEnd"/>
            </w:pPr>
            <w:r>
              <w:t>Is truly the shining moon.</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Ⲉⲧⲉ ⲫⲁⲓ ⲡⲉ ⲡⲓⲚⲩⲙⲫⲓⲟⲥ:</w:t>
            </w:r>
          </w:p>
          <w:p w:rsidR="00C74BAE" w:rsidRDefault="00C74BAE" w:rsidP="00C74BAE">
            <w:pPr>
              <w:pStyle w:val="CopticVersemulti-line"/>
            </w:pPr>
            <w:r>
              <w:t>Ⲓⲏ̄ⲥ̄ Ⲡⲓⲣⲏ ⲛ̀ⲧⲉ ϯⲙⲉⲑⲙⲏ:</w:t>
            </w:r>
          </w:p>
          <w:p w:rsidR="00C74BAE" w:rsidRDefault="00C74BAE" w:rsidP="00C74BAE">
            <w:pPr>
              <w:pStyle w:val="CopticVersemulti-line"/>
            </w:pPr>
            <w:r>
              <w:t>ⲛⲉⲙ Ⲓⲱⲁⲛⲛⲏⲥ ⲡⲓⲡ̀ⲣⲟⲇⲣⲟⲙⲟⲥ:</w:t>
            </w:r>
          </w:p>
          <w:p w:rsidR="00C74BAE" w:rsidRDefault="00C74BAE" w:rsidP="00C74BAE">
            <w:pPr>
              <w:pStyle w:val="CopticVerse"/>
            </w:pPr>
            <w:r>
              <w:t>ⲡⲓⲓⲟϩ ⲙ̀ⲫ̀ⲟⲩⲱⲓⲛⲓ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Your father, Zacharias,</w:t>
            </w:r>
          </w:p>
          <w:p w:rsidR="00C74BAE" w:rsidRDefault="00C74BAE" w:rsidP="00C74BAE">
            <w:pPr>
              <w:pStyle w:val="EngHang"/>
            </w:pPr>
            <w:r>
              <w:t>Called you the prophet</w:t>
            </w:r>
          </w:p>
          <w:p w:rsidR="00C74BAE" w:rsidRDefault="00C74BAE" w:rsidP="00C74BAE">
            <w:pPr>
              <w:pStyle w:val="EngHang"/>
            </w:pPr>
            <w:r>
              <w:t>And the witness</w:t>
            </w:r>
          </w:p>
          <w:p w:rsidR="00C74BAE" w:rsidRDefault="00C74BAE" w:rsidP="00C74BAE">
            <w:pPr>
              <w:pStyle w:val="EngHangEnd"/>
            </w:pPr>
            <w:r>
              <w:t>Of Christ the Creator.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Ⲍⲁⲭⲁⲣⲓⲁⲥ ⲅⲁⲣ ⲡⲉⲕⲓⲱⲧ:</w:t>
            </w:r>
          </w:p>
          <w:p w:rsidR="00C74BAE" w:rsidRDefault="00C74BAE" w:rsidP="00C74BAE">
            <w:pPr>
              <w:pStyle w:val="CopticVersemulti-line"/>
            </w:pPr>
            <w:r>
              <w:t>ⲁϥⲙⲟⲩϯ ⲉ̀ⲣⲟⲕ ϫⲉ ⲡⲓⲡ̀ⲣⲟⲫⲏⲧⲏⲥ:</w:t>
            </w:r>
          </w:p>
          <w:p w:rsidR="00C74BAE" w:rsidRDefault="00C74BAE" w:rsidP="00C74BAE">
            <w:pPr>
              <w:pStyle w:val="CopticVersemulti-line"/>
            </w:pPr>
            <w:r>
              <w:t>ⲟⲩⲟϩ ⲡⲓⲙⲉⲑⲣⲉ ⲉ̀ⲧⲉⲛϩⲟⲧ:</w:t>
            </w:r>
          </w:p>
          <w:p w:rsidR="00C74BAE" w:rsidRDefault="00C74BAE" w:rsidP="00C74BAE">
            <w:pPr>
              <w:pStyle w:val="CopticVerse"/>
            </w:pPr>
            <w:r>
              <w:t>ⲛ̀ⲧⲉ Ⲡⲭ̄ⲥ̄ ⲡⲓⲦⲉⲛϫⲛⲓⲧⲏⲥ.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Isaiah proclaimed</w:t>
            </w:r>
          </w:p>
          <w:p w:rsidR="00C74BAE" w:rsidRDefault="00C74BAE" w:rsidP="00C74BAE">
            <w:pPr>
              <w:pStyle w:val="EngHang"/>
            </w:pPr>
            <w:r>
              <w:t>Eloquently calling you</w:t>
            </w:r>
          </w:p>
          <w:p w:rsidR="00C74BAE" w:rsidRDefault="00C74BAE" w:rsidP="00C74BAE">
            <w:pPr>
              <w:pStyle w:val="EngHang"/>
            </w:pPr>
            <w:r>
              <w:t>“the voice crying out</w:t>
            </w:r>
          </w:p>
          <w:p w:rsidR="00C74BAE" w:rsidRDefault="00C74BAE" w:rsidP="00C74BAE">
            <w:pPr>
              <w:pStyle w:val="EngHangEnd"/>
            </w:pPr>
            <w:r>
              <w:t>In the wilderness.”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Ⲏⲥⲁⲏ̀ⲁⲥ ϧⲉⲛ ⲛⲉϥϧ̀ⲣⲱⲟⲩ:</w:t>
            </w:r>
          </w:p>
          <w:p w:rsidR="00C74BAE" w:rsidRDefault="00C74BAE" w:rsidP="00C74BAE">
            <w:pPr>
              <w:pStyle w:val="CopticVersemulti-line"/>
            </w:pPr>
            <w:r>
              <w:t>ⲛⲉⲙ ⲡⲉϥⲏ̀ⲙⲁ ⲉ̀ⲧⲉⲣⲁϣⲁⲩ:</w:t>
            </w:r>
          </w:p>
          <w:p w:rsidR="00C74BAE" w:rsidRDefault="00C74BAE" w:rsidP="00C74BAE">
            <w:pPr>
              <w:pStyle w:val="CopticVersemulti-line"/>
            </w:pPr>
            <w:r>
              <w:t>ⲁϥⲙⲟⲩϯ ⲉ̀ⲣⲟⲕ ϫⲉ ⲛ̀ϧ̀ⲣⲱⲟⲩ:</w:t>
            </w:r>
          </w:p>
          <w:p w:rsidR="00C74BAE" w:rsidRDefault="00C74BAE" w:rsidP="00C74BAE">
            <w:pPr>
              <w:pStyle w:val="CopticVerse"/>
            </w:pPr>
            <w:r>
              <w:t>ⲉⲧⲱϣ ⲉ̀ⲃⲟⲗϧⲉⲛ ⲛⲓϣⲁϥⲉⲩ.</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You became the servant of</w:t>
            </w:r>
          </w:p>
          <w:p w:rsidR="00C74BAE" w:rsidRDefault="00C74BAE" w:rsidP="00C74BAE">
            <w:pPr>
              <w:pStyle w:val="EngHang"/>
            </w:pPr>
            <w:r>
              <w:t>The lake of Zebulon</w:t>
            </w:r>
          </w:p>
          <w:p w:rsidR="00C74BAE" w:rsidRDefault="00C74BAE" w:rsidP="00C74BAE">
            <w:pPr>
              <w:pStyle w:val="EngHang"/>
            </w:pPr>
            <w:r>
              <w:t>And land of Nephtali,</w:t>
            </w:r>
          </w:p>
          <w:p w:rsidR="00C74BAE" w:rsidRDefault="00C74BAE" w:rsidP="00C74BAE">
            <w:pPr>
              <w:pStyle w:val="EngHangEnd"/>
            </w:pPr>
            <w:r>
              <w:t>O unwavering struggler.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Ⲑⲁⲗⲁⲥⲥⲁ ⲧⲟⲩ Ⲍⲁⲃⲟⲗⲟⲛ:</w:t>
            </w:r>
          </w:p>
          <w:p w:rsidR="00C74BAE" w:rsidRDefault="00C74BAE" w:rsidP="00C74BAE">
            <w:pPr>
              <w:pStyle w:val="CopticVersemulti-line"/>
            </w:pPr>
            <w:r>
              <w:t>ⲛⲉⲙ ⲡ̀ⲕⲁϩⲓ ⲛ̀Ⲛⲉⲫⲑⲁⲗⲓⲙ:</w:t>
            </w:r>
          </w:p>
          <w:p w:rsidR="00C74BAE" w:rsidRDefault="00C74BAE" w:rsidP="00C74BAE">
            <w:pPr>
              <w:pStyle w:val="CopticVersemulti-line"/>
            </w:pPr>
            <w:r>
              <w:t>ⲁⲕϣⲱⲡⲓ ⲛⲱⲟⲩ ⲛ̀ⲟⲩⲇⲓⲁⲕⲱⲛ:</w:t>
            </w:r>
          </w:p>
          <w:p w:rsidR="00C74BAE" w:rsidRPr="005130A7" w:rsidRDefault="00C74BAE" w:rsidP="00C74BAE">
            <w:pPr>
              <w:pStyle w:val="CopticVerse"/>
            </w:pPr>
            <w:r>
              <w:t>ⲱ̀ ⲡⲓⲁⲑⲗⲓⲧⲏⲥ ⲛ̀ⲁⲧⲕⲓⲙ.</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Jesus Christ chose you</w:t>
            </w:r>
          </w:p>
          <w:p w:rsidR="00C74BAE" w:rsidRDefault="00C74BAE" w:rsidP="00C74BAE">
            <w:pPr>
              <w:pStyle w:val="EngHang"/>
            </w:pPr>
            <w:r>
              <w:t>From the tribe of Levi.</w:t>
            </w:r>
          </w:p>
          <w:p w:rsidR="00C74BAE" w:rsidRDefault="00C74BAE" w:rsidP="00C74BAE">
            <w:pPr>
              <w:pStyle w:val="EngHang"/>
            </w:pPr>
            <w:r>
              <w:t>He sanctified you</w:t>
            </w:r>
          </w:p>
          <w:p w:rsidR="00C74BAE" w:rsidRDefault="00C74BAE" w:rsidP="00C74BAE">
            <w:pPr>
              <w:pStyle w:val="EngHangEnd"/>
            </w:pPr>
            <w:r>
              <w:t>And baptized you in the womb.</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Ⲓⲏ̄ⲥ̄ Ⲡⲭ̄ⲥ̄ ⲁϥⲥⲱⲧⲡ ⲙ̀ⲙⲟⲕ:</w:t>
            </w:r>
          </w:p>
          <w:p w:rsidR="00C74BAE" w:rsidRDefault="00C74BAE" w:rsidP="00C74BAE">
            <w:pPr>
              <w:pStyle w:val="CopticVersemulti-line"/>
            </w:pPr>
            <w:r>
              <w:t>ⲉ̀ⲃⲟⲗϧⲉⲛ ⲧ̀ⲫⲩⲗⲏ ⲛ̀Ⲗⲉⲩⲓ:</w:t>
            </w:r>
          </w:p>
          <w:p w:rsidR="00C74BAE" w:rsidRDefault="00C74BAE" w:rsidP="00C74BAE">
            <w:pPr>
              <w:pStyle w:val="CopticVersemulti-line"/>
            </w:pPr>
            <w:r>
              <w:t>ⲁϥⲉⲣⲁⲅⲓⲁⲍⲓⲛ ⲙ̀ⲙⲟⲕ:</w:t>
            </w:r>
          </w:p>
          <w:p w:rsidR="00C74BAE" w:rsidRPr="005130A7" w:rsidRDefault="00C74BAE" w:rsidP="00C74BAE">
            <w:pPr>
              <w:pStyle w:val="CopticVerse"/>
            </w:pPr>
            <w:r>
              <w:t>ⲟⲩⲟϩ ⲁϥϯⲱⲙⲥ ⲙ̀ⲙⲟⲕ ϧⲉⲛ ⲑ̀ⲛⲉϫⲓ.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exalted more than the patriarchs</w:t>
            </w:r>
          </w:p>
          <w:p w:rsidR="00C74BAE" w:rsidRDefault="00C74BAE" w:rsidP="00C74BAE">
            <w:pPr>
              <w:pStyle w:val="EngHang"/>
            </w:pPr>
            <w:r>
              <w:t>And honoured more than the prophets,</w:t>
            </w:r>
          </w:p>
          <w:p w:rsidR="00C74BAE" w:rsidRDefault="00C74BAE" w:rsidP="00C74BAE">
            <w:pPr>
              <w:pStyle w:val="EngHang"/>
            </w:pPr>
            <w:r>
              <w:t>For you became the baptizer</w:t>
            </w:r>
          </w:p>
          <w:p w:rsidR="00C74BAE" w:rsidRDefault="00C74BAE" w:rsidP="00C74BAE">
            <w:pPr>
              <w:pStyle w:val="EngHangEnd"/>
            </w:pPr>
            <w:r>
              <w:t>Of Jesus, the Messiah.</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Ⲕϭⲟⲓⲥ ⲉ̀ⲛⲓⲡⲁⲧⲣⲓⲁⲣⲭⲏⲥ:</w:t>
            </w:r>
          </w:p>
          <w:p w:rsidR="00C74BAE" w:rsidRDefault="00C74BAE" w:rsidP="00C74BAE">
            <w:pPr>
              <w:pStyle w:val="CopticVersemulti-line"/>
            </w:pPr>
            <w:r>
              <w:t>ⲕ̀ⲧⲁⲓⲏ̀ⲟⲩⲧ ⲉ̀ⲛⲓⲡ̀ⲣⲟⲫⲏⲧⲏⲥ:</w:t>
            </w:r>
          </w:p>
          <w:p w:rsidR="00C74BAE" w:rsidRDefault="00C74BAE" w:rsidP="00C74BAE">
            <w:pPr>
              <w:pStyle w:val="CopticVersemulti-line"/>
            </w:pPr>
            <w:r>
              <w:t>ϫⲉ ⲁⲕϣⲱⲡⲓ ⲙ̀ⲡⲓⲃⲁⲡⲧⲓⲥⲧⲏⲥ:</w:t>
            </w:r>
          </w:p>
          <w:p w:rsidR="00C74BAE" w:rsidRPr="005130A7" w:rsidRDefault="00C74BAE" w:rsidP="00C74BAE">
            <w:pPr>
              <w:pStyle w:val="CopticVerse"/>
            </w:pPr>
            <w:r>
              <w:t>ⲛ̀ⲧⲉ Ⲓⲏ̄ⲥ̄ ⲡⲓⲘⲁⲥⲓⲁⲥ.</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He also witnessed of you</w:t>
            </w:r>
          </w:p>
          <w:p w:rsidR="00C74BAE" w:rsidRDefault="00C74BAE" w:rsidP="00C74BAE">
            <w:pPr>
              <w:pStyle w:val="EngHang"/>
            </w:pPr>
            <w:r>
              <w:t>Before the multitudes,</w:t>
            </w:r>
          </w:p>
          <w:p w:rsidR="00C74BAE" w:rsidRDefault="00C74BAE" w:rsidP="00C74BAE">
            <w:pPr>
              <w:pStyle w:val="EngHang"/>
            </w:pPr>
            <w:r>
              <w:t>Therefore they came to you</w:t>
            </w:r>
          </w:p>
          <w:p w:rsidR="00C74BAE" w:rsidRDefault="00C74BAE" w:rsidP="00C74BAE">
            <w:pPr>
              <w:pStyle w:val="EngHangEnd"/>
            </w:pPr>
            <w:r>
              <w:t>And were baptized of you.</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Ⲗⲟⲓⲡⲟⲛ ⲁϥⲉⲣⲙⲉⲑⲡⲉ ϧⲁⲣⲟⲕ:</w:t>
            </w:r>
          </w:p>
          <w:p w:rsidR="00C74BAE" w:rsidRDefault="00C74BAE" w:rsidP="00C74BAE">
            <w:pPr>
              <w:pStyle w:val="CopticVersemulti-line"/>
            </w:pPr>
            <w:r>
              <w:t>ⲙ̀ⲡⲉⲙ̀ⲑⲟ ⲛ̀ⲛⲓⲙⲏϣ ⲟⲩⲟϩ ⲑϥϣⲟⲡⲕ:</w:t>
            </w:r>
          </w:p>
          <w:p w:rsidR="00C74BAE" w:rsidRDefault="00C74BAE" w:rsidP="00C74BAE">
            <w:pPr>
              <w:pStyle w:val="CopticVersemulti-line"/>
            </w:pPr>
            <w:r>
              <w:t>ⲉⲑⲃⲉ ⲫⲁⲓ ⲁⲩⲓ̀ ϣⲁⲣⲟⲕ:</w:t>
            </w:r>
          </w:p>
          <w:p w:rsidR="00C74BAE" w:rsidRPr="005130A7" w:rsidRDefault="00C74BAE" w:rsidP="00C74BAE">
            <w:pPr>
              <w:pStyle w:val="CopticVerse"/>
            </w:pPr>
            <w:r>
              <w:t>ⲉ̀ϭⲓⲱⲙⲥ ⲉ̀ⲃⲟⲗ ϩⲓⲧⲟⲧⲕ.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None among those born</w:t>
            </w:r>
          </w:p>
          <w:p w:rsidR="00C74BAE" w:rsidRDefault="00C74BAE" w:rsidP="00C74BAE">
            <w:pPr>
              <w:pStyle w:val="EngHang"/>
            </w:pPr>
            <w:r>
              <w:t>Of women is like unto you,</w:t>
            </w:r>
          </w:p>
          <w:p w:rsidR="00C74BAE" w:rsidRDefault="00C74BAE" w:rsidP="00C74BAE">
            <w:pPr>
              <w:pStyle w:val="EngHang"/>
            </w:pPr>
            <w:r>
              <w:t>You struggled and were exalted,</w:t>
            </w:r>
          </w:p>
          <w:p w:rsidR="00C74BAE" w:rsidRDefault="00C74BAE" w:rsidP="00C74BAE">
            <w:pPr>
              <w:pStyle w:val="EngHangEnd"/>
            </w:pPr>
            <w:r>
              <w:t>You spoke truth from your lips.</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Ⲙⲡⲉ ⲟⲩⲟⲛ ⲧⲱⲛϥ ϧⲉⲛ ⲛⲓϫⲓⲛⲙⲓⲥⲓ:</w:t>
            </w:r>
          </w:p>
          <w:p w:rsidR="00C74BAE" w:rsidRDefault="00C74BAE" w:rsidP="00C74BAE">
            <w:pPr>
              <w:pStyle w:val="CopticVersemulti-line"/>
            </w:pPr>
            <w:r>
              <w:t>ⲛ̀ⲧⲉ ⲛⲓϩⲓⲟⲙⲓ ⲉϥⲟ̀ⲛⲓ ⲙ̀ⲙⲟⲕ:</w:t>
            </w:r>
          </w:p>
          <w:p w:rsidR="00C74BAE" w:rsidRDefault="00C74BAE" w:rsidP="00C74BAE">
            <w:pPr>
              <w:pStyle w:val="CopticVersemulti-line"/>
            </w:pPr>
            <w:r>
              <w:t>ϫⲉ ⲁⲕⲙⲓϣⲓ ⲟⲩⲟϩ ⲁⲕϭⲓⲥⲓ:</w:t>
            </w:r>
          </w:p>
          <w:p w:rsidR="00C74BAE" w:rsidRPr="005130A7" w:rsidRDefault="00C74BAE" w:rsidP="00C74BAE">
            <w:pPr>
              <w:pStyle w:val="CopticVerse"/>
            </w:pPr>
            <w:r>
              <w:t>ⲁⲕϫⲉ ϯⲙⲉⲑⲙⲏⲓ ϧⲉⲛ ⲣⲱⲕ.</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are greater than a prophet,</w:t>
            </w:r>
          </w:p>
          <w:p w:rsidR="00C74BAE" w:rsidRDefault="00C74BAE" w:rsidP="00C74BAE">
            <w:pPr>
              <w:pStyle w:val="EngHang"/>
            </w:pPr>
            <w:r>
              <w:t>You were truly exalted,</w:t>
            </w:r>
          </w:p>
          <w:p w:rsidR="00C74BAE" w:rsidRDefault="00C74BAE" w:rsidP="00C74BAE">
            <w:pPr>
              <w:pStyle w:val="EngHang"/>
            </w:pPr>
            <w:r>
              <w:t>You are the friend of the Master,</w:t>
            </w:r>
          </w:p>
          <w:p w:rsidR="00C74BAE" w:rsidRDefault="00C74BAE" w:rsidP="00C74BAE">
            <w:pPr>
              <w:pStyle w:val="EngHangEnd"/>
            </w:pPr>
            <w:r>
              <w:t>The true Lamb of God.</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Ⲛⲑⲟⲕ ⲟⲩϩⲩⲟ̀ ⲙ̀ⲡ̀ⲣⲟⲫⲏⲧⲏⲥ:</w:t>
            </w:r>
          </w:p>
          <w:p w:rsidR="00C74BAE" w:rsidRDefault="00C74BAE" w:rsidP="00C74BAE">
            <w:pPr>
              <w:pStyle w:val="CopticVersemulti-line"/>
            </w:pPr>
            <w:r>
              <w:t>ⲁⲕϭⲓⲥⲓ ϧⲉⲛ ϯⲙⲉⲑⲙⲏⲓ:</w:t>
            </w:r>
          </w:p>
          <w:p w:rsidR="00C74BAE" w:rsidRDefault="00C74BAE" w:rsidP="00C74BAE">
            <w:pPr>
              <w:pStyle w:val="CopticVersemulti-line"/>
            </w:pPr>
            <w:r>
              <w:t>ⲛ̀ⲑⲟⲕ ⲡⲉ ⲡ̀ϣ̀ⲫⲏⲣ ⲙ̀ⲡⲓⲇⲉⲥⲡⲟⲧⲏⲥ:</w:t>
            </w:r>
          </w:p>
          <w:p w:rsidR="00C74BAE" w:rsidRPr="005130A7" w:rsidRDefault="00C74BAE" w:rsidP="00C74BAE">
            <w:pPr>
              <w:pStyle w:val="CopticVerse"/>
            </w:pPr>
            <w:r>
              <w:t>ⲛⲓϨⲓⲏⲃ ⲛ̀ⲧⲉ Ⲫϯ ⲙ̀ⲙⲏⲓ.</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adorned by your deeds,</w:t>
            </w:r>
          </w:p>
          <w:p w:rsidR="00C74BAE" w:rsidRDefault="00C74BAE" w:rsidP="00C74BAE">
            <w:pPr>
              <w:pStyle w:val="EngHang"/>
            </w:pPr>
            <w:r>
              <w:t>You witnessed to the light,</w:t>
            </w:r>
          </w:p>
          <w:p w:rsidR="00C74BAE" w:rsidRDefault="00C74BAE" w:rsidP="00C74BAE">
            <w:pPr>
              <w:pStyle w:val="EngHang"/>
            </w:pPr>
            <w:r>
              <w:t>Which came down from heaven,</w:t>
            </w:r>
          </w:p>
          <w:p w:rsidR="00C74BAE" w:rsidRDefault="00C74BAE" w:rsidP="00C74BAE">
            <w:pPr>
              <w:pStyle w:val="EngHangEnd"/>
            </w:pPr>
            <w:r>
              <w:t>True Light of True Light.</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Ⲝⲥⲟⲗⲥⲉⲗ ϧⲉⲛ ⲛⲉⲕϩ̀ⲃⲏⲟⲩⲓ̀:</w:t>
            </w:r>
          </w:p>
          <w:p w:rsidR="00C74BAE" w:rsidRDefault="00C74BAE" w:rsidP="00C74BAE">
            <w:pPr>
              <w:pStyle w:val="CopticVersemulti-line"/>
            </w:pPr>
            <w:r>
              <w:t>ⲁⲕⲉⲣⲙⲉⲑⲡⲉ ϧⲁ ⲡⲓⲞⲩⲱⲓⲛⲓ:</w:t>
            </w:r>
          </w:p>
          <w:p w:rsidR="00C74BAE" w:rsidRDefault="00C74BAE" w:rsidP="00C74BAE">
            <w:pPr>
              <w:pStyle w:val="CopticVersemulti-line"/>
            </w:pPr>
            <w:r>
              <w:t>ⲉ̀ⲧⲁϥⲓ̀ ⲉ̀ⲡⲉⲥⲏⲧ ⲉ̀ⲃⲟⲗ ϧⲉⲛ ⲛⲓⲫⲏⲟⲩⲓ̀:</w:t>
            </w:r>
          </w:p>
          <w:p w:rsidR="00C74BAE" w:rsidRPr="005130A7" w:rsidRDefault="00C74BAE" w:rsidP="00C74BAE">
            <w:pPr>
              <w:pStyle w:val="CopticVerse"/>
            </w:pPr>
            <w:r>
              <w:t>Ⲟⲩⲱⲓⲛⲓ ⲡⲉ ⲉ̀ⲃⲟⲗϧⲉⲛ ⲟⲩⲞⲩⲱⲓⲛⲓ.</w:t>
            </w:r>
          </w:p>
        </w:tc>
      </w:tr>
      <w:tr w:rsidR="00C74BAE" w:rsidTr="00C74BAE">
        <w:trPr>
          <w:cantSplit/>
          <w:jc w:val="center"/>
        </w:trPr>
        <w:tc>
          <w:tcPr>
            <w:tcW w:w="288" w:type="dxa"/>
          </w:tcPr>
          <w:p w:rsidR="00C74BAE" w:rsidRDefault="00C74BAE" w:rsidP="00C74BAE">
            <w:pPr>
              <w:pStyle w:val="CopticCross"/>
            </w:pPr>
            <w:r w:rsidRPr="00FB5ACB">
              <w:lastRenderedPageBreak/>
              <w:t>¿</w:t>
            </w:r>
          </w:p>
        </w:tc>
        <w:tc>
          <w:tcPr>
            <w:tcW w:w="3960" w:type="dxa"/>
          </w:tcPr>
          <w:p w:rsidR="00C74BAE" w:rsidRDefault="00C74BAE" w:rsidP="00C74BAE">
            <w:pPr>
              <w:pStyle w:val="EngHang"/>
            </w:pPr>
            <w:r>
              <w:t>Yours is a proud name,</w:t>
            </w:r>
          </w:p>
          <w:p w:rsidR="00C74BAE" w:rsidRDefault="00C74BAE" w:rsidP="00C74BAE">
            <w:pPr>
              <w:pStyle w:val="EngHang"/>
            </w:pPr>
            <w:r>
              <w:t>O cousin of Immanuel,</w:t>
            </w:r>
          </w:p>
          <w:p w:rsidR="00C74BAE" w:rsidRDefault="00C74BAE" w:rsidP="00C74BAE">
            <w:pPr>
              <w:pStyle w:val="EngHang"/>
            </w:pPr>
            <w:r>
              <w:t>For you disciplined us and</w:t>
            </w:r>
          </w:p>
          <w:p w:rsidR="00C74BAE" w:rsidRDefault="00C74BAE" w:rsidP="00C74BAE">
            <w:pPr>
              <w:pStyle w:val="EngHangEnd"/>
            </w:pPr>
            <w:r>
              <w:t>Became the chariot of Israel.</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Ⲟⲩⲣⲁⲛ ⲛ̀ϣⲟⲩϣⲟⲩ ⲡⲉ ⲡⲉⲕⲣⲁⲛ :</w:t>
            </w:r>
          </w:p>
          <w:p w:rsidR="00C74BAE" w:rsidRDefault="00C74BAE" w:rsidP="00C74BAE">
            <w:pPr>
              <w:pStyle w:val="CopticVersemulti-line"/>
            </w:pPr>
            <w:r>
              <w:t>ⲱ̀ ⲡⲓⲥⲩⲅⲅⲉⲛⲏⲥ ⲛ̀Ⲉⲙⲙⲁⲛⲟⲩⲏⲗ:</w:t>
            </w:r>
          </w:p>
          <w:p w:rsidR="00C74BAE" w:rsidRDefault="00C74BAE" w:rsidP="00C74BAE">
            <w:pPr>
              <w:pStyle w:val="CopticVersemulti-line"/>
            </w:pPr>
            <w:r>
              <w:t>ⲁⲕϣⲱⲡⲓ ⲛ̀ⲟⲩϩⲩⲡⲉⲩⲥ ⲛⲁⲛ:</w:t>
            </w:r>
          </w:p>
          <w:p w:rsidR="00C74BAE" w:rsidRPr="005130A7" w:rsidRDefault="00C74BAE" w:rsidP="00C74BAE">
            <w:pPr>
              <w:pStyle w:val="CopticVerse"/>
            </w:pPr>
            <w:r>
              <w:t>ⲛⲉⲙ ⲟⲩϩⲁⲣⲙⲁ ⲙ̀ⲡⲒⲥⲣⲁⲏ̀ⲗ.</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Also, he was worthy</w:t>
            </w:r>
          </w:p>
          <w:p w:rsidR="00C74BAE" w:rsidRDefault="00C74BAE" w:rsidP="00C74BAE">
            <w:pPr>
              <w:pStyle w:val="EngHang"/>
            </w:pPr>
            <w:r>
              <w:t>To behold the Mystery:</w:t>
            </w:r>
          </w:p>
          <w:p w:rsidR="00C74BAE" w:rsidRDefault="00C74BAE" w:rsidP="00C74BAE">
            <w:pPr>
              <w:pStyle w:val="EngHang"/>
            </w:pPr>
            <w:r>
              <w:t>The life-giving Trinity</w:t>
            </w:r>
          </w:p>
          <w:p w:rsidR="00C74BAE" w:rsidRDefault="00C74BAE" w:rsidP="00C74BAE">
            <w:pPr>
              <w:pStyle w:val="EngHangEnd"/>
            </w:pPr>
            <w:r>
              <w:t>Who abides forever.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Ⲡⲁⲗⲓⲛ ⲟⲛ ⲁϥⲉⲣⲡ̀ⲉⲙⲡ̀ϣⲁ:</w:t>
            </w:r>
          </w:p>
          <w:p w:rsidR="00C74BAE" w:rsidRDefault="00C74BAE" w:rsidP="00C74BAE">
            <w:pPr>
              <w:pStyle w:val="CopticVersemulti-line"/>
            </w:pPr>
            <w:r>
              <w:t>ⲉ̀ⲛⲁⲩ ⲉ̀ⲡⲓⲙⲩⲥⲧⲏⲣⲓⲟⲛ:</w:t>
            </w:r>
          </w:p>
          <w:p w:rsidR="00C74BAE" w:rsidRDefault="00C74BAE" w:rsidP="00C74BAE">
            <w:pPr>
              <w:pStyle w:val="CopticVersemulti-line"/>
            </w:pPr>
            <w:r>
              <w:t>ⲛ̀ϯⲦⲣⲓⲁⲥ ⲛ̀ⲣⲉϥⲧⲁⲛϧⲟ:</w:t>
            </w:r>
          </w:p>
          <w:p w:rsidR="00C74BAE" w:rsidRPr="005130A7" w:rsidRDefault="00C74BAE" w:rsidP="00C74BAE">
            <w:pPr>
              <w:pStyle w:val="CopticVerse"/>
            </w:pPr>
            <w:r>
              <w:t>ⲉⲑⲙⲏⲛ ⲉ̀ⲃⲟⲗ ϣⲁ ⲉ̀ⲛ̀ϩ.</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Truly, you spoke with your tongue</w:t>
            </w:r>
          </w:p>
          <w:p w:rsidR="00C74BAE" w:rsidRDefault="00C74BAE" w:rsidP="00C74BAE">
            <w:pPr>
              <w:pStyle w:val="EngHang"/>
            </w:pPr>
            <w:r>
              <w:t>And reprimanded the opposers,</w:t>
            </w:r>
          </w:p>
          <w:p w:rsidR="00C74BAE" w:rsidRDefault="00C74BAE" w:rsidP="00C74BAE">
            <w:pPr>
              <w:pStyle w:val="EngHang"/>
            </w:pPr>
            <w:r>
              <w:t>Herod and Herodia,</w:t>
            </w:r>
          </w:p>
          <w:p w:rsidR="00C74BAE" w:rsidRDefault="00C74BAE" w:rsidP="00C74BAE">
            <w:pPr>
              <w:pStyle w:val="EngHangEnd"/>
            </w:pPr>
            <w:r>
              <w:t>Before the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Ⲣⲏⲧⲟⲥ ⲁⲕⲁⲥϫⲓ ϧⲉⲛ ⲡⲉⲕⲗⲁⲥ:</w:t>
            </w:r>
          </w:p>
          <w:p w:rsidR="00C74BAE" w:rsidRDefault="00C74BAE" w:rsidP="00C74BAE">
            <w:pPr>
              <w:pStyle w:val="CopticVersemulti-line"/>
            </w:pPr>
            <w:r>
              <w:t>ⲁⲕⲥⲟϩⲓ ⲛ̀ⲛⲓⲁ̀ⲛⲟⲙⲟⲥ:</w:t>
            </w:r>
          </w:p>
          <w:p w:rsidR="00C74BAE" w:rsidRDefault="00C74BAE" w:rsidP="00C74BAE">
            <w:pPr>
              <w:pStyle w:val="CopticVersemulti-line"/>
            </w:pPr>
            <w:r>
              <w:t>Ⲏⲣⲱⲇⲏⲥ ⲛⲉⲙ Ⲏⲣⲱⲇⲓⲁⲥ:</w:t>
            </w:r>
          </w:p>
          <w:p w:rsidR="00C74BAE" w:rsidRPr="005130A7" w:rsidRDefault="00C74BAE" w:rsidP="00C74BAE">
            <w:pPr>
              <w:pStyle w:val="CopticVerse"/>
            </w:pPr>
            <w:r>
              <w:t>ⲙ̀ⲡⲉⲙ̀ⲑⲟ ⲙ̀ⲡⲓⲗⲁⲟⲥ.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You were truly beheaded,</w:t>
            </w:r>
          </w:p>
          <w:p w:rsidR="00C74BAE" w:rsidRDefault="00C74BAE" w:rsidP="00C74BAE">
            <w:pPr>
              <w:pStyle w:val="EngHang"/>
            </w:pPr>
            <w:r>
              <w:t>And died for the truth.</w:t>
            </w:r>
          </w:p>
          <w:p w:rsidR="00C74BAE" w:rsidRDefault="00C74BAE" w:rsidP="00C74BAE">
            <w:pPr>
              <w:pStyle w:val="EngHang"/>
            </w:pPr>
            <w:r>
              <w:t>You were taken to heaven,</w:t>
            </w:r>
          </w:p>
          <w:p w:rsidR="00C74BAE" w:rsidRDefault="00C74BAE" w:rsidP="00C74BAE">
            <w:pPr>
              <w:pStyle w:val="EngHangEnd"/>
            </w:pPr>
            <w:r>
              <w:t>O unfailing and humble one.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Ⲥⲉ ⲟⲛⲧⲱⲥ ⲁⲩⲱ̀ⲗⲓ ⲛ̀ⲧⲉⲕⲁ̀ⲫⲉ:</w:t>
            </w:r>
          </w:p>
          <w:p w:rsidR="00C74BAE" w:rsidRDefault="00C74BAE" w:rsidP="00C74BAE">
            <w:pPr>
              <w:pStyle w:val="CopticVersemulti-line"/>
            </w:pPr>
            <w:r>
              <w:t>ⲟⲩⲟϩ ⲁⲕⲙⲟⲩ ⲉ̀ϫⲉⲛ ϯⲙⲉⲑⲙⲏⲓ:</w:t>
            </w:r>
          </w:p>
          <w:p w:rsidR="00C74BAE" w:rsidRDefault="00C74BAE" w:rsidP="00C74BAE">
            <w:pPr>
              <w:pStyle w:val="CopticVersemulti-line"/>
            </w:pPr>
            <w:r>
              <w:t>ⲁⲩⲱ̀ⲗⲓ ⲙ̀ⲙⲟⲕ ⲉ̀ⲡ̀ϣⲱⲓ ⲉ̀ⲧ̀ⲫⲉ:</w:t>
            </w:r>
          </w:p>
          <w:p w:rsidR="00C74BAE" w:rsidRPr="005130A7" w:rsidRDefault="00C74BAE" w:rsidP="00C74BAE">
            <w:pPr>
              <w:pStyle w:val="CopticVerse"/>
            </w:pPr>
            <w:r>
              <w:t>ⲱ̀ ⲡⲓⲑⲉⲃⲓⲏ̀ⲟⲩⲧ ⲉⲧⲛ̀ⲁⲧϩⲉⲓ.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We do not weary</w:t>
            </w:r>
          </w:p>
          <w:p w:rsidR="00C74BAE" w:rsidRDefault="00C74BAE" w:rsidP="00C74BAE">
            <w:pPr>
              <w:pStyle w:val="EngHang"/>
            </w:pPr>
            <w:r>
              <w:t xml:space="preserve">Of blessing </w:t>
            </w:r>
          </w:p>
          <w:p w:rsidR="00C74BAE" w:rsidRDefault="00C74BAE" w:rsidP="00C74BAE">
            <w:pPr>
              <w:pStyle w:val="EngHang"/>
            </w:pPr>
            <w:r>
              <w:t>And praising you</w:t>
            </w:r>
          </w:p>
          <w:p w:rsidR="00C74BAE" w:rsidRPr="0078672A" w:rsidRDefault="00C74BAE" w:rsidP="00C74BAE">
            <w:pPr>
              <w:pStyle w:val="EngHangEnd"/>
            </w:pPr>
            <w:r>
              <w:t>For ever and ever.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Ⲧⲉⲛⲛⲁϧⲓⲥⲓ ⲁⲛ ⲉ̀ⲛⲉϩ:</w:t>
            </w:r>
          </w:p>
          <w:p w:rsidR="00C74BAE" w:rsidRDefault="00C74BAE" w:rsidP="00C74BAE">
            <w:pPr>
              <w:pStyle w:val="CopticVersemulti-line"/>
            </w:pPr>
            <w:r>
              <w:t>ⲧⲉⲛⲉⲣⲙⲁⲕⲁⲣⲓⲍⲓⲛ ⲙ̀ⲙⲟⲕ:</w:t>
            </w:r>
          </w:p>
          <w:p w:rsidR="00C74BAE" w:rsidRDefault="00C74BAE" w:rsidP="00C74BAE">
            <w:pPr>
              <w:pStyle w:val="CopticVersemulti-line"/>
            </w:pPr>
            <w:r>
              <w:t>ϣⲁ ⲉ̀ⲛⲉϩ ⲛ̀ⲧⲉ ⲡⲓⲉ̀ⲛⲉϩ:</w:t>
            </w:r>
          </w:p>
          <w:p w:rsidR="00C74BAE" w:rsidRPr="005130A7" w:rsidRDefault="00C74BAE" w:rsidP="00C74BAE">
            <w:pPr>
              <w:pStyle w:val="CopticVerse"/>
            </w:pPr>
            <w:r>
              <w:t>ⲧⲉⲛⲉⲣⲉⲩⲫⲟⲙⲓⲛ ⲙ̀ⲙⲟⲕ.</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Behold, your intercession</w:t>
            </w:r>
          </w:p>
          <w:p w:rsidR="00C74BAE" w:rsidRDefault="00C74BAE" w:rsidP="00C74BAE">
            <w:pPr>
              <w:pStyle w:val="EngHang"/>
            </w:pPr>
            <w:r>
              <w:t>Is acceptable before your King,</w:t>
            </w:r>
          </w:p>
          <w:p w:rsidR="00C74BAE" w:rsidRDefault="00C74BAE" w:rsidP="00C74BAE">
            <w:pPr>
              <w:pStyle w:val="EngHang"/>
            </w:pPr>
            <w:r>
              <w:t>For you have favour</w:t>
            </w:r>
          </w:p>
          <w:p w:rsidR="00C74BAE" w:rsidRDefault="00C74BAE" w:rsidP="00C74BAE">
            <w:pPr>
              <w:pStyle w:val="EngHangEnd"/>
            </w:pPr>
            <w:r>
              <w:t>Before the Creator.</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Ⲩⲡⲡⲉ ⲓⲥ ⲛⲉⲕⲡ̀ⲣⲉⲥⲃⲓⲁ:</w:t>
            </w:r>
          </w:p>
          <w:p w:rsidR="00C74BAE" w:rsidRDefault="00C74BAE" w:rsidP="00C74BAE">
            <w:pPr>
              <w:pStyle w:val="CopticVersemulti-line"/>
            </w:pPr>
            <w:r>
              <w:t>ⲉⲥϣⲏⲡ ⲛⲁϩⲣⲉⲛ ⲡⲉⲕⲞⲩⲣⲟ:</w:t>
            </w:r>
          </w:p>
          <w:p w:rsidR="00C74BAE" w:rsidRDefault="00C74BAE" w:rsidP="00C74BAE">
            <w:pPr>
              <w:pStyle w:val="CopticVersemulti-line"/>
            </w:pPr>
            <w:r>
              <w:t>ⲟⲩⲟⲛ ⲛ̀ⲧⲁⲕ ⲙ̀ⲙⲁⲩ ⲛ̀ⲟⲩⲡⲁⲣⲣⲏⲥⲓⲁ:</w:t>
            </w:r>
          </w:p>
          <w:p w:rsidR="00C74BAE" w:rsidRPr="005130A7" w:rsidRDefault="00C74BAE" w:rsidP="00C74BAE">
            <w:pPr>
              <w:pStyle w:val="CopticVerse"/>
            </w:pPr>
            <w:r>
              <w:t>ⲙ̀ⲡⲉⲙ̀ⲑⲟ ⲙ̀ⲡⲓⲢⲉϥⲑⲁⲙⲓⲟ.</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O wonderful God,</w:t>
            </w:r>
          </w:p>
          <w:p w:rsidR="00C74BAE" w:rsidRDefault="00C74BAE" w:rsidP="00C74BAE">
            <w:pPr>
              <w:pStyle w:val="EngHang"/>
            </w:pPr>
            <w:r>
              <w:t>In the highest,</w:t>
            </w:r>
          </w:p>
          <w:p w:rsidR="00C74BAE" w:rsidRDefault="00C74BAE" w:rsidP="00C74BAE">
            <w:pPr>
              <w:pStyle w:val="EngHang"/>
            </w:pPr>
            <w:r>
              <w:t>Came and became Man</w:t>
            </w:r>
          </w:p>
          <w:p w:rsidR="00C74BAE" w:rsidRDefault="00C74BAE" w:rsidP="00C74BAE">
            <w:pPr>
              <w:pStyle w:val="EngHangEnd"/>
            </w:pPr>
            <w:r>
              <w:t>And made us His people.</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Ⲫϯ ⲫⲏⲉⲧⲟⲓ ⲛ̀ϣ̀ⲫⲏⲣⲓ:</w:t>
            </w:r>
          </w:p>
          <w:p w:rsidR="00C74BAE" w:rsidRDefault="00C74BAE" w:rsidP="00C74BAE">
            <w:pPr>
              <w:pStyle w:val="CopticVersemulti-line"/>
            </w:pPr>
            <w:r>
              <w:t>ϧⲉⲛ ⲛⲏⲉⲧϭⲟⲥⲓ ⲛ̀ⲧⲁϥ:</w:t>
            </w:r>
          </w:p>
          <w:p w:rsidR="00C74BAE" w:rsidRDefault="00C74BAE" w:rsidP="00C74BAE">
            <w:pPr>
              <w:pStyle w:val="CopticVersemulti-line"/>
            </w:pPr>
            <w:r>
              <w:t>ⲫⲏⲉ̀ⲧⲁϥ̀ⲓ ⲟⲩⲟϩ ⲁϥⲉⲣⲣⲱⲙⲓ:</w:t>
            </w:r>
          </w:p>
          <w:p w:rsidR="00C74BAE" w:rsidRPr="005130A7" w:rsidRDefault="00C74BAE" w:rsidP="00C74BAE">
            <w:pPr>
              <w:pStyle w:val="CopticVerse"/>
            </w:pPr>
            <w:r>
              <w:t>ⲁϥⲁⲓⲧⲉⲛ ⲛ̀ⲟⲩⲗⲁⲟⲥ ⲛⲁϥ.</w:t>
            </w:r>
          </w:p>
        </w:tc>
      </w:tr>
      <w:tr w:rsidR="00C74BAE" w:rsidTr="00C74BAE">
        <w:trPr>
          <w:cantSplit/>
          <w:jc w:val="center"/>
        </w:trPr>
        <w:tc>
          <w:tcPr>
            <w:tcW w:w="288" w:type="dxa"/>
          </w:tcPr>
          <w:p w:rsidR="00C74BAE" w:rsidRDefault="00C74BAE" w:rsidP="00C74BAE">
            <w:pPr>
              <w:pStyle w:val="CopticCross"/>
            </w:pPr>
          </w:p>
        </w:tc>
        <w:tc>
          <w:tcPr>
            <w:tcW w:w="3960" w:type="dxa"/>
          </w:tcPr>
          <w:p w:rsidR="00C74BAE" w:rsidRDefault="00C74BAE" w:rsidP="00C74BAE">
            <w:pPr>
              <w:pStyle w:val="EngHang"/>
            </w:pPr>
            <w:r>
              <w:t>Forgive our transgresses,</w:t>
            </w:r>
          </w:p>
          <w:p w:rsidR="00C74BAE" w:rsidRDefault="00C74BAE" w:rsidP="00C74BAE">
            <w:pPr>
              <w:pStyle w:val="EngHang"/>
            </w:pPr>
            <w:r>
              <w:t>O good lover of mankind,</w:t>
            </w:r>
          </w:p>
          <w:p w:rsidR="00C74BAE" w:rsidRDefault="00C74BAE" w:rsidP="00C74BAE">
            <w:pPr>
              <w:pStyle w:val="EngHang"/>
            </w:pPr>
            <w:r>
              <w:t>Through the mediations</w:t>
            </w:r>
          </w:p>
          <w:p w:rsidR="00C74BAE" w:rsidRDefault="00C74BAE" w:rsidP="00C74BAE">
            <w:pPr>
              <w:pStyle w:val="EngHangEnd"/>
            </w:pPr>
            <w:r>
              <w:t>Of Your forerunner.</w:t>
            </w:r>
          </w:p>
        </w:tc>
        <w:tc>
          <w:tcPr>
            <w:tcW w:w="288" w:type="dxa"/>
          </w:tcPr>
          <w:p w:rsidR="00C74BAE" w:rsidRDefault="00C74BAE" w:rsidP="00C74BAE"/>
        </w:tc>
        <w:tc>
          <w:tcPr>
            <w:tcW w:w="288" w:type="dxa"/>
          </w:tcPr>
          <w:p w:rsidR="00C74BAE" w:rsidRDefault="00C74BAE" w:rsidP="00C74BAE">
            <w:pPr>
              <w:pStyle w:val="CopticCross"/>
            </w:pPr>
          </w:p>
        </w:tc>
        <w:tc>
          <w:tcPr>
            <w:tcW w:w="3960" w:type="dxa"/>
          </w:tcPr>
          <w:p w:rsidR="00C74BAE" w:rsidRDefault="00C74BAE" w:rsidP="00C74BAE">
            <w:pPr>
              <w:pStyle w:val="CopticVersemulti-line"/>
            </w:pPr>
            <w:r>
              <w:t>Ⲭⲱ ⲛⲁⲛ ⲉ̀ⲃⲟⲗ ⲛ̀ⲛⲉⲛⲁ̀ⲛⲟⲙⲓⲁ:</w:t>
            </w:r>
          </w:p>
          <w:p w:rsidR="00C74BAE" w:rsidRDefault="00C74BAE" w:rsidP="00C74BAE">
            <w:pPr>
              <w:pStyle w:val="CopticVersemulti-line"/>
            </w:pPr>
            <w:r>
              <w:t>ⲱ̀ ⲡⲓⲘⲁⲓⲣⲱⲙⲓ ⲛ̀ⲁ̀ⲅⲁⲑⲟⲥ:</w:t>
            </w:r>
          </w:p>
          <w:p w:rsidR="00C74BAE" w:rsidRDefault="00C74BAE" w:rsidP="00C74BAE">
            <w:pPr>
              <w:pStyle w:val="CopticVersemulti-line"/>
            </w:pPr>
            <w:r>
              <w:t>ϩⲓⲧⲉⲛ ϯⲙⲉⲧⲙⲉⲥⲓⲧⲓⲁ:</w:t>
            </w:r>
          </w:p>
          <w:p w:rsidR="00C74BAE" w:rsidRPr="005130A7" w:rsidRDefault="00C74BAE" w:rsidP="00C74BAE">
            <w:pPr>
              <w:pStyle w:val="CopticVerse"/>
            </w:pPr>
            <w:r>
              <w:t>ⲛ̀ⲧⲉ ⲡⲉⲕⲡ̀ⲣⲟⲇⲣⲟⲙⲟⲥ.</w:t>
            </w:r>
          </w:p>
        </w:tc>
      </w:tr>
      <w:tr w:rsidR="00C74BAE" w:rsidTr="00C74BAE">
        <w:trPr>
          <w:cantSplit/>
          <w:jc w:val="center"/>
        </w:trPr>
        <w:tc>
          <w:tcPr>
            <w:tcW w:w="288" w:type="dxa"/>
          </w:tcPr>
          <w:p w:rsidR="00C74BAE" w:rsidRPr="003209AF" w:rsidRDefault="00C74BAE" w:rsidP="00C74BAE">
            <w:pPr>
              <w:pStyle w:val="CopticCross"/>
              <w:rPr>
                <w:b/>
              </w:rPr>
            </w:pPr>
            <w:r w:rsidRPr="00FB5ACB">
              <w:t>¿</w:t>
            </w:r>
          </w:p>
        </w:tc>
        <w:tc>
          <w:tcPr>
            <w:tcW w:w="3960" w:type="dxa"/>
          </w:tcPr>
          <w:p w:rsidR="00C74BAE" w:rsidRDefault="00C74BAE" w:rsidP="00C74BAE">
            <w:pPr>
              <w:pStyle w:val="EngHang"/>
            </w:pPr>
            <w:r>
              <w:t>Repose in the bosom of Abraham,</w:t>
            </w:r>
          </w:p>
          <w:p w:rsidR="00C74BAE" w:rsidRDefault="00C74BAE" w:rsidP="00C74BAE">
            <w:pPr>
              <w:pStyle w:val="EngHang"/>
            </w:pPr>
            <w:r>
              <w:t>All souls who have</w:t>
            </w:r>
          </w:p>
          <w:p w:rsidR="00C74BAE" w:rsidRDefault="00C74BAE" w:rsidP="00C74BAE">
            <w:pPr>
              <w:pStyle w:val="EngHang"/>
            </w:pPr>
            <w:r>
              <w:t>Departed from this life,</w:t>
            </w:r>
          </w:p>
          <w:p w:rsidR="00C74BAE" w:rsidRDefault="00C74BAE" w:rsidP="00C74BAE">
            <w:pPr>
              <w:pStyle w:val="EngHangEnd"/>
            </w:pPr>
            <w:r>
              <w:t>In newness and mercy.</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pPr>
            <w:r>
              <w:t>Ⲯⲩⲭⲏ ⲛⲓⲃⲉⲛ ⲉ̀ⲧⲁⲩⲫⲟⲣϫⲟⲩ:</w:t>
            </w:r>
          </w:p>
          <w:p w:rsidR="00C74BAE" w:rsidRDefault="00C74BAE" w:rsidP="00C74BAE">
            <w:pPr>
              <w:pStyle w:val="CopticVersemulti-line"/>
            </w:pPr>
            <w:r>
              <w:t>ⲉ̀ⲃⲟⲗϧⲉⲛ ⲡⲁⲓⲃⲓⲟⲥ ⲫⲁⲓ:</w:t>
            </w:r>
          </w:p>
          <w:p w:rsidR="00C74BAE" w:rsidRDefault="00C74BAE" w:rsidP="00C74BAE">
            <w:pPr>
              <w:pStyle w:val="CopticVersemulti-line"/>
            </w:pPr>
            <w:r>
              <w:t>ϧⲉⲛ ⲕⲉⲛϧ ⲛ̀Ⲁⲃⲣⲁⲁⲙ ⲣⲟⲑⲃⲟⲩ:</w:t>
            </w:r>
          </w:p>
          <w:p w:rsidR="00C74BAE" w:rsidRPr="005130A7" w:rsidRDefault="00C74BAE" w:rsidP="00C74BAE">
            <w:pPr>
              <w:pStyle w:val="CopticVerse"/>
            </w:pPr>
            <w:r>
              <w:t>ϧⲉⲛ ⲟⲩⲙⲉⲧⲃⲉⲣⲓ ⲛⲉⲙ ⲟⲩⲛⲁⲓ.</w:t>
            </w:r>
          </w:p>
        </w:tc>
      </w:tr>
      <w:tr w:rsidR="00C74BAE" w:rsidTr="00C74BAE">
        <w:trPr>
          <w:cantSplit/>
          <w:jc w:val="center"/>
        </w:trPr>
        <w:tc>
          <w:tcPr>
            <w:tcW w:w="288" w:type="dxa"/>
          </w:tcPr>
          <w:p w:rsidR="00C74BAE" w:rsidRDefault="00C74BAE" w:rsidP="00C74BAE">
            <w:pPr>
              <w:pStyle w:val="CopticCross"/>
            </w:pPr>
            <w:r w:rsidRPr="00FB5ACB">
              <w:t>¿</w:t>
            </w:r>
          </w:p>
        </w:tc>
        <w:tc>
          <w:tcPr>
            <w:tcW w:w="3960" w:type="dxa"/>
          </w:tcPr>
          <w:p w:rsidR="00C74BAE" w:rsidRDefault="00C74BAE" w:rsidP="00C74BAE">
            <w:pPr>
              <w:pStyle w:val="EngHang"/>
            </w:pPr>
            <w:r>
              <w:t>O Holy and long-suffering,</w:t>
            </w:r>
          </w:p>
          <w:p w:rsidR="00C74BAE" w:rsidRDefault="00C74BAE" w:rsidP="00C74BAE">
            <w:pPr>
              <w:pStyle w:val="EngHang"/>
            </w:pPr>
            <w:r>
              <w:t>Forgive me my sins</w:t>
            </w:r>
          </w:p>
          <w:p w:rsidR="00C74BAE" w:rsidRDefault="00C74BAE" w:rsidP="00C74BAE">
            <w:pPr>
              <w:pStyle w:val="EngHang"/>
            </w:pPr>
            <w:r>
              <w:t>For the sake of Your saint,</w:t>
            </w:r>
          </w:p>
          <w:p w:rsidR="00C74BAE" w:rsidRDefault="00C74BAE" w:rsidP="00C74BAE">
            <w:pPr>
              <w:pStyle w:val="EngHangEnd"/>
            </w:pPr>
            <w:r>
              <w:t>John the Baptist.</w:t>
            </w:r>
          </w:p>
        </w:tc>
        <w:tc>
          <w:tcPr>
            <w:tcW w:w="288" w:type="dxa"/>
          </w:tcPr>
          <w:p w:rsidR="00C74BAE" w:rsidRDefault="00C74BAE" w:rsidP="00C74BAE"/>
        </w:tc>
        <w:tc>
          <w:tcPr>
            <w:tcW w:w="288" w:type="dxa"/>
          </w:tcPr>
          <w:p w:rsidR="00C74BAE" w:rsidRDefault="00C74BAE" w:rsidP="00C74BAE">
            <w:pPr>
              <w:pStyle w:val="CopticCross"/>
            </w:pPr>
            <w:r w:rsidRPr="00FB5ACB">
              <w:t>¿</w:t>
            </w:r>
          </w:p>
        </w:tc>
        <w:tc>
          <w:tcPr>
            <w:tcW w:w="3960" w:type="dxa"/>
          </w:tcPr>
          <w:p w:rsidR="00C74BAE" w:rsidRDefault="00C74BAE" w:rsidP="00C74BAE">
            <w:pPr>
              <w:pStyle w:val="CopticVersemulti-line"/>
              <w:rPr>
                <w:rFonts w:eastAsia="Arial Unicode MS" w:cs="FreeSerifAvvaShenouda"/>
              </w:rPr>
            </w:pPr>
            <w:r>
              <w:rPr>
                <w:rFonts w:eastAsia="Arial Unicode MS" w:cs="FreeSerifAvvaShenouda"/>
              </w:rPr>
              <w:t>Ⲱⲟⲩⲛ̀ϩⲏⲧ ⲱ̀ ⲫⲏⲉ̄ⲑ̄ⲩ̄.</w:t>
            </w:r>
          </w:p>
          <w:p w:rsidR="00C74BAE" w:rsidRDefault="00C74BAE" w:rsidP="00C74BAE">
            <w:pPr>
              <w:pStyle w:val="CopticVersemulti-line"/>
              <w:rPr>
                <w:rFonts w:eastAsia="Arial Unicode MS" w:cs="FreeSerifAvvaShenouda"/>
              </w:rPr>
            </w:pPr>
            <w:r>
              <w:rPr>
                <w:rFonts w:eastAsia="Arial Unicode MS" w:cs="FreeSerifAvvaShenouda"/>
              </w:rPr>
              <w:t>ⲭⲱ ⲛⲏⲓ ⲉ̀ⲃⲟⲗ ⲛ̀ⲛⲁⲁ̀ⲛⲟⲙⲓⲁ:</w:t>
            </w:r>
          </w:p>
          <w:p w:rsidR="00C74BAE" w:rsidRDefault="00C74BAE" w:rsidP="00C74BAE">
            <w:pPr>
              <w:pStyle w:val="CopticVersemulti-line"/>
              <w:rPr>
                <w:rFonts w:eastAsia="Arial Unicode MS" w:cs="FreeSerifAvvaShenouda"/>
              </w:rPr>
            </w:pPr>
            <w:r>
              <w:rPr>
                <w:rFonts w:eastAsia="Arial Unicode MS" w:cs="FreeSerifAvvaShenouda"/>
              </w:rPr>
              <w:t>ⲉⲑⲃⲉ ⲡⲉⲕⲃⲱⲕ ⲉ̄ⲑ̄ⲩ̄:</w:t>
            </w:r>
          </w:p>
          <w:p w:rsidR="00C74BAE" w:rsidRPr="00384F62" w:rsidRDefault="00C74BAE" w:rsidP="00C74BAE">
            <w:pPr>
              <w:pStyle w:val="CopticVerse"/>
            </w:pPr>
            <w:r>
              <w:t>Ⲓⲱⲁⲛⲛⲏⲥ ⲫⲁ ϯⲡⲁⲣⲑⲉⲛⲓⲁ.</w:t>
            </w:r>
          </w:p>
        </w:tc>
      </w:tr>
    </w:tbl>
    <w:p w:rsidR="00C74BAE" w:rsidRPr="00C74BAE" w:rsidRDefault="00C74BAE" w:rsidP="00C74BAE"/>
    <w:p w:rsidR="00FF5FF3" w:rsidRDefault="00FF5FF3" w:rsidP="00FF5FF3">
      <w:pPr>
        <w:pStyle w:val="Heading4"/>
      </w:pPr>
      <w:r>
        <w:t>The Friday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forerunner,</w:t>
            </w:r>
          </w:p>
          <w:p w:rsidR="00BB50F9" w:rsidRDefault="00BB50F9" w:rsidP="00BB50F9">
            <w:pPr>
              <w:pStyle w:val="EngHang"/>
            </w:pPr>
            <w:r>
              <w:t>The cousin of Immanuel,</w:t>
            </w:r>
          </w:p>
          <w:p w:rsidR="00BB50F9" w:rsidRDefault="00BB50F9" w:rsidP="00BB50F9">
            <w:pPr>
              <w:pStyle w:val="EngHang"/>
            </w:pPr>
            <w:r>
              <w:t>John the Baptist</w:t>
            </w:r>
          </w:p>
          <w:p w:rsidR="00BB50F9" w:rsidRDefault="00BB50F9" w:rsidP="00BB50F9">
            <w:pPr>
              <w:pStyle w:val="EngHangEnd"/>
            </w:pPr>
            <w:r>
              <w:t>Came to the land of Israel,</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Ⲁϥ̀ⲓ ⲛ̀ϫⲉ ⲡⲓⲡ̀ⲣⲟⲇⲣⲟⲙⲟⲥ:</w:t>
            </w:r>
          </w:p>
          <w:p w:rsidR="00BB50F9" w:rsidRDefault="00BB50F9" w:rsidP="00BB50F9">
            <w:pPr>
              <w:pStyle w:val="CopticVersemulti-line"/>
            </w:pPr>
            <w:r>
              <w:t>ⲡⲓⲥⲉⲩⲅⲅⲉⲛⲏⲥ ⲛ̀Ⲉⲙⲙⲁⲛⲟⲩⲏⲗ:</w:t>
            </w:r>
          </w:p>
          <w:p w:rsidR="00BB50F9" w:rsidRDefault="00BB50F9" w:rsidP="00BB50F9">
            <w:pPr>
              <w:pStyle w:val="CopticVersemulti-line"/>
            </w:pPr>
            <w:r>
              <w:t>Ⲓⲱⲁⲛⲛⲏⲥ ⲡⲓⲣⲉϥϯⲱⲙⲥ:</w:t>
            </w:r>
          </w:p>
          <w:p w:rsidR="00BB50F9" w:rsidRPr="00C35319" w:rsidRDefault="00BB50F9" w:rsidP="00BB50F9">
            <w:pPr>
              <w:pStyle w:val="CopticVerse"/>
            </w:pPr>
            <w:r>
              <w:t>ⲉ̀ⲡ̀ⲕⲁϩⲓ ⲛ̀ⲧⲉ ⲡⲒⲥⲣⲁⲏⲗ.</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Baptising in the waters</w:t>
            </w:r>
          </w:p>
          <w:p w:rsidR="00BB50F9" w:rsidRDefault="00BB50F9" w:rsidP="00BB50F9">
            <w:pPr>
              <w:pStyle w:val="EngHang"/>
            </w:pPr>
            <w:r>
              <w:t>Of the river Jordan, saying,</w:t>
            </w:r>
          </w:p>
          <w:p w:rsidR="00BB50F9" w:rsidRDefault="00BB50F9" w:rsidP="00BB50F9">
            <w:pPr>
              <w:pStyle w:val="EngHang"/>
            </w:pPr>
            <w:r>
              <w:t>“The Kingdom of Heaven</w:t>
            </w:r>
          </w:p>
          <w:p w:rsidR="00BB50F9" w:rsidRDefault="00BB50F9" w:rsidP="00BB50F9">
            <w:pPr>
              <w:pStyle w:val="EngHangEnd"/>
            </w:pPr>
            <w:r>
              <w:t>Is at hand.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Ⲃⲁⲡⲧⲓⲥⲓⲛ ϧⲉⲛ ⲫ̀ⲁⲓⲣⲟ:</w:t>
            </w:r>
          </w:p>
          <w:p w:rsidR="00BB50F9" w:rsidRDefault="00BB50F9" w:rsidP="00BB50F9">
            <w:pPr>
              <w:pStyle w:val="CopticVersemulti-line"/>
            </w:pPr>
            <w:r>
              <w:t>ⲙ̀ⲡⲓⲙⲱⲟⲩ ⲛ̀ⲧⲉ ⲡⲓⲒⲟⲣⲇⲁⲛⲏⲥ:</w:t>
            </w:r>
          </w:p>
          <w:p w:rsidR="00BB50F9" w:rsidRDefault="00BB50F9" w:rsidP="00BB50F9">
            <w:pPr>
              <w:pStyle w:val="CopticVersemulti-line"/>
            </w:pPr>
            <w:r>
              <w:t>ϫⲉ ⲁⲥϧⲱⲛⲧ ⲛ̀ϫⲉ ϯⲙⲉⲧⲟⲩⲣⲟ:</w:t>
            </w:r>
          </w:p>
          <w:p w:rsidR="00BB50F9" w:rsidRDefault="00BB50F9" w:rsidP="00BB50F9">
            <w:pPr>
              <w:pStyle w:val="CopticVerse"/>
            </w:pPr>
            <w:r>
              <w:t>ⲛ̀ⲧⲉ ⲛⲓⲫⲏⲟⲩⲓ̀ ϧⲉⲛ ⲟⲩⲓⲏⲥ.</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O men of the house of Israel,</w:t>
            </w:r>
          </w:p>
          <w:p w:rsidR="00BB50F9" w:rsidRDefault="00BB50F9" w:rsidP="00BB50F9">
            <w:pPr>
              <w:pStyle w:val="EngHang"/>
            </w:pPr>
            <w:r>
              <w:t>Bring forth fruit</w:t>
            </w:r>
          </w:p>
          <w:p w:rsidR="00BB50F9" w:rsidRDefault="00BB50F9" w:rsidP="00BB50F9">
            <w:pPr>
              <w:pStyle w:val="EngHang"/>
            </w:pPr>
            <w:r>
              <w:t>Of repentance</w:t>
            </w:r>
          </w:p>
          <w:p w:rsidR="00BB50F9" w:rsidRDefault="00BB50F9" w:rsidP="00BB50F9">
            <w:pPr>
              <w:pStyle w:val="EngHangEnd"/>
            </w:pPr>
            <w:r>
              <w:t>Joyfully and without despair.</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Ⲅⲉⲛⲟⲥ ⲛⲓⲃⲉⲛ ⲡ̀ⲏⲓ ⲛ̀Ⲓⲟⲩⲇⲁ:</w:t>
            </w:r>
          </w:p>
          <w:p w:rsidR="00BB50F9" w:rsidRDefault="00BB50F9" w:rsidP="00BB50F9">
            <w:pPr>
              <w:pStyle w:val="CopticVersemulti-line"/>
            </w:pPr>
            <w:r>
              <w:t>ⲁ̀ⲣⲓⲟⲩⲓ̀ ⲛ̀ⲟⲩⲟⲩⲧⲁϩ:</w:t>
            </w:r>
          </w:p>
          <w:p w:rsidR="00BB50F9" w:rsidRDefault="00BB50F9" w:rsidP="00BB50F9">
            <w:pPr>
              <w:pStyle w:val="CopticVersemulti-line"/>
            </w:pPr>
            <w:r>
              <w:t>ϥ̀ⲉⲙⲡ̀ϣⲁ ⲛ̀ϯⲙⲉⲧⲁⲛⲓⲁ:</w:t>
            </w:r>
          </w:p>
          <w:p w:rsidR="00BB50F9" w:rsidRDefault="00BB50F9" w:rsidP="00BB50F9">
            <w:pPr>
              <w:pStyle w:val="CopticVerse"/>
            </w:pPr>
            <w:r>
              <w:t>ϧⲉⲛ ⲟⲩⲟⲩⲛⲟϥ ⲛ̀ⲁⲧⲙ̀ⲕⲁϩ.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Truly, I baptize you</w:t>
            </w:r>
          </w:p>
          <w:p w:rsidR="00BB50F9" w:rsidRDefault="00BB50F9" w:rsidP="00BB50F9">
            <w:pPr>
              <w:pStyle w:val="EngHang"/>
            </w:pPr>
            <w:r>
              <w:t>With the water of repentance, but</w:t>
            </w:r>
          </w:p>
          <w:p w:rsidR="00BB50F9" w:rsidRDefault="00BB50F9" w:rsidP="00BB50F9">
            <w:pPr>
              <w:pStyle w:val="EngHang"/>
            </w:pPr>
            <w:r>
              <w:t>He Who is coming will baptize</w:t>
            </w:r>
          </w:p>
          <w:p w:rsidR="00BB50F9" w:rsidRDefault="00BB50F9" w:rsidP="00BB50F9">
            <w:pPr>
              <w:pStyle w:val="EngHangEnd"/>
            </w:pPr>
            <w:r>
              <w:t>With the Spirit of purity.”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Ⲇⲓⲕⲉⲱⲥ ⲁ̀ⲛⲟⲕ ϯⲱⲙⲥ ⲙ̀ⲙⲱⲧⲉⲛ:</w:t>
            </w:r>
          </w:p>
          <w:p w:rsidR="00BB50F9" w:rsidRDefault="00BB50F9" w:rsidP="00BB50F9">
            <w:pPr>
              <w:pStyle w:val="CopticVersemulti-line"/>
            </w:pPr>
            <w:r>
              <w:t>ϧⲉⲛ ⲟⲩⲙⲱⲟⲩ ⲛ̀ϯⲙⲉⲧⲁⲛⲟⲓⲁ:</w:t>
            </w:r>
          </w:p>
          <w:p w:rsidR="00BB50F9" w:rsidRDefault="00BB50F9" w:rsidP="00BB50F9">
            <w:pPr>
              <w:pStyle w:val="CopticVersemulti-line"/>
            </w:pPr>
            <w:r>
              <w:t>ⲫⲏⲉⲑⲛⲏⲟⲩ ϥ̀ⲛⲁϯⲱⲙⲥ ⲙ̀ⲙⲱⲧⲉⲛ:</w:t>
            </w:r>
          </w:p>
          <w:p w:rsidR="00BB50F9" w:rsidRDefault="00BB50F9" w:rsidP="00BB50F9">
            <w:pPr>
              <w:pStyle w:val="CopticVerse"/>
            </w:pPr>
            <w:r>
              <w:t>ϧⲉⲛ ⲟⲩⲡ̄ⲛ̄ⲁ̄  ⲛ̀ⲧⲉ ϯⲁⲅⲛⲓⲁ.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Therefore the blessed Isaiah</w:t>
            </w:r>
          </w:p>
          <w:p w:rsidR="00BB50F9" w:rsidRDefault="00BB50F9" w:rsidP="00BB50F9">
            <w:pPr>
              <w:pStyle w:val="EngHang"/>
            </w:pPr>
            <w:r>
              <w:t>Cried out, saying,</w:t>
            </w:r>
          </w:p>
          <w:p w:rsidR="00BB50F9" w:rsidRDefault="00BB50F9" w:rsidP="00BB50F9">
            <w:pPr>
              <w:pStyle w:val="EngHang"/>
            </w:pPr>
            <w:r>
              <w:t>“The voice of one crying in the wilderness,</w:t>
            </w:r>
          </w:p>
          <w:p w:rsidR="00BB50F9" w:rsidRDefault="00BB50F9" w:rsidP="00BB50F9">
            <w:pPr>
              <w:pStyle w:val="EngHangEnd"/>
            </w:pPr>
            <w:r>
              <w:t>Make straight the way of</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Ⲉⲑⲃⲉ ⲫⲁⲓ ⲁϥⲱϣ ⲉ̀ⲃⲟⲗ:</w:t>
            </w:r>
          </w:p>
          <w:p w:rsidR="00BB50F9" w:rsidRDefault="00BB50F9" w:rsidP="00BB50F9">
            <w:pPr>
              <w:pStyle w:val="CopticVersemulti-line"/>
            </w:pPr>
            <w:r>
              <w:t>ⲛ̀ϫⲉ Ⲏⲥⲁⲏ̀ⲁⲥ ⲫⲏⲉⲧⲥ̀ⲙⲁⲣⲱⲟⲩⲧ:</w:t>
            </w:r>
          </w:p>
          <w:p w:rsidR="00BB50F9" w:rsidRDefault="00BB50F9" w:rsidP="00BB50F9">
            <w:pPr>
              <w:pStyle w:val="CopticVersemulti-line"/>
            </w:pPr>
            <w:r>
              <w:t>ϫⲉ ⲧ̀ⲥ̀ⲙⲏ ⲡⲉⲧⲱϣ ⲉ̀ⲃⲟⲗ:</w:t>
            </w:r>
          </w:p>
          <w:p w:rsidR="00BB50F9" w:rsidRDefault="00BB50F9" w:rsidP="00BB50F9">
            <w:pPr>
              <w:pStyle w:val="CopticVerse"/>
            </w:pPr>
            <w:r>
              <w:t>ϩⲓⲡ̀ϣⲁϥⲉ ϫⲉ ⲥⲉⲃⲧⲉ ⲫ̀ⲙⲱⲓⲧ.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life-giver, the Lord our God;</w:t>
            </w:r>
          </w:p>
          <w:p w:rsidR="00BB50F9" w:rsidRDefault="00BB50F9" w:rsidP="00BB50F9">
            <w:pPr>
              <w:pStyle w:val="EngHang"/>
            </w:pPr>
            <w:r>
              <w:t>Make His paths straight,</w:t>
            </w:r>
          </w:p>
          <w:p w:rsidR="00BB50F9" w:rsidRDefault="00BB50F9" w:rsidP="00BB50F9">
            <w:pPr>
              <w:pStyle w:val="EngHang"/>
            </w:pPr>
            <w:r>
              <w:t>All vallies and fields</w:t>
            </w:r>
          </w:p>
          <w:p w:rsidR="00BB50F9" w:rsidRDefault="00BB50F9" w:rsidP="00BB50F9">
            <w:pPr>
              <w:pStyle w:val="EngHangEnd"/>
            </w:pPr>
            <w:r>
              <w:t>Rejoice with joy.”</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Ⲍⲱⲏ̀ ⲫⲟⲣⲟⲥ Ⲡⲟ̄ⲥ̄ ⲛⲉⲛⲚⲟⲩϯ:</w:t>
            </w:r>
          </w:p>
          <w:p w:rsidR="00BB50F9" w:rsidRDefault="00BB50F9" w:rsidP="00BB50F9">
            <w:pPr>
              <w:pStyle w:val="CopticVersemulti-line"/>
            </w:pPr>
            <w:r>
              <w:t>ⲟⲩⲟϩ ⲥⲟⲩⲧⲉⲛ ⲛⲉϥⲙⲁⲙ̀ⲙⲱϣⲓ:</w:t>
            </w:r>
          </w:p>
          <w:p w:rsidR="00BB50F9" w:rsidRDefault="00BB50F9" w:rsidP="00BB50F9">
            <w:pPr>
              <w:pStyle w:val="CopticVersemulti-line"/>
            </w:pPr>
            <w:r>
              <w:t>ϧⲉⲗⲗⲟⲧ ⲛⲓⲃⲉⲛ ⲛⲉⲛ ⲙⲉϣϣⲟϯ:</w:t>
            </w:r>
          </w:p>
          <w:p w:rsidR="00BB50F9" w:rsidRDefault="00BB50F9" w:rsidP="00BB50F9">
            <w:pPr>
              <w:pStyle w:val="CopticVerse"/>
            </w:pPr>
            <w:r>
              <w:t>ⲉⲩⲉ̀ⲑⲗⲏⲗ ϧⲉⲛ ⲟⲩⲣⲁϣⲓ.</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Behold, Jesus the merciful</w:t>
            </w:r>
          </w:p>
          <w:p w:rsidR="00BB50F9" w:rsidRDefault="00BB50F9" w:rsidP="00BB50F9">
            <w:pPr>
              <w:pStyle w:val="EngHang"/>
            </w:pPr>
            <w:r>
              <w:t>Came to the Jordan</w:t>
            </w:r>
          </w:p>
          <w:p w:rsidR="00BB50F9" w:rsidRDefault="00BB50F9" w:rsidP="00BB50F9">
            <w:pPr>
              <w:pStyle w:val="EngHang"/>
            </w:pPr>
            <w:r>
              <w:t>On this night,</w:t>
            </w:r>
          </w:p>
          <w:p w:rsidR="00BB50F9" w:rsidRDefault="00BB50F9" w:rsidP="00BB50F9">
            <w:pPr>
              <w:pStyle w:val="EngHangEnd"/>
            </w:pPr>
            <w:r>
              <w:t>And was baptised by John.</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Ⲏⲡⲡⲉ ⲅⲁⲣ Ⲓⲏ̄ⲥ̄ ⲡⲓⲢⲉϥⲛⲁⲓ:</w:t>
            </w:r>
          </w:p>
          <w:p w:rsidR="00BB50F9" w:rsidRDefault="00BB50F9" w:rsidP="00BB50F9">
            <w:pPr>
              <w:pStyle w:val="CopticVersemulti-line"/>
            </w:pPr>
            <w:r>
              <w:t>ⲁϥ̀ⲓ ⲉ̀ϫⲉⲛ ⲡⲓⲒⲟⲣⲇⲁⲛⲏⲥ:</w:t>
            </w:r>
          </w:p>
          <w:p w:rsidR="00BB50F9" w:rsidRDefault="00BB50F9" w:rsidP="00BB50F9">
            <w:pPr>
              <w:pStyle w:val="CopticVersemulti-line"/>
            </w:pPr>
            <w:r>
              <w:t>ⲙ̀ⲫ̀ⲣⲏϯ ⲙ̀ⲡⲁⲓⲉ̀ϫⲱⲣϩ ⲫⲁⲓ:</w:t>
            </w:r>
          </w:p>
          <w:p w:rsidR="00BB50F9" w:rsidRDefault="00BB50F9" w:rsidP="00BB50F9">
            <w:pPr>
              <w:pStyle w:val="CopticVerse"/>
            </w:pPr>
            <w:r>
              <w:t>ⲁϥϭⲓⲱⲙⲥ ⲉ̀ⲃⲟⲗϧⲉⲛ Ⲓⲱⲁⲛⲛⲏⲥ.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holy worshipper</w:t>
            </w:r>
          </w:p>
          <w:p w:rsidR="00BB50F9" w:rsidRDefault="00BB50F9" w:rsidP="00BB50F9">
            <w:pPr>
              <w:pStyle w:val="EngHang"/>
            </w:pPr>
            <w:r>
              <w:t>Witnessed and said,</w:t>
            </w:r>
          </w:p>
          <w:p w:rsidR="00BB50F9" w:rsidRDefault="00BB50F9" w:rsidP="00BB50F9">
            <w:pPr>
              <w:pStyle w:val="EngHang"/>
            </w:pPr>
            <w:r>
              <w:t>“I saw the Holy Spirit</w:t>
            </w:r>
          </w:p>
          <w:p w:rsidR="00BB50F9" w:rsidRDefault="00BB50F9" w:rsidP="00BB50F9">
            <w:pPr>
              <w:pStyle w:val="EngHangEnd"/>
            </w:pPr>
            <w:r>
              <w:t>Coming upon Him.”</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Ⲑⲉⲟ̀ⲥⲉⲃⲏⲥ ⲫⲏⲉ̄ⲑ̄ⲩ̄:</w:t>
            </w:r>
          </w:p>
          <w:p w:rsidR="00BB50F9" w:rsidRDefault="00BB50F9" w:rsidP="00BB50F9">
            <w:pPr>
              <w:pStyle w:val="CopticVersemulti-line"/>
            </w:pPr>
            <w:r>
              <w:t>ⲁϥⲉⲣⲙⲉⲑⲣⲉ ⲟⲩⲟϩ ⲡⲉϫⲁϥ:</w:t>
            </w:r>
          </w:p>
          <w:p w:rsidR="00BB50F9" w:rsidRDefault="00BB50F9" w:rsidP="00BB50F9">
            <w:pPr>
              <w:pStyle w:val="CopticVersemulti-line"/>
            </w:pPr>
            <w:r>
              <w:t>ϫⲉ ⲁⲓⲛⲁⲩ ⲉ̀ⲡⲓⲠⲛⲉⲩⲙⲁ</w:t>
            </w:r>
          </w:p>
          <w:p w:rsidR="00BB50F9" w:rsidRPr="005130A7" w:rsidRDefault="00BB50F9" w:rsidP="00BB50F9">
            <w:pPr>
              <w:pStyle w:val="CopticVerse"/>
            </w:pPr>
            <w:r>
              <w:t>ⲉ̄ⲑ̄ⲩ̄: ⲉϥⲛⲏⲟⲩ ⲉ̀ⲡⲉⲥⲏⲧ ⲉ̀ϫⲱϥ.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Behold the voice of the Father</w:t>
            </w:r>
          </w:p>
          <w:p w:rsidR="00BB50F9" w:rsidRDefault="00BB50F9" w:rsidP="00BB50F9">
            <w:pPr>
              <w:pStyle w:val="EngHang"/>
            </w:pPr>
            <w:r>
              <w:t>Said openly of Him,</w:t>
            </w:r>
          </w:p>
          <w:p w:rsidR="00BB50F9" w:rsidRDefault="00BB50F9" w:rsidP="00BB50F9">
            <w:pPr>
              <w:pStyle w:val="EngHang"/>
            </w:pPr>
            <w:r>
              <w:t>“This is My beloved Son</w:t>
            </w:r>
          </w:p>
          <w:p w:rsidR="00BB50F9" w:rsidRDefault="00BB50F9" w:rsidP="00BB50F9">
            <w:pPr>
              <w:pStyle w:val="EngHangEnd"/>
            </w:pPr>
            <w:r>
              <w:t>In whom I am well pleased.”</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Ⲓⲥ ⲟⲩⲥ̀ⲙⲏ ⲉ̀ⲃⲟⲗϧⲉⲛ ⲫ̀Ⲓⲱⲧ:</w:t>
            </w:r>
          </w:p>
          <w:p w:rsidR="00BB50F9" w:rsidRDefault="00BB50F9" w:rsidP="00BB50F9">
            <w:pPr>
              <w:pStyle w:val="CopticVersemulti-line"/>
            </w:pPr>
            <w:r>
              <w:t>ⲉⲥϫⲱ ⲙ̀ⲙⲟⲥ ⲣⲏⲧⲱⲥ ⲉⲑⲃⲏⲧⲉⲛ:</w:t>
            </w:r>
          </w:p>
          <w:p w:rsidR="00BB50F9" w:rsidRDefault="00BB50F9" w:rsidP="00BB50F9">
            <w:pPr>
              <w:pStyle w:val="CopticVersemulti-line"/>
            </w:pPr>
            <w:r>
              <w:t>ϫⲉ ⲫⲁⲓ ⲡⲉ Ⲡⲁϣⲏⲣⲓ Ⲡⲁⲙⲉⲛⲣⲓⲧ:</w:t>
            </w:r>
          </w:p>
          <w:p w:rsidR="00BB50F9" w:rsidRPr="005130A7" w:rsidRDefault="00BB50F9" w:rsidP="00BB50F9">
            <w:pPr>
              <w:pStyle w:val="CopticVerse"/>
            </w:pPr>
            <w:r>
              <w:t>ⲉ̀ⲧⲁⲓϯⲙⲁϯ ⲛ̀ϧⲏⲧϥ.</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The sea saw and retreated and</w:t>
            </w:r>
          </w:p>
          <w:p w:rsidR="00BB50F9" w:rsidRDefault="00BB50F9" w:rsidP="00BB50F9">
            <w:pPr>
              <w:pStyle w:val="EngHang"/>
            </w:pPr>
            <w:r>
              <w:t>The Jordan reversed,</w:t>
            </w:r>
          </w:p>
          <w:p w:rsidR="00BB50F9" w:rsidRDefault="00BB50F9" w:rsidP="00BB50F9">
            <w:pPr>
              <w:pStyle w:val="EngHang"/>
            </w:pPr>
            <w:r>
              <w:t>According to the saying of</w:t>
            </w:r>
          </w:p>
          <w:p w:rsidR="00BB50F9" w:rsidRDefault="00BB50F9" w:rsidP="00BB50F9">
            <w:pPr>
              <w:pStyle w:val="EngHangEnd"/>
            </w:pPr>
            <w:r>
              <w:t>David the Spirit bearer.</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Ⲕⲉ ⲫ̀ⲓⲟⲙ ⲁϥⲛⲁⲩ ⲁϥⲫⲱⲧ:</w:t>
            </w:r>
          </w:p>
          <w:p w:rsidR="00BB50F9" w:rsidRDefault="00BB50F9" w:rsidP="00BB50F9">
            <w:pPr>
              <w:pStyle w:val="CopticVersemulti-line"/>
            </w:pPr>
            <w:r>
              <w:t>ⲡⲓⲒⲟⲣⲇⲁⲛⲏⲥ ⲁϥⲕⲟⲧϥ ⲉ̀ⲫⲁϩⲟⲩ:</w:t>
            </w:r>
          </w:p>
          <w:p w:rsidR="00BB50F9" w:rsidRDefault="00BB50F9" w:rsidP="00BB50F9">
            <w:pPr>
              <w:pStyle w:val="CopticVersemulti-line"/>
            </w:pPr>
            <w:r>
              <w:t>ⲕⲁⲧⲁ ⲡ̀ⲥⲁϫⲓ ⲉ̀ⲧⲉⲛϩⲟⲧ:</w:t>
            </w:r>
          </w:p>
          <w:p w:rsidR="00BB50F9" w:rsidRPr="005130A7" w:rsidRDefault="00BB50F9" w:rsidP="00BB50F9">
            <w:pPr>
              <w:pStyle w:val="CopticVerse"/>
            </w:pPr>
            <w:r>
              <w:t>ⲛ̀Ⲇⲁⲩⲓⲇ ⲡⲓⲡ̀ⲛⲉⲩⲙⲁⲧⲟⲩⲫⲟⲣⲟⲥ.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 he said in the Psalm,</w:t>
            </w:r>
          </w:p>
          <w:p w:rsidR="00BB50F9" w:rsidRDefault="00BB50F9" w:rsidP="00BB50F9">
            <w:pPr>
              <w:pStyle w:val="EngHang"/>
            </w:pPr>
            <w:r>
              <w:t>“The waters say you,</w:t>
            </w:r>
          </w:p>
          <w:p w:rsidR="00BB50F9" w:rsidRDefault="00BB50F9" w:rsidP="00BB50F9">
            <w:pPr>
              <w:pStyle w:val="EngHang"/>
            </w:pPr>
            <w:r>
              <w:t>The depths were afraid,</w:t>
            </w:r>
          </w:p>
          <w:p w:rsidR="00BB50F9" w:rsidRDefault="00BB50F9" w:rsidP="00BB50F9">
            <w:pPr>
              <w:pStyle w:val="EngHangEnd"/>
            </w:pPr>
            <w:r>
              <w:t>And the mountains trembled.”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Ⲗⲟⲓⲡⲟⲛ ⲡⲉϫⲁϥ ϧⲉⲛ ⲡⲓⲯⲁⲗⲙⲟⲥ:</w:t>
            </w:r>
          </w:p>
          <w:p w:rsidR="00BB50F9" w:rsidRDefault="00BB50F9" w:rsidP="00BB50F9">
            <w:pPr>
              <w:pStyle w:val="CopticVersemulti-line"/>
            </w:pPr>
            <w:r>
              <w:t>ⲁⲩⲛⲁⲩ ⲉ̀ⲣⲟⲕ ⲛ̀ϫⲉ ϩⲁⲛⲙⲱⲟⲩ:</w:t>
            </w:r>
          </w:p>
          <w:p w:rsidR="00BB50F9" w:rsidRDefault="00BB50F9" w:rsidP="00BB50F9">
            <w:pPr>
              <w:pStyle w:val="CopticVersemulti-line"/>
            </w:pPr>
            <w:r>
              <w:t>ⲁⲩⲉⲣϩⲟϯ ⲛⲉⲙ ⲛⲓⲡⲉⲗⲁⲅⲟⲥ:</w:t>
            </w:r>
          </w:p>
          <w:p w:rsidR="00BB50F9" w:rsidRPr="005130A7" w:rsidRDefault="00BB50F9" w:rsidP="00BB50F9">
            <w:pPr>
              <w:pStyle w:val="CopticVerse"/>
            </w:pPr>
            <w:r>
              <w:t>ⲁⲩϣ̀ⲑⲟⲣⲧⲉⲣ ⲛ̀ϫⲉ ⲛⲓⲧⲱⲟⲩ.</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heavens rejoice,</w:t>
            </w:r>
          </w:p>
          <w:p w:rsidR="00BB50F9" w:rsidRDefault="00BB50F9" w:rsidP="00BB50F9">
            <w:pPr>
              <w:pStyle w:val="EngHang"/>
            </w:pPr>
            <w:r>
              <w:t>And the earth exalts,</w:t>
            </w:r>
          </w:p>
          <w:p w:rsidR="00BB50F9" w:rsidRDefault="00BB50F9" w:rsidP="00BB50F9">
            <w:pPr>
              <w:pStyle w:val="EngHang"/>
            </w:pPr>
            <w:r>
              <w:t>At the baptism of the sinless One,</w:t>
            </w:r>
          </w:p>
          <w:p w:rsidR="00BB50F9" w:rsidRDefault="00BB50F9" w:rsidP="00BB50F9">
            <w:pPr>
              <w:pStyle w:val="EngHangEnd"/>
            </w:pPr>
            <w:r>
              <w:t>The majestic Jesus Christ.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Ⲙⲁⲣⲟⲩⲟⲩⲛⲟϥ ⲛ̀ϫⲉ ⲛⲓⲫⲏⲟⲩⲓ̀:</w:t>
            </w:r>
          </w:p>
          <w:p w:rsidR="00BB50F9" w:rsidRDefault="00BB50F9" w:rsidP="00BB50F9">
            <w:pPr>
              <w:pStyle w:val="CopticVersemulti-line"/>
            </w:pPr>
            <w:r>
              <w:t>ⲟⲩⲟϩ ⲙⲁⲣⲉϥⲑⲉⲗⲏⲗ ⲛ̀ϫⲉ ⲡ̀ⲕⲁϩⲓ:</w:t>
            </w:r>
          </w:p>
          <w:p w:rsidR="00BB50F9" w:rsidRDefault="00BB50F9" w:rsidP="00BB50F9">
            <w:pPr>
              <w:pStyle w:val="CopticVersemulti-line"/>
            </w:pPr>
            <w:r>
              <w:t>ⲉⲑⲃⲉ ⲡⲓⲱⲙⲥ ⲙ̀ⲡⲓⲀⲑⲛⲟⲃⲓ:</w:t>
            </w:r>
          </w:p>
          <w:p w:rsidR="00BB50F9" w:rsidRPr="005130A7" w:rsidRDefault="00BB50F9" w:rsidP="00BB50F9">
            <w:pPr>
              <w:pStyle w:val="CopticVerse"/>
            </w:pPr>
            <w:r>
              <w:t>Ⲓⲏ̄ⲥ̄ Ⲡⲭ̄ⲥ̄ ⲫⲁ ⲡⲓⲁ̀ⲙⲁϩⲓ.</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O you faithful, the new Israel</w:t>
            </w:r>
          </w:p>
          <w:p w:rsidR="00BB50F9" w:rsidRDefault="00BB50F9" w:rsidP="00BB50F9">
            <w:pPr>
              <w:pStyle w:val="EngHang"/>
            </w:pPr>
            <w:r>
              <w:t>Come to the Holy baptism</w:t>
            </w:r>
          </w:p>
          <w:p w:rsidR="00BB50F9" w:rsidRDefault="00BB50F9" w:rsidP="00BB50F9">
            <w:pPr>
              <w:pStyle w:val="EngHang"/>
            </w:pPr>
            <w:r>
              <w:t>In the Name of the Father and the Son</w:t>
            </w:r>
          </w:p>
          <w:p w:rsidR="00BB50F9" w:rsidRDefault="00BB50F9" w:rsidP="00BB50F9">
            <w:pPr>
              <w:pStyle w:val="EngHangEnd"/>
            </w:pPr>
            <w:r>
              <w:t>And the Holy Spirit.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Ⲛⲓⲡⲓⲥⲧⲟⲥ ⲙ̀ⲡ̀Ⲓⲥⲣⲁⲏⲗ ⲙ̀ⲃⲉⲣⲓ:</w:t>
            </w:r>
          </w:p>
          <w:p w:rsidR="00BB50F9" w:rsidRDefault="00BB50F9" w:rsidP="00BB50F9">
            <w:pPr>
              <w:pStyle w:val="CopticVersemulti-line"/>
            </w:pPr>
            <w:r>
              <w:t>ⲁ̀ⲙⲱⲓⲛⲓ ⲉ̀ⲡⲓⲱⲙⲥ ⲉ̄ⲑ̄ⲩ̄:</w:t>
            </w:r>
          </w:p>
          <w:p w:rsidR="00BB50F9" w:rsidRDefault="00BB50F9" w:rsidP="00BB50F9">
            <w:pPr>
              <w:pStyle w:val="CopticVersemulti-line"/>
            </w:pPr>
            <w:r>
              <w:t>ϧⲉⲛ ⲫ̀ⲣⲁⲛ ⲙ̀ⲫ̀Ⲓⲱⲧ ⲛⲉⲙ ⲡ̀Ϣⲏⲣⲓ:</w:t>
            </w:r>
          </w:p>
          <w:p w:rsidR="00BB50F9" w:rsidRPr="005130A7" w:rsidRDefault="00BB50F9" w:rsidP="00BB50F9">
            <w:pPr>
              <w:pStyle w:val="CopticVerse"/>
            </w:pPr>
            <w:r>
              <w:t>ⲛⲉⲙ ⲡⲓⲠⲛⲉⲩⲙⲁ ⲉ̄ⲑ̄ⲩ̄.</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Truly Ezekiel said,</w:t>
            </w:r>
          </w:p>
          <w:p w:rsidR="00BB50F9" w:rsidRDefault="00BB50F9" w:rsidP="00BB50F9">
            <w:pPr>
              <w:pStyle w:val="EngHang"/>
            </w:pPr>
            <w:r>
              <w:t>“I will wash you joyfully</w:t>
            </w:r>
          </w:p>
          <w:p w:rsidR="00BB50F9" w:rsidRDefault="00BB50F9" w:rsidP="00BB50F9">
            <w:pPr>
              <w:pStyle w:val="EngHang"/>
            </w:pPr>
            <w:r>
              <w:t>With elect water</w:t>
            </w:r>
          </w:p>
          <w:p w:rsidR="00BB50F9" w:rsidRDefault="00BB50F9" w:rsidP="00BB50F9">
            <w:pPr>
              <w:pStyle w:val="EngHangEnd"/>
            </w:pPr>
            <w:r>
              <w:t>And purify you.</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Ⲝⲁⲡⲓⲛⲁ ⲁϥϫⲟⲥ Ⲓⲉⲍⲉⲕⲓⲏⲗ:</w:t>
            </w:r>
          </w:p>
          <w:p w:rsidR="00BB50F9" w:rsidRDefault="00BB50F9" w:rsidP="00BB50F9">
            <w:pPr>
              <w:pStyle w:val="CopticVersemulti-line"/>
            </w:pPr>
            <w:r>
              <w:t>ϫⲉ ϯⲛⲁⲛⲟⲩϫϧ ⲉ̀ϫⲉⲛ ⲑⲏⲛⲟⲩ:</w:t>
            </w:r>
          </w:p>
          <w:p w:rsidR="00BB50F9" w:rsidRDefault="00BB50F9" w:rsidP="00BB50F9">
            <w:pPr>
              <w:pStyle w:val="CopticVersemulti-line"/>
            </w:pPr>
            <w:r>
              <w:t>ⲛ̀ⲟⲩⲙⲱⲟⲩ ⲉϥⲥⲱⲧⲡ ϧⲉⲛ ⲟⲩⲑⲉⲗⲏⲗ:</w:t>
            </w:r>
          </w:p>
          <w:p w:rsidR="00BB50F9" w:rsidRPr="005130A7" w:rsidRDefault="00BB50F9" w:rsidP="00BB50F9">
            <w:pPr>
              <w:pStyle w:val="CopticVerse"/>
            </w:pPr>
            <w:r>
              <w:t>ⲟⲩⲟϩ ⲛ̀ⲧⲁⲧⲟⲩⲃⲉⲑⲏⲛⲟⲩ.</w:t>
            </w:r>
          </w:p>
        </w:tc>
      </w:tr>
      <w:tr w:rsidR="00BB50F9" w:rsidTr="00BB50F9">
        <w:trPr>
          <w:cantSplit/>
          <w:jc w:val="center"/>
        </w:trPr>
        <w:tc>
          <w:tcPr>
            <w:tcW w:w="288" w:type="dxa"/>
          </w:tcPr>
          <w:p w:rsidR="00BB50F9" w:rsidRDefault="00BB50F9" w:rsidP="00BB50F9">
            <w:pPr>
              <w:pStyle w:val="CopticCross"/>
            </w:pPr>
            <w:r w:rsidRPr="00FB5ACB">
              <w:lastRenderedPageBreak/>
              <w:t>¿</w:t>
            </w:r>
          </w:p>
        </w:tc>
        <w:tc>
          <w:tcPr>
            <w:tcW w:w="3960" w:type="dxa"/>
          </w:tcPr>
          <w:p w:rsidR="00BB50F9" w:rsidRDefault="00BB50F9" w:rsidP="00BB50F9">
            <w:pPr>
              <w:pStyle w:val="EngHang"/>
            </w:pPr>
            <w:r>
              <w:t>A new heart and spirit,</w:t>
            </w:r>
          </w:p>
          <w:p w:rsidR="00BB50F9" w:rsidRDefault="00BB50F9" w:rsidP="00BB50F9">
            <w:pPr>
              <w:pStyle w:val="EngHang"/>
            </w:pPr>
            <w:r>
              <w:t>I will make within you,</w:t>
            </w:r>
          </w:p>
          <w:p w:rsidR="00BB50F9" w:rsidRDefault="00BB50F9" w:rsidP="00BB50F9">
            <w:pPr>
              <w:pStyle w:val="EngHang"/>
            </w:pPr>
            <w:r>
              <w:t>And I will remove the stony heart</w:t>
            </w:r>
          </w:p>
          <w:p w:rsidR="00BB50F9" w:rsidRDefault="00BB50F9" w:rsidP="00BB50F9">
            <w:pPr>
              <w:pStyle w:val="EngHangEnd"/>
            </w:pPr>
            <w:r>
              <w:t>From you at all times.”</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Ⲟⲩϩⲏⲧ ⲛⲉⲙ ⲟⲩⲠⲛⲉⲩⲙⲁ ⲙ̀ⲃⲉⲣⲓ:</w:t>
            </w:r>
          </w:p>
          <w:p w:rsidR="00BB50F9" w:rsidRDefault="00BB50F9" w:rsidP="00BB50F9">
            <w:pPr>
              <w:pStyle w:val="CopticVersemulti-line"/>
            </w:pPr>
            <w:r>
              <w:t>ϯⲛⲁⲁⲓϥ ⲥⲁϧⲟⲩⲛ ⲙ̀ⲙⲱⲧⲉⲛ:</w:t>
            </w:r>
          </w:p>
          <w:p w:rsidR="00BB50F9" w:rsidRDefault="00BB50F9" w:rsidP="00BB50F9">
            <w:pPr>
              <w:pStyle w:val="CopticVersemulti-line"/>
            </w:pPr>
            <w:r>
              <w:t>ϯⲛⲁⲱ̀ⲗⲓ ⲙ̀ⲡⲓϩⲏⲧ ⲛ̀ⲱ̀ⲛⲓ:</w:t>
            </w:r>
          </w:p>
          <w:p w:rsidR="00BB50F9" w:rsidRPr="005130A7" w:rsidRDefault="00BB50F9" w:rsidP="00BB50F9">
            <w:pPr>
              <w:pStyle w:val="CopticVerse"/>
            </w:pPr>
            <w:r>
              <w:t>ⲉ̀ⲃⲟⲗϧⲉⲛ ⲛⲉⲧⲉⲛⲥⲁⲣⲝ ⲛ̀ⲥⲏⲟⲩ ⲛⲓⲃⲉⲛ.</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This pure one also said</w:t>
            </w:r>
          </w:p>
          <w:p w:rsidR="00BB50F9" w:rsidRDefault="00BB50F9" w:rsidP="00BB50F9">
            <w:pPr>
              <w:pStyle w:val="EngHang"/>
            </w:pPr>
            <w:r>
              <w:t>That every living soul</w:t>
            </w:r>
          </w:p>
          <w:p w:rsidR="00BB50F9" w:rsidRDefault="00BB50F9" w:rsidP="00BB50F9">
            <w:pPr>
              <w:pStyle w:val="EngHang"/>
            </w:pPr>
            <w:r>
              <w:t>Upon which the water of the river</w:t>
            </w:r>
          </w:p>
          <w:p w:rsidR="00BB50F9" w:rsidRDefault="00BB50F9" w:rsidP="00BB50F9">
            <w:pPr>
              <w:pStyle w:val="EngHangEnd"/>
            </w:pPr>
            <w:r>
              <w:t>Is cast shall live.</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Ⲡⲉϫⲁϥ ⲟⲛ ⲛ̀ϫⲉ ⲡⲓⲑ̀ⲙⲏⲓ ⲫⲁⲓ:</w:t>
            </w:r>
          </w:p>
          <w:p w:rsidR="00BB50F9" w:rsidRDefault="00BB50F9" w:rsidP="00BB50F9">
            <w:pPr>
              <w:pStyle w:val="CopticVersemulti-line"/>
            </w:pPr>
            <w:r>
              <w:t>ϫⲉ ⲯⲩⲭⲏ ⲛⲓⲃⲉⲛ ⲉⲧⲟⲛϧ:</w:t>
            </w:r>
          </w:p>
          <w:p w:rsidR="00BB50F9" w:rsidRDefault="00BB50F9" w:rsidP="00BB50F9">
            <w:pPr>
              <w:pStyle w:val="CopticVersemulti-line"/>
            </w:pPr>
            <w:r>
              <w:t>ⲉⲧⲃⲉⲣⲃⲉⲣ ⲉ̀ϫⲱⲟⲩ ⲛ̀ϫⲉ ⲡⲁⲓⲙⲱⲟⲩ ⲫⲁⲓ:</w:t>
            </w:r>
          </w:p>
          <w:p w:rsidR="00BB50F9" w:rsidRPr="005130A7" w:rsidRDefault="00BB50F9" w:rsidP="00BB50F9">
            <w:pPr>
              <w:pStyle w:val="CopticVerse"/>
            </w:pPr>
            <w:r>
              <w:t>ⲛ̀ⲧⲉ ⲡⲁⲓⲓⲁⲣⲟ ⲥⲉⲛⲁⲱⲛϧ.</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Rejoice, O Christians,</w:t>
            </w:r>
          </w:p>
          <w:p w:rsidR="00BB50F9" w:rsidRDefault="00BB50F9" w:rsidP="00BB50F9">
            <w:pPr>
              <w:pStyle w:val="EngHang"/>
            </w:pPr>
            <w:r>
              <w:t>For Christ chose you</w:t>
            </w:r>
          </w:p>
          <w:p w:rsidR="00BB50F9" w:rsidRDefault="00BB50F9" w:rsidP="00BB50F9">
            <w:pPr>
              <w:pStyle w:val="EngHang"/>
            </w:pPr>
            <w:r>
              <w:t>And delivered sweet</w:t>
            </w:r>
          </w:p>
          <w:p w:rsidR="00BB50F9" w:rsidRDefault="00BB50F9" w:rsidP="00BB50F9">
            <w:pPr>
              <w:pStyle w:val="EngHangEnd"/>
            </w:pPr>
            <w:r>
              <w:t xml:space="preserve">Salvation, filling all. </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Ⲣⲁϣⲓ ⲱ̀ ⲛⲓⲬ̀ⲣⲓⲥⲧⲓⲁⲛⲟⲥ:</w:t>
            </w:r>
          </w:p>
          <w:p w:rsidR="00BB50F9" w:rsidRDefault="00BB50F9" w:rsidP="00BB50F9">
            <w:pPr>
              <w:pStyle w:val="CopticVersemulti-line"/>
            </w:pPr>
            <w:r>
              <w:t>ϫⲉ Ⲡⲭ̄ⲥ̄ ⲁϥⲥⲱⲧⲡ ⲙ̀ⲙⲱⲧⲉⲛ:</w:t>
            </w:r>
          </w:p>
          <w:p w:rsidR="00BB50F9" w:rsidRDefault="00BB50F9" w:rsidP="00BB50F9">
            <w:pPr>
              <w:pStyle w:val="CopticVersemulti-line"/>
              <w:rPr>
                <w:b/>
              </w:rPr>
            </w:pPr>
            <w:r>
              <w:t xml:space="preserve">ⲟⲩⲟϩ </w:t>
            </w:r>
            <w:r w:rsidRPr="00BB50F9">
              <w:t>ⲙⲏⲓⲥ ⲛⲱⲧⲉⲛ ϯⲛⲟⲩ</w:t>
            </w:r>
            <w:r>
              <w:rPr>
                <w:b/>
              </w:rPr>
              <w:t>:</w:t>
            </w:r>
          </w:p>
          <w:p w:rsidR="00BB50F9" w:rsidRPr="005130A7" w:rsidRDefault="00BB50F9" w:rsidP="00BB50F9">
            <w:pPr>
              <w:pStyle w:val="CopticVerse"/>
            </w:pPr>
            <w:r w:rsidRPr="00DD69E5">
              <w:t>ⲙ̀ⲡⲓⲟⲩϫⲁⲓ ⲛ̀ⲥⲏⲟⲩ ⲛⲓⲃⲉⲛ.</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Give ear, all peoples,</w:t>
            </w:r>
          </w:p>
          <w:p w:rsidR="00BB50F9" w:rsidRDefault="00BB50F9" w:rsidP="00BB50F9">
            <w:pPr>
              <w:pStyle w:val="EngHang"/>
            </w:pPr>
            <w:r>
              <w:t>The tribes and all tongues,</w:t>
            </w:r>
          </w:p>
          <w:p w:rsidR="00BB50F9" w:rsidRDefault="00BB50F9" w:rsidP="00BB50F9">
            <w:pPr>
              <w:pStyle w:val="EngHang"/>
            </w:pPr>
            <w:r>
              <w:t>Rush to the glorious baptism</w:t>
            </w:r>
          </w:p>
          <w:p w:rsidR="00BB50F9" w:rsidRDefault="00BB50F9" w:rsidP="00BB50F9">
            <w:pPr>
              <w:pStyle w:val="EngHangEnd"/>
            </w:pPr>
            <w:r>
              <w:t>And receive eternal life.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Ⲥⲱⲧⲉⲙ ⲱ̀ ⲛⲓⲗⲁⲟⲥ ⲧⲏⲣⲟⲩ:</w:t>
            </w:r>
          </w:p>
          <w:p w:rsidR="00BB50F9" w:rsidRDefault="00BB50F9" w:rsidP="00BB50F9">
            <w:pPr>
              <w:pStyle w:val="CopticVersemulti-line"/>
            </w:pPr>
            <w:r>
              <w:t>ⲛⲓⲅⲩⲗⲏ ⲛⲉⲙ ⲛⲓⲁⲥⲡⲓ ⲛ̀ⲗⲁⲥ:</w:t>
            </w:r>
          </w:p>
          <w:p w:rsidR="00BB50F9" w:rsidRDefault="00BB50F9" w:rsidP="00BB50F9">
            <w:pPr>
              <w:pStyle w:val="CopticVersemulti-line"/>
            </w:pPr>
            <w:r>
              <w:t>ⲭⲱⲗⲉⲙ ⲉ̀ⲡⲓⲱⲙⲥ ⲉⲧϣⲟⲩϣⲟⲩ:</w:t>
            </w:r>
          </w:p>
          <w:p w:rsidR="00BB50F9" w:rsidRPr="005130A7" w:rsidRDefault="00BB50F9" w:rsidP="00BB50F9">
            <w:pPr>
              <w:pStyle w:val="CopticVerse"/>
            </w:pPr>
            <w:r>
              <w:t>ⲉⲑⲣⲉⲛϭⲓ ⲙ̀ⲡⲓⲱⲛϧ ⲉ̀ⲱ̀ⲛⲁⲥ.</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Ask the Lord without malice,</w:t>
            </w:r>
          </w:p>
          <w:p w:rsidR="00BB50F9" w:rsidRDefault="00BB50F9" w:rsidP="00BB50F9">
            <w:pPr>
              <w:pStyle w:val="EngHang"/>
            </w:pPr>
            <w:r>
              <w:t>With a humble heart,</w:t>
            </w:r>
          </w:p>
          <w:p w:rsidR="00BB50F9" w:rsidRDefault="00BB50F9" w:rsidP="00BB50F9">
            <w:pPr>
              <w:pStyle w:val="EngHang"/>
            </w:pPr>
            <w:r>
              <w:t>Come to be illuminated</w:t>
            </w:r>
          </w:p>
          <w:p w:rsidR="00BB50F9" w:rsidRPr="0078672A" w:rsidRDefault="00BB50F9" w:rsidP="00BB50F9">
            <w:pPr>
              <w:pStyle w:val="EngHangEnd"/>
            </w:pPr>
            <w:r>
              <w:t>And your faces made unashamed.</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Ⲧⲱⲃϩ ⲙ̀Ⲡⲟ̄ⲥ̄ ϧⲉⲛ ⲟⲩⲙⲉⲧⲁⲧϣⲟⲃⲓ:</w:t>
            </w:r>
          </w:p>
          <w:p w:rsidR="00BB50F9" w:rsidRDefault="00BB50F9" w:rsidP="00BB50F9">
            <w:pPr>
              <w:pStyle w:val="CopticVersemulti-line"/>
            </w:pPr>
            <w:r>
              <w:t>ϧⲉⲏⲛ ⲟⲩϩⲏⲧ ⲉϥⲑⲉⲃⲓⲟ:</w:t>
            </w:r>
          </w:p>
          <w:p w:rsidR="00BB50F9" w:rsidRDefault="00BB50F9" w:rsidP="00BB50F9">
            <w:pPr>
              <w:pStyle w:val="CopticVersemulti-line"/>
            </w:pPr>
            <w:r>
              <w:t>ⲁ̀ⲙⲱⲓⲛⲓ ⲉⲑⲣⲉⲧⲉⲛ ⲉⲣⲟⲩⲱⲓⲛⲓ:</w:t>
            </w:r>
          </w:p>
          <w:p w:rsidR="00BB50F9" w:rsidRPr="005130A7" w:rsidRDefault="00BB50F9" w:rsidP="00BB50F9">
            <w:pPr>
              <w:pStyle w:val="CopticVerse"/>
            </w:pPr>
            <w:r>
              <w:t>ⲛ̀ⲛⲟⲩϭⲓϣⲓⲡⲓ ⲛ̀ϫⲉ ⲛⲉⲧⲉⲛϩⲟ.</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The Son of God, the lover of mankind,</w:t>
            </w:r>
          </w:p>
          <w:p w:rsidR="00BB50F9" w:rsidRDefault="00BB50F9" w:rsidP="00BB50F9">
            <w:pPr>
              <w:pStyle w:val="EngHang"/>
            </w:pPr>
            <w:r>
              <w:t>Said in His authority,</w:t>
            </w:r>
          </w:p>
          <w:p w:rsidR="00BB50F9" w:rsidRDefault="00BB50F9" w:rsidP="00BB50F9">
            <w:pPr>
              <w:pStyle w:val="EngHang"/>
            </w:pPr>
            <w:r>
              <w:t>“If a man is not born</w:t>
            </w:r>
          </w:p>
          <w:p w:rsidR="00BB50F9" w:rsidRDefault="00BB50F9" w:rsidP="00BB50F9">
            <w:pPr>
              <w:pStyle w:val="EngHangEnd"/>
            </w:pPr>
            <w:r>
              <w:t>Of water and the Spirit,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Ⲩⲓⲟⲥ Ⲑⲉⲟⲥ ⲡⲓⲘⲁⲓⲣⲱⲙⲓ:</w:t>
            </w:r>
          </w:p>
          <w:p w:rsidR="00BB50F9" w:rsidRDefault="00BB50F9" w:rsidP="00BB50F9">
            <w:pPr>
              <w:pStyle w:val="CopticVersemulti-line"/>
            </w:pPr>
            <w:r>
              <w:t>ⲡⲉϫⲁϥ ϧⲉⲛ ⲧⲉϥⲉⲝⲟⲩⲥⲓⲁ:</w:t>
            </w:r>
          </w:p>
          <w:p w:rsidR="00BB50F9" w:rsidRDefault="00BB50F9" w:rsidP="00BB50F9">
            <w:pPr>
              <w:pStyle w:val="CopticVersemulti-line"/>
            </w:pPr>
            <w:r>
              <w:t>ϫⲉ ⲁⲩϣ̀ⲧⲉⲙⲙⲉⲥ ⲟⲩⲣⲱⲙⲓ:</w:t>
            </w:r>
          </w:p>
          <w:p w:rsidR="00BB50F9" w:rsidRPr="005130A7" w:rsidRDefault="00BB50F9" w:rsidP="00BB50F9">
            <w:pPr>
              <w:pStyle w:val="CopticHangingVerse"/>
            </w:pPr>
            <w:r>
              <w:t>ⲉ̀ⲃⲟⲗϧⲉⲛ ⲟⲩⲙⲱⲟⲩ ⲛⲉⲙ ⲟⲩⲡ̀ⲛⲉⲩⲙⲁ.</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He cannot</w:t>
            </w:r>
          </w:p>
          <w:p w:rsidR="00BB50F9" w:rsidRDefault="00BB50F9" w:rsidP="00BB50F9">
            <w:pPr>
              <w:pStyle w:val="EngHang"/>
            </w:pPr>
            <w:r>
              <w:t>Enter the Kingdom</w:t>
            </w:r>
          </w:p>
          <w:p w:rsidR="00BB50F9" w:rsidRDefault="00BB50F9" w:rsidP="00BB50F9">
            <w:pPr>
              <w:pStyle w:val="EngHang"/>
            </w:pPr>
            <w:r>
              <w:t>Of God and joy</w:t>
            </w:r>
          </w:p>
          <w:p w:rsidR="00BB50F9" w:rsidRDefault="00BB50F9" w:rsidP="00BB50F9">
            <w:pPr>
              <w:pStyle w:val="EngHangEnd"/>
            </w:pPr>
            <w:r>
              <w:t>Eternal and incorruptible.”</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Ⲫⲁⲓ ⲙ̀ⲙⲟⲛ ϣ̀ϫⲟⲙ ⲙ̀ⲙⲟϥ:</w:t>
            </w:r>
          </w:p>
          <w:p w:rsidR="00BB50F9" w:rsidRDefault="00BB50F9" w:rsidP="00BB50F9">
            <w:pPr>
              <w:pStyle w:val="CopticVersemulti-line"/>
            </w:pPr>
            <w:r>
              <w:t>ⲉ̀ⲓ̀ ⲉ̀ϧⲟⲩⲛ ⲉ̀ϯⲙⲉⲧⲟⲩⲣⲟ:</w:t>
            </w:r>
          </w:p>
          <w:p w:rsidR="00BB50F9" w:rsidRDefault="00BB50F9" w:rsidP="00BB50F9">
            <w:pPr>
              <w:pStyle w:val="CopticVersemulti-line"/>
            </w:pPr>
            <w:r>
              <w:t>ⲛ̀ⲧⲉ Ⲫϯ ⲛⲉⲙ ⲡⲓⲟⲩⲛⲟϥ:</w:t>
            </w:r>
          </w:p>
          <w:p w:rsidR="00BB50F9" w:rsidRPr="005130A7" w:rsidRDefault="00BB50F9" w:rsidP="00BB50F9">
            <w:pPr>
              <w:pStyle w:val="CopticVerse"/>
            </w:pPr>
            <w:r>
              <w:t>ⲉⲑⲙⲏⲛ ⲉ̀ⲃⲟⲗ ⲛ̀ⲁⲧⲧⲁⲕⲟ.</w:t>
            </w:r>
          </w:p>
        </w:tc>
      </w:tr>
      <w:tr w:rsidR="00BB50F9" w:rsidTr="00BB50F9">
        <w:trPr>
          <w:cantSplit/>
          <w:jc w:val="center"/>
        </w:trPr>
        <w:tc>
          <w:tcPr>
            <w:tcW w:w="288" w:type="dxa"/>
          </w:tcPr>
          <w:p w:rsidR="00BB50F9" w:rsidRDefault="00BB50F9" w:rsidP="00BB50F9">
            <w:pPr>
              <w:pStyle w:val="CopticCross"/>
            </w:pPr>
          </w:p>
        </w:tc>
        <w:tc>
          <w:tcPr>
            <w:tcW w:w="3960" w:type="dxa"/>
          </w:tcPr>
          <w:p w:rsidR="00BB50F9" w:rsidRDefault="00BB50F9" w:rsidP="00BB50F9">
            <w:pPr>
              <w:pStyle w:val="EngHang"/>
            </w:pPr>
            <w:r>
              <w:t>Forgive our trespasses</w:t>
            </w:r>
          </w:p>
          <w:p w:rsidR="00BB50F9" w:rsidRDefault="00BB50F9" w:rsidP="00BB50F9">
            <w:pPr>
              <w:pStyle w:val="EngHang"/>
            </w:pPr>
            <w:r>
              <w:t>Through the prayers of the advocate</w:t>
            </w:r>
          </w:p>
          <w:p w:rsidR="00BB50F9" w:rsidRDefault="00BB50F9" w:rsidP="00BB50F9">
            <w:pPr>
              <w:pStyle w:val="EngHang"/>
            </w:pPr>
            <w:r>
              <w:t>The lady uf us all, Mary</w:t>
            </w:r>
          </w:p>
          <w:p w:rsidR="00BB50F9" w:rsidRDefault="00BB50F9" w:rsidP="00BB50F9">
            <w:pPr>
              <w:pStyle w:val="EngHangEnd"/>
            </w:pPr>
            <w:r>
              <w:t>And John the Baptist.</w:t>
            </w:r>
          </w:p>
        </w:tc>
        <w:tc>
          <w:tcPr>
            <w:tcW w:w="288" w:type="dxa"/>
          </w:tcPr>
          <w:p w:rsidR="00BB50F9" w:rsidRDefault="00BB50F9" w:rsidP="00BB50F9"/>
        </w:tc>
        <w:tc>
          <w:tcPr>
            <w:tcW w:w="288" w:type="dxa"/>
          </w:tcPr>
          <w:p w:rsidR="00BB50F9" w:rsidRDefault="00BB50F9" w:rsidP="00BB50F9">
            <w:pPr>
              <w:pStyle w:val="CopticCross"/>
            </w:pPr>
          </w:p>
        </w:tc>
        <w:tc>
          <w:tcPr>
            <w:tcW w:w="3960" w:type="dxa"/>
          </w:tcPr>
          <w:p w:rsidR="00BB50F9" w:rsidRDefault="00BB50F9" w:rsidP="00BB50F9">
            <w:pPr>
              <w:pStyle w:val="CopticVersemulti-line"/>
            </w:pPr>
            <w:r>
              <w:t>Ⲭⲱ ⲛⲁⲛ ⲉ̀ⲃⲟⲗ ⲛ̀ⲛⲉⲛⲁ̀ⲛⲟⲙⲓⲁ:</w:t>
            </w:r>
          </w:p>
          <w:p w:rsidR="00BB50F9" w:rsidRDefault="00BB50F9" w:rsidP="00BB50F9">
            <w:pPr>
              <w:pStyle w:val="CopticVersemulti-line"/>
            </w:pPr>
            <w:r>
              <w:t>ϩⲓⲧⲉⲛ ⲛⲓⲧⲱⲃϩ ⲛ̀ⲧⲉ ϯⲡ̀ⲣⲟⲥⲧⲁⲧⲏⲥ:</w:t>
            </w:r>
          </w:p>
          <w:p w:rsidR="00BB50F9" w:rsidRDefault="00BB50F9" w:rsidP="00BB50F9">
            <w:pPr>
              <w:pStyle w:val="CopticVersemulti-line"/>
            </w:pPr>
            <w:r>
              <w:t>ⲧⲉⲛⲟ̄ⲥ̄ ⲛ̀ⲛⲏⲃ ⲧⲏⲣⲉⲛ Ⲙⲁⲣⲓⲁ:</w:t>
            </w:r>
          </w:p>
          <w:p w:rsidR="00BB50F9" w:rsidRPr="005130A7" w:rsidRDefault="00BB50F9" w:rsidP="00BB50F9">
            <w:pPr>
              <w:pStyle w:val="CopticVerse"/>
            </w:pPr>
            <w:r>
              <w:t>ⲛⲉⲙ Ⲓⲱⲁⲛⲛⲏⲥ ⲡⲓⲂⲁⲡⲧⲓⲥⲏⲥ.</w:t>
            </w:r>
          </w:p>
        </w:tc>
      </w:tr>
      <w:tr w:rsidR="00BB50F9" w:rsidTr="00BB50F9">
        <w:trPr>
          <w:cantSplit/>
          <w:jc w:val="center"/>
        </w:trPr>
        <w:tc>
          <w:tcPr>
            <w:tcW w:w="288" w:type="dxa"/>
          </w:tcPr>
          <w:p w:rsidR="00BB50F9" w:rsidRPr="003209AF" w:rsidRDefault="00BB50F9" w:rsidP="00BB50F9">
            <w:pPr>
              <w:pStyle w:val="CopticCross"/>
              <w:rPr>
                <w:b/>
              </w:rPr>
            </w:pPr>
            <w:r w:rsidRPr="00FB5ACB">
              <w:t>¿</w:t>
            </w:r>
          </w:p>
        </w:tc>
        <w:tc>
          <w:tcPr>
            <w:tcW w:w="3960" w:type="dxa"/>
          </w:tcPr>
          <w:p w:rsidR="00BB50F9" w:rsidRDefault="00BB50F9" w:rsidP="00BB50F9">
            <w:pPr>
              <w:pStyle w:val="EngHang"/>
            </w:pPr>
            <w:r>
              <w:t>All the souls of the faithful</w:t>
            </w:r>
          </w:p>
          <w:p w:rsidR="00BB50F9" w:rsidRDefault="00BB50F9" w:rsidP="00BB50F9">
            <w:pPr>
              <w:pStyle w:val="EngHang"/>
            </w:pPr>
            <w:r>
              <w:t>Who have departed, repose them.</w:t>
            </w:r>
          </w:p>
          <w:p w:rsidR="00BB50F9" w:rsidRDefault="00BB50F9" w:rsidP="00BB50F9">
            <w:pPr>
              <w:pStyle w:val="EngHang"/>
            </w:pPr>
            <w:r>
              <w:t>Prefect we, the Christians</w:t>
            </w:r>
          </w:p>
          <w:p w:rsidR="00BB50F9" w:rsidRDefault="00BB50F9" w:rsidP="00BB50F9">
            <w:pPr>
              <w:pStyle w:val="EngHangEnd"/>
            </w:pPr>
            <w:r>
              <w:t>From now till eternity.</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pPr>
            <w:r>
              <w:t>Ⲯⲩⲭⲏ ⲛⲓⲃⲉⲛ ⲛ̀ⲛⲓⲡⲓⲥⲧⲟⲥ:</w:t>
            </w:r>
          </w:p>
          <w:p w:rsidR="00BB50F9" w:rsidRDefault="00BB50F9" w:rsidP="00BB50F9">
            <w:pPr>
              <w:pStyle w:val="CopticVersemulti-line"/>
            </w:pPr>
            <w:r>
              <w:t>ⲛⲏⲉ̀ⲧⲁⲩⲉⲛⲕⲟⲧ ⲙⲁⲙ̀ⲧⲟⲛ ⲛⲱⲟⲩ:</w:t>
            </w:r>
          </w:p>
          <w:p w:rsidR="00BB50F9" w:rsidRDefault="00BB50F9" w:rsidP="00BB50F9">
            <w:pPr>
              <w:pStyle w:val="CopticVersemulti-line"/>
            </w:pPr>
            <w:r>
              <w:t>ϫⲱⲕⲧⲉⲛ ⲉ̀ⲃⲟⲗ ⲛ̀ Ⲭ̀ⲣⲓⲥⲧⲓⲁⲛⲟⲥ:</w:t>
            </w:r>
          </w:p>
          <w:p w:rsidR="00BB50F9" w:rsidRPr="005130A7" w:rsidRDefault="00BB50F9" w:rsidP="00BB50F9">
            <w:pPr>
              <w:pStyle w:val="CopticVerse"/>
            </w:pPr>
            <w:r>
              <w:t>ⲓⲥϫⲉⲛ ϯⲛⲟⲩ ϣⲁ ⲡ̀ϫⲱⲕ ⲉ̀ⲃⲟⲗ.</w:t>
            </w:r>
          </w:p>
        </w:tc>
      </w:tr>
      <w:tr w:rsidR="00BB50F9" w:rsidTr="00BB50F9">
        <w:trPr>
          <w:cantSplit/>
          <w:jc w:val="center"/>
        </w:trPr>
        <w:tc>
          <w:tcPr>
            <w:tcW w:w="288" w:type="dxa"/>
          </w:tcPr>
          <w:p w:rsidR="00BB50F9" w:rsidRDefault="00BB50F9" w:rsidP="00BB50F9">
            <w:pPr>
              <w:pStyle w:val="CopticCross"/>
            </w:pPr>
            <w:r w:rsidRPr="00FB5ACB">
              <w:t>¿</w:t>
            </w:r>
          </w:p>
        </w:tc>
        <w:tc>
          <w:tcPr>
            <w:tcW w:w="3960" w:type="dxa"/>
          </w:tcPr>
          <w:p w:rsidR="00BB50F9" w:rsidRDefault="00BB50F9" w:rsidP="00BB50F9">
            <w:pPr>
              <w:pStyle w:val="EngHang"/>
            </w:pPr>
            <w:r>
              <w:t>Be patient O my Master.</w:t>
            </w:r>
          </w:p>
          <w:p w:rsidR="00BB50F9" w:rsidRDefault="00BB50F9" w:rsidP="00BB50F9">
            <w:pPr>
              <w:pStyle w:val="EngHang"/>
            </w:pPr>
            <w:r>
              <w:t>Save me from my enemies,</w:t>
            </w:r>
          </w:p>
          <w:p w:rsidR="00BB50F9" w:rsidRDefault="00BB50F9" w:rsidP="00BB50F9">
            <w:pPr>
              <w:pStyle w:val="EngHang"/>
            </w:pPr>
            <w:r>
              <w:t>The hidden and the manifest,</w:t>
            </w:r>
          </w:p>
          <w:p w:rsidR="00BB50F9" w:rsidRDefault="00BB50F9" w:rsidP="00BB50F9">
            <w:pPr>
              <w:pStyle w:val="EngHangEnd"/>
            </w:pPr>
            <w:r>
              <w:t>Disperse their council and cast them out.</w:t>
            </w:r>
          </w:p>
        </w:tc>
        <w:tc>
          <w:tcPr>
            <w:tcW w:w="288" w:type="dxa"/>
          </w:tcPr>
          <w:p w:rsidR="00BB50F9" w:rsidRDefault="00BB50F9" w:rsidP="00BB50F9"/>
        </w:tc>
        <w:tc>
          <w:tcPr>
            <w:tcW w:w="288" w:type="dxa"/>
          </w:tcPr>
          <w:p w:rsidR="00BB50F9" w:rsidRDefault="00BB50F9" w:rsidP="00BB50F9">
            <w:pPr>
              <w:pStyle w:val="CopticCross"/>
            </w:pPr>
            <w:r w:rsidRPr="00FB5ACB">
              <w:t>¿</w:t>
            </w:r>
          </w:p>
        </w:tc>
        <w:tc>
          <w:tcPr>
            <w:tcW w:w="3960" w:type="dxa"/>
          </w:tcPr>
          <w:p w:rsidR="00BB50F9" w:rsidRDefault="00BB50F9" w:rsidP="00BB50F9">
            <w:pPr>
              <w:pStyle w:val="CopticVersemulti-line"/>
              <w:rPr>
                <w:rFonts w:eastAsia="Arial Unicode MS" w:cs="FreeSerifAvvaShenouda"/>
              </w:rPr>
            </w:pPr>
            <w:r>
              <w:rPr>
                <w:rFonts w:eastAsia="Arial Unicode MS" w:cs="FreeSerifAvvaShenouda"/>
              </w:rPr>
              <w:t>Ⲱⲟⲩⲛ̀ϩⲏⲧ ⲉ̀ϫⲱⲓ ⲡⲁⲚⲏⲃ:</w:t>
            </w:r>
          </w:p>
          <w:p w:rsidR="00BB50F9" w:rsidRDefault="00BB50F9" w:rsidP="00BB50F9">
            <w:pPr>
              <w:pStyle w:val="CopticVersemulti-line"/>
              <w:rPr>
                <w:rFonts w:eastAsia="Arial Unicode MS" w:cs="FreeSerifAvvaShenouda"/>
              </w:rPr>
            </w:pPr>
            <w:r>
              <w:rPr>
                <w:rFonts w:eastAsia="Arial Unicode MS" w:cs="FreeSerifAvvaShenouda"/>
              </w:rPr>
              <w:t>ⲛⲁϩⲙⲉⲧ ⲉ̀ⲃⲟⲗϧⲉⲛ ⲛⲁϫⲁϫⲓ:</w:t>
            </w:r>
          </w:p>
          <w:p w:rsidR="00BB50F9" w:rsidRDefault="00BB50F9" w:rsidP="00BB50F9">
            <w:pPr>
              <w:pStyle w:val="CopticVersemulti-line"/>
              <w:rPr>
                <w:rFonts w:eastAsia="Arial Unicode MS" w:cs="FreeSerifAvvaShenouda"/>
              </w:rPr>
            </w:pPr>
            <w:r>
              <w:rPr>
                <w:rFonts w:eastAsia="Arial Unicode MS" w:cs="FreeSerifAvvaShenouda"/>
              </w:rPr>
              <w:t>ⲛⲏⲉⲑⲟⲩⲱⲛϩ ⲉ̀ⲃⲟⲗ ⲛⲉⲙ ⲛⲏⲧϩⲏⲡ:</w:t>
            </w:r>
          </w:p>
          <w:p w:rsidR="00BB50F9" w:rsidRPr="00384F62" w:rsidRDefault="00BB50F9" w:rsidP="00BB50F9">
            <w:pPr>
              <w:pStyle w:val="CopticVerse"/>
            </w:pPr>
            <w:r>
              <w:t>ϫⲱⲣ ⲙ̀ⲡⲟⲩⲥⲟϭⲓⲛⲓ ϧⲉⲛ ⲟⲩϭⲟϫⲓ.</w:t>
            </w:r>
          </w:p>
        </w:tc>
      </w:tr>
    </w:tbl>
    <w:p w:rsidR="00BB50F9" w:rsidRPr="00BB50F9" w:rsidRDefault="00BB50F9" w:rsidP="00BB50F9"/>
    <w:p w:rsidR="00FF5FF3" w:rsidRDefault="00FF5FF3" w:rsidP="00FF5FF3">
      <w:pPr>
        <w:pStyle w:val="Heading4"/>
      </w:pPr>
      <w:r>
        <w:t>The Saturday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O King of all creation,</w:t>
            </w:r>
          </w:p>
          <w:p w:rsidR="00E6009C" w:rsidRDefault="00E6009C" w:rsidP="00E6009C">
            <w:pPr>
              <w:pStyle w:val="EngHang"/>
            </w:pPr>
            <w:r>
              <w:t>And creator of the springs,</w:t>
            </w:r>
          </w:p>
          <w:p w:rsidR="00E6009C" w:rsidRDefault="00E6009C" w:rsidP="00E6009C">
            <w:pPr>
              <w:pStyle w:val="EngHang"/>
            </w:pPr>
            <w:r>
              <w:t>God by His nature,</w:t>
            </w:r>
          </w:p>
          <w:p w:rsidR="00E6009C" w:rsidRDefault="00E6009C" w:rsidP="00E6009C">
            <w:pPr>
              <w:pStyle w:val="EngHangEnd"/>
            </w:pPr>
            <w:r>
              <w:t>O Lord God, Lover of mankind,</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ⲀⲡⲓⲞⲩⲣⲟ ⲛ̀ϯⲕ̀ⲯⲏⲥⲓⲥ ⲧⲏⲣⲥ:</w:t>
            </w:r>
          </w:p>
          <w:p w:rsidR="00E6009C" w:rsidRDefault="00E6009C" w:rsidP="00E6009C">
            <w:pPr>
              <w:pStyle w:val="CopticVersemulti-line"/>
            </w:pPr>
            <w:r>
              <w:t>ⲟⲩⲟϩ ⲫ̀Ⲡⲉϥⲑⲁⲙⲓⲟ ⲛ̀ⲛⲓⲙⲟⲩⲙⲓ:</w:t>
            </w:r>
          </w:p>
          <w:p w:rsidR="00E6009C" w:rsidRDefault="00E6009C" w:rsidP="00E6009C">
            <w:pPr>
              <w:pStyle w:val="CopticVersemulti-line"/>
            </w:pPr>
            <w:r>
              <w:t>ⲫⲏⲉⲧⲟⲓ ⲛ̀Ⲛⲟⲩϯ:</w:t>
            </w:r>
          </w:p>
          <w:p w:rsidR="00E6009C" w:rsidRPr="00C35319" w:rsidRDefault="00E6009C" w:rsidP="00E6009C">
            <w:pPr>
              <w:pStyle w:val="CopticVerse"/>
            </w:pPr>
            <w:r>
              <w:t>Ⲡⲟ̄ⲥ̄ Ⲫϯ ⲡⲓⲘⲁⲓⲣⲱⲙⲓ.</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Help us, O Helper</w:t>
            </w:r>
          </w:p>
          <w:p w:rsidR="00E6009C" w:rsidRDefault="00E6009C" w:rsidP="00E6009C">
            <w:pPr>
              <w:pStyle w:val="EngHang"/>
            </w:pPr>
            <w:r>
              <w:t>Of those who have no help,</w:t>
            </w:r>
          </w:p>
          <w:p w:rsidR="00E6009C" w:rsidRDefault="00E6009C" w:rsidP="00E6009C">
            <w:pPr>
              <w:pStyle w:val="EngHang"/>
            </w:pPr>
            <w:r>
              <w:t>And wash our transgressions,</w:t>
            </w:r>
          </w:p>
          <w:p w:rsidR="00E6009C" w:rsidRDefault="00E6009C" w:rsidP="00E6009C">
            <w:pPr>
              <w:pStyle w:val="EngHangEnd"/>
            </w:pPr>
            <w:r>
              <w:t>O establisher of the Christians.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Ⲃⲟⲏ̀ⲑⲓⲛⲓ ⲉ̀ⲣⲟⲛ ⲱ̀ ϯⲃⲟⲏ̀ⲑⲓⲁ:</w:t>
            </w:r>
          </w:p>
          <w:p w:rsidR="00E6009C" w:rsidRDefault="00E6009C" w:rsidP="00E6009C">
            <w:pPr>
              <w:pStyle w:val="CopticVersemulti-line"/>
            </w:pPr>
            <w:r>
              <w:t>ⲛ̀ⲛⲏⲉ̀ⲧⲉ ⲙ̀ⲙⲟⲛ ⲧⲟⲩⲃⲟⲏ̀ⲑⲟⲥ:</w:t>
            </w:r>
          </w:p>
          <w:p w:rsidR="00E6009C" w:rsidRDefault="00E6009C" w:rsidP="00E6009C">
            <w:pPr>
              <w:pStyle w:val="CopticVersemulti-line"/>
            </w:pPr>
            <w:r>
              <w:t>ⲟⲩⲟϩ ⲓⲱⲓ ⲛ̀ⲛⲉⲛⲁ̀ⲛⲟⲙⲓⲁ:</w:t>
            </w:r>
          </w:p>
          <w:p w:rsidR="00E6009C" w:rsidRDefault="00E6009C" w:rsidP="00E6009C">
            <w:pPr>
              <w:pStyle w:val="CopticVerse"/>
            </w:pPr>
            <w:r>
              <w:t>ⲱ̀ ⲡⲓⲢⲉϥⲉⲣϩⲓⲥⲉⲛϯ ⲛ̀ⲛⲓⲬ̀ⲣⲓⲥⲧⲓⲁⲛⲟⲥ.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For the son of Levi,</w:t>
            </w:r>
          </w:p>
          <w:p w:rsidR="00E6009C" w:rsidRDefault="00E6009C" w:rsidP="00E6009C">
            <w:pPr>
              <w:pStyle w:val="EngHang"/>
            </w:pPr>
            <w:r>
              <w:t>John the Baptist,</w:t>
            </w:r>
          </w:p>
          <w:p w:rsidR="00E6009C" w:rsidRDefault="00E6009C" w:rsidP="00E6009C">
            <w:pPr>
              <w:pStyle w:val="EngHang"/>
            </w:pPr>
            <w:r>
              <w:t>Who was in the wilderness,</w:t>
            </w:r>
          </w:p>
          <w:p w:rsidR="00E6009C" w:rsidRDefault="00E6009C" w:rsidP="00E6009C">
            <w:pPr>
              <w:pStyle w:val="EngHangEnd"/>
            </w:pPr>
            <w:r>
              <w:t>Of the Jordan,</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Ⲅⲉ ⲅⲁⲣ ⲡ̀ϣⲏⲉⲣⲓ ⲙ̀ⲡⲓⲖⲉⲩⲧⲏⲥ:</w:t>
            </w:r>
          </w:p>
          <w:p w:rsidR="00E6009C" w:rsidRDefault="00E6009C" w:rsidP="00E6009C">
            <w:pPr>
              <w:pStyle w:val="CopticVersemulti-line"/>
            </w:pPr>
            <w:r>
              <w:t>ⲁϥⲭⲁ ⲧⲉϥϫⲓϫ ⲉ̀ϫⲉⲛ ⲧⲉⲕⲁ̀ⲫⲉ:</w:t>
            </w:r>
          </w:p>
          <w:p w:rsidR="00E6009C" w:rsidRDefault="00E6009C" w:rsidP="00E6009C">
            <w:pPr>
              <w:pStyle w:val="CopticVersemulti-line"/>
            </w:pPr>
            <w:r>
              <w:t>ⲉ̀ⲧⲉ Ⲓⲱⲁⲛⲏⲏⲥ ⲡⲓⲂⲁⲡⲧⲓⲥⲧⲏⲥ:</w:t>
            </w:r>
          </w:p>
          <w:p w:rsidR="00E6009C" w:rsidRDefault="00E6009C" w:rsidP="00E6009C">
            <w:pPr>
              <w:pStyle w:val="CopticVerse"/>
            </w:pPr>
            <w:r>
              <w:t>ⲫⲏⲉ̀ⲧⲁϥϣⲱⲡⲓ ϩⲓⲡ̀ϣⲁϥⲉ.</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Whom Elizabeth, who was</w:t>
            </w:r>
          </w:p>
          <w:p w:rsidR="00E6009C" w:rsidRDefault="00E6009C" w:rsidP="00E6009C">
            <w:pPr>
              <w:pStyle w:val="EngHang"/>
            </w:pPr>
            <w:r>
              <w:t>Previously barren bore,</w:t>
            </w:r>
          </w:p>
          <w:p w:rsidR="00E6009C" w:rsidRDefault="00E6009C" w:rsidP="00E6009C">
            <w:pPr>
              <w:pStyle w:val="EngHang"/>
            </w:pPr>
            <w:r>
              <w:t>Placed his hand on Your head and</w:t>
            </w:r>
          </w:p>
          <w:p w:rsidR="00E6009C" w:rsidRDefault="00E6009C" w:rsidP="00E6009C">
            <w:pPr>
              <w:pStyle w:val="EngHangEnd"/>
            </w:pPr>
            <w:r>
              <w:t>Baptised You like the rest, O Chosen one.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Ⲇⲓ Ⲓⲟⲣⲇⲁⲛⲏⲥ ⲁϥϯⲱⲙⲥ ⲙ̀ⲙⲟⲕ:</w:t>
            </w:r>
          </w:p>
          <w:p w:rsidR="00E6009C" w:rsidRDefault="00E6009C" w:rsidP="00E6009C">
            <w:pPr>
              <w:pStyle w:val="CopticVersemulti-line"/>
            </w:pPr>
            <w:r>
              <w:t>ⲙ̀ⲫ̀ⲙϯ ⲛ̀ⲟⲩⲭ̀ⲣⲟⲛⲓⲟⲛ ⲡⲓⲥⲱⲧⲡ:</w:t>
            </w:r>
          </w:p>
          <w:p w:rsidR="00E6009C" w:rsidRDefault="00E6009C" w:rsidP="00E6009C">
            <w:pPr>
              <w:pStyle w:val="CopticVersemulti-line"/>
            </w:pPr>
            <w:r>
              <w:t>ⲉ̀ⲧⲉ Ⲉⲗⲓⲥⲁⲃⲉⲧ ⲁⲥⲙⲓⲥⲓ ⲙ̀ⲙⲟⲕ:</w:t>
            </w:r>
          </w:p>
          <w:p w:rsidR="00E6009C" w:rsidRDefault="00E6009C" w:rsidP="00E6009C">
            <w:pPr>
              <w:pStyle w:val="CopticVerse"/>
            </w:pPr>
            <w:r>
              <w:t>ⲑⲏⲉ̀ⲛⲁⲥⲟⲓ ⲛ̀ⲁϭⲣⲏⲛ ⲛ̀ϣⲟⲡ.</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Son of the Father</w:t>
            </w:r>
          </w:p>
          <w:p w:rsidR="00E6009C" w:rsidRDefault="00E6009C" w:rsidP="00E6009C">
            <w:pPr>
              <w:pStyle w:val="EngHang"/>
            </w:pPr>
            <w:r>
              <w:t>Who comes in His great glory</w:t>
            </w:r>
          </w:p>
          <w:p w:rsidR="00E6009C" w:rsidRDefault="00E6009C" w:rsidP="00E6009C">
            <w:pPr>
              <w:pStyle w:val="EngHang"/>
            </w:pPr>
            <w:r>
              <w:t>Is baptised in the Jordan today,</w:t>
            </w:r>
          </w:p>
          <w:p w:rsidR="00E6009C" w:rsidRDefault="00E6009C" w:rsidP="00E6009C">
            <w:pPr>
              <w:pStyle w:val="EngHangEnd"/>
            </w:pPr>
            <w:r>
              <w:t>And has become a refuge for us.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Ⲉϥⲉ̀ⲓ̀ ϧⲉⲛ ⲡⲉϥⲛⲓϣϯ ⲛ̀ⲱ̀ⲟⲩ:</w:t>
            </w:r>
          </w:p>
          <w:p w:rsidR="00E6009C" w:rsidRDefault="00E6009C" w:rsidP="00E6009C">
            <w:pPr>
              <w:pStyle w:val="CopticVersemulti-line"/>
            </w:pPr>
            <w:r>
              <w:t>ⲛ̀ϫⲉ ⲡ̀Ϣⲏⲣⲓ ⲛ̀ⲧⲉ ⲫ̀Ⲓⲱⲧ:</w:t>
            </w:r>
          </w:p>
          <w:p w:rsidR="00E6009C" w:rsidRDefault="00E6009C" w:rsidP="00E6009C">
            <w:pPr>
              <w:pStyle w:val="CopticVersemulti-line"/>
            </w:pPr>
            <w:r>
              <w:t>ⲉ̀ⲧⲁϥϭⲓⲱⲙⲥ ϧⲉⲛ ⲛⲓⲙⲱⲟⲩ ⲙ̀ⲫⲟⲟⲩ:</w:t>
            </w:r>
          </w:p>
          <w:p w:rsidR="00E6009C" w:rsidRDefault="00E6009C" w:rsidP="00E6009C">
            <w:pPr>
              <w:pStyle w:val="CopticVerse"/>
            </w:pPr>
            <w:r>
              <w:t>ⲁϥϣⲱⲡⲓ ⲛⲁⲛ ⲛ̀ⲟⲩⲙⲁⲙ̀ⲫⲱⲧ.</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Zebulun and its region,</w:t>
            </w:r>
          </w:p>
          <w:p w:rsidR="00E6009C" w:rsidRDefault="00E6009C" w:rsidP="00E6009C">
            <w:pPr>
              <w:pStyle w:val="EngHang"/>
            </w:pPr>
            <w:r>
              <w:t>With the banks of the Jordan</w:t>
            </w:r>
          </w:p>
          <w:p w:rsidR="00E6009C" w:rsidRDefault="00E6009C" w:rsidP="00E6009C">
            <w:pPr>
              <w:pStyle w:val="EngHang"/>
            </w:pPr>
            <w:r>
              <w:t>Were filled with your voice,</w:t>
            </w:r>
          </w:p>
          <w:p w:rsidR="00E6009C" w:rsidRDefault="00E6009C" w:rsidP="00E6009C">
            <w:pPr>
              <w:pStyle w:val="EngHangEnd"/>
            </w:pPr>
            <w:r>
              <w:t>O preacher of righteousness.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Ⲍⲁⲃⲟⲗⲟⲛ ⲛⲉⲙ ⲛⲉⲥϭⲓⲏ̀:</w:t>
            </w:r>
          </w:p>
          <w:p w:rsidR="00E6009C" w:rsidRDefault="00E6009C" w:rsidP="00E6009C">
            <w:pPr>
              <w:pStyle w:val="CopticVersemulti-line"/>
            </w:pPr>
            <w:r>
              <w:t>ⲛⲉⲙ ϩⲓⲙⲏⲣ ⲛ̀ⲧⲉ ⲡⲓⲒⲟⲣⲇⲁⲛⲏⲥ:</w:t>
            </w:r>
          </w:p>
          <w:p w:rsidR="00E6009C" w:rsidRDefault="00E6009C" w:rsidP="00E6009C">
            <w:pPr>
              <w:pStyle w:val="CopticVersemulti-line"/>
            </w:pPr>
            <w:r>
              <w:t>ⲁⲩⲙⲟϩ ⲉ̀ⲃⲟⲗϧⲉⲛ ⲧⲉⲕⲥ̀ⲙⲏ:</w:t>
            </w:r>
          </w:p>
          <w:p w:rsidR="00E6009C" w:rsidRDefault="00E6009C" w:rsidP="00E6009C">
            <w:pPr>
              <w:pStyle w:val="CopticVerse"/>
            </w:pPr>
            <w:r>
              <w:t>ⲱ̀ ⲡⲓⲕⲩⲣⲝ ⲛ̀ⲧⲉ ϯⲙⲉⲧⲉⲩⲥⲉⲃⲏⲥ.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With a true prophecy,</w:t>
            </w:r>
          </w:p>
          <w:p w:rsidR="00E6009C" w:rsidRDefault="00E6009C" w:rsidP="00E6009C">
            <w:pPr>
              <w:pStyle w:val="EngHang"/>
            </w:pPr>
            <w:r>
              <w:t>Isaiah cries out, saying,</w:t>
            </w:r>
          </w:p>
          <w:p w:rsidR="00E6009C" w:rsidRDefault="00E6009C" w:rsidP="00E6009C">
            <w:pPr>
              <w:pStyle w:val="EngHang"/>
            </w:pPr>
            <w:r>
              <w:t>“You are the voice of one</w:t>
            </w:r>
          </w:p>
          <w:p w:rsidR="00E6009C" w:rsidRDefault="00E6009C" w:rsidP="00E6009C">
            <w:pPr>
              <w:pStyle w:val="EngHangEnd"/>
            </w:pPr>
            <w:r>
              <w:t>Crying out in the wilderness.”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Ⲏⲥⲁⲏ̀ⲁⲥ ⲁϥⲱϣ ⲉ̀ⲃⲟⲗ:</w:t>
            </w:r>
          </w:p>
          <w:p w:rsidR="00E6009C" w:rsidRDefault="00E6009C" w:rsidP="00E6009C">
            <w:pPr>
              <w:pStyle w:val="CopticVersemulti-line"/>
            </w:pPr>
            <w:r>
              <w:t>ϧⲉⲛ ⲧⲉϥⲡ̀ⲣⲟⲫⲏⲧⲓⲁ ⲙ̀ⲙⲏⲓ:</w:t>
            </w:r>
          </w:p>
          <w:p w:rsidR="00E6009C" w:rsidRDefault="00E6009C" w:rsidP="00E6009C">
            <w:pPr>
              <w:pStyle w:val="CopticVersemulti-line"/>
            </w:pPr>
            <w:r>
              <w:t>ϫⲉ ⲛ̀ⲑⲟⲕ ⲡⲉ ⲛ̀ϧ̀ⲣⲱⲟⲩ ⲉ̀ⲧⲱϣ ⲉ̀ⲃⲟⲗ:</w:t>
            </w:r>
          </w:p>
          <w:p w:rsidR="00E6009C" w:rsidRDefault="00E6009C" w:rsidP="00E6009C">
            <w:pPr>
              <w:pStyle w:val="CopticVerse"/>
            </w:pPr>
            <w:r>
              <w:t>ϩⲓ ⲛⲓϣⲁϥⲉⲩ ϧⲉⲛ ⲟⲩⲙⲉⲑⲙⲏⲓ.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Rejoice like lambs,</w:t>
            </w:r>
          </w:p>
          <w:p w:rsidR="00E6009C" w:rsidRDefault="00E6009C" w:rsidP="00E6009C">
            <w:pPr>
              <w:pStyle w:val="EngHang"/>
            </w:pPr>
            <w:r>
              <w:t>O Jordan and your wilderness,</w:t>
            </w:r>
          </w:p>
          <w:p w:rsidR="00E6009C" w:rsidRDefault="00E6009C" w:rsidP="00E6009C">
            <w:pPr>
              <w:pStyle w:val="EngHang"/>
            </w:pPr>
            <w:r>
              <w:t>For to you came the Lamb</w:t>
            </w:r>
          </w:p>
          <w:p w:rsidR="00E6009C" w:rsidRDefault="00E6009C" w:rsidP="00E6009C">
            <w:pPr>
              <w:pStyle w:val="EngHangEnd"/>
            </w:pPr>
            <w:r>
              <w:t>Who lifts the sin of the world.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Ⲑⲉⲗⲏⲗ ⲙ̀ⲫ̀ⲣⲏϯ ⲛ̀ϩⲁⲛϩⲓⲏⲃ:</w:t>
            </w:r>
          </w:p>
          <w:p w:rsidR="00E6009C" w:rsidRDefault="00E6009C" w:rsidP="00E6009C">
            <w:pPr>
              <w:pStyle w:val="CopticVersemulti-line"/>
            </w:pPr>
            <w:r>
              <w:t>ⲱ̀ ⲡⲓⲒⲟⲣⲇⲁⲛⲏⲥ ⲛⲉⲙ ⲡⲉϥⲇ̀ⲣⲓⲙⲟⲥ:</w:t>
            </w:r>
          </w:p>
          <w:p w:rsidR="00E6009C" w:rsidRDefault="00E6009C" w:rsidP="00E6009C">
            <w:pPr>
              <w:pStyle w:val="CopticVersemulti-line"/>
            </w:pPr>
            <w:r>
              <w:t>ϫⲉ ⲁϥⲓ̀ ϣⲁⲣⲟⲕ ⲛ̀ϫⲉ ⲛⲓϨⲓⲏⲃ:</w:t>
            </w:r>
          </w:p>
          <w:p w:rsidR="00E6009C" w:rsidRPr="005130A7" w:rsidRDefault="00E6009C" w:rsidP="00E6009C">
            <w:pPr>
              <w:pStyle w:val="CopticVerse"/>
            </w:pPr>
            <w:r>
              <w:t>ⲫⲏⲉⲧⲱ̀ⲗⲓ ⲙ̀ⲫ̀ⲛⲟⲃⲓ ⲙ̀ⲡⲓⲕⲟⲥⲙⲟⲥ.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John confirmed</w:t>
            </w:r>
          </w:p>
          <w:p w:rsidR="00E6009C" w:rsidRDefault="00E6009C" w:rsidP="00E6009C">
            <w:pPr>
              <w:pStyle w:val="EngHang"/>
            </w:pPr>
            <w:r>
              <w:t>In the four Gospels,</w:t>
            </w:r>
          </w:p>
          <w:p w:rsidR="00E6009C" w:rsidRDefault="00E6009C" w:rsidP="00E6009C">
            <w:pPr>
              <w:pStyle w:val="EngHang"/>
            </w:pPr>
            <w:r>
              <w:t>“I baptized my King</w:t>
            </w:r>
          </w:p>
          <w:p w:rsidR="00E6009C" w:rsidRDefault="00E6009C" w:rsidP="00E6009C">
            <w:pPr>
              <w:pStyle w:val="EngHangEnd"/>
            </w:pPr>
            <w:r>
              <w:t>In a great mystery.</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Ⲓⲱⲁⲛⲛⲏⲥ ⲁϥϫⲟⲥ ϧⲉⲛ ⲟⲩⲧⲁϫⲣⲟ:</w:t>
            </w:r>
          </w:p>
          <w:p w:rsidR="00E6009C" w:rsidRDefault="00E6009C" w:rsidP="00E6009C">
            <w:pPr>
              <w:pStyle w:val="CopticVersemulti-line"/>
            </w:pPr>
            <w:r>
              <w:t>ϧⲉⲛ ⲡⲓⲫ̀ⲧⲟⲟⲩ (ⲇ̄) ⲛ̀ⲉⲩⲁⲅⲅⲉⲗⲓⲟⲛ:</w:t>
            </w:r>
          </w:p>
          <w:p w:rsidR="00E6009C" w:rsidRDefault="00E6009C" w:rsidP="00E6009C">
            <w:pPr>
              <w:pStyle w:val="CopticVersemulti-line"/>
            </w:pPr>
            <w:r>
              <w:t>ϫⲉ ⲁⲓϯⲱⲙⲥ ⲙ̀ⲡⲁⲞⲩⲣⲟ:</w:t>
            </w:r>
          </w:p>
          <w:p w:rsidR="00E6009C" w:rsidRPr="005130A7" w:rsidRDefault="00E6009C" w:rsidP="00E6009C">
            <w:pPr>
              <w:pStyle w:val="CopticVerse"/>
            </w:pPr>
            <w:r>
              <w:t>ϧⲉⲛ ⲟⲩⲛⲓϣϯ ⲙ̀ⲙⲩⲥⲧⲏⲣⲓⲟⲛ.</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When he ascended from the water</w:t>
            </w:r>
          </w:p>
          <w:p w:rsidR="00E6009C" w:rsidRDefault="00E6009C" w:rsidP="00E6009C">
            <w:pPr>
              <w:pStyle w:val="EngHang"/>
            </w:pPr>
            <w:r>
              <w:t>After His baptism,</w:t>
            </w:r>
          </w:p>
          <w:p w:rsidR="00E6009C" w:rsidRDefault="00E6009C" w:rsidP="00E6009C">
            <w:pPr>
              <w:pStyle w:val="EngHang"/>
            </w:pPr>
            <w:r>
              <w:t>I hears a great voice,</w:t>
            </w:r>
          </w:p>
          <w:p w:rsidR="00E6009C" w:rsidRDefault="00E6009C" w:rsidP="00E6009C">
            <w:pPr>
              <w:pStyle w:val="EngHangEnd"/>
            </w:pPr>
            <w:r>
              <w:t>The voice of the Father saying,</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Ⲕⲉ ⲅⲁⲣ ⲉ̀ⲧⲁϥϣⲉ ⲉ̀ⲃⲟⲗϧⲉⲛ ⲡⲓⲙⲱⲟⲩ:</w:t>
            </w:r>
          </w:p>
          <w:p w:rsidR="00E6009C" w:rsidRDefault="00E6009C" w:rsidP="00E6009C">
            <w:pPr>
              <w:pStyle w:val="CopticVersemulti-line"/>
            </w:pPr>
            <w:r>
              <w:t>ⲙⲉⲛⲉⲥⲁ ⲡⲉϥϫⲓⲛⲱⲙⲥ ⲉ̀ⲃⲟⲗ:</w:t>
            </w:r>
          </w:p>
          <w:p w:rsidR="00E6009C" w:rsidRDefault="00E6009C" w:rsidP="00E6009C">
            <w:pPr>
              <w:pStyle w:val="CopticVersemulti-line"/>
            </w:pPr>
            <w:r>
              <w:t>ⲁⲕⲥⲱⲧⲉⲙ ⲉ̀ⲟⲩⲛⲓϣϯ ⲛ̀ϧ̀ⲣⲱⲟⲩ:</w:t>
            </w:r>
          </w:p>
          <w:p w:rsidR="00E6009C" w:rsidRPr="005130A7" w:rsidRDefault="00E6009C" w:rsidP="00E6009C">
            <w:pPr>
              <w:pStyle w:val="CopticVerse"/>
            </w:pPr>
            <w:r>
              <w:t>ⲛ̀ⲧⲉ ⲫ̀Ⲓⲱⲧ ⲉϥⲱϣ ⲉ̀ⲃⲟⲗ.</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my Beloved Son</w:t>
            </w:r>
          </w:p>
          <w:p w:rsidR="00E6009C" w:rsidRDefault="00E6009C" w:rsidP="00E6009C">
            <w:pPr>
              <w:pStyle w:val="EngHang"/>
            </w:pPr>
            <w:r>
              <w:t>In Whom I am well pleased,</w:t>
            </w:r>
          </w:p>
          <w:p w:rsidR="00E6009C" w:rsidRDefault="00E6009C" w:rsidP="00E6009C">
            <w:pPr>
              <w:pStyle w:val="EngHang"/>
            </w:pPr>
            <w:r>
              <w:t>My Only-Begotten,</w:t>
            </w:r>
          </w:p>
          <w:p w:rsidR="00E6009C" w:rsidRDefault="00E6009C" w:rsidP="00E6009C">
            <w:pPr>
              <w:pStyle w:val="EngHangEnd"/>
            </w:pPr>
            <w:r>
              <w:t>Whom I declared.”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Ⲗⲟⲓⲡⲟⲛ ϫⲉ ⲫⲁⲓ ⲡⲉ Ⲡⲁϣⲏⲣⲓ Ⲡⲁⲛⲉⲛⲣⲓⲧ:</w:t>
            </w:r>
          </w:p>
          <w:p w:rsidR="00E6009C" w:rsidRDefault="00E6009C" w:rsidP="00E6009C">
            <w:pPr>
              <w:pStyle w:val="CopticVersemulti-line"/>
            </w:pPr>
            <w:r>
              <w:t>ⲫⲏⲉ̀ⲧⲁⲓϯⲙⲁϯ ⲛ̀ϧⲏⲧϥ:</w:t>
            </w:r>
          </w:p>
          <w:p w:rsidR="00E6009C" w:rsidRDefault="00E6009C" w:rsidP="00E6009C">
            <w:pPr>
              <w:pStyle w:val="CopticVersemulti-line"/>
            </w:pPr>
            <w:r>
              <w:t>ⲟⲩⲟϩ Ⲡⲁϣⲏⲣⲓ ⲛ̀ϩⲟⲩⲓⲧ:</w:t>
            </w:r>
          </w:p>
          <w:p w:rsidR="00E6009C" w:rsidRPr="005130A7" w:rsidRDefault="00E6009C" w:rsidP="00E6009C">
            <w:pPr>
              <w:pStyle w:val="CopticVerse"/>
            </w:pPr>
            <w:r>
              <w:t>ⲉ̀ⲧⲁ ⲛⲓⲡ̀ⲣⲟⲫⲏⲧⲏⲥ ⲥⲁϫⲓ ⲉⲑⲃⲏⲧϥ.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May the sea move,</w:t>
            </w:r>
          </w:p>
          <w:p w:rsidR="00E6009C" w:rsidRDefault="00E6009C" w:rsidP="00E6009C">
            <w:pPr>
              <w:pStyle w:val="EngHang"/>
            </w:pPr>
            <w:r>
              <w:t>And the fields rejoice,</w:t>
            </w:r>
          </w:p>
          <w:p w:rsidR="00E6009C" w:rsidRDefault="00E6009C" w:rsidP="00E6009C">
            <w:pPr>
              <w:pStyle w:val="EngHang"/>
            </w:pPr>
            <w:r>
              <w:t>Trembling before</w:t>
            </w:r>
          </w:p>
          <w:p w:rsidR="00E6009C" w:rsidRDefault="00E6009C" w:rsidP="00E6009C">
            <w:pPr>
              <w:pStyle w:val="EngHangEnd"/>
            </w:pPr>
            <w:r>
              <w:t>The Lord God of powers.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Ⲙⲁⲣⲉϥⲕⲓⲙ ⲛ̀ϫⲉ ⲫ̀ⲓⲟⲙ:</w:t>
            </w:r>
          </w:p>
          <w:p w:rsidR="00E6009C" w:rsidRDefault="00E6009C" w:rsidP="00E6009C">
            <w:pPr>
              <w:pStyle w:val="CopticVersemulti-line"/>
            </w:pPr>
            <w:r>
              <w:t>ⲛ̀ⲧⲟⲩⲣⲁϣⲓ ⲛ̀ϫⲉ ⲛⲓⲙⲉϣϣⲟϯ:</w:t>
            </w:r>
          </w:p>
          <w:p w:rsidR="00E6009C" w:rsidRDefault="00E6009C" w:rsidP="00E6009C">
            <w:pPr>
              <w:pStyle w:val="CopticVersemulti-line"/>
            </w:pPr>
            <w:r>
              <w:t>ϫⲉ Ⲡⲟ̄ⲥ̄ Ⲫϯ ⲛ̀ⲧⲉ ⲛⲓϫⲟⲙ:</w:t>
            </w:r>
          </w:p>
          <w:p w:rsidR="00E6009C" w:rsidRPr="005130A7" w:rsidRDefault="00E6009C" w:rsidP="00E6009C">
            <w:pPr>
              <w:pStyle w:val="CopticVerse"/>
            </w:pPr>
            <w:r>
              <w:t>ⲁϥϣ̀ⲑⲉⲣⲧⲱⲣⲟⲩ ϧⲉⲛ ⲟⲩⲛⲓϣϯ ⲛ̀ϩⲟϯ.</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All trees and fields</w:t>
            </w:r>
          </w:p>
          <w:p w:rsidR="00E6009C" w:rsidRDefault="00E6009C" w:rsidP="00E6009C">
            <w:pPr>
              <w:pStyle w:val="EngHang"/>
            </w:pPr>
            <w:r>
              <w:t>Rejoice, and exalt</w:t>
            </w:r>
          </w:p>
          <w:p w:rsidR="00E6009C" w:rsidRDefault="00E6009C" w:rsidP="00E6009C">
            <w:pPr>
              <w:pStyle w:val="EngHang"/>
            </w:pPr>
            <w:r>
              <w:t>Before the Face of Jesus,</w:t>
            </w:r>
          </w:p>
          <w:p w:rsidR="00E6009C" w:rsidRDefault="00E6009C" w:rsidP="00E6009C">
            <w:pPr>
              <w:pStyle w:val="EngHangEnd"/>
            </w:pPr>
            <w:r>
              <w:t>King of Israel.</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Ⲛⲓϣ̀ϣⲏⲛ ⲧⲏⲣⲟⲩ ⲛ̀ⲧⲉ ⲡⲓⲁϩϣ̀ϣⲏⲛ:</w:t>
            </w:r>
          </w:p>
          <w:p w:rsidR="00E6009C" w:rsidRDefault="00E6009C" w:rsidP="00E6009C">
            <w:pPr>
              <w:pStyle w:val="CopticVersemulti-line"/>
            </w:pPr>
            <w:r>
              <w:t>ⲉⲩⲉ̀ⲣⲁϣⲓ ⲉⲩⲉ̀ⲑⲉⲗⲏⲗ:</w:t>
            </w:r>
          </w:p>
          <w:p w:rsidR="00E6009C" w:rsidRDefault="00E6009C" w:rsidP="00E6009C">
            <w:pPr>
              <w:pStyle w:val="CopticVersemulti-line"/>
            </w:pPr>
            <w:r>
              <w:t>ⲉ̀ⲃⲟⲗ ϧⲁ ⲧ̀ϩⲏ ⲙ̀ⲡ̀ϩⲟ ⲙ̀ⲫⲏⲉⲑⲛⲏⲟⲩ:</w:t>
            </w:r>
          </w:p>
          <w:p w:rsidR="00E6009C" w:rsidRPr="005130A7" w:rsidRDefault="00E6009C" w:rsidP="00E6009C">
            <w:pPr>
              <w:pStyle w:val="CopticVerse"/>
            </w:pPr>
            <w:r>
              <w:t>Ⲓⲏ̄ⲥ̄ ⲡ̀Ⲟⲩⲣⲟ ⲙ̀ⲡⲒⲥⲣⲁⲏⲗ.</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Blessed are You, O Christ our Master,</w:t>
            </w:r>
          </w:p>
          <w:p w:rsidR="00E6009C" w:rsidRDefault="00E6009C" w:rsidP="00E6009C">
            <w:pPr>
              <w:pStyle w:val="EngHang"/>
            </w:pPr>
            <w:r>
              <w:t>The Only-Begotten Son,</w:t>
            </w:r>
          </w:p>
          <w:p w:rsidR="00E6009C" w:rsidRDefault="00E6009C" w:rsidP="00E6009C">
            <w:pPr>
              <w:pStyle w:val="EngHang"/>
            </w:pPr>
            <w:r>
              <w:t>Who was incarnate of the Virgin</w:t>
            </w:r>
          </w:p>
          <w:p w:rsidR="00E6009C" w:rsidRDefault="00E6009C" w:rsidP="00E6009C">
            <w:pPr>
              <w:pStyle w:val="EngHangEnd"/>
            </w:pPr>
            <w:r>
              <w:t>And baptised in the Jordan.</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Ⲝⲙⲁⲣⲱⲟⲩⲧ ⲱ̀ ⲡⲉⲛⲚⲏⲃ Ⲡⲭ̄ⲥ̄:</w:t>
            </w:r>
          </w:p>
          <w:p w:rsidR="00E6009C" w:rsidRDefault="00E6009C" w:rsidP="00E6009C">
            <w:pPr>
              <w:pStyle w:val="CopticVersemulti-line"/>
            </w:pPr>
            <w:r>
              <w:t>ⲡ̀Ϣⲏⲣⲓ ⲙ̀ⲙⲟⲛⲟⲅⲉⲛⲏⲥ:</w:t>
            </w:r>
          </w:p>
          <w:p w:rsidR="00E6009C" w:rsidRDefault="00E6009C" w:rsidP="00E6009C">
            <w:pPr>
              <w:pStyle w:val="CopticVersemulti-line"/>
            </w:pPr>
            <w:r>
              <w:t>ⲫⲏⲉ̀ⲧⲁϥϭⲓⲥⲁⲣⲝ ϧⲉⲛ ϯⲠⲁⲣⲑⲉⲛⲟⲥ:</w:t>
            </w:r>
          </w:p>
          <w:p w:rsidR="00E6009C" w:rsidRPr="005130A7" w:rsidRDefault="00E6009C" w:rsidP="00E6009C">
            <w:pPr>
              <w:pStyle w:val="CopticVerse"/>
            </w:pPr>
            <w:r>
              <w:t>ⲟⲩⲟϩ ⲁϥϭⲓⲱⲙⲥ ϧⲉⲛ ⲡⲓⲞⲟⲣⲇⲁⲛⲏⲥ.</w:t>
            </w:r>
          </w:p>
        </w:tc>
      </w:tr>
      <w:tr w:rsidR="00E6009C" w:rsidTr="00BB50F9">
        <w:trPr>
          <w:cantSplit/>
          <w:jc w:val="center"/>
        </w:trPr>
        <w:tc>
          <w:tcPr>
            <w:tcW w:w="288" w:type="dxa"/>
          </w:tcPr>
          <w:p w:rsidR="00E6009C" w:rsidRDefault="00E6009C" w:rsidP="00BB50F9">
            <w:pPr>
              <w:pStyle w:val="CopticCross"/>
            </w:pPr>
            <w:r w:rsidRPr="00FB5ACB">
              <w:lastRenderedPageBreak/>
              <w:t>¿</w:t>
            </w:r>
          </w:p>
        </w:tc>
        <w:tc>
          <w:tcPr>
            <w:tcW w:w="3960" w:type="dxa"/>
          </w:tcPr>
          <w:p w:rsidR="00E6009C" w:rsidRDefault="00E6009C" w:rsidP="00E6009C">
            <w:pPr>
              <w:pStyle w:val="EngHang"/>
            </w:pPr>
            <w:r>
              <w:t>We glorify You with thanksgiving,</w:t>
            </w:r>
          </w:p>
          <w:p w:rsidR="00E6009C" w:rsidRDefault="00E6009C" w:rsidP="00E6009C">
            <w:pPr>
              <w:pStyle w:val="EngHang"/>
            </w:pPr>
            <w:r>
              <w:t>O our good Good,</w:t>
            </w:r>
          </w:p>
          <w:p w:rsidR="00E6009C" w:rsidRDefault="00E6009C" w:rsidP="00E6009C">
            <w:pPr>
              <w:pStyle w:val="EngHang"/>
            </w:pPr>
            <w:r>
              <w:t>For you granted us Your grace</w:t>
            </w:r>
          </w:p>
          <w:p w:rsidR="00E6009C" w:rsidRDefault="00E6009C" w:rsidP="00E6009C">
            <w:pPr>
              <w:pStyle w:val="EngHangEnd"/>
            </w:pPr>
            <w:r>
              <w:t xml:space="preserve">Of </w:t>
            </w:r>
            <w:commentRangeStart w:id="997"/>
            <w:r>
              <w:t>liberty</w:t>
            </w:r>
            <w:commentRangeEnd w:id="997"/>
            <w:r>
              <w:rPr>
                <w:rStyle w:val="CommentReference"/>
              </w:rPr>
              <w:commentReference w:id="997"/>
            </w:r>
            <w:r>
              <w:t>.</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Ⲟⲩⲱ̀ⲟⲩ ⲛⲁⲕ ϧⲉⲛ ⲟⲩϣⲉⲡϩ̀ⲙⲟⲧ:</w:t>
            </w:r>
          </w:p>
          <w:p w:rsidR="00E6009C" w:rsidRDefault="00E6009C" w:rsidP="00E6009C">
            <w:pPr>
              <w:pStyle w:val="CopticVersemulti-line"/>
            </w:pPr>
            <w:r>
              <w:t>ⲱ̀ ⲡⲉⲛⲚⲟⲩϯ ⲛ̀ⲁ̀ⲅⲁⲑⲟⲥ:</w:t>
            </w:r>
          </w:p>
          <w:p w:rsidR="00E6009C" w:rsidRDefault="00E6009C" w:rsidP="00E6009C">
            <w:pPr>
              <w:pStyle w:val="CopticVersemulti-line"/>
            </w:pPr>
            <w:r>
              <w:t>ϫⲉ ⲁⲕϯ ⲛⲁⲛ ⲙ̀ⲡⲉⲕϩ̀ⲙⲟⲧ:</w:t>
            </w:r>
          </w:p>
          <w:p w:rsidR="00E6009C" w:rsidRPr="005130A7" w:rsidRDefault="00E6009C" w:rsidP="00E6009C">
            <w:pPr>
              <w:pStyle w:val="CopticVerse"/>
            </w:pPr>
            <w:r>
              <w:t>ⲛ̀ⲧⲉ ϯⲙⲉⲧⲉ̀ⲗⲉⲩⲑⲉⲣⲟⲥ.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Spirit of Truth,</w:t>
            </w:r>
          </w:p>
          <w:p w:rsidR="00E6009C" w:rsidRDefault="00E6009C" w:rsidP="00E6009C">
            <w:pPr>
              <w:pStyle w:val="EngHang"/>
            </w:pPr>
            <w:r>
              <w:t>Came in the likeness of a dove,</w:t>
            </w:r>
          </w:p>
          <w:p w:rsidR="00E6009C" w:rsidRDefault="00E6009C" w:rsidP="00E6009C">
            <w:pPr>
              <w:pStyle w:val="EngHang"/>
            </w:pPr>
            <w:r>
              <w:t>And truly rested upon</w:t>
            </w:r>
          </w:p>
          <w:p w:rsidR="00E6009C" w:rsidRDefault="00E6009C" w:rsidP="00E6009C">
            <w:pPr>
              <w:pStyle w:val="EngHangEnd"/>
            </w:pPr>
            <w:r>
              <w:t>He who took our form.</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Ⲡⲓⲡ̀ⲛⲉⲩⲙⲁ ⲛ̀ⲧⲉ ϯⲙⲉⲑⲙⲏⲓ:</w:t>
            </w:r>
          </w:p>
          <w:p w:rsidR="00E6009C" w:rsidRDefault="00E6009C" w:rsidP="00E6009C">
            <w:pPr>
              <w:pStyle w:val="CopticVersemulti-line"/>
            </w:pPr>
            <w:r>
              <w:t>ⲁϥⲓ̀ ⲙ̀ⲫ̀ⲡⲏϯ ⲛ̀ⲟⲩϭⲣⲟⲙⲡⲓ:</w:t>
            </w:r>
          </w:p>
          <w:p w:rsidR="00E6009C" w:rsidRDefault="00E6009C" w:rsidP="00E6009C">
            <w:pPr>
              <w:pStyle w:val="CopticVersemulti-line"/>
            </w:pPr>
            <w:r>
              <w:t>ⲟⲩⲟϩ ⲁϥⲟ̀ϩⲓ ϧⲉⲛ ⲟⲩⲙⲉⲑⲑⲙⲏⲓ:</w:t>
            </w:r>
          </w:p>
          <w:p w:rsidR="00E6009C" w:rsidRPr="005130A7" w:rsidRDefault="00E6009C" w:rsidP="00E6009C">
            <w:pPr>
              <w:pStyle w:val="CopticVerse"/>
            </w:pPr>
            <w:r>
              <w:t>ⲉ̀ϫⲉⲛ ⲫⲏⲉ̀ⲧⲁϥϭⲓ ⲛ̀ⲧⲉⲛⲙⲟⲣⲫⲏ.</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lips of the righteous prophets</w:t>
            </w:r>
          </w:p>
          <w:p w:rsidR="00E6009C" w:rsidRDefault="00E6009C" w:rsidP="00E6009C">
            <w:pPr>
              <w:pStyle w:val="EngHang"/>
            </w:pPr>
            <w:r>
              <w:t>Spoke openly, saying,</w:t>
            </w:r>
          </w:p>
          <w:p w:rsidR="00E6009C" w:rsidRDefault="00E6009C" w:rsidP="00E6009C">
            <w:pPr>
              <w:pStyle w:val="EngHang"/>
            </w:pPr>
            <w:r>
              <w:t>“The Lord will in truth be</w:t>
            </w:r>
          </w:p>
          <w:p w:rsidR="00E6009C" w:rsidRDefault="00E6009C" w:rsidP="00E6009C">
            <w:pPr>
              <w:pStyle w:val="EngHangEnd"/>
            </w:pPr>
            <w:r>
              <w:t>Baptised and wash away our sins.”</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Ⲣⲱⲟⲩ ⲛ̀ⲛⲓⲡ̀ⲣⲟⲫⲏⲧⲏⲥ ⲛ̀ⲑ̀ⲙⲏⲓ:</w:t>
            </w:r>
          </w:p>
          <w:p w:rsidR="00E6009C" w:rsidRDefault="00E6009C" w:rsidP="00E6009C">
            <w:pPr>
              <w:pStyle w:val="CopticVersemulti-line"/>
            </w:pPr>
            <w:r>
              <w:t>ⲁⲩⲥⲁϫⲓ ϧⲉⲛ ⲟⲩⲡⲁⲣⲣⲏⲫⲓⲁ:</w:t>
            </w:r>
          </w:p>
          <w:p w:rsidR="00E6009C" w:rsidRDefault="00E6009C" w:rsidP="00E6009C">
            <w:pPr>
              <w:pStyle w:val="CopticVersemulti-line"/>
            </w:pPr>
            <w:r>
              <w:t>ϫⲉ Ⲡⲟ̄ⲥ̄ ⲛⲁϧⲓⲱⲙⲥ ϧⲉⲛ ⲟⲩⲙⲉⲑⲙⲏⲓ:</w:t>
            </w:r>
          </w:p>
          <w:p w:rsidR="00E6009C" w:rsidRPr="005130A7" w:rsidRDefault="00E6009C" w:rsidP="00E6009C">
            <w:pPr>
              <w:pStyle w:val="CopticVerse"/>
            </w:pPr>
            <w:r>
              <w:t>ⲟⲩⲟϧ ⲛ̀ⲧⲉϥⲓⲱⲓ ⲛ̀ⲛⲉⲛⲁ̀ⲛⲟⲙⲓⲁ.</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Look and contemplate</w:t>
            </w:r>
          </w:p>
          <w:p w:rsidR="00E6009C" w:rsidRDefault="00E6009C" w:rsidP="00E6009C">
            <w:pPr>
              <w:pStyle w:val="EngHang"/>
            </w:pPr>
            <w:r>
              <w:t>On these hidden mysteries,</w:t>
            </w:r>
          </w:p>
          <w:p w:rsidR="00E6009C" w:rsidRDefault="00E6009C" w:rsidP="00E6009C">
            <w:pPr>
              <w:pStyle w:val="EngHang"/>
            </w:pPr>
            <w:r>
              <w:t>See the forerunner’s</w:t>
            </w:r>
          </w:p>
          <w:p w:rsidR="00E6009C" w:rsidRDefault="00E6009C" w:rsidP="00E6009C">
            <w:pPr>
              <w:pStyle w:val="EngHangEnd"/>
            </w:pPr>
            <w:r>
              <w:t>Witness of the Lamb.</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Ⲥⲟⲙⲥ ⲟⲩⲟϩ ⲙⲁⲓⲁ̀ⲧⲉⲛⲑⲏⲛⲟⲩ:</w:t>
            </w:r>
          </w:p>
          <w:p w:rsidR="00E6009C" w:rsidRDefault="00E6009C" w:rsidP="00E6009C">
            <w:pPr>
              <w:pStyle w:val="CopticVersemulti-line"/>
            </w:pPr>
            <w:r>
              <w:t>ϧⲉⲛ ⲛⲁⲓⲙⲩⲥⲧⲏⲣⲓⲟⲛ ⲉⲧϩⲏⲡ:</w:t>
            </w:r>
          </w:p>
          <w:p w:rsidR="00E6009C" w:rsidRDefault="00E6009C" w:rsidP="00E6009C">
            <w:pPr>
              <w:pStyle w:val="CopticVersemulti-line"/>
            </w:pPr>
            <w:r>
              <w:t>ⲛ̀ⲧⲉⲧⲉⲛⲛⲁⲩ ⲉ̀ⲡⲁⲓⲡ̀ⲣⲟⲇⲣⲟⲙⲟⲥ:</w:t>
            </w:r>
          </w:p>
          <w:p w:rsidR="00E6009C" w:rsidRPr="005130A7" w:rsidRDefault="00E6009C" w:rsidP="00E6009C">
            <w:pPr>
              <w:pStyle w:val="CopticVerse"/>
            </w:pPr>
            <w:r>
              <w:t>ⲉϥⲉⲣⲙⲉⲑⲣⲉ ϧⲁ ⲡⲓϨⲓⲏⲃ.</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This is the Lamb of God</w:t>
            </w:r>
          </w:p>
          <w:p w:rsidR="00E6009C" w:rsidRDefault="00E6009C" w:rsidP="00E6009C">
            <w:pPr>
              <w:pStyle w:val="EngHang"/>
            </w:pPr>
            <w:r>
              <w:t>Who takes away the sin of the world,</w:t>
            </w:r>
          </w:p>
          <w:p w:rsidR="00E6009C" w:rsidRDefault="00E6009C" w:rsidP="00E6009C">
            <w:pPr>
              <w:pStyle w:val="EngHang"/>
            </w:pPr>
            <w:r>
              <w:t>Who brought a trumpet of salvation</w:t>
            </w:r>
          </w:p>
          <w:p w:rsidR="00E6009C" w:rsidRPr="0078672A" w:rsidRDefault="00E6009C" w:rsidP="00E6009C">
            <w:pPr>
              <w:pStyle w:val="EngHangEnd"/>
            </w:pPr>
            <w:r>
              <w:t>In order to save His people.</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Ⲧⲟⲧⲉ ⲓⲥ ⲡⲓϨⲓⲏⲃ ⲛ̀ⲧⲉ Ⲫϯ:</w:t>
            </w:r>
          </w:p>
          <w:p w:rsidR="00E6009C" w:rsidRDefault="00E6009C" w:rsidP="00E6009C">
            <w:pPr>
              <w:pStyle w:val="CopticVersemulti-line"/>
            </w:pPr>
            <w:r>
              <w:t>ⲫⲏⲉⲧⲱ̀ⲗⲓ ⲙ̀ⲫ̀ⲛⲟⲃⲓ ⲙ̀ⲡⲓⲕⲟⲥⲙⲟⲥ:</w:t>
            </w:r>
          </w:p>
          <w:p w:rsidR="00E6009C" w:rsidRDefault="00E6009C" w:rsidP="00E6009C">
            <w:pPr>
              <w:pStyle w:val="CopticVersemulti-line"/>
            </w:pPr>
            <w:r>
              <w:t>ⲫⲏⲉ̀ⲧⲁϥ̀ⲓⲛⲓ ⲛ̀ⲟⲩⲧⲁⲡ ⲛ̀ⲥⲱϯ:</w:t>
            </w:r>
          </w:p>
          <w:p w:rsidR="00E6009C" w:rsidRPr="005130A7" w:rsidRDefault="00E6009C" w:rsidP="00E6009C">
            <w:pPr>
              <w:pStyle w:val="CopticVerse"/>
            </w:pPr>
            <w:r>
              <w:t>ⲉⲑⲣⲉϥⲛⲟϩⲉⲙ ⲙ̀ⲡⲉϥⲗⲁⲟⲥ.</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The Son of God shined forth</w:t>
            </w:r>
          </w:p>
          <w:p w:rsidR="00E6009C" w:rsidRDefault="00E6009C" w:rsidP="00E6009C">
            <w:pPr>
              <w:pStyle w:val="EngHang"/>
            </w:pPr>
            <w:r>
              <w:t>In the lands around the Jordan,</w:t>
            </w:r>
          </w:p>
          <w:p w:rsidR="00E6009C" w:rsidRDefault="00E6009C" w:rsidP="00E6009C">
            <w:pPr>
              <w:pStyle w:val="EngHang"/>
            </w:pPr>
            <w:r>
              <w:t>And loosened the paralyzed,</w:t>
            </w:r>
          </w:p>
          <w:p w:rsidR="00E6009C" w:rsidRDefault="00E6009C" w:rsidP="00E6009C">
            <w:pPr>
              <w:pStyle w:val="EngHangEnd"/>
            </w:pPr>
            <w:r>
              <w:t>And made them firm after weakness.</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Ⲩⲓⲟⲥ Ⲑⲉⲟⲥ ⲁϥⲟⲩⲱⲛϩ ⲉ̀ⲃⲟⲗ:</w:t>
            </w:r>
          </w:p>
          <w:p w:rsidR="00E6009C" w:rsidRDefault="00E6009C" w:rsidP="00E6009C">
            <w:pPr>
              <w:pStyle w:val="CopticVersemulti-line"/>
            </w:pPr>
            <w:r>
              <w:t>ϧⲉⲛ ⲡ̀ⲕⲁϩⲓ ⲙ̀ⲡⲓⲒⲟⲣⲇⲁⲛⲏⲥ:</w:t>
            </w:r>
          </w:p>
          <w:p w:rsidR="00E6009C" w:rsidRDefault="00E6009C" w:rsidP="00E6009C">
            <w:pPr>
              <w:pStyle w:val="CopticVersemulti-line"/>
            </w:pPr>
            <w:r>
              <w:t>ⲛⲓϭⲁⲗⲉⲩ ⲁϥⲃⲱⲗⲟⲩ ⲉ̀ⲃⲟⲗ:</w:t>
            </w:r>
          </w:p>
          <w:p w:rsidR="00E6009C" w:rsidRPr="005130A7" w:rsidRDefault="00E6009C" w:rsidP="00E6009C">
            <w:pPr>
              <w:pStyle w:val="CopticVerse"/>
            </w:pPr>
            <w:r>
              <w:t>ⲁϥⲧⲁϫⲣⲱⲟⲩ ⲙⲉⲛⲉⲥⲁ ⲧⲟⲩⲁⲥⲑⲉⲛⲏⲥ.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The sea retreated;</w:t>
            </w:r>
          </w:p>
          <w:p w:rsidR="00E6009C" w:rsidRDefault="00E6009C" w:rsidP="00E6009C">
            <w:pPr>
              <w:pStyle w:val="EngHang"/>
            </w:pPr>
            <w:r>
              <w:t>The Jordan reversed course with haste.</w:t>
            </w:r>
          </w:p>
          <w:p w:rsidR="00E6009C" w:rsidRDefault="00E6009C" w:rsidP="00E6009C">
            <w:pPr>
              <w:pStyle w:val="EngHang"/>
            </w:pPr>
            <w:r>
              <w:t>Why did you retreat O sea,</w:t>
            </w:r>
          </w:p>
          <w:p w:rsidR="00E6009C" w:rsidRDefault="00E6009C" w:rsidP="00E6009C">
            <w:pPr>
              <w:pStyle w:val="EngHangEnd"/>
            </w:pPr>
            <w:r>
              <w:t>From side to side?</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Ⲫⲓⲟⲙ ⲁϥⲛⲁⲩ ⲟⲩⲟϩ ⲁϥⲫⲱⲧ:</w:t>
            </w:r>
          </w:p>
          <w:p w:rsidR="00E6009C" w:rsidRDefault="00E6009C" w:rsidP="00E6009C">
            <w:pPr>
              <w:pStyle w:val="CopticVersemulti-line"/>
            </w:pPr>
            <w:r>
              <w:t>ⲁ̀ⲡⲓⲒⲟⲣⲇⲁⲛⲏⲥ ⲕⲟⲧϥ ⲉ̀ⲫⲁϩⲟ ϧⲉⲛ ⲟⲩⲓⲏⲥ:</w:t>
            </w:r>
          </w:p>
          <w:p w:rsidR="00E6009C" w:rsidRDefault="00E6009C" w:rsidP="00E6009C">
            <w:pPr>
              <w:pStyle w:val="CopticVersemulti-line"/>
            </w:pPr>
            <w:r>
              <w:t>ⲟⲩⲡⲉⲧϣⲟⲡ ⲫ̀ⲓⲟⲙ ϫⲉ ⲁⲕⲫⲱⲧ:</w:t>
            </w:r>
          </w:p>
          <w:p w:rsidR="00E6009C" w:rsidRPr="005130A7" w:rsidRDefault="00E6009C" w:rsidP="00E6009C">
            <w:pPr>
              <w:pStyle w:val="CopticVerse"/>
            </w:pPr>
            <w:r>
              <w:t>ⲓⲥϫⲉⲛ ⲛⲓⲥⲁ ⲡⲉⲙϩⲓⲧ ϣⲁ ⲫ̀ⲣⲏⲥ.</w:t>
            </w:r>
          </w:p>
        </w:tc>
      </w:tr>
      <w:tr w:rsidR="00E6009C" w:rsidTr="00BB50F9">
        <w:trPr>
          <w:cantSplit/>
          <w:jc w:val="center"/>
        </w:trPr>
        <w:tc>
          <w:tcPr>
            <w:tcW w:w="288" w:type="dxa"/>
          </w:tcPr>
          <w:p w:rsidR="00E6009C" w:rsidRDefault="00E6009C" w:rsidP="00BB50F9">
            <w:pPr>
              <w:pStyle w:val="CopticCross"/>
            </w:pPr>
          </w:p>
        </w:tc>
        <w:tc>
          <w:tcPr>
            <w:tcW w:w="3960" w:type="dxa"/>
          </w:tcPr>
          <w:p w:rsidR="00E6009C" w:rsidRDefault="00E6009C" w:rsidP="00E6009C">
            <w:pPr>
              <w:pStyle w:val="EngHang"/>
            </w:pPr>
            <w:r>
              <w:t>Arise from the water and</w:t>
            </w:r>
          </w:p>
          <w:p w:rsidR="00E6009C" w:rsidRDefault="00E6009C" w:rsidP="00E6009C">
            <w:pPr>
              <w:pStyle w:val="EngHang"/>
            </w:pPr>
            <w:r>
              <w:t>Work according to Your Word,</w:t>
            </w:r>
          </w:p>
          <w:p w:rsidR="00E6009C" w:rsidRDefault="00E6009C" w:rsidP="00E6009C">
            <w:pPr>
              <w:pStyle w:val="EngHang"/>
            </w:pPr>
            <w:r>
              <w:t>Ascend to the mountain</w:t>
            </w:r>
          </w:p>
          <w:p w:rsidR="00E6009C" w:rsidRDefault="00E6009C" w:rsidP="00E6009C">
            <w:pPr>
              <w:pStyle w:val="EngEnd"/>
            </w:pPr>
            <w:r>
              <w:t>To destroy the enemy’s power.</w:t>
            </w:r>
          </w:p>
        </w:tc>
        <w:tc>
          <w:tcPr>
            <w:tcW w:w="288" w:type="dxa"/>
          </w:tcPr>
          <w:p w:rsidR="00E6009C" w:rsidRDefault="00E6009C" w:rsidP="00BB50F9"/>
        </w:tc>
        <w:tc>
          <w:tcPr>
            <w:tcW w:w="288" w:type="dxa"/>
          </w:tcPr>
          <w:p w:rsidR="00E6009C" w:rsidRDefault="00E6009C" w:rsidP="00BB50F9">
            <w:pPr>
              <w:pStyle w:val="CopticCross"/>
            </w:pPr>
          </w:p>
        </w:tc>
        <w:tc>
          <w:tcPr>
            <w:tcW w:w="3960" w:type="dxa"/>
          </w:tcPr>
          <w:p w:rsidR="00E6009C" w:rsidRDefault="00E6009C" w:rsidP="00E6009C">
            <w:pPr>
              <w:pStyle w:val="CopticVersemulti-line"/>
            </w:pPr>
            <w:r>
              <w:t>Ⲭⲱⲗⲉⲙ ⲁ̀ⲙⲟⲩ ⲉ̀ⲃⲟⲗϧⲉⲛ ⲛⲓⲙⲱⲟⲩ:</w:t>
            </w:r>
          </w:p>
          <w:p w:rsidR="00E6009C" w:rsidRDefault="00E6009C" w:rsidP="00E6009C">
            <w:pPr>
              <w:pStyle w:val="CopticVersemulti-line"/>
            </w:pPr>
            <w:r>
              <w:t>ⲁ̀ⲣⲓⲟⲩⲓ̀ ⲛⲉⲙⲁⲛ ⲕⲁⲧⲁ ⲡⲉⲕⲥⲁϫⲓ:</w:t>
            </w:r>
          </w:p>
          <w:p w:rsidR="00E6009C" w:rsidRDefault="00E6009C" w:rsidP="00E6009C">
            <w:pPr>
              <w:pStyle w:val="CopticVersemulti-line"/>
            </w:pPr>
            <w:r>
              <w:t>ⲙⲁϣⲉⲛⲁⲕ ⲉ̀ⲡ̀ϣⲱⲓ ϩⲓϫⲉⲛ ⲡⲓⲧⲱⲟⲩ:</w:t>
            </w:r>
          </w:p>
          <w:p w:rsidR="00E6009C" w:rsidRPr="005130A7" w:rsidRDefault="00E6009C" w:rsidP="00E6009C">
            <w:pPr>
              <w:pStyle w:val="CopticVerse"/>
            </w:pPr>
            <w:r>
              <w:t>ⲛ̀ⲧⲉⲕⲕⲱⲣϥ ⲛ̀ⲧ̀ϫⲟⲙ ⲛ̀ⲡⲓϫⲁϫⲓ.</w:t>
            </w:r>
          </w:p>
        </w:tc>
      </w:tr>
      <w:tr w:rsidR="00E6009C" w:rsidTr="00BB50F9">
        <w:trPr>
          <w:cantSplit/>
          <w:jc w:val="center"/>
        </w:trPr>
        <w:tc>
          <w:tcPr>
            <w:tcW w:w="288" w:type="dxa"/>
          </w:tcPr>
          <w:p w:rsidR="00E6009C" w:rsidRPr="003209AF" w:rsidRDefault="00E6009C" w:rsidP="00BB50F9">
            <w:pPr>
              <w:pStyle w:val="CopticCross"/>
              <w:rPr>
                <w:b/>
              </w:rPr>
            </w:pPr>
            <w:r w:rsidRPr="00FB5ACB">
              <w:t>¿</w:t>
            </w:r>
          </w:p>
        </w:tc>
        <w:tc>
          <w:tcPr>
            <w:tcW w:w="3960" w:type="dxa"/>
          </w:tcPr>
          <w:p w:rsidR="00E6009C" w:rsidRDefault="00E6009C" w:rsidP="00E6009C">
            <w:pPr>
              <w:pStyle w:val="EngHang"/>
            </w:pPr>
            <w:r>
              <w:t>O Saviour of our souls,</w:t>
            </w:r>
          </w:p>
          <w:p w:rsidR="00E6009C" w:rsidRDefault="00E6009C" w:rsidP="00E6009C">
            <w:pPr>
              <w:pStyle w:val="EngHang"/>
            </w:pPr>
            <w:r>
              <w:t>Purify us from our sins,</w:t>
            </w:r>
          </w:p>
          <w:p w:rsidR="00E6009C" w:rsidRDefault="00E6009C" w:rsidP="00E6009C">
            <w:pPr>
              <w:pStyle w:val="EngHang"/>
            </w:pPr>
            <w:r>
              <w:t>Accept to Yourself our prayers,</w:t>
            </w:r>
          </w:p>
          <w:p w:rsidR="00E6009C" w:rsidRDefault="00E6009C" w:rsidP="00E6009C">
            <w:pPr>
              <w:pStyle w:val="EngEnd"/>
            </w:pPr>
            <w:r>
              <w:t>Remember us with Your mercy.</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pPr>
            <w:r>
              <w:t>Ⲯⲱⲧⲏⲣ ⲛ̀ⲧⲉ ⲛⲉⲛⲯⲩⲭⲏ:</w:t>
            </w:r>
          </w:p>
          <w:p w:rsidR="00E6009C" w:rsidRDefault="00E6009C" w:rsidP="00E6009C">
            <w:pPr>
              <w:pStyle w:val="CopticVersemulti-line"/>
            </w:pPr>
            <w:r>
              <w:t>ⲙⲁⲧⲟⲩⲃⲟⲛ ⲉ̀ⲃⲟⲗϧⲉⲛ ⲛⲉⲛⲛⲟⲃⲓ:</w:t>
            </w:r>
          </w:p>
          <w:p w:rsidR="00E6009C" w:rsidRDefault="00E6009C" w:rsidP="00E6009C">
            <w:pPr>
              <w:pStyle w:val="CopticVersemulti-line"/>
            </w:pPr>
            <w:r>
              <w:t>ϣⲟⲡ ⲉ̀ⲣⲟⲕ ⲛ̀ⲛⲉⲛⲉⲩⲭⲏ:</w:t>
            </w:r>
          </w:p>
          <w:p w:rsidR="00E6009C" w:rsidRPr="005130A7" w:rsidRDefault="00E6009C" w:rsidP="00E6009C">
            <w:pPr>
              <w:pStyle w:val="CopticVerse"/>
            </w:pPr>
            <w:r>
              <w:t>ϧⲉⲛ ⲡⲉⲕⲛⲁⲓ ⲁ̀ⲣⲓⲡⲉⲛⲙⲉⲩⲓ̀.</w:t>
            </w:r>
          </w:p>
        </w:tc>
      </w:tr>
      <w:tr w:rsidR="00E6009C" w:rsidTr="00BB50F9">
        <w:trPr>
          <w:cantSplit/>
          <w:jc w:val="center"/>
        </w:trPr>
        <w:tc>
          <w:tcPr>
            <w:tcW w:w="288" w:type="dxa"/>
          </w:tcPr>
          <w:p w:rsidR="00E6009C" w:rsidRDefault="00E6009C" w:rsidP="00BB50F9">
            <w:pPr>
              <w:pStyle w:val="CopticCross"/>
            </w:pPr>
            <w:r w:rsidRPr="00FB5ACB">
              <w:t>¿</w:t>
            </w:r>
          </w:p>
        </w:tc>
        <w:tc>
          <w:tcPr>
            <w:tcW w:w="3960" w:type="dxa"/>
          </w:tcPr>
          <w:p w:rsidR="00E6009C" w:rsidRDefault="00E6009C" w:rsidP="00E6009C">
            <w:pPr>
              <w:pStyle w:val="EngHang"/>
            </w:pPr>
            <w:r>
              <w:t>O You who were baptised in the water,</w:t>
            </w:r>
          </w:p>
          <w:p w:rsidR="00E6009C" w:rsidRDefault="00E6009C" w:rsidP="00E6009C">
            <w:pPr>
              <w:pStyle w:val="EngHang"/>
            </w:pPr>
            <w:r>
              <w:t>According to the great economy,</w:t>
            </w:r>
          </w:p>
          <w:p w:rsidR="00E6009C" w:rsidRDefault="00E6009C" w:rsidP="00E6009C">
            <w:pPr>
              <w:pStyle w:val="EngHang"/>
            </w:pPr>
            <w:r>
              <w:t>Keep Your servant from evil thoughts,</w:t>
            </w:r>
          </w:p>
          <w:p w:rsidR="00E6009C" w:rsidRDefault="00E6009C" w:rsidP="00E6009C">
            <w:pPr>
              <w:pStyle w:val="EngEnd"/>
            </w:pPr>
            <w:r>
              <w:t xml:space="preserve">And </w:t>
            </w:r>
            <w:commentRangeStart w:id="998"/>
            <w:r>
              <w:t xml:space="preserve">confirm </w:t>
            </w:r>
            <w:commentRangeEnd w:id="998"/>
            <w:r>
              <w:rPr>
                <w:rStyle w:val="CommentReference"/>
              </w:rPr>
              <w:commentReference w:id="998"/>
            </w:r>
            <w:r>
              <w:t>him until the end.</w:t>
            </w:r>
          </w:p>
        </w:tc>
        <w:tc>
          <w:tcPr>
            <w:tcW w:w="288" w:type="dxa"/>
          </w:tcPr>
          <w:p w:rsidR="00E6009C" w:rsidRDefault="00E6009C" w:rsidP="00BB50F9"/>
        </w:tc>
        <w:tc>
          <w:tcPr>
            <w:tcW w:w="288" w:type="dxa"/>
          </w:tcPr>
          <w:p w:rsidR="00E6009C" w:rsidRDefault="00E6009C" w:rsidP="00BB50F9">
            <w:pPr>
              <w:pStyle w:val="CopticCross"/>
            </w:pPr>
            <w:r w:rsidRPr="00FB5ACB">
              <w:t>¿</w:t>
            </w:r>
          </w:p>
        </w:tc>
        <w:tc>
          <w:tcPr>
            <w:tcW w:w="3960" w:type="dxa"/>
          </w:tcPr>
          <w:p w:rsidR="00E6009C" w:rsidRDefault="00E6009C" w:rsidP="00E6009C">
            <w:pPr>
              <w:pStyle w:val="CopticVersemulti-line"/>
              <w:rPr>
                <w:rFonts w:eastAsia="Arial Unicode MS" w:cs="FreeSerifAvvaShenouda"/>
              </w:rPr>
            </w:pPr>
            <w:r>
              <w:rPr>
                <w:rFonts w:eastAsia="Arial Unicode MS" w:cs="FreeSerifAvvaShenouda"/>
              </w:rPr>
              <w:t>Ⲱ ⲫⲏⲉ̀ⲧⲁϥϭⲓⲱⲙⲥ ϧⲉⲛ ⲛⲓⲙⲱⲟⲩ:</w:t>
            </w:r>
          </w:p>
          <w:p w:rsidR="00E6009C" w:rsidRDefault="00E6009C" w:rsidP="00E6009C">
            <w:pPr>
              <w:pStyle w:val="CopticVersemulti-line"/>
              <w:rPr>
                <w:rFonts w:eastAsia="Arial Unicode MS" w:cs="FreeSerifAvvaShenouda"/>
              </w:rPr>
            </w:pPr>
            <w:r>
              <w:rPr>
                <w:rFonts w:eastAsia="Arial Unicode MS" w:cs="FreeSerifAvvaShenouda"/>
              </w:rPr>
              <w:t>ϧⲉⲛ ⲧⲉϥⲛⲓϣϯ ⲛ̀ⲟⲓⲕⲟⲛⲟⲙⲓⲁ:</w:t>
            </w:r>
          </w:p>
          <w:p w:rsidR="00E6009C" w:rsidRDefault="00E6009C" w:rsidP="00E6009C">
            <w:pPr>
              <w:pStyle w:val="CopticVersemulti-line"/>
              <w:rPr>
                <w:rFonts w:eastAsia="Arial Unicode MS" w:cs="FreeSerifAvvaShenouda"/>
              </w:rPr>
            </w:pPr>
            <w:r>
              <w:rPr>
                <w:rFonts w:eastAsia="Arial Unicode MS" w:cs="FreeSerifAvvaShenouda"/>
              </w:rPr>
              <w:t>ⲁ̀ⲣⲉϩ ⲉ̀ⲡⲉⲕⲃⲟⲕ ⲉ̀ⲃⲟⲗϧⲉⲛ ⲛⲓⲙⲉⲩⲓ ⲉⲧϩⲱⲟⲩ:</w:t>
            </w:r>
          </w:p>
          <w:p w:rsidR="00E6009C" w:rsidRPr="00384F62" w:rsidRDefault="00E6009C" w:rsidP="00E6009C">
            <w:pPr>
              <w:pStyle w:val="CopticVerse"/>
            </w:pPr>
            <w:r>
              <w:t>ⲟⲩⲟϩ ⲙⲁⲧⲁϫⲣⲟϥ ϣⲁ ϯⲥⲩⲛⲧⲉⲗⲓⲁ.</w:t>
            </w:r>
          </w:p>
        </w:tc>
      </w:tr>
    </w:tbl>
    <w:p w:rsidR="00BB50F9" w:rsidRPr="00BB50F9" w:rsidRDefault="00BB50F9" w:rsidP="00BB50F9"/>
    <w:p w:rsidR="00FF5FF3" w:rsidRDefault="00FF5FF3" w:rsidP="00FF5FF3">
      <w:pPr>
        <w:pStyle w:val="Heading3"/>
      </w:pPr>
      <w:r>
        <w:t>January 7 (8) / Tobi 12:  The Second Day of the Feast of Theophany</w:t>
      </w:r>
      <w:r w:rsidR="00B637D8">
        <w:t xml:space="preserve"> and the Commemoration of Archangel Michael</w:t>
      </w:r>
    </w:p>
    <w:p w:rsidR="00FF5FF3" w:rsidRDefault="00FF5FF3" w:rsidP="00FF5FF3">
      <w:pPr>
        <w:pStyle w:val="Rubric"/>
      </w:pPr>
      <w:r>
        <w:t>See The Feast on the preceding day.</w:t>
      </w:r>
    </w:p>
    <w:p w:rsidR="00B637D8" w:rsidRDefault="00B637D8" w:rsidP="00B637D8">
      <w:pPr>
        <w:pStyle w:val="Rubric"/>
      </w:pPr>
      <w:r>
        <w:t>See the Feast of Archangel Michael on November 8 (9) / Athoer 12, page ##.</w:t>
      </w:r>
      <w:bookmarkStart w:id="999" w:name="_Toc410196207"/>
      <w:bookmarkStart w:id="1000" w:name="_Toc410196449"/>
      <w:bookmarkStart w:id="1001" w:name="_Toc410196951"/>
    </w:p>
    <w:p w:rsidR="00495F1A" w:rsidRDefault="00FF5FF3" w:rsidP="00B637D8">
      <w:pPr>
        <w:pStyle w:val="Heading3"/>
      </w:pPr>
      <w:r>
        <w:lastRenderedPageBreak/>
        <w:t>January 8 (9) / Tobi 13: The Feast of T</w:t>
      </w:r>
      <w:r w:rsidR="00495F1A">
        <w:t>he Wedding of Cana of Galilee</w:t>
      </w:r>
      <w:bookmarkEnd w:id="999"/>
      <w:bookmarkEnd w:id="1000"/>
      <w:bookmarkEnd w:id="1001"/>
    </w:p>
    <w:p w:rsidR="00A37BB6" w:rsidRDefault="00A37BB6" w:rsidP="00A37BB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O people who love Christ,</w:t>
            </w:r>
          </w:p>
          <w:p w:rsidR="00124408" w:rsidRDefault="00124408" w:rsidP="00124408">
            <w:pPr>
              <w:pStyle w:val="EngHang"/>
            </w:pPr>
            <w:r>
              <w:t>Come see and wonder</w:t>
            </w:r>
          </w:p>
          <w:p w:rsidR="00124408" w:rsidRDefault="00124408" w:rsidP="00124408">
            <w:pPr>
              <w:pStyle w:val="EngHang"/>
            </w:pPr>
            <w:r>
              <w:t>At this Mystery</w:t>
            </w:r>
          </w:p>
          <w:p w:rsidR="00124408" w:rsidRDefault="00124408" w:rsidP="00124408">
            <w:pPr>
              <w:pStyle w:val="EngHangEnd"/>
            </w:pPr>
            <w:r>
              <w:t>That was revealed to us today.</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Ⲁⲙⲱⲓⲛⲓ ⲁ̀ⲙⲁⲩ ⲁ̀ⲣⲓϣ̀ⲫⲏⲣⲓ:</w:t>
            </w:r>
          </w:p>
          <w:p w:rsidR="00124408" w:rsidRDefault="00124408" w:rsidP="00124408">
            <w:pPr>
              <w:pStyle w:val="CopticVersemulti-line"/>
            </w:pPr>
            <w:r>
              <w:t>ⲱ̀ ⲛⲓⲗⲁⲟⲥ ⲙ̀ⲙⲁⲓ Ⲡⲭ̄ⲥ̄:</w:t>
            </w:r>
          </w:p>
          <w:p w:rsidR="00124408" w:rsidRDefault="00124408" w:rsidP="00124408">
            <w:pPr>
              <w:pStyle w:val="CopticVersemulti-line"/>
            </w:pPr>
            <w:r>
              <w:t>ϩⲓϫⲉⲛ ⲡⲁⲓⲙⲩⲥⲧⲏⲣⲓⲟⲛ:</w:t>
            </w:r>
          </w:p>
          <w:p w:rsidR="00124408" w:rsidRPr="00C35319" w:rsidRDefault="00124408" w:rsidP="00124408">
            <w:pPr>
              <w:pStyle w:val="CopticHangingVerse"/>
            </w:pPr>
            <w:r>
              <w:t>ⲉ̀ⲧⲁϥⲟⲩⲱⲛϩ ⲛⲁⲛ ⲙ̀ⲫⲟⲟⲩ.</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For our Lord, Jesus Christ,</w:t>
            </w:r>
          </w:p>
          <w:p w:rsidR="00124408" w:rsidRDefault="00124408" w:rsidP="00124408">
            <w:pPr>
              <w:pStyle w:val="EngHang"/>
            </w:pPr>
            <w:r>
              <w:t>Took His Virgin Mother,</w:t>
            </w:r>
          </w:p>
          <w:p w:rsidR="00124408" w:rsidRDefault="00124408" w:rsidP="00124408">
            <w:pPr>
              <w:pStyle w:val="EngHang"/>
            </w:pPr>
            <w:r>
              <w:t>And our fathers the Apostles,</w:t>
            </w:r>
          </w:p>
          <w:p w:rsidR="00124408" w:rsidRDefault="00124408" w:rsidP="00124408">
            <w:pPr>
              <w:pStyle w:val="EngHangEnd"/>
            </w:pPr>
            <w:r>
              <w:t>And revealed His Divinity to them.</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Ϫⲉ ⲁ̀Ⲡⲉⲛⲟ̄ⲥ̄ Ⲓⲏ̄ⲥ̄ Ⲡⲭ̄ⲥ̄:</w:t>
            </w:r>
          </w:p>
          <w:p w:rsidR="00124408" w:rsidRDefault="00124408" w:rsidP="00124408">
            <w:pPr>
              <w:pStyle w:val="CopticVersemulti-line"/>
            </w:pPr>
            <w:r>
              <w:t>ⲁϥⲑⲱⲟⲩϯ ⲛⲉⲙ ⲧⲉϥⲙⲁⲩ ⲙ̀ⲡⲁⲣⲑⲉⲛⲟⲥ:</w:t>
            </w:r>
          </w:p>
          <w:p w:rsidR="00124408" w:rsidRDefault="00124408" w:rsidP="00124408">
            <w:pPr>
              <w:pStyle w:val="CopticVersemulti-line"/>
            </w:pPr>
            <w:r>
              <w:t>ⲛⲉⲙ ⲛⲉⲛⲓⲟϯ ⲛ̀ⲁ̀ⲡⲟⲥⲧⲟⲗⲟⲥ:</w:t>
            </w:r>
          </w:p>
          <w:p w:rsidR="00124408" w:rsidRDefault="00124408" w:rsidP="00124408">
            <w:pPr>
              <w:pStyle w:val="CopticHangingVerse"/>
            </w:pPr>
            <w:r>
              <w:t>ⲟⲩⲟϩ ⲁϥⲟⲩⲱⲛϩ ⲛⲱⲟⲩ ⲛ̀ⲧⲉϥⲙⲉⲑⲛⲟⲩϯ.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By His great glory</w:t>
            </w:r>
          </w:p>
          <w:p w:rsidR="00124408" w:rsidRDefault="00124408" w:rsidP="00124408">
            <w:pPr>
              <w:pStyle w:val="EngHang"/>
            </w:pPr>
            <w:r>
              <w:t>Six pots of water</w:t>
            </w:r>
          </w:p>
          <w:p w:rsidR="00124408" w:rsidRDefault="00124408" w:rsidP="00124408">
            <w:pPr>
              <w:pStyle w:val="EngHang"/>
            </w:pPr>
            <w:r>
              <w:t>Were changed to fine wine</w:t>
            </w:r>
          </w:p>
          <w:p w:rsidR="00124408" w:rsidRDefault="00124408" w:rsidP="00124408">
            <w:pPr>
              <w:pStyle w:val="EngHangEnd"/>
            </w:pPr>
            <w:r>
              <w:t>At the Wedding 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Ⲥⲟⲟⲩ ⲛ̀ϩⲩⲇⲣⲓⲁ̀ ⲙ̀ⲙⲱⲟⲩ:</w:t>
            </w:r>
          </w:p>
          <w:p w:rsidR="00124408" w:rsidRDefault="00124408" w:rsidP="00124408">
            <w:pPr>
              <w:pStyle w:val="CopticVersemulti-line"/>
            </w:pPr>
            <w:r>
              <w:t>ⲉⲩⲏⲣⲡ ⲉϥⲥⲱⲧⲡ ⲁϥⲟⲩⲱ̀ⲧⲉⲃ ⲙ̀ⲙⲱⲟⲩ:</w:t>
            </w:r>
          </w:p>
          <w:p w:rsidR="00124408" w:rsidRDefault="00124408" w:rsidP="00124408">
            <w:pPr>
              <w:pStyle w:val="CopticVersemulti-line"/>
            </w:pPr>
            <w:r>
              <w:t>ⲉ̀ⲃⲟⲗ ϩⲓⲧⲉⲛ ⲛⲉϥⲛⲓϣϯ ⲛ̀ⲱⲟⲩ:</w:t>
            </w:r>
          </w:p>
          <w:p w:rsidR="00124408" w:rsidRDefault="00124408" w:rsidP="00124408">
            <w:pPr>
              <w:pStyle w:val="CopticHangingVerse"/>
            </w:pPr>
            <w:r>
              <w:t>ϧⲉⲛ ⲡ̀ϩⲟⲡ ⲛ̀ⲧ̀Ⲕⲁⲛⲁ ⲛ̀ⲧⲉ ϯⲄⲁⲗⲓⲗⲉⲁ̀.</w:t>
            </w:r>
          </w:p>
        </w:tc>
      </w:tr>
      <w:tr w:rsidR="00124408" w:rsidTr="00430630">
        <w:trPr>
          <w:cantSplit/>
          <w:jc w:val="center"/>
        </w:trPr>
        <w:tc>
          <w:tcPr>
            <w:tcW w:w="288" w:type="dxa"/>
          </w:tcPr>
          <w:p w:rsidR="00124408" w:rsidRDefault="00124408" w:rsidP="00430630">
            <w:pPr>
              <w:pStyle w:val="CopticCross"/>
            </w:pPr>
            <w:r w:rsidRPr="00FB5ACB">
              <w:t>¿</w:t>
            </w:r>
          </w:p>
        </w:tc>
        <w:tc>
          <w:tcPr>
            <w:tcW w:w="3960" w:type="dxa"/>
          </w:tcPr>
          <w:p w:rsidR="00124408" w:rsidRDefault="00124408" w:rsidP="00124408">
            <w:pPr>
              <w:pStyle w:val="EngHang"/>
            </w:pPr>
            <w:r>
              <w:t>He who sits upon the Cherubim</w:t>
            </w:r>
          </w:p>
          <w:p w:rsidR="00124408" w:rsidRDefault="00124408" w:rsidP="00124408">
            <w:pPr>
              <w:pStyle w:val="EngHang"/>
            </w:pPr>
            <w:r>
              <w:t>Revealed His divinity.</w:t>
            </w:r>
          </w:p>
          <w:p w:rsidR="00124408" w:rsidRDefault="00124408" w:rsidP="00124408">
            <w:pPr>
              <w:pStyle w:val="EngHang"/>
            </w:pPr>
            <w:r>
              <w:t>He worked signs and wonders,</w:t>
            </w:r>
          </w:p>
          <w:p w:rsidR="00124408" w:rsidRDefault="00124408" w:rsidP="00124408">
            <w:pPr>
              <w:pStyle w:val="EngHangEnd"/>
            </w:pPr>
            <w:r>
              <w:t>And being God, sat with men.</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Ⲫⲏⲉⲧϩⲉⲙⲥⲓ ϩⲓϫⲉⲛ ⲛⲓⲭⲉⲣⲟⲩⲃⲓⲙ:</w:t>
            </w:r>
          </w:p>
          <w:p w:rsidR="00124408" w:rsidRDefault="00124408" w:rsidP="00124408">
            <w:pPr>
              <w:pStyle w:val="CopticVersemulti-line"/>
            </w:pPr>
            <w:r>
              <w:t>ⲁϥⲟⲩⲱⲛϩ ⲛ̀ⲧⲉϥⲙⲉⲑⲛⲟⲩϯ:</w:t>
            </w:r>
          </w:p>
          <w:p w:rsidR="00124408" w:rsidRDefault="00124408" w:rsidP="00124408">
            <w:pPr>
              <w:pStyle w:val="CopticVersemulti-line"/>
            </w:pPr>
            <w:r>
              <w:t>ⲁϥⲓ̀ⲣⲓ ⲛ̀ϩⲁⲛⲙⲏⲓⲛⲓ ⲛⲉⲙ ϩⲁⲛϫⲟⲙ:</w:t>
            </w:r>
          </w:p>
          <w:p w:rsidR="00124408" w:rsidRDefault="00124408" w:rsidP="00124408">
            <w:pPr>
              <w:pStyle w:val="CopticHangingVerse"/>
            </w:pPr>
            <w:r>
              <w:t>ⲟⲩⲟϩ ⲁϥϩⲉⲙⲥⲓ ⲛⲉⲙ ⲛⲓⲣⲱⲙⲓ ϩⲱⲥ ⲛⲟⲩϯ.</w:t>
            </w:r>
          </w:p>
        </w:tc>
      </w:tr>
      <w:tr w:rsidR="00124408" w:rsidTr="00430630">
        <w:trPr>
          <w:cantSplit/>
          <w:jc w:val="center"/>
        </w:trPr>
        <w:tc>
          <w:tcPr>
            <w:tcW w:w="288" w:type="dxa"/>
          </w:tcPr>
          <w:p w:rsidR="00124408" w:rsidRDefault="00124408" w:rsidP="00430630">
            <w:pPr>
              <w:pStyle w:val="CopticCross"/>
            </w:pPr>
          </w:p>
        </w:tc>
        <w:tc>
          <w:tcPr>
            <w:tcW w:w="3960" w:type="dxa"/>
          </w:tcPr>
          <w:p w:rsidR="00124408" w:rsidRDefault="00124408" w:rsidP="00124408">
            <w:pPr>
              <w:pStyle w:val="EngHang"/>
            </w:pPr>
            <w:r>
              <w:t>The coessential of the Father,</w:t>
            </w:r>
          </w:p>
          <w:p w:rsidR="00124408" w:rsidRDefault="00124408" w:rsidP="00124408">
            <w:pPr>
              <w:pStyle w:val="EngHang"/>
            </w:pPr>
            <w:r>
              <w:t>Who IS before all ages,</w:t>
            </w:r>
          </w:p>
          <w:p w:rsidR="00124408" w:rsidRDefault="00124408" w:rsidP="00124408">
            <w:pPr>
              <w:pStyle w:val="EngHang"/>
            </w:pPr>
            <w:r>
              <w:t>Today attended the Wedding</w:t>
            </w:r>
          </w:p>
          <w:p w:rsidR="00124408" w:rsidRPr="0097766E" w:rsidRDefault="00124408" w:rsidP="00124408">
            <w:pPr>
              <w:pStyle w:val="EngHangEnd"/>
            </w:pPr>
            <w:r>
              <w:t>Of Cana of Galilee.</w:t>
            </w:r>
          </w:p>
        </w:tc>
        <w:tc>
          <w:tcPr>
            <w:tcW w:w="288" w:type="dxa"/>
          </w:tcPr>
          <w:p w:rsidR="00124408" w:rsidRDefault="00124408" w:rsidP="00430630"/>
        </w:tc>
        <w:tc>
          <w:tcPr>
            <w:tcW w:w="288" w:type="dxa"/>
          </w:tcPr>
          <w:p w:rsidR="00124408" w:rsidRDefault="00124408" w:rsidP="00430630">
            <w:pPr>
              <w:pStyle w:val="CopticCross"/>
            </w:pPr>
          </w:p>
        </w:tc>
        <w:tc>
          <w:tcPr>
            <w:tcW w:w="3960" w:type="dxa"/>
          </w:tcPr>
          <w:p w:rsidR="00124408" w:rsidRDefault="00124408" w:rsidP="00124408">
            <w:pPr>
              <w:pStyle w:val="CopticVersemulti-line"/>
            </w:pPr>
            <w:r>
              <w:t>Ⲡⲓⲟ̀ⲙⲟⲟⲩⲥⲓⲟⲥ ⲛⲉⲙ Ⲫⲓⲱⲧ:</w:t>
            </w:r>
          </w:p>
          <w:p w:rsidR="00124408" w:rsidRDefault="00124408" w:rsidP="00124408">
            <w:pPr>
              <w:pStyle w:val="CopticVersemulti-line"/>
            </w:pPr>
            <w:r>
              <w:t>ⲫⲏⲉⲧϣⲟⲡ ϧⲁϫⲱⲟⲩ ⲛ̀ⲛⲓⲉ̀ⲱⲛ ⲧⲏⲣⲟⲩ:</w:t>
            </w:r>
          </w:p>
          <w:p w:rsidR="00124408" w:rsidRDefault="00124408" w:rsidP="00124408">
            <w:pPr>
              <w:pStyle w:val="CopticVersemulti-line"/>
            </w:pPr>
            <w:r>
              <w:t>ⲙ̀ⲫⲟⲟⲩ ϧⲉⲛ ⲑ̀ⲙⲏϯ ⲙ̀ⲡⲓϩⲟⲡ:</w:t>
            </w:r>
          </w:p>
          <w:p w:rsidR="00124408" w:rsidRDefault="00124408" w:rsidP="00124408">
            <w:pPr>
              <w:pStyle w:val="CopticHangingVerse"/>
            </w:pPr>
            <w:r>
              <w:t>ⲛ̀ⲧ̀Ⲕⲁⲛⲁ ⲛ̀ⲧⲉ ϯⲄⲁⲗⲓⲗⲁ̀.</w:t>
            </w:r>
          </w:p>
        </w:tc>
      </w:tr>
      <w:tr w:rsidR="00124408" w:rsidTr="00430630">
        <w:trPr>
          <w:cantSplit/>
          <w:jc w:val="center"/>
        </w:trPr>
        <w:tc>
          <w:tcPr>
            <w:tcW w:w="288" w:type="dxa"/>
          </w:tcPr>
          <w:p w:rsidR="00124408" w:rsidRDefault="00124408" w:rsidP="00430630">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430630"/>
        </w:tc>
        <w:tc>
          <w:tcPr>
            <w:tcW w:w="288" w:type="dxa"/>
          </w:tcPr>
          <w:p w:rsidR="00124408" w:rsidRDefault="00124408" w:rsidP="00430630">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124408">
            <w:pPr>
              <w:pStyle w:val="CopticHangingVerse"/>
            </w:pPr>
            <w:r>
              <w:t>ⲛⲁⲓ ⲛⲁⲛ ⲕⲁⲧⲁ ⲡⲉⲕⲛⲓϣϯ ⲛ̀ⲛⲁⲓ.</w:t>
            </w:r>
          </w:p>
        </w:tc>
      </w:tr>
    </w:tbl>
    <w:p w:rsidR="00430630" w:rsidRPr="00430630" w:rsidRDefault="00430630" w:rsidP="00430630"/>
    <w:p w:rsidR="00E6009C" w:rsidRDefault="00E6009C" w:rsidP="00E6009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Ⲁⲓⲉⲣϩⲉⲗⲡⲓⲥ ⲉ̀ⲣⲟⲕ:</w:t>
            </w:r>
          </w:p>
          <w:p w:rsidR="000847B6" w:rsidRDefault="000847B6" w:rsidP="000847B6">
            <w:pPr>
              <w:pStyle w:val="CopticVersemulti-line"/>
            </w:pPr>
            <w:r>
              <w:t>Ⲡⲁⲟ̄ⲥ̄ Ⲓⲏ̄ⲥ̄ ⲡⲁⲛⲟⲩϯ:</w:t>
            </w:r>
          </w:p>
          <w:p w:rsidR="000847B6" w:rsidRDefault="000847B6" w:rsidP="000847B6">
            <w:pPr>
              <w:pStyle w:val="CopticVersemulti-line"/>
            </w:pPr>
            <w:r>
              <w:t>ⲙ̀ⲡⲉⲣⲭⲁⲧ ⲛ̀ⲥⲱⲕ:</w:t>
            </w:r>
          </w:p>
          <w:p w:rsidR="000847B6" w:rsidRPr="00C35319" w:rsidRDefault="000847B6" w:rsidP="000847B6">
            <w:pPr>
              <w:pStyle w:val="CopticVerse"/>
            </w:pPr>
            <w:r>
              <w:t>ϫⲉ ⲛ̀ⲑⲟⲕ ⲅⲁⲣ ⲡⲓ Ⲫϯ</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Ⲃⲱⲗ ⲉ̀ⲃⲟⲗ ϩⲁⲣⲟⲓ:</w:t>
            </w:r>
          </w:p>
          <w:p w:rsidR="000847B6" w:rsidRDefault="000847B6" w:rsidP="000847B6">
            <w:pPr>
              <w:pStyle w:val="CopticVersemulti-line"/>
            </w:pPr>
            <w:r>
              <w:t>ⲛ̀ⲛⲓϩ̀ⲃⲏⲟⲩⲓ̀ ⲛ̀ⲧⲉ ⲛⲁⲛⲟⲃⲓ:</w:t>
            </w:r>
          </w:p>
          <w:p w:rsidR="000847B6" w:rsidRDefault="000847B6" w:rsidP="000847B6">
            <w:pPr>
              <w:pStyle w:val="CopticVersemulti-line"/>
            </w:pPr>
            <w:r>
              <w:t>ⲙ̀ⲡⲉⲣϩⲓ ⲡ̀ϩⲟ ⲙ̀ⲙⲟⲓ:</w:t>
            </w:r>
          </w:p>
          <w:p w:rsidR="000847B6" w:rsidRDefault="000847B6" w:rsidP="000847B6">
            <w:pPr>
              <w:pStyle w:val="CopticVerse"/>
            </w:pPr>
            <w:r>
              <w:t>ⲉⲑⲃⲉ ϫⲉ ⲁⲓⲉⲣⲛⲟⲃⲓ.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ⲁ̀ⲛⲟⲕ ⲡⲉ ⲡⲉⲕⲃⲱⲕ:</w:t>
            </w:r>
          </w:p>
          <w:p w:rsidR="000847B6" w:rsidRDefault="000847B6" w:rsidP="000847B6">
            <w:pPr>
              <w:pStyle w:val="CopticVersemulti-line"/>
            </w:pPr>
            <w:r>
              <w:t>ⲁ̀ⲣⲓⲃⲟⲏ̀ⲑⲓⲛ ⲉ̀ⲣⲟⲓ:</w:t>
            </w:r>
          </w:p>
          <w:p w:rsidR="000847B6" w:rsidRDefault="000847B6" w:rsidP="000847B6">
            <w:pPr>
              <w:pStyle w:val="CopticVersemulti-line"/>
            </w:pPr>
            <w:r>
              <w:t>ϯϯϩⲟ ⲉ̀ⲣⲟⲕ:</w:t>
            </w:r>
          </w:p>
          <w:p w:rsidR="000847B6" w:rsidRDefault="000847B6" w:rsidP="000847B6">
            <w:pPr>
              <w:pStyle w:val="CopticVerse"/>
            </w:pPr>
            <w:r>
              <w:t>ⲉⲑⲣⲉⲕ ϣⲉⲛϩⲏⲧ ϧⲁⲣⲟⲓ.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Ⲇⲓⲧⲱⲃϩ ⲙ̀ⲙⲟⲕ Ⲡⲟ̄ⲥ̄:</w:t>
            </w:r>
          </w:p>
          <w:p w:rsidR="000847B6" w:rsidRDefault="000847B6" w:rsidP="000847B6">
            <w:pPr>
              <w:pStyle w:val="CopticVersemulti-line"/>
            </w:pPr>
            <w:r>
              <w:t>Ⲡⲭ̄ⲥ̄ ⲡⲁⲟⲩⲣⲟ ⲙ̀ⲙⲏ:</w:t>
            </w:r>
          </w:p>
          <w:p w:rsidR="000847B6" w:rsidRDefault="000847B6" w:rsidP="000847B6">
            <w:pPr>
              <w:pStyle w:val="CopticVersemulti-line"/>
            </w:pPr>
            <w:r>
              <w:t>ⲉⲑⲃⲉ ⲧⲉⲕⲙⲉⲧⲁ̀ⲅⲁⲑⲟⲥ:</w:t>
            </w:r>
          </w:p>
          <w:p w:rsidR="000847B6" w:rsidRDefault="000847B6" w:rsidP="000847B6">
            <w:pPr>
              <w:pStyle w:val="CopticVerse"/>
            </w:pPr>
            <w:r>
              <w:t>ⲁ̀ⲣⲓⲟⲩⲛⲁⲓ ⲛⲉⲙⲏⲓ.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Ⲉⲑⲃⲉ ⲛⲉⲕⲙⲉⲧϣⲉⲛϩⲏⲧ:</w:t>
            </w:r>
          </w:p>
          <w:p w:rsidR="000847B6" w:rsidRDefault="000847B6" w:rsidP="000847B6">
            <w:pPr>
              <w:pStyle w:val="CopticVersemulti-line"/>
            </w:pPr>
            <w:r>
              <w:t>ⲛⲉⲙ ⲡⲉⲕⲣⲁⲛ ⲉ̄ⲑ̄ⲩ̄:</w:t>
            </w:r>
          </w:p>
          <w:p w:rsidR="000847B6" w:rsidRDefault="000847B6" w:rsidP="000847B6">
            <w:pPr>
              <w:pStyle w:val="CopticVersemulti-line"/>
            </w:pPr>
            <w:r>
              <w:t>ⲙⲁⲧⲟⲩⲃⲟ ⲙ̀ⲡⲁϩⲏⲧ:</w:t>
            </w:r>
          </w:p>
          <w:p w:rsidR="000847B6" w:rsidRDefault="000847B6" w:rsidP="000847B6">
            <w:pPr>
              <w:pStyle w:val="CopticVerse"/>
            </w:pPr>
            <w:r>
              <w:t>ϩⲓⲧⲉⲛ ⲡⲉⲕⲡ̄ⲛ̄ⲁ̄ 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(ⲋ) ⲛ̀ϩⲩⲇⲣⲓⲁ̀ ⲙ̀ⲙⲟⲱⲟⲩ:</w:t>
            </w:r>
          </w:p>
          <w:p w:rsidR="000847B6" w:rsidRDefault="000847B6" w:rsidP="000847B6">
            <w:pPr>
              <w:pStyle w:val="CopticVersemulti-line"/>
            </w:pPr>
            <w:r>
              <w:t>ϧⲉⲛ Ⲧⲕⲁⲛⲁ ⲛ̀ⲧⲉ ϯⲄⲁⲗⲓⲗⲉⲁ̀:</w:t>
            </w:r>
          </w:p>
          <w:p w:rsidR="000847B6" w:rsidRDefault="000847B6" w:rsidP="000847B6">
            <w:pPr>
              <w:pStyle w:val="CopticVersemulti-line"/>
            </w:pPr>
            <w:r>
              <w:t>ⲟⲩⲏⲣⲡ ⲁ̀ⲕⲟⲩⲱⲧⲉⲃ ⲙ̀ⲙⲱⲟⲩ:</w:t>
            </w:r>
          </w:p>
          <w:p w:rsidR="000847B6" w:rsidRPr="008D6BED" w:rsidRDefault="000847B6" w:rsidP="000847B6">
            <w:pPr>
              <w:pStyle w:val="CopticVerse"/>
              <w:rPr>
                <w:rFonts w:ascii="Arial Unicode MS" w:eastAsia="Arial Unicode MS" w:hAnsi="Arial Unicode MS" w:cs="Arial Unicode MS"/>
              </w:rPr>
            </w:pPr>
            <w:r>
              <w:t>ϩⲓⲧⲉⲛ ⲧⲉⲕⲥⲟⲫⲓⲁ̀.</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 ⲛ̀ⲥⲟⲡ ⲙ̀ⲙⲏⲛⲓ:</w:t>
            </w:r>
          </w:p>
          <w:p w:rsidR="000847B6" w:rsidRDefault="000847B6" w:rsidP="000847B6">
            <w:pPr>
              <w:pStyle w:val="CopticVersemulti-line"/>
            </w:pPr>
            <w:r>
              <w:t>ϯⲛⲁⲟⲩⲱϣⲧ ⲙ̀ⲙⲟⲕ ⲡⲁⲛⲟⲩϯ:</w:t>
            </w:r>
          </w:p>
          <w:p w:rsidR="000847B6" w:rsidRDefault="000847B6" w:rsidP="000847B6">
            <w:pPr>
              <w:pStyle w:val="CopticVersemulti-line"/>
            </w:pPr>
            <w:r>
              <w:t>ⲙⲟⲓ ⲛⲁⲛ ⲛ̀ⲧⲉⲕϩⲓⲣⲏⲛⲓ:</w:t>
            </w:r>
          </w:p>
          <w:p w:rsidR="000847B6" w:rsidRDefault="000847B6" w:rsidP="000847B6">
            <w:pPr>
              <w:pStyle w:val="CopticVerse"/>
            </w:pPr>
            <w:r>
              <w:t>ⲛⲉⲙ ⲧⲉⲕⲙⲉⲧⲟⲩⲣⲟ.</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 ⲛⲏⲉ̄ⲑ̄ⲩ̄:</w:t>
            </w:r>
          </w:p>
          <w:p w:rsidR="000847B6" w:rsidRDefault="000847B6" w:rsidP="000847B6">
            <w:pPr>
              <w:pStyle w:val="CopticVersemulti-line"/>
            </w:pPr>
            <w:r>
              <w:t>ⲉⲩϩⲱⲥ ⲙ̀ⲙⲟⲕ Ⲡⲁⲟ̄ⲥ̄:</w:t>
            </w:r>
          </w:p>
          <w:p w:rsidR="000847B6" w:rsidRDefault="000847B6" w:rsidP="000847B6">
            <w:pPr>
              <w:pStyle w:val="CopticVersemulti-line"/>
            </w:pPr>
            <w:r>
              <w:t>ⲉⲩϫⲟⲥ ϫⲉ ⲭ̀ⲟⲩⲁⲃ:</w:t>
            </w:r>
          </w:p>
          <w:p w:rsidR="000847B6" w:rsidRPr="005130A7" w:rsidRDefault="000847B6" w:rsidP="000847B6">
            <w:pPr>
              <w:pStyle w:val="CopticVerse"/>
            </w:pPr>
            <w:r>
              <w:t>Ⲓⲏ̄ⲥ̄ Ⲡⲭ̄ⲥ̄ Ⲡⲉⲛⲟ̄ⲥ̄.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Ⲑⲱⲕ ⲧⲉ ϯϫⲟⲙ ⲛⲉⲙ ⲡⲓⲁ̀ⲙⲁϩⲓ:</w:t>
            </w:r>
          </w:p>
          <w:p w:rsidR="000847B6" w:rsidRDefault="000847B6" w:rsidP="000847B6">
            <w:pPr>
              <w:pStyle w:val="CopticVersemulti-line"/>
            </w:pPr>
            <w:r>
              <w:t>ⲛⲉⲙ ⲡⲓⲱ̀ⲟⲩ ⲓⲥϫⲉⲛ ⲡ̀ⲉ̀ⲛϩ:</w:t>
            </w:r>
          </w:p>
          <w:p w:rsidR="000847B6" w:rsidRDefault="000847B6" w:rsidP="000847B6">
            <w:pPr>
              <w:pStyle w:val="CopticVersemulti-line"/>
            </w:pPr>
            <w:r>
              <w:t>ϧⲉⲛ ⲧ̀ⲫⲉ ⲛⲉⲙ ϩⲓⲧⲉⲛ ⲡⲓⲕⲁϩⲓ:</w:t>
            </w:r>
          </w:p>
          <w:p w:rsidR="000847B6" w:rsidRPr="005130A7" w:rsidRDefault="000847B6" w:rsidP="000847B6">
            <w:pPr>
              <w:pStyle w:val="CopticVerse"/>
            </w:pPr>
            <w:r>
              <w:t>ϯⲛⲟⲩ ⲛⲉⲙ ϣⲁ ̀ⲛⲉⲛϩ.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Ⲓⲏ̄ⲥ̄ ⲡ̀ⲟⲩⲣⲟ ⲛ̀ⲧⲉ ⲡ̀ⲱ̀ⲟⲩ:</w:t>
            </w:r>
          </w:p>
          <w:p w:rsidR="000847B6" w:rsidRDefault="000847B6" w:rsidP="000847B6">
            <w:pPr>
              <w:pStyle w:val="CopticVersemulti-line"/>
            </w:pPr>
            <w:r>
              <w:t>ⲫⲏⲉ̀ⲧⲉⲛ ⲧⲱⲃϩ ⲙ̀ⲙⲟⲕ:</w:t>
            </w:r>
          </w:p>
          <w:p w:rsidR="000847B6" w:rsidRDefault="000847B6" w:rsidP="000847B6">
            <w:pPr>
              <w:pStyle w:val="CopticVersemulti-line"/>
            </w:pPr>
            <w:r>
              <w:t>ⲛ̀ⲑⲟⲕ ⲡⲉ ⲛ̀ⲥⲁϥ ⲛⲉⲙ ⲙ̀ⲫⲟⲟⲩ:</w:t>
            </w:r>
          </w:p>
          <w:p w:rsidR="000847B6" w:rsidRPr="005130A7" w:rsidRDefault="000847B6" w:rsidP="000847B6">
            <w:pPr>
              <w:pStyle w:val="CopticVerse"/>
            </w:pPr>
            <w:r>
              <w:t>ⲛ̀ⲑⲟⲕ ⲛⲓⲙ ⲡⲉⲧⲟ̀ⲛⲓ ⲙ̀ⲙⲟⲕ.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Ⲕⲁⲗⲱⲥ ϧⲉⲛ ⲟⲩⲙⲉⲑⲙⲏⲓ:</w:t>
            </w:r>
          </w:p>
          <w:p w:rsidR="000847B6" w:rsidRDefault="000847B6" w:rsidP="000847B6">
            <w:pPr>
              <w:pStyle w:val="CopticVersemulti-line"/>
            </w:pPr>
            <w:r>
              <w:t>ⲧⲉⲛⲟⲩⲱϣⲧ ⲙ̀ⲡⲓⲙⲁⲓⲣⲱⲙⲓ:</w:t>
            </w:r>
          </w:p>
          <w:p w:rsidR="000847B6" w:rsidRDefault="000847B6" w:rsidP="000847B6">
            <w:pPr>
              <w:pStyle w:val="CopticVersemulti-line"/>
            </w:pPr>
            <w:r>
              <w:t>ⲡⲓⲛⲟⲩϯ ⲛ̀ⲧⲁⲫ̀ⲙⲏⲓ:</w:t>
            </w:r>
          </w:p>
          <w:p w:rsidR="000847B6" w:rsidRPr="005130A7" w:rsidRDefault="000847B6" w:rsidP="000847B6">
            <w:pPr>
              <w:pStyle w:val="CopticVerse"/>
            </w:pPr>
            <w:r>
              <w:t>ⲉ̀ⲧⲁϥϣⲱⲡⲓ ⲛ̀ⲣⲱⲙⲓ.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ⲉⲩϩⲱⲥ:</w:t>
            </w:r>
          </w:p>
          <w:p w:rsidR="000847B6" w:rsidRDefault="000847B6" w:rsidP="000847B6">
            <w:pPr>
              <w:pStyle w:val="CopticVersemulti-line"/>
            </w:pPr>
            <w:r>
              <w:t>ⲉ̀ⲫ̀ⲣⲁⲛ ⲛ̀Ⲉⲙⲙⲁⲛⲟⲩⲏⲗ:</w:t>
            </w:r>
          </w:p>
          <w:p w:rsidR="000847B6" w:rsidRDefault="000847B6" w:rsidP="000847B6">
            <w:pPr>
              <w:pStyle w:val="CopticVersemulti-line"/>
            </w:pPr>
            <w:r>
              <w:t>ϫⲉ ⲛ̀ⲑⲟⲕ ⲁ̀ⲗⲏⲑⲱⲥ:</w:t>
            </w:r>
          </w:p>
          <w:p w:rsidR="000847B6" w:rsidRPr="005130A7" w:rsidRDefault="000847B6" w:rsidP="000847B6">
            <w:pPr>
              <w:pStyle w:val="CopticVerse"/>
            </w:pPr>
            <w:r>
              <w:t>ⲡⲉ Ⲫϯ ⲙ̀Ⲡⲓ̄ⲥ̄ⲗ̄.</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Ⲙⲡⲉⲣⲫⲱⲛϩ ⲙ̀ⲡⲉⲕϩⲟ:</w:t>
            </w:r>
          </w:p>
          <w:p w:rsidR="000847B6" w:rsidRDefault="000847B6" w:rsidP="000847B6">
            <w:pPr>
              <w:pStyle w:val="CopticVersemulti-line"/>
            </w:pPr>
            <w:r>
              <w:t>ⲥⲁⲃⲟⲗ ⲙ̀ⲡⲉⲕⲃⲱⲕ:</w:t>
            </w:r>
          </w:p>
          <w:p w:rsidR="000847B6" w:rsidRDefault="000847B6" w:rsidP="000847B6">
            <w:pPr>
              <w:pStyle w:val="CopticVersemulti-line"/>
            </w:pPr>
            <w:r>
              <w:t>ⲥⲱⲧⲉⲙ ⲉ̀ⲡⲁϯϩⲟ:</w:t>
            </w:r>
          </w:p>
          <w:p w:rsidR="000847B6" w:rsidRPr="005130A7" w:rsidRDefault="000847B6" w:rsidP="000847B6">
            <w:pPr>
              <w:pStyle w:val="CopticVerse"/>
            </w:pPr>
            <w:r>
              <w:t>ϫⲉ ϯϯϩⲟ ⲉ̀ⲣⲟⲕ.</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Ⲛⲓⲙ ⲅⲁⲣ ϧⲉⲛ ⲛⲓⲛⲟⲩϯ:</w:t>
            </w:r>
          </w:p>
          <w:p w:rsidR="000847B6" w:rsidRDefault="000847B6" w:rsidP="000847B6">
            <w:pPr>
              <w:pStyle w:val="CopticVersemulti-line"/>
            </w:pPr>
            <w:r>
              <w:t>ⲉⲧⲟ̀ⲛⲓ ⲙ̀ⲙⲟⲕ Ⲡⲟ̄ⲥ̄:</w:t>
            </w:r>
          </w:p>
          <w:p w:rsidR="000847B6" w:rsidRDefault="000847B6" w:rsidP="000847B6">
            <w:pPr>
              <w:pStyle w:val="CopticVersemulti-line"/>
            </w:pPr>
            <w:r>
              <w:t>ϫⲉ ⲛ̀ⲑⲟⲕ ⲡⲉ ⲡ̀ϣⲏⲣⲓ:</w:t>
            </w:r>
          </w:p>
          <w:p w:rsidR="000847B6" w:rsidRPr="005130A7" w:rsidRDefault="000847B6" w:rsidP="000847B6">
            <w:pPr>
              <w:pStyle w:val="CopticVerse"/>
            </w:pPr>
            <w:r>
              <w:t>ⲙ̀Ⲫϯ ⲡⲓⲁ̀ⲭⲱⲣⲓⲧⲟⲥ.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Ⲝⲱ̀̀ⲟⲩⲛ ⲛ̀ⲛⲁⲙⲉⲩ̀:</w:t>
            </w:r>
          </w:p>
          <w:p w:rsidR="000847B6" w:rsidRDefault="000847B6" w:rsidP="000847B6">
            <w:pPr>
              <w:pStyle w:val="CopticVersemulti-line"/>
            </w:pPr>
            <w:r>
              <w:t>ⲛⲉⲙ ⲡⲉⲧⲥⲁϧⲟⲩⲛ ⲙ̀ⲙⲟⲓ:</w:t>
            </w:r>
          </w:p>
          <w:p w:rsidR="000847B6" w:rsidRDefault="000847B6" w:rsidP="000847B6">
            <w:pPr>
              <w:pStyle w:val="CopticVersemulti-line"/>
            </w:pPr>
            <w:r>
              <w:t>ϧⲉⲛ ⲡⲉⲕⲛⲁⲓ ⲁ̀ⲣⲓⲡⲁⲙⲉⲩⲓ̀:</w:t>
            </w:r>
          </w:p>
          <w:p w:rsidR="000847B6" w:rsidRPr="005130A7" w:rsidRDefault="000847B6" w:rsidP="000847B6">
            <w:pPr>
              <w:pStyle w:val="CopticVerse"/>
            </w:pPr>
            <w:r>
              <w:t>ⲛⲉⲙ ⲡⲉⲕ ⲟⲩϫⲁⲓ ⲙⲁⲧⲁϩⲟⲓ.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Ⲟⲩⲙⲩⲥⲧⲏⲣⲓⲟⲛ</w:t>
            </w:r>
          </w:p>
          <w:p w:rsidR="000847B6" w:rsidRDefault="000847B6" w:rsidP="000847B6">
            <w:pPr>
              <w:pStyle w:val="CopticVersemulti-line"/>
            </w:pPr>
            <w:r>
              <w:t xml:space="preserve"> ⲙ̀Ⲫϯ ⲡⲓⲗⲟⲅⲟⲥ:</w:t>
            </w:r>
          </w:p>
          <w:p w:rsidR="000847B6" w:rsidRDefault="000847B6" w:rsidP="000847B6">
            <w:pPr>
              <w:pStyle w:val="CopticVersemulti-line"/>
            </w:pPr>
            <w:r>
              <w:t>ⲁϥⲟⲩⲱⲛϩ ⲉ̀ⲣⲟⲛ:</w:t>
            </w:r>
          </w:p>
          <w:p w:rsidR="000847B6" w:rsidRPr="005130A7" w:rsidRDefault="000847B6" w:rsidP="000847B6">
            <w:pPr>
              <w:pStyle w:val="CopticVerse"/>
            </w:pPr>
            <w:r>
              <w:t>ⲉ̀ⲃⲟⲗϧⲉⲛ ϯⲡⲁⲣⲑⲉⲛⲟⲥ.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Ⲡⲓⲟⲩⲁⲓ ⲉ̀ⲃⲟⲗ:</w:t>
            </w:r>
          </w:p>
          <w:p w:rsidR="000847B6" w:rsidRDefault="000847B6" w:rsidP="000847B6">
            <w:pPr>
              <w:pStyle w:val="CopticVersemulti-line"/>
            </w:pPr>
            <w:r>
              <w:t>ϧⲉⲛ ϯⲧ̀ⲣⲓⲁⲥ ⲉ̄ⲑ̄ⲩ̄:</w:t>
            </w:r>
          </w:p>
          <w:p w:rsidR="000847B6" w:rsidRDefault="000847B6" w:rsidP="000847B6">
            <w:pPr>
              <w:pStyle w:val="CopticVersemulti-line"/>
            </w:pPr>
            <w:r>
              <w:t>ⲁϥϭⲓⲥⲁⲣⲝ ⲉ̀ⲃⲟⲗ:</w:t>
            </w:r>
          </w:p>
          <w:p w:rsidR="000847B6" w:rsidRPr="005130A7" w:rsidRDefault="000847B6" w:rsidP="000847B6">
            <w:pPr>
              <w:pStyle w:val="CopticVerse"/>
            </w:pPr>
            <w:r>
              <w:t>ϧⲉⲛ ⲑ̀ⲛⲉϫⲓ ⲛ̀ⲑⲏⲉ̄ⲑ̄ⲩ̄.</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Ⲣⲱⲥ ⲁϥⲙⲟϩ ⲛ̀ⲣⲁϣⲓ:</w:t>
            </w:r>
          </w:p>
          <w:p w:rsidR="000847B6" w:rsidRDefault="000847B6" w:rsidP="000847B6">
            <w:pPr>
              <w:pStyle w:val="CopticVersemulti-line"/>
            </w:pPr>
            <w:r>
              <w:t>ϫⲉ ⲡⲓⲟⲩϫⲁⲓ ⲁϥⲓ̀ ϣⲁⲣⲟⲛ:</w:t>
            </w:r>
          </w:p>
          <w:p w:rsidR="000847B6" w:rsidRDefault="000847B6" w:rsidP="000847B6">
            <w:pPr>
              <w:pStyle w:val="CopticVersemulti-line"/>
            </w:pPr>
            <w:r>
              <w:t>ⲧⲉⲛⲙⲉⲧⲃⲱⲕ ⲉⲥⲉⲛϣⲁϣⲓ:</w:t>
            </w:r>
          </w:p>
          <w:p w:rsidR="000847B6" w:rsidRPr="005130A7" w:rsidRDefault="000847B6" w:rsidP="000847B6">
            <w:pPr>
              <w:pStyle w:val="CopticVerse"/>
            </w:pPr>
            <w:r>
              <w:t>ⲁϥⲃⲟⲗⲥ ⲉ̀ⲃⲟⲗ ϩⲁⲣⲟⲛ.</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Pr="0078672A"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Ⲥⲱⲧⲉⲙ ⲁ̀ⲣⲉϩ ⲉ̀ⲣⲟⲛ:</w:t>
            </w:r>
          </w:p>
          <w:p w:rsidR="000847B6" w:rsidRDefault="000847B6" w:rsidP="000847B6">
            <w:pPr>
              <w:pStyle w:val="CopticVersemulti-line"/>
            </w:pPr>
            <w:r>
              <w:t>ⲱ̀ ⲡⲓⲁ̀ⲅⲁⲑⲟⲥ:</w:t>
            </w:r>
          </w:p>
          <w:p w:rsidR="000847B6" w:rsidRDefault="000847B6" w:rsidP="000847B6">
            <w:pPr>
              <w:pStyle w:val="CopticVersemulti-line"/>
            </w:pPr>
            <w:r>
              <w:t>ⲉⲕⲉ̀ϣⲱⲡⲓ ⲛⲉⲙⲁⲛ:</w:t>
            </w:r>
          </w:p>
          <w:p w:rsidR="000847B6" w:rsidRPr="005130A7" w:rsidRDefault="000847B6" w:rsidP="000847B6">
            <w:pPr>
              <w:pStyle w:val="Coptic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Ⲧⲉⲛⲟⲩⲱϣⲧ ⲙ̀ⲙⲟⲕ ⲱ̀ ⲡⲓⲛⲁⲏⲧ:</w:t>
            </w:r>
          </w:p>
          <w:p w:rsidR="000847B6" w:rsidRDefault="000847B6" w:rsidP="000847B6">
            <w:pPr>
              <w:pStyle w:val="CopticVersemulti-line"/>
            </w:pPr>
            <w:r>
              <w:t>ⲫⲁ ⲡⲓⲣⲁⲛ ⲉⲧϩⲟⲗϫ:</w:t>
            </w:r>
          </w:p>
          <w:p w:rsidR="000847B6" w:rsidRDefault="000847B6" w:rsidP="000847B6">
            <w:pPr>
              <w:pStyle w:val="CopticVersemulti-line"/>
            </w:pPr>
            <w:r>
              <w:t>ϧⲉⲛ ⲟⲩⲑⲉⲃⲓⲟ̀ ⲛ̀ϩⲏⲧ:</w:t>
            </w:r>
          </w:p>
          <w:p w:rsidR="000847B6" w:rsidRPr="005130A7" w:rsidRDefault="000847B6" w:rsidP="000847B6">
            <w:pPr>
              <w:pStyle w:val="CopticVerse"/>
            </w:pPr>
            <w:r>
              <w:t>ⲛⲉⲙ ⲟⲩⲕⲉⲗⲓ ⲉⲧⲕⲱⲗϫ.</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Ⲩⲥ̄ Ⲑⲥ̄ Ⲕⲥ̄:</w:t>
            </w:r>
          </w:p>
          <w:p w:rsidR="000847B6" w:rsidRDefault="000847B6" w:rsidP="000847B6">
            <w:pPr>
              <w:pStyle w:val="CopticVersemulti-line"/>
            </w:pPr>
            <w:r>
              <w:t>ⲛⲁⲓ ϧⲁ ⲡⲓⲣⲉϥⲉⲣⲛⲟⲃⲓ:</w:t>
            </w:r>
          </w:p>
          <w:p w:rsidR="000847B6" w:rsidRDefault="000847B6" w:rsidP="000847B6">
            <w:pPr>
              <w:pStyle w:val="CopticVersemulti-line"/>
            </w:pPr>
            <w:r>
              <w:t>ⲁ̀ⲛⲟⲕ ϧⲁ ⲡⲓⲉ̀ⲗⲁⲭⲓⲥⲧⲟⲥ:</w:t>
            </w:r>
          </w:p>
          <w:p w:rsidR="000847B6" w:rsidRPr="005130A7" w:rsidRDefault="000847B6" w:rsidP="000847B6">
            <w:pPr>
              <w:pStyle w:val="CopticVerse"/>
            </w:pPr>
            <w:r>
              <w:t>ϫⲉ ⲁⲩϫⲱⲕ ⲛ̀ϫⲉ ⲛⲁⲛⲟⲃⲓ.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ⲡⲓⲙⲁⲓⲣⲱⲙⲓ:</w:t>
            </w:r>
          </w:p>
          <w:p w:rsidR="000847B6" w:rsidRDefault="000847B6" w:rsidP="000847B6">
            <w:pPr>
              <w:pStyle w:val="CopticVersemulti-line"/>
            </w:pPr>
            <w:r>
              <w:t>ⲡⲓⲣⲉϥⲱ̀ⲟⲩ ⲛ̀ϩⲏⲧ:</w:t>
            </w:r>
          </w:p>
          <w:p w:rsidR="000847B6" w:rsidRDefault="000847B6" w:rsidP="000847B6">
            <w:pPr>
              <w:pStyle w:val="CopticVersemulti-line"/>
            </w:pPr>
            <w:r>
              <w:t>ⲫⲏⲉ̀ⲧⲁϥϣⲱⲡⲓ ⲛ̀ⲣⲱⲙⲓ:</w:t>
            </w:r>
          </w:p>
          <w:p w:rsidR="000847B6" w:rsidRPr="005130A7" w:rsidRDefault="000847B6" w:rsidP="000847B6">
            <w:pPr>
              <w:pStyle w:val="CopticVerse"/>
            </w:pPr>
            <w:r>
              <w:t>ⲉⲑⲃⲉ ⲛⲉϥⲙⲉⲧϣⲉⲛϩⲏⲧ.</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Ⲭⲱ ⲛⲏⲓ ⲉ̀ⲃⲟⲗ ⲡⲁⲛⲟⲩϯ:</w:t>
            </w:r>
          </w:p>
          <w:p w:rsidR="000847B6" w:rsidRDefault="000847B6" w:rsidP="000847B6">
            <w:pPr>
              <w:pStyle w:val="CopticVersemulti-line"/>
            </w:pPr>
            <w:r>
              <w:t>ⲛ̀ⲛⲁⲛⲟⲃⲓ ⲛ̀ⲁⲣⲭⲉⲟⲥ:</w:t>
            </w:r>
          </w:p>
          <w:p w:rsidR="000847B6" w:rsidRDefault="000847B6" w:rsidP="000847B6">
            <w:pPr>
              <w:pStyle w:val="CopticVersemulti-line"/>
            </w:pPr>
            <w:r>
              <w:t>ⲉⲑⲃⲉ ⲛⲓϯⲏⲟ ⲙ̀ⲙⲁⲥⲛⲟⲩϯ:</w:t>
            </w:r>
          </w:p>
          <w:p w:rsidR="000847B6" w:rsidRPr="005130A7" w:rsidRDefault="000847B6" w:rsidP="000847B6">
            <w:pPr>
              <w:pStyle w:val="CopticVerse"/>
            </w:pPr>
            <w:r>
              <w:t>Ⲙⲁⲣⲓⲁ̀ ϯⲡⲁⲣⲑⲉⲛⲟⲥ.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Ⲯⲩⲭⲏ ⲛⲓⲃⲉⲛ ⲥⲉϩⲱⲥ:</w:t>
            </w:r>
          </w:p>
          <w:p w:rsidR="000847B6" w:rsidRDefault="000847B6" w:rsidP="000847B6">
            <w:pPr>
              <w:pStyle w:val="CopticVersemulti-line"/>
              <w:rPr>
                <w:rFonts w:eastAsia="Arial Unicode MS" w:cs="FreeSerifAvvaShenouda"/>
              </w:rPr>
            </w:pPr>
            <w:r>
              <w:rPr>
                <w:rFonts w:eastAsia="Arial Unicode MS" w:cs="FreeSerifAvvaShenouda"/>
              </w:rPr>
              <w:t>ⲉ̀Ⲫϯ ⲡⲓⲣⲉϥⲑⲁⲙⲓⲟ̀:</w:t>
            </w:r>
          </w:p>
          <w:p w:rsidR="000847B6" w:rsidRDefault="000847B6" w:rsidP="000847B6">
            <w:pPr>
              <w:pStyle w:val="CopticVersemulti-line"/>
              <w:rPr>
                <w:rFonts w:eastAsia="Arial Unicode MS" w:cs="FreeSerifAvvaShenouda"/>
              </w:rPr>
            </w:pPr>
            <w:r>
              <w:rPr>
                <w:rFonts w:eastAsia="Arial Unicode MS" w:cs="FreeSerifAvvaShenouda"/>
              </w:rPr>
              <w:t>ⲥⲉ ⲟⲩⲱⲣⲡ ⲙ̀ⲡⲓϩⲩⲙⲛⲟⲥ:</w:t>
            </w:r>
          </w:p>
          <w:p w:rsidR="000847B6" w:rsidRPr="00384F62" w:rsidRDefault="000847B6" w:rsidP="000847B6">
            <w:pPr>
              <w:pStyle w:val="CopticVerse"/>
            </w:pPr>
            <w:r>
              <w:t>ⲙ̀ⲫⲁ ⲡⲓⲧⲁⲓⲟ̀.</w:t>
            </w:r>
          </w:p>
        </w:tc>
      </w:tr>
      <w:tr w:rsidR="000847B6" w:rsidTr="00E6009C">
        <w:trPr>
          <w:cantSplit/>
          <w:jc w:val="center"/>
        </w:trPr>
        <w:tc>
          <w:tcPr>
            <w:tcW w:w="288" w:type="dxa"/>
          </w:tcPr>
          <w:p w:rsidR="000847B6" w:rsidRPr="00FB5ACB" w:rsidRDefault="000847B6" w:rsidP="00E6009C">
            <w:pPr>
              <w:pStyle w:val="CopticCross"/>
            </w:pPr>
          </w:p>
        </w:tc>
        <w:tc>
          <w:tcPr>
            <w:tcW w:w="3960" w:type="dxa"/>
          </w:tcPr>
          <w:p w:rsidR="000847B6" w:rsidRDefault="000847B6" w:rsidP="00E6009C">
            <w:pPr>
              <w:pStyle w:val="EngHangEnd"/>
            </w:pPr>
          </w:p>
        </w:tc>
        <w:tc>
          <w:tcPr>
            <w:tcW w:w="288" w:type="dxa"/>
          </w:tcPr>
          <w:p w:rsidR="000847B6" w:rsidRDefault="000847B6" w:rsidP="00E6009C"/>
        </w:tc>
        <w:tc>
          <w:tcPr>
            <w:tcW w:w="288" w:type="dxa"/>
          </w:tcPr>
          <w:p w:rsidR="000847B6" w:rsidRPr="00FB5ACB" w:rsidRDefault="000847B6" w:rsidP="00E6009C">
            <w:pPr>
              <w:pStyle w:val="CopticCross"/>
            </w:pP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Ⲱⲟⲩⲛ1ϩⲏⲧ ⲉ̀ϫⲱⲓ:</w:t>
            </w:r>
          </w:p>
          <w:p w:rsidR="000847B6" w:rsidRDefault="000847B6" w:rsidP="000847B6">
            <w:pPr>
              <w:pStyle w:val="CopticVersemulti-line"/>
              <w:rPr>
                <w:rFonts w:eastAsia="Arial Unicode MS" w:cs="FreeSerifAvvaShenouda"/>
              </w:rPr>
            </w:pPr>
            <w:r>
              <w:rPr>
                <w:rFonts w:eastAsia="Arial Unicode MS" w:cs="FreeSerifAvvaShenouda"/>
              </w:rPr>
              <w:t>ⲥⲱⲧⲉⲙ ⲉ̀ⲛⲁ ⲉⲩⲭⲏ:</w:t>
            </w:r>
          </w:p>
          <w:p w:rsidR="000847B6" w:rsidRDefault="000847B6" w:rsidP="000847B6">
            <w:pPr>
              <w:pStyle w:val="CopticVersemulti-line"/>
              <w:rPr>
                <w:rFonts w:eastAsia="Arial Unicode MS" w:cs="FreeSerifAvvaShenouda"/>
              </w:rPr>
            </w:pPr>
            <w:r>
              <w:rPr>
                <w:rFonts w:eastAsia="Arial Unicode MS" w:cs="FreeSerifAvvaShenouda"/>
              </w:rPr>
              <w:t>Ⲡⲟ̄ⲥ̄ ⲁ̀ⲣⲉϩ ⲉ̀ⲣⲟⲓ:</w:t>
            </w:r>
          </w:p>
          <w:p w:rsidR="000847B6" w:rsidRDefault="000847B6" w:rsidP="000847B6">
            <w:pPr>
              <w:pStyle w:val="CopticVerse"/>
            </w:pPr>
            <w:r>
              <w:t>ⲉ̀ⲃⲟⲗϩⲁ ⲡⲓⲫⲁϣ ⲉⲧⲭⲏ.</w:t>
            </w:r>
          </w:p>
        </w:tc>
      </w:tr>
    </w:tbl>
    <w:p w:rsidR="00E6009C" w:rsidRPr="00B84B62" w:rsidRDefault="00E6009C" w:rsidP="00E6009C"/>
    <w:p w:rsidR="00E6009C" w:rsidRDefault="00E6009C" w:rsidP="00E6009C">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I cried to You,</w:t>
            </w:r>
          </w:p>
          <w:p w:rsidR="000847B6" w:rsidRDefault="000847B6" w:rsidP="000847B6">
            <w:pPr>
              <w:pStyle w:val="EngHang"/>
            </w:pPr>
            <w:r>
              <w:t>Entreating with all my heart:</w:t>
            </w:r>
          </w:p>
          <w:p w:rsidR="000847B6" w:rsidRDefault="000847B6" w:rsidP="000847B6">
            <w:pPr>
              <w:pStyle w:val="EngHang"/>
            </w:pPr>
            <w:r>
              <w:t>Grant comfort to Your servants,</w:t>
            </w:r>
          </w:p>
          <w:p w:rsidR="000847B6" w:rsidRDefault="000847B6" w:rsidP="000847B6">
            <w:pPr>
              <w:pStyle w:val="EngHangEnd"/>
            </w:pPr>
            <w:r>
              <w:t>And save the children of Your handmaidens.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Ⲁⲓⲱϣ ⲛ̀ⲧⲁⲥ̀ⲙⲏ ⲉ̀ⲡ̀ϣⲱⲓ ϩⲁⲣⲟⲕ:</w:t>
            </w:r>
          </w:p>
          <w:p w:rsidR="000847B6" w:rsidRDefault="000847B6" w:rsidP="000847B6">
            <w:pPr>
              <w:pStyle w:val="CopticVersemulti-line"/>
            </w:pPr>
            <w:r>
              <w:t>ϧⲉⲛ ⲡⲁϩⲏⲧ ⲧⲏⲣϥ ⲁⲓⲕⲱϯ ⲛ̀ⲥⲱⲕ:</w:t>
            </w:r>
          </w:p>
          <w:p w:rsidR="000847B6" w:rsidRDefault="000847B6" w:rsidP="000847B6">
            <w:pPr>
              <w:pStyle w:val="CopticVersemulti-line"/>
            </w:pPr>
            <w:r>
              <w:t>ⲙⲁⲡ̀ⲁ̀ⲙⲁϩⲓ ⲙ̀ⲡⲉⲕⲃⲱⲕ:</w:t>
            </w:r>
          </w:p>
          <w:p w:rsidR="000847B6" w:rsidRPr="00C35319" w:rsidRDefault="000847B6" w:rsidP="000847B6">
            <w:pPr>
              <w:pStyle w:val="CopticHangingVerse"/>
            </w:pPr>
            <w:r>
              <w:t>ⲛⲟϩⲉⲙ ⲡ̀ϣⲏⲣⲓ ⲛ̀ⲧⲉⲕⲃⲱⲕⲓ.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Everyone looks to You,</w:t>
            </w:r>
          </w:p>
          <w:p w:rsidR="000847B6" w:rsidRDefault="000847B6" w:rsidP="000847B6">
            <w:pPr>
              <w:pStyle w:val="EngHang"/>
            </w:pPr>
            <w:r>
              <w:t>O lover of mankind,</w:t>
            </w:r>
          </w:p>
          <w:p w:rsidR="000847B6" w:rsidRDefault="000847B6" w:rsidP="000847B6">
            <w:pPr>
              <w:pStyle w:val="EngHang"/>
            </w:pPr>
            <w:r>
              <w:t>Even the animals,</w:t>
            </w:r>
          </w:p>
          <w:p w:rsidR="000847B6" w:rsidRDefault="000847B6" w:rsidP="000847B6">
            <w:pPr>
              <w:pStyle w:val="EngHangEnd"/>
            </w:pPr>
            <w:r>
              <w:t>As you give feed them.</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Ⲃⲟⲛ ⲛⲓⲃⲉⲛ ⲛ̀ⲧⲉ ϯⲙⲉⲧⲣⲱⲙⲓ:</w:t>
            </w:r>
          </w:p>
          <w:p w:rsidR="000847B6" w:rsidRDefault="000847B6" w:rsidP="000847B6">
            <w:pPr>
              <w:pStyle w:val="CopticVersemulti-line"/>
            </w:pPr>
            <w:r>
              <w:t>ⲥⲉⲛⲁⲩ ⲉ̀ⲣⲟⲕ ⲱ̀ ⲡⲓⲙⲁⲓⲣⲱⲙⲓ:</w:t>
            </w:r>
          </w:p>
          <w:p w:rsidR="000847B6" w:rsidRDefault="000847B6" w:rsidP="000847B6">
            <w:pPr>
              <w:pStyle w:val="CopticVersemulti-line"/>
            </w:pPr>
            <w:r>
              <w:t>ⲉ̀ⲧⲓ ⲇⲉ ⲛⲉⲙ ⲛⲓⲧⲉⲛⲃⲉⲛⲱⲟⲩⲓ̀:</w:t>
            </w:r>
          </w:p>
          <w:p w:rsidR="000847B6" w:rsidRDefault="000847B6" w:rsidP="000847B6">
            <w:pPr>
              <w:pStyle w:val="CopticHangingVerse"/>
            </w:pPr>
            <w:r>
              <w:t>ϫⲉ ⲛ̀ⲑⲟⲕ ⲉⲑⲛⲁϯⲛ̀ⲧⲟⲩ ϧ̀ⲣⲉⲛⲱⲟⲩ.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 are our hope</w:t>
            </w:r>
          </w:p>
          <w:p w:rsidR="000847B6" w:rsidRDefault="000847B6" w:rsidP="000847B6">
            <w:pPr>
              <w:pStyle w:val="EngHang"/>
            </w:pPr>
            <w:r>
              <w:t>On the day of judgment,</w:t>
            </w:r>
          </w:p>
          <w:p w:rsidR="000847B6" w:rsidRDefault="000847B6" w:rsidP="000847B6">
            <w:pPr>
              <w:pStyle w:val="EngHang"/>
            </w:pPr>
            <w:r>
              <w:t>And our help in tribulations</w:t>
            </w:r>
          </w:p>
          <w:p w:rsidR="000847B6" w:rsidRDefault="000847B6" w:rsidP="000847B6">
            <w:pPr>
              <w:pStyle w:val="EngHangEnd"/>
            </w:pPr>
            <w:r>
              <w:t>That press hard upon us.</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Ⲅⲉ ⲅⲁⲣ ⲛ̀ⲑⲟⲕ ⲡⲉⲧⲉⲛϩⲉⲗⲡⲓⲥ:</w:t>
            </w:r>
          </w:p>
          <w:p w:rsidR="000847B6" w:rsidRDefault="000847B6" w:rsidP="000847B6">
            <w:pPr>
              <w:pStyle w:val="CopticVersemulti-line"/>
            </w:pPr>
            <w:r>
              <w:t>ϧⲉⲛ ⲡⲓⲉ̀ϩⲟⲟⲩ ⲛ̀ⲧⲉ ϯⲕ̀ⲣⲓⲥⲓⲥ:</w:t>
            </w:r>
          </w:p>
          <w:p w:rsidR="000847B6" w:rsidRDefault="000847B6" w:rsidP="000847B6">
            <w:pPr>
              <w:pStyle w:val="CopticVersemulti-line"/>
            </w:pPr>
            <w:r>
              <w:t>ⲡⲉⲛⲃⲟⲏ̀ⲑⲟⲥ ϧⲉⲛ ⲛⲉⲛⲑ̀ⲗⲩⲯⲓⲥ:</w:t>
            </w:r>
          </w:p>
          <w:p w:rsidR="000847B6" w:rsidRDefault="000847B6" w:rsidP="000847B6">
            <w:pPr>
              <w:pStyle w:val="CopticHangingVerse"/>
            </w:pPr>
            <w:r>
              <w:t>ⲉ̀ⲧⲁⲩϫⲉⲙⲧⲉⲛ ⲉ̀ⲙⲁϣⲱ.</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Master Jesus Christ,</w:t>
            </w:r>
          </w:p>
          <w:p w:rsidR="000847B6" w:rsidRDefault="000847B6" w:rsidP="000847B6">
            <w:pPr>
              <w:pStyle w:val="EngHang"/>
            </w:pPr>
            <w:r>
              <w:t>You are One in truth</w:t>
            </w:r>
          </w:p>
          <w:p w:rsidR="000847B6" w:rsidRDefault="000847B6" w:rsidP="000847B6">
            <w:pPr>
              <w:pStyle w:val="EngHang"/>
            </w:pPr>
            <w:r>
              <w:t>With Your good Father</w:t>
            </w:r>
          </w:p>
          <w:p w:rsidR="000847B6" w:rsidRDefault="000847B6" w:rsidP="000847B6">
            <w:pPr>
              <w:pStyle w:val="EngHangEnd"/>
            </w:pPr>
            <w:r>
              <w:t>And the Spirit, the Paraclete.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Ⲇⲉⲥⲡⲟⲧⲁ Ⲓⲏ̄ⲥ̄ Ⲡⲭ̄ⲥ̄:</w:t>
            </w:r>
          </w:p>
          <w:p w:rsidR="000847B6" w:rsidRDefault="000847B6" w:rsidP="000847B6">
            <w:pPr>
              <w:pStyle w:val="CopticVersemulti-line"/>
            </w:pPr>
            <w:r>
              <w:t>ⲡⲓⲟ̀ⲙⲟⲟⲩⲥⲓⲟⲥ ⲁ̀ⲗⲏⲑⲟⲥ:</w:t>
            </w:r>
          </w:p>
          <w:p w:rsidR="000847B6" w:rsidRDefault="000847B6" w:rsidP="000847B6">
            <w:pPr>
              <w:pStyle w:val="CopticVersemulti-line"/>
            </w:pPr>
            <w:r>
              <w:t>ⲛⲉⲙ Ⲡⲉⲕⲓⲱⲧ ⲛ̀ⲛⲁ̀ⲅⲁⲑⲟⲥ:</w:t>
            </w:r>
          </w:p>
          <w:p w:rsidR="000847B6" w:rsidRDefault="000847B6" w:rsidP="000847B6">
            <w:pPr>
              <w:pStyle w:val="CopticHangingVerse"/>
            </w:pPr>
            <w:r>
              <w:t>ⲛⲉⲙ ⲡⲓⲡ̄ⲛ̄ⲁ̄ ⲙ̀ⲡⲁⲣⲁⲕⲗⲏⲧⲟⲥ.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The heavens witness</w:t>
            </w:r>
          </w:p>
          <w:p w:rsidR="000847B6" w:rsidRDefault="000847B6" w:rsidP="000847B6">
            <w:pPr>
              <w:pStyle w:val="EngHang"/>
            </w:pPr>
            <w:r>
              <w:t>To His wonders and powers.</w:t>
            </w:r>
          </w:p>
          <w:p w:rsidR="000847B6" w:rsidRDefault="000847B6" w:rsidP="000847B6">
            <w:pPr>
              <w:pStyle w:val="EngHang"/>
            </w:pPr>
            <w:r>
              <w:t>Praise the Lord with a new song,</w:t>
            </w:r>
          </w:p>
          <w:p w:rsidR="000847B6" w:rsidRDefault="000847B6" w:rsidP="000847B6">
            <w:pPr>
              <w:pStyle w:val="EngHangEnd"/>
            </w:pPr>
            <w:r>
              <w:t>Praise the Lord, all the Earth.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Ⲉⲩⲟⲩⲱⲛϩ ⲛ̀ⲛⲉϥϣ̀ⲫⲏⲣⲓ:</w:t>
            </w:r>
          </w:p>
          <w:p w:rsidR="000847B6" w:rsidRDefault="000847B6" w:rsidP="000847B6">
            <w:pPr>
              <w:pStyle w:val="CopticVersemulti-line"/>
            </w:pPr>
            <w:r>
              <w:t>ⲛ̀ϫⲉ ⲛⲓⲫⲏⲟⲩⲓ̀ ⲛⲉⲙ ⲧⲉϥⲙⲉⲧϫⲱⲣⲓ:</w:t>
            </w:r>
          </w:p>
          <w:p w:rsidR="000847B6" w:rsidRDefault="000847B6" w:rsidP="000847B6">
            <w:pPr>
              <w:pStyle w:val="CopticVersemulti-line"/>
            </w:pPr>
            <w:r>
              <w:t>ϩⲱⲥ ⲉ̀Ⲡⲟ̄ⲥ̄ ϧⲉⲛ ⲟⲩϩⲱⲥ ⲙ̀ⲃⲉⲣⲓ:</w:t>
            </w:r>
          </w:p>
          <w:p w:rsidR="000847B6" w:rsidRDefault="000847B6" w:rsidP="000847B6">
            <w:pPr>
              <w:pStyle w:val="CopticHangingVerse"/>
            </w:pPr>
            <w:r>
              <w:t>ϩⲱⲥ ⲉ̀Ⲡⲟ̄ⲥ̄ ⲡ̀ⲕⲁϩⲓ ⲧⲏⲣϥ.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changed</w:t>
            </w:r>
          </w:p>
          <w:p w:rsidR="000847B6" w:rsidRDefault="000847B6" w:rsidP="000847B6">
            <w:pPr>
              <w:pStyle w:val="EngHang"/>
            </w:pPr>
            <w:r>
              <w:t>Six pots of water into fine wine,</w:t>
            </w:r>
          </w:p>
          <w:p w:rsidR="000847B6" w:rsidRDefault="000847B6" w:rsidP="000847B6">
            <w:pPr>
              <w:pStyle w:val="EngHang"/>
            </w:pPr>
            <w:r>
              <w:t>Revealing Your great glory,</w:t>
            </w:r>
          </w:p>
          <w:p w:rsidR="000847B6" w:rsidRDefault="000847B6" w:rsidP="000847B6">
            <w:pPr>
              <w:pStyle w:val="EngHangEnd"/>
            </w:pPr>
            <w:r>
              <w:t>In Cana of Galilee.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Ⲥⲟⲟⲩ (ⲋ) ⲛ̀ϩⲩⲇⲣⲓⲁ̀ ⲙ̀ⲙⲱⲟⲩ:</w:t>
            </w:r>
          </w:p>
          <w:p w:rsidR="000847B6" w:rsidRDefault="000847B6" w:rsidP="000847B6">
            <w:pPr>
              <w:pStyle w:val="CopticVersemulti-line"/>
            </w:pPr>
            <w:r>
              <w:t>ⲟⲩⲏⲣⲡ ⲉⲧⲥⲱⲧⲡ ⲁⲕⲟⲩⲱ̀ⲧⲉⲃ ⲙ̀ⲙⲱⲟⲩ:</w:t>
            </w:r>
          </w:p>
          <w:p w:rsidR="000847B6" w:rsidRDefault="000847B6" w:rsidP="000847B6">
            <w:pPr>
              <w:pStyle w:val="CopticVersemulti-line"/>
            </w:pPr>
            <w:r>
              <w:t>ⲉ̀ⲃⲟⲗϩⲓⲧⲉⲛ ⲡⲉⲕⲛⲓϣϯ ⲛ̀ⲱⲟⲩ:</w:t>
            </w:r>
          </w:p>
          <w:p w:rsidR="000847B6" w:rsidRDefault="000847B6" w:rsidP="000847B6">
            <w:pPr>
              <w:pStyle w:val="CopticHangingVerse"/>
            </w:pPr>
            <w:r>
              <w:t>ϧⲉⲛ Ⲕⲁⲛⲁ ⲛ̀ⲧⲉ ϯⲄⲁⲗⲓⲗⲉⲁ̀.</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Many are Your Powers,</w:t>
            </w:r>
          </w:p>
          <w:p w:rsidR="000847B6" w:rsidRDefault="000847B6" w:rsidP="000847B6">
            <w:pPr>
              <w:pStyle w:val="EngHang"/>
            </w:pPr>
            <w:r>
              <w:t>Which you made in your power,</w:t>
            </w:r>
          </w:p>
          <w:p w:rsidR="000847B6" w:rsidRDefault="000847B6" w:rsidP="000847B6">
            <w:pPr>
              <w:pStyle w:val="EngHang"/>
            </w:pPr>
            <w:r>
              <w:t>For You hard the cry of</w:t>
            </w:r>
          </w:p>
          <w:p w:rsidR="000847B6" w:rsidRDefault="000847B6" w:rsidP="000847B6">
            <w:pPr>
              <w:pStyle w:val="EngHangEnd"/>
            </w:pPr>
            <w:r>
              <w:t>Those in bondage.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Ⲍⲉⲟϣ ⲅⲁⲣ ⲛⲉ ⲛⲓⲏⲟⲙ:</w:t>
            </w:r>
          </w:p>
          <w:p w:rsidR="000847B6" w:rsidRDefault="000847B6" w:rsidP="000847B6">
            <w:pPr>
              <w:pStyle w:val="CopticVersemulti-line"/>
            </w:pPr>
            <w:r>
              <w:t>ⲛⲏⲉ̀ⲧⲁⲕⲁⲓⲧⲟⲓⲩ ϧⲉⲛ ⲧⲉⲕϫⲟⲙ:</w:t>
            </w:r>
          </w:p>
          <w:p w:rsidR="000847B6" w:rsidRDefault="000847B6" w:rsidP="000847B6">
            <w:pPr>
              <w:pStyle w:val="CopticVersemulti-line"/>
            </w:pPr>
            <w:r>
              <w:t>ϫⲉ ⲁ̀ⲕⲥⲱⲧⲉⲙ ⲉ̀ⲡⲓϥⲓⲁ̀ϩⲟⲙ:</w:t>
            </w:r>
          </w:p>
          <w:p w:rsidR="000847B6" w:rsidRDefault="000847B6" w:rsidP="000847B6">
            <w:pPr>
              <w:pStyle w:val="CopticHangingVerse"/>
            </w:pPr>
            <w:r>
              <w:t>ⲛ̀ⲧⲉ ⲛⲏⲉⲧϩⲱⲟⲩⲓ̀ ⲙ̀ⲡⲉⲇⲏⲥ.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Isaiah, Elijah,</w:t>
            </w:r>
          </w:p>
          <w:p w:rsidR="000847B6" w:rsidRDefault="000847B6" w:rsidP="000847B6">
            <w:pPr>
              <w:pStyle w:val="EngHang"/>
            </w:pPr>
            <w:r>
              <w:t>Moses, and Jeremiah</w:t>
            </w:r>
          </w:p>
          <w:p w:rsidR="000847B6" w:rsidRDefault="000847B6" w:rsidP="000847B6">
            <w:pPr>
              <w:pStyle w:val="EngHang"/>
            </w:pPr>
            <w:r>
              <w:t>Have called You the Messiah,</w:t>
            </w:r>
          </w:p>
          <w:p w:rsidR="000847B6" w:rsidRDefault="000847B6" w:rsidP="000847B6">
            <w:pPr>
              <w:pStyle w:val="EngHangEnd"/>
            </w:pPr>
            <w:r>
              <w:t>Which means, the Christ.</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Ⲏⲥⲁⲏ̀ⲁⲥ ⲛⲉⲙ Ⲏⲗⲓⲁⲥ:</w:t>
            </w:r>
          </w:p>
          <w:p w:rsidR="000847B6" w:rsidRDefault="000847B6" w:rsidP="000847B6">
            <w:pPr>
              <w:pStyle w:val="CopticVersemulti-line"/>
            </w:pPr>
            <w:r>
              <w:t>ⲛⲉⲙ Ⲙⲱⲩ̀ⲥⲏⲥ ⲛⲉⲙ Ⲓⲉⲣⲉⲙⲓⲁⲥ:</w:t>
            </w:r>
          </w:p>
          <w:p w:rsidR="000847B6" w:rsidRDefault="000847B6" w:rsidP="000847B6">
            <w:pPr>
              <w:pStyle w:val="CopticVersemulti-line"/>
            </w:pPr>
            <w:r>
              <w:t>ⲁⲩⲙⲟⲩϯ ⲉ̀ⲣⲟⲕ ϫⲉ Ⲙⲁⲥⲓⲁⲥ:</w:t>
            </w:r>
          </w:p>
          <w:p w:rsidR="000847B6" w:rsidRPr="005130A7" w:rsidRDefault="000847B6" w:rsidP="000847B6">
            <w:pPr>
              <w:pStyle w:val="CopticHangingVerse"/>
            </w:pPr>
            <w:r>
              <w:t>ⲫⲏⲉ̀ϣⲁⲩ ⲟⲩⲁϩ ⲙⲉϥϫⲉ Ⲡⲭ̄ⲥ̄.</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Assemble now, all you people,</w:t>
            </w:r>
          </w:p>
          <w:p w:rsidR="000847B6" w:rsidRDefault="000847B6" w:rsidP="000847B6">
            <w:pPr>
              <w:pStyle w:val="EngHang"/>
            </w:pPr>
            <w:r>
              <w:t>The children of Orthodoxy,</w:t>
            </w:r>
          </w:p>
          <w:p w:rsidR="000847B6" w:rsidRDefault="000847B6" w:rsidP="000847B6">
            <w:pPr>
              <w:pStyle w:val="EngHang"/>
            </w:pPr>
            <w:r>
              <w:t>To praise Christ,</w:t>
            </w:r>
          </w:p>
          <w:p w:rsidR="000847B6" w:rsidRDefault="000847B6" w:rsidP="000847B6">
            <w:pPr>
              <w:pStyle w:val="EngHangEnd"/>
            </w:pPr>
            <w:r>
              <w:t>The Son of God in truth.</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Ⲑⲱⲟⲩϯ ⲧⲏⲣⲟⲩ ⲱ̀ ⲛⲓⲗⲁⲟⲥ:</w:t>
            </w:r>
          </w:p>
          <w:p w:rsidR="000847B6" w:rsidRDefault="000847B6" w:rsidP="000847B6">
            <w:pPr>
              <w:pStyle w:val="CopticVersemulti-line"/>
            </w:pPr>
            <w:r>
              <w:t>ⲛⲓϣⲏⲣⲓ ⲛ̀ⲟⲣⲉⲑⲟⲇⲟⲝⲟⲥ</w:t>
            </w:r>
          </w:p>
          <w:p w:rsidR="000847B6" w:rsidRDefault="000847B6" w:rsidP="000847B6">
            <w:pPr>
              <w:pStyle w:val="CopticVersemulti-line"/>
            </w:pPr>
            <w:r>
              <w:t xml:space="preserve"> ⲛ̀ⲧⲉⲛϩⲱⲥ ⲉ̀Ⲓⲏ̄ⲥ̄ Ⲡⲭ̄ⲥ̄:</w:t>
            </w:r>
          </w:p>
          <w:p w:rsidR="000847B6" w:rsidRPr="005130A7" w:rsidRDefault="000847B6" w:rsidP="000847B6">
            <w:pPr>
              <w:pStyle w:val="CopticHangingVerse"/>
            </w:pPr>
            <w:r>
              <w:t>ⲡ̀ϣⲏⲣⲓ ⲙ̀Ⲫϯ ϧⲉⲛ ⲟⲩⲙⲉⲑⲙⲏⲓ.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From the ages and forever,</w:t>
            </w:r>
          </w:p>
          <w:p w:rsidR="000847B6" w:rsidRDefault="000847B6" w:rsidP="000847B6">
            <w:pPr>
              <w:pStyle w:val="EngHang"/>
            </w:pPr>
            <w:r>
              <w:t>You are the King of the ages;</w:t>
            </w:r>
          </w:p>
          <w:p w:rsidR="000847B6" w:rsidRDefault="000847B6" w:rsidP="000847B6">
            <w:pPr>
              <w:pStyle w:val="EngHang"/>
            </w:pPr>
            <w:r>
              <w:t>Be with us until the end of days,</w:t>
            </w:r>
          </w:p>
          <w:p w:rsidR="000847B6" w:rsidRDefault="000847B6" w:rsidP="000847B6">
            <w:pPr>
              <w:pStyle w:val="EngHangEnd"/>
            </w:pPr>
            <w:r>
              <w:t>For Your is the glory.</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Ⲓⲥϫⲉⲛ ⲡ̀ⲉ̀ⲛⲉϩ ⲛⲉⲙ ϣⲁ ⲉ̀ⲛⲉϩ:</w:t>
            </w:r>
          </w:p>
          <w:p w:rsidR="000847B6" w:rsidRDefault="000847B6" w:rsidP="000847B6">
            <w:pPr>
              <w:pStyle w:val="CopticVersemulti-line"/>
            </w:pPr>
            <w:r>
              <w:t>ⲛ̀ⲑⲟⲕ ⲡⲉ ⲡ̀ⲟⲩⲣⲟ ⲛ̀ⲧⲉ ⲛⲓⲉ̀ⲛⲉϩ:</w:t>
            </w:r>
          </w:p>
          <w:p w:rsidR="000847B6" w:rsidRDefault="000847B6" w:rsidP="000847B6">
            <w:pPr>
              <w:pStyle w:val="CopticVersemulti-line"/>
            </w:pPr>
            <w:r>
              <w:t>ϣⲱⲡⲓ ⲛⲉⲙⲁⲛ ϣⲁ ⲛⲓⲉ̀ⲛⲉϩ:</w:t>
            </w:r>
          </w:p>
          <w:p w:rsidR="000847B6" w:rsidRPr="005130A7" w:rsidRDefault="000847B6" w:rsidP="000847B6">
            <w:pPr>
              <w:pStyle w:val="CopticHangingVerse"/>
            </w:pPr>
            <w:r>
              <w:t>ⲉ̀ⲣⲉ ⲡⲓⲱ̀ⲟⲩ ⲉⲣⲡⲣⲉⲡⲓ ⲛⲁⲕ.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Have mercy on my according to Your mercy.</w:t>
            </w:r>
          </w:p>
          <w:p w:rsidR="000847B6" w:rsidRDefault="000847B6" w:rsidP="000847B6">
            <w:pPr>
              <w:pStyle w:val="EngHang"/>
            </w:pPr>
            <w:r>
              <w:t>Teach me with Your knowledge.</w:t>
            </w:r>
          </w:p>
          <w:p w:rsidR="000847B6" w:rsidRDefault="000847B6" w:rsidP="000847B6">
            <w:pPr>
              <w:pStyle w:val="EngHang"/>
            </w:pPr>
            <w:r>
              <w:t>Have mercy on me, O God, and have mercy,</w:t>
            </w:r>
          </w:p>
          <w:p w:rsidR="000847B6" w:rsidRDefault="000847B6" w:rsidP="000847B6">
            <w:pPr>
              <w:pStyle w:val="EngHangEnd"/>
            </w:pPr>
            <w:r>
              <w:t>For my soul has entreated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Ⲕⲁⲧⲁ ⲡⲉⲕⲛⲁⲓ Ⲡⲟ̄ⲥ̄ ⲛⲁⲓ ⲛⲏⲓ:</w:t>
            </w:r>
          </w:p>
          <w:p w:rsidR="000847B6" w:rsidRDefault="000847B6" w:rsidP="000847B6">
            <w:pPr>
              <w:pStyle w:val="CopticVersemulti-line"/>
            </w:pPr>
            <w:r>
              <w:t>ϧⲉⲛ ⲡⲉⲕⲉⲙⲓ ⲙⲁⲥ̀ⲃⲱⲛⲏⲓ:</w:t>
            </w:r>
          </w:p>
          <w:p w:rsidR="000847B6" w:rsidRDefault="000847B6" w:rsidP="000847B6">
            <w:pPr>
              <w:pStyle w:val="CopticVersemulti-line"/>
            </w:pPr>
            <w:r>
              <w:t>ⲛⲁⲓ ⲛⲏⲓ Ⲫϯ ⲟⲩⲟϩ ⲛⲁⲓ ⲛⲏⲓ:</w:t>
            </w:r>
          </w:p>
          <w:p w:rsidR="000847B6" w:rsidRPr="005130A7" w:rsidRDefault="000847B6" w:rsidP="000847B6">
            <w:pPr>
              <w:pStyle w:val="CopticHangingVerse"/>
            </w:pPr>
            <w:r>
              <w:t>ϫⲉ ⲁⲥⲭⲁ ϩ̀ⲑⲏⲥ ⲉ̀ⲣⲟⲕ ⲛ̀ϫⲉ ⲧⲁⲯⲩⲭⲏ.</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All the nations speak of</w:t>
            </w:r>
          </w:p>
          <w:p w:rsidR="000847B6" w:rsidRDefault="000847B6" w:rsidP="000847B6">
            <w:pPr>
              <w:pStyle w:val="EngHang"/>
            </w:pPr>
            <w:r>
              <w:t>Your great humility,</w:t>
            </w:r>
          </w:p>
          <w:p w:rsidR="000847B6" w:rsidRDefault="000847B6" w:rsidP="000847B6">
            <w:pPr>
              <w:pStyle w:val="EngHang"/>
            </w:pPr>
            <w:r>
              <w:t>For Your commandments</w:t>
            </w:r>
          </w:p>
          <w:p w:rsidR="000847B6" w:rsidRDefault="000847B6" w:rsidP="000847B6">
            <w:pPr>
              <w:pStyle w:val="EngHangEnd"/>
            </w:pPr>
            <w:r>
              <w:t>Are sweeter than honey.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Ⲗⲁⲟⲥ ⲛⲓⲃⲉⲛ ⲉⲩⲉⲣⲟⲩⲱ̀:</w:t>
            </w:r>
          </w:p>
          <w:p w:rsidR="000847B6" w:rsidRDefault="000847B6" w:rsidP="000847B6">
            <w:pPr>
              <w:pStyle w:val="CopticVersemulti-line"/>
            </w:pPr>
            <w:r>
              <w:t>ϧⲉⲛ ⲡⲉⲕⲛⲓϣϯ ⲛ̀ⲑⲉⲃⲓⲟ̀:</w:t>
            </w:r>
          </w:p>
          <w:p w:rsidR="000847B6" w:rsidRDefault="000847B6" w:rsidP="000847B6">
            <w:pPr>
              <w:pStyle w:val="CopticVersemulti-line"/>
            </w:pPr>
            <w:r>
              <w:t>ⲥⲉϩⲟⲗϫ ϩ̀ⲟⲧⲉ ⲛⲓⲉ̀ⲃⲓⲱ̀:</w:t>
            </w:r>
          </w:p>
          <w:p w:rsidR="000847B6" w:rsidRPr="005130A7" w:rsidRDefault="000847B6" w:rsidP="000847B6">
            <w:pPr>
              <w:pStyle w:val="CopticHangingVerse"/>
            </w:pPr>
            <w:r>
              <w:t>ⲛⲉⲙ ⲡⲓⲛⲏⲛⲓ ⲛ̀ϫⲉ ⲛⲉⲕⲉⲛⲧⲟⲗⲏ.</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Let my heard rejoice in Your Name,</w:t>
            </w:r>
          </w:p>
          <w:p w:rsidR="000847B6" w:rsidRDefault="000847B6" w:rsidP="000847B6">
            <w:pPr>
              <w:pStyle w:val="EngHang"/>
            </w:pPr>
            <w:r>
              <w:t>For You are merciful,</w:t>
            </w:r>
          </w:p>
          <w:p w:rsidR="000847B6" w:rsidRDefault="000847B6" w:rsidP="000847B6">
            <w:pPr>
              <w:pStyle w:val="EngHang"/>
            </w:pPr>
            <w:r>
              <w:t>O God of compassion and mercy,</w:t>
            </w:r>
          </w:p>
          <w:p w:rsidR="000847B6" w:rsidRDefault="000847B6" w:rsidP="000847B6">
            <w:pPr>
              <w:pStyle w:val="EngHangEnd"/>
            </w:pPr>
            <w:r>
              <w:t>O righteous One.</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Ⲙⲁⲣⲉϥⲟⲩⲛⲟϥ ⲛ̀ϫⲉ ⲡⲁϩⲏⲧ:</w:t>
            </w:r>
          </w:p>
          <w:p w:rsidR="000847B6" w:rsidRDefault="000847B6" w:rsidP="000847B6">
            <w:pPr>
              <w:pStyle w:val="CopticVersemulti-line"/>
            </w:pPr>
            <w:r>
              <w:t>ϧⲁⲧ̀ϩⲏ ⲙ̀ⲡⲉⲕⲣⲁⲛ ⲱ̀ ⲡⲓⲛⲁⲏⲧ:</w:t>
            </w:r>
          </w:p>
          <w:p w:rsidR="000847B6" w:rsidRDefault="000847B6" w:rsidP="000847B6">
            <w:pPr>
              <w:pStyle w:val="CopticVersemulti-line"/>
            </w:pPr>
            <w:r>
              <w:t>ϫⲉ ⲛ̀ⲑⲟⲕ ⲟⲩⲛⲟⲩϯ ⲛ̀ⲣⲉϥϣⲉⲛϩⲏⲧ:</w:t>
            </w:r>
          </w:p>
          <w:p w:rsidR="000847B6" w:rsidRPr="005130A7" w:rsidRDefault="000847B6" w:rsidP="000847B6">
            <w:pPr>
              <w:pStyle w:val="CopticHangingVerse"/>
            </w:pPr>
            <w:r>
              <w:t>ⲛⲁϣⲉ ⲡⲉⲕⲛⲁⲓ ⲱ̀ⲡⲓⲑ̀ⲙⲏⲓ.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You have created all the peoples,</w:t>
            </w:r>
          </w:p>
          <w:p w:rsidR="000847B6" w:rsidRDefault="000847B6" w:rsidP="000847B6">
            <w:pPr>
              <w:pStyle w:val="EngHang"/>
            </w:pPr>
            <w:r>
              <w:t>They worship Your glory,</w:t>
            </w:r>
          </w:p>
          <w:p w:rsidR="000847B6" w:rsidRDefault="000847B6" w:rsidP="000847B6">
            <w:pPr>
              <w:pStyle w:val="EngHang"/>
            </w:pPr>
            <w:r>
              <w:t>O my Lord Jesus, comfort them,</w:t>
            </w:r>
          </w:p>
          <w:p w:rsidR="000847B6" w:rsidRDefault="000847B6" w:rsidP="000847B6">
            <w:pPr>
              <w:pStyle w:val="EngHangEnd"/>
            </w:pPr>
            <w:r>
              <w:t>For You are our helper.</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Ⲛⲏⲉⲑⲛⲟⲥ ⲧⲏⲣⲟⲩ ⲉ̀ⲧⲁⲕⲑⲁⲙⲓⲱ̀ⲟⲩ:</w:t>
            </w:r>
          </w:p>
          <w:p w:rsidR="000847B6" w:rsidRDefault="000847B6" w:rsidP="000847B6">
            <w:pPr>
              <w:pStyle w:val="CopticVersemulti-line"/>
            </w:pPr>
            <w:r>
              <w:t>ⲉⲩⲉⲟⲩⲱϣⲧ ⲛⲁϩⲣⲉⲛ ⲡⲉⲕⲱ̀ⲟⲩ:</w:t>
            </w:r>
          </w:p>
          <w:p w:rsidR="000847B6" w:rsidRDefault="000847B6" w:rsidP="000847B6">
            <w:pPr>
              <w:pStyle w:val="CopticVersemulti-line"/>
            </w:pPr>
            <w:r>
              <w:t>Ⲡⲁⲟ̄ⲥ̄ Ⲓⲏ̄ⲥ̄ ⲙⲁⲛⲟⲙϯ ⲛⲱⲟⲩ:</w:t>
            </w:r>
          </w:p>
          <w:p w:rsidR="000847B6" w:rsidRPr="005130A7" w:rsidRDefault="000847B6" w:rsidP="000847B6">
            <w:pPr>
              <w:pStyle w:val="CopticHangingVerse"/>
            </w:pPr>
            <w:r>
              <w:t>ϫⲉ ⲛ̀ⲑⲟⲕ ⲡⲉ ⲡⲉⲛⲃⲟⲏ̀ⲑⲟⲥ.</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Blessed are You, O Jesus Christ,</w:t>
            </w:r>
          </w:p>
          <w:p w:rsidR="000847B6" w:rsidRDefault="000847B6" w:rsidP="000847B6">
            <w:pPr>
              <w:pStyle w:val="EngHang"/>
            </w:pPr>
            <w:r>
              <w:t>With Your good Father,</w:t>
            </w:r>
          </w:p>
          <w:p w:rsidR="000847B6" w:rsidRDefault="000847B6" w:rsidP="000847B6">
            <w:pPr>
              <w:pStyle w:val="EngHang"/>
            </w:pPr>
            <w:r>
              <w:t>And the Spirit, the Paraclete,</w:t>
            </w:r>
          </w:p>
          <w:p w:rsidR="000847B6" w:rsidRDefault="000847B6" w:rsidP="000847B6">
            <w:pPr>
              <w:pStyle w:val="EngHangEnd"/>
            </w:pPr>
            <w:r>
              <w:t>Who is One with You.</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Ⲝⲙⲁⲣⲱⲟⲩⲧ ⲱ̀ Ⲓⲏ̄ⲥ̄ Ⲡⲭ̄ⲥ̄:</w:t>
            </w:r>
          </w:p>
          <w:p w:rsidR="000847B6" w:rsidRDefault="000847B6" w:rsidP="000847B6">
            <w:pPr>
              <w:pStyle w:val="CopticVersemulti-line"/>
            </w:pPr>
            <w:r>
              <w:t>ⲛⲉⲙ Ⲡⲉⲕⲓⲱⲧ ⲛ̀ⲁ̀ⲅⲁⲑⲟⲥ:</w:t>
            </w:r>
          </w:p>
          <w:p w:rsidR="000847B6" w:rsidRDefault="000847B6" w:rsidP="000847B6">
            <w:pPr>
              <w:pStyle w:val="CopticVersemulti-line"/>
            </w:pPr>
            <w:r>
              <w:t>ⲛⲉⲙ ⲡⲓⲡ̄ⲛ̄ⲁ̄ ⲙ̀ⲡⲁⲣⲁⲕⲗⲏⲧⲟⲥ:</w:t>
            </w:r>
          </w:p>
          <w:p w:rsidR="000847B6" w:rsidRPr="005130A7" w:rsidRDefault="000847B6" w:rsidP="000847B6">
            <w:pPr>
              <w:pStyle w:val="CopticHangingVerse"/>
            </w:pPr>
            <w:r>
              <w:t>ⲛ̀ⲟ̀ⲙⲟⲟⲩⲥⲓⲟⲥ ⲛⲉⲙⲁⲕ.</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For Yours is the power,</w:t>
            </w:r>
          </w:p>
          <w:p w:rsidR="000847B6" w:rsidRDefault="000847B6" w:rsidP="000847B6">
            <w:pPr>
              <w:pStyle w:val="EngHang"/>
            </w:pPr>
            <w:r>
              <w:t>And the glory.</w:t>
            </w:r>
          </w:p>
          <w:p w:rsidR="000847B6" w:rsidRDefault="000847B6" w:rsidP="000847B6">
            <w:pPr>
              <w:pStyle w:val="EngHang"/>
            </w:pPr>
            <w:r>
              <w:t>Let us say, “Amen: Alleulia,”</w:t>
            </w:r>
          </w:p>
          <w:p w:rsidR="000847B6" w:rsidRDefault="000847B6" w:rsidP="000847B6">
            <w:pPr>
              <w:pStyle w:val="EngHangEnd"/>
            </w:pPr>
            <w:r>
              <w:t>For glory is due to our Lord.</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Ⲟⲩⲟϩ ⲉⲥⲉⲣⲡ̀ⲣⲉⲡⲓ ⲛⲁⲕ ⲛ̀ϫⲉ ϯⲝⲟⲩⲥⲓⲁ̀:</w:t>
            </w:r>
          </w:p>
          <w:p w:rsidR="000847B6" w:rsidRDefault="000847B6" w:rsidP="000847B6">
            <w:pPr>
              <w:pStyle w:val="CopticVersemulti-line"/>
            </w:pPr>
            <w:r>
              <w:t>ⲛⲉⲙ ϩⲁⲛⲙⲏϣ ⲛ̀ⲇⲟⲝⲟⲗⲟⲅⲓⲁ̀:</w:t>
            </w:r>
          </w:p>
          <w:p w:rsidR="000847B6" w:rsidRDefault="000847B6" w:rsidP="000847B6">
            <w:pPr>
              <w:pStyle w:val="CopticVersemulti-line"/>
            </w:pPr>
            <w:r>
              <w:t>ⲙⲁⲣⲉⲛϫⲟⲥ ϫⲉ ⲁ̀ⲙⲏⲛ ⲁ̄ⲗ̄:</w:t>
            </w:r>
          </w:p>
          <w:p w:rsidR="000847B6" w:rsidRPr="005130A7" w:rsidRDefault="000847B6" w:rsidP="000847B6">
            <w:pPr>
              <w:pStyle w:val="CopticHangingVerse"/>
            </w:pPr>
            <w:r>
              <w:t>ϫⲉ ⲡⲓⲱ̀ⲟⲩ ⲫⲁ ⲡⲉⲛⲛⲟⲩϯ ⲡⲉ.</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Grant salvation to Your people,</w:t>
            </w:r>
          </w:p>
          <w:p w:rsidR="000847B6" w:rsidRDefault="000847B6" w:rsidP="000847B6">
            <w:pPr>
              <w:pStyle w:val="EngHang"/>
            </w:pPr>
            <w:r>
              <w:t>And to Your Church.</w:t>
            </w:r>
          </w:p>
          <w:p w:rsidR="000847B6" w:rsidRDefault="000847B6" w:rsidP="000847B6">
            <w:pPr>
              <w:pStyle w:val="EngHang"/>
            </w:pPr>
            <w:r>
              <w:t>Bless Your inheritance,</w:t>
            </w:r>
          </w:p>
          <w:p w:rsidR="000847B6" w:rsidRDefault="000847B6" w:rsidP="000847B6">
            <w:pPr>
              <w:pStyle w:val="EngHangEnd"/>
            </w:pPr>
            <w:r>
              <w:t>And shepherd them until the end.</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Ⲡⲉⲗⲗⲁⲟⲥ ⲛⲉⲙ ⲧⲉⲕⲉⲕⲕⲗⲏⲥⲓⲁ̀:</w:t>
            </w:r>
          </w:p>
          <w:p w:rsidR="000847B6" w:rsidRDefault="000847B6" w:rsidP="000847B6">
            <w:pPr>
              <w:pStyle w:val="CopticVersemulti-line"/>
            </w:pPr>
            <w:r>
              <w:t>ⲙⲟⲓ ⲛⲱⲟⲩ ⲛ̀ⲟⲩⲥⲱⲧⲏⲣⲓⲁ̀:</w:t>
            </w:r>
          </w:p>
          <w:p w:rsidR="000847B6" w:rsidRDefault="000847B6" w:rsidP="000847B6">
            <w:pPr>
              <w:pStyle w:val="CopticVersemulti-line"/>
            </w:pPr>
            <w:r>
              <w:t>ⲥ̀ⲙⲟⲩ ⲉ̀ⲧⲉⲕⲕ̀ⲗⲏⲣⲟⲛⲟⲙⲓⲁ̀:</w:t>
            </w:r>
          </w:p>
          <w:p w:rsidR="000847B6" w:rsidRPr="005130A7" w:rsidRDefault="000847B6" w:rsidP="000847B6">
            <w:pPr>
              <w:pStyle w:val="CopticHangingVerse"/>
            </w:pPr>
            <w:r>
              <w:t>ⲟⲩⲟϩ ⲁ̀ⲙⲟⲛⲓ ⲙ̀ⲙⲱⲟⲩ ϣⲁ ϯⲥⲩⲛⲧⲉⲗⲓⲁ̀.</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Hear us and keep us.</w:t>
            </w:r>
          </w:p>
          <w:p w:rsidR="000847B6" w:rsidRDefault="000847B6" w:rsidP="000847B6">
            <w:pPr>
              <w:pStyle w:val="EngHang"/>
            </w:pPr>
            <w:r>
              <w:t xml:space="preserve">Bless us and have compassion on us. </w:t>
            </w:r>
          </w:p>
          <w:p w:rsidR="000847B6" w:rsidRDefault="000847B6" w:rsidP="000847B6">
            <w:pPr>
              <w:pStyle w:val="EngHang"/>
            </w:pPr>
            <w:r>
              <w:t>Overshadow us with</w:t>
            </w:r>
          </w:p>
          <w:p w:rsidR="000847B6" w:rsidRDefault="000847B6" w:rsidP="000847B6">
            <w:pPr>
              <w:pStyle w:val="EngHangEnd"/>
            </w:pPr>
            <w:r>
              <w:t>The shadow of Your wings.</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Ⲥⲱⲧⲉⲙ ⲉ̀ⲣⲟⲛ ⲁ̀ⲣⲉϩ ⲉ̀ⲣⲟⲛ:</w:t>
            </w:r>
          </w:p>
          <w:p w:rsidR="000847B6" w:rsidRDefault="000847B6" w:rsidP="000847B6">
            <w:pPr>
              <w:pStyle w:val="CopticVersemulti-line"/>
            </w:pPr>
            <w:r>
              <w:t>ⲥ̀ⲙⲟⲩ ⲉ̀ⲣⲟⲛ ϣⲉⲛϩⲏⲧ ϧⲁⲣⲟⲛ:</w:t>
            </w:r>
          </w:p>
          <w:p w:rsidR="000847B6" w:rsidRDefault="000847B6" w:rsidP="000847B6">
            <w:pPr>
              <w:pStyle w:val="CopticVersemulti-line"/>
            </w:pPr>
            <w:r>
              <w:t>ⲉⲕⲉⲣϧⲏⲓⲃⲓ̀ ⲉϩ̀ⲣⲏⲓ ⲉ̀ϫⲱⲛ:</w:t>
            </w:r>
          </w:p>
          <w:p w:rsidR="000847B6" w:rsidRPr="005130A7" w:rsidRDefault="000847B6" w:rsidP="000847B6">
            <w:pPr>
              <w:pStyle w:val="CopticHangingVerse"/>
            </w:pPr>
            <w:r>
              <w:t>ϧⲁ ϯⲥ̀ⲕⲉⲡⲏ ⲉ̀ⲧⲉ ⲛⲉⲕⲧⲉⲛϩ.</w:t>
            </w:r>
          </w:p>
        </w:tc>
      </w:tr>
      <w:tr w:rsidR="000847B6" w:rsidTr="00E6009C">
        <w:trPr>
          <w:cantSplit/>
          <w:jc w:val="center"/>
        </w:trPr>
        <w:tc>
          <w:tcPr>
            <w:tcW w:w="288" w:type="dxa"/>
          </w:tcPr>
          <w:p w:rsidR="000847B6" w:rsidRDefault="000847B6" w:rsidP="00E6009C">
            <w:pPr>
              <w:pStyle w:val="CopticCross"/>
            </w:pPr>
            <w:r w:rsidRPr="00FB5ACB">
              <w:lastRenderedPageBreak/>
              <w:t>¿</w:t>
            </w:r>
          </w:p>
        </w:tc>
        <w:tc>
          <w:tcPr>
            <w:tcW w:w="3960" w:type="dxa"/>
          </w:tcPr>
          <w:p w:rsidR="000847B6" w:rsidRDefault="000847B6" w:rsidP="000847B6">
            <w:pPr>
              <w:pStyle w:val="EngHang"/>
            </w:pPr>
            <w:r>
              <w:t>We entreat of Your kindness,</w:t>
            </w:r>
          </w:p>
          <w:p w:rsidR="000847B6" w:rsidRDefault="000847B6" w:rsidP="000847B6">
            <w:pPr>
              <w:pStyle w:val="EngHang"/>
            </w:pPr>
            <w:r>
              <w:t>O Only-Begotten Son,</w:t>
            </w:r>
          </w:p>
          <w:p w:rsidR="000847B6" w:rsidRDefault="000847B6" w:rsidP="000847B6">
            <w:pPr>
              <w:pStyle w:val="EngHang"/>
            </w:pPr>
            <w:r>
              <w:t>For we are weak,</w:t>
            </w:r>
          </w:p>
          <w:p w:rsidR="000847B6" w:rsidRPr="0078672A" w:rsidRDefault="000847B6" w:rsidP="000847B6">
            <w:pPr>
              <w:pStyle w:val="EngHangEnd"/>
            </w:pPr>
            <w:r>
              <w:t>Sustain us in Your mercy.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Ⲧⲉⲛⲧⲱⲃϩ ⲛ̀ⲧⲉⲕⲙⲉⲧⲉ̀ⲡⲓⲕⲏⲥ:</w:t>
            </w:r>
          </w:p>
          <w:p w:rsidR="000847B6" w:rsidRDefault="000847B6" w:rsidP="000847B6">
            <w:pPr>
              <w:pStyle w:val="CopticVersemulti-line"/>
            </w:pPr>
            <w:r>
              <w:t>ⲱ̀ ⲡ̀ϣⲏⲣⲓ ⲙ̀ⲙⲟⲛⲟⲅⲉⲛⲏⲥ:</w:t>
            </w:r>
          </w:p>
          <w:p w:rsidR="000847B6" w:rsidRDefault="000847B6" w:rsidP="000847B6">
            <w:pPr>
              <w:pStyle w:val="CopticVersemulti-line"/>
            </w:pPr>
            <w:r>
              <w:t>ϫⲉ ⲁ̀ⲛⲟⲛ ⲉⲛⲟⲓ ⲛ̀ⲁⲥⲑⲉⲛⲏⲥ:</w:t>
            </w:r>
          </w:p>
          <w:p w:rsidR="000847B6" w:rsidRPr="005130A7" w:rsidRDefault="000847B6" w:rsidP="000847B6">
            <w:pPr>
              <w:pStyle w:val="CopticHangingVerse"/>
            </w:pPr>
            <w:r>
              <w:t>ⲙⲁⲧⲁⲛϧⲟⲛ ⲉⲑⲃⲉ ⲡⲉⲕⲛⲁⲓ.</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Son of God,</w:t>
            </w:r>
          </w:p>
          <w:p w:rsidR="000847B6" w:rsidRDefault="000847B6" w:rsidP="000847B6">
            <w:pPr>
              <w:pStyle w:val="EngHang"/>
            </w:pPr>
            <w:r>
              <w:t>Jesus Christ have mercy on</w:t>
            </w:r>
          </w:p>
          <w:p w:rsidR="000847B6" w:rsidRDefault="000847B6" w:rsidP="000847B6">
            <w:pPr>
              <w:pStyle w:val="EngHang"/>
            </w:pPr>
            <w:r>
              <w:t>Your people, and my weakness,</w:t>
            </w:r>
          </w:p>
          <w:p w:rsidR="000847B6" w:rsidRDefault="000847B6" w:rsidP="000847B6">
            <w:pPr>
              <w:pStyle w:val="EngHangEnd"/>
            </w:pPr>
            <w:r>
              <w:t>For I am poor and needy.</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Ⲩⲓⲟⲥ Ⲑⲉⲟⲥ Ⲓⲏ̄ⲥ̄ Ⲡⲭ̄ⲥ̄:</w:t>
            </w:r>
          </w:p>
          <w:p w:rsidR="000847B6" w:rsidRDefault="000847B6" w:rsidP="000847B6">
            <w:pPr>
              <w:pStyle w:val="CopticVersemulti-line"/>
            </w:pPr>
            <w:r>
              <w:t>ⲁ̀ⲣⲓⲟⲩⲛⲁⲓ ⲛⲉⲙ ⲡⲉⲕⲗⲁⲟⲥ:</w:t>
            </w:r>
          </w:p>
          <w:p w:rsidR="000847B6" w:rsidRDefault="000847B6" w:rsidP="000847B6">
            <w:pPr>
              <w:pStyle w:val="CopticVersemulti-line"/>
            </w:pPr>
            <w:r>
              <w:t>ⲛⲉⲙ ⲧⲁⲙⲉⲧⲉ̀ⲗⲁϫⲓⲥⲧⲟⲥ:</w:t>
            </w:r>
          </w:p>
          <w:p w:rsidR="000847B6" w:rsidRPr="005130A7" w:rsidRDefault="000847B6" w:rsidP="000847B6">
            <w:pPr>
              <w:pStyle w:val="CopticHangingVerse"/>
            </w:pPr>
            <w:r>
              <w:t>ϫⲉ ⲁ̀ⲛⲟⲕ ⲟⲩϩⲏⲕⲓ ⲟⲩⲟϩ ⲟⲩϫⲱⲃ.</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Deliver us, O Lord, by Your Name.</w:t>
            </w:r>
          </w:p>
          <w:p w:rsidR="000847B6" w:rsidRDefault="000847B6" w:rsidP="000847B6">
            <w:pPr>
              <w:pStyle w:val="EngHang"/>
            </w:pPr>
            <w:r>
              <w:t>Hear us and have mercy on us.</w:t>
            </w:r>
          </w:p>
          <w:p w:rsidR="000847B6" w:rsidRDefault="000847B6" w:rsidP="000847B6">
            <w:pPr>
              <w:pStyle w:val="EngHang"/>
            </w:pPr>
            <w:r>
              <w:t>Comfort us by Your will,</w:t>
            </w:r>
          </w:p>
          <w:p w:rsidR="000847B6" w:rsidRDefault="000847B6" w:rsidP="000847B6">
            <w:pPr>
              <w:pStyle w:val="EngHangEnd"/>
            </w:pPr>
            <w:r>
              <w:t>And remember those who have slept.</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Ⲫϯ ⲛⲁϩⲙⲉⲛ ϧⲉⲛ ⲡⲉⲕⲣⲁⲛ:</w:t>
            </w:r>
          </w:p>
          <w:p w:rsidR="000847B6" w:rsidRDefault="000847B6" w:rsidP="000847B6">
            <w:pPr>
              <w:pStyle w:val="CopticVersemulti-line"/>
            </w:pPr>
            <w:r>
              <w:t>ⲥⲱⲧⲉⲙ ⲉ̀ⲣⲟⲛ ⲟⲩⲟϩ ⲛⲁⲓ ⲛⲁⲛ:</w:t>
            </w:r>
          </w:p>
          <w:p w:rsidR="000847B6" w:rsidRDefault="000847B6" w:rsidP="000847B6">
            <w:pPr>
              <w:pStyle w:val="CopticVersemulti-line"/>
            </w:pPr>
            <w:r>
              <w:t>ϧⲉⲛ ⲡⲉⲕⲟⲩⲱϣ ⲙⲁⲛⲟⲙϯ ⲛⲁⲛ:</w:t>
            </w:r>
          </w:p>
          <w:p w:rsidR="000847B6" w:rsidRPr="005130A7" w:rsidRDefault="000847B6" w:rsidP="000847B6">
            <w:pPr>
              <w:pStyle w:val="CopticHangingVerse"/>
            </w:pPr>
            <w:r>
              <w:t>ⲛⲏⲉ̀ⲧⲁⲩⲉⲛⲕⲟⲧ ⲁ̀ⲣⲓⲡⲟⲩⲙⲉⲩⲓ̀.</w:t>
            </w:r>
          </w:p>
        </w:tc>
      </w:tr>
      <w:tr w:rsidR="000847B6" w:rsidTr="00E6009C">
        <w:trPr>
          <w:cantSplit/>
          <w:jc w:val="center"/>
        </w:trPr>
        <w:tc>
          <w:tcPr>
            <w:tcW w:w="288" w:type="dxa"/>
          </w:tcPr>
          <w:p w:rsidR="000847B6" w:rsidRDefault="000847B6" w:rsidP="00E6009C">
            <w:pPr>
              <w:pStyle w:val="CopticCross"/>
            </w:pPr>
          </w:p>
        </w:tc>
        <w:tc>
          <w:tcPr>
            <w:tcW w:w="3960" w:type="dxa"/>
          </w:tcPr>
          <w:p w:rsidR="000847B6" w:rsidRDefault="000847B6" w:rsidP="000847B6">
            <w:pPr>
              <w:pStyle w:val="EngHang"/>
            </w:pPr>
            <w:r>
              <w:t>Forgive me, a sinner,</w:t>
            </w:r>
          </w:p>
          <w:p w:rsidR="000847B6" w:rsidRDefault="000847B6" w:rsidP="000847B6">
            <w:pPr>
              <w:pStyle w:val="EngHang"/>
            </w:pPr>
            <w:r>
              <w:t>And teach my Your ways.</w:t>
            </w:r>
          </w:p>
          <w:p w:rsidR="000847B6" w:rsidRDefault="000847B6" w:rsidP="000847B6">
            <w:pPr>
              <w:pStyle w:val="EngHang"/>
            </w:pPr>
            <w:r>
              <w:t>Attend, O Lord, to my tears,</w:t>
            </w:r>
          </w:p>
          <w:p w:rsidR="000847B6" w:rsidRDefault="000847B6" w:rsidP="000847B6">
            <w:pPr>
              <w:pStyle w:val="EngHangEnd"/>
            </w:pPr>
            <w:r>
              <w:t>And grant healing to the sick.</w:t>
            </w:r>
          </w:p>
        </w:tc>
        <w:tc>
          <w:tcPr>
            <w:tcW w:w="288" w:type="dxa"/>
          </w:tcPr>
          <w:p w:rsidR="000847B6" w:rsidRDefault="000847B6" w:rsidP="00E6009C"/>
        </w:tc>
        <w:tc>
          <w:tcPr>
            <w:tcW w:w="288" w:type="dxa"/>
          </w:tcPr>
          <w:p w:rsidR="000847B6" w:rsidRDefault="000847B6" w:rsidP="00E6009C">
            <w:pPr>
              <w:pStyle w:val="CopticCross"/>
            </w:pPr>
          </w:p>
        </w:tc>
        <w:tc>
          <w:tcPr>
            <w:tcW w:w="3960" w:type="dxa"/>
          </w:tcPr>
          <w:p w:rsidR="000847B6" w:rsidRDefault="000847B6" w:rsidP="000847B6">
            <w:pPr>
              <w:pStyle w:val="CopticVersemulti-line"/>
            </w:pPr>
            <w:r>
              <w:t>Ⲭⲱ ⲛⲏⲓ ⲉ̀ⲃⲟⲗ ϫⲉ ⲁ̀ⲛⲟⲕ ⲟⲩⲣⲉϥⲉⲣⲛⲟⲃⲓ:</w:t>
            </w:r>
          </w:p>
          <w:p w:rsidR="000847B6" w:rsidRDefault="000847B6" w:rsidP="000847B6">
            <w:pPr>
              <w:pStyle w:val="CopticVersemulti-line"/>
            </w:pPr>
            <w:r>
              <w:t>ⲙⲁⲥ̀ⲃⲱⲛⲏⲓ ⲉ̀ⲛⲉⲕⲙⲓⲧⲱⲟⲩⲓ̀:</w:t>
            </w:r>
          </w:p>
          <w:p w:rsidR="000847B6" w:rsidRDefault="000847B6" w:rsidP="000847B6">
            <w:pPr>
              <w:pStyle w:val="CopticVersemulti-line"/>
            </w:pPr>
            <w:r>
              <w:t>ϭⲓ ⲥ̀ⲙⲏ Ⲫϯ ⲉ̀ⲛⲁⲉⲣⲙⲱⲟⲩⲓ̀:</w:t>
            </w:r>
          </w:p>
          <w:p w:rsidR="000847B6" w:rsidRPr="005130A7" w:rsidRDefault="000847B6" w:rsidP="000847B6">
            <w:pPr>
              <w:pStyle w:val="CopticHangingVerse"/>
            </w:pPr>
            <w:r>
              <w:t>ⲛⲏⲉⲧϣⲱⲛⲓ ⲙⲁⲧⲁⲗϭⲱⲟⲩ.</w:t>
            </w:r>
          </w:p>
        </w:tc>
      </w:tr>
      <w:tr w:rsidR="000847B6" w:rsidTr="00E6009C">
        <w:trPr>
          <w:cantSplit/>
          <w:jc w:val="center"/>
        </w:trPr>
        <w:tc>
          <w:tcPr>
            <w:tcW w:w="288" w:type="dxa"/>
          </w:tcPr>
          <w:p w:rsidR="000847B6" w:rsidRPr="003209AF" w:rsidRDefault="000847B6" w:rsidP="00E6009C">
            <w:pPr>
              <w:pStyle w:val="CopticCross"/>
              <w:rPr>
                <w:b/>
              </w:rPr>
            </w:pPr>
            <w:r w:rsidRPr="00FB5ACB">
              <w:t>¿</w:t>
            </w:r>
          </w:p>
        </w:tc>
        <w:tc>
          <w:tcPr>
            <w:tcW w:w="3960" w:type="dxa"/>
          </w:tcPr>
          <w:p w:rsidR="000847B6" w:rsidRDefault="000847B6" w:rsidP="000847B6">
            <w:pPr>
              <w:pStyle w:val="EngHang"/>
            </w:pPr>
            <w:r>
              <w:t>O Saviour of the world,</w:t>
            </w:r>
          </w:p>
          <w:p w:rsidR="000847B6" w:rsidRDefault="000847B6" w:rsidP="000847B6">
            <w:pPr>
              <w:pStyle w:val="EngHang"/>
            </w:pPr>
            <w:r>
              <w:t>Jesus ,the King of peace,</w:t>
            </w:r>
          </w:p>
          <w:p w:rsidR="000847B6" w:rsidRDefault="000847B6" w:rsidP="000847B6">
            <w:pPr>
              <w:pStyle w:val="EngHang"/>
            </w:pPr>
            <w:r>
              <w:t>I praise You at all times,</w:t>
            </w:r>
          </w:p>
          <w:p w:rsidR="000847B6" w:rsidRDefault="000847B6" w:rsidP="000847B6">
            <w:pPr>
              <w:pStyle w:val="EngHangEnd"/>
            </w:pPr>
            <w:r>
              <w:t>And praise Your Holy Name.</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pPr>
            <w:r>
              <w:t>Ⲯⲱⲧⲏⲣ ⲛ̀ϯⲟⲓⲕⲟⲩⲙⲉⲛⲏ:</w:t>
            </w:r>
          </w:p>
          <w:p w:rsidR="000847B6" w:rsidRDefault="000847B6" w:rsidP="000847B6">
            <w:pPr>
              <w:pStyle w:val="CopticVersemulti-line"/>
            </w:pPr>
            <w:r>
              <w:t>Ⲓⲏ̄ⲥ̄ ⲡ̀ⲟⲩⲣⲟ ⲛ̀ⲧⲉ ϯϩⲓⲣⲏⲛⲏ:</w:t>
            </w:r>
          </w:p>
          <w:p w:rsidR="000847B6" w:rsidRDefault="000847B6" w:rsidP="000847B6">
            <w:pPr>
              <w:pStyle w:val="CopticVersemulti-line"/>
            </w:pPr>
            <w:r>
              <w:t>ϯⲛⲁⲥ̀ⲙⲟⲩ ⲉ̀ⲣⲟⲕ ⲙ̀ⲙⲏⲛⲓ:</w:t>
            </w:r>
          </w:p>
          <w:p w:rsidR="000847B6" w:rsidRPr="005130A7" w:rsidRDefault="000847B6" w:rsidP="000847B6">
            <w:pPr>
              <w:pStyle w:val="CopticHangingVerse"/>
            </w:pPr>
            <w:r>
              <w:t>ⲙ̀ⲙⲏⲛⲓ ϯⲛⲁⲥ̀ⲙⲟⲩ ⲉ̀ⲡⲉⲕⲣⲁⲛ ⲉ̄ⲑ̄ⲩ̄.</w:t>
            </w:r>
          </w:p>
        </w:tc>
      </w:tr>
      <w:tr w:rsidR="000847B6" w:rsidTr="00E6009C">
        <w:trPr>
          <w:cantSplit/>
          <w:jc w:val="center"/>
        </w:trPr>
        <w:tc>
          <w:tcPr>
            <w:tcW w:w="288" w:type="dxa"/>
          </w:tcPr>
          <w:p w:rsidR="000847B6" w:rsidRDefault="000847B6" w:rsidP="00E6009C">
            <w:pPr>
              <w:pStyle w:val="CopticCross"/>
            </w:pPr>
            <w:r w:rsidRPr="00FB5ACB">
              <w:t>¿</w:t>
            </w:r>
          </w:p>
        </w:tc>
        <w:tc>
          <w:tcPr>
            <w:tcW w:w="3960" w:type="dxa"/>
          </w:tcPr>
          <w:p w:rsidR="000847B6" w:rsidRDefault="000847B6" w:rsidP="000847B6">
            <w:pPr>
              <w:pStyle w:val="EngHang"/>
            </w:pPr>
            <w:r>
              <w:t>O King of all kings,</w:t>
            </w:r>
          </w:p>
          <w:p w:rsidR="000847B6" w:rsidRDefault="000847B6" w:rsidP="000847B6">
            <w:pPr>
              <w:pStyle w:val="EngHang"/>
            </w:pPr>
            <w:r>
              <w:t>O great Shepherd,</w:t>
            </w:r>
          </w:p>
          <w:p w:rsidR="000847B6" w:rsidRDefault="000847B6" w:rsidP="000847B6">
            <w:pPr>
              <w:pStyle w:val="EngHang"/>
            </w:pPr>
            <w:r>
              <w:t>O Name full of glory,</w:t>
            </w:r>
          </w:p>
          <w:p w:rsidR="000847B6" w:rsidRDefault="000847B6" w:rsidP="000847B6">
            <w:pPr>
              <w:pStyle w:val="EngHangEnd"/>
            </w:pPr>
            <w:r>
              <w:t>Keep the rulers (kings) of the earth.</w:t>
            </w:r>
          </w:p>
        </w:tc>
        <w:tc>
          <w:tcPr>
            <w:tcW w:w="288" w:type="dxa"/>
          </w:tcPr>
          <w:p w:rsidR="000847B6" w:rsidRDefault="000847B6" w:rsidP="00E6009C"/>
        </w:tc>
        <w:tc>
          <w:tcPr>
            <w:tcW w:w="288" w:type="dxa"/>
          </w:tcPr>
          <w:p w:rsidR="000847B6" w:rsidRDefault="000847B6" w:rsidP="00E6009C">
            <w:pPr>
              <w:pStyle w:val="CopticCross"/>
            </w:pPr>
            <w:r w:rsidRPr="00FB5ACB">
              <w:t>¿</w:t>
            </w:r>
          </w:p>
        </w:tc>
        <w:tc>
          <w:tcPr>
            <w:tcW w:w="3960" w:type="dxa"/>
          </w:tcPr>
          <w:p w:rsidR="000847B6" w:rsidRDefault="000847B6" w:rsidP="000847B6">
            <w:pPr>
              <w:pStyle w:val="CopticVersemulti-line"/>
              <w:rPr>
                <w:rFonts w:eastAsia="Arial Unicode MS" w:cs="FreeSerifAvvaShenouda"/>
              </w:rPr>
            </w:pPr>
            <w:r>
              <w:rPr>
                <w:rFonts w:eastAsia="Arial Unicode MS" w:cs="FreeSerifAvvaShenouda"/>
              </w:rPr>
              <w:t>Ⲱ ⲡ̀ⲟⲩⲣⲟ ⲛ̀ⲧⲉ ⲛⲓⲟⲩⲣⲱⲟⲩ:</w:t>
            </w:r>
          </w:p>
          <w:p w:rsidR="000847B6" w:rsidRDefault="000847B6" w:rsidP="000847B6">
            <w:pPr>
              <w:pStyle w:val="CopticVersemulti-line"/>
              <w:rPr>
                <w:rFonts w:eastAsia="Arial Unicode MS" w:cs="FreeSerifAvvaShenouda"/>
              </w:rPr>
            </w:pPr>
            <w:r>
              <w:rPr>
                <w:rFonts w:eastAsia="Arial Unicode MS" w:cs="FreeSerifAvvaShenouda"/>
              </w:rPr>
              <w:t>ⲱ̀ ⲡⲓⲛⲓϣϯ ⲙ̀ⲙⲁⲛⲉ̀ⲥⲱⲟⲩ:</w:t>
            </w:r>
          </w:p>
          <w:p w:rsidR="000847B6" w:rsidRDefault="000847B6" w:rsidP="000847B6">
            <w:pPr>
              <w:pStyle w:val="CopticVersemulti-line"/>
              <w:rPr>
                <w:rFonts w:eastAsia="Arial Unicode MS" w:cs="FreeSerifAvvaShenouda"/>
              </w:rPr>
            </w:pPr>
            <w:r>
              <w:rPr>
                <w:rFonts w:eastAsia="Arial Unicode MS" w:cs="FreeSerifAvvaShenouda"/>
              </w:rPr>
              <w:t>ⲱ̀ ⲡⲓⲣⲁⲛ ⲉⲑⲙⲉϩ ⲛ̀ⲱ̀ⲟⲩ:</w:t>
            </w:r>
          </w:p>
          <w:p w:rsidR="000847B6" w:rsidRPr="00384F62" w:rsidRDefault="000847B6" w:rsidP="000847B6">
            <w:pPr>
              <w:pStyle w:val="CopticHangingVerse"/>
            </w:pPr>
            <w:r>
              <w:t>ⲛⲓⲟⲩⲣⲱⲟⲩ (ⲛⲁⲓⲣⲭⲏ) ⲛ̀ⲧⲉ ⲛ̀ⲕⲁϩⲓ ⲁ̀ⲣⲉϩ ⲉ̀ⲣⲱⲟⲩ.</w:t>
            </w:r>
          </w:p>
        </w:tc>
      </w:tr>
    </w:tbl>
    <w:p w:rsidR="00E6009C" w:rsidRPr="00382A9C" w:rsidRDefault="00E6009C" w:rsidP="00E6009C"/>
    <w:p w:rsidR="00FF5FF3" w:rsidRDefault="00FF5FF3" w:rsidP="00FF5FF3">
      <w:pPr>
        <w:pStyle w:val="Heading3"/>
      </w:pPr>
      <w:r>
        <w:lastRenderedPageBreak/>
        <w:t>January 9 (10) / Tobi 14: St. Maximus</w:t>
      </w:r>
    </w:p>
    <w:p w:rsidR="00FF5FF3" w:rsidRDefault="00FF5FF3" w:rsidP="00FF5FF3">
      <w:pPr>
        <w:pStyle w:val="Heading4"/>
      </w:pPr>
      <w:r>
        <w:t>The Doxology</w:t>
      </w:r>
    </w:p>
    <w:p w:rsidR="00FF5FF3" w:rsidRDefault="00FF5FF3" w:rsidP="00FF5FF3">
      <w:pPr>
        <w:pStyle w:val="Heading3"/>
      </w:pPr>
      <w:r>
        <w:t>January 12 (13) / Tobi 17: St. Domatius</w:t>
      </w:r>
    </w:p>
    <w:p w:rsidR="00FF5FF3" w:rsidRPr="00FF5FF3" w:rsidRDefault="00FF5FF3" w:rsidP="00FF5FF3">
      <w:pPr>
        <w:pStyle w:val="Rubric"/>
      </w:pPr>
      <w:r>
        <w:t>See the Feast of St. Maximus on January 9 (10) / Tobi 14, page ##.</w:t>
      </w:r>
    </w:p>
    <w:p w:rsidR="00495F1A" w:rsidRDefault="00FF5FF3" w:rsidP="00495F1A">
      <w:pPr>
        <w:pStyle w:val="Heading3"/>
      </w:pPr>
      <w:bookmarkStart w:id="1002" w:name="_Toc410196208"/>
      <w:bookmarkStart w:id="1003" w:name="_Toc410196450"/>
      <w:bookmarkStart w:id="1004" w:name="_Toc410196952"/>
      <w:r>
        <w:t xml:space="preserve">January 16 (17) / Tobi 21: </w:t>
      </w:r>
      <w:r w:rsidR="00495F1A">
        <w:t>The Dormition of the Virgin</w:t>
      </w:r>
      <w:bookmarkEnd w:id="1002"/>
      <w:bookmarkEnd w:id="1003"/>
      <w:bookmarkEnd w:id="1004"/>
    </w:p>
    <w:p w:rsidR="00336FAA" w:rsidRDefault="00336FAA" w:rsidP="00336FAA">
      <w:pPr>
        <w:pStyle w:val="Rubric"/>
      </w:pPr>
      <w:r>
        <w:t>See the Doxologies, Psali, and Theotokia for the Virgin.</w:t>
      </w:r>
    </w:p>
    <w:p w:rsidR="00FF5FF3" w:rsidRDefault="00FF5FF3" w:rsidP="00FF5FF3">
      <w:pPr>
        <w:pStyle w:val="Heading3"/>
      </w:pPr>
      <w:r>
        <w:t>January 17 (18) / Tobi 22: St. Anthony the Great</w:t>
      </w:r>
    </w:p>
    <w:p w:rsidR="00FF5FF3" w:rsidRDefault="00FF5FF3" w:rsidP="00FF5FF3">
      <w:pPr>
        <w:pStyle w:val="Heading4"/>
      </w:pPr>
      <w:r>
        <w:t>The Doxology</w:t>
      </w:r>
    </w:p>
    <w:p w:rsidR="00FF5FF3" w:rsidRDefault="00FF5FF3" w:rsidP="00FF5FF3">
      <w:pPr>
        <w:pStyle w:val="Heading3"/>
      </w:pPr>
      <w:r>
        <w:t>January 18 (19) / Tobi 23: St. Timothy the Apostle</w:t>
      </w:r>
    </w:p>
    <w:p w:rsidR="00FF5FF3" w:rsidRDefault="00FF5FF3" w:rsidP="00FF5FF3">
      <w:pPr>
        <w:pStyle w:val="Rubric"/>
      </w:pPr>
      <w:r>
        <w:t>See the Doxology for Any Apostle on page ##.</w:t>
      </w:r>
    </w:p>
    <w:p w:rsidR="00C30529" w:rsidRDefault="00C30529" w:rsidP="00C30529">
      <w:pPr>
        <w:pStyle w:val="Heading3"/>
      </w:pPr>
      <w:r>
        <w:t>January 27 (28) / Meshir 2: St. Paul the Anchorite</w:t>
      </w:r>
    </w:p>
    <w:p w:rsidR="00C30529" w:rsidRPr="00C30529" w:rsidRDefault="00C30529" w:rsidP="00C30529">
      <w:pPr>
        <w:pStyle w:val="Heading4"/>
      </w:pPr>
      <w:r>
        <w:t>The Doxology</w:t>
      </w:r>
    </w:p>
    <w:p w:rsidR="00495F1A" w:rsidRDefault="00495F1A" w:rsidP="00495F1A">
      <w:pPr>
        <w:pStyle w:val="Heading2"/>
      </w:pPr>
      <w:bookmarkStart w:id="1005" w:name="_Toc410196209"/>
      <w:bookmarkStart w:id="1006" w:name="_Toc410196451"/>
      <w:bookmarkStart w:id="1007" w:name="_Toc410196953"/>
      <w:bookmarkStart w:id="1008" w:name="_Toc428340990"/>
      <w:r>
        <w:lastRenderedPageBreak/>
        <w:t>February</w:t>
      </w:r>
      <w:bookmarkEnd w:id="1005"/>
      <w:bookmarkEnd w:id="1006"/>
      <w:bookmarkEnd w:id="1007"/>
      <w:r w:rsidR="00C30529">
        <w:t xml:space="preserve"> or </w:t>
      </w:r>
      <w:r w:rsidR="00C30529">
        <w:rPr>
          <w:rFonts w:ascii="FreeSerifAvvaShenouda" w:hAnsi="FreeSerifAvvaShenouda" w:cs="FreeSerifAvvaShenouda"/>
        </w:rPr>
        <w:t>Ⲙϣⲓⲣ</w:t>
      </w:r>
      <w:bookmarkEnd w:id="1008"/>
    </w:p>
    <w:p w:rsidR="00495F1A" w:rsidRDefault="00C30529" w:rsidP="00495F1A">
      <w:pPr>
        <w:pStyle w:val="Heading3"/>
      </w:pPr>
      <w:bookmarkStart w:id="1009" w:name="_Toc410196210"/>
      <w:bookmarkStart w:id="1010" w:name="_Toc410196452"/>
      <w:bookmarkStart w:id="1011" w:name="_Toc410196954"/>
      <w:r>
        <w:t xml:space="preserve">February 2 (3): Meshir 8: </w:t>
      </w:r>
      <w:r w:rsidR="00495F1A">
        <w:t>The Entrance into the Temple</w:t>
      </w:r>
      <w:bookmarkEnd w:id="1009"/>
      <w:bookmarkEnd w:id="1010"/>
      <w:bookmarkEnd w:id="1011"/>
    </w:p>
    <w:p w:rsidR="00C30529" w:rsidRDefault="00C30529" w:rsidP="00124ADD">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Glory and praise to</w:t>
            </w:r>
          </w:p>
          <w:p w:rsidR="00124408" w:rsidRDefault="00124408" w:rsidP="00124408">
            <w:pPr>
              <w:pStyle w:val="EngHang"/>
            </w:pPr>
            <w:r>
              <w:t>Our Lord Jesus Christ,</w:t>
            </w:r>
          </w:p>
          <w:p w:rsidR="00124408" w:rsidRDefault="00124408" w:rsidP="00124408">
            <w:pPr>
              <w:pStyle w:val="EngHang"/>
            </w:pPr>
            <w:r>
              <w:t>And His good Father,</w:t>
            </w:r>
          </w:p>
          <w:p w:rsidR="00124408" w:rsidRDefault="00124408" w:rsidP="00124408">
            <w:pPr>
              <w:pStyle w:val="EngHangEnd"/>
            </w:pPr>
            <w:r>
              <w:t>And the Spirit, the Paraclete.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Ⲁⲡⲉⲛⲟ̄ⲥ̄ Ⲓⲏ̄ⲥ̄ Ⲡⲭ̄ⲥ̄:</w:t>
            </w:r>
          </w:p>
          <w:p w:rsidR="00124408" w:rsidRDefault="00124408" w:rsidP="00124408">
            <w:pPr>
              <w:pStyle w:val="CopticVersemulti-line"/>
            </w:pPr>
            <w:r>
              <w:t>ⲡⲓⲱⲟⲩ ⲫⲱϥ ⲛⲉⲙ ⲡⲓϩⲯⲙⲛⲟⲥ:</w:t>
            </w:r>
          </w:p>
          <w:p w:rsidR="00124408" w:rsidRDefault="00124408" w:rsidP="00124408">
            <w:pPr>
              <w:pStyle w:val="CopticVersemulti-line"/>
            </w:pPr>
            <w:r>
              <w:t>ⲛⲉⲙ Ⲡⲉϥⲓⲱⲧ ⲛ̀ⲁ̀ⲅⲁⲱⲟⲥ:</w:t>
            </w:r>
          </w:p>
          <w:p w:rsidR="00124408" w:rsidRPr="00C35319" w:rsidRDefault="00124408" w:rsidP="00124408">
            <w:pPr>
              <w:pStyle w:val="CopticHangingVerse"/>
            </w:pPr>
            <w:r>
              <w:t>ⲛⲉⲙ Ⲡⲓⲡ̄ⲛ̄ⲁ̄ ⲙ̀ⲡⲁⲣⲁⲕⲗⲏⲧⲟⲛ.</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He entered the holy Temple</w:t>
            </w:r>
          </w:p>
          <w:p w:rsidR="00124408" w:rsidRDefault="00124408" w:rsidP="00124408">
            <w:pPr>
              <w:pStyle w:val="EngHang"/>
            </w:pPr>
            <w:r>
              <w:t>In His mother’s arms</w:t>
            </w:r>
          </w:p>
          <w:p w:rsidR="00124408" w:rsidRDefault="00124408" w:rsidP="00124408">
            <w:pPr>
              <w:pStyle w:val="EngHang"/>
            </w:pPr>
            <w:r>
              <w:t>Forty days</w:t>
            </w:r>
          </w:p>
          <w:p w:rsidR="00124408" w:rsidRDefault="00124408" w:rsidP="00124408">
            <w:pPr>
              <w:pStyle w:val="EngHangEnd"/>
            </w:pPr>
            <w:r>
              <w:t>After His holy birth.</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Ⲓ̀</w:t>
            </w:r>
            <w:r w:rsidR="008D6DBB">
              <w:t xml:space="preserve"> </w:t>
            </w:r>
            <w:r>
              <w:t xml:space="preserve"> ⲉ̀ϧⲟⲩⲛ ⲉ̀ⲡⲓⲉⲣⲫⲉⲓ ⲉ̄ⲑ̄ⲩ̄:</w:t>
            </w:r>
          </w:p>
          <w:p w:rsidR="00124408" w:rsidRDefault="00124408" w:rsidP="00124408">
            <w:pPr>
              <w:pStyle w:val="CopticVersemulti-line"/>
            </w:pPr>
            <w:r>
              <w:t>ⲉ̀ϫⲉⲛ ⲛⲉⲛϫⲓϫ ⲛ̀ⲧⲉϥⲙⲁⲩ:</w:t>
            </w:r>
          </w:p>
          <w:p w:rsidR="00124408" w:rsidRDefault="00124408" w:rsidP="00124408">
            <w:pPr>
              <w:pStyle w:val="CopticVersemulti-line"/>
            </w:pPr>
            <w:r>
              <w:t>ⲙⲉⲛⲉⲛⲥⲁ ϩ̀ⲙⲉ ⲛ̀ⲉ̀ϩⲟⲟⲩ:</w:t>
            </w:r>
          </w:p>
          <w:p w:rsidR="00124408" w:rsidRDefault="00124408" w:rsidP="008D6DBB">
            <w:pPr>
              <w:pStyle w:val="CopticHangingVerse"/>
            </w:pPr>
            <w:r>
              <w:t>ⲙ̀ⲡⲉϥϫⲓⲛⲙⲓⲥⲓ ⲉ̄ⲑ̄ⲩ̄.</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The righteous Joseph came</w:t>
            </w:r>
          </w:p>
          <w:p w:rsidR="00124408" w:rsidRDefault="00124408" w:rsidP="00124408">
            <w:pPr>
              <w:pStyle w:val="EngHang"/>
            </w:pPr>
            <w:r>
              <w:t>With Mary the Mother of Christ.</w:t>
            </w:r>
          </w:p>
          <w:p w:rsidR="00124408" w:rsidRDefault="00124408" w:rsidP="00124408">
            <w:pPr>
              <w:pStyle w:val="EngHang"/>
            </w:pPr>
            <w:r>
              <w:t>They fulfilled the Law</w:t>
            </w:r>
          </w:p>
          <w:p w:rsidR="00124408" w:rsidRDefault="00124408" w:rsidP="00124408">
            <w:pPr>
              <w:pStyle w:val="EngHangEnd"/>
            </w:pPr>
            <w:r>
              <w:t xml:space="preserve">For the </w:t>
            </w:r>
            <w:r w:rsidRPr="00124408">
              <w:t>child</w:t>
            </w:r>
            <w:r>
              <w:t xml:space="preserve"> Jesus, the Saviour.</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Ⲁϥⲓ̀ ⲛ̀ϫⲉ Ⲓⲱⲥⲏⲫ ⲡⲓⲇⲓⲕⲉⲟⲥ:</w:t>
            </w:r>
          </w:p>
          <w:p w:rsidR="00124408" w:rsidRDefault="00124408" w:rsidP="00124408">
            <w:pPr>
              <w:pStyle w:val="CopticVersemulti-line"/>
            </w:pPr>
            <w:r>
              <w:t>ⲛⲉⲙ Ⲙⲁⲣⲓⲁ ⲑ̀ⲙⲁⲩ ⲙ̀Ⲡⲭ̄ⲥ̄:</w:t>
            </w:r>
          </w:p>
          <w:p w:rsidR="00124408" w:rsidRDefault="00124408" w:rsidP="00124408">
            <w:pPr>
              <w:pStyle w:val="CopticVersemulti-line"/>
            </w:pPr>
            <w:r>
              <w:t>ⲁⲩⲑⲁⲙⲓⲟ̀ ⲙ̀ⲡ̀ϫⲱⲕ ⲙ̀ⲡⲓⲛⲟⲙⲟⲥ:</w:t>
            </w:r>
          </w:p>
          <w:p w:rsidR="00124408" w:rsidRDefault="00124408" w:rsidP="008D6DBB">
            <w:pPr>
              <w:pStyle w:val="CopticHangingVerse"/>
            </w:pPr>
            <w:r>
              <w:t>ⲉⲑⲃⲉ ⲡⲓⲁ̀ⲗⲟⲩ ⲛ̀ⲥⲱⲧⲏⲣ Ⲓⲏ̄ⲥ̄.</w:t>
            </w:r>
          </w:p>
        </w:tc>
      </w:tr>
      <w:tr w:rsidR="00124408" w:rsidTr="00124408">
        <w:trPr>
          <w:cantSplit/>
          <w:jc w:val="center"/>
        </w:trPr>
        <w:tc>
          <w:tcPr>
            <w:tcW w:w="288" w:type="dxa"/>
          </w:tcPr>
          <w:p w:rsidR="00124408" w:rsidRDefault="00124408" w:rsidP="00124408">
            <w:pPr>
              <w:pStyle w:val="CopticCross"/>
            </w:pPr>
            <w:r w:rsidRPr="00FB5ACB">
              <w:t>¿</w:t>
            </w:r>
          </w:p>
        </w:tc>
        <w:tc>
          <w:tcPr>
            <w:tcW w:w="3960" w:type="dxa"/>
          </w:tcPr>
          <w:p w:rsidR="00124408" w:rsidRDefault="00124408" w:rsidP="00124408">
            <w:pPr>
              <w:pStyle w:val="EngHang"/>
            </w:pPr>
            <w:r>
              <w:t>Simeon the priest carried Him</w:t>
            </w:r>
          </w:p>
          <w:p w:rsidR="00124408" w:rsidRDefault="00124408" w:rsidP="00124408">
            <w:pPr>
              <w:pStyle w:val="EngHang"/>
            </w:pPr>
            <w:r>
              <w:t>In his holy hands,</w:t>
            </w:r>
          </w:p>
          <w:p w:rsidR="00124408" w:rsidRDefault="00124408" w:rsidP="00124408">
            <w:pPr>
              <w:pStyle w:val="EngHang"/>
            </w:pPr>
            <w:r>
              <w:t>And praised Christ the King,</w:t>
            </w:r>
          </w:p>
          <w:p w:rsidR="00124408" w:rsidRDefault="00124408" w:rsidP="00124408">
            <w:pPr>
              <w:pStyle w:val="EngHangEnd"/>
            </w:pPr>
            <w:r>
              <w:t>Likewise saying,</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Ⲁϥⲟⲗϥ ⲛ̀ϫⲉ Ⲥⲩⲙⲉⲱⲛ ⲡⲓⲟⲩⲏⲃ:</w:t>
            </w:r>
          </w:p>
          <w:p w:rsidR="00124408" w:rsidRDefault="00124408" w:rsidP="00124408">
            <w:pPr>
              <w:pStyle w:val="CopticVersemulti-line"/>
            </w:pPr>
            <w:r>
              <w:t>ⲉ̀ϫⲉⲛ ⲛⲉϥϫⲓϫ ⲉ̄ⲑ̄ⲩ̄:</w:t>
            </w:r>
          </w:p>
          <w:p w:rsidR="00124408" w:rsidRDefault="00124408" w:rsidP="00124408">
            <w:pPr>
              <w:pStyle w:val="CopticVersemulti-line"/>
            </w:pPr>
            <w:r>
              <w:t>ⲟⲩⲟϩ ⲁϥϩⲱⲥ ⲉ̀ⲡ̀ⲟⲩⲣⲟ Ⲡⲭ̄ⲥ̄:</w:t>
            </w:r>
          </w:p>
          <w:p w:rsidR="00124408" w:rsidRDefault="00124408" w:rsidP="008D6DBB">
            <w:pPr>
              <w:pStyle w:val="CopticHangingVerse"/>
            </w:pPr>
            <w:r>
              <w:t>ⲙ̀ⲡⲁⲓⲡⲏϯ ⲉϥϫⲱ ⲙ̀ⲙⲟⲥ.</w:t>
            </w:r>
          </w:p>
        </w:tc>
      </w:tr>
      <w:tr w:rsidR="00124408" w:rsidTr="00124408">
        <w:trPr>
          <w:cantSplit/>
          <w:jc w:val="center"/>
        </w:trPr>
        <w:tc>
          <w:tcPr>
            <w:tcW w:w="288" w:type="dxa"/>
          </w:tcPr>
          <w:p w:rsidR="00124408" w:rsidRDefault="00124408" w:rsidP="00124408">
            <w:pPr>
              <w:pStyle w:val="CopticCross"/>
            </w:pPr>
          </w:p>
        </w:tc>
        <w:tc>
          <w:tcPr>
            <w:tcW w:w="3960" w:type="dxa"/>
          </w:tcPr>
          <w:p w:rsidR="00124408" w:rsidRDefault="00124408" w:rsidP="00124408">
            <w:pPr>
              <w:pStyle w:val="EngHang"/>
            </w:pPr>
            <w:r>
              <w:t>“Lord, now you are letting Your servant depart</w:t>
            </w:r>
          </w:p>
          <w:p w:rsidR="00124408" w:rsidRDefault="00124408" w:rsidP="00124408">
            <w:pPr>
              <w:pStyle w:val="EngHang"/>
            </w:pPr>
            <w:r>
              <w:t>In peace according to Your word,</w:t>
            </w:r>
          </w:p>
          <w:p w:rsidR="00124408" w:rsidRDefault="00124408" w:rsidP="00124408">
            <w:pPr>
              <w:pStyle w:val="EngHang"/>
            </w:pPr>
            <w:r>
              <w:t>For my eyes have seen Your salvation,</w:t>
            </w:r>
          </w:p>
          <w:p w:rsidR="00124408" w:rsidRPr="0097766E" w:rsidRDefault="00124408" w:rsidP="00124408">
            <w:pPr>
              <w:pStyle w:val="EngHangEnd"/>
            </w:pPr>
            <w:r>
              <w:t>Which You have prepared before the face of all people.</w:t>
            </w:r>
          </w:p>
        </w:tc>
        <w:tc>
          <w:tcPr>
            <w:tcW w:w="288" w:type="dxa"/>
          </w:tcPr>
          <w:p w:rsidR="00124408" w:rsidRDefault="00124408" w:rsidP="00124408"/>
        </w:tc>
        <w:tc>
          <w:tcPr>
            <w:tcW w:w="288" w:type="dxa"/>
          </w:tcPr>
          <w:p w:rsidR="00124408" w:rsidRDefault="00124408" w:rsidP="00124408">
            <w:pPr>
              <w:pStyle w:val="CopticCross"/>
            </w:pPr>
          </w:p>
        </w:tc>
        <w:tc>
          <w:tcPr>
            <w:tcW w:w="3960" w:type="dxa"/>
          </w:tcPr>
          <w:p w:rsidR="00124408" w:rsidRDefault="00124408" w:rsidP="00124408">
            <w:pPr>
              <w:pStyle w:val="CopticVersemulti-line"/>
            </w:pPr>
            <w:r>
              <w:t>Ϯⲛⲟⲩ ⲛⲁⲛⲏⲃ ⲭ̀ⲛⲁⲭⲁ ⲡⲉⲕⲃⲱⲕ:</w:t>
            </w:r>
          </w:p>
          <w:p w:rsidR="00124408" w:rsidRDefault="00124408" w:rsidP="00124408">
            <w:pPr>
              <w:pStyle w:val="CopticVersemulti-line"/>
            </w:pPr>
            <w:r>
              <w:t>ⲉ̀ⲃⲟⲗ ϧⲉⲛ ⲟⲩϩⲓⲣⲏⲛⲏ ⲕⲁⲧⲁ ⲡⲉⲕⲥⲁϫⲓ:</w:t>
            </w:r>
          </w:p>
          <w:p w:rsidR="00124408" w:rsidRDefault="00124408" w:rsidP="00124408">
            <w:pPr>
              <w:pStyle w:val="CopticVersemulti-line"/>
            </w:pPr>
            <w:r>
              <w:t>ϫⲉ ⲁⲩⲛⲁⲩ ⲛ̀ϫⲉ ⲛⲁⲃⲁⲗ ⲉ̀ⲡⲉⲕⲛⲟⲏⲉⲙ:</w:t>
            </w:r>
          </w:p>
          <w:p w:rsidR="00124408" w:rsidRDefault="00124408" w:rsidP="008D6DBB">
            <w:pPr>
              <w:pStyle w:val="CopticHangingVerse"/>
            </w:pPr>
            <w:r>
              <w:t>ⲫⲏⲉ̀ⲧⲁⲕⲥⲉⲃⲧⲱⲧϥ ⲙ̀ⲡⲉⲙ̀ⲑⲟ ⲛ̀ⲛⲓⲗⲁⲟⲥ.</w:t>
            </w:r>
          </w:p>
        </w:tc>
      </w:tr>
      <w:tr w:rsidR="00124408" w:rsidTr="00124408">
        <w:trPr>
          <w:cantSplit/>
          <w:jc w:val="center"/>
        </w:trPr>
        <w:tc>
          <w:tcPr>
            <w:tcW w:w="288" w:type="dxa"/>
          </w:tcPr>
          <w:p w:rsidR="00124408" w:rsidRDefault="00124408" w:rsidP="00124408">
            <w:pPr>
              <w:pStyle w:val="CopticCross"/>
            </w:pPr>
            <w:r w:rsidRPr="00FB5ACB">
              <w:lastRenderedPageBreak/>
              <w:t>¿</w:t>
            </w:r>
          </w:p>
        </w:tc>
        <w:tc>
          <w:tcPr>
            <w:tcW w:w="3960" w:type="dxa"/>
          </w:tcPr>
          <w:p w:rsidR="00124408" w:rsidRDefault="00124408" w:rsidP="00124408">
            <w:pPr>
              <w:pStyle w:val="EngHang"/>
            </w:pPr>
            <w:r>
              <w:t>We praise Him and glorify Him,</w:t>
            </w:r>
          </w:p>
          <w:p w:rsidR="00124408" w:rsidRDefault="00124408" w:rsidP="00124408">
            <w:pPr>
              <w:pStyle w:val="EngHang"/>
            </w:pPr>
            <w:r>
              <w:t>And exalt Him above all</w:t>
            </w:r>
          </w:p>
          <w:p w:rsidR="00124408" w:rsidRDefault="00124408" w:rsidP="00124408">
            <w:pPr>
              <w:pStyle w:val="EngHang"/>
            </w:pPr>
            <w:r>
              <w:t>As a Good One and a Lover of mankind.</w:t>
            </w:r>
          </w:p>
          <w:p w:rsidR="00124408" w:rsidRDefault="00124408" w:rsidP="00124408">
            <w:pPr>
              <w:pStyle w:val="EngHangEnd"/>
            </w:pPr>
            <w:r>
              <w:t>Have mercy on us according to Your great mercy.</w:t>
            </w:r>
          </w:p>
        </w:tc>
        <w:tc>
          <w:tcPr>
            <w:tcW w:w="288" w:type="dxa"/>
          </w:tcPr>
          <w:p w:rsidR="00124408" w:rsidRDefault="00124408" w:rsidP="00124408"/>
        </w:tc>
        <w:tc>
          <w:tcPr>
            <w:tcW w:w="288" w:type="dxa"/>
          </w:tcPr>
          <w:p w:rsidR="00124408" w:rsidRDefault="00124408" w:rsidP="00124408">
            <w:pPr>
              <w:pStyle w:val="CopticCross"/>
            </w:pPr>
            <w:r w:rsidRPr="00FB5ACB">
              <w:t>¿</w:t>
            </w:r>
          </w:p>
        </w:tc>
        <w:tc>
          <w:tcPr>
            <w:tcW w:w="3960" w:type="dxa"/>
          </w:tcPr>
          <w:p w:rsidR="00124408" w:rsidRDefault="00124408" w:rsidP="00124408">
            <w:pPr>
              <w:pStyle w:val="CopticVersemulti-line"/>
            </w:pPr>
            <w:r>
              <w:t>Ⲧⲉⲛϩⲱⲥ ⲉ̀ⲣⲟϥ ⲧⲉⲛϯⲱ̀ⲟⲩ ⲛⲁϥ:</w:t>
            </w:r>
          </w:p>
          <w:p w:rsidR="00124408" w:rsidRDefault="00124408" w:rsidP="00124408">
            <w:pPr>
              <w:pStyle w:val="CopticVersemulti-line"/>
            </w:pPr>
            <w:r>
              <w:t>ⲧⲉⲛⲉⲣϩⲟⲩⲟ̀ ϭⲓⲥⲓ ⲙ̀ⲙⲟϥ:</w:t>
            </w:r>
          </w:p>
          <w:p w:rsidR="00124408" w:rsidRDefault="00124408" w:rsidP="00124408">
            <w:pPr>
              <w:pStyle w:val="CopticVersemulti-line"/>
            </w:pPr>
            <w:r>
              <w:t>ϩⲱⲥ ⲁ̀ⲅⲁⲑⲟⲥ ⲟⲩⲟϩ ⲙ̀ⲙⲁⲓⲣⲱⲙⲓ:</w:t>
            </w:r>
          </w:p>
          <w:p w:rsidR="00124408" w:rsidRDefault="00124408" w:rsidP="008D6DBB">
            <w:pPr>
              <w:pStyle w:val="CopticHangingVerse"/>
            </w:pPr>
            <w:r>
              <w:t>ⲛⲁⲓ ⲛⲁⲛ ⲕⲁⲧⲁ ⲡⲉⲕⲛⲓϣϯ ⲛ̀ⲛⲁⲓ.</w:t>
            </w:r>
          </w:p>
        </w:tc>
      </w:tr>
    </w:tbl>
    <w:p w:rsidR="00C30529" w:rsidRDefault="00C30529" w:rsidP="008D6DBB">
      <w:pPr>
        <w:pStyle w:val="Heading4"/>
      </w:pPr>
      <w:r>
        <w:t>The Psali Adam</w:t>
      </w:r>
      <w:r w:rsidR="008D6DBB">
        <w:t xml:space="preserve"> and Batos</w:t>
      </w:r>
    </w:p>
    <w:p w:rsidR="008D6DBB" w:rsidRDefault="008D6DBB" w:rsidP="008D6DBB">
      <w:r>
        <w:t>See the Psali for the Feast of the Circumcision on Page ###</w:t>
      </w:r>
    </w:p>
    <w:p w:rsidR="00DD5136" w:rsidRDefault="00DD5136" w:rsidP="00DD5136">
      <w:pPr>
        <w:pStyle w:val="Heading3"/>
      </w:pPr>
      <w:r>
        <w:t>February 6 (7) / Meshir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bookmarkStart w:id="1012" w:name="_GoBack"/>
      <w:bookmarkEnd w:id="1012"/>
      <w:r>
        <w:t xml:space="preserve">September </w:t>
      </w:r>
      <w:r>
        <w:t>15</w:t>
      </w:r>
      <w:r>
        <w:t xml:space="preserve"> (</w:t>
      </w:r>
      <w:r>
        <w:t>16</w:t>
      </w:r>
      <w:r>
        <w:t xml:space="preserve">) / </w:t>
      </w:r>
      <w:r>
        <w:t>Meshir</w:t>
      </w:r>
      <w:r>
        <w:t xml:space="preserve"> 21: Commemoration of the Theotokos</w:t>
      </w:r>
    </w:p>
    <w:p w:rsidR="005329C1" w:rsidRPr="008D6DBB" w:rsidRDefault="005329C1" w:rsidP="00DD5136">
      <w:pPr>
        <w:pStyle w:val="Rubric"/>
      </w:pPr>
      <w:r>
        <w:t>See the Doxologies, Psali</w:t>
      </w:r>
      <w:r>
        <w:t>, and Theotokia for the Virgin.</w:t>
      </w:r>
    </w:p>
    <w:p w:rsidR="00495F1A" w:rsidRPr="00C30529" w:rsidRDefault="00495F1A" w:rsidP="00495F1A">
      <w:pPr>
        <w:pStyle w:val="Heading2"/>
        <w:rPr>
          <w:lang w:val="en-US"/>
        </w:rPr>
      </w:pPr>
      <w:bookmarkStart w:id="1013" w:name="_Toc410196211"/>
      <w:bookmarkStart w:id="1014" w:name="_Toc410196453"/>
      <w:bookmarkStart w:id="1015" w:name="_Toc410196955"/>
      <w:bookmarkStart w:id="1016" w:name="_Toc428340991"/>
      <w:r>
        <w:lastRenderedPageBreak/>
        <w:t>March</w:t>
      </w:r>
      <w:bookmarkEnd w:id="1013"/>
      <w:bookmarkEnd w:id="1014"/>
      <w:bookmarkEnd w:id="1015"/>
      <w:r w:rsidR="00C30529">
        <w:t xml:space="preserve"> or </w:t>
      </w:r>
      <w:r w:rsidR="00C30529">
        <w:rPr>
          <w:rFonts w:ascii="FreeSerifAvvaShenouda" w:hAnsi="FreeSerifAvvaShenouda" w:cs="FreeSerifAvvaShenouda"/>
        </w:rPr>
        <w:t>Ⲡⲁⲣⲙϩⲟⲧⲡ</w:t>
      </w:r>
      <w:bookmarkEnd w:id="1016"/>
    </w:p>
    <w:p w:rsidR="00495F1A" w:rsidRDefault="00C30529" w:rsidP="00495F1A">
      <w:pPr>
        <w:pStyle w:val="Heading3"/>
      </w:pPr>
      <w:bookmarkStart w:id="1017" w:name="_Toc410196212"/>
      <w:bookmarkStart w:id="1018" w:name="_Toc410196454"/>
      <w:bookmarkStart w:id="1019" w:name="_Toc410196956"/>
      <w:r>
        <w:t xml:space="preserve">March 6 / Phamenoth 10: </w:t>
      </w:r>
      <w:r w:rsidR="00495F1A">
        <w:t>The Finding of the Holy Cross</w:t>
      </w:r>
      <w:bookmarkEnd w:id="1017"/>
      <w:bookmarkEnd w:id="1018"/>
      <w:bookmarkEnd w:id="1019"/>
    </w:p>
    <w:p w:rsidR="00C30529" w:rsidRDefault="00C30529" w:rsidP="00C30529">
      <w:pPr>
        <w:pStyle w:val="Rubric"/>
      </w:pPr>
      <w:r>
        <w:t>See the Principle Feast on September 14 (15) / Tho-out 17, page ##.</w:t>
      </w:r>
    </w:p>
    <w:p w:rsidR="00DD5136" w:rsidRDefault="00DD5136" w:rsidP="00DD5136">
      <w:pPr>
        <w:pStyle w:val="Heading3"/>
      </w:pPr>
      <w:r>
        <w:t>March 8 / Phamenoth</w:t>
      </w:r>
      <w:r w:rsidR="005329C1">
        <w:t xml:space="preserve"> 12</w:t>
      </w:r>
      <w:r>
        <w:t>: Commemoration of Archangel Michael</w:t>
      </w:r>
    </w:p>
    <w:p w:rsidR="00DD5136" w:rsidRPr="00C30529" w:rsidRDefault="00DD5136" w:rsidP="00C30529">
      <w:pPr>
        <w:pStyle w:val="Rubric"/>
      </w:pPr>
      <w:r>
        <w:t>See the Feast of Archangel Michael on November 8 (9) / Athor 12, page ##.</w:t>
      </w:r>
    </w:p>
    <w:p w:rsidR="005329C1" w:rsidRDefault="005329C1" w:rsidP="005329C1">
      <w:pPr>
        <w:pStyle w:val="Heading3"/>
      </w:pPr>
      <w:bookmarkStart w:id="1020" w:name="_Toc410196213"/>
      <w:bookmarkStart w:id="1021" w:name="_Toc410196455"/>
      <w:bookmarkStart w:id="1022" w:name="_Toc410196957"/>
      <w:r>
        <w:t>March</w:t>
      </w:r>
      <w:r>
        <w:t xml:space="preserve"> </w:t>
      </w:r>
      <w:r>
        <w:t>17</w:t>
      </w:r>
      <w:r>
        <w:t xml:space="preserve"> / </w:t>
      </w:r>
      <w:r>
        <w:t>Phamenoth</w:t>
      </w:r>
      <w:r>
        <w:t xml:space="preserve"> 21: Commemoration of the Theotokos</w:t>
      </w:r>
    </w:p>
    <w:p w:rsidR="005329C1" w:rsidRDefault="005329C1" w:rsidP="005329C1">
      <w:pPr>
        <w:pStyle w:val="Rubric"/>
      </w:pPr>
      <w:r>
        <w:t>See the Doxologies, Psali</w:t>
      </w:r>
      <w:r>
        <w:t>, and Theotokia for the Virgin.</w:t>
      </w:r>
    </w:p>
    <w:p w:rsidR="00C30529" w:rsidRDefault="00C30529" w:rsidP="00C30529">
      <w:pPr>
        <w:pStyle w:val="Heading3"/>
      </w:pPr>
      <w:r>
        <w:t>March 23 / Phamenoth 27: St. Macarius the Great</w:t>
      </w:r>
    </w:p>
    <w:p w:rsidR="00C30529" w:rsidRPr="00C30529" w:rsidRDefault="00C30529" w:rsidP="00C30529">
      <w:pPr>
        <w:pStyle w:val="Heading4"/>
      </w:pPr>
      <w:r>
        <w:t>The Doxology</w:t>
      </w:r>
    </w:p>
    <w:p w:rsidR="00495F1A" w:rsidRDefault="00C30529" w:rsidP="00495F1A">
      <w:pPr>
        <w:pStyle w:val="Heading3"/>
      </w:pPr>
      <w:r>
        <w:t xml:space="preserve">March 25 / Phamenoth 29: </w:t>
      </w:r>
      <w:r w:rsidR="00495F1A">
        <w:t>Annunciation</w:t>
      </w:r>
      <w:bookmarkEnd w:id="1020"/>
      <w:bookmarkEnd w:id="1021"/>
      <w:bookmarkEnd w:id="1022"/>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Father looked from heaven</w:t>
            </w:r>
          </w:p>
          <w:p w:rsidR="008D6DBB" w:rsidRDefault="008D6DBB" w:rsidP="008D6DBB">
            <w:pPr>
              <w:pStyle w:val="EngHang"/>
            </w:pPr>
            <w:r>
              <w:t>Upon the inhabitants of the earth</w:t>
            </w:r>
          </w:p>
          <w:p w:rsidR="008D6DBB" w:rsidRDefault="008D6DBB" w:rsidP="008D6DBB">
            <w:pPr>
              <w:pStyle w:val="EngHang"/>
            </w:pPr>
            <w:r>
              <w:t>And found no one to resemble</w:t>
            </w:r>
          </w:p>
          <w:p w:rsidR="008D6DBB" w:rsidRDefault="008D6DBB" w:rsidP="008D6DBB">
            <w:pPr>
              <w:pStyle w:val="EngHangEnd"/>
            </w:pPr>
            <w:r>
              <w:t>The Virgin Mary.</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Ⲁⲫⲓⲱⲧ ϫⲟⲩϣⲧ ⲉ̀ⲃⲟⲗ ϧⲉⲛ ⲧ̀ⲫⲉ:</w:t>
            </w:r>
          </w:p>
          <w:p w:rsidR="008D6DBB" w:rsidRDefault="008D6DBB" w:rsidP="008D6DBB">
            <w:pPr>
              <w:pStyle w:val="CopticVersemulti-line"/>
            </w:pPr>
            <w:r>
              <w:t>ⲉ̀ϫⲉⲛ ⲛⲏⲉⲧϣⲟⲡ ϩⲓϫⲉⲛ ⲡⲓⲕⲁⲏⲓ:</w:t>
            </w:r>
          </w:p>
          <w:p w:rsidR="008D6DBB" w:rsidRDefault="008D6DBB" w:rsidP="008D6DBB">
            <w:pPr>
              <w:pStyle w:val="CopticVersemulti-line"/>
            </w:pPr>
            <w:r>
              <w:t>ⲙ̀ⲡⲉϥϫⲉⲙ ⲫⲏⲉⲧⲟ̀ⲛⲓ ⲙ̀ⲙⲟⲥ:</w:t>
            </w:r>
          </w:p>
          <w:p w:rsidR="008D6DBB" w:rsidRPr="00C35319" w:rsidRDefault="008D6DBB" w:rsidP="008D6DBB">
            <w:pPr>
              <w:pStyle w:val="CopticHangingVerse"/>
            </w:pPr>
            <w:r>
              <w:t>ⲙ̀Ⲙⲁⲣⲓⲁ ϯⲡⲁⲣⲑⲉⲛⲟⲥ.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He the great Archangel</w:t>
            </w:r>
          </w:p>
          <w:p w:rsidR="008D6DBB" w:rsidRDefault="008D6DBB" w:rsidP="008D6DBB">
            <w:pPr>
              <w:pStyle w:val="EngHang"/>
            </w:pPr>
            <w:r>
              <w:t>Gabriel to her.</w:t>
            </w:r>
          </w:p>
          <w:p w:rsidR="008D6DBB" w:rsidRDefault="008D6DBB" w:rsidP="008D6DBB">
            <w:pPr>
              <w:pStyle w:val="EngHang"/>
            </w:pPr>
            <w:r>
              <w:t>He evangelized her,</w:t>
            </w:r>
          </w:p>
          <w:p w:rsidR="008D6DBB" w:rsidRDefault="008D6DBB" w:rsidP="008D6DBB">
            <w:pPr>
              <w:pStyle w:val="EngHangEnd"/>
            </w:pPr>
            <w:r>
              <w:t>Joyfully proclaiming,</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Ⲁϥⲟⲩⲱⲣⲡ ϣⲁⲣⲟⲥ ⲛ̀Ⲅⲁⲃⲣⲓⲏⲗ:</w:t>
            </w:r>
          </w:p>
          <w:p w:rsidR="008D6DBB" w:rsidRDefault="008D6DBB" w:rsidP="008D6DBB">
            <w:pPr>
              <w:pStyle w:val="CopticVersemulti-line"/>
            </w:pPr>
            <w:r>
              <w:t>ⲡⲓⲛⲓϣϯ ⲛ̀ⲁⲣⲝⲏⲁⲅⲅⲉⲗⲟⲥ:</w:t>
            </w:r>
          </w:p>
          <w:p w:rsidR="008D6DBB" w:rsidRDefault="008D6DBB" w:rsidP="008D6DBB">
            <w:pPr>
              <w:pStyle w:val="CopticVersemulti-line"/>
            </w:pPr>
            <w:r>
              <w:t>ⲁϥϩⲓϣⲉⲛⲛⲟⲩϥⲓ ⲛⲁⲥ ⲛ̀ⲟⲩⲣⲁϣⲓ:</w:t>
            </w:r>
          </w:p>
          <w:p w:rsidR="008D6DBB" w:rsidRDefault="008D6DBB" w:rsidP="008D6DBB">
            <w:pPr>
              <w:pStyle w:val="CopticHangingVerse"/>
            </w:pPr>
            <w:r>
              <w:t>ⲙ̀ⲡⲁⲓⲣⲏϯ ⲉϥϫⲱ ⲙ̀ⲙⲟⲥ.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“Hail to you, O full of grace:</w:t>
            </w:r>
          </w:p>
          <w:p w:rsidR="008D6DBB" w:rsidRDefault="008D6DBB" w:rsidP="008D6DBB">
            <w:pPr>
              <w:pStyle w:val="EngHang"/>
            </w:pPr>
            <w:r>
              <w:t>The Lord is with you.</w:t>
            </w:r>
          </w:p>
          <w:p w:rsidR="008D6DBB" w:rsidRDefault="008D6DBB" w:rsidP="008D6DBB">
            <w:pPr>
              <w:pStyle w:val="EngHang"/>
            </w:pPr>
            <w:r>
              <w:t>You have found grace</w:t>
            </w:r>
          </w:p>
          <w:p w:rsidR="008D6DBB" w:rsidRDefault="008D6DBB" w:rsidP="008D6DBB">
            <w:pPr>
              <w:pStyle w:val="EngHangEnd"/>
            </w:pPr>
            <w:r>
              <w:t>With God the Father.</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Ⲭⲉⲣⲉ ⲑⲏⲉⲑⲙⲉϩ ⲛ̀ϩ̀ⲙⲟⲧ:</w:t>
            </w:r>
          </w:p>
          <w:p w:rsidR="008D6DBB" w:rsidRDefault="008D6DBB" w:rsidP="008D6DBB">
            <w:pPr>
              <w:pStyle w:val="CopticVersemulti-line"/>
            </w:pPr>
            <w:r>
              <w:t>ⲟⲩⲟϩ Ⲡⲟ̄ⲥ̄ ϣⲟⲡ ⲛⲉⲙⲉ:</w:t>
            </w:r>
          </w:p>
          <w:p w:rsidR="008D6DBB" w:rsidRDefault="008D6DBB" w:rsidP="008D6DBB">
            <w:pPr>
              <w:pStyle w:val="CopticVersemulti-line"/>
            </w:pPr>
            <w:r>
              <w:t>ⲁ̀ⲣⲉϫⲓⲙⲓ ⲅⲁⲣ ⲛ̀ⲟⲩϩ̀ⲙⲟⲧ:</w:t>
            </w:r>
          </w:p>
          <w:p w:rsidR="008D6DBB" w:rsidRDefault="008D6DBB" w:rsidP="008D6DBB">
            <w:pPr>
              <w:pStyle w:val="CopticHangingVerse"/>
            </w:pPr>
            <w:r>
              <w:t>ϧⲁⲧⲉⲛ Ⲫϯ Ⲫⲓⲱⲧ.</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Behold, you shall conceive</w:t>
            </w:r>
          </w:p>
          <w:p w:rsidR="008D6DBB" w:rsidRDefault="008D6DBB" w:rsidP="008D6DBB">
            <w:pPr>
              <w:pStyle w:val="EngHang"/>
            </w:pPr>
            <w:r>
              <w:t>And bring forth a son,</w:t>
            </w:r>
          </w:p>
          <w:p w:rsidR="008D6DBB" w:rsidRDefault="008D6DBB" w:rsidP="008D6DBB">
            <w:pPr>
              <w:pStyle w:val="EngHang"/>
            </w:pPr>
            <w:r>
              <w:t>And He shall be called Jesus,</w:t>
            </w:r>
          </w:p>
          <w:p w:rsidR="008D6DBB" w:rsidRDefault="008D6DBB" w:rsidP="008D6DBB">
            <w:pPr>
              <w:pStyle w:val="EngHangEnd"/>
            </w:pPr>
            <w:r>
              <w:t>The Son of the Most High.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Ϩⲏⲡⲡⲉ ⲅⲁⲣ ⲧⲉⲣⲁⲉⲣⲃⲟⲕⲓ:</w:t>
            </w:r>
          </w:p>
          <w:p w:rsidR="008D6DBB" w:rsidRDefault="008D6DBB" w:rsidP="008D6DBB">
            <w:pPr>
              <w:pStyle w:val="CopticVersemulti-line"/>
            </w:pPr>
            <w:r>
              <w:t>ⲟⲩⲟϩ ⲛ̀ⲧⲉⲙⲓⲥⲓ ⲛ̀ⲟⲩϣⲏⲣⲓ:</w:t>
            </w:r>
          </w:p>
          <w:p w:rsidR="008D6DBB" w:rsidRDefault="008D6DBB" w:rsidP="008D6DBB">
            <w:pPr>
              <w:pStyle w:val="CopticVersemulti-line"/>
            </w:pPr>
            <w:r>
              <w:t>ⲉⲩⲉⲙⲟⲩϯ ⲉ̀ⲡⲉϥⲣⲁⲛ ϫⲉ Ⲓⲏ̄ⲥ̄:</w:t>
            </w:r>
          </w:p>
          <w:p w:rsidR="008D6DBB" w:rsidRDefault="008D6DBB" w:rsidP="008D6DBB">
            <w:pPr>
              <w:pStyle w:val="CopticHangingVerse"/>
            </w:pPr>
            <w:r>
              <w:t>Ⲡϣⲏⲣⲓ ⲙ̀ⲫⲏⲉⲧϭⲟⲥⲓ.</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Lord God will give to Him</w:t>
            </w:r>
          </w:p>
          <w:p w:rsidR="008D6DBB" w:rsidRDefault="008D6DBB" w:rsidP="008D6DBB">
            <w:pPr>
              <w:pStyle w:val="EngHang"/>
            </w:pPr>
            <w:r>
              <w:t>The throne of His father David.</w:t>
            </w:r>
          </w:p>
          <w:p w:rsidR="008D6DBB" w:rsidRDefault="008D6DBB" w:rsidP="008D6DBB">
            <w:pPr>
              <w:pStyle w:val="EngHang"/>
            </w:pPr>
            <w:r>
              <w:t>He will reign over the house of Judah</w:t>
            </w:r>
          </w:p>
          <w:p w:rsidR="008D6DBB" w:rsidRPr="00A40E4E" w:rsidRDefault="008D6DBB" w:rsidP="008D6DBB">
            <w:pPr>
              <w:pStyle w:val="EngHangEnd"/>
            </w:pPr>
            <w:r>
              <w:t xml:space="preserve">Forever and ever. </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Ⲉϥⲉ̀ϯ ⲛⲁϥ ⲛ̀ϫⲉ Ⲡⲟ̄ⲥ̄ Ⲫϯ:</w:t>
            </w:r>
          </w:p>
          <w:p w:rsidR="008D6DBB" w:rsidRDefault="008D6DBB" w:rsidP="008D6DBB">
            <w:pPr>
              <w:pStyle w:val="CopticVersemulti-line"/>
            </w:pPr>
            <w:r>
              <w:t>ⲙ̀ⲡⲓⲑ̀ⲣⲟⲛⲟⲥ ⲛ̀ⲧⲉ Ⲇⲩⲓⲇ ⲡⲉϥⲓⲱⲧ:</w:t>
            </w:r>
          </w:p>
          <w:p w:rsidR="008D6DBB" w:rsidRDefault="008D6DBB" w:rsidP="008D6DBB">
            <w:pPr>
              <w:pStyle w:val="CopticVersemulti-line"/>
            </w:pPr>
            <w:r>
              <w:t>ϥ̀ⲛⲁⲉ̀ⲣⲟⲩⲣⲟ ⲉ̀ϫⲉⲛ ⲡ̀ⲏⲓ ⲛ̀Ⲓⲁⲕⲱⲃ:</w:t>
            </w:r>
          </w:p>
          <w:p w:rsidR="008D6DBB" w:rsidRDefault="008D6DBB" w:rsidP="008D6DBB">
            <w:pPr>
              <w:pStyle w:val="CopticHangingVerse"/>
            </w:pPr>
            <w:r>
              <w:t>ϣⲁ ⲉ̀ⲛⲉϩ ⲛ̀ⲧⲉ ⲡⲓⲉ̀ⲛⲉϩ.</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And His eternal Kingdom</w:t>
            </w:r>
          </w:p>
          <w:p w:rsidR="008D6DBB" w:rsidRDefault="008D6DBB" w:rsidP="008D6DBB">
            <w:pPr>
              <w:pStyle w:val="EngHang"/>
            </w:pPr>
            <w:r>
              <w:t>Will have no end,</w:t>
            </w:r>
          </w:p>
          <w:p w:rsidR="008D6DBB" w:rsidRDefault="008D6DBB" w:rsidP="008D6DBB">
            <w:pPr>
              <w:pStyle w:val="EngHang"/>
            </w:pPr>
            <w:r>
              <w:t>And after you bring Him forth</w:t>
            </w:r>
          </w:p>
          <w:p w:rsidR="008D6DBB" w:rsidRDefault="008D6DBB" w:rsidP="008D6DBB">
            <w:pPr>
              <w:pStyle w:val="EngHangEnd"/>
            </w:pPr>
            <w:r>
              <w:t>You will remain a virgin.”</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Ⲟⲟⲩϩ ⲛ̀ⲛⲉ ϧⲁⲉ̀:</w:t>
            </w:r>
          </w:p>
          <w:p w:rsidR="008D6DBB" w:rsidRDefault="008D6DBB" w:rsidP="008D6DBB">
            <w:pPr>
              <w:pStyle w:val="CopticVersemulti-line"/>
            </w:pPr>
            <w:r>
              <w:t>Ϣⲱⲡⲓ ⲛ̀ⲧⲉ ⲧⲉϥⲙⲉⲧⲟⲩⲣⲟ:</w:t>
            </w:r>
          </w:p>
          <w:p w:rsidR="008D6DBB" w:rsidRDefault="008D6DBB" w:rsidP="008D6DBB">
            <w:pPr>
              <w:pStyle w:val="CopticVersemulti-line"/>
            </w:pPr>
            <w:r>
              <w:t>ⲟⲩⲟϩ ⲙⲉⲛⲉⲛⲥⲁ ⲑ̀ⲣⲉⲙⲁⲥϥ:</w:t>
            </w:r>
          </w:p>
          <w:p w:rsidR="008D6DBB" w:rsidRDefault="008D6DBB" w:rsidP="008D6DBB">
            <w:pPr>
              <w:pStyle w:val="CopticHangingVerse"/>
            </w:pPr>
            <w:r>
              <w:t>ⲉ̀ⲣⲉⲟ̀ϩⲓ ⲉ̀ⲣⲉⲟⲓ ⲙ̀ⲡⲁⲣⲑⲉⲛⲟⲥ.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Virgin Mary answered,</w:t>
            </w:r>
          </w:p>
          <w:p w:rsidR="008D6DBB" w:rsidRDefault="008D6DBB" w:rsidP="008D6DBB">
            <w:pPr>
              <w:pStyle w:val="EngHang"/>
            </w:pPr>
            <w:r>
              <w:t>“I am the handmaid of the Lord,</w:t>
            </w:r>
          </w:p>
          <w:p w:rsidR="008D6DBB" w:rsidRDefault="008D6DBB" w:rsidP="008D6DBB">
            <w:pPr>
              <w:pStyle w:val="EngHang"/>
            </w:pPr>
            <w:r>
              <w:t>Be it to me according to your word”,</w:t>
            </w:r>
          </w:p>
          <w:p w:rsidR="008D6DBB" w:rsidRDefault="008D6DBB" w:rsidP="008D6DBB">
            <w:pPr>
              <w:pStyle w:val="EngHangEnd"/>
            </w:pPr>
            <w:r>
              <w:t>And the angel departed.</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Ⲡⲉϫⲉ Ⲙⲁⲣⲓⲁ̀ ϯⲡⲁⲣⲑⲉⲟⲛⲥ:</w:t>
            </w:r>
          </w:p>
          <w:p w:rsidR="008D6DBB" w:rsidRDefault="008D6DBB" w:rsidP="008D6DBB">
            <w:pPr>
              <w:pStyle w:val="CopticVersemulti-line"/>
            </w:pPr>
            <w:r>
              <w:t>Ϫⲉ ⲁ̀ⲛⲟⲕ ⲓⲥ ϯⲃⲱⲕⲓ ⲛ̀ⲧⲉ Ⲡⲟ̄ⲥ̄:</w:t>
            </w:r>
          </w:p>
          <w:p w:rsidR="008D6DBB" w:rsidRDefault="008D6DBB" w:rsidP="008D6DBB">
            <w:pPr>
              <w:pStyle w:val="CopticVersemulti-line"/>
            </w:pPr>
            <w:r>
              <w:t>ⲉⲥⲉ̀ϣⲱⲡⲓ ⲕⲁⲧⲁ ⲡⲉⲕⲥⲁϫⲓ:</w:t>
            </w:r>
          </w:p>
          <w:p w:rsidR="008D6DBB" w:rsidRDefault="008D6DBB" w:rsidP="008D6DBB">
            <w:pPr>
              <w:pStyle w:val="CopticHangingVerse"/>
            </w:pPr>
            <w:r>
              <w:t>ⲁϥϣⲉⲛⲁϥ ⲉ̀ⲃⲟⲗ ⲛ̀ϫⲉ ⲡⲓⲁ̀ⲅⲅⲉⲗⲟⲥ.</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worship You, O Christ,</w:t>
            </w:r>
          </w:p>
          <w:p w:rsidR="008D6DBB" w:rsidRDefault="008D6DBB" w:rsidP="008D6DBB">
            <w:pPr>
              <w:pStyle w:val="EngHang"/>
            </w:pPr>
            <w:r>
              <w:t>For You have loved our race,</w:t>
            </w:r>
          </w:p>
          <w:p w:rsidR="008D6DBB" w:rsidRDefault="008D6DBB" w:rsidP="008D6DBB">
            <w:pPr>
              <w:pStyle w:val="EngHang"/>
            </w:pPr>
            <w:r>
              <w:t>And came to the womb of the Virgin,</w:t>
            </w:r>
          </w:p>
          <w:p w:rsidR="008D6DBB" w:rsidRDefault="008D6DBB" w:rsidP="008D6DBB">
            <w:pPr>
              <w:pStyle w:val="EngHangEnd"/>
            </w:pPr>
            <w:r>
              <w:t>And were incarnate of her.</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Ⲧⲉⲛⲟⲩⲱϣⲧ ⲙ̀ⲙⲟⲕ ⲱ̀ Ⲡⲭ̄ⲥ̄:</w:t>
            </w:r>
          </w:p>
          <w:p w:rsidR="008D6DBB" w:rsidRDefault="008D6DBB" w:rsidP="008D6DBB">
            <w:pPr>
              <w:pStyle w:val="CopticVersemulti-line"/>
            </w:pPr>
            <w:r>
              <w:t>ⲫⲏⲉⲧⲁⲕⲙⲁⲓ ⲙ̀ⲡⲉⲛⲅⲉⲛⲟⲥ:</w:t>
            </w:r>
          </w:p>
          <w:p w:rsidR="008D6DBB" w:rsidRDefault="008D6DBB" w:rsidP="008D6DBB">
            <w:pPr>
              <w:pStyle w:val="CopticVersemulti-line"/>
            </w:pPr>
            <w:r>
              <w:t>ⲁⲕⲓ̀ ⲉ̀ⲑ̀ⲙⲏⲧⲣⲁ ⲛ̀ϯⲡⲁⲣⲑⲉⲛⲟⲥ:</w:t>
            </w:r>
          </w:p>
          <w:p w:rsidR="008D6DBB" w:rsidRDefault="008D6DBB" w:rsidP="008D6DBB">
            <w:pPr>
              <w:pStyle w:val="CopticHangingVerse"/>
            </w:pPr>
            <w:r>
              <w:t>ⲁⲕϭⲓⲥⲁⲣⲝ ⲉ̀ⲃⲟⲗ ⲛ̀ϧⲏⲧⲥ.</w:t>
            </w:r>
          </w:p>
        </w:tc>
      </w:tr>
      <w:tr w:rsidR="008D6DBB" w:rsidTr="00124408">
        <w:trPr>
          <w:cantSplit/>
          <w:jc w:val="center"/>
        </w:trPr>
        <w:tc>
          <w:tcPr>
            <w:tcW w:w="288" w:type="dxa"/>
          </w:tcPr>
          <w:p w:rsidR="008D6DBB" w:rsidRPr="00FB5ACB" w:rsidRDefault="008D6DBB" w:rsidP="00124408">
            <w:pPr>
              <w:pStyle w:val="CopticCross"/>
            </w:pPr>
          </w:p>
        </w:tc>
        <w:tc>
          <w:tcPr>
            <w:tcW w:w="3960" w:type="dxa"/>
          </w:tcPr>
          <w:p w:rsidR="008D6DBB" w:rsidRDefault="008D6DBB" w:rsidP="008D6DBB">
            <w:pPr>
              <w:pStyle w:val="EngHang"/>
            </w:pPr>
            <w:r>
              <w:t>We praise and glorify You,</w:t>
            </w:r>
          </w:p>
          <w:p w:rsidR="008D6DBB" w:rsidRDefault="008D6DBB" w:rsidP="008D6DBB">
            <w:pPr>
              <w:pStyle w:val="EngHang"/>
            </w:pPr>
            <w:r>
              <w:t>And exalt You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Pr="00FB5ACB" w:rsidRDefault="008D6DBB" w:rsidP="00124408">
            <w:pPr>
              <w:pStyle w:val="CopticCross"/>
            </w:pPr>
          </w:p>
        </w:tc>
        <w:tc>
          <w:tcPr>
            <w:tcW w:w="3960" w:type="dxa"/>
          </w:tcPr>
          <w:p w:rsidR="008D6DBB" w:rsidRDefault="008D6DBB" w:rsidP="008D6DBB">
            <w:pPr>
              <w:pStyle w:val="CopticVersemulti-line"/>
            </w:pPr>
            <w:r>
              <w:t>Ⲧⲉⲛϩⲱⲥ ⲉ̀ⲣⲟⲕ ⲧⲉⲛϯⲱⲟⲩ ⲛⲁⲕ:</w:t>
            </w:r>
          </w:p>
          <w:p w:rsidR="008D6DBB" w:rsidRDefault="008D6DBB" w:rsidP="008D6DBB">
            <w:pPr>
              <w:pStyle w:val="CopticVersemulti-line"/>
            </w:pPr>
            <w:r>
              <w:t>ⲧⲉⲛⲉⲣϩⲟⲩⲟ̀ ϭⲓⲥⲓ ⲙ̀ⲙⲟⲕ:</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ⲛ̀ⲛⲁⲓ.</w:t>
            </w:r>
          </w:p>
        </w:tc>
      </w:tr>
    </w:tbl>
    <w:p w:rsidR="00751E7F" w:rsidRDefault="00751E7F" w:rsidP="00751E7F">
      <w:pPr>
        <w:pStyle w:val="Heading4"/>
      </w:pPr>
      <w:bookmarkStart w:id="1023" w:name="_Toc410196214"/>
      <w:bookmarkStart w:id="1024" w:name="_Toc410196456"/>
      <w:bookmarkStart w:id="1025" w:name="_Toc410196958"/>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I have hoped in You,</w:t>
            </w:r>
          </w:p>
          <w:p w:rsidR="00751E7F" w:rsidRDefault="00751E7F" w:rsidP="00751E7F">
            <w:pPr>
              <w:pStyle w:val="EngHang"/>
            </w:pPr>
            <w:r>
              <w:t>O Jesus Christ, the Son of God.</w:t>
            </w:r>
          </w:p>
          <w:p w:rsidR="00751E7F" w:rsidRDefault="00751E7F" w:rsidP="00751E7F">
            <w:pPr>
              <w:pStyle w:val="EngHang"/>
            </w:pPr>
            <w:r>
              <w:t>I have sinned, forgive me,</w:t>
            </w:r>
          </w:p>
          <w:p w:rsidR="00751E7F" w:rsidRDefault="00751E7F" w:rsidP="00751E7F">
            <w:pPr>
              <w:pStyle w:val="EngHangEnd"/>
            </w:pPr>
            <w:r>
              <w:t>For the sake of the Mother of God.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Ⲁⲓⲉⲣϩⲉⲗⲡⲓⲥ ⲉ̀ⲣⲟⲕ:</w:t>
            </w:r>
          </w:p>
          <w:p w:rsidR="00751E7F" w:rsidRDefault="00751E7F" w:rsidP="00751E7F">
            <w:pPr>
              <w:pStyle w:val="CopticVersemulti-line"/>
            </w:pPr>
            <w:r>
              <w:t>ⲱ̀ Ⲓⲏ̄ⲥ̄ Ⲡⲭ̄ⲥ̄ ⲡ̀ϣⲏⲣⲓ ⲙ̀Ⲫϯ:</w:t>
            </w:r>
          </w:p>
          <w:p w:rsidR="00751E7F" w:rsidRDefault="00751E7F" w:rsidP="00751E7F">
            <w:pPr>
              <w:pStyle w:val="CopticVersemulti-line"/>
            </w:pPr>
            <w:r>
              <w:t>ⲁⲓⲉⲣⲛⲟⲃⲓ ⲉ̀ⲣⲟⲕ:</w:t>
            </w:r>
          </w:p>
          <w:p w:rsidR="00751E7F" w:rsidRPr="00C35319" w:rsidRDefault="00751E7F" w:rsidP="00751E7F">
            <w:pPr>
              <w:pStyle w:val="CopticHangingVerse"/>
            </w:pPr>
            <w:r>
              <w:t>ⲭⲱ ⲛⲏⲓ ⲉ̀ⲃⲟⲗ ⲉⲑⲃⲉ ϯⲙⲁⲥⲛⲟⲩϯ.</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Loosen unto me,</w:t>
            </w:r>
          </w:p>
          <w:p w:rsidR="00751E7F" w:rsidRDefault="00751E7F" w:rsidP="00751E7F">
            <w:pPr>
              <w:pStyle w:val="EngHang"/>
            </w:pPr>
            <w:r>
              <w:t>The works of my sins.</w:t>
            </w:r>
          </w:p>
          <w:p w:rsidR="00751E7F" w:rsidRDefault="00751E7F" w:rsidP="00751E7F">
            <w:pPr>
              <w:pStyle w:val="EngHang"/>
            </w:pPr>
            <w:r>
              <w:t>Hide not Your face from me,</w:t>
            </w:r>
          </w:p>
          <w:p w:rsidR="00751E7F" w:rsidRDefault="00751E7F" w:rsidP="00751E7F">
            <w:pPr>
              <w:pStyle w:val="EngHangEnd"/>
            </w:pPr>
            <w:r>
              <w:t>O Christ, the Lover of mankind.</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Ⲃⲱⲗ ⲉ̀ⲃⲟⲗ ϩⲁⲣⲟⲓ:</w:t>
            </w:r>
          </w:p>
          <w:p w:rsidR="00751E7F" w:rsidRDefault="00751E7F" w:rsidP="00751E7F">
            <w:pPr>
              <w:pStyle w:val="CopticVersemulti-line"/>
            </w:pPr>
            <w:r>
              <w:t>ⲛ̀ⲛⲓϩ̀ⲃⲏⲟⲩⲓ̀ ⲛ̀ⲧⲉ ⲛⲁⲛⲟⲃⲓ:</w:t>
            </w:r>
          </w:p>
          <w:p w:rsidR="00751E7F" w:rsidRDefault="00751E7F" w:rsidP="00751E7F">
            <w:pPr>
              <w:pStyle w:val="CopticVersemulti-line"/>
            </w:pPr>
            <w:r>
              <w:t>ⲙ̀ⲡ̀ⲉⲣϩⲓ ⲡϩⲟ ⲙ̀ⲙⲟⲓ:</w:t>
            </w:r>
          </w:p>
          <w:p w:rsidR="00751E7F" w:rsidRDefault="00751E7F" w:rsidP="00751E7F">
            <w:pPr>
              <w:pStyle w:val="CopticHangingVerse"/>
            </w:pPr>
            <w:r>
              <w:t>ⲱ̀ Ⲡⲭ̄ⲥ̄ ⲡⲓⲙⲁⲓⲣⲱⲙⲓ.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For you have truly entered,</w:t>
            </w:r>
          </w:p>
          <w:p w:rsidR="00751E7F" w:rsidRDefault="00751E7F" w:rsidP="00751E7F">
            <w:pPr>
              <w:pStyle w:val="EngHang"/>
            </w:pPr>
            <w:r>
              <w:t>The womb of the Virgin.</w:t>
            </w:r>
          </w:p>
          <w:p w:rsidR="00751E7F" w:rsidRDefault="00751E7F" w:rsidP="00751E7F">
            <w:pPr>
              <w:pStyle w:val="EngHang"/>
            </w:pPr>
            <w:r>
              <w:t xml:space="preserve">You are the </w:t>
            </w:r>
            <w:commentRangeStart w:id="1026"/>
            <w:r>
              <w:t>Head</w:t>
            </w:r>
            <w:commentRangeEnd w:id="1026"/>
            <w:r>
              <w:rPr>
                <w:rStyle w:val="CommentReference"/>
              </w:rPr>
              <w:commentReference w:id="1026"/>
            </w:r>
            <w:r>
              <w:t>,</w:t>
            </w:r>
          </w:p>
          <w:p w:rsidR="00751E7F" w:rsidRDefault="00751E7F" w:rsidP="00751E7F">
            <w:pPr>
              <w:pStyle w:val="EngHangEnd"/>
            </w:pPr>
            <w:r>
              <w:t>And the Creator.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Ⲅⲉ ⲅⲁⲣ ⲛ̀ⲑⲟⲕ ⲁⲕⲓ̀:</w:t>
            </w:r>
          </w:p>
          <w:p w:rsidR="00751E7F" w:rsidRDefault="00751E7F" w:rsidP="00751E7F">
            <w:pPr>
              <w:pStyle w:val="CopticVersemulti-line"/>
            </w:pPr>
            <w:r>
              <w:t>ϧⲉⲛ ⲑ̀ⲛⲉϫⲓ ⲛ̀ϯⲡⲁⲣⲑⲉⲛⲟⲥ:</w:t>
            </w:r>
          </w:p>
          <w:p w:rsidR="00751E7F" w:rsidRDefault="00751E7F" w:rsidP="00751E7F">
            <w:pPr>
              <w:pStyle w:val="CopticVersemulti-line"/>
            </w:pPr>
            <w:r>
              <w:t>ⲛ̀ⲑⲟⲕ ⲡⲉ ⲡ̀ⲁⲣⲭⲏ:</w:t>
            </w:r>
          </w:p>
          <w:p w:rsidR="00751E7F" w:rsidRDefault="00751E7F" w:rsidP="00751E7F">
            <w:pPr>
              <w:pStyle w:val="CopticHangingVerse"/>
            </w:pPr>
            <w:r>
              <w:t>ⲟⲩⲟϩ ⲡⲓⲇⲏⲙⲓⲟⲩⲣⲅⲟⲥ.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Truly Luke has</w:t>
            </w:r>
          </w:p>
          <w:p w:rsidR="00751E7F" w:rsidRDefault="00751E7F" w:rsidP="00751E7F">
            <w:pPr>
              <w:pStyle w:val="EngHang"/>
            </w:pPr>
            <w:r>
              <w:t>Taught us joyfully,</w:t>
            </w:r>
          </w:p>
          <w:p w:rsidR="00751E7F" w:rsidRDefault="00751E7F" w:rsidP="00751E7F">
            <w:pPr>
              <w:pStyle w:val="EngHang"/>
            </w:pPr>
            <w:r>
              <w:t>Of the Mystery</w:t>
            </w:r>
          </w:p>
          <w:p w:rsidR="00751E7F" w:rsidRDefault="00751E7F" w:rsidP="00751E7F">
            <w:pPr>
              <w:pStyle w:val="EngHangEnd"/>
            </w:pPr>
            <w:r>
              <w:t>Of Emmanuel.</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Ⲇⲓⲕⲉⲟⲥ ⲁϥⲧⲁⲙⲟⲛ:</w:t>
            </w:r>
          </w:p>
          <w:p w:rsidR="00751E7F" w:rsidRDefault="00751E7F" w:rsidP="00751E7F">
            <w:pPr>
              <w:pStyle w:val="CopticVersemulti-line"/>
            </w:pPr>
            <w:r>
              <w:t>Ⲗⲟⲩⲕⲁⲥ ϧⲉⲛ ⲟⲩⲑⲉⲗⲏⲗ:</w:t>
            </w:r>
          </w:p>
          <w:p w:rsidR="00751E7F" w:rsidRDefault="00751E7F" w:rsidP="00751E7F">
            <w:pPr>
              <w:pStyle w:val="CopticVersemulti-line"/>
            </w:pPr>
            <w:r>
              <w:t>ⲉⲑⲉ ⲡⲓⲙⲯⲥⲧⲏⲣⲓⲟⲛ:</w:t>
            </w:r>
          </w:p>
          <w:p w:rsidR="00751E7F" w:rsidRDefault="00751E7F" w:rsidP="00751E7F">
            <w:pPr>
              <w:pStyle w:val="CopticHangingVerse"/>
            </w:pPr>
            <w:r>
              <w:t>ⲛ̀ⲧⲉ Ⲉⲙⲙⲁⲛⲟⲩⲏⲗ.</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Therefore he spoke</w:t>
            </w:r>
          </w:p>
          <w:p w:rsidR="00751E7F" w:rsidRDefault="00751E7F" w:rsidP="00751E7F">
            <w:pPr>
              <w:pStyle w:val="EngHang"/>
            </w:pPr>
            <w:r>
              <w:t>Of the servant,</w:t>
            </w:r>
          </w:p>
          <w:p w:rsidR="00751E7F" w:rsidRDefault="00751E7F" w:rsidP="00751E7F">
            <w:pPr>
              <w:pStyle w:val="EngHang"/>
            </w:pPr>
            <w:r>
              <w:t>Gabriel the heavenly evangelist</w:t>
            </w:r>
          </w:p>
          <w:p w:rsidR="00751E7F" w:rsidRDefault="00751E7F" w:rsidP="00751E7F">
            <w:pPr>
              <w:pStyle w:val="EngHangEnd"/>
            </w:pPr>
            <w:r>
              <w:t>Of the Virgin.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Ⲉⲑⲃⲉ ⲫⲁⲓ ⲁϥⲥⲁϫⲓ:</w:t>
            </w:r>
          </w:p>
          <w:p w:rsidR="00751E7F" w:rsidRDefault="00751E7F" w:rsidP="00751E7F">
            <w:pPr>
              <w:pStyle w:val="CopticVersemulti-line"/>
            </w:pPr>
            <w:r>
              <w:t>ⲉⲑⲃⲉ ⲡⲓⲗⲟⲩⲧⲟⲩⲣⲅⲟⲥ:</w:t>
            </w:r>
          </w:p>
          <w:p w:rsidR="00751E7F" w:rsidRDefault="00751E7F" w:rsidP="00751E7F">
            <w:pPr>
              <w:pStyle w:val="CopticVersemulti-line"/>
            </w:pPr>
            <w:r>
              <w:t>Ⲅⲁⲃⲣⲓⲉⲗ ⲡⲓⲫⲁⲓϣⲉⲛⲛⲟⲩϥⲓ:</w:t>
            </w:r>
          </w:p>
          <w:p w:rsidR="00751E7F" w:rsidRDefault="00751E7F" w:rsidP="00751E7F">
            <w:pPr>
              <w:pStyle w:val="CopticHangingVerse"/>
            </w:pPr>
            <w:r>
              <w:t>ⲉ̀ϫⲉⲛ ϯⲡⲁⲣⲑⲉⲛⲟⲥ.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spoke</w:t>
            </w:r>
          </w:p>
          <w:p w:rsidR="00751E7F" w:rsidRDefault="00751E7F" w:rsidP="00751E7F">
            <w:pPr>
              <w:pStyle w:val="EngHang"/>
            </w:pPr>
            <w:r>
              <w:t>With her, saying,</w:t>
            </w:r>
          </w:p>
          <w:p w:rsidR="00751E7F" w:rsidRDefault="00751E7F" w:rsidP="00751E7F">
            <w:pPr>
              <w:pStyle w:val="EngHang"/>
            </w:pPr>
            <w:r>
              <w:t>“Hail to you o full of grace,”</w:t>
            </w:r>
          </w:p>
          <w:p w:rsidR="00751E7F" w:rsidRDefault="00751E7F" w:rsidP="00751E7F">
            <w:pPr>
              <w:pStyle w:val="EngHangEnd"/>
            </w:pPr>
            <w:r>
              <w:t>O pure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Ⲍⲉ ⲟⲛⲧⲱⲥ ⲁϥⲥⲁϫⲓ:</w:t>
            </w:r>
          </w:p>
          <w:p w:rsidR="00751E7F" w:rsidRDefault="00751E7F" w:rsidP="00751E7F">
            <w:pPr>
              <w:pStyle w:val="CopticVersemulti-line"/>
            </w:pPr>
            <w:r>
              <w:t>ⲛⲉⲙⲁⲥ ⲁϥϫⲱ ⲛ̀ⲙⲟⲥ:</w:t>
            </w:r>
          </w:p>
          <w:p w:rsidR="00751E7F" w:rsidRDefault="00751E7F" w:rsidP="00751E7F">
            <w:pPr>
              <w:pStyle w:val="CopticVersemulti-line"/>
            </w:pPr>
            <w:r>
              <w:t>ϫⲉ ⲭⲉⲣⲉ ⲕⲉⲭⲁⲣⲓⲧⲱⲙⲉⲛⲏ:</w:t>
            </w:r>
          </w:p>
          <w:p w:rsidR="00751E7F" w:rsidRDefault="00751E7F" w:rsidP="00751E7F">
            <w:pPr>
              <w:pStyle w:val="CopticHangingVerse"/>
            </w:pPr>
            <w:r>
              <w:t>ⲱ̀ ⲕⲁⲑⲁⲣⲟⲥ.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“Behold you shall conceive,</w:t>
            </w:r>
          </w:p>
          <w:p w:rsidR="00751E7F" w:rsidRDefault="00751E7F" w:rsidP="00751E7F">
            <w:pPr>
              <w:pStyle w:val="EngHang"/>
            </w:pPr>
            <w:r>
              <w:t>And bring forth a son,</w:t>
            </w:r>
          </w:p>
          <w:p w:rsidR="00751E7F" w:rsidRDefault="00751E7F" w:rsidP="00751E7F">
            <w:pPr>
              <w:pStyle w:val="EngHang"/>
            </w:pPr>
            <w:r>
              <w:t>The Son of the Highest,</w:t>
            </w:r>
          </w:p>
          <w:p w:rsidR="00751E7F" w:rsidRDefault="00751E7F" w:rsidP="00751E7F">
            <w:pPr>
              <w:pStyle w:val="EngHangEnd"/>
            </w:pPr>
            <w:r>
              <w:t>Jesus, the Mighty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Ⲏⲡⲡⲉ ⲡⲉⲣⲁⲉⲣⲃⲟⲕⲓ:</w:t>
            </w:r>
          </w:p>
          <w:p w:rsidR="00751E7F" w:rsidRDefault="00751E7F" w:rsidP="00751E7F">
            <w:pPr>
              <w:pStyle w:val="CopticVersemulti-line"/>
            </w:pPr>
            <w:r>
              <w:t>ⲟⲩⲟϩ ⲛ̀ⲧⲉⲙⲓⲥⲓ ⲛ̀ⲟⲩϣⲏⲣⲓ:</w:t>
            </w:r>
          </w:p>
          <w:p w:rsidR="00751E7F" w:rsidRDefault="00751E7F" w:rsidP="00751E7F">
            <w:pPr>
              <w:pStyle w:val="CopticVersemulti-line"/>
            </w:pPr>
            <w:r>
              <w:t xml:space="preserve">ⲡ̀ϣⲏⲣⲓ ⲙ̀ⲫⲏⲉⲧϭⲟⲥⲓ: </w:t>
            </w:r>
          </w:p>
          <w:p w:rsidR="00751E7F" w:rsidRDefault="00751E7F" w:rsidP="00751E7F">
            <w:pPr>
              <w:pStyle w:val="CopticHangingVerse"/>
            </w:pPr>
            <w:r>
              <w:t>ⲏ̄ⲥ̄ ⲡⲉ ⲡⲓⲁ̀ⲙⲁϩⲓ.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Yours is the power, and the blessing,</w:t>
            </w:r>
          </w:p>
          <w:p w:rsidR="00751E7F" w:rsidRDefault="00751E7F" w:rsidP="00751E7F">
            <w:pPr>
              <w:pStyle w:val="EngHang"/>
            </w:pPr>
            <w:r>
              <w:t>O Christ the Eternal One,</w:t>
            </w:r>
          </w:p>
          <w:p w:rsidR="00751E7F" w:rsidRDefault="00751E7F" w:rsidP="00751E7F">
            <w:pPr>
              <w:pStyle w:val="EngHang"/>
            </w:pPr>
            <w:r>
              <w:t>Who today has shone</w:t>
            </w:r>
          </w:p>
          <w:p w:rsidR="00751E7F" w:rsidRDefault="00751E7F" w:rsidP="00751E7F">
            <w:pPr>
              <w:pStyle w:val="EngHangEnd"/>
            </w:pPr>
            <w:r>
              <w:t>From the womb of Mary.</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Ⲑⲱⲕ ⲧⲉ ϯϫⲟⲙ ⲛⲉⲙ ⲡⲓⲥ̀ⲙⲟⲩ:</w:t>
            </w:r>
          </w:p>
          <w:p w:rsidR="00751E7F" w:rsidRDefault="00751E7F" w:rsidP="00751E7F">
            <w:pPr>
              <w:pStyle w:val="CopticVersemulti-line"/>
            </w:pPr>
            <w:r>
              <w:t>ⲱ̀ Ⲡⲭ̄ⲥ̄ ⲡⲓⲁⲇⲓⲁ̀:</w:t>
            </w:r>
          </w:p>
          <w:p w:rsidR="00751E7F" w:rsidRDefault="00751E7F" w:rsidP="00751E7F">
            <w:pPr>
              <w:pStyle w:val="CopticVersemulti-line"/>
            </w:pPr>
            <w:r>
              <w:t>ⲫⲏⲉⲧⲁϥϣⲁⲓ ⲙ̀ⲫⲟⲟⲩ:</w:t>
            </w:r>
          </w:p>
          <w:p w:rsidR="00751E7F" w:rsidRPr="005130A7" w:rsidRDefault="00751E7F" w:rsidP="00751E7F">
            <w:pPr>
              <w:pStyle w:val="CopticHangingVerse"/>
            </w:pPr>
            <w:r>
              <w:t>ϧⲉⲛ ⲑ̀ⲛⲉϫⲓ Ⲙⲁⲣⲓⲁ̀.</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Jesus, the Lover of mankind,</w:t>
            </w:r>
          </w:p>
          <w:p w:rsidR="00751E7F" w:rsidRDefault="00751E7F" w:rsidP="00751E7F">
            <w:pPr>
              <w:pStyle w:val="EngHang"/>
            </w:pPr>
            <w:r>
              <w:t>Has shone in the flesh,</w:t>
            </w:r>
          </w:p>
          <w:p w:rsidR="00751E7F" w:rsidRDefault="00751E7F" w:rsidP="00751E7F">
            <w:pPr>
              <w:pStyle w:val="EngHang"/>
            </w:pPr>
            <w:r>
              <w:t>According to the heavenly evangelist,</w:t>
            </w:r>
          </w:p>
          <w:p w:rsidR="00751E7F" w:rsidRDefault="00751E7F" w:rsidP="00751E7F">
            <w:pPr>
              <w:pStyle w:val="EngHangEnd"/>
            </w:pPr>
            <w:r>
              <w:t>Gabriel the Angel.</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Ⲓⲏ̄ⲥ̄ ⲡⲓⲙⲁⲓⲣⲱⲙⲓ:</w:t>
            </w:r>
          </w:p>
          <w:p w:rsidR="00751E7F" w:rsidRDefault="00751E7F" w:rsidP="00751E7F">
            <w:pPr>
              <w:pStyle w:val="CopticVersemulti-line"/>
            </w:pPr>
            <w:r>
              <w:t>ⲁϥϣⲁⲓ ⲥⲱⲙⲁⲧⲓⲕⲟⲥ:</w:t>
            </w:r>
          </w:p>
          <w:p w:rsidR="00751E7F" w:rsidRDefault="00751E7F" w:rsidP="00751E7F">
            <w:pPr>
              <w:pStyle w:val="CopticVersemulti-line"/>
            </w:pPr>
            <w:r>
              <w:t>ⲕⲁⲧⲁ ⲡⲓϩⲓϣⲉⲛⲛⲟⲩϥⲓ:</w:t>
            </w:r>
          </w:p>
          <w:p w:rsidR="00751E7F" w:rsidRPr="005130A7" w:rsidRDefault="00751E7F" w:rsidP="00751E7F">
            <w:pPr>
              <w:pStyle w:val="CopticHangingVerse"/>
            </w:pPr>
            <w:r>
              <w:t>ⲛ̀ⲧⲉ Ⲅⲃⲣⲓⲏⲗ ⲡⲓⲁⲅⲅⲉⲗⲟⲥ.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Truly He became</w:t>
            </w:r>
          </w:p>
          <w:p w:rsidR="00751E7F" w:rsidRDefault="00751E7F" w:rsidP="00751E7F">
            <w:pPr>
              <w:pStyle w:val="EngHang"/>
            </w:pPr>
            <w:r>
              <w:t>The Son of Man.</w:t>
            </w:r>
          </w:p>
          <w:p w:rsidR="00751E7F" w:rsidRDefault="00751E7F" w:rsidP="00751E7F">
            <w:pPr>
              <w:pStyle w:val="EngHang"/>
            </w:pPr>
            <w:r>
              <w:t>You are the True God,</w:t>
            </w:r>
          </w:p>
          <w:p w:rsidR="00751E7F" w:rsidRDefault="00751E7F" w:rsidP="00751E7F">
            <w:pPr>
              <w:pStyle w:val="EngHangEnd"/>
            </w:pPr>
            <w:r>
              <w:t>The King of Heaven and Earth.</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Ⲕⲁⲗⲱⲥ ϧⲉⲛ ⲟⲩⲙⲉⲑⲙⲏⲓ:</w:t>
            </w:r>
          </w:p>
          <w:p w:rsidR="00751E7F" w:rsidRDefault="00751E7F" w:rsidP="00751E7F">
            <w:pPr>
              <w:pStyle w:val="CopticVersemulti-line"/>
            </w:pPr>
            <w:r>
              <w:t>ⲁϥϣⲱⲡⲓ ⲛ̀ϣⲏⲣⲓ ⲛ̀ⲣⲱⲙⲓ:</w:t>
            </w:r>
          </w:p>
          <w:p w:rsidR="00751E7F" w:rsidRDefault="00751E7F" w:rsidP="00751E7F">
            <w:pPr>
              <w:pStyle w:val="CopticVersemulti-line"/>
            </w:pPr>
            <w:r>
              <w:t>ⲛ̀ⲑⲟⲕ ⲡⲉ Ⲫϯ ⲙ̀ⲙⲏⲓ:</w:t>
            </w:r>
          </w:p>
          <w:p w:rsidR="00751E7F" w:rsidRPr="005130A7" w:rsidRDefault="00751E7F" w:rsidP="00751E7F">
            <w:pPr>
              <w:pStyle w:val="CopticHangingVerse"/>
            </w:pPr>
            <w:r>
              <w:t>ⲡ̀ⲟⲩⲣⲟ ⲛ̀ⲧⲉ ⲧ̀ⲫⲉ ⲛⲉⲙ ⲡⲓⲕⲁϩⲓ.</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Proclaim, O prophets,</w:t>
            </w:r>
          </w:p>
          <w:p w:rsidR="00751E7F" w:rsidRDefault="00751E7F" w:rsidP="00751E7F">
            <w:pPr>
              <w:pStyle w:val="EngHang"/>
            </w:pPr>
            <w:r>
              <w:t>With the righteous:</w:t>
            </w:r>
          </w:p>
          <w:p w:rsidR="00751E7F" w:rsidRDefault="00751E7F" w:rsidP="00751E7F">
            <w:pPr>
              <w:pStyle w:val="EngHang"/>
            </w:pPr>
            <w:r>
              <w:t>Christ the Master</w:t>
            </w:r>
          </w:p>
          <w:p w:rsidR="00751E7F" w:rsidRDefault="00751E7F" w:rsidP="00751E7F">
            <w:pPr>
              <w:pStyle w:val="EngHangEnd"/>
            </w:pPr>
            <w:r>
              <w:t>Came into the world.</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Ⲗⲁⲗⲓ ⲱ̀ ⲛⲓⲡ̀ⲣⲟⲫⲏⲧⲏⲥ:</w:t>
            </w:r>
          </w:p>
          <w:p w:rsidR="00751E7F" w:rsidRDefault="00751E7F" w:rsidP="00751E7F">
            <w:pPr>
              <w:pStyle w:val="CopticVersemulti-line"/>
            </w:pPr>
            <w:r>
              <w:t>ⲛⲉⲙ ⲛⲓⲇⲓⲕⲉⲟⲥ:</w:t>
            </w:r>
          </w:p>
          <w:p w:rsidR="00751E7F" w:rsidRDefault="00751E7F" w:rsidP="00751E7F">
            <w:pPr>
              <w:pStyle w:val="CopticVersemulti-line"/>
            </w:pPr>
            <w:r>
              <w:t>ϫⲉ Ⲡⲭ̄ⲥ̄ ⲡⲓⲇⲉⲥⲡⲟⲧⲏⲥ:</w:t>
            </w:r>
          </w:p>
          <w:p w:rsidR="00751E7F" w:rsidRPr="005130A7" w:rsidRDefault="00751E7F" w:rsidP="00751E7F">
            <w:pPr>
              <w:pStyle w:val="CopticHangingVerse"/>
            </w:pPr>
            <w:r>
              <w:t>ⲁϥⲓ̀ ⲉ̀ⲡⲓⲕⲟⲥⲙⲟⲥ.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Let us be proud today,</w:t>
            </w:r>
          </w:p>
          <w:p w:rsidR="00751E7F" w:rsidRDefault="00751E7F" w:rsidP="00751E7F">
            <w:pPr>
              <w:pStyle w:val="EngHang"/>
            </w:pPr>
            <w:r>
              <w:t>With the great Abraham,</w:t>
            </w:r>
          </w:p>
          <w:p w:rsidR="00751E7F" w:rsidRDefault="00751E7F" w:rsidP="00751E7F">
            <w:pPr>
              <w:pStyle w:val="EngHang"/>
            </w:pPr>
            <w:r>
              <w:t>And all his sons,</w:t>
            </w:r>
          </w:p>
          <w:p w:rsidR="00751E7F" w:rsidRDefault="00751E7F" w:rsidP="00751E7F">
            <w:pPr>
              <w:pStyle w:val="EngHangEnd"/>
            </w:pPr>
            <w:r>
              <w:t>The race of Adam.</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Ⲙⲁⲣⲉϥϣⲟⲩϣⲟⲩ ⲙ̀ⲫⲟⲟⲩ:</w:t>
            </w:r>
          </w:p>
          <w:p w:rsidR="00751E7F" w:rsidRDefault="00751E7F" w:rsidP="00751E7F">
            <w:pPr>
              <w:pStyle w:val="CopticVersemulti-line"/>
            </w:pPr>
            <w:r>
              <w:t>ⲛⲓⲛⲓϣϯ Ⲁⲃⲣⲁⲁⲙ:</w:t>
            </w:r>
          </w:p>
          <w:p w:rsidR="00751E7F" w:rsidRDefault="00751E7F" w:rsidP="00751E7F">
            <w:pPr>
              <w:pStyle w:val="CopticVersemulti-line"/>
            </w:pPr>
            <w:r>
              <w:t>ⲛⲉⲙ ⲛⲉϥϣⲏⲣⲓ ⲧⲏⲣⲟⲩ:</w:t>
            </w:r>
          </w:p>
          <w:p w:rsidR="00751E7F" w:rsidRPr="005130A7" w:rsidRDefault="00751E7F" w:rsidP="00751E7F">
            <w:pPr>
              <w:pStyle w:val="CopticHangingVerse"/>
            </w:pPr>
            <w:r>
              <w:t>ⲛⲁⲙⲉ ⲡ̀ⲅⲉⲛⲟⲥ ⲛ̀Ⲁⲇⲁⲙ.</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Have mercy and hear us</w:t>
            </w:r>
          </w:p>
          <w:p w:rsidR="00751E7F" w:rsidRDefault="00751E7F" w:rsidP="00751E7F">
            <w:pPr>
              <w:pStyle w:val="EngHang"/>
            </w:pPr>
            <w:r>
              <w:t>O Only-Begotten One,</w:t>
            </w:r>
          </w:p>
          <w:p w:rsidR="00751E7F" w:rsidRDefault="00751E7F" w:rsidP="00751E7F">
            <w:pPr>
              <w:pStyle w:val="EngHang"/>
            </w:pPr>
            <w:r>
              <w:t>O King of the ages,</w:t>
            </w:r>
          </w:p>
          <w:p w:rsidR="00751E7F" w:rsidRDefault="00751E7F" w:rsidP="00751E7F">
            <w:pPr>
              <w:pStyle w:val="EngHangEnd"/>
            </w:pPr>
            <w:r>
              <w:t>Save us from our afflictions.</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Ⲛⲁⲓ ⲛⲁⲛ ⲥⲱⲧⲉⲙ ⲉ̀ⲣⲟⲛ:</w:t>
            </w:r>
          </w:p>
          <w:p w:rsidR="00751E7F" w:rsidRDefault="00751E7F" w:rsidP="00751E7F">
            <w:pPr>
              <w:pStyle w:val="CopticVersemulti-line"/>
            </w:pPr>
            <w:r>
              <w:t>ⲱ̀ ⲡⲓⲙⲟⲛⲟⲅⲉⲛⲏⲥ:</w:t>
            </w:r>
          </w:p>
          <w:p w:rsidR="00751E7F" w:rsidRDefault="00751E7F" w:rsidP="00751E7F">
            <w:pPr>
              <w:pStyle w:val="CopticVersemulti-line"/>
            </w:pPr>
            <w:r>
              <w:t>ⲱ̀ ⲡ̀ⲟⲩⲣⲟ ⲛ̀ⲛⲓⲉ̀ⲱⲛ:</w:t>
            </w:r>
          </w:p>
          <w:p w:rsidR="00751E7F" w:rsidRPr="005130A7" w:rsidRDefault="00751E7F" w:rsidP="00751E7F">
            <w:pPr>
              <w:pStyle w:val="CopticHangingVerse"/>
            </w:pPr>
            <w:r>
              <w:t>ⲛⲁϩⲙⲉⲛ ϧⲉⲛ ⲛⲉⲛⲑ̀ⲗⲩⲯⲓⲥ.</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You are blessed O King,</w:t>
            </w:r>
          </w:p>
          <w:p w:rsidR="00751E7F" w:rsidRDefault="00751E7F" w:rsidP="00751E7F">
            <w:pPr>
              <w:pStyle w:val="EngHang"/>
            </w:pPr>
            <w:r>
              <w:t>The Lamb of God,</w:t>
            </w:r>
          </w:p>
          <w:p w:rsidR="00751E7F" w:rsidRDefault="00751E7F" w:rsidP="00751E7F">
            <w:pPr>
              <w:pStyle w:val="EngHang"/>
            </w:pPr>
            <w:r>
              <w:t>The King of all kings,</w:t>
            </w:r>
          </w:p>
          <w:p w:rsidR="00751E7F" w:rsidRDefault="00751E7F" w:rsidP="00751E7F">
            <w:pPr>
              <w:pStyle w:val="EngHangEnd"/>
            </w:pPr>
            <w:r>
              <w:t>Who came for our salvation.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Ⲝⲥ̀ⲙⲁⲣⲱⲟⲩⲧ ⲱ̀ ⲡⲉⲛⲟⲩⲣⲟ:</w:t>
            </w:r>
          </w:p>
          <w:p w:rsidR="00751E7F" w:rsidRDefault="00751E7F" w:rsidP="00751E7F">
            <w:pPr>
              <w:pStyle w:val="CopticVersemulti-line"/>
            </w:pPr>
            <w:r>
              <w:t>ⲡⲓϩⲓⲏⲃ ⲉ̀ⲧⲉ Ⲫϯ:</w:t>
            </w:r>
          </w:p>
          <w:p w:rsidR="00751E7F" w:rsidRDefault="00751E7F" w:rsidP="00751E7F">
            <w:pPr>
              <w:pStyle w:val="CopticVersemulti-line"/>
            </w:pPr>
            <w:r>
              <w:t>ⲡ̀ⲟⲩⲣⲟ ⲛ̀ⲧⲉ ⲛⲓⲟⲩⲣⲱⲟⲩ:</w:t>
            </w:r>
          </w:p>
          <w:p w:rsidR="00751E7F" w:rsidRPr="005130A7" w:rsidRDefault="00751E7F" w:rsidP="00751E7F">
            <w:pPr>
              <w:pStyle w:val="CopticHangingVerse"/>
            </w:pPr>
            <w:r>
              <w:t>ⲫⲏⲉ̀ⲧⲁϥⲓ̀ ⲉⲑⲃⲉ ⲛⲉⲛⲥⲱϯ.</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The Mystery:</w:t>
            </w:r>
          </w:p>
          <w:p w:rsidR="00751E7F" w:rsidRDefault="00751E7F" w:rsidP="00751E7F">
            <w:pPr>
              <w:pStyle w:val="EngHang"/>
            </w:pPr>
            <w:r>
              <w:t>God the Logos</w:t>
            </w:r>
          </w:p>
          <w:p w:rsidR="00751E7F" w:rsidRDefault="00751E7F" w:rsidP="00751E7F">
            <w:pPr>
              <w:pStyle w:val="EngHang"/>
            </w:pPr>
            <w:r>
              <w:t>Appeared to us,</w:t>
            </w:r>
          </w:p>
          <w:p w:rsidR="00751E7F" w:rsidRDefault="00751E7F" w:rsidP="00751E7F">
            <w:pPr>
              <w:pStyle w:val="EngHangEnd"/>
            </w:pPr>
            <w:r>
              <w:t>From the Virgin.</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Ⲟⲩⲙⲩⲥⲧⲏⲣⲓⲟⲛ:</w:t>
            </w:r>
          </w:p>
          <w:p w:rsidR="00751E7F" w:rsidRDefault="00751E7F" w:rsidP="00751E7F">
            <w:pPr>
              <w:pStyle w:val="CopticVersemulti-line"/>
            </w:pPr>
            <w:r>
              <w:t>ⲙ̀Ⲫϯ ⲡⲓⲗⲟⲅⲟⲥ:</w:t>
            </w:r>
          </w:p>
          <w:p w:rsidR="00751E7F" w:rsidRDefault="00751E7F" w:rsidP="00751E7F">
            <w:pPr>
              <w:pStyle w:val="CopticVersemulti-line"/>
            </w:pPr>
            <w:r>
              <w:t>ⲁϥⲟⲩⲱⲛϩ ⲉ̀ⲣⲟⲛ:</w:t>
            </w:r>
          </w:p>
          <w:p w:rsidR="00751E7F" w:rsidRPr="005130A7" w:rsidRDefault="00751E7F" w:rsidP="00751E7F">
            <w:pPr>
              <w:pStyle w:val="CopticHangingVerse"/>
            </w:pPr>
            <w:r>
              <w:t>ⲉ̀ⲃⲟⲗϧⲉⲛ ϯⲡⲁⲣⲑⲉⲛⲟⲥ.</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One from the</w:t>
            </w:r>
          </w:p>
          <w:p w:rsidR="00751E7F" w:rsidRDefault="00751E7F" w:rsidP="00751E7F">
            <w:pPr>
              <w:pStyle w:val="EngHang"/>
            </w:pPr>
            <w:r>
              <w:t>Holy Trinity</w:t>
            </w:r>
          </w:p>
          <w:p w:rsidR="00751E7F" w:rsidRDefault="00751E7F" w:rsidP="00751E7F">
            <w:pPr>
              <w:pStyle w:val="EngHang"/>
            </w:pPr>
            <w:r>
              <w:t>Was incarnate today</w:t>
            </w:r>
          </w:p>
          <w:p w:rsidR="00751E7F" w:rsidRDefault="00751E7F" w:rsidP="00751E7F">
            <w:pPr>
              <w:pStyle w:val="EngHangEnd"/>
            </w:pPr>
            <w:r>
              <w:t>From the holy one.</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Ⲡⲓⲟⲩⲁⲓ ⲉ̀ⲃⲟⲗϧⲉⲛ:</w:t>
            </w:r>
          </w:p>
          <w:p w:rsidR="00751E7F" w:rsidRDefault="00751E7F" w:rsidP="00751E7F">
            <w:pPr>
              <w:pStyle w:val="CopticVersemulti-line"/>
            </w:pPr>
            <w:r>
              <w:t>Ϯⲧ̀ⲣⲓⲁⲥ ⲉ̄ⲑ̄ⲩ̄:</w:t>
            </w:r>
          </w:p>
          <w:p w:rsidR="00751E7F" w:rsidRDefault="00751E7F" w:rsidP="00751E7F">
            <w:pPr>
              <w:pStyle w:val="CopticVersemulti-line"/>
            </w:pPr>
            <w:r>
              <w:t>ⲁϥϭⲓⲥⲁⲣⲝ ⲙ̀ⲫⲟⲟⲩ:</w:t>
            </w:r>
          </w:p>
          <w:p w:rsidR="00751E7F" w:rsidRPr="005130A7" w:rsidRDefault="00751E7F" w:rsidP="00751E7F">
            <w:pPr>
              <w:pStyle w:val="CopticHangingVerse"/>
            </w:pPr>
            <w:r>
              <w:t>ⲉ̀ⲃⲟⲗϧⲉⲛ ⲑⲏⲉ̄ⲑ̄ⲩ̄.</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Our mouths are filled with joy,</w:t>
            </w:r>
          </w:p>
          <w:p w:rsidR="00751E7F" w:rsidRDefault="00751E7F" w:rsidP="00751E7F">
            <w:pPr>
              <w:pStyle w:val="EngHang"/>
            </w:pPr>
            <w:r>
              <w:t>For the Lord has come to us</w:t>
            </w:r>
          </w:p>
          <w:p w:rsidR="00751E7F" w:rsidRDefault="00751E7F" w:rsidP="00751E7F">
            <w:pPr>
              <w:pStyle w:val="EngHang"/>
            </w:pPr>
            <w:r>
              <w:t>And abolished</w:t>
            </w:r>
          </w:p>
          <w:p w:rsidR="00751E7F" w:rsidRDefault="00751E7F" w:rsidP="00751E7F">
            <w:pPr>
              <w:pStyle w:val="EngHangEnd"/>
            </w:pPr>
            <w:r>
              <w:t>Our bitter bondage.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Ⲣⲱⲛ ⲁϥⲙⲟϩ ⲛ̀ⲣⲁϣⲓ:</w:t>
            </w:r>
          </w:p>
          <w:p w:rsidR="00751E7F" w:rsidRDefault="00751E7F" w:rsidP="00751E7F">
            <w:pPr>
              <w:pStyle w:val="CopticVersemulti-line"/>
            </w:pPr>
            <w:r>
              <w:t>Ⲡⲟ̄ⲥ̄ ⲁϥ̀ⲓ ϣⲁⲣⲟⲛ:</w:t>
            </w:r>
          </w:p>
          <w:p w:rsidR="00751E7F" w:rsidRDefault="00751E7F" w:rsidP="00751E7F">
            <w:pPr>
              <w:pStyle w:val="CopticVersemulti-line"/>
            </w:pPr>
            <w:r>
              <w:t>ⲧⲉⲛⲙⲉⲧⲃⲟⲕ ⲉⲥⲉⲛϣⲁϣⲛⲓ:</w:t>
            </w:r>
          </w:p>
          <w:p w:rsidR="00751E7F" w:rsidRPr="005130A7" w:rsidRDefault="00751E7F" w:rsidP="00751E7F">
            <w:pPr>
              <w:pStyle w:val="CopticHangingVerse"/>
            </w:pPr>
            <w:r>
              <w:t>ⲁⲥⲃⲱⲗ ⲉ̀ⲃⲟⲗϩⲁⲣⲟⲛ.</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Hear us and have mercy upon us,</w:t>
            </w:r>
          </w:p>
          <w:p w:rsidR="00751E7F" w:rsidRDefault="00751E7F" w:rsidP="00751E7F">
            <w:pPr>
              <w:pStyle w:val="EngHang"/>
            </w:pPr>
            <w:r>
              <w:t>O Good One,</w:t>
            </w:r>
          </w:p>
          <w:p w:rsidR="00751E7F" w:rsidRDefault="00751E7F" w:rsidP="00751E7F">
            <w:pPr>
              <w:pStyle w:val="EngHang"/>
            </w:pPr>
            <w:r>
              <w:t>Be with us,</w:t>
            </w:r>
          </w:p>
          <w:p w:rsidR="00751E7F" w:rsidRDefault="00751E7F" w:rsidP="00751E7F">
            <w:pPr>
              <w:pStyle w:val="EngHangEnd"/>
            </w:pPr>
            <w:r>
              <w:t>For you are our help.</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Ⲥⲱⲧⲉⲙ ⲟⲩⲟϩ ⲛⲁⲓ ⲛⲁⲛ:</w:t>
            </w:r>
          </w:p>
          <w:p w:rsidR="00751E7F" w:rsidRDefault="00751E7F" w:rsidP="00751E7F">
            <w:pPr>
              <w:pStyle w:val="CopticVersemulti-line"/>
            </w:pPr>
            <w:r>
              <w:t>ⲱ̀ ⲡⲓⲁⲅⲁⲑⲟⲥ:</w:t>
            </w:r>
          </w:p>
          <w:p w:rsidR="00751E7F" w:rsidRDefault="00751E7F" w:rsidP="00751E7F">
            <w:pPr>
              <w:pStyle w:val="CopticVersemulti-line"/>
            </w:pPr>
            <w:r>
              <w:t>ⲉⲕⲉ̀ϣⲱⲡⲓ ⲛⲉⲙⲁⲛ:</w:t>
            </w:r>
          </w:p>
          <w:p w:rsidR="00751E7F" w:rsidRPr="005130A7" w:rsidRDefault="00751E7F" w:rsidP="00751E7F">
            <w:pPr>
              <w:pStyle w:val="CopticHangingVerse"/>
            </w:pPr>
            <w:r>
              <w:t>ⲛ̀ⲑⲟⲕ ⲡⲉ ⲡⲉⲛⲃⲟⲏ̀ⲑⲟⲥ.</w:t>
            </w:r>
          </w:p>
        </w:tc>
      </w:tr>
      <w:tr w:rsidR="00751E7F" w:rsidTr="00416092">
        <w:trPr>
          <w:cantSplit/>
          <w:jc w:val="center"/>
        </w:trPr>
        <w:tc>
          <w:tcPr>
            <w:tcW w:w="288" w:type="dxa"/>
          </w:tcPr>
          <w:p w:rsidR="00751E7F" w:rsidRDefault="00751E7F" w:rsidP="00416092">
            <w:pPr>
              <w:pStyle w:val="CopticCross"/>
            </w:pPr>
            <w:r w:rsidRPr="00FB5ACB">
              <w:lastRenderedPageBreak/>
              <w:t>¿</w:t>
            </w:r>
          </w:p>
        </w:tc>
        <w:tc>
          <w:tcPr>
            <w:tcW w:w="3960" w:type="dxa"/>
          </w:tcPr>
          <w:p w:rsidR="00751E7F" w:rsidRDefault="00751E7F" w:rsidP="00751E7F">
            <w:pPr>
              <w:pStyle w:val="EngHang"/>
            </w:pPr>
            <w:r>
              <w:t>Your Name is sweet, O merciful One.</w:t>
            </w:r>
          </w:p>
          <w:p w:rsidR="00751E7F" w:rsidRDefault="00751E7F" w:rsidP="00751E7F">
            <w:pPr>
              <w:pStyle w:val="EngHang"/>
            </w:pPr>
            <w:r>
              <w:t>We worship You</w:t>
            </w:r>
          </w:p>
          <w:p w:rsidR="00751E7F" w:rsidRDefault="00751E7F" w:rsidP="00751E7F">
            <w:pPr>
              <w:pStyle w:val="EngHang"/>
            </w:pPr>
            <w:r>
              <w:t>With humble hearts</w:t>
            </w:r>
          </w:p>
          <w:p w:rsidR="00751E7F" w:rsidRPr="0078672A" w:rsidRDefault="00751E7F" w:rsidP="00751E7F">
            <w:pPr>
              <w:pStyle w:val="EngHangEnd"/>
            </w:pPr>
            <w:r>
              <w:t>And bended knees.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Ⲧⲉⲛⲟⲩⲱϣⲧ ⲙ̀ⲙⲟⲕ ⲱ̀ ⲡⲓⲛⲁⲏⲧ:</w:t>
            </w:r>
          </w:p>
          <w:p w:rsidR="00751E7F" w:rsidRDefault="00751E7F" w:rsidP="00751E7F">
            <w:pPr>
              <w:pStyle w:val="CopticVersemulti-line"/>
            </w:pPr>
            <w:r>
              <w:t>ⲫⲁ ⲡⲓⲣⲁⲛ ⲉⲧϩⲟⲗϫ:</w:t>
            </w:r>
          </w:p>
          <w:p w:rsidR="00751E7F" w:rsidRDefault="00751E7F" w:rsidP="00751E7F">
            <w:pPr>
              <w:pStyle w:val="CopticVersemulti-line"/>
            </w:pPr>
            <w:r>
              <w:t>ϧⲉⲛ ⲟⲩⲑⲉⲃⲓⲟ ⲛ̀ϩⲏⲧ:</w:t>
            </w:r>
          </w:p>
          <w:p w:rsidR="00751E7F" w:rsidRPr="005130A7" w:rsidRDefault="00751E7F" w:rsidP="00751E7F">
            <w:pPr>
              <w:pStyle w:val="CopticHangingVerse"/>
            </w:pPr>
            <w:r>
              <w:t>ⲛⲉⲙ ⲟⲩⲕⲉⲗⲓ ⲉⲧⲕⲟⲗϫ.</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O Son of God have mercy on me,</w:t>
            </w:r>
          </w:p>
          <w:p w:rsidR="00751E7F" w:rsidRDefault="00751E7F" w:rsidP="00751E7F">
            <w:pPr>
              <w:pStyle w:val="EngHang"/>
            </w:pPr>
            <w:r>
              <w:t>The sinner,</w:t>
            </w:r>
          </w:p>
          <w:p w:rsidR="00751E7F" w:rsidRDefault="00751E7F" w:rsidP="00751E7F">
            <w:pPr>
              <w:pStyle w:val="EngHang"/>
            </w:pPr>
            <w:r>
              <w:t>That I might be saved,</w:t>
            </w:r>
          </w:p>
          <w:p w:rsidR="00751E7F" w:rsidRDefault="00751E7F" w:rsidP="00751E7F">
            <w:pPr>
              <w:pStyle w:val="EngHangEnd"/>
            </w:pPr>
            <w:r>
              <w:t>For I have committed many sins.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Ⲩⲥ̄ Ⲑⲥ̄ ⲛⲁⲓ ⲛⲏⲓ:</w:t>
            </w:r>
          </w:p>
          <w:p w:rsidR="00751E7F" w:rsidRDefault="00751E7F" w:rsidP="00751E7F">
            <w:pPr>
              <w:pStyle w:val="CopticVersemulti-line"/>
            </w:pPr>
            <w:r>
              <w:t>ⲁⲛⲟⲕ ϧⲁ ⲡⲓⲣⲉϥⲉⲣⲛⲟⲃⲓ:</w:t>
            </w:r>
          </w:p>
          <w:p w:rsidR="00751E7F" w:rsidRDefault="00751E7F" w:rsidP="00751E7F">
            <w:pPr>
              <w:pStyle w:val="CopticVersemulti-line"/>
            </w:pPr>
            <w:r>
              <w:t>ⲉ̀ⲧⲁⲙⲉⲧⲟⲩϫⲁⲓ:</w:t>
            </w:r>
          </w:p>
          <w:p w:rsidR="00751E7F" w:rsidRPr="005130A7" w:rsidRDefault="00751E7F" w:rsidP="00751E7F">
            <w:pPr>
              <w:pStyle w:val="CopticHangingVerse"/>
            </w:pPr>
            <w:r>
              <w:t>ϫⲉ ⲁⲓϫⲱⲕ ⲛ̀ⲛⲓⲛⲟⲃⲓ.</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God the lover of mankind,</w:t>
            </w:r>
          </w:p>
          <w:p w:rsidR="00751E7F" w:rsidRDefault="00751E7F" w:rsidP="00751E7F">
            <w:pPr>
              <w:pStyle w:val="EngHang"/>
            </w:pPr>
            <w:r>
              <w:t>The longsuffering,</w:t>
            </w:r>
          </w:p>
          <w:p w:rsidR="00751E7F" w:rsidRDefault="00751E7F" w:rsidP="00751E7F">
            <w:pPr>
              <w:pStyle w:val="EngHang"/>
            </w:pPr>
            <w:r>
              <w:t>Who became man</w:t>
            </w:r>
          </w:p>
          <w:p w:rsidR="00751E7F" w:rsidRDefault="00751E7F" w:rsidP="00751E7F">
            <w:pPr>
              <w:pStyle w:val="EngHangEnd"/>
            </w:pPr>
            <w:r>
              <w:t>Of His compassion.</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Ⲫϯ ⲡⲓⲙⲁⲓⲣⲱⲙⲓ:</w:t>
            </w:r>
          </w:p>
          <w:p w:rsidR="00751E7F" w:rsidRDefault="00751E7F" w:rsidP="00751E7F">
            <w:pPr>
              <w:pStyle w:val="CopticVersemulti-line"/>
            </w:pPr>
            <w:r>
              <w:t>ⲡⲓⲣⲉϥⲱⲟⲩⲛ̀ϩⲏⲧ:</w:t>
            </w:r>
          </w:p>
          <w:p w:rsidR="00751E7F" w:rsidRDefault="00751E7F" w:rsidP="00751E7F">
            <w:pPr>
              <w:pStyle w:val="CopticVersemulti-line"/>
            </w:pPr>
            <w:r>
              <w:t>ⲫⲏⲉⲧⲁϥϣⲱⲡⲓ ⲛ̀ⲣⲱⲙⲓ:</w:t>
            </w:r>
          </w:p>
          <w:p w:rsidR="00751E7F" w:rsidRPr="005130A7" w:rsidRDefault="00751E7F" w:rsidP="00751E7F">
            <w:pPr>
              <w:pStyle w:val="CopticHangingVerse"/>
            </w:pPr>
            <w:r>
              <w:t>ⲉⲑⲃⲉ ⲛⲉϥⲙⲉⲧϣⲉⲛϩⲏⲧ.</w:t>
            </w:r>
          </w:p>
        </w:tc>
      </w:tr>
      <w:tr w:rsidR="00751E7F" w:rsidTr="00416092">
        <w:trPr>
          <w:cantSplit/>
          <w:jc w:val="center"/>
        </w:trPr>
        <w:tc>
          <w:tcPr>
            <w:tcW w:w="288" w:type="dxa"/>
          </w:tcPr>
          <w:p w:rsidR="00751E7F" w:rsidRDefault="00751E7F" w:rsidP="00416092">
            <w:pPr>
              <w:pStyle w:val="CopticCross"/>
            </w:pPr>
          </w:p>
        </w:tc>
        <w:tc>
          <w:tcPr>
            <w:tcW w:w="3960" w:type="dxa"/>
          </w:tcPr>
          <w:p w:rsidR="00751E7F" w:rsidRDefault="00751E7F" w:rsidP="00751E7F">
            <w:pPr>
              <w:pStyle w:val="EngHang"/>
            </w:pPr>
            <w:r>
              <w:t>Forgive me my iniquities,</w:t>
            </w:r>
          </w:p>
          <w:p w:rsidR="00751E7F" w:rsidRDefault="00751E7F" w:rsidP="00751E7F">
            <w:pPr>
              <w:pStyle w:val="EngHang"/>
            </w:pPr>
            <w:r>
              <w:t>Through the intercessions</w:t>
            </w:r>
          </w:p>
          <w:p w:rsidR="00751E7F" w:rsidRDefault="00751E7F" w:rsidP="00751E7F">
            <w:pPr>
              <w:pStyle w:val="EngHang"/>
            </w:pPr>
            <w:r>
              <w:t>Of your mother Mary,</w:t>
            </w:r>
          </w:p>
          <w:p w:rsidR="00751E7F" w:rsidRDefault="00751E7F" w:rsidP="00751E7F">
            <w:pPr>
              <w:pStyle w:val="EngHangEnd"/>
            </w:pPr>
            <w:r>
              <w:t>The great all-holy one.</w:t>
            </w:r>
          </w:p>
        </w:tc>
        <w:tc>
          <w:tcPr>
            <w:tcW w:w="288" w:type="dxa"/>
          </w:tcPr>
          <w:p w:rsidR="00751E7F" w:rsidRDefault="00751E7F" w:rsidP="00416092"/>
        </w:tc>
        <w:tc>
          <w:tcPr>
            <w:tcW w:w="288" w:type="dxa"/>
          </w:tcPr>
          <w:p w:rsidR="00751E7F" w:rsidRDefault="00751E7F" w:rsidP="00416092">
            <w:pPr>
              <w:pStyle w:val="CopticCross"/>
            </w:pPr>
          </w:p>
        </w:tc>
        <w:tc>
          <w:tcPr>
            <w:tcW w:w="3960" w:type="dxa"/>
          </w:tcPr>
          <w:p w:rsidR="00751E7F" w:rsidRDefault="00751E7F" w:rsidP="00751E7F">
            <w:pPr>
              <w:pStyle w:val="CopticVersemulti-line"/>
            </w:pPr>
            <w:r>
              <w:t>Ⲭⲱ ⲛⲁⲛ ⲛ̀ⲛⲉⲛⲁ̀ⲛⲟⲙⲓⲁ:</w:t>
            </w:r>
          </w:p>
          <w:p w:rsidR="00751E7F" w:rsidRDefault="00751E7F" w:rsidP="00751E7F">
            <w:pPr>
              <w:pStyle w:val="CopticVersemulti-line"/>
            </w:pPr>
            <w:r>
              <w:t>ϩⲓⲧⲉⲛ ⲛⲓⲡ̀ⲣⲉⲥⲃⲓⲁ̀:</w:t>
            </w:r>
          </w:p>
          <w:p w:rsidR="00751E7F" w:rsidRDefault="00751E7F" w:rsidP="00751E7F">
            <w:pPr>
              <w:pStyle w:val="CopticVersemulti-line"/>
            </w:pPr>
            <w:r>
              <w:t>ⲛ̀ⲧⲉ ⲧⲉⲙⲁⲩ Ⲙⲣⲓⲁ̀:</w:t>
            </w:r>
          </w:p>
          <w:p w:rsidR="00751E7F" w:rsidRPr="005130A7" w:rsidRDefault="00751E7F" w:rsidP="00751E7F">
            <w:pPr>
              <w:pStyle w:val="CopticHangingVerse"/>
            </w:pPr>
            <w:r>
              <w:t>ϯⲛⲓϣϯ ⲙ̀ⲡⲁⲛⲁ̀ⲅⲓⲁ.</w:t>
            </w:r>
          </w:p>
        </w:tc>
      </w:tr>
      <w:tr w:rsidR="00751E7F" w:rsidTr="00416092">
        <w:trPr>
          <w:cantSplit/>
          <w:jc w:val="center"/>
        </w:trPr>
        <w:tc>
          <w:tcPr>
            <w:tcW w:w="288" w:type="dxa"/>
          </w:tcPr>
          <w:p w:rsidR="00751E7F" w:rsidRPr="003209AF" w:rsidRDefault="00751E7F" w:rsidP="00416092">
            <w:pPr>
              <w:pStyle w:val="CopticCross"/>
              <w:rPr>
                <w:b/>
              </w:rPr>
            </w:pPr>
            <w:r w:rsidRPr="00FB5ACB">
              <w:t>¿</w:t>
            </w:r>
          </w:p>
        </w:tc>
        <w:tc>
          <w:tcPr>
            <w:tcW w:w="3960" w:type="dxa"/>
          </w:tcPr>
          <w:p w:rsidR="00751E7F" w:rsidRDefault="00751E7F" w:rsidP="00751E7F">
            <w:pPr>
              <w:pStyle w:val="EngHang"/>
            </w:pPr>
            <w:r>
              <w:t>All souls praise</w:t>
            </w:r>
          </w:p>
          <w:p w:rsidR="00751E7F" w:rsidRDefault="00751E7F" w:rsidP="00751E7F">
            <w:pPr>
              <w:pStyle w:val="EngHang"/>
            </w:pPr>
            <w:r>
              <w:t>God the Creator,</w:t>
            </w:r>
          </w:p>
          <w:p w:rsidR="00751E7F" w:rsidRDefault="00751E7F" w:rsidP="00751E7F">
            <w:pPr>
              <w:pStyle w:val="EngHang"/>
            </w:pPr>
            <w:r>
              <w:t>And offer the hymns</w:t>
            </w:r>
          </w:p>
          <w:p w:rsidR="00751E7F" w:rsidRDefault="00751E7F" w:rsidP="00751E7F">
            <w:pPr>
              <w:pStyle w:val="EngHangEnd"/>
            </w:pPr>
            <w:r>
              <w:t>To Him with honour.</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pPr>
            <w:r>
              <w:t>Ⲯⲩⲭⲏ ⲛⲓⲃⲉⲛ ⲉⲩϩⲱⲥ:</w:t>
            </w:r>
          </w:p>
          <w:p w:rsidR="00751E7F" w:rsidRDefault="00751E7F" w:rsidP="00751E7F">
            <w:pPr>
              <w:pStyle w:val="CopticVersemulti-line"/>
            </w:pPr>
            <w:r>
              <w:t>ⲉ̀Ⲫϯ ⲡⲓⲣⲉϥⲑⲁⲙⲓⲟ:</w:t>
            </w:r>
          </w:p>
          <w:p w:rsidR="00751E7F" w:rsidRDefault="00751E7F" w:rsidP="00751E7F">
            <w:pPr>
              <w:pStyle w:val="CopticVersemulti-line"/>
            </w:pPr>
            <w:r>
              <w:t>ⲟⲩⲟϩ ⲉⲩⲟⲩⲱⲣⲡ ⲙ̀ⲡⲁⲓϩⲩⲙⲛⲟⲥ:</w:t>
            </w:r>
          </w:p>
          <w:p w:rsidR="00751E7F" w:rsidRPr="005130A7" w:rsidRDefault="00751E7F" w:rsidP="00751E7F">
            <w:pPr>
              <w:pStyle w:val="CopticHangingVerse"/>
            </w:pPr>
            <w:r>
              <w:t>ⲙ̀ⲫⲁ ⲡⲓⲧⲁⲓⲟ.</w:t>
            </w:r>
          </w:p>
        </w:tc>
      </w:tr>
      <w:tr w:rsidR="00751E7F" w:rsidTr="00416092">
        <w:trPr>
          <w:cantSplit/>
          <w:jc w:val="center"/>
        </w:trPr>
        <w:tc>
          <w:tcPr>
            <w:tcW w:w="288" w:type="dxa"/>
          </w:tcPr>
          <w:p w:rsidR="00751E7F" w:rsidRDefault="00751E7F" w:rsidP="00416092">
            <w:pPr>
              <w:pStyle w:val="CopticCross"/>
            </w:pPr>
            <w:r w:rsidRPr="00FB5ACB">
              <w:t>¿</w:t>
            </w:r>
          </w:p>
        </w:tc>
        <w:tc>
          <w:tcPr>
            <w:tcW w:w="3960" w:type="dxa"/>
          </w:tcPr>
          <w:p w:rsidR="00751E7F" w:rsidRDefault="00751E7F" w:rsidP="00751E7F">
            <w:pPr>
              <w:pStyle w:val="EngHang"/>
            </w:pPr>
            <w:r>
              <w:t>Be patient with us,</w:t>
            </w:r>
          </w:p>
          <w:p w:rsidR="00751E7F" w:rsidRDefault="00751E7F" w:rsidP="00751E7F">
            <w:pPr>
              <w:pStyle w:val="EngHang"/>
            </w:pPr>
            <w:r>
              <w:t>Hear our prayers,</w:t>
            </w:r>
          </w:p>
          <w:p w:rsidR="00751E7F" w:rsidRDefault="00751E7F" w:rsidP="00751E7F">
            <w:pPr>
              <w:pStyle w:val="EngHang"/>
            </w:pPr>
            <w:r>
              <w:t>O Lord, guard us</w:t>
            </w:r>
          </w:p>
          <w:p w:rsidR="00751E7F" w:rsidRDefault="00751E7F" w:rsidP="00751E7F">
            <w:pPr>
              <w:pStyle w:val="EngHangEnd"/>
            </w:pPr>
            <w:r>
              <w:t>From the snares.</w:t>
            </w:r>
          </w:p>
        </w:tc>
        <w:tc>
          <w:tcPr>
            <w:tcW w:w="288" w:type="dxa"/>
          </w:tcPr>
          <w:p w:rsidR="00751E7F" w:rsidRDefault="00751E7F" w:rsidP="00416092"/>
        </w:tc>
        <w:tc>
          <w:tcPr>
            <w:tcW w:w="288" w:type="dxa"/>
          </w:tcPr>
          <w:p w:rsidR="00751E7F" w:rsidRDefault="00751E7F" w:rsidP="00416092">
            <w:pPr>
              <w:pStyle w:val="CopticCross"/>
            </w:pPr>
            <w:r w:rsidRPr="00FB5ACB">
              <w:t>¿</w:t>
            </w:r>
          </w:p>
        </w:tc>
        <w:tc>
          <w:tcPr>
            <w:tcW w:w="3960" w:type="dxa"/>
          </w:tcPr>
          <w:p w:rsidR="00751E7F" w:rsidRDefault="00751E7F" w:rsidP="00751E7F">
            <w:pPr>
              <w:pStyle w:val="CopticVersemulti-line"/>
              <w:rPr>
                <w:rFonts w:eastAsia="Arial Unicode MS" w:cs="FreeSerifAvvaShenouda"/>
              </w:rPr>
            </w:pPr>
            <w:r>
              <w:rPr>
                <w:rFonts w:eastAsia="Arial Unicode MS" w:cs="FreeSerifAvvaShenouda"/>
              </w:rPr>
              <w:t>Ⲱⲟⲩⲛ̀ϩⲏⲧ ⲉ̀ϫⲱⲛ:</w:t>
            </w:r>
          </w:p>
          <w:p w:rsidR="00751E7F" w:rsidRDefault="00751E7F" w:rsidP="00751E7F">
            <w:pPr>
              <w:pStyle w:val="CopticVersemulti-line"/>
              <w:rPr>
                <w:rFonts w:eastAsia="Arial Unicode MS" w:cs="FreeSerifAvvaShenouda"/>
              </w:rPr>
            </w:pPr>
            <w:r>
              <w:rPr>
                <w:rFonts w:eastAsia="Arial Unicode MS" w:cs="FreeSerifAvvaShenouda"/>
              </w:rPr>
              <w:t>ⲥⲱⲧⲉⲙ ⲛ̀ⲛⲉⲛⲉⲩⲭⲏ:</w:t>
            </w:r>
          </w:p>
          <w:p w:rsidR="00751E7F" w:rsidRDefault="00751E7F" w:rsidP="00751E7F">
            <w:pPr>
              <w:pStyle w:val="CopticVersemulti-line"/>
              <w:rPr>
                <w:rFonts w:eastAsia="Arial Unicode MS" w:cs="FreeSerifAvvaShenouda"/>
              </w:rPr>
            </w:pPr>
            <w:r>
              <w:rPr>
                <w:rFonts w:eastAsia="Arial Unicode MS" w:cs="FreeSerifAvvaShenouda"/>
              </w:rPr>
              <w:t>Ⲡⲟ̄ⲥ̄ ⲁⲣⲉϩ ⲉ̀ⲣⲟⲛ:</w:t>
            </w:r>
          </w:p>
          <w:p w:rsidR="00751E7F" w:rsidRPr="00384F62" w:rsidRDefault="00751E7F" w:rsidP="00751E7F">
            <w:pPr>
              <w:pStyle w:val="CopticHangingVerse"/>
            </w:pPr>
            <w:r>
              <w:t>ⲉ̀ⲃⲟⲗϩⲁ ⲉⲧⲭⲏ.</w:t>
            </w:r>
          </w:p>
        </w:tc>
      </w:tr>
    </w:tbl>
    <w:p w:rsidR="00751E7F" w:rsidRPr="00B84B62" w:rsidRDefault="00751E7F" w:rsidP="00751E7F"/>
    <w:p w:rsidR="00751E7F" w:rsidRDefault="00751E7F" w:rsidP="00751E7F">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 xml:space="preserve">Keep us O </w:t>
            </w:r>
            <w:commentRangeStart w:id="1027"/>
            <w:r>
              <w:t>ruler</w:t>
            </w:r>
            <w:commentRangeEnd w:id="1027"/>
            <w:r>
              <w:rPr>
                <w:rStyle w:val="CommentReference"/>
              </w:rPr>
              <w:commentReference w:id="1027"/>
            </w:r>
            <w:r>
              <w:t>,</w:t>
            </w:r>
          </w:p>
          <w:p w:rsidR="00416092" w:rsidRDefault="00416092" w:rsidP="00416092">
            <w:pPr>
              <w:pStyle w:val="EngHang"/>
            </w:pPr>
            <w:r>
              <w:t>Enlighten my mind and my thoughts;</w:t>
            </w:r>
          </w:p>
          <w:p w:rsidR="00416092" w:rsidRDefault="00416092" w:rsidP="00416092">
            <w:pPr>
              <w:pStyle w:val="EngHang"/>
            </w:pPr>
            <w:r>
              <w:t>Make me to understand, O You who knows</w:t>
            </w:r>
          </w:p>
          <w:p w:rsidR="00416092" w:rsidRDefault="00416092" w:rsidP="00416092">
            <w:pPr>
              <w:pStyle w:val="EngHangEnd"/>
            </w:pPr>
            <w:r>
              <w:t>The hidden mysteries of all the creation.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Ⲁⲣⲉϩ ⲉ̀ⲣⲟⲛ ⲱ̀ ⲡⲓⲣⲉϥⲉⲣϩⲉⲙⲓ:</w:t>
            </w:r>
          </w:p>
          <w:p w:rsidR="00416092" w:rsidRDefault="00416092" w:rsidP="00416092">
            <w:pPr>
              <w:pStyle w:val="CopticVersemulti-line"/>
            </w:pPr>
            <w:r>
              <w:t>ⲁⲣⲓⲟⲩⲱⲓⲛⲓ ⲙ̀ⲡⲁⲛⲟⲩⲥ ⲛⲉⲙ ⲡⲁⲉ̀ⲙⲓ:</w:t>
            </w:r>
          </w:p>
          <w:p w:rsidR="00416092" w:rsidRDefault="00416092" w:rsidP="00416092">
            <w:pPr>
              <w:pStyle w:val="CopticVersemulti-line"/>
            </w:pPr>
            <w:r>
              <w:t>ⲙⲁⲕⲁϯ ⲛⲏⲓ ⲱ̀ ⲡⲉⲧⲉ̀ⲙⲓ:</w:t>
            </w:r>
          </w:p>
          <w:p w:rsidR="00416092" w:rsidRPr="00C35319" w:rsidRDefault="00416092" w:rsidP="00416092">
            <w:pPr>
              <w:pStyle w:val="CopticHangingVerse"/>
            </w:pPr>
            <w:r>
              <w:t>ⲛ̀ⲛⲉⲧϩⲏⲡ ⲛ̀ϯⲕ̀ϯⲥⲓⲥ.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All mankind praises You,</w:t>
            </w:r>
          </w:p>
          <w:p w:rsidR="00416092" w:rsidRDefault="00416092" w:rsidP="00416092">
            <w:pPr>
              <w:pStyle w:val="EngHang"/>
            </w:pPr>
            <w:r>
              <w:t>O Lover of mankind,</w:t>
            </w:r>
          </w:p>
          <w:p w:rsidR="00416092" w:rsidRDefault="00416092" w:rsidP="00416092">
            <w:pPr>
              <w:pStyle w:val="EngHang"/>
            </w:pPr>
            <w:r>
              <w:t>For You are the ruler,</w:t>
            </w:r>
          </w:p>
          <w:p w:rsidR="00416092" w:rsidRDefault="00416092" w:rsidP="00416092">
            <w:pPr>
              <w:pStyle w:val="EngHangEnd"/>
            </w:pPr>
            <w:r>
              <w:t>And the supporter of everyone.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Ⲃⲟⲛ ⲛⲓⲃⲉⲛ ⲛ̀ⲧⲉ ⲛⲓⲣⲱⲙⲓ:</w:t>
            </w:r>
          </w:p>
          <w:p w:rsidR="00416092" w:rsidRDefault="00416092" w:rsidP="00416092">
            <w:pPr>
              <w:pStyle w:val="CopticVersemulti-line"/>
            </w:pPr>
            <w:r>
              <w:t>ⲉⲩϩⲱⲥ ⲉ̀ⲣⲟⲕ ⲱ̀ ⲡⲓⲙⲁⲓⲣⲱⲙⲓ:</w:t>
            </w:r>
          </w:p>
          <w:p w:rsidR="00416092" w:rsidRDefault="00416092" w:rsidP="00416092">
            <w:pPr>
              <w:pStyle w:val="CopticVersemulti-line"/>
            </w:pPr>
            <w:r>
              <w:t>ϫⲉ ⲛ̀ⲑⲟⲕ ⲡⲉ ⲡⲓⲣⲉϥⲉⲣϩⲉⲙⲓ:</w:t>
            </w:r>
          </w:p>
          <w:p w:rsidR="00416092" w:rsidRDefault="00416092" w:rsidP="00416092">
            <w:pPr>
              <w:pStyle w:val="CopticHangingVerse"/>
            </w:pPr>
            <w:r>
              <w:t>ⲟⲩⲟϩ ⲫ̀ⲣⲉⲫϣⲁⲛϣ ⲛ̀ⲟⲩⲟⲛ ⲛⲓⲃⲉⲛ.</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O Jesus Christ, my King,</w:t>
            </w:r>
          </w:p>
          <w:p w:rsidR="00416092" w:rsidRDefault="00416092" w:rsidP="00416092">
            <w:pPr>
              <w:pStyle w:val="EngHang"/>
            </w:pPr>
            <w:r>
              <w:t>You are in truth</w:t>
            </w:r>
          </w:p>
          <w:p w:rsidR="00416092" w:rsidRDefault="00416092" w:rsidP="00416092">
            <w:pPr>
              <w:pStyle w:val="EngHang"/>
            </w:pPr>
            <w:r>
              <w:t>The Light who carries</w:t>
            </w:r>
          </w:p>
          <w:p w:rsidR="00416092" w:rsidRDefault="00416092" w:rsidP="00416092">
            <w:pPr>
              <w:pStyle w:val="EngHangEnd"/>
            </w:pPr>
            <w:r>
              <w:t>The sins of the world.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Ⲅⲉ ⲅⲁⲣ ⲛ̀ⲑⲟⲕ ϧⲉⲛ ⲟⲩⲙⲉⲑⲙⲏⲓ:</w:t>
            </w:r>
          </w:p>
          <w:p w:rsidR="00416092" w:rsidRDefault="00416092" w:rsidP="00416092">
            <w:pPr>
              <w:pStyle w:val="CopticVersemulti-line"/>
            </w:pPr>
            <w:r>
              <w:t>Ⲓⲏ̄ⲥ̄ Ⲡⲭ̄ⲥ̄ ⲡⲁⲟⲩⲣⲟ ⲙ̀ⲙⲏⲓ:</w:t>
            </w:r>
          </w:p>
          <w:p w:rsidR="00416092" w:rsidRDefault="00416092" w:rsidP="00416092">
            <w:pPr>
              <w:pStyle w:val="CopticVersemulti-line"/>
            </w:pPr>
            <w:r>
              <w:t>ⲟⲩⲟϩ ⲡⲓⲟⲩⲱⲓⲛⲓ ⲛ̀ⲧⲁⲫ̀ⲙⲏⲓ:</w:t>
            </w:r>
          </w:p>
          <w:p w:rsidR="00416092" w:rsidRDefault="00416092" w:rsidP="00416092">
            <w:pPr>
              <w:pStyle w:val="CopticHangingVerse"/>
            </w:pPr>
            <w:r>
              <w:t>ⲫⲏⲉⲧⲁⲱ̀ⲗⲓ ⲙⲉ̀ⲫ̀ⲛⲟⲃⲓ ⲙ̀ⲡⲓⲕⲟⲥⲙⲟⲥ.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David the king and psalmist,</w:t>
            </w:r>
          </w:p>
          <w:p w:rsidR="00416092" w:rsidRDefault="00416092" w:rsidP="00416092">
            <w:pPr>
              <w:pStyle w:val="EngHang"/>
            </w:pPr>
            <w:r>
              <w:t>Said in the psalms,</w:t>
            </w:r>
          </w:p>
          <w:p w:rsidR="00416092" w:rsidRDefault="00416092" w:rsidP="00416092">
            <w:pPr>
              <w:pStyle w:val="EngHang"/>
            </w:pPr>
            <w:r>
              <w:t>“Arise O Lord with the ark</w:t>
            </w:r>
          </w:p>
          <w:p w:rsidR="00416092" w:rsidRDefault="00416092" w:rsidP="00416092">
            <w:pPr>
              <w:pStyle w:val="EngHangEnd"/>
            </w:pPr>
            <w:r>
              <w:t>Of Your Sanctuary.”</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Ⲇⲁⲩⲓⲇ ⲡ̀ⲟⲩⲣⲟ ⲡⲓϩⲩⲙⲛⲟⲇⲟⲥ:</w:t>
            </w:r>
          </w:p>
          <w:p w:rsidR="00416092" w:rsidRDefault="00416092" w:rsidP="00416092">
            <w:pPr>
              <w:pStyle w:val="CopticVersemulti-line"/>
            </w:pPr>
            <w:r>
              <w:t>ⲁϥⲉⲣⲯⲁⲗⲓⲛ ϧⲉⲛ ⲡⲓⲯⲁⲗⲙⲟ:</w:t>
            </w:r>
          </w:p>
          <w:p w:rsidR="00416092" w:rsidRDefault="00416092" w:rsidP="00416092">
            <w:pPr>
              <w:pStyle w:val="CopticVersemulti-line"/>
            </w:pPr>
            <w:r>
              <w:t>ϫⲉ ⲧⲱⲛⲕ Ⲡⲟ̄ⲥ̄ ⲛⲉⲙ ϯⲕⲩⲃⲱⲧⲟⲥ:</w:t>
            </w:r>
          </w:p>
          <w:p w:rsidR="00416092" w:rsidRDefault="00416092" w:rsidP="00416092">
            <w:pPr>
              <w:pStyle w:val="CopticHangingVerse"/>
            </w:pPr>
            <w:r>
              <w:t>ⲉ̀ⲧⲉ ⲡⲓⲙⲁ ⲉ̄ⲑ̄ⲩ̄ ⲛ̀ⲧⲁⲕ.</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This is the Virgin,</w:t>
            </w:r>
          </w:p>
          <w:p w:rsidR="00416092" w:rsidRDefault="00416092" w:rsidP="00416092">
            <w:pPr>
              <w:pStyle w:val="EngHang"/>
            </w:pPr>
            <w:r>
              <w:t>The daughter of the righteous,</w:t>
            </w:r>
          </w:p>
          <w:p w:rsidR="00416092" w:rsidRDefault="00416092" w:rsidP="00416092">
            <w:pPr>
              <w:pStyle w:val="EngHang"/>
            </w:pPr>
            <w:r>
              <w:t>Mary the Theotokos,</w:t>
            </w:r>
          </w:p>
          <w:p w:rsidR="00416092" w:rsidRDefault="00416092" w:rsidP="00416092">
            <w:pPr>
              <w:pStyle w:val="EngHangEnd"/>
            </w:pPr>
            <w:r>
              <w:t>The very and true Queen.</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Ⲉⲧⲉ ⲫⲁⲓ ⲧⲉ ϯⲡⲁⲣⲑⲉⲛⲟⲥ:</w:t>
            </w:r>
          </w:p>
          <w:p w:rsidR="00416092" w:rsidRDefault="00416092" w:rsidP="00416092">
            <w:pPr>
              <w:pStyle w:val="CopticVersemulti-line"/>
            </w:pPr>
            <w:r>
              <w:t>ⲧ̀ϣⲉⲣⲓ ⲛ̀ⲛⲓⲇⲓⲕⲉⲟⲥ:</w:t>
            </w:r>
          </w:p>
          <w:p w:rsidR="00416092" w:rsidRDefault="00416092" w:rsidP="00416092">
            <w:pPr>
              <w:pStyle w:val="CopticVersemulti-line"/>
            </w:pPr>
            <w:r>
              <w:t>Ⲙⲣⲓⲁ̀ ϯⲑⲉⲟⲧⲟⲕⲟⲥ:</w:t>
            </w:r>
          </w:p>
          <w:p w:rsidR="00416092" w:rsidRDefault="00416092" w:rsidP="00416092">
            <w:pPr>
              <w:pStyle w:val="CopticHangingVerse"/>
            </w:pPr>
            <w:r>
              <w:t>ϯⲟⲩⲣⲱ ⲙ̀ⲙⲏⲓ ⲛ̀ⲁⲗⲏⲑⲓⲛⲏ.</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praises offered to</w:t>
            </w:r>
          </w:p>
          <w:p w:rsidR="00416092" w:rsidRDefault="00416092" w:rsidP="00416092">
            <w:pPr>
              <w:pStyle w:val="EngHang"/>
            </w:pPr>
            <w:r>
              <w:t xml:space="preserve">The </w:t>
            </w:r>
            <w:r w:rsidRPr="004C7D7D">
              <w:t>all-</w:t>
            </w:r>
            <w:r>
              <w:t>holy Bride are plenteous;</w:t>
            </w:r>
          </w:p>
          <w:p w:rsidR="00416092" w:rsidRDefault="00416092" w:rsidP="00416092">
            <w:pPr>
              <w:pStyle w:val="EngHang"/>
            </w:pPr>
            <w:r>
              <w:t>The Pure One full of wisdom,</w:t>
            </w:r>
          </w:p>
          <w:p w:rsidR="00416092" w:rsidRDefault="00416092" w:rsidP="00416092">
            <w:pPr>
              <w:pStyle w:val="EngHangEnd"/>
            </w:pPr>
            <w:r>
              <w:t>The Mother of the True Light.</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Ⲍⲉⲟϣ ⲛ̀ϫⲉ ⲛⲉ ⲉⲩⲫⲟⲙⲓⲁ:</w:t>
            </w:r>
          </w:p>
          <w:p w:rsidR="00416092" w:rsidRDefault="00416092" w:rsidP="00416092">
            <w:pPr>
              <w:pStyle w:val="CopticVersemulti-line"/>
            </w:pPr>
            <w:r>
              <w:t>ϯϣⲉⲗⲉⲧ ⲙ̀ⲡⲁⲛⲁ̀ⲅⲓⲁ:</w:t>
            </w:r>
          </w:p>
          <w:p w:rsidR="00416092" w:rsidRDefault="00416092" w:rsidP="00416092">
            <w:pPr>
              <w:pStyle w:val="CopticVersemulti-line"/>
            </w:pPr>
            <w:r>
              <w:t>ϯⲕⲁⲑⲁⲣⲟⲥ ⲉⲑⲙⲉϩ ⲛ̀ⲥⲟⲫⲓⲁ:</w:t>
            </w:r>
          </w:p>
          <w:p w:rsidR="00416092" w:rsidRDefault="00416092" w:rsidP="00416092">
            <w:pPr>
              <w:pStyle w:val="CopticHangingVerse"/>
            </w:pPr>
            <w:r>
              <w:t>ⲑ̀ⲙⲁⲩ ⲙ̀ⲡⲓⲟⲩⲱⲓⲛⲓ ⲙ̀ⲙⲏⲓ.</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God is the True God,</w:t>
            </w:r>
          </w:p>
          <w:p w:rsidR="00416092" w:rsidRDefault="00416092" w:rsidP="00416092">
            <w:pPr>
              <w:pStyle w:val="EngHang"/>
            </w:pPr>
            <w:r>
              <w:t>And the patient One.</w:t>
            </w:r>
          </w:p>
          <w:p w:rsidR="00416092" w:rsidRDefault="00416092" w:rsidP="00416092">
            <w:pPr>
              <w:pStyle w:val="EngHang"/>
            </w:pPr>
            <w:r>
              <w:t>He bowed down the heavens,</w:t>
            </w:r>
          </w:p>
          <w:p w:rsidR="00416092" w:rsidRDefault="00416092" w:rsidP="00416092">
            <w:pPr>
              <w:pStyle w:val="EngHangEnd"/>
            </w:pPr>
            <w:r>
              <w:t>And came and took flesh of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Ⲏⲗ ⲡⲉ Ⲫϯ ⲙ̀ⲙⲏⲓ:</w:t>
            </w:r>
          </w:p>
          <w:p w:rsidR="00416092" w:rsidRDefault="00416092" w:rsidP="00416092">
            <w:pPr>
              <w:pStyle w:val="CopticVersemulti-line"/>
            </w:pPr>
            <w:r>
              <w:t>ⲟⲩⲟϩ ⲡⲓⲣⲉϥⲱⲟⲩⲛ̀ϩⲏⲧ:</w:t>
            </w:r>
          </w:p>
          <w:p w:rsidR="00416092" w:rsidRDefault="00416092" w:rsidP="00416092">
            <w:pPr>
              <w:pStyle w:val="CopticVersemulti-line"/>
            </w:pPr>
            <w:r>
              <w:t>ⲁϥⲣⲉⲕ ⲧ̀ⲫⲉ ⲁϥⲓ̀ ⲉ̀ⲡⲉⲥⲏⲧ:</w:t>
            </w:r>
          </w:p>
          <w:p w:rsidR="00416092" w:rsidRDefault="00416092" w:rsidP="00416092">
            <w:pPr>
              <w:pStyle w:val="CopticHangingVerse"/>
            </w:pPr>
            <w:r>
              <w:t>ⲁϥϭⲓⲥⲁⲣⲝ ⲉ̀ⲃⲟⲗ ⲛ̀ϧⲏϯ.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Gather all you faithful,</w:t>
            </w:r>
          </w:p>
          <w:p w:rsidR="00416092" w:rsidRDefault="00416092" w:rsidP="00416092">
            <w:pPr>
              <w:pStyle w:val="EngHang"/>
            </w:pPr>
            <w:r>
              <w:t>The sons of the Orthodox,</w:t>
            </w:r>
          </w:p>
          <w:p w:rsidR="00416092" w:rsidRDefault="00416092" w:rsidP="00416092">
            <w:pPr>
              <w:pStyle w:val="EngHang"/>
            </w:pPr>
            <w:r>
              <w:t>That we may honour the Virgin,</w:t>
            </w:r>
          </w:p>
          <w:p w:rsidR="00416092" w:rsidRDefault="00416092" w:rsidP="00416092">
            <w:pPr>
              <w:pStyle w:val="EngHangEnd"/>
            </w:pPr>
            <w:r>
              <w:t>The wondrous Bride.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Ⲑⲱⲟⲩϯ ⲧⲏⲣⲟⲩ ⲱ̀ ⲛⲓⲡⲓⲥⲧⲟⲥ:</w:t>
            </w:r>
          </w:p>
          <w:p w:rsidR="00416092" w:rsidRDefault="00416092" w:rsidP="00416092">
            <w:pPr>
              <w:pStyle w:val="CopticVersemulti-line"/>
            </w:pPr>
            <w:r>
              <w:t>ⲛⲓϣⲏⲣⲓ ⲛ̀ⲟ̀ⲣⲑⲟⲇⲟⲝⲟⲥ:</w:t>
            </w:r>
          </w:p>
          <w:p w:rsidR="00416092" w:rsidRDefault="00416092" w:rsidP="00416092">
            <w:pPr>
              <w:pStyle w:val="CopticVersemulti-line"/>
            </w:pPr>
            <w:r>
              <w:t>ⲛ̀ⲧⲉⲛⲧⲁⲓ ⲛ̀ϯⲡⲁⲣⲑⲉⲛⲟⲥ:</w:t>
            </w:r>
          </w:p>
          <w:p w:rsidR="00416092" w:rsidRPr="005130A7" w:rsidRDefault="00416092" w:rsidP="00416092">
            <w:pPr>
              <w:pStyle w:val="CopticHangingVerse"/>
            </w:pPr>
            <w:r>
              <w:t>ϯϣⲉⲗⲉⲧ ⲙ̀ⲡⲁⲣⲁⲇⲟⲝⲟⲛ.</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Jesus Christ has chosen you,</w:t>
            </w:r>
          </w:p>
          <w:p w:rsidR="00416092" w:rsidRDefault="00416092" w:rsidP="00416092">
            <w:pPr>
              <w:pStyle w:val="EngHang"/>
            </w:pPr>
            <w:r>
              <w:t>O Mary, the Queen.</w:t>
            </w:r>
          </w:p>
          <w:p w:rsidR="00416092" w:rsidRDefault="00416092" w:rsidP="00416092">
            <w:pPr>
              <w:pStyle w:val="EngHang"/>
            </w:pPr>
            <w:r>
              <w:t>He found no one like you</w:t>
            </w:r>
          </w:p>
          <w:p w:rsidR="00416092" w:rsidRDefault="00416092" w:rsidP="00416092">
            <w:pPr>
              <w:pStyle w:val="EngHangEnd"/>
            </w:pPr>
            <w:r>
              <w:t>In the whole world.</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Ⲓⲏ̄ⲥ̄ Ⲡⲭ̄ⲥ̄ ⲁϥⲥⲱⲧⲡ ⲙ̀ⲙⲟ:</w:t>
            </w:r>
          </w:p>
          <w:p w:rsidR="00416092" w:rsidRDefault="00416092" w:rsidP="00416092">
            <w:pPr>
              <w:pStyle w:val="CopticVersemulti-line"/>
            </w:pPr>
            <w:r>
              <w:t>ⲱ̀ Ⲙⲁⲣⲓⲁ̀ ϯⲟⲩⲣⲱ:</w:t>
            </w:r>
          </w:p>
          <w:p w:rsidR="00416092" w:rsidRDefault="00416092" w:rsidP="00416092">
            <w:pPr>
              <w:pStyle w:val="CopticVersemulti-line"/>
            </w:pPr>
            <w:r>
              <w:t>ⲙ̀ⲡⲉϥϫⲉⲙ ⲫⲏⲉⲧⲟ̀ⲛⲓ ⲙ̀ⲙⲟ:</w:t>
            </w:r>
          </w:p>
          <w:p w:rsidR="00416092" w:rsidRPr="005130A7" w:rsidRDefault="00416092" w:rsidP="00416092">
            <w:pPr>
              <w:pStyle w:val="CopticHangingVerse"/>
            </w:pPr>
            <w:r>
              <w:t>ϧⲉⲛ ϯⲟⲓⲕⲟⲙⲉⲛⲏ ⲧⲏⲣⲥ.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For you are the Tabernacle,</w:t>
            </w:r>
          </w:p>
          <w:p w:rsidR="00416092" w:rsidRDefault="00416092" w:rsidP="00416092">
            <w:pPr>
              <w:pStyle w:val="EngHang"/>
            </w:pPr>
            <w:r>
              <w:t>O chaste, and undefiled.</w:t>
            </w:r>
          </w:p>
          <w:p w:rsidR="00416092" w:rsidRDefault="00416092" w:rsidP="00416092">
            <w:pPr>
              <w:pStyle w:val="EngHang"/>
            </w:pPr>
            <w:r>
              <w:t>This is a great honour,</w:t>
            </w:r>
          </w:p>
          <w:p w:rsidR="00416092" w:rsidRDefault="00416092" w:rsidP="00416092">
            <w:pPr>
              <w:pStyle w:val="EngHangEnd"/>
            </w:pPr>
            <w:r>
              <w:t>Oh true vine.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Ⲕⲉ ⲅⲁⲣ ⲛ̀ⲑⲟ ⲧⲉ ⲧⲥ̀ⲕⲏⲛⲏ:</w:t>
            </w:r>
          </w:p>
          <w:p w:rsidR="00416092" w:rsidRDefault="00416092" w:rsidP="00416092">
            <w:pPr>
              <w:pStyle w:val="CopticVersemulti-line"/>
            </w:pPr>
            <w:r>
              <w:t>ⲱ̀ ϯⲁⲧⲑⲱⲗⲉⲃ ⲛ̀ⲥⲉⲙⲛⲉ:</w:t>
            </w:r>
          </w:p>
          <w:p w:rsidR="00416092" w:rsidRDefault="00416092" w:rsidP="00416092">
            <w:pPr>
              <w:pStyle w:val="CopticVersemulti-line"/>
            </w:pPr>
            <w:r>
              <w:t>ⲫⲁⲓ ⲧⲉ ϯⲛⲓϣϯ ⲛ̀ⲧⲓⲙⲏ:</w:t>
            </w:r>
          </w:p>
          <w:p w:rsidR="00416092" w:rsidRPr="005130A7" w:rsidRDefault="00416092" w:rsidP="00416092">
            <w:pPr>
              <w:pStyle w:val="CopticHangingVerse"/>
            </w:pPr>
            <w:r>
              <w:t>ϯⲃⲱ ⲛ̀ⲁⲗⲟⲗⲓ ⲛ̀ⲧⲁⲫ̀ⲙⲏⲓ.</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 xml:space="preserve">All </w:t>
            </w:r>
            <w:commentRangeStart w:id="1028"/>
            <w:r>
              <w:t xml:space="preserve">peoples </w:t>
            </w:r>
            <w:commentRangeEnd w:id="1028"/>
            <w:r>
              <w:rPr>
                <w:rStyle w:val="CommentReference"/>
              </w:rPr>
              <w:commentReference w:id="1028"/>
            </w:r>
            <w:r>
              <w:t>and all tribes</w:t>
            </w:r>
          </w:p>
          <w:p w:rsidR="00416092" w:rsidRDefault="00416092" w:rsidP="00416092">
            <w:pPr>
              <w:pStyle w:val="EngHang"/>
            </w:pPr>
            <w:r>
              <w:t>Praise you in every tongue,</w:t>
            </w:r>
          </w:p>
          <w:p w:rsidR="00416092" w:rsidRDefault="00416092" w:rsidP="00416092">
            <w:pPr>
              <w:pStyle w:val="EngHang"/>
            </w:pPr>
            <w:r>
              <w:t>O our Lady the Queen,</w:t>
            </w:r>
          </w:p>
          <w:p w:rsidR="00416092" w:rsidRDefault="00416092" w:rsidP="00416092">
            <w:pPr>
              <w:pStyle w:val="EngHangEnd"/>
            </w:pPr>
            <w:r>
              <w:t>Our true treasure.</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Ⲗⲁⲟⲥ ⲛⲓⲃⲉⲛ ⲛⲉⲙ ⲫⲩⲗⲏ ⲛⲓⲃⲉⲛ:</w:t>
            </w:r>
          </w:p>
          <w:p w:rsidR="00416092" w:rsidRDefault="00416092" w:rsidP="00416092">
            <w:pPr>
              <w:pStyle w:val="CopticVersemulti-line"/>
            </w:pPr>
            <w:r>
              <w:t>ⲉⲩϩⲱⲥ ⲉ̀ⲣⲟ ϧⲉⲛ ⲁⲥⲡⲓ ⲛⲓⲃⲉⲛ:</w:t>
            </w:r>
          </w:p>
          <w:p w:rsidR="00416092" w:rsidRDefault="00416092" w:rsidP="00416092">
            <w:pPr>
              <w:pStyle w:val="CopticVersemulti-line"/>
            </w:pPr>
            <w:r>
              <w:t>ⲱ̀ ⲧⲉⲛⲟ̄ⲥ̄ ⲛ̀ⲛⲏⲃ ⲛ̀ⲥⲏⲟⲩ ⲛⲓⲃⲉⲛ:</w:t>
            </w:r>
          </w:p>
          <w:p w:rsidR="00416092" w:rsidRPr="005130A7" w:rsidRDefault="00416092" w:rsidP="00416092">
            <w:pPr>
              <w:pStyle w:val="CopticHangingVerse"/>
            </w:pPr>
            <w:r>
              <w:t>ⲡⲓⲁ̀ϩⲟ ⲛ̀ⲁⲗⲏⲑⲓⲛⲟⲥ.</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Moses the Archprophet</w:t>
            </w:r>
          </w:p>
          <w:p w:rsidR="00416092" w:rsidRDefault="00416092" w:rsidP="00416092">
            <w:pPr>
              <w:pStyle w:val="EngHang"/>
            </w:pPr>
            <w:r>
              <w:t>Saw fire in the bursh.</w:t>
            </w:r>
          </w:p>
          <w:p w:rsidR="00416092" w:rsidRDefault="00416092" w:rsidP="00416092">
            <w:pPr>
              <w:pStyle w:val="EngHang"/>
            </w:pPr>
            <w:r>
              <w:t>The flames were upon it,</w:t>
            </w:r>
          </w:p>
          <w:p w:rsidR="00416092" w:rsidRDefault="00416092" w:rsidP="00416092">
            <w:pPr>
              <w:pStyle w:val="EngHangEnd"/>
            </w:pPr>
            <w:r>
              <w:t xml:space="preserve">Yet its branches were not </w:t>
            </w:r>
            <w:commentRangeStart w:id="1029"/>
            <w:r>
              <w:t>burned</w:t>
            </w:r>
            <w:commentRangeEnd w:id="1029"/>
            <w:r>
              <w:rPr>
                <w:rStyle w:val="CommentReference"/>
              </w:rPr>
              <w:commentReference w:id="1029"/>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Ⲙⲱⲩⲥⲏⲥ ⲡⲓⲁⲣⲭⲏⲡ̀ⲣⲟⲫⲏⲧⲏⲥ:</w:t>
            </w:r>
          </w:p>
          <w:p w:rsidR="00416092" w:rsidRDefault="00416092" w:rsidP="00416092">
            <w:pPr>
              <w:pStyle w:val="CopticVersemulti-line"/>
            </w:pPr>
            <w:r>
              <w:t>ⲁϥⲛⲁⲩ ⲉ̀ⲟⲩⲭ̀ⲣⲱⲙ ϧⲉⲛ ⲡⲓⲃⲁⲧⲟⲥ:</w:t>
            </w:r>
          </w:p>
          <w:p w:rsidR="00416092" w:rsidRDefault="00416092" w:rsidP="00416092">
            <w:pPr>
              <w:pStyle w:val="CopticVersemulti-line"/>
            </w:pPr>
            <w:r>
              <w:t>ⲡⲓⲭ̀ⲣⲱⲙ ⲛⲁϥⲉⲣⲗⲁⲙⲡⲓⲛ ⲛ̀ϧⲏⲧⲥ:</w:t>
            </w:r>
          </w:p>
          <w:p w:rsidR="00416092" w:rsidRPr="005130A7" w:rsidRDefault="00416092" w:rsidP="00416092">
            <w:pPr>
              <w:pStyle w:val="CopticHangingVerse"/>
            </w:pPr>
            <w:r>
              <w:t>ⲟⲩⲇⲉ ⲙ̀ⲡⲟⲩⲣⲱⲕϩ ⲛ̀ϫⲉ ⲛⲉϥⲕ̀ⲗⲁⲇⲟⲥ.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O wise and inspired ones,</w:t>
            </w:r>
          </w:p>
          <w:p w:rsidR="00416092" w:rsidRDefault="00416092" w:rsidP="00416092">
            <w:pPr>
              <w:pStyle w:val="EngHang"/>
            </w:pPr>
            <w:r>
              <w:t>Contemplate on this Bride,</w:t>
            </w:r>
          </w:p>
          <w:p w:rsidR="00416092" w:rsidRDefault="00416092" w:rsidP="00416092">
            <w:pPr>
              <w:pStyle w:val="EngHang"/>
            </w:pPr>
            <w:r>
              <w:t>From whom God</w:t>
            </w:r>
          </w:p>
          <w:p w:rsidR="00416092" w:rsidRDefault="00416092" w:rsidP="00416092">
            <w:pPr>
              <w:pStyle w:val="EngHangEnd"/>
            </w:pPr>
            <w:r>
              <w:t>The Merciful took flesh.</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Ⲛⲓⲥⲁⲃⲉⲩ ⲟⲩⲟϩ ⲛ̀ⲕⲁⲧϩⲏⲧ:</w:t>
            </w:r>
          </w:p>
          <w:p w:rsidR="00416092" w:rsidRDefault="00416092" w:rsidP="00416092">
            <w:pPr>
              <w:pStyle w:val="CopticVersemulti-line"/>
            </w:pPr>
            <w:r>
              <w:t>ⲁⲣⲓⲛⲟⲓⲛ ⲛ̀ⲧⲁⲓ ϣⲉⲗⲉⲧ:</w:t>
            </w:r>
          </w:p>
          <w:p w:rsidR="00416092" w:rsidRDefault="00416092" w:rsidP="00416092">
            <w:pPr>
              <w:pStyle w:val="CopticVersemulti-line"/>
            </w:pPr>
            <w:r>
              <w:t>ⲉ̀ⲧⲁ Ⲫϯ ⲡⲓⲛⲁⲏⲧ:</w:t>
            </w:r>
          </w:p>
          <w:p w:rsidR="00416092" w:rsidRPr="005130A7" w:rsidRDefault="00416092" w:rsidP="00416092">
            <w:pPr>
              <w:pStyle w:val="CopticHangingVerse"/>
            </w:pPr>
            <w:r>
              <w:t>ⲁϥϭⲓⲥⲁⲣⲝ ⲉ̀ⲃⲟⲗ ⲛ̀ϧⲏⲧⲥ.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Gabriel the Angel</w:t>
            </w:r>
          </w:p>
          <w:p w:rsidR="00416092" w:rsidRDefault="00416092" w:rsidP="00416092">
            <w:pPr>
              <w:pStyle w:val="EngHang"/>
            </w:pPr>
            <w:r>
              <w:t>Came to her,</w:t>
            </w:r>
          </w:p>
          <w:p w:rsidR="00416092" w:rsidRDefault="00416092" w:rsidP="00416092">
            <w:pPr>
              <w:pStyle w:val="EngHang"/>
            </w:pPr>
            <w:r>
              <w:t>And gave her salutation in peace,</w:t>
            </w:r>
          </w:p>
          <w:p w:rsidR="00416092" w:rsidRDefault="00416092" w:rsidP="00416092">
            <w:pPr>
              <w:pStyle w:val="EngHangEnd"/>
            </w:pPr>
            <w:r>
              <w:t>In a joyful voice.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Ⲝⲁⲡⲓⲛⲁ ⲁϥⲓ̀ ϣⲁⲣⲟⲥ:</w:t>
            </w:r>
          </w:p>
          <w:p w:rsidR="00416092" w:rsidRDefault="00416092" w:rsidP="00416092">
            <w:pPr>
              <w:pStyle w:val="CopticVersemulti-line"/>
            </w:pPr>
            <w:r>
              <w:t>ⲛ̀ϫⲉ Ⲅⲃⲣⲓⲏⲗ ⲡⲓⲁⲅⲅⲉⲗⲟⲥ:</w:t>
            </w:r>
          </w:p>
          <w:p w:rsidR="00416092" w:rsidRDefault="00416092" w:rsidP="00416092">
            <w:pPr>
              <w:pStyle w:val="CopticVersemulti-line"/>
            </w:pPr>
            <w:r>
              <w:t>ⲁϥⲉⲣⲭⲉⲣⲉⲧⲓⲍⲓⲛ ⲙ̀ⲙⲟⲥ:</w:t>
            </w:r>
          </w:p>
          <w:p w:rsidR="00416092" w:rsidRPr="005130A7" w:rsidRDefault="00416092" w:rsidP="00416092">
            <w:pPr>
              <w:pStyle w:val="CopticHangingVerse"/>
            </w:pPr>
            <w:r>
              <w:t>ϧⲉⲛ ⲟⲩⲥ̀ⲙⲏ ⲛ̀ⲧⲉ ⲡ̀ⲑⲉⲗⲏⲗ.</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And he spoke with praises,</w:t>
            </w:r>
          </w:p>
          <w:p w:rsidR="00416092" w:rsidRDefault="00416092" w:rsidP="00416092">
            <w:pPr>
              <w:pStyle w:val="EngHang"/>
            </w:pPr>
            <w:r>
              <w:t>Saying, “Hail to you O all-holy one,</w:t>
            </w:r>
          </w:p>
          <w:p w:rsidR="00416092" w:rsidRDefault="00416092" w:rsidP="00416092">
            <w:pPr>
              <w:pStyle w:val="EngHang"/>
            </w:pPr>
            <w:r>
              <w:t>You have found favour</w:t>
            </w:r>
          </w:p>
          <w:p w:rsidR="00416092" w:rsidRDefault="00416092" w:rsidP="00416092">
            <w:pPr>
              <w:pStyle w:val="EngHangEnd"/>
            </w:pPr>
            <w:r>
              <w:t>And grace before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Ⲟⲩⲟϩ ⲁϥϫⲟⲥ ϧⲉⲛ ⲟⲩⲥⲩⲙⲫⲱⲓⲛⲁ:</w:t>
            </w:r>
          </w:p>
          <w:p w:rsidR="00416092" w:rsidRDefault="00416092" w:rsidP="00416092">
            <w:pPr>
              <w:pStyle w:val="CopticVersemulti-line"/>
            </w:pPr>
            <w:r>
              <w:t>ϫⲉ ⲭⲉⲣⲉ ⲛⲉ ⲱ̀ ϯⲡⲁⲛⲁ̀ⲅⲓⲁ:</w:t>
            </w:r>
          </w:p>
          <w:p w:rsidR="00416092" w:rsidRDefault="00416092" w:rsidP="00416092">
            <w:pPr>
              <w:pStyle w:val="CopticVersemulti-line"/>
            </w:pPr>
            <w:r>
              <w:t>ⲁⲫⲉϫⲓⲙⲓ ⲛ̀ⲟⲩⲡⲁⲣⲣⲏⲥⲓⲁ̀:</w:t>
            </w:r>
          </w:p>
          <w:p w:rsidR="00416092" w:rsidRPr="005130A7" w:rsidRDefault="00416092" w:rsidP="00416092">
            <w:pPr>
              <w:pStyle w:val="CopticHangingVerse"/>
            </w:pPr>
            <w:r>
              <w:t>ⲛⲉⲙ ⲟⲩϩ̀ⲙⲟⲧ ⲙ̀ⲡⲉⲙ̀ⲑⲟ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The Holy Spirit will come</w:t>
            </w:r>
          </w:p>
          <w:p w:rsidR="00416092" w:rsidRDefault="00416092" w:rsidP="00416092">
            <w:pPr>
              <w:pStyle w:val="EngHang"/>
            </w:pPr>
            <w:r>
              <w:t>Upon you, O Mary the Queen;</w:t>
            </w:r>
          </w:p>
          <w:p w:rsidR="00416092" w:rsidRDefault="00416092" w:rsidP="00416092">
            <w:pPr>
              <w:pStyle w:val="EngHang"/>
            </w:pPr>
            <w:r>
              <w:t>God saw your purity,</w:t>
            </w:r>
          </w:p>
          <w:p w:rsidR="00416092" w:rsidRDefault="00416092" w:rsidP="00416092">
            <w:pPr>
              <w:pStyle w:val="EngHangEnd"/>
            </w:pPr>
            <w:r>
              <w:t>And found no one like you.”</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Ⲡⲓⲡ̄ⲛ̄ⲁ̄ ⲉ̄ⲑ̄ⲩ̄ ⲉⲑⲛⲏ ⲉ̀ϫⲱ:</w:t>
            </w:r>
          </w:p>
          <w:p w:rsidR="00416092" w:rsidRDefault="00416092" w:rsidP="00416092">
            <w:pPr>
              <w:pStyle w:val="CopticVersemulti-line"/>
            </w:pPr>
            <w:r>
              <w:t>ⲱ̀ Ⲙⲁⲣⲓⲁ̀ ϯⲟⲩⲣⲱ:</w:t>
            </w:r>
          </w:p>
          <w:p w:rsidR="00416092" w:rsidRDefault="00416092" w:rsidP="00416092">
            <w:pPr>
              <w:pStyle w:val="CopticVersemulti-line"/>
            </w:pPr>
            <w:r>
              <w:t>ⲁ̀Ⲫϯ ϫⲟⲩϣⲧ ⲉ̀ⲡⲉⲧⲟⲩⲃⲟ:</w:t>
            </w:r>
          </w:p>
          <w:p w:rsidR="00416092" w:rsidRPr="005130A7" w:rsidRDefault="00416092" w:rsidP="00416092">
            <w:pPr>
              <w:pStyle w:val="CopticHangingVerse"/>
            </w:pPr>
            <w:r>
              <w:t>ⲙ̀ⲡⲉϥϫⲉⲙ ⲫⲏⲉⲧⲟ̀ⲛⲓ ⲙ̀ⲙⲟ.</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The mouths of the pure prophets,</w:t>
            </w:r>
          </w:p>
          <w:p w:rsidR="00416092" w:rsidRDefault="00416092" w:rsidP="00416092">
            <w:pPr>
              <w:pStyle w:val="EngHang"/>
            </w:pPr>
            <w:r>
              <w:t>Have witnessed in truth,</w:t>
            </w:r>
          </w:p>
          <w:p w:rsidR="00416092" w:rsidRDefault="00416092" w:rsidP="00416092">
            <w:pPr>
              <w:pStyle w:val="EngHang"/>
            </w:pPr>
            <w:r>
              <w:t>“You are the Ladder,</w:t>
            </w:r>
          </w:p>
          <w:p w:rsidR="00416092" w:rsidRDefault="00416092" w:rsidP="00416092">
            <w:pPr>
              <w:pStyle w:val="EngHangEnd"/>
            </w:pPr>
            <w:r>
              <w:t>Which Jacob saw.”</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Ⲣⲱⲟⲩ ⲛ̀ⲛⲓⲡ̀ⲣⲟⲫⲏⲧⲏⲥ ⲛ̀ⲑ̀ⲙⲏⲓ:</w:t>
            </w:r>
          </w:p>
          <w:p w:rsidR="00416092" w:rsidRDefault="00416092" w:rsidP="00416092">
            <w:pPr>
              <w:pStyle w:val="CopticVersemulti-line"/>
            </w:pPr>
            <w:r>
              <w:t>ⲁⲩⲉⲣⲙⲉⲑⲣⲉ ϧⲉⲛ ⲟⲩⲙⲉⲑⲙⲏⲓ:</w:t>
            </w:r>
          </w:p>
          <w:p w:rsidR="00416092" w:rsidRDefault="00416092" w:rsidP="00416092">
            <w:pPr>
              <w:pStyle w:val="CopticVersemulti-line"/>
            </w:pPr>
            <w:r>
              <w:t>ϫⲉ ⲛ̀ⲑⲟ ⲧⲉ ϯⲙⲟⲩⲕⲓ ⲛ̀ⲧⲁⲫ̀ⲙⲏⲓ:</w:t>
            </w:r>
          </w:p>
          <w:p w:rsidR="00416092" w:rsidRPr="005130A7" w:rsidRDefault="00416092" w:rsidP="00416092">
            <w:pPr>
              <w:pStyle w:val="CopticHangingVerse"/>
            </w:pPr>
            <w:r>
              <w:t>ⲑⲏⲉⲧⲁ Ⲓⲁⲕⲱⲃ ⲛⲁⲩ ⲉ̀ⲣⲟⲥ.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Hear me, O my blessed daughter,</w:t>
            </w:r>
          </w:p>
          <w:p w:rsidR="00416092" w:rsidRDefault="00416092" w:rsidP="00416092">
            <w:pPr>
              <w:pStyle w:val="EngHang"/>
            </w:pPr>
            <w:r>
              <w:t>Look, and incline your ear.</w:t>
            </w:r>
          </w:p>
          <w:p w:rsidR="00416092" w:rsidRDefault="00416092" w:rsidP="00416092">
            <w:pPr>
              <w:pStyle w:val="EngHang"/>
            </w:pPr>
            <w:r>
              <w:t>Forget your father’s house,</w:t>
            </w:r>
          </w:p>
          <w:p w:rsidR="00416092" w:rsidRPr="0078672A" w:rsidRDefault="00416092" w:rsidP="00416092">
            <w:pPr>
              <w:pStyle w:val="EngHangEnd"/>
            </w:pPr>
            <w:r>
              <w:t>And your people, O pure one.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Ⲥⲱⲧⲉⲙ ⲧⲁϣⲉⲣⲓ ⲱ̀ ⲑⲏⲉⲧⲥ̀ⲙⲁⲣⲱⲟⲩⲧ:</w:t>
            </w:r>
          </w:p>
          <w:p w:rsidR="00416092" w:rsidRDefault="00416092" w:rsidP="00416092">
            <w:pPr>
              <w:pStyle w:val="CopticVersemulti-line"/>
            </w:pPr>
            <w:r>
              <w:t>ⲁ̀ⲛⲁⲩ ⲡⲉⲕ ⲡⲉⲙⲁϣϫ ⲱ̀ ⲑⲏⲉⲧⲉⲛϩⲟⲧ:</w:t>
            </w:r>
          </w:p>
          <w:p w:rsidR="00416092" w:rsidRDefault="00416092" w:rsidP="00416092">
            <w:pPr>
              <w:pStyle w:val="CopticVersemulti-line"/>
            </w:pPr>
            <w:r>
              <w:t>ⲁⲣⲓⲡ̀ⲱⲃϣ ⲙ̀ⲡ̀ⲏⲓ ⲉ̀ⲧⲉ ⲡⲉⲓⲱⲧ:</w:t>
            </w:r>
          </w:p>
          <w:p w:rsidR="00416092" w:rsidRPr="005130A7" w:rsidRDefault="00416092" w:rsidP="00416092">
            <w:pPr>
              <w:pStyle w:val="CopticHangingVerse"/>
            </w:pPr>
            <w:r>
              <w:t>ⲛⲉⲙ ⲡⲉⲗⲁⲟⲥ ⲱ̀ ϯⲕⲁⲑⲁⲣⲟⲥ.</w:t>
            </w:r>
          </w:p>
        </w:tc>
      </w:tr>
      <w:tr w:rsidR="00416092" w:rsidTr="00416092">
        <w:trPr>
          <w:cantSplit/>
          <w:jc w:val="center"/>
        </w:trPr>
        <w:tc>
          <w:tcPr>
            <w:tcW w:w="288" w:type="dxa"/>
          </w:tcPr>
          <w:p w:rsidR="00416092" w:rsidRDefault="00416092" w:rsidP="00416092">
            <w:pPr>
              <w:pStyle w:val="CopticCross"/>
            </w:pPr>
            <w:r w:rsidRPr="00FB5ACB">
              <w:lastRenderedPageBreak/>
              <w:t>¿</w:t>
            </w:r>
          </w:p>
        </w:tc>
        <w:tc>
          <w:tcPr>
            <w:tcW w:w="3960" w:type="dxa"/>
          </w:tcPr>
          <w:p w:rsidR="00416092" w:rsidRDefault="00416092" w:rsidP="00416092">
            <w:pPr>
              <w:pStyle w:val="EngHang"/>
            </w:pPr>
            <w:r>
              <w:t>“Blessed are you among women,</w:t>
            </w:r>
          </w:p>
          <w:p w:rsidR="00416092" w:rsidRDefault="00416092" w:rsidP="00416092">
            <w:pPr>
              <w:pStyle w:val="EngHang"/>
            </w:pPr>
            <w:r>
              <w:t>Do not be afraid, O holy one,</w:t>
            </w:r>
          </w:p>
          <w:p w:rsidR="00416092" w:rsidRDefault="00416092" w:rsidP="00416092">
            <w:pPr>
              <w:pStyle w:val="EngHang"/>
            </w:pPr>
            <w:r>
              <w:t>Behold you will bring forth a son,</w:t>
            </w:r>
          </w:p>
          <w:p w:rsidR="00416092" w:rsidRDefault="00416092" w:rsidP="00416092">
            <w:pPr>
              <w:pStyle w:val="EngHangEnd"/>
            </w:pPr>
            <w:r>
              <w:t>And He shall be called the Son of God.”</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Ⲧⲥⲙⲁⲣⲱⲟⲩⲧ ⲛ̀ⲑⲟ ϧⲉⲛ ⲛⲓϩⲓⲟⲙⲓ:</w:t>
            </w:r>
          </w:p>
          <w:p w:rsidR="00416092" w:rsidRDefault="00416092" w:rsidP="00416092">
            <w:pPr>
              <w:pStyle w:val="CopticVersemulti-line"/>
            </w:pPr>
            <w:r>
              <w:t>ⲙ̀ⲡⲉⲣⲉⲣϩⲟϯ ⲱ̀ ϯⲁⲅⲓⲁ̀:</w:t>
            </w:r>
          </w:p>
          <w:p w:rsidR="00416092" w:rsidRDefault="00416092" w:rsidP="00416092">
            <w:pPr>
              <w:pStyle w:val="CopticVersemulti-line"/>
            </w:pPr>
            <w:r>
              <w:t>ϩⲏⲡⲡⲉ ⲧⲉⲛⲁⲙⲓⲥⲓ ⲛ̀ⲟⲩϣⲏⲣⲓ:</w:t>
            </w:r>
          </w:p>
          <w:p w:rsidR="00416092" w:rsidRPr="005130A7" w:rsidRDefault="00416092" w:rsidP="00416092">
            <w:pPr>
              <w:pStyle w:val="CopticHangingVerse"/>
            </w:pPr>
            <w:r>
              <w:t>ⲉⲩⲙⲟⲩϯ ⲉ̀ⲣⲟϥ ϫⲉ ⲡ̀ϣⲏⲣⲓ ⲙ̀Ⲫϯ.</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“Behold the handmaid of the Lord,</w:t>
            </w:r>
          </w:p>
          <w:p w:rsidR="00416092" w:rsidRDefault="00416092" w:rsidP="00416092">
            <w:pPr>
              <w:pStyle w:val="EngHang"/>
            </w:pPr>
            <w:r>
              <w:t>Be it unto me, O Angel,</w:t>
            </w:r>
          </w:p>
          <w:p w:rsidR="00416092" w:rsidRDefault="00416092" w:rsidP="00416092">
            <w:pPr>
              <w:pStyle w:val="EngHang"/>
            </w:pPr>
            <w:r>
              <w:t xml:space="preserve">According to your word, O </w:t>
            </w:r>
            <w:commentRangeStart w:id="1030"/>
            <w:r>
              <w:t>Servant</w:t>
            </w:r>
            <w:commentRangeEnd w:id="1030"/>
            <w:r>
              <w:rPr>
                <w:rStyle w:val="CommentReference"/>
              </w:rPr>
              <w:commentReference w:id="1030"/>
            </w:r>
            <w:r>
              <w:t>.”</w:t>
            </w:r>
          </w:p>
          <w:p w:rsidR="00416092" w:rsidRDefault="00416092" w:rsidP="00416092">
            <w:pPr>
              <w:pStyle w:val="EngHangEnd"/>
            </w:pPr>
            <w:r>
              <w:t>Immediately He shone in the flesh.</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pPr>
            <w:r>
              <w:t>Ⲩⲥ ϩⲏⲡⲡⲉ ⲁ̀ⲛⲟⲕ ϯⲃⲱⲕⲓ ⲙ̀Ⲡⲟ̄ⲥ̄:</w:t>
            </w:r>
          </w:p>
          <w:p w:rsidR="00416092" w:rsidRDefault="00416092" w:rsidP="00416092">
            <w:pPr>
              <w:pStyle w:val="CopticVersemulti-line"/>
            </w:pPr>
            <w:r>
              <w:t>ⲉ̀ⲥⲉϣⲱⲡⲓ ⲛⲏⲓ ⲱ̀ ⲛⲓⲁⲅⲅⲉⲗⲟⲥ:</w:t>
            </w:r>
          </w:p>
          <w:p w:rsidR="00416092" w:rsidRDefault="00416092" w:rsidP="00416092">
            <w:pPr>
              <w:pStyle w:val="CopticVersemulti-line"/>
            </w:pPr>
            <w:r>
              <w:t>ⲕⲁⲧⲁ ⲡⲉⲕⲥⲁϫⲓ ⲱ̀ ⲡⲓⲗⲩⲧⲟⲣⲅⲟⲥ:</w:t>
            </w:r>
          </w:p>
          <w:p w:rsidR="00416092" w:rsidRPr="005130A7" w:rsidRDefault="00416092" w:rsidP="00416092">
            <w:pPr>
              <w:pStyle w:val="CopticHangingVerse"/>
            </w:pPr>
            <w:r>
              <w:t>ⲟⲩⲟϩ ⲥⲁⲧⲟⲧϥ ⲁϥϣⲁⲓ ⲥⲱⲙⲁⲧⲓⲕⲟⲥ.</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Yours is the glory and the honour,</w:t>
            </w:r>
          </w:p>
          <w:p w:rsidR="00416092" w:rsidRDefault="00416092" w:rsidP="00416092">
            <w:pPr>
              <w:pStyle w:val="EngHang"/>
            </w:pPr>
            <w:r>
              <w:t xml:space="preserve">And the thanksgiving, </w:t>
            </w:r>
          </w:p>
          <w:p w:rsidR="00416092" w:rsidRDefault="00416092" w:rsidP="00416092">
            <w:pPr>
              <w:pStyle w:val="EngHang"/>
            </w:pPr>
            <w:r>
              <w:t>O Christ the Creator.</w:t>
            </w:r>
          </w:p>
          <w:p w:rsidR="00416092" w:rsidRDefault="00416092" w:rsidP="00416092">
            <w:pPr>
              <w:pStyle w:val="EngHangEnd"/>
            </w:pPr>
            <w:r>
              <w:t>Save us for the sake of Your mother Mary.</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commentRangeStart w:id="1031"/>
            <w:r>
              <w:t xml:space="preserve">Ⲫⲱⲕ </w:t>
            </w:r>
            <w:commentRangeEnd w:id="1031"/>
            <w:r>
              <w:rPr>
                <w:rStyle w:val="CommentReference"/>
                <w:rFonts w:ascii="Times New Roman" w:hAnsi="Times New Roman"/>
              </w:rPr>
              <w:commentReference w:id="1031"/>
            </w:r>
            <w:r>
              <w:t>ⲡⲉ ⲡⲓ ⲱ̀ⲟⲩ ⲛⲉⲙ ⲡⲓⲧⲁⲓⲟ:</w:t>
            </w:r>
          </w:p>
          <w:p w:rsidR="00416092" w:rsidRDefault="00416092" w:rsidP="00416092">
            <w:pPr>
              <w:pStyle w:val="CopticVersemulti-line"/>
            </w:pPr>
            <w:r>
              <w:t>ⲛⲉⲙ ϯⲉⲩⲭⲁⲣⲓⲥⲧⲓⲁ̀:</w:t>
            </w:r>
          </w:p>
          <w:p w:rsidR="00416092" w:rsidRDefault="00416092" w:rsidP="00416092">
            <w:pPr>
              <w:pStyle w:val="CopticVersemulti-line"/>
            </w:pPr>
            <w:r>
              <w:t>ⲱ̀ Ⲡⲭ̄ⲥ̄ ⲡⲓⲣⲉϥⲑⲁⲙⲓⲟ:</w:t>
            </w:r>
          </w:p>
          <w:p w:rsidR="00416092" w:rsidRPr="005130A7" w:rsidRDefault="00416092" w:rsidP="00416092">
            <w:pPr>
              <w:pStyle w:val="CopticHangingVerse"/>
            </w:pPr>
            <w:r>
              <w:t>ⲛⲁϩⲙⲉⲛ ⲉⲑⲃⲉ ⲧⲉⲕⲙⲁⲩ Ⲙⲁⲣⲓⲁ̀.</w:t>
            </w:r>
          </w:p>
        </w:tc>
      </w:tr>
      <w:tr w:rsidR="00416092" w:rsidTr="00416092">
        <w:trPr>
          <w:cantSplit/>
          <w:jc w:val="center"/>
        </w:trPr>
        <w:tc>
          <w:tcPr>
            <w:tcW w:w="288" w:type="dxa"/>
          </w:tcPr>
          <w:p w:rsidR="00416092" w:rsidRDefault="00416092" w:rsidP="00416092">
            <w:pPr>
              <w:pStyle w:val="CopticCross"/>
            </w:pPr>
          </w:p>
        </w:tc>
        <w:tc>
          <w:tcPr>
            <w:tcW w:w="3960" w:type="dxa"/>
          </w:tcPr>
          <w:p w:rsidR="00416092" w:rsidRDefault="00416092" w:rsidP="00416092">
            <w:pPr>
              <w:pStyle w:val="EngHang"/>
            </w:pPr>
            <w:r>
              <w:t>Hail to you, O Virgin,</w:t>
            </w:r>
          </w:p>
          <w:p w:rsidR="00416092" w:rsidRDefault="00416092" w:rsidP="00416092">
            <w:pPr>
              <w:pStyle w:val="EngHang"/>
            </w:pPr>
            <w:r>
              <w:t>The Mother of God the Logos.</w:t>
            </w:r>
          </w:p>
          <w:p w:rsidR="00416092" w:rsidRDefault="00416092" w:rsidP="00416092">
            <w:pPr>
              <w:pStyle w:val="EngHang"/>
            </w:pPr>
            <w:r>
              <w:t>Hail to the joy of the angels,</w:t>
            </w:r>
          </w:p>
          <w:p w:rsidR="00416092" w:rsidRDefault="00416092" w:rsidP="00416092">
            <w:pPr>
              <w:pStyle w:val="EngHangEnd"/>
            </w:pPr>
            <w:r>
              <w:t>Mary the fair dove.</w:t>
            </w:r>
          </w:p>
        </w:tc>
        <w:tc>
          <w:tcPr>
            <w:tcW w:w="288" w:type="dxa"/>
          </w:tcPr>
          <w:p w:rsidR="00416092" w:rsidRDefault="00416092" w:rsidP="00416092"/>
        </w:tc>
        <w:tc>
          <w:tcPr>
            <w:tcW w:w="288" w:type="dxa"/>
          </w:tcPr>
          <w:p w:rsidR="00416092" w:rsidRDefault="00416092" w:rsidP="00416092">
            <w:pPr>
              <w:pStyle w:val="CopticCross"/>
            </w:pPr>
          </w:p>
        </w:tc>
        <w:tc>
          <w:tcPr>
            <w:tcW w:w="3960" w:type="dxa"/>
          </w:tcPr>
          <w:p w:rsidR="00416092" w:rsidRDefault="00416092" w:rsidP="00416092">
            <w:pPr>
              <w:pStyle w:val="CopticVersemulti-line"/>
            </w:pPr>
            <w:r>
              <w:t>Ⲭⲉⲣⲉ ⲛⲉ ⲱ̀ ϯⲡⲁⲣⲑⲉⲛⲟⲥ:</w:t>
            </w:r>
          </w:p>
          <w:p w:rsidR="00416092" w:rsidRDefault="00416092" w:rsidP="00416092">
            <w:pPr>
              <w:pStyle w:val="CopticVersemulti-line"/>
            </w:pPr>
            <w:r>
              <w:t>ⲑ̀ⲙⲁⲩ ⲙ̀Ⲫϯ ⲡⲓⲗⲟⲅⲟⲥ:</w:t>
            </w:r>
          </w:p>
          <w:p w:rsidR="00416092" w:rsidRDefault="00416092" w:rsidP="00416092">
            <w:pPr>
              <w:pStyle w:val="CopticVersemulti-line"/>
            </w:pPr>
            <w:r>
              <w:t>ⲭⲉⲣⲉ ⲫ̀ⲣⲁϣⲓ ⲛ̀ⲛⲓⲁⲅⲅⲉⲗⲟⲥ:</w:t>
            </w:r>
          </w:p>
          <w:p w:rsidR="00416092" w:rsidRPr="005130A7" w:rsidRDefault="00416092" w:rsidP="00416092">
            <w:pPr>
              <w:pStyle w:val="CopticHangingVerse"/>
            </w:pPr>
            <w:r>
              <w:t>Ⲙⲁⲣⲓⲁ̀ ϯϭⲣⲟⲙⲡⲓ ⲉⲑⲛⲉⲥⲱⲥ.</w:t>
            </w:r>
          </w:p>
        </w:tc>
      </w:tr>
      <w:tr w:rsidR="00416092" w:rsidTr="00416092">
        <w:trPr>
          <w:cantSplit/>
          <w:jc w:val="center"/>
        </w:trPr>
        <w:tc>
          <w:tcPr>
            <w:tcW w:w="288" w:type="dxa"/>
          </w:tcPr>
          <w:p w:rsidR="00416092" w:rsidRPr="003209AF" w:rsidRDefault="00416092" w:rsidP="00416092">
            <w:pPr>
              <w:pStyle w:val="CopticCross"/>
              <w:rPr>
                <w:b/>
              </w:rPr>
            </w:pPr>
            <w:r w:rsidRPr="00FB5ACB">
              <w:t>¿</w:t>
            </w:r>
          </w:p>
        </w:tc>
        <w:tc>
          <w:tcPr>
            <w:tcW w:w="3960" w:type="dxa"/>
          </w:tcPr>
          <w:p w:rsidR="00416092" w:rsidRDefault="00416092" w:rsidP="00416092">
            <w:pPr>
              <w:pStyle w:val="EngHang"/>
            </w:pPr>
            <w:r>
              <w:t>O Saviour grant coolness,</w:t>
            </w:r>
          </w:p>
          <w:p w:rsidR="00416092" w:rsidRDefault="00416092" w:rsidP="00416092">
            <w:pPr>
              <w:pStyle w:val="EngHang"/>
            </w:pPr>
            <w:r>
              <w:t>To the souls of our fathers,</w:t>
            </w:r>
          </w:p>
          <w:p w:rsidR="00416092" w:rsidRDefault="00416092" w:rsidP="00416092">
            <w:pPr>
              <w:pStyle w:val="EngHang"/>
            </w:pPr>
            <w:r>
              <w:t>Through the intercession of the Mother of God,</w:t>
            </w:r>
          </w:p>
          <w:p w:rsidR="00416092" w:rsidRDefault="00416092" w:rsidP="00416092">
            <w:pPr>
              <w:pStyle w:val="EngHangEnd"/>
            </w:pPr>
            <w:r>
              <w:t>And Abraham, Isaac, and Jacob.</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Ⲯⲩⲭⲏ ⲛⲓⲃⲉⲛ ⲛ̀ⲧⲉ ⲛⲉⲛⲓⲟϯ:</w:t>
            </w:r>
          </w:p>
          <w:p w:rsidR="00416092" w:rsidRDefault="00416092" w:rsidP="00416092">
            <w:pPr>
              <w:pStyle w:val="CopticVersemulti-line"/>
              <w:rPr>
                <w:rFonts w:eastAsia="Arial Unicode MS" w:cs="FreeSerifAvvaShenouda"/>
              </w:rPr>
            </w:pPr>
            <w:r>
              <w:rPr>
                <w:rFonts w:eastAsia="Arial Unicode MS" w:cs="FreeSerifAvvaShenouda"/>
              </w:rPr>
              <w:t>ⲱ̀ ⲡⲉⲛⲥ̄ⲱ̄ⲣ̄ ⲙⲟⲓ ⲛⲱⲟⲩ ⲛ̀ⲟⲩⲭ̀ⲃⲟⲃ:</w:t>
            </w:r>
          </w:p>
          <w:p w:rsidR="00416092" w:rsidRDefault="00416092" w:rsidP="00416092">
            <w:pPr>
              <w:pStyle w:val="CopticVersemulti-line"/>
              <w:rPr>
                <w:rFonts w:eastAsia="Arial Unicode MS" w:cs="FreeSerifAvvaShenouda"/>
              </w:rPr>
            </w:pPr>
            <w:r>
              <w:rPr>
                <w:rFonts w:eastAsia="Arial Unicode MS" w:cs="FreeSerifAvvaShenouda"/>
              </w:rPr>
              <w:t>ϩⲓⲧⲉⲛ ⲛⲓⲡ̀ⲣⲉⲥⲃⲓⲁ̀ ⲛ̀ϯⲙⲁⲥⲛⲟⲩϯ:</w:t>
            </w:r>
          </w:p>
          <w:p w:rsidR="00416092" w:rsidRPr="00384F62" w:rsidRDefault="00416092" w:rsidP="00416092">
            <w:pPr>
              <w:pStyle w:val="CopticHangingVerse"/>
            </w:pPr>
            <w:r>
              <w:t>ⲛⲉⲙ Ⲁⲃⲣⲁⲁⲙ Ⲓⲥⲁⲁⲕ Ⲓⲁⲕⲟⲃ.</w:t>
            </w:r>
          </w:p>
        </w:tc>
      </w:tr>
      <w:tr w:rsidR="00416092" w:rsidTr="00416092">
        <w:trPr>
          <w:cantSplit/>
          <w:jc w:val="center"/>
        </w:trPr>
        <w:tc>
          <w:tcPr>
            <w:tcW w:w="288" w:type="dxa"/>
          </w:tcPr>
          <w:p w:rsidR="00416092" w:rsidRDefault="00416092" w:rsidP="00416092">
            <w:pPr>
              <w:pStyle w:val="CopticCross"/>
            </w:pPr>
            <w:r w:rsidRPr="00FB5ACB">
              <w:t>¿</w:t>
            </w:r>
          </w:p>
        </w:tc>
        <w:tc>
          <w:tcPr>
            <w:tcW w:w="3960" w:type="dxa"/>
          </w:tcPr>
          <w:p w:rsidR="00416092" w:rsidRDefault="00416092" w:rsidP="00416092">
            <w:pPr>
              <w:pStyle w:val="EngHang"/>
            </w:pPr>
            <w:r>
              <w:t>Be patient with me, remember me</w:t>
            </w:r>
          </w:p>
          <w:p w:rsidR="00416092" w:rsidRDefault="00416092" w:rsidP="00416092">
            <w:pPr>
              <w:pStyle w:val="EngHang"/>
            </w:pPr>
            <w:r>
              <w:t>In Your Kingdom for the sake of the Virgin.</w:t>
            </w:r>
          </w:p>
          <w:p w:rsidR="00416092" w:rsidRDefault="00416092" w:rsidP="00416092">
            <w:pPr>
              <w:pStyle w:val="EngHang"/>
            </w:pPr>
            <w:r>
              <w:t xml:space="preserve">And forgive my sins, </w:t>
            </w:r>
          </w:p>
          <w:p w:rsidR="00416092" w:rsidRDefault="00416092" w:rsidP="00416092">
            <w:pPr>
              <w:pStyle w:val="EngHangEnd"/>
            </w:pPr>
            <w:r>
              <w:t xml:space="preserve">With all the </w:t>
            </w:r>
            <w:r w:rsidRPr="00416092">
              <w:t>Christians</w:t>
            </w:r>
            <w:r>
              <w:t>.</w:t>
            </w:r>
          </w:p>
        </w:tc>
        <w:tc>
          <w:tcPr>
            <w:tcW w:w="288" w:type="dxa"/>
          </w:tcPr>
          <w:p w:rsidR="00416092" w:rsidRDefault="00416092" w:rsidP="00416092"/>
        </w:tc>
        <w:tc>
          <w:tcPr>
            <w:tcW w:w="288" w:type="dxa"/>
          </w:tcPr>
          <w:p w:rsidR="00416092" w:rsidRDefault="00416092" w:rsidP="00416092">
            <w:pPr>
              <w:pStyle w:val="CopticCross"/>
            </w:pPr>
            <w:r w:rsidRPr="00FB5ACB">
              <w:t>¿</w:t>
            </w:r>
          </w:p>
        </w:tc>
        <w:tc>
          <w:tcPr>
            <w:tcW w:w="3960" w:type="dxa"/>
          </w:tcPr>
          <w:p w:rsidR="00416092" w:rsidRDefault="00416092" w:rsidP="00416092">
            <w:pPr>
              <w:pStyle w:val="CopticVersemulti-line"/>
              <w:rPr>
                <w:rFonts w:eastAsia="Arial Unicode MS" w:cs="FreeSerifAvvaShenouda"/>
              </w:rPr>
            </w:pPr>
            <w:r>
              <w:rPr>
                <w:rFonts w:eastAsia="Arial Unicode MS" w:cs="FreeSerifAvvaShenouda"/>
              </w:rPr>
              <w:t>Ⲱⲟⲩⲛ̀ϩⲏⲧ ⲉ̀ϫⲱⲓ ⲁ̀ⲡⲓⲡⲁⲙⲉⲩⲓ̀:</w:t>
            </w:r>
          </w:p>
          <w:p w:rsidR="00416092" w:rsidRDefault="00416092" w:rsidP="00416092">
            <w:pPr>
              <w:pStyle w:val="CopticVersemulti-line"/>
              <w:rPr>
                <w:rFonts w:eastAsia="Arial Unicode MS" w:cs="FreeSerifAvvaShenouda"/>
              </w:rPr>
            </w:pPr>
            <w:r>
              <w:rPr>
                <w:rFonts w:eastAsia="Arial Unicode MS" w:cs="FreeSerifAvvaShenouda"/>
              </w:rPr>
              <w:t>ϧⲉⲛ ⲧⲉⲕⲙⲉⲧⲟⲩⲣⲟ ⲉⲑⲃⲉ ϯⲡⲁⲣⲑⲉⲛⲟⲥ:</w:t>
            </w:r>
          </w:p>
          <w:p w:rsidR="00416092" w:rsidRDefault="00416092" w:rsidP="00416092">
            <w:pPr>
              <w:pStyle w:val="CopticVersemulti-line"/>
              <w:rPr>
                <w:rFonts w:eastAsia="Arial Unicode MS" w:cs="FreeSerifAvvaShenouda"/>
              </w:rPr>
            </w:pPr>
            <w:r>
              <w:rPr>
                <w:rFonts w:eastAsia="Arial Unicode MS" w:cs="FreeSerifAvvaShenouda"/>
              </w:rPr>
              <w:t>ⲟⲩⲟϩ ⲭⲱ ⲛⲏⲓ ⲉ̀ⲃⲟⲗ ⲛ̀ⲛⲁⲛⲟⲃⲓ:</w:t>
            </w:r>
          </w:p>
          <w:p w:rsidR="00416092" w:rsidRDefault="00416092" w:rsidP="00416092">
            <w:pPr>
              <w:pStyle w:val="CopticHangingVerse"/>
            </w:pPr>
            <w:r>
              <w:t>ⲛⲉⲙ ⲡ̀ⲥⲉⲡⲓ ⲛ̀ⲛⲓⲭ̀ⲣⲓⲥⲧⲓⲁⲛⲟⲥ.</w:t>
            </w:r>
          </w:p>
        </w:tc>
      </w:tr>
    </w:tbl>
    <w:p w:rsidR="00481AE5" w:rsidRDefault="00481AE5" w:rsidP="00481AE5">
      <w:pPr>
        <w:pStyle w:val="Heading3"/>
      </w:pPr>
      <w:bookmarkStart w:id="1032" w:name="_Toc428340992"/>
      <w:r>
        <w:lastRenderedPageBreak/>
        <w:t xml:space="preserve">March 26 / Phamenoth 30: </w:t>
      </w:r>
      <w:r w:rsidR="00D31016">
        <w:t>Arch</w:t>
      </w:r>
      <w:r>
        <w:t>angel Gabriel</w:t>
      </w:r>
    </w:p>
    <w:p w:rsidR="00481AE5" w:rsidRPr="00481AE5" w:rsidRDefault="00481AE5" w:rsidP="00481AE5">
      <w:pPr>
        <w:pStyle w:val="Rubric"/>
      </w:pPr>
      <w:r>
        <w:t xml:space="preserve">See the Doxology for Archangel Gabriel for the month of Koiak, page ##, </w:t>
      </w:r>
      <w:r w:rsidR="009D0B24">
        <w:t xml:space="preserve">the Doxology for Archangels Michael and Gabriel on page ##, </w:t>
      </w:r>
      <w:r>
        <w:t>or the Doxology for Archangel Gabriel,</w:t>
      </w:r>
      <w:r w:rsidR="00D31016">
        <w:t xml:space="preserve"> the Evangelist of Daniel, on</w:t>
      </w:r>
      <w:r>
        <w:t xml:space="preserve"> page ##.</w:t>
      </w:r>
      <w:r w:rsidR="00D31016">
        <w:t xml:space="preserve"> For this commemoration following the day after Annunciation, the Doxology for Koiahk is likely more fitting than the Doxology for Archangel Gabriel, which focuses on the appearing to Daniel.</w:t>
      </w:r>
    </w:p>
    <w:p w:rsidR="00495F1A" w:rsidRDefault="00495F1A" w:rsidP="00495F1A">
      <w:pPr>
        <w:pStyle w:val="Heading2"/>
        <w:rPr>
          <w:rFonts w:ascii="FreeSerifAvvaShenouda" w:hAnsi="FreeSerifAvvaShenouda" w:cs="FreeSerifAvvaShenouda"/>
        </w:rPr>
      </w:pPr>
      <w:r>
        <w:lastRenderedPageBreak/>
        <w:t>April</w:t>
      </w:r>
      <w:bookmarkEnd w:id="1023"/>
      <w:bookmarkEnd w:id="1024"/>
      <w:bookmarkEnd w:id="1025"/>
      <w:r w:rsidR="00C30529">
        <w:rPr>
          <w:lang w:val="en-US"/>
        </w:rPr>
        <w:t xml:space="preserve"> or</w:t>
      </w:r>
      <w:r w:rsidR="00C30529">
        <w:t xml:space="preserve"> </w:t>
      </w:r>
      <w:r w:rsidR="00C30529">
        <w:rPr>
          <w:rFonts w:ascii="FreeSerifAvvaShenouda" w:hAnsi="FreeSerifAvvaShenouda" w:cs="FreeSerifAvvaShenouda"/>
        </w:rPr>
        <w:t>Ⲡⲁⲣⲙⲟⲩⲧⲉ</w:t>
      </w:r>
      <w:bookmarkEnd w:id="1032"/>
    </w:p>
    <w:p w:rsidR="00DD5136" w:rsidRDefault="00DD5136" w:rsidP="00DD5136">
      <w:pPr>
        <w:pStyle w:val="Heading3"/>
      </w:pPr>
      <w:r>
        <w:t>April 7 / Pharamuthi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April</w:t>
      </w:r>
      <w:r>
        <w:t xml:space="preserve"> </w:t>
      </w:r>
      <w:r>
        <w:t>16</w:t>
      </w:r>
      <w:r>
        <w:t xml:space="preserve"> / </w:t>
      </w:r>
      <w:r>
        <w:t>Pharamuthi</w:t>
      </w:r>
      <w:r>
        <w:t xml:space="preserve"> 21: Commemoration of the Theotokos</w:t>
      </w:r>
    </w:p>
    <w:p w:rsidR="005329C1" w:rsidRPr="00DD5136" w:rsidRDefault="005329C1" w:rsidP="00DD5136">
      <w:pPr>
        <w:pStyle w:val="Rubric"/>
      </w:pPr>
      <w:r>
        <w:t>See the Doxologies, Psali</w:t>
      </w:r>
      <w:r>
        <w:t>, and Theotokia for the Virgin.</w:t>
      </w:r>
    </w:p>
    <w:p w:rsidR="00495F1A" w:rsidRPr="00FB5E62" w:rsidRDefault="00FB5E62" w:rsidP="00495F1A">
      <w:pPr>
        <w:pStyle w:val="Heading2"/>
        <w:rPr>
          <w:rFonts w:ascii="Arial Unicode MS" w:eastAsia="Arial Unicode MS" w:hAnsi="Arial Unicode MS" w:cs="Arial Unicode MS"/>
          <w:lang w:val="en-US"/>
        </w:rPr>
      </w:pPr>
      <w:bookmarkStart w:id="1033" w:name="_Toc410196215"/>
      <w:bookmarkStart w:id="1034" w:name="_Toc410196457"/>
      <w:bookmarkStart w:id="1035" w:name="_Toc410196959"/>
      <w:bookmarkStart w:id="1036" w:name="_Toc428340993"/>
      <w:r>
        <w:lastRenderedPageBreak/>
        <w:t>May</w:t>
      </w:r>
      <w:r w:rsidR="00495F1A">
        <w:t xml:space="preserve"> or </w:t>
      </w:r>
      <w:bookmarkEnd w:id="1033"/>
      <w:bookmarkEnd w:id="1034"/>
      <w:bookmarkEnd w:id="1035"/>
      <w:r w:rsidRPr="00FB5E62">
        <w:rPr>
          <w:rFonts w:ascii="FreeSerifAvvaShenouda" w:eastAsia="Arial Unicode MS" w:hAnsi="FreeSerifAvvaShenouda" w:cs="FreeSerifAvvaShenouda"/>
          <w:lang w:val="en-US"/>
        </w:rPr>
        <w:t>Ⲡⲁϣⲁⲛⲥ</w:t>
      </w:r>
      <w:bookmarkEnd w:id="1036"/>
    </w:p>
    <w:p w:rsidR="00DD5136" w:rsidRDefault="00DD5136" w:rsidP="00DD5136">
      <w:pPr>
        <w:pStyle w:val="Heading3"/>
      </w:pPr>
      <w:bookmarkStart w:id="1037" w:name="_Toc410196216"/>
      <w:bookmarkStart w:id="1038" w:name="_Toc410196458"/>
      <w:bookmarkStart w:id="1039" w:name="_Toc410196960"/>
      <w:r>
        <w:t>May 7 / Pashons 12: Commemoration of Archangel Michael</w:t>
      </w:r>
    </w:p>
    <w:p w:rsidR="00DD5136" w:rsidRDefault="00DD5136" w:rsidP="00DD5136">
      <w:pPr>
        <w:pStyle w:val="Rubric"/>
      </w:pPr>
      <w:r>
        <w:t>See the Feast of Archangel Michael on November 8 (9) / Athor 12, page ##.</w:t>
      </w:r>
    </w:p>
    <w:p w:rsidR="00C30529" w:rsidRDefault="00C30529" w:rsidP="00495F1A">
      <w:pPr>
        <w:pStyle w:val="Heading3"/>
      </w:pPr>
      <w:r>
        <w:t>May 9 / Pashons 14: St. Pachomius</w:t>
      </w:r>
    </w:p>
    <w:p w:rsidR="00C30529" w:rsidRPr="00C30529" w:rsidRDefault="00C30529" w:rsidP="00C30529">
      <w:pPr>
        <w:pStyle w:val="Heading4"/>
      </w:pPr>
      <w:r>
        <w:t>The Doxology</w:t>
      </w:r>
    </w:p>
    <w:p w:rsidR="005329C1" w:rsidRDefault="005329C1" w:rsidP="005329C1">
      <w:pPr>
        <w:pStyle w:val="Heading3"/>
      </w:pPr>
      <w:r>
        <w:t>May 16</w:t>
      </w:r>
      <w:r>
        <w:t xml:space="preserve"> / </w:t>
      </w:r>
      <w:r>
        <w:t>Pashons</w:t>
      </w:r>
      <w:r>
        <w:t xml:space="preserve"> 21: Commemoration of the Theotokos</w:t>
      </w:r>
    </w:p>
    <w:p w:rsidR="005329C1" w:rsidRDefault="005329C1" w:rsidP="005329C1">
      <w:pPr>
        <w:pStyle w:val="Rubric"/>
      </w:pPr>
      <w:r>
        <w:t>See the Doxologies, Psali</w:t>
      </w:r>
      <w:r>
        <w:t>, and Theotokia for the Virgin.</w:t>
      </w:r>
    </w:p>
    <w:p w:rsidR="00495F1A" w:rsidRDefault="00C30529" w:rsidP="00495F1A">
      <w:pPr>
        <w:pStyle w:val="Heading3"/>
      </w:pPr>
      <w:r>
        <w:t xml:space="preserve">May 19 / Pashons 24: </w:t>
      </w:r>
      <w:r w:rsidR="00495F1A">
        <w:t>The Entrance into Egypt</w:t>
      </w:r>
      <w:bookmarkEnd w:id="1037"/>
      <w:bookmarkEnd w:id="1038"/>
      <w:bookmarkEnd w:id="1039"/>
    </w:p>
    <w:p w:rsidR="00C30529" w:rsidRDefault="00C30529" w:rsidP="00C3052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D6DBB" w:rsidTr="00124408">
        <w:trPr>
          <w:cantSplit/>
          <w:jc w:val="center"/>
        </w:trPr>
        <w:tc>
          <w:tcPr>
            <w:tcW w:w="288" w:type="dxa"/>
          </w:tcPr>
          <w:p w:rsidR="008D6DBB" w:rsidRDefault="008D6DBB" w:rsidP="00124408">
            <w:pPr>
              <w:pStyle w:val="CopticCross"/>
            </w:pPr>
          </w:p>
        </w:tc>
        <w:tc>
          <w:tcPr>
            <w:tcW w:w="3960" w:type="dxa"/>
          </w:tcPr>
          <w:p w:rsidR="008D6DBB" w:rsidRPr="00B87131" w:rsidRDefault="008D6DBB" w:rsidP="008D6DBB">
            <w:pPr>
              <w:pStyle w:val="EngHang"/>
            </w:pPr>
            <w:r w:rsidRPr="00B87131">
              <w:t>God, who is glorified</w:t>
            </w:r>
          </w:p>
          <w:p w:rsidR="008D6DBB" w:rsidRPr="00B87131" w:rsidRDefault="008D6DBB" w:rsidP="008D6DBB">
            <w:pPr>
              <w:pStyle w:val="EngHang"/>
            </w:pPr>
            <w:r w:rsidRPr="00B87131">
              <w:t>In the council of the saints,</w:t>
            </w:r>
          </w:p>
          <w:p w:rsidR="008D6DBB" w:rsidRPr="00B87131" w:rsidRDefault="008D6DBB" w:rsidP="008D6DBB">
            <w:pPr>
              <w:pStyle w:val="EngHang"/>
            </w:pPr>
            <w:r w:rsidRPr="00B87131">
              <w:t>Who sits upon the Cherubim,</w:t>
            </w:r>
          </w:p>
          <w:p w:rsidR="008D6DBB" w:rsidRPr="00B87131" w:rsidRDefault="008D6DBB" w:rsidP="008D6DBB">
            <w:pPr>
              <w:pStyle w:val="EngHangEnd"/>
            </w:pPr>
            <w:r w:rsidRPr="00B87131">
              <w:t>Was seen in the land of Egypt.</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Ⲫⲛⲟⲩϯ ⲫⲏⲉ̀ⲧⲟⲩϯⲱ̀ⲟⲩ ⲛⲁϥ:</w:t>
            </w:r>
          </w:p>
          <w:p w:rsidR="008D6DBB" w:rsidRDefault="008D6DBB" w:rsidP="008D6DBB">
            <w:pPr>
              <w:pStyle w:val="CopticVersemulti-line"/>
            </w:pPr>
            <w:r>
              <w:t>Ϧⲉⲛ ⲡ̀ⲥⲟϭⲛⲓ ⲛ̀ⲧⲉ ⲛⲏⲉ̄ⲑ̄ⲩ̄:</w:t>
            </w:r>
          </w:p>
          <w:p w:rsidR="008D6DBB" w:rsidRDefault="008D6DBB" w:rsidP="008D6DBB">
            <w:pPr>
              <w:pStyle w:val="CopticVersemulti-line"/>
            </w:pPr>
            <w:r>
              <w:t>ⲫⲏⲉⲧϩⲉⲙⲥⲓ ϩⲓϫⲉⲛ Ⲛⲓⲭⲉⲣⲟⲩⲃⲓⲙ:</w:t>
            </w:r>
          </w:p>
          <w:p w:rsidR="008D6DBB" w:rsidRPr="00C35319" w:rsidRDefault="008D6DBB" w:rsidP="008D6DBB">
            <w:pPr>
              <w:pStyle w:val="CopticHangingVerse"/>
            </w:pPr>
            <w:r>
              <w:t>ⲁⲩⲛⲁⲩ ⲉ̀ⲣⲟϥ ϧⲉⲛ ⲧ̀ⲭⲱⲣⲁ ⲛ̀Ⲭⲏⲙⲓ.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saw, as a Good One,</w:t>
            </w:r>
            <w:r>
              <w:br/>
              <w:t>He who created heaven and earth,</w:t>
            </w:r>
          </w:p>
          <w:p w:rsidR="008D6DBB" w:rsidRDefault="008D6DBB" w:rsidP="008D6DBB">
            <w:pPr>
              <w:pStyle w:val="EngHang"/>
            </w:pPr>
            <w:r>
              <w:t>On the bosom of Mary, the new heaven,</w:t>
            </w:r>
          </w:p>
          <w:p w:rsidR="008D6DBB" w:rsidRDefault="008D6DBB" w:rsidP="008D6DBB">
            <w:pPr>
              <w:pStyle w:val="EngHangEnd"/>
            </w:pPr>
            <w:r>
              <w:t>With the righteous elder, Joseph.</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Ⲫⲏⲉⲧⲁϥⲑⲁⲙⲓⲟ̀ ⲛ̀ⲧ̀ⲫⲉ ⲛⲉⲙ ⲡ̀ⲕⲁϩⲓ:</w:t>
            </w:r>
          </w:p>
          <w:p w:rsidR="008D6DBB" w:rsidRDefault="008D6DBB" w:rsidP="008D6DBB">
            <w:pPr>
              <w:pStyle w:val="CopticVersemulti-line"/>
            </w:pPr>
            <w:r>
              <w:t>ⲁⲛⲛⲁⲩ ⲉ̀ⲣⲟϥ ϩⲱⲥ ⲁⲅⲁⲑⲟⲥ:</w:t>
            </w:r>
          </w:p>
          <w:p w:rsidR="008D6DBB" w:rsidRDefault="008D6DBB" w:rsidP="008D6DBB">
            <w:pPr>
              <w:pStyle w:val="CopticVersemulti-line"/>
            </w:pPr>
            <w:r>
              <w:t>ϧⲉⲛ ⲕⲉⲛⲥ ⲙ̀Ⲙⲁⲣⲓⲁ ϯⲫⲉ ⲙ̀ⲃⲉⲣⲓ:</w:t>
            </w:r>
          </w:p>
          <w:p w:rsidR="008D6DBB" w:rsidRDefault="008D6DBB" w:rsidP="008D6DBB">
            <w:pPr>
              <w:pStyle w:val="CopticHangingVerse"/>
            </w:pPr>
            <w:r>
              <w:t>ⲛⲉⲙ ⲡⲓⲑ̀ⲙⲏⲓ Ⲓⲱⲥⲉⲫ ⲡⲓⲇⲓⲕⲉⲟⲥ.</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Ancient of Days,</w:t>
            </w:r>
          </w:p>
          <w:p w:rsidR="008D6DBB" w:rsidRDefault="008D6DBB" w:rsidP="008D6DBB">
            <w:pPr>
              <w:pStyle w:val="EngHang"/>
            </w:pPr>
            <w:r>
              <w:t>Whom the angles praise,</w:t>
            </w:r>
          </w:p>
          <w:p w:rsidR="008D6DBB" w:rsidRDefault="008D6DBB" w:rsidP="008D6DBB">
            <w:pPr>
              <w:pStyle w:val="EngHang"/>
            </w:pPr>
            <w:r>
              <w:t>Has come to Egypt today</w:t>
            </w:r>
          </w:p>
          <w:p w:rsidR="008D6DBB" w:rsidRDefault="008D6DBB" w:rsidP="008D6DBB">
            <w:pPr>
              <w:pStyle w:val="EngHangEnd"/>
            </w:pPr>
            <w:r>
              <w:t>To save us, we, His people.</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Ⲡⲓⲁⲡⲁⲥ ⲛ̀ⲧⲉ ⲛⲓⲉ̀ϩⲟⲟⲩ:</w:t>
            </w:r>
          </w:p>
          <w:p w:rsidR="008D6DBB" w:rsidRDefault="008D6DBB" w:rsidP="008D6DBB">
            <w:pPr>
              <w:pStyle w:val="CopticVersemulti-line"/>
            </w:pPr>
            <w:r>
              <w:t>ⲫⲏⲉⲧⲟⲩϩⲱⲥ ⲉ̀ⲣⲟϥ ⲛ̀ϫⲉ ⲛⲓⲁⲅⲅⲉⲗⲟⲥ:</w:t>
            </w:r>
          </w:p>
          <w:p w:rsidR="008D6DBB" w:rsidRDefault="008D6DBB" w:rsidP="008D6DBB">
            <w:pPr>
              <w:pStyle w:val="CopticVersemulti-line"/>
            </w:pPr>
            <w:r>
              <w:t>ϧⲉⲛ ⲧ̀ⲭⲱⲣⲁ ⲛ̀ Ⲭⲏⲙⲓ ⲁϥⲓ̀ ⲙ̀ⲫⲟⲟⲩ:</w:t>
            </w:r>
          </w:p>
          <w:p w:rsidR="008D6DBB" w:rsidRDefault="008D6DBB" w:rsidP="008D6DBB">
            <w:pPr>
              <w:pStyle w:val="CopticHangingVerse"/>
            </w:pPr>
            <w:r>
              <w:t>ϣⲁⲛ̀ⲧⲉϥⲥⲟⲧⲧⲉⲛ ⲁⲛⲟⲛ ϭⲁ ⲡⲉϥⲗⲁⲟⲥ.</w:t>
            </w:r>
          </w:p>
        </w:tc>
      </w:tr>
      <w:tr w:rsidR="008D6DBB" w:rsidTr="00124408">
        <w:trPr>
          <w:cantSplit/>
          <w:jc w:val="center"/>
        </w:trPr>
        <w:tc>
          <w:tcPr>
            <w:tcW w:w="288" w:type="dxa"/>
          </w:tcPr>
          <w:p w:rsidR="008D6DBB" w:rsidRDefault="008D6DBB" w:rsidP="00124408">
            <w:pPr>
              <w:pStyle w:val="CopticCross"/>
            </w:pPr>
            <w:r w:rsidRPr="00FB5ACB">
              <w:lastRenderedPageBreak/>
              <w:t>¿</w:t>
            </w:r>
          </w:p>
        </w:tc>
        <w:tc>
          <w:tcPr>
            <w:tcW w:w="3960" w:type="dxa"/>
          </w:tcPr>
          <w:p w:rsidR="008D6DBB" w:rsidRDefault="008D6DBB" w:rsidP="008D6DBB">
            <w:pPr>
              <w:pStyle w:val="EngHang"/>
            </w:pPr>
            <w:r>
              <w:t>Rejoice and be glad, O Egypt,</w:t>
            </w:r>
          </w:p>
          <w:p w:rsidR="008D6DBB" w:rsidRDefault="008D6DBB" w:rsidP="008D6DBB">
            <w:pPr>
              <w:pStyle w:val="EngHang"/>
            </w:pPr>
            <w:r>
              <w:t>With all your children and your borders,</w:t>
            </w:r>
          </w:p>
          <w:p w:rsidR="008D6DBB" w:rsidRDefault="008D6DBB" w:rsidP="008D6DBB">
            <w:pPr>
              <w:pStyle w:val="EngHang"/>
            </w:pPr>
            <w:r>
              <w:t>For the Lover of mankind</w:t>
            </w:r>
          </w:p>
          <w:p w:rsidR="008D6DBB" w:rsidRDefault="008D6DBB" w:rsidP="008D6DBB">
            <w:pPr>
              <w:pStyle w:val="EngHangEnd"/>
            </w:pPr>
            <w:r>
              <w:t>Who exists before all ages, has come to you.</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Ⲣⲁϣⲓ ⲑⲉⲗⲏⲗ ⲱ̀ Ⲭⲏⲙⲓ:</w:t>
            </w:r>
          </w:p>
          <w:p w:rsidR="008D6DBB" w:rsidRDefault="008D6DBB" w:rsidP="008D6DBB">
            <w:pPr>
              <w:pStyle w:val="CopticVersemulti-line"/>
            </w:pPr>
            <w:r>
              <w:t>ⲛⲉⲙ ⲛⲉⲥϣⲏⲣⲓ ⲛⲉⲙ ⲛⲉⲥⲑⲱϣ ⲧⲏⲣⲟⲩ:</w:t>
            </w:r>
          </w:p>
          <w:p w:rsidR="008D6DBB" w:rsidRDefault="008D6DBB" w:rsidP="008D6DBB">
            <w:pPr>
              <w:pStyle w:val="CopticVersemulti-line"/>
            </w:pPr>
            <w:r>
              <w:t>ϫⲉ ⲁϥⲓ̀ ϣⲁⲣⲟ ⲛ̀ϫⲉ ⲡⲓⲙⲁⲓⲣⲱⲙⲓ:</w:t>
            </w:r>
          </w:p>
          <w:p w:rsidR="008D6DBB" w:rsidRDefault="008D6DBB" w:rsidP="008D6DBB">
            <w:pPr>
              <w:pStyle w:val="CopticHangingVerse"/>
            </w:pPr>
            <w:r>
              <w:t>ⲫⲏⲉⲧϣⲟⲡ ϧⲁϫⲱⲟⲩ ⲛ̀ⲛⲓⲉⲱⲛ ⲧⲏⲣⲟⲩ.</w:t>
            </w:r>
          </w:p>
        </w:tc>
      </w:tr>
      <w:tr w:rsidR="008D6DBB" w:rsidTr="00124408">
        <w:trPr>
          <w:cantSplit/>
          <w:jc w:val="center"/>
        </w:trPr>
        <w:tc>
          <w:tcPr>
            <w:tcW w:w="288" w:type="dxa"/>
          </w:tcPr>
          <w:p w:rsidR="008D6DBB" w:rsidRDefault="008D6DBB" w:rsidP="00124408">
            <w:pPr>
              <w:pStyle w:val="CopticCross"/>
            </w:pPr>
          </w:p>
        </w:tc>
        <w:tc>
          <w:tcPr>
            <w:tcW w:w="3960" w:type="dxa"/>
          </w:tcPr>
          <w:p w:rsidR="008D6DBB" w:rsidRDefault="008D6DBB" w:rsidP="008D6DBB">
            <w:pPr>
              <w:pStyle w:val="EngHang"/>
            </w:pPr>
            <w:r>
              <w:t>The great Isaiah has said,</w:t>
            </w:r>
          </w:p>
          <w:p w:rsidR="008D6DBB" w:rsidRDefault="008D6DBB" w:rsidP="008D6DBB">
            <w:pPr>
              <w:pStyle w:val="EngHang"/>
            </w:pPr>
            <w:r>
              <w:t>“The Lord will come to Egypt,</w:t>
            </w:r>
          </w:p>
          <w:p w:rsidR="008D6DBB" w:rsidRDefault="008D6DBB" w:rsidP="008D6DBB">
            <w:pPr>
              <w:pStyle w:val="EngHang"/>
            </w:pPr>
            <w:r>
              <w:t>On a light cloud.</w:t>
            </w:r>
          </w:p>
          <w:p w:rsidR="008D6DBB" w:rsidRPr="00074078" w:rsidRDefault="008D6DBB" w:rsidP="008D6DBB">
            <w:pPr>
              <w:pStyle w:val="EngHangEnd"/>
            </w:pPr>
            <w:r>
              <w:t>He is the King of heaven and earth.”</w:t>
            </w:r>
          </w:p>
        </w:tc>
        <w:tc>
          <w:tcPr>
            <w:tcW w:w="288" w:type="dxa"/>
          </w:tcPr>
          <w:p w:rsidR="008D6DBB" w:rsidRDefault="008D6DBB" w:rsidP="00124408"/>
        </w:tc>
        <w:tc>
          <w:tcPr>
            <w:tcW w:w="288" w:type="dxa"/>
          </w:tcPr>
          <w:p w:rsidR="008D6DBB" w:rsidRDefault="008D6DBB" w:rsidP="00124408">
            <w:pPr>
              <w:pStyle w:val="CopticCross"/>
            </w:pPr>
          </w:p>
        </w:tc>
        <w:tc>
          <w:tcPr>
            <w:tcW w:w="3960" w:type="dxa"/>
          </w:tcPr>
          <w:p w:rsidR="008D6DBB" w:rsidRDefault="008D6DBB" w:rsidP="008D6DBB">
            <w:pPr>
              <w:pStyle w:val="CopticVersemulti-line"/>
            </w:pPr>
            <w:r>
              <w:t>Ⲏⲥⲁⲏⲁⲥ ⲡⲓⲛⲓϣϯ ⲁϥϫⲱ ⲙ̀ⲙⲟⲥ:</w:t>
            </w:r>
          </w:p>
          <w:p w:rsidR="008D6DBB" w:rsidRDefault="008D6DBB" w:rsidP="008D6DBB">
            <w:pPr>
              <w:pStyle w:val="CopticVersemulti-line"/>
            </w:pPr>
            <w:r>
              <w:t>Ϫⲉ ϥ̀ⲛⲏⲟⲩ ⲛ̀ϫⲉ Ⲡⲟ̄ⲥ̄ ⲉ̀Ⲭⲏⲙⲓ:</w:t>
            </w:r>
          </w:p>
          <w:p w:rsidR="008D6DBB" w:rsidRDefault="008D6DBB" w:rsidP="008D6DBB">
            <w:pPr>
              <w:pStyle w:val="CopticVersemulti-line"/>
            </w:pPr>
            <w:r>
              <w:t>ⲉ̀ϫⲉⲛ ⲟⲩϭⲏⲡⲓ ⲉⲥⲁ̀ⲥⲓⲱ̀ⲟⲩ:</w:t>
            </w:r>
          </w:p>
          <w:p w:rsidR="008D6DBB" w:rsidRDefault="008D6DBB" w:rsidP="008D6DBB">
            <w:pPr>
              <w:pStyle w:val="CopticHangingVerse"/>
            </w:pPr>
            <w:r>
              <w:t>ⲛ̀ⲑⲟϥ ⲡⲉ ⲡ̀ⲟⲩⲣⲟ ⲛ̀ⲧⲉ ⲧ̀ⲫⲉ ⲛⲉⲙ ⲡ̀ⲕⲁϩⲓ.</w:t>
            </w:r>
          </w:p>
        </w:tc>
      </w:tr>
      <w:tr w:rsidR="008D6DBB" w:rsidTr="00124408">
        <w:trPr>
          <w:cantSplit/>
          <w:jc w:val="center"/>
        </w:trPr>
        <w:tc>
          <w:tcPr>
            <w:tcW w:w="288" w:type="dxa"/>
          </w:tcPr>
          <w:p w:rsidR="008D6DBB" w:rsidRDefault="008D6DBB" w:rsidP="00124408">
            <w:pPr>
              <w:pStyle w:val="CopticCross"/>
            </w:pPr>
            <w:r w:rsidRPr="00FB5ACB">
              <w:t>¿</w:t>
            </w:r>
          </w:p>
        </w:tc>
        <w:tc>
          <w:tcPr>
            <w:tcW w:w="3960" w:type="dxa"/>
          </w:tcPr>
          <w:p w:rsidR="008D6DBB" w:rsidRDefault="008D6DBB" w:rsidP="008D6DBB">
            <w:pPr>
              <w:pStyle w:val="EngHang"/>
            </w:pPr>
            <w:r>
              <w:t>We praise Him and glorify Him</w:t>
            </w:r>
          </w:p>
          <w:p w:rsidR="008D6DBB" w:rsidRDefault="008D6DBB" w:rsidP="008D6DBB">
            <w:pPr>
              <w:pStyle w:val="EngHang"/>
            </w:pPr>
            <w:r>
              <w:t>And exalt Him above all,</w:t>
            </w:r>
          </w:p>
          <w:p w:rsidR="008D6DBB" w:rsidRDefault="008D6DBB" w:rsidP="008D6DBB">
            <w:pPr>
              <w:pStyle w:val="EngHang"/>
            </w:pPr>
            <w:r>
              <w:t>As a good One and a Lover of mankind.</w:t>
            </w:r>
          </w:p>
          <w:p w:rsidR="008D6DBB" w:rsidRDefault="008D6DBB" w:rsidP="008D6DBB">
            <w:pPr>
              <w:pStyle w:val="EngHangEnd"/>
            </w:pPr>
            <w:r>
              <w:t>Have mercy on us according to Your great mercy.</w:t>
            </w:r>
          </w:p>
        </w:tc>
        <w:tc>
          <w:tcPr>
            <w:tcW w:w="288" w:type="dxa"/>
          </w:tcPr>
          <w:p w:rsidR="008D6DBB" w:rsidRDefault="008D6DBB" w:rsidP="00124408"/>
        </w:tc>
        <w:tc>
          <w:tcPr>
            <w:tcW w:w="288" w:type="dxa"/>
          </w:tcPr>
          <w:p w:rsidR="008D6DBB" w:rsidRDefault="008D6DBB" w:rsidP="00124408">
            <w:pPr>
              <w:pStyle w:val="CopticCross"/>
            </w:pPr>
            <w:r w:rsidRPr="00FB5ACB">
              <w:t>¿</w:t>
            </w:r>
          </w:p>
        </w:tc>
        <w:tc>
          <w:tcPr>
            <w:tcW w:w="3960" w:type="dxa"/>
          </w:tcPr>
          <w:p w:rsidR="008D6DBB" w:rsidRDefault="008D6DBB" w:rsidP="008D6DBB">
            <w:pPr>
              <w:pStyle w:val="CopticVersemulti-line"/>
            </w:pPr>
            <w:r>
              <w:t>Ⲧⲉⲛϩⲱⲥ ⲉ̀ⲣⲟϥ ⲧⲉⲛϯⲱ̀ⲟⲩ ⲛⲁϥ:</w:t>
            </w:r>
          </w:p>
          <w:p w:rsidR="008D6DBB" w:rsidRDefault="008D6DBB" w:rsidP="008D6DBB">
            <w:pPr>
              <w:pStyle w:val="CopticVersemulti-line"/>
            </w:pPr>
            <w:r>
              <w:t>ⲧⲉⲛⲉⲣϩⲟⲩⲟ̀ ϭⲓⲥⲓ ⲙ̀ⲙⲟϥ:</w:t>
            </w:r>
          </w:p>
          <w:p w:rsidR="008D6DBB" w:rsidRDefault="008D6DBB" w:rsidP="008D6DBB">
            <w:pPr>
              <w:pStyle w:val="CopticVersemulti-line"/>
            </w:pPr>
            <w:r>
              <w:t>ϩⲱⲥ ⲁⲅⲁⲑⲟⲥ ⲟⲩⲟϩ ⲙ̀ⲙⲁⲓⲣⲱⲙⲓ:</w:t>
            </w:r>
          </w:p>
          <w:p w:rsidR="008D6DBB" w:rsidRDefault="008D6DBB" w:rsidP="008D6DBB">
            <w:pPr>
              <w:pStyle w:val="CopticHangingVerse"/>
            </w:pPr>
            <w:r>
              <w:t>ⲛⲁⲓ ⲛⲁⲛ ⲕⲁⲧⲁ ⲡⲉⲕⲛⲓϣϯ ⲙ̀ⲛⲁⲓ.</w:t>
            </w:r>
          </w:p>
        </w:tc>
      </w:tr>
    </w:tbl>
    <w:p w:rsidR="0030497C" w:rsidRDefault="0030497C" w:rsidP="0030497C">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My soul has desired</w:t>
            </w:r>
          </w:p>
          <w:p w:rsidR="0030497C" w:rsidRDefault="0030497C" w:rsidP="0030497C">
            <w:pPr>
              <w:pStyle w:val="EngHang"/>
            </w:pPr>
            <w:r>
              <w:t>Your salvation,</w:t>
            </w:r>
          </w:p>
          <w:p w:rsidR="0030497C" w:rsidRDefault="0030497C" w:rsidP="0030497C">
            <w:pPr>
              <w:pStyle w:val="EngHang"/>
            </w:pPr>
            <w:r>
              <w:t>That I might declare Your glory</w:t>
            </w:r>
          </w:p>
          <w:p w:rsidR="0030497C" w:rsidRDefault="0030497C" w:rsidP="0030497C">
            <w:pPr>
              <w:pStyle w:val="EngHangEnd"/>
            </w:pPr>
            <w:r>
              <w:t>And Your great mercy.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Ⲁⲧⲁⲯⲩⲭⲏ ϭⲓϣϣⲱⲟⲩ:</w:t>
            </w:r>
          </w:p>
          <w:p w:rsidR="0030497C" w:rsidRDefault="0030497C" w:rsidP="0030497C">
            <w:pPr>
              <w:pStyle w:val="CopticVersemulti-line"/>
            </w:pPr>
            <w:r>
              <w:t>ⲛ̀ⲥⲁ ⲡⲉⲕⲟⲩϫⲁⲓ:</w:t>
            </w:r>
          </w:p>
          <w:p w:rsidR="0030497C" w:rsidRDefault="0030497C" w:rsidP="0030497C">
            <w:pPr>
              <w:pStyle w:val="CopticVersemulti-line"/>
            </w:pPr>
            <w:r>
              <w:t>ⲉⲑⲣⲓⲥⲁϫⲓ ϧⲉⲛ ⲡⲉⲕⲱ̀ⲟⲩ:</w:t>
            </w:r>
          </w:p>
          <w:p w:rsidR="0030497C" w:rsidRPr="00C35319" w:rsidRDefault="0030497C" w:rsidP="0030497C">
            <w:pPr>
              <w:pStyle w:val="CopticHangingVerse"/>
            </w:pPr>
            <w:r>
              <w:t>ⲛⲉⲙ ⲡⲉⲕⲛⲓϣϯ ⲛ̀ⲛⲁⲓ.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Send Your help to me,</w:t>
            </w:r>
          </w:p>
          <w:p w:rsidR="0030497C" w:rsidRDefault="0030497C" w:rsidP="0030497C">
            <w:pPr>
              <w:pStyle w:val="EngHang"/>
            </w:pPr>
            <w:r>
              <w:t>Teach me Your precepts,</w:t>
            </w:r>
          </w:p>
          <w:p w:rsidR="0030497C" w:rsidRDefault="0030497C" w:rsidP="0030497C">
            <w:pPr>
              <w:pStyle w:val="EngHang"/>
            </w:pPr>
            <w:r>
              <w:t>Grant me wisdom,</w:t>
            </w:r>
          </w:p>
          <w:p w:rsidR="0030497C" w:rsidRDefault="0030497C" w:rsidP="0030497C">
            <w:pPr>
              <w:pStyle w:val="EngHangEnd"/>
            </w:pPr>
            <w:r>
              <w:t>O true God.</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Ⲃⲱⲣⲡ ⲛⲏⲓ ⲛ̀ⲧⲉⲕⲃⲟⲏ̀ⲑⲓⲁ:</w:t>
            </w:r>
          </w:p>
          <w:p w:rsidR="0030497C" w:rsidRDefault="0030497C" w:rsidP="0030497C">
            <w:pPr>
              <w:pStyle w:val="CopticVersemulti-line"/>
            </w:pPr>
            <w:r>
              <w:t>ⲙⲁⲧ̀ⲥⲁⲃⲟⲓ ⲉ̀ⲛⲉⲕⲙⲉⲑⲙⲏⲓ:</w:t>
            </w:r>
          </w:p>
          <w:p w:rsidR="0030497C" w:rsidRDefault="0030497C" w:rsidP="0030497C">
            <w:pPr>
              <w:pStyle w:val="CopticVersemulti-line"/>
            </w:pPr>
            <w:r>
              <w:t>ⲙⲟⲓ ⲛⲏⲓ ⲛ̀ⲟⲩⲥⲟⲫⲓⲁ:</w:t>
            </w:r>
          </w:p>
          <w:p w:rsidR="0030497C" w:rsidRDefault="0030497C" w:rsidP="0030497C">
            <w:pPr>
              <w:pStyle w:val="CopticHangingVerse"/>
            </w:pPr>
            <w:r>
              <w:t>ⲱ̀ ⲡⲓⲛⲟⲩϯ ⲛ̀ⲧⲁⲫ̀ⲙⲏⲓ.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For Your great works,</w:t>
            </w:r>
          </w:p>
          <w:p w:rsidR="0030497C" w:rsidRDefault="0030497C" w:rsidP="0030497C">
            <w:pPr>
              <w:pStyle w:val="EngHang"/>
            </w:pPr>
            <w:r>
              <w:t>And Your humility</w:t>
            </w:r>
          </w:p>
          <w:p w:rsidR="0030497C" w:rsidRDefault="0030497C" w:rsidP="0030497C">
            <w:pPr>
              <w:pStyle w:val="EngHang"/>
            </w:pPr>
            <w:r>
              <w:t>O Creator,</w:t>
            </w:r>
          </w:p>
          <w:p w:rsidR="0030497C" w:rsidRDefault="0030497C" w:rsidP="0030497C">
            <w:pPr>
              <w:pStyle w:val="EngHangEnd"/>
            </w:pPr>
            <w:r>
              <w:t>Are truly mysterious.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Ⲅⲉ ⲅⲁⲣ ϯⲟⲓ ⲛ̀ϣ̀ⲫⲏⲣⲓ:</w:t>
            </w:r>
          </w:p>
          <w:p w:rsidR="0030497C" w:rsidRDefault="0030497C" w:rsidP="0030497C">
            <w:pPr>
              <w:pStyle w:val="CopticVersemulti-line"/>
            </w:pPr>
            <w:r>
              <w:t>ⲱ̀ ⲡⲓⲣⲉϥⲑⲁⲙⲓⲟ:</w:t>
            </w:r>
          </w:p>
          <w:p w:rsidR="0030497C" w:rsidRDefault="0030497C" w:rsidP="0030497C">
            <w:pPr>
              <w:pStyle w:val="CopticVersemulti-line"/>
            </w:pPr>
            <w:r>
              <w:t>ⲉⲑⲃⲉ ⲛⲉⲕϩ̀ⲃⲏⲟⲩⲓ̀:</w:t>
            </w:r>
          </w:p>
          <w:p w:rsidR="0030497C" w:rsidRDefault="0030497C" w:rsidP="0030497C">
            <w:pPr>
              <w:pStyle w:val="CopticHangingVerse"/>
            </w:pPr>
            <w:r>
              <w:t>ⲛⲉⲙ ⲡⲉⲕⲑⲉⲃⲓⲟ̀.</w:t>
            </w:r>
          </w:p>
        </w:tc>
      </w:tr>
      <w:tr w:rsidR="00B91869" w:rsidTr="0030497C">
        <w:trPr>
          <w:cantSplit/>
          <w:jc w:val="center"/>
        </w:trPr>
        <w:tc>
          <w:tcPr>
            <w:tcW w:w="288" w:type="dxa"/>
          </w:tcPr>
          <w:p w:rsidR="00B91869" w:rsidRDefault="00B91869" w:rsidP="0030497C">
            <w:pPr>
              <w:pStyle w:val="CopticCross"/>
            </w:pPr>
            <w:r w:rsidRPr="00FB5ACB">
              <w:lastRenderedPageBreak/>
              <w:t>¿</w:t>
            </w:r>
          </w:p>
        </w:tc>
        <w:tc>
          <w:tcPr>
            <w:tcW w:w="3960" w:type="dxa"/>
          </w:tcPr>
          <w:p w:rsidR="00B91869" w:rsidRPr="00B91869" w:rsidRDefault="00B91869" w:rsidP="00B91869">
            <w:pPr>
              <w:pStyle w:val="EngHang"/>
            </w:pPr>
            <w:r w:rsidRPr="00B91869">
              <w:t>Christ the Master</w:t>
            </w:r>
          </w:p>
          <w:p w:rsidR="00B91869" w:rsidRPr="00B91869" w:rsidRDefault="00B91869" w:rsidP="00B91869">
            <w:pPr>
              <w:pStyle w:val="EngHang"/>
            </w:pPr>
            <w:r w:rsidRPr="00B91869">
              <w:t>Was born of Mary.</w:t>
            </w:r>
          </w:p>
          <w:p w:rsidR="00B91869" w:rsidRPr="00B91869" w:rsidRDefault="00B91869" w:rsidP="00B91869">
            <w:pPr>
              <w:pStyle w:val="EngHang"/>
            </w:pPr>
            <w:r w:rsidRPr="00B91869">
              <w:t>He saved the race</w:t>
            </w:r>
          </w:p>
          <w:p w:rsidR="00B91869" w:rsidRPr="00B91869" w:rsidRDefault="00B91869" w:rsidP="00B91869">
            <w:pPr>
              <w:pStyle w:val="EngHangEnd"/>
            </w:pPr>
            <w:r w:rsidRPr="00B91869">
              <w:t>Of Adam and Eve.</w:t>
            </w:r>
          </w:p>
          <w:p w:rsidR="00B91869" w:rsidRPr="00B91869" w:rsidRDefault="00B91869" w:rsidP="00B91869">
            <w:pPr>
              <w:pStyle w:val="EngHang"/>
            </w:pPr>
          </w:p>
        </w:tc>
        <w:tc>
          <w:tcPr>
            <w:tcW w:w="288" w:type="dxa"/>
          </w:tcPr>
          <w:p w:rsidR="00B91869" w:rsidRDefault="00B91869" w:rsidP="0030497C"/>
        </w:tc>
        <w:tc>
          <w:tcPr>
            <w:tcW w:w="288" w:type="dxa"/>
          </w:tcPr>
          <w:p w:rsidR="00B91869" w:rsidRDefault="00B91869" w:rsidP="0030497C">
            <w:pPr>
              <w:pStyle w:val="CopticCross"/>
            </w:pPr>
            <w:r w:rsidRPr="00FB5ACB">
              <w:t>¿</w:t>
            </w:r>
          </w:p>
        </w:tc>
        <w:tc>
          <w:tcPr>
            <w:tcW w:w="3960" w:type="dxa"/>
          </w:tcPr>
          <w:p w:rsidR="00B91869" w:rsidRDefault="00B91869" w:rsidP="0030497C">
            <w:pPr>
              <w:pStyle w:val="CopticVersemulti-line"/>
            </w:pPr>
            <w:r>
              <w:t>Ⲇⲉⲥⲡⲟⲧⲁ Ⲡⲭ̄ⲥ̄:</w:t>
            </w:r>
          </w:p>
          <w:p w:rsidR="00B91869" w:rsidRDefault="00B91869" w:rsidP="0030497C">
            <w:pPr>
              <w:pStyle w:val="CopticVersemulti-line"/>
            </w:pPr>
            <w:r>
              <w:t>ⲁⲥⲙⲁⲥϥ ⲛ̀ϫⲉ Ⲙⲁⲣⲓⲁ:</w:t>
            </w:r>
          </w:p>
          <w:p w:rsidR="00B91869" w:rsidRDefault="00B91869" w:rsidP="0030497C">
            <w:pPr>
              <w:pStyle w:val="CopticVersemulti-line"/>
            </w:pPr>
            <w:r>
              <w:t>ⲁϥⲥⲱϯ ⲙ̀ⲡ̀ⲅⲉⲛⲟⲥ:</w:t>
            </w:r>
          </w:p>
          <w:p w:rsidR="00B91869" w:rsidRDefault="00B91869" w:rsidP="0030497C">
            <w:pPr>
              <w:pStyle w:val="CopticHangingVerse"/>
            </w:pPr>
            <w:r>
              <w:t>ⲛ̀Ⲁⲇⲁⲙ ⲛⲉⲙ Ⲉⲩⲁ̀.</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was in a manger</w:t>
            </w:r>
          </w:p>
          <w:p w:rsidR="00B91869" w:rsidRPr="00B91869" w:rsidRDefault="00B91869" w:rsidP="00B91869">
            <w:pPr>
              <w:pStyle w:val="EngHang"/>
            </w:pPr>
            <w:r w:rsidRPr="00B91869">
              <w:t>In Bethlehem.</w:t>
            </w:r>
          </w:p>
          <w:p w:rsidR="00B91869" w:rsidRPr="00B91869" w:rsidRDefault="00B91869" w:rsidP="00B91869">
            <w:pPr>
              <w:pStyle w:val="EngHang"/>
            </w:pPr>
            <w:r w:rsidRPr="00B91869">
              <w:t>He is the Saviour,</w:t>
            </w:r>
          </w:p>
          <w:p w:rsidR="00B91869" w:rsidRPr="00B91869" w:rsidRDefault="00B91869" w:rsidP="00B91869">
            <w:pPr>
              <w:pStyle w:val="EngHangEnd"/>
            </w:pPr>
            <w:r w:rsidRPr="00B91869">
              <w:t>The King of all ages.</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Ⲉϥⲭⲏ ϧⲉⲛ Ⲃⲏⲑⲗⲉⲉⲙ:</w:t>
            </w:r>
          </w:p>
          <w:p w:rsidR="00B91869" w:rsidRDefault="00B91869" w:rsidP="0030497C">
            <w:pPr>
              <w:pStyle w:val="CopticVersemulti-line"/>
            </w:pPr>
            <w:r>
              <w:t>ϧⲉⲛ ⲡⲓⲥ̀ⲡⲉⲗⲉⲟⲛ:</w:t>
            </w:r>
          </w:p>
          <w:p w:rsidR="00B91869" w:rsidRDefault="00B91869" w:rsidP="0030497C">
            <w:pPr>
              <w:pStyle w:val="CopticVersemulti-line"/>
            </w:pPr>
            <w:r>
              <w:t>ⲛ̀ⲑⲟϥ ⲡⲉ ⲡⲓⲣⲉϥⲛⲟϩⲉⲙ:</w:t>
            </w:r>
          </w:p>
          <w:p w:rsidR="00B91869" w:rsidRDefault="00B91869" w:rsidP="0030497C">
            <w:pPr>
              <w:pStyle w:val="CopticHangingVerse"/>
            </w:pPr>
            <w:r>
              <w:t>ⲡ̀ⲟⲩⲣⲟ ⲛ̀ⲛⲓⲉⲱⲛ.</w:t>
            </w:r>
          </w:p>
        </w:tc>
      </w:tr>
      <w:tr w:rsidR="00B91869" w:rsidTr="0030497C">
        <w:trPr>
          <w:cantSplit/>
          <w:jc w:val="center"/>
        </w:trPr>
        <w:tc>
          <w:tcPr>
            <w:tcW w:w="288" w:type="dxa"/>
          </w:tcPr>
          <w:p w:rsidR="00B91869" w:rsidRDefault="00B91869" w:rsidP="0030497C">
            <w:pPr>
              <w:pStyle w:val="CopticCross"/>
            </w:pPr>
          </w:p>
        </w:tc>
        <w:tc>
          <w:tcPr>
            <w:tcW w:w="3960" w:type="dxa"/>
          </w:tcPr>
          <w:p w:rsidR="00B91869" w:rsidRPr="00B91869" w:rsidRDefault="00B91869" w:rsidP="00B91869">
            <w:pPr>
              <w:pStyle w:val="EngHang"/>
            </w:pPr>
            <w:r w:rsidRPr="00B91869">
              <w:t>He Who is the refuge,</w:t>
            </w:r>
          </w:p>
          <w:p w:rsidR="00B91869" w:rsidRPr="00B91869" w:rsidRDefault="00B91869" w:rsidP="00B91869">
            <w:pPr>
              <w:pStyle w:val="EngHang"/>
            </w:pPr>
            <w:r w:rsidRPr="00B91869">
              <w:t>Who is the judge,</w:t>
            </w:r>
          </w:p>
          <w:p w:rsidR="00B91869" w:rsidRPr="00B91869" w:rsidRDefault="00B91869" w:rsidP="00B91869">
            <w:pPr>
              <w:pStyle w:val="EngHang"/>
            </w:pPr>
            <w:r w:rsidRPr="00B91869">
              <w:t>Truly fled from</w:t>
            </w:r>
          </w:p>
          <w:p w:rsidR="00B91869" w:rsidRPr="00B91869" w:rsidRDefault="00B91869" w:rsidP="00B91869">
            <w:pPr>
              <w:pStyle w:val="EngHangEnd"/>
            </w:pPr>
            <w:r w:rsidRPr="00B91869">
              <w:t>The face of Herod.</w:t>
            </w:r>
          </w:p>
        </w:tc>
        <w:tc>
          <w:tcPr>
            <w:tcW w:w="288" w:type="dxa"/>
          </w:tcPr>
          <w:p w:rsidR="00B91869" w:rsidRDefault="00B91869" w:rsidP="0030497C"/>
        </w:tc>
        <w:tc>
          <w:tcPr>
            <w:tcW w:w="288" w:type="dxa"/>
          </w:tcPr>
          <w:p w:rsidR="00B91869" w:rsidRDefault="00B91869" w:rsidP="0030497C">
            <w:pPr>
              <w:pStyle w:val="CopticCross"/>
            </w:pPr>
          </w:p>
        </w:tc>
        <w:tc>
          <w:tcPr>
            <w:tcW w:w="3960" w:type="dxa"/>
          </w:tcPr>
          <w:p w:rsidR="00B91869" w:rsidRDefault="00B91869" w:rsidP="0030497C">
            <w:pPr>
              <w:pStyle w:val="CopticVersemulti-line"/>
            </w:pPr>
            <w:r>
              <w:t>Ⲍⲉ ⲟⲛⲧⲟⲥ ⲁϥⲫⲱⲧ:</w:t>
            </w:r>
          </w:p>
          <w:p w:rsidR="00B91869" w:rsidRDefault="00B91869" w:rsidP="0030497C">
            <w:pPr>
              <w:pStyle w:val="CopticVersemulti-line"/>
            </w:pPr>
            <w:r>
              <w:t>ⲉ̀ⲃⲟⲗ ϩⲁ ⲡ̀ϩⲟ ⲛ̀Ⲏⲣⲱⲇⲏⲥ:</w:t>
            </w:r>
          </w:p>
          <w:p w:rsidR="00B91869" w:rsidRDefault="00B91869" w:rsidP="0030497C">
            <w:pPr>
              <w:pStyle w:val="CopticVersemulti-line"/>
            </w:pPr>
            <w:r>
              <w:t>ⲛ̀ⲑⲟϥ ⲡⲉ ⲡⲓⲙⲁⲙ̀ⲫⲱⲧ:</w:t>
            </w:r>
          </w:p>
          <w:p w:rsidR="00B91869" w:rsidRDefault="00B91869" w:rsidP="0030497C">
            <w:pPr>
              <w:pStyle w:val="CopticHangingVerse"/>
            </w:pPr>
            <w:r>
              <w:t>ⲉ̀ⲑⲟϥ ⲡⲉ ⲡⲓⲕ̀ⲣⲓⲧⲏⲥ.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He has taught us</w:t>
            </w:r>
          </w:p>
          <w:p w:rsidR="0030497C" w:rsidRDefault="0030497C" w:rsidP="0030497C">
            <w:pPr>
              <w:pStyle w:val="EngHang"/>
            </w:pPr>
            <w:r>
              <w:t>Not to return</w:t>
            </w:r>
          </w:p>
          <w:p w:rsidR="0030497C" w:rsidRDefault="0030497C" w:rsidP="0030497C">
            <w:pPr>
              <w:pStyle w:val="EngHang"/>
            </w:pPr>
            <w:r>
              <w:t>Evil for evil,</w:t>
            </w:r>
          </w:p>
          <w:p w:rsidR="0030497C" w:rsidRDefault="0030497C" w:rsidP="0030497C">
            <w:pPr>
              <w:pStyle w:val="EngHangEnd"/>
            </w:pPr>
            <w:r>
              <w:t>Till the end of our days.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Ⲏⲡⲡⲉ ⲁϥⲧ̀ⲥⲁⲃⲟⲛ:</w:t>
            </w:r>
          </w:p>
          <w:p w:rsidR="0030497C" w:rsidRDefault="0030497C" w:rsidP="0030497C">
            <w:pPr>
              <w:pStyle w:val="CopticVersemulti-line"/>
            </w:pPr>
            <w:r>
              <w:t>ⲉ̀ϣ̀ⲧⲉⲙϯ ⲛ̀ⲟⲩⲡⲉⲧϩⲱⲟⲩ:</w:t>
            </w:r>
          </w:p>
          <w:p w:rsidR="0030497C" w:rsidRDefault="0030497C" w:rsidP="0030497C">
            <w:pPr>
              <w:pStyle w:val="CopticVersemulti-line"/>
            </w:pPr>
            <w:r>
              <w:t>ϧⲁ ⲟⲩⲡⲟⲛⲏⲣⲟⲛ:</w:t>
            </w:r>
          </w:p>
          <w:p w:rsidR="0030497C" w:rsidRDefault="0030497C" w:rsidP="0030497C">
            <w:pPr>
              <w:pStyle w:val="CopticHangingVerse"/>
            </w:pPr>
            <w:r>
              <w:t>ϣⲁ ⲡ̀ϫⲱⲕ ⲛ̀ⲛⲉⲛⲉ̀ϩⲟⲟⲩ.</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right hand of the Lord,</w:t>
            </w:r>
          </w:p>
          <w:p w:rsidR="0030497C" w:rsidRDefault="0030497C" w:rsidP="0030497C">
            <w:pPr>
              <w:pStyle w:val="EngHang"/>
            </w:pPr>
            <w:r>
              <w:t>The Logos of the Father,</w:t>
            </w:r>
          </w:p>
          <w:p w:rsidR="0030497C" w:rsidRDefault="0030497C" w:rsidP="0030497C">
            <w:pPr>
              <w:pStyle w:val="EngHang"/>
            </w:pPr>
            <w:r>
              <w:t>Is the unlimited power</w:t>
            </w:r>
          </w:p>
          <w:p w:rsidR="0030497C" w:rsidRDefault="0030497C" w:rsidP="0030497C">
            <w:pPr>
              <w:pStyle w:val="EngHangEnd"/>
            </w:pPr>
            <w:r>
              <w:t>In the bosom of His Father.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Ⲑⲟⲩⲓⲛⲁⲙ ⲙ̀Ⲡⲟ̄ⲥ̄:</w:t>
            </w:r>
          </w:p>
          <w:p w:rsidR="0030497C" w:rsidRDefault="0030497C" w:rsidP="0030497C">
            <w:pPr>
              <w:pStyle w:val="CopticVersemulti-line"/>
            </w:pPr>
            <w:r>
              <w:t>ⲡⲓⲗⲟⲅⲟⲥ ⲛ̀ⲧⲉ Ⲫⲓⲱⲧ:</w:t>
            </w:r>
          </w:p>
          <w:p w:rsidR="0030497C" w:rsidRDefault="0030497C" w:rsidP="0030497C">
            <w:pPr>
              <w:pStyle w:val="CopticVersemulti-line"/>
            </w:pPr>
            <w:r>
              <w:t>ϯϫⲟⲙ ⲛ̀ⲁⲧⲁⲩⲣⲏϫⲥ:</w:t>
            </w:r>
          </w:p>
          <w:p w:rsidR="0030497C" w:rsidRPr="005130A7" w:rsidRDefault="0030497C" w:rsidP="0030497C">
            <w:pPr>
              <w:pStyle w:val="CopticHangingVerse"/>
            </w:pPr>
            <w:r>
              <w:t>ⲉⲧ ϧⲉⲛ ⲕⲉⲛϥ ⲙ̀ⲡⲉϥⲓⲱⲧ.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Jesus Christ,</w:t>
            </w:r>
          </w:p>
          <w:p w:rsidR="0030497C" w:rsidRDefault="0030497C" w:rsidP="0030497C">
            <w:pPr>
              <w:pStyle w:val="EngHang"/>
            </w:pPr>
            <w:r>
              <w:t>Our true God,</w:t>
            </w:r>
          </w:p>
          <w:p w:rsidR="0030497C" w:rsidRDefault="0030497C" w:rsidP="0030497C">
            <w:pPr>
              <w:pStyle w:val="EngHang"/>
            </w:pPr>
            <w:r>
              <w:t>Came and was incarnate</w:t>
            </w:r>
          </w:p>
          <w:p w:rsidR="0030497C" w:rsidRDefault="0030497C" w:rsidP="0030497C">
            <w:pPr>
              <w:pStyle w:val="EngHangEnd"/>
            </w:pPr>
            <w:r>
              <w:t>For our salvation.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Ⲓⲏ̄ⲥ̄ Ⲡⲭ̄ⲥ̄ Ⲡⲉⲛⲛⲟⲩϯ:</w:t>
            </w:r>
          </w:p>
          <w:p w:rsidR="0030497C" w:rsidRDefault="0030497C" w:rsidP="0030497C">
            <w:pPr>
              <w:pStyle w:val="CopticVersemulti-line"/>
            </w:pPr>
            <w:r>
              <w:t>ⲛ̀ⲁⲗⲏⲑⲓⲛⲟⲥ:</w:t>
            </w:r>
          </w:p>
          <w:p w:rsidR="0030497C" w:rsidRDefault="0030497C" w:rsidP="0030497C">
            <w:pPr>
              <w:pStyle w:val="CopticVersemulti-line"/>
            </w:pPr>
            <w:r>
              <w:t>ⲉ̀ⲧⲁϥⲓ̀ ⲉⲑⲃⲉ ⲡⲉⲛⲥⲱϯ:</w:t>
            </w:r>
          </w:p>
          <w:p w:rsidR="0030497C" w:rsidRPr="005130A7" w:rsidRDefault="0030497C" w:rsidP="0030497C">
            <w:pPr>
              <w:pStyle w:val="CopticHangingVerse"/>
            </w:pPr>
            <w:r>
              <w:t>ⲁϥⲉⲣⲥⲱⲙⲁⲧⲓⲕⲟⲥ.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Truly today</w:t>
            </w:r>
          </w:p>
          <w:p w:rsidR="0030497C" w:rsidRDefault="0030497C" w:rsidP="0030497C">
            <w:pPr>
              <w:pStyle w:val="EngHang"/>
            </w:pPr>
            <w:r>
              <w:t>He came to the Egyptians</w:t>
            </w:r>
          </w:p>
          <w:p w:rsidR="0030497C" w:rsidRDefault="0030497C" w:rsidP="0030497C">
            <w:pPr>
              <w:pStyle w:val="EngHang"/>
            </w:pPr>
            <w:r>
              <w:t>And walked with them</w:t>
            </w:r>
          </w:p>
          <w:p w:rsidR="0030497C" w:rsidRDefault="0030497C" w:rsidP="0030497C">
            <w:pPr>
              <w:pStyle w:val="EngHangEnd"/>
            </w:pPr>
            <w:r>
              <w:t>As a man.</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Ⲕⲉ ⲅⲁⲣ ϧⲉⲛ ⲡⲁⲓⲉ̀ϩⲟⲟⲩ:</w:t>
            </w:r>
          </w:p>
          <w:p w:rsidR="0030497C" w:rsidRDefault="0030497C" w:rsidP="0030497C">
            <w:pPr>
              <w:pStyle w:val="CopticVersemulti-line"/>
            </w:pPr>
            <w:r>
              <w:t>ⲁϥⲓ̀ ϣⲁ ⲛⲓⲣⲉⲙⲛ̀Ⲭⲏⲙⲓ:</w:t>
            </w:r>
          </w:p>
          <w:p w:rsidR="0030497C" w:rsidRDefault="0030497C" w:rsidP="0030497C">
            <w:pPr>
              <w:pStyle w:val="CopticVersemulti-line"/>
            </w:pPr>
            <w:r>
              <w:t>ⲉϥⲙⲟϣⲓ ⲛⲉⲙⲱⲟⲩ:</w:t>
            </w:r>
          </w:p>
          <w:p w:rsidR="0030497C" w:rsidRPr="005130A7" w:rsidRDefault="0030497C" w:rsidP="0030497C">
            <w:pPr>
              <w:pStyle w:val="CopticHangingVerse"/>
            </w:pPr>
            <w:r>
              <w:t>ⲙ̀ⲫ̀ⲣⲏϯ ⲛ̀ⲟⲩⲣⲱⲙⲓ.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Behold the saying</w:t>
            </w:r>
          </w:p>
          <w:p w:rsidR="0030497C" w:rsidRDefault="0030497C" w:rsidP="0030497C">
            <w:pPr>
              <w:pStyle w:val="EngHang"/>
            </w:pPr>
            <w:r>
              <w:t>Of the prophet came to pass</w:t>
            </w:r>
          </w:p>
          <w:p w:rsidR="0030497C" w:rsidRDefault="0030497C" w:rsidP="0030497C">
            <w:pPr>
              <w:pStyle w:val="EngHang"/>
            </w:pPr>
            <w:r>
              <w:t>Which he prophesied</w:t>
            </w:r>
          </w:p>
          <w:p w:rsidR="0030497C" w:rsidRDefault="0030497C" w:rsidP="0030497C">
            <w:pPr>
              <w:pStyle w:val="EngHangEnd"/>
            </w:pPr>
            <w:r>
              <w:t>Concerning the Master:</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Ⲗⲟⲓⲡⲟⲛ ⲁϥϫⲱⲕ ⲉ̀ⲃⲟⲗ:</w:t>
            </w:r>
          </w:p>
          <w:p w:rsidR="0030497C" w:rsidRDefault="0030497C" w:rsidP="0030497C">
            <w:pPr>
              <w:pStyle w:val="CopticVersemulti-line"/>
            </w:pPr>
            <w:r>
              <w:t>ⲛ̀ϫⲉ ⲡ̀ⲥⲁϫⲓ ⲙ̀ⲡⲓⲡ̀ⲣⲟⲫⲏⲧⲏⲥ:</w:t>
            </w:r>
          </w:p>
          <w:p w:rsidR="0030497C" w:rsidRDefault="0030497C" w:rsidP="0030497C">
            <w:pPr>
              <w:pStyle w:val="CopticVersemulti-line"/>
            </w:pPr>
            <w:r>
              <w:t>ⲉ̀ⲧⲁϥϫⲟϥ ⲉ̀ⲃⲟⲗ:</w:t>
            </w:r>
          </w:p>
          <w:p w:rsidR="0030497C" w:rsidRPr="005130A7" w:rsidRDefault="0030497C" w:rsidP="0030497C">
            <w:pPr>
              <w:pStyle w:val="CopticHangingVerse"/>
            </w:pPr>
            <w:r>
              <w:t>ⲉⲑⲃⲉ ⲡⲓⲇⲉⲥⲡⲟⲧⲏⲥ.</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holy Mary,</w:t>
            </w:r>
          </w:p>
          <w:p w:rsidR="0030497C" w:rsidRDefault="0030497C" w:rsidP="0030497C">
            <w:pPr>
              <w:pStyle w:val="EngHang"/>
            </w:pPr>
            <w:r>
              <w:t>The light cloud,</w:t>
            </w:r>
          </w:p>
          <w:p w:rsidR="0030497C" w:rsidRDefault="0030497C" w:rsidP="0030497C">
            <w:pPr>
              <w:pStyle w:val="EngHang"/>
            </w:pPr>
            <w:r>
              <w:t>Carried the holy One</w:t>
            </w:r>
          </w:p>
          <w:p w:rsidR="0030497C" w:rsidRDefault="0030497C" w:rsidP="0030497C">
            <w:pPr>
              <w:pStyle w:val="EngHangEnd"/>
            </w:pPr>
            <w:r>
              <w:t>Today in Egypt.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Ⲙⲁⲣⲓⲁ ⲑⲏⲉ̄ⲟ̄ⲩ̄:</w:t>
            </w:r>
          </w:p>
          <w:p w:rsidR="0030497C" w:rsidRDefault="0030497C" w:rsidP="0030497C">
            <w:pPr>
              <w:pStyle w:val="CopticVersemulti-line"/>
            </w:pPr>
            <w:r>
              <w:t>ϯϭⲏⲡⲓ ⲉⲧⲁⲥⲓⲱ̀ⲟⲩ:</w:t>
            </w:r>
          </w:p>
          <w:p w:rsidR="0030497C" w:rsidRDefault="0030497C" w:rsidP="0030497C">
            <w:pPr>
              <w:pStyle w:val="CopticVersemulti-line"/>
            </w:pPr>
            <w:r>
              <w:t>ⲁⲥⲱ̀ⲗⲓ ⲙ̀ⲫⲏⲉ̄ⲑ̄ⲩ̄:</w:t>
            </w:r>
          </w:p>
          <w:p w:rsidR="0030497C" w:rsidRPr="005130A7" w:rsidRDefault="0030497C" w:rsidP="0030497C">
            <w:pPr>
              <w:pStyle w:val="CopticHangingVerse"/>
            </w:pPr>
            <w:r>
              <w:t>ϣⲁ Ⲭⲏⲙⲓ ⲙ̀ⲫⲟⲟⲩ.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 idols have fallen,</w:t>
            </w:r>
          </w:p>
          <w:p w:rsidR="0030497C" w:rsidRDefault="0030497C" w:rsidP="0030497C">
            <w:pPr>
              <w:pStyle w:val="EngHang"/>
            </w:pPr>
            <w:r>
              <w:t>Their demons have fled</w:t>
            </w:r>
          </w:p>
          <w:p w:rsidR="0030497C" w:rsidRDefault="0030497C" w:rsidP="0030497C">
            <w:pPr>
              <w:pStyle w:val="EngHang"/>
            </w:pPr>
            <w:r>
              <w:t>From the true God,</w:t>
            </w:r>
          </w:p>
          <w:p w:rsidR="0030497C" w:rsidRDefault="0030497C" w:rsidP="0030497C">
            <w:pPr>
              <w:pStyle w:val="EngHangEnd"/>
            </w:pPr>
            <w:r>
              <w:t>The Son of the Father.</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Ⲛⲓⲓ̀ⲇⲱⲗⲟⲛ ⲁⲩϩⲉⲓ:</w:t>
            </w:r>
          </w:p>
          <w:p w:rsidR="0030497C" w:rsidRDefault="0030497C" w:rsidP="0030497C">
            <w:pPr>
              <w:pStyle w:val="CopticVersemulti-line"/>
            </w:pPr>
            <w:r>
              <w:t>ⲛⲉⲙ ⲛⲟⲩⲇⲉⲙⲱⲛ ⲉⲩⲫⲱⲧ:</w:t>
            </w:r>
          </w:p>
          <w:p w:rsidR="0030497C" w:rsidRDefault="0030497C" w:rsidP="0030497C">
            <w:pPr>
              <w:pStyle w:val="CopticVersemulti-line"/>
            </w:pPr>
            <w:r>
              <w:t>ϧⲁ ⲧ̀ϩⲏ ⲙ̀Ⲫⲛⲟⲩϯ ⲙ̀ⲙⲏⲓ:</w:t>
            </w:r>
          </w:p>
          <w:p w:rsidR="0030497C" w:rsidRPr="005130A7" w:rsidRDefault="0030497C" w:rsidP="0030497C">
            <w:pPr>
              <w:pStyle w:val="CopticHangingVerse"/>
            </w:pPr>
            <w:r>
              <w:t>ⲡ̀ϣⲏⲣⲓ ⲛ̀ⲧⲉ Ⲫⲓⲱⲧ.</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Therefore He,</w:t>
            </w:r>
          </w:p>
          <w:p w:rsidR="0030497C" w:rsidRDefault="0030497C" w:rsidP="0030497C">
            <w:pPr>
              <w:pStyle w:val="EngHang"/>
            </w:pPr>
            <w:r>
              <w:t>In His eternal</w:t>
            </w:r>
          </w:p>
          <w:p w:rsidR="0030497C" w:rsidRDefault="0030497C" w:rsidP="0030497C">
            <w:pPr>
              <w:pStyle w:val="EngHang"/>
            </w:pPr>
            <w:r>
              <w:t>And great wisdom,</w:t>
            </w:r>
          </w:p>
          <w:p w:rsidR="0030497C" w:rsidRDefault="0030497C" w:rsidP="0030497C">
            <w:pPr>
              <w:pStyle w:val="EngHangEnd"/>
            </w:pPr>
            <w:r>
              <w:t>Entered a cave.</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Ⲝⲁⲡⲓⲛⲁ ⲁϥϣⲉ:</w:t>
            </w:r>
          </w:p>
          <w:p w:rsidR="0030497C" w:rsidRDefault="0030497C" w:rsidP="0030497C">
            <w:pPr>
              <w:pStyle w:val="CopticVersemulti-line"/>
            </w:pPr>
            <w:r>
              <w:t>ⲉ̀ϧⲟⲩⲛ ⲡⲓⲥ̀ⲡⲉⲗⲉⲟⲛ:</w:t>
            </w:r>
          </w:p>
          <w:p w:rsidR="0030497C" w:rsidRDefault="0030497C" w:rsidP="0030497C">
            <w:pPr>
              <w:pStyle w:val="CopticVersemulti-line"/>
            </w:pPr>
            <w:r>
              <w:t>ϧⲉⲛ ⲧⲉϥⲙⲉⲧⲥⲁⲃⲉ:</w:t>
            </w:r>
          </w:p>
          <w:p w:rsidR="0030497C" w:rsidRPr="005130A7" w:rsidRDefault="0030497C" w:rsidP="0030497C">
            <w:pPr>
              <w:pStyle w:val="CopticHangingVerse"/>
            </w:pPr>
            <w:r>
              <w:t>ⲛ̀ⲉ̀ⲟⲩⲛⲱⲛ.</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And he likewise</w:t>
            </w:r>
          </w:p>
          <w:p w:rsidR="0030497C" w:rsidRDefault="0030497C" w:rsidP="0030497C">
            <w:pPr>
              <w:pStyle w:val="EngHang"/>
            </w:pPr>
            <w:r>
              <w:t>Entered a house.</w:t>
            </w:r>
          </w:p>
          <w:p w:rsidR="0030497C" w:rsidRDefault="0030497C" w:rsidP="0030497C">
            <w:pPr>
              <w:pStyle w:val="EngHang"/>
            </w:pPr>
            <w:r>
              <w:t>Jesus placed healing</w:t>
            </w:r>
          </w:p>
          <w:p w:rsidR="0030497C" w:rsidRDefault="0030497C" w:rsidP="0030497C">
            <w:pPr>
              <w:pStyle w:val="EngHangEnd"/>
            </w:pPr>
            <w:r>
              <w:t>In a deep well.</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Ⲟⲩⲟϩ ⲟⲛ ⲁϥⲙⲟϣⲓ:</w:t>
            </w:r>
          </w:p>
          <w:p w:rsidR="0030497C" w:rsidRDefault="0030497C" w:rsidP="0030497C">
            <w:pPr>
              <w:pStyle w:val="CopticVersemulti-line"/>
            </w:pPr>
            <w:r>
              <w:t>ⲁϥϣⲱⲡⲓ ϧⲉⲛ ⲟⲩⲏⲓ̀:</w:t>
            </w:r>
          </w:p>
          <w:p w:rsidR="0030497C" w:rsidRDefault="0030497C" w:rsidP="0030497C">
            <w:pPr>
              <w:pStyle w:val="CopticVersemulti-line"/>
            </w:pPr>
            <w:r>
              <w:t>Ⲓⲏ̄ⲥ̄ ⲁϥⲭⲱ ⲙ̀ⲡ̀ⲫⲁϧⲣⲓ:</w:t>
            </w:r>
          </w:p>
          <w:p w:rsidR="0030497C" w:rsidRPr="005130A7" w:rsidRDefault="0030497C" w:rsidP="0030497C">
            <w:pPr>
              <w:pStyle w:val="CopticHangingVerse"/>
            </w:pPr>
            <w:r>
              <w:t>ϧⲉⲛ ϯϣⲱϯ.</w:t>
            </w:r>
          </w:p>
        </w:tc>
      </w:tr>
      <w:tr w:rsidR="0030497C" w:rsidTr="0030497C">
        <w:trPr>
          <w:cantSplit/>
          <w:jc w:val="center"/>
        </w:trPr>
        <w:tc>
          <w:tcPr>
            <w:tcW w:w="288" w:type="dxa"/>
          </w:tcPr>
          <w:p w:rsidR="0030497C" w:rsidRDefault="0030497C" w:rsidP="0030497C">
            <w:pPr>
              <w:pStyle w:val="CopticCross"/>
            </w:pPr>
            <w:r w:rsidRPr="00FB5ACB">
              <w:lastRenderedPageBreak/>
              <w:t>¿</w:t>
            </w:r>
          </w:p>
        </w:tc>
        <w:tc>
          <w:tcPr>
            <w:tcW w:w="3960" w:type="dxa"/>
          </w:tcPr>
          <w:p w:rsidR="0030497C" w:rsidRDefault="0030497C" w:rsidP="0030497C">
            <w:pPr>
              <w:pStyle w:val="EngHang"/>
            </w:pPr>
            <w:r>
              <w:t>Again He went</w:t>
            </w:r>
          </w:p>
          <w:p w:rsidR="0030497C" w:rsidRDefault="0030497C" w:rsidP="0030497C">
            <w:pPr>
              <w:pStyle w:val="EngHang"/>
            </w:pPr>
            <w:r>
              <w:t>To Ashmounin,</w:t>
            </w:r>
          </w:p>
          <w:p w:rsidR="0030497C" w:rsidRDefault="0030497C" w:rsidP="0030497C">
            <w:pPr>
              <w:pStyle w:val="EngHang"/>
            </w:pPr>
            <w:r>
              <w:t>And dispersed the enemies</w:t>
            </w:r>
          </w:p>
          <w:p w:rsidR="0030497C" w:rsidRDefault="0030497C" w:rsidP="0030497C">
            <w:pPr>
              <w:pStyle w:val="EngHangEnd"/>
            </w:pPr>
            <w:r>
              <w:t>In that place.</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Ⲡⲁⲗⲓⲛ ⲟⲛ ⲁϥⲙⲟϣⲓ:</w:t>
            </w:r>
          </w:p>
          <w:p w:rsidR="0030497C" w:rsidRDefault="0030497C" w:rsidP="0030497C">
            <w:pPr>
              <w:pStyle w:val="CopticVersemulti-line"/>
            </w:pPr>
            <w:r>
              <w:t>ϣⲁ Ϣⲙⲟⲩⲛ ⲥ̀ⲛⲁⲩ:</w:t>
            </w:r>
          </w:p>
          <w:p w:rsidR="0030497C" w:rsidRDefault="0030497C" w:rsidP="0030497C">
            <w:pPr>
              <w:pStyle w:val="CopticVersemulti-line"/>
            </w:pPr>
            <w:r>
              <w:t>ⲁϥϫⲱⲣ ⲉ̀ⲃⲟⲗ ⲛ̀ⲛⲓϫⲁϫⲓ:</w:t>
            </w:r>
          </w:p>
          <w:p w:rsidR="0030497C" w:rsidRPr="005130A7" w:rsidRDefault="0030497C" w:rsidP="0030497C">
            <w:pPr>
              <w:pStyle w:val="CopticHangingVerse"/>
            </w:pPr>
            <w:r>
              <w:t>ϧⲉⲛ ⲡⲓⲙⲁ ⲉ̀ⲧⲉ ⲙ̀ⲙⲁⲩ.</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Rejoice and be glad</w:t>
            </w:r>
          </w:p>
          <w:p w:rsidR="0030497C" w:rsidRDefault="0030497C" w:rsidP="0030497C">
            <w:pPr>
              <w:pStyle w:val="EngHang"/>
            </w:pPr>
            <w:r>
              <w:t>In Immanuel,</w:t>
            </w:r>
          </w:p>
          <w:p w:rsidR="0030497C" w:rsidRDefault="0030497C" w:rsidP="0030497C">
            <w:pPr>
              <w:pStyle w:val="EngHang"/>
            </w:pPr>
            <w:r>
              <w:t>The King of all creation,</w:t>
            </w:r>
          </w:p>
          <w:p w:rsidR="0030497C" w:rsidRDefault="0030497C" w:rsidP="0030497C">
            <w:pPr>
              <w:pStyle w:val="EngHangEnd"/>
            </w:pPr>
            <w:r>
              <w:t>O land of Egypt.</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Ⲣⲁϣⲓ ⲟⲩⲟϩ ⲑⲉⲗⲏⲗ:</w:t>
            </w:r>
          </w:p>
          <w:p w:rsidR="0030497C" w:rsidRDefault="0030497C" w:rsidP="0030497C">
            <w:pPr>
              <w:pStyle w:val="CopticVersemulti-line"/>
            </w:pPr>
            <w:r>
              <w:t>ⲉ̀ⲕⲁϩⲓ ⲛ̀Ⲭⲏⲙⲓ:</w:t>
            </w:r>
          </w:p>
          <w:p w:rsidR="0030497C" w:rsidRDefault="0030497C" w:rsidP="0030497C">
            <w:pPr>
              <w:pStyle w:val="CopticVersemulti-line"/>
            </w:pPr>
            <w:r>
              <w:t>ϧⲉⲛ Ⲉⲙⲙⲁⲛⲟⲩⲏⲗ:</w:t>
            </w:r>
          </w:p>
          <w:p w:rsidR="0030497C" w:rsidRPr="005130A7" w:rsidRDefault="0030497C" w:rsidP="0030497C">
            <w:pPr>
              <w:pStyle w:val="CopticHangingVerse"/>
            </w:pPr>
            <w:r>
              <w:t>ⲡ̀ⲟⲩⲣⲟ ⲛ̀ϯⲕ̀ⲧⲏⲥⲓⲥ.</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 xml:space="preserve">Salome, Mary, </w:t>
            </w:r>
          </w:p>
          <w:p w:rsidR="0030497C" w:rsidRDefault="0030497C" w:rsidP="0030497C">
            <w:pPr>
              <w:pStyle w:val="EngHang"/>
            </w:pPr>
            <w:r>
              <w:t>And the righteous Joseph</w:t>
            </w:r>
          </w:p>
          <w:p w:rsidR="0030497C" w:rsidRDefault="0030497C" w:rsidP="0030497C">
            <w:pPr>
              <w:pStyle w:val="EngHang"/>
            </w:pPr>
            <w:r>
              <w:t>Praise before the precious One</w:t>
            </w:r>
          </w:p>
          <w:p w:rsidR="0030497C" w:rsidRDefault="0030497C" w:rsidP="0030497C">
            <w:pPr>
              <w:pStyle w:val="EngHangEnd"/>
            </w:pPr>
            <w:r>
              <w:t>With eagerness.</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Ⲥⲁⲗⲟⲙⲁ ⲛⲉⲙ Ⲙⲁⲣⲓⲁ:</w:t>
            </w:r>
          </w:p>
          <w:p w:rsidR="0030497C" w:rsidRDefault="0030497C" w:rsidP="0030497C">
            <w:pPr>
              <w:pStyle w:val="CopticVersemulti-line"/>
            </w:pPr>
            <w:r>
              <w:t>ⲛⲉⲙ Ⲓⲱⲥⲏⲫ ⲡⲓⲑ̀ⲙⲏⲓ:</w:t>
            </w:r>
          </w:p>
          <w:p w:rsidR="0030497C" w:rsidRDefault="0030497C" w:rsidP="0030497C">
            <w:pPr>
              <w:pStyle w:val="CopticVersemulti-line"/>
            </w:pPr>
            <w:r>
              <w:t>ⲛⲁⲩϩⲟⲥ ϧⲉⲛ ⲟⲩⲁⲕⲣⲓⲃⲓⲁ:</w:t>
            </w:r>
          </w:p>
          <w:p w:rsidR="0030497C" w:rsidRPr="005130A7" w:rsidRDefault="0030497C" w:rsidP="0030497C">
            <w:pPr>
              <w:pStyle w:val="CopticHangingVerse"/>
            </w:pPr>
            <w:r>
              <w:t>ⲙ̀ⲡⲉⲙ̀ⲑⲟ ⲙ̀ⲡⲓⲁⲛⲁⲙⲏⲓ.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Therefore they</w:t>
            </w:r>
          </w:p>
          <w:p w:rsidR="0030497C" w:rsidRDefault="0030497C" w:rsidP="0030497C">
            <w:pPr>
              <w:pStyle w:val="EngHang"/>
            </w:pPr>
            <w:r>
              <w:t>Truly sang to Him</w:t>
            </w:r>
          </w:p>
          <w:p w:rsidR="0030497C" w:rsidRDefault="0030497C" w:rsidP="0030497C">
            <w:pPr>
              <w:pStyle w:val="EngHang"/>
            </w:pPr>
            <w:r>
              <w:t>With new songs,</w:t>
            </w:r>
          </w:p>
          <w:p w:rsidR="0030497C" w:rsidRPr="0078672A" w:rsidRDefault="0030497C" w:rsidP="0030497C">
            <w:pPr>
              <w:pStyle w:val="EngHangEnd"/>
            </w:pPr>
            <w:r>
              <w:t>When they beheld the wonders.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Ⲧⲟⲧⲉ ⲁⲗⲏⲑⲱⲥ:</w:t>
            </w:r>
          </w:p>
          <w:p w:rsidR="0030497C" w:rsidRDefault="0030497C" w:rsidP="0030497C">
            <w:pPr>
              <w:pStyle w:val="CopticVersemulti-line"/>
            </w:pPr>
            <w:r>
              <w:t>ϧⲉⲛ ⲟⲩϩⲱⲥ ⲙ̀ⲃⲉⲣⲓ:</w:t>
            </w:r>
          </w:p>
          <w:p w:rsidR="0030497C" w:rsidRDefault="0030497C" w:rsidP="0030497C">
            <w:pPr>
              <w:pStyle w:val="CopticVersemulti-line"/>
            </w:pPr>
            <w:r>
              <w:t>ⲉⲩϩⲱⲥ ⲉ̀ⲣⲟϥ ⲣⲏⲧⲱⲥ:</w:t>
            </w:r>
          </w:p>
          <w:p w:rsidR="0030497C" w:rsidRPr="005130A7" w:rsidRDefault="0030497C" w:rsidP="0030497C">
            <w:pPr>
              <w:pStyle w:val="CopticHangingVerse"/>
            </w:pPr>
            <w:r>
              <w:t>ⲉ̀ⲧⲁⲩⲛⲁⲩ ⲉ̀ⲛⲓϣ̀ⲫⲏⲣⲓ.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The Son of God, Our Lord,</w:t>
            </w:r>
          </w:p>
          <w:p w:rsidR="0030497C" w:rsidRDefault="0030497C" w:rsidP="0030497C">
            <w:pPr>
              <w:pStyle w:val="EngHang"/>
            </w:pPr>
            <w:r>
              <w:t>Who appeared to Abraham,</w:t>
            </w:r>
          </w:p>
          <w:p w:rsidR="0030497C" w:rsidRDefault="0030497C" w:rsidP="0030497C">
            <w:pPr>
              <w:pStyle w:val="EngHang"/>
            </w:pPr>
            <w:r>
              <w:t>Came into our midst</w:t>
            </w:r>
          </w:p>
          <w:p w:rsidR="0030497C" w:rsidRDefault="0030497C" w:rsidP="0030497C">
            <w:pPr>
              <w:pStyle w:val="EngHangEnd"/>
            </w:pPr>
            <w:r>
              <w:t>On mount Coskam.</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Ⲩⲓⲟⲥ Ⲑⲉⲟⲥ Ⲡⲉⲛⲛⲟⲩϯ:</w:t>
            </w:r>
          </w:p>
          <w:p w:rsidR="0030497C" w:rsidRDefault="0030497C" w:rsidP="0030497C">
            <w:pPr>
              <w:pStyle w:val="CopticVersemulti-line"/>
            </w:pPr>
            <w:r>
              <w:t>ⲉ̀ⲧⲁϥⲟⲩⲱⲛϩ ⲛ̀Ⲁⲃⲣⲁⲁⲙ:</w:t>
            </w:r>
          </w:p>
          <w:p w:rsidR="0030497C" w:rsidRDefault="0030497C" w:rsidP="0030497C">
            <w:pPr>
              <w:pStyle w:val="CopticVersemulti-line"/>
            </w:pPr>
            <w:r>
              <w:t>ⲁϥϣⲱⲡⲓ ϧⲉⲛ ⲧⲉⲛⲙⲏϯ:</w:t>
            </w:r>
          </w:p>
          <w:p w:rsidR="0030497C" w:rsidRPr="005130A7" w:rsidRDefault="0030497C" w:rsidP="0030497C">
            <w:pPr>
              <w:pStyle w:val="CopticHangingVerse"/>
            </w:pPr>
            <w:r>
              <w:t>ϧⲉⲛ ⲡ̀ⲧⲱⲟⲩ ⲛ̀Ⲕⲟⲥⲕⲁⲙ.</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God the Creator,</w:t>
            </w:r>
          </w:p>
          <w:p w:rsidR="0030497C" w:rsidRDefault="0030497C" w:rsidP="0030497C">
            <w:pPr>
              <w:pStyle w:val="EngHang"/>
            </w:pPr>
            <w:r>
              <w:t>Who spoke to Moses,</w:t>
            </w:r>
          </w:p>
          <w:p w:rsidR="0030497C" w:rsidRDefault="0030497C" w:rsidP="0030497C">
            <w:pPr>
              <w:pStyle w:val="EngHang"/>
            </w:pPr>
            <w:r>
              <w:t>Has entered Egypt</w:t>
            </w:r>
          </w:p>
          <w:p w:rsidR="0030497C" w:rsidRDefault="0030497C" w:rsidP="0030497C">
            <w:pPr>
              <w:pStyle w:val="EngHangEnd"/>
            </w:pPr>
            <w:r>
              <w:t>With humility.</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Ⲫϯ ⲡⲓⲣⲉϥⲑⲁⲙⲓⲟ:</w:t>
            </w:r>
          </w:p>
          <w:p w:rsidR="0030497C" w:rsidRDefault="0030497C" w:rsidP="0030497C">
            <w:pPr>
              <w:pStyle w:val="CopticVersemulti-line"/>
            </w:pPr>
            <w:r>
              <w:t>ⲉ̀ⲧⲁϥⲥⲁϫⲓ ⲛⲉⲙ Ⲙⲱⲩⲥⲏⲥ:</w:t>
            </w:r>
          </w:p>
          <w:p w:rsidR="0030497C" w:rsidRDefault="0030497C" w:rsidP="0030497C">
            <w:pPr>
              <w:pStyle w:val="CopticVersemulti-line"/>
            </w:pPr>
            <w:r>
              <w:t>ϧⲉⲛ ⲟⲩⲑⲉⲃⲓⲟ:</w:t>
            </w:r>
          </w:p>
          <w:p w:rsidR="0030497C" w:rsidRPr="005130A7" w:rsidRDefault="0030497C" w:rsidP="0030497C">
            <w:pPr>
              <w:pStyle w:val="CopticHangingVerse"/>
            </w:pPr>
            <w:r>
              <w:t>ⲁϥⲓ̀ ϣⲁ ⲡ̀ⲕⲁϩⲓ ⲛ̀Ⲭⲏⲙⲓ.</w:t>
            </w:r>
          </w:p>
        </w:tc>
      </w:tr>
      <w:tr w:rsidR="0030497C" w:rsidTr="0030497C">
        <w:trPr>
          <w:cantSplit/>
          <w:jc w:val="center"/>
        </w:trPr>
        <w:tc>
          <w:tcPr>
            <w:tcW w:w="288" w:type="dxa"/>
          </w:tcPr>
          <w:p w:rsidR="0030497C" w:rsidRDefault="0030497C" w:rsidP="0030497C">
            <w:pPr>
              <w:pStyle w:val="CopticCross"/>
            </w:pPr>
          </w:p>
        </w:tc>
        <w:tc>
          <w:tcPr>
            <w:tcW w:w="3960" w:type="dxa"/>
          </w:tcPr>
          <w:p w:rsidR="0030497C" w:rsidRDefault="0030497C" w:rsidP="0030497C">
            <w:pPr>
              <w:pStyle w:val="EngHang"/>
            </w:pPr>
            <w:r>
              <w:t>Holy, Holy, are You</w:t>
            </w:r>
          </w:p>
          <w:p w:rsidR="0030497C" w:rsidRDefault="0030497C" w:rsidP="0030497C">
            <w:pPr>
              <w:pStyle w:val="EngHang"/>
            </w:pPr>
            <w:r>
              <w:t>In Your economy</w:t>
            </w:r>
          </w:p>
          <w:p w:rsidR="0030497C" w:rsidRDefault="0030497C" w:rsidP="0030497C">
            <w:pPr>
              <w:pStyle w:val="EngHang"/>
            </w:pPr>
            <w:r>
              <w:t>O Holy One,</w:t>
            </w:r>
          </w:p>
          <w:p w:rsidR="0030497C" w:rsidRDefault="0030497C" w:rsidP="0030497C">
            <w:pPr>
              <w:pStyle w:val="EngHangEnd"/>
            </w:pPr>
            <w:r>
              <w:t>Glory be to You. Alleliua.</w:t>
            </w:r>
          </w:p>
        </w:tc>
        <w:tc>
          <w:tcPr>
            <w:tcW w:w="288" w:type="dxa"/>
          </w:tcPr>
          <w:p w:rsidR="0030497C" w:rsidRDefault="0030497C" w:rsidP="0030497C"/>
        </w:tc>
        <w:tc>
          <w:tcPr>
            <w:tcW w:w="288" w:type="dxa"/>
          </w:tcPr>
          <w:p w:rsidR="0030497C" w:rsidRDefault="0030497C" w:rsidP="0030497C">
            <w:pPr>
              <w:pStyle w:val="CopticCross"/>
            </w:pPr>
          </w:p>
        </w:tc>
        <w:tc>
          <w:tcPr>
            <w:tcW w:w="3960" w:type="dxa"/>
          </w:tcPr>
          <w:p w:rsidR="0030497C" w:rsidRDefault="0030497C" w:rsidP="0030497C">
            <w:pPr>
              <w:pStyle w:val="CopticVersemulti-line"/>
            </w:pPr>
            <w:r>
              <w:t>Ⲭⲟⲩⲁⲃ ⲭ̀ⲟⲩⲁⲃ:</w:t>
            </w:r>
          </w:p>
          <w:p w:rsidR="0030497C" w:rsidRDefault="0030497C" w:rsidP="0030497C">
            <w:pPr>
              <w:pStyle w:val="CopticVersemulti-line"/>
            </w:pPr>
            <w:r>
              <w:t>ϧⲉⲛ ⲧⲉⲕⲟⲓⲕⲟⲛⲟⲙⲓⲁ:</w:t>
            </w:r>
          </w:p>
          <w:p w:rsidR="0030497C" w:rsidRDefault="0030497C" w:rsidP="0030497C">
            <w:pPr>
              <w:pStyle w:val="CopticVersemulti-line"/>
            </w:pPr>
            <w:r>
              <w:t>ⲱ̀ ⲫⲏⲉⲑⲟⲩⲁⲃ:</w:t>
            </w:r>
          </w:p>
          <w:p w:rsidR="0030497C" w:rsidRPr="005130A7" w:rsidRDefault="0030497C" w:rsidP="0030497C">
            <w:pPr>
              <w:pStyle w:val="CopticHangingVerse"/>
            </w:pPr>
            <w:r>
              <w:t>ⲡⲓⲱ̀ⲟⲩ ⲛⲁⲕ Ⲁⲗⲗⲏⲗⲟⲩⲓⲁ̀.</w:t>
            </w:r>
          </w:p>
        </w:tc>
      </w:tr>
      <w:tr w:rsidR="0030497C" w:rsidTr="0030497C">
        <w:trPr>
          <w:cantSplit/>
          <w:jc w:val="center"/>
        </w:trPr>
        <w:tc>
          <w:tcPr>
            <w:tcW w:w="288" w:type="dxa"/>
          </w:tcPr>
          <w:p w:rsidR="0030497C" w:rsidRPr="003209AF" w:rsidRDefault="0030497C" w:rsidP="0030497C">
            <w:pPr>
              <w:pStyle w:val="CopticCross"/>
              <w:rPr>
                <w:b/>
              </w:rPr>
            </w:pPr>
            <w:r w:rsidRPr="00FB5ACB">
              <w:t>¿</w:t>
            </w:r>
          </w:p>
        </w:tc>
        <w:tc>
          <w:tcPr>
            <w:tcW w:w="3960" w:type="dxa"/>
          </w:tcPr>
          <w:p w:rsidR="0030497C" w:rsidRDefault="0030497C" w:rsidP="0030497C">
            <w:pPr>
              <w:pStyle w:val="EngHang"/>
            </w:pPr>
            <w:r>
              <w:t>O Saviour of the world,</w:t>
            </w:r>
          </w:p>
          <w:p w:rsidR="0030497C" w:rsidRDefault="0030497C" w:rsidP="0030497C">
            <w:pPr>
              <w:pStyle w:val="EngHang"/>
            </w:pPr>
            <w:r>
              <w:t>God the lover of mankind,</w:t>
            </w:r>
          </w:p>
          <w:p w:rsidR="0030497C" w:rsidRDefault="0030497C" w:rsidP="0030497C">
            <w:pPr>
              <w:pStyle w:val="EngHang"/>
            </w:pPr>
            <w:r>
              <w:t>Have mercy on Your people,</w:t>
            </w:r>
          </w:p>
          <w:p w:rsidR="0030497C" w:rsidRDefault="0030497C" w:rsidP="0030497C">
            <w:pPr>
              <w:pStyle w:val="EngHangEnd"/>
            </w:pPr>
            <w:r>
              <w:t>And heal their sicknesses.</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pPr>
            <w:r>
              <w:t>Ⲯⲱⲧⲏⲣ ⲙ̀ⲡⲓⲕⲟⲥⲙⲟⲥ:</w:t>
            </w:r>
          </w:p>
          <w:p w:rsidR="0030497C" w:rsidRDefault="0030497C" w:rsidP="0030497C">
            <w:pPr>
              <w:pStyle w:val="CopticVersemulti-line"/>
            </w:pPr>
            <w:r>
              <w:t>Ⲫϯ ⲡⲓⲙⲁⲓⲣⲱⲙⲓ:</w:t>
            </w:r>
          </w:p>
          <w:p w:rsidR="0030497C" w:rsidRDefault="0030497C" w:rsidP="0030497C">
            <w:pPr>
              <w:pStyle w:val="CopticVersemulti-line"/>
            </w:pPr>
            <w:r>
              <w:t>ⲛⲁⲓ ϧⲁ ⲡⲉⲕⲗⲁⲟⲥ:</w:t>
            </w:r>
          </w:p>
          <w:p w:rsidR="0030497C" w:rsidRPr="005130A7" w:rsidRDefault="0030497C" w:rsidP="0030497C">
            <w:pPr>
              <w:pStyle w:val="CopticHangingVerse"/>
            </w:pPr>
            <w:r>
              <w:t>ⲙⲁⲧⲁϭⲱⲟⲩ ⲛ̀ⲛⲟⲩϣⲱⲛⲓ.</w:t>
            </w:r>
          </w:p>
        </w:tc>
      </w:tr>
      <w:tr w:rsidR="0030497C" w:rsidTr="0030497C">
        <w:trPr>
          <w:cantSplit/>
          <w:jc w:val="center"/>
        </w:trPr>
        <w:tc>
          <w:tcPr>
            <w:tcW w:w="288" w:type="dxa"/>
          </w:tcPr>
          <w:p w:rsidR="0030497C" w:rsidRDefault="0030497C" w:rsidP="0030497C">
            <w:pPr>
              <w:pStyle w:val="CopticCross"/>
            </w:pPr>
            <w:r w:rsidRPr="00FB5ACB">
              <w:t>¿</w:t>
            </w:r>
          </w:p>
        </w:tc>
        <w:tc>
          <w:tcPr>
            <w:tcW w:w="3960" w:type="dxa"/>
          </w:tcPr>
          <w:p w:rsidR="0030497C" w:rsidRDefault="0030497C" w:rsidP="0030497C">
            <w:pPr>
              <w:pStyle w:val="EngHang"/>
            </w:pPr>
            <w:r>
              <w:t>Be patient with me,</w:t>
            </w:r>
          </w:p>
          <w:p w:rsidR="0030497C" w:rsidRDefault="0030497C" w:rsidP="0030497C">
            <w:pPr>
              <w:pStyle w:val="EngHang"/>
            </w:pPr>
            <w:r>
              <w:t>In my weakness.</w:t>
            </w:r>
          </w:p>
          <w:p w:rsidR="0030497C" w:rsidRDefault="0030497C" w:rsidP="0030497C">
            <w:pPr>
              <w:pStyle w:val="EngHang"/>
            </w:pPr>
            <w:r>
              <w:t>Grant mercy unto me,</w:t>
            </w:r>
          </w:p>
          <w:p w:rsidR="0030497C" w:rsidRDefault="0030497C" w:rsidP="0030497C">
            <w:pPr>
              <w:pStyle w:val="EngHangEnd"/>
            </w:pPr>
            <w:r>
              <w:t>In the day of Judgment.</w:t>
            </w:r>
          </w:p>
        </w:tc>
        <w:tc>
          <w:tcPr>
            <w:tcW w:w="288" w:type="dxa"/>
          </w:tcPr>
          <w:p w:rsidR="0030497C" w:rsidRDefault="0030497C" w:rsidP="0030497C"/>
        </w:tc>
        <w:tc>
          <w:tcPr>
            <w:tcW w:w="288" w:type="dxa"/>
          </w:tcPr>
          <w:p w:rsidR="0030497C" w:rsidRDefault="0030497C" w:rsidP="0030497C">
            <w:pPr>
              <w:pStyle w:val="CopticCross"/>
            </w:pPr>
            <w:r w:rsidRPr="00FB5ACB">
              <w:t>¿</w:t>
            </w:r>
          </w:p>
        </w:tc>
        <w:tc>
          <w:tcPr>
            <w:tcW w:w="3960" w:type="dxa"/>
          </w:tcPr>
          <w:p w:rsidR="0030497C" w:rsidRDefault="0030497C" w:rsidP="0030497C">
            <w:pPr>
              <w:pStyle w:val="CopticVersemulti-line"/>
              <w:rPr>
                <w:rFonts w:eastAsia="Arial Unicode MS" w:cs="FreeSerifAvvaShenouda"/>
              </w:rPr>
            </w:pPr>
            <w:r>
              <w:rPr>
                <w:rFonts w:eastAsia="Arial Unicode MS" w:cs="FreeSerifAvvaShenouda"/>
              </w:rPr>
              <w:t>Ⲱⲟⲩⲛ̀ϩⲏⲧ ⲉ̀ϫⲱⲓ:</w:t>
            </w:r>
          </w:p>
          <w:p w:rsidR="0030497C" w:rsidRDefault="0030497C" w:rsidP="0030497C">
            <w:pPr>
              <w:pStyle w:val="CopticVersemulti-line"/>
              <w:rPr>
                <w:rFonts w:eastAsia="Arial Unicode MS" w:cs="FreeSerifAvvaShenouda"/>
              </w:rPr>
            </w:pPr>
            <w:r>
              <w:rPr>
                <w:rFonts w:eastAsia="Arial Unicode MS" w:cs="FreeSerifAvvaShenouda"/>
              </w:rPr>
              <w:t>ⲁⲛⲟⲕ ⲡⲓⲁⲥⲑⲉⲛⲏⲥ:</w:t>
            </w:r>
          </w:p>
          <w:p w:rsidR="0030497C" w:rsidRDefault="0030497C" w:rsidP="0030497C">
            <w:pPr>
              <w:pStyle w:val="CopticVersemulti-line"/>
              <w:rPr>
                <w:rFonts w:eastAsia="Arial Unicode MS" w:cs="FreeSerifAvvaShenouda"/>
              </w:rPr>
            </w:pPr>
            <w:r>
              <w:rPr>
                <w:rFonts w:eastAsia="Arial Unicode MS" w:cs="FreeSerifAvvaShenouda"/>
              </w:rPr>
              <w:t>ⲙⲟⲓ ⲛⲏⲓ ⲛ̀ⲟⲩⲛⲁⲓ:</w:t>
            </w:r>
          </w:p>
          <w:p w:rsidR="0030497C" w:rsidRPr="00384F62" w:rsidRDefault="0030497C" w:rsidP="0030497C">
            <w:pPr>
              <w:pStyle w:val="CopticHangingVerse"/>
            </w:pPr>
            <w:r>
              <w:t>ϧⲉⲛ ⲡⲓⲉ̀ⲏⲟⲟⲩ ⲛ̀ⲧⲉ ϯⲕ̀ⲣⲓⲥⲏⲥ.</w:t>
            </w:r>
          </w:p>
        </w:tc>
      </w:tr>
    </w:tbl>
    <w:p w:rsidR="0030497C" w:rsidRPr="00B84B62" w:rsidRDefault="0030497C" w:rsidP="0030497C"/>
    <w:p w:rsidR="0030497C" w:rsidRDefault="0030497C" w:rsidP="0030497C">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 xml:space="preserve">Truly I </w:t>
            </w:r>
            <w:commentRangeStart w:id="1040"/>
            <w:r>
              <w:t>approached</w:t>
            </w:r>
            <w:commentRangeEnd w:id="1040"/>
            <w:r>
              <w:rPr>
                <w:rStyle w:val="CommentReference"/>
              </w:rPr>
              <w:commentReference w:id="1040"/>
            </w:r>
            <w:r>
              <w:t>,</w:t>
            </w:r>
          </w:p>
          <w:p w:rsidR="00A01420" w:rsidRDefault="00A01420" w:rsidP="00A01420">
            <w:pPr>
              <w:pStyle w:val="EngHang"/>
            </w:pPr>
            <w:r>
              <w:t>A great ruler,</w:t>
            </w:r>
          </w:p>
          <w:p w:rsidR="00A01420" w:rsidRDefault="00A01420" w:rsidP="00A01420">
            <w:pPr>
              <w:pStyle w:val="EngHang"/>
            </w:pPr>
            <w:r>
              <w:t>The Name of salvation,</w:t>
            </w:r>
          </w:p>
          <w:p w:rsidR="00A01420" w:rsidRDefault="00A01420" w:rsidP="00A01420">
            <w:pPr>
              <w:pStyle w:val="EngHangEnd"/>
            </w:pPr>
            <w:r>
              <w:t>Of Christ the King of the ages.</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Ⲁⲗⲏⲑⲱⲥ ⲅⲁⲣ ⲁⲓϯ ⲙ̀ⲡⲁⲟⲩⲟⲓ:</w:t>
            </w:r>
          </w:p>
          <w:p w:rsidR="00A01420" w:rsidRDefault="00A01420" w:rsidP="00A01420">
            <w:pPr>
              <w:pStyle w:val="CopticVersemulti-line"/>
            </w:pPr>
            <w:r>
              <w:t>ⲉ̀ⲟⲩⲛⲓϣϯ ⲛ̀ⲕⲉⲫⲁⲗⲉⲟⲛ:</w:t>
            </w:r>
          </w:p>
          <w:p w:rsidR="00A01420" w:rsidRDefault="00A01420" w:rsidP="00A01420">
            <w:pPr>
              <w:pStyle w:val="CopticVersemulti-line"/>
            </w:pPr>
            <w:r>
              <w:t>ⲉ̀ⲧⲉ ⲫⲁⲓ ⲡⲉ ⲡⲓⲣⲁⲛ ⲛ̀ⲟⲩϫⲁⲓ:</w:t>
            </w:r>
          </w:p>
          <w:p w:rsidR="00A01420" w:rsidRPr="00C35319" w:rsidRDefault="00A01420" w:rsidP="00A01420">
            <w:pPr>
              <w:pStyle w:val="CopticHangingVerse"/>
            </w:pPr>
            <w:r>
              <w:t>ⲛ̀ⲧⲉ Ⲡⲭ̄ⲥ̄ ⲡ̀ⲟⲩⲣⲟ ⲛ̀ⲛⲓⲉⲱⲛ.</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Everyone in heaven</w:t>
            </w:r>
          </w:p>
          <w:p w:rsidR="00A01420" w:rsidRDefault="00A01420" w:rsidP="00A01420">
            <w:pPr>
              <w:pStyle w:val="EngHang"/>
            </w:pPr>
            <w:r>
              <w:t>And on earth rejoices today,</w:t>
            </w:r>
          </w:p>
          <w:p w:rsidR="00A01420" w:rsidRDefault="00A01420" w:rsidP="00A01420">
            <w:pPr>
              <w:pStyle w:val="EngHang"/>
            </w:pPr>
            <w:r>
              <w:t>For the King of kings,</w:t>
            </w:r>
          </w:p>
          <w:p w:rsidR="00A01420" w:rsidRDefault="00A01420" w:rsidP="00A01420">
            <w:pPr>
              <w:pStyle w:val="EngHangEnd"/>
            </w:pPr>
            <w:r>
              <w:t>Has appeared on earth.</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Ⲃⲟⲛ ⲟⲩⲣⲁϣⲓ ϣⲱⲡⲓ ⲙ̀ⲫⲟⲟⲩ:</w:t>
            </w:r>
          </w:p>
          <w:p w:rsidR="00A01420" w:rsidRDefault="00A01420" w:rsidP="00A01420">
            <w:pPr>
              <w:pStyle w:val="CopticVersemulti-line"/>
            </w:pPr>
            <w:r>
              <w:t>ϧⲉⲛ ⲧ̀ⲫⲉ ⲛⲉⲙ ϩⲓϫⲉⲛ ⲡⲓⲕⲁϩⲓ:</w:t>
            </w:r>
          </w:p>
          <w:p w:rsidR="00A01420" w:rsidRDefault="00A01420" w:rsidP="00A01420">
            <w:pPr>
              <w:pStyle w:val="CopticVersemulti-line"/>
            </w:pPr>
            <w:r>
              <w:t>ϫⲉ ⲁ̀ⲡ̀ⲟⲩⲣⲟ ⲛ̀ⲧⲉ ⲛⲓⲟⲩⲣⲱⲟⲩ:</w:t>
            </w:r>
          </w:p>
          <w:p w:rsidR="00A01420" w:rsidRDefault="00A01420" w:rsidP="00A01420">
            <w:pPr>
              <w:pStyle w:val="CopticHangingVerse"/>
            </w:pPr>
            <w:r>
              <w:t>ⲟⲩⲟⲛϩ ⲉ̀ⲃⲟⲗ ϩⲓϫⲉⲛ ⲡⲓⲕⲁϩⲓ.</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For truly, today,</w:t>
            </w:r>
          </w:p>
          <w:p w:rsidR="00A01420" w:rsidRDefault="00A01420" w:rsidP="00A01420">
            <w:pPr>
              <w:pStyle w:val="EngHang"/>
            </w:pPr>
            <w:r>
              <w:t>He walked like any man,</w:t>
            </w:r>
          </w:p>
          <w:p w:rsidR="00A01420" w:rsidRDefault="00A01420" w:rsidP="00A01420">
            <w:pPr>
              <w:pStyle w:val="EngHang"/>
            </w:pPr>
            <w:r>
              <w:t>And in His great mercy,</w:t>
            </w:r>
          </w:p>
          <w:p w:rsidR="00A01420" w:rsidRDefault="00A01420" w:rsidP="00A01420">
            <w:pPr>
              <w:pStyle w:val="EngHangEnd"/>
            </w:pPr>
            <w:r>
              <w:t>He descended to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Ⲅⲉ ⲅⲁⲣ ϧⲉⲛ ⲡⲁⲓⲉ̀ϩⲟⲟⲩ ⲫⲁⲓ:</w:t>
            </w:r>
          </w:p>
          <w:p w:rsidR="00A01420" w:rsidRDefault="00A01420" w:rsidP="00A01420">
            <w:pPr>
              <w:pStyle w:val="CopticVersemulti-line"/>
            </w:pPr>
            <w:r>
              <w:t>ⲁϥⲙⲟϣⲓ ⲙ̀ⲫ̀ⲣⲏϯ ⲛ̀ⲣⲱⲙⲓ:</w:t>
            </w:r>
          </w:p>
          <w:p w:rsidR="00A01420" w:rsidRDefault="00A01420" w:rsidP="00A01420">
            <w:pPr>
              <w:pStyle w:val="CopticVersemulti-line"/>
            </w:pPr>
            <w:r>
              <w:t>ⲟⲩⲟϩ ϧⲉⲛ ⲡⲉϥⲛⲓϣϯ ⲛ̀ⲛⲁⲓ:</w:t>
            </w:r>
          </w:p>
          <w:p w:rsidR="00A01420" w:rsidRDefault="00A01420" w:rsidP="00A01420">
            <w:pPr>
              <w:pStyle w:val="CopticHangingVerse"/>
            </w:pPr>
            <w:r>
              <w:t>ⲁϥⲓ̀ ⲉ̀ⲡⲉⲥⲏⲧ ϣⲁ ⲡ̀ⲕⲁϩⲓ ⲛ̀ Ⲭⲏⲙⲓ.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David the Psalmist spoke,</w:t>
            </w:r>
          </w:p>
          <w:p w:rsidR="00A01420" w:rsidRDefault="00A01420" w:rsidP="00A01420">
            <w:pPr>
              <w:pStyle w:val="EngHang"/>
            </w:pPr>
            <w:r>
              <w:t>Glorifying His majesty,</w:t>
            </w:r>
          </w:p>
          <w:p w:rsidR="00A01420" w:rsidRDefault="00A01420" w:rsidP="00A01420">
            <w:pPr>
              <w:pStyle w:val="EngHang"/>
            </w:pPr>
            <w:r>
              <w:t>“Let the heavens rejoice,</w:t>
            </w:r>
          </w:p>
          <w:p w:rsidR="00A01420" w:rsidRDefault="00A01420" w:rsidP="00A01420">
            <w:pPr>
              <w:pStyle w:val="EngHangEnd"/>
            </w:pPr>
            <w:r>
              <w:t>And let the earth be glad.”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Ⲇⲁⲩⲓⲇ ⲡⲓϩⲩⲙⲛⲟⲇⲟⲥ ⲁϥⲥⲁϫⲓ:</w:t>
            </w:r>
          </w:p>
          <w:p w:rsidR="00A01420" w:rsidRDefault="00A01420" w:rsidP="00A01420">
            <w:pPr>
              <w:pStyle w:val="CopticVersemulti-line"/>
            </w:pPr>
            <w:r>
              <w:t>ⲁϥϯⲱ̀ⲟⲩ ⲙ̀ⲡⲉϥⲁ̀ⲙⲁϩⲓ:</w:t>
            </w:r>
          </w:p>
          <w:p w:rsidR="00A01420" w:rsidRDefault="00A01420" w:rsidP="00A01420">
            <w:pPr>
              <w:pStyle w:val="CopticVersemulti-line"/>
            </w:pPr>
            <w:r>
              <w:t>ϫⲉ ⲙⲁⲣⲟⲩⲟⲩⲛⲟϥ ⲛ̀ϫⲉ ⲛⲓⲫⲏⲟⲩⲓ̀:</w:t>
            </w:r>
          </w:p>
          <w:p w:rsidR="00A01420" w:rsidRDefault="00A01420" w:rsidP="00A01420">
            <w:pPr>
              <w:pStyle w:val="CopticHangingVerse"/>
            </w:pPr>
            <w:r>
              <w:t>ⲙⲁⲣⲉϥⲑⲉⲗⲏⲗ ⲛ̀ϫⲉ ⲡ̀ⲕⲁϩⲓ.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The valleys and</w:t>
            </w:r>
          </w:p>
          <w:p w:rsidR="00A01420" w:rsidRDefault="00A01420" w:rsidP="00A01420">
            <w:pPr>
              <w:pStyle w:val="EngHang"/>
            </w:pPr>
            <w:r>
              <w:t>Everything in them rejoices,</w:t>
            </w:r>
          </w:p>
          <w:p w:rsidR="00A01420" w:rsidRDefault="00A01420" w:rsidP="00A01420">
            <w:pPr>
              <w:pStyle w:val="EngHang"/>
            </w:pPr>
            <w:r>
              <w:t>At the coming of Christ,</w:t>
            </w:r>
          </w:p>
          <w:p w:rsidR="00A01420" w:rsidRDefault="00A01420" w:rsidP="00A01420">
            <w:pPr>
              <w:pStyle w:val="EngHangEnd"/>
            </w:pPr>
            <w:r>
              <w:t>As the prophets proclaimed.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Ⲥⲉⲣⲁϣⲓ ⲛ̀ϫⲉ ⲛⲓⲙⲉϣϣⲟϯ:</w:t>
            </w:r>
          </w:p>
          <w:p w:rsidR="00A01420" w:rsidRDefault="00A01420" w:rsidP="00A01420">
            <w:pPr>
              <w:pStyle w:val="CopticVersemulti-line"/>
            </w:pPr>
            <w:r>
              <w:t>ⲛⲉⲙ ϩⲱⲃ ⲛⲓⲃⲉⲛ ⲉ̀ⲧⲉ ⲛ̀ϧⲏⲧⲟⲩ:</w:t>
            </w:r>
          </w:p>
          <w:p w:rsidR="00A01420" w:rsidRDefault="00A01420" w:rsidP="00A01420">
            <w:pPr>
              <w:pStyle w:val="CopticVersemulti-line"/>
            </w:pPr>
            <w:r>
              <w:t>ⲉⲑⲃⲉ ⲡ̀ϫⲓⲛⲓ̀ ⲙ̀Ⲡⲭ̄ⲥ̄ Ⲡⲉⲛⲛⲟⲩϯ:</w:t>
            </w:r>
          </w:p>
          <w:p w:rsidR="00A01420" w:rsidRDefault="00A01420" w:rsidP="00A01420">
            <w:pPr>
              <w:pStyle w:val="CopticHangingVerse"/>
            </w:pPr>
            <w:r>
              <w:t>ⲕⲁⲧⲁ ⲡ̀ⲥⲁϫⲓ ⲛ̀ⲛⲓⲡ̀ⲣⲟⲫⲏⲧⲏⲥ.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Yes, indeed,</w:t>
            </w:r>
          </w:p>
          <w:p w:rsidR="00A01420" w:rsidRDefault="00A01420" w:rsidP="00A01420">
            <w:pPr>
              <w:pStyle w:val="EngHang"/>
            </w:pPr>
            <w:r>
              <w:t>Matthew the Apostles,</w:t>
            </w:r>
          </w:p>
          <w:p w:rsidR="00A01420" w:rsidRDefault="00A01420" w:rsidP="00A01420">
            <w:pPr>
              <w:pStyle w:val="EngHang"/>
            </w:pPr>
            <w:r>
              <w:t>Told likewise,</w:t>
            </w:r>
          </w:p>
          <w:p w:rsidR="00A01420" w:rsidRDefault="00A01420" w:rsidP="00A01420">
            <w:pPr>
              <w:pStyle w:val="EngHangEnd"/>
            </w:pPr>
            <w:r>
              <w:t>Saying in the Gospel,</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Ⲍⲉ ⲟⲛⲧⲟⲥ ⲅⲁⲣ ⲁϥⲧⲁⲙⲟⲛ:</w:t>
            </w:r>
          </w:p>
          <w:p w:rsidR="00A01420" w:rsidRDefault="00A01420" w:rsidP="00A01420">
            <w:pPr>
              <w:pStyle w:val="CopticVersemulti-line"/>
            </w:pPr>
            <w:r>
              <w:t>ⲛ̀ϫⲉ Ⲙⲁⲧⲑⲉⲟⲥ ⲡⲓⲁ̀ⲡⲟⲥⲧⲟⲗⲟⲥ:</w:t>
            </w:r>
          </w:p>
          <w:p w:rsidR="00A01420" w:rsidRDefault="00A01420" w:rsidP="00A01420">
            <w:pPr>
              <w:pStyle w:val="CopticVersemulti-line"/>
            </w:pPr>
            <w:r>
              <w:t>ϧⲉⲛ ⲡⲓⲉ̀ⲩⲁⲅⲅⲉⲗⲓⲟⲛ:</w:t>
            </w:r>
          </w:p>
          <w:p w:rsidR="00A01420" w:rsidRDefault="00A01420" w:rsidP="00A01420">
            <w:pPr>
              <w:pStyle w:val="CopticHangingVerse"/>
            </w:pPr>
            <w:r>
              <w:t>ⲙ̀ⲡⲁⲓⲣⲏϯ ⲉϥϫⲱ ⲙ̀ⲙⲟⲥ.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“Behold an angel</w:t>
            </w:r>
          </w:p>
          <w:p w:rsidR="00A01420" w:rsidRDefault="00A01420" w:rsidP="00A01420">
            <w:pPr>
              <w:pStyle w:val="EngHang"/>
            </w:pPr>
            <w:r>
              <w:t>Spoke to Joseph, saying,</w:t>
            </w:r>
          </w:p>
          <w:p w:rsidR="00A01420" w:rsidRDefault="00A01420" w:rsidP="00A01420">
            <w:pPr>
              <w:pStyle w:val="EngHang"/>
            </w:pPr>
            <w:r>
              <w:t>‘Arise, take Jesus Christ</w:t>
            </w:r>
          </w:p>
          <w:p w:rsidR="00A01420" w:rsidRDefault="00A01420" w:rsidP="00A01420">
            <w:pPr>
              <w:pStyle w:val="EngHangEnd"/>
            </w:pPr>
            <w:r>
              <w:t>And go to Egypt quickly.’”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Ⲏⲡⲡⲉ ⲓⲥ ⲟⲩⲁⲅⲅⲉⲗⲟⲥ:</w:t>
            </w:r>
          </w:p>
          <w:p w:rsidR="00A01420" w:rsidRDefault="00A01420" w:rsidP="00A01420">
            <w:pPr>
              <w:pStyle w:val="CopticVersemulti-line"/>
            </w:pPr>
            <w:r>
              <w:t>ⲁϥϫⲟⲥ ⲛ̀Ⲓⲱⲥⲏⲫ:</w:t>
            </w:r>
          </w:p>
          <w:p w:rsidR="00A01420" w:rsidRDefault="00A01420" w:rsidP="00A01420">
            <w:pPr>
              <w:pStyle w:val="CopticVersemulti-line"/>
            </w:pPr>
            <w:r>
              <w:t>ϫⲉ ⲧⲱⲛⲕ ϭⲓ ⲛ̀Ⲓⲏ̄ⲥ̄ Ⲡⲭ̄ⲥ̄:</w:t>
            </w:r>
          </w:p>
          <w:p w:rsidR="00A01420" w:rsidRDefault="00A01420" w:rsidP="00A01420">
            <w:pPr>
              <w:pStyle w:val="CopticHangingVerse"/>
            </w:pPr>
            <w:r>
              <w:t>ⲙⲁϣⲉⲛⲁⲕ ϣⲁ Ⲭⲏⲙⲓ ⲛ̀ⲭⲱⲗⲉⲙ.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This is the mysterious prophecy,</w:t>
            </w:r>
          </w:p>
          <w:p w:rsidR="00A01420" w:rsidRDefault="00A01420" w:rsidP="00A01420">
            <w:pPr>
              <w:pStyle w:val="EngHang"/>
            </w:pPr>
            <w:r>
              <w:t>Which appeared and has come to pass,</w:t>
            </w:r>
          </w:p>
          <w:p w:rsidR="00A01420" w:rsidRDefault="00A01420" w:rsidP="00A01420">
            <w:pPr>
              <w:pStyle w:val="EngHang"/>
            </w:pPr>
            <w:r>
              <w:t>“Out of the land of Egypt,</w:t>
            </w:r>
          </w:p>
          <w:p w:rsidR="00A01420" w:rsidRDefault="00A01420" w:rsidP="00A01420">
            <w:pPr>
              <w:pStyle w:val="EngHangEnd"/>
            </w:pPr>
            <w:r>
              <w:t>Have I called my Son.”</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Ⲑⲁⲓ ⲧⲉ ϯⲡ̀ⲣⲟⲫⲏⲧⲓⲁ̀ ⲛ̀ϣ̀ⲫⲏⲣⲓ:</w:t>
            </w:r>
          </w:p>
          <w:p w:rsidR="00A01420" w:rsidRDefault="00A01420" w:rsidP="00A01420">
            <w:pPr>
              <w:pStyle w:val="CopticVersemulti-line"/>
            </w:pPr>
            <w:r>
              <w:t>ⲉⲧⲁⲥⲟⲩⲱⲛϩ ⲟⲩⲟϩ ⲁⲥⲫⲓⲣⲓ:</w:t>
            </w:r>
          </w:p>
          <w:p w:rsidR="00A01420" w:rsidRDefault="00A01420" w:rsidP="00A01420">
            <w:pPr>
              <w:pStyle w:val="CopticVersemulti-line"/>
            </w:pPr>
            <w:r>
              <w:t>ϫⲉ ⲉ̀ⲃⲟⲗ ϧⲉⲛ ⲡ̀ⲕⲁϩⲓ ⲛ̀Ⲭⲏⲙⲓ:</w:t>
            </w:r>
          </w:p>
          <w:p w:rsidR="00A01420" w:rsidRPr="005130A7" w:rsidRDefault="00A01420" w:rsidP="00A01420">
            <w:pPr>
              <w:pStyle w:val="CopticHangingVerse"/>
            </w:pPr>
            <w:r>
              <w:t>ⲁⲛⲟⲕ ⲁⲓⲙⲟⲩϯ ⲙ̀ⲡⲁϣⲏⲣⲓ.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Joseph wisely arose</w:t>
            </w:r>
          </w:p>
          <w:p w:rsidR="00A01420" w:rsidRDefault="00A01420" w:rsidP="00A01420">
            <w:pPr>
              <w:pStyle w:val="EngHang"/>
            </w:pPr>
            <w:r>
              <w:t>In strength and</w:t>
            </w:r>
          </w:p>
          <w:p w:rsidR="00A01420" w:rsidRDefault="00A01420" w:rsidP="00A01420">
            <w:pPr>
              <w:pStyle w:val="EngHang"/>
            </w:pPr>
            <w:r>
              <w:t>Took his Lord,</w:t>
            </w:r>
          </w:p>
          <w:p w:rsidR="00A01420" w:rsidRDefault="00A01420" w:rsidP="00A01420">
            <w:pPr>
              <w:pStyle w:val="EngHangEnd"/>
            </w:pPr>
            <w:r>
              <w:t>And Mary and Salome.</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Ⲓⲱⲥⲉⲫ ϧⲉⲛ ⲟⲩϣ̀ⲣⲱⲓⲥ:</w:t>
            </w:r>
          </w:p>
          <w:p w:rsidR="00A01420" w:rsidRDefault="00A01420" w:rsidP="00A01420">
            <w:pPr>
              <w:pStyle w:val="CopticVersemulti-line"/>
            </w:pPr>
            <w:r>
              <w:t>ⲛⲉⲙ ⲟⲩϫⲟⲙ ⲛⲉⲙ ⲟⲩⲥⲟⲫⲓⲁ̀:</w:t>
            </w:r>
          </w:p>
          <w:p w:rsidR="00A01420" w:rsidRDefault="00A01420" w:rsidP="00A01420">
            <w:pPr>
              <w:pStyle w:val="CopticVersemulti-line"/>
            </w:pPr>
            <w:r>
              <w:t>ⲁϥⲧⲱⲛϥ ⲁϥϭⲓ ⲙ̀ⲡⲉϥⲟ̄ⲥ̄:</w:t>
            </w:r>
          </w:p>
          <w:p w:rsidR="00A01420" w:rsidRPr="005130A7" w:rsidRDefault="00A01420" w:rsidP="00A01420">
            <w:pPr>
              <w:pStyle w:val="CopticHangingVerse"/>
            </w:pPr>
            <w:r>
              <w:t>ⲛⲉⲙ Ⲙⲁⲣⲓⲁ ⲛⲉⲙ Ⲥⲁⲗⲟⲩⲙⲁ.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For truly they came</w:t>
            </w:r>
          </w:p>
          <w:p w:rsidR="00A01420" w:rsidRDefault="00A01420" w:rsidP="00A01420">
            <w:pPr>
              <w:pStyle w:val="EngHang"/>
            </w:pPr>
            <w:r>
              <w:t>Down with endurance,</w:t>
            </w:r>
          </w:p>
          <w:p w:rsidR="00A01420" w:rsidRDefault="00A01420" w:rsidP="00A01420">
            <w:pPr>
              <w:pStyle w:val="EngHang"/>
            </w:pPr>
            <w:r>
              <w:t>To the land of Egypt,</w:t>
            </w:r>
          </w:p>
          <w:p w:rsidR="00A01420" w:rsidRDefault="00A01420" w:rsidP="00A01420">
            <w:pPr>
              <w:pStyle w:val="EngHangEnd"/>
            </w:pPr>
            <w:r>
              <w:t>Fleeing the face of Herod.</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Ⲕⲉ ⲅⲁⲣ ⲁⲩⲓ̀ ⲉ̀ⲡⲉⲥⲏⲧ:</w:t>
            </w:r>
          </w:p>
          <w:p w:rsidR="00A01420" w:rsidRDefault="00A01420" w:rsidP="00A01420">
            <w:pPr>
              <w:pStyle w:val="CopticVersemulti-line"/>
            </w:pPr>
            <w:r>
              <w:t>ϣⲁ ⲧ̀ⲭⲱⲣⲁ ⲛ̀Ⲭⲏⲙⲓ:</w:t>
            </w:r>
          </w:p>
          <w:p w:rsidR="00A01420" w:rsidRDefault="00A01420" w:rsidP="00A01420">
            <w:pPr>
              <w:pStyle w:val="CopticVersemulti-line"/>
            </w:pPr>
            <w:r>
              <w:t>ϧⲉⲛ ⲟⲩⲙⲉⲧⲫⲉϥⲱ̀ⲟⲩⲛ̀ϩⲏⲧ:</w:t>
            </w:r>
          </w:p>
          <w:p w:rsidR="00A01420" w:rsidRPr="005130A7" w:rsidRDefault="00A01420" w:rsidP="00A01420">
            <w:pPr>
              <w:pStyle w:val="CopticHangingVerse"/>
            </w:pPr>
            <w:r>
              <w:t>ⲉ̀ⲃⲟⲗϩⲁ ⲡ̀ϩⲟ ⲛ̀Ⲏⲣⲱⲇⲏⲥ.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before the King of glory,</w:t>
            </w:r>
          </w:p>
          <w:p w:rsidR="00A01420" w:rsidRDefault="00A01420" w:rsidP="00A01420">
            <w:pPr>
              <w:pStyle w:val="EngHang"/>
            </w:pPr>
            <w:r>
              <w:t>The demons also fled,</w:t>
            </w:r>
          </w:p>
          <w:p w:rsidR="00A01420" w:rsidRDefault="00A01420" w:rsidP="00A01420">
            <w:pPr>
              <w:pStyle w:val="EngHang"/>
            </w:pPr>
            <w:r>
              <w:t>With all their evil hosts,</w:t>
            </w:r>
          </w:p>
          <w:p w:rsidR="00A01420" w:rsidRDefault="00A01420" w:rsidP="00A01420">
            <w:pPr>
              <w:pStyle w:val="EngHangEnd"/>
            </w:pPr>
            <w:r>
              <w:t>And the idols were destroyed.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Ⲗⲟⲓⲡⲟⲛ ⲁⲩⲫⲱⲧ ⲛ̀ϫⲉ ⲛⲓⲇⲉⲙⲱⲛ:</w:t>
            </w:r>
          </w:p>
          <w:p w:rsidR="00A01420" w:rsidRDefault="00A01420" w:rsidP="00A01420">
            <w:pPr>
              <w:pStyle w:val="CopticVersemulti-line"/>
            </w:pPr>
            <w:r>
              <w:t>ⲛⲉⲙ ⲛⲟⲩⲇⲩⲛⲁⲙⲓⲥ ⲉⲧϩⲱⲟⲩ:</w:t>
            </w:r>
          </w:p>
          <w:p w:rsidR="00A01420" w:rsidRDefault="00A01420" w:rsidP="00A01420">
            <w:pPr>
              <w:pStyle w:val="CopticVersemulti-line"/>
            </w:pPr>
            <w:r>
              <w:t>ⲁⲩⲕⲱϣ ⲛ̀ϫⲉ ⲛⲓⲓ̀ⲇⲱⲗⲟⲛ:</w:t>
            </w:r>
          </w:p>
          <w:p w:rsidR="00A01420" w:rsidRPr="005130A7" w:rsidRDefault="00A01420" w:rsidP="00A01420">
            <w:pPr>
              <w:pStyle w:val="CopticHangingVerse"/>
            </w:pPr>
            <w:r>
              <w:t>ⲙ̀ⲡⲉⲙ̀ⲑⲟ ⲙ̀ⲡ̀ⲟⲩⲣⲟ ⲛ̀ⲧⲉ ⲡ̀ⲱⲟⲩ.</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And afterwards the seas,</w:t>
            </w:r>
          </w:p>
          <w:p w:rsidR="00A01420" w:rsidRDefault="00A01420" w:rsidP="00A01420">
            <w:pPr>
              <w:pStyle w:val="EngHang"/>
            </w:pPr>
            <w:r>
              <w:t>And the rivers praise Him,</w:t>
            </w:r>
          </w:p>
          <w:p w:rsidR="00A01420" w:rsidRDefault="00A01420" w:rsidP="00A01420">
            <w:pPr>
              <w:pStyle w:val="EngHang"/>
            </w:pPr>
            <w:r>
              <w:t>And the hills and the mountains,</w:t>
            </w:r>
          </w:p>
          <w:p w:rsidR="00A01420" w:rsidRDefault="00A01420" w:rsidP="00A01420">
            <w:pPr>
              <w:pStyle w:val="EngHangEnd"/>
            </w:pPr>
            <w:r>
              <w:t>Worship Him.</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Ⲙⲉⲛⲉⲛⲥⲁ ⲛⲁⲓ ⲉⲩϩⲱⲥ ⲉ̀ⲣⲟϥ:</w:t>
            </w:r>
          </w:p>
          <w:p w:rsidR="00A01420" w:rsidRDefault="00A01420" w:rsidP="00A01420">
            <w:pPr>
              <w:pStyle w:val="CopticVersemulti-line"/>
            </w:pPr>
            <w:r>
              <w:t>ⲛ̀ϫⲉ ⲛⲓⲁ̀ⲙⲁⲓⲟⲩ ⲛⲉⲙ ⲛⲓⲓⲁⲣⲱⲟⲩ:</w:t>
            </w:r>
          </w:p>
          <w:p w:rsidR="00A01420" w:rsidRDefault="00A01420" w:rsidP="00A01420">
            <w:pPr>
              <w:pStyle w:val="CopticVersemulti-line"/>
            </w:pPr>
            <w:r>
              <w:t>ⲟⲩⲟϩ ⲉⲩⲟⲩⲱϣⲧ ⲙ̀ⲙⲟϥ:</w:t>
            </w:r>
          </w:p>
          <w:p w:rsidR="00A01420" w:rsidRPr="005130A7" w:rsidRDefault="00A01420" w:rsidP="00A01420">
            <w:pPr>
              <w:pStyle w:val="CopticHangingVerse"/>
            </w:pPr>
            <w:r>
              <w:t>ⲛ̀ϫⲉ ⲛⲓⲕⲁⲗⲁⲙⲫⲱⲟⲩ ⲛⲉⲙ ⲛⲓⲧⲱⲟⲩ.</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trees and the cedars,</w:t>
            </w:r>
          </w:p>
          <w:p w:rsidR="00A01420" w:rsidRDefault="00A01420" w:rsidP="00A01420">
            <w:pPr>
              <w:pStyle w:val="EngHang"/>
            </w:pPr>
            <w:r>
              <w:t>And the rain and dew,</w:t>
            </w:r>
          </w:p>
          <w:p w:rsidR="00A01420" w:rsidRDefault="00A01420" w:rsidP="00A01420">
            <w:pPr>
              <w:pStyle w:val="EngHang"/>
            </w:pPr>
            <w:r>
              <w:t>Praise God who has come</w:t>
            </w:r>
          </w:p>
          <w:p w:rsidR="00A01420" w:rsidRDefault="00A01420" w:rsidP="00A01420">
            <w:pPr>
              <w:pStyle w:val="EngHangEnd"/>
            </w:pPr>
            <w:r>
              <w:t>For our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Ⲛⲓϣ̀ϣⲏⲛ ⲧⲏⲣⲟⲩ ⲛ̀ⲧⲉ ⲡⲓⲓⲁϩϣ̀ϣⲏⲛ:</w:t>
            </w:r>
          </w:p>
          <w:p w:rsidR="00A01420" w:rsidRDefault="00A01420" w:rsidP="00A01420">
            <w:pPr>
              <w:pStyle w:val="CopticVersemulti-line"/>
            </w:pPr>
            <w:r>
              <w:t>ⲛⲉⲙ ⲛⲓⲙⲟⲩⲛϩⲱⲟⲩ ⲛⲉⲙ ⲛⲓⲓⲱϯ:</w:t>
            </w:r>
          </w:p>
          <w:p w:rsidR="00A01420" w:rsidRDefault="00A01420" w:rsidP="00A01420">
            <w:pPr>
              <w:pStyle w:val="CopticVersemulti-line"/>
            </w:pPr>
            <w:r>
              <w:t>ⲉⲩϩⲱⲥ ⲉ̀Ⲫϯ ⲫⲏⲉⲑⲙⲏⲛ:</w:t>
            </w:r>
          </w:p>
          <w:p w:rsidR="00A01420" w:rsidRPr="005130A7" w:rsidRDefault="00A01420" w:rsidP="00A01420">
            <w:pPr>
              <w:pStyle w:val="CopticHangingVerse"/>
            </w:pPr>
            <w:r>
              <w:t>ⲉ̀ⲧⲁϥⲓ ⲉⲑⲃⲉ ⲡⲉⲛⲥⲱϯ.</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Blessed are You indeed,</w:t>
            </w:r>
          </w:p>
          <w:p w:rsidR="00A01420" w:rsidRDefault="00A01420" w:rsidP="00A01420">
            <w:pPr>
              <w:pStyle w:val="EngHang"/>
            </w:pPr>
            <w:r>
              <w:t>With Your good Father,</w:t>
            </w:r>
          </w:p>
          <w:p w:rsidR="00A01420" w:rsidRDefault="00A01420" w:rsidP="00A01420">
            <w:pPr>
              <w:pStyle w:val="EngHang"/>
            </w:pPr>
            <w:r>
              <w:t>And the Spirit, the Comforter,</w:t>
            </w:r>
          </w:p>
          <w:p w:rsidR="00A01420" w:rsidRDefault="00A01420" w:rsidP="00A01420">
            <w:pPr>
              <w:pStyle w:val="EngHangEnd"/>
            </w:pPr>
            <w:r>
              <w:t>The co-essential Trinity.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Ⲝⲙⲁⲣⲱⲟⲩⲧ ⲛ̀ⲑⲟⲕ ⲁⲗⲏⲑⲱⲥ:</w:t>
            </w:r>
          </w:p>
          <w:p w:rsidR="00A01420" w:rsidRDefault="00A01420" w:rsidP="00A01420">
            <w:pPr>
              <w:pStyle w:val="CopticVersemulti-line"/>
            </w:pPr>
            <w:r>
              <w:t>ⲛⲉⲙ ⲡⲉⲕⲓⲱⲧ ⲛ̀ⲁ̀ⲅⲁⲑⲟⲥ:</w:t>
            </w:r>
          </w:p>
          <w:p w:rsidR="00A01420" w:rsidRDefault="00A01420" w:rsidP="00A01420">
            <w:pPr>
              <w:pStyle w:val="CopticVersemulti-line"/>
            </w:pPr>
            <w:r>
              <w:t>ⲛⲉⲙ Ⲡⲓⲡⲉⲛⲉⲩⲙⲁ ⲙⲡⲁⲣⲁⲕⲗⲏⲧⲟⲛ:</w:t>
            </w:r>
          </w:p>
          <w:p w:rsidR="00A01420" w:rsidRPr="005130A7" w:rsidRDefault="00A01420" w:rsidP="00A01420">
            <w:pPr>
              <w:pStyle w:val="CopticHangingVerse"/>
            </w:pPr>
            <w:r>
              <w:t>Ϯⲧ̀ⲣⲓⲁⲥ ⲛ̀ⲟⲙⲟⲟⲩⲥⲓⲟⲥ.</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What a glorious mystery,</w:t>
            </w:r>
          </w:p>
          <w:p w:rsidR="00A01420" w:rsidRDefault="00A01420" w:rsidP="00A01420">
            <w:pPr>
              <w:pStyle w:val="EngHang"/>
            </w:pPr>
            <w:r>
              <w:t>He who created the heavens,</w:t>
            </w:r>
          </w:p>
          <w:p w:rsidR="00A01420" w:rsidRDefault="00A01420" w:rsidP="00A01420">
            <w:pPr>
              <w:pStyle w:val="EngHang"/>
            </w:pPr>
            <w:r>
              <w:t>Walked as all men</w:t>
            </w:r>
          </w:p>
          <w:p w:rsidR="00A01420" w:rsidRDefault="00A01420" w:rsidP="00A01420">
            <w:pPr>
              <w:pStyle w:val="EngHangEnd"/>
            </w:pPr>
            <w:r>
              <w:t>On this day.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Ⲟⲩϣ̀ⲫⲏⲣⲓ ⲉϥⲙⲉϩ ⲛ̀ⲱⲟⲩ:</w:t>
            </w:r>
          </w:p>
          <w:p w:rsidR="00A01420" w:rsidRDefault="00A01420" w:rsidP="00A01420">
            <w:pPr>
              <w:pStyle w:val="CopticVersemulti-line"/>
            </w:pPr>
            <w:r>
              <w:t>ⲫⲏⲉⲧⲁϥⲑⲁⲙⲓⲟ ⲛ̀ⲛⲓⲫⲏⲟⲩⲓ̀:</w:t>
            </w:r>
          </w:p>
          <w:p w:rsidR="00A01420" w:rsidRDefault="00A01420" w:rsidP="00A01420">
            <w:pPr>
              <w:pStyle w:val="CopticVersemulti-line"/>
            </w:pPr>
            <w:r>
              <w:t>ⲕⲁⲧⲁ ⲫ̀ⲣⲏϯ ⲙ̀ⲡⲁⲓⲉ̀ϩⲟⲟⲩ:</w:t>
            </w:r>
          </w:p>
          <w:p w:rsidR="00A01420" w:rsidRPr="005130A7" w:rsidRDefault="00A01420" w:rsidP="00A01420">
            <w:pPr>
              <w:pStyle w:val="CopticHangingVerse"/>
            </w:pPr>
            <w:r>
              <w:t>ⲁϥⲙⲟϣⲓ ⲙ̀ⲫ̀ⲣⲏϯ ⲛ̀ⲟⲩⲣⲱⲙⲓ.</w:t>
            </w:r>
          </w:p>
        </w:tc>
      </w:tr>
      <w:tr w:rsidR="00A01420" w:rsidTr="0030497C">
        <w:trPr>
          <w:cantSplit/>
          <w:jc w:val="center"/>
        </w:trPr>
        <w:tc>
          <w:tcPr>
            <w:tcW w:w="288" w:type="dxa"/>
          </w:tcPr>
          <w:p w:rsidR="00A01420" w:rsidRDefault="00A01420" w:rsidP="0030497C">
            <w:pPr>
              <w:pStyle w:val="CopticCross"/>
            </w:pPr>
            <w:r w:rsidRPr="00FB5ACB">
              <w:lastRenderedPageBreak/>
              <w:t>¿</w:t>
            </w:r>
          </w:p>
        </w:tc>
        <w:tc>
          <w:tcPr>
            <w:tcW w:w="3960" w:type="dxa"/>
          </w:tcPr>
          <w:p w:rsidR="00A01420" w:rsidRDefault="00A01420" w:rsidP="00A01420">
            <w:pPr>
              <w:pStyle w:val="EngHang"/>
            </w:pPr>
            <w:r>
              <w:t>The King of all ages,</w:t>
            </w:r>
          </w:p>
          <w:p w:rsidR="00A01420" w:rsidRDefault="00A01420" w:rsidP="00A01420">
            <w:pPr>
              <w:pStyle w:val="EngHang"/>
            </w:pPr>
            <w:r>
              <w:t>Took flesh and became man,</w:t>
            </w:r>
          </w:p>
          <w:p w:rsidR="00A01420" w:rsidRDefault="00A01420" w:rsidP="00A01420">
            <w:pPr>
              <w:pStyle w:val="EngHang"/>
            </w:pPr>
            <w:r>
              <w:t>And He came to the cave,</w:t>
            </w:r>
          </w:p>
          <w:p w:rsidR="00A01420" w:rsidRDefault="00A01420" w:rsidP="00A01420">
            <w:pPr>
              <w:pStyle w:val="EngHangEnd"/>
            </w:pPr>
            <w:r>
              <w:t>Which is in Egypt.</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Ⲡⲟⲩⲣⲟ ⲛ̀ⲧⲉ ⲛⲓⲉ̀ⲱⲛ:</w:t>
            </w:r>
          </w:p>
          <w:p w:rsidR="00A01420" w:rsidRDefault="00A01420" w:rsidP="00A01420">
            <w:pPr>
              <w:pStyle w:val="CopticVersemulti-line"/>
            </w:pPr>
            <w:r>
              <w:t>ⲁϥϭⲓⲥⲁⲣⲝ ⲟⲩⲟϩ ⲁϥⲉⲣⲣⲱⲙⲓ:</w:t>
            </w:r>
          </w:p>
          <w:p w:rsidR="00A01420" w:rsidRDefault="00A01420" w:rsidP="00A01420">
            <w:pPr>
              <w:pStyle w:val="CopticVersemulti-line"/>
            </w:pPr>
            <w:r>
              <w:t>ⲁϥϣⲉ ⲉ̀ϧⲟⲩⲛ ⲉ̀ⲧⲁⲓⲥ̀ⲡⲉⲗⲉⲟⲛ:</w:t>
            </w:r>
          </w:p>
          <w:p w:rsidR="00A01420" w:rsidRPr="005130A7" w:rsidRDefault="00A01420" w:rsidP="00A01420">
            <w:pPr>
              <w:pStyle w:val="CopticHangingVerse"/>
            </w:pPr>
            <w:r>
              <w:t>ⲑⲏⲉⲧⲭⲏ ϧⲉⲛ ⲑ̀ⲃⲁⲕⲓ ⲛ̀ Ⲭⲏⲙⲓ.</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All the names of the incorporeal</w:t>
            </w:r>
          </w:p>
          <w:p w:rsidR="00A01420" w:rsidRDefault="00A01420" w:rsidP="00A01420">
            <w:pPr>
              <w:pStyle w:val="EngHang"/>
            </w:pPr>
            <w:r>
              <w:t>Praise Him without doubt,</w:t>
            </w:r>
          </w:p>
          <w:p w:rsidR="00A01420" w:rsidRDefault="00A01420" w:rsidP="00A01420">
            <w:pPr>
              <w:pStyle w:val="EngHang"/>
            </w:pPr>
            <w:r>
              <w:t>With unceasing voices, saying,</w:t>
            </w:r>
          </w:p>
          <w:p w:rsidR="00A01420" w:rsidRDefault="00A01420" w:rsidP="00A01420">
            <w:pPr>
              <w:pStyle w:val="EngHangEnd"/>
            </w:pPr>
            <w:r>
              <w:t>“Glory to You, O Only-Begotten.”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Ⲣⲁⲛ ⲛⲓⲃⲉⲛ ⲛ̀ⲁ̀ⲥⲱⲙⲁⲧⲟⲥ:</w:t>
            </w:r>
          </w:p>
          <w:p w:rsidR="00A01420" w:rsidRDefault="00A01420" w:rsidP="00A01420">
            <w:pPr>
              <w:pStyle w:val="CopticVersemulti-line"/>
            </w:pPr>
            <w:r>
              <w:t>ⲉⲩϩⲱⲥ ⲉ̀ⲣⲟϥ ⲁϭⲛⲉ ⲥⲁⲛⲓⲥ:</w:t>
            </w:r>
          </w:p>
          <w:p w:rsidR="00A01420" w:rsidRDefault="00A01420" w:rsidP="00A01420">
            <w:pPr>
              <w:pStyle w:val="CopticVersemulti-line"/>
            </w:pPr>
            <w:r>
              <w:t>ϧⲉⲛ ϩⲁⲛⲥ̀ⲙⲏ ⲛ̀ⲁⲧⲭⲁⲣⲱⲟⲩ:</w:t>
            </w:r>
          </w:p>
          <w:p w:rsidR="00A01420" w:rsidRPr="005130A7" w:rsidRDefault="00A01420" w:rsidP="00A01420">
            <w:pPr>
              <w:pStyle w:val="CopticHangingVerse"/>
            </w:pPr>
            <w:r>
              <w:t>ϫⲉ ⲡⲓⲱ̀ⲟⲩ ⲛⲁⲕ ⲡⲓⲙⲟⲛⲟⲅⲉⲛⲏⲥ.</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Hear me, O my beloved,</w:t>
            </w:r>
          </w:p>
          <w:p w:rsidR="00A01420" w:rsidRDefault="00A01420" w:rsidP="00A01420">
            <w:pPr>
              <w:pStyle w:val="EngHang"/>
            </w:pPr>
            <w:r>
              <w:t>In the land of Pagem.</w:t>
            </w:r>
          </w:p>
          <w:p w:rsidR="00A01420" w:rsidRDefault="00A01420" w:rsidP="00A01420">
            <w:pPr>
              <w:pStyle w:val="EngHang"/>
            </w:pPr>
            <w:r>
              <w:t>He left His blessing in the well,</w:t>
            </w:r>
          </w:p>
          <w:p w:rsidR="00A01420" w:rsidRDefault="00A01420" w:rsidP="00A01420">
            <w:pPr>
              <w:pStyle w:val="EngHangEnd"/>
            </w:pPr>
            <w:r>
              <w:t>Healing and delight.</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Ⲥⲟⲧⲉⲙ ⲉ̀ⲣⲟⲓ ⲱ̀ ⲛⲁⲙⲉⲛⲣⲁϯ:</w:t>
            </w:r>
          </w:p>
          <w:p w:rsidR="00A01420" w:rsidRDefault="00A01420" w:rsidP="00A01420">
            <w:pPr>
              <w:pStyle w:val="CopticVersemulti-line"/>
            </w:pPr>
            <w:r>
              <w:t>ϧⲉⲛ ⲧ̀ⲭⲱⲣⲁ ⲙ̀Ⲡⲉⲙϫⲉ:</w:t>
            </w:r>
          </w:p>
          <w:p w:rsidR="00A01420" w:rsidRDefault="00A01420" w:rsidP="00A01420">
            <w:pPr>
              <w:pStyle w:val="CopticVersemulti-line"/>
            </w:pPr>
            <w:r>
              <w:t>ⲁϥⲭⲱ ⲙ̀ⲡⲉϥⲥ̀ⲙⲟⲩ ϧⲉⲛ ϯϣⲱϯ:</w:t>
            </w:r>
          </w:p>
          <w:p w:rsidR="00A01420" w:rsidRPr="005130A7" w:rsidRDefault="00A01420" w:rsidP="00A01420">
            <w:pPr>
              <w:pStyle w:val="CopticHangingVerse"/>
            </w:pPr>
            <w:r>
              <w:t>ⲛⲉⲙ ⲡⲓⲧⲁⲗϭⲟ ⲛⲉⲙ ⲡⲓϩⲗⲟϫ.</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Then He came to Ashmounin,</w:t>
            </w:r>
          </w:p>
          <w:p w:rsidR="00A01420" w:rsidRDefault="00A01420" w:rsidP="00A01420">
            <w:pPr>
              <w:pStyle w:val="EngHang"/>
            </w:pPr>
            <w:r>
              <w:t>And dispersed the idols,</w:t>
            </w:r>
          </w:p>
          <w:p w:rsidR="00A01420" w:rsidRDefault="00A01420" w:rsidP="00A01420">
            <w:pPr>
              <w:pStyle w:val="EngHang"/>
            </w:pPr>
            <w:r>
              <w:t>And performed miracles</w:t>
            </w:r>
          </w:p>
          <w:p w:rsidR="00A01420" w:rsidRPr="0078672A" w:rsidRDefault="00A01420" w:rsidP="00A01420">
            <w:pPr>
              <w:pStyle w:val="EngHangEnd"/>
            </w:pPr>
            <w:r>
              <w:t>In that city.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Ⲧⲟⲧⲉ ⲁϥⲓ̀ ϣⲁ Ϣⲙⲟⲩⲛ ⲥ̀ⲛⲁⲩ:</w:t>
            </w:r>
          </w:p>
          <w:p w:rsidR="00A01420" w:rsidRDefault="00A01420" w:rsidP="00A01420">
            <w:pPr>
              <w:pStyle w:val="CopticVersemulti-line"/>
            </w:pPr>
            <w:r>
              <w:t>ⲁϥϫⲱⲣ ⲉ̀ⲃⲟⲗ ⲛ̀ⲛⲓ̀ⲇⲱⲗⲟⲛ:</w:t>
            </w:r>
          </w:p>
          <w:p w:rsidR="00A01420" w:rsidRDefault="00A01420" w:rsidP="00A01420">
            <w:pPr>
              <w:pStyle w:val="CopticVersemulti-line"/>
            </w:pPr>
            <w:r>
              <w:t>ⲟⲩⲟϩ ϧⲉⲛ ϯⲃⲁⲕⲓ ⲉ̀ⲧⲉ ⲙ̀ⲙⲁⲩ:</w:t>
            </w:r>
          </w:p>
          <w:p w:rsidR="00A01420" w:rsidRPr="005130A7" w:rsidRDefault="00A01420" w:rsidP="00A01420">
            <w:pPr>
              <w:pStyle w:val="CopticHangingVerse"/>
            </w:pPr>
            <w:r>
              <w:t>ⲁϥⲓⲣⲓ̀ ⲛ̀ϩⲁⲛϫⲟⲙ.</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They walked also walked to the mountain</w:t>
            </w:r>
          </w:p>
          <w:p w:rsidR="00A01420" w:rsidRDefault="00A01420" w:rsidP="00A01420">
            <w:pPr>
              <w:pStyle w:val="EngHang"/>
            </w:pPr>
            <w:r>
              <w:t>Of Coskam joyfully.</w:t>
            </w:r>
          </w:p>
          <w:p w:rsidR="00A01420" w:rsidRDefault="00A01420" w:rsidP="00A01420">
            <w:pPr>
              <w:pStyle w:val="EngHang"/>
            </w:pPr>
            <w:r>
              <w:t>They stayed there for many months</w:t>
            </w:r>
          </w:p>
          <w:p w:rsidR="00A01420" w:rsidRDefault="00A01420" w:rsidP="00A01420">
            <w:pPr>
              <w:pStyle w:val="EngHangEnd"/>
            </w:pPr>
            <w:r>
              <w:t>And He blessed it with His right hand.</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Ⲩⲇⲉⲟⲛ ϧⲉⲛ ⲟⲩⲉⲣⲟⲩⲱⲧ:</w:t>
            </w:r>
          </w:p>
          <w:p w:rsidR="00A01420" w:rsidRDefault="00A01420" w:rsidP="00A01420">
            <w:pPr>
              <w:pStyle w:val="CopticVersemulti-line"/>
            </w:pPr>
            <w:r>
              <w:t>ⲁⲩⲙⲟϣⲓ ϣⲁ ⲡ̀ⲣⲱⲟⲩ Ⲕⲟⲥⲕⲁⲙ:</w:t>
            </w:r>
          </w:p>
          <w:p w:rsidR="00A01420" w:rsidRDefault="00A01420" w:rsidP="00A01420">
            <w:pPr>
              <w:pStyle w:val="CopticVersemulti-line"/>
            </w:pPr>
            <w:r>
              <w:t>ⲁⲩϣⲱⲡⲓ ⲛ̀ϧⲏⲧϥ ⲛ̀ϩⲁⲛⲁⲃⲟⲧ:</w:t>
            </w:r>
          </w:p>
          <w:p w:rsidR="00A01420" w:rsidRPr="005130A7" w:rsidRDefault="00A01420" w:rsidP="00A01420">
            <w:pPr>
              <w:pStyle w:val="CopticHangingVerse"/>
            </w:pPr>
            <w:r>
              <w:t>ⲁϥⲥ̀ⲙⲟⲩ ⲉ̀ⲣⲟϥ ϧⲉⲛ ⲧⲉϥⲟⲩⲓ̀ⲛⲁⲙ.</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Yours is the glory, the honour,</w:t>
            </w:r>
          </w:p>
          <w:p w:rsidR="00A01420" w:rsidRDefault="00A01420" w:rsidP="00A01420">
            <w:pPr>
              <w:pStyle w:val="EngHang"/>
            </w:pPr>
            <w:r>
              <w:t>And the thanksgiving,</w:t>
            </w:r>
          </w:p>
          <w:p w:rsidR="00A01420" w:rsidRDefault="00A01420" w:rsidP="00A01420">
            <w:pPr>
              <w:pStyle w:val="EngHang"/>
            </w:pPr>
            <w:r>
              <w:t>O King and Creator,</w:t>
            </w:r>
          </w:p>
          <w:p w:rsidR="00A01420" w:rsidRDefault="00A01420" w:rsidP="00A01420">
            <w:pPr>
              <w:pStyle w:val="EngHangEnd"/>
            </w:pPr>
            <w:r>
              <w:t>In Your great economy.</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commentRangeStart w:id="1041"/>
            <w:r>
              <w:t xml:space="preserve">Ⲫⲱⲕ </w:t>
            </w:r>
            <w:commentRangeEnd w:id="1041"/>
            <w:r>
              <w:rPr>
                <w:rStyle w:val="CommentReference"/>
                <w:rFonts w:ascii="Times New Roman" w:hAnsi="Times New Roman"/>
              </w:rPr>
              <w:commentReference w:id="1041"/>
            </w:r>
            <w:r>
              <w:t>ⲡⲉ ⲡⲓⲱ̀ⲟⲩ ⲛⲉⲙ ⲡⲓⲧⲁⲓⲟ̀:</w:t>
            </w:r>
          </w:p>
          <w:p w:rsidR="00A01420" w:rsidRDefault="00A01420" w:rsidP="00A01420">
            <w:pPr>
              <w:pStyle w:val="CopticVersemulti-line"/>
            </w:pPr>
            <w:r>
              <w:t>ⲛⲉⲙ ϯⲉⲩⲭⲁⲣⲓⲥⲧⲓⲁ̀:</w:t>
            </w:r>
          </w:p>
          <w:p w:rsidR="00A01420" w:rsidRDefault="00A01420" w:rsidP="00A01420">
            <w:pPr>
              <w:pStyle w:val="CopticVersemulti-line"/>
            </w:pPr>
            <w:r>
              <w:t>ⲱ̀ ⲡⲓⲟⲩⲣⲟ ⲛ̀ⲡⲉϥⲑⲁⲙⲓⲟ:</w:t>
            </w:r>
          </w:p>
          <w:p w:rsidR="00A01420" w:rsidRPr="005130A7" w:rsidRDefault="00A01420" w:rsidP="00A01420">
            <w:pPr>
              <w:pStyle w:val="CopticHangingVerse"/>
            </w:pPr>
            <w:r>
              <w:t>ϧⲉⲛ ⲧⲉⲕⲛⲓϣϯ ⲛ̀ⲟⲓⲕⲟⲛⲟⲙⲓⲁ.</w:t>
            </w:r>
          </w:p>
        </w:tc>
      </w:tr>
      <w:tr w:rsidR="00A01420" w:rsidTr="0030497C">
        <w:trPr>
          <w:cantSplit/>
          <w:jc w:val="center"/>
        </w:trPr>
        <w:tc>
          <w:tcPr>
            <w:tcW w:w="288" w:type="dxa"/>
          </w:tcPr>
          <w:p w:rsidR="00A01420" w:rsidRDefault="00A01420" w:rsidP="0030497C">
            <w:pPr>
              <w:pStyle w:val="CopticCross"/>
            </w:pPr>
          </w:p>
        </w:tc>
        <w:tc>
          <w:tcPr>
            <w:tcW w:w="3960" w:type="dxa"/>
          </w:tcPr>
          <w:p w:rsidR="00A01420" w:rsidRDefault="00A01420" w:rsidP="00A01420">
            <w:pPr>
              <w:pStyle w:val="EngHang"/>
            </w:pPr>
            <w:r>
              <w:t>You are holy, O Lover of mankind,</w:t>
            </w:r>
          </w:p>
          <w:p w:rsidR="00A01420" w:rsidRDefault="00A01420" w:rsidP="00A01420">
            <w:pPr>
              <w:pStyle w:val="EngHang"/>
            </w:pPr>
            <w:r>
              <w:t>For You have visited in Your mercy.</w:t>
            </w:r>
          </w:p>
          <w:p w:rsidR="00A01420" w:rsidRDefault="00A01420" w:rsidP="00A01420">
            <w:pPr>
              <w:pStyle w:val="EngHang"/>
            </w:pPr>
            <w:r>
              <w:t>You took flesh and became man,</w:t>
            </w:r>
          </w:p>
          <w:p w:rsidR="00A01420" w:rsidRDefault="00A01420" w:rsidP="00A01420">
            <w:pPr>
              <w:pStyle w:val="EngHangEnd"/>
            </w:pPr>
            <w:r>
              <w:t>And granted us salvation.</w:t>
            </w:r>
          </w:p>
        </w:tc>
        <w:tc>
          <w:tcPr>
            <w:tcW w:w="288" w:type="dxa"/>
          </w:tcPr>
          <w:p w:rsidR="00A01420" w:rsidRDefault="00A01420" w:rsidP="0030497C"/>
        </w:tc>
        <w:tc>
          <w:tcPr>
            <w:tcW w:w="288" w:type="dxa"/>
          </w:tcPr>
          <w:p w:rsidR="00A01420" w:rsidRDefault="00A01420" w:rsidP="0030497C">
            <w:pPr>
              <w:pStyle w:val="CopticCross"/>
            </w:pPr>
          </w:p>
        </w:tc>
        <w:tc>
          <w:tcPr>
            <w:tcW w:w="3960" w:type="dxa"/>
          </w:tcPr>
          <w:p w:rsidR="00A01420" w:rsidRDefault="00A01420" w:rsidP="00A01420">
            <w:pPr>
              <w:pStyle w:val="CopticVersemulti-line"/>
            </w:pPr>
            <w:r>
              <w:t>Ⲭⲟⲩⲁⲃ ⲛ̀ⲑⲟⲕ ⲱ̀ ⲡⲓⲙⲁⲓⲣⲱⲙⲓ:</w:t>
            </w:r>
          </w:p>
          <w:p w:rsidR="00A01420" w:rsidRDefault="00A01420" w:rsidP="00A01420">
            <w:pPr>
              <w:pStyle w:val="CopticVersemulti-line"/>
            </w:pPr>
            <w:r>
              <w:t>ϫⲉ ⲁⲕϫⲉⲙⲡⲉⲛϣⲓⲛⲓ ϧⲉⲛ ⲡⲉⲕⲛⲁⲓ:</w:t>
            </w:r>
          </w:p>
          <w:p w:rsidR="00A01420" w:rsidRDefault="00A01420" w:rsidP="00A01420">
            <w:pPr>
              <w:pStyle w:val="CopticVersemulti-line"/>
            </w:pPr>
            <w:r>
              <w:t>ⲁⲕϭⲓⲥⲁⲣⲝ ⲟⲩⲟϩ ⲁⲕⲉⲣⲣⲱⲙⲓ:</w:t>
            </w:r>
          </w:p>
          <w:p w:rsidR="00A01420" w:rsidRPr="005130A7" w:rsidRDefault="00A01420" w:rsidP="00A01420">
            <w:pPr>
              <w:pStyle w:val="CopticHangingVerse"/>
            </w:pPr>
            <w:r>
              <w:t>ⲁⲕϯ ⲛⲁⲛ ⲙ̀ⲡⲓⲟⲩϫⲁⲓ.</w:t>
            </w:r>
          </w:p>
        </w:tc>
      </w:tr>
      <w:tr w:rsidR="00A01420" w:rsidTr="0030497C">
        <w:trPr>
          <w:cantSplit/>
          <w:jc w:val="center"/>
        </w:trPr>
        <w:tc>
          <w:tcPr>
            <w:tcW w:w="288" w:type="dxa"/>
          </w:tcPr>
          <w:p w:rsidR="00A01420" w:rsidRPr="003209AF" w:rsidRDefault="00A01420" w:rsidP="0030497C">
            <w:pPr>
              <w:pStyle w:val="CopticCross"/>
              <w:rPr>
                <w:b/>
              </w:rPr>
            </w:pPr>
            <w:r w:rsidRPr="00FB5ACB">
              <w:t>¿</w:t>
            </w:r>
          </w:p>
        </w:tc>
        <w:tc>
          <w:tcPr>
            <w:tcW w:w="3960" w:type="dxa"/>
          </w:tcPr>
          <w:p w:rsidR="00A01420" w:rsidRDefault="00A01420" w:rsidP="00A01420">
            <w:pPr>
              <w:pStyle w:val="EngHang"/>
            </w:pPr>
            <w:r>
              <w:t>O Saviour, have mercy on Your people</w:t>
            </w:r>
          </w:p>
          <w:p w:rsidR="00A01420" w:rsidRDefault="00A01420" w:rsidP="00A01420">
            <w:pPr>
              <w:pStyle w:val="EngHang"/>
            </w:pPr>
            <w:r>
              <w:t>Through the prayers and intercessions</w:t>
            </w:r>
          </w:p>
          <w:p w:rsidR="00A01420" w:rsidRDefault="00A01420" w:rsidP="00A01420">
            <w:pPr>
              <w:pStyle w:val="EngHang"/>
            </w:pPr>
            <w:r>
              <w:t>Of Your mother, the Virgin,</w:t>
            </w:r>
          </w:p>
          <w:p w:rsidR="00A01420" w:rsidRDefault="00A01420" w:rsidP="00A01420">
            <w:pPr>
              <w:pStyle w:val="EngHangEnd"/>
            </w:pPr>
            <w:r>
              <w:t>The holy and true Mary.</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pPr>
            <w:r>
              <w:t>Ⲯⲱⲧⲏⲣⲡ ⲛⲁⲓ ϧⲁ ⲡⲉⲕⲗⲁⲟⲥ:</w:t>
            </w:r>
          </w:p>
          <w:p w:rsidR="00A01420" w:rsidRDefault="00A01420" w:rsidP="00A01420">
            <w:pPr>
              <w:pStyle w:val="CopticVersemulti-line"/>
            </w:pPr>
            <w:r>
              <w:t>ϩⲓⲧⲉⲛ ⲛⲓⲧⲱⲃϩ ⲛⲉⲙ ⲛⲓⲡ̀ⲣⲉⲥⲃⲓⲁ:</w:t>
            </w:r>
          </w:p>
          <w:p w:rsidR="00A01420" w:rsidRDefault="00A01420" w:rsidP="00A01420">
            <w:pPr>
              <w:pStyle w:val="CopticVersemulti-line"/>
            </w:pPr>
            <w:r>
              <w:t>ⲛ̀ⲧⲉ ⲧⲉⲕⲙⲁⲩ ⲙ̀ⲡⲁⲣⲑⲉⲛⲟⲥ:</w:t>
            </w:r>
          </w:p>
          <w:p w:rsidR="00A01420" w:rsidRPr="005130A7" w:rsidRDefault="00A01420" w:rsidP="00A01420">
            <w:pPr>
              <w:pStyle w:val="CopticHangingVerse"/>
            </w:pPr>
            <w:r>
              <w:t>ϯⲁⲅⲓⲁ̀ ⲙ̀ⲙⲏⲓ Ⲙⲁⲣⲓⲁ.</w:t>
            </w:r>
          </w:p>
        </w:tc>
      </w:tr>
      <w:tr w:rsidR="00A01420" w:rsidTr="0030497C">
        <w:trPr>
          <w:cantSplit/>
          <w:jc w:val="center"/>
        </w:trPr>
        <w:tc>
          <w:tcPr>
            <w:tcW w:w="288" w:type="dxa"/>
          </w:tcPr>
          <w:p w:rsidR="00A01420" w:rsidRDefault="00A01420" w:rsidP="0030497C">
            <w:pPr>
              <w:pStyle w:val="CopticCross"/>
            </w:pPr>
            <w:r w:rsidRPr="00FB5ACB">
              <w:t>¿</w:t>
            </w:r>
          </w:p>
        </w:tc>
        <w:tc>
          <w:tcPr>
            <w:tcW w:w="3960" w:type="dxa"/>
          </w:tcPr>
          <w:p w:rsidR="00A01420" w:rsidRDefault="00A01420" w:rsidP="00A01420">
            <w:pPr>
              <w:pStyle w:val="EngHang"/>
            </w:pPr>
            <w:r>
              <w:t>Be patient with Your servant,</w:t>
            </w:r>
          </w:p>
          <w:p w:rsidR="00A01420" w:rsidRDefault="00A01420" w:rsidP="00A01420">
            <w:pPr>
              <w:pStyle w:val="EngHang"/>
            </w:pPr>
            <w:r>
              <w:t>Forgive me my iniquities,</w:t>
            </w:r>
          </w:p>
          <w:p w:rsidR="00A01420" w:rsidRDefault="00A01420" w:rsidP="00A01420">
            <w:pPr>
              <w:pStyle w:val="EngHang"/>
            </w:pPr>
            <w:r>
              <w:t>So that I may praise You, saying,</w:t>
            </w:r>
          </w:p>
          <w:p w:rsidR="00A01420" w:rsidRDefault="00A01420" w:rsidP="00A01420">
            <w:pPr>
              <w:pStyle w:val="EngHangEnd"/>
            </w:pPr>
            <w:r>
              <w:t>“Glory to You. Alleluia.”</w:t>
            </w:r>
          </w:p>
        </w:tc>
        <w:tc>
          <w:tcPr>
            <w:tcW w:w="288" w:type="dxa"/>
          </w:tcPr>
          <w:p w:rsidR="00A01420" w:rsidRDefault="00A01420" w:rsidP="0030497C"/>
        </w:tc>
        <w:tc>
          <w:tcPr>
            <w:tcW w:w="288" w:type="dxa"/>
          </w:tcPr>
          <w:p w:rsidR="00A01420" w:rsidRDefault="00A01420" w:rsidP="0030497C">
            <w:pPr>
              <w:pStyle w:val="CopticCross"/>
            </w:pPr>
            <w:r w:rsidRPr="00FB5ACB">
              <w:t>¿</w:t>
            </w:r>
          </w:p>
        </w:tc>
        <w:tc>
          <w:tcPr>
            <w:tcW w:w="3960" w:type="dxa"/>
          </w:tcPr>
          <w:p w:rsidR="00A01420" w:rsidRDefault="00A01420" w:rsidP="00A01420">
            <w:pPr>
              <w:pStyle w:val="CopticVersemulti-line"/>
              <w:rPr>
                <w:rFonts w:eastAsia="Arial Unicode MS" w:cs="FreeSerifAvvaShenouda"/>
              </w:rPr>
            </w:pPr>
            <w:r>
              <w:rPr>
                <w:rFonts w:eastAsia="Arial Unicode MS" w:cs="FreeSerifAvvaShenouda"/>
              </w:rPr>
              <w:t>Ⲱⲟⲩⲛ̀ϩⲏⲧ ⲉ̀ϫⲉⲛ ⲡⲉⲕⲃⲟⲕ:</w:t>
            </w:r>
          </w:p>
          <w:p w:rsidR="00A01420" w:rsidRDefault="00A01420" w:rsidP="00A01420">
            <w:pPr>
              <w:pStyle w:val="CopticVersemulti-line"/>
              <w:rPr>
                <w:rFonts w:eastAsia="Arial Unicode MS" w:cs="FreeSerifAvvaShenouda"/>
              </w:rPr>
            </w:pPr>
            <w:r>
              <w:rPr>
                <w:rFonts w:eastAsia="Arial Unicode MS" w:cs="FreeSerifAvvaShenouda"/>
              </w:rPr>
              <w:t>ⲭⲱ ⲛⲏⲓ ⲉ̀ⲃⲟⲗ ⲛ̀ⲛⲁⲁⲛⲟⲙⲓⲁ̀:</w:t>
            </w:r>
          </w:p>
          <w:p w:rsidR="00A01420" w:rsidRDefault="00A01420" w:rsidP="00A01420">
            <w:pPr>
              <w:pStyle w:val="CopticVersemulti-line"/>
              <w:rPr>
                <w:rFonts w:eastAsia="Arial Unicode MS" w:cs="FreeSerifAvvaShenouda"/>
              </w:rPr>
            </w:pPr>
            <w:r>
              <w:rPr>
                <w:rFonts w:eastAsia="Arial Unicode MS" w:cs="FreeSerifAvvaShenouda"/>
              </w:rPr>
              <w:t>ϩⲓⲛⲁ ⲛ̀ⲧⲁⲥ̀ⲙⲟⲩ ⲉ̀ⲣⲟⲕ:</w:t>
            </w:r>
          </w:p>
          <w:p w:rsidR="00A01420" w:rsidRPr="00384F62" w:rsidRDefault="00A01420" w:rsidP="00A01420">
            <w:pPr>
              <w:pStyle w:val="CopticHangingVerse"/>
            </w:pPr>
            <w:r>
              <w:t>ϫⲉ ⲡⲓⲱⲟⲩ ⲛⲁⲕ Ⲁⲗⲗⲉⲗⲟⲩⲓⲁ.</w:t>
            </w:r>
          </w:p>
        </w:tc>
      </w:tr>
    </w:tbl>
    <w:p w:rsidR="0030497C" w:rsidRPr="00382A9C" w:rsidRDefault="0030497C" w:rsidP="0030497C"/>
    <w:p w:rsidR="00C30529" w:rsidRDefault="00C30529" w:rsidP="00C30529">
      <w:pPr>
        <w:pStyle w:val="Heading3"/>
      </w:pPr>
      <w:r>
        <w:t>May 28 / Paoni 3: St. Abraam of Fayyoum</w:t>
      </w:r>
    </w:p>
    <w:p w:rsidR="00C30529" w:rsidRPr="00C30529" w:rsidRDefault="00C30529" w:rsidP="00C30529">
      <w:pPr>
        <w:pStyle w:val="Heading4"/>
      </w:pPr>
      <w:r>
        <w:t>The Doxology</w:t>
      </w:r>
    </w:p>
    <w:p w:rsidR="00495F1A" w:rsidRDefault="00495F1A" w:rsidP="00495F1A">
      <w:pPr>
        <w:pStyle w:val="Heading2"/>
        <w:rPr>
          <w:rFonts w:ascii="FreeSerifAvvaShenouda" w:hAnsi="FreeSerifAvvaShenouda" w:cs="FreeSerifAvvaShenouda"/>
        </w:rPr>
      </w:pPr>
      <w:bookmarkStart w:id="1042" w:name="_Toc410196217"/>
      <w:bookmarkStart w:id="1043" w:name="_Toc410196459"/>
      <w:bookmarkStart w:id="1044" w:name="_Toc410196961"/>
      <w:bookmarkStart w:id="1045" w:name="_Toc428340994"/>
      <w:r>
        <w:lastRenderedPageBreak/>
        <w:t>June</w:t>
      </w:r>
      <w:bookmarkEnd w:id="1042"/>
      <w:bookmarkEnd w:id="1043"/>
      <w:bookmarkEnd w:id="1044"/>
      <w:r w:rsidR="00C30529">
        <w:t xml:space="preserve"> or </w:t>
      </w:r>
      <w:r w:rsidR="00C30529">
        <w:rPr>
          <w:rFonts w:ascii="FreeSerifAvvaShenouda" w:hAnsi="FreeSerifAvvaShenouda" w:cs="FreeSerifAvvaShenouda"/>
        </w:rPr>
        <w:t>Ⲡⲁⲱⲛⲉ</w:t>
      </w:r>
      <w:bookmarkEnd w:id="1045"/>
    </w:p>
    <w:p w:rsidR="00980D99" w:rsidRDefault="00980D99" w:rsidP="00980D99">
      <w:pPr>
        <w:pStyle w:val="Heading3"/>
      </w:pPr>
      <w:r>
        <w:t>The Apostles' Fast</w:t>
      </w:r>
    </w:p>
    <w:p w:rsidR="00980D99" w:rsidRDefault="00980D99" w:rsidP="00980D99">
      <w:pPr>
        <w:pStyle w:val="Heading4"/>
      </w:pPr>
      <w:r>
        <w:t>The Doxology</w:t>
      </w:r>
    </w:p>
    <w:p w:rsidR="00654C55" w:rsidRDefault="00654C55" w:rsidP="00654C55">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 cried to You, O Lord,</w:t>
            </w:r>
          </w:p>
          <w:p w:rsidR="00654C55" w:rsidRDefault="00654C55" w:rsidP="00654C55">
            <w:pPr>
              <w:pStyle w:val="EngHang"/>
            </w:pPr>
            <w:r>
              <w:t>Forget me not,</w:t>
            </w:r>
          </w:p>
          <w:p w:rsidR="00654C55" w:rsidRDefault="00654C55" w:rsidP="00654C55">
            <w:pPr>
              <w:pStyle w:val="EngHang"/>
            </w:pPr>
            <w:r>
              <w:t>Be a guard to me,</w:t>
            </w:r>
          </w:p>
          <w:p w:rsidR="00654C55" w:rsidRDefault="00654C55" w:rsidP="00654C55">
            <w:pPr>
              <w:pStyle w:val="EngHangEnd"/>
            </w:pPr>
            <w:r>
              <w:t>And hear me.</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Ⲁⲓⲱϣ ⲟⲩⲃⲏⲕ Ⲡⲟ̄ⲥ̄:</w:t>
            </w:r>
          </w:p>
          <w:p w:rsidR="00654C55" w:rsidRDefault="00654C55" w:rsidP="00654C55">
            <w:pPr>
              <w:pStyle w:val="CopticVersemulti-line"/>
            </w:pPr>
            <w:r>
              <w:t>ⲙ̀ⲡⲉⲣⲭⲁⲣⲱⲕ ⲉ̀ⲣⲟⲓ:</w:t>
            </w:r>
          </w:p>
          <w:p w:rsidR="00654C55" w:rsidRDefault="00654C55" w:rsidP="00654C55">
            <w:pPr>
              <w:pStyle w:val="CopticVersemulti-line"/>
            </w:pPr>
            <w:r>
              <w:t>ϣⲱⲡⲓ ⲛⲏⲓ ⲛ̀ⲟⲩⲣⲉϥⲣⲱⲓⲥ:</w:t>
            </w:r>
          </w:p>
          <w:p w:rsidR="00654C55" w:rsidRPr="00C35319" w:rsidRDefault="00654C55" w:rsidP="00654C55">
            <w:pPr>
              <w:pStyle w:val="CopticHangingVerse"/>
            </w:pPr>
            <w:r>
              <w:t>ⲟⲩⲟϩ ⲙⲁϩ̀ⲑⲏⲕ ⲉ̀ⲣⲟⲓ.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Send to me Your help,</w:t>
            </w:r>
          </w:p>
          <w:p w:rsidR="00654C55" w:rsidRDefault="00654C55" w:rsidP="00654C55">
            <w:pPr>
              <w:pStyle w:val="EngHang"/>
            </w:pPr>
            <w:r>
              <w:t>From the highest.</w:t>
            </w:r>
          </w:p>
          <w:p w:rsidR="00654C55" w:rsidRDefault="00654C55" w:rsidP="00654C55">
            <w:pPr>
              <w:pStyle w:val="EngHang"/>
            </w:pPr>
            <w:r>
              <w:t>Lift away my afflictions,</w:t>
            </w:r>
          </w:p>
          <w:p w:rsidR="00654C55" w:rsidRDefault="00654C55" w:rsidP="00654C55">
            <w:pPr>
              <w:pStyle w:val="EngHangEnd"/>
            </w:pPr>
            <w:r>
              <w:t>And my iniquities.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Ⲃⲱⲣⲡ ⲛⲏⲓ ⲉ̀ⲃⲟⲗϧⲉⲛ ⲛ̀ϭⲓⲥⲓ:</w:t>
            </w:r>
          </w:p>
          <w:p w:rsidR="00654C55" w:rsidRDefault="00654C55" w:rsidP="00654C55">
            <w:pPr>
              <w:pStyle w:val="CopticVersemulti-line"/>
            </w:pPr>
            <w:r>
              <w:t>ⲛ̀ⲧⲉⲕⲃⲟⲏ̀ⲑⲓⲁ̀:</w:t>
            </w:r>
          </w:p>
          <w:p w:rsidR="00654C55" w:rsidRDefault="00654C55" w:rsidP="00654C55">
            <w:pPr>
              <w:pStyle w:val="CopticVersemulti-line"/>
            </w:pPr>
            <w:r>
              <w:t>ⲱ̀ⲗⲓ ⲛ̀ⲛⲁϧⲓⲥⲓ:</w:t>
            </w:r>
          </w:p>
          <w:p w:rsidR="00654C55" w:rsidRDefault="00654C55" w:rsidP="00654C55">
            <w:pPr>
              <w:pStyle w:val="CopticHangingVerse"/>
            </w:pPr>
            <w:r>
              <w:t>ⲛⲉⲙ ⲛⲁⲁ̀ⲛⲟⲙⲓⲁ̀.</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For I will joyfully</w:t>
            </w:r>
          </w:p>
          <w:p w:rsidR="00654C55" w:rsidRDefault="00654C55" w:rsidP="00654C55">
            <w:pPr>
              <w:pStyle w:val="EngHang"/>
            </w:pPr>
            <w:r>
              <w:t>Declare the words,</w:t>
            </w:r>
          </w:p>
          <w:p w:rsidR="00654C55" w:rsidRDefault="00654C55" w:rsidP="00654C55">
            <w:pPr>
              <w:pStyle w:val="EngHang"/>
            </w:pPr>
            <w:r>
              <w:t>Of my lords</w:t>
            </w:r>
          </w:p>
          <w:p w:rsidR="00654C55" w:rsidRDefault="00654C55" w:rsidP="00654C55">
            <w:pPr>
              <w:pStyle w:val="EngHangEnd"/>
            </w:pPr>
            <w:r>
              <w:t>And fathers the Apostles.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Ⲅⲉ ⲅⲁⲣ ϧⲉⲛ ⲟⲩϯⲙⲁϯ:</w:t>
            </w:r>
          </w:p>
          <w:p w:rsidR="00654C55" w:rsidRDefault="00654C55" w:rsidP="00654C55">
            <w:pPr>
              <w:pStyle w:val="CopticVersemulti-line"/>
            </w:pPr>
            <w:r>
              <w:t>ϯⲛⲁϫⲱ ⲛ̀ϩⲁⲛⲗⲟⲅⲟⲥ:</w:t>
            </w:r>
          </w:p>
          <w:p w:rsidR="00654C55" w:rsidRDefault="00654C55" w:rsidP="00654C55">
            <w:pPr>
              <w:pStyle w:val="CopticVersemulti-line"/>
            </w:pPr>
            <w:r>
              <w:t>ⲉⲑⲃⲉ ⲛⲁⲟ̄ⲥ̄ ⲛ̀ⲓⲟϯ:</w:t>
            </w:r>
          </w:p>
          <w:p w:rsidR="00654C55" w:rsidRDefault="00654C55" w:rsidP="00654C55">
            <w:pPr>
              <w:pStyle w:val="CopticHangingVerse"/>
            </w:pPr>
            <w:r>
              <w:t>ⲛ̀ⲁ̀ⲡⲟⲥⲧⲟⲗⲟⲥ.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David the fair,</w:t>
            </w:r>
          </w:p>
          <w:p w:rsidR="00654C55" w:rsidRDefault="00654C55" w:rsidP="00654C55">
            <w:pPr>
              <w:pStyle w:val="EngHang"/>
            </w:pPr>
            <w:r>
              <w:t>Said in the Spirit,</w:t>
            </w:r>
          </w:p>
          <w:p w:rsidR="00654C55" w:rsidRDefault="00654C55" w:rsidP="00654C55">
            <w:pPr>
              <w:pStyle w:val="EngHang"/>
            </w:pPr>
            <w:r>
              <w:t>“Their voices went forth</w:t>
            </w:r>
          </w:p>
          <w:p w:rsidR="00654C55" w:rsidRDefault="00654C55" w:rsidP="00654C55">
            <w:pPr>
              <w:pStyle w:val="EngHangEnd"/>
            </w:pPr>
            <w:r>
              <w:t>To all the earth.”</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Ⲇⲁⲩⲓⲇ ⲡⲉⲑⲛⲁⲛⲉϥ:</w:t>
            </w:r>
          </w:p>
          <w:p w:rsidR="00654C55" w:rsidRDefault="00654C55" w:rsidP="00654C55">
            <w:pPr>
              <w:pStyle w:val="CopticVersemulti-line"/>
            </w:pPr>
            <w:r>
              <w:t>ϧⲉⲛ ⲡⲓⲡⲛⲉⲩⲙⲁ ⲉ̀ⲧⲉ ⲛ̀ϧⲏⲧϥ:</w:t>
            </w:r>
          </w:p>
          <w:p w:rsidR="00654C55" w:rsidRDefault="00654C55" w:rsidP="00654C55">
            <w:pPr>
              <w:pStyle w:val="CopticVersemulti-line"/>
            </w:pPr>
            <w:r>
              <w:t>ϫⲉ ⲁ̀ⲡⲟⲩϧ̀ⲣⲱⲟⲩ ϣⲉⲛⲁϥ:</w:t>
            </w:r>
          </w:p>
          <w:p w:rsidR="00654C55" w:rsidRDefault="00654C55" w:rsidP="00654C55">
            <w:pPr>
              <w:pStyle w:val="CopticHangingVerse"/>
            </w:pPr>
            <w:r>
              <w:t>ϩⲓϫⲉⲛ ⲡⲓⲕⲁϩⲓ ⲧⲏⲣϥ.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These are the foundations</w:t>
            </w:r>
          </w:p>
          <w:p w:rsidR="00654C55" w:rsidRDefault="00654C55" w:rsidP="00654C55">
            <w:pPr>
              <w:pStyle w:val="EngHang"/>
            </w:pPr>
            <w:r>
              <w:t>Of Orthodoxy,</w:t>
            </w:r>
          </w:p>
          <w:p w:rsidR="00654C55" w:rsidRDefault="00654C55" w:rsidP="00654C55">
            <w:pPr>
              <w:pStyle w:val="EngHang"/>
            </w:pPr>
            <w:r>
              <w:t>Who established the faith</w:t>
            </w:r>
          </w:p>
          <w:p w:rsidR="00654C55" w:rsidRDefault="00654C55" w:rsidP="00654C55">
            <w:pPr>
              <w:pStyle w:val="EngHangEnd"/>
            </w:pPr>
            <w:r>
              <w:t>In the Church.</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Ⲉⲧⲉ ⲛⲁⲓ ⲛⲉ ⲛⲓⲥⲉⲛϯ:</w:t>
            </w:r>
          </w:p>
          <w:p w:rsidR="00654C55" w:rsidRDefault="00654C55" w:rsidP="00654C55">
            <w:pPr>
              <w:pStyle w:val="CopticVersemulti-line"/>
            </w:pPr>
            <w:r>
              <w:t>ⲛ̀ⲧⲉ ϯⲟⲣⲑⲟⲇⲟⲝⲓⲁ:</w:t>
            </w:r>
          </w:p>
          <w:p w:rsidR="00654C55" w:rsidRDefault="00654C55" w:rsidP="00654C55">
            <w:pPr>
              <w:pStyle w:val="CopticVersemulti-line"/>
            </w:pPr>
            <w:r>
              <w:t>ⲉ̀ⲧⲁⲩⲭⲱ ⲙ̀ⲡⲓⲛⲁϩϯ:</w:t>
            </w:r>
          </w:p>
          <w:p w:rsidR="00654C55" w:rsidRDefault="00654C55" w:rsidP="00654C55">
            <w:pPr>
              <w:pStyle w:val="CopticHangingVerse"/>
            </w:pPr>
            <w:r>
              <w:t>ϧⲉⲛ ϯⲉⲕⲕ̀ⲗⲏⲥⲓⲁ.</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Therefore they are</w:t>
            </w:r>
          </w:p>
          <w:p w:rsidR="00654C55" w:rsidRDefault="00654C55" w:rsidP="00654C55">
            <w:pPr>
              <w:pStyle w:val="EngHang"/>
            </w:pPr>
            <w:r>
              <w:t>In truth our guides</w:t>
            </w:r>
          </w:p>
          <w:p w:rsidR="00654C55" w:rsidRDefault="00654C55" w:rsidP="00654C55">
            <w:pPr>
              <w:pStyle w:val="EngHang"/>
            </w:pPr>
            <w:r>
              <w:t>Unto salvation.</w:t>
            </w:r>
          </w:p>
          <w:p w:rsidR="00654C55" w:rsidRDefault="00654C55" w:rsidP="00654C55">
            <w:pPr>
              <w:pStyle w:val="EngHangEnd"/>
            </w:pPr>
            <w:r>
              <w:t>These are their names: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Ⲍⲉ ⲟⲛⲧⲱⲥ ⲉⲑⲃⲉ ⲫⲁⲓ:</w:t>
            </w:r>
          </w:p>
          <w:p w:rsidR="00654C55" w:rsidRDefault="00654C55" w:rsidP="00654C55">
            <w:pPr>
              <w:pStyle w:val="CopticVersemulti-line"/>
            </w:pPr>
            <w:r>
              <w:t>ⲛ̀ⲑⲱⲟⲩ ⲡⲉ ⲉ̀ⲧⲁⲩϭⲓⲙⲱⲓⲧ ⲛⲁⲛ:</w:t>
            </w:r>
          </w:p>
          <w:p w:rsidR="00654C55" w:rsidRDefault="00654C55" w:rsidP="00654C55">
            <w:pPr>
              <w:pStyle w:val="CopticVersemulti-line"/>
            </w:pPr>
            <w:r>
              <w:t>ⲉ̀ϧⲟⲩⲛ ⲉ̀ⲡⲓⲟⲩϫⲁⲓ:</w:t>
            </w:r>
          </w:p>
          <w:p w:rsidR="00654C55" w:rsidRDefault="00654C55" w:rsidP="00654C55">
            <w:pPr>
              <w:pStyle w:val="CopticHangingVerse"/>
            </w:pPr>
            <w:r>
              <w:t>ⲛⲁⲓ ⲅⲁⲣ ⲛⲉ ⲛⲟⲩⲣⲁⲛ.</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Peter and Andrew,</w:t>
            </w:r>
          </w:p>
          <w:p w:rsidR="00654C55" w:rsidRDefault="00654C55" w:rsidP="00654C55">
            <w:pPr>
              <w:pStyle w:val="EngHang"/>
            </w:pPr>
            <w:r>
              <w:t>John and James,</w:t>
            </w:r>
          </w:p>
          <w:p w:rsidR="00654C55" w:rsidRDefault="00654C55" w:rsidP="00654C55">
            <w:pPr>
              <w:pStyle w:val="EngHang"/>
            </w:pPr>
            <w:r>
              <w:t xml:space="preserve">Philip and Matthew, </w:t>
            </w:r>
          </w:p>
          <w:p w:rsidR="00654C55" w:rsidRDefault="00654C55" w:rsidP="00654C55">
            <w:pPr>
              <w:pStyle w:val="EngHangEnd"/>
            </w:pPr>
            <w:r>
              <w:t>and Bartholomew,</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Ⲏⲡⲡⲉ Ⲡⲉⲧⲣⲟⲥ ⲛⲉⲙ Ⲁⲛⲇⲣⲉⲁⲥ:</w:t>
            </w:r>
          </w:p>
          <w:p w:rsidR="00654C55" w:rsidRDefault="00654C55" w:rsidP="00654C55">
            <w:pPr>
              <w:pStyle w:val="CopticVersemulti-line"/>
            </w:pPr>
            <w:r>
              <w:t>Ⲓⲱⲁⲛⲛⲏⲥ ⲛⲉⲙ Ⲓⲁⲕⲱⲃⲟⲥ:</w:t>
            </w:r>
          </w:p>
          <w:p w:rsidR="00654C55" w:rsidRDefault="00654C55" w:rsidP="00654C55">
            <w:pPr>
              <w:pStyle w:val="CopticVersemulti-line"/>
            </w:pPr>
            <w:r>
              <w:t>Ⲫⲓⲗⲓⲡⲡⲟⲥ ⲛⲉⲙ Ⲙⲁⲧⲑⲉⲟⲥ:</w:t>
            </w:r>
          </w:p>
          <w:p w:rsidR="00654C55" w:rsidRDefault="00654C55" w:rsidP="00654C55">
            <w:pPr>
              <w:pStyle w:val="CopticHangingVerse"/>
            </w:pPr>
            <w:r>
              <w:t>ⲛⲉⲙ Ⲃⲁⲣⲑⲟⲗⲟⲙⲉⲟⲥ.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Thomas and James,</w:t>
            </w:r>
          </w:p>
          <w:p w:rsidR="00654C55" w:rsidRDefault="00654C55" w:rsidP="00654C55">
            <w:pPr>
              <w:pStyle w:val="EngHang"/>
            </w:pPr>
            <w:r>
              <w:t>Simon the Zealot,</w:t>
            </w:r>
          </w:p>
          <w:p w:rsidR="00654C55" w:rsidRDefault="00654C55" w:rsidP="00654C55">
            <w:pPr>
              <w:pStyle w:val="EngHang"/>
            </w:pPr>
            <w:r>
              <w:t>The wise Thaddeus,</w:t>
            </w:r>
          </w:p>
          <w:p w:rsidR="00654C55" w:rsidRDefault="00654C55" w:rsidP="00654C55">
            <w:pPr>
              <w:pStyle w:val="EngHangEnd"/>
            </w:pPr>
            <w:r>
              <w:t>And Matthias who completed them.</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Ⲑⲱⲙⲁⲥ ⲛⲉⲙ Ⲓⲁⲕⲱⲃⲟⲥ:</w:t>
            </w:r>
          </w:p>
          <w:p w:rsidR="00654C55" w:rsidRDefault="00654C55" w:rsidP="00654C55">
            <w:pPr>
              <w:pStyle w:val="CopticVersemulti-line"/>
            </w:pPr>
            <w:r>
              <w:t>ⲛⲉⲙ Ⲥⲓⲙⲱⲛ ⲡⲓⲣⲉϥⲭⲟⲥ:</w:t>
            </w:r>
          </w:p>
          <w:p w:rsidR="00654C55" w:rsidRDefault="00654C55" w:rsidP="00654C55">
            <w:pPr>
              <w:pStyle w:val="CopticVersemulti-line"/>
            </w:pPr>
            <w:r>
              <w:t>ⲛⲉⲙ Ⲑⲁⲇⲇⲉⲟⲥ ⲡⲓⲥⲟⲫⲟⲥ:</w:t>
            </w:r>
          </w:p>
          <w:p w:rsidR="00654C55" w:rsidRPr="005130A7" w:rsidRDefault="00654C55" w:rsidP="00654C55">
            <w:pPr>
              <w:pStyle w:val="CopticHangingVerse"/>
            </w:pPr>
            <w:r>
              <w:t>ϧⲉⲛ Ⲙⲁⲧⲑⲓⲁⲥ ⲁⲩⲙⲟϩ.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Behold, these twelve</w:t>
            </w:r>
          </w:p>
          <w:p w:rsidR="00654C55" w:rsidRDefault="00654C55" w:rsidP="00654C55">
            <w:pPr>
              <w:pStyle w:val="EngHang"/>
            </w:pPr>
            <w:r>
              <w:t>Are precious pearls,</w:t>
            </w:r>
          </w:p>
          <w:p w:rsidR="00654C55" w:rsidRDefault="00654C55" w:rsidP="00654C55">
            <w:pPr>
              <w:pStyle w:val="EngHang"/>
            </w:pPr>
            <w:r>
              <w:t>Along with the other</w:t>
            </w:r>
          </w:p>
          <w:p w:rsidR="00654C55" w:rsidRDefault="00654C55" w:rsidP="00654C55">
            <w:pPr>
              <w:pStyle w:val="EngHangEnd"/>
            </w:pPr>
            <w:r>
              <w:t>Seventy-two chosen Disciples.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Ⲙⲏⲧ ⲥ̀ⲛⲁⲩ ⲉ̀ⲧⲉ ⲙ̀ⲙⲁⲩ:</w:t>
            </w:r>
          </w:p>
          <w:p w:rsidR="00654C55" w:rsidRDefault="00654C55" w:rsidP="00654C55">
            <w:pPr>
              <w:pStyle w:val="CopticVersemulti-line"/>
            </w:pPr>
            <w:r>
              <w:t>ⲛ̀ⲱ̀ⲛⲓ ⲙ̀ⲙⲁⲣⲅⲁⲣⲓⲧⲏⲥ:</w:t>
            </w:r>
          </w:p>
          <w:p w:rsidR="00654C55" w:rsidRDefault="00654C55" w:rsidP="00654C55">
            <w:pPr>
              <w:pStyle w:val="CopticVersemulti-line"/>
            </w:pPr>
            <w:r>
              <w:t>ⲛⲉⲙ ⲡⲓⲕⲉϣ̀ⲃⲉ ⲥ̀ⲛⲁⲩ:</w:t>
            </w:r>
          </w:p>
          <w:p w:rsidR="00654C55" w:rsidRPr="005130A7" w:rsidRDefault="00654C55" w:rsidP="00654C55">
            <w:pPr>
              <w:pStyle w:val="CopticHangingVerse"/>
            </w:pPr>
            <w:r>
              <w:t>ⲛ̀ⲥⲱⲧⲡ ⲙ̀ⲙⲁⲑⲧⲏⲥ.</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They went into</w:t>
            </w:r>
          </w:p>
          <w:p w:rsidR="00654C55" w:rsidRDefault="00654C55" w:rsidP="00654C55">
            <w:pPr>
              <w:pStyle w:val="EngHang"/>
            </w:pPr>
            <w:r>
              <w:t>Every land, city and village,</w:t>
            </w:r>
          </w:p>
          <w:p w:rsidR="00654C55" w:rsidRDefault="00654C55" w:rsidP="00654C55">
            <w:pPr>
              <w:pStyle w:val="EngHang"/>
            </w:pPr>
            <w:r>
              <w:t>And continually</w:t>
            </w:r>
          </w:p>
          <w:p w:rsidR="00654C55" w:rsidRDefault="00654C55" w:rsidP="00654C55">
            <w:pPr>
              <w:pStyle w:val="EngHangEnd"/>
            </w:pPr>
            <w:r>
              <w:t>Performed miracles.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Ⲕⲁⲧⲁ ⲭⲱⲣⲁ ⲛⲓⲃⲉⲛ:</w:t>
            </w:r>
          </w:p>
          <w:p w:rsidR="00654C55" w:rsidRDefault="00654C55" w:rsidP="00654C55">
            <w:pPr>
              <w:pStyle w:val="CopticVersemulti-line"/>
            </w:pPr>
            <w:r>
              <w:t>ⲛⲉⲙ ⲡⲟⲗⲓⲥ ⲛⲉⲙ ϯⲙⲓ:</w:t>
            </w:r>
          </w:p>
          <w:p w:rsidR="00654C55" w:rsidRDefault="00654C55" w:rsidP="00654C55">
            <w:pPr>
              <w:pStyle w:val="CopticVersemulti-line"/>
            </w:pPr>
            <w:r>
              <w:t>ⲁⲩⲙⲟϣⲓ ⲛ̀ⲥⲏⲟⲩ ⲛⲓⲃⲉⲛ:</w:t>
            </w:r>
          </w:p>
          <w:p w:rsidR="00654C55" w:rsidRPr="005130A7" w:rsidRDefault="00654C55" w:rsidP="00654C55">
            <w:pPr>
              <w:pStyle w:val="CopticHangingVerse"/>
            </w:pPr>
            <w:r>
              <w:t>ⲁⲩⲓ̀ⲣⲓ ⲛ̀ϩⲁⲛⲙⲏⲓⲛⲓ.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They also truly</w:t>
            </w:r>
          </w:p>
          <w:p w:rsidR="00654C55" w:rsidRDefault="00654C55" w:rsidP="00654C55">
            <w:pPr>
              <w:pStyle w:val="EngHang"/>
            </w:pPr>
            <w:r>
              <w:t>Restored the world</w:t>
            </w:r>
          </w:p>
          <w:p w:rsidR="00654C55" w:rsidRDefault="00654C55" w:rsidP="00654C55">
            <w:pPr>
              <w:pStyle w:val="EngHang"/>
            </w:pPr>
            <w:r>
              <w:t>To the knowledge of the Truth,</w:t>
            </w:r>
          </w:p>
          <w:p w:rsidR="00654C55" w:rsidRDefault="00654C55" w:rsidP="00654C55">
            <w:pPr>
              <w:pStyle w:val="EngHangEnd"/>
            </w:pPr>
            <w:r>
              <w:t>By their many wonders.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Ⲗⲟⲓⲡⲟⲛ ϧⲉⲛ ⲟⲩⲙⲉⲑⲙⲏⲓ:</w:t>
            </w:r>
          </w:p>
          <w:p w:rsidR="00654C55" w:rsidRDefault="00654C55" w:rsidP="00654C55">
            <w:pPr>
              <w:pStyle w:val="CopticVersemulti-line"/>
            </w:pPr>
            <w:r>
              <w:t>ⲁⲩⲧⲁⲥⲑⲟ ⲛ̀ϯⲟⲓⲕⲟⲩⲙⲉⲛⲏ:</w:t>
            </w:r>
          </w:p>
          <w:p w:rsidR="00654C55" w:rsidRDefault="00654C55" w:rsidP="00654C55">
            <w:pPr>
              <w:pStyle w:val="CopticVersemulti-line"/>
            </w:pPr>
            <w:r>
              <w:t>ⲉ̀ⲡ̀ⲥⲟⲩⲉⲛ ϯⲙⲉⲑⲙⲏⲓ:</w:t>
            </w:r>
          </w:p>
          <w:p w:rsidR="00654C55" w:rsidRPr="005130A7" w:rsidRDefault="00654C55" w:rsidP="00654C55">
            <w:pPr>
              <w:pStyle w:val="CopticHangingVerse"/>
            </w:pPr>
            <w:r>
              <w:t>ⲉⲑⲃⲉ ⲡ̀ⲁ̀ϣⲁⲓ ⲛ̀ⲛⲓϣⲫⲏⲣⲓ.</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Moses had brought</w:t>
            </w:r>
          </w:p>
          <w:p w:rsidR="00654C55" w:rsidRDefault="00654C55" w:rsidP="00654C55">
            <w:pPr>
              <w:pStyle w:val="EngHang"/>
            </w:pPr>
            <w:r>
              <w:t>Forth twelve fountains</w:t>
            </w:r>
          </w:p>
          <w:p w:rsidR="00654C55" w:rsidRDefault="00654C55" w:rsidP="00654C55">
            <w:pPr>
              <w:pStyle w:val="EngHang"/>
            </w:pPr>
            <w:r>
              <w:t>From a rock,</w:t>
            </w:r>
          </w:p>
          <w:p w:rsidR="00654C55" w:rsidRDefault="00654C55" w:rsidP="00654C55">
            <w:pPr>
              <w:pStyle w:val="EngHangEnd"/>
            </w:pPr>
            <w:r>
              <w:t>Flowing and gushing.</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Ⲙⲱⲩⲥⲏⲥ ⲅⲁⲣ ⲁϥⲓ̀ⲛⲓ:</w:t>
            </w:r>
          </w:p>
          <w:p w:rsidR="00654C55" w:rsidRDefault="00654C55" w:rsidP="00654C55">
            <w:pPr>
              <w:pStyle w:val="CopticVersemulti-line"/>
            </w:pPr>
            <w:r>
              <w:t>ⲉ̀ⲃⲟⲗϧⲉⲛ ⲟⲩⲡⲉⲧⲣⲁ ⲛ̀ⲱ̀ⲛⲓ:</w:t>
            </w:r>
          </w:p>
          <w:p w:rsidR="00654C55" w:rsidRDefault="00654C55" w:rsidP="00654C55">
            <w:pPr>
              <w:pStyle w:val="CopticVersemulti-line"/>
            </w:pPr>
            <w:r>
              <w:t>ⲙ̀ⲡⲓⲙⲏⲧ ⲥ̀ⲛⲁⲩ ⲙ̀ⲡⲉⲏⲅⲏ:</w:t>
            </w:r>
          </w:p>
          <w:p w:rsidR="00654C55" w:rsidRPr="005130A7" w:rsidRDefault="00654C55" w:rsidP="00654C55">
            <w:pPr>
              <w:pStyle w:val="CopticHangingVerse"/>
            </w:pPr>
            <w:r>
              <w:t>ⲉⲩϧⲁϯ ⲉ̀ⲃⲟⲗ ⲉⲩⲃⲉⲃⲓ.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In Elim there were</w:t>
            </w:r>
          </w:p>
          <w:p w:rsidR="00654C55" w:rsidRDefault="00654C55" w:rsidP="00654C55">
            <w:pPr>
              <w:pStyle w:val="EngHang"/>
            </w:pPr>
            <w:r>
              <w:t>Twelve fountains,</w:t>
            </w:r>
          </w:p>
          <w:p w:rsidR="00654C55" w:rsidRDefault="00654C55" w:rsidP="00654C55">
            <w:pPr>
              <w:pStyle w:val="EngHang"/>
            </w:pPr>
            <w:r>
              <w:t>Many herbs,</w:t>
            </w:r>
          </w:p>
          <w:p w:rsidR="00654C55" w:rsidRDefault="00654C55" w:rsidP="00654C55">
            <w:pPr>
              <w:pStyle w:val="EngHangEnd"/>
            </w:pPr>
            <w:r>
              <w:t>And seventy palm trees.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Ⲛⲁϥϣⲟⲡ ϧⲉⲛ Ⲁⲓⲗⲓⲙ:</w:t>
            </w:r>
          </w:p>
          <w:p w:rsidR="00654C55" w:rsidRDefault="00654C55" w:rsidP="00654C55">
            <w:pPr>
              <w:pStyle w:val="CopticVersemulti-line"/>
            </w:pPr>
            <w:r>
              <w:t>ⲛ̀ϫⲉ ⲙⲏⲧ ⲥ̀ⲛⲁⲩ ⲙ̀ⲡⲏⲅⲏ:</w:t>
            </w:r>
          </w:p>
          <w:p w:rsidR="00654C55" w:rsidRDefault="00654C55" w:rsidP="00654C55">
            <w:pPr>
              <w:pStyle w:val="CopticVersemulti-line"/>
            </w:pPr>
            <w:r>
              <w:t>ⲛⲉⲙ ϩⲁⲛⲙⲏϣ ⲛ̀ⲥⲓⲙ:</w:t>
            </w:r>
          </w:p>
          <w:p w:rsidR="00654C55" w:rsidRPr="005130A7" w:rsidRDefault="00654C55" w:rsidP="00654C55">
            <w:pPr>
              <w:pStyle w:val="CopticHangingVerse"/>
            </w:pPr>
            <w:r>
              <w:t>ⲛⲉⲙ ϣ̀ⲃⲉ ⲙ̀ⲃⲉⲛⲓ.</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prophet has said,</w:t>
            </w:r>
          </w:p>
          <w:p w:rsidR="00654C55" w:rsidRDefault="00654C55" w:rsidP="00654C55">
            <w:pPr>
              <w:pStyle w:val="EngHang"/>
            </w:pPr>
            <w:r>
              <w:t>“An olive tree</w:t>
            </w:r>
          </w:p>
          <w:p w:rsidR="00654C55" w:rsidRDefault="00654C55" w:rsidP="00654C55">
            <w:pPr>
              <w:pStyle w:val="EngHang"/>
            </w:pPr>
            <w:r>
              <w:t>Has blossomed and budded</w:t>
            </w:r>
          </w:p>
          <w:p w:rsidR="00654C55" w:rsidRDefault="00654C55" w:rsidP="00654C55">
            <w:pPr>
              <w:pStyle w:val="EngHangEnd"/>
            </w:pPr>
            <w:r>
              <w:t>Into twelve branches.”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Ⲝⲩⲗⲟⲛ ⲛ̀ϯϫⲱⲓⲧ:</w:t>
            </w:r>
          </w:p>
          <w:p w:rsidR="00654C55" w:rsidRDefault="00654C55" w:rsidP="00654C55">
            <w:pPr>
              <w:pStyle w:val="CopticVersemulti-line"/>
            </w:pPr>
            <w:r>
              <w:t>ⲡⲉϫⲉ ⲡⲓⲡ̀ⲣⲟⲫⲏⲧⲏⲥ:</w:t>
            </w:r>
          </w:p>
          <w:p w:rsidR="00654C55" w:rsidRDefault="00654C55" w:rsidP="00654C55">
            <w:pPr>
              <w:pStyle w:val="CopticVersemulti-line"/>
            </w:pPr>
            <w:r>
              <w:t>ⲁϥⲫⲓⲣⲓ ⲉ̀ⲃⲟⲗ ⲁϥⲣⲱⲧ:</w:t>
            </w:r>
          </w:p>
          <w:p w:rsidR="00654C55" w:rsidRPr="005130A7" w:rsidRDefault="00654C55" w:rsidP="00654C55">
            <w:pPr>
              <w:pStyle w:val="CopticHangingVerse"/>
            </w:pPr>
            <w:r>
              <w:t>ⲙ̀ⲡⲓⲙⲏⲧ ⲥ̀ⲛⲁⲩ ⲛ̀ⲕ̀ⲗⲁⲇⲟⲥ.</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are indeed,</w:t>
            </w:r>
          </w:p>
          <w:p w:rsidR="00654C55" w:rsidRDefault="00654C55" w:rsidP="00654C55">
            <w:pPr>
              <w:pStyle w:val="EngHang"/>
            </w:pPr>
            <w:r>
              <w:t>The parables,</w:t>
            </w:r>
          </w:p>
          <w:p w:rsidR="00654C55" w:rsidRDefault="00654C55" w:rsidP="00654C55">
            <w:pPr>
              <w:pStyle w:val="EngHang"/>
            </w:pPr>
            <w:r>
              <w:t>Of the Apostles,</w:t>
            </w:r>
          </w:p>
          <w:p w:rsidR="00654C55" w:rsidRDefault="00654C55" w:rsidP="00654C55">
            <w:pPr>
              <w:pStyle w:val="EngHangEnd"/>
            </w:pPr>
            <w:r>
              <w:t xml:space="preserve">Who passed on the commandments. </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Ⲟⲩⲙⲏⲓ ⲁ̀ⲗⲏⲑⲱⲥ:</w:t>
            </w:r>
          </w:p>
          <w:p w:rsidR="00654C55" w:rsidRDefault="00654C55" w:rsidP="00654C55">
            <w:pPr>
              <w:pStyle w:val="CopticVersemulti-line"/>
            </w:pPr>
            <w:r>
              <w:t>ⲛⲉ ⲛⲁⲓ ⲡⲁⲣⲁⲃⲟⲗⲏ:</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ⲉ̀ⲧⲁⲩⲭⲱ ⲛ̀ⲛⲓⲉⲛⲧⲟⲗⲏ.</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These twelve were chosen</w:t>
            </w:r>
          </w:p>
          <w:p w:rsidR="00654C55" w:rsidRDefault="00654C55" w:rsidP="00654C55">
            <w:pPr>
              <w:pStyle w:val="EngHang"/>
            </w:pPr>
            <w:r>
              <w:t>By our Saviour.</w:t>
            </w:r>
          </w:p>
          <w:p w:rsidR="00654C55" w:rsidRDefault="00654C55" w:rsidP="00654C55">
            <w:pPr>
              <w:pStyle w:val="EngHang"/>
            </w:pPr>
            <w:r>
              <w:t>He sent them everywhere,</w:t>
            </w:r>
          </w:p>
          <w:p w:rsidR="00654C55" w:rsidRDefault="00654C55" w:rsidP="00654C55">
            <w:pPr>
              <w:pStyle w:val="EngHangEnd"/>
            </w:pPr>
            <w:r>
              <w:t>Like the stars.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Ⲡⲁⲓⲙⲏⲧ ⲥ̀ⲛⲁⲩ ⲁϥⲥⲟⲧⲡⲟⲩ:</w:t>
            </w:r>
          </w:p>
          <w:p w:rsidR="00654C55" w:rsidRDefault="00654C55" w:rsidP="00654C55">
            <w:pPr>
              <w:pStyle w:val="CopticVersemulti-line"/>
            </w:pPr>
            <w:r>
              <w:t>ⲛ̀ϫⲉ Ⲡⲉⲛⲥⲱⲧⲏⲣ:</w:t>
            </w:r>
          </w:p>
          <w:p w:rsidR="00654C55" w:rsidRDefault="00654C55" w:rsidP="00654C55">
            <w:pPr>
              <w:pStyle w:val="CopticVersemulti-line"/>
            </w:pPr>
            <w:r>
              <w:t>ⲟⲩⲟϩ ⲁϥⲟⲩⲟⲣⲡⲟⲩ:</w:t>
            </w:r>
          </w:p>
          <w:p w:rsidR="00654C55" w:rsidRPr="005130A7" w:rsidRDefault="00654C55" w:rsidP="00654C55">
            <w:pPr>
              <w:pStyle w:val="CopticHangingVerse"/>
            </w:pPr>
            <w:r>
              <w:t>ⲙ̀ⲫ̀ⲣⲏϯ ⲛ̀ϩⲁⲛⲫⲱⲥⲧⲏⲣ.</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The names of</w:t>
            </w:r>
          </w:p>
          <w:p w:rsidR="00654C55" w:rsidRDefault="00654C55" w:rsidP="00654C55">
            <w:pPr>
              <w:pStyle w:val="EngHang"/>
            </w:pPr>
            <w:r>
              <w:t>The twelve tribes,</w:t>
            </w:r>
          </w:p>
          <w:p w:rsidR="00654C55" w:rsidRDefault="00654C55" w:rsidP="00654C55">
            <w:pPr>
              <w:pStyle w:val="EngHang"/>
            </w:pPr>
            <w:r>
              <w:t>And the twelve gates,</w:t>
            </w:r>
          </w:p>
          <w:p w:rsidR="00654C55" w:rsidRDefault="00654C55" w:rsidP="00654C55">
            <w:pPr>
              <w:pStyle w:val="EngHangEnd"/>
            </w:pPr>
            <w:r>
              <w:t>Of that City.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Ⲣⲁⲛ ⲛ̀ⲛⲓⲫⲩⲗⲏ:</w:t>
            </w:r>
          </w:p>
          <w:p w:rsidR="00654C55" w:rsidRDefault="00654C55" w:rsidP="00654C55">
            <w:pPr>
              <w:pStyle w:val="CopticVersemulti-line"/>
            </w:pPr>
            <w:r>
              <w:t>ⲁⲩⲓ̀ⲣⲓ ⲙ̀ⲡⲓⲙⲏⲧ ⲥ̀ⲛⲁⲩ:</w:t>
            </w:r>
          </w:p>
          <w:p w:rsidR="00654C55" w:rsidRDefault="00654C55" w:rsidP="00654C55">
            <w:pPr>
              <w:pStyle w:val="CopticVersemulti-line"/>
            </w:pPr>
            <w:r>
              <w:t>ⲛⲉⲙ ⲙⲏⲧ ⲥ̀ⲛⲁⲩ ⲙ̀ⲡⲩⲗⲏ:</w:t>
            </w:r>
          </w:p>
          <w:p w:rsidR="00654C55" w:rsidRPr="005130A7" w:rsidRDefault="00654C55" w:rsidP="00654C55">
            <w:pPr>
              <w:pStyle w:val="CopticHangingVerse"/>
            </w:pPr>
            <w:r>
              <w:t>ⲛ̀ⲧⲉ ⲑ̀ⲃⲁⲕⲓ ⲉ̀ⲧⲉ ⲙ̀ⲙⲁⲩ.</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Look and learn,</w:t>
            </w:r>
          </w:p>
          <w:p w:rsidR="00654C55" w:rsidRDefault="00654C55" w:rsidP="00654C55">
            <w:pPr>
              <w:pStyle w:val="EngHang"/>
            </w:pPr>
            <w:r>
              <w:t>There are</w:t>
            </w:r>
          </w:p>
          <w:p w:rsidR="00654C55" w:rsidRDefault="00654C55" w:rsidP="00654C55">
            <w:pPr>
              <w:pStyle w:val="EngHang"/>
            </w:pPr>
            <w:r>
              <w:t>Twelve hours,</w:t>
            </w:r>
          </w:p>
          <w:p w:rsidR="00654C55" w:rsidRDefault="00654C55" w:rsidP="00654C55">
            <w:pPr>
              <w:pStyle w:val="EngHangEnd"/>
            </w:pPr>
            <w:r>
              <w:t>Passing by every day.</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Ⲥⲟⲙⲥ ⲛ̀ⲑⲱⲧⲉⲛ ϯⲛⲟⲩ:</w:t>
            </w:r>
          </w:p>
          <w:p w:rsidR="00654C55" w:rsidRDefault="00654C55" w:rsidP="00654C55">
            <w:pPr>
              <w:pStyle w:val="CopticVersemulti-line"/>
            </w:pPr>
            <w:r>
              <w:t>ϫⲉ ϧⲉⲛ ⲛⲓⲉ̀ϩⲟⲟⲩ:</w:t>
            </w:r>
          </w:p>
          <w:p w:rsidR="00654C55" w:rsidRDefault="00654C55" w:rsidP="00654C55">
            <w:pPr>
              <w:pStyle w:val="CopticVersemulti-line"/>
            </w:pPr>
            <w:r>
              <w:t>ⲙⲏⲧ ⲥ̀ⲛⲁⲩ ⲛ̀ⲟⲩⲛⲟⲩ:</w:t>
            </w:r>
          </w:p>
          <w:p w:rsidR="00654C55" w:rsidRPr="005130A7" w:rsidRDefault="00654C55" w:rsidP="00654C55">
            <w:pPr>
              <w:pStyle w:val="CopticHangingVerse"/>
            </w:pPr>
            <w:r>
              <w:t>ϣⲁⲩⲥⲓⲛⲓ ⲕⲁⲧⲁ ⲉ̀ϩⲟⲟⲩ.</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And also there are</w:t>
            </w:r>
          </w:p>
          <w:p w:rsidR="00654C55" w:rsidRDefault="00654C55" w:rsidP="00654C55">
            <w:pPr>
              <w:pStyle w:val="EngHang"/>
            </w:pPr>
            <w:r>
              <w:t>Twelve months in a year.</w:t>
            </w:r>
          </w:p>
          <w:p w:rsidR="00654C55" w:rsidRDefault="00654C55" w:rsidP="00654C55">
            <w:pPr>
              <w:pStyle w:val="EngHang"/>
            </w:pPr>
            <w:r>
              <w:t>And our daily works,</w:t>
            </w:r>
          </w:p>
          <w:p w:rsidR="00654C55" w:rsidRPr="0078672A" w:rsidRDefault="00654C55" w:rsidP="00654C55">
            <w:pPr>
              <w:pStyle w:val="EngHangEnd"/>
            </w:pPr>
            <w:r>
              <w:t>Are twelve in number.</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Ⲧⲟⲧⲉ ⲛⲓⲁ̀ⲃⲟⲧ ⲟⲛ:</w:t>
            </w:r>
          </w:p>
          <w:p w:rsidR="00654C55" w:rsidRDefault="00654C55" w:rsidP="00654C55">
            <w:pPr>
              <w:pStyle w:val="CopticVersemulti-line"/>
            </w:pPr>
            <w:r>
              <w:t>ⲙⲏⲧ ⲥ̀ⲛⲁⲩ ϧⲉⲛ ϯⲣⲟⲙⲡⲓ:</w:t>
            </w:r>
          </w:p>
          <w:p w:rsidR="00654C55" w:rsidRDefault="00654C55" w:rsidP="00654C55">
            <w:pPr>
              <w:pStyle w:val="CopticVersemulti-line"/>
            </w:pPr>
            <w:r>
              <w:t>ⲟⲩⲟϩ ⲛⲉⲛⲍⲱⲧⲉ ⲟⲛ:</w:t>
            </w:r>
          </w:p>
          <w:p w:rsidR="00654C55" w:rsidRPr="005130A7" w:rsidRDefault="00654C55" w:rsidP="00654C55">
            <w:pPr>
              <w:pStyle w:val="CopticHangingVerse"/>
            </w:pPr>
            <w:r>
              <w:t>ⲙⲏⲧ ⲥ̀ⲛⲁⲩ ϧⲉⲛ ⲧⲟⲩⲏ̀ⲡⲓ.</w:t>
            </w:r>
          </w:p>
        </w:tc>
      </w:tr>
      <w:tr w:rsidR="00654C55" w:rsidTr="00654C55">
        <w:trPr>
          <w:cantSplit/>
          <w:jc w:val="center"/>
        </w:trPr>
        <w:tc>
          <w:tcPr>
            <w:tcW w:w="288" w:type="dxa"/>
          </w:tcPr>
          <w:p w:rsidR="00654C55" w:rsidRDefault="00654C55" w:rsidP="00654C55">
            <w:pPr>
              <w:pStyle w:val="CopticCross"/>
            </w:pPr>
            <w:r w:rsidRPr="00FB5ACB">
              <w:t>¿</w:t>
            </w:r>
          </w:p>
        </w:tc>
        <w:tc>
          <w:tcPr>
            <w:tcW w:w="3960" w:type="dxa"/>
          </w:tcPr>
          <w:p w:rsidR="00654C55" w:rsidRDefault="00654C55" w:rsidP="00654C55">
            <w:pPr>
              <w:pStyle w:val="EngHang"/>
            </w:pPr>
            <w:r>
              <w:t>Behold, all these symbols</w:t>
            </w:r>
          </w:p>
          <w:p w:rsidR="00654C55" w:rsidRDefault="00654C55" w:rsidP="00654C55">
            <w:pPr>
              <w:pStyle w:val="EngHang"/>
            </w:pPr>
            <w:r>
              <w:t>Direct us to</w:t>
            </w:r>
          </w:p>
          <w:p w:rsidR="00654C55" w:rsidRDefault="00654C55" w:rsidP="00654C55">
            <w:pPr>
              <w:pStyle w:val="EngHang"/>
            </w:pPr>
            <w:r>
              <w:t>The Apostles,</w:t>
            </w:r>
          </w:p>
          <w:p w:rsidR="00654C55" w:rsidRDefault="00654C55" w:rsidP="00654C55">
            <w:pPr>
              <w:pStyle w:val="EngHangEnd"/>
            </w:pPr>
            <w:r>
              <w:t>Who preached to us.</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Ⲩⲡⲡⲉ ⲛⲁⲓ ⲧⲉⲩⲡⲟⲥ:</w:t>
            </w:r>
          </w:p>
          <w:p w:rsidR="00654C55" w:rsidRDefault="00654C55" w:rsidP="00654C55">
            <w:pPr>
              <w:pStyle w:val="CopticVersemulti-line"/>
            </w:pPr>
            <w:r>
              <w:t>ⲥⲉⲉⲣⲥⲩⲙⲙⲉⲛⲓⲛ ⲛⲁⲛ:</w:t>
            </w:r>
          </w:p>
          <w:p w:rsidR="00654C55" w:rsidRDefault="00654C55" w:rsidP="00654C55">
            <w:pPr>
              <w:pStyle w:val="CopticVersemulti-line"/>
            </w:pPr>
            <w:r>
              <w:t>ⲉ̀ϫⲉⲛ ⲛⲓⲁ̀ⲡⲟⲥⲧⲟⲗⲟⲥ:</w:t>
            </w:r>
          </w:p>
          <w:p w:rsidR="00654C55" w:rsidRPr="005130A7" w:rsidRDefault="00654C55" w:rsidP="00654C55">
            <w:pPr>
              <w:pStyle w:val="CopticHangingVerse"/>
            </w:pPr>
            <w:r>
              <w:t>ⲉ̀ⲧⲁⲩϩⲓϣⲉⲛⲛⲟⲩϥⲓ ⲛⲁⲛ.</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O God of refuge,</w:t>
            </w:r>
          </w:p>
          <w:p w:rsidR="00654C55" w:rsidRDefault="00654C55" w:rsidP="00654C55">
            <w:pPr>
              <w:pStyle w:val="EngHang"/>
            </w:pPr>
            <w:r>
              <w:t>Through their prayers,</w:t>
            </w:r>
          </w:p>
          <w:p w:rsidR="00654C55" w:rsidRDefault="00654C55" w:rsidP="00654C55">
            <w:pPr>
              <w:pStyle w:val="EngHang"/>
            </w:pPr>
            <w:r>
              <w:t>Repose all the souls</w:t>
            </w:r>
          </w:p>
          <w:p w:rsidR="00654C55" w:rsidRDefault="00654C55" w:rsidP="00654C55">
            <w:pPr>
              <w:pStyle w:val="EngHangEnd"/>
            </w:pPr>
            <w:r>
              <w:t>Of those who have fallen asleep.</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Ⲫⲛⲟⲩϯ ⲡⲓⲙⲁⲙ̀ⲫⲱⲧ:</w:t>
            </w:r>
          </w:p>
          <w:p w:rsidR="00654C55" w:rsidRDefault="00654C55" w:rsidP="00654C55">
            <w:pPr>
              <w:pStyle w:val="CopticVersemulti-line"/>
            </w:pPr>
            <w:r>
              <w:t>ϩⲓⲧⲉⲛ ⲛⲟⲩⲉⲩⲭⲏ:</w:t>
            </w:r>
          </w:p>
          <w:p w:rsidR="00654C55" w:rsidRDefault="00654C55" w:rsidP="00654C55">
            <w:pPr>
              <w:pStyle w:val="CopticVersemulti-line"/>
            </w:pPr>
            <w:r>
              <w:t>ⲛⲏⲉⲧⲁⲩⲉⲛⲕⲟⲧ:</w:t>
            </w:r>
          </w:p>
          <w:p w:rsidR="00654C55" w:rsidRPr="005130A7" w:rsidRDefault="00654C55" w:rsidP="00654C55">
            <w:pPr>
              <w:pStyle w:val="CopticHangingVerse"/>
            </w:pPr>
            <w:r>
              <w:t>ⲙⲁⲙ̀ⲧⲟⲛ ⲛ̀ⲛⲟⲯⲩⲭⲏ.</w:t>
            </w:r>
          </w:p>
        </w:tc>
      </w:tr>
      <w:tr w:rsidR="00654C55" w:rsidTr="00654C55">
        <w:trPr>
          <w:cantSplit/>
          <w:jc w:val="center"/>
        </w:trPr>
        <w:tc>
          <w:tcPr>
            <w:tcW w:w="288" w:type="dxa"/>
          </w:tcPr>
          <w:p w:rsidR="00654C55" w:rsidRDefault="00654C55" w:rsidP="00654C55">
            <w:pPr>
              <w:pStyle w:val="CopticCross"/>
            </w:pPr>
          </w:p>
        </w:tc>
        <w:tc>
          <w:tcPr>
            <w:tcW w:w="3960" w:type="dxa"/>
          </w:tcPr>
          <w:p w:rsidR="00654C55" w:rsidRDefault="00654C55" w:rsidP="00654C55">
            <w:pPr>
              <w:pStyle w:val="EngHang"/>
            </w:pPr>
            <w:r>
              <w:t>Forgive us our sins,</w:t>
            </w:r>
          </w:p>
          <w:p w:rsidR="00654C55" w:rsidRDefault="00654C55" w:rsidP="00654C55">
            <w:pPr>
              <w:pStyle w:val="EngHang"/>
            </w:pPr>
            <w:r>
              <w:t>And our iniquities,</w:t>
            </w:r>
          </w:p>
          <w:p w:rsidR="00654C55" w:rsidRDefault="00654C55" w:rsidP="00654C55">
            <w:pPr>
              <w:pStyle w:val="EngHang"/>
            </w:pPr>
            <w:r>
              <w:t>Through Your love for mankind,</w:t>
            </w:r>
          </w:p>
          <w:p w:rsidR="00654C55" w:rsidRDefault="00654C55" w:rsidP="00654C55">
            <w:pPr>
              <w:pStyle w:val="EngHangEnd"/>
            </w:pPr>
            <w:r>
              <w:t>And through their intercessions.</w:t>
            </w:r>
          </w:p>
        </w:tc>
        <w:tc>
          <w:tcPr>
            <w:tcW w:w="288" w:type="dxa"/>
          </w:tcPr>
          <w:p w:rsidR="00654C55" w:rsidRDefault="00654C55" w:rsidP="00654C55"/>
        </w:tc>
        <w:tc>
          <w:tcPr>
            <w:tcW w:w="288" w:type="dxa"/>
          </w:tcPr>
          <w:p w:rsidR="00654C55" w:rsidRDefault="00654C55" w:rsidP="00654C55">
            <w:pPr>
              <w:pStyle w:val="CopticCross"/>
            </w:pPr>
          </w:p>
        </w:tc>
        <w:tc>
          <w:tcPr>
            <w:tcW w:w="3960" w:type="dxa"/>
          </w:tcPr>
          <w:p w:rsidR="00654C55" w:rsidRDefault="00654C55" w:rsidP="00654C55">
            <w:pPr>
              <w:pStyle w:val="CopticVersemulti-line"/>
            </w:pPr>
            <w:r>
              <w:t>Ⲭⲱ ⲛⲁⲛ ⲉ̀ⲃⲟⲗ ⲛ̀ⲛⲉⲛⲛⲟⲃⲓ:</w:t>
            </w:r>
          </w:p>
          <w:p w:rsidR="00654C55" w:rsidRDefault="00654C55" w:rsidP="00654C55">
            <w:pPr>
              <w:pStyle w:val="CopticVersemulti-line"/>
            </w:pPr>
            <w:r>
              <w:t>ⲛⲉⲙ ⲛⲉⲛⲁ̀ⲛⲟⲙⲓⲁ̀:</w:t>
            </w:r>
          </w:p>
          <w:p w:rsidR="00654C55" w:rsidRDefault="00654C55" w:rsidP="00654C55">
            <w:pPr>
              <w:pStyle w:val="CopticVersemulti-line"/>
            </w:pPr>
            <w:r>
              <w:t>ϧⲉⲛ ⲧⲉⲕⲙⲉⲧⲙⲁⲓⲣⲱⲙⲓ:</w:t>
            </w:r>
          </w:p>
          <w:p w:rsidR="00654C55" w:rsidRPr="005130A7" w:rsidRDefault="00654C55" w:rsidP="00654C55">
            <w:pPr>
              <w:pStyle w:val="CopticHangingVerse"/>
            </w:pPr>
            <w:r>
              <w:t>ϩⲓⲧⲉⲛ ⲛⲟⲩⲡ̀ⲣⲉⲥⲃⲓⲁ̀.</w:t>
            </w:r>
          </w:p>
        </w:tc>
      </w:tr>
      <w:tr w:rsidR="00654C55" w:rsidTr="00654C55">
        <w:trPr>
          <w:cantSplit/>
          <w:jc w:val="center"/>
        </w:trPr>
        <w:tc>
          <w:tcPr>
            <w:tcW w:w="288" w:type="dxa"/>
          </w:tcPr>
          <w:p w:rsidR="00654C55" w:rsidRPr="003209AF" w:rsidRDefault="00654C55" w:rsidP="00654C55">
            <w:pPr>
              <w:pStyle w:val="CopticCross"/>
              <w:rPr>
                <w:b/>
              </w:rPr>
            </w:pPr>
            <w:r w:rsidRPr="00FB5ACB">
              <w:t>¿</w:t>
            </w:r>
          </w:p>
        </w:tc>
        <w:tc>
          <w:tcPr>
            <w:tcW w:w="3960" w:type="dxa"/>
          </w:tcPr>
          <w:p w:rsidR="00654C55" w:rsidRDefault="00654C55" w:rsidP="00654C55">
            <w:pPr>
              <w:pStyle w:val="EngHang"/>
            </w:pPr>
            <w:r>
              <w:t>And the rest of Your people,</w:t>
            </w:r>
          </w:p>
          <w:p w:rsidR="00654C55" w:rsidRDefault="00654C55" w:rsidP="00654C55">
            <w:pPr>
              <w:pStyle w:val="EngHang"/>
            </w:pPr>
            <w:r>
              <w:t>Those who are Your vessels,</w:t>
            </w:r>
          </w:p>
          <w:p w:rsidR="00654C55" w:rsidRDefault="00654C55" w:rsidP="00654C55">
            <w:pPr>
              <w:pStyle w:val="EngHang"/>
            </w:pPr>
            <w:r>
              <w:t>Guard them, O Lord,</w:t>
            </w:r>
          </w:p>
          <w:p w:rsidR="00654C55" w:rsidRDefault="00654C55" w:rsidP="00654C55">
            <w:pPr>
              <w:pStyle w:val="EngHangEnd"/>
            </w:pPr>
            <w:r>
              <w:t>O God our guardian.</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pPr>
            <w:r>
              <w:t>Ⲯⲉⲡⲓ ⲙ̀ⲡⲉⲕⲗⲁⲟⲥ:</w:t>
            </w:r>
          </w:p>
          <w:p w:rsidR="00654C55" w:rsidRDefault="00654C55" w:rsidP="00654C55">
            <w:pPr>
              <w:pStyle w:val="CopticVersemulti-line"/>
            </w:pPr>
            <w:r>
              <w:t>ⲁ̀ⲣⲉϩ ⲉ̀ⲣⲱⲟⲩ Ⲡϭⲟⲓⲥ:</w:t>
            </w:r>
          </w:p>
          <w:p w:rsidR="00654C55" w:rsidRDefault="00654C55" w:rsidP="00654C55">
            <w:pPr>
              <w:pStyle w:val="CopticVersemulti-line"/>
            </w:pPr>
            <w:r>
              <w:t>ⲛⲏⲉⲧⲉ ⲛⲟⲩⲕ ⲛ̀ⲥ̀ⲕⲉⲩⲟⲥ:</w:t>
            </w:r>
          </w:p>
          <w:p w:rsidR="00654C55" w:rsidRPr="005130A7" w:rsidRDefault="00654C55" w:rsidP="00654C55">
            <w:pPr>
              <w:pStyle w:val="CopticHangingVerse"/>
            </w:pPr>
            <w:r>
              <w:t>ⲱ̀ ⲡⲓⲛⲟⲩϯ ⲛ̀ⲣⲉϥⲣⲱⲓⲥ.</w:t>
            </w:r>
          </w:p>
        </w:tc>
      </w:tr>
      <w:tr w:rsidR="00654C55" w:rsidTr="00654C55">
        <w:trPr>
          <w:cantSplit/>
          <w:jc w:val="center"/>
        </w:trPr>
        <w:tc>
          <w:tcPr>
            <w:tcW w:w="288" w:type="dxa"/>
          </w:tcPr>
          <w:p w:rsidR="00654C55" w:rsidRDefault="00654C55" w:rsidP="00654C55">
            <w:pPr>
              <w:pStyle w:val="CopticCross"/>
            </w:pPr>
            <w:r w:rsidRPr="00FB5ACB">
              <w:lastRenderedPageBreak/>
              <w:t>¿</w:t>
            </w:r>
          </w:p>
        </w:tc>
        <w:tc>
          <w:tcPr>
            <w:tcW w:w="3960" w:type="dxa"/>
          </w:tcPr>
          <w:p w:rsidR="00654C55" w:rsidRDefault="00654C55" w:rsidP="00654C55">
            <w:pPr>
              <w:pStyle w:val="EngHang"/>
            </w:pPr>
            <w:r>
              <w:t>O You who was,</w:t>
            </w:r>
          </w:p>
          <w:p w:rsidR="00654C55" w:rsidRDefault="00654C55" w:rsidP="00654C55">
            <w:pPr>
              <w:pStyle w:val="EngHang"/>
            </w:pPr>
            <w:r>
              <w:t>With Your Apostles,</w:t>
            </w:r>
          </w:p>
          <w:p w:rsidR="00654C55" w:rsidRDefault="00654C55" w:rsidP="00654C55">
            <w:pPr>
              <w:pStyle w:val="EngHang"/>
            </w:pPr>
            <w:r>
              <w:t>Forgive us our sins,</w:t>
            </w:r>
          </w:p>
          <w:p w:rsidR="00654C55" w:rsidRDefault="00654C55" w:rsidP="00654C55">
            <w:pPr>
              <w:pStyle w:val="EngHangEnd"/>
            </w:pPr>
            <w:r>
              <w:t>We Your people.</w:t>
            </w:r>
          </w:p>
        </w:tc>
        <w:tc>
          <w:tcPr>
            <w:tcW w:w="288" w:type="dxa"/>
          </w:tcPr>
          <w:p w:rsidR="00654C55" w:rsidRDefault="00654C55" w:rsidP="00654C55"/>
        </w:tc>
        <w:tc>
          <w:tcPr>
            <w:tcW w:w="288" w:type="dxa"/>
          </w:tcPr>
          <w:p w:rsidR="00654C55" w:rsidRDefault="00654C55" w:rsidP="00654C55">
            <w:pPr>
              <w:pStyle w:val="CopticCross"/>
            </w:pPr>
            <w:r w:rsidRPr="00FB5ACB">
              <w:t>¿</w:t>
            </w:r>
          </w:p>
        </w:tc>
        <w:tc>
          <w:tcPr>
            <w:tcW w:w="3960" w:type="dxa"/>
          </w:tcPr>
          <w:p w:rsidR="00654C55" w:rsidRDefault="00654C55" w:rsidP="00654C55">
            <w:pPr>
              <w:pStyle w:val="CopticVersemulti-line"/>
              <w:rPr>
                <w:rFonts w:eastAsia="Arial Unicode MS" w:cs="FreeSerifAvvaShenouda"/>
              </w:rPr>
            </w:pPr>
            <w:r>
              <w:rPr>
                <w:rFonts w:eastAsia="Arial Unicode MS" w:cs="FreeSerifAvvaShenouda"/>
              </w:rPr>
              <w:t>Ⲱ ⲫⲏⲉⲧⲁϥϣⲱⲡⲓ:</w:t>
            </w:r>
          </w:p>
          <w:p w:rsidR="00654C55" w:rsidRDefault="00654C55" w:rsidP="00654C55">
            <w:pPr>
              <w:pStyle w:val="CopticVersemulti-line"/>
              <w:rPr>
                <w:rFonts w:eastAsia="Arial Unicode MS" w:cs="FreeSerifAvvaShenouda"/>
              </w:rPr>
            </w:pPr>
            <w:r>
              <w:rPr>
                <w:rFonts w:eastAsia="Arial Unicode MS" w:cs="FreeSerifAvvaShenouda"/>
              </w:rPr>
              <w:t>ⲛⲉⲙ ⲛⲉϥⲁ̀ⲡⲟⲥⲧⲟⲗⲟⲥ:</w:t>
            </w:r>
          </w:p>
          <w:p w:rsidR="00654C55" w:rsidRDefault="00654C55" w:rsidP="00654C55">
            <w:pPr>
              <w:pStyle w:val="CopticVersemulti-line"/>
              <w:rPr>
                <w:rFonts w:eastAsia="Arial Unicode MS" w:cs="FreeSerifAvvaShenouda"/>
              </w:rPr>
            </w:pPr>
            <w:r>
              <w:rPr>
                <w:rFonts w:eastAsia="Arial Unicode MS" w:cs="FreeSerifAvvaShenouda"/>
              </w:rPr>
              <w:t>ⲭⲱ ⲛⲁⲛ ⲉ̀ⲃⲟⲗ ⲛ̀ⲛⲉⲛⲛⲟⲃⲓ:</w:t>
            </w:r>
          </w:p>
          <w:p w:rsidR="00654C55" w:rsidRPr="00384F62" w:rsidRDefault="00654C55" w:rsidP="00654C55">
            <w:pPr>
              <w:pStyle w:val="CopticHangingVerse"/>
            </w:pPr>
            <w:r>
              <w:t>ⲁ̀ⲛⲟⲛ ϧⲁ ⲡⲉⲕⲗⲁⲟⲥ.</w:t>
            </w:r>
          </w:p>
        </w:tc>
      </w:tr>
    </w:tbl>
    <w:p w:rsidR="00654C55" w:rsidRPr="00B84B62" w:rsidRDefault="00654C55" w:rsidP="00654C55"/>
    <w:p w:rsidR="00654C55" w:rsidRDefault="00654C55" w:rsidP="00654C55">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Our Lord Jesus Christ,</w:t>
            </w:r>
          </w:p>
          <w:p w:rsidR="00646A59" w:rsidRDefault="00646A59" w:rsidP="00646A59">
            <w:pPr>
              <w:pStyle w:val="EngHang"/>
            </w:pPr>
            <w:r>
              <w:t>Our God in truth,</w:t>
            </w:r>
          </w:p>
          <w:p w:rsidR="00646A59" w:rsidRDefault="00646A59" w:rsidP="00646A59">
            <w:pPr>
              <w:pStyle w:val="EngHang"/>
            </w:pPr>
            <w:r>
              <w:t>Gave a sign to His servants,</w:t>
            </w:r>
          </w:p>
          <w:p w:rsidR="00646A59" w:rsidRDefault="00646A59" w:rsidP="00646A59">
            <w:pPr>
              <w:pStyle w:val="EngHangEnd"/>
            </w:pPr>
            <w:r>
              <w:t>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ⲀⲠⲉⲛⲟ̄ⲥ̄ Ⲓⲏ̄ⲥ̄ Ⲡⲭ̄ⲥ̄:</w:t>
            </w:r>
          </w:p>
          <w:p w:rsidR="00646A59" w:rsidRDefault="00646A59" w:rsidP="00646A59">
            <w:pPr>
              <w:pStyle w:val="CopticVersemulti-line"/>
            </w:pPr>
            <w:r>
              <w:t>Ⲡⲉⲛⲛⲟⲩϯ ⲛ̀ⲁⲗⲏⲑⲓⲛⲟⲥ:</w:t>
            </w:r>
          </w:p>
          <w:p w:rsidR="00646A59" w:rsidRDefault="00646A59" w:rsidP="00646A59">
            <w:pPr>
              <w:pStyle w:val="CopticVersemulti-line"/>
            </w:pPr>
            <w:r>
              <w:t>ϯ ⲛ̀ⲟⲩⲙⲏⲓⲛⲓ ⲛ̀ⲛⲉϥⲉ̀ⲃⲓⲁⲓⲕ:</w:t>
            </w:r>
          </w:p>
          <w:p w:rsidR="00646A59" w:rsidRPr="00C35319" w:rsidRDefault="00646A59" w:rsidP="00646A59">
            <w:pPr>
              <w:pStyle w:val="CopticHangingVerse"/>
            </w:pPr>
            <w:r>
              <w:t>ⲛⲁϭⲟ̄ⲥ̄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By His strength He bound them with</w:t>
            </w:r>
          </w:p>
          <w:p w:rsidR="00646A59" w:rsidRDefault="00646A59" w:rsidP="00646A59">
            <w:pPr>
              <w:pStyle w:val="EngHang"/>
            </w:pPr>
            <w:r>
              <w:t>All perfect help.</w:t>
            </w:r>
          </w:p>
          <w:p w:rsidR="00646A59" w:rsidRDefault="00646A59" w:rsidP="00646A59">
            <w:pPr>
              <w:pStyle w:val="EngHang"/>
            </w:pPr>
            <w:r>
              <w:t>He gave them authority</w:t>
            </w:r>
          </w:p>
          <w:p w:rsidR="00646A59" w:rsidRDefault="00646A59" w:rsidP="00646A59">
            <w:pPr>
              <w:pStyle w:val="EngHangEnd"/>
            </w:pPr>
            <w:r>
              <w:t>To preach throughout the world.</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Ⲃⲟⲏ̀ⲑⲓⲁ̀ ⲛⲓⲃⲉⲛ ⲉⲧϫⲏⲕ ⲉ̀ⲃⲟⲗ:</w:t>
            </w:r>
          </w:p>
          <w:p w:rsidR="00646A59" w:rsidRDefault="00646A59" w:rsidP="00646A59">
            <w:pPr>
              <w:pStyle w:val="CopticVersemulti-line"/>
            </w:pPr>
            <w:r>
              <w:t>ϧⲉⲛ ⲧⲉϥϫⲟⲙ ⲁϥⲙⲟⲣⲟⲩ ⲙ̀ⲙⲟⲥ:</w:t>
            </w:r>
          </w:p>
          <w:p w:rsidR="00646A59" w:rsidRDefault="00646A59" w:rsidP="00646A59">
            <w:pPr>
              <w:pStyle w:val="CopticVersemulti-line"/>
            </w:pPr>
            <w:r>
              <w:t>ⲁϥϯ ⲉⲣϣⲓϣⲓ ⲛⲱⲟⲩ ⲉ̀ⲃⲟⲗ:</w:t>
            </w:r>
          </w:p>
          <w:p w:rsidR="00646A59" w:rsidRDefault="00646A59" w:rsidP="00646A59">
            <w:pPr>
              <w:pStyle w:val="CopticHangingVerse"/>
            </w:pPr>
            <w:r>
              <w:t>ⲉⲑⲣⲟⲩϩⲓⲱⲓϣ ϧⲉⲛ ⲡⲓⲕⲟⲥⲙⲟⲥ.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For He has chosen them,</w:t>
            </w:r>
          </w:p>
          <w:p w:rsidR="00646A59" w:rsidRDefault="00646A59" w:rsidP="00646A59">
            <w:pPr>
              <w:pStyle w:val="EngHang"/>
            </w:pPr>
            <w:r>
              <w:t>And filled them with all understanding.</w:t>
            </w:r>
          </w:p>
          <w:p w:rsidR="00646A59" w:rsidRDefault="00646A59" w:rsidP="00646A59">
            <w:pPr>
              <w:pStyle w:val="EngHang"/>
            </w:pPr>
            <w:r>
              <w:t>He send them, commanding,</w:t>
            </w:r>
          </w:p>
          <w:p w:rsidR="00646A59" w:rsidRDefault="00646A59" w:rsidP="00646A59">
            <w:pPr>
              <w:pStyle w:val="EngHangEnd"/>
            </w:pPr>
            <w:r>
              <w:t>“Go to all regions.”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Ⲅⲉ ⲁⲣ ⲛ̀ⲑⲟϥ ⲁϥⲥⲱⲧⲡ ⲙ̀ⲙⲟⲱⲟⲩ:</w:t>
            </w:r>
          </w:p>
          <w:p w:rsidR="00646A59" w:rsidRDefault="00646A59" w:rsidP="00646A59">
            <w:pPr>
              <w:pStyle w:val="CopticVersemulti-line"/>
            </w:pPr>
            <w:r>
              <w:t>ⲁϥⲙⲁϩⲱⲟⲩ ⲉ̀ⲃⲟⲗ ϧⲉⲛ ⲕⲁϯ ⲛⲓⲃⲉⲛ:</w:t>
            </w:r>
          </w:p>
          <w:p w:rsidR="00646A59" w:rsidRDefault="00646A59" w:rsidP="00646A59">
            <w:pPr>
              <w:pStyle w:val="CopticVersemulti-line"/>
            </w:pPr>
            <w:r>
              <w:t>ⲁϥⲟⲩⲟⲣⲡⲟⲩ ⲁϥϩⲟⲛϩⲉⲛ ⲛⲱⲟⲩ:</w:t>
            </w:r>
          </w:p>
          <w:p w:rsidR="00646A59" w:rsidRDefault="00646A59" w:rsidP="00646A59">
            <w:pPr>
              <w:pStyle w:val="CopticHangingVerse"/>
            </w:pPr>
            <w:r>
              <w:t>ϫⲉ ⲙⲁϣⲉⲛⲱⲧⲉⲛ ϧⲉⲛ ⲙⲁⲓ ⲛⲓⲃⲉⲛ.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 xml:space="preserve">David taught </w:t>
            </w:r>
          </w:p>
          <w:p w:rsidR="00646A59" w:rsidRDefault="00646A59" w:rsidP="00646A59">
            <w:pPr>
              <w:pStyle w:val="EngHang"/>
            </w:pPr>
            <w:r>
              <w:t>Testifying in his book:</w:t>
            </w:r>
          </w:p>
          <w:p w:rsidR="00646A59" w:rsidRDefault="00646A59" w:rsidP="00646A59">
            <w:pPr>
              <w:pStyle w:val="EngHang"/>
            </w:pPr>
            <w:r>
              <w:t>“The Lord gives strength</w:t>
            </w:r>
          </w:p>
          <w:p w:rsidR="00646A59" w:rsidRDefault="00646A59" w:rsidP="00646A59">
            <w:pPr>
              <w:pStyle w:val="EngHangEnd"/>
            </w:pPr>
            <w:r>
              <w:t>To those who preach His Name.”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Ⲇⲁⲩⲓⲇ ⲁϥⲧⲁⲙⲟⲛ ϧⲉⲛ ⲡⲉϥϫⲱⲙ:</w:t>
            </w:r>
          </w:p>
          <w:p w:rsidR="00646A59" w:rsidRDefault="00646A59" w:rsidP="00646A59">
            <w:pPr>
              <w:pStyle w:val="CopticVersemulti-line"/>
            </w:pPr>
            <w:r>
              <w:t>ⲛⲉϥⲙⲉⲧⲙⲉⲑⲣⲉⲩ ⲁϥϯ ⲛⲁⲛ:</w:t>
            </w:r>
          </w:p>
          <w:p w:rsidR="00646A59" w:rsidRDefault="00646A59" w:rsidP="00646A59">
            <w:pPr>
              <w:pStyle w:val="CopticVersemulti-line"/>
            </w:pPr>
            <w:r>
              <w:t>ϫⲉ Ⲡⲟ̄ⲥ̄ ⲉϥⲉ̀ϯ ⲛ̀ⲟⲩϫⲟⲙ:</w:t>
            </w:r>
          </w:p>
          <w:p w:rsidR="00646A59" w:rsidRDefault="00646A59" w:rsidP="00646A59">
            <w:pPr>
              <w:pStyle w:val="CopticHangingVerse"/>
            </w:pPr>
            <w:r>
              <w:t>ⲛ̀ⲛⲏⲉⲧϩⲓϣⲉⲛⲛⲟⲩϥⲓ ⲙ̀ⲡⲉϥⲣⲁⲛ.</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Who among the wise</w:t>
            </w:r>
          </w:p>
          <w:p w:rsidR="00646A59" w:rsidRDefault="00646A59" w:rsidP="00646A59">
            <w:pPr>
              <w:pStyle w:val="EngHang"/>
            </w:pPr>
            <w:r>
              <w:t>Have fully explained</w:t>
            </w:r>
          </w:p>
          <w:p w:rsidR="00646A59" w:rsidRDefault="00646A59" w:rsidP="00646A59">
            <w:pPr>
              <w:pStyle w:val="EngHang"/>
            </w:pPr>
            <w:r>
              <w:t>The mystery of your blessedness,</w:t>
            </w:r>
          </w:p>
          <w:p w:rsidR="00646A59" w:rsidRDefault="00646A59" w:rsidP="00646A59">
            <w:pPr>
              <w:pStyle w:val="EngHangEnd"/>
            </w:pPr>
            <w:r>
              <w:t>O my lords and fathers, the Apostles?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Ⲉⲣⲉ ⲛⲓⲙ ϧⲉⲛ ⲛⲓⲥⲟⲫⲟⲥ:</w:t>
            </w:r>
          </w:p>
          <w:p w:rsidR="00646A59" w:rsidRDefault="00646A59" w:rsidP="00646A59">
            <w:pPr>
              <w:pStyle w:val="CopticVersemulti-line"/>
            </w:pPr>
            <w:r>
              <w:t>ⲛⲏⲉⲣⲙⲏⲛⲉⲩⲧⲏⲥ ⲕⲁⲗⲱⲥ:</w:t>
            </w:r>
          </w:p>
          <w:p w:rsidR="00646A59" w:rsidRDefault="00646A59" w:rsidP="00646A59">
            <w:pPr>
              <w:pStyle w:val="CopticVersemulti-line"/>
            </w:pPr>
            <w:r>
              <w:t>ⲛⲁⲥⲁϫⲓ ⲛ̀ⲛⲉⲧⲉⲛⲙⲁⲕⲁⲣⲓⲥⲙⲟⲥ:</w:t>
            </w:r>
          </w:p>
          <w:p w:rsidR="00646A59" w:rsidRDefault="00646A59" w:rsidP="00646A59">
            <w:pPr>
              <w:pStyle w:val="CopticHangingVerse"/>
            </w:pPr>
            <w:r>
              <w:t>ⲛⲁϭⲟⲓⲥ ⲛ̀ⲓⲟϯ ⲛ̀ⲁ̀ⲡⲟⲥⲧⲟⲗⲟⲥ.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Truly the Lord spoke in truth,</w:t>
            </w:r>
          </w:p>
          <w:p w:rsidR="00646A59" w:rsidRDefault="00646A59" w:rsidP="00646A59">
            <w:pPr>
              <w:pStyle w:val="EngHang"/>
            </w:pPr>
            <w:r>
              <w:t>When He promised,</w:t>
            </w:r>
          </w:p>
          <w:p w:rsidR="00646A59" w:rsidRDefault="00646A59" w:rsidP="00646A59">
            <w:pPr>
              <w:pStyle w:val="EngHang"/>
            </w:pPr>
            <w:r>
              <w:t>“O you who endured with me</w:t>
            </w:r>
          </w:p>
          <w:p w:rsidR="00646A59" w:rsidRDefault="00646A59" w:rsidP="00646A59">
            <w:pPr>
              <w:pStyle w:val="EngHangEnd"/>
            </w:pPr>
            <w:r>
              <w:t>In my tribulations,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Ⲍⲉ ⲟⲛⲧⲱⲥ ⲁϥⲥⲁϫⲓ ϧⲉⲛ ⲟⲩⲙⲉⲑⲙⲏⲓ:</w:t>
            </w:r>
          </w:p>
          <w:p w:rsidR="00646A59" w:rsidRDefault="00646A59" w:rsidP="00646A59">
            <w:pPr>
              <w:pStyle w:val="CopticVersemulti-line"/>
            </w:pPr>
            <w:r>
              <w:t>ⲁϥⲱϣ ⲛⲱⲧⲉⲛ ⲛ̀ϫⲉ Ⲡϭⲟⲓⲥ ⲉϥϫⲱ ⲙ̀ⲙⲟⲥ:</w:t>
            </w:r>
          </w:p>
          <w:p w:rsidR="00646A59" w:rsidRDefault="00646A59" w:rsidP="00646A59">
            <w:pPr>
              <w:pStyle w:val="CopticVersemulti-line"/>
            </w:pPr>
            <w:r>
              <w:t>ϫⲉ ⲛⲏⲉⲧⲉⲣϩⲩⲡⲟⲙⲟⲛⲓⲛ ⲛⲉⲙⲏⲓ:</w:t>
            </w:r>
          </w:p>
          <w:p w:rsidR="00646A59" w:rsidRDefault="00646A59" w:rsidP="00646A59">
            <w:pPr>
              <w:pStyle w:val="CopticHangingVerse"/>
            </w:pPr>
            <w:r>
              <w:t>ⲛ̀ϩ̀ⲣⲏⲓ ϧⲉⲛ ⲛⲁⲡⲓⲣⲁⲥⲙⲟⲥ.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Behold, I surely establish</w:t>
            </w:r>
          </w:p>
          <w:p w:rsidR="00646A59" w:rsidRDefault="00646A59" w:rsidP="00646A59">
            <w:pPr>
              <w:pStyle w:val="EngHang"/>
            </w:pPr>
            <w:r>
              <w:t>A covenant with you,</w:t>
            </w:r>
          </w:p>
          <w:p w:rsidR="00646A59" w:rsidRDefault="00646A59" w:rsidP="00646A59">
            <w:pPr>
              <w:pStyle w:val="EngHang"/>
            </w:pPr>
            <w:r>
              <w:t>You will sit</w:t>
            </w:r>
          </w:p>
          <w:p w:rsidR="00646A59" w:rsidRDefault="00646A59" w:rsidP="00646A59">
            <w:pPr>
              <w:pStyle w:val="EngHangEnd"/>
            </w:pPr>
            <w:r>
              <w:t>In My Kingdom.</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Ⲏⲡⲡⲉ ⲁ̀ⲛⲟⲕ ϯⲥⲉⲙⲛⲓ ⲛⲉⲙⲱⲧⲉⲛ:</w:t>
            </w:r>
          </w:p>
          <w:p w:rsidR="00646A59" w:rsidRDefault="00646A59" w:rsidP="00646A59">
            <w:pPr>
              <w:pStyle w:val="CopticVersemulti-line"/>
            </w:pPr>
            <w:r>
              <w:t>ⲛ̀ⲟⲩⲇⲓⲁ̀ⲑⲏⲕⲏ ϧⲉⲛ ⲟⲩⲧⲁϫⲣⲟ:</w:t>
            </w:r>
          </w:p>
          <w:p w:rsidR="00646A59" w:rsidRDefault="00646A59" w:rsidP="00646A59">
            <w:pPr>
              <w:pStyle w:val="CopticVersemulti-line"/>
            </w:pPr>
            <w:r>
              <w:t>ϫⲉ ⲧⲉⲧⲉⲛⲛⲁϩⲉⲙⲥⲓ ⲛ̀ⲑⲱⲧⲉⲙ:</w:t>
            </w:r>
          </w:p>
          <w:p w:rsidR="00646A59" w:rsidRDefault="00646A59" w:rsidP="00646A59">
            <w:pPr>
              <w:pStyle w:val="CopticHangingVerse"/>
            </w:pPr>
            <w:r>
              <w:t>ⲛ̀ϩ̀ⲣⲏⲓ ϧⲉⲛ ⲧⲉⲙⲉⲧⲟⲩⲣⲟ.</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you will truly</w:t>
            </w:r>
          </w:p>
          <w:p w:rsidR="00646A59" w:rsidRDefault="00646A59" w:rsidP="00646A59">
            <w:pPr>
              <w:pStyle w:val="EngHang"/>
            </w:pPr>
            <w:r>
              <w:t>Sit upon holy thrones.</w:t>
            </w:r>
          </w:p>
          <w:p w:rsidR="00646A59" w:rsidRDefault="00646A59" w:rsidP="00646A59">
            <w:pPr>
              <w:pStyle w:val="EngHang"/>
            </w:pPr>
            <w:r>
              <w:t>You will judge</w:t>
            </w:r>
          </w:p>
          <w:p w:rsidR="00646A59" w:rsidRDefault="00646A59" w:rsidP="00646A59">
            <w:pPr>
              <w:pStyle w:val="EngHangEnd"/>
            </w:pPr>
            <w:r>
              <w:t>All generations.”</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Ⲑⲣⲟⲛⲟⲥ ⲙⲙⲏⲓ ⲉ̄ⲟ̄ⲩ̄:</w:t>
            </w:r>
          </w:p>
          <w:p w:rsidR="00646A59" w:rsidRDefault="00646A59" w:rsidP="00646A59">
            <w:pPr>
              <w:pStyle w:val="CopticVersemulti-line"/>
            </w:pPr>
            <w:r>
              <w:t>ⲉⲣⲉⲧⲉⲛⲉ̀ϩⲉⲙⲥⲓ ⲉ̀ϩ̀ⲣⲏⲓ ⲉ̀ϫⲱⲟⲩ:</w:t>
            </w:r>
          </w:p>
          <w:p w:rsidR="00646A59" w:rsidRDefault="00646A59" w:rsidP="00646A59">
            <w:pPr>
              <w:pStyle w:val="CopticVersemulti-line"/>
            </w:pPr>
            <w:r>
              <w:t>ⲟⲩⲟϩ ⲉⲣⲉⲧⲉⲛⲉ̀ϯϩⲁⲡ:</w:t>
            </w:r>
          </w:p>
          <w:p w:rsidR="00646A59" w:rsidRPr="005130A7" w:rsidRDefault="00646A59" w:rsidP="00646A59">
            <w:pPr>
              <w:pStyle w:val="CopticHangingVerse"/>
            </w:pPr>
            <w:r>
              <w:t>ⲛ̀ⲛⲓⲣⲱⲙⲓ ⲛ̀ⲧⲉ ⲛⲓϫⲱⲟⲩ.</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From the East to the West</w:t>
            </w:r>
          </w:p>
          <w:p w:rsidR="00646A59" w:rsidRDefault="00646A59" w:rsidP="00646A59">
            <w:pPr>
              <w:pStyle w:val="EngHang"/>
            </w:pPr>
            <w:r>
              <w:t>And the North to the South,</w:t>
            </w:r>
          </w:p>
          <w:p w:rsidR="00646A59" w:rsidRDefault="00646A59" w:rsidP="00646A59">
            <w:pPr>
              <w:pStyle w:val="EngHang"/>
            </w:pPr>
            <w:r>
              <w:t>Confirm the elect,</w:t>
            </w:r>
          </w:p>
          <w:p w:rsidR="00646A59" w:rsidRDefault="00646A59" w:rsidP="00646A59">
            <w:pPr>
              <w:pStyle w:val="EngHangEnd"/>
            </w:pPr>
            <w:r>
              <w:t>And restore the impious.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Ⲓⲥϫⲉⲛ ⲛⲓⲙⲁⲛ̀ϣⲁⲓ ϣⲁ ⲛⲓⲙⲁⲛ̀ϩⲱⲧⲡ:</w:t>
            </w:r>
          </w:p>
          <w:p w:rsidR="00646A59" w:rsidRDefault="00646A59" w:rsidP="00646A59">
            <w:pPr>
              <w:pStyle w:val="CopticVersemulti-line"/>
            </w:pPr>
            <w:r>
              <w:t>ⲛⲉⲙ ⲓⲥϫⲉⲛ ⲡ̀ⲉⲙϩⲓⲧ ϣⲁ ⲫ̀ⲣⲏⲥ:</w:t>
            </w:r>
          </w:p>
          <w:p w:rsidR="00646A59" w:rsidRDefault="00646A59" w:rsidP="00646A59">
            <w:pPr>
              <w:pStyle w:val="CopticVersemulti-line"/>
            </w:pPr>
            <w:r>
              <w:t>ⲙⲁⲧⲁϫⲣⲟ ⲛ̀ⲛⲏⲉⲧⲥⲱⲧⲡ:</w:t>
            </w:r>
          </w:p>
          <w:p w:rsidR="00646A59" w:rsidRPr="005130A7" w:rsidRDefault="00646A59" w:rsidP="00646A59">
            <w:pPr>
              <w:pStyle w:val="CopticHangingVerse"/>
            </w:pPr>
            <w:r>
              <w:t>ⲙⲁⲧⲁⲥⲑⲟ ⲛ̀ⲛⲓⲁ̀ⲥⲉⲃⲏⲥ.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 Lord is the Messiah.</w:t>
            </w:r>
          </w:p>
          <w:p w:rsidR="00646A59" w:rsidRDefault="00646A59" w:rsidP="00646A59">
            <w:pPr>
              <w:pStyle w:val="EngHang"/>
            </w:pPr>
            <w:r>
              <w:t>He has chosen His Apostles:</w:t>
            </w:r>
          </w:p>
          <w:p w:rsidR="00646A59" w:rsidRDefault="00646A59" w:rsidP="00646A59">
            <w:pPr>
              <w:pStyle w:val="EngHang"/>
            </w:pPr>
            <w:r>
              <w:t>Peter and Andrew,</w:t>
            </w:r>
          </w:p>
          <w:p w:rsidR="00646A59" w:rsidRDefault="00646A59" w:rsidP="00646A59">
            <w:pPr>
              <w:pStyle w:val="EngHangEnd"/>
            </w:pPr>
            <w:r>
              <w:t>John and James,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Ⲕⲩⲣⲓⲟⲥ ⲡⲉ Ⲙⲁⲥⲓⲁⲥ:</w:t>
            </w:r>
          </w:p>
          <w:p w:rsidR="00646A59" w:rsidRDefault="00646A59" w:rsidP="00646A59">
            <w:pPr>
              <w:pStyle w:val="CopticVersemulti-line"/>
            </w:pPr>
            <w:r>
              <w:t>ⲁϥⲥⲱⲧⲡ ⲛ̀ⲛⲉϥⲁ̀ⲡⲟⲥⲧⲟⲗⲟⲥ:</w:t>
            </w:r>
          </w:p>
          <w:p w:rsidR="00646A59" w:rsidRDefault="00646A59" w:rsidP="00646A59">
            <w:pPr>
              <w:pStyle w:val="CopticVersemulti-line"/>
            </w:pPr>
            <w:r>
              <w:t>ⲉ̀ⲧⲉ Ⲡⲉⲧⲣⲟⲥ ⲛⲉⲙ Ⲁⲛⲇⲣⲉⲁⲥ:</w:t>
            </w:r>
          </w:p>
          <w:p w:rsidR="00646A59" w:rsidRPr="005130A7" w:rsidRDefault="00646A59" w:rsidP="00646A59">
            <w:pPr>
              <w:pStyle w:val="CopticHangingVerse"/>
            </w:pPr>
            <w:r>
              <w:t>Ⲓⲱⲁⲛⲛⲏⲥ ⲛⲉⲙ Ⲓⲁⲕⲱⲃⲟⲥ.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Philip and Matthew,</w:t>
            </w:r>
          </w:p>
          <w:p w:rsidR="00646A59" w:rsidRDefault="00646A59" w:rsidP="00646A59">
            <w:pPr>
              <w:pStyle w:val="EngHang"/>
            </w:pPr>
            <w:r>
              <w:t>Bartholomew and Thomas,</w:t>
            </w:r>
          </w:p>
          <w:p w:rsidR="00646A59" w:rsidRDefault="00646A59" w:rsidP="00646A59">
            <w:pPr>
              <w:pStyle w:val="EngHang"/>
            </w:pPr>
            <w:r>
              <w:t>James the Son of Alphaeus,</w:t>
            </w:r>
          </w:p>
          <w:p w:rsidR="00646A59" w:rsidRDefault="00646A59" w:rsidP="00646A59">
            <w:pPr>
              <w:pStyle w:val="EngHangEnd"/>
            </w:pPr>
            <w:r>
              <w:t>And Simon the Canaanite.</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Ⲗⲟⲓⲡⲟⲛ Ⲫⲓⲗⲓⲡⲡⲟⲥ ⲛⲉⲙ Ⲙⲁⲧⲑⲉⲟⲥ:</w:t>
            </w:r>
          </w:p>
          <w:p w:rsidR="00646A59" w:rsidRDefault="00646A59" w:rsidP="00646A59">
            <w:pPr>
              <w:pStyle w:val="CopticVersemulti-line"/>
            </w:pPr>
            <w:r>
              <w:t>Ⲃⲁⲣⲑⲟⲗⲟⲙⲉⲟⲥ ⲛⲉⲙ Ⲑⲱⲙⲁⲥ:</w:t>
            </w:r>
          </w:p>
          <w:p w:rsidR="00646A59" w:rsidRDefault="00646A59" w:rsidP="00646A59">
            <w:pPr>
              <w:pStyle w:val="CopticVersemulti-line"/>
            </w:pPr>
            <w:r>
              <w:t>Ⲓⲁⲕⲱⲃⲟⲥ ⲛ̀ⲧⲉ Ⲁⲗⲫⲉⲟⲥ:</w:t>
            </w:r>
          </w:p>
          <w:p w:rsidR="00646A59" w:rsidRPr="005130A7" w:rsidRDefault="00646A59" w:rsidP="00646A59">
            <w:pPr>
              <w:pStyle w:val="CopticHangingVerse"/>
            </w:pPr>
            <w:r>
              <w:t>ⲛⲉⲙ Ⲥⲓⲙⲱⲛ ⲡⲓⲕⲁⲛⲁⲛⲉⲟⲥ.</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Matthias was chosen</w:t>
            </w:r>
          </w:p>
          <w:p w:rsidR="00646A59" w:rsidRDefault="00646A59" w:rsidP="00646A59">
            <w:pPr>
              <w:pStyle w:val="EngHang"/>
            </w:pPr>
            <w:r>
              <w:t>Instead of Judas,</w:t>
            </w:r>
          </w:p>
          <w:p w:rsidR="00646A59" w:rsidRDefault="00646A59" w:rsidP="00646A59">
            <w:pPr>
              <w:pStyle w:val="EngHang"/>
            </w:pPr>
            <w:r>
              <w:t>And was numbered with the rest,</w:t>
            </w:r>
          </w:p>
          <w:p w:rsidR="00646A59" w:rsidRDefault="00646A59" w:rsidP="00646A59">
            <w:pPr>
              <w:pStyle w:val="EngHangEnd"/>
            </w:pPr>
            <w:r>
              <w:t>Who followed the Master.</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Ⲙⲁⲧⲑⲓⲁⲥ ⲫⲏⲉⲧⲁϥϣⲱⲡⲓ:</w:t>
            </w:r>
          </w:p>
          <w:p w:rsidR="00646A59" w:rsidRDefault="00646A59" w:rsidP="00646A59">
            <w:pPr>
              <w:pStyle w:val="CopticVersemulti-line"/>
            </w:pPr>
            <w:r>
              <w:t>ⲛ̀ⲧ̀ϣⲉⲃⲓⲱ ⲛ̀Ⲓⲟⲩⲇⲁⲥ:</w:t>
            </w:r>
          </w:p>
          <w:p w:rsidR="00646A59" w:rsidRDefault="00646A59" w:rsidP="00646A59">
            <w:pPr>
              <w:pStyle w:val="CopticVersemulti-line"/>
            </w:pPr>
            <w:r>
              <w:t>ⲛⲉⲙ ⲡ̀ϫⲱⲕ ⲉ̀ⲃⲟⲗ ⲛⲉⲙ ⲡ̀ⲥⲉⲡⲓ:</w:t>
            </w:r>
          </w:p>
          <w:p w:rsidR="00646A59" w:rsidRPr="005130A7" w:rsidRDefault="00646A59" w:rsidP="00646A59">
            <w:pPr>
              <w:pStyle w:val="CopticHangingVerse"/>
            </w:pPr>
            <w:r>
              <w:t>ⲛⲏⲉⲧⲁⲩⲙⲟϣⲓ ⲛ̀ⲥⲁ ⲇⲉⲥⲡⲟⲧⲁ.</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These Christ, Immanuel,</w:t>
            </w:r>
          </w:p>
          <w:p w:rsidR="00646A59" w:rsidRDefault="00646A59" w:rsidP="00646A59">
            <w:pPr>
              <w:pStyle w:val="EngHang"/>
            </w:pPr>
            <w:r>
              <w:t>Has chosen and commanded,</w:t>
            </w:r>
          </w:p>
          <w:p w:rsidR="00646A59" w:rsidRDefault="00646A59" w:rsidP="00646A59">
            <w:pPr>
              <w:pStyle w:val="EngHang"/>
            </w:pPr>
            <w:r>
              <w:t>“go to the sheep,</w:t>
            </w:r>
          </w:p>
          <w:p w:rsidR="00646A59" w:rsidRDefault="00646A59" w:rsidP="00646A59">
            <w:pPr>
              <w:pStyle w:val="EngHangEnd"/>
            </w:pPr>
            <w:r>
              <w:t>The lost of Israel.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Ⲛⲁⲓ ⲁϥⲥⲟⲧⲡⲟⲩ ⲁϥϩⲟⲛϩⲉⲛ ⲛⲱⲟⲩ:</w:t>
            </w:r>
          </w:p>
          <w:p w:rsidR="00646A59" w:rsidRDefault="00646A59" w:rsidP="00646A59">
            <w:pPr>
              <w:pStyle w:val="CopticVersemulti-line"/>
            </w:pPr>
            <w:r>
              <w:t>ⲛ̀ϫⲉ Ⲡⲭ̄ⲥ̄ Ⲉⲙⲙⲁⲛⲟⲩⲏⲗ:</w:t>
            </w:r>
          </w:p>
          <w:p w:rsidR="00646A59" w:rsidRDefault="00646A59" w:rsidP="00646A59">
            <w:pPr>
              <w:pStyle w:val="CopticVersemulti-line"/>
            </w:pPr>
            <w:r>
              <w:t>ϫⲉ ⲙⲁϣⲉⲛⲱⲧⲉⲛ ϩⲁ ⲛⲓⲉ̀ⲥⲱⲟⲩ:</w:t>
            </w:r>
          </w:p>
          <w:p w:rsidR="00646A59" w:rsidRPr="005130A7" w:rsidRDefault="00646A59" w:rsidP="00646A59">
            <w:pPr>
              <w:pStyle w:val="CopticHangingVerse"/>
            </w:pPr>
            <w:r>
              <w:t>ⲛⲏⲉⲧⲥⲱⲣⲉⲙ ϧⲉⲛ Ⲡⲓⲥ̀ⲣⲁⲏⲗ.</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Adorn them with the adornment</w:t>
            </w:r>
          </w:p>
          <w:p w:rsidR="00646A59" w:rsidRDefault="00646A59" w:rsidP="00646A59">
            <w:pPr>
              <w:pStyle w:val="EngHang"/>
            </w:pPr>
            <w:r>
              <w:t>Of Holy Baptism,</w:t>
            </w:r>
          </w:p>
          <w:p w:rsidR="00646A59" w:rsidRDefault="00646A59" w:rsidP="00646A59">
            <w:pPr>
              <w:pStyle w:val="EngHang"/>
            </w:pPr>
            <w:r>
              <w:t>In the Name of God the Father,</w:t>
            </w:r>
          </w:p>
          <w:p w:rsidR="00646A59" w:rsidRDefault="00646A59" w:rsidP="00646A59">
            <w:pPr>
              <w:pStyle w:val="EngHangEnd"/>
            </w:pPr>
            <w:r>
              <w:t>The Son, and the Holy Spirit.</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Ⲝⲉⲗⲥⲱⲗⲟⲩ ϧⲉⲛ ⲟⲩⲙⲉⲧⲗⲁⲙⲡ̀ⲣⲟⲥ:</w:t>
            </w:r>
          </w:p>
          <w:p w:rsidR="00646A59" w:rsidRDefault="00646A59" w:rsidP="00646A59">
            <w:pPr>
              <w:pStyle w:val="CopticVersemulti-line"/>
            </w:pPr>
            <w:r>
              <w:t>ⲛ̀ⲧⲉ ⲡⲓⲱⲙⲥ ⲉ̄ⲑ̄ⲩ̄:</w:t>
            </w:r>
          </w:p>
          <w:p w:rsidR="00646A59" w:rsidRDefault="00646A59" w:rsidP="00646A59">
            <w:pPr>
              <w:pStyle w:val="CopticVersemulti-line"/>
            </w:pPr>
            <w:r>
              <w:t>ⲉⲛ ⲟⲛⲟⲙⲁⲧⲓ ⲧⲟⲩ Ⲑⲉⲟⲩ Ⲡⲁⲧⲣⲟⲥ:</w:t>
            </w:r>
          </w:p>
          <w:p w:rsidR="00646A59" w:rsidRPr="005130A7" w:rsidRDefault="00646A59" w:rsidP="00646A59">
            <w:pPr>
              <w:pStyle w:val="CopticHangingVerse"/>
            </w:pPr>
            <w:r>
              <w:t>ⲛⲉⲙ Ⲡϣⲏⲣⲓ ⲛⲉⲙ Ⲡⲓⲡⲛⲉⲩⲙⲁ ⲉ̄ⲑ̄ⲩ̄.</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Heal the sick,</w:t>
            </w:r>
          </w:p>
          <w:p w:rsidR="00646A59" w:rsidRDefault="00646A59" w:rsidP="00646A59">
            <w:pPr>
              <w:pStyle w:val="EngHang"/>
            </w:pPr>
            <w:r>
              <w:t>Cast out demons,</w:t>
            </w:r>
          </w:p>
          <w:p w:rsidR="00646A59" w:rsidRDefault="00646A59" w:rsidP="00646A59">
            <w:pPr>
              <w:pStyle w:val="EngHang"/>
            </w:pPr>
            <w:r>
              <w:t>Remedy illnesses,</w:t>
            </w:r>
          </w:p>
          <w:p w:rsidR="00646A59" w:rsidRDefault="00646A59" w:rsidP="00646A59">
            <w:pPr>
              <w:pStyle w:val="EngHangEnd"/>
            </w:pPr>
            <w:r>
              <w:t>In perfect strength.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Ⲟⲩⲟϩ ⲙⲁⲧⲁⲗϭⲟ ⲛ̀ⲛⲏⲉⲧϣⲱⲛⲓ:</w:t>
            </w:r>
          </w:p>
          <w:p w:rsidR="00646A59" w:rsidRDefault="00646A59" w:rsidP="00646A59">
            <w:pPr>
              <w:pStyle w:val="CopticVersemulti-line"/>
            </w:pPr>
            <w:r>
              <w:t>ⲛⲓⲇⲉⲙⲱⲛ ϩⲓⲧⲟⲩ ⲉ̀ⲃⲟⲗ:</w:t>
            </w:r>
          </w:p>
          <w:p w:rsidR="00646A59" w:rsidRDefault="00646A59" w:rsidP="00646A59">
            <w:pPr>
              <w:pStyle w:val="CopticVersemulti-line"/>
            </w:pPr>
            <w:r>
              <w:t>ⲁ̀ⲣⲓⲫⲁϧⲣⲓ ⲛ̀ⲛⲓⲓⲁⲃⲓ:</w:t>
            </w:r>
          </w:p>
          <w:p w:rsidR="00646A59" w:rsidRPr="005130A7" w:rsidRDefault="00646A59" w:rsidP="00646A59">
            <w:pPr>
              <w:pStyle w:val="CopticHangingVerse"/>
            </w:pPr>
            <w:r>
              <w:t>ϧⲉⲛ ⲟⲩϫⲟⲙ ⲉⲥϫⲏⲕ ⲉ̀ⲃⲟⲗ.</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I shall give you with power,</w:t>
            </w:r>
          </w:p>
          <w:p w:rsidR="00646A59" w:rsidRDefault="00646A59" w:rsidP="00646A59">
            <w:pPr>
              <w:pStyle w:val="EngHang"/>
            </w:pPr>
            <w:r>
              <w:t>The eternal authority,</w:t>
            </w:r>
          </w:p>
          <w:p w:rsidR="00646A59" w:rsidRDefault="00646A59" w:rsidP="00646A59">
            <w:pPr>
              <w:pStyle w:val="EngHang"/>
            </w:pPr>
            <w:r>
              <w:t>In heaven and on earth,</w:t>
            </w:r>
          </w:p>
          <w:p w:rsidR="00646A59" w:rsidRDefault="00646A59" w:rsidP="00646A59">
            <w:pPr>
              <w:pStyle w:val="EngHangEnd"/>
            </w:pPr>
            <w:r>
              <w:t>To loose and to bind.</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Ⲡⲓⲉⲣϣⲓϣⲓ ⲉⲑⲙⲏⲛ ⲉ̀ⲃⲟⲗ:</w:t>
            </w:r>
          </w:p>
          <w:p w:rsidR="00646A59" w:rsidRDefault="00646A59" w:rsidP="00646A59">
            <w:pPr>
              <w:pStyle w:val="CopticVersemulti-line"/>
            </w:pPr>
            <w:r>
              <w:t>ϧⲉⲛ ⲧ̀ⲫⲉ ⲛⲉⲙ ϩⲓϫⲉⲛ ⲡⲓⲕⲁϩⲓ:</w:t>
            </w:r>
          </w:p>
          <w:p w:rsidR="00646A59" w:rsidRDefault="00646A59" w:rsidP="00646A59">
            <w:pPr>
              <w:pStyle w:val="CopticVersemulti-line"/>
            </w:pPr>
            <w:r>
              <w:t>ⲉ̀ⲧⲉ ⲡⲓⲥⲱⲛϩ ⲛⲉⲙ ⲡⲓⲃⲱⲗ ⲉ̀ⲃⲟⲗ:</w:t>
            </w:r>
          </w:p>
          <w:p w:rsidR="00646A59" w:rsidRPr="005130A7" w:rsidRDefault="00646A59" w:rsidP="00646A59">
            <w:pPr>
              <w:pStyle w:val="CopticHangingVerse"/>
            </w:pPr>
            <w:r>
              <w:t>ϯⲛⲁⲧⲏⲓϥ ⲛⲱⲧⲉⲛ ϧⲉⲛ ⲟⲩⲁ̀ⲙⲁϩⲓ.</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Incline your ears strongly,</w:t>
            </w:r>
          </w:p>
          <w:p w:rsidR="00646A59" w:rsidRDefault="00646A59" w:rsidP="00646A59">
            <w:pPr>
              <w:pStyle w:val="EngHang"/>
            </w:pPr>
            <w:r>
              <w:t>To these meek men,</w:t>
            </w:r>
          </w:p>
          <w:p w:rsidR="00646A59" w:rsidRDefault="00646A59" w:rsidP="00646A59">
            <w:pPr>
              <w:pStyle w:val="EngHang"/>
            </w:pPr>
            <w:r>
              <w:t>Whom the King has granted,</w:t>
            </w:r>
          </w:p>
          <w:p w:rsidR="00646A59" w:rsidRDefault="00646A59" w:rsidP="00646A59">
            <w:pPr>
              <w:pStyle w:val="EngHangEnd"/>
            </w:pPr>
            <w:r>
              <w:t>To judge in retribution.</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Ⲣⲉⲕ ⲡⲉⲧⲉⲛⲙⲁϣϫ ϧⲉⲛ ⲟⲩⲧⲁϫⲣⲟ:</w:t>
            </w:r>
          </w:p>
          <w:p w:rsidR="00646A59" w:rsidRDefault="00646A59" w:rsidP="00646A59">
            <w:pPr>
              <w:pStyle w:val="CopticVersemulti-line"/>
            </w:pPr>
            <w:r>
              <w:t>ⲛ̀ⲛⲓⲣⲱⲙⲓ ⲛ̀ⲁⲥⲑⲉⲛⲏⲥ:</w:t>
            </w:r>
          </w:p>
          <w:p w:rsidR="00646A59" w:rsidRDefault="00646A59" w:rsidP="00646A59">
            <w:pPr>
              <w:pStyle w:val="CopticVersemulti-line"/>
            </w:pPr>
            <w:r>
              <w:t>ⲉ̀ⲧⲁϥⲉⲣϩ̀ⲙⲟⲧ ⲛⲱⲟⲩ ⲛ̀ϫⲉ ⲡ̀ⲟⲩⲣⲟ:</w:t>
            </w:r>
          </w:p>
          <w:p w:rsidR="00646A59" w:rsidRPr="005130A7" w:rsidRDefault="00646A59" w:rsidP="00646A59">
            <w:pPr>
              <w:pStyle w:val="CopticHangingVerse"/>
            </w:pPr>
            <w:r>
              <w:t>ⲉⲑⲣⲟⲩϯϩⲁⲡ ϧⲉⲛ ϯⲕ̀ⲣⲓⲥⲓⲥ.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Listen, for their voices went out</w:t>
            </w:r>
          </w:p>
          <w:p w:rsidR="00646A59" w:rsidRDefault="00646A59" w:rsidP="00646A59">
            <w:pPr>
              <w:pStyle w:val="EngHang"/>
            </w:pPr>
            <w:r>
              <w:t>Into all the world,</w:t>
            </w:r>
          </w:p>
          <w:p w:rsidR="00646A59" w:rsidRDefault="00646A59" w:rsidP="00646A59">
            <w:pPr>
              <w:pStyle w:val="EngHang"/>
            </w:pPr>
            <w:r>
              <w:t>And their words have reached</w:t>
            </w:r>
          </w:p>
          <w:p w:rsidR="00646A59" w:rsidRDefault="00646A59" w:rsidP="00646A59">
            <w:pPr>
              <w:pStyle w:val="EngHangEnd"/>
            </w:pPr>
            <w:r>
              <w:t>The hearts of all.</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Ⲥⲱⲧⲉⲙ ϫⲉ ⲁ̀ⲡⲟⲩϧ̀ⲣⲱⲟⲩ ϣⲉⲛⲁϥ:</w:t>
            </w:r>
          </w:p>
          <w:p w:rsidR="00646A59" w:rsidRDefault="00646A59" w:rsidP="00646A59">
            <w:pPr>
              <w:pStyle w:val="CopticVersemulti-line"/>
            </w:pPr>
            <w:r>
              <w:t>ⲉ̀ⲃⲟⲗ ϩⲓϫⲉⲛ ⲡ̀ϩⲟ ⲙ̀ⲡ̀ⲕⲁϩⲓ ⲧⲏⲣϥ:</w:t>
            </w:r>
          </w:p>
          <w:p w:rsidR="00646A59" w:rsidRDefault="00646A59" w:rsidP="00646A59">
            <w:pPr>
              <w:pStyle w:val="CopticVersemulti-line"/>
            </w:pPr>
            <w:r>
              <w:t>ⲟⲩⲟϩ ⲛⲟⲩⲥⲁϫⲓ ⲁⲩⲫⲟϩ:</w:t>
            </w:r>
          </w:p>
          <w:p w:rsidR="00646A59" w:rsidRPr="005130A7" w:rsidRDefault="00646A59" w:rsidP="00646A59">
            <w:pPr>
              <w:pStyle w:val="CopticHangingVerse"/>
            </w:pPr>
            <w:r>
              <w:t>ϧⲉⲛ ⲡ̀ϩⲏⲧ ⲛ̀ⲧⲉ ⲡⲓⲉ̀ⲡ̀ⲧⲏⲣϥ.</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And so our mouths shall not weary</w:t>
            </w:r>
          </w:p>
          <w:p w:rsidR="00646A59" w:rsidRDefault="00646A59" w:rsidP="00646A59">
            <w:pPr>
              <w:pStyle w:val="EngHang"/>
            </w:pPr>
            <w:r>
              <w:t>Of praising you,</w:t>
            </w:r>
          </w:p>
          <w:p w:rsidR="00646A59" w:rsidRDefault="00646A59" w:rsidP="00646A59">
            <w:pPr>
              <w:pStyle w:val="EngHang"/>
            </w:pPr>
            <w:r>
              <w:t>And our tongues will not cease</w:t>
            </w:r>
          </w:p>
          <w:p w:rsidR="00646A59" w:rsidRPr="0078672A" w:rsidRDefault="00646A59" w:rsidP="00646A59">
            <w:pPr>
              <w:pStyle w:val="EngHangEnd"/>
            </w:pPr>
            <w:r>
              <w:t>Magnifying you.</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Ⲧⲟⲧⲉ ⲣⲱⲛ ⲛⲁϧⲓⲥⲓ ⲁⲛ:</w:t>
            </w:r>
          </w:p>
          <w:p w:rsidR="00646A59" w:rsidRDefault="00646A59" w:rsidP="00646A59">
            <w:pPr>
              <w:pStyle w:val="CopticVersemulti-line"/>
            </w:pPr>
            <w:r>
              <w:t>ⲛ̀ⲧⲉⲛⲉⲣⲉⲩⲫⲟⲙⲓⲛ ⲙ̀ⲙⲱⲧⲉⲛ:</w:t>
            </w:r>
          </w:p>
          <w:p w:rsidR="00646A59" w:rsidRDefault="00646A59" w:rsidP="00646A59">
            <w:pPr>
              <w:pStyle w:val="CopticVersemulti-line"/>
            </w:pPr>
            <w:r>
              <w:t>ⲟⲩⲟϩ ⲡⲉⲛⲗⲁⲥ ⲛⲁⲭⲁⲣⲱϥ ⲁⲛ:</w:t>
            </w:r>
          </w:p>
          <w:p w:rsidR="00646A59" w:rsidRPr="005130A7" w:rsidRDefault="00646A59" w:rsidP="00646A59">
            <w:pPr>
              <w:pStyle w:val="CopticHangingVerse"/>
            </w:pPr>
            <w:r>
              <w:t>ⲛ̀ⲧⲉⲛⲉⲣϩⲟⲩⲟ̀ ϭⲓⲥⲓ ⲙ̀ⲙⲱⲧⲉⲛ.</w:t>
            </w:r>
          </w:p>
        </w:tc>
      </w:tr>
      <w:tr w:rsidR="00646A59" w:rsidTr="00654C55">
        <w:trPr>
          <w:cantSplit/>
          <w:jc w:val="center"/>
        </w:trPr>
        <w:tc>
          <w:tcPr>
            <w:tcW w:w="288" w:type="dxa"/>
          </w:tcPr>
          <w:p w:rsidR="00646A59" w:rsidRDefault="00646A59" w:rsidP="00654C55">
            <w:pPr>
              <w:pStyle w:val="CopticCross"/>
            </w:pPr>
            <w:r w:rsidRPr="00FB5ACB">
              <w:t>¿</w:t>
            </w:r>
          </w:p>
        </w:tc>
        <w:tc>
          <w:tcPr>
            <w:tcW w:w="3960" w:type="dxa"/>
          </w:tcPr>
          <w:p w:rsidR="00646A59" w:rsidRDefault="00646A59" w:rsidP="00646A59">
            <w:pPr>
              <w:pStyle w:val="EngHang"/>
            </w:pPr>
            <w:r>
              <w:t>Your names and remembrance</w:t>
            </w:r>
          </w:p>
          <w:p w:rsidR="00646A59" w:rsidRDefault="00646A59" w:rsidP="00646A59">
            <w:pPr>
              <w:pStyle w:val="EngHang"/>
            </w:pPr>
            <w:r>
              <w:t>Is on the lips of the faithful,</w:t>
            </w:r>
          </w:p>
          <w:p w:rsidR="00646A59" w:rsidRDefault="00646A59" w:rsidP="00646A59">
            <w:pPr>
              <w:pStyle w:val="EngHang"/>
            </w:pPr>
            <w:r>
              <w:t>For you saved them from</w:t>
            </w:r>
          </w:p>
          <w:p w:rsidR="00646A59" w:rsidRDefault="00646A59" w:rsidP="00646A59">
            <w:pPr>
              <w:pStyle w:val="EngHangEnd"/>
            </w:pPr>
            <w:r>
              <w:t>The thoughts of the devil.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Ⲩⲥ ⲛⲉⲧⲉⲛⲣⲁⲛ ⲛⲉⲙ ⲛⲉⲧⲉⲛⲉⲣⲫ̀ⲙⲉⲩⲓ̀:</w:t>
            </w:r>
          </w:p>
          <w:p w:rsidR="00646A59" w:rsidRDefault="00646A59" w:rsidP="00646A59">
            <w:pPr>
              <w:pStyle w:val="CopticVersemulti-line"/>
            </w:pPr>
            <w:r>
              <w:t>ⲉⲩⲙⲏⲛ ϧⲉⲛ ⲣⲱⲟⲩ ⲛ̀ⲛⲓⲡⲓⲥⲧⲟⲥ:</w:t>
            </w:r>
          </w:p>
          <w:p w:rsidR="00646A59" w:rsidRDefault="00646A59" w:rsidP="00646A59">
            <w:pPr>
              <w:pStyle w:val="CopticVersemulti-line"/>
            </w:pPr>
            <w:r>
              <w:t>ⲉⲩⲛⲟϩⲉⲙ ⲙ̀ⲙⲱⲟⲩ ⲉ̀ⲃⲟⲗ ϧⲉⲛ ⲛⲓⲙⲉⲩⲓ̀:</w:t>
            </w:r>
          </w:p>
          <w:p w:rsidR="00646A59" w:rsidRPr="005130A7" w:rsidRDefault="00646A59" w:rsidP="00646A59">
            <w:pPr>
              <w:pStyle w:val="CopticHangingVerse"/>
            </w:pPr>
            <w:r>
              <w:t>ⲛ̀ⲧⲉ ⲡⲓⲇⲓⲁ̀ⲃⲟⲗⲟⲥ.</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O Father of compassion,</w:t>
            </w:r>
          </w:p>
          <w:p w:rsidR="00646A59" w:rsidRDefault="00646A59" w:rsidP="00646A59">
            <w:pPr>
              <w:pStyle w:val="EngHang"/>
            </w:pPr>
            <w:r>
              <w:t>Have mercy through their prayers,</w:t>
            </w:r>
          </w:p>
          <w:p w:rsidR="00646A59" w:rsidRDefault="00646A59" w:rsidP="00646A59">
            <w:pPr>
              <w:pStyle w:val="EngHang"/>
            </w:pPr>
            <w:r>
              <w:t>And through Your patience,</w:t>
            </w:r>
          </w:p>
          <w:p w:rsidR="00646A59" w:rsidRDefault="00646A59" w:rsidP="00646A59">
            <w:pPr>
              <w:pStyle w:val="EngHangEnd"/>
            </w:pPr>
            <w:r>
              <w:t>Save us from the snares.</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Ⲫⲓⲱⲧ ⲛ̀ⲧⲉ ⲛⲓⲙⲉⲧϣⲉⲛϩⲏⲧ:</w:t>
            </w:r>
          </w:p>
          <w:p w:rsidR="00646A59" w:rsidRDefault="00646A59" w:rsidP="00646A59">
            <w:pPr>
              <w:pStyle w:val="CopticVersemulti-line"/>
            </w:pPr>
            <w:r>
              <w:t>ⲛⲁⲓ ⲛⲁⲛ ϩⲓⲧⲉⲛ ⲛⲟⲩⲉⲩⲭⲏ:</w:t>
            </w:r>
          </w:p>
          <w:p w:rsidR="00646A59" w:rsidRDefault="00646A59" w:rsidP="00646A59">
            <w:pPr>
              <w:pStyle w:val="CopticVersemulti-line"/>
            </w:pPr>
            <w:r>
              <w:t>ϩⲓⲧⲉⲛ ⲧⲉⲕⲙⲉⲧⲣⲉϥⲱ̀ⲟⲩⲛ̀ϩⲏⲧ:</w:t>
            </w:r>
          </w:p>
          <w:p w:rsidR="00646A59" w:rsidRPr="005130A7" w:rsidRDefault="00646A59" w:rsidP="00646A59">
            <w:pPr>
              <w:pStyle w:val="CopticHangingVerse"/>
            </w:pPr>
            <w:r>
              <w:t>ⲛⲁϩⲙⲉⲛ ⲉ̀ⲃⲟⲗϩⲁ ⲡⲓⲫⲁϣ ⲉⲧⲭⲏ.</w:t>
            </w:r>
          </w:p>
        </w:tc>
      </w:tr>
      <w:tr w:rsidR="00646A59" w:rsidTr="00654C55">
        <w:trPr>
          <w:cantSplit/>
          <w:jc w:val="center"/>
        </w:trPr>
        <w:tc>
          <w:tcPr>
            <w:tcW w:w="288" w:type="dxa"/>
          </w:tcPr>
          <w:p w:rsidR="00646A59" w:rsidRDefault="00646A59" w:rsidP="00654C55">
            <w:pPr>
              <w:pStyle w:val="CopticCross"/>
            </w:pPr>
          </w:p>
        </w:tc>
        <w:tc>
          <w:tcPr>
            <w:tcW w:w="3960" w:type="dxa"/>
          </w:tcPr>
          <w:p w:rsidR="00646A59" w:rsidRDefault="00646A59" w:rsidP="00646A59">
            <w:pPr>
              <w:pStyle w:val="EngHang"/>
            </w:pPr>
            <w:r>
              <w:t>Forgive us our iniquities,</w:t>
            </w:r>
          </w:p>
          <w:p w:rsidR="00646A59" w:rsidRDefault="00646A59" w:rsidP="00646A59">
            <w:pPr>
              <w:pStyle w:val="EngHang"/>
            </w:pPr>
            <w:r>
              <w:t>Through their intercessions,</w:t>
            </w:r>
          </w:p>
          <w:p w:rsidR="00646A59" w:rsidRDefault="00646A59" w:rsidP="00646A59">
            <w:pPr>
              <w:pStyle w:val="EngHang"/>
            </w:pPr>
            <w:r>
              <w:t>O eternal One without beginning,</w:t>
            </w:r>
          </w:p>
          <w:p w:rsidR="00646A59" w:rsidRDefault="00646A59" w:rsidP="00646A59">
            <w:pPr>
              <w:pStyle w:val="EngHangEnd"/>
            </w:pPr>
            <w:r>
              <w:t>Now and forever.</w:t>
            </w:r>
          </w:p>
        </w:tc>
        <w:tc>
          <w:tcPr>
            <w:tcW w:w="288" w:type="dxa"/>
          </w:tcPr>
          <w:p w:rsidR="00646A59" w:rsidRDefault="00646A59" w:rsidP="00654C55"/>
        </w:tc>
        <w:tc>
          <w:tcPr>
            <w:tcW w:w="288" w:type="dxa"/>
          </w:tcPr>
          <w:p w:rsidR="00646A59" w:rsidRDefault="00646A59" w:rsidP="00654C55">
            <w:pPr>
              <w:pStyle w:val="CopticCross"/>
            </w:pPr>
          </w:p>
        </w:tc>
        <w:tc>
          <w:tcPr>
            <w:tcW w:w="3960" w:type="dxa"/>
          </w:tcPr>
          <w:p w:rsidR="00646A59" w:rsidRDefault="00646A59" w:rsidP="00646A59">
            <w:pPr>
              <w:pStyle w:val="CopticVersemulti-line"/>
            </w:pPr>
            <w:r>
              <w:t>Ⲭⲱ ⲛⲁⲛ ⲉ̀ⲃⲟⲗ ⲛ̀ⲛⲉⲛⲁ̀ⲛⲟⲙⲓⲁ̀:</w:t>
            </w:r>
          </w:p>
          <w:p w:rsidR="00646A59" w:rsidRDefault="00646A59" w:rsidP="00646A59">
            <w:pPr>
              <w:pStyle w:val="CopticVersemulti-line"/>
            </w:pPr>
            <w:r>
              <w:t>ⲱ̀ ⲡⲓⲁⲧⲁⲣⲭⲏ ⲡⲓϣⲁ ⲉ̀ⲛⲉϩ:</w:t>
            </w:r>
          </w:p>
          <w:p w:rsidR="00646A59" w:rsidRDefault="00646A59" w:rsidP="00646A59">
            <w:pPr>
              <w:pStyle w:val="CopticVersemulti-line"/>
            </w:pPr>
            <w:r>
              <w:t>ϩⲓⲧⲉⲛ ⲛⲟⲩⲧⲱϣϩ ⲛⲉⲙ ⲛⲟⲩⲡ̀ⲣⲉⲥⲃⲓⲁ̀:</w:t>
            </w:r>
          </w:p>
          <w:p w:rsidR="00646A59" w:rsidRPr="005130A7" w:rsidRDefault="00646A59" w:rsidP="00646A59">
            <w:pPr>
              <w:pStyle w:val="CopticHangingVerse"/>
            </w:pPr>
            <w:r>
              <w:t>ⲓⲥϫⲉⲛ ϯⲛⲟⲩ ⲛⲉⲙ ϣⲁ ⲉ̀ⲛⲉϩ.</w:t>
            </w:r>
          </w:p>
        </w:tc>
      </w:tr>
      <w:tr w:rsidR="00646A59" w:rsidTr="00654C55">
        <w:trPr>
          <w:cantSplit/>
          <w:jc w:val="center"/>
        </w:trPr>
        <w:tc>
          <w:tcPr>
            <w:tcW w:w="288" w:type="dxa"/>
          </w:tcPr>
          <w:p w:rsidR="00646A59" w:rsidRPr="003209AF" w:rsidRDefault="00646A59" w:rsidP="00654C55">
            <w:pPr>
              <w:pStyle w:val="CopticCross"/>
              <w:rPr>
                <w:b/>
              </w:rPr>
            </w:pPr>
            <w:r w:rsidRPr="00FB5ACB">
              <w:t>¿</w:t>
            </w:r>
          </w:p>
        </w:tc>
        <w:tc>
          <w:tcPr>
            <w:tcW w:w="3960" w:type="dxa"/>
          </w:tcPr>
          <w:p w:rsidR="00646A59" w:rsidRDefault="00646A59" w:rsidP="00646A59">
            <w:pPr>
              <w:pStyle w:val="EngHang"/>
            </w:pPr>
            <w:r>
              <w:t>Guard us in Your strength,</w:t>
            </w:r>
          </w:p>
          <w:p w:rsidR="00646A59" w:rsidRDefault="00646A59" w:rsidP="00646A59">
            <w:pPr>
              <w:pStyle w:val="EngHang"/>
            </w:pPr>
            <w:r>
              <w:t>The rest of our days,</w:t>
            </w:r>
          </w:p>
          <w:p w:rsidR="00646A59" w:rsidRDefault="00646A59" w:rsidP="00646A59">
            <w:pPr>
              <w:pStyle w:val="EngHang"/>
            </w:pPr>
            <w:r>
              <w:t>Deliver us from evil,</w:t>
            </w:r>
          </w:p>
          <w:p w:rsidR="00646A59" w:rsidRDefault="00646A59" w:rsidP="00646A59">
            <w:pPr>
              <w:pStyle w:val="EngHangEnd"/>
            </w:pPr>
            <w:r>
              <w:t>And confirm us in Your faith.</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pPr>
            <w:r>
              <w:t>Ⲯⲉⲡⲓ ⲉ̀ⲧⲉ ⲛⲉⲛⲉ̀ϩⲟⲟⲩ:</w:t>
            </w:r>
          </w:p>
          <w:p w:rsidR="00646A59" w:rsidRDefault="00646A59" w:rsidP="00646A59">
            <w:pPr>
              <w:pStyle w:val="CopticVersemulti-line"/>
            </w:pPr>
            <w:r>
              <w:t>ϧⲉⲛ ⲧⲉⲕϫⲟⲙ ⲁ̀ⲣⲉϩ ⲉ̀ⲣⲟⲛ:</w:t>
            </w:r>
          </w:p>
          <w:p w:rsidR="00646A59" w:rsidRDefault="00646A59" w:rsidP="00646A59">
            <w:pPr>
              <w:pStyle w:val="CopticVersemulti-line"/>
            </w:pPr>
            <w:r>
              <w:t>ⲛⲁϩⲙⲉⲛ ⲉⲃⲟⲗϩⲁ ⲡⲓⲡⲉⲧϩⲱⲟⲩ:</w:t>
            </w:r>
          </w:p>
          <w:p w:rsidR="00646A59" w:rsidRPr="005130A7" w:rsidRDefault="00646A59" w:rsidP="00646A59">
            <w:pPr>
              <w:pStyle w:val="CopticHangingVerse"/>
            </w:pPr>
            <w:r>
              <w:t>ϧⲉⲛ ⲡⲉⲕⲛⲁϩϯ ⲙⲁⲧⲁϫⲣⲟⲛ.</w:t>
            </w:r>
          </w:p>
        </w:tc>
      </w:tr>
      <w:tr w:rsidR="00646A59" w:rsidTr="00654C55">
        <w:trPr>
          <w:cantSplit/>
          <w:jc w:val="center"/>
        </w:trPr>
        <w:tc>
          <w:tcPr>
            <w:tcW w:w="288" w:type="dxa"/>
          </w:tcPr>
          <w:p w:rsidR="00646A59" w:rsidRDefault="00646A59" w:rsidP="00654C55">
            <w:pPr>
              <w:pStyle w:val="CopticCross"/>
            </w:pPr>
            <w:r w:rsidRPr="00FB5ACB">
              <w:lastRenderedPageBreak/>
              <w:t>¿</w:t>
            </w:r>
          </w:p>
        </w:tc>
        <w:tc>
          <w:tcPr>
            <w:tcW w:w="3960" w:type="dxa"/>
          </w:tcPr>
          <w:p w:rsidR="00646A59" w:rsidRDefault="00646A59" w:rsidP="00646A59">
            <w:pPr>
              <w:pStyle w:val="EngHang"/>
            </w:pPr>
            <w:r>
              <w:t>O our Lord Jesus Christ,</w:t>
            </w:r>
          </w:p>
          <w:p w:rsidR="00646A59" w:rsidRDefault="00646A59" w:rsidP="00646A59">
            <w:pPr>
              <w:pStyle w:val="EngHang"/>
            </w:pPr>
            <w:r>
              <w:t>With Your chosen Apostles,</w:t>
            </w:r>
          </w:p>
          <w:p w:rsidR="00646A59" w:rsidRDefault="00646A59" w:rsidP="00646A59">
            <w:pPr>
              <w:pStyle w:val="EngHang"/>
            </w:pPr>
            <w:r>
              <w:t xml:space="preserve">Remember </w:t>
            </w:r>
            <w:commentRangeStart w:id="1046"/>
            <w:r>
              <w:t xml:space="preserve">the </w:t>
            </w:r>
            <w:commentRangeEnd w:id="1046"/>
            <w:r>
              <w:rPr>
                <w:rStyle w:val="CommentReference"/>
              </w:rPr>
              <w:commentReference w:id="1046"/>
            </w:r>
            <w:r>
              <w:t>poor,</w:t>
            </w:r>
          </w:p>
          <w:p w:rsidR="00646A59" w:rsidRDefault="00646A59" w:rsidP="00646A59">
            <w:pPr>
              <w:pStyle w:val="EngHangEnd"/>
            </w:pPr>
            <w:r>
              <w:t>And count us with Your faithful.</w:t>
            </w:r>
          </w:p>
        </w:tc>
        <w:tc>
          <w:tcPr>
            <w:tcW w:w="288" w:type="dxa"/>
          </w:tcPr>
          <w:p w:rsidR="00646A59" w:rsidRDefault="00646A59" w:rsidP="00654C55"/>
        </w:tc>
        <w:tc>
          <w:tcPr>
            <w:tcW w:w="288" w:type="dxa"/>
          </w:tcPr>
          <w:p w:rsidR="00646A59" w:rsidRDefault="00646A59" w:rsidP="00654C55">
            <w:pPr>
              <w:pStyle w:val="CopticCross"/>
            </w:pPr>
            <w:r w:rsidRPr="00FB5ACB">
              <w:t>¿</w:t>
            </w:r>
          </w:p>
        </w:tc>
        <w:tc>
          <w:tcPr>
            <w:tcW w:w="3960" w:type="dxa"/>
          </w:tcPr>
          <w:p w:rsidR="00646A59" w:rsidRDefault="00646A59" w:rsidP="00646A59">
            <w:pPr>
              <w:pStyle w:val="CopticVersemulti-line"/>
              <w:rPr>
                <w:rFonts w:eastAsia="Arial Unicode MS" w:cs="FreeSerifAvvaShenouda"/>
              </w:rPr>
            </w:pPr>
            <w:r>
              <w:rPr>
                <w:rFonts w:eastAsia="Arial Unicode MS" w:cs="FreeSerifAvvaShenouda"/>
              </w:rPr>
              <w:t>Ⲱ Ⲡⲉⲛⲟ̄ⲥ̄ Ⲓⲏ̄ⲥ̄ Ⲡⲭ̄ⲥ̄:</w:t>
            </w:r>
          </w:p>
          <w:p w:rsidR="00646A59" w:rsidRDefault="00646A59" w:rsidP="00646A59">
            <w:pPr>
              <w:pStyle w:val="CopticVersemulti-line"/>
              <w:rPr>
                <w:rFonts w:eastAsia="Arial Unicode MS" w:cs="FreeSerifAvvaShenouda"/>
              </w:rPr>
            </w:pPr>
            <w:r>
              <w:rPr>
                <w:rFonts w:eastAsia="Arial Unicode MS" w:cs="FreeSerifAvvaShenouda"/>
              </w:rPr>
              <w:t>ⲛⲉⲙ ⲛⲉⲕⲥⲱⲧⲡ ⲛ̀ⲁ̀ⲡⲟⲥⲧⲟⲗⲟⲥ:</w:t>
            </w:r>
          </w:p>
          <w:p w:rsidR="00646A59" w:rsidRDefault="00646A59" w:rsidP="00646A59">
            <w:pPr>
              <w:pStyle w:val="CopticVersemulti-line"/>
              <w:rPr>
                <w:rFonts w:eastAsia="Arial Unicode MS" w:cs="FreeSerifAvvaShenouda"/>
              </w:rPr>
            </w:pPr>
            <w:r>
              <w:rPr>
                <w:rFonts w:eastAsia="Arial Unicode MS" w:cs="FreeSerifAvvaShenouda"/>
              </w:rPr>
              <w:t>ⲁ̀ⲣⲓⲫ̀ⲙⲉⲩⲓ̀ ⲙ̀ⲡⲓⲉ̀ⲗⲁⲭⲓⲥⲧⲟⲥ:</w:t>
            </w:r>
          </w:p>
          <w:p w:rsidR="00646A59" w:rsidRPr="00384F62" w:rsidRDefault="00646A59" w:rsidP="00646A59">
            <w:pPr>
              <w:pStyle w:val="CopticHangingVerse"/>
            </w:pPr>
            <w:r>
              <w:t>ⲟⲩⲟϩ ⲟⲡⲧⲉⲛ ϩⲱⲛ ⲛⲉⲙ ⲛⲉⲕⲡⲓⲥⲧⲟⲥ.</w:t>
            </w:r>
          </w:p>
        </w:tc>
      </w:tr>
    </w:tbl>
    <w:p w:rsidR="00654C55" w:rsidRPr="00382A9C" w:rsidRDefault="00654C55" w:rsidP="00654C55"/>
    <w:p w:rsidR="00DD5136" w:rsidRDefault="00DD5136" w:rsidP="00DD5136">
      <w:pPr>
        <w:pStyle w:val="Heading3"/>
      </w:pPr>
      <w:r>
        <w:t>June 6 / Paoni 12: Commemoration of Archangel Michael</w:t>
      </w:r>
    </w:p>
    <w:p w:rsidR="00DD5136" w:rsidRDefault="00DD5136" w:rsidP="00DD5136">
      <w:pPr>
        <w:pStyle w:val="Rubric"/>
      </w:pPr>
      <w:r>
        <w:t>See the Feast of Archangel Michael on November 8 (9) / Athor 12, page ##.</w:t>
      </w:r>
    </w:p>
    <w:p w:rsidR="00595AF3" w:rsidRDefault="00595AF3" w:rsidP="00595AF3">
      <w:pPr>
        <w:pStyle w:val="Heading3"/>
      </w:pPr>
      <w:r>
        <w:t>June 7 / Paoni 13: Archangel Gabriel</w:t>
      </w:r>
      <w:r w:rsidR="00D31016">
        <w:t>, the Evangelist of Daniel</w:t>
      </w:r>
    </w:p>
    <w:p w:rsidR="00595AF3" w:rsidRPr="00980D99" w:rsidRDefault="00595AF3" w:rsidP="00595AF3">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Gabriel the angel</w:t>
            </w:r>
          </w:p>
          <w:p w:rsidR="00CA0AB7" w:rsidRDefault="00CA0AB7" w:rsidP="00CA0AB7">
            <w:pPr>
              <w:pStyle w:val="EngHang"/>
            </w:pPr>
            <w:r>
              <w:t>Was seen by Daniel,</w:t>
            </w:r>
          </w:p>
          <w:p w:rsidR="00CA0AB7" w:rsidRDefault="00CA0AB7" w:rsidP="00CA0AB7">
            <w:pPr>
              <w:pStyle w:val="EngHang"/>
            </w:pPr>
            <w:r>
              <w:t>Standing upright</w:t>
            </w:r>
          </w:p>
          <w:p w:rsidR="00CA0AB7" w:rsidRDefault="00CA0AB7" w:rsidP="00CA0AB7">
            <w:pPr>
              <w:pStyle w:val="EngHangEnd"/>
            </w:pPr>
            <w:r>
              <w:t>On the shores of the river.</w:t>
            </w:r>
            <w:r w:rsidR="00D31016">
              <w:rPr>
                <w:rStyle w:val="FootnoteReference"/>
              </w:rPr>
              <w:footnoteReference w:id="452"/>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Ⲅⲁⲃⲣⲓⲏⲗ ⲡⲓⲁⲅⲅⲉⲗⲟⲥ:</w:t>
            </w:r>
          </w:p>
          <w:p w:rsidR="00CA0AB7" w:rsidRDefault="00CA0AB7" w:rsidP="00CA0AB7">
            <w:pPr>
              <w:pStyle w:val="CopticVersemulti-line"/>
            </w:pPr>
            <w:r>
              <w:t>ⲁϥⲛⲁⲩ ⲉ̀ⲣⲟϥ ⲛ̀ϫⲉ Ⲇⲁⲛⲓⲏⲗ:</w:t>
            </w:r>
          </w:p>
          <w:p w:rsidR="00CA0AB7" w:rsidRDefault="00CA0AB7" w:rsidP="00CA0AB7">
            <w:pPr>
              <w:pStyle w:val="CopticVersemulti-line"/>
            </w:pPr>
            <w:r>
              <w:t>ⲉϥⲟϩⲓ̀ ⲉ̀ⲣⲁⲧϥ ϩⲓϫⲉⲛ ⲛⲉϥⲫⲁⲧ:</w:t>
            </w:r>
          </w:p>
          <w:p w:rsidR="00CA0AB7" w:rsidRPr="00C35319" w:rsidRDefault="00CA0AB7" w:rsidP="00CA0AB7">
            <w:pPr>
              <w:pStyle w:val="CopticHangingVerse"/>
            </w:pPr>
            <w:r>
              <w:t>ϩⲓϫⲉⲛ ⲛⲉⲛⲥ̀ⲫⲟⲧⲟⲩ ⲙ̀ⲫ̀ⲓⲁⲣⲟ.</w:t>
            </w:r>
          </w:p>
        </w:tc>
      </w:tr>
      <w:tr w:rsidR="00CA0AB7" w:rsidTr="00481AE5">
        <w:trPr>
          <w:cantSplit/>
          <w:jc w:val="center"/>
        </w:trPr>
        <w:tc>
          <w:tcPr>
            <w:tcW w:w="288" w:type="dxa"/>
          </w:tcPr>
          <w:p w:rsidR="00CA0AB7" w:rsidRDefault="00CA0AB7" w:rsidP="00481AE5">
            <w:pPr>
              <w:pStyle w:val="CopticCross"/>
            </w:pPr>
            <w:r w:rsidRPr="00FB5ACB">
              <w:t>¿</w:t>
            </w:r>
          </w:p>
        </w:tc>
        <w:tc>
          <w:tcPr>
            <w:tcW w:w="3960" w:type="dxa"/>
          </w:tcPr>
          <w:p w:rsidR="00CA0AB7" w:rsidRDefault="00CA0AB7" w:rsidP="00CA0AB7">
            <w:pPr>
              <w:pStyle w:val="EngHang"/>
            </w:pPr>
            <w:r>
              <w:t>He stretched out his right hand</w:t>
            </w:r>
          </w:p>
          <w:p w:rsidR="00CA0AB7" w:rsidRDefault="00CA0AB7" w:rsidP="00CA0AB7">
            <w:pPr>
              <w:pStyle w:val="EngHang"/>
            </w:pPr>
            <w:r>
              <w:t>Towards heaven,</w:t>
            </w:r>
          </w:p>
          <w:p w:rsidR="00CA0AB7" w:rsidRDefault="00CA0AB7" w:rsidP="00CA0AB7">
            <w:pPr>
              <w:pStyle w:val="EngHang"/>
            </w:pPr>
            <w:r>
              <w:t>And swore to the Highest,</w:t>
            </w:r>
          </w:p>
          <w:p w:rsidR="00CA0AB7" w:rsidRDefault="00CA0AB7" w:rsidP="00CA0AB7">
            <w:pPr>
              <w:pStyle w:val="EngHangEnd"/>
            </w:pPr>
            <w:r>
              <w:t>Who lives forever.</w:t>
            </w:r>
            <w:r w:rsidR="00D31016">
              <w:rPr>
                <w:rStyle w:val="FootnoteReference"/>
              </w:rPr>
              <w:footnoteReference w:id="453"/>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Ⲁϥⲥⲟⲩⲧⲉⲛ ⲧⲉϥϫⲓϫ ⲉ̀ⲃⲟⲗ:</w:t>
            </w:r>
          </w:p>
          <w:p w:rsidR="00CA0AB7" w:rsidRDefault="00CA0AB7" w:rsidP="00CA0AB7">
            <w:pPr>
              <w:pStyle w:val="CopticVersemulti-line"/>
            </w:pPr>
            <w:r>
              <w:t>ⲛ̀ⲟⲩⲓ̀ⲛⲁⲙ ϣⲁ ⲉ̀ϩ̀ⲣⲏⲓ ⲉ̀ⲧ̀ⲫⲉ:</w:t>
            </w:r>
          </w:p>
          <w:p w:rsidR="00CA0AB7" w:rsidRDefault="00CA0AB7" w:rsidP="00CA0AB7">
            <w:pPr>
              <w:pStyle w:val="CopticVersemulti-line"/>
            </w:pPr>
            <w:r>
              <w:t>ⲉ̀ⲧⲁϥⲱⲣⲕ ⲙ̀ⲫⲏⲉⲧϭⲟⲥⲓ:</w:t>
            </w:r>
          </w:p>
          <w:p w:rsidR="00CA0AB7" w:rsidRDefault="00CA0AB7" w:rsidP="00CA0AB7">
            <w:pPr>
              <w:pStyle w:val="CopticHangingVerse"/>
            </w:pPr>
            <w:r>
              <w:t>ⲫⲏⲉⲧϣⲟⲡ ϣⲁ ⲉ̀ⲛⲉϩ.</w:t>
            </w:r>
          </w:p>
        </w:tc>
      </w:tr>
      <w:tr w:rsidR="00CA0AB7" w:rsidTr="00481AE5">
        <w:trPr>
          <w:cantSplit/>
          <w:jc w:val="center"/>
        </w:trPr>
        <w:tc>
          <w:tcPr>
            <w:tcW w:w="288" w:type="dxa"/>
          </w:tcPr>
          <w:p w:rsidR="00CA0AB7" w:rsidRDefault="00CA0AB7" w:rsidP="00481AE5">
            <w:pPr>
              <w:pStyle w:val="CopticCross"/>
            </w:pPr>
          </w:p>
        </w:tc>
        <w:tc>
          <w:tcPr>
            <w:tcW w:w="3960" w:type="dxa"/>
          </w:tcPr>
          <w:p w:rsidR="00CA0AB7" w:rsidRDefault="00CA0AB7" w:rsidP="00CA0AB7">
            <w:pPr>
              <w:pStyle w:val="EngHang"/>
            </w:pPr>
            <w:r>
              <w:t>“A time and times</w:t>
            </w:r>
          </w:p>
          <w:p w:rsidR="00CA0AB7" w:rsidRDefault="00CA0AB7" w:rsidP="00CA0AB7">
            <w:pPr>
              <w:pStyle w:val="EngHang"/>
            </w:pPr>
            <w:r>
              <w:t>And half a time</w:t>
            </w:r>
          </w:p>
          <w:p w:rsidR="00CA0AB7" w:rsidRDefault="00CA0AB7" w:rsidP="00CA0AB7">
            <w:pPr>
              <w:pStyle w:val="EngHang"/>
            </w:pPr>
            <w:r>
              <w:t>And all this things will be accomplished,</w:t>
            </w:r>
          </w:p>
          <w:p w:rsidR="00CA0AB7" w:rsidRDefault="00CA0AB7" w:rsidP="00CA0AB7">
            <w:pPr>
              <w:pStyle w:val="EngHangEnd"/>
            </w:pPr>
            <w:r>
              <w:t>The visions I will show you”</w:t>
            </w:r>
            <w:r w:rsidR="00D31016">
              <w:rPr>
                <w:rStyle w:val="FootnoteReference"/>
              </w:rPr>
              <w:footnoteReference w:id="454"/>
            </w:r>
          </w:p>
        </w:tc>
        <w:tc>
          <w:tcPr>
            <w:tcW w:w="288" w:type="dxa"/>
          </w:tcPr>
          <w:p w:rsidR="00CA0AB7" w:rsidRDefault="00CA0AB7" w:rsidP="00481AE5"/>
        </w:tc>
        <w:tc>
          <w:tcPr>
            <w:tcW w:w="288" w:type="dxa"/>
          </w:tcPr>
          <w:p w:rsidR="00CA0AB7" w:rsidRDefault="00CA0AB7" w:rsidP="00481AE5">
            <w:pPr>
              <w:pStyle w:val="CopticCross"/>
            </w:pPr>
          </w:p>
        </w:tc>
        <w:tc>
          <w:tcPr>
            <w:tcW w:w="3960" w:type="dxa"/>
          </w:tcPr>
          <w:p w:rsidR="00CA0AB7" w:rsidRDefault="00CA0AB7" w:rsidP="00CA0AB7">
            <w:pPr>
              <w:pStyle w:val="CopticVersemulti-line"/>
            </w:pPr>
            <w:r>
              <w:t>Ϫⲉ ⲓⲥϫⲉⲛ ⲟⲩⲥⲏⲟⲩ ϣⲁ ⲟⲩⲥⲏⲟⲩ:</w:t>
            </w:r>
          </w:p>
          <w:p w:rsidR="00CA0AB7" w:rsidRDefault="00CA0AB7" w:rsidP="00CA0AB7">
            <w:pPr>
              <w:pStyle w:val="CopticVersemulti-line"/>
            </w:pPr>
            <w:r>
              <w:t>Ϣⲁ ⲧ̀ⲕⲉⲫⲁϣⲓ ⲛ̀ⲧⲉ ⲟⲩⲥⲏⲟⲩ:</w:t>
            </w:r>
          </w:p>
          <w:p w:rsidR="00CA0AB7" w:rsidRDefault="00CA0AB7" w:rsidP="00CA0AB7">
            <w:pPr>
              <w:pStyle w:val="CopticVersemulti-line"/>
            </w:pPr>
            <w:r>
              <w:t>Ϣⲁ ⲡ̀ϫⲱⲕ ⲉ̀ⲃⲟⲗ ⲛ̀ⲧⲉ ⲛⲓϩⲟⲣⲁⲥⲓⲥ:</w:t>
            </w:r>
          </w:p>
          <w:p w:rsidR="00CA0AB7" w:rsidRDefault="00CA0AB7" w:rsidP="00CA0AB7">
            <w:pPr>
              <w:pStyle w:val="CopticHangingVerse"/>
            </w:pPr>
            <w:r>
              <w:t>ⲁⲛⲟⲕ ϯⲛⲁⲧⲁⲙⲟⲕ ⲉ̀ⲣⲱⲟⲩ.</w:t>
            </w:r>
          </w:p>
        </w:tc>
      </w:tr>
      <w:tr w:rsidR="00CA0AB7" w:rsidTr="00481AE5">
        <w:trPr>
          <w:cantSplit/>
          <w:jc w:val="center"/>
        </w:trPr>
        <w:tc>
          <w:tcPr>
            <w:tcW w:w="288" w:type="dxa"/>
          </w:tcPr>
          <w:p w:rsidR="00CA0AB7" w:rsidRDefault="00CA0AB7" w:rsidP="00481AE5">
            <w:pPr>
              <w:pStyle w:val="CopticCross"/>
            </w:pPr>
            <w:r w:rsidRPr="00FB5ACB">
              <w:lastRenderedPageBreak/>
              <w:t>¿</w:t>
            </w:r>
          </w:p>
        </w:tc>
        <w:tc>
          <w:tcPr>
            <w:tcW w:w="3960" w:type="dxa"/>
          </w:tcPr>
          <w:p w:rsidR="00CA0AB7" w:rsidRPr="004764BD" w:rsidRDefault="00CA0AB7" w:rsidP="00CA0AB7">
            <w:pPr>
              <w:pStyle w:val="EngHang"/>
            </w:pPr>
            <w:r w:rsidRPr="004764BD">
              <w:t>Intercede on our behalf,</w:t>
            </w:r>
          </w:p>
          <w:p w:rsidR="00CA0AB7" w:rsidRPr="004764BD" w:rsidRDefault="00CA0AB7" w:rsidP="00CA0AB7">
            <w:pPr>
              <w:pStyle w:val="EngHang"/>
            </w:pPr>
            <w:r w:rsidRPr="004764BD">
              <w:t>O Holy Archangel,</w:t>
            </w:r>
          </w:p>
          <w:p w:rsidR="00CA0AB7" w:rsidRPr="004764BD" w:rsidRDefault="00CA0AB7" w:rsidP="00CA0AB7">
            <w:pPr>
              <w:pStyle w:val="EngHang"/>
            </w:pPr>
            <w:r w:rsidRPr="004764BD">
              <w:t>Gabriel the Angel-Evangel</w:t>
            </w:r>
          </w:p>
          <w:p w:rsidR="00CA0AB7" w:rsidRDefault="00CA0AB7" w:rsidP="00CA0AB7">
            <w:pPr>
              <w:pStyle w:val="EngHangEnd"/>
            </w:pPr>
            <w:r w:rsidRPr="004764BD">
              <w:t>That He may forgive us our sins.</w:t>
            </w:r>
          </w:p>
        </w:tc>
        <w:tc>
          <w:tcPr>
            <w:tcW w:w="288" w:type="dxa"/>
          </w:tcPr>
          <w:p w:rsidR="00CA0AB7" w:rsidRDefault="00CA0AB7" w:rsidP="00481AE5"/>
        </w:tc>
        <w:tc>
          <w:tcPr>
            <w:tcW w:w="288" w:type="dxa"/>
          </w:tcPr>
          <w:p w:rsidR="00CA0AB7" w:rsidRDefault="00CA0AB7" w:rsidP="00481AE5">
            <w:pPr>
              <w:pStyle w:val="CopticCross"/>
            </w:pPr>
            <w:r w:rsidRPr="00FB5ACB">
              <w:t>¿</w:t>
            </w:r>
          </w:p>
        </w:tc>
        <w:tc>
          <w:tcPr>
            <w:tcW w:w="3960" w:type="dxa"/>
          </w:tcPr>
          <w:p w:rsidR="00CA0AB7" w:rsidRDefault="00CA0AB7" w:rsidP="00CA0AB7">
            <w:pPr>
              <w:pStyle w:val="CopticVersemulti-line"/>
            </w:pPr>
            <w:r>
              <w:t>Ⲁⲣⲓⲡ̀ⲣⲉⲥⲃⲉⲩⲓⲛ ⲉ̀ϩ̀ⲣⲏⲓ ⲉ̀ϫⲱⲛ:</w:t>
            </w:r>
          </w:p>
          <w:p w:rsidR="00CA0AB7" w:rsidRDefault="00CA0AB7" w:rsidP="00CA0AB7">
            <w:pPr>
              <w:pStyle w:val="CopticVersemulti-line"/>
            </w:pPr>
            <w:r>
              <w:t>ⲱ̀ ⲡⲓⲁⲣⲭⲏⲁⲅⲅⲉⲗⲟⲥ ⲉ̄ⲑ̄ⲩ̄:</w:t>
            </w:r>
          </w:p>
          <w:p w:rsidR="00CA0AB7" w:rsidRDefault="00CA0AB7" w:rsidP="00CA0AB7">
            <w:pPr>
              <w:pStyle w:val="CopticVersemulti-line"/>
            </w:pPr>
            <w:r>
              <w:t>Ⲅⲁⲃⲣⲓⲏⲗ ⲡⲓϥⲁⲓϣⲉⲛⲛⲟⲩϥⲓ:</w:t>
            </w:r>
          </w:p>
          <w:p w:rsidR="00CA0AB7" w:rsidRDefault="00CA0AB7" w:rsidP="00CA0AB7">
            <w:pPr>
              <w:pStyle w:val="CopticHangingVerse"/>
            </w:pPr>
            <w:r>
              <w:t>ⲛ̀ⲧⲉϥⲭⲁ ⲛⲉⲛⲛⲟⲃⲓ ⲛⲁⲛ ⲉ̀ⲃⲟⲗ.</w:t>
            </w:r>
          </w:p>
        </w:tc>
      </w:tr>
    </w:tbl>
    <w:p w:rsidR="00980D99" w:rsidRDefault="00980D99" w:rsidP="00980D99">
      <w:pPr>
        <w:pStyle w:val="Heading3"/>
        <w:rPr>
          <w:lang w:val="en-US"/>
        </w:rPr>
      </w:pPr>
      <w:r>
        <w:rPr>
          <w:lang w:val="en-US"/>
        </w:rPr>
        <w:t>June 11 / Paoni 17: Return of St. Mark's Relics</w:t>
      </w:r>
    </w:p>
    <w:p w:rsidR="00980D99" w:rsidRDefault="00980D99" w:rsidP="00980D99">
      <w:pPr>
        <w:pStyle w:val="Rubric"/>
        <w:rPr>
          <w:lang w:val="en-US"/>
        </w:rPr>
      </w:pPr>
      <w:r>
        <w:rPr>
          <w:lang w:val="en-US"/>
        </w:rPr>
        <w:t>See ##.</w:t>
      </w:r>
    </w:p>
    <w:p w:rsidR="005329C1" w:rsidRDefault="005329C1" w:rsidP="005329C1">
      <w:pPr>
        <w:pStyle w:val="Heading3"/>
      </w:pPr>
      <w:r>
        <w:t>June 15</w:t>
      </w:r>
      <w:r>
        <w:t xml:space="preserve"> / </w:t>
      </w:r>
      <w:r>
        <w:t>Paoni</w:t>
      </w:r>
      <w:r>
        <w:t xml:space="preserve"> 21: Commemoration of the Theotokos</w:t>
      </w:r>
    </w:p>
    <w:p w:rsidR="005329C1" w:rsidRPr="005329C1" w:rsidRDefault="005329C1" w:rsidP="00980D99">
      <w:pPr>
        <w:pStyle w:val="Rubric"/>
      </w:pPr>
      <w:r>
        <w:t>See the Doxologies, Psali</w:t>
      </w:r>
      <w:r>
        <w:t>, and Theotokia for the Virgin.</w:t>
      </w:r>
    </w:p>
    <w:p w:rsidR="00980D99" w:rsidRDefault="00980D99" w:rsidP="00980D99">
      <w:pPr>
        <w:pStyle w:val="Heading3"/>
        <w:rPr>
          <w:lang w:val="en-US"/>
        </w:rPr>
      </w:pPr>
      <w:r>
        <w:rPr>
          <w:lang w:val="en-US"/>
        </w:rPr>
        <w:t>June 18 / Paoni 24: St. Moses the Strong</w:t>
      </w:r>
    </w:p>
    <w:p w:rsidR="00980D99" w:rsidRDefault="00980D99" w:rsidP="00980D99">
      <w:pPr>
        <w:pStyle w:val="Heading4"/>
        <w:rPr>
          <w:lang w:val="en-US"/>
        </w:rPr>
      </w:pPr>
      <w:r>
        <w:rPr>
          <w:lang w:val="en-US"/>
        </w:rPr>
        <w:t>The Doxology</w:t>
      </w:r>
    </w:p>
    <w:p w:rsidR="00980D99" w:rsidRDefault="00980D99" w:rsidP="00980D99">
      <w:pPr>
        <w:pStyle w:val="Heading3"/>
      </w:pPr>
      <w:r>
        <w:t>June 20 / Paoni 26: Archangel Gabriel</w:t>
      </w:r>
    </w:p>
    <w:p w:rsidR="00980D99" w:rsidRPr="00980D99" w:rsidRDefault="00D31016" w:rsidP="00D31016">
      <w:pPr>
        <w:pStyle w:val="Rubric"/>
      </w:pPr>
      <w:r>
        <w:t xml:space="preserve">See the Doxology for Archangel Gabriel, the Evangelist of Daniel, page ##, </w:t>
      </w:r>
      <w:r w:rsidR="009D0B24">
        <w:t xml:space="preserve">the Doxology for Arcchangels Michael and Gabriel on page ##, </w:t>
      </w:r>
      <w:r>
        <w:t>or the Doxology for Archangel Gabriel for the month of Koiak, page ##.</w:t>
      </w:r>
    </w:p>
    <w:p w:rsidR="00980D99" w:rsidRDefault="00980D99" w:rsidP="00980D99">
      <w:pPr>
        <w:pStyle w:val="Heading3"/>
        <w:rPr>
          <w:lang w:val="en-US"/>
        </w:rPr>
      </w:pPr>
      <w:r>
        <w:rPr>
          <w:lang w:val="en-US"/>
        </w:rPr>
        <w:t>June 24 / Paoni 30: The Nativity of St. John the Baptist</w:t>
      </w:r>
    </w:p>
    <w:p w:rsidR="00980D99" w:rsidRDefault="00980D99" w:rsidP="00980D99">
      <w:pPr>
        <w:pStyle w:val="Rubric"/>
        <w:rPr>
          <w:lang w:val="en-US"/>
        </w:rPr>
      </w:pPr>
      <w:r>
        <w:rPr>
          <w:lang w:val="en-US"/>
        </w:rPr>
        <w:t>see ##.</w:t>
      </w:r>
    </w:p>
    <w:p w:rsidR="00980D99" w:rsidRDefault="00980D99" w:rsidP="00980D99">
      <w:pPr>
        <w:pStyle w:val="Heading3"/>
      </w:pPr>
      <w:r>
        <w:t>June 27 / Epip 3: St. Cyril of Alexandria</w:t>
      </w:r>
    </w:p>
    <w:p w:rsidR="00980D99" w:rsidRPr="00980D99" w:rsidRDefault="00980D99" w:rsidP="00980D99">
      <w:pPr>
        <w:pStyle w:val="Heading4"/>
      </w:pPr>
      <w:r>
        <w:t>The Doxology</w:t>
      </w:r>
    </w:p>
    <w:p w:rsidR="00980D99" w:rsidRDefault="00980D99" w:rsidP="00980D99">
      <w:pPr>
        <w:pStyle w:val="Heading3"/>
        <w:rPr>
          <w:lang w:val="en-US"/>
        </w:rPr>
      </w:pPr>
      <w:r>
        <w:rPr>
          <w:lang w:val="en-US"/>
        </w:rPr>
        <w:t>June 29 / Epip 5: The Apostle's Feast</w:t>
      </w:r>
    </w:p>
    <w:p w:rsidR="00646A59" w:rsidRDefault="00646A59" w:rsidP="00646A5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Ⲁⲓⲧⲱⲃϩ ⲙ̀ⲙⲟⲕ Ⲡⲁⲛⲟⲩϯ:</w:t>
            </w:r>
          </w:p>
          <w:p w:rsidR="00554484" w:rsidRDefault="00554484" w:rsidP="00554484">
            <w:pPr>
              <w:pStyle w:val="CopticVersemulti-line"/>
            </w:pPr>
            <w:r>
              <w:t>ⲭⲱ ⲛⲏⲓ ⲱ̀ ⲠⲁϬⲟⲓⲥ Ⲓⲏ̄ⲥ̄ⲟ̄ⲩ̄ⲥ̄:</w:t>
            </w:r>
          </w:p>
          <w:p w:rsidR="00554484" w:rsidRDefault="00554484" w:rsidP="00554484">
            <w:pPr>
              <w:pStyle w:val="CopticVersemulti-line"/>
            </w:pPr>
            <w:r>
              <w:t>ⲉⲑⲃⲉ ⲛⲁϭⲟⲓⲥ ⲛ1ⲓⲟϯ:</w:t>
            </w:r>
          </w:p>
          <w:p w:rsidR="00554484" w:rsidRPr="00C35319"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Ⲃⲟⲏ̀ⲑⲓⲛ ⲉ̀ⲣⲟⲓ Ⲡⲁϭⲟⲓⲥ:</w:t>
            </w:r>
          </w:p>
          <w:p w:rsidR="00554484" w:rsidRDefault="00554484" w:rsidP="00554484">
            <w:pPr>
              <w:pStyle w:val="CopticVersemulti-line"/>
            </w:pPr>
            <w:r>
              <w:t>ⲉⲑⲃⲉ Ϯⲑⲉⲟ̀ⲧⲟⲕⲟⲥ:</w:t>
            </w:r>
          </w:p>
          <w:p w:rsidR="00554484" w:rsidRDefault="00554484" w:rsidP="00554484">
            <w:pPr>
              <w:pStyle w:val="CopticVersemulti-line"/>
            </w:pPr>
            <w:r>
              <w:t>ⲛⲉⲙ ⲛⲓⲁ̀ⲡⲟⲥⲧⲟⲗⲟⲥ:</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 ⲅⲁⲣ ⲛ̀ⲑⲱⲟⲩ ⲁⲩϭⲓⲥⲓ:</w:t>
            </w:r>
          </w:p>
          <w:p w:rsidR="00554484" w:rsidRDefault="00554484" w:rsidP="00554484">
            <w:pPr>
              <w:pStyle w:val="CopticVersemulti-line"/>
            </w:pPr>
            <w:r>
              <w:t>ⲉ̀ϩⲟⲧⲉ ⲛⲓⲇⲓⲕⲉⲟⲥ:</w:t>
            </w:r>
          </w:p>
          <w:p w:rsidR="00554484" w:rsidRDefault="00554484" w:rsidP="00554484">
            <w:pPr>
              <w:pStyle w:val="CopticVersemulti-line"/>
            </w:pPr>
            <w:r>
              <w:t>ⲛⲓⲥ̀ⲧⲁⲩⲗⲟⲥ ⲛ̀ⲣⲉϥⲟⲩⲱⲓⲛⲓ:</w:t>
            </w:r>
          </w:p>
          <w:p w:rsidR="00554484"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ⲛⲉϫⲁϥ:</w:t>
            </w:r>
          </w:p>
          <w:p w:rsidR="00554484" w:rsidRDefault="00554484" w:rsidP="00554484">
            <w:pPr>
              <w:pStyle w:val="CopticVersemulti-line"/>
            </w:pPr>
            <w:r>
              <w:t>ϧⲉⲛ ⲡ̀ϫⲱⲙ ⲙ̀ⲡⲉϥⲯⲁⲗⲙⲟⲥ:</w:t>
            </w:r>
          </w:p>
          <w:p w:rsidR="00554484" w:rsidRDefault="00554484" w:rsidP="00554484">
            <w:pPr>
              <w:pStyle w:val="CopticVersemulti-line"/>
            </w:pPr>
            <w:r>
              <w:t>ϫⲉ ⲁ̀ ⲛⲟⲩϧ̀ⲣⲱⲟⲩ ϣⲉⲛⲁϥ:</w:t>
            </w:r>
          </w:p>
          <w:p w:rsidR="00554484" w:rsidRDefault="00554484" w:rsidP="00554484">
            <w:pPr>
              <w:pStyle w:val="CopticHangingVerse"/>
            </w:pPr>
            <w:r>
              <w:t>ⲉ̀ⲃⲟⲗ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Ⲉⲑⲃⲉ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ⲁⲛⲥⲟⲩⲧⲉⲛ Ⲫⲛⲟⲩϯ:</w:t>
            </w:r>
          </w:p>
          <w:p w:rsidR="00554484" w:rsidRDefault="00554484" w:rsidP="00554484">
            <w:pPr>
              <w:pStyle w:val="CopticHangingVerse"/>
            </w:pPr>
            <w:r>
              <w:t>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ⲉ̀ⲙⲁϣⲱ:</w:t>
            </w:r>
          </w:p>
          <w:p w:rsidR="00554484" w:rsidRDefault="00554484" w:rsidP="00554484">
            <w:pPr>
              <w:pStyle w:val="CopticVersemulti-line"/>
            </w:pPr>
            <w:r>
              <w:t>ⲛ̀ϫⲉ ⲛⲓϫⲟⲙ ⲛⲉⲙ ⲛⲓϣ̀ⲫⲏⲣⲓ:</w:t>
            </w:r>
          </w:p>
          <w:p w:rsidR="00554484" w:rsidRDefault="00554484" w:rsidP="00554484">
            <w:pPr>
              <w:pStyle w:val="CopticVersemulti-line"/>
            </w:pPr>
            <w:r>
              <w:t>ⲉ̀ⲧⲁⲩⲓ̀ⲣⲓ ⲙ̀ⲙⲱⲟⲩ:</w:t>
            </w:r>
          </w:p>
          <w:p w:rsidR="00554484" w:rsidRDefault="00554484" w:rsidP="00554484">
            <w:pPr>
              <w:pStyle w:val="CopticHangingVerse"/>
            </w:pPr>
            <w:r>
              <w:t>ϧⲉⲛ ⲫⲣⲁⲛ ⲙ̀Ⲡⲓⲭ̀ⲣⲓⲥⲧⲟⲥ Ⲡⲓϫⲱⲣⲓ.</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Ⲡⲟⲩⲣⲟ ⲛ̀ⲧⲉ ⲡ̀ⲱ̀ⲟⲩ:</w:t>
            </w:r>
          </w:p>
          <w:p w:rsidR="00554484" w:rsidRDefault="00554484" w:rsidP="00554484">
            <w:pPr>
              <w:pStyle w:val="CopticVersemulti-line"/>
            </w:pPr>
            <w:r>
              <w:t>ⲁϥⲟⲩⲱⲣⲡⲟⲩ ⲉ̀ⲡⲓⲕⲟⲥⲙⲟⲥ:</w:t>
            </w:r>
          </w:p>
          <w:p w:rsidR="00554484" w:rsidRDefault="00554484" w:rsidP="00554484">
            <w:pPr>
              <w:pStyle w:val="CopticVersemulti-line"/>
            </w:pPr>
            <w:r>
              <w:t>ϩⲓⲛⲁ ⲛ̀ⲧⲟⲩϩⲓⲱⲓϣ ⲛⲱⲟⲩ:</w:t>
            </w:r>
          </w:p>
          <w:p w:rsidR="00554484" w:rsidRDefault="00554484" w:rsidP="00554484">
            <w:pPr>
              <w:pStyle w:val="CopticHangingVerse"/>
            </w:pPr>
            <w:r>
              <w:t>ϧⲁ Ϯⲁⲛⲁⲥⲧⲁⲥⲓⲥ ⲙ̀ⲠϬⲟⲓⲥ.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Ⲑⲱⲟⲩϯ ⲱ̀ ⲛⲁⲙⲉⲛⲣⲁϯ:</w:t>
            </w:r>
          </w:p>
          <w:p w:rsidR="00554484" w:rsidRDefault="00554484" w:rsidP="00554484">
            <w:pPr>
              <w:pStyle w:val="CopticVersemulti-line"/>
            </w:pPr>
            <w:r>
              <w:t>ⲛ̀ⲧⲉⲛⲉⲣϣⲁⲓ ⲙ̀ⲫⲟⲟⲩ ⲕⲁⲗⲱⲥ:</w:t>
            </w:r>
          </w:p>
          <w:p w:rsidR="00554484" w:rsidRDefault="00554484" w:rsidP="00554484">
            <w:pPr>
              <w:pStyle w:val="CopticVersemulti-line"/>
            </w:pPr>
            <w:r>
              <w:t>ⲉⲑⲃⲉ ⲛⲁϭⲟⲓⲥ ⲛ̀ⲓⲟϯ:</w:t>
            </w:r>
          </w:p>
          <w:p w:rsidR="00554484" w:rsidRPr="005130A7" w:rsidRDefault="00554484" w:rsidP="00554484">
            <w:pPr>
              <w:pStyle w:val="CopticHangingVerse"/>
            </w:pPr>
            <w:r>
              <w:t>Ⲡⲉⲧⲣⲟⲥ ⲛⲉⲙ Ⲡⲁϣⲗⲟⲥ.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Ⲓⲏⲥⲟⲩⲥ Ⲡⲓⲭ̀ⲣⲓⲥⲧⲟⲥ ⲁϥⲥⲱⲧⲡ:</w:t>
            </w:r>
          </w:p>
          <w:p w:rsidR="00554484" w:rsidRDefault="00554484" w:rsidP="00554484">
            <w:pPr>
              <w:pStyle w:val="CopticVersemulti-line"/>
            </w:pPr>
            <w:r>
              <w:t>ⲛ̀ⲛⲉⲛⲓⲟϯ ⲛ̀ⲁ̀ⲡⲟⲥⲧⲟⲗⲟⲥ:</w:t>
            </w:r>
          </w:p>
          <w:p w:rsidR="00554484" w:rsidRDefault="00554484" w:rsidP="00554484">
            <w:pPr>
              <w:pStyle w:val="CopticVersemulti-line"/>
            </w:pPr>
            <w:r>
              <w:t>Ⲡⲉⲧⲣⲟⲥ ⲛⲉⲙ Ⲡⲁⲩⲗⲟⲥ:</w:t>
            </w:r>
          </w:p>
          <w:p w:rsidR="00554484" w:rsidRPr="005130A7" w:rsidRDefault="00554484" w:rsidP="00554484">
            <w:pPr>
              <w:pStyle w:val="CopticHangingVerse"/>
            </w:pPr>
            <w:r>
              <w:t xml:space="preserve">ⲡⲓϧⲁⲉ̀ ϧⲉⲛ </w:t>
            </w:r>
            <w:r w:rsidRPr="00554484">
              <w:t>ⲛⲓⲁ̀ⲡⲟⲥⲧⲟⲗⲟⲥ</w:t>
            </w:r>
            <w:r>
              <w:t>.</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ⲅⲁⲣ ϧⲉⲛ ⲟⲩⲙⲉⲑⲙⲏⲓ:</w:t>
            </w:r>
          </w:p>
          <w:p w:rsidR="00554484" w:rsidRDefault="00554484" w:rsidP="00554484">
            <w:pPr>
              <w:pStyle w:val="CopticVersemulti-line"/>
            </w:pPr>
            <w:r>
              <w:t>ⲁⲩϩⲓⲱⲓϣ ϧⲉⲛ ⲛⲓⲉⲑⲛⲟⲥ:</w:t>
            </w:r>
          </w:p>
          <w:p w:rsidR="00554484" w:rsidRDefault="00554484" w:rsidP="00554484">
            <w:pPr>
              <w:pStyle w:val="CopticVersemulti-line"/>
            </w:pPr>
            <w:r>
              <w:t>ϧⲉⲛ ⲫ̀ⲣⲁⲛ ⲛ̀ϯⲙⲉⲑⲙⲏⲓ:</w:t>
            </w:r>
          </w:p>
          <w:p w:rsidR="00554484" w:rsidRPr="005130A7" w:rsidRDefault="00554484" w:rsidP="00554484">
            <w:pPr>
              <w:pStyle w:val="CopticHangingVerse"/>
            </w:pPr>
            <w:r>
              <w:t>ⲉ̀ⲧⲉ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Ⲗⲁⲗⲓ ⲱ̀ ⲛⲓⲡⲓⲥⲧⲟⲥ:</w:t>
            </w:r>
          </w:p>
          <w:p w:rsidR="00554484" w:rsidRDefault="00554484" w:rsidP="00554484">
            <w:pPr>
              <w:pStyle w:val="CopticVersemulti-line"/>
            </w:pPr>
            <w:r>
              <w:t>ϧⲉⲛ ⲫ̀ⲣⲁⲛ ⲛ̀ⲛⲓⲥ̀ⲧⲁⲩⲗⲟⲥ:</w:t>
            </w:r>
          </w:p>
          <w:p w:rsidR="00554484" w:rsidRDefault="00554484" w:rsidP="00554484">
            <w:pPr>
              <w:pStyle w:val="CopticVersemulti-line"/>
            </w:pPr>
            <w:r>
              <w:t>ⲛ̀ⲧⲉ Ⲓⲏⲥⲟⲩⲥ Ⲡⲓⲭ̀ⲣⲓⲥⲧⲟⲥ:</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Ⲙⲟⲓ ⲛⲁⲛ ⲛ̀ⲧⲉⲕϩⲓⲣⲏⲛⲏ:</w:t>
            </w:r>
          </w:p>
          <w:p w:rsidR="00554484" w:rsidRDefault="00554484" w:rsidP="00554484">
            <w:pPr>
              <w:pStyle w:val="CopticVersemulti-line"/>
            </w:pPr>
            <w:r>
              <w:t>ϣⲁ ⲡ̀ϫⲱⲕ ⲛ̀ⲛⲓⲭ̀ⲣⲟⲛⲟⲥ:</w:t>
            </w:r>
          </w:p>
          <w:p w:rsidR="00554484" w:rsidRDefault="00554484" w:rsidP="00554484">
            <w:pPr>
              <w:pStyle w:val="CopticVersemulti-line"/>
            </w:pPr>
            <w:r>
              <w:t>ⲙⲁⲧⲁⲗϭⲟ ⲛ̀ⲛⲉⲛϣⲱⲛⲓ:</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Ⲛⲉⲛⲓⲟϯ ⲛ̀ⲁ̀ⲡⲟⲥⲧⲟⲗⲟⲥ:</w:t>
            </w:r>
          </w:p>
          <w:p w:rsidR="00554484" w:rsidRDefault="00554484" w:rsidP="00554484">
            <w:pPr>
              <w:pStyle w:val="CopticVersemulti-line"/>
            </w:pPr>
            <w:r>
              <w:t>ϧⲉⲛ ⲡⲓⲉⲩⲁⲅⲅⲉⲗⲓⲟⲛ:</w:t>
            </w:r>
          </w:p>
          <w:p w:rsidR="00554484" w:rsidRDefault="00554484" w:rsidP="00554484">
            <w:pPr>
              <w:pStyle w:val="CopticVersemulti-line"/>
            </w:pPr>
            <w:r>
              <w:t>ⲁⲩϩⲓⲱⲓϣ ϧⲉⲛ ⲛⲓⲉⲑⲛⲟⲥ:</w:t>
            </w:r>
          </w:p>
          <w:p w:rsidR="00554484" w:rsidRPr="005130A7" w:rsidRDefault="00554484" w:rsidP="00554484">
            <w:pPr>
              <w:pStyle w:val="CopticHangingVerse"/>
            </w:pPr>
            <w:r>
              <w:t>ϧⲏⲉⲛ ⲫ̀ⲣⲁⲛ ⲛ̀Ⲕⲩⲣⲓⲟⲛ.</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w:t>
            </w:r>
          </w:p>
          <w:p w:rsidR="00554484" w:rsidRDefault="00554484" w:rsidP="00554484">
            <w:pPr>
              <w:pStyle w:val="CopticVersemulti-line"/>
            </w:pPr>
            <w:r>
              <w:t>Ⲡⲉⲧⲣⲟⲥ ⲛⲓⲁ̀ⲡⲟⲥⲧⲟⲗⲟⲥ:</w:t>
            </w:r>
          </w:p>
          <w:p w:rsidR="00554484" w:rsidRDefault="00554484" w:rsidP="00554484">
            <w:pPr>
              <w:pStyle w:val="CopticVersemulti-line"/>
            </w:pPr>
            <w:r>
              <w:t>ⲛⲉⲙ ⲡⲓⲣⲉϥϯⲥ̀ⲃⲱ:</w:t>
            </w:r>
          </w:p>
          <w:p w:rsidR="00554484" w:rsidRPr="005130A7" w:rsidRDefault="00554484" w:rsidP="00554484">
            <w:pPr>
              <w:pStyle w:val="CopticHangingVerse"/>
            </w:pPr>
            <w:r>
              <w:t>ⲡⲓⲥⲱⲧⲡ ⲉⲑⲟⲩⲁⲃ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ⲡⲟⲩⲧⲁⲓ:</w:t>
            </w:r>
          </w:p>
          <w:p w:rsidR="00554484" w:rsidRDefault="00554484" w:rsidP="00554484">
            <w:pPr>
              <w:pStyle w:val="CopticVersemulti-line"/>
            </w:pPr>
            <w:r>
              <w:t>ϧⲉⲛ ⲑ̀ⲙⲏϯ ⲛ̀ⲟⲩⲣⲁⲛⲟⲥ:</w:t>
            </w:r>
          </w:p>
          <w:p w:rsidR="00554484" w:rsidRDefault="00554484" w:rsidP="00554484">
            <w:pPr>
              <w:pStyle w:val="CopticVersemulti-line"/>
            </w:pPr>
            <w:r>
              <w:t>ⲉ̀ϩⲟⲧⲉ ⲛⲏⲉⲑⲟⲩⲁⲃ ⲧⲏⲣⲟⲩ:</w:t>
            </w:r>
          </w:p>
          <w:p w:rsidR="00554484" w:rsidRPr="005130A7" w:rsidRDefault="00554484" w:rsidP="00554484">
            <w:pPr>
              <w:pStyle w:val="CopticHangingVerse"/>
            </w:pPr>
            <w:r>
              <w:t>ⲛⲉⲙ ⲛⲓⲇⲓⲕⲉⲟⲥ.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Ⲡⲉⲛⲛⲏⲃ ϫⲱⲣ ⲛ̀ⲛⲓϫⲁϫⲓ:</w:t>
            </w:r>
          </w:p>
          <w:p w:rsidR="00554484" w:rsidRDefault="00554484" w:rsidP="00554484">
            <w:pPr>
              <w:pStyle w:val="CopticVersemulti-line"/>
            </w:pPr>
            <w:r>
              <w:t>ⲛ̀ⲧⲉ Ϯⲉⲕⲕⲗⲏⲥⲓⲁ:</w:t>
            </w:r>
          </w:p>
          <w:p w:rsidR="00554484" w:rsidRDefault="00554484" w:rsidP="00554484">
            <w:pPr>
              <w:pStyle w:val="CopticVersemulti-line"/>
            </w:pPr>
            <w:r>
              <w:t>ⲙⲁ ⲧⲁϫⲣⲟⲛ ϧⲉⲛ ⲧⲉⲕⲁ̀ⲅⲁⲡⲏ:</w:t>
            </w:r>
          </w:p>
          <w:p w:rsidR="00554484" w:rsidRPr="005130A7" w:rsidRDefault="00554484" w:rsidP="00554484">
            <w:pPr>
              <w:pStyle w:val="CopticHangingVerse"/>
            </w:pPr>
            <w:r>
              <w:t>ϣⲁ ϯⲥⲩⲛⲧⲉⲗⲓⲁ.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ⲱ̀ ⲛⲓⲡⲟⲗⲓⲥ:</w:t>
            </w:r>
          </w:p>
          <w:p w:rsidR="00554484" w:rsidRDefault="00554484" w:rsidP="00554484">
            <w:pPr>
              <w:pStyle w:val="CopticVersemulti-line"/>
            </w:pPr>
            <w:r>
              <w:t>Ⲣⲱⲙⲏ ⲛⲉⲙ Ⲁⲗⲉⲝⲁⲛⲇ̀ⲣⲓⲁ:</w:t>
            </w:r>
          </w:p>
          <w:p w:rsidR="00554484" w:rsidRDefault="00554484" w:rsidP="00554484">
            <w:pPr>
              <w:pStyle w:val="CopticVersemulti-line"/>
            </w:pPr>
            <w:r>
              <w:t>ⲛⲉⲙ Ⲭⲏⲙⲓ ⲛⲉⲙ Ⲉⲫⲉⲥⲉⲟⲥ:</w:t>
            </w:r>
          </w:p>
          <w:p w:rsidR="00554484" w:rsidRPr="005130A7" w:rsidRDefault="00554484" w:rsidP="00554484">
            <w:pPr>
              <w:pStyle w:val="CopticHangingVerse"/>
            </w:pPr>
            <w:r>
              <w:t>ⲛⲉⲙ Ⲁⲛⲧⲓⲟⲭⲓⲁ.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Ⲥⲙⲟⲩ ⲉ̀ⲛⲓⲓⲁⲣⲱⲟⲩ:</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ⲉ̀ⲃⲟⲗ ϩⲓⲧⲉⲛ ⲛⲓϯϩⲟ:</w:t>
            </w:r>
          </w:p>
          <w:p w:rsidR="00554484" w:rsidRPr="005130A7" w:rsidRDefault="00554484" w:rsidP="00554484">
            <w:pPr>
              <w:pStyle w:val="CopticHangingVerse"/>
            </w:pPr>
            <w:r>
              <w:t>ⲙ̀Ⲡⲉⲧⲣⲟⲥ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Ⲧⲉⲛⲧⲱⲃϩ ⲉⲑⲃⲉ ⲛⲉⲛⲓⲟϯ:</w:t>
            </w:r>
          </w:p>
          <w:p w:rsidR="00554484" w:rsidRDefault="00554484" w:rsidP="00554484">
            <w:pPr>
              <w:pStyle w:val="CopticVersemulti-line"/>
            </w:pPr>
            <w:r>
              <w:t>ⲛⲓⲟⲩⲏⲃ ⲛ̀ⲧⲉ ⲠϬⲟⲓⲥ:</w:t>
            </w:r>
          </w:p>
          <w:p w:rsidR="00554484" w:rsidRDefault="00554484" w:rsidP="00554484">
            <w:pPr>
              <w:pStyle w:val="CopticVersemulti-line"/>
            </w:pPr>
            <w:r>
              <w:t>ⲛⲉⲙ ⲛⲓⲁⲣⲝⲱⲛ ⲙ̀ⲙⲁⲓⲛⲟⲩϯ:</w:t>
            </w:r>
          </w:p>
          <w:p w:rsidR="00554484" w:rsidRPr="005130A7" w:rsidRDefault="00554484" w:rsidP="00554484">
            <w:pPr>
              <w:pStyle w:val="CopticHangingVerse"/>
            </w:pPr>
            <w:r>
              <w:t>ⲛⲉⲙ ⲛⲓⲇⲓⲁⲕⲱⲛⲟⲥ.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ⲛⲓⲇⲓⲁⲕⲟⲥ:</w:t>
            </w:r>
          </w:p>
          <w:p w:rsidR="00554484" w:rsidRDefault="00554484" w:rsidP="00554484">
            <w:pPr>
              <w:pStyle w:val="CopticVersemulti-line"/>
            </w:pPr>
            <w:r>
              <w:t>ⲛⲉⲙ ⲡ̀ⲥⲉⲡⲓ ⲛ̀ⲛⲓⲡⲓⲥⲧⲟⲥ:</w:t>
            </w:r>
          </w:p>
          <w:p w:rsidR="00554484" w:rsidRDefault="00554484" w:rsidP="00554484">
            <w:pPr>
              <w:pStyle w:val="CopticVersemulti-line"/>
            </w:pPr>
            <w:r>
              <w:t>ⲛⲁϩⲙⲟⲩ ⲱ̀ Ⲡⲉⲛⲛⲏⲃ Ⲡⲓⲭ̀ⲣⲓⲥⲧⲟⲥ:</w:t>
            </w:r>
          </w:p>
          <w:p w:rsidR="00554484" w:rsidRPr="005130A7" w:rsidRDefault="00554484" w:rsidP="00554484">
            <w:pPr>
              <w:pStyle w:val="CopticHangingVerse"/>
            </w:pPr>
            <w:r>
              <w:t>ⲉⲑⲃⲉ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Ⲫⲛⲟⲩϯ Ⲡⲓⲙⲁⲓⲣⲱⲙⲓ:</w:t>
            </w:r>
          </w:p>
          <w:p w:rsidR="00554484" w:rsidRDefault="00554484" w:rsidP="00554484">
            <w:pPr>
              <w:pStyle w:val="CopticVersemulti-line"/>
            </w:pPr>
            <w:r>
              <w:t>ⲁ̀ⲣⲉϩ ⲉ̀ⲡⲉⲕⲗⲁⲟⲥ:</w:t>
            </w:r>
          </w:p>
          <w:p w:rsidR="00554484" w:rsidRDefault="00554484" w:rsidP="00554484">
            <w:pPr>
              <w:pStyle w:val="CopticVersemulti-line"/>
            </w:pPr>
            <w:r>
              <w:t>ⲉⲑⲃⲉ ϯⲫⲉ ⲙ̀ⲃⲉⲣⲓ:</w:t>
            </w:r>
          </w:p>
          <w:p w:rsidR="00554484" w:rsidRPr="005130A7" w:rsidRDefault="00554484" w:rsidP="00554484">
            <w:pPr>
              <w:pStyle w:val="CopticHangingVerse"/>
            </w:pPr>
            <w:r>
              <w:t>ⲛⲉⲙ ⲛⲓⲁ̀ⲡⲟⲥⲧⲟⲗⲟⲥ.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ⲛⲁϭⲟⲓⲥ ⲛ̀ⲓⲟϯ:</w:t>
            </w:r>
          </w:p>
          <w:p w:rsidR="00554484" w:rsidRDefault="00554484" w:rsidP="00554484">
            <w:pPr>
              <w:pStyle w:val="CopticVersemulti-line"/>
            </w:pPr>
            <w:r>
              <w:t>ⲛ̀ⲁ̀ⲡⲟⲥⲧⲟⲗⲟⲥ:</w:t>
            </w:r>
          </w:p>
          <w:p w:rsidR="00554484" w:rsidRDefault="00554484" w:rsidP="00554484">
            <w:pPr>
              <w:pStyle w:val="CopticVersemulti-line"/>
            </w:pPr>
            <w:r>
              <w:t>ⲉ̀ⲧⲉ Ⲡⲉⲧⲣⲟⲥ ⲛⲓⲛⲓϣϯ:</w:t>
            </w:r>
          </w:p>
          <w:p w:rsidR="00554484" w:rsidRPr="005130A7" w:rsidRDefault="00554484" w:rsidP="00554484">
            <w:pPr>
              <w:pStyle w:val="CopticHangingVerse"/>
            </w:pPr>
            <w:r>
              <w:t>ⲛⲉⲙ ⲡⲉⲛⲥⲁϧ Ⲡⲁⲩⲗⲟⲥ.</w:t>
            </w:r>
          </w:p>
        </w:tc>
      </w:tr>
      <w:tr w:rsidR="00554484" w:rsidTr="00235C40">
        <w:trPr>
          <w:cantSplit/>
          <w:jc w:val="center"/>
        </w:trPr>
        <w:tc>
          <w:tcPr>
            <w:tcW w:w="288" w:type="dxa"/>
          </w:tcPr>
          <w:p w:rsidR="00554484" w:rsidRPr="003209AF" w:rsidRDefault="00554484" w:rsidP="00235C40">
            <w:pPr>
              <w:pStyle w:val="CopticCross"/>
              <w:rPr>
                <w:b/>
              </w:rPr>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ⲙⲁⲙ̀ⲧⲟⲛ ⲛⲟⲱⲟⲩ:</w:t>
            </w:r>
          </w:p>
          <w:p w:rsidR="00554484" w:rsidRDefault="00554484" w:rsidP="00554484">
            <w:pPr>
              <w:pStyle w:val="CopticVersemulti-line"/>
            </w:pPr>
            <w:r>
              <w:t>ϧⲉⲛ Ⲡⲓⲡⲁⲣⲁⲇⲓⲥⲟⲥ:</w:t>
            </w:r>
          </w:p>
          <w:p w:rsidR="00554484" w:rsidRDefault="00554484" w:rsidP="00554484">
            <w:pPr>
              <w:pStyle w:val="CopticVersemulti-line"/>
            </w:pPr>
            <w:r>
              <w:t>ⲉⲑⲃⲉ ⲛⲓⲣⲉϥϭⲣⲟ:</w:t>
            </w:r>
          </w:p>
          <w:p w:rsidR="00554484" w:rsidRPr="005130A7" w:rsidRDefault="00554484" w:rsidP="00554484">
            <w:pPr>
              <w:pStyle w:val="CopticHangingVerse"/>
            </w:pPr>
            <w:r>
              <w:t>Ⲡⲉⲧⲣⲟⲥ ⲛⲉⲙ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Ⲡⲉⲛⲛⲏⲃ ⲁ̀ⲣⲓⲫ̀ⲙⲉⲩⲓ̀:</w:t>
            </w:r>
          </w:p>
          <w:p w:rsidR="00554484" w:rsidRDefault="00554484" w:rsidP="00554484">
            <w:pPr>
              <w:pStyle w:val="CopticVersemulti-line"/>
              <w:rPr>
                <w:rFonts w:eastAsia="Arial Unicode MS" w:cs="FreeSerifAvvaShenouda"/>
              </w:rPr>
            </w:pPr>
            <w:r>
              <w:rPr>
                <w:rFonts w:eastAsia="Arial Unicode MS" w:cs="FreeSerifAvvaShenouda"/>
              </w:rPr>
              <w:t>ⲙ̀ⲧⲉⲕⲃⲱⲕ ϯⲫⲉ ⲙ̀ⲉⲣⲓ:</w:t>
            </w:r>
          </w:p>
          <w:p w:rsidR="00554484" w:rsidRDefault="00554484" w:rsidP="00554484">
            <w:pPr>
              <w:pStyle w:val="CopticVersemulti-line"/>
              <w:rPr>
                <w:rFonts w:eastAsia="Arial Unicode MS" w:cs="FreeSerifAvvaShenouda"/>
              </w:rPr>
            </w:pPr>
            <w:r>
              <w:rPr>
                <w:rFonts w:eastAsia="Arial Unicode MS" w:cs="FreeSerifAvvaShenouda"/>
              </w:rPr>
              <w:t>ⲛⲉⲙ Ⲡⲉⲧⲣⲟⲥ:</w:t>
            </w:r>
          </w:p>
          <w:p w:rsidR="00554484" w:rsidRPr="00384F62" w:rsidRDefault="00554484" w:rsidP="00554484">
            <w:pPr>
              <w:pStyle w:val="CopticHangingVerse"/>
            </w:pPr>
            <w:r>
              <w:t>ⲛⲉⲙ Ⲡⲁⲩⲗⲟⲥ.</w:t>
            </w:r>
          </w:p>
        </w:tc>
      </w:tr>
    </w:tbl>
    <w:p w:rsidR="00646A59" w:rsidRPr="00B84B62" w:rsidRDefault="00646A59" w:rsidP="00646A59"/>
    <w:p w:rsidR="00646A59" w:rsidRDefault="00646A59" w:rsidP="00646A5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Ⲁⲣⲓⲥⲁⲗⲡⲓⲍⲓⲛ ⲱ̀ ⲛⲁⲙⲉⲛⲣⲁϯ:</w:t>
            </w:r>
          </w:p>
          <w:p w:rsidR="00554484" w:rsidRDefault="00554484" w:rsidP="00554484">
            <w:pPr>
              <w:pStyle w:val="CopticVersemulti-line"/>
            </w:pPr>
            <w:r>
              <w:t>ϧⲉⲛ ⲟⲩⲥ̀ⲙⲏ ⲛ̀ⲥⲁⲗⲡⲓⲅⲅⲟⲥ:</w:t>
            </w:r>
          </w:p>
          <w:p w:rsidR="00554484" w:rsidRDefault="00554484" w:rsidP="00554484">
            <w:pPr>
              <w:pStyle w:val="CopticVersemulti-line"/>
            </w:pPr>
            <w:r>
              <w:t>ϧⲉⲛ ⲡ̀ϣⲁⲓ ⲛ̀ⲛⲁϭⲟⲓⲥ ⲛ̀ⲓⲟϯ:</w:t>
            </w:r>
          </w:p>
          <w:p w:rsidR="00554484" w:rsidRPr="00C35319"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Ⲃⲟⲛ ⲟⲩⲣⲁϣⲓ ⲛⲉⲙ ⲟⲩⲑⲉⲗⲏⲗ:</w:t>
            </w:r>
          </w:p>
          <w:p w:rsidR="00554484" w:rsidRDefault="00554484" w:rsidP="00554484">
            <w:pPr>
              <w:pStyle w:val="CopticVersemulti-line"/>
            </w:pPr>
            <w:r>
              <w:t>ⲉⲣⲡ̀ⲣⲉⲡⲓ ⲙ̀ⲡⲓⲥ̀ⲛⲁⲩ (ⲃ̄) ⲛ̀ⲥ̀ⲧⲁⲩⲗⲟⲥ:</w:t>
            </w:r>
          </w:p>
          <w:p w:rsidR="00554484" w:rsidRDefault="00554484" w:rsidP="00554484">
            <w:pPr>
              <w:pStyle w:val="CopticVersemulti-line"/>
            </w:pPr>
            <w:r>
              <w:t>ⲛ̀ⲧⲉ Ⲡⲓⲭ̀ⲣⲓⲥⲧⲟⲥ Ⲉⲙⲙⲁⲛⲟⲩⲏⲗ:</w:t>
            </w:r>
          </w:p>
          <w:p w:rsidR="00554484" w:rsidRDefault="00554484" w:rsidP="00554484">
            <w:pPr>
              <w:pStyle w:val="CopticHangingVerse"/>
            </w:pPr>
            <w:r>
              <w:t>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Ⲅⲉⲛⲟⲥ ⲛⲓⲃⲉⲛ ⲛ̀ⲛⲓⲡⲓⲥⲧⲟⲥ:</w:t>
            </w:r>
          </w:p>
          <w:p w:rsidR="00554484" w:rsidRDefault="00554484" w:rsidP="00554484">
            <w:pPr>
              <w:pStyle w:val="CopticVersemulti-line"/>
            </w:pPr>
            <w:r>
              <w:t>ⲁⲩⲑⲱⲟⲩϯ ϧⲉⲛ ϯⲉⲕⲕⲗⲏⲥⲓⲁ:</w:t>
            </w:r>
          </w:p>
          <w:p w:rsidR="00554484" w:rsidRDefault="00554484" w:rsidP="00554484">
            <w:pPr>
              <w:pStyle w:val="CopticVersemulti-line"/>
            </w:pPr>
            <w:r>
              <w:t>ϧⲉⲛ ⲡ̀ϣⲁⲓ ⲛ̀ⲛⲓⲁ̀ⲡⲟⲥⲧⲟⲗⲟⲥ:</w:t>
            </w:r>
          </w:p>
          <w:p w:rsidR="00554484" w:rsidRDefault="00554484" w:rsidP="00554484">
            <w:pPr>
              <w:pStyle w:val="CopticHangingVerse"/>
            </w:pPr>
            <w:r>
              <w:t>ϧⲉⲛ ϩⲁⲛϩⲱⲥ ⲛⲉⲙ ϩⲁⲛⲯⲁⲗⲓⲁ.</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Ⲇⲁⲩⲓⲇ ⲡ̀ⲟⲩⲣⲟ ⲁϥⲱϣ ⲉ̀ⲃⲟⲗ:</w:t>
            </w:r>
          </w:p>
          <w:p w:rsidR="00554484" w:rsidRDefault="00554484" w:rsidP="00554484">
            <w:pPr>
              <w:pStyle w:val="CopticVersemulti-line"/>
            </w:pPr>
            <w:r>
              <w:t>ϧⲉⲛ ⲡ̀ⲭⲱⲙ ⲛ̀ⲧⲉ ⲛⲓⲯⲁⲗⲙⲟⲥ:</w:t>
            </w:r>
          </w:p>
          <w:p w:rsidR="00554484" w:rsidRDefault="00554484" w:rsidP="00554484">
            <w:pPr>
              <w:pStyle w:val="CopticVersemulti-line"/>
            </w:pPr>
            <w:r>
              <w:t>ϫⲉ ⲁ̀ ⲡⲟⲩϧ̀ⲣⲱⲟⲩ ϣⲉⲛⲁϥ ⲉ̀ⲃⲟⲗ:</w:t>
            </w:r>
          </w:p>
          <w:p w:rsidR="00554484" w:rsidRDefault="00554484" w:rsidP="00554484">
            <w:pPr>
              <w:pStyle w:val="CopticHangingVerse"/>
            </w:pPr>
            <w:r>
              <w:t>ⲟⲩⲟϩ ⲛⲟⲩⲥⲁϫⲓ ⲁⲩⲫⲟϩ ⲉ̀ⲡⲓⲕⲟⲥⲙⲟⲥ.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Ⲉⲃⲟⲗϩⲓⲧⲉⲛ ⲛⲓⲁ̀ⲡⲟⲥⲧⲟⲗⲟⲥ:</w:t>
            </w:r>
          </w:p>
          <w:p w:rsidR="00554484" w:rsidRDefault="00554484" w:rsidP="00554484">
            <w:pPr>
              <w:pStyle w:val="CopticVersemulti-line"/>
            </w:pPr>
            <w:r>
              <w:t>ⲛⲉⲙ ⲛⲓⲙⲁⲑⲏⲧⲏⲥ ⲙ̀Ⲡⲓⲭ̀ⲣⲓⲥⲧⲟⲥ:</w:t>
            </w:r>
          </w:p>
          <w:p w:rsidR="00554484" w:rsidRDefault="00554484" w:rsidP="00554484">
            <w:pPr>
              <w:pStyle w:val="CopticVersemulti-line"/>
            </w:pPr>
            <w:r>
              <w:t>ⲁⲛⲥⲟⲩⲉⲛ ⲠⲉⲛϬⲟⲓⲥ Ⲓⲏⲥⲟⲩⲥ Ⲡⲓⲗⲟⲅⲟⲥ:</w:t>
            </w:r>
          </w:p>
          <w:p w:rsidR="00554484" w:rsidRDefault="00554484" w:rsidP="00554484">
            <w:pPr>
              <w:pStyle w:val="CopticHangingVerse"/>
            </w:pPr>
            <w:r>
              <w:t>ⲉⲑⲃⲏⲧⲟⲩ ⲛⲁⲓ ⲛⲁⲛ ⲱ̀ Ⲡⲓⲁ̀ⲅⲁⲑⲟⲥ.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Ⲍⲉⲟϣ ⲛ̀ϫⲉ ⲛⲓⲙⲏⲓⲛⲓ:</w:t>
            </w:r>
          </w:p>
          <w:p w:rsidR="00554484" w:rsidRDefault="00554484" w:rsidP="00554484">
            <w:pPr>
              <w:pStyle w:val="CopticVersemulti-line"/>
            </w:pPr>
            <w:r>
              <w:t>ⲉ̀ⲧⲁⲩⲁⲓⲧⲟⲩ ϧⲉⲛ ⲡⲓⲕⲟⲥⲙⲟⲥ:</w:t>
            </w:r>
          </w:p>
          <w:p w:rsidR="00554484" w:rsidRDefault="00554484" w:rsidP="00554484">
            <w:pPr>
              <w:pStyle w:val="CopticVersemulti-line"/>
            </w:pPr>
            <w:r>
              <w:t>ⲟⲩⲟϩ ⲁⲩⲧⲁⲗϭⲟ ⲛ̀ⲛⲏⲉⲧϣⲱⲛⲓ:</w:t>
            </w:r>
          </w:p>
          <w:p w:rsidR="00554484" w:rsidRDefault="00554484" w:rsidP="00554484">
            <w:pPr>
              <w:pStyle w:val="CopticHangingVerse"/>
            </w:pPr>
            <w:r>
              <w:t>ϧⲉⲛ ⲫ̀ⲣⲁⲛ ⲙ̀Ⲡⲉⲛϭⲟⲓⲥ 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Ⲏⲡⲡⲉ ⲁ̀ⲛⲟⲛ ϧⲁ Ⲛⲓⲭ̀ⲣⲓⲥⲧⲓⲁⲛⲟⲥ:</w:t>
            </w:r>
          </w:p>
          <w:p w:rsidR="00554484" w:rsidRDefault="00554484" w:rsidP="00554484">
            <w:pPr>
              <w:pStyle w:val="CopticVersemulti-line"/>
            </w:pPr>
            <w:r>
              <w:t>ⲧⲉⲛⲉⲣϣⲁⲓ ⲛⲱⲟⲩ ϧⲉⲛ ϩⲁⲛϩⲩⲙⲛⲟⲥ:</w:t>
            </w:r>
          </w:p>
          <w:p w:rsidR="00554484" w:rsidRDefault="00554484" w:rsidP="00554484">
            <w:pPr>
              <w:pStyle w:val="CopticVersemulti-line"/>
            </w:pPr>
            <w:r>
              <w:t>ⲉⲛⲱϣ ⲉ̀ⲃⲟⲗ ⲉⲛϫⲱ ⲙ̀ⲙⲟⲥ:</w:t>
            </w:r>
          </w:p>
          <w:p w:rsidR="00554484" w:rsidRDefault="00554484" w:rsidP="00554484">
            <w:pPr>
              <w:pStyle w:val="CopticHangingVerse"/>
            </w:pPr>
            <w:r>
              <w:t>ϫⲉ ⲝⲉⲣⲉ ⲛⲱⲧⲉⲛ ⲱ̀ ⲛⲓⲁ̀ⲡⲟⲥⲧⲟⲗⲟⲥ.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Ⲑⲱⲕ ⲧⲉ ϯϫⲟⲙ ⲛⲉⲙ ⲛⲓⲧⲁⲓⲟ:</w:t>
            </w:r>
          </w:p>
          <w:p w:rsidR="00554484" w:rsidRDefault="00554484" w:rsidP="00554484">
            <w:pPr>
              <w:pStyle w:val="CopticVersemulti-line"/>
            </w:pPr>
            <w:r>
              <w:t>ⲱ̀ Ⲡⲉⲛⲥⲱⲧⲏⲣ ⲛ̀ⲁ̀ⲅⲁⲑⲟⲥ:</w:t>
            </w:r>
          </w:p>
          <w:p w:rsidR="00554484" w:rsidRDefault="00554484" w:rsidP="00554484">
            <w:pPr>
              <w:pStyle w:val="CopticVersemulti-line"/>
            </w:pPr>
            <w:r>
              <w:t>ⲭⲱ ⲛⲁⲛ ⲉ̀ⲃⲟⲗ ⲉⲑⲃⲉ ⲛⲓϯϩⲟ:</w:t>
            </w:r>
          </w:p>
          <w:p w:rsidR="00554484" w:rsidRPr="005130A7" w:rsidRDefault="00554484" w:rsidP="00554484">
            <w:pPr>
              <w:pStyle w:val="CopticHangingVerse"/>
            </w:pPr>
            <w:r>
              <w:t>ⲙ̀ⲡⲉⲛⲓⲱⲧ Ⲡⲉⲧⲣⲟⲥ ⲛⲉⲙ ⲡⲉⲛⲥⲁϧ Ⲡⲁⲩⲗⲟⲥ.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Ⲓⲥ ϩⲏⲡⲡⲉ ⲡⲉⲛϭⲟⲓⲥ Ⲓⲏⲥⲟⲩⲥ Ⲡⲓⲭ̀ⲣⲓⲥⲧⲟⲥ:</w:t>
            </w:r>
          </w:p>
          <w:p w:rsidR="00554484" w:rsidRDefault="00554484" w:rsidP="00554484">
            <w:pPr>
              <w:pStyle w:val="CopticVersemulti-line"/>
            </w:pPr>
            <w:r>
              <w:t>ⲁϥⲧⲁⲗⲟ ⲛ̀ⲧⲉϥϫⲓϫ ⲛ̀ⲟⲩⲓ̀ⲛⲁⲙ:</w:t>
            </w:r>
          </w:p>
          <w:p w:rsidR="00554484" w:rsidRDefault="00554484" w:rsidP="00554484">
            <w:pPr>
              <w:pStyle w:val="CopticVersemulti-line"/>
            </w:pPr>
            <w:r>
              <w:t>ⲉ̀ϫⲉⲛ ⲛⲓⲁ̀ⲫⲏⲟⲩⲓ̀ ⲛ̀ⲛⲓⲁ̀ⲡⲟⲥⲧⲟⲗⲟⲥ:</w:t>
            </w:r>
          </w:p>
          <w:p w:rsidR="00554484" w:rsidRPr="005130A7" w:rsidRDefault="00554484" w:rsidP="00554484">
            <w:pPr>
              <w:pStyle w:val="CopticHangingVerse"/>
            </w:pPr>
            <w:r>
              <w:t>ⲛⲓⲥⲉⲛϯ ⲉⲧⲛⲁⲛⲉⲩ ⲛ̀ⲁⲧⲕⲓⲙ.</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Ⲕⲉ ⲡⲁⲗⲓⲛ ⲡⲉⲛⲥⲁϭ Ⲡⲁⲩⲗⲟⲥ:</w:t>
            </w:r>
          </w:p>
          <w:p w:rsidR="00554484" w:rsidRDefault="00554484" w:rsidP="00554484">
            <w:pPr>
              <w:pStyle w:val="CopticVersemulti-line"/>
            </w:pPr>
            <w:r>
              <w:t>ⲁϥⲟⲩⲱⲛϩ ⲛⲁϥ ⲛ̀ϫⲉ Ⲓⲏⲥⲟⲩⲥ Ⲡⲓⲭ̀ⲣⲓⲥⲧⲟⲥ:</w:t>
            </w:r>
          </w:p>
          <w:p w:rsidR="00554484" w:rsidRDefault="00554484" w:rsidP="00554484">
            <w:pPr>
              <w:pStyle w:val="CopticVersemulti-line"/>
            </w:pPr>
            <w:r>
              <w:t>ϧⲉⲛ ⲫ̀ⲙⲱⲓⲧ ⲛ̀Ⲇⲁⲙⲁⲥⲕⲟⲥ:</w:t>
            </w:r>
          </w:p>
          <w:p w:rsidR="00554484" w:rsidRPr="005130A7" w:rsidRDefault="00554484" w:rsidP="00554484">
            <w:pPr>
              <w:pStyle w:val="CopticHangingVerse"/>
            </w:pPr>
            <w:r>
              <w:t>ⲟⲩⲟϩ ⲁϥⲥⲱⲧⲡ ⲙ̀ⲙⲟϥ ⲛ̀ⲟⲩⲁ̀ⲡⲟⲥⲧⲟⲗⲟⲥ.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Ⲗⲁⲟⲥ ⲛ̀Ⲛⲓⲭ̀ⲣⲓⲥⲧⲓⲁⲛⲟⲥ:</w:t>
            </w:r>
          </w:p>
          <w:p w:rsidR="00554484" w:rsidRDefault="00554484" w:rsidP="00554484">
            <w:pPr>
              <w:pStyle w:val="CopticVersemulti-line"/>
            </w:pPr>
            <w:r>
              <w:t>ⲉⲧϧⲉⲛ Ⲣⲱⲙⲏ ⲛⲉⲙ Ⲁⲗⲉⲝⲁⲛⲇ̀ⲣⲓⲁ:</w:t>
            </w:r>
          </w:p>
          <w:p w:rsidR="00554484" w:rsidRDefault="00554484" w:rsidP="00554484">
            <w:pPr>
              <w:pStyle w:val="CopticVersemulti-line"/>
            </w:pPr>
            <w:r>
              <w:t>ⲥⲉⲧⲁⲓ ⲛ̀ⲛⲓⲁ̀ⲡⲟⲥⲧⲟⲗⲟⲥ:</w:t>
            </w:r>
          </w:p>
          <w:p w:rsidR="00554484" w:rsidRPr="005130A7" w:rsidRDefault="00554484" w:rsidP="00554484">
            <w:pPr>
              <w:pStyle w:val="CopticHangingVerse"/>
            </w:pPr>
            <w:r>
              <w:t>ⲛⲉⲙ ⲧ̀ⲭⲱⲣⲁ ⲛ̀Ⲭⲏⲙⲓ ⲛⲉⲙ Ⲁⲛⲧⲓⲟⲭⲓⲁ.</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Ⲙⲁⲣⲉⲛⲑⲱⲟⲩϯ ⲱ̀ ⲛⲁⲙⲉⲛⲣⲁϯ:</w:t>
            </w:r>
          </w:p>
          <w:p w:rsidR="00554484" w:rsidRDefault="00554484" w:rsidP="00554484">
            <w:pPr>
              <w:pStyle w:val="CopticVersemulti-line"/>
            </w:pPr>
            <w:r>
              <w:t>ⲛ̀ⲧⲉⲛϩⲱⲥ ⲉ̀Ⲡⲓⲭ̀ⲣⲓⲥⲧⲟⲥ ⲠⲉⲛϬⲟⲓⲥ:</w:t>
            </w:r>
          </w:p>
          <w:p w:rsidR="00554484" w:rsidRDefault="00554484" w:rsidP="00554484">
            <w:pPr>
              <w:pStyle w:val="CopticVersemulti-line"/>
            </w:pPr>
            <w:r>
              <w:t>ⲛ̀ⲧⲉⲛⲧⲁⲟ̀ ⲛ̀ⲛⲁϭⲟⲓⲥ ⲛ̀ⲓⲟϯ:</w:t>
            </w:r>
          </w:p>
          <w:p w:rsidR="00554484" w:rsidRPr="005130A7" w:rsidRDefault="00554484" w:rsidP="00554484">
            <w:pPr>
              <w:pStyle w:val="CopticHangingVerse"/>
            </w:pPr>
            <w:r>
              <w:t>ⲛⲏⲉⲧⲥⲱⲧⲡ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Ⲛⲁⲓ ⲛⲁⲛ ⲟⲩⲟϩ ⲥⲱⲧⲉⲙ ⲉ̀ⲣⲟⲛ:</w:t>
            </w:r>
          </w:p>
          <w:p w:rsidR="00554484" w:rsidRDefault="00554484" w:rsidP="00554484">
            <w:pPr>
              <w:pStyle w:val="CopticVersemulti-line"/>
            </w:pPr>
            <w:r>
              <w:t>ⲱ̀ Ⲡⲉⲛⲥⲱⲧⲏⲣ ⲛ̀ⲁ̀ⲅⲁⲑⲟⲥ:</w:t>
            </w:r>
          </w:p>
          <w:p w:rsidR="00554484" w:rsidRDefault="00554484" w:rsidP="00554484">
            <w:pPr>
              <w:pStyle w:val="CopticVersemulti-line"/>
            </w:pPr>
            <w:r>
              <w:t>ⲱ̀ⲗⲓ ⲙ̀ⲡⲉⲕϫⲱⲛⲧ ⲉ̀ⲃⲟⲗ ϩⲁⲣⲟⲛ:</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Ⲝⲁ ⲡ̀ϣⲱⲓ ⲉ̀ⲙⲁϣⲱ ⲛⲓⲛⲓϣϯ:</w:t>
            </w:r>
          </w:p>
          <w:p w:rsidR="00554484" w:rsidRDefault="00554484" w:rsidP="00554484">
            <w:pPr>
              <w:pStyle w:val="CopticVersemulti-line"/>
            </w:pPr>
            <w:r>
              <w:t>ⲉ̀ϩⲟⲧⲉ ⲛⲓⲑ̀ⲙⲏⲓ ⲛⲉⲙ ⲛⲓⲇⲓⲕⲉⲟⲥ:</w:t>
            </w:r>
          </w:p>
          <w:p w:rsidR="00554484" w:rsidRDefault="00554484" w:rsidP="00554484">
            <w:pPr>
              <w:pStyle w:val="CopticVersemulti-line"/>
            </w:pPr>
            <w:r>
              <w:t>ⲉⲑⲃⲉ ⲛⲓⲙⲏⲓⲛⲓ ⲉⲩⲟⲓ ⲛ̀ϩⲟⲧ:</w:t>
            </w:r>
          </w:p>
          <w:p w:rsidR="00554484" w:rsidRPr="005130A7" w:rsidRDefault="00554484" w:rsidP="00554484">
            <w:pPr>
              <w:pStyle w:val="CopticHangingVerse"/>
            </w:pPr>
            <w:r>
              <w:t>ⲛⲏⲉ̀ⲧⲁⲩⲁⲓⲧⲟⲩ ϧⲉⲛ ⲡⲓⲕⲟⲥⲙⲟⲥ.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Ⲟⲩⲛⲓϣϯ ⲡⲉ ⲡ̀ⲧⲁⲓⲟ ⲛ̀ⲛⲓⲁ̀ⲡⲟⲥⲧⲟⲗⲟⲥ:</w:t>
            </w:r>
          </w:p>
          <w:p w:rsidR="00554484" w:rsidRDefault="00554484" w:rsidP="00554484">
            <w:pPr>
              <w:pStyle w:val="CopticVersemulti-line"/>
            </w:pPr>
            <w:r>
              <w:t>ⲡⲉⲛⲓⲱⲧ Ⲡⲉⲧⲣⲟⲥ ⲛⲉⲙ ⲡⲉⲛⲥⲁϧ Ⲡⲁⲩⲗⲟⲥ:</w:t>
            </w:r>
          </w:p>
          <w:p w:rsidR="00554484" w:rsidRDefault="00554484" w:rsidP="00554484">
            <w:pPr>
              <w:pStyle w:val="CopticVersemulti-line"/>
            </w:pPr>
            <w:r>
              <w:t>ⲏⲛⲉ̀ⲧⲁⲩϣⲉⲡ ⲡ̀ϧⲓⲥⲓ ⲛ̀ⲛⲓⲃⲁⲥⲁⲛⲟⲥ:</w:t>
            </w:r>
          </w:p>
          <w:p w:rsidR="00554484" w:rsidRPr="005130A7" w:rsidRDefault="00554484" w:rsidP="00554484">
            <w:pPr>
              <w:pStyle w:val="CopticHangingVerse"/>
            </w:pPr>
            <w:r>
              <w:t>ⲉⲑⲃⲉ ⲫ̀ⲣⲁⲛ ⲛ̀Ⲓⲏⲥⲟⲩⲥ Ⲡⲓⲭ̀ⲣⲓⲥⲧⲟⲥ.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Ⲡⲉⲛⲓⲱⲧ Ⲡⲉⲧⲣⲟⲥ ⲉϥⲑⲃⲓⲏⲟⲩⲧ:</w:t>
            </w:r>
          </w:p>
          <w:p w:rsidR="00554484" w:rsidRDefault="00554484" w:rsidP="00554484">
            <w:pPr>
              <w:pStyle w:val="CopticVersemulti-line"/>
            </w:pPr>
            <w:r>
              <w:t>ⲁϥϫⲱⲕ ⲙ̀ⲣⲉϥⲁ̀ⲅⲱⲛ ⲕⲁⲗⲱⲥ:</w:t>
            </w:r>
          </w:p>
          <w:p w:rsidR="00554484" w:rsidRDefault="00554484" w:rsidP="00554484">
            <w:pPr>
              <w:pStyle w:val="CopticVersemulti-line"/>
            </w:pPr>
            <w:r>
              <w:t>ϧⲉⲛ ⲥⲟⲩ ⲉ̀ⲧⲟⲟⲩ (ⲉ̄) ⲛ̀ⲉ̀ⲡⲏⲡ ⲉⲧⲥ̀ⲙⲁⲣⲱⲟⲩⲧ:</w:t>
            </w:r>
          </w:p>
          <w:p w:rsidR="00554484" w:rsidRPr="005130A7" w:rsidRDefault="00554484" w:rsidP="00554484">
            <w:pPr>
              <w:pStyle w:val="CopticHangingVerse"/>
            </w:pPr>
            <w:r>
              <w:t>ϧⲉⲛ ⲛⲓⲉ̀ϩⲟⲟⲩ ⲛ̀Ⲛⲓⲣⲟⲛ ⲡⲓⲁ̀ⲛⲟⲙⲟⲥ.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Ⲣⲁϣⲓ ⲉ̀ⲙⲁϣⲱ ⲁ̀ ⲡⲉⲛⲥⲁϧ Ⲡⲁⲩⲗⲟⲥ:</w:t>
            </w:r>
          </w:p>
          <w:p w:rsidR="00554484" w:rsidRDefault="00554484" w:rsidP="00554484">
            <w:pPr>
              <w:pStyle w:val="CopticVersemulti-line"/>
            </w:pPr>
            <w:r>
              <w:t>ⲫⲁ ϯⲥ̀ⲙⲏ ⲉⲧϩⲟⲗⲭ ⲛⲉⲙ ϯⲥⲟⲫⲓⲁ:</w:t>
            </w:r>
          </w:p>
          <w:p w:rsidR="00554484" w:rsidRDefault="00554484" w:rsidP="00554484">
            <w:pPr>
              <w:pStyle w:val="CopticVersemulti-line"/>
            </w:pPr>
            <w:r>
              <w:t>ϫⲉ ⲁϥⲙⲟⲩ ϧⲉⲛ ⲧ̀ⲥⲏϥⲓ ⲉⲑⲃⲉ Ⲡⲓⲝ̀ⲣⲓⲥⲧⲟⲥ:</w:t>
            </w:r>
          </w:p>
          <w:p w:rsidR="00554484" w:rsidRPr="005130A7" w:rsidRDefault="00554484" w:rsidP="00554484">
            <w:pPr>
              <w:pStyle w:val="CopticHangingVerse"/>
            </w:pPr>
            <w:r>
              <w:t>ⲫⲏⲉ̀ⲧⲁϥⲙⲉⲛⲣⲓⲧϥ ⲫⲁ ϯⲉⲝⲟⲩⲥⲓⲁ.</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Ⲉⲙⲟⲩ ⲉ̀ⲛⲓⲙⲱⲟⲩ ⲙ̀ⲫ̀ⲓⲁⲣⲟ:</w:t>
            </w:r>
          </w:p>
          <w:p w:rsidR="00554484" w:rsidRDefault="00554484" w:rsidP="00554484">
            <w:pPr>
              <w:pStyle w:val="CopticVersemulti-line"/>
            </w:pPr>
            <w:r>
              <w:t>ⲛⲉⲙ ⲛⲓⲥⲓϯ ⲛⲉⲙ ⲛⲓⲕⲁⲣⲡⲟⲥ:</w:t>
            </w:r>
          </w:p>
          <w:p w:rsidR="00554484" w:rsidRDefault="00554484" w:rsidP="00554484">
            <w:pPr>
              <w:pStyle w:val="CopticVersemulti-line"/>
            </w:pPr>
            <w:r>
              <w:t>ϩⲓⲧⲉⲛ ⲛⲓϣ̀ⲗⲏⲗ ⲛⲉⲙ ⲛⲓϯϩⲟ:</w:t>
            </w:r>
          </w:p>
          <w:p w:rsidR="00554484" w:rsidRPr="005130A7" w:rsidRDefault="00554484" w:rsidP="00554484">
            <w:pPr>
              <w:pStyle w:val="CopticHangingVerse"/>
            </w:pPr>
            <w:r>
              <w:t>ⲛ̀ⲧⲉ ⲛⲉⲛⲓⲟϯ ⲉⲑⲟⲩⲁⲃ ⲛ̀ⲁ̀ⲡⲟⲥⲧⲟⲗⲟⲥ.</w:t>
            </w:r>
          </w:p>
        </w:tc>
      </w:tr>
      <w:tr w:rsidR="00554484" w:rsidTr="00235C40">
        <w:trPr>
          <w:cantSplit/>
          <w:jc w:val="center"/>
        </w:trPr>
        <w:tc>
          <w:tcPr>
            <w:tcW w:w="288" w:type="dxa"/>
          </w:tcPr>
          <w:p w:rsidR="00554484" w:rsidRDefault="00554484" w:rsidP="00235C40">
            <w:pPr>
              <w:pStyle w:val="CopticCross"/>
            </w:pPr>
            <w:r w:rsidRPr="00FB5ACB">
              <w:lastRenderedPageBreak/>
              <w:t>¿</w:t>
            </w:r>
          </w:p>
        </w:tc>
        <w:tc>
          <w:tcPr>
            <w:tcW w:w="3960" w:type="dxa"/>
          </w:tcPr>
          <w:p w:rsidR="00554484" w:rsidRPr="0078672A"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Ⲧⲉⲛϯϩⲟ ⲉ̀ⲣⲟⲕ ⲱ̀ Ⲡⲉⲛⲛⲏⲃ Ⲡⲓⲭ̀ⲣⲓⲥⲧⲟⲥ:</w:t>
            </w:r>
          </w:p>
          <w:p w:rsidR="00554484" w:rsidRDefault="00554484" w:rsidP="00554484">
            <w:pPr>
              <w:pStyle w:val="CopticVersemulti-line"/>
            </w:pPr>
            <w:r>
              <w:t>ⲉ̀ⲃⲉ ⲛⲓⲟⲩⲏⲃ ⲛⲉⲙ ⲛⲓⲇⲓⲁⲕⲱⲛⲟⲥ:</w:t>
            </w:r>
          </w:p>
          <w:p w:rsidR="00554484" w:rsidRDefault="00554484" w:rsidP="00554484">
            <w:pPr>
              <w:pStyle w:val="CopticVersemulti-line"/>
            </w:pPr>
            <w:r>
              <w:t>ⲙⲁⲧⲁϫⲣⲱⲟⲩ ϧⲉⲛ ϯⲙⲉⲧⲁ̀ⲅⲁⲑⲟⲥ:</w:t>
            </w:r>
          </w:p>
          <w:p w:rsidR="00554484" w:rsidRPr="005130A7" w:rsidRDefault="00554484" w:rsidP="00554484">
            <w:pPr>
              <w:pStyle w:val="CopticHangingVerse"/>
            </w:pPr>
            <w:r>
              <w:t>ⲉⲑⲃⲉ ⲛⲏⲉ̀ⲧⲉⲛϩⲟⲧ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Ⲩⲇⲉⲟⲛ ⲉ̀ⲥⲉⲡⲓ ⲛ̀ⲛⲓⲡⲓⲥⲧⲟⲥ:</w:t>
            </w:r>
          </w:p>
          <w:p w:rsidR="00554484" w:rsidRDefault="00554484" w:rsidP="00554484">
            <w:pPr>
              <w:pStyle w:val="CopticVersemulti-line"/>
            </w:pPr>
            <w:r>
              <w:t>ⲁ̀ⲣⲉϩ ⲉ̀ⲣⲱⲟⲩ ⲱ̀ Ⲡⲓⲁ̀ⲅⲁⲑⲟⲥ:</w:t>
            </w:r>
          </w:p>
          <w:p w:rsidR="00554484" w:rsidRDefault="00554484" w:rsidP="00554484">
            <w:pPr>
              <w:pStyle w:val="CopticVersemulti-line"/>
            </w:pPr>
            <w:r>
              <w:t>ⲉ̀ⲃⲟⲗϧⲉⲛ ⲡⲓⲭ̀ⲣⲟϥ ⲛⲉⲙ ⲡⲓⲫ̀ⲑⲟⲛⲟⲥ:</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Ⲫⲛⲏⲃ Ⲫⲛⲟⲩϯ ⲛⲉⲛⲃⲟⲏ̀ⲑⲟⲥ:</w:t>
            </w:r>
          </w:p>
          <w:p w:rsidR="00554484" w:rsidRDefault="00554484" w:rsidP="00554484">
            <w:pPr>
              <w:pStyle w:val="CopticVersemulti-line"/>
            </w:pPr>
            <w:r>
              <w:t>ϭⲓⲥⲓ ⲙ̀ⲡ̀ⲧⲁⲡ ⲛ̀Ⲛⲓⲭ̀ⲣⲓⲥⲧⲓⲁⲛⲟⲥ:</w:t>
            </w:r>
          </w:p>
          <w:p w:rsidR="00554484" w:rsidRDefault="00554484" w:rsidP="00554484">
            <w:pPr>
              <w:pStyle w:val="CopticVersemulti-line"/>
            </w:pPr>
            <w:r>
              <w:t>ⲟⲩⲟϩ ⲙⲁⲧⲁϫⲣⲟ ⲛ̀ⲛⲓⲡⲓⲥⲧⲟⲥ:</w:t>
            </w:r>
          </w:p>
          <w:p w:rsidR="00554484" w:rsidRPr="005130A7" w:rsidRDefault="00554484" w:rsidP="00554484">
            <w:pPr>
              <w:pStyle w:val="CopticHangingVerse"/>
            </w:pPr>
            <w:r>
              <w:t>ⲉⲑⲃⲉ ⲛⲉⲕⲥⲱⲧⲡ ⲛ̀ⲁ̀ⲡⲟⲥⲧⲟⲗⲟⲥ.</w:t>
            </w:r>
          </w:p>
        </w:tc>
      </w:tr>
      <w:tr w:rsidR="00554484" w:rsidTr="00235C40">
        <w:trPr>
          <w:cantSplit/>
          <w:jc w:val="center"/>
        </w:trPr>
        <w:tc>
          <w:tcPr>
            <w:tcW w:w="288" w:type="dxa"/>
          </w:tcPr>
          <w:p w:rsidR="00554484" w:rsidRDefault="00554484" w:rsidP="00235C40">
            <w:pPr>
              <w:pStyle w:val="CopticCross"/>
            </w:pP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p>
        </w:tc>
        <w:tc>
          <w:tcPr>
            <w:tcW w:w="3960" w:type="dxa"/>
          </w:tcPr>
          <w:p w:rsidR="00554484" w:rsidRDefault="00554484" w:rsidP="00554484">
            <w:pPr>
              <w:pStyle w:val="CopticVersemulti-line"/>
            </w:pPr>
            <w:r>
              <w:t>Ⲭⲉⲣⲉ ⲛⲉ ⲱ̀ Ϯⲡⲁⲣⲑⲉⲛⲟⲥ:</w:t>
            </w:r>
          </w:p>
          <w:p w:rsidR="00554484" w:rsidRDefault="00554484" w:rsidP="00554484">
            <w:pPr>
              <w:pStyle w:val="CopticVersemulti-line"/>
            </w:pPr>
            <w:r>
              <w:t>Ⲙⲁⲣⲓⲁ Ϯⲑⲉⲟ̀ⲧⲟⲕⲟⲥ:</w:t>
            </w:r>
          </w:p>
          <w:p w:rsidR="00554484" w:rsidRDefault="00554484" w:rsidP="00554484">
            <w:pPr>
              <w:pStyle w:val="CopticVersemulti-line"/>
            </w:pPr>
            <w:r>
              <w:t>ⲭⲉⲣⲉ ⲛⲉⲛⲓⲟϯ ⲛ̀ⲁ̀ⲡⲟⲥⲧⲟⲗⲟⲥ:</w:t>
            </w:r>
          </w:p>
          <w:p w:rsidR="00554484" w:rsidRPr="005130A7" w:rsidRDefault="00554484" w:rsidP="00554484">
            <w:pPr>
              <w:pStyle w:val="CopticHangingVerse"/>
            </w:pPr>
            <w:r>
              <w:t>ⲛⲏⲉ̀ⲧⲁⲩϩⲓⲱⲓϣ ϧⲉⲛ ⲡⲓⲕⲟⲥⲙⲟⲥ.</w:t>
            </w:r>
          </w:p>
        </w:tc>
      </w:tr>
      <w:tr w:rsidR="00554484" w:rsidTr="00235C40">
        <w:trPr>
          <w:cantSplit/>
          <w:jc w:val="center"/>
        </w:trPr>
        <w:tc>
          <w:tcPr>
            <w:tcW w:w="288" w:type="dxa"/>
          </w:tcPr>
          <w:p w:rsidR="00554484" w:rsidRPr="003209AF" w:rsidRDefault="00554484" w:rsidP="00235C40">
            <w:pPr>
              <w:pStyle w:val="CopticCross"/>
              <w:rPr>
                <w:b/>
              </w:rPr>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pPr>
            <w:r>
              <w:t>Ⲯⲩⲭⲏ ⲛⲓⲃⲉⲛ ⲙⲟⲓ ⲛⲱⲟⲩ ⲛ̀ⲟⲩⲭ̀ⲃⲟⲃ:</w:t>
            </w:r>
          </w:p>
          <w:p w:rsidR="00554484" w:rsidRDefault="00554484" w:rsidP="00554484">
            <w:pPr>
              <w:pStyle w:val="CopticVersemulti-line"/>
            </w:pPr>
            <w:r>
              <w:t>ϧⲉⲛ ⲕⲉⲛϥ ⲛ̀ⲛⲉⲛⲓⲟϯ ⲛ̀ⲛⲓⲇⲓⲕⲉⲟⲥ:</w:t>
            </w:r>
          </w:p>
          <w:p w:rsidR="00554484" w:rsidRDefault="00554484" w:rsidP="00554484">
            <w:pPr>
              <w:pStyle w:val="CopticVersemulti-line"/>
            </w:pPr>
            <w:r>
              <w:t>Ⲁⲃⲣⲁⲁⲙ Ⲓⲥⲁⲁⲕ Ⲓⲁⲕⲱⲃ:</w:t>
            </w:r>
          </w:p>
          <w:p w:rsidR="00554484" w:rsidRPr="005130A7" w:rsidRDefault="00554484" w:rsidP="00554484">
            <w:pPr>
              <w:pStyle w:val="CopticHangingVerse"/>
            </w:pPr>
            <w:r>
              <w:t>ⲉⲑⲃⲉ ⲛⲉⲛⲓⲟϯ ⲛ̀ⲁ̀ⲡⲟⲥⲧⲟⲗⲟⲥ.</w:t>
            </w:r>
          </w:p>
        </w:tc>
      </w:tr>
      <w:tr w:rsidR="00554484" w:rsidTr="00235C40">
        <w:trPr>
          <w:cantSplit/>
          <w:jc w:val="center"/>
        </w:trPr>
        <w:tc>
          <w:tcPr>
            <w:tcW w:w="288" w:type="dxa"/>
          </w:tcPr>
          <w:p w:rsidR="00554484" w:rsidRDefault="00554484" w:rsidP="00235C40">
            <w:pPr>
              <w:pStyle w:val="CopticCross"/>
            </w:pPr>
            <w:r w:rsidRPr="00FB5ACB">
              <w:t>¿</w:t>
            </w:r>
          </w:p>
        </w:tc>
        <w:tc>
          <w:tcPr>
            <w:tcW w:w="3960" w:type="dxa"/>
          </w:tcPr>
          <w:p w:rsidR="00554484" w:rsidRDefault="00554484" w:rsidP="00235C40">
            <w:pPr>
              <w:pStyle w:val="EngHangEnd"/>
            </w:pPr>
          </w:p>
        </w:tc>
        <w:tc>
          <w:tcPr>
            <w:tcW w:w="288" w:type="dxa"/>
          </w:tcPr>
          <w:p w:rsidR="00554484" w:rsidRDefault="00554484" w:rsidP="00235C40"/>
        </w:tc>
        <w:tc>
          <w:tcPr>
            <w:tcW w:w="288" w:type="dxa"/>
          </w:tcPr>
          <w:p w:rsidR="00554484" w:rsidRDefault="00554484" w:rsidP="00235C40">
            <w:pPr>
              <w:pStyle w:val="CopticCross"/>
            </w:pPr>
            <w:r w:rsidRPr="00FB5ACB">
              <w:t>¿</w:t>
            </w:r>
          </w:p>
        </w:tc>
        <w:tc>
          <w:tcPr>
            <w:tcW w:w="3960" w:type="dxa"/>
          </w:tcPr>
          <w:p w:rsidR="00554484" w:rsidRDefault="00554484" w:rsidP="00554484">
            <w:pPr>
              <w:pStyle w:val="CopticVersemulti-line"/>
              <w:rPr>
                <w:rFonts w:eastAsia="Arial Unicode MS" w:cs="FreeSerifAvvaShenouda"/>
              </w:rPr>
            </w:pPr>
            <w:r>
              <w:rPr>
                <w:rFonts w:eastAsia="Arial Unicode MS" w:cs="FreeSerifAvvaShenouda"/>
              </w:rPr>
              <w:t>Ⲱ Ⲡⲉⲛϭⲟⲓⲥ Ⲓⲏⲥⲟⲩⲥ Ⲡⲓⲭ̀ⲣⲓⲥⲧⲟⲥ:</w:t>
            </w:r>
          </w:p>
          <w:p w:rsidR="00554484" w:rsidRDefault="00554484" w:rsidP="00554484">
            <w:pPr>
              <w:pStyle w:val="CopticVersemulti-line"/>
              <w:rPr>
                <w:rFonts w:eastAsia="Arial Unicode MS" w:cs="FreeSerifAvvaShenouda"/>
              </w:rPr>
            </w:pPr>
            <w:r>
              <w:rPr>
                <w:rFonts w:eastAsia="Arial Unicode MS" w:cs="FreeSerifAvvaShenouda"/>
              </w:rPr>
              <w:t>ⲁ̀ⲣⲓⲫ̀ⲙⲉⲩⲓ̀ ⲙ̀ⲡⲉⲕⲃⲱⲕ Ⲛⲓⲕⲟⲩⲇⲓⲙⲟⲥ:</w:t>
            </w:r>
          </w:p>
          <w:p w:rsidR="00554484" w:rsidRDefault="00554484" w:rsidP="00554484">
            <w:pPr>
              <w:pStyle w:val="CopticVersemulti-line"/>
              <w:rPr>
                <w:rFonts w:eastAsia="Arial Unicode MS" w:cs="FreeSerifAvvaShenouda"/>
              </w:rPr>
            </w:pPr>
            <w:r>
              <w:rPr>
                <w:rFonts w:eastAsia="Arial Unicode MS" w:cs="FreeSerifAvvaShenouda"/>
              </w:rPr>
              <w:t>ⲉⲑⲃⲉ ⲧⲉⲕⲙⲁⲩ ⲛⲉⲛ ⲛⲓⲥ̀ⲧⲩⲗⲟⲥ:</w:t>
            </w:r>
          </w:p>
          <w:p w:rsidR="00554484" w:rsidRPr="00384F62" w:rsidRDefault="00554484" w:rsidP="00554484">
            <w:pPr>
              <w:pStyle w:val="CopticHangingVerse"/>
            </w:pPr>
            <w:r>
              <w:t>ⲛⲉⲛⲓϯ ⲉ̄ⲑ̄ⲩ̄ ⲛ̀ⲁ̀ⲡⲟⲥⲧⲟⲗⲟⲥ.</w:t>
            </w:r>
          </w:p>
        </w:tc>
      </w:tr>
    </w:tbl>
    <w:p w:rsidR="00646A59" w:rsidRPr="00382A9C" w:rsidRDefault="00646A59" w:rsidP="00646A59"/>
    <w:p w:rsidR="00495F1A" w:rsidRDefault="00495F1A" w:rsidP="00495F1A">
      <w:pPr>
        <w:pStyle w:val="Heading2"/>
      </w:pPr>
      <w:bookmarkStart w:id="1047" w:name="_Toc410196218"/>
      <w:bookmarkStart w:id="1048" w:name="_Toc410196460"/>
      <w:bookmarkStart w:id="1049" w:name="_Toc410196962"/>
      <w:bookmarkStart w:id="1050" w:name="_Toc428340995"/>
      <w:r>
        <w:lastRenderedPageBreak/>
        <w:t>July</w:t>
      </w:r>
      <w:bookmarkEnd w:id="1047"/>
      <w:bookmarkEnd w:id="1048"/>
      <w:bookmarkEnd w:id="1049"/>
      <w:r w:rsidR="00980D99">
        <w:t xml:space="preserve"> or </w:t>
      </w:r>
      <w:r w:rsidR="00980D99">
        <w:rPr>
          <w:rFonts w:ascii="FreeSerifAvvaShenouda" w:hAnsi="FreeSerifAvvaShenouda" w:cs="FreeSerifAvvaShenouda"/>
        </w:rPr>
        <w:t>Ⲉⲡⲏⲡ</w:t>
      </w:r>
      <w:bookmarkEnd w:id="1050"/>
    </w:p>
    <w:p w:rsidR="00980D99" w:rsidRDefault="00980D99" w:rsidP="00495F1A">
      <w:pPr>
        <w:pStyle w:val="Heading3"/>
        <w:rPr>
          <w:rFonts w:ascii="Times New Roman" w:hAnsi="Times New Roman" w:cs="Times New Roman"/>
        </w:rPr>
      </w:pPr>
      <w:bookmarkStart w:id="1051" w:name="_Toc410196221"/>
      <w:bookmarkStart w:id="1052" w:name="_Toc410196463"/>
      <w:bookmarkStart w:id="1053" w:name="_Toc410196965"/>
      <w:r>
        <w:rPr>
          <w:rFonts w:ascii="Times New Roman" w:hAnsi="Times New Roman" w:cs="Times New Roman"/>
        </w:rPr>
        <w:t>July 1 / Epip 7: St. Shenouti</w:t>
      </w:r>
    </w:p>
    <w:p w:rsidR="00980D99" w:rsidRDefault="00980D99" w:rsidP="00980D99">
      <w:pPr>
        <w:pStyle w:val="Heading4"/>
        <w:rPr>
          <w:lang w:val="en-US"/>
        </w:rPr>
      </w:pPr>
      <w:r>
        <w:rPr>
          <w:lang w:val="en-US"/>
        </w:rPr>
        <w:t>The Doxology</w:t>
      </w:r>
    </w:p>
    <w:p w:rsidR="00980D99" w:rsidRDefault="00980D99" w:rsidP="00980D99">
      <w:pPr>
        <w:pStyle w:val="Heading3"/>
        <w:rPr>
          <w:lang w:val="en-US"/>
        </w:rPr>
      </w:pPr>
      <w:r>
        <w:rPr>
          <w:lang w:val="en-US"/>
        </w:rPr>
        <w:t>July 2 / Epip 8: St. Pishoy</w:t>
      </w:r>
    </w:p>
    <w:p w:rsidR="00980D99" w:rsidRPr="00980D99" w:rsidRDefault="00980D99" w:rsidP="00980D99">
      <w:pPr>
        <w:pStyle w:val="Heading4"/>
        <w:rPr>
          <w:lang w:val="en-US"/>
        </w:rPr>
      </w:pPr>
      <w:r>
        <w:rPr>
          <w:lang w:val="en-US"/>
        </w:rPr>
        <w:t>The Doxology</w:t>
      </w:r>
    </w:p>
    <w:p w:rsidR="00495F1A" w:rsidRDefault="00495F1A" w:rsidP="00495F1A">
      <w:pPr>
        <w:pStyle w:val="Heading3"/>
      </w:pPr>
      <w:r>
        <w:t>The Virgin’s Fast</w:t>
      </w:r>
      <w:bookmarkEnd w:id="1051"/>
      <w:bookmarkEnd w:id="1052"/>
      <w:bookmarkEnd w:id="1053"/>
    </w:p>
    <w:p w:rsidR="00DD5136" w:rsidRDefault="00DD5136" w:rsidP="00DD5136">
      <w:pPr>
        <w:pStyle w:val="Heading3"/>
      </w:pPr>
      <w:r>
        <w:t>July 6 / Epip 12: Commemoration of Archangel Michael</w:t>
      </w:r>
    </w:p>
    <w:p w:rsidR="00DD5136" w:rsidRDefault="00DD5136" w:rsidP="00DD5136">
      <w:pPr>
        <w:pStyle w:val="Rubric"/>
      </w:pPr>
      <w:r>
        <w:t>See the Feast of Archangel Michael on November 8 (9) / Athor 12, page ##.</w:t>
      </w:r>
    </w:p>
    <w:p w:rsidR="005329C1" w:rsidRDefault="005329C1" w:rsidP="005329C1">
      <w:pPr>
        <w:pStyle w:val="Heading3"/>
      </w:pPr>
      <w:r>
        <w:t>July 15</w:t>
      </w:r>
      <w:r>
        <w:t xml:space="preserve"> / </w:t>
      </w:r>
      <w:r>
        <w:t>Epip</w:t>
      </w:r>
      <w:r>
        <w:t xml:space="preserve"> 21: Commemoration of the Theotokos</w:t>
      </w:r>
    </w:p>
    <w:p w:rsidR="005329C1" w:rsidRPr="00DD5136" w:rsidRDefault="005329C1" w:rsidP="00DD5136">
      <w:pPr>
        <w:pStyle w:val="Rubric"/>
      </w:pPr>
      <w:r>
        <w:t>See the Doxologies, Psali</w:t>
      </w:r>
      <w:r>
        <w:t>, and Theotokia for the Virgin.</w:t>
      </w:r>
    </w:p>
    <w:p w:rsidR="00495F1A" w:rsidRPr="00980D99" w:rsidRDefault="00495F1A" w:rsidP="00495F1A">
      <w:pPr>
        <w:pStyle w:val="Heading2"/>
        <w:rPr>
          <w:lang w:val="en-US"/>
        </w:rPr>
      </w:pPr>
      <w:bookmarkStart w:id="1054" w:name="_Toc410196222"/>
      <w:bookmarkStart w:id="1055" w:name="_Toc410196464"/>
      <w:bookmarkStart w:id="1056" w:name="_Toc410196966"/>
      <w:bookmarkStart w:id="1057" w:name="_Toc428340996"/>
      <w:r>
        <w:lastRenderedPageBreak/>
        <w:t>August</w:t>
      </w:r>
      <w:bookmarkEnd w:id="1054"/>
      <w:bookmarkEnd w:id="1055"/>
      <w:bookmarkEnd w:id="1056"/>
      <w:r w:rsidR="00980D99">
        <w:t xml:space="preserve"> or </w:t>
      </w:r>
      <w:r w:rsidR="00980D99">
        <w:rPr>
          <w:rFonts w:ascii="FreeSerifAvvaShenouda" w:hAnsi="FreeSerifAvvaShenouda" w:cs="FreeSerifAvvaShenouda"/>
        </w:rPr>
        <w:t>Ⲙⲉⲥⲟⲣⲏ and Ⲕⲟⲩϫⲓ ⲛ</w:t>
      </w:r>
      <w:r w:rsidR="00980D99">
        <w:rPr>
          <w:rFonts w:ascii="FreeSerifAvvaShenouda" w:hAnsi="FreeSerifAvvaShenouda" w:cs="FreeSerifAvvaShenouda"/>
          <w:lang w:val="en-US"/>
        </w:rPr>
        <w:t xml:space="preserve">̀ⲁ̀ⲃⲟⲧ </w:t>
      </w:r>
      <w:r w:rsidR="00980D99" w:rsidRPr="00980D99">
        <w:t>(The Little Month)</w:t>
      </w:r>
      <w:bookmarkEnd w:id="1057"/>
    </w:p>
    <w:p w:rsidR="00DD5136" w:rsidRDefault="00DD5136" w:rsidP="00DD5136">
      <w:pPr>
        <w:pStyle w:val="Heading3"/>
      </w:pPr>
      <w:bookmarkStart w:id="1058" w:name="_Toc410196223"/>
      <w:bookmarkStart w:id="1059" w:name="_Toc410196465"/>
      <w:bookmarkStart w:id="1060" w:name="_Toc410196967"/>
      <w:r>
        <w:t>August 5 / Mesori 12: Commemoration of Archangel Michael</w:t>
      </w:r>
    </w:p>
    <w:p w:rsidR="00DD5136" w:rsidRDefault="00DD5136" w:rsidP="00DD5136">
      <w:pPr>
        <w:pStyle w:val="Rubric"/>
      </w:pPr>
      <w:r>
        <w:t>See the Feast of Archangel Michael on November 8 (9) / Athor 12, page ##.</w:t>
      </w:r>
    </w:p>
    <w:p w:rsidR="00495F1A" w:rsidRDefault="00980D99" w:rsidP="00495F1A">
      <w:pPr>
        <w:pStyle w:val="Heading3"/>
      </w:pPr>
      <w:r>
        <w:t xml:space="preserve">August 6 / Mesori 13: </w:t>
      </w:r>
      <w:r w:rsidR="00495F1A">
        <w:t>The Transfiguration</w:t>
      </w:r>
      <w:bookmarkEnd w:id="1058"/>
      <w:bookmarkEnd w:id="1059"/>
      <w:bookmarkEnd w:id="1060"/>
    </w:p>
    <w:p w:rsidR="00980D99" w:rsidRDefault="00980D99" w:rsidP="00980D9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Let us praise Christ, our God,</w:t>
            </w:r>
          </w:p>
          <w:p w:rsidR="001E5E16" w:rsidRDefault="001E5E16" w:rsidP="001E5E16">
            <w:pPr>
              <w:pStyle w:val="EngHang"/>
            </w:pPr>
            <w:r>
              <w:t>The One in Essence with the Father,</w:t>
            </w:r>
          </w:p>
          <w:p w:rsidR="001E5E16" w:rsidRDefault="001E5E16" w:rsidP="001E5E16">
            <w:pPr>
              <w:pStyle w:val="EngHang"/>
            </w:pPr>
            <w:r>
              <w:t>Who, through His divinity created</w:t>
            </w:r>
          </w:p>
          <w:p w:rsidR="001E5E16" w:rsidRPr="00B87131" w:rsidRDefault="001E5E16" w:rsidP="001E5E16">
            <w:pPr>
              <w:pStyle w:val="EngHangEnd"/>
            </w:pPr>
            <w:r>
              <w:t>The living and the dead.</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Ⲙⲁⲣⲉⲛϩⲱⲥ ⲉ̀Ⲡⲭ̄ⲥ̄ Ⲡⲉⲛⲛⲟⲩϯ:</w:t>
            </w:r>
          </w:p>
          <w:p w:rsidR="001E5E16" w:rsidRDefault="001E5E16" w:rsidP="001E5E16">
            <w:pPr>
              <w:pStyle w:val="CopticVersemulti-line"/>
            </w:pPr>
            <w:r>
              <w:t>ⲡⲓⲟ̀ⲙⲟⲟⲩⲥⲓⲟⲥ ⲛⲉⲙ Ⲫⲓⲱⲧ:</w:t>
            </w:r>
          </w:p>
          <w:p w:rsidR="001E5E16" w:rsidRDefault="001E5E16" w:rsidP="001E5E16">
            <w:pPr>
              <w:pStyle w:val="CopticVersemulti-line"/>
            </w:pPr>
            <w:r>
              <w:t>ⲫⲏⲉⲧⲁϥⲑⲁⲙⲓⲟ̀ ϧⲉⲛ ⲧⲉϥⲙⲉⲑⲛⲟⲩϯ:</w:t>
            </w:r>
          </w:p>
          <w:p w:rsidR="001E5E16" w:rsidRPr="00C35319" w:rsidRDefault="001E5E16" w:rsidP="00EC2AEB">
            <w:pPr>
              <w:pStyle w:val="CopticHangingVerse"/>
            </w:pPr>
            <w:r>
              <w:t>ⲙ̀ⲙⲏⲧⲱⲛϧ ⲛⲉⲙ ⲛⲓⲣⲉϥⲙⲱⲟⲩⲧ.</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Jesus Christ, the Only-Begotten,</w:t>
            </w:r>
          </w:p>
          <w:p w:rsidR="001E5E16" w:rsidRDefault="001E5E16" w:rsidP="001E5E16">
            <w:pPr>
              <w:pStyle w:val="EngHang"/>
            </w:pPr>
            <w:r>
              <w:t>Went up on Mount Tabor.</w:t>
            </w:r>
          </w:p>
          <w:p w:rsidR="001E5E16" w:rsidRDefault="001E5E16" w:rsidP="001E5E16">
            <w:pPr>
              <w:pStyle w:val="EngHang"/>
            </w:pPr>
            <w:r>
              <w:t>He brought His Disciples,</w:t>
            </w:r>
          </w:p>
          <w:p w:rsidR="001E5E16" w:rsidRDefault="001E5E16" w:rsidP="001E5E16">
            <w:pPr>
              <w:pStyle w:val="EngHangEnd"/>
            </w:pPr>
            <w:r>
              <w:t>Peter, James, and John.</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Ⲓⲏ̄ⲥ̄ Ⲡⲭ̄ⲥ̄ ⲡⲓⲙⲟⲛⲟⲅⲉⲛⲏⲥ:</w:t>
            </w:r>
          </w:p>
          <w:p w:rsidR="001E5E16" w:rsidRDefault="001E5E16" w:rsidP="001E5E16">
            <w:pPr>
              <w:pStyle w:val="CopticVersemulti-line"/>
            </w:pPr>
            <w:r>
              <w:t>ⲁϥϣⲉⲛⲁϥ ⲥⲁⲡ̀ϣⲱⲓ ⲙ̀ⲡⲓⲧⲱⲟⲩ ⲛ̀Ⲑⲁⲃⲱⲣ:</w:t>
            </w:r>
          </w:p>
          <w:p w:rsidR="001E5E16" w:rsidRDefault="001E5E16" w:rsidP="001E5E16">
            <w:pPr>
              <w:pStyle w:val="CopticVersemulti-line"/>
            </w:pPr>
            <w:r>
              <w:t>ⲁϥϭⲓ ⲛⲉⲙⲁϥ ⲛ̀ⲛⲉϥⲙⲁⲑⲏⲧⲏⲥ:</w:t>
            </w:r>
          </w:p>
          <w:p w:rsidR="001E5E16" w:rsidRDefault="001E5E16" w:rsidP="001E5E16">
            <w:pPr>
              <w:pStyle w:val="CopticHangingVerse"/>
            </w:pPr>
            <w:r>
              <w:t>Ⲡⲉⲧⲣⲟⲥ ⲛⲉⲙ Ⲓⲁⲕⲱⲃⲟⲥ ⲛⲉⲙ Ⲓⲱⲁⲛⲛⲏⲥ.</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He appeared before them:</w:t>
            </w:r>
          </w:p>
          <w:p w:rsidR="001E5E16" w:rsidRDefault="001E5E16" w:rsidP="001E5E16">
            <w:pPr>
              <w:pStyle w:val="EngHang"/>
            </w:pPr>
            <w:r>
              <w:t>His face shone more than the sun,</w:t>
            </w:r>
          </w:p>
          <w:p w:rsidR="001E5E16" w:rsidRDefault="001E5E16" w:rsidP="001E5E16">
            <w:pPr>
              <w:pStyle w:val="EngHang"/>
            </w:pPr>
            <w:r>
              <w:t>His clothes looks like snow,</w:t>
            </w:r>
          </w:p>
          <w:p w:rsidR="001E5E16" w:rsidRDefault="001E5E16" w:rsidP="001E5E16">
            <w:pPr>
              <w:pStyle w:val="EngHangEnd"/>
            </w:pPr>
            <w:r>
              <w:t>And the two prophets appeared to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Ⲟⲩⲟϩ ⲁϥϭⲓⲭⲉⲣⲉⲃ ⲙ̀ⲡⲟⲩⲙ̀ⲑⲟ:</w:t>
            </w:r>
          </w:p>
          <w:p w:rsidR="001E5E16" w:rsidRDefault="001E5E16" w:rsidP="001E5E16">
            <w:pPr>
              <w:pStyle w:val="CopticVersemulti-line"/>
            </w:pPr>
            <w:r>
              <w:t>ⲛⲉϥϩⲟ ⲛⲁϥⲉ̀ⲣⲟⲩⲱⲓⲛⲓ ⲉ̀ϩⲟⲧⲉ ⲫ̀ⲣⲏ:</w:t>
            </w:r>
          </w:p>
          <w:p w:rsidR="001E5E16" w:rsidRDefault="001E5E16" w:rsidP="001E5E16">
            <w:pPr>
              <w:pStyle w:val="CopticVersemulti-line"/>
            </w:pPr>
            <w:r>
              <w:t>ⲛⲉϥϩ̀ⲃⲱⲥ ⲙ̀ⲫ̀ⲣⲏϯ ⲛ̀ⲟⲩⲭⲓⲱⲓⲛ:</w:t>
            </w:r>
          </w:p>
          <w:p w:rsidR="001E5E16" w:rsidRDefault="001E5E16" w:rsidP="001E5E16">
            <w:pPr>
              <w:pStyle w:val="CopticHangingVerse"/>
            </w:pPr>
            <w:r>
              <w:t>ⲡⲓⲡ̀ⲣⲟⲫⲏⲧⲏⲥ ⲃ̄ ⲁⲩⲟⲩⲱⲛϩ ⲛⲁϥ.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Elijah, and the strong Moses</w:t>
            </w:r>
          </w:p>
          <w:p w:rsidR="001E5E16" w:rsidRDefault="001E5E16" w:rsidP="001E5E16">
            <w:pPr>
              <w:pStyle w:val="EngHang"/>
            </w:pPr>
            <w:r>
              <w:t>Behold His clothing on Tabor.</w:t>
            </w:r>
          </w:p>
          <w:p w:rsidR="001E5E16" w:rsidRDefault="001E5E16" w:rsidP="001E5E16">
            <w:pPr>
              <w:pStyle w:val="EngHang"/>
            </w:pPr>
            <w:r>
              <w:t xml:space="preserve">The Disciples passed </w:t>
            </w:r>
          </w:p>
          <w:p w:rsidR="001E5E16" w:rsidRDefault="001E5E16" w:rsidP="001E5E16">
            <w:pPr>
              <w:pStyle w:val="EngHangEnd"/>
            </w:pPr>
            <w:r>
              <w:t>Through a bright cloud.</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Ⲏⲗⲓⲁⲥ ⲛⲉⲙ Ⲙⲱⲩ̀ⲥⲏⲥ ⲡⲉⲧϫⲟⲣ:</w:t>
            </w:r>
          </w:p>
          <w:p w:rsidR="001E5E16" w:rsidRDefault="001E5E16" w:rsidP="001E5E16">
            <w:pPr>
              <w:pStyle w:val="CopticVersemulti-line"/>
            </w:pPr>
            <w:r>
              <w:t>ⲁⲩⲛⲁⲩ ⲉ̀ⲛⲉϥϩ̀ⲃⲱⲥ ϩⲓ Ⲑⲁⲃⲱⲣ:</w:t>
            </w:r>
          </w:p>
          <w:p w:rsidR="001E5E16" w:rsidRDefault="001E5E16" w:rsidP="001E5E16">
            <w:pPr>
              <w:pStyle w:val="CopticVersemulti-line"/>
            </w:pPr>
            <w:r>
              <w:t>ⲛⲓⲙⲁⲑⲏⲧⲏⲥ ⲁⲩⲉⲣϫⲓⲛⲓⲟⲣ:</w:t>
            </w:r>
          </w:p>
          <w:p w:rsidR="001E5E16" w:rsidRDefault="001E5E16" w:rsidP="001E5E16">
            <w:pPr>
              <w:pStyle w:val="CopticHangingVerse"/>
            </w:pPr>
            <w:r>
              <w:t>ⲛ̀ⲟⲩϭⲏⲡⲓ ⲉⲥⲉⲣⲟⲩⲱⲓⲛⲓ.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And, behold, the voice of God the Father</w:t>
            </w:r>
          </w:p>
          <w:p w:rsidR="001E5E16" w:rsidRDefault="001E5E16" w:rsidP="001E5E16">
            <w:pPr>
              <w:pStyle w:val="EngHang"/>
            </w:pPr>
            <w:r>
              <w:t>Came from heaven, saying,</w:t>
            </w:r>
          </w:p>
          <w:p w:rsidR="001E5E16" w:rsidRPr="00074078" w:rsidRDefault="001E5E16" w:rsidP="001E5E16">
            <w:pPr>
              <w:pStyle w:val="EngHangEnd"/>
            </w:pPr>
            <w:r>
              <w:t>“This is My beloved Son:</w:t>
            </w:r>
            <w:r>
              <w:br/>
              <w:t>He has done My will, hear Him.”</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Ⲟⲟⲩϩ ⲓⲥ ⲟⲩⲥ̀ⲙⲏ ⲉ̀ⲃⲟⲗ ϧⲉⲛ ⲧ̀ⲫⲉ:</w:t>
            </w:r>
          </w:p>
          <w:p w:rsidR="001E5E16" w:rsidRDefault="001E5E16" w:rsidP="001E5E16">
            <w:pPr>
              <w:pStyle w:val="CopticVersemulti-line"/>
            </w:pPr>
            <w:r>
              <w:t>ⲉ̀ⲃⲟⲗϩⲓⲧⲉⲛ Ⲫⲛⲟⲩϯ Ⲫⲓⲱⲧ:</w:t>
            </w:r>
          </w:p>
          <w:p w:rsidR="001E5E16" w:rsidRDefault="001E5E16" w:rsidP="001E5E16">
            <w:pPr>
              <w:pStyle w:val="CopticVersemulti-line"/>
            </w:pPr>
            <w:r>
              <w:t>ϫⲉ ⲫⲁⲓ ⲡⲉ ⲡⲁϣⲏⲣⲓ ⲡⲁⲙⲉⲛⲣⲓⲧ:</w:t>
            </w:r>
          </w:p>
          <w:p w:rsidR="001E5E16" w:rsidRDefault="001E5E16" w:rsidP="001E5E16">
            <w:pPr>
              <w:pStyle w:val="CopticHangingVerse"/>
            </w:pPr>
            <w:r>
              <w:t>ⲁϥⲉⲣⲡⲁⲟⲩⲱϣ ⲥⲱⲧⲉⲙ ⲛ̀ⲥⲱϥ.</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We praise Him and glorify Him,</w:t>
            </w:r>
          </w:p>
          <w:p w:rsidR="001E5E16" w:rsidRDefault="001E5E16" w:rsidP="001E5E16">
            <w:pPr>
              <w:pStyle w:val="EngHang"/>
            </w:pPr>
            <w:r>
              <w:t>And exalt Him above all,</w:t>
            </w:r>
          </w:p>
          <w:p w:rsidR="001E5E16" w:rsidRDefault="001E5E16" w:rsidP="001E5E16">
            <w:pPr>
              <w:pStyle w:val="EngHang"/>
            </w:pPr>
            <w:r>
              <w:t>As a Good One and a Lover of mankind.</w:t>
            </w:r>
          </w:p>
          <w:p w:rsidR="001E5E16" w:rsidRDefault="001E5E16" w:rsidP="001E5E16">
            <w:pPr>
              <w:pStyle w:val="EngHangEnd"/>
            </w:pPr>
            <w:r>
              <w:t>Have mercy on us according to Your great mercy.</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Ⲧⲉⲛϩⲱⲥ ⲉ̀ⲣⲟϥ ⲧⲉⲛϯⲱⲟⲩ ⲛⲁϥ:</w:t>
            </w:r>
          </w:p>
          <w:p w:rsidR="001E5E16" w:rsidRDefault="001E5E16" w:rsidP="001E5E16">
            <w:pPr>
              <w:pStyle w:val="CopticVersemulti-line"/>
            </w:pPr>
            <w:r>
              <w:t>ⲧⲉⲛⲉⲣϩⲟⲩⲟ̀ ϭⲓⲥⲓ ⲙ̀ⲙⲟϥ:</w:t>
            </w:r>
          </w:p>
          <w:p w:rsidR="001E5E16" w:rsidRDefault="001E5E16" w:rsidP="001E5E16">
            <w:pPr>
              <w:pStyle w:val="CopticVersemulti-line"/>
            </w:pPr>
            <w:r>
              <w:t>ϩⲱⲥ ⲁ̀ⲅⲁⲱⲟⲥ ⲟⲩⲟϩ ⲙ̀ⲙⲁⲓⲣⲱⲙⲓ:</w:t>
            </w:r>
          </w:p>
          <w:p w:rsidR="001E5E16" w:rsidRDefault="001E5E16" w:rsidP="001E5E16">
            <w:pPr>
              <w:pStyle w:val="CopticHangingVerse"/>
            </w:pPr>
            <w:r>
              <w:t>ⲛⲁⲓ ⲛⲁⲛ ⲕⲁⲧⲁ ⲡⲉⲕⲛⲓϣϯ ⲛ̀ⲛⲁⲓ.</w:t>
            </w:r>
          </w:p>
        </w:tc>
      </w:tr>
      <w:tr w:rsidR="001E5E16" w:rsidTr="00124408">
        <w:trPr>
          <w:cantSplit/>
          <w:jc w:val="center"/>
        </w:trPr>
        <w:tc>
          <w:tcPr>
            <w:tcW w:w="288" w:type="dxa"/>
          </w:tcPr>
          <w:p w:rsidR="001E5E16" w:rsidRDefault="001E5E16" w:rsidP="00124408">
            <w:pPr>
              <w:pStyle w:val="CopticCross"/>
            </w:pPr>
          </w:p>
        </w:tc>
        <w:tc>
          <w:tcPr>
            <w:tcW w:w="3960" w:type="dxa"/>
          </w:tcPr>
          <w:p w:rsidR="001E5E16" w:rsidRDefault="001E5E16" w:rsidP="001E5E16">
            <w:pPr>
              <w:pStyle w:val="EngHang"/>
            </w:pPr>
            <w:r>
              <w:t>Alleluia, Alleluia,</w:t>
            </w:r>
          </w:p>
          <w:p w:rsidR="001E5E16" w:rsidRDefault="001E5E16" w:rsidP="001E5E16">
            <w:pPr>
              <w:pStyle w:val="EngHang"/>
            </w:pPr>
            <w:r>
              <w:t>Alleluia, Alleluia.</w:t>
            </w:r>
          </w:p>
          <w:p w:rsidR="001E5E16" w:rsidRDefault="001E5E16" w:rsidP="001E5E16">
            <w:pPr>
              <w:pStyle w:val="EngHang"/>
            </w:pPr>
            <w:r>
              <w:t>Jesus Christ, the Son of God,</w:t>
            </w:r>
          </w:p>
          <w:p w:rsidR="001E5E16" w:rsidRDefault="001E5E16" w:rsidP="001E5E16">
            <w:pPr>
              <w:pStyle w:val="EngHangEnd"/>
            </w:pPr>
            <w:r>
              <w:t>Was transfigured on Mount Tabor.</w:t>
            </w:r>
          </w:p>
        </w:tc>
        <w:tc>
          <w:tcPr>
            <w:tcW w:w="288" w:type="dxa"/>
          </w:tcPr>
          <w:p w:rsidR="001E5E16" w:rsidRDefault="001E5E16" w:rsidP="00124408"/>
        </w:tc>
        <w:tc>
          <w:tcPr>
            <w:tcW w:w="288" w:type="dxa"/>
          </w:tcPr>
          <w:p w:rsidR="001E5E16" w:rsidRDefault="001E5E16" w:rsidP="00124408">
            <w:pPr>
              <w:pStyle w:val="CopticCross"/>
            </w:pPr>
          </w:p>
        </w:tc>
        <w:tc>
          <w:tcPr>
            <w:tcW w:w="3960" w:type="dxa"/>
          </w:tcPr>
          <w:p w:rsidR="001E5E16" w:rsidRDefault="001E5E16" w:rsidP="001E5E16">
            <w:pPr>
              <w:pStyle w:val="CopticVersemulti-line"/>
            </w:pPr>
            <w:r>
              <w:t>Ⲁⲗⲗⲏⲗⲟⲩⲓⲁ: ⲁⲗⲗⲏⲗⲟⲩⲓⲁ:</w:t>
            </w:r>
          </w:p>
          <w:p w:rsidR="001E5E16" w:rsidRDefault="001E5E16" w:rsidP="001E5E16">
            <w:pPr>
              <w:pStyle w:val="CopticVersemulti-line"/>
            </w:pPr>
            <w:r>
              <w:t>ⲁⲗⲗⲏⲗⲟⲩⲓⲁ: ⲁⲗⲗⲏⲗⲟⲩⲓⲁ.</w:t>
            </w:r>
          </w:p>
          <w:p w:rsidR="001E5E16" w:rsidRDefault="001E5E16" w:rsidP="001E5E16">
            <w:pPr>
              <w:pStyle w:val="CopticVersemulti-line"/>
            </w:pPr>
            <w:r>
              <w:t>Ⲓⲏ̄ⲥ̄ Ⲡⲭ̄ⲥ̄ ⲡ̀ϣⲏⲣⲓ ⲙ̀Ⲫϯ:</w:t>
            </w:r>
          </w:p>
          <w:p w:rsidR="001E5E16" w:rsidRDefault="001E5E16" w:rsidP="001E5E16">
            <w:pPr>
              <w:pStyle w:val="CopticHangingVerse"/>
            </w:pPr>
            <w:r>
              <w:t>ⲁϥϣⲱⲃⲧ ⲉ̀ϫⲉⲛ ⲡⲓⲧⲱⲟⲩ ⲛ̀Ⲑⲁⲃⲱⲣ.</w:t>
            </w:r>
          </w:p>
        </w:tc>
      </w:tr>
      <w:tr w:rsidR="001E5E16" w:rsidTr="00124408">
        <w:trPr>
          <w:cantSplit/>
          <w:jc w:val="center"/>
        </w:trPr>
        <w:tc>
          <w:tcPr>
            <w:tcW w:w="288" w:type="dxa"/>
          </w:tcPr>
          <w:p w:rsidR="001E5E16" w:rsidRDefault="001E5E16" w:rsidP="00124408">
            <w:pPr>
              <w:pStyle w:val="CopticCross"/>
            </w:pPr>
            <w:r w:rsidRPr="00FB5ACB">
              <w:t>¿</w:t>
            </w:r>
          </w:p>
        </w:tc>
        <w:tc>
          <w:tcPr>
            <w:tcW w:w="3960" w:type="dxa"/>
          </w:tcPr>
          <w:p w:rsidR="001E5E16" w:rsidRDefault="001E5E16" w:rsidP="001E5E16">
            <w:pPr>
              <w:pStyle w:val="EngHang"/>
            </w:pPr>
            <w:r>
              <w:t>This is He to whom the glory is due,</w:t>
            </w:r>
          </w:p>
          <w:p w:rsidR="001E5E16" w:rsidRDefault="001E5E16" w:rsidP="001E5E16">
            <w:pPr>
              <w:pStyle w:val="EngHang"/>
            </w:pPr>
            <w:r>
              <w:t>With His Good Father,</w:t>
            </w:r>
          </w:p>
          <w:p w:rsidR="001E5E16" w:rsidRDefault="001E5E16" w:rsidP="001E5E16">
            <w:pPr>
              <w:pStyle w:val="EngHang"/>
            </w:pPr>
            <w:r>
              <w:t>And the Holy Spirit,</w:t>
            </w:r>
          </w:p>
          <w:p w:rsidR="001E5E16" w:rsidRDefault="001E5E16" w:rsidP="001E5E16">
            <w:pPr>
              <w:pStyle w:val="EngHangEnd"/>
            </w:pPr>
            <w:r>
              <w:t>Now and forever.</w:t>
            </w:r>
          </w:p>
        </w:tc>
        <w:tc>
          <w:tcPr>
            <w:tcW w:w="288" w:type="dxa"/>
          </w:tcPr>
          <w:p w:rsidR="001E5E16" w:rsidRDefault="001E5E16" w:rsidP="00124408"/>
        </w:tc>
        <w:tc>
          <w:tcPr>
            <w:tcW w:w="288" w:type="dxa"/>
          </w:tcPr>
          <w:p w:rsidR="001E5E16" w:rsidRDefault="001E5E16" w:rsidP="00124408">
            <w:pPr>
              <w:pStyle w:val="CopticCross"/>
            </w:pPr>
            <w:r w:rsidRPr="00FB5ACB">
              <w:t>¿</w:t>
            </w:r>
          </w:p>
        </w:tc>
        <w:tc>
          <w:tcPr>
            <w:tcW w:w="3960" w:type="dxa"/>
          </w:tcPr>
          <w:p w:rsidR="001E5E16" w:rsidRDefault="001E5E16" w:rsidP="001E5E16">
            <w:pPr>
              <w:pStyle w:val="CopticVersemulti-line"/>
            </w:pPr>
            <w:r>
              <w:t>Ⲫⲁⲓ ⲉ̀ⲣⲉ ⲡⲓⲱ̀ⲟⲩ ⲉⲣⲡ̀ⲣⲉⲡ̀ⲓ ⲛⲁϥ:</w:t>
            </w:r>
          </w:p>
          <w:p w:rsidR="001E5E16" w:rsidRDefault="001E5E16" w:rsidP="001E5E16">
            <w:pPr>
              <w:pStyle w:val="CopticVersemulti-line"/>
            </w:pPr>
            <w:r>
              <w:t xml:space="preserve">ⲛⲉⲙ Ⲡⲉϥⲓⲱⲧ ⲛ̀ⲁ̀ⲅⲁⲑⲟⲥ: </w:t>
            </w:r>
          </w:p>
          <w:p w:rsidR="001E5E16" w:rsidRDefault="001E5E16" w:rsidP="001E5E16">
            <w:pPr>
              <w:pStyle w:val="CopticVersemulti-line"/>
            </w:pPr>
            <w:r>
              <w:t>ⲛⲉⲙ Ⲡⲓⲡ̄ⲛ̄ⲁ̄ ⲉ̄ⲑ̄ⲩ̄:</w:t>
            </w:r>
          </w:p>
          <w:p w:rsidR="001E5E16" w:rsidRDefault="001E5E16" w:rsidP="001E5E16">
            <w:pPr>
              <w:pStyle w:val="CopticHangingVerse"/>
            </w:pPr>
            <w:r>
              <w:t>ⲓⲥϫⲉⲛ ϯⲛⲟⲩ ⲛⲉⲙ ϣⲁ ⲉ̀ⲛⲉϩ.</w:t>
            </w:r>
          </w:p>
        </w:tc>
      </w:tr>
    </w:tbl>
    <w:p w:rsidR="00980D99" w:rsidRDefault="00980D99" w:rsidP="00980D99">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The Lord reigns, </w:t>
            </w:r>
          </w:p>
          <w:p w:rsidR="00934B8D" w:rsidRDefault="00934B8D" w:rsidP="00934B8D">
            <w:pPr>
              <w:pStyle w:val="EngHang"/>
            </w:pPr>
            <w:r>
              <w:t>Let the Earth rejoice.</w:t>
            </w:r>
          </w:p>
          <w:p w:rsidR="00934B8D" w:rsidRDefault="00934B8D" w:rsidP="00934B8D">
            <w:pPr>
              <w:pStyle w:val="EngHang"/>
            </w:pPr>
            <w:r>
              <w:t>The King is</w:t>
            </w:r>
          </w:p>
          <w:p w:rsidR="00934B8D" w:rsidRDefault="00934B8D" w:rsidP="00934B8D">
            <w:pPr>
              <w:pStyle w:val="EngHangEnd"/>
            </w:pPr>
            <w:r>
              <w:t>The God of Israel.</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ⲀⲠⲟ̄ⲥ̄ ⲉ̀ⲣⲟⲩⲣⲟ:</w:t>
            </w:r>
          </w:p>
          <w:p w:rsidR="00934B8D" w:rsidRDefault="00934B8D" w:rsidP="00934B8D">
            <w:pPr>
              <w:pStyle w:val="CopticVersemulti-line"/>
            </w:pPr>
            <w:r>
              <w:t>ⲙⲁⲣⲉ ⲡ̀ⲕⲁϩⲓ ⲑⲉⲗⲏⲗ:</w:t>
            </w:r>
          </w:p>
          <w:p w:rsidR="00934B8D" w:rsidRDefault="00934B8D" w:rsidP="00934B8D">
            <w:pPr>
              <w:pStyle w:val="CopticVersemulti-line"/>
            </w:pPr>
            <w:r>
              <w:t>ⲫⲁ ϯⲙⲉⲧⲟⲩⲣⲟ:</w:t>
            </w:r>
          </w:p>
          <w:p w:rsidR="00934B8D" w:rsidRPr="00C35319" w:rsidRDefault="00934B8D" w:rsidP="00934B8D">
            <w:pPr>
              <w:pStyle w:val="CopticHangingVerse"/>
            </w:pPr>
            <w:r>
              <w:t>Ⲫⲛⲟⲩϯ ⲙ̀Ⲡⲓⲥ̀ⲣⲁⲏⲗ.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 xml:space="preserve">Let everyone </w:t>
            </w:r>
          </w:p>
          <w:p w:rsidR="00934B8D" w:rsidRDefault="00934B8D" w:rsidP="00934B8D">
            <w:pPr>
              <w:pStyle w:val="EngHang"/>
            </w:pPr>
            <w:r>
              <w:t>Who has beheld</w:t>
            </w:r>
          </w:p>
          <w:p w:rsidR="00934B8D" w:rsidRDefault="00934B8D" w:rsidP="00934B8D">
            <w:pPr>
              <w:pStyle w:val="EngHang"/>
            </w:pPr>
            <w:r>
              <w:t>His great glory</w:t>
            </w:r>
          </w:p>
          <w:p w:rsidR="00934B8D" w:rsidRDefault="00934B8D" w:rsidP="00934B8D">
            <w:pPr>
              <w:pStyle w:val="EngHangEnd"/>
            </w:pPr>
            <w:r>
              <w:t>Praise and sing.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Ⲃⲟⲛ ⲛⲓⲃⲉⲛ ⲉⲩϩⲱⲥ:</w:t>
            </w:r>
          </w:p>
          <w:p w:rsidR="00934B8D" w:rsidRDefault="00934B8D" w:rsidP="00934B8D">
            <w:pPr>
              <w:pStyle w:val="CopticVersemulti-line"/>
            </w:pPr>
            <w:r>
              <w:t>ⲉⲧⲑⲩⲉⲣⲙⲉⲑⲣⲉ:</w:t>
            </w:r>
          </w:p>
          <w:p w:rsidR="00934B8D" w:rsidRDefault="00934B8D" w:rsidP="00934B8D">
            <w:pPr>
              <w:pStyle w:val="CopticVersemulti-line"/>
            </w:pPr>
            <w:r>
              <w:t>ⲉ̀ⲡⲉϥⲱ̀ⲟⲩ ⲣⲏⲧⲟⲥ:</w:t>
            </w:r>
          </w:p>
          <w:p w:rsidR="00934B8D" w:rsidRDefault="00934B8D" w:rsidP="00934B8D">
            <w:pPr>
              <w:pStyle w:val="CopticHangingVerse"/>
            </w:pPr>
            <w:r>
              <w:t>ⲟⲩⲟϩ ⲉⲩⲉⲣⲯⲁⲗⲓⲛ.</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Pr="008F324D" w:rsidRDefault="00934B8D" w:rsidP="00934B8D">
            <w:pPr>
              <w:pStyle w:val="EngHang"/>
            </w:pPr>
            <w:r w:rsidRPr="008F324D">
              <w:t>Three strong men</w:t>
            </w:r>
          </w:p>
          <w:p w:rsidR="00934B8D" w:rsidRPr="008F324D" w:rsidRDefault="00934B8D" w:rsidP="00934B8D">
            <w:pPr>
              <w:pStyle w:val="EngHang"/>
            </w:pPr>
            <w:r w:rsidRPr="008F324D">
              <w:t>Of the Disciples</w:t>
            </w:r>
          </w:p>
          <w:p w:rsidR="00934B8D" w:rsidRPr="008F324D" w:rsidRDefault="00934B8D" w:rsidP="00934B8D">
            <w:pPr>
              <w:pStyle w:val="EngHang"/>
            </w:pPr>
            <w:r w:rsidRPr="008F324D">
              <w:t>Saw the glory of Christ</w:t>
            </w:r>
          </w:p>
          <w:p w:rsidR="00934B8D" w:rsidRPr="008F324D" w:rsidRDefault="00934B8D" w:rsidP="00934B8D">
            <w:pPr>
              <w:pStyle w:val="EngHangEnd"/>
            </w:pPr>
            <w:r w:rsidRPr="008F324D">
              <w:t>On Tabor.</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Ϣⲟⲙⲧ ⲛ̀ⲣⲱⲙⲓ ⲉⲩϫⲟⲣ:</w:t>
            </w:r>
          </w:p>
          <w:p w:rsidR="00934B8D" w:rsidRDefault="00934B8D" w:rsidP="00934B8D">
            <w:pPr>
              <w:pStyle w:val="CopticVersemulti-line"/>
            </w:pPr>
            <w:r>
              <w:t>ϧⲉⲛ ⲛⲓⲁ̀ⲡⲟⲥⲧⲟⲗⲟⲥ:</w:t>
            </w:r>
          </w:p>
          <w:p w:rsidR="00934B8D" w:rsidRDefault="00934B8D" w:rsidP="00934B8D">
            <w:pPr>
              <w:pStyle w:val="CopticVersemulti-line"/>
            </w:pPr>
            <w:r>
              <w:t>ⲁⲩⲛⲁⲩ ϩⲓϫⲉⲛ Ⲑⲑⲃⲱⲣ:</w:t>
            </w:r>
          </w:p>
          <w:p w:rsidR="00934B8D" w:rsidRDefault="00934B8D" w:rsidP="00934B8D">
            <w:pPr>
              <w:pStyle w:val="CopticHangingVerse"/>
            </w:pPr>
            <w:r>
              <w:t>ⲉ̀ⲣ̀ⲱ̀ⲟⲩ ⲙⲠⲭ̄ⲥ̄.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David has spoken</w:t>
            </w:r>
          </w:p>
          <w:p w:rsidR="00934B8D" w:rsidRDefault="00934B8D" w:rsidP="00934B8D">
            <w:pPr>
              <w:pStyle w:val="EngHang"/>
            </w:pPr>
            <w:r>
              <w:t>By his mouth, saying,</w:t>
            </w:r>
          </w:p>
          <w:p w:rsidR="00934B8D" w:rsidRDefault="00934B8D" w:rsidP="00934B8D">
            <w:pPr>
              <w:pStyle w:val="EngHang"/>
            </w:pPr>
            <w:r>
              <w:t>“Many great clouds</w:t>
            </w:r>
          </w:p>
          <w:p w:rsidR="00934B8D" w:rsidRDefault="00934B8D" w:rsidP="00934B8D">
            <w:pPr>
              <w:pStyle w:val="EngHangEnd"/>
            </w:pPr>
            <w:r>
              <w:t>Seek after Him.”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Ⲇⲁⲩⲓⲇ ⲅⲁⲣ ⲑϥϫⲟⲥ:</w:t>
            </w:r>
          </w:p>
          <w:p w:rsidR="00934B8D" w:rsidRDefault="00934B8D" w:rsidP="00934B8D">
            <w:pPr>
              <w:pStyle w:val="CopticVersemulti-line"/>
            </w:pPr>
            <w:r>
              <w:t>ϧⲉⲛ ⲡⲓⲥⲁϫⲓ ⲛ̀ⲣⲱϥ:</w:t>
            </w:r>
          </w:p>
          <w:p w:rsidR="00934B8D" w:rsidRDefault="00934B8D" w:rsidP="00934B8D">
            <w:pPr>
              <w:pStyle w:val="CopticVersemulti-line"/>
            </w:pPr>
            <w:r>
              <w:t>ϫⲉ ⲟⲩϭⲏⲡⲓ ⲛⲉⲙ ⲟⲩⲅ̀ⲛⲟⲫⲟⲥ:</w:t>
            </w:r>
          </w:p>
          <w:p w:rsidR="00934B8D" w:rsidRDefault="00934B8D" w:rsidP="00934B8D">
            <w:pPr>
              <w:pStyle w:val="CopticHangingVerse"/>
            </w:pPr>
            <w:r>
              <w:t>ⲉⲩⲕⲱϯ ⲉ̀ⲣⲟϥ.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Righteousness,</w:t>
            </w:r>
          </w:p>
          <w:p w:rsidR="00934B8D" w:rsidRDefault="00934B8D" w:rsidP="00934B8D">
            <w:pPr>
              <w:pStyle w:val="EngHang"/>
            </w:pPr>
            <w:r>
              <w:t>Goodness,</w:t>
            </w:r>
          </w:p>
          <w:p w:rsidR="00934B8D" w:rsidRDefault="00934B8D" w:rsidP="00934B8D">
            <w:pPr>
              <w:pStyle w:val="EngHang"/>
            </w:pPr>
            <w:r>
              <w:t>And upright justice</w:t>
            </w:r>
          </w:p>
          <w:p w:rsidR="00934B8D" w:rsidRDefault="00934B8D" w:rsidP="00934B8D">
            <w:pPr>
              <w:pStyle w:val="EngHangEnd"/>
            </w:pPr>
            <w:r>
              <w:t>Befit His throne.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Ⲉⲣⲉ ⲟⲩⲙⲉⲑⲙⲏⲓ:</w:t>
            </w:r>
          </w:p>
          <w:p w:rsidR="00934B8D" w:rsidRDefault="00934B8D" w:rsidP="00934B8D">
            <w:pPr>
              <w:pStyle w:val="CopticVersemulti-line"/>
            </w:pPr>
            <w:r>
              <w:t>ⲛⲉⲙ ⲟⲩⲙⲉⲧⲭ̀ⲣⲓⲥⲧⲟⲥ:</w:t>
            </w:r>
          </w:p>
          <w:p w:rsidR="00934B8D" w:rsidRDefault="00934B8D" w:rsidP="00934B8D">
            <w:pPr>
              <w:pStyle w:val="CopticVersemulti-line"/>
            </w:pPr>
            <w:r>
              <w:t>ⲛⲉⲙ ⲟⲩϩⲁⲡ ⲛ̀ⲥⲱⲟⲩⲧⲉⲛ:</w:t>
            </w:r>
          </w:p>
          <w:p w:rsidR="00934B8D" w:rsidRDefault="00934B8D" w:rsidP="00934B8D">
            <w:pPr>
              <w:pStyle w:val="CopticHangingVerse"/>
            </w:pPr>
            <w:r>
              <w:t>ⲙ̀ⲡⲉϥⲑ̀ⲣⲟⲛⲟⲥ.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For truly He covered</w:t>
            </w:r>
          </w:p>
          <w:p w:rsidR="00934B8D" w:rsidRDefault="00934B8D" w:rsidP="00934B8D">
            <w:pPr>
              <w:pStyle w:val="EngHang"/>
            </w:pPr>
            <w:r>
              <w:t>The mountaintop</w:t>
            </w:r>
          </w:p>
          <w:p w:rsidR="00934B8D" w:rsidRDefault="00934B8D" w:rsidP="00934B8D">
            <w:pPr>
              <w:pStyle w:val="EngHang"/>
            </w:pPr>
            <w:r>
              <w:t>With clouds, mist</w:t>
            </w:r>
          </w:p>
          <w:p w:rsidR="00934B8D" w:rsidRDefault="00934B8D" w:rsidP="00934B8D">
            <w:pPr>
              <w:pStyle w:val="EngHangEnd"/>
            </w:pPr>
            <w:r>
              <w:t>And storms.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Ⲍⲉ ⲟⲛⲧⲟⲥ ⲁϥϩⲱⲃⲥ:</w:t>
            </w:r>
          </w:p>
          <w:p w:rsidR="00934B8D" w:rsidRDefault="00934B8D" w:rsidP="00934B8D">
            <w:pPr>
              <w:pStyle w:val="CopticVersemulti-line"/>
            </w:pPr>
            <w:r>
              <w:t>ⲛ̀ⲧ̀ⲁ̀ⲫⲉ ⲙ̀ⲡⲓⲧⲱⲟⲩ:</w:t>
            </w:r>
          </w:p>
          <w:p w:rsidR="00934B8D" w:rsidRDefault="00934B8D" w:rsidP="00934B8D">
            <w:pPr>
              <w:pStyle w:val="CopticVersemulti-line"/>
            </w:pPr>
            <w:r>
              <w:t>ϧⲉⲛ ⲟⲩϭⲏⲡⲓ ⲛⲉⲙ ⲟⲩⲭ̀ⲣⲉⲙⲧⲥ:</w:t>
            </w:r>
          </w:p>
          <w:p w:rsidR="00934B8D" w:rsidRDefault="00934B8D" w:rsidP="00934B8D">
            <w:pPr>
              <w:pStyle w:val="CopticHangingVerse"/>
            </w:pPr>
            <w:r>
              <w:t>ⲛⲉⲙ ⲟⲩⲥⲁⲣⲁⲑⲏⲟⲩ.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is our refuge,</w:t>
            </w:r>
          </w:p>
          <w:p w:rsidR="00934B8D" w:rsidRDefault="00934B8D" w:rsidP="00934B8D">
            <w:pPr>
              <w:pStyle w:val="EngHang"/>
            </w:pPr>
            <w:r>
              <w:t>And our Judge,</w:t>
            </w:r>
          </w:p>
          <w:p w:rsidR="00934B8D" w:rsidRDefault="00934B8D" w:rsidP="00934B8D">
            <w:pPr>
              <w:pStyle w:val="EngHang"/>
            </w:pPr>
            <w:r>
              <w:t>In the glory of His Father,</w:t>
            </w:r>
          </w:p>
          <w:p w:rsidR="00934B8D" w:rsidRDefault="00934B8D" w:rsidP="00934B8D">
            <w:pPr>
              <w:pStyle w:val="EngHangEnd"/>
            </w:pPr>
            <w:r>
              <w:t>And the Holy Spirit.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Ⲏⲗ ⲡⲉ ⲡⲉⲛⲙⲁⲙ̀ⲫⲱⲧ:</w:t>
            </w:r>
          </w:p>
          <w:p w:rsidR="00934B8D" w:rsidRDefault="00934B8D" w:rsidP="00934B8D">
            <w:pPr>
              <w:pStyle w:val="CopticVersemulti-line"/>
            </w:pPr>
            <w:r>
              <w:t>ⲟⲩⲟϩ ⲡⲓⲣⲉϥϯϩⲁⲡ:</w:t>
            </w:r>
          </w:p>
          <w:p w:rsidR="00934B8D" w:rsidRDefault="00934B8D" w:rsidP="00934B8D">
            <w:pPr>
              <w:pStyle w:val="CopticVersemulti-line"/>
            </w:pPr>
            <w:r>
              <w:t>ϧⲉⲛ ⲡ̀ⲱ̀ⲟⲩ ⲛ̀ⲧⲉ ⲡⲉϥⲓⲱⲧ:</w:t>
            </w:r>
          </w:p>
          <w:p w:rsidR="00934B8D" w:rsidRDefault="00934B8D" w:rsidP="00934B8D">
            <w:pPr>
              <w:pStyle w:val="CopticHangingVerse"/>
            </w:pPr>
            <w:r>
              <w:t>ⲛⲉⲙ Ⲡⲓⲡⲛⲉⲩⲙⲁ ⲉ̄ⲑ̄ⲩ̄.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God, the powerful,</w:t>
            </w:r>
          </w:p>
          <w:p w:rsidR="00934B8D" w:rsidRDefault="00934B8D" w:rsidP="00934B8D">
            <w:pPr>
              <w:pStyle w:val="EngHang"/>
            </w:pPr>
            <w:r>
              <w:t>Has authority,</w:t>
            </w:r>
          </w:p>
          <w:p w:rsidR="00934B8D" w:rsidRDefault="00934B8D" w:rsidP="00934B8D">
            <w:pPr>
              <w:pStyle w:val="EngHang"/>
            </w:pPr>
            <w:r>
              <w:t>Was transfigured on Tabor,</w:t>
            </w:r>
          </w:p>
          <w:p w:rsidR="00934B8D" w:rsidRDefault="00934B8D" w:rsidP="00934B8D">
            <w:pPr>
              <w:pStyle w:val="EngHangEnd"/>
            </w:pPr>
            <w:r>
              <w:t>O three Discipole.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Ⲑⲉⲟⲥ ⲫⲏⲉⲧϫⲟⲣ:</w:t>
            </w:r>
          </w:p>
          <w:p w:rsidR="00934B8D" w:rsidRDefault="00934B8D" w:rsidP="00934B8D">
            <w:pPr>
              <w:pStyle w:val="CopticVersemulti-line"/>
            </w:pPr>
            <w:r>
              <w:t>ⲉ̀ⲛⲓⲉⲝⲟⲩⲥⲓⲁⲥⲧⲏⲥ:</w:t>
            </w:r>
          </w:p>
          <w:p w:rsidR="00934B8D" w:rsidRDefault="00934B8D" w:rsidP="00934B8D">
            <w:pPr>
              <w:pStyle w:val="CopticVersemulti-line"/>
            </w:pPr>
            <w:r>
              <w:t>ⲁϥⲟⲩⲱⲛϩ ϩⲓϫⲉⲛ Ⲑⲁⲣⲱⲡ:</w:t>
            </w:r>
          </w:p>
          <w:p w:rsidR="00934B8D" w:rsidRPr="005130A7" w:rsidRDefault="00934B8D" w:rsidP="00934B8D">
            <w:pPr>
              <w:pStyle w:val="CopticHangingVerse"/>
            </w:pPr>
            <w:r>
              <w:t>ⲱ̀ ⲡⲓϣⲟⲙⲧ ⲙ̀ⲙⲁⲑⲏⲧⲏⲥ.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Behold, His clothes</w:t>
            </w:r>
          </w:p>
          <w:p w:rsidR="00934B8D" w:rsidRDefault="00934B8D" w:rsidP="00934B8D">
            <w:pPr>
              <w:pStyle w:val="EngHang"/>
            </w:pPr>
            <w:r>
              <w:t>Also shone</w:t>
            </w:r>
          </w:p>
          <w:p w:rsidR="00934B8D" w:rsidRDefault="00934B8D" w:rsidP="00934B8D">
            <w:pPr>
              <w:pStyle w:val="EngHang"/>
            </w:pPr>
            <w:r>
              <w:t>Whiter than snow,</w:t>
            </w:r>
          </w:p>
          <w:p w:rsidR="00934B8D" w:rsidRDefault="00934B8D" w:rsidP="00934B8D">
            <w:pPr>
              <w:pStyle w:val="EngHangEnd"/>
            </w:pPr>
            <w:r>
              <w:t>And brighter than lightning.</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Ⲓⲥ ϩⲏⲡⲡⲉ ⲇⲉ ⲟⲛ:</w:t>
            </w:r>
          </w:p>
          <w:p w:rsidR="00934B8D" w:rsidRDefault="00934B8D" w:rsidP="00934B8D">
            <w:pPr>
              <w:pStyle w:val="CopticVersemulti-line"/>
            </w:pPr>
            <w:r>
              <w:t>ⲛⲉϥϩ̀ⲃⲱⲥ ⲁⲩϩⲓⲃⲣⲏϫ:</w:t>
            </w:r>
          </w:p>
          <w:p w:rsidR="00934B8D" w:rsidRDefault="00934B8D" w:rsidP="00934B8D">
            <w:pPr>
              <w:pStyle w:val="CopticVersemulti-line"/>
            </w:pPr>
            <w:r>
              <w:t>ⲉ̀ϩⲟⲧⲉ ⲟⲩⲭⲓⲱⲛ:</w:t>
            </w:r>
          </w:p>
          <w:p w:rsidR="00934B8D" w:rsidRPr="005130A7" w:rsidRDefault="00934B8D" w:rsidP="00934B8D">
            <w:pPr>
              <w:pStyle w:val="CopticHangingVerse"/>
            </w:pPr>
            <w:r>
              <w:t>ⲛⲉⲙ ⲟⲩⲥⲉⲧⲉⲃⲣⲏϫ.</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also brought</w:t>
            </w:r>
          </w:p>
          <w:p w:rsidR="00934B8D" w:rsidRDefault="00934B8D" w:rsidP="00934B8D">
            <w:pPr>
              <w:pStyle w:val="EngHang"/>
            </w:pPr>
            <w:r>
              <w:t>Moses the Prophet,</w:t>
            </w:r>
          </w:p>
          <w:p w:rsidR="00934B8D" w:rsidRDefault="00934B8D" w:rsidP="00934B8D">
            <w:pPr>
              <w:pStyle w:val="EngHang"/>
            </w:pPr>
            <w:r>
              <w:t>The performer of miracles,</w:t>
            </w:r>
          </w:p>
          <w:p w:rsidR="00934B8D" w:rsidRDefault="00934B8D" w:rsidP="00934B8D">
            <w:pPr>
              <w:pStyle w:val="EngHangEnd"/>
            </w:pPr>
            <w:r>
              <w:t>And Elijah the Tishbite.</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Ⲕⲉ ⲡⲁⲗⲓⲛ ⲁϥⲓ̀ⲛⲓ:</w:t>
            </w:r>
          </w:p>
          <w:p w:rsidR="00934B8D" w:rsidRDefault="00934B8D" w:rsidP="00934B8D">
            <w:pPr>
              <w:pStyle w:val="CopticVersemulti-line"/>
            </w:pPr>
            <w:r>
              <w:t>ⲱ̀ Ⲙⲱⲩⲥⲏⲥ ⲡⲓⲡ̀ⲣⲟⲫⲏⲧⲏⲥ:</w:t>
            </w:r>
          </w:p>
          <w:p w:rsidR="00934B8D" w:rsidRDefault="00934B8D" w:rsidP="00934B8D">
            <w:pPr>
              <w:pStyle w:val="CopticVersemulti-line"/>
            </w:pPr>
            <w:r>
              <w:t>ⲫⲏⲉ̀ⲧⲓⲣⲓ ⲛ̀ϩⲁⲛⲙⲏⲓⲛⲓ:</w:t>
            </w:r>
          </w:p>
          <w:p w:rsidR="00934B8D" w:rsidRPr="005130A7" w:rsidRDefault="00934B8D" w:rsidP="00934B8D">
            <w:pPr>
              <w:pStyle w:val="CopticHangingVerse"/>
            </w:pPr>
            <w:r>
              <w:t>ⲛⲉⲙ Ⲏ ⲗⲓⲁⲥ ⲡⲓⲑⲉⲥⲃⲓⲧⲏⲥ.</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The Disciples</w:t>
            </w:r>
          </w:p>
          <w:p w:rsidR="00934B8D" w:rsidRDefault="00934B8D" w:rsidP="00934B8D">
            <w:pPr>
              <w:pStyle w:val="EngHang"/>
            </w:pPr>
            <w:r>
              <w:t>Recognized what they saw</w:t>
            </w:r>
          </w:p>
          <w:p w:rsidR="00934B8D" w:rsidRDefault="00934B8D" w:rsidP="00934B8D">
            <w:pPr>
              <w:pStyle w:val="EngHang"/>
            </w:pPr>
            <w:r>
              <w:t>Before them,</w:t>
            </w:r>
          </w:p>
          <w:p w:rsidR="00934B8D" w:rsidRDefault="00934B8D" w:rsidP="00934B8D">
            <w:pPr>
              <w:pStyle w:val="EngHangEnd"/>
            </w:pPr>
            <w:r>
              <w:t>And they preached it.</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Ⲗⲟⲓⲡⲟⲛ ⲁⲩⲥⲱⲟⲩⲛ:</w:t>
            </w:r>
          </w:p>
          <w:p w:rsidR="00934B8D" w:rsidRDefault="00934B8D" w:rsidP="00934B8D">
            <w:pPr>
              <w:pStyle w:val="CopticVersemulti-line"/>
            </w:pPr>
            <w:r>
              <w:t>ⲛ̀ϫⲉ ⲛⲓⲙⲁⲑⲏⲧⲏⲥ:</w:t>
            </w:r>
          </w:p>
          <w:p w:rsidR="00934B8D" w:rsidRDefault="00934B8D" w:rsidP="00934B8D">
            <w:pPr>
              <w:pStyle w:val="CopticVersemulti-line"/>
            </w:pPr>
            <w:r>
              <w:t>ⲉ̀ⲧⲁⲩⲛⲁⲩ ⲉ̀ⲣⲱⲟⲩ:</w:t>
            </w:r>
          </w:p>
          <w:p w:rsidR="00934B8D" w:rsidRPr="005130A7" w:rsidRDefault="00934B8D" w:rsidP="00934B8D">
            <w:pPr>
              <w:pStyle w:val="CopticHangingVerse"/>
            </w:pPr>
            <w:r>
              <w:t>ⲟⲩⲟϩ ⲁⲩⲉⲣⲙⲉⲑⲣⲉ.</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Moses spoke to Him,</w:t>
            </w:r>
          </w:p>
          <w:p w:rsidR="00934B8D" w:rsidRDefault="00934B8D" w:rsidP="00934B8D">
            <w:pPr>
              <w:pStyle w:val="EngHang"/>
            </w:pPr>
            <w:r>
              <w:t>Concerning the house of Israel,</w:t>
            </w:r>
          </w:p>
          <w:p w:rsidR="00934B8D" w:rsidRDefault="00934B8D" w:rsidP="00934B8D">
            <w:pPr>
              <w:pStyle w:val="EngHang"/>
            </w:pPr>
            <w:r>
              <w:t>And Elijah spoke to Him,</w:t>
            </w:r>
          </w:p>
          <w:p w:rsidR="00934B8D" w:rsidRDefault="00934B8D" w:rsidP="00934B8D">
            <w:pPr>
              <w:pStyle w:val="EngHangEnd"/>
            </w:pPr>
            <w:r>
              <w:t>Concerning Ahab and Jezebel.</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Ⲙⲱⲩⲥⲏⲥ ⲁϥϫⲟⲥ ⲛⲁϥ:</w:t>
            </w:r>
          </w:p>
          <w:p w:rsidR="00934B8D" w:rsidRDefault="00934B8D" w:rsidP="00934B8D">
            <w:pPr>
              <w:pStyle w:val="CopticVersemulti-line"/>
            </w:pPr>
            <w:r>
              <w:t>ⲉⲑⲃⲉ ⲡ̀ⲏ̀ⲓ ⲙ̀Ⲡⲓⲥ̀ⲣⲁⲏⲗ:</w:t>
            </w:r>
          </w:p>
          <w:p w:rsidR="00934B8D" w:rsidRDefault="00934B8D" w:rsidP="00934B8D">
            <w:pPr>
              <w:pStyle w:val="CopticVersemulti-line"/>
            </w:pPr>
            <w:r>
              <w:t>Ⲏⲗⲓⲁⲥ ⲁϥⲧⲁⲙⲟϥ:</w:t>
            </w:r>
          </w:p>
          <w:p w:rsidR="00934B8D" w:rsidRPr="005130A7" w:rsidRDefault="00934B8D" w:rsidP="00934B8D">
            <w:pPr>
              <w:pStyle w:val="CopticHangingVerse"/>
            </w:pPr>
            <w:r>
              <w:t>ⲉⲑⲃⲉ Ⲁⲝⲁⲡ ⲛⲉⲙ Ⲏⲍⲁⲃⲉⲗ.</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The Disciples were amazed,</w:t>
            </w:r>
          </w:p>
          <w:p w:rsidR="00934B8D" w:rsidRDefault="00934B8D" w:rsidP="00934B8D">
            <w:pPr>
              <w:pStyle w:val="EngHang"/>
            </w:pPr>
            <w:r>
              <w:t>In their hearts,</w:t>
            </w:r>
          </w:p>
          <w:p w:rsidR="00934B8D" w:rsidRDefault="00934B8D" w:rsidP="00934B8D">
            <w:pPr>
              <w:pStyle w:val="EngHang"/>
            </w:pPr>
            <w:r>
              <w:t>For they could not behold</w:t>
            </w:r>
          </w:p>
          <w:p w:rsidR="00934B8D" w:rsidRDefault="00934B8D" w:rsidP="00934B8D">
            <w:pPr>
              <w:pStyle w:val="EngHangEnd"/>
            </w:pPr>
            <w:r>
              <w:t>The Master.</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Ⲛⲁⲩⲧⲱⲙⲧ ϧⲉⲛ ⲛⲟⲩϩⲏⲧ:</w:t>
            </w:r>
          </w:p>
          <w:p w:rsidR="00934B8D" w:rsidRDefault="00934B8D" w:rsidP="00934B8D">
            <w:pPr>
              <w:pStyle w:val="CopticVersemulti-line"/>
            </w:pPr>
            <w:r>
              <w:t>ⲛ̀ϫⲉ ⲛⲓⲙⲁⲑⲏⲧⲏⲥ:</w:t>
            </w:r>
          </w:p>
          <w:p w:rsidR="00934B8D" w:rsidRDefault="00934B8D" w:rsidP="00934B8D">
            <w:pPr>
              <w:pStyle w:val="CopticVersemulti-line"/>
            </w:pPr>
            <w:r>
              <w:t>ⲙ̀ⲡⲣⲟⲩϣ̀ϯⲛⲁⲓⲧ:</w:t>
            </w:r>
          </w:p>
          <w:p w:rsidR="00934B8D" w:rsidRPr="005130A7" w:rsidRDefault="00934B8D" w:rsidP="00934B8D">
            <w:pPr>
              <w:pStyle w:val="CopticHangingVerse"/>
            </w:pPr>
            <w:r>
              <w:t>ϧⲉⲛ ⲡⲓⲇⲉⲥⲡⲟⲧⲏⲥ.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You are above all thought,</w:t>
            </w:r>
          </w:p>
          <w:p w:rsidR="00934B8D" w:rsidRDefault="00934B8D" w:rsidP="00934B8D">
            <w:pPr>
              <w:pStyle w:val="EngHang"/>
            </w:pPr>
            <w:r>
              <w:t>O Voice which said,</w:t>
            </w:r>
          </w:p>
          <w:p w:rsidR="00934B8D" w:rsidRDefault="00934B8D" w:rsidP="00934B8D">
            <w:pPr>
              <w:pStyle w:val="EngHang"/>
            </w:pPr>
            <w:r>
              <w:t>“This is my Son,</w:t>
            </w:r>
          </w:p>
          <w:p w:rsidR="00934B8D" w:rsidRDefault="00934B8D" w:rsidP="00934B8D">
            <w:pPr>
              <w:pStyle w:val="EngHangEnd"/>
            </w:pPr>
            <w:r>
              <w:t>Hear Him.”</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Ⲝⲁⲡ̀ϣⲱⲓ ⲛ̀ⲛⲓⲙⲉⲩⲓ:</w:t>
            </w:r>
          </w:p>
          <w:p w:rsidR="00934B8D" w:rsidRDefault="00934B8D" w:rsidP="00934B8D">
            <w:pPr>
              <w:pStyle w:val="CopticVersemulti-line"/>
            </w:pPr>
            <w:r>
              <w:t>ⲱ̀ ⲡⲓϧ̀ⲣⲱⲟⲩ ⲉ̀ⲧⲁⲩϫⲟϥ:</w:t>
            </w:r>
          </w:p>
          <w:p w:rsidR="00934B8D" w:rsidRDefault="00934B8D" w:rsidP="00934B8D">
            <w:pPr>
              <w:pStyle w:val="CopticVersemulti-line"/>
            </w:pPr>
            <w:r>
              <w:t>ϫⲉ ⲫⲁⲓ ⲡⲉ ⲡⲁϣⲏⲣⲓ:</w:t>
            </w:r>
          </w:p>
          <w:p w:rsidR="00934B8D" w:rsidRPr="005130A7" w:rsidRDefault="00934B8D" w:rsidP="00934B8D">
            <w:pPr>
              <w:pStyle w:val="CopticHangingVerse"/>
            </w:pPr>
            <w:r>
              <w:t>ⲟⲩⲟϩ ⲥⲱⲧⲉⲙ ⲉ̀ⲣⲟϥ.</w:t>
            </w:r>
          </w:p>
        </w:tc>
      </w:tr>
      <w:tr w:rsidR="00934B8D" w:rsidTr="00235C40">
        <w:trPr>
          <w:cantSplit/>
          <w:jc w:val="center"/>
        </w:trPr>
        <w:tc>
          <w:tcPr>
            <w:tcW w:w="288" w:type="dxa"/>
          </w:tcPr>
          <w:p w:rsidR="00934B8D" w:rsidRDefault="00934B8D" w:rsidP="00235C40">
            <w:pPr>
              <w:pStyle w:val="CopticCross"/>
            </w:pPr>
            <w:r w:rsidRPr="00FB5ACB">
              <w:lastRenderedPageBreak/>
              <w:t>¿</w:t>
            </w:r>
          </w:p>
        </w:tc>
        <w:tc>
          <w:tcPr>
            <w:tcW w:w="3960" w:type="dxa"/>
          </w:tcPr>
          <w:p w:rsidR="00934B8D" w:rsidRDefault="00934B8D" w:rsidP="00934B8D">
            <w:pPr>
              <w:pStyle w:val="EngHang"/>
            </w:pPr>
            <w:r>
              <w:t>A light has shone</w:t>
            </w:r>
          </w:p>
          <w:p w:rsidR="00934B8D" w:rsidRDefault="00934B8D" w:rsidP="00934B8D">
            <w:pPr>
              <w:pStyle w:val="EngHang"/>
            </w:pPr>
            <w:r>
              <w:t>Upon the mountaintops:</w:t>
            </w:r>
          </w:p>
          <w:p w:rsidR="00934B8D" w:rsidRDefault="00934B8D" w:rsidP="00934B8D">
            <w:pPr>
              <w:pStyle w:val="EngHang"/>
            </w:pPr>
            <w:r>
              <w:t>Jesus the Merciful,</w:t>
            </w:r>
          </w:p>
          <w:p w:rsidR="00934B8D" w:rsidRDefault="00934B8D" w:rsidP="00934B8D">
            <w:pPr>
              <w:pStyle w:val="EngHangEnd"/>
            </w:pPr>
            <w:r>
              <w:t>The God of glory.</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Ⲟⲩⲟⲩⲱⲓⲛⲓ ⲁϥϣⲁⲓ:</w:t>
            </w:r>
          </w:p>
          <w:p w:rsidR="00934B8D" w:rsidRDefault="00934B8D" w:rsidP="00934B8D">
            <w:pPr>
              <w:pStyle w:val="CopticVersemulti-line"/>
            </w:pPr>
            <w:r>
              <w:t>ⲉ̀ϫⲉⲛ ϯⲁ̀ⲫⲉ ⲛ̀ⲛⲓⲧⲱⲟⲩ:</w:t>
            </w:r>
          </w:p>
          <w:p w:rsidR="00934B8D" w:rsidRDefault="00934B8D" w:rsidP="00934B8D">
            <w:pPr>
              <w:pStyle w:val="CopticVersemulti-line"/>
            </w:pPr>
            <w:r>
              <w:t>Ⲓⲏ̄ⲥ̄ ⲡⲓⲣⲉϥⲛⲁⲓ:</w:t>
            </w:r>
          </w:p>
          <w:p w:rsidR="00934B8D" w:rsidRPr="005130A7" w:rsidRDefault="00934B8D" w:rsidP="00934B8D">
            <w:pPr>
              <w:pStyle w:val="CopticHangingVerse"/>
            </w:pPr>
            <w:r>
              <w:t>Ⲫϯ ⲛ̀ⲧⲉ ⲡ̀ⲱⲟⲩ.</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He was manifested</w:t>
            </w:r>
          </w:p>
          <w:p w:rsidR="00934B8D" w:rsidRDefault="00934B8D" w:rsidP="00934B8D">
            <w:pPr>
              <w:pStyle w:val="EngHang"/>
            </w:pPr>
            <w:r>
              <w:t>In humility,</w:t>
            </w:r>
          </w:p>
          <w:p w:rsidR="00934B8D" w:rsidRDefault="00934B8D" w:rsidP="00934B8D">
            <w:pPr>
              <w:pStyle w:val="EngHang"/>
            </w:pPr>
            <w:r>
              <w:t>And He has revealed</w:t>
            </w:r>
          </w:p>
          <w:p w:rsidR="00934B8D" w:rsidRDefault="00934B8D" w:rsidP="00934B8D">
            <w:pPr>
              <w:pStyle w:val="EngHangEnd"/>
            </w:pPr>
            <w:r>
              <w:t>His Kingdom.</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Ⲡⲉⲧⲁϥⲟⲩⲱⲛϩ ⲉ̀ⲃⲟⲗ:</w:t>
            </w:r>
          </w:p>
          <w:p w:rsidR="00934B8D" w:rsidRDefault="00934B8D" w:rsidP="00934B8D">
            <w:pPr>
              <w:pStyle w:val="CopticVersemulti-line"/>
            </w:pPr>
            <w:r>
              <w:t>ϧⲉⲛ ⲡⲓⲑⲉⲃⲓⲟ:</w:t>
            </w:r>
          </w:p>
          <w:p w:rsidR="00934B8D" w:rsidRDefault="00934B8D" w:rsidP="00934B8D">
            <w:pPr>
              <w:pStyle w:val="CopticVersemulti-line"/>
            </w:pPr>
            <w:r>
              <w:t>ⲁϥⲟⲩⲱⲛϩ ⲉ̀ⲃⲟⲗ:</w:t>
            </w:r>
          </w:p>
          <w:p w:rsidR="00934B8D" w:rsidRPr="005130A7" w:rsidRDefault="00934B8D" w:rsidP="00934B8D">
            <w:pPr>
              <w:pStyle w:val="CopticHangingVerse"/>
            </w:pPr>
            <w:r>
              <w:t>ⲛ̀ⲧⲉϥⲙⲉⲧⲟⲩⲣⲟ.</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All the high names</w:t>
            </w:r>
          </w:p>
          <w:p w:rsidR="00934B8D" w:rsidRDefault="00934B8D" w:rsidP="00934B8D">
            <w:pPr>
              <w:pStyle w:val="EngHang"/>
            </w:pPr>
            <w:r>
              <w:t>Of the incorporeal, said,</w:t>
            </w:r>
          </w:p>
          <w:p w:rsidR="00934B8D" w:rsidRDefault="00934B8D" w:rsidP="00934B8D">
            <w:pPr>
              <w:pStyle w:val="EngHang"/>
            </w:pPr>
            <w:r>
              <w:t>“Glory be to You,</w:t>
            </w:r>
          </w:p>
          <w:p w:rsidR="00934B8D" w:rsidRDefault="00934B8D" w:rsidP="00934B8D">
            <w:pPr>
              <w:pStyle w:val="EngHangEnd"/>
            </w:pPr>
            <w:r>
              <w:t>O Holy God.”</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Ⲣⲁⲛ ⲛⲓⲃⲉⲛ ⲉⲧϭⲟⲥⲓ:</w:t>
            </w:r>
          </w:p>
          <w:p w:rsidR="00934B8D" w:rsidRDefault="00934B8D" w:rsidP="00934B8D">
            <w:pPr>
              <w:pStyle w:val="CopticVersemulti-line"/>
            </w:pPr>
            <w:r>
              <w:t>ⲛ̀ⲧⲉ ⲛⲓⲁ̀ⲥⲱⲙⲁⲧⲟⲥ:</w:t>
            </w:r>
          </w:p>
          <w:p w:rsidR="00934B8D" w:rsidRDefault="00934B8D" w:rsidP="00934B8D">
            <w:pPr>
              <w:pStyle w:val="CopticVersemulti-line"/>
            </w:pPr>
            <w:r>
              <w:t>ⲁⲩϫⲟⲥ ϫⲉ ⲇⲟⲝⲁⲥⲓ:</w:t>
            </w:r>
          </w:p>
          <w:p w:rsidR="00934B8D" w:rsidRPr="005130A7" w:rsidRDefault="00934B8D" w:rsidP="00934B8D">
            <w:pPr>
              <w:pStyle w:val="CopticHangingVerse"/>
            </w:pPr>
            <w:r>
              <w:t>ⲁ̀ⲅⲓⲟⲥ ⲟ̀ Ⲑⲉⲟⲥ.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Adorn us,</w:t>
            </w:r>
          </w:p>
          <w:p w:rsidR="00934B8D" w:rsidRDefault="00934B8D" w:rsidP="00934B8D">
            <w:pPr>
              <w:pStyle w:val="EngHang"/>
            </w:pPr>
            <w:r>
              <w:t>O Nathan by your words,</w:t>
            </w:r>
          </w:p>
          <w:p w:rsidR="00934B8D" w:rsidRDefault="00934B8D" w:rsidP="00934B8D">
            <w:pPr>
              <w:pStyle w:val="EngHang"/>
            </w:pPr>
            <w:r>
              <w:t>For Tabor and Hermon,</w:t>
            </w:r>
          </w:p>
          <w:p w:rsidR="00934B8D" w:rsidRDefault="00934B8D" w:rsidP="00934B8D">
            <w:pPr>
              <w:pStyle w:val="EngHangEnd"/>
            </w:pPr>
            <w:r>
              <w:t>Rejoice in you.</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Ⲥⲟⲗⲥⲉⲗ ⲙ̀ⲙⲟⲛ ⲁⲛⲟⲛ:</w:t>
            </w:r>
          </w:p>
          <w:p w:rsidR="00934B8D" w:rsidRDefault="00934B8D" w:rsidP="00934B8D">
            <w:pPr>
              <w:pStyle w:val="CopticVersemulti-line"/>
            </w:pPr>
            <w:r>
              <w:t>Ⲛⲁⲑⲁⲛ ⲉ̀ⲃⲟⲗϧⲉⲛ ⲣⲱⲕ:</w:t>
            </w:r>
          </w:p>
          <w:p w:rsidR="00934B8D" w:rsidRDefault="00934B8D" w:rsidP="00934B8D">
            <w:pPr>
              <w:pStyle w:val="CopticVersemulti-line"/>
            </w:pPr>
            <w:r>
              <w:t>ϫⲉ Ⲑⲁⲃⲱⲣ ⲛⲉⲙ Ⲁⲣⲙⲟⲩⲛ:</w:t>
            </w:r>
          </w:p>
          <w:p w:rsidR="00934B8D" w:rsidRPr="005130A7" w:rsidRDefault="00934B8D" w:rsidP="00934B8D">
            <w:pPr>
              <w:pStyle w:val="CopticHangingVerse"/>
            </w:pPr>
            <w:r>
              <w:t>ⲉⲩⲉ̀ⲑⲉⲗⲏⲗ ⲙ̀ⲙⲟⲕ.</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Your right hand is glorious.</w:t>
            </w:r>
          </w:p>
          <w:p w:rsidR="00934B8D" w:rsidRDefault="00934B8D" w:rsidP="00934B8D">
            <w:pPr>
              <w:pStyle w:val="EngHang"/>
            </w:pPr>
            <w:r>
              <w:t>Let Your hand be raised</w:t>
            </w:r>
          </w:p>
          <w:p w:rsidR="00934B8D" w:rsidRDefault="00934B8D" w:rsidP="00934B8D">
            <w:pPr>
              <w:pStyle w:val="EngHang"/>
            </w:pPr>
            <w:r>
              <w:t>In justice and glory,</w:t>
            </w:r>
          </w:p>
          <w:p w:rsidR="00934B8D" w:rsidRPr="0078672A" w:rsidRDefault="00934B8D" w:rsidP="00934B8D">
            <w:pPr>
              <w:pStyle w:val="EngHangEnd"/>
            </w:pPr>
            <w:r>
              <w:t>And Your throne be magnified.</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Ⲧⲉⲕⲟⲩⲓ̀ⲛⲁⲙ ⲁⲥϭⲓⲱ̀ⲟⲩ:</w:t>
            </w:r>
          </w:p>
          <w:p w:rsidR="00934B8D" w:rsidRDefault="00934B8D" w:rsidP="00934B8D">
            <w:pPr>
              <w:pStyle w:val="CopticVersemulti-line"/>
            </w:pPr>
            <w:r>
              <w:t>ⲧⲉⲕϫⲓϫ ⲙⲁⲣⲉϭⲓⲥⲓ:</w:t>
            </w:r>
          </w:p>
          <w:p w:rsidR="00934B8D" w:rsidRDefault="00934B8D" w:rsidP="00934B8D">
            <w:pPr>
              <w:pStyle w:val="CopticVersemulti-line"/>
            </w:pPr>
            <w:r>
              <w:t>ϧⲉⲛ ⲟⲩϩⲁⲡ ⲛⲉⲙ ⲟⲩⲱ̀ⲟⲩ:</w:t>
            </w:r>
          </w:p>
          <w:p w:rsidR="00934B8D" w:rsidRPr="005130A7" w:rsidRDefault="00934B8D" w:rsidP="00934B8D">
            <w:pPr>
              <w:pStyle w:val="CopticHangingVerse"/>
            </w:pPr>
            <w:r>
              <w:t>ⲡⲉⲕⲑ̀ⲣⲟⲛⲟⲥ ⲁϥϭⲓⲥⲓ.</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All the blessings,</w:t>
            </w:r>
          </w:p>
          <w:p w:rsidR="00934B8D" w:rsidRDefault="00934B8D" w:rsidP="00934B8D">
            <w:pPr>
              <w:pStyle w:val="EngHang"/>
            </w:pPr>
            <w:r>
              <w:t>And praise befit You,</w:t>
            </w:r>
          </w:p>
          <w:p w:rsidR="00934B8D" w:rsidRDefault="00934B8D" w:rsidP="00934B8D">
            <w:pPr>
              <w:pStyle w:val="EngHang"/>
            </w:pPr>
            <w:r>
              <w:t>Now and always,</w:t>
            </w:r>
          </w:p>
          <w:p w:rsidR="00934B8D" w:rsidRDefault="00934B8D" w:rsidP="00934B8D">
            <w:pPr>
              <w:pStyle w:val="EngHangEnd"/>
            </w:pPr>
            <w:r>
              <w:t>Until the end of the ages.</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Ⲩⲙⲉⲛⲟⲗⲟⲅⲓⲁ ⲛⲓⲃⲉⲛ:</w:t>
            </w:r>
          </w:p>
          <w:p w:rsidR="00934B8D" w:rsidRDefault="00934B8D" w:rsidP="00934B8D">
            <w:pPr>
              <w:pStyle w:val="CopticVersemulti-line"/>
            </w:pPr>
            <w:r>
              <w:t>ⲉⲩⲉⲣϣⲁⲩ ⲛⲁⲕ ⲛⲉⲙ ⲡⲓϩⲱⲥ:</w:t>
            </w:r>
          </w:p>
          <w:p w:rsidR="00934B8D" w:rsidRDefault="00934B8D" w:rsidP="00934B8D">
            <w:pPr>
              <w:pStyle w:val="CopticVersemulti-line"/>
            </w:pPr>
            <w:r>
              <w:t>ϯⲛⲟⲩ ⲛⲉⲙ ⲛ̀ⲥⲏⲟⲩ ⲛⲓⲃⲉⲛ:</w:t>
            </w:r>
          </w:p>
          <w:p w:rsidR="00934B8D" w:rsidRPr="005130A7" w:rsidRDefault="00934B8D" w:rsidP="00934B8D">
            <w:pPr>
              <w:pStyle w:val="CopticHangingVerse"/>
            </w:pPr>
            <w:r>
              <w:t>ϣⲁ ⲡ̀ϫⲱⲕ ⲛ̀ⲛⲓⲭ̀ⲣⲟⲛⲟⲥ.</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He who was and who is,</w:t>
            </w:r>
          </w:p>
          <w:p w:rsidR="00934B8D" w:rsidRDefault="00934B8D" w:rsidP="00934B8D">
            <w:pPr>
              <w:pStyle w:val="EngHang"/>
            </w:pPr>
            <w:r>
              <w:t>Who came to us,</w:t>
            </w:r>
          </w:p>
          <w:p w:rsidR="00934B8D" w:rsidRDefault="00934B8D" w:rsidP="00934B8D">
            <w:pPr>
              <w:pStyle w:val="EngHang"/>
            </w:pPr>
            <w:r>
              <w:t>Who shall come again,</w:t>
            </w:r>
          </w:p>
          <w:p w:rsidR="00934B8D" w:rsidRDefault="00934B8D" w:rsidP="00934B8D">
            <w:pPr>
              <w:pStyle w:val="EngHangEnd"/>
            </w:pPr>
            <w:r>
              <w:t>To judge us.</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Ⲫⲏⲉⲧϣⲟⲡ ⲫⲏⲉⲛⲁϥϣⲟⲡ:</w:t>
            </w:r>
          </w:p>
          <w:p w:rsidR="00934B8D" w:rsidRDefault="00934B8D" w:rsidP="00934B8D">
            <w:pPr>
              <w:pStyle w:val="CopticVersemulti-line"/>
            </w:pPr>
            <w:r>
              <w:t>ⲫⲏⲉ̀ⲧⲁϥⲓ̀ ϣⲁⲣⲟⲛ:</w:t>
            </w:r>
          </w:p>
          <w:p w:rsidR="00934B8D" w:rsidRDefault="00934B8D" w:rsidP="00934B8D">
            <w:pPr>
              <w:pStyle w:val="CopticVersemulti-line"/>
            </w:pPr>
            <w:r>
              <w:t>ⲡⲁⲗⲓⲛ ⲟⲛ ⲫ̀ⲛⲏⲟⲩ ⲛ̀ⲕⲉⲥⲟⲡ:</w:t>
            </w:r>
          </w:p>
          <w:p w:rsidR="00934B8D" w:rsidRPr="005130A7" w:rsidRDefault="00934B8D" w:rsidP="00934B8D">
            <w:pPr>
              <w:pStyle w:val="CopticHangingVerse"/>
            </w:pPr>
            <w:r>
              <w:t>ⲉϯϩⲁⲡ ⲉ̀ⲣⲟⲛ.</w:t>
            </w:r>
          </w:p>
        </w:tc>
      </w:tr>
      <w:tr w:rsidR="00934B8D" w:rsidTr="00235C40">
        <w:trPr>
          <w:cantSplit/>
          <w:jc w:val="center"/>
        </w:trPr>
        <w:tc>
          <w:tcPr>
            <w:tcW w:w="288" w:type="dxa"/>
          </w:tcPr>
          <w:p w:rsidR="00934B8D" w:rsidRDefault="00934B8D" w:rsidP="00235C40">
            <w:pPr>
              <w:pStyle w:val="CopticCross"/>
            </w:pPr>
          </w:p>
        </w:tc>
        <w:tc>
          <w:tcPr>
            <w:tcW w:w="3960" w:type="dxa"/>
          </w:tcPr>
          <w:p w:rsidR="00934B8D" w:rsidRDefault="00934B8D" w:rsidP="00934B8D">
            <w:pPr>
              <w:pStyle w:val="EngHang"/>
            </w:pPr>
            <w:r>
              <w:t>Moses and Elijah,</w:t>
            </w:r>
          </w:p>
          <w:p w:rsidR="00934B8D" w:rsidRDefault="00934B8D" w:rsidP="00934B8D">
            <w:pPr>
              <w:pStyle w:val="EngHang"/>
            </w:pPr>
            <w:r>
              <w:t>The saints proclaim:</w:t>
            </w:r>
          </w:p>
          <w:p w:rsidR="00934B8D" w:rsidRDefault="00934B8D" w:rsidP="00934B8D">
            <w:pPr>
              <w:pStyle w:val="EngHang"/>
            </w:pPr>
            <w:r>
              <w:t>“Holy, Holy,</w:t>
            </w:r>
          </w:p>
          <w:p w:rsidR="00934B8D" w:rsidRDefault="00934B8D" w:rsidP="00934B8D">
            <w:pPr>
              <w:pStyle w:val="EngHangEnd"/>
            </w:pPr>
            <w:r>
              <w:t>Holy is the Messiah.”</w:t>
            </w:r>
          </w:p>
        </w:tc>
        <w:tc>
          <w:tcPr>
            <w:tcW w:w="288" w:type="dxa"/>
          </w:tcPr>
          <w:p w:rsidR="00934B8D" w:rsidRDefault="00934B8D" w:rsidP="00235C40"/>
        </w:tc>
        <w:tc>
          <w:tcPr>
            <w:tcW w:w="288" w:type="dxa"/>
          </w:tcPr>
          <w:p w:rsidR="00934B8D" w:rsidRDefault="00934B8D" w:rsidP="00235C40">
            <w:pPr>
              <w:pStyle w:val="CopticCross"/>
            </w:pPr>
          </w:p>
        </w:tc>
        <w:tc>
          <w:tcPr>
            <w:tcW w:w="3960" w:type="dxa"/>
          </w:tcPr>
          <w:p w:rsidR="00934B8D" w:rsidRDefault="00934B8D" w:rsidP="00934B8D">
            <w:pPr>
              <w:pStyle w:val="CopticVersemulti-line"/>
            </w:pPr>
            <w:r>
              <w:t>Ⲭⲟⲩⲁⲃ ⲟⲩⲟϩ ⲭ̀ⲟⲩⲁⲃ:</w:t>
            </w:r>
          </w:p>
          <w:p w:rsidR="00934B8D" w:rsidRDefault="00934B8D" w:rsidP="00934B8D">
            <w:pPr>
              <w:pStyle w:val="CopticVersemulti-line"/>
            </w:pPr>
            <w:r>
              <w:t>ⲭ̀ⲟⲩⲁⲃ Ⲙⲁⲥⲓⲁⲥ:</w:t>
            </w:r>
          </w:p>
          <w:p w:rsidR="00934B8D" w:rsidRDefault="00934B8D" w:rsidP="00934B8D">
            <w:pPr>
              <w:pStyle w:val="CopticVersemulti-line"/>
            </w:pPr>
            <w:r>
              <w:t>ϧⲉⲛ ⲣⲱⲟⲩ ⲛ̀ⲛⲏⲉ̄ⲑ̄ⲩ̄:</w:t>
            </w:r>
          </w:p>
          <w:p w:rsidR="00934B8D" w:rsidRPr="005130A7" w:rsidRDefault="00934B8D" w:rsidP="00934B8D">
            <w:pPr>
              <w:pStyle w:val="CopticHangingVerse"/>
            </w:pPr>
            <w:r>
              <w:t>Ⲙⲱⲩⲥⲏⲥ ⲛⲉⲙ Ⲏⲗⲓⲁⲥ.</w:t>
            </w:r>
          </w:p>
        </w:tc>
      </w:tr>
      <w:tr w:rsidR="00934B8D" w:rsidTr="00235C40">
        <w:trPr>
          <w:cantSplit/>
          <w:jc w:val="center"/>
        </w:trPr>
        <w:tc>
          <w:tcPr>
            <w:tcW w:w="288" w:type="dxa"/>
          </w:tcPr>
          <w:p w:rsidR="00934B8D" w:rsidRPr="003209AF" w:rsidRDefault="00934B8D" w:rsidP="00235C40">
            <w:pPr>
              <w:pStyle w:val="CopticCross"/>
              <w:rPr>
                <w:b/>
              </w:rPr>
            </w:pPr>
            <w:r w:rsidRPr="00FB5ACB">
              <w:t>¿</w:t>
            </w:r>
          </w:p>
        </w:tc>
        <w:tc>
          <w:tcPr>
            <w:tcW w:w="3960" w:type="dxa"/>
          </w:tcPr>
          <w:p w:rsidR="00934B8D" w:rsidRDefault="00934B8D" w:rsidP="00934B8D">
            <w:pPr>
              <w:pStyle w:val="EngHang"/>
            </w:pPr>
            <w:r>
              <w:t>Completed the rest</w:t>
            </w:r>
          </w:p>
          <w:p w:rsidR="00934B8D" w:rsidRDefault="00934B8D" w:rsidP="00934B8D">
            <w:pPr>
              <w:pStyle w:val="EngHang"/>
            </w:pPr>
            <w:r>
              <w:t>Of our days in peace,</w:t>
            </w:r>
          </w:p>
          <w:p w:rsidR="00934B8D" w:rsidRDefault="00934B8D" w:rsidP="00934B8D">
            <w:pPr>
              <w:pStyle w:val="EngHang"/>
            </w:pPr>
            <w:r>
              <w:t>O God of glory,</w:t>
            </w:r>
          </w:p>
          <w:p w:rsidR="00934B8D" w:rsidRDefault="00934B8D" w:rsidP="00934B8D">
            <w:pPr>
              <w:pStyle w:val="EngHangEnd"/>
            </w:pPr>
            <w:r>
              <w:t>And King of peace.</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pPr>
            <w:r>
              <w:t>Ⲯⲉⲡⲓ ⲛ̀ⲧⲉ ⲛⲉⲛⲉ̀ϩⲟⲟⲩ:</w:t>
            </w:r>
          </w:p>
          <w:p w:rsidR="00934B8D" w:rsidRDefault="00934B8D" w:rsidP="00934B8D">
            <w:pPr>
              <w:pStyle w:val="CopticVersemulti-line"/>
            </w:pPr>
            <w:r>
              <w:t>ϫⲟⲕⲟⲩ ϧⲉⲛ ⲟⲩϩⲓⲣⲏⲛⲏ:</w:t>
            </w:r>
          </w:p>
          <w:p w:rsidR="00934B8D" w:rsidRDefault="00934B8D" w:rsidP="00934B8D">
            <w:pPr>
              <w:pStyle w:val="CopticVersemulti-line"/>
            </w:pPr>
            <w:r>
              <w:t>Ⲫϯ ⲛ̀ⲧⲉ ⲡ̀ⲱ̀ⲟⲩ:</w:t>
            </w:r>
          </w:p>
          <w:p w:rsidR="00934B8D" w:rsidRPr="005130A7" w:rsidRDefault="00934B8D" w:rsidP="00934B8D">
            <w:pPr>
              <w:pStyle w:val="CopticHangingVerse"/>
            </w:pPr>
            <w:r>
              <w:t>ⲡ̀ⲟⲩⲣⲟ ⲛ̀ⲧⲉ ϯϩⲓⲣⲏⲛⲏ.</w:t>
            </w:r>
          </w:p>
        </w:tc>
      </w:tr>
      <w:tr w:rsidR="00934B8D" w:rsidTr="00235C40">
        <w:trPr>
          <w:cantSplit/>
          <w:jc w:val="center"/>
        </w:trPr>
        <w:tc>
          <w:tcPr>
            <w:tcW w:w="288" w:type="dxa"/>
          </w:tcPr>
          <w:p w:rsidR="00934B8D" w:rsidRDefault="00934B8D" w:rsidP="00235C40">
            <w:pPr>
              <w:pStyle w:val="CopticCross"/>
            </w:pPr>
            <w:r w:rsidRPr="00FB5ACB">
              <w:t>¿</w:t>
            </w:r>
          </w:p>
        </w:tc>
        <w:tc>
          <w:tcPr>
            <w:tcW w:w="3960" w:type="dxa"/>
          </w:tcPr>
          <w:p w:rsidR="00934B8D" w:rsidRDefault="00934B8D" w:rsidP="00934B8D">
            <w:pPr>
              <w:pStyle w:val="EngHang"/>
            </w:pPr>
            <w:r>
              <w:t>Be patient with Your servant</w:t>
            </w:r>
          </w:p>
          <w:p w:rsidR="00934B8D" w:rsidRDefault="00934B8D" w:rsidP="00934B8D">
            <w:pPr>
              <w:pStyle w:val="EngHang"/>
            </w:pPr>
            <w:r>
              <w:t>O my Master,</w:t>
            </w:r>
          </w:p>
          <w:p w:rsidR="00934B8D" w:rsidRDefault="00934B8D" w:rsidP="00934B8D">
            <w:pPr>
              <w:pStyle w:val="EngHang"/>
            </w:pPr>
            <w:r>
              <w:t>Count him with Your sheep,</w:t>
            </w:r>
          </w:p>
          <w:p w:rsidR="00934B8D" w:rsidRDefault="00934B8D" w:rsidP="00934B8D">
            <w:pPr>
              <w:pStyle w:val="EngHangEnd"/>
            </w:pPr>
            <w:r>
              <w:t>That are accepted to You.</w:t>
            </w:r>
          </w:p>
        </w:tc>
        <w:tc>
          <w:tcPr>
            <w:tcW w:w="288" w:type="dxa"/>
          </w:tcPr>
          <w:p w:rsidR="00934B8D" w:rsidRDefault="00934B8D" w:rsidP="00235C40"/>
        </w:tc>
        <w:tc>
          <w:tcPr>
            <w:tcW w:w="288" w:type="dxa"/>
          </w:tcPr>
          <w:p w:rsidR="00934B8D" w:rsidRDefault="00934B8D" w:rsidP="00235C40">
            <w:pPr>
              <w:pStyle w:val="CopticCross"/>
            </w:pPr>
            <w:r w:rsidRPr="00FB5ACB">
              <w:t>¿</w:t>
            </w:r>
          </w:p>
        </w:tc>
        <w:tc>
          <w:tcPr>
            <w:tcW w:w="3960" w:type="dxa"/>
          </w:tcPr>
          <w:p w:rsidR="00934B8D" w:rsidRDefault="00934B8D" w:rsidP="00934B8D">
            <w:pPr>
              <w:pStyle w:val="CopticVersemulti-line"/>
              <w:rPr>
                <w:rFonts w:eastAsia="Arial Unicode MS" w:cs="FreeSerifAvvaShenouda"/>
              </w:rPr>
            </w:pPr>
            <w:r>
              <w:rPr>
                <w:rFonts w:eastAsia="Arial Unicode MS" w:cs="FreeSerifAvvaShenouda"/>
              </w:rPr>
              <w:t>Ⲱⲟⲩⲛ̀ϩⲏⲧ ⲡⲁⲛⲏⲃ:</w:t>
            </w:r>
          </w:p>
          <w:p w:rsidR="00934B8D" w:rsidRDefault="00934B8D" w:rsidP="00934B8D">
            <w:pPr>
              <w:pStyle w:val="CopticVersemulti-line"/>
              <w:rPr>
                <w:rFonts w:eastAsia="Arial Unicode MS" w:cs="FreeSerifAvvaShenouda"/>
              </w:rPr>
            </w:pPr>
            <w:r>
              <w:rPr>
                <w:rFonts w:eastAsia="Arial Unicode MS" w:cs="FreeSerifAvvaShenouda"/>
              </w:rPr>
              <w:t>ⲉ̀ϩ̀ⲣⲏⲓ ⲉ̀ϫⲉⲛ ⲡⲉⲕⲃⲱⲕ:</w:t>
            </w:r>
          </w:p>
          <w:p w:rsidR="00934B8D" w:rsidRDefault="00934B8D" w:rsidP="00934B8D">
            <w:pPr>
              <w:pStyle w:val="CopticVersemulti-line"/>
              <w:rPr>
                <w:rFonts w:eastAsia="Arial Unicode MS" w:cs="FreeSerifAvvaShenouda"/>
              </w:rPr>
            </w:pPr>
            <w:r>
              <w:rPr>
                <w:rFonts w:eastAsia="Arial Unicode MS" w:cs="FreeSerifAvvaShenouda"/>
              </w:rPr>
              <w:t>ⲟⲡϩ ⲛⲉⲙ ⲛⲉⲕϩⲓⲏⲃ:</w:t>
            </w:r>
          </w:p>
          <w:p w:rsidR="00934B8D" w:rsidRPr="00384F62" w:rsidRDefault="00934B8D" w:rsidP="00934B8D">
            <w:pPr>
              <w:pStyle w:val="CopticHangingVerse"/>
            </w:pPr>
            <w:r>
              <w:t>ⲉ̀ⲧⲁⲕϣⲟⲡⲟⲩ ⲉ̀ⲣⲟⲕ.</w:t>
            </w:r>
          </w:p>
        </w:tc>
      </w:tr>
    </w:tbl>
    <w:p w:rsidR="00235C40" w:rsidRPr="00235C40" w:rsidRDefault="00235C40" w:rsidP="00235C40"/>
    <w:p w:rsidR="00980D99" w:rsidRDefault="00980D99" w:rsidP="00980D99">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 lift up my eyes</w:t>
            </w:r>
          </w:p>
          <w:p w:rsidR="00811539" w:rsidRDefault="00811539" w:rsidP="00811539">
            <w:pPr>
              <w:pStyle w:val="EngHang"/>
            </w:pPr>
            <w:r>
              <w:t>To behold the mountains,</w:t>
            </w:r>
          </w:p>
          <w:p w:rsidR="00811539" w:rsidRDefault="00811539" w:rsidP="00811539">
            <w:pPr>
              <w:pStyle w:val="EngHang"/>
            </w:pPr>
            <w:r>
              <w:t>As I seek help today</w:t>
            </w:r>
          </w:p>
          <w:p w:rsidR="00811539" w:rsidRDefault="00811539" w:rsidP="00811539">
            <w:pPr>
              <w:pStyle w:val="EngHangEnd"/>
            </w:pPr>
            <w:r>
              <w:t>From the God of power.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Ⲁⲓϩⲁⲓ ⲛ̀ⲛⲁⲃⲁⲗ:</w:t>
            </w:r>
          </w:p>
          <w:p w:rsidR="00811539" w:rsidRDefault="00811539" w:rsidP="00934B8D">
            <w:pPr>
              <w:pStyle w:val="CopticVersemulti-line"/>
            </w:pPr>
            <w:r>
              <w:t>ⲉ̀ϫⲉⲛ ⲛⲓⲧⲱⲟⲩ:</w:t>
            </w:r>
          </w:p>
          <w:p w:rsidR="00811539" w:rsidRDefault="00811539" w:rsidP="00934B8D">
            <w:pPr>
              <w:pStyle w:val="CopticVersemulti-line"/>
            </w:pPr>
            <w:r>
              <w:t>ⲉ̀ⲕⲱϯ ⲛ̀ⲥⲁ ⲃⲟⲏ̀ⲑⲓⲁ ⲙ̀ⲫⲟⲟⲩ:</w:t>
            </w:r>
          </w:p>
          <w:p w:rsidR="00811539" w:rsidRPr="00C35319" w:rsidRDefault="00811539" w:rsidP="00811539">
            <w:pPr>
              <w:pStyle w:val="CopticHangingVerse"/>
            </w:pPr>
            <w:r>
              <w:t>ⲉ̀ⲃⲟⲗ ϩⲓⲧⲉⲛ ⲫⲁ ϯⲉⲝⲟⲩⲥⲓⲁ̀.</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Everyone is amazed,</w:t>
            </w:r>
          </w:p>
          <w:p w:rsidR="00811539" w:rsidRDefault="00811539" w:rsidP="00811539">
            <w:pPr>
              <w:pStyle w:val="EngHang"/>
            </w:pPr>
            <w:r>
              <w:t>With hearts full of winder,</w:t>
            </w:r>
          </w:p>
          <w:p w:rsidR="00811539" w:rsidRDefault="00811539" w:rsidP="00811539">
            <w:pPr>
              <w:pStyle w:val="EngHang"/>
            </w:pPr>
            <w:r>
              <w:t>Beholding His works,</w:t>
            </w:r>
          </w:p>
          <w:p w:rsidR="00811539" w:rsidRDefault="00811539" w:rsidP="00811539">
            <w:pPr>
              <w:pStyle w:val="EngHangEnd"/>
            </w:pPr>
            <w:r>
              <w:t>And His great mercy.</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Ⲃⲟⲛ ⲛⲓⲃⲉⲛ ⲉⲩⲉⲣⲃ̀ⲫⲏⲣⲓ:</w:t>
            </w:r>
          </w:p>
          <w:p w:rsidR="00811539" w:rsidRDefault="00811539" w:rsidP="00934B8D">
            <w:pPr>
              <w:pStyle w:val="CopticVersemulti-line"/>
            </w:pPr>
            <w:r>
              <w:t>ⲟⲩⲟϩ ⲉⲩⲧⲟⲙⲧ ϧⲉⲛ ⲡⲟⲩϩⲏⲧ:</w:t>
            </w:r>
          </w:p>
          <w:p w:rsidR="00811539" w:rsidRDefault="00811539" w:rsidP="00934B8D">
            <w:pPr>
              <w:pStyle w:val="CopticVersemulti-line"/>
            </w:pPr>
            <w:r>
              <w:t>ⲉ̀ⲧⲁⲩⲛⲁⲩ ⲉ̀ⲛⲉϥϩ̀ⲃⲏⲟⲩⲓ̀:</w:t>
            </w:r>
          </w:p>
          <w:p w:rsidR="00811539" w:rsidRDefault="00811539" w:rsidP="00811539">
            <w:pPr>
              <w:pStyle w:val="CopticHangingVerse"/>
            </w:pPr>
            <w:r>
              <w:t>ⲛⲉⲙ ⲧⲉϥⲛⲓϣϯ ⲙ̀ⲙⲉⲑⲛⲁⲏⲧ.</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For God, who has dominion</w:t>
            </w:r>
          </w:p>
          <w:p w:rsidR="00811539" w:rsidRDefault="00811539" w:rsidP="00811539">
            <w:pPr>
              <w:pStyle w:val="EngHang"/>
            </w:pPr>
            <w:r>
              <w:t>Over all the powers,</w:t>
            </w:r>
          </w:p>
          <w:p w:rsidR="00811539" w:rsidRDefault="00811539" w:rsidP="00811539">
            <w:pPr>
              <w:pStyle w:val="EngHang"/>
            </w:pPr>
            <w:r>
              <w:t>Was transfigured on Tabor</w:t>
            </w:r>
          </w:p>
          <w:p w:rsidR="00811539" w:rsidRDefault="00811539" w:rsidP="00811539">
            <w:pPr>
              <w:pStyle w:val="EngHangEnd"/>
            </w:pPr>
            <w:r>
              <w:t>Before His Disciples.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Ⲅⲉ ⲅⲁⲣ Ⲫϯ ⲫⲏⲉⲧⲁϫⲟⲣ:</w:t>
            </w:r>
          </w:p>
          <w:p w:rsidR="00811539" w:rsidRDefault="00811539" w:rsidP="00934B8D">
            <w:pPr>
              <w:pStyle w:val="CopticVersemulti-line"/>
            </w:pPr>
            <w:r>
              <w:t>ⲉ̀ϫⲉⲛ ⲛⲓⲉⲝⲟⲩⲥⲓⲁ̀:</w:t>
            </w:r>
          </w:p>
          <w:p w:rsidR="00811539" w:rsidRDefault="00811539" w:rsidP="00934B8D">
            <w:pPr>
              <w:pStyle w:val="CopticVersemulti-line"/>
            </w:pPr>
            <w:r>
              <w:t>ⲁϥⲟⲩⲱⲛϩ ⲉ̀ⲃⲟⲗ ϩⲓϫⲉⲛ Ⲑⲁⲃⲱⲣ:</w:t>
            </w:r>
          </w:p>
          <w:p w:rsidR="00811539" w:rsidRDefault="00811539" w:rsidP="00811539">
            <w:pPr>
              <w:pStyle w:val="CopticHangingVerse"/>
            </w:pPr>
            <w:r>
              <w:t>ⲙ̀ⲡⲉⲙ̀ⲑⲟ ⲛ̀ⲛⲉϥⲙⲁⲑⲏⲧⲏⲥ.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David, the King and Psalmist,</w:t>
            </w:r>
          </w:p>
          <w:p w:rsidR="00811539" w:rsidRDefault="00811539" w:rsidP="00811539">
            <w:pPr>
              <w:pStyle w:val="EngHang"/>
            </w:pPr>
            <w:r>
              <w:t>Spoke, saying,</w:t>
            </w:r>
          </w:p>
          <w:p w:rsidR="00811539" w:rsidRDefault="00811539" w:rsidP="00811539">
            <w:pPr>
              <w:pStyle w:val="EngHang"/>
            </w:pPr>
            <w:r>
              <w:t>“His lightnings enlightened</w:t>
            </w:r>
          </w:p>
          <w:p w:rsidR="00811539" w:rsidRDefault="00811539" w:rsidP="00811539">
            <w:pPr>
              <w:pStyle w:val="EngHangEnd"/>
            </w:pPr>
            <w:r>
              <w:t>The whole world.”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Ⲇⲁⲩⲓⲥ ⲡ̀ⲟⲩⲣⲟ ⲟⲩⲟϩ ⲡⲓϩⲩⲙⲛⲟⲇⲟⲥ:</w:t>
            </w:r>
          </w:p>
          <w:p w:rsidR="00811539" w:rsidRDefault="00811539" w:rsidP="00934B8D">
            <w:pPr>
              <w:pStyle w:val="CopticVersemulti-line"/>
            </w:pPr>
            <w:r>
              <w:t>ⲁϥⲥⲁϫⲓ ⲟⲩⲟϩ ⲁϥⲉⲣϩⲏⲧⲥ:</w:t>
            </w:r>
          </w:p>
          <w:p w:rsidR="00811539" w:rsidRDefault="00811539" w:rsidP="00934B8D">
            <w:pPr>
              <w:pStyle w:val="CopticVersemulti-line"/>
            </w:pPr>
            <w:r>
              <w:t>ϫⲉ ⲛⲉϥⲥⲉⲧⲉⲃⲣⲏϫ ⲁⲩⲉⲣⲟⲩⲱⲓⲛⲓ:</w:t>
            </w:r>
          </w:p>
          <w:p w:rsidR="00811539" w:rsidRDefault="00811539" w:rsidP="00811539">
            <w:pPr>
              <w:pStyle w:val="CopticHangingVerse"/>
            </w:pPr>
            <w:r>
              <w:t>ⲉ̀ϯⲟⲓⲕⲟⲙⲉⲛⲏ ⲧⲏⲣⲥ.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And he also said,</w:t>
            </w:r>
          </w:p>
          <w:p w:rsidR="00811539" w:rsidRDefault="00811539" w:rsidP="00811539">
            <w:pPr>
              <w:pStyle w:val="EngHang"/>
            </w:pPr>
            <w:r>
              <w:t>“The firmament was torn asunder,</w:t>
            </w:r>
          </w:p>
          <w:p w:rsidR="00811539" w:rsidRDefault="00811539" w:rsidP="00811539">
            <w:pPr>
              <w:pStyle w:val="EngHang"/>
            </w:pPr>
            <w:r>
              <w:t>The mountains were shaken,</w:t>
            </w:r>
          </w:p>
          <w:p w:rsidR="00811539" w:rsidRDefault="00811539" w:rsidP="00811539">
            <w:pPr>
              <w:pStyle w:val="EngHangEnd"/>
            </w:pPr>
            <w:r>
              <w:t>And the hills were moved.”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Ⲉϥϫⲱ ⲙ̀ⲙⲟⲥ ϧⲉⲛ ⲡⲉϥϧ̀ⲣⲱⲟⲩ:</w:t>
            </w:r>
          </w:p>
          <w:p w:rsidR="00811539" w:rsidRDefault="00811539" w:rsidP="00934B8D">
            <w:pPr>
              <w:pStyle w:val="CopticVersemulti-line"/>
            </w:pPr>
            <w:r>
              <w:t>ϫⲉ ⲁϥⲟⲩⲱⲛϩ ⲛ̀ϫⲉ ⲡⲓⲧⲁϫⲣⲟ:</w:t>
            </w:r>
          </w:p>
          <w:p w:rsidR="00811539" w:rsidRDefault="00811539" w:rsidP="00934B8D">
            <w:pPr>
              <w:pStyle w:val="CopticVersemulti-line"/>
            </w:pPr>
            <w:r>
              <w:t>ⲟⲩⲟϩ ⲁⲩⲙⲟⲛⲙⲉⲛ ⲉ̀ϫⲉ ⲡⲓⲧⲱⲟⲩ:</w:t>
            </w:r>
          </w:p>
          <w:p w:rsidR="00811539" w:rsidRDefault="00811539" w:rsidP="00811539">
            <w:pPr>
              <w:pStyle w:val="CopticHangingVerse"/>
            </w:pPr>
            <w:r>
              <w:t>ⲟⲩⲟϩ ⲁⲩⲕⲓⲙ ⲛ̀ϫⲉ ⲛⲓⲕⲁⲗⲙⲫⲱⲟⲩ.</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Indeed, Habakkuk the Prophet,</w:t>
            </w:r>
          </w:p>
          <w:p w:rsidR="00811539" w:rsidRDefault="00811539" w:rsidP="00811539">
            <w:pPr>
              <w:pStyle w:val="EngHang"/>
            </w:pPr>
            <w:r>
              <w:t>Proclaimed, saying,</w:t>
            </w:r>
          </w:p>
          <w:p w:rsidR="00811539" w:rsidRDefault="00811539" w:rsidP="00811539">
            <w:pPr>
              <w:pStyle w:val="EngHang"/>
            </w:pPr>
            <w:r>
              <w:t>“The mountains were scattered,</w:t>
            </w:r>
          </w:p>
          <w:p w:rsidR="00811539" w:rsidRDefault="00811539" w:rsidP="00811539">
            <w:pPr>
              <w:pStyle w:val="EngHangEnd"/>
            </w:pPr>
            <w:r>
              <w:t>And the nations were dissolved.”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Ⲍⲉ ⲟⲛⲧⲱⲥ Ⲁⲃⲕⲟⲩⲕ ⲡⲓⲡ̀ⲣⲟⲫⲏⲧⲏⲥ:</w:t>
            </w:r>
          </w:p>
          <w:p w:rsidR="00811539" w:rsidRDefault="00811539" w:rsidP="00934B8D">
            <w:pPr>
              <w:pStyle w:val="CopticVersemulti-line"/>
            </w:pPr>
            <w:r>
              <w:t>ⲁϥⲱϣ ⲉ̀ⲃⲟⲗ ⲉϥϫⲱ ⲙ̀ⲙⲟⲥ:</w:t>
            </w:r>
          </w:p>
          <w:p w:rsidR="00811539" w:rsidRDefault="00811539" w:rsidP="00934B8D">
            <w:pPr>
              <w:pStyle w:val="CopticVersemulti-line"/>
            </w:pPr>
            <w:r>
              <w:t>ϫⲉ ⲛⲓⲧⲱⲟⲩ ⲁⲩⲣϧⲟⲙϧⲉⲛ:</w:t>
            </w:r>
          </w:p>
          <w:p w:rsidR="00811539" w:rsidRDefault="00811539" w:rsidP="00811539">
            <w:pPr>
              <w:pStyle w:val="CopticHangingVerse"/>
            </w:pPr>
            <w:r>
              <w:t>ⲁⲩⲃⲱⲗ ⲉ</w:t>
            </w:r>
            <w:r>
              <w:rPr>
                <w:rFonts w:ascii="Arial" w:hAnsi="Arial" w:cs="Arial"/>
              </w:rPr>
              <w:t>̀</w:t>
            </w:r>
            <w:r>
              <w:t>ⲃⲟⲗ ⲛ̀</w:t>
            </w:r>
            <w:r>
              <w:rPr>
                <w:rFonts w:ascii="Arial" w:hAnsi="Arial" w:cs="Arial"/>
              </w:rPr>
              <w:t>ϫ</w:t>
            </w:r>
            <w:r>
              <w:t xml:space="preserve">ⲉ </w:t>
            </w:r>
            <w:r>
              <w:rPr>
                <w:rFonts w:ascii="Arial" w:hAnsi="Arial" w:cs="Arial"/>
              </w:rPr>
              <w:t>ϩ</w:t>
            </w:r>
            <w:r>
              <w:t>ⲁⲛⲉⲑⲛⲟⲥ.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Isaiah proclaimed,</w:t>
            </w:r>
          </w:p>
          <w:p w:rsidR="00811539" w:rsidRDefault="00811539" w:rsidP="00811539">
            <w:pPr>
              <w:pStyle w:val="EngHang"/>
            </w:pPr>
            <w:r>
              <w:t>Worthily,</w:t>
            </w:r>
          </w:p>
          <w:p w:rsidR="00811539" w:rsidRDefault="00811539" w:rsidP="00811539">
            <w:pPr>
              <w:pStyle w:val="EngHang"/>
            </w:pPr>
            <w:r>
              <w:t>“The house of God will be</w:t>
            </w:r>
          </w:p>
          <w:p w:rsidR="00811539" w:rsidRDefault="00811539" w:rsidP="00811539">
            <w:pPr>
              <w:pStyle w:val="EngHangEnd"/>
            </w:pPr>
            <w:r>
              <w:t>On the mountaintops.”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Ⲏⲥⲁⲏⲁⲥ ⲕⲁⲧⲁ ⲉⲣⲡ̀ⲣⲉⲡⲓ:</w:t>
            </w:r>
          </w:p>
          <w:p w:rsidR="00811539" w:rsidRDefault="00811539" w:rsidP="00934B8D">
            <w:pPr>
              <w:pStyle w:val="CopticVersemulti-line"/>
            </w:pPr>
            <w:r>
              <w:t>ⲁϥϫⲱ ⲙ̀ⲙⲟⲥ ϧⲉⲛ ⲡⲉϥϧ̀ⲣⲱⲟⲩ:</w:t>
            </w:r>
          </w:p>
          <w:p w:rsidR="00811539" w:rsidRDefault="00811539" w:rsidP="00934B8D">
            <w:pPr>
              <w:pStyle w:val="CopticVersemulti-line"/>
            </w:pPr>
            <w:r>
              <w:t>ϫⲉ ⲡ̀ⲏⲓ ⲙ̀Ⲫϯ ϥ̀ⲛⲁϣⲱⲡⲓ:</w:t>
            </w:r>
          </w:p>
          <w:p w:rsidR="00811539" w:rsidRDefault="00811539" w:rsidP="00811539">
            <w:pPr>
              <w:pStyle w:val="CopticHangingVerse"/>
            </w:pPr>
            <w:r>
              <w:t>ⲉ̀ϫⲉⲛ ⲛⲓⲁⲫⲏⲟⲩⲓ̀ ⲛ̀ⲧⲉ ⲛⲓⲧⲱⲟⲩ.</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Tabor and Hermon, together,</w:t>
            </w:r>
          </w:p>
          <w:p w:rsidR="00811539" w:rsidRDefault="00811539" w:rsidP="00811539">
            <w:pPr>
              <w:pStyle w:val="EngHang"/>
            </w:pPr>
            <w:r>
              <w:t>Rejoice in Your Name,</w:t>
            </w:r>
          </w:p>
          <w:p w:rsidR="00811539" w:rsidRDefault="00811539" w:rsidP="00811539">
            <w:pPr>
              <w:pStyle w:val="EngHang"/>
            </w:pPr>
            <w:r>
              <w:t>O Lord God who Is,</w:t>
            </w:r>
          </w:p>
          <w:p w:rsidR="00811539" w:rsidRDefault="00811539" w:rsidP="00811539">
            <w:pPr>
              <w:pStyle w:val="EngHangEnd"/>
            </w:pPr>
            <w:r>
              <w:t>As Nathan has proclaimed.</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Ⲑⲁⲃⲱⲣ ⲛⲉⲙ Ⲁⲣⲙⲟⲩⲛ ⲉⲩⲥⲟⲡ:</w:t>
            </w:r>
          </w:p>
          <w:p w:rsidR="00811539" w:rsidRDefault="00811539" w:rsidP="00934B8D">
            <w:pPr>
              <w:pStyle w:val="CopticVersemulti-line"/>
            </w:pPr>
            <w:r>
              <w:t>ⲉⲩⲉⲑⲉⲗⲏⲗ ϧⲉⲛ ⲡⲉⲕⲣⲁⲛ:</w:t>
            </w:r>
          </w:p>
          <w:p w:rsidR="00811539" w:rsidRDefault="00811539" w:rsidP="00934B8D">
            <w:pPr>
              <w:pStyle w:val="CopticVersemulti-line"/>
            </w:pPr>
            <w:r>
              <w:t>Ⲡⲟ̄ⲥ̄ Ⲫⲛⲟⲩϯ ⲫⲏⲉⲧϣⲟⲡ:</w:t>
            </w:r>
          </w:p>
          <w:p w:rsidR="00811539" w:rsidRPr="005130A7" w:rsidRDefault="00811539" w:rsidP="00811539">
            <w:pPr>
              <w:pStyle w:val="CopticHangingVerse"/>
            </w:pPr>
            <w:r>
              <w:t>ⲡⲁⲓⲣⲏϯ ⲁϥϫⲟⲥ ⲛ̀ϫⲉ Ⲛⲁⲑⲁⲛ.</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Jesus Christ, the King of glory,</w:t>
            </w:r>
          </w:p>
          <w:p w:rsidR="00811539" w:rsidRDefault="00811539" w:rsidP="00811539">
            <w:pPr>
              <w:pStyle w:val="EngHang"/>
            </w:pPr>
            <w:r>
              <w:t>Took Peter and James,</w:t>
            </w:r>
          </w:p>
          <w:p w:rsidR="00811539" w:rsidRDefault="00811539" w:rsidP="00811539">
            <w:pPr>
              <w:pStyle w:val="EngHang"/>
            </w:pPr>
            <w:r>
              <w:t>And the celibate John,</w:t>
            </w:r>
          </w:p>
          <w:p w:rsidR="00811539" w:rsidRDefault="00811539" w:rsidP="00811539">
            <w:pPr>
              <w:pStyle w:val="EngHangEnd"/>
            </w:pPr>
            <w:r>
              <w:t>And ascended the mountain.</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Ⲓⲏ̄ⲥ̄ Ⲡⲭ̄ⲥ̄ ⲡ̀ⲟⲩⲣⲟ ⲛ̀ⲱⲟⲩ:</w:t>
            </w:r>
          </w:p>
          <w:p w:rsidR="00811539" w:rsidRDefault="00811539" w:rsidP="00934B8D">
            <w:pPr>
              <w:pStyle w:val="CopticVersemulti-line"/>
            </w:pPr>
            <w:r>
              <w:t>ⲁϥϭⲓ Ⲡⲉⲧⲣⲟⲥ ⲛⲉⲙ Ⲓⲁⲕⲱⲃⲟⲥ:</w:t>
            </w:r>
          </w:p>
          <w:p w:rsidR="00811539" w:rsidRDefault="00811539" w:rsidP="00934B8D">
            <w:pPr>
              <w:pStyle w:val="CopticVersemulti-line"/>
            </w:pPr>
            <w:r>
              <w:t>ⲁϥϣⲉⲛⲁϥ ⲥⲁⲡ̀ϣⲱⲓ ⲙ̀ⲡⲓⲧⲱⲟⲩ:</w:t>
            </w:r>
          </w:p>
          <w:p w:rsidR="00811539" w:rsidRPr="005130A7" w:rsidRDefault="00811539" w:rsidP="00811539">
            <w:pPr>
              <w:pStyle w:val="CopticHangingVerse"/>
            </w:pPr>
            <w:r>
              <w:t>ⲛⲉⲙ Ⲓⲱⲁⲛⲛⲏⲥ ⲡⲓⲡⲁⲣⲑⲉⲛⲟⲥ.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Likewise, He also brought to Himself</w:t>
            </w:r>
          </w:p>
          <w:p w:rsidR="00811539" w:rsidRDefault="00811539" w:rsidP="00811539">
            <w:pPr>
              <w:pStyle w:val="EngHang"/>
            </w:pPr>
            <w:r>
              <w:t>Moses and Elijah.</w:t>
            </w:r>
          </w:p>
          <w:p w:rsidR="00811539" w:rsidRDefault="00811539" w:rsidP="00811539">
            <w:pPr>
              <w:pStyle w:val="EngHang"/>
            </w:pPr>
            <w:r>
              <w:t>A cloud covered them,</w:t>
            </w:r>
          </w:p>
          <w:p w:rsidR="00811539" w:rsidRDefault="00811539" w:rsidP="00811539">
            <w:pPr>
              <w:pStyle w:val="EngHangEnd"/>
            </w:pPr>
            <w:r>
              <w:t>And they spoke with the Messiah.</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Ⲕⲉ ⲡⲁⲗⲓⲛ ⲟⲛ ⲁϥⲓ̀ⲛⲓ ⲛⲱⲟⲩ:</w:t>
            </w:r>
          </w:p>
          <w:p w:rsidR="00811539" w:rsidRDefault="00811539" w:rsidP="00934B8D">
            <w:pPr>
              <w:pStyle w:val="CopticVersemulti-line"/>
            </w:pPr>
            <w:r>
              <w:t>ⲙ̀Ⲙⲱⲩⲥⲏⲥ ⲛⲉⲙ Ⲏⲗⲓⲁⲥ:</w:t>
            </w:r>
          </w:p>
          <w:p w:rsidR="00811539" w:rsidRDefault="00811539" w:rsidP="00934B8D">
            <w:pPr>
              <w:pStyle w:val="CopticVersemulti-line"/>
            </w:pPr>
            <w:r>
              <w:t>ⲟⲩⲟϩ ⲟⲩϭⲏⲡⲓ ⲁⲥϩⲱⲃⲥ ⲉ̀ⲣⲱⲟⲩ:</w:t>
            </w:r>
          </w:p>
          <w:p w:rsidR="00811539" w:rsidRPr="005130A7" w:rsidRDefault="00811539" w:rsidP="00811539">
            <w:pPr>
              <w:pStyle w:val="CopticHangingVerse"/>
            </w:pPr>
            <w:r>
              <w:t>ⲁⲩⲉⲣϩⲏⲧⲥ ⲛ̀ⲥⲁϫⲓ ⲛⲉⲙ Ⲙⲁⲥⲓⲁⲥ.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also gave witnesses that</w:t>
            </w:r>
          </w:p>
          <w:p w:rsidR="00811539" w:rsidRDefault="00811539" w:rsidP="00811539">
            <w:pPr>
              <w:pStyle w:val="EngHang"/>
            </w:pPr>
            <w:r>
              <w:t>His clothes were</w:t>
            </w:r>
          </w:p>
          <w:p w:rsidR="00811539" w:rsidRDefault="00811539" w:rsidP="00811539">
            <w:pPr>
              <w:pStyle w:val="EngHang"/>
            </w:pPr>
            <w:r>
              <w:t>Brighter than the sun,</w:t>
            </w:r>
          </w:p>
          <w:p w:rsidR="00811539" w:rsidRDefault="00811539" w:rsidP="00811539">
            <w:pPr>
              <w:pStyle w:val="EngHangEnd"/>
            </w:pPr>
            <w:r>
              <w:t>And His face did shine.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Ⲗⲟⲓⲡⲟⲛ ⲅⲁⲣ ⲁⲩⲉⲣⲙⲉⲑⲣⲉ:</w:t>
            </w:r>
          </w:p>
          <w:p w:rsidR="00811539" w:rsidRDefault="00811539" w:rsidP="00934B8D">
            <w:pPr>
              <w:pStyle w:val="CopticVersemulti-line"/>
            </w:pPr>
            <w:r>
              <w:t>ϫⲉ ⲁⲩⲛⲁⲩ ⲉ̀ⲛⲉϥϩ̀ⲃⲟⲥ:</w:t>
            </w:r>
          </w:p>
          <w:p w:rsidR="00811539" w:rsidRDefault="00811539" w:rsidP="00934B8D">
            <w:pPr>
              <w:pStyle w:val="CopticVersemulti-line"/>
            </w:pPr>
            <w:r>
              <w:t>ⲁⲩϩⲓⲁⲕⲧⲓⲛ ⲉ̀ϩⲟⲧⲉ ⲫ̀ⲣⲏ:</w:t>
            </w:r>
          </w:p>
          <w:p w:rsidR="00811539" w:rsidRPr="005130A7" w:rsidRDefault="00811539" w:rsidP="00811539">
            <w:pPr>
              <w:pStyle w:val="CopticHangingVerse"/>
            </w:pPr>
            <w:r>
              <w:t>ⲁ̀ⲡⲉϥϩⲟ ⲟⲓ ⲛ̀ⲗⲁⲙⲡⲟⲥ.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After these things the Disciples</w:t>
            </w:r>
          </w:p>
          <w:p w:rsidR="00811539" w:rsidRDefault="00811539" w:rsidP="00811539">
            <w:pPr>
              <w:pStyle w:val="EngHang"/>
            </w:pPr>
            <w:r>
              <w:t>Stood before the Lord.</w:t>
            </w:r>
          </w:p>
          <w:p w:rsidR="00811539" w:rsidRDefault="00811539" w:rsidP="00811539">
            <w:pPr>
              <w:pStyle w:val="EngHang"/>
            </w:pPr>
            <w:r>
              <w:t>When they saw the prophets,</w:t>
            </w:r>
          </w:p>
          <w:p w:rsidR="00811539" w:rsidRDefault="00811539" w:rsidP="00811539">
            <w:pPr>
              <w:pStyle w:val="EngHangEnd"/>
            </w:pPr>
            <w:r>
              <w:t>They said in haste,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Ⲙⲉⲛⲉⲛⲥⲁ ⲛⲁⲓ ⲁ̀ⲛⲓⲙⲁⲑⲏⲧⲏⲥ:</w:t>
            </w:r>
          </w:p>
          <w:p w:rsidR="00811539" w:rsidRDefault="00811539" w:rsidP="00934B8D">
            <w:pPr>
              <w:pStyle w:val="CopticVersemulti-line"/>
            </w:pPr>
            <w:r>
              <w:t>ⲟ̀ϩⲓ ⲉ̀ⲣⲁⲧⲟⲩ ⲙ̀ⲡⲉⲙ̀ⲑⲟ ⲙ̀Ⲡⲟ̄ⲥ̄:</w:t>
            </w:r>
          </w:p>
          <w:p w:rsidR="00811539" w:rsidRDefault="00811539" w:rsidP="00934B8D">
            <w:pPr>
              <w:pStyle w:val="CopticVersemulti-line"/>
            </w:pPr>
            <w:r>
              <w:t>ⲉ̀ⲧⲁⲩⲛⲁⲩ ⲉ̀ⲛⲓⲡ̀ⲣⲟⲫⲏⲧⲏⲥ:</w:t>
            </w:r>
          </w:p>
          <w:p w:rsidR="00811539" w:rsidRPr="005130A7" w:rsidRDefault="00811539" w:rsidP="00811539">
            <w:pPr>
              <w:pStyle w:val="CopticHangingVerse"/>
            </w:pPr>
            <w:r>
              <w:t>ⲟⲩⲟϩ ⲁⲩϫⲟⲥ ϧⲉⲛ ⲟⲩⲛⲓϣϯ ⲛ̀ϣ̀ⲣⲱⲓⲥ.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“It is good for us, O Master,</w:t>
            </w:r>
          </w:p>
          <w:p w:rsidR="00811539" w:rsidRDefault="00811539" w:rsidP="00811539">
            <w:pPr>
              <w:pStyle w:val="EngHang"/>
            </w:pPr>
            <w:r>
              <w:t>To build three tabernacles here,</w:t>
            </w:r>
          </w:p>
          <w:p w:rsidR="00811539" w:rsidRDefault="00811539" w:rsidP="00811539">
            <w:pPr>
              <w:pStyle w:val="EngHang"/>
            </w:pPr>
            <w:r>
              <w:t>One for You and one for Moses,</w:t>
            </w:r>
          </w:p>
          <w:p w:rsidR="00811539" w:rsidRDefault="00811539" w:rsidP="00811539">
            <w:pPr>
              <w:pStyle w:val="EngHangEnd"/>
            </w:pPr>
            <w:r>
              <w:t>And one for Elias.”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Ⲛⲁⲛⲉⲥ ⲛⲁⲛ ⲱ̀ ⲛⲓⲇⲉⲥⲡⲟⲧⲏⲥ:</w:t>
            </w:r>
          </w:p>
          <w:p w:rsidR="00811539" w:rsidRDefault="00811539" w:rsidP="00934B8D">
            <w:pPr>
              <w:pStyle w:val="CopticVersemulti-line"/>
            </w:pPr>
            <w:r>
              <w:t>ⲉ̀ϧⲓ ⲙ̀ⲡⲁⲓ ⲙⲁ ⲛ̀ϣⲟⲙⲧ ⲛ̀ⲥ̀ⲕⲩⲛⲏ:</w:t>
            </w:r>
          </w:p>
          <w:p w:rsidR="00811539" w:rsidRDefault="00811539" w:rsidP="00934B8D">
            <w:pPr>
              <w:pStyle w:val="CopticVersemulti-line"/>
            </w:pPr>
            <w:r>
              <w:t>ⲟⲩⲓ̀ ⲛⲁⲕ ⲟⲩⲓ̀ ⲙ̀Ⲙⲱⲩⲥⲏⲥ:</w:t>
            </w:r>
          </w:p>
          <w:p w:rsidR="00811539" w:rsidRPr="005130A7" w:rsidRDefault="00811539" w:rsidP="00811539">
            <w:pPr>
              <w:pStyle w:val="CopticHangingVerse"/>
            </w:pPr>
            <w:r>
              <w:t xml:space="preserve">ⲟⲩⲓ̀ ⲛ̀Ⲏⲗⲓⲁⲥ ϧⲉⲛ ⲟⲩⲧⲓⲙⲏ: </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They then heard first,</w:t>
            </w:r>
          </w:p>
          <w:p w:rsidR="00811539" w:rsidRDefault="00811539" w:rsidP="00811539">
            <w:pPr>
              <w:pStyle w:val="EngHang"/>
            </w:pPr>
            <w:r>
              <w:t>The word concerning Him,</w:t>
            </w:r>
          </w:p>
          <w:p w:rsidR="00811539" w:rsidRDefault="00811539" w:rsidP="00811539">
            <w:pPr>
              <w:pStyle w:val="EngHang"/>
            </w:pPr>
            <w:r>
              <w:t>“This is my Beloved Son,</w:t>
            </w:r>
          </w:p>
          <w:p w:rsidR="00811539" w:rsidRDefault="00811539" w:rsidP="00811539">
            <w:pPr>
              <w:pStyle w:val="EngHangEnd"/>
            </w:pPr>
            <w:r>
              <w:t>In whom I am well pleased.”</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Ⲝⲁⲡⲓⲛⲁ ϧⲉⲛ ⲡⲓϩⲟⲩⲓⲧ:</w:t>
            </w:r>
          </w:p>
          <w:p w:rsidR="00811539" w:rsidRDefault="00811539" w:rsidP="00934B8D">
            <w:pPr>
              <w:pStyle w:val="CopticVersemulti-line"/>
            </w:pPr>
            <w:r>
              <w:t>ⲁⲩⲥⲱⲧⲉⲙ ⲉ̀ⲡⲓⲥⲁϫⲓ ⲉⲑⲃⲏⲧϥ:</w:t>
            </w:r>
          </w:p>
          <w:p w:rsidR="00811539" w:rsidRDefault="00811539" w:rsidP="00934B8D">
            <w:pPr>
              <w:pStyle w:val="CopticVersemulti-line"/>
            </w:pPr>
            <w:r>
              <w:t>ϫⲉ ⲫⲁⲓ ⲡⲉ ⲡⲁϣⲏⲣⲓ ⲡⲁⲙⲉⲛⲣⲓⲧ:</w:t>
            </w:r>
          </w:p>
          <w:p w:rsidR="00811539" w:rsidRPr="005130A7" w:rsidRDefault="00811539" w:rsidP="00811539">
            <w:pPr>
              <w:pStyle w:val="CopticHangingVerse"/>
            </w:pPr>
            <w:r>
              <w:t>ⲫⲏⲉⲧⲁⲓϯⲙⲁϯ ⲛ̀ϧⲏⲧϥ.</w:t>
            </w:r>
          </w:p>
        </w:tc>
      </w:tr>
      <w:tr w:rsidR="00811539" w:rsidTr="00235C40">
        <w:trPr>
          <w:cantSplit/>
          <w:jc w:val="center"/>
        </w:trPr>
        <w:tc>
          <w:tcPr>
            <w:tcW w:w="288" w:type="dxa"/>
          </w:tcPr>
          <w:p w:rsidR="00811539" w:rsidRDefault="00811539" w:rsidP="00235C40">
            <w:pPr>
              <w:pStyle w:val="CopticCross"/>
            </w:pPr>
            <w:r w:rsidRPr="00FB5ACB">
              <w:lastRenderedPageBreak/>
              <w:t>¿</w:t>
            </w:r>
          </w:p>
        </w:tc>
        <w:tc>
          <w:tcPr>
            <w:tcW w:w="3960" w:type="dxa"/>
          </w:tcPr>
          <w:p w:rsidR="00811539" w:rsidRDefault="00811539" w:rsidP="00811539">
            <w:pPr>
              <w:pStyle w:val="EngHang"/>
            </w:pPr>
            <w:r>
              <w:t>Glory and honour to You,</w:t>
            </w:r>
          </w:p>
          <w:p w:rsidR="00811539" w:rsidRDefault="00811539" w:rsidP="00811539">
            <w:pPr>
              <w:pStyle w:val="EngHang"/>
            </w:pPr>
            <w:r>
              <w:t>In Your hidden mysteries,</w:t>
            </w:r>
          </w:p>
          <w:p w:rsidR="00811539" w:rsidRDefault="00811539" w:rsidP="00811539">
            <w:pPr>
              <w:pStyle w:val="EngHang"/>
            </w:pPr>
            <w:r>
              <w:t>For You appeared in humility,</w:t>
            </w:r>
          </w:p>
          <w:p w:rsidR="00811539" w:rsidRDefault="00811539" w:rsidP="00811539">
            <w:pPr>
              <w:pStyle w:val="EngHangEnd"/>
            </w:pPr>
            <w:r>
              <w:t>You who are God, the Judge.</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Ⲟⲩⲱ̀ⲟⲩ ⲛⲁⲕ ⲛⲉⲙ ⲟⲩⲧⲁⲓ:</w:t>
            </w:r>
          </w:p>
          <w:p w:rsidR="00811539" w:rsidRDefault="00811539" w:rsidP="00934B8D">
            <w:pPr>
              <w:pStyle w:val="CopticVersemulti-line"/>
            </w:pPr>
            <w:r>
              <w:t>ϧⲉⲛ ⲛⲉⲕⲙⲉⲩⲥⲧⲏⲣⲓⲟⲛ ⲉⲧϩⲏⲡ:</w:t>
            </w:r>
          </w:p>
          <w:p w:rsidR="00811539" w:rsidRDefault="00811539" w:rsidP="00934B8D">
            <w:pPr>
              <w:pStyle w:val="CopticVersemulti-line"/>
            </w:pPr>
            <w:r>
              <w:t>ϫⲉ ⲁⲕⲟⲩⲱⲛϩ ⲉ̀ⲃⲟⲗ ϧⲉⲛ ⲡⲉⲕⲑⲉⲃⲓⲟ:</w:t>
            </w:r>
          </w:p>
          <w:p w:rsidR="00811539" w:rsidRPr="005130A7" w:rsidRDefault="00811539" w:rsidP="00811539">
            <w:pPr>
              <w:pStyle w:val="CopticHangingVerse"/>
            </w:pPr>
            <w:r>
              <w:t>ϫⲉ ⲛ̀ⲑⲟⲕ Ⲫϯ ⲡⲓⲣⲉϥϯϩⲁⲡ.</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Jesus Christ, the blessed One is</w:t>
            </w:r>
          </w:p>
          <w:p w:rsidR="00811539" w:rsidRDefault="00811539" w:rsidP="00811539">
            <w:pPr>
              <w:pStyle w:val="EngHang"/>
            </w:pPr>
            <w:r>
              <w:t>The Lord, the Eternal God</w:t>
            </w:r>
          </w:p>
          <w:p w:rsidR="00811539" w:rsidRDefault="00811539" w:rsidP="00811539">
            <w:pPr>
              <w:pStyle w:val="EngHang"/>
            </w:pPr>
            <w:r>
              <w:t>Of the living and the dead,</w:t>
            </w:r>
          </w:p>
          <w:p w:rsidR="00811539" w:rsidRDefault="00811539" w:rsidP="00811539">
            <w:pPr>
              <w:pStyle w:val="EngHangEnd"/>
            </w:pPr>
            <w:r>
              <w:t>The Creator of the ages.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Ⲡⲟ̄ⲥ̄ Ⲫϯ ⲡⲓϣⲁ ⲉ̀ⲛⲉϩ:</w:t>
            </w:r>
          </w:p>
          <w:p w:rsidR="00811539" w:rsidRDefault="00811539" w:rsidP="00934B8D">
            <w:pPr>
              <w:pStyle w:val="CopticVersemulti-line"/>
            </w:pPr>
            <w:r>
              <w:t>ⲉ̀ϫⲉⲛ ⲛⲏⲉⲧⲟⲛϧ ⲛⲉⲙ ⲛⲓⲣⲉϥⲙⲱⲟⲩⲧ:</w:t>
            </w:r>
          </w:p>
          <w:p w:rsidR="00811539" w:rsidRDefault="00811539" w:rsidP="00934B8D">
            <w:pPr>
              <w:pStyle w:val="CopticVersemulti-line"/>
            </w:pPr>
            <w:r>
              <w:t>ⲡⲓⲣⲉϥⲑⲁⲙⲓⲟ ⲛ̀ⲛⲓⲉ̀ⲛⲉϩ:</w:t>
            </w:r>
          </w:p>
          <w:p w:rsidR="00811539" w:rsidRPr="005130A7" w:rsidRDefault="00811539" w:rsidP="00811539">
            <w:pPr>
              <w:pStyle w:val="CopticHangingVerse"/>
            </w:pPr>
            <w:r>
              <w:t>Ⲓⲏ̄ⲥ̄ Ⲡⲭ̄ⲥ̄ ⲫⲏⲉⲧⲥ̀ⲙⲁⲣⲱⲟⲩⲧ.</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Disciples truly</w:t>
            </w:r>
          </w:p>
          <w:p w:rsidR="00811539" w:rsidRDefault="00811539" w:rsidP="00811539">
            <w:pPr>
              <w:pStyle w:val="EngHang"/>
            </w:pPr>
            <w:r>
              <w:t>Saw Him and prostrated,</w:t>
            </w:r>
          </w:p>
          <w:p w:rsidR="00811539" w:rsidRDefault="00811539" w:rsidP="00811539">
            <w:pPr>
              <w:pStyle w:val="EngHang"/>
            </w:pPr>
            <w:r>
              <w:t>They bent their knees,</w:t>
            </w:r>
          </w:p>
          <w:p w:rsidR="00811539" w:rsidRDefault="00811539" w:rsidP="00811539">
            <w:pPr>
              <w:pStyle w:val="EngHangEnd"/>
            </w:pPr>
            <w:r>
              <w:t>For His is the true Judge.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Ⲣⲏⲧⲟⲥ ⲉ̀ⲧⲁⲩⲛⲁⲩ ⲉ̀ⲣⲟϥ:</w:t>
            </w:r>
          </w:p>
          <w:p w:rsidR="00811539" w:rsidRDefault="00811539" w:rsidP="00934B8D">
            <w:pPr>
              <w:pStyle w:val="CopticVersemulti-line"/>
            </w:pPr>
            <w:r>
              <w:t>ⲛ̀ϫⲉ ⲛⲓⲙⲁⲑⲏⲧⲏⲥ:</w:t>
            </w:r>
          </w:p>
          <w:p w:rsidR="00811539" w:rsidRDefault="00811539" w:rsidP="00934B8D">
            <w:pPr>
              <w:pStyle w:val="CopticVersemulti-line"/>
            </w:pPr>
            <w:r>
              <w:t>ⲁⲩϩⲓⲧⲟⲩ ⲁⲩⲟⲩⲱϣⲧ:</w:t>
            </w:r>
          </w:p>
          <w:p w:rsidR="00811539" w:rsidRPr="005130A7" w:rsidRDefault="00811539" w:rsidP="00811539">
            <w:pPr>
              <w:pStyle w:val="CopticHangingVerse"/>
            </w:pPr>
            <w:r>
              <w:t>ⲙ̀ⲙⲟϥ ϫⲉ ⲛ̀ⲑⲟⲕ ⲡⲉ ⲡⲓⲣⲉϥϯϩⲁⲡ.</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He indeed ordered them</w:t>
            </w:r>
          </w:p>
          <w:p w:rsidR="00811539" w:rsidRDefault="00811539" w:rsidP="00811539">
            <w:pPr>
              <w:pStyle w:val="EngHang"/>
            </w:pPr>
            <w:r>
              <w:t>Not to speak of this vision.</w:t>
            </w:r>
          </w:p>
          <w:p w:rsidR="00811539" w:rsidRDefault="00811539" w:rsidP="00811539">
            <w:pPr>
              <w:pStyle w:val="EngHang"/>
            </w:pPr>
            <w:r>
              <w:t>Afterwards he filled them</w:t>
            </w:r>
          </w:p>
          <w:p w:rsidR="00811539" w:rsidRDefault="00811539" w:rsidP="00811539">
            <w:pPr>
              <w:pStyle w:val="EngHangEnd"/>
            </w:pPr>
            <w:r>
              <w:t>With all grace.</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Ⲥⲉ ⲟⲛⲧⲟⲥ ⲁϥϩⲟⲛϩⲉⲛ ⲉ̀ⲧⲟⲧⲟⲩ:</w:t>
            </w:r>
          </w:p>
          <w:p w:rsidR="00811539" w:rsidRDefault="00811539" w:rsidP="00934B8D">
            <w:pPr>
              <w:pStyle w:val="CopticVersemulti-line"/>
            </w:pPr>
            <w:r>
              <w:t>ⲉ̀ϣ̀ⲧⲉⲙⲥⲁϫⲓ ⲙ̀ⲡⲓϩⲟⲣⲁⲙⲁ:</w:t>
            </w:r>
          </w:p>
          <w:p w:rsidR="00811539" w:rsidRDefault="00811539" w:rsidP="00934B8D">
            <w:pPr>
              <w:pStyle w:val="CopticVersemulti-line"/>
            </w:pPr>
            <w:r>
              <w:t>ⲙⲉⲛⲉⲛⲥⲁ ⲛⲁⲓ ⲟⲛ ⲁϥⲙⲁϩⲱⲟⲩ:</w:t>
            </w:r>
          </w:p>
          <w:p w:rsidR="00811539" w:rsidRPr="005130A7" w:rsidRDefault="00811539" w:rsidP="00811539">
            <w:pPr>
              <w:pStyle w:val="CopticHangingVerse"/>
            </w:pPr>
            <w:r>
              <w:t>ⲉ̀ⲃⲟⲗϧⲉⲛ ⲛⲓⲭⲁⲣⲓⲥⲙⲁ.</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He opened their minds</w:t>
            </w:r>
          </w:p>
          <w:p w:rsidR="00811539" w:rsidRDefault="00811539" w:rsidP="00811539">
            <w:pPr>
              <w:pStyle w:val="EngHang"/>
            </w:pPr>
            <w:r>
              <w:t>To perceive that He is the Only-Begotten.</w:t>
            </w:r>
          </w:p>
          <w:p w:rsidR="00811539" w:rsidRDefault="00811539" w:rsidP="00811539">
            <w:pPr>
              <w:pStyle w:val="EngHang"/>
            </w:pPr>
            <w:r>
              <w:t>He came and became the Son of Man,</w:t>
            </w:r>
          </w:p>
          <w:p w:rsidR="00811539" w:rsidRPr="0078672A" w:rsidRDefault="00811539" w:rsidP="00811539">
            <w:pPr>
              <w:pStyle w:val="EngHangEnd"/>
            </w:pPr>
            <w:r>
              <w:t>And He will judge at judgment.</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Ⲧⲟⲧⲉ ⲁϥⲟⲩⲱⲛ ⲛ̀ⲛⲟⲩⲉ̀ⲙⲓ:</w:t>
            </w:r>
          </w:p>
          <w:p w:rsidR="00811539" w:rsidRDefault="00811539" w:rsidP="00934B8D">
            <w:pPr>
              <w:pStyle w:val="CopticVersemulti-line"/>
            </w:pPr>
            <w:r>
              <w:t>ϫⲉ ⲛ̀ⲑⲟϥ ⲡⲉ ⲡⲓⲙⲟⲛⲟⲅⲉⲛⲏⲥ:</w:t>
            </w:r>
          </w:p>
          <w:p w:rsidR="00811539" w:rsidRDefault="00811539" w:rsidP="00934B8D">
            <w:pPr>
              <w:pStyle w:val="CopticVersemulti-line"/>
            </w:pPr>
            <w:r>
              <w:t>ⲁϥⲓ̀ ⲁϥϣⲱⲡⲓ ⲛ̀ϣⲏⲣⲓ ⲛ̀ⲣⲱⲙⲓ:</w:t>
            </w:r>
          </w:p>
          <w:p w:rsidR="00811539" w:rsidRPr="005130A7" w:rsidRDefault="00811539" w:rsidP="00811539">
            <w:pPr>
              <w:pStyle w:val="CopticHangingVerse"/>
            </w:pPr>
            <w:r>
              <w:t>ⲉϥⲛⲁϯϩⲁⲡ ϧⲉⲛ ϯⲕⲣⲓⲥⲓⲥ.</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The Son of God, Who is full of Glory,</w:t>
            </w:r>
          </w:p>
          <w:p w:rsidR="00811539" w:rsidRDefault="00811539" w:rsidP="00811539">
            <w:pPr>
              <w:pStyle w:val="EngHang"/>
            </w:pPr>
            <w:r>
              <w:t>Revealed His Kingdom.</w:t>
            </w:r>
          </w:p>
          <w:p w:rsidR="00811539" w:rsidRDefault="00811539" w:rsidP="00811539">
            <w:pPr>
              <w:pStyle w:val="EngHang"/>
            </w:pPr>
            <w:r>
              <w:t>He is the God of glory,</w:t>
            </w:r>
          </w:p>
          <w:p w:rsidR="00811539" w:rsidRDefault="00811539" w:rsidP="00811539">
            <w:pPr>
              <w:pStyle w:val="EngHangEnd"/>
            </w:pPr>
            <w:r>
              <w:t>And the Lord, the Creator.</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Ⲩⲓⲟⲥ Ⲑⲉⲟⲥ ⲫⲏⲉⲑⲙⲉϩ ⲛ̀ⲱ̀ⲟⲩ:</w:t>
            </w:r>
          </w:p>
          <w:p w:rsidR="00811539" w:rsidRDefault="00811539" w:rsidP="00934B8D">
            <w:pPr>
              <w:pStyle w:val="CopticVersemulti-line"/>
            </w:pPr>
            <w:r>
              <w:t>ⲁϥⲟⲩⲱⲛϩ ⲛ̀ⲧⲉϥⲙⲉⲧⲟⲩⲣⲟ:</w:t>
            </w:r>
          </w:p>
          <w:p w:rsidR="00811539" w:rsidRDefault="00811539" w:rsidP="00934B8D">
            <w:pPr>
              <w:pStyle w:val="CopticVersemulti-line"/>
            </w:pPr>
            <w:r>
              <w:t>ϫⲉ ⲛ̀ⲑⲟϥ ⲡⲉ Ⲫϯ ⲛ̀ⲧⲉ ⲡ̀ⲱ̀ⲟⲩ:</w:t>
            </w:r>
          </w:p>
          <w:p w:rsidR="00811539" w:rsidRPr="005130A7" w:rsidRDefault="00811539" w:rsidP="00811539">
            <w:pPr>
              <w:pStyle w:val="CopticHangingVerse"/>
            </w:pPr>
            <w:r>
              <w:t>Ⲡⲟ̄ⲥ̄ ⲡⲓⲣⲉϥⲑⲁⲙⲓⲟ.</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Moses and Elijah</w:t>
            </w:r>
          </w:p>
          <w:p w:rsidR="00811539" w:rsidRDefault="00811539" w:rsidP="00811539">
            <w:pPr>
              <w:pStyle w:val="EngHang"/>
            </w:pPr>
            <w:r>
              <w:t>Were worthy to see</w:t>
            </w:r>
          </w:p>
          <w:p w:rsidR="00811539" w:rsidRDefault="00811539" w:rsidP="00811539">
            <w:pPr>
              <w:pStyle w:val="EngHang"/>
            </w:pPr>
            <w:r>
              <w:t>The unseen ones</w:t>
            </w:r>
          </w:p>
          <w:p w:rsidR="00811539" w:rsidRDefault="00811539" w:rsidP="00811539">
            <w:pPr>
              <w:pStyle w:val="EngHangEnd"/>
            </w:pPr>
            <w:r>
              <w:t>Before all the ages.</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Ⲫⲏⲁⲑⲛⲁⲩ ⲉ̀ⲣⲟϥ:</w:t>
            </w:r>
          </w:p>
          <w:p w:rsidR="00811539" w:rsidRDefault="00811539" w:rsidP="00934B8D">
            <w:pPr>
              <w:pStyle w:val="CopticVersemulti-line"/>
            </w:pPr>
            <w:r>
              <w:t>ϧⲁϫⲱⲟⲩ ⲛ̀ⲛⲓⲅⲉⲛⲉⲥ:</w:t>
            </w:r>
          </w:p>
          <w:p w:rsidR="00811539" w:rsidRDefault="00811539" w:rsidP="00934B8D">
            <w:pPr>
              <w:pStyle w:val="CopticVersemulti-line"/>
            </w:pPr>
            <w:r>
              <w:t>ⲁⲩⲉⲣⲡ̀ⲉⲙⲡ̀ϣⲁ ⲛ̀ⲛⲁⲩ ⲉ̀ⲣⲟϥ:</w:t>
            </w:r>
          </w:p>
          <w:p w:rsidR="00811539" w:rsidRPr="005130A7" w:rsidRDefault="00811539" w:rsidP="00934B8D">
            <w:pPr>
              <w:pStyle w:val="CopticHangingVerse"/>
            </w:pPr>
            <w:r>
              <w:t>ⲛ̀ϫⲉ Ⲙⲱⲩⲥⲏⲥ ⲛⲉⲙ Ⲏⲗⲓⲁⲥ.</w:t>
            </w:r>
          </w:p>
        </w:tc>
      </w:tr>
      <w:tr w:rsidR="00811539" w:rsidTr="00235C40">
        <w:trPr>
          <w:cantSplit/>
          <w:jc w:val="center"/>
        </w:trPr>
        <w:tc>
          <w:tcPr>
            <w:tcW w:w="288" w:type="dxa"/>
          </w:tcPr>
          <w:p w:rsidR="00811539" w:rsidRDefault="00811539" w:rsidP="00235C40">
            <w:pPr>
              <w:pStyle w:val="CopticCross"/>
            </w:pPr>
          </w:p>
        </w:tc>
        <w:tc>
          <w:tcPr>
            <w:tcW w:w="3960" w:type="dxa"/>
          </w:tcPr>
          <w:p w:rsidR="00811539" w:rsidRDefault="00811539" w:rsidP="00811539">
            <w:pPr>
              <w:pStyle w:val="EngHang"/>
            </w:pPr>
            <w:r>
              <w:t>The holy Moses,</w:t>
            </w:r>
          </w:p>
          <w:p w:rsidR="00811539" w:rsidRDefault="00811539" w:rsidP="00811539">
            <w:pPr>
              <w:pStyle w:val="EngHang"/>
            </w:pPr>
            <w:r>
              <w:t>And Elijah the Tishbite proclaim,</w:t>
            </w:r>
          </w:p>
          <w:p w:rsidR="00811539" w:rsidRDefault="00811539" w:rsidP="00811539">
            <w:pPr>
              <w:pStyle w:val="EngHang"/>
            </w:pPr>
            <w:r>
              <w:t>“Holy, holy, holy,</w:t>
            </w:r>
          </w:p>
          <w:p w:rsidR="00811539" w:rsidRDefault="00811539" w:rsidP="00811539">
            <w:pPr>
              <w:pStyle w:val="EngHangEnd"/>
            </w:pPr>
            <w:r>
              <w:t>Is Jesus Christ the Teacher.”</w:t>
            </w:r>
          </w:p>
        </w:tc>
        <w:tc>
          <w:tcPr>
            <w:tcW w:w="288" w:type="dxa"/>
          </w:tcPr>
          <w:p w:rsidR="00811539" w:rsidRDefault="00811539" w:rsidP="00235C40"/>
        </w:tc>
        <w:tc>
          <w:tcPr>
            <w:tcW w:w="288" w:type="dxa"/>
          </w:tcPr>
          <w:p w:rsidR="00811539" w:rsidRDefault="00811539" w:rsidP="00235C40">
            <w:pPr>
              <w:pStyle w:val="CopticCross"/>
            </w:pPr>
          </w:p>
        </w:tc>
        <w:tc>
          <w:tcPr>
            <w:tcW w:w="3960" w:type="dxa"/>
          </w:tcPr>
          <w:p w:rsidR="00811539" w:rsidRDefault="00811539" w:rsidP="00934B8D">
            <w:pPr>
              <w:pStyle w:val="CopticVersemulti-line"/>
            </w:pPr>
            <w:r>
              <w:t>Ⲭⲟⲩⲁⲃ ⲭ̀ⲟⲩ</w:t>
            </w:r>
          </w:p>
          <w:p w:rsidR="00811539" w:rsidRDefault="00811539" w:rsidP="00934B8D">
            <w:pPr>
              <w:pStyle w:val="CopticVersemulti-line"/>
            </w:pPr>
            <w:r>
              <w:t>ⲃ ⲟⲩⲟϩ ⲭ̀ⲟⲩⲁⲃ:</w:t>
            </w:r>
          </w:p>
          <w:p w:rsidR="00811539" w:rsidRDefault="00811539" w:rsidP="00934B8D">
            <w:pPr>
              <w:pStyle w:val="CopticVersemulti-line"/>
            </w:pPr>
            <w:r>
              <w:t>Ⲓⲏ̄ⲥ̄ Ⲡⲭ̄ⲥ̄ ⲡⲧⲉⲭⲛⲓⲧⲏⲥ:</w:t>
            </w:r>
          </w:p>
          <w:p w:rsidR="00811539" w:rsidRPr="005130A7" w:rsidRDefault="00811539" w:rsidP="00934B8D">
            <w:pPr>
              <w:pStyle w:val="CopticHangingVerse"/>
            </w:pPr>
            <w:r>
              <w:t>ϧⲉⲛ ⲣⲱϥ ⲙ̀Ⲙⲱⲩⲥⲏⲥ ⲡⲉ̄ⲑ̄ⲟ̄ⲩ̄.</w:t>
            </w:r>
          </w:p>
        </w:tc>
      </w:tr>
      <w:tr w:rsidR="00811539" w:rsidTr="00235C40">
        <w:trPr>
          <w:cantSplit/>
          <w:jc w:val="center"/>
        </w:trPr>
        <w:tc>
          <w:tcPr>
            <w:tcW w:w="288" w:type="dxa"/>
          </w:tcPr>
          <w:p w:rsidR="00811539" w:rsidRPr="003209AF" w:rsidRDefault="00811539" w:rsidP="00235C40">
            <w:pPr>
              <w:pStyle w:val="CopticCross"/>
              <w:rPr>
                <w:b/>
              </w:rPr>
            </w:pPr>
            <w:r w:rsidRPr="00FB5ACB">
              <w:t>¿</w:t>
            </w:r>
          </w:p>
        </w:tc>
        <w:tc>
          <w:tcPr>
            <w:tcW w:w="3960" w:type="dxa"/>
          </w:tcPr>
          <w:p w:rsidR="00811539" w:rsidRDefault="00811539" w:rsidP="00811539">
            <w:pPr>
              <w:pStyle w:val="EngHang"/>
            </w:pPr>
            <w:r>
              <w:t>Guard, O good One,</w:t>
            </w:r>
          </w:p>
          <w:p w:rsidR="00811539" w:rsidRDefault="00811539" w:rsidP="00811539">
            <w:pPr>
              <w:pStyle w:val="EngHang"/>
            </w:pPr>
            <w:r>
              <w:t>The rest of You people</w:t>
            </w:r>
          </w:p>
          <w:p w:rsidR="00811539" w:rsidRDefault="00811539" w:rsidP="00811539">
            <w:pPr>
              <w:pStyle w:val="EngHang"/>
            </w:pPr>
            <w:r>
              <w:t>In every place,</w:t>
            </w:r>
          </w:p>
          <w:p w:rsidR="00811539" w:rsidRDefault="00811539" w:rsidP="00811539">
            <w:pPr>
              <w:pStyle w:val="EngHangEnd"/>
            </w:pPr>
            <w:r>
              <w:t>Now and at all times.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pPr>
            <w:r>
              <w:t>Ⲯⲉⲡⲓ ⲛ̀ⲧⲉ ⲡⲉⲕⲗⲁⲟⲥ:</w:t>
            </w:r>
          </w:p>
          <w:p w:rsidR="00811539" w:rsidRDefault="00811539" w:rsidP="00934B8D">
            <w:pPr>
              <w:pStyle w:val="CopticVersemulti-line"/>
            </w:pPr>
            <w:r>
              <w:t>ⲉⲧϧⲉⲛ ⲙⲁⲓ ⲛⲓⲃⲉⲛ:</w:t>
            </w:r>
          </w:p>
          <w:p w:rsidR="00811539" w:rsidRDefault="00811539" w:rsidP="00934B8D">
            <w:pPr>
              <w:pStyle w:val="CopticVersemulti-line"/>
            </w:pPr>
            <w:r>
              <w:t>ⲁ̀ⲣⲉϩ ⲉ̀ⲣⲱⲟⲩ ⲱ̀ ⲡⲓⲁⲅⲁⲑⲟⲥ:</w:t>
            </w:r>
          </w:p>
          <w:p w:rsidR="00811539" w:rsidRPr="005130A7" w:rsidRDefault="00811539" w:rsidP="00934B8D">
            <w:pPr>
              <w:pStyle w:val="CopticHangingVerse"/>
            </w:pPr>
            <w:r>
              <w:t>ⲓⲥϫⲉⲛ ϯⲛⲟⲩ ⲛⲉⲙ ⲛ̀ⲥⲏⲟⲩ ⲛⲓⲃⲉⲛ.</w:t>
            </w:r>
          </w:p>
        </w:tc>
      </w:tr>
      <w:tr w:rsidR="00811539" w:rsidTr="00235C40">
        <w:trPr>
          <w:cantSplit/>
          <w:jc w:val="center"/>
        </w:trPr>
        <w:tc>
          <w:tcPr>
            <w:tcW w:w="288" w:type="dxa"/>
          </w:tcPr>
          <w:p w:rsidR="00811539" w:rsidRDefault="00811539" w:rsidP="00235C40">
            <w:pPr>
              <w:pStyle w:val="CopticCross"/>
            </w:pPr>
            <w:r w:rsidRPr="00FB5ACB">
              <w:t>¿</w:t>
            </w:r>
          </w:p>
        </w:tc>
        <w:tc>
          <w:tcPr>
            <w:tcW w:w="3960" w:type="dxa"/>
          </w:tcPr>
          <w:p w:rsidR="00811539" w:rsidRDefault="00811539" w:rsidP="00811539">
            <w:pPr>
              <w:pStyle w:val="EngHang"/>
            </w:pPr>
            <w:r>
              <w:t>O You Who appeared to Your Disciples</w:t>
            </w:r>
          </w:p>
          <w:p w:rsidR="00811539" w:rsidRDefault="00811539" w:rsidP="00811539">
            <w:pPr>
              <w:pStyle w:val="EngHang"/>
            </w:pPr>
            <w:r>
              <w:t>Upon Mount Tabor,</w:t>
            </w:r>
          </w:p>
          <w:p w:rsidR="00811539" w:rsidRDefault="00811539" w:rsidP="00811539">
            <w:pPr>
              <w:pStyle w:val="EngHang"/>
            </w:pPr>
            <w:r>
              <w:t>Grant me a watchful mind,</w:t>
            </w:r>
          </w:p>
          <w:p w:rsidR="00811539" w:rsidRDefault="00811539" w:rsidP="00811539">
            <w:pPr>
              <w:pStyle w:val="EngHangEnd"/>
            </w:pPr>
            <w:r>
              <w:t>And save me from temptations.</w:t>
            </w:r>
          </w:p>
        </w:tc>
        <w:tc>
          <w:tcPr>
            <w:tcW w:w="288" w:type="dxa"/>
          </w:tcPr>
          <w:p w:rsidR="00811539" w:rsidRDefault="00811539" w:rsidP="00235C40"/>
        </w:tc>
        <w:tc>
          <w:tcPr>
            <w:tcW w:w="288" w:type="dxa"/>
          </w:tcPr>
          <w:p w:rsidR="00811539" w:rsidRDefault="00811539" w:rsidP="00235C40">
            <w:pPr>
              <w:pStyle w:val="CopticCross"/>
            </w:pPr>
            <w:r w:rsidRPr="00FB5ACB">
              <w:t>¿</w:t>
            </w:r>
          </w:p>
        </w:tc>
        <w:tc>
          <w:tcPr>
            <w:tcW w:w="3960" w:type="dxa"/>
          </w:tcPr>
          <w:p w:rsidR="00811539" w:rsidRDefault="00811539" w:rsidP="00934B8D">
            <w:pPr>
              <w:pStyle w:val="CopticVersemulti-line"/>
              <w:rPr>
                <w:rFonts w:eastAsia="Arial Unicode MS" w:cs="FreeSerifAvvaShenouda"/>
              </w:rPr>
            </w:pPr>
            <w:r>
              <w:rPr>
                <w:rFonts w:eastAsia="Arial Unicode MS" w:cs="FreeSerifAvvaShenouda"/>
              </w:rPr>
              <w:t>Ⲱ ⲫⲏⲉⲧⲁϥⲟⲩⲱⲛϩ ⲛ̀ⲛⲉϥⲙⲁⲑⲏⲧⲏⲥ:</w:t>
            </w:r>
          </w:p>
          <w:p w:rsidR="00811539" w:rsidRDefault="00811539" w:rsidP="00934B8D">
            <w:pPr>
              <w:pStyle w:val="CopticVersemulti-line"/>
              <w:rPr>
                <w:rFonts w:eastAsia="Arial Unicode MS" w:cs="FreeSerifAvvaShenouda"/>
              </w:rPr>
            </w:pPr>
            <w:r>
              <w:rPr>
                <w:rFonts w:eastAsia="Arial Unicode MS" w:cs="FreeSerifAvvaShenouda"/>
              </w:rPr>
              <w:t>ϩⲓϫⲉⲛ ⲡⲓⲧⲱⲟⲩ ⲛ̀Ⲑⲁⲃⲱⲣ:</w:t>
            </w:r>
          </w:p>
          <w:p w:rsidR="00811539" w:rsidRDefault="00811539" w:rsidP="00934B8D">
            <w:pPr>
              <w:pStyle w:val="CopticVersemulti-line"/>
              <w:rPr>
                <w:rFonts w:eastAsia="Arial Unicode MS" w:cs="FreeSerifAvvaShenouda"/>
              </w:rPr>
            </w:pPr>
            <w:r>
              <w:rPr>
                <w:rFonts w:eastAsia="Arial Unicode MS" w:cs="FreeSerifAvvaShenouda"/>
              </w:rPr>
              <w:t>ⲙⲟⲓ ⲛⲏⲓ ⲛ̀ⲟⲩⲛⲟⲩⲥ ⲉϥⲣⲱⲓⲥ:</w:t>
            </w:r>
          </w:p>
          <w:p w:rsidR="00811539" w:rsidRPr="00384F62" w:rsidRDefault="00811539" w:rsidP="00934B8D">
            <w:pPr>
              <w:pStyle w:val="CopticHangingVerse"/>
            </w:pPr>
            <w:r>
              <w:t>ⲛⲁϩⲙⲉⲧ ⲉ̀ⲃⲟⲗϧⲉⲛ ⲛⲓⲡⲓⲣⲁⲥⲙⲟⲥ.</w:t>
            </w:r>
          </w:p>
        </w:tc>
      </w:tr>
    </w:tbl>
    <w:p w:rsidR="00235C40" w:rsidRPr="00235C40" w:rsidRDefault="00235C40" w:rsidP="00235C40"/>
    <w:p w:rsidR="00495F1A" w:rsidRDefault="00980D99" w:rsidP="00495F1A">
      <w:pPr>
        <w:pStyle w:val="Heading3"/>
      </w:pPr>
      <w:bookmarkStart w:id="1061" w:name="_Toc410196224"/>
      <w:bookmarkStart w:id="1062" w:name="_Toc410196466"/>
      <w:bookmarkStart w:id="1063" w:name="_Toc410196968"/>
      <w:r>
        <w:t xml:space="preserve">August 9 / Mesori 16: </w:t>
      </w:r>
      <w:r w:rsidR="00495F1A">
        <w:t>The Assumption of the Virgin</w:t>
      </w:r>
      <w:bookmarkEnd w:id="1061"/>
      <w:bookmarkEnd w:id="1062"/>
      <w:bookmarkEnd w:id="1063"/>
    </w:p>
    <w:p w:rsidR="00336FAA" w:rsidRDefault="00336FAA" w:rsidP="00336FAA">
      <w:pPr>
        <w:pStyle w:val="Rubric"/>
      </w:pPr>
      <w:r>
        <w:t>See the Doxologies, Psali, and Theotokia for the Virgin.</w:t>
      </w:r>
    </w:p>
    <w:p w:rsidR="005329C1" w:rsidRDefault="005329C1" w:rsidP="005329C1">
      <w:pPr>
        <w:pStyle w:val="Heading3"/>
      </w:pPr>
      <w:r>
        <w:t>August 14</w:t>
      </w:r>
      <w:r>
        <w:t xml:space="preserve"> / </w:t>
      </w:r>
      <w:r>
        <w:t>Mesori</w:t>
      </w:r>
      <w:r>
        <w:t xml:space="preserve"> 21: Commemoration of the Theotokos</w:t>
      </w:r>
    </w:p>
    <w:p w:rsidR="005329C1" w:rsidRDefault="005329C1" w:rsidP="00336FAA">
      <w:pPr>
        <w:pStyle w:val="Rubric"/>
      </w:pPr>
      <w:r>
        <w:t>See the Doxologies, Psali</w:t>
      </w:r>
      <w:r>
        <w:t>, and Theotokia for the Virgin.</w:t>
      </w:r>
    </w:p>
    <w:p w:rsidR="00C30039" w:rsidRDefault="00C30039" w:rsidP="00C30039">
      <w:pPr>
        <w:pStyle w:val="Heading3"/>
      </w:pPr>
      <w:r>
        <w:lastRenderedPageBreak/>
        <w:t>August 26 / Little Month 3: Archangel Raphael</w:t>
      </w:r>
    </w:p>
    <w:p w:rsidR="00C30039" w:rsidRDefault="00C30039" w:rsidP="00C30039">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All generations,</w:t>
            </w:r>
          </w:p>
          <w:p w:rsidR="00C30039" w:rsidRDefault="00C30039" w:rsidP="00C30039">
            <w:pPr>
              <w:pStyle w:val="EngHang"/>
            </w:pPr>
            <w:r>
              <w:t>From Adam until today,</w:t>
            </w:r>
          </w:p>
          <w:p w:rsidR="00C30039" w:rsidRDefault="00C30039" w:rsidP="00C30039">
            <w:pPr>
              <w:pStyle w:val="EngHang"/>
            </w:pPr>
            <w:r>
              <w:t>Find Raphael to be</w:t>
            </w:r>
          </w:p>
          <w:p w:rsidR="00C30039" w:rsidRDefault="00C30039" w:rsidP="00C30039">
            <w:pPr>
              <w:pStyle w:val="EngHangEnd"/>
            </w:pPr>
            <w:r>
              <w:t>A fortress for mankind.</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Ⲅⲉⲛⲉⲁ̀ ⲛⲓⲃⲉⲛ ⲉ̀ⲧⲁⲩϣⲱⲡⲓ:</w:t>
            </w:r>
          </w:p>
          <w:p w:rsidR="00C30039" w:rsidRDefault="00C30039" w:rsidP="00C30039">
            <w:pPr>
              <w:pStyle w:val="CopticVersemulti-line"/>
            </w:pPr>
            <w:r>
              <w:t>ⲓⲥϫⲉⲛ Ⲁⲇⲁⲙ ϣⲁ ⲉ̀ϧⲟⲩⲛ ⲉ̀ⲫⲟⲟⲩ:</w:t>
            </w:r>
          </w:p>
          <w:p w:rsidR="00C30039" w:rsidRDefault="00C30039" w:rsidP="00C30039">
            <w:pPr>
              <w:pStyle w:val="CopticVersemulti-line"/>
            </w:pPr>
            <w:r>
              <w:t>ⲥⲉϫⲓⲙⲓ ⲅⲁⲣ ⲛ̀Ⲣⲁⲫⲁⲏⲗ:</w:t>
            </w:r>
          </w:p>
          <w:p w:rsidR="00C30039" w:rsidRPr="00C35319" w:rsidRDefault="00C30039" w:rsidP="00C30039">
            <w:pPr>
              <w:pStyle w:val="CopticHangingVerse"/>
            </w:pPr>
            <w:r>
              <w:t>ⲉϥⲟⲓ ⲛ̀ⲥⲟⲃⲧ ⲉ̀ϯⲙⲉⲧⲣⲱⲙⲓ.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Each of the judges,</w:t>
            </w:r>
          </w:p>
          <w:p w:rsidR="00C30039" w:rsidRDefault="00C30039" w:rsidP="00C30039">
            <w:pPr>
              <w:pStyle w:val="EngHang"/>
            </w:pPr>
            <w:r>
              <w:t>The prophets, the just,</w:t>
            </w:r>
          </w:p>
          <w:p w:rsidR="00C30039" w:rsidRDefault="00C30039" w:rsidP="00C30039">
            <w:pPr>
              <w:pStyle w:val="EngHang"/>
            </w:pPr>
            <w:r>
              <w:t>And the righteous kings</w:t>
            </w:r>
          </w:p>
          <w:p w:rsidR="00C30039" w:rsidRPr="00AB2F8A" w:rsidRDefault="00C30039" w:rsidP="00C30039">
            <w:pPr>
              <w:pStyle w:val="EngHangEnd"/>
            </w:pPr>
            <w:r>
              <w:t>Were supported by him.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Ⲫⲟⲩⲁⲓ ⲫ̀ⲟⲩⲁⲓ ⲛ̀ⲧⲉ ⲛⲓⲕ̀ⲣⲓⲥⲧⲏⲥ:</w:t>
            </w:r>
          </w:p>
          <w:p w:rsidR="00C30039" w:rsidRDefault="00C30039" w:rsidP="00C30039">
            <w:pPr>
              <w:pStyle w:val="CopticVersemulti-line"/>
            </w:pPr>
            <w:r>
              <w:t>ⲛⲓⲡ̀ⲣⲟⲫⲏⲧⲏⲥ ⲛⲉⲙ ⲛⲓⲑ̀ⲙⲏⲓ:</w:t>
            </w:r>
          </w:p>
          <w:p w:rsidR="00C30039" w:rsidRDefault="00C30039" w:rsidP="00C30039">
            <w:pPr>
              <w:pStyle w:val="CopticVersemulti-line"/>
            </w:pPr>
            <w:r>
              <w:t>ⲛⲉⲙ ⲛⲓⲟⲩⲣⲱⲟⲩ ⲛ̀ⲇⲓⲕⲉⲱⲥ:</w:t>
            </w:r>
          </w:p>
          <w:p w:rsidR="00C30039" w:rsidRDefault="00C30039" w:rsidP="00C30039">
            <w:pPr>
              <w:pStyle w:val="CopticHangingVerse"/>
            </w:pPr>
            <w:r>
              <w:t>ⲛ̀ⲑⲟϥ ⲉⲧⲟⲓ ⲛ̀ⲛⲁϣϯ ⲛⲱⲟⲩ.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He guided</w:t>
            </w:r>
          </w:p>
          <w:p w:rsidR="00C30039" w:rsidRDefault="00C30039" w:rsidP="00C30039">
            <w:pPr>
              <w:pStyle w:val="EngHang"/>
            </w:pPr>
            <w:r>
              <w:t>Our holy fathers the Apostles</w:t>
            </w:r>
          </w:p>
          <w:p w:rsidR="00C30039" w:rsidRDefault="00C30039" w:rsidP="00C30039">
            <w:pPr>
              <w:pStyle w:val="EngHang"/>
            </w:pPr>
            <w:r>
              <w:t>As they restored the world</w:t>
            </w:r>
          </w:p>
          <w:p w:rsidR="00C30039" w:rsidRPr="004B35B0" w:rsidRDefault="00C30039" w:rsidP="00C30039">
            <w:pPr>
              <w:pStyle w:val="EngHangEnd"/>
            </w:pPr>
            <w:r>
              <w:t>To knowledge of the Truth.</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Ⲛⲉⲛⲓⲟϯ ⲉ̄ⲑ̄ⲩ̄ ⲛ̀ⲁ̀ⲡⲟⲥⲧⲟⲗⲟⲥ:</w:t>
            </w:r>
          </w:p>
          <w:p w:rsidR="00C30039" w:rsidRDefault="00C30039" w:rsidP="00C30039">
            <w:pPr>
              <w:pStyle w:val="CopticVersemulti-line"/>
            </w:pPr>
            <w:r>
              <w:t>ⲛ̀ⲑⲟϥ ⲉ̀ⲧⲉⲣϭⲁⲩⲙⲱⲓⲧ ϧⲁϫⲱⲟⲩ:</w:t>
            </w:r>
          </w:p>
          <w:p w:rsidR="00C30039" w:rsidRDefault="00C30039" w:rsidP="00C30039">
            <w:pPr>
              <w:pStyle w:val="CopticVersemulti-line"/>
            </w:pPr>
            <w:r>
              <w:t>ϣⲁⲛ̀ⲧⲟⲩⲧⲁⲥⲑⲟ ⲛ̀ϯⲟⲓⲕⲟⲩⲙⲉⲛⲏ:</w:t>
            </w:r>
          </w:p>
          <w:p w:rsidR="00C30039" w:rsidRDefault="00C30039" w:rsidP="00C30039">
            <w:pPr>
              <w:pStyle w:val="CopticHangingVerse"/>
            </w:pPr>
            <w:r>
              <w:t>ⲉ̀ϧⲟⲩⲛ ⲉ̀ⲡ̀ⲥⲟⲩⲉⲛ ϯⲙⲉⲑⲙⲏⲓ.</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He did not forsake</w:t>
            </w:r>
          </w:p>
          <w:p w:rsidR="00C30039" w:rsidRDefault="00C30039" w:rsidP="00C30039">
            <w:pPr>
              <w:pStyle w:val="EngHang"/>
            </w:pPr>
            <w:r>
              <w:t>Any of the martyrs, the athletes</w:t>
            </w:r>
          </w:p>
          <w:p w:rsidR="00C30039" w:rsidRDefault="00C30039" w:rsidP="00C30039">
            <w:pPr>
              <w:pStyle w:val="EngHang"/>
            </w:pPr>
            <w:r>
              <w:t>Of our Lord Jesus Christ,</w:t>
            </w:r>
          </w:p>
          <w:p w:rsidR="00C30039" w:rsidRDefault="00C30039" w:rsidP="00C30039">
            <w:pPr>
              <w:pStyle w:val="EngHangEnd"/>
            </w:pPr>
            <w:r>
              <w:t>Until they received the unfading crown.</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Ⲛⲓⲁⲑⲗⲓⲧⲏⲥ ⲙ̀ⲙⲁⲣⲧⲩⲣⲟⲥ:</w:t>
            </w:r>
          </w:p>
          <w:p w:rsidR="00C30039" w:rsidRDefault="00C30039" w:rsidP="00C30039">
            <w:pPr>
              <w:pStyle w:val="CopticVersemulti-line"/>
            </w:pPr>
            <w:r>
              <w:t>ⲛ̀ⲧⲉ Ⲡⲉⲛⲟ̄ⲥ̄ Ⲓⲏ̄ⲥ̄ Ⲡⲭ̄ⲥ̄:</w:t>
            </w:r>
          </w:p>
          <w:p w:rsidR="00C30039" w:rsidRDefault="00C30039" w:rsidP="00C30039">
            <w:pPr>
              <w:pStyle w:val="CopticVersemulti-line"/>
            </w:pPr>
            <w:r>
              <w:t>ⲛ̀ⲡⲉϥⲥⲉⲛⲟⲩ ⲉ̀ⲃⲟⲗ ⲙ̀ⲡ̀ⲧⲏⲣϥ:</w:t>
            </w:r>
          </w:p>
          <w:p w:rsidR="00C30039" w:rsidRDefault="00C30039" w:rsidP="00C30039">
            <w:pPr>
              <w:pStyle w:val="CopticHangingVerse"/>
            </w:pPr>
            <w:r w:rsidRPr="00C30039">
              <w:t>ϣⲁⲛ̀ⲧⲟⲩⲉⲣⲫⲟⲣⲓⲛ</w:t>
            </w:r>
            <w:r>
              <w:t xml:space="preserve"> ⲙ̀ⲡⲓⲭ̀ⲗⲟⲙ ⲛ̀ⲁⲧⲗⲱⲙ.</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Raphael surrounded</w:t>
            </w:r>
          </w:p>
          <w:p w:rsidR="00C30039" w:rsidRDefault="00C30039" w:rsidP="00C30039">
            <w:pPr>
              <w:pStyle w:val="EngHang"/>
            </w:pPr>
            <w:r>
              <w:t>The elect ascetics,</w:t>
            </w:r>
          </w:p>
          <w:p w:rsidR="00C30039" w:rsidRDefault="00C30039" w:rsidP="00C30039">
            <w:pPr>
              <w:pStyle w:val="EngHang"/>
            </w:pPr>
            <w:r>
              <w:t>Who wandered in the wilderness,</w:t>
            </w:r>
          </w:p>
          <w:p w:rsidR="00C30039" w:rsidRDefault="00C30039" w:rsidP="00C30039">
            <w:pPr>
              <w:pStyle w:val="EngHangEnd"/>
            </w:pPr>
            <w:r>
              <w:t>Until they completed their lives.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Ⲛⲓⲕⲉⲥⲱⲧⲡ ⲛ̀ⲁⲥⲕⲏⲧⲏⲥ:</w:t>
            </w:r>
          </w:p>
          <w:p w:rsidR="00C30039" w:rsidRDefault="00C30039" w:rsidP="00C30039">
            <w:pPr>
              <w:pStyle w:val="CopticVersemulti-line"/>
            </w:pPr>
            <w:r>
              <w:t>ⲉⲧⲥⲱⲣⲉⲙ ⲉ̀ⲃⲟⲗ ϩⲓ ⲛⲓϣⲁϥⲉⲩ:</w:t>
            </w:r>
          </w:p>
          <w:p w:rsidR="00C30039" w:rsidRDefault="00C30039" w:rsidP="00C30039">
            <w:pPr>
              <w:pStyle w:val="CopticVersemulti-line"/>
            </w:pPr>
            <w:r>
              <w:t>Ⲣⲁⲫⲁⲏⲗ ϩⲓⲕⲱⲧ ⲉ̀ⲣⲱⲟⲩ:</w:t>
            </w:r>
          </w:p>
          <w:p w:rsidR="00C30039" w:rsidRDefault="00C30039" w:rsidP="00C30039">
            <w:pPr>
              <w:pStyle w:val="CopticHangingVerse"/>
            </w:pPr>
            <w:r>
              <w:t>Ϣⲁⲛ̀ⲧⲟⲩϫⲱⲕ ⲙ̀ⲡⲟⲩⲃⲓⲟⲥ ⲉ̀ⲃⲟⲗ.</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The angel of the Lord</w:t>
            </w:r>
          </w:p>
          <w:p w:rsidR="00C30039" w:rsidRDefault="00C30039" w:rsidP="00C30039">
            <w:pPr>
              <w:pStyle w:val="EngHang"/>
            </w:pPr>
            <w:r>
              <w:t>Surrounds everyone</w:t>
            </w:r>
          </w:p>
          <w:p w:rsidR="00C30039" w:rsidRDefault="00C30039" w:rsidP="00C30039">
            <w:pPr>
              <w:pStyle w:val="EngHang"/>
            </w:pPr>
            <w:r>
              <w:t>Who fears the face of God;</w:t>
            </w:r>
          </w:p>
          <w:p w:rsidR="00C30039" w:rsidRDefault="00C30039" w:rsidP="00C30039">
            <w:pPr>
              <w:pStyle w:val="EngHangEnd"/>
            </w:pPr>
            <w:r>
              <w:t>He guards and delivers them.</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Ϣⲁⲣⲉ ⲛ̀ⲁⲅⲅⲉⲗⲟⲥ ⲙ̀Ⲡⲟ̄ⲥ̄:</w:t>
            </w:r>
          </w:p>
          <w:p w:rsidR="00C30039" w:rsidRDefault="00C30039" w:rsidP="00C30039">
            <w:pPr>
              <w:pStyle w:val="CopticVersemulti-line"/>
            </w:pPr>
            <w:r>
              <w:t>Ϩⲓⲕⲱⲧ ⲙ̀ⲡ̀ⲕⲱϯ ⲛ̀ⲟⲩⲟⲛ ⲛⲓⲃⲉⲛ:</w:t>
            </w:r>
          </w:p>
          <w:p w:rsidR="00C30039" w:rsidRDefault="00C30039" w:rsidP="00C30039">
            <w:pPr>
              <w:pStyle w:val="CopticVersemulti-line"/>
            </w:pPr>
            <w:r>
              <w:t>ⲉ̀ⲧⲉⲣϩⲟϯ ϧⲁ ⲧⲉϥϩⲏ:</w:t>
            </w:r>
          </w:p>
          <w:p w:rsidR="00C30039" w:rsidRDefault="00C30039" w:rsidP="00C30039">
            <w:pPr>
              <w:pStyle w:val="CopticHangingVerse"/>
            </w:pPr>
            <w:r>
              <w:t>ϣⲁϥⲣⲱⲓⲥ ⲉ̀ⲣⲱⲟⲩ ⲟⲩⲟϩ ϣⲁϥⲛⲁⲏⲙⲟⲩ.</w:t>
            </w:r>
          </w:p>
        </w:tc>
      </w:tr>
      <w:tr w:rsidR="00C30039" w:rsidTr="00336FAA">
        <w:trPr>
          <w:cantSplit/>
          <w:jc w:val="center"/>
        </w:trPr>
        <w:tc>
          <w:tcPr>
            <w:tcW w:w="288" w:type="dxa"/>
          </w:tcPr>
          <w:p w:rsidR="00C30039" w:rsidRDefault="00C30039" w:rsidP="00336FAA">
            <w:pPr>
              <w:pStyle w:val="CopticCross"/>
            </w:pPr>
          </w:p>
        </w:tc>
        <w:tc>
          <w:tcPr>
            <w:tcW w:w="3960" w:type="dxa"/>
          </w:tcPr>
          <w:p w:rsidR="00C30039" w:rsidRDefault="00C30039" w:rsidP="00C30039">
            <w:pPr>
              <w:pStyle w:val="EngHang"/>
            </w:pPr>
            <w:r>
              <w:t>Let us glorify the Holy</w:t>
            </w:r>
          </w:p>
          <w:p w:rsidR="00C30039" w:rsidRDefault="00C30039" w:rsidP="00C30039">
            <w:pPr>
              <w:pStyle w:val="EngHang"/>
            </w:pPr>
            <w:r>
              <w:t>And Coessential Trinity,</w:t>
            </w:r>
          </w:p>
          <w:p w:rsidR="00C30039" w:rsidRDefault="00C30039" w:rsidP="00C30039">
            <w:pPr>
              <w:pStyle w:val="EngHang"/>
            </w:pPr>
            <w:r>
              <w:t>That He may keep us</w:t>
            </w:r>
          </w:p>
          <w:p w:rsidR="00C30039" w:rsidRDefault="00C30039" w:rsidP="00C30039">
            <w:pPr>
              <w:pStyle w:val="EngHangEnd"/>
            </w:pPr>
            <w:r>
              <w:t>From temptations.</w:t>
            </w:r>
          </w:p>
        </w:tc>
        <w:tc>
          <w:tcPr>
            <w:tcW w:w="288" w:type="dxa"/>
          </w:tcPr>
          <w:p w:rsidR="00C30039" w:rsidRDefault="00C30039" w:rsidP="00336FAA"/>
        </w:tc>
        <w:tc>
          <w:tcPr>
            <w:tcW w:w="288" w:type="dxa"/>
          </w:tcPr>
          <w:p w:rsidR="00C30039" w:rsidRDefault="00C30039" w:rsidP="00336FAA">
            <w:pPr>
              <w:pStyle w:val="CopticCross"/>
            </w:pPr>
          </w:p>
        </w:tc>
        <w:tc>
          <w:tcPr>
            <w:tcW w:w="3960" w:type="dxa"/>
          </w:tcPr>
          <w:p w:rsidR="00C30039" w:rsidRDefault="00C30039" w:rsidP="00C30039">
            <w:pPr>
              <w:pStyle w:val="CopticVersemulti-line"/>
            </w:pPr>
            <w:r>
              <w:t>Ⲙⲁⲣⲉⲛϯⲱⲟⲩ̀ ⲛ̀Ϯⲧ̀ⲣⲓⲁⲥ:</w:t>
            </w:r>
          </w:p>
          <w:p w:rsidR="00C30039" w:rsidRDefault="00C30039" w:rsidP="00C30039">
            <w:pPr>
              <w:pStyle w:val="CopticVersemulti-line"/>
            </w:pPr>
            <w:r>
              <w:t>ⲉ̄ⲑ̄ⲩ̄ ⲛ̀ⲟ̀ⲙⲟⲟⲩⲥⲓⲟⲥ:</w:t>
            </w:r>
          </w:p>
          <w:p w:rsidR="00C30039" w:rsidRDefault="00C30039" w:rsidP="00C30039">
            <w:pPr>
              <w:pStyle w:val="CopticVersemulti-line"/>
            </w:pPr>
            <w:r>
              <w:t>ϩⲓⲛⲁ ⲛ̀ⲧⲉϥⲁ̀ⲣⲉϩ ⲉ̀ⲣⲟⲛ:</w:t>
            </w:r>
          </w:p>
          <w:p w:rsidR="00C30039" w:rsidRDefault="00C30039" w:rsidP="00C30039">
            <w:pPr>
              <w:pStyle w:val="CopticHangingVerse"/>
            </w:pPr>
            <w:r>
              <w:t>ⲉ̀ⲃⲟⲗϧⲉⲛ ⲛⲓⲡⲓⲣⲁⲥⲙⲟⲥ.</w:t>
            </w:r>
          </w:p>
        </w:tc>
      </w:tr>
      <w:tr w:rsidR="00C30039" w:rsidTr="00336FAA">
        <w:trPr>
          <w:cantSplit/>
          <w:jc w:val="center"/>
        </w:trPr>
        <w:tc>
          <w:tcPr>
            <w:tcW w:w="288" w:type="dxa"/>
          </w:tcPr>
          <w:p w:rsidR="00C30039" w:rsidRDefault="00C30039" w:rsidP="00336FAA">
            <w:pPr>
              <w:pStyle w:val="CopticCross"/>
            </w:pPr>
            <w:r w:rsidRPr="00FB5ACB">
              <w:t>¿</w:t>
            </w:r>
          </w:p>
        </w:tc>
        <w:tc>
          <w:tcPr>
            <w:tcW w:w="3960" w:type="dxa"/>
          </w:tcPr>
          <w:p w:rsidR="00C30039" w:rsidRDefault="00C30039" w:rsidP="00C30039">
            <w:pPr>
              <w:pStyle w:val="EngHang"/>
            </w:pPr>
            <w:r>
              <w:t>Intercede on our behalf,</w:t>
            </w:r>
          </w:p>
          <w:p w:rsidR="00C30039" w:rsidRDefault="00C30039" w:rsidP="00C30039">
            <w:pPr>
              <w:pStyle w:val="EngHang"/>
            </w:pPr>
            <w:r>
              <w:t>O holy archangel,</w:t>
            </w:r>
          </w:p>
          <w:p w:rsidR="00C30039" w:rsidRDefault="00C30039" w:rsidP="00C30039">
            <w:pPr>
              <w:pStyle w:val="EngHang"/>
            </w:pPr>
            <w:r>
              <w:t>Raphael, the joy of all hearts,</w:t>
            </w:r>
          </w:p>
          <w:p w:rsidR="00C30039" w:rsidRDefault="00C30039" w:rsidP="00C30039">
            <w:pPr>
              <w:pStyle w:val="EngHangEnd"/>
            </w:pPr>
            <w:r>
              <w:t>That He may forgive us our sins.</w:t>
            </w:r>
          </w:p>
        </w:tc>
        <w:tc>
          <w:tcPr>
            <w:tcW w:w="288" w:type="dxa"/>
          </w:tcPr>
          <w:p w:rsidR="00C30039" w:rsidRDefault="00C30039" w:rsidP="00336FAA"/>
        </w:tc>
        <w:tc>
          <w:tcPr>
            <w:tcW w:w="288" w:type="dxa"/>
          </w:tcPr>
          <w:p w:rsidR="00C30039" w:rsidRDefault="00C30039" w:rsidP="00336FAA">
            <w:pPr>
              <w:pStyle w:val="CopticCross"/>
            </w:pPr>
            <w:r w:rsidRPr="00FB5ACB">
              <w:t>¿</w:t>
            </w:r>
          </w:p>
        </w:tc>
        <w:tc>
          <w:tcPr>
            <w:tcW w:w="3960" w:type="dxa"/>
          </w:tcPr>
          <w:p w:rsidR="00C30039" w:rsidRDefault="00C30039" w:rsidP="00C30039">
            <w:pPr>
              <w:pStyle w:val="CopticVersemulti-line"/>
            </w:pPr>
            <w:r>
              <w:t>Ⲁⲣⲓⲡ̀ⲣⲉⲥⲃⲉⲩⲓⲛ ⲉ̀ϩ̀ⲣⲏⲓ ⲉ̀ϫⲱⲛ:</w:t>
            </w:r>
          </w:p>
          <w:p w:rsidR="00C30039" w:rsidRDefault="00C30039" w:rsidP="00C30039">
            <w:pPr>
              <w:pStyle w:val="CopticVersemulti-line"/>
            </w:pPr>
            <w:r>
              <w:t>ⲱ̀ ⲡⲓⲁⲣⲭⲏⲁⲅⲅⲉⲗⲟⲥ ⲉ̄ⲑ̄ⲩ̄:</w:t>
            </w:r>
          </w:p>
          <w:p w:rsidR="00C30039" w:rsidRDefault="00C30039" w:rsidP="00C30039">
            <w:pPr>
              <w:pStyle w:val="CopticVersemulti-line"/>
            </w:pPr>
            <w:r>
              <w:t>Ⲣⲁⲫⲁⲏⲗ ⲡ̀ⲟⲩⲛⲟϥ ⲛ̀ϩⲏⲧ:</w:t>
            </w:r>
          </w:p>
          <w:p w:rsidR="00C30039" w:rsidRDefault="00C30039" w:rsidP="00C30039">
            <w:pPr>
              <w:pStyle w:val="CopticHangingVerse"/>
            </w:pPr>
            <w:r>
              <w:t>ⲛ̀ⲧⲉϥⲭⲁ ⲛⲉⲛⲛⲟⲃⲓ ⲛⲁⲛ ⲉ̀ⲃⲟⲗ.</w:t>
            </w:r>
          </w:p>
        </w:tc>
      </w:tr>
    </w:tbl>
    <w:p w:rsidR="00980D99" w:rsidRDefault="00C30039" w:rsidP="00980D99">
      <w:pPr>
        <w:pStyle w:val="Heading3"/>
      </w:pPr>
      <w:r>
        <w:t>August 28 / Little Month 5</w:t>
      </w:r>
      <w:r w:rsidR="00980D99">
        <w:t>: St. Parsouma</w:t>
      </w:r>
    </w:p>
    <w:p w:rsidR="00980D99" w:rsidRPr="00980D99" w:rsidRDefault="00980D99" w:rsidP="00980D99">
      <w:pPr>
        <w:pStyle w:val="Heading4"/>
      </w:pPr>
      <w:r>
        <w:t>The Doxology</w:t>
      </w:r>
    </w:p>
    <w:p w:rsidR="00980D99" w:rsidRPr="00980D99" w:rsidRDefault="00980D99" w:rsidP="00980D99"/>
    <w:p w:rsidR="00495F1A" w:rsidRDefault="00495F1A" w:rsidP="00495F1A">
      <w:pPr>
        <w:pStyle w:val="Heading2"/>
      </w:pPr>
      <w:bookmarkStart w:id="1064" w:name="_Toc410196226"/>
      <w:bookmarkStart w:id="1065" w:name="_Toc410196468"/>
      <w:bookmarkStart w:id="1066" w:name="_Toc410196970"/>
      <w:bookmarkStart w:id="1067" w:name="_Toc428340997"/>
      <w:r>
        <w:lastRenderedPageBreak/>
        <w:t>The Pascal Cycle</w:t>
      </w:r>
      <w:bookmarkEnd w:id="1064"/>
      <w:bookmarkEnd w:id="1065"/>
      <w:bookmarkEnd w:id="1066"/>
      <w:bookmarkEnd w:id="1067"/>
    </w:p>
    <w:p w:rsidR="00495F1A" w:rsidRDefault="00495F1A" w:rsidP="00495F1A">
      <w:pPr>
        <w:pStyle w:val="Heading3"/>
      </w:pPr>
      <w:bookmarkStart w:id="1068" w:name="_Toc410196227"/>
      <w:bookmarkStart w:id="1069" w:name="_Toc410196469"/>
      <w:bookmarkStart w:id="1070" w:name="_Toc410196971"/>
      <w:r>
        <w:t>Jonah’s Fast</w:t>
      </w:r>
      <w:bookmarkEnd w:id="1068"/>
      <w:bookmarkEnd w:id="1069"/>
      <w:bookmarkEnd w:id="1070"/>
    </w:p>
    <w:p w:rsidR="001E5E16" w:rsidRPr="001E5E16" w:rsidRDefault="001E5E16" w:rsidP="001E5E16">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Jonas the prophet</w:t>
            </w:r>
          </w:p>
          <w:p w:rsidR="00EC2AEB" w:rsidRDefault="00EC2AEB" w:rsidP="00EC2AEB">
            <w:pPr>
              <w:pStyle w:val="EngHang"/>
            </w:pPr>
            <w:r>
              <w:t>Was in the belly of the whale</w:t>
            </w:r>
          </w:p>
          <w:p w:rsidR="00EC2AEB" w:rsidRDefault="00EC2AEB" w:rsidP="00EC2AEB">
            <w:pPr>
              <w:pStyle w:val="EngHang"/>
            </w:pPr>
            <w:r>
              <w:t>For three days and three nights,</w:t>
            </w:r>
          </w:p>
          <w:p w:rsidR="00EC2AEB" w:rsidRPr="00B87131" w:rsidRDefault="00EC2AEB" w:rsidP="00EC2AEB">
            <w:pPr>
              <w:pStyle w:val="EngHangEnd"/>
            </w:pPr>
            <w:r>
              <w:t>A type of the burial of our Saviour.</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Ⲓⲱⲛⲁ ⲡⲓⲡ̀ⲣⲟⲫⲏⲧⲏⲥ:</w:t>
            </w:r>
          </w:p>
          <w:p w:rsidR="00EC2AEB" w:rsidRDefault="00EC2AEB" w:rsidP="00EC2AEB">
            <w:pPr>
              <w:pStyle w:val="CopticVersemulti-line"/>
            </w:pPr>
            <w:r>
              <w:t>ⲛⲁϥⲭⲏ ϧⲉⲛ ⲑ̀ⲛⲉϫⲓ ⲙ̀ⲡⲓⲕⲏⲧⲟⲥ:</w:t>
            </w:r>
          </w:p>
          <w:p w:rsidR="00EC2AEB" w:rsidRDefault="00EC2AEB" w:rsidP="00EC2AEB">
            <w:pPr>
              <w:pStyle w:val="CopticVersemulti-line"/>
            </w:pPr>
            <w:r>
              <w:t>ⲛ̀ϣⲟⲙⲧ ⲛ̀ⲉ̀ϩⲟⲟⲩ ⲛⲉⲙ ϣⲟⲙⲧ ⲛ̀ⲉ̀ϫⲱⲣϩ:</w:t>
            </w:r>
          </w:p>
          <w:p w:rsidR="00EC2AEB" w:rsidRPr="00C35319" w:rsidRDefault="00EC2AEB" w:rsidP="00EC2AEB">
            <w:pPr>
              <w:pStyle w:val="CopticHangingVerse"/>
            </w:pPr>
            <w:r>
              <w:t>ⲕⲁⲧⲁ ⲡⲓⲕⲱⲥ ⲙ̀Ⲡⲉⲛⲥⲱⲧⲏⲣ.</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He was sent by the Lord</w:t>
            </w:r>
          </w:p>
          <w:p w:rsidR="00EC2AEB" w:rsidRDefault="00EC2AEB" w:rsidP="00EC2AEB">
            <w:pPr>
              <w:pStyle w:val="EngHang"/>
            </w:pPr>
            <w:r>
              <w:t>God to the people of Nineveh.</w:t>
            </w:r>
          </w:p>
          <w:p w:rsidR="00EC2AEB" w:rsidRDefault="00EC2AEB" w:rsidP="00EC2AEB">
            <w:pPr>
              <w:pStyle w:val="EngHang"/>
            </w:pPr>
            <w:r>
              <w:t>He preached to them according to His word,</w:t>
            </w:r>
          </w:p>
          <w:p w:rsidR="00EC2AEB" w:rsidRDefault="00EC2AEB" w:rsidP="00EC2AEB">
            <w:pPr>
              <w:pStyle w:val="EngHangEnd"/>
            </w:pPr>
            <w:r>
              <w:t>And they repented.</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Ⲁϥⲟⲩⲱⲣⲡ ⲙ̀ⲙⲟϥ ⲛ̀ϫⲉ Ⲡⲟ̄ⲥ̄ Ⲫϯ:</w:t>
            </w:r>
          </w:p>
          <w:p w:rsidR="00EC2AEB" w:rsidRDefault="00EC2AEB" w:rsidP="00EC2AEB">
            <w:pPr>
              <w:pStyle w:val="CopticVersemulti-line"/>
            </w:pPr>
            <w:r>
              <w:t>Ϣⲁ ⲛⲓⲣⲱⲙⲓ ⲛ̀ⲧⲉ Ⲛⲓⲛⲉⲩⲏ: ⲁϥϩⲓⲱⲓϣ ⲛⲱⲟⲩ ⲕⲁⲧⲁ ⲡⲉϥⲥⲁϫⲓ:</w:t>
            </w:r>
          </w:p>
          <w:p w:rsidR="00EC2AEB" w:rsidRDefault="00EC2AEB" w:rsidP="00EC2AEB">
            <w:pPr>
              <w:pStyle w:val="CopticHangingVerse"/>
            </w:pPr>
            <w:r>
              <w:t>ⲟⲩⲟϩ ⲁⲩⲉⲣⲙⲉⲧⲁ̀ⲛⲟⲓⲛ.</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They fasted and prayed,</w:t>
            </w:r>
          </w:p>
          <w:p w:rsidR="00EC2AEB" w:rsidRDefault="00EC2AEB" w:rsidP="00EC2AEB">
            <w:pPr>
              <w:pStyle w:val="EngHang"/>
            </w:pPr>
            <w:r>
              <w:t>With pain and tears,</w:t>
            </w:r>
          </w:p>
          <w:p w:rsidR="00EC2AEB" w:rsidRDefault="00EC2AEB" w:rsidP="00EC2AEB">
            <w:pPr>
              <w:pStyle w:val="EngHang"/>
            </w:pPr>
            <w:r>
              <w:t>For three days and three nights,</w:t>
            </w:r>
          </w:p>
          <w:p w:rsidR="00EC2AEB" w:rsidRDefault="00EC2AEB" w:rsidP="00EC2AEB">
            <w:pPr>
              <w:pStyle w:val="EngHangEnd"/>
            </w:pPr>
            <w:r>
              <w:t>With the birds and animals.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Ⲥϣⲟⲙⲧ ⲛ̀ⲉ̀ϩⲟⲟⲩ ⲛⲉⲙ ϣⲟⲙⲧ ⲛ̀ⲉ̀ϫⲱⲣϩ:</w:t>
            </w:r>
          </w:p>
          <w:p w:rsidR="00EC2AEB" w:rsidRDefault="00EC2AEB" w:rsidP="00EC2AEB">
            <w:pPr>
              <w:pStyle w:val="CopticVersemulti-line"/>
            </w:pPr>
            <w:r>
              <w:t>Ϧⲉⲛ ϩⲁⲛϣ̀ⲗⲏⲗ ⲛⲉⲙ ϩⲁⲛⲛⲏⲥⲧⲓⲁ̀:</w:t>
            </w:r>
          </w:p>
          <w:p w:rsidR="00EC2AEB" w:rsidRDefault="00EC2AEB" w:rsidP="00EC2AEB">
            <w:pPr>
              <w:pStyle w:val="CopticVersemulti-line"/>
            </w:pPr>
            <w:r>
              <w:t>ⲛⲉⲙ ⲛⲓⲛⲁⲕϩⲓ ⲛⲉⲙ ⲛⲓⲉⲣⲙⲱⲟⲩⲓ̀:</w:t>
            </w:r>
          </w:p>
          <w:p w:rsidR="00EC2AEB" w:rsidRDefault="00EC2AEB" w:rsidP="00EC2AEB">
            <w:pPr>
              <w:pStyle w:val="CopticHangingVerse"/>
            </w:pPr>
            <w:r>
              <w:t>ⲛⲓϩⲁⲗⲁϯ ⲛⲉⲙ ⲛⲓⲧⲉⲃⲛⲱⲟⲩⲓ.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God accepted their repentance,</w:t>
            </w:r>
          </w:p>
          <w:p w:rsidR="00EC2AEB" w:rsidRDefault="00EC2AEB" w:rsidP="00EC2AEB">
            <w:pPr>
              <w:pStyle w:val="EngHang"/>
            </w:pPr>
            <w:r>
              <w:t>And had mercy on them.</w:t>
            </w:r>
          </w:p>
          <w:p w:rsidR="00EC2AEB" w:rsidRDefault="00EC2AEB" w:rsidP="00EC2AEB">
            <w:pPr>
              <w:pStyle w:val="EngHang"/>
            </w:pPr>
            <w:r>
              <w:t>He lifted His anger away from them,</w:t>
            </w:r>
          </w:p>
          <w:p w:rsidR="00EC2AEB" w:rsidRDefault="00EC2AEB" w:rsidP="00EC2AEB">
            <w:pPr>
              <w:pStyle w:val="EngHangEnd"/>
            </w:pPr>
            <w:r>
              <w:t>And forgave them their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Ⲁϥϣⲱⲡ ⲉ̀ⲣⲟϥ ⲛ̀ⲧⲟⲩⲙⲉⲧⲁ̀ⲛⲟⲓⲁ̀:</w:t>
            </w:r>
          </w:p>
          <w:p w:rsidR="00EC2AEB" w:rsidRDefault="00EC2AEB" w:rsidP="00EC2AEB">
            <w:pPr>
              <w:pStyle w:val="CopticVersemulti-line"/>
            </w:pPr>
            <w:r>
              <w:t>ⲛ̀ϫⲉ Ⲫϯ ⲟⲩⲟϩ ⲁϥⲛⲁⲓ ⲛⲱⲟⲩ:</w:t>
            </w:r>
          </w:p>
          <w:p w:rsidR="00EC2AEB" w:rsidRDefault="00EC2AEB" w:rsidP="00EC2AEB">
            <w:pPr>
              <w:pStyle w:val="CopticVersemulti-line"/>
            </w:pPr>
            <w:r>
              <w:t>ⲁϥⲱ̀ⲗⲓ ⲙ̀ⲡⲉϥϫⲱⲛⲧ ⲉ̀ⲃⲟⲗ ϩⲁⲣⲱⲟⲩ:</w:t>
            </w:r>
          </w:p>
          <w:p w:rsidR="00EC2AEB" w:rsidRDefault="00EC2AEB" w:rsidP="00EC2AEB">
            <w:pPr>
              <w:pStyle w:val="CopticHangingVerse"/>
            </w:pPr>
            <w:r>
              <w:t>ⲁϥⲭⲁ ⲛⲟⲩⲛⲉⲃⲓ ⲛⲱⲟⲩ ⲉ̀ⲃⲟⲗ.</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We pray to You, O merciful One,</w:t>
            </w:r>
          </w:p>
          <w:p w:rsidR="00EC2AEB" w:rsidRDefault="00EC2AEB" w:rsidP="00EC2AEB">
            <w:pPr>
              <w:pStyle w:val="EngHang"/>
            </w:pPr>
            <w:r>
              <w:t>Deal with us, we sinners,</w:t>
            </w:r>
          </w:p>
          <w:p w:rsidR="00EC2AEB" w:rsidRDefault="00EC2AEB" w:rsidP="00EC2AEB">
            <w:pPr>
              <w:pStyle w:val="EngHang"/>
            </w:pPr>
            <w:r>
              <w:t>As You did the people of Nineveh:</w:t>
            </w:r>
          </w:p>
          <w:p w:rsidR="00EC2AEB" w:rsidRPr="00074078" w:rsidRDefault="00EC2AEB" w:rsidP="00EC2AEB">
            <w:pPr>
              <w:pStyle w:val="EngHangEnd"/>
            </w:pPr>
            <w:r>
              <w:t>Have mercy on us according to Your great mercy,</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Ⲧⲉⲛⲧⲱⲃϩ ⲙ̀ⲙⲟⲕ ⲱ̀ ⲛⲓⲛⲁⲏⲧ:</w:t>
            </w:r>
          </w:p>
          <w:p w:rsidR="00EC2AEB" w:rsidRDefault="00EC2AEB" w:rsidP="00EC2AEB">
            <w:pPr>
              <w:pStyle w:val="CopticVersemulti-line"/>
            </w:pPr>
            <w:r>
              <w:t>ⲁⲣⲓⲟⲩⲓ̀ ⲛⲉⲙⲁⲛ ϧⲁ ⲛⲓⲣⲉϥⲉⲛⲣⲛⲟⲃⲓ:</w:t>
            </w:r>
          </w:p>
          <w:p w:rsidR="00EC2AEB" w:rsidRDefault="00EC2AEB" w:rsidP="00EC2AEB">
            <w:pPr>
              <w:pStyle w:val="CopticVersemulti-line"/>
            </w:pPr>
            <w:r>
              <w:t>ⲙ̀ⲫ̀ⲣⲏϯ ⲛ̀ⲛⲓⲣⲉⲙ Ⲛⲓⲛⲉⲩⲏ:</w:t>
            </w:r>
          </w:p>
          <w:p w:rsidR="00EC2AEB" w:rsidRDefault="00EC2AEB" w:rsidP="00EC2AEB">
            <w:pPr>
              <w:pStyle w:val="CopticHangingVerse"/>
            </w:pPr>
            <w:r>
              <w:t>ⲛⲁⲓ ⲛⲁⲛ ⲕⲁⲧⲁ ⲡⲉⲕⲛⲓϣϯ ⲛ̀ⲛⲁⲓ.</w:t>
            </w:r>
          </w:p>
        </w:tc>
      </w:tr>
      <w:tr w:rsidR="00EC2AEB" w:rsidTr="001E5E16">
        <w:trPr>
          <w:cantSplit/>
          <w:jc w:val="center"/>
        </w:trPr>
        <w:tc>
          <w:tcPr>
            <w:tcW w:w="288" w:type="dxa"/>
          </w:tcPr>
          <w:p w:rsidR="00EC2AEB" w:rsidRDefault="00EC2AEB" w:rsidP="001E5E16">
            <w:pPr>
              <w:pStyle w:val="CopticCross"/>
            </w:pPr>
            <w:r w:rsidRPr="00FB5ACB">
              <w:lastRenderedPageBreak/>
              <w:t>¿</w:t>
            </w:r>
          </w:p>
        </w:tc>
        <w:tc>
          <w:tcPr>
            <w:tcW w:w="3960" w:type="dxa"/>
          </w:tcPr>
          <w:p w:rsidR="00EC2AEB" w:rsidRDefault="00EC2AEB" w:rsidP="00EC2AEB">
            <w:pPr>
              <w:pStyle w:val="EngHang"/>
            </w:pPr>
            <w:r>
              <w:t>For You are a merciful God,</w:t>
            </w:r>
          </w:p>
          <w:p w:rsidR="00EC2AEB" w:rsidRDefault="00EC2AEB" w:rsidP="00EC2AEB">
            <w:pPr>
              <w:pStyle w:val="EngHang"/>
            </w:pPr>
            <w:r>
              <w:t>The good Lover of mankind,</w:t>
            </w:r>
          </w:p>
          <w:p w:rsidR="00EC2AEB" w:rsidRDefault="00EC2AEB" w:rsidP="00EC2AEB">
            <w:pPr>
              <w:pStyle w:val="EngHang"/>
            </w:pPr>
            <w:r>
              <w:t>Great in compassion</w:t>
            </w:r>
          </w:p>
          <w:p w:rsidR="00EC2AEB" w:rsidRDefault="00EC2AEB" w:rsidP="00EC2AEB">
            <w:pPr>
              <w:pStyle w:val="EngHangEnd"/>
            </w:pPr>
            <w:r>
              <w:t>And full of patience,</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Ϫⲉ ⲛ̀ⲑⲟⲕ ⲟⲩⲛⲟⲩϯ ⲛ̀ⲛⲁⲏⲧ:</w:t>
            </w:r>
          </w:p>
          <w:p w:rsidR="00EC2AEB" w:rsidRDefault="00EC2AEB" w:rsidP="00EC2AEB">
            <w:pPr>
              <w:pStyle w:val="CopticVersemulti-line"/>
            </w:pPr>
            <w:r>
              <w:t>ⲛⲓⲙⲏϣ ⲛ̀ⲛⲁⲓ ⲛ̀ⲣⲉϥϣⲉⲛϩⲏⲧ:</w:t>
            </w:r>
          </w:p>
          <w:p w:rsidR="00EC2AEB" w:rsidRDefault="00EC2AEB" w:rsidP="00EC2AEB">
            <w:pPr>
              <w:pStyle w:val="CopticVersemulti-line"/>
            </w:pPr>
            <w:r>
              <w:t>ⲟⲩⲟϩ ⲡⲓⲣⲉϥⲱ̀ⲟⲩⲛ̀ϩⲏⲧ:</w:t>
            </w:r>
          </w:p>
          <w:p w:rsidR="00EC2AEB" w:rsidRDefault="00EC2AEB" w:rsidP="00EC2AEB">
            <w:pPr>
              <w:pStyle w:val="CopticHangingVerse"/>
            </w:pPr>
            <w:r>
              <w:t>ⲡⲓⲙⲁⲓⲣⲱⲙⲓ ⲛ̀ⲁ̀ⲅⲁⲑⲟⲥ.</w:t>
            </w:r>
          </w:p>
        </w:tc>
      </w:tr>
      <w:tr w:rsidR="00EC2AEB" w:rsidTr="001E5E16">
        <w:trPr>
          <w:cantSplit/>
          <w:jc w:val="center"/>
        </w:trPr>
        <w:tc>
          <w:tcPr>
            <w:tcW w:w="288" w:type="dxa"/>
          </w:tcPr>
          <w:p w:rsidR="00EC2AEB" w:rsidRDefault="00EC2AEB" w:rsidP="001E5E16">
            <w:pPr>
              <w:pStyle w:val="CopticCross"/>
            </w:pPr>
          </w:p>
        </w:tc>
        <w:tc>
          <w:tcPr>
            <w:tcW w:w="3960" w:type="dxa"/>
          </w:tcPr>
          <w:p w:rsidR="00EC2AEB" w:rsidRDefault="00EC2AEB" w:rsidP="00EC2AEB">
            <w:pPr>
              <w:pStyle w:val="EngHang"/>
            </w:pPr>
            <w:r>
              <w:t>For You desire not the death of a sinner,</w:t>
            </w:r>
          </w:p>
          <w:p w:rsidR="00EC2AEB" w:rsidRDefault="00EC2AEB" w:rsidP="00EC2AEB">
            <w:pPr>
              <w:pStyle w:val="EngHang"/>
            </w:pPr>
            <w:r>
              <w:t>But rather that he return and live.</w:t>
            </w:r>
          </w:p>
          <w:p w:rsidR="00EC2AEB" w:rsidRDefault="00EC2AEB" w:rsidP="00EC2AEB">
            <w:pPr>
              <w:pStyle w:val="EngHang"/>
            </w:pPr>
            <w:r>
              <w:t>Accept us and have mercy on us.</w:t>
            </w:r>
          </w:p>
          <w:p w:rsidR="00EC2AEB" w:rsidRDefault="00EC2AEB" w:rsidP="00EC2AEB">
            <w:pPr>
              <w:pStyle w:val="EngHangEnd"/>
            </w:pPr>
            <w:r>
              <w:t>Forgive us our sins.</w:t>
            </w:r>
          </w:p>
        </w:tc>
        <w:tc>
          <w:tcPr>
            <w:tcW w:w="288" w:type="dxa"/>
          </w:tcPr>
          <w:p w:rsidR="00EC2AEB" w:rsidRDefault="00EC2AEB" w:rsidP="001E5E16"/>
        </w:tc>
        <w:tc>
          <w:tcPr>
            <w:tcW w:w="288" w:type="dxa"/>
          </w:tcPr>
          <w:p w:rsidR="00EC2AEB" w:rsidRDefault="00EC2AEB" w:rsidP="001E5E16">
            <w:pPr>
              <w:pStyle w:val="CopticCross"/>
            </w:pPr>
          </w:p>
        </w:tc>
        <w:tc>
          <w:tcPr>
            <w:tcW w:w="3960" w:type="dxa"/>
          </w:tcPr>
          <w:p w:rsidR="00EC2AEB" w:rsidRDefault="00EC2AEB" w:rsidP="00EC2AEB">
            <w:pPr>
              <w:pStyle w:val="CopticVersemulti-line"/>
            </w:pPr>
            <w:r>
              <w:t>Ϫⲉ ⲭ̀ⲟⲩⲱϣ ⲙ̀ⲫⲙⲟⲩ ⲁⲛ ⲙ̀ⲡⲓⲣⲉϥⲉⲣⲛⲟⲃⲓ:</w:t>
            </w:r>
          </w:p>
          <w:p w:rsidR="00EC2AEB" w:rsidRDefault="00EC2AEB" w:rsidP="00EC2AEB">
            <w:pPr>
              <w:pStyle w:val="CopticVersemulti-line"/>
            </w:pPr>
            <w:r>
              <w:t>ⲙ̀ⲫ̀ⲣⲏϯ ⲛ̀ⲧⲉϥⲕⲟⲧϥ ⲟⲩⲟϩ ⲛ̀ⲧⲉϥⲱⲛϧ:</w:t>
            </w:r>
          </w:p>
          <w:p w:rsidR="00EC2AEB" w:rsidRDefault="00EC2AEB" w:rsidP="00EC2AEB">
            <w:pPr>
              <w:pStyle w:val="CopticVersemulti-line"/>
            </w:pPr>
            <w:r>
              <w:t>ϣⲟⲡⲧⲉⲛ ⲉ̀ⲣⲟⲕ ⲟⲩⲟϩ ⲛⲁⲓ ⲛⲁⲛ:</w:t>
            </w:r>
          </w:p>
          <w:p w:rsidR="00EC2AEB" w:rsidRDefault="00EC2AEB" w:rsidP="00EC2AEB">
            <w:pPr>
              <w:pStyle w:val="CopticHangingVerse"/>
            </w:pPr>
            <w:r>
              <w:t>ⲭⲱ ⲛⲁⲛ ⲉ̀ⲃⲟⲗ ⲛ̀ⲛⲉⲛⲛⲟⲃⲓ.</w:t>
            </w:r>
          </w:p>
        </w:tc>
      </w:tr>
      <w:tr w:rsidR="00EC2AEB" w:rsidTr="001E5E16">
        <w:trPr>
          <w:cantSplit/>
          <w:jc w:val="center"/>
        </w:trPr>
        <w:tc>
          <w:tcPr>
            <w:tcW w:w="288" w:type="dxa"/>
          </w:tcPr>
          <w:p w:rsidR="00EC2AEB" w:rsidRDefault="00EC2AEB" w:rsidP="001E5E16">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preacher of the land of Nineveh,</w:t>
            </w:r>
          </w:p>
          <w:p w:rsidR="00EC2AEB" w:rsidRDefault="00EC2AEB" w:rsidP="00EC2AEB">
            <w:pPr>
              <w:pStyle w:val="EngHang"/>
            </w:pPr>
            <w:r>
              <w:t>Jonas the prophet,</w:t>
            </w:r>
          </w:p>
          <w:p w:rsidR="00EC2AEB" w:rsidRDefault="00EC2AEB" w:rsidP="00EC2AEB">
            <w:pPr>
              <w:pStyle w:val="EngHangEnd"/>
            </w:pPr>
            <w:r>
              <w:t>That He may forgive us our sins.</w:t>
            </w:r>
          </w:p>
        </w:tc>
        <w:tc>
          <w:tcPr>
            <w:tcW w:w="288" w:type="dxa"/>
          </w:tcPr>
          <w:p w:rsidR="00EC2AEB" w:rsidRDefault="00EC2AEB" w:rsidP="001E5E16"/>
        </w:tc>
        <w:tc>
          <w:tcPr>
            <w:tcW w:w="288" w:type="dxa"/>
          </w:tcPr>
          <w:p w:rsidR="00EC2AEB" w:rsidRDefault="00EC2AEB" w:rsidP="001E5E16">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ⲡⲓⲣⲉϥϩⲓⲱⲓϣ ⲛ̀ⲧⲉ ⲛⲓⲣⲉⲙ Ⲛⲓⲛⲉⲩⲏ:</w:t>
            </w:r>
          </w:p>
          <w:p w:rsidR="00EC2AEB" w:rsidRDefault="00EC2AEB" w:rsidP="00EC2AEB">
            <w:pPr>
              <w:pStyle w:val="CopticVersemulti-line"/>
            </w:pPr>
            <w:r>
              <w:t>Ⲓⲱⲛⲁ ⲡⲓⲡ̀ⲣⲟⲫⲏⲧⲏⲥ:</w:t>
            </w:r>
          </w:p>
          <w:p w:rsidR="00EC2AEB" w:rsidRDefault="00EC2AEB" w:rsidP="00EC2AEB">
            <w:pPr>
              <w:pStyle w:val="CopticHangingVerse"/>
            </w:pPr>
            <w:r>
              <w:t>ⲛ̀ⲧⲉϥⲭⲁ ⲛⲉⲛⲛⲟⲃⲓ ⲛⲁⲛ ⲉ̀ⲃⲟⲗ.</w:t>
            </w:r>
          </w:p>
        </w:tc>
      </w:tr>
    </w:tbl>
    <w:p w:rsidR="00495F1A" w:rsidRPr="00CA6D89" w:rsidRDefault="00495F1A" w:rsidP="00495F1A">
      <w:pPr>
        <w:pStyle w:val="Heading3"/>
      </w:pPr>
      <w:bookmarkStart w:id="1071" w:name="_Toc410196228"/>
      <w:bookmarkStart w:id="1072" w:name="_Toc410196470"/>
      <w:bookmarkStart w:id="1073" w:name="_Toc410196972"/>
      <w:r>
        <w:t>Jonah’s Feast</w:t>
      </w:r>
      <w:bookmarkEnd w:id="1071"/>
      <w:bookmarkEnd w:id="1072"/>
      <w:bookmarkEnd w:id="1073"/>
    </w:p>
    <w:p w:rsidR="00495F1A" w:rsidRDefault="00495F1A" w:rsidP="00495F1A">
      <w:pPr>
        <w:pStyle w:val="Heading3"/>
      </w:pPr>
      <w:bookmarkStart w:id="1074" w:name="_Toc410196229"/>
      <w:bookmarkStart w:id="1075" w:name="_Toc410196471"/>
      <w:bookmarkStart w:id="1076" w:name="_Toc410196973"/>
      <w:r>
        <w:t>Great Lent</w:t>
      </w:r>
      <w:bookmarkEnd w:id="1074"/>
      <w:bookmarkEnd w:id="1075"/>
      <w:bookmarkEnd w:id="1076"/>
    </w:p>
    <w:p w:rsidR="00EC2AEB" w:rsidRPr="001E5E16" w:rsidRDefault="00EC2AEB" w:rsidP="00EC2AEB">
      <w:pPr>
        <w:pStyle w:val="Heading4"/>
      </w:pPr>
      <w:r>
        <w:t>The Doxology</w:t>
      </w:r>
      <w:r w:rsidR="00420CFA">
        <w:t xml:space="preserve"> for Saturday and Sunday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I will praise Your mercies</w:t>
            </w:r>
          </w:p>
          <w:p w:rsidR="00420CFA" w:rsidRDefault="00420CFA" w:rsidP="00420CFA">
            <w:pPr>
              <w:pStyle w:val="EngHang"/>
            </w:pPr>
            <w:r>
              <w:t>Forever and ever, O my Lord,</w:t>
            </w:r>
          </w:p>
          <w:p w:rsidR="00420CFA" w:rsidRDefault="00420CFA" w:rsidP="00420CFA">
            <w:pPr>
              <w:pStyle w:val="EngHang"/>
            </w:pPr>
            <w:r>
              <w:t>And my lips will declare Your truth</w:t>
            </w:r>
          </w:p>
          <w:p w:rsidR="00420CFA" w:rsidRPr="00B87131" w:rsidRDefault="00420CFA" w:rsidP="00420CFA">
            <w:pPr>
              <w:pStyle w:val="EngHangEnd"/>
            </w:pPr>
            <w:r>
              <w:t>From generation to generation.</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Ⲛⲉⲕⲛⲁⲓ ⲱ̀ Ⲡⲁⲟ̄ⲥ̄ ϯⲛⲁϩⲱⲥ ⲙ̀ⲙⲱⲟⲩ:</w:t>
            </w:r>
          </w:p>
          <w:p w:rsidR="00420CFA" w:rsidRDefault="00420CFA" w:rsidP="00420CFA">
            <w:pPr>
              <w:pStyle w:val="CopticVersemulti-line"/>
            </w:pPr>
            <w:r>
              <w:t>Ϣⲁ ⲉ̀ⲛⲉϩ ⲛ̀ⲧⲉ ⲡⲓⲉ̀ⲛⲉϩ:</w:t>
            </w:r>
          </w:p>
          <w:p w:rsidR="00420CFA" w:rsidRDefault="00420CFA" w:rsidP="00420CFA">
            <w:pPr>
              <w:pStyle w:val="CopticVersemulti-line"/>
            </w:pPr>
            <w:r>
              <w:t>ⲟⲩⲟϩ ⲓⲥϫⲉⲛ ϫⲱⲟⲩ ϣⲁ ϫⲱⲟⲩ:</w:t>
            </w:r>
          </w:p>
          <w:p w:rsidR="00420CFA" w:rsidRPr="00C35319" w:rsidRDefault="00420CFA" w:rsidP="00420CFA">
            <w:pPr>
              <w:pStyle w:val="CopticHangingVerse"/>
            </w:pPr>
            <w:r>
              <w:t>ϯⲛⲁϫⲱ ⲛ̀ⲧⲉⲕⲙⲉⲑⲙⲏⲓ ϧⲉⲛ ⲣⲱⲓ.</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My iniquities have overburdened me</w:t>
            </w:r>
          </w:p>
          <w:p w:rsidR="00420CFA" w:rsidRDefault="00420CFA" w:rsidP="00420CFA">
            <w:pPr>
              <w:pStyle w:val="EngHang"/>
            </w:pPr>
            <w:r>
              <w:t>As water covering my head.</w:t>
            </w:r>
          </w:p>
          <w:p w:rsidR="00420CFA" w:rsidRDefault="00420CFA" w:rsidP="00420CFA">
            <w:pPr>
              <w:pStyle w:val="EngHang"/>
            </w:pPr>
            <w:r>
              <w:t>O God, hear my sighs,</w:t>
            </w:r>
          </w:p>
          <w:p w:rsidR="00420CFA" w:rsidRDefault="00420CFA" w:rsidP="00420CFA">
            <w:pPr>
              <w:pStyle w:val="EngHangEnd"/>
            </w:pPr>
            <w:r>
              <w:t>And take them away from me.</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Ⲛⲁⲁ̀ⲛⲟⲙⲓⲁ̀ ⲁⲩϭⲓⲥⲓ ⲉ̀ⲧⲁ̀ⲫⲉ:</w:t>
            </w:r>
          </w:p>
          <w:p w:rsidR="00420CFA" w:rsidRDefault="00420CFA" w:rsidP="00420CFA">
            <w:pPr>
              <w:pStyle w:val="CopticVersemulti-line"/>
            </w:pPr>
            <w:r>
              <w:t>ⲟⲩⲟϩ ⲁⲩϩ̀ⲣⲟϣ ⲉ̀ϩ̀ⲣⲏⲓ ⲉ̀ϫⲱⲓ:</w:t>
            </w:r>
          </w:p>
          <w:p w:rsidR="00420CFA" w:rsidRDefault="00420CFA" w:rsidP="00420CFA">
            <w:pPr>
              <w:pStyle w:val="CopticVersemulti-line"/>
            </w:pPr>
            <w:r>
              <w:t>Ⲫϯ ⲥⲱⲧⲉⲙ ⲉ̀ⲡⲁϥⲓⲁ̀ϩⲟⲙ:</w:t>
            </w:r>
          </w:p>
          <w:p w:rsidR="00420CFA" w:rsidRDefault="00420CFA" w:rsidP="00420CFA">
            <w:pPr>
              <w:pStyle w:val="CopticHangingVerse"/>
            </w:pPr>
            <w:r>
              <w:t>Ϩⲓⲟⲩⲓ̀ ⲙ̀ⲙⲱⲟⲩ ⲉ̀ⲃⲟⲗϩⲁⲣⲟⲓ.</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publican</w:t>
            </w:r>
          </w:p>
          <w:p w:rsidR="00420CFA" w:rsidRDefault="00420CFA" w:rsidP="00420CFA">
            <w:pPr>
              <w:pStyle w:val="EngHang"/>
            </w:pPr>
            <w:r>
              <w:t>Who sinned against You.</w:t>
            </w:r>
          </w:p>
          <w:p w:rsidR="00420CFA" w:rsidRDefault="00420CFA" w:rsidP="00420CFA">
            <w:pPr>
              <w:pStyle w:val="EngHang"/>
            </w:pPr>
            <w:r>
              <w:t>You had compassion on him</w:t>
            </w:r>
          </w:p>
          <w:p w:rsidR="00420CFA" w:rsidRDefault="00420CFA" w:rsidP="00420CFA">
            <w:pPr>
              <w:pStyle w:val="EngHangEnd"/>
            </w:pPr>
            <w:r>
              <w:t>And forgave him is sins.</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Ⲁⲡⲓⲧⲧ ⲙ̀ⲫ̀ⲣⲏϯ ⲙ̀ⲡⲓⲧⲉⲗⲱⲛⲏⲥ:</w:t>
            </w:r>
          </w:p>
          <w:p w:rsidR="00420CFA" w:rsidRDefault="00420CFA" w:rsidP="00420CFA">
            <w:pPr>
              <w:pStyle w:val="CopticVersemulti-line"/>
            </w:pPr>
            <w:r>
              <w:t>ⲫⲏⲉⲧⲁϥⲉⲣⲛⲟⲃⲓ ⲉ̀ⲣⲟⲕ:</w:t>
            </w:r>
          </w:p>
          <w:p w:rsidR="00420CFA" w:rsidRDefault="00420CFA" w:rsidP="00420CFA">
            <w:pPr>
              <w:pStyle w:val="CopticVersemulti-line"/>
            </w:pPr>
            <w:r>
              <w:t>ⲁⲕϣⲉⲛϩⲏⲧ ⲉ̀ϩ̀ⲣⲏⲓ ⲉ̀ϫⲱϥ:</w:t>
            </w:r>
          </w:p>
          <w:p w:rsidR="00420CFA" w:rsidRDefault="00420CFA" w:rsidP="00420CFA">
            <w:pPr>
              <w:pStyle w:val="CopticHangingVerse"/>
            </w:pPr>
            <w:r>
              <w:t>ⲁⲕⲭⲁ ⲛⲉϥⲛⲟⲃⲓ ⲛⲁϥ ⲉ̀ⲃⲟⲗ.</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Make me like the adulteress</w:t>
            </w:r>
          </w:p>
          <w:p w:rsidR="00420CFA" w:rsidRDefault="00420CFA" w:rsidP="00420CFA">
            <w:pPr>
              <w:pStyle w:val="EngHang"/>
            </w:pPr>
            <w:r>
              <w:t>Who You redeemed.</w:t>
            </w:r>
          </w:p>
          <w:p w:rsidR="00420CFA" w:rsidRDefault="00420CFA" w:rsidP="00420CFA">
            <w:pPr>
              <w:pStyle w:val="EngHang"/>
            </w:pPr>
            <w:r>
              <w:t>You saved her and rescued her,</w:t>
            </w:r>
          </w:p>
          <w:p w:rsidR="00420CFA" w:rsidRDefault="00420CFA" w:rsidP="00420CFA">
            <w:pPr>
              <w:pStyle w:val="EngHangEnd"/>
            </w:pPr>
            <w:r>
              <w:t>And she pleased You.</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Ⲁⲣⲓⲧⲧ ⲙ̀ⲫ̀ⲣⲏϯ ⲛ̀ϯⲡⲟⲣⲛⲏ:</w:t>
            </w:r>
          </w:p>
          <w:p w:rsidR="00420CFA" w:rsidRDefault="00420CFA" w:rsidP="00420CFA">
            <w:pPr>
              <w:pStyle w:val="CopticVersemulti-line"/>
            </w:pPr>
            <w:r>
              <w:t>ⲑⲏⲉ̀ⲧⲁⲕⲥⲱϯ ⲙ̀ⲙⲟⲥ ⲉ̀ⲃⲟⲗ:</w:t>
            </w:r>
          </w:p>
          <w:p w:rsidR="00420CFA" w:rsidRDefault="00420CFA" w:rsidP="00420CFA">
            <w:pPr>
              <w:pStyle w:val="CopticVersemulti-line"/>
            </w:pPr>
            <w:r>
              <w:t>ⲁⲕⲧⲟⲩⲛⲟⲥ ⲁⲕⲛⲟϩⲉⲙ ⲙ̀ⲙⲟⲥ:</w:t>
            </w:r>
          </w:p>
          <w:p w:rsidR="00420CFA" w:rsidRDefault="00420CFA" w:rsidP="00420CFA">
            <w:pPr>
              <w:pStyle w:val="CopticHangingVerse"/>
            </w:pPr>
            <w:r>
              <w:t>ϫⲉ ⲁⲥⲣⲁⲛⲁⲕ ⲙ̀ⲡⲉⲕⲙ̀ⲑⲟ.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Make me like the thief</w:t>
            </w:r>
          </w:p>
          <w:p w:rsidR="00420CFA" w:rsidRDefault="00420CFA" w:rsidP="00420CFA">
            <w:pPr>
              <w:pStyle w:val="EngHang"/>
            </w:pPr>
            <w:r>
              <w:t>Who was crucified at Your right hand.</w:t>
            </w:r>
          </w:p>
          <w:p w:rsidR="00420CFA" w:rsidRDefault="00420CFA" w:rsidP="00420CFA">
            <w:pPr>
              <w:pStyle w:val="EngHang"/>
            </w:pPr>
            <w:r>
              <w:t>He confessed to You,</w:t>
            </w:r>
          </w:p>
          <w:p w:rsidR="00420CFA" w:rsidRPr="00074078" w:rsidRDefault="00420CFA" w:rsidP="00420CFA">
            <w:pPr>
              <w:pStyle w:val="EngHangEnd"/>
            </w:pPr>
            <w:r>
              <w:t>And he said,</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Ⲁⲣⲓⲧⲧ ⲙ̀ⲫ̀ⲣϩϯ ⲙ̀ⲡⲓⲥⲟⲛⲓ:</w:t>
            </w:r>
          </w:p>
          <w:p w:rsidR="00420CFA" w:rsidRDefault="00420CFA" w:rsidP="00420CFA">
            <w:pPr>
              <w:pStyle w:val="CopticVersemulti-line"/>
            </w:pPr>
            <w:r>
              <w:t>ⲫⲏⲉⲧⲁⲩⲁϣϥ ⲛ̀ⲥⲁ ⲧⲉⲕⲟⲩⲓ̀ⲛⲁⲙ:</w:t>
            </w:r>
          </w:p>
          <w:p w:rsidR="00420CFA" w:rsidRDefault="00420CFA" w:rsidP="00420CFA">
            <w:pPr>
              <w:pStyle w:val="CopticVersemulti-line"/>
            </w:pPr>
            <w:r>
              <w:t>ⲁϥⲉⲣⲟ̀ⲙⲟⲗⲟⲅⲓⲛ ⲙ̀ⲙⲟⲕ:</w:t>
            </w:r>
          </w:p>
          <w:p w:rsidR="00420CFA" w:rsidRDefault="00420CFA" w:rsidP="00420CFA">
            <w:pPr>
              <w:pStyle w:val="CopticHangingVerse"/>
            </w:pPr>
            <w:r>
              <w:t>ⲙ̀ⲡⲁⲓⲣⲏϯ ⲉϥϫⲱ ⲙ̀ⲙⲟⲥ.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“Remember me, O my Lord,</w:t>
            </w:r>
          </w:p>
          <w:p w:rsidR="00420CFA" w:rsidRDefault="00420CFA" w:rsidP="00420CFA">
            <w:pPr>
              <w:pStyle w:val="EngHang"/>
            </w:pPr>
            <w:r>
              <w:t>Remember me, O my God,</w:t>
            </w:r>
          </w:p>
          <w:p w:rsidR="00420CFA" w:rsidRDefault="00420CFA" w:rsidP="00420CFA">
            <w:pPr>
              <w:pStyle w:val="EngHang"/>
            </w:pPr>
            <w:r>
              <w:t>Remember me, O my King,</w:t>
            </w:r>
          </w:p>
          <w:p w:rsidR="00420CFA" w:rsidRDefault="00420CFA" w:rsidP="00420CFA">
            <w:pPr>
              <w:pStyle w:val="EngHangEnd"/>
            </w:pPr>
            <w:r>
              <w:t>When You come in Your Kingdom.”</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Ϫⲉ ⲁⲣⲓⲡⲁⲙⲉⲩⲓ̀ ⲱ̀ Ⲡⲁⲟ̄ⲥ̄:</w:t>
            </w:r>
          </w:p>
          <w:p w:rsidR="00420CFA" w:rsidRDefault="00420CFA" w:rsidP="00420CFA">
            <w:pPr>
              <w:pStyle w:val="CopticVersemulti-line"/>
            </w:pPr>
            <w:r>
              <w:t>ⲁⲣⲓⲡⲁⲙⲉⲩⲓ̀ ⲱ̀ Ⲡⲁⲛⲟⲩϯ:</w:t>
            </w:r>
          </w:p>
          <w:p w:rsidR="00420CFA" w:rsidRDefault="00420CFA" w:rsidP="00420CFA">
            <w:pPr>
              <w:pStyle w:val="CopticVersemulti-line"/>
            </w:pPr>
            <w:r>
              <w:t>ⲁⲣⲓⲡⲁⲙⲉⲩⲓ̀ ⲱ̀ Ⲡⲁⲟⲩⲣⲟ:</w:t>
            </w:r>
          </w:p>
          <w:p w:rsidR="00420CFA" w:rsidRDefault="00420CFA" w:rsidP="00420CFA">
            <w:pPr>
              <w:pStyle w:val="CopticHangingVerse"/>
            </w:pPr>
            <w:r>
              <w:t>ⲁⲕϣⲁⲛⲓ̀ ϧⲉⲛ ⲧⲉⲕⲙⲉⲧⲟⲩⲣⲟ.</w:t>
            </w:r>
          </w:p>
        </w:tc>
      </w:tr>
      <w:tr w:rsidR="00420CFA" w:rsidTr="00EC2AEB">
        <w:trPr>
          <w:cantSplit/>
          <w:jc w:val="center"/>
        </w:trPr>
        <w:tc>
          <w:tcPr>
            <w:tcW w:w="288" w:type="dxa"/>
          </w:tcPr>
          <w:p w:rsidR="00420CFA" w:rsidRDefault="00420CFA" w:rsidP="00EC2AEB">
            <w:pPr>
              <w:pStyle w:val="CopticCross"/>
            </w:pPr>
          </w:p>
        </w:tc>
        <w:tc>
          <w:tcPr>
            <w:tcW w:w="3960" w:type="dxa"/>
          </w:tcPr>
          <w:p w:rsidR="00420CFA" w:rsidRDefault="00420CFA" w:rsidP="00420CFA">
            <w:pPr>
              <w:pStyle w:val="EngHang"/>
            </w:pPr>
            <w:r>
              <w:t>For You, O my Saviour,</w:t>
            </w:r>
          </w:p>
          <w:p w:rsidR="00420CFA" w:rsidRDefault="00420CFA" w:rsidP="00420CFA">
            <w:pPr>
              <w:pStyle w:val="EngHang"/>
            </w:pPr>
            <w:r>
              <w:t>Have accepted his confession.</w:t>
            </w:r>
          </w:p>
          <w:p w:rsidR="00420CFA" w:rsidRDefault="00420CFA" w:rsidP="00420CFA">
            <w:pPr>
              <w:pStyle w:val="EngHang"/>
            </w:pPr>
            <w:r>
              <w:t>You were compassionate</w:t>
            </w:r>
          </w:p>
          <w:p w:rsidR="00420CFA" w:rsidRDefault="00420CFA" w:rsidP="00420CFA">
            <w:pPr>
              <w:pStyle w:val="EngHangEnd"/>
            </w:pPr>
            <w:r>
              <w:t>And took him to Paradise.</w:t>
            </w:r>
          </w:p>
        </w:tc>
        <w:tc>
          <w:tcPr>
            <w:tcW w:w="288" w:type="dxa"/>
          </w:tcPr>
          <w:p w:rsidR="00420CFA" w:rsidRDefault="00420CFA" w:rsidP="00EC2AEB"/>
        </w:tc>
        <w:tc>
          <w:tcPr>
            <w:tcW w:w="288" w:type="dxa"/>
          </w:tcPr>
          <w:p w:rsidR="00420CFA" w:rsidRDefault="00420CFA" w:rsidP="00EC2AEB">
            <w:pPr>
              <w:pStyle w:val="CopticCross"/>
            </w:pPr>
          </w:p>
        </w:tc>
        <w:tc>
          <w:tcPr>
            <w:tcW w:w="3960" w:type="dxa"/>
          </w:tcPr>
          <w:p w:rsidR="00420CFA" w:rsidRDefault="00420CFA" w:rsidP="00420CFA">
            <w:pPr>
              <w:pStyle w:val="CopticVersemulti-line"/>
            </w:pPr>
            <w:r>
              <w:t>Ⲛⲑⲟⲕ ⲇⲉ ⲱ̀ Ⲡⲁⲥⲱⲧⲏⲣ:</w:t>
            </w:r>
          </w:p>
          <w:p w:rsidR="00420CFA" w:rsidRDefault="00420CFA" w:rsidP="00420CFA">
            <w:pPr>
              <w:pStyle w:val="CopticVersemulti-line"/>
            </w:pPr>
            <w:r>
              <w:t>ⲁⲕϣⲱⲡ ⲉ̀ⲣⲟⲕ ⲛ̀ⲧⲉϥⲟ̀ⲙⲟⲗⲟⲅⲓⲁ̀:</w:t>
            </w:r>
          </w:p>
          <w:p w:rsidR="00420CFA" w:rsidRDefault="00420CFA" w:rsidP="00420CFA">
            <w:pPr>
              <w:pStyle w:val="CopticVersemulti-line"/>
            </w:pPr>
            <w:r>
              <w:t>ⲁⲕϣⲉⲛϩⲏⲧ ⲉ̀ϩ̀ⲣⲏⲓ ⲉ̀ϫⲱϥ:</w:t>
            </w:r>
          </w:p>
          <w:p w:rsidR="00420CFA" w:rsidRDefault="00420CFA" w:rsidP="00420CFA">
            <w:pPr>
              <w:pStyle w:val="CopticHangingVerse"/>
            </w:pPr>
            <w:r w:rsidRPr="00420CFA">
              <w:t>ⲁⲕⲟⲩⲟⲣⲡϥ</w:t>
            </w:r>
            <w:r>
              <w:t xml:space="preserve"> ⲉ̀ⲡⲓⲡⲁⲣⲁⲇⲓⲥⲟⲥ.</w:t>
            </w:r>
          </w:p>
        </w:tc>
      </w:tr>
      <w:tr w:rsidR="00420CFA" w:rsidTr="00EC2AEB">
        <w:trPr>
          <w:cantSplit/>
          <w:jc w:val="center"/>
        </w:trPr>
        <w:tc>
          <w:tcPr>
            <w:tcW w:w="288" w:type="dxa"/>
          </w:tcPr>
          <w:p w:rsidR="00420CFA" w:rsidRDefault="00420CFA" w:rsidP="00EC2AEB">
            <w:pPr>
              <w:pStyle w:val="CopticCross"/>
            </w:pPr>
            <w:r w:rsidRPr="00FB5ACB">
              <w:t>¿</w:t>
            </w:r>
          </w:p>
        </w:tc>
        <w:tc>
          <w:tcPr>
            <w:tcW w:w="3960" w:type="dxa"/>
          </w:tcPr>
          <w:p w:rsidR="00420CFA" w:rsidRDefault="00420CFA" w:rsidP="00420CFA">
            <w:pPr>
              <w:pStyle w:val="EngHang"/>
            </w:pPr>
            <w:r>
              <w:t>Likewise have compassion on me,</w:t>
            </w:r>
          </w:p>
          <w:p w:rsidR="00420CFA" w:rsidRDefault="00420CFA" w:rsidP="00420CFA">
            <w:pPr>
              <w:pStyle w:val="EngHang"/>
            </w:pPr>
            <w:r>
              <w:t>I, the sinner,</w:t>
            </w:r>
          </w:p>
          <w:p w:rsidR="00420CFA" w:rsidRDefault="00420CFA" w:rsidP="00420CFA">
            <w:pPr>
              <w:pStyle w:val="EngHang"/>
            </w:pPr>
            <w:r>
              <w:t>And make me as those,</w:t>
            </w:r>
          </w:p>
          <w:p w:rsidR="00420CFA" w:rsidRDefault="00420CFA" w:rsidP="00420CFA">
            <w:pPr>
              <w:pStyle w:val="EngHangEnd"/>
            </w:pPr>
            <w:r>
              <w:t>O Jesus my True King and God.</w:t>
            </w:r>
          </w:p>
        </w:tc>
        <w:tc>
          <w:tcPr>
            <w:tcW w:w="288" w:type="dxa"/>
          </w:tcPr>
          <w:p w:rsidR="00420CFA" w:rsidRDefault="00420CFA" w:rsidP="00EC2AEB"/>
        </w:tc>
        <w:tc>
          <w:tcPr>
            <w:tcW w:w="288" w:type="dxa"/>
          </w:tcPr>
          <w:p w:rsidR="00420CFA" w:rsidRDefault="00420CFA" w:rsidP="00EC2AEB">
            <w:pPr>
              <w:pStyle w:val="CopticCross"/>
            </w:pPr>
            <w:r w:rsidRPr="00FB5ACB">
              <w:t>¿</w:t>
            </w:r>
          </w:p>
        </w:tc>
        <w:tc>
          <w:tcPr>
            <w:tcW w:w="3960" w:type="dxa"/>
          </w:tcPr>
          <w:p w:rsidR="00420CFA" w:rsidRDefault="00420CFA" w:rsidP="00420CFA">
            <w:pPr>
              <w:pStyle w:val="CopticVersemulti-line"/>
            </w:pPr>
            <w:r>
              <w:t>Ⲁⲛⲟⲕ ϩⲱ ϧⲁ ⲡⲓⲣⲉϥⲉⲣⲛⲟⲃⲓ:</w:t>
            </w:r>
          </w:p>
          <w:p w:rsidR="00420CFA" w:rsidRDefault="00420CFA" w:rsidP="00420CFA">
            <w:pPr>
              <w:pStyle w:val="CopticVersemulti-line"/>
            </w:pPr>
            <w:r>
              <w:t>Ⲓⲏ̄ⲥ̄ Ⲡⲁⲛⲟⲩϯ ⲡⲁⲟⲩⲣⲟ ⲙ̀ⲙⲏⲓ:</w:t>
            </w:r>
          </w:p>
          <w:p w:rsidR="00420CFA" w:rsidRDefault="00420CFA" w:rsidP="00420CFA">
            <w:pPr>
              <w:pStyle w:val="CopticVersemulti-line"/>
            </w:pPr>
            <w:r>
              <w:t>Ϣⲁⲛⲁϩ̀ⲑⲏⲕ ⲉ̀ϩ̀ⲣⲏⲓ ⲉ̀ϫⲱⲓ:</w:t>
            </w:r>
          </w:p>
          <w:p w:rsidR="00420CFA" w:rsidRDefault="00420CFA" w:rsidP="00420CFA">
            <w:pPr>
              <w:pStyle w:val="CopticHangingVerse"/>
            </w:pPr>
            <w:r>
              <w:t>ⲁⲣⲓⲧⲧ ⲙⲫ̀ⲣⲏϯ ⲛ̀ⲟⲩⲁⲓ ⲛ̀ⲛⲁⲓ.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I know that You are Good,</w:t>
            </w:r>
          </w:p>
          <w:p w:rsidR="00420CFA" w:rsidRDefault="00420CFA" w:rsidP="00420CFA">
            <w:pPr>
              <w:pStyle w:val="EngHang"/>
            </w:pPr>
            <w:r>
              <w:t>Compassionate, and patient.</w:t>
            </w:r>
          </w:p>
          <w:p w:rsidR="00420CFA" w:rsidRDefault="00420CFA" w:rsidP="00420CFA">
            <w:pPr>
              <w:pStyle w:val="EngHang"/>
            </w:pPr>
            <w:r>
              <w:t>Remember me in Your mercy,</w:t>
            </w:r>
          </w:p>
          <w:p w:rsidR="00420CFA" w:rsidRPr="009931CF" w:rsidRDefault="00420CFA" w:rsidP="00420CFA">
            <w:pPr>
              <w:pStyle w:val="EngHangEnd"/>
            </w:pPr>
            <w:r>
              <w:t>Forever and ever.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Ϯⲥⲱⲟⲩⲛ ϫⲉ ⲛ̀ⲑⲟⲕ ⲟⲩⲁⲅⲁⲑⲟⲥ:</w:t>
            </w:r>
          </w:p>
          <w:p w:rsidR="00420CFA" w:rsidRDefault="00420CFA" w:rsidP="00420CFA">
            <w:pPr>
              <w:pStyle w:val="CopticVersemulti-line"/>
            </w:pPr>
            <w:r>
              <w:t>ⲛ̀ⲣⲉϥϣⲉⲛϩⲏⲧ ⲟⲩⲟϩ ⲛ̀ⲛⲁⲏⲧ:</w:t>
            </w:r>
          </w:p>
          <w:p w:rsidR="00420CFA" w:rsidRDefault="00420CFA" w:rsidP="00420CFA">
            <w:pPr>
              <w:pStyle w:val="CopticVersemulti-line"/>
            </w:pPr>
            <w:r>
              <w:t>ⲁⲣⲓⲡⲁⲙⲉⲩⲓ̀ ϧⲉⲛ ⲡⲉⲕⲛⲁⲓ:</w:t>
            </w:r>
          </w:p>
          <w:p w:rsidR="00420CFA" w:rsidRDefault="00420CFA" w:rsidP="00420CFA">
            <w:pPr>
              <w:pStyle w:val="CopticHangingVerse"/>
            </w:pPr>
            <w:r>
              <w:t>ϣⲁ ⲉ̀ⲛⲉϩ ⲛ̀ⲧⲉ ⲡⲓⲉ̀ⲛⲉϩ.</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ask You, O my Lord Jesus,</w:t>
            </w:r>
          </w:p>
          <w:p w:rsidR="00420CFA" w:rsidRDefault="00420CFA" w:rsidP="00420CFA">
            <w:pPr>
              <w:pStyle w:val="EngHang"/>
            </w:pPr>
            <w:r>
              <w:t>Do not destroy me in Your anger,</w:t>
            </w:r>
          </w:p>
          <w:p w:rsidR="00420CFA" w:rsidRDefault="00420CFA" w:rsidP="00420CFA">
            <w:pPr>
              <w:pStyle w:val="EngHang"/>
            </w:pPr>
            <w:r>
              <w:t>Nor chasten me for my ignorance</w:t>
            </w:r>
          </w:p>
          <w:p w:rsidR="00420CFA" w:rsidRDefault="00420CFA" w:rsidP="00420CFA">
            <w:pPr>
              <w:pStyle w:val="EngHangEnd"/>
            </w:pPr>
            <w:r>
              <w:t>In Your wrath.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Ϯⲧⲱⲃϩ ⲙ̀ⲙⲟⲕ ⲱ̀ Ⲡⲁⲟ̄ⲥ̄ Ⲓⲏ̄ⲥ̄:</w:t>
            </w:r>
          </w:p>
          <w:p w:rsidR="00420CFA" w:rsidRDefault="00420CFA" w:rsidP="00420CFA">
            <w:pPr>
              <w:pStyle w:val="CopticVersemulti-line"/>
            </w:pPr>
            <w:r>
              <w:t>ⲙ̀ⲡⲉⲣⲥⲟϩⲓ ⲙ̀ⲙⲟⲓ ϧⲉⲛ ⲡⲉⲕϫⲱⲛⲧ:</w:t>
            </w:r>
          </w:p>
          <w:p w:rsidR="00420CFA" w:rsidRDefault="00420CFA" w:rsidP="00420CFA">
            <w:pPr>
              <w:pStyle w:val="CopticVersemulti-line"/>
            </w:pPr>
            <w:r>
              <w:t>ⲟⲩⲇⲉ ⲟⲛ ϧⲉⲛ ⲡⲉⲕⲙ̀ⲃⲟⲛ:</w:t>
            </w:r>
          </w:p>
          <w:p w:rsidR="00420CFA" w:rsidRDefault="00420CFA" w:rsidP="00420CFA">
            <w:pPr>
              <w:pStyle w:val="CopticHangingVerse"/>
            </w:pPr>
            <w:r>
              <w:t>ⲙ̀ⲡⲉⲣϯⲥⲃⲱ ⲛ̀ⲧⲁⲙⲉⲧⲁⲧⲉⲙⲓ.</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For You desire not the death of a sinner,</w:t>
            </w:r>
          </w:p>
          <w:p w:rsidR="00420CFA" w:rsidRDefault="00420CFA" w:rsidP="00420CFA">
            <w:pPr>
              <w:pStyle w:val="EngHang"/>
            </w:pPr>
            <w:r>
              <w:t>But rather that He return and live.</w:t>
            </w:r>
          </w:p>
          <w:p w:rsidR="00420CFA" w:rsidRDefault="00420CFA" w:rsidP="00420CFA">
            <w:pPr>
              <w:pStyle w:val="EngHang"/>
            </w:pPr>
            <w:r>
              <w:t>Have pity on my weakness,</w:t>
            </w:r>
          </w:p>
          <w:p w:rsidR="00420CFA" w:rsidRDefault="00420CFA" w:rsidP="00420CFA">
            <w:pPr>
              <w:pStyle w:val="EngHangEnd"/>
            </w:pPr>
            <w:r>
              <w:t>And look not upon me in anger.</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Ϫⲉ ⲭ̀ⲟⲩⲱϣ ⲙ̀ⲫ̀ⲙⲟⲩ ⲁⲛ ⲙ̀ⲡⲓⲣⲉϥⲉⲣⲛⲟⲃⲓ:</w:t>
            </w:r>
          </w:p>
          <w:p w:rsidR="00420CFA" w:rsidRDefault="00420CFA" w:rsidP="00420CFA">
            <w:pPr>
              <w:pStyle w:val="CopticVersemulti-line"/>
            </w:pPr>
            <w:r>
              <w:t>ⲙ̀ⲫ̀ⲣⲏϯ ⲛ̀ⲧⲉϥⲕⲟⲧϥ ⲟⲩⲟϩ ⲛ̀ⲧⲉϥⲱⲛϧ:</w:t>
            </w:r>
          </w:p>
          <w:p w:rsidR="00420CFA" w:rsidRDefault="00420CFA" w:rsidP="00420CFA">
            <w:pPr>
              <w:pStyle w:val="CopticVersemulti-line"/>
            </w:pPr>
            <w:r>
              <w:t>ϣⲁⲛⲁϩ̀ⲑⲏⲕ ⲛ̀ⲧⲁⲙⲉⲧϫⲱⲃ:</w:t>
            </w:r>
          </w:p>
          <w:p w:rsidR="00420CFA" w:rsidRDefault="00420CFA" w:rsidP="00420CFA">
            <w:pPr>
              <w:pStyle w:val="CopticHangingVerse"/>
            </w:pPr>
            <w:r>
              <w:t>ⲙ̀ⲡⲉⲣⲥⲟⲙⲥ ⲉ̀ⲣⲟⲓ ϧⲉⲛ ⲟⲩⲙ̀ⲃⲟⲛ.</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I have sinned, O Jesus my Lord.</w:t>
            </w:r>
          </w:p>
          <w:p w:rsidR="00420CFA" w:rsidRDefault="00420CFA" w:rsidP="00420CFA">
            <w:pPr>
              <w:pStyle w:val="EngHang"/>
            </w:pPr>
            <w:r>
              <w:t>I have sinned, O Jesus my God.</w:t>
            </w:r>
          </w:p>
          <w:p w:rsidR="00420CFA" w:rsidRDefault="00420CFA" w:rsidP="00420CFA">
            <w:pPr>
              <w:pStyle w:val="EngHang"/>
            </w:pPr>
            <w:r>
              <w:t>O my King, count not the sins</w:t>
            </w:r>
          </w:p>
          <w:p w:rsidR="00420CFA" w:rsidRDefault="00420CFA" w:rsidP="00420CFA">
            <w:pPr>
              <w:pStyle w:val="EngHangEnd"/>
            </w:pPr>
            <w:r>
              <w:t xml:space="preserve">That I have </w:t>
            </w:r>
            <w:r w:rsidRPr="00420CFA">
              <w:t>committed</w:t>
            </w:r>
            <w:r>
              <w:t>.</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Ⲁⲓⲉⲣⲛⲟⲃⲓ Ⲓⲏ̄ⲥ̄ Ⲡⲁ̄ⲟ̄ⲥ̄:</w:t>
            </w:r>
          </w:p>
          <w:p w:rsidR="00420CFA" w:rsidRDefault="00420CFA" w:rsidP="00420CFA">
            <w:pPr>
              <w:pStyle w:val="CopticVersemulti-line"/>
            </w:pPr>
            <w:r>
              <w:t>ⲁⲓⲉⲣⲛⲟⲃⲓ Ⲓⲏ̄ⲥ̄ Ⲡⲁⲛⲟⲩϯ:</w:t>
            </w:r>
          </w:p>
          <w:p w:rsidR="00420CFA" w:rsidRDefault="00420CFA" w:rsidP="00420CFA">
            <w:pPr>
              <w:pStyle w:val="CopticVersemulti-line"/>
            </w:pPr>
            <w:r>
              <w:t>ⲡⲁⲟⲩⲣⲟ ⲙ̀ⲡⲉⲣⲱⲡ ⲉ̀ⲣⲟⲓ:</w:t>
            </w:r>
          </w:p>
          <w:p w:rsidR="00420CFA" w:rsidRDefault="00420CFA" w:rsidP="00420CFA">
            <w:pPr>
              <w:pStyle w:val="CopticHangingVerse"/>
            </w:pPr>
            <w:r>
              <w:t>ⲛ̀ⲛⲓⲛⲟⲃⲓ ⲉ̀ⲧⲁⲓⲁⲓⲧⲟⲩ.</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I ask You, O my Saviour,</w:t>
            </w:r>
          </w:p>
          <w:p w:rsidR="00420CFA" w:rsidRDefault="00420CFA" w:rsidP="00420CFA">
            <w:pPr>
              <w:pStyle w:val="EngHang"/>
            </w:pPr>
            <w:r>
              <w:t>Let Your mercies come to me.</w:t>
            </w:r>
          </w:p>
          <w:p w:rsidR="00420CFA" w:rsidRDefault="00420CFA" w:rsidP="00420CFA">
            <w:pPr>
              <w:pStyle w:val="EngHang"/>
            </w:pPr>
            <w:r>
              <w:t>Save me from the troubles</w:t>
            </w:r>
          </w:p>
          <w:p w:rsidR="00420CFA" w:rsidRDefault="00420CFA" w:rsidP="00420CFA">
            <w:pPr>
              <w:pStyle w:val="EngHangEnd"/>
            </w:pPr>
            <w:r>
              <w:t>That come upon my soul.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Ϯϯϩⲟ ⲉ̀ⲣⲟⲕ ⲱ̀ Ⲡⲁⲥⲱⲧⲏⲣ:</w:t>
            </w:r>
          </w:p>
          <w:p w:rsidR="00420CFA" w:rsidRDefault="00420CFA" w:rsidP="00420CFA">
            <w:pPr>
              <w:pStyle w:val="CopticVersemulti-line"/>
            </w:pPr>
            <w:r>
              <w:t>ⲙⲁⲣⲉ ⲛⲉⲕⲙⲉⲑⲛⲁⲏⲧ ⲧⲁϩⲟⲓ:</w:t>
            </w:r>
          </w:p>
          <w:p w:rsidR="00420CFA" w:rsidRDefault="00420CFA" w:rsidP="00420CFA">
            <w:pPr>
              <w:pStyle w:val="CopticVersemulti-line"/>
            </w:pPr>
            <w:r>
              <w:t>ⲛ̀ⲧⲟⲩⲛⲟϩⲉⲙ ⲙ̀ⲙⲟⲓ ϧⲉⲛ ⲛⲓⲁⲛⲁⲅⲕⲏ:</w:t>
            </w:r>
          </w:p>
          <w:p w:rsidR="00420CFA" w:rsidRDefault="00420CFA" w:rsidP="00420CFA">
            <w:pPr>
              <w:pStyle w:val="CopticHangingVerse"/>
            </w:pPr>
            <w:r>
              <w:t>ⲉⲧϯ ⲟⲩⲃⲉ ⲉ̀ⲧⲁⲯⲩⲭⲏ.</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Send me not to the fire</w:t>
            </w:r>
          </w:p>
          <w:p w:rsidR="00420CFA" w:rsidRDefault="00420CFA" w:rsidP="00420CFA">
            <w:pPr>
              <w:pStyle w:val="EngHang"/>
            </w:pPr>
            <w:r>
              <w:t>For my ignorance, like Sodom,</w:t>
            </w:r>
          </w:p>
          <w:p w:rsidR="00420CFA" w:rsidRDefault="00420CFA" w:rsidP="00420CFA">
            <w:pPr>
              <w:pStyle w:val="EngHang"/>
            </w:pPr>
            <w:r>
              <w:t>And do not destroy me</w:t>
            </w:r>
          </w:p>
          <w:p w:rsidR="00420CFA" w:rsidRDefault="00420CFA" w:rsidP="00420CFA">
            <w:pPr>
              <w:pStyle w:val="EngHangEnd"/>
            </w:pPr>
            <w:r>
              <w:t>Like Gomorrah.</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Ⲙⲡⲉⲣϩⲓ ⲭ̀ⲣⲱⲙ ⲉ̀ⲧⲁⲙⲉⲧⲁⲧⲥⲱⲟⲩⲛ:</w:t>
            </w:r>
          </w:p>
          <w:p w:rsidR="00420CFA" w:rsidRDefault="00420CFA" w:rsidP="00420CFA">
            <w:pPr>
              <w:pStyle w:val="CopticVersemulti-line"/>
            </w:pPr>
            <w:r>
              <w:t>ⲙ̀ⲫ̀ⲣⲏϯ ϩⲱϥ ⲛ̀Ⲥⲟⲇⲟⲙⲁ:</w:t>
            </w:r>
          </w:p>
          <w:p w:rsidR="00420CFA" w:rsidRDefault="00420CFA" w:rsidP="00420CFA">
            <w:pPr>
              <w:pStyle w:val="CopticVersemulti-line"/>
            </w:pPr>
            <w:r>
              <w:t>ⲟⲩⲇⲉ ⲟⲛ ⲙ̀ⲡⲉⲣⲧⲁⲕⲟⲓ:</w:t>
            </w:r>
          </w:p>
          <w:p w:rsidR="00420CFA" w:rsidRDefault="00420CFA" w:rsidP="00420CFA">
            <w:pPr>
              <w:pStyle w:val="CopticHangingVerse"/>
            </w:pPr>
            <w:r>
              <w:t>ⲙ̀ⲫ̀ⲣⲏϯ ϩⲱϥ ⲛ̀Ⲅⲟⲙⲟⲣⲣⲁ.</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But rather deal with me, O Lord,</w:t>
            </w:r>
          </w:p>
          <w:p w:rsidR="00420CFA" w:rsidRDefault="00420CFA" w:rsidP="00420CFA">
            <w:pPr>
              <w:pStyle w:val="EngHang"/>
            </w:pPr>
            <w:r>
              <w:t>Like the people of Nineveh.</w:t>
            </w:r>
          </w:p>
          <w:p w:rsidR="00420CFA" w:rsidRDefault="00420CFA" w:rsidP="00420CFA">
            <w:pPr>
              <w:pStyle w:val="EngHang"/>
            </w:pPr>
            <w:r>
              <w:t>They repented</w:t>
            </w:r>
          </w:p>
          <w:p w:rsidR="00420CFA" w:rsidRDefault="00420CFA" w:rsidP="00420CFA">
            <w:pPr>
              <w:pStyle w:val="EngHangEnd"/>
            </w:pPr>
            <w:r>
              <w:t>And You forgave them their sins.</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Ⲁⲗⲗⲁ Ⲡⲁⲟ̄ⲥ̄ ⲁⲣⲓⲟⲩⲓ̀ ⲛⲉⲙⲏⲓ:</w:t>
            </w:r>
          </w:p>
          <w:p w:rsidR="00420CFA" w:rsidRDefault="00420CFA" w:rsidP="00420CFA">
            <w:pPr>
              <w:pStyle w:val="CopticVersemulti-line"/>
            </w:pPr>
            <w:r>
              <w:t>ⲙ̀ⲫ̀ⲣⲏϯ ⲛ̀ⲛⲓⲣⲉⲙ Ⲛⲓⲛⲉⲩⲏ:</w:t>
            </w:r>
          </w:p>
          <w:p w:rsidR="00420CFA" w:rsidRDefault="00420CFA" w:rsidP="00420CFA">
            <w:pPr>
              <w:pStyle w:val="CopticVersemulti-line"/>
            </w:pPr>
            <w:r>
              <w:t>ⲛⲁⲓ ⲉ̀ⲧⲁⲩⲉⲣⲙⲉⲧⲁⲟⲓⲛ:</w:t>
            </w:r>
          </w:p>
          <w:p w:rsidR="00420CFA" w:rsidRDefault="00420CFA" w:rsidP="00420CFA">
            <w:pPr>
              <w:pStyle w:val="CopticHangingVerse"/>
            </w:pPr>
            <w:r>
              <w:t>ⲁⲕⲭⲁ ⲛⲟⲩⲛⲟⲃⲓ ⲛⲱⲟⲩ ⲉ̀ⲃⲟⲗ.</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And may Your mercies</w:t>
            </w:r>
          </w:p>
          <w:p w:rsidR="00420CFA" w:rsidRDefault="00420CFA" w:rsidP="00420CFA">
            <w:pPr>
              <w:pStyle w:val="EngHang"/>
            </w:pPr>
            <w:r>
              <w:t>Come quickly to me,</w:t>
            </w:r>
          </w:p>
          <w:p w:rsidR="00420CFA" w:rsidRDefault="00420CFA" w:rsidP="00420CFA">
            <w:pPr>
              <w:pStyle w:val="EngHang"/>
            </w:pPr>
            <w:r>
              <w:t>That I may proclaim with all these</w:t>
            </w:r>
          </w:p>
          <w:p w:rsidR="00420CFA" w:rsidRDefault="00420CFA" w:rsidP="00420CFA">
            <w:pPr>
              <w:pStyle w:val="EngHangEnd"/>
            </w:pPr>
            <w:r>
              <w:t>In an unceasing voice.</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ⲙⲁⲣⲉ ⲛⲉⲕⲙⲉⲑⲛⲁⲏⲧ:</w:t>
            </w:r>
          </w:p>
          <w:p w:rsidR="00420CFA" w:rsidRDefault="00420CFA" w:rsidP="00420CFA">
            <w:pPr>
              <w:pStyle w:val="CopticVersemulti-line"/>
            </w:pPr>
            <w:r>
              <w:t>ⲧⲁϩⲟⲓ Ⲡⲁⲟ̄ⲥ̄ ϧⲉⲛ ⲟⲩⲓⲏⲥ:</w:t>
            </w:r>
          </w:p>
          <w:p w:rsidR="00420CFA" w:rsidRDefault="00420CFA" w:rsidP="00420CFA">
            <w:pPr>
              <w:pStyle w:val="CopticVersemulti-line"/>
            </w:pPr>
            <w:r>
              <w:t>ⲛ̀ⲧⲁⲱϣ ⲉ̀ⲃⲟⲗ ⲛⲉⲙ ⲡⲁⲓⲗⲁⲟⲥ:</w:t>
            </w:r>
          </w:p>
          <w:p w:rsidR="00420CFA" w:rsidRDefault="00420CFA" w:rsidP="00420CFA">
            <w:pPr>
              <w:pStyle w:val="CopticHangingVerse"/>
            </w:pPr>
            <w:r>
              <w:t>ϧⲉⲛ ⲟⲩⲥ̀ⲙⲏ ⲛ̀ⲁⲧⲭⲁⲣⲱⲥ.</w:t>
            </w:r>
          </w:p>
        </w:tc>
      </w:tr>
      <w:tr w:rsidR="00420CFA" w:rsidTr="00EC2AEB">
        <w:trPr>
          <w:cantSplit/>
          <w:jc w:val="center"/>
        </w:trPr>
        <w:tc>
          <w:tcPr>
            <w:tcW w:w="288" w:type="dxa"/>
          </w:tcPr>
          <w:p w:rsidR="00420CFA" w:rsidRPr="00FB5ACB" w:rsidRDefault="00420CFA" w:rsidP="00EC2AEB">
            <w:pPr>
              <w:pStyle w:val="CopticCross"/>
            </w:pPr>
          </w:p>
        </w:tc>
        <w:tc>
          <w:tcPr>
            <w:tcW w:w="3960" w:type="dxa"/>
          </w:tcPr>
          <w:p w:rsidR="00420CFA" w:rsidRDefault="00420CFA" w:rsidP="00420CFA">
            <w:pPr>
              <w:pStyle w:val="EngHang"/>
            </w:pPr>
            <w:r>
              <w:t>Therefore, I entreat You,</w:t>
            </w:r>
          </w:p>
          <w:p w:rsidR="00420CFA" w:rsidRDefault="00420CFA" w:rsidP="00420CFA">
            <w:pPr>
              <w:pStyle w:val="EngHang"/>
            </w:pPr>
            <w:r>
              <w:t>O Lord God, my Saviour,</w:t>
            </w:r>
          </w:p>
          <w:p w:rsidR="00420CFA" w:rsidRDefault="00420CFA" w:rsidP="00420CFA">
            <w:pPr>
              <w:pStyle w:val="EngHang"/>
            </w:pPr>
            <w:r>
              <w:t>Judge me not,</w:t>
            </w:r>
          </w:p>
          <w:p w:rsidR="00420CFA" w:rsidRDefault="00420CFA" w:rsidP="00420CFA">
            <w:pPr>
              <w:pStyle w:val="EngHangEnd"/>
            </w:pPr>
            <w:r>
              <w:t>I with weak and sinful,</w:t>
            </w:r>
          </w:p>
        </w:tc>
        <w:tc>
          <w:tcPr>
            <w:tcW w:w="288" w:type="dxa"/>
          </w:tcPr>
          <w:p w:rsidR="00420CFA" w:rsidRDefault="00420CFA" w:rsidP="00EC2AEB"/>
        </w:tc>
        <w:tc>
          <w:tcPr>
            <w:tcW w:w="288" w:type="dxa"/>
          </w:tcPr>
          <w:p w:rsidR="00420CFA" w:rsidRPr="00FB5ACB" w:rsidRDefault="00420CFA" w:rsidP="00EC2AEB">
            <w:pPr>
              <w:pStyle w:val="CopticCross"/>
            </w:pPr>
          </w:p>
        </w:tc>
        <w:tc>
          <w:tcPr>
            <w:tcW w:w="3960" w:type="dxa"/>
          </w:tcPr>
          <w:p w:rsidR="00420CFA" w:rsidRDefault="00420CFA" w:rsidP="00420CFA">
            <w:pPr>
              <w:pStyle w:val="CopticVersemulti-line"/>
            </w:pPr>
            <w:r>
              <w:t>Ⲉⲑⲃⲉ ⲫⲁⲓ ϯⲧⲱⲃϩ ⲙ̀ⲙⲟⲕ:</w:t>
            </w:r>
          </w:p>
          <w:p w:rsidR="00420CFA" w:rsidRDefault="00420CFA" w:rsidP="00420CFA">
            <w:pPr>
              <w:pStyle w:val="CopticVersemulti-line"/>
            </w:pPr>
            <w:r>
              <w:t>Ⲡⲟ̄ⲥ̄ Ⲫϯ Ⲡⲁⲥⲱⲧⲏⲣ:</w:t>
            </w:r>
          </w:p>
          <w:p w:rsidR="00420CFA" w:rsidRDefault="00420CFA" w:rsidP="00420CFA">
            <w:pPr>
              <w:pStyle w:val="CopticVersemulti-line"/>
            </w:pPr>
            <w:r>
              <w:t>ⲙ̀ⲡⲉⲣⲓ̀ⲡⲓ ⲛ̀ⲟⲩϩⲁⲡ ⲛⲉⲙⲏⲓ:</w:t>
            </w:r>
          </w:p>
          <w:p w:rsidR="00420CFA" w:rsidRDefault="00420CFA" w:rsidP="00420CFA">
            <w:pPr>
              <w:pStyle w:val="CopticHangingVerse"/>
            </w:pPr>
            <w:r>
              <w:t>ⲁⲛⲟⲕ ϧⲁ ⲡⲓϫⲱⲃ ⲛ̀ⲣⲉϥⲉⲣⲛⲟⲃⲓ.</w:t>
            </w:r>
          </w:p>
        </w:tc>
      </w:tr>
      <w:tr w:rsidR="00420CFA" w:rsidTr="00EC2AEB">
        <w:trPr>
          <w:cantSplit/>
          <w:jc w:val="center"/>
        </w:trPr>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EngHang"/>
            </w:pPr>
            <w:r>
              <w:t>But rather absolve and remit</w:t>
            </w:r>
          </w:p>
          <w:p w:rsidR="00420CFA" w:rsidRDefault="00420CFA" w:rsidP="00420CFA">
            <w:pPr>
              <w:pStyle w:val="EngHang"/>
            </w:pPr>
            <w:r>
              <w:t>My many iniquities,</w:t>
            </w:r>
          </w:p>
          <w:p w:rsidR="00420CFA" w:rsidRDefault="00420CFA" w:rsidP="00420CFA">
            <w:pPr>
              <w:pStyle w:val="EngHang"/>
            </w:pPr>
            <w:r>
              <w:t>As a Good One and a Lover of mankind,</w:t>
            </w:r>
          </w:p>
          <w:p w:rsidR="00420CFA" w:rsidRDefault="00420CFA" w:rsidP="00420CFA">
            <w:pPr>
              <w:pStyle w:val="EngHangEnd"/>
            </w:pPr>
            <w:r>
              <w:t>Have mercy on me according to Your great mercy.</w:t>
            </w:r>
          </w:p>
        </w:tc>
        <w:tc>
          <w:tcPr>
            <w:tcW w:w="288" w:type="dxa"/>
          </w:tcPr>
          <w:p w:rsidR="00420CFA" w:rsidRDefault="00420CFA" w:rsidP="00EC2AEB"/>
        </w:tc>
        <w:tc>
          <w:tcPr>
            <w:tcW w:w="288" w:type="dxa"/>
          </w:tcPr>
          <w:p w:rsidR="00420CFA" w:rsidRPr="00FB5ACB" w:rsidRDefault="00420CFA" w:rsidP="00EC2AEB">
            <w:pPr>
              <w:pStyle w:val="CopticCross"/>
            </w:pPr>
            <w:r w:rsidRPr="00FB5ACB">
              <w:t>¿</w:t>
            </w:r>
          </w:p>
        </w:tc>
        <w:tc>
          <w:tcPr>
            <w:tcW w:w="3960" w:type="dxa"/>
          </w:tcPr>
          <w:p w:rsidR="00420CFA" w:rsidRDefault="00420CFA" w:rsidP="00420CFA">
            <w:pPr>
              <w:pStyle w:val="CopticVersemulti-line"/>
            </w:pPr>
            <w:r>
              <w:t>Ⲁⲗⲗⲁ ⲃⲱⲗ ⲉ̀ⲃⲟⲗ ⲭⲱ ⲛⲏⲓ ⲉ̀ⲃⲟⲗ:</w:t>
            </w:r>
          </w:p>
          <w:p w:rsidR="00420CFA" w:rsidRDefault="00420CFA" w:rsidP="00420CFA">
            <w:pPr>
              <w:pStyle w:val="CopticVersemulti-line"/>
            </w:pPr>
            <w:r>
              <w:t>ⲛ̀ⲛⲁⲡⲁⲣⲁⲡ̀ⲧⲱⲙⲁ ⲉⲧⲟϣ:</w:t>
            </w:r>
          </w:p>
          <w:p w:rsidR="00420CFA" w:rsidRDefault="00420CFA" w:rsidP="00420CFA">
            <w:pPr>
              <w:pStyle w:val="CopticVersemulti-line"/>
            </w:pPr>
            <w:r>
              <w:t>ϩⲱⲥ ⲁ̀ⲅⲁⲑⲟⲥ ⲟⲩⲟϩ ⲙ̀ⲙⲁⲓⲣⲱⲙⲓ:</w:t>
            </w:r>
          </w:p>
          <w:p w:rsidR="00420CFA" w:rsidRDefault="00420CFA" w:rsidP="00420CFA">
            <w:pPr>
              <w:pStyle w:val="CopticHangingVerse"/>
            </w:pPr>
            <w:r>
              <w:t>ⲛⲁⲓ ⲛⲁⲛ ⲕⲁⲧⲁ ⲡⲉⲕⲛⲓϣϯ ⲛ̀ⲛⲁⲓ.</w:t>
            </w:r>
          </w:p>
        </w:tc>
      </w:tr>
    </w:tbl>
    <w:p w:rsidR="00420CFA" w:rsidRPr="001E5E16" w:rsidRDefault="00420CFA" w:rsidP="00420CFA">
      <w:pPr>
        <w:pStyle w:val="Heading4"/>
      </w:pPr>
      <w:r>
        <w:t>The Weekday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Fasting and prayer are</w:t>
            </w:r>
          </w:p>
          <w:p w:rsidR="00420CFA" w:rsidRDefault="00420CFA" w:rsidP="00420CFA">
            <w:pPr>
              <w:pStyle w:val="EngHang"/>
            </w:pPr>
            <w:r>
              <w:t>Salvation to our souls,</w:t>
            </w:r>
          </w:p>
          <w:p w:rsidR="00420CFA" w:rsidRDefault="00420CFA" w:rsidP="00420CFA">
            <w:pPr>
              <w:pStyle w:val="EngHang"/>
            </w:pPr>
            <w:r>
              <w:t>And purity and righteousness</w:t>
            </w:r>
          </w:p>
          <w:p w:rsidR="00420CFA" w:rsidRPr="00B87131" w:rsidRDefault="00420CFA" w:rsidP="00420CFA">
            <w:pPr>
              <w:pStyle w:val="EngHangEnd"/>
            </w:pPr>
            <w:r>
              <w:t>Are what pleases God.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ⲛⲉⲙ ⲡⲓϣ̀ⲗⲏⲗ:</w:t>
            </w:r>
          </w:p>
          <w:p w:rsidR="00420CFA" w:rsidRDefault="00420CFA" w:rsidP="00420CFA">
            <w:pPr>
              <w:pStyle w:val="CopticVersemulti-line"/>
            </w:pPr>
            <w:r>
              <w:t>ⲛ̀ⲑⲱⲟⲓⲩ ⲡⲉ ⲡ̀ⲥⲱϯ ⲛ̀ⲛⲉⲛⲯⲩⲭⲏ:</w:t>
            </w:r>
          </w:p>
          <w:p w:rsidR="00420CFA" w:rsidRDefault="00420CFA" w:rsidP="00420CFA">
            <w:pPr>
              <w:pStyle w:val="CopticVersemulti-line"/>
            </w:pPr>
            <w:r>
              <w:t>ⲡⲓⲧⲟⲩⲃⲟ ⲛⲉⲙ ϯⲙⲉⲑⲙⲏⲓ:</w:t>
            </w:r>
          </w:p>
          <w:p w:rsidR="00420CFA" w:rsidRPr="00C35319" w:rsidRDefault="00420CFA" w:rsidP="00420CFA">
            <w:pPr>
              <w:pStyle w:val="CopticHangingVerse"/>
            </w:pPr>
            <w:r>
              <w:t>ⲛ̀ⲑⲱⲟⲩ ⲡⲉ ϣⲁⲩⲣⲁⲛⲁϥ ⲙ̀Ⲫϯ.</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Through fasting Moses was</w:t>
            </w:r>
          </w:p>
          <w:p w:rsidR="00420CFA" w:rsidRDefault="00420CFA" w:rsidP="00420CFA">
            <w:pPr>
              <w:pStyle w:val="EngHang"/>
            </w:pPr>
            <w:r>
              <w:t>Lifted up to the mountain,</w:t>
            </w:r>
          </w:p>
          <w:p w:rsidR="00420CFA" w:rsidRDefault="00420CFA" w:rsidP="00420CFA">
            <w:pPr>
              <w:pStyle w:val="EngHang"/>
            </w:pPr>
            <w:r>
              <w:t>And he brought us the Law</w:t>
            </w:r>
          </w:p>
          <w:p w:rsidR="00420CFA" w:rsidRDefault="00420CFA" w:rsidP="00420CFA">
            <w:pPr>
              <w:pStyle w:val="EngHangEnd"/>
            </w:pPr>
            <w:r>
              <w:t>From the Lord God.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ⲙ̀Ⲙⲱⲩ̀ⲥⲏⲥ ϩⲓϫⲉⲛ ⲡⲓⲧⲱⲟⲓⲩ:</w:t>
            </w:r>
          </w:p>
          <w:p w:rsidR="00420CFA" w:rsidRDefault="00420CFA" w:rsidP="00420CFA">
            <w:pPr>
              <w:pStyle w:val="CopticVersemulti-line"/>
            </w:pPr>
            <w:r>
              <w:t>ϣⲁⲛ̀ⲧⲉϥϭⲓ ⲙ̀ⲡⲓⲛⲟⲙⲟⲥ ⲛⲁⲛ:</w:t>
            </w:r>
          </w:p>
          <w:p w:rsidR="00420CFA" w:rsidRDefault="00420CFA" w:rsidP="00420CFA">
            <w:pPr>
              <w:pStyle w:val="CopticHangingVerse"/>
            </w:pPr>
            <w:r>
              <w:t>ⲉⲃⲟⲗ ϩⲓⲧⲉⲛ Ⲡⲟ̄ⲥ̄ Ⲫϯ.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Through fasting Elijah was</w:t>
            </w:r>
          </w:p>
          <w:p w:rsidR="00420CFA" w:rsidRDefault="00420CFA" w:rsidP="00420CFA">
            <w:pPr>
              <w:pStyle w:val="EngHang"/>
            </w:pPr>
            <w:r>
              <w:t>Lifted into heaven,</w:t>
            </w:r>
          </w:p>
          <w:p w:rsidR="00420CFA" w:rsidRDefault="00420CFA" w:rsidP="00420CFA">
            <w:pPr>
              <w:pStyle w:val="EngHang"/>
            </w:pPr>
            <w:r>
              <w:t>And Daniel too, was saved,</w:t>
            </w:r>
          </w:p>
          <w:p w:rsidR="00420CFA" w:rsidRDefault="00420CFA" w:rsidP="00420CFA">
            <w:pPr>
              <w:pStyle w:val="EngHangEnd"/>
            </w:pPr>
            <w:r>
              <w:t>From the den of the lions.</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Ϯⲛⲏⲥⲧⲓⲁ̀ ⲑⲏⲉ̀ⲧⲁⲥⲱ̀ⲗⲓ:</w:t>
            </w:r>
          </w:p>
          <w:p w:rsidR="00420CFA" w:rsidRDefault="00420CFA" w:rsidP="00420CFA">
            <w:pPr>
              <w:pStyle w:val="CopticVersemulti-line"/>
            </w:pPr>
            <w:r>
              <w:t>ⲛ̀Ⲏⲗⲓⲁⲥ ⲉ̀ⲡ̀ϣⲱⲓ ⲉ̀ⲧ̀ⲫⲉ:</w:t>
            </w:r>
          </w:p>
          <w:p w:rsidR="00420CFA" w:rsidRDefault="00420CFA" w:rsidP="00420CFA">
            <w:pPr>
              <w:pStyle w:val="CopticVersemulti-line"/>
            </w:pPr>
            <w:r>
              <w:t>ⲟⲩⲟϩ ⲁⲥⲟϩⲉⲙ ⲛ̀Ⲇⲁⲛⲓⲏⲗ:</w:t>
            </w:r>
          </w:p>
          <w:p w:rsidR="00420CFA" w:rsidRDefault="00420CFA" w:rsidP="00420CFA">
            <w:pPr>
              <w:pStyle w:val="CopticHangingVerse"/>
            </w:pPr>
            <w:r>
              <w:t>ⲉ̀ⲃⲟⲗ ϧⲉⲛ ⲫ̀ⲗⲁⲕⲕⲟⲥ ⲛ̀ⲛⲓⲙⲟⲩⲓ̀.</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Lord Jesus Christ</w:t>
            </w:r>
          </w:p>
          <w:p w:rsidR="00420CFA" w:rsidRDefault="00420CFA" w:rsidP="00420CFA">
            <w:pPr>
              <w:pStyle w:val="EngHang"/>
            </w:pPr>
            <w:r>
              <w:t>Has fasted for us,</w:t>
            </w:r>
          </w:p>
          <w:p w:rsidR="00420CFA" w:rsidRDefault="00420CFA" w:rsidP="00420CFA">
            <w:pPr>
              <w:pStyle w:val="EngHang"/>
            </w:pPr>
            <w:r>
              <w:t>Forty days and forty nights,</w:t>
            </w:r>
          </w:p>
          <w:p w:rsidR="00420CFA" w:rsidRDefault="00420CFA" w:rsidP="00420CFA">
            <w:pPr>
              <w:pStyle w:val="EngHangEnd"/>
            </w:pPr>
            <w:r>
              <w:t>Even to save us from our sins.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ⲀⲠⲉⲛⲟ̄ⲥ̄ Ⲓⲏ̄ⲥ̄ Ⲡⲭ̄ⲥ̄:</w:t>
            </w:r>
          </w:p>
          <w:p w:rsidR="00420CFA" w:rsidRDefault="00420CFA" w:rsidP="00420CFA">
            <w:pPr>
              <w:pStyle w:val="CopticVersemulti-line"/>
            </w:pPr>
            <w:r>
              <w:t>ⲉⲣⲛⲏⲥⲧⲉⲩⲓⲛ ⲉ̀ϩ̀ⲣⲏⲓ ⲉ̀ϫⲱⲛ:</w:t>
            </w:r>
          </w:p>
          <w:p w:rsidR="00420CFA" w:rsidRDefault="00420CFA" w:rsidP="00420CFA">
            <w:pPr>
              <w:pStyle w:val="CopticVersemulti-line"/>
            </w:pPr>
            <w:r>
              <w:t>ⲛ̀ϩ̀ⲙⲉ ⲛ̀ϩ̀ⲟⲟⲩ ⲛⲉⲙ ⲛ̀ϩ̀ⲙⲉ ⲛ̀ⲉ̀ϫⲱⲣϩ:</w:t>
            </w:r>
          </w:p>
          <w:p w:rsidR="00420CFA" w:rsidRDefault="00420CFA" w:rsidP="00420CFA">
            <w:pPr>
              <w:pStyle w:val="CopticHangingVerse"/>
            </w:pPr>
            <w:r>
              <w:t>ϣⲁ ⲛ̀ⲧⲉϥⲥⲟⲧⲧⲉⲛ ϧⲉⲛ ⲛⲉⲛⲛⲟⲃⲓ.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And we too, let us fast,</w:t>
            </w:r>
          </w:p>
          <w:p w:rsidR="00420CFA" w:rsidRDefault="00420CFA" w:rsidP="00420CFA">
            <w:pPr>
              <w:pStyle w:val="EngHang"/>
            </w:pPr>
            <w:r>
              <w:t>In purity and righteousness,</w:t>
            </w:r>
          </w:p>
          <w:p w:rsidR="00420CFA" w:rsidRDefault="00420CFA" w:rsidP="00420CFA">
            <w:pPr>
              <w:pStyle w:val="EngHang"/>
            </w:pPr>
            <w:r>
              <w:t>And let us also pray,</w:t>
            </w:r>
          </w:p>
          <w:p w:rsidR="00420CFA" w:rsidRPr="00074078" w:rsidRDefault="00420CFA" w:rsidP="00420CFA">
            <w:pPr>
              <w:pStyle w:val="EngHangEnd"/>
            </w:pPr>
            <w:r>
              <w:t>Proclaiming and saying,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Ⲁⲛⲟⲛ ϩⲱⲛ ⲙⲁⲣⲉⲛⲉⲣⲛⲏⲥⲧⲉⲩⲓⲛ:</w:t>
            </w:r>
          </w:p>
          <w:p w:rsidR="00420CFA" w:rsidRDefault="00420CFA" w:rsidP="00420CFA">
            <w:pPr>
              <w:pStyle w:val="CopticVersemulti-line"/>
            </w:pPr>
            <w:r>
              <w:t>ϧⲉⲛ ⲟⲩⲧⲟⲩⲃⲟ ⲛⲉⲙ ⲟⲩⲙⲉⲑⲙⲏⲓ:</w:t>
            </w:r>
          </w:p>
          <w:p w:rsidR="00420CFA" w:rsidRDefault="00420CFA" w:rsidP="00420CFA">
            <w:pPr>
              <w:pStyle w:val="CopticVersemulti-line"/>
            </w:pPr>
            <w:r>
              <w:t>ⲟⲩⲟϩ ⲛ̀ⲧⲉⲛⲉⲣⲡ̀ⲣⲟⲥⲉⲩⲭⲉⲥⲑⲉ:</w:t>
            </w:r>
          </w:p>
          <w:p w:rsidR="00420CFA" w:rsidRDefault="00420CFA" w:rsidP="00420CFA">
            <w:pPr>
              <w:pStyle w:val="CopticHangingVerse"/>
            </w:pPr>
            <w:r>
              <w:t>ⲉⲛⲱϣ ⲉ̀ⲃⲟⲗ ⲉⲛϫⲱ ⲙ̀ⲙⲟⲥ.</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Holy is Your Name.</w:t>
            </w:r>
          </w:p>
          <w:p w:rsidR="00420CFA" w:rsidRDefault="00420CFA" w:rsidP="00420CFA">
            <w:pPr>
              <w:pStyle w:val="EngHang"/>
            </w:pPr>
            <w:r>
              <w:t>May Your Kingdom come upon us,</w:t>
            </w:r>
          </w:p>
          <w:p w:rsidR="00420CFA" w:rsidRDefault="00420CFA" w:rsidP="00420CFA">
            <w:pPr>
              <w:pStyle w:val="EngHangEnd"/>
            </w:pPr>
            <w:r>
              <w:t xml:space="preserve">For Yours is the gory, forever.” </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 xml:space="preserve">ϫⲉ ⲫⲱⲕ ⲡⲉ ⲡⲓⲱ̀ⲟⲩ ϣⲁ </w:t>
            </w:r>
            <w:commentRangeStart w:id="1077"/>
            <w:r>
              <w:t>ⲛⲓⲉ̀ⲛⲉϩ</w:t>
            </w:r>
            <w:commentRangeEnd w:id="1077"/>
            <w:r>
              <w:rPr>
                <w:rStyle w:val="CommentReference"/>
                <w:rFonts w:ascii="Times New Roman" w:hAnsi="Times New Roman" w:cstheme="minorBidi"/>
                <w:noProof w:val="0"/>
              </w:rPr>
              <w:commentReference w:id="1077"/>
            </w:r>
            <w:r>
              <w:t>.</w:t>
            </w:r>
          </w:p>
        </w:tc>
      </w:tr>
    </w:tbl>
    <w:p w:rsidR="00420CFA" w:rsidRPr="001E5E16" w:rsidRDefault="00420CFA" w:rsidP="00420CFA">
      <w:pPr>
        <w:pStyle w:val="Heading4"/>
      </w:pPr>
      <w:r>
        <w:t>A Second Doxology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Come and behold our Saviour,</w:t>
            </w:r>
          </w:p>
          <w:p w:rsidR="00420CFA" w:rsidRDefault="00420CFA" w:rsidP="00420CFA">
            <w:pPr>
              <w:pStyle w:val="EngHang"/>
            </w:pPr>
            <w:r>
              <w:t>The Good One, the Lover of mankind.</w:t>
            </w:r>
          </w:p>
          <w:p w:rsidR="00420CFA" w:rsidRDefault="00420CFA" w:rsidP="00420CFA">
            <w:pPr>
              <w:pStyle w:val="EngHang"/>
            </w:pPr>
            <w:r>
              <w:t>He performed the work of fasting</w:t>
            </w:r>
          </w:p>
          <w:p w:rsidR="00420CFA" w:rsidRPr="00B87131" w:rsidRDefault="00420CFA" w:rsidP="00420CFA">
            <w:pPr>
              <w:pStyle w:val="EngHangEnd"/>
            </w:pPr>
            <w:r>
              <w:t>With great humility.</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Ⲁⲙⲱⲓⲛⲓ ⲁⲛⲁⲩ ⲉ̀Ⲡⲉⲛⲥⲱⲧⲏⲣ:</w:t>
            </w:r>
          </w:p>
          <w:p w:rsidR="00420CFA" w:rsidRDefault="00420CFA" w:rsidP="00420CFA">
            <w:pPr>
              <w:pStyle w:val="CopticVersemulti-line"/>
            </w:pPr>
            <w:r>
              <w:t>ⲡⲓⲙⲁⲓⲣⲱⲙⲓ ⲛ̀ⲁ̀ⲅⲁⲑⲟⲥ:</w:t>
            </w:r>
          </w:p>
          <w:p w:rsidR="00420CFA" w:rsidRDefault="00420CFA" w:rsidP="00420CFA">
            <w:pPr>
              <w:pStyle w:val="CopticVersemulti-line"/>
            </w:pPr>
            <w:r>
              <w:t>ⲁϥⲓ̀ⲣⲓ ⲙ̀ⲡ̀ϩⲱⲃ ⲛ̀ϯⲛⲏⲥⲧⲓⲁ̀:</w:t>
            </w:r>
          </w:p>
          <w:p w:rsidR="00420CFA" w:rsidRPr="00C35319" w:rsidRDefault="00420CFA" w:rsidP="00420CFA">
            <w:pPr>
              <w:pStyle w:val="CopticHangingVerse"/>
            </w:pPr>
            <w:r>
              <w:t>ⲛⲉⲙ ⲡⲉϥⲛⲓϣϯ ⲛ̀ⲑⲉⲃⲓⲟ.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He exercised bodily discipline</w:t>
            </w:r>
          </w:p>
          <w:p w:rsidR="00420CFA" w:rsidRDefault="00420CFA" w:rsidP="00420CFA">
            <w:pPr>
              <w:pStyle w:val="EngHang"/>
            </w:pPr>
            <w:r>
              <w:t>On the high mountain.</w:t>
            </w:r>
          </w:p>
          <w:p w:rsidR="00420CFA" w:rsidRDefault="00420CFA" w:rsidP="00420CFA">
            <w:pPr>
              <w:pStyle w:val="EngHang"/>
            </w:pPr>
            <w:r>
              <w:t>He taught us the way</w:t>
            </w:r>
          </w:p>
          <w:p w:rsidR="00420CFA" w:rsidRDefault="00420CFA" w:rsidP="00420CFA">
            <w:pPr>
              <w:pStyle w:val="EngHangEnd"/>
            </w:pPr>
            <w:r>
              <w:t>That we might walk as He did.</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Ⲥⲁⲡ̀ϣⲱⲓ ⲛ̀ⲛⲓⲧⲱⲟⲩ ⲉⲧϭⲟⲥⲓ:</w:t>
            </w:r>
          </w:p>
          <w:p w:rsidR="00420CFA" w:rsidRDefault="00420CFA" w:rsidP="00420CFA">
            <w:pPr>
              <w:pStyle w:val="CopticVersemulti-line"/>
            </w:pPr>
            <w:r>
              <w:t>Ϧⲉⲛ ⲟⲩⲱⲣϥ ⲛ̀ⲥⲁⲣⲕⲓⲕⲟⲛ:</w:t>
            </w:r>
          </w:p>
          <w:p w:rsidR="00420CFA" w:rsidRDefault="00420CFA" w:rsidP="00420CFA">
            <w:pPr>
              <w:pStyle w:val="CopticVersemulti-line"/>
            </w:pPr>
            <w:r>
              <w:t>ⲁϥⲧⲁⲙⲟⲛ ⲉ̀ⲡⲓⲙⲁⲙ̀ⲙⲟϣⲓ:</w:t>
            </w:r>
          </w:p>
          <w:p w:rsidR="00420CFA" w:rsidRDefault="00420CFA" w:rsidP="00420CFA">
            <w:pPr>
              <w:pStyle w:val="CopticHangingVerse"/>
            </w:pPr>
            <w:r>
              <w:t>ϩⲓⲛⲁ ⲛ̀ⲧⲉⲛⲛⲟϣⲓ ⲙ̀ⲡⲉϥⲣⲏϯ.</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He defeated the enemy’s strength,</w:t>
            </w:r>
          </w:p>
          <w:p w:rsidR="00420CFA" w:rsidRDefault="00420CFA" w:rsidP="00420CFA">
            <w:pPr>
              <w:pStyle w:val="EngHang"/>
            </w:pPr>
            <w:r>
              <w:t>Snares, and deceptions.</w:t>
            </w:r>
          </w:p>
          <w:p w:rsidR="00420CFA" w:rsidRDefault="00420CFA" w:rsidP="00420CFA">
            <w:pPr>
              <w:pStyle w:val="EngHang"/>
            </w:pPr>
            <w:commentRangeStart w:id="1078"/>
            <w:r>
              <w:t xml:space="preserve">He </w:t>
            </w:r>
            <w:r w:rsidR="00253DD3">
              <w:t>humiliated</w:t>
            </w:r>
          </w:p>
          <w:p w:rsidR="00420CFA" w:rsidRDefault="00420CFA" w:rsidP="00420CFA">
            <w:pPr>
              <w:pStyle w:val="EngHangEnd"/>
            </w:pPr>
            <w:r>
              <w:t>The Tempter</w:t>
            </w:r>
            <w:commentRangeEnd w:id="1078"/>
            <w:r>
              <w:rPr>
                <w:rStyle w:val="CommentReference"/>
              </w:rPr>
              <w:commentReference w:id="1078"/>
            </w:r>
            <w:r>
              <w:t>.</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Ⲁϥⲕⲱⲣϥ ⲛ̀ⲧ̀ϫⲟⲙ ⲛ̀ⲧⲉ ⲡⲓϫⲁϫⲓ:</w:t>
            </w:r>
          </w:p>
          <w:p w:rsidR="00420CFA" w:rsidRDefault="00420CFA" w:rsidP="00420CFA">
            <w:pPr>
              <w:pStyle w:val="CopticVersemulti-line"/>
            </w:pPr>
            <w:r>
              <w:t>ⲛⲉⲙ ⲛⲉϥⲕⲟⲧⲥ ⲛⲉⲙ ⲙⲉϥⲕⲉⲗⲱⲓϫⲓ:</w:t>
            </w:r>
          </w:p>
          <w:p w:rsidR="00420CFA" w:rsidRDefault="00420CFA" w:rsidP="00420CFA">
            <w:pPr>
              <w:pStyle w:val="CopticVersemulti-line"/>
            </w:pPr>
            <w:r>
              <w:t>ⲟⲩⲟϩ ⲡⲓⲣⲉϥⲉⲣⲡⲓⲣⲁⲍⲓⲛ:</w:t>
            </w:r>
          </w:p>
          <w:p w:rsidR="00420CFA" w:rsidRDefault="00420CFA" w:rsidP="00420CFA">
            <w:pPr>
              <w:pStyle w:val="CopticHangingVerse"/>
            </w:pPr>
            <w:r>
              <w:t>ⲁϥϭⲓϣⲓⲡⲓ ⲙ̀ⲡⲉϥⲙ̀ⲑⲟ.</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His Disciples</w:t>
            </w:r>
          </w:p>
          <w:p w:rsidR="00420CFA" w:rsidRDefault="00420CFA" w:rsidP="00420CFA">
            <w:pPr>
              <w:pStyle w:val="EngHang"/>
            </w:pPr>
            <w:r>
              <w:t>And holy Apostles</w:t>
            </w:r>
          </w:p>
          <w:p w:rsidR="00420CFA" w:rsidRDefault="00420CFA" w:rsidP="00420CFA">
            <w:pPr>
              <w:pStyle w:val="EngHang"/>
            </w:pPr>
            <w:r>
              <w:t>Beheld His victory over</w:t>
            </w:r>
          </w:p>
          <w:p w:rsidR="00420CFA" w:rsidRDefault="00420CFA" w:rsidP="00420CFA">
            <w:pPr>
              <w:pStyle w:val="EngHangEnd"/>
            </w:pPr>
            <w:r>
              <w:t>The snares of the enemy.</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Ⲛⲏⲉⲧⲉ ⲛⲟⲩϥ ⲙ̀ⲙⲁⲑⲏⲧⲏⲥ:</w:t>
            </w:r>
          </w:p>
          <w:p w:rsidR="00420CFA" w:rsidRDefault="00420CFA" w:rsidP="00420CFA">
            <w:pPr>
              <w:pStyle w:val="CopticVersemulti-line"/>
            </w:pPr>
            <w:r>
              <w:t>ⲟⲩⲟϩ ⲛ̀ⲁ̀ⲡⲟⲥⲧⲟⲗⲟⲥ ⲉ̄ⲑ̄ⲩ̄:</w:t>
            </w:r>
          </w:p>
          <w:p w:rsidR="00420CFA" w:rsidRDefault="00420CFA" w:rsidP="00420CFA">
            <w:pPr>
              <w:pStyle w:val="CopticVersemulti-line"/>
            </w:pPr>
            <w:r>
              <w:t>ⲁⲩⲉⲣⲙⲉⲑⲣⲉ ⲉ̀ⲡⲉϥϭⲣⲟ:</w:t>
            </w:r>
          </w:p>
          <w:p w:rsidR="00420CFA" w:rsidRDefault="00420CFA" w:rsidP="00420CFA">
            <w:pPr>
              <w:pStyle w:val="CopticHangingVerse"/>
            </w:pPr>
            <w:r>
              <w:t>ⲉ̀ϫⲉⲛ ⲛⲓⲗⲱⲓϫⲓ ⲛ̀ⲧⲉ ⲡⲓϫⲁϫⲓ.</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Great profit</w:t>
            </w:r>
          </w:p>
          <w:p w:rsidR="00420CFA" w:rsidRDefault="00420CFA" w:rsidP="00420CFA">
            <w:pPr>
              <w:pStyle w:val="EngHang"/>
            </w:pPr>
            <w:r>
              <w:t>Is found in fasting.</w:t>
            </w:r>
          </w:p>
          <w:p w:rsidR="00420CFA" w:rsidRDefault="00420CFA" w:rsidP="00420CFA">
            <w:pPr>
              <w:pStyle w:val="EngHang"/>
            </w:pPr>
            <w:r>
              <w:t>It purges sins and covers</w:t>
            </w:r>
          </w:p>
          <w:p w:rsidR="00420CFA" w:rsidRPr="00074078" w:rsidRDefault="00420CFA" w:rsidP="00420CFA">
            <w:pPr>
              <w:pStyle w:val="EngHangEnd"/>
            </w:pPr>
            <w:r>
              <w:t>Those who are defiled.</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Ⲟⲩⲛⲓϣϯ ⲛ̀ϩⲏⲟⲩ ⲉ̀ⲛⲁϣⲱϥ:</w:t>
            </w:r>
          </w:p>
          <w:p w:rsidR="00420CFA" w:rsidRDefault="00420CFA" w:rsidP="00420CFA">
            <w:pPr>
              <w:pStyle w:val="CopticVersemulti-line"/>
            </w:pPr>
            <w:r>
              <w:t>ϥ̀ϣⲟⲡ ⲉ̀ⲃⲟⲗϧⲉⲛ ϯⲛⲏⲥⲧⲓⲁ̀:</w:t>
            </w:r>
          </w:p>
          <w:p w:rsidR="00420CFA" w:rsidRDefault="00420CFA" w:rsidP="00420CFA">
            <w:pPr>
              <w:pStyle w:val="CopticVersemulti-line"/>
            </w:pPr>
            <w:r>
              <w:t>ϥ̀ⲛⲁϥⲱϯ ⲛ̀ⲛⲓⲛⲟⲃⲓ:</w:t>
            </w:r>
          </w:p>
          <w:p w:rsidR="00420CFA" w:rsidRDefault="00420CFA" w:rsidP="00420CFA">
            <w:pPr>
              <w:pStyle w:val="CopticHangingVerse"/>
            </w:pPr>
            <w:r>
              <w:t>ϥ̀ⲉⲣⲉ̀ⲕⲉⲡⲁⲍⲓⲛ ⲛ̀ⲛⲏⲉⲧϭⲁϧⲉⲙ.</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Set aside laziness</w:t>
            </w:r>
          </w:p>
          <w:p w:rsidR="00420CFA" w:rsidRDefault="00420CFA" w:rsidP="00420CFA">
            <w:pPr>
              <w:pStyle w:val="EngHang"/>
            </w:pPr>
            <w:r>
              <w:t>And stand the watch.</w:t>
            </w:r>
          </w:p>
          <w:p w:rsidR="00420CFA" w:rsidRDefault="00420CFA" w:rsidP="00420CFA">
            <w:pPr>
              <w:pStyle w:val="EngHang"/>
            </w:pPr>
            <w:r>
              <w:t>Seek after the brethren,</w:t>
            </w:r>
          </w:p>
          <w:p w:rsidR="00420CFA" w:rsidRDefault="00420CFA" w:rsidP="00420CFA">
            <w:pPr>
              <w:pStyle w:val="EngHangEnd"/>
            </w:pPr>
            <w:r>
              <w:t>And run after love.</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Ⲭⲱ ⲛ̀ϯⲙⲉⲧⲁⲙⲉⲗⲏⲥ:</w:t>
            </w:r>
          </w:p>
          <w:p w:rsidR="00420CFA" w:rsidRDefault="00420CFA" w:rsidP="00420CFA">
            <w:pPr>
              <w:pStyle w:val="CopticVersemulti-line"/>
            </w:pPr>
            <w:r>
              <w:t>ⲟⲩⲟϩ ϭⲓ ⲛ̀ϯⲙⲉⲧⲓⲏⲥ:</w:t>
            </w:r>
          </w:p>
          <w:p w:rsidR="00420CFA" w:rsidRDefault="00420CFA" w:rsidP="00420CFA">
            <w:pPr>
              <w:pStyle w:val="CopticVersemulti-line"/>
            </w:pPr>
            <w:r>
              <w:t>ⲕⲱϯ ⲛ̀ⲥⲁ ϯⲙⲉⲧⲙⲁⲓⲥⲟⲛ:</w:t>
            </w:r>
          </w:p>
          <w:p w:rsidR="00420CFA" w:rsidRDefault="00420CFA" w:rsidP="00420CFA">
            <w:pPr>
              <w:pStyle w:val="CopticHangingVerse"/>
            </w:pPr>
            <w:r>
              <w:t>ⲟⲩⲟϩ ϭⲟϫⲓ ⲛ̀ⲥⲁ ϯⲁ̀ⲅⲁⲡⲏ.</w:t>
            </w:r>
          </w:p>
        </w:tc>
      </w:tr>
      <w:tr w:rsidR="00420CFA" w:rsidTr="00420CFA">
        <w:trPr>
          <w:cantSplit/>
          <w:jc w:val="center"/>
        </w:trPr>
        <w:tc>
          <w:tcPr>
            <w:tcW w:w="288" w:type="dxa"/>
          </w:tcPr>
          <w:p w:rsidR="00420CFA" w:rsidRDefault="00420CFA" w:rsidP="00420CFA">
            <w:pPr>
              <w:pStyle w:val="CopticCross"/>
            </w:pPr>
          </w:p>
        </w:tc>
        <w:tc>
          <w:tcPr>
            <w:tcW w:w="3960" w:type="dxa"/>
          </w:tcPr>
          <w:p w:rsidR="00420CFA" w:rsidRDefault="00420CFA" w:rsidP="00420CFA">
            <w:pPr>
              <w:pStyle w:val="EngHang"/>
            </w:pPr>
            <w:r>
              <w:t>Humility is perfected,</w:t>
            </w:r>
          </w:p>
          <w:p w:rsidR="00420CFA" w:rsidRDefault="00420CFA" w:rsidP="00420CFA">
            <w:pPr>
              <w:pStyle w:val="EngHang"/>
            </w:pPr>
            <w:r>
              <w:t>True piety is achieved,</w:t>
            </w:r>
          </w:p>
          <w:p w:rsidR="00420CFA" w:rsidRDefault="00420CFA" w:rsidP="00420CFA">
            <w:pPr>
              <w:pStyle w:val="EngHang"/>
            </w:pPr>
            <w:r>
              <w:t>And the forgiveness of iniquities</w:t>
            </w:r>
          </w:p>
          <w:p w:rsidR="00420CFA" w:rsidRDefault="00420CFA" w:rsidP="00420CFA">
            <w:pPr>
              <w:pStyle w:val="EngHangEnd"/>
            </w:pPr>
            <w:r>
              <w:t>Come through fasting.</w:t>
            </w:r>
          </w:p>
        </w:tc>
        <w:tc>
          <w:tcPr>
            <w:tcW w:w="288" w:type="dxa"/>
          </w:tcPr>
          <w:p w:rsidR="00420CFA" w:rsidRDefault="00420CFA" w:rsidP="00420CFA"/>
        </w:tc>
        <w:tc>
          <w:tcPr>
            <w:tcW w:w="288" w:type="dxa"/>
          </w:tcPr>
          <w:p w:rsidR="00420CFA" w:rsidRDefault="00420CFA" w:rsidP="00420CFA">
            <w:pPr>
              <w:pStyle w:val="CopticCross"/>
            </w:pPr>
          </w:p>
        </w:tc>
        <w:tc>
          <w:tcPr>
            <w:tcW w:w="3960" w:type="dxa"/>
          </w:tcPr>
          <w:p w:rsidR="00420CFA" w:rsidRDefault="00420CFA" w:rsidP="00420CFA">
            <w:pPr>
              <w:pStyle w:val="CopticVersemulti-line"/>
            </w:pPr>
            <w:r>
              <w:t>Ⲡϫⲱⲕ ⲙ̀ⲡⲓⲑⲉⲃⲓⲟ ⲉ̀ⲃⲟⲗ:</w:t>
            </w:r>
          </w:p>
          <w:p w:rsidR="00420CFA" w:rsidRDefault="00420CFA" w:rsidP="00420CFA">
            <w:pPr>
              <w:pStyle w:val="CopticVersemulti-line"/>
            </w:pPr>
            <w:r>
              <w:t>ⲟⲩⲟϩ ϯⲙⲉⲑⲙⲏⲓ ⲛ̀ϯⲙⲉⲧⲉⲩⲥⲉⲃⲏⲥ:</w:t>
            </w:r>
          </w:p>
          <w:p w:rsidR="00420CFA" w:rsidRDefault="00420CFA" w:rsidP="00420CFA">
            <w:pPr>
              <w:pStyle w:val="CopticVersemulti-line"/>
            </w:pPr>
            <w:r>
              <w:t>ⲡ̀ⲭⲟ ⲉ̀ⲃⲟⲗ ⲛ̀ⲛⲓⲁ̀ⲛⲟⲙⲓⲁ̀;</w:t>
            </w:r>
          </w:p>
          <w:p w:rsidR="00420CFA" w:rsidRDefault="00420CFA" w:rsidP="00420CFA">
            <w:pPr>
              <w:pStyle w:val="CopticHangingVerse"/>
            </w:pPr>
            <w:r>
              <w:t>ⲉ̀ⲃⲟⲗ ϩⲓⲧⲟⲧⲥ ⲛ̀ϯⲛⲏⲥⲧⲓⲁ̀.</w:t>
            </w:r>
          </w:p>
        </w:tc>
      </w:tr>
      <w:tr w:rsidR="00420CFA" w:rsidTr="00420CFA">
        <w:trPr>
          <w:cantSplit/>
          <w:jc w:val="center"/>
        </w:trPr>
        <w:tc>
          <w:tcPr>
            <w:tcW w:w="288" w:type="dxa"/>
          </w:tcPr>
          <w:p w:rsidR="00420CFA" w:rsidRDefault="00420CFA" w:rsidP="00420CFA">
            <w:pPr>
              <w:pStyle w:val="CopticCross"/>
            </w:pPr>
            <w:r w:rsidRPr="00FB5ACB">
              <w:t>¿</w:t>
            </w:r>
          </w:p>
        </w:tc>
        <w:tc>
          <w:tcPr>
            <w:tcW w:w="3960" w:type="dxa"/>
          </w:tcPr>
          <w:p w:rsidR="00420CFA" w:rsidRDefault="00420CFA" w:rsidP="00420CFA">
            <w:pPr>
              <w:pStyle w:val="EngHang"/>
            </w:pPr>
            <w:r>
              <w:t>Those who keep</w:t>
            </w:r>
          </w:p>
          <w:p w:rsidR="00420CFA" w:rsidRDefault="00420CFA" w:rsidP="00420CFA">
            <w:pPr>
              <w:pStyle w:val="EngHang"/>
            </w:pPr>
            <w:r>
              <w:t>Fasting and prayer</w:t>
            </w:r>
          </w:p>
          <w:p w:rsidR="00420CFA" w:rsidRDefault="00420CFA" w:rsidP="00420CFA">
            <w:pPr>
              <w:pStyle w:val="EngHang"/>
            </w:pPr>
            <w:r>
              <w:t>Have enduring swords</w:t>
            </w:r>
          </w:p>
          <w:p w:rsidR="00420CFA" w:rsidRDefault="00420CFA" w:rsidP="00420CFA">
            <w:pPr>
              <w:pStyle w:val="EngHangEnd"/>
            </w:pPr>
            <w:r>
              <w:t>And weapons in their hands.</w:t>
            </w:r>
          </w:p>
        </w:tc>
        <w:tc>
          <w:tcPr>
            <w:tcW w:w="288" w:type="dxa"/>
          </w:tcPr>
          <w:p w:rsidR="00420CFA" w:rsidRDefault="00420CFA" w:rsidP="00420CFA"/>
        </w:tc>
        <w:tc>
          <w:tcPr>
            <w:tcW w:w="288" w:type="dxa"/>
          </w:tcPr>
          <w:p w:rsidR="00420CFA" w:rsidRDefault="00420CFA" w:rsidP="00420CFA">
            <w:pPr>
              <w:pStyle w:val="CopticCross"/>
            </w:pPr>
            <w:r w:rsidRPr="00FB5ACB">
              <w:t>¿</w:t>
            </w:r>
          </w:p>
        </w:tc>
        <w:tc>
          <w:tcPr>
            <w:tcW w:w="3960" w:type="dxa"/>
          </w:tcPr>
          <w:p w:rsidR="00420CFA" w:rsidRDefault="00420CFA" w:rsidP="00420CFA">
            <w:pPr>
              <w:pStyle w:val="CopticVersemulti-line"/>
            </w:pPr>
            <w:r>
              <w:t>Ⲛⲏⲉⲑⲛⲁⲁⲙⲟⲛⲓ ⲉ̀ⲧⲟⲧⲥ:</w:t>
            </w:r>
          </w:p>
          <w:p w:rsidR="00420CFA" w:rsidRDefault="00420CFA" w:rsidP="00420CFA">
            <w:pPr>
              <w:pStyle w:val="CopticVersemulti-line"/>
            </w:pPr>
            <w:r>
              <w:t>ⲛ̀ϯⲛⲏⲥⲧⲓⲁ̀ ⲛⲉⲙ ⲡⲓϣ̀ⲗⲏⲗ:</w:t>
            </w:r>
          </w:p>
          <w:p w:rsidR="00420CFA" w:rsidRDefault="00420CFA" w:rsidP="00420CFA">
            <w:pPr>
              <w:pStyle w:val="CopticVersemulti-line"/>
            </w:pPr>
            <w:r>
              <w:t>ⲉ̀ⲣⲉ ϩⲁⲛⲥⲏϥⲓ ⲛⲉⲙ ϩⲁⲛϩⲟⲡⲗⲟⲛ:</w:t>
            </w:r>
          </w:p>
          <w:p w:rsidR="00420CFA" w:rsidRDefault="00420CFA" w:rsidP="00420CFA">
            <w:pPr>
              <w:pStyle w:val="CopticHangingVerse"/>
            </w:pPr>
            <w:r>
              <w:t>ⲉⲩⲙⲏⲛ ⲉ̀ⲃⲟⲗ ϧⲉⲛ ⲛⲟⲩϫⲓϫ.</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Our Lord Jesus Christ,</w:t>
            </w:r>
          </w:p>
          <w:p w:rsidR="00420CFA" w:rsidRDefault="00420CFA" w:rsidP="00420CFA">
            <w:pPr>
              <w:pStyle w:val="EngHang"/>
            </w:pPr>
            <w:r>
              <w:t>The King of peace,</w:t>
            </w:r>
          </w:p>
          <w:p w:rsidR="00420CFA" w:rsidRDefault="00420CFA" w:rsidP="00420CFA">
            <w:pPr>
              <w:pStyle w:val="EngHang"/>
            </w:pPr>
            <w:r>
              <w:t>Bless the fast</w:t>
            </w:r>
          </w:p>
          <w:p w:rsidR="00420CFA" w:rsidRDefault="00420CFA" w:rsidP="00420CFA">
            <w:pPr>
              <w:pStyle w:val="EngHangEnd"/>
            </w:pPr>
            <w:r>
              <w:t>And those who are keeping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Ⲡⲟⲩⲣⲟ ⲛ̀ⲧⲉ ϯϩⲓⲣⲏⲛⲏ:</w:t>
            </w:r>
          </w:p>
          <w:p w:rsidR="00420CFA" w:rsidRDefault="00420CFA" w:rsidP="00420CFA">
            <w:pPr>
              <w:pStyle w:val="CopticVersemulti-line"/>
            </w:pPr>
            <w:r>
              <w:t>Ⲡⲉⲛⲟ̄ⲥ̄ Ⲓⲏ̄ⲥ̄ Ⲡⲭ̄ⲥ̄:</w:t>
            </w:r>
          </w:p>
          <w:p w:rsidR="00420CFA" w:rsidRDefault="00420CFA" w:rsidP="00420CFA">
            <w:pPr>
              <w:pStyle w:val="CopticVersemulti-line"/>
            </w:pPr>
            <w:r>
              <w:t>ⲉⲣⲙⲁⲕⲁⲣⲓⲍⲓⲛ ⲛ̀ϯⲛⲏⲥⲧⲓⲁ̀:</w:t>
            </w:r>
          </w:p>
          <w:p w:rsidR="00420CFA" w:rsidRDefault="00420CFA" w:rsidP="00420CFA">
            <w:pPr>
              <w:pStyle w:val="CopticHangingVerse"/>
            </w:pPr>
            <w:r>
              <w:t>ⲛⲉⲙ ⲟⲩⲟⲛ ⲛⲓⲃⲉⲛ ⲉ̀ⲧⲁⲩⲓ̀ⲣⲓ ⲙ̀ⲙⲟⲥ.</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All kinds of evil flee</w:t>
            </w:r>
          </w:p>
          <w:p w:rsidR="00420CFA" w:rsidRDefault="00420CFA" w:rsidP="00420CFA">
            <w:pPr>
              <w:pStyle w:val="EngHang"/>
            </w:pPr>
            <w:r>
              <w:t>And are destroyed</w:t>
            </w:r>
          </w:p>
          <w:p w:rsidR="00420CFA" w:rsidRDefault="00420CFA" w:rsidP="00420CFA">
            <w:pPr>
              <w:pStyle w:val="EngHang"/>
            </w:pPr>
            <w:r>
              <w:t>By prayer and fasting</w:t>
            </w:r>
          </w:p>
          <w:p w:rsidR="00420CFA" w:rsidRDefault="00420CFA" w:rsidP="00420CFA">
            <w:pPr>
              <w:pStyle w:val="EngHangEnd"/>
            </w:pPr>
            <w:r>
              <w:t>And supplications.</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Ⲡⲅⲉⲛⲟⲥ ⲛ̀ⲛⲓⲡⲟⲛⲏⲣⲟⲥ:</w:t>
            </w:r>
          </w:p>
          <w:p w:rsidR="00420CFA" w:rsidRDefault="00420CFA" w:rsidP="00420CFA">
            <w:pPr>
              <w:pStyle w:val="CopticVersemulti-line"/>
            </w:pPr>
            <w:r>
              <w:t>Ϣⲁⲩⲫⲱⲧ ϣⲁⲩⲧⲁⲕⲟ:</w:t>
            </w:r>
          </w:p>
          <w:p w:rsidR="00420CFA" w:rsidRDefault="00420CFA" w:rsidP="00420CFA">
            <w:pPr>
              <w:pStyle w:val="CopticVersemulti-line"/>
            </w:pPr>
            <w:r>
              <w:t>ⲉ̀ⲃⲟⲗ ϩⲓⲧⲉⲛ ϯⲡ̀ⲣⲟⲥⲉⲩⲭⲏ:</w:t>
            </w:r>
          </w:p>
          <w:p w:rsidR="00420CFA" w:rsidRDefault="00420CFA" w:rsidP="00420CFA">
            <w:pPr>
              <w:pStyle w:val="CopticHangingVerse"/>
            </w:pPr>
            <w:r>
              <w:t>ⲛⲉⲙ ϯⲛⲏⲥⲧⲓⲁ̀ ⲛⲉⲙ ⲛⲓⲧⲱⲃϩ.</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martyrs of Christ</w:t>
            </w:r>
          </w:p>
          <w:p w:rsidR="00420CFA" w:rsidRDefault="00420CFA" w:rsidP="00420CFA">
            <w:pPr>
              <w:pStyle w:val="EngHang"/>
            </w:pPr>
            <w:r>
              <w:t>Overcame suffering</w:t>
            </w:r>
          </w:p>
          <w:p w:rsidR="00420CFA" w:rsidRDefault="00420CFA" w:rsidP="00420CFA">
            <w:pPr>
              <w:pStyle w:val="EngHang"/>
            </w:pPr>
            <w:r>
              <w:t xml:space="preserve">By fasting and </w:t>
            </w:r>
          </w:p>
          <w:p w:rsidR="00420CFA" w:rsidRDefault="00420CFA" w:rsidP="00420CFA">
            <w:pPr>
              <w:pStyle w:val="EngHangEnd"/>
            </w:pPr>
            <w:r>
              <w:t>The patience that comes with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Ⲛⲓⲙⲁⲣⲧⲩⲣⲟⲥ ⲛ̀ⲧⲉ Ⲡⲭ̄ⲥ̄:</w:t>
            </w:r>
          </w:p>
          <w:p w:rsidR="00420CFA" w:rsidRDefault="00420CFA" w:rsidP="00420CFA">
            <w:pPr>
              <w:pStyle w:val="CopticVersemulti-line"/>
            </w:pPr>
            <w:r>
              <w:t>ⲁⲩϭⲣⲟ ⲛ̀ⲛⲓⲃⲁⲥⲁⲛⲟⲥ:</w:t>
            </w:r>
          </w:p>
          <w:p w:rsidR="00420CFA" w:rsidRDefault="00420CFA" w:rsidP="00420CFA">
            <w:pPr>
              <w:pStyle w:val="CopticVersemulti-line"/>
            </w:pPr>
            <w:r>
              <w:t>ⲉ̀ⲃⲟⲗ ϩⲓⲧⲟⲧⲥ ⲛ̀ϯⲛⲏⲥⲧⲓⲁ̀:</w:t>
            </w:r>
          </w:p>
          <w:p w:rsidR="00420CFA" w:rsidRDefault="00420CFA" w:rsidP="00420CFA">
            <w:pPr>
              <w:pStyle w:val="CopticHangingVerse"/>
            </w:pPr>
            <w:r>
              <w:t>ⲛⲉⲙ ⲡ̀ϥⲁⲓ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The wise virgins</w:t>
            </w:r>
          </w:p>
          <w:p w:rsidR="00420CFA" w:rsidRDefault="00420CFA" w:rsidP="00420CFA">
            <w:pPr>
              <w:pStyle w:val="EngHang"/>
            </w:pPr>
            <w:r>
              <w:t>Are clothes with purity,</w:t>
            </w:r>
          </w:p>
          <w:p w:rsidR="00420CFA" w:rsidRDefault="00420CFA" w:rsidP="00420CFA">
            <w:pPr>
              <w:pStyle w:val="EngHang"/>
            </w:pPr>
            <w:r>
              <w:t>Bearing their lamps, filled with oil</w:t>
            </w:r>
          </w:p>
          <w:p w:rsidR="00420CFA" w:rsidRDefault="00420CFA" w:rsidP="00420CFA">
            <w:pPr>
              <w:pStyle w:val="EngHangEnd"/>
            </w:pPr>
            <w:r>
              <w:t>By fasting and prayer.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Ⲛⲓⲥⲁⲃⲉⲩ ⲙ̀ⲡⲁⲣⲑⲉⲛⲟⲥ:</w:t>
            </w:r>
          </w:p>
          <w:p w:rsidR="00420CFA" w:rsidRDefault="00420CFA" w:rsidP="00420CFA">
            <w:pPr>
              <w:pStyle w:val="CopticVersemulti-line"/>
            </w:pPr>
            <w:r>
              <w:t>ⲛⲏⲉⲧϫⲟⲗϩ ⲙ̀ⲡⲓⲧⲟⲩⲃⲟ:</w:t>
            </w:r>
          </w:p>
          <w:p w:rsidR="00420CFA" w:rsidRDefault="00420CFA" w:rsidP="00420CFA">
            <w:pPr>
              <w:pStyle w:val="CopticVersemulti-line"/>
            </w:pPr>
            <w:r>
              <w:t>ⲛⲟⲩⲗⲁⲙⲡⲁⲥ ⲛⲁⲩⲙⲉϩ ⲛ̀ⲛⲉϩ:</w:t>
            </w:r>
          </w:p>
          <w:p w:rsidR="00420CFA" w:rsidRDefault="00420CFA" w:rsidP="00420CFA">
            <w:pPr>
              <w:pStyle w:val="CopticHangingVerse"/>
            </w:pPr>
            <w:r>
              <w:t>ⲉⲑⲃⲉ ⲡⲓϣ̀ⲗⲏⲗ ⲛⲉⲙ ϯⲛⲏⲥⲧⲓⲁ̀.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Those who please the Lord God</w:t>
            </w:r>
          </w:p>
          <w:p w:rsidR="00420CFA" w:rsidRDefault="00420CFA" w:rsidP="00420CFA">
            <w:pPr>
              <w:pStyle w:val="EngHang"/>
            </w:pPr>
            <w:r>
              <w:t>By their good works</w:t>
            </w:r>
          </w:p>
          <w:p w:rsidR="00420CFA" w:rsidRDefault="00420CFA" w:rsidP="00420CFA">
            <w:pPr>
              <w:pStyle w:val="EngHang"/>
            </w:pPr>
            <w:r>
              <w:t>Love the beauty of fasting,</w:t>
            </w:r>
          </w:p>
          <w:p w:rsidR="00420CFA" w:rsidRDefault="00420CFA" w:rsidP="00420CFA">
            <w:pPr>
              <w:pStyle w:val="EngHangEnd"/>
            </w:pPr>
            <w:r>
              <w:t>And the patience that comes by it.</w:t>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Ⲛⲏⲉⲧⲁⲩⲣⲁⲛⲁϥ ⲙ̀Ⲡⲟ̄ⲥ̄ Ⲫϯ:</w:t>
            </w:r>
          </w:p>
          <w:p w:rsidR="00420CFA" w:rsidRDefault="00420CFA" w:rsidP="00420CFA">
            <w:pPr>
              <w:pStyle w:val="CopticVersemulti-line"/>
            </w:pPr>
            <w:r>
              <w:t>Ϧⲉⲛ ⲛⲟⲩϩ̀ⲃⲏⲟⲩⲓ̀ ⲉⲑⲛⲁⲛⲉⲩ:</w:t>
            </w:r>
          </w:p>
          <w:p w:rsidR="00420CFA" w:rsidRDefault="00420CFA" w:rsidP="00420CFA">
            <w:pPr>
              <w:pStyle w:val="CopticVersemulti-line"/>
            </w:pPr>
            <w:r>
              <w:t>ⲁⲩⲙⲉⲛⲣⲉ ⲡ̀ⲥⲁⲓ ⲛ̀ϯⲛⲏⲥⲧⲓⲁ̀:</w:t>
            </w:r>
          </w:p>
          <w:p w:rsidR="00420CFA" w:rsidRDefault="00420CFA" w:rsidP="00420CFA">
            <w:pPr>
              <w:pStyle w:val="CopticHangingVerse"/>
            </w:pPr>
            <w:r>
              <w:t xml:space="preserve">ⲛⲉⲙ </w:t>
            </w:r>
            <w:r w:rsidRPr="00420CFA">
              <w:t>ⲡ̀ϥⲁⲓ</w:t>
            </w:r>
            <w:r>
              <w:t xml:space="preserve"> ⲛ̀ⲧⲉⲥϩⲩⲡⲟⲙⲟⲛⲏ.</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David proclaimed</w:t>
            </w:r>
          </w:p>
          <w:p w:rsidR="00420CFA" w:rsidRDefault="00420CFA" w:rsidP="00420CFA">
            <w:pPr>
              <w:pStyle w:val="EngHang"/>
            </w:pPr>
            <w:r>
              <w:t>In the holy psalter, saying,</w:t>
            </w:r>
          </w:p>
          <w:p w:rsidR="00420CFA" w:rsidRDefault="00420CFA" w:rsidP="00420CFA">
            <w:pPr>
              <w:pStyle w:val="EngHang"/>
            </w:pPr>
            <w:r>
              <w:t>“I will adorn my soul</w:t>
            </w:r>
          </w:p>
          <w:p w:rsidR="00420CFA" w:rsidRDefault="00420CFA" w:rsidP="00420CFA">
            <w:pPr>
              <w:pStyle w:val="EngHangEnd"/>
            </w:pPr>
            <w:r>
              <w:t>Before You with fasting.”</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Ⲁϥⲱϣ ⲉ̀ⲃⲟⲗ ⲛ̀ϫⲉ Ⲇⲁⲩⲓⲇ:</w:t>
            </w:r>
          </w:p>
          <w:p w:rsidR="00420CFA" w:rsidRDefault="00420CFA" w:rsidP="00420CFA">
            <w:pPr>
              <w:pStyle w:val="CopticVersemulti-line"/>
            </w:pPr>
            <w:r>
              <w:t>Ϧⲉⲛ ⲡⲓⲯⲁⲗⲧⲏⲣⲓⲟⲛ ⲉ̄ⲑ̄ⲩ̄:</w:t>
            </w:r>
          </w:p>
          <w:p w:rsidR="00420CFA" w:rsidRDefault="00420CFA" w:rsidP="00420CFA">
            <w:pPr>
              <w:pStyle w:val="CopticVersemulti-line"/>
            </w:pPr>
            <w:r>
              <w:t>ϫⲉ ϯⲛⲁⲕⲟⲗϫ ⲛ̀ⲧⲁⲯⲩⲭⲏ:</w:t>
            </w:r>
          </w:p>
          <w:p w:rsidR="00420CFA" w:rsidRDefault="00420CFA" w:rsidP="00420CFA">
            <w:pPr>
              <w:pStyle w:val="CopticHangingVerse"/>
            </w:pPr>
            <w:r>
              <w:t>ⲙ̀ⲡⲉⲕⲙ̀ⲑⲟ ϧⲉⲛ ⲟⲩⲛⲏⲥⲧⲓⲁ̀.</w:t>
            </w:r>
          </w:p>
        </w:tc>
      </w:tr>
      <w:tr w:rsidR="00420CFA" w:rsidTr="00420CFA">
        <w:trPr>
          <w:cantSplit/>
          <w:jc w:val="center"/>
        </w:trPr>
        <w:tc>
          <w:tcPr>
            <w:tcW w:w="288" w:type="dxa"/>
          </w:tcPr>
          <w:p w:rsidR="00420CFA" w:rsidRPr="00FB5ACB" w:rsidRDefault="00420CFA" w:rsidP="00420CFA">
            <w:pPr>
              <w:pStyle w:val="CopticCross"/>
            </w:pPr>
          </w:p>
        </w:tc>
        <w:tc>
          <w:tcPr>
            <w:tcW w:w="3960" w:type="dxa"/>
          </w:tcPr>
          <w:p w:rsidR="00420CFA" w:rsidRDefault="00420CFA" w:rsidP="00420CFA">
            <w:pPr>
              <w:pStyle w:val="EngHang"/>
            </w:pPr>
            <w:r>
              <w:t>The Apostle Paul,</w:t>
            </w:r>
          </w:p>
          <w:p w:rsidR="00420CFA" w:rsidRDefault="00420CFA" w:rsidP="00420CFA">
            <w:pPr>
              <w:pStyle w:val="EngHang"/>
            </w:pPr>
            <w:r>
              <w:t>Spoke sweetly, saying,</w:t>
            </w:r>
          </w:p>
          <w:p w:rsidR="00420CFA" w:rsidRDefault="00420CFA" w:rsidP="00420CFA">
            <w:pPr>
              <w:pStyle w:val="EngHang"/>
            </w:pPr>
            <w:commentRangeStart w:id="1079"/>
            <w:r>
              <w:t>“Fast in watchfulness</w:t>
            </w:r>
          </w:p>
          <w:p w:rsidR="00420CFA" w:rsidRDefault="00420CFA" w:rsidP="00420CFA">
            <w:pPr>
              <w:pStyle w:val="EngHangEnd"/>
            </w:pPr>
            <w:r>
              <w:t>By day and by night.”</w:t>
            </w:r>
            <w:commentRangeEnd w:id="1079"/>
            <w:r>
              <w:rPr>
                <w:rStyle w:val="CommentReference"/>
              </w:rPr>
              <w:commentReference w:id="1079"/>
            </w:r>
          </w:p>
        </w:tc>
        <w:tc>
          <w:tcPr>
            <w:tcW w:w="288" w:type="dxa"/>
          </w:tcPr>
          <w:p w:rsidR="00420CFA" w:rsidRDefault="00420CFA" w:rsidP="00420CFA"/>
        </w:tc>
        <w:tc>
          <w:tcPr>
            <w:tcW w:w="288" w:type="dxa"/>
          </w:tcPr>
          <w:p w:rsidR="00420CFA" w:rsidRPr="00FB5ACB" w:rsidRDefault="00420CFA" w:rsidP="00420CFA">
            <w:pPr>
              <w:pStyle w:val="CopticCross"/>
            </w:pPr>
          </w:p>
        </w:tc>
        <w:tc>
          <w:tcPr>
            <w:tcW w:w="3960" w:type="dxa"/>
          </w:tcPr>
          <w:p w:rsidR="00420CFA" w:rsidRDefault="00420CFA" w:rsidP="00420CFA">
            <w:pPr>
              <w:pStyle w:val="CopticVersemulti-line"/>
            </w:pPr>
            <w:r>
              <w:t>Ⲡⲁⲩⲗⲟⲥ ⲡⲓⲁ̀ⲡⲟⲥⲧⲟⲗⲟⲥ:</w:t>
            </w:r>
          </w:p>
          <w:p w:rsidR="00420CFA" w:rsidRDefault="00420CFA" w:rsidP="00420CFA">
            <w:pPr>
              <w:pStyle w:val="CopticVersemulti-line"/>
            </w:pPr>
            <w:r>
              <w:t>ⲟⲩⲟϩ ⲫ̀ⲗⲁⲥ ⲙ̀ⲡⲓⲥ̀ⲑⲟⲓⲛⲟⲩϥⲓ:</w:t>
            </w:r>
          </w:p>
          <w:p w:rsidR="00420CFA" w:rsidRDefault="00420CFA" w:rsidP="00420CFA">
            <w:pPr>
              <w:pStyle w:val="CopticVersemulti-line"/>
            </w:pPr>
            <w:r>
              <w:t>ϫⲉ ϧⲉⲛ ⲟⲩⲛⲏⲥⲧⲓⲁ̀ ⲛⲉⲙ ⲟⲩϣ̀ⲣⲱⲓⲥ:</w:t>
            </w:r>
          </w:p>
          <w:p w:rsidR="00420CFA" w:rsidRDefault="00420CFA" w:rsidP="00420CFA">
            <w:pPr>
              <w:pStyle w:val="CopticHangingVerse"/>
            </w:pPr>
            <w:r>
              <w:t xml:space="preserve">ϧⲉⲛ </w:t>
            </w:r>
            <w:r w:rsidRPr="00420CFA">
              <w:t>ϩⲁⲛⲉ̀ϩⲟⲟⲩ</w:t>
            </w:r>
            <w:r>
              <w:t xml:space="preserve"> ⲛⲉⲙ ϩⲁⲛⲉ̀ϫⲱⲣϩ.</w:t>
            </w:r>
          </w:p>
        </w:tc>
      </w:tr>
      <w:tr w:rsidR="00420CFA" w:rsidTr="00420CFA">
        <w:trPr>
          <w:cantSplit/>
          <w:jc w:val="center"/>
        </w:trPr>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EngHang"/>
            </w:pPr>
            <w:r>
              <w:t>Our Father in Heaven,</w:t>
            </w:r>
          </w:p>
          <w:p w:rsidR="00420CFA" w:rsidRDefault="00420CFA" w:rsidP="00420CFA">
            <w:pPr>
              <w:pStyle w:val="EngHang"/>
            </w:pPr>
            <w:r>
              <w:t>Your Name is Holy,</w:t>
            </w:r>
          </w:p>
          <w:p w:rsidR="00420CFA" w:rsidRDefault="00420CFA" w:rsidP="00420CFA">
            <w:pPr>
              <w:pStyle w:val="EngHang"/>
            </w:pPr>
            <w:r>
              <w:t>May Your Kingdom come,</w:t>
            </w:r>
          </w:p>
          <w:p w:rsidR="00420CFA" w:rsidRDefault="00420CFA" w:rsidP="00420CFA">
            <w:pPr>
              <w:pStyle w:val="EngHangEnd"/>
            </w:pPr>
            <w:r>
              <w:t>For Yours is the glory, forever.</w:t>
            </w:r>
          </w:p>
        </w:tc>
        <w:tc>
          <w:tcPr>
            <w:tcW w:w="288" w:type="dxa"/>
          </w:tcPr>
          <w:p w:rsidR="00420CFA" w:rsidRDefault="00420CFA" w:rsidP="00420CFA"/>
        </w:tc>
        <w:tc>
          <w:tcPr>
            <w:tcW w:w="288" w:type="dxa"/>
          </w:tcPr>
          <w:p w:rsidR="00420CFA" w:rsidRPr="00FB5ACB" w:rsidRDefault="00420CFA" w:rsidP="00420CFA">
            <w:pPr>
              <w:pStyle w:val="CopticCross"/>
            </w:pPr>
            <w:r w:rsidRPr="00FB5ACB">
              <w:t>¿</w:t>
            </w:r>
          </w:p>
        </w:tc>
        <w:tc>
          <w:tcPr>
            <w:tcW w:w="3960" w:type="dxa"/>
          </w:tcPr>
          <w:p w:rsidR="00420CFA" w:rsidRDefault="00420CFA" w:rsidP="00420CFA">
            <w:pPr>
              <w:pStyle w:val="CopticVersemulti-line"/>
            </w:pPr>
            <w:r>
              <w:t>Ϫⲉ ⲡⲉⲛⲓⲱⲧ ⲉⲧϧⲉⲛ ⲛⲓⲫⲏⲟⲩⲓ:</w:t>
            </w:r>
          </w:p>
          <w:p w:rsidR="00420CFA" w:rsidRDefault="00420CFA" w:rsidP="00420CFA">
            <w:pPr>
              <w:pStyle w:val="CopticVersemulti-line"/>
            </w:pPr>
            <w:r>
              <w:t>ⲙⲁⲣⲉϥⲧⲟⲩⲃⲟ ⲛ̀ϫⲉ ⲡⲉⲕⲣⲁⲛ:</w:t>
            </w:r>
          </w:p>
          <w:p w:rsidR="00420CFA" w:rsidRDefault="00420CFA" w:rsidP="00420CFA">
            <w:pPr>
              <w:pStyle w:val="CopticVersemulti-line"/>
            </w:pPr>
            <w:r>
              <w:t>ⲙⲁⲣⲉⲥⲓ̀ ⲛ̀ϫⲉ ⲧⲉⲕⲙⲉⲧⲟⲩⲣⲟ:</w:t>
            </w:r>
          </w:p>
          <w:p w:rsidR="00420CFA" w:rsidRDefault="00420CFA" w:rsidP="00420CFA">
            <w:pPr>
              <w:pStyle w:val="CopticHangingVerse"/>
            </w:pPr>
            <w:r>
              <w:t>ϫⲉ ⲫⲱⲕ ⲡⲉ ⲡⲓⲱ̀ⲟⲩ ϣⲁ ⲛⲓⲉ̀ⲛⲉϩ.</w:t>
            </w:r>
          </w:p>
        </w:tc>
      </w:tr>
    </w:tbl>
    <w:p w:rsidR="00420CFA" w:rsidRPr="001E5E16" w:rsidRDefault="007A72D2" w:rsidP="00420CFA">
      <w:pPr>
        <w:pStyle w:val="Heading4"/>
      </w:pPr>
      <w:r>
        <w:t>A Third</w:t>
      </w:r>
      <w:r w:rsidR="00420CFA">
        <w:t xml:space="preserve"> Doxology</w:t>
      </w:r>
      <w:r>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ask You, My Lord Jesus,</w:t>
            </w:r>
          </w:p>
          <w:p w:rsidR="006A78B4" w:rsidRDefault="006A78B4" w:rsidP="006A78B4">
            <w:pPr>
              <w:pStyle w:val="EngHang"/>
            </w:pPr>
            <w:r>
              <w:t>The good Lover of Mankind,</w:t>
            </w:r>
          </w:p>
          <w:p w:rsidR="006A78B4" w:rsidRDefault="006A78B4" w:rsidP="006A78B4">
            <w:pPr>
              <w:pStyle w:val="EngHang"/>
            </w:pPr>
            <w:r>
              <w:t>Place me not upon Your left hand</w:t>
            </w:r>
          </w:p>
          <w:p w:rsidR="006A78B4" w:rsidRPr="00B87131" w:rsidRDefault="006A78B4" w:rsidP="006A78B4">
            <w:pPr>
              <w:pStyle w:val="EngHangEnd"/>
            </w:pPr>
            <w:r>
              <w:t>Among the goats, the sinners.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Ⲡⲓⲙⲁⲓⲣⲱⲙⲓ ⲛ̀ⲁⲅⲁⲑⲟⲥ:</w:t>
            </w:r>
          </w:p>
          <w:p w:rsidR="006A78B4" w:rsidRDefault="006A78B4" w:rsidP="006A78B4">
            <w:pPr>
              <w:pStyle w:val="CopticVersemulti-line"/>
            </w:pPr>
            <w:r>
              <w:t>Ⲡⲁⲟ̄ⲥ̄ Ⲓⲏ̄ⲥ̄ Ⲡⲭ̄ⲥ̄ ϯϯϩⲟ ⲉ̀ⲣⲟⲕ:</w:t>
            </w:r>
          </w:p>
          <w:p w:rsidR="006A78B4" w:rsidRDefault="006A78B4" w:rsidP="006A78B4">
            <w:pPr>
              <w:pStyle w:val="CopticVersemulti-line"/>
            </w:pPr>
            <w:r>
              <w:t>ⲙ̀ⲡⲉⲣϩⲓⲧ ⲥⲁϫⲁϭⲏ ⲙ̀ⲙⲟⲕ:</w:t>
            </w:r>
          </w:p>
          <w:p w:rsidR="006A78B4" w:rsidRPr="00C35319" w:rsidRDefault="006A78B4" w:rsidP="006A78B4">
            <w:pPr>
              <w:pStyle w:val="CopticHangingVerse"/>
            </w:pPr>
            <w:r>
              <w:t>ⲛⲉⲙ ⲛⲓⲃⲁⲉⲙⲡⲓ ⲛ̀ⲡⲉϥⲉⲣⲛⲟⲃⲓ.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And let me not hear,</w:t>
            </w:r>
          </w:p>
          <w:p w:rsidR="006A78B4" w:rsidRDefault="006A78B4" w:rsidP="006A78B4">
            <w:pPr>
              <w:pStyle w:val="EngHang"/>
            </w:pPr>
            <w:r>
              <w:t>“I know you not,</w:t>
            </w:r>
          </w:p>
          <w:p w:rsidR="006A78B4" w:rsidRDefault="006A78B4" w:rsidP="006A78B4">
            <w:pPr>
              <w:pStyle w:val="EngHang"/>
            </w:pPr>
            <w:r>
              <w:t>Depart from me,</w:t>
            </w:r>
          </w:p>
          <w:p w:rsidR="006A78B4" w:rsidRDefault="006A78B4" w:rsidP="006A78B4">
            <w:pPr>
              <w:pStyle w:val="EngHangEnd"/>
            </w:pPr>
            <w:r>
              <w:t>You who are ready for eternal fire.”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Ⲟⲩⲇⲉ ⲟⲛ ⲙ̀ⲡⲉⲣϫⲟⲥ ⲛⲏⲓ:</w:t>
            </w:r>
          </w:p>
          <w:p w:rsidR="006A78B4" w:rsidRDefault="006A78B4" w:rsidP="006A78B4">
            <w:pPr>
              <w:pStyle w:val="CopticVersemulti-line"/>
            </w:pPr>
            <w:r>
              <w:t>Ϫⲉ ϯⲥⲱⲟⲩⲛ ⲙ̀ⲙⲟⲕ ⲁⲛ:</w:t>
            </w:r>
          </w:p>
          <w:p w:rsidR="006A78B4" w:rsidRDefault="006A78B4" w:rsidP="006A78B4">
            <w:pPr>
              <w:pStyle w:val="CopticVersemulti-line"/>
            </w:pPr>
            <w:r>
              <w:t>ⲙⲁϣⲉⲛⲁⲕ ⲉ̀ⲃⲟⲗϩⲁⲣⲟⲓ:</w:t>
            </w:r>
          </w:p>
          <w:p w:rsidR="006A78B4" w:rsidRDefault="006A78B4" w:rsidP="006A78B4">
            <w:pPr>
              <w:pStyle w:val="CopticHangingVerse"/>
            </w:pPr>
            <w:r>
              <w:t>ⲫⲏⲉⲧⲥⲉⲃⲧⲱⲧ ⲙ̀ⲡⲓⲭ̀ⲣⲱⲙ ⲛ̀ⲉ̀ⲛⲉϩ.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For I know that I am</w:t>
            </w:r>
          </w:p>
          <w:p w:rsidR="006A78B4" w:rsidRDefault="006A78B4" w:rsidP="006A78B4">
            <w:pPr>
              <w:pStyle w:val="EngHang"/>
            </w:pPr>
            <w:r>
              <w:t>Truly a sinner,</w:t>
            </w:r>
          </w:p>
          <w:p w:rsidR="006A78B4" w:rsidRDefault="006A78B4" w:rsidP="006A78B4">
            <w:pPr>
              <w:pStyle w:val="EngHang"/>
            </w:pPr>
            <w:r>
              <w:t>And that all my evil deeds</w:t>
            </w:r>
          </w:p>
          <w:p w:rsidR="006A78B4" w:rsidRDefault="006A78B4" w:rsidP="006A78B4">
            <w:pPr>
              <w:pStyle w:val="EngHangEnd"/>
            </w:pPr>
            <w:r>
              <w:t>Are before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Ϯⲉ̀ⲙⲓ ⲅⲁⲣ ϧⲉⲛ ⲟⲩⲙⲉⲑⲙⲏⲓ:</w:t>
            </w:r>
          </w:p>
          <w:p w:rsidR="006A78B4" w:rsidRDefault="006A78B4" w:rsidP="006A78B4">
            <w:pPr>
              <w:pStyle w:val="CopticVersemulti-line"/>
            </w:pPr>
            <w:r>
              <w:t>ϫⲉ ⲁⲛⲟⲕ ⲟⲩⲣⲉϥⲉⲣⲛⲟⲃⲓ:</w:t>
            </w:r>
          </w:p>
          <w:p w:rsidR="006A78B4" w:rsidRDefault="006A78B4" w:rsidP="006A78B4">
            <w:pPr>
              <w:pStyle w:val="CopticVersemulti-line"/>
            </w:pPr>
            <w:r>
              <w:t>ⲟⲩⲟϩ ⲛⲁϩ̀ⲃⲏⲟⲩⲓ̀ ⲧⲏⲣⲟⲩ ⲉⲧϩⲱⲟⲩ:</w:t>
            </w:r>
          </w:p>
          <w:p w:rsidR="006A78B4" w:rsidRDefault="006A78B4" w:rsidP="006A78B4">
            <w:pPr>
              <w:pStyle w:val="CopticHangingVerse"/>
            </w:pPr>
            <w:r>
              <w:t>ⲥⲉⲟⲩⲱⲛϩ ⲉ̀ⲃⲟⲗ ⲙ̀ⲡⲉⲕⲙ̀ⲑⲟ.</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I speak as the publican,</w:t>
            </w:r>
          </w:p>
          <w:p w:rsidR="006A78B4" w:rsidRDefault="006A78B4" w:rsidP="006A78B4">
            <w:pPr>
              <w:pStyle w:val="EngHang"/>
            </w:pPr>
            <w:r>
              <w:t>Crying out and saying,</w:t>
            </w:r>
          </w:p>
          <w:p w:rsidR="006A78B4" w:rsidRDefault="006A78B4" w:rsidP="006A78B4">
            <w:pPr>
              <w:pStyle w:val="EngHang"/>
            </w:pPr>
            <w:r>
              <w:t>“O God, forgive me,</w:t>
            </w:r>
          </w:p>
          <w:p w:rsidR="006A78B4" w:rsidRDefault="006A78B4" w:rsidP="006A78B4">
            <w:pPr>
              <w:pStyle w:val="EngHangEnd"/>
            </w:pPr>
            <w:r>
              <w:t>For I am a sinner.”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Ϯϫⲱ ⲛ̀ⲧ̀ⲥ̀ⲙⲏ ⲛ̀ⲧⲉ ⲡⲓⲧⲉⲗⲱⲛⲏⲥ:</w:t>
            </w:r>
          </w:p>
          <w:p w:rsidR="006A78B4" w:rsidRDefault="006A78B4" w:rsidP="006A78B4">
            <w:pPr>
              <w:pStyle w:val="CopticVersemulti-line"/>
            </w:pPr>
            <w:r>
              <w:t>ⲉⲓⲱϣ ⲉⲃⲟⲗ ⲉⲓϫⲱ ⲙ̀ⲙⲟⲥ:</w:t>
            </w:r>
          </w:p>
          <w:p w:rsidR="006A78B4" w:rsidRDefault="006A78B4" w:rsidP="006A78B4">
            <w:pPr>
              <w:pStyle w:val="CopticVersemulti-line"/>
            </w:pPr>
            <w:r>
              <w:t>ϫⲉ Ⲫϯ ⲭⲱ ⲛⲏⲓ ⲉ̀ⲃⲟⲗ:</w:t>
            </w:r>
          </w:p>
          <w:p w:rsidR="006A78B4" w:rsidRDefault="006A78B4" w:rsidP="006A78B4">
            <w:pPr>
              <w:pStyle w:val="CopticHangingVerse"/>
            </w:pPr>
            <w:r>
              <w:t>ϫⲉ ⲁⲛⲟⲕ ⲟⲩⲣⲉϥⲉⲣⲛⲟⲃⲓ.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I have sinned, I have sinned,</w:t>
            </w:r>
          </w:p>
          <w:p w:rsidR="006A78B4" w:rsidRDefault="006A78B4" w:rsidP="006A78B4">
            <w:pPr>
              <w:pStyle w:val="EngHang"/>
            </w:pPr>
            <w:r>
              <w:t>O My Lord Jesus forgive me,</w:t>
            </w:r>
          </w:p>
          <w:p w:rsidR="006A78B4" w:rsidRDefault="006A78B4" w:rsidP="006A78B4">
            <w:pPr>
              <w:pStyle w:val="EngHang"/>
            </w:pPr>
            <w:r>
              <w:t>For there’s no servant without sin,</w:t>
            </w:r>
          </w:p>
          <w:p w:rsidR="006A78B4" w:rsidRDefault="006A78B4" w:rsidP="006A78B4">
            <w:pPr>
              <w:pStyle w:val="EngHangEnd"/>
            </w:pPr>
            <w:r>
              <w:t>And no master without forgiveness.</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Ⲁⲓⲉⲣⲛⲟⲃⲓ ⲁⲓⲉⲣⲛⲟⲃⲓ:</w:t>
            </w:r>
          </w:p>
          <w:p w:rsidR="006A78B4" w:rsidRDefault="006A78B4" w:rsidP="006A78B4">
            <w:pPr>
              <w:pStyle w:val="CopticVersemulti-line"/>
            </w:pPr>
            <w:r>
              <w:t>Ⲡⲁⲟ̄ⲥ̄ Ⲓⲏ̄ⲥ̄ ⲭⲱ ⲛⲏⲓ ⲉ̀ⲃⲟⲗ:</w:t>
            </w:r>
          </w:p>
          <w:p w:rsidR="006A78B4" w:rsidRDefault="006A78B4" w:rsidP="006A78B4">
            <w:pPr>
              <w:pStyle w:val="CopticVersemulti-line"/>
            </w:pPr>
            <w:r>
              <w:t>Ϫⲉ ⲙ̀ⲙⲟⲛ ⲃⲟⲕ ⲛ̀ⲁⲧⲉⲣⲛⲟⲃⲓ:</w:t>
            </w:r>
          </w:p>
          <w:p w:rsidR="006A78B4" w:rsidRDefault="006A78B4" w:rsidP="006A78B4">
            <w:pPr>
              <w:pStyle w:val="CopticHangingVerse"/>
            </w:pPr>
            <w:r>
              <w:t>ⲟⲩⲇⲉ ⲙ̀ⲙⲟⲛ ϭⲟⲓⲥ ⲛ̀ⲁⲧⲭⲱ ⲉ̀ⲃⲟⲗ.</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Grant me, O Lord, repentance,</w:t>
            </w:r>
          </w:p>
          <w:p w:rsidR="006A78B4" w:rsidRDefault="006A78B4" w:rsidP="006A78B4">
            <w:pPr>
              <w:pStyle w:val="EngHang"/>
            </w:pPr>
            <w:r>
              <w:t>That I might turn</w:t>
            </w:r>
          </w:p>
          <w:p w:rsidR="006A78B4" w:rsidRDefault="006A78B4" w:rsidP="006A78B4">
            <w:pPr>
              <w:pStyle w:val="EngHang"/>
            </w:pPr>
            <w:r>
              <w:t>Before death shuts me</w:t>
            </w:r>
          </w:p>
          <w:p w:rsidR="006A78B4" w:rsidRPr="00074078" w:rsidRDefault="006A78B4" w:rsidP="006A78B4">
            <w:pPr>
              <w:pStyle w:val="EngHangEnd"/>
            </w:pPr>
            <w:r>
              <w:t>Within the gates of Hades.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Ⲙⲟⲓ ⲛⲏⲓ Ⲡⲟ̄ⲥ̄ ⲛ̀ⲟⲩⲙⲉⲧⲁⲛⲟⲓⲁ̀:</w:t>
            </w:r>
          </w:p>
          <w:p w:rsidR="006A78B4" w:rsidRDefault="006A78B4" w:rsidP="006A78B4">
            <w:pPr>
              <w:pStyle w:val="CopticVersemulti-line"/>
            </w:pPr>
            <w:r>
              <w:t>ⲉ̀ⲡ̀ϫⲓⲛⲧⲁⲉⲣⲙⲉⲧⲁⲛⲟⲓⲛ:</w:t>
            </w:r>
          </w:p>
          <w:p w:rsidR="006A78B4" w:rsidRDefault="006A78B4" w:rsidP="006A78B4">
            <w:pPr>
              <w:pStyle w:val="CopticVersemulti-line"/>
            </w:pPr>
            <w:r>
              <w:t>ⲙ̀ⲡⲁⲧⲉ ⲫ̀ⲙⲟⲩ ⲙⲁϣ̀ⲑⲁⲙ ⲛ̀ⲣⲱⲓ:</w:t>
            </w:r>
          </w:p>
          <w:p w:rsidR="006A78B4" w:rsidRDefault="006A78B4" w:rsidP="006A78B4">
            <w:pPr>
              <w:pStyle w:val="CopticHangingVerse"/>
            </w:pPr>
            <w:r>
              <w:t>ϧⲉⲛ ⲛⲓⲡⲩⲗⲏ ⲛ̀ⲧⲉ Ⲁⲙⲉⲛϯ.</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And answer me</w:t>
            </w:r>
          </w:p>
          <w:p w:rsidR="006A78B4" w:rsidRDefault="006A78B4" w:rsidP="006A78B4">
            <w:pPr>
              <w:pStyle w:val="EngHang"/>
            </w:pPr>
            <w:r>
              <w:t>For all that I have done.</w:t>
            </w:r>
          </w:p>
          <w:p w:rsidR="006A78B4" w:rsidRDefault="006A78B4" w:rsidP="006A78B4">
            <w:pPr>
              <w:pStyle w:val="EngHang"/>
            </w:pPr>
            <w:r>
              <w:t>The righteous Judge,</w:t>
            </w:r>
          </w:p>
          <w:p w:rsidR="006A78B4" w:rsidRDefault="006A78B4" w:rsidP="006A78B4">
            <w:pPr>
              <w:pStyle w:val="EngHangEnd"/>
            </w:pPr>
            <w:r>
              <w:t>Jesus, will judge me.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Ⲟⲩⲟϩ ⲟⲛ ⲛ̀ⲧⲁϯⲗⲟⲅⲟⲥ:</w:t>
            </w:r>
          </w:p>
          <w:p w:rsidR="006A78B4" w:rsidRDefault="006A78B4" w:rsidP="006A78B4">
            <w:pPr>
              <w:pStyle w:val="CopticVersemulti-line"/>
            </w:pPr>
            <w:r>
              <w:t>ϧⲁ ⲛⲁⲓ ⲧⲏⲣⲟⲩ ⲉ̀ⲧⲁⲓⲁⲓⲧⲟⲩ:</w:t>
            </w:r>
          </w:p>
          <w:p w:rsidR="006A78B4" w:rsidRDefault="006A78B4" w:rsidP="006A78B4">
            <w:pPr>
              <w:pStyle w:val="CopticVersemulti-line"/>
            </w:pPr>
            <w:r>
              <w:t>ⲛⲓⲕ̀ⲣⲓⲧⲏⲥ ⲙ̀ⲙⲏⲓ Ⲓⲏ̄ⲥ̄;</w:t>
            </w:r>
          </w:p>
          <w:p w:rsidR="006A78B4" w:rsidRDefault="006A78B4" w:rsidP="006A78B4">
            <w:pPr>
              <w:pStyle w:val="CopticHangingVerse"/>
            </w:pPr>
            <w:r>
              <w:t>ⲛ̀ⲑⲟϥ ⲉⲑⲛⲁϯϩⲁⲡ ⲉ̀ⲣⲟⲓ.</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My Saviour is merciful</w:t>
            </w:r>
          </w:p>
          <w:p w:rsidR="006A78B4" w:rsidRDefault="006A78B4" w:rsidP="006A78B4">
            <w:pPr>
              <w:pStyle w:val="EngHang"/>
            </w:pPr>
            <w:r>
              <w:t>And compassionate towards His people.</w:t>
            </w:r>
          </w:p>
          <w:p w:rsidR="006A78B4" w:rsidRDefault="006A78B4" w:rsidP="006A78B4">
            <w:pPr>
              <w:pStyle w:val="EngHang"/>
            </w:pPr>
            <w:r>
              <w:t>He is the Good Lover of mankind.</w:t>
            </w:r>
          </w:p>
          <w:p w:rsidR="006A78B4" w:rsidRDefault="006A78B4" w:rsidP="006A78B4">
            <w:pPr>
              <w:pStyle w:val="EngHangEnd"/>
            </w:pPr>
            <w:r>
              <w:t>Have mercy on us according to Your great mercy.</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Ⲟⲩⲣⲉϥϣⲉⲛϩⲏⲧ ⲡⲉ Ⲡⲁⲥⲱⲧⲏⲣ:</w:t>
            </w:r>
          </w:p>
          <w:p w:rsidR="006A78B4" w:rsidRDefault="006A78B4" w:rsidP="006A78B4">
            <w:pPr>
              <w:pStyle w:val="CopticVersemulti-line"/>
            </w:pPr>
            <w:r>
              <w:t>ⲉϥⲉ̀ϣⲉⲛϩⲏⲧ ϧⲁ ⲡⲉϥⲗⲁⲟⲥ:</w:t>
            </w:r>
          </w:p>
          <w:p w:rsidR="006A78B4" w:rsidRDefault="006A78B4" w:rsidP="006A78B4">
            <w:pPr>
              <w:pStyle w:val="CopticVersemulti-line"/>
            </w:pPr>
            <w:r>
              <w:t>ϩⲱⲥ ⲁ̀ⲅⲁⲑⲟⲥ ⲟⲩⲟϩ ⲙ̀ⲙⲁⲓⲣⲱⲙⲓ:</w:t>
            </w:r>
          </w:p>
          <w:p w:rsidR="006A78B4" w:rsidRDefault="006A78B4" w:rsidP="006A78B4">
            <w:pPr>
              <w:pStyle w:val="CopticHangingVerse"/>
            </w:pPr>
            <w:r>
              <w:t>ⲛⲁⲓ ⲛⲁⲛ ⲕⲁⲧⲁ ⲡⲉⲕⲛⲓϣϯ ⲛ̀ⲛⲁⲓ.</w:t>
            </w:r>
          </w:p>
        </w:tc>
      </w:tr>
    </w:tbl>
    <w:p w:rsidR="00420CFA" w:rsidRPr="001E5E16" w:rsidRDefault="00420CFA" w:rsidP="00420CFA">
      <w:pPr>
        <w:pStyle w:val="Heading4"/>
      </w:pPr>
      <w:r>
        <w:t xml:space="preserve">The </w:t>
      </w:r>
      <w:r w:rsidR="007A72D2">
        <w:t xml:space="preserve">Fourth </w:t>
      </w:r>
      <w:r>
        <w:t>Doxology</w:t>
      </w:r>
      <w:r w:rsidR="007A72D2">
        <w:t xml:space="preserve"> [for Weekdays?]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In purity and chastity,</w:t>
            </w:r>
          </w:p>
          <w:p w:rsidR="006A78B4" w:rsidRDefault="006A78B4" w:rsidP="006A78B4">
            <w:pPr>
              <w:pStyle w:val="EngHang"/>
            </w:pPr>
            <w:r>
              <w:t>And love without pretense</w:t>
            </w:r>
          </w:p>
          <w:p w:rsidR="006A78B4" w:rsidRPr="00B87131"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commentRangeStart w:id="1080"/>
            <w:r>
              <w:t xml:space="preserve">Ϯⲛⲏⲥⲧⲓⲁ̀ </w:t>
            </w:r>
            <w:commentRangeEnd w:id="1080"/>
            <w:r>
              <w:rPr>
                <w:rStyle w:val="CommentReference"/>
                <w:rFonts w:ascii="Times New Roman" w:hAnsi="Times New Roman" w:cstheme="minorBidi"/>
                <w:noProof w:val="0"/>
              </w:rPr>
              <w:commentReference w:id="1080"/>
            </w:r>
            <w:r>
              <w:t>ⲛⲉⲙ ⲡⲓϣ̀ⲗⲏⲗ:</w:t>
            </w:r>
          </w:p>
          <w:p w:rsidR="006A78B4" w:rsidRDefault="006A78B4" w:rsidP="006A78B4">
            <w:pPr>
              <w:pStyle w:val="CopticVersemulti-line"/>
            </w:pPr>
            <w:r>
              <w:t>ϧⲉⲛ ⲟⲩⲧⲟⲩⲃⲟ ⲛⲉⲙ ⲟⲩⲙⲉⲧⲥⲉⲙⲛⲟⲥ:</w:t>
            </w:r>
          </w:p>
          <w:p w:rsidR="006A78B4" w:rsidRDefault="006A78B4" w:rsidP="006A78B4">
            <w:pPr>
              <w:pStyle w:val="CopticVersemulti-line"/>
            </w:pPr>
            <w:r>
              <w:t>ⲛⲉⲙ ⲟⲩⲁ̀ⲅⲁⲡⲏ ⲛ̀ⲁⲧⲇⲟⲗⲟⲥ:</w:t>
            </w:r>
          </w:p>
          <w:p w:rsidR="006A78B4" w:rsidRPr="00C35319" w:rsidRDefault="006A78B4" w:rsidP="006A78B4">
            <w:pPr>
              <w:pStyle w:val="CopticHangingVerse"/>
            </w:pPr>
            <w:r>
              <w:t>ⲛⲁⲓ ⲛⲉ ⲛⲏⲉϣⲁⲩⲣⲁⲛⲁϥ ⲙ̀Ⲡⲭ̄ⲥ̄.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With weeping and mourning,</w:t>
            </w:r>
          </w:p>
          <w:p w:rsidR="006A78B4" w:rsidRDefault="006A78B4" w:rsidP="006A78B4">
            <w:pPr>
              <w:pStyle w:val="EngHang"/>
            </w:pPr>
            <w:r>
              <w:t xml:space="preserve">And love without </w:t>
            </w:r>
            <w:commentRangeStart w:id="1081"/>
            <w:r>
              <w:t>pretense</w:t>
            </w:r>
            <w:commentRangeEnd w:id="1081"/>
            <w:r>
              <w:rPr>
                <w:rStyle w:val="CommentReference"/>
              </w:rPr>
              <w:commentReference w:id="1081"/>
            </w:r>
          </w:p>
          <w:p w:rsidR="006A78B4" w:rsidRDefault="006A78B4" w:rsidP="006A78B4">
            <w:pPr>
              <w:pStyle w:val="EngHangEnd"/>
            </w:pPr>
            <w:r>
              <w:t>Are what pleases Christ.</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ⲟⲩⲛⲉϩⲡⲓ ⲛⲉⲙ ⲟⲩⲣⲓⲙⲓ:</w:t>
            </w:r>
          </w:p>
          <w:p w:rsidR="006A78B4" w:rsidRDefault="006A78B4" w:rsidP="006A78B4">
            <w:pPr>
              <w:pStyle w:val="CopticVersemulti-line"/>
            </w:pPr>
            <w:r>
              <w:t>ⲛⲉⲙ ⲟⲩⲁ̀ⲅⲁⲡⲏ ⲛ̀ⲁⲧⲙⲉⲧϣⲟⲃⲓ:</w:t>
            </w:r>
          </w:p>
          <w:p w:rsidR="006A78B4" w:rsidRDefault="006A78B4" w:rsidP="006A78B4">
            <w:pPr>
              <w:pStyle w:val="CopticHangingVerse"/>
            </w:pPr>
            <w:r>
              <w:t>ⲛⲁⲓ ⲛⲏ ⲛⲏⲉϣⲁⲩⲣⲉⲛⲁϥ ⲙ̀ⲡⲓⲁⲑⲛⲟⲃⲓ.</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With a contrite heart</w:t>
            </w:r>
          </w:p>
          <w:p w:rsidR="006A78B4" w:rsidRDefault="006A78B4" w:rsidP="006A78B4">
            <w:pPr>
              <w:pStyle w:val="EngHang"/>
            </w:pPr>
            <w:r>
              <w:t>And a contrite spirit,</w:t>
            </w:r>
          </w:p>
          <w:p w:rsidR="006A78B4" w:rsidRDefault="006A78B4" w:rsidP="006A78B4">
            <w:pPr>
              <w:pStyle w:val="EngHangEnd"/>
            </w:pPr>
            <w:r>
              <w:t>Are what pleases the Holy One.</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Ϧⲉⲛ ⲟⲩϩⲏⲧ ⲉϥⲑⲉⲃⲓⲏⲟⲩⲧ:</w:t>
            </w:r>
          </w:p>
          <w:p w:rsidR="006A78B4" w:rsidRDefault="006A78B4" w:rsidP="006A78B4">
            <w:pPr>
              <w:pStyle w:val="CopticVersemulti-line"/>
            </w:pPr>
            <w:r>
              <w:t>ⲛⲉⲙ ⲟⲩⲡ̀ⲛⲉⲩⲙⲁ ⲉϥⲧⲉⲛⲛⲏⲟⲩⲧ:</w:t>
            </w:r>
          </w:p>
          <w:p w:rsidR="006A78B4" w:rsidRDefault="006A78B4" w:rsidP="006A78B4">
            <w:pPr>
              <w:pStyle w:val="CopticHangingVerse"/>
            </w:pPr>
            <w:r>
              <w:t>ⲛⲁⲓ ⲛⲏⲉϣⲁⲩⲣⲁⲛⲁϥ ⲙ̀ⲫⲏⲉⲧⲧⲟⲩⲃⲏⲟⲩⲧ.</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Fasting and prayer</w:t>
            </w:r>
          </w:p>
          <w:p w:rsidR="006A78B4" w:rsidRDefault="006A78B4" w:rsidP="006A78B4">
            <w:pPr>
              <w:pStyle w:val="EngHang"/>
            </w:pPr>
            <w:r>
              <w:t>Saved the three holy children,</w:t>
            </w:r>
          </w:p>
          <w:p w:rsidR="006A78B4" w:rsidRDefault="006A78B4" w:rsidP="006A78B4">
            <w:pPr>
              <w:pStyle w:val="EngHang"/>
            </w:pPr>
            <w:r>
              <w:t>Shadrach, Meshach and Abednego,</w:t>
            </w:r>
          </w:p>
          <w:p w:rsidR="006A78B4" w:rsidRDefault="006A78B4" w:rsidP="006A78B4">
            <w:pPr>
              <w:pStyle w:val="EngHangEnd"/>
            </w:pPr>
            <w:r>
              <w:t>From the fiery furnace.</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ⲛⲏⲉⲧⲁⲩⲛⲟϩⲉⲙ ⲙ̀ⲡⲓϣⲟⲙⲧ ⲛ̀ⲁ̀ⲗⲟⲩ ⲛ̀ⲁ̀ⲅⲓⲟⲥ:</w:t>
            </w:r>
          </w:p>
          <w:p w:rsidR="006A78B4" w:rsidRDefault="006A78B4" w:rsidP="006A78B4">
            <w:pPr>
              <w:pStyle w:val="CopticVersemulti-line"/>
            </w:pPr>
            <w:r>
              <w:t>Ⲥⲉⲇⲣⲁⲕ Ⲙⲓⲥⲁⲕ Ⲁⲃⲇⲉⲛⲁⲅⲱ:</w:t>
            </w:r>
          </w:p>
          <w:p w:rsidR="006A78B4" w:rsidRDefault="006A78B4" w:rsidP="006A78B4">
            <w:pPr>
              <w:pStyle w:val="CopticHangingVerse"/>
            </w:pPr>
            <w:r>
              <w:t>ⲉ̀ⲃⲟⲗ ϧⲉⲛ ϯϩ̀ⲣⲟ ⲛ̀ⲥⲁⲧⲉ.</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Fasting and prayer</w:t>
            </w:r>
          </w:p>
          <w:p w:rsidR="006A78B4" w:rsidRDefault="006A78B4" w:rsidP="006A78B4">
            <w:pPr>
              <w:pStyle w:val="EngHang"/>
            </w:pPr>
            <w:r>
              <w:t>Are the weapons of victory,</w:t>
            </w:r>
          </w:p>
          <w:p w:rsidR="006A78B4" w:rsidRDefault="006A78B4" w:rsidP="006A78B4">
            <w:pPr>
              <w:pStyle w:val="EngHang"/>
            </w:pPr>
            <w:r>
              <w:t>And the live by which</w:t>
            </w:r>
          </w:p>
          <w:p w:rsidR="006A78B4" w:rsidRPr="00074078" w:rsidRDefault="006A78B4" w:rsidP="006A78B4">
            <w:pPr>
              <w:pStyle w:val="EngHangEnd"/>
            </w:pPr>
            <w:r>
              <w:t>Christians walk.</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Ϯⲛⲏⲥⲧⲓⲁ̀ ⲛⲉⲙ ⲡⲓϣ̀ⲗⲏⲗ:</w:t>
            </w:r>
          </w:p>
          <w:p w:rsidR="006A78B4" w:rsidRDefault="006A78B4" w:rsidP="006A78B4">
            <w:pPr>
              <w:pStyle w:val="CopticVersemulti-line"/>
            </w:pPr>
            <w:r>
              <w:t>ⲛ̀ⲑⲱⲟⲩ ⲡⲉ ⲡ̀ϩⲟⲡⲗⲟⲛ ⲙ̀ⲡⲓϭⲣⲟ:</w:t>
            </w:r>
          </w:p>
          <w:p w:rsidR="006A78B4" w:rsidRDefault="006A78B4" w:rsidP="006A78B4">
            <w:pPr>
              <w:pStyle w:val="CopticVersemulti-line"/>
            </w:pPr>
            <w:r>
              <w:t>ⲛ̀ⲑⲱⲟⲩ ⲛⲉ ⲛⲏⲉⲧⲁⲩⲙⲟϣⲓ ⲛ̀ϧⲏⲧⲟⲩ:</w:t>
            </w:r>
          </w:p>
          <w:p w:rsidR="006A78B4" w:rsidRDefault="006A78B4" w:rsidP="006A78B4">
            <w:pPr>
              <w:pStyle w:val="CopticHangingVerse"/>
            </w:pPr>
            <w:r>
              <w:t>ⲛ̀ϫⲉ ⲛⲓⲭ̀ⲣⲓⲥⲧⲓⲁⲛⲟⲥ.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Abraham was worthy</w:t>
            </w:r>
          </w:p>
          <w:p w:rsidR="006A78B4" w:rsidRDefault="006A78B4" w:rsidP="006A78B4">
            <w:pPr>
              <w:pStyle w:val="EngHang"/>
            </w:pPr>
            <w:r>
              <w:t>To host God</w:t>
            </w:r>
          </w:p>
          <w:p w:rsidR="006A78B4" w:rsidRDefault="006A78B4" w:rsidP="006A78B4">
            <w:pPr>
              <w:pStyle w:val="EngHangEnd"/>
            </w:pPr>
            <w:r>
              <w:t>And His holy angels.</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ⲁϥⲉⲣⲡ̀ⲉⲙⲡ̀ϣⲁ ⲛ̀ϫⲉ Ⲁⲃⲣⲁⲁⲙ:</w:t>
            </w:r>
          </w:p>
          <w:p w:rsidR="006A78B4" w:rsidRDefault="006A78B4" w:rsidP="006A78B4">
            <w:pPr>
              <w:pStyle w:val="CopticVersemulti-line"/>
            </w:pPr>
            <w:r>
              <w:t>ⲉⲑⲣⲉ Ⲫϯ ϫⲱⲓⲗⲓ ⲉ̀ⲣⲟϥ:</w:t>
            </w:r>
          </w:p>
          <w:p w:rsidR="006A78B4" w:rsidRDefault="006A78B4" w:rsidP="006A78B4">
            <w:pPr>
              <w:pStyle w:val="CopticHangingVerse"/>
            </w:pPr>
            <w:r>
              <w:t>ⲛⲉⲙ ⲛⲉϥⲁⲅⲅⲉⲗⲟⲥ ⲉ̄ⲑ̄ⲩ̄.</w:t>
            </w:r>
          </w:p>
        </w:tc>
      </w:tr>
      <w:tr w:rsidR="006A78B4" w:rsidTr="00420CFA">
        <w:trPr>
          <w:cantSplit/>
          <w:jc w:val="center"/>
        </w:trPr>
        <w:tc>
          <w:tcPr>
            <w:tcW w:w="288" w:type="dxa"/>
          </w:tcPr>
          <w:p w:rsidR="006A78B4"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Isaac was offered</w:t>
            </w:r>
          </w:p>
          <w:p w:rsidR="006A78B4" w:rsidRDefault="006A78B4" w:rsidP="006A78B4">
            <w:pPr>
              <w:pStyle w:val="EngHang"/>
            </w:pPr>
            <w:r>
              <w:t>As a pure sacrifice,</w:t>
            </w:r>
          </w:p>
          <w:p w:rsidR="006A78B4" w:rsidRDefault="006A78B4" w:rsidP="006A78B4">
            <w:pPr>
              <w:pStyle w:val="EngHangEnd"/>
            </w:pPr>
            <w:r>
              <w:t>In a type of Christ.</w:t>
            </w:r>
          </w:p>
        </w:tc>
        <w:tc>
          <w:tcPr>
            <w:tcW w:w="288" w:type="dxa"/>
          </w:tcPr>
          <w:p w:rsidR="006A78B4" w:rsidRDefault="006A78B4" w:rsidP="00420CFA"/>
        </w:tc>
        <w:tc>
          <w:tcPr>
            <w:tcW w:w="288" w:type="dxa"/>
          </w:tcPr>
          <w:p w:rsidR="006A78B4"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ⲁϥⲓ̀ⲛⲓ ⲉ̀ⲡ̀ϣⲱⲓ ⲛ̀Ⲓⲥⲁⲁⲕ:</w:t>
            </w:r>
          </w:p>
          <w:p w:rsidR="006A78B4" w:rsidRDefault="006A78B4" w:rsidP="006A78B4">
            <w:pPr>
              <w:pStyle w:val="CopticVersemulti-line"/>
            </w:pPr>
            <w:r>
              <w:t>ⲛ̀ⲟⲩⲑⲩⲥⲓⲁ̀ ⲉⲧⲟⲩⲃⲏⲟⲩⲧ:</w:t>
            </w:r>
          </w:p>
          <w:p w:rsidR="006A78B4" w:rsidRDefault="006A78B4" w:rsidP="006A78B4">
            <w:pPr>
              <w:pStyle w:val="CopticHangingVerse"/>
            </w:pPr>
            <w:r>
              <w:t>ⲁϥϯⲙⲏⲓⲛⲓ ⲉ̀Ⲡⲭ̄ⲥ̄.</w:t>
            </w:r>
          </w:p>
        </w:tc>
      </w:tr>
      <w:tr w:rsidR="006A78B4" w:rsidTr="00420CFA">
        <w:trPr>
          <w:cantSplit/>
          <w:jc w:val="center"/>
        </w:trPr>
        <w:tc>
          <w:tcPr>
            <w:tcW w:w="288" w:type="dxa"/>
          </w:tcPr>
          <w:p w:rsidR="006A78B4"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Jacob was saved</w:t>
            </w:r>
          </w:p>
          <w:p w:rsidR="006A78B4" w:rsidRDefault="006A78B4" w:rsidP="006A78B4">
            <w:pPr>
              <w:pStyle w:val="EngHang"/>
            </w:pPr>
            <w:r>
              <w:t>From Esau, his brother,</w:t>
            </w:r>
          </w:p>
          <w:p w:rsidR="006A78B4" w:rsidRDefault="006A78B4" w:rsidP="006A78B4">
            <w:pPr>
              <w:pStyle w:val="EngHangEnd"/>
            </w:pPr>
            <w:r>
              <w:t>And received the blessing from his father.</w:t>
            </w:r>
          </w:p>
        </w:tc>
        <w:tc>
          <w:tcPr>
            <w:tcW w:w="288" w:type="dxa"/>
          </w:tcPr>
          <w:p w:rsidR="006A78B4" w:rsidRDefault="006A78B4" w:rsidP="00420CFA"/>
        </w:tc>
        <w:tc>
          <w:tcPr>
            <w:tcW w:w="288" w:type="dxa"/>
          </w:tcPr>
          <w:p w:rsidR="006A78B4"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ⲁϥⲛⲟϩⲉⲙ ⲛ̀ϫⲉ Ⲓⲁⲕⲱⲃ:</w:t>
            </w:r>
          </w:p>
          <w:p w:rsidR="006A78B4" w:rsidRDefault="006A78B4" w:rsidP="006A78B4">
            <w:pPr>
              <w:pStyle w:val="CopticVersemulti-line"/>
            </w:pPr>
            <w:r>
              <w:t>ⲉ̀ⲃⲟⲗϧⲉⲛ ⲡⲉϥⲥⲟⲛ Ⲏ ⲥⲁⲩ:</w:t>
            </w:r>
          </w:p>
          <w:p w:rsidR="006A78B4" w:rsidRDefault="006A78B4" w:rsidP="006A78B4">
            <w:pPr>
              <w:pStyle w:val="CopticHangingVerse"/>
            </w:pPr>
            <w:r>
              <w:t>ⲟⲩⲟϩ ⲁϥϭⲓ ⲛ̀ⲟⲩⲥ̀ⲙⲟⲩ ⲉ̀ⲃⲟⲗϧⲉⲛ ⲡⲉϥⲓⲱⲧ.</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good righteous Job</w:t>
            </w:r>
          </w:p>
          <w:p w:rsidR="006A78B4" w:rsidRDefault="006A78B4" w:rsidP="006A78B4">
            <w:pPr>
              <w:pStyle w:val="EngHang"/>
            </w:pPr>
            <w:r>
              <w:t>Received healing</w:t>
            </w:r>
          </w:p>
          <w:p w:rsidR="006A78B4" w:rsidRDefault="006A78B4" w:rsidP="006A78B4">
            <w:pPr>
              <w:pStyle w:val="EngHangEnd"/>
            </w:pPr>
            <w:r>
              <w:t>As the Lord had compassion on His servant.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ⲁ̀Ⲡⲟ̄ⲥ̄ ϣⲉⲛϩⲏⲧ ϧⲁ ⲛⲉϥⲃⲱⲕ:</w:t>
            </w:r>
          </w:p>
          <w:p w:rsidR="006A78B4" w:rsidRDefault="006A78B4" w:rsidP="006A78B4">
            <w:pPr>
              <w:pStyle w:val="CopticVersemulti-line"/>
            </w:pPr>
            <w:r>
              <w:t>ⲡⲓⲁ̀ⲅⲁⲑⲟⲥ Ⲓⲱⲃ ⲡⲓⲑ̀ⲙⲏⲓ:</w:t>
            </w:r>
          </w:p>
          <w:p w:rsidR="006A78B4" w:rsidRDefault="006A78B4" w:rsidP="006A78B4">
            <w:pPr>
              <w:pStyle w:val="CopticHangingVerse"/>
            </w:pPr>
            <w:r>
              <w:t>ⲟⲩⲟϩ ⲁϥϯ ⲛⲁϥ ⲛ̀ⲟⲩⲧⲁⲗϭⲟ</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Joseph was raised</w:t>
            </w:r>
          </w:p>
          <w:p w:rsidR="006A78B4" w:rsidRDefault="006A78B4" w:rsidP="006A78B4">
            <w:pPr>
              <w:pStyle w:val="EngHang"/>
            </w:pPr>
            <w:r>
              <w:t>To rule over Egypt,</w:t>
            </w:r>
          </w:p>
          <w:p w:rsidR="006A78B4" w:rsidRDefault="006A78B4" w:rsidP="006A78B4">
            <w:pPr>
              <w:pStyle w:val="EngHangEnd"/>
            </w:pPr>
            <w:r>
              <w:t>And was saved from the adulteress.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ⲁⲩⲱⲗⲓ ⲛ̀Ⲓⲱⲥⲏⲫ:</w:t>
            </w:r>
          </w:p>
          <w:p w:rsidR="006A78B4" w:rsidRDefault="006A78B4" w:rsidP="006A78B4">
            <w:pPr>
              <w:pStyle w:val="CopticVersemulti-line"/>
            </w:pPr>
            <w:r>
              <w:t>ⲁϥⲉⲣⲟⲩⲣⲟ ⲉ̀ϫⲉⲛ Ⲭⲏⲙⲓ:</w:t>
            </w:r>
          </w:p>
          <w:p w:rsidR="006A78B4" w:rsidRDefault="006A78B4" w:rsidP="006A78B4">
            <w:pPr>
              <w:pStyle w:val="CopticHangingVerse"/>
            </w:pPr>
            <w:r>
              <w:t>ⲟⲩⲟϩ ⲁϥⲛⲟϩⲉⲙ ⲉ̀ⲃⲟⲗϧⲉⲛ ϯⲡⲟⲣⲛⲏ.</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God’s anger was lifted </w:t>
            </w:r>
          </w:p>
          <w:p w:rsidR="006A78B4" w:rsidRDefault="006A78B4" w:rsidP="006A78B4">
            <w:pPr>
              <w:pStyle w:val="EngHang"/>
            </w:pPr>
            <w:r>
              <w:t>From the people of Nineveh</w:t>
            </w:r>
          </w:p>
          <w:p w:rsidR="006A78B4" w:rsidRDefault="006A78B4" w:rsidP="006A78B4">
            <w:pPr>
              <w:pStyle w:val="EngHangEnd"/>
            </w:pPr>
            <w:r>
              <w:t>As He forgave them their sins.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ⲁ̀Ⲫϯ ⲱⲗⲓ ⲙ̀ⲡⲉϫⲱⲛⲧ:</w:t>
            </w:r>
          </w:p>
          <w:p w:rsidR="006A78B4" w:rsidRDefault="006A78B4" w:rsidP="006A78B4">
            <w:pPr>
              <w:pStyle w:val="CopticVersemulti-line"/>
            </w:pPr>
            <w:r>
              <w:t>ⲉ̀ⲃⲟⲗϩⲁ ⲛⲓⲣⲉⲙⲚⲓⲛⲉⲩⲏ:</w:t>
            </w:r>
          </w:p>
          <w:p w:rsidR="006A78B4" w:rsidRDefault="006A78B4" w:rsidP="006A78B4">
            <w:pPr>
              <w:pStyle w:val="CopticHangingVerse"/>
            </w:pPr>
            <w:r>
              <w:t>ⲟⲩⲟϩ ⲁϥⲛⲁϩⲙⲟⲩ ⲉ̀ⲃⲟⲗϧⲉⲛ ⲛⲟⲩⲛⲟⲃⲓ.</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prophets and the righteous</w:t>
            </w:r>
          </w:p>
          <w:p w:rsidR="006A78B4" w:rsidRDefault="006A78B4" w:rsidP="006A78B4">
            <w:pPr>
              <w:pStyle w:val="EngHang"/>
            </w:pPr>
            <w:r>
              <w:t>All prophesied of Him</w:t>
            </w:r>
          </w:p>
          <w:p w:rsidR="006A78B4" w:rsidRDefault="006A78B4" w:rsidP="006A78B4">
            <w:pPr>
              <w:pStyle w:val="EngHangEnd"/>
            </w:pPr>
            <w:r>
              <w:t>In diverse ways.</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ⲛⲓⲡ̀ⲣⲟⲫⲏⲧⲏⲥ ⲛⲉⲙ ⲛⲓⲑ̀ⲙⲏⲓ:</w:t>
            </w:r>
          </w:p>
          <w:p w:rsidR="006A78B4" w:rsidRDefault="006A78B4" w:rsidP="006A78B4">
            <w:pPr>
              <w:pStyle w:val="CopticVersemulti-line"/>
            </w:pPr>
            <w:r>
              <w:t>ⲁⲩⲉⲣⲡ̀ⲣⲟⲫⲉⲧⲉⲩⲛⲓ ⲧⲏⲣⲟⲩ:</w:t>
            </w:r>
          </w:p>
          <w:p w:rsidR="006A78B4" w:rsidRDefault="006A78B4" w:rsidP="006A78B4">
            <w:pPr>
              <w:pStyle w:val="CopticHangingVerse"/>
            </w:pPr>
            <w:r>
              <w:t>ⲉⲑⲃⲏⲧϥ ϧⲉⲛ ⲟⲩⲑⲟ ⲛ̀ⲣⲏϯ.</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The holy Apostles</w:t>
            </w:r>
          </w:p>
          <w:p w:rsidR="006A78B4" w:rsidRDefault="006A78B4" w:rsidP="006A78B4">
            <w:pPr>
              <w:pStyle w:val="EngHang"/>
            </w:pPr>
            <w:r>
              <w:t>Were sent to preach</w:t>
            </w:r>
          </w:p>
          <w:p w:rsidR="006A78B4" w:rsidRDefault="006A78B4" w:rsidP="006A78B4">
            <w:pPr>
              <w:pStyle w:val="EngHangEnd"/>
            </w:pPr>
            <w:r>
              <w:t>To the whole world.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Ϩⲓⲧⲛⲉ ϯⲛⲏⲥⲧⲓⲁ̀ ⲛⲉⲙ ⲡⲓϣ̀ⲗⲏⲗ:</w:t>
            </w:r>
          </w:p>
          <w:p w:rsidR="006A78B4" w:rsidRDefault="006A78B4" w:rsidP="006A78B4">
            <w:pPr>
              <w:pStyle w:val="CopticVersemulti-line"/>
            </w:pPr>
            <w:r>
              <w:t>ⲛⲓⲁ̀ⲡⲟⲥⲧⲟⲗⲟⲥ ⲛ̀ⲁ̀ⲅⲓⲟⲥ:</w:t>
            </w:r>
          </w:p>
          <w:p w:rsidR="006A78B4" w:rsidRDefault="006A78B4" w:rsidP="006A78B4">
            <w:pPr>
              <w:pStyle w:val="CopticVersemulti-line"/>
            </w:pPr>
            <w:r>
              <w:t>ⲁϥⲟⲩⲟⲣⲡⲟⲩ ⲉⲩⲉⲣⲕⲩⲣⲓⲍⲓⲛ:</w:t>
            </w:r>
          </w:p>
          <w:p w:rsidR="006A78B4" w:rsidRDefault="006A78B4" w:rsidP="006A78B4">
            <w:pPr>
              <w:pStyle w:val="CopticHangingVerse"/>
            </w:pPr>
            <w:r>
              <w:t>ϧⲉⲛ ϯⲟⲓⲕⲟⲩⲙⲉⲛⲏ ⲧⲏⲣⲥ.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Through fasting and prayer,</w:t>
            </w:r>
          </w:p>
          <w:p w:rsidR="006A78B4" w:rsidRDefault="006A78B4" w:rsidP="006A78B4">
            <w:pPr>
              <w:pStyle w:val="EngHang"/>
            </w:pPr>
            <w:r>
              <w:t>The Cross-bearers and the Just</w:t>
            </w:r>
          </w:p>
          <w:p w:rsidR="006A78B4" w:rsidRDefault="006A78B4" w:rsidP="006A78B4">
            <w:pPr>
              <w:pStyle w:val="EngHang"/>
            </w:pPr>
            <w:r>
              <w:t>Received great mysteries,</w:t>
            </w:r>
          </w:p>
          <w:p w:rsidR="006A78B4" w:rsidRDefault="006A78B4" w:rsidP="006A78B4">
            <w:pPr>
              <w:pStyle w:val="EngHangEnd"/>
            </w:pPr>
            <w:r>
              <w:t>Revealed to them by God.</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ⲛⲓⲥ̀ⲧⲁⲩⲣⲟⲫⲟⲣⲟⲥ ⲛⲉⲙ ⲛⲓⲇⲓⲕⲉⲟⲥ:</w:t>
            </w:r>
          </w:p>
          <w:p w:rsidR="006A78B4" w:rsidRDefault="006A78B4" w:rsidP="006A78B4">
            <w:pPr>
              <w:pStyle w:val="CopticVersemulti-line"/>
            </w:pPr>
            <w:r>
              <w:t>ⲛⲁⲓ ⲁ̀Ⲫϯ ϭⲱⲣⲡ ⲛⲱⲟⲩ:</w:t>
            </w:r>
          </w:p>
          <w:p w:rsidR="006A78B4" w:rsidRDefault="006A78B4" w:rsidP="006A78B4">
            <w:pPr>
              <w:pStyle w:val="CopticHangingVerse"/>
            </w:pPr>
            <w:r>
              <w:t>ⲛ̀ϩⲁⲛⲛⲓϣϯ ⲙ̀ⲙⲩⲥⲧⲏⲣⲓⲟⲛ.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Through fasting and prayer,</w:t>
            </w:r>
          </w:p>
          <w:p w:rsidR="006A78B4" w:rsidRDefault="006A78B4" w:rsidP="006A78B4">
            <w:pPr>
              <w:pStyle w:val="EngHang"/>
            </w:pPr>
            <w:r>
              <w:t xml:space="preserve">The </w:t>
            </w:r>
            <w:commentRangeStart w:id="1082"/>
            <w:r>
              <w:t>strugglers</w:t>
            </w:r>
            <w:commentRangeEnd w:id="1082"/>
            <w:r>
              <w:rPr>
                <w:rStyle w:val="CommentReference"/>
              </w:rPr>
              <w:commentReference w:id="1082"/>
            </w:r>
            <w:r>
              <w:t>, the martyrs,</w:t>
            </w:r>
          </w:p>
          <w:p w:rsidR="006A78B4" w:rsidRDefault="006A78B4" w:rsidP="006A78B4">
            <w:pPr>
              <w:pStyle w:val="EngHang"/>
            </w:pPr>
            <w:r>
              <w:t>Wore the unfading crown</w:t>
            </w:r>
          </w:p>
          <w:p w:rsidR="006A78B4" w:rsidRDefault="006A78B4" w:rsidP="006A78B4">
            <w:pPr>
              <w:pStyle w:val="EngHangEnd"/>
            </w:pPr>
            <w:r>
              <w:t xml:space="preserve">Of </w:t>
            </w:r>
            <w:commentRangeStart w:id="1083"/>
            <w:r>
              <w:t>martyrdom</w:t>
            </w:r>
            <w:commentRangeEnd w:id="1083"/>
            <w:r>
              <w:rPr>
                <w:rStyle w:val="CommentReference"/>
              </w:rPr>
              <w:commentReference w:id="1083"/>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Ϩⲓⲧⲉⲛ ϯⲛⲏⲥⲧⲓⲁ̀ ⲛⲉⲙ ⲡⲓϣ̀ⲗⲏⲗ:</w:t>
            </w:r>
          </w:p>
          <w:p w:rsidR="006A78B4" w:rsidRDefault="006A78B4" w:rsidP="006A78B4">
            <w:pPr>
              <w:pStyle w:val="CopticVersemulti-line"/>
            </w:pPr>
            <w:r>
              <w:t>ⲛⲓⲁⲑⲗⲏⲧⲏⲥ ⲙ̀ⲙⲁⲣⲧⲩⲣⲟⲥ:</w:t>
            </w:r>
          </w:p>
          <w:p w:rsidR="006A78B4" w:rsidRDefault="006A78B4" w:rsidP="006A78B4">
            <w:pPr>
              <w:pStyle w:val="CopticVersemulti-line"/>
            </w:pPr>
            <w:r>
              <w:t>ⲁⲩⲉⲣⲫⲟⲣⲓⲛ ⲡⲓⲭ̀ⲗⲟⲙ ⲛ̀ⲁⲧⲗⲱⲙ:</w:t>
            </w:r>
          </w:p>
          <w:p w:rsidR="006A78B4" w:rsidRDefault="006A78B4" w:rsidP="006A78B4">
            <w:pPr>
              <w:pStyle w:val="CopticHangingVerse"/>
            </w:pPr>
            <w:r>
              <w:t xml:space="preserve">ⲛ̀ⲧⲉ </w:t>
            </w:r>
            <w:r>
              <w:rPr>
                <w:rFonts w:ascii="Arial" w:hAnsi="Arial" w:cs="Arial"/>
              </w:rPr>
              <w:t>ϯ</w:t>
            </w:r>
            <w:r>
              <w:t>ⲙⲉⲧⲙⲁⲣⲧⲩⲣⲟⲥ.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Daniel fasted, and shut</w:t>
            </w:r>
          </w:p>
          <w:p w:rsidR="006A78B4" w:rsidRDefault="006A78B4" w:rsidP="006A78B4">
            <w:pPr>
              <w:pStyle w:val="EngHang"/>
            </w:pPr>
            <w:r>
              <w:t>The mouths of the lions.</w:t>
            </w:r>
          </w:p>
          <w:p w:rsidR="006A78B4" w:rsidRDefault="006A78B4" w:rsidP="006A78B4">
            <w:pPr>
              <w:pStyle w:val="EngHang"/>
            </w:pPr>
            <w:r>
              <w:t>They touched him not,</w:t>
            </w:r>
          </w:p>
          <w:p w:rsidR="006A78B4" w:rsidRDefault="006A78B4" w:rsidP="006A78B4">
            <w:pPr>
              <w:pStyle w:val="EngHangEnd"/>
            </w:pPr>
            <w:r>
              <w:t>On account of prayer and fasting.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Ⲇⲁⲛⲓⲏⲗ ⲁϥⲉⲣⲛⲏⲥⲧⲉⲩⲓⲛ:</w:t>
            </w:r>
          </w:p>
          <w:p w:rsidR="006A78B4" w:rsidRDefault="006A78B4" w:rsidP="006A78B4">
            <w:pPr>
              <w:pStyle w:val="CopticVersemulti-line"/>
            </w:pPr>
            <w:r>
              <w:t>ⲁϥϣ̀ⲑⲁⲙ ⲛ̀ⲣⲱⲟⲩ ⲛ̀ⲛⲓⲙⲟⲩⲓ̀:</w:t>
            </w:r>
          </w:p>
          <w:p w:rsidR="006A78B4" w:rsidRDefault="006A78B4" w:rsidP="006A78B4">
            <w:pPr>
              <w:pStyle w:val="CopticVersemulti-line"/>
            </w:pPr>
            <w:r>
              <w:t>ⲙ̀ⲡⲟⲩϭⲓⲛⲉⲙ ⲡⲉϥⲥⲱⲙⲁ:</w:t>
            </w:r>
          </w:p>
          <w:p w:rsidR="006A78B4" w:rsidRDefault="006A78B4" w:rsidP="006A78B4">
            <w:pPr>
              <w:pStyle w:val="CopticHangingVerse"/>
            </w:pPr>
            <w:r>
              <w:t>ⲉⲑⲃⲉ ⲡⲓϣ̀ⲗⲏⲗ ⲛⲉⲙ ϯⲛⲏⲥⲧⲓⲁ̀.</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Good Saviour fasted</w:t>
            </w:r>
          </w:p>
          <w:p w:rsidR="006A78B4" w:rsidRDefault="006A78B4" w:rsidP="006A78B4">
            <w:pPr>
              <w:pStyle w:val="EngHang"/>
            </w:pPr>
            <w:r>
              <w:t>Forty days and Forty nights,</w:t>
            </w:r>
          </w:p>
          <w:p w:rsidR="006A78B4" w:rsidRDefault="006A78B4" w:rsidP="006A78B4">
            <w:pPr>
              <w:pStyle w:val="EngHang"/>
            </w:pPr>
            <w:r>
              <w:t>In order to show us the way</w:t>
            </w:r>
          </w:p>
          <w:p w:rsidR="006A78B4" w:rsidRDefault="006A78B4" w:rsidP="006A78B4">
            <w:pPr>
              <w:pStyle w:val="EngHangEnd"/>
            </w:pPr>
            <w:r>
              <w:t>By which we might be saved.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Ⲡⲉⲛⲥⲱⲧⲏⲣ ⲁϥⲉⲣⲛⲏⲥⲧⲉϣⲓⲛ:</w:t>
            </w:r>
          </w:p>
          <w:p w:rsidR="006A78B4" w:rsidRDefault="006A78B4" w:rsidP="006A78B4">
            <w:pPr>
              <w:pStyle w:val="CopticVersemulti-line"/>
            </w:pPr>
            <w:r>
              <w:t>ⲛ̀ϩ̀ⲙⲉ ⲛ̀ⲉ̀ϩⲟⲟⲩ ⲛⲉⲙ ϩ̀ⲙⲉ ⲛ̀ⲉ̀ϫⲱⲣϩ:</w:t>
            </w:r>
          </w:p>
          <w:p w:rsidR="006A78B4" w:rsidRDefault="006A78B4" w:rsidP="006A78B4">
            <w:pPr>
              <w:pStyle w:val="CopticVersemulti-line"/>
            </w:pPr>
            <w:r>
              <w:t>ϣⲁⲛ̀ⲧⲉϥⲧ̀ⲥⲁⲃⲟⲛ ⲙ̀ⲡⲓⲙⲱⲓⲧ:</w:t>
            </w:r>
          </w:p>
          <w:p w:rsidR="006A78B4" w:rsidRDefault="006A78B4" w:rsidP="006A78B4">
            <w:pPr>
              <w:pStyle w:val="CopticHangingVerse"/>
            </w:pPr>
            <w:r>
              <w:t>ⲉ̀ⲧⲉⲛⲛⲁⲟⲩϫⲁⲓ ⲉ̀ⲃⲟⲗ ϩⲓⲧⲟⲧϥ.</w:t>
            </w:r>
          </w:p>
        </w:tc>
      </w:tr>
      <w:tr w:rsidR="006A78B4" w:rsidTr="00420CFA">
        <w:trPr>
          <w:cantSplit/>
          <w:jc w:val="center"/>
        </w:trPr>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EngHang"/>
            </w:pPr>
            <w:r>
              <w:t>Let us pray and fast,</w:t>
            </w:r>
          </w:p>
          <w:p w:rsidR="006A78B4" w:rsidRDefault="006A78B4" w:rsidP="006A78B4">
            <w:pPr>
              <w:pStyle w:val="EngHang"/>
            </w:pPr>
            <w:r>
              <w:t>In purity and righteousness,</w:t>
            </w:r>
          </w:p>
          <w:p w:rsidR="006A78B4" w:rsidRDefault="006A78B4" w:rsidP="006A78B4">
            <w:pPr>
              <w:pStyle w:val="EngHang"/>
            </w:pPr>
            <w:r>
              <w:t>And with thoughts of love,</w:t>
            </w:r>
          </w:p>
          <w:p w:rsidR="006A78B4" w:rsidRDefault="006A78B4" w:rsidP="006A78B4">
            <w:pPr>
              <w:pStyle w:val="EngHangEnd"/>
            </w:pPr>
            <w:r>
              <w:t>Proclaiming and saying,</w:t>
            </w:r>
          </w:p>
        </w:tc>
        <w:tc>
          <w:tcPr>
            <w:tcW w:w="288" w:type="dxa"/>
          </w:tcPr>
          <w:p w:rsidR="006A78B4" w:rsidRDefault="006A78B4" w:rsidP="00420CFA"/>
        </w:tc>
        <w:tc>
          <w:tcPr>
            <w:tcW w:w="288" w:type="dxa"/>
          </w:tcPr>
          <w:p w:rsidR="006A78B4" w:rsidRPr="00FB5ACB" w:rsidRDefault="006A78B4" w:rsidP="00420CFA">
            <w:pPr>
              <w:pStyle w:val="CopticCross"/>
            </w:pPr>
            <w:r w:rsidRPr="00FB5ACB">
              <w:t>¿</w:t>
            </w:r>
          </w:p>
        </w:tc>
        <w:tc>
          <w:tcPr>
            <w:tcW w:w="3960" w:type="dxa"/>
          </w:tcPr>
          <w:p w:rsidR="006A78B4" w:rsidRDefault="006A78B4" w:rsidP="006A78B4">
            <w:pPr>
              <w:pStyle w:val="CopticVersemulti-line"/>
            </w:pPr>
            <w:r>
              <w:t>Ⲙⲁⲣⲉⲛϣ̀ⲗⲏⲗ ⲛ̀ⲧⲉⲛⲉⲣⲛⲏⲥⲧⲉⲩⲓⲛ:</w:t>
            </w:r>
          </w:p>
          <w:p w:rsidR="006A78B4" w:rsidRDefault="006A78B4" w:rsidP="006A78B4">
            <w:pPr>
              <w:pStyle w:val="CopticVersemulti-line"/>
            </w:pPr>
            <w:r>
              <w:t>ϧⲉⲛ ⲟⲩⲙⲉⲑⲙⲏⲓ ⲛⲉⲙ ⲟⲩⲧⲟⲩⲃⲟ:</w:t>
            </w:r>
          </w:p>
          <w:p w:rsidR="006A78B4" w:rsidRDefault="006A78B4" w:rsidP="006A78B4">
            <w:pPr>
              <w:pStyle w:val="CopticVersemulti-line"/>
            </w:pPr>
            <w:r>
              <w:t>ⲟⲩⲙⲉⲩⲓ̀ ⲛⲉⲙ ⲟⲩⲁ̀ⲅⲁⲡⲏ:</w:t>
            </w:r>
          </w:p>
          <w:p w:rsidR="006A78B4" w:rsidRDefault="006A78B4" w:rsidP="006A78B4">
            <w:pPr>
              <w:pStyle w:val="CopticHangingVerse"/>
            </w:pPr>
            <w:r>
              <w:t>ⲉⲛⲱϣ ⲉ̀ⲃⲟⲗ ⲉⲛϫⲱ ⲙ̀ⲙⲟⲥ.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knows my thoughts,</w:t>
            </w:r>
          </w:p>
          <w:p w:rsidR="006A78B4" w:rsidRDefault="006A78B4" w:rsidP="006A78B4">
            <w:pPr>
              <w:pStyle w:val="EngHang"/>
            </w:pPr>
            <w:r>
              <w:t>Remember be in Your kingdom</w:t>
            </w:r>
          </w:p>
          <w:p w:rsidR="006A78B4" w:rsidRDefault="006A78B4" w:rsidP="006A78B4">
            <w:pPr>
              <w:pStyle w:val="EngHangEnd"/>
            </w:pPr>
            <w:r>
              <w:t>According to Your mercy.</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Ⲡⲉⲛⲓⲟⲧ ⲉⲧϧⲉⲛ ⲛⲓⲫⲏⲟⲩⲓ̀:</w:t>
            </w:r>
          </w:p>
          <w:p w:rsidR="006A78B4" w:rsidRDefault="006A78B4" w:rsidP="006A78B4">
            <w:pPr>
              <w:pStyle w:val="CopticVersemulti-line"/>
            </w:pPr>
            <w:r>
              <w:t>ⲫⲏⲉⲧⲥⲱⲟⲩⲛ ⲛ̀ⲛⲁⲙⲉⲩⲓ̀:</w:t>
            </w:r>
          </w:p>
          <w:p w:rsidR="006A78B4" w:rsidRDefault="006A78B4" w:rsidP="006A78B4">
            <w:pPr>
              <w:pStyle w:val="CopticVersemulti-line"/>
            </w:pPr>
            <w:r>
              <w:t>ⲕⲁⲧⲁ ⲡⲉⲕⲛⲁⲓ ⲁ̀ⲣⲓⲡⲁⲙⲉⲩⲓ̀:</w:t>
            </w:r>
          </w:p>
          <w:p w:rsidR="006A78B4" w:rsidRDefault="006A78B4" w:rsidP="006A78B4">
            <w:pPr>
              <w:pStyle w:val="CopticHangingVerse"/>
            </w:pPr>
            <w:r>
              <w:t>ⲛ̀ϩ̀ⲣⲏⲓ ϧⲛⲉ ⲑ̀ⲙⲉⲧⲟⲩⲣⲟ ⲛ̀ⲛⲓⲫⲏⲟⲩⲓ̀.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Your Name is holy.</w:t>
            </w:r>
          </w:p>
          <w:p w:rsidR="006A78B4" w:rsidRDefault="006A78B4" w:rsidP="006A78B4">
            <w:pPr>
              <w:pStyle w:val="EngHang"/>
            </w:pPr>
            <w:r>
              <w:t>May Your Kingdom come,</w:t>
            </w:r>
          </w:p>
          <w:p w:rsidR="006A78B4" w:rsidRDefault="006A78B4" w:rsidP="006A78B4">
            <w:pPr>
              <w:pStyle w:val="EngHangEnd"/>
            </w:pPr>
            <w:r>
              <w:t>For Your is the glory and the honour.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ⲙⲁⲣⲉϥⲧⲟⲩⲃⲟ ⲛ̀ϫⲉ ⲡⲉⲕⲣⲁⲛ:</w:t>
            </w:r>
          </w:p>
          <w:p w:rsidR="006A78B4" w:rsidRDefault="006A78B4" w:rsidP="006A78B4">
            <w:pPr>
              <w:pStyle w:val="CopticVersemulti-line"/>
            </w:pPr>
            <w:r>
              <w:t>ⲙⲁⲣⲉⲥⲓ̀ ⲛ̀ϫⲉ ⲧⲉⲕⲙⲉⲧⲟⲩⲣⲟ:</w:t>
            </w:r>
          </w:p>
          <w:p w:rsidR="006A78B4" w:rsidRDefault="006A78B4" w:rsidP="006A78B4">
            <w:pPr>
              <w:pStyle w:val="CopticHangingVerse"/>
            </w:pPr>
            <w:r>
              <w:t>ϫⲉ ⲫⲱⲕ ⲡⲉ ⲡⲓⲱ̀ⲟⲩ ⲛⲉⲙ ⲡⲓⲧⲁⲓⲟ̀.</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Who carries the sins of the world,</w:t>
            </w:r>
          </w:p>
          <w:p w:rsidR="006A78B4" w:rsidRDefault="006A78B4" w:rsidP="006A78B4">
            <w:pPr>
              <w:pStyle w:val="EngHang"/>
            </w:pPr>
            <w:r>
              <w:t>Lead us not into temptation,</w:t>
            </w:r>
          </w:p>
          <w:p w:rsidR="006A78B4" w:rsidRDefault="006A78B4" w:rsidP="006A78B4">
            <w:pPr>
              <w:pStyle w:val="EngHangEnd"/>
            </w:pPr>
            <w:r>
              <w:t>But deliver us from the evil one.</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ⲫⲏⲉⲧⲱⲗⲓ ⲙ̀ⲫ̀ⲛⲟⲃⲓ ⲙ̀ⲡⲓⲕⲟⲥⲙⲟⲥ:</w:t>
            </w:r>
          </w:p>
          <w:p w:rsidR="006A78B4" w:rsidRDefault="006A78B4" w:rsidP="006A78B4">
            <w:pPr>
              <w:pStyle w:val="CopticVersemulti-line"/>
            </w:pPr>
            <w:r>
              <w:t>ⲙ̀ⲡⲉⲣⲉⲛⲧⲉⲛ ⲉ̀ϧⲟⲩⲛ ⲉ̀ⲡⲓⲣⲁⲥⲙⲟⲥ:</w:t>
            </w:r>
          </w:p>
          <w:p w:rsidR="006A78B4" w:rsidRDefault="006A78B4" w:rsidP="006A78B4">
            <w:pPr>
              <w:pStyle w:val="CopticHangingVerse"/>
            </w:pPr>
            <w:r>
              <w:t>ⲁⲗⲗⲁ ⲛⲁϩⲙⲉⲛ ⲉ̀ⲃⲟⲗϩⲁ ⲡⲓⲡⲟⲛⲏⲣⲟⲥ.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The good and blessed Father,</w:t>
            </w:r>
          </w:p>
          <w:p w:rsidR="006A78B4" w:rsidRDefault="006A78B4" w:rsidP="006A78B4">
            <w:pPr>
              <w:pStyle w:val="EngHang"/>
            </w:pPr>
            <w:r>
              <w:t xml:space="preserve">Of He who </w:t>
            </w:r>
            <w:commentRangeStart w:id="1084"/>
            <w:r>
              <w:t xml:space="preserve">carries </w:t>
            </w:r>
            <w:commentRangeEnd w:id="1084"/>
            <w:r>
              <w:rPr>
                <w:rStyle w:val="CommentReference"/>
              </w:rPr>
              <w:commentReference w:id="1084"/>
            </w:r>
            <w:r>
              <w:t>the Sins,</w:t>
            </w:r>
          </w:p>
          <w:p w:rsidR="006A78B4" w:rsidRDefault="006A78B4" w:rsidP="006A78B4">
            <w:pPr>
              <w:pStyle w:val="EngHangEnd"/>
            </w:pPr>
            <w:r>
              <w:t>May we hear the joyful voice.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ⲉⲕⲉ̀ⲑ̀ⲣⲉⲛⲥⲱⲧⲉⲙ ⲉ̀ⲡⲓϧ̀ⲣⲱⲟⲩ ⲙ̀ⲡⲓⲣⲁϣⲓ:</w:t>
            </w:r>
          </w:p>
          <w:p w:rsidR="006A78B4" w:rsidRDefault="006A78B4" w:rsidP="006A78B4">
            <w:pPr>
              <w:pStyle w:val="CopticVersemulti-line"/>
            </w:pPr>
            <w:r>
              <w:t xml:space="preserve">ⲫⲏⲉⲧⲱⲗⲓ ⲙ̀ⲫ̀ⲛⲟⲃⲓ ⲉⲧⲥ̀ⲙⲁⲣⲱⲟⲩⲧ: </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Have mercy upon us</w:t>
            </w:r>
          </w:p>
          <w:p w:rsidR="006A78B4" w:rsidRDefault="006A78B4" w:rsidP="006A78B4">
            <w:pPr>
              <w:pStyle w:val="EngHang"/>
            </w:pPr>
            <w:r>
              <w:t>According to Your great mercy,</w:t>
            </w:r>
          </w:p>
          <w:p w:rsidR="006A78B4" w:rsidRDefault="006A78B4" w:rsidP="006A78B4">
            <w:pPr>
              <w:pStyle w:val="EngHangEnd"/>
            </w:pPr>
            <w:r>
              <w:t>And grant us the spirit of the prophets.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ⲛⲁⲓ ⲛⲁⲛ ⲕⲁⲧⲁ ⲡⲉⲕⲛⲓϣϯ ⲛ̀ⲛⲁⲓ:</w:t>
            </w:r>
          </w:p>
          <w:p w:rsidR="006A78B4" w:rsidRDefault="006A78B4" w:rsidP="006A78B4">
            <w:pPr>
              <w:pStyle w:val="CopticVersemulti-line"/>
            </w:pPr>
            <w:r>
              <w:t xml:space="preserve">ⲟⲩⲟϩ ⲙⲟⲓ ⲛⲁⲛ ⲙ̀ⲡⲓⲡ̄ⲛ̄ⲁ̄: </w:t>
            </w:r>
          </w:p>
          <w:p w:rsidR="006A78B4" w:rsidRDefault="006A78B4" w:rsidP="006A78B4">
            <w:pPr>
              <w:pStyle w:val="CopticHangingVerse"/>
            </w:pPr>
            <w:r>
              <w:t xml:space="preserve">ⲛ̀ⲧⲉ </w:t>
            </w:r>
            <w:r w:rsidRPr="006A78B4">
              <w:t>ⲛⲓⲡ̀ⲣⲟⲫⲏⲧⲏⲥ</w:t>
            </w:r>
            <w:r>
              <w:t>.</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Father in heaven,</w:t>
            </w:r>
          </w:p>
          <w:p w:rsidR="006A78B4" w:rsidRDefault="006A78B4" w:rsidP="006A78B4">
            <w:pPr>
              <w:pStyle w:val="EngHang"/>
            </w:pPr>
            <w:r>
              <w:t>We praise You, O Good One,</w:t>
            </w:r>
          </w:p>
          <w:p w:rsidR="006A78B4" w:rsidRDefault="006A78B4" w:rsidP="006A78B4">
            <w:pPr>
              <w:pStyle w:val="EngHang"/>
            </w:pPr>
            <w:r>
              <w:t>Proclaiming and saying,</w:t>
            </w:r>
          </w:p>
          <w:p w:rsidR="006A78B4" w:rsidRDefault="006A78B4" w:rsidP="006A78B4">
            <w:pPr>
              <w:pStyle w:val="EngHangEnd"/>
            </w:pPr>
            <w:r>
              <w:t>“Holy, O God.”</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ⲧⲉⲛϩⲱⲥ ⲉ̀ⲣⲟⲕ ⲱ̀ ⲡⲓⲁ̀ⲅⲁⲱⲟⲥ:</w:t>
            </w:r>
          </w:p>
          <w:p w:rsidR="006A78B4" w:rsidRDefault="006A78B4" w:rsidP="006A78B4">
            <w:pPr>
              <w:pStyle w:val="CopticVersemulti-line"/>
            </w:pPr>
            <w:r>
              <w:t>ⲉⲛⲱϣ ⲉ̀ⲃⲟⲗ ⲉⲛϫⲱ ⲙ̀ⲙⲟⲥ:</w:t>
            </w:r>
          </w:p>
          <w:p w:rsidR="006A78B4" w:rsidRDefault="006A78B4" w:rsidP="006A78B4">
            <w:pPr>
              <w:pStyle w:val="CopticHangingVerse"/>
            </w:pPr>
            <w:r>
              <w:t>ϫⲉ ⲁ̀ⲅⲓⲟⲥ ⲟ̀ Ⲑⲉⲟⲥ.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Our Father in heaven,</w:t>
            </w:r>
          </w:p>
          <w:p w:rsidR="006A78B4" w:rsidRDefault="006A78B4" w:rsidP="006A78B4">
            <w:pPr>
              <w:pStyle w:val="EngHang"/>
            </w:pPr>
            <w:r>
              <w:t>Forgive and remove from us</w:t>
            </w:r>
          </w:p>
          <w:p w:rsidR="006A78B4" w:rsidRDefault="006A78B4" w:rsidP="006A78B4">
            <w:pPr>
              <w:pStyle w:val="EngHang"/>
            </w:pPr>
            <w:r>
              <w:t>our sinful thoughts,</w:t>
            </w:r>
          </w:p>
          <w:p w:rsidR="006A78B4" w:rsidRDefault="006A78B4" w:rsidP="006A78B4">
            <w:pPr>
              <w:pStyle w:val="EngHangEnd"/>
            </w:pPr>
            <w:r>
              <w:t>By Your love for mankind.</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Ϫⲉ Ⲡⲉⲛⲓⲱⲧ ⲉⲧϧⲉⲛ ⲛⲓⲫⲏⲟⲩⲓ̀:</w:t>
            </w:r>
          </w:p>
          <w:p w:rsidR="006A78B4" w:rsidRDefault="006A78B4" w:rsidP="006A78B4">
            <w:pPr>
              <w:pStyle w:val="CopticVersemulti-line"/>
            </w:pPr>
            <w:r>
              <w:t>ⲭⲱ ⲛⲁⲛ ⲉ̀ⲃⲟⲗ ⲛ̀ⲛⲉⲛⲙⲉⲩⲓ̀:</w:t>
            </w:r>
          </w:p>
          <w:p w:rsidR="006A78B4" w:rsidRDefault="006A78B4" w:rsidP="006A78B4">
            <w:pPr>
              <w:pStyle w:val="CopticVersemulti-line"/>
            </w:pPr>
            <w:r>
              <w:t>ⲁⲛⲟⲛ ϧⲁ ⲛⲓⲣⲉϥⲉⲣⲛⲟⲃⲓ:</w:t>
            </w:r>
          </w:p>
          <w:p w:rsidR="006A78B4" w:rsidRDefault="006A78B4" w:rsidP="006A78B4">
            <w:pPr>
              <w:pStyle w:val="CopticHangingVerse"/>
            </w:pPr>
            <w:r>
              <w:t>ⲉ̀ⲃⲟⲗϩⲓⲧⲉⲛ ⲧⲉⲕⲙⲉⲧⲙⲁⲓⲣⲱⲙⲓ.</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Hear us</w:t>
            </w:r>
          </w:p>
          <w:p w:rsidR="006A78B4" w:rsidRDefault="006A78B4" w:rsidP="006A78B4">
            <w:pPr>
              <w:pStyle w:val="EngHang"/>
            </w:pPr>
            <w:r>
              <w:t>And be with us,</w:t>
            </w:r>
          </w:p>
          <w:p w:rsidR="006A78B4" w:rsidRDefault="006A78B4" w:rsidP="006A78B4">
            <w:pPr>
              <w:pStyle w:val="EngHang"/>
            </w:pPr>
            <w:r>
              <w:t>We who are not worthy</w:t>
            </w:r>
          </w:p>
          <w:p w:rsidR="006A78B4" w:rsidRDefault="006A78B4" w:rsidP="006A78B4">
            <w:pPr>
              <w:pStyle w:val="EngHangEnd"/>
            </w:pPr>
            <w:r>
              <w:t>To entreat Your Name.</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ⲥⲱⲧⲉⲙ ⲉ̀ⲣⲟⲛ:</w:t>
            </w:r>
          </w:p>
          <w:p w:rsidR="006A78B4" w:rsidRDefault="006A78B4" w:rsidP="006A78B4">
            <w:pPr>
              <w:pStyle w:val="CopticVersemulti-line"/>
            </w:pPr>
            <w:r>
              <w:t>ⲟⲩⲟϩ ϣⲱⲡⲓ ⲛⲉⲙⲁⲛ:</w:t>
            </w:r>
          </w:p>
          <w:p w:rsidR="006A78B4" w:rsidRDefault="006A78B4" w:rsidP="006A78B4">
            <w:pPr>
              <w:pStyle w:val="CopticVersemulti-line"/>
            </w:pPr>
            <w:r>
              <w:t>ⲁⲛⲟⲛ ϧⲁ ⲛⲏⲉⲧⲉⲙⲡ̀ϣⲁ ⲁⲛ:</w:t>
            </w:r>
          </w:p>
          <w:p w:rsidR="006A78B4" w:rsidRDefault="006A78B4" w:rsidP="006A78B4">
            <w:pPr>
              <w:pStyle w:val="CopticHangingVerse"/>
            </w:pPr>
            <w:r>
              <w:t>ⲉⲑⲣⲉⲛⲧⲱⲃϩ ⲟⲩⲃⲉ ⲡⲉⲕⲣⲁⲛ.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The Compassionate,</w:t>
            </w:r>
          </w:p>
          <w:p w:rsidR="006A78B4" w:rsidRDefault="006A78B4" w:rsidP="006A78B4">
            <w:pPr>
              <w:pStyle w:val="EngHang"/>
            </w:pPr>
            <w:r>
              <w:t>full of mercy,</w:t>
            </w:r>
          </w:p>
          <w:p w:rsidR="006A78B4" w:rsidRDefault="006A78B4" w:rsidP="006A78B4">
            <w:pPr>
              <w:pStyle w:val="EngHang"/>
            </w:pPr>
            <w:r>
              <w:t>Do not abandon us to</w:t>
            </w:r>
          </w:p>
          <w:p w:rsidR="006A78B4" w:rsidRDefault="006A78B4" w:rsidP="006A78B4">
            <w:pPr>
              <w:pStyle w:val="EngHangEnd"/>
            </w:pPr>
            <w:r>
              <w:t>Ignorant, vain, evil thoughts.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ⲡⲓⲣⲉϥϣⲉⲛϩⲏⲧ:</w:t>
            </w:r>
          </w:p>
          <w:p w:rsidR="006A78B4" w:rsidRDefault="006A78B4" w:rsidP="006A78B4">
            <w:pPr>
              <w:pStyle w:val="CopticVersemulti-line"/>
            </w:pPr>
            <w:r>
              <w:t>ⲫⲁ ⲛⲓⲁ̀ϩⲱⲣ ⲛ̀ϯⲙⲉⲑⲛⲁⲏⲧ:</w:t>
            </w:r>
          </w:p>
          <w:p w:rsidR="006A78B4" w:rsidRDefault="006A78B4" w:rsidP="006A78B4">
            <w:pPr>
              <w:pStyle w:val="CopticVersemulti-line"/>
            </w:pPr>
            <w:r>
              <w:t>ⲙ̀ⲣⲉϥⲭⲁⲛ ϧⲉⲛ ⲛⲓⲙⲉⲧⲁⲧϩⲏⲧ:</w:t>
            </w:r>
          </w:p>
          <w:p w:rsidR="006A78B4" w:rsidRDefault="006A78B4" w:rsidP="006A78B4">
            <w:pPr>
              <w:pStyle w:val="CopticHangingVerse"/>
            </w:pPr>
            <w:r>
              <w:t>ⲛⲉⲙ ⲛⲓⲙⲉⲩ̀ ⲉⲧϩⲱⲟⲩ ⲛ̀ϣⲟⲩⲓⲧ.</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us our Christian perfection,</w:t>
            </w:r>
          </w:p>
          <w:p w:rsidR="006A78B4" w:rsidRDefault="006A78B4" w:rsidP="006A78B4">
            <w:pPr>
              <w:pStyle w:val="EngHang"/>
            </w:pPr>
            <w:r>
              <w:t>which is pleasing to You,</w:t>
            </w:r>
          </w:p>
          <w:p w:rsidR="006A78B4" w:rsidRDefault="006A78B4" w:rsidP="006A78B4">
            <w:pPr>
              <w:pStyle w:val="EngHangEnd"/>
            </w:pPr>
            <w:r>
              <w:t>And an inheritance with all Your saints.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ⲟⲩⲟϩ ⲙⲟⲓ ⲛⲁⲛ ⲙ̀ⲡⲉⲛϫⲱⲕ ⲛ̀ⲭ̀ⲣⲓⲥⲧⲓⲁⲛⲟⲥ:</w:t>
            </w:r>
          </w:p>
          <w:p w:rsidR="006A78B4" w:rsidRDefault="006A78B4" w:rsidP="006A78B4">
            <w:pPr>
              <w:pStyle w:val="CopticVersemulti-line"/>
            </w:pPr>
            <w:r>
              <w:t>ⲉϥⲣⲁⲛⲁⲕ ⲛⲉⲙ ⲟⲩⲕ̀ⲗⲏⲣⲟⲥ:</w:t>
            </w:r>
          </w:p>
          <w:p w:rsidR="006A78B4" w:rsidRDefault="006A78B4" w:rsidP="006A78B4">
            <w:pPr>
              <w:pStyle w:val="CopticHangingVerse"/>
            </w:pPr>
            <w:r>
              <w:t>ⲛⲉⲙ ⲛⲏⲉⲑⲟⲩⲁⲃ ⲧⲏⲣⲟⲩ ⲛ̀ⲧⲁⲕ.</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Accept us to Yourself</w:t>
            </w:r>
          </w:p>
          <w:p w:rsidR="006A78B4" w:rsidRDefault="006A78B4" w:rsidP="006A78B4">
            <w:pPr>
              <w:pStyle w:val="EngHang"/>
            </w:pPr>
            <w:r>
              <w:t>And grant joy to our souls,</w:t>
            </w:r>
          </w:p>
          <w:p w:rsidR="006A78B4" w:rsidRDefault="006A78B4" w:rsidP="006A78B4">
            <w:pPr>
              <w:pStyle w:val="EngHang"/>
            </w:pPr>
            <w:r>
              <w:t>By the remembrance of Your Name,</w:t>
            </w:r>
          </w:p>
          <w:p w:rsidR="006A78B4" w:rsidRDefault="006A78B4" w:rsidP="006A78B4">
            <w:pPr>
              <w:pStyle w:val="EngHangEnd"/>
            </w:pPr>
            <w:r>
              <w:t>O our Lord Jesus Christ.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ⲙⲁⲡ̀ⲟⲩⲛⲟϥ ⲛ̀ⲛⲉⲛⲯⲩⲭⲏ:</w:t>
            </w:r>
          </w:p>
          <w:p w:rsidR="006A78B4" w:rsidRDefault="006A78B4" w:rsidP="006A78B4">
            <w:pPr>
              <w:pStyle w:val="CopticVersemulti-line"/>
            </w:pPr>
            <w:r>
              <w:t>ϩⲓⲧⲉⲛ ⲡ̀ⲉⲣⲫ̀ⲙⲉⲩⲓ̀ ⲙ̀ⲡⲉⲕⲣⲁⲛ:</w:t>
            </w:r>
          </w:p>
          <w:p w:rsidR="006A78B4" w:rsidRDefault="006A78B4" w:rsidP="006A78B4">
            <w:pPr>
              <w:pStyle w:val="CopticHangingVerse"/>
            </w:pPr>
            <w:r>
              <w:t>ⲱ̀ Ⲡⲉⲛⲟ̄ⲥ̄ Ⲓⲏ̄ⲥ̄ Ⲡⲭ̄ⲥ̄.</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Yes, our Master, accept us to Yourself.</w:t>
            </w:r>
          </w:p>
          <w:p w:rsidR="006A78B4" w:rsidRDefault="006A78B4" w:rsidP="006A78B4">
            <w:pPr>
              <w:pStyle w:val="EngHang"/>
            </w:pPr>
            <w:r>
              <w:t>You are indeed worthy</w:t>
            </w:r>
          </w:p>
          <w:p w:rsidR="006A78B4" w:rsidRDefault="006A78B4" w:rsidP="006A78B4">
            <w:pPr>
              <w:pStyle w:val="EngHang"/>
            </w:pPr>
            <w:r>
              <w:t>Of the glory and the honour,</w:t>
            </w:r>
          </w:p>
          <w:p w:rsidR="006A78B4" w:rsidRDefault="006A78B4" w:rsidP="006A78B4">
            <w:pPr>
              <w:pStyle w:val="EngHangEnd"/>
            </w:pPr>
            <w:r>
              <w:t>With Your Good Father.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Ⲥⲉ Ⲡⲉⲛⲛⲏⲃ ϣⲟⲡⲧⲉⲛ ⲉ̀ⲣⲟⲕ:</w:t>
            </w:r>
          </w:p>
          <w:p w:rsidR="006A78B4" w:rsidRDefault="006A78B4" w:rsidP="006A78B4">
            <w:pPr>
              <w:pStyle w:val="CopticVersemulti-line"/>
            </w:pPr>
            <w:r>
              <w:t>ⲇⲓⲕⲉⲱⲥ ⲕ̀ⲉⲙⲡ̀ϣⲁ:</w:t>
            </w:r>
          </w:p>
          <w:p w:rsidR="006A78B4" w:rsidRDefault="006A78B4" w:rsidP="006A78B4">
            <w:pPr>
              <w:pStyle w:val="CopticVersemulti-line"/>
            </w:pPr>
            <w:r>
              <w:t>ⲙ̀ⲡ̀ⲑ̀ⲟⲩ ⲛⲉⲙ ⲡ̀ⲧⲁⲓⲟ̀:</w:t>
            </w:r>
          </w:p>
          <w:p w:rsidR="006A78B4" w:rsidRDefault="006A78B4" w:rsidP="006A78B4">
            <w:pPr>
              <w:pStyle w:val="CopticHangingVerse"/>
            </w:pPr>
            <w:r>
              <w:t>ⲛⲉⲙ Ⲡⲉⲕⲓⲱⲧ ⲛ̀ⲁ̀ⲅⲁⲑⲟⲥ.</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Yes, our Master, who has the authority,</w:t>
            </w:r>
          </w:p>
          <w:p w:rsidR="006A78B4" w:rsidRDefault="006A78B4" w:rsidP="006A78B4">
            <w:pPr>
              <w:pStyle w:val="EngHang"/>
            </w:pPr>
            <w:r>
              <w:t>We praise You with hymns;</w:t>
            </w:r>
          </w:p>
          <w:p w:rsidR="006A78B4" w:rsidRDefault="006A78B4" w:rsidP="006A78B4">
            <w:pPr>
              <w:pStyle w:val="EngHang"/>
            </w:pPr>
            <w:r>
              <w:t xml:space="preserve">We worship in in the </w:t>
            </w:r>
            <w:commentRangeStart w:id="1085"/>
            <w:r>
              <w:t>assembly</w:t>
            </w:r>
            <w:commentRangeEnd w:id="1085"/>
            <w:r>
              <w:rPr>
                <w:rStyle w:val="CommentReference"/>
              </w:rPr>
              <w:commentReference w:id="1085"/>
            </w:r>
            <w:r>
              <w:t>,</w:t>
            </w:r>
          </w:p>
          <w:p w:rsidR="006A78B4" w:rsidRDefault="006A78B4" w:rsidP="006A78B4">
            <w:pPr>
              <w:pStyle w:val="EngHangEnd"/>
            </w:pPr>
            <w:r>
              <w:t xml:space="preserve">From now until the </w:t>
            </w:r>
            <w:commentRangeStart w:id="1086"/>
            <w:r>
              <w:t>ages of ages</w:t>
            </w:r>
            <w:commentRangeEnd w:id="1086"/>
            <w:r>
              <w:rPr>
                <w:rStyle w:val="CommentReference"/>
              </w:rPr>
              <w:commentReference w:id="1086"/>
            </w:r>
            <w:r>
              <w:t>.</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Ⲥⲉ Ⲡⲉⲛⲛⲏⲃ ⲫⲁ ϯⲉⲝⲟⲩⲥⲓⲁ̀:</w:t>
            </w:r>
          </w:p>
          <w:p w:rsidR="006A78B4" w:rsidRDefault="006A78B4" w:rsidP="006A78B4">
            <w:pPr>
              <w:pStyle w:val="CopticVersemulti-line"/>
            </w:pPr>
            <w:r>
              <w:t>ⲧⲉⲛϩⲱⲥ ⲉ̀ⲣⲟⲕ ϧⲉⲛ ⲛⲓⲉⲩⲫⲟⲙⲓⲁ:</w:t>
            </w:r>
          </w:p>
          <w:p w:rsidR="006A78B4" w:rsidRDefault="006A78B4" w:rsidP="006A78B4">
            <w:pPr>
              <w:pStyle w:val="CopticVersemulti-line"/>
            </w:pPr>
            <w:r>
              <w:t>ⲧⲉⲛⲟⲩⲱϣⲧ ⲙ̀ⲙⲟⲕ ϧⲉⲛ ⲛⲓⲉⲕⲕ̀ⲗⲏⲥⲓⲁ̀:</w:t>
            </w:r>
          </w:p>
          <w:p w:rsidR="006A78B4" w:rsidRDefault="006A78B4" w:rsidP="006A78B4">
            <w:pPr>
              <w:pStyle w:val="CopticVersemulti-line"/>
            </w:pPr>
            <w:r>
              <w:t>Ⲓⲥϫⲉⲛ ϯⲛⲟⲩ ϣⲁ ϯⲥⲩⲛⲧⲉⲗⲓⲁ̀.</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Our tongues will not grow weary,</w:t>
            </w:r>
          </w:p>
          <w:p w:rsidR="006A78B4" w:rsidRDefault="006A78B4" w:rsidP="006A78B4">
            <w:pPr>
              <w:pStyle w:val="EngHang"/>
            </w:pPr>
            <w:r>
              <w:t>And will not silent</w:t>
            </w:r>
          </w:p>
          <w:p w:rsidR="006A78B4" w:rsidRDefault="006A78B4" w:rsidP="006A78B4">
            <w:pPr>
              <w:pStyle w:val="EngHang"/>
            </w:pPr>
            <w:r>
              <w:t>When declaring the honor</w:t>
            </w:r>
          </w:p>
          <w:p w:rsidR="006A78B4" w:rsidRDefault="006A78B4" w:rsidP="006A78B4">
            <w:pPr>
              <w:pStyle w:val="EngHangEnd"/>
            </w:pPr>
            <w:r>
              <w:t>Of fasting and prayer.</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Ⲧⲟⲧⲉ ⲣⲱⲛ ⲛⲁϧⲓⲥⲓ ⲁⲛ:</w:t>
            </w:r>
          </w:p>
          <w:p w:rsidR="006A78B4" w:rsidRDefault="006A78B4" w:rsidP="006A78B4">
            <w:pPr>
              <w:pStyle w:val="CopticVersemulti-line"/>
            </w:pPr>
            <w:r>
              <w:t>ⲟⲩⲟϩ ⲡⲉⲛⲗⲁⲥ ⲛⲁⲝⲁⲣⲱϥ ⲁⲛ:</w:t>
            </w:r>
          </w:p>
          <w:p w:rsidR="006A78B4" w:rsidRDefault="006A78B4" w:rsidP="006A78B4">
            <w:pPr>
              <w:pStyle w:val="CopticVersemulti-line"/>
            </w:pPr>
            <w:r>
              <w:t>ⲉⲛⲥⲁϫⲓ ⲙ̀ⲡ̀ⲧⲁⲓⲟ̀:</w:t>
            </w:r>
          </w:p>
          <w:p w:rsidR="006A78B4" w:rsidRDefault="006A78B4" w:rsidP="006A78B4">
            <w:pPr>
              <w:pStyle w:val="CopticHangingVerse"/>
            </w:pPr>
            <w:r>
              <w:t>ⲛ̀ⲧⲉ ϯⲛⲏⲥⲧⲓⲁ̀ ⲛⲉⲙ ⲡⲓϣ̀ⲗⲏⲗ.</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O Heavenly King,</w:t>
            </w:r>
          </w:p>
          <w:p w:rsidR="006A78B4" w:rsidRDefault="006A78B4" w:rsidP="006A78B4">
            <w:pPr>
              <w:pStyle w:val="EngHang"/>
            </w:pPr>
            <w:r>
              <w:t>Save us, we Your creatures,</w:t>
            </w:r>
          </w:p>
          <w:p w:rsidR="006A78B4" w:rsidRDefault="006A78B4" w:rsidP="006A78B4">
            <w:pPr>
              <w:pStyle w:val="EngHangEnd"/>
            </w:pPr>
            <w:r>
              <w:t xml:space="preserve">And have mercy on us. </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ⲁⲛⲟⲛ ϧⲁ ⲡⲉⲕⲡ̀ⲗⲁⲥⲙⲁ ⲥⲟⲧⲧⲉⲛ:</w:t>
            </w:r>
          </w:p>
          <w:p w:rsidR="006A78B4" w:rsidRDefault="006A78B4" w:rsidP="006A78B4">
            <w:pPr>
              <w:pStyle w:val="CopticVersemulti-line"/>
            </w:pPr>
            <w:r>
              <w:t>ⲟⲩⲟϩ ⲛⲁⲓ ⲛⲁⲛ ⲧⲏⲣⲉⲛ:</w:t>
            </w:r>
          </w:p>
          <w:p w:rsidR="006A78B4" w:rsidRDefault="006A78B4" w:rsidP="006A78B4">
            <w:pPr>
              <w:pStyle w:val="CopticHangingVerse"/>
            </w:pPr>
            <w:r>
              <w:t>ⲱ̀ ⲡⲓⲟⲩⲣⲟ ⲛ̀ⲉ̀ⲡⲟⲩⲣⲁⲛⲓⲟⲛ.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Lord have mercy. Lord have mercy.</w:t>
            </w:r>
          </w:p>
          <w:p w:rsidR="006A78B4" w:rsidRDefault="006A78B4" w:rsidP="006A78B4">
            <w:pPr>
              <w:pStyle w:val="EngHang"/>
            </w:pPr>
            <w:r>
              <w:t>Perfect us in the Orthodox faith.</w:t>
            </w:r>
          </w:p>
          <w:p w:rsidR="006A78B4" w:rsidRDefault="006A78B4" w:rsidP="006A78B4">
            <w:pPr>
              <w:pStyle w:val="EngHang"/>
            </w:pPr>
            <w:r>
              <w:t>Also make us worth to partake</w:t>
            </w:r>
          </w:p>
          <w:p w:rsidR="006A78B4" w:rsidRDefault="006A78B4" w:rsidP="006A78B4">
            <w:pPr>
              <w:pStyle w:val="EngHangEnd"/>
            </w:pPr>
            <w:r>
              <w:t>Of Your Mysteries.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Ϫⲟⲕⲧⲛ ϧⲉⲛ ⲛⲓⲛⲁϩϯ ⲉⲧⲥⲟⲩⲧⲱⲛ:</w:t>
            </w:r>
          </w:p>
          <w:p w:rsidR="006A78B4" w:rsidRDefault="006A78B4" w:rsidP="006A78B4">
            <w:pPr>
              <w:pStyle w:val="CopticVersemulti-line"/>
            </w:pPr>
            <w:r>
              <w:t>ⲟⲩⲟϩ ⲁ̀ⲣⲓⲧⲉⲛ ⲛ̀ⲉⲙⲡ̀ϣⲁ ⲗⲟⲓⲡⲟⲛ:</w:t>
            </w:r>
          </w:p>
          <w:p w:rsidR="006A78B4" w:rsidRDefault="006A78B4" w:rsidP="006A78B4">
            <w:pPr>
              <w:pStyle w:val="CopticHangingVerse"/>
            </w:pPr>
            <w:r>
              <w:t>ⲉⲑⲣⲉⲛϭⲓ ⲉ̀ⲃⲟⲗϧⲉⲛ ⲛⲉⲕⲙⲩⲥⲧⲏⲣⲓⲟⲛ.</w:t>
            </w:r>
          </w:p>
        </w:tc>
      </w:tr>
      <w:tr w:rsidR="006A78B4" w:rsidTr="00420CFA">
        <w:trPr>
          <w:cantSplit/>
          <w:jc w:val="center"/>
        </w:trPr>
        <w:tc>
          <w:tcPr>
            <w:tcW w:w="288" w:type="dxa"/>
          </w:tcPr>
          <w:p w:rsidR="006A78B4" w:rsidRPr="00FB5ACB" w:rsidRDefault="006A78B4" w:rsidP="00420CFA">
            <w:pPr>
              <w:pStyle w:val="CopticCross"/>
            </w:pPr>
          </w:p>
        </w:tc>
        <w:tc>
          <w:tcPr>
            <w:tcW w:w="3960" w:type="dxa"/>
          </w:tcPr>
          <w:p w:rsidR="006A78B4" w:rsidRDefault="006A78B4" w:rsidP="006A78B4">
            <w:pPr>
              <w:pStyle w:val="EngHang"/>
            </w:pPr>
            <w:r>
              <w:t>Lord have mercy. Lord have mercy.</w:t>
            </w:r>
          </w:p>
          <w:p w:rsidR="006A78B4" w:rsidRDefault="006A78B4" w:rsidP="006A78B4">
            <w:pPr>
              <w:pStyle w:val="EngHang"/>
            </w:pPr>
            <w:r>
              <w:t>Take not away Your mercy</w:t>
            </w:r>
          </w:p>
          <w:p w:rsidR="006A78B4" w:rsidRDefault="006A78B4" w:rsidP="006A78B4">
            <w:pPr>
              <w:pStyle w:val="EngHang"/>
            </w:pPr>
            <w:r>
              <w:t>And Your Spirit, the Comforter, from us,</w:t>
            </w:r>
          </w:p>
          <w:p w:rsidR="006A78B4" w:rsidRDefault="006A78B4" w:rsidP="006A78B4">
            <w:pPr>
              <w:pStyle w:val="EngHangEnd"/>
            </w:pPr>
            <w:r>
              <w:t>But have patience with us.</w:t>
            </w:r>
          </w:p>
        </w:tc>
        <w:tc>
          <w:tcPr>
            <w:tcW w:w="288" w:type="dxa"/>
          </w:tcPr>
          <w:p w:rsidR="006A78B4" w:rsidRDefault="006A78B4" w:rsidP="00420CFA"/>
        </w:tc>
        <w:tc>
          <w:tcPr>
            <w:tcW w:w="288" w:type="dxa"/>
          </w:tcPr>
          <w:p w:rsidR="006A78B4" w:rsidRPr="00FB5ACB" w:rsidRDefault="006A78B4" w:rsidP="00420CFA">
            <w:pPr>
              <w:pStyle w:val="CopticCross"/>
            </w:pPr>
          </w:p>
        </w:tc>
        <w:tc>
          <w:tcPr>
            <w:tcW w:w="3960" w:type="dxa"/>
          </w:tcPr>
          <w:p w:rsidR="006A78B4" w:rsidRDefault="006A78B4" w:rsidP="006A78B4">
            <w:pPr>
              <w:pStyle w:val="CopticVersemulti-line"/>
            </w:pPr>
            <w:r>
              <w:t>Ⲕⲩⲣⲓⲉ ⲉⲗⲉⲏ̀ⲥⲟⲛ Ⲕⲩⲣⲓⲉ ⲉⲗⲉⲏ̀ⲥⲟⲛ:</w:t>
            </w:r>
          </w:p>
          <w:p w:rsidR="006A78B4" w:rsidRDefault="006A78B4" w:rsidP="006A78B4">
            <w:pPr>
              <w:pStyle w:val="CopticVersemulti-line"/>
            </w:pPr>
            <w:r>
              <w:t>ⲙ̀ⲡⲉⲣⲱ̀ⲗⲓ ⲙ̀ⲡⲉⲕⲛⲁⲓ ⲉ̀ⲃⲟⲗϩⲁⲣⲟⲛ:</w:t>
            </w:r>
          </w:p>
          <w:p w:rsidR="006A78B4" w:rsidRDefault="006A78B4" w:rsidP="006A78B4">
            <w:pPr>
              <w:pStyle w:val="CopticVersemulti-line"/>
            </w:pPr>
            <w:r>
              <w:t>ⲟⲩⲇⲉ Ⲡⲉⲕⲡ̀ⲛⲉⲩⲙⲁ ⲙ̀ⲡⲁⲣⲁⲕⲗⲏⲧⲟⲛ:</w:t>
            </w:r>
          </w:p>
          <w:p w:rsidR="006A78B4" w:rsidRDefault="006A78B4" w:rsidP="006A78B4">
            <w:pPr>
              <w:pStyle w:val="CopticHangingVerse"/>
            </w:pPr>
            <w:r>
              <w:t>ⲁⲗⲗⲁ ⲱⲟⲩⲛ̀ϩⲏⲧ ⲉ̀ϫⲱⲛ.</w:t>
            </w:r>
          </w:p>
        </w:tc>
      </w:tr>
      <w:tr w:rsidR="006A78B4" w:rsidTr="00420CFA">
        <w:trPr>
          <w:cantSplit/>
          <w:jc w:val="center"/>
        </w:trPr>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EngHang"/>
            </w:pPr>
            <w:r>
              <w:t>Let us worship our Saviour,</w:t>
            </w:r>
          </w:p>
          <w:p w:rsidR="006A78B4" w:rsidRDefault="006A78B4" w:rsidP="006A78B4">
            <w:pPr>
              <w:pStyle w:val="EngHang"/>
            </w:pPr>
            <w:r>
              <w:t>The good Lover of mankind,</w:t>
            </w:r>
          </w:p>
          <w:p w:rsidR="006A78B4" w:rsidRDefault="006A78B4" w:rsidP="006A78B4">
            <w:pPr>
              <w:pStyle w:val="EngHang"/>
            </w:pPr>
            <w:r>
              <w:t>For He had compassion on us.</w:t>
            </w:r>
          </w:p>
          <w:p w:rsidR="006A78B4" w:rsidRDefault="006A78B4" w:rsidP="006A78B4">
            <w:pPr>
              <w:pStyle w:val="EngHangEnd"/>
            </w:pPr>
            <w:r>
              <w:t>He came and saved us.</w:t>
            </w:r>
          </w:p>
        </w:tc>
        <w:tc>
          <w:tcPr>
            <w:tcW w:w="288" w:type="dxa"/>
          </w:tcPr>
          <w:p w:rsidR="006A78B4" w:rsidRDefault="006A78B4" w:rsidP="00420CFA"/>
        </w:tc>
        <w:tc>
          <w:tcPr>
            <w:tcW w:w="288" w:type="dxa"/>
          </w:tcPr>
          <w:p w:rsidR="006A78B4" w:rsidRPr="00FB5ACB" w:rsidRDefault="00117FDD" w:rsidP="00420CFA">
            <w:pPr>
              <w:pStyle w:val="CopticCross"/>
            </w:pPr>
            <w:r w:rsidRPr="00FB5ACB">
              <w:t>¿</w:t>
            </w:r>
          </w:p>
        </w:tc>
        <w:tc>
          <w:tcPr>
            <w:tcW w:w="3960" w:type="dxa"/>
          </w:tcPr>
          <w:p w:rsidR="006A78B4" w:rsidRDefault="006A78B4" w:rsidP="006A78B4">
            <w:pPr>
              <w:pStyle w:val="CopticVersemulti-line"/>
            </w:pPr>
            <w:r>
              <w:t>Ⲙⲁⲣⲉⲛⲟⲩⲱϣⲧ ⲙ̀Ⲡⲉⲛⲥⲱⲧⲏⲣ:</w:t>
            </w:r>
          </w:p>
          <w:p w:rsidR="006A78B4" w:rsidRDefault="006A78B4" w:rsidP="006A78B4">
            <w:pPr>
              <w:pStyle w:val="CopticVersemulti-line"/>
            </w:pPr>
            <w:r>
              <w:t>ⲡⲓⲙⲁⲓⲣⲱⲙⲓ ⲛ̀ⲁ̀ⲅⲁⲱⲟⲥ:</w:t>
            </w:r>
          </w:p>
          <w:p w:rsidR="006A78B4" w:rsidRDefault="006A78B4" w:rsidP="006A78B4">
            <w:pPr>
              <w:pStyle w:val="CopticVersemulti-line"/>
            </w:pPr>
            <w:r>
              <w:t>ϫⲉ ⲛ̀ⲑⲟϥ ⲁϥϣⲉⲛϩⲏⲧ ϧⲁⲣⲟⲛ;</w:t>
            </w:r>
          </w:p>
          <w:p w:rsidR="006A78B4" w:rsidRDefault="006A78B4" w:rsidP="006A78B4">
            <w:pPr>
              <w:pStyle w:val="CopticHangingVerse"/>
            </w:pPr>
            <w:r>
              <w:t>ⲁϥⲓ̀ ⲟⲩⲟϩ ⲁϥⲥⲱϯ ⲙ̀ⲙⲟⲛ.</w:t>
            </w:r>
          </w:p>
        </w:tc>
      </w:tr>
    </w:tbl>
    <w:p w:rsidR="00356D1B" w:rsidRDefault="00356D1B" w:rsidP="00356D1B">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 cried aloud</w:t>
            </w:r>
          </w:p>
          <w:p w:rsidR="00356D1B" w:rsidRDefault="00356D1B" w:rsidP="00356D1B">
            <w:pPr>
              <w:pStyle w:val="EngHang"/>
            </w:pPr>
            <w:r>
              <w:t>Before You, O My God:</w:t>
            </w:r>
          </w:p>
          <w:p w:rsidR="00356D1B" w:rsidRDefault="00356D1B" w:rsidP="00356D1B">
            <w:pPr>
              <w:pStyle w:val="EngHang"/>
            </w:pPr>
            <w:r>
              <w:t>Through fasting</w:t>
            </w:r>
          </w:p>
          <w:p w:rsidR="00356D1B" w:rsidRDefault="00356D1B" w:rsidP="00356D1B">
            <w:pPr>
              <w:pStyle w:val="EngHangEnd"/>
            </w:pPr>
            <w:r>
              <w:t>Grand me salvation.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Ⲁⲓⲱϣ ⲛ̀ⲧⲁⲥ̀ⲙⲏⲓ: </w:t>
            </w:r>
          </w:p>
          <w:p w:rsidR="00356D1B" w:rsidRDefault="00356D1B" w:rsidP="00356D1B">
            <w:pPr>
              <w:pStyle w:val="CopticVersemulti-line"/>
            </w:pPr>
            <w:r>
              <w:t>ⲉ</w:t>
            </w:r>
            <w:r w:rsidR="006A78B4">
              <w:t>̀</w:t>
            </w:r>
            <w:r>
              <w:t>ⲡ</w:t>
            </w:r>
            <w:r w:rsidR="006A78B4">
              <w:t>̀</w:t>
            </w:r>
            <w:r>
              <w:t>ϣⲱⲓ ϩⲁⲣⲟⲕ Ⲡⲁⲛⲟⲩϯ:</w:t>
            </w:r>
          </w:p>
          <w:p w:rsidR="00356D1B" w:rsidRDefault="00356D1B" w:rsidP="00356D1B">
            <w:pPr>
              <w:pStyle w:val="CopticVersemulti-line"/>
            </w:pPr>
            <w:r>
              <w:t>ⲉⲑⲃⲉ ϯⲛⲏⲥⲧⲓⲁ:</w:t>
            </w:r>
          </w:p>
          <w:p w:rsidR="00356D1B" w:rsidRPr="00C35319" w:rsidRDefault="00356D1B" w:rsidP="00356D1B">
            <w:pPr>
              <w:pStyle w:val="CopticHangingVerse"/>
            </w:pPr>
            <w:r>
              <w:t>ⲙⲟⲓ ⲛⲏⲓ ⲛ̀ⲟⲩⲥⲱϯ.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Help my weakness,</w:t>
            </w:r>
          </w:p>
          <w:p w:rsidR="00356D1B" w:rsidRDefault="00356D1B" w:rsidP="00356D1B">
            <w:pPr>
              <w:pStyle w:val="EngHang"/>
            </w:pPr>
            <w:r>
              <w:t>O Saviour.</w:t>
            </w:r>
          </w:p>
          <w:p w:rsidR="00356D1B" w:rsidRDefault="00356D1B" w:rsidP="00356D1B">
            <w:pPr>
              <w:pStyle w:val="EngHang"/>
            </w:pPr>
            <w:r>
              <w:t>Through fasting</w:t>
            </w:r>
          </w:p>
          <w:p w:rsidR="00356D1B" w:rsidRDefault="00356D1B" w:rsidP="00356D1B">
            <w:pPr>
              <w:pStyle w:val="EngHangEnd"/>
            </w:pPr>
            <w:r>
              <w:t>Cleanse our filth.</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Ⲃⲟⲏ̀ⲑⲓⲛ ⲉ̀ⲧⲁⲙⲉⲧϫⲱⲃ:</w:t>
            </w:r>
          </w:p>
          <w:p w:rsidR="00356D1B" w:rsidRDefault="00356D1B" w:rsidP="00356D1B">
            <w:pPr>
              <w:pStyle w:val="CopticVersemulti-line"/>
            </w:pPr>
            <w:r>
              <w:t>ⲱ̀ Ⲡⲓⲣⲉϥⲛⲟϩⲉⲙ:</w:t>
            </w:r>
          </w:p>
          <w:p w:rsidR="00356D1B" w:rsidRDefault="00356D1B" w:rsidP="00356D1B">
            <w:pPr>
              <w:pStyle w:val="CopticVersemulti-line"/>
            </w:pPr>
            <w:r>
              <w:t>ⲉⲑⲃⲉ ϯⲛⲏⲥⲧⲓⲁ:</w:t>
            </w:r>
          </w:p>
          <w:p w:rsidR="00356D1B" w:rsidRDefault="00356D1B" w:rsidP="00356D1B">
            <w:pPr>
              <w:pStyle w:val="CopticHangingVerse"/>
            </w:pPr>
            <w:r>
              <w:t>ⲉⲕⲉⲓⲱⲓ ⲛ̀ⲛⲉⲛϭⲱϧⲉⲙ.</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For our forefathers</w:t>
            </w:r>
          </w:p>
          <w:p w:rsidR="00356D1B" w:rsidRDefault="00356D1B" w:rsidP="00356D1B">
            <w:pPr>
              <w:pStyle w:val="EngHang"/>
            </w:pPr>
            <w:r>
              <w:t>Have taught us that</w:t>
            </w:r>
          </w:p>
          <w:p w:rsidR="00356D1B" w:rsidRDefault="00356D1B" w:rsidP="00356D1B">
            <w:pPr>
              <w:pStyle w:val="EngHang"/>
            </w:pPr>
            <w:r>
              <w:t>Through fasting</w:t>
            </w:r>
          </w:p>
          <w:p w:rsidR="00356D1B" w:rsidRDefault="00356D1B" w:rsidP="00356D1B">
            <w:pPr>
              <w:pStyle w:val="EngHangEnd"/>
            </w:pPr>
            <w:r>
              <w:t>They gained salvation.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ⲁⲩⲧⲁⲙⲟⲛ:</w:t>
            </w:r>
          </w:p>
          <w:p w:rsidR="00356D1B" w:rsidRDefault="00356D1B" w:rsidP="00356D1B">
            <w:pPr>
              <w:pStyle w:val="CopticVersemulti-line"/>
            </w:pPr>
            <w:r>
              <w:t>ⲛ̀ϫⲉ ⲛⲉⲛϣⲟⲣⲡ ⲛ̀ⲓⲟϯ:</w:t>
            </w:r>
          </w:p>
          <w:p w:rsidR="00356D1B" w:rsidRDefault="00356D1B" w:rsidP="00356D1B">
            <w:pPr>
              <w:pStyle w:val="CopticVersemulti-line"/>
            </w:pPr>
            <w:r>
              <w:t>ⲉⲑⲃⲉ ϯⲛⲏⲥⲧⲓⲁ:</w:t>
            </w:r>
          </w:p>
          <w:p w:rsidR="00356D1B" w:rsidRDefault="00356D1B" w:rsidP="00356D1B">
            <w:pPr>
              <w:pStyle w:val="CopticHangingVerse"/>
            </w:pPr>
            <w:r>
              <w:t>ⲁⲩϣⲁϣⲛⲓ ⲉ̀ⲡⲓⲥⲱϯ.</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David the son of Jesse</w:t>
            </w:r>
          </w:p>
          <w:p w:rsidR="00356D1B" w:rsidRDefault="00356D1B" w:rsidP="00356D1B">
            <w:pPr>
              <w:pStyle w:val="EngHang"/>
            </w:pPr>
            <w:r>
              <w:t>Received victory</w:t>
            </w:r>
          </w:p>
          <w:p w:rsidR="00356D1B" w:rsidRDefault="00356D1B" w:rsidP="00356D1B">
            <w:pPr>
              <w:pStyle w:val="EngHang"/>
            </w:pPr>
            <w:r>
              <w:t>Through fasting,</w:t>
            </w:r>
          </w:p>
          <w:p w:rsidR="00356D1B" w:rsidRDefault="00356D1B" w:rsidP="00356D1B">
            <w:pPr>
              <w:pStyle w:val="EngHangEnd"/>
            </w:pPr>
            <w:r>
              <w:t>In his kingdom.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Ⲇⲁⲩⲓⲇ ⲫⲁ Ⲓⲉⲥⲥⲉ:</w:t>
            </w:r>
          </w:p>
          <w:p w:rsidR="00356D1B" w:rsidRDefault="00356D1B" w:rsidP="00356D1B">
            <w:pPr>
              <w:pStyle w:val="CopticVersemulti-line"/>
            </w:pPr>
            <w:r>
              <w:t>ϧⲉⲛ ⲧⲉϥⲙⲉⲧⲟⲩⲣⲟ:</w:t>
            </w:r>
          </w:p>
          <w:p w:rsidR="00356D1B" w:rsidRDefault="00356D1B" w:rsidP="00356D1B">
            <w:pPr>
              <w:pStyle w:val="CopticVersemulti-line"/>
            </w:pPr>
            <w:r>
              <w:t>ⲉⲑⲃⲉ ϯⲛⲏⲥⲧⲓⲁ:</w:t>
            </w:r>
          </w:p>
          <w:p w:rsidR="00356D1B" w:rsidRDefault="00356D1B" w:rsidP="00356D1B">
            <w:pPr>
              <w:pStyle w:val="CopticHangingVerse"/>
            </w:pPr>
            <w:r>
              <w:t>ⲁϥϭⲓ ⲙ̀ⲡⲓϭⲣⲟ.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serpent deceived</w:t>
            </w:r>
          </w:p>
          <w:p w:rsidR="00356D1B" w:rsidRDefault="00356D1B" w:rsidP="00356D1B">
            <w:pPr>
              <w:pStyle w:val="EngHang"/>
            </w:pPr>
            <w:r>
              <w:t>Adam and Eve.</w:t>
            </w:r>
          </w:p>
          <w:p w:rsidR="00356D1B" w:rsidRDefault="00356D1B" w:rsidP="00356D1B">
            <w:pPr>
              <w:pStyle w:val="EngHang"/>
            </w:pPr>
            <w:r>
              <w:t>Through fasting</w:t>
            </w:r>
          </w:p>
          <w:p w:rsidR="00356D1B" w:rsidRDefault="00356D1B" w:rsidP="00356D1B">
            <w:pPr>
              <w:pStyle w:val="EngHangEnd"/>
            </w:pPr>
            <w:r>
              <w:t>The Lord had compassion on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Ⲉⲩⲁ ⲛⲉⲙ Ⲁⲇⲁⲙ:</w:t>
            </w:r>
          </w:p>
          <w:p w:rsidR="00356D1B" w:rsidRDefault="00356D1B" w:rsidP="00356D1B">
            <w:pPr>
              <w:pStyle w:val="CopticVersemulti-line"/>
            </w:pPr>
            <w:r>
              <w:t>ⲁ̀ ⲡⲓϩⲟϥ ⲉⲣϩⲁⲗ ⲙ̀ⲙⲟⲱⲟⲩ:</w:t>
            </w:r>
          </w:p>
          <w:p w:rsidR="00356D1B" w:rsidRDefault="00356D1B" w:rsidP="00356D1B">
            <w:pPr>
              <w:pStyle w:val="CopticVersemulti-line"/>
            </w:pPr>
            <w:r>
              <w:t>ⲉⲑⲃⲉ ϯⲛⲏⲥⲧⲓⲁ:</w:t>
            </w:r>
          </w:p>
          <w:p w:rsidR="00356D1B" w:rsidRDefault="00356D1B" w:rsidP="00356D1B">
            <w:pPr>
              <w:pStyle w:val="CopticHangingVerse"/>
            </w:pPr>
            <w:r>
              <w:t>ⲁ̀ Ⲡϭⲟⲓⲥ ϣⲉⲛϩⲏⲧ ϧⲁⲣⲱⲟⲩ.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Truly Enoch's mind</w:t>
            </w:r>
          </w:p>
          <w:p w:rsidR="00356D1B" w:rsidRDefault="00356D1B" w:rsidP="00356D1B">
            <w:pPr>
              <w:pStyle w:val="EngHang"/>
            </w:pPr>
            <w:r>
              <w:t>Was enlightened</w:t>
            </w:r>
          </w:p>
          <w:p w:rsidR="00356D1B" w:rsidRDefault="00356D1B" w:rsidP="00356D1B">
            <w:pPr>
              <w:pStyle w:val="EngHang"/>
            </w:pPr>
            <w:r>
              <w:t>Through fasting,</w:t>
            </w:r>
          </w:p>
          <w:p w:rsidR="00356D1B" w:rsidRDefault="00356D1B" w:rsidP="00356D1B">
            <w:pPr>
              <w:pStyle w:val="EngHangEnd"/>
            </w:pPr>
            <w:r>
              <w:t>And he was lifted up to heaven.</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Ⲍⲉ ⲟⲛⲧⲱⲥ Ⲉⲛⲱⲭ:</w:t>
            </w:r>
          </w:p>
          <w:p w:rsidR="00356D1B" w:rsidRDefault="00356D1B" w:rsidP="00356D1B">
            <w:pPr>
              <w:pStyle w:val="CopticVersemulti-line"/>
            </w:pPr>
            <w:r>
              <w:t>ⲁϥⲉⲣⲟⲩⲱⲓⲛⲓ ⲛ̀ϫⲉ ⲡⲉϥⲛⲟⲩⲥ:</w:t>
            </w:r>
          </w:p>
          <w:p w:rsidR="00356D1B" w:rsidRDefault="00356D1B" w:rsidP="00356D1B">
            <w:pPr>
              <w:pStyle w:val="CopticVersemulti-line"/>
            </w:pPr>
            <w:r>
              <w:t>ⲉⲑⲃⲉ ϯⲛⲏⲥⲧⲓⲁ:</w:t>
            </w:r>
          </w:p>
          <w:p w:rsidR="00356D1B" w:rsidRDefault="00356D1B" w:rsidP="00356D1B">
            <w:pPr>
              <w:pStyle w:val="CopticHangingVerse"/>
            </w:pPr>
            <w:r>
              <w:t>ⲁⲩⲟⲗϥ ⲉ̀ⲟⲩⲣⲁⲛⲟⲥ.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in prayer</w:t>
            </w:r>
          </w:p>
          <w:p w:rsidR="00356D1B" w:rsidRDefault="00356D1B" w:rsidP="00356D1B">
            <w:pPr>
              <w:pStyle w:val="EngHang"/>
            </w:pPr>
            <w:r>
              <w:t>Asked and received:</w:t>
            </w:r>
          </w:p>
          <w:p w:rsidR="00356D1B" w:rsidRDefault="00356D1B" w:rsidP="00356D1B">
            <w:pPr>
              <w:pStyle w:val="EngHang"/>
            </w:pPr>
            <w:r>
              <w:t>Through fasting</w:t>
            </w:r>
          </w:p>
          <w:p w:rsidR="00356D1B" w:rsidRDefault="00356D1B" w:rsidP="00356D1B">
            <w:pPr>
              <w:pStyle w:val="EngHangEnd"/>
            </w:pPr>
            <w:r>
              <w:t>The rain was stopped.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ϧⲉⲛ ⲡⲉϥϣ̀ⲗⲏⲗ:</w:t>
            </w:r>
          </w:p>
          <w:p w:rsidR="00356D1B" w:rsidRDefault="00356D1B" w:rsidP="00356D1B">
            <w:pPr>
              <w:pStyle w:val="CopticVersemulti-line"/>
            </w:pPr>
            <w:r>
              <w:t>ⲑϥⲧⲱⲃϩ ⲟⲩⲟϩ ⲁϥϭⲓ:</w:t>
            </w:r>
          </w:p>
          <w:p w:rsidR="00356D1B" w:rsidRDefault="00356D1B" w:rsidP="00356D1B">
            <w:pPr>
              <w:pStyle w:val="CopticVersemulti-line"/>
            </w:pPr>
            <w:r>
              <w:t>ⲉⲑⲃⲉ ϯⲛⲏⲥⲧⲓⲁ:</w:t>
            </w:r>
          </w:p>
          <w:p w:rsidR="00356D1B" w:rsidRDefault="00356D1B" w:rsidP="00356D1B">
            <w:pPr>
              <w:pStyle w:val="CopticHangingVerse"/>
            </w:pPr>
            <w:r>
              <w:t>ⲙ̀ⲡⲉϥϧⲭⲁ ⲟⲩⲙⲟⲩⲛϩⲱⲟⲩ ⲉ̀ⲓ̀.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Lord accepted</w:t>
            </w:r>
          </w:p>
          <w:p w:rsidR="00356D1B" w:rsidRDefault="00356D1B" w:rsidP="00356D1B">
            <w:pPr>
              <w:pStyle w:val="EngHang"/>
            </w:pPr>
            <w:r>
              <w:t>Abraham's sacrifice.</w:t>
            </w:r>
          </w:p>
          <w:p w:rsidR="00356D1B" w:rsidRDefault="00356D1B" w:rsidP="00356D1B">
            <w:pPr>
              <w:pStyle w:val="EngHang"/>
            </w:pPr>
            <w:r>
              <w:t>Through fasting,</w:t>
            </w:r>
          </w:p>
          <w:p w:rsidR="00356D1B" w:rsidRDefault="00356D1B" w:rsidP="00356D1B">
            <w:pPr>
              <w:pStyle w:val="EngHangEnd"/>
            </w:pPr>
            <w:r>
              <w:t>He hosted God.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ⲛ̀Ⲁⲃⲣⲁⲁⲙ:</w:t>
            </w:r>
          </w:p>
          <w:p w:rsidR="00356D1B" w:rsidRDefault="00356D1B" w:rsidP="00356D1B">
            <w:pPr>
              <w:pStyle w:val="CopticVersemulti-line"/>
            </w:pPr>
            <w:r>
              <w:t>ⲁ̀ Ⲡϭⲟⲓⲥ ϣⲟⲡⲥ ⲉ̀ⲣⲟϥ:</w:t>
            </w:r>
          </w:p>
          <w:p w:rsidR="00356D1B" w:rsidRDefault="00356D1B" w:rsidP="00356D1B">
            <w:pPr>
              <w:pStyle w:val="CopticVersemulti-line"/>
            </w:pPr>
            <w:r>
              <w:t>ⲉⲑⲃⲉ ϯⲛⲏⲥⲧⲓⲁ:</w:t>
            </w:r>
          </w:p>
          <w:p w:rsidR="00356D1B" w:rsidRPr="005130A7" w:rsidRDefault="00356D1B" w:rsidP="00356D1B">
            <w:pPr>
              <w:pStyle w:val="CopticHangingVerse"/>
            </w:pPr>
            <w:r>
              <w:t>ⲁ̀ Ⲫⲛⲟⲩϯ ϫⲱⲓⲗⲓ ⲉ̀ⲣⲟϥ.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the beloved</w:t>
            </w:r>
          </w:p>
          <w:p w:rsidR="00356D1B" w:rsidRDefault="00356D1B" w:rsidP="00356D1B">
            <w:pPr>
              <w:pStyle w:val="EngHang"/>
            </w:pPr>
            <w:r>
              <w:t>Was offered as a sacrifice.</w:t>
            </w:r>
          </w:p>
          <w:p w:rsidR="00356D1B" w:rsidRDefault="00356D1B" w:rsidP="00356D1B">
            <w:pPr>
              <w:pStyle w:val="EngHang"/>
            </w:pPr>
            <w:r>
              <w:t>Through fasting</w:t>
            </w:r>
          </w:p>
          <w:p w:rsidR="00356D1B" w:rsidRDefault="00356D1B" w:rsidP="00356D1B">
            <w:pPr>
              <w:pStyle w:val="EngHangEnd"/>
            </w:pPr>
            <w:r>
              <w:t>He was returned in joy.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ⲡⲓⲙⲉⲛⲣⲓⲧ:</w:t>
            </w:r>
          </w:p>
          <w:p w:rsidR="00356D1B" w:rsidRDefault="00356D1B" w:rsidP="00356D1B">
            <w:pPr>
              <w:pStyle w:val="CopticVersemulti-line"/>
            </w:pPr>
            <w:r>
              <w:t>ⲁⲩⲉⲛϥ ⲉ̀ⲡ̀ϧⲟⲗϧⲉⲗ:</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ϧⲉⲛ ⲟⲩⲑⲗⲏⲗ.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And also Jacob's</w:t>
            </w:r>
          </w:p>
          <w:p w:rsidR="00356D1B" w:rsidRDefault="00356D1B" w:rsidP="00356D1B">
            <w:pPr>
              <w:pStyle w:val="EngHang"/>
            </w:pPr>
            <w:r>
              <w:t>Eyes were darkened.</w:t>
            </w:r>
          </w:p>
          <w:p w:rsidR="00356D1B" w:rsidRDefault="00356D1B" w:rsidP="00356D1B">
            <w:pPr>
              <w:pStyle w:val="EngHang"/>
            </w:pPr>
            <w:r>
              <w:t>Through fasting</w:t>
            </w:r>
          </w:p>
          <w:p w:rsidR="00356D1B" w:rsidRDefault="00356D1B" w:rsidP="00356D1B">
            <w:pPr>
              <w:pStyle w:val="EngHangEnd"/>
            </w:pPr>
            <w:r>
              <w:t>He saw the ladder.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Ⲕⲉ ⲡⲁⲗⲓⲛ Ⲓⲁⲕⲱⲃ:</w:t>
            </w:r>
          </w:p>
          <w:p w:rsidR="00356D1B" w:rsidRDefault="00356D1B" w:rsidP="00356D1B">
            <w:pPr>
              <w:pStyle w:val="CopticVersemulti-line"/>
            </w:pPr>
            <w:r>
              <w:t>ⲛⲉϥⲃⲁⲗ ⲁⲩⲉⲣⲭⲁⲕⲓ: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ⲁϥⲛⲁⲩ ⲉ̀ϯⲙⲟⲩⲕⲓ.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as well</w:t>
            </w:r>
          </w:p>
          <w:p w:rsidR="00356D1B" w:rsidRDefault="00356D1B" w:rsidP="00356D1B">
            <w:pPr>
              <w:pStyle w:val="EngHang"/>
            </w:pPr>
            <w:r>
              <w:t>Was sold to men.</w:t>
            </w:r>
          </w:p>
          <w:p w:rsidR="00356D1B" w:rsidRDefault="00356D1B" w:rsidP="00356D1B">
            <w:pPr>
              <w:pStyle w:val="EngHang"/>
            </w:pPr>
            <w:r>
              <w:t>Through fasting</w:t>
            </w:r>
          </w:p>
          <w:p w:rsidR="00356D1B" w:rsidRDefault="00356D1B" w:rsidP="00356D1B">
            <w:pPr>
              <w:pStyle w:val="EngHangEnd"/>
            </w:pPr>
            <w:r>
              <w:t>He reigned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Ⲗⲟⲓⲡⲟⲛ ⲅⲁⲣ Ⲓⲱⲥⲉⲫ:</w:t>
            </w:r>
          </w:p>
          <w:p w:rsidR="00356D1B" w:rsidRDefault="00356D1B" w:rsidP="00356D1B">
            <w:pPr>
              <w:pStyle w:val="CopticVersemulti-line"/>
            </w:pPr>
            <w:r>
              <w:t>ⲁⲩⲧⲏⲓϥ ⲛ̀ϩⲁⲛⲣⲱⲙⲓ: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ⲁϥⲉⲣⲟⲩⲣⲟ ⲉ̀ϫⲉⲛ Ⲭⲓⲙⲓ.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the Prophet</w:t>
            </w:r>
          </w:p>
          <w:p w:rsidR="00356D1B" w:rsidRDefault="00356D1B" w:rsidP="00356D1B">
            <w:pPr>
              <w:pStyle w:val="EngHang"/>
            </w:pPr>
            <w:r>
              <w:t>Spoke with God.</w:t>
            </w:r>
          </w:p>
          <w:p w:rsidR="00356D1B" w:rsidRDefault="00356D1B" w:rsidP="00356D1B">
            <w:pPr>
              <w:pStyle w:val="EngHang"/>
            </w:pPr>
            <w:r>
              <w:t>Through fasting,</w:t>
            </w:r>
          </w:p>
          <w:p w:rsidR="00356D1B" w:rsidRDefault="00356D1B" w:rsidP="00356D1B">
            <w:pPr>
              <w:pStyle w:val="EngHangEnd"/>
            </w:pPr>
            <w:r>
              <w:t>He received the two tabletd.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ⲡⲓⲡ̀ⲣⲟⲫⲏⲧⲩⲥ:</w:t>
            </w:r>
          </w:p>
          <w:p w:rsidR="00356D1B" w:rsidRDefault="00356D1B" w:rsidP="00356D1B">
            <w:pPr>
              <w:pStyle w:val="CopticVersemulti-line"/>
            </w:pPr>
            <w:r>
              <w:t>ⲁϥⲥⲁϫⲓ ⲛⲉⲙ Ⲫⲛⲟⲩϯ:</w:t>
            </w:r>
          </w:p>
          <w:p w:rsidR="00356D1B" w:rsidRDefault="00356D1B" w:rsidP="00356D1B">
            <w:pPr>
              <w:pStyle w:val="CopticVersemulti-line"/>
            </w:pPr>
            <w:r>
              <w:t>ⲉⲑⲃⲉ ϯⲛⲏⲥⲧⲓⲁ:</w:t>
            </w:r>
          </w:p>
          <w:p w:rsidR="00356D1B" w:rsidRPr="005130A7" w:rsidRDefault="00356D1B" w:rsidP="00356D1B">
            <w:pPr>
              <w:pStyle w:val="CopticHangingVerse"/>
            </w:pPr>
            <w:r>
              <w:t>ⲁϥϭⲓ ⲛ̀ϯⲡ̀ⲗⲁⲝ ⲥ̀ⲛⲟⲩϯ.</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righteous Noah</w:t>
            </w:r>
          </w:p>
          <w:p w:rsidR="00356D1B" w:rsidRDefault="00356D1B" w:rsidP="00356D1B">
            <w:pPr>
              <w:pStyle w:val="EngHang"/>
            </w:pPr>
            <w:r>
              <w:t>Even before the flood,</w:t>
            </w:r>
          </w:p>
          <w:p w:rsidR="00356D1B" w:rsidRDefault="00356D1B" w:rsidP="00356D1B">
            <w:pPr>
              <w:pStyle w:val="EngHang"/>
            </w:pPr>
            <w:r>
              <w:t>Through fasting,</w:t>
            </w:r>
          </w:p>
          <w:p w:rsidR="00356D1B" w:rsidRDefault="00356D1B" w:rsidP="00356D1B">
            <w:pPr>
              <w:pStyle w:val="EngHangEnd"/>
            </w:pPr>
            <w:r>
              <w:t>Made the ark.</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ⲡⲓⲇⲓⲕⲉⲟⲥ:</w:t>
            </w:r>
          </w:p>
          <w:p w:rsidR="00356D1B" w:rsidRDefault="00356D1B" w:rsidP="00356D1B">
            <w:pPr>
              <w:pStyle w:val="CopticVersemulti-line"/>
            </w:pPr>
            <w:r>
              <w:t>Ϧⲁ ⲡⲓⲕⲁⲧⲁⲕⲗⲩⲥⲙⲟⲥ: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ⲁϥ̀ⲓⲣⲓ ⲛ̀ϯⲕⲓⲃⲱⲧⲟⲥ.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men of Nineveh</w:t>
            </w:r>
          </w:p>
          <w:p w:rsidR="00356D1B" w:rsidRDefault="00356D1B" w:rsidP="00356D1B">
            <w:pPr>
              <w:pStyle w:val="EngHang"/>
            </w:pPr>
            <w:r>
              <w:t>Repented and at once,</w:t>
            </w:r>
          </w:p>
          <w:p w:rsidR="00356D1B" w:rsidRDefault="00356D1B" w:rsidP="00356D1B">
            <w:pPr>
              <w:pStyle w:val="EngHang"/>
            </w:pPr>
            <w:r>
              <w:t>Through fasting,</w:t>
            </w:r>
          </w:p>
          <w:p w:rsidR="00356D1B" w:rsidRDefault="00356D1B" w:rsidP="00356D1B">
            <w:pPr>
              <w:pStyle w:val="EngHangEnd"/>
            </w:pPr>
            <w:r>
              <w:t>The Lord heard their voices.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ⲛⲓⲣⲱⲙⲓ:</w:t>
            </w:r>
          </w:p>
          <w:p w:rsidR="00356D1B" w:rsidRDefault="00356D1B" w:rsidP="00356D1B">
            <w:pPr>
              <w:pStyle w:val="CopticVersemulti-line"/>
            </w:pPr>
            <w:r>
              <w:t>ⲛ̀ⲧⲉ Ⲛⲓⲛⲉⲩⲏ̀:</w:t>
            </w:r>
          </w:p>
          <w:p w:rsidR="00356D1B" w:rsidRDefault="00356D1B" w:rsidP="00356D1B">
            <w:pPr>
              <w:pStyle w:val="CopticVersemulti-line"/>
            </w:pPr>
            <w:r>
              <w:t>ⲉⲑⲃⲉ ϯⲛⲏⲥⲧⲓⲁ:</w:t>
            </w:r>
          </w:p>
          <w:p w:rsidR="00356D1B" w:rsidRPr="005130A7" w:rsidRDefault="00356D1B" w:rsidP="00356D1B">
            <w:pPr>
              <w:pStyle w:val="CopticHangingVerse"/>
            </w:pPr>
            <w:r>
              <w:t>ⲁ̀ Ⲡϭⲟⲓⲥ ⲥⲱⲧⲉⲙ ⲉ̀ⲧⲟⲩⲥ̀ⲙⲏ.</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And in the fire,</w:t>
            </w:r>
          </w:p>
          <w:p w:rsidR="00356D1B" w:rsidRDefault="00356D1B" w:rsidP="00356D1B">
            <w:pPr>
              <w:pStyle w:val="EngHang"/>
            </w:pPr>
            <w:r>
              <w:t>Lot, through his deeds and</w:t>
            </w:r>
          </w:p>
          <w:p w:rsidR="00356D1B" w:rsidRDefault="00356D1B" w:rsidP="00356D1B">
            <w:pPr>
              <w:pStyle w:val="EngHang"/>
            </w:pPr>
            <w:r>
              <w:t>Through fasting</w:t>
            </w:r>
          </w:p>
          <w:p w:rsidR="00356D1B" w:rsidRDefault="00356D1B" w:rsidP="00356D1B">
            <w:pPr>
              <w:pStyle w:val="EngHangEnd"/>
            </w:pPr>
            <w:r>
              <w:t>Was saved with his daughters.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Ⲟⲩⲟϩ Ⲗⲱⲧ ϧⲉⲛ ⲡⲓⲭ̀ⲣⲱⲙ:</w:t>
            </w:r>
          </w:p>
          <w:p w:rsidR="00356D1B" w:rsidRDefault="00356D1B" w:rsidP="00356D1B">
            <w:pPr>
              <w:pStyle w:val="CopticVersemulti-line"/>
            </w:pPr>
            <w:r>
              <w:t>ⲉ̀ⲃⲟⲗ ϩⲓⲧⲉⲛ ⲛⲉϥⲏ̀ⲃⲏⲟⲩⲓ̀:</w:t>
            </w:r>
          </w:p>
          <w:p w:rsidR="00356D1B" w:rsidRDefault="00356D1B" w:rsidP="00356D1B">
            <w:pPr>
              <w:pStyle w:val="CopticVersemulti-line"/>
            </w:pPr>
            <w:r>
              <w:t>ⲉⲑⲃⲉ ϯⲛⲏⲥⲧⲓⲁ:</w:t>
            </w:r>
          </w:p>
          <w:p w:rsidR="00356D1B" w:rsidRPr="005130A7" w:rsidRDefault="00356D1B" w:rsidP="00356D1B">
            <w:pPr>
              <w:pStyle w:val="CopticHangingVerse"/>
            </w:pPr>
            <w:r>
              <w:t>ⲁϥⲟⲩϫⲁⲓ ⲛⲉⲙ ⲛⲉϥϣⲉⲣⲓ.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Likewise Jonah was</w:t>
            </w:r>
          </w:p>
          <w:p w:rsidR="00356D1B" w:rsidRDefault="00356D1B" w:rsidP="00356D1B">
            <w:pPr>
              <w:pStyle w:val="EngHang"/>
            </w:pPr>
            <w:r>
              <w:t>In the belly of the whale yet,</w:t>
            </w:r>
          </w:p>
          <w:p w:rsidR="00356D1B" w:rsidRDefault="00356D1B" w:rsidP="00356D1B">
            <w:pPr>
              <w:pStyle w:val="EngHang"/>
            </w:pPr>
            <w:r>
              <w:t>Through fasting,</w:t>
            </w:r>
          </w:p>
          <w:p w:rsidR="00356D1B" w:rsidRDefault="00356D1B" w:rsidP="00356D1B">
            <w:pPr>
              <w:pStyle w:val="EngHangEnd"/>
            </w:pPr>
            <w:r>
              <w:t>He emerged safely.</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Ⲡⲁⲓⲣⲏϯ Ⲓⲱⲛⲁ:</w:t>
            </w:r>
          </w:p>
          <w:p w:rsidR="00356D1B" w:rsidRDefault="00356D1B" w:rsidP="00356D1B">
            <w:pPr>
              <w:pStyle w:val="CopticVersemulti-line"/>
            </w:pPr>
            <w:r>
              <w:t>Ϧⲉⲛ ⲑ̀ⲛⲉϫⲓ ⲙ̀ⲡⲓⲕⲏⲧⲟⲥ: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ⲁϥ̀ⲓ ⲉ̀ⲃⲟⲗ ⲕⲁⲗⲱⲥ.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mouths of the lions</w:t>
            </w:r>
          </w:p>
          <w:p w:rsidR="00356D1B" w:rsidRDefault="00356D1B" w:rsidP="00356D1B">
            <w:pPr>
              <w:pStyle w:val="EngHang"/>
            </w:pPr>
            <w:r>
              <w:t>Could not approach Daniel.</w:t>
            </w:r>
          </w:p>
          <w:p w:rsidR="00356D1B" w:rsidRDefault="00356D1B" w:rsidP="00356D1B">
            <w:pPr>
              <w:pStyle w:val="EngHang"/>
            </w:pPr>
            <w:r>
              <w:t>Through fasting,</w:t>
            </w:r>
          </w:p>
          <w:p w:rsidR="00356D1B" w:rsidRDefault="00356D1B" w:rsidP="00356D1B">
            <w:pPr>
              <w:pStyle w:val="EngHangEnd"/>
            </w:pPr>
            <w:r>
              <w:t>They were subdued with prayer.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w:t>
            </w:r>
          </w:p>
          <w:p w:rsidR="00356D1B" w:rsidRDefault="00356D1B" w:rsidP="00356D1B">
            <w:pPr>
              <w:pStyle w:val="CopticVersemulti-line"/>
            </w:pPr>
            <w:r>
              <w:t>ⲙ̀ⲡⲟⲩϣⲑϧⲱⲛⲧ ⲉ̀Ⲇⲁⲛⲓⲏⲗ:</w:t>
            </w:r>
          </w:p>
          <w:p w:rsidR="00356D1B" w:rsidRDefault="00356D1B" w:rsidP="00356D1B">
            <w:pPr>
              <w:pStyle w:val="CopticVersemulti-line"/>
            </w:pPr>
            <w:r>
              <w:t>ⲉⲑⲃⲉ ϯⲛⲏⲥⲧⲓⲁ:</w:t>
            </w:r>
          </w:p>
          <w:p w:rsidR="00356D1B" w:rsidRPr="005130A7" w:rsidRDefault="00356D1B" w:rsidP="00356D1B">
            <w:pPr>
              <w:pStyle w:val="CopticHangingVerse"/>
            </w:pPr>
            <w:r>
              <w:t>ⲁⲩϭⲛⲉϫⲱⲟⲩ ϧⲉⲛ ⲡⲉϥϣ̀ⲗⲏⲗ.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w:t>
            </w:r>
          </w:p>
          <w:p w:rsidR="00356D1B" w:rsidRDefault="00356D1B" w:rsidP="00356D1B">
            <w:pPr>
              <w:pStyle w:val="EngHang"/>
            </w:pPr>
            <w:r>
              <w:t>Of the kings:</w:t>
            </w:r>
          </w:p>
          <w:p w:rsidR="00356D1B" w:rsidRDefault="00356D1B" w:rsidP="00356D1B">
            <w:pPr>
              <w:pStyle w:val="EngHang"/>
            </w:pPr>
            <w:r>
              <w:t>Through fasting,</w:t>
            </w:r>
          </w:p>
          <w:p w:rsidR="00356D1B" w:rsidRDefault="00356D1B" w:rsidP="00356D1B">
            <w:pPr>
              <w:pStyle w:val="EngHangEnd"/>
            </w:pPr>
            <w:r>
              <w:t>His days were increased.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w:t>
            </w:r>
          </w:p>
          <w:p w:rsidR="00356D1B" w:rsidRDefault="00356D1B" w:rsidP="00356D1B">
            <w:pPr>
              <w:pStyle w:val="CopticVersemulti-line"/>
            </w:pPr>
            <w:r>
              <w:t>ⲛ̀ⲉ ⲛⲓⲟⲩⲣⲱⲟⲩ:</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ⲁⲩⲁⲓⲁⲓ ⲛ̀ϫⲉ ⲛⲉϥⲉ̀ϩⲟⲟⲩ.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And the three children,</w:t>
            </w:r>
          </w:p>
          <w:p w:rsidR="00356D1B" w:rsidRDefault="00356D1B" w:rsidP="00356D1B">
            <w:pPr>
              <w:pStyle w:val="EngHang"/>
            </w:pPr>
            <w:r>
              <w:t>Of Babylon,</w:t>
            </w:r>
          </w:p>
          <w:p w:rsidR="00356D1B" w:rsidRDefault="00356D1B" w:rsidP="00356D1B">
            <w:pPr>
              <w:pStyle w:val="EngHang"/>
            </w:pPr>
            <w:r>
              <w:t>Through fasting</w:t>
            </w:r>
          </w:p>
          <w:p w:rsidR="00356D1B" w:rsidRPr="0078672A" w:rsidRDefault="00356D1B" w:rsidP="00356D1B">
            <w:pPr>
              <w:pStyle w:val="EngHangEnd"/>
            </w:pPr>
            <w:r>
              <w:t>Quenched the fire.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Ⲧⲟⲧⲉ ⲡⲓϣⲟⲙⲧ ⲛ̀ⲁ̀ⲗⲟⲩ:</w:t>
            </w:r>
          </w:p>
          <w:p w:rsidR="00356D1B" w:rsidRDefault="00356D1B" w:rsidP="00356D1B">
            <w:pPr>
              <w:pStyle w:val="CopticVersemulti-line"/>
            </w:pPr>
            <w:r>
              <w:t>ⲛ̀ⲧⲉ Ⲧⲃⲁⲃⲩⲗⲱⲙ:</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ⲁⲩⲱ̀ϣⲉⲙ ⲉ̀ⲡⲓⲭ̀ⲣⲟⲙ.</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My lords and fathers</w:t>
            </w:r>
          </w:p>
          <w:p w:rsidR="00356D1B" w:rsidRDefault="00356D1B" w:rsidP="00356D1B">
            <w:pPr>
              <w:pStyle w:val="EngHang"/>
            </w:pPr>
            <w:r>
              <w:t>The Apostles,</w:t>
            </w:r>
          </w:p>
          <w:p w:rsidR="00356D1B" w:rsidRDefault="00356D1B" w:rsidP="00356D1B">
            <w:pPr>
              <w:pStyle w:val="EngHang"/>
            </w:pPr>
            <w:r>
              <w:t>Through fasting,</w:t>
            </w:r>
          </w:p>
          <w:p w:rsidR="00356D1B" w:rsidRDefault="00356D1B" w:rsidP="00356D1B">
            <w:pPr>
              <w:pStyle w:val="EngHangEnd"/>
            </w:pPr>
            <w:r>
              <w:t>Restored the nations.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ⲛⲁϭⲟⲓⲥ ⲛ̀ⲓⲟϯ:</w:t>
            </w:r>
          </w:p>
          <w:p w:rsidR="00356D1B" w:rsidRDefault="00356D1B" w:rsidP="00356D1B">
            <w:pPr>
              <w:pStyle w:val="CopticVersemulti-line"/>
            </w:pPr>
            <w:r>
              <w:t>ⲛ̀ⲁ̀ⲡⲟⲥⲧⲟⲗⲟⲥ: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ⲁⲩⲧⲁⲥⲑⲟ ⲛ̀ⲛⲓⲉⲑⲛⲟⲥ.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God of all gods,</w:t>
            </w:r>
          </w:p>
          <w:p w:rsidR="00356D1B" w:rsidRDefault="00356D1B" w:rsidP="00356D1B">
            <w:pPr>
              <w:pStyle w:val="EngHang"/>
            </w:pPr>
            <w:r>
              <w:t>Jesus the Judge,</w:t>
            </w:r>
          </w:p>
          <w:p w:rsidR="00356D1B" w:rsidRDefault="00356D1B" w:rsidP="00356D1B">
            <w:pPr>
              <w:pStyle w:val="EngHang"/>
            </w:pPr>
            <w:r>
              <w:t>Through fasting,</w:t>
            </w:r>
          </w:p>
          <w:p w:rsidR="00356D1B" w:rsidRDefault="00356D1B" w:rsidP="00356D1B">
            <w:pPr>
              <w:pStyle w:val="EngHangEnd"/>
            </w:pPr>
            <w:r>
              <w:t>Confirmed the athletes.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Ⲫⲛⲟⲩϯ ⲛ̀ⲧⲉ ⲛⲓⲛⲟⲩϯ:</w:t>
            </w:r>
          </w:p>
          <w:p w:rsidR="00356D1B" w:rsidRDefault="00356D1B" w:rsidP="00356D1B">
            <w:pPr>
              <w:pStyle w:val="CopticVersemulti-line"/>
            </w:pPr>
            <w:r>
              <w:t>Ⲓⲏⲥⲟⲩⲥ Ⲡⲓⲕ̀ⲣⲓⲥⲧⲟⲥ:</w:t>
            </w:r>
          </w:p>
          <w:p w:rsidR="00356D1B" w:rsidRDefault="00356D1B" w:rsidP="00356D1B">
            <w:pPr>
              <w:pStyle w:val="CopticVersemulti-line"/>
            </w:pPr>
            <w:r>
              <w:t>ⲉⲑⲃⲉ ϯⲛⲏⲥⲧⲓⲁ:</w:t>
            </w:r>
          </w:p>
          <w:p w:rsidR="00356D1B" w:rsidRPr="005130A7" w:rsidRDefault="00356D1B" w:rsidP="00356D1B">
            <w:pPr>
              <w:pStyle w:val="CopticHangingVerse"/>
            </w:pPr>
            <w:r>
              <w:t>ⲁϥⲧⲁϫⲣⲟ ⲛ̀ⲛⲓⲁⲑⲗⲏⲧⲏⲥ.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Coolness and rest,</w:t>
            </w:r>
          </w:p>
          <w:p w:rsidR="00356D1B" w:rsidRDefault="00356D1B" w:rsidP="00356D1B">
            <w:pPr>
              <w:pStyle w:val="EngHang"/>
            </w:pPr>
            <w:r>
              <w:t>And repose,</w:t>
            </w:r>
          </w:p>
          <w:p w:rsidR="00356D1B" w:rsidRDefault="00356D1B" w:rsidP="00356D1B">
            <w:pPr>
              <w:pStyle w:val="EngHang"/>
            </w:pPr>
            <w:r>
              <w:t>Through fasting,</w:t>
            </w:r>
          </w:p>
          <w:p w:rsidR="00356D1B" w:rsidRDefault="00356D1B" w:rsidP="00356D1B">
            <w:pPr>
              <w:pStyle w:val="EngHangEnd"/>
            </w:pPr>
            <w:r>
              <w:t>Will be granted at Judgment Day.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Ⲭ̀ⲃⲟⲃ ⲛⲉⲙ ⲟⲩⲙ̀ⲧⲟⲛ:</w:t>
            </w:r>
          </w:p>
          <w:p w:rsidR="00356D1B" w:rsidRDefault="00356D1B" w:rsidP="00356D1B">
            <w:pPr>
              <w:pStyle w:val="CopticVersemulti-line"/>
            </w:pPr>
            <w:r>
              <w:t>ⲛⲉⲙ ⲟⲩⲁ̀ⲛⲁⲡⲁⲩⲥⲓⲥ:</w:t>
            </w:r>
          </w:p>
          <w:p w:rsidR="00356D1B" w:rsidRDefault="00356D1B" w:rsidP="00356D1B">
            <w:pPr>
              <w:pStyle w:val="CopticVersemulti-line"/>
            </w:pPr>
            <w:r>
              <w:t>ⲉⲑⲃⲉ ϯⲛⲏⲥⲧⲓⲁ:</w:t>
            </w:r>
          </w:p>
          <w:p w:rsidR="00356D1B" w:rsidRDefault="00356D1B" w:rsidP="00356D1B">
            <w:pPr>
              <w:pStyle w:val="CopticHangingVerse"/>
            </w:pPr>
            <w:r>
              <w:t>ⲛⲁϣⲱⲡⲓ ϧⲉⲛ ϯⲕ̀ⲣⲓⲥⲓⲥ.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The Saviour taught us,</w:t>
            </w:r>
          </w:p>
          <w:p w:rsidR="00356D1B" w:rsidRDefault="00356D1B" w:rsidP="00356D1B">
            <w:pPr>
              <w:pStyle w:val="EngHang"/>
            </w:pPr>
            <w:r>
              <w:t>In His Gospel that</w:t>
            </w:r>
          </w:p>
          <w:p w:rsidR="00356D1B" w:rsidRDefault="00356D1B" w:rsidP="00356D1B">
            <w:pPr>
              <w:pStyle w:val="EngHang"/>
            </w:pPr>
            <w:r>
              <w:t>Through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Ⲯⲱⲧⲏⲣ ⲁϥⲧ̀ⲥⲁⲃⲟⲛ:</w:t>
            </w:r>
          </w:p>
          <w:p w:rsidR="00356D1B" w:rsidRDefault="00356D1B" w:rsidP="00356D1B">
            <w:pPr>
              <w:pStyle w:val="CopticVersemulti-line"/>
            </w:pPr>
            <w:r>
              <w:t>Ϧⲉⲛ ⲡⲉϥⲉⲯⲁⲅⲅⲉⲗⲓⲟⲛ:</w:t>
            </w:r>
          </w:p>
          <w:p w:rsidR="00356D1B" w:rsidRDefault="00356D1B" w:rsidP="00356D1B">
            <w:pPr>
              <w:pStyle w:val="CopticVersemulti-line"/>
            </w:pPr>
            <w:r>
              <w:t>ⲉⲑⲃⲉ ϯⲛⲏⲥⲧⲓⲁ:</w:t>
            </w:r>
          </w:p>
          <w:p w:rsidR="00356D1B" w:rsidRDefault="00356D1B" w:rsidP="00356D1B">
            <w:pPr>
              <w:pStyle w:val="CopticHangingVerse"/>
            </w:pPr>
            <w:r>
              <w:t>ⲛ̀ⲧⲉⲛϩⲓⲟⲩ̀ⲓ ⲛ̀ⲛⲓⲇⲉⲙⲱⲛ.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O You who are compassionate</w:t>
            </w:r>
          </w:p>
          <w:p w:rsidR="00356D1B" w:rsidRDefault="00356D1B" w:rsidP="00356D1B">
            <w:pPr>
              <w:pStyle w:val="EngHang"/>
            </w:pPr>
            <w:r>
              <w:t>To the sinners,</w:t>
            </w:r>
          </w:p>
          <w:p w:rsidR="00356D1B" w:rsidRDefault="00356D1B" w:rsidP="00356D1B">
            <w:pPr>
              <w:pStyle w:val="EngHang"/>
            </w:pPr>
            <w:r>
              <w:t>Through fasting</w:t>
            </w:r>
          </w:p>
          <w:p w:rsidR="00356D1B" w:rsidRDefault="00356D1B" w:rsidP="00356D1B">
            <w:pPr>
              <w:pStyle w:val="EngHangEnd"/>
            </w:pPr>
            <w:r>
              <w:t>Forgive us our sins.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Ⲱ Ⲡⲓϣⲁⲛⲁⲏ̀ⲑⲟϥ: </w:t>
            </w:r>
          </w:p>
          <w:p w:rsidR="00356D1B" w:rsidRDefault="00356D1B" w:rsidP="00356D1B">
            <w:pPr>
              <w:pStyle w:val="CopticVersemulti-line"/>
            </w:pPr>
            <w:r>
              <w:t>ⲉ̀ϫⲉⲛ ⲛⲓⲡⲉϥⲉⲣⲛⲟⲃⲓ:</w:t>
            </w:r>
          </w:p>
          <w:p w:rsidR="00356D1B" w:rsidRDefault="00356D1B" w:rsidP="00356D1B">
            <w:pPr>
              <w:pStyle w:val="CopticVersemulti-line"/>
            </w:pPr>
            <w:r>
              <w:t>ⲉⲑⲃⲉ ϯⲛⲏⲥⲧⲓⲁ:</w:t>
            </w:r>
          </w:p>
          <w:p w:rsidR="00356D1B" w:rsidRPr="005130A7" w:rsidRDefault="00356D1B" w:rsidP="00356D1B">
            <w:pPr>
              <w:pStyle w:val="CopticHangingVerse"/>
            </w:pPr>
            <w:r>
              <w:t>ⲭⲱ ⲛⲁⲛ ⲉ̀ⲃⲟⲗ ⲛ̀ⲛⲉⲛⲛⲟⲃⲓ.</w:t>
            </w:r>
          </w:p>
        </w:tc>
      </w:tr>
    </w:tbl>
    <w:p w:rsidR="00356D1B" w:rsidRPr="00235C40" w:rsidRDefault="00356D1B" w:rsidP="00356D1B"/>
    <w:p w:rsidR="00356D1B" w:rsidRDefault="00356D1B" w:rsidP="00356D1B">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Come let us fast,</w:t>
            </w:r>
          </w:p>
          <w:p w:rsidR="00356D1B" w:rsidRDefault="00356D1B" w:rsidP="00356D1B">
            <w:pPr>
              <w:pStyle w:val="EngHang"/>
            </w:pPr>
            <w:r>
              <w:t>A perfect fast.</w:t>
            </w:r>
          </w:p>
          <w:p w:rsidR="00356D1B" w:rsidRDefault="00356D1B" w:rsidP="00356D1B">
            <w:pPr>
              <w:pStyle w:val="EngHang"/>
            </w:pPr>
            <w:r>
              <w:t>Through prayer and fasting,</w:t>
            </w:r>
          </w:p>
          <w:p w:rsidR="00356D1B" w:rsidRDefault="00356D1B" w:rsidP="00356D1B">
            <w:pPr>
              <w:pStyle w:val="EngHangEnd"/>
            </w:pPr>
            <w:r>
              <w:t>The Lord will forgive us.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Ⲁⲙⲱⲓⲛⲓ ⲛ̀ⲧⲉⲛⲉⲣⲛⲉⲏⲥⲧⲉⲩⲓⲛ:</w:t>
            </w:r>
          </w:p>
          <w:p w:rsidR="00356D1B" w:rsidRDefault="00356D1B" w:rsidP="00356D1B">
            <w:pPr>
              <w:pStyle w:val="CopticVersemulti-line"/>
            </w:pPr>
            <w:r>
              <w:t>ⲛ̀ϩⲁⲛⲛⲏⲥⲧⲓⲁ ⲉⲧϫⲏⲕ ⲉ̀ⲃⲟⲗ:</w:t>
            </w:r>
          </w:p>
          <w:p w:rsidR="00356D1B" w:rsidRDefault="00356D1B" w:rsidP="00356D1B">
            <w:pPr>
              <w:pStyle w:val="CopticVersemulti-line"/>
            </w:pPr>
            <w:r>
              <w:t>ϩⲓⲧⲉⲛ ⲡⲓϣ̀ⲗⲏⲗ ⲛⲉⲙ ϯⲛⲏⲥⲧⲓⲁ:</w:t>
            </w:r>
          </w:p>
          <w:p w:rsidR="00356D1B" w:rsidRPr="00C35319" w:rsidRDefault="00356D1B" w:rsidP="00356D1B">
            <w:pPr>
              <w:pStyle w:val="CopticHangingVerse"/>
            </w:pPr>
            <w:r>
              <w:t>ⲛ̀ⲧⲉ Ⲡϭⲟⲓⲥ ⲭⲱ ⲛⲁⲛ ⲉ̀ⲃⲟⲗ.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Let us purify with love,</w:t>
            </w:r>
          </w:p>
          <w:p w:rsidR="00356D1B" w:rsidRDefault="00356D1B" w:rsidP="00356D1B">
            <w:pPr>
              <w:pStyle w:val="EngHang"/>
            </w:pPr>
            <w:r>
              <w:t>The fifth of our hearts</w:t>
            </w:r>
          </w:p>
          <w:p w:rsidR="00356D1B" w:rsidRDefault="00356D1B" w:rsidP="00356D1B">
            <w:pPr>
              <w:pStyle w:val="EngHang"/>
            </w:pPr>
            <w:r>
              <w:t>Through prayer and fasting,</w:t>
            </w:r>
          </w:p>
          <w:p w:rsidR="00356D1B" w:rsidRDefault="00356D1B" w:rsidP="00356D1B">
            <w:pPr>
              <w:pStyle w:val="EngHangEnd"/>
            </w:pPr>
            <w:r>
              <w:t>And appropriate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Ⲃⲟⲛ ⲟⲓⲩϭⲱϧⲉⲙ ⲛ̀ⲛⲉⲛϩⲏⲧ:</w:t>
            </w:r>
          </w:p>
          <w:p w:rsidR="00356D1B" w:rsidRDefault="00356D1B" w:rsidP="00356D1B">
            <w:pPr>
              <w:pStyle w:val="CopticVersemulti-line"/>
            </w:pPr>
            <w:r>
              <w:t>ⲙⲁⲣⲉⲛⲧⲟⲩⲃⲟϥ ϧⲉⲛ ϯⲁ̀ⲅⲁⲡⲏ:</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ⲛⲉⲙ ϩⲁⲛϩ̀ⲃⲏⲟⲩⲓ̀ ⲉⲩⲉⲣⲡ̀ⲣⲉⲡⲓ.</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The Lord has taught us</w:t>
            </w:r>
          </w:p>
          <w:p w:rsidR="00356D1B" w:rsidRDefault="00356D1B" w:rsidP="00356D1B">
            <w:pPr>
              <w:pStyle w:val="EngHang"/>
            </w:pPr>
            <w:r>
              <w:t>In His Gospel that</w:t>
            </w:r>
          </w:p>
          <w:p w:rsidR="00356D1B" w:rsidRDefault="00356D1B" w:rsidP="00356D1B">
            <w:pPr>
              <w:pStyle w:val="EngHang"/>
            </w:pPr>
            <w:r>
              <w:t>Through prayer and fasting</w:t>
            </w:r>
          </w:p>
          <w:p w:rsidR="00356D1B" w:rsidRDefault="00356D1B" w:rsidP="00356D1B">
            <w:pPr>
              <w:pStyle w:val="EngHangEnd"/>
            </w:pPr>
            <w:r>
              <w:t>We can cast out demons.</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Ⲅⲉ ⲅⲁⲣ Ⲡϭⲟⲓⲥ ⲁⲫϯⲥ̀ⲃⲱ ⲛⲁⲛ:</w:t>
            </w:r>
          </w:p>
          <w:p w:rsidR="00356D1B" w:rsidRDefault="00356D1B" w:rsidP="00356D1B">
            <w:pPr>
              <w:pStyle w:val="CopticVersemulti-line"/>
            </w:pPr>
            <w:r>
              <w:t>ϧⲉⲛ ⲛⲉⲫⲉⲩⲁⲅⲅⲉⲗⲓⲟⲛ:</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ⲛ̀ⲧⲉⲛϭⲟϫⲓ ⲛ̀ⲥⲁ ⲛⲓⲇⲉⲙⲱⲛ.</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Master praised</w:t>
            </w:r>
          </w:p>
          <w:p w:rsidR="00356D1B" w:rsidRDefault="00356D1B" w:rsidP="00356D1B">
            <w:pPr>
              <w:pStyle w:val="EngHang"/>
            </w:pPr>
            <w:r>
              <w:t>Those who fasted for Him</w:t>
            </w:r>
          </w:p>
          <w:p w:rsidR="00356D1B" w:rsidRDefault="00356D1B" w:rsidP="00356D1B">
            <w:pPr>
              <w:pStyle w:val="EngHang"/>
            </w:pPr>
            <w:r>
              <w:t>In prayer and fasting</w:t>
            </w:r>
          </w:p>
          <w:p w:rsidR="00356D1B" w:rsidRDefault="00356D1B" w:rsidP="00356D1B">
            <w:pPr>
              <w:pStyle w:val="EngHangEnd"/>
            </w:pPr>
            <w:r>
              <w:t>With pure thought.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Ⲇⲉⲥⲡⲟⲧⲁ ⲁϥⲉⲣⲉⲩⲫⲟⲙⲓⲛ:</w:t>
            </w:r>
          </w:p>
          <w:p w:rsidR="00356D1B" w:rsidRDefault="00356D1B" w:rsidP="00356D1B">
            <w:pPr>
              <w:pStyle w:val="CopticVersemulti-line"/>
            </w:pPr>
            <w:r>
              <w:t>ⲛ̀ⲛⲏⲉ̀ⲧⲁⲩⲉⲣⲛⲏⲥⲧⲉⲩⲓⲛ ϩⲁⲣⲟϥ:</w:t>
            </w:r>
          </w:p>
          <w:p w:rsidR="00356D1B" w:rsidRDefault="00356D1B" w:rsidP="00356D1B">
            <w:pPr>
              <w:pStyle w:val="CopticVersemulti-line"/>
            </w:pPr>
            <w:r>
              <w:t>ϩⲓⲧⲉⲛ ⲡⲓⲥ̀ⲗⲏⲗ ⲛⲉⲙ ϯⲛⲏⲥⲧⲓⲁ:</w:t>
            </w:r>
          </w:p>
          <w:p w:rsidR="00356D1B" w:rsidRDefault="00356D1B" w:rsidP="00356D1B">
            <w:pPr>
              <w:pStyle w:val="CopticHangingVerse"/>
            </w:pPr>
            <w:r>
              <w:t>ϧⲏⲉⲛ ⲟⲩⲙⲉⲩⲓ ⲛ̀ⲁⲧⲥⲱϥ.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Our fathers repented</w:t>
            </w:r>
          </w:p>
          <w:p w:rsidR="00356D1B" w:rsidRDefault="00356D1B" w:rsidP="00356D1B">
            <w:pPr>
              <w:pStyle w:val="EngHang"/>
            </w:pPr>
            <w:r>
              <w:t>With purity and righteousness.</w:t>
            </w:r>
          </w:p>
          <w:p w:rsidR="00356D1B" w:rsidRDefault="00356D1B" w:rsidP="00356D1B">
            <w:pPr>
              <w:pStyle w:val="EngHang"/>
            </w:pPr>
            <w:r>
              <w:t>Through prayer and fasting,</w:t>
            </w:r>
          </w:p>
          <w:p w:rsidR="00356D1B" w:rsidRDefault="00356D1B" w:rsidP="00356D1B">
            <w:pPr>
              <w:pStyle w:val="EngHangEnd"/>
            </w:pPr>
            <w:r>
              <w:t>They became worthy of the Kingdom.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Ⲉⲣⲉ ⲛⲉⲛⲓⲟϯ ⲉⲣⲙⲉⲧⲁⲛⲟⲓⲛ:</w:t>
            </w:r>
          </w:p>
          <w:p w:rsidR="00356D1B" w:rsidRDefault="00356D1B" w:rsidP="00356D1B">
            <w:pPr>
              <w:pStyle w:val="CopticVersemulti-line"/>
            </w:pPr>
            <w:r>
              <w:t>Ϧⲉⲛ ⲟⲩⲙⲉⲑⲙⲏⲓ ⲛⲉⲙ ⲟⲩⲧⲟⲩⲃⲟ:</w:t>
            </w:r>
          </w:p>
          <w:p w:rsidR="00356D1B" w:rsidRDefault="00356D1B" w:rsidP="00356D1B">
            <w:pPr>
              <w:pStyle w:val="CopticVersemulti-line"/>
            </w:pPr>
            <w:r>
              <w:t>Ϩⲓⲧⲉⲛ ⲡⲓϣ̀ⲗⲏⲗ ⲛⲉⲙ ϯⲛⲏⲥⲧⲓⲁ:</w:t>
            </w:r>
          </w:p>
          <w:p w:rsidR="00356D1B" w:rsidRDefault="00356D1B" w:rsidP="00356D1B">
            <w:pPr>
              <w:pStyle w:val="CopticHangingVerse"/>
            </w:pPr>
            <w:r>
              <w:t>ⲁⲩⲉⲣⲡ̀ⲉⲙⲡ̀ϣⲁ ⲛ̀ϯⲙⲉⲧⲟⲩⲣⲟ.</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 and Adam, our father,</w:t>
            </w:r>
          </w:p>
          <w:p w:rsidR="00356D1B" w:rsidRDefault="00356D1B" w:rsidP="00356D1B">
            <w:pPr>
              <w:pStyle w:val="EngHang"/>
            </w:pPr>
            <w:r>
              <w:t>Wept for Paradise.</w:t>
            </w:r>
          </w:p>
          <w:p w:rsidR="00356D1B" w:rsidRDefault="00356D1B" w:rsidP="00356D1B">
            <w:pPr>
              <w:pStyle w:val="EngHang"/>
            </w:pPr>
            <w:r>
              <w:t>Through prayer and fasting,</w:t>
            </w:r>
          </w:p>
          <w:p w:rsidR="00356D1B" w:rsidRDefault="00356D1B" w:rsidP="00356D1B">
            <w:pPr>
              <w:pStyle w:val="EngHangEnd"/>
            </w:pPr>
            <w:r>
              <w:t>The Lover of mankind restored them.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Ⲍⲱⲏ̀ ⲛⲉⲙ Ⲁⲇⲁⲙ ⲡⲉⲛⲓⲱⲧ: </w:t>
            </w:r>
          </w:p>
          <w:p w:rsidR="00356D1B" w:rsidRDefault="00356D1B" w:rsidP="00356D1B">
            <w:pPr>
              <w:pStyle w:val="CopticVersemulti-line"/>
            </w:pPr>
            <w:r>
              <w:t>ⲉⲑⲃⲉ Ⲡⲓⲡⲁⲣⲁⲇⲓⲥⲟⲥ ⲁⲩⲣⲓⲙⲓ:</w:t>
            </w:r>
          </w:p>
          <w:p w:rsidR="00356D1B" w:rsidRDefault="00356D1B" w:rsidP="00356D1B">
            <w:pPr>
              <w:pStyle w:val="CopticVersemulti-line"/>
            </w:pPr>
            <w:r>
              <w:t>ϩⲓⲧⲉⲛ ⲡⲓⲱ̀ⲗⲏⲗ ⲛⲉⲙ ϯⲛⲏⲥⲧⲓⲁ:</w:t>
            </w:r>
          </w:p>
          <w:p w:rsidR="00356D1B" w:rsidRDefault="00356D1B" w:rsidP="00356D1B">
            <w:pPr>
              <w:pStyle w:val="CopticHangingVerse"/>
            </w:pPr>
            <w:r>
              <w:t>ⲁϥⲧⲁⲥⲑⲱⲟⲩ ⲛ̀ϫⲉ Ⲡⲓⲙⲁⲓⲣⲱⲙⲓ.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Elijah shut the heavens</w:t>
            </w:r>
          </w:p>
          <w:p w:rsidR="00356D1B" w:rsidRDefault="00356D1B" w:rsidP="00356D1B">
            <w:pPr>
              <w:pStyle w:val="EngHang"/>
            </w:pPr>
            <w:r>
              <w:t>For three years and six months</w:t>
            </w:r>
          </w:p>
          <w:p w:rsidR="00356D1B" w:rsidRDefault="00356D1B" w:rsidP="00356D1B">
            <w:pPr>
              <w:pStyle w:val="EngHang"/>
            </w:pPr>
            <w:r>
              <w:t>Through prayer and fasting;</w:t>
            </w:r>
          </w:p>
          <w:p w:rsidR="00356D1B" w:rsidRDefault="00356D1B" w:rsidP="00356D1B">
            <w:pPr>
              <w:pStyle w:val="EngHangEnd"/>
            </w:pPr>
            <w:r>
              <w:t>The clouds did not bring rain.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Ⲏⲗⲓⲁⲥ ⲁⲁϥⲱ̀ⲑⲁⲙ ⲛ̀ⲧ̀ⲫⲉ:</w:t>
            </w:r>
          </w:p>
          <w:p w:rsidR="00356D1B" w:rsidRDefault="00356D1B" w:rsidP="00356D1B">
            <w:pPr>
              <w:pStyle w:val="CopticVersemulti-line"/>
            </w:pPr>
            <w:r>
              <w:t>ⲛ̀ⲥⲟⲟⲩ ⲛ̀ⲁ̀ⲃⲟⲧ ⲛⲉⲙ ϣⲟⲙϯ ⲛ̀ⲣⲟⲙⲡⲓ:</w:t>
            </w:r>
          </w:p>
          <w:p w:rsidR="00356D1B" w:rsidRDefault="00356D1B" w:rsidP="00356D1B">
            <w:pPr>
              <w:pStyle w:val="CopticVersemulti-line"/>
            </w:pPr>
            <w:r>
              <w:t>ϩⲓⲧⲉⲛ ⲡⲓⲑ̀ⲗⲏⲗ ⲛⲉⲙ ϯⲛⲏⲥⲧⲓⲁ:</w:t>
            </w:r>
          </w:p>
          <w:p w:rsidR="00356D1B" w:rsidRDefault="00356D1B" w:rsidP="00356D1B">
            <w:pPr>
              <w:pStyle w:val="CopticHangingVerse"/>
            </w:pPr>
            <w:r>
              <w:t>ⲟⲩⲇⲉ ⲙ</w:t>
            </w:r>
            <w:r>
              <w:rPr>
                <w:rFonts w:ascii="Arial" w:hAnsi="Arial" w:cs="Arial"/>
              </w:rPr>
              <w:t>̀</w:t>
            </w:r>
            <w:r>
              <w:t>ⲡⲟⲩ</w:t>
            </w:r>
            <w:r>
              <w:rPr>
                <w:rFonts w:ascii="Arial" w:hAnsi="Arial" w:cs="Arial"/>
              </w:rPr>
              <w:t>ϩ</w:t>
            </w:r>
            <w:r>
              <w:t>ⲱⲟⲩ ⲛ</w:t>
            </w:r>
            <w:r>
              <w:rPr>
                <w:rFonts w:ascii="Arial" w:hAnsi="Arial" w:cs="Arial"/>
              </w:rPr>
              <w:t>̀ϫ</w:t>
            </w:r>
            <w:r>
              <w:t>ⲉ ⲛⲓ</w:t>
            </w:r>
            <w:r>
              <w:rPr>
                <w:rFonts w:ascii="Arial" w:hAnsi="Arial" w:cs="Arial"/>
              </w:rPr>
              <w:t>ϭ</w:t>
            </w:r>
            <w:r>
              <w:t>ⲏⲡⲓ.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sacrifice of Abraham, our father</w:t>
            </w:r>
          </w:p>
          <w:p w:rsidR="00356D1B" w:rsidRDefault="00356D1B" w:rsidP="00356D1B">
            <w:pPr>
              <w:pStyle w:val="EngHang"/>
            </w:pPr>
            <w:r>
              <w:t>Was accepted by God, our Master,</w:t>
            </w:r>
          </w:p>
          <w:p w:rsidR="00356D1B" w:rsidRDefault="00356D1B" w:rsidP="00356D1B">
            <w:pPr>
              <w:pStyle w:val="EngHang"/>
            </w:pPr>
            <w:r>
              <w:t>Through prayer and fasting;</w:t>
            </w:r>
          </w:p>
          <w:p w:rsidR="00356D1B" w:rsidRDefault="00356D1B" w:rsidP="00356D1B">
            <w:pPr>
              <w:pStyle w:val="EngHangEnd"/>
            </w:pPr>
            <w:r>
              <w:t>He made him a patriarch.</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Ⲑⲩⲥⲓⲁ ⲙ̀ⲡⲉⲛⲓⲱⲧ Ⲁⲃⲣⲁⲁⲙ:</w:t>
            </w:r>
          </w:p>
          <w:p w:rsidR="00356D1B" w:rsidRDefault="00356D1B" w:rsidP="00356D1B">
            <w:pPr>
              <w:pStyle w:val="CopticVersemulti-line"/>
            </w:pPr>
            <w:r>
              <w:t>ⲁϥⲱⲟⲡⲥ ⲛ̀ϫⲉ Ⲫⲛⲟⲩϯ Ⲡⲓⲇⲉⲥⲡⲟⲧⲏⲥ: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ⲟⲩⲟϩ ⲁⲫⲁⲓⲫ ⲙ̀ⲡⲁⲧⲣⲓⲁⲣⲭⲏⲥ.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Isaac was bound by his father,</w:t>
            </w:r>
          </w:p>
          <w:p w:rsidR="00356D1B" w:rsidRDefault="00356D1B" w:rsidP="00356D1B">
            <w:pPr>
              <w:pStyle w:val="EngHang"/>
            </w:pPr>
            <w:r>
              <w:t>To be offered as an acceptable sacrifice.</w:t>
            </w:r>
          </w:p>
          <w:p w:rsidR="00356D1B" w:rsidRDefault="00356D1B" w:rsidP="00356D1B">
            <w:pPr>
              <w:pStyle w:val="EngHang"/>
            </w:pPr>
            <w:r>
              <w:t>Through prayer and fasting,</w:t>
            </w:r>
          </w:p>
          <w:p w:rsidR="00356D1B" w:rsidRDefault="00356D1B" w:rsidP="00356D1B">
            <w:pPr>
              <w:pStyle w:val="EngHangEnd"/>
            </w:pPr>
            <w:r>
              <w:t>A ram replaced him.</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Ⲓⲥⲁⲁⲕ ⲁϥⲥⲟⲛϩϥ ⲛ̀ϫⲉ ⲡⲉϥⲓⲱⲧ:</w:t>
            </w:r>
          </w:p>
          <w:p w:rsidR="00356D1B" w:rsidRDefault="00356D1B" w:rsidP="00356D1B">
            <w:pPr>
              <w:pStyle w:val="CopticVersemulti-line"/>
            </w:pPr>
            <w:r>
              <w:t>ⲉⲑⲣⲉϥⲉⲛϥ ⲛ̀ⲟⲩⲑⲩⲥⲓⲁ ⲉⲥϣⲏⲡ:</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ⲁⲩϯϣⲉⲃⲓⲱ ⲛⲁϥ ⲙ̀ⲡⲓϩⲓⲏⲃ.</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Jacob Israel also,</w:t>
            </w:r>
          </w:p>
          <w:p w:rsidR="00356D1B" w:rsidRDefault="00356D1B" w:rsidP="00356D1B">
            <w:pPr>
              <w:pStyle w:val="EngHang"/>
            </w:pPr>
            <w:r>
              <w:t>Because of his truthful intentions, and</w:t>
            </w:r>
          </w:p>
          <w:p w:rsidR="00356D1B" w:rsidRDefault="00356D1B" w:rsidP="00356D1B">
            <w:pPr>
              <w:pStyle w:val="EngHang"/>
            </w:pPr>
            <w:r>
              <w:t>Through prayer and fasting,</w:t>
            </w:r>
          </w:p>
          <w:p w:rsidR="00356D1B" w:rsidRDefault="00356D1B" w:rsidP="00356D1B">
            <w:pPr>
              <w:pStyle w:val="EngHangEnd"/>
            </w:pPr>
            <w:r>
              <w:t>Received his father's blessing.</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 xml:space="preserve">Ⲕⲉ ⲡⲁⲗⲓⲛ Ⲓⲁⲕⲱⲃ Ⲡⲓⲥ̀ⲣⲁⲏⲗ: </w:t>
            </w:r>
          </w:p>
          <w:p w:rsidR="00356D1B" w:rsidRDefault="00356D1B" w:rsidP="00356D1B">
            <w:pPr>
              <w:pStyle w:val="CopticVersemulti-line"/>
            </w:pPr>
            <w:r>
              <w:t>ⲉⲑⲃⲉ ⲛⲉϥⲙⲉⲩⲓ ⲛ̀ⲧⲉⲛϩⲟⲧ:</w:t>
            </w:r>
          </w:p>
          <w:p w:rsidR="00356D1B" w:rsidRDefault="00356D1B" w:rsidP="00356D1B">
            <w:pPr>
              <w:pStyle w:val="CopticVersemulti-line"/>
            </w:pPr>
            <w:r>
              <w:t>ⲏⲓⲧⲉⲛ ⲡⲓϣ̀ⲗⲏⲗ ⲛⲉⲙ ϯⲛⲏⲥⲧⲓⲁ:</w:t>
            </w:r>
          </w:p>
          <w:p w:rsidR="00356D1B" w:rsidRPr="005130A7" w:rsidRDefault="00356D1B" w:rsidP="00356D1B">
            <w:pPr>
              <w:pStyle w:val="CopticHangingVerse"/>
            </w:pPr>
            <w:r>
              <w:t xml:space="preserve"> ⲁⲫϭⲓ ⲛ̀ⲟⲩⲥ̀ⲙⲟⲩ ϧⲉⲛ ⲡⲉϥⲓⲱⲧ.</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righteous Lot was worthy</w:t>
            </w:r>
          </w:p>
          <w:p w:rsidR="00356D1B" w:rsidRDefault="00356D1B" w:rsidP="00356D1B">
            <w:pPr>
              <w:pStyle w:val="EngHang"/>
            </w:pPr>
            <w:r>
              <w:t>To receive the angels,</w:t>
            </w:r>
          </w:p>
          <w:p w:rsidR="00356D1B" w:rsidRDefault="00356D1B" w:rsidP="00356D1B">
            <w:pPr>
              <w:pStyle w:val="EngHang"/>
            </w:pPr>
            <w:r>
              <w:t>Through prayer and fasting;</w:t>
            </w:r>
          </w:p>
          <w:p w:rsidR="00356D1B" w:rsidRDefault="00356D1B" w:rsidP="00356D1B">
            <w:pPr>
              <w:pStyle w:val="EngHangEnd"/>
            </w:pPr>
            <w:r>
              <w:t>He was saved from trouble.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ⲗⲱⲧ ⲡⲓⲑ̀ⲙⲏⲓ ⲁϥⲉⲣⲡ̀ⲉⲙⲡ̀ϣⲁ:</w:t>
            </w:r>
          </w:p>
          <w:p w:rsidR="00356D1B" w:rsidRDefault="00356D1B" w:rsidP="00356D1B">
            <w:pPr>
              <w:pStyle w:val="CopticVersemulti-line"/>
            </w:pPr>
            <w:r>
              <w:t>ⲉⲑⲣⲟⲩⲓ̀ ϣⲁⲣⲟϥ ⲛ̀ϫⲉ ⲛⲓⲁⲅⲅⲉⲗⲟⲥ: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ⲁϥⲛⲟϩⲉⲙ ⲉ̀ⲃⲟⲗ ϩⲁ ⲡⲓⲕⲯⲛⲇⲓⲛⲟⲥ.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Moses received the two tablets,</w:t>
            </w:r>
          </w:p>
          <w:p w:rsidR="00356D1B" w:rsidRDefault="00356D1B" w:rsidP="00356D1B">
            <w:pPr>
              <w:pStyle w:val="EngHang"/>
            </w:pPr>
            <w:r>
              <w:t>And placed them in the Tabernacle,</w:t>
            </w:r>
          </w:p>
          <w:p w:rsidR="00356D1B" w:rsidRDefault="00356D1B" w:rsidP="00356D1B">
            <w:pPr>
              <w:pStyle w:val="EngHang"/>
            </w:pPr>
            <w:r>
              <w:t>Through prayer and fasting.</w:t>
            </w:r>
          </w:p>
          <w:p w:rsidR="00356D1B" w:rsidRDefault="00356D1B" w:rsidP="00356D1B">
            <w:pPr>
              <w:pStyle w:val="EngHangEnd"/>
            </w:pPr>
            <w:r>
              <w:t>He struck the Red Sea and it parted.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Ⲙⲱⲩ̀ⲥⲏⲥ ⲁϥϭⲓ ⲛ̀ϯⲡ̀ⲁⲗⲁⲝ ⲥ̀ⲛⲟⲩϯ:</w:t>
            </w:r>
          </w:p>
          <w:p w:rsidR="00356D1B" w:rsidRDefault="00356D1B" w:rsidP="00356D1B">
            <w:pPr>
              <w:pStyle w:val="CopticVersemulti-line"/>
            </w:pPr>
            <w:r>
              <w:t>Ϧⲉⲛ ϯⲥ̀ⲕⲏⲛⲏ ⲟⲩⲟϩ ⲁϥⲭⲁⲩ: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ⲁϥϣⲁⲣⲓ ⲉ̀ⲫ̀ⲓⲟⲙ ⲁϥⲉⲣⲥ̀ⲛⲁⲩ.</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directed the righteous Noah</w:t>
            </w:r>
          </w:p>
          <w:p w:rsidR="00356D1B" w:rsidRDefault="00356D1B" w:rsidP="00356D1B">
            <w:pPr>
              <w:pStyle w:val="EngHang"/>
            </w:pPr>
            <w:r>
              <w:t>To build the Ark.</w:t>
            </w:r>
          </w:p>
          <w:p w:rsidR="00356D1B" w:rsidRDefault="00356D1B" w:rsidP="00356D1B">
            <w:pPr>
              <w:pStyle w:val="EngHang"/>
            </w:pPr>
            <w:r>
              <w:t>Through prayer and fasting,</w:t>
            </w:r>
          </w:p>
          <w:p w:rsidR="00356D1B" w:rsidRDefault="00356D1B" w:rsidP="00356D1B">
            <w:pPr>
              <w:pStyle w:val="EngHangEnd"/>
            </w:pPr>
            <w:r>
              <w:t>He was saved from the flood.</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Ⲛⲱⲉ̀ ⲡⲓⲑ̀ⲙⲏⲓ ⲁϥϭⲱⲣⲉⲙ ⲛⲁϥ:</w:t>
            </w:r>
          </w:p>
          <w:p w:rsidR="00356D1B" w:rsidRDefault="00356D1B" w:rsidP="00356D1B">
            <w:pPr>
              <w:pStyle w:val="CopticVersemulti-line"/>
            </w:pPr>
            <w:r>
              <w:t>ⲛ̀ϫⲉ Ⲫⲛⲟⲩϯ ϧⲉⲛ ϯⲕⲓⲃⲱⲧⲟⲥ:</w:t>
            </w:r>
          </w:p>
          <w:p w:rsidR="00356D1B" w:rsidRDefault="00356D1B" w:rsidP="00356D1B">
            <w:pPr>
              <w:pStyle w:val="CopticVersemulti-line"/>
            </w:pPr>
            <w:r>
              <w:t>ϩⲓⲧⲉⲛ ⲡⲓϣ̀ⲗⲏⲗ ⲛⲉⲙ ϯⲛⲉⲥⲧⲓⲁ:</w:t>
            </w:r>
          </w:p>
          <w:p w:rsidR="00356D1B" w:rsidRPr="005130A7" w:rsidRDefault="00356D1B" w:rsidP="00356D1B">
            <w:pPr>
              <w:pStyle w:val="CopticHangingVerse"/>
            </w:pPr>
            <w:r>
              <w:t>ⲁϥⲛⲟϩⲉⲙ ⲉ̀ϣⲟⲗ ϩⲁ ⲡⲓⲕⲁⲧⲁⲗⲩⲥⲙⲟⲥ.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God removed His wrath</w:t>
            </w:r>
          </w:p>
          <w:p w:rsidR="00356D1B" w:rsidRDefault="00356D1B" w:rsidP="00356D1B">
            <w:pPr>
              <w:pStyle w:val="EngHang"/>
            </w:pPr>
            <w:r>
              <w:t>From the Ninevites,</w:t>
            </w:r>
          </w:p>
          <w:p w:rsidR="00356D1B" w:rsidRDefault="00356D1B" w:rsidP="00356D1B">
            <w:pPr>
              <w:pStyle w:val="EngHang"/>
            </w:pPr>
            <w:r>
              <w:t>Through Prayer and fasting,</w:t>
            </w:r>
          </w:p>
          <w:p w:rsidR="00356D1B" w:rsidRDefault="00356D1B" w:rsidP="00356D1B">
            <w:pPr>
              <w:pStyle w:val="EngHangEnd"/>
            </w:pPr>
            <w:r>
              <w:t>He forgave their evil deeds.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Ⲝⲁⲡⲓⲛⲁ ⲛⲓⲣⲉⲙⲚⲓⲛⲉⲩⲏ̀:</w:t>
            </w:r>
          </w:p>
          <w:p w:rsidR="00356D1B" w:rsidRDefault="00356D1B" w:rsidP="00356D1B">
            <w:pPr>
              <w:pStyle w:val="CopticVersemulti-line"/>
            </w:pPr>
            <w:r>
              <w:t>ⲁ̀ Ⲫⲛⲟⲩϯ ⲧⲁⲥⲑⲟ ⲙ̀ⲡⲉϥϫⲱⲛⲧ ⲉ̀ϫⲱⲟⲩ:</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ⲁϥⲭⲁ ⲛⲟⲩϩ̀ⲃⲏⲟⲩ̀ ⲛⲱⲟⲩ ⲉⲧϩⲱⲟⲩ.</w:t>
            </w:r>
          </w:p>
        </w:tc>
      </w:tr>
      <w:tr w:rsidR="00356D1B" w:rsidTr="00356D1B">
        <w:trPr>
          <w:cantSplit/>
          <w:jc w:val="center"/>
        </w:trPr>
        <w:tc>
          <w:tcPr>
            <w:tcW w:w="288" w:type="dxa"/>
          </w:tcPr>
          <w:p w:rsidR="00356D1B" w:rsidRDefault="00356D1B" w:rsidP="00356D1B">
            <w:pPr>
              <w:pStyle w:val="CopticCross"/>
            </w:pPr>
            <w:r w:rsidRPr="00FB5ACB">
              <w:lastRenderedPageBreak/>
              <w:t>¿</w:t>
            </w:r>
          </w:p>
        </w:tc>
        <w:tc>
          <w:tcPr>
            <w:tcW w:w="3960" w:type="dxa"/>
          </w:tcPr>
          <w:p w:rsidR="00356D1B" w:rsidRDefault="00356D1B" w:rsidP="00356D1B">
            <w:pPr>
              <w:pStyle w:val="EngHang"/>
            </w:pPr>
            <w:r>
              <w:t xml:space="preserve">Truly Jonah was in the belly </w:t>
            </w:r>
          </w:p>
          <w:p w:rsidR="00356D1B" w:rsidRDefault="00356D1B" w:rsidP="00356D1B">
            <w:pPr>
              <w:pStyle w:val="EngHang"/>
            </w:pPr>
            <w:r>
              <w:t>Of the whale for three days.</w:t>
            </w:r>
          </w:p>
          <w:p w:rsidR="00356D1B" w:rsidRDefault="00356D1B" w:rsidP="00356D1B">
            <w:pPr>
              <w:pStyle w:val="EngHang"/>
            </w:pPr>
            <w:r>
              <w:t>Through prayer and fasting,</w:t>
            </w:r>
          </w:p>
          <w:p w:rsidR="00356D1B" w:rsidRDefault="00356D1B" w:rsidP="00356D1B">
            <w:pPr>
              <w:pStyle w:val="EngHangEnd"/>
            </w:pPr>
            <w:r>
              <w:t>He was thrown on dry land.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Ⲟⲛⲧⲱⲥ Ⲓⲱⲛⲁ ⲛⲁϥⲭⲏ ϧⲉⲛ ⲑ̀ⲛⲉϫⲓ:</w:t>
            </w:r>
          </w:p>
          <w:p w:rsidR="00356D1B" w:rsidRDefault="00356D1B" w:rsidP="00356D1B">
            <w:pPr>
              <w:pStyle w:val="CopticVersemulti-line"/>
            </w:pPr>
            <w:r>
              <w:t>ⲙ̀ⲡⲓⲕⲏⲧⲟⲥ ⲛ̀ϣⲟⲙⲧ ⲛ̀ⲉ̀ϩⲟⲟⲩ:</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ⲁϥⲥⲓϯ ⲙ̀ⲙⲟϥ ⲉ̀ⲡⲉⲧϣⲟⲩⲱ̀ⲟⲩ.</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 three saintly children</w:t>
            </w:r>
          </w:p>
          <w:p w:rsidR="00356D1B" w:rsidRDefault="00356D1B" w:rsidP="00356D1B">
            <w:pPr>
              <w:pStyle w:val="EngHang"/>
            </w:pPr>
            <w:r>
              <w:t>Rejected the king's decree.</w:t>
            </w:r>
          </w:p>
          <w:p w:rsidR="00356D1B" w:rsidRDefault="00356D1B" w:rsidP="00356D1B">
            <w:pPr>
              <w:pStyle w:val="EngHang"/>
            </w:pPr>
            <w:r>
              <w:t>Through prayer and fasting,</w:t>
            </w:r>
          </w:p>
          <w:p w:rsidR="00356D1B" w:rsidRDefault="00356D1B" w:rsidP="00356D1B">
            <w:pPr>
              <w:pStyle w:val="EngHangEnd"/>
            </w:pPr>
            <w:r>
              <w:t>They quenched the furnace.</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 xml:space="preserve">Ⲡⲓϣⲟⲙⲧ ⲛ̀ⲁ̀ⲗⲟⲩ ⲛ̀ⲁ̀ⲅⲓⲟⲥ: </w:t>
            </w:r>
          </w:p>
          <w:p w:rsidR="00356D1B" w:rsidRDefault="00356D1B" w:rsidP="00356D1B">
            <w:pPr>
              <w:pStyle w:val="CopticVersemulti-line"/>
            </w:pPr>
            <w:r>
              <w:t>ⲁⲩϩⲓⲡ̀ϩⲟ ⲙ̀ⲡ̀ⲥⲁϫⲓ ⲙ̀Ⲡⲟⲩⲣⲟ:</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ⲁⲩⲱ̀ϣⲉⲙ ⲙ̀ⲡ̀ϣ̀ⲁϥ ⲛ̀ⲧⲉ ϯϩ̀ⲣⲱ.</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The lions in the den</w:t>
            </w:r>
          </w:p>
          <w:p w:rsidR="00356D1B" w:rsidRDefault="00356D1B" w:rsidP="00356D1B">
            <w:pPr>
              <w:pStyle w:val="EngHang"/>
            </w:pPr>
            <w:r>
              <w:t>Licked the feet of Daniel,</w:t>
            </w:r>
          </w:p>
          <w:p w:rsidR="00356D1B" w:rsidRDefault="00356D1B" w:rsidP="00356D1B">
            <w:pPr>
              <w:pStyle w:val="EngHang"/>
            </w:pPr>
            <w:r>
              <w:t>Through prayer and fasting;</w:t>
            </w:r>
          </w:p>
          <w:p w:rsidR="00356D1B" w:rsidRDefault="00356D1B" w:rsidP="00356D1B">
            <w:pPr>
              <w:pStyle w:val="EngHangEnd"/>
            </w:pPr>
            <w:r>
              <w:t>He became great in Israel.</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Ⲣⲱⲟⲩ ⲛ̀ⲛⲓⲙⲟⲩ̀ⲓ ϧⲉⲛ ⲫ̀ⲗⲁⲕⲕⲟⲥ:</w:t>
            </w:r>
          </w:p>
          <w:p w:rsidR="00356D1B" w:rsidRDefault="00356D1B" w:rsidP="00356D1B">
            <w:pPr>
              <w:pStyle w:val="CopticVersemulti-line"/>
            </w:pPr>
            <w:r>
              <w:t>ⲁⲩⲗⲱϫϩ ⲛ̀ⲛⲓⲫⲁⲧ ⲛ̀Ⲇⲁⲛⲓⲏⲗ:</w:t>
            </w:r>
          </w:p>
          <w:p w:rsidR="00356D1B" w:rsidRDefault="00356D1B" w:rsidP="00356D1B">
            <w:pPr>
              <w:pStyle w:val="CopticVersemulti-line"/>
            </w:pPr>
            <w:r>
              <w:t>ϩⲓⲧⲉⲛ ⲡⲓϣ̀ⲗⲏⲗ ⲛⲉⲙ Ⲧⲛⲏⲥⲧⲓⲁ:</w:t>
            </w:r>
          </w:p>
          <w:p w:rsidR="00356D1B" w:rsidRPr="005130A7" w:rsidRDefault="00356D1B" w:rsidP="00356D1B">
            <w:pPr>
              <w:pStyle w:val="CopticHangingVerse"/>
            </w:pPr>
            <w:r>
              <w:t>ⲁϥⲉⲣⲟⲩⲛⲓϣϯ ϧⲉⲛ Ⲡⲓⲥ̀ⲣⲁⲏⲗ.</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Samuel the anointer of kings</w:t>
            </w:r>
          </w:p>
          <w:p w:rsidR="00356D1B" w:rsidRDefault="00356D1B" w:rsidP="00356D1B">
            <w:pPr>
              <w:pStyle w:val="EngHang"/>
            </w:pPr>
            <w:r>
              <w:t>Was offered to the Temple by his parents.</w:t>
            </w:r>
          </w:p>
          <w:p w:rsidR="00356D1B" w:rsidRDefault="00356D1B" w:rsidP="00356D1B">
            <w:pPr>
              <w:pStyle w:val="EngHang"/>
            </w:pPr>
            <w:r>
              <w:t>Through prayer and fasting</w:t>
            </w:r>
          </w:p>
          <w:p w:rsidR="00356D1B" w:rsidRDefault="00356D1B" w:rsidP="00356D1B">
            <w:pPr>
              <w:pStyle w:val="EngHangEnd"/>
            </w:pPr>
            <w:r>
              <w:t>He was called the anointer.</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Ⲥⲁⲙⲟⲩⲏⲗ ⲡⲓⲣⲉϥⲑⲱϩⲥ ⲛ̀ⲛⲓⲟⲩⲣⲱⲟⲩ:</w:t>
            </w:r>
          </w:p>
          <w:p w:rsidR="00356D1B" w:rsidRDefault="00356D1B" w:rsidP="00356D1B">
            <w:pPr>
              <w:pStyle w:val="CopticVersemulti-line"/>
            </w:pPr>
            <w:r>
              <w:t xml:space="preserve"> ⲁ̀ ⲛⲉϥⲓⲟϯ ⲧⲏⲓϥ ⲉ̀ⲡ̀ⲏⲓ ⲙ̀Ⲡ</w:t>
            </w:r>
            <w:r>
              <w:pgNum/>
            </w:r>
            <w:r>
              <w:t>ϭⲟⲓⲥ: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ⲁⲩⲙⲟⲩϯ ⲉ̀ⲣⲟϥ ϫⲉ ⲡⲓⲣⲉⲫⲑⲱϩⲥ.</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Joseph the chaste was truly</w:t>
            </w:r>
          </w:p>
          <w:p w:rsidR="00356D1B" w:rsidRDefault="00356D1B" w:rsidP="00356D1B">
            <w:pPr>
              <w:pStyle w:val="EngHang"/>
            </w:pPr>
            <w:r>
              <w:t>Saved from the adulteress</w:t>
            </w:r>
          </w:p>
          <w:p w:rsidR="00356D1B" w:rsidRDefault="00356D1B" w:rsidP="00356D1B">
            <w:pPr>
              <w:pStyle w:val="EngHang"/>
            </w:pPr>
            <w:r>
              <w:t>Through prayer and fasting;</w:t>
            </w:r>
          </w:p>
          <w:p w:rsidR="00356D1B" w:rsidRPr="0078672A" w:rsidRDefault="00356D1B" w:rsidP="00356D1B">
            <w:pPr>
              <w:pStyle w:val="EngHangEnd"/>
            </w:pPr>
            <w:r>
              <w:t>He came to rule over Egypt.</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Ⲧⲁⲫ̀ⲙⲏⲓ Ⲓⲱⲥⲏⲫ ⲡⲓⲥⲟⲫⲣⲟⲛ:</w:t>
            </w:r>
          </w:p>
          <w:p w:rsidR="00356D1B" w:rsidRDefault="00356D1B" w:rsidP="00356D1B">
            <w:pPr>
              <w:pStyle w:val="CopticVersemulti-line"/>
            </w:pPr>
            <w:r>
              <w:t>ⲁϥⲛⲟϩⲉⲙ ⲉ̀ⲃⲟⲗ ϩⲁ ϯⲡⲟⲣⲛⲏ:</w:t>
            </w:r>
          </w:p>
          <w:p w:rsidR="00356D1B" w:rsidRDefault="00356D1B" w:rsidP="00356D1B">
            <w:pPr>
              <w:pStyle w:val="CopticVersemulti-line"/>
            </w:pPr>
            <w:r>
              <w:t>ϩⲓⲧⲉⲛ ⲡⲓϣ̀ⲗⲏⲗ ⲛⲉⲙ ϯⲛⲏⲥⲧⲓⲁ:</w:t>
            </w:r>
          </w:p>
          <w:p w:rsidR="00356D1B" w:rsidRPr="005130A7" w:rsidRDefault="00356D1B" w:rsidP="00356D1B">
            <w:pPr>
              <w:pStyle w:val="CopticVersemulti-line"/>
            </w:pPr>
            <w:r>
              <w:t>ⲁⲩⲭⲁϥ ⲛ̀ⲁⲣⲭⲱⲙ ⲉ̀ϫⲉⲛ Ⲭⲏⲙⲓ.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Behold the twelve Apostles</w:t>
            </w:r>
          </w:p>
          <w:p w:rsidR="00356D1B" w:rsidRDefault="00356D1B" w:rsidP="00356D1B">
            <w:pPr>
              <w:pStyle w:val="EngHang"/>
            </w:pPr>
            <w:r>
              <w:t>Preached the blessed Name.</w:t>
            </w:r>
          </w:p>
          <w:p w:rsidR="00356D1B" w:rsidRDefault="00356D1B" w:rsidP="00356D1B">
            <w:pPr>
              <w:pStyle w:val="EngHang"/>
            </w:pPr>
            <w:r>
              <w:t>Through prayer and fasting,</w:t>
            </w:r>
          </w:p>
          <w:p w:rsidR="00356D1B" w:rsidRDefault="00356D1B" w:rsidP="00356D1B">
            <w:pPr>
              <w:pStyle w:val="EngHangEnd"/>
            </w:pPr>
            <w:r>
              <w:t>They raised the dead.</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Ⲩⲥ ⲡⲓⲙⲉⲧⲥ̀ⲛⲁⲩ ⲛ̀ⲁ̀ⲡⲟⲥⲧⲟⲗⲟⲥ:</w:t>
            </w:r>
          </w:p>
          <w:p w:rsidR="00356D1B" w:rsidRDefault="00356D1B" w:rsidP="00356D1B">
            <w:pPr>
              <w:pStyle w:val="CopticVersemulti-line"/>
            </w:pPr>
            <w:r>
              <w:t>ⲁⲩϩⲓⲱⲓϣ ϧⲉⲛ ⲫ̀ⲣⲁⲛ ⲉⲧⲥ̀ⲙⲁⲣⲱⲟⲩⲧ:</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ⲁⲩⲧⲟⲩⲛⲟⲥ ⲛⲓⲣⲉϥⲙⲱⲟⲩⲧ.</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David the Psalmist</w:t>
            </w:r>
          </w:p>
          <w:p w:rsidR="00356D1B" w:rsidRDefault="00356D1B" w:rsidP="00356D1B">
            <w:pPr>
              <w:pStyle w:val="EngHang"/>
            </w:pPr>
            <w:r>
              <w:t>Received the gift of prophecy,</w:t>
            </w:r>
          </w:p>
          <w:p w:rsidR="00356D1B" w:rsidRDefault="00356D1B" w:rsidP="00356D1B">
            <w:pPr>
              <w:pStyle w:val="EngHang"/>
            </w:pPr>
            <w:r>
              <w:t>Through prayer and fasting;</w:t>
            </w:r>
          </w:p>
          <w:p w:rsidR="00356D1B" w:rsidRDefault="00356D1B" w:rsidP="00356D1B">
            <w:pPr>
              <w:pStyle w:val="EngHangEnd"/>
            </w:pPr>
            <w:r>
              <w:t>The kingdom became his.</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Ⲫⲁ ϯⲕⲩⲑⲁⲣⲁ ⲡⲉ Ⲇⲁⲩⲓⲥ:</w:t>
            </w:r>
          </w:p>
          <w:p w:rsidR="00356D1B" w:rsidRDefault="00356D1B" w:rsidP="00356D1B">
            <w:pPr>
              <w:pStyle w:val="CopticVersemulti-line"/>
            </w:pPr>
            <w:r>
              <w:t>Ϯⲡ̀ⲟⲫⲏⲧⲓⲁ ⲁⲩⲧⲏⲓⲥ ⲛⲁϥ:</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ⲁ̀ ϯⲙⲉⲧⲟⲩⲣⲟ ϣⲱⲡⲓ ⲛⲁϥ.</w:t>
            </w:r>
          </w:p>
        </w:tc>
      </w:tr>
      <w:tr w:rsidR="00356D1B" w:rsidTr="00356D1B">
        <w:trPr>
          <w:cantSplit/>
          <w:jc w:val="center"/>
        </w:trPr>
        <w:tc>
          <w:tcPr>
            <w:tcW w:w="288" w:type="dxa"/>
          </w:tcPr>
          <w:p w:rsidR="00356D1B" w:rsidRDefault="00356D1B" w:rsidP="00356D1B">
            <w:pPr>
              <w:pStyle w:val="CopticCross"/>
            </w:pPr>
          </w:p>
        </w:tc>
        <w:tc>
          <w:tcPr>
            <w:tcW w:w="3960" w:type="dxa"/>
          </w:tcPr>
          <w:p w:rsidR="00356D1B" w:rsidRDefault="00356D1B" w:rsidP="00356D1B">
            <w:pPr>
              <w:pStyle w:val="EngHang"/>
            </w:pPr>
            <w:r>
              <w:t>Every grace from on high,</w:t>
            </w:r>
          </w:p>
          <w:p w:rsidR="00356D1B" w:rsidRDefault="00356D1B" w:rsidP="00356D1B">
            <w:pPr>
              <w:pStyle w:val="EngHang"/>
            </w:pPr>
            <w:r>
              <w:t>Was received by the ascetics,</w:t>
            </w:r>
          </w:p>
          <w:p w:rsidR="00356D1B" w:rsidRDefault="00356D1B" w:rsidP="00356D1B">
            <w:pPr>
              <w:pStyle w:val="EngHang"/>
            </w:pPr>
            <w:r>
              <w:t>Through prayer and fasting,</w:t>
            </w:r>
          </w:p>
          <w:p w:rsidR="00356D1B" w:rsidRDefault="00356D1B" w:rsidP="00356D1B">
            <w:pPr>
              <w:pStyle w:val="EngHangEnd"/>
            </w:pPr>
            <w:r>
              <w:t>And Also piety.</w:t>
            </w:r>
          </w:p>
        </w:tc>
        <w:tc>
          <w:tcPr>
            <w:tcW w:w="288" w:type="dxa"/>
          </w:tcPr>
          <w:p w:rsidR="00356D1B" w:rsidRDefault="00356D1B" w:rsidP="00356D1B"/>
        </w:tc>
        <w:tc>
          <w:tcPr>
            <w:tcW w:w="288" w:type="dxa"/>
          </w:tcPr>
          <w:p w:rsidR="00356D1B" w:rsidRDefault="00356D1B" w:rsidP="00356D1B">
            <w:pPr>
              <w:pStyle w:val="CopticCross"/>
            </w:pPr>
          </w:p>
        </w:tc>
        <w:tc>
          <w:tcPr>
            <w:tcW w:w="3960" w:type="dxa"/>
          </w:tcPr>
          <w:p w:rsidR="00356D1B" w:rsidRDefault="00356D1B" w:rsidP="00356D1B">
            <w:pPr>
              <w:pStyle w:val="CopticVersemulti-line"/>
            </w:pPr>
            <w:r>
              <w:t>Ⲭⲁⲣⲓⲥⲙⲁ ⲛⲓⲃⲉⲛ ⲉⲧϭⲟⲓⲥ:</w:t>
            </w:r>
          </w:p>
          <w:p w:rsidR="00356D1B" w:rsidRDefault="00356D1B" w:rsidP="00356D1B">
            <w:pPr>
              <w:pStyle w:val="CopticVersemulti-line"/>
            </w:pPr>
            <w:r>
              <w:t xml:space="preserve">ⲁⲥⲧⲁϩⲟ ⲛ̀ⲛⲓⲁⲥⲕⲏⲧⲏⲥ: </w:t>
            </w:r>
          </w:p>
          <w:p w:rsidR="00356D1B" w:rsidRDefault="00356D1B" w:rsidP="00356D1B">
            <w:pPr>
              <w:pStyle w:val="CopticVersemulti-line"/>
            </w:pPr>
            <w:r>
              <w:t>ϩⲓⲧⲉⲛ ⲡⲓϢⲗⲏⲗ ⲛⲉⲙ ϯⲛⲏⲥⲧⲓⲁ:</w:t>
            </w:r>
          </w:p>
          <w:p w:rsidR="00356D1B" w:rsidRPr="005130A7" w:rsidRDefault="00356D1B" w:rsidP="00356D1B">
            <w:pPr>
              <w:pStyle w:val="CopticHangingVerse"/>
            </w:pPr>
            <w:r>
              <w:t>ⲛⲉⲙ ϯⲕⲉⲙⲉⲧⲉⲩⲉⲃⲏⲥ.</w:t>
            </w:r>
          </w:p>
        </w:tc>
      </w:tr>
      <w:tr w:rsidR="00356D1B" w:rsidTr="00356D1B">
        <w:trPr>
          <w:cantSplit/>
          <w:jc w:val="center"/>
        </w:trPr>
        <w:tc>
          <w:tcPr>
            <w:tcW w:w="288" w:type="dxa"/>
          </w:tcPr>
          <w:p w:rsidR="00356D1B" w:rsidRPr="003209AF" w:rsidRDefault="00356D1B" w:rsidP="00356D1B">
            <w:pPr>
              <w:pStyle w:val="CopticCross"/>
              <w:rPr>
                <w:b/>
              </w:rPr>
            </w:pPr>
            <w:r w:rsidRPr="00FB5ACB">
              <w:t>¿</w:t>
            </w:r>
          </w:p>
        </w:tc>
        <w:tc>
          <w:tcPr>
            <w:tcW w:w="3960" w:type="dxa"/>
          </w:tcPr>
          <w:p w:rsidR="00356D1B" w:rsidRDefault="00356D1B" w:rsidP="00356D1B">
            <w:pPr>
              <w:pStyle w:val="EngHang"/>
            </w:pPr>
            <w:r>
              <w:t>All of the souls who have pleased</w:t>
            </w:r>
          </w:p>
          <w:p w:rsidR="00356D1B" w:rsidRDefault="00356D1B" w:rsidP="00356D1B">
            <w:pPr>
              <w:pStyle w:val="EngHang"/>
            </w:pPr>
            <w:r>
              <w:t>The Lord God through their works,</w:t>
            </w:r>
          </w:p>
          <w:p w:rsidR="00356D1B" w:rsidRDefault="00356D1B" w:rsidP="00356D1B">
            <w:pPr>
              <w:pStyle w:val="EngHang"/>
            </w:pPr>
            <w:r>
              <w:t>By prayer and fasting,</w:t>
            </w:r>
          </w:p>
          <w:p w:rsidR="00356D1B" w:rsidRDefault="00356D1B" w:rsidP="00356D1B">
            <w:pPr>
              <w:pStyle w:val="EngHangEnd"/>
            </w:pPr>
            <w:r>
              <w:t>Won the Kingdom of Heaven.</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Ⲯⲩⲭⲏ ⲛⲓⲃⲉⲛ ⲉ̀ⲧⲁⲩⲣⲁⲛⲁϥ:</w:t>
            </w:r>
          </w:p>
          <w:p w:rsidR="00356D1B" w:rsidRDefault="00356D1B" w:rsidP="00356D1B">
            <w:pPr>
              <w:pStyle w:val="CopticVersemulti-line"/>
            </w:pPr>
            <w:r>
              <w:t>ⲙ̀Ⲡϭⲟⲓⲥ Ⲫⲛⲟⲩϯ ϧⲉⲛ ⲛⲓϩ̀ⲏⲟⲩⲓ̀:</w:t>
            </w:r>
          </w:p>
          <w:p w:rsidR="00356D1B" w:rsidRDefault="00356D1B" w:rsidP="00356D1B">
            <w:pPr>
              <w:pStyle w:val="CopticVersemulti-line"/>
            </w:pPr>
            <w:r>
              <w:t>ϩⲓⲧⲉⲛ ⲡⲓϣ̀ⲗⲏⲗⲏ ⲛⲉⲙ ϯⲛⲏⲥⲧⲓⲁ:</w:t>
            </w:r>
          </w:p>
          <w:p w:rsidR="00356D1B" w:rsidRPr="005130A7" w:rsidRDefault="00356D1B" w:rsidP="00356D1B">
            <w:pPr>
              <w:pStyle w:val="CopticHangingVerse"/>
            </w:pPr>
            <w:r>
              <w:t>ⲁⲩⲃⲁⲃⲛⲓ ⲉ̀ⲑ̀ⲙⲉⲧⲟⲩⲣⲟ ⲛ̀ⲛⲓⲫⲏⲟⲩⲓ̀.</w:t>
            </w:r>
          </w:p>
        </w:tc>
      </w:tr>
      <w:tr w:rsidR="00356D1B" w:rsidTr="00356D1B">
        <w:trPr>
          <w:cantSplit/>
          <w:jc w:val="center"/>
        </w:trPr>
        <w:tc>
          <w:tcPr>
            <w:tcW w:w="288" w:type="dxa"/>
          </w:tcPr>
          <w:p w:rsidR="00356D1B" w:rsidRDefault="00356D1B" w:rsidP="00356D1B">
            <w:pPr>
              <w:pStyle w:val="CopticCross"/>
            </w:pPr>
            <w:r w:rsidRPr="00FB5ACB">
              <w:t>¿</w:t>
            </w:r>
          </w:p>
        </w:tc>
        <w:tc>
          <w:tcPr>
            <w:tcW w:w="3960" w:type="dxa"/>
          </w:tcPr>
          <w:p w:rsidR="00356D1B" w:rsidRDefault="00356D1B" w:rsidP="00356D1B">
            <w:pPr>
              <w:pStyle w:val="EngHang"/>
            </w:pPr>
            <w:r>
              <w:t>Therefore let us praise Him</w:t>
            </w:r>
          </w:p>
          <w:p w:rsidR="00356D1B" w:rsidRDefault="00356D1B" w:rsidP="00356D1B">
            <w:pPr>
              <w:pStyle w:val="EngHang"/>
            </w:pPr>
            <w:r>
              <w:t>And glorify Him,</w:t>
            </w:r>
          </w:p>
          <w:p w:rsidR="00356D1B" w:rsidRDefault="00356D1B" w:rsidP="00356D1B">
            <w:pPr>
              <w:pStyle w:val="EngHang"/>
            </w:pPr>
            <w:r>
              <w:t>Through prayer and fasting,</w:t>
            </w:r>
          </w:p>
          <w:p w:rsidR="00356D1B" w:rsidRDefault="00356D1B" w:rsidP="00356D1B">
            <w:pPr>
              <w:pStyle w:val="EngHangEnd"/>
            </w:pPr>
            <w:r>
              <w:t>And worship before Him.</w:t>
            </w:r>
          </w:p>
        </w:tc>
        <w:tc>
          <w:tcPr>
            <w:tcW w:w="288" w:type="dxa"/>
          </w:tcPr>
          <w:p w:rsidR="00356D1B" w:rsidRDefault="00356D1B" w:rsidP="00356D1B"/>
        </w:tc>
        <w:tc>
          <w:tcPr>
            <w:tcW w:w="288" w:type="dxa"/>
          </w:tcPr>
          <w:p w:rsidR="00356D1B" w:rsidRDefault="00356D1B" w:rsidP="00356D1B">
            <w:pPr>
              <w:pStyle w:val="CopticCross"/>
            </w:pPr>
            <w:r w:rsidRPr="00FB5ACB">
              <w:t>¿</w:t>
            </w:r>
          </w:p>
        </w:tc>
        <w:tc>
          <w:tcPr>
            <w:tcW w:w="3960" w:type="dxa"/>
          </w:tcPr>
          <w:p w:rsidR="00356D1B" w:rsidRDefault="00356D1B" w:rsidP="00356D1B">
            <w:pPr>
              <w:pStyle w:val="CopticVersemulti-line"/>
            </w:pPr>
            <w:r>
              <w:t>Ⲱⲏⲉⲛ ⲙⲁⲣⲉⲛⲏⲱⲥ ⲉ̀ⲣⲟϥ:</w:t>
            </w:r>
          </w:p>
          <w:p w:rsidR="00356D1B" w:rsidRDefault="00356D1B" w:rsidP="00356D1B">
            <w:pPr>
              <w:pStyle w:val="CopticVersemulti-line"/>
            </w:pPr>
            <w:r>
              <w:t>ⲟⲩⲟϩ ⲛ̀ⲧⲉⲛϯⲱ̀ⲟⲩ ⲛⲁϥ:</w:t>
            </w:r>
          </w:p>
          <w:p w:rsidR="00356D1B" w:rsidRDefault="00356D1B" w:rsidP="00356D1B">
            <w:pPr>
              <w:pStyle w:val="CopticVersemulti-line"/>
            </w:pPr>
            <w:r>
              <w:t xml:space="preserve">ϩⲓⲧⲉⲛ ⲡⲓⲃ̀ⲗⲏⲗ ⲛⲉⲙ ϯⲛⲏⲥⲧⲓⲁ: </w:t>
            </w:r>
          </w:p>
          <w:p w:rsidR="00356D1B" w:rsidRPr="005130A7" w:rsidRDefault="00356D1B" w:rsidP="00356D1B">
            <w:pPr>
              <w:pStyle w:val="CopticHangingVerse"/>
            </w:pPr>
            <w:r>
              <w:t>ⲛⲉⲙ ϯⲡ̀ⲣⲟⲕⲩⲛⲏⲥⲓⲥ ⲛⲁϩⲣⲁϥ.</w:t>
            </w:r>
          </w:p>
        </w:tc>
      </w:tr>
    </w:tbl>
    <w:p w:rsidR="00495F1A" w:rsidRDefault="00495F1A" w:rsidP="00495F1A">
      <w:pPr>
        <w:pStyle w:val="Heading3"/>
      </w:pPr>
      <w:bookmarkStart w:id="1087" w:name="_Toc410196230"/>
      <w:bookmarkStart w:id="1088" w:name="_Toc410196472"/>
      <w:bookmarkStart w:id="1089" w:name="_Toc410196974"/>
      <w:r>
        <w:t>Lazarus Saturday</w:t>
      </w:r>
      <w:bookmarkEnd w:id="1087"/>
      <w:bookmarkEnd w:id="1088"/>
      <w:bookmarkEnd w:id="1089"/>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Bishop Lazarus,</w:t>
            </w:r>
          </w:p>
          <w:p w:rsidR="00EC2AEB" w:rsidRDefault="00EC2AEB" w:rsidP="00EC2AEB">
            <w:pPr>
              <w:pStyle w:val="EngHang"/>
            </w:pPr>
            <w:r>
              <w:t>The beloved of Christ,</w:t>
            </w:r>
          </w:p>
          <w:p w:rsidR="00EC2AEB" w:rsidRDefault="00EC2AEB" w:rsidP="00EC2AEB">
            <w:pPr>
              <w:pStyle w:val="EngHang"/>
            </w:pPr>
            <w:r>
              <w:t>Was raised from the dead</w:t>
            </w:r>
          </w:p>
          <w:p w:rsidR="00EC2AEB" w:rsidRPr="00B87131" w:rsidRDefault="00EC2AEB" w:rsidP="00EC2AEB">
            <w:pPr>
              <w:pStyle w:val="EngHangEnd"/>
            </w:pPr>
            <w:r>
              <w:t>After four days,</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Ⲗⲁⲍⲁⲣⲟⲥ ⲡⲓⲉ̀ⲡⲓⲥⲕⲟⲡⲟⲥ:</w:t>
            </w:r>
          </w:p>
          <w:p w:rsidR="00EC2AEB" w:rsidRDefault="00EC2AEB" w:rsidP="00EC2AEB">
            <w:pPr>
              <w:pStyle w:val="CopticVersemulti-line"/>
            </w:pPr>
            <w:r>
              <w:t>ⲡⲓⲙⲉⲛⲣⲓⲧ ⲛ̀ⲧⲉ Ⲡⲭ̄ⲥ̄:</w:t>
            </w:r>
          </w:p>
          <w:p w:rsidR="00EC2AEB" w:rsidRDefault="00EC2AEB" w:rsidP="00EC2AEB">
            <w:pPr>
              <w:pStyle w:val="CopticVersemulti-line"/>
            </w:pPr>
            <w:r>
              <w:t>ⲫⲏⲉⲧⲁϥⲧⲟⲩⲛⲟⲥϥ ϧⲉⲛ ⲛⲏⲉⲑⲙⲱⲟⲩⲧ:</w:t>
            </w:r>
          </w:p>
          <w:p w:rsidR="00EC2AEB" w:rsidRPr="00C35319" w:rsidRDefault="00EC2AEB" w:rsidP="00EC2AEB">
            <w:pPr>
              <w:pStyle w:val="CopticHangingVerse"/>
            </w:pPr>
            <w:r>
              <w:t>ⲙⲉⲛⲉⲛⲥⲁ ϥ̀ⲧⲟⲩ ⲛ̀ⲉ̀ϩ̀ⲟⲟⲩ.</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Then he lived for forty years,</w:t>
            </w:r>
          </w:p>
          <w:p w:rsidR="00EC2AEB" w:rsidRDefault="00EC2AEB" w:rsidP="00EC2AEB">
            <w:pPr>
              <w:pStyle w:val="EngHang"/>
            </w:pPr>
            <w:r>
              <w:t>Becoming a bishop</w:t>
            </w:r>
          </w:p>
          <w:p w:rsidR="00EC2AEB" w:rsidRDefault="00EC2AEB" w:rsidP="00EC2AEB">
            <w:pPr>
              <w:pStyle w:val="EngHang"/>
            </w:pPr>
            <w:r>
              <w:t>Upon the throne of Cyprus.</w:t>
            </w:r>
          </w:p>
          <w:p w:rsidR="00EC2AEB" w:rsidRDefault="00EC2AEB" w:rsidP="00EC2AEB">
            <w:pPr>
              <w:pStyle w:val="EngHangEnd"/>
            </w:pPr>
            <w:r>
              <w:t>He shepherded the flock of Christ.</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Ⲟⲩⲟϩ ⲁϥⲱⲛϧ ⲛ̀ϩ̀ⲙⲉ ⲙ̀ⲣⲟⲙⲡⲓ:</w:t>
            </w:r>
          </w:p>
          <w:p w:rsidR="00EC2AEB" w:rsidRDefault="00EC2AEB" w:rsidP="00EC2AEB">
            <w:pPr>
              <w:pStyle w:val="CopticVersemulti-line"/>
            </w:pPr>
            <w:r>
              <w:t>ⲟⲩⲟϩ ⲁϥϣⲱⲡⲓ ⲛ̀ⲟⲩⲉ̀ⲡⲓⲥⲕⲟⲡⲟⲥ:</w:t>
            </w:r>
          </w:p>
          <w:p w:rsidR="00EC2AEB" w:rsidRDefault="00EC2AEB" w:rsidP="00EC2AEB">
            <w:pPr>
              <w:pStyle w:val="CopticVersemulti-line"/>
            </w:pPr>
            <w:r>
              <w:t>ϩⲓϫⲉⲛ ⲡⲓⲑ̀ⲣⲟⲛⲟⲥ ⲛ̀ⲧⲉ Ⲕⲯⲣⲡⲟⲥ:</w:t>
            </w:r>
          </w:p>
          <w:p w:rsidR="00EC2AEB" w:rsidRDefault="00EC2AEB" w:rsidP="00EC2AEB">
            <w:pPr>
              <w:pStyle w:val="CopticVersemulti-line"/>
            </w:pPr>
            <w:r>
              <w:t>ⲁϥⲁ̀ⲙⲟⲛⲓ ⲛⲓⲟ̀ϩⲓ ⲛ̀ⲧⲉ Ⲡⲭ̄ⲥ̄.</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You are blessed, our holy father,</w:t>
            </w:r>
          </w:p>
          <w:p w:rsidR="00EC2AEB" w:rsidRDefault="00EC2AEB" w:rsidP="00EC2AEB">
            <w:pPr>
              <w:pStyle w:val="EngHang"/>
            </w:pPr>
            <w:r>
              <w:t>Bishop Lazarus,</w:t>
            </w:r>
          </w:p>
          <w:p w:rsidR="00EC2AEB" w:rsidRDefault="00EC2AEB" w:rsidP="00EC2AEB">
            <w:pPr>
              <w:pStyle w:val="EngHang"/>
            </w:pPr>
            <w:r>
              <w:t>For you were worthy to hear the voice of Jesus,</w:t>
            </w:r>
          </w:p>
          <w:p w:rsidR="00EC2AEB" w:rsidRDefault="00EC2AEB" w:rsidP="00EC2AEB">
            <w:pPr>
              <w:pStyle w:val="EngHangEnd"/>
            </w:pPr>
            <w:r>
              <w:t>The Lord of the living and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Ⲱⲟⲩⲛⲓⲁⲧⲕ ⲡⲉⲛⲓⲱⲧ ⲉ̄ⲑ̄ⲩ̄:</w:t>
            </w:r>
          </w:p>
          <w:p w:rsidR="00EC2AEB" w:rsidRDefault="00EC2AEB" w:rsidP="00EC2AEB">
            <w:pPr>
              <w:pStyle w:val="CopticVersemulti-line"/>
            </w:pPr>
            <w:r>
              <w:t>Ⲗⲁⲍⲁⲣⲟⲥ ⲡⲓⲉ̀ⲡⲓⲥⲕⲟⲡⲟⲥ:</w:t>
            </w:r>
          </w:p>
          <w:p w:rsidR="00EC2AEB" w:rsidRDefault="00EC2AEB" w:rsidP="00EC2AEB">
            <w:pPr>
              <w:pStyle w:val="CopticVersemulti-line"/>
            </w:pPr>
            <w:r>
              <w:t>Ϫⲉ ⲁⲕⲉⲣⲡ̀ⲉⲙⲡ̀ϣⲁ ⲛ̀ⲧ̀ⲥ̀ⲙⲏ ⲛ̀ⲧⲉ Ⲓⲏ̄ⲥ̄:</w:t>
            </w:r>
          </w:p>
          <w:p w:rsidR="00EC2AEB" w:rsidRDefault="00EC2AEB" w:rsidP="00EC2AEB">
            <w:pPr>
              <w:pStyle w:val="CopticVersemulti-line"/>
            </w:pPr>
            <w:r>
              <w:t>Ⲫϯ ⲛ̀ⲛⲏⲉⲧⲱⲛϧ ⲛⲉⲙ ⲛⲓⲡⲉϥⲙⲱⲟⲩⲧ.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Rejoice, Lazarus the Beloved,</w:t>
            </w:r>
          </w:p>
          <w:p w:rsidR="00EC2AEB" w:rsidRDefault="00EC2AEB" w:rsidP="00EC2AEB">
            <w:pPr>
              <w:pStyle w:val="EngHang"/>
            </w:pPr>
            <w:r>
              <w:t>For you were worthy of the episcopate.</w:t>
            </w:r>
          </w:p>
          <w:p w:rsidR="00EC2AEB" w:rsidRDefault="00EC2AEB" w:rsidP="00EC2AEB">
            <w:pPr>
              <w:pStyle w:val="EngHang"/>
            </w:pPr>
            <w:r>
              <w:t>You tended the sheep,</w:t>
            </w:r>
          </w:p>
          <w:p w:rsidR="00EC2AEB" w:rsidRDefault="00EC2AEB" w:rsidP="00EC2AEB">
            <w:pPr>
              <w:pStyle w:val="EngHangEnd"/>
            </w:pPr>
            <w:r>
              <w:t>O great shepherd.</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Ⲣⲁϣⲓ ⲗⲁⲍⲁⲣⲟⲥ ⲡⲓⲙⲉⲛⲣⲓⲧ:</w:t>
            </w:r>
          </w:p>
          <w:p w:rsidR="00EC2AEB" w:rsidRDefault="00EC2AEB" w:rsidP="00EC2AEB">
            <w:pPr>
              <w:pStyle w:val="CopticVersemulti-line"/>
            </w:pPr>
            <w:r>
              <w:t>Ϫⲉ ⲁⲕⲉⲙⲡ̀ϣⲁ ⲛ̀ϯⲙⲉⲧⲉ̀ⲡⲓⲥⲕⲟⲡⲟⲥ:</w:t>
            </w:r>
          </w:p>
          <w:p w:rsidR="00EC2AEB" w:rsidRDefault="00EC2AEB" w:rsidP="00EC2AEB">
            <w:pPr>
              <w:pStyle w:val="CopticVersemulti-line"/>
            </w:pPr>
            <w:r>
              <w:t>ⲁⲕⲁ̀ⲙⲟⲛⲓ ⲛ̀ⲛⲓⲉ̀ⲥⲱⲟⲩ:</w:t>
            </w:r>
          </w:p>
          <w:p w:rsidR="00EC2AEB" w:rsidRDefault="00EC2AEB" w:rsidP="00EC2AEB">
            <w:pPr>
              <w:pStyle w:val="CopticVersemulti-line"/>
            </w:pPr>
            <w:r>
              <w:t>ⲱ̀ ⲡⲓⲛⲓϣϯ ⲙ̀ⲙⲁⲛⲉ̀ⲥⲱⲟⲩ.</w:t>
            </w:r>
          </w:p>
        </w:tc>
      </w:tr>
      <w:tr w:rsidR="00EC2AEB" w:rsidTr="00EC2AEB">
        <w:trPr>
          <w:cantSplit/>
          <w:jc w:val="center"/>
        </w:trPr>
        <w:tc>
          <w:tcPr>
            <w:tcW w:w="288" w:type="dxa"/>
          </w:tcPr>
          <w:p w:rsidR="00EC2AEB" w:rsidRDefault="00EC2AEB" w:rsidP="00EC2AEB">
            <w:pPr>
              <w:pStyle w:val="CopticCross"/>
            </w:pPr>
          </w:p>
        </w:tc>
        <w:tc>
          <w:tcPr>
            <w:tcW w:w="3960" w:type="dxa"/>
          </w:tcPr>
          <w:p w:rsidR="00EC2AEB" w:rsidRDefault="00EC2AEB" w:rsidP="00EC2AEB">
            <w:pPr>
              <w:pStyle w:val="EngHang"/>
            </w:pPr>
            <w:r>
              <w:t>We ask you, O our father,</w:t>
            </w:r>
          </w:p>
          <w:p w:rsidR="00EC2AEB" w:rsidRDefault="00EC2AEB" w:rsidP="00EC2AEB">
            <w:pPr>
              <w:pStyle w:val="EngHang"/>
            </w:pPr>
            <w:r>
              <w:t>To intercede on our behalf</w:t>
            </w:r>
          </w:p>
          <w:p w:rsidR="00EC2AEB" w:rsidRDefault="00EC2AEB" w:rsidP="00EC2AEB">
            <w:pPr>
              <w:pStyle w:val="EngHang"/>
            </w:pPr>
            <w:r>
              <w:t>Before Christ, who has loved you,</w:t>
            </w:r>
          </w:p>
          <w:p w:rsidR="00EC2AEB" w:rsidRPr="00074078" w:rsidRDefault="00EC2AEB" w:rsidP="00EC2AEB">
            <w:pPr>
              <w:pStyle w:val="EngHangEnd"/>
            </w:pPr>
            <w:r>
              <w:t>And who raised you from the dead.</w:t>
            </w:r>
          </w:p>
        </w:tc>
        <w:tc>
          <w:tcPr>
            <w:tcW w:w="288" w:type="dxa"/>
          </w:tcPr>
          <w:p w:rsidR="00EC2AEB" w:rsidRDefault="00EC2AEB" w:rsidP="00EC2AEB"/>
        </w:tc>
        <w:tc>
          <w:tcPr>
            <w:tcW w:w="288" w:type="dxa"/>
          </w:tcPr>
          <w:p w:rsidR="00EC2AEB" w:rsidRDefault="00EC2AEB" w:rsidP="00EC2AEB">
            <w:pPr>
              <w:pStyle w:val="CopticCross"/>
            </w:pPr>
          </w:p>
        </w:tc>
        <w:tc>
          <w:tcPr>
            <w:tcW w:w="3960" w:type="dxa"/>
          </w:tcPr>
          <w:p w:rsidR="00EC2AEB" w:rsidRDefault="00EC2AEB" w:rsidP="00EC2AEB">
            <w:pPr>
              <w:pStyle w:val="CopticVersemulti-line"/>
            </w:pPr>
            <w:r>
              <w:t>Ⲧⲉⲛⲧⲱⲃϩ ⲙ̀ⲙⲟⲕ ⲱ̀ ⲡⲁⲧⲏⲣ ⲩ̀ⲙⲱⲛ:</w:t>
            </w:r>
          </w:p>
          <w:p w:rsidR="00EC2AEB" w:rsidRDefault="00EC2AEB" w:rsidP="00EC2AEB">
            <w:pPr>
              <w:pStyle w:val="CopticVersemulti-line"/>
            </w:pPr>
            <w:r>
              <w:t>ⲛ̀ⲧⲉⲕⲉⲣⲡ̀ⲣⲉⲥⲃⲉⲩⲓⲛ ⲉ̀ϫⲱⲛ:</w:t>
            </w:r>
          </w:p>
          <w:p w:rsidR="00EC2AEB" w:rsidRDefault="00EC2AEB" w:rsidP="00EC2AEB">
            <w:pPr>
              <w:pStyle w:val="CopticVersemulti-line"/>
            </w:pPr>
            <w:r>
              <w:t>ⲛⲁϩⲣⲉⲛ Ⲡⲭ̄ⲥ̄ ⲫⲏⲉⲧⲁϥⲙⲉⲛⲣⲓⲧⲕ:</w:t>
            </w:r>
          </w:p>
          <w:p w:rsidR="00EC2AEB" w:rsidRDefault="00EC2AEB" w:rsidP="00EC2AEB">
            <w:pPr>
              <w:pStyle w:val="CopticVersemulti-line"/>
            </w:pPr>
            <w:r>
              <w:t>ⲟⲩⲟϩ ⲁϥⲧⲟⲩⲛⲟⲕ ϧⲉⲛ ⲛⲏⲉⲑⲙⲱⲟⲩⲧ.</w:t>
            </w:r>
          </w:p>
        </w:tc>
      </w:tr>
      <w:tr w:rsidR="00EC2AEB" w:rsidTr="00EC2AEB">
        <w:trPr>
          <w:cantSplit/>
          <w:jc w:val="center"/>
        </w:trPr>
        <w:tc>
          <w:tcPr>
            <w:tcW w:w="288" w:type="dxa"/>
          </w:tcPr>
          <w:p w:rsidR="00EC2AEB" w:rsidRDefault="00EC2AEB" w:rsidP="00EC2AEB">
            <w:pPr>
              <w:pStyle w:val="CopticCross"/>
            </w:pPr>
            <w:r w:rsidRPr="00FB5ACB">
              <w:t>¿</w:t>
            </w:r>
          </w:p>
        </w:tc>
        <w:tc>
          <w:tcPr>
            <w:tcW w:w="3960" w:type="dxa"/>
          </w:tcPr>
          <w:p w:rsidR="00EC2AEB" w:rsidRDefault="00EC2AEB" w:rsidP="00EC2AEB">
            <w:pPr>
              <w:pStyle w:val="EngHang"/>
            </w:pPr>
            <w:r>
              <w:t>Pray to the Lord on our behalf,</w:t>
            </w:r>
          </w:p>
          <w:p w:rsidR="00EC2AEB" w:rsidRDefault="00EC2AEB" w:rsidP="00EC2AEB">
            <w:pPr>
              <w:pStyle w:val="EngHang"/>
            </w:pPr>
            <w:r>
              <w:t>O shepherd of Christ,</w:t>
            </w:r>
          </w:p>
          <w:p w:rsidR="00EC2AEB" w:rsidRDefault="00EC2AEB" w:rsidP="00EC2AEB">
            <w:pPr>
              <w:pStyle w:val="EngHang"/>
            </w:pPr>
            <w:r>
              <w:t>Bishop Lazarus,</w:t>
            </w:r>
          </w:p>
          <w:p w:rsidR="00EC2AEB" w:rsidRDefault="00EC2AEB" w:rsidP="00EC2AEB">
            <w:pPr>
              <w:pStyle w:val="EngHangEnd"/>
            </w:pPr>
            <w:r>
              <w:t>That He may forgive us our sins.</w:t>
            </w:r>
          </w:p>
        </w:tc>
        <w:tc>
          <w:tcPr>
            <w:tcW w:w="288" w:type="dxa"/>
          </w:tcPr>
          <w:p w:rsidR="00EC2AEB" w:rsidRDefault="00EC2AEB" w:rsidP="00EC2AEB"/>
        </w:tc>
        <w:tc>
          <w:tcPr>
            <w:tcW w:w="288" w:type="dxa"/>
          </w:tcPr>
          <w:p w:rsidR="00EC2AEB" w:rsidRDefault="00EC2AEB" w:rsidP="00EC2AEB">
            <w:pPr>
              <w:pStyle w:val="CopticCross"/>
            </w:pPr>
            <w:r w:rsidRPr="00FB5ACB">
              <w:t>¿</w:t>
            </w:r>
          </w:p>
        </w:tc>
        <w:tc>
          <w:tcPr>
            <w:tcW w:w="3960" w:type="dxa"/>
          </w:tcPr>
          <w:p w:rsidR="00EC2AEB" w:rsidRDefault="00EC2AEB" w:rsidP="00EC2AEB">
            <w:pPr>
              <w:pStyle w:val="CopticVersemulti-line"/>
            </w:pPr>
            <w:r>
              <w:t>Ⲧⲱⲃϩ ⲙ̀Ⲡⲟ̄ⲥ̄ ⲉ̀ϩ̀ⲣⲏⲓ ⲉ̀ϫⲱⲛ:</w:t>
            </w:r>
          </w:p>
          <w:p w:rsidR="00EC2AEB" w:rsidRDefault="00EC2AEB" w:rsidP="00EC2AEB">
            <w:pPr>
              <w:pStyle w:val="CopticVersemulti-line"/>
            </w:pPr>
            <w:r>
              <w:t>ⲱ̀ ⲡⲓⲙⲁⲛⲉ̀ⲥⲱⲟⲩ ⲛ̀ⲧⲉ Ⲡⲭ̄ⲥ̄:</w:t>
            </w:r>
          </w:p>
          <w:p w:rsidR="00EC2AEB" w:rsidRDefault="00EC2AEB" w:rsidP="00EC2AEB">
            <w:pPr>
              <w:pStyle w:val="CopticVersemulti-line"/>
            </w:pPr>
            <w:r>
              <w:t>Ⲗⲁⲍⲁⲣⲟⲥ ⲡⲓⲉ̀ⲡⲓⲥⲕⲟⲡⲟⲥ:</w:t>
            </w:r>
          </w:p>
          <w:p w:rsidR="00EC2AEB" w:rsidRDefault="00EC2AEB" w:rsidP="00EC2AEB">
            <w:pPr>
              <w:pStyle w:val="CopticVersemulti-line"/>
            </w:pPr>
            <w:r>
              <w:t>ⲛ̀ⲧⲉϥⲭⲁ ⲛⲉⲛⲛⲟⲃⲓ ⲛⲁⲛ ⲉ̀ⲃⲟⲗ.</w:t>
            </w:r>
          </w:p>
        </w:tc>
      </w:tr>
    </w:tbl>
    <w:p w:rsidR="005A333A" w:rsidRDefault="005A333A" w:rsidP="005A333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Come all you together,</w:t>
            </w:r>
          </w:p>
          <w:p w:rsidR="005A333A" w:rsidRDefault="005A333A" w:rsidP="005A333A">
            <w:pPr>
              <w:pStyle w:val="EngHang"/>
            </w:pPr>
            <w:r>
              <w:t>To praise and sing to the Lord,</w:t>
            </w:r>
          </w:p>
          <w:p w:rsidR="005A333A" w:rsidRDefault="005A333A" w:rsidP="005A333A">
            <w:pPr>
              <w:pStyle w:val="EngHang"/>
            </w:pPr>
            <w:r>
              <w:t>Jesus Christ the Logos,</w:t>
            </w:r>
          </w:p>
          <w:p w:rsidR="005A333A" w:rsidRDefault="005A333A" w:rsidP="005A333A">
            <w:pPr>
              <w:pStyle w:val="EngHangEnd"/>
            </w:pPr>
            <w:r>
              <w:t>Who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Ⲁⲙⲱⲓⲛⲓ ⲧⲏⲣⲟⲩ ⲛ̀ⲧⲉⲛϩⲱⲥ:</w:t>
            </w:r>
          </w:p>
          <w:p w:rsidR="005A333A" w:rsidRDefault="005A333A" w:rsidP="005A333A">
            <w:pPr>
              <w:pStyle w:val="CopticVersemulti-line"/>
            </w:pPr>
            <w:r>
              <w:t>ⲟⲩⲟϩ ⲛ̀ⲧⲉⲛⲉⲣⲯⲁⲗⲓⲛ ⲉ̀Ⲡ</w:t>
            </w:r>
            <w:r>
              <w:pgNum/>
            </w:r>
            <w:r>
              <w:t>ⲟ̄ⲥ̄:</w:t>
            </w:r>
          </w:p>
          <w:p w:rsidR="005A333A" w:rsidRDefault="005A333A" w:rsidP="005A333A">
            <w:pPr>
              <w:pStyle w:val="CopticVersemulti-line"/>
            </w:pPr>
            <w:r>
              <w:t>Ⲓⲏ̄ⲥ̄ Ⲡⲭ̄ⲥ̄ Ⲡⲓⲗⲟⲅⲟⲥ:</w:t>
            </w:r>
          </w:p>
          <w:p w:rsidR="005A333A" w:rsidRPr="00C35319" w:rsidRDefault="005A333A" w:rsidP="005A333A">
            <w:pPr>
              <w:pStyle w:val="CopticHangingVerse"/>
            </w:pPr>
            <w:r>
              <w:t>ⲫⲏⲉ̀ⲧⲁϥⲧⲟⲩⲛⲟⲥ ⲛ̀Ⲗⲁⲍⲁⲣⲟⲥ.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Everyone glorified You,</w:t>
            </w:r>
          </w:p>
          <w:p w:rsidR="005A333A" w:rsidRDefault="005A333A" w:rsidP="005A333A">
            <w:pPr>
              <w:pStyle w:val="EngHang"/>
            </w:pPr>
            <w:r>
              <w:t>O eternal Son,</w:t>
            </w:r>
          </w:p>
          <w:p w:rsidR="005A333A" w:rsidRDefault="005A333A" w:rsidP="005A333A">
            <w:pPr>
              <w:pStyle w:val="EngHang"/>
            </w:pPr>
            <w:commentRangeStart w:id="1090"/>
            <w:r>
              <w:t>With glory befitting You</w:t>
            </w:r>
            <w:commentRangeEnd w:id="1090"/>
            <w:r>
              <w:rPr>
                <w:rStyle w:val="CommentReference"/>
              </w:rPr>
              <w:commentReference w:id="1090"/>
            </w:r>
            <w:r>
              <w:t>,</w:t>
            </w:r>
          </w:p>
          <w:p w:rsidR="005A333A" w:rsidRDefault="005A333A" w:rsidP="005A333A">
            <w:pPr>
              <w:pStyle w:val="EngHangEnd"/>
            </w:pPr>
            <w:r>
              <w:t>For You have raised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Ⲃⲟⲛ ⲛⲓⲃⲉⲛ ⲥⲉϯⲱ̀ⲟⲩ ⲛⲁⲕ:</w:t>
            </w:r>
          </w:p>
          <w:p w:rsidR="005A333A" w:rsidRDefault="005A333A" w:rsidP="005A333A">
            <w:pPr>
              <w:pStyle w:val="CopticVersemulti-line"/>
            </w:pPr>
            <w:r>
              <w:t>ⲱ̀ Ⲡⲓϣⲏⲣⲓ ⲛ̀Ⲁⲓⲇⲓⲟⲥ:</w:t>
            </w:r>
          </w:p>
          <w:p w:rsidR="005A333A" w:rsidRDefault="005A333A" w:rsidP="005A333A">
            <w:pPr>
              <w:pStyle w:val="CopticVersemulti-line"/>
            </w:pPr>
            <w:r>
              <w:t>ⲟⲩⲟϩ ⲛⲓⲱ̀ⲟⲩ ϥ̀ⲉⲣϣⲁⲩ ⲛⲁⲕ:</w:t>
            </w:r>
          </w:p>
          <w:p w:rsidR="005A333A" w:rsidRDefault="005A333A" w:rsidP="005A333A">
            <w:pPr>
              <w:pStyle w:val="CopticHangingVerse"/>
            </w:pPr>
            <w:r>
              <w:t>ϫⲉ ⲁⲕⲧⲟⲩⲛⲟⲥ ⲛ̀Ⲗⲁⲍⲁⲣⲟⲥ.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For truly Lazarus was dead.</w:t>
            </w:r>
          </w:p>
          <w:p w:rsidR="005A333A" w:rsidRDefault="005A333A" w:rsidP="005A333A">
            <w:pPr>
              <w:pStyle w:val="EngHang"/>
            </w:pPr>
            <w:r>
              <w:t>They buried him in a tomb,</w:t>
            </w:r>
          </w:p>
          <w:p w:rsidR="005A333A" w:rsidRDefault="005A333A" w:rsidP="005A333A">
            <w:pPr>
              <w:pStyle w:val="EngHang"/>
            </w:pPr>
            <w:r>
              <w:t>And after four days</w:t>
            </w:r>
          </w:p>
          <w:p w:rsidR="005A333A" w:rsidRPr="008753A5" w:rsidRDefault="005A333A" w:rsidP="005A333A">
            <w:pPr>
              <w:pStyle w:val="EngHangEnd"/>
            </w:pPr>
            <w:r>
              <w:t>Jesus has raised him.</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Ⲅⲉ ⲅⲁⲣ ⲁϥϣⲱⲡⲓ ϧⲉⲛ ⲟⲩⲙⲉⲑⲙⲏⲓ:</w:t>
            </w:r>
          </w:p>
          <w:p w:rsidR="005A333A" w:rsidRDefault="005A333A" w:rsidP="005A333A">
            <w:pPr>
              <w:pStyle w:val="CopticVersemulti-line"/>
            </w:pPr>
            <w:r>
              <w:t>Ⲗⲁⲍⲁⲣⲟⲥ ⲁϥⲙⲟⲩ ⲟⲩⲟϩ ϧⲉⲛ</w:t>
            </w:r>
            <w:r w:rsidR="00A043A7">
              <w:t xml:space="preserve"> </w:t>
            </w:r>
            <w:r>
              <w:t>ⲧⲁⲫⲟⲥ:</w:t>
            </w:r>
          </w:p>
          <w:p w:rsidR="005A333A" w:rsidRDefault="005A333A" w:rsidP="005A333A">
            <w:pPr>
              <w:pStyle w:val="CopticVersemulti-line"/>
            </w:pPr>
            <w:r>
              <w:t>ⲁⲩⲕⲟⲥϥ ⲙⲉⲛⲉⲛⲥⲁ ϥ̀ⲧⲟⲟⲩ ⲛ̀ⲉ̀ϩⲟⲟⲩ:</w:t>
            </w:r>
          </w:p>
          <w:p w:rsidR="005A333A" w:rsidRDefault="005A333A" w:rsidP="005A333A">
            <w:pPr>
              <w:pStyle w:val="CopticHangingVerse"/>
            </w:pPr>
            <w:r>
              <w:t>ⲁϥⲧⲟⲩⲛⲟⲥϥ ⲛ̀ϫⲉ Ⲓⲏ̄ⲥ̄.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When the righteous Martha learned</w:t>
            </w:r>
          </w:p>
          <w:p w:rsidR="005A333A" w:rsidRDefault="005A333A" w:rsidP="005A333A">
            <w:pPr>
              <w:pStyle w:val="EngHang"/>
            </w:pPr>
            <w:r>
              <w:t>Of the coming of our Lord Jesus,</w:t>
            </w:r>
          </w:p>
          <w:p w:rsidR="005A333A" w:rsidRDefault="005A333A" w:rsidP="005A333A">
            <w:pPr>
              <w:pStyle w:val="EngHang"/>
            </w:pPr>
            <w:r>
              <w:t>She cried saying, “If You were here,</w:t>
            </w:r>
          </w:p>
          <w:p w:rsidR="005A333A" w:rsidRDefault="005A333A" w:rsidP="005A333A">
            <w:pPr>
              <w:pStyle w:val="EngHangEnd"/>
            </w:pPr>
            <w:r>
              <w:t>Lazarus my brother would not have died.”</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Ⲇⲓⲕⲉⲟⲥ ⲉ̀ⲧⲁⲥⲉ̀ⲙⲓ ⲛ̀ϫⲉ Ⲙⲁⲣⲑⲁ: </w:t>
            </w:r>
          </w:p>
          <w:p w:rsidR="005A333A" w:rsidRDefault="005A333A" w:rsidP="005A333A">
            <w:pPr>
              <w:pStyle w:val="CopticVersemulti-line"/>
            </w:pPr>
            <w:r>
              <w:t xml:space="preserve">ϧⲉⲛ ⲡ̀ϫⲓⲛⲓ̀ ⲙ̀Ⲡⲉⲛⲟ̄ⲥ̄ Ⲓⲏ̄ⲥ̄: </w:t>
            </w:r>
          </w:p>
          <w:p w:rsidR="005A333A" w:rsidRDefault="005A333A" w:rsidP="005A333A">
            <w:pPr>
              <w:pStyle w:val="CopticVersemulti-line"/>
            </w:pPr>
            <w:r>
              <w:t xml:space="preserve">ⲁⲥⲣⲓⲙⲓ ϫⲉ ⲉⲛⲁⲕⲭⲏ ⲙ̀ⲡⲁⲓⲙⲁ: </w:t>
            </w:r>
          </w:p>
          <w:p w:rsidR="005A333A" w:rsidRDefault="005A333A" w:rsidP="005A333A">
            <w:pPr>
              <w:pStyle w:val="CopticHangingVerse"/>
            </w:pPr>
            <w:r>
              <w:t>ⲙ̀ⲡⲉϥⲙⲟⲩ ⲡⲁⲥⲟⲛ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saw her</w:t>
            </w:r>
          </w:p>
          <w:p w:rsidR="005A333A" w:rsidRDefault="005A333A" w:rsidP="005A333A">
            <w:pPr>
              <w:pStyle w:val="EngHang"/>
            </w:pPr>
            <w:r>
              <w:t>He had compassion on her,</w:t>
            </w:r>
          </w:p>
          <w:p w:rsidR="005A333A" w:rsidRDefault="005A333A" w:rsidP="005A333A">
            <w:pPr>
              <w:pStyle w:val="EngHang"/>
            </w:pPr>
            <w:r>
              <w:t>And told her, “O woman,</w:t>
            </w:r>
          </w:p>
          <w:p w:rsidR="005A333A" w:rsidRDefault="005A333A" w:rsidP="005A333A">
            <w:pPr>
              <w:pStyle w:val="EngHangEnd"/>
            </w:pPr>
            <w:r>
              <w:t>Lazarus will rise.”</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Ⲉⲧⲁϥⲛⲁⲩ ⲉ̀ⲣⲟⲥ ⲛ̀ϫⲉ Ⲡⲉⲛⲛⲟⲩϯ: </w:t>
            </w:r>
          </w:p>
          <w:p w:rsidR="005A333A" w:rsidRDefault="005A333A" w:rsidP="005A333A">
            <w:pPr>
              <w:pStyle w:val="CopticVersemulti-line"/>
            </w:pPr>
            <w:r>
              <w:t xml:space="preserve">ⲉⲥⲣⲓⲙⲓ ⲁϥϣⲉⲛϩⲏⲧ ϧⲁⲣⲟⲥ: </w:t>
            </w:r>
          </w:p>
          <w:p w:rsidR="005A333A" w:rsidRDefault="005A333A" w:rsidP="005A333A">
            <w:pPr>
              <w:pStyle w:val="CopticVersemulti-line"/>
            </w:pPr>
            <w:r>
              <w:t xml:space="preserve">ⲡⲉϫⲁϥ ⲛⲁⲥ ⲱ̀ ϯⲥ̀ϩⲓⲙⲓ: </w:t>
            </w:r>
          </w:p>
          <w:p w:rsidR="005A333A" w:rsidRDefault="005A333A" w:rsidP="005A333A">
            <w:pPr>
              <w:pStyle w:val="CopticHangingVerse"/>
            </w:pPr>
            <w:r>
              <w:t>ϫⲉ ϥ̀ⲛⲁⲧⲱⲛϥ ⲛ̀ϫⲉ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Then she said to Him, “Yes,</w:t>
            </w:r>
          </w:p>
          <w:p w:rsidR="005A333A" w:rsidRDefault="005A333A" w:rsidP="005A333A">
            <w:pPr>
              <w:pStyle w:val="EngHang"/>
            </w:pPr>
            <w:r>
              <w:t>In the end of times.</w:t>
            </w:r>
          </w:p>
          <w:p w:rsidR="005A333A" w:rsidRDefault="005A333A" w:rsidP="005A333A">
            <w:pPr>
              <w:pStyle w:val="EngHang"/>
            </w:pPr>
            <w:r>
              <w:t>But command him,</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 xml:space="preserve">Ⲍⲉⲟ̀ⲛⲧⲟⲥ ⲡⲉϫⲁⲥ ⲛⲁϥ: </w:t>
            </w:r>
          </w:p>
          <w:p w:rsidR="005A333A" w:rsidRDefault="005A333A" w:rsidP="005A333A">
            <w:pPr>
              <w:pStyle w:val="CopticVersemulti-line"/>
            </w:pPr>
            <w:r>
              <w:t xml:space="preserve">ϧⲉⲛ ⲧ̀ϧⲁⲉ̀ ⲛ̀ⲛⲓⲭ̀ⲣⲟⲛⲟⲥ: </w:t>
            </w:r>
          </w:p>
          <w:p w:rsidR="005A333A" w:rsidRDefault="005A333A" w:rsidP="005A333A">
            <w:pPr>
              <w:pStyle w:val="CopticVersemulti-line"/>
            </w:pPr>
            <w:r>
              <w:t xml:space="preserve">ⲁⲗⲗⲁ ⲱϣ ⲉ̀ⲃⲟⲗ ⲛⲁϩⲣⲁϥ;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I know that You are</w:t>
            </w:r>
          </w:p>
          <w:p w:rsidR="005A333A" w:rsidRDefault="005A333A" w:rsidP="005A333A">
            <w:pPr>
              <w:pStyle w:val="EngHang"/>
            </w:pPr>
            <w:r>
              <w:t>The Uncircumscript One,</w:t>
            </w:r>
          </w:p>
          <w:p w:rsidR="005A333A" w:rsidRDefault="005A333A" w:rsidP="005A333A">
            <w:pPr>
              <w:pStyle w:val="EngHang"/>
            </w:pPr>
            <w:r>
              <w:t>And you can call him,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 xml:space="preserve">Ⲏⲡⲡⲉ ⲁ̀ⲛⲟⲕ ⲉⲓⲉ̀ⲛⲁϩϯ: </w:t>
            </w:r>
          </w:p>
          <w:p w:rsidR="005A333A" w:rsidRDefault="005A333A" w:rsidP="005A333A">
            <w:pPr>
              <w:pStyle w:val="CopticVersemulti-line"/>
            </w:pPr>
            <w:r>
              <w:t xml:space="preserve">ϫⲉ ⲛ̀ⲑⲟⲕ ⲡⲉ Ⲡⲓⲁ̀ⲭⲱⲣⲓⲧⲟⲥ: </w:t>
            </w:r>
          </w:p>
          <w:p w:rsidR="005A333A" w:rsidRDefault="005A333A" w:rsidP="005A333A">
            <w:pPr>
              <w:pStyle w:val="CopticVersemulti-line"/>
            </w:pPr>
            <w:r>
              <w:t xml:space="preserve">ⲉ̀ⲟⲩⲟⲛ ϣ̀ϫⲟⲙ ⲙ̀ⲙⲟⲕ ⲉⲕⲉ̀ⲙⲟⲩϯ: </w:t>
            </w:r>
          </w:p>
          <w:p w:rsidR="005A333A"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To You is due the glory and praise,</w:t>
            </w:r>
          </w:p>
          <w:p w:rsidR="005A333A" w:rsidRDefault="005A333A" w:rsidP="005A333A">
            <w:pPr>
              <w:pStyle w:val="EngHang"/>
            </w:pPr>
            <w:r>
              <w:t>O good Lover of Mankind.</w:t>
            </w:r>
          </w:p>
          <w:p w:rsidR="005A333A" w:rsidRDefault="005A333A" w:rsidP="005A333A">
            <w:pPr>
              <w:pStyle w:val="EngHang"/>
            </w:pPr>
            <w:r>
              <w:t>By Your power raise us up,</w:t>
            </w:r>
          </w:p>
          <w:p w:rsidR="005A333A" w:rsidRDefault="005A333A" w:rsidP="005A333A">
            <w:pPr>
              <w:pStyle w:val="EngHangEnd"/>
            </w:pPr>
            <w:r>
              <w:t>As You raised the righteous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Ⲑⲱⲕ ⲧⲉ ϯϫⲟⲙ ⲛⲉⲙ ⲡⲓϩⲱⲥ ⲉ̀ⲣⲟⲕ:</w:t>
            </w:r>
          </w:p>
          <w:p w:rsidR="005A333A" w:rsidRDefault="005A333A" w:rsidP="005A333A">
            <w:pPr>
              <w:pStyle w:val="CopticVersemulti-line"/>
            </w:pPr>
            <w:r>
              <w:t>ⲱ̀ Ⲡⲓⲙⲁⲓⲣⲱⲙⲓ ⲛ̀ⲁ̀ⲅⲁⲑⲟⲥ:</w:t>
            </w:r>
          </w:p>
          <w:p w:rsidR="005A333A" w:rsidRDefault="005A333A" w:rsidP="005A333A">
            <w:pPr>
              <w:pStyle w:val="CopticVersemulti-line"/>
            </w:pPr>
            <w:r>
              <w:t>ⲙⲁⲧⲟⲩⲛⲟⲥ ⲧⲉⲛ ϧⲉⲛ ⲧⲉⲕϫⲟⲙ:</w:t>
            </w:r>
          </w:p>
          <w:p w:rsidR="005A333A" w:rsidRPr="005130A7" w:rsidRDefault="005A333A" w:rsidP="005A333A">
            <w:pPr>
              <w:pStyle w:val="CopticHangingVerse"/>
            </w:pPr>
            <w:r>
              <w:t>ⲙ̀ⲫ̀ⲣⲏϯ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After this she returned</w:t>
            </w:r>
          </w:p>
          <w:p w:rsidR="005A333A" w:rsidRDefault="005A333A" w:rsidP="005A333A">
            <w:pPr>
              <w:pStyle w:val="EngHang"/>
            </w:pPr>
            <w:r>
              <w:t>To her sister, saying,</w:t>
            </w:r>
          </w:p>
          <w:p w:rsidR="005A333A" w:rsidRDefault="005A333A" w:rsidP="005A333A">
            <w:pPr>
              <w:pStyle w:val="EngHang"/>
            </w:pPr>
            <w:r>
              <w:t>“Our Teacher, the Christ has come</w:t>
            </w:r>
          </w:p>
          <w:p w:rsidR="005A333A" w:rsidRDefault="005A333A" w:rsidP="005A333A">
            <w:pPr>
              <w:pStyle w:val="EngHangEnd"/>
            </w:pPr>
            <w:r>
              <w:t>To comfort us for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Ⲓ̀ⲧⲁ ⲙⲉⲛⲉⲥⲁ ⲛⲁⲓ ⲁⲥⲕⲟⲧⲥ:</w:t>
            </w:r>
          </w:p>
          <w:p w:rsidR="005A333A" w:rsidRDefault="005A333A" w:rsidP="005A333A">
            <w:pPr>
              <w:pStyle w:val="CopticVersemulti-line"/>
            </w:pPr>
            <w:r>
              <w:t>ϣⲁ ⲧⲉⲥⲥⲱⲛⲓ ⲉⲥϫⲱ ⲙ̀ⲙⲟⲥ:</w:t>
            </w:r>
          </w:p>
          <w:p w:rsidR="005A333A" w:rsidRDefault="005A333A" w:rsidP="005A333A">
            <w:pPr>
              <w:pStyle w:val="CopticVersemulti-line"/>
            </w:pPr>
            <w:r>
              <w:t>Ⲡⲉⲛⲣⲉϥϯⲥ̀ⲃⲱ Ⲡⲭ̄ⲥ̄:</w:t>
            </w:r>
          </w:p>
          <w:p w:rsidR="005A333A" w:rsidRPr="005130A7" w:rsidRDefault="005A333A" w:rsidP="005A333A">
            <w:pPr>
              <w:pStyle w:val="CopticHangingVerse"/>
            </w:pPr>
            <w:r>
              <w:t>ⲁϥ̀ⲓ ⲉ̀ϯⲛⲟⲙϯ ⲛⲁⲛ ϧⲉⲛ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is also calling you,</w:t>
            </w:r>
          </w:p>
          <w:p w:rsidR="005A333A" w:rsidRDefault="005A333A" w:rsidP="005A333A">
            <w:pPr>
              <w:pStyle w:val="EngHang"/>
            </w:pPr>
            <w:r>
              <w:t>So arise and let us go to Him,</w:t>
            </w:r>
          </w:p>
          <w:p w:rsidR="005A333A" w:rsidRDefault="005A333A" w:rsidP="005A333A">
            <w:pPr>
              <w:pStyle w:val="EngHang"/>
            </w:pPr>
            <w:r>
              <w:t>Worship before Him,</w:t>
            </w:r>
          </w:p>
          <w:p w:rsidR="005A333A" w:rsidRDefault="005A333A" w:rsidP="005A333A">
            <w:pPr>
              <w:pStyle w:val="EngHangEnd"/>
            </w:pPr>
            <w:r>
              <w:t>So that He may raise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Ⲕⲉ ⲡⲁⲗⲓⲛ ⲉϥⲉ̀ⲙⲟⲩϯ ⲉ̀ⲣⲟ:</w:t>
            </w:r>
          </w:p>
          <w:p w:rsidR="005A333A" w:rsidRDefault="005A333A" w:rsidP="005A333A">
            <w:pPr>
              <w:pStyle w:val="CopticVersemulti-line"/>
            </w:pPr>
            <w:r>
              <w:t>ⲧⲱⲛⲥ ⲛ̀ⲧⲉⲛ ⲛⲁϣⲉ ⲛⲁⲛ ϩⲁⲣⲟϥ:</w:t>
            </w:r>
          </w:p>
          <w:p w:rsidR="005A333A" w:rsidRDefault="005A333A" w:rsidP="005A333A">
            <w:pPr>
              <w:pStyle w:val="CopticVersemulti-line"/>
            </w:pPr>
            <w:r>
              <w:t>ⲟⲩⲟϩ ⲛ̀ⲧⲉⲛⲟⲩⲱϣⲧ ⲙ̀ⲡⲉϥⲙ̀ⲑⲟ:</w:t>
            </w:r>
          </w:p>
          <w:p w:rsidR="005A333A" w:rsidRPr="005130A7" w:rsidRDefault="005A333A" w:rsidP="005A333A">
            <w:pPr>
              <w:pStyle w:val="CopticHangingVerse"/>
            </w:pPr>
            <w:r>
              <w:t>ϩⲓⲛⲁ ⲛ̀ⲧⲉϥⲧⲟⲩⲛⲟⲥ ⲛ̀Ⲗⲁⲍⲁⲣⲟⲥ.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to Him quickly,</w:t>
            </w:r>
          </w:p>
          <w:p w:rsidR="005A333A" w:rsidRDefault="005A333A" w:rsidP="005A333A">
            <w:pPr>
              <w:pStyle w:val="EngHang"/>
            </w:pPr>
            <w:r>
              <w:t>And the Jews followed here,</w:t>
            </w:r>
          </w:p>
          <w:p w:rsidR="005A333A" w:rsidRDefault="005A333A" w:rsidP="005A333A">
            <w:pPr>
              <w:pStyle w:val="EngHang"/>
            </w:pPr>
            <w:r>
              <w:t>Who were gathered to comfort them,</w:t>
            </w:r>
          </w:p>
          <w:p w:rsidR="005A333A" w:rsidRDefault="005A333A" w:rsidP="005A333A">
            <w:pPr>
              <w:pStyle w:val="EngHangEnd"/>
            </w:pPr>
            <w:r>
              <w:t>For their brother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Ⲗⲉⲅⲱⲛ ⲁⲥⲓ̀ ⲉ̀ⲃⲟⲗ ϩⲁⲣⲟϥ:</w:t>
            </w:r>
          </w:p>
          <w:p w:rsidR="005A333A" w:rsidRDefault="005A333A" w:rsidP="005A333A">
            <w:pPr>
              <w:pStyle w:val="CopticVersemulti-line"/>
            </w:pPr>
            <w:r>
              <w:t>ⲛⲉⲙ Ⲛⲓⲓⲟⲩⲇⲁⲓ ⲉⲩⲙⲟϣⲓ ⲛ̀ⲥⲱⲥ:</w:t>
            </w:r>
          </w:p>
          <w:p w:rsidR="005A333A" w:rsidRDefault="005A333A" w:rsidP="005A333A">
            <w:pPr>
              <w:pStyle w:val="CopticVersemulti-line"/>
            </w:pPr>
            <w:r>
              <w:t>ⲛⲏⲉ̀ⲧⲁⲩⲑⲱⲟⲩϯ ⲛ̀ⲧⲟⲩϯ ⲛⲟⲙϯ ⲛⲱⲟⲩ:</w:t>
            </w:r>
          </w:p>
          <w:p w:rsidR="005A333A" w:rsidRPr="005130A7" w:rsidRDefault="005A333A" w:rsidP="005A333A">
            <w:pPr>
              <w:pStyle w:val="CopticHangingVerse"/>
            </w:pPr>
            <w:r>
              <w:t>ϧⲉⲛ ⲛⲟⲩⲥⲟⲛ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So Mary came and wept</w:t>
            </w:r>
          </w:p>
          <w:p w:rsidR="005A333A" w:rsidRDefault="005A333A" w:rsidP="005A333A">
            <w:pPr>
              <w:pStyle w:val="EngHang"/>
            </w:pPr>
            <w:r>
              <w:t>At the feet of the Lord,</w:t>
            </w:r>
          </w:p>
          <w:p w:rsidR="005A333A" w:rsidRDefault="005A333A" w:rsidP="005A333A">
            <w:pPr>
              <w:pStyle w:val="EngHang"/>
            </w:pPr>
            <w:r>
              <w:t>Saying, “look to me and have mercy,</w:t>
            </w:r>
          </w:p>
          <w:p w:rsidR="005A333A" w:rsidRDefault="005A333A" w:rsidP="005A333A">
            <w:pPr>
              <w:pStyle w:val="EngHangEnd"/>
            </w:pPr>
            <w:r>
              <w:t>On me according to Your goodness.”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Ⲙⲁⲣⲓⲁ ⲇⲉ ⲁⲥϩⲓⲧⲥ ⲉ̀ϧ̀ⲣⲏⲓ:</w:t>
            </w:r>
          </w:p>
          <w:p w:rsidR="005A333A" w:rsidRDefault="005A333A" w:rsidP="005A333A">
            <w:pPr>
              <w:pStyle w:val="CopticVersemulti-line"/>
            </w:pPr>
            <w:r>
              <w:t>ⲥⲁ ⲡⲉⲥⲏⲧ ⲛ̀ⲛⲉⲛϭⲁⲗⲁⲩϫ ⲙ̀Ⲡⲟ̄ⲥ̄:</w:t>
            </w:r>
          </w:p>
          <w:p w:rsidR="005A333A" w:rsidRDefault="005A333A" w:rsidP="005A333A">
            <w:pPr>
              <w:pStyle w:val="CopticVersemulti-line"/>
            </w:pPr>
            <w:r>
              <w:t>ϫⲉ ⲁ̀ⲛⲁⲩ ⲉ̀ⲣⲟⲓ ⲟⲩⲟϩ ⲛⲁⲓ ⲛⲏⲓ:</w:t>
            </w:r>
          </w:p>
          <w:p w:rsidR="005A333A" w:rsidRPr="005130A7" w:rsidRDefault="005A333A" w:rsidP="005A333A">
            <w:pPr>
              <w:pStyle w:val="CopticHangingVerse"/>
            </w:pPr>
            <w:r>
              <w:t>ⲕⲁⲧⲁ ⲧⲉⲕⲙⲉⲧⲁ̀ⲅⲁⲑⲟⲥ.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Who is like You among the gods,</w:t>
            </w:r>
          </w:p>
          <w:p w:rsidR="005A333A" w:rsidRDefault="005A333A" w:rsidP="005A333A">
            <w:pPr>
              <w:pStyle w:val="EngHang"/>
            </w:pPr>
            <w:r>
              <w:t>O our good Saviour?</w:t>
            </w:r>
          </w:p>
          <w:p w:rsidR="005A333A" w:rsidRDefault="005A333A" w:rsidP="005A333A">
            <w:pPr>
              <w:pStyle w:val="EngHang"/>
            </w:pPr>
            <w:r>
              <w:t>By the power of Your divinity,</w:t>
            </w:r>
          </w:p>
          <w:p w:rsidR="005A333A" w:rsidRDefault="005A333A" w:rsidP="005A333A">
            <w:pPr>
              <w:pStyle w:val="EngHangEnd"/>
            </w:pPr>
            <w:r>
              <w:t>You have raised the righteous Lazarus.</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Ⲛⲓⲙ ⲉⲧⲟ̀ⲛⲓ ⲙ̀ⲙⲟⲕ ϧⲉⲛ ⲛⲓⲛⲟⲩϯ:</w:t>
            </w:r>
          </w:p>
          <w:p w:rsidR="005A333A" w:rsidRDefault="005A333A" w:rsidP="005A333A">
            <w:pPr>
              <w:pStyle w:val="CopticVersemulti-line"/>
            </w:pPr>
            <w:r>
              <w:t>ⲱ̀ Ⲡⲉⲛⲥⲱⲧⲏⲣ ⲛ̀ⲁ̀ⲅⲁⲑⲟⲥ:</w:t>
            </w:r>
          </w:p>
          <w:p w:rsidR="005A333A" w:rsidRDefault="005A333A" w:rsidP="005A333A">
            <w:pPr>
              <w:pStyle w:val="CopticVersemulti-line"/>
            </w:pPr>
            <w:r>
              <w:t>ⲛ̀ⲑⲟⲕ ϧⲉⲛ ⲧ̀ϫⲟⲙ ⲛ̀ⲧⲉⲕⲙⲉⲑⲛⲟⲩϯ:</w:t>
            </w:r>
          </w:p>
          <w:p w:rsidR="005A333A" w:rsidRPr="005130A7" w:rsidRDefault="005A333A" w:rsidP="005A333A">
            <w:pPr>
              <w:pStyle w:val="CopticHangingVerse"/>
            </w:pPr>
            <w:r>
              <w:t>ⲁⲕⲧⲟⲩⲛⲟⲥ ⲙ̀ⲡⲓⲑ̀ⲙⲏⲓ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When our Lord Jesus</w:t>
            </w:r>
          </w:p>
          <w:p w:rsidR="005A333A" w:rsidRDefault="005A333A" w:rsidP="005A333A">
            <w:pPr>
              <w:pStyle w:val="EngHang"/>
            </w:pPr>
            <w:r>
              <w:t>Saw everyone weeping,</w:t>
            </w:r>
          </w:p>
          <w:p w:rsidR="005A333A" w:rsidRDefault="005A333A" w:rsidP="005A333A">
            <w:pPr>
              <w:pStyle w:val="EngHang"/>
            </w:pPr>
            <w:r>
              <w:t>He sighed in the spirit and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Ⲝⲉⲣⲓⲧⲟⲥ ⲉ̀ⲧⲁϥⲛⲁⲩ ⲉ̀ⲣⲱⲟⲩ:</w:t>
            </w:r>
          </w:p>
          <w:p w:rsidR="005A333A" w:rsidRDefault="005A333A" w:rsidP="005A333A">
            <w:pPr>
              <w:pStyle w:val="CopticVersemulti-line"/>
            </w:pPr>
            <w:r>
              <w:t>ⲁⲩⲣⲓⲙⲓ ⲛ̀ϫⲉ Ⲡⲉⲛⲟ̄ⲥ̄ Ⲓⲏ̄ⲥ̄:</w:t>
            </w:r>
          </w:p>
          <w:p w:rsidR="005A333A" w:rsidRDefault="005A333A" w:rsidP="005A333A">
            <w:pPr>
              <w:pStyle w:val="CopticVersemulti-line"/>
            </w:pPr>
            <w:r>
              <w:t>ⲁϥϥⲓⲁ̀ϩⲟⲙ ϧⲉⲛ ⲡⲓⲡ̀ⲛⲉⲩⲙⲁ:</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lastRenderedPageBreak/>
              <w:t>¿</w:t>
            </w:r>
          </w:p>
        </w:tc>
        <w:tc>
          <w:tcPr>
            <w:tcW w:w="3960" w:type="dxa"/>
          </w:tcPr>
          <w:p w:rsidR="005A333A" w:rsidRDefault="005A333A" w:rsidP="005A333A">
            <w:pPr>
              <w:pStyle w:val="EngHang"/>
            </w:pPr>
            <w:r>
              <w:t>His soul was troubled,</w:t>
            </w:r>
          </w:p>
          <w:p w:rsidR="005A333A" w:rsidRDefault="005A333A" w:rsidP="005A333A">
            <w:pPr>
              <w:pStyle w:val="EngHang"/>
            </w:pPr>
            <w:r>
              <w:t>And He cried out saying,</w:t>
            </w:r>
          </w:p>
          <w:p w:rsidR="005A333A" w:rsidRDefault="005A333A" w:rsidP="005A333A">
            <w:pPr>
              <w:pStyle w:val="EngHang"/>
            </w:pPr>
            <w:r>
              <w:t>“Where has he bene placed,</w:t>
            </w:r>
          </w:p>
          <w:p w:rsidR="005A333A" w:rsidRDefault="005A333A" w:rsidP="005A333A">
            <w:pPr>
              <w:pStyle w:val="EngHangEnd"/>
            </w:pPr>
            <w:r>
              <w:t>The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Ⲟⲩⲟϩ ⲁϥⲕⲓⲙ ⲛ̀ϧ̀ⲣⲏⲓ ⲛ̀ϧⲏⲧϥ:</w:t>
            </w:r>
          </w:p>
          <w:p w:rsidR="005A333A" w:rsidRDefault="005A333A" w:rsidP="005A333A">
            <w:pPr>
              <w:pStyle w:val="CopticVersemulti-line"/>
            </w:pPr>
            <w:r>
              <w:t>ⲉϥⲱϣ ⲉ̀ⲃⲟⲗ ⲉϥϫⲱ ⲙ̀ⲙⲟⲥ:</w:t>
            </w:r>
          </w:p>
          <w:p w:rsidR="005A333A" w:rsidRDefault="005A333A" w:rsidP="005A333A">
            <w:pPr>
              <w:pStyle w:val="CopticVersemulti-line"/>
            </w:pPr>
            <w:r>
              <w:t>ⲡⲓⲙⲁ ⲁϥⲑⲱⲛ ⲉⲧⲭⲏ ⲛ̀ϧⲏⲧϥ:</w:t>
            </w:r>
          </w:p>
          <w:p w:rsidR="005A333A" w:rsidRPr="005130A7" w:rsidRDefault="005A333A" w:rsidP="005A333A">
            <w:pPr>
              <w:pStyle w:val="CopticHangingVerse"/>
            </w:pPr>
            <w:r>
              <w:t>ⲡⲓⲙⲉⲛⲣⲓⲧ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They told Him, “Come, O Lord,</w:t>
            </w:r>
          </w:p>
          <w:p w:rsidR="005A333A" w:rsidRDefault="005A333A" w:rsidP="005A333A">
            <w:pPr>
              <w:pStyle w:val="EngHang"/>
            </w:pPr>
            <w:r>
              <w:t>And behold him,”</w:t>
            </w:r>
          </w:p>
          <w:p w:rsidR="005A333A" w:rsidRDefault="005A333A" w:rsidP="005A333A">
            <w:pPr>
              <w:pStyle w:val="EngHang"/>
            </w:pPr>
            <w:r>
              <w:t>So Jesus wept,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Ⲡⲉϫⲱⲟⲩ ⲛⲁϥ ϫⲉ Ⲡⲟ̄ⲥ̄:</w:t>
            </w:r>
          </w:p>
          <w:p w:rsidR="005A333A" w:rsidRDefault="005A333A" w:rsidP="005A333A">
            <w:pPr>
              <w:pStyle w:val="CopticVersemulti-line"/>
            </w:pPr>
            <w:r>
              <w:t>ⲁ̀ⲙⲟⲩ ⲟⲩⲟϩ ⲁ̀ⲛⲁⲩ ⲉ̀ⲣⲟϥ:</w:t>
            </w:r>
          </w:p>
          <w:p w:rsidR="005A333A" w:rsidRDefault="005A333A" w:rsidP="005A333A">
            <w:pPr>
              <w:pStyle w:val="CopticVersemulti-line"/>
            </w:pPr>
            <w:r>
              <w:t>Ⲓⲏ̄ⲥ̄ ⲟⲛ ⲁ̀ⲛⲁϥⲃⲁⲗ ϯⲉⲣⲙⲏ:</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He went with them to the tomb,</w:t>
            </w:r>
          </w:p>
          <w:p w:rsidR="005A333A" w:rsidRDefault="005A333A" w:rsidP="005A333A">
            <w:pPr>
              <w:pStyle w:val="EngHang"/>
            </w:pPr>
            <w:r>
              <w:t xml:space="preserve">A cave with a rock </w:t>
            </w:r>
          </w:p>
          <w:p w:rsidR="005A333A" w:rsidRDefault="005A333A" w:rsidP="005A333A">
            <w:pPr>
              <w:pStyle w:val="EngHang"/>
            </w:pPr>
            <w:r>
              <w:t>Placed on it, and He said,</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Ⲣⲏⲧⲟⲥ ⲁϥϣⲉⲛⲁϥ ⲛⲉⲙⲱⲟⲩ:</w:t>
            </w:r>
          </w:p>
          <w:p w:rsidR="005A333A" w:rsidRDefault="005A333A" w:rsidP="005A333A">
            <w:pPr>
              <w:pStyle w:val="CopticVersemulti-line"/>
            </w:pPr>
            <w:r>
              <w:t>ⲛⲁϥⲭⲏ ⲡⲓⲙ̀ϩⲁⲩ ⲉ̀ⲡⲁⲗⲉⲟⲛ:</w:t>
            </w:r>
          </w:p>
          <w:p w:rsidR="005A333A" w:rsidRDefault="005A333A" w:rsidP="005A333A">
            <w:pPr>
              <w:pStyle w:val="CopticVersemulti-line"/>
            </w:pPr>
            <w:r>
              <w:t>ⲛⲉⲙ ⲟⲩⲱⲛⲓ ⲉ̀ϩ̀ⲣⲏⲓ ⲉ̀ϫⲱϥ: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Yes indeed, O Compassionate One,</w:t>
            </w:r>
          </w:p>
          <w:p w:rsidR="005A333A" w:rsidRDefault="005A333A" w:rsidP="005A333A">
            <w:pPr>
              <w:pStyle w:val="EngHang"/>
            </w:pPr>
            <w:r>
              <w:t>You have said, “Remove the rock</w:t>
            </w:r>
          </w:p>
          <w:p w:rsidR="005A333A" w:rsidRDefault="005A333A" w:rsidP="005A333A">
            <w:pPr>
              <w:pStyle w:val="EngHang"/>
            </w:pPr>
            <w:r>
              <w:t>From the opening of the tomb.</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Ⲥⲉⲟ̀ⲛⲧⲟⲥ ⲡⲓⲣⲉϥϣⲉⲛϩⲏⲧ:</w:t>
            </w:r>
          </w:p>
          <w:p w:rsidR="005A333A" w:rsidRDefault="005A333A" w:rsidP="005A333A">
            <w:pPr>
              <w:pStyle w:val="CopticVersemulti-line"/>
            </w:pPr>
            <w:r>
              <w:t>ϫⲉ ⲥⲱⲕⲓ ⲙ̀ⲡⲁⲓⲱ̀ⲛⲓ ⲕⲁⲗⲱⲥ:</w:t>
            </w:r>
          </w:p>
          <w:p w:rsidR="005A333A" w:rsidRDefault="005A333A" w:rsidP="005A333A">
            <w:pPr>
              <w:pStyle w:val="CopticVersemulti-line"/>
            </w:pPr>
            <w:r>
              <w:t>ⲉ̀ⲃⲟⲗ ϩⲓ ⲣⲟϥ ⲙ̀ⲡⲓⲙ̀ϩⲁⲩ:</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Therefore Martha told Him,</w:t>
            </w:r>
          </w:p>
          <w:p w:rsidR="005A333A" w:rsidRDefault="005A333A" w:rsidP="005A333A">
            <w:pPr>
              <w:pStyle w:val="EngHang"/>
            </w:pPr>
            <w:r>
              <w:t>“Behold he is decomposed,</w:t>
            </w:r>
          </w:p>
          <w:p w:rsidR="005A333A" w:rsidRDefault="005A333A" w:rsidP="005A333A">
            <w:pPr>
              <w:pStyle w:val="EngHang"/>
            </w:pPr>
            <w:r>
              <w:t xml:space="preserve">For he has laid there for four days”, </w:t>
            </w:r>
          </w:p>
          <w:p w:rsidR="005A333A" w:rsidRPr="0078672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Ⲧⲟⲧⲉ Ⲙⲁⲣⲑⲁ ⲡⲉϫⲁⲥ ⲛⲁϥ:</w:t>
            </w:r>
          </w:p>
          <w:p w:rsidR="005A333A" w:rsidRDefault="005A333A" w:rsidP="005A333A">
            <w:pPr>
              <w:pStyle w:val="CopticVersemulti-line"/>
            </w:pPr>
            <w:r>
              <w:t>ϩⲏⲡⲡⲉ ⲓⲥ ⲇⲉ ⲛ̀ⲑⲟϥ ⲁϥⲭⲱⲛⲥ:</w:t>
            </w:r>
          </w:p>
          <w:p w:rsidR="005A333A" w:rsidRDefault="005A333A" w:rsidP="005A333A">
            <w:pPr>
              <w:pStyle w:val="CopticVersemulti-line"/>
            </w:pPr>
            <w:r>
              <w:t>ϫⲉ ϩⲁⲛ ⲉ̀ϩⲟⲟⲩ ϥ̀ⲧⲟⲟⲩ ⲛ̀ⲧⲁϥ:</w:t>
            </w:r>
          </w:p>
          <w:p w:rsidR="005A333A" w:rsidRPr="005130A7" w:rsidRDefault="005A333A" w:rsidP="005A333A">
            <w:pPr>
              <w:pStyle w:val="CopticHangingVerse"/>
            </w:pPr>
            <w:r>
              <w:t>ϫⲉ ⲧⲱⲛⲕ ⲁ̀ⲙⲟⲩ Ⲗⲁⲍⲁⲣⲟⲥ.</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Behold Jesus, the Creator,</w:t>
            </w:r>
          </w:p>
          <w:p w:rsidR="005A333A" w:rsidRDefault="005A333A" w:rsidP="005A333A">
            <w:pPr>
              <w:pStyle w:val="EngHang"/>
            </w:pPr>
            <w:r>
              <w:t>The Reviver of the dead,</w:t>
            </w:r>
          </w:p>
          <w:p w:rsidR="005A333A" w:rsidRDefault="005A333A" w:rsidP="005A333A">
            <w:pPr>
              <w:pStyle w:val="EngHang"/>
            </w:pPr>
            <w:r>
              <w:t>Cried out in a great voice, saying,</w:t>
            </w:r>
          </w:p>
          <w:p w:rsidR="005A333A" w:rsidRDefault="005A333A" w:rsidP="005A333A">
            <w:pPr>
              <w:pStyle w:val="EngHangEnd"/>
            </w:pPr>
            <w:r>
              <w:t>“Lazarus rise and come forth.”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Ⲩⲡⲡⲉ Ⲓⲏ̄ⲥ̄ ⲡⲓⲇⲩⲙⲓⲟⲣⲅⲟⲥ:</w:t>
            </w:r>
          </w:p>
          <w:p w:rsidR="005A333A" w:rsidRDefault="005A333A" w:rsidP="005A333A">
            <w:pPr>
              <w:pStyle w:val="CopticVersemulti-line"/>
            </w:pPr>
            <w:r>
              <w:t>ⲫⲏⲉ̀ⲧⲧⲁⲛϧⲟ ⲛ̀ⲛⲓⲣⲉϥⲙⲱⲟⲩⲧ:</w:t>
            </w:r>
          </w:p>
          <w:p w:rsidR="005A333A" w:rsidRDefault="005A333A" w:rsidP="005A333A">
            <w:pPr>
              <w:pStyle w:val="CopticVersemulti-line"/>
            </w:pPr>
            <w:r>
              <w:t>ⲁϥⲱϣ ⲉ̀ⲃⲟⲗϧⲉⲛ ⲟⲩⲛⲓϣϯ ⲛ̀ⲥ̀ⲙⲏ:</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To You is the glory and the praise,</w:t>
            </w:r>
          </w:p>
          <w:p w:rsidR="005A333A" w:rsidRDefault="005A333A" w:rsidP="005A333A">
            <w:pPr>
              <w:pStyle w:val="EngHang"/>
            </w:pPr>
            <w:r>
              <w:t>For You are the Eternal One.</w:t>
            </w:r>
          </w:p>
          <w:p w:rsidR="005A333A" w:rsidRDefault="005A333A" w:rsidP="005A333A">
            <w:pPr>
              <w:pStyle w:val="EngHang"/>
            </w:pPr>
            <w:r>
              <w:t>We proclaim to Him who has said,</w:t>
            </w:r>
          </w:p>
          <w:p w:rsidR="005A333A" w:rsidRDefault="005A333A" w:rsidP="005A333A">
            <w:pPr>
              <w:pStyle w:val="EngHangEnd"/>
            </w:pPr>
            <w:r>
              <w:t>“Lazarus come forth,”</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Ⲫⲱⲕ ⲡⲉ ⲡⲓⲱ̀ⲟⲩ ⲛⲉⲙ ⲡⲓϩⲩⲙⲛⲟⲥ:</w:t>
            </w:r>
          </w:p>
          <w:p w:rsidR="005A333A" w:rsidRDefault="005A333A" w:rsidP="005A333A">
            <w:pPr>
              <w:pStyle w:val="CopticVersemulti-line"/>
            </w:pPr>
            <w:r>
              <w:t>ⲛ̀ⲑⲟⲕ ⲡⲉ ⲡⲓ ⲉϥⲙⲏⲛ ⲉ̀ⲃⲟⲗ:</w:t>
            </w:r>
          </w:p>
          <w:p w:rsidR="005A333A" w:rsidRDefault="005A333A" w:rsidP="005A333A">
            <w:pPr>
              <w:pStyle w:val="CopticVersemulti-line"/>
            </w:pPr>
            <w:r>
              <w:t>ⲧⲉⲛⲱϣ ⲉ̀ⲃⲟⲗ ϫⲉ ⲫⲏⲉ̀ⲧⲁϥϫⲟⲥ:</w:t>
            </w:r>
          </w:p>
          <w:p w:rsidR="005A333A" w:rsidRPr="005130A7" w:rsidRDefault="005A333A" w:rsidP="005A333A">
            <w:pPr>
              <w:pStyle w:val="CopticHangingVerse"/>
            </w:pPr>
            <w:r>
              <w:t>ϫⲉ Ⲗⲁⲍⲁⲣⲟⲥ ⲁ̀ⲙⲟⲩ ⲉ̀ⲃⲟⲗ.</w:t>
            </w:r>
          </w:p>
        </w:tc>
      </w:tr>
      <w:tr w:rsidR="005A333A" w:rsidTr="005A333A">
        <w:trPr>
          <w:cantSplit/>
          <w:jc w:val="center"/>
        </w:trPr>
        <w:tc>
          <w:tcPr>
            <w:tcW w:w="288" w:type="dxa"/>
          </w:tcPr>
          <w:p w:rsidR="005A333A" w:rsidRDefault="005A333A" w:rsidP="005A333A">
            <w:pPr>
              <w:pStyle w:val="CopticCross"/>
            </w:pPr>
          </w:p>
        </w:tc>
        <w:tc>
          <w:tcPr>
            <w:tcW w:w="3960" w:type="dxa"/>
          </w:tcPr>
          <w:p w:rsidR="005A333A" w:rsidRDefault="005A333A" w:rsidP="005A333A">
            <w:pPr>
              <w:pStyle w:val="EngHang"/>
            </w:pPr>
            <w:r>
              <w:t>Forgive us our transgressions;</w:t>
            </w:r>
          </w:p>
          <w:p w:rsidR="005A333A" w:rsidRDefault="005A333A" w:rsidP="005A333A">
            <w:pPr>
              <w:pStyle w:val="EngHang"/>
            </w:pPr>
            <w:r>
              <w:t>Grant us salvation,</w:t>
            </w:r>
          </w:p>
          <w:p w:rsidR="005A333A" w:rsidRDefault="005A333A" w:rsidP="005A333A">
            <w:pPr>
              <w:pStyle w:val="EngHang"/>
            </w:pPr>
            <w:r>
              <w:t>Through the prayers and intercessions</w:t>
            </w:r>
          </w:p>
          <w:p w:rsidR="005A333A" w:rsidRDefault="005A333A" w:rsidP="005A333A">
            <w:pPr>
              <w:pStyle w:val="EngHangEnd"/>
            </w:pPr>
            <w:r>
              <w:t>Of our Lady, Mary.</w:t>
            </w:r>
          </w:p>
        </w:tc>
        <w:tc>
          <w:tcPr>
            <w:tcW w:w="288" w:type="dxa"/>
          </w:tcPr>
          <w:p w:rsidR="005A333A" w:rsidRDefault="005A333A" w:rsidP="005A333A"/>
        </w:tc>
        <w:tc>
          <w:tcPr>
            <w:tcW w:w="288" w:type="dxa"/>
          </w:tcPr>
          <w:p w:rsidR="005A333A" w:rsidRDefault="005A333A" w:rsidP="005A333A">
            <w:pPr>
              <w:pStyle w:val="CopticCross"/>
            </w:pPr>
          </w:p>
        </w:tc>
        <w:tc>
          <w:tcPr>
            <w:tcW w:w="3960" w:type="dxa"/>
          </w:tcPr>
          <w:p w:rsidR="005A333A" w:rsidRDefault="005A333A" w:rsidP="005A333A">
            <w:pPr>
              <w:pStyle w:val="CopticVersemulti-line"/>
            </w:pPr>
            <w:r>
              <w:t>Ⲭⲱ ⲛⲁⲛ ⲉ̀ⲃⲟⲗ ⲛ̀ⲛⲉⲛⲁ̀ⲛⲟⲙⲓⲁ̀:</w:t>
            </w:r>
          </w:p>
          <w:p w:rsidR="005A333A" w:rsidRDefault="005A333A" w:rsidP="005A333A">
            <w:pPr>
              <w:pStyle w:val="CopticVersemulti-line"/>
            </w:pPr>
            <w:r>
              <w:t>ⲟⲩⲟϩ ⲙⲟⲓ ⲛⲁⲛ ⲛ̀ⲟⲩⲥⲱⲧⲏⲣⲓⲁ:</w:t>
            </w:r>
          </w:p>
          <w:p w:rsidR="005A333A" w:rsidRDefault="005A333A" w:rsidP="005A333A">
            <w:pPr>
              <w:pStyle w:val="CopticVersemulti-line"/>
            </w:pPr>
            <w:r>
              <w:t>ϩⲓⲧⲉⲛ ⲛⲓⲧⲱⲃϩ ⲛⲉⲙ ⲛⲓⲡ̀ⲣⲉⲥⲃⲓⲁ̀:</w:t>
            </w:r>
          </w:p>
          <w:p w:rsidR="005A333A" w:rsidRPr="005130A7" w:rsidRDefault="005A333A" w:rsidP="005A333A">
            <w:pPr>
              <w:pStyle w:val="CopticHangingVerse"/>
            </w:pPr>
            <w:r>
              <w:t>ⲛ̀ⲧⲉ ⲧⲉⲛⲟ̄ⲥ̄ ⲛ̀ⲛⲏⲃ Ⲙⲁⲣⲓⲁ.</w:t>
            </w:r>
          </w:p>
        </w:tc>
      </w:tr>
      <w:tr w:rsidR="005A333A" w:rsidTr="005A333A">
        <w:trPr>
          <w:cantSplit/>
          <w:jc w:val="center"/>
        </w:trPr>
        <w:tc>
          <w:tcPr>
            <w:tcW w:w="288" w:type="dxa"/>
          </w:tcPr>
          <w:p w:rsidR="005A333A" w:rsidRPr="003209AF" w:rsidRDefault="005A333A" w:rsidP="005A333A">
            <w:pPr>
              <w:pStyle w:val="CopticCross"/>
              <w:rPr>
                <w:b/>
              </w:rPr>
            </w:pPr>
            <w:r w:rsidRPr="00FB5ACB">
              <w:t>¿</w:t>
            </w:r>
          </w:p>
        </w:tc>
        <w:tc>
          <w:tcPr>
            <w:tcW w:w="3960" w:type="dxa"/>
          </w:tcPr>
          <w:p w:rsidR="005A333A" w:rsidRDefault="005A333A" w:rsidP="005A333A">
            <w:pPr>
              <w:pStyle w:val="EngHang"/>
            </w:pPr>
            <w:r>
              <w:t>O Saviour of the whole world,</w:t>
            </w:r>
          </w:p>
          <w:p w:rsidR="005A333A" w:rsidRDefault="005A333A" w:rsidP="005A333A">
            <w:pPr>
              <w:pStyle w:val="EngHang"/>
            </w:pPr>
            <w:r>
              <w:t>O true God,</w:t>
            </w:r>
          </w:p>
          <w:p w:rsidR="005A333A" w:rsidRDefault="005A333A" w:rsidP="005A333A">
            <w:pPr>
              <w:pStyle w:val="EngHang"/>
            </w:pPr>
            <w:r>
              <w:t>We believe that You are He,</w:t>
            </w:r>
          </w:p>
          <w:p w:rsidR="005A333A" w:rsidRDefault="005A333A" w:rsidP="005A333A">
            <w:pPr>
              <w:pStyle w:val="EngHangEnd"/>
            </w:pPr>
            <w:r>
              <w:t>The King in truth.</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pPr>
            <w:r>
              <w:t>Ⲯⲱⲧⲏⲣ ⲙ̀ⲡⲓⲕⲟⲥⲙⲟⲥ ⲧⲏⲣϥ:</w:t>
            </w:r>
          </w:p>
          <w:p w:rsidR="005A333A" w:rsidRDefault="005A333A" w:rsidP="005A333A">
            <w:pPr>
              <w:pStyle w:val="CopticVersemulti-line"/>
            </w:pPr>
            <w:r>
              <w:t>ⲧⲉⲛⲚⲟⲩϯ ⲛ̀ⲁ̀ⲗⲏⲑⲓⲛⲟⲛ:</w:t>
            </w:r>
          </w:p>
          <w:p w:rsidR="005A333A" w:rsidRDefault="005A333A" w:rsidP="005A333A">
            <w:pPr>
              <w:pStyle w:val="CopticVersemulti-line"/>
            </w:pPr>
            <w:r>
              <w:t>ⲧⲉⲛⲛⲁϩϯ ϧⲉⲛ ⲡⲉⲛϩⲏⲧ ⲧⲏⲣϥ:</w:t>
            </w:r>
          </w:p>
          <w:p w:rsidR="005A333A" w:rsidRPr="005130A7" w:rsidRDefault="005A333A" w:rsidP="005A333A">
            <w:pPr>
              <w:pStyle w:val="CopticHangingVerse"/>
            </w:pPr>
            <w:r>
              <w:t>ϫⲉ ⲛ̀ⲑⲟⲕ ⲡⲉ ⲡ̀Ⲟⲩⲣⲟ ⲟⲛ.</w:t>
            </w:r>
          </w:p>
        </w:tc>
      </w:tr>
      <w:tr w:rsidR="005A333A" w:rsidTr="005A333A">
        <w:trPr>
          <w:cantSplit/>
          <w:jc w:val="center"/>
        </w:trPr>
        <w:tc>
          <w:tcPr>
            <w:tcW w:w="288" w:type="dxa"/>
          </w:tcPr>
          <w:p w:rsidR="005A333A" w:rsidRDefault="005A333A" w:rsidP="005A333A">
            <w:pPr>
              <w:pStyle w:val="CopticCross"/>
            </w:pPr>
            <w:r w:rsidRPr="00FB5ACB">
              <w:t>¿</w:t>
            </w:r>
          </w:p>
        </w:tc>
        <w:tc>
          <w:tcPr>
            <w:tcW w:w="3960" w:type="dxa"/>
          </w:tcPr>
          <w:p w:rsidR="005A333A" w:rsidRDefault="005A333A" w:rsidP="005A333A">
            <w:pPr>
              <w:pStyle w:val="EngHang"/>
            </w:pPr>
            <w:r>
              <w:t>O You who raised Lazarus,</w:t>
            </w:r>
          </w:p>
          <w:p w:rsidR="005A333A" w:rsidRDefault="005A333A" w:rsidP="005A333A">
            <w:pPr>
              <w:pStyle w:val="EngHang"/>
            </w:pPr>
            <w:r>
              <w:t>I am Your poor servant.</w:t>
            </w:r>
          </w:p>
          <w:p w:rsidR="005A333A" w:rsidRDefault="005A333A" w:rsidP="005A333A">
            <w:pPr>
              <w:pStyle w:val="EngHang"/>
            </w:pPr>
            <w:r>
              <w:t>Grant me a share and an inheritance,</w:t>
            </w:r>
          </w:p>
          <w:p w:rsidR="005A333A" w:rsidRDefault="005A333A" w:rsidP="005A333A">
            <w:pPr>
              <w:pStyle w:val="EngHangEnd"/>
            </w:pPr>
            <w:r>
              <w:t>With Your beloved Lazarus.</w:t>
            </w:r>
          </w:p>
        </w:tc>
        <w:tc>
          <w:tcPr>
            <w:tcW w:w="288" w:type="dxa"/>
          </w:tcPr>
          <w:p w:rsidR="005A333A" w:rsidRDefault="005A333A" w:rsidP="005A333A"/>
        </w:tc>
        <w:tc>
          <w:tcPr>
            <w:tcW w:w="288" w:type="dxa"/>
          </w:tcPr>
          <w:p w:rsidR="005A333A" w:rsidRDefault="005A333A" w:rsidP="005A333A">
            <w:pPr>
              <w:pStyle w:val="CopticCross"/>
            </w:pPr>
            <w:r w:rsidRPr="00FB5ACB">
              <w:t>¿</w:t>
            </w:r>
          </w:p>
        </w:tc>
        <w:tc>
          <w:tcPr>
            <w:tcW w:w="3960" w:type="dxa"/>
          </w:tcPr>
          <w:p w:rsidR="005A333A" w:rsidRDefault="005A333A" w:rsidP="005A333A">
            <w:pPr>
              <w:pStyle w:val="CopticVersemulti-line"/>
              <w:rPr>
                <w:rFonts w:eastAsia="Arial Unicode MS" w:cs="FreeSerifAvvaShenouda"/>
              </w:rPr>
            </w:pPr>
            <w:r>
              <w:rPr>
                <w:rFonts w:eastAsia="Arial Unicode MS" w:cs="FreeSerifAvvaShenouda"/>
              </w:rPr>
              <w:t>Ⲱ ⲫⲏⲉ̀ⲧⲁϥⲧⲟⲩⲛⲟⲥ Ⲗⲁⲍⲁⲣⲟⲥ:</w:t>
            </w:r>
          </w:p>
          <w:p w:rsidR="005A333A" w:rsidRDefault="005A333A" w:rsidP="005A333A">
            <w:pPr>
              <w:pStyle w:val="CopticVersemulti-line"/>
              <w:rPr>
                <w:rFonts w:eastAsia="Arial Unicode MS" w:cs="FreeSerifAvvaShenouda"/>
              </w:rPr>
            </w:pPr>
            <w:r>
              <w:rPr>
                <w:rFonts w:eastAsia="Arial Unicode MS" w:cs="FreeSerifAvvaShenouda"/>
              </w:rPr>
              <w:t>ⲁ̀ⲛⲟⲕ ⲡⲉⲕⲃⲱⲕ ⲡⲓⲁ̀ⲗⲁⲭⲓⲥⲧⲟⲥ:</w:t>
            </w:r>
          </w:p>
          <w:p w:rsidR="005A333A" w:rsidRPr="005A333A" w:rsidRDefault="005A333A" w:rsidP="005A333A">
            <w:pPr>
              <w:pStyle w:val="CopticVersemulti-line"/>
              <w:rPr>
                <w:rFonts w:eastAsia="Arial Unicode MS" w:cs="FreeSerifAvvaShenouda"/>
              </w:rPr>
            </w:pPr>
            <w:r>
              <w:rPr>
                <w:rFonts w:eastAsia="Arial Unicode MS" w:cs="FreeSerifAvvaShenouda"/>
              </w:rPr>
              <w:t xml:space="preserve">ⲙⲟⲓ ⲛⲏⲓ ⲛ̀ⲟⲩⲙⲉⲣⲟⲥ </w:t>
            </w:r>
            <w:r>
              <w:t>ⲛⲉⲙ ⲟⲩⲕ̀ⲗⲏⲣⲟⲥ:</w:t>
            </w:r>
          </w:p>
          <w:p w:rsidR="005A333A" w:rsidRPr="00384F62" w:rsidRDefault="005A333A" w:rsidP="005A333A">
            <w:pPr>
              <w:pStyle w:val="CopticHangingVerse"/>
            </w:pPr>
            <w:r>
              <w:t>ⲛⲉⲙ ⲡⲉⲕⲙⲉⲛⲣⲓⲧ Ⲗⲁⲍⲁⲣⲟⲥ.</w:t>
            </w:r>
          </w:p>
        </w:tc>
      </w:tr>
    </w:tbl>
    <w:p w:rsidR="00495F1A" w:rsidRDefault="00495F1A" w:rsidP="00495F1A">
      <w:pPr>
        <w:pStyle w:val="Heading3"/>
      </w:pPr>
      <w:bookmarkStart w:id="1091" w:name="_Toc410196231"/>
      <w:bookmarkStart w:id="1092" w:name="_Toc410196473"/>
      <w:bookmarkStart w:id="1093" w:name="_Toc410196975"/>
      <w:r>
        <w:t>Palm Sunday</w:t>
      </w:r>
      <w:bookmarkEnd w:id="1091"/>
      <w:bookmarkEnd w:id="1092"/>
      <w:bookmarkEnd w:id="1093"/>
    </w:p>
    <w:p w:rsidR="00EC2AEB" w:rsidRPr="001E5E16" w:rsidRDefault="00EC2AEB" w:rsidP="00EC2AEB">
      <w:pPr>
        <w:pStyle w:val="Heading4"/>
      </w:pPr>
      <w:r>
        <w:t xml:space="preserve">The </w:t>
      </w:r>
      <w:r w:rsidR="00FA139D">
        <w:t xml:space="preserve">First </w:t>
      </w:r>
      <w:r>
        <w:t>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Sound the trumpet</w:t>
            </w:r>
          </w:p>
          <w:p w:rsidR="00FA139D" w:rsidRDefault="00FA139D" w:rsidP="00FA139D">
            <w:pPr>
              <w:pStyle w:val="EngHang"/>
            </w:pPr>
            <w:r>
              <w:t>At the new moon,</w:t>
            </w:r>
          </w:p>
          <w:p w:rsidR="00FA139D" w:rsidRDefault="00FA139D" w:rsidP="00FA139D">
            <w:pPr>
              <w:pStyle w:val="EngHang"/>
            </w:pPr>
            <w:r>
              <w:t>On this Feast Day,</w:t>
            </w:r>
          </w:p>
          <w:p w:rsidR="00FA139D" w:rsidRPr="00B87131" w:rsidRDefault="00FA139D" w:rsidP="00811C7D">
            <w:pPr>
              <w:pStyle w:val="EngHangEnd"/>
            </w:pPr>
            <w:r>
              <w:t>For it has been established by God.</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Ⲁⲣⲓⲥⲁⲗⲡⲓⲍⲓⲛ ϧⲉⲛ ⲟⲩⲥⲟⲩⲁⲓ:</w:t>
            </w:r>
          </w:p>
          <w:p w:rsidR="00FA139D" w:rsidRDefault="00FA139D" w:rsidP="00811C7D">
            <w:pPr>
              <w:pStyle w:val="CopticVersemulti-line"/>
            </w:pPr>
            <w:r>
              <w:t>Ϧⲉⲛ ⲟⲩⲥ̀ⲙⲏ ⲛ̀ⲥⲁⲗⲡⲓⲅⲅⲟⲥ:</w:t>
            </w:r>
          </w:p>
          <w:p w:rsidR="00FA139D" w:rsidRDefault="00FA139D" w:rsidP="00811C7D">
            <w:pPr>
              <w:pStyle w:val="CopticVersemulti-line"/>
            </w:pPr>
            <w:r>
              <w:t>Ϧⲉⲛ ⲟⲩⲉ̀ϩⲟⲟⲩ ⲛ̀ⲛⲉⲧⲉⲛϣⲁⲓ:</w:t>
            </w:r>
          </w:p>
          <w:p w:rsidR="00FA139D" w:rsidRPr="00C35319" w:rsidRDefault="00FA139D" w:rsidP="00811C7D">
            <w:pPr>
              <w:pStyle w:val="CopticHangingVerse"/>
            </w:pPr>
            <w:r>
              <w:t>Ϫⲉ ⲟⲩⲟⲩⲁϩⲥⲁϩⲛⲓ ⲛ̀ⲑⲉⲟⲥ.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He Who sits on the Cherubim,</w:t>
            </w:r>
          </w:p>
          <w:p w:rsidR="00FA139D" w:rsidRDefault="00FA139D" w:rsidP="00FA139D">
            <w:pPr>
              <w:pStyle w:val="EngHang"/>
            </w:pPr>
            <w:r>
              <w:t>Did sit on a donkey,</w:t>
            </w:r>
          </w:p>
          <w:p w:rsidR="00FA139D" w:rsidRDefault="00FA139D" w:rsidP="00FA139D">
            <w:pPr>
              <w:pStyle w:val="EngHang"/>
            </w:pPr>
            <w:r>
              <w:t>And entered Jerusalem,</w:t>
            </w:r>
          </w:p>
          <w:p w:rsidR="00FA139D" w:rsidRDefault="00FA139D" w:rsidP="00FA139D">
            <w:pPr>
              <w:pStyle w:val="EngHangEnd"/>
            </w:pPr>
            <w:r>
              <w:t>O what great humility.</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Ⲫⲏⲉⲧϩⲉⲙⲥⲓ ϩⲓϫⲉⲛ Ⲛⲓⲭⲉⲣⲟⲩⲃⲓⲙ:</w:t>
            </w:r>
          </w:p>
          <w:p w:rsidR="00FA139D" w:rsidRDefault="00FA139D" w:rsidP="00811C7D">
            <w:pPr>
              <w:pStyle w:val="CopticVersemulti-line"/>
            </w:pPr>
            <w:r>
              <w:t>ⲁϥⲧⲁⲗⲟϥ ⲉ̀ⲟⲩⲉ̀ⲱ̀:</w:t>
            </w:r>
          </w:p>
          <w:p w:rsidR="00FA139D" w:rsidRDefault="00FA139D" w:rsidP="00811C7D">
            <w:pPr>
              <w:pStyle w:val="CopticVersemulti-line"/>
            </w:pPr>
            <w:r>
              <w:t>ⲁϥϣⲉ ⲉ̀ϧⲟⲩⲛ ⲉ̀Ⲓⲉⲣⲟⲩⲥⲁⲗⲏⲙ:</w:t>
            </w:r>
          </w:p>
          <w:p w:rsidR="00FA139D" w:rsidRDefault="00FA139D" w:rsidP="00811C7D">
            <w:pPr>
              <w:pStyle w:val="CopticHangingVerse"/>
            </w:pPr>
            <w:r>
              <w:t>ⲟⲩⲡⲉ ⲡⲁⲓⲛⲓϣϯ ⲛ̀ⲑⲉⲃⲓⲟ.</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As David has said</w:t>
            </w:r>
          </w:p>
          <w:p w:rsidR="00FA139D" w:rsidRDefault="00FA139D" w:rsidP="00FA139D">
            <w:pPr>
              <w:pStyle w:val="EngHang"/>
            </w:pPr>
            <w:r>
              <w:t>In the Psalter,</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Ⲕⲁⲧⲁ ⲫ̀ⲣⲏϯ ⲉ̀ⲧⲁϥϫⲟⲥ:</w:t>
            </w:r>
          </w:p>
          <w:p w:rsidR="00FA139D" w:rsidRDefault="00FA139D" w:rsidP="00811C7D">
            <w:pPr>
              <w:pStyle w:val="CopticVersemulti-line"/>
            </w:pPr>
            <w:r>
              <w:t>ⲛ̀ϫⲉ Ⲇⲁⲩⲓⲇ ϧⲉⲛ ⲛⲓⲯⲁⲗⲙⲟⲥ:</w:t>
            </w:r>
          </w:p>
          <w:p w:rsidR="00FA139D" w:rsidRDefault="00FA139D" w:rsidP="00811C7D">
            <w:pPr>
              <w:pStyle w:val="CopticVersemulti-line"/>
            </w:pPr>
            <w:r>
              <w:t>ϫⲉ 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And again he said,</w:t>
            </w:r>
          </w:p>
          <w:p w:rsidR="00FA139D" w:rsidRDefault="00FA139D" w:rsidP="00FA139D">
            <w:pPr>
              <w:pStyle w:val="EngHang"/>
            </w:pPr>
            <w:r>
              <w:t>“Out of the mouths of babes,</w:t>
            </w:r>
          </w:p>
          <w:p w:rsidR="00FA139D" w:rsidRDefault="00FA139D" w:rsidP="00FA139D">
            <w:pPr>
              <w:pStyle w:val="EngHang"/>
            </w:pPr>
            <w:r>
              <w:t>And suckling infants,</w:t>
            </w:r>
          </w:p>
          <w:p w:rsidR="00FA139D" w:rsidRDefault="00FA139D" w:rsidP="00FA139D">
            <w:pPr>
              <w:pStyle w:val="EngHangEnd"/>
            </w:pPr>
            <w:r>
              <w:t>You have perfected praise.”</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Ⲡⲁⲗⲓⲛ ⲟⲛ ⲁϥϫⲱ ⲙ̀ⲙⲟⲥ:</w:t>
            </w:r>
          </w:p>
          <w:p w:rsidR="00FA139D" w:rsidRDefault="00FA139D" w:rsidP="00811C7D">
            <w:pPr>
              <w:pStyle w:val="CopticVersemulti-line"/>
            </w:pPr>
            <w:r>
              <w:t>Ϫⲉ ⲉ̀ⲃⲟⲗϧⲉⲛ ⲣⲱⲟⲩ ⲛ̀ϩⲁⲛⲕⲟⲩϫⲓ:</w:t>
            </w:r>
          </w:p>
          <w:p w:rsidR="00FA139D" w:rsidRDefault="00FA139D" w:rsidP="00811C7D">
            <w:pPr>
              <w:pStyle w:val="CopticVersemulti-line"/>
            </w:pPr>
            <w:r>
              <w:t>ⲛ̀ⲁ̀ⲗⲱⲟⲩⲓ̀ ⲛⲉⲙ ⲛⲏⲉⲑⲟⲩⲉⲙϭⲓ:</w:t>
            </w:r>
          </w:p>
          <w:p w:rsidR="00FA139D" w:rsidRDefault="00FA139D" w:rsidP="00811C7D">
            <w:pPr>
              <w:pStyle w:val="CopticHangingVerse"/>
            </w:pPr>
            <w:r>
              <w:t>ⲛ̀ⲑⲟⲕ ⲁⲕⲥⲉⲃⲧⲉ ⲡⲓⲥ̀ⲙⲟⲩ.</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Then he fulfilled the saying</w:t>
            </w:r>
          </w:p>
          <w:p w:rsidR="00FA139D" w:rsidRDefault="00FA139D" w:rsidP="00FA139D">
            <w:pPr>
              <w:pStyle w:val="EngHang"/>
            </w:pPr>
            <w:r>
              <w:t>Of David, the spirit-bearer,</w:t>
            </w:r>
          </w:p>
          <w:p w:rsidR="00FA139D" w:rsidRDefault="00FA139D" w:rsidP="00FA139D">
            <w:pPr>
              <w:pStyle w:val="EngHang"/>
            </w:pPr>
            <w:r>
              <w:t>Who likewise said,</w:t>
            </w:r>
          </w:p>
          <w:p w:rsidR="00FA139D" w:rsidRPr="00074078" w:rsidRDefault="00FA139D" w:rsidP="00FA139D">
            <w:pPr>
              <w:pStyle w:val="EngHangEnd"/>
            </w:pPr>
            <w:r>
              <w:t>“From the mouths of little children.”</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Ⲧⲟⲧⲉ ⲁϥϫⲱⲕ ⲉ̀ⲃⲟⲗ ⲙ̀ⲡⲓⲥⲁϫⲓ:</w:t>
            </w:r>
          </w:p>
          <w:p w:rsidR="00FA139D" w:rsidRDefault="00FA139D" w:rsidP="00811C7D">
            <w:pPr>
              <w:pStyle w:val="CopticVersemulti-line"/>
            </w:pPr>
            <w:r>
              <w:t>ⲛ̀ⲧⲉ Ⲇⲁⲩⲓⲇ ⲡⲓⲡ̀ⲛⲉⲩⲙⲁⲧⲟⲫⲟⲣⲟⲥ:</w:t>
            </w:r>
          </w:p>
          <w:p w:rsidR="00FA139D" w:rsidRDefault="00FA139D" w:rsidP="00811C7D">
            <w:pPr>
              <w:pStyle w:val="CopticVersemulti-line"/>
            </w:pPr>
            <w:r>
              <w:t>ϫⲉ ⲉ̀ⲃⲟⲗ ϧⲉⲛ ⲣⲱⲟⲩ ⲛ̀ϩⲁⲛⲕⲟⲩϫⲓ:</w:t>
            </w:r>
          </w:p>
          <w:p w:rsidR="00FA139D" w:rsidRDefault="00FA139D" w:rsidP="00811C7D">
            <w:pPr>
              <w:pStyle w:val="CopticHangingVerse"/>
            </w:pPr>
            <w:r>
              <w:t>ⲛ̀ⲁ̀ⲗⲱⲟⲩⲓ̀ ⲙ̀ⲡⲁⲓⲣⲏϯ ⲉϥϫⲱ ⲙ̀ⲙⲟⲥ.</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They praised Him with attention,</w:t>
            </w:r>
          </w:p>
          <w:p w:rsidR="00FA139D" w:rsidRDefault="00FA139D" w:rsidP="00FA139D">
            <w:pPr>
              <w:pStyle w:val="EngHang"/>
            </w:pPr>
            <w:r>
              <w:t>Saying, “This is Emmanuel!</w:t>
            </w:r>
          </w:p>
          <w:p w:rsidR="00FA139D" w:rsidRDefault="00FA139D" w:rsidP="00FA139D">
            <w:pPr>
              <w:pStyle w:val="EngHang"/>
            </w:pPr>
            <w:r>
              <w:t>Hosanna in the highest!</w:t>
            </w:r>
          </w:p>
          <w:p w:rsidR="00FA139D" w:rsidRDefault="00FA139D" w:rsidP="00FA139D">
            <w:pPr>
              <w:pStyle w:val="EngHangEnd"/>
            </w:pPr>
            <w:r>
              <w:t>This is the King of Israel!”</w:t>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Ⲥⲉϩⲱⲥ ⲉ̀ⲣⲟϥ ϧⲉⲛ ⲟⲩⲛⲉϩⲥⲓ:</w:t>
            </w:r>
          </w:p>
          <w:p w:rsidR="00FA139D" w:rsidRDefault="00FA139D" w:rsidP="00811C7D">
            <w:pPr>
              <w:pStyle w:val="CopticVersemulti-line"/>
            </w:pPr>
            <w:r>
              <w:t>ⲁⲩϫⲉ ⲫⲁⲓ ⲡⲉ Ⲉⲙⲙⲁⲛⲟⲩⲏⲗ:</w:t>
            </w:r>
          </w:p>
          <w:p w:rsidR="00FA139D" w:rsidRDefault="00FA139D" w:rsidP="00811C7D">
            <w:pPr>
              <w:pStyle w:val="CopticVersemulti-line"/>
            </w:pPr>
            <w:r>
              <w:t>Ⲱⲥⲁⲛⲛⲁ ϧⲉⲛ ⲛⲏⲉⲧϭⲟⲥⲓ:</w:t>
            </w:r>
          </w:p>
          <w:p w:rsidR="00FA139D" w:rsidRDefault="00FA139D" w:rsidP="00811C7D">
            <w:pPr>
              <w:pStyle w:val="CopticHangingVerse"/>
            </w:pPr>
            <w:r>
              <w:t>ⲫⲁⲓ ⲡⲉ ⲡ̀ⲟⲩⲣⲟ ⲙ̀ⲠⲓⲒ̀ⲥⲣⲁⲏⲗ.</w:t>
            </w:r>
          </w:p>
        </w:tc>
      </w:tr>
      <w:tr w:rsidR="00FA139D" w:rsidTr="00EC2AEB">
        <w:trPr>
          <w:cantSplit/>
          <w:jc w:val="center"/>
        </w:trPr>
        <w:tc>
          <w:tcPr>
            <w:tcW w:w="288" w:type="dxa"/>
          </w:tcPr>
          <w:p w:rsidR="00FA139D" w:rsidRDefault="00FA139D" w:rsidP="00EC2AEB">
            <w:pPr>
              <w:pStyle w:val="CopticCross"/>
            </w:pPr>
          </w:p>
        </w:tc>
        <w:tc>
          <w:tcPr>
            <w:tcW w:w="3960" w:type="dxa"/>
          </w:tcPr>
          <w:p w:rsidR="00FA139D" w:rsidRDefault="00FA139D" w:rsidP="00FA139D">
            <w:pPr>
              <w:pStyle w:val="EngHang"/>
            </w:pPr>
            <w:r>
              <w:t>Bring to the Lord, O sons of God,</w:t>
            </w:r>
          </w:p>
          <w:p w:rsidR="00FA139D" w:rsidRDefault="00FA139D" w:rsidP="00FA139D">
            <w:pPr>
              <w:pStyle w:val="EngHang"/>
            </w:pPr>
            <w:r>
              <w:t>Bring to the Lord glory and honour.</w:t>
            </w:r>
          </w:p>
          <w:p w:rsidR="00FA139D" w:rsidRDefault="00FA139D" w:rsidP="00FA139D">
            <w:pPr>
              <w:pStyle w:val="EngHang"/>
            </w:pPr>
            <w:r>
              <w:t>Rejoice in our God</w:t>
            </w:r>
          </w:p>
          <w:p w:rsidR="00FA139D" w:rsidRDefault="00FA139D" w:rsidP="00FA139D">
            <w:pPr>
              <w:pStyle w:val="EngHangEnd"/>
            </w:pPr>
            <w:r>
              <w:t>With doxologies of blessing.</w:t>
            </w:r>
          </w:p>
        </w:tc>
        <w:tc>
          <w:tcPr>
            <w:tcW w:w="288" w:type="dxa"/>
          </w:tcPr>
          <w:p w:rsidR="00FA139D" w:rsidRDefault="00FA139D" w:rsidP="00EC2AEB"/>
        </w:tc>
        <w:tc>
          <w:tcPr>
            <w:tcW w:w="288" w:type="dxa"/>
          </w:tcPr>
          <w:p w:rsidR="00FA139D" w:rsidRDefault="00FA139D" w:rsidP="00EC2AEB">
            <w:pPr>
              <w:pStyle w:val="CopticCross"/>
            </w:pPr>
          </w:p>
        </w:tc>
        <w:tc>
          <w:tcPr>
            <w:tcW w:w="3960" w:type="dxa"/>
          </w:tcPr>
          <w:p w:rsidR="00FA139D" w:rsidRDefault="00FA139D" w:rsidP="00811C7D">
            <w:pPr>
              <w:pStyle w:val="CopticVersemulti-line"/>
            </w:pPr>
            <w:r>
              <w:t>Ⲁⲛⲓⲟⲩⲓ̀ ⲙ̀Ⲡⲟ̄ⲥ̄ ⲛ̀ⲛⲓϣⲏⲣⲓ ⲛ̀ⲧⲉ Ⲫϯ: ⲁⲛⲓⲟⲩⲓ̀ ⲙ̀Ⲡⲟ̄ⲥ̄ ⲛ̀ⲟⲩⲱ̀ⲟⲩ ⲛⲉⲙ ⲟⲩⲧⲁⲓⲟ̀:</w:t>
            </w:r>
          </w:p>
          <w:p w:rsidR="00FA139D" w:rsidRDefault="00FA139D" w:rsidP="00811C7D">
            <w:pPr>
              <w:pStyle w:val="CopticVersemulti-line"/>
            </w:pPr>
            <w:r>
              <w:t>ⲉ̀ϣⲗⲏⲗⲟⲩⲓ̀ ⲉ̀ⲃⲟⲗⲙ̀Ⲡⲉⲛⲛⲟⲩϯ:</w:t>
            </w:r>
          </w:p>
          <w:p w:rsidR="00FA139D" w:rsidRDefault="00FA139D" w:rsidP="00811C7D">
            <w:pPr>
              <w:pStyle w:val="CopticHangingVerse"/>
            </w:pPr>
            <w:r>
              <w:t>ϧⲉⲛ ϩⲁⲛⲇⲟⲝⲟⲗⲟⲅⲓⲁ ⲛ̀ⲥ̀ⲙⲟⲩ.</w:t>
            </w:r>
          </w:p>
        </w:tc>
      </w:tr>
      <w:tr w:rsidR="00FA139D" w:rsidTr="00EC2AEB">
        <w:trPr>
          <w:cantSplit/>
          <w:jc w:val="center"/>
        </w:trPr>
        <w:tc>
          <w:tcPr>
            <w:tcW w:w="288" w:type="dxa"/>
          </w:tcPr>
          <w:p w:rsidR="00FA139D" w:rsidRDefault="00FA139D" w:rsidP="00EC2AEB">
            <w:pPr>
              <w:pStyle w:val="CopticCross"/>
            </w:pPr>
            <w:r w:rsidRPr="00FB5ACB">
              <w:t>¿</w:t>
            </w:r>
          </w:p>
        </w:tc>
        <w:tc>
          <w:tcPr>
            <w:tcW w:w="3960" w:type="dxa"/>
          </w:tcPr>
          <w:p w:rsidR="00FA139D" w:rsidRDefault="00FA139D" w:rsidP="00FA139D">
            <w:pPr>
              <w:pStyle w:val="EngHang"/>
            </w:pPr>
            <w:r>
              <w:t>Praise is due to You, O God,</w:t>
            </w:r>
          </w:p>
          <w:p w:rsidR="00FA139D" w:rsidRDefault="00FA139D" w:rsidP="00FA139D">
            <w:pPr>
              <w:pStyle w:val="EngHang"/>
            </w:pPr>
            <w:r>
              <w:t>In Zion and Jerusalem.</w:t>
            </w:r>
          </w:p>
          <w:p w:rsidR="00FA139D" w:rsidRDefault="00FA139D" w:rsidP="00FA139D">
            <w:pPr>
              <w:pStyle w:val="EngHang"/>
            </w:pPr>
            <w:r>
              <w:t>They send prayers to You</w:t>
            </w:r>
          </w:p>
          <w:p w:rsidR="00FA139D" w:rsidRDefault="00FA139D" w:rsidP="00FA139D">
            <w:pPr>
              <w:pStyle w:val="EngHangEnd"/>
            </w:pPr>
            <w:commentRangeStart w:id="1094"/>
            <w:r>
              <w:t>To the ages.</w:t>
            </w:r>
            <w:commentRangeEnd w:id="1094"/>
            <w:r>
              <w:rPr>
                <w:rStyle w:val="CommentReference"/>
              </w:rPr>
              <w:commentReference w:id="1094"/>
            </w:r>
          </w:p>
        </w:tc>
        <w:tc>
          <w:tcPr>
            <w:tcW w:w="288" w:type="dxa"/>
          </w:tcPr>
          <w:p w:rsidR="00FA139D" w:rsidRDefault="00FA139D" w:rsidP="00EC2AEB"/>
        </w:tc>
        <w:tc>
          <w:tcPr>
            <w:tcW w:w="288" w:type="dxa"/>
          </w:tcPr>
          <w:p w:rsidR="00FA139D" w:rsidRDefault="00FA139D" w:rsidP="00EC2AEB">
            <w:pPr>
              <w:pStyle w:val="CopticCross"/>
            </w:pPr>
            <w:r w:rsidRPr="00FB5ACB">
              <w:t>¿</w:t>
            </w:r>
          </w:p>
        </w:tc>
        <w:tc>
          <w:tcPr>
            <w:tcW w:w="3960" w:type="dxa"/>
          </w:tcPr>
          <w:p w:rsidR="00FA139D" w:rsidRDefault="00FA139D" w:rsidP="00811C7D">
            <w:pPr>
              <w:pStyle w:val="CopticVersemulti-line"/>
            </w:pPr>
            <w:r>
              <w:t>Ⲛⲑⲟⲕ Ⲫϯ ϥ̀ⲉⲣϣⲁⲩ ⲛⲁⲕ:</w:t>
            </w:r>
          </w:p>
          <w:p w:rsidR="00FA139D" w:rsidRDefault="00FA139D" w:rsidP="00811C7D">
            <w:pPr>
              <w:pStyle w:val="CopticVersemulti-line"/>
            </w:pPr>
            <w:r>
              <w:t>ⲛ̀ϫⲉ ⲡⲓϫⲱ ϧⲉⲛ Ⲥⲓⲱⲛ:</w:t>
            </w:r>
          </w:p>
          <w:p w:rsidR="00FA139D" w:rsidRDefault="00FA139D" w:rsidP="00811C7D">
            <w:pPr>
              <w:pStyle w:val="CopticVersemulti-line"/>
            </w:pPr>
            <w:r>
              <w:t>ⲛⲉⲙ Ⲓⲉⲣⲟⲩⲥⲁⲗⲏⲙ ⲉⲩⲉ̀ϯ ⲛⲁⲕ:</w:t>
            </w:r>
          </w:p>
          <w:p w:rsidR="00FA139D" w:rsidRDefault="00FA139D" w:rsidP="00811C7D">
            <w:pPr>
              <w:pStyle w:val="CopticHangingVerse"/>
            </w:pPr>
            <w:r>
              <w:t>ⲛ̀ϩⲁⲛⲉⲩⲭⲏ ϣⲁ ⲛⲓⲉ̀ⲱⲛ.</w:t>
            </w:r>
          </w:p>
        </w:tc>
      </w:tr>
      <w:tr w:rsidR="00FA139D" w:rsidTr="00EC2AEB">
        <w:trPr>
          <w:cantSplit/>
          <w:jc w:val="center"/>
        </w:trPr>
        <w:tc>
          <w:tcPr>
            <w:tcW w:w="288" w:type="dxa"/>
          </w:tcPr>
          <w:p w:rsidR="00FA139D" w:rsidRPr="00FB5ACB" w:rsidRDefault="00FA139D" w:rsidP="00EC2AEB">
            <w:pPr>
              <w:pStyle w:val="CopticCross"/>
            </w:pPr>
          </w:p>
        </w:tc>
        <w:tc>
          <w:tcPr>
            <w:tcW w:w="3960" w:type="dxa"/>
          </w:tcPr>
          <w:p w:rsidR="00FA139D" w:rsidRDefault="00FA139D" w:rsidP="00FA139D">
            <w:pPr>
              <w:pStyle w:val="EngHang"/>
            </w:pPr>
            <w:r>
              <w:t>Hosanna in the highest!</w:t>
            </w:r>
          </w:p>
          <w:p w:rsidR="00FA139D" w:rsidRDefault="00FA139D" w:rsidP="00FA139D">
            <w:pPr>
              <w:pStyle w:val="EngHang"/>
            </w:pPr>
            <w:r>
              <w:t>This is the King of Israel!</w:t>
            </w:r>
          </w:p>
          <w:p w:rsidR="00FA139D" w:rsidRDefault="00FA139D" w:rsidP="00FA139D">
            <w:pPr>
              <w:pStyle w:val="EngHang"/>
            </w:pPr>
            <w:r>
              <w:t>Blessed be He Who comes</w:t>
            </w:r>
          </w:p>
          <w:p w:rsidR="00FA139D" w:rsidRDefault="00FA139D" w:rsidP="00FA139D">
            <w:pPr>
              <w:pStyle w:val="EngHangEnd"/>
            </w:pPr>
            <w:r>
              <w:t>In the Name of the Lord of Hosts!</w:t>
            </w:r>
          </w:p>
        </w:tc>
        <w:tc>
          <w:tcPr>
            <w:tcW w:w="288" w:type="dxa"/>
          </w:tcPr>
          <w:p w:rsidR="00FA139D" w:rsidRDefault="00FA139D" w:rsidP="00EC2AEB"/>
        </w:tc>
        <w:tc>
          <w:tcPr>
            <w:tcW w:w="288" w:type="dxa"/>
          </w:tcPr>
          <w:p w:rsidR="00FA139D" w:rsidRPr="00FB5ACB" w:rsidRDefault="00FA139D" w:rsidP="00EC2AEB">
            <w:pPr>
              <w:pStyle w:val="CopticCross"/>
            </w:pPr>
          </w:p>
        </w:tc>
        <w:tc>
          <w:tcPr>
            <w:tcW w:w="3960" w:type="dxa"/>
          </w:tcPr>
          <w:p w:rsidR="00FA139D" w:rsidRDefault="00FA139D" w:rsidP="00811C7D">
            <w:pPr>
              <w:pStyle w:val="CopticVersemulti-line"/>
            </w:pPr>
            <w:r>
              <w:t>Ⲱⲥⲁⲛⲛⲁ ϧⲉⲛ ⲛⲏⲉⲧϭⲟⲥⲓ:</w:t>
            </w:r>
          </w:p>
          <w:p w:rsidR="00FA139D" w:rsidRDefault="00FA139D" w:rsidP="00811C7D">
            <w:pPr>
              <w:pStyle w:val="CopticVersemulti-line"/>
            </w:pPr>
            <w:r>
              <w:t>ⲫⲁⲓ ⲡⲉ ⲡ̀ⲟⲩⲣⲟ ⲙ̀Ⲡⲓ̀ⲥⲣⲁⲏⲗ:</w:t>
            </w:r>
          </w:p>
          <w:p w:rsidR="00FA139D" w:rsidRDefault="00FA139D" w:rsidP="00811C7D">
            <w:pPr>
              <w:pStyle w:val="CopticVersemulti-line"/>
            </w:pPr>
            <w:r>
              <w:t>ϥ̀ⲥ̀ⲙⲁⲣⲱⲟⲩⲧ ⲛ̀ϫⲉ ⲫⲏⲉⲑⲛⲏⲟⲩ:</w:t>
            </w:r>
          </w:p>
          <w:p w:rsidR="00FA139D" w:rsidRDefault="00FA139D" w:rsidP="00811C7D">
            <w:pPr>
              <w:pStyle w:val="CopticHangingVerse"/>
            </w:pPr>
            <w:r>
              <w:t>ϧⲉⲛ ⲫ̀ⲣⲁⲛ ⲙ̀Ⲡⲟ̄ⲥ̄ ⲛ̀ⲧⲉ ⲛⲓϫⲟⲙ.</w:t>
            </w:r>
          </w:p>
        </w:tc>
      </w:tr>
      <w:tr w:rsidR="00FA139D" w:rsidTr="00EC2AEB">
        <w:trPr>
          <w:cantSplit/>
          <w:jc w:val="center"/>
        </w:trPr>
        <w:tc>
          <w:tcPr>
            <w:tcW w:w="288" w:type="dxa"/>
          </w:tcPr>
          <w:p w:rsidR="00FA139D" w:rsidRPr="00FB5ACB" w:rsidRDefault="00FA139D" w:rsidP="00EC2AEB">
            <w:pPr>
              <w:pStyle w:val="CopticCross"/>
            </w:pPr>
            <w:r w:rsidRPr="00FB5ACB">
              <w:t>¿</w:t>
            </w:r>
          </w:p>
        </w:tc>
        <w:tc>
          <w:tcPr>
            <w:tcW w:w="3960" w:type="dxa"/>
          </w:tcPr>
          <w:p w:rsidR="00FA139D" w:rsidRDefault="00FA139D" w:rsidP="00FA139D">
            <w:pPr>
              <w:pStyle w:val="EngHang"/>
            </w:pPr>
            <w:r>
              <w:t>We praise Him and glorify Him,</w:t>
            </w:r>
          </w:p>
          <w:p w:rsidR="00FA139D" w:rsidRDefault="00FA139D" w:rsidP="00FA139D">
            <w:pPr>
              <w:pStyle w:val="EngHang"/>
            </w:pPr>
            <w:r>
              <w:t>And exalt Him above all,</w:t>
            </w:r>
          </w:p>
          <w:p w:rsidR="00FA139D" w:rsidRDefault="00FA139D" w:rsidP="00FA139D">
            <w:pPr>
              <w:pStyle w:val="EngHang"/>
            </w:pPr>
            <w:r>
              <w:t>As a Good One and a Lover of mankind,</w:t>
            </w:r>
          </w:p>
          <w:p w:rsidR="00FA139D" w:rsidRDefault="00FA139D" w:rsidP="00FA139D">
            <w:pPr>
              <w:pStyle w:val="EngHangEnd"/>
            </w:pPr>
            <w:r>
              <w:t>Have mercy on us according to Your great mercy.</w:t>
            </w:r>
          </w:p>
        </w:tc>
        <w:tc>
          <w:tcPr>
            <w:tcW w:w="288" w:type="dxa"/>
          </w:tcPr>
          <w:p w:rsidR="00FA139D" w:rsidRDefault="00FA139D" w:rsidP="00EC2AEB"/>
        </w:tc>
        <w:tc>
          <w:tcPr>
            <w:tcW w:w="288" w:type="dxa"/>
          </w:tcPr>
          <w:p w:rsidR="00FA139D" w:rsidRPr="00FB5ACB" w:rsidRDefault="00FA139D" w:rsidP="00EC2AEB">
            <w:pPr>
              <w:pStyle w:val="CopticCross"/>
            </w:pPr>
            <w:r w:rsidRPr="00FB5ACB">
              <w:t>¿</w:t>
            </w:r>
          </w:p>
        </w:tc>
        <w:tc>
          <w:tcPr>
            <w:tcW w:w="3960" w:type="dxa"/>
          </w:tcPr>
          <w:p w:rsidR="00FA139D" w:rsidRDefault="00FA139D" w:rsidP="00811C7D">
            <w:pPr>
              <w:pStyle w:val="CopticVersemulti-line"/>
            </w:pPr>
            <w:r>
              <w:t>Ⲧⲉⲛϩⲱⲥ ⲉ̀ⲣⲟϥ ⲧⲉⲛϯⲱ̀ⲟⲩ ⲛⲁϥ:</w:t>
            </w:r>
          </w:p>
          <w:p w:rsidR="00FA139D" w:rsidRDefault="00FA139D" w:rsidP="00811C7D">
            <w:pPr>
              <w:pStyle w:val="CopticVersemulti-line"/>
            </w:pPr>
            <w:r>
              <w:t>ⲧⲉⲛⲉⲣϩⲟⲩⲟ̀ ϭⲓⲥⲓ ⲙ̀ⲙⲟϥ:</w:t>
            </w:r>
          </w:p>
          <w:p w:rsidR="00FA139D" w:rsidRDefault="00FA139D" w:rsidP="00811C7D">
            <w:pPr>
              <w:pStyle w:val="CopticVersemulti-line"/>
            </w:pPr>
            <w:r>
              <w:t>ϩⲟⲥ ⲁ̀ⲅⲁⲑⲟⲥ ⲟⲩⲟϩ ⲙ̀ⲙⲁⲓⲣⲱⲙⲓ:</w:t>
            </w:r>
          </w:p>
          <w:p w:rsidR="00FA139D" w:rsidRDefault="00FA139D" w:rsidP="00811C7D">
            <w:pPr>
              <w:pStyle w:val="CopticHangingVerse"/>
            </w:pPr>
            <w:r>
              <w:t>ⲛⲁⲓ ⲛⲁⲛ ⲕⲁⲧⲁ ⲡⲉⲕⲛⲓϣϯ ⲛ̀ⲛⲁⲓ.</w:t>
            </w:r>
          </w:p>
        </w:tc>
      </w:tr>
    </w:tbl>
    <w:p w:rsidR="00FA139D" w:rsidRPr="001E5E16" w:rsidRDefault="00FA139D" w:rsidP="00FA139D">
      <w:pPr>
        <w:pStyle w:val="Heading4"/>
      </w:pPr>
      <w:r>
        <w:t>The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For David, the psalmist,</w:t>
            </w:r>
          </w:p>
          <w:p w:rsidR="00811C7D" w:rsidRDefault="00811C7D" w:rsidP="00811C7D">
            <w:pPr>
              <w:pStyle w:val="EngHang"/>
            </w:pPr>
            <w:r>
              <w:t>The King of Israel,</w:t>
            </w:r>
          </w:p>
          <w:p w:rsidR="00811C7D" w:rsidRDefault="00811C7D" w:rsidP="00811C7D">
            <w:pPr>
              <w:pStyle w:val="EngHang"/>
            </w:pPr>
            <w:r>
              <w:t>Spoke of the honour of</w:t>
            </w:r>
          </w:p>
          <w:p w:rsidR="00811C7D" w:rsidRPr="00B87131" w:rsidRDefault="00811C7D" w:rsidP="00811C7D">
            <w:pPr>
              <w:pStyle w:val="EngHangEnd"/>
            </w:pPr>
            <w:r>
              <w:t>this great feast, and said,</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Ⲇⲁⲩⲓⲇ ⲅⲁⲣ ⲡⲓϩⲩⲙⲛⲟⲇⲟⲥ:</w:t>
            </w:r>
          </w:p>
          <w:p w:rsidR="00811C7D" w:rsidRDefault="00811C7D" w:rsidP="00811C7D">
            <w:pPr>
              <w:pStyle w:val="CopticVersemulti-line"/>
            </w:pPr>
            <w:r>
              <w:t>ⲡ̀ⲟⲩⲣⲟ ⲙ̀Ⲡⲓⲥ̀ⲣⲁⲏⲗ:</w:t>
            </w:r>
          </w:p>
          <w:p w:rsidR="00811C7D" w:rsidRDefault="00811C7D" w:rsidP="00811C7D">
            <w:pPr>
              <w:pStyle w:val="CopticVersemulti-line"/>
            </w:pPr>
            <w:r>
              <w:t>ⲁϥϫⲱ ⲙ̀ⲡ̀ⲧⲁⲓⲟ̀ ⲙ̀ⲡⲁⲓⲛⲓϣϯ ⲛ̀ϣⲁⲓ:</w:t>
            </w:r>
          </w:p>
          <w:p w:rsidR="00811C7D" w:rsidRPr="00C35319" w:rsidRDefault="00811C7D" w:rsidP="00811C7D">
            <w:pPr>
              <w:pStyle w:val="CopticHangingVerse"/>
            </w:pPr>
            <w:r>
              <w:t>ⲙ̀ⲡⲁⲓⲣⲏϯ ⲉϥϫⲱ ⲙ̀ⲙⲟⲥ.</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“Out of the mouths of babes</w:t>
            </w:r>
          </w:p>
          <w:p w:rsidR="00811C7D" w:rsidRDefault="00811C7D" w:rsidP="00811C7D">
            <w:pPr>
              <w:pStyle w:val="EngHang"/>
            </w:pPr>
            <w:r>
              <w:t>And suckling infants</w:t>
            </w:r>
          </w:p>
          <w:p w:rsidR="00811C7D" w:rsidRDefault="00811C7D" w:rsidP="00811C7D">
            <w:pPr>
              <w:pStyle w:val="EngHang"/>
            </w:pPr>
            <w:r>
              <w:t>You have prepared praise</w:t>
            </w:r>
            <w:r>
              <w:rPr>
                <w:rStyle w:val="FootnoteReference"/>
              </w:rPr>
              <w:footnoteReference w:id="455"/>
            </w:r>
            <w:r>
              <w:t>,</w:t>
            </w:r>
          </w:p>
          <w:p w:rsidR="00811C7D" w:rsidRDefault="00811C7D" w:rsidP="00811C7D">
            <w:pPr>
              <w:pStyle w:val="EngHangEnd"/>
            </w:pPr>
            <w:r>
              <w:t>According to Your will, O Lord.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Ϫⲉ ⲉ̀ⲃⲟⲗϧⲉⲛ ⲣⲱⲟⲩ ⲛ̀ϩⲁⲛⲕⲟⲩϫⲓ:</w:t>
            </w:r>
          </w:p>
          <w:p w:rsidR="00811C7D" w:rsidRDefault="00811C7D" w:rsidP="00811C7D">
            <w:pPr>
              <w:pStyle w:val="CopticVersemulti-line"/>
            </w:pPr>
            <w:r>
              <w:t>ⲛ̀ⲁ̀ⲗⲱⲟⲩⲓ̀ ⲛⲉⲙ ⲛⲏⲉⲑⲟⲩⲉⲙϭⲓ:</w:t>
            </w:r>
          </w:p>
          <w:p w:rsidR="00811C7D" w:rsidRDefault="00811C7D" w:rsidP="00811C7D">
            <w:pPr>
              <w:pStyle w:val="CopticVersemulti-line"/>
            </w:pPr>
            <w:r>
              <w:t>ⲛ̀ⲑⲟⲕ ⲁⲕⲥⲉⲃⲧⲉ ⲡⲓⲥ̀ⲙⲟⲩ:</w:t>
            </w:r>
          </w:p>
          <w:p w:rsidR="00811C7D" w:rsidRDefault="00811C7D" w:rsidP="00811C7D">
            <w:pPr>
              <w:pStyle w:val="CopticHangingVerse"/>
            </w:pPr>
            <w:r>
              <w:t>ⲕⲁⲧⲁ ⲡⲉⲧⲉϩⲛⲁⲕ Ⲡⲟ̄ⲥ̄.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It is also written, “Fear not,</w:t>
            </w:r>
          </w:p>
          <w:p w:rsidR="00811C7D" w:rsidRDefault="00811C7D" w:rsidP="00811C7D">
            <w:pPr>
              <w:pStyle w:val="EngHang"/>
            </w:pPr>
            <w:r>
              <w:t>O Daughter of Zion.</w:t>
            </w:r>
          </w:p>
          <w:p w:rsidR="00811C7D" w:rsidRDefault="00811C7D" w:rsidP="00811C7D">
            <w:pPr>
              <w:pStyle w:val="EngHang"/>
            </w:pPr>
            <w:r>
              <w:t>Behold your King is coming,</w:t>
            </w:r>
          </w:p>
          <w:p w:rsidR="00811C7D" w:rsidRDefault="00811C7D" w:rsidP="00811C7D">
            <w:pPr>
              <w:pStyle w:val="EngHangEnd"/>
            </w:pPr>
            <w:r>
              <w:t>Riding upon a colt.”</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Ⲥⲥ̀ϧⲏⲟⲩⲧ ⲟⲛ ⲙ̀ⲡⲉⲣⲉⲣϩⲟϯ:</w:t>
            </w:r>
          </w:p>
          <w:p w:rsidR="00811C7D" w:rsidRDefault="00811C7D" w:rsidP="00811C7D">
            <w:pPr>
              <w:pStyle w:val="CopticVersemulti-line"/>
            </w:pPr>
            <w:r>
              <w:t>ⲱ̀ ⲧ̀ϣⲉⲣⲓ ⲛ̀Ⲥⲓⲱⲛ:</w:t>
            </w:r>
          </w:p>
          <w:p w:rsidR="00811C7D" w:rsidRDefault="00811C7D" w:rsidP="00811C7D">
            <w:pPr>
              <w:pStyle w:val="CopticVersemulti-line"/>
            </w:pPr>
            <w:r>
              <w:t>ϩⲏⲡⲡⲉ ⲅⲁⲣ ⲡⲉⲟⲩⲣⲟ ⲉϥⲛⲏⲟⲩ ⲛⲉ:</w:t>
            </w:r>
          </w:p>
          <w:p w:rsidR="00811C7D" w:rsidRDefault="00811C7D" w:rsidP="00811C7D">
            <w:pPr>
              <w:pStyle w:val="CopticHangingVerse"/>
            </w:pPr>
            <w:r>
              <w:t>ⲉϥⲧⲁⲗⲏⲟⲩⲧ ⲉ̀ϫⲉⲛ ⲟⲩⲥⲏϫ.</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O what great humility,</w:t>
            </w:r>
          </w:p>
          <w:p w:rsidR="00811C7D" w:rsidRDefault="00811C7D" w:rsidP="00811C7D">
            <w:pPr>
              <w:pStyle w:val="EngHang"/>
            </w:pPr>
            <w:r>
              <w:t>From our Saviour,</w:t>
            </w:r>
          </w:p>
          <w:p w:rsidR="00811C7D" w:rsidRDefault="00811C7D" w:rsidP="00811C7D">
            <w:pPr>
              <w:pStyle w:val="EngHang"/>
            </w:pPr>
            <w:r>
              <w:t>When He entered Jerusalem,</w:t>
            </w:r>
          </w:p>
          <w:p w:rsidR="00811C7D" w:rsidRDefault="00811C7D" w:rsidP="00811C7D">
            <w:pPr>
              <w:pStyle w:val="EngHangEnd"/>
            </w:pPr>
            <w:r>
              <w:t>Mounted on a donkey.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Ⲟⲩⲡⲉ ⲡⲁⲓⲛⲓϣϯ ⲛ̀ⲑⲉⲃⲓⲟ:</w:t>
            </w:r>
          </w:p>
          <w:p w:rsidR="00811C7D" w:rsidRDefault="00811C7D" w:rsidP="00811C7D">
            <w:pPr>
              <w:pStyle w:val="CopticVersemulti-line"/>
            </w:pPr>
            <w:r>
              <w:t>ⲫⲏⲉ̀ⲧⲁϥⲁⲓϥ ⲛ̀ϫⲉ Ⲡⲉⲛⲥⲱⲧⲏⲣ:</w:t>
            </w:r>
          </w:p>
          <w:p w:rsidR="00811C7D" w:rsidRDefault="00811C7D" w:rsidP="00811C7D">
            <w:pPr>
              <w:pStyle w:val="CopticVersemulti-line"/>
            </w:pPr>
            <w:r>
              <w:t>ⲉ̀ⲧⲁϥϣⲉ ⲉ̀ϧⲟⲩⲛ ⲉ̀Ⲓⲉⲣⲟⲩⲥⲁⲗⲏⲙ:</w:t>
            </w:r>
          </w:p>
          <w:p w:rsidR="00811C7D" w:rsidRDefault="00811C7D" w:rsidP="00811C7D">
            <w:pPr>
              <w:pStyle w:val="CopticHangingVerse"/>
            </w:pPr>
            <w:r>
              <w:t>ⲉ̀ⲧⲁϥⲁ̀ⲗⲏⲓ ⲉ̀ⲟⲩⲉ̀ⲱ̀.</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Today these prophecies</w:t>
            </w:r>
          </w:p>
          <w:p w:rsidR="00811C7D" w:rsidRDefault="00811C7D" w:rsidP="00811C7D">
            <w:pPr>
              <w:pStyle w:val="EngHang"/>
            </w:pPr>
            <w:r>
              <w:t>Have been fulfilled,</w:t>
            </w:r>
          </w:p>
          <w:p w:rsidR="00811C7D" w:rsidRDefault="00811C7D" w:rsidP="00811C7D">
            <w:pPr>
              <w:pStyle w:val="EngHang"/>
            </w:pPr>
            <w:r>
              <w:t>Some took palm branches,</w:t>
            </w:r>
          </w:p>
          <w:p w:rsidR="00811C7D" w:rsidRPr="00074078" w:rsidRDefault="00811C7D" w:rsidP="00811C7D">
            <w:pPr>
              <w:pStyle w:val="EngHangEnd"/>
            </w:pPr>
            <w:r>
              <w:t>And olive branches;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Ⲙⲫⲟⲟⲩ ⲅⲁⲣ ⲁⲩϫⲱⲕ ⲉ̀ⲃⲟⲗ:</w:t>
            </w:r>
          </w:p>
          <w:p w:rsidR="00811C7D" w:rsidRDefault="00811C7D" w:rsidP="00811C7D">
            <w:pPr>
              <w:pStyle w:val="CopticVersemulti-line"/>
            </w:pPr>
            <w:r>
              <w:t>ⲛ̀ϫⲉ ⲛⲁⲓⲡ̀ⲣⲟⲫⲏⲧⲓⲁ̀:</w:t>
            </w:r>
          </w:p>
          <w:p w:rsidR="00811C7D" w:rsidRDefault="00811C7D" w:rsidP="00811C7D">
            <w:pPr>
              <w:pStyle w:val="CopticVersemulti-line"/>
            </w:pPr>
            <w:r>
              <w:t>ϩⲁⲛⲟⲩⲟⲛ ⲁⲩϭⲓ ⲛ̀ϩⲁⲛⲃⲁⲓ:</w:t>
            </w:r>
          </w:p>
          <w:p w:rsidR="00811C7D" w:rsidRDefault="00811C7D" w:rsidP="00811C7D">
            <w:pPr>
              <w:pStyle w:val="CopticHangingVerse"/>
            </w:pPr>
            <w:r>
              <w:t>ⲛⲉⲙ ϩⲁⲛⲕ̀ⲗⲁⲇⲟⲥ ⲛ̀ⲧⲉ ϩⲁⲛϫⲱⲓⲧ.</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Others spread their garments</w:t>
            </w:r>
          </w:p>
          <w:p w:rsidR="00811C7D" w:rsidRDefault="00811C7D" w:rsidP="00811C7D">
            <w:pPr>
              <w:pStyle w:val="EngHang"/>
            </w:pPr>
            <w:r>
              <w:t>On the road before Him;</w:t>
            </w:r>
          </w:p>
          <w:p w:rsidR="00811C7D" w:rsidRDefault="00811C7D" w:rsidP="00811C7D">
            <w:pPr>
              <w:pStyle w:val="EngHang"/>
            </w:pPr>
            <w:r>
              <w:t>The children cried out, saying,</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Ϩⲁⲛⲕⲉⲭⲱⲟⲩⲛⲓ ⲁⲩⲫⲱⲣϣ ⲛ̀ⲛⲟⲩϩ̀ⲃⲱⲥ:</w:t>
            </w:r>
          </w:p>
          <w:p w:rsidR="00811C7D" w:rsidRDefault="00811C7D" w:rsidP="00811C7D">
            <w:pPr>
              <w:pStyle w:val="CopticVersemulti-line"/>
            </w:pPr>
            <w:r>
              <w:t>Ϩⲓ ⲡⲓⲙⲱⲓⲧ ⲙ̀ⲡⲉϥⲙ̀ⲑⲟ:</w:t>
            </w:r>
          </w:p>
          <w:p w:rsidR="00811C7D" w:rsidRDefault="00811C7D" w:rsidP="00811C7D">
            <w:pPr>
              <w:pStyle w:val="CopticVersemulti-line"/>
            </w:pPr>
            <w:r>
              <w:t>ⲛⲓⲁ̀ⲗⲱⲟⲩⲓ̀ ⲁⲩⲱϣ ⲉ̀ⲃⲟⲗ:</w:t>
            </w:r>
          </w:p>
          <w:p w:rsidR="00811C7D" w:rsidRDefault="00811C7D" w:rsidP="00811C7D">
            <w:pPr>
              <w:pStyle w:val="CopticHangingVerse"/>
            </w:pPr>
            <w:r>
              <w:t>ϫⲉ Ⲱⲥⲁⲛⲛⲁ ⲡ̀ϣⲏⲣⲓ ⲛ̀Ⲇⲁⲩⲓⲇ.</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Hosanna in the Highest!</w:t>
            </w:r>
          </w:p>
          <w:p w:rsidR="00811C7D" w:rsidRDefault="00811C7D" w:rsidP="00811C7D">
            <w:pPr>
              <w:pStyle w:val="EngHang"/>
            </w:pPr>
            <w:r>
              <w:t>This is the King of Israel.</w:t>
            </w:r>
          </w:p>
          <w:p w:rsidR="00811C7D" w:rsidRDefault="00811C7D" w:rsidP="00811C7D">
            <w:pPr>
              <w:pStyle w:val="EngHang"/>
            </w:pPr>
            <w:r>
              <w:t>Blessed be He who comes</w:t>
            </w:r>
          </w:p>
          <w:p w:rsidR="00811C7D" w:rsidRDefault="00811C7D" w:rsidP="00811C7D">
            <w:pPr>
              <w:pStyle w:val="EngHangEnd"/>
            </w:pPr>
            <w:r>
              <w:t>In the Name of the Lord of hosts.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Ⲱⲥⲁⲛⲛⲁ ϧⲉⲛ ⲛⲏⲉⲧϭⲟⲥⲓ:</w:t>
            </w:r>
          </w:p>
          <w:p w:rsidR="00811C7D" w:rsidRDefault="00811C7D" w:rsidP="00811C7D">
            <w:pPr>
              <w:pStyle w:val="CopticVersemulti-line"/>
            </w:pPr>
            <w:r>
              <w:t>ⲫⲁⲓ ⲡⲉ ⲡ̀ⲟⲩⲣⲟ ⲙ̀Ⲡⲓⲥ̀ⲣⲁⲏⲗ:</w:t>
            </w:r>
          </w:p>
          <w:p w:rsidR="00811C7D" w:rsidRDefault="00811C7D" w:rsidP="00811C7D">
            <w:pPr>
              <w:pStyle w:val="CopticVersemulti-line"/>
            </w:pPr>
            <w:r>
              <w:t>ϥ̀ⲥ̀ⲙⲁⲣⲱⲟⲩⲧ ⲛ̀ϫⲉ ⲫⲏⲉⲑⲛⲏⲟⲩ:</w:t>
            </w:r>
          </w:p>
          <w:p w:rsidR="00811C7D" w:rsidRDefault="00811C7D" w:rsidP="00811C7D">
            <w:pPr>
              <w:pStyle w:val="CopticHangingVerse"/>
            </w:pPr>
            <w:r>
              <w:t>ϧⲉⲛ ⲫ̀ⲣⲁⲛ ⲙ̀Ⲡⲟ̄ⲥ̄ ⲛ̀ⲧⲉ ⲛⲓϫⲟⲙ.</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ⲁ̀ⲅⲁⲱⲟⲥ ⲟⲩⲟϩ ⲙ̀ⲙⲁⲓⲣⲱⲙⲓ:</w:t>
            </w:r>
          </w:p>
          <w:p w:rsidR="00811C7D" w:rsidRDefault="00811C7D" w:rsidP="00811C7D">
            <w:pPr>
              <w:pStyle w:val="CopticHangingVerse"/>
            </w:pPr>
            <w:r>
              <w:t>ⲛⲁⲓ ⲛⲁⲛ ⲕⲁⲧⲁ ⲡⲉⲕⲛⲓϣϯ ⲛ̀ⲛⲁⲓ.</w:t>
            </w:r>
          </w:p>
        </w:tc>
      </w:tr>
    </w:tbl>
    <w:p w:rsidR="00FA139D" w:rsidRPr="001E5E16" w:rsidRDefault="00FA139D" w:rsidP="00FA139D">
      <w:pPr>
        <w:pStyle w:val="Heading4"/>
      </w:pPr>
      <w:r>
        <w:t>The Third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He who sits upon the Cherubim,</w:t>
            </w:r>
          </w:p>
          <w:p w:rsidR="00811C7D" w:rsidRDefault="00811C7D" w:rsidP="00811C7D">
            <w:pPr>
              <w:pStyle w:val="EngHang"/>
            </w:pPr>
            <w:r>
              <w:t>On the throne of His glory,</w:t>
            </w:r>
          </w:p>
          <w:p w:rsidR="00811C7D" w:rsidRDefault="00811C7D" w:rsidP="00811C7D">
            <w:pPr>
              <w:pStyle w:val="EngHang"/>
            </w:pPr>
            <w:r>
              <w:t>Did sit upon a colt,</w:t>
            </w:r>
          </w:p>
          <w:p w:rsidR="00811C7D" w:rsidRPr="00B87131" w:rsidRDefault="00811C7D" w:rsidP="00811C7D">
            <w:pPr>
              <w:pStyle w:val="EngHangEnd"/>
            </w:pPr>
            <w:r>
              <w:t>And entered Jerusalem.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Ⲫⲏⲉⲧϩⲉⲙⲥⲓ ϩⲓϫⲉⲛ Ⲛⲓⲭⲉⲣⲟⲩⲃⲓⲙ:</w:t>
            </w:r>
          </w:p>
          <w:p w:rsidR="00811C7D" w:rsidRDefault="00811C7D" w:rsidP="00811C7D">
            <w:pPr>
              <w:pStyle w:val="CopticVersemulti-line"/>
            </w:pPr>
            <w:r>
              <w:t>Ϩⲓϫⲉⲛ ⲡⲓⲑ̀ⲣⲟⲛⲟⲥ ⲛ̀ⲧⲉ ⲡⲉϥⲱ̀ⲟⲩ:</w:t>
            </w:r>
          </w:p>
          <w:p w:rsidR="00811C7D" w:rsidRDefault="00811C7D" w:rsidP="00811C7D">
            <w:pPr>
              <w:pStyle w:val="CopticVersemulti-line"/>
            </w:pPr>
            <w:r>
              <w:t>ⲁϥϩⲉⲙⲥⲓ ⲉ̀ϩ̀ⲣⲏⲓ ⲉ̀ϫⲉⲛ ⲟⲩⲉ̀ⲱ̀:</w:t>
            </w:r>
          </w:p>
          <w:p w:rsidR="00811C7D" w:rsidRPr="00C35319" w:rsidRDefault="00811C7D" w:rsidP="00811C7D">
            <w:pPr>
              <w:pStyle w:val="CopticHangingVerse"/>
            </w:pPr>
            <w:r>
              <w:t>ⲁϥϣⲉ ⲉ̀ϧⲟⲩⲛ ⲉ̀Ⲓⲉⲣⲟⲩⲥⲁⲗⲏⲙ.</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When they drew near to Jerusalem,</w:t>
            </w:r>
          </w:p>
          <w:p w:rsidR="00811C7D" w:rsidRDefault="00811C7D" w:rsidP="00811C7D">
            <w:pPr>
              <w:pStyle w:val="EngHang"/>
            </w:pPr>
            <w:r>
              <w:t>To Bethphage and Bethany,</w:t>
            </w:r>
          </w:p>
          <w:p w:rsidR="00811C7D" w:rsidRDefault="00811C7D" w:rsidP="00811C7D">
            <w:pPr>
              <w:pStyle w:val="EngHang"/>
            </w:pPr>
            <w:r>
              <w:t>At the Mount of Olives,</w:t>
            </w:r>
          </w:p>
          <w:p w:rsidR="00811C7D" w:rsidRDefault="00811C7D" w:rsidP="00811C7D">
            <w:pPr>
              <w:pStyle w:val="EngHangEnd"/>
            </w:pPr>
            <w:r>
              <w:t>Christ sent two disciples.</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Ⲃⲏⲑⲁⲛⲓⲁ̀ ⲛⲉⲙ Ⲃⲏⲉⲑⲫⲁⲅⲓⲁ:</w:t>
            </w:r>
          </w:p>
          <w:p w:rsidR="00811C7D" w:rsidRDefault="00811C7D" w:rsidP="00811C7D">
            <w:pPr>
              <w:pStyle w:val="CopticVersemulti-line"/>
            </w:pPr>
            <w:r>
              <w:t>Ϧⲁⲧⲉⲛ ⲡⲓⲧⲱⲟⲩ ⲛ̀ⲧⲉ ⲛⲓϫⲱⲓⲧ:</w:t>
            </w:r>
          </w:p>
          <w:p w:rsidR="00811C7D" w:rsidRDefault="00811C7D" w:rsidP="00811C7D">
            <w:pPr>
              <w:pStyle w:val="CopticVersemulti-line"/>
            </w:pPr>
            <w:r>
              <w:t>ⲉ̀ⲧⲁϥⲟⲩⲱⲣⲡ ⲛ̀ⲛⲉϥⲙⲁⲑⲏⲧⲏⲥ:</w:t>
            </w:r>
          </w:p>
          <w:p w:rsidR="00811C7D" w:rsidRDefault="00811C7D" w:rsidP="00811C7D">
            <w:pPr>
              <w:pStyle w:val="CopticHangingVerse"/>
            </w:pPr>
            <w:r>
              <w:t>ⲉ̀ⲃⲟⲗ ⲙ̀ⲙⲁⲩ ⲛ̀ϫⲉ Ⲡⲭ̄ⲥ̄.</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They untied the donkey and the cold,</w:t>
            </w:r>
          </w:p>
          <w:p w:rsidR="00811C7D" w:rsidRDefault="00811C7D" w:rsidP="00811C7D">
            <w:pPr>
              <w:pStyle w:val="EngHang"/>
            </w:pPr>
            <w:r>
              <w:t>And brought them to Him,</w:t>
            </w:r>
          </w:p>
          <w:p w:rsidR="00811C7D" w:rsidRDefault="00811C7D" w:rsidP="00811C7D">
            <w:pPr>
              <w:pStyle w:val="EngHang"/>
            </w:pPr>
            <w:r>
              <w:t>And put their cloths on them,</w:t>
            </w:r>
          </w:p>
          <w:p w:rsidR="00811C7D" w:rsidRDefault="00811C7D" w:rsidP="00811C7D">
            <w:pPr>
              <w:pStyle w:val="EngHangEnd"/>
            </w:pPr>
            <w:r>
              <w:t>And set Him upon them.</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Ⲁⲩⲃⲱⲗ ⲉ̀ⲃⲟⲗ ⲛ̀ϯⲉ̀ⲱ̀:</w:t>
            </w:r>
          </w:p>
          <w:p w:rsidR="00811C7D" w:rsidRDefault="00811C7D" w:rsidP="00811C7D">
            <w:pPr>
              <w:pStyle w:val="CopticVersemulti-line"/>
            </w:pPr>
            <w:r>
              <w:t>ⲛⲉⲙ ⲡⲓⲥⲏϫ ⲁⲩⲉⲛⲟⲩ ⲛⲁϥ:</w:t>
            </w:r>
          </w:p>
          <w:p w:rsidR="00811C7D" w:rsidRDefault="00811C7D" w:rsidP="00811C7D">
            <w:pPr>
              <w:pStyle w:val="CopticVersemulti-line"/>
            </w:pPr>
            <w:r>
              <w:t>ⲁⲩⲫⲱⲣϣ ⲛ̀ⲛⲟⲩϩ̀ⲃⲱⲥ ⲉ̀ϫⲱⲟⲩ:</w:t>
            </w:r>
          </w:p>
          <w:p w:rsidR="00811C7D" w:rsidRDefault="00811C7D" w:rsidP="00811C7D">
            <w:pPr>
              <w:pStyle w:val="CopticHangingVerse"/>
            </w:pPr>
            <w:r>
              <w:t>ⲁϥϩⲉⲙⲥⲓ ⲥⲁⲡ̀ϣⲱⲓ ⲙ̀ⲙⲱⲟⲩ.</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Default="00811C7D" w:rsidP="00811C7D">
            <w:pPr>
              <w:pStyle w:val="EngHang"/>
            </w:pPr>
            <w:r>
              <w:t>When Christ neared Jerusalem,</w:t>
            </w:r>
          </w:p>
          <w:p w:rsidR="00811C7D" w:rsidRDefault="00811C7D" w:rsidP="00811C7D">
            <w:pPr>
              <w:pStyle w:val="EngHang"/>
            </w:pPr>
            <w:r>
              <w:t>The multitudes and the disciples</w:t>
            </w:r>
          </w:p>
          <w:p w:rsidR="00811C7D" w:rsidRDefault="00811C7D" w:rsidP="00811C7D">
            <w:pPr>
              <w:pStyle w:val="EngHang"/>
            </w:pPr>
            <w:r>
              <w:t>Rejoiced and praised God for</w:t>
            </w:r>
          </w:p>
          <w:p w:rsidR="00811C7D" w:rsidRDefault="00811C7D" w:rsidP="00811C7D">
            <w:pPr>
              <w:pStyle w:val="EngHangEnd"/>
            </w:pPr>
            <w:r>
              <w:t>All the mighty works that they had seen.</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Ⲉⲧⲁϥϧⲱⲛⲧ ⲛ̀ϫⲉ Ⲡⲭ̄ⲥ̄:</w:t>
            </w:r>
          </w:p>
          <w:p w:rsidR="00811C7D" w:rsidRDefault="00811C7D" w:rsidP="00811C7D">
            <w:pPr>
              <w:pStyle w:val="CopticVersemulti-line"/>
            </w:pPr>
            <w:r>
              <w:t>ⲉ̀ⲛⲓⲥⲁ ⲛ̀ⲧⲉ Ⲓⲉⲣⲟⲩⲥⲁⲗⲏⲙ:</w:t>
            </w:r>
          </w:p>
          <w:p w:rsidR="00811C7D" w:rsidRDefault="00811C7D" w:rsidP="00811C7D">
            <w:pPr>
              <w:pStyle w:val="CopticVersemulti-line"/>
            </w:pPr>
            <w:r>
              <w:t>ⲁⲩⲣⲁϣⲓ ⲛ̀ϫⲉ ⲛⲓⲙⲏϣ ⲛⲉⲙ ⲛⲓⲙⲁⲑⲏⲧⲏⲥ:</w:t>
            </w:r>
          </w:p>
          <w:p w:rsidR="00811C7D" w:rsidRDefault="00811C7D" w:rsidP="00811C7D">
            <w:pPr>
              <w:pStyle w:val="CopticHangingVerse"/>
            </w:pPr>
            <w:r>
              <w:t>ⲉⲑⲃⲉ ⲛⲓϫⲟⲙ ⲉ̀ⲧⲁⲩⲛⲁⲩ ⲉ̀ⲣⲱⲟⲩ.</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Default="00811C7D" w:rsidP="00811C7D">
            <w:pPr>
              <w:pStyle w:val="EngHang"/>
            </w:pPr>
            <w:r>
              <w:t>The children of the Hebrews</w:t>
            </w:r>
          </w:p>
          <w:p w:rsidR="00811C7D" w:rsidRDefault="00811C7D" w:rsidP="00811C7D">
            <w:pPr>
              <w:pStyle w:val="EngHang"/>
            </w:pPr>
            <w:r>
              <w:t>Proclaimed the heavenly praise,</w:t>
            </w:r>
          </w:p>
          <w:p w:rsidR="00811C7D" w:rsidRDefault="00811C7D" w:rsidP="00811C7D">
            <w:pPr>
              <w:pStyle w:val="EngHang"/>
            </w:pPr>
            <w:r>
              <w:t>“Hosanna in the highest!</w:t>
            </w:r>
          </w:p>
          <w:p w:rsidR="00811C7D" w:rsidRPr="00074078" w:rsidRDefault="00811C7D" w:rsidP="00811C7D">
            <w:pPr>
              <w:pStyle w:val="EngHangEnd"/>
            </w:pPr>
            <w:r>
              <w:t>This is the King of Israel!”</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Ⲛⲓⲁ̀ⲗⲱⲟⲩⲓ̀ ⲛ̀ⲧⲉ ⲛⲓϩⲉⲃⲣⲉⲟⲥ:</w:t>
            </w:r>
          </w:p>
          <w:p w:rsidR="00811C7D" w:rsidRDefault="00811C7D" w:rsidP="00811C7D">
            <w:pPr>
              <w:pStyle w:val="CopticVersemulti-line"/>
            </w:pPr>
            <w:r>
              <w:t>ⲁⲩϫⲱ ⲙ̀ⲡⲓϩⲩⲙⲛⲟⲥ ⲛ̀ⲧⲉ ⲧ̀ⲫⲉ:</w:t>
            </w:r>
          </w:p>
          <w:p w:rsidR="00811C7D" w:rsidRDefault="00811C7D" w:rsidP="00811C7D">
            <w:pPr>
              <w:pStyle w:val="CopticVersemulti-line"/>
            </w:pPr>
            <w:r>
              <w:t>ϫⲉ Ⲱⲥⲁⲛⲛⲁ ϧⲉⲛ ⲛⲏⲉⲧϭⲟⲥⲓ:</w:t>
            </w:r>
          </w:p>
          <w:p w:rsidR="00811C7D" w:rsidRDefault="00811C7D" w:rsidP="00811C7D">
            <w:pPr>
              <w:pStyle w:val="CopticHangingVerse"/>
            </w:pPr>
            <w:r>
              <w:t>ⲫⲁⲓ ⲡⲉ ⲡ̀ⲟⲩⲣⲟ ⲙ̀Ⲡⲓⲥ̀ⲣⲁⲏⲗ.</w:t>
            </w:r>
          </w:p>
        </w:tc>
      </w:tr>
      <w:tr w:rsidR="00811C7D" w:rsidTr="00FA139D">
        <w:trPr>
          <w:cantSplit/>
          <w:jc w:val="center"/>
        </w:trPr>
        <w:tc>
          <w:tcPr>
            <w:tcW w:w="288" w:type="dxa"/>
          </w:tcPr>
          <w:p w:rsidR="00811C7D" w:rsidRDefault="00811C7D" w:rsidP="00FA139D">
            <w:pPr>
              <w:pStyle w:val="CopticCross"/>
            </w:pPr>
            <w:r w:rsidRPr="00FB5ACB">
              <w:t>¿</w:t>
            </w: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Likewise, the Gospels</w:t>
            </w:r>
          </w:p>
          <w:p w:rsidR="00811C7D" w:rsidRPr="00811C7D" w:rsidRDefault="00811C7D" w:rsidP="00811C7D">
            <w:pPr>
              <w:pStyle w:val="EngHang"/>
              <w:rPr>
                <w:color w:val="7F7F7F" w:themeColor="text1" w:themeTint="80"/>
              </w:rPr>
            </w:pPr>
            <w:r w:rsidRPr="00811C7D">
              <w:rPr>
                <w:color w:val="7F7F7F" w:themeColor="text1" w:themeTint="80"/>
              </w:rPr>
              <w:t>Witness, saying,</w:t>
            </w:r>
          </w:p>
          <w:p w:rsidR="00811C7D" w:rsidRPr="00811C7D" w:rsidRDefault="00811C7D" w:rsidP="00811C7D">
            <w:pPr>
              <w:pStyle w:val="EngHang"/>
              <w:rPr>
                <w:color w:val="7F7F7F" w:themeColor="text1" w:themeTint="80"/>
              </w:rPr>
            </w:pPr>
            <w:r w:rsidRPr="00811C7D">
              <w:rPr>
                <w:color w:val="7F7F7F" w:themeColor="text1" w:themeTint="80"/>
              </w:rPr>
              <w:t>“He mounted a donkey,”</w:t>
            </w:r>
          </w:p>
          <w:p w:rsidR="00811C7D" w:rsidRPr="00811C7D" w:rsidRDefault="00811C7D" w:rsidP="00811C7D">
            <w:pPr>
              <w:pStyle w:val="EngHangEnd"/>
              <w:rPr>
                <w:color w:val="7F7F7F" w:themeColor="text1" w:themeTint="80"/>
              </w:rPr>
            </w:pPr>
            <w:r w:rsidRPr="00811C7D">
              <w:rPr>
                <w:color w:val="7F7F7F" w:themeColor="text1" w:themeTint="80"/>
              </w:rPr>
              <w:t>A symbol of the Cherubim.</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Ⲛⲓⲉⲩⲁⲅⲅⲉⲗⲓⲟⲛ ⲁⲩⲉⲣⲙⲉⲑⲣⲉ:</w:t>
            </w:r>
          </w:p>
          <w:p w:rsidR="00811C7D" w:rsidRDefault="00811C7D" w:rsidP="00811C7D">
            <w:pPr>
              <w:pStyle w:val="CopticVersemulti-line"/>
            </w:pPr>
            <w:r>
              <w:t>ⲉⲩϫⲱ ⲙ̀ⲙⲟⲥ ⲙ̀ⲡⲁⲓⲣⲏϯ:</w:t>
            </w:r>
          </w:p>
          <w:p w:rsidR="00811C7D" w:rsidRDefault="00811C7D" w:rsidP="00811C7D">
            <w:pPr>
              <w:pStyle w:val="CopticVersemulti-line"/>
            </w:pPr>
            <w:r>
              <w:t>ϫⲉ ⲁϥⲧⲁⲗⲟϥ ⲉ̀ⲟⲩⲉ̀ⲱ̀:</w:t>
            </w:r>
          </w:p>
          <w:p w:rsidR="00811C7D" w:rsidRDefault="00811C7D" w:rsidP="00811C7D">
            <w:pPr>
              <w:pStyle w:val="CopticHangingVerse"/>
            </w:pPr>
            <w:r>
              <w:t>ⲕⲁⲧⲁ ⲡ̀ⲧⲩⲡⲟⲥ ⲛ̀Ⲛⲓⲭⲉⲣⲟⲩⲃⲓⲙ.</w:t>
            </w:r>
          </w:p>
        </w:tc>
      </w:tr>
      <w:tr w:rsidR="00811C7D" w:rsidTr="00FA139D">
        <w:trPr>
          <w:cantSplit/>
          <w:jc w:val="center"/>
        </w:trPr>
        <w:tc>
          <w:tcPr>
            <w:tcW w:w="288" w:type="dxa"/>
          </w:tcPr>
          <w:p w:rsidR="00811C7D" w:rsidRDefault="00811C7D" w:rsidP="00FA139D">
            <w:pPr>
              <w:pStyle w:val="CopticCross"/>
            </w:pPr>
          </w:p>
        </w:tc>
        <w:tc>
          <w:tcPr>
            <w:tcW w:w="3960" w:type="dxa"/>
          </w:tcPr>
          <w:p w:rsidR="00811C7D" w:rsidRPr="00811C7D" w:rsidRDefault="00811C7D" w:rsidP="00811C7D">
            <w:pPr>
              <w:pStyle w:val="EngHang"/>
              <w:rPr>
                <w:color w:val="7F7F7F" w:themeColor="text1" w:themeTint="80"/>
              </w:rPr>
            </w:pPr>
            <w:r w:rsidRPr="00811C7D">
              <w:rPr>
                <w:color w:val="7F7F7F" w:themeColor="text1" w:themeTint="80"/>
              </w:rPr>
              <w:t>The godly scholars of the Church,</w:t>
            </w:r>
          </w:p>
          <w:p w:rsidR="00811C7D" w:rsidRPr="00811C7D" w:rsidRDefault="00811C7D" w:rsidP="00811C7D">
            <w:pPr>
              <w:pStyle w:val="EngHang"/>
              <w:rPr>
                <w:color w:val="7F7F7F" w:themeColor="text1" w:themeTint="80"/>
              </w:rPr>
            </w:pPr>
            <w:r w:rsidRPr="00811C7D">
              <w:rPr>
                <w:color w:val="7F7F7F" w:themeColor="text1" w:themeTint="80"/>
              </w:rPr>
              <w:t>Cried out, saying,</w:t>
            </w:r>
          </w:p>
          <w:p w:rsidR="00811C7D" w:rsidRPr="00811C7D" w:rsidRDefault="00811C7D" w:rsidP="00811C7D">
            <w:pPr>
              <w:pStyle w:val="EngHang"/>
              <w:rPr>
                <w:color w:val="7F7F7F" w:themeColor="text1" w:themeTint="80"/>
              </w:rPr>
            </w:pPr>
            <w:r w:rsidRPr="00811C7D">
              <w:rPr>
                <w:color w:val="7F7F7F" w:themeColor="text1" w:themeTint="80"/>
              </w:rPr>
              <w:t>“Blessed be the Lord Jesus Christ</w:t>
            </w:r>
          </w:p>
          <w:p w:rsidR="00811C7D" w:rsidRPr="00811C7D" w:rsidRDefault="00811C7D" w:rsidP="00811C7D">
            <w:pPr>
              <w:pStyle w:val="EngHangEnd"/>
              <w:rPr>
                <w:color w:val="7F7F7F" w:themeColor="text1" w:themeTint="80"/>
              </w:rPr>
            </w:pPr>
            <w:r w:rsidRPr="00811C7D">
              <w:rPr>
                <w:color w:val="7F7F7F" w:themeColor="text1" w:themeTint="80"/>
              </w:rPr>
              <w:t>Who came and saved us!”</w:t>
            </w:r>
          </w:p>
        </w:tc>
        <w:tc>
          <w:tcPr>
            <w:tcW w:w="288" w:type="dxa"/>
          </w:tcPr>
          <w:p w:rsidR="00811C7D" w:rsidRDefault="00811C7D" w:rsidP="00FA139D"/>
        </w:tc>
        <w:tc>
          <w:tcPr>
            <w:tcW w:w="288" w:type="dxa"/>
          </w:tcPr>
          <w:p w:rsidR="00811C7D" w:rsidRDefault="00811C7D" w:rsidP="00FA139D">
            <w:pPr>
              <w:pStyle w:val="CopticCross"/>
            </w:pPr>
          </w:p>
        </w:tc>
        <w:tc>
          <w:tcPr>
            <w:tcW w:w="3960" w:type="dxa"/>
          </w:tcPr>
          <w:p w:rsidR="00811C7D" w:rsidRDefault="00811C7D" w:rsidP="00811C7D">
            <w:pPr>
              <w:pStyle w:val="CopticVersemulti-line"/>
            </w:pPr>
            <w:r>
              <w:t>Ⲛⲓⲥⲁϧ ⲇⲉ ϩⲱⲟⲩⲧ</w:t>
            </w:r>
            <w:r>
              <w:rPr>
                <w:rStyle w:val="FootnoteReference"/>
              </w:rPr>
              <w:footnoteReference w:id="456"/>
            </w:r>
            <w:r>
              <w:t xml:space="preserve"> ⲛ̀ⲧⲉ ϯⲉⲕⲕ̀ⲗⲏⲥⲓⲁ̀:</w:t>
            </w:r>
          </w:p>
          <w:p w:rsidR="00811C7D" w:rsidRDefault="00811C7D" w:rsidP="00811C7D">
            <w:pPr>
              <w:pStyle w:val="CopticVersemulti-line"/>
            </w:pPr>
            <w:r>
              <w:t>ⲁⲩⲱϣ ⲉ̀ⲃⲟⲗ ⲉⲩϫⲱ ⲙ̀ⲙⲟⲥ:</w:t>
            </w:r>
          </w:p>
          <w:p w:rsidR="00811C7D" w:rsidRDefault="00811C7D" w:rsidP="00811C7D">
            <w:pPr>
              <w:pStyle w:val="CopticVersemulti-line"/>
            </w:pPr>
            <w:r>
              <w:t>ϫⲉ ϥ̀ⲥ̀ⲙⲁⲣⲱⲟⲩⲧ ⲛ̀ϫⲉ Ⲡⲟ̄ⲥ̄ Ⲓⲏ̄ⲥ̄:</w:t>
            </w:r>
          </w:p>
          <w:p w:rsidR="00811C7D" w:rsidRDefault="00811C7D" w:rsidP="00811C7D">
            <w:pPr>
              <w:pStyle w:val="CopticHangingVerse"/>
            </w:pPr>
            <w:r>
              <w:t>ⲫⲏⲉ̀ⲧⲁϥⲓ̀ ⲁϥⲥⲱϯ ⲙ̀ⲙⲟⲛ.</w:t>
            </w:r>
          </w:p>
        </w:tc>
      </w:tr>
      <w:tr w:rsidR="00811C7D" w:rsidTr="00FA139D">
        <w:trPr>
          <w:cantSplit/>
          <w:jc w:val="center"/>
        </w:trPr>
        <w:tc>
          <w:tcPr>
            <w:tcW w:w="288" w:type="dxa"/>
          </w:tcPr>
          <w:p w:rsidR="00811C7D" w:rsidRDefault="00811C7D" w:rsidP="00FA139D">
            <w:pPr>
              <w:pStyle w:val="CopticCross"/>
            </w:pPr>
            <w:r w:rsidRPr="00FB5ACB">
              <w:lastRenderedPageBreak/>
              <w:t>¿</w:t>
            </w:r>
          </w:p>
        </w:tc>
        <w:tc>
          <w:tcPr>
            <w:tcW w:w="3960" w:type="dxa"/>
          </w:tcPr>
          <w:p w:rsidR="00811C7D" w:rsidRDefault="00811C7D" w:rsidP="00811C7D">
            <w:pPr>
              <w:pStyle w:val="EngHang"/>
            </w:pPr>
            <w:r>
              <w:t>We too praise Him, saying,</w:t>
            </w:r>
          </w:p>
          <w:p w:rsidR="00811C7D" w:rsidRDefault="00811C7D" w:rsidP="00811C7D">
            <w:pPr>
              <w:pStyle w:val="EngHang"/>
            </w:pPr>
            <w:r>
              <w:t>With the blessed children,</w:t>
            </w:r>
          </w:p>
          <w:p w:rsidR="00811C7D" w:rsidRDefault="00811C7D" w:rsidP="00811C7D">
            <w:pPr>
              <w:pStyle w:val="EngHang"/>
            </w:pPr>
            <w:r>
              <w:t>Who were taught by the Holy Spirit,</w:t>
            </w:r>
          </w:p>
          <w:p w:rsidR="00811C7D" w:rsidRDefault="00811C7D" w:rsidP="00811C7D">
            <w:pPr>
              <w:pStyle w:val="EngHangEnd"/>
            </w:pPr>
            <w:r>
              <w:t>“Hosanna to the Son of David.”</w:t>
            </w:r>
          </w:p>
        </w:tc>
        <w:tc>
          <w:tcPr>
            <w:tcW w:w="288" w:type="dxa"/>
          </w:tcPr>
          <w:p w:rsidR="00811C7D" w:rsidRDefault="00811C7D" w:rsidP="00FA139D"/>
        </w:tc>
        <w:tc>
          <w:tcPr>
            <w:tcW w:w="288" w:type="dxa"/>
          </w:tcPr>
          <w:p w:rsidR="00811C7D" w:rsidRDefault="00811C7D" w:rsidP="00FA139D">
            <w:pPr>
              <w:pStyle w:val="CopticCross"/>
            </w:pPr>
            <w:r w:rsidRPr="00FB5ACB">
              <w:t>¿</w:t>
            </w:r>
          </w:p>
        </w:tc>
        <w:tc>
          <w:tcPr>
            <w:tcW w:w="3960" w:type="dxa"/>
          </w:tcPr>
          <w:p w:rsidR="00811C7D" w:rsidRDefault="00811C7D" w:rsidP="00811C7D">
            <w:pPr>
              <w:pStyle w:val="CopticVersemulti-line"/>
            </w:pPr>
            <w:r>
              <w:t>Ⲁⲛⲟⲛ ⲇⲉ ϩⲱⲛ ⲧⲉⲛϩⲱⲥ ⲉ̀ⲣⲟϥ:</w:t>
            </w:r>
          </w:p>
          <w:p w:rsidR="00811C7D" w:rsidRDefault="00811C7D" w:rsidP="00811C7D">
            <w:pPr>
              <w:pStyle w:val="CopticVersemulti-line"/>
            </w:pPr>
            <w:r>
              <w:t>ⲛⲉⲙ ⲛⲓⲁ̀ⲗⲱⲟⲩⲓ̀ ⲉⲧⲥ̀ⲙⲁⲣⲱⲟⲩⲧ:</w:t>
            </w:r>
          </w:p>
          <w:p w:rsidR="00811C7D" w:rsidRDefault="00811C7D" w:rsidP="00811C7D">
            <w:pPr>
              <w:pStyle w:val="CopticVersemulti-line"/>
            </w:pPr>
            <w:r w:rsidRPr="00811C7D">
              <w:t>ⲉ̀ⲧⲁⲩⲧ̀ⲥⲁⲃⲱⲟⲩ</w:t>
            </w:r>
            <w:r>
              <w:t xml:space="preserve"> ϧⲉⲛ Ⲡⲓⲡ̄ⲛ̄ⲁ̄ ⲉ̄ⲑ̄ⲩ̄:</w:t>
            </w:r>
          </w:p>
          <w:p w:rsidR="00811C7D" w:rsidRDefault="00811C7D" w:rsidP="00811C7D">
            <w:pPr>
              <w:pStyle w:val="CopticHangingVerse"/>
            </w:pPr>
            <w:r>
              <w:t xml:space="preserve">ϫⲉ Ⲱⲥⲁⲛⲛⲁ Ⲡϣⲏⲣⲓ ⲛ̀Ⲇⲁⲩⲓⲇ. </w:t>
            </w:r>
          </w:p>
        </w:tc>
      </w:tr>
      <w:tr w:rsidR="00811C7D" w:rsidTr="00FA139D">
        <w:trPr>
          <w:cantSplit/>
          <w:jc w:val="center"/>
        </w:trPr>
        <w:tc>
          <w:tcPr>
            <w:tcW w:w="288" w:type="dxa"/>
          </w:tcPr>
          <w:p w:rsidR="00811C7D" w:rsidRPr="00FB5ACB" w:rsidRDefault="00811C7D" w:rsidP="00FA139D">
            <w:pPr>
              <w:pStyle w:val="CopticCross"/>
            </w:pPr>
          </w:p>
        </w:tc>
        <w:tc>
          <w:tcPr>
            <w:tcW w:w="3960" w:type="dxa"/>
          </w:tcPr>
          <w:p w:rsidR="00811C7D" w:rsidRDefault="00811C7D" w:rsidP="00811C7D">
            <w:pPr>
              <w:pStyle w:val="EngHang"/>
            </w:pPr>
            <w:r>
              <w:t>Blessed be He Who comes</w:t>
            </w:r>
          </w:p>
          <w:p w:rsidR="00811C7D" w:rsidRDefault="00811C7D" w:rsidP="00811C7D">
            <w:pPr>
              <w:pStyle w:val="EngHang"/>
            </w:pPr>
            <w:r>
              <w:t>In the Name of the Lord of hosts,</w:t>
            </w:r>
          </w:p>
          <w:p w:rsidR="00811C7D" w:rsidRDefault="00811C7D" w:rsidP="00811C7D">
            <w:pPr>
              <w:pStyle w:val="EngHang"/>
            </w:pPr>
            <w:r>
              <w:t>And in His Second coming,</w:t>
            </w:r>
          </w:p>
          <w:p w:rsidR="00811C7D" w:rsidRDefault="00811C7D" w:rsidP="00811C7D">
            <w:pPr>
              <w:pStyle w:val="EngHangEnd"/>
            </w:pPr>
            <w:r>
              <w:t xml:space="preserve">He </w:t>
            </w:r>
            <w:commentRangeStart w:id="1095"/>
            <w:r>
              <w:t xml:space="preserve">is </w:t>
            </w:r>
            <w:commentRangeEnd w:id="1095"/>
            <w:r>
              <w:rPr>
                <w:rStyle w:val="CommentReference"/>
              </w:rPr>
              <w:commentReference w:id="1095"/>
            </w:r>
            <w:r>
              <w:t xml:space="preserve"> exalted forever.</w:t>
            </w:r>
          </w:p>
        </w:tc>
        <w:tc>
          <w:tcPr>
            <w:tcW w:w="288" w:type="dxa"/>
          </w:tcPr>
          <w:p w:rsidR="00811C7D" w:rsidRDefault="00811C7D" w:rsidP="00FA139D"/>
        </w:tc>
        <w:tc>
          <w:tcPr>
            <w:tcW w:w="288" w:type="dxa"/>
          </w:tcPr>
          <w:p w:rsidR="00811C7D" w:rsidRPr="00FB5ACB" w:rsidRDefault="00811C7D" w:rsidP="00FA139D">
            <w:pPr>
              <w:pStyle w:val="CopticCross"/>
            </w:pPr>
          </w:p>
        </w:tc>
        <w:tc>
          <w:tcPr>
            <w:tcW w:w="3960" w:type="dxa"/>
          </w:tcPr>
          <w:p w:rsidR="00811C7D" w:rsidRDefault="00811C7D" w:rsidP="00811C7D">
            <w:pPr>
              <w:pStyle w:val="CopticVersemulti-line"/>
            </w:pPr>
            <w:r>
              <w:t>Ϥ̀ⲥ̀ⲙⲁⲣⲱⲟⲩⲧ ⲛ̀ϫⲉ ⲫⲏⲉⲑⲛⲏⲟⲩ:</w:t>
            </w:r>
          </w:p>
          <w:p w:rsidR="00811C7D" w:rsidRDefault="00811C7D" w:rsidP="00811C7D">
            <w:pPr>
              <w:pStyle w:val="CopticVersemulti-line"/>
            </w:pPr>
            <w:r>
              <w:t>Ϧⲉⲛ ⲫ̀ⲣⲁⲛ ⲙ̀Ⲡⲟ̄ⲥ̄ ⲛ̀ⲧⲉ ⲛⲓϫⲟⲙ:</w:t>
            </w:r>
          </w:p>
          <w:p w:rsidR="00811C7D" w:rsidRDefault="00811C7D" w:rsidP="00811C7D">
            <w:pPr>
              <w:pStyle w:val="CopticVersemulti-line"/>
            </w:pPr>
            <w:r>
              <w:t>ⲟⲩⲟϩ ϧⲉⲛ ⲧⲉϥⲙⲁϩⲥ̀ⲛⲟⲩϯ ⲙ̀ⲡⲁⲣⲟⲩⲥⲓⲁ̀:</w:t>
            </w:r>
          </w:p>
          <w:p w:rsidR="00811C7D" w:rsidRDefault="00811C7D" w:rsidP="00811C7D">
            <w:pPr>
              <w:pStyle w:val="CopticHangingVerse"/>
            </w:pPr>
            <w:r>
              <w:t>ϥ̀ⲉⲣϩⲟⲩⲟ̀ ϭⲓⲥⲓ ϣⲁ ⲛⲓⲉ̀ⲛⲉϩ.</w:t>
            </w:r>
          </w:p>
        </w:tc>
      </w:tr>
      <w:tr w:rsidR="00811C7D" w:rsidTr="00FA139D">
        <w:trPr>
          <w:cantSplit/>
          <w:jc w:val="center"/>
        </w:trPr>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EngHang"/>
            </w:pPr>
            <w:r>
              <w:t>We praise Him and glorify Him,</w:t>
            </w:r>
          </w:p>
          <w:p w:rsidR="00811C7D" w:rsidRDefault="00811C7D" w:rsidP="00811C7D">
            <w:pPr>
              <w:pStyle w:val="EngHang"/>
            </w:pPr>
            <w:r>
              <w:t>And exalt Him above all,</w:t>
            </w:r>
          </w:p>
          <w:p w:rsidR="00811C7D" w:rsidRDefault="00811C7D" w:rsidP="00811C7D">
            <w:pPr>
              <w:pStyle w:val="EngHang"/>
            </w:pPr>
            <w:r>
              <w:t>As a Good One and a Lover of mankind.</w:t>
            </w:r>
          </w:p>
          <w:p w:rsidR="00811C7D" w:rsidRDefault="00811C7D" w:rsidP="00811C7D">
            <w:pPr>
              <w:pStyle w:val="EngHangEnd"/>
            </w:pPr>
            <w:r>
              <w:t>Have mercy on us according to Your great mercy.</w:t>
            </w:r>
          </w:p>
        </w:tc>
        <w:tc>
          <w:tcPr>
            <w:tcW w:w="288" w:type="dxa"/>
          </w:tcPr>
          <w:p w:rsidR="00811C7D" w:rsidRDefault="00811C7D" w:rsidP="00FA139D"/>
        </w:tc>
        <w:tc>
          <w:tcPr>
            <w:tcW w:w="288" w:type="dxa"/>
          </w:tcPr>
          <w:p w:rsidR="00811C7D" w:rsidRPr="00FB5ACB" w:rsidRDefault="00811C7D" w:rsidP="00FA139D">
            <w:pPr>
              <w:pStyle w:val="CopticCross"/>
            </w:pPr>
            <w:r w:rsidRPr="00FB5ACB">
              <w:t>¿</w:t>
            </w:r>
          </w:p>
        </w:tc>
        <w:tc>
          <w:tcPr>
            <w:tcW w:w="3960" w:type="dxa"/>
          </w:tcPr>
          <w:p w:rsidR="00811C7D" w:rsidRDefault="00811C7D" w:rsidP="00811C7D">
            <w:pPr>
              <w:pStyle w:val="CopticVersemulti-line"/>
            </w:pPr>
            <w:r>
              <w:t>Ⲧⲉⲛϩⲱⲥ ⲉ̀ⲣⲟϥ ⲧⲉⲛϯⲱ̀ⲟⲩ ⲛⲁϥ:</w:t>
            </w:r>
          </w:p>
          <w:p w:rsidR="00811C7D" w:rsidRDefault="00811C7D" w:rsidP="00811C7D">
            <w:pPr>
              <w:pStyle w:val="CopticVersemulti-line"/>
            </w:pPr>
            <w:r>
              <w:t>ⲧⲉⲛⲉⲣϩⲟⲩⲟ̀ ϭⲓⲥⲓ ⲙ̀ⲙⲟϥ:</w:t>
            </w:r>
          </w:p>
          <w:p w:rsidR="00811C7D" w:rsidRDefault="00811C7D" w:rsidP="00811C7D">
            <w:pPr>
              <w:pStyle w:val="CopticVersemulti-line"/>
            </w:pPr>
            <w:r>
              <w:t>ϩⲱⲥ ⲁ̀ⲅⲁⲑⲟⲥ ⲟⲩⲟϩ ⲙ̀ⲙⲁⲓⲣⲱⲙⲓ:</w:t>
            </w:r>
          </w:p>
          <w:p w:rsidR="00811C7D" w:rsidRDefault="00811C7D" w:rsidP="00811C7D">
            <w:pPr>
              <w:pStyle w:val="CopticHangingVerse"/>
            </w:pPr>
            <w:r>
              <w:t>ⲛⲁⲓ ⲛⲁⲛ ⲕⲁⲧⲁ ⲡⲉⲕⲛⲓϣϯ ⲛ̀ⲛⲁⲓ.</w:t>
            </w:r>
          </w:p>
        </w:tc>
      </w:tr>
    </w:tbl>
    <w:p w:rsidR="00A043A7" w:rsidRDefault="00A043A7" w:rsidP="00A043A7">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Sound today</w:t>
            </w:r>
          </w:p>
          <w:p w:rsidR="00A043A7" w:rsidRDefault="00A043A7" w:rsidP="009A461A">
            <w:pPr>
              <w:pStyle w:val="EngHang"/>
            </w:pPr>
            <w:r>
              <w:t>With the trumpet,</w:t>
            </w:r>
          </w:p>
          <w:p w:rsidR="00A043A7" w:rsidRDefault="00A043A7" w:rsidP="009A461A">
            <w:pPr>
              <w:pStyle w:val="EngHang"/>
            </w:pPr>
            <w:r>
              <w:t>With the hymn of the feast</w:t>
            </w:r>
          </w:p>
          <w:p w:rsidR="00A043A7" w:rsidRDefault="00A043A7" w:rsidP="009A461A">
            <w:pPr>
              <w:pStyle w:val="EngHangEnd"/>
            </w:pPr>
            <w:r>
              <w:t>Of the Son of God.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Ⲁⲣⲓⲥⲁⲗⲡⲓⲍⲓⲛ:</w:t>
            </w:r>
          </w:p>
          <w:p w:rsidR="00A043A7" w:rsidRDefault="00A043A7" w:rsidP="00A043A7">
            <w:pPr>
              <w:pStyle w:val="CopticVersemulti-line"/>
            </w:pPr>
            <w:r>
              <w:t>ⲙ̀ⲫⲟⲟⲩ ϧⲉⲛ ⲟⲩⲥⲁⲗⲡⲓⲅⲅⲟⲥ:</w:t>
            </w:r>
          </w:p>
          <w:p w:rsidR="00A043A7" w:rsidRDefault="00A043A7" w:rsidP="00A043A7">
            <w:pPr>
              <w:pStyle w:val="CopticVersemulti-line"/>
            </w:pPr>
            <w:r>
              <w:t>ⲟⲩⲟϩ ⲁⲣⲓⲯⲁⲗⲓⲛ:</w:t>
            </w:r>
          </w:p>
          <w:p w:rsidR="00A043A7" w:rsidRPr="00C35319" w:rsidRDefault="00A043A7" w:rsidP="00A043A7">
            <w:pPr>
              <w:pStyle w:val="CopticHangingVerse"/>
            </w:pPr>
            <w:r>
              <w:t>ϧⲉⲛ ⲡ̀ϣⲁⲓ ⲛ̀Ⲩⲥ̄ Ⲑⲥ̄.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Loosen the guile</w:t>
            </w:r>
          </w:p>
          <w:p w:rsidR="00A043A7" w:rsidRDefault="00A043A7" w:rsidP="009A461A">
            <w:pPr>
              <w:pStyle w:val="EngHang"/>
            </w:pPr>
            <w:r>
              <w:t>And the passions from your hearts,</w:t>
            </w:r>
          </w:p>
          <w:p w:rsidR="00A043A7" w:rsidRDefault="00A043A7" w:rsidP="009A461A">
            <w:pPr>
              <w:pStyle w:val="EngHang"/>
            </w:pPr>
            <w:r>
              <w:t>For the merciful God</w:t>
            </w:r>
          </w:p>
          <w:p w:rsidR="00A043A7" w:rsidRDefault="00A043A7" w:rsidP="009A461A">
            <w:pPr>
              <w:pStyle w:val="EngHangEnd"/>
            </w:pPr>
            <w:r>
              <w:t xml:space="preserve">Has saved our </w:t>
            </w:r>
            <w:r w:rsidRPr="009A461A">
              <w:t>r</w:t>
            </w:r>
            <w:r>
              <w:t>ace.</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Ⲃⲱⲗⲟⲩ ϧⲉⲛ ⲛⲉⲧⲉⲛϩⲏⲧ:</w:t>
            </w:r>
          </w:p>
          <w:p w:rsidR="00A043A7" w:rsidRDefault="00A043A7" w:rsidP="00A043A7">
            <w:pPr>
              <w:pStyle w:val="CopticVersemulti-line"/>
            </w:pPr>
            <w:r>
              <w:t>ⲛ̀ⲛⲓⲭ̀ⲣⲟϥ ⲛⲉⲙ ⲛⲓⲡⲁⲑⲟⲥ:</w:t>
            </w:r>
          </w:p>
          <w:p w:rsidR="00A043A7" w:rsidRDefault="00A043A7" w:rsidP="00A043A7">
            <w:pPr>
              <w:pStyle w:val="CopticVersemulti-line"/>
            </w:pPr>
            <w:r>
              <w:t>ϫⲉ ⲁ̀Ⲡⲟ̄ⲥ̄ ⲡⲓⲛⲁⲏⲧ:</w:t>
            </w:r>
          </w:p>
          <w:p w:rsidR="00A043A7" w:rsidRDefault="00A043A7" w:rsidP="00A043A7">
            <w:pPr>
              <w:pStyle w:val="CopticHangingVerse"/>
            </w:pPr>
            <w:r>
              <w:t>ⲁϥⲥⲱϯ ⲙ̀ⲡⲉⲛⲅⲉⲛⲟⲥ.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For He who has created</w:t>
            </w:r>
          </w:p>
          <w:p w:rsidR="00A043A7" w:rsidRDefault="00A043A7" w:rsidP="009A461A">
            <w:pPr>
              <w:pStyle w:val="EngHang"/>
            </w:pPr>
            <w:r>
              <w:t>The chariot of the Cherubim,</w:t>
            </w:r>
          </w:p>
          <w:p w:rsidR="00A043A7" w:rsidRDefault="00A043A7" w:rsidP="009A461A">
            <w:pPr>
              <w:pStyle w:val="EngHang"/>
            </w:pPr>
            <w:r>
              <w:t>Rode on an ass</w:t>
            </w:r>
          </w:p>
          <w:p w:rsidR="00A043A7" w:rsidRDefault="00A043A7" w:rsidP="009A461A">
            <w:pPr>
              <w:pStyle w:val="EngHangEnd"/>
            </w:pPr>
            <w:r>
              <w:t>In the midst of Jerusalem.</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Ⲅⲉ ⲅⲁⲣ ⲫⲏⲉ̀ⲧⲁϥⲑⲁⲙⲓⲟ̀:</w:t>
            </w:r>
          </w:p>
          <w:p w:rsidR="00A043A7" w:rsidRDefault="00A043A7" w:rsidP="00A043A7">
            <w:pPr>
              <w:pStyle w:val="CopticVersemulti-line"/>
            </w:pPr>
            <w:r>
              <w:t>ⲙ̀ⲡ̀ϩⲁⲣⲙⲁ ⲛ̀ⲛⲓⲬⲉⲣⲟⲩⲃⲓⲙ:</w:t>
            </w:r>
          </w:p>
          <w:p w:rsidR="00A043A7" w:rsidRDefault="00A043A7" w:rsidP="00A043A7">
            <w:pPr>
              <w:pStyle w:val="CopticVersemulti-line"/>
            </w:pPr>
            <w:r>
              <w:t>ⲁϥⲧⲁⲗⲏⲟⲩⲧ ⲉ̀ⲟⲩⲉ̀ⲱ̀:</w:t>
            </w:r>
          </w:p>
          <w:p w:rsidR="00A043A7" w:rsidRDefault="00A043A7" w:rsidP="00A043A7">
            <w:pPr>
              <w:pStyle w:val="CopticHangingVerse"/>
            </w:pPr>
            <w:r>
              <w:t>ϧⲉⲛ ⲑ̀ⲙⲏϯ ⲛ̀Ⲓⲗ̄ⲏ̄ⲙ̄.</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David the Psalmist,</w:t>
            </w:r>
          </w:p>
          <w:p w:rsidR="00A043A7" w:rsidRDefault="00A043A7" w:rsidP="009A461A">
            <w:pPr>
              <w:pStyle w:val="EngHang"/>
            </w:pPr>
            <w:r>
              <w:t>Spoke in this way,</w:t>
            </w:r>
          </w:p>
          <w:p w:rsidR="00A043A7" w:rsidRDefault="00A043A7" w:rsidP="009A461A">
            <w:pPr>
              <w:pStyle w:val="EngHang"/>
            </w:pPr>
            <w:r>
              <w:t>Saying, “</w:t>
            </w:r>
            <w:commentRangeStart w:id="1096"/>
            <w:r>
              <w:t xml:space="preserve">Offer </w:t>
            </w:r>
            <w:commentRangeEnd w:id="1096"/>
            <w:r>
              <w:rPr>
                <w:rStyle w:val="CommentReference"/>
              </w:rPr>
              <w:commentReference w:id="1096"/>
            </w:r>
            <w:r>
              <w:t>unto the Lord,</w:t>
            </w:r>
          </w:p>
          <w:p w:rsidR="00A043A7" w:rsidRDefault="00A043A7" w:rsidP="009A461A">
            <w:pPr>
              <w:pStyle w:val="EngHangEnd"/>
            </w:pPr>
            <w:r>
              <w:t>O children of God.”</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Ⲇⲁⲩⲓⲇ ⲡⲓϩⲩⲙⲛⲟⲇⲟⲥ:</w:t>
            </w:r>
          </w:p>
          <w:p w:rsidR="00A043A7" w:rsidRDefault="00A043A7" w:rsidP="00A043A7">
            <w:pPr>
              <w:pStyle w:val="CopticVersemulti-line"/>
            </w:pPr>
            <w:r>
              <w:t>ⲁϥⲥⲁϫⲓ ⲙ̀ⲡⲁⲓⲣⲏϯ:</w:t>
            </w:r>
          </w:p>
          <w:p w:rsidR="00A043A7" w:rsidRDefault="00A043A7" w:rsidP="00A043A7">
            <w:pPr>
              <w:pStyle w:val="CopticVersemulti-line"/>
            </w:pPr>
            <w:r>
              <w:t>ϫⲉ ⲁⲛⲓⲟⲩⲓ̀ ⲙ̀ⲠϬⲟⲓⲥ:</w:t>
            </w:r>
          </w:p>
          <w:p w:rsidR="00A043A7" w:rsidRDefault="00A043A7" w:rsidP="00A043A7">
            <w:pPr>
              <w:pStyle w:val="CopticHangingVerse"/>
            </w:pPr>
            <w:r>
              <w:t>ⲛ̀ⲛⲓϣⲏⲣⲓ ⲛ̀ⲧⲉ Ⲫϯ.</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From the mouths of babes</w:t>
            </w:r>
          </w:p>
          <w:p w:rsidR="00A043A7" w:rsidRDefault="00A043A7" w:rsidP="009A461A">
            <w:pPr>
              <w:pStyle w:val="EngHang"/>
            </w:pPr>
            <w:r>
              <w:t>You have perfected praise.</w:t>
            </w:r>
          </w:p>
          <w:p w:rsidR="00A043A7" w:rsidRDefault="00A043A7" w:rsidP="009A461A">
            <w:pPr>
              <w:pStyle w:val="EngHang"/>
            </w:pPr>
            <w:r>
              <w:t>Hosanna in the highest,</w:t>
            </w:r>
          </w:p>
          <w:p w:rsidR="00A043A7" w:rsidRDefault="00A043A7" w:rsidP="009A461A">
            <w:pPr>
              <w:pStyle w:val="EngHangEnd"/>
            </w:pPr>
            <w:r>
              <w:t>O King of glory!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Ⲉⲃⲟⲗϧⲉⲛ ⲣⲱⲟⲩ ⲛ̀ϩⲁⲛⲕⲟⲩϫⲓ:</w:t>
            </w:r>
          </w:p>
          <w:p w:rsidR="00A043A7" w:rsidRDefault="00A043A7" w:rsidP="00A043A7">
            <w:pPr>
              <w:pStyle w:val="CopticVersemulti-line"/>
            </w:pPr>
            <w:r>
              <w:t>ⲛ̀ⲑⲟⲕ ⲁⲕⲥⲉⲃⲧⲉ ⲛⲓⲥ̀ⲙⲟⲩ:</w:t>
            </w:r>
          </w:p>
          <w:p w:rsidR="00A043A7" w:rsidRDefault="00A043A7" w:rsidP="00A043A7">
            <w:pPr>
              <w:pStyle w:val="CopticVersemulti-line"/>
            </w:pPr>
            <w:r>
              <w:t>Ⲱⲥⲁⲛⲛⲁ ϧⲉⲛ ⲛⲏⲉⲧϭⲟⲥⲓ:</w:t>
            </w:r>
          </w:p>
          <w:p w:rsidR="00A043A7" w:rsidRDefault="00A043A7" w:rsidP="00A043A7">
            <w:pPr>
              <w:pStyle w:val="CopticHangingVerse"/>
            </w:pPr>
            <w:r>
              <w:t>ⲱ̀ ⲡⲓⲟⲩⲣⲟ ⲛ̀ⲧⲉ ⲡⲓⲱ̀ⲟⲩ.</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Your compassions are</w:t>
            </w:r>
          </w:p>
          <w:p w:rsidR="00A043A7" w:rsidRDefault="00A043A7" w:rsidP="009A461A">
            <w:pPr>
              <w:pStyle w:val="EngHang"/>
            </w:pPr>
            <w:r>
              <w:t>Too plenteous,</w:t>
            </w:r>
          </w:p>
          <w:p w:rsidR="00A043A7" w:rsidRDefault="00A043A7" w:rsidP="009A461A">
            <w:pPr>
              <w:pStyle w:val="EngHang"/>
            </w:pPr>
            <w:r>
              <w:t>And your works are many,</w:t>
            </w:r>
          </w:p>
          <w:p w:rsidR="00A043A7" w:rsidRDefault="00A043A7" w:rsidP="009A461A">
            <w:pPr>
              <w:pStyle w:val="EngHangEnd"/>
            </w:pPr>
            <w:r>
              <w:t>O merciful Christ.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Ⲍⲉⲟϣ ⲉ̀ⲙⲁϣⲱ:</w:t>
            </w:r>
          </w:p>
          <w:p w:rsidR="00A043A7" w:rsidRDefault="00A043A7" w:rsidP="00A043A7">
            <w:pPr>
              <w:pStyle w:val="CopticVersemulti-line"/>
            </w:pPr>
            <w:r>
              <w:t>ⲛ̀ϫⲉ ⲛⲉⲕⲙⲉⲧϣⲉⲛϩⲏⲧ:</w:t>
            </w:r>
          </w:p>
          <w:p w:rsidR="00A043A7" w:rsidRDefault="00A043A7" w:rsidP="00A043A7">
            <w:pPr>
              <w:pStyle w:val="CopticVersemulti-line"/>
            </w:pPr>
            <w:r>
              <w:t>ⲉⲧⲟϣ ⲙⲏⲉ̀ⲧⲁⲕⲁⲓⲧⲟⲩ:</w:t>
            </w:r>
          </w:p>
          <w:p w:rsidR="00A043A7" w:rsidRDefault="00A043A7" w:rsidP="00A043A7">
            <w:pPr>
              <w:pStyle w:val="CopticHangingVerse"/>
            </w:pPr>
            <w:r>
              <w:t>ⲱ̀ Ⲡⲭ̄ⲥ̄ ⲡⲓⲛⲁⲏⲧ.</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righteous Lazarus</w:t>
            </w:r>
          </w:p>
          <w:p w:rsidR="00A043A7" w:rsidRDefault="00A043A7" w:rsidP="009A461A">
            <w:pPr>
              <w:pStyle w:val="EngHang"/>
            </w:pPr>
            <w:r>
              <w:t>Died and was buried.</w:t>
            </w:r>
          </w:p>
          <w:p w:rsidR="00A043A7" w:rsidRDefault="00A043A7" w:rsidP="009A461A">
            <w:pPr>
              <w:pStyle w:val="EngHang"/>
            </w:pPr>
            <w:r>
              <w:t>Jesus Christ, the Logos,</w:t>
            </w:r>
          </w:p>
          <w:p w:rsidR="00A043A7" w:rsidRDefault="00A043A7" w:rsidP="009A461A">
            <w:pPr>
              <w:pStyle w:val="EngHangEnd"/>
            </w:pPr>
            <w:r>
              <w:t>Raised him by His power.</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Ⲏⲡⲡⲉ ⲡⲓⲑ̀ⲙⲏⲓ Ⲗⲁⲍⲁⲣⲟⲥ:</w:t>
            </w:r>
          </w:p>
          <w:p w:rsidR="00A043A7" w:rsidRDefault="00A043A7" w:rsidP="00A043A7">
            <w:pPr>
              <w:pStyle w:val="CopticVersemulti-line"/>
            </w:pPr>
            <w:r>
              <w:t>ⲁϥⲙⲟⲩ ⲟⲩⲟϩ ⲁⲩⲕⲟⲥϥ:</w:t>
            </w:r>
          </w:p>
          <w:p w:rsidR="00A043A7" w:rsidRDefault="00A043A7" w:rsidP="00A043A7">
            <w:pPr>
              <w:pStyle w:val="CopticVersemulti-line"/>
            </w:pPr>
            <w:r>
              <w:t>Ⲓⲏ̄ⲥ̄ Ⲡⲭ̄ⲥ̄ ⲡⲓⲖⲟⲅⲟⲥ:</w:t>
            </w:r>
          </w:p>
          <w:p w:rsidR="00A043A7" w:rsidRDefault="00A043A7" w:rsidP="00A043A7">
            <w:pPr>
              <w:pStyle w:val="CopticHangingVerse"/>
            </w:pPr>
            <w:r>
              <w:t>ϧⲉⲛ ⲧⲉϥϫⲟⲙ ⲁϥⲧⲟⲩⲛⲟⲥϥ.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Yours is the power, the glory</w:t>
            </w:r>
          </w:p>
          <w:p w:rsidR="00A043A7" w:rsidRDefault="00A043A7" w:rsidP="009A461A">
            <w:pPr>
              <w:pStyle w:val="EngHang"/>
            </w:pPr>
            <w:r>
              <w:t>And the thanksgiving.</w:t>
            </w:r>
          </w:p>
          <w:p w:rsidR="00A043A7" w:rsidRDefault="00A043A7" w:rsidP="009A461A">
            <w:pPr>
              <w:pStyle w:val="EngHang"/>
            </w:pPr>
            <w:r>
              <w:t>Hosanna to the Son of David,</w:t>
            </w:r>
          </w:p>
          <w:p w:rsidR="00A043A7" w:rsidRDefault="00A043A7" w:rsidP="009A461A">
            <w:pPr>
              <w:pStyle w:val="EngHangEnd"/>
            </w:pPr>
            <w:r>
              <w:t>Until the perfection.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Ⲑⲱⲕ ⲧⲉ ϯϫⲟⲙ ⲛⲉⲙ ⲡⲓⲱ̀ⲟⲩ:</w:t>
            </w:r>
          </w:p>
          <w:p w:rsidR="00A043A7" w:rsidRDefault="00A043A7" w:rsidP="00A043A7">
            <w:pPr>
              <w:pStyle w:val="CopticVersemulti-line"/>
            </w:pPr>
            <w:r>
              <w:t>ⲛⲉⲙ ϯⲉⲩⲭⲁⲣⲓⲥⲧⲓⲁ̀:</w:t>
            </w:r>
          </w:p>
          <w:p w:rsidR="00A043A7" w:rsidRDefault="00A043A7" w:rsidP="00A043A7">
            <w:pPr>
              <w:pStyle w:val="CopticVersemulti-line"/>
            </w:pPr>
            <w:r>
              <w:t>Ⲱⲥⲁⲛⲛⲁ ⲧⲱ ⲩ̀ⲓⲱ̀ Ⲇⲁⲩⲓⲇ:</w:t>
            </w:r>
          </w:p>
          <w:p w:rsidR="00A043A7" w:rsidRPr="005130A7" w:rsidRDefault="00A043A7" w:rsidP="00A043A7">
            <w:pPr>
              <w:pStyle w:val="CopticHangingVerse"/>
            </w:pPr>
            <w:r>
              <w:t>ϣⲁϯ ⲥⲩⲛⲧⲉⲗⲓⲁ̀.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Jerusalem, the city</w:t>
            </w:r>
          </w:p>
          <w:p w:rsidR="00A043A7" w:rsidRDefault="00A043A7" w:rsidP="009A461A">
            <w:pPr>
              <w:pStyle w:val="EngHang"/>
            </w:pPr>
            <w:r>
              <w:t>Of our Saviour Jesus</w:t>
            </w:r>
          </w:p>
          <w:p w:rsidR="00A043A7" w:rsidRDefault="00A043A7" w:rsidP="009A461A">
            <w:pPr>
              <w:pStyle w:val="EngHang"/>
            </w:pPr>
            <w:r>
              <w:t>Is likened to the heavens,</w:t>
            </w:r>
          </w:p>
          <w:p w:rsidR="00A043A7" w:rsidRDefault="00A043A7" w:rsidP="009A461A">
            <w:pPr>
              <w:pStyle w:val="EngHangEnd"/>
            </w:pPr>
            <w:r>
              <w:t>The dwelling of the righteous.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Ⲓⲗ̄ⲏ̄ⲙ̄ ⲧ̀ⲡⲟⲗⲓⲥ:</w:t>
            </w:r>
          </w:p>
          <w:p w:rsidR="00A043A7" w:rsidRDefault="00A043A7" w:rsidP="00A043A7">
            <w:pPr>
              <w:pStyle w:val="CopticVersemulti-line"/>
            </w:pPr>
            <w:r>
              <w:t>ⲙ̀ⲡⲉⲛⲥⲱⲧⲏⲣ Ⲓⲏ̄ⲥ̄:</w:t>
            </w:r>
          </w:p>
          <w:p w:rsidR="00A043A7" w:rsidRDefault="00A043A7" w:rsidP="00A043A7">
            <w:pPr>
              <w:pStyle w:val="CopticVersemulti-line"/>
            </w:pPr>
            <w:r>
              <w:t>ⲉⲥⲟ̀ⲛⲓ ⲛ̀ⲟ̀ⲣⲁⲛⲟⲥ:</w:t>
            </w:r>
          </w:p>
          <w:p w:rsidR="00A043A7" w:rsidRPr="005130A7" w:rsidRDefault="00A043A7" w:rsidP="00A043A7">
            <w:pPr>
              <w:pStyle w:val="CopticHangingVerse"/>
            </w:pPr>
            <w:r>
              <w:t>ⲫ̀ⲙⲁⲛϣⲱⲡⲓ ⲛ̀ⲛⲓⲇⲓⲕⲉⲟⲥ.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Grant us, O King of glory,</w:t>
            </w:r>
          </w:p>
          <w:p w:rsidR="00A043A7" w:rsidRDefault="00A043A7" w:rsidP="009A461A">
            <w:pPr>
              <w:pStyle w:val="EngHang"/>
            </w:pPr>
            <w:r>
              <w:t>That we may see</w:t>
            </w:r>
          </w:p>
          <w:p w:rsidR="00A043A7" w:rsidRDefault="00A043A7" w:rsidP="009A461A">
            <w:pPr>
              <w:pStyle w:val="EngHang"/>
            </w:pPr>
            <w:r>
              <w:t xml:space="preserve">Mount </w:t>
            </w:r>
            <w:commentRangeStart w:id="1097"/>
            <w:r>
              <w:t>Kranion</w:t>
            </w:r>
            <w:commentRangeEnd w:id="1097"/>
            <w:r>
              <w:rPr>
                <w:rStyle w:val="CommentReference"/>
              </w:rPr>
              <w:commentReference w:id="1097"/>
            </w:r>
            <w:r>
              <w:t>,</w:t>
            </w:r>
          </w:p>
          <w:p w:rsidR="00A043A7" w:rsidRDefault="00A043A7" w:rsidP="009A461A">
            <w:pPr>
              <w:pStyle w:val="EngHangEnd"/>
            </w:pPr>
            <w:r>
              <w:t>Where You were crucified.</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Ⲕⲣⲁⲛⲓⲟⲛ ⲡⲓⲧⲱⲟⲩ:</w:t>
            </w:r>
          </w:p>
          <w:p w:rsidR="00A043A7" w:rsidRDefault="00A043A7" w:rsidP="00A043A7">
            <w:pPr>
              <w:pStyle w:val="CopticVersemulti-line"/>
            </w:pPr>
            <w:r>
              <w:t>ⲡⲓⲙⲁ ⲉ̀ⲧⲁⲩⲁϣⲕ ⲛ̀ϧⲏⲧϥ:</w:t>
            </w:r>
          </w:p>
          <w:p w:rsidR="00A043A7" w:rsidRDefault="00A043A7" w:rsidP="00A043A7">
            <w:pPr>
              <w:pStyle w:val="CopticVersemulti-line"/>
            </w:pPr>
            <w:r>
              <w:t>ⲙⲟⲓ ⲛⲁⲛ ⲱ̀ ⲡⲓⲟⲩⲣⲟ ⲛ̀ⲧⲉ ⲡ̀ⲱ̀ⲟⲩ:</w:t>
            </w:r>
          </w:p>
          <w:p w:rsidR="00A043A7" w:rsidRPr="005130A7" w:rsidRDefault="00A043A7" w:rsidP="00A043A7">
            <w:pPr>
              <w:pStyle w:val="CopticHangingVerse"/>
            </w:pPr>
            <w:r>
              <w:t>ϩⲓⲛⲁ ⲛ̀ⲧⲉⲛⲛⲁⲩ ⲉ̀ⲣⲟϥ.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And also to see</w:t>
            </w:r>
          </w:p>
          <w:p w:rsidR="00A043A7" w:rsidRDefault="00A043A7" w:rsidP="009A461A">
            <w:pPr>
              <w:pStyle w:val="EngHang"/>
            </w:pPr>
            <w:r>
              <w:t>the Resurrection of Christ the Saviour,</w:t>
            </w:r>
          </w:p>
          <w:p w:rsidR="00A043A7" w:rsidRDefault="00A043A7" w:rsidP="009A461A">
            <w:pPr>
              <w:pStyle w:val="EngHang"/>
            </w:pPr>
            <w:r>
              <w:t>The land of Jordan,</w:t>
            </w:r>
          </w:p>
          <w:p w:rsidR="00A043A7" w:rsidRDefault="00A043A7" w:rsidP="009A461A">
            <w:pPr>
              <w:pStyle w:val="EngHangEnd"/>
            </w:pPr>
            <w:r>
              <w:t>And the Baptism of John.</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Ⲗⲟⲓⲡⲟⲛ ϯⲁ̀ⲛⲁⲥⲧⲁⲥⲓⲥ:</w:t>
            </w:r>
          </w:p>
          <w:p w:rsidR="00A043A7" w:rsidRDefault="00A043A7" w:rsidP="00A043A7">
            <w:pPr>
              <w:pStyle w:val="CopticVersemulti-line"/>
            </w:pPr>
            <w:r>
              <w:t>ⲛ̀ⲧⲉ ⲡⲉⲛⲥⲱⲧⲏⲣ Ⲡⲭ̄ⲥ̄:</w:t>
            </w:r>
          </w:p>
          <w:p w:rsidR="00A043A7" w:rsidRDefault="00A043A7" w:rsidP="00A043A7">
            <w:pPr>
              <w:pStyle w:val="CopticVersemulti-line"/>
            </w:pPr>
            <w:r>
              <w:t>ⲛⲉⲙ ⲡ̀ⲕⲁϩⲓ ⲙ̀ⲡⲓⲒⲟⲩⲣⲇⲁⲛⲏⲥ:</w:t>
            </w:r>
          </w:p>
          <w:p w:rsidR="00A043A7" w:rsidRPr="005130A7" w:rsidRDefault="00A043A7" w:rsidP="00A043A7">
            <w:pPr>
              <w:pStyle w:val="CopticHangingVerse"/>
            </w:pPr>
            <w:r>
              <w:t>ⲛⲉⲙ ⲡⲓⲱ̀ⲙⲥ ⲛ̀ⲧⲉ Ⲓⲱⲁⲛⲛⲏⲥ.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But first, to see the tomb,</w:t>
            </w:r>
          </w:p>
          <w:p w:rsidR="00A043A7" w:rsidRDefault="00A043A7" w:rsidP="009A461A">
            <w:pPr>
              <w:pStyle w:val="EngHang"/>
            </w:pPr>
            <w:r>
              <w:t>Full of grace.</w:t>
            </w:r>
          </w:p>
          <w:p w:rsidR="00A043A7" w:rsidRDefault="00A043A7" w:rsidP="009A461A">
            <w:pPr>
              <w:pStyle w:val="EngHang"/>
            </w:pPr>
            <w:r>
              <w:t>Forgive us our sins</w:t>
            </w:r>
          </w:p>
          <w:p w:rsidR="00A043A7" w:rsidRDefault="00A043A7" w:rsidP="009A461A">
            <w:pPr>
              <w:pStyle w:val="EngHangEnd"/>
            </w:pPr>
            <w:r>
              <w:t>In that place.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Ⲙⲁⲗⲓⲥⲧⲉ ⲡⲓⲙ̀ϩⲁⲩ:</w:t>
            </w:r>
          </w:p>
          <w:p w:rsidR="00A043A7" w:rsidRDefault="00A043A7" w:rsidP="00A043A7">
            <w:pPr>
              <w:pStyle w:val="CopticVersemulti-line"/>
            </w:pPr>
            <w:r>
              <w:t>ⲉⲑⲙⲉϩ ⲛ̀ⲭⲁⲣⲓⲥⲙⲁ:</w:t>
            </w:r>
          </w:p>
          <w:p w:rsidR="00A043A7" w:rsidRDefault="00A043A7" w:rsidP="00A043A7">
            <w:pPr>
              <w:pStyle w:val="CopticVersemulti-line"/>
            </w:pPr>
            <w:r>
              <w:t>ϧⲉⲛ ⲡⲓⲙⲁ ⲉ̀ⲧⲉ ⲙ̀ⲙⲁⲩ:</w:t>
            </w:r>
          </w:p>
          <w:p w:rsidR="00A043A7" w:rsidRPr="005130A7" w:rsidRDefault="00A043A7" w:rsidP="00A043A7">
            <w:pPr>
              <w:pStyle w:val="CopticHangingVerse"/>
            </w:pPr>
            <w:r>
              <w:t>ⲁϥⲭⲱ ⲛⲁⲛ ⲛ̀ⲛⲉⲛⲡⲁⲣⲁⲡ̀ⲧⲱⲙⲁ.</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Who among the gods</w:t>
            </w:r>
          </w:p>
          <w:p w:rsidR="00A043A7" w:rsidRDefault="00A043A7" w:rsidP="009A461A">
            <w:pPr>
              <w:pStyle w:val="EngHang"/>
            </w:pPr>
            <w:r>
              <w:t>Is likened to Immanuel?</w:t>
            </w:r>
          </w:p>
          <w:p w:rsidR="00A043A7" w:rsidRDefault="00A043A7" w:rsidP="009A461A">
            <w:pPr>
              <w:pStyle w:val="EngHang"/>
            </w:pPr>
            <w:r>
              <w:t>Hosanna to our God,</w:t>
            </w:r>
          </w:p>
          <w:p w:rsidR="00A043A7" w:rsidRDefault="00A043A7" w:rsidP="009A461A">
            <w:pPr>
              <w:pStyle w:val="EngHangEnd"/>
            </w:pPr>
            <w:r>
              <w:t>The King of Israel!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Ⲛⲓⲙ ⲅⲁⲣ ϧⲉⲛ ⲛⲓⲛⲟⲩϯ:</w:t>
            </w:r>
          </w:p>
          <w:p w:rsidR="00A043A7" w:rsidRDefault="00A043A7" w:rsidP="00A043A7">
            <w:pPr>
              <w:pStyle w:val="CopticVersemulti-line"/>
            </w:pPr>
            <w:r>
              <w:t>ⲉϥⲟ̀ⲛⲓ ⲛ̀Ⲉⲙⲙⲁⲛⲟⲩⲏⲗ:</w:t>
            </w:r>
          </w:p>
          <w:p w:rsidR="00A043A7" w:rsidRDefault="00A043A7" w:rsidP="00A043A7">
            <w:pPr>
              <w:pStyle w:val="CopticVersemulti-line"/>
            </w:pPr>
            <w:r>
              <w:t>Ⲱⲥⲁⲛⲛⲁ ⲙ̀ⲡⲉⲛⲛⲟⲩϯ:</w:t>
            </w:r>
          </w:p>
          <w:p w:rsidR="00A043A7" w:rsidRPr="005130A7" w:rsidRDefault="00A043A7" w:rsidP="00A043A7">
            <w:pPr>
              <w:pStyle w:val="CopticHangingVerse"/>
            </w:pPr>
            <w:r>
              <w:t>ⲃⲁⲥⲓⲗⲓⲧⲟⲩ 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Blessed are You, O Christ,</w:t>
            </w:r>
          </w:p>
          <w:p w:rsidR="00A043A7" w:rsidRDefault="00A043A7" w:rsidP="009A461A">
            <w:pPr>
              <w:pStyle w:val="EngHang"/>
            </w:pPr>
            <w:r>
              <w:t>The Only-begotten Son.</w:t>
            </w:r>
          </w:p>
          <w:p w:rsidR="00A043A7" w:rsidRDefault="00A043A7" w:rsidP="009A461A">
            <w:pPr>
              <w:pStyle w:val="EngHang"/>
            </w:pPr>
            <w:r>
              <w:t>Hosanna, O God,</w:t>
            </w:r>
          </w:p>
          <w:p w:rsidR="00A043A7" w:rsidRDefault="00A043A7" w:rsidP="009A461A">
            <w:pPr>
              <w:pStyle w:val="EngHangEnd"/>
            </w:pPr>
            <w:r>
              <w:t>In the highest!</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Ⲝⲉ̀ⲙⲁⲣⲱⲟⲩⲧ ⲱ̀ Ⲡⲭ̄ⲥ̄:</w:t>
            </w:r>
          </w:p>
          <w:p w:rsidR="00A043A7" w:rsidRDefault="00A043A7" w:rsidP="00A043A7">
            <w:pPr>
              <w:pStyle w:val="CopticVersemulti-line"/>
            </w:pPr>
            <w:r>
              <w:t>ⲡ̀ϣⲏⲣⲓ ⲙ̀ⲙⲟⲛⲟⲅⲉⲛⲏⲥ:</w:t>
            </w:r>
          </w:p>
          <w:p w:rsidR="00A043A7" w:rsidRDefault="00A043A7" w:rsidP="00A043A7">
            <w:pPr>
              <w:pStyle w:val="CopticVersemulti-line"/>
            </w:pPr>
            <w:r>
              <w:t>Ⲱⲥⲁⲛⲛⲁ ⲟ̀Ⲑⲥ̄:</w:t>
            </w:r>
          </w:p>
          <w:p w:rsidR="00A043A7" w:rsidRPr="005130A7" w:rsidRDefault="00A043A7" w:rsidP="00A043A7">
            <w:pPr>
              <w:pStyle w:val="CopticHangingVerse"/>
            </w:pPr>
            <w:r>
              <w:t>ⲛ̀ⲧⲓⲥ ⲩ̀ⲯⲓⲥⲧⲓⲥ.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The feast of Palms,</w:t>
            </w:r>
          </w:p>
          <w:p w:rsidR="00A043A7" w:rsidRDefault="00A043A7" w:rsidP="009A461A">
            <w:pPr>
              <w:pStyle w:val="EngHang"/>
            </w:pPr>
            <w:r>
              <w:t>Of the Lord Adonai,</w:t>
            </w:r>
          </w:p>
          <w:p w:rsidR="00A043A7" w:rsidRDefault="00A043A7" w:rsidP="009A461A">
            <w:pPr>
              <w:pStyle w:val="EngHang"/>
            </w:pPr>
            <w:r>
              <w:t>The Holy God</w:t>
            </w:r>
          </w:p>
          <w:p w:rsidR="00A043A7" w:rsidRDefault="00A043A7" w:rsidP="009A461A">
            <w:pPr>
              <w:pStyle w:val="EngHangEnd"/>
            </w:pPr>
            <w:r>
              <w:t>Is truly great.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Ⲟⲩⲛⲓϣϯ ⲡⲉ ⲛ̀ϣⲁⲓ:</w:t>
            </w:r>
          </w:p>
          <w:p w:rsidR="00A043A7" w:rsidRDefault="00A043A7" w:rsidP="00A043A7">
            <w:pPr>
              <w:pStyle w:val="CopticVersemulti-line"/>
            </w:pPr>
            <w:r>
              <w:t>ⲙ̀ⲡⲓⲉⲩⲗⲟⲅⲓⲙⲉⲛⲟⲥ:</w:t>
            </w:r>
          </w:p>
          <w:p w:rsidR="00A043A7" w:rsidRDefault="00A043A7" w:rsidP="00A043A7">
            <w:pPr>
              <w:pStyle w:val="CopticVersemulti-line"/>
            </w:pPr>
            <w:r>
              <w:t>ⲛ̀ⲧⲉ Ⲡⲟ̄ⲥ̄ Ⲁⲇⲱⲛⲁⲓ:</w:t>
            </w:r>
          </w:p>
          <w:p w:rsidR="00A043A7" w:rsidRPr="005130A7" w:rsidRDefault="00A043A7" w:rsidP="00A043A7">
            <w:pPr>
              <w:pStyle w:val="CopticHangingVerse"/>
            </w:pPr>
            <w:r>
              <w:t>ⲁ̀ⲅⲓⲟⲥ ⲟ̀Ⲑⲥ̄.</w:t>
            </w:r>
          </w:p>
        </w:tc>
      </w:tr>
      <w:tr w:rsidR="00A043A7" w:rsidTr="00A043A7">
        <w:trPr>
          <w:cantSplit/>
          <w:jc w:val="center"/>
        </w:trPr>
        <w:tc>
          <w:tcPr>
            <w:tcW w:w="288" w:type="dxa"/>
          </w:tcPr>
          <w:p w:rsidR="00A043A7" w:rsidRDefault="00A043A7" w:rsidP="00A043A7">
            <w:pPr>
              <w:pStyle w:val="CopticCross"/>
            </w:pPr>
            <w:r w:rsidRPr="00FB5ACB">
              <w:lastRenderedPageBreak/>
              <w:t>¿</w:t>
            </w:r>
          </w:p>
        </w:tc>
        <w:tc>
          <w:tcPr>
            <w:tcW w:w="3960" w:type="dxa"/>
          </w:tcPr>
          <w:p w:rsidR="00A043A7" w:rsidRDefault="00A043A7" w:rsidP="009A461A">
            <w:pPr>
              <w:pStyle w:val="EngHang"/>
            </w:pPr>
            <w:r>
              <w:t>The incomprehensible light</w:t>
            </w:r>
          </w:p>
          <w:p w:rsidR="00A043A7" w:rsidRDefault="00A043A7" w:rsidP="009A461A">
            <w:pPr>
              <w:pStyle w:val="EngHang"/>
            </w:pPr>
            <w:r>
              <w:t>Became manifest in the world.</w:t>
            </w:r>
          </w:p>
          <w:p w:rsidR="00A043A7" w:rsidRDefault="00A043A7" w:rsidP="009A461A">
            <w:pPr>
              <w:pStyle w:val="EngHang"/>
            </w:pPr>
            <w:r>
              <w:t>Let us praise Him, saying,</w:t>
            </w:r>
          </w:p>
          <w:p w:rsidR="00A043A7" w:rsidRDefault="00A043A7" w:rsidP="009A461A">
            <w:pPr>
              <w:pStyle w:val="EngHangEnd"/>
            </w:pPr>
            <w:r>
              <w:t>“Holy, O Mighty!”</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Ⲡⲓⲟⲩⲱⲓⲛⲓ ⲛ̀ⲁⲧϣ̀ⲧⲁϩⲟϥ:</w:t>
            </w:r>
          </w:p>
          <w:p w:rsidR="00A043A7" w:rsidRDefault="00A043A7" w:rsidP="00A043A7">
            <w:pPr>
              <w:pStyle w:val="CopticVersemulti-line"/>
            </w:pPr>
            <w:r>
              <w:t>ⲁϥⲟⲩⲟⲛϩϥ ϧⲉⲛ ⲡⲓⲕⲟⲥⲙⲟⲥ:</w:t>
            </w:r>
          </w:p>
          <w:p w:rsidR="00A043A7" w:rsidRDefault="00A043A7" w:rsidP="00A043A7">
            <w:pPr>
              <w:pStyle w:val="CopticVersemulti-line"/>
            </w:pPr>
            <w:r>
              <w:t>ⲙⲁⲣⲉⲛϩⲱⲥ ⲉ̀ⲣⲟϥ:</w:t>
            </w:r>
          </w:p>
          <w:p w:rsidR="00A043A7" w:rsidRPr="005130A7" w:rsidRDefault="00A043A7" w:rsidP="00A043A7">
            <w:pPr>
              <w:pStyle w:val="CopticHangingVerse"/>
            </w:pPr>
            <w:r>
              <w:t>ⲁ̀ⲅⲓⲟⲥ ⲓⲥⲭⲩⲣⲟⲥ.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Rejoice, O you faithful,</w:t>
            </w:r>
          </w:p>
          <w:p w:rsidR="00A043A7" w:rsidRDefault="00A043A7" w:rsidP="009A461A">
            <w:pPr>
              <w:pStyle w:val="EngHang"/>
            </w:pPr>
            <w:r>
              <w:t>In the feast of Jesus Christ,</w:t>
            </w:r>
          </w:p>
          <w:p w:rsidR="00A043A7" w:rsidRDefault="00A043A7" w:rsidP="009A461A">
            <w:pPr>
              <w:pStyle w:val="EngHang"/>
            </w:pPr>
            <w:r>
              <w:t>And praise wholly,</w:t>
            </w:r>
          </w:p>
          <w:p w:rsidR="00A043A7" w:rsidRDefault="00A043A7" w:rsidP="009A461A">
            <w:pPr>
              <w:pStyle w:val="EngHangEnd"/>
            </w:pPr>
            <w:r>
              <w:t>“Holy, O Immortal!”</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Ⲣⲁϣⲓ ⲱ̀ ⲛⲓⲡⲓⲥⲧⲟⲥ:</w:t>
            </w:r>
          </w:p>
          <w:p w:rsidR="00A043A7" w:rsidRDefault="00A043A7" w:rsidP="00A043A7">
            <w:pPr>
              <w:pStyle w:val="CopticVersemulti-line"/>
            </w:pPr>
            <w:r>
              <w:t>ϧⲉⲛ ⲡ̀ϣⲁⲓ ⲛ̀Ⲓⲏ̄ⲥ̄ Ⲡⲭ̄ⲥ̄:</w:t>
            </w:r>
          </w:p>
          <w:p w:rsidR="00A043A7" w:rsidRDefault="00A043A7" w:rsidP="00A043A7">
            <w:pPr>
              <w:pStyle w:val="CopticVersemulti-line"/>
            </w:pPr>
            <w:r>
              <w:t>ⲟⲩⲟϩ ⲁ̀ⲣⲓⲯⲁⲗⲓⲛ ⲕⲁⲗⲱⲥ:</w:t>
            </w:r>
          </w:p>
          <w:p w:rsidR="00A043A7" w:rsidRPr="005130A7" w:rsidRDefault="00A043A7" w:rsidP="00A043A7">
            <w:pPr>
              <w:pStyle w:val="CopticHangingVerse"/>
            </w:pPr>
            <w:r>
              <w:t>ⲁ̀ⲅⲓⲟⲥ ⲁ̀ⲑⲁⲛⲁⲧⲟⲥ.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Praise the Lord, our God,</w:t>
            </w:r>
          </w:p>
          <w:p w:rsidR="00A043A7" w:rsidRDefault="00A043A7" w:rsidP="009A461A">
            <w:pPr>
              <w:pStyle w:val="EngHang"/>
            </w:pPr>
            <w:r>
              <w:t>For Psalm is good,</w:t>
            </w:r>
          </w:p>
          <w:p w:rsidR="00A043A7" w:rsidRDefault="00A043A7" w:rsidP="009A461A">
            <w:pPr>
              <w:pStyle w:val="EngHang"/>
            </w:pPr>
            <w:r>
              <w:t>In the great day,</w:t>
            </w:r>
          </w:p>
          <w:p w:rsidR="00A043A7" w:rsidRDefault="00A043A7" w:rsidP="009A461A">
            <w:pPr>
              <w:pStyle w:val="EngHangEnd"/>
            </w:pPr>
            <w:r>
              <w:t>The feast of Palms.</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Ⲥⲙⲟⲩ ⲉ̀Ⲡ</w:t>
            </w:r>
            <w:r>
              <w:pgNum/>
            </w:r>
            <w:r>
              <w:t>ⲟ̄ⲥ̄ ⲡⲉⲛⲛⲟⲩϯ:</w:t>
            </w:r>
          </w:p>
          <w:p w:rsidR="00A043A7" w:rsidRDefault="00A043A7" w:rsidP="00A043A7">
            <w:pPr>
              <w:pStyle w:val="CopticVersemulti-line"/>
            </w:pPr>
            <w:r>
              <w:t>ϫⲉ ⲛⲁⲛⲉ ⲟⲩⲯⲁⲗⲙⲟⲥ:</w:t>
            </w:r>
          </w:p>
          <w:p w:rsidR="00A043A7" w:rsidRDefault="00A043A7" w:rsidP="00A043A7">
            <w:pPr>
              <w:pStyle w:val="CopticVersemulti-line"/>
            </w:pPr>
            <w:r>
              <w:t>ϧⲉⲛ ⲡⲓⲉ̀ϩⲟⲟⲩ ⲡⲓⲛⲓϣϯ:</w:t>
            </w:r>
          </w:p>
          <w:p w:rsidR="00A043A7" w:rsidRPr="005130A7" w:rsidRDefault="00A043A7" w:rsidP="00A043A7">
            <w:pPr>
              <w:pStyle w:val="CopticHangingVerse"/>
            </w:pPr>
            <w:r>
              <w:t>ⲛ̀ⲧⲉ ⲡⲓⲉⲩⲗⲟⲅⲓⲙⲉⲛⲟⲥ.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We praise Christ, the King,</w:t>
            </w:r>
          </w:p>
          <w:p w:rsidR="00A043A7" w:rsidRDefault="00A043A7" w:rsidP="009A461A">
            <w:pPr>
              <w:pStyle w:val="EngHang"/>
            </w:pPr>
            <w:r>
              <w:t>With the heavenly order,</w:t>
            </w:r>
          </w:p>
          <w:p w:rsidR="00A043A7" w:rsidRDefault="00A043A7" w:rsidP="009A461A">
            <w:pPr>
              <w:pStyle w:val="EngHang"/>
            </w:pPr>
            <w:r>
              <w:t>“O Son of God,</w:t>
            </w:r>
          </w:p>
          <w:p w:rsidR="00A043A7" w:rsidRPr="0078672A" w:rsidRDefault="00A043A7" w:rsidP="009A461A">
            <w:pPr>
              <w:pStyle w:val="EngHangEnd"/>
            </w:pPr>
            <w:r>
              <w:t>Hosanna in the highest!”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Ⲧⲉⲛϩⲱⲥ ⲉ̀ⲡ̀ⲟⲩⲣⲟ Ⲡⲭ̄ⲥ̄:</w:t>
            </w:r>
          </w:p>
          <w:p w:rsidR="00A043A7" w:rsidRDefault="00A043A7" w:rsidP="00A043A7">
            <w:pPr>
              <w:pStyle w:val="CopticVersemulti-line"/>
            </w:pPr>
            <w:r>
              <w:t>ⲛⲉⲙ ⲛⲓⲧⲁⲅⲙⲁ ⲛ̀ⲧⲉ ⲛ̀ϭⲓⲥⲓ:</w:t>
            </w:r>
          </w:p>
          <w:p w:rsidR="00A043A7" w:rsidRDefault="00A043A7" w:rsidP="00A043A7">
            <w:pPr>
              <w:pStyle w:val="CopticVersemulti-line"/>
            </w:pPr>
            <w:r>
              <w:t>ⲱ̀ Ⲩⲥ̄ Ⲑⲥ̄:</w:t>
            </w:r>
          </w:p>
          <w:p w:rsidR="00A043A7" w:rsidRPr="005130A7" w:rsidRDefault="00A043A7" w:rsidP="00A043A7">
            <w:pPr>
              <w:pStyle w:val="CopticHangingVerse"/>
            </w:pPr>
            <w:r>
              <w:t>Ⲱⲥⲁⲛⲛⲁ ϧⲉⲛ ⲛⲏⲉⲧϭⲟⲥⲓ.</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Behold, the little children</w:t>
            </w:r>
          </w:p>
          <w:p w:rsidR="00A043A7" w:rsidRDefault="00A043A7" w:rsidP="009A461A">
            <w:pPr>
              <w:pStyle w:val="EngHang"/>
            </w:pPr>
            <w:r>
              <w:t>Praise Immanuel,</w:t>
            </w:r>
          </w:p>
          <w:p w:rsidR="00A043A7" w:rsidRDefault="00A043A7" w:rsidP="009A461A">
            <w:pPr>
              <w:pStyle w:val="EngHang"/>
            </w:pPr>
            <w:r>
              <w:t>“It is right to say ‘Hosanna’</w:t>
            </w:r>
          </w:p>
          <w:p w:rsidR="00A043A7" w:rsidRDefault="00A043A7" w:rsidP="009A461A">
            <w:pPr>
              <w:pStyle w:val="EngHangEnd"/>
            </w:pPr>
            <w:r>
              <w:t>O King of Israel!”</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Ⲩⲥ ⲛⲓⲕⲟⲩϫⲓ ⲛ̀ⲁ̀ⲗⲱⲟⲩⲓ̀:</w:t>
            </w:r>
          </w:p>
          <w:p w:rsidR="00A043A7" w:rsidRDefault="00A043A7" w:rsidP="00A043A7">
            <w:pPr>
              <w:pStyle w:val="CopticVersemulti-line"/>
            </w:pPr>
            <w:r>
              <w:t>ⲉⲩϩⲱⲥ ⲉ̀Ⲉⲙⲙⲁⲛⲟⲩⲏⲗ:</w:t>
            </w:r>
          </w:p>
          <w:p w:rsidR="00A043A7" w:rsidRDefault="00A043A7" w:rsidP="00A043A7">
            <w:pPr>
              <w:pStyle w:val="CopticVersemulti-line"/>
            </w:pPr>
            <w:r>
              <w:t>Ⲱⲥⲁⲛⲛⲁ ⲉⲣⲡ̀ⲣⲉⲡⲓ:</w:t>
            </w:r>
          </w:p>
          <w:p w:rsidR="00A043A7" w:rsidRPr="005130A7" w:rsidRDefault="00A043A7" w:rsidP="00A043A7">
            <w:pPr>
              <w:pStyle w:val="CopticHangingVerse"/>
            </w:pPr>
            <w:r>
              <w:t>ⲙ̀ⲡ̀ⲟⲩⲣⲟ ⲙ̀Ⲡⲓ̄ⲥ̄ⲗ̄.</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O compassionate God,</w:t>
            </w:r>
          </w:p>
          <w:p w:rsidR="00A043A7" w:rsidRDefault="00A043A7" w:rsidP="009A461A">
            <w:pPr>
              <w:pStyle w:val="EngHang"/>
            </w:pPr>
            <w:r>
              <w:t>Have mercy on us, O good One,</w:t>
            </w:r>
          </w:p>
          <w:p w:rsidR="00A043A7" w:rsidRDefault="00A043A7" w:rsidP="009A461A">
            <w:pPr>
              <w:pStyle w:val="EngHang"/>
            </w:pPr>
            <w:r>
              <w:t>For the sake of Your mother, the Bride,</w:t>
            </w:r>
          </w:p>
          <w:p w:rsidR="00A043A7" w:rsidRDefault="00A043A7" w:rsidP="009A461A">
            <w:pPr>
              <w:pStyle w:val="EngHangEnd"/>
            </w:pPr>
            <w:r>
              <w:t>The Virgin Mary.</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Ⲫϯ ⲡⲓⲣⲉϥϣⲉⲛϩⲏⲧ:</w:t>
            </w:r>
          </w:p>
          <w:p w:rsidR="00A043A7" w:rsidRDefault="00A043A7" w:rsidP="00A043A7">
            <w:pPr>
              <w:pStyle w:val="CopticVersemulti-line"/>
            </w:pPr>
            <w:r>
              <w:t>ⲛⲁⲓ ⲛⲁⲛ ⲱ̀ ⲡⲓⲁ̀ⲅⲁⲑⲟⲥ:</w:t>
            </w:r>
          </w:p>
          <w:p w:rsidR="00A043A7" w:rsidRDefault="00A043A7" w:rsidP="00A043A7">
            <w:pPr>
              <w:pStyle w:val="CopticVersemulti-line"/>
            </w:pPr>
            <w:r>
              <w:t>ⲉⲑⲃⲉ ⲧⲉⲕⲁⲩ ϯϣⲉⲗⲏⲧ:</w:t>
            </w:r>
          </w:p>
          <w:p w:rsidR="00A043A7" w:rsidRPr="005130A7" w:rsidRDefault="00A043A7" w:rsidP="00A043A7">
            <w:pPr>
              <w:pStyle w:val="CopticHangingVerse"/>
            </w:pPr>
            <w:r>
              <w:t>Ⲙⲁⲣⲓⲁ̀ ϯⲡⲁⲣⲑⲉⲛⲟⲥ.</w:t>
            </w:r>
          </w:p>
        </w:tc>
      </w:tr>
      <w:tr w:rsidR="00A043A7" w:rsidTr="00A043A7">
        <w:trPr>
          <w:cantSplit/>
          <w:jc w:val="center"/>
        </w:trPr>
        <w:tc>
          <w:tcPr>
            <w:tcW w:w="288" w:type="dxa"/>
          </w:tcPr>
          <w:p w:rsidR="00A043A7" w:rsidRDefault="00A043A7" w:rsidP="00A043A7">
            <w:pPr>
              <w:pStyle w:val="CopticCross"/>
            </w:pPr>
          </w:p>
        </w:tc>
        <w:tc>
          <w:tcPr>
            <w:tcW w:w="3960" w:type="dxa"/>
          </w:tcPr>
          <w:p w:rsidR="00A043A7" w:rsidRDefault="00A043A7" w:rsidP="009A461A">
            <w:pPr>
              <w:pStyle w:val="EngHang"/>
            </w:pPr>
            <w:r>
              <w:t>Hail to Kranion!</w:t>
            </w:r>
          </w:p>
          <w:p w:rsidR="00A043A7" w:rsidRDefault="00A043A7" w:rsidP="009A461A">
            <w:pPr>
              <w:pStyle w:val="EngHang"/>
            </w:pPr>
            <w:r>
              <w:t>Hail to the city of the Lord!</w:t>
            </w:r>
          </w:p>
          <w:p w:rsidR="00A043A7" w:rsidRDefault="00A043A7" w:rsidP="009A461A">
            <w:pPr>
              <w:pStyle w:val="EngHang"/>
            </w:pPr>
            <w:r>
              <w:t>And hail to the tomb,</w:t>
            </w:r>
          </w:p>
          <w:p w:rsidR="00A043A7" w:rsidRDefault="00A043A7" w:rsidP="009A461A">
            <w:pPr>
              <w:pStyle w:val="EngHangEnd"/>
            </w:pPr>
            <w:r>
              <w:t>And the Resurrection!</w:t>
            </w:r>
          </w:p>
        </w:tc>
        <w:tc>
          <w:tcPr>
            <w:tcW w:w="288" w:type="dxa"/>
          </w:tcPr>
          <w:p w:rsidR="00A043A7" w:rsidRDefault="00A043A7" w:rsidP="00A043A7"/>
        </w:tc>
        <w:tc>
          <w:tcPr>
            <w:tcW w:w="288" w:type="dxa"/>
          </w:tcPr>
          <w:p w:rsidR="00A043A7" w:rsidRDefault="00A043A7" w:rsidP="00A043A7">
            <w:pPr>
              <w:pStyle w:val="CopticCross"/>
            </w:pPr>
          </w:p>
        </w:tc>
        <w:tc>
          <w:tcPr>
            <w:tcW w:w="3960" w:type="dxa"/>
          </w:tcPr>
          <w:p w:rsidR="00A043A7" w:rsidRDefault="00A043A7" w:rsidP="00A043A7">
            <w:pPr>
              <w:pStyle w:val="CopticVersemulti-line"/>
            </w:pPr>
            <w:r>
              <w:t>Ⲭⲉⲣⲉ ⲡⲓⲕ̀ⲣⲁⲛⲓⲟⲛ:</w:t>
            </w:r>
          </w:p>
          <w:p w:rsidR="00A043A7" w:rsidRDefault="00A043A7" w:rsidP="00A043A7">
            <w:pPr>
              <w:pStyle w:val="CopticVersemulti-line"/>
            </w:pPr>
            <w:r>
              <w:t>ⲭⲉⲣⲉ ϯⲡⲟⲗⲓⲥ ⲙ̀Ⲡⲟ̄ⲥ̄:</w:t>
            </w:r>
          </w:p>
          <w:p w:rsidR="00A043A7" w:rsidRDefault="00A043A7" w:rsidP="00A043A7">
            <w:pPr>
              <w:pStyle w:val="CopticVersemulti-line"/>
            </w:pPr>
            <w:r>
              <w:t>ⲭⲉⲣⲉ ⲡⲓⲙ̀ϩⲁⲩ ⲇⲉⲟⲛ:</w:t>
            </w:r>
          </w:p>
          <w:p w:rsidR="00A043A7" w:rsidRPr="005130A7" w:rsidRDefault="00A043A7" w:rsidP="00A043A7">
            <w:pPr>
              <w:pStyle w:val="CopticHangingVerse"/>
            </w:pPr>
            <w:r>
              <w:t>ⲛⲉⲙ ϯⲁ̀ⲛⲁⲥⲧⲁⲥⲓⲥ.</w:t>
            </w:r>
          </w:p>
        </w:tc>
      </w:tr>
      <w:tr w:rsidR="00A043A7" w:rsidTr="00A043A7">
        <w:trPr>
          <w:cantSplit/>
          <w:jc w:val="center"/>
        </w:trPr>
        <w:tc>
          <w:tcPr>
            <w:tcW w:w="288" w:type="dxa"/>
          </w:tcPr>
          <w:p w:rsidR="00A043A7" w:rsidRPr="003209AF" w:rsidRDefault="00A043A7" w:rsidP="00A043A7">
            <w:pPr>
              <w:pStyle w:val="CopticCross"/>
              <w:rPr>
                <w:b/>
              </w:rPr>
            </w:pPr>
            <w:r w:rsidRPr="00FB5ACB">
              <w:t>¿</w:t>
            </w:r>
          </w:p>
        </w:tc>
        <w:tc>
          <w:tcPr>
            <w:tcW w:w="3960" w:type="dxa"/>
          </w:tcPr>
          <w:p w:rsidR="00A043A7" w:rsidRDefault="00A043A7" w:rsidP="009A461A">
            <w:pPr>
              <w:pStyle w:val="EngHang"/>
            </w:pPr>
            <w:r>
              <w:t>Repose the souls</w:t>
            </w:r>
          </w:p>
          <w:p w:rsidR="00A043A7" w:rsidRDefault="00A043A7" w:rsidP="009A461A">
            <w:pPr>
              <w:pStyle w:val="EngHang"/>
            </w:pPr>
            <w:r>
              <w:t>In paradise,</w:t>
            </w:r>
          </w:p>
          <w:p w:rsidR="00A043A7" w:rsidRDefault="00A043A7" w:rsidP="009A461A">
            <w:pPr>
              <w:pStyle w:val="EngHang"/>
            </w:pPr>
            <w:r>
              <w:t>And grant us a share</w:t>
            </w:r>
          </w:p>
          <w:p w:rsidR="00A043A7" w:rsidRDefault="00A043A7" w:rsidP="009A461A">
            <w:pPr>
              <w:pStyle w:val="EngHangEnd"/>
            </w:pPr>
            <w:r>
              <w:t>With them, O Christ.</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pPr>
            <w:r>
              <w:t>Ⲯⲩⲭⲏ ⲙⲁⲉⲙⲧⲟⲛ ⲛⲱⲟⲩ:</w:t>
            </w:r>
          </w:p>
          <w:p w:rsidR="00A043A7" w:rsidRDefault="00A043A7" w:rsidP="00A043A7">
            <w:pPr>
              <w:pStyle w:val="CopticVersemulti-line"/>
            </w:pPr>
            <w:r>
              <w:t>ϧⲉⲛ ⲡⲓⲡⲁⲣⲁⲇⲓⲥⲟⲥ:</w:t>
            </w:r>
          </w:p>
          <w:p w:rsidR="00A043A7" w:rsidRDefault="00A043A7" w:rsidP="00A043A7">
            <w:pPr>
              <w:pStyle w:val="CopticVersemulti-line"/>
            </w:pPr>
            <w:r>
              <w:t>ⲟⲩⲟϩ ⲙⲟⲓ ⲛⲁⲛ ⲛⲉⲙⲱⲟⲩ:</w:t>
            </w:r>
          </w:p>
          <w:p w:rsidR="00A043A7" w:rsidRPr="005130A7" w:rsidRDefault="00A043A7" w:rsidP="00A043A7">
            <w:pPr>
              <w:pStyle w:val="CopticHangingVerse"/>
            </w:pPr>
            <w:r>
              <w:t>ⲛ̀ⲟⲩⲙⲉⲣⲟⲥ ⲱ̀ Ⲡⲭ̄ⲥ̄.</w:t>
            </w:r>
          </w:p>
        </w:tc>
      </w:tr>
      <w:tr w:rsidR="00A043A7" w:rsidTr="00A043A7">
        <w:trPr>
          <w:cantSplit/>
          <w:jc w:val="center"/>
        </w:trPr>
        <w:tc>
          <w:tcPr>
            <w:tcW w:w="288" w:type="dxa"/>
          </w:tcPr>
          <w:p w:rsidR="00A043A7" w:rsidRDefault="00A043A7" w:rsidP="00A043A7">
            <w:pPr>
              <w:pStyle w:val="CopticCross"/>
            </w:pPr>
            <w:r w:rsidRPr="00FB5ACB">
              <w:t>¿</w:t>
            </w:r>
          </w:p>
        </w:tc>
        <w:tc>
          <w:tcPr>
            <w:tcW w:w="3960" w:type="dxa"/>
          </w:tcPr>
          <w:p w:rsidR="00A043A7" w:rsidRDefault="00A043A7" w:rsidP="009A461A">
            <w:pPr>
              <w:pStyle w:val="EngHang"/>
            </w:pPr>
            <w:r>
              <w:t>Remember me, O our Master,</w:t>
            </w:r>
          </w:p>
          <w:p w:rsidR="00A043A7" w:rsidRDefault="00A043A7" w:rsidP="009A461A">
            <w:pPr>
              <w:pStyle w:val="EngHang"/>
            </w:pPr>
            <w:r>
              <w:t>In Your Kingdom.</w:t>
            </w:r>
          </w:p>
          <w:p w:rsidR="00A043A7" w:rsidRDefault="00A043A7" w:rsidP="009A461A">
            <w:pPr>
              <w:pStyle w:val="EngHang"/>
            </w:pPr>
            <w:r>
              <w:t>Forgive me my sins,</w:t>
            </w:r>
          </w:p>
          <w:p w:rsidR="00A043A7" w:rsidRDefault="00A043A7" w:rsidP="009A461A">
            <w:pPr>
              <w:pStyle w:val="EngHangEnd"/>
            </w:pPr>
            <w:r>
              <w:t>And have mercy on Your people.</w:t>
            </w:r>
          </w:p>
        </w:tc>
        <w:tc>
          <w:tcPr>
            <w:tcW w:w="288" w:type="dxa"/>
          </w:tcPr>
          <w:p w:rsidR="00A043A7" w:rsidRDefault="00A043A7" w:rsidP="00A043A7"/>
        </w:tc>
        <w:tc>
          <w:tcPr>
            <w:tcW w:w="288" w:type="dxa"/>
          </w:tcPr>
          <w:p w:rsidR="00A043A7" w:rsidRDefault="00A043A7" w:rsidP="00A043A7">
            <w:pPr>
              <w:pStyle w:val="CopticCross"/>
            </w:pPr>
            <w:r w:rsidRPr="00FB5ACB">
              <w:t>¿</w:t>
            </w:r>
          </w:p>
        </w:tc>
        <w:tc>
          <w:tcPr>
            <w:tcW w:w="3960" w:type="dxa"/>
          </w:tcPr>
          <w:p w:rsidR="00A043A7" w:rsidRDefault="00A043A7" w:rsidP="00A043A7">
            <w:pPr>
              <w:pStyle w:val="CopticVersemulti-line"/>
              <w:rPr>
                <w:rFonts w:eastAsia="Arial Unicode MS" w:cs="FreeSerifAvvaShenouda"/>
              </w:rPr>
            </w:pPr>
            <w:r>
              <w:rPr>
                <w:rFonts w:eastAsia="Arial Unicode MS" w:cs="FreeSerifAvvaShenouda"/>
              </w:rPr>
              <w:t>Ⲱ ⲡⲉⲛⲛⲏⲃ ⲁ̀ⲣⲓⲡⲁⲙⲉⲩⲓ̀:</w:t>
            </w:r>
          </w:p>
          <w:p w:rsidR="00A043A7" w:rsidRDefault="00A043A7" w:rsidP="00A043A7">
            <w:pPr>
              <w:pStyle w:val="CopticVersemulti-line"/>
              <w:rPr>
                <w:rFonts w:eastAsia="Arial Unicode MS" w:cs="FreeSerifAvvaShenouda"/>
              </w:rPr>
            </w:pPr>
            <w:r>
              <w:rPr>
                <w:rFonts w:eastAsia="Arial Unicode MS" w:cs="FreeSerifAvvaShenouda"/>
              </w:rPr>
              <w:t>ϧⲉⲛ ⲧⲉⲕⲙⲉⲧⲟⲩⲣⲟ:</w:t>
            </w:r>
          </w:p>
          <w:p w:rsidR="00A043A7" w:rsidRDefault="00A043A7" w:rsidP="00A043A7">
            <w:pPr>
              <w:pStyle w:val="CopticVersemulti-line"/>
              <w:rPr>
                <w:rFonts w:eastAsia="Arial Unicode MS" w:cs="FreeSerifAvvaShenouda"/>
              </w:rPr>
            </w:pPr>
            <w:r>
              <w:rPr>
                <w:rFonts w:eastAsia="Arial Unicode MS" w:cs="FreeSerifAvvaShenouda"/>
              </w:rPr>
              <w:t>ⲟⲩⲟϩ ⲭⲱ ⲛⲏⲓ ⲛ̀ⲛⲁⲛⲟⲃⲓ ⲉ̀ⲃⲟⲗ:</w:t>
            </w:r>
          </w:p>
          <w:p w:rsidR="00A043A7" w:rsidRPr="00384F62" w:rsidRDefault="00A043A7" w:rsidP="00A043A7">
            <w:pPr>
              <w:pStyle w:val="CopticHangingVerse"/>
            </w:pPr>
            <w:r>
              <w:t>ⲛⲉⲙ ⲡⲉⲕⲗⲁⲟⲥ ⲛⲁⲓ ⲛⲱⲟⲩ.</w:t>
            </w:r>
          </w:p>
        </w:tc>
      </w:tr>
    </w:tbl>
    <w:p w:rsidR="00495F1A" w:rsidRDefault="00495F1A" w:rsidP="00495F1A">
      <w:pPr>
        <w:pStyle w:val="Heading3"/>
      </w:pPr>
      <w:bookmarkStart w:id="1098" w:name="_Toc410196232"/>
      <w:bookmarkStart w:id="1099" w:name="_Toc410196474"/>
      <w:bookmarkStart w:id="1100" w:name="_Toc410196976"/>
      <w:r>
        <w:t>Resurrection</w:t>
      </w:r>
      <w:bookmarkEnd w:id="1098"/>
      <w:bookmarkEnd w:id="1099"/>
      <w:bookmarkEnd w:id="1100"/>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Our mouths are filled with joy,</w:t>
            </w:r>
          </w:p>
          <w:p w:rsidR="002E06A7" w:rsidRDefault="002E06A7" w:rsidP="002E06A7">
            <w:pPr>
              <w:pStyle w:val="EngHang"/>
            </w:pPr>
            <w:r>
              <w:t>And our tongues with rejoicing,</w:t>
            </w:r>
          </w:p>
          <w:p w:rsidR="002E06A7" w:rsidRDefault="002E06A7" w:rsidP="002E06A7">
            <w:pPr>
              <w:pStyle w:val="EngHang"/>
            </w:pPr>
            <w:r>
              <w:t>For our Lord Jesus Christ</w:t>
            </w:r>
          </w:p>
          <w:p w:rsidR="002E06A7" w:rsidRPr="00B87131"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Ⲧⲟⲧⲉ ⲣⲱⲛ ⲁϥⲙⲟϩ ⲛ̀ⲣⲁϣⲓ:</w:t>
            </w:r>
          </w:p>
          <w:p w:rsidR="002E06A7" w:rsidRDefault="002E06A7" w:rsidP="002E06A7">
            <w:pPr>
              <w:pStyle w:val="CopticVersemulti-line"/>
            </w:pPr>
            <w:r>
              <w:t>ⲟⲩⲟϩ ⲡⲉⲛⲗⲁⲥ ϧⲉⲛ ⲟⲩⲑⲉⲗⲏⲗ:</w:t>
            </w:r>
          </w:p>
          <w:p w:rsidR="002E06A7" w:rsidRDefault="002E06A7" w:rsidP="002E06A7">
            <w:pPr>
              <w:pStyle w:val="CopticVersemulti-line"/>
            </w:pPr>
            <w:r>
              <w:t>ϫⲉ Ⲡⲉⲛⲟ̄ⲥ̄ Ⲓⲏ̄ⲥ̄ Ⲡⲭ̄ⲥ̄:</w:t>
            </w:r>
          </w:p>
          <w:p w:rsidR="002E06A7" w:rsidRPr="00C35319"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 xml:space="preserve">He Who descended to </w:t>
            </w:r>
          </w:p>
          <w:p w:rsidR="002E06A7" w:rsidRDefault="002E06A7" w:rsidP="002E06A7">
            <w:pPr>
              <w:pStyle w:val="EngHang"/>
            </w:pPr>
            <w:r>
              <w:t>The lower parts of the earth,</w:t>
            </w:r>
          </w:p>
          <w:p w:rsidR="002E06A7" w:rsidRDefault="002E06A7" w:rsidP="002E06A7">
            <w:pPr>
              <w:pStyle w:val="EngHang"/>
            </w:pPr>
            <w:r>
              <w:t>Abolished death by His Power,</w:t>
            </w:r>
          </w:p>
          <w:p w:rsidR="002E06A7" w:rsidRDefault="002E06A7" w:rsidP="002E06A7">
            <w:pPr>
              <w:pStyle w:val="EngHangEnd"/>
            </w:pPr>
            <w:r>
              <w:t>And made life to shine on us.</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Ⲁϥⲕⲱⲣϥ ⲙ̀ⲫ̀ⲙⲟⲩ ϧⲉⲛ ⲧⲉϥϫⲟⲙ:</w:t>
            </w:r>
          </w:p>
          <w:p w:rsidR="002E06A7" w:rsidRDefault="002E06A7" w:rsidP="002E06A7">
            <w:pPr>
              <w:pStyle w:val="CopticVersemulti-line"/>
            </w:pPr>
            <w:r>
              <w:t>ⲁϥⲑ̀ⲣⲉⲡ̀ⲱⲛϧ ⲉ̀ⲣⲟⲩⲱⲓⲛⲓ ⲉ̀ⲣⲟⲛ:</w:t>
            </w:r>
          </w:p>
          <w:p w:rsidR="002E06A7" w:rsidRDefault="002E06A7" w:rsidP="002E06A7">
            <w:pPr>
              <w:pStyle w:val="CopticVersemulti-line"/>
            </w:pPr>
            <w:r>
              <w:t>ⲛ̀ⲑⲟϥ ⲟⲛ ⲫⲏⲉ̀ⲧⲁϥϣⲉⲛⲁϥ:</w:t>
            </w:r>
          </w:p>
          <w:p w:rsidR="002E06A7" w:rsidRDefault="002E06A7" w:rsidP="002E06A7">
            <w:pPr>
              <w:pStyle w:val="CopticHangingVerse"/>
            </w:pPr>
            <w:r>
              <w:t>ⲉ̀ⲛⲓⲙⲁ ⲉⲧⲥⲁⲡⲉⲥⲏⲧ ⲙ̀ⲡ̀ⲕⲁϩⲓ.</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The gatekeepers of Hades</w:t>
            </w:r>
          </w:p>
          <w:p w:rsidR="002E06A7" w:rsidRDefault="002E06A7" w:rsidP="002E06A7">
            <w:pPr>
              <w:pStyle w:val="EngHang"/>
            </w:pPr>
            <w:r>
              <w:t>Saw Him and were afraid.</w:t>
            </w:r>
          </w:p>
          <w:p w:rsidR="002E06A7" w:rsidRDefault="002E06A7" w:rsidP="002E06A7">
            <w:pPr>
              <w:pStyle w:val="EngHang"/>
            </w:pPr>
            <w:r>
              <w:t>He abolished the pangs of death,</w:t>
            </w:r>
          </w:p>
          <w:p w:rsidR="002E06A7" w:rsidRDefault="002E06A7" w:rsidP="002E06A7">
            <w:pPr>
              <w:pStyle w:val="EngHangEnd"/>
            </w:pPr>
            <w:r>
              <w:t>And He was not held by it.</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Ⲛⲓⲙ̀ⲛⲟⲩⲧ ⲛ̀ⲧⲉ Ⲁⲙⲉⲛϯ:</w:t>
            </w:r>
          </w:p>
          <w:p w:rsidR="002E06A7" w:rsidRDefault="002E06A7" w:rsidP="002E06A7">
            <w:pPr>
              <w:pStyle w:val="CopticVersemulti-line"/>
            </w:pPr>
            <w:r>
              <w:t>ⲁⲩⲛⲁⲩ ⲉ̀ⲣⲟϥ ⲁⲩⲉⲣϩⲟϯ:</w:t>
            </w:r>
          </w:p>
          <w:p w:rsidR="002E06A7" w:rsidRDefault="002E06A7" w:rsidP="002E06A7">
            <w:pPr>
              <w:pStyle w:val="CopticVersemulti-line"/>
            </w:pPr>
            <w:r>
              <w:t>ⲁϥⲧⲁⲕⲟ ⲛ̀ⲛⲓⲛⲁⲕϩⲓ ⲙ̀ⲫ̀ⲙⲟⲩ:</w:t>
            </w:r>
          </w:p>
          <w:p w:rsidR="002E06A7" w:rsidRDefault="002E06A7" w:rsidP="002E06A7">
            <w:pPr>
              <w:pStyle w:val="CopticHangingVerse"/>
            </w:pPr>
            <w:r>
              <w:t>ⲙ̀ⲡⲟⲩϣ̀ϫⲉⲙϫⲟⲙ ⲛ̀ⲁ̀ⲙⲟⲛⲓ ⲙ̀ⲙⲟϥ.</w:t>
            </w:r>
          </w:p>
        </w:tc>
      </w:tr>
      <w:tr w:rsidR="002E06A7" w:rsidTr="00EC2AEB">
        <w:trPr>
          <w:cantSplit/>
          <w:jc w:val="center"/>
        </w:trPr>
        <w:tc>
          <w:tcPr>
            <w:tcW w:w="288" w:type="dxa"/>
          </w:tcPr>
          <w:p w:rsidR="002E06A7" w:rsidRDefault="002E06A7" w:rsidP="00EC2AEB">
            <w:pPr>
              <w:pStyle w:val="CopticCross"/>
            </w:pPr>
            <w:r w:rsidRPr="00FB5ACB">
              <w:lastRenderedPageBreak/>
              <w:t>¿</w:t>
            </w:r>
          </w:p>
        </w:tc>
        <w:tc>
          <w:tcPr>
            <w:tcW w:w="3960" w:type="dxa"/>
          </w:tcPr>
          <w:p w:rsidR="002E06A7" w:rsidRDefault="002E06A7" w:rsidP="002E06A7">
            <w:pPr>
              <w:pStyle w:val="EngHang"/>
            </w:pPr>
            <w:r>
              <w:t>He has broken the gates of brass,</w:t>
            </w:r>
          </w:p>
          <w:p w:rsidR="002E06A7" w:rsidRDefault="002E06A7" w:rsidP="002E06A7">
            <w:pPr>
              <w:pStyle w:val="EngHang"/>
            </w:pPr>
            <w:r>
              <w:t>And cut apart the bars of iron,</w:t>
            </w:r>
          </w:p>
          <w:p w:rsidR="002E06A7" w:rsidRDefault="002E06A7" w:rsidP="002E06A7">
            <w:pPr>
              <w:pStyle w:val="EngHang"/>
            </w:pPr>
            <w:r>
              <w:t>And brought out His elect,</w:t>
            </w:r>
          </w:p>
          <w:p w:rsidR="002E06A7" w:rsidRDefault="002E06A7" w:rsidP="002E06A7">
            <w:pPr>
              <w:pStyle w:val="EngHangEnd"/>
            </w:pPr>
            <w:r>
              <w:t>With joy and rejoicing.</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Ⲁϥϧⲟⲙϧⲉⲙ ⲛ̀ϩⲁⲛⲡⲩⲗⲏ ⲛ̀ϩ̀ⲟⲙⲧ:</w:t>
            </w:r>
          </w:p>
          <w:p w:rsidR="002E06A7" w:rsidRDefault="002E06A7" w:rsidP="002E06A7">
            <w:pPr>
              <w:pStyle w:val="CopticVersemulti-line"/>
            </w:pPr>
            <w:r>
              <w:t>ⲁϥⲕⲱϣ ⲛ̀ϩⲁⲛⲙⲟⲭⲗⲟⲩⲥ ⲙ̀ⲃⲉⲛⲓⲡⲓ:</w:t>
            </w:r>
          </w:p>
          <w:p w:rsidR="002E06A7" w:rsidRDefault="002E06A7" w:rsidP="002E06A7">
            <w:pPr>
              <w:pStyle w:val="CopticVersemulti-line"/>
            </w:pPr>
            <w:r>
              <w:t>ⲁϥⲓ̀ⲛⲓ ⲛ̀ⲛⲉϥⲥⲱⲧⲡ ⲉ̀ⲃⲟⲗ:</w:t>
            </w:r>
          </w:p>
          <w:p w:rsidR="002E06A7" w:rsidRDefault="002E06A7" w:rsidP="002E06A7">
            <w:pPr>
              <w:pStyle w:val="CopticHangingVerse"/>
            </w:pPr>
            <w:r>
              <w:t>ϧⲉⲛ ⲟⲩⲟⲩⲛⲟϥ ⲛⲉⲙ ⲟⲩⲑⲉⲗⲏⲗ.</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He lifted them up with Him</w:t>
            </w:r>
          </w:p>
          <w:p w:rsidR="002E06A7" w:rsidRDefault="002E06A7" w:rsidP="002E06A7">
            <w:pPr>
              <w:pStyle w:val="EngHang"/>
            </w:pPr>
            <w:r>
              <w:t>Into His place of rest.</w:t>
            </w:r>
          </w:p>
          <w:p w:rsidR="002E06A7" w:rsidRDefault="002E06A7" w:rsidP="002E06A7">
            <w:pPr>
              <w:pStyle w:val="EngHang"/>
            </w:pPr>
            <w:r>
              <w:t xml:space="preserve">He saved them for the sake of His </w:t>
            </w:r>
            <w:commentRangeStart w:id="1101"/>
            <w:r>
              <w:t>Name</w:t>
            </w:r>
            <w:commentRangeEnd w:id="1101"/>
            <w:r>
              <w:rPr>
                <w:rStyle w:val="CommentReference"/>
              </w:rPr>
              <w:commentReference w:id="1101"/>
            </w:r>
            <w:r>
              <w:t>,</w:t>
            </w:r>
          </w:p>
          <w:p w:rsidR="002E06A7" w:rsidRPr="00074078" w:rsidRDefault="002E06A7" w:rsidP="002E06A7">
            <w:pPr>
              <w:pStyle w:val="EngHangEnd"/>
            </w:pPr>
            <w:r>
              <w:t>And revealed His power to them.</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Ⲁϥⲟ̀ⲗⲟⲩ ⲉ̀ⲡ̀ϭⲓⲥⲓ ⲛⲉⲙⲁϥ:</w:t>
            </w:r>
          </w:p>
          <w:p w:rsidR="002E06A7" w:rsidRDefault="002E06A7" w:rsidP="002E06A7">
            <w:pPr>
              <w:pStyle w:val="CopticVersemulti-line"/>
            </w:pPr>
            <w:r>
              <w:t>ⲉ̀ϧⲟⲩⲛ ⲉ̀ⲛⲉϥⲙⲁⲛ̀ⲉⲙⲧⲟⲛ:</w:t>
            </w:r>
          </w:p>
          <w:p w:rsidR="002E06A7" w:rsidRDefault="002E06A7" w:rsidP="002E06A7">
            <w:pPr>
              <w:pStyle w:val="CopticVersemulti-line"/>
            </w:pPr>
            <w:r>
              <w:t>ⲁϥⲛⲁϩⲙⲟⲩ ⲉⲑⲃⲉ ⲡⲉϥⲣⲁⲛ:</w:t>
            </w:r>
          </w:p>
          <w:p w:rsidR="002E06A7" w:rsidRDefault="002E06A7" w:rsidP="002E06A7">
            <w:pPr>
              <w:pStyle w:val="CopticHangingVerse"/>
            </w:pPr>
            <w:r>
              <w:t>ⲁϥⲟⲩⲱⲛϩ ⲛ̀ⲧⲉϥϫⲟⲙ ⲛⲱⲟⲩ ⲉ̀ⲃⲏⲟⲗ.</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Therefore, we are rich</w:t>
            </w:r>
          </w:p>
          <w:p w:rsidR="002E06A7" w:rsidRDefault="002E06A7" w:rsidP="002E06A7">
            <w:pPr>
              <w:pStyle w:val="EngHang"/>
            </w:pPr>
            <w:r>
              <w:t>In all perfect gifts,</w:t>
            </w:r>
          </w:p>
          <w:p w:rsidR="002E06A7" w:rsidRDefault="002E06A7" w:rsidP="002E06A7">
            <w:pPr>
              <w:pStyle w:val="EngHang"/>
            </w:pPr>
            <w:r>
              <w:t>And in faith let us sing,</w:t>
            </w:r>
          </w:p>
          <w:p w:rsidR="002E06A7" w:rsidRDefault="002E06A7" w:rsidP="002E06A7">
            <w:pPr>
              <w:pStyle w:val="EngHangEnd"/>
            </w:pPr>
            <w:r>
              <w:t>Saying, “Alleluia.”</w:t>
            </w: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Ⲉⲑⲃⲉ ⲫⲁⲓ ⲧⲉⲛⲟⲓ ⲛ̀ⲣⲁⲙⲁⲟ̀:</w:t>
            </w:r>
          </w:p>
          <w:p w:rsidR="002E06A7" w:rsidRDefault="002E06A7" w:rsidP="002E06A7">
            <w:pPr>
              <w:pStyle w:val="CopticVersemulti-line"/>
            </w:pPr>
            <w:r>
              <w:t>Ϧⲉⲛ ⲛⲓⲁ̀ⲅⲁⲑⲟⲛ ⲉⲧϫⲏⲕ ⲉ̀ⲃⲟⲗ:</w:t>
            </w:r>
          </w:p>
          <w:p w:rsidR="002E06A7" w:rsidRDefault="002E06A7" w:rsidP="002E06A7">
            <w:pPr>
              <w:pStyle w:val="CopticVersemulti-line"/>
            </w:pPr>
            <w:r>
              <w:t>Ϧⲉⲛ ⲟⲩⲛⲁϩϯ ⲧⲉⲛⲉⲣⲁⲗⲓⲛ:</w:t>
            </w:r>
          </w:p>
          <w:p w:rsidR="002E06A7" w:rsidRDefault="002E06A7" w:rsidP="002E06A7">
            <w:pPr>
              <w:pStyle w:val="CopticHangingVerse"/>
            </w:pPr>
            <w:r>
              <w:t>ⲉⲛϫⲱ ⲙ̀ⲙⲟⲥ ϫⲉ Ⲁⲗⲗⲏⲗⲟⲩⲓⲁ̀.</w:t>
            </w:r>
          </w:p>
        </w:tc>
      </w:tr>
      <w:tr w:rsidR="002E06A7" w:rsidTr="00EC2AEB">
        <w:trPr>
          <w:cantSplit/>
          <w:jc w:val="center"/>
        </w:trPr>
        <w:tc>
          <w:tcPr>
            <w:tcW w:w="288" w:type="dxa"/>
          </w:tcPr>
          <w:p w:rsidR="002E06A7" w:rsidRDefault="002E06A7" w:rsidP="00EC2AEB">
            <w:pPr>
              <w:pStyle w:val="CopticCross"/>
            </w:pP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EC2AEB"/>
        </w:tc>
        <w:tc>
          <w:tcPr>
            <w:tcW w:w="288" w:type="dxa"/>
          </w:tcPr>
          <w:p w:rsidR="002E06A7" w:rsidRDefault="002E06A7" w:rsidP="00EC2AEB">
            <w:pPr>
              <w:pStyle w:val="CopticCross"/>
            </w:pP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2E06A7">
            <w:pPr>
              <w:pStyle w:val="CopticHangingVerse"/>
            </w:pPr>
            <w:r>
              <w:t>ⲁϥⲧⲟⲛϥ ⲉ̀ⲃⲟⲗ ϧⲉⲛ ⲛⲏⲉⲑⲙⲱⲟⲩⲧ.</w:t>
            </w:r>
          </w:p>
        </w:tc>
      </w:tr>
      <w:tr w:rsidR="002E06A7" w:rsidTr="00EC2AEB">
        <w:trPr>
          <w:cantSplit/>
          <w:jc w:val="center"/>
        </w:trPr>
        <w:tc>
          <w:tcPr>
            <w:tcW w:w="288" w:type="dxa"/>
          </w:tcPr>
          <w:p w:rsidR="002E06A7" w:rsidRDefault="002E06A7" w:rsidP="00EC2AEB">
            <w:pPr>
              <w:pStyle w:val="CopticCross"/>
            </w:pPr>
            <w:r w:rsidRPr="00FB5ACB">
              <w:t>¿</w:t>
            </w:r>
          </w:p>
        </w:tc>
        <w:tc>
          <w:tcPr>
            <w:tcW w:w="3960" w:type="dxa"/>
          </w:tcPr>
          <w:p w:rsidR="002E06A7" w:rsidRDefault="002E06A7" w:rsidP="002E06A7">
            <w:pPr>
              <w:pStyle w:val="EngHang"/>
            </w:pPr>
            <w:r>
              <w:t>This is He to Whom the glory is due,</w:t>
            </w:r>
          </w:p>
          <w:p w:rsidR="002E06A7" w:rsidRDefault="002E06A7" w:rsidP="002E06A7">
            <w:pPr>
              <w:pStyle w:val="EngHang"/>
            </w:pPr>
            <w:r>
              <w:t>With His Good Father,</w:t>
            </w:r>
          </w:p>
          <w:p w:rsidR="002E06A7" w:rsidRDefault="002E06A7" w:rsidP="002E06A7">
            <w:pPr>
              <w:pStyle w:val="EngHang"/>
            </w:pPr>
            <w:r>
              <w:t>And the Holy Spirit,</w:t>
            </w:r>
          </w:p>
          <w:p w:rsidR="002E06A7" w:rsidRPr="006F6EC1" w:rsidRDefault="002E06A7" w:rsidP="002E06A7">
            <w:pPr>
              <w:pStyle w:val="EngHangEnd"/>
            </w:pPr>
            <w:r>
              <w:t>Now and forever.</w:t>
            </w:r>
          </w:p>
          <w:p w:rsidR="002E06A7" w:rsidRDefault="002E06A7" w:rsidP="002E06A7">
            <w:pPr>
              <w:pStyle w:val="EngHang"/>
            </w:pPr>
          </w:p>
        </w:tc>
        <w:tc>
          <w:tcPr>
            <w:tcW w:w="288" w:type="dxa"/>
          </w:tcPr>
          <w:p w:rsidR="002E06A7" w:rsidRDefault="002E06A7" w:rsidP="00EC2AEB"/>
        </w:tc>
        <w:tc>
          <w:tcPr>
            <w:tcW w:w="288" w:type="dxa"/>
          </w:tcPr>
          <w:p w:rsidR="002E06A7" w:rsidRDefault="002E06A7" w:rsidP="00EC2AEB">
            <w:pPr>
              <w:pStyle w:val="CopticCross"/>
            </w:pPr>
            <w:r w:rsidRPr="00FB5ACB">
              <w:t>¿</w:t>
            </w:r>
          </w:p>
        </w:tc>
        <w:tc>
          <w:tcPr>
            <w:tcW w:w="3960" w:type="dxa"/>
          </w:tcPr>
          <w:p w:rsidR="002E06A7" w:rsidRDefault="002E06A7" w:rsidP="002E06A7">
            <w:pPr>
              <w:pStyle w:val="CopticVersemulti-line"/>
            </w:pPr>
            <w:r>
              <w:t>Ⲫⲁⲓ ⲉ̀ⲣⲉ ⲡⲓⲱ̀ⲟⲩ ⲉⲣⲡ̀ⲣⲉⲡ̀ⲓ ⲛⲁϥ:</w:t>
            </w:r>
          </w:p>
          <w:p w:rsidR="002E06A7" w:rsidRDefault="002E06A7" w:rsidP="002E06A7">
            <w:pPr>
              <w:pStyle w:val="CopticVersemulti-line"/>
            </w:pPr>
            <w:r>
              <w:t>ⲛⲉⲙ Ⲡⲉϥⲓⲱⲧ ⲛ̀ⲁ̀ⲅⲁⲑⲟⲥ:</w:t>
            </w:r>
          </w:p>
          <w:p w:rsidR="002E06A7" w:rsidRDefault="002E06A7" w:rsidP="002E06A7">
            <w:pPr>
              <w:pStyle w:val="CopticVersemulti-line"/>
            </w:pPr>
            <w:r>
              <w:t>ⲛⲉⲙ Ⲡⲓⲡ̄ⲛ̄ⲁ̄ ⲉ̄ⲑ̄ⲩ̄:</w:t>
            </w:r>
          </w:p>
          <w:p w:rsidR="002E06A7" w:rsidRDefault="002E06A7" w:rsidP="002E06A7">
            <w:pPr>
              <w:pStyle w:val="CopticHangingVerse"/>
            </w:pPr>
            <w:r>
              <w:t>ⲓⲥϫⲉⲛ ϯⲛⲟⲩ ⲛⲉⲙ ϣⲁ ⲉ̀ⲛⲉϩ.</w:t>
            </w:r>
          </w:p>
        </w:tc>
      </w:tr>
    </w:tbl>
    <w:p w:rsidR="002E06A7" w:rsidRPr="001E5E16" w:rsidRDefault="002E06A7" w:rsidP="002E06A7">
      <w:pPr>
        <w:pStyle w:val="Heading4"/>
      </w:pPr>
      <w:r>
        <w:t>A Second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He who nourished Israel</w:t>
            </w:r>
          </w:p>
          <w:p w:rsidR="002E06A7" w:rsidRDefault="002E06A7" w:rsidP="002E06A7">
            <w:pPr>
              <w:pStyle w:val="EngHang"/>
            </w:pPr>
            <w:r>
              <w:t>In the wilderness for forty years,</w:t>
            </w:r>
          </w:p>
          <w:p w:rsidR="002E06A7" w:rsidRDefault="002E06A7" w:rsidP="002E06A7">
            <w:pPr>
              <w:pStyle w:val="EngHang"/>
            </w:pPr>
            <w:r>
              <w:t>Giving them Manna,</w:t>
            </w:r>
          </w:p>
          <w:p w:rsidR="002E06A7" w:rsidRPr="00B87131" w:rsidRDefault="002E06A7" w:rsidP="002E06A7">
            <w:pPr>
              <w:pStyle w:val="EngHangEnd"/>
            </w:pPr>
            <w:r>
              <w:t>The bread of angels to eat,</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Ⲫⲏⲉ̀ⲧⲁϥϣⲁⲛⲁϣ ⲙ̀ⲡⲒⲥⲣⲁⲏ̀ⲗ:</w:t>
            </w:r>
          </w:p>
          <w:p w:rsidR="002E06A7" w:rsidRDefault="002E06A7" w:rsidP="002E06A7">
            <w:pPr>
              <w:pStyle w:val="CopticVersemulti-line"/>
            </w:pPr>
            <w:r>
              <w:t>ⲛ̀ϩ̀ⲙⲉ ⲛ̀ⲣⲟⲙⲡⲓ ϩⲓ ⲡ̀ϣⲁϥⲉ:</w:t>
            </w:r>
          </w:p>
          <w:p w:rsidR="002E06A7" w:rsidRDefault="002E06A7" w:rsidP="002E06A7">
            <w:pPr>
              <w:pStyle w:val="CopticVersemulti-line"/>
            </w:pPr>
            <w:r>
              <w:t>ⲁϥϯ ⲙ̀ⲡⲓⲙⲁⲛⲛⲁ ⲛⲱⲟ̀ⲩ ⲉ̀ⲟ̀ⲩⲟ̀ⲙⲁϥ:</w:t>
            </w:r>
          </w:p>
          <w:p w:rsidR="002E06A7" w:rsidRPr="00C35319" w:rsidRDefault="002E06A7" w:rsidP="002E06A7">
            <w:pPr>
              <w:pStyle w:val="CopticVersemulti-line"/>
            </w:pPr>
            <w:r>
              <w:t>ⲡ̀ⲱ̀ⲓⲕ ⲛ̀ⲧⲉ ⲛⲓⲁ̀ⲅⲅⲉⲗⲟⲥ.</w:t>
            </w:r>
          </w:p>
        </w:tc>
      </w:tr>
      <w:tr w:rsidR="002E06A7" w:rsidTr="002E06A7">
        <w:trPr>
          <w:cantSplit/>
          <w:jc w:val="center"/>
        </w:trPr>
        <w:tc>
          <w:tcPr>
            <w:tcW w:w="288" w:type="dxa"/>
          </w:tcPr>
          <w:p w:rsidR="002E06A7" w:rsidRDefault="002E06A7" w:rsidP="002E06A7">
            <w:pPr>
              <w:pStyle w:val="CopticCross"/>
            </w:pPr>
            <w:r w:rsidRPr="00FB5ACB">
              <w:lastRenderedPageBreak/>
              <w:t>¿</w:t>
            </w:r>
          </w:p>
        </w:tc>
        <w:tc>
          <w:tcPr>
            <w:tcW w:w="3960" w:type="dxa"/>
          </w:tcPr>
          <w:p w:rsidR="002E06A7" w:rsidRDefault="002E06A7" w:rsidP="002E06A7">
            <w:pPr>
              <w:pStyle w:val="EngHang"/>
            </w:pPr>
            <w:r>
              <w:t>Was given bitter vinegar</w:t>
            </w:r>
          </w:p>
          <w:p w:rsidR="002E06A7" w:rsidRDefault="002E06A7" w:rsidP="002E06A7">
            <w:pPr>
              <w:pStyle w:val="EngHang"/>
            </w:pPr>
            <w:r>
              <w:t>Instead of Manna,</w:t>
            </w:r>
          </w:p>
          <w:p w:rsidR="002E06A7" w:rsidRDefault="002E06A7" w:rsidP="002E06A7">
            <w:pPr>
              <w:pStyle w:val="EngHang"/>
            </w:pPr>
            <w:r>
              <w:t>A crown of thorns was placed on His head</w:t>
            </w:r>
          </w:p>
          <w:p w:rsidR="002E06A7" w:rsidRDefault="002E06A7" w:rsidP="002E06A7">
            <w:pPr>
              <w:pStyle w:val="EngHangEnd"/>
            </w:pPr>
            <w:r>
              <w:t>Instead of good things.</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Ⲛⲧ̀ϣⲉⲃⲓⲱ ⲅⲁⲣ ⲙ̀ⲡⲓⲙⲁⲛⲛⲁ:</w:t>
            </w:r>
          </w:p>
          <w:p w:rsidR="002E06A7" w:rsidRDefault="002E06A7" w:rsidP="002E06A7">
            <w:pPr>
              <w:pStyle w:val="CopticVersemulti-line"/>
            </w:pPr>
            <w:r>
              <w:t>ⲁⲩϯ ⲛ̀ⲟ̀ⲩϩⲉⲙϫ ⲉϥⲉ̀ⲛϣⲁϣⲓ ⲛⲁϥ:</w:t>
            </w:r>
          </w:p>
          <w:p w:rsidR="002E06A7" w:rsidRDefault="002E06A7" w:rsidP="002E06A7">
            <w:pPr>
              <w:pStyle w:val="CopticHangingVerse"/>
            </w:pPr>
            <w:r>
              <w:t>ⲛ̀ⲧ̀ϣⲉⲃⲓⲱ ⲛ̀ⲛⲓⲁ̀ⲅⲁⲑⲟⲛ:ⲁⲩϯⲭ̀ⲗⲟⲙ ⲛ̀ⲥⲟⲩⲣⲓ ⲉ̀ϫⲱϥ.</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They prepared Him and placed Him in a tomb</w:t>
            </w:r>
          </w:p>
          <w:p w:rsidR="002E06A7" w:rsidRDefault="002E06A7" w:rsidP="002E06A7">
            <w:pPr>
              <w:pStyle w:val="EngHang"/>
            </w:pPr>
            <w:r>
              <w:t>Outside of the city,</w:t>
            </w:r>
          </w:p>
          <w:p w:rsidR="002E06A7" w:rsidRDefault="002E06A7" w:rsidP="002E06A7">
            <w:pPr>
              <w:pStyle w:val="EngHang"/>
            </w:pPr>
            <w:r>
              <w:t>Saying, foolishly,</w:t>
            </w:r>
          </w:p>
          <w:p w:rsidR="002E06A7" w:rsidRDefault="002E06A7" w:rsidP="002E06A7">
            <w:pPr>
              <w:pStyle w:val="EngHangEnd"/>
            </w:pPr>
            <w:r>
              <w:t>“He cannot rise again.”</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Ⲁⲩⲕⲟⲥϥ ⲁⲩⲭⲁϥ ϧⲉⲛ ⲡⲓⲙ̀ϩⲁⲩ:</w:t>
            </w:r>
          </w:p>
          <w:p w:rsidR="002E06A7" w:rsidRDefault="002E06A7" w:rsidP="002E06A7">
            <w:pPr>
              <w:pStyle w:val="CopticVersemulti-line"/>
            </w:pPr>
            <w:r>
              <w:t>ⲫⲏⲉ̀ⲧⲭⲏ ⲥⲁⲃⲟⲗ ⲛ̀ϯⲃⲁⲕⲓ:</w:t>
            </w:r>
          </w:p>
          <w:p w:rsidR="002E06A7" w:rsidRDefault="002E06A7" w:rsidP="002E06A7">
            <w:pPr>
              <w:pStyle w:val="CopticVersemulti-line"/>
            </w:pPr>
            <w:r>
              <w:t>ⲉ̀ⲧⲁⲩϫⲟⲥ ϧⲉⲛ ⲧⲟⲩⲙⲉⲧⲁ̀ⲧϩⲏⲧ:</w:t>
            </w:r>
          </w:p>
          <w:p w:rsidR="002E06A7" w:rsidRDefault="002E06A7" w:rsidP="002E06A7">
            <w:pPr>
              <w:pStyle w:val="CopticHangingVerse"/>
            </w:pPr>
            <w:r>
              <w:t>ϫⲉ ⲫⲁⲓ ϣ̀ⲛⲁⲧⲱⲛϥ ⲁⲛ ϫⲉ.</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Early on the first day of the week,</w:t>
            </w:r>
          </w:p>
          <w:p w:rsidR="002E06A7" w:rsidRDefault="002E06A7" w:rsidP="002E06A7">
            <w:pPr>
              <w:pStyle w:val="EngHang"/>
            </w:pPr>
            <w:r>
              <w:t>Christ arose from the dead,</w:t>
            </w:r>
          </w:p>
          <w:p w:rsidR="002E06A7" w:rsidRDefault="002E06A7" w:rsidP="002E06A7">
            <w:pPr>
              <w:pStyle w:val="EngHang"/>
            </w:pPr>
            <w:r>
              <w:t>Turning back His enemies</w:t>
            </w:r>
          </w:p>
          <w:p w:rsidR="002E06A7" w:rsidRDefault="002E06A7" w:rsidP="002E06A7">
            <w:pPr>
              <w:pStyle w:val="EngHangEnd"/>
            </w:pPr>
            <w:r>
              <w:t>And eternally shaming them.</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Ϣⲱⲣⲡ ⲙ̀ⲫ̀ⲟ̀ⲩⲁⲓ ⲛ̀ⲧⲉ ⲛⲓⲥⲁⲃⲃⲁⲧⲟⲛ:</w:t>
            </w:r>
          </w:p>
          <w:p w:rsidR="002E06A7" w:rsidRDefault="002E06A7" w:rsidP="002E06A7">
            <w:pPr>
              <w:pStyle w:val="CopticVersemulti-line"/>
            </w:pPr>
            <w:r>
              <w:t>ⲁ̀Ⲡⲭ̄ⲥ̄ ⲧⲱⲛϥ ⲉ̀ⲃⲟⲗϧⲉⲛ ⲛⲏⲉ̀ⲑⲙⲱⲟ̀ⲩⲧ:</w:t>
            </w:r>
          </w:p>
          <w:p w:rsidR="002E06A7" w:rsidRDefault="002E06A7" w:rsidP="002E06A7">
            <w:pPr>
              <w:pStyle w:val="CopticVersemulti-line"/>
            </w:pPr>
            <w:r>
              <w:t>ⲁϥⲧⲁⲥⲑⲟ ⲛ̀ⲛⲉϥϫⲁϫⲓ ⲉ̀ⲫⲁϩⲟⲩ:</w:t>
            </w:r>
          </w:p>
          <w:p w:rsidR="002E06A7" w:rsidRDefault="002E06A7" w:rsidP="002E06A7">
            <w:pPr>
              <w:pStyle w:val="CopticHangingVerse"/>
            </w:pPr>
            <w:r>
              <w:t>ⲁϥϯ ⲛ̀ⲱⲟ̀ⲩⲛ̀ⲟ̀ⲩϣ̀ⲫⲓⲧ ϣⲁ ⲛ̀ⲉ̀ⲛⲉϩ.</w:t>
            </w:r>
          </w:p>
        </w:tc>
      </w:tr>
      <w:tr w:rsidR="002E06A7" w:rsidTr="002E06A7">
        <w:trPr>
          <w:cantSplit/>
          <w:jc w:val="center"/>
        </w:trPr>
        <w:tc>
          <w:tcPr>
            <w:tcW w:w="288" w:type="dxa"/>
          </w:tcPr>
          <w:p w:rsidR="002E06A7" w:rsidRDefault="002E06A7" w:rsidP="002E06A7">
            <w:pPr>
              <w:pStyle w:val="CopticCross"/>
            </w:pPr>
          </w:p>
        </w:tc>
        <w:tc>
          <w:tcPr>
            <w:tcW w:w="3960" w:type="dxa"/>
          </w:tcPr>
          <w:p w:rsidR="002E06A7" w:rsidRDefault="002E06A7" w:rsidP="002E06A7">
            <w:pPr>
              <w:pStyle w:val="EngHang"/>
            </w:pPr>
            <w:r>
              <w:t>Therefore we sing</w:t>
            </w:r>
          </w:p>
          <w:p w:rsidR="002E06A7" w:rsidRDefault="002E06A7" w:rsidP="002E06A7">
            <w:pPr>
              <w:pStyle w:val="EngHang"/>
            </w:pPr>
            <w:r>
              <w:t xml:space="preserve">With David the </w:t>
            </w:r>
            <w:r w:rsidR="00B15BD5">
              <w:t>Psalmist</w:t>
            </w:r>
            <w:r>
              <w:t>,</w:t>
            </w:r>
          </w:p>
          <w:p w:rsidR="002E06A7" w:rsidRDefault="002E06A7" w:rsidP="002E06A7">
            <w:pPr>
              <w:pStyle w:val="EngHang"/>
            </w:pPr>
            <w:r>
              <w:t>“God arose</w:t>
            </w:r>
          </w:p>
          <w:p w:rsidR="002E06A7" w:rsidRPr="00074078" w:rsidRDefault="002E06A7" w:rsidP="002E06A7">
            <w:pPr>
              <w:pStyle w:val="EngHangEnd"/>
            </w:pPr>
            <w:r>
              <w:t>As a man out of sleep”.</w:t>
            </w:r>
          </w:p>
        </w:tc>
        <w:tc>
          <w:tcPr>
            <w:tcW w:w="288" w:type="dxa"/>
          </w:tcPr>
          <w:p w:rsidR="002E06A7" w:rsidRDefault="002E06A7" w:rsidP="002E06A7"/>
        </w:tc>
        <w:tc>
          <w:tcPr>
            <w:tcW w:w="288" w:type="dxa"/>
          </w:tcPr>
          <w:p w:rsidR="002E06A7" w:rsidRDefault="002E06A7" w:rsidP="002E06A7">
            <w:pPr>
              <w:pStyle w:val="CopticCross"/>
            </w:pPr>
          </w:p>
        </w:tc>
        <w:tc>
          <w:tcPr>
            <w:tcW w:w="3960" w:type="dxa"/>
          </w:tcPr>
          <w:p w:rsidR="002E06A7" w:rsidRDefault="002E06A7" w:rsidP="002E06A7">
            <w:pPr>
              <w:pStyle w:val="CopticVersemulti-line"/>
            </w:pPr>
            <w:r>
              <w:t>Ⲉⲑⲃⲉ ⲫⲁⲓ ⲧⲉⲛⲉ̀ⲣⲭⲟⲣⲉⲩⲓⲛ:</w:t>
            </w:r>
          </w:p>
          <w:p w:rsidR="002E06A7" w:rsidRDefault="002E06A7" w:rsidP="002E06A7">
            <w:pPr>
              <w:pStyle w:val="CopticVersemulti-line"/>
            </w:pPr>
            <w:r>
              <w:t>ⲛⲉⲙ ⲡⲓϩⲩⲙⲛⲟⲇⲟⲥ Ⲇⲁϣⲓⲇ:</w:t>
            </w:r>
          </w:p>
          <w:p w:rsidR="002E06A7" w:rsidRDefault="002E06A7" w:rsidP="002E06A7">
            <w:pPr>
              <w:pStyle w:val="CopticVersemulti-line"/>
            </w:pPr>
            <w:r>
              <w:t>ϫⲉ ⲁϥⲧⲱⲛϥ ⲛ̀ϫⲉ Ⲫϯ:</w:t>
            </w:r>
          </w:p>
          <w:p w:rsidR="002E06A7" w:rsidRDefault="002E06A7" w:rsidP="002E06A7">
            <w:pPr>
              <w:pStyle w:val="CopticHangingVerse"/>
            </w:pPr>
            <w:r>
              <w:t>ⲙ̀ⲫ̀ⲣⲏϯ ⲙ̀ⲫⲏⲉ̀ⲧⲉⲛⲕⲟⲧ.</w:t>
            </w:r>
          </w:p>
        </w:tc>
      </w:tr>
      <w:tr w:rsidR="002E06A7" w:rsidTr="002E06A7">
        <w:trPr>
          <w:cantSplit/>
          <w:jc w:val="center"/>
        </w:trPr>
        <w:tc>
          <w:tcPr>
            <w:tcW w:w="288" w:type="dxa"/>
          </w:tcPr>
          <w:p w:rsidR="002E06A7" w:rsidRDefault="002E06A7" w:rsidP="002E06A7">
            <w:pPr>
              <w:pStyle w:val="CopticCross"/>
            </w:pPr>
            <w:r w:rsidRPr="00FB5ACB">
              <w:t>¿</w:t>
            </w:r>
          </w:p>
        </w:tc>
        <w:tc>
          <w:tcPr>
            <w:tcW w:w="3960" w:type="dxa"/>
          </w:tcPr>
          <w:p w:rsidR="002E06A7" w:rsidRDefault="002E06A7" w:rsidP="002E06A7">
            <w:pPr>
              <w:pStyle w:val="EngHang"/>
            </w:pPr>
            <w:r>
              <w:t>Alleluia, Alleluia,</w:t>
            </w:r>
          </w:p>
          <w:p w:rsidR="002E06A7" w:rsidRDefault="002E06A7" w:rsidP="002E06A7">
            <w:pPr>
              <w:pStyle w:val="EngHang"/>
            </w:pPr>
            <w:r>
              <w:t>Alleluia, Alleluia,</w:t>
            </w:r>
          </w:p>
          <w:p w:rsidR="002E06A7" w:rsidRDefault="002E06A7" w:rsidP="002E06A7">
            <w:pPr>
              <w:pStyle w:val="EngHang"/>
            </w:pPr>
            <w:r>
              <w:t>Jesus Christ the King of glory,</w:t>
            </w:r>
          </w:p>
          <w:p w:rsidR="002E06A7" w:rsidRDefault="002E06A7" w:rsidP="002E06A7">
            <w:pPr>
              <w:pStyle w:val="EngHangEnd"/>
            </w:pPr>
            <w:r>
              <w:t>Has risen from the dead.</w:t>
            </w:r>
          </w:p>
        </w:tc>
        <w:tc>
          <w:tcPr>
            <w:tcW w:w="288" w:type="dxa"/>
          </w:tcPr>
          <w:p w:rsidR="002E06A7" w:rsidRDefault="002E06A7" w:rsidP="002E06A7"/>
        </w:tc>
        <w:tc>
          <w:tcPr>
            <w:tcW w:w="288" w:type="dxa"/>
          </w:tcPr>
          <w:p w:rsidR="002E06A7" w:rsidRDefault="002E06A7" w:rsidP="002E06A7">
            <w:pPr>
              <w:pStyle w:val="CopticCross"/>
            </w:pPr>
            <w:r w:rsidRPr="00FB5ACB">
              <w:t>¿</w:t>
            </w:r>
          </w:p>
        </w:tc>
        <w:tc>
          <w:tcPr>
            <w:tcW w:w="3960" w:type="dxa"/>
          </w:tcPr>
          <w:p w:rsidR="002E06A7" w:rsidRDefault="002E06A7" w:rsidP="002E06A7">
            <w:pPr>
              <w:pStyle w:val="CopticVersemulti-line"/>
            </w:pPr>
            <w:r>
              <w:t>Ⲁⲗⲗⲏⲗⲟⲩⲓⲁ: ⲁⲗⲗⲏⲗⲟⲩⲓⲁ:</w:t>
            </w:r>
          </w:p>
          <w:p w:rsidR="002E06A7" w:rsidRDefault="002E06A7" w:rsidP="002E06A7">
            <w:pPr>
              <w:pStyle w:val="CopticVersemulti-line"/>
            </w:pPr>
            <w:r>
              <w:t>ⲁⲗⲗⲏⲗⲟⲩⲓⲁ: ⲁⲗⲗⲏⲗⲟⲩⲓⲁ.</w:t>
            </w:r>
          </w:p>
          <w:p w:rsidR="002E06A7" w:rsidRDefault="002E06A7" w:rsidP="002E06A7">
            <w:pPr>
              <w:pStyle w:val="CopticVersemulti-line"/>
            </w:pPr>
            <w:r>
              <w:t>Ⲓⲏ̄ⲥ̄ Ⲡⲭ̄ⲥ̄ ⲡ̀ⲟⲩⲣⲟ ⲛ̀ⲧⲉ ⲡ̀ⲱⲟⲩ:</w:t>
            </w:r>
          </w:p>
          <w:p w:rsidR="002E06A7" w:rsidRDefault="002E06A7" w:rsidP="00B15BD5">
            <w:pPr>
              <w:pStyle w:val="CopticHangingVerse"/>
            </w:pPr>
            <w:r>
              <w:t>ⲁϥⲧⲟⲛϥ ⲉ̀ⲃⲟ ϧⲉⲛ ⲛⲏⲉⲑⲙⲱⲟⲩⲧ.</w:t>
            </w:r>
          </w:p>
        </w:tc>
      </w:tr>
    </w:tbl>
    <w:p w:rsidR="002E06A7" w:rsidRPr="001E5E16" w:rsidRDefault="002E06A7" w:rsidP="002E06A7">
      <w:pPr>
        <w:pStyle w:val="Heading4"/>
      </w:pPr>
      <w:r>
        <w:t>A Doxology for Archangel Michael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At the Resurrection of Christ,</w:t>
            </w:r>
          </w:p>
          <w:p w:rsidR="00B15BD5" w:rsidRDefault="00B15BD5" w:rsidP="00B15BD5">
            <w:pPr>
              <w:pStyle w:val="EngHang"/>
            </w:pPr>
            <w:r>
              <w:t>The women came and sought Him earnestly,</w:t>
            </w:r>
          </w:p>
          <w:p w:rsidR="00B15BD5" w:rsidRDefault="00B15BD5" w:rsidP="00B15BD5">
            <w:pPr>
              <w:pStyle w:val="EngHang"/>
            </w:pPr>
            <w:r>
              <w:t>Carrying fragrant oil.</w:t>
            </w:r>
          </w:p>
          <w:p w:rsidR="00B15BD5" w:rsidRPr="00B87131" w:rsidRDefault="00B15BD5" w:rsidP="00B15BD5">
            <w:pPr>
              <w:pStyle w:val="EngHangEnd"/>
            </w:pPr>
            <w:r>
              <w:t xml:space="preserve">Michael appeared to them. </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Ⲥⲁⲧ̀ⲁⲛⲁⲥⲧⲁⲥⲓⲥ ⲛ̀ⲧⲉ Ⲡⲭ̄ⲥ̄:</w:t>
            </w:r>
          </w:p>
          <w:p w:rsidR="00B15BD5" w:rsidRDefault="00B15BD5" w:rsidP="00B15BD5">
            <w:pPr>
              <w:pStyle w:val="CopticVersemulti-line"/>
            </w:pPr>
            <w:r>
              <w:t>ⲛ̀ϫⲉ ⲛⲓϩⲓⲟ̀ⲙⲓ ⲙ̀ϥⲁⲓⲥⲟϫⲉⲛ:</w:t>
            </w:r>
          </w:p>
          <w:p w:rsidR="00B15BD5" w:rsidRDefault="00B15BD5" w:rsidP="00B15BD5">
            <w:pPr>
              <w:pStyle w:val="CopticVersemulti-line"/>
            </w:pPr>
            <w:r>
              <w:t>ⲁⲩⲓ̀ ⲁⲩⲕⲱϯ ϧⲉⲛ ⲟⲩⲥ̀ⲡⲟⲩⲇⲏ:</w:t>
            </w:r>
          </w:p>
          <w:p w:rsidR="00B15BD5" w:rsidRPr="00C35319" w:rsidRDefault="00B15BD5" w:rsidP="00B15BD5">
            <w:pPr>
              <w:pStyle w:val="CopticHangingVerse"/>
            </w:pPr>
            <w:r>
              <w:t>ⲁϥⲟⲩⲱⲛϩ ⲛⲱⲟⲩ ⲛ̀ϫⲉ Ⲙⲓⲭⲁⲏⲗ.</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His appearance became</w:t>
            </w:r>
          </w:p>
          <w:p w:rsidR="00B15BD5" w:rsidRDefault="00B15BD5" w:rsidP="00B15BD5">
            <w:pPr>
              <w:pStyle w:val="EngHang"/>
            </w:pPr>
            <w:r>
              <w:t>Luminous, like lightening.</w:t>
            </w:r>
          </w:p>
          <w:p w:rsidR="00B15BD5" w:rsidRDefault="00B15BD5" w:rsidP="00B15BD5">
            <w:pPr>
              <w:pStyle w:val="EngHang"/>
            </w:pPr>
            <w:r>
              <w:t>His clothes</w:t>
            </w:r>
          </w:p>
          <w:p w:rsidR="00B15BD5" w:rsidRDefault="00B15BD5" w:rsidP="00B15BD5">
            <w:pPr>
              <w:pStyle w:val="EngHangEnd"/>
            </w:pPr>
            <w:r>
              <w:t>Became as white as snow.</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Ⲡⲉϥⲥ̀ⲙⲟⲧ ⲇⲉ ⲛⲁϥⲟⲓ ⲙ̀ⲫ̀ⲣⲏϯ:</w:t>
            </w:r>
          </w:p>
          <w:p w:rsidR="00B15BD5" w:rsidRDefault="00B15BD5" w:rsidP="00B15BD5">
            <w:pPr>
              <w:pStyle w:val="CopticVersemulti-line"/>
            </w:pPr>
            <w:r>
              <w:t>ⲛ̀ⲟⲩⲥⲉⲧⲉⲃⲣⲏϫ ⲛ̀ⲟⲩⲱⲓⲛⲓ:</w:t>
            </w:r>
          </w:p>
          <w:p w:rsidR="00B15BD5" w:rsidRDefault="00B15BD5" w:rsidP="00B15BD5">
            <w:pPr>
              <w:pStyle w:val="CopticVersemulti-line"/>
            </w:pPr>
            <w:r>
              <w:t>ⲟⲩⲟϩ ⲧⲉϥϩⲉⲃⲥⲱ ⲥ̀ⲟⲩⲱⲃϣ:</w:t>
            </w:r>
          </w:p>
          <w:p w:rsidR="00B15BD5" w:rsidRDefault="00B15BD5" w:rsidP="00B15BD5">
            <w:pPr>
              <w:pStyle w:val="CopticHangingVerse"/>
            </w:pPr>
            <w:r>
              <w:t>ⲙ̀ⲫ̀ⲣⲏϯ ⲛ̀ⲟⲩⲭⲓⲱⲛ.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He said to the women</w:t>
            </w:r>
          </w:p>
          <w:p w:rsidR="00B15BD5" w:rsidRDefault="00B15BD5" w:rsidP="00B15BD5">
            <w:pPr>
              <w:pStyle w:val="EngHang"/>
            </w:pPr>
            <w:r>
              <w:t>Carrying the fragrant oil,</w:t>
            </w:r>
          </w:p>
          <w:p w:rsidR="00B15BD5" w:rsidRDefault="00B15BD5" w:rsidP="00B15BD5">
            <w:pPr>
              <w:pStyle w:val="EngHang"/>
            </w:pPr>
            <w:r>
              <w:t>“He whom you seek,</w:t>
            </w:r>
          </w:p>
          <w:p w:rsidR="00B15BD5" w:rsidRDefault="00B15BD5" w:rsidP="00B15BD5">
            <w:pPr>
              <w:pStyle w:val="EngHangEnd"/>
            </w:pPr>
            <w:r>
              <w:t>He is not here; for He has risen</w:t>
            </w:r>
            <w:r>
              <w:rPr>
                <w:rStyle w:val="FootnoteReference"/>
              </w:rPr>
              <w:footnoteReference w:id="457"/>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Ⲁϥⲉⲣⲟⲩⲱ̀ ⲟⲩⲟϩ ⲡⲉϫⲁϥ</w:t>
            </w:r>
          </w:p>
          <w:p w:rsidR="00B15BD5" w:rsidRDefault="00B15BD5" w:rsidP="00B15BD5">
            <w:pPr>
              <w:pStyle w:val="CopticVersemulti-line"/>
            </w:pPr>
            <w:r>
              <w:t>ⲛ̀ⲛⲓϩⲓⲟ̀ⲙⲓ ⲙ̀ϥⲁⲓⲥⲟϫⲉⲛ:</w:t>
            </w:r>
          </w:p>
          <w:p w:rsidR="00B15BD5" w:rsidRDefault="00B15BD5" w:rsidP="00B15BD5">
            <w:pPr>
              <w:pStyle w:val="CopticVersemulti-line"/>
            </w:pPr>
            <w:r>
              <w:t>ϫⲉ ⲫⲏⲉⲧⲉⲧⲉⲛⲕⲱϯ ⲛ̀ⲥⲱϥ:</w:t>
            </w:r>
          </w:p>
          <w:p w:rsidR="00B15BD5" w:rsidRDefault="00B15BD5" w:rsidP="00B15BD5">
            <w:pPr>
              <w:pStyle w:val="CopticHangingVerse"/>
            </w:pPr>
            <w:r>
              <w:t>ⲁϥⲧⲱⲛϥ ϥ̀ⲭⲏ ⲙ̀ⲡⲁⲓ ⲙⲁ ⲁⲛ.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Now, go quickly,</w:t>
            </w:r>
          </w:p>
          <w:p w:rsidR="00B15BD5" w:rsidRDefault="00B15BD5" w:rsidP="00B15BD5">
            <w:pPr>
              <w:pStyle w:val="EngHang"/>
            </w:pPr>
            <w:r>
              <w:t>And tell His Apostles,</w:t>
            </w:r>
          </w:p>
          <w:p w:rsidR="00B15BD5" w:rsidRDefault="00B15BD5" w:rsidP="00B15BD5">
            <w:pPr>
              <w:pStyle w:val="EngHang"/>
            </w:pPr>
            <w:r>
              <w:t>“He has risen from the dead,</w:t>
            </w:r>
          </w:p>
          <w:p w:rsidR="00B15BD5" w:rsidRDefault="00B15BD5" w:rsidP="00B15BD5">
            <w:pPr>
              <w:pStyle w:val="EngHangEnd"/>
            </w:pPr>
            <w:r>
              <w:t>As He said.”</w:t>
            </w:r>
            <w:r>
              <w:rPr>
                <w:rStyle w:val="FootnoteReference"/>
              </w:rPr>
              <w:footnoteReference w:id="458"/>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Ⲓⲱⲥ ⲟⲩⲟϩ ⲙⲁϣⲉⲛⲱⲧⲉⲛ:</w:t>
            </w:r>
          </w:p>
          <w:p w:rsidR="00B15BD5" w:rsidRDefault="00B15BD5" w:rsidP="00B15BD5">
            <w:pPr>
              <w:pStyle w:val="CopticVersemulti-line"/>
            </w:pPr>
            <w:r>
              <w:t>ⲁ̀ϫⲟⲥ ⲛ̀ⲛⲉϥⲁ̀ⲡⲟⲥⲧⲟⲗⲟⲥ:</w:t>
            </w:r>
          </w:p>
          <w:p w:rsidR="00B15BD5" w:rsidRDefault="00B15BD5" w:rsidP="00B15BD5">
            <w:pPr>
              <w:pStyle w:val="CopticVersemulti-line"/>
            </w:pPr>
            <w:r>
              <w:t>ϫⲉ ⲁϥⲧⲱⲛϥ ⲉ̀ⲃⲟⲗ ϧⲉⲛ ⲛⲏⲉⲑⲙⲱⲟⲩⲧ:</w:t>
            </w:r>
          </w:p>
          <w:p w:rsidR="00B15BD5" w:rsidRDefault="00B15BD5" w:rsidP="00B15BD5">
            <w:pPr>
              <w:pStyle w:val="CopticHangingVerse"/>
            </w:pPr>
            <w:r>
              <w:t>ⲕⲁⲧⲁ ⲫ̀ⲣⲏϯ ⲉ̀ⲧⲁϥϫⲟⲥ ⲛⲱⲧⲉⲛ.</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Rejoice, for He who was crucified</w:t>
            </w:r>
          </w:p>
          <w:p w:rsidR="00B15BD5" w:rsidRDefault="00B15BD5" w:rsidP="00B15BD5">
            <w:pPr>
              <w:pStyle w:val="EngHang"/>
            </w:pPr>
            <w:r>
              <w:t>Arose, and “goes before you</w:t>
            </w:r>
          </w:p>
          <w:p w:rsidR="00B15BD5" w:rsidRDefault="00B15BD5" w:rsidP="00B15BD5">
            <w:pPr>
              <w:pStyle w:val="EngHang"/>
            </w:pPr>
            <w:r>
              <w:t>To Galilee. There you will see Him.</w:t>
            </w:r>
          </w:p>
          <w:p w:rsidR="00B15BD5" w:rsidRPr="00074078" w:rsidRDefault="00B15BD5" w:rsidP="00B15BD5">
            <w:pPr>
              <w:pStyle w:val="EngHangEnd"/>
            </w:pPr>
            <w:r>
              <w:t>Behold, I have told you</w:t>
            </w:r>
            <w:r>
              <w:rPr>
                <w:rStyle w:val="FootnoteReference"/>
              </w:rPr>
              <w:footnoteReference w:id="459"/>
            </w:r>
            <w:r>
              <w:t>.”</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Ⲣⲁϣⲓ ϫⲉ ⲫⲏⲉⲧⲁϥⲁϣϥ ⲁϥⲧⲱⲛϥ:</w:t>
            </w:r>
          </w:p>
          <w:p w:rsidR="00B15BD5" w:rsidRDefault="00B15BD5" w:rsidP="00B15BD5">
            <w:pPr>
              <w:pStyle w:val="CopticVersemulti-line"/>
            </w:pPr>
            <w:r>
              <w:t>Ϩⲏⲡⲡⲉ ϥ̀ⲛⲁⲉⲣϣⲟⲣⲡ ⲉ̀ⲱⲧⲉⲛ:</w:t>
            </w:r>
          </w:p>
          <w:p w:rsidR="00B15BD5" w:rsidRDefault="00B15BD5" w:rsidP="00B15BD5">
            <w:pPr>
              <w:pStyle w:val="CopticVersemulti-line"/>
            </w:pPr>
            <w:r>
              <w:t>ⲉ̀ϯⲅⲁⲗⲓⲗⲉⲁ̀ ⲧⲉⲧⲉⲛⲛⲁⲩ ⲉ̀ⲣⲟϥ ⲙ̀ⲙⲁⲩ:</w:t>
            </w:r>
          </w:p>
          <w:p w:rsidR="00B15BD5" w:rsidRDefault="00B15BD5" w:rsidP="00B15BD5">
            <w:pPr>
              <w:pStyle w:val="CopticHangingVerse"/>
            </w:pPr>
            <w:r>
              <w:t>ϫⲉ ⲁⲓϫⲟⲥ ⲛⲱⲧⲉⲛ.</w:t>
            </w:r>
          </w:p>
        </w:tc>
      </w:tr>
      <w:tr w:rsidR="00B15BD5" w:rsidTr="002E06A7">
        <w:trPr>
          <w:cantSplit/>
          <w:jc w:val="center"/>
        </w:trPr>
        <w:tc>
          <w:tcPr>
            <w:tcW w:w="288" w:type="dxa"/>
          </w:tcPr>
          <w:p w:rsidR="00B15BD5" w:rsidRDefault="00B15BD5" w:rsidP="002E06A7">
            <w:pPr>
              <w:pStyle w:val="CopticCross"/>
            </w:pPr>
            <w:r w:rsidRPr="00FB5ACB">
              <w:t>¿</w:t>
            </w:r>
          </w:p>
        </w:tc>
        <w:tc>
          <w:tcPr>
            <w:tcW w:w="3960" w:type="dxa"/>
          </w:tcPr>
          <w:p w:rsidR="00B15BD5" w:rsidRDefault="00B15BD5" w:rsidP="00B15BD5">
            <w:pPr>
              <w:pStyle w:val="EngHang"/>
            </w:pPr>
            <w:r>
              <w:t>Great is your honour,</w:t>
            </w:r>
          </w:p>
          <w:p w:rsidR="00B15BD5" w:rsidRDefault="00B15BD5" w:rsidP="00B15BD5">
            <w:pPr>
              <w:pStyle w:val="EngHang"/>
            </w:pPr>
            <w:r>
              <w:t>O Michael, Chief of the Heavenly,</w:t>
            </w:r>
          </w:p>
          <w:p w:rsidR="00B15BD5" w:rsidRDefault="00B15BD5" w:rsidP="00B15BD5">
            <w:pPr>
              <w:pStyle w:val="EngHang"/>
            </w:pPr>
            <w:r>
              <w:t>For you brought us the Good News</w:t>
            </w:r>
          </w:p>
          <w:p w:rsidR="00B15BD5" w:rsidRDefault="00B15BD5" w:rsidP="00B15BD5">
            <w:pPr>
              <w:pStyle w:val="EngHangEnd"/>
            </w:pPr>
            <w:r>
              <w:t>Of the Resurrection of Christ.</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Ⲟⲩⲛⲓϣϯ ⲅⲁⲣ ⲡⲉ ⲡⲉⲕⲧⲁⲓⲟ̀:</w:t>
            </w:r>
          </w:p>
          <w:p w:rsidR="00B15BD5" w:rsidRDefault="00B15BD5" w:rsidP="00B15BD5">
            <w:pPr>
              <w:pStyle w:val="CopticVersemulti-line"/>
            </w:pPr>
            <w:r>
              <w:t>ⲱ̀ Ⲙⲓⲭⲁⲏⲗ ⲡ̀ⲣⲁⲭⲱⲛ ⲛ̀ⲛⲁ ⲛⲓⲫⲏⲟⲩⲓ̀:</w:t>
            </w:r>
          </w:p>
          <w:p w:rsidR="00B15BD5" w:rsidRDefault="00B15BD5" w:rsidP="00B15BD5">
            <w:pPr>
              <w:pStyle w:val="CopticVersemulti-line"/>
            </w:pPr>
            <w:r>
              <w:t>ϫⲉ ⲛ̀ⲑⲟⲕ ⲉ̀ⲧⲁⲕϩⲓϣⲉⲛⲛⲟⲩϥⲓ ⲛⲁⲛ:</w:t>
            </w:r>
          </w:p>
          <w:p w:rsidR="00B15BD5" w:rsidRDefault="00B15BD5" w:rsidP="00B15BD5">
            <w:pPr>
              <w:pStyle w:val="CopticHangingVerse"/>
            </w:pPr>
            <w:r>
              <w:t>ϧⲉⲛ ϯⲁⲛⲁⲥⲧⲁⲥⲓⲥ ⲙ̀Ⲡⲭ̄ⲥ̄.</w:t>
            </w:r>
          </w:p>
        </w:tc>
      </w:tr>
      <w:tr w:rsidR="00B15BD5" w:rsidTr="002E06A7">
        <w:trPr>
          <w:cantSplit/>
          <w:jc w:val="center"/>
        </w:trPr>
        <w:tc>
          <w:tcPr>
            <w:tcW w:w="288" w:type="dxa"/>
          </w:tcPr>
          <w:p w:rsidR="00B15BD5" w:rsidRDefault="00B15BD5" w:rsidP="002E06A7">
            <w:pPr>
              <w:pStyle w:val="CopticCross"/>
            </w:pPr>
          </w:p>
        </w:tc>
        <w:tc>
          <w:tcPr>
            <w:tcW w:w="3960" w:type="dxa"/>
          </w:tcPr>
          <w:p w:rsidR="00B15BD5" w:rsidRDefault="00B15BD5" w:rsidP="00B15BD5">
            <w:pPr>
              <w:pStyle w:val="EngHang"/>
            </w:pPr>
            <w:r>
              <w:t>O You, who were crucified for us,</w:t>
            </w:r>
          </w:p>
          <w:p w:rsidR="00B15BD5" w:rsidRDefault="00B15BD5" w:rsidP="00B15BD5">
            <w:pPr>
              <w:pStyle w:val="EngHang"/>
            </w:pPr>
            <w:r>
              <w:t>O Christ, the King of Glory,</w:t>
            </w:r>
          </w:p>
          <w:p w:rsidR="00B15BD5" w:rsidRDefault="00B15BD5" w:rsidP="00B15BD5">
            <w:pPr>
              <w:pStyle w:val="EngHang"/>
            </w:pPr>
            <w:r>
              <w:t>You have risen from the dead</w:t>
            </w:r>
          </w:p>
          <w:p w:rsidR="00B15BD5" w:rsidRDefault="00B15BD5" w:rsidP="00B15BD5">
            <w:pPr>
              <w:pStyle w:val="EngHangEnd"/>
            </w:pPr>
            <w:r>
              <w:t>And granted us your joy!</w:t>
            </w:r>
          </w:p>
        </w:tc>
        <w:tc>
          <w:tcPr>
            <w:tcW w:w="288" w:type="dxa"/>
          </w:tcPr>
          <w:p w:rsidR="00B15BD5" w:rsidRDefault="00B15BD5" w:rsidP="002E06A7"/>
        </w:tc>
        <w:tc>
          <w:tcPr>
            <w:tcW w:w="288" w:type="dxa"/>
          </w:tcPr>
          <w:p w:rsidR="00B15BD5" w:rsidRDefault="00B15BD5" w:rsidP="002E06A7">
            <w:pPr>
              <w:pStyle w:val="CopticCross"/>
            </w:pPr>
          </w:p>
        </w:tc>
        <w:tc>
          <w:tcPr>
            <w:tcW w:w="3960" w:type="dxa"/>
          </w:tcPr>
          <w:p w:rsidR="00B15BD5" w:rsidRDefault="00B15BD5" w:rsidP="00B15BD5">
            <w:pPr>
              <w:pStyle w:val="CopticVersemulti-line"/>
            </w:pPr>
            <w:r>
              <w:t>Ⲱ ⲥ̀ⲧⲁⲩⲣⲱⲑⲓⲥ ⲇⲓ ⲏ̀ⲙⲁⲥ:</w:t>
            </w:r>
          </w:p>
          <w:p w:rsidR="00B15BD5" w:rsidRDefault="00B15BD5" w:rsidP="00B15BD5">
            <w:pPr>
              <w:pStyle w:val="CopticVersemulti-line"/>
            </w:pPr>
            <w:r>
              <w:t>ⲱ̀ Ⲡⲭ̄ⲥ̄ ⲡ̀ⲟⲩⲣⲟ ⲛ̀ⲧⲉ ⲡ̀ⲱ̀ⲟⲩ:</w:t>
            </w:r>
          </w:p>
          <w:p w:rsidR="00B15BD5" w:rsidRDefault="00B15BD5" w:rsidP="00B15BD5">
            <w:pPr>
              <w:pStyle w:val="CopticVersemulti-line"/>
            </w:pPr>
            <w:r>
              <w:t>ⲁ̀ⲛⲁⲥⲧⲁⲥⲓⲥ ⲉⲕⲧⲱⲛ ⲛⲉⲕⲣⲱⲛ:</w:t>
            </w:r>
          </w:p>
          <w:p w:rsidR="00B15BD5" w:rsidRDefault="00B15BD5" w:rsidP="00B15BD5">
            <w:pPr>
              <w:pStyle w:val="CopticHangingVerse"/>
            </w:pPr>
            <w:r>
              <w:t>ⲟⲩⲟϩ ⲁⲕϯ ⲛⲁⲛ ⲙ̀ⲡⲉⲕⲟⲩⲛⲟϥ.</w:t>
            </w:r>
          </w:p>
        </w:tc>
      </w:tr>
      <w:tr w:rsidR="00B15BD5" w:rsidTr="002E06A7">
        <w:trPr>
          <w:cantSplit/>
          <w:jc w:val="center"/>
        </w:trPr>
        <w:tc>
          <w:tcPr>
            <w:tcW w:w="288" w:type="dxa"/>
          </w:tcPr>
          <w:p w:rsidR="00B15BD5" w:rsidRDefault="00B15BD5" w:rsidP="002E06A7">
            <w:pPr>
              <w:pStyle w:val="CopticCross"/>
            </w:pPr>
            <w:r w:rsidRPr="00FB5ACB">
              <w:lastRenderedPageBreak/>
              <w:t>¿</w:t>
            </w:r>
          </w:p>
        </w:tc>
        <w:tc>
          <w:tcPr>
            <w:tcW w:w="3960" w:type="dxa"/>
          </w:tcPr>
          <w:p w:rsidR="00B15BD5" w:rsidRDefault="00B15BD5" w:rsidP="00B15BD5">
            <w:pPr>
              <w:pStyle w:val="EngHang"/>
            </w:pPr>
            <w:r>
              <w:t>Intercede on our behalf,</w:t>
            </w:r>
          </w:p>
          <w:p w:rsidR="00B15BD5" w:rsidRDefault="00B15BD5" w:rsidP="00B15BD5">
            <w:pPr>
              <w:pStyle w:val="EngHang"/>
            </w:pPr>
            <w:r>
              <w:t>O Trumpeter of the Resurrection,</w:t>
            </w:r>
          </w:p>
          <w:p w:rsidR="00B15BD5" w:rsidRDefault="00B15BD5" w:rsidP="00B15BD5">
            <w:pPr>
              <w:pStyle w:val="EngHang"/>
            </w:pPr>
            <w:r>
              <w:t>Michael, the Chief of the Heavenly,</w:t>
            </w:r>
          </w:p>
          <w:p w:rsidR="00B15BD5" w:rsidRDefault="00B15BD5" w:rsidP="00B15BD5">
            <w:pPr>
              <w:pStyle w:val="EngHangEnd"/>
            </w:pPr>
            <w:r>
              <w:t>That He may forgive us our sins.</w:t>
            </w:r>
          </w:p>
        </w:tc>
        <w:tc>
          <w:tcPr>
            <w:tcW w:w="288" w:type="dxa"/>
          </w:tcPr>
          <w:p w:rsidR="00B15BD5" w:rsidRDefault="00B15BD5" w:rsidP="002E06A7"/>
        </w:tc>
        <w:tc>
          <w:tcPr>
            <w:tcW w:w="288" w:type="dxa"/>
          </w:tcPr>
          <w:p w:rsidR="00B15BD5" w:rsidRDefault="00B15BD5" w:rsidP="002E06A7">
            <w:pPr>
              <w:pStyle w:val="CopticCross"/>
            </w:pPr>
            <w:r w:rsidRPr="00FB5ACB">
              <w:t>¿</w:t>
            </w:r>
          </w:p>
        </w:tc>
        <w:tc>
          <w:tcPr>
            <w:tcW w:w="3960" w:type="dxa"/>
          </w:tcPr>
          <w:p w:rsidR="00B15BD5" w:rsidRDefault="00B15BD5" w:rsidP="00B15BD5">
            <w:pPr>
              <w:pStyle w:val="CopticVersemulti-line"/>
            </w:pPr>
            <w:r>
              <w:t>Ⲁⲣⲓⲡ̀ⲣⲉⲥⲃⲉⲩⲓⲛ ⲉ̀ϩ̀ⲣⲏⲓ ⲉ̀ϫⲱⲛ:</w:t>
            </w:r>
          </w:p>
          <w:p w:rsidR="00B15BD5" w:rsidRDefault="00B15BD5" w:rsidP="00B15BD5">
            <w:pPr>
              <w:pStyle w:val="CopticVersemulti-line"/>
            </w:pPr>
            <w:r>
              <w:t>ⲱ̀ ⲡⲓⲯⲁⲗⲡⲓⲥⲧⲏⲥ ⲛ̀ⲧⲉ ϯⲁⲛⲁⲥⲧⲁⲥⲓⲥ:</w:t>
            </w:r>
          </w:p>
          <w:p w:rsidR="00B15BD5" w:rsidRDefault="00B15BD5" w:rsidP="00B15BD5">
            <w:pPr>
              <w:pStyle w:val="CopticVersemulti-line"/>
            </w:pPr>
            <w:r>
              <w:t>Ⲙⲓⲭⲁⲏⲗ ⲡ̀ⲁⲣⲭⲱⲛ ⲛ̀ⲛⲁ ⲛⲓⲫⲏⲟⲩⲓ̀:</w:t>
            </w:r>
          </w:p>
          <w:p w:rsidR="00B15BD5" w:rsidRDefault="00B15BD5" w:rsidP="00B15BD5">
            <w:pPr>
              <w:pStyle w:val="CopticHangingVerse"/>
            </w:pPr>
            <w:r>
              <w:t>ⲛ̀ⲧⲉϥⲭⲁ ⲛⲉⲛⲟⲃⲓ ⲛⲁⲛ ⲉ̀ⲃⲟⲗ.</w:t>
            </w:r>
          </w:p>
        </w:tc>
      </w:tr>
    </w:tbl>
    <w:p w:rsidR="009A461A" w:rsidRDefault="009A461A" w:rsidP="009A461A">
      <w:pPr>
        <w:pStyle w:val="Heading4"/>
      </w:pPr>
      <w:r>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sing today,</w:t>
            </w:r>
          </w:p>
          <w:p w:rsidR="009A461A" w:rsidRDefault="009A461A" w:rsidP="009A461A">
            <w:pPr>
              <w:pStyle w:val="EngHang"/>
            </w:pPr>
            <w:r>
              <w:t>In a joyful voice,</w:t>
            </w:r>
          </w:p>
          <w:p w:rsidR="009A461A" w:rsidRDefault="009A461A" w:rsidP="009A461A">
            <w:pPr>
              <w:pStyle w:val="EngHang"/>
            </w:pPr>
            <w:r>
              <w:t>For the King of glory,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Ⲁⲣⲓⲯⲁⲗⲓⲛ ⲙ̀ⲫⲟⲟⲩ:</w:t>
            </w:r>
          </w:p>
          <w:p w:rsidR="009A461A" w:rsidRDefault="009A461A" w:rsidP="009A461A">
            <w:pPr>
              <w:pStyle w:val="CopticVersemulti-line"/>
            </w:pPr>
            <w:r>
              <w:t>ϧⲉⲛ ⲟⲩⲥ̀ⲙⲏ ⲛ̀ⲟⲩⲛⲟϥ:</w:t>
            </w:r>
          </w:p>
          <w:p w:rsidR="009A461A" w:rsidRDefault="009A461A" w:rsidP="009A461A">
            <w:pPr>
              <w:pStyle w:val="CopticVersemulti-line"/>
            </w:pPr>
            <w:r>
              <w:t>ϫⲉ ⲡ̀ⲟⲩⲣⲟ ⲛ̀ⲧⲉ ⲡ̀ⲱⲟⲩ:</w:t>
            </w:r>
          </w:p>
          <w:p w:rsidR="009A461A" w:rsidRPr="00C35319"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Everyone praises</w:t>
            </w:r>
          </w:p>
          <w:p w:rsidR="009A461A" w:rsidRDefault="009A461A" w:rsidP="009A461A">
            <w:pPr>
              <w:pStyle w:val="EngHang"/>
            </w:pPr>
            <w:r>
              <w:t>With incessant voices,</w:t>
            </w:r>
          </w:p>
          <w:p w:rsidR="009A461A" w:rsidRDefault="009A461A" w:rsidP="009A461A">
            <w:pPr>
              <w:pStyle w:val="EngHang"/>
            </w:pPr>
            <w:r>
              <w:t>For God the Logos,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Ⲃⲟⲛ ⲛⲓⲃⲉⲛ ⲥⲉϩⲱⲥ:</w:t>
            </w:r>
          </w:p>
          <w:p w:rsidR="009A461A" w:rsidRDefault="009A461A" w:rsidP="009A461A">
            <w:pPr>
              <w:pStyle w:val="CopticVersemulti-line"/>
            </w:pPr>
            <w:r>
              <w:t>ϧⲉⲛ ⲟⲩⲥ̀ⲙⲏ ⲛ̀ⲁⲧⲭⲁⲣⲱⲥ:</w:t>
            </w:r>
          </w:p>
          <w:p w:rsidR="009A461A" w:rsidRDefault="009A461A" w:rsidP="009A461A">
            <w:pPr>
              <w:pStyle w:val="CopticVersemulti-line"/>
            </w:pPr>
            <w:r>
              <w:t>ϫⲉ Ⲫϯ ⲡⲓⲗⲟⲅⲟⲥ:</w:t>
            </w:r>
          </w:p>
          <w:p w:rsidR="009A461A"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For He is our God.</w:t>
            </w:r>
          </w:p>
          <w:p w:rsidR="009A461A" w:rsidRDefault="009A461A" w:rsidP="009A461A">
            <w:pPr>
              <w:pStyle w:val="EngHang"/>
            </w:pPr>
            <w:r>
              <w:t>Come, let us worship Him.</w:t>
            </w:r>
          </w:p>
          <w:p w:rsidR="009A461A" w:rsidRDefault="009A461A" w:rsidP="009A461A">
            <w:pPr>
              <w:pStyle w:val="EngHang"/>
            </w:pPr>
            <w:r>
              <w:t>The Lamb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Ⲅⲉ ⲅⲁⲣ ⲛ̀ⲑⲟϥ ⲡⲉ Ⲡⲉⲛⲛⲟⲩϯ:</w:t>
            </w:r>
          </w:p>
          <w:p w:rsidR="009A461A" w:rsidRDefault="009A461A" w:rsidP="009A461A">
            <w:pPr>
              <w:pStyle w:val="CopticVersemulti-line"/>
            </w:pPr>
            <w:r>
              <w:t>ⲁ̀ⲙⲱⲓⲛⲓ ⲙⲁⲣⲉⲛⲟⲩⲱϣⲧ ⲙ̀ⲙⲟⲫϥ:</w:t>
            </w:r>
          </w:p>
          <w:p w:rsidR="009A461A" w:rsidRDefault="009A461A" w:rsidP="009A461A">
            <w:pPr>
              <w:pStyle w:val="CopticVersemulti-line"/>
            </w:pPr>
            <w:r>
              <w:t>ⲡⲓϩⲓⲏⲉⲃ ⲛ̀ⲧⲉ Ⲫⲛⲟⲩϯ:</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Master died in the flesh,</w:t>
            </w:r>
          </w:p>
          <w:p w:rsidR="009A461A" w:rsidRDefault="009A461A" w:rsidP="009A461A">
            <w:pPr>
              <w:pStyle w:val="EngHang"/>
            </w:pPr>
            <w:r>
              <w:t>And was buried,</w:t>
            </w:r>
          </w:p>
          <w:p w:rsidR="009A461A" w:rsidRDefault="009A461A" w:rsidP="009A461A">
            <w:pPr>
              <w:pStyle w:val="EngHang"/>
            </w:pPr>
            <w:r>
              <w:t>And on the third day,</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Ⲇⲉⲥⲡⲟⲧⲁ ⲁϥⲙⲟⲩ:</w:t>
            </w:r>
          </w:p>
          <w:p w:rsidR="009A461A" w:rsidRDefault="009A461A" w:rsidP="009A461A">
            <w:pPr>
              <w:pStyle w:val="CopticVersemulti-line"/>
            </w:pPr>
            <w:r>
              <w:t>ϧⲉⲛ ⲧ̀ⲥⲁⲣⲝ ⲟⲩⲟϩ ⲁⲩⲕⲟⲥϥ:</w:t>
            </w:r>
          </w:p>
          <w:p w:rsidR="009A461A" w:rsidRDefault="009A461A" w:rsidP="009A461A">
            <w:pPr>
              <w:pStyle w:val="CopticVersemulti-line"/>
            </w:pPr>
            <w:r>
              <w:t>ϧⲉⲛ ⲡⲓⲙⲁϩ ϣⲟⲙⲧ ⲛ̀ⲉ̀ϩⲟⲟⲩ:</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Let us praise</w:t>
            </w:r>
          </w:p>
          <w:p w:rsidR="009A461A" w:rsidRDefault="009A461A" w:rsidP="009A461A">
            <w:pPr>
              <w:pStyle w:val="EngHang"/>
            </w:pPr>
            <w:r>
              <w:t>Emmanuel the Logos</w:t>
            </w:r>
          </w:p>
          <w:p w:rsidR="009A461A" w:rsidRDefault="009A461A" w:rsidP="009A461A">
            <w:pPr>
              <w:pStyle w:val="EngHang"/>
            </w:pPr>
            <w:r>
              <w:t>With the angels,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Ⲉⲙⲙⲁⲛⲟⲩⲏⲗ Ⲡⲓⲗⲟⲅⲟⲥ:</w:t>
            </w:r>
          </w:p>
          <w:p w:rsidR="009A461A" w:rsidRDefault="009A461A" w:rsidP="009A461A">
            <w:pPr>
              <w:pStyle w:val="CopticVersemulti-line"/>
            </w:pPr>
            <w:r>
              <w:t>ⲙⲁⲣⲉⲛϩⲱⲥ ⲉ̀ⲣⲟϥ:</w:t>
            </w:r>
          </w:p>
          <w:p w:rsidR="009A461A" w:rsidRDefault="009A461A" w:rsidP="009A461A">
            <w:pPr>
              <w:pStyle w:val="CopticVersemulti-line"/>
            </w:pPr>
            <w:r>
              <w:t>ⲛⲉⲙ ⲛⲓⲁⲅⲅⲉⲗⲟⲥ:</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All the seven orders</w:t>
            </w:r>
          </w:p>
          <w:p w:rsidR="009A461A" w:rsidRDefault="009A461A" w:rsidP="009A461A">
            <w:pPr>
              <w:pStyle w:val="EngHang"/>
            </w:pPr>
            <w:r>
              <w:t>Worship Him,</w:t>
            </w:r>
          </w:p>
          <w:p w:rsidR="009A461A" w:rsidRDefault="009A461A" w:rsidP="009A461A">
            <w:pPr>
              <w:pStyle w:val="EngHang"/>
            </w:pPr>
            <w:r>
              <w:t>Continually proclaiming,</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Ϣⲁϣϥ ⲛ̀ⲧⲁⲅⲙⲁ ⲛⲓⲃⲉⲛ:</w:t>
            </w:r>
          </w:p>
          <w:p w:rsidR="009A461A" w:rsidRDefault="009A461A" w:rsidP="009A461A">
            <w:pPr>
              <w:pStyle w:val="CopticVersemulti-line"/>
            </w:pPr>
            <w:r>
              <w:t>ⲥⲉⲟⲩⲱϣⲧ ⲙ̀ⲙⲟϥ:</w:t>
            </w:r>
          </w:p>
          <w:p w:rsidR="009A461A" w:rsidRDefault="009A461A" w:rsidP="009A461A">
            <w:pPr>
              <w:pStyle w:val="CopticVersemulti-line"/>
            </w:pPr>
            <w:r>
              <w:t>ⲉⲩⲱϣ ⲉ̀ⲃⲟⲗ ⲛ̀ⲥⲏⲟⲩ ⲛⲓⲃⲉⲛ:</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Behold, our father Adam</w:t>
            </w:r>
          </w:p>
          <w:p w:rsidR="009A461A" w:rsidRDefault="009A461A" w:rsidP="009A461A">
            <w:pPr>
              <w:pStyle w:val="EngHang"/>
            </w:pPr>
            <w:r>
              <w:t>With our father Abraham</w:t>
            </w:r>
          </w:p>
          <w:p w:rsidR="009A461A" w:rsidRDefault="009A461A" w:rsidP="009A461A">
            <w:pPr>
              <w:pStyle w:val="EngHang"/>
            </w:pPr>
            <w:r>
              <w:t>Rejoiced and was glad,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Ⲏⲡⲡⲉ ⲡⲉⲛⲓⲱⲧ Ⲁⲇⲁⲙ:</w:t>
            </w:r>
          </w:p>
          <w:p w:rsidR="009A461A" w:rsidRDefault="009A461A" w:rsidP="009A461A">
            <w:pPr>
              <w:pStyle w:val="CopticVersemulti-line"/>
            </w:pPr>
            <w:r>
              <w:t>ⲁϥⲁϣⲓ ⲟⲩⲟϩ ⲁϥⲟⲩⲛⲟϥ:</w:t>
            </w:r>
          </w:p>
          <w:p w:rsidR="009A461A" w:rsidRDefault="009A461A" w:rsidP="009A461A">
            <w:pPr>
              <w:pStyle w:val="CopticVersemulti-line"/>
            </w:pPr>
            <w:r>
              <w:t>ⲛⲉⲙ ⲡⲉⲛⲓⲱⲧ Ⲁⲃⲣⲁⲁⲙ:</w:t>
            </w:r>
          </w:p>
          <w:p w:rsidR="009A461A"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prophets,</w:t>
            </w:r>
          </w:p>
          <w:p w:rsidR="009A461A" w:rsidRDefault="009A461A" w:rsidP="009A461A">
            <w:pPr>
              <w:pStyle w:val="EngHang"/>
            </w:pPr>
            <w:r>
              <w:t>For the Incomprehensible One,</w:t>
            </w:r>
          </w:p>
          <w:p w:rsidR="009A461A" w:rsidRDefault="009A461A" w:rsidP="009A461A">
            <w:pPr>
              <w:pStyle w:val="EngHang"/>
            </w:pPr>
            <w:r>
              <w:t>Our Lord, the Master,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Ⲑⲉⲗⲏⲗ ⲛⲓⲡ̀ⲣⲟⲫⲏⲧⲏⲥ:</w:t>
            </w:r>
          </w:p>
          <w:p w:rsidR="009A461A" w:rsidRDefault="009A461A" w:rsidP="009A461A">
            <w:pPr>
              <w:pStyle w:val="CopticVersemulti-line"/>
            </w:pPr>
            <w:r>
              <w:t>ⲙ̀ⲫⲟⲟⲩ ϫⲉ ⲡⲓⲁⲧϣ̀ⲧⲁϩⲟϥ:</w:t>
            </w:r>
          </w:p>
          <w:p w:rsidR="009A461A" w:rsidRDefault="009A461A" w:rsidP="009A461A">
            <w:pPr>
              <w:pStyle w:val="CopticVersemulti-line"/>
            </w:pPr>
            <w:r>
              <w:t>Ⲡⲉⲛⲛⲟⲩϯ ⲡⲓⲇⲉⲥⲡⲟⲧⲏⲥ: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Behold the Apostles</w:t>
            </w:r>
          </w:p>
          <w:p w:rsidR="009A461A" w:rsidRDefault="009A461A" w:rsidP="009A461A">
            <w:pPr>
              <w:pStyle w:val="EngHang"/>
            </w:pPr>
            <w:r>
              <w:t>Saw and rejoiced.</w:t>
            </w:r>
          </w:p>
          <w:p w:rsidR="009A461A" w:rsidRDefault="009A461A" w:rsidP="009A461A">
            <w:pPr>
              <w:pStyle w:val="EngHang"/>
            </w:pPr>
            <w:r>
              <w:t>They preached to the world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Ⲓⲥ ⲡⲓⲁ̀ⲡⲟⲥⲧⲟⲗⲟⲥ:</w:t>
            </w:r>
          </w:p>
          <w:p w:rsidR="009A461A" w:rsidRDefault="009A461A" w:rsidP="009A461A">
            <w:pPr>
              <w:pStyle w:val="CopticVersemulti-line"/>
            </w:pPr>
            <w:r>
              <w:t>ⲁⲩⲛⲁⲩ ⲟⲩⲟϩ ⲁⲩⲟⲩⲛⲟϥ:</w:t>
            </w:r>
          </w:p>
          <w:p w:rsidR="009A461A" w:rsidRDefault="009A461A" w:rsidP="009A461A">
            <w:pPr>
              <w:pStyle w:val="CopticVersemulti-line"/>
            </w:pPr>
            <w:r>
              <w:t>ⲁⲩϩⲓⲱⲓϣ ϧⲉⲛ ⲡⲓⲕⲟⲥⲙⲟⲥ: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angel appeared to those</w:t>
            </w:r>
          </w:p>
          <w:p w:rsidR="009A461A" w:rsidRDefault="009A461A" w:rsidP="009A461A">
            <w:pPr>
              <w:pStyle w:val="EngHang"/>
            </w:pPr>
            <w:r>
              <w:t>Who were carrying the spices,</w:t>
            </w:r>
          </w:p>
          <w:p w:rsidR="009A461A" w:rsidRDefault="009A461A" w:rsidP="009A461A">
            <w:pPr>
              <w:pStyle w:val="EngHang"/>
            </w:pPr>
            <w:r>
              <w:t>And said, “He is not here,”</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Ⲕⲉ ⲡⲁⲗⲓⲛ ⲛⲓϥⲁⲓⲥⲟϫⲉⲛ:</w:t>
            </w:r>
          </w:p>
          <w:p w:rsidR="009A461A" w:rsidRDefault="009A461A" w:rsidP="009A461A">
            <w:pPr>
              <w:pStyle w:val="CopticVersemulti-line"/>
            </w:pPr>
            <w:r>
              <w:t>ⲡⲓⲁⲅⲅⲉⲗⲟⲥ ⲛⲱⲟⲩ ⲁϥⲟⲩⲟⲩⲛϩϥ:</w:t>
            </w:r>
          </w:p>
          <w:p w:rsidR="009A461A" w:rsidRDefault="009A461A" w:rsidP="009A461A">
            <w:pPr>
              <w:pStyle w:val="CopticVersemulti-line"/>
            </w:pPr>
            <w:r>
              <w:t>ϫⲉ ϥ̀ⲭⲏ ⲙ̀ⲡⲁⲓⲙⲁ ⲁⲛ:</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Rejoice O Virgin,</w:t>
            </w:r>
          </w:p>
          <w:p w:rsidR="009A461A" w:rsidRDefault="009A461A" w:rsidP="009A461A">
            <w:pPr>
              <w:pStyle w:val="EngHang"/>
            </w:pPr>
            <w:r>
              <w:t>Mary the Mother of joy,</w:t>
            </w:r>
          </w:p>
          <w:p w:rsidR="009A461A" w:rsidRDefault="009A461A" w:rsidP="009A461A">
            <w:pPr>
              <w:pStyle w:val="EngHang"/>
            </w:pPr>
            <w:r>
              <w:t>For truly your Son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Ⲗⲉⲗⲓ ⲱ̀ ϯⲡⲁⲣⲑⲉⲛⲟⲥ:</w:t>
            </w:r>
          </w:p>
          <w:p w:rsidR="009A461A" w:rsidRDefault="009A461A" w:rsidP="009A461A">
            <w:pPr>
              <w:pStyle w:val="CopticVersemulti-line"/>
            </w:pPr>
            <w:r>
              <w:t>Ⲙⲁⲣⲓⲁ ⲑ̀ⲙⲁⲩ ⲙ̀ⲡ̀ⲟⲩⲛⲟϥ:</w:t>
            </w:r>
          </w:p>
          <w:p w:rsidR="009A461A" w:rsidRDefault="009A461A" w:rsidP="009A461A">
            <w:pPr>
              <w:pStyle w:val="CopticVersemulti-line"/>
            </w:pPr>
            <w:r>
              <w:t>ϫⲉ ⲡⲉϣⲏⲣⲓ ⲁ̀ⲗⲏⲑⲱⲥ: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Let us rejoice today,</w:t>
            </w:r>
          </w:p>
          <w:p w:rsidR="009A461A" w:rsidRDefault="009A461A" w:rsidP="009A461A">
            <w:pPr>
              <w:pStyle w:val="EngHang"/>
            </w:pPr>
            <w:r>
              <w:t>And be glad,</w:t>
            </w:r>
          </w:p>
          <w:p w:rsidR="009A461A" w:rsidRDefault="009A461A" w:rsidP="009A461A">
            <w:pPr>
              <w:pStyle w:val="EngHang"/>
            </w:pPr>
            <w:r>
              <w:t>For the King of kings,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Ⲙⲁⲣⲉⲛⲑⲉⲗⲏⲗ ⲙ̀ⲫⲟⲟⲩ:</w:t>
            </w:r>
          </w:p>
          <w:p w:rsidR="009A461A" w:rsidRDefault="009A461A" w:rsidP="009A461A">
            <w:pPr>
              <w:pStyle w:val="CopticVersemulti-line"/>
            </w:pPr>
            <w:r>
              <w:t>ⲟⲩⲟϩ ⲛ̀ⲧⲉⲛⲟⲩⲛⲟϥ:</w:t>
            </w:r>
          </w:p>
          <w:p w:rsidR="009A461A" w:rsidRDefault="009A461A" w:rsidP="009A461A">
            <w:pPr>
              <w:pStyle w:val="CopticVersemulti-line"/>
            </w:pPr>
            <w:r>
              <w:t>ϫⲉ ⲡ̀ⲟⲩⲣⲟ ⲛ̀ⲧⲉ ⲛⲓⲟⲩⲣⲱⲟⲩ: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The wise Luke,</w:t>
            </w:r>
          </w:p>
          <w:p w:rsidR="009A461A" w:rsidRDefault="009A461A" w:rsidP="009A461A">
            <w:pPr>
              <w:pStyle w:val="EngHang"/>
            </w:pPr>
            <w:r>
              <w:t>With John the beloved,</w:t>
            </w:r>
          </w:p>
          <w:p w:rsidR="009A461A" w:rsidRDefault="009A461A" w:rsidP="009A461A">
            <w:pPr>
              <w:pStyle w:val="EngHang"/>
            </w:pPr>
            <w:r>
              <w:t>Have truly preached that</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Ⲛⲉⲙ Ⲗⲟⲩⲕⲁⲥ ⲡⲓⲥⲟⲫⲟⲥ:</w:t>
            </w:r>
          </w:p>
          <w:p w:rsidR="009A461A" w:rsidRDefault="009A461A" w:rsidP="009A461A">
            <w:pPr>
              <w:pStyle w:val="CopticVersemulti-line"/>
            </w:pPr>
            <w:r>
              <w:t>ⲛⲉⲙ Ⲓⲱⲁⲛⲛⲏⲥ ⲡⲉϥⲙⲉⲛⲣⲓⲧ:</w:t>
            </w:r>
          </w:p>
          <w:p w:rsidR="009A461A" w:rsidRDefault="009A461A" w:rsidP="009A461A">
            <w:pPr>
              <w:pStyle w:val="CopticVersemulti-line"/>
            </w:pPr>
            <w:r>
              <w:t>ⲁⲩϩⲓⲱⲓϣ ⲛ̀ⲕⲁⲗⲱⲥ: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Blessed are You, O Christ,</w:t>
            </w:r>
          </w:p>
          <w:p w:rsidR="009A461A" w:rsidRDefault="009A461A" w:rsidP="009A461A">
            <w:pPr>
              <w:pStyle w:val="EngHang"/>
            </w:pPr>
            <w:r>
              <w:t>The unquenchable light.</w:t>
            </w:r>
          </w:p>
          <w:p w:rsidR="009A461A" w:rsidRDefault="009A461A" w:rsidP="009A461A">
            <w:pPr>
              <w:pStyle w:val="EngHang"/>
            </w:pPr>
            <w:r>
              <w:t>Come let us praise Him,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Ⲝⲙⲁⲣⲱⲟⲩⲧ ⲱ̀ Ⲡⲭ̄ⲥ̄:</w:t>
            </w:r>
          </w:p>
          <w:p w:rsidR="009A461A" w:rsidRDefault="009A461A" w:rsidP="009A461A">
            <w:pPr>
              <w:pStyle w:val="CopticVersemulti-line"/>
            </w:pPr>
            <w:r>
              <w:t>ⲡⲓⲟⲩⲱⲓⲛⲓ ⲛ̀ⲁⲧϣ̀ϭⲉⲧϭⲱⲧϥ:</w:t>
            </w:r>
          </w:p>
          <w:p w:rsidR="009A461A" w:rsidRDefault="009A461A" w:rsidP="009A461A">
            <w:pPr>
              <w:pStyle w:val="CopticVersemulti-line"/>
            </w:pPr>
            <w:r>
              <w:t>ⲁ̀ⲙⲱⲓⲛⲓ ⲙⲁⲣⲉⲛϩⲱⲥ: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He saved His people</w:t>
            </w:r>
          </w:p>
          <w:p w:rsidR="009A461A" w:rsidRDefault="009A461A" w:rsidP="009A461A">
            <w:pPr>
              <w:pStyle w:val="EngHang"/>
            </w:pPr>
            <w:r>
              <w:t>From the devil</w:t>
            </w:r>
          </w:p>
          <w:p w:rsidR="009A461A" w:rsidRDefault="009A461A" w:rsidP="009A461A">
            <w:pPr>
              <w:pStyle w:val="EngHang"/>
            </w:pPr>
            <w:r>
              <w:t>By His arm.</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Ⲟⲩⲟϩ ⲁϥⲥⲱϯ ⲙ̀ⲡⲉϥⲗⲁⲟⲥ:</w:t>
            </w:r>
          </w:p>
          <w:p w:rsidR="009A461A" w:rsidRDefault="009A461A" w:rsidP="009A461A">
            <w:pPr>
              <w:pStyle w:val="CopticVersemulti-line"/>
            </w:pPr>
            <w:r>
              <w:t>ⲛ̀ϩ̀ⲣⲏⲓ ϧⲉⲛ ⲡⲉϥϣⲱⲃϣ:</w:t>
            </w:r>
          </w:p>
          <w:p w:rsidR="009A461A" w:rsidRDefault="009A461A" w:rsidP="009A461A">
            <w:pPr>
              <w:pStyle w:val="CopticVersemulti-line"/>
            </w:pPr>
            <w:r>
              <w:t>ⲉ̀ⲃⲟⲗ ϧⲉⲛ ⲡⲓⲇⲓⲁ̀ⲃⲟⲗⲟⲥ: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Let us praise</w:t>
            </w:r>
          </w:p>
          <w:p w:rsidR="009A461A" w:rsidRDefault="009A461A" w:rsidP="009A461A">
            <w:pPr>
              <w:pStyle w:val="EngHang"/>
            </w:pPr>
            <w:r>
              <w:t>The true Lamb;</w:t>
            </w:r>
          </w:p>
          <w:p w:rsidR="009A461A" w:rsidRDefault="009A461A" w:rsidP="009A461A">
            <w:pPr>
              <w:pStyle w:val="EngHang"/>
            </w:pPr>
            <w:r>
              <w:t>Our God in truth,</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Ⲡⲓϩⲓⲏⲃ ⲙ̀ⲙⲏⲓ:</w:t>
            </w:r>
          </w:p>
          <w:p w:rsidR="009A461A" w:rsidRDefault="009A461A" w:rsidP="009A461A">
            <w:pPr>
              <w:pStyle w:val="CopticVersemulti-line"/>
            </w:pPr>
            <w:r>
              <w:t>ⲙⲁⲣⲉⲛϩⲱⲥ ⲉ̀ⲣⲟϥ:</w:t>
            </w:r>
          </w:p>
          <w:p w:rsidR="009A461A" w:rsidRDefault="009A461A" w:rsidP="009A461A">
            <w:pPr>
              <w:pStyle w:val="CopticVersemulti-line"/>
            </w:pPr>
            <w:r>
              <w:t>Ⲡⲉⲛⲛⲟⲩϯ ⲛ̀ⲧⲁⲫ̀ⲙⲏⲓ:</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Guard us, O our God,</w:t>
            </w:r>
          </w:p>
          <w:p w:rsidR="009A461A" w:rsidRDefault="009A461A" w:rsidP="009A461A">
            <w:pPr>
              <w:pStyle w:val="EngHang"/>
            </w:pPr>
            <w:r>
              <w:t>From all malice.</w:t>
            </w:r>
          </w:p>
          <w:p w:rsidR="009A461A" w:rsidRDefault="009A461A" w:rsidP="009A461A">
            <w:pPr>
              <w:pStyle w:val="EngHang"/>
            </w:pPr>
            <w:r>
              <w:t>Our Master, the Son of God,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Ⲣⲱⲓⲥ ⲉ̀ⲣⲟⲛ ⲱ̀ Ⲡⲉⲛⲛⲟⲩϯ:</w:t>
            </w:r>
          </w:p>
          <w:p w:rsidR="009A461A" w:rsidRDefault="009A461A" w:rsidP="009A461A">
            <w:pPr>
              <w:pStyle w:val="CopticVersemulti-line"/>
            </w:pPr>
            <w:r>
              <w:t>ⲉ̀ⲃⲟⲗ ϧⲉⲛ ⲡⲓⲭ̀ⲣⲟⲫ:</w:t>
            </w:r>
          </w:p>
          <w:p w:rsidR="009A461A" w:rsidRDefault="009A461A" w:rsidP="009A461A">
            <w:pPr>
              <w:pStyle w:val="CopticVersemulti-line"/>
            </w:pPr>
            <w:r>
              <w:t>ⲡⲉⲛⲛⲏⲃ Ⲡϣⲏⲣⲓ ⲙ̀Ⲫϯ:</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Zion and Jerusalem</w:t>
            </w:r>
          </w:p>
          <w:p w:rsidR="009A461A" w:rsidRDefault="009A461A" w:rsidP="009A461A">
            <w:pPr>
              <w:pStyle w:val="EngHang"/>
            </w:pPr>
            <w:r>
              <w:t>Rejoice today</w:t>
            </w:r>
          </w:p>
          <w:p w:rsidR="009A461A" w:rsidRDefault="009A461A" w:rsidP="009A461A">
            <w:pPr>
              <w:pStyle w:val="EngHang"/>
            </w:pPr>
            <w:r>
              <w:t>With the land of Ephtaliah,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Ⲥⲓⲱⲛ ⲛⲉⲙ Ⲓⲉⲣⲟⲩⲥⲁⲗⲏⲙ:</w:t>
            </w:r>
          </w:p>
          <w:p w:rsidR="009A461A" w:rsidRDefault="009A461A" w:rsidP="009A461A">
            <w:pPr>
              <w:pStyle w:val="CopticVersemulti-line"/>
            </w:pPr>
            <w:r>
              <w:t>ⲙ̀ⲫⲟⲟⲩ ⲉⲩⲉ̀ⲟⲩⲛⲟϥ:</w:t>
            </w:r>
          </w:p>
          <w:p w:rsidR="009A461A" w:rsidRDefault="009A461A" w:rsidP="009A461A">
            <w:pPr>
              <w:pStyle w:val="CopticVersemulti-line"/>
            </w:pPr>
            <w:r>
              <w:t>ⲛⲉⲙ ⲡ̀ⲕⲁϩⲓ ⲛ̀Ⲉⲫⲑⲁⲗⲓⲙ:</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We praise Him, bless Him,</w:t>
            </w:r>
          </w:p>
          <w:p w:rsidR="009A461A" w:rsidRDefault="009A461A" w:rsidP="009A461A">
            <w:pPr>
              <w:pStyle w:val="EngHang"/>
            </w:pPr>
            <w:r>
              <w:t>Serve Him,</w:t>
            </w:r>
          </w:p>
          <w:p w:rsidR="009A461A" w:rsidRDefault="009A461A" w:rsidP="009A461A">
            <w:pPr>
              <w:pStyle w:val="EngHang"/>
            </w:pPr>
            <w:r>
              <w:t>And worship Him, for,</w:t>
            </w:r>
          </w:p>
          <w:p w:rsidR="009A461A" w:rsidRPr="0078672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Ⲧⲉⲛϩⲱⲥ ⲧⲉⲛⲥ̀ⲙⲟⲩ ⲉ̀ⲣⲟϥ:</w:t>
            </w:r>
          </w:p>
          <w:p w:rsidR="009A461A" w:rsidRDefault="009A461A" w:rsidP="009A461A">
            <w:pPr>
              <w:pStyle w:val="CopticVersemulti-line"/>
            </w:pPr>
            <w:r>
              <w:t>ⲧⲉⲛϣⲉⲙϣⲓ ⲙ̀ⲙⲟϥ:</w:t>
            </w:r>
          </w:p>
          <w:p w:rsidR="009A461A" w:rsidRDefault="009A461A" w:rsidP="009A461A">
            <w:pPr>
              <w:pStyle w:val="CopticVersemulti-line"/>
            </w:pPr>
            <w:r>
              <w:t>ⲟⲩⲟϩ ⲧⲉⲛⲟⲩⲱϣⲧ ⲙ̀ⲙⲟϥ:</w:t>
            </w:r>
          </w:p>
          <w:p w:rsidR="009A461A" w:rsidRPr="005130A7" w:rsidRDefault="009A461A" w:rsidP="009A461A">
            <w:pPr>
              <w:pStyle w:val="CopticHangingVerse"/>
            </w:pPr>
            <w:r>
              <w:t>Ⲓⲏ̄ⲥ̄ Ⲡⲭ̄ⲥ̄ ⲁϥⲧⲱⲛϥ.</w:t>
            </w:r>
          </w:p>
        </w:tc>
      </w:tr>
      <w:tr w:rsidR="009A461A" w:rsidTr="009A461A">
        <w:trPr>
          <w:cantSplit/>
          <w:jc w:val="center"/>
        </w:trPr>
        <w:tc>
          <w:tcPr>
            <w:tcW w:w="288" w:type="dxa"/>
          </w:tcPr>
          <w:p w:rsidR="009A461A" w:rsidRDefault="009A461A" w:rsidP="009A461A">
            <w:pPr>
              <w:pStyle w:val="CopticCross"/>
            </w:pPr>
            <w:r w:rsidRPr="00FB5ACB">
              <w:t>¿</w:t>
            </w:r>
          </w:p>
        </w:tc>
        <w:tc>
          <w:tcPr>
            <w:tcW w:w="3960" w:type="dxa"/>
          </w:tcPr>
          <w:p w:rsidR="009A461A" w:rsidRDefault="009A461A" w:rsidP="009A461A">
            <w:pPr>
              <w:pStyle w:val="EngHang"/>
            </w:pPr>
            <w:r>
              <w:t>The Son of God our King,</w:t>
            </w:r>
          </w:p>
          <w:p w:rsidR="009A461A" w:rsidRDefault="009A461A" w:rsidP="009A461A">
            <w:pPr>
              <w:pStyle w:val="EngHang"/>
            </w:pPr>
            <w:r>
              <w:t>Died and was buried,</w:t>
            </w:r>
          </w:p>
          <w:p w:rsidR="009A461A" w:rsidRDefault="009A461A" w:rsidP="009A461A">
            <w:pPr>
              <w:pStyle w:val="EngHang"/>
            </w:pPr>
            <w:r>
              <w:t>And after three days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Ⲩⲓⲟⲥ Ⲑⲉⲟⲥ ⲡⲉⲛⲟⲩⲣⲟ:</w:t>
            </w:r>
          </w:p>
          <w:p w:rsidR="009A461A" w:rsidRDefault="009A461A" w:rsidP="009A461A">
            <w:pPr>
              <w:pStyle w:val="CopticVersemulti-line"/>
            </w:pPr>
            <w:r>
              <w:t>ⲁϥⲙⲟⲩ ⲟⲩⲟϩ ⲁⲩⲕⲟⲥϥ:</w:t>
            </w:r>
          </w:p>
          <w:p w:rsidR="009A461A" w:rsidRDefault="009A461A" w:rsidP="009A461A">
            <w:pPr>
              <w:pStyle w:val="CopticVersemulti-line"/>
            </w:pPr>
            <w:r>
              <w:t>ⲙⲉⲛⲉⲛⲥⲁ ϣⲟⲙⲧ ⲛ̀ⲉ̀ϩⲟⲟⲩ: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This is the day,</w:t>
            </w:r>
          </w:p>
          <w:p w:rsidR="009A461A" w:rsidRDefault="009A461A" w:rsidP="009A461A">
            <w:pPr>
              <w:pStyle w:val="EngHang"/>
            </w:pPr>
            <w:r>
              <w:t>Which the Lord has made.</w:t>
            </w:r>
          </w:p>
          <w:p w:rsidR="009A461A" w:rsidRDefault="009A461A" w:rsidP="009A461A">
            <w:pPr>
              <w:pStyle w:val="EngHang"/>
            </w:pPr>
            <w:r>
              <w:t>Let us rejoice in it, for,</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Ⲫⲁⲓ ⲡⲉ ⲡⲓⲉ̀ϩⲟⲟⲩ:</w:t>
            </w:r>
          </w:p>
          <w:p w:rsidR="009A461A" w:rsidRDefault="009A461A" w:rsidP="009A461A">
            <w:pPr>
              <w:pStyle w:val="CopticVersemulti-line"/>
            </w:pPr>
            <w:r>
              <w:t>ⲉⲧⲁ Ⲡⲟ̄ⲥ̄ ⲑⲁⲙⲓⲟϥ:</w:t>
            </w:r>
          </w:p>
          <w:p w:rsidR="009A461A" w:rsidRDefault="009A461A" w:rsidP="009A461A">
            <w:pPr>
              <w:pStyle w:val="CopticVersemulti-line"/>
            </w:pPr>
            <w:r>
              <w:t>ⲙⲁⲣⲉⲛⲑⲉⲗⲏⲗ ⲙ̀ⲫ̀ⲟⲟⲩ:</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Default="009A461A" w:rsidP="009A461A">
            <w:pPr>
              <w:pStyle w:val="CopticCross"/>
            </w:pPr>
          </w:p>
        </w:tc>
        <w:tc>
          <w:tcPr>
            <w:tcW w:w="3960" w:type="dxa"/>
          </w:tcPr>
          <w:p w:rsidR="009A461A" w:rsidRDefault="009A461A" w:rsidP="009A461A">
            <w:pPr>
              <w:pStyle w:val="EngHang"/>
            </w:pPr>
            <w:r>
              <w:t>Hail to the Resurrection,</w:t>
            </w:r>
          </w:p>
          <w:p w:rsidR="009A461A" w:rsidRDefault="009A461A" w:rsidP="009A461A">
            <w:pPr>
              <w:pStyle w:val="EngHang"/>
            </w:pPr>
            <w:r>
              <w:t>The tomb, and the Blood,</w:t>
            </w:r>
          </w:p>
          <w:p w:rsidR="009A461A" w:rsidRDefault="009A461A" w:rsidP="009A461A">
            <w:pPr>
              <w:pStyle w:val="EngHang"/>
            </w:pPr>
            <w:r>
              <w:t>Which the Only-Begotten shed.</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p>
        </w:tc>
        <w:tc>
          <w:tcPr>
            <w:tcW w:w="3960" w:type="dxa"/>
          </w:tcPr>
          <w:p w:rsidR="009A461A" w:rsidRDefault="009A461A" w:rsidP="009A461A">
            <w:pPr>
              <w:pStyle w:val="CopticVersemulti-line"/>
            </w:pPr>
            <w:r>
              <w:t>Ⲭⲉⲣⲉ ϯⲁ̀ⲛⲁⲥⲧⲁⲥⲓⲥ:</w:t>
            </w:r>
          </w:p>
          <w:p w:rsidR="009A461A" w:rsidRDefault="009A461A" w:rsidP="009A461A">
            <w:pPr>
              <w:pStyle w:val="CopticVersemulti-line"/>
            </w:pPr>
            <w:r>
              <w:t>ⲛⲉⲙ ⲡⲓⲙ̀ϩⲁⲩ ⲛⲉⲙ ⲡⲓⲥ̀ⲛⲟϥ:</w:t>
            </w:r>
          </w:p>
          <w:p w:rsidR="009A461A" w:rsidRDefault="009A461A" w:rsidP="009A461A">
            <w:pPr>
              <w:pStyle w:val="CopticVersemulti-line"/>
            </w:pPr>
            <w:r>
              <w:t>ⲉ̀ⲧⲁϥⲫⲟⲛϥ ⲛ̀ϫⲉ ⲡⲓⲙⲟⲛⲟⲅⲉⲛⲏⲥ:</w:t>
            </w:r>
          </w:p>
          <w:p w:rsidR="009A461A" w:rsidRPr="005130A7" w:rsidRDefault="009A461A" w:rsidP="009A461A">
            <w:pPr>
              <w:pStyle w:val="CopticHangingVerse"/>
            </w:pPr>
            <w:r>
              <w:t>Ⲓⲭ̄ⲥ̄ Ⲡⲭ̄ⲥ̄ ⲁϥⲧⲱⲛϥ.</w:t>
            </w:r>
          </w:p>
        </w:tc>
      </w:tr>
      <w:tr w:rsidR="009A461A" w:rsidTr="009A461A">
        <w:trPr>
          <w:cantSplit/>
          <w:jc w:val="center"/>
        </w:trPr>
        <w:tc>
          <w:tcPr>
            <w:tcW w:w="288" w:type="dxa"/>
          </w:tcPr>
          <w:p w:rsidR="009A461A" w:rsidRPr="003209AF" w:rsidRDefault="009A461A" w:rsidP="009A461A">
            <w:pPr>
              <w:pStyle w:val="CopticCross"/>
              <w:rPr>
                <w:b/>
              </w:rPr>
            </w:pPr>
            <w:r w:rsidRPr="00FB5ACB">
              <w:t>¿</w:t>
            </w:r>
          </w:p>
        </w:tc>
        <w:tc>
          <w:tcPr>
            <w:tcW w:w="3960" w:type="dxa"/>
          </w:tcPr>
          <w:p w:rsidR="009A461A" w:rsidRDefault="009A461A" w:rsidP="009A461A">
            <w:pPr>
              <w:pStyle w:val="EngHang"/>
            </w:pPr>
            <w:r>
              <w:t>Repose the souls</w:t>
            </w:r>
          </w:p>
          <w:p w:rsidR="009A461A" w:rsidRDefault="009A461A" w:rsidP="009A461A">
            <w:pPr>
              <w:pStyle w:val="EngHang"/>
            </w:pPr>
            <w:r>
              <w:t>In the place of joy,</w:t>
            </w:r>
          </w:p>
          <w:p w:rsidR="009A461A" w:rsidRDefault="009A461A" w:rsidP="009A461A">
            <w:pPr>
              <w:pStyle w:val="EngHang"/>
            </w:pPr>
            <w:r>
              <w:t>For the sake of Your mother the Queen.</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pPr>
            <w:r>
              <w:t>Ⲯⲩⲭⲏ ⲛⲓⲃⲉⲛ ⲙⲁⲙ̀ⲧⲟⲛ ⲛⲱⲟⲩ:</w:t>
            </w:r>
          </w:p>
          <w:p w:rsidR="009A461A" w:rsidRDefault="009A461A" w:rsidP="009A461A">
            <w:pPr>
              <w:pStyle w:val="CopticVersemulti-line"/>
            </w:pPr>
            <w:r>
              <w:t>ϧⲉⲛ ⲫ̀ⲙⲁⲛϣⲱⲡⲓ ⲛ̀ⲧⲉ ⲡ̀ⲟⲩⲛⲟϥ:</w:t>
            </w:r>
          </w:p>
          <w:p w:rsidR="009A461A" w:rsidRDefault="009A461A" w:rsidP="009A461A">
            <w:pPr>
              <w:pStyle w:val="CopticVersemulti-line"/>
            </w:pPr>
            <w:r>
              <w:t>ⲉⲑⲃⲉ ⲧⲉⲕⲙⲁⲩ ϯⲟⲩⲣⲱ:</w:t>
            </w:r>
          </w:p>
          <w:p w:rsidR="009A461A" w:rsidRPr="005130A7" w:rsidRDefault="009A461A" w:rsidP="009A461A">
            <w:pPr>
              <w:pStyle w:val="CopticVersemulti-line"/>
            </w:pPr>
            <w:r>
              <w:t>Ⲓⲭ̄ⲥ̄ Ⲡⲭ̄ⲥ̄ ⲁϥⲧⲱⲛϥ.</w:t>
            </w:r>
          </w:p>
        </w:tc>
      </w:tr>
      <w:tr w:rsidR="009A461A" w:rsidTr="009A461A">
        <w:trPr>
          <w:cantSplit/>
          <w:jc w:val="center"/>
        </w:trPr>
        <w:tc>
          <w:tcPr>
            <w:tcW w:w="288" w:type="dxa"/>
          </w:tcPr>
          <w:p w:rsidR="009A461A" w:rsidRDefault="009A461A" w:rsidP="009A461A">
            <w:pPr>
              <w:pStyle w:val="CopticCross"/>
            </w:pPr>
            <w:r w:rsidRPr="00FB5ACB">
              <w:lastRenderedPageBreak/>
              <w:t>¿</w:t>
            </w:r>
          </w:p>
        </w:tc>
        <w:tc>
          <w:tcPr>
            <w:tcW w:w="3960" w:type="dxa"/>
          </w:tcPr>
          <w:p w:rsidR="009A461A" w:rsidRDefault="009A461A" w:rsidP="009A461A">
            <w:pPr>
              <w:pStyle w:val="EngHang"/>
            </w:pPr>
            <w:r>
              <w:t>O You Who has suffered,</w:t>
            </w:r>
          </w:p>
          <w:p w:rsidR="009A461A" w:rsidRDefault="009A461A" w:rsidP="009A461A">
            <w:pPr>
              <w:pStyle w:val="EngHang"/>
            </w:pPr>
            <w:r>
              <w:t>And trampled death, have mercy</w:t>
            </w:r>
          </w:p>
          <w:p w:rsidR="009A461A" w:rsidRDefault="009A461A" w:rsidP="009A461A">
            <w:pPr>
              <w:pStyle w:val="EngHang"/>
            </w:pPr>
            <w:r>
              <w:t>On us, O King of the Ages.</w:t>
            </w:r>
          </w:p>
          <w:p w:rsidR="009A461A" w:rsidRDefault="009A461A" w:rsidP="009A461A">
            <w:pPr>
              <w:pStyle w:val="EngHangEnd"/>
            </w:pPr>
            <w:r>
              <w:t>Jesus Christ is risen.</w:t>
            </w:r>
          </w:p>
        </w:tc>
        <w:tc>
          <w:tcPr>
            <w:tcW w:w="288" w:type="dxa"/>
          </w:tcPr>
          <w:p w:rsidR="009A461A" w:rsidRDefault="009A461A" w:rsidP="009A461A"/>
        </w:tc>
        <w:tc>
          <w:tcPr>
            <w:tcW w:w="288" w:type="dxa"/>
          </w:tcPr>
          <w:p w:rsidR="009A461A" w:rsidRDefault="009A461A" w:rsidP="009A461A">
            <w:pPr>
              <w:pStyle w:val="CopticCross"/>
            </w:pPr>
            <w:r w:rsidRPr="00FB5ACB">
              <w:t>¿</w:t>
            </w:r>
          </w:p>
        </w:tc>
        <w:tc>
          <w:tcPr>
            <w:tcW w:w="3960" w:type="dxa"/>
          </w:tcPr>
          <w:p w:rsidR="009A461A" w:rsidRDefault="009A461A" w:rsidP="009A461A">
            <w:pPr>
              <w:pStyle w:val="CopticVersemulti-line"/>
              <w:rPr>
                <w:rFonts w:eastAsia="Arial Unicode MS" w:cs="FreeSerifAvvaShenouda"/>
              </w:rPr>
            </w:pPr>
            <w:r>
              <w:rPr>
                <w:rFonts w:eastAsia="Arial Unicode MS" w:cs="FreeSerifAvvaShenouda"/>
              </w:rPr>
              <w:t>Ⲱ ⲫⲏⲉⲧⲁϥϭⲓⲙ̀ⲕⲁϩ:</w:t>
            </w:r>
          </w:p>
          <w:p w:rsidR="009A461A" w:rsidRDefault="009A461A" w:rsidP="009A461A">
            <w:pPr>
              <w:pStyle w:val="CopticVersemulti-line"/>
              <w:rPr>
                <w:rFonts w:eastAsia="Arial Unicode MS" w:cs="FreeSerifAvvaShenouda"/>
              </w:rPr>
            </w:pPr>
            <w:r>
              <w:rPr>
                <w:rFonts w:eastAsia="Arial Unicode MS" w:cs="FreeSerifAvvaShenouda"/>
              </w:rPr>
              <w:t>ⲟⲩⲟϩ ⲡⲓⲙⲟⲩ ⲁϥⲕⲟⲣϥϥ:</w:t>
            </w:r>
          </w:p>
          <w:p w:rsidR="009A461A" w:rsidRDefault="009A461A" w:rsidP="009A461A">
            <w:pPr>
              <w:pStyle w:val="CopticVersemulti-line"/>
              <w:rPr>
                <w:rFonts w:eastAsia="Arial Unicode MS" w:cs="FreeSerifAvvaShenouda"/>
              </w:rPr>
            </w:pPr>
            <w:r>
              <w:rPr>
                <w:rFonts w:eastAsia="Arial Unicode MS" w:cs="FreeSerifAvvaShenouda"/>
              </w:rPr>
              <w:t>ⲛⲁⲓ ⲛⲁⲛ ⲱ̀ ⲡⲓⲟⲩⲣⲟ ⲛ̀ⲉ̀ⲛⲉϩ:</w:t>
            </w:r>
          </w:p>
          <w:p w:rsidR="009A461A" w:rsidRPr="00384F62" w:rsidRDefault="009A461A" w:rsidP="009A461A">
            <w:pPr>
              <w:pStyle w:val="CopticVersemulti-line"/>
              <w:rPr>
                <w:rFonts w:eastAsia="Arial Unicode MS" w:cs="FreeSerifAvvaShenouda"/>
              </w:rPr>
            </w:pPr>
            <w:r>
              <w:t>Ⲓⲭ̄ⲥ̄ Ⲡⲭ̄ⲥ̄ ⲁϥⲧⲱⲛϥ.</w:t>
            </w:r>
          </w:p>
        </w:tc>
      </w:tr>
    </w:tbl>
    <w:p w:rsidR="009A461A" w:rsidRPr="00235C40" w:rsidRDefault="009A461A" w:rsidP="009A461A"/>
    <w:p w:rsidR="009A461A" w:rsidRDefault="009A461A" w:rsidP="009A461A">
      <w:pPr>
        <w:pStyle w:val="Heading4"/>
      </w:pPr>
      <w:r>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Truly, we, the</w:t>
            </w:r>
          </w:p>
          <w:p w:rsidR="00E66583" w:rsidRDefault="00E66583" w:rsidP="00E66583">
            <w:pPr>
              <w:pStyle w:val="EngHang"/>
            </w:pPr>
            <w:r>
              <w:t>Orthodox people believe</w:t>
            </w:r>
          </w:p>
          <w:p w:rsidR="00E66583" w:rsidRDefault="00E66583" w:rsidP="00E66583">
            <w:pPr>
              <w:pStyle w:val="EngHang"/>
            </w:pPr>
            <w:r>
              <w:t>That the King of the Ages,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Ⲁⲗⲏⲑⲟⲥ ⲧⲉⲛⲛⲁϩϯ ⲁⲛⲟⲛ:</w:t>
            </w:r>
          </w:p>
          <w:p w:rsidR="00E66583" w:rsidRDefault="00E66583" w:rsidP="00E66583">
            <w:pPr>
              <w:pStyle w:val="CopticVersemulti-line"/>
            </w:pPr>
            <w:r>
              <w:t>ⲡⲓϣ̀ⲗⲟⲗ ⲛ̀ⲟⲣⲑⲉⲇⲟⲝⲟⲛ:</w:t>
            </w:r>
          </w:p>
          <w:p w:rsidR="00E66583" w:rsidRDefault="00E66583" w:rsidP="00E66583">
            <w:pPr>
              <w:pStyle w:val="CopticVersemulti-line"/>
            </w:pPr>
            <w:r>
              <w:t>ϫⲉ ⲡ̀ⲟⲩⲣⲟ ⲛ̀ⲧⲉ ⲛⲓⲉ̀ⲱⲛ:</w:t>
            </w:r>
          </w:p>
          <w:p w:rsidR="00E66583" w:rsidRPr="00C35319"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God has given to us</w:t>
            </w:r>
          </w:p>
          <w:p w:rsidR="00E66583" w:rsidRDefault="00E66583" w:rsidP="00E66583">
            <w:pPr>
              <w:pStyle w:val="EngHang"/>
            </w:pPr>
            <w:r>
              <w:t>All joy and gladness,</w:t>
            </w:r>
          </w:p>
          <w:p w:rsidR="00E66583" w:rsidRDefault="00E66583" w:rsidP="00E66583">
            <w:pPr>
              <w:pStyle w:val="EngHang"/>
            </w:pPr>
            <w:r>
              <w:t>For Emmanuel, our King,</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Ⲃⲟⲛ ⲟⲩⲣⲁϣⲓ ⲛⲉⲙ ⲟⲩⲑⲉⲗⲏⲗ:</w:t>
            </w:r>
          </w:p>
          <w:p w:rsidR="00E66583" w:rsidRDefault="00E66583" w:rsidP="00E66583">
            <w:pPr>
              <w:pStyle w:val="CopticVersemulti-line"/>
            </w:pPr>
            <w:r>
              <w:t>ϫⲉ Ⲫϯ ⲁϥⲧⲏⲓⲧⲟⲩ ⲛⲁⲛ:</w:t>
            </w:r>
          </w:p>
          <w:p w:rsidR="00E66583" w:rsidRDefault="00E66583" w:rsidP="00E66583">
            <w:pPr>
              <w:pStyle w:val="CopticVersemulti-line"/>
            </w:pPr>
            <w:r>
              <w:t>ϫⲉ ⲡⲉⲛⲟⲩⲣⲟ Ⲉⲙⲙⲁⲛⲟⲩⲏⲗ: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All of the race of mankind,</w:t>
            </w:r>
          </w:p>
          <w:p w:rsidR="00E66583" w:rsidRDefault="00E66583" w:rsidP="00E66583">
            <w:pPr>
              <w:pStyle w:val="EngHang"/>
            </w:pPr>
            <w:r>
              <w:t>Follows the upright paths,</w:t>
            </w:r>
          </w:p>
          <w:p w:rsidR="00E66583" w:rsidRDefault="00E66583" w:rsidP="00E66583">
            <w:pPr>
              <w:pStyle w:val="EngHang"/>
            </w:pPr>
            <w:r>
              <w:t>For the Logos, the lover of mankind,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Ⲅⲉⲛⲟⲥ ⲛⲓⲃⲉⲛ ⲛ̀ⲧⲉ ⲛⲓⲣⲱⲙⲓ:</w:t>
            </w:r>
          </w:p>
          <w:p w:rsidR="00E66583" w:rsidRDefault="00E66583" w:rsidP="00E66583">
            <w:pPr>
              <w:pStyle w:val="CopticVersemulti-line"/>
            </w:pPr>
            <w:r>
              <w:t>ⲛⲟⲩⲙⲱⲓⲧ ⲧⲏⲣⲟⲩ ⲥⲉⲥⲟⲩⲧⲱⲛ:</w:t>
            </w:r>
          </w:p>
          <w:p w:rsidR="00E66583" w:rsidRDefault="00E66583" w:rsidP="00E66583">
            <w:pPr>
              <w:pStyle w:val="CopticVersemulti-line"/>
            </w:pPr>
            <w:r>
              <w:t>ϫⲉ ⲡⲓⲖⲟⲅⲟⲥ ⲙ̀ⲙⲁⲓⲣⲱⲙⲓ:</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David, the King of Israel,</w:t>
            </w:r>
          </w:p>
          <w:p w:rsidR="00E66583" w:rsidRDefault="00E66583" w:rsidP="00E66583">
            <w:pPr>
              <w:pStyle w:val="EngHang"/>
            </w:pPr>
            <w:r>
              <w:t>Said in the Psalms,</w:t>
            </w:r>
          </w:p>
          <w:p w:rsidR="00E66583" w:rsidRDefault="00E66583" w:rsidP="00E66583">
            <w:pPr>
              <w:pStyle w:val="EngHang"/>
            </w:pPr>
            <w:r>
              <w:t>“God has risen joyfully.”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Ⲇⲁⲩⲓⲇ ⲡ̀ⲟⲩⲣⲟ ⲙ̀Ⲡⲓⲥ̀ⲣⲁⲏⲗ:</w:t>
            </w:r>
          </w:p>
          <w:p w:rsidR="00E66583" w:rsidRDefault="00E66583" w:rsidP="00E66583">
            <w:pPr>
              <w:pStyle w:val="CopticVersemulti-line"/>
            </w:pPr>
            <w:r>
              <w:t>ⲁϥϫⲟⲥ ϧⲉⲛ ⲡⲓⲯⲁⲗⲧⲏⲣⲓⲟⲛ:</w:t>
            </w:r>
          </w:p>
          <w:p w:rsidR="00E66583" w:rsidRDefault="00E66583" w:rsidP="00E66583">
            <w:pPr>
              <w:pStyle w:val="CopticVersemulti-line"/>
            </w:pPr>
            <w:r>
              <w:t>ϫⲉ ⲁϥⲧⲱⲛϥ ⲛ̀ϫⲉ Ⲫϯ ϧⲉⲛ ⲟⲩⲉⲗⲏⲗ:</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For the sake of the holy Resurrection,</w:t>
            </w:r>
          </w:p>
          <w:p w:rsidR="00E66583" w:rsidRDefault="00E66583" w:rsidP="00E66583">
            <w:pPr>
              <w:pStyle w:val="EngHang"/>
            </w:pPr>
            <w:r>
              <w:t>Sing praises and rejoice,</w:t>
            </w:r>
          </w:p>
          <w:p w:rsidR="00E66583" w:rsidRDefault="00E66583" w:rsidP="00E66583">
            <w:pPr>
              <w:pStyle w:val="EngHang"/>
            </w:pPr>
            <w:r>
              <w:t>Preach to the nations, for,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Ⲉⲑⲃⲉ ϯⲁ̀ⲛⲁⲥⲧⲁⲥⲓⲥ ⲉ̄ⲑ̄ⲩ̄:</w:t>
            </w:r>
          </w:p>
          <w:p w:rsidR="00E66583" w:rsidRDefault="00E66583" w:rsidP="00E66583">
            <w:pPr>
              <w:pStyle w:val="CopticVersemulti-line"/>
            </w:pPr>
            <w:r>
              <w:t>ϩⲱⲥ ⲑⲉⲗⲏⲗ ⲁⲣ̀ⲯⲁⲗⲓⲛ:</w:t>
            </w:r>
          </w:p>
          <w:p w:rsidR="00E66583" w:rsidRDefault="00E66583" w:rsidP="00E66583">
            <w:pPr>
              <w:pStyle w:val="CopticVersemulti-line"/>
            </w:pPr>
            <w:r>
              <w:t>ϩⲓϣⲉⲛⲛⲟⲩϥⲓ ϧⲉⲛ ⲛⲓⲉⲑⲛⲟⲥ ⲉⲩⲥⲟⲡ:</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Seven angelic orders</w:t>
            </w:r>
          </w:p>
          <w:p w:rsidR="00E66583" w:rsidRDefault="00E66583" w:rsidP="00E66583">
            <w:pPr>
              <w:pStyle w:val="EngHang"/>
            </w:pPr>
            <w:r>
              <w:t>Praise Him spiritually, for,</w:t>
            </w:r>
          </w:p>
          <w:p w:rsidR="00E66583" w:rsidRDefault="00E66583" w:rsidP="00E66583">
            <w:pPr>
              <w:pStyle w:val="EngHang"/>
            </w:pPr>
            <w:r>
              <w:t>For the salvation of the world,</w:t>
            </w:r>
          </w:p>
          <w:p w:rsidR="00E66583" w:rsidRDefault="00E66583" w:rsidP="00E66583">
            <w:pPr>
              <w:pStyle w:val="EngHangEnd"/>
            </w:pPr>
            <w:r>
              <w:t>Christ is risen from the dad.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Ϣⲁϣϥ ⲛ̀ⲧⲁⲅⲙⲁ ⲛ̀ⲁⲅⲅⲉⲗⲟⲥ:</w:t>
            </w:r>
          </w:p>
          <w:p w:rsidR="00E66583" w:rsidRDefault="00E66583" w:rsidP="00E66583">
            <w:pPr>
              <w:pStyle w:val="CopticVersemulti-line"/>
            </w:pPr>
            <w:r>
              <w:t>ⲥⲉϩⲱⲥ ⲉ̀ⲣⲟϥ ⲡⲛⲉⲩⲙⲁⲧⲓⲕⲟⲛ:</w:t>
            </w:r>
          </w:p>
          <w:p w:rsidR="00E66583" w:rsidRDefault="00E66583" w:rsidP="00E66583">
            <w:pPr>
              <w:pStyle w:val="CopticVersemulti-line"/>
            </w:pPr>
            <w:r>
              <w:t>ⲉⲑⲃⲉ ⲫ̀ⲛⲟϩⲉⲙ ⲙ̀ⲡⲓⲕⲟⲥⲙⲟⲥ: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God is the Son of God.</w:t>
            </w:r>
          </w:p>
          <w:p w:rsidR="00E66583" w:rsidRDefault="00E66583" w:rsidP="00E66583">
            <w:pPr>
              <w:pStyle w:val="EngHang"/>
            </w:pPr>
            <w:r>
              <w:t>Praise Him with music,</w:t>
            </w:r>
          </w:p>
          <w:p w:rsidR="00E66583" w:rsidRDefault="00E66583" w:rsidP="00E66583">
            <w:pPr>
              <w:pStyle w:val="EngHang"/>
            </w:pPr>
            <w:r>
              <w:t>For He has saved our race.</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Ⲏⲗ ⲛ̀ⲑⲟϥ ⲡⲉ Ⲩⲓⲟⲥ Ⲑⲉⲟⲥ:</w:t>
            </w:r>
          </w:p>
          <w:p w:rsidR="00E66583" w:rsidRDefault="00E66583" w:rsidP="00E66583">
            <w:pPr>
              <w:pStyle w:val="CopticVersemulti-line"/>
            </w:pPr>
            <w:r>
              <w:t>ⲧⲉⲛϩⲱⲥ ⲉ̀ⲣⲟϥ ⲙ̀ⲙⲟⲥⲓⲕⲟⲛ:</w:t>
            </w:r>
          </w:p>
          <w:p w:rsidR="00E66583" w:rsidRDefault="00E66583" w:rsidP="00E66583">
            <w:pPr>
              <w:pStyle w:val="CopticVersemulti-line"/>
            </w:pPr>
            <w:r>
              <w:t>ϫⲉ ⲛ̀ⲑⲟϥ ⲁϥⲥⲱϯ ⲙ̀ⲡⲉⲛⲅⲉⲛⲟⲥ:</w:t>
            </w:r>
          </w:p>
          <w:p w:rsidR="00E66583"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Rejoice, O race of Adam,</w:t>
            </w:r>
          </w:p>
          <w:p w:rsidR="00E66583" w:rsidRDefault="00E66583" w:rsidP="00E66583">
            <w:pPr>
              <w:pStyle w:val="EngHang"/>
            </w:pPr>
            <w:r>
              <w:t>With spiritual joy,</w:t>
            </w:r>
          </w:p>
          <w:p w:rsidR="00E66583" w:rsidRDefault="00E66583" w:rsidP="00E66583">
            <w:pPr>
              <w:pStyle w:val="EngHang"/>
            </w:pPr>
            <w:r>
              <w:t>For the creator of Adam,</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Ⲑⲉⲗⲏⲗ ⲱ̀ ⲡ̀ⲅⲉⲛⲟⲥ ⲛ̀Ⲁⲇⲁⲙ:</w:t>
            </w:r>
          </w:p>
          <w:p w:rsidR="00E66583" w:rsidRDefault="00E66583" w:rsidP="00E66583">
            <w:pPr>
              <w:pStyle w:val="CopticVersemulti-line"/>
            </w:pPr>
            <w:r>
              <w:t>ϧⲉⲛ ⲟⲩⲣⲁϣⲓ ⲙ̀ⲡⲛⲉⲩⲙⲁⲧⲓⲕⲟⲛ:</w:t>
            </w:r>
          </w:p>
          <w:p w:rsidR="00E66583" w:rsidRDefault="00E66583" w:rsidP="00E66583">
            <w:pPr>
              <w:pStyle w:val="CopticVersemulti-line"/>
            </w:pPr>
            <w:r>
              <w:t>ⲱ̀ ⲡⲓⲉϥⲥⲱⲛⲧ ⲛ̀Ⲁⲇⲁⲙ:</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creation rejoiced</w:t>
            </w:r>
          </w:p>
          <w:p w:rsidR="00E66583" w:rsidRDefault="00E66583" w:rsidP="00E66583">
            <w:pPr>
              <w:pStyle w:val="EngHang"/>
            </w:pPr>
            <w:r>
              <w:t>Together in this Mystery,</w:t>
            </w:r>
          </w:p>
          <w:p w:rsidR="00E66583" w:rsidRDefault="00E66583" w:rsidP="00E66583">
            <w:pPr>
              <w:pStyle w:val="EngHang"/>
            </w:pPr>
            <w:r>
              <w:t>For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Ⲓⲥ ϯⲕ̀ⲧⲏⲥⲓⲥ ⲧⲏⲣⲥ ⲉⲩⲥⲟⲡ:</w:t>
            </w:r>
          </w:p>
          <w:p w:rsidR="00E66583" w:rsidRDefault="00E66583" w:rsidP="00E66583">
            <w:pPr>
              <w:pStyle w:val="CopticVersemulti-line"/>
            </w:pPr>
            <w:r>
              <w:t>ⲣⲁϣⲓ ⲉⲑⲃⲉ ⲡⲁⲓⲙⲩⲥⲧⲏⲣⲓⲟⲛ:</w:t>
            </w:r>
          </w:p>
          <w:p w:rsidR="00E66583" w:rsidRDefault="00E66583" w:rsidP="00E66583">
            <w:pPr>
              <w:pStyle w:val="CopticVersemulti-line"/>
            </w:pPr>
            <w:r>
              <w:t>ϫⲉ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We praise our Lord</w:t>
            </w:r>
          </w:p>
          <w:p w:rsidR="00E66583" w:rsidRDefault="00E66583" w:rsidP="00E66583">
            <w:pPr>
              <w:pStyle w:val="EngHang"/>
            </w:pPr>
            <w:r>
              <w:t>Jesus Christ, The Son of God,</w:t>
            </w:r>
          </w:p>
          <w:p w:rsidR="00E66583" w:rsidRDefault="00E66583" w:rsidP="00E66583">
            <w:pPr>
              <w:pStyle w:val="EngHang"/>
            </w:pPr>
            <w:r>
              <w:t>The Logos, saying,</w:t>
            </w:r>
          </w:p>
          <w:p w:rsidR="00E66583" w:rsidRDefault="00E66583" w:rsidP="00E66583">
            <w:pPr>
              <w:pStyle w:val="EngHangEnd"/>
            </w:pPr>
            <w:r>
              <w:t>Christ is risen form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Ⲕⲩⲣⲓⲟⲥ Ⲓⲏ̄ⲥ̄ Ⲡⲭ̄ⲥ̄:</w:t>
            </w:r>
          </w:p>
          <w:p w:rsidR="00E66583" w:rsidRDefault="00E66583" w:rsidP="00E66583">
            <w:pPr>
              <w:pStyle w:val="CopticVersemulti-line"/>
            </w:pPr>
            <w:r>
              <w:t>Ⲡϣⲏⲣⲓ ⲙ̀Ⲫϯ Ⲡⲓⲗⲟⲅⲟⲥ:</w:t>
            </w:r>
          </w:p>
          <w:p w:rsidR="00E66583" w:rsidRDefault="00E66583" w:rsidP="00E66583">
            <w:pPr>
              <w:pStyle w:val="CopticVersemulti-line"/>
            </w:pPr>
            <w:r>
              <w:t>ⲧⲉⲛϩⲱⲥ ⲉ̀ⲣⲟϥ ⲉⲛϫⲱ ⲙ̀ⲙⲟⲥ: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As the prophets said,</w:t>
            </w:r>
          </w:p>
          <w:p w:rsidR="00E66583" w:rsidRDefault="00E66583" w:rsidP="00E66583">
            <w:pPr>
              <w:pStyle w:val="EngHang"/>
            </w:pPr>
            <w:r>
              <w:t>He was buried in the tomb,</w:t>
            </w:r>
          </w:p>
          <w:p w:rsidR="00E66583" w:rsidRDefault="00E66583" w:rsidP="00E66583">
            <w:pPr>
              <w:pStyle w:val="EngHang"/>
            </w:pPr>
            <w:r>
              <w:t>And on the third day,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Ⲗⲟⲓⲡⲟⲛ ⲁⲩⲭⲁϥ ϧⲉⲛ ⲡⲓⲙ̀ϩⲁⲩ:</w:t>
            </w:r>
          </w:p>
          <w:p w:rsidR="00E66583" w:rsidRDefault="00E66583" w:rsidP="00E66583">
            <w:pPr>
              <w:pStyle w:val="CopticVersemulti-line"/>
            </w:pPr>
            <w:r>
              <w:t>ⲕⲁⲧⲁ ⲛⲓⲥ̀ⲙⲏ ⲙ̀ⲡ̀ⲣⲟⲫⲏⲧⲓⲕⲟⲛ:</w:t>
            </w:r>
          </w:p>
          <w:p w:rsidR="00E66583" w:rsidRDefault="00E66583" w:rsidP="00E66583">
            <w:pPr>
              <w:pStyle w:val="CopticVersemulti-line"/>
            </w:pPr>
            <w:r>
              <w:t>ϧⲉⲛ ⲡⲓⲙⲁϩ ϣⲟⲙⲧ ⲛ̀ⲉ̀ϩⲟⲟⲩ: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Let us understand, O people,</w:t>
            </w:r>
          </w:p>
          <w:p w:rsidR="00E66583" w:rsidRDefault="00E66583" w:rsidP="00E66583">
            <w:pPr>
              <w:pStyle w:val="EngHang"/>
            </w:pPr>
            <w:r>
              <w:t>The Gospel,</w:t>
            </w:r>
          </w:p>
          <w:p w:rsidR="00E66583" w:rsidRDefault="00E66583" w:rsidP="00E66583">
            <w:pPr>
              <w:pStyle w:val="EngHang"/>
            </w:pPr>
            <w:r>
              <w:t>Which teaches that the Immortal</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Ⲙⲁⲣⲉⲛⲕⲁϯ ⲱ̀ ⲛⲓⲗⲁⲟⲥ:</w:t>
            </w:r>
          </w:p>
          <w:p w:rsidR="00E66583" w:rsidRDefault="00E66583" w:rsidP="00E66583">
            <w:pPr>
              <w:pStyle w:val="CopticVersemulti-line"/>
            </w:pPr>
            <w:r>
              <w:t>ⲉ̀ⲡⲓⲉⲩⲁⲅⲅⲉⲗⲓⲟⲛ:</w:t>
            </w:r>
          </w:p>
          <w:p w:rsidR="00E66583" w:rsidRDefault="00E66583" w:rsidP="00E66583">
            <w:pPr>
              <w:pStyle w:val="CopticVersemulti-line"/>
            </w:pPr>
            <w:r>
              <w:t>ⲫⲏⲉ̀ⲧⲁϥϫⲟⲥ ϫⲉ ⲡⲓⲁⲑⲁⲛⲧⲟⲥ: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All the heavenly orders,</w:t>
            </w:r>
          </w:p>
          <w:p w:rsidR="00E66583" w:rsidRDefault="00E66583" w:rsidP="00E66583">
            <w:pPr>
              <w:pStyle w:val="EngHang"/>
            </w:pPr>
            <w:r>
              <w:t>And the rational natures,</w:t>
            </w:r>
          </w:p>
          <w:p w:rsidR="00E66583" w:rsidRDefault="00E66583" w:rsidP="00E66583">
            <w:pPr>
              <w:pStyle w:val="EngHang"/>
            </w:pPr>
            <w:r>
              <w:t>Were amazed at Your works.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Ⲛⲓⲧⲁⲅⲙⲁ ⲧⲏⲣⲟⲩ ⲉ̀ⲧⲉ ⲛⲓⲫⲏⲟⲩⲓ̀:</w:t>
            </w:r>
          </w:p>
          <w:p w:rsidR="00E66583" w:rsidRDefault="00E66583" w:rsidP="00E66583">
            <w:pPr>
              <w:pStyle w:val="CopticVersemulti-line"/>
            </w:pPr>
            <w:r>
              <w:t>ⲛⲓⲫⲩⲥⲓⲥ ⲛ̀ⲛⲟⲏ̀ⲣⲟⲛ:</w:t>
            </w:r>
          </w:p>
          <w:p w:rsidR="00E66583" w:rsidRDefault="00E66583" w:rsidP="00E66583">
            <w:pPr>
              <w:pStyle w:val="CopticVersemulti-line"/>
            </w:pPr>
            <w:r>
              <w:t>ⲁⲩⲉⲣϣ̀ⲫⲏⲣⲓ ϧⲉⲛ ⲛⲉⲕϩ̀ⲃⲏⲟⲩⲓ̀: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Your works are exalted,</w:t>
            </w:r>
          </w:p>
          <w:p w:rsidR="00E66583" w:rsidRDefault="00E66583" w:rsidP="00E66583">
            <w:pPr>
              <w:pStyle w:val="EngHang"/>
            </w:pPr>
            <w:r>
              <w:t>With your mysterious judgments,</w:t>
            </w:r>
          </w:p>
          <w:p w:rsidR="00E66583" w:rsidRDefault="00E66583" w:rsidP="00E66583">
            <w:pPr>
              <w:pStyle w:val="EngHang"/>
            </w:pPr>
            <w:r>
              <w:t>For You, the King of heaven,</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Ⲝⲉⲣⲉⲧⲱⲛ ⲛⲉ ⲛⲉⲕϧ̀ⲃⲏⲟⲩⲓ̀:</w:t>
            </w:r>
          </w:p>
          <w:p w:rsidR="00E66583" w:rsidRDefault="00E66583" w:rsidP="00E66583">
            <w:pPr>
              <w:pStyle w:val="CopticVersemulti-line"/>
            </w:pPr>
            <w:r>
              <w:t>ⲛⲉⲕϩⲁⲡ ⲙ̀ⲡⲁⲣⲁⲇⲟⲝⲟⲛ:</w:t>
            </w:r>
          </w:p>
          <w:p w:rsidR="00E66583" w:rsidRDefault="00E66583" w:rsidP="00E66583">
            <w:pPr>
              <w:pStyle w:val="CopticVersemulti-line"/>
            </w:pPr>
            <w:r>
              <w:t>ϫⲉ ⲛ̀ⲑⲟⲕ ⲡⲉ ⲡ̀ⲟⲩⲣⲟ ⲛ̀ⲧⲉ ⲛⲓⲫⲏⲟⲩⲓ̀:</w:t>
            </w:r>
          </w:p>
          <w:p w:rsidR="00E66583" w:rsidRPr="005130A7" w:rsidRDefault="00E66583" w:rsidP="00E66583">
            <w:pPr>
              <w:pStyle w:val="CopticHangingVerse"/>
            </w:pPr>
            <w:r>
              <w:t>Ⲓⲭ̄ⲥ̄ ⲁⲛⲉⲥⲧⲏ ⲉⲕ ⲛⲉⲕⲣⲟⲛ.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Your Name is full of pride,</w:t>
            </w:r>
          </w:p>
          <w:p w:rsidR="00E66583" w:rsidRDefault="00E66583" w:rsidP="00E66583">
            <w:pPr>
              <w:pStyle w:val="EngHang"/>
            </w:pPr>
            <w:r>
              <w:t>O Son of God, the Lover of mankind.</w:t>
            </w:r>
          </w:p>
          <w:p w:rsidR="00E66583" w:rsidRDefault="00E66583" w:rsidP="00E66583">
            <w:pPr>
              <w:pStyle w:val="EngHang"/>
            </w:pPr>
            <w:r>
              <w:t>We believe without doubt, that,</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Ⲟⲩⲣⲁⲛ ⲛ̀ϣⲟⲩϣⲟⲩ ⲡⲉ ⲡⲉⲕⲣⲁⲛ:</w:t>
            </w:r>
          </w:p>
          <w:p w:rsidR="00E66583" w:rsidRDefault="00E66583" w:rsidP="00E66583">
            <w:pPr>
              <w:pStyle w:val="CopticVersemulti-line"/>
            </w:pPr>
            <w:r>
              <w:t>Ⲩⲓⲟⲥ Ⲑⲉⲟⲥ ⲫⲓⲗⲁⲛⲑ̀ⲣⲱⲡⲟⲛ:</w:t>
            </w:r>
          </w:p>
          <w:p w:rsidR="00E66583" w:rsidRDefault="00E66583" w:rsidP="00E66583">
            <w:pPr>
              <w:pStyle w:val="CopticVersemulti-line"/>
            </w:pPr>
            <w:r>
              <w:t>ⲧⲉⲛⲛⲁϩϯ ⲁϭⲛⲉ ⲥ̀ⲕⲁⲛⲇⲁⲗⲟⲛ:</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One of the Trinity,</w:t>
            </w:r>
          </w:p>
          <w:p w:rsidR="00E66583" w:rsidRDefault="00E66583" w:rsidP="00E66583">
            <w:pPr>
              <w:pStyle w:val="EngHang"/>
            </w:pPr>
            <w:r>
              <w:t>The eternal Logos,</w:t>
            </w:r>
          </w:p>
          <w:p w:rsidR="00E66583" w:rsidRDefault="00E66583" w:rsidP="00E66583">
            <w:pPr>
              <w:pStyle w:val="EngHang"/>
            </w:pPr>
            <w:r>
              <w:t>The Son of the True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Ⲡⲓⲟⲩⲁⲓ ⲉ̀ⲃⲟⲗϧⲉⲛ Ϯⲧ̀ⲣⲓⲁⲥ:</w:t>
            </w:r>
          </w:p>
          <w:p w:rsidR="00E66583" w:rsidRDefault="00E66583" w:rsidP="00E66583">
            <w:pPr>
              <w:pStyle w:val="CopticVersemulti-line"/>
            </w:pPr>
            <w:r>
              <w:t>ⲡⲓⲗⲟⲅⲟⲥ ⲛ̀ⲁⲓⲇⲓⲟⲛ:</w:t>
            </w:r>
          </w:p>
          <w:p w:rsidR="00E66583" w:rsidRDefault="00E66583" w:rsidP="00E66583">
            <w:pPr>
              <w:pStyle w:val="CopticVersemulti-line"/>
            </w:pPr>
            <w:r>
              <w:t>Ⲡϣⲏⲣⲓ ⲙ̀Ⲫⲛⲟⲩϯ ⲁⲗⲏⲑⲱⲥ: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Our mouths are filled with joy,</w:t>
            </w:r>
          </w:p>
          <w:p w:rsidR="00E66583" w:rsidRDefault="00E66583" w:rsidP="00E66583">
            <w:pPr>
              <w:pStyle w:val="EngHang"/>
            </w:pPr>
            <w:r>
              <w:t>And immeasurable happiness,</w:t>
            </w:r>
          </w:p>
          <w:p w:rsidR="00E66583" w:rsidRDefault="00E66583" w:rsidP="00E66583">
            <w:pPr>
              <w:pStyle w:val="EngHang"/>
            </w:pPr>
            <w:r>
              <w:t>For the Physician of the sick,</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Ⲣⲱⲛ ⲅⲁⲣ ⲁϥⲙⲟϩ ⲛ̀ⲣⲁϣⲓ:</w:t>
            </w:r>
          </w:p>
          <w:p w:rsidR="00E66583" w:rsidRDefault="00E66583" w:rsidP="00E66583">
            <w:pPr>
              <w:pStyle w:val="CopticVersemulti-line"/>
            </w:pPr>
            <w:r>
              <w:t>ⲛⲉⲙ ⲟⲩⲛⲟϥ ⲛ̀ⲁⲧⲙⲉⲧⲣⲟⲛ:</w:t>
            </w:r>
          </w:p>
          <w:p w:rsidR="00E66583" w:rsidRDefault="00E66583" w:rsidP="00E66583">
            <w:pPr>
              <w:pStyle w:val="CopticVersemulti-line"/>
            </w:pPr>
            <w:r>
              <w:t>ϫⲉ ⲛⲓⲥⲏⲓⲛⲓ ⲛ̀ⲛⲏⲉⲧϣⲱⲛⲓ:</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Hear me, O my beloved,</w:t>
            </w:r>
          </w:p>
          <w:p w:rsidR="00E66583" w:rsidRDefault="00E66583" w:rsidP="00E66583">
            <w:pPr>
              <w:pStyle w:val="EngHang"/>
            </w:pPr>
            <w:r>
              <w:t>Who have received the testament,</w:t>
            </w:r>
          </w:p>
          <w:p w:rsidR="00E66583" w:rsidRDefault="00E66583" w:rsidP="00E66583">
            <w:pPr>
              <w:pStyle w:val="EngHang"/>
            </w:pPr>
            <w:r>
              <w:t>Of the Resurrection of the Son of God,</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Ⲥⲱⲧⲉⲙ ⲉ̀ⲣⲟⲓ ⲱ̀ ⲛⲁⲙⲉⲛⲣⲁϯ:</w:t>
            </w:r>
          </w:p>
          <w:p w:rsidR="00E66583" w:rsidRDefault="00E66583" w:rsidP="00E66583">
            <w:pPr>
              <w:pStyle w:val="CopticVersemulti-line"/>
            </w:pPr>
            <w:r>
              <w:t>ⲛⲏⲉⲧⲁⲩϭⲓ ⲙ̀ⲡⲓⲡⲁⲣⲁⲃⲓⲟⲛ:</w:t>
            </w:r>
          </w:p>
          <w:p w:rsidR="00E66583" w:rsidRDefault="00E66583" w:rsidP="00E66583">
            <w:pPr>
              <w:pStyle w:val="CopticVersemulti-line"/>
            </w:pPr>
            <w:r>
              <w:t>ⲉⲑⲃⲉ ϯⲁ̀ⲛⲁⲥⲧⲁⲥⲓⲥ ⲙ̀Ⲡϣⲏⲣⲓ ⲙ̀Ⲫϯ:</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We believe this mysterious matter</w:t>
            </w:r>
          </w:p>
          <w:p w:rsidR="00E66583" w:rsidRDefault="00E66583" w:rsidP="00E66583">
            <w:pPr>
              <w:pStyle w:val="EngHang"/>
            </w:pPr>
            <w:r>
              <w:t>Without doubt,</w:t>
            </w:r>
          </w:p>
          <w:p w:rsidR="00E66583" w:rsidRDefault="00E66583" w:rsidP="00E66583">
            <w:pPr>
              <w:pStyle w:val="EngHang"/>
            </w:pPr>
            <w:r>
              <w:t>That the Only-begotten Son,</w:t>
            </w:r>
          </w:p>
          <w:p w:rsidR="00E66583" w:rsidRPr="0078672A"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Ⲧⲉⲛⲛⲁϩϯ ⲁϭⲛⲉ ⲥⲁⲛⲓⲥ:</w:t>
            </w:r>
          </w:p>
          <w:p w:rsidR="00E66583" w:rsidRDefault="00E66583" w:rsidP="00E66583">
            <w:pPr>
              <w:pStyle w:val="CopticVersemulti-line"/>
            </w:pPr>
            <w:r>
              <w:t>ϧⲉⲛ ⲡⲁⲓϩⲱⲃ ⲙ̀ⲙⲩⲥⲧⲏⲣⲓⲟⲛ:</w:t>
            </w:r>
          </w:p>
          <w:p w:rsidR="00E66583" w:rsidRDefault="00E66583" w:rsidP="00E66583">
            <w:pPr>
              <w:pStyle w:val="CopticVersemulti-line"/>
            </w:pPr>
            <w:r>
              <w:t>ϫⲉ Ⲡϣⲏⲣⲓ ⲙ̀ⲙⲟⲛⲟⲅⲉⲛⲏⲥ: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t>¿</w:t>
            </w:r>
          </w:p>
        </w:tc>
        <w:tc>
          <w:tcPr>
            <w:tcW w:w="3960" w:type="dxa"/>
          </w:tcPr>
          <w:p w:rsidR="00E66583" w:rsidRDefault="00E66583" w:rsidP="00E66583">
            <w:pPr>
              <w:pStyle w:val="EngHang"/>
            </w:pPr>
            <w:r>
              <w:t>Behold, all the prophets,</w:t>
            </w:r>
          </w:p>
          <w:p w:rsidR="00E66583" w:rsidRDefault="00E66583" w:rsidP="00E66583">
            <w:pPr>
              <w:pStyle w:val="EngHang"/>
            </w:pPr>
            <w:r>
              <w:t>Also prophesied,</w:t>
            </w:r>
          </w:p>
          <w:p w:rsidR="00E66583" w:rsidRDefault="00E66583" w:rsidP="00E66583">
            <w:pPr>
              <w:pStyle w:val="EngHang"/>
            </w:pPr>
            <w:r>
              <w:t>The King of kings,</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Ⲩⲡⲡⲉ ⲛⲓⲡ̀ⲣⲟⲫⲏⲧⲏⲥ ⲧⲏⲣⲟⲩ:</w:t>
            </w:r>
          </w:p>
          <w:p w:rsidR="00E66583" w:rsidRDefault="00E66583" w:rsidP="00E66583">
            <w:pPr>
              <w:pStyle w:val="CopticVersemulti-line"/>
            </w:pPr>
            <w:r>
              <w:t>ⲁⲩⲉⲣⲡ̀ⲣⲟⲫⲏⲧⲉⲩⲓⲛ ⲇⲉ ⲟⲛ:</w:t>
            </w:r>
          </w:p>
          <w:p w:rsidR="00E66583" w:rsidRDefault="00E66583" w:rsidP="00E66583">
            <w:pPr>
              <w:pStyle w:val="CopticVersemulti-line"/>
            </w:pPr>
            <w:r>
              <w:t>ϫⲉ ⲡ̀ⲟⲩⲣⲟ ⲛ̀ⲧⲉ ⲛⲓⲟⲩⲣⲱⲟⲩ ⲧⲏⲣⲟⲩ: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The God of all the prophets,</w:t>
            </w:r>
          </w:p>
          <w:p w:rsidR="00E66583" w:rsidRDefault="00E66583" w:rsidP="00E66583">
            <w:pPr>
              <w:pStyle w:val="EngHang"/>
            </w:pPr>
            <w:r>
              <w:t>And the righteous and the just,</w:t>
            </w:r>
          </w:p>
          <w:p w:rsidR="00E66583" w:rsidRDefault="00E66583" w:rsidP="00E66583">
            <w:pPr>
              <w:pStyle w:val="EngHang"/>
            </w:pPr>
            <w:r>
              <w:t>Is the Master;</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Ⲫϯ ⲛ̀ⲧⲉ ⲡⲓⲡ̀ⲣⲟⲫⲏⲧⲏⲥ:</w:t>
            </w:r>
          </w:p>
          <w:p w:rsidR="00E66583" w:rsidRDefault="00E66583" w:rsidP="00E66583">
            <w:pPr>
              <w:pStyle w:val="CopticVersemulti-line"/>
            </w:pPr>
            <w:r>
              <w:t>ⲛⲉⲙ ⲡⲓⲑ̀ⲙⲏⲓ ⲛⲉⲙ ⲛⲓⲇⲓⲕⲉⲟⲛ:</w:t>
            </w:r>
          </w:p>
          <w:p w:rsidR="00E66583" w:rsidRDefault="00E66583" w:rsidP="00E66583">
            <w:pPr>
              <w:pStyle w:val="CopticVersemulti-line"/>
            </w:pPr>
            <w:r>
              <w:t>ⲛ̀ⲑⲟϥ ⲡⲉ ⲡⲓⲇⲉⲥⲡⲟⲧⲏⲥ: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p>
        </w:tc>
        <w:tc>
          <w:tcPr>
            <w:tcW w:w="3960" w:type="dxa"/>
          </w:tcPr>
          <w:p w:rsidR="00E66583" w:rsidRDefault="00E66583" w:rsidP="00E66583">
            <w:pPr>
              <w:pStyle w:val="EngHang"/>
            </w:pPr>
            <w:r>
              <w:t>Holy, O Lord, and holy,</w:t>
            </w:r>
          </w:p>
          <w:p w:rsidR="00E66583" w:rsidRDefault="00E66583" w:rsidP="00E66583">
            <w:pPr>
              <w:pStyle w:val="EngHang"/>
            </w:pPr>
            <w:r>
              <w:t>Holy now and to the ages.</w:t>
            </w:r>
          </w:p>
          <w:p w:rsidR="00E66583" w:rsidRDefault="00E66583" w:rsidP="00E66583">
            <w:pPr>
              <w:pStyle w:val="EngHang"/>
            </w:pPr>
            <w:r>
              <w:t>You are the Son of the Holy.</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p>
        </w:tc>
        <w:tc>
          <w:tcPr>
            <w:tcW w:w="3960" w:type="dxa"/>
          </w:tcPr>
          <w:p w:rsidR="00E66583" w:rsidRDefault="00E66583" w:rsidP="00E66583">
            <w:pPr>
              <w:pStyle w:val="CopticVersemulti-line"/>
            </w:pPr>
            <w:r>
              <w:t>Ⲭⲟⲩⲁⲃ Ⲡⲟ̄ⲥ̄ ⲟⲩⲟϩ ⲭⲟⲩⲁⲃ:</w:t>
            </w:r>
          </w:p>
          <w:p w:rsidR="00E66583" w:rsidRDefault="00E66583" w:rsidP="00E66583">
            <w:pPr>
              <w:pStyle w:val="CopticVersemulti-line"/>
            </w:pPr>
            <w:r>
              <w:t>ⲭ̀ⲟⲩⲁⲃ ϯⲛⲟⲩ ⲛⲉⲙ ϣⲁ ⲛⲓⲉ̀ⲱⲛ:</w:t>
            </w:r>
          </w:p>
          <w:p w:rsidR="00E66583" w:rsidRDefault="00E66583" w:rsidP="00E66583">
            <w:pPr>
              <w:pStyle w:val="CopticVersemulti-line"/>
            </w:pPr>
            <w:r>
              <w:t>ϫⲉ ⲛ̀ⲑⲟⲕ ⲡⲉ Ⲡϣⲏⲣⲓ ⲙ̀ⲫⲏⲉ̄ⲑ̄ⲩ̄:</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Pr="003209AF" w:rsidRDefault="00E66583" w:rsidP="009A461A">
            <w:pPr>
              <w:pStyle w:val="CopticCross"/>
              <w:rPr>
                <w:b/>
              </w:rPr>
            </w:pPr>
            <w:r w:rsidRPr="00FB5ACB">
              <w:t>¿</w:t>
            </w:r>
          </w:p>
        </w:tc>
        <w:tc>
          <w:tcPr>
            <w:tcW w:w="3960" w:type="dxa"/>
          </w:tcPr>
          <w:p w:rsidR="00E66583" w:rsidRDefault="00E66583" w:rsidP="00E66583">
            <w:pPr>
              <w:pStyle w:val="EngHang"/>
            </w:pPr>
            <w:r>
              <w:t>We believe with all our hearts,</w:t>
            </w:r>
          </w:p>
          <w:p w:rsidR="00E66583" w:rsidRDefault="00E66583" w:rsidP="00E66583">
            <w:pPr>
              <w:pStyle w:val="EngHang"/>
            </w:pPr>
            <w:r>
              <w:t>The Saviour of the whole world,</w:t>
            </w:r>
          </w:p>
          <w:p w:rsidR="00E66583" w:rsidRDefault="00E66583" w:rsidP="00E66583">
            <w:pPr>
              <w:pStyle w:val="EngHang"/>
            </w:pPr>
            <w:r>
              <w:t>Our God in truth,</w:t>
            </w:r>
          </w:p>
          <w:p w:rsidR="00E66583" w:rsidRDefault="00E66583" w:rsidP="00E66583">
            <w:pPr>
              <w:pStyle w:val="EngHa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pPr>
            <w:r>
              <w:t>Ⲯⲱⲧⲏⲣ ⲙ1ⲡⲓⲕⲟⲥⲙⲟⲥ ⲧⲏⲣϥ:</w:t>
            </w:r>
          </w:p>
          <w:p w:rsidR="00E66583" w:rsidRDefault="00E66583" w:rsidP="00E66583">
            <w:pPr>
              <w:pStyle w:val="CopticVersemulti-line"/>
            </w:pPr>
            <w:r>
              <w:t>Ⲡⲉⲛⲛⲟⲩϯ ⲛ̀ⲁ̀ⲗⲏⲑⲓⲛⲟⲛ:</w:t>
            </w:r>
          </w:p>
          <w:p w:rsidR="00E66583" w:rsidRDefault="00E66583" w:rsidP="00E66583">
            <w:pPr>
              <w:pStyle w:val="CopticVersemulti-line"/>
            </w:pPr>
            <w:r>
              <w:t>ⲧⲉⲛⲛⲁϩϯ ϧⲉⲛ ⲡⲉⲛϩⲏⲧ ⲧⲏⲣϥ:</w:t>
            </w:r>
          </w:p>
          <w:p w:rsidR="00E66583" w:rsidRPr="005130A7" w:rsidRDefault="00E66583" w:rsidP="00E66583">
            <w:pPr>
              <w:pStyle w:val="CopticHangingVerse"/>
            </w:pPr>
            <w:r>
              <w:t>Ⲡⲭ̄ⲥ̄ ⲁⲛⲉⲥⲧⲏ ⲉⲕ ⲛⲉⲕⲣⲱⲛ.</w:t>
            </w:r>
          </w:p>
        </w:tc>
      </w:tr>
      <w:tr w:rsidR="00E66583" w:rsidTr="009A461A">
        <w:trPr>
          <w:cantSplit/>
          <w:jc w:val="center"/>
        </w:trPr>
        <w:tc>
          <w:tcPr>
            <w:tcW w:w="288" w:type="dxa"/>
          </w:tcPr>
          <w:p w:rsidR="00E66583" w:rsidRDefault="00E66583" w:rsidP="009A461A">
            <w:pPr>
              <w:pStyle w:val="CopticCross"/>
            </w:pPr>
            <w:r w:rsidRPr="00FB5ACB">
              <w:lastRenderedPageBreak/>
              <w:t>¿</w:t>
            </w:r>
          </w:p>
        </w:tc>
        <w:tc>
          <w:tcPr>
            <w:tcW w:w="3960" w:type="dxa"/>
          </w:tcPr>
          <w:p w:rsidR="00E66583" w:rsidRDefault="00E66583" w:rsidP="00E66583">
            <w:pPr>
              <w:pStyle w:val="EngHang"/>
            </w:pPr>
            <w:r>
              <w:t>O You Who was before the ages,</w:t>
            </w:r>
          </w:p>
          <w:p w:rsidR="00E66583" w:rsidRDefault="00E66583" w:rsidP="00E66583">
            <w:pPr>
              <w:pStyle w:val="EngHang"/>
            </w:pPr>
            <w:r>
              <w:t>The Creator of all ages,</w:t>
            </w:r>
          </w:p>
          <w:p w:rsidR="00E66583" w:rsidRDefault="00E66583" w:rsidP="00E66583">
            <w:pPr>
              <w:pStyle w:val="EngHang"/>
            </w:pPr>
            <w:r>
              <w:t>We praise You forever.</w:t>
            </w:r>
          </w:p>
          <w:p w:rsidR="00E66583" w:rsidRDefault="00E66583" w:rsidP="00E66583">
            <w:pPr>
              <w:pStyle w:val="EngEnd"/>
            </w:pPr>
            <w:r>
              <w:t>Christ is risen from the dead.</w:t>
            </w:r>
          </w:p>
        </w:tc>
        <w:tc>
          <w:tcPr>
            <w:tcW w:w="288" w:type="dxa"/>
          </w:tcPr>
          <w:p w:rsidR="00E66583" w:rsidRDefault="00E66583" w:rsidP="009A461A"/>
        </w:tc>
        <w:tc>
          <w:tcPr>
            <w:tcW w:w="288" w:type="dxa"/>
          </w:tcPr>
          <w:p w:rsidR="00E66583" w:rsidRDefault="00E66583" w:rsidP="009A461A">
            <w:pPr>
              <w:pStyle w:val="CopticCross"/>
            </w:pPr>
            <w:r w:rsidRPr="00FB5ACB">
              <w:t>¿</w:t>
            </w:r>
          </w:p>
        </w:tc>
        <w:tc>
          <w:tcPr>
            <w:tcW w:w="3960" w:type="dxa"/>
          </w:tcPr>
          <w:p w:rsidR="00E66583" w:rsidRDefault="00E66583" w:rsidP="00E66583">
            <w:pPr>
              <w:pStyle w:val="CopticVersemulti-line"/>
              <w:rPr>
                <w:rFonts w:eastAsia="Arial Unicode MS" w:cs="FreeSerifAvvaShenouda"/>
              </w:rPr>
            </w:pPr>
            <w:r>
              <w:rPr>
                <w:rFonts w:eastAsia="Arial Unicode MS" w:cs="FreeSerifAvvaShenouda"/>
              </w:rPr>
              <w:t>Ⲱ ⲫⲏⲉⲧϣⲟⲡ ϧⲁϫⲉⲛ ⲛⲓⲉ̀ⲛⲉϩ:</w:t>
            </w:r>
          </w:p>
          <w:p w:rsidR="00E66583" w:rsidRDefault="00E66583" w:rsidP="00E66583">
            <w:pPr>
              <w:pStyle w:val="CopticVersemulti-line"/>
              <w:rPr>
                <w:rFonts w:eastAsia="Arial Unicode MS" w:cs="FreeSerifAvvaShenouda"/>
              </w:rPr>
            </w:pPr>
            <w:r>
              <w:rPr>
                <w:rFonts w:eastAsia="Arial Unicode MS" w:cs="FreeSerifAvvaShenouda"/>
              </w:rPr>
              <w:t>ⲡⲓⲣⲉϥⲥⲱⲛⲧ ⲛ̀ⲛⲓⲉⲱⲛ:</w:t>
            </w:r>
          </w:p>
          <w:p w:rsidR="00E66583" w:rsidRDefault="00E66583" w:rsidP="00E66583">
            <w:pPr>
              <w:pStyle w:val="CopticVersemulti-line"/>
              <w:rPr>
                <w:rFonts w:eastAsia="Arial Unicode MS" w:cs="FreeSerifAvvaShenouda"/>
              </w:rPr>
            </w:pPr>
            <w:r>
              <w:rPr>
                <w:rFonts w:eastAsia="Arial Unicode MS" w:cs="FreeSerifAvvaShenouda"/>
              </w:rPr>
              <w:t>ⲧⲉⲛϩⲱⲥ ⲉ̀ⲣⲟⲕ ϣⲁ ⲛⲓⲉ̀ⲛⲉϩ:</w:t>
            </w:r>
          </w:p>
          <w:p w:rsidR="00E66583" w:rsidRPr="00384F62" w:rsidRDefault="00E66583" w:rsidP="00E66583">
            <w:pPr>
              <w:pStyle w:val="CopticHangingVerse"/>
              <w:rPr>
                <w:rFonts w:eastAsia="Arial Unicode MS" w:cs="FreeSerifAvvaShenouda"/>
              </w:rPr>
            </w:pPr>
            <w:r>
              <w:t>Ⲡⲭ̄ⲥ̄ ⲁⲛⲉⲥⲧⲏ ⲉⲕ ⲛⲉⲕⲣⲱⲛ.</w:t>
            </w:r>
          </w:p>
        </w:tc>
      </w:tr>
    </w:tbl>
    <w:p w:rsidR="00495F1A" w:rsidRDefault="00495F1A" w:rsidP="00495F1A">
      <w:pPr>
        <w:pStyle w:val="Heading3"/>
      </w:pPr>
      <w:bookmarkStart w:id="1102" w:name="_Toc410196233"/>
      <w:bookmarkStart w:id="1103" w:name="_Toc410196475"/>
      <w:bookmarkStart w:id="1104" w:name="_Toc410196977"/>
      <w:r>
        <w:t>Thomas Sunday</w:t>
      </w:r>
      <w:bookmarkEnd w:id="1102"/>
      <w:bookmarkEnd w:id="1103"/>
      <w:bookmarkEnd w:id="1104"/>
    </w:p>
    <w:p w:rsidR="00EC2AEB" w:rsidRDefault="00EC2AEB" w:rsidP="00EC2AEB">
      <w:pPr>
        <w:pStyle w:val="Heading4"/>
      </w:pPr>
      <w:r>
        <w:t>The Doxology</w:t>
      </w:r>
    </w:p>
    <w:p w:rsidR="00F77A5B" w:rsidRPr="00F77A5B" w:rsidRDefault="00F77A5B" w:rsidP="00F77A5B">
      <w:pPr>
        <w:pStyle w:val="Rubric"/>
      </w:pPr>
      <w:r>
        <w:t>To be said after the Doxology for the Resurrection, page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On the eight day,</w:t>
            </w:r>
          </w:p>
          <w:p w:rsidR="00F77A5B" w:rsidRDefault="00F77A5B" w:rsidP="00F77A5B">
            <w:pPr>
              <w:pStyle w:val="EngHang"/>
            </w:pPr>
            <w:r>
              <w:t>The Disciples were gathered,</w:t>
            </w:r>
          </w:p>
          <w:p w:rsidR="00F77A5B" w:rsidRDefault="00F77A5B" w:rsidP="00F77A5B">
            <w:pPr>
              <w:pStyle w:val="EngHang"/>
            </w:pPr>
            <w:r>
              <w:t>And Thomas was among them.</w:t>
            </w:r>
          </w:p>
          <w:p w:rsidR="00F77A5B" w:rsidRPr="00B87131" w:rsidRDefault="00F77A5B" w:rsidP="00F77A5B">
            <w:pPr>
              <w:pStyle w:val="EngHangEnd"/>
            </w:pPr>
            <w:r>
              <w:t>The doors were shut.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Ϧⲉⲛ ⲡⲓⲙⲁϩ ⲙ̀ⲙⲏⲛ ⲛ̀ⲉ̀ϩⲟⲟⲩ:</w:t>
            </w:r>
          </w:p>
          <w:p w:rsidR="00F77A5B" w:rsidRDefault="00F77A5B" w:rsidP="00F77A5B">
            <w:pPr>
              <w:pStyle w:val="CopticVersemulti-line"/>
            </w:pPr>
            <w:r>
              <w:t>ⲛⲁⲩⲑⲟⲩⲏⲧ ⲉ̀ϧⲟⲩⲛ ⲛ̀ϫⲉ ⲛⲓⲙⲁⲑⲏⲧⲏⲥ:</w:t>
            </w:r>
          </w:p>
          <w:p w:rsidR="00F77A5B" w:rsidRDefault="00F77A5B" w:rsidP="00F77A5B">
            <w:pPr>
              <w:pStyle w:val="CopticVersemulti-line"/>
            </w:pPr>
            <w:r>
              <w:t>ⲛⲁϥⲭⲏ ⲛⲉⲙⲁϥ ⲛ̀ϫⲉ Ⲑⲱⲙⲁⲥ:</w:t>
            </w:r>
          </w:p>
          <w:p w:rsidR="00F77A5B" w:rsidRPr="00C35319" w:rsidRDefault="00F77A5B" w:rsidP="00F77A5B">
            <w:pPr>
              <w:pStyle w:val="CopticHangingVerse"/>
            </w:pPr>
            <w:r>
              <w:t>ⲛⲁⲣⲉ ⲛⲓⲣⲱⲟⲩ ⲉⲥϣⲟⲧⲉⲙ.</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Our Lord Jesus Christ</w:t>
            </w:r>
          </w:p>
          <w:p w:rsidR="00F77A5B" w:rsidRDefault="00F77A5B" w:rsidP="00F77A5B">
            <w:pPr>
              <w:pStyle w:val="EngHang"/>
            </w:pPr>
            <w:r>
              <w:t>Stood in their midst, and said,</w:t>
            </w:r>
          </w:p>
          <w:p w:rsidR="00F77A5B" w:rsidRDefault="00F77A5B" w:rsidP="00F77A5B">
            <w:pPr>
              <w:pStyle w:val="EngHang"/>
            </w:pPr>
            <w:r>
              <w:t>“Peace be to you,</w:t>
            </w:r>
          </w:p>
          <w:p w:rsidR="00F77A5B" w:rsidRDefault="00F77A5B" w:rsidP="00F77A5B">
            <w:pPr>
              <w:pStyle w:val="EngHangEnd"/>
            </w:pPr>
            <w:r>
              <w:t>O my brethren.” And He said,</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Ⲁϥⲟ̀ϩⲓ ⲉ̀ⲣⲁⲧϥ ϧⲉⲛ ⲧⲟⲩⲙⲏϯ:</w:t>
            </w:r>
          </w:p>
          <w:p w:rsidR="00F77A5B" w:rsidRDefault="00F77A5B" w:rsidP="00F77A5B">
            <w:pPr>
              <w:pStyle w:val="CopticVersemulti-line"/>
            </w:pPr>
            <w:r>
              <w:t>ⲛ̀ϫⲉ Ⲡⲉⲛⲟ̄ⲥ̄ Ⲓⲏ̄ⲥ̄ Ⲡⲭ̄ⲥ̄:</w:t>
            </w:r>
          </w:p>
          <w:p w:rsidR="00F77A5B" w:rsidRDefault="00F77A5B" w:rsidP="00F77A5B">
            <w:pPr>
              <w:pStyle w:val="CopticVersemulti-line"/>
            </w:pPr>
            <w:r>
              <w:t>ⲡⲉϫⲁϥ ϫⲉ ⲧ̀ϩⲓⲣⲏⲛⲏ ⲛⲉⲙⲱⲧⲉⲛ:</w:t>
            </w:r>
          </w:p>
          <w:p w:rsidR="00F77A5B" w:rsidRDefault="00F77A5B" w:rsidP="00F77A5B">
            <w:pPr>
              <w:pStyle w:val="CopticHangingVerse"/>
            </w:pPr>
            <w:r>
              <w:t>ⲛⲁⲙⲉⲛⲣⲁϯ ⲟⲩⲟϩ ⲡⲉϫⲁϥ.</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“Thomas, put your finger here, [see my hands];</w:t>
            </w:r>
          </w:p>
          <w:p w:rsidR="00F77A5B" w:rsidRDefault="00F77A5B" w:rsidP="00F77A5B">
            <w:pPr>
              <w:pStyle w:val="EngHang"/>
            </w:pPr>
            <w:r>
              <w:t>Put out your hand,</w:t>
            </w:r>
          </w:p>
          <w:p w:rsidR="00F77A5B" w:rsidRDefault="00F77A5B" w:rsidP="00F77A5B">
            <w:pPr>
              <w:pStyle w:val="EngHang"/>
            </w:pPr>
            <w:r>
              <w:t>And place it in My side.</w:t>
            </w:r>
          </w:p>
          <w:p w:rsidR="00F77A5B" w:rsidRDefault="00F77A5B" w:rsidP="00F77A5B">
            <w:pPr>
              <w:pStyle w:val="EngHangEnd"/>
            </w:pPr>
            <w:r>
              <w:t>Be not faithless, but believing.”</w:t>
            </w:r>
            <w:r>
              <w:rPr>
                <w:rStyle w:val="FootnoteReference"/>
              </w:rPr>
              <w:footnoteReference w:id="460"/>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Ⲑⲱⲙⲁⲥ ⲙⲁ ⲡⲉⲕⲧⲏⲃ ⲙ̀ⲛⲁⲓ:</w:t>
            </w:r>
          </w:p>
          <w:p w:rsidR="00F77A5B" w:rsidRDefault="00F77A5B" w:rsidP="00F77A5B">
            <w:pPr>
              <w:pStyle w:val="CopticVersemulti-line"/>
            </w:pPr>
            <w:r>
              <w:t>ⲟⲩⲟϩ ⲁ̀ⲛⲓⲟⲩⲓ ⲛⲧⲉⲕϫⲓϫ:</w:t>
            </w:r>
          </w:p>
          <w:p w:rsidR="00F77A5B" w:rsidRDefault="00F77A5B" w:rsidP="00F77A5B">
            <w:pPr>
              <w:pStyle w:val="CopticVersemulti-line"/>
            </w:pPr>
            <w:r>
              <w:t>ⲭⲁ ⲧⲉⲕϫⲓϫ ϧⲉⲛ ⲡⲁⲥ̀ⲫⲓⲣ:</w:t>
            </w:r>
          </w:p>
          <w:p w:rsidR="00F77A5B" w:rsidRDefault="00F77A5B" w:rsidP="00F77A5B">
            <w:pPr>
              <w:pStyle w:val="CopticHangingVerse"/>
            </w:pPr>
            <w:r>
              <w:t>ⲙ̀ⲡⲉⲣⲉⲣⲁⲑⲁϩϯ ⲁⲗⲗⲁ ⲛⲁϩϯ.</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Thomas proclaimed,</w:t>
            </w:r>
          </w:p>
          <w:p w:rsidR="00F77A5B" w:rsidRDefault="00F77A5B" w:rsidP="00F77A5B">
            <w:pPr>
              <w:pStyle w:val="EngHang"/>
            </w:pPr>
            <w:r>
              <w:t>“My Lord and my God!”</w:t>
            </w:r>
            <w:r>
              <w:rPr>
                <w:rStyle w:val="FootnoteReference"/>
              </w:rPr>
              <w:footnoteReference w:id="461"/>
            </w:r>
          </w:p>
          <w:p w:rsidR="00F77A5B" w:rsidRDefault="00F77A5B" w:rsidP="00F77A5B">
            <w:pPr>
              <w:pStyle w:val="EngHang"/>
            </w:pPr>
            <w:r>
              <w:t>Jesus said to him,</w:t>
            </w:r>
          </w:p>
          <w:p w:rsidR="00F77A5B" w:rsidRDefault="00F77A5B" w:rsidP="00F77A5B">
            <w:pPr>
              <w:pStyle w:val="EngHangEnd"/>
            </w:pPr>
            <w:r>
              <w:t>“Have you believed because you have seen?”</w:t>
            </w:r>
            <w:r>
              <w:rPr>
                <w:rStyle w:val="FootnoteReference"/>
              </w:rPr>
              <w:footnoteReference w:id="462"/>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Ⲑⲱⲙⲁⲥ ⲇⲉ ⲁϥⲱϣ ⲉ̀ⲃⲟⲗ:</w:t>
            </w:r>
          </w:p>
          <w:p w:rsidR="00F77A5B" w:rsidRDefault="00F77A5B" w:rsidP="00F77A5B">
            <w:pPr>
              <w:pStyle w:val="CopticVersemulti-line"/>
            </w:pPr>
            <w:r>
              <w:t>Ϫⲉ Ⲡⲁⲟ̄ⲥ̄ ⲟⲩⲟϩ Ⲡⲁⲛⲟⲩϯ:</w:t>
            </w:r>
          </w:p>
          <w:p w:rsidR="00F77A5B" w:rsidRDefault="00F77A5B" w:rsidP="00F77A5B">
            <w:pPr>
              <w:pStyle w:val="CopticVersemulti-line"/>
            </w:pPr>
            <w:r>
              <w:t>ⲡⲉϫⲁϥ ⲛⲁϥ ⲛ̀ϫⲉ Ⲓⲏ̄ⲥ̄:</w:t>
            </w:r>
          </w:p>
          <w:p w:rsidR="00F77A5B" w:rsidRDefault="00F77A5B" w:rsidP="00F77A5B">
            <w:pPr>
              <w:pStyle w:val="CopticHangingVerse"/>
            </w:pPr>
            <w:r>
              <w:t>ⲁⲕⲛⲁⲩ ⲉ̀ⲣⲟⲓ ⲁⲕⲛⲁϩϯ.</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 xml:space="preserve">“Blessed are those who </w:t>
            </w:r>
          </w:p>
          <w:p w:rsidR="00F77A5B" w:rsidRDefault="00F77A5B" w:rsidP="00F77A5B">
            <w:pPr>
              <w:pStyle w:val="EngHang"/>
            </w:pPr>
            <w:r>
              <w:t>Have not seen and yet believe.”</w:t>
            </w:r>
            <w:r>
              <w:rPr>
                <w:rStyle w:val="FootnoteReference"/>
              </w:rPr>
              <w:footnoteReference w:id="463"/>
            </w:r>
          </w:p>
          <w:p w:rsidR="00F77A5B" w:rsidRDefault="00F77A5B" w:rsidP="00F77A5B">
            <w:pPr>
              <w:pStyle w:val="EngHang"/>
            </w:pPr>
            <w:r>
              <w:t>Make us worthy to believe in You,</w:t>
            </w:r>
          </w:p>
          <w:p w:rsidR="00F77A5B" w:rsidRPr="00074078" w:rsidRDefault="00F77A5B" w:rsidP="00F77A5B">
            <w:pPr>
              <w:pStyle w:val="EngHangEnd"/>
            </w:pPr>
            <w:r>
              <w:t>O our master, Christ the King.</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Ⲱⲟⲩⲛⲓⲁ̀ⲧⲟⲩ ⲛ̀ⲛⲏⲉ̀ⲧⲁⲩⲛⲏⲟⲩ:</w:t>
            </w:r>
          </w:p>
          <w:p w:rsidR="00F77A5B" w:rsidRDefault="00F77A5B" w:rsidP="00F77A5B">
            <w:pPr>
              <w:pStyle w:val="CopticVersemulti-line"/>
            </w:pPr>
            <w:r>
              <w:t xml:space="preserve"> ⲉ̀ⲣⲟⲓ ⲙ̀ⲡⲟⲩⲛⲁⲩ ⲁⲩⲛⲁϩϯ ⲉ̀ⲣⲟⲓ:</w:t>
            </w:r>
          </w:p>
          <w:p w:rsidR="00F77A5B" w:rsidRDefault="00F77A5B" w:rsidP="00F77A5B">
            <w:pPr>
              <w:pStyle w:val="CopticVersemulti-line"/>
            </w:pPr>
            <w:r>
              <w:t>ⲁⲣⲓⲧⲉⲛ ⲛ̀ⲉⲙⲡ̀ϣⲁ ⲛ̀ⲧⲉⲛⲛⲁϩϯ ⲉ̀ⲣⲟⲕ:</w:t>
            </w:r>
          </w:p>
          <w:p w:rsidR="00F77A5B" w:rsidRDefault="00F77A5B" w:rsidP="00F77A5B">
            <w:pPr>
              <w:pStyle w:val="CopticHangingVerse"/>
            </w:pPr>
            <w:r>
              <w:t>ⲱ Ⲡⲉⲛⲛⲏⲃ ⲡ̀ⲟⲩⲣⲟ Ⲡⲭ̄ⲥ̄.</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Therefore, we are rich</w:t>
            </w:r>
          </w:p>
          <w:p w:rsidR="00F77A5B" w:rsidRDefault="00F77A5B" w:rsidP="00F77A5B">
            <w:pPr>
              <w:pStyle w:val="EngHang"/>
            </w:pPr>
            <w:r>
              <w:t>In all perfect gifts,</w:t>
            </w:r>
          </w:p>
          <w:p w:rsidR="00F77A5B" w:rsidRDefault="00F77A5B" w:rsidP="00F77A5B">
            <w:pPr>
              <w:pStyle w:val="EngHang"/>
            </w:pPr>
            <w:r>
              <w:t>And in faith let us sing,</w:t>
            </w:r>
          </w:p>
          <w:p w:rsidR="00F77A5B" w:rsidRDefault="00F77A5B" w:rsidP="00F77A5B">
            <w:pPr>
              <w:pStyle w:val="EngHangEnd"/>
            </w:pPr>
            <w:r>
              <w:t>Saying, “Alleluia.”</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Ⲉⲑⲃⲉ ⲫⲁⲓ ⲧⲉⲛⲟⲓ ⲛ̀ⲣⲁⲙⲁⲟ̀:</w:t>
            </w:r>
          </w:p>
          <w:p w:rsidR="00F77A5B" w:rsidRDefault="00F77A5B" w:rsidP="00F77A5B">
            <w:pPr>
              <w:pStyle w:val="CopticVersemulti-line"/>
            </w:pPr>
            <w:r>
              <w:t>Ϧⲉⲛ ⲛⲓⲁ̀ⲅⲁⲑⲟⲛ ⲉⲧϫⲏⲕ ⲉ̀ⲃⲟⲗ:</w:t>
            </w:r>
          </w:p>
          <w:p w:rsidR="00F77A5B" w:rsidRDefault="00F77A5B" w:rsidP="00F77A5B">
            <w:pPr>
              <w:pStyle w:val="CopticVersemulti-line"/>
            </w:pPr>
            <w:r>
              <w:t>Ϧⲉⲛ ⲟⲩⲛⲁϩϯ ⲧⲉⲛⲉⲣⲁⲗⲓⲛ:</w:t>
            </w:r>
          </w:p>
          <w:p w:rsidR="00F77A5B" w:rsidRDefault="00F77A5B" w:rsidP="00F77A5B">
            <w:pPr>
              <w:pStyle w:val="CopticHangingVerse"/>
            </w:pPr>
            <w:r>
              <w:t>ⲉⲛϫⲱ ⲙ̀ⲙⲟⲥ ϫⲉ Ⲁⲗⲗⲏⲗⲟⲩⲓⲁ̀.</w:t>
            </w:r>
          </w:p>
        </w:tc>
      </w:tr>
      <w:tr w:rsidR="00F77A5B" w:rsidTr="00EC2AEB">
        <w:trPr>
          <w:cantSplit/>
          <w:jc w:val="center"/>
        </w:trPr>
        <w:tc>
          <w:tcPr>
            <w:tcW w:w="288" w:type="dxa"/>
          </w:tcPr>
          <w:p w:rsidR="00F77A5B" w:rsidRDefault="00F77A5B" w:rsidP="00F77A5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05"/>
            <w:r>
              <w:t xml:space="preserve">Jesus </w:t>
            </w:r>
            <w:commentRangeEnd w:id="1105"/>
            <w:r>
              <w:rPr>
                <w:rStyle w:val="CommentReference"/>
                <w:rFonts w:ascii="Times New Roman" w:hAnsi="Times New Roman"/>
              </w:rPr>
              <w:commentReference w:id="1105"/>
            </w:r>
            <w:r>
              <w:t>Christ is risen from the dead,</w:t>
            </w:r>
          </w:p>
          <w:p w:rsidR="00F77A5B" w:rsidRDefault="00F77A5B" w:rsidP="00F77A5B">
            <w:pPr>
              <w:pStyle w:val="EngHangEnd"/>
            </w:pPr>
            <w:r>
              <w:t>And ascended to the heavens.</w:t>
            </w:r>
          </w:p>
          <w:p w:rsidR="00F77A5B" w:rsidRDefault="00F77A5B" w:rsidP="00F77A5B">
            <w:pPr>
              <w:pStyle w:val="EngHang"/>
            </w:pP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ⲫⲧⲱⲛϥ ⲉ̀ⲃⲟⲗ ϧⲉⲛ ⲛⲏⲉⲑⲙⲱⲟⲩⲧ.</w:t>
            </w:r>
          </w:p>
        </w:tc>
      </w:tr>
      <w:tr w:rsidR="00F77A5B" w:rsidTr="00EC2AEB">
        <w:trPr>
          <w:cantSplit/>
          <w:jc w:val="center"/>
        </w:trPr>
        <w:tc>
          <w:tcPr>
            <w:tcW w:w="288" w:type="dxa"/>
          </w:tcPr>
          <w:p w:rsidR="00F77A5B" w:rsidRDefault="00F77A5B" w:rsidP="00F77A5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495F1A" w:rsidRDefault="00495F1A" w:rsidP="00495F1A">
      <w:pPr>
        <w:pStyle w:val="Heading3"/>
      </w:pPr>
      <w:bookmarkStart w:id="1106" w:name="_Toc410196235"/>
      <w:bookmarkStart w:id="1107" w:name="_Toc410196477"/>
      <w:bookmarkStart w:id="1108" w:name="_Toc410196979"/>
      <w:r>
        <w:t>Ascension</w:t>
      </w:r>
      <w:bookmarkEnd w:id="1106"/>
      <w:bookmarkEnd w:id="1107"/>
      <w:bookmarkEnd w:id="1108"/>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09"/>
            <w:r>
              <w:t>Name</w:t>
            </w:r>
            <w:commentRangeEnd w:id="1109"/>
            <w:r>
              <w:rPr>
                <w:rStyle w:val="CommentReference"/>
              </w:rPr>
              <w:commentReference w:id="1109"/>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0"/>
            <w:r>
              <w:t>to Him</w:t>
            </w:r>
            <w:commentRangeEnd w:id="1110"/>
            <w:r>
              <w:rPr>
                <w:rStyle w:val="CommentReference"/>
              </w:rPr>
              <w:commentReference w:id="1110"/>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ϧⲉⲛ ϩⲁⲛⲥ̀ⲙⲟⲩ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1"/>
            <w:r>
              <w:t>might</w:t>
            </w:r>
            <w:commentRangeEnd w:id="1111"/>
            <w:r>
              <w:rPr>
                <w:rStyle w:val="CommentReference"/>
              </w:rPr>
              <w:commentReference w:id="1111"/>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Therefore we glorify</w:t>
            </w:r>
          </w:p>
          <w:p w:rsidR="00F77A5B" w:rsidRDefault="00F77A5B" w:rsidP="00F77A5B">
            <w:pPr>
              <w:pStyle w:val="EngHang"/>
            </w:pPr>
            <w:r>
              <w:t>His Holy Ascension,</w:t>
            </w:r>
          </w:p>
          <w:p w:rsidR="00F77A5B" w:rsidRDefault="00F77A5B" w:rsidP="00F77A5B">
            <w:pPr>
              <w:pStyle w:val="EngHang"/>
            </w:pPr>
            <w:r>
              <w:t>That He may have compassion on us,</w:t>
            </w:r>
          </w:p>
          <w:p w:rsidR="00F77A5B" w:rsidRDefault="00F77A5B" w:rsidP="00F77A5B">
            <w:pPr>
              <w:pStyle w:val="EngHangEnd"/>
            </w:pPr>
            <w:r>
              <w:t>And forgive us our sins.</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Ⲉⲑⲃⲉ ⲫⲁⲓ ⲙⲁⲣⲉⲛϯⲱ̀ⲟⲩ:</w:t>
            </w:r>
          </w:p>
          <w:p w:rsidR="00F77A5B" w:rsidRDefault="00F77A5B" w:rsidP="00F77A5B">
            <w:pPr>
              <w:pStyle w:val="CopticVersemulti-line"/>
            </w:pPr>
            <w:r>
              <w:t>ⲛ̀ⲧⲉϥⲁ̀ⲛⲁⲗⲩⲙⲯⲓⲥ ⲉ̄ⲑ̄ⲩ̄:</w:t>
            </w:r>
          </w:p>
          <w:p w:rsidR="00F77A5B" w:rsidRDefault="00F77A5B" w:rsidP="00F77A5B">
            <w:pPr>
              <w:pStyle w:val="CopticVersemulti-line"/>
            </w:pPr>
            <w:r>
              <w:t>ⲙⲁⲣⲉϥϣⲁⲛⲁϩ̀ⲑⲏϥ ϧⲁⲣⲟⲛ:</w:t>
            </w:r>
          </w:p>
          <w:p w:rsidR="00F77A5B" w:rsidRDefault="00F77A5B" w:rsidP="00F77A5B">
            <w:pPr>
              <w:pStyle w:val="CopticHangingVerse"/>
            </w:pPr>
            <w:r>
              <w:t>ⲛ̀ⲧⲉϥⲭⲁ ⲛⲉⲛⲛⲟⲃⲓ ⲛⲁⲛ ⲉ̀ⲃⲟⲗ..</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commentRangeStart w:id="1112"/>
            <w:r>
              <w:t xml:space="preserve">Jesus </w:t>
            </w:r>
            <w:commentRangeEnd w:id="1112"/>
            <w:r>
              <w:rPr>
                <w:rStyle w:val="CommentReference"/>
                <w:rFonts w:ascii="Times New Roman" w:hAnsi="Times New Roman"/>
              </w:rPr>
              <w:commentReference w:id="1112"/>
            </w:r>
            <w:r>
              <w:t>Christ is risen from the dead,</w:t>
            </w:r>
          </w:p>
          <w:p w:rsidR="00F77A5B" w:rsidRDefault="00F77A5B" w:rsidP="00F77A5B">
            <w:pPr>
              <w:pStyle w:val="EngHangEnd"/>
            </w:pPr>
            <w:r>
              <w:t xml:space="preserve">And ascended to the heavens. </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Ⲓⲏ̄ⲥ̄ Ⲡⲭ̄ⲥ̄ ⲡ̀ⲟⲩⲣⲟ ⲛ̀ⲧⲉ ⲡ̀ⲱⲟⲩ:</w:t>
            </w:r>
          </w:p>
          <w:p w:rsidR="00F77A5B"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Default="00F77A5B" w:rsidP="00F77A5B">
            <w:pPr>
              <w:pStyle w:val="EngHangEnd"/>
            </w:pPr>
            <w:r>
              <w:t xml:space="preserve">Now and forever. </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Sing doxologies,</w:t>
            </w:r>
          </w:p>
          <w:p w:rsidR="006039B1" w:rsidRDefault="006039B1" w:rsidP="006039B1">
            <w:pPr>
              <w:pStyle w:val="EngHang"/>
            </w:pPr>
            <w:r>
              <w:t>Sing with joy,</w:t>
            </w:r>
          </w:p>
          <w:p w:rsidR="006039B1" w:rsidRDefault="006039B1" w:rsidP="006039B1">
            <w:pPr>
              <w:pStyle w:val="EngHang"/>
            </w:pPr>
            <w:r>
              <w:t>To Jesus Christ,</w:t>
            </w:r>
          </w:p>
          <w:p w:rsidR="006039B1" w:rsidRDefault="006039B1" w:rsidP="006039B1">
            <w:pPr>
              <w:pStyle w:val="EngHangEnd"/>
            </w:pPr>
            <w:r>
              <w:t>Who has all authority.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Ⲁⲣⲓⲯⲁⲗⲓⲛ ⲕⲁⲗⲱⲥ:</w:t>
            </w:r>
          </w:p>
          <w:p w:rsidR="006039B1" w:rsidRDefault="006039B1" w:rsidP="006039B1">
            <w:pPr>
              <w:pStyle w:val="CopticVersemulti-line"/>
            </w:pPr>
            <w:r>
              <w:t>ϭⲉⲛ ϩⲁⲛⲇⲟⲝⲟⲗⲟⲅⲓⲁ̀:</w:t>
            </w:r>
          </w:p>
          <w:p w:rsidR="006039B1" w:rsidRDefault="006039B1" w:rsidP="006039B1">
            <w:pPr>
              <w:pStyle w:val="CopticVersemulti-line"/>
            </w:pPr>
            <w:r>
              <w:t>ⲛ̀Ⲓⲏ̄ⲥ̄ Ⲡⲭ̄ⲥ̄:</w:t>
            </w:r>
          </w:p>
          <w:p w:rsidR="006039B1" w:rsidRPr="00C35319" w:rsidRDefault="006039B1" w:rsidP="006039B1">
            <w:pPr>
              <w:pStyle w:val="CopticHangingVerse"/>
            </w:pPr>
            <w:r>
              <w:t>ⲫⲁ ϯⲉⲝⲟⲩⲥⲓⲁ̀.</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Everyone praises</w:t>
            </w:r>
          </w:p>
          <w:p w:rsidR="006039B1" w:rsidRDefault="006039B1" w:rsidP="006039B1">
            <w:pPr>
              <w:pStyle w:val="EngHang"/>
            </w:pPr>
            <w:r>
              <w:t>The Incomprehensible</w:t>
            </w:r>
          </w:p>
          <w:p w:rsidR="006039B1" w:rsidRDefault="006039B1" w:rsidP="006039B1">
            <w:pPr>
              <w:pStyle w:val="EngHang"/>
            </w:pPr>
            <w:r>
              <w:t>And Invisible One,</w:t>
            </w:r>
          </w:p>
          <w:p w:rsidR="006039B1" w:rsidRDefault="006039B1" w:rsidP="006039B1">
            <w:pPr>
              <w:pStyle w:val="EngHangEnd"/>
            </w:pPr>
            <w:r>
              <w:t>Our Saviour Jesus.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Ⲃⲟⲛ ⲛⲓⲃⲉⲛ ⲥⲉϩⲱⲥ:</w:t>
            </w:r>
          </w:p>
          <w:p w:rsidR="006039B1" w:rsidRDefault="006039B1" w:rsidP="006039B1">
            <w:pPr>
              <w:pStyle w:val="CopticVersemulti-line"/>
            </w:pPr>
            <w:r>
              <w:t>ⲉ̀ⲡⲓⲁⲧϣ̀ⲧⲁϩⲟϥ:</w:t>
            </w:r>
          </w:p>
          <w:p w:rsidR="006039B1" w:rsidRDefault="006039B1" w:rsidP="006039B1">
            <w:pPr>
              <w:pStyle w:val="CopticVersemulti-line"/>
            </w:pPr>
            <w:r>
              <w:t>Ⲡⲉⲛⲥⲱⲧⲏⲣ Ⲓⲭ̄ⲥ̄:</w:t>
            </w:r>
          </w:p>
          <w:p w:rsidR="006039B1" w:rsidRDefault="006039B1" w:rsidP="006039B1">
            <w:pPr>
              <w:pStyle w:val="CopticHangingVerse"/>
            </w:pPr>
            <w:r>
              <w:t>ⲡⲓⲁⲑⲛⲁⲩ ⲉ̀ⲣⲟϥ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For truly indeed,</w:t>
            </w:r>
          </w:p>
          <w:p w:rsidR="006039B1" w:rsidRDefault="006039B1" w:rsidP="006039B1">
            <w:pPr>
              <w:pStyle w:val="EngHang"/>
            </w:pPr>
            <w:r>
              <w:t>In that day</w:t>
            </w:r>
          </w:p>
          <w:p w:rsidR="006039B1" w:rsidRDefault="006039B1" w:rsidP="006039B1">
            <w:pPr>
              <w:pStyle w:val="EngHang"/>
            </w:pPr>
            <w:r>
              <w:t>The King of Glory</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Ⲅⲉ ⲅⲁⲣ ⲇⲓⲕⲉⲟⲛ:</w:t>
            </w:r>
          </w:p>
          <w:p w:rsidR="006039B1" w:rsidRDefault="006039B1" w:rsidP="006039B1">
            <w:pPr>
              <w:pStyle w:val="CopticVersemulti-line"/>
            </w:pPr>
            <w:r>
              <w:t>ⲙ̀ⲫ̀ⲣⲏϯ ⲙ̀ⲡⲁⲓⲉ̀ϩⲟⲟⲩ:</w:t>
            </w:r>
          </w:p>
          <w:p w:rsidR="006039B1" w:rsidRDefault="006039B1" w:rsidP="006039B1">
            <w:pPr>
              <w:pStyle w:val="CopticVersemulti-line"/>
            </w:pPr>
            <w:r>
              <w:t>ⲁϥϣⲉⲛⲁϥ ⲉ̀ⲟⲩⲣⲁⲛⲟⲥ:</w:t>
            </w:r>
          </w:p>
          <w:p w:rsidR="006039B1" w:rsidRDefault="006039B1" w:rsidP="006039B1">
            <w:pPr>
              <w:pStyle w:val="CopticHangingVerse"/>
            </w:pPr>
            <w:r>
              <w:t>ⲛ̀ϫⲉ ⲡ̀ⲟⲩⲣⲟ ⲛ̀ⲧⲉ ⲡ̀ⲱⲟⲩ.</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David has said,</w:t>
            </w:r>
          </w:p>
          <w:p w:rsidR="006039B1" w:rsidRDefault="006039B1" w:rsidP="006039B1">
            <w:pPr>
              <w:pStyle w:val="EngHang"/>
            </w:pPr>
            <w:r>
              <w:t>With the trumpet,</w:t>
            </w:r>
          </w:p>
          <w:p w:rsidR="006039B1" w:rsidRDefault="006039B1" w:rsidP="006039B1">
            <w:pPr>
              <w:pStyle w:val="EngHang"/>
            </w:pPr>
            <w:r>
              <w:t>“Sing all praises</w:t>
            </w:r>
          </w:p>
          <w:p w:rsidR="006039B1" w:rsidRDefault="006039B1" w:rsidP="006039B1">
            <w:pPr>
              <w:pStyle w:val="EngHangEnd"/>
            </w:pPr>
            <w:r>
              <w:t>To Christ.”</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Ⲇⲁⲩⲓⲇ ⲅⲁⲣ ⲁϥϫⲟⲥ:</w:t>
            </w:r>
          </w:p>
          <w:p w:rsidR="006039B1" w:rsidRDefault="006039B1" w:rsidP="006039B1">
            <w:pPr>
              <w:pStyle w:val="CopticVersemulti-line"/>
            </w:pPr>
            <w:r>
              <w:t>ϧⲉⲛ ⲟⲩⲥ̀ⲙⲏ ⲛ̀ⲥⲁⲗⲡⲓⲅⲅⲟⲥ:</w:t>
            </w:r>
          </w:p>
          <w:p w:rsidR="006039B1" w:rsidRDefault="006039B1" w:rsidP="006039B1">
            <w:pPr>
              <w:pStyle w:val="CopticVersemulti-line"/>
            </w:pPr>
            <w:r>
              <w:t>ⲁⲣⲓⲯⲁⲗⲓⲛ ⲉ̀Ⲡⲭ̄ⲥ̄:</w:t>
            </w:r>
          </w:p>
          <w:p w:rsidR="006039B1" w:rsidRDefault="006039B1" w:rsidP="006039B1">
            <w:pPr>
              <w:pStyle w:val="CopticHangingVerse"/>
            </w:pPr>
            <w:r>
              <w:t>ϧⲉⲛ ϩⲁⲛϩⲩⲙⲛⲟⲥ.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He spoke to them</w:t>
            </w:r>
          </w:p>
          <w:p w:rsidR="006039B1" w:rsidRDefault="006039B1" w:rsidP="006039B1">
            <w:pPr>
              <w:pStyle w:val="EngHang"/>
            </w:pPr>
            <w:r>
              <w:t>Of the mysteries</w:t>
            </w:r>
          </w:p>
          <w:p w:rsidR="006039B1" w:rsidRDefault="006039B1" w:rsidP="006039B1">
            <w:pPr>
              <w:pStyle w:val="EngHang"/>
            </w:pPr>
            <w:r>
              <w:t xml:space="preserve">Which the King </w:t>
            </w:r>
          </w:p>
          <w:p w:rsidR="006039B1" w:rsidRDefault="006039B1" w:rsidP="006039B1">
            <w:pPr>
              <w:pStyle w:val="EngHangEnd"/>
            </w:pPr>
            <w:r>
              <w:t>Of all ages has worked.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Ⲉⲑⲃⲉ ⲛⲓⲙⲩⲥⲧⲏⲣⲓⲟⲛ:</w:t>
            </w:r>
          </w:p>
          <w:p w:rsidR="006039B1" w:rsidRDefault="006039B1" w:rsidP="006039B1">
            <w:pPr>
              <w:pStyle w:val="CopticVersemulti-line"/>
            </w:pPr>
            <w:r>
              <w:t>ⲉ̀ⲧⲁϥⲓ̀ⲣⲓ ⲙ̀ⲙⲱⲟⲩ:</w:t>
            </w:r>
          </w:p>
          <w:p w:rsidR="006039B1" w:rsidRDefault="006039B1" w:rsidP="006039B1">
            <w:pPr>
              <w:pStyle w:val="CopticVersemulti-line"/>
            </w:pPr>
            <w:r>
              <w:t>ⲛ̀ϫⲉ ⲡ̀ⲟⲩⲣⲟ ⲛ̀ⲛⲓⲉ̀ⲱⲛ:</w:t>
            </w:r>
          </w:p>
          <w:p w:rsidR="006039B1" w:rsidRDefault="006039B1" w:rsidP="006039B1">
            <w:pPr>
              <w:pStyle w:val="CopticHangingVerse"/>
            </w:pPr>
            <w:r>
              <w:t>ⲁϥⲥⲁϫⲓ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The Only-Begotten God,</w:t>
            </w:r>
          </w:p>
          <w:p w:rsidR="006039B1" w:rsidRDefault="006039B1" w:rsidP="006039B1">
            <w:pPr>
              <w:pStyle w:val="EngHang"/>
            </w:pPr>
            <w:r>
              <w:t>Spoke many things</w:t>
            </w:r>
          </w:p>
          <w:p w:rsidR="006039B1" w:rsidRDefault="006039B1" w:rsidP="006039B1">
            <w:pPr>
              <w:pStyle w:val="EngHang"/>
            </w:pPr>
            <w:r>
              <w:t>To His Apostles</w:t>
            </w:r>
          </w:p>
          <w:p w:rsidR="006039B1" w:rsidRDefault="006039B1" w:rsidP="006039B1">
            <w:pPr>
              <w:pStyle w:val="EngHangEnd"/>
            </w:pPr>
            <w:r>
              <w:t>After the Resurrection: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Ⲍⲉⲟϣ ⲡⲓⲙⲟⲛⲟⲅⲉⲛⲏⲥ:</w:t>
            </w:r>
          </w:p>
          <w:p w:rsidR="006039B1" w:rsidRDefault="006039B1" w:rsidP="006039B1">
            <w:pPr>
              <w:pStyle w:val="CopticVersemulti-line"/>
            </w:pPr>
            <w:r>
              <w:t>ⲁϥⲥⲁϫⲓ ⲛⲉⲙ ⲛⲉϥⲁ̀ⲡⲟⲥⲧⲟⲗⲟⲥ:</w:t>
            </w:r>
          </w:p>
          <w:p w:rsidR="006039B1" w:rsidRDefault="006039B1" w:rsidP="006039B1">
            <w:pPr>
              <w:pStyle w:val="CopticVersemulti-line"/>
            </w:pPr>
            <w:r>
              <w:t>ⲙⲉⲛⲉⲛⲥⲁ ϯⲁ̀ⲛⲁⲥⲧⲁⲥⲓⲥ:</w:t>
            </w:r>
          </w:p>
          <w:p w:rsidR="006039B1" w:rsidRDefault="006039B1" w:rsidP="006039B1">
            <w:pPr>
              <w:pStyle w:val="CopticHangingVerse"/>
            </w:pPr>
            <w:r>
              <w:t>ⲉϥϫⲱ ⲙ̀ⲙⲟⲥ.</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Behold, “Do you have</w:t>
            </w:r>
          </w:p>
          <w:p w:rsidR="006039B1" w:rsidRDefault="006039B1" w:rsidP="006039B1">
            <w:pPr>
              <w:pStyle w:val="EngHang"/>
            </w:pPr>
            <w:r>
              <w:t>Anything to eat?”</w:t>
            </w:r>
          </w:p>
          <w:p w:rsidR="006039B1" w:rsidRDefault="006039B1" w:rsidP="006039B1">
            <w:pPr>
              <w:pStyle w:val="EngHang"/>
            </w:pPr>
            <w:r>
              <w:t>They offered to Him,</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Ⲏⲡⲡⲉ ϫⲉ ⲟⲩⲟⲛ:</w:t>
            </w:r>
          </w:p>
          <w:p w:rsidR="006039B1" w:rsidRDefault="006039B1" w:rsidP="006039B1">
            <w:pPr>
              <w:pStyle w:val="CopticVersemulti-line"/>
            </w:pPr>
            <w:r>
              <w:t>ⲧⲉⲧⲉⲛ ⲉⲛⲭⲁⲓ ⲛ̀ⲟⲩⲱⲙ:</w:t>
            </w:r>
          </w:p>
          <w:p w:rsidR="006039B1" w:rsidRDefault="006039B1" w:rsidP="006039B1">
            <w:pPr>
              <w:pStyle w:val="CopticVersemulti-line"/>
            </w:pPr>
            <w:r>
              <w:t>ⲁⲩϯ ⲛⲁϥ ⲇⲉ ⲟⲛ:</w:t>
            </w:r>
          </w:p>
          <w:p w:rsidR="006039B1" w:rsidRDefault="006039B1" w:rsidP="006039B1">
            <w:pPr>
              <w:pStyle w:val="CopticHangingVerse"/>
            </w:pPr>
            <w:r>
              <w:t>ⲟⲩⲟϩ ⲁϥϭⲓ ⲁϥⲟⲩⲱⲙ.</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They assembled and offered Him</w:t>
            </w:r>
          </w:p>
          <w:p w:rsidR="006039B1" w:rsidRDefault="006039B1" w:rsidP="006039B1">
            <w:pPr>
              <w:pStyle w:val="EngHang"/>
            </w:pPr>
            <w:r>
              <w:t>Broiled fish</w:t>
            </w:r>
          </w:p>
          <w:p w:rsidR="006039B1" w:rsidRDefault="006039B1" w:rsidP="006039B1">
            <w:pPr>
              <w:pStyle w:val="EngHang"/>
            </w:pPr>
            <w:r>
              <w:t>And Honey,</w:t>
            </w:r>
          </w:p>
          <w:p w:rsidR="006039B1" w:rsidRDefault="006039B1" w:rsidP="006039B1">
            <w:pPr>
              <w:pStyle w:val="EngHangEnd"/>
            </w:pPr>
            <w:r>
              <w:t>And He took and ate.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Ⲑⲱⲟⲩϯ ⲁⲩϯ ⲛⲁϥ:</w:t>
            </w:r>
          </w:p>
          <w:p w:rsidR="006039B1" w:rsidRDefault="006039B1" w:rsidP="006039B1">
            <w:pPr>
              <w:pStyle w:val="CopticVersemulti-line"/>
            </w:pPr>
            <w:r>
              <w:t>ⲛ̀ⲟⲩⲧⲉⲃⲧ ⲉϥϫⲉϥϫⲱϥ:</w:t>
            </w:r>
          </w:p>
          <w:p w:rsidR="006039B1" w:rsidRDefault="006039B1" w:rsidP="006039B1">
            <w:pPr>
              <w:pStyle w:val="CopticVersemulti-line"/>
            </w:pPr>
            <w:r>
              <w:t>ⲛⲉⲙ ⲟⲩⲛⲏⲛⲓ</w:t>
            </w:r>
          </w:p>
          <w:p w:rsidR="006039B1" w:rsidRPr="005130A7" w:rsidRDefault="006039B1" w:rsidP="006039B1">
            <w:pPr>
              <w:pStyle w:val="CopticHangingVerse"/>
            </w:pPr>
            <w:r>
              <w:t xml:space="preserve"> ⲉ̀ⲧⲁϥϭⲓ ⲁϥⲟⲩⲱⲙ.</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in His authority</w:t>
            </w:r>
          </w:p>
          <w:p w:rsidR="006039B1" w:rsidRDefault="006039B1" w:rsidP="006039B1">
            <w:pPr>
              <w:pStyle w:val="EngHang"/>
            </w:pPr>
            <w:r>
              <w:t>Blessed His Apostles,</w:t>
            </w:r>
          </w:p>
          <w:p w:rsidR="006039B1" w:rsidRDefault="006039B1" w:rsidP="006039B1">
            <w:pPr>
              <w:pStyle w:val="EngHang"/>
            </w:pPr>
            <w:r>
              <w:t>And ascended to heaven</w:t>
            </w:r>
          </w:p>
          <w:p w:rsidR="006039B1" w:rsidRDefault="006039B1" w:rsidP="006039B1">
            <w:pPr>
              <w:pStyle w:val="EngHangEnd"/>
            </w:pPr>
            <w:r>
              <w:t>Upon a cloud.</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Ⲓⲏ̄ⲥ̄ ϭⲉⲛ ⲡⲉϥⲉⲣϣⲓϣⲓ:</w:t>
            </w:r>
          </w:p>
          <w:p w:rsidR="006039B1" w:rsidRDefault="006039B1" w:rsidP="006039B1">
            <w:pPr>
              <w:pStyle w:val="CopticVersemulti-line"/>
            </w:pPr>
            <w:r>
              <w:t>ⲁϥⲥ̀ⲙⲟⲩ ⲉ̀ⲛⲉϥⲁ̀ⲡⲟⲥⲧⲟⲗⲟⲥ:</w:t>
            </w:r>
          </w:p>
          <w:p w:rsidR="006039B1" w:rsidRDefault="006039B1" w:rsidP="006039B1">
            <w:pPr>
              <w:pStyle w:val="CopticVersemulti-line"/>
            </w:pPr>
            <w:r>
              <w:t>ⲁⲥϣⲟⲡϥ ⲛ̀ϫⲉ ⲟⲩϭⲏⲡⲓ:</w:t>
            </w:r>
          </w:p>
          <w:p w:rsidR="006039B1" w:rsidRPr="005130A7" w:rsidRDefault="006039B1" w:rsidP="006039B1">
            <w:pPr>
              <w:pStyle w:val="CopticHangingVerse"/>
            </w:pPr>
            <w:r>
              <w:t>ⲁϥϣⲉⲛⲁϥ ⲉ̀ⲟⲩⲣⲁⲛⲟⲥ.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Jesus the True Lord,</w:t>
            </w:r>
          </w:p>
          <w:p w:rsidR="006039B1" w:rsidRDefault="006039B1" w:rsidP="006039B1">
            <w:pPr>
              <w:pStyle w:val="EngHang"/>
            </w:pPr>
            <w:r>
              <w:t>The King of Heaven,</w:t>
            </w:r>
          </w:p>
          <w:p w:rsidR="006039B1" w:rsidRDefault="006039B1" w:rsidP="006039B1">
            <w:pPr>
              <w:pStyle w:val="EngHang"/>
            </w:pPr>
            <w:r>
              <w:t>The True Light,</w:t>
            </w:r>
          </w:p>
          <w:p w:rsidR="006039B1" w:rsidRDefault="006039B1" w:rsidP="006039B1">
            <w:pPr>
              <w:pStyle w:val="EngHangEnd"/>
            </w:pPr>
            <w:r>
              <w:t>Ascended to Heaven.</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Ⲕⲩⲣⲓⲟⲥ Ⲓⲏ̄ⲥ̄ ⲙ̀ⲙⲏⲓ:</w:t>
            </w:r>
          </w:p>
          <w:p w:rsidR="006039B1" w:rsidRDefault="006039B1" w:rsidP="006039B1">
            <w:pPr>
              <w:pStyle w:val="CopticVersemulti-line"/>
            </w:pPr>
            <w:r>
              <w:t>ⲡ̀ⲟⲩⲣⲟ ⲛ̀ⲧⲉ ⲧ̀ⲫⲉ:</w:t>
            </w:r>
          </w:p>
          <w:p w:rsidR="006039B1" w:rsidRDefault="006039B1" w:rsidP="006039B1">
            <w:pPr>
              <w:pStyle w:val="CopticVersemulti-line"/>
            </w:pPr>
            <w:r>
              <w:t>ⲡⲓⲟⲩⲱⲓⲛⲓ ⲛ̀ⲧⲁⲫⲙⲏⲓ:</w:t>
            </w:r>
          </w:p>
          <w:p w:rsidR="006039B1" w:rsidRPr="005130A7" w:rsidRDefault="006039B1" w:rsidP="006039B1">
            <w:pPr>
              <w:pStyle w:val="CopticHangingVerse"/>
            </w:pPr>
            <w:r>
              <w:t>ⲁϥϣⲉⲛⲁϥ ⲉ̀ⲧ̀ⲫⲉ.</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Luke has said</w:t>
            </w:r>
          </w:p>
          <w:p w:rsidR="006039B1" w:rsidRDefault="006039B1" w:rsidP="006039B1">
            <w:pPr>
              <w:pStyle w:val="EngHang"/>
            </w:pPr>
            <w:r>
              <w:t>In the Gospel,</w:t>
            </w:r>
          </w:p>
          <w:p w:rsidR="006039B1" w:rsidRDefault="006039B1" w:rsidP="006039B1">
            <w:pPr>
              <w:pStyle w:val="EngHang"/>
            </w:pPr>
            <w:r>
              <w:t>Along with Matthew,</w:t>
            </w:r>
          </w:p>
          <w:p w:rsidR="006039B1" w:rsidRDefault="006039B1" w:rsidP="006039B1">
            <w:pPr>
              <w:pStyle w:val="EngHangEnd"/>
            </w:pPr>
            <w:r>
              <w:t>And Mark as well,</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Ⲗⲟⲩⲕⲁⲥ ⲁϥϫⲟⲥ:</w:t>
            </w:r>
          </w:p>
          <w:p w:rsidR="006039B1" w:rsidRDefault="006039B1" w:rsidP="006039B1">
            <w:pPr>
              <w:pStyle w:val="CopticVersemulti-line"/>
            </w:pPr>
            <w:r>
              <w:t>ϧⲉⲛ ⲡⲓⲉⲩⲁⲅⲅⲉⲗⲓⲟⲛ:</w:t>
            </w:r>
          </w:p>
          <w:p w:rsidR="006039B1" w:rsidRDefault="006039B1" w:rsidP="006039B1">
            <w:pPr>
              <w:pStyle w:val="CopticVersemulti-line"/>
            </w:pPr>
            <w:r>
              <w:t>ⲛⲉⲙ Ⲙⲁⲧⲑⲉⲟⲥ ⲁϥϫⲟⲥ:</w:t>
            </w:r>
          </w:p>
          <w:p w:rsidR="006039B1" w:rsidRPr="005130A7" w:rsidRDefault="006039B1" w:rsidP="006039B1">
            <w:pPr>
              <w:pStyle w:val="CopticHangingVerse"/>
            </w:pPr>
            <w:r>
              <w:t>ⲛⲉⲙ Ⲙⲁⲣⲕⲟⲥ ⲇⲉ 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“No one has ascended</w:t>
            </w:r>
          </w:p>
          <w:p w:rsidR="006039B1" w:rsidRDefault="006039B1" w:rsidP="006039B1">
            <w:pPr>
              <w:pStyle w:val="EngHang"/>
            </w:pPr>
            <w:r>
              <w:t>To heaven,</w:t>
            </w:r>
          </w:p>
          <w:p w:rsidR="006039B1" w:rsidRDefault="006039B1" w:rsidP="006039B1">
            <w:pPr>
              <w:pStyle w:val="EngHang"/>
            </w:pPr>
            <w:r>
              <w:t xml:space="preserve">Except the One who </w:t>
            </w:r>
          </w:p>
          <w:p w:rsidR="006039B1" w:rsidRDefault="006039B1" w:rsidP="006039B1">
            <w:pPr>
              <w:pStyle w:val="EngHangEnd"/>
            </w:pPr>
            <w:r>
              <w:t>Came down from Heaven.”</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Ⲙⲡⲉ ϩ̀ⲗⲓ ϣⲉⲛⲁϥ:</w:t>
            </w:r>
          </w:p>
          <w:p w:rsidR="006039B1" w:rsidRDefault="006039B1" w:rsidP="006039B1">
            <w:pPr>
              <w:pStyle w:val="CopticVersemulti-line"/>
            </w:pPr>
            <w:r>
              <w:t>ⲉ̀ⲡ̀ϣⲱⲓ ⲉ̀ⲧ̀ⲫⲉ:</w:t>
            </w:r>
          </w:p>
          <w:p w:rsidR="006039B1" w:rsidRDefault="006039B1" w:rsidP="006039B1">
            <w:pPr>
              <w:pStyle w:val="CopticVersemulti-line"/>
            </w:pPr>
            <w:r>
              <w:t>ⲉ̀ⲃⲏⲗ ⲉⲫⲏⲉ̀ⲧⲁϥⲓ̀ ⲉ̀ⲡⲉⲥⲏⲧ:</w:t>
            </w:r>
          </w:p>
          <w:p w:rsidR="006039B1" w:rsidRPr="005130A7" w:rsidRDefault="006039B1" w:rsidP="006039B1">
            <w:pPr>
              <w:pStyle w:val="CopticHangingVerse"/>
            </w:pPr>
            <w:r>
              <w:t>ⲉ̀ⲃⲟⲗ ϧⲉⲛ ⲧ̀ⲫⲉ.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John has witnessed,</w:t>
            </w:r>
          </w:p>
          <w:p w:rsidR="006039B1" w:rsidRDefault="006039B1" w:rsidP="006039B1">
            <w:pPr>
              <w:pStyle w:val="EngHang"/>
            </w:pPr>
            <w:r>
              <w:t>“This is the Son of Man,</w:t>
            </w:r>
          </w:p>
          <w:p w:rsidR="006039B1" w:rsidRDefault="006039B1" w:rsidP="006039B1">
            <w:pPr>
              <w:pStyle w:val="EngHang"/>
            </w:pPr>
            <w:r>
              <w:t>Who dwells in heaven,</w:t>
            </w:r>
          </w:p>
          <w:p w:rsidR="006039B1" w:rsidRDefault="006039B1" w:rsidP="006039B1">
            <w:pPr>
              <w:pStyle w:val="EngHangEnd"/>
            </w:pPr>
            <w:r>
              <w:t>Jesus the Ruler.”</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Ⲛϫⲉ ⲡ̀ϣⲏⲣⲓ ⲙ̀ⲫ̀ⲣⲱⲙⲓ:</w:t>
            </w:r>
          </w:p>
          <w:p w:rsidR="006039B1" w:rsidRDefault="006039B1" w:rsidP="006039B1">
            <w:pPr>
              <w:pStyle w:val="CopticVersemulti-line"/>
            </w:pPr>
            <w:r>
              <w:t>ⲡⲉ ⲫⲏⲉⲧϣⲟⲡ ϧⲉⲛ ⲧ̀ⲫⲉ:</w:t>
            </w:r>
          </w:p>
          <w:p w:rsidR="006039B1" w:rsidRDefault="006039B1" w:rsidP="006039B1">
            <w:pPr>
              <w:pStyle w:val="CopticVersemulti-line"/>
            </w:pPr>
            <w:r>
              <w:t>Ⲓⲏ̄ⲥ̄ ⲡⲓⲣⲉϥⲉⲣϩⲉⲙⲓ:</w:t>
            </w:r>
          </w:p>
          <w:p w:rsidR="006039B1" w:rsidRPr="005130A7" w:rsidRDefault="006039B1" w:rsidP="006039B1">
            <w:pPr>
              <w:pStyle w:val="CopticHangingVerse"/>
            </w:pPr>
            <w:r>
              <w:t>Ⲓⲱⲁⲛⲛⲏⲥ ⲁϥⲉⲣⲙⲉⲑⲣⲉ.</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Blessed are You indeed,</w:t>
            </w:r>
          </w:p>
          <w:p w:rsidR="006039B1" w:rsidRDefault="006039B1" w:rsidP="006039B1">
            <w:pPr>
              <w:pStyle w:val="EngHang"/>
            </w:pPr>
            <w:r>
              <w:t>O Christ our Master,</w:t>
            </w:r>
          </w:p>
          <w:p w:rsidR="006039B1" w:rsidRDefault="006039B1" w:rsidP="006039B1">
            <w:pPr>
              <w:pStyle w:val="EngHang"/>
            </w:pPr>
            <w:r>
              <w:t>Upon the Throne</w:t>
            </w:r>
          </w:p>
          <w:p w:rsidR="006039B1" w:rsidRDefault="006039B1" w:rsidP="006039B1">
            <w:pPr>
              <w:pStyle w:val="EngHangEnd"/>
            </w:pPr>
            <w:r>
              <w:t>Of Your glory.</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Ⲝⲥ̀ⲙⲁⲣⲱⲟⲩⲧ ⲁⲗⲏⲑⲱⲥ:</w:t>
            </w:r>
          </w:p>
          <w:p w:rsidR="006039B1" w:rsidRDefault="006039B1" w:rsidP="006039B1">
            <w:pPr>
              <w:pStyle w:val="CopticVersemulti-line"/>
            </w:pPr>
            <w:r>
              <w:t>ⲱ̀ ⲡⲉⲛⲛⲏⲃ Ⲡⲭ̄ⲥ̄:</w:t>
            </w:r>
          </w:p>
          <w:p w:rsidR="006039B1" w:rsidRDefault="006039B1" w:rsidP="006039B1">
            <w:pPr>
              <w:pStyle w:val="CopticVersemulti-line"/>
            </w:pPr>
            <w:r>
              <w:t>ϩⲓϫⲉⲛ ⲡⲓⲑ̀ⲣⲟⲛⲟⲥ:</w:t>
            </w:r>
          </w:p>
          <w:p w:rsidR="006039B1" w:rsidRPr="005130A7" w:rsidRDefault="006039B1" w:rsidP="006039B1">
            <w:pPr>
              <w:pStyle w:val="CopticHangingVerse"/>
            </w:pPr>
            <w:r>
              <w:t>ⲛ̀ⲧⲉ ⲡⲉⲕⲱⲟⲩ ⲕⲁⲗⲱⲥ.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And He taught</w:t>
            </w:r>
          </w:p>
          <w:p w:rsidR="006039B1" w:rsidRDefault="006039B1" w:rsidP="006039B1">
            <w:pPr>
              <w:pStyle w:val="EngHang"/>
            </w:pPr>
            <w:r>
              <w:t>His Apostles</w:t>
            </w:r>
          </w:p>
          <w:p w:rsidR="006039B1" w:rsidRDefault="006039B1" w:rsidP="006039B1">
            <w:pPr>
              <w:pStyle w:val="EngHang"/>
            </w:pPr>
            <w:r>
              <w:t>Until the day</w:t>
            </w:r>
          </w:p>
          <w:p w:rsidR="006039B1" w:rsidRDefault="006039B1" w:rsidP="006039B1">
            <w:pPr>
              <w:pStyle w:val="EngHangEnd"/>
            </w:pPr>
            <w:r>
              <w:t>When He commanded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Ⲟⲩⲟϩ ⲁϥⲧ̀ⲥⲁⲃⲱⲟⲩ:</w:t>
            </w:r>
          </w:p>
          <w:p w:rsidR="006039B1" w:rsidRDefault="006039B1" w:rsidP="006039B1">
            <w:pPr>
              <w:pStyle w:val="CopticVersemulti-line"/>
            </w:pPr>
            <w:r>
              <w:t>ϣⲁ ⲡⲓⲉ̀ϩⲟⲟⲩ:</w:t>
            </w:r>
          </w:p>
          <w:p w:rsidR="006039B1" w:rsidRDefault="006039B1" w:rsidP="006039B1">
            <w:pPr>
              <w:pStyle w:val="CopticVersemulti-line"/>
            </w:pPr>
            <w:r>
              <w:t>ⲉ̀ⲧⲁϥϩⲟⲛϩⲉⲛ ⲉ̀ⲧⲟⲧⲟⲩ:</w:t>
            </w:r>
          </w:p>
          <w:p w:rsidR="006039B1" w:rsidRPr="005130A7" w:rsidRDefault="006039B1" w:rsidP="006039B1">
            <w:pPr>
              <w:pStyle w:val="CopticHangingVerse"/>
            </w:pPr>
            <w:r>
              <w:t>ⲛ̀ⲛⲉϥⲁ̀ⲡⲟⲥⲧⲟⲗⲟⲥ.</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After His Resurrection,</w:t>
            </w:r>
          </w:p>
          <w:p w:rsidR="006039B1" w:rsidRDefault="006039B1" w:rsidP="006039B1">
            <w:pPr>
              <w:pStyle w:val="EngHang"/>
            </w:pPr>
            <w:r>
              <w:t>Christ our King</w:t>
            </w:r>
          </w:p>
          <w:p w:rsidR="006039B1" w:rsidRDefault="006039B1" w:rsidP="006039B1">
            <w:pPr>
              <w:pStyle w:val="EngHang"/>
            </w:pPr>
            <w:r>
              <w:t>Appeared to them,</w:t>
            </w:r>
          </w:p>
          <w:p w:rsidR="006039B1" w:rsidRDefault="006039B1" w:rsidP="006039B1">
            <w:pPr>
              <w:pStyle w:val="EngHangEnd"/>
            </w:pPr>
            <w:r>
              <w:t>And ate with them.</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Ⲡⲭ̄ⲥ̄ ⲡⲉⲛⲟⲩⲣⲟ:</w:t>
            </w:r>
          </w:p>
          <w:p w:rsidR="006039B1" w:rsidRDefault="006039B1" w:rsidP="006039B1">
            <w:pPr>
              <w:pStyle w:val="CopticVersemulti-line"/>
            </w:pPr>
            <w:r>
              <w:t>ⲙⲉⲛⲉⲛⲥⲁ ⲧⲉϥⲁ̀ⲛⲁⲥⲧⲁⲥⲓⲥ:</w:t>
            </w:r>
          </w:p>
          <w:p w:rsidR="006039B1" w:rsidRDefault="006039B1" w:rsidP="006039B1">
            <w:pPr>
              <w:pStyle w:val="CopticVersemulti-line"/>
            </w:pPr>
            <w:r>
              <w:t>ⲁϥⲟⲩⲟⲛϩϥ ⲉ̀ⲣⲱⲟⲩ:</w:t>
            </w:r>
          </w:p>
          <w:p w:rsidR="006039B1" w:rsidRPr="005130A7" w:rsidRDefault="006039B1" w:rsidP="006039B1">
            <w:pPr>
              <w:pStyle w:val="CopticHangingVerse"/>
            </w:pPr>
            <w:r>
              <w:t>ⲟⲩⲟϩ ⲁϥⲟⲩⲱⲙ ⲛⲉⲙⲱⲟⲩ.</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Rejoice, O believers,</w:t>
            </w:r>
          </w:p>
          <w:p w:rsidR="006039B1" w:rsidRDefault="006039B1" w:rsidP="006039B1">
            <w:pPr>
              <w:pStyle w:val="EngHang"/>
            </w:pPr>
            <w:r>
              <w:t>In the feast of the Only-Begotten,</w:t>
            </w:r>
          </w:p>
          <w:p w:rsidR="006039B1" w:rsidRDefault="006039B1" w:rsidP="006039B1">
            <w:pPr>
              <w:pStyle w:val="EngHang"/>
            </w:pPr>
            <w:r>
              <w:t>He who created Heaven</w:t>
            </w:r>
          </w:p>
          <w:p w:rsidR="006039B1" w:rsidRDefault="006039B1" w:rsidP="006039B1">
            <w:pPr>
              <w:pStyle w:val="EngHangEnd"/>
            </w:pPr>
            <w:r>
              <w:t>And all its hosts.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Ⲣⲁϣⲓ ⲱ̀ ⲛⲓⲡⲓⲥⲧⲟⲥ:</w:t>
            </w:r>
          </w:p>
          <w:p w:rsidR="006039B1" w:rsidRDefault="006039B1" w:rsidP="006039B1">
            <w:pPr>
              <w:pStyle w:val="CopticVersemulti-line"/>
            </w:pPr>
            <w:r>
              <w:t>ϧⲉⲛ ⲡ̀ϣⲁⲓ ⲙ̀ⲡⲓⲙⲟⲛⲟⲅⲉⲛⲏⲥ:</w:t>
            </w:r>
          </w:p>
          <w:p w:rsidR="006039B1" w:rsidRDefault="006039B1" w:rsidP="006039B1">
            <w:pPr>
              <w:pStyle w:val="CopticVersemulti-line"/>
            </w:pPr>
            <w:r>
              <w:t>ⲥⲧⲁϥⲑⲁⲙⲓⲟ ⲛ̀ⲟⲩⲣⲁⲛⲟⲥ:</w:t>
            </w:r>
          </w:p>
          <w:p w:rsidR="006039B1" w:rsidRPr="005130A7" w:rsidRDefault="006039B1" w:rsidP="006039B1">
            <w:pPr>
              <w:pStyle w:val="CopticHangingVerse"/>
            </w:pPr>
            <w:r>
              <w:t>ⲛⲉⲙ ⲛⲟⲩⲇⲩⲛⲁⲙⲓⲥ.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Praise the Lover of mankind,</w:t>
            </w:r>
          </w:p>
          <w:p w:rsidR="006039B1" w:rsidRDefault="006039B1" w:rsidP="006039B1">
            <w:pPr>
              <w:pStyle w:val="EngHang"/>
            </w:pPr>
            <w:r>
              <w:t>The King of all ages,</w:t>
            </w:r>
          </w:p>
          <w:p w:rsidR="006039B1" w:rsidRDefault="006039B1" w:rsidP="006039B1">
            <w:pPr>
              <w:pStyle w:val="EngHang"/>
            </w:pPr>
            <w:r>
              <w:t>Who created man</w:t>
            </w:r>
          </w:p>
          <w:p w:rsidR="006039B1" w:rsidRDefault="006039B1" w:rsidP="006039B1">
            <w:pPr>
              <w:pStyle w:val="EngHangEnd"/>
            </w:pPr>
            <w:r>
              <w:t>In His likeness.</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Ⲥⲙⲟⲩ ⲉ̀ⲡⲓⲙⲁⲓⲣⲱⲙⲓ:</w:t>
            </w:r>
          </w:p>
          <w:p w:rsidR="006039B1" w:rsidRDefault="006039B1" w:rsidP="006039B1">
            <w:pPr>
              <w:pStyle w:val="CopticVersemulti-line"/>
            </w:pPr>
            <w:r>
              <w:t>ⲡ̀ⲟⲩⲣⲟ ⲛ̀ⲛⲓⲉⲱⲛ:</w:t>
            </w:r>
          </w:p>
          <w:p w:rsidR="006039B1" w:rsidRDefault="006039B1" w:rsidP="006039B1">
            <w:pPr>
              <w:pStyle w:val="CopticVersemulti-line"/>
            </w:pPr>
            <w:r>
              <w:t>ⲁϥⲑⲁⲙⲓⲟ̀ ⲙ̀ⲡⲓⲣⲱⲙⲓ:</w:t>
            </w:r>
          </w:p>
          <w:p w:rsidR="006039B1" w:rsidRPr="005130A7" w:rsidRDefault="006039B1" w:rsidP="006039B1">
            <w:pPr>
              <w:pStyle w:val="CopticHangingVerse"/>
            </w:pPr>
            <w:r>
              <w:t>ⲕⲁⲧⲁ ⲧⲉϥϩⲩⲕⲱⲛ.</w:t>
            </w:r>
          </w:p>
        </w:tc>
      </w:tr>
      <w:tr w:rsidR="006039B1" w:rsidTr="006039B1">
        <w:trPr>
          <w:cantSplit/>
          <w:jc w:val="center"/>
        </w:trPr>
        <w:tc>
          <w:tcPr>
            <w:tcW w:w="288" w:type="dxa"/>
          </w:tcPr>
          <w:p w:rsidR="006039B1" w:rsidRDefault="006039B1" w:rsidP="006039B1">
            <w:pPr>
              <w:pStyle w:val="CopticCross"/>
            </w:pPr>
            <w:r w:rsidRPr="00FB5ACB">
              <w:lastRenderedPageBreak/>
              <w:t>¿</w:t>
            </w:r>
          </w:p>
        </w:tc>
        <w:tc>
          <w:tcPr>
            <w:tcW w:w="3960" w:type="dxa"/>
          </w:tcPr>
          <w:p w:rsidR="006039B1" w:rsidRDefault="006039B1" w:rsidP="006039B1">
            <w:pPr>
              <w:pStyle w:val="EngHang"/>
            </w:pPr>
            <w:r>
              <w:t>We pray to You</w:t>
            </w:r>
          </w:p>
          <w:p w:rsidR="006039B1" w:rsidRDefault="006039B1" w:rsidP="006039B1">
            <w:pPr>
              <w:pStyle w:val="EngHang"/>
            </w:pPr>
            <w:r>
              <w:t>With upright hearts,</w:t>
            </w:r>
          </w:p>
          <w:p w:rsidR="006039B1" w:rsidRDefault="006039B1" w:rsidP="006039B1">
            <w:pPr>
              <w:pStyle w:val="EngHang"/>
            </w:pPr>
            <w:r>
              <w:t>And ascribe spiritual</w:t>
            </w:r>
          </w:p>
          <w:p w:rsidR="006039B1" w:rsidRPr="0078672A" w:rsidRDefault="006039B1" w:rsidP="006039B1">
            <w:pPr>
              <w:pStyle w:val="EngHangEnd"/>
            </w:pPr>
            <w:r>
              <w:t>Praise to You.</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Ⲧⲉⲛⲧⲱⲃϩ ⲙ̀ⲙⲟⲕ:</w:t>
            </w:r>
          </w:p>
          <w:p w:rsidR="006039B1" w:rsidRDefault="006039B1" w:rsidP="006039B1">
            <w:pPr>
              <w:pStyle w:val="CopticVersemulti-line"/>
            </w:pPr>
            <w:r>
              <w:t>ϧⲉⲛ ⲟⲩϩⲏⲧ ⲉϥⲥⲟⲩⲧⲱⲛ:</w:t>
            </w:r>
          </w:p>
          <w:p w:rsidR="006039B1" w:rsidRDefault="006039B1" w:rsidP="006039B1">
            <w:pPr>
              <w:pStyle w:val="CopticVersemulti-line"/>
            </w:pPr>
            <w:r>
              <w:t>ⲧⲉⲛⲟⲩⲱⲣⲡ ⲛⲁⲕ:</w:t>
            </w:r>
          </w:p>
          <w:p w:rsidR="006039B1" w:rsidRPr="005130A7" w:rsidRDefault="006039B1" w:rsidP="006039B1">
            <w:pPr>
              <w:pStyle w:val="CopticHangingVerse"/>
            </w:pPr>
            <w:r>
              <w:t>ⲛ̀ϩⲱⲥ ⲙ̀ⲡⲛⲉⲩⲙⲁⲧⲓⲕⲟⲛ.</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Son of God,</w:t>
            </w:r>
          </w:p>
          <w:p w:rsidR="006039B1" w:rsidRDefault="006039B1" w:rsidP="006039B1">
            <w:pPr>
              <w:pStyle w:val="EngHang"/>
            </w:pPr>
            <w:r>
              <w:t>Guard us from scarcity,</w:t>
            </w:r>
          </w:p>
          <w:p w:rsidR="006039B1" w:rsidRDefault="006039B1" w:rsidP="006039B1">
            <w:pPr>
              <w:pStyle w:val="EngHang"/>
            </w:pPr>
            <w:r>
              <w:t>Death, earthquakes,</w:t>
            </w:r>
          </w:p>
          <w:p w:rsidR="006039B1" w:rsidRDefault="006039B1" w:rsidP="006039B1">
            <w:pPr>
              <w:pStyle w:val="EngHangEnd"/>
            </w:pPr>
            <w:r>
              <w:t>And persecutions.</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Ⲩⲓⲟⲥ Ⲑⲉⲟⲥ ⲁ̀ⲣⲉϩ ⲉ̀ⲣⲟⲛ:</w:t>
            </w:r>
          </w:p>
          <w:p w:rsidR="006039B1" w:rsidRDefault="006039B1" w:rsidP="006039B1">
            <w:pPr>
              <w:pStyle w:val="CopticVersemulti-line"/>
            </w:pPr>
            <w:r>
              <w:t>ⲉ̀ⲃⲟⲗϩⲁ ⲛⲓϩ̀ⲃⲱⲛ:</w:t>
            </w:r>
          </w:p>
          <w:p w:rsidR="006039B1" w:rsidRDefault="006039B1" w:rsidP="006039B1">
            <w:pPr>
              <w:pStyle w:val="CopticVersemulti-line"/>
            </w:pPr>
            <w:r>
              <w:t>ⲛⲉⲙ ⲟⲩⲙⲟⲩ ⲛⲉⲙ ⲟⲩⲙⲟⲛⲙⲉⲛ:</w:t>
            </w:r>
          </w:p>
          <w:p w:rsidR="006039B1" w:rsidRPr="005130A7" w:rsidRDefault="006039B1" w:rsidP="006039B1">
            <w:pPr>
              <w:pStyle w:val="CopticHangingVerse"/>
            </w:pPr>
            <w:r>
              <w:t>ⲛⲉⲙ ⲛⲓⲇⲓⲱⲅⲙⲟⲥ.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This is the day</w:t>
            </w:r>
          </w:p>
          <w:p w:rsidR="006039B1" w:rsidRDefault="006039B1" w:rsidP="006039B1">
            <w:pPr>
              <w:pStyle w:val="EngHang"/>
            </w:pPr>
            <w:r>
              <w:t>Which the Lord has made.</w:t>
            </w:r>
          </w:p>
          <w:p w:rsidR="006039B1" w:rsidRDefault="006039B1" w:rsidP="006039B1">
            <w:pPr>
              <w:pStyle w:val="EngHang"/>
            </w:pPr>
            <w:r>
              <w:t>Let us rejoice</w:t>
            </w:r>
          </w:p>
          <w:p w:rsidR="006039B1" w:rsidRDefault="006039B1" w:rsidP="006039B1">
            <w:pPr>
              <w:pStyle w:val="EngHangEnd"/>
            </w:pPr>
            <w:r>
              <w:t>And be glad in it.</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Ⲫⲁⲓ ⲡⲉ ⲡⲓⲉ̀ϩⲟⲟⲩ:</w:t>
            </w:r>
          </w:p>
          <w:p w:rsidR="006039B1" w:rsidRDefault="006039B1" w:rsidP="006039B1">
            <w:pPr>
              <w:pStyle w:val="CopticVersemulti-line"/>
            </w:pPr>
            <w:r>
              <w:t>ⲉ̀ⲧⲁ Ⲡⲟ̄ⲥ̄ ⲑⲁⲙⲓⲟϥ:</w:t>
            </w:r>
          </w:p>
          <w:p w:rsidR="006039B1" w:rsidRDefault="006039B1" w:rsidP="006039B1">
            <w:pPr>
              <w:pStyle w:val="CopticVersemulti-line"/>
            </w:pPr>
            <w:r>
              <w:t>ⲙⲁⲣⲉⲛⲑⲉⲗⲏⲗ ⲙ̀ⲙⲟⲛ ⲛ̀ϧⲏⲧϥ:</w:t>
            </w:r>
          </w:p>
          <w:p w:rsidR="006039B1" w:rsidRPr="005130A7" w:rsidRDefault="006039B1" w:rsidP="006039B1">
            <w:pPr>
              <w:pStyle w:val="CopticHangingVerse"/>
            </w:pPr>
            <w:r>
              <w:t>ⲟⲩⲟϩ ⲛ̀ⲧⲉⲛⲟⲩⲛⲟϥ.</w:t>
            </w:r>
          </w:p>
        </w:tc>
      </w:tr>
      <w:tr w:rsidR="006039B1" w:rsidTr="006039B1">
        <w:trPr>
          <w:cantSplit/>
          <w:jc w:val="center"/>
        </w:trPr>
        <w:tc>
          <w:tcPr>
            <w:tcW w:w="288" w:type="dxa"/>
          </w:tcPr>
          <w:p w:rsidR="006039B1" w:rsidRDefault="006039B1" w:rsidP="006039B1">
            <w:pPr>
              <w:pStyle w:val="CopticCross"/>
            </w:pPr>
          </w:p>
        </w:tc>
        <w:tc>
          <w:tcPr>
            <w:tcW w:w="3960" w:type="dxa"/>
          </w:tcPr>
          <w:p w:rsidR="006039B1" w:rsidRDefault="006039B1" w:rsidP="006039B1">
            <w:pPr>
              <w:pStyle w:val="EngHang"/>
            </w:pPr>
            <w:r>
              <w:t>Hail to the Resurrection,</w:t>
            </w:r>
          </w:p>
          <w:p w:rsidR="006039B1" w:rsidRDefault="006039B1" w:rsidP="006039B1">
            <w:pPr>
              <w:pStyle w:val="EngHang"/>
            </w:pPr>
            <w:r>
              <w:t>O Jerusalem and Zion,</w:t>
            </w:r>
          </w:p>
          <w:p w:rsidR="006039B1" w:rsidRDefault="006039B1" w:rsidP="006039B1">
            <w:pPr>
              <w:pStyle w:val="EngHang"/>
            </w:pPr>
            <w:r>
              <w:t>The mountain of the Ascension,</w:t>
            </w:r>
          </w:p>
          <w:p w:rsidR="006039B1" w:rsidRDefault="006039B1" w:rsidP="006039B1">
            <w:pPr>
              <w:pStyle w:val="EngHangEnd"/>
            </w:pPr>
            <w:r>
              <w:t>And the mountain of Golgotha.</w:t>
            </w:r>
          </w:p>
        </w:tc>
        <w:tc>
          <w:tcPr>
            <w:tcW w:w="288" w:type="dxa"/>
          </w:tcPr>
          <w:p w:rsidR="006039B1" w:rsidRDefault="006039B1" w:rsidP="006039B1"/>
        </w:tc>
        <w:tc>
          <w:tcPr>
            <w:tcW w:w="288" w:type="dxa"/>
          </w:tcPr>
          <w:p w:rsidR="006039B1" w:rsidRDefault="006039B1" w:rsidP="006039B1">
            <w:pPr>
              <w:pStyle w:val="CopticCross"/>
            </w:pPr>
          </w:p>
        </w:tc>
        <w:tc>
          <w:tcPr>
            <w:tcW w:w="3960" w:type="dxa"/>
          </w:tcPr>
          <w:p w:rsidR="006039B1" w:rsidRDefault="006039B1" w:rsidP="006039B1">
            <w:pPr>
              <w:pStyle w:val="CopticVersemulti-line"/>
            </w:pPr>
            <w:r>
              <w:t>Ⲭⲉⲣⲉ ϯⲁⲛⲁⲥⲧⲁⲥⲓⲥ:</w:t>
            </w:r>
          </w:p>
          <w:p w:rsidR="006039B1" w:rsidRDefault="006039B1" w:rsidP="006039B1">
            <w:pPr>
              <w:pStyle w:val="CopticVersemulti-line"/>
            </w:pPr>
            <w:r>
              <w:t>ⲱ Ⲓⲉⲣⲟⲩⲥⲁⲗⲏⲙ ⲛⲉⲙ Ⲥⲓⲱⲛ:</w:t>
            </w:r>
          </w:p>
          <w:p w:rsidR="006039B1" w:rsidRDefault="006039B1" w:rsidP="006039B1">
            <w:pPr>
              <w:pStyle w:val="CopticVersemulti-line"/>
            </w:pPr>
            <w:r>
              <w:t>ⲛⲉⲙ ⲡⲓⲧⲱⲟⲩ ⲛ̀ⲁ̀ⲛⲁⲗⲩⲙⲓⲥ:</w:t>
            </w:r>
          </w:p>
          <w:p w:rsidR="006039B1" w:rsidRPr="005130A7" w:rsidRDefault="006039B1" w:rsidP="006039B1">
            <w:pPr>
              <w:pStyle w:val="CopticHangingVerse"/>
            </w:pPr>
            <w:r>
              <w:t>ⲛⲉⲙ ⲛⲓⲧⲱⲟⲓⲩ ⲛ̀ⲕ̀ⲣⲁⲛⲓⲟⲛ.</w:t>
            </w:r>
          </w:p>
        </w:tc>
      </w:tr>
      <w:tr w:rsidR="006039B1" w:rsidTr="006039B1">
        <w:trPr>
          <w:cantSplit/>
          <w:jc w:val="center"/>
        </w:trPr>
        <w:tc>
          <w:tcPr>
            <w:tcW w:w="288" w:type="dxa"/>
          </w:tcPr>
          <w:p w:rsidR="006039B1" w:rsidRPr="003209AF" w:rsidRDefault="006039B1" w:rsidP="006039B1">
            <w:pPr>
              <w:pStyle w:val="CopticCross"/>
              <w:rPr>
                <w:b/>
              </w:rPr>
            </w:pPr>
            <w:r w:rsidRPr="00FB5ACB">
              <w:t>¿</w:t>
            </w:r>
          </w:p>
        </w:tc>
        <w:tc>
          <w:tcPr>
            <w:tcW w:w="3960" w:type="dxa"/>
          </w:tcPr>
          <w:p w:rsidR="006039B1" w:rsidRDefault="006039B1" w:rsidP="006039B1">
            <w:pPr>
              <w:pStyle w:val="EngHang"/>
            </w:pPr>
            <w:r>
              <w:t>O Saviour of the world,</w:t>
            </w:r>
          </w:p>
          <w:p w:rsidR="006039B1" w:rsidRDefault="006039B1" w:rsidP="006039B1">
            <w:pPr>
              <w:pStyle w:val="EngHang"/>
            </w:pPr>
            <w:r>
              <w:t>Save Your people</w:t>
            </w:r>
          </w:p>
          <w:p w:rsidR="006039B1" w:rsidRDefault="006039B1" w:rsidP="006039B1">
            <w:pPr>
              <w:pStyle w:val="EngHang"/>
            </w:pPr>
            <w:r>
              <w:t>And Your Parousia,</w:t>
            </w:r>
          </w:p>
          <w:p w:rsidR="006039B1" w:rsidRDefault="006039B1" w:rsidP="006039B1">
            <w:pPr>
              <w:pStyle w:val="EngHangEnd"/>
            </w:pPr>
            <w:r>
              <w:t>And bless Your inheritance.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pPr>
            <w:r>
              <w:t>Ⲯⲱⲧⲏⲣ ⲙ̀ⲡⲓⲕⲟⲥⲙⲟⲥ:</w:t>
            </w:r>
          </w:p>
          <w:p w:rsidR="006039B1" w:rsidRDefault="006039B1" w:rsidP="006039B1">
            <w:pPr>
              <w:pStyle w:val="CopticVersemulti-line"/>
            </w:pPr>
            <w:r>
              <w:t>ϧⲉⲛ ⲧⲉⲕⲡⲁⲣⲟⲩⲥⲓⲁ̀:</w:t>
            </w:r>
          </w:p>
          <w:p w:rsidR="006039B1" w:rsidRDefault="006039B1" w:rsidP="006039B1">
            <w:pPr>
              <w:pStyle w:val="CopticVersemulti-line"/>
            </w:pPr>
            <w:r>
              <w:t>ⲛⲟϩⲉⲙ ⲙ̀ⲡⲉⲕⲗⲁⲟⲥ:</w:t>
            </w:r>
          </w:p>
          <w:p w:rsidR="006039B1" w:rsidRPr="005130A7" w:rsidRDefault="006039B1" w:rsidP="006039B1">
            <w:pPr>
              <w:pStyle w:val="CopticHangingVerse"/>
            </w:pPr>
            <w:r>
              <w:t>ⲥ̀ⲙⲟⲩ ⲉ̀ⲧⲉⲕⲕ̀ⲗⲏⲣⲟⲛⲟⲙⲓⲁ̀.</w:t>
            </w:r>
          </w:p>
        </w:tc>
      </w:tr>
      <w:tr w:rsidR="006039B1" w:rsidTr="006039B1">
        <w:trPr>
          <w:cantSplit/>
          <w:jc w:val="center"/>
        </w:trPr>
        <w:tc>
          <w:tcPr>
            <w:tcW w:w="288" w:type="dxa"/>
          </w:tcPr>
          <w:p w:rsidR="006039B1" w:rsidRDefault="006039B1" w:rsidP="006039B1">
            <w:pPr>
              <w:pStyle w:val="CopticCross"/>
            </w:pPr>
            <w:r w:rsidRPr="00FB5ACB">
              <w:t>¿</w:t>
            </w:r>
          </w:p>
        </w:tc>
        <w:tc>
          <w:tcPr>
            <w:tcW w:w="3960" w:type="dxa"/>
          </w:tcPr>
          <w:p w:rsidR="006039B1" w:rsidRDefault="006039B1" w:rsidP="006039B1">
            <w:pPr>
              <w:pStyle w:val="EngHang"/>
            </w:pPr>
            <w:r>
              <w:t>O our Lord, Jesus Christ,</w:t>
            </w:r>
          </w:p>
          <w:p w:rsidR="006039B1" w:rsidRDefault="006039B1" w:rsidP="006039B1">
            <w:pPr>
              <w:pStyle w:val="EngHang"/>
            </w:pPr>
            <w:r>
              <w:t>Have compassion on Your people,</w:t>
            </w:r>
          </w:p>
          <w:p w:rsidR="006039B1" w:rsidRDefault="006039B1" w:rsidP="006039B1">
            <w:pPr>
              <w:pStyle w:val="EngHang"/>
            </w:pPr>
            <w:r>
              <w:t>Guard them in truth</w:t>
            </w:r>
          </w:p>
          <w:p w:rsidR="006039B1" w:rsidRDefault="006039B1" w:rsidP="006039B1">
            <w:pPr>
              <w:pStyle w:val="EngHangEnd"/>
            </w:pPr>
            <w:r>
              <w:t>Unto Paradise.</w:t>
            </w:r>
          </w:p>
        </w:tc>
        <w:tc>
          <w:tcPr>
            <w:tcW w:w="288" w:type="dxa"/>
          </w:tcPr>
          <w:p w:rsidR="006039B1" w:rsidRDefault="006039B1" w:rsidP="006039B1"/>
        </w:tc>
        <w:tc>
          <w:tcPr>
            <w:tcW w:w="288" w:type="dxa"/>
          </w:tcPr>
          <w:p w:rsidR="006039B1" w:rsidRDefault="006039B1" w:rsidP="006039B1">
            <w:pPr>
              <w:pStyle w:val="CopticCross"/>
            </w:pPr>
            <w:r w:rsidRPr="00FB5ACB">
              <w:t>¿</w:t>
            </w:r>
          </w:p>
        </w:tc>
        <w:tc>
          <w:tcPr>
            <w:tcW w:w="3960" w:type="dxa"/>
          </w:tcPr>
          <w:p w:rsidR="006039B1" w:rsidRDefault="006039B1" w:rsidP="006039B1">
            <w:pPr>
              <w:pStyle w:val="CopticVersemulti-line"/>
              <w:rPr>
                <w:rFonts w:eastAsia="Arial Unicode MS" w:cs="FreeSerifAvvaShenouda"/>
              </w:rPr>
            </w:pPr>
            <w:r>
              <w:rPr>
                <w:rFonts w:eastAsia="Arial Unicode MS" w:cs="FreeSerifAvvaShenouda"/>
              </w:rPr>
              <w:t>Ⲱ Ⲡⲉⲛⲟ̄ⲥ̄ Ⲓⲏ̄ⲥ̄ Ⲡⲭ̄ⲥ̄:</w:t>
            </w:r>
          </w:p>
          <w:p w:rsidR="006039B1" w:rsidRDefault="006039B1" w:rsidP="006039B1">
            <w:pPr>
              <w:pStyle w:val="CopticVersemulti-line"/>
              <w:rPr>
                <w:rFonts w:eastAsia="Arial Unicode MS" w:cs="FreeSerifAvvaShenouda"/>
              </w:rPr>
            </w:pPr>
            <w:r>
              <w:rPr>
                <w:rFonts w:eastAsia="Arial Unicode MS" w:cs="FreeSerifAvvaShenouda"/>
              </w:rPr>
              <w:t>ϣⲉⲛϩⲏⲧ ϧⲁ ⲡⲉⲕⲗⲁⲟⲥ:</w:t>
            </w:r>
          </w:p>
          <w:p w:rsidR="006039B1" w:rsidRDefault="006039B1" w:rsidP="006039B1">
            <w:pPr>
              <w:pStyle w:val="CopticVersemulti-line"/>
              <w:rPr>
                <w:rFonts w:eastAsia="Arial Unicode MS" w:cs="FreeSerifAvvaShenouda"/>
              </w:rPr>
            </w:pPr>
            <w:r>
              <w:rPr>
                <w:rFonts w:eastAsia="Arial Unicode MS" w:cs="FreeSerifAvvaShenouda"/>
              </w:rPr>
              <w:t>ⲁ̀ⲣⲉϩ ⲉⲣⲱⲟⲩ ⲁⲗⲏⲑⲱⲥ:</w:t>
            </w:r>
          </w:p>
          <w:p w:rsidR="006039B1" w:rsidRPr="00384F62" w:rsidRDefault="006039B1" w:rsidP="006039B1">
            <w:pPr>
              <w:pStyle w:val="CopticHangingVerse"/>
            </w:pPr>
            <w:r>
              <w:t>ϧⲉⲛ ⲡⲓⲡⲁⲣⲁⲇⲓⲥⲟⲥ.</w:t>
            </w:r>
          </w:p>
        </w:tc>
      </w:tr>
    </w:tbl>
    <w:p w:rsidR="00E66583" w:rsidRPr="00235C40" w:rsidRDefault="00E66583" w:rsidP="00E66583"/>
    <w:p w:rsidR="00E66583" w:rsidRDefault="00E66583" w:rsidP="00E66583">
      <w:pPr>
        <w:pStyle w:val="Heading4"/>
      </w:pPr>
      <w:r>
        <w:lastRenderedPageBreak/>
        <w:t>The Psali Batos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will praise You, O Lord,</w:t>
            </w:r>
          </w:p>
          <w:p w:rsidR="00AF7B91" w:rsidRDefault="00AF7B91" w:rsidP="00AF7B91">
            <w:pPr>
              <w:pStyle w:val="EngHang"/>
            </w:pPr>
            <w:r>
              <w:t>In mercy, peace, and righteousness,</w:t>
            </w:r>
          </w:p>
          <w:p w:rsidR="00AF7B91" w:rsidRDefault="00AF7B91" w:rsidP="00AF7B91">
            <w:pPr>
              <w:pStyle w:val="EngHang"/>
            </w:pPr>
            <w:r>
              <w:t>For You are the Saviour</w:t>
            </w:r>
          </w:p>
          <w:p w:rsidR="00AF7B91" w:rsidRDefault="00AF7B91" w:rsidP="00AF7B91">
            <w:pPr>
              <w:pStyle w:val="EngHangEnd"/>
            </w:pPr>
            <w:r>
              <w:t>And the true Judge.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Ⲁⲓⲛⲁϩⲱⲥ ⲉ̀ⲣⲟⲕ Ⲡⲟ̄ⲥ̄ ϧⲉⲛ ⲟⲩⲛⲁⲓ:</w:t>
            </w:r>
          </w:p>
          <w:p w:rsidR="00AF7B91" w:rsidRDefault="00AF7B91" w:rsidP="00AF7B91">
            <w:pPr>
              <w:pStyle w:val="CopticVersemulti-line"/>
            </w:pPr>
            <w:r>
              <w:t>ⲛⲉⲙ ⲟⲩϩⲓⲣⲏⲛⲏ ⲛⲉⲙ ⲟⲩⲙⲉⲑⲙⲏⲓ:</w:t>
            </w:r>
          </w:p>
          <w:p w:rsidR="00AF7B91" w:rsidRDefault="00AF7B91" w:rsidP="00AF7B91">
            <w:pPr>
              <w:pStyle w:val="CopticVersemulti-line"/>
            </w:pPr>
            <w:r>
              <w:t>ϫⲉ ⲛ̀ⲑⲟⲕ ⲡⲉ ⲡⲓⲣⲉϥⲥⲱϯ:</w:t>
            </w:r>
          </w:p>
          <w:p w:rsidR="00AF7B91" w:rsidRPr="00C35319" w:rsidRDefault="00AF7B91" w:rsidP="00AF7B91">
            <w:pPr>
              <w:pStyle w:val="CopticHangingVerse"/>
            </w:pPr>
            <w:r>
              <w:t>ⲟⲩⲟϩ ⲡⲓⲣⲉϥϯϩⲁⲡ ⲙ̀ⲙⲏⲓ.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I speak of the Mystery of You</w:t>
            </w:r>
          </w:p>
          <w:p w:rsidR="00AF7B91" w:rsidRDefault="00AF7B91" w:rsidP="00AF7B91">
            <w:pPr>
              <w:pStyle w:val="EngHang"/>
            </w:pPr>
            <w:r>
              <w:t>With all my understanding,</w:t>
            </w:r>
          </w:p>
          <w:p w:rsidR="00AF7B91" w:rsidRDefault="00AF7B91" w:rsidP="00AF7B91">
            <w:pPr>
              <w:pStyle w:val="EngHang"/>
            </w:pPr>
            <w:r>
              <w:t>For You have granted salvation,</w:t>
            </w:r>
          </w:p>
          <w:p w:rsidR="00AF7B91" w:rsidRDefault="00AF7B91" w:rsidP="00AF7B91">
            <w:pPr>
              <w:pStyle w:val="EngHangEnd"/>
            </w:pPr>
            <w:r>
              <w:t>And revealed your works.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ⲛ̀ⲛⲓⲃⲁⲗ ⲛ̀ⲧⲉ ⲡⲉⲕⲁϯ:</w:t>
            </w:r>
          </w:p>
          <w:p w:rsidR="00AF7B91" w:rsidRDefault="00AF7B91" w:rsidP="00AF7B91">
            <w:pPr>
              <w:pStyle w:val="CopticVersemulti-line"/>
            </w:pPr>
            <w:r>
              <w:t>ⲉⲩⲉ̀ⲥⲁϫⲓ ϧⲉⲛ ⲛⲉⲕϣ̀ⲫⲏⲣⲓ:</w:t>
            </w:r>
          </w:p>
          <w:p w:rsidR="00AF7B91" w:rsidRDefault="00AF7B91" w:rsidP="00AF7B91">
            <w:pPr>
              <w:pStyle w:val="CopticVersemulti-line"/>
            </w:pPr>
            <w:r>
              <w:t>ϫⲉ ⲁⲕⲓ̀ⲣⲓ ⲛ̀ⲟⲩⲥⲱϯ:</w:t>
            </w:r>
          </w:p>
          <w:p w:rsidR="00AF7B91" w:rsidRDefault="00AF7B91" w:rsidP="00AF7B91">
            <w:pPr>
              <w:pStyle w:val="CopticHangingVerse"/>
            </w:pPr>
            <w:r>
              <w:t>ⲁⲕⲟⲩⲱⲛϩ ⲉⲃⲟⲗ ⲛ̀ⲛⲉⲕϩ̀ⲃⲏⲟⲩⲓ̀.</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All human races</w:t>
            </w:r>
          </w:p>
          <w:p w:rsidR="00AF7B91" w:rsidRDefault="00AF7B91" w:rsidP="00AF7B91">
            <w:pPr>
              <w:pStyle w:val="EngHang"/>
            </w:pPr>
            <w:r>
              <w:t>Praise Your Resurrection.</w:t>
            </w:r>
          </w:p>
          <w:p w:rsidR="00AF7B91" w:rsidRDefault="00AF7B91" w:rsidP="00AF7B91">
            <w:pPr>
              <w:pStyle w:val="EngHang"/>
            </w:pPr>
            <w:r>
              <w:t>We confess Your Ascension</w:t>
            </w:r>
          </w:p>
          <w:p w:rsidR="00AF7B91" w:rsidRDefault="00AF7B91" w:rsidP="00AF7B91">
            <w:pPr>
              <w:pStyle w:val="EngHangEnd"/>
            </w:pPr>
            <w:r>
              <w:t>To the Heavens without doubt.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Ⲅⲉⲛⲟⲥ ⲛⲓⲃⲉⲛ ⲛ̀ⲛⲓⲣⲱⲙⲓ:</w:t>
            </w:r>
          </w:p>
          <w:p w:rsidR="00AF7B91" w:rsidRDefault="00AF7B91" w:rsidP="00AF7B91">
            <w:pPr>
              <w:pStyle w:val="CopticVersemulti-line"/>
            </w:pPr>
            <w:r>
              <w:t>ⲉⲩϩⲱⲥ ⲉ̀ⲧⲉⲕⲁ̀ⲛⲁⲥⲧⲁⲥⲓⲥ:</w:t>
            </w:r>
          </w:p>
          <w:p w:rsidR="00AF7B91" w:rsidRDefault="00AF7B91" w:rsidP="00AF7B91">
            <w:pPr>
              <w:pStyle w:val="CopticVersemulti-line"/>
            </w:pPr>
            <w:r>
              <w:t>ⲛⲉⲙ ⲡⲉⲕϫⲓⲛϣⲉ ⲉ̀ⲡ̀ϣⲱⲓ ⲉ̀ⲛⲓⲅⲏⲟⲩⲓ̀:</w:t>
            </w:r>
          </w:p>
          <w:p w:rsidR="00AF7B91" w:rsidRDefault="00AF7B91" w:rsidP="00AF7B91">
            <w:pPr>
              <w:pStyle w:val="CopticHangingVerse"/>
            </w:pPr>
            <w:r>
              <w:t>ⲉⲩⲛⲁϩϯ ⲁϭⲛⲉ ⲥⲁⲛⲓⲥ.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David, the King of Jerusalem.</w:t>
            </w:r>
          </w:p>
          <w:p w:rsidR="00AF7B91" w:rsidRDefault="00AF7B91" w:rsidP="00AF7B91">
            <w:pPr>
              <w:pStyle w:val="EngHang"/>
            </w:pPr>
            <w:r>
              <w:t>Spoke long ago, saying,</w:t>
            </w:r>
          </w:p>
          <w:p w:rsidR="00AF7B91" w:rsidRDefault="00AF7B91" w:rsidP="00AF7B91">
            <w:pPr>
              <w:pStyle w:val="EngHang"/>
            </w:pPr>
            <w:r>
              <w:t>“He was lifted on the Cherubim</w:t>
            </w:r>
          </w:p>
          <w:p w:rsidR="00AF7B91" w:rsidRDefault="00AF7B91" w:rsidP="00AF7B91">
            <w:pPr>
              <w:pStyle w:val="EngHangEnd"/>
            </w:pPr>
            <w:r>
              <w:t>And He flew on the wind.”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Ⲇⲁⲩⲓⲇ ⲡ̀ⲟⲩⲣⲟ ⲛ̀Ⲓⲉⲣⲟⲩⲥⲁⲗⲏⲙ:</w:t>
            </w:r>
          </w:p>
          <w:p w:rsidR="00AF7B91" w:rsidRDefault="00AF7B91" w:rsidP="00AF7B91">
            <w:pPr>
              <w:pStyle w:val="CopticVersemulti-line"/>
            </w:pPr>
            <w:r>
              <w:t>ⲁϥϫⲱ ⲙ̀ⲙⲟⲥ ⲓⲥϫⲉⲛ ⲟⲩⲥⲏⲟⲩ:</w:t>
            </w:r>
          </w:p>
          <w:p w:rsidR="00AF7B91" w:rsidRDefault="00AF7B91" w:rsidP="00AF7B91">
            <w:pPr>
              <w:pStyle w:val="CopticVersemulti-line"/>
            </w:pPr>
            <w:r>
              <w:t>ϫⲉ ⲁϥⲱⲗϥ ⲉ̀ϫⲉⲛ ⲛⲓⲭⲉⲣⲟⲩⲃⲓⲙ:</w:t>
            </w:r>
          </w:p>
          <w:p w:rsidR="00AF7B91" w:rsidRDefault="00AF7B91" w:rsidP="00AF7B91">
            <w:pPr>
              <w:pStyle w:val="CopticHangingVerse"/>
            </w:pPr>
            <w:r>
              <w:t>ⲁϥϩⲁⲗⲁⲓ ⲉ̀ϫⲉⲛ ⲛⲓⲑⲏⲟⲩ.</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in the Lord,</w:t>
            </w:r>
          </w:p>
          <w:p w:rsidR="00AF7B91" w:rsidRDefault="00AF7B91" w:rsidP="00AF7B91">
            <w:pPr>
              <w:pStyle w:val="EngHang"/>
            </w:pPr>
            <w:r>
              <w:t>O principalities, dominions,</w:t>
            </w:r>
          </w:p>
          <w:p w:rsidR="00AF7B91" w:rsidRDefault="00AF7B91" w:rsidP="00AF7B91">
            <w:pPr>
              <w:pStyle w:val="EngHang"/>
            </w:pPr>
            <w:r>
              <w:t>Thrones, authorities,</w:t>
            </w:r>
          </w:p>
          <w:p w:rsidR="00AF7B91" w:rsidRDefault="00AF7B91" w:rsidP="00AF7B91">
            <w:pPr>
              <w:pStyle w:val="EngHangEnd"/>
            </w:pPr>
            <w:r>
              <w:t>And powers, saying, “Alleluia.”</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Ⲉϣ̀ⲗⲏⲗⲟⲩⲓ̀ ⲉ̀ⲃⲟⲗ ⲙ̀Ⲡⲟ̄ⲥ̄:</w:t>
            </w:r>
          </w:p>
          <w:p w:rsidR="00AF7B91" w:rsidRDefault="00AF7B91" w:rsidP="00AF7B91">
            <w:pPr>
              <w:pStyle w:val="CopticVersemulti-line"/>
            </w:pPr>
            <w:r>
              <w:t>ⲛⲓⲁⲣⲭⲏ ⲛⲉⲙ ⲛⲓⲉⲝⲟⲩⲥⲓⲁ:</w:t>
            </w:r>
          </w:p>
          <w:p w:rsidR="00AF7B91" w:rsidRDefault="00AF7B91" w:rsidP="00AF7B91">
            <w:pPr>
              <w:pStyle w:val="CopticVersemulti-line"/>
            </w:pPr>
            <w:r>
              <w:t>ⲛⲓⲑ̀ⲣⲟⲛⲟⲥ ⲛⲉⲙ ⲛⲓⲙⲉⲧⲟ̄ⲥ̄:</w:t>
            </w:r>
          </w:p>
          <w:p w:rsidR="00AF7B91" w:rsidRDefault="00AF7B91" w:rsidP="00AF7B91">
            <w:pPr>
              <w:pStyle w:val="CopticHangingVerse"/>
            </w:pPr>
            <w:r>
              <w:t>ⲛⲓϫⲟⲙ ϫⲉ ϧⲉⲛ ⲟⲩⲀⲗⲗⲏⲗⲟⲩⲓⲁ.</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Yes, in truth,</w:t>
            </w:r>
          </w:p>
          <w:p w:rsidR="00AF7B91" w:rsidRDefault="00AF7B91" w:rsidP="00AF7B91">
            <w:pPr>
              <w:pStyle w:val="EngHang"/>
            </w:pPr>
            <w:r>
              <w:t>He ascended into the heavens;</w:t>
            </w:r>
          </w:p>
          <w:p w:rsidR="00AF7B91" w:rsidRDefault="00AF7B91" w:rsidP="00AF7B91">
            <w:pPr>
              <w:pStyle w:val="EngHang"/>
            </w:pPr>
            <w:r>
              <w:t>He led captivity captive,</w:t>
            </w:r>
          </w:p>
          <w:p w:rsidR="00AF7B91" w:rsidRDefault="00AF7B91" w:rsidP="00AF7B91">
            <w:pPr>
              <w:pStyle w:val="EngHangEnd"/>
            </w:pPr>
            <w:r>
              <w:t>And gave honour to mankind.</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 ⲟⲛⲧⲟⲥ ϧⲉⲛ ⲟⲩⲁ̀ⲗⲏⲑⲓⲥ:</w:t>
            </w:r>
          </w:p>
          <w:p w:rsidR="00AF7B91" w:rsidRDefault="00AF7B91" w:rsidP="00AF7B91">
            <w:pPr>
              <w:pStyle w:val="CopticVersemulti-line"/>
            </w:pPr>
            <w:r>
              <w:t>ⲁϥϣⲉⲛⲁϥ ⲉ̀ⲡ̀ϣⲱⲓ ⲉ̀ⲛⲓⲫⲏⲟⲩⲓ̀:</w:t>
            </w:r>
          </w:p>
          <w:p w:rsidR="00AF7B91" w:rsidRDefault="00AF7B91" w:rsidP="00AF7B91">
            <w:pPr>
              <w:pStyle w:val="CopticVersemulti-line"/>
            </w:pPr>
            <w:r>
              <w:t>ⲁϥⲉⲣⲉⲭⲙⲁⲗⲱⲧⲉⲩⲓⲛ ⲛ̀ϩⲁⲛⲉⲭⲙⲁⲗⲱⲥⲓⲁ̀:</w:t>
            </w:r>
          </w:p>
          <w:p w:rsidR="00AF7B91" w:rsidRDefault="00AF7B91" w:rsidP="00AF7B91">
            <w:pPr>
              <w:pStyle w:val="CopticHangingVerse"/>
            </w:pPr>
            <w:r>
              <w:t>ⲁⲫϯ ⲛ̀ϩⲁⲛⲧⲁⲓⲟ ⲛ̀ⲛⲓⲣⲱⲙⲓ.</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We praise You along with</w:t>
            </w:r>
          </w:p>
          <w:p w:rsidR="00AF7B91" w:rsidRDefault="00AF7B91" w:rsidP="00AF7B91">
            <w:pPr>
              <w:pStyle w:val="EngHang"/>
            </w:pPr>
            <w:r>
              <w:t>The invisible orders;</w:t>
            </w:r>
          </w:p>
          <w:p w:rsidR="00AF7B91" w:rsidRDefault="00AF7B91" w:rsidP="00AF7B91">
            <w:pPr>
              <w:pStyle w:val="EngHang"/>
            </w:pPr>
            <w:r>
              <w:t>And we worship You</w:t>
            </w:r>
          </w:p>
          <w:p w:rsidR="00AF7B91" w:rsidRDefault="00AF7B91" w:rsidP="00AF7B91">
            <w:pPr>
              <w:pStyle w:val="EngHangEnd"/>
            </w:pPr>
            <w:r>
              <w:t>With the visible.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Ⲏⲇⲉⲟⲛ ⲧⲉⲛⲥ̀ⲙⲟⲩ ⲉ̀ⲣⲟⲕ:</w:t>
            </w:r>
          </w:p>
          <w:p w:rsidR="00AF7B91" w:rsidRDefault="00AF7B91" w:rsidP="00AF7B91">
            <w:pPr>
              <w:pStyle w:val="CopticVersemulti-line"/>
            </w:pPr>
            <w:r>
              <w:t>ⲛⲉⲙ ⲛ̀ⲧⲁⲅⲙⲁ ⲛ̀ⲁⲑⲛⲁⲩ ⲉ̀ⲣⲱⲟⲩ:</w:t>
            </w:r>
          </w:p>
          <w:p w:rsidR="00AF7B91" w:rsidRDefault="00AF7B91" w:rsidP="00AF7B91">
            <w:pPr>
              <w:pStyle w:val="CopticVersemulti-line"/>
            </w:pPr>
            <w:r>
              <w:t>ⲟⲩⲟϩ ⲧⲉⲛⲟⲩⲱϣⲧ ⲙ̀ⲙⲟⲕ:</w:t>
            </w:r>
          </w:p>
          <w:p w:rsidR="00AF7B91" w:rsidRDefault="00AF7B91" w:rsidP="00AF7B91">
            <w:pPr>
              <w:pStyle w:val="CopticHangingVerse"/>
            </w:pPr>
            <w:r>
              <w:t>ⲛⲉⲙ ⲙⲏⲉ̀ⲧⲟⲩⲛⲁⲩ ⲉ̀ⲣⲱⲟⲩ.</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in God with voices</w:t>
            </w:r>
          </w:p>
          <w:p w:rsidR="00AF7B91" w:rsidRDefault="00AF7B91" w:rsidP="00AF7B91">
            <w:pPr>
              <w:pStyle w:val="EngHang"/>
            </w:pPr>
            <w:r>
              <w:t>Full of mercy and truth,</w:t>
            </w:r>
          </w:p>
          <w:p w:rsidR="00AF7B91" w:rsidRDefault="00AF7B91" w:rsidP="00AF7B91">
            <w:pPr>
              <w:pStyle w:val="EngHang"/>
            </w:pPr>
            <w:r>
              <w:t>For He ascended to the Heaven</w:t>
            </w:r>
          </w:p>
          <w:p w:rsidR="00AF7B91" w:rsidRDefault="00AF7B91" w:rsidP="00AF7B91">
            <w:pPr>
              <w:pStyle w:val="EngHangEnd"/>
            </w:pPr>
            <w:r>
              <w:t>Of Heavens, towards the East.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ⲙ̀Ⲫϯ ϧⲉⲛ ϩⲁⲛⲥ̀ⲙⲏ:</w:t>
            </w:r>
          </w:p>
          <w:p w:rsidR="00AF7B91" w:rsidRDefault="00AF7B91" w:rsidP="00AF7B91">
            <w:pPr>
              <w:pStyle w:val="CopticVersemulti-line"/>
            </w:pPr>
            <w:r>
              <w:t>ⲛ̀ⲧⲉ ⲟⲩⲙⲉⲑⲙⲏⲓ ⲛⲉⲙ ⲟⲩⲛⲁⲓ:</w:t>
            </w:r>
          </w:p>
          <w:p w:rsidR="00AF7B91" w:rsidRDefault="00AF7B91" w:rsidP="00AF7B91">
            <w:pPr>
              <w:pStyle w:val="CopticVersemulti-line"/>
            </w:pPr>
            <w:r>
              <w:t>ϫⲉ ⲁϥϣⲉⲛⲁϥ ⲉ̀ⲡ̀ϣⲱⲓ ⲉ̀ⲧ̀ⲫⲉ:</w:t>
            </w:r>
          </w:p>
          <w:p w:rsidR="00AF7B91" w:rsidRPr="005130A7" w:rsidRDefault="00AF7B91" w:rsidP="00AF7B91">
            <w:pPr>
              <w:pStyle w:val="CopticHangingVerse"/>
            </w:pPr>
            <w:r>
              <w:t>ⲛ̀ⲧⲉ ⲧ̀ⲫⲉ ⲥⲁ ⲛⲓⲙⲁⲛ̀ϣⲁⲓ.</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John the Theologian</w:t>
            </w:r>
          </w:p>
          <w:p w:rsidR="00AF7B91" w:rsidRDefault="00AF7B91" w:rsidP="00AF7B91">
            <w:pPr>
              <w:pStyle w:val="EngHang"/>
            </w:pPr>
            <w:r>
              <w:t>Said in his Gospel,</w:t>
            </w:r>
          </w:p>
          <w:p w:rsidR="00AF7B91" w:rsidRDefault="00AF7B91" w:rsidP="00AF7B91">
            <w:pPr>
              <w:pStyle w:val="EngHang"/>
            </w:pPr>
            <w:r>
              <w:t>“I saw Christ the King</w:t>
            </w:r>
          </w:p>
          <w:p w:rsidR="00AF7B91" w:rsidRDefault="00AF7B91" w:rsidP="00AF7B91">
            <w:pPr>
              <w:pStyle w:val="EngHangEnd"/>
            </w:pPr>
            <w:r>
              <w:t>Ascended to Heaven.”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Ⲓⲱⲁⲛⲛⲏⲥ ⲡⲓⲑⲉⲟⲗⲟⲅⲟⲥ:</w:t>
            </w:r>
          </w:p>
          <w:p w:rsidR="00AF7B91" w:rsidRDefault="00AF7B91" w:rsidP="00AF7B91">
            <w:pPr>
              <w:pStyle w:val="CopticVersemulti-line"/>
            </w:pPr>
            <w:r>
              <w:t>ⲁϥϫⲟⲥ ϧⲉⲛ ⲡⲉϥⲉⲩⲁⲅⲅⲉⲗⲓⲟⲛ:</w:t>
            </w:r>
          </w:p>
          <w:p w:rsidR="00AF7B91" w:rsidRDefault="00AF7B91" w:rsidP="00AF7B91">
            <w:pPr>
              <w:pStyle w:val="CopticVersemulti-line"/>
            </w:pPr>
            <w:r>
              <w:t>ϫⲉ ⲁⲓⲛⲁⲩ ⲡ̀ⲟⲩⲣⲟ Ⲡⲭ̄ⲥ̄:</w:t>
            </w:r>
          </w:p>
          <w:p w:rsidR="00AF7B91" w:rsidRPr="005130A7" w:rsidRDefault="00AF7B91" w:rsidP="00AF7B91">
            <w:pPr>
              <w:pStyle w:val="CopticHangingVerse"/>
            </w:pPr>
            <w:r>
              <w:t>ⲁϥϣⲉⲛⲁϥ ⲉ̀ⲟⲩⲣⲁⲛⲟⲥ.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Also our father Peter,</w:t>
            </w:r>
          </w:p>
          <w:p w:rsidR="00AF7B91" w:rsidRDefault="00AF7B91" w:rsidP="00AF7B91">
            <w:pPr>
              <w:pStyle w:val="EngHang"/>
            </w:pPr>
            <w:r>
              <w:t>Taught us by his mouth,</w:t>
            </w:r>
          </w:p>
          <w:p w:rsidR="00AF7B91" w:rsidRDefault="00AF7B91" w:rsidP="00AF7B91">
            <w:pPr>
              <w:pStyle w:val="EngHang"/>
            </w:pPr>
            <w:r>
              <w:t>“He has ascended to heaven,</w:t>
            </w:r>
          </w:p>
          <w:p w:rsidR="00AF7B91" w:rsidRDefault="00AF7B91" w:rsidP="00AF7B91">
            <w:pPr>
              <w:pStyle w:val="EngHangEnd"/>
            </w:pPr>
            <w:r>
              <w:t>And the angels worshipped Him.”</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ⲡⲁⲗⲓⲛ ⲡⲉⲛⲓⲱⲧ Ⲡⲉⲧⲣⲟⲥ:</w:t>
            </w:r>
          </w:p>
          <w:p w:rsidR="00AF7B91" w:rsidRDefault="00AF7B91" w:rsidP="00AF7B91">
            <w:pPr>
              <w:pStyle w:val="CopticVersemulti-line"/>
            </w:pPr>
            <w:r>
              <w:t>ⲁϥⲧⲁⲙⲟⲛ ⲉ̀ⲃⲟⲗ ϧⲉⲛ ⲣⲱϥ:</w:t>
            </w:r>
          </w:p>
          <w:p w:rsidR="00AF7B91" w:rsidRDefault="00AF7B91" w:rsidP="00AF7B91">
            <w:pPr>
              <w:pStyle w:val="CopticVersemulti-line"/>
            </w:pPr>
            <w:r>
              <w:t>ϫⲉ ⲁϥϣⲉⲛⲁϥ ⲉ̀ⲟⲩⲣⲁⲛⲟⲥ:</w:t>
            </w:r>
          </w:p>
          <w:p w:rsidR="00AF7B91" w:rsidRPr="005130A7" w:rsidRDefault="00AF7B91" w:rsidP="00AF7B91">
            <w:pPr>
              <w:pStyle w:val="CopticHangingVerse"/>
            </w:pPr>
            <w:r>
              <w:t>ⲁ̀ⲛⲓⲁⲅⲅⲉⲗⲟⲥ ⲟⲩⲱϣⲧ ⲙ̀ⲙⲟϥ.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Luke, the true Physician,</w:t>
            </w:r>
          </w:p>
          <w:p w:rsidR="00AF7B91" w:rsidRDefault="00AF7B91" w:rsidP="00AF7B91">
            <w:pPr>
              <w:pStyle w:val="EngHang"/>
            </w:pPr>
            <w:r>
              <w:t>Wrote in the book of Acts,</w:t>
            </w:r>
          </w:p>
          <w:p w:rsidR="00AF7B91" w:rsidRDefault="00AF7B91" w:rsidP="00AF7B91">
            <w:pPr>
              <w:pStyle w:val="EngHang"/>
            </w:pPr>
            <w:r>
              <w:t>“This is Jesus who has truly</w:t>
            </w:r>
          </w:p>
          <w:p w:rsidR="00AF7B91" w:rsidRDefault="00AF7B91" w:rsidP="00AF7B91">
            <w:pPr>
              <w:pStyle w:val="EngHangEnd"/>
            </w:pPr>
            <w:r>
              <w:t>Ascended to His place.”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Ⲗⲟⲩⲕⲁⲥ ⲡⲓⲥⲏⲓⲛⲓ ⲙ̀ⲙⲏⲓ:</w:t>
            </w:r>
          </w:p>
          <w:p w:rsidR="00AF7B91" w:rsidRDefault="00AF7B91" w:rsidP="00AF7B91">
            <w:pPr>
              <w:pStyle w:val="CopticVersemulti-line"/>
            </w:pPr>
            <w:r>
              <w:t>ⲁϥⲥ̀ϧⲁⲓ ϧⲉⲛ ⲛⲓⲡ̀ⲣⲁⲝⲓⲥ:</w:t>
            </w:r>
          </w:p>
          <w:p w:rsidR="00AF7B91" w:rsidRDefault="00AF7B91" w:rsidP="00AF7B91">
            <w:pPr>
              <w:pStyle w:val="CopticVersemulti-line"/>
            </w:pPr>
            <w:r>
              <w:t>ϫⲉ ⲫⲁⲓ ⲡⲉ Ⲓⲏ̄ⲥ̄ ϧⲉⲛ ⲟⲩⲙⲉⲑⲙⲏⲓ:</w:t>
            </w:r>
          </w:p>
          <w:p w:rsidR="00AF7B91" w:rsidRPr="005130A7" w:rsidRDefault="00AF7B91" w:rsidP="00AF7B91">
            <w:pPr>
              <w:pStyle w:val="CopticHangingVerse"/>
            </w:pPr>
            <w:r>
              <w:t>ⲁϥϣⲉⲛⲁϥ ϣⲁ ⲧⲉϥⲧⲁⲝⲓⲥ.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Mark, the Beholder of God,</w:t>
            </w:r>
          </w:p>
          <w:p w:rsidR="00AF7B91" w:rsidRDefault="00AF7B91" w:rsidP="00AF7B91">
            <w:pPr>
              <w:pStyle w:val="EngHang"/>
            </w:pPr>
            <w:r>
              <w:t>Also revealed to us, saying,</w:t>
            </w:r>
          </w:p>
          <w:p w:rsidR="00AF7B91" w:rsidRDefault="00AF7B91" w:rsidP="00AF7B91">
            <w:pPr>
              <w:pStyle w:val="EngHang"/>
            </w:pPr>
            <w:r>
              <w:t>“He has truly ascended,</w:t>
            </w:r>
          </w:p>
          <w:p w:rsidR="00AF7B91" w:rsidRDefault="00AF7B91" w:rsidP="00AF7B91">
            <w:pPr>
              <w:pStyle w:val="EngHangEnd"/>
            </w:pPr>
            <w:r>
              <w:t>And sat at the right hand of His father.”</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Ⲙⲁⲣⲕⲟⲥ ⲡⲓⲉⲑⲱⲣⲓⲙⲟⲥ:</w:t>
            </w:r>
          </w:p>
          <w:p w:rsidR="00AF7B91" w:rsidRDefault="00AF7B91" w:rsidP="00AF7B91">
            <w:pPr>
              <w:pStyle w:val="CopticVersemulti-line"/>
            </w:pPr>
            <w:r>
              <w:t>ⲁϥⲟⲩⲱⲛϩ ⲛⲁⲛ ⲙ̀ⲡⲁⲓⲥ̀ⲙⲟⲧ:</w:t>
            </w:r>
          </w:p>
          <w:p w:rsidR="00AF7B91" w:rsidRDefault="00AF7B91" w:rsidP="00AF7B91">
            <w:pPr>
              <w:pStyle w:val="CopticVersemulti-line"/>
            </w:pPr>
            <w:r>
              <w:t>ϫⲉ ⲁϥϣⲉⲛⲁϥ ⲁ̀ⲗⲏⲑⲱⲥ:</w:t>
            </w:r>
          </w:p>
          <w:p w:rsidR="00AF7B91" w:rsidRPr="005130A7" w:rsidRDefault="00AF7B91" w:rsidP="00AF7B91">
            <w:pPr>
              <w:pStyle w:val="CopticHangingVerse"/>
            </w:pPr>
            <w:r>
              <w:t>ⲁϥϩⲉⲙⲥⲓ ⲥⲁⲟⲩⲓ̀ⲛⲁⲙ ⲙ̀ⲡⲉϥⲓⲱⲧ.</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All the powers of the heavens</w:t>
            </w:r>
          </w:p>
          <w:p w:rsidR="00AF7B91" w:rsidRDefault="00AF7B91" w:rsidP="00AF7B91">
            <w:pPr>
              <w:pStyle w:val="EngHang"/>
            </w:pPr>
            <w:r>
              <w:t>Came and worshipped Him;</w:t>
            </w:r>
          </w:p>
          <w:p w:rsidR="00AF7B91" w:rsidRDefault="00AF7B91" w:rsidP="00AF7B91">
            <w:pPr>
              <w:pStyle w:val="EngHang"/>
            </w:pPr>
            <w:r>
              <w:t>The heavenly and the earthly</w:t>
            </w:r>
          </w:p>
          <w:p w:rsidR="00AF7B91" w:rsidRDefault="00AF7B91" w:rsidP="00AF7B91">
            <w:pPr>
              <w:pStyle w:val="EngHangEnd"/>
            </w:pPr>
            <w:r>
              <w:t>Praise Him with blessings.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Ⲛⲓϫⲟⲙ ⲧⲏⲣⲟⲩ ⲛ̀ⲧⲉ ⲛⲓⲫⲏⲟⲩⲓ̀:</w:t>
            </w:r>
          </w:p>
          <w:p w:rsidR="00AF7B91" w:rsidRDefault="00AF7B91" w:rsidP="00AF7B91">
            <w:pPr>
              <w:pStyle w:val="CopticVersemulti-line"/>
            </w:pPr>
            <w:r>
              <w:t>ⲁⲩϩⲓⲧⲟⲩ ⲉ̀ϧ̀ⲣⲏⲓ ⲁⲩⲟⲩⲱϣⲧ ⲙ̀ⲙⲟϥ:</w:t>
            </w:r>
          </w:p>
          <w:p w:rsidR="00AF7B91" w:rsidRDefault="00AF7B91" w:rsidP="00AF7B91">
            <w:pPr>
              <w:pStyle w:val="CopticVersemulti-line"/>
            </w:pPr>
            <w:r>
              <w:t>ⲛⲁ ⲛⲓⲫⲏⲟⲩⲓ̀ ⲛⲉⲙ ⲛⲁ ⲡ̀ⲕⲁϩⲓ:</w:t>
            </w:r>
          </w:p>
          <w:p w:rsidR="00AF7B91" w:rsidRPr="005130A7" w:rsidRDefault="00AF7B91" w:rsidP="00AF7B91">
            <w:pPr>
              <w:pStyle w:val="CopticHangingVerse"/>
            </w:pPr>
            <w:r>
              <w:t>ϧⲉⲛ ϩⲁⲛⲥ̀ⲙⲟⲩ ⲁⲩϩⲱⲥ ⲉ̀ⲣⲟϥ.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O King,</w:t>
            </w:r>
          </w:p>
          <w:p w:rsidR="00AF7B91" w:rsidRDefault="00AF7B91" w:rsidP="00AF7B91">
            <w:pPr>
              <w:pStyle w:val="EngHang"/>
            </w:pPr>
            <w:r>
              <w:t>You are just with Your creation,</w:t>
            </w:r>
          </w:p>
          <w:p w:rsidR="00AF7B91" w:rsidRDefault="00AF7B91" w:rsidP="00AF7B91">
            <w:pPr>
              <w:pStyle w:val="EngHang"/>
            </w:pPr>
            <w:r>
              <w:t>You have authority and victory,</w:t>
            </w:r>
          </w:p>
          <w:p w:rsidR="00AF7B91" w:rsidRDefault="00AF7B91" w:rsidP="00AF7B91">
            <w:pPr>
              <w:pStyle w:val="EngHangEnd"/>
            </w:pPr>
            <w:r>
              <w:t>And just judgment.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Ⲝⲥ̀ⲙⲁⲣⲱⲟⲩⲧ ⲱ̀ ⲡⲓⲟⲩⲣⲟ:</w:t>
            </w:r>
          </w:p>
          <w:p w:rsidR="00AF7B91" w:rsidRDefault="00AF7B91" w:rsidP="00AF7B91">
            <w:pPr>
              <w:pStyle w:val="CopticVersemulti-line"/>
            </w:pPr>
            <w:r>
              <w:t>ⲡⲓⲑ̀ⲙⲏⲓ ϧⲉⲛ ⲧⲉϥⲕ̀ⲧⲏⲥⲓⲥ:</w:t>
            </w:r>
          </w:p>
          <w:p w:rsidR="00AF7B91" w:rsidRDefault="00AF7B91" w:rsidP="00AF7B91">
            <w:pPr>
              <w:pStyle w:val="CopticVersemulti-line"/>
            </w:pPr>
            <w:r>
              <w:t>ⲫⲁ ⲡⲓⲉⲣϣⲓϣⲓ ⲛⲉⲙ ⲡⲓϭ̀ⲣⲟ:</w:t>
            </w:r>
          </w:p>
          <w:p w:rsidR="00AF7B91" w:rsidRPr="005130A7" w:rsidRDefault="00AF7B91" w:rsidP="00AF7B91">
            <w:pPr>
              <w:pStyle w:val="CopticHangingVerse"/>
            </w:pPr>
            <w:r>
              <w:t>ⲡⲓⲣⲉϥϯϩⲁⲡ ϧⲉⲛ ϯⲕ̀ⲣⲓⲥⲓⲥ.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 in thanksgiving,</w:t>
            </w:r>
          </w:p>
          <w:p w:rsidR="00AF7B91" w:rsidRDefault="00AF7B91" w:rsidP="00AF7B91">
            <w:pPr>
              <w:pStyle w:val="EngHang"/>
            </w:pPr>
            <w:r>
              <w:t>You are the true God,</w:t>
            </w:r>
          </w:p>
          <w:p w:rsidR="00AF7B91" w:rsidRDefault="00AF7B91" w:rsidP="00AF7B91">
            <w:pPr>
              <w:pStyle w:val="EngHang"/>
            </w:pPr>
            <w:r>
              <w:t>For You send Your grace</w:t>
            </w:r>
          </w:p>
          <w:p w:rsidR="00AF7B91" w:rsidRPr="00FB4A17" w:rsidRDefault="00AF7B91" w:rsidP="00AF7B91">
            <w:pPr>
              <w:pStyle w:val="EngHangEnd"/>
            </w:pPr>
            <w:r>
              <w:t>Upon Your Apostles.</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 ϧⲉⲛ ⲟⲩϣⲉⲡϩ̀ⲙⲟⲧ:</w:t>
            </w:r>
          </w:p>
          <w:p w:rsidR="00AF7B91" w:rsidRDefault="00AF7B91" w:rsidP="00AF7B91">
            <w:pPr>
              <w:pStyle w:val="CopticVersemulti-line"/>
            </w:pPr>
            <w:r>
              <w:t>ⲱ̀ ⲡⲓⲛⲟⲩϯ ⲛ̀ⲁ̀ⲗⲏⲑⲟⲥ:</w:t>
            </w:r>
          </w:p>
          <w:p w:rsidR="00AF7B91" w:rsidRDefault="00AF7B91" w:rsidP="00AF7B91">
            <w:pPr>
              <w:pStyle w:val="CopticVersemulti-line"/>
            </w:pPr>
            <w:r>
              <w:t>ϫⲉ ⲁⲕⲟⲩⲱⲣⲡ ⲙ̀ⲡⲉⲕϩ̀ⲙⲟ:</w:t>
            </w:r>
          </w:p>
          <w:p w:rsidR="00AF7B91" w:rsidRPr="005130A7" w:rsidRDefault="00AF7B91" w:rsidP="00AF7B91">
            <w:pPr>
              <w:pStyle w:val="CopticHangingVerse"/>
            </w:pPr>
            <w:r>
              <w:t>ⲉ̀ϫⲉⲛ ⲛⲉⲕⲁ̀ⲡⲟⲥⲧⲟⲗⲟⲥ.</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The Spirit of Comfort</w:t>
            </w:r>
          </w:p>
          <w:p w:rsidR="00AF7B91" w:rsidRDefault="00AF7B91" w:rsidP="00AF7B91">
            <w:pPr>
              <w:pStyle w:val="EngHang"/>
            </w:pPr>
            <w:r>
              <w:t>Filled them with strength,</w:t>
            </w:r>
          </w:p>
          <w:p w:rsidR="00AF7B91" w:rsidRDefault="00AF7B91" w:rsidP="00AF7B91">
            <w:pPr>
              <w:pStyle w:val="EngHang"/>
            </w:pPr>
            <w:r>
              <w:t>Like tongues of fire</w:t>
            </w:r>
          </w:p>
          <w:p w:rsidR="00AF7B91" w:rsidRDefault="00AF7B91" w:rsidP="00AF7B91">
            <w:pPr>
              <w:pStyle w:val="EngHangEnd"/>
            </w:pPr>
            <w:r>
              <w:t>In the upper room of Zion.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Ⲡⲓⲡⲛⲉⲩⲙⲁ ⲙ̀ⲡⲁⲣⲁⲕⲗⲏⲧⲟⲛ:</w:t>
            </w:r>
          </w:p>
          <w:p w:rsidR="00AF7B91" w:rsidRDefault="00AF7B91" w:rsidP="00AF7B91">
            <w:pPr>
              <w:pStyle w:val="CopticVersemulti-line"/>
            </w:pPr>
            <w:r>
              <w:t>ⲙ̀ⲫ̀ⲏϯ ⲛ̀ϩⲁⲛⲗⲁⲥ ⲛ̀ⲭ̀ⲣⲱⲙ:</w:t>
            </w:r>
          </w:p>
          <w:p w:rsidR="00AF7B91" w:rsidRDefault="00AF7B91" w:rsidP="00AF7B91">
            <w:pPr>
              <w:pStyle w:val="CopticVersemulti-line"/>
            </w:pPr>
            <w:r>
              <w:t>ϧⲉⲛ ϯⲃⲁⲗⲙⲓ ⲛ̀ⲧⲉ Ⲥⲓⲱⲛ:</w:t>
            </w:r>
          </w:p>
          <w:p w:rsidR="00AF7B91" w:rsidRPr="005130A7" w:rsidRDefault="00AF7B91" w:rsidP="00AF7B91">
            <w:pPr>
              <w:pStyle w:val="CopticHangingVerse"/>
            </w:pPr>
            <w:r>
              <w:t>ⲁϥⲙⲁϩⲟⲩ ⲉ̀ⲃⲟⲗ ϧⲉⲛ ⲧⲉϥϫⲟⲙ.</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They knew all names,</w:t>
            </w:r>
          </w:p>
          <w:p w:rsidR="00AF7B91" w:rsidRDefault="00AF7B91" w:rsidP="00AF7B91">
            <w:pPr>
              <w:pStyle w:val="EngHang"/>
            </w:pPr>
            <w:r>
              <w:t>All tribes and varied tongues;</w:t>
            </w:r>
          </w:p>
          <w:p w:rsidR="00AF7B91" w:rsidRDefault="00AF7B91" w:rsidP="00AF7B91">
            <w:pPr>
              <w:pStyle w:val="EngHang"/>
            </w:pPr>
            <w:r>
              <w:t>They spoke of hidden things</w:t>
            </w:r>
          </w:p>
          <w:p w:rsidR="00AF7B91" w:rsidRDefault="00AF7B91" w:rsidP="00AF7B91">
            <w:pPr>
              <w:pStyle w:val="EngHangEnd"/>
            </w:pPr>
            <w:r>
              <w:t>By the power of the Trinity.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Ⲣⲁⲛ ⲛⲓⲃⲉⲛ ⲁⲩⲉ̀ⲙⲓ ⲉ̀ⲣⲱⲟⲩ:</w:t>
            </w:r>
          </w:p>
          <w:p w:rsidR="00AF7B91" w:rsidRDefault="00AF7B91" w:rsidP="00AF7B91">
            <w:pPr>
              <w:pStyle w:val="CopticVersemulti-line"/>
            </w:pPr>
            <w:r>
              <w:t>ⲛⲓⲫⲩⲗⲏ ⲛⲓⲁⲥⲡⲓ ⲛ̀ⲗⲁⲥ:</w:t>
            </w:r>
          </w:p>
          <w:p w:rsidR="00AF7B91" w:rsidRDefault="00AF7B91" w:rsidP="00AF7B91">
            <w:pPr>
              <w:pStyle w:val="CopticVersemulti-line"/>
            </w:pPr>
            <w:r>
              <w:t>ⲛⲏⲉⲧϩⲏⲡ ⲁⲩⲥⲁϫⲓ ⲙ̀ⲙⲱⲟⲩ:</w:t>
            </w:r>
          </w:p>
          <w:p w:rsidR="00AF7B91" w:rsidRPr="005130A7" w:rsidRDefault="00AF7B91" w:rsidP="00AF7B91">
            <w:pPr>
              <w:pStyle w:val="CopticHangingVerse"/>
            </w:pPr>
            <w:r>
              <w:t>ϩⲓⲧⲉⲛ ⲉ̀ⲧ̀ϫⲟⲙ ⲛ̀Ϯⲧ̀ⲣⲓⲁⲥ.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Hear the word of Joel,</w:t>
            </w:r>
          </w:p>
          <w:p w:rsidR="00AF7B91" w:rsidRDefault="00AF7B91" w:rsidP="00AF7B91">
            <w:pPr>
              <w:pStyle w:val="EngHang"/>
            </w:pPr>
            <w:r>
              <w:t>The honoured prophet</w:t>
            </w:r>
          </w:p>
          <w:p w:rsidR="00AF7B91" w:rsidRDefault="00AF7B91" w:rsidP="00AF7B91">
            <w:pPr>
              <w:pStyle w:val="EngHang"/>
            </w:pPr>
            <w:r>
              <w:t>Of the house of Israel,</w:t>
            </w:r>
          </w:p>
          <w:p w:rsidR="00AF7B91" w:rsidRDefault="00AF7B91" w:rsidP="00AF7B91">
            <w:pPr>
              <w:pStyle w:val="EngHangEnd"/>
            </w:pPr>
            <w:r>
              <w:t>Concerning this blessed day,</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Ⲥⲱⲧⲉⲙ ⲉ̀ⲡ̀ⲥⲁϫⲓ ⲛ̀Ⲓⲟⲩⲏⲗ:</w:t>
            </w:r>
          </w:p>
          <w:p w:rsidR="00AF7B91" w:rsidRDefault="00AF7B91" w:rsidP="00AF7B91">
            <w:pPr>
              <w:pStyle w:val="CopticVersemulti-line"/>
            </w:pPr>
            <w:r>
              <w:t>ⲡⲓⲡ̀ⲣⲟⲫⲏⲧⲏⲥ ⲉⲧⲧⲁⲓⲏⲟⲩⲧ:</w:t>
            </w:r>
          </w:p>
          <w:p w:rsidR="00AF7B91" w:rsidRDefault="00AF7B91" w:rsidP="00AF7B91">
            <w:pPr>
              <w:pStyle w:val="CopticVersemulti-line"/>
            </w:pPr>
            <w:r>
              <w:t>ⲛ̀ⲧⲉ ⲛⲁ ⲡ̀ⲏⲓ ⲙ̀Ⲡⲓⲥ̀ⲣⲁⲏⲗ:</w:t>
            </w:r>
          </w:p>
          <w:p w:rsidR="00AF7B91" w:rsidRPr="005130A7" w:rsidRDefault="00AF7B91" w:rsidP="00AF7B91">
            <w:pPr>
              <w:pStyle w:val="CopticHangingVerse"/>
            </w:pPr>
            <w:r>
              <w:t xml:space="preserve">ⲉ̀ϫⲉⲛ ⲡⲁⲓⲉ̀ϩⲟⲟⲩ </w:t>
            </w:r>
            <w:r w:rsidRPr="00AF7B91">
              <w:t>ⲉⲧⲥⲙⲁⲣⲱⲟⲩⲧ</w:t>
            </w:r>
            <w:r>
              <w:t>.</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“In the end of days,</w:t>
            </w:r>
          </w:p>
          <w:p w:rsidR="00AF7B91" w:rsidRDefault="00AF7B91" w:rsidP="00AF7B91">
            <w:pPr>
              <w:pStyle w:val="EngHang"/>
            </w:pPr>
            <w:r>
              <w:t>I will pour my Spirit</w:t>
            </w:r>
          </w:p>
          <w:p w:rsidR="00AF7B91" w:rsidRDefault="00AF7B91" w:rsidP="00AF7B91">
            <w:pPr>
              <w:pStyle w:val="EngHang"/>
            </w:pPr>
            <w:r>
              <w:t>Upon everyone I have created;</w:t>
            </w:r>
          </w:p>
          <w:p w:rsidR="00AF7B91" w:rsidRPr="0078672A" w:rsidRDefault="00AF7B91" w:rsidP="00AF7B91">
            <w:pPr>
              <w:pStyle w:val="EngHangEnd"/>
            </w:pPr>
            <w:r>
              <w:t xml:space="preserve">I will reveal </w:t>
            </w:r>
            <w:commentRangeStart w:id="1113"/>
            <w:r>
              <w:t>miracles</w:t>
            </w:r>
            <w:commentRangeEnd w:id="1113"/>
            <w:r>
              <w:rPr>
                <w:rStyle w:val="CommentReference"/>
              </w:rPr>
              <w:commentReference w:id="1113"/>
            </w:r>
            <w:r>
              <w: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Ⲧϧⲁⲉ̀ ⲛ̀ⲧⲉ ⲛⲓⲉ̀ϩⲟⲟⲩ:</w:t>
            </w:r>
          </w:p>
          <w:p w:rsidR="00AF7B91" w:rsidRDefault="00AF7B91" w:rsidP="00AF7B91">
            <w:pPr>
              <w:pStyle w:val="CopticVersemulti-line"/>
            </w:pPr>
            <w:r>
              <w:t>ϯⲛⲁϫⲱϣ ⲉ̀ⲃⲟⲗ ⲙ̀Ⲡⲁⲡⲛⲉⲩⲙⲁ:</w:t>
            </w:r>
          </w:p>
          <w:p w:rsidR="00AF7B91" w:rsidRDefault="00AF7B91" w:rsidP="00AF7B91">
            <w:pPr>
              <w:pStyle w:val="CopticVersemulti-line"/>
            </w:pPr>
            <w:r>
              <w:t>ⲉ̀ϫⲉⲛ ⲥⲁⲣⲝ ⲛⲓⲃⲉⲛ ⲉ̀ⲧⲁⲓⲑⲁⲙⲓⲟ̀:</w:t>
            </w:r>
          </w:p>
          <w:p w:rsidR="00AF7B91" w:rsidRPr="005130A7" w:rsidRDefault="00AF7B91" w:rsidP="00AF7B91">
            <w:pPr>
              <w:pStyle w:val="CopticHangingVerse"/>
            </w:pPr>
            <w:r>
              <w:t>ⲉⲓⲉ</w:t>
            </w:r>
            <w:r>
              <w:rPr>
                <w:rFonts w:ascii="Arial" w:hAnsi="Arial" w:cs="Arial"/>
              </w:rPr>
              <w:t>̀</w:t>
            </w:r>
            <w:r>
              <w:t>ⲟⲩⲱⲛ</w:t>
            </w:r>
            <w:r>
              <w:rPr>
                <w:rFonts w:ascii="Arial" w:hAnsi="Arial" w:cs="Arial"/>
              </w:rPr>
              <w:t>ϩ</w:t>
            </w:r>
            <w:r>
              <w:t xml:space="preserve"> ⲉ̀ⲃⲟⲗ ⲛ</w:t>
            </w:r>
            <w:r>
              <w:rPr>
                <w:rFonts w:ascii="Arial" w:hAnsi="Arial" w:cs="Arial"/>
              </w:rPr>
              <w:t>̀</w:t>
            </w:r>
            <w:r>
              <w:t>ⲛⲓⲕⲁⲑⲁⲣⲧⲱⲙⲁ.</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We ascribe to You</w:t>
            </w:r>
          </w:p>
          <w:p w:rsidR="00AF7B91" w:rsidRDefault="00AF7B91" w:rsidP="00AF7B91">
            <w:pPr>
              <w:pStyle w:val="EngHang"/>
            </w:pPr>
            <w:r>
              <w:t>All praises and psalmody,</w:t>
            </w:r>
          </w:p>
          <w:p w:rsidR="00AF7B91" w:rsidRDefault="00AF7B91" w:rsidP="00AF7B91">
            <w:pPr>
              <w:pStyle w:val="EngHang"/>
            </w:pPr>
            <w:r>
              <w:t>As David the Prophet</w:t>
            </w:r>
          </w:p>
          <w:p w:rsidR="00AF7B91" w:rsidRDefault="00AF7B91" w:rsidP="00AF7B91">
            <w:pPr>
              <w:pStyle w:val="EngHangEnd"/>
            </w:pPr>
            <w:r>
              <w:t>And divine-mantled has said,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Ⲩⲙⲛⲟⲗⲟⲅⲓⲁ̀ ⲛⲓⲃⲉⲛ ⲛ̀ⲥ̀ⲙⲟⲩ:</w:t>
            </w:r>
          </w:p>
          <w:p w:rsidR="00AF7B91" w:rsidRDefault="00AF7B91" w:rsidP="00AF7B91">
            <w:pPr>
              <w:pStyle w:val="CopticVersemulti-line"/>
            </w:pPr>
            <w:r>
              <w:t>ⲧⲉⲛⲟⲩⲱⲣⲡ ⲙ̀ⲙⲱⲟⲩ ϩⲁⲣⲟⲕ ⲉⲩⲥⲟⲡ:</w:t>
            </w:r>
          </w:p>
          <w:p w:rsidR="00AF7B91" w:rsidRDefault="00AF7B91" w:rsidP="00AF7B91">
            <w:pPr>
              <w:pStyle w:val="CopticVersemulti-line"/>
            </w:pPr>
            <w:r>
              <w:t>ⲕⲁⲧⲁ ⲡ̀ⲥⲁϫⲓ ⲙ̀ⲡⲓⲑⲉⲟⲫⲟⲣⲟⲥ:</w:t>
            </w:r>
          </w:p>
          <w:p w:rsidR="00AF7B91" w:rsidRPr="005130A7" w:rsidRDefault="00AF7B91" w:rsidP="00AF7B91">
            <w:pPr>
              <w:pStyle w:val="CopticHangingVerse"/>
            </w:pPr>
            <w:r>
              <w:t>Ⲇⲁⲩⲓⲇ ⲡⲓ̀ⲡⲣⲟⲫⲏⲧⲏⲥ.</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“He who sits on the Cherubim,</w:t>
            </w:r>
          </w:p>
          <w:p w:rsidR="00AF7B91" w:rsidRDefault="00AF7B91" w:rsidP="00AF7B91">
            <w:pPr>
              <w:pStyle w:val="EngHang"/>
            </w:pPr>
            <w:r>
              <w:t>Shine forth before Ephrem,</w:t>
            </w:r>
          </w:p>
          <w:p w:rsidR="00AF7B91" w:rsidRDefault="00AF7B91" w:rsidP="00AF7B91">
            <w:pPr>
              <w:pStyle w:val="EngHang"/>
            </w:pPr>
            <w:r>
              <w:t>Manasseh, and Benjamin.</w:t>
            </w:r>
          </w:p>
          <w:p w:rsidR="00AF7B91" w:rsidRDefault="00AF7B91" w:rsidP="00AF7B91">
            <w:pPr>
              <w:pStyle w:val="EngHangEnd"/>
            </w:pPr>
            <w:r>
              <w:t>Arise in strength and come for our salv</w:t>
            </w:r>
            <w:r>
              <w:t>a</w:t>
            </w:r>
            <w:r>
              <w:t>tion.”</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Ⲫⲏⲉⲧϩⲉⲙⲥⲓ ϩⲓϫⲉⲛ ⲛⲓⲭⲉⲣⲟⲩⲃⲓⲙ:</w:t>
            </w:r>
          </w:p>
          <w:p w:rsidR="00AF7B91" w:rsidRDefault="00AF7B91" w:rsidP="00AF7B91">
            <w:pPr>
              <w:pStyle w:val="CopticVersemulti-line"/>
            </w:pPr>
            <w:r>
              <w:t>ⲟⲩⲟⲛϩⲕ ⲉ̀ⲃⲟⲗ ⲙ̀ⲡⲉⲙ̀ⲑⲟ ⲛ̀Ⲉⲫⲣⲉⲙ:</w:t>
            </w:r>
          </w:p>
          <w:p w:rsidR="00AF7B91" w:rsidRDefault="00AF7B91" w:rsidP="00AF7B91">
            <w:pPr>
              <w:pStyle w:val="CopticVersemulti-line"/>
            </w:pPr>
            <w:r>
              <w:t>ⲛⲉⲙ Ⲙⲁⲛⲁⲥⲥⲏ ⲛⲉⲙ  Ⲃⲁⲛⲓⲁⲙⲓⲛ:</w:t>
            </w:r>
          </w:p>
          <w:p w:rsidR="00AF7B91" w:rsidRPr="005130A7" w:rsidRDefault="00AF7B91" w:rsidP="00AF7B91">
            <w:pPr>
              <w:pStyle w:val="CopticHangingVerse"/>
            </w:pPr>
            <w:r>
              <w:t>ⲙⲁⲧⲟⲩⲛⲟⲥ ⲧⲉⲕϫⲟⲙ ⲁ̀ⲙⲟⲩ ⲉ̀ⲫ̀ⲛⲁϩⲙⲉⲛ.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O Heavenly King,</w:t>
            </w:r>
          </w:p>
          <w:p w:rsidR="00AF7B91" w:rsidRDefault="00AF7B91" w:rsidP="00AF7B91">
            <w:pPr>
              <w:pStyle w:val="EngHang"/>
            </w:pPr>
            <w:r>
              <w:t>With Your Holy spirit,</w:t>
            </w:r>
          </w:p>
          <w:p w:rsidR="00AF7B91" w:rsidRDefault="00AF7B91" w:rsidP="00AF7B91">
            <w:pPr>
              <w:pStyle w:val="EngHangEnd"/>
            </w:pPr>
            <w:r>
              <w:t>The treasure of good things.</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ⲛⲉⲙ ⲡⲉⲕⲡⲛⲉⲩⲙⲁ ⲉ̄ⲑ̄ⲩ̄:</w:t>
            </w:r>
          </w:p>
          <w:p w:rsidR="00AF7B91" w:rsidRPr="005130A7" w:rsidRDefault="00AF7B91" w:rsidP="00AF7B91">
            <w:pPr>
              <w:pStyle w:val="CopticHangingVerse"/>
            </w:pPr>
            <w:r>
              <w:t>ⲡⲓⲑⲩⲥⲁⲩⲣⲟⲥ ⲛ̀ⲧⲉ ⲛⲓⲁ̀ⲅⲁⲑⲟⲛ.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O Saviour of everyone,</w:t>
            </w:r>
          </w:p>
          <w:p w:rsidR="00AF7B91" w:rsidRDefault="00AF7B91" w:rsidP="00AF7B91">
            <w:pPr>
              <w:pStyle w:val="EngHang"/>
            </w:pPr>
            <w:r>
              <w:t>And giver of life,</w:t>
            </w:r>
          </w:p>
          <w:p w:rsidR="00AF7B91" w:rsidRDefault="00AF7B91" w:rsidP="00AF7B91">
            <w:pPr>
              <w:pStyle w:val="EngHang"/>
            </w:pPr>
            <w:r>
              <w:t>Come and dwell in us,</w:t>
            </w:r>
          </w:p>
          <w:p w:rsidR="00AF7B91" w:rsidRDefault="00AF7B91" w:rsidP="00AF7B91">
            <w:pPr>
              <w:pStyle w:val="EngHangEnd"/>
            </w:pPr>
            <w:r>
              <w:t>O Son of the Living God.</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Ⲯⲱⲧⲏⲣ ⲛ̀ⲧⲉ ⲟⲩⲟⲛ ⲛⲓⲃⲉⲛ:</w:t>
            </w:r>
          </w:p>
          <w:p w:rsidR="00AF7B91" w:rsidRDefault="00AF7B91" w:rsidP="00AF7B91">
            <w:pPr>
              <w:pStyle w:val="CopticVersemulti-line"/>
            </w:pPr>
            <w:r>
              <w:t>ⲟⲩⲟϩ ⲫ̀ⲣⲉϥϯ ⲙ̀ⲡ̀ⲱⲛϩ:</w:t>
            </w:r>
          </w:p>
          <w:p w:rsidR="00AF7B91" w:rsidRDefault="00AF7B91" w:rsidP="00AF7B91">
            <w:pPr>
              <w:pStyle w:val="CopticVersemulti-line"/>
            </w:pPr>
            <w:r>
              <w:t>ⲁ̀ⲙⲟⲩ ϣⲱⲡⲓ ⲛ̀ϧⲏⲧⲉⲛ:</w:t>
            </w:r>
          </w:p>
          <w:p w:rsidR="00AF7B91" w:rsidRPr="005130A7" w:rsidRDefault="00AF7B91" w:rsidP="00AF7B91">
            <w:pPr>
              <w:pStyle w:val="CopticHangingVerse"/>
            </w:pPr>
            <w:r>
              <w:t>Ⲡϣⲏⲣⲓ ⲙ̀Ⲫϯ ⲉⲧⲟⲛϧ.</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Be patient with Your servant,</w:t>
            </w:r>
          </w:p>
          <w:p w:rsidR="00AF7B91" w:rsidRDefault="00AF7B91" w:rsidP="00AF7B91">
            <w:pPr>
              <w:pStyle w:val="EngHang"/>
            </w:pPr>
            <w:r>
              <w:t>Who has sinned against You,</w:t>
            </w:r>
          </w:p>
          <w:p w:rsidR="00AF7B91" w:rsidRDefault="00AF7B91" w:rsidP="00AF7B91">
            <w:pPr>
              <w:pStyle w:val="EngHang"/>
            </w:pPr>
            <w:r>
              <w:t>O Only-Begotten God,</w:t>
            </w:r>
          </w:p>
          <w:p w:rsidR="00AF7B91" w:rsidRDefault="00AF7B91" w:rsidP="00AF7B91">
            <w:pPr>
              <w:pStyle w:val="EngHangEnd"/>
            </w:pPr>
            <w:r>
              <w:t>Grant him salvation.</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Ⲱⲟⲩⲛ̀ϩⲏⲧ ⲉ̀ϫⲉⲛ ⲡⲉⲕⲃⲟⲕ:</w:t>
            </w:r>
          </w:p>
          <w:p w:rsidR="00AF7B91" w:rsidRDefault="00AF7B91" w:rsidP="00AF7B91">
            <w:pPr>
              <w:pStyle w:val="CopticVersemulti-line"/>
              <w:rPr>
                <w:rFonts w:eastAsia="Arial Unicode MS" w:cs="FreeSerifAvvaShenouda"/>
              </w:rPr>
            </w:pPr>
            <w:r>
              <w:rPr>
                <w:rFonts w:eastAsia="Arial Unicode MS" w:cs="FreeSerifAvvaShenouda"/>
              </w:rPr>
              <w:t>ⲱ̀ ⲡⲓⲙⲟⲛⲟⲅⲉⲛⲏⲥ ⲛ̀ⲛⲟⲩⲧϯ:</w:t>
            </w:r>
          </w:p>
          <w:p w:rsidR="00AF7B91" w:rsidRDefault="00AF7B91" w:rsidP="00AF7B91">
            <w:pPr>
              <w:pStyle w:val="CopticVersemulti-line"/>
              <w:rPr>
                <w:rFonts w:eastAsia="Arial Unicode MS" w:cs="FreeSerifAvvaShenouda"/>
              </w:rPr>
            </w:pPr>
            <w:r>
              <w:rPr>
                <w:rFonts w:eastAsia="Arial Unicode MS" w:cs="FreeSerifAvvaShenouda"/>
              </w:rPr>
              <w:t>ⲫⲏⲉⲧⲁϥⲉⲣⲛⲟⲃⲓ ⲉ̀ⲣⲟⲕ:</w:t>
            </w:r>
          </w:p>
          <w:p w:rsidR="00AF7B91" w:rsidRPr="00384F62" w:rsidRDefault="00AF7B91" w:rsidP="00AF7B91">
            <w:pPr>
              <w:pStyle w:val="CopticHangingVerse"/>
            </w:pPr>
            <w:r>
              <w:t>ⲁ̀ⲣⲓϩ̀ⲙⲟⲧ ⲛⲁϥ ⲙ̀ⲡⲓⲥⲱϯ.</w:t>
            </w:r>
          </w:p>
        </w:tc>
      </w:tr>
      <w:tr w:rsidR="00AF7B91" w:rsidTr="006039B1">
        <w:trPr>
          <w:cantSplit/>
          <w:jc w:val="center"/>
        </w:trPr>
        <w:tc>
          <w:tcPr>
            <w:tcW w:w="288" w:type="dxa"/>
          </w:tcPr>
          <w:p w:rsidR="00AF7B91" w:rsidRPr="00FB5ACB" w:rsidRDefault="00AF7B91" w:rsidP="006039B1">
            <w:pPr>
              <w:pStyle w:val="CopticCross"/>
            </w:pPr>
          </w:p>
        </w:tc>
        <w:tc>
          <w:tcPr>
            <w:tcW w:w="3960" w:type="dxa"/>
          </w:tcPr>
          <w:p w:rsidR="00AF7B91" w:rsidRDefault="00AF7B91" w:rsidP="00AF7B91">
            <w:pPr>
              <w:pStyle w:val="EngHang"/>
            </w:pPr>
            <w:r>
              <w:t>O our Lord, Jesus Christ,</w:t>
            </w:r>
          </w:p>
          <w:p w:rsidR="00AF7B91" w:rsidRDefault="00AF7B91" w:rsidP="00AF7B91">
            <w:pPr>
              <w:pStyle w:val="EngHang"/>
            </w:pPr>
            <w:r>
              <w:t>Remember our father the bishops,</w:t>
            </w:r>
          </w:p>
          <w:p w:rsidR="00AF7B91" w:rsidRDefault="00AF7B91" w:rsidP="00AF7B91">
            <w:pPr>
              <w:pStyle w:val="EngHang"/>
            </w:pPr>
            <w:r>
              <w:t>The monks, the deacons,</w:t>
            </w:r>
          </w:p>
          <w:p w:rsidR="00AF7B91" w:rsidRDefault="00AF7B91" w:rsidP="00AF7B91">
            <w:pPr>
              <w:pStyle w:val="EngHangEnd"/>
            </w:pPr>
            <w:r>
              <w:t>And the rest of Your faithful.</w:t>
            </w:r>
          </w:p>
        </w:tc>
        <w:tc>
          <w:tcPr>
            <w:tcW w:w="288" w:type="dxa"/>
          </w:tcPr>
          <w:p w:rsidR="00AF7B91" w:rsidRDefault="00AF7B91" w:rsidP="006039B1"/>
        </w:tc>
        <w:tc>
          <w:tcPr>
            <w:tcW w:w="288" w:type="dxa"/>
          </w:tcPr>
          <w:p w:rsidR="00AF7B91" w:rsidRPr="00FB5ACB" w:rsidRDefault="00AF7B91" w:rsidP="006039B1">
            <w:pPr>
              <w:pStyle w:val="CopticCross"/>
            </w:pP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Ⲡⲉⲛⲟ̄ⲥ̄ Ⲓⲏ̄ⲥ̄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ⲛ̀ⲛⲉⲛⲓⲟϯ ⲛ̀ⲉ̀ⲡⲓⲥⲕⲟⲡⲟⲥ:</w:t>
            </w:r>
          </w:p>
          <w:p w:rsidR="00AF7B91" w:rsidRDefault="00AF7B91" w:rsidP="00AF7B91">
            <w:pPr>
              <w:pStyle w:val="CopticVersemulti-line"/>
              <w:rPr>
                <w:rFonts w:eastAsia="Arial Unicode MS" w:cs="FreeSerifAvvaShenouda"/>
              </w:rPr>
            </w:pPr>
            <w:r>
              <w:rPr>
                <w:rFonts w:eastAsia="Arial Unicode MS" w:cs="FreeSerifAvvaShenouda"/>
              </w:rPr>
              <w:t>ⲛⲉⲙ ⲛⲓⲙⲟⲛⲁⲭⲟⲥ ⲛⲉⲙ ⲛⲓⲇⲓⲁ̀ⲕⲱⲛⲟⲥ:</w:t>
            </w:r>
          </w:p>
          <w:p w:rsidR="00AF7B91" w:rsidRDefault="00AF7B91" w:rsidP="00AF7B91">
            <w:pPr>
              <w:pStyle w:val="CopticHangingVerse"/>
            </w:pPr>
            <w:r>
              <w:t>ⲛⲉⲙ ⲡ̀ⲥⲉⲡⲓ ⲙ̀ⲡⲉⲕⲗⲁⲟⲥ ⲙ̀ⲡⲓⲥⲧⲟⲥ.</w:t>
            </w:r>
          </w:p>
        </w:tc>
      </w:tr>
    </w:tbl>
    <w:p w:rsidR="00495F1A" w:rsidRDefault="00495F1A" w:rsidP="00495F1A">
      <w:pPr>
        <w:pStyle w:val="Heading3"/>
      </w:pPr>
      <w:bookmarkStart w:id="1114" w:name="_Toc410196236"/>
      <w:bookmarkStart w:id="1115" w:name="_Toc410196478"/>
      <w:bookmarkStart w:id="1116" w:name="_Toc410196980"/>
      <w:r>
        <w:t>Pentecost</w:t>
      </w:r>
      <w:bookmarkEnd w:id="1114"/>
      <w:bookmarkEnd w:id="1115"/>
      <w:bookmarkEnd w:id="1116"/>
    </w:p>
    <w:p w:rsidR="00EC2AEB" w:rsidRPr="001E5E16" w:rsidRDefault="00EC2AEB" w:rsidP="00EC2AEB">
      <w:pPr>
        <w:pStyle w:val="Heading4"/>
      </w:pPr>
      <w:r>
        <w:t>The Doxology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Our mouths are filled with joy,</w:t>
            </w:r>
          </w:p>
          <w:p w:rsidR="00F77A5B" w:rsidRDefault="00F77A5B" w:rsidP="00F77A5B">
            <w:pPr>
              <w:pStyle w:val="EngHang"/>
            </w:pPr>
            <w:r>
              <w:t>And our tongues with rejoicing,</w:t>
            </w:r>
          </w:p>
          <w:p w:rsidR="00F77A5B" w:rsidRDefault="00F77A5B" w:rsidP="00F77A5B">
            <w:pPr>
              <w:pStyle w:val="EngHang"/>
            </w:pPr>
            <w:r>
              <w:t>For our Lord Jesus Christ</w:t>
            </w:r>
          </w:p>
          <w:p w:rsidR="00F77A5B" w:rsidRPr="00B87131" w:rsidRDefault="00F77A5B" w:rsidP="00F77A5B">
            <w:pPr>
              <w:pStyle w:val="EngHangEnd"/>
            </w:pPr>
            <w:r>
              <w:t>Has risen from the dead.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Ⲧⲟⲧⲉ ⲣⲱⲛ ⲁϥⲙⲟϩ ⲛ̀ⲣⲁϣⲓ:</w:t>
            </w:r>
          </w:p>
          <w:p w:rsidR="00F77A5B" w:rsidRDefault="00F77A5B" w:rsidP="00F77A5B">
            <w:pPr>
              <w:pStyle w:val="CopticVersemulti-line"/>
            </w:pPr>
            <w:r>
              <w:t>ⲟⲩⲟϩ ⲡⲉⲛⲗⲁⲥ ϧⲉⲛ ⲟⲩⲑⲉⲗⲏⲗ:</w:t>
            </w:r>
          </w:p>
          <w:p w:rsidR="00F77A5B" w:rsidRDefault="00F77A5B" w:rsidP="00F77A5B">
            <w:pPr>
              <w:pStyle w:val="CopticVersemulti-line"/>
            </w:pPr>
            <w:r>
              <w:t>ϫⲉ Ⲡⲉⲛⲟ̄ⲥ̄ Ⲓⲏ̄ⲥ̄ Ⲡⲭ̄ⲥ̄:</w:t>
            </w:r>
          </w:p>
          <w:p w:rsidR="00F77A5B" w:rsidRPr="00C35319" w:rsidRDefault="00F77A5B" w:rsidP="00F77A5B">
            <w:pPr>
              <w:pStyle w:val="CopticHangingVerse"/>
            </w:pPr>
            <w:r>
              <w:t>ⲁϥⲧⲟⲛϥ ⲉ̀ⲃⲟⲗ ϧⲉⲛ ⲛⲏⲉⲑⲙⲱⲟⲩⲧ.</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 xml:space="preserve">He Who descended to </w:t>
            </w:r>
          </w:p>
          <w:p w:rsidR="00F77A5B" w:rsidRDefault="00F77A5B" w:rsidP="00F77A5B">
            <w:pPr>
              <w:pStyle w:val="EngHang"/>
            </w:pPr>
            <w:r>
              <w:t>The lower parts of the earth,</w:t>
            </w:r>
          </w:p>
          <w:p w:rsidR="00F77A5B" w:rsidRDefault="00F77A5B" w:rsidP="00F77A5B">
            <w:pPr>
              <w:pStyle w:val="EngHang"/>
            </w:pPr>
            <w:r>
              <w:t>Abolished death by His Power,</w:t>
            </w:r>
          </w:p>
          <w:p w:rsidR="00F77A5B" w:rsidRDefault="00F77A5B" w:rsidP="00F77A5B">
            <w:pPr>
              <w:pStyle w:val="EngHangEnd"/>
            </w:pPr>
            <w:r>
              <w:t>And made life to shine on us.</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Ⲁϥⲕⲱⲣϥ ⲙ̀ⲫ̀ⲙⲟⲩ ϧⲉⲛ ⲧⲉϥϫⲟⲙ:</w:t>
            </w:r>
          </w:p>
          <w:p w:rsidR="00F77A5B" w:rsidRDefault="00F77A5B" w:rsidP="00F77A5B">
            <w:pPr>
              <w:pStyle w:val="CopticVersemulti-line"/>
            </w:pPr>
            <w:r>
              <w:t>ⲁϥⲑ̀ⲣⲉⲡ̀ⲱⲛϧ ⲉ̀ⲣⲟⲩⲱⲓⲛⲓ ⲉ̀ⲣⲟⲛ:</w:t>
            </w:r>
          </w:p>
          <w:p w:rsidR="00F77A5B" w:rsidRDefault="00F77A5B" w:rsidP="00F77A5B">
            <w:pPr>
              <w:pStyle w:val="CopticVersemulti-line"/>
            </w:pPr>
            <w:r>
              <w:t>ⲛ̀ⲑⲟϥ ⲟⲛ ⲫⲏⲉ̀ⲧⲁϥϣⲉⲛⲁϥ:</w:t>
            </w:r>
          </w:p>
          <w:p w:rsidR="00F77A5B" w:rsidRDefault="00F77A5B" w:rsidP="00F77A5B">
            <w:pPr>
              <w:pStyle w:val="CopticHangingVerse"/>
            </w:pPr>
            <w:r>
              <w:t>ⲉ̀ⲛⲓⲙⲁ ⲉⲧⲥⲁⲡⲉⲥⲏⲧ ⲙ̀ⲡ̀ⲕⲁϩⲓ.</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The gatekeepers of Hades</w:t>
            </w:r>
          </w:p>
          <w:p w:rsidR="00F77A5B" w:rsidRDefault="00F77A5B" w:rsidP="00F77A5B">
            <w:pPr>
              <w:pStyle w:val="EngHang"/>
            </w:pPr>
            <w:r>
              <w:t>Saw Him and were afraid.</w:t>
            </w:r>
          </w:p>
          <w:p w:rsidR="00F77A5B" w:rsidRDefault="00F77A5B" w:rsidP="00F77A5B">
            <w:pPr>
              <w:pStyle w:val="EngHang"/>
            </w:pPr>
            <w:r>
              <w:t>He abolished the pangs of death,</w:t>
            </w:r>
          </w:p>
          <w:p w:rsidR="00F77A5B" w:rsidRDefault="00F77A5B" w:rsidP="00F77A5B">
            <w:pPr>
              <w:pStyle w:val="EngHangEnd"/>
            </w:pPr>
            <w:r>
              <w:t>And He was not held by it.</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Ⲛⲓⲙ̀ⲛⲟⲩⲧ ⲛ̀ⲧⲉ Ⲁⲙⲉⲛϯ:</w:t>
            </w:r>
          </w:p>
          <w:p w:rsidR="00F77A5B" w:rsidRDefault="00F77A5B" w:rsidP="00F77A5B">
            <w:pPr>
              <w:pStyle w:val="CopticVersemulti-line"/>
            </w:pPr>
            <w:r>
              <w:t>ⲁⲩⲛⲁⲩ ⲉ̀ⲣⲟϥ ⲁⲩⲉⲣϩⲟϯ:</w:t>
            </w:r>
          </w:p>
          <w:p w:rsidR="00F77A5B" w:rsidRDefault="00F77A5B" w:rsidP="00F77A5B">
            <w:pPr>
              <w:pStyle w:val="CopticVersemulti-line"/>
            </w:pPr>
            <w:r>
              <w:t>ⲁϥⲧⲁⲕⲟ ⲛ̀ⲛⲓⲛⲁⲕϩⲓ ⲙ̀ⲫ̀ⲙⲟⲩ:</w:t>
            </w:r>
          </w:p>
          <w:p w:rsidR="00F77A5B" w:rsidRDefault="00F77A5B" w:rsidP="00F77A5B">
            <w:pPr>
              <w:pStyle w:val="CopticHangingVerse"/>
            </w:pPr>
            <w:r>
              <w:t>ⲙ̀ⲡⲟⲩϣ̀ϫⲉⲙϫⲟⲙ ⲛ̀ⲁ̀ⲙⲟⲛⲓ ⲙ̀ⲙⲟϥ.</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He has broken the gates of brass,</w:t>
            </w:r>
          </w:p>
          <w:p w:rsidR="00F77A5B" w:rsidRDefault="00F77A5B" w:rsidP="00F77A5B">
            <w:pPr>
              <w:pStyle w:val="EngHang"/>
            </w:pPr>
            <w:r>
              <w:t>And cut apart the bars of iron,</w:t>
            </w:r>
          </w:p>
          <w:p w:rsidR="00F77A5B" w:rsidRDefault="00F77A5B" w:rsidP="00F77A5B">
            <w:pPr>
              <w:pStyle w:val="EngHang"/>
            </w:pPr>
            <w:r>
              <w:t>And brought out His elect,</w:t>
            </w:r>
          </w:p>
          <w:p w:rsidR="00F77A5B" w:rsidRDefault="00F77A5B" w:rsidP="00F77A5B">
            <w:pPr>
              <w:pStyle w:val="EngHangEnd"/>
            </w:pPr>
            <w:r>
              <w:t>With joy and rejoicing.</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Ⲁϥϧⲟⲙϧⲉⲙ ⲛ̀ϩⲁⲛⲡⲩⲗⲏ ⲛ̀ϩ̀ⲟⲙⲧ:</w:t>
            </w:r>
          </w:p>
          <w:p w:rsidR="00F77A5B" w:rsidRDefault="00F77A5B" w:rsidP="00F77A5B">
            <w:pPr>
              <w:pStyle w:val="CopticVersemulti-line"/>
            </w:pPr>
            <w:r>
              <w:t>ⲁϥⲕⲱϣ ⲛ̀ϩⲁⲛⲙⲟⲭⲗⲟⲩⲥ ⲙ̀ⲃⲉⲛⲓⲡⲓ:</w:t>
            </w:r>
          </w:p>
          <w:p w:rsidR="00F77A5B" w:rsidRDefault="00F77A5B" w:rsidP="00F77A5B">
            <w:pPr>
              <w:pStyle w:val="CopticVersemulti-line"/>
            </w:pPr>
            <w:r>
              <w:t>ⲁϥⲓ̀ⲛⲓ ⲛ̀ⲛⲉϥⲥⲱⲧⲡ ⲉ̀ⲃⲟⲗ:</w:t>
            </w:r>
          </w:p>
          <w:p w:rsidR="00F77A5B" w:rsidRDefault="00F77A5B" w:rsidP="00F77A5B">
            <w:pPr>
              <w:pStyle w:val="CopticHangingVerse"/>
            </w:pPr>
            <w:r>
              <w:t>ϧⲉⲛ ⲟⲩⲟⲩⲛⲟϥ ⲛⲉⲙ ⲟⲩⲑⲉⲗⲏⲗ.</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He lifted them up with Him</w:t>
            </w:r>
          </w:p>
          <w:p w:rsidR="00F77A5B" w:rsidRDefault="00F77A5B" w:rsidP="00F77A5B">
            <w:pPr>
              <w:pStyle w:val="EngHang"/>
            </w:pPr>
            <w:r>
              <w:t>Into His place of rest.</w:t>
            </w:r>
          </w:p>
          <w:p w:rsidR="00F77A5B" w:rsidRDefault="00F77A5B" w:rsidP="00F77A5B">
            <w:pPr>
              <w:pStyle w:val="EngHang"/>
            </w:pPr>
            <w:r>
              <w:t xml:space="preserve">He saved them for the sake of His </w:t>
            </w:r>
            <w:commentRangeStart w:id="1117"/>
            <w:r>
              <w:t>Name</w:t>
            </w:r>
            <w:commentRangeEnd w:id="1117"/>
            <w:r>
              <w:rPr>
                <w:rStyle w:val="CommentReference"/>
              </w:rPr>
              <w:commentReference w:id="1117"/>
            </w:r>
            <w:r>
              <w:t>,</w:t>
            </w:r>
          </w:p>
          <w:p w:rsidR="00F77A5B" w:rsidRPr="00074078" w:rsidRDefault="00F77A5B" w:rsidP="00F77A5B">
            <w:pPr>
              <w:pStyle w:val="EngHangEnd"/>
            </w:pPr>
            <w:r>
              <w:t>And revealed His power to them.</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Ⲁϥⲟ̀ⲗⲟⲩ ⲉ̀ⲡ̀ϭⲓⲥⲓ ⲛⲉⲙⲁϥ:</w:t>
            </w:r>
          </w:p>
          <w:p w:rsidR="00F77A5B" w:rsidRDefault="00F77A5B" w:rsidP="00F77A5B">
            <w:pPr>
              <w:pStyle w:val="CopticVersemulti-line"/>
            </w:pPr>
            <w:r>
              <w:t>ⲉ̀ϧⲟⲩⲛ ⲉ̀ⲛⲉϥⲙⲁⲛ̀ⲉⲙⲧⲟⲛ:</w:t>
            </w:r>
          </w:p>
          <w:p w:rsidR="00F77A5B" w:rsidRDefault="00F77A5B" w:rsidP="00F77A5B">
            <w:pPr>
              <w:pStyle w:val="CopticVersemulti-line"/>
            </w:pPr>
            <w:r>
              <w:t>ⲁϥⲛⲁϩⲙⲟⲩ ⲉⲑⲃⲉ ⲡⲉϥⲣⲁⲛ:</w:t>
            </w:r>
          </w:p>
          <w:p w:rsidR="00F77A5B" w:rsidRDefault="00F77A5B" w:rsidP="00F77A5B">
            <w:pPr>
              <w:pStyle w:val="CopticHangingVerse"/>
            </w:pPr>
            <w:r>
              <w:t>ⲁϥⲟⲩⲱⲛϩ ⲛ̀ⲧⲉϥϫⲟⲙ ⲛⲱⲟⲩ ⲉ̀ⲃⲏⲟⲗ.</w:t>
            </w:r>
          </w:p>
        </w:tc>
      </w:tr>
      <w:tr w:rsidR="00F77A5B" w:rsidTr="00EC2AEB">
        <w:trPr>
          <w:cantSplit/>
          <w:jc w:val="center"/>
        </w:trPr>
        <w:tc>
          <w:tcPr>
            <w:tcW w:w="288" w:type="dxa"/>
          </w:tcPr>
          <w:p w:rsidR="00F77A5B" w:rsidRDefault="00F77A5B" w:rsidP="00EC2AEB">
            <w:pPr>
              <w:pStyle w:val="CopticCross"/>
            </w:pPr>
            <w:r w:rsidRPr="00FB5ACB">
              <w:lastRenderedPageBreak/>
              <w:t>¿</w:t>
            </w:r>
          </w:p>
        </w:tc>
        <w:tc>
          <w:tcPr>
            <w:tcW w:w="3960" w:type="dxa"/>
          </w:tcPr>
          <w:p w:rsidR="00F77A5B" w:rsidRDefault="00F77A5B" w:rsidP="00F77A5B">
            <w:pPr>
              <w:pStyle w:val="EngHang"/>
            </w:pPr>
            <w:r>
              <w:t>And after forty days,</w:t>
            </w:r>
          </w:p>
          <w:p w:rsidR="00F77A5B" w:rsidRDefault="00F77A5B" w:rsidP="00F77A5B">
            <w:pPr>
              <w:pStyle w:val="EngHang"/>
            </w:pPr>
            <w:r>
              <w:t>He ascended to the heavens,</w:t>
            </w:r>
          </w:p>
          <w:p w:rsidR="00F77A5B" w:rsidRDefault="00F77A5B" w:rsidP="00F77A5B">
            <w:pPr>
              <w:pStyle w:val="EngHang"/>
            </w:pPr>
            <w:r>
              <w:t>With honour and glory,</w:t>
            </w:r>
          </w:p>
          <w:p w:rsidR="00F77A5B" w:rsidRDefault="00F77A5B" w:rsidP="00F77A5B">
            <w:pPr>
              <w:pStyle w:val="EngHangEnd"/>
            </w:pPr>
            <w:r>
              <w:t>And sat at the right hand of His Father.</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Ⲟⲩⲟϩ ⲙⲁⲛⲉⲥⲁ ϩ̀ⲙⲉ ⲛ̀ⲉ̀ϩⲟⲟⲩ:</w:t>
            </w:r>
          </w:p>
          <w:p w:rsidR="00F77A5B" w:rsidRDefault="00F77A5B" w:rsidP="00F77A5B">
            <w:pPr>
              <w:pStyle w:val="CopticVersemulti-line"/>
            </w:pPr>
            <w:r>
              <w:t>ⲁϥϣⲉⲛⲁϥ ⲉ̀ⲡ̀ϣⲱⲓ ⲉ̀ⲛⲓⲫⲏⲟⲩⲓ̀:</w:t>
            </w:r>
          </w:p>
          <w:p w:rsidR="00F77A5B" w:rsidRDefault="00F77A5B" w:rsidP="00F77A5B">
            <w:pPr>
              <w:pStyle w:val="CopticVersemulti-line"/>
            </w:pPr>
            <w:r>
              <w:t>ϧⲉⲛ ⲟⲩⲱ̀ⲟⲩ ⲛⲉⲙ ⲟⲩⲧⲁⲓⲟ̀:</w:t>
            </w:r>
          </w:p>
          <w:p w:rsidR="00F77A5B" w:rsidRDefault="00F77A5B" w:rsidP="00F77A5B">
            <w:pPr>
              <w:pStyle w:val="CopticHangingVerse"/>
            </w:pPr>
            <w:r>
              <w:t>ⲁϥϩⲉⲙⲥⲓ ⲥⲁⲟⲩⲓⲛⲁⲙ ⲙ̀Ⲡⲉϥⲓⲱⲧ.</w:t>
            </w:r>
          </w:p>
        </w:tc>
      </w:tr>
      <w:tr w:rsidR="00F77A5B" w:rsidTr="00EC2AEB">
        <w:trPr>
          <w:cantSplit/>
          <w:jc w:val="center"/>
        </w:trPr>
        <w:tc>
          <w:tcPr>
            <w:tcW w:w="288" w:type="dxa"/>
          </w:tcPr>
          <w:p w:rsidR="00F77A5B" w:rsidRDefault="00F77A5B" w:rsidP="00EC2AEB">
            <w:pPr>
              <w:pStyle w:val="CopticCross"/>
            </w:pPr>
          </w:p>
        </w:tc>
        <w:tc>
          <w:tcPr>
            <w:tcW w:w="3960" w:type="dxa"/>
          </w:tcPr>
          <w:p w:rsidR="00F77A5B" w:rsidRDefault="00F77A5B" w:rsidP="00F77A5B">
            <w:pPr>
              <w:pStyle w:val="EngHang"/>
            </w:pPr>
            <w:r>
              <w:t>As David has said,</w:t>
            </w:r>
          </w:p>
          <w:p w:rsidR="00F77A5B" w:rsidRDefault="00F77A5B" w:rsidP="00F77A5B">
            <w:pPr>
              <w:pStyle w:val="EngHang"/>
            </w:pPr>
            <w:r>
              <w:t>By the Holy Spirit,</w:t>
            </w:r>
          </w:p>
          <w:p w:rsidR="00F77A5B" w:rsidRDefault="00F77A5B" w:rsidP="00F77A5B">
            <w:pPr>
              <w:pStyle w:val="EngHang"/>
            </w:pPr>
            <w:r>
              <w:t>“The Lord said to my Lord,</w:t>
            </w:r>
          </w:p>
          <w:p w:rsidR="00F77A5B" w:rsidRDefault="00F77A5B" w:rsidP="00F77A5B">
            <w:pPr>
              <w:pStyle w:val="EngHangEnd"/>
            </w:pPr>
            <w:r>
              <w:t>‘Sit at My right hand.’”</w:t>
            </w:r>
          </w:p>
        </w:tc>
        <w:tc>
          <w:tcPr>
            <w:tcW w:w="288" w:type="dxa"/>
          </w:tcPr>
          <w:p w:rsidR="00F77A5B" w:rsidRDefault="00F77A5B" w:rsidP="00EC2AEB"/>
        </w:tc>
        <w:tc>
          <w:tcPr>
            <w:tcW w:w="288" w:type="dxa"/>
          </w:tcPr>
          <w:p w:rsidR="00F77A5B" w:rsidRDefault="00F77A5B" w:rsidP="00EC2AEB">
            <w:pPr>
              <w:pStyle w:val="CopticCross"/>
            </w:pPr>
          </w:p>
        </w:tc>
        <w:tc>
          <w:tcPr>
            <w:tcW w:w="3960" w:type="dxa"/>
          </w:tcPr>
          <w:p w:rsidR="00F77A5B" w:rsidRDefault="00F77A5B" w:rsidP="00F77A5B">
            <w:pPr>
              <w:pStyle w:val="CopticVersemulti-line"/>
            </w:pPr>
            <w:r>
              <w:t>Ⲕⲁⲧⲁ ⲫ̀ⲣⲏϯ ⲉ̀ⲧⲁϥϫⲟⲥ:</w:t>
            </w:r>
          </w:p>
          <w:p w:rsidR="00F77A5B" w:rsidRDefault="00F77A5B" w:rsidP="00F77A5B">
            <w:pPr>
              <w:pStyle w:val="CopticVersemulti-line"/>
            </w:pPr>
            <w:r>
              <w:t>ⲛ̀ϫⲉ Ⲇⲁⲩⲓⲇ ϧⲉⲛ Ⲡⲓⲡ̄ⲛ̄ⲁ̄ ⲉ̄ⲑ̄ⲩ̄:</w:t>
            </w:r>
          </w:p>
          <w:p w:rsidR="00F77A5B" w:rsidRDefault="00F77A5B" w:rsidP="00F77A5B">
            <w:pPr>
              <w:pStyle w:val="CopticVersemulti-line"/>
            </w:pPr>
            <w:r>
              <w:t>ϫⲉ ⲡⲉϫⲉ Ⲡⲟ̄ⲥ̄ ⲙ̀Ⲡⲁⲟ̄ⲥ̄:</w:t>
            </w:r>
          </w:p>
          <w:p w:rsidR="00F77A5B" w:rsidRDefault="00F77A5B" w:rsidP="00F77A5B">
            <w:pPr>
              <w:pStyle w:val="CopticHangingVerse"/>
            </w:pPr>
            <w:r>
              <w:t>ϫⲉ ϩⲉⲙⲥⲓ ⲥⲁⲧⲁⲟⲩⲓⲛⲁⲙ.</w:t>
            </w:r>
          </w:p>
        </w:tc>
      </w:tr>
      <w:tr w:rsidR="00F77A5B" w:rsidTr="00EC2AEB">
        <w:trPr>
          <w:cantSplit/>
          <w:jc w:val="center"/>
        </w:trPr>
        <w:tc>
          <w:tcPr>
            <w:tcW w:w="288" w:type="dxa"/>
          </w:tcPr>
          <w:p w:rsidR="00F77A5B" w:rsidRDefault="00F77A5B" w:rsidP="00EC2AEB">
            <w:pPr>
              <w:pStyle w:val="CopticCross"/>
            </w:pPr>
            <w:r w:rsidRPr="00FB5ACB">
              <w:t>¿</w:t>
            </w:r>
          </w:p>
        </w:tc>
        <w:tc>
          <w:tcPr>
            <w:tcW w:w="3960" w:type="dxa"/>
          </w:tcPr>
          <w:p w:rsidR="00F77A5B" w:rsidRDefault="00F77A5B" w:rsidP="00F77A5B">
            <w:pPr>
              <w:pStyle w:val="EngHang"/>
            </w:pPr>
            <w:r>
              <w:t>The heavenly and the earthly,</w:t>
            </w:r>
          </w:p>
          <w:p w:rsidR="00F77A5B" w:rsidRDefault="00F77A5B" w:rsidP="00F77A5B">
            <w:pPr>
              <w:pStyle w:val="EngHang"/>
            </w:pPr>
            <w:r>
              <w:t xml:space="preserve">Were subdued </w:t>
            </w:r>
            <w:commentRangeStart w:id="1118"/>
            <w:r>
              <w:t>to Him</w:t>
            </w:r>
            <w:commentRangeEnd w:id="1118"/>
            <w:r>
              <w:rPr>
                <w:rStyle w:val="CommentReference"/>
              </w:rPr>
              <w:commentReference w:id="1118"/>
            </w:r>
            <w:r>
              <w:t>—</w:t>
            </w:r>
          </w:p>
          <w:p w:rsidR="00F77A5B" w:rsidRDefault="00F77A5B" w:rsidP="00F77A5B">
            <w:pPr>
              <w:pStyle w:val="EngHang"/>
            </w:pPr>
            <w:r>
              <w:t>The Principalities, the Authorities,</w:t>
            </w:r>
          </w:p>
          <w:p w:rsidR="00F77A5B" w:rsidRDefault="00F77A5B" w:rsidP="00F77A5B">
            <w:pPr>
              <w:pStyle w:val="EngHangEnd"/>
            </w:pPr>
            <w:r>
              <w:t>And those that are under the earth.</w:t>
            </w:r>
          </w:p>
        </w:tc>
        <w:tc>
          <w:tcPr>
            <w:tcW w:w="288" w:type="dxa"/>
          </w:tcPr>
          <w:p w:rsidR="00F77A5B" w:rsidRDefault="00F77A5B" w:rsidP="00EC2AEB"/>
        </w:tc>
        <w:tc>
          <w:tcPr>
            <w:tcW w:w="288" w:type="dxa"/>
          </w:tcPr>
          <w:p w:rsidR="00F77A5B" w:rsidRDefault="00F77A5B" w:rsidP="00EC2AEB">
            <w:pPr>
              <w:pStyle w:val="CopticCross"/>
            </w:pPr>
            <w:r w:rsidRPr="00FB5ACB">
              <w:t>¿</w:t>
            </w:r>
          </w:p>
        </w:tc>
        <w:tc>
          <w:tcPr>
            <w:tcW w:w="3960" w:type="dxa"/>
          </w:tcPr>
          <w:p w:rsidR="00F77A5B" w:rsidRDefault="00F77A5B" w:rsidP="00F77A5B">
            <w:pPr>
              <w:pStyle w:val="CopticVersemulti-line"/>
            </w:pPr>
            <w:r>
              <w:t>Ⲁⲩϭⲛⲉϫⲱⲟⲩ ⲙ̀ⲡⲉϥⲁ̀ⲙⲁϩⲓ:</w:t>
            </w:r>
          </w:p>
          <w:p w:rsidR="00F77A5B" w:rsidRDefault="00F77A5B" w:rsidP="00F77A5B">
            <w:pPr>
              <w:pStyle w:val="CopticVersemulti-line"/>
            </w:pPr>
            <w:r>
              <w:t>ⲛ̀ϫⲉ ⲛⲁ ⲧ̀ⲫⲉ ⲛⲉⲙ ⲛⲁ ⲡ̀ⲕⲁϩⲓ:</w:t>
            </w:r>
          </w:p>
          <w:p w:rsidR="00F77A5B" w:rsidRDefault="00F77A5B" w:rsidP="00F77A5B">
            <w:pPr>
              <w:pStyle w:val="CopticVersemulti-line"/>
            </w:pPr>
            <w:r>
              <w:t>ⲛⲓⲁⲣⲭⲏ ⲛⲉⲙ ⲛⲓⲉ̀ⲝⲟⲩⲥⲓⲁ̀:</w:t>
            </w:r>
          </w:p>
          <w:p w:rsidR="00F77A5B" w:rsidRDefault="00F77A5B" w:rsidP="00F77A5B">
            <w:pPr>
              <w:pStyle w:val="CopticHangingVerse"/>
            </w:pPr>
            <w:r>
              <w:t>ⲛⲉⲙ ⲛⲏⲉⲧⲥⲁⲡⲉⲥⲏⲧ ⲙ̀ⲡ̀ⲕⲁϩⲓ.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 the powers of heaven</w:t>
            </w:r>
          </w:p>
          <w:p w:rsidR="00F77A5B" w:rsidRDefault="00F77A5B" w:rsidP="00F77A5B">
            <w:pPr>
              <w:pStyle w:val="EngHang"/>
            </w:pPr>
            <w:r>
              <w:t>Fell down and worshipped Him;</w:t>
            </w:r>
          </w:p>
          <w:p w:rsidR="00F77A5B" w:rsidRDefault="00F77A5B" w:rsidP="00F77A5B">
            <w:pPr>
              <w:pStyle w:val="EngHang"/>
            </w:pPr>
            <w:r>
              <w:t>The heavenly and the earthly</w:t>
            </w:r>
          </w:p>
          <w:p w:rsidR="00F77A5B" w:rsidRDefault="00F77A5B" w:rsidP="00F77A5B">
            <w:pPr>
              <w:pStyle w:val="EngHangEnd"/>
            </w:pPr>
            <w:r>
              <w:t>Praised Him and blessed Him.</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Ⲛⲓϫⲟⲙ ⲧⲏⲣⲟⲩ ⲛ̀ⲧⲉ ⲛⲓⲫⲏⲟⲩⲓ̀:</w:t>
            </w:r>
          </w:p>
          <w:p w:rsidR="00F77A5B" w:rsidRDefault="00F77A5B" w:rsidP="00F77A5B">
            <w:pPr>
              <w:pStyle w:val="CopticVersemulti-line"/>
            </w:pPr>
            <w:r>
              <w:t>ⲁⲩϩⲓⲧⲟⲩ ⲉ̀ϧ̀ⲣⲏⲓ ⲁⲩⲟⲩⲱϣⲧ ⲙ̀ⲙⲟϥ:</w:t>
            </w:r>
          </w:p>
          <w:p w:rsidR="00F77A5B" w:rsidRDefault="00F77A5B" w:rsidP="00F77A5B">
            <w:pPr>
              <w:pStyle w:val="CopticVersemulti-line"/>
            </w:pPr>
            <w:r>
              <w:t>ⲛⲁ ⲛⲓⲫⲏⲟⲩⲓ ⲛⲉⲙ ⲛⲁⲡ̀ⲕⲁϩⲓ:</w:t>
            </w:r>
          </w:p>
          <w:p w:rsidR="00F77A5B" w:rsidRDefault="00F77A5B" w:rsidP="00F77A5B">
            <w:pPr>
              <w:pStyle w:val="CopticHangingVerse"/>
            </w:pPr>
            <w:r>
              <w:t xml:space="preserve">ϧⲉⲛ </w:t>
            </w:r>
            <w:r w:rsidRPr="00F77A5B">
              <w:t>ϩⲁⲛⲥ̀ⲙⲟⲩ</w:t>
            </w:r>
            <w:r>
              <w:t xml:space="preserve"> ⲁⲩϩⲱⲥ ⲉ̀ⲣⲟϥ.</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He ascended to the Heaven of heavens,</w:t>
            </w:r>
          </w:p>
          <w:p w:rsidR="00F77A5B" w:rsidRDefault="00F77A5B" w:rsidP="00F77A5B">
            <w:pPr>
              <w:pStyle w:val="EngHang"/>
            </w:pPr>
            <w:r>
              <w:t>Towards the East,</w:t>
            </w:r>
          </w:p>
          <w:p w:rsidR="00F77A5B" w:rsidRDefault="00F77A5B" w:rsidP="00F77A5B">
            <w:pPr>
              <w:pStyle w:val="EngHang"/>
            </w:pPr>
            <w:r>
              <w:t xml:space="preserve">That He </w:t>
            </w:r>
            <w:commentRangeStart w:id="1119"/>
            <w:r>
              <w:t>might</w:t>
            </w:r>
            <w:commentRangeEnd w:id="1119"/>
            <w:r>
              <w:rPr>
                <w:rStyle w:val="CommentReference"/>
              </w:rPr>
              <w:commentReference w:id="1119"/>
            </w:r>
            <w:r>
              <w:t xml:space="preserve"> send to us</w:t>
            </w:r>
          </w:p>
          <w:p w:rsidR="00F77A5B" w:rsidRDefault="00F77A5B" w:rsidP="00F77A5B">
            <w:pPr>
              <w:pStyle w:val="EngHangEnd"/>
            </w:pPr>
            <w:r>
              <w:t>The Spirit of Truth, the Paraclete.</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Ⲁϥϣⲉⲛⲁϥ ⲉ̀ⲡ̀ϣⲱⲓ ⲉ̀ⲧ̀ⲫⲉ:</w:t>
            </w:r>
          </w:p>
          <w:p w:rsidR="00F77A5B" w:rsidRDefault="00F77A5B" w:rsidP="00F77A5B">
            <w:pPr>
              <w:pStyle w:val="CopticVersemulti-line"/>
            </w:pPr>
            <w:r>
              <w:t>ⲛ̀ⲧⲉ ⲧ̀ⲫⲉ ⲥⲁⲛⲓⲙⲁⲛ̀ϣⲁⲓ:</w:t>
            </w:r>
          </w:p>
          <w:p w:rsidR="00F77A5B" w:rsidRDefault="00F77A5B" w:rsidP="00F77A5B">
            <w:pPr>
              <w:pStyle w:val="CopticVersemulti-line"/>
            </w:pPr>
            <w:r>
              <w:t>ϩⲓⲛⲁ ⲛ̀ⲧⲉϥⲟⲩⲱⲣⲡ ⲛⲁⲛ ⲙ̀ⲡⲓⲡⲁⲣⲁⲕⲗⲏⲧⲟⲛ:</w:t>
            </w:r>
          </w:p>
          <w:p w:rsidR="00F77A5B" w:rsidRDefault="00F77A5B" w:rsidP="00F77A5B">
            <w:pPr>
              <w:pStyle w:val="CopticHangingVerse"/>
            </w:pPr>
            <w:r>
              <w:t>Ⲡⲓⲡ̄ⲛ̄ⲁ̄ ⲛ̀ⲧⲉ Ⲧⲙⲉⲑⲙⲏⲓ.</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The Apostles were gathered</w:t>
            </w:r>
          </w:p>
          <w:p w:rsidR="00F77A5B" w:rsidRDefault="00F77A5B" w:rsidP="00F77A5B">
            <w:pPr>
              <w:pStyle w:val="EngHang"/>
            </w:pPr>
            <w:r>
              <w:t>In the upper room of Zion</w:t>
            </w:r>
          </w:p>
          <w:p w:rsidR="00F77A5B" w:rsidRDefault="00F77A5B" w:rsidP="00F77A5B">
            <w:pPr>
              <w:pStyle w:val="EngHang"/>
            </w:pPr>
            <w:r>
              <w:t>On the day of Pentecost,</w:t>
            </w:r>
          </w:p>
          <w:p w:rsidR="00F77A5B" w:rsidRDefault="00F77A5B" w:rsidP="00F77A5B">
            <w:pPr>
              <w:pStyle w:val="EngHangEnd"/>
            </w:pPr>
            <w:r>
              <w:t>After the Resurrection.</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Ⲁⲩⲑⲱⲟⲩϯ ⲛ̀ϫⲉ ⲛⲓⲁ̀ⲡⲟⲥⲧⲟⲗⲟⲥ:</w:t>
            </w:r>
          </w:p>
          <w:p w:rsidR="00F77A5B" w:rsidRDefault="00F77A5B" w:rsidP="00F77A5B">
            <w:pPr>
              <w:pStyle w:val="CopticVersemulti-line"/>
            </w:pPr>
            <w:r>
              <w:t>Ϧⲉⲛ ⲡ̀ϣⲁⲓ ⲛ̀ϯⲡⲉⲛⲧⲏⲕⲟⲥⲧⲏ:</w:t>
            </w:r>
          </w:p>
          <w:p w:rsidR="00F77A5B" w:rsidRDefault="00F77A5B" w:rsidP="00F77A5B">
            <w:pPr>
              <w:pStyle w:val="CopticVersemulti-line"/>
            </w:pPr>
            <w:r>
              <w:t>Ϧⲉⲛ ⲟⲩⲃⲁϩⲙⲓ ⲛ̀ⲧⲉ Ⲥⲓⲱⲛ:</w:t>
            </w:r>
          </w:p>
          <w:p w:rsidR="00F77A5B" w:rsidRDefault="00F77A5B" w:rsidP="00F77A5B">
            <w:pPr>
              <w:pStyle w:val="CopticHangingVerse"/>
            </w:pPr>
            <w:r>
              <w:t>ⲙⲉⲛⲉⲛⲥⲁ ϯⲁ̀ⲛⲁⲥⲧⲁⲥⲓⲥ.</w:t>
            </w:r>
          </w:p>
        </w:tc>
      </w:tr>
      <w:tr w:rsidR="00F77A5B" w:rsidTr="00EC2AEB">
        <w:trPr>
          <w:cantSplit/>
          <w:jc w:val="center"/>
        </w:trPr>
        <w:tc>
          <w:tcPr>
            <w:tcW w:w="288" w:type="dxa"/>
          </w:tcPr>
          <w:p w:rsidR="00F77A5B" w:rsidRPr="00FB5ACB" w:rsidRDefault="00F77A5B" w:rsidP="00EC2AEB">
            <w:pPr>
              <w:pStyle w:val="CopticCross"/>
            </w:pPr>
            <w:r w:rsidRPr="00FB5ACB">
              <w:lastRenderedPageBreak/>
              <w:t>¿</w:t>
            </w:r>
          </w:p>
        </w:tc>
        <w:tc>
          <w:tcPr>
            <w:tcW w:w="3960" w:type="dxa"/>
          </w:tcPr>
          <w:p w:rsidR="00F77A5B" w:rsidRDefault="00F77A5B" w:rsidP="00F77A5B">
            <w:pPr>
              <w:pStyle w:val="EngHang"/>
            </w:pPr>
            <w:r>
              <w:t>The Spirit, the Paraclete,</w:t>
            </w:r>
          </w:p>
          <w:p w:rsidR="00F77A5B" w:rsidRDefault="00F77A5B" w:rsidP="00F77A5B">
            <w:pPr>
              <w:pStyle w:val="EngHang"/>
            </w:pPr>
            <w:r>
              <w:t>Came down from Heaven,</w:t>
            </w:r>
          </w:p>
          <w:p w:rsidR="00F77A5B" w:rsidRDefault="00F77A5B" w:rsidP="00F77A5B">
            <w:pPr>
              <w:pStyle w:val="EngHang"/>
            </w:pPr>
            <w:r>
              <w:t>And rested on each one</w:t>
            </w:r>
          </w:p>
          <w:p w:rsidR="00F77A5B" w:rsidRDefault="00F77A5B" w:rsidP="00F77A5B">
            <w:pPr>
              <w:pStyle w:val="EngHangEnd"/>
            </w:pPr>
            <w:r>
              <w:t>Of the Holy Apostles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ⲀⲠⲓⲡ̄ⲛⲁ̄ ⲙ̀ⲡⲁⲣⲁⲕⲗⲏⲧⲟⲛ:</w:t>
            </w:r>
          </w:p>
          <w:p w:rsidR="00F77A5B" w:rsidRDefault="00F77A5B" w:rsidP="00F77A5B">
            <w:pPr>
              <w:pStyle w:val="CopticVersemulti-line"/>
            </w:pPr>
            <w:r>
              <w:t>ⲉ̀ⲧⲁϥⲓ̀ ⲉ̀ⲡⲉⲥⲏⲧ ⲉ̀ⲃⲟⲗ ϧⲉⲛ ⲧ̀ⲫⲉ:</w:t>
            </w:r>
          </w:p>
          <w:p w:rsidR="00F77A5B" w:rsidRDefault="00F77A5B" w:rsidP="00F77A5B">
            <w:pPr>
              <w:pStyle w:val="CopticVersemulti-line"/>
            </w:pPr>
            <w:r>
              <w:t>ⲁϥⲙ̀ⲧⲟⲛ ⲉ̀ϫⲉⲛ ⲫ̀ⲟⲩⲁⲓ ⲫ̀ⲟⲩⲁⲓ:</w:t>
            </w:r>
          </w:p>
          <w:p w:rsidR="00F77A5B" w:rsidRDefault="00F77A5B" w:rsidP="00F77A5B">
            <w:pPr>
              <w:pStyle w:val="CopticHangingVerse"/>
            </w:pPr>
            <w:r>
              <w:t>ⲛ̀ⲧⲉ ⲛⲓⲁ̀ⲡⲟⲥⲧⲟⲗⲟⲥ ⲉ̄ⲑ̄ⲩ̄.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As tongues of fire.</w:t>
            </w:r>
          </w:p>
          <w:p w:rsidR="00F77A5B" w:rsidRDefault="00F77A5B" w:rsidP="00F77A5B">
            <w:pPr>
              <w:pStyle w:val="EngHang"/>
            </w:pPr>
            <w:r>
              <w:t>Then they spoke in diverse tongues.</w:t>
            </w:r>
          </w:p>
          <w:p w:rsidR="00F77A5B" w:rsidRDefault="00F77A5B" w:rsidP="00F77A5B">
            <w:pPr>
              <w:pStyle w:val="EngHang"/>
            </w:pPr>
            <w:r>
              <w:t>They covered the whole earth,</w:t>
            </w:r>
          </w:p>
          <w:p w:rsidR="00F77A5B" w:rsidRDefault="00F77A5B" w:rsidP="00F77A5B">
            <w:pPr>
              <w:pStyle w:val="EngHangEnd"/>
            </w:pPr>
            <w:r>
              <w:t>Everyone in his country.</w:t>
            </w: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Ⲁⲩⲥⲁϫⲓ ϧⲉⲛ ϩⲁⲛⲙⲏϣ ⲛ̀ⲗⲁⲥ:</w:t>
            </w:r>
          </w:p>
          <w:p w:rsidR="00F77A5B" w:rsidRDefault="00F77A5B" w:rsidP="00F77A5B">
            <w:pPr>
              <w:pStyle w:val="CopticVersemulti-line"/>
            </w:pPr>
            <w:r>
              <w:t>Ϧⲉⲛ ϩⲁⲛⲗⲁⲥ ⲉⲩⲟⲓ ⲛ̀ⲭ̀ⲣⲱⲙ:</w:t>
            </w:r>
          </w:p>
          <w:p w:rsidR="00F77A5B" w:rsidRDefault="00F77A5B" w:rsidP="00F77A5B">
            <w:pPr>
              <w:pStyle w:val="CopticVersemulti-line"/>
            </w:pPr>
            <w:r>
              <w:t>ⲁⲩⲫⲱϣ ⲉ̀ϩ̀ⲣⲁⲩ ⲉ̀ⲡ̀ⲕⲁϩⲓ ⲧⲏⲣϥ:</w:t>
            </w:r>
          </w:p>
          <w:p w:rsidR="00F77A5B" w:rsidRDefault="00F77A5B" w:rsidP="00F77A5B">
            <w:pPr>
              <w:pStyle w:val="CopticHangingVerse"/>
            </w:pPr>
            <w:r>
              <w:t>ⲫ̀ⲟⲩⲁⲓ ⲫ̀ⲟⲩⲁⲓ ⲕⲁⲧⲁ ⲧⲉϥⲭⲱⲣⲁ.</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They spoke to all the nations,</w:t>
            </w:r>
          </w:p>
          <w:p w:rsidR="00F77A5B" w:rsidRDefault="00F77A5B" w:rsidP="00F77A5B">
            <w:pPr>
              <w:pStyle w:val="EngHang"/>
            </w:pPr>
            <w:r>
              <w:t>Of the faith in Christ,</w:t>
            </w:r>
          </w:p>
          <w:p w:rsidR="00F77A5B" w:rsidRDefault="00F77A5B" w:rsidP="00F77A5B">
            <w:pPr>
              <w:pStyle w:val="EngHang"/>
            </w:pPr>
            <w:r>
              <w:t>And performed signs and wonders,</w:t>
            </w:r>
          </w:p>
          <w:p w:rsidR="00F77A5B" w:rsidRDefault="00F77A5B" w:rsidP="00F77A5B">
            <w:pPr>
              <w:pStyle w:val="EngHangEnd"/>
            </w:pPr>
            <w:r>
              <w:t>And miracles before the rulers.</w:t>
            </w: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Ⲁⲩⲥⲁϫⲓ ⲛⲉⲙ ⲛⲓⲉⲑⲛⲟⲥ ⲧⲏⲣⲟⲩ:</w:t>
            </w:r>
          </w:p>
          <w:p w:rsidR="00F77A5B" w:rsidRDefault="00F77A5B" w:rsidP="00F77A5B">
            <w:pPr>
              <w:pStyle w:val="CopticVersemulti-line"/>
            </w:pPr>
            <w:r>
              <w:t>Ϧⲉⲛ ⲫ̀ⲛⲁϩϯ ⲛ̀ⲧⲉ Ⲡⲭ̄ⲥ̄:</w:t>
            </w:r>
          </w:p>
          <w:p w:rsidR="00F77A5B" w:rsidRDefault="00F77A5B" w:rsidP="00F77A5B">
            <w:pPr>
              <w:pStyle w:val="CopticVersemulti-line"/>
            </w:pPr>
            <w:r>
              <w:t>ⲁⲩⲓⲣⲓ̀ ⲛ̀ϩⲁⲛϣ̀ⲫⲏⲣⲓ ⲛⲉⲙ ϩⲁⲛϫⲟⲙ:</w:t>
            </w:r>
          </w:p>
          <w:p w:rsidR="00F77A5B" w:rsidRDefault="00F77A5B" w:rsidP="00F77A5B">
            <w:pPr>
              <w:pStyle w:val="CopticHangingVerse"/>
            </w:pPr>
            <w:r>
              <w:t>ⲙ̀ⲡⲁⲣⲁⲇⲟⲝⲟⲛ ⲙ̀ⲡⲉⲙ̀ⲑⲟ ⲛ̀ⲛⲓⲟⲩⲣⲱⲟⲩ.</w:t>
            </w:r>
          </w:p>
        </w:tc>
      </w:tr>
      <w:tr w:rsidR="00F77A5B" w:rsidTr="00EC2AEB">
        <w:trPr>
          <w:cantSplit/>
          <w:jc w:val="center"/>
        </w:trPr>
        <w:tc>
          <w:tcPr>
            <w:tcW w:w="288" w:type="dxa"/>
          </w:tcPr>
          <w:p w:rsidR="00F77A5B" w:rsidRPr="00FB5ACB" w:rsidRDefault="00F77A5B" w:rsidP="00EC2AEB">
            <w:pPr>
              <w:pStyle w:val="CopticCross"/>
            </w:pPr>
          </w:p>
        </w:tc>
        <w:tc>
          <w:tcPr>
            <w:tcW w:w="3960" w:type="dxa"/>
          </w:tcPr>
          <w:p w:rsidR="00F77A5B" w:rsidRDefault="00F77A5B" w:rsidP="00F77A5B">
            <w:pPr>
              <w:pStyle w:val="EngHang"/>
            </w:pPr>
            <w:r>
              <w:t>Alleluia, Alleluia,</w:t>
            </w:r>
          </w:p>
          <w:p w:rsidR="00F77A5B" w:rsidRDefault="00F77A5B" w:rsidP="00F77A5B">
            <w:pPr>
              <w:pStyle w:val="EngHang"/>
            </w:pPr>
            <w:r>
              <w:t>Alleluia, Alleluia:</w:t>
            </w:r>
          </w:p>
          <w:p w:rsidR="00F77A5B" w:rsidRDefault="00F77A5B" w:rsidP="00F77A5B">
            <w:pPr>
              <w:pStyle w:val="EngHang"/>
            </w:pPr>
            <w:r>
              <w:t>Christ is risen and ascended,</w:t>
            </w:r>
          </w:p>
          <w:p w:rsidR="00F77A5B" w:rsidRDefault="00F77A5B" w:rsidP="00F77A5B">
            <w:pPr>
              <w:pStyle w:val="EngHangEnd"/>
            </w:pPr>
            <w:r>
              <w:t>And sent us the Paraclete.</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p>
        </w:tc>
        <w:tc>
          <w:tcPr>
            <w:tcW w:w="3960" w:type="dxa"/>
          </w:tcPr>
          <w:p w:rsidR="00F77A5B" w:rsidRDefault="00F77A5B" w:rsidP="00F77A5B">
            <w:pPr>
              <w:pStyle w:val="CopticVersemulti-line"/>
            </w:pPr>
            <w:r>
              <w:t>Ⲁⲗⲗⲏⲗⲟⲩⲓⲁ: ⲁⲗⲗⲏⲗⲟⲩⲓⲁ:</w:t>
            </w:r>
          </w:p>
          <w:p w:rsidR="00F77A5B" w:rsidRDefault="00F77A5B" w:rsidP="00F77A5B">
            <w:pPr>
              <w:pStyle w:val="CopticVersemulti-line"/>
            </w:pPr>
            <w:r>
              <w:t>ⲁⲗⲗⲏⲗⲟⲩⲓⲁ: ⲁⲗⲗⲏⲗⲟⲩⲓⲁ:</w:t>
            </w:r>
          </w:p>
          <w:p w:rsidR="00F77A5B" w:rsidRDefault="00F77A5B" w:rsidP="00F77A5B">
            <w:pPr>
              <w:pStyle w:val="CopticVersemulti-line"/>
            </w:pPr>
            <w:r>
              <w:t>Ⲡⲭ̄ⲥ̄ ⲁϥϣⲉⲛⲁϥ ⲉ̀ⲡ̀ϣⲱⲓ ⲉ̀ⲛⲓⲫⲏⲟⲩⲓ̀:</w:t>
            </w:r>
          </w:p>
          <w:p w:rsidR="00F77A5B" w:rsidRDefault="00F77A5B" w:rsidP="00F77A5B">
            <w:pPr>
              <w:pStyle w:val="CopticHangingVerse"/>
            </w:pPr>
            <w:r>
              <w:t>ⲁϥⲟⲩⲱⲣⲡ ⲛⲁⲛ ⲙ̀ⲡⲓⲡⲁⲣⲁⲕⲗⲏⲧⲟⲛ.</w:t>
            </w:r>
          </w:p>
        </w:tc>
      </w:tr>
      <w:tr w:rsidR="00F77A5B" w:rsidTr="00EC2AEB">
        <w:trPr>
          <w:cantSplit/>
          <w:jc w:val="center"/>
        </w:trPr>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EngHang"/>
            </w:pPr>
            <w:r>
              <w:t>This is He to Whom the glory is due,</w:t>
            </w:r>
          </w:p>
          <w:p w:rsidR="00F77A5B" w:rsidRDefault="00F77A5B" w:rsidP="00F77A5B">
            <w:pPr>
              <w:pStyle w:val="EngHang"/>
            </w:pPr>
            <w:r>
              <w:t>With His Good Father,</w:t>
            </w:r>
          </w:p>
          <w:p w:rsidR="00F77A5B" w:rsidRDefault="00F77A5B" w:rsidP="00F77A5B">
            <w:pPr>
              <w:pStyle w:val="EngHang"/>
            </w:pPr>
            <w:r>
              <w:t>And the Holy Spirit,</w:t>
            </w:r>
          </w:p>
          <w:p w:rsidR="00F77A5B" w:rsidRPr="006F6EC1" w:rsidRDefault="00F77A5B" w:rsidP="00F77A5B">
            <w:pPr>
              <w:pStyle w:val="EngHangEnd"/>
            </w:pPr>
            <w:r>
              <w:t>Now and forever.</w:t>
            </w:r>
          </w:p>
          <w:p w:rsidR="00F77A5B" w:rsidRDefault="00F77A5B" w:rsidP="00F77A5B">
            <w:pPr>
              <w:pStyle w:val="EngHang"/>
            </w:pPr>
          </w:p>
        </w:tc>
        <w:tc>
          <w:tcPr>
            <w:tcW w:w="288" w:type="dxa"/>
          </w:tcPr>
          <w:p w:rsidR="00F77A5B" w:rsidRDefault="00F77A5B" w:rsidP="00EC2AEB"/>
        </w:tc>
        <w:tc>
          <w:tcPr>
            <w:tcW w:w="288" w:type="dxa"/>
          </w:tcPr>
          <w:p w:rsidR="00F77A5B" w:rsidRPr="00FB5ACB" w:rsidRDefault="00F77A5B" w:rsidP="00EC2AEB">
            <w:pPr>
              <w:pStyle w:val="CopticCross"/>
            </w:pPr>
            <w:r w:rsidRPr="00FB5ACB">
              <w:t>¿</w:t>
            </w:r>
          </w:p>
        </w:tc>
        <w:tc>
          <w:tcPr>
            <w:tcW w:w="3960" w:type="dxa"/>
          </w:tcPr>
          <w:p w:rsidR="00F77A5B" w:rsidRDefault="00F77A5B" w:rsidP="00F77A5B">
            <w:pPr>
              <w:pStyle w:val="CopticVersemulti-line"/>
            </w:pPr>
            <w:r>
              <w:t>Ⲫⲁⲓ ⲉ̀ⲣⲉ ⲡⲓⲱ̀ⲟⲩ ⲉⲣⲡ̀ⲣⲉⲡ̀ⲓ ⲛⲁϥ:</w:t>
            </w:r>
          </w:p>
          <w:p w:rsidR="00F77A5B" w:rsidRDefault="00F77A5B" w:rsidP="00F77A5B">
            <w:pPr>
              <w:pStyle w:val="CopticVersemulti-line"/>
            </w:pPr>
            <w:r>
              <w:t>ⲛⲉⲙ Ⲡⲉϥⲓⲱⲧ ⲛ̀ⲁ̀ⲅⲁⲑⲟⲥ:</w:t>
            </w:r>
          </w:p>
          <w:p w:rsidR="00F77A5B" w:rsidRDefault="00F77A5B" w:rsidP="00F77A5B">
            <w:pPr>
              <w:pStyle w:val="CopticVersemulti-line"/>
            </w:pPr>
            <w:r>
              <w:t>ⲛⲉⲙ Ⲡⲓⲡ̄ⲛ̄ⲁ̄ ⲉ̄ⲑ̄ⲩ̄:</w:t>
            </w:r>
          </w:p>
          <w:p w:rsidR="00F77A5B" w:rsidRDefault="00F77A5B" w:rsidP="00F77A5B">
            <w:pPr>
              <w:pStyle w:val="CopticHangingVerse"/>
            </w:pPr>
            <w:r>
              <w:t>ⲓⲥϫⲉⲛ ϯⲛⲟⲩ ⲛⲉⲙ ϣⲁ ⲉ̀ⲛⲉϩ.</w:t>
            </w:r>
          </w:p>
        </w:tc>
      </w:tr>
    </w:tbl>
    <w:p w:rsidR="00EC2AEB" w:rsidRPr="00EC2AEB" w:rsidRDefault="00EC2AEB" w:rsidP="00EC2AEB"/>
    <w:p w:rsidR="00E66583" w:rsidRDefault="00E66583" w:rsidP="00E66583">
      <w:pPr>
        <w:pStyle w:val="Heading4"/>
      </w:pPr>
      <w:r>
        <w:lastRenderedPageBreak/>
        <w:t>The Psali Adam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gridCol w:w="288"/>
        <w:gridCol w:w="288"/>
        <w:gridCol w:w="3960"/>
      </w:tblGrid>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Christ our Lord,</w:t>
            </w:r>
          </w:p>
          <w:p w:rsidR="00AF7B91" w:rsidRDefault="00AF7B91" w:rsidP="00AF7B91">
            <w:pPr>
              <w:pStyle w:val="EngHang"/>
            </w:pPr>
            <w:r>
              <w:t>The King of the ages,</w:t>
            </w:r>
          </w:p>
          <w:p w:rsidR="00AF7B91" w:rsidRDefault="00AF7B91" w:rsidP="00AF7B91">
            <w:pPr>
              <w:pStyle w:val="EngHang"/>
            </w:pPr>
            <w:r>
              <w:t>The Head of our salvation,</w:t>
            </w:r>
          </w:p>
          <w:p w:rsidR="00AF7B91" w:rsidRDefault="00AF7B91" w:rsidP="00AF7B91">
            <w:pPr>
              <w:pStyle w:val="EngHangEnd"/>
            </w:pPr>
            <w:r>
              <w:t>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ⲀⲠⲭ̄ⲥ̄ Ⲡⲉⲛⲛⲟⲩϯ:</w:t>
            </w:r>
          </w:p>
          <w:p w:rsidR="00AF7B91" w:rsidRDefault="00AF7B91" w:rsidP="00AF7B91">
            <w:pPr>
              <w:pStyle w:val="CopticVersemulti-line"/>
            </w:pPr>
            <w:r>
              <w:t>ⲡ̀ⲟⲩⲣⲟ ⲛ̀ⲧⲉ ⲛⲓⲉ̀ⲱⲛ:</w:t>
            </w:r>
          </w:p>
          <w:p w:rsidR="00AF7B91" w:rsidRDefault="00AF7B91" w:rsidP="00AF7B91">
            <w:pPr>
              <w:pStyle w:val="CopticVersemulti-line"/>
            </w:pPr>
            <w:r>
              <w:t>ⲧ̀ⲁ̀ⲡⲁⲣⲭⲏ ⲙ̀ⲡⲉⲛⲥⲱϯ:</w:t>
            </w:r>
          </w:p>
          <w:p w:rsidR="00AF7B91" w:rsidRPr="00C35319"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Everyone glorifies You,</w:t>
            </w:r>
          </w:p>
          <w:p w:rsidR="00AF7B91" w:rsidRDefault="00AF7B91" w:rsidP="00AF7B91">
            <w:pPr>
              <w:pStyle w:val="EngHang"/>
            </w:pPr>
            <w:r>
              <w:t>O heavenly King,</w:t>
            </w:r>
          </w:p>
          <w:p w:rsidR="00AF7B91" w:rsidRDefault="00AF7B91" w:rsidP="00AF7B91">
            <w:pPr>
              <w:pStyle w:val="EngHang"/>
            </w:pPr>
            <w:r>
              <w:t>And worships before You,</w:t>
            </w:r>
          </w:p>
          <w:p w:rsidR="00AF7B91" w:rsidRDefault="00AF7B91" w:rsidP="00AF7B91">
            <w:pPr>
              <w:pStyle w:val="EngHangEnd"/>
            </w:pPr>
            <w:r>
              <w:t>The Spirit of Comfort.</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Ⲃⲟⲛ ⲛⲓⲃⲉⲛ ⲥⲉϯⲱ̀ⲟⲩ ⲛⲁⲕ:</w:t>
            </w:r>
          </w:p>
          <w:p w:rsidR="00AF7B91" w:rsidRDefault="00AF7B91" w:rsidP="00AF7B91">
            <w:pPr>
              <w:pStyle w:val="CopticVersemulti-line"/>
            </w:pPr>
            <w:r>
              <w:t>ⲱ̀ ⲡⲓⲟⲩⲣⲟ ⲛ̀ⲉ̀ⲡⲟⲩⲣⲁⲛⲓⲟⲛ:</w:t>
            </w:r>
          </w:p>
          <w:p w:rsidR="00AF7B91" w:rsidRDefault="00AF7B91" w:rsidP="00AF7B91">
            <w:pPr>
              <w:pStyle w:val="CopticVersemulti-line"/>
            </w:pPr>
            <w:r>
              <w:t>ⲥⲉⲟⲩⲱϣⲧ ⲛⲁϩⲣⲁⲕ:</w:t>
            </w:r>
          </w:p>
          <w:p w:rsidR="00AF7B91" w:rsidRDefault="00AF7B91" w:rsidP="00AF7B91">
            <w:pPr>
              <w:pStyle w:val="CopticHangingVerse"/>
            </w:pPr>
            <w:r>
              <w:t>Ⲡⲓⲡⲛⲉⲩⲙⲁ ⲙ̀ⲡⲁⲣⲁⲕⲗⲏⲧⲟⲛ.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For in truth He appeared</w:t>
            </w:r>
          </w:p>
          <w:p w:rsidR="00AF7B91" w:rsidRDefault="00AF7B91" w:rsidP="00AF7B91">
            <w:pPr>
              <w:pStyle w:val="EngHang"/>
            </w:pPr>
            <w:r>
              <w:t>To the Apostles</w:t>
            </w:r>
          </w:p>
          <w:p w:rsidR="00AF7B91" w:rsidRDefault="00AF7B91" w:rsidP="00AF7B91">
            <w:pPr>
              <w:pStyle w:val="EngHang"/>
            </w:pPr>
            <w:r>
              <w:t>In the upper room of Zion.</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Ⲅⲉ ⲅⲁⲣ ⲛⲓⲁ̀ⲡⲟⲥⲧⲟⲗⲟⲥ:</w:t>
            </w:r>
          </w:p>
          <w:p w:rsidR="00AF7B91" w:rsidRDefault="00AF7B91" w:rsidP="00AF7B91">
            <w:pPr>
              <w:pStyle w:val="CopticVersemulti-line"/>
            </w:pPr>
            <w:r>
              <w:t>ϧⲉⲛ ⲑ̀ⲃⲁϩⲙⲓ ⲛ̀ⲧⲉ Ⲥⲓⲱⲛ:</w:t>
            </w:r>
          </w:p>
          <w:p w:rsidR="00AF7B91" w:rsidRDefault="00AF7B91" w:rsidP="00AF7B91">
            <w:pPr>
              <w:pStyle w:val="CopticVersemulti-line"/>
            </w:pPr>
            <w:r>
              <w:t>ⲁϥⲟⲩⲟⲛϩϥ ⲉ̀ⲣⲱⲟⲩ ⲁ̀ⲗⲏⲑⲱⲥ: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He truly spoke to them</w:t>
            </w:r>
          </w:p>
          <w:p w:rsidR="00AF7B91" w:rsidRDefault="00AF7B91" w:rsidP="00AF7B91">
            <w:pPr>
              <w:pStyle w:val="EngHang"/>
            </w:pPr>
            <w:r>
              <w:t>About the Mysteries</w:t>
            </w:r>
          </w:p>
          <w:p w:rsidR="00AF7B91" w:rsidRDefault="00AF7B91" w:rsidP="00AF7B91">
            <w:pPr>
              <w:pStyle w:val="EngHang"/>
            </w:pPr>
            <w:r>
              <w:t>Which He performed.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Ⲇⲓⲕⲉⲱⲥ ⲁϥϫⲟⲥ ⲛⲱⲟⲩ:</w:t>
            </w:r>
          </w:p>
          <w:p w:rsidR="00AF7B91" w:rsidRDefault="00AF7B91" w:rsidP="00AF7B91">
            <w:pPr>
              <w:pStyle w:val="CopticVersemulti-line"/>
            </w:pPr>
            <w:r>
              <w:t>ⲉⲑⲃⲉ ⲛⲓⲙⲩⲥⲧⲏⲣⲓⲟⲛ:</w:t>
            </w:r>
          </w:p>
          <w:p w:rsidR="00AF7B91" w:rsidRDefault="00AF7B91" w:rsidP="00AF7B91">
            <w:pPr>
              <w:pStyle w:val="CopticVersemulti-line"/>
            </w:pPr>
            <w:r>
              <w:t>ⲉ̀ⲧⲁϥⲓⲣⲓ ⲙ̀ⲙⲱⲟⲩ:</w:t>
            </w:r>
          </w:p>
          <w:p w:rsidR="00AF7B91" w:rsidRDefault="00AF7B91" w:rsidP="00AF7B91">
            <w:pPr>
              <w:pStyle w:val="CopticHangingVerse"/>
            </w:pPr>
            <w:r>
              <w:t>ⲁϥⲟⲩⲱⲣⲡ ⲙ̀ⲡⲓⲡⲡⲁⲣⲁⲕⲗⲏⲧⲟⲛ.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Upon the Apostles,</w:t>
            </w:r>
          </w:p>
          <w:p w:rsidR="00AF7B91" w:rsidRDefault="00AF7B91" w:rsidP="00AF7B91">
            <w:pPr>
              <w:pStyle w:val="EngHang"/>
            </w:pPr>
            <w:r>
              <w:t>Who preached to us,</w:t>
            </w:r>
          </w:p>
          <w:p w:rsidR="00AF7B91" w:rsidRDefault="00AF7B91" w:rsidP="00AF7B91">
            <w:pPr>
              <w:pStyle w:val="EngHang"/>
            </w:pPr>
            <w:r>
              <w:t>Proclaiming and saying,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Ⲉϫⲉⲛ ⲛⲓⲁ̀ⲡⲟⲥⲧⲟⲗⲟⲥ:</w:t>
            </w:r>
          </w:p>
          <w:p w:rsidR="00AF7B91" w:rsidRDefault="00AF7B91" w:rsidP="00AF7B91">
            <w:pPr>
              <w:pStyle w:val="CopticVersemulti-line"/>
            </w:pPr>
            <w:r>
              <w:t>ⲁⲩϩⲓⲱⲓϣ ⲙ̀ⲙⲟⲛ:</w:t>
            </w:r>
          </w:p>
          <w:p w:rsidR="00AF7B91" w:rsidRDefault="00AF7B91" w:rsidP="00AF7B91">
            <w:pPr>
              <w:pStyle w:val="CopticVersemulti-line"/>
            </w:pPr>
            <w:r>
              <w:t>ⲉⲩϣⲱ ⲉ̀ⲃⲟⲗ ⲉⲩϫⲱ ⲙ̀ⲙⲟⲥ: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Gospels have taught</w:t>
            </w:r>
          </w:p>
          <w:p w:rsidR="00AF7B91" w:rsidRDefault="00AF7B91" w:rsidP="00AF7B91">
            <w:pPr>
              <w:pStyle w:val="EngHang"/>
            </w:pPr>
            <w:r>
              <w:t>Very clearly,</w:t>
            </w:r>
          </w:p>
          <w:p w:rsidR="00AF7B91" w:rsidRDefault="00AF7B91" w:rsidP="00AF7B91">
            <w:pPr>
              <w:pStyle w:val="EngHang"/>
            </w:pPr>
            <w:r>
              <w:t>In the Name of our King,</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Ⲍⲉⲟϣ ⲁⲩϯⲥ̀ⲃⲱ:</w:t>
            </w:r>
          </w:p>
          <w:p w:rsidR="00AF7B91" w:rsidRDefault="00AF7B91" w:rsidP="00AF7B91">
            <w:pPr>
              <w:pStyle w:val="CopticVersemulti-line"/>
            </w:pPr>
            <w:r>
              <w:t>ⲛ̀ϫⲉ ⲛⲓⲉϣⲁⲅⲅⲉⲗⲓⲟⲛ:</w:t>
            </w:r>
          </w:p>
          <w:p w:rsidR="00AF7B91" w:rsidRDefault="00AF7B91" w:rsidP="00AF7B91">
            <w:pPr>
              <w:pStyle w:val="CopticVersemulti-line"/>
            </w:pPr>
            <w:r>
              <w:t>ϧⲉⲛ ⲫ̀ⲣⲁⲛ ⲙ̀ⲡⲉⲛⲟⲩⲣⲟ:</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Behold, the Apostles</w:t>
            </w:r>
          </w:p>
          <w:p w:rsidR="00AF7B91" w:rsidRDefault="00AF7B91" w:rsidP="00AF7B91">
            <w:pPr>
              <w:pStyle w:val="EngHang"/>
            </w:pPr>
            <w:r>
              <w:t>Have taught us;</w:t>
            </w:r>
          </w:p>
          <w:p w:rsidR="00AF7B91" w:rsidRDefault="00AF7B91" w:rsidP="00AF7B91">
            <w:pPr>
              <w:pStyle w:val="EngHang"/>
            </w:pPr>
            <w:r>
              <w:t>They baptised the gentiles;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Ⲏⲡⲡⲉ ⲛⲓⲁ̀ⲡⲟⲥⲧⲟⲗⲟⲥ:</w:t>
            </w:r>
          </w:p>
          <w:p w:rsidR="00AF7B91" w:rsidRDefault="00AF7B91" w:rsidP="00AF7B91">
            <w:pPr>
              <w:pStyle w:val="CopticVersemulti-line"/>
            </w:pPr>
            <w:r>
              <w:t>ⲁⲩϯⲥ̀ⲃⲱ ⲙ̀ⲙⲟⲛ:</w:t>
            </w:r>
          </w:p>
          <w:p w:rsidR="00AF7B91" w:rsidRDefault="00AF7B91" w:rsidP="00AF7B91">
            <w:pPr>
              <w:pStyle w:val="CopticVersemulti-line"/>
            </w:pPr>
            <w:r>
              <w:t>ⲁⲩϯⲱⲙⲥ ⲛ̀ⲛⲓⲉⲑⲛⲟⲥ:</w:t>
            </w:r>
          </w:p>
          <w:p w:rsidR="00AF7B91"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prophets,</w:t>
            </w:r>
          </w:p>
          <w:p w:rsidR="00AF7B91" w:rsidRDefault="00AF7B91" w:rsidP="00AF7B91">
            <w:pPr>
              <w:pStyle w:val="EngHang"/>
            </w:pPr>
            <w:r>
              <w:t>And righteous ones,</w:t>
            </w:r>
          </w:p>
          <w:p w:rsidR="00AF7B91" w:rsidRDefault="00AF7B91" w:rsidP="00AF7B91">
            <w:pPr>
              <w:pStyle w:val="EngHang"/>
            </w:pPr>
            <w:r>
              <w:t>For the Master,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ⲛⲓⲡ̀ⲣⲟⲫⲏⲧⲥ:</w:t>
            </w:r>
          </w:p>
          <w:p w:rsidR="00AF7B91" w:rsidRDefault="00AF7B91" w:rsidP="00AF7B91">
            <w:pPr>
              <w:pStyle w:val="CopticVersemulti-line"/>
            </w:pPr>
            <w:r>
              <w:t>ⲛⲉⲙ ⲛⲓⲇⲓⲕⲉⲟⲛ:</w:t>
            </w:r>
          </w:p>
          <w:p w:rsidR="00AF7B91" w:rsidRDefault="00AF7B91" w:rsidP="00AF7B91">
            <w:pPr>
              <w:pStyle w:val="CopticVersemulti-line"/>
            </w:pPr>
            <w:r>
              <w:t>ϫⲉ ⲡⲓⲇⲉⲥⲡⲟⲧⲏⲥ: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Jesus Christ</w:t>
            </w:r>
          </w:p>
          <w:p w:rsidR="00AF7B91" w:rsidRDefault="00AF7B91" w:rsidP="00AF7B91">
            <w:pPr>
              <w:pStyle w:val="EngHang"/>
            </w:pPr>
            <w:r>
              <w:t>Ascended to Heaven,</w:t>
            </w:r>
          </w:p>
          <w:p w:rsidR="00AF7B91" w:rsidRDefault="00AF7B91" w:rsidP="00AF7B91">
            <w:pPr>
              <w:pStyle w:val="EngHang"/>
            </w:pPr>
            <w:r>
              <w:t>And, upon the Apostles,</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Ⲓⲏ̄ⲥ̄ Ⲡⲭ̄ⲥ̄:</w:t>
            </w:r>
          </w:p>
          <w:p w:rsidR="00AF7B91" w:rsidRDefault="00AF7B91" w:rsidP="00AF7B91">
            <w:pPr>
              <w:pStyle w:val="CopticVersemulti-line"/>
            </w:pPr>
            <w:r>
              <w:t>ⲁⲫϣⲉⲛⲁϥ ⲉ̀ⲟⲩⲣⲁⲛⲟⲛ:</w:t>
            </w:r>
          </w:p>
          <w:p w:rsidR="00AF7B91" w:rsidRDefault="00AF7B91" w:rsidP="00AF7B91">
            <w:pPr>
              <w:pStyle w:val="CopticVersemulti-line"/>
            </w:pPr>
            <w:r>
              <w:t>ⲉ̀ϫⲉⲛ ⲛ̀ⲛⲓⲁ̀ⲡⲟⲥⲧⲟⲗⲟⲥ: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And whenever I speak</w:t>
            </w:r>
          </w:p>
          <w:p w:rsidR="00AF7B91" w:rsidRDefault="00AF7B91" w:rsidP="00AF7B91">
            <w:pPr>
              <w:pStyle w:val="EngHang"/>
            </w:pPr>
            <w:r>
              <w:t>Of Your Mysteries</w:t>
            </w:r>
          </w:p>
          <w:p w:rsidR="00AF7B91" w:rsidRDefault="00AF7B91" w:rsidP="00AF7B91">
            <w:pPr>
              <w:pStyle w:val="EngHang"/>
            </w:pPr>
            <w:r>
              <w:t>My heart rejoices,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Ⲕⲉ ⲅⲁⲣ ⲁⲓϣⲁⲛⲥϫⲓ:</w:t>
            </w:r>
          </w:p>
          <w:p w:rsidR="00AF7B91" w:rsidRDefault="00AF7B91" w:rsidP="00AF7B91">
            <w:pPr>
              <w:pStyle w:val="CopticVersemulti-line"/>
            </w:pPr>
            <w:r>
              <w:t>ⲉⲑⲃⲉ ⲛⲉⲕⲙⲩⲥⲧⲏⲣⲓⲟⲛ:</w:t>
            </w:r>
          </w:p>
          <w:p w:rsidR="00AF7B91" w:rsidRDefault="00AF7B91" w:rsidP="00AF7B91">
            <w:pPr>
              <w:pStyle w:val="CopticVersemulti-line"/>
            </w:pPr>
            <w:r>
              <w:t>ⲡⲁϩⲏⲧ ⲉϥⲉ̀ⲣⲁϣⲓ: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Rejoice, O believers,</w:t>
            </w:r>
          </w:p>
          <w:p w:rsidR="00AF7B91" w:rsidRDefault="00AF7B91" w:rsidP="00AF7B91">
            <w:pPr>
              <w:pStyle w:val="EngHang"/>
            </w:pPr>
            <w:r>
              <w:t>Let us keep a spiritual feast</w:t>
            </w:r>
          </w:p>
          <w:p w:rsidR="00AF7B91" w:rsidRDefault="00AF7B91" w:rsidP="00AF7B91">
            <w:pPr>
              <w:pStyle w:val="EngHang"/>
            </w:pPr>
            <w:r>
              <w:t>With the Apostles, for,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Ⲑⲉⲗⲏⲗ ⲱ̀ ⲛⲓⲡⲓⲥⲧⲟⲥ:</w:t>
            </w:r>
          </w:p>
          <w:p w:rsidR="00AF7B91" w:rsidRDefault="00AF7B91" w:rsidP="00AF7B91">
            <w:pPr>
              <w:pStyle w:val="CopticVersemulti-line"/>
            </w:pPr>
            <w:r>
              <w:t>ⲧⲉⲛⲉⲣϣⲁⲓ ⲙ̀ⲡⲉⲛⲩϣⲙⲁⲧⲓⲕⲟⲛ:</w:t>
            </w:r>
          </w:p>
          <w:p w:rsidR="00AF7B91" w:rsidRDefault="00AF7B91" w:rsidP="00AF7B91">
            <w:pPr>
              <w:pStyle w:val="CopticVersemulti-line"/>
            </w:pPr>
            <w:r>
              <w:t>ⲛⲉⲙ ⲛⲓⲁ̀ⲡⲟⲥⲧⲟⲗⲟⲥ:</w:t>
            </w:r>
          </w:p>
          <w:p w:rsidR="00AF7B91" w:rsidRPr="005130A7" w:rsidRDefault="00AF7B91" w:rsidP="00AF7B91">
            <w:pPr>
              <w:pStyle w:val="CopticHangingVerse"/>
            </w:pPr>
            <w:r>
              <w:t>ⲁϥⲟⲩⲱⲣⲡ ⲙ̀ⲡⲓⲡⲁⲣⲕⲁⲗⲏⲧⲟⲛ.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Let us praise in truth</w:t>
            </w:r>
          </w:p>
          <w:p w:rsidR="00AF7B91" w:rsidRDefault="00AF7B91" w:rsidP="00AF7B91">
            <w:pPr>
              <w:pStyle w:val="EngHang"/>
            </w:pPr>
            <w:r>
              <w:t>Christ, who created us.</w:t>
            </w:r>
          </w:p>
          <w:p w:rsidR="00AF7B91" w:rsidRDefault="00AF7B91" w:rsidP="00AF7B91">
            <w:pPr>
              <w:pStyle w:val="EngHang"/>
            </w:pPr>
            <w:r>
              <w:t>My Lord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Ⲙⲁⲣⲱⲛϩⲟⲥ ⲕⲁⲗⲱⲥ:</w:t>
            </w:r>
          </w:p>
          <w:p w:rsidR="00AF7B91" w:rsidRDefault="00AF7B91" w:rsidP="00AF7B91">
            <w:pPr>
              <w:pStyle w:val="CopticVersemulti-line"/>
            </w:pPr>
            <w:r>
              <w:t>ⲉ̀Ⲡⲭ̄ⲥ̄ ⲫⲏⲉⲧⲁϥⲑⲁⲙⲓⲟⲛ:</w:t>
            </w:r>
          </w:p>
          <w:p w:rsidR="00AF7B91" w:rsidRDefault="00AF7B91" w:rsidP="00AF7B91">
            <w:pPr>
              <w:pStyle w:val="CopticVersemulti-line"/>
            </w:pPr>
            <w:r>
              <w:t>Ⲡⲁⲟ̄ⲥ̄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prophets</w:t>
            </w:r>
          </w:p>
          <w:p w:rsidR="00AF7B91" w:rsidRDefault="00AF7B91" w:rsidP="00AF7B91">
            <w:pPr>
              <w:pStyle w:val="EngHang"/>
            </w:pPr>
            <w:r>
              <w:t>And the righteous</w:t>
            </w:r>
          </w:p>
          <w:p w:rsidR="00AF7B91" w:rsidRDefault="00AF7B91" w:rsidP="00AF7B91">
            <w:pPr>
              <w:pStyle w:val="EngHang"/>
            </w:pPr>
            <w:r>
              <w:t>Spoke of the Messiah,</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Ⲛⲓⲡ̀ⲣⲟⲫⲏⲧⲏⲥ:</w:t>
            </w:r>
          </w:p>
          <w:p w:rsidR="00AF7B91" w:rsidRDefault="00AF7B91" w:rsidP="00AF7B91">
            <w:pPr>
              <w:pStyle w:val="CopticVersemulti-line"/>
            </w:pPr>
            <w:r>
              <w:t>ⲛⲉⲙ ⲛⲓⲇⲓⲕⲉⲟⲛ:</w:t>
            </w:r>
          </w:p>
          <w:p w:rsidR="00AF7B91" w:rsidRDefault="00AF7B91" w:rsidP="00AF7B91">
            <w:pPr>
              <w:pStyle w:val="CopticVersemulti-line"/>
            </w:pPr>
            <w:r>
              <w:t>ⲁⲩⲥⲁϫⲓ ⲉⲑⲃⲉ Ⲙⲁⲥⲓⲁⲥ: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Blessed are You in truth.</w:t>
            </w:r>
          </w:p>
          <w:p w:rsidR="00AF7B91" w:rsidRDefault="00AF7B91" w:rsidP="00AF7B91">
            <w:pPr>
              <w:pStyle w:val="EngHang"/>
            </w:pPr>
            <w:r>
              <w:t>We ask You to save us,</w:t>
            </w:r>
          </w:p>
          <w:p w:rsidR="00AF7B91" w:rsidRDefault="00AF7B91" w:rsidP="00AF7B91">
            <w:pPr>
              <w:pStyle w:val="EngHang"/>
            </w:pPr>
            <w:r>
              <w:t>We Your faithful.</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Ⲝⲥⲙⲁⲛⲣⲱⲟⲩⲧ ⲁⲗⲏⲑⲱⲥ:</w:t>
            </w:r>
          </w:p>
          <w:p w:rsidR="00AF7B91" w:rsidRDefault="00AF7B91" w:rsidP="00AF7B91">
            <w:pPr>
              <w:pStyle w:val="CopticVersemulti-line"/>
            </w:pPr>
            <w:r>
              <w:t>ⲧⲉⲛϯϩⲟ ⲛⲁϩⲙⲉⲛ ⲁⲛⲟⲛ:</w:t>
            </w:r>
          </w:p>
          <w:p w:rsidR="00AF7B91" w:rsidRDefault="00AF7B91" w:rsidP="00AF7B91">
            <w:pPr>
              <w:pStyle w:val="CopticVersemulti-line"/>
            </w:pPr>
            <w:r>
              <w:t>ⲡⲉ ⲡⲉⲕⲗⲁⲟⲥ ⲙ̀ⲡⲓⲥⲧⲟⲥ: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Glory be to You,</w:t>
            </w:r>
          </w:p>
          <w:p w:rsidR="00AF7B91" w:rsidRDefault="00AF7B91" w:rsidP="00AF7B91">
            <w:pPr>
              <w:pStyle w:val="EngHang"/>
            </w:pPr>
            <w:r>
              <w:t>With Your Holy Father.</w:t>
            </w:r>
          </w:p>
          <w:p w:rsidR="00AF7B91" w:rsidRDefault="00AF7B91" w:rsidP="00AF7B91">
            <w:pPr>
              <w:pStyle w:val="EngHang"/>
            </w:pPr>
            <w:r>
              <w:t>You are exceedingly blessed,</w:t>
            </w:r>
          </w:p>
          <w:p w:rsidR="00AF7B91" w:rsidRDefault="00AF7B91" w:rsidP="00AF7B91">
            <w:pPr>
              <w:pStyle w:val="EngHangEnd"/>
            </w:pPr>
            <w:r>
              <w:t>O Spirit,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Ⲟⲩⲱ̀ⲟⲩ ⲛⲁⲕ:</w:t>
            </w:r>
          </w:p>
          <w:p w:rsidR="00AF7B91" w:rsidRDefault="00AF7B91" w:rsidP="00AF7B91">
            <w:pPr>
              <w:pStyle w:val="CopticVersemulti-line"/>
            </w:pPr>
            <w:r>
              <w:t>ⲛⲉⲙ ⲡⲉⲕⲓⲱⲧ ⲛ̀ⲁⲅⲓⲟⲛ:</w:t>
            </w:r>
          </w:p>
          <w:p w:rsidR="00AF7B91" w:rsidRDefault="00AF7B91" w:rsidP="00AF7B91">
            <w:pPr>
              <w:pStyle w:val="CopticVersemulti-line"/>
            </w:pPr>
            <w:r>
              <w:t>ⲕ̀ⲉⲣϩⲟⲩⲟ̀ ⲥ̀ⲙⲁⲣⲱⲟⲩⲧ:</w:t>
            </w:r>
          </w:p>
          <w:p w:rsidR="00AF7B91" w:rsidRPr="005130A7" w:rsidRDefault="00AF7B91" w:rsidP="00AF7B91">
            <w:pPr>
              <w:pStyle w:val="CopticHangingVerse"/>
            </w:pPr>
            <w:r>
              <w:t>Ⲡⲓⲡⲛⲉⲩⲙⲁ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Christ our Master,</w:t>
            </w:r>
          </w:p>
          <w:p w:rsidR="00AF7B91" w:rsidRDefault="00AF7B91" w:rsidP="00AF7B91">
            <w:pPr>
              <w:pStyle w:val="EngHang"/>
            </w:pPr>
            <w:r>
              <w:t>He sent us the Paraclete,</w:t>
            </w:r>
          </w:p>
          <w:p w:rsidR="00AF7B91" w:rsidRDefault="00AF7B91" w:rsidP="00AF7B91">
            <w:pPr>
              <w:pStyle w:val="EngHang"/>
            </w:pPr>
            <w:r>
              <w:t>The treasure of good things,</w:t>
            </w:r>
          </w:p>
          <w:p w:rsidR="00AF7B91" w:rsidRDefault="00AF7B91" w:rsidP="00AF7B91">
            <w:pPr>
              <w:pStyle w:val="EngHangEnd"/>
            </w:pPr>
            <w:r>
              <w:t>The Holy Spirit.</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Ⲡⲭ̄ⲥ̄ Ⲡⲉⲛⲛⲏⲃ:</w:t>
            </w:r>
          </w:p>
          <w:p w:rsidR="00AF7B91" w:rsidRDefault="00AF7B91" w:rsidP="00AF7B91">
            <w:pPr>
              <w:pStyle w:val="CopticVersemulti-line"/>
            </w:pPr>
            <w:r>
              <w:t>ⲡⲓⲑⲉⲩⲥⲁⲩⲣⲟⲥ ⲛ̀ⲧⲉ ⲛⲓⲁ̀ⲅⲁⲑⲟⲛ:</w:t>
            </w:r>
          </w:p>
          <w:p w:rsidR="00AF7B91" w:rsidRDefault="00AF7B91" w:rsidP="00AF7B91">
            <w:pPr>
              <w:pStyle w:val="CopticVersemulti-line"/>
            </w:pPr>
            <w:r>
              <w:t>Ⲡⲓⲡⲛⲉⲩⲙⲁ ⲉ̄ⲑ̄ⲩ̄:</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Rejoice O believers</w:t>
            </w:r>
          </w:p>
          <w:p w:rsidR="00AF7B91" w:rsidRDefault="00AF7B91" w:rsidP="00AF7B91">
            <w:pPr>
              <w:pStyle w:val="EngHang"/>
            </w:pPr>
            <w:r>
              <w:t>With a spiritual feast,</w:t>
            </w:r>
          </w:p>
          <w:p w:rsidR="00AF7B91" w:rsidRDefault="00AF7B91" w:rsidP="00AF7B91">
            <w:pPr>
              <w:pStyle w:val="EngHang"/>
            </w:pPr>
            <w:r>
              <w:t>For Jesus Christ,</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Ⲣⲁϣⲓ ⲱ̀ ⲛⲓⲡⲓⲥⲧⲟⲥ:</w:t>
            </w:r>
          </w:p>
          <w:p w:rsidR="00AF7B91" w:rsidRDefault="00AF7B91" w:rsidP="00AF7B91">
            <w:pPr>
              <w:pStyle w:val="CopticVersemulti-line"/>
            </w:pPr>
            <w:r>
              <w:t>ⲛ̀ⲟⲩϣⲁⲓ ⲙ̀ⲡⲛⲉⲩⲙⲁⲧⲓⲓⲕⲟⲛ:</w:t>
            </w:r>
          </w:p>
          <w:p w:rsidR="00AF7B91" w:rsidRDefault="00AF7B91" w:rsidP="00AF7B91">
            <w:pPr>
              <w:pStyle w:val="CopticVersemulti-line"/>
            </w:pPr>
            <w:r>
              <w:t>ϫⲉ Ⲓⲏ̄ⲥ̄ Ⲡⲭ̄ⲥ̄: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Yea, we ask You</w:t>
            </w:r>
          </w:p>
          <w:p w:rsidR="00AF7B91" w:rsidRDefault="00AF7B91" w:rsidP="00AF7B91">
            <w:pPr>
              <w:pStyle w:val="EngHang"/>
            </w:pPr>
            <w:r>
              <w:t>To cleanse us</w:t>
            </w:r>
          </w:p>
          <w:p w:rsidR="00AF7B91" w:rsidRDefault="00AF7B91" w:rsidP="00AF7B91">
            <w:pPr>
              <w:pStyle w:val="EngHang"/>
            </w:pPr>
            <w:r>
              <w:t>With Your hyssop.</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Ⲥⲉ ⲧⲉⲛϯϩⲟ ⲉ̀ⲣⲟⲕ:</w:t>
            </w:r>
          </w:p>
          <w:p w:rsidR="00AF7B91" w:rsidRDefault="00AF7B91" w:rsidP="00AF7B91">
            <w:pPr>
              <w:pStyle w:val="CopticVersemulti-line"/>
            </w:pPr>
            <w:r>
              <w:t>ⲉⲕⲉ̀ⲛⲟⲩϫϧ ⲉ̀ϫⲱⲛ:</w:t>
            </w:r>
          </w:p>
          <w:p w:rsidR="00AF7B91" w:rsidRDefault="00AF7B91" w:rsidP="00AF7B91">
            <w:pPr>
              <w:pStyle w:val="CopticVersemulti-line"/>
            </w:pPr>
            <w:r>
              <w:t>ⲙ̀ⲡⲉⲕϣⲉⲛϩⲩⲥⲱⲡⲟⲛ: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lastRenderedPageBreak/>
              <w:t>¿</w:t>
            </w:r>
          </w:p>
        </w:tc>
        <w:tc>
          <w:tcPr>
            <w:tcW w:w="3960" w:type="dxa"/>
          </w:tcPr>
          <w:p w:rsidR="00AF7B91" w:rsidRDefault="00AF7B91" w:rsidP="00AF7B91">
            <w:pPr>
              <w:pStyle w:val="EngHang"/>
            </w:pPr>
            <w:r>
              <w:t>Purify us and wash us;</w:t>
            </w:r>
          </w:p>
          <w:p w:rsidR="00AF7B91" w:rsidRDefault="00AF7B91" w:rsidP="00AF7B91">
            <w:pPr>
              <w:pStyle w:val="EngHang"/>
            </w:pPr>
            <w:r>
              <w:t>And make us</w:t>
            </w:r>
          </w:p>
          <w:p w:rsidR="00AF7B91" w:rsidRDefault="00AF7B91" w:rsidP="00AF7B91">
            <w:pPr>
              <w:pStyle w:val="EngHang"/>
            </w:pPr>
            <w:r>
              <w:t>Whiter than snow.</w:t>
            </w:r>
          </w:p>
          <w:p w:rsidR="00AF7B91" w:rsidRPr="0078672A"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Ⲧⲟⲧⲉ ⲉⲕⲉ̀ⲧⲟⲩⲃⲟ:</w:t>
            </w:r>
          </w:p>
          <w:p w:rsidR="00AF7B91" w:rsidRDefault="00AF7B91" w:rsidP="00AF7B91">
            <w:pPr>
              <w:pStyle w:val="CopticVersemulti-line"/>
            </w:pPr>
            <w:r>
              <w:t>ⲉⲕⲉ̀ⲣⲱϧⲓ ⲙ̀ⲙⲟⲛ ⲇⲉ ⲟⲛ:</w:t>
            </w:r>
          </w:p>
          <w:p w:rsidR="00AF7B91" w:rsidRDefault="00AF7B91" w:rsidP="00AF7B91">
            <w:pPr>
              <w:pStyle w:val="CopticVersemulti-line"/>
            </w:pPr>
            <w:r>
              <w:t>ⲉⲛⲉ̀ⲟⲩⲃⲁϣ ⲉ̀ϩⲟⲧⲉ ⲟⲩⲭⲓⲱⲛ:</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Son of God have mercy;</w:t>
            </w:r>
          </w:p>
          <w:p w:rsidR="00AF7B91" w:rsidRDefault="00AF7B91" w:rsidP="00AF7B91">
            <w:pPr>
              <w:pStyle w:val="EngHang"/>
            </w:pPr>
            <w:r>
              <w:t>Be compassionate with us</w:t>
            </w:r>
          </w:p>
          <w:p w:rsidR="00AF7B91" w:rsidRDefault="00AF7B91" w:rsidP="00AF7B91">
            <w:pPr>
              <w:pStyle w:val="EngHang"/>
            </w:pPr>
            <w:r>
              <w:t>According to Your great mercy.</w:t>
            </w:r>
          </w:p>
          <w:p w:rsidR="00AF7B91" w:rsidRDefault="00AF7B91" w:rsidP="00AF7B91">
            <w:pPr>
              <w:pStyle w:val="EngHangEnd"/>
            </w:pPr>
            <w:r>
              <w:t>He sent us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Ⲩⲓⲟⲥ Ⲑⲉⲟⲥ ⲛⲁⲓ ⲛⲁⲛ:</w:t>
            </w:r>
          </w:p>
          <w:p w:rsidR="00AF7B91" w:rsidRDefault="00AF7B91" w:rsidP="00AF7B91">
            <w:pPr>
              <w:pStyle w:val="CopticVersemulti-line"/>
            </w:pPr>
            <w:r>
              <w:t>ⲉⲕⲉ̀ϣⲉⲛϩⲏⲧ ϧⲁⲣⲟⲛ:</w:t>
            </w:r>
          </w:p>
          <w:p w:rsidR="00AF7B91" w:rsidRDefault="00AF7B91" w:rsidP="00AF7B91">
            <w:pPr>
              <w:pStyle w:val="CopticVersemulti-line"/>
            </w:pPr>
            <w:r>
              <w:t>ⲕⲁⲧⲁ ⲡⲉⲕⲛⲓϣϯ ⲛ̀ⲛⲁⲓ:</w:t>
            </w:r>
          </w:p>
          <w:p w:rsidR="00AF7B91" w:rsidRPr="005130A7" w:rsidRDefault="00AF7B91" w:rsidP="00AF7B91">
            <w:pPr>
              <w:pStyle w:val="CopticHangingVerse"/>
            </w:pPr>
            <w:r>
              <w:t>ⲁ</w:t>
            </w:r>
            <w:r>
              <w:rPr>
                <w:rFonts w:ascii="Arial" w:hAnsi="Arial" w:cs="Arial"/>
              </w:rPr>
              <w:t>ϥ</w:t>
            </w:r>
            <w:r>
              <w:t>ⲟⲩⲱⲣⲡ ⲙ</w:t>
            </w:r>
            <w:r>
              <w:rPr>
                <w:rFonts w:ascii="Arial" w:hAnsi="Arial" w:cs="Arial"/>
              </w:rPr>
              <w:t>̀</w:t>
            </w:r>
            <w:r>
              <w:t>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The light of Your reign</w:t>
            </w:r>
          </w:p>
          <w:p w:rsidR="00AF7B91" w:rsidRDefault="00AF7B91" w:rsidP="00AF7B91">
            <w:pPr>
              <w:pStyle w:val="EngHang"/>
            </w:pPr>
            <w:r>
              <w:t>Has enlightened us,</w:t>
            </w:r>
          </w:p>
          <w:p w:rsidR="00AF7B91" w:rsidRDefault="00AF7B91" w:rsidP="00AF7B91">
            <w:pPr>
              <w:pStyle w:val="EngHang"/>
            </w:pPr>
            <w:r>
              <w:t>O Jesus, the lover of mankind.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Ⲫⲟⲩⲱⲓⲛⲓ ⲙ̀ⲡⲉⲕⲉⲣϣⲓϣⲓ:</w:t>
            </w:r>
          </w:p>
          <w:p w:rsidR="00AF7B91" w:rsidRDefault="00AF7B91" w:rsidP="00AF7B91">
            <w:pPr>
              <w:pStyle w:val="CopticVersemulti-line"/>
            </w:pPr>
            <w:r>
              <w:t>ⲁϥⲉⲣⲟⲩⲱⲓⲛⲓ ⲉ̀ⲣⲟⲛ:</w:t>
            </w:r>
          </w:p>
          <w:p w:rsidR="00AF7B91" w:rsidRDefault="00AF7B91" w:rsidP="00AF7B91">
            <w:pPr>
              <w:pStyle w:val="CopticVersemulti-line"/>
            </w:pPr>
            <w:r>
              <w:t>Ⲓⲏ̄ⲥ̄ ⲡⲓⲙⲁⲓⲣⲱⲙⲓ:</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p>
        </w:tc>
        <w:tc>
          <w:tcPr>
            <w:tcW w:w="3960" w:type="dxa"/>
          </w:tcPr>
          <w:p w:rsidR="00AF7B91" w:rsidRDefault="00AF7B91" w:rsidP="00AF7B91">
            <w:pPr>
              <w:pStyle w:val="EngHang"/>
            </w:pPr>
            <w:r>
              <w:t>Holy, holy, holy;</w:t>
            </w:r>
          </w:p>
          <w:p w:rsidR="00AF7B91" w:rsidRDefault="00AF7B91" w:rsidP="00AF7B91">
            <w:pPr>
              <w:pStyle w:val="EngHang"/>
            </w:pPr>
            <w:r>
              <w:t>Worthy and righteous,</w:t>
            </w:r>
          </w:p>
          <w:p w:rsidR="00AF7B91" w:rsidRDefault="00AF7B91" w:rsidP="00AF7B91">
            <w:pPr>
              <w:pStyle w:val="EngHang"/>
            </w:pPr>
            <w:r>
              <w:t>With Your Holy Father;</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p>
        </w:tc>
        <w:tc>
          <w:tcPr>
            <w:tcW w:w="3960" w:type="dxa"/>
          </w:tcPr>
          <w:p w:rsidR="00AF7B91" w:rsidRDefault="00AF7B91" w:rsidP="00AF7B91">
            <w:pPr>
              <w:pStyle w:val="CopticVersemulti-line"/>
            </w:pPr>
            <w:r>
              <w:t>Ⲭⲟⲩⲁⲃ ⲭ̀ⲟⲩⲁⲃ ⲭ̀ⲟⲩⲁⲃ:</w:t>
            </w:r>
          </w:p>
          <w:p w:rsidR="00AF7B91" w:rsidRDefault="00AF7B91" w:rsidP="00AF7B91">
            <w:pPr>
              <w:pStyle w:val="CopticVersemulti-line"/>
            </w:pPr>
            <w:r>
              <w:t>ⲁⲝⲓⲟⲛ ⲕⲉ ⲇⲓⲕⲉⲟⲛ:</w:t>
            </w:r>
          </w:p>
          <w:p w:rsidR="00AF7B91" w:rsidRDefault="00AF7B91" w:rsidP="00AF7B91">
            <w:pPr>
              <w:pStyle w:val="CopticVersemulti-line"/>
            </w:pPr>
            <w:r>
              <w:t>ⲛⲉⲙ Ⲡⲉⲕⲓⲱⲧ ⲉⲑⲟⲩⲁⲃ:</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Pr="003209AF" w:rsidRDefault="00AF7B91" w:rsidP="006039B1">
            <w:pPr>
              <w:pStyle w:val="CopticCross"/>
              <w:rPr>
                <w:b/>
              </w:rPr>
            </w:pPr>
            <w:r w:rsidRPr="00FB5ACB">
              <w:t>¿</w:t>
            </w:r>
          </w:p>
        </w:tc>
        <w:tc>
          <w:tcPr>
            <w:tcW w:w="3960" w:type="dxa"/>
          </w:tcPr>
          <w:p w:rsidR="00AF7B91" w:rsidRDefault="00AF7B91" w:rsidP="00AF7B91">
            <w:pPr>
              <w:pStyle w:val="EngHang"/>
            </w:pPr>
            <w:r>
              <w:t>Guard in truth</w:t>
            </w:r>
          </w:p>
          <w:p w:rsidR="00AF7B91" w:rsidRDefault="00AF7B91" w:rsidP="00AF7B91">
            <w:pPr>
              <w:pStyle w:val="EngHang"/>
            </w:pPr>
            <w:r>
              <w:t>The rest of our race,</w:t>
            </w:r>
          </w:p>
          <w:p w:rsidR="00AF7B91" w:rsidRDefault="00AF7B91" w:rsidP="00AF7B91">
            <w:pPr>
              <w:pStyle w:val="EngHang"/>
            </w:pPr>
            <w:r>
              <w:t>O my Lord God.</w:t>
            </w:r>
          </w:p>
          <w:p w:rsidR="00AF7B91" w:rsidRDefault="00AF7B91" w:rsidP="00AF7B91">
            <w:pPr>
              <w:pStyle w:val="EngHangEnd"/>
            </w:pPr>
            <w:r>
              <w:t>He sent the Paraclete.</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pPr>
            <w:r>
              <w:t>Ⲯⲉⲡⲓ ⲙ̀ⲡⲉⲛⲅⲉⲛⲟⲥ:</w:t>
            </w:r>
          </w:p>
          <w:p w:rsidR="00AF7B91" w:rsidRDefault="00AF7B91" w:rsidP="00AF7B91">
            <w:pPr>
              <w:pStyle w:val="CopticVersemulti-line"/>
            </w:pPr>
            <w:r>
              <w:t>ϧⲉⲛ ⲟⲩⲁⲗⲏⲑⲓⲛⲟⲛ:</w:t>
            </w:r>
          </w:p>
          <w:p w:rsidR="00AF7B91" w:rsidRDefault="00AF7B91" w:rsidP="00AF7B91">
            <w:pPr>
              <w:pStyle w:val="CopticVersemulti-line"/>
            </w:pPr>
            <w:r>
              <w:t>ⲁ̀ⲣⲉϩ ⲉ̀ⲣⲱⲟⲩ Ⲡⲁⲟ̄ⲥ̄:</w:t>
            </w:r>
          </w:p>
          <w:p w:rsidR="00AF7B91" w:rsidRPr="005130A7" w:rsidRDefault="00AF7B91" w:rsidP="00AF7B91">
            <w:pPr>
              <w:pStyle w:val="CopticHangingVerse"/>
            </w:pPr>
            <w:r>
              <w:t>ⲁϥⲟⲩⲱⲣⲡ ⲙ̀ⲡⲓⲡⲁⲣⲁⲕⲗⲏⲧⲟⲛ.</w:t>
            </w:r>
          </w:p>
        </w:tc>
      </w:tr>
      <w:tr w:rsidR="00AF7B91" w:rsidTr="006039B1">
        <w:trPr>
          <w:cantSplit/>
          <w:jc w:val="center"/>
        </w:trPr>
        <w:tc>
          <w:tcPr>
            <w:tcW w:w="288" w:type="dxa"/>
          </w:tcPr>
          <w:p w:rsidR="00AF7B91" w:rsidRDefault="00AF7B91" w:rsidP="006039B1">
            <w:pPr>
              <w:pStyle w:val="CopticCross"/>
            </w:pPr>
            <w:r w:rsidRPr="00FB5ACB">
              <w:t>¿</w:t>
            </w:r>
          </w:p>
        </w:tc>
        <w:tc>
          <w:tcPr>
            <w:tcW w:w="3960" w:type="dxa"/>
          </w:tcPr>
          <w:p w:rsidR="00AF7B91" w:rsidRDefault="00AF7B91" w:rsidP="00AF7B91">
            <w:pPr>
              <w:pStyle w:val="EngHang"/>
            </w:pPr>
            <w:r>
              <w:t>O Christ, our Master,</w:t>
            </w:r>
          </w:p>
          <w:p w:rsidR="00AF7B91" w:rsidRDefault="00AF7B91" w:rsidP="00AF7B91">
            <w:pPr>
              <w:pStyle w:val="EngHang"/>
            </w:pPr>
            <w:r>
              <w:t>Remembered our honoured</w:t>
            </w:r>
          </w:p>
          <w:p w:rsidR="00AF7B91" w:rsidRDefault="00AF7B91" w:rsidP="00AF7B91">
            <w:pPr>
              <w:pStyle w:val="EngHang"/>
            </w:pPr>
            <w:r>
              <w:t>Father, Abba _____</w:t>
            </w:r>
          </w:p>
          <w:p w:rsidR="00AF7B91" w:rsidRDefault="00AF7B91" w:rsidP="00AF7B91">
            <w:pPr>
              <w:pStyle w:val="EngHangEnd"/>
            </w:pPr>
            <w:r>
              <w:t>The Archbishop.</w:t>
            </w:r>
          </w:p>
        </w:tc>
        <w:tc>
          <w:tcPr>
            <w:tcW w:w="288" w:type="dxa"/>
          </w:tcPr>
          <w:p w:rsidR="00AF7B91" w:rsidRDefault="00AF7B91" w:rsidP="006039B1"/>
        </w:tc>
        <w:tc>
          <w:tcPr>
            <w:tcW w:w="288" w:type="dxa"/>
          </w:tcPr>
          <w:p w:rsidR="00AF7B91" w:rsidRDefault="00AF7B91" w:rsidP="006039B1">
            <w:pPr>
              <w:pStyle w:val="CopticCross"/>
            </w:pPr>
            <w:r w:rsidRPr="00FB5ACB">
              <w:t>¿</w:t>
            </w:r>
          </w:p>
        </w:tc>
        <w:tc>
          <w:tcPr>
            <w:tcW w:w="3960" w:type="dxa"/>
          </w:tcPr>
          <w:p w:rsidR="00AF7B91" w:rsidRDefault="00AF7B91" w:rsidP="00AF7B91">
            <w:pPr>
              <w:pStyle w:val="CopticVersemulti-line"/>
              <w:rPr>
                <w:rFonts w:eastAsia="Arial Unicode MS" w:cs="FreeSerifAvvaShenouda"/>
              </w:rPr>
            </w:pPr>
            <w:r>
              <w:rPr>
                <w:rFonts w:eastAsia="Arial Unicode MS" w:cs="FreeSerifAvvaShenouda"/>
              </w:rPr>
              <w:t>Ⲱ Ⲡⲉⲛⲛⲏⲃ Ⲡⲭ̄ⲥ̄:</w:t>
            </w:r>
          </w:p>
          <w:p w:rsidR="00AF7B91" w:rsidRDefault="00AF7B91" w:rsidP="00AF7B91">
            <w:pPr>
              <w:pStyle w:val="CopticVersemulti-line"/>
              <w:rPr>
                <w:rFonts w:eastAsia="Arial Unicode MS" w:cs="FreeSerifAvvaShenouda"/>
              </w:rPr>
            </w:pPr>
            <w:r>
              <w:rPr>
                <w:rFonts w:eastAsia="Arial Unicode MS" w:cs="FreeSerifAvvaShenouda"/>
              </w:rPr>
              <w:t>ⲁ̀ⲣⲓⲫ̀ⲙⲉⲩⲓ̀ ⲙ̀ⲡⲓⲙⲁⲕⲁⲣⲓⲟⲥ:</w:t>
            </w:r>
          </w:p>
          <w:p w:rsidR="00AF7B91" w:rsidRDefault="00AF7B91" w:rsidP="00AF7B91">
            <w:pPr>
              <w:pStyle w:val="CopticVersemulti-line"/>
              <w:rPr>
                <w:rFonts w:eastAsia="Arial Unicode MS" w:cs="FreeSerifAvvaShenouda"/>
              </w:rPr>
            </w:pPr>
            <w:r>
              <w:rPr>
                <w:rFonts w:eastAsia="Arial Unicode MS" w:cs="FreeSerifAvvaShenouda"/>
              </w:rPr>
              <w:t>ⲡⲉⲛⲓⲱⲧ ⲁⲃⲃⲁ (..):</w:t>
            </w:r>
          </w:p>
          <w:p w:rsidR="00AF7B91" w:rsidRPr="00384F62" w:rsidRDefault="00AF7B91" w:rsidP="00AF7B91">
            <w:pPr>
              <w:pStyle w:val="CopticHangingVerse"/>
            </w:pPr>
            <w:r>
              <w:t>ⲡⲓⲁⲣⲝⲏⲉ̀ⲡⲓⲥⲕⲟⲡⲟⲥ.</w:t>
            </w:r>
          </w:p>
        </w:tc>
      </w:tr>
    </w:tbl>
    <w:p w:rsidR="00E66583" w:rsidRPr="00235C40" w:rsidRDefault="00E66583" w:rsidP="00E66583"/>
    <w:p w:rsidR="00495F1A" w:rsidRPr="004A327A" w:rsidRDefault="00495F1A" w:rsidP="00495F1A">
      <w:pPr>
        <w:pStyle w:val="Heading2"/>
      </w:pPr>
      <w:bookmarkStart w:id="1120" w:name="_Toc410196981"/>
      <w:bookmarkStart w:id="1121" w:name="_Toc428340998"/>
      <w:r>
        <w:lastRenderedPageBreak/>
        <w:t>Hymns for Koiak</w:t>
      </w:r>
      <w:bookmarkEnd w:id="800"/>
      <w:bookmarkEnd w:id="801"/>
      <w:bookmarkEnd w:id="802"/>
      <w:bookmarkEnd w:id="1120"/>
      <w:bookmarkEnd w:id="1121"/>
    </w:p>
    <w:sectPr w:rsidR="00495F1A" w:rsidRPr="004A327A" w:rsidSect="001C41A6">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Windows User" w:date="2015-07-20T10:14:00Z" w:initials="WU">
    <w:p w:rsidR="00336FAA" w:rsidRDefault="00336FAA">
      <w:pPr>
        <w:pStyle w:val="CommentText"/>
      </w:pPr>
      <w:r>
        <w:rPr>
          <w:rStyle w:val="CommentReference"/>
        </w:rPr>
        <w:annotationRef/>
      </w:r>
      <w:r>
        <w:t>Add notes where to insert Doxology of Prime… And Vespers Prase?</w:t>
      </w:r>
    </w:p>
  </w:comment>
  <w:comment w:id="51" w:author="Windows User" w:date="2015-07-22T08:43:00Z" w:initials="WU">
    <w:p w:rsidR="00336FAA" w:rsidRDefault="00336FAA">
      <w:pPr>
        <w:pStyle w:val="CommentText"/>
      </w:pPr>
      <w:r>
        <w:rPr>
          <w:rStyle w:val="CommentReference"/>
        </w:rPr>
        <w:annotationRef/>
      </w:r>
      <w:r>
        <w:t>replace</w:t>
      </w:r>
    </w:p>
  </w:comment>
  <w:comment w:id="54" w:author="Windows User" w:date="2015-07-21T21:45:00Z" w:initials="BS">
    <w:p w:rsidR="00336FAA" w:rsidRDefault="00336FAA">
      <w:pPr>
        <w:pStyle w:val="CommentText"/>
      </w:pPr>
      <w:r>
        <w:rPr>
          <w:rStyle w:val="CommentReference"/>
        </w:rPr>
        <w:annotationRef/>
      </w:r>
      <w:r>
        <w:t>protopresbyters?</w:t>
      </w:r>
    </w:p>
  </w:comment>
  <w:comment w:id="55" w:author="Windows User" w:date="2015-07-21T21:47:00Z" w:initials="BS">
    <w:p w:rsidR="00336FAA" w:rsidRDefault="00336FAA">
      <w:pPr>
        <w:pStyle w:val="CommentText"/>
      </w:pPr>
      <w:r>
        <w:rPr>
          <w:rStyle w:val="CommentReference"/>
        </w:rPr>
        <w:annotationRef/>
      </w:r>
      <w:r>
        <w:t>those who?</w:t>
      </w:r>
    </w:p>
  </w:comment>
  <w:comment w:id="56" w:author="Windows User" w:date="2015-07-21T21:50:00Z" w:initials="BS">
    <w:p w:rsidR="00336FAA" w:rsidRDefault="00336FAA">
      <w:pPr>
        <w:pStyle w:val="CommentText"/>
      </w:pPr>
      <w:r>
        <w:rPr>
          <w:rStyle w:val="CommentReference"/>
        </w:rPr>
        <w:annotationRef/>
      </w:r>
      <w:r>
        <w:t>Yourself?</w:t>
      </w:r>
    </w:p>
  </w:comment>
  <w:comment w:id="58" w:author="Windows User" w:date="2015-07-21T21:54:00Z" w:initials="BS">
    <w:p w:rsidR="00336FAA" w:rsidRDefault="00336FAA">
      <w:pPr>
        <w:pStyle w:val="CommentText"/>
      </w:pPr>
      <w:r>
        <w:rPr>
          <w:rStyle w:val="CommentReference"/>
        </w:rPr>
        <w:annotationRef/>
      </w:r>
      <w:r>
        <w:t>You are blessed?</w:t>
      </w:r>
    </w:p>
  </w:comment>
  <w:comment w:id="61" w:author="Windows User" w:date="2015-07-21T21:18:00Z" w:initials="WU">
    <w:p w:rsidR="00336FAA" w:rsidRDefault="00336FAA">
      <w:pPr>
        <w:pStyle w:val="CommentText"/>
      </w:pPr>
      <w:r>
        <w:rPr>
          <w:rStyle w:val="CommentReference"/>
        </w:rPr>
        <w:annotationRef/>
      </w:r>
      <w:r>
        <w:t>Very? Right?</w:t>
      </w:r>
    </w:p>
  </w:comment>
  <w:comment w:id="62" w:author="Windows User" w:date="2015-07-21T21:26:00Z" w:initials="WU">
    <w:p w:rsidR="00336FAA" w:rsidRDefault="00336FAA">
      <w:pPr>
        <w:pStyle w:val="CommentText"/>
      </w:pPr>
      <w:r>
        <w:rPr>
          <w:rStyle w:val="CommentReference"/>
        </w:rPr>
        <w:annotationRef/>
      </w:r>
      <w:r>
        <w:t>Funny just to have declared here with nothing else.</w:t>
      </w:r>
    </w:p>
  </w:comment>
  <w:comment w:id="63" w:author="Windows User" w:date="2015-07-21T21:26:00Z" w:initials="WU">
    <w:p w:rsidR="00336FAA" w:rsidRDefault="00336FAA">
      <w:pPr>
        <w:pStyle w:val="CommentText"/>
      </w:pPr>
      <w:r>
        <w:rPr>
          <w:rStyle w:val="CommentReference"/>
        </w:rPr>
        <w:annotationRef/>
      </w:r>
      <w:r>
        <w:t>Good News or Glad Tidings?</w:t>
      </w:r>
    </w:p>
  </w:comment>
  <w:comment w:id="64" w:author="Windows User" w:date="2015-07-22T08:40:00Z" w:initials="WU">
    <w:p w:rsidR="00336FAA" w:rsidRDefault="00336FAA">
      <w:pPr>
        <w:pStyle w:val="CommentText"/>
      </w:pPr>
      <w:r>
        <w:rPr>
          <w:rStyle w:val="CommentReference"/>
        </w:rPr>
        <w:annotationRef/>
      </w:r>
      <w:r>
        <w:t>Which is it? Advocate or watch over us?</w:t>
      </w:r>
    </w:p>
  </w:comment>
  <w:comment w:id="65" w:author="Windows User" w:date="2015-07-22T08:40:00Z" w:initials="WU">
    <w:p w:rsidR="00336FAA" w:rsidRDefault="00336FAA">
      <w:pPr>
        <w:pStyle w:val="CommentText"/>
      </w:pPr>
      <w:r>
        <w:rPr>
          <w:rStyle w:val="CommentReference"/>
        </w:rPr>
        <w:annotationRef/>
      </w:r>
      <w:r>
        <w:t>Coptic doesn’t seem to have “Mary”</w:t>
      </w:r>
    </w:p>
  </w:comment>
  <w:comment w:id="66" w:author="Windows User" w:date="2015-07-21T21:59:00Z" w:initials="BS">
    <w:p w:rsidR="00336FAA" w:rsidRDefault="00336FAA">
      <w:pPr>
        <w:pStyle w:val="CommentText"/>
      </w:pPr>
      <w:r>
        <w:rPr>
          <w:rStyle w:val="CommentReference"/>
        </w:rPr>
        <w:annotationRef/>
      </w:r>
      <w:r>
        <w:t>Coptic</w:t>
      </w:r>
    </w:p>
  </w:comment>
  <w:comment w:id="67" w:author="Windows User" w:date="2015-07-22T08:46:00Z" w:initials="WU">
    <w:p w:rsidR="00336FAA" w:rsidRDefault="00336FAA">
      <w:pPr>
        <w:pStyle w:val="CommentText"/>
      </w:pPr>
      <w:r>
        <w:rPr>
          <w:rStyle w:val="CommentReference"/>
        </w:rPr>
        <w:annotationRef/>
      </w:r>
      <w:r>
        <w:t>Add footnote of what this is</w:t>
      </w:r>
    </w:p>
  </w:comment>
  <w:comment w:id="68" w:author="Windows User" w:date="2015-07-21T22:00:00Z" w:initials="BS">
    <w:p w:rsidR="00336FAA" w:rsidRDefault="00336FAA">
      <w:pPr>
        <w:pStyle w:val="CommentText"/>
      </w:pPr>
      <w:r>
        <w:rPr>
          <w:rStyle w:val="CommentReference"/>
        </w:rPr>
        <w:annotationRef/>
      </w:r>
      <w:r>
        <w:rPr>
          <w:rStyle w:val="CommentReference"/>
        </w:rPr>
        <w:t>Coptic</w:t>
      </w:r>
    </w:p>
  </w:comment>
  <w:comment w:id="69" w:author="Windows User" w:date="2015-07-21T22:11:00Z" w:initials="BS">
    <w:p w:rsidR="00336FAA" w:rsidRDefault="00336FAA">
      <w:pPr>
        <w:pStyle w:val="CommentText"/>
      </w:pPr>
      <w:r>
        <w:rPr>
          <w:rStyle w:val="CommentReference"/>
        </w:rPr>
        <w:annotationRef/>
      </w:r>
      <w:r>
        <w:t>theotokos?</w:t>
      </w:r>
    </w:p>
  </w:comment>
  <w:comment w:id="93" w:author="Windows User" w:date="2015-02-18T13:02:00Z" w:initials="WU">
    <w:p w:rsidR="00336FAA" w:rsidRDefault="00336FAA">
      <w:pPr>
        <w:pStyle w:val="CommentText"/>
      </w:pPr>
      <w:r>
        <w:rPr>
          <w:rStyle w:val="CommentReference"/>
        </w:rPr>
        <w:annotationRef/>
      </w:r>
      <w:r>
        <w:t>Should Glory be be here?</w:t>
      </w:r>
    </w:p>
  </w:comment>
  <w:comment w:id="97" w:author="Windows User" w:date="2015-02-08T19:42:00Z" w:initials="WU">
    <w:p w:rsidR="00336FAA" w:rsidRDefault="00336FAA">
      <w:pPr>
        <w:pStyle w:val="CommentText"/>
      </w:pPr>
      <w:r>
        <w:rPr>
          <w:rStyle w:val="CommentReference"/>
        </w:rPr>
        <w:annotationRef/>
      </w:r>
      <w:r>
        <w:t>Any argument for "Rise  up"  rather than arise?"</w:t>
      </w:r>
    </w:p>
  </w:comment>
  <w:comment w:id="98" w:author="Windows User" w:date="2015-02-08T19:42:00Z" w:initials="WU">
    <w:p w:rsidR="00336FAA" w:rsidRDefault="00336FAA">
      <w:pPr>
        <w:pStyle w:val="CommentText"/>
      </w:pPr>
      <w:r>
        <w:rPr>
          <w:rStyle w:val="CommentReference"/>
        </w:rPr>
        <w:annotationRef/>
      </w:r>
      <w:r>
        <w:t>flesh or body?</w:t>
      </w:r>
    </w:p>
  </w:comment>
  <w:comment w:id="99" w:author="Windows User" w:date="2015-02-08T19:42:00Z" w:initials="WU">
    <w:p w:rsidR="00336FAA" w:rsidRDefault="00336FAA">
      <w:pPr>
        <w:pStyle w:val="CommentText"/>
      </w:pPr>
      <w:r>
        <w:rPr>
          <w:rStyle w:val="CommentReference"/>
        </w:rPr>
        <w:annotationRef/>
      </w:r>
      <w:r>
        <w:t>Send up, or ascribe?</w:t>
      </w:r>
    </w:p>
  </w:comment>
  <w:comment w:id="100" w:author="Windows User" w:date="2015-02-08T19:42:00Z" w:initials="WU">
    <w:p w:rsidR="00336FAA" w:rsidRDefault="00336FAA">
      <w:pPr>
        <w:pStyle w:val="CommentText"/>
      </w:pPr>
      <w:r>
        <w:rPr>
          <w:rStyle w:val="CommentReference"/>
        </w:rPr>
        <w:annotationRef/>
      </w:r>
      <w:r>
        <w:t>doxology or glorification?</w:t>
      </w:r>
    </w:p>
  </w:comment>
  <w:comment w:id="101" w:author="Windows User" w:date="2015-02-08T19:42:00Z" w:initials="WU">
    <w:p w:rsidR="00336FAA" w:rsidRDefault="00336FAA">
      <w:pPr>
        <w:pStyle w:val="CommentText"/>
      </w:pPr>
      <w:r>
        <w:rPr>
          <w:rStyle w:val="CommentReference"/>
        </w:rPr>
        <w:annotationRef/>
      </w:r>
      <w:r>
        <w:t>"Glory to you" or "Glory be to you"?</w:t>
      </w:r>
    </w:p>
  </w:comment>
  <w:comment w:id="102" w:author="Windows User" w:date="2015-02-08T19:42:00Z" w:initials="WU">
    <w:p w:rsidR="00336FAA" w:rsidRDefault="00336FAA">
      <w:pPr>
        <w:pStyle w:val="CommentText"/>
      </w:pPr>
      <w:r>
        <w:rPr>
          <w:rStyle w:val="CommentReference"/>
        </w:rPr>
        <w:annotationRef/>
      </w:r>
      <w:r>
        <w:t>You?</w:t>
      </w:r>
    </w:p>
  </w:comment>
  <w:comment w:id="103" w:author="Windows User" w:date="2015-02-08T19:42:00Z" w:initials="WU">
    <w:p w:rsidR="00336FAA" w:rsidRDefault="00336FAA">
      <w:pPr>
        <w:pStyle w:val="CommentText"/>
      </w:pPr>
      <w:r>
        <w:rPr>
          <w:rStyle w:val="CommentReference"/>
        </w:rPr>
        <w:annotationRef/>
      </w:r>
      <w:r>
        <w:t>To the Sanctuary or O you saints???</w:t>
      </w:r>
    </w:p>
  </w:comment>
  <w:comment w:id="104" w:author="Windows User" w:date="2015-02-08T19:42:00Z" w:initials="WU">
    <w:p w:rsidR="00336FAA" w:rsidRDefault="00336FAA">
      <w:pPr>
        <w:pStyle w:val="CommentText"/>
      </w:pPr>
      <w:r>
        <w:rPr>
          <w:rStyle w:val="CommentReference"/>
        </w:rPr>
        <w:annotationRef/>
      </w:r>
      <w:r>
        <w:t>from sounds more natural than out of. Any compelling reason to keep?</w:t>
      </w:r>
    </w:p>
  </w:comment>
  <w:comment w:id="105" w:author="Windows User" w:date="2015-02-08T19:42:00Z" w:initials="WU">
    <w:p w:rsidR="00336FAA" w:rsidRDefault="00336FAA">
      <w:pPr>
        <w:pStyle w:val="CommentText"/>
      </w:pPr>
      <w:r>
        <w:rPr>
          <w:rStyle w:val="CommentReference"/>
        </w:rPr>
        <w:annotationRef/>
      </w:r>
      <w:r>
        <w:t>supplication or cry?</w:t>
      </w:r>
    </w:p>
  </w:comment>
  <w:comment w:id="106" w:author="Windows User" w:date="2015-02-08T19:42:00Z" w:initials="WU">
    <w:p w:rsidR="00336FAA" w:rsidRDefault="00336FAA">
      <w:pPr>
        <w:pStyle w:val="CommentText"/>
      </w:pPr>
      <w:r>
        <w:rPr>
          <w:rStyle w:val="CommentReference"/>
        </w:rPr>
        <w:annotationRef/>
      </w:r>
      <w:r>
        <w:t>petition or supplication? supplication sounds much better.</w:t>
      </w:r>
    </w:p>
  </w:comment>
  <w:comment w:id="107" w:author="Windows User" w:date="2015-02-08T19:42:00Z" w:initials="WU">
    <w:p w:rsidR="00336FAA" w:rsidRDefault="00336FAA">
      <w:pPr>
        <w:pStyle w:val="CommentText"/>
      </w:pPr>
      <w:r>
        <w:rPr>
          <w:rStyle w:val="CommentReference"/>
        </w:rPr>
        <w:annotationRef/>
      </w:r>
      <w:r>
        <w:t>revive or deliver?</w:t>
      </w:r>
    </w:p>
  </w:comment>
  <w:comment w:id="108" w:author="Windows User" w:date="2015-02-08T19:42:00Z" w:initials="WU">
    <w:p w:rsidR="00336FAA" w:rsidRDefault="00336FAA">
      <w:pPr>
        <w:pStyle w:val="CommentText"/>
      </w:pPr>
      <w:r>
        <w:rPr>
          <w:rStyle w:val="CommentReference"/>
        </w:rPr>
        <w:annotationRef/>
      </w:r>
      <w:r>
        <w:t>pour forth, utter, or overflow? I like the way overflow sounds more than pour forth. More natural.</w:t>
      </w:r>
    </w:p>
  </w:comment>
  <w:comment w:id="109" w:author="Windows User" w:date="2015-02-08T19:42:00Z" w:initials="WU">
    <w:p w:rsidR="00336FAA" w:rsidRDefault="00336FAA">
      <w:pPr>
        <w:pStyle w:val="CommentText"/>
      </w:pPr>
      <w:r>
        <w:rPr>
          <w:rStyle w:val="CommentReference"/>
        </w:rPr>
        <w:annotationRef/>
      </w:r>
      <w:r>
        <w:t>blessing or praise?</w:t>
      </w:r>
    </w:p>
  </w:comment>
  <w:comment w:id="110" w:author="Windows User" w:date="2015-02-08T19:42:00Z" w:initials="WU">
    <w:p w:rsidR="00336FAA" w:rsidRDefault="00336FAA">
      <w:pPr>
        <w:pStyle w:val="CommentText"/>
      </w:pPr>
      <w:r>
        <w:rPr>
          <w:rStyle w:val="CommentReference"/>
        </w:rPr>
        <w:annotationRef/>
      </w:r>
      <w:r>
        <w:t>respond with? respond to? speak of?</w:t>
      </w:r>
    </w:p>
  </w:comment>
  <w:comment w:id="111" w:author="Windows User" w:date="2015-02-08T19:42:00Z" w:initials="WU">
    <w:p w:rsidR="00336FAA" w:rsidRDefault="00336FAA">
      <w:pPr>
        <w:pStyle w:val="CommentText"/>
      </w:pPr>
      <w:r>
        <w:rPr>
          <w:rStyle w:val="CommentReference"/>
        </w:rPr>
        <w:annotationRef/>
      </w:r>
      <w:r>
        <w:t>rightous, true, or truth?</w:t>
      </w:r>
    </w:p>
  </w:comment>
  <w:comment w:id="112" w:author="Windows User" w:date="2015-02-08T19:42:00Z" w:initials="WU">
    <w:p w:rsidR="00336FAA" w:rsidRDefault="00336FAA">
      <w:pPr>
        <w:pStyle w:val="CommentText"/>
      </w:pPr>
      <w:r>
        <w:rPr>
          <w:rStyle w:val="CommentReference"/>
        </w:rPr>
        <w:annotationRef/>
      </w:r>
      <w:r>
        <w:t>meditation, or delight?</w:t>
      </w:r>
    </w:p>
  </w:comment>
  <w:comment w:id="113" w:author="Windows User" w:date="2015-02-08T19:42:00Z" w:initials="WU">
    <w:p w:rsidR="00336FAA" w:rsidRDefault="00336FAA">
      <w:pPr>
        <w:pStyle w:val="CommentText"/>
      </w:pPr>
      <w:r>
        <w:rPr>
          <w:rStyle w:val="CommentReference"/>
        </w:rPr>
        <w:annotationRef/>
      </w:r>
      <w:r>
        <w:t>forever or always?</w:t>
      </w:r>
    </w:p>
  </w:comment>
  <w:comment w:id="114" w:author="Windows User" w:date="2015-02-08T19:42:00Z" w:initials="WU">
    <w:p w:rsidR="00336FAA" w:rsidRDefault="00336FAA">
      <w:pPr>
        <w:pStyle w:val="CommentText"/>
      </w:pPr>
      <w:r>
        <w:rPr>
          <w:rStyle w:val="CommentReference"/>
        </w:rPr>
        <w:annotationRef/>
      </w:r>
      <w:r>
        <w:t>and forever?</w:t>
      </w:r>
    </w:p>
  </w:comment>
  <w:comment w:id="115" w:author="Windows User" w:date="2015-02-08T19:42:00Z" w:initials="WU">
    <w:p w:rsidR="00336FAA" w:rsidRDefault="00336FAA">
      <w:pPr>
        <w:pStyle w:val="CommentText"/>
      </w:pPr>
      <w:r>
        <w:rPr>
          <w:rStyle w:val="CommentReference"/>
        </w:rPr>
        <w:annotationRef/>
      </w:r>
      <w:r>
        <w:t>be?</w:t>
      </w:r>
    </w:p>
  </w:comment>
  <w:comment w:id="116" w:author="Windows User" w:date="2015-02-08T19:42:00Z" w:initials="WU">
    <w:p w:rsidR="00336FAA" w:rsidRDefault="00336FAA">
      <w:pPr>
        <w:pStyle w:val="CommentText"/>
      </w:pPr>
      <w:r>
        <w:rPr>
          <w:rStyle w:val="CommentReference"/>
        </w:rPr>
        <w:annotationRef/>
      </w:r>
      <w:r>
        <w:t>be?</w:t>
      </w:r>
    </w:p>
  </w:comment>
  <w:comment w:id="117" w:author="Windows User" w:date="2015-02-08T19:42:00Z" w:initials="WU">
    <w:p w:rsidR="00336FAA" w:rsidRDefault="00336FAA">
      <w:pPr>
        <w:pStyle w:val="CommentText"/>
      </w:pPr>
      <w:r>
        <w:rPr>
          <w:rStyle w:val="CommentReference"/>
        </w:rPr>
        <w:annotationRef/>
      </w:r>
      <w:r>
        <w:t>is the insertion of "one" after "begotten" needed in english?</w:t>
      </w:r>
    </w:p>
  </w:comment>
  <w:comment w:id="118" w:author="Windows User" w:date="2015-02-08T19:42:00Z" w:initials="WU">
    <w:p w:rsidR="00336FAA" w:rsidRDefault="00336FAA">
      <w:pPr>
        <w:pStyle w:val="CommentText"/>
      </w:pPr>
      <w:r>
        <w:rPr>
          <w:rStyle w:val="CommentReference"/>
        </w:rPr>
        <w:annotationRef/>
      </w:r>
      <w:r>
        <w:t>utter or declare?</w:t>
      </w:r>
    </w:p>
  </w:comment>
  <w:comment w:id="125" w:author="Windows User" w:date="2015-02-08T19:56:00Z" w:initials="BS">
    <w:p w:rsidR="00336FAA" w:rsidRDefault="00336FAA">
      <w:pPr>
        <w:pStyle w:val="CommentText"/>
      </w:pPr>
      <w:r>
        <w:rPr>
          <w:rStyle w:val="CommentReference"/>
        </w:rPr>
        <w:annotationRef/>
      </w:r>
      <w:r>
        <w:t>look at? look upon? regard?</w:t>
      </w:r>
    </w:p>
  </w:comment>
  <w:comment w:id="126" w:author="Windows User" w:date="2015-02-08T19:53:00Z" w:initials="BS">
    <w:p w:rsidR="00336FAA" w:rsidRDefault="00336FAA">
      <w:pPr>
        <w:pStyle w:val="CommentText"/>
      </w:pPr>
      <w:r>
        <w:rPr>
          <w:rStyle w:val="CommentReference"/>
        </w:rPr>
        <w:annotationRef/>
      </w:r>
      <w:r>
        <w:t>no one?</w:t>
      </w:r>
    </w:p>
  </w:comment>
  <w:comment w:id="127" w:author="Windows User" w:date="2015-02-08T19:53:00Z" w:initials="BS">
    <w:p w:rsidR="00336FAA" w:rsidRDefault="00336FAA">
      <w:pPr>
        <w:pStyle w:val="CommentText"/>
      </w:pPr>
      <w:r>
        <w:rPr>
          <w:rStyle w:val="CommentReference"/>
        </w:rPr>
        <w:annotationRef/>
      </w:r>
      <w:r>
        <w:t>in?</w:t>
      </w:r>
    </w:p>
    <w:p w:rsidR="00336FAA" w:rsidRDefault="00336FAA">
      <w:pPr>
        <w:pStyle w:val="CommentText"/>
      </w:pPr>
    </w:p>
  </w:comment>
  <w:comment w:id="128" w:author="Windows User" w:date="2015-02-08T19:53:00Z" w:initials="BS">
    <w:p w:rsidR="00336FAA" w:rsidRDefault="00336FAA">
      <w:pPr>
        <w:pStyle w:val="CommentText"/>
      </w:pPr>
      <w:r>
        <w:rPr>
          <w:rStyle w:val="CommentReference"/>
        </w:rPr>
        <w:annotationRef/>
      </w:r>
      <w:r>
        <w:t>before?</w:t>
      </w:r>
    </w:p>
  </w:comment>
  <w:comment w:id="129" w:author="Windows User" w:date="2015-02-08T19:53:00Z" w:initials="BS">
    <w:p w:rsidR="00336FAA" w:rsidRDefault="00336FAA">
      <w:pPr>
        <w:pStyle w:val="CommentText"/>
      </w:pPr>
      <w:r>
        <w:rPr>
          <w:rStyle w:val="CommentReference"/>
        </w:rPr>
        <w:annotationRef/>
      </w:r>
      <w:r>
        <w:t>joy entered into the whole world doesn't mean much...</w:t>
      </w:r>
    </w:p>
  </w:comment>
  <w:comment w:id="130" w:author="Windows User" w:date="2015-02-08T19:53:00Z" w:initials="BS">
    <w:p w:rsidR="00336FAA" w:rsidRDefault="00336FAA">
      <w:pPr>
        <w:pStyle w:val="CommentText"/>
      </w:pPr>
      <w:r>
        <w:rPr>
          <w:rStyle w:val="CommentReference"/>
        </w:rPr>
        <w:annotationRef/>
      </w:r>
      <w:r>
        <w:t>? any better way to express that's more accurate while meaning something?</w:t>
      </w:r>
    </w:p>
  </w:comment>
  <w:comment w:id="131" w:author="Windows User" w:date="2015-02-08T19:53:00Z" w:initials="BS">
    <w:p w:rsidR="00336FAA" w:rsidRDefault="00336FAA">
      <w:pPr>
        <w:pStyle w:val="CommentText"/>
      </w:pPr>
      <w:r>
        <w:rPr>
          <w:rStyle w:val="CommentReference"/>
        </w:rPr>
        <w:annotationRef/>
      </w:r>
      <w:r>
        <w:t>sealed as in ever virgin... or more like hidden?</w:t>
      </w:r>
    </w:p>
  </w:comment>
  <w:comment w:id="132" w:author="Windows User" w:date="2015-02-08T19:53:00Z" w:initials="BS">
    <w:p w:rsidR="00336FAA" w:rsidRDefault="00336FAA">
      <w:pPr>
        <w:pStyle w:val="CommentText"/>
      </w:pPr>
      <w:r>
        <w:rPr>
          <w:rStyle w:val="CommentReference"/>
        </w:rPr>
        <w:annotationRef/>
      </w:r>
      <w:r>
        <w:t>fragrant ointment? ointment? Incense and ointment with weeping and mourning?</w:t>
      </w:r>
    </w:p>
  </w:comment>
  <w:comment w:id="133" w:author="Windows User" w:date="2015-02-08T19:53:00Z" w:initials="BS">
    <w:p w:rsidR="00336FAA" w:rsidRDefault="00336FAA">
      <w:pPr>
        <w:pStyle w:val="CommentText"/>
      </w:pPr>
      <w:r>
        <w:rPr>
          <w:rStyle w:val="CommentReference"/>
        </w:rPr>
        <w:annotationRef/>
      </w:r>
      <w:r>
        <w:t>spices or ointment</w:t>
      </w:r>
    </w:p>
  </w:comment>
  <w:comment w:id="134" w:author="Windows User" w:date="2015-02-08T19:53:00Z" w:initials="BS">
    <w:p w:rsidR="00336FAA" w:rsidRDefault="00336FAA">
      <w:pPr>
        <w:pStyle w:val="CommentText"/>
      </w:pPr>
      <w:r>
        <w:rPr>
          <w:rStyle w:val="CommentReference"/>
        </w:rPr>
        <w:annotationRef/>
      </w:r>
      <w:r>
        <w:t>Is risen or has risen?</w:t>
      </w:r>
    </w:p>
  </w:comment>
  <w:comment w:id="135" w:author="Windows User" w:date="2015-02-08T19:53:00Z" w:initials="BS">
    <w:p w:rsidR="00336FAA" w:rsidRDefault="00336FAA">
      <w:pPr>
        <w:pStyle w:val="CommentText"/>
      </w:pPr>
      <w:r>
        <w:rPr>
          <w:rStyle w:val="CommentReference"/>
        </w:rPr>
        <w:annotationRef/>
      </w:r>
      <w:r>
        <w:t>need a consistent policy for what to capitalize!</w:t>
      </w:r>
    </w:p>
  </w:comment>
  <w:comment w:id="136" w:author="Windows User" w:date="2015-02-08T19:53:00Z" w:initials="BS">
    <w:p w:rsidR="00336FAA" w:rsidRDefault="00336FAA">
      <w:pPr>
        <w:pStyle w:val="CommentText"/>
      </w:pPr>
      <w:r>
        <w:rPr>
          <w:rStyle w:val="CommentReference"/>
        </w:rPr>
        <w:annotationRef/>
      </w:r>
      <w:r>
        <w:t>need to break other verses like this to have new lines in place of ':' so we can show where to break the tune without mangling the punctuation.</w:t>
      </w:r>
    </w:p>
  </w:comment>
  <w:comment w:id="137" w:author="Windows User" w:date="2015-02-08T19:53:00Z" w:initials="BS">
    <w:p w:rsidR="00336FAA" w:rsidRDefault="00336FAA">
      <w:pPr>
        <w:pStyle w:val="CommentText"/>
      </w:pPr>
      <w:r>
        <w:rPr>
          <w:rStyle w:val="CommentReference"/>
        </w:rPr>
        <w:annotationRef/>
      </w:r>
      <w:r>
        <w:t xml:space="preserve">decay? </w:t>
      </w:r>
    </w:p>
  </w:comment>
  <w:comment w:id="138" w:author="Windows User" w:date="2015-02-08T19:57:00Z" w:initials="WU">
    <w:p w:rsidR="00336FAA" w:rsidRDefault="00336FAA">
      <w:pPr>
        <w:pStyle w:val="CommentText"/>
      </w:pPr>
      <w:r>
        <w:rPr>
          <w:rStyle w:val="CommentReference"/>
        </w:rPr>
        <w:annotationRef/>
      </w:r>
      <w:r>
        <w:t>LXX has glorify him, not prepare Him an habitation</w:t>
      </w:r>
    </w:p>
  </w:comment>
  <w:comment w:id="139" w:author="Windows User" w:date="2015-02-08T19:57:00Z" w:initials="WU">
    <w:p w:rsidR="00336FAA" w:rsidRDefault="00336FAA">
      <w:pPr>
        <w:pStyle w:val="CommentText"/>
      </w:pPr>
      <w:r>
        <w:rPr>
          <w:rStyle w:val="CommentReference"/>
        </w:rPr>
        <w:annotationRef/>
      </w:r>
      <w:r>
        <w:t>or when he brings wars to naught. NETS has shatters</w:t>
      </w:r>
    </w:p>
  </w:comment>
  <w:comment w:id="140" w:author="Windows User" w:date="2015-02-08T19:57:00Z" w:initials="WU">
    <w:p w:rsidR="00336FAA" w:rsidRDefault="00336FAA">
      <w:pPr>
        <w:pStyle w:val="CommentText"/>
      </w:pPr>
      <w:r>
        <w:rPr>
          <w:rStyle w:val="CommentReference"/>
        </w:rPr>
        <w:annotationRef/>
      </w:r>
      <w:r>
        <w:t>literally choice mounted captains?</w:t>
      </w:r>
    </w:p>
  </w:comment>
  <w:comment w:id="141" w:author="Windows User" w:date="2015-02-08T19:57:00Z" w:initials="WU">
    <w:p w:rsidR="00336FAA" w:rsidRDefault="00336FAA">
      <w:pPr>
        <w:pStyle w:val="CommentText"/>
      </w:pPr>
      <w:r>
        <w:rPr>
          <w:rStyle w:val="CommentReference"/>
        </w:rPr>
        <w:annotationRef/>
      </w:r>
      <w:r>
        <w:t>Nets has third-ranked officers. Captain is the modern term for the 3rd rank of officer, sticking with captain</w:t>
      </w:r>
    </w:p>
  </w:comment>
  <w:comment w:id="142" w:author="Windows User" w:date="2015-02-08T19:57:00Z" w:initials="WU">
    <w:p w:rsidR="00336FAA" w:rsidRDefault="00336FAA">
      <w:pPr>
        <w:pStyle w:val="CommentText"/>
      </w:pPr>
      <w:r>
        <w:rPr>
          <w:rStyle w:val="CommentReference"/>
        </w:rPr>
        <w:annotationRef/>
      </w:r>
      <w:r>
        <w:t>Have to have a consistent tense... was to go with above, if want has been all above needs to change to that tense.</w:t>
      </w:r>
    </w:p>
  </w:comment>
  <w:comment w:id="143" w:author="Windows User" w:date="2015-02-08T19:57:00Z" w:initials="WU">
    <w:p w:rsidR="00336FAA" w:rsidRDefault="00336FAA">
      <w:pPr>
        <w:pStyle w:val="CommentText"/>
      </w:pPr>
      <w:r>
        <w:rPr>
          <w:rStyle w:val="CommentReference"/>
        </w:rPr>
        <w:annotationRef/>
      </w:r>
      <w:r>
        <w:t>crushed or destroyed?</w:t>
      </w:r>
    </w:p>
  </w:comment>
  <w:comment w:id="144" w:author="Windows User" w:date="2015-02-08T19:57:00Z" w:initials="WU">
    <w:p w:rsidR="00336FAA" w:rsidRDefault="00336FAA">
      <w:pPr>
        <w:pStyle w:val="CommentText"/>
      </w:pPr>
      <w:r>
        <w:rPr>
          <w:rStyle w:val="CommentReference"/>
        </w:rPr>
        <w:annotationRef/>
      </w:r>
      <w:r>
        <w:t>elsewhere ekhomkhem is translated as crushed... NETS has shattered. Brenton destroyed.</w:t>
      </w:r>
    </w:p>
  </w:comment>
  <w:comment w:id="145" w:author="Windows User" w:date="2015-02-08T19:57:00Z" w:initials="WU">
    <w:p w:rsidR="00336FAA" w:rsidRDefault="00336FAA">
      <w:pPr>
        <w:pStyle w:val="CommentText"/>
      </w:pPr>
      <w:r>
        <w:rPr>
          <w:rStyle w:val="CommentReference"/>
        </w:rPr>
        <w:annotationRef/>
      </w:r>
      <w:r>
        <w:t>your enemies or our enemies?</w:t>
      </w:r>
    </w:p>
  </w:comment>
  <w:comment w:id="146" w:author="Windows User" w:date="2015-02-08T19:57:00Z" w:initials="WU">
    <w:p w:rsidR="00336FAA" w:rsidRDefault="00336FAA">
      <w:pPr>
        <w:pStyle w:val="CommentText"/>
      </w:pPr>
      <w:r>
        <w:rPr>
          <w:rStyle w:val="CommentReference"/>
        </w:rPr>
        <w:annotationRef/>
      </w:r>
      <w:r>
        <w:t>sent or sent forth?</w:t>
      </w:r>
    </w:p>
  </w:comment>
  <w:comment w:id="147" w:author="Windows User" w:date="2015-02-08T19:57:00Z" w:initials="WU">
    <w:p w:rsidR="00336FAA" w:rsidRDefault="00336FAA">
      <w:pPr>
        <w:pStyle w:val="CommentText"/>
      </w:pPr>
      <w:r>
        <w:rPr>
          <w:rStyle w:val="CommentReference"/>
        </w:rPr>
        <w:annotationRef/>
      </w:r>
      <w:r>
        <w:t>or saints? ft note?</w:t>
      </w:r>
    </w:p>
  </w:comment>
  <w:comment w:id="148" w:author="Windows User" w:date="2015-02-08T19:57:00Z" w:initials="WU">
    <w:p w:rsidR="00336FAA" w:rsidRDefault="00336FAA">
      <w:pPr>
        <w:pStyle w:val="CommentText"/>
      </w:pPr>
      <w:r>
        <w:rPr>
          <w:rStyle w:val="CommentReference"/>
        </w:rPr>
        <w:annotationRef/>
      </w:r>
      <w:r>
        <w:t>glories? glorious deeds? or in glory?</w:t>
      </w:r>
    </w:p>
  </w:comment>
  <w:comment w:id="149" w:author="Windows User" w:date="2015-02-08T19:57:00Z" w:initials="WU">
    <w:p w:rsidR="00336FAA" w:rsidRDefault="00336FAA">
      <w:pPr>
        <w:pStyle w:val="CommentText"/>
      </w:pPr>
      <w:r>
        <w:rPr>
          <w:rStyle w:val="CommentReference"/>
        </w:rPr>
        <w:annotationRef/>
      </w:r>
      <w:r>
        <w:t>redeemed? or chose?</w:t>
      </w:r>
    </w:p>
  </w:comment>
  <w:comment w:id="150" w:author="Windows User" w:date="2015-02-08T19:57:00Z" w:initials="WU">
    <w:p w:rsidR="00336FAA" w:rsidRDefault="00336FAA">
      <w:pPr>
        <w:pStyle w:val="CommentText"/>
      </w:pPr>
      <w:r>
        <w:rPr>
          <w:rStyle w:val="CommentReference"/>
        </w:rPr>
        <w:annotationRef/>
      </w:r>
      <w:r>
        <w:t>abode? habitation? resting place?</w:t>
      </w:r>
    </w:p>
  </w:comment>
  <w:comment w:id="151" w:author="Windows User" w:date="2015-02-08T19:57:00Z" w:initials="WU">
    <w:p w:rsidR="00336FAA" w:rsidRDefault="00336FAA">
      <w:pPr>
        <w:pStyle w:val="CommentText"/>
      </w:pPr>
      <w:r>
        <w:rPr>
          <w:rStyle w:val="CommentReference"/>
        </w:rPr>
        <w:annotationRef/>
      </w:r>
      <w:r>
        <w:t>Nets has pangs.</w:t>
      </w:r>
    </w:p>
  </w:comment>
  <w:comment w:id="152" w:author="Windows User" w:date="2015-02-08T19:57:00Z" w:initials="WU">
    <w:p w:rsidR="00336FAA" w:rsidRDefault="00336FAA">
      <w:pPr>
        <w:pStyle w:val="CommentText"/>
      </w:pPr>
      <w:r>
        <w:rPr>
          <w:rStyle w:val="CommentReference"/>
        </w:rPr>
        <w:annotationRef/>
      </w:r>
      <w:r>
        <w:t>Nets has tense change here rather than start of next vs. Brenton too.</w:t>
      </w:r>
    </w:p>
  </w:comment>
  <w:comment w:id="153" w:author="Windows User" w:date="2015-02-08T19:57:00Z" w:initials="WU">
    <w:p w:rsidR="00336FAA" w:rsidRDefault="00336FAA">
      <w:pPr>
        <w:pStyle w:val="CommentText"/>
      </w:pPr>
      <w:r>
        <w:rPr>
          <w:rStyle w:val="CommentReference"/>
        </w:rPr>
        <w:annotationRef/>
      </w:r>
      <w:r>
        <w:t xml:space="preserve">reign? king? reign as king? tense? shall reign? </w:t>
      </w:r>
    </w:p>
  </w:comment>
  <w:comment w:id="154" w:author="Windows User" w:date="2015-02-08T19:57:00Z" w:initials="WU">
    <w:p w:rsidR="00336FAA" w:rsidRDefault="00336FAA">
      <w:pPr>
        <w:pStyle w:val="CommentText"/>
      </w:pPr>
      <w:r>
        <w:rPr>
          <w:rStyle w:val="CommentReference"/>
        </w:rPr>
        <w:annotationRef/>
      </w:r>
      <w:r>
        <w:t>What does the Coptic say? Is it something like this?</w:t>
      </w:r>
    </w:p>
  </w:comment>
  <w:comment w:id="155" w:author="Windows User" w:date="2015-02-08T19:57:00Z" w:initials="WU">
    <w:p w:rsidR="00336FAA" w:rsidRDefault="00336FAA">
      <w:pPr>
        <w:pStyle w:val="CommentText"/>
      </w:pPr>
      <w:r>
        <w:rPr>
          <w:rStyle w:val="CommentReference"/>
        </w:rPr>
        <w:annotationRef/>
      </w:r>
      <w:r>
        <w:t>For? or Since?</w:t>
      </w:r>
    </w:p>
  </w:comment>
  <w:comment w:id="156" w:author="Windows User" w:date="2015-02-08T19:57:00Z" w:initials="WU">
    <w:p w:rsidR="00336FAA" w:rsidRDefault="00336FAA">
      <w:pPr>
        <w:pStyle w:val="CommentText"/>
      </w:pPr>
      <w:r>
        <w:rPr>
          <w:rStyle w:val="CommentReference"/>
        </w:rPr>
        <w:annotationRef/>
      </w:r>
      <w:r>
        <w:t>Brenton and NETS have dances. Coptic has hanhos (guessing hos is praises or songs). I'm thinking not praises... but need you guys to clarify</w:t>
      </w:r>
    </w:p>
  </w:comment>
  <w:comment w:id="157" w:author="Windows User" w:date="2015-02-08T19:57:00Z" w:initials="WU">
    <w:p w:rsidR="00336FAA" w:rsidRDefault="00336FAA">
      <w:pPr>
        <w:pStyle w:val="CommentText"/>
      </w:pPr>
      <w:r>
        <w:rPr>
          <w:rStyle w:val="CommentReference"/>
        </w:rPr>
        <w:annotationRef/>
      </w:r>
      <w:r>
        <w:t>The NETS phrasing seems to me the only way to reconcile the other translations.</w:t>
      </w:r>
    </w:p>
  </w:comment>
  <w:comment w:id="158" w:author="Windows User" w:date="2015-02-08T19:57:00Z" w:initials="WU">
    <w:p w:rsidR="00336FAA" w:rsidRDefault="00336FAA">
      <w:pPr>
        <w:pStyle w:val="CommentText"/>
      </w:pPr>
      <w:r>
        <w:rPr>
          <w:rStyle w:val="CommentReference"/>
        </w:rPr>
        <w:annotationRef/>
      </w:r>
      <w:r>
        <w:t>The last verse is not in the Bible... So Miriam's words "Horse and rider.." should be in quotes. These should not, they are our (the church's) words in response.</w:t>
      </w:r>
    </w:p>
  </w:comment>
  <w:comment w:id="164" w:author="Windows User" w:date="2015-02-08T20:00:00Z" w:initials="WU">
    <w:p w:rsidR="00336FAA" w:rsidRDefault="00336FAA">
      <w:pPr>
        <w:pStyle w:val="CommentText"/>
      </w:pPr>
      <w:r>
        <w:rPr>
          <w:rStyle w:val="CommentReference"/>
        </w:rPr>
        <w:annotationRef/>
      </w:r>
      <w:r>
        <w:t>This way sure sounds better. I know "With the split" is more literal, but it doesn't make any sense in English. This does.</w:t>
      </w:r>
    </w:p>
  </w:comment>
  <w:comment w:id="165" w:author="Windows User" w:date="2015-02-08T20:00:00Z" w:initials="WU">
    <w:p w:rsidR="00336FAA" w:rsidRDefault="00336FAA">
      <w:pPr>
        <w:pStyle w:val="CommentText"/>
      </w:pPr>
      <w:r>
        <w:rPr>
          <w:rStyle w:val="CommentReference"/>
        </w:rPr>
        <w:annotationRef/>
      </w:r>
      <w:r>
        <w:t>path or walkway?</w:t>
      </w:r>
    </w:p>
  </w:comment>
  <w:comment w:id="166" w:author="Brett Slote" w:date="2011-10-06T14:56:00Z" w:initials="BS">
    <w:p w:rsidR="00336FAA" w:rsidRDefault="00336FAA">
      <w:pPr>
        <w:pStyle w:val="CommentText"/>
      </w:pPr>
      <w:r>
        <w:rPr>
          <w:rStyle w:val="CommentReference"/>
        </w:rPr>
        <w:annotationRef/>
      </w:r>
      <w:r>
        <w:t>needs : at least to indicate breaks in tune</w:t>
      </w:r>
    </w:p>
  </w:comment>
  <w:comment w:id="167" w:author="Windows User" w:date="2015-02-08T20:00:00Z" w:initials="WU">
    <w:p w:rsidR="00336FAA" w:rsidRDefault="00336FAA">
      <w:pPr>
        <w:pStyle w:val="CommentText"/>
      </w:pPr>
      <w:r>
        <w:rPr>
          <w:rStyle w:val="CommentReference"/>
        </w:rPr>
        <w:annotationRef/>
      </w:r>
      <w:r>
        <w:t>miraculous, or something closer to paradoxical but sounding good?</w:t>
      </w:r>
    </w:p>
  </w:comment>
  <w:comment w:id="168" w:author="Windows User" w:date="2015-02-08T20:00:00Z" w:initials="WU">
    <w:p w:rsidR="00336FAA" w:rsidRDefault="00336FAA">
      <w:pPr>
        <w:pStyle w:val="CommentText"/>
      </w:pPr>
      <w:r>
        <w:rPr>
          <w:rStyle w:val="CommentReference"/>
        </w:rPr>
        <w:annotationRef/>
      </w:r>
      <w:r>
        <w:t>passed and crossed mean teh same thing... but passed over carries connotation of connection to pass over...</w:t>
      </w:r>
    </w:p>
  </w:comment>
  <w:comment w:id="169" w:author="Windows User" w:date="2015-02-08T20:00:00Z" w:initials="WU">
    <w:p w:rsidR="00336FAA" w:rsidRDefault="00336FAA">
      <w:pPr>
        <w:pStyle w:val="CommentText"/>
      </w:pPr>
      <w:r>
        <w:rPr>
          <w:rStyle w:val="CommentReference"/>
        </w:rPr>
        <w:annotationRef/>
      </w:r>
      <w:r>
        <w:t>praising or singing?</w:t>
      </w:r>
    </w:p>
  </w:comment>
  <w:comment w:id="170" w:author="Windows User" w:date="2015-02-08T20:00:00Z" w:initials="WU">
    <w:p w:rsidR="00336FAA" w:rsidRDefault="00336FAA">
      <w:pPr>
        <w:pStyle w:val="CommentText"/>
      </w:pPr>
      <w:r>
        <w:rPr>
          <w:rStyle w:val="CommentReference"/>
        </w:rPr>
        <w:annotationRef/>
      </w:r>
      <w:r>
        <w:t>I think this should be sing to</w:t>
      </w:r>
    </w:p>
  </w:comment>
  <w:comment w:id="178" w:author="Windows User" w:date="2015-02-08T20:06:00Z" w:initials="BS">
    <w:p w:rsidR="00336FAA" w:rsidRDefault="00336FAA">
      <w:pPr>
        <w:pStyle w:val="CommentText"/>
      </w:pPr>
      <w:r>
        <w:rPr>
          <w:rStyle w:val="CommentReference"/>
        </w:rPr>
        <w:annotationRef/>
      </w:r>
      <w:r>
        <w:t>both Brenton and NETS have "understanding"</w:t>
      </w:r>
    </w:p>
  </w:comment>
  <w:comment w:id="179" w:author="Windows User" w:date="2015-02-08T20:06:00Z" w:initials="BS">
    <w:p w:rsidR="00336FAA" w:rsidRDefault="00336FAA">
      <w:pPr>
        <w:pStyle w:val="CommentText"/>
      </w:pPr>
      <w:r>
        <w:rPr>
          <w:rStyle w:val="CommentReference"/>
        </w:rPr>
        <w:annotationRef/>
      </w:r>
      <w:r>
        <w:t>NETS just has made</w:t>
      </w:r>
    </w:p>
  </w:comment>
  <w:comment w:id="180" w:author="Windows User" w:date="2015-02-08T20:06:00Z" w:initials="BS">
    <w:p w:rsidR="00336FAA" w:rsidRDefault="00336FAA">
      <w:pPr>
        <w:pStyle w:val="CommentText"/>
      </w:pPr>
      <w:r>
        <w:rPr>
          <w:rStyle w:val="CommentReference"/>
        </w:rPr>
        <w:annotationRef/>
      </w:r>
      <w:r>
        <w:t>does Coptic have "alone"?</w:t>
      </w:r>
    </w:p>
  </w:comment>
  <w:comment w:id="181" w:author="Windows User" w:date="2015-02-08T20:06:00Z" w:initials="BS">
    <w:p w:rsidR="00336FAA" w:rsidRDefault="00336FAA">
      <w:pPr>
        <w:pStyle w:val="CommentText"/>
      </w:pPr>
      <w:r>
        <w:rPr>
          <w:rStyle w:val="CommentReference"/>
        </w:rPr>
        <w:annotationRef/>
      </w:r>
      <w:r>
        <w:t>NETS "have authority". Maybe 'govern' would fit connotations better than rule?</w:t>
      </w:r>
    </w:p>
  </w:comment>
  <w:comment w:id="182" w:author="Windows User" w:date="2015-02-08T20:06:00Z" w:initials="BS">
    <w:p w:rsidR="00336FAA" w:rsidRDefault="00336FAA">
      <w:pPr>
        <w:pStyle w:val="CommentText"/>
      </w:pPr>
      <w:r>
        <w:rPr>
          <w:rStyle w:val="CommentReference"/>
        </w:rPr>
        <w:annotationRef/>
      </w:r>
      <w:r>
        <w:t>NETS has 'raised'. Makes more sense?</w:t>
      </w:r>
    </w:p>
  </w:comment>
  <w:comment w:id="183" w:author="Windows User" w:date="2015-02-08T20:06:00Z" w:initials="BS">
    <w:p w:rsidR="00336FAA" w:rsidRDefault="00336FAA">
      <w:pPr>
        <w:pStyle w:val="CommentText"/>
      </w:pPr>
      <w:r>
        <w:rPr>
          <w:rStyle w:val="CommentReference"/>
        </w:rPr>
        <w:annotationRef/>
      </w:r>
      <w:r>
        <w:t>into?</w:t>
      </w:r>
    </w:p>
  </w:comment>
  <w:comment w:id="189" w:author="Windows User" w:date="2015-02-08T20:09:00Z" w:initials="BS">
    <w:p w:rsidR="00336FAA" w:rsidRDefault="00336FAA">
      <w:pPr>
        <w:pStyle w:val="CommentText"/>
      </w:pPr>
      <w:r>
        <w:rPr>
          <w:rStyle w:val="CommentReference"/>
        </w:rPr>
        <w:annotationRef/>
      </w:r>
      <w:r>
        <w:t>clearly the missing vs above belongs</w:t>
      </w:r>
    </w:p>
  </w:comment>
  <w:comment w:id="196" w:author="Windows User" w:date="2015-02-08T20:11:00Z" w:initials="BS">
    <w:p w:rsidR="00336FAA" w:rsidRDefault="00336FAA">
      <w:pPr>
        <w:pStyle w:val="CommentText"/>
      </w:pPr>
      <w:r>
        <w:rPr>
          <w:rStyle w:val="CommentReference"/>
        </w:rPr>
        <w:annotationRef/>
      </w:r>
      <w:r>
        <w:t>NETS has blessed is your glorious holy name... but the Coptic seems to be Blessed is the Holy Name of Your glory... is that too literal though?</w:t>
      </w:r>
    </w:p>
  </w:comment>
  <w:comment w:id="197" w:author="Windows User" w:date="2015-02-08T20:11:00Z" w:initials="BS">
    <w:p w:rsidR="00336FAA" w:rsidRDefault="00336FAA">
      <w:pPr>
        <w:pStyle w:val="CommentText"/>
      </w:pPr>
      <w:r>
        <w:rPr>
          <w:rStyle w:val="CommentReference"/>
        </w:rPr>
        <w:annotationRef/>
      </w:r>
      <w:r>
        <w:t>heavens?</w:t>
      </w:r>
    </w:p>
  </w:comment>
  <w:comment w:id="198" w:author="Windows User" w:date="2015-02-08T20:11:00Z" w:initials="BS">
    <w:p w:rsidR="00336FAA" w:rsidRDefault="00336FAA">
      <w:pPr>
        <w:pStyle w:val="CommentText"/>
      </w:pPr>
      <w:r>
        <w:rPr>
          <w:rStyle w:val="CommentReference"/>
        </w:rPr>
        <w:annotationRef/>
      </w:r>
      <w:r>
        <w:t>NETS omits clouds</w:t>
      </w:r>
    </w:p>
  </w:comment>
  <w:comment w:id="199" w:author="Windows User" w:date="2015-02-08T20:11:00Z" w:initials="BS">
    <w:p w:rsidR="00336FAA" w:rsidRDefault="00336FAA">
      <w:pPr>
        <w:pStyle w:val="CommentText"/>
      </w:pPr>
      <w:r>
        <w:rPr>
          <w:rStyle w:val="CommentReference"/>
        </w:rPr>
        <w:annotationRef/>
      </w:r>
      <w:r>
        <w:t>NETS omits this vs</w:t>
      </w:r>
    </w:p>
  </w:comment>
  <w:comment w:id="200" w:author="Windows User" w:date="2015-02-08T20:11:00Z" w:initials="BS">
    <w:p w:rsidR="00336FAA" w:rsidRDefault="00336FAA">
      <w:pPr>
        <w:pStyle w:val="CommentText"/>
      </w:pPr>
      <w:r>
        <w:rPr>
          <w:rStyle w:val="CommentReference"/>
        </w:rPr>
        <w:annotationRef/>
      </w:r>
      <w:r>
        <w:t>NETS has falling snow which matches AI hoar frosts.</w:t>
      </w:r>
    </w:p>
  </w:comment>
  <w:comment w:id="201" w:author="Windows User" w:date="2015-02-08T20:11:00Z" w:initials="BS">
    <w:p w:rsidR="00336FAA" w:rsidRDefault="00336FAA">
      <w:pPr>
        <w:pStyle w:val="CommentText"/>
      </w:pPr>
      <w:r>
        <w:rPr>
          <w:rStyle w:val="CommentReference"/>
        </w:rPr>
        <w:annotationRef/>
      </w:r>
      <w:r>
        <w:t>reversed ice and hoarfrosts of this vs and last to match NETS. Coptic?</w:t>
      </w:r>
    </w:p>
  </w:comment>
  <w:comment w:id="202" w:author="Windows User" w:date="2015-02-08T20:11:00Z" w:initials="BS">
    <w:p w:rsidR="00336FAA" w:rsidRDefault="00336FAA">
      <w:pPr>
        <w:pStyle w:val="CommentText"/>
      </w:pPr>
      <w:r>
        <w:rPr>
          <w:rStyle w:val="CommentReference"/>
        </w:rPr>
        <w:annotationRef/>
      </w:r>
      <w:r>
        <w:t>NETS switches this vs with next</w:t>
      </w:r>
    </w:p>
  </w:comment>
  <w:comment w:id="203" w:author="Windows User" w:date="2015-02-08T20:11:00Z" w:initials="BS">
    <w:p w:rsidR="00336FAA" w:rsidRDefault="00336FAA">
      <w:pPr>
        <w:pStyle w:val="CommentText"/>
      </w:pPr>
      <w:r>
        <w:rPr>
          <w:rStyle w:val="CommentReference"/>
        </w:rPr>
        <w:annotationRef/>
      </w:r>
      <w:r>
        <w:t>NETS has sea-monsters</w:t>
      </w:r>
    </w:p>
  </w:comment>
  <w:comment w:id="204" w:author="Windows User" w:date="2015-02-08T20:11:00Z" w:initials="BS">
    <w:p w:rsidR="00336FAA" w:rsidRDefault="00336FAA">
      <w:pPr>
        <w:pStyle w:val="CommentText"/>
      </w:pPr>
      <w:r>
        <w:rPr>
          <w:rStyle w:val="CommentReference"/>
        </w:rPr>
        <w:annotationRef/>
      </w:r>
      <w:r>
        <w:t>NETS has four-footed and wild animals of the land</w:t>
      </w:r>
    </w:p>
  </w:comment>
  <w:comment w:id="205" w:author="Windows User" w:date="2015-02-08T20:11:00Z" w:initials="BS">
    <w:p w:rsidR="00336FAA" w:rsidRDefault="00336FAA">
      <w:pPr>
        <w:pStyle w:val="CommentText"/>
      </w:pPr>
      <w:r>
        <w:rPr>
          <w:rStyle w:val="CommentReference"/>
        </w:rPr>
        <w:annotationRef/>
      </w:r>
      <w:r>
        <w:t>NETS has all humans on earth</w:t>
      </w:r>
    </w:p>
  </w:comment>
  <w:comment w:id="206" w:author="Windows User" w:date="2015-02-08T20:11:00Z" w:initials="BS">
    <w:p w:rsidR="00336FAA" w:rsidRDefault="00336FAA">
      <w:pPr>
        <w:pStyle w:val="CommentText"/>
      </w:pPr>
      <w:r>
        <w:rPr>
          <w:rStyle w:val="CommentReference"/>
        </w:rPr>
        <w:annotationRef/>
      </w:r>
      <w:r>
        <w:t>NETS has "priests, slaves of the Lord", then omits next vs.</w:t>
      </w:r>
    </w:p>
  </w:comment>
  <w:comment w:id="207" w:author="Windows User" w:date="2015-02-08T20:11:00Z" w:initials="BS">
    <w:p w:rsidR="00336FAA" w:rsidRDefault="00336FAA">
      <w:pPr>
        <w:pStyle w:val="CommentText"/>
      </w:pPr>
      <w:r>
        <w:rPr>
          <w:rStyle w:val="CommentReference"/>
        </w:rPr>
        <w:annotationRef/>
      </w:r>
      <w:r>
        <w:t>NETS ends quite differently</w:t>
      </w:r>
    </w:p>
  </w:comment>
  <w:comment w:id="213" w:author="Brett Slote" w:date="2011-10-06T14:56:00Z" w:initials="BS">
    <w:p w:rsidR="00336FAA" w:rsidRDefault="00336FAA">
      <w:pPr>
        <w:pStyle w:val="CommentText"/>
      </w:pPr>
      <w:r>
        <w:rPr>
          <w:rStyle w:val="CommentReference"/>
        </w:rPr>
        <w:annotationRef/>
      </w:r>
      <w:r>
        <w:t>These should be broken into lines with the tune!</w:t>
      </w:r>
    </w:p>
  </w:comment>
  <w:comment w:id="214" w:author="Windows User" w:date="2015-02-08T20:12:00Z" w:initials="BS">
    <w:p w:rsidR="00336FAA" w:rsidRDefault="00336FAA">
      <w:pPr>
        <w:pStyle w:val="CommentText"/>
      </w:pPr>
      <w:r>
        <w:rPr>
          <w:rStyle w:val="CommentReference"/>
        </w:rPr>
        <w:annotationRef/>
      </w:r>
      <w:r>
        <w:t>giver, or maker?</w:t>
      </w:r>
    </w:p>
  </w:comment>
  <w:comment w:id="215" w:author="Windows User" w:date="2015-02-08T20:12:00Z" w:initials="BS">
    <w:p w:rsidR="00336FAA" w:rsidRDefault="00336FAA">
      <w:pPr>
        <w:pStyle w:val="CommentText"/>
      </w:pPr>
      <w:r>
        <w:rPr>
          <w:rStyle w:val="CommentReference"/>
        </w:rPr>
        <w:annotationRef/>
      </w:r>
      <w:r>
        <w:t>even NETS has Hananias</w:t>
      </w:r>
    </w:p>
  </w:comment>
  <w:comment w:id="216" w:author="Windows User" w:date="2015-02-08T20:12:00Z" w:initials="BS">
    <w:p w:rsidR="00336FAA" w:rsidRDefault="00336FAA">
      <w:pPr>
        <w:pStyle w:val="CommentText"/>
      </w:pPr>
      <w:r>
        <w:rPr>
          <w:rStyle w:val="CommentReference"/>
        </w:rPr>
        <w:annotationRef/>
      </w:r>
      <w:r>
        <w:t>does Coptic have evening first?</w:t>
      </w:r>
    </w:p>
  </w:comment>
  <w:comment w:id="217" w:author="Windows User" w:date="2015-02-08T20:12:00Z" w:initials="BS">
    <w:p w:rsidR="00336FAA" w:rsidRDefault="00336FAA">
      <w:pPr>
        <w:pStyle w:val="CommentText"/>
      </w:pPr>
      <w:r>
        <w:rPr>
          <w:rStyle w:val="CommentReference"/>
        </w:rPr>
        <w:annotationRef/>
      </w:r>
      <w:r>
        <w:t>Coptic doesn't have "Our God"</w:t>
      </w:r>
    </w:p>
  </w:comment>
  <w:comment w:id="218" w:author="Windows User" w:date="2015-02-08T20:12:00Z" w:initials="BS">
    <w:p w:rsidR="00336FAA" w:rsidRDefault="00336FAA">
      <w:pPr>
        <w:pStyle w:val="CommentText"/>
      </w:pPr>
      <w:r>
        <w:rPr>
          <w:rStyle w:val="CommentReference"/>
        </w:rPr>
        <w:annotationRef/>
      </w:r>
      <w:r>
        <w:t>celebrate or proclaim?</w:t>
      </w:r>
    </w:p>
  </w:comment>
  <w:comment w:id="219" w:author="Windows User" w:date="2015-02-08T20:12:00Z" w:initials="BS">
    <w:p w:rsidR="00336FAA" w:rsidRDefault="00336FAA">
      <w:pPr>
        <w:pStyle w:val="CommentText"/>
      </w:pPr>
      <w:r>
        <w:rPr>
          <w:rStyle w:val="CommentReference"/>
        </w:rPr>
        <w:annotationRef/>
      </w:r>
      <w:r>
        <w:t>persevere or be sober?</w:t>
      </w:r>
    </w:p>
  </w:comment>
  <w:comment w:id="220" w:author="Windows User" w:date="2015-02-08T20:12:00Z" w:initials="BS">
    <w:p w:rsidR="00336FAA" w:rsidRDefault="00336FAA">
      <w:pPr>
        <w:pStyle w:val="CommentText"/>
      </w:pPr>
      <w:r>
        <w:rPr>
          <w:rStyle w:val="CommentReference"/>
        </w:rPr>
        <w:annotationRef/>
      </w:r>
      <w:r>
        <w:t>Coptic has presbyters, not priests (oweeb)</w:t>
      </w:r>
    </w:p>
  </w:comment>
  <w:comment w:id="221" w:author="Windows User" w:date="2015-02-08T20:12:00Z" w:initials="BS">
    <w:p w:rsidR="00336FAA" w:rsidRDefault="00336FAA">
      <w:pPr>
        <w:pStyle w:val="CommentText"/>
      </w:pPr>
      <w:r>
        <w:rPr>
          <w:rStyle w:val="CommentReference"/>
        </w:rPr>
        <w:annotationRef/>
      </w:r>
      <w:r>
        <w:t>esmo is bless, not praise...</w:t>
      </w:r>
    </w:p>
  </w:comment>
  <w:comment w:id="222" w:author="Windows User" w:date="2015-02-08T20:12:00Z" w:initials="BS">
    <w:p w:rsidR="00336FAA" w:rsidRDefault="00336FAA">
      <w:pPr>
        <w:pStyle w:val="CommentText"/>
      </w:pPr>
      <w:r>
        <w:rPr>
          <w:rStyle w:val="CommentReference"/>
        </w:rPr>
        <w:annotationRef/>
      </w:r>
      <w:r>
        <w:t>Coptic doesn't look like day to day... "Until this day" doesn't make as much sense... is there something less literal but closer to the maning?</w:t>
      </w:r>
    </w:p>
  </w:comment>
  <w:comment w:id="223" w:author="Windows User" w:date="2015-02-08T20:12:00Z" w:initials="BS">
    <w:p w:rsidR="00336FAA" w:rsidRDefault="00336FAA">
      <w:pPr>
        <w:pStyle w:val="CommentText"/>
      </w:pPr>
      <w:r>
        <w:rPr>
          <w:rStyle w:val="CommentReference"/>
        </w:rPr>
        <w:annotationRef/>
      </w:r>
      <w:r>
        <w:t>Is LA right with breaths and spirits?</w:t>
      </w:r>
    </w:p>
  </w:comment>
  <w:comment w:id="224" w:author="Windows User" w:date="2015-02-08T20:12:00Z" w:initials="BS">
    <w:p w:rsidR="00336FAA" w:rsidRDefault="00336FAA">
      <w:pPr>
        <w:pStyle w:val="CommentText"/>
      </w:pPr>
      <w:r>
        <w:rPr>
          <w:rStyle w:val="CommentReference"/>
        </w:rPr>
        <w:annotationRef/>
      </w:r>
      <w:r>
        <w:t>doesn't look like waters... is it ssea?</w:t>
      </w:r>
    </w:p>
  </w:comment>
  <w:comment w:id="225" w:author="Windows User" w:date="2015-02-08T20:12:00Z" w:initials="BS">
    <w:p w:rsidR="00336FAA" w:rsidRDefault="00336FAA">
      <w:pPr>
        <w:pStyle w:val="CommentText"/>
      </w:pPr>
      <w:r>
        <w:rPr>
          <w:rStyle w:val="CommentReference"/>
        </w:rPr>
        <w:annotationRef/>
      </w:r>
      <w:r>
        <w:t>I still don't get of all the things we would see after seeing all the praise of nature would be "Bless the Lord you birds".</w:t>
      </w:r>
    </w:p>
  </w:comment>
  <w:comment w:id="226" w:author="Windows User" w:date="2015-02-08T20:12:00Z" w:initials="BS">
    <w:p w:rsidR="00336FAA" w:rsidRDefault="00336FAA">
      <w:pPr>
        <w:pStyle w:val="CommentText"/>
      </w:pPr>
      <w:r>
        <w:rPr>
          <w:rStyle w:val="CommentReference"/>
        </w:rPr>
        <w:annotationRef/>
      </w:r>
      <w:r>
        <w:t>disobedient? heretics?</w:t>
      </w:r>
    </w:p>
  </w:comment>
  <w:comment w:id="227" w:author="Windows User" w:date="2015-02-08T20:12:00Z" w:initials="BS">
    <w:p w:rsidR="00336FAA" w:rsidRDefault="00336FAA">
      <w:pPr>
        <w:pStyle w:val="CommentText"/>
      </w:pPr>
      <w:r>
        <w:rPr>
          <w:rStyle w:val="CommentReference"/>
        </w:rPr>
        <w:annotationRef/>
      </w:r>
      <w:r>
        <w:t>souls or spirits?</w:t>
      </w:r>
    </w:p>
  </w:comment>
  <w:comment w:id="228" w:author="Windows User" w:date="2015-02-08T20:12:00Z" w:initials="BS">
    <w:p w:rsidR="00336FAA" w:rsidRDefault="00336FAA">
      <w:pPr>
        <w:pStyle w:val="CommentText"/>
      </w:pPr>
      <w:r>
        <w:rPr>
          <w:rStyle w:val="CommentReference"/>
        </w:rPr>
        <w:annotationRef/>
      </w:r>
      <w:r>
        <w:t>humble or contrite?</w:t>
      </w:r>
    </w:p>
  </w:comment>
  <w:comment w:id="229" w:author="Windows User" w:date="2015-02-08T20:12:00Z" w:initials="BS">
    <w:p w:rsidR="00336FAA" w:rsidRDefault="00336FAA">
      <w:pPr>
        <w:pStyle w:val="CommentText"/>
      </w:pPr>
      <w:r>
        <w:rPr>
          <w:rStyle w:val="CommentReference"/>
        </w:rPr>
        <w:annotationRef/>
      </w:r>
      <w:r>
        <w:t>hearts?</w:t>
      </w:r>
    </w:p>
  </w:comment>
  <w:comment w:id="230" w:author="Windows User" w:date="2015-02-08T20:12:00Z" w:initials="BS">
    <w:p w:rsidR="00336FAA" w:rsidRDefault="00336FAA">
      <w:pPr>
        <w:pStyle w:val="CommentText"/>
      </w:pPr>
      <w:r>
        <w:rPr>
          <w:rStyle w:val="CommentReference"/>
        </w:rPr>
        <w:annotationRef/>
      </w:r>
      <w:r>
        <w:t>this or LA?</w:t>
      </w:r>
    </w:p>
  </w:comment>
  <w:comment w:id="231" w:author="Windows User" w:date="2015-02-08T20:12:00Z" w:initials="BS">
    <w:p w:rsidR="00336FAA" w:rsidRDefault="00336FAA">
      <w:pPr>
        <w:pStyle w:val="CommentText"/>
      </w:pPr>
      <w:r>
        <w:rPr>
          <w:rStyle w:val="CommentReference"/>
        </w:rPr>
        <w:annotationRef/>
      </w:r>
      <w:r>
        <w:t>righteous of, or who revere</w:t>
      </w:r>
    </w:p>
  </w:comment>
  <w:comment w:id="232" w:author="Windows User" w:date="2015-02-08T20:12:00Z" w:initials="BS">
    <w:p w:rsidR="00336FAA" w:rsidRDefault="00336FAA">
      <w:pPr>
        <w:pStyle w:val="CommentText"/>
      </w:pPr>
      <w:r>
        <w:rPr>
          <w:rStyle w:val="CommentReference"/>
        </w:rPr>
        <w:annotationRef/>
      </w:r>
      <w:r>
        <w:t>this, or accountable? or something else?</w:t>
      </w:r>
    </w:p>
  </w:comment>
  <w:comment w:id="233" w:author="Windows User" w:date="2015-02-08T20:12:00Z" w:initials="BS">
    <w:p w:rsidR="00336FAA" w:rsidRDefault="00336FAA">
      <w:pPr>
        <w:pStyle w:val="CommentText"/>
      </w:pPr>
      <w:r>
        <w:rPr>
          <w:rStyle w:val="CommentReference"/>
        </w:rPr>
        <w:annotationRef/>
      </w:r>
      <w:r>
        <w:t>that he may praise and say?</w:t>
      </w:r>
    </w:p>
  </w:comment>
  <w:comment w:id="245" w:author="Brett Slote" w:date="2011-10-06T14:56:00Z" w:initials="BS">
    <w:p w:rsidR="00336FAA" w:rsidRDefault="00336FAA">
      <w:pPr>
        <w:pStyle w:val="CommentText"/>
      </w:pPr>
      <w:r>
        <w:rPr>
          <w:rStyle w:val="CommentReference"/>
        </w:rPr>
        <w:annotationRef/>
      </w:r>
      <w:r>
        <w:t>Fred wants 'O' here, saying it matches the Coptic... but it isn't in the Coptic!</w:t>
      </w:r>
    </w:p>
  </w:comment>
  <w:comment w:id="246" w:author="Windows User" w:date="2015-02-08T20:16:00Z" w:initials="BS">
    <w:p w:rsidR="00336FAA" w:rsidRDefault="00336FAA" w:rsidP="00F977F1">
      <w:pPr>
        <w:pStyle w:val="CommentText"/>
      </w:pPr>
      <w:r>
        <w:rPr>
          <w:rStyle w:val="CommentReference"/>
        </w:rPr>
        <w:annotationRef/>
      </w:r>
      <w:r>
        <w:t>why do books not have a vs for the bishop???</w:t>
      </w:r>
    </w:p>
  </w:comment>
  <w:comment w:id="247" w:author="Windows User" w:date="2015-02-08T20:16:00Z" w:initials="BS">
    <w:p w:rsidR="00336FAA" w:rsidRDefault="00336FAA">
      <w:pPr>
        <w:pStyle w:val="CommentText"/>
      </w:pPr>
      <w:r>
        <w:rPr>
          <w:rStyle w:val="CommentReference"/>
        </w:rPr>
        <w:annotationRef/>
      </w:r>
      <w:r>
        <w:t>add</w:t>
      </w:r>
    </w:p>
  </w:comment>
  <w:comment w:id="250" w:author="Windows User" w:date="2015-02-08T20:17:00Z" w:initials="BS">
    <w:p w:rsidR="00336FAA" w:rsidRDefault="00336FAA" w:rsidP="00F977F1">
      <w:pPr>
        <w:pStyle w:val="CommentText"/>
      </w:pPr>
      <w:r>
        <w:rPr>
          <w:rStyle w:val="CommentReference"/>
        </w:rPr>
        <w:annotationRef/>
      </w:r>
      <w:r>
        <w:t>the first two sections each have 7 verses. Maybe each section had seven verses and then became inflated? Keeping 7 vs in each section</w:t>
      </w:r>
    </w:p>
  </w:comment>
  <w:comment w:id="251" w:author="Windows User" w:date="2015-02-08T20:17:00Z" w:initials="BS">
    <w:p w:rsidR="00336FAA" w:rsidRDefault="00336FAA" w:rsidP="00F977F1">
      <w:pPr>
        <w:pStyle w:val="CommentText"/>
      </w:pPr>
      <w:r>
        <w:rPr>
          <w:rStyle w:val="CommentReference"/>
        </w:rPr>
        <w:annotationRef/>
      </w:r>
      <w:r>
        <w:t>Communion or commemor</w:t>
      </w:r>
      <w:r>
        <w:t>a</w:t>
      </w:r>
      <w:r>
        <w:t>tion?</w:t>
      </w:r>
    </w:p>
  </w:comment>
  <w:comment w:id="252" w:author="Brett Slote" w:date="2015-02-08T20:18:00Z" w:initials="BS">
    <w:p w:rsidR="00336FAA" w:rsidRDefault="00336FAA" w:rsidP="00F977F1">
      <w:pPr>
        <w:pStyle w:val="CommentText"/>
      </w:pPr>
      <w:r>
        <w:rPr>
          <w:rStyle w:val="CommentReference"/>
        </w:rPr>
        <w:annotationRef/>
      </w:r>
      <w:r>
        <w:t>Fred wants 'O' here, saying it matches the Coptic... but it isn't in the Coptic!</w:t>
      </w:r>
    </w:p>
  </w:comment>
  <w:comment w:id="253" w:author="Windows User" w:date="2015-02-08T20:24:00Z" w:initials="BS">
    <w:p w:rsidR="00336FAA" w:rsidRDefault="00336FAA" w:rsidP="00DE5308">
      <w:pPr>
        <w:pStyle w:val="CommentText"/>
      </w:pPr>
      <w:r>
        <w:rPr>
          <w:rStyle w:val="CommentReference"/>
        </w:rPr>
        <w:annotationRef/>
      </w:r>
      <w:r>
        <w:t>yeah, I made that up.... but it makes more sense than inserting them in the middle of the monks with more later monastic additions after them...</w:t>
      </w:r>
    </w:p>
  </w:comment>
  <w:comment w:id="256" w:author="Windows User" w:date="2015-02-08T20:30:00Z" w:initials="BS">
    <w:p w:rsidR="00336FAA" w:rsidRDefault="00336FAA">
      <w:pPr>
        <w:pStyle w:val="CommentText"/>
      </w:pPr>
      <w:r>
        <w:rPr>
          <w:rStyle w:val="CommentReference"/>
        </w:rPr>
        <w:annotationRef/>
      </w:r>
      <w:r>
        <w:t>Godhead or  Divinity?</w:t>
      </w:r>
    </w:p>
  </w:comment>
  <w:comment w:id="257" w:author="Windows User" w:date="2015-02-08T20:30:00Z" w:initials="BS">
    <w:p w:rsidR="00336FAA" w:rsidRDefault="00336FAA">
      <w:pPr>
        <w:pStyle w:val="CommentText"/>
      </w:pPr>
      <w:r>
        <w:rPr>
          <w:rStyle w:val="CommentReference"/>
        </w:rPr>
        <w:annotationRef/>
      </w:r>
      <w:r>
        <w:t>I get why he picked to... for doesn't have the same connotation of filfillling the promise he made to us... but I still think for flows better.</w:t>
      </w:r>
    </w:p>
  </w:comment>
  <w:comment w:id="258" w:author="Windows User" w:date="2015-02-08T20:30:00Z" w:initials="BS">
    <w:p w:rsidR="00336FAA" w:rsidRDefault="00336FAA">
      <w:pPr>
        <w:pStyle w:val="CommentText"/>
      </w:pPr>
      <w:r>
        <w:rPr>
          <w:rStyle w:val="CommentReference"/>
        </w:rPr>
        <w:annotationRef/>
      </w:r>
      <w:r>
        <w:t>what does very mean here? The faithful Queen in truth? The truly faithful queen?  The verily true queen?: What is this line supposed to say/mean?</w:t>
      </w:r>
    </w:p>
  </w:comment>
  <w:comment w:id="259" w:author="Windows User" w:date="2015-02-08T20:30:00Z" w:initials="BS">
    <w:p w:rsidR="00336FAA" w:rsidRDefault="00336FAA">
      <w:pPr>
        <w:pStyle w:val="CommentText"/>
      </w:pPr>
      <w:r>
        <w:rPr>
          <w:rStyle w:val="CommentReference"/>
        </w:rPr>
        <w:annotationRef/>
      </w:r>
      <w:r>
        <w:t>faithful or trusted? faithful sounds better as it is her action and not ours, as trusted.</w:t>
      </w:r>
    </w:p>
  </w:comment>
  <w:comment w:id="261" w:author="Windows User" w:date="2015-02-08T20:32:00Z" w:initials="BS">
    <w:p w:rsidR="00336FAA" w:rsidRDefault="00336FAA">
      <w:pPr>
        <w:pStyle w:val="CommentText"/>
      </w:pPr>
      <w:r>
        <w:rPr>
          <w:rStyle w:val="CommentReference"/>
        </w:rPr>
        <w:annotationRef/>
      </w:r>
      <w:r>
        <w:t>bless or praise? inconsistent rendering of esmo</w:t>
      </w:r>
    </w:p>
  </w:comment>
  <w:comment w:id="274" w:author="Windows User" w:date="2015-02-08T20:35:00Z" w:initials="BS">
    <w:p w:rsidR="00336FAA" w:rsidRDefault="00336FAA">
      <w:pPr>
        <w:pStyle w:val="CommentText"/>
      </w:pPr>
      <w:r>
        <w:rPr>
          <w:rStyle w:val="CommentReference"/>
        </w:rPr>
        <w:annotationRef/>
      </w:r>
      <w:r>
        <w:t>MT (KJV) and Ra lack. NETS has and so does Coptic.</w:t>
      </w:r>
    </w:p>
  </w:comment>
  <w:comment w:id="275" w:author="Windows User" w:date="2015-02-08T20:35:00Z" w:initials="BS">
    <w:p w:rsidR="00336FAA" w:rsidRDefault="00336FAA">
      <w:pPr>
        <w:pStyle w:val="CommentText"/>
      </w:pPr>
      <w:r>
        <w:rPr>
          <w:rStyle w:val="CommentReference"/>
        </w:rPr>
        <w:annotationRef/>
      </w:r>
      <w:r>
        <w:t>this structure rather than just a list is probably a KJVism...</w:t>
      </w:r>
    </w:p>
  </w:comment>
  <w:comment w:id="276" w:author="Windows User" w:date="2015-02-08T20:35:00Z" w:initials="BS">
    <w:p w:rsidR="00336FAA" w:rsidRDefault="00336FAA">
      <w:pPr>
        <w:pStyle w:val="CommentText"/>
      </w:pPr>
      <w:r>
        <w:rPr>
          <w:rStyle w:val="CommentReference"/>
        </w:rPr>
        <w:annotationRef/>
      </w:r>
      <w:r>
        <w:t>Coptic varies greatly from NETS</w:t>
      </w:r>
    </w:p>
  </w:comment>
  <w:comment w:id="282" w:author="Windows User" w:date="2015-02-08T20:36:00Z" w:initials="BS">
    <w:p w:rsidR="00336FAA" w:rsidRDefault="00336FAA">
      <w:pPr>
        <w:pStyle w:val="CommentText"/>
      </w:pPr>
      <w:r>
        <w:rPr>
          <w:rStyle w:val="CommentReference"/>
        </w:rPr>
        <w:annotationRef/>
      </w:r>
      <w:r>
        <w:t>NETS has dance... also drum &amp; harp...</w:t>
      </w:r>
    </w:p>
  </w:comment>
  <w:comment w:id="283" w:author="Windows User" w:date="2015-02-08T20:36:00Z" w:initials="BS">
    <w:p w:rsidR="00336FAA" w:rsidRDefault="00336FAA">
      <w:pPr>
        <w:pStyle w:val="CommentText"/>
      </w:pPr>
      <w:r>
        <w:rPr>
          <w:rStyle w:val="CommentReference"/>
        </w:rPr>
        <w:annotationRef/>
      </w:r>
      <w:r>
        <w:t>NETS and LA have boast in glory...</w:t>
      </w:r>
    </w:p>
  </w:comment>
  <w:comment w:id="284" w:author="Windows User" w:date="2015-02-08T20:36:00Z" w:initials="BS">
    <w:p w:rsidR="00336FAA" w:rsidRDefault="00336FAA">
      <w:pPr>
        <w:pStyle w:val="CommentText"/>
      </w:pPr>
      <w:r>
        <w:rPr>
          <w:rStyle w:val="CommentReference"/>
        </w:rPr>
        <w:annotationRef/>
      </w:r>
      <w:r>
        <w:t>NETS has rejoice. Coptis looks to me like glorify... Sing aloud? Rejoice?</w:t>
      </w:r>
    </w:p>
  </w:comment>
  <w:comment w:id="285" w:author="Windows User" w:date="2015-02-08T20:36:00Z" w:initials="BS">
    <w:p w:rsidR="00336FAA" w:rsidRDefault="00336FAA">
      <w:pPr>
        <w:pStyle w:val="CommentText"/>
      </w:pPr>
      <w:r>
        <w:rPr>
          <w:rStyle w:val="CommentReference"/>
        </w:rPr>
        <w:annotationRef/>
      </w:r>
      <w:r>
        <w:t>NETS has throats too. I'm leaving mouths. Throats is too literal. Not how we say it in English...</w:t>
      </w:r>
    </w:p>
  </w:comment>
  <w:comment w:id="286" w:author="Windows User" w:date="2015-02-08T20:36:00Z" w:initials="BS">
    <w:p w:rsidR="00336FAA" w:rsidRDefault="00336FAA">
      <w:pPr>
        <w:pStyle w:val="CommentText"/>
      </w:pPr>
      <w:r>
        <w:rPr>
          <w:rStyle w:val="CommentReference"/>
        </w:rPr>
        <w:annotationRef/>
      </w:r>
      <w:r>
        <w:t>NETS has rebukes. punishments?</w:t>
      </w:r>
    </w:p>
  </w:comment>
  <w:comment w:id="292" w:author="Windows User" w:date="2015-02-08T20:36:00Z" w:initials="BS">
    <w:p w:rsidR="00336FAA" w:rsidRDefault="00336FAA">
      <w:pPr>
        <w:pStyle w:val="CommentText"/>
      </w:pPr>
      <w:r>
        <w:rPr>
          <w:rStyle w:val="CommentReference"/>
        </w:rPr>
        <w:annotationRef/>
      </w:r>
      <w:r>
        <w:t>psaltry? or lyre?</w:t>
      </w:r>
    </w:p>
  </w:comment>
  <w:comment w:id="293" w:author="Windows User" w:date="2015-02-08T20:36:00Z" w:initials="BS">
    <w:p w:rsidR="00336FAA" w:rsidRDefault="00336FAA">
      <w:pPr>
        <w:pStyle w:val="CommentText"/>
      </w:pPr>
      <w:r>
        <w:rPr>
          <w:rStyle w:val="CommentReference"/>
        </w:rPr>
        <w:annotationRef/>
      </w:r>
      <w:r>
        <w:t>NETS has drum and dance.</w:t>
      </w:r>
    </w:p>
  </w:comment>
  <w:comment w:id="304" w:author="Windows User" w:date="2015-02-08T20:47:00Z" w:initials="BS">
    <w:p w:rsidR="00336FAA" w:rsidRDefault="00336FAA">
      <w:pPr>
        <w:pStyle w:val="CommentText"/>
      </w:pPr>
      <w:r>
        <w:rPr>
          <w:rStyle w:val="CommentReference"/>
        </w:rPr>
        <w:annotationRef/>
      </w:r>
      <w:r>
        <w:t>tense? praise or will praise?</w:t>
      </w:r>
    </w:p>
  </w:comment>
  <w:comment w:id="305" w:author="Windows User" w:date="2015-02-08T20:47:00Z" w:initials="BS">
    <w:p w:rsidR="00336FAA" w:rsidRDefault="00336FAA">
      <w:pPr>
        <w:pStyle w:val="CommentText"/>
      </w:pPr>
      <w:r>
        <w:rPr>
          <w:rStyle w:val="CommentReference"/>
        </w:rPr>
        <w:annotationRef/>
      </w:r>
      <w:r>
        <w:t>earth? land? creation?</w:t>
      </w:r>
    </w:p>
  </w:comment>
  <w:comment w:id="306" w:author="Windows User" w:date="2015-02-08T20:47:00Z" w:initials="BS">
    <w:p w:rsidR="00336FAA" w:rsidRDefault="00336FAA">
      <w:pPr>
        <w:pStyle w:val="CommentText"/>
      </w:pPr>
      <w:r>
        <w:rPr>
          <w:rStyle w:val="CommentReference"/>
        </w:rPr>
        <w:annotationRef/>
      </w:r>
      <w:r>
        <w:t>make haste is a little archaic. But hurry is way too colloquial. Quicken doesn't sound right.</w:t>
      </w:r>
    </w:p>
  </w:comment>
  <w:comment w:id="307" w:author="Windows User" w:date="2015-02-08T20:47:00Z" w:initials="BS">
    <w:p w:rsidR="00336FAA" w:rsidRDefault="00336FAA">
      <w:pPr>
        <w:pStyle w:val="CommentText"/>
      </w:pPr>
      <w:r>
        <w:rPr>
          <w:rStyle w:val="CommentReference"/>
        </w:rPr>
        <w:annotationRef/>
      </w:r>
      <w:r>
        <w:t>should either be diverse here or different elsewhere</w:t>
      </w:r>
    </w:p>
  </w:comment>
  <w:comment w:id="308" w:author="Windows User" w:date="2015-02-08T20:47:00Z" w:initials="BS">
    <w:p w:rsidR="00336FAA" w:rsidRDefault="00336FAA">
      <w:pPr>
        <w:pStyle w:val="CommentText"/>
      </w:pPr>
      <w:r>
        <w:rPr>
          <w:rStyle w:val="CommentReference"/>
        </w:rPr>
        <w:annotationRef/>
      </w:r>
      <w:r>
        <w:t>truth or righteousness? Or justice?</w:t>
      </w:r>
    </w:p>
  </w:comment>
  <w:comment w:id="309" w:author="Windows User" w:date="2015-02-08T20:47:00Z" w:initials="BS">
    <w:p w:rsidR="00336FAA" w:rsidRDefault="00336FAA">
      <w:pPr>
        <w:pStyle w:val="CommentText"/>
      </w:pPr>
      <w:r>
        <w:rPr>
          <w:rStyle w:val="CommentReference"/>
        </w:rPr>
        <w:annotationRef/>
      </w:r>
      <w:r>
        <w:t>patience or longsuffering?</w:t>
      </w:r>
    </w:p>
  </w:comment>
  <w:comment w:id="310" w:author="Windows User" w:date="2015-02-08T20:47:00Z" w:initials="BS">
    <w:p w:rsidR="00336FAA" w:rsidRDefault="00336FAA">
      <w:pPr>
        <w:pStyle w:val="CommentText"/>
      </w:pPr>
      <w:r>
        <w:rPr>
          <w:rStyle w:val="CommentReference"/>
        </w:rPr>
        <w:annotationRef/>
      </w:r>
      <w:r>
        <w:t>just "at the first watch"?</w:t>
      </w:r>
    </w:p>
  </w:comment>
  <w:comment w:id="311" w:author="Windows User" w:date="2015-02-08T20:47:00Z" w:initials="BS">
    <w:p w:rsidR="00336FAA" w:rsidRDefault="00336FAA">
      <w:pPr>
        <w:pStyle w:val="CommentText"/>
      </w:pPr>
      <w:r>
        <w:rPr>
          <w:rStyle w:val="CommentReference"/>
        </w:rPr>
        <w:annotationRef/>
      </w:r>
      <w:r>
        <w:t>sweet, or easy?</w:t>
      </w:r>
    </w:p>
  </w:comment>
  <w:comment w:id="312" w:author="Windows User" w:date="2015-02-08T20:47:00Z" w:initials="BS">
    <w:p w:rsidR="00336FAA" w:rsidRDefault="00336FAA">
      <w:pPr>
        <w:pStyle w:val="CommentText"/>
      </w:pPr>
      <w:r>
        <w:rPr>
          <w:rStyle w:val="CommentReference"/>
        </w:rPr>
        <w:annotationRef/>
      </w:r>
      <w:r>
        <w:t>less accurate than beloved, but sounds a lot better..</w:t>
      </w:r>
    </w:p>
  </w:comment>
  <w:comment w:id="313" w:author="Windows User" w:date="2015-02-08T20:47:00Z" w:initials="BS">
    <w:p w:rsidR="00336FAA" w:rsidRDefault="00336FAA">
      <w:pPr>
        <w:pStyle w:val="CommentText"/>
      </w:pPr>
      <w:r>
        <w:rPr>
          <w:rStyle w:val="CommentReference"/>
        </w:rPr>
        <w:annotationRef/>
      </w:r>
      <w:r>
        <w:t>sound better if omit of?</w:t>
      </w:r>
    </w:p>
  </w:comment>
  <w:comment w:id="314" w:author="Windows User" w:date="2015-02-08T20:47:00Z" w:initials="BS">
    <w:p w:rsidR="00336FAA" w:rsidRDefault="00336FAA">
      <w:pPr>
        <w:pStyle w:val="CommentText"/>
      </w:pPr>
      <w:r>
        <w:rPr>
          <w:rStyle w:val="CommentReference"/>
        </w:rPr>
        <w:annotationRef/>
      </w:r>
      <w:r>
        <w:t>truth, or righteousness?</w:t>
      </w:r>
    </w:p>
  </w:comment>
  <w:comment w:id="315" w:author="Windows User" w:date="2015-02-08T20:47:00Z" w:initials="BS">
    <w:p w:rsidR="00336FAA" w:rsidRDefault="00336FAA">
      <w:pPr>
        <w:pStyle w:val="CommentText"/>
      </w:pPr>
      <w:r>
        <w:rPr>
          <w:rStyle w:val="CommentReference"/>
        </w:rPr>
        <w:annotationRef/>
      </w:r>
      <w:r>
        <w:t>true, or perfecvt?</w:t>
      </w:r>
    </w:p>
  </w:comment>
  <w:comment w:id="316" w:author="Windows User" w:date="2015-02-08T20:50:00Z" w:initials="BS">
    <w:p w:rsidR="00336FAA" w:rsidRDefault="00336FAA">
      <w:pPr>
        <w:pStyle w:val="CommentText"/>
      </w:pPr>
      <w:r>
        <w:rPr>
          <w:rStyle w:val="CommentReference"/>
        </w:rPr>
        <w:annotationRef/>
      </w:r>
      <w:r>
        <w:t>and?</w:t>
      </w:r>
    </w:p>
  </w:comment>
  <w:comment w:id="317" w:author="Windows User" w:date="2015-02-08T20:50:00Z" w:initials="BS">
    <w:p w:rsidR="00336FAA" w:rsidRDefault="00336FAA">
      <w:pPr>
        <w:pStyle w:val="CommentText"/>
      </w:pPr>
      <w:r>
        <w:rPr>
          <w:rStyle w:val="CommentReference"/>
        </w:rPr>
        <w:annotationRef/>
      </w:r>
      <w:r>
        <w:t>gather is in first line in Coptic, but tune flows better here..</w:t>
      </w:r>
    </w:p>
  </w:comment>
  <w:comment w:id="318" w:author="Windows User" w:date="2015-02-08T20:50:00Z" w:initials="BS">
    <w:p w:rsidR="00336FAA" w:rsidRDefault="00336FAA">
      <w:pPr>
        <w:pStyle w:val="CommentText"/>
      </w:pPr>
      <w:r>
        <w:rPr>
          <w:rStyle w:val="CommentReference"/>
        </w:rPr>
        <w:annotationRef/>
      </w:r>
      <w:r>
        <w:t>will?</w:t>
      </w:r>
    </w:p>
  </w:comment>
  <w:comment w:id="319" w:author="Windows User" w:date="2015-02-08T20:50:00Z" w:initials="BS">
    <w:p w:rsidR="00336FAA" w:rsidRDefault="00336FAA">
      <w:pPr>
        <w:pStyle w:val="CommentText"/>
      </w:pPr>
      <w:r>
        <w:rPr>
          <w:rStyle w:val="CommentReference"/>
        </w:rPr>
        <w:annotationRef/>
      </w:r>
      <w:r>
        <w:t>save? keep? deliver?</w:t>
      </w:r>
    </w:p>
  </w:comment>
  <w:comment w:id="320" w:author="Windows User" w:date="2015-02-08T20:50:00Z" w:initials="BS">
    <w:p w:rsidR="00336FAA" w:rsidRDefault="00336FAA">
      <w:pPr>
        <w:pStyle w:val="CommentText"/>
      </w:pPr>
      <w:r>
        <w:rPr>
          <w:rStyle w:val="CommentReference"/>
        </w:rPr>
        <w:annotationRef/>
      </w:r>
      <w:r>
        <w:t>need a convention for making "ak ee". {}? bold?</w:t>
      </w:r>
    </w:p>
  </w:comment>
  <w:comment w:id="321" w:author="Windows User" w:date="2015-02-08T20:50:00Z" w:initials="BS">
    <w:p w:rsidR="00336FAA" w:rsidRDefault="00336FAA">
      <w:pPr>
        <w:pStyle w:val="CommentText"/>
      </w:pPr>
      <w:r>
        <w:rPr>
          <w:rStyle w:val="CommentReference"/>
        </w:rPr>
        <w:annotationRef/>
      </w:r>
      <w:r>
        <w:t>I like it better with "be" in... thoughts?</w:t>
      </w:r>
    </w:p>
  </w:comment>
  <w:comment w:id="331" w:author="Windows User" w:date="2015-02-08T20:52:00Z" w:initials="BS">
    <w:p w:rsidR="00336FAA" w:rsidRDefault="00336FAA">
      <w:pPr>
        <w:pStyle w:val="CommentText"/>
      </w:pPr>
      <w:r>
        <w:rPr>
          <w:rStyle w:val="CommentReference"/>
        </w:rPr>
        <w:annotationRef/>
      </w:r>
      <w:r>
        <w:t>this splitting of  the verses doesn't follow the Coptic... does it really flow much better, or is it just that I'm more used to it?</w:t>
      </w:r>
    </w:p>
  </w:comment>
  <w:comment w:id="332" w:author="Windows User" w:date="2015-02-08T20:52:00Z" w:initials="BS">
    <w:p w:rsidR="00336FAA" w:rsidRDefault="00336FAA">
      <w:pPr>
        <w:pStyle w:val="CommentText"/>
      </w:pPr>
      <w:r>
        <w:rPr>
          <w:rStyle w:val="CommentReference"/>
        </w:rPr>
        <w:annotationRef/>
      </w:r>
      <w:r>
        <w:t>does coptic bear out? Feels much more right to me.</w:t>
      </w:r>
    </w:p>
  </w:comment>
  <w:comment w:id="333" w:author="Windows User" w:date="2015-02-08T20:53:00Z" w:initials="BS">
    <w:p w:rsidR="00336FAA" w:rsidRDefault="00336FAA">
      <w:pPr>
        <w:pStyle w:val="CommentText"/>
      </w:pPr>
      <w:r>
        <w:rPr>
          <w:rStyle w:val="CommentReference"/>
        </w:rPr>
        <w:annotationRef/>
      </w:r>
      <w:r>
        <w:t>tense?</w:t>
      </w:r>
    </w:p>
  </w:comment>
  <w:comment w:id="334" w:author="Windows User" w:date="2015-02-08T20:53:00Z" w:initials="BS">
    <w:p w:rsidR="00336FAA" w:rsidRDefault="00336FAA">
      <w:pPr>
        <w:pStyle w:val="CommentText"/>
      </w:pPr>
      <w:r>
        <w:rPr>
          <w:rStyle w:val="CommentReference"/>
        </w:rPr>
        <w:annotationRef/>
      </w:r>
      <w:r>
        <w:t>exalt or magnify?</w:t>
      </w:r>
    </w:p>
  </w:comment>
  <w:comment w:id="335" w:author="Windows User" w:date="2015-02-08T20:53:00Z" w:initials="BS">
    <w:p w:rsidR="00336FAA" w:rsidRDefault="00336FAA">
      <w:pPr>
        <w:pStyle w:val="CommentText"/>
      </w:pPr>
      <w:r>
        <w:rPr>
          <w:rStyle w:val="CommentReference"/>
        </w:rPr>
        <w:annotationRef/>
      </w:r>
      <w:r>
        <w:t>or iwn?</w:t>
      </w:r>
    </w:p>
  </w:comment>
  <w:comment w:id="339" w:author="Windows User" w:date="2015-02-08T20:54:00Z" w:initials="BS">
    <w:p w:rsidR="00336FAA" w:rsidRDefault="00336FAA">
      <w:pPr>
        <w:pStyle w:val="CommentText"/>
      </w:pPr>
      <w:r>
        <w:rPr>
          <w:rStyle w:val="CommentReference"/>
        </w:rPr>
        <w:annotationRef/>
      </w:r>
      <w:r>
        <w:t>does type capture "it foretold the sign" in more contemporary language than "a figure"</w:t>
      </w:r>
    </w:p>
  </w:comment>
  <w:comment w:id="340" w:author="Windows User" w:date="2015-02-08T20:54:00Z" w:initials="BS">
    <w:p w:rsidR="00336FAA" w:rsidRDefault="00336FAA">
      <w:pPr>
        <w:pStyle w:val="CommentText"/>
      </w:pPr>
      <w:r>
        <w:rPr>
          <w:rStyle w:val="CommentReference"/>
        </w:rPr>
        <w:annotationRef/>
      </w:r>
      <w:r>
        <w:t>correct that no mention of nature?</w:t>
      </w:r>
    </w:p>
  </w:comment>
  <w:comment w:id="341" w:author="Windows User" w:date="2015-02-08T20:54:00Z" w:initials="BS">
    <w:p w:rsidR="00336FAA" w:rsidRDefault="00336FAA">
      <w:pPr>
        <w:pStyle w:val="CommentText"/>
      </w:pPr>
      <w:r>
        <w:rPr>
          <w:rStyle w:val="CommentReference"/>
        </w:rPr>
        <w:annotationRef/>
      </w:r>
      <w:r>
        <w:t>holy or pure? divinity or godhead?</w:t>
      </w:r>
    </w:p>
  </w:comment>
  <w:comment w:id="342" w:author="Windows User" w:date="2015-02-08T20:54:00Z" w:initials="BS">
    <w:p w:rsidR="00336FAA" w:rsidRDefault="00336FAA">
      <w:pPr>
        <w:pStyle w:val="CommentText"/>
      </w:pPr>
      <w:r>
        <w:rPr>
          <w:rStyle w:val="CommentReference"/>
        </w:rPr>
        <w:annotationRef/>
      </w:r>
      <w:r>
        <w:t>born or begotten? begotten without seeed or without mixture of substance?</w:t>
      </w:r>
    </w:p>
  </w:comment>
  <w:comment w:id="343" w:author="Windows User" w:date="2015-02-08T20:54:00Z" w:initials="BS">
    <w:p w:rsidR="00336FAA" w:rsidRDefault="00336FAA">
      <w:pPr>
        <w:pStyle w:val="CommentText"/>
      </w:pPr>
      <w:r>
        <w:rPr>
          <w:rStyle w:val="CommentReference"/>
        </w:rPr>
        <w:annotationRef/>
      </w:r>
      <w:r>
        <w:t>coessential or consubstantial?</w:t>
      </w:r>
    </w:p>
  </w:comment>
  <w:comment w:id="344" w:author="Windows User" w:date="2015-02-08T20:54:00Z" w:initials="BS">
    <w:p w:rsidR="00336FAA" w:rsidRDefault="00336FAA">
      <w:pPr>
        <w:pStyle w:val="CommentText"/>
      </w:pPr>
      <w:r>
        <w:rPr>
          <w:rStyle w:val="CommentReference"/>
        </w:rPr>
        <w:annotationRef/>
      </w:r>
      <w:r>
        <w:t>made one or joined?</w:t>
      </w:r>
    </w:p>
  </w:comment>
  <w:comment w:id="345" w:author="Windows User" w:date="2015-02-08T20:55:00Z" w:initials="BS">
    <w:p w:rsidR="00336FAA" w:rsidRDefault="00336FAA">
      <w:pPr>
        <w:pStyle w:val="CommentText"/>
      </w:pPr>
      <w:r>
        <w:rPr>
          <w:rStyle w:val="CommentReference"/>
        </w:rPr>
        <w:annotationRef/>
      </w:r>
      <w:r>
        <w:t>does this rephrasing capture it ok?</w:t>
      </w:r>
    </w:p>
  </w:comment>
  <w:comment w:id="346" w:author="Windows User" w:date="2015-02-08T20:55:00Z" w:initials="BS">
    <w:p w:rsidR="00336FAA" w:rsidRDefault="00336FAA">
      <w:pPr>
        <w:pStyle w:val="CommentText"/>
      </w:pPr>
      <w:r>
        <w:rPr>
          <w:rStyle w:val="CommentReference"/>
        </w:rPr>
        <w:annotationRef/>
      </w:r>
      <w:r>
        <w:t>something clearer than putplue?</w:t>
      </w:r>
    </w:p>
  </w:comment>
  <w:comment w:id="347" w:author="Windows User" w:date="2015-02-08T20:55:00Z" w:initials="BS">
    <w:p w:rsidR="00336FAA" w:rsidRDefault="00336FAA">
      <w:pPr>
        <w:pStyle w:val="CommentText"/>
      </w:pPr>
      <w:r>
        <w:rPr>
          <w:rStyle w:val="CommentReference"/>
        </w:rPr>
        <w:annotationRef/>
      </w:r>
      <w:r>
        <w:t>woven or fine?</w:t>
      </w:r>
    </w:p>
  </w:comment>
  <w:comment w:id="348" w:author="Windows User" w:date="2015-02-08T20:55:00Z" w:initials="BS">
    <w:p w:rsidR="00336FAA" w:rsidRDefault="00336FAA">
      <w:pPr>
        <w:pStyle w:val="CommentText"/>
      </w:pPr>
      <w:r>
        <w:rPr>
          <w:rStyle w:val="CommentReference"/>
        </w:rPr>
        <w:annotationRef/>
      </w:r>
      <w:r>
        <w:t>palin</w:t>
      </w:r>
    </w:p>
  </w:comment>
  <w:comment w:id="349" w:author="Windows User" w:date="2015-02-08T20:55:00Z" w:initials="BS">
    <w:p w:rsidR="00336FAA" w:rsidRDefault="00336FAA">
      <w:pPr>
        <w:pStyle w:val="CommentText"/>
      </w:pPr>
      <w:r>
        <w:rPr>
          <w:rStyle w:val="CommentReference"/>
        </w:rPr>
        <w:annotationRef/>
      </w:r>
      <w:r>
        <w:t>exalt or magnify?</w:t>
      </w:r>
    </w:p>
  </w:comment>
  <w:comment w:id="350" w:author="Windows User" w:date="2015-02-08T20:55:00Z" w:initials="BS">
    <w:p w:rsidR="00336FAA" w:rsidRDefault="00336FAA">
      <w:pPr>
        <w:pStyle w:val="CommentText"/>
      </w:pPr>
      <w:r>
        <w:rPr>
          <w:rStyle w:val="CommentReference"/>
        </w:rPr>
        <w:annotationRef/>
      </w:r>
      <w:r>
        <w:t>or iwn?</w:t>
      </w:r>
    </w:p>
  </w:comment>
  <w:comment w:id="354" w:author="Windows User" w:date="2015-02-08T20:55:00Z" w:initials="BS">
    <w:p w:rsidR="00336FAA" w:rsidRDefault="00336FAA">
      <w:pPr>
        <w:pStyle w:val="CommentText"/>
      </w:pPr>
      <w:r>
        <w:rPr>
          <w:rStyle w:val="CommentReference"/>
        </w:rPr>
        <w:annotationRef/>
      </w:r>
      <w:r>
        <w:t>I think cherubs not cherubim, since two cherubs, not many orders of cherubim.... like two fish (individuals), not many fishes (species of f fish)... but I'm just going by intuition</w:t>
      </w:r>
    </w:p>
  </w:comment>
  <w:comment w:id="355" w:author="Windows User" w:date="2015-02-08T20:55:00Z" w:initials="BS">
    <w:p w:rsidR="00336FAA" w:rsidRDefault="00336FAA">
      <w:pPr>
        <w:pStyle w:val="CommentText"/>
      </w:pPr>
      <w:r>
        <w:rPr>
          <w:rStyle w:val="CommentReference"/>
        </w:rPr>
        <w:annotationRef/>
      </w:r>
      <w:r>
        <w:t>forged or beaten?</w:t>
      </w:r>
    </w:p>
  </w:comment>
  <w:comment w:id="356" w:author="Windows User" w:date="2015-02-08T20:56:00Z" w:initials="BS">
    <w:p w:rsidR="00336FAA" w:rsidRDefault="00336FAA">
      <w:pPr>
        <w:pStyle w:val="CommentText"/>
      </w:pPr>
      <w:r>
        <w:rPr>
          <w:rStyle w:val="CommentReference"/>
        </w:rPr>
        <w:annotationRef/>
      </w:r>
      <w:r>
        <w:t>omit? always and move up mercy seat?</w:t>
      </w:r>
    </w:p>
  </w:comment>
  <w:comment w:id="357" w:author="Windows User" w:date="2015-02-08T20:56:00Z" w:initials="BS">
    <w:p w:rsidR="00336FAA" w:rsidRDefault="00336FAA">
      <w:pPr>
        <w:pStyle w:val="CommentText"/>
      </w:pPr>
      <w:r>
        <w:rPr>
          <w:rStyle w:val="CommentReference"/>
        </w:rPr>
        <w:annotationRef/>
      </w:r>
      <w:r>
        <w:t>tense? past makes a lot more sense</w:t>
      </w:r>
    </w:p>
  </w:comment>
  <w:comment w:id="358" w:author="Windows User" w:date="2015-02-08T20:56:00Z" w:initials="BS">
    <w:p w:rsidR="00336FAA" w:rsidRDefault="00336FAA">
      <w:pPr>
        <w:pStyle w:val="CommentText"/>
      </w:pPr>
      <w:r>
        <w:rPr>
          <w:rStyle w:val="CommentReference"/>
        </w:rPr>
        <w:annotationRef/>
      </w:r>
      <w:r>
        <w:t>why does Abouna omit sin?</w:t>
      </w:r>
    </w:p>
  </w:comment>
  <w:comment w:id="359" w:author="Windows User" w:date="2015-02-08T20:56:00Z" w:initials="BS">
    <w:p w:rsidR="00336FAA" w:rsidRDefault="00336FAA">
      <w:pPr>
        <w:pStyle w:val="CommentText"/>
      </w:pPr>
      <w:r>
        <w:rPr>
          <w:rStyle w:val="CommentReference"/>
        </w:rPr>
        <w:annotationRef/>
      </w:r>
      <w:r>
        <w:t>exalt or magnify?</w:t>
      </w:r>
    </w:p>
  </w:comment>
  <w:comment w:id="360" w:author="Windows User" w:date="2015-02-08T20:56:00Z" w:initials="BS">
    <w:p w:rsidR="00336FAA" w:rsidRDefault="00336FAA">
      <w:pPr>
        <w:pStyle w:val="CommentText"/>
      </w:pPr>
      <w:r>
        <w:rPr>
          <w:rStyle w:val="CommentReference"/>
        </w:rPr>
        <w:annotationRef/>
      </w:r>
      <w:r>
        <w:t>or iwn?</w:t>
      </w:r>
    </w:p>
  </w:comment>
  <w:comment w:id="364" w:author="Windows User" w:date="2015-02-08T20:57:00Z" w:initials="BS">
    <w:p w:rsidR="00336FAA" w:rsidRDefault="00336FAA">
      <w:pPr>
        <w:pStyle w:val="CommentText"/>
      </w:pPr>
      <w:r>
        <w:rPr>
          <w:rStyle w:val="CommentReference"/>
        </w:rPr>
        <w:annotationRef/>
      </w:r>
      <w:r>
        <w:t>That your name be called... sounds like an expression that should just be that you be called in english. Thoughts?</w:t>
      </w:r>
    </w:p>
  </w:comment>
  <w:comment w:id="365" w:author="Windows User" w:date="2015-02-08T20:57:00Z" w:initials="BS">
    <w:p w:rsidR="00336FAA" w:rsidRDefault="00336FAA">
      <w:pPr>
        <w:pStyle w:val="CommentText"/>
      </w:pPr>
      <w:r>
        <w:rPr>
          <w:rStyle w:val="CommentReference"/>
        </w:rPr>
        <w:annotationRef/>
      </w:r>
      <w:r>
        <w:t>for isn't accurate... but sounds better</w:t>
      </w:r>
    </w:p>
  </w:comment>
  <w:comment w:id="366" w:author="Windows User" w:date="2015-02-08T20:57:00Z" w:initials="BS">
    <w:p w:rsidR="00336FAA" w:rsidRDefault="00336FAA">
      <w:pPr>
        <w:pStyle w:val="CommentText"/>
      </w:pPr>
      <w:r>
        <w:rPr>
          <w:rStyle w:val="CommentReference"/>
        </w:rPr>
        <w:annotationRef/>
      </w:r>
      <w:r>
        <w:t>exalt or magnify?</w:t>
      </w:r>
    </w:p>
  </w:comment>
  <w:comment w:id="367" w:author="Windows User" w:date="2015-02-08T20:57:00Z" w:initials="BS">
    <w:p w:rsidR="00336FAA" w:rsidRDefault="00336FAA">
      <w:pPr>
        <w:pStyle w:val="CommentText"/>
      </w:pPr>
      <w:r>
        <w:rPr>
          <w:rStyle w:val="CommentReference"/>
        </w:rPr>
        <w:annotationRef/>
      </w:r>
      <w:r>
        <w:t>or iwn?</w:t>
      </w:r>
    </w:p>
  </w:comment>
  <w:comment w:id="371" w:author="Windows User" w:date="2015-02-08T20:58:00Z" w:initials="BS">
    <w:p w:rsidR="00336FAA" w:rsidRDefault="00336FAA">
      <w:pPr>
        <w:pStyle w:val="CommentText"/>
      </w:pPr>
      <w:r>
        <w:rPr>
          <w:rStyle w:val="CommentReference"/>
        </w:rPr>
        <w:annotationRef/>
      </w:r>
      <w:r>
        <w:t>perpetual lamp?</w:t>
      </w:r>
    </w:p>
  </w:comment>
  <w:comment w:id="372" w:author="Windows User" w:date="2015-02-08T20:58:00Z" w:initials="BS">
    <w:p w:rsidR="00336FAA" w:rsidRDefault="00336FAA">
      <w:pPr>
        <w:pStyle w:val="CommentText"/>
      </w:pPr>
      <w:r>
        <w:rPr>
          <w:rStyle w:val="CommentReference"/>
        </w:rPr>
        <w:annotationRef/>
      </w:r>
      <w:r>
        <w:t>parousia?</w:t>
      </w:r>
    </w:p>
  </w:comment>
  <w:comment w:id="373" w:author="Windows User" w:date="2015-02-08T20:59:00Z" w:initials="BS">
    <w:p w:rsidR="00336FAA" w:rsidRDefault="00336FAA">
      <w:pPr>
        <w:pStyle w:val="CommentText"/>
      </w:pPr>
      <w:r>
        <w:rPr>
          <w:rStyle w:val="CommentReference"/>
        </w:rPr>
        <w:annotationRef/>
      </w:r>
      <w:r>
        <w:t>tense?</w:t>
      </w:r>
    </w:p>
  </w:comment>
  <w:comment w:id="374" w:author="Windows User" w:date="2015-02-08T20:59:00Z" w:initials="BS">
    <w:p w:rsidR="00336FAA" w:rsidRDefault="00336FAA">
      <w:pPr>
        <w:pStyle w:val="CommentText"/>
      </w:pPr>
      <w:r>
        <w:rPr>
          <w:rStyle w:val="CommentReference"/>
        </w:rPr>
        <w:annotationRef/>
      </w:r>
      <w:r>
        <w:t>enlightens?</w:t>
      </w:r>
    </w:p>
  </w:comment>
  <w:comment w:id="375" w:author="Windows User" w:date="2015-02-08T20:59:00Z" w:initials="BS">
    <w:p w:rsidR="00336FAA" w:rsidRDefault="00336FAA">
      <w:pPr>
        <w:pStyle w:val="CommentText"/>
      </w:pPr>
      <w:r>
        <w:rPr>
          <w:rStyle w:val="CommentReference"/>
        </w:rPr>
        <w:annotationRef/>
      </w:r>
      <w:r>
        <w:t>exalt or magnify?</w:t>
      </w:r>
    </w:p>
  </w:comment>
  <w:comment w:id="376" w:author="Windows User" w:date="2015-02-08T20:59:00Z" w:initials="BS">
    <w:p w:rsidR="00336FAA" w:rsidRDefault="00336FAA">
      <w:pPr>
        <w:pStyle w:val="CommentText"/>
      </w:pPr>
      <w:r>
        <w:rPr>
          <w:rStyle w:val="CommentReference"/>
        </w:rPr>
        <w:annotationRef/>
      </w:r>
      <w:r>
        <w:t>or iwn?</w:t>
      </w:r>
    </w:p>
  </w:comment>
  <w:comment w:id="380" w:author="Windows User" w:date="2015-02-08T20:59:00Z" w:initials="BS">
    <w:p w:rsidR="00336FAA" w:rsidRDefault="00336FAA">
      <w:pPr>
        <w:pStyle w:val="CommentText"/>
      </w:pPr>
      <w:r>
        <w:rPr>
          <w:rStyle w:val="CommentReference"/>
        </w:rPr>
        <w:annotationRef/>
      </w:r>
      <w:r>
        <w:t>this order better or worse?</w:t>
      </w:r>
    </w:p>
  </w:comment>
  <w:comment w:id="381" w:author="Windows User" w:date="2015-02-08T21:00:00Z" w:initials="BS">
    <w:p w:rsidR="00336FAA" w:rsidRDefault="00336FAA">
      <w:pPr>
        <w:pStyle w:val="CommentText"/>
      </w:pPr>
      <w:r>
        <w:rPr>
          <w:rStyle w:val="CommentReference"/>
        </w:rPr>
        <w:annotationRef/>
      </w:r>
      <w:r>
        <w:t>I think upon should stay here</w:t>
      </w:r>
    </w:p>
  </w:comment>
  <w:comment w:id="382" w:author="Windows User" w:date="2015-02-08T21:00:00Z" w:initials="BS">
    <w:p w:rsidR="00336FAA" w:rsidRDefault="00336FAA">
      <w:pPr>
        <w:pStyle w:val="CommentText"/>
      </w:pPr>
      <w:r>
        <w:rPr>
          <w:rStyle w:val="CommentReference"/>
        </w:rPr>
        <w:annotationRef/>
      </w:r>
      <w:r>
        <w:t>exalt or magnify?</w:t>
      </w:r>
    </w:p>
  </w:comment>
  <w:comment w:id="383" w:author="Windows User" w:date="2015-02-08T21:00:00Z" w:initials="BS">
    <w:p w:rsidR="00336FAA" w:rsidRDefault="00336FAA">
      <w:pPr>
        <w:pStyle w:val="CommentText"/>
      </w:pPr>
      <w:r>
        <w:rPr>
          <w:rStyle w:val="CommentReference"/>
        </w:rPr>
        <w:annotationRef/>
      </w:r>
      <w:r>
        <w:t>or iwn?</w:t>
      </w:r>
    </w:p>
  </w:comment>
  <w:comment w:id="391" w:author="Windows User" w:date="2015-02-08T21:01:00Z" w:initials="BS">
    <w:p w:rsidR="00336FAA" w:rsidRDefault="00336FAA">
      <w:pPr>
        <w:pStyle w:val="CommentText"/>
      </w:pPr>
      <w:r>
        <w:rPr>
          <w:rStyle w:val="CommentReference"/>
        </w:rPr>
        <w:annotationRef/>
      </w:r>
      <w:r>
        <w:t>The phrase is "Our God in truth". Placing a coma before "in truth" makis it sound like "in truth withotu the seed of man"</w:t>
      </w:r>
    </w:p>
  </w:comment>
  <w:comment w:id="392" w:author="Windows User" w:date="2015-02-08T21:01:00Z" w:initials="BS">
    <w:p w:rsidR="00336FAA" w:rsidRDefault="00336FAA">
      <w:pPr>
        <w:pStyle w:val="CommentText"/>
      </w:pPr>
      <w:r>
        <w:rPr>
          <w:rStyle w:val="CommentReference"/>
        </w:rPr>
        <w:annotationRef/>
      </w:r>
      <w:r>
        <w:t>While being virgin is correct. But it sounds strange. being a virgin is less accurate. Being virginal?</w:t>
      </w:r>
    </w:p>
  </w:comment>
  <w:comment w:id="393" w:author="Windows User" w:date="2015-02-08T21:02:00Z" w:initials="BS">
    <w:p w:rsidR="00336FAA" w:rsidRDefault="00336FAA">
      <w:pPr>
        <w:pStyle w:val="CommentText"/>
      </w:pPr>
      <w:r>
        <w:rPr>
          <w:rStyle w:val="CommentReference"/>
        </w:rPr>
        <w:annotationRef/>
      </w:r>
      <w:r>
        <w:t>I like holy better than saint. But it isn't very consistent since Abouna renders it saint everywhere else...</w:t>
      </w:r>
    </w:p>
  </w:comment>
  <w:comment w:id="394" w:author="Windows User" w:date="2015-02-08T21:02:00Z" w:initials="BS">
    <w:p w:rsidR="00336FAA" w:rsidRDefault="00336FAA">
      <w:pPr>
        <w:pStyle w:val="CommentText"/>
      </w:pPr>
      <w:r>
        <w:rPr>
          <w:rStyle w:val="CommentReference"/>
        </w:rPr>
        <w:annotationRef/>
      </w:r>
      <w:r>
        <w:t>what word works here? dwelling doesn't. it would have to be dwelling place, which is too long.</w:t>
      </w:r>
    </w:p>
  </w:comment>
  <w:comment w:id="395" w:author="Windows User" w:date="2015-02-08T21:02:00Z" w:initials="BS">
    <w:p w:rsidR="00336FAA" w:rsidRDefault="00336FAA">
      <w:pPr>
        <w:pStyle w:val="CommentText"/>
      </w:pPr>
      <w:r>
        <w:rPr>
          <w:rStyle w:val="CommentReference"/>
        </w:rPr>
        <w:annotationRef/>
      </w:r>
      <w:r>
        <w:t>exalt or magnify?</w:t>
      </w:r>
    </w:p>
  </w:comment>
  <w:comment w:id="396" w:author="Windows User" w:date="2015-02-08T21:02:00Z" w:initials="BS">
    <w:p w:rsidR="00336FAA" w:rsidRDefault="00336FAA">
      <w:pPr>
        <w:pStyle w:val="CommentText"/>
      </w:pPr>
      <w:r>
        <w:rPr>
          <w:rStyle w:val="CommentReference"/>
        </w:rPr>
        <w:annotationRef/>
      </w:r>
      <w:r>
        <w:t>or iwn?</w:t>
      </w:r>
    </w:p>
  </w:comment>
  <w:comment w:id="400" w:author="Windows User" w:date="2015-02-08T21:04:00Z" w:initials="BS">
    <w:p w:rsidR="00336FAA" w:rsidRDefault="00336FAA">
      <w:pPr>
        <w:pStyle w:val="CommentText"/>
      </w:pPr>
      <w:r>
        <w:rPr>
          <w:rStyle w:val="CommentReference"/>
        </w:rPr>
        <w:annotationRef/>
      </w:r>
      <w:r>
        <w:t>does this work?</w:t>
      </w:r>
    </w:p>
  </w:comment>
  <w:comment w:id="401" w:author="Windows User" w:date="2015-02-08T21:04:00Z" w:initials="BS">
    <w:p w:rsidR="00336FAA" w:rsidRDefault="00336FAA">
      <w:pPr>
        <w:pStyle w:val="CommentText"/>
      </w:pPr>
      <w:r>
        <w:rPr>
          <w:rStyle w:val="CommentReference"/>
        </w:rPr>
        <w:annotationRef/>
      </w:r>
      <w:r>
        <w:t>is this right?</w:t>
      </w:r>
    </w:p>
  </w:comment>
  <w:comment w:id="402" w:author="Windows User" w:date="2015-02-08T21:04:00Z" w:initials="BS">
    <w:p w:rsidR="00336FAA" w:rsidRDefault="00336FAA">
      <w:pPr>
        <w:pStyle w:val="CommentText"/>
      </w:pPr>
      <w:r>
        <w:rPr>
          <w:rStyle w:val="CommentReference"/>
        </w:rPr>
        <w:annotationRef/>
      </w:r>
      <w:r>
        <w:t>?</w:t>
      </w:r>
    </w:p>
  </w:comment>
  <w:comment w:id="403" w:author="Windows User" w:date="2015-02-08T21:04:00Z" w:initials="BS">
    <w:p w:rsidR="00336FAA" w:rsidRDefault="00336FAA">
      <w:pPr>
        <w:pStyle w:val="CommentText"/>
      </w:pPr>
      <w:r>
        <w:rPr>
          <w:rStyle w:val="CommentReference"/>
        </w:rPr>
        <w:annotationRef/>
      </w:r>
      <w:r>
        <w:t>about or to?</w:t>
      </w:r>
    </w:p>
  </w:comment>
  <w:comment w:id="404" w:author="Windows User" w:date="2015-02-08T21:04:00Z" w:initials="BS">
    <w:p w:rsidR="00336FAA" w:rsidRDefault="00336FAA">
      <w:pPr>
        <w:pStyle w:val="CommentText"/>
      </w:pPr>
      <w:r>
        <w:rPr>
          <w:rStyle w:val="CommentReference"/>
        </w:rPr>
        <w:annotationRef/>
      </w:r>
      <w:r>
        <w:t>proclaim or cry?</w:t>
      </w:r>
    </w:p>
  </w:comment>
  <w:comment w:id="405" w:author="Windows User" w:date="2015-02-08T21:04:00Z" w:initials="BS">
    <w:p w:rsidR="00336FAA" w:rsidRDefault="00336FAA">
      <w:pPr>
        <w:pStyle w:val="CommentText"/>
      </w:pPr>
      <w:r>
        <w:rPr>
          <w:rStyle w:val="CommentReference"/>
        </w:rPr>
        <w:annotationRef/>
      </w:r>
      <w:r>
        <w:t>??</w:t>
      </w:r>
    </w:p>
  </w:comment>
  <w:comment w:id="406" w:author="Windows User" w:date="2015-02-08T21:04:00Z" w:initials="BS">
    <w:p w:rsidR="00336FAA" w:rsidRDefault="00336FAA">
      <w:pPr>
        <w:pStyle w:val="CommentText"/>
      </w:pPr>
      <w:r>
        <w:rPr>
          <w:rStyle w:val="CommentReference"/>
        </w:rPr>
        <w:annotationRef/>
      </w:r>
      <w:r>
        <w:t>just?</w:t>
      </w:r>
    </w:p>
  </w:comment>
  <w:comment w:id="407" w:author="Windows User" w:date="2015-02-08T21:04:00Z" w:initials="BS">
    <w:p w:rsidR="00336FAA" w:rsidRDefault="00336FAA">
      <w:pPr>
        <w:pStyle w:val="CommentText"/>
      </w:pPr>
      <w:r>
        <w:rPr>
          <w:rStyle w:val="CommentReference"/>
        </w:rPr>
        <w:annotationRef/>
      </w:r>
      <w:r>
        <w:t>chaste or meek?</w:t>
      </w:r>
    </w:p>
  </w:comment>
  <w:comment w:id="408" w:author="Windows User" w:date="2015-02-08T21:04:00Z" w:initials="BS">
    <w:p w:rsidR="00336FAA" w:rsidRDefault="00336FAA">
      <w:pPr>
        <w:pStyle w:val="CommentText"/>
      </w:pPr>
      <w:r>
        <w:rPr>
          <w:rStyle w:val="CommentReference"/>
        </w:rPr>
        <w:annotationRef/>
      </w:r>
      <w:r>
        <w:t>St. Isaac? Holy issac?</w:t>
      </w:r>
    </w:p>
  </w:comment>
  <w:comment w:id="409" w:author="Windows User" w:date="2015-02-08T21:04:00Z" w:initials="BS">
    <w:p w:rsidR="00336FAA" w:rsidRDefault="00336FAA">
      <w:pPr>
        <w:pStyle w:val="CommentText"/>
      </w:pPr>
      <w:r>
        <w:rPr>
          <w:rStyle w:val="CommentReference"/>
        </w:rPr>
        <w:annotationRef/>
      </w:r>
      <w:r>
        <w:t>ten thousand time?</w:t>
      </w:r>
    </w:p>
  </w:comment>
  <w:comment w:id="410" w:author="Windows User" w:date="2015-02-08T21:04:00Z" w:initials="BS">
    <w:p w:rsidR="00336FAA" w:rsidRDefault="00336FAA">
      <w:pPr>
        <w:pStyle w:val="CommentText"/>
      </w:pPr>
      <w:r>
        <w:rPr>
          <w:rStyle w:val="CommentReference"/>
        </w:rPr>
        <w:annotationRef/>
      </w:r>
      <w:r>
        <w:t>probably don't want to say despot.</w:t>
      </w:r>
    </w:p>
  </w:comment>
  <w:comment w:id="411" w:author="Windows User" w:date="2015-02-08T21:04:00Z" w:initials="BS">
    <w:p w:rsidR="00336FAA" w:rsidRDefault="00336FAA">
      <w:pPr>
        <w:pStyle w:val="CommentText"/>
      </w:pPr>
      <w:r>
        <w:rPr>
          <w:rStyle w:val="CommentReference"/>
        </w:rPr>
        <w:annotationRef/>
      </w:r>
      <w:r>
        <w:t>honour or pride?</w:t>
      </w:r>
    </w:p>
  </w:comment>
  <w:comment w:id="412" w:author="Windows User" w:date="2015-02-08T21:04:00Z" w:initials="BS">
    <w:p w:rsidR="00336FAA" w:rsidRDefault="00336FAA">
      <w:pPr>
        <w:pStyle w:val="CommentText"/>
      </w:pPr>
      <w:r>
        <w:rPr>
          <w:rStyle w:val="CommentReference"/>
        </w:rPr>
        <w:annotationRef/>
      </w:r>
      <w:r>
        <w:t>spouse or friend???</w:t>
      </w:r>
    </w:p>
  </w:comment>
  <w:comment w:id="413" w:author="Windows User" w:date="2015-02-08T21:04:00Z" w:initials="BS">
    <w:p w:rsidR="00336FAA" w:rsidRDefault="00336FAA">
      <w:pPr>
        <w:pStyle w:val="CommentText"/>
      </w:pPr>
      <w:r>
        <w:rPr>
          <w:rStyle w:val="CommentReference"/>
        </w:rPr>
        <w:annotationRef/>
      </w:r>
      <w:r>
        <w:t>word can be health or salvation... but health would parallel healing in next verse??? should it be salvation?</w:t>
      </w:r>
    </w:p>
  </w:comment>
  <w:comment w:id="414" w:author="Windows User" w:date="2015-02-08T21:04:00Z" w:initials="BS">
    <w:p w:rsidR="00336FAA" w:rsidRDefault="00336FAA">
      <w:pPr>
        <w:pStyle w:val="CommentText"/>
      </w:pPr>
      <w:r>
        <w:rPr>
          <w:rStyle w:val="CommentReference"/>
        </w:rPr>
        <w:annotationRef/>
      </w:r>
      <w:r>
        <w:t>unity or oneness? indescribable or unparalleled?</w:t>
      </w:r>
    </w:p>
  </w:comment>
  <w:comment w:id="415" w:author="Windows User" w:date="2015-02-08T21:04:00Z" w:initials="BS">
    <w:p w:rsidR="00336FAA" w:rsidRDefault="00336FAA">
      <w:pPr>
        <w:pStyle w:val="CommentText"/>
      </w:pPr>
      <w:r>
        <w:rPr>
          <w:rStyle w:val="CommentReference"/>
        </w:rPr>
        <w:annotationRef/>
      </w:r>
      <w:r>
        <w:t>mingling of substance or human seed? kind of a big difference.</w:t>
      </w:r>
    </w:p>
  </w:comment>
  <w:comment w:id="416" w:author="Windows User" w:date="2015-02-08T21:04:00Z" w:initials="BS">
    <w:p w:rsidR="00336FAA" w:rsidRDefault="00336FAA">
      <w:pPr>
        <w:pStyle w:val="CommentText"/>
      </w:pPr>
      <w:r>
        <w:rPr>
          <w:rStyle w:val="CommentReference"/>
        </w:rPr>
        <w:annotationRef/>
      </w:r>
      <w:r>
        <w:t>pray or interceed? With or before?</w:t>
      </w:r>
    </w:p>
  </w:comment>
  <w:comment w:id="423" w:author="Windows User" w:date="2015-02-08T21:10:00Z" w:initials="WU">
    <w:p w:rsidR="00336FAA" w:rsidRDefault="00336FAA">
      <w:pPr>
        <w:pStyle w:val="CommentText"/>
      </w:pPr>
      <w:r>
        <w:rPr>
          <w:rStyle w:val="CommentReference"/>
        </w:rPr>
        <w:annotationRef/>
      </w:r>
      <w:r>
        <w:t>Are exalted abve. Are honoured more. Parallel structure. More honoured doesn’t flow as well because it doesn’t parallel the structure</w:t>
      </w:r>
    </w:p>
  </w:comment>
  <w:comment w:id="424" w:author="Windows User" w:date="2015-02-08T21:10:00Z" w:initials="WU">
    <w:p w:rsidR="00336FAA" w:rsidRDefault="00336FAA">
      <w:pPr>
        <w:pStyle w:val="CommentText"/>
      </w:pPr>
      <w:r>
        <w:rPr>
          <w:rStyle w:val="CommentReference"/>
        </w:rPr>
        <w:annotationRef/>
      </w:r>
      <w:r>
        <w:t>Are more honoured?</w:t>
      </w:r>
    </w:p>
  </w:comment>
  <w:comment w:id="425" w:author="Windows User" w:date="2015-02-08T21:10:00Z" w:initials="WU">
    <w:p w:rsidR="00336FAA" w:rsidRDefault="00336FAA">
      <w:pPr>
        <w:pStyle w:val="CommentText"/>
      </w:pPr>
      <w:r>
        <w:rPr>
          <w:rStyle w:val="CommentReference"/>
        </w:rPr>
        <w:annotationRef/>
      </w:r>
      <w:r>
        <w:t xml:space="preserve">Means or path? Means with freedom of speech is not a sclear as a way orpath that has a freedom of speech. </w:t>
      </w:r>
    </w:p>
  </w:comment>
  <w:comment w:id="432" w:author="Windows User" w:date="2015-02-08T21:10:00Z" w:initials="WU">
    <w:p w:rsidR="00336FAA" w:rsidRDefault="00336FAA">
      <w:pPr>
        <w:pStyle w:val="CommentText"/>
      </w:pPr>
      <w:r>
        <w:rPr>
          <w:rStyle w:val="CommentReference"/>
        </w:rPr>
        <w:annotationRef/>
      </w:r>
      <w:r>
        <w:t>Above heaven or above the heavens. Not above the heaven.</w:t>
      </w:r>
    </w:p>
  </w:comment>
  <w:comment w:id="433" w:author="Windows User" w:date="2015-02-08T21:10:00Z" w:initials="WU">
    <w:p w:rsidR="00336FAA" w:rsidRDefault="00336FAA">
      <w:pPr>
        <w:pStyle w:val="CommentText"/>
      </w:pPr>
      <w:r>
        <w:rPr>
          <w:rStyle w:val="CommentReference"/>
        </w:rPr>
        <w:annotationRef/>
      </w:r>
      <w:r>
        <w:t>Reuse of truth is very awkward</w:t>
      </w:r>
    </w:p>
  </w:comment>
  <w:comment w:id="437" w:author="Windows User" w:date="2015-02-08T21:10:00Z" w:initials="WU">
    <w:p w:rsidR="00336FAA" w:rsidRDefault="00336FAA">
      <w:pPr>
        <w:pStyle w:val="CommentText"/>
      </w:pPr>
      <w:r>
        <w:rPr>
          <w:rStyle w:val="CommentReference"/>
        </w:rPr>
        <w:annotationRef/>
      </w:r>
      <w:r>
        <w:t>The Virgin Mary?</w:t>
      </w:r>
    </w:p>
  </w:comment>
  <w:comment w:id="438" w:author="Windows User" w:date="2015-02-08T21:10:00Z" w:initials="WU">
    <w:p w:rsidR="00336FAA" w:rsidRDefault="00336FAA">
      <w:pPr>
        <w:pStyle w:val="CommentText"/>
      </w:pPr>
      <w:r>
        <w:rPr>
          <w:rStyle w:val="CommentReference"/>
        </w:rPr>
        <w:annotationRef/>
      </w:r>
      <w:r>
        <w:t>And the Mercy Seat / with the Cherubs? Less literal, but makes more sense.</w:t>
      </w:r>
    </w:p>
  </w:comment>
  <w:comment w:id="439" w:author="Windows User" w:date="2015-02-08T21:10:00Z" w:initials="WU">
    <w:p w:rsidR="00336FAA" w:rsidRDefault="00336FAA">
      <w:pPr>
        <w:pStyle w:val="CommentText"/>
      </w:pPr>
      <w:r>
        <w:rPr>
          <w:rStyle w:val="CommentReference"/>
        </w:rPr>
        <w:annotationRef/>
      </w:r>
      <w:r>
        <w:t>Jar or vessel for the sake of youth who think marijuana?</w:t>
      </w:r>
    </w:p>
  </w:comment>
  <w:comment w:id="440" w:author="Windows User" w:date="2015-02-08T21:10:00Z" w:initials="WU">
    <w:p w:rsidR="00336FAA" w:rsidRDefault="00336FAA">
      <w:pPr>
        <w:pStyle w:val="CommentText"/>
      </w:pPr>
      <w:r>
        <w:rPr>
          <w:rStyle w:val="CommentReference"/>
        </w:rPr>
        <w:annotationRef/>
      </w:r>
      <w:r>
        <w:t>Not lampstand?</w:t>
      </w:r>
    </w:p>
  </w:comment>
  <w:comment w:id="444" w:author="Windows User" w:date="2015-02-08T21:10:00Z" w:initials="WU">
    <w:p w:rsidR="00336FAA" w:rsidRDefault="00336FAA">
      <w:pPr>
        <w:pStyle w:val="CommentText"/>
      </w:pPr>
      <w:r>
        <w:rPr>
          <w:rStyle w:val="CommentReference"/>
        </w:rPr>
        <w:annotationRef/>
      </w:r>
      <w:r>
        <w:t>Adorend? Ornamented?</w:t>
      </w:r>
    </w:p>
  </w:comment>
  <w:comment w:id="445" w:author="Windows User" w:date="2015-02-08T21:10:00Z" w:initials="WU">
    <w:p w:rsidR="00336FAA" w:rsidRDefault="00336FAA">
      <w:pPr>
        <w:pStyle w:val="CommentText"/>
      </w:pPr>
      <w:r>
        <w:rPr>
          <w:rStyle w:val="CommentReference"/>
        </w:rPr>
        <w:annotationRef/>
      </w:r>
      <w:r>
        <w:t>Need to decide whether to capitalize and be Consistent.</w:t>
      </w:r>
    </w:p>
  </w:comment>
  <w:comment w:id="446" w:author="Windows User" w:date="2015-02-08T21:10:00Z" w:initials="WU">
    <w:p w:rsidR="00336FAA" w:rsidRDefault="00336FAA">
      <w:pPr>
        <w:pStyle w:val="CommentText"/>
      </w:pPr>
      <w:r>
        <w:rPr>
          <w:rStyle w:val="CommentReference"/>
        </w:rPr>
        <w:annotationRef/>
      </w:r>
      <w:r>
        <w:t>Slight loss of parallelism to move was down a line makes it flow so much better. Would be better to move in the tabernacle to the end to flow well, but that would sacrifice too much parallel structure with the other vs in the hymn.</w:t>
      </w:r>
    </w:p>
  </w:comment>
  <w:comment w:id="447" w:author="Windows User" w:date="2015-02-08T21:10:00Z" w:initials="WU">
    <w:p w:rsidR="00336FAA" w:rsidRDefault="00336FAA">
      <w:pPr>
        <w:pStyle w:val="CommentText"/>
      </w:pPr>
      <w:r>
        <w:rPr>
          <w:rStyle w:val="CommentReference"/>
        </w:rPr>
        <w:annotationRef/>
      </w:r>
      <w:r>
        <w:t>Tense(s) of this vs?</w:t>
      </w:r>
    </w:p>
  </w:comment>
  <w:comment w:id="451" w:author="Windows User" w:date="2015-02-08T21:11:00Z" w:initials="WU">
    <w:p w:rsidR="00336FAA" w:rsidRDefault="00336FAA">
      <w:pPr>
        <w:pStyle w:val="CommentText"/>
      </w:pPr>
      <w:r>
        <w:rPr>
          <w:rStyle w:val="CommentReference"/>
        </w:rPr>
        <w:annotationRef/>
      </w:r>
      <w:r>
        <w:t>If no coma, then that. If coma, then which.</w:t>
      </w:r>
    </w:p>
  </w:comment>
  <w:comment w:id="452" w:author="Windows User" w:date="2015-02-08T21:11:00Z" w:initials="WU">
    <w:p w:rsidR="00336FAA" w:rsidRDefault="00336FAA">
      <w:pPr>
        <w:pStyle w:val="CommentText"/>
      </w:pPr>
      <w:r>
        <w:rPr>
          <w:rStyle w:val="CommentReference"/>
        </w:rPr>
        <w:annotationRef/>
      </w:r>
      <w:r>
        <w:t>Ok for traditional English. But in current usage hasn’t it narrowed to taste rather than still including smell? Armona?</w:t>
      </w:r>
    </w:p>
  </w:comment>
  <w:comment w:id="453" w:author="Windows User" w:date="2015-02-08T21:11:00Z" w:initials="WU">
    <w:p w:rsidR="00336FAA" w:rsidRDefault="00336FAA">
      <w:pPr>
        <w:pStyle w:val="CommentText"/>
      </w:pPr>
      <w:r>
        <w:rPr>
          <w:rStyle w:val="CommentReference"/>
        </w:rPr>
        <w:annotationRef/>
      </w:r>
      <w:r>
        <w:t>This makes little sense. An estate is just a state, a status… you can restore to a first status, but not to a status</w:t>
      </w:r>
    </w:p>
  </w:comment>
  <w:comment w:id="463" w:author="Windows User" w:date="2015-02-08T21:12:00Z" w:initials="WU">
    <w:p w:rsidR="00336FAA" w:rsidRDefault="00336FAA">
      <w:pPr>
        <w:pStyle w:val="CommentText"/>
      </w:pPr>
      <w:r>
        <w:rPr>
          <w:rStyle w:val="CommentReference"/>
        </w:rPr>
        <w:annotationRef/>
      </w:r>
      <w:r>
        <w:t>Care or concern?</w:t>
      </w:r>
    </w:p>
  </w:comment>
  <w:comment w:id="464" w:author="Windows User" w:date="2015-02-08T21:12:00Z" w:initials="WU">
    <w:p w:rsidR="00336FAA" w:rsidRDefault="00336FAA">
      <w:pPr>
        <w:pStyle w:val="CommentText"/>
      </w:pPr>
      <w:r>
        <w:rPr>
          <w:rStyle w:val="CommentReference"/>
        </w:rPr>
        <w:annotationRef/>
      </w:r>
      <w:r>
        <w:t>Uhm…. ? Coptic clearly says Sabbaton…. But wasn’t it the first day?</w:t>
      </w:r>
    </w:p>
  </w:comment>
  <w:comment w:id="471" w:author="Windows User" w:date="2015-02-08T21:13:00Z" w:initials="WU">
    <w:p w:rsidR="00336FAA" w:rsidRDefault="00336FAA">
      <w:pPr>
        <w:pStyle w:val="CommentText"/>
      </w:pPr>
      <w:r>
        <w:rPr>
          <w:rStyle w:val="CommentReference"/>
        </w:rPr>
        <w:annotationRef/>
      </w:r>
      <w:r>
        <w:t>Exceedingly? Too? So?</w:t>
      </w:r>
    </w:p>
  </w:comment>
  <w:comment w:id="472" w:author="Windows User" w:date="2015-02-08T21:13:00Z" w:initials="WU">
    <w:p w:rsidR="00336FAA" w:rsidRDefault="00336FAA">
      <w:pPr>
        <w:pStyle w:val="CommentText"/>
      </w:pPr>
      <w:r>
        <w:rPr>
          <w:rStyle w:val="CommentReference"/>
        </w:rPr>
        <w:annotationRef/>
      </w:r>
      <w:r>
        <w:t>Count or heed?</w:t>
      </w:r>
    </w:p>
  </w:comment>
  <w:comment w:id="473" w:author="Windows User" w:date="2015-02-08T21:13:00Z" w:initials="WU">
    <w:p w:rsidR="00336FAA" w:rsidRDefault="00336FAA">
      <w:pPr>
        <w:pStyle w:val="CommentText"/>
      </w:pPr>
      <w:r>
        <w:rPr>
          <w:rStyle w:val="CommentReference"/>
        </w:rPr>
        <w:annotationRef/>
      </w:r>
      <w:r>
        <w:t>Ramez, I or me?</w:t>
      </w:r>
    </w:p>
  </w:comment>
  <w:comment w:id="474" w:author="Windows User" w:date="2015-02-08T21:13:00Z" w:initials="WU">
    <w:p w:rsidR="00336FAA" w:rsidRDefault="00336FAA">
      <w:pPr>
        <w:pStyle w:val="CommentText"/>
      </w:pPr>
      <w:r>
        <w:rPr>
          <w:rStyle w:val="CommentReference"/>
        </w:rPr>
        <w:annotationRef/>
      </w:r>
      <w:r>
        <w:t>Teach to offer repentance or instruct in repentance?</w:t>
      </w:r>
    </w:p>
  </w:comment>
  <w:comment w:id="475" w:author="Windows User" w:date="2015-02-08T21:13:00Z" w:initials="WU">
    <w:p w:rsidR="00336FAA" w:rsidRDefault="00336FAA">
      <w:pPr>
        <w:pStyle w:val="CommentText"/>
      </w:pPr>
      <w:r>
        <w:rPr>
          <w:rStyle w:val="CommentReference"/>
        </w:rPr>
        <w:annotationRef/>
      </w:r>
      <w:r>
        <w:t>That a sinner die would make this consistent.</w:t>
      </w:r>
    </w:p>
  </w:comment>
  <w:comment w:id="476" w:author="Windows User" w:date="2015-02-08T21:13:00Z" w:initials="WU">
    <w:p w:rsidR="00336FAA" w:rsidRDefault="00336FAA">
      <w:pPr>
        <w:pStyle w:val="CommentText"/>
      </w:pPr>
      <w:r>
        <w:rPr>
          <w:rStyle w:val="CommentReference"/>
        </w:rPr>
        <w:annotationRef/>
      </w:r>
      <w:r>
        <w:t>Kind-hearted or merciful?</w:t>
      </w:r>
    </w:p>
  </w:comment>
  <w:comment w:id="477" w:author="Windows User" w:date="2015-02-08T21:13:00Z" w:initials="WU">
    <w:p w:rsidR="00336FAA" w:rsidRDefault="00336FAA">
      <w:pPr>
        <w:pStyle w:val="CommentText"/>
      </w:pPr>
      <w:r>
        <w:rPr>
          <w:rStyle w:val="CommentReference"/>
        </w:rPr>
        <w:annotationRef/>
      </w:r>
      <w:r>
        <w:t>Compassions or tender mercies?</w:t>
      </w:r>
    </w:p>
  </w:comment>
  <w:comment w:id="478" w:author="Windows User" w:date="2015-02-08T21:13:00Z" w:initials="WU">
    <w:p w:rsidR="00336FAA" w:rsidRDefault="00336FAA">
      <w:pPr>
        <w:pStyle w:val="CommentText"/>
      </w:pPr>
      <w:r>
        <w:rPr>
          <w:rStyle w:val="CommentReference"/>
        </w:rPr>
        <w:annotationRef/>
      </w:r>
      <w:r>
        <w:t>May He or that He may</w:t>
      </w:r>
    </w:p>
  </w:comment>
  <w:comment w:id="508" w:author="Windows User" w:date="2015-02-09T21:22:00Z" w:initials="BS">
    <w:p w:rsidR="00336FAA" w:rsidRDefault="00336FAA">
      <w:pPr>
        <w:pStyle w:val="CommentText"/>
      </w:pPr>
      <w:r>
        <w:rPr>
          <w:rStyle w:val="CommentReference"/>
        </w:rPr>
        <w:annotationRef/>
      </w:r>
      <w:r>
        <w:t>very greatly is redundant...</w:t>
      </w:r>
    </w:p>
  </w:comment>
  <w:comment w:id="509" w:author="Windows User" w:date="2015-02-09T21:22:00Z" w:initials="BS">
    <w:p w:rsidR="00336FAA" w:rsidRDefault="00336FAA">
      <w:pPr>
        <w:pStyle w:val="CommentText"/>
      </w:pPr>
      <w:r>
        <w:rPr>
          <w:rStyle w:val="CommentReference"/>
        </w:rPr>
        <w:annotationRef/>
      </w:r>
      <w:r>
        <w:t>above? in?</w:t>
      </w:r>
    </w:p>
  </w:comment>
  <w:comment w:id="510" w:author="Windows User" w:date="2015-02-09T21:22:00Z" w:initials="BS">
    <w:p w:rsidR="00336FAA" w:rsidRDefault="00336FAA">
      <w:pPr>
        <w:pStyle w:val="CommentText"/>
      </w:pPr>
      <w:r>
        <w:rPr>
          <w:rStyle w:val="CommentReference"/>
        </w:rPr>
        <w:annotationRef/>
      </w:r>
      <w:r>
        <w:t>dikeos is usually rended 'righteous'. Is there good cause to use 'just' here?</w:t>
      </w:r>
    </w:p>
  </w:comment>
  <w:comment w:id="511" w:author="Windows User" w:date="2015-02-09T21:22:00Z" w:initials="BS">
    <w:p w:rsidR="00336FAA" w:rsidRDefault="00336FAA">
      <w:pPr>
        <w:pStyle w:val="CommentText"/>
      </w:pPr>
      <w:r>
        <w:rPr>
          <w:rStyle w:val="CommentReference"/>
        </w:rPr>
        <w:annotationRef/>
      </w:r>
      <w:r>
        <w:t>mediated or put into practice?</w:t>
      </w:r>
    </w:p>
  </w:comment>
  <w:comment w:id="512" w:author="Windows User" w:date="2015-02-09T21:22:00Z" w:initials="BS">
    <w:p w:rsidR="00336FAA" w:rsidRDefault="00336FAA">
      <w:pPr>
        <w:pStyle w:val="CommentText"/>
      </w:pPr>
      <w:r>
        <w:rPr>
          <w:rStyle w:val="CommentReference"/>
        </w:rPr>
        <w:annotationRef/>
      </w:r>
      <w:r>
        <w:t>on their lips is a common English expression that seems to have the same meaning as "in their mouths"</w:t>
      </w:r>
    </w:p>
  </w:comment>
  <w:comment w:id="513" w:author="Windows User" w:date="2015-02-09T21:22:00Z" w:initials="BS">
    <w:p w:rsidR="00336FAA" w:rsidRDefault="00336FAA">
      <w:pPr>
        <w:pStyle w:val="CommentText"/>
      </w:pPr>
      <w:r>
        <w:rPr>
          <w:rStyle w:val="CommentReference"/>
        </w:rPr>
        <w:annotationRef/>
      </w:r>
      <w:r>
        <w:t>The tree of immortality would flow better in English.</w:t>
      </w:r>
    </w:p>
  </w:comment>
  <w:comment w:id="514" w:author="Windows User" w:date="2015-02-09T21:22:00Z" w:initials="BS">
    <w:p w:rsidR="00336FAA" w:rsidRDefault="00336FAA">
      <w:pPr>
        <w:pStyle w:val="CommentText"/>
      </w:pPr>
      <w:r>
        <w:rPr>
          <w:rStyle w:val="CommentReference"/>
        </w:rPr>
        <w:annotationRef/>
      </w:r>
      <w:r>
        <w:t>thoughts or senses?</w:t>
      </w:r>
    </w:p>
  </w:comment>
  <w:comment w:id="515" w:author="Windows User" w:date="2015-02-09T21:22:00Z" w:initials="BS">
    <w:p w:rsidR="00336FAA" w:rsidRDefault="00336FAA">
      <w:pPr>
        <w:pStyle w:val="CommentText"/>
      </w:pPr>
      <w:r>
        <w:rPr>
          <w:rStyle w:val="CommentReference"/>
        </w:rPr>
        <w:annotationRef/>
      </w:r>
      <w:r>
        <w:t>lay? set? cast?</w:t>
      </w:r>
    </w:p>
  </w:comment>
  <w:comment w:id="516" w:author="Windows User" w:date="2015-02-09T21:22:00Z" w:initials="BS">
    <w:p w:rsidR="00336FAA" w:rsidRDefault="00336FAA">
      <w:pPr>
        <w:pStyle w:val="CommentText"/>
      </w:pPr>
      <w:r>
        <w:rPr>
          <w:rStyle w:val="CommentReference"/>
        </w:rPr>
        <w:annotationRef/>
      </w:r>
      <w:r>
        <w:t>more common word... does it capture meaning well enough?</w:t>
      </w:r>
    </w:p>
  </w:comment>
  <w:comment w:id="517" w:author="Windows User" w:date="2015-02-09T21:22:00Z" w:initials="BS">
    <w:p w:rsidR="00336FAA" w:rsidRDefault="00336FAA">
      <w:pPr>
        <w:pStyle w:val="CommentText"/>
      </w:pPr>
      <w:r>
        <w:rPr>
          <w:rStyle w:val="CommentReference"/>
        </w:rPr>
        <w:annotationRef/>
      </w:r>
      <w:r>
        <w:t>types?</w:t>
      </w:r>
    </w:p>
  </w:comment>
  <w:comment w:id="525" w:author="Windows User" w:date="2015-02-09T21:29:00Z" w:initials="BS">
    <w:p w:rsidR="00336FAA" w:rsidRDefault="00336FAA">
      <w:pPr>
        <w:pStyle w:val="CommentText"/>
      </w:pPr>
      <w:r>
        <w:rPr>
          <w:rStyle w:val="CommentReference"/>
        </w:rPr>
        <w:annotationRef/>
      </w:r>
      <w:r>
        <w:t>Coptic clearly says beginning... is there anything in it about authority as the other translations have?</w:t>
      </w:r>
    </w:p>
  </w:comment>
  <w:comment w:id="526" w:author="Windows User" w:date="2015-02-09T21:29:00Z" w:initials="BS">
    <w:p w:rsidR="00336FAA" w:rsidRDefault="00336FAA">
      <w:pPr>
        <w:pStyle w:val="CommentText"/>
      </w:pPr>
      <w:r>
        <w:rPr>
          <w:rStyle w:val="CommentReference"/>
        </w:rPr>
        <w:annotationRef/>
      </w:r>
      <w:r>
        <w:t>risen, or shone?</w:t>
      </w:r>
    </w:p>
  </w:comment>
  <w:comment w:id="533" w:author="Windows User" w:date="2015-02-09T21:29:00Z" w:initials="BS">
    <w:p w:rsidR="00336FAA" w:rsidRDefault="00336FAA">
      <w:pPr>
        <w:pStyle w:val="CommentText"/>
      </w:pPr>
      <w:r>
        <w:rPr>
          <w:rStyle w:val="CommentReference"/>
        </w:rPr>
        <w:annotationRef/>
      </w:r>
      <w:r>
        <w:t>cap?</w:t>
      </w:r>
    </w:p>
  </w:comment>
  <w:comment w:id="534" w:author="Windows User" w:date="2015-02-09T21:29:00Z" w:initials="BS">
    <w:p w:rsidR="00336FAA" w:rsidRDefault="00336FAA">
      <w:pPr>
        <w:pStyle w:val="CommentText"/>
      </w:pPr>
      <w:r>
        <w:rPr>
          <w:rStyle w:val="CommentReference"/>
        </w:rPr>
        <w:annotationRef/>
      </w:r>
      <w:r>
        <w:t>save? redeem?</w:t>
      </w:r>
    </w:p>
  </w:comment>
  <w:comment w:id="538" w:author="Windows User" w:date="2015-02-09T21:30:00Z" w:initials="BS">
    <w:p w:rsidR="00336FAA" w:rsidRDefault="00336FAA" w:rsidP="003B4CB7">
      <w:pPr>
        <w:pStyle w:val="CommentText"/>
      </w:pPr>
      <w:r>
        <w:rPr>
          <w:rStyle w:val="CommentReference"/>
        </w:rPr>
        <w:annotationRef/>
      </w:r>
      <w:r>
        <w:t>need a policy on names formes. Greek or Hebrew? But Coptic doesn't even have Isaiah...  Reordered from next vs... ok.</w:t>
      </w:r>
    </w:p>
  </w:comment>
  <w:comment w:id="539" w:author="Windows User" w:date="2015-02-09T21:30:00Z" w:initials="BS">
    <w:p w:rsidR="00336FAA" w:rsidRDefault="00336FAA">
      <w:pPr>
        <w:pStyle w:val="CommentText"/>
      </w:pPr>
      <w:r>
        <w:rPr>
          <w:rStyle w:val="CommentReference"/>
        </w:rPr>
        <w:annotationRef/>
      </w:r>
      <w:r>
        <w:t>or should " be down here</w:t>
      </w:r>
    </w:p>
  </w:comment>
  <w:comment w:id="543" w:author="Windows User" w:date="2015-02-09T21:30:00Z" w:initials="BS">
    <w:p w:rsidR="00336FAA" w:rsidRDefault="00336FAA">
      <w:pPr>
        <w:pStyle w:val="CommentText"/>
      </w:pPr>
      <w:r>
        <w:rPr>
          <w:rStyle w:val="CommentReference"/>
        </w:rPr>
        <w:annotationRef/>
      </w:r>
      <w:r>
        <w:t>was overcame or did overcome? very different...</w:t>
      </w:r>
    </w:p>
  </w:comment>
  <w:comment w:id="547" w:author="Windows User" w:date="2015-02-09T21:30:00Z" w:initials="BS">
    <w:p w:rsidR="00336FAA" w:rsidRDefault="00336FAA">
      <w:pPr>
        <w:pStyle w:val="CommentText"/>
      </w:pPr>
      <w:r>
        <w:rPr>
          <w:rStyle w:val="CommentReference"/>
        </w:rPr>
        <w:annotationRef/>
      </w:r>
      <w:r>
        <w:t>awkward, but changing to a perfect man or man perfectly destroys meaning...</w:t>
      </w:r>
    </w:p>
  </w:comment>
  <w:comment w:id="548" w:author="Windows User" w:date="2015-02-09T21:30:00Z" w:initials="BS">
    <w:p w:rsidR="00336FAA" w:rsidRDefault="00336FAA">
      <w:pPr>
        <w:pStyle w:val="CommentText"/>
      </w:pPr>
      <w:r>
        <w:rPr>
          <w:rStyle w:val="CommentReference"/>
        </w:rPr>
        <w:annotationRef/>
      </w:r>
      <w:r>
        <w:t>L.A. is quite different fo rthis vs...</w:t>
      </w:r>
    </w:p>
  </w:comment>
  <w:comment w:id="555" w:author="Windows User" w:date="2015-02-09T21:30:00Z" w:initials="BS">
    <w:p w:rsidR="00336FAA" w:rsidRDefault="00336FAA">
      <w:pPr>
        <w:pStyle w:val="CommentText"/>
      </w:pPr>
      <w:r>
        <w:rPr>
          <w:rStyle w:val="CommentReference"/>
        </w:rPr>
        <w:annotationRef/>
      </w:r>
      <w:r>
        <w:t>and goodwill towards men, or towards men of goodwill?</w:t>
      </w:r>
    </w:p>
  </w:comment>
  <w:comment w:id="556" w:author="Windows User" w:date="2015-02-09T21:30:00Z" w:initials="BS">
    <w:p w:rsidR="00336FAA" w:rsidRDefault="00336FAA">
      <w:pPr>
        <w:pStyle w:val="CommentText"/>
      </w:pPr>
      <w:r>
        <w:rPr>
          <w:rStyle w:val="CommentReference"/>
        </w:rPr>
        <w:annotationRef/>
      </w:r>
      <w:r>
        <w:t>dividing wall?</w:t>
      </w:r>
    </w:p>
  </w:comment>
  <w:comment w:id="560" w:author="Windows User" w:date="2015-02-09T21:30:00Z" w:initials="BS">
    <w:p w:rsidR="00336FAA" w:rsidRDefault="00336FAA">
      <w:pPr>
        <w:pStyle w:val="CommentText"/>
      </w:pPr>
      <w:r>
        <w:rPr>
          <w:rStyle w:val="CommentReference"/>
        </w:rPr>
        <w:annotationRef/>
      </w:r>
      <w:r>
        <w:t>what does han mean? can we say teh angels of light?</w:t>
      </w:r>
    </w:p>
  </w:comment>
  <w:comment w:id="561" w:author="Windows User" w:date="2015-02-09T21:30:00Z" w:initials="BS">
    <w:p w:rsidR="00336FAA" w:rsidRDefault="00336FAA">
      <w:pPr>
        <w:pStyle w:val="CommentText"/>
      </w:pPr>
      <w:r>
        <w:rPr>
          <w:rStyle w:val="CommentReference"/>
        </w:rPr>
        <w:annotationRef/>
      </w:r>
      <w:r>
        <w:t>sing hymns to be consistent with above?</w:t>
      </w:r>
    </w:p>
  </w:comment>
  <w:comment w:id="562" w:author="Windows User" w:date="2015-02-09T21:30:00Z" w:initials="BS">
    <w:p w:rsidR="00336FAA" w:rsidRDefault="00336FAA">
      <w:pPr>
        <w:pStyle w:val="CommentText"/>
      </w:pPr>
      <w:r>
        <w:rPr>
          <w:rStyle w:val="CommentReference"/>
        </w:rPr>
        <w:annotationRef/>
      </w:r>
      <w:r>
        <w:t>should be arose to match parallel with next vs... but makes no sense in English. Arose within Mary or shone from Mary.</w:t>
      </w:r>
    </w:p>
  </w:comment>
  <w:comment w:id="563" w:author="Windows User" w:date="2015-02-09T21:30:00Z" w:initials="BS">
    <w:p w:rsidR="00336FAA" w:rsidRDefault="00336FAA">
      <w:pPr>
        <w:pStyle w:val="CommentText"/>
      </w:pPr>
      <w:r>
        <w:rPr>
          <w:rStyle w:val="CommentReference"/>
        </w:rPr>
        <w:annotationRef/>
      </w:r>
      <w:r>
        <w:t>Is "je" enough justification to prepend 'saying'?</w:t>
      </w:r>
    </w:p>
  </w:comment>
  <w:comment w:id="564" w:author="Windows User" w:date="2015-02-09T21:30:00Z" w:initials="BS">
    <w:p w:rsidR="00336FAA" w:rsidRDefault="00336FAA">
      <w:pPr>
        <w:pStyle w:val="CommentText"/>
      </w:pPr>
      <w:r>
        <w:rPr>
          <w:rStyle w:val="CommentReference"/>
        </w:rPr>
        <w:annotationRef/>
      </w:r>
      <w:r>
        <w:t>abouna's doxology of prime has 'that' here I think...</w:t>
      </w:r>
    </w:p>
  </w:comment>
  <w:comment w:id="565" w:author="Windows User" w:date="2015-02-09T21:30:00Z" w:initials="BS">
    <w:p w:rsidR="00336FAA" w:rsidRDefault="00336FAA">
      <w:pPr>
        <w:pStyle w:val="CommentText"/>
      </w:pPr>
      <w:r>
        <w:rPr>
          <w:rStyle w:val="CommentReference"/>
        </w:rPr>
        <w:annotationRef/>
      </w:r>
      <w:r>
        <w:t>or "sining"?</w:t>
      </w:r>
    </w:p>
  </w:comment>
  <w:comment w:id="570" w:author="Windows User" w:date="2015-02-09T21:31:00Z" w:initials="BS">
    <w:p w:rsidR="00336FAA" w:rsidRDefault="00336FAA">
      <w:pPr>
        <w:pStyle w:val="CommentText"/>
      </w:pPr>
      <w:r>
        <w:rPr>
          <w:rStyle w:val="CommentReference"/>
        </w:rPr>
        <w:annotationRef/>
      </w:r>
      <w:r>
        <w:t>If continuing as one sentence from previous verse, can't repeat 'adam' here.</w:t>
      </w:r>
    </w:p>
  </w:comment>
  <w:comment w:id="571" w:author="Windows User" w:date="2015-02-09T21:31:00Z" w:initials="BS">
    <w:p w:rsidR="00336FAA" w:rsidRDefault="00336FAA">
      <w:pPr>
        <w:pStyle w:val="CommentText"/>
      </w:pPr>
      <w:r>
        <w:rPr>
          <w:rStyle w:val="CommentReference"/>
        </w:rPr>
        <w:annotationRef/>
      </w:r>
      <w:r>
        <w:t>any sense of authority in coptic?</w:t>
      </w:r>
    </w:p>
  </w:comment>
  <w:comment w:id="572" w:author="Windows User" w:date="2015-02-09T21:31:00Z" w:initials="BS">
    <w:p w:rsidR="00336FAA" w:rsidRDefault="00336FAA">
      <w:pPr>
        <w:pStyle w:val="CommentText"/>
      </w:pPr>
      <w:r>
        <w:rPr>
          <w:rStyle w:val="CommentReference"/>
        </w:rPr>
        <w:annotationRef/>
      </w:r>
      <w:r>
        <w:t>or saint mary? I prefer the holy... but we should be  consistent one way or the other.</w:t>
      </w:r>
    </w:p>
  </w:comment>
  <w:comment w:id="573" w:author="Windows User" w:date="2015-02-09T21:31:00Z" w:initials="BS">
    <w:p w:rsidR="00336FAA" w:rsidRDefault="00336FAA">
      <w:pPr>
        <w:pStyle w:val="CommentText"/>
      </w:pPr>
      <w:r>
        <w:rPr>
          <w:rStyle w:val="CommentReference"/>
        </w:rPr>
        <w:annotationRef/>
      </w:r>
      <w:r>
        <w:t>how to express abstract genus of woman or womanhood? race of women doesn't work in modern English, and gender of women doesn't capture it.</w:t>
      </w:r>
    </w:p>
  </w:comment>
  <w:comment w:id="582" w:author="Windows User" w:date="2015-02-10T07:45:00Z" w:initials="BS">
    <w:p w:rsidR="00336FAA" w:rsidRDefault="00336FAA">
      <w:pPr>
        <w:pStyle w:val="CommentText"/>
      </w:pPr>
      <w:r>
        <w:rPr>
          <w:rStyle w:val="CommentReference"/>
        </w:rPr>
        <w:annotationRef/>
      </w:r>
      <w:r>
        <w:t>tense is flipping so much vs to vs. Any way to make more consistent?</w:t>
      </w:r>
    </w:p>
  </w:comment>
  <w:comment w:id="583" w:author="Windows User" w:date="2015-02-10T07:45:00Z" w:initials="BS">
    <w:p w:rsidR="00336FAA" w:rsidRDefault="00336FAA">
      <w:pPr>
        <w:pStyle w:val="CommentText"/>
      </w:pPr>
      <w:r>
        <w:rPr>
          <w:rStyle w:val="CommentReference"/>
        </w:rPr>
        <w:annotationRef/>
      </w:r>
      <w:r>
        <w:t>cold frost? frosty cold?  too many ands.</w:t>
      </w:r>
    </w:p>
  </w:comment>
  <w:comment w:id="584" w:author="Windows User" w:date="2015-02-10T07:45:00Z" w:initials="BS">
    <w:p w:rsidR="00336FAA" w:rsidRDefault="00336FAA">
      <w:pPr>
        <w:pStyle w:val="CommentText"/>
      </w:pPr>
      <w:r>
        <w:rPr>
          <w:rStyle w:val="CommentReference"/>
        </w:rPr>
        <w:annotationRef/>
      </w:r>
      <w:r>
        <w:t>In is probably more right... I probably shouldn't have changed that...</w:t>
      </w:r>
    </w:p>
  </w:comment>
  <w:comment w:id="599" w:author="Brett Slote" w:date="2015-02-10T07:54:00Z" w:initials="BS">
    <w:p w:rsidR="00336FAA" w:rsidRDefault="00336FAA">
      <w:pPr>
        <w:pStyle w:val="CommentText"/>
      </w:pPr>
      <w:r>
        <w:rPr>
          <w:rStyle w:val="CommentReference"/>
        </w:rPr>
        <w:annotationRef/>
      </w:r>
      <w:r>
        <w:t>Received or bought?</w:t>
      </w:r>
    </w:p>
  </w:comment>
  <w:comment w:id="602" w:author="Brett Slote" w:date="2015-02-10T07:55:00Z" w:initials="BS">
    <w:p w:rsidR="00336FAA" w:rsidRDefault="00336FAA">
      <w:pPr>
        <w:pStyle w:val="CommentText"/>
      </w:pPr>
      <w:r>
        <w:rPr>
          <w:rStyle w:val="CommentReference"/>
        </w:rPr>
        <w:annotationRef/>
      </w:r>
      <w:r>
        <w:t>Not hail to you?</w:t>
      </w:r>
    </w:p>
  </w:comment>
  <w:comment w:id="605" w:author="Brett Slote" w:date="2015-02-10T07:55:00Z" w:initials="BS">
    <w:p w:rsidR="00336FAA" w:rsidRDefault="00336FAA">
      <w:pPr>
        <w:pStyle w:val="CommentText"/>
      </w:pPr>
      <w:r>
        <w:rPr>
          <w:rStyle w:val="CommentReference"/>
        </w:rPr>
        <w:annotationRef/>
      </w:r>
      <w:r>
        <w:t>Again ‘a’ perfect man loses meaning, but as is sounds awkward.</w:t>
      </w:r>
    </w:p>
  </w:comment>
  <w:comment w:id="608" w:author="Brett Slote" w:date="2015-02-10T07:55:00Z" w:initials="BS">
    <w:p w:rsidR="00336FAA" w:rsidRDefault="00336FAA">
      <w:pPr>
        <w:pStyle w:val="CommentText"/>
      </w:pPr>
      <w:r>
        <w:rPr>
          <w:rStyle w:val="CommentReference"/>
        </w:rPr>
        <w:annotationRef/>
      </w:r>
      <w:r>
        <w:t>Uncircumscript?</w:t>
      </w:r>
    </w:p>
  </w:comment>
  <w:comment w:id="611" w:author="Brett Slote" w:date="2015-02-10T07:55:00Z" w:initials="BS">
    <w:p w:rsidR="00336FAA" w:rsidRDefault="00336FAA">
      <w:pPr>
        <w:pStyle w:val="CommentText"/>
      </w:pPr>
      <w:r>
        <w:rPr>
          <w:rStyle w:val="CommentReference"/>
        </w:rPr>
        <w:annotationRef/>
      </w:r>
      <w:r>
        <w:t>Orthodox?</w:t>
      </w:r>
    </w:p>
  </w:comment>
  <w:comment w:id="612" w:author="Brett Slote" w:date="2015-02-10T07:55:00Z" w:initials="BS">
    <w:p w:rsidR="00336FAA" w:rsidRDefault="00336FAA">
      <w:pPr>
        <w:pStyle w:val="CommentText"/>
      </w:pPr>
      <w:r>
        <w:rPr>
          <w:rStyle w:val="CommentReference"/>
        </w:rPr>
        <w:annotationRef/>
      </w:r>
      <w:r>
        <w:t>Faith?</w:t>
      </w:r>
    </w:p>
  </w:comment>
  <w:comment w:id="615" w:author="Brett Slote" w:date="2015-02-10T07:55:00Z" w:initials="BS">
    <w:p w:rsidR="00336FAA" w:rsidRDefault="00336FAA">
      <w:pPr>
        <w:pStyle w:val="CommentText"/>
      </w:pPr>
      <w:r>
        <w:rPr>
          <w:rStyle w:val="CommentReference"/>
        </w:rPr>
        <w:annotationRef/>
      </w:r>
      <w:r>
        <w:t>Need a consistent policy</w:t>
      </w:r>
    </w:p>
  </w:comment>
  <w:comment w:id="619" w:author="Brett Slote" w:date="2015-02-10T07:56:00Z" w:initials="BS">
    <w:p w:rsidR="00336FAA" w:rsidRDefault="00336FAA">
      <w:pPr>
        <w:pStyle w:val="CommentText"/>
      </w:pPr>
      <w:r>
        <w:rPr>
          <w:rStyle w:val="CommentReference"/>
        </w:rPr>
        <w:annotationRef/>
      </w:r>
      <w:r>
        <w:t>Ramez, He or Him?</w:t>
      </w:r>
    </w:p>
  </w:comment>
  <w:comment w:id="620" w:author="Brett Slote" w:date="2015-02-10T07:56:00Z" w:initials="BS">
    <w:p w:rsidR="00336FAA" w:rsidRDefault="00336FAA">
      <w:pPr>
        <w:pStyle w:val="CommentText"/>
      </w:pPr>
      <w:r>
        <w:rPr>
          <w:rStyle w:val="CommentReference"/>
        </w:rPr>
        <w:annotationRef/>
      </w:r>
      <w:r>
        <w:t>On? By?</w:t>
      </w:r>
    </w:p>
  </w:comment>
  <w:comment w:id="625" w:author="Windows User" w:date="2015-02-10T07:58:00Z" w:initials="BS">
    <w:p w:rsidR="00336FAA" w:rsidRDefault="00336FAA">
      <w:pPr>
        <w:pStyle w:val="CommentText"/>
      </w:pPr>
      <w:r>
        <w:rPr>
          <w:rStyle w:val="CommentReference"/>
        </w:rPr>
        <w:annotationRef/>
      </w:r>
      <w:r>
        <w:t>Are the breaths referring to the inspiration of scripture, as the other translations have, or the breath of creation cf gn 1?</w:t>
      </w:r>
    </w:p>
  </w:comment>
  <w:comment w:id="626" w:author="Windows User" w:date="2015-02-10T07:58:00Z" w:initials="BS">
    <w:p w:rsidR="00336FAA" w:rsidRDefault="00336FAA">
      <w:pPr>
        <w:pStyle w:val="CommentText"/>
      </w:pPr>
      <w:r>
        <w:rPr>
          <w:rStyle w:val="CommentReference"/>
        </w:rPr>
        <w:annotationRef/>
      </w:r>
      <w:r>
        <w:t>When we love the Name of our Lord Jesus Christ, the Name of Salvation...</w:t>
      </w:r>
    </w:p>
  </w:comment>
  <w:comment w:id="627" w:author="Windows User" w:date="2015-02-10T07:58:00Z" w:initials="BS">
    <w:p w:rsidR="00336FAA" w:rsidRDefault="00336FAA">
      <w:pPr>
        <w:pStyle w:val="CommentText"/>
      </w:pPr>
      <w:r>
        <w:rPr>
          <w:rStyle w:val="CommentReference"/>
        </w:rPr>
        <w:annotationRef/>
      </w:r>
      <w:r>
        <w:t>adjective? severe?</w:t>
      </w:r>
    </w:p>
  </w:comment>
  <w:comment w:id="635" w:author="Windows User" w:date="2015-02-10T08:03:00Z" w:initials="BS">
    <w:p w:rsidR="00336FAA" w:rsidRDefault="00336FAA">
      <w:pPr>
        <w:pStyle w:val="CommentText"/>
      </w:pPr>
      <w:r>
        <w:rPr>
          <w:rStyle w:val="CommentReference"/>
        </w:rPr>
        <w:annotationRef/>
      </w:r>
      <w:r>
        <w:t>too literal?</w:t>
      </w:r>
    </w:p>
  </w:comment>
  <w:comment w:id="638" w:author="Windows User" w:date="2015-02-10T08:04:00Z" w:initials="BS">
    <w:p w:rsidR="00336FAA" w:rsidRDefault="00336FAA">
      <w:pPr>
        <w:pStyle w:val="CommentText"/>
      </w:pPr>
      <w:r>
        <w:rPr>
          <w:rStyle w:val="CommentReference"/>
        </w:rPr>
        <w:annotationRef/>
      </w:r>
      <w:r>
        <w:t>awkward</w:t>
      </w:r>
    </w:p>
  </w:comment>
  <w:comment w:id="639" w:author="Windows User" w:date="2015-02-10T08:04:00Z" w:initials="BS">
    <w:p w:rsidR="00336FAA" w:rsidRDefault="00336FAA">
      <w:pPr>
        <w:pStyle w:val="CommentText"/>
      </w:pPr>
      <w:r>
        <w:rPr>
          <w:rStyle w:val="CommentReference"/>
        </w:rPr>
        <w:annotationRef/>
      </w:r>
      <w:r>
        <w:t>sits, less literal, but more clear?</w:t>
      </w:r>
    </w:p>
  </w:comment>
  <w:comment w:id="640" w:author="Windows User" w:date="2015-02-10T08:04:00Z" w:initials="BS">
    <w:p w:rsidR="00336FAA" w:rsidRDefault="00336FAA">
      <w:pPr>
        <w:pStyle w:val="CommentText"/>
      </w:pPr>
      <w:r>
        <w:rPr>
          <w:rStyle w:val="CommentReference"/>
        </w:rPr>
        <w:annotationRef/>
      </w:r>
      <w:r>
        <w:t>awkward</w:t>
      </w:r>
    </w:p>
  </w:comment>
  <w:comment w:id="642" w:author="Windows User" w:date="2015-02-10T08:05:00Z" w:initials="BS">
    <w:p w:rsidR="00336FAA" w:rsidRDefault="00336FAA">
      <w:pPr>
        <w:pStyle w:val="CommentText"/>
      </w:pPr>
      <w:r>
        <w:rPr>
          <w:rStyle w:val="CommentReference"/>
        </w:rPr>
        <w:annotationRef/>
      </w:r>
      <w:r>
        <w:t>terribly awkward</w:t>
      </w:r>
    </w:p>
  </w:comment>
  <w:comment w:id="644" w:author="Windows User" w:date="2015-02-10T08:05:00Z" w:initials="BS">
    <w:p w:rsidR="00336FAA" w:rsidRDefault="00336FAA">
      <w:pPr>
        <w:pStyle w:val="CommentText"/>
      </w:pPr>
      <w:r>
        <w:rPr>
          <w:rStyle w:val="CommentReference"/>
        </w:rPr>
        <w:annotationRef/>
      </w:r>
      <w:r>
        <w:t>sat?</w:t>
      </w:r>
    </w:p>
  </w:comment>
  <w:comment w:id="647" w:author="Windows User" w:date="2015-02-10T08:05:00Z" w:initials="BS">
    <w:p w:rsidR="00336FAA" w:rsidRDefault="00336FAA">
      <w:pPr>
        <w:pStyle w:val="CommentText"/>
      </w:pPr>
      <w:r>
        <w:rPr>
          <w:rStyle w:val="CommentReference"/>
        </w:rPr>
        <w:annotationRef/>
      </w:r>
      <w:r>
        <w:t>entered and come forth, or entered through it?</w:t>
      </w:r>
    </w:p>
  </w:comment>
  <w:comment w:id="648" w:author="Windows User" w:date="2015-02-10T08:05:00Z" w:initials="BS">
    <w:p w:rsidR="00336FAA" w:rsidRDefault="00336FAA">
      <w:pPr>
        <w:pStyle w:val="CommentText"/>
      </w:pPr>
      <w:r>
        <w:rPr>
          <w:rStyle w:val="CommentReference"/>
        </w:rPr>
        <w:annotationRef/>
      </w:r>
      <w:r>
        <w:t>appearing?</w:t>
      </w:r>
    </w:p>
  </w:comment>
  <w:comment w:id="649" w:author="Windows User" w:date="2015-02-10T08:05:00Z" w:initials="BS">
    <w:p w:rsidR="00336FAA" w:rsidRDefault="00336FAA">
      <w:pPr>
        <w:pStyle w:val="CommentText"/>
      </w:pPr>
      <w:r>
        <w:rPr>
          <w:rStyle w:val="CommentReference"/>
        </w:rPr>
        <w:annotationRef/>
      </w:r>
      <w:r>
        <w:t>He</w:t>
      </w:r>
    </w:p>
  </w:comment>
  <w:comment w:id="654" w:author="Windows User" w:date="2015-02-10T08:06:00Z" w:initials="BS">
    <w:p w:rsidR="00336FAA" w:rsidRDefault="00336FAA">
      <w:pPr>
        <w:pStyle w:val="CommentText"/>
      </w:pPr>
      <w:r>
        <w:rPr>
          <w:rStyle w:val="CommentReference"/>
        </w:rPr>
        <w:annotationRef/>
      </w:r>
      <w:r>
        <w:t>I feel like upon sounds better here and below</w:t>
      </w:r>
    </w:p>
  </w:comment>
  <w:comment w:id="655" w:author="Windows User" w:date="2015-02-10T08:06:00Z" w:initials="BS">
    <w:p w:rsidR="00336FAA" w:rsidRDefault="00336FAA">
      <w:pPr>
        <w:pStyle w:val="CommentText"/>
      </w:pPr>
      <w:r>
        <w:rPr>
          <w:rStyle w:val="CommentReference"/>
        </w:rPr>
        <w:annotationRef/>
      </w:r>
      <w:r>
        <w:t>For forty days</w:t>
      </w:r>
    </w:p>
  </w:comment>
  <w:comment w:id="656" w:author="Windows User" w:date="2015-02-10T08:06:00Z" w:initials="BS">
    <w:p w:rsidR="00336FAA" w:rsidRDefault="00336FAA">
      <w:pPr>
        <w:pStyle w:val="CommentText"/>
      </w:pPr>
      <w:r>
        <w:rPr>
          <w:rStyle w:val="CommentReference"/>
        </w:rPr>
        <w:annotationRef/>
      </w:r>
      <w:r>
        <w:t>awkward. Crush under our feet or crush within us? Even if feet not literally there, needed to complete the implied thought in english.</w:t>
      </w:r>
    </w:p>
  </w:comment>
  <w:comment w:id="662" w:author="Windows User" w:date="2015-02-10T08:10:00Z" w:initials="BS">
    <w:p w:rsidR="00336FAA" w:rsidRDefault="00336FAA">
      <w:pPr>
        <w:pStyle w:val="CommentText"/>
      </w:pPr>
      <w:r>
        <w:rPr>
          <w:rStyle w:val="CommentReference"/>
        </w:rPr>
        <w:annotationRef/>
      </w:r>
      <w:r>
        <w:t>a? I know virgin doesn't sound right. Nor virginal. But a virgin seems to cheapen the thought...</w:t>
      </w:r>
    </w:p>
  </w:comment>
  <w:comment w:id="664" w:author="Windows User" w:date="2015-02-10T08:10:00Z" w:initials="BS">
    <w:p w:rsidR="00336FAA" w:rsidRDefault="00336FAA">
      <w:pPr>
        <w:pStyle w:val="CommentText"/>
      </w:pPr>
      <w:r>
        <w:rPr>
          <w:rStyle w:val="CommentReference"/>
        </w:rPr>
        <w:annotationRef/>
      </w:r>
      <w:r>
        <w:t>annulled has connotation from catholicism of never having been. I like abolished better. Sounds more poetic like too.</w:t>
      </w:r>
    </w:p>
  </w:comment>
  <w:comment w:id="667" w:author="Windows User" w:date="2015-02-10T08:11:00Z" w:initials="BS">
    <w:p w:rsidR="00336FAA" w:rsidRDefault="00336FAA">
      <w:pPr>
        <w:pStyle w:val="CommentText"/>
      </w:pPr>
      <w:r>
        <w:rPr>
          <w:rStyle w:val="CommentReference"/>
        </w:rPr>
        <w:annotationRef/>
      </w:r>
      <w:r>
        <w:t>yes, it is a continuous thought. But this and next are complete sentences in themselves.</w:t>
      </w:r>
    </w:p>
  </w:comment>
  <w:comment w:id="668" w:author="Windows User" w:date="2015-02-10T08:11:00Z" w:initials="BS">
    <w:p w:rsidR="00336FAA" w:rsidRDefault="00336FAA">
      <w:pPr>
        <w:pStyle w:val="CommentText"/>
      </w:pPr>
      <w:r>
        <w:rPr>
          <w:rStyle w:val="CommentReference"/>
        </w:rPr>
        <w:annotationRef/>
      </w:r>
      <w:r>
        <w:t>revealed almost makes sense here... but not with the next line having "said"</w:t>
      </w:r>
    </w:p>
  </w:comment>
  <w:comment w:id="669" w:author="Windows User" w:date="2015-02-10T08:11:00Z" w:initials="BS">
    <w:p w:rsidR="00336FAA" w:rsidRDefault="00336FAA">
      <w:pPr>
        <w:pStyle w:val="CommentText"/>
      </w:pPr>
      <w:r>
        <w:rPr>
          <w:rStyle w:val="CommentReference"/>
        </w:rPr>
        <w:annotationRef/>
      </w:r>
      <w:r>
        <w:t>repeat quotes or contiguious?</w:t>
      </w:r>
    </w:p>
  </w:comment>
  <w:comment w:id="670" w:author="Windows User" w:date="2015-02-10T08:11:00Z" w:initials="BS">
    <w:p w:rsidR="00336FAA" w:rsidRDefault="00336FAA">
      <w:pPr>
        <w:pStyle w:val="CommentText"/>
      </w:pPr>
      <w:r>
        <w:rPr>
          <w:rStyle w:val="CommentReference"/>
        </w:rPr>
        <w:annotationRef/>
      </w:r>
      <w:r>
        <w:t>in strength?</w:t>
      </w:r>
    </w:p>
  </w:comment>
  <w:comment w:id="671" w:author="Windows User" w:date="2015-02-10T08:11:00Z" w:initials="BS">
    <w:p w:rsidR="00336FAA" w:rsidRDefault="00336FAA">
      <w:pPr>
        <w:pStyle w:val="CommentText"/>
      </w:pPr>
      <w:r>
        <w:rPr>
          <w:rStyle w:val="CommentReference"/>
        </w:rPr>
        <w:annotationRef/>
      </w:r>
      <w:r>
        <w:t>in the tune it just sounds more emphatic dropping the "both"</w:t>
      </w:r>
    </w:p>
  </w:comment>
  <w:comment w:id="673" w:author="Windows User" w:date="2015-02-10T08:11:00Z" w:initials="BS">
    <w:p w:rsidR="00336FAA" w:rsidRDefault="00336FAA">
      <w:pPr>
        <w:pStyle w:val="CommentText"/>
      </w:pPr>
      <w:r>
        <w:rPr>
          <w:rStyle w:val="CommentReference"/>
        </w:rPr>
        <w:annotationRef/>
      </w:r>
      <w:r>
        <w:t>theotokos, not mav em ef Nooti</w:t>
      </w:r>
    </w:p>
  </w:comment>
  <w:comment w:id="674" w:author="Windows User" w:date="2015-02-10T08:11:00Z" w:initials="BS">
    <w:p w:rsidR="00336FAA" w:rsidRDefault="00336FAA">
      <w:pPr>
        <w:pStyle w:val="CommentText"/>
      </w:pPr>
      <w:r>
        <w:rPr>
          <w:rStyle w:val="CommentReference"/>
        </w:rPr>
        <w:annotationRef/>
      </w:r>
      <w:r>
        <w:t>in?</w:t>
      </w:r>
    </w:p>
  </w:comment>
  <w:comment w:id="676" w:author="Windows User" w:date="2015-02-10T08:11:00Z" w:initials="BS">
    <w:p w:rsidR="00336FAA" w:rsidRDefault="00336FAA">
      <w:pPr>
        <w:pStyle w:val="CommentText"/>
      </w:pPr>
      <w:r>
        <w:rPr>
          <w:rStyle w:val="CommentReference"/>
        </w:rPr>
        <w:annotationRef/>
      </w:r>
      <w:r>
        <w:t>it's literally "And" but that leaves too much grammatical ambiguity that tends towards nonsensical parsing.</w:t>
      </w:r>
    </w:p>
  </w:comment>
  <w:comment w:id="677" w:author="Windows User" w:date="2015-02-10T08:11:00Z" w:initials="BS">
    <w:p w:rsidR="00336FAA" w:rsidRDefault="00336FAA">
      <w:pPr>
        <w:pStyle w:val="CommentText"/>
      </w:pPr>
      <w:r>
        <w:rPr>
          <w:rStyle w:val="CommentReference"/>
        </w:rPr>
        <w:annotationRef/>
      </w:r>
      <w:r>
        <w:t>tense?</w:t>
      </w:r>
    </w:p>
  </w:comment>
  <w:comment w:id="679" w:author="Windows User" w:date="2015-02-10T08:11:00Z" w:initials="BS">
    <w:p w:rsidR="00336FAA" w:rsidRDefault="00336FAA">
      <w:pPr>
        <w:pStyle w:val="CommentText"/>
      </w:pPr>
      <w:r>
        <w:rPr>
          <w:rStyle w:val="CommentReference"/>
        </w:rPr>
        <w:annotationRef/>
      </w:r>
      <w:r>
        <w:t>too far for a pronoun</w:t>
      </w:r>
    </w:p>
  </w:comment>
  <w:comment w:id="680" w:author="Windows User" w:date="2015-02-10T08:11:00Z" w:initials="BS">
    <w:p w:rsidR="00336FAA" w:rsidRDefault="00336FAA">
      <w:pPr>
        <w:pStyle w:val="CommentText"/>
      </w:pPr>
      <w:r>
        <w:rPr>
          <w:rStyle w:val="CommentReference"/>
        </w:rPr>
        <w:annotationRef/>
      </w:r>
      <w:r>
        <w:t>deemed or made?</w:t>
      </w:r>
    </w:p>
  </w:comment>
  <w:comment w:id="682" w:author="Windows User" w:date="2015-02-10T08:12:00Z" w:initials="BS">
    <w:p w:rsidR="00336FAA" w:rsidRDefault="00336FAA">
      <w:pPr>
        <w:pStyle w:val="CommentText"/>
      </w:pPr>
      <w:r>
        <w:rPr>
          <w:rStyle w:val="CommentReference"/>
        </w:rPr>
        <w:annotationRef/>
      </w:r>
      <w:r>
        <w:t>coptic is heavens of heavens, but we usually say heaven of heavens.</w:t>
      </w:r>
    </w:p>
  </w:comment>
  <w:comment w:id="684" w:author="Windows User" w:date="2015-02-10T08:12:00Z" w:initials="BS">
    <w:p w:rsidR="00336FAA" w:rsidRDefault="00336FAA">
      <w:pPr>
        <w:pStyle w:val="CommentText"/>
      </w:pPr>
      <w:r>
        <w:rPr>
          <w:rStyle w:val="CommentReference"/>
        </w:rPr>
        <w:annotationRef/>
      </w:r>
      <w:r>
        <w:t>rises or shines?</w:t>
      </w:r>
    </w:p>
  </w:comment>
  <w:comment w:id="687" w:author="Windows User" w:date="2015-02-10T08:12:00Z" w:initials="BS">
    <w:p w:rsidR="00336FAA" w:rsidRDefault="00336FAA">
      <w:pPr>
        <w:pStyle w:val="CommentText"/>
      </w:pPr>
      <w:r>
        <w:rPr>
          <w:rStyle w:val="CommentReference"/>
        </w:rPr>
        <w:annotationRef/>
      </w:r>
      <w:r>
        <w:t>destroyed or damaged?</w:t>
      </w:r>
    </w:p>
  </w:comment>
  <w:comment w:id="688" w:author="Windows User" w:date="2015-02-10T08:12:00Z" w:initials="BS">
    <w:p w:rsidR="00336FAA" w:rsidRDefault="00336FAA">
      <w:pPr>
        <w:pStyle w:val="CommentText"/>
      </w:pPr>
      <w:r>
        <w:rPr>
          <w:rStyle w:val="CommentReference"/>
        </w:rPr>
        <w:annotationRef/>
      </w:r>
      <w:r>
        <w:t>what does very mean here?</w:t>
      </w:r>
    </w:p>
  </w:comment>
  <w:comment w:id="693" w:author="Windows User" w:date="2015-02-10T08:14:00Z" w:initials="BS">
    <w:p w:rsidR="00336FAA" w:rsidRDefault="00336FAA">
      <w:pPr>
        <w:pStyle w:val="CommentText"/>
      </w:pPr>
      <w:r>
        <w:rPr>
          <w:rStyle w:val="CommentReference"/>
        </w:rPr>
        <w:annotationRef/>
      </w:r>
      <w:r>
        <w:t>servant, or slave?</w:t>
      </w:r>
    </w:p>
  </w:comment>
  <w:comment w:id="694" w:author="Windows User" w:date="2015-02-10T08:14:00Z" w:initials="BS">
    <w:p w:rsidR="00336FAA" w:rsidRDefault="00336FAA">
      <w:pPr>
        <w:pStyle w:val="CommentText"/>
      </w:pPr>
      <w:r>
        <w:rPr>
          <w:rStyle w:val="CommentReference"/>
        </w:rPr>
        <w:annotationRef/>
      </w:r>
      <w:r>
        <w:t>Feels way too literal</w:t>
      </w:r>
    </w:p>
  </w:comment>
  <w:comment w:id="700" w:author="Windows User" w:date="2015-02-10T08:16:00Z" w:initials="BS">
    <w:p w:rsidR="00336FAA" w:rsidRDefault="00336FAA">
      <w:pPr>
        <w:pStyle w:val="CommentText"/>
      </w:pPr>
      <w:r>
        <w:rPr>
          <w:rStyle w:val="CommentReference"/>
        </w:rPr>
        <w:annotationRef/>
      </w:r>
      <w:r>
        <w:t>You can't say blessed is your fruit in today's english. This is obviously the vs it was inspired by, and abbreviated appropriately in the Coptic. That abbreviation is not appropriate in English.</w:t>
      </w:r>
    </w:p>
  </w:comment>
  <w:comment w:id="702" w:author="Windows User" w:date="2015-02-10T08:17:00Z" w:initials="BS">
    <w:p w:rsidR="00336FAA" w:rsidRDefault="00336FAA">
      <w:pPr>
        <w:pStyle w:val="CommentText"/>
      </w:pPr>
      <w:r>
        <w:rPr>
          <w:rStyle w:val="CommentReference"/>
        </w:rPr>
        <w:annotationRef/>
      </w:r>
      <w:r>
        <w:t>was incarnate or took flesh? Need a decision for this common phrase.</w:t>
      </w:r>
    </w:p>
  </w:comment>
  <w:comment w:id="704" w:author="Windows User" w:date="2015-02-10T08:17:00Z" w:initials="BS">
    <w:p w:rsidR="00336FAA" w:rsidRDefault="00336FAA">
      <w:pPr>
        <w:pStyle w:val="CommentText"/>
      </w:pPr>
      <w:r>
        <w:rPr>
          <w:rStyle w:val="CommentReference"/>
        </w:rPr>
        <w:annotationRef/>
      </w:r>
      <w:r>
        <w:t>It's O the Virgin, the Mother of God. Virgin is not a descriptor here, not a kind of Mother of God, but two titles. Repeating the O breaks it appropriately while fitting better.</w:t>
      </w:r>
    </w:p>
  </w:comment>
  <w:comment w:id="709" w:author="Windows User" w:date="2015-02-10T08:18:00Z" w:initials="BS">
    <w:p w:rsidR="00336FAA" w:rsidRDefault="00336FAA">
      <w:pPr>
        <w:pStyle w:val="CommentText"/>
      </w:pPr>
      <w:r>
        <w:rPr>
          <w:rStyle w:val="CommentReference"/>
        </w:rPr>
        <w:annotationRef/>
      </w:r>
      <w:r>
        <w:t>Altar/The place where the Sacrifice is offered, is clearly not right. But Temple? Or Holy of Holies?</w:t>
      </w:r>
    </w:p>
  </w:comment>
  <w:comment w:id="712" w:author="Windows User" w:date="2015-02-10T08:18:00Z" w:initials="BS">
    <w:p w:rsidR="00336FAA" w:rsidRDefault="00336FAA">
      <w:pPr>
        <w:pStyle w:val="CommentText"/>
      </w:pPr>
      <w:r>
        <w:rPr>
          <w:rStyle w:val="CommentReference"/>
        </w:rPr>
        <w:annotationRef/>
      </w:r>
      <w:r>
        <w:t>I think infinite captures the meaning of uncircumscript in a more approachable way.</w:t>
      </w:r>
    </w:p>
  </w:comment>
  <w:comment w:id="713" w:author="Windows User" w:date="2015-02-10T08:18:00Z" w:initials="BS">
    <w:p w:rsidR="00336FAA" w:rsidRDefault="00336FAA">
      <w:pPr>
        <w:pStyle w:val="CommentText"/>
      </w:pPr>
      <w:r>
        <w:rPr>
          <w:rStyle w:val="CommentReference"/>
        </w:rPr>
        <w:annotationRef/>
      </w:r>
      <w:r>
        <w:t>net or hook?</w:t>
      </w:r>
    </w:p>
  </w:comment>
  <w:comment w:id="714" w:author="Windows User" w:date="2015-02-10T08:18:00Z" w:initials="BS">
    <w:p w:rsidR="00336FAA" w:rsidRDefault="00336FAA">
      <w:pPr>
        <w:pStyle w:val="CommentText"/>
      </w:pPr>
      <w:r>
        <w:rPr>
          <w:rStyle w:val="CommentReference"/>
        </w:rPr>
        <w:annotationRef/>
      </w:r>
      <w:r>
        <w:t>Instructing them in the worship?</w:t>
      </w:r>
    </w:p>
  </w:comment>
  <w:comment w:id="715" w:author="Windows User" w:date="2015-02-10T08:18:00Z" w:initials="BS">
    <w:p w:rsidR="00336FAA" w:rsidRDefault="00336FAA">
      <w:pPr>
        <w:pStyle w:val="CommentText"/>
      </w:pPr>
      <w:r>
        <w:rPr>
          <w:rStyle w:val="CommentReference"/>
        </w:rPr>
        <w:annotationRef/>
      </w:r>
      <w:r>
        <w:t>what does this mean?</w:t>
      </w:r>
    </w:p>
  </w:comment>
  <w:comment w:id="716" w:author="Windows User" w:date="2015-02-10T08:18:00Z" w:initials="BS">
    <w:p w:rsidR="00336FAA" w:rsidRDefault="00336FAA">
      <w:pPr>
        <w:pStyle w:val="CommentText"/>
      </w:pPr>
      <w:r>
        <w:rPr>
          <w:rStyle w:val="CommentReference"/>
        </w:rPr>
        <w:annotationRef/>
      </w:r>
      <w:r>
        <w:t>Path? Or Way? i.e. Christ?</w:t>
      </w:r>
    </w:p>
  </w:comment>
  <w:comment w:id="717" w:author="Windows User" w:date="2015-02-10T08:18:00Z" w:initials="BS">
    <w:p w:rsidR="00336FAA" w:rsidRDefault="00336FAA">
      <w:pPr>
        <w:pStyle w:val="CommentText"/>
      </w:pPr>
      <w:r>
        <w:rPr>
          <w:rStyle w:val="CommentReference"/>
        </w:rPr>
        <w:annotationRef/>
      </w:r>
      <w:r>
        <w:t>forward to? Or towards?</w:t>
      </w:r>
    </w:p>
  </w:comment>
  <w:comment w:id="718" w:author="Windows User" w:date="2015-02-10T08:18:00Z" w:initials="BS">
    <w:p w:rsidR="00336FAA" w:rsidRDefault="00336FAA">
      <w:pPr>
        <w:pStyle w:val="CommentText"/>
      </w:pPr>
      <w:r>
        <w:rPr>
          <w:rStyle w:val="CommentReference"/>
        </w:rPr>
        <w:annotationRef/>
      </w:r>
      <w:r>
        <w:t>gladness</w:t>
      </w:r>
    </w:p>
  </w:comment>
  <w:comment w:id="723" w:author="Windows User" w:date="2015-02-10T08:20:00Z" w:initials="BS">
    <w:p w:rsidR="00336FAA" w:rsidRDefault="00336FAA">
      <w:pPr>
        <w:pStyle w:val="CommentText"/>
      </w:pPr>
      <w:r>
        <w:rPr>
          <w:rStyle w:val="CommentReference"/>
        </w:rPr>
        <w:annotationRef/>
      </w:r>
      <w:r>
        <w:t>Inclined to switch to L.A. ordering, but probably better to be consistent with Black.</w:t>
      </w:r>
    </w:p>
  </w:comment>
  <w:comment w:id="724" w:author="Windows User" w:date="2015-02-10T08:20:00Z" w:initials="BS">
    <w:p w:rsidR="00336FAA" w:rsidRDefault="00336FAA">
      <w:pPr>
        <w:pStyle w:val="CommentText"/>
      </w:pPr>
      <w:r>
        <w:rPr>
          <w:rStyle w:val="CommentReference"/>
        </w:rPr>
        <w:annotationRef/>
      </w:r>
      <w:r>
        <w:t>Everyday or a day?</w:t>
      </w:r>
    </w:p>
  </w:comment>
  <w:comment w:id="725" w:author="Windows User" w:date="2015-02-10T08:20:00Z" w:initials="BS">
    <w:p w:rsidR="00336FAA" w:rsidRDefault="00336FAA">
      <w:pPr>
        <w:pStyle w:val="CommentText"/>
      </w:pPr>
      <w:r>
        <w:rPr>
          <w:rStyle w:val="CommentReference"/>
        </w:rPr>
        <w:annotationRef/>
      </w:r>
      <w:r>
        <w:t>not delight. Maybe joy instead of esctasy?</w:t>
      </w:r>
    </w:p>
  </w:comment>
  <w:comment w:id="726" w:author="Windows User" w:date="2015-02-10T08:20:00Z" w:initials="BS">
    <w:p w:rsidR="00336FAA" w:rsidRDefault="00336FAA">
      <w:pPr>
        <w:pStyle w:val="CommentText"/>
      </w:pPr>
      <w:r>
        <w:rPr>
          <w:rStyle w:val="CommentReference"/>
        </w:rPr>
        <w:annotationRef/>
      </w:r>
      <w:r>
        <w:t>glory, splendor or beauty?</w:t>
      </w:r>
    </w:p>
  </w:comment>
  <w:comment w:id="727" w:author="Windows User" w:date="2015-02-10T08:20:00Z" w:initials="BS">
    <w:p w:rsidR="00336FAA" w:rsidRDefault="00336FAA">
      <w:pPr>
        <w:pStyle w:val="CommentText"/>
      </w:pPr>
      <w:r>
        <w:rPr>
          <w:rStyle w:val="CommentReference"/>
        </w:rPr>
        <w:annotationRef/>
      </w:r>
      <w:r>
        <w:t>from or and?</w:t>
      </w:r>
    </w:p>
  </w:comment>
  <w:comment w:id="728" w:author="Windows User" w:date="2015-02-10T08:20:00Z" w:initials="BS">
    <w:p w:rsidR="00336FAA" w:rsidRDefault="00336FAA">
      <w:pPr>
        <w:pStyle w:val="CommentText"/>
      </w:pPr>
      <w:r>
        <w:rPr>
          <w:rStyle w:val="CommentReference"/>
        </w:rPr>
        <w:annotationRef/>
      </w:r>
      <w:r>
        <w:t>What prophet? Why did abouna redact this?</w:t>
      </w:r>
    </w:p>
  </w:comment>
  <w:comment w:id="729" w:author="Windows User" w:date="2015-02-10T08:20:00Z" w:initials="BS">
    <w:p w:rsidR="00336FAA" w:rsidRDefault="00336FAA">
      <w:pPr>
        <w:pStyle w:val="CommentText"/>
      </w:pPr>
      <w:r>
        <w:rPr>
          <w:rStyle w:val="CommentReference"/>
        </w:rPr>
        <w:annotationRef/>
      </w:r>
      <w:r>
        <w:t>Doesn't this say you are beyond beginning, or something to that effect? Beyond the beginning from which even time arose?</w:t>
      </w:r>
    </w:p>
  </w:comment>
  <w:comment w:id="730" w:author="Windows User" w:date="2015-02-10T08:20:00Z" w:initials="BS">
    <w:p w:rsidR="00336FAA" w:rsidRDefault="00336FAA">
      <w:pPr>
        <w:pStyle w:val="CommentText"/>
      </w:pPr>
      <w:r>
        <w:rPr>
          <w:rStyle w:val="CommentReference"/>
        </w:rPr>
        <w:annotationRef/>
      </w:r>
      <w:r>
        <w:t>is this right?</w:t>
      </w:r>
    </w:p>
  </w:comment>
  <w:comment w:id="731" w:author="Windows User" w:date="2015-02-10T08:20:00Z" w:initials="BS">
    <w:p w:rsidR="00336FAA" w:rsidRDefault="00336FAA">
      <w:pPr>
        <w:pStyle w:val="CommentText"/>
      </w:pPr>
      <w:r>
        <w:rPr>
          <w:rStyle w:val="CommentReference"/>
        </w:rPr>
        <w:annotationRef/>
      </w:r>
      <w:r>
        <w:t>isn't it of?</w:t>
      </w:r>
    </w:p>
  </w:comment>
  <w:comment w:id="732" w:author="Windows User" w:date="2015-02-10T08:20:00Z" w:initials="BS">
    <w:p w:rsidR="00336FAA" w:rsidRDefault="00336FAA">
      <w:pPr>
        <w:pStyle w:val="CommentText"/>
      </w:pPr>
      <w:r>
        <w:rPr>
          <w:rStyle w:val="CommentReference"/>
        </w:rPr>
        <w:annotationRef/>
      </w:r>
      <w:r>
        <w:t>isn't it blesses?</w:t>
      </w:r>
    </w:p>
  </w:comment>
  <w:comment w:id="733" w:author="Windows User" w:date="2015-02-10T08:20:00Z" w:initials="BS">
    <w:p w:rsidR="00336FAA" w:rsidRDefault="00336FAA">
      <w:pPr>
        <w:pStyle w:val="CommentText"/>
      </w:pPr>
      <w:r>
        <w:rPr>
          <w:rStyle w:val="CommentReference"/>
        </w:rPr>
        <w:annotationRef/>
      </w:r>
      <w:r>
        <w:t>blessing or blessing?</w:t>
      </w:r>
    </w:p>
  </w:comment>
  <w:comment w:id="734" w:author="Windows User" w:date="2015-02-10T08:20:00Z" w:initials="BS">
    <w:p w:rsidR="00336FAA" w:rsidRDefault="00336FAA">
      <w:pPr>
        <w:pStyle w:val="CommentText"/>
      </w:pPr>
      <w:r>
        <w:rPr>
          <w:rStyle w:val="CommentReference"/>
        </w:rPr>
        <w:annotationRef/>
      </w:r>
      <w:r>
        <w:t>the other translations seem not to like abouna's contractions...</w:t>
      </w:r>
    </w:p>
  </w:comment>
  <w:comment w:id="735" w:author="Windows User" w:date="2015-02-10T08:20:00Z" w:initials="BS">
    <w:p w:rsidR="00336FAA" w:rsidRDefault="00336FAA">
      <w:pPr>
        <w:pStyle w:val="CommentText"/>
      </w:pPr>
      <w:r>
        <w:rPr>
          <w:rStyle w:val="CommentReference"/>
        </w:rPr>
        <w:annotationRef/>
      </w:r>
      <w:r>
        <w:t>perfect or true?</w:t>
      </w:r>
    </w:p>
  </w:comment>
  <w:comment w:id="742" w:author="Windows User" w:date="2015-02-10T08:28:00Z" w:initials="BS">
    <w:p w:rsidR="00336FAA" w:rsidRDefault="00336FAA">
      <w:pPr>
        <w:pStyle w:val="CommentText"/>
      </w:pPr>
      <w:r>
        <w:rPr>
          <w:rStyle w:val="CommentReference"/>
        </w:rPr>
        <w:annotationRef/>
      </w:r>
      <w:r>
        <w:t>which word is right?</w:t>
      </w:r>
    </w:p>
  </w:comment>
  <w:comment w:id="743" w:author="Windows User" w:date="2015-02-10T08:28:00Z" w:initials="BS">
    <w:p w:rsidR="00336FAA" w:rsidRDefault="00336FAA">
      <w:pPr>
        <w:pStyle w:val="CommentText"/>
      </w:pPr>
      <w:r>
        <w:rPr>
          <w:rStyle w:val="CommentReference"/>
        </w:rPr>
        <w:annotationRef/>
      </w:r>
      <w:r>
        <w:t>wise?</w:t>
      </w:r>
    </w:p>
  </w:comment>
  <w:comment w:id="745" w:author="Windows User" w:date="2015-02-10T08:28:00Z" w:initials="BS">
    <w:p w:rsidR="00336FAA" w:rsidRDefault="00336FAA">
      <w:pPr>
        <w:pStyle w:val="CommentText"/>
      </w:pPr>
      <w:r>
        <w:rPr>
          <w:rStyle w:val="CommentReference"/>
        </w:rPr>
        <w:annotationRef/>
      </w:r>
      <w:r>
        <w:t>bride, or bridal chamber?</w:t>
      </w:r>
    </w:p>
  </w:comment>
  <w:comment w:id="746" w:author="Windows User" w:date="2015-02-10T08:28:00Z" w:initials="BS">
    <w:p w:rsidR="00336FAA" w:rsidRDefault="00336FAA" w:rsidP="00BE768B">
      <w:pPr>
        <w:pStyle w:val="CommentText"/>
      </w:pPr>
      <w:r>
        <w:rPr>
          <w:rStyle w:val="CommentReference"/>
        </w:rPr>
        <w:annotationRef/>
      </w:r>
      <w:r>
        <w:t>truth, logos, or true logos?</w:t>
      </w:r>
    </w:p>
  </w:comment>
  <w:comment w:id="747" w:author="Windows User" w:date="2015-02-10T08:28:00Z" w:initials="BS">
    <w:p w:rsidR="00336FAA" w:rsidRDefault="00336FAA" w:rsidP="00BE768B">
      <w:pPr>
        <w:pStyle w:val="CommentText"/>
      </w:pPr>
      <w:r>
        <w:rPr>
          <w:rStyle w:val="CommentReference"/>
        </w:rPr>
        <w:annotationRef/>
      </w:r>
      <w:r>
        <w:t>redeemed or saved?</w:t>
      </w:r>
    </w:p>
  </w:comment>
  <w:comment w:id="749" w:author="Windows User" w:date="2015-02-10T08:28:00Z" w:initials="BS">
    <w:p w:rsidR="00336FAA" w:rsidRDefault="00336FAA">
      <w:pPr>
        <w:pStyle w:val="CommentText"/>
      </w:pPr>
      <w:r>
        <w:rPr>
          <w:rStyle w:val="CommentReference"/>
        </w:rPr>
        <w:annotationRef/>
      </w:r>
      <w:r>
        <w:t>for us or unto us?</w:t>
      </w:r>
    </w:p>
  </w:comment>
  <w:comment w:id="752" w:author="Windows User" w:date="2015-02-10T08:28:00Z" w:initials="BS">
    <w:p w:rsidR="00336FAA" w:rsidRDefault="00336FAA">
      <w:pPr>
        <w:pStyle w:val="CommentText"/>
      </w:pPr>
      <w:r>
        <w:rPr>
          <w:rStyle w:val="CommentReference"/>
        </w:rPr>
        <w:annotationRef/>
      </w:r>
      <w:r>
        <w:t>what does eshleelooi mean?</w:t>
      </w:r>
    </w:p>
  </w:comment>
  <w:comment w:id="753" w:author="Windows User" w:date="2015-02-10T08:28:00Z" w:initials="BS">
    <w:p w:rsidR="00336FAA" w:rsidRDefault="00336FAA">
      <w:pPr>
        <w:pStyle w:val="CommentText"/>
      </w:pPr>
      <w:r>
        <w:rPr>
          <w:rStyle w:val="CommentReference"/>
        </w:rPr>
        <w:annotationRef/>
      </w:r>
      <w:r>
        <w:t>save or redeem?</w:t>
      </w:r>
    </w:p>
  </w:comment>
  <w:comment w:id="755" w:author="Windows User" w:date="2015-02-10T08:29:00Z" w:initials="BS">
    <w:p w:rsidR="00336FAA" w:rsidRDefault="00336FAA">
      <w:pPr>
        <w:pStyle w:val="CommentText"/>
      </w:pPr>
      <w:r>
        <w:rPr>
          <w:rStyle w:val="CommentReference"/>
        </w:rPr>
        <w:annotationRef/>
      </w:r>
      <w:r>
        <w:t>paradoxically or miraculously?</w:t>
      </w:r>
    </w:p>
  </w:comment>
  <w:comment w:id="756" w:author="Windows User" w:date="2015-02-10T08:29:00Z" w:initials="BS">
    <w:p w:rsidR="00336FAA" w:rsidRDefault="00336FAA">
      <w:pPr>
        <w:pStyle w:val="CommentText"/>
      </w:pPr>
      <w:r>
        <w:rPr>
          <w:rStyle w:val="CommentReference"/>
        </w:rPr>
        <w:annotationRef/>
      </w:r>
      <w:r>
        <w:t>I get that this is perfectly valid English without 'is'. But too hard to follow fast.</w:t>
      </w:r>
    </w:p>
  </w:comment>
  <w:comment w:id="758" w:author="Windows User" w:date="2015-02-10T08:29:00Z" w:initials="BS">
    <w:p w:rsidR="00336FAA" w:rsidRDefault="00336FAA">
      <w:pPr>
        <w:pStyle w:val="CommentText"/>
      </w:pPr>
      <w:r>
        <w:rPr>
          <w:rStyle w:val="CommentReference"/>
        </w:rPr>
        <w:annotationRef/>
      </w:r>
      <w:r>
        <w:t>this seems to be parallel to gold on all sides rather than gold roundabout it.</w:t>
      </w:r>
    </w:p>
  </w:comment>
  <w:comment w:id="759" w:author="Windows User" w:date="2015-02-10T08:29:00Z" w:initials="BS">
    <w:p w:rsidR="00336FAA" w:rsidRDefault="00336FAA">
      <w:pPr>
        <w:pStyle w:val="CommentText"/>
      </w:pPr>
      <w:r>
        <w:rPr>
          <w:rStyle w:val="CommentReference"/>
        </w:rPr>
        <w:annotationRef/>
      </w:r>
      <w:r>
        <w:t>Saviour or redeemer?</w:t>
      </w:r>
    </w:p>
  </w:comment>
  <w:comment w:id="761" w:author="Windows User" w:date="2015-02-10T08:29:00Z" w:initials="BS">
    <w:p w:rsidR="00336FAA" w:rsidRDefault="00336FAA">
      <w:pPr>
        <w:pStyle w:val="CommentText"/>
      </w:pPr>
      <w:r>
        <w:rPr>
          <w:rStyle w:val="CommentReference"/>
        </w:rPr>
        <w:annotationRef/>
      </w:r>
      <w:r>
        <w:t>isn't this compassion? not nishti nai...</w:t>
      </w:r>
    </w:p>
  </w:comment>
  <w:comment w:id="764" w:author="Windows User" w:date="2015-02-10T08:30:00Z" w:initials="BS">
    <w:p w:rsidR="00336FAA" w:rsidRDefault="00336FAA">
      <w:pPr>
        <w:pStyle w:val="CommentText"/>
      </w:pPr>
      <w:r>
        <w:rPr>
          <w:rStyle w:val="CommentReference"/>
        </w:rPr>
        <w:annotationRef/>
      </w:r>
      <w:r>
        <w:t>Shouldn't this be Sanctuary? Or Altar is more proper for what we call Sanctuary with Altar Table being what we call Altar... But if we put altar people will think Table, so maybe Sanctuary best? But I don't think temple? I think Sanctuary with a foot note saying should be altar with an explanation.</w:t>
      </w:r>
    </w:p>
  </w:comment>
  <w:comment w:id="765" w:author="Windows User" w:date="2015-02-10T08:30:00Z" w:initials="BS">
    <w:p w:rsidR="00336FAA" w:rsidRDefault="00336FAA">
      <w:pPr>
        <w:pStyle w:val="CommentText"/>
      </w:pPr>
      <w:r>
        <w:rPr>
          <w:rStyle w:val="CommentReference"/>
        </w:rPr>
        <w:annotationRef/>
      </w:r>
      <w:r>
        <w:t>should be lampstand, not candle stick, here and throughout.</w:t>
      </w:r>
    </w:p>
  </w:comment>
  <w:comment w:id="766" w:author="Windows User" w:date="2015-02-10T08:30:00Z" w:initials="BS">
    <w:p w:rsidR="00336FAA" w:rsidRDefault="00336FAA">
      <w:pPr>
        <w:pStyle w:val="CommentText"/>
      </w:pPr>
      <w:r>
        <w:rPr>
          <w:rStyle w:val="CommentReference"/>
        </w:rPr>
        <w:annotationRef/>
      </w:r>
      <w:r>
        <w:t>Ok, not saluted... Greeted, or I would prefer hailed...</w:t>
      </w:r>
    </w:p>
  </w:comment>
  <w:comment w:id="767" w:author="Windows User" w:date="2015-02-10T08:30:00Z" w:initials="BS">
    <w:p w:rsidR="00336FAA" w:rsidRDefault="00336FAA">
      <w:pPr>
        <w:pStyle w:val="CommentText"/>
      </w:pPr>
      <w:r>
        <w:rPr>
          <w:rStyle w:val="CommentReference"/>
        </w:rPr>
        <w:annotationRef/>
      </w:r>
      <w:r>
        <w:t>The Father was overjoyed, in your conception????</w:t>
      </w:r>
    </w:p>
  </w:comment>
  <w:comment w:id="768" w:author="Windows User" w:date="2015-02-10T08:30:00Z" w:initials="BS">
    <w:p w:rsidR="00336FAA" w:rsidRDefault="00336FAA">
      <w:pPr>
        <w:pStyle w:val="CommentText"/>
      </w:pPr>
      <w:r>
        <w:rPr>
          <w:rStyle w:val="CommentReference"/>
        </w:rPr>
        <w:annotationRef/>
      </w:r>
      <w:r>
        <w:t>appearing doesn't sound right for parousia... coming or advent?</w:t>
      </w:r>
    </w:p>
  </w:comment>
  <w:comment w:id="769" w:author="Windows User" w:date="2015-02-10T08:30:00Z" w:initials="BS">
    <w:p w:rsidR="00336FAA" w:rsidRDefault="00336FAA">
      <w:pPr>
        <w:pStyle w:val="CommentText"/>
      </w:pPr>
      <w:r>
        <w:rPr>
          <w:rStyle w:val="CommentReference"/>
        </w:rPr>
        <w:annotationRef/>
      </w:r>
      <w:r>
        <w:t>kinda funny in English to switch pronoun from Lord to Virgin in one scentence.</w:t>
      </w:r>
    </w:p>
  </w:comment>
  <w:comment w:id="772" w:author="Windows User" w:date="2015-02-10T08:30:00Z" w:initials="BS">
    <w:p w:rsidR="00336FAA" w:rsidRDefault="00336FAA">
      <w:pPr>
        <w:pStyle w:val="CommentText"/>
      </w:pPr>
      <w:r>
        <w:rPr>
          <w:rStyle w:val="CommentReference"/>
        </w:rPr>
        <w:annotationRef/>
      </w:r>
      <w:r>
        <w:t>I really didn't like preached... Is this to literal though? Maybe L.A. is better.</w:t>
      </w:r>
    </w:p>
  </w:comment>
  <w:comment w:id="773" w:author="Windows User" w:date="2015-02-10T08:30:00Z" w:initials="BS">
    <w:p w:rsidR="00336FAA" w:rsidRDefault="00336FAA">
      <w:pPr>
        <w:pStyle w:val="CommentText"/>
      </w:pPr>
      <w:r>
        <w:rPr>
          <w:rStyle w:val="CommentReference"/>
        </w:rPr>
        <w:annotationRef/>
      </w:r>
      <w:r>
        <w:t>these thereofs are so awkward... but I can't think of a better phrasing right now.</w:t>
      </w:r>
    </w:p>
  </w:comment>
  <w:comment w:id="779" w:author="Windows User" w:date="2015-02-10T08:31:00Z" w:initials="BS">
    <w:p w:rsidR="00336FAA" w:rsidRDefault="00336FAA">
      <w:pPr>
        <w:pStyle w:val="CommentText"/>
      </w:pPr>
      <w:r>
        <w:rPr>
          <w:rStyle w:val="CommentReference"/>
        </w:rPr>
        <w:annotationRef/>
      </w:r>
      <w:r>
        <w:t>this seems kind of loose... is it ok?</w:t>
      </w:r>
    </w:p>
  </w:comment>
  <w:comment w:id="780" w:author="Windows User" w:date="2015-02-10T08:31:00Z" w:initials="BS">
    <w:p w:rsidR="00336FAA" w:rsidRDefault="00336FAA">
      <w:pPr>
        <w:pStyle w:val="CommentText"/>
      </w:pPr>
      <w:r>
        <w:rPr>
          <w:rStyle w:val="CommentReference"/>
        </w:rPr>
        <w:annotationRef/>
      </w:r>
      <w:r>
        <w:t>works or deeds?</w:t>
      </w:r>
    </w:p>
  </w:comment>
  <w:comment w:id="781" w:author="Windows User" w:date="2015-02-10T08:31:00Z" w:initials="BS">
    <w:p w:rsidR="00336FAA" w:rsidRDefault="00336FAA">
      <w:pPr>
        <w:pStyle w:val="CommentText"/>
      </w:pPr>
      <w:r>
        <w:rPr>
          <w:rStyle w:val="CommentReference"/>
        </w:rPr>
        <w:annotationRef/>
      </w:r>
      <w:r>
        <w:t>does Coptic have 'high'?</w:t>
      </w:r>
    </w:p>
  </w:comment>
  <w:comment w:id="782" w:author="Windows User" w:date="2015-02-10T08:31:00Z" w:initials="BS">
    <w:p w:rsidR="00336FAA" w:rsidRDefault="00336FAA">
      <w:pPr>
        <w:pStyle w:val="CommentText"/>
      </w:pPr>
      <w:r>
        <w:rPr>
          <w:rStyle w:val="CommentReference"/>
        </w:rPr>
        <w:annotationRef/>
      </w:r>
      <w:r>
        <w:t>bless or praise? inconsistent rendering of esmo</w:t>
      </w:r>
    </w:p>
  </w:comment>
  <w:comment w:id="810" w:author="Windows User" w:date="2015-02-19T12:10:00Z" w:initials="WU">
    <w:p w:rsidR="00336FAA" w:rsidRDefault="00336FAA">
      <w:pPr>
        <w:pStyle w:val="CommentText"/>
      </w:pPr>
      <w:r>
        <w:rPr>
          <w:rStyle w:val="CommentReference"/>
        </w:rPr>
        <w:annotationRef/>
      </w:r>
      <w:r>
        <w:t>add accents and coptic</w:t>
      </w:r>
    </w:p>
  </w:comment>
  <w:comment w:id="825" w:author="Windows User" w:date="2015-03-03T22:28:00Z" w:initials="BS">
    <w:p w:rsidR="00336FAA" w:rsidRDefault="00336FAA">
      <w:pPr>
        <w:pStyle w:val="CommentText"/>
      </w:pPr>
      <w:r>
        <w:rPr>
          <w:rStyle w:val="CommentReference"/>
        </w:rPr>
        <w:annotationRef/>
      </w:r>
      <w:r>
        <w:t>coptic has confess</w:t>
      </w:r>
    </w:p>
  </w:comment>
  <w:comment w:id="915" w:author="Windows User" w:date="2015-08-26T08:24:00Z" w:initials="WU">
    <w:p w:rsidR="00336FAA" w:rsidRDefault="00336FAA">
      <w:pPr>
        <w:pStyle w:val="CommentText"/>
      </w:pPr>
      <w:r>
        <w:rPr>
          <w:rStyle w:val="CommentReference"/>
        </w:rPr>
        <w:annotationRef/>
      </w:r>
      <w:r>
        <w:t>Isn’t this one more faithful?</w:t>
      </w:r>
    </w:p>
  </w:comment>
  <w:comment w:id="916" w:author="Windows User" w:date="2015-08-26T08:24:00Z" w:initials="WU">
    <w:p w:rsidR="00336FAA" w:rsidRDefault="00336FAA">
      <w:pPr>
        <w:pStyle w:val="CommentText"/>
      </w:pPr>
      <w:r>
        <w:rPr>
          <w:rStyle w:val="CommentReference"/>
        </w:rPr>
        <w:annotationRef/>
      </w:r>
      <w:r>
        <w:t>Which one(s) are/is right?</w:t>
      </w:r>
    </w:p>
  </w:comment>
  <w:comment w:id="917" w:author="Windows User" w:date="2015-08-26T08:24:00Z" w:initials="WU">
    <w:p w:rsidR="00336FAA" w:rsidRDefault="00336FAA">
      <w:pPr>
        <w:pStyle w:val="CommentText"/>
      </w:pPr>
      <w:r>
        <w:rPr>
          <w:rStyle w:val="CommentReference"/>
        </w:rPr>
        <w:annotationRef/>
      </w:r>
      <w:r>
        <w:t>Coptic doesn’t seem to have “O Lord”</w:t>
      </w:r>
    </w:p>
  </w:comment>
  <w:comment w:id="922" w:author="Windows User" w:date="2015-07-23T21:19:00Z" w:initials="BS">
    <w:p w:rsidR="00336FAA" w:rsidRDefault="00336FAA">
      <w:pPr>
        <w:pStyle w:val="CommentText"/>
      </w:pPr>
      <w:r>
        <w:rPr>
          <w:rStyle w:val="CommentReference"/>
        </w:rPr>
        <w:annotationRef/>
      </w:r>
      <w:r>
        <w:t>wiles or snares?</w:t>
      </w:r>
    </w:p>
  </w:comment>
  <w:comment w:id="923" w:author="Windows User" w:date="2015-07-09T08:31:00Z" w:initials="BS">
    <w:p w:rsidR="00336FAA" w:rsidRDefault="00336FAA">
      <w:pPr>
        <w:pStyle w:val="CommentText"/>
      </w:pPr>
      <w:r>
        <w:rPr>
          <w:rStyle w:val="CommentReference"/>
        </w:rPr>
        <w:annotationRef/>
      </w:r>
      <w:r>
        <w:t>I typed this Coptic... so it will have typos..</w:t>
      </w:r>
    </w:p>
  </w:comment>
  <w:comment w:id="924" w:author="Windows User" w:date="2015-07-09T08:32:00Z" w:initials="WU">
    <w:p w:rsidR="00336FAA" w:rsidRDefault="00336FAA">
      <w:pPr>
        <w:pStyle w:val="CommentText"/>
      </w:pPr>
      <w:r>
        <w:rPr>
          <w:rStyle w:val="CommentReference"/>
        </w:rPr>
        <w:annotationRef/>
      </w:r>
      <w:r>
        <w:t>You reign? The dominion is yours? Yours is the dominion?</w:t>
      </w:r>
    </w:p>
  </w:comment>
  <w:comment w:id="925" w:author="Windows User" w:date="2015-07-09T12:21:00Z" w:initials="BS">
    <w:p w:rsidR="00336FAA" w:rsidRDefault="00336FAA">
      <w:pPr>
        <w:pStyle w:val="CommentText"/>
      </w:pPr>
      <w:r>
        <w:rPr>
          <w:rStyle w:val="CommentReference"/>
        </w:rPr>
        <w:annotationRef/>
      </w:r>
      <w:r>
        <w:t>omit 'be' in contemporary?</w:t>
      </w:r>
    </w:p>
  </w:comment>
  <w:comment w:id="926" w:author="Windows User" w:date="2015-07-09T12:20:00Z" w:initials="BS">
    <w:p w:rsidR="00336FAA" w:rsidRDefault="00336FAA">
      <w:pPr>
        <w:pStyle w:val="CommentText"/>
      </w:pPr>
      <w:r>
        <w:rPr>
          <w:rStyle w:val="CommentReference"/>
        </w:rPr>
        <w:annotationRef/>
      </w:r>
      <w:r>
        <w:t>Abouna Antony: I typed this Coptic from the black book. Jenkims were very unclear. Please proof for typos.</w:t>
      </w:r>
    </w:p>
  </w:comment>
  <w:comment w:id="927" w:author="Windows User" w:date="2015-07-09T12:21:00Z" w:initials="BS">
    <w:p w:rsidR="00336FAA" w:rsidRDefault="00336FAA">
      <w:pPr>
        <w:pStyle w:val="CommentText"/>
      </w:pPr>
      <w:r>
        <w:rPr>
          <w:rStyle w:val="CommentReference"/>
        </w:rPr>
        <w:annotationRef/>
      </w:r>
      <w:r>
        <w:t>"is" before "the King" would make this whole vs flow as a sentence...</w:t>
      </w:r>
    </w:p>
  </w:comment>
  <w:comment w:id="928" w:author="Windows User" w:date="2015-07-09T12:21:00Z" w:initials="BS">
    <w:p w:rsidR="00336FAA" w:rsidRDefault="00336FAA">
      <w:pPr>
        <w:pStyle w:val="CommentText"/>
      </w:pPr>
      <w:r>
        <w:rPr>
          <w:rStyle w:val="CommentReference"/>
        </w:rPr>
        <w:annotationRef/>
      </w:r>
      <w:r>
        <w:t>ask more modern than entreat... but not quite right?</w:t>
      </w:r>
    </w:p>
  </w:comment>
  <w:comment w:id="932" w:author="Windows User" w:date="2015-07-10T12:33:00Z" w:initials="WU">
    <w:p w:rsidR="00336FAA" w:rsidRDefault="00336FAA">
      <w:pPr>
        <w:pStyle w:val="CommentText"/>
      </w:pPr>
      <w:r>
        <w:rPr>
          <w:rStyle w:val="CommentReference"/>
        </w:rPr>
        <w:annotationRef/>
      </w:r>
      <w:r>
        <w:t>Needs work.</w:t>
      </w:r>
    </w:p>
  </w:comment>
  <w:comment w:id="941" w:author="Windows User" w:date="2015-08-26T08:50:00Z" w:initials="WU">
    <w:p w:rsidR="00336FAA" w:rsidRDefault="00336FAA">
      <w:pPr>
        <w:pStyle w:val="CommentText"/>
      </w:pPr>
      <w:r>
        <w:rPr>
          <w:rStyle w:val="CommentReference"/>
        </w:rPr>
        <w:annotationRef/>
      </w:r>
      <w:r>
        <w:t>Serving the Lord, or serving before the Lord?</w:t>
      </w:r>
    </w:p>
  </w:comment>
  <w:comment w:id="954" w:author="Windows User" w:date="2015-08-21T08:33:00Z" w:initials="BS">
    <w:p w:rsidR="00336FAA" w:rsidRDefault="00336FAA">
      <w:pPr>
        <w:pStyle w:val="CommentText"/>
      </w:pPr>
      <w:r>
        <w:rPr>
          <w:rStyle w:val="CommentReference"/>
        </w:rPr>
        <w:annotationRef/>
      </w:r>
      <w:r>
        <w:t>what does this mean?</w:t>
      </w:r>
    </w:p>
  </w:comment>
  <w:comment w:id="955" w:author="Windows User" w:date="2015-08-21T08:33:00Z" w:initials="BS">
    <w:p w:rsidR="00336FAA" w:rsidRDefault="00336FAA">
      <w:pPr>
        <w:pStyle w:val="CommentText"/>
      </w:pPr>
      <w:r>
        <w:rPr>
          <w:rStyle w:val="CommentReference"/>
        </w:rPr>
        <w:annotationRef/>
      </w:r>
      <w:r>
        <w:t>announced or proclaimed?</w:t>
      </w:r>
    </w:p>
  </w:comment>
  <w:comment w:id="956" w:author="Windows User" w:date="2015-08-21T08:51:00Z" w:initials="WU">
    <w:p w:rsidR="00336FAA" w:rsidRDefault="00336FAA">
      <w:pPr>
        <w:pStyle w:val="CommentText"/>
      </w:pPr>
      <w:r>
        <w:rPr>
          <w:rStyle w:val="CommentReference"/>
        </w:rPr>
        <w:annotationRef/>
      </w:r>
      <w:r>
        <w:t>?</w:t>
      </w:r>
    </w:p>
  </w:comment>
  <w:comment w:id="957" w:author="Windows User" w:date="2015-08-21T08:51:00Z" w:initials="WU">
    <w:p w:rsidR="00336FAA" w:rsidRDefault="00336FAA">
      <w:pPr>
        <w:pStyle w:val="CommentText"/>
      </w:pPr>
      <w:r>
        <w:rPr>
          <w:rStyle w:val="CommentReference"/>
        </w:rPr>
        <w:annotationRef/>
      </w:r>
      <w:r>
        <w:t>Bride, no, not bridegroom?</w:t>
      </w:r>
    </w:p>
  </w:comment>
  <w:comment w:id="958" w:author="Windows User" w:date="2015-08-21T08:57:00Z" w:initials="WU">
    <w:p w:rsidR="00336FAA" w:rsidRDefault="00336FAA">
      <w:pPr>
        <w:pStyle w:val="CommentText"/>
      </w:pPr>
      <w:r>
        <w:rPr>
          <w:rStyle w:val="CommentReference"/>
        </w:rPr>
        <w:annotationRef/>
      </w:r>
      <w:r>
        <w:t>Return?</w:t>
      </w:r>
    </w:p>
  </w:comment>
  <w:comment w:id="959" w:author="Windows User" w:date="2015-08-21T08:57:00Z" w:initials="WU">
    <w:p w:rsidR="00336FAA" w:rsidRDefault="00336FAA">
      <w:pPr>
        <w:pStyle w:val="CommentText"/>
      </w:pPr>
      <w:r>
        <w:rPr>
          <w:rStyle w:val="CommentReference"/>
        </w:rPr>
        <w:annotationRef/>
      </w:r>
      <w:r>
        <w:t>Establishment? Building up?</w:t>
      </w:r>
    </w:p>
  </w:comment>
  <w:comment w:id="960" w:author="Windows User" w:date="2015-08-21T09:05:00Z" w:initials="WU">
    <w:p w:rsidR="00336FAA" w:rsidRDefault="00336FAA">
      <w:pPr>
        <w:pStyle w:val="CommentText"/>
      </w:pPr>
      <w:r>
        <w:rPr>
          <w:rStyle w:val="CommentReference"/>
        </w:rPr>
        <w:annotationRef/>
      </w:r>
      <w:r>
        <w:t>Heavenly evangelist? Good tidings? Glad tidings? Good news?</w:t>
      </w:r>
    </w:p>
  </w:comment>
  <w:comment w:id="961" w:author="Windows User" w:date="2015-08-21T09:05:00Z" w:initials="WU">
    <w:p w:rsidR="00336FAA" w:rsidRDefault="00336FAA">
      <w:pPr>
        <w:pStyle w:val="CommentText"/>
      </w:pPr>
      <w:r>
        <w:rPr>
          <w:rStyle w:val="CommentReference"/>
        </w:rPr>
        <w:annotationRef/>
      </w:r>
      <w:r>
        <w:t>I don’t see “the Lord is with you” in the Coptic</w:t>
      </w:r>
    </w:p>
    <w:p w:rsidR="00336FAA" w:rsidRDefault="00336FAA">
      <w:pPr>
        <w:pStyle w:val="CommentText"/>
      </w:pPr>
    </w:p>
  </w:comment>
  <w:comment w:id="962" w:author="Windows User" w:date="2015-08-21T09:05:00Z" w:initials="WU">
    <w:p w:rsidR="00336FAA" w:rsidRDefault="00336FAA">
      <w:pPr>
        <w:pStyle w:val="CommentText"/>
      </w:pPr>
      <w:r>
        <w:rPr>
          <w:rStyle w:val="CommentReference"/>
        </w:rPr>
        <w:annotationRef/>
      </w:r>
      <w:r>
        <w:t>Heavenly herald of Good News?</w:t>
      </w:r>
    </w:p>
    <w:p w:rsidR="00336FAA" w:rsidRDefault="00336FAA">
      <w:pPr>
        <w:pStyle w:val="CommentText"/>
      </w:pPr>
    </w:p>
  </w:comment>
  <w:comment w:id="966" w:author="Windows User" w:date="2015-08-21T12:19:00Z" w:initials="WU">
    <w:p w:rsidR="00336FAA" w:rsidRDefault="00336FAA">
      <w:pPr>
        <w:pStyle w:val="CommentText"/>
      </w:pPr>
      <w:r>
        <w:rPr>
          <w:rStyle w:val="CommentReference"/>
        </w:rPr>
        <w:annotationRef/>
      </w:r>
      <w:r>
        <w:t>Redeemed?</w:t>
      </w:r>
    </w:p>
  </w:comment>
  <w:comment w:id="967" w:author="Windows User" w:date="2015-08-21T12:19:00Z" w:initials="WU">
    <w:p w:rsidR="00336FAA" w:rsidRDefault="00336FAA">
      <w:pPr>
        <w:pStyle w:val="CommentText"/>
      </w:pPr>
      <w:r>
        <w:rPr>
          <w:rStyle w:val="CommentReference"/>
        </w:rPr>
        <w:annotationRef/>
      </w:r>
      <w:r>
        <w:t>For? So?</w:t>
      </w:r>
    </w:p>
  </w:comment>
  <w:comment w:id="968" w:author="Windows User" w:date="2015-07-13T09:08:00Z" w:initials="WU">
    <w:p w:rsidR="00336FAA" w:rsidRDefault="00336FAA">
      <w:pPr>
        <w:pStyle w:val="CommentText"/>
      </w:pPr>
      <w:r>
        <w:rPr>
          <w:rStyle w:val="CommentReference"/>
        </w:rPr>
        <w:annotationRef/>
      </w:r>
      <w:r>
        <w:t>Or did shine and did illuminate</w:t>
      </w:r>
    </w:p>
  </w:comment>
  <w:comment w:id="969" w:author="Windows User" w:date="2015-07-13T09:08:00Z" w:initials="WU">
    <w:p w:rsidR="00336FAA" w:rsidRDefault="00336FAA">
      <w:pPr>
        <w:pStyle w:val="CommentText"/>
      </w:pPr>
      <w:r>
        <w:rPr>
          <w:rStyle w:val="CommentReference"/>
        </w:rPr>
        <w:annotationRef/>
      </w:r>
      <w:r>
        <w:t>What should this verse be?</w:t>
      </w:r>
    </w:p>
  </w:comment>
  <w:comment w:id="970" w:author="Windows User" w:date="2015-07-13T09:08:00Z" w:initials="WU">
    <w:p w:rsidR="00336FAA" w:rsidRDefault="00336FAA">
      <w:pPr>
        <w:pStyle w:val="CommentText"/>
      </w:pPr>
      <w:r>
        <w:rPr>
          <w:rStyle w:val="CommentReference"/>
        </w:rPr>
        <w:annotationRef/>
      </w:r>
      <w:r>
        <w:t>Uhm… does this mean something else, because saying the seal of the door Ezekiel saw was raised seems really bad …</w:t>
      </w:r>
    </w:p>
  </w:comment>
  <w:comment w:id="971" w:author="Windows User" w:date="2015-07-13T09:08:00Z" w:initials="WU">
    <w:p w:rsidR="00336FAA" w:rsidRDefault="00336FAA">
      <w:pPr>
        <w:pStyle w:val="CommentText"/>
      </w:pPr>
      <w:r>
        <w:rPr>
          <w:rStyle w:val="CommentReference"/>
        </w:rPr>
        <w:annotationRef/>
      </w:r>
      <w:r>
        <w:t>Who?</w:t>
      </w:r>
    </w:p>
  </w:comment>
  <w:comment w:id="972" w:author="Windows User" w:date="2015-07-13T09:08:00Z" w:initials="WU">
    <w:p w:rsidR="00336FAA" w:rsidRDefault="00336FAA">
      <w:pPr>
        <w:pStyle w:val="CommentText"/>
      </w:pPr>
      <w:r>
        <w:rPr>
          <w:rStyle w:val="CommentReference"/>
        </w:rPr>
        <w:annotationRef/>
      </w:r>
      <w:r>
        <w:t>Different adjective</w:t>
      </w:r>
    </w:p>
  </w:comment>
  <w:comment w:id="973" w:author="Windows User" w:date="2015-07-13T09:08:00Z" w:initials="WU">
    <w:p w:rsidR="00336FAA" w:rsidRDefault="00336FAA">
      <w:pPr>
        <w:pStyle w:val="CommentText"/>
      </w:pPr>
      <w:r>
        <w:rPr>
          <w:rStyle w:val="CommentReference"/>
        </w:rPr>
        <w:annotationRef/>
      </w:r>
      <w:r>
        <w:t>Sickness?</w:t>
      </w:r>
    </w:p>
  </w:comment>
  <w:comment w:id="974" w:author="Windows User" w:date="2015-07-13T20:55:00Z" w:initials="BS">
    <w:p w:rsidR="00336FAA" w:rsidRDefault="00336FAA">
      <w:pPr>
        <w:pStyle w:val="CommentText"/>
      </w:pPr>
      <w:r>
        <w:rPr>
          <w:rStyle w:val="CommentReference"/>
        </w:rPr>
        <w:annotationRef/>
      </w:r>
      <w:r w:rsidRPr="00EB7E31">
        <w:t>For unto us a child is born, unto us a son is given: and the government shall be upon his shoulder: and his name shall be called Wonderful, Counseller, The mighty God, The everlasting Father, The Prince of Peace.</w:t>
      </w:r>
    </w:p>
  </w:comment>
  <w:comment w:id="975" w:author="Windows User" w:date="2015-07-13T21:20:00Z" w:initials="WU">
    <w:p w:rsidR="00336FAA" w:rsidRDefault="00336FAA">
      <w:pPr>
        <w:pStyle w:val="CommentText"/>
      </w:pPr>
      <w:r>
        <w:rPr>
          <w:rStyle w:val="CommentReference"/>
        </w:rPr>
        <w:annotationRef/>
      </w:r>
      <w:r>
        <w:t>What?</w:t>
      </w:r>
    </w:p>
  </w:comment>
  <w:comment w:id="983" w:author="Windows User" w:date="2015-08-21T21:44:00Z" w:initials="WU">
    <w:p w:rsidR="00336FAA" w:rsidRDefault="00336FAA">
      <w:pPr>
        <w:pStyle w:val="CommentText"/>
      </w:pPr>
      <w:r>
        <w:rPr>
          <w:rStyle w:val="CommentReference"/>
        </w:rPr>
        <w:annotationRef/>
      </w:r>
      <w:r>
        <w:t>Is abouna going by a different version of the Coptic?</w:t>
      </w:r>
    </w:p>
    <w:p w:rsidR="00336FAA" w:rsidRDefault="00336FAA">
      <w:pPr>
        <w:pStyle w:val="CommentText"/>
      </w:pPr>
    </w:p>
  </w:comment>
  <w:comment w:id="984" w:author="Windows User" w:date="2015-07-13T21:30:00Z" w:initials="WU">
    <w:p w:rsidR="00336FAA" w:rsidRDefault="00336FAA">
      <w:pPr>
        <w:pStyle w:val="CommentText"/>
      </w:pPr>
      <w:r>
        <w:rPr>
          <w:rStyle w:val="CommentReference"/>
        </w:rPr>
        <w:annotationRef/>
      </w:r>
      <w:r>
        <w:t>Praise and victory doesn’t make sense.</w:t>
      </w:r>
    </w:p>
  </w:comment>
  <w:comment w:id="985" w:author="Windows User" w:date="2015-07-13T21:38:00Z" w:initials="WU">
    <w:p w:rsidR="00336FAA" w:rsidRDefault="00336FAA">
      <w:pPr>
        <w:pStyle w:val="CommentText"/>
      </w:pPr>
      <w:r>
        <w:rPr>
          <w:rStyle w:val="CommentReference"/>
        </w:rPr>
        <w:annotationRef/>
      </w:r>
      <w:r>
        <w:t>Godhead?</w:t>
      </w:r>
    </w:p>
  </w:comment>
  <w:comment w:id="989" w:author="Windows User" w:date="2015-07-14T08:55:00Z" w:initials="WU">
    <w:p w:rsidR="00336FAA" w:rsidRDefault="00336FAA">
      <w:pPr>
        <w:pStyle w:val="CommentText"/>
      </w:pPr>
      <w:r>
        <w:rPr>
          <w:rStyle w:val="CommentReference"/>
        </w:rPr>
        <w:annotationRef/>
      </w:r>
      <w:r>
        <w:t>Establish?</w:t>
      </w:r>
    </w:p>
  </w:comment>
  <w:comment w:id="990" w:author="Windows User" w:date="2015-07-14T08:53:00Z" w:initials="WU">
    <w:p w:rsidR="00336FAA" w:rsidRDefault="00336FAA">
      <w:pPr>
        <w:pStyle w:val="CommentText"/>
      </w:pPr>
      <w:r>
        <w:rPr>
          <w:rStyle w:val="CommentReference"/>
        </w:rPr>
        <w:annotationRef/>
      </w:r>
      <w:r>
        <w:t>Check another source… missing puncuation</w:t>
      </w:r>
    </w:p>
  </w:comment>
  <w:comment w:id="991" w:author="Windows User" w:date="2015-07-14T08:55:00Z" w:initials="WU">
    <w:p w:rsidR="00336FAA" w:rsidRDefault="00336FAA">
      <w:pPr>
        <w:pStyle w:val="CommentText"/>
      </w:pPr>
      <w:r>
        <w:rPr>
          <w:rStyle w:val="CommentReference"/>
        </w:rPr>
        <w:annotationRef/>
      </w:r>
      <w:r>
        <w:t>Worked?</w:t>
      </w:r>
    </w:p>
  </w:comment>
  <w:comment w:id="992" w:author="Windows User" w:date="2015-07-14T08:55:00Z" w:initials="WU">
    <w:p w:rsidR="00336FAA" w:rsidRDefault="00336FAA">
      <w:pPr>
        <w:pStyle w:val="CommentText"/>
      </w:pPr>
      <w:r>
        <w:rPr>
          <w:rStyle w:val="CommentReference"/>
        </w:rPr>
        <w:annotationRef/>
      </w:r>
      <w:r>
        <w:t>Thrice holy or Trisagion?</w:t>
      </w:r>
    </w:p>
  </w:comment>
  <w:comment w:id="993" w:author="Windows User" w:date="2015-07-14T09:03:00Z" w:initials="WU">
    <w:p w:rsidR="00336FAA" w:rsidRPr="00936DE7" w:rsidRDefault="00336FA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 in their Coptic?</w:t>
      </w:r>
    </w:p>
  </w:comment>
  <w:comment w:id="994" w:author="Windows User" w:date="2015-07-14T09:03:00Z" w:initials="WU">
    <w:p w:rsidR="00336FAA" w:rsidRDefault="00336FAA">
      <w:pPr>
        <w:pStyle w:val="CommentText"/>
      </w:pPr>
      <w:r>
        <w:rPr>
          <w:rStyle w:val="CommentReference"/>
        </w:rPr>
        <w:annotationRef/>
      </w:r>
      <w:r>
        <w:t>Right translation?</w:t>
      </w:r>
    </w:p>
  </w:comment>
  <w:comment w:id="995" w:author="Windows User" w:date="2015-07-14T12:24:00Z" w:initials="WU">
    <w:p w:rsidR="00336FAA" w:rsidRDefault="00336FAA">
      <w:pPr>
        <w:pStyle w:val="CommentText"/>
      </w:pPr>
      <w:r>
        <w:rPr>
          <w:rStyle w:val="CommentReference"/>
        </w:rPr>
        <w:annotationRef/>
      </w:r>
      <w:r>
        <w:t>What does this mean?</w:t>
      </w:r>
    </w:p>
  </w:comment>
  <w:comment w:id="996" w:author="Windows User" w:date="2015-07-14T12:24:00Z" w:initials="WU">
    <w:p w:rsidR="00336FAA" w:rsidRDefault="00336FAA">
      <w:pPr>
        <w:pStyle w:val="CommentText"/>
      </w:pPr>
      <w:r>
        <w:rPr>
          <w:rStyle w:val="CommentReference"/>
        </w:rPr>
        <w:annotationRef/>
      </w:r>
      <w:r>
        <w:t>To the end?</w:t>
      </w:r>
    </w:p>
  </w:comment>
  <w:comment w:id="997" w:author="Windows User" w:date="2015-07-14T20:49:00Z" w:initials="WU">
    <w:p w:rsidR="00336FAA" w:rsidRDefault="00336FAA">
      <w:pPr>
        <w:pStyle w:val="CommentText"/>
      </w:pPr>
      <w:r>
        <w:rPr>
          <w:rStyle w:val="CommentReference"/>
        </w:rPr>
        <w:annotationRef/>
      </w:r>
      <w:r>
        <w:t>Or freedom?</w:t>
      </w:r>
    </w:p>
  </w:comment>
  <w:comment w:id="998" w:author="Windows User" w:date="2015-07-14T20:49:00Z" w:initials="WU">
    <w:p w:rsidR="00336FAA" w:rsidRDefault="00336FAA">
      <w:pPr>
        <w:pStyle w:val="CommentText"/>
      </w:pPr>
      <w:r>
        <w:rPr>
          <w:rStyle w:val="CommentReference"/>
        </w:rPr>
        <w:annotationRef/>
      </w:r>
      <w:r>
        <w:t>Or establish?</w:t>
      </w:r>
    </w:p>
  </w:comment>
  <w:comment w:id="1026" w:author="Windows User" w:date="2015-07-14T21:15:00Z" w:initials="WU">
    <w:p w:rsidR="00336FAA" w:rsidRDefault="00336FAA">
      <w:pPr>
        <w:pStyle w:val="CommentText"/>
      </w:pPr>
      <w:r>
        <w:rPr>
          <w:rStyle w:val="CommentReference"/>
        </w:rPr>
        <w:annotationRef/>
      </w:r>
      <w:r>
        <w:t>Can this be reworded?</w:t>
      </w:r>
    </w:p>
  </w:comment>
  <w:comment w:id="1027" w:author="Windows User" w:date="2015-07-15T08:35:00Z" w:initials="WU">
    <w:p w:rsidR="00336FAA" w:rsidRDefault="00336FAA">
      <w:pPr>
        <w:pStyle w:val="CommentText"/>
      </w:pPr>
      <w:r>
        <w:rPr>
          <w:rStyle w:val="CommentReference"/>
        </w:rPr>
        <w:annotationRef/>
      </w:r>
      <w:r>
        <w:t>Check other books for alternate word here.</w:t>
      </w:r>
    </w:p>
  </w:comment>
  <w:comment w:id="1028" w:author="Windows User" w:date="2015-07-15T08:35:00Z" w:initials="WU">
    <w:p w:rsidR="00336FAA" w:rsidRDefault="00336FAA">
      <w:pPr>
        <w:pStyle w:val="CommentText"/>
      </w:pPr>
      <w:r>
        <w:rPr>
          <w:rStyle w:val="CommentReference"/>
        </w:rPr>
        <w:annotationRef/>
      </w:r>
      <w:r>
        <w:t>Nations or peoples?</w:t>
      </w:r>
    </w:p>
  </w:comment>
  <w:comment w:id="1029" w:author="Windows User" w:date="2015-07-15T08:35:00Z" w:initials="WU">
    <w:p w:rsidR="00336FAA" w:rsidRDefault="00336FAA">
      <w:pPr>
        <w:pStyle w:val="CommentText"/>
      </w:pPr>
      <w:r>
        <w:rPr>
          <w:rStyle w:val="CommentReference"/>
        </w:rPr>
        <w:annotationRef/>
      </w:r>
      <w:r>
        <w:t>Burned or consumed?</w:t>
      </w:r>
    </w:p>
  </w:comment>
  <w:comment w:id="1030" w:author="Windows User" w:date="2015-07-15T08:35:00Z" w:initials="WU">
    <w:p w:rsidR="00336FAA" w:rsidRDefault="00336FAA">
      <w:pPr>
        <w:pStyle w:val="CommentText"/>
      </w:pPr>
      <w:r>
        <w:rPr>
          <w:rStyle w:val="CommentReference"/>
        </w:rPr>
        <w:annotationRef/>
      </w:r>
      <w:r>
        <w:t>?</w:t>
      </w:r>
    </w:p>
  </w:comment>
  <w:comment w:id="1031" w:author="Windows User" w:date="2015-07-15T08:33:00Z" w:initials="WU">
    <w:p w:rsidR="00336FAA" w:rsidRPr="0098028B" w:rsidRDefault="00336FA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0" w:author="Windows User" w:date="2015-07-15T08:52:00Z" w:initials="WU">
    <w:p w:rsidR="00336FAA" w:rsidRDefault="00336FAA">
      <w:pPr>
        <w:pStyle w:val="CommentText"/>
      </w:pPr>
      <w:r>
        <w:rPr>
          <w:rStyle w:val="CommentReference"/>
        </w:rPr>
        <w:annotationRef/>
      </w:r>
      <w:r>
        <w:t>Approached? What does this vs mean?</w:t>
      </w:r>
    </w:p>
  </w:comment>
  <w:comment w:id="1041" w:author="Windows User" w:date="2015-07-15T08:50:00Z" w:initials="WU">
    <w:p w:rsidR="00336FAA" w:rsidRPr="00035775" w:rsidRDefault="00336FA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Fok, not thok?</w:t>
      </w:r>
    </w:p>
  </w:comment>
  <w:comment w:id="1046" w:author="Windows User" w:date="2015-07-15T20:49:00Z" w:initials="WU">
    <w:p w:rsidR="00336FAA" w:rsidRDefault="00336FAA">
      <w:pPr>
        <w:pStyle w:val="CommentText"/>
      </w:pPr>
      <w:r>
        <w:rPr>
          <w:rStyle w:val="CommentReference"/>
        </w:rPr>
        <w:annotationRef/>
      </w:r>
      <w:r>
        <w:t>Is this just a generic, out of place “remember the poor” with no context, like Sunday school prayers… Or is the poor referring to us, we who need to be counted with the faithful?</w:t>
      </w:r>
    </w:p>
  </w:comment>
  <w:comment w:id="1077" w:author="Windows User" w:date="2015-08-24T09:20:00Z" w:initials="WU">
    <w:p w:rsidR="00336FAA" w:rsidRPr="00DD5DBC" w:rsidRDefault="00336FAA">
      <w:pPr>
        <w:pStyle w:val="CommentText"/>
        <w:rPr>
          <w:rFonts w:ascii="Arial Unicode MS" w:eastAsia="Arial Unicode MS" w:hAnsi="Arial Unicode MS" w:cs="Arial Unicode MS"/>
        </w:rPr>
      </w:pPr>
      <w:r>
        <w:rPr>
          <w:rStyle w:val="CommentReference"/>
        </w:rPr>
        <w:annotationRef/>
      </w:r>
      <w:r>
        <w:rPr>
          <w:rFonts w:ascii="Arial Unicode MS" w:eastAsia="Arial Unicode MS" w:hAnsi="Arial Unicode MS" w:cs="Arial Unicode MS"/>
        </w:rPr>
        <w:t>Is this a typo?</w:t>
      </w:r>
    </w:p>
  </w:comment>
  <w:comment w:id="1078" w:author="Windows User" w:date="2015-08-24T09:23:00Z" w:initials="WU">
    <w:p w:rsidR="00336FAA" w:rsidRDefault="00336FAA">
      <w:pPr>
        <w:pStyle w:val="CommentText"/>
      </w:pPr>
      <w:r>
        <w:rPr>
          <w:rStyle w:val="CommentReference"/>
        </w:rPr>
        <w:annotationRef/>
      </w:r>
      <w:r>
        <w:t>What does the Coptic say?</w:t>
      </w:r>
    </w:p>
  </w:comment>
  <w:comment w:id="1079" w:author="Windows User" w:date="2015-08-24T09:23:00Z" w:initials="WU">
    <w:p w:rsidR="00336FAA" w:rsidRDefault="00336FAA">
      <w:pPr>
        <w:pStyle w:val="CommentText"/>
      </w:pPr>
      <w:r>
        <w:rPr>
          <w:rStyle w:val="CommentReference"/>
        </w:rPr>
        <w:annotationRef/>
      </w:r>
      <w:r>
        <w:t>What is being quoted? 2Cor 5?</w:t>
      </w:r>
    </w:p>
  </w:comment>
  <w:comment w:id="1080" w:author="Windows User" w:date="2015-08-24T09:30:00Z" w:initials="WU">
    <w:p w:rsidR="00336FAA" w:rsidRDefault="00336FAA">
      <w:pPr>
        <w:pStyle w:val="CommentText"/>
      </w:pPr>
      <w:r>
        <w:rPr>
          <w:rStyle w:val="CommentReference"/>
        </w:rPr>
        <w:annotationRef/>
      </w:r>
      <w:r>
        <w:t>This is clearly a late composition, bastardizing other hymns. “our father in heaven, the sinless one, with your good father…” right.</w:t>
      </w:r>
    </w:p>
  </w:comment>
  <w:comment w:id="1081" w:author="Windows User" w:date="2015-08-24T09:30:00Z" w:initials="WU">
    <w:p w:rsidR="00336FAA" w:rsidRDefault="00336FAA">
      <w:pPr>
        <w:pStyle w:val="CommentText"/>
      </w:pPr>
      <w:r>
        <w:rPr>
          <w:rStyle w:val="CommentReference"/>
        </w:rPr>
        <w:annotationRef/>
      </w:r>
      <w:r>
        <w:t>Coptic is different from previous verse. What should English be?</w:t>
      </w:r>
    </w:p>
  </w:comment>
  <w:comment w:id="1082" w:author="Windows User" w:date="2015-08-24T09:30:00Z" w:initials="WU">
    <w:p w:rsidR="00336FAA" w:rsidRDefault="00336FAA">
      <w:pPr>
        <w:pStyle w:val="CommentText"/>
      </w:pPr>
      <w:r>
        <w:rPr>
          <w:rStyle w:val="CommentReference"/>
        </w:rPr>
        <w:annotationRef/>
      </w:r>
      <w:r>
        <w:t>Or athletes? Or athletic martyrs?</w:t>
      </w:r>
    </w:p>
  </w:comment>
  <w:comment w:id="1083" w:author="Windows User" w:date="2015-08-24T09:30:00Z" w:initials="WU">
    <w:p w:rsidR="00336FAA" w:rsidRDefault="00336FAA">
      <w:pPr>
        <w:pStyle w:val="CommentText"/>
      </w:pPr>
      <w:r>
        <w:rPr>
          <w:rStyle w:val="CommentReference"/>
        </w:rPr>
        <w:annotationRef/>
      </w:r>
      <w:r>
        <w:t>Or of the martyrs?</w:t>
      </w:r>
    </w:p>
  </w:comment>
  <w:comment w:id="1084" w:author="Windows User" w:date="2015-08-24T09:30:00Z" w:initials="WU">
    <w:p w:rsidR="00336FAA" w:rsidRDefault="00336FAA">
      <w:pPr>
        <w:pStyle w:val="CommentText"/>
      </w:pPr>
      <w:r>
        <w:rPr>
          <w:rStyle w:val="CommentReference"/>
        </w:rPr>
        <w:annotationRef/>
      </w:r>
      <w:r>
        <w:t>Carries or lifts?</w:t>
      </w:r>
    </w:p>
  </w:comment>
  <w:comment w:id="1085" w:author="Windows User" w:date="2015-08-24T09:30:00Z" w:initials="WU">
    <w:p w:rsidR="00336FAA" w:rsidRDefault="00336FAA">
      <w:pPr>
        <w:pStyle w:val="CommentText"/>
      </w:pPr>
      <w:r>
        <w:rPr>
          <w:rStyle w:val="CommentReference"/>
        </w:rPr>
        <w:annotationRef/>
      </w:r>
      <w:r>
        <w:t>Churches?</w:t>
      </w:r>
    </w:p>
    <w:p w:rsidR="00336FAA" w:rsidRDefault="00336FAA">
      <w:pPr>
        <w:pStyle w:val="CommentText"/>
      </w:pPr>
    </w:p>
  </w:comment>
  <w:comment w:id="1086" w:author="Windows User" w:date="2015-08-24T09:30:00Z" w:initials="WU">
    <w:p w:rsidR="00336FAA" w:rsidRDefault="00336FAA">
      <w:pPr>
        <w:pStyle w:val="CommentText"/>
      </w:pPr>
      <w:r>
        <w:rPr>
          <w:rStyle w:val="CommentReference"/>
        </w:rPr>
        <w:annotationRef/>
      </w:r>
      <w:r>
        <w:t>End?</w:t>
      </w:r>
    </w:p>
  </w:comment>
  <w:comment w:id="1090" w:author="Windows User" w:date="2015-07-16T22:01:00Z" w:initials="WU">
    <w:p w:rsidR="00336FAA" w:rsidRDefault="00336FAA">
      <w:pPr>
        <w:pStyle w:val="CommentText"/>
      </w:pPr>
      <w:r>
        <w:rPr>
          <w:rStyle w:val="CommentReference"/>
        </w:rPr>
        <w:annotationRef/>
      </w:r>
      <w:r>
        <w:t>Or full stop. You are worthy of the glory,</w:t>
      </w:r>
    </w:p>
  </w:comment>
  <w:comment w:id="1094" w:author="Windows User" w:date="2015-08-24T12:04:00Z" w:initials="WU">
    <w:p w:rsidR="00336FAA" w:rsidRDefault="00336FAA">
      <w:pPr>
        <w:pStyle w:val="CommentText"/>
      </w:pPr>
      <w:r>
        <w:rPr>
          <w:rStyle w:val="CommentReference"/>
        </w:rPr>
        <w:annotationRef/>
      </w:r>
      <w:r>
        <w:t>?</w:t>
      </w:r>
    </w:p>
  </w:comment>
  <w:comment w:id="1095" w:author="Windows User" w:date="2015-08-24T12:17:00Z" w:initials="WU">
    <w:p w:rsidR="00336FAA" w:rsidRDefault="00336FAA">
      <w:pPr>
        <w:pStyle w:val="CommentText"/>
      </w:pPr>
      <w:r>
        <w:rPr>
          <w:rStyle w:val="CommentReference"/>
        </w:rPr>
        <w:annotationRef/>
      </w:r>
      <w:r>
        <w:t>Is? Or will be? Exalted, or highly exalted?</w:t>
      </w:r>
    </w:p>
  </w:comment>
  <w:comment w:id="1096" w:author="Windows User" w:date="2015-07-16T22:13:00Z" w:initials="WU">
    <w:p w:rsidR="00336FAA" w:rsidRDefault="00336FAA">
      <w:pPr>
        <w:pStyle w:val="CommentText"/>
      </w:pPr>
      <w:r>
        <w:rPr>
          <w:rStyle w:val="CommentReference"/>
        </w:rPr>
        <w:annotationRef/>
      </w:r>
      <w:r>
        <w:t>Bring or offer</w:t>
      </w:r>
    </w:p>
  </w:comment>
  <w:comment w:id="1097" w:author="Windows User" w:date="2015-07-16T22:13:00Z" w:initials="WU">
    <w:p w:rsidR="00336FAA" w:rsidRDefault="00336FAA">
      <w:pPr>
        <w:pStyle w:val="CommentText"/>
      </w:pPr>
      <w:r>
        <w:rPr>
          <w:rStyle w:val="CommentReference"/>
        </w:rPr>
        <w:annotationRef/>
      </w:r>
      <w:r>
        <w:t>Spelling?</w:t>
      </w:r>
    </w:p>
  </w:comment>
  <w:comment w:id="1101" w:author="Windows User" w:date="2015-08-24T12:22:00Z" w:initials="WU">
    <w:p w:rsidR="00336FAA" w:rsidRDefault="00336FAA">
      <w:pPr>
        <w:pStyle w:val="CommentText"/>
      </w:pPr>
      <w:r>
        <w:rPr>
          <w:rStyle w:val="CommentReference"/>
        </w:rPr>
        <w:annotationRef/>
      </w:r>
      <w:r>
        <w:t>Name or Holy Name?</w:t>
      </w:r>
    </w:p>
  </w:comment>
  <w:comment w:id="1105" w:author="Windows User" w:date="2015-08-24T12:30:00Z" w:initials="WU">
    <w:p w:rsidR="00336FAA" w:rsidRDefault="00336FAA">
      <w:pPr>
        <w:pStyle w:val="CommentText"/>
      </w:pPr>
      <w:r>
        <w:rPr>
          <w:rStyle w:val="CommentReference"/>
        </w:rPr>
        <w:annotationRef/>
      </w:r>
      <w:r>
        <w:t>Christ or Jesus Christ?</w:t>
      </w:r>
    </w:p>
  </w:comment>
  <w:comment w:id="1109" w:author="Windows User" w:date="2015-08-24T12:34:00Z" w:initials="WU">
    <w:p w:rsidR="00336FAA" w:rsidRDefault="00336FAA">
      <w:pPr>
        <w:pStyle w:val="CommentText"/>
      </w:pPr>
      <w:r>
        <w:rPr>
          <w:rStyle w:val="CommentReference"/>
        </w:rPr>
        <w:annotationRef/>
      </w:r>
      <w:r>
        <w:t>Name or Holy Name?</w:t>
      </w:r>
    </w:p>
  </w:comment>
  <w:comment w:id="1110" w:author="Windows User" w:date="2015-08-24T12:34:00Z" w:initials="WU">
    <w:p w:rsidR="00336FAA" w:rsidRDefault="00336FAA">
      <w:pPr>
        <w:pStyle w:val="CommentText"/>
      </w:pPr>
      <w:r>
        <w:rPr>
          <w:rStyle w:val="CommentReference"/>
        </w:rPr>
        <w:annotationRef/>
      </w:r>
      <w:r>
        <w:t>To Him? Or by His might/power?</w:t>
      </w:r>
    </w:p>
  </w:comment>
  <w:comment w:id="1111" w:author="Windows User" w:date="2015-08-24T12:34:00Z" w:initials="WU">
    <w:p w:rsidR="00336FAA" w:rsidRDefault="00336FAA">
      <w:pPr>
        <w:pStyle w:val="CommentText"/>
      </w:pPr>
      <w:r>
        <w:rPr>
          <w:rStyle w:val="CommentReference"/>
        </w:rPr>
        <w:annotationRef/>
      </w:r>
      <w:r>
        <w:t>Might, or may?</w:t>
      </w:r>
    </w:p>
  </w:comment>
  <w:comment w:id="1112" w:author="Windows User" w:date="2015-08-24T12:34:00Z" w:initials="WU">
    <w:p w:rsidR="00336FAA" w:rsidRDefault="00336FAA" w:rsidP="00F77A5B">
      <w:pPr>
        <w:pStyle w:val="CommentText"/>
      </w:pPr>
      <w:r>
        <w:rPr>
          <w:rStyle w:val="CommentReference"/>
        </w:rPr>
        <w:annotationRef/>
      </w:r>
      <w:r>
        <w:t>Christ or Jesus Christ?</w:t>
      </w:r>
    </w:p>
  </w:comment>
  <w:comment w:id="1113" w:author="Windows User" w:date="2015-07-17T22:26:00Z" w:initials="WU">
    <w:p w:rsidR="00336FAA" w:rsidRDefault="00336FAA">
      <w:pPr>
        <w:pStyle w:val="CommentText"/>
      </w:pPr>
      <w:r>
        <w:rPr>
          <w:rStyle w:val="CommentReference"/>
        </w:rPr>
        <w:annotationRef/>
      </w:r>
      <w:r>
        <w:t>Miracles?</w:t>
      </w:r>
    </w:p>
  </w:comment>
  <w:comment w:id="1117" w:author="Windows User" w:date="2015-08-24T12:38:00Z" w:initials="WU">
    <w:p w:rsidR="00336FAA" w:rsidRDefault="00336FAA">
      <w:pPr>
        <w:pStyle w:val="CommentText"/>
      </w:pPr>
      <w:r>
        <w:rPr>
          <w:rStyle w:val="CommentReference"/>
        </w:rPr>
        <w:annotationRef/>
      </w:r>
      <w:r>
        <w:t>Name or Holy Name?</w:t>
      </w:r>
    </w:p>
  </w:comment>
  <w:comment w:id="1118" w:author="Windows User" w:date="2015-08-24T12:38:00Z" w:initials="WU">
    <w:p w:rsidR="00336FAA" w:rsidRDefault="00336FAA">
      <w:pPr>
        <w:pStyle w:val="CommentText"/>
      </w:pPr>
      <w:r>
        <w:rPr>
          <w:rStyle w:val="CommentReference"/>
        </w:rPr>
        <w:annotationRef/>
      </w:r>
      <w:r>
        <w:t>To Him? Or by His might/power?</w:t>
      </w:r>
    </w:p>
  </w:comment>
  <w:comment w:id="1119" w:author="Windows User" w:date="2015-08-24T12:38:00Z" w:initials="WU">
    <w:p w:rsidR="00336FAA" w:rsidRDefault="00336FAA">
      <w:pPr>
        <w:pStyle w:val="CommentText"/>
      </w:pPr>
      <w:r>
        <w:rPr>
          <w:rStyle w:val="CommentReference"/>
        </w:rPr>
        <w:annotationRef/>
      </w:r>
      <w:r>
        <w:t>Might, or may?</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4D9" w:rsidRDefault="00FF04D9" w:rsidP="006D61CA">
      <w:pPr>
        <w:spacing w:after="0" w:line="240" w:lineRule="auto"/>
      </w:pPr>
      <w:r>
        <w:separator/>
      </w:r>
    </w:p>
  </w:endnote>
  <w:endnote w:type="continuationSeparator" w:id="0">
    <w:p w:rsidR="00FF04D9" w:rsidRDefault="00FF04D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03000000" w:usb1="00000000" w:usb2="00000000" w:usb3="00000000" w:csb0="00000001"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Antoniou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AA" w:rsidRPr="009654EE" w:rsidRDefault="00336FAA" w:rsidP="009654EE">
    <w:pPr>
      <w:pStyle w:val="Footer"/>
      <w:jc w:val="center"/>
      <w:rPr>
        <w:lang w:val="en-US"/>
      </w:rPr>
    </w:pPr>
    <w:r w:rsidRPr="009654EE">
      <w:rPr>
        <w:lang w:val="en-US"/>
      </w:rPr>
      <w:fldChar w:fldCharType="begin"/>
    </w:r>
    <w:r w:rsidRPr="009654EE">
      <w:rPr>
        <w:lang w:val="en-US"/>
      </w:rPr>
      <w:instrText xml:space="preserve"> PAGE   \* MERGEFORMAT </w:instrText>
    </w:r>
    <w:r w:rsidRPr="009654EE">
      <w:rPr>
        <w:lang w:val="en-US"/>
      </w:rPr>
      <w:fldChar w:fldCharType="separate"/>
    </w:r>
    <w:r w:rsidR="005329C1">
      <w:rPr>
        <w:noProof/>
        <w:lang w:val="en-US"/>
      </w:rPr>
      <w:t>33</w:t>
    </w:r>
    <w:r w:rsidRPr="009654EE">
      <w:rPr>
        <w:lang w:val="en-US"/>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AA" w:rsidRPr="006D61CA" w:rsidRDefault="00336FAA" w:rsidP="006D61CA">
    <w:pPr>
      <w:pStyle w:val="Footer"/>
      <w:jc w:val="center"/>
      <w:rPr>
        <w:lang w:val="en-US"/>
      </w:rPr>
    </w:pPr>
    <w:r w:rsidRPr="006D61CA">
      <w:rPr>
        <w:lang w:val="en-US"/>
      </w:rPr>
      <w:fldChar w:fldCharType="begin"/>
    </w:r>
    <w:r w:rsidRPr="006D61CA">
      <w:rPr>
        <w:lang w:val="en-US"/>
      </w:rPr>
      <w:instrText xml:space="preserve"> PAGE   \* MERGEFORMAT </w:instrText>
    </w:r>
    <w:r w:rsidRPr="006D61CA">
      <w:rPr>
        <w:lang w:val="en-US"/>
      </w:rPr>
      <w:fldChar w:fldCharType="separate"/>
    </w:r>
    <w:r w:rsidR="005329C1">
      <w:rPr>
        <w:noProof/>
        <w:lang w:val="en-US"/>
      </w:rPr>
      <w:t>641</w:t>
    </w:r>
    <w:r w:rsidRPr="006D61CA">
      <w:rPr>
        <w:lang w:val="en-US"/>
      </w:rPr>
      <w:fldChar w:fldCharType="end"/>
    </w:r>
  </w:p>
  <w:p w:rsidR="00336FAA" w:rsidRDefault="00336FAA"/>
  <w:p w:rsidR="00336FAA" w:rsidRDefault="00336F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4D9" w:rsidRDefault="00FF04D9" w:rsidP="006D61CA">
      <w:pPr>
        <w:spacing w:after="0" w:line="240" w:lineRule="auto"/>
      </w:pPr>
      <w:r>
        <w:separator/>
      </w:r>
    </w:p>
  </w:footnote>
  <w:footnote w:type="continuationSeparator" w:id="0">
    <w:p w:rsidR="00FF04D9" w:rsidRDefault="00FF04D9" w:rsidP="006D61CA">
      <w:pPr>
        <w:spacing w:after="0" w:line="240" w:lineRule="auto"/>
      </w:pPr>
      <w:r>
        <w:continuationSeparator/>
      </w:r>
    </w:p>
  </w:footnote>
  <w:footnote w:id="1">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2">
    <w:p w:rsidR="00336FAA" w:rsidRDefault="00336FAA" w:rsidP="00964F23">
      <w:pPr>
        <w:pStyle w:val="FootnoteText"/>
      </w:pPr>
      <w:r>
        <w:rPr>
          <w:rStyle w:val="FootnoteReference"/>
        </w:rPr>
        <w:footnoteRef/>
      </w:r>
      <w:r>
        <w:t xml:space="preserve"> This hour is often referred to as “Compline”, the Latin term for the 12</w:t>
      </w:r>
      <w:r w:rsidRPr="00291F95">
        <w:rPr>
          <w:vertAlign w:val="superscript"/>
        </w:rPr>
        <w:t>th</w:t>
      </w:r>
      <w:r>
        <w:t xml:space="preserve"> hour. This is inappropriate, as the meaning of “Compline” is completion, i.e. it is the completion of the hours of the day. However, in the Eastern rite, Vespers is the beginning of the new day, and the 12</w:t>
      </w:r>
      <w:r w:rsidRPr="00291F95">
        <w:rPr>
          <w:vertAlign w:val="superscript"/>
        </w:rPr>
        <w:t>th</w:t>
      </w:r>
      <w:r>
        <w:t xml:space="preserve"> hour is firmly in the new day. The </w:t>
      </w:r>
      <w:r w:rsidRPr="00291F95">
        <w:t xml:space="preserve">Greek </w:t>
      </w:r>
      <w:r>
        <w:t>“A</w:t>
      </w:r>
      <w:r w:rsidRPr="00291F95">
        <w:t>podeipnon”</w:t>
      </w:r>
      <w:r>
        <w:t>,</w:t>
      </w:r>
      <w:r w:rsidRPr="00291F95">
        <w:t xml:space="preserve"> literally means “after supper”, and “Asheya”</w:t>
      </w:r>
      <w:r>
        <w:t xml:space="preserve"> in Arabic</w:t>
      </w:r>
      <w:r w:rsidRPr="00291F95">
        <w:t xml:space="preserve"> has the root word of Asha, meaning </w:t>
      </w:r>
      <w:r>
        <w:t>“</w:t>
      </w:r>
      <w:r w:rsidRPr="00291F95">
        <w:t>dinner/supper</w:t>
      </w:r>
      <w:r>
        <w:t>”. This hour is said by families after dinner, and before sleeping.</w:t>
      </w:r>
    </w:p>
  </w:footnote>
  <w:footnote w:id="3">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4">
    <w:p w:rsidR="00336FAA" w:rsidRDefault="00336FAA" w:rsidP="00520302">
      <w:pPr>
        <w:spacing w:after="110"/>
        <w:ind w:left="720" w:right="720"/>
        <w:rPr>
          <w:rFonts w:cs="@MingLiU"/>
          <w:sz w:val="18"/>
          <w:szCs w:val="18"/>
        </w:rPr>
      </w:pPr>
      <w:r>
        <w:rPr>
          <w:rStyle w:val="FootnoteReference"/>
          <w:rFonts w:cs="@MingLiU"/>
          <w:sz w:val="18"/>
          <w:szCs w:val="18"/>
        </w:rPr>
        <w:footnoteRef/>
      </w:r>
      <w:r w:rsidRPr="00AD0445">
        <w:rPr>
          <w:rFonts w:cs="@MingLiU"/>
          <w:sz w:val="18"/>
          <w:szCs w:val="18"/>
        </w:rPr>
        <w:t>This part not found in older copies</w:t>
      </w:r>
    </w:p>
  </w:footnote>
  <w:footnote w:id="5">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6">
    <w:p w:rsidR="00336FAA" w:rsidRDefault="00336FAA" w:rsidP="006A0403">
      <w:pPr>
        <w:spacing w:after="110"/>
        <w:ind w:left="720" w:right="720"/>
        <w:rPr>
          <w:rFonts w:cs="@MingLiU"/>
          <w:sz w:val="18"/>
          <w:szCs w:val="18"/>
        </w:rPr>
      </w:pPr>
      <w:r>
        <w:rPr>
          <w:rStyle w:val="FootnoteReference"/>
          <w:rFonts w:cs="@MingLiU"/>
          <w:sz w:val="18"/>
          <w:szCs w:val="18"/>
        </w:rPr>
        <w:footnoteRef/>
      </w:r>
      <w:r w:rsidRPr="00C869C3">
        <w:rPr>
          <w:rFonts w:ascii="Book Antiqua" w:hAnsi="Book Antiqua" w:cs="@MingLiU"/>
          <w:sz w:val="18"/>
          <w:szCs w:val="18"/>
        </w:rPr>
        <w:t xml:space="preserve">Literally, </w:t>
      </w:r>
      <w:r w:rsidRPr="00C869C3">
        <w:rPr>
          <w:rFonts w:ascii="Book Antiqua" w:hAnsi="Book Antiqua" w:cs="@MingLiU"/>
          <w:i/>
          <w:iCs/>
          <w:sz w:val="18"/>
          <w:szCs w:val="18"/>
        </w:rPr>
        <w:t>expectancy of the Bridegroom</w:t>
      </w:r>
    </w:p>
  </w:footnote>
  <w:footnote w:id="7">
    <w:p w:rsidR="00336FAA" w:rsidRDefault="00336FAA" w:rsidP="006A0403">
      <w:pPr>
        <w:spacing w:after="110"/>
        <w:ind w:left="720" w:right="720"/>
        <w:rPr>
          <w:rFonts w:cs="@MingLiU"/>
          <w:sz w:val="18"/>
          <w:szCs w:val="18"/>
        </w:rPr>
      </w:pPr>
      <w:r>
        <w:rPr>
          <w:rStyle w:val="FootnoteReference"/>
          <w:rFonts w:cs="@MingLiU"/>
          <w:sz w:val="18"/>
          <w:szCs w:val="18"/>
        </w:rPr>
        <w:footnoteRef/>
      </w:r>
      <w:r w:rsidRPr="003C6041">
        <w:rPr>
          <w:rFonts w:ascii="Book Antiqua" w:hAnsi="Book Antiqua" w:cs="@MingLiU"/>
          <w:sz w:val="18"/>
          <w:szCs w:val="18"/>
        </w:rPr>
        <w:t>Literally, unbroken fence</w:t>
      </w:r>
    </w:p>
  </w:footnote>
  <w:footnote w:id="8">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9">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0">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1">
    <w:p w:rsidR="00336FAA" w:rsidRDefault="00336FAA">
      <w:pPr>
        <w:pStyle w:val="FootnoteText"/>
      </w:pPr>
      <w:r>
        <w:rPr>
          <w:rStyle w:val="FootnoteReference"/>
        </w:rPr>
        <w:footnoteRef/>
      </w:r>
      <w:r>
        <w:t xml:space="preserve"> The alternative, shorter Gospel reading is suppressed in current practice</w:t>
      </w:r>
    </w:p>
  </w:footnote>
  <w:footnote w:id="12">
    <w:p w:rsidR="00336FAA" w:rsidRDefault="00336FAA">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3">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4">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5">
    <w:p w:rsidR="00336FAA" w:rsidRDefault="00336FAA" w:rsidP="00C241B0">
      <w:pPr>
        <w:pStyle w:val="FootnoteText"/>
      </w:pPr>
      <w:r>
        <w:rPr>
          <w:rStyle w:val="FootnoteReference"/>
        </w:rPr>
        <w:footnoteRef/>
      </w:r>
      <w:r>
        <w:t xml:space="preserve"> Originally "Lord have mercy" was recited 50 times. Under the influence of Roman Catholic missionaries, this came to be 41 times for the 39 lashes, crown of thorns, and sword pierced side.</w:t>
      </w:r>
    </w:p>
  </w:footnote>
  <w:footnote w:id="16">
    <w:p w:rsidR="00336FAA" w:rsidRPr="004A3E27" w:rsidRDefault="00336FAA" w:rsidP="00980D99">
      <w:pPr>
        <w:pStyle w:val="FootnoteText"/>
      </w:pPr>
      <w:r w:rsidRPr="004A3E27">
        <w:rPr>
          <w:rStyle w:val="FootnoteReference"/>
        </w:rPr>
        <w:footnoteRef/>
      </w:r>
      <w:r w:rsidRPr="004A3E27">
        <w:t xml:space="preserve"> Not to be known by God spells death… With God to know is to love, so that knowledge partakes of being; to be unknown is to cease to exist’ (St. Augustine). cp. Habakkuk 1:13; 1 Cor. 8:3; 13:2; Mt. 7:23.</w:t>
      </w:r>
    </w:p>
  </w:footnote>
  <w:footnote w:id="17">
    <w:p w:rsidR="00336FAA" w:rsidRPr="004A3E27" w:rsidRDefault="00336FAA" w:rsidP="00E54261">
      <w:pPr>
        <w:pStyle w:val="FootnoteText"/>
      </w:pPr>
      <w:r w:rsidRPr="004A3E27">
        <w:rPr>
          <w:rStyle w:val="FootnoteReference"/>
        </w:rPr>
        <w:footnoteRef/>
      </w:r>
      <w:r w:rsidRPr="004A3E27">
        <w:t xml:space="preserve"> ‘An allusion to our Lord’s persecutors mentioned in Acts 4:26’ (St. Augustine).</w:t>
      </w:r>
    </w:p>
  </w:footnote>
  <w:footnote w:id="18">
    <w:p w:rsidR="00336FAA" w:rsidRPr="004A3E27" w:rsidRDefault="00336FAA" w:rsidP="00E54261">
      <w:pPr>
        <w:pStyle w:val="FootnoteText"/>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cp. 2 Cor. 3:18).</w:t>
      </w:r>
    </w:p>
  </w:footnote>
  <w:footnote w:id="19">
    <w:p w:rsidR="00336FAA" w:rsidRPr="004A3E27" w:rsidRDefault="00336FAA" w:rsidP="00E54261">
      <w:pPr>
        <w:pStyle w:val="FootnoteText"/>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20">
    <w:p w:rsidR="00336FAA" w:rsidRPr="004A3E27" w:rsidRDefault="00336FAA" w:rsidP="00E54261">
      <w:pPr>
        <w:pStyle w:val="FootnoteText"/>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21">
    <w:p w:rsidR="00336FAA" w:rsidRPr="004A3E27" w:rsidRDefault="00336FAA" w:rsidP="00E54261">
      <w:pPr>
        <w:pStyle w:val="FootnoteText"/>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22">
    <w:p w:rsidR="00336FAA" w:rsidRPr="004A3E27" w:rsidRDefault="00336FAA" w:rsidP="00E54261">
      <w:pPr>
        <w:pStyle w:val="FootnoteText"/>
      </w:pPr>
      <w:r w:rsidRPr="004A3E27">
        <w:rPr>
          <w:rStyle w:val="FootnoteReference"/>
        </w:rPr>
        <w:footnoteRef/>
      </w:r>
      <w:r w:rsidRPr="004A3E27">
        <w:t xml:space="preserve"> Pause a moment and give that a little thought.</w:t>
      </w:r>
    </w:p>
  </w:footnote>
  <w:footnote w:id="23">
    <w:p w:rsidR="00336FAA" w:rsidRPr="004A3E27" w:rsidRDefault="00336FAA" w:rsidP="00E54261">
      <w:pPr>
        <w:pStyle w:val="FootnoteText"/>
      </w:pPr>
      <w:r w:rsidRPr="004A3E27">
        <w:rPr>
          <w:rStyle w:val="FootnoteReference"/>
        </w:rPr>
        <w:footnoteRef/>
      </w:r>
      <w:r w:rsidRPr="004A3E27">
        <w:t xml:space="preserve"> heavy-hearted’: weighed down with earthly cares, instead of rising to divine contemplation (St. John Chrysostom. cp. Lk. 21:34).</w:t>
      </w:r>
    </w:p>
  </w:footnote>
  <w:footnote w:id="24">
    <w:p w:rsidR="00336FAA" w:rsidRPr="004A3E27" w:rsidRDefault="00336FAA" w:rsidP="00E54261">
      <w:pPr>
        <w:pStyle w:val="FootnoteText"/>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25">
    <w:p w:rsidR="00336FAA" w:rsidRPr="004A3E27" w:rsidRDefault="00336FAA" w:rsidP="00E54261">
      <w:pPr>
        <w:pStyle w:val="FootnoteText"/>
      </w:pPr>
      <w:r w:rsidRPr="004A3E27">
        <w:rPr>
          <w:rStyle w:val="FootnoteReference"/>
        </w:rPr>
        <w:footnoteRef/>
      </w:r>
      <w:r w:rsidRPr="004A3E27">
        <w:t xml:space="preserve"> ‘This relates to the widening of the heart required to receive the inpouring of love through the Holy Spirit’ (St. Augustine).</w:t>
      </w:r>
    </w:p>
  </w:footnote>
  <w:footnote w:id="26">
    <w:p w:rsidR="00336FAA" w:rsidRPr="004A3E27" w:rsidRDefault="00336FAA" w:rsidP="00E54261">
      <w:pPr>
        <w:pStyle w:val="FootnoteText"/>
      </w:pPr>
      <w:r w:rsidRPr="004A3E27">
        <w:rPr>
          <w:rStyle w:val="FootnoteReference"/>
        </w:rPr>
        <w:footnoteRef/>
      </w:r>
      <w:r w:rsidRPr="004A3E27">
        <w:t xml:space="preserve"> Obtain righteousness, do righteousness, and offer it in sacrifice to God’ (St. Athan</w:t>
      </w:r>
      <w:r w:rsidRPr="004A3E27">
        <w:t>a</w:t>
      </w:r>
      <w:r w:rsidRPr="004A3E27">
        <w:t>sius). See also Ps. 16:1, 30:2 and footnotes there.</w:t>
      </w:r>
    </w:p>
  </w:footnote>
  <w:footnote w:id="27">
    <w:p w:rsidR="00336FAA" w:rsidRPr="004A3E27" w:rsidRDefault="00336FAA" w:rsidP="00E54261">
      <w:pPr>
        <w:pStyle w:val="FootnoteText"/>
      </w:pPr>
      <w:r w:rsidRPr="004A3E27">
        <w:rPr>
          <w:rStyle w:val="FootnoteReference"/>
        </w:rPr>
        <w:footnoteRef/>
      </w:r>
      <w:r w:rsidRPr="004A3E27">
        <w:t xml:space="preserve"> Or: I rest in peace and fall asleep at once.</w:t>
      </w:r>
    </w:p>
  </w:footnote>
  <w:footnote w:id="28">
    <w:p w:rsidR="00336FAA" w:rsidRPr="004A3E27" w:rsidRDefault="00336FAA" w:rsidP="00E54261">
      <w:pPr>
        <w:pStyle w:val="FootnoteText"/>
      </w:pPr>
      <w:r w:rsidRPr="004A3E27">
        <w:rPr>
          <w:rStyle w:val="FootnoteReference"/>
        </w:rPr>
        <w:footnoteRef/>
      </w:r>
      <w:r w:rsidRPr="004A3E27">
        <w:t xml:space="preserve"> Following the Ethiopian version, which is based on the Septuagint.</w:t>
      </w:r>
    </w:p>
  </w:footnote>
  <w:footnote w:id="29">
    <w:p w:rsidR="00336FAA" w:rsidRPr="004A3E27" w:rsidRDefault="00336FAA" w:rsidP="00E54261">
      <w:pPr>
        <w:pStyle w:val="FootnoteText"/>
      </w:pPr>
      <w:r w:rsidRPr="004A3E27">
        <w:rPr>
          <w:rStyle w:val="FootnoteReference"/>
        </w:rPr>
        <w:footnoteRef/>
      </w:r>
      <w:r w:rsidRPr="004A3E27">
        <w:t xml:space="preserve"> cp. John 14:20, 23; 17:23; Rom. 8:9, 11: Gal. 2:20: Eph. 3:17; Col. 1:27; 1 John 3:24; Rev. 3:20; 1 Cor. 3:16; 6:19; 2 Cor. 6:16.</w:t>
      </w:r>
    </w:p>
  </w:footnote>
  <w:footnote w:id="30">
    <w:p w:rsidR="00336FAA" w:rsidRPr="004A3E27" w:rsidRDefault="00336FAA" w:rsidP="00E54261">
      <w:pPr>
        <w:pStyle w:val="FootnoteText"/>
      </w:pPr>
      <w:r w:rsidRPr="004A3E27">
        <w:rPr>
          <w:rStyle w:val="FootnoteReference"/>
        </w:rPr>
        <w:footnoteRef/>
      </w:r>
      <w:r w:rsidRPr="004A3E27">
        <w:t xml:space="preserve"> cp. Psalm 37:2; Jeremiah 10:24.</w:t>
      </w:r>
    </w:p>
  </w:footnote>
  <w:footnote w:id="31">
    <w:p w:rsidR="00336FAA" w:rsidRPr="004A3E27" w:rsidRDefault="00336FAA" w:rsidP="00E54261">
      <w:pPr>
        <w:pStyle w:val="FootnoteText"/>
      </w:pPr>
      <w:r w:rsidRPr="004A3E27">
        <w:rPr>
          <w:rStyle w:val="FootnoteReference"/>
        </w:rPr>
        <w:footnoteRef/>
      </w:r>
      <w:r w:rsidRPr="004A3E27">
        <w:t xml:space="preserve"> Meaning: ‘But where art </w:t>
      </w:r>
      <w:r>
        <w:t>You</w:t>
      </w:r>
      <w:r w:rsidRPr="004A3E27">
        <w:t xml:space="preserve">, O Lord? How long am I to suffer?’ cp. Rev. 6:10. ‘How long, O sovereign Lord, holy and true, must it be before </w:t>
      </w:r>
      <w:r>
        <w:t>You</w:t>
      </w:r>
      <w:r w:rsidRPr="004A3E27">
        <w:t xml:space="preserve"> wilt judge and punish the inhabitants of the earth for our blood?’</w:t>
      </w:r>
    </w:p>
  </w:footnote>
  <w:footnote w:id="32">
    <w:p w:rsidR="00336FAA" w:rsidRPr="004A3E27" w:rsidRDefault="00336FAA" w:rsidP="00E54261">
      <w:pPr>
        <w:pStyle w:val="FootnoteText"/>
      </w:pPr>
      <w:r w:rsidRPr="004A3E27">
        <w:rPr>
          <w:rStyle w:val="FootnoteReference"/>
        </w:rPr>
        <w:footnoteRef/>
      </w:r>
      <w:r w:rsidRPr="004A3E27">
        <w:t xml:space="preserve"> cp. Mt. 7:23.</w:t>
      </w:r>
    </w:p>
  </w:footnote>
  <w:footnote w:id="33">
    <w:p w:rsidR="00336FAA" w:rsidRPr="004A3E27" w:rsidRDefault="00336FAA" w:rsidP="00E54261">
      <w:pPr>
        <w:pStyle w:val="FootnoteText"/>
      </w:pPr>
      <w:r w:rsidRPr="004A3E27">
        <w:rPr>
          <w:rStyle w:val="FootnoteReference"/>
        </w:rPr>
        <w:footnoteRef/>
      </w:r>
      <w:r w:rsidRPr="004A3E27">
        <w:t xml:space="preserve"> cp. 1 Pet. 5:8.</w:t>
      </w:r>
    </w:p>
  </w:footnote>
  <w:footnote w:id="34">
    <w:p w:rsidR="00336FAA" w:rsidRPr="004A3E27" w:rsidRDefault="00336FAA" w:rsidP="00E54261">
      <w:pPr>
        <w:pStyle w:val="FootnoteText"/>
      </w:pPr>
      <w:r w:rsidRPr="004A3E27">
        <w:rPr>
          <w:rStyle w:val="FootnoteReference"/>
        </w:rPr>
        <w:footnoteRef/>
      </w:r>
      <w:r w:rsidRPr="004A3E27">
        <w:t xml:space="preserve"> Empties fall (Ephes. 5:18).</w:t>
      </w:r>
    </w:p>
  </w:footnote>
  <w:footnote w:id="35">
    <w:p w:rsidR="00336FAA" w:rsidRPr="004A3E27" w:rsidRDefault="00336FAA" w:rsidP="00E54261">
      <w:pPr>
        <w:pStyle w:val="FootnoteText"/>
      </w:pPr>
      <w:r w:rsidRPr="004A3E27">
        <w:rPr>
          <w:rStyle w:val="FootnoteReference"/>
        </w:rPr>
        <w:footnoteRef/>
      </w:r>
      <w:r w:rsidRPr="004A3E27">
        <w:t xml:space="preserve"> </w:t>
      </w:r>
      <w:r w:rsidRPr="004A3E27">
        <w:rPr>
          <w:i/>
        </w:rPr>
        <w:t>Pause</w:t>
      </w:r>
      <w:r w:rsidRPr="004A3E27">
        <w:t xml:space="preserve"> a while. Calmly think it over.</w:t>
      </w:r>
    </w:p>
  </w:footnote>
  <w:footnote w:id="36">
    <w:p w:rsidR="00336FAA" w:rsidRPr="004A3E27" w:rsidRDefault="00336FAA" w:rsidP="00E54261">
      <w:pPr>
        <w:pStyle w:val="FootnoteText"/>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7">
    <w:p w:rsidR="00336FAA" w:rsidRPr="004A3E27" w:rsidRDefault="00336FAA" w:rsidP="00E54261">
      <w:pPr>
        <w:pStyle w:val="FootnoteText"/>
      </w:pPr>
      <w:r w:rsidRPr="004A3E27">
        <w:rPr>
          <w:rStyle w:val="FootnoteReference"/>
        </w:rPr>
        <w:footnoteRef/>
      </w:r>
      <w:r w:rsidRPr="004A3E27">
        <w:t xml:space="preserve"> Mt. 21:16.</w:t>
      </w:r>
    </w:p>
  </w:footnote>
  <w:footnote w:id="38">
    <w:p w:rsidR="00336FAA" w:rsidRPr="004A3E27" w:rsidRDefault="00336FAA" w:rsidP="00E54261">
      <w:pPr>
        <w:pStyle w:val="FootnoteText"/>
      </w:pPr>
      <w:r w:rsidRPr="004A3E27">
        <w:rPr>
          <w:rStyle w:val="FootnoteReference"/>
        </w:rPr>
        <w:footnoteRef/>
      </w:r>
      <w:r w:rsidRPr="004A3E27">
        <w:t xml:space="preserve"> poised: </w:t>
      </w:r>
      <w:r w:rsidRPr="004A3E27">
        <w:rPr>
          <w:i/>
        </w:rPr>
        <w:t>lit</w:t>
      </w:r>
      <w:r w:rsidRPr="004A3E27">
        <w:t>. fixed.</w:t>
      </w:r>
    </w:p>
  </w:footnote>
  <w:footnote w:id="39">
    <w:p w:rsidR="00336FAA" w:rsidRPr="004A3E27" w:rsidRDefault="00336FAA" w:rsidP="00E54261">
      <w:pPr>
        <w:pStyle w:val="FootnoteText"/>
      </w:pPr>
      <w:r w:rsidRPr="004A3E27">
        <w:rPr>
          <w:rStyle w:val="FootnoteReference"/>
        </w:rPr>
        <w:footnoteRef/>
      </w:r>
      <w:r w:rsidRPr="004A3E27">
        <w:t xml:space="preserve"> Heb. 2:6-8. The Sovereignty of the Son of Man (Messiah).</w:t>
      </w:r>
    </w:p>
  </w:footnote>
  <w:footnote w:id="40">
    <w:p w:rsidR="00336FAA" w:rsidRPr="004A3E27" w:rsidRDefault="00336FAA" w:rsidP="00435BD3">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‘This refers to the coming destruction of the devil’ (St. Athanasius the Great).</w:t>
      </w:r>
    </w:p>
    <w:p w:rsidR="00336FAA" w:rsidRPr="004A3E27" w:rsidRDefault="00336FAA" w:rsidP="00435BD3">
      <w:pPr>
        <w:pStyle w:val="FootnoteText"/>
      </w:pPr>
    </w:p>
  </w:footnote>
  <w:footnote w:id="41">
    <w:p w:rsidR="00336FAA" w:rsidRPr="004A3E27" w:rsidRDefault="00336FAA" w:rsidP="00435BD3">
      <w:pPr>
        <w:pStyle w:val="FootnoteText"/>
      </w:pPr>
      <w:r w:rsidRPr="004A3E27">
        <w:rPr>
          <w:rStyle w:val="FootnoteReference"/>
        </w:rPr>
        <w:footnoteRef/>
      </w:r>
      <w:r w:rsidRPr="004A3E27">
        <w:t xml:space="preserve"> ‘While eager to butcher bodies they were inflicting death on their own souls’ (St. Augustine).</w:t>
      </w:r>
    </w:p>
  </w:footnote>
  <w:footnote w:id="42">
    <w:p w:rsidR="00336FAA" w:rsidRPr="004A3E27" w:rsidRDefault="00336FAA" w:rsidP="00435BD3">
      <w:pPr>
        <w:pStyle w:val="FootnoteText"/>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3">
    <w:p w:rsidR="00336FAA" w:rsidRPr="004A3E27" w:rsidRDefault="00336FAA" w:rsidP="00435BD3">
      <w:pPr>
        <w:pStyle w:val="FootnoteText"/>
      </w:pPr>
      <w:r w:rsidRPr="004A3E27">
        <w:rPr>
          <w:rStyle w:val="FootnoteReference"/>
        </w:rPr>
        <w:footnoteRef/>
      </w:r>
      <w:r w:rsidRPr="004A3E27">
        <w:t xml:space="preserve"> Pain and passion: </w:t>
      </w:r>
      <w:r w:rsidRPr="004A3E27">
        <w:rPr>
          <w:i/>
        </w:rPr>
        <w:t>or</w:t>
      </w:r>
      <w:r w:rsidRPr="004A3E27">
        <w:t>, trouble and anger.</w:t>
      </w:r>
    </w:p>
  </w:footnote>
  <w:footnote w:id="44">
    <w:p w:rsidR="00336FAA" w:rsidRPr="004A3E27" w:rsidRDefault="00336FAA" w:rsidP="00435BD3">
      <w:pPr>
        <w:pStyle w:val="FootnoteText"/>
      </w:pPr>
      <w:r w:rsidRPr="004A3E27">
        <w:rPr>
          <w:rStyle w:val="FootnoteReference"/>
        </w:rPr>
        <w:footnoteRef/>
      </w:r>
      <w:r w:rsidRPr="004A3E27">
        <w:t xml:space="preserve"> cp. 2 Cor. 6:16; 1 Cor. 6:19.</w:t>
      </w:r>
    </w:p>
  </w:footnote>
  <w:footnote w:id="45">
    <w:p w:rsidR="00336FAA" w:rsidRPr="004A3E27" w:rsidRDefault="00336FAA" w:rsidP="00435BD3">
      <w:pPr>
        <w:pStyle w:val="FootnoteText"/>
      </w:pPr>
      <w:r w:rsidRPr="004A3E27">
        <w:rPr>
          <w:rStyle w:val="FootnoteReference"/>
        </w:rPr>
        <w:footnoteRef/>
      </w:r>
      <w:r w:rsidRPr="004A3E27">
        <w:t xml:space="preserve"> cp. Mt. 10:19, 20; Luke 21:12-19.</w:t>
      </w:r>
    </w:p>
  </w:footnote>
  <w:footnote w:id="46">
    <w:p w:rsidR="00336FAA" w:rsidRPr="004A3E27" w:rsidRDefault="00336FAA" w:rsidP="00435BD3">
      <w:pPr>
        <w:pStyle w:val="FootnoteText"/>
      </w:pPr>
      <w:r w:rsidRPr="004A3E27">
        <w:rPr>
          <w:rStyle w:val="FootnoteReference"/>
        </w:rPr>
        <w:footnoteRef/>
      </w:r>
      <w:r w:rsidRPr="004A3E27">
        <w:t xml:space="preserve"> Psalm 13 differs only slightly from Psalm 52. cp. Romans 1:20-25.</w:t>
      </w:r>
    </w:p>
  </w:footnote>
  <w:footnote w:id="47">
    <w:p w:rsidR="00336FAA" w:rsidRPr="004A3E27" w:rsidRDefault="00336FAA" w:rsidP="00435BD3">
      <w:pPr>
        <w:pStyle w:val="FootnoteText"/>
      </w:pPr>
      <w:r w:rsidRPr="004A3E27">
        <w:rPr>
          <w:rStyle w:val="FootnoteReference"/>
        </w:rPr>
        <w:footnoteRef/>
      </w:r>
      <w:r w:rsidRPr="004A3E27">
        <w:t xml:space="preserve"> Salvation puts us in that state in which God’s eternal life becomes ours, according to the normal right of succession to an inheritance (cp. Rom. 8:17, ‘heirs of God and joint-heirs with Christ’).</w:t>
      </w:r>
    </w:p>
  </w:footnote>
  <w:footnote w:id="48">
    <w:p w:rsidR="00336FAA" w:rsidRPr="004A3E27" w:rsidRDefault="00336FAA" w:rsidP="00435BD3">
      <w:pPr>
        <w:pStyle w:val="FootnoteText"/>
      </w:pPr>
      <w:r w:rsidRPr="004A3E27">
        <w:rPr>
          <w:rStyle w:val="FootnoteReference"/>
        </w:rPr>
        <w:footnoteRef/>
      </w:r>
      <w:r w:rsidRPr="004A3E27">
        <w:t xml:space="preserve"> heart: </w:t>
      </w:r>
      <w:r w:rsidRPr="004A3E27">
        <w:rPr>
          <w:i/>
        </w:rPr>
        <w:t>lit</w:t>
      </w:r>
      <w:r w:rsidRPr="004A3E27">
        <w:t>. kidneys. The unconscious mind. cp. Psalm 138:13 and footnote.</w:t>
      </w:r>
    </w:p>
  </w:footnote>
  <w:footnote w:id="49">
    <w:p w:rsidR="00336FAA" w:rsidRPr="004A3E27" w:rsidRDefault="00336FAA" w:rsidP="00435BD3">
      <w:pPr>
        <w:pStyle w:val="FootnoteText"/>
      </w:pPr>
      <w:r w:rsidRPr="004A3E27">
        <w:rPr>
          <w:rStyle w:val="FootnoteReference"/>
        </w:rPr>
        <w:footnoteRef/>
      </w:r>
      <w:r w:rsidRPr="004A3E27">
        <w:t xml:space="preserve"> Verses 8-11b are quoted verbatim by St. Peter in Acts 2:25-23, and are explained in Acts 2:31. St. Paul quotes 1 verse, Acts 13:35 cp. Jn. 2:22.</w:t>
      </w:r>
    </w:p>
  </w:footnote>
  <w:footnote w:id="50">
    <w:p w:rsidR="00336FAA" w:rsidRPr="004A3E27" w:rsidRDefault="00336FAA" w:rsidP="00435BD3">
      <w:pPr>
        <w:pStyle w:val="FootnoteText"/>
      </w:pPr>
      <w:r w:rsidRPr="004A3E27">
        <w:rPr>
          <w:rStyle w:val="FootnoteReference"/>
        </w:rPr>
        <w:footnoteRef/>
      </w:r>
      <w:r w:rsidRPr="004A3E27">
        <w:t xml:space="preserve"> At: </w:t>
      </w:r>
      <w:r w:rsidRPr="004A3E27">
        <w:rPr>
          <w:i/>
        </w:rPr>
        <w:t>or</w:t>
      </w:r>
      <w:r w:rsidRPr="004A3E27">
        <w:t>, In.</w:t>
      </w:r>
    </w:p>
  </w:footnote>
  <w:footnote w:id="51">
    <w:p w:rsidR="00336FAA" w:rsidRPr="004A3E27" w:rsidRDefault="00336FAA" w:rsidP="00435BD3">
      <w:pPr>
        <w:pStyle w:val="FootnoteText"/>
      </w:pPr>
      <w:r w:rsidRPr="004A3E27">
        <w:rPr>
          <w:rStyle w:val="FootnoteReference"/>
        </w:rPr>
        <w:footnoteRef/>
      </w:r>
      <w:r w:rsidRPr="004A3E27">
        <w:t xml:space="preserve"> i.e. Hear Christ who intercedes on our behalf (1 Cor. 1:30; Rom. 8: 34).</w:t>
      </w:r>
    </w:p>
  </w:footnote>
  <w:footnote w:id="52">
    <w:p w:rsidR="00336FAA" w:rsidRPr="004A3E27" w:rsidRDefault="00336FAA" w:rsidP="00435BD3">
      <w:pPr>
        <w:pStyle w:val="FootnoteText"/>
      </w:pPr>
      <w:r w:rsidRPr="004A3E27">
        <w:rPr>
          <w:rStyle w:val="FootnoteReference"/>
        </w:rPr>
        <w:footnoteRef/>
      </w:r>
      <w:r w:rsidRPr="004A3E27">
        <w:t xml:space="preserve"> cp. 2 Tim. 2:3, 12.</w:t>
      </w:r>
    </w:p>
  </w:footnote>
  <w:footnote w:id="53">
    <w:p w:rsidR="00336FAA" w:rsidRPr="004A3E27" w:rsidRDefault="00336FAA" w:rsidP="00435BD3">
      <w:pPr>
        <w:pStyle w:val="FootnoteText"/>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4">
    <w:p w:rsidR="00336FAA" w:rsidRPr="004A3E27" w:rsidRDefault="00336FAA" w:rsidP="00435BD3">
      <w:pPr>
        <w:pStyle w:val="FootnoteText"/>
      </w:pPr>
      <w:r w:rsidRPr="004A3E27">
        <w:rPr>
          <w:rStyle w:val="FootnoteReference"/>
        </w:rPr>
        <w:footnoteRef/>
      </w:r>
      <w:r w:rsidRPr="004A3E27">
        <w:t xml:space="preserve"> ‘They cast Me out of their city and now surround Me on the cross’ (St. Augustine).</w:t>
      </w:r>
    </w:p>
  </w:footnote>
  <w:footnote w:id="55">
    <w:p w:rsidR="00336FAA" w:rsidRPr="004A3E27" w:rsidRDefault="00336FAA" w:rsidP="00CF35A1">
      <w:pPr>
        <w:pStyle w:val="FootnoteText"/>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56">
    <w:p w:rsidR="00336FAA" w:rsidRPr="004A3E27" w:rsidRDefault="00336FAA" w:rsidP="00CF35A1">
      <w:pPr>
        <w:pStyle w:val="FootnoteText"/>
      </w:pPr>
      <w:r w:rsidRPr="004A3E27">
        <w:rPr>
          <w:rStyle w:val="FootnoteReference"/>
        </w:rPr>
        <w:footnoteRef/>
      </w:r>
      <w:r w:rsidRPr="004A3E27">
        <w:t xml:space="preserve"> Cp. Acts 2:24.</w:t>
      </w:r>
    </w:p>
  </w:footnote>
  <w:footnote w:id="57">
    <w:p w:rsidR="00336FAA" w:rsidRPr="004A3E27" w:rsidRDefault="00336FAA" w:rsidP="00CF35A1">
      <w:pPr>
        <w:pStyle w:val="FootnoteText"/>
      </w:pPr>
      <w:r w:rsidRPr="004A3E27">
        <w:rPr>
          <w:rStyle w:val="FootnoteReference"/>
        </w:rPr>
        <w:footnoteRef/>
      </w:r>
      <w:r w:rsidRPr="004A3E27">
        <w:t xml:space="preserve"> cp. Exodus 9:23.</w:t>
      </w:r>
    </w:p>
  </w:footnote>
  <w:footnote w:id="58">
    <w:p w:rsidR="00336FAA" w:rsidRPr="004A3E27" w:rsidRDefault="00336FAA" w:rsidP="00CF35A1">
      <w:pPr>
        <w:pStyle w:val="FootnoteText"/>
      </w:pPr>
      <w:r w:rsidRPr="004A3E27">
        <w:rPr>
          <w:rStyle w:val="FootnoteReference"/>
        </w:rPr>
        <w:footnoteRef/>
      </w:r>
      <w:r w:rsidRPr="004A3E27">
        <w:t xml:space="preserve"> breath: </w:t>
      </w:r>
      <w:r w:rsidRPr="004A3E27">
        <w:rPr>
          <w:i/>
        </w:rPr>
        <w:t>or</w:t>
      </w:r>
      <w:r w:rsidRPr="004A3E27">
        <w:t xml:space="preserve"> spirit; cp. Acts 4:31; 12:5-12; 16:24-26.</w:t>
      </w:r>
    </w:p>
  </w:footnote>
  <w:footnote w:id="59">
    <w:p w:rsidR="00336FAA" w:rsidRPr="004A3E27" w:rsidRDefault="00336FAA" w:rsidP="00CF35A1">
      <w:pPr>
        <w:pStyle w:val="FootnoteText"/>
      </w:pPr>
      <w:r w:rsidRPr="004A3E27">
        <w:rPr>
          <w:rStyle w:val="FootnoteReference"/>
        </w:rPr>
        <w:footnoteRef/>
      </w:r>
      <w:r w:rsidRPr="004A3E27">
        <w:t xml:space="preserve"> Twist and wrestle (Gen. 32: 4). And he will untwist the twister and the twisted (144:15).</w:t>
      </w:r>
    </w:p>
  </w:footnote>
  <w:footnote w:id="60">
    <w:p w:rsidR="00336FAA" w:rsidRPr="004A3E27" w:rsidRDefault="00336FAA" w:rsidP="00CF35A1">
      <w:pPr>
        <w:pStyle w:val="FootnoteText"/>
      </w:pPr>
      <w:r w:rsidRPr="004A3E27">
        <w:rPr>
          <w:rStyle w:val="FootnoteReference"/>
        </w:rPr>
        <w:footnoteRef/>
      </w:r>
      <w:r w:rsidRPr="004A3E27">
        <w:t xml:space="preserve"> cp. Rev. 21:23.</w:t>
      </w:r>
    </w:p>
  </w:footnote>
  <w:footnote w:id="61">
    <w:p w:rsidR="00336FAA" w:rsidRPr="004A3E27" w:rsidRDefault="00336FAA" w:rsidP="00CF35A1">
      <w:pPr>
        <w:pStyle w:val="FootnoteText"/>
      </w:pPr>
      <w:r w:rsidRPr="004A3E27">
        <w:rPr>
          <w:rStyle w:val="FootnoteReference"/>
        </w:rPr>
        <w:footnoteRef/>
      </w:r>
      <w:r w:rsidRPr="004A3E27">
        <w:t xml:space="preserve"> </w:t>
      </w:r>
      <w:r w:rsidRPr="004A3E27">
        <w:rPr>
          <w:i/>
        </w:rPr>
        <w:t>or</w:t>
      </w:r>
      <w:r w:rsidRPr="004A3E27">
        <w:t>, ‘made room for (widened) my steps under me.’ ‘By removing snares and stu</w:t>
      </w:r>
      <w:r w:rsidRPr="004A3E27">
        <w:t>m</w:t>
      </w:r>
      <w:r w:rsidRPr="004A3E27">
        <w:t xml:space="preserve">bling-blocks prepared by enemies. </w:t>
      </w:r>
      <w:r>
        <w:t>You</w:t>
      </w:r>
      <w:r w:rsidRPr="004A3E27">
        <w:t xml:space="preserve"> </w:t>
      </w:r>
      <w:r>
        <w:t>have</w:t>
      </w:r>
      <w:r w:rsidRPr="004A3E27">
        <w:t xml:space="preserve"> cleared the way for me’ (St. Athanasius).</w:t>
      </w:r>
    </w:p>
  </w:footnote>
  <w:footnote w:id="62">
    <w:p w:rsidR="00336FAA" w:rsidRPr="004A3E27" w:rsidRDefault="00336FAA" w:rsidP="00CF35A1">
      <w:pPr>
        <w:pStyle w:val="FootnoteText"/>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63">
    <w:p w:rsidR="00336FAA" w:rsidRPr="004A3E27" w:rsidRDefault="00336FAA" w:rsidP="00CF35A1">
      <w:pPr>
        <w:pStyle w:val="FootnoteText"/>
      </w:pPr>
      <w:r w:rsidRPr="004A3E27">
        <w:rPr>
          <w:rStyle w:val="FootnoteReference"/>
        </w:rPr>
        <w:footnoteRef/>
      </w:r>
      <w:r w:rsidRPr="004A3E27">
        <w:t xml:space="preserve"> Rom. 15:9. Christ in David, Apostles, nations. (cp. Ps. 66:2-6).</w:t>
      </w:r>
    </w:p>
  </w:footnote>
  <w:footnote w:id="64">
    <w:p w:rsidR="00336FAA" w:rsidRPr="004A3E27" w:rsidRDefault="00336FAA" w:rsidP="00CF35A1">
      <w:pPr>
        <w:pStyle w:val="FootnoteText"/>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65">
    <w:p w:rsidR="00336FAA" w:rsidRPr="004A3E27" w:rsidRDefault="00336FAA" w:rsidP="00CF35A1">
      <w:pPr>
        <w:pStyle w:val="FootnoteText"/>
      </w:pPr>
      <w:r w:rsidRPr="004A3E27">
        <w:rPr>
          <w:rStyle w:val="FootnoteReference"/>
        </w:rPr>
        <w:footnoteRef/>
      </w:r>
      <w:r w:rsidRPr="004A3E27">
        <w:t xml:space="preserve"> Rom. 10:18.</w:t>
      </w:r>
    </w:p>
  </w:footnote>
  <w:footnote w:id="66">
    <w:p w:rsidR="00336FAA" w:rsidRPr="004A3E27" w:rsidRDefault="00336FAA" w:rsidP="00CF35A1">
      <w:pPr>
        <w:pStyle w:val="FootnoteText"/>
      </w:pPr>
      <w:r w:rsidRPr="004A3E27">
        <w:rPr>
          <w:rStyle w:val="FootnoteReference"/>
        </w:rPr>
        <w:footnoteRef/>
      </w:r>
      <w:r w:rsidRPr="004A3E27">
        <w:t xml:space="preserve"> cp. Ps. 88:38.</w:t>
      </w:r>
    </w:p>
  </w:footnote>
  <w:footnote w:id="67">
    <w:p w:rsidR="00336FAA" w:rsidRPr="004A3E27" w:rsidRDefault="00336FAA" w:rsidP="00CF35A1">
      <w:pPr>
        <w:pStyle w:val="FootnoteText"/>
      </w:pPr>
      <w:r w:rsidRPr="004A3E27">
        <w:rPr>
          <w:rStyle w:val="FootnoteReference"/>
        </w:rPr>
        <w:footnoteRef/>
      </w:r>
      <w:r w:rsidRPr="004A3E27">
        <w:t xml:space="preserve"> cp. Ps. 118:72.</w:t>
      </w:r>
    </w:p>
  </w:footnote>
  <w:footnote w:id="68">
    <w:p w:rsidR="00336FAA" w:rsidRPr="004A3E27" w:rsidRDefault="00336FAA" w:rsidP="00CF35A1">
      <w:pPr>
        <w:pStyle w:val="FootnoteText"/>
      </w:pPr>
      <w:r w:rsidRPr="004A3E27">
        <w:rPr>
          <w:rStyle w:val="FootnoteReference"/>
        </w:rPr>
        <w:footnoteRef/>
      </w:r>
      <w:r w:rsidRPr="004A3E27">
        <w:t xml:space="preserve"> As darkness blinds the eyes, so sins blind the soul and rob it of self-knowledge’ (St. Augustine).</w:t>
      </w:r>
    </w:p>
  </w:footnote>
  <w:footnote w:id="69">
    <w:p w:rsidR="00336FAA" w:rsidRPr="004A3E27" w:rsidRDefault="00336FAA" w:rsidP="00CF35A1">
      <w:pPr>
        <w:pStyle w:val="FootnoteText"/>
      </w:pPr>
      <w:r w:rsidRPr="004A3E27">
        <w:rPr>
          <w:rStyle w:val="FootnoteReference"/>
        </w:rPr>
        <w:footnoteRef/>
      </w:r>
      <w:r w:rsidRPr="004A3E27">
        <w:t xml:space="preserve"> 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70">
    <w:p w:rsidR="00336FAA" w:rsidRPr="004A3E27" w:rsidRDefault="00336FAA" w:rsidP="00CF35A1">
      <w:pPr>
        <w:pStyle w:val="FootnoteText"/>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w:t>
      </w:r>
      <w:r w:rsidRPr="004A3E27">
        <w:t>a</w:t>
      </w:r>
      <w:r w:rsidRPr="004A3E27">
        <w:t>sius). Cp. Acts 2:22-24; 3:15, 26; 5:30; 17:31; Rom. 8:11 &amp;c.</w:t>
      </w:r>
    </w:p>
  </w:footnote>
  <w:footnote w:id="71">
    <w:p w:rsidR="00336FAA" w:rsidRPr="004A3E27" w:rsidRDefault="00336FAA" w:rsidP="00CF35A1">
      <w:pPr>
        <w:pStyle w:val="FootnoteText"/>
      </w:pPr>
      <w:r w:rsidRPr="004A3E27">
        <w:rPr>
          <w:rStyle w:val="FootnoteReference"/>
        </w:rPr>
        <w:footnoteRef/>
      </w:r>
      <w:r w:rsidRPr="004A3E27">
        <w:t xml:space="preserve"> presence: </w:t>
      </w:r>
      <w:r w:rsidRPr="004A3E27">
        <w:rPr>
          <w:i/>
        </w:rPr>
        <w:t>or</w:t>
      </w:r>
      <w:r w:rsidRPr="004A3E27">
        <w:t xml:space="preserve"> face, countenance. (Gen (16:13).</w:t>
      </w:r>
    </w:p>
  </w:footnote>
  <w:footnote w:id="72">
    <w:p w:rsidR="00336FAA" w:rsidRPr="004A3E27" w:rsidRDefault="00336FAA" w:rsidP="00CF35A1">
      <w:pPr>
        <w:pStyle w:val="FootnoteText"/>
      </w:pPr>
      <w:r w:rsidRPr="004A3E27">
        <w:rPr>
          <w:rStyle w:val="FootnoteReference"/>
        </w:rPr>
        <w:footnoteRef/>
      </w:r>
      <w:r w:rsidRPr="004A3E27">
        <w:t xml:space="preserve"> ‘Christ died that we might live’ (1 Thess. 5:10; 1 Pet. 2:24).</w:t>
      </w:r>
    </w:p>
  </w:footnote>
  <w:footnote w:id="73">
    <w:p w:rsidR="00336FAA" w:rsidRPr="004A3E27" w:rsidRDefault="00336FAA" w:rsidP="00CF35A1">
      <w:pPr>
        <w:pStyle w:val="FootnoteText"/>
      </w:pPr>
      <w:r w:rsidRPr="004A3E27">
        <w:rPr>
          <w:rStyle w:val="FootnoteReference"/>
        </w:rPr>
        <w:footnoteRef/>
      </w:r>
      <w:r w:rsidRPr="004A3E27">
        <w:t xml:space="preserve"> Dawn is one of Christ’s names (cp. Lk. 1:78; Mal. 4:2).</w:t>
      </w:r>
    </w:p>
  </w:footnote>
  <w:footnote w:id="74">
    <w:p w:rsidR="00336FAA" w:rsidRPr="004A3E27" w:rsidRDefault="00336FAA" w:rsidP="00CF35A1">
      <w:pPr>
        <w:pStyle w:val="FootnoteText"/>
      </w:pPr>
      <w:r w:rsidRPr="004A3E27">
        <w:rPr>
          <w:rStyle w:val="FootnoteReference"/>
        </w:rPr>
        <w:footnoteRef/>
      </w:r>
      <w:r w:rsidRPr="004A3E27">
        <w:t xml:space="preserve"> cp. Isaiah 54:7. ‘For a brief moment I forsook you, but with great mercy I will compassionate you. In brief displeasure I turned away My face from you, but with eternal love I will have mercy on you’ (cp. Mt. 27:46; Mk. 15:34).</w:t>
      </w:r>
    </w:p>
  </w:footnote>
  <w:footnote w:id="75">
    <w:p w:rsidR="00336FAA" w:rsidRPr="004A3E27" w:rsidRDefault="00336FAA" w:rsidP="00CF35A1">
      <w:pPr>
        <w:pStyle w:val="FootnoteText"/>
      </w:pPr>
      <w:r w:rsidRPr="004A3E27">
        <w:rPr>
          <w:rStyle w:val="FootnoteReference"/>
        </w:rPr>
        <w:footnoteRef/>
      </w:r>
      <w:r w:rsidRPr="004A3E27">
        <w:t xml:space="preserve"> Mt. 27:39,43; Wis. 2:12-20.</w:t>
      </w:r>
    </w:p>
  </w:footnote>
  <w:footnote w:id="76">
    <w:p w:rsidR="00336FAA" w:rsidRPr="004A3E27" w:rsidRDefault="00336FAA" w:rsidP="00CF35A1">
      <w:pPr>
        <w:pStyle w:val="FootnoteText"/>
      </w:pPr>
      <w:r w:rsidRPr="004A3E27">
        <w:rPr>
          <w:rStyle w:val="FootnoteReference"/>
        </w:rPr>
        <w:footnoteRef/>
      </w:r>
      <w:r w:rsidRPr="004A3E27">
        <w:t xml:space="preserve"> Lam. 2:16; 3:46.</w:t>
      </w:r>
    </w:p>
  </w:footnote>
  <w:footnote w:id="77">
    <w:p w:rsidR="00336FAA" w:rsidRPr="004A3E27" w:rsidRDefault="00336FAA" w:rsidP="00CF35A1">
      <w:pPr>
        <w:pStyle w:val="FootnoteText"/>
      </w:pPr>
      <w:r w:rsidRPr="004A3E27">
        <w:rPr>
          <w:rStyle w:val="FootnoteReference"/>
        </w:rPr>
        <w:footnoteRef/>
      </w:r>
      <w:r w:rsidRPr="004A3E27">
        <w:t xml:space="preserve"> Jn. 19:37.</w:t>
      </w:r>
    </w:p>
  </w:footnote>
  <w:footnote w:id="78">
    <w:p w:rsidR="00336FAA" w:rsidRPr="004A3E27" w:rsidRDefault="00336FAA" w:rsidP="00CF35A1">
      <w:pPr>
        <w:pStyle w:val="FootnoteText"/>
      </w:pPr>
      <w:r w:rsidRPr="004A3E27">
        <w:rPr>
          <w:rStyle w:val="FootnoteReference"/>
        </w:rPr>
        <w:footnoteRef/>
      </w:r>
      <w:r w:rsidRPr="004A3E27">
        <w:t xml:space="preserve"> Jn. 19:24.</w:t>
      </w:r>
    </w:p>
  </w:footnote>
  <w:footnote w:id="79">
    <w:p w:rsidR="00336FAA" w:rsidRPr="004A3E27" w:rsidRDefault="00336FAA" w:rsidP="00CF35A1">
      <w:pPr>
        <w:pStyle w:val="FootnoteText"/>
      </w:pPr>
      <w:r w:rsidRPr="004A3E27">
        <w:rPr>
          <w:rStyle w:val="FootnoteReference"/>
        </w:rPr>
        <w:footnoteRef/>
      </w:r>
      <w:r w:rsidRPr="004A3E27">
        <w:t xml:space="preserve"> His only one is His Bride, the Church, that He holds in His arms. cp. Jn. 3:29. ‘He who holds the bride is the Bridegroom.’</w:t>
      </w:r>
    </w:p>
  </w:footnote>
  <w:footnote w:id="80">
    <w:p w:rsidR="00336FAA" w:rsidRPr="004A3E27" w:rsidRDefault="00336FAA" w:rsidP="00CF35A1">
      <w:pPr>
        <w:pStyle w:val="FootnoteText"/>
      </w:pPr>
      <w:r w:rsidRPr="004A3E27">
        <w:rPr>
          <w:rStyle w:val="FootnoteReference"/>
        </w:rPr>
        <w:footnoteRef/>
      </w:r>
      <w:r w:rsidRPr="004A3E27">
        <w:t xml:space="preserve"> Hebrews 2:12.</w:t>
      </w:r>
    </w:p>
  </w:footnote>
  <w:footnote w:id="81">
    <w:p w:rsidR="00336FAA" w:rsidRPr="004A3E27" w:rsidRDefault="00336FAA" w:rsidP="00CF35A1">
      <w:pPr>
        <w:pStyle w:val="FootnoteText"/>
      </w:pPr>
      <w:r w:rsidRPr="004A3E27">
        <w:rPr>
          <w:rStyle w:val="FootnoteReference"/>
        </w:rPr>
        <w:footnoteRef/>
      </w:r>
      <w:r w:rsidRPr="004A3E27">
        <w:t xml:space="preserve"> my children: </w:t>
      </w:r>
      <w:r w:rsidRPr="004A3E27">
        <w:rPr>
          <w:i/>
        </w:rPr>
        <w:t>Lit</w:t>
      </w:r>
      <w:r w:rsidRPr="004A3E27">
        <w:t>. my seed.</w:t>
      </w:r>
    </w:p>
  </w:footnote>
  <w:footnote w:id="82">
    <w:p w:rsidR="00336FAA" w:rsidRPr="004A3E27" w:rsidRDefault="00336FAA" w:rsidP="00CF35A1">
      <w:pPr>
        <w:pStyle w:val="FootnoteText"/>
      </w:pPr>
      <w:r w:rsidRPr="004A3E27">
        <w:rPr>
          <w:rStyle w:val="FootnoteReference"/>
        </w:rPr>
        <w:footnoteRef/>
      </w:r>
      <w:r w:rsidRPr="004A3E27">
        <w:t xml:space="preserve"> Romans 3:24-26; John 17:4; 19:30.</w:t>
      </w:r>
    </w:p>
  </w:footnote>
  <w:footnote w:id="83">
    <w:p w:rsidR="00336FAA" w:rsidRPr="004A3E27" w:rsidRDefault="00336FAA" w:rsidP="00CF35A1">
      <w:pPr>
        <w:pStyle w:val="FootnoteText"/>
      </w:pPr>
      <w:r w:rsidRPr="004A3E27">
        <w:rPr>
          <w:rStyle w:val="FootnoteReference"/>
        </w:rPr>
        <w:footnoteRef/>
      </w:r>
      <w:r w:rsidRPr="004A3E27">
        <w:t xml:space="preserve"> ‘He raises, rears and feeds me on the water of baptism, which restores health and strength to those who have lost them’ (St. Augustine). cp. John 7:37-39.</w:t>
      </w:r>
    </w:p>
  </w:footnote>
  <w:footnote w:id="84">
    <w:p w:rsidR="00336FAA" w:rsidRPr="004A3E27" w:rsidRDefault="00336FAA" w:rsidP="00CF35A1">
      <w:pPr>
        <w:pStyle w:val="FootnoteText"/>
      </w:pPr>
      <w:r w:rsidRPr="004A3E27">
        <w:rPr>
          <w:rStyle w:val="FootnoteReference"/>
        </w:rPr>
        <w:footnoteRef/>
      </w:r>
      <w:r w:rsidRPr="004A3E27">
        <w:t xml:space="preserve"> cp. Ephes. 5:18.</w:t>
      </w:r>
    </w:p>
  </w:footnote>
  <w:footnote w:id="85">
    <w:p w:rsidR="00336FAA" w:rsidRPr="004A3E27" w:rsidRDefault="00336FAA" w:rsidP="00CF35A1">
      <w:pPr>
        <w:pStyle w:val="FootnoteText"/>
      </w:pPr>
      <w:r w:rsidRPr="004A3E27">
        <w:rPr>
          <w:rStyle w:val="FootnoteReference"/>
        </w:rPr>
        <w:footnoteRef/>
      </w:r>
      <w:r w:rsidRPr="004A3E27">
        <w:t xml:space="preserve"> cp. Ps. 26:4.</w:t>
      </w:r>
    </w:p>
  </w:footnote>
  <w:footnote w:id="86">
    <w:p w:rsidR="00336FAA" w:rsidRPr="004A3E27" w:rsidRDefault="00336FAA" w:rsidP="00CF35A1">
      <w:pPr>
        <w:pStyle w:val="FootnoteText"/>
      </w:pPr>
      <w:r w:rsidRPr="004A3E27">
        <w:rPr>
          <w:rStyle w:val="FootnoteReference"/>
        </w:rPr>
        <w:footnoteRef/>
      </w:r>
      <w:r w:rsidRPr="004A3E27">
        <w:t xml:space="preserve"> 1 Cor. 10:26-28; cp. Psalm 49:12.</w:t>
      </w:r>
    </w:p>
  </w:footnote>
  <w:footnote w:id="87">
    <w:p w:rsidR="00336FAA" w:rsidRPr="004A3E27" w:rsidRDefault="00336FAA" w:rsidP="00CF35A1">
      <w:pPr>
        <w:pStyle w:val="FootnoteText"/>
      </w:pPr>
      <w:r w:rsidRPr="004A3E27">
        <w:rPr>
          <w:rStyle w:val="FootnoteReference"/>
        </w:rPr>
        <w:footnoteRef/>
      </w:r>
      <w:r w:rsidRPr="004A3E27">
        <w:t xml:space="preserve"> Is. 2:2; Dan. 2:35; 1 Cor. 10:4.</w:t>
      </w:r>
    </w:p>
  </w:footnote>
  <w:footnote w:id="88">
    <w:p w:rsidR="00336FAA" w:rsidRPr="004A3E27" w:rsidRDefault="00336FAA" w:rsidP="00CF35A1">
      <w:pPr>
        <w:pStyle w:val="FootnoteText"/>
      </w:pPr>
      <w:r w:rsidRPr="004A3E27">
        <w:rPr>
          <w:rStyle w:val="FootnoteReference"/>
        </w:rPr>
        <w:footnoteRef/>
      </w:r>
      <w:r w:rsidRPr="004A3E27">
        <w:t xml:space="preserve"> ‘The Psalter indicates beforehand the Saviour’s bodily Ascension into heaven’, cp.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89">
    <w:p w:rsidR="00336FAA" w:rsidRPr="004A3E27" w:rsidRDefault="00336FAA" w:rsidP="002D71F0">
      <w:pPr>
        <w:pStyle w:val="FootnoteText"/>
      </w:pPr>
      <w:r w:rsidRPr="004A3E27">
        <w:rPr>
          <w:rStyle w:val="FootnoteReference"/>
        </w:rPr>
        <w:footnoteRef/>
      </w:r>
      <w:r w:rsidRPr="004A3E27">
        <w:t xml:space="preserve"> seek: </w:t>
      </w:r>
      <w:r w:rsidRPr="004A3E27">
        <w:rPr>
          <w:i/>
        </w:rPr>
        <w:t>Heb</w:t>
      </w:r>
      <w:r w:rsidRPr="004A3E27">
        <w:t>. keep</w:t>
      </w:r>
    </w:p>
  </w:footnote>
  <w:footnote w:id="90">
    <w:p w:rsidR="00336FAA" w:rsidRPr="004A3E27" w:rsidRDefault="00336FAA" w:rsidP="002D71F0">
      <w:pPr>
        <w:pStyle w:val="FootnoteText"/>
      </w:pPr>
      <w:r w:rsidRPr="004A3E27">
        <w:rPr>
          <w:rStyle w:val="FootnoteReference"/>
        </w:rPr>
        <w:footnoteRef/>
      </w:r>
      <w:r w:rsidRPr="004A3E27">
        <w:t xml:space="preserve"> laws: </w:t>
      </w:r>
      <w:r w:rsidRPr="004A3E27">
        <w:rPr>
          <w:i/>
        </w:rPr>
        <w:t>or</w:t>
      </w:r>
      <w:r w:rsidRPr="004A3E27">
        <w:t>, testimonies; witnesses (Ps. 118:2)</w:t>
      </w:r>
    </w:p>
  </w:footnote>
  <w:footnote w:id="91">
    <w:p w:rsidR="00336FAA" w:rsidRPr="004A3E27" w:rsidRDefault="00336FAA" w:rsidP="002D71F0">
      <w:pPr>
        <w:pStyle w:val="FootnoteText"/>
      </w:pPr>
      <w:r w:rsidRPr="004A3E27">
        <w:rPr>
          <w:rStyle w:val="FootnoteReference"/>
        </w:rPr>
        <w:footnoteRef/>
      </w:r>
      <w:r w:rsidRPr="004A3E27">
        <w:t xml:space="preserve"> children: </w:t>
      </w:r>
      <w:r w:rsidRPr="004A3E27">
        <w:rPr>
          <w:i/>
        </w:rPr>
        <w:t>lit</w:t>
      </w:r>
      <w:r w:rsidRPr="004A3E27">
        <w:t>. seed.</w:t>
      </w:r>
    </w:p>
  </w:footnote>
  <w:footnote w:id="92">
    <w:p w:rsidR="00336FAA" w:rsidRPr="004A3E27" w:rsidRDefault="00336FAA" w:rsidP="002D71F0">
      <w:pPr>
        <w:pStyle w:val="FootnoteText"/>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cp. Prov. 3:6).</w:t>
      </w:r>
    </w:p>
  </w:footnote>
  <w:footnote w:id="93">
    <w:p w:rsidR="00336FAA" w:rsidRPr="004A3E27" w:rsidRDefault="00336FAA" w:rsidP="002D71F0">
      <w:pPr>
        <w:pStyle w:val="FootnoteText"/>
      </w:pPr>
      <w:r w:rsidRPr="004A3E27">
        <w:rPr>
          <w:rStyle w:val="FootnoteReference"/>
        </w:rPr>
        <w:footnoteRef/>
      </w:r>
      <w:r w:rsidRPr="004A3E27">
        <w:t xml:space="preserve"> </w:t>
      </w:r>
      <w:r w:rsidRPr="004A3E27">
        <w:rPr>
          <w:i/>
        </w:rPr>
        <w:t>Or:</w:t>
      </w:r>
      <w:r w:rsidRPr="004A3E27">
        <w:t xml:space="preserve"> O relieve me of my afflictions.</w:t>
      </w:r>
    </w:p>
  </w:footnote>
  <w:footnote w:id="94">
    <w:p w:rsidR="00336FAA" w:rsidRPr="004A3E27" w:rsidRDefault="00336FAA" w:rsidP="002D71F0">
      <w:pPr>
        <w:pStyle w:val="FootnoteText"/>
      </w:pPr>
      <w:r w:rsidRPr="004A3E27">
        <w:rPr>
          <w:rStyle w:val="FootnoteReference"/>
        </w:rPr>
        <w:footnoteRef/>
      </w:r>
      <w:r w:rsidRPr="004A3E27">
        <w:t xml:space="preserve"> (a) The voice of the Holy Spirit in the Church’s praises ‘to teach me how to praise </w:t>
      </w:r>
      <w:r>
        <w:t>You</w:t>
      </w:r>
      <w:r w:rsidRPr="004A3E27">
        <w:t>’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w:t>
      </w:r>
      <w:r w:rsidRPr="004A3E27">
        <w:t>u</w:t>
      </w:r>
      <w:r w:rsidRPr="004A3E27">
        <w:t>karam). cp. Ps. 21:26.</w:t>
      </w:r>
    </w:p>
  </w:footnote>
  <w:footnote w:id="95">
    <w:p w:rsidR="00336FAA" w:rsidRPr="004A3E27" w:rsidRDefault="00336FAA" w:rsidP="002D71F0">
      <w:pPr>
        <w:pStyle w:val="FootnoteText"/>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96">
    <w:p w:rsidR="00336FAA" w:rsidRPr="004A3E27" w:rsidRDefault="00336FAA" w:rsidP="002D71F0">
      <w:pPr>
        <w:pStyle w:val="FootnoteText"/>
      </w:pPr>
      <w:r w:rsidRPr="004A3E27">
        <w:rPr>
          <w:rStyle w:val="FootnoteReference"/>
        </w:rPr>
        <w:footnoteRef/>
      </w:r>
      <w:r w:rsidRPr="004A3E27">
        <w:t xml:space="preserve"> churches: assemblies, gatherings, congregations (not buildings).</w:t>
      </w:r>
    </w:p>
  </w:footnote>
  <w:footnote w:id="97">
    <w:p w:rsidR="00336FAA" w:rsidRPr="004A3E27" w:rsidRDefault="00336FAA" w:rsidP="002D71F0">
      <w:pPr>
        <w:pStyle w:val="FootnoteText"/>
      </w:pPr>
      <w:r w:rsidRPr="004A3E27">
        <w:rPr>
          <w:rStyle w:val="FootnoteReference"/>
        </w:rPr>
        <w:footnoteRef/>
      </w:r>
      <w:r w:rsidRPr="004A3E27">
        <w:t xml:space="preserve"> go round: </w:t>
      </w:r>
      <w:r w:rsidRPr="004A3E27">
        <w:rPr>
          <w:i/>
        </w:rPr>
        <w:t>or</w:t>
      </w:r>
      <w:r w:rsidRPr="004A3E27">
        <w:t xml:space="preserve"> encircle the altar (cp. 25:6).</w:t>
      </w:r>
    </w:p>
  </w:footnote>
  <w:footnote w:id="98">
    <w:p w:rsidR="00336FAA" w:rsidRPr="004A3E27" w:rsidRDefault="00336FAA" w:rsidP="002D71F0">
      <w:pPr>
        <w:pStyle w:val="FootnoteText"/>
      </w:pPr>
      <w:r w:rsidRPr="004A3E27">
        <w:rPr>
          <w:rStyle w:val="FootnoteReference"/>
        </w:rPr>
        <w:footnoteRef/>
      </w:r>
      <w:r w:rsidRPr="004A3E27">
        <w:t xml:space="preserve"> ‘Marvellous is it that man is not always praising, since everything continually invites praise’ (St. Gregory).</w:t>
      </w:r>
    </w:p>
    <w:p w:rsidR="00336FAA" w:rsidRPr="004A3E27" w:rsidRDefault="00336FAA" w:rsidP="002D71F0">
      <w:pPr>
        <w:pStyle w:val="FootnoteText"/>
      </w:pPr>
      <w:r w:rsidRPr="004A3E27">
        <w:tab/>
        <w:t>‘No sweeter fragrance than to follow Christ,</w:t>
      </w:r>
    </w:p>
    <w:p w:rsidR="00336FAA" w:rsidRPr="004A3E27" w:rsidRDefault="00336FAA" w:rsidP="002D71F0">
      <w:pPr>
        <w:pStyle w:val="FootnoteText"/>
      </w:pPr>
      <w:r w:rsidRPr="004A3E27">
        <w:tab/>
        <w:t>when man makes offerings of a holy life,</w:t>
      </w:r>
    </w:p>
    <w:p w:rsidR="00336FAA" w:rsidRPr="004A3E27" w:rsidRDefault="00336FAA" w:rsidP="002D71F0">
      <w:pPr>
        <w:pStyle w:val="FootnoteText"/>
      </w:pPr>
      <w:r w:rsidRPr="004A3E27">
        <w:tab/>
        <w:t>and offers golden deeds in sacrifice’ (St. Prosper).</w:t>
      </w:r>
    </w:p>
  </w:footnote>
  <w:footnote w:id="99">
    <w:p w:rsidR="00336FAA" w:rsidRPr="004A3E27" w:rsidRDefault="00336FAA" w:rsidP="002D71F0">
      <w:pPr>
        <w:pStyle w:val="FootnoteText"/>
      </w:pPr>
      <w:r w:rsidRPr="004A3E27">
        <w:rPr>
          <w:rStyle w:val="FootnoteReference"/>
        </w:rPr>
        <w:footnoteRef/>
      </w:r>
      <w:r w:rsidRPr="004A3E27">
        <w:t xml:space="preserve"> cp. Psalm 21:11.</w:t>
      </w:r>
    </w:p>
  </w:footnote>
  <w:footnote w:id="100">
    <w:p w:rsidR="00336FAA" w:rsidRPr="004A3E27" w:rsidRDefault="00336FAA" w:rsidP="002D71F0">
      <w:pPr>
        <w:pStyle w:val="FootnoteText"/>
      </w:pPr>
      <w:r w:rsidRPr="004A3E27">
        <w:rPr>
          <w:rStyle w:val="FootnoteReference"/>
        </w:rPr>
        <w:footnoteRef/>
      </w:r>
      <w:r w:rsidRPr="004A3E27">
        <w:t xml:space="preserve"> cp. Isaiah 5:12.</w:t>
      </w:r>
    </w:p>
  </w:footnote>
  <w:footnote w:id="101">
    <w:p w:rsidR="00336FAA" w:rsidRPr="004A3E27" w:rsidRDefault="00336FAA" w:rsidP="002D71F0">
      <w:pPr>
        <w:pStyle w:val="FootnoteText"/>
      </w:pPr>
      <w:r w:rsidRPr="004A3E27">
        <w:rPr>
          <w:rStyle w:val="FootnoteReference"/>
        </w:rPr>
        <w:footnoteRef/>
      </w:r>
      <w:r w:rsidRPr="004A3E27">
        <w:t xml:space="preserve"> Cp. Isaiah 40:11; John 10:11.</w:t>
      </w:r>
    </w:p>
  </w:footnote>
  <w:footnote w:id="102">
    <w:p w:rsidR="00336FAA" w:rsidRPr="004A3E27" w:rsidRDefault="00336FAA" w:rsidP="002D71F0">
      <w:pPr>
        <w:pStyle w:val="FootnoteText"/>
      </w:pPr>
      <w:r w:rsidRPr="004A3E27">
        <w:rPr>
          <w:rStyle w:val="FootnoteReference"/>
        </w:rPr>
        <w:footnoteRef/>
      </w:r>
      <w:r w:rsidRPr="004A3E27">
        <w:t xml:space="preserve"> Cp. Exodus 9:23. In thunderstorms deer often cast their young.</w:t>
      </w:r>
    </w:p>
  </w:footnote>
  <w:footnote w:id="103">
    <w:p w:rsidR="00336FAA" w:rsidRPr="004A3E27" w:rsidRDefault="00336FAA" w:rsidP="002D71F0">
      <w:pPr>
        <w:pStyle w:val="FootnoteText"/>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04">
    <w:p w:rsidR="00336FAA" w:rsidRPr="004A3E27" w:rsidRDefault="00336FAA" w:rsidP="002D71F0">
      <w:pPr>
        <w:pStyle w:val="FootnoteText"/>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05">
    <w:p w:rsidR="00336FAA" w:rsidRPr="004A3E27" w:rsidRDefault="00336FAA" w:rsidP="002D71F0">
      <w:pPr>
        <w:pStyle w:val="FootnoteText"/>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06">
    <w:p w:rsidR="00336FAA" w:rsidRPr="004A3E27" w:rsidRDefault="00336FAA" w:rsidP="002D71F0">
      <w:pPr>
        <w:pStyle w:val="FootnoteText"/>
      </w:pPr>
      <w:r w:rsidRPr="004A3E27">
        <w:rPr>
          <w:rStyle w:val="FootnoteReference"/>
        </w:rPr>
        <w:footnoteRef/>
      </w:r>
      <w:r w:rsidRPr="004A3E27">
        <w:t xml:space="preserve"> Blood signifies death (cp. Lev. 17:14).</w:t>
      </w:r>
    </w:p>
  </w:footnote>
  <w:footnote w:id="107">
    <w:p w:rsidR="00336FAA" w:rsidRPr="004A3E27" w:rsidRDefault="00336FAA" w:rsidP="002D71F0">
      <w:pPr>
        <w:pStyle w:val="FootnoteText"/>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08">
    <w:p w:rsidR="00336FAA" w:rsidRPr="004A3E27" w:rsidRDefault="00336FAA" w:rsidP="002D71F0">
      <w:pPr>
        <w:pStyle w:val="FootnoteText"/>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09">
    <w:p w:rsidR="00336FAA" w:rsidRPr="004A3E27" w:rsidRDefault="00336FAA" w:rsidP="002D71F0">
      <w:pPr>
        <w:pStyle w:val="FootnoteText"/>
      </w:pPr>
      <w:r w:rsidRPr="004A3E27">
        <w:rPr>
          <w:rStyle w:val="FootnoteReference"/>
        </w:rPr>
        <w:footnoteRef/>
      </w:r>
      <w:r w:rsidRPr="004A3E27">
        <w:t xml:space="preserve"> Luke 23:46.</w:t>
      </w:r>
    </w:p>
  </w:footnote>
  <w:footnote w:id="110">
    <w:p w:rsidR="00336FAA" w:rsidRPr="004A3E27" w:rsidRDefault="00336FAA" w:rsidP="002D71F0">
      <w:pPr>
        <w:pStyle w:val="FootnoteText"/>
      </w:pPr>
      <w:r w:rsidRPr="004A3E27">
        <w:rPr>
          <w:rStyle w:val="FootnoteReference"/>
        </w:rPr>
        <w:footnoteRef/>
      </w:r>
      <w:r w:rsidRPr="004A3E27">
        <w:t xml:space="preserve"> ‘By follies he means distractions of the present life, by occupying ourselves with which we labour in vain’ (St. Athanasius). By Biblical usage ‘empty foilies’ could also refer to idolatry (cp. Syriac: ‘false worship’).</w:t>
      </w:r>
    </w:p>
  </w:footnote>
  <w:footnote w:id="111">
    <w:p w:rsidR="00336FAA" w:rsidRPr="004A3E27" w:rsidRDefault="00336FAA" w:rsidP="002D71F0">
      <w:pPr>
        <w:pStyle w:val="FootnoteText"/>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(cp. Ps. 73:12; 110:9).</w:t>
      </w:r>
    </w:p>
  </w:footnote>
  <w:footnote w:id="112">
    <w:p w:rsidR="00336FAA" w:rsidRPr="004A3E27" w:rsidRDefault="00336FAA" w:rsidP="002D71F0">
      <w:pPr>
        <w:pStyle w:val="FootnoteText"/>
      </w:pPr>
      <w:r w:rsidRPr="004A3E27">
        <w:rPr>
          <w:rStyle w:val="FootnoteReference"/>
        </w:rPr>
        <w:footnoteRef/>
      </w:r>
      <w:r w:rsidRPr="004A3E27">
        <w:t xml:space="preserve"> The sense of separation from God is the great illusion and madness.</w:t>
      </w:r>
    </w:p>
  </w:footnote>
  <w:footnote w:id="113">
    <w:p w:rsidR="00336FAA" w:rsidRPr="004A3E27" w:rsidRDefault="00336FAA" w:rsidP="002D71F0">
      <w:pPr>
        <w:pStyle w:val="FootnoteText"/>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14">
    <w:p w:rsidR="00336FAA" w:rsidRPr="004A3E27" w:rsidRDefault="00336FAA" w:rsidP="002D71F0">
      <w:pPr>
        <w:pStyle w:val="FootnoteText"/>
      </w:pPr>
      <w:r w:rsidRPr="004A3E27">
        <w:rPr>
          <w:rStyle w:val="FootnoteReference"/>
        </w:rPr>
        <w:footnoteRef/>
      </w:r>
      <w:r w:rsidRPr="004A3E27">
        <w:t xml:space="preserve"> Rom. 4:7,8. verbatim, cp. ‘Love covers a multitude of sins’ (1 Pet. 4:8). ‘Such liberality God shows to sinners, that He not only forgives, but obliterates their sins, so that not the smallest vestige remains’ (St. Theodoret). See also Ps. 84:3.</w:t>
      </w:r>
    </w:p>
  </w:footnote>
  <w:footnote w:id="115">
    <w:p w:rsidR="00336FAA" w:rsidRPr="004A3E27" w:rsidRDefault="00336FAA" w:rsidP="002D71F0">
      <w:pPr>
        <w:pStyle w:val="FootnoteText"/>
      </w:pPr>
      <w:r w:rsidRPr="004A3E27">
        <w:rPr>
          <w:rStyle w:val="FootnoteReference"/>
        </w:rPr>
        <w:footnoteRef/>
      </w:r>
      <w:r w:rsidRPr="004A3E27">
        <w:t xml:space="preserve"> ‘When I was unable to confess’ (St. Athanasius). A year passed before David confessed his two sins to Nathan (2 Sam. 12).</w:t>
      </w:r>
    </w:p>
  </w:footnote>
  <w:footnote w:id="116">
    <w:p w:rsidR="00336FAA" w:rsidRPr="004A3E27" w:rsidRDefault="00336FAA" w:rsidP="002D71F0">
      <w:pPr>
        <w:pStyle w:val="FootnoteText"/>
      </w:pPr>
      <w:r w:rsidRPr="004A3E27">
        <w:rPr>
          <w:rStyle w:val="FootnoteReference"/>
        </w:rPr>
        <w:footnoteRef/>
      </w:r>
      <w:r w:rsidRPr="004A3E27">
        <w:t xml:space="preserve"> Man is made for happiness, fruit of grace, forgiveness, right relations, holiness.</w:t>
      </w:r>
    </w:p>
  </w:footnote>
  <w:footnote w:id="117">
    <w:p w:rsidR="00336FAA" w:rsidRPr="004A3E27" w:rsidRDefault="00336FAA" w:rsidP="00950468">
      <w:pPr>
        <w:pStyle w:val="FootnoteText"/>
      </w:pPr>
      <w:r w:rsidRPr="004A3E27">
        <w:rPr>
          <w:rStyle w:val="FootnoteReference"/>
        </w:rPr>
        <w:footnoteRef/>
      </w:r>
      <w:r w:rsidRPr="004A3E27">
        <w:t xml:space="preserve"> Breath: </w:t>
      </w:r>
      <w:r w:rsidRPr="004A3E27">
        <w:rPr>
          <w:i/>
        </w:rPr>
        <w:t>or</w:t>
      </w:r>
      <w:r w:rsidRPr="004A3E27">
        <w:t xml:space="preserve"> Spirit, cp. Gen. 6:3; 6:17; 7:15. ‘Here a glimpse of the Holy Trinity is revealed’ (St. Athanasius).</w:t>
      </w:r>
    </w:p>
  </w:footnote>
  <w:footnote w:id="118">
    <w:p w:rsidR="00336FAA" w:rsidRPr="004A3E27" w:rsidRDefault="00336FAA" w:rsidP="00950468">
      <w:pPr>
        <w:pStyle w:val="FootnoteText"/>
      </w:pPr>
      <w:r w:rsidRPr="004A3E27">
        <w:rPr>
          <w:rStyle w:val="FootnoteReference"/>
        </w:rPr>
        <w:footnoteRef/>
      </w:r>
      <w:r w:rsidRPr="004A3E27">
        <w:t xml:space="preserve"> cp. Ezek. 38:20; Hag. 2:6-7; Amos 9:9. ‘I will shake the house of Israel among all the nations as one shakes with a sieve, but not a grain shall fall on the ground’ (cp. Lk. 21:18, ‘Not a hair of your head will be lost’). ‘May all living on earth be shaken from their former state in which they served idols’ (St. Athanasius the Great).</w:t>
      </w:r>
    </w:p>
  </w:footnote>
  <w:footnote w:id="119">
    <w:p w:rsidR="00336FAA" w:rsidRPr="004A3E27" w:rsidRDefault="00336FAA" w:rsidP="00950468">
      <w:pPr>
        <w:pStyle w:val="FootnoteText"/>
      </w:pPr>
      <w:r w:rsidRPr="004A3E27">
        <w:rPr>
          <w:rStyle w:val="FootnoteReference"/>
        </w:rPr>
        <w:footnoteRef/>
      </w:r>
      <w:r w:rsidRPr="004A3E27">
        <w:t xml:space="preserve"> Naturally and spiritually (Jn. 3:3-6).</w:t>
      </w:r>
    </w:p>
  </w:footnote>
  <w:footnote w:id="120">
    <w:p w:rsidR="00336FAA" w:rsidRPr="004A3E27" w:rsidRDefault="00336FAA" w:rsidP="00950468">
      <w:pPr>
        <w:pStyle w:val="FootnoteText"/>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21">
    <w:p w:rsidR="00336FAA" w:rsidRPr="004A3E27" w:rsidRDefault="00336FAA" w:rsidP="00950468">
      <w:pPr>
        <w:pStyle w:val="FootnoteText"/>
      </w:pPr>
      <w:r w:rsidRPr="004A3E27">
        <w:rPr>
          <w:rStyle w:val="FootnoteReference"/>
        </w:rPr>
        <w:footnoteRef/>
      </w:r>
      <w:r w:rsidRPr="004A3E27">
        <w:t xml:space="preserve"> ‘The land of the living.’</w:t>
      </w:r>
    </w:p>
  </w:footnote>
  <w:footnote w:id="122">
    <w:p w:rsidR="00336FAA" w:rsidRPr="004A3E27" w:rsidRDefault="00336FAA" w:rsidP="00950468">
      <w:pPr>
        <w:pStyle w:val="FootnoteText"/>
      </w:pPr>
      <w:r w:rsidRPr="004A3E27">
        <w:rPr>
          <w:rStyle w:val="FootnoteReference"/>
        </w:rPr>
        <w:footnoteRef/>
      </w:r>
      <w:r w:rsidRPr="004A3E27">
        <w:t xml:space="preserve"> ‘Look, the heavens are opened, and I can see the Son of Man standing at the right hand of God’ (Acts 7:56).</w:t>
      </w:r>
    </w:p>
  </w:footnote>
  <w:footnote w:id="123">
    <w:p w:rsidR="00336FAA" w:rsidRPr="004A3E27" w:rsidRDefault="00336FAA" w:rsidP="00950468">
      <w:pPr>
        <w:pStyle w:val="FootnoteText"/>
      </w:pPr>
      <w:r w:rsidRPr="004A3E27">
        <w:rPr>
          <w:rStyle w:val="FootnoteReference"/>
        </w:rPr>
        <w:footnoteRef/>
      </w:r>
      <w:r w:rsidRPr="004A3E27">
        <w:t xml:space="preserve"> John 19:1; Mt. 27:26.</w:t>
      </w:r>
    </w:p>
  </w:footnote>
  <w:footnote w:id="124">
    <w:p w:rsidR="00336FAA" w:rsidRPr="004A3E27" w:rsidRDefault="00336FAA" w:rsidP="00950468">
      <w:pPr>
        <w:pStyle w:val="FootnoteText"/>
      </w:pPr>
      <w:r w:rsidRPr="004A3E27">
        <w:rPr>
          <w:rStyle w:val="FootnoteReference"/>
        </w:rPr>
        <w:footnoteRef/>
      </w:r>
      <w:r w:rsidRPr="004A3E27">
        <w:t xml:space="preserve"> cp. Psalm 21:21.</w:t>
      </w:r>
    </w:p>
  </w:footnote>
  <w:footnote w:id="125">
    <w:p w:rsidR="00336FAA" w:rsidRPr="004A3E27" w:rsidRDefault="00336FAA" w:rsidP="00950468">
      <w:pPr>
        <w:pStyle w:val="FootnoteText"/>
      </w:pPr>
      <w:r w:rsidRPr="004A3E27">
        <w:rPr>
          <w:rStyle w:val="FootnoteReference"/>
        </w:rPr>
        <w:footnoteRef/>
      </w:r>
      <w:r w:rsidRPr="004A3E27">
        <w:t xml:space="preserve"> cp. John 15:25.</w:t>
      </w:r>
    </w:p>
  </w:footnote>
  <w:footnote w:id="126">
    <w:p w:rsidR="00336FAA" w:rsidRPr="004A3E27" w:rsidRDefault="00336FAA" w:rsidP="00950468">
      <w:pPr>
        <w:pStyle w:val="FootnoteText"/>
      </w:pPr>
      <w:r w:rsidRPr="004A3E27">
        <w:rPr>
          <w:rStyle w:val="FootnoteReference"/>
        </w:rPr>
        <w:footnoteRef/>
      </w:r>
      <w:r w:rsidRPr="004A3E27">
        <w:t xml:space="preserve"> cp. Psalm 36:30.</w:t>
      </w:r>
    </w:p>
  </w:footnote>
  <w:footnote w:id="127">
    <w:p w:rsidR="00336FAA" w:rsidRPr="004A3E27" w:rsidRDefault="00336FAA" w:rsidP="00950468">
      <w:pPr>
        <w:pStyle w:val="FootnoteText"/>
      </w:pPr>
      <w:r w:rsidRPr="004A3E27">
        <w:rPr>
          <w:rStyle w:val="FootnoteReference"/>
        </w:rPr>
        <w:footnoteRef/>
      </w:r>
      <w:r w:rsidRPr="004A3E27">
        <w:t xml:space="preserve"> cp. Psalm 109:7.</w:t>
      </w:r>
    </w:p>
  </w:footnote>
  <w:footnote w:id="128">
    <w:p w:rsidR="00336FAA" w:rsidRPr="004A3E27" w:rsidRDefault="00336FAA" w:rsidP="00950468">
      <w:pPr>
        <w:pStyle w:val="FootnoteText"/>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29">
    <w:p w:rsidR="00336FAA" w:rsidRPr="004A3E27" w:rsidRDefault="00336FAA" w:rsidP="00950468">
      <w:pPr>
        <w:pStyle w:val="FootnoteText"/>
      </w:pPr>
      <w:r w:rsidRPr="004A3E27">
        <w:rPr>
          <w:rStyle w:val="FootnoteReference"/>
        </w:rPr>
        <w:footnoteRef/>
      </w:r>
      <w:r w:rsidRPr="004A3E27">
        <w:t xml:space="preserve"> ‘The Prophet asks to be free from passion’ (St. Athanasius).</w:t>
      </w:r>
    </w:p>
  </w:footnote>
  <w:footnote w:id="130">
    <w:p w:rsidR="00336FAA" w:rsidRPr="004A3E27" w:rsidRDefault="00336FAA" w:rsidP="00950468">
      <w:pPr>
        <w:pStyle w:val="FootnoteText"/>
      </w:pPr>
      <w:r w:rsidRPr="004A3E27">
        <w:rPr>
          <w:rStyle w:val="FootnoteReference"/>
        </w:rPr>
        <w:footnoteRef/>
      </w:r>
      <w:r w:rsidRPr="004A3E27">
        <w:t xml:space="preserve"> Prov. 24:19.</w:t>
      </w:r>
    </w:p>
  </w:footnote>
  <w:footnote w:id="131">
    <w:p w:rsidR="00336FAA" w:rsidRPr="004A3E27" w:rsidRDefault="00336FAA" w:rsidP="00950468">
      <w:pPr>
        <w:pStyle w:val="FootnoteText"/>
      </w:pPr>
      <w:r w:rsidRPr="004A3E27">
        <w:rPr>
          <w:rStyle w:val="FootnoteReference"/>
        </w:rPr>
        <w:footnoteRef/>
      </w:r>
      <w:r w:rsidRPr="004A3E27">
        <w:t xml:space="preserve"> ‘The land of the living’ (St. Jerome). ‘Our home is in Heaven’ (Phil. 3:20). ‘Live in My love’ (Jn. 15:9).</w:t>
      </w:r>
    </w:p>
  </w:footnote>
  <w:footnote w:id="132">
    <w:p w:rsidR="00336FAA" w:rsidRPr="004A3E27" w:rsidRDefault="00336FAA" w:rsidP="00950468">
      <w:pPr>
        <w:pStyle w:val="FootnoteText"/>
      </w:pPr>
      <w:r w:rsidRPr="004A3E27">
        <w:rPr>
          <w:rStyle w:val="FootnoteReference"/>
        </w:rPr>
        <w:footnoteRef/>
      </w:r>
      <w:r w:rsidRPr="004A3E27">
        <w:t xml:space="preserve"> ‘Wealth’. This is the only gold that satisfies without aggravating the desire which it seems to allay (cp. Rev. 21:21).</w:t>
      </w:r>
    </w:p>
  </w:footnote>
  <w:footnote w:id="133">
    <w:p w:rsidR="00336FAA" w:rsidRPr="004A3E27" w:rsidRDefault="00336FAA" w:rsidP="00950468">
      <w:pPr>
        <w:pStyle w:val="FootnoteText"/>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34">
    <w:p w:rsidR="00336FAA" w:rsidRPr="004A3E27" w:rsidRDefault="00336FAA" w:rsidP="00950468">
      <w:pPr>
        <w:pStyle w:val="FootnoteText"/>
      </w:pPr>
      <w:r w:rsidRPr="004A3E27">
        <w:rPr>
          <w:rStyle w:val="FootnoteReference"/>
        </w:rPr>
        <w:footnoteRef/>
      </w:r>
      <w:r w:rsidRPr="004A3E27">
        <w:t xml:space="preserve"> ‘There are ways that seem right to a man, but they lead to the bottom of hell’ (Prov. 16:25). cp. Heb. 4:10; Is. 28:12; 30:15; Jn. 4:34; 6:38.</w:t>
      </w:r>
    </w:p>
  </w:footnote>
  <w:footnote w:id="135">
    <w:p w:rsidR="00336FAA" w:rsidRPr="004A3E27" w:rsidRDefault="00336FAA" w:rsidP="00950468">
      <w:pPr>
        <w:pStyle w:val="FootnoteText"/>
      </w:pPr>
      <w:r w:rsidRPr="004A3E27">
        <w:rPr>
          <w:rStyle w:val="FootnoteReference"/>
        </w:rPr>
        <w:footnoteRef/>
      </w:r>
      <w:r w:rsidRPr="004A3E27">
        <w:t xml:space="preserve"> cp. Mt. 5:5. ‘Land’: </w:t>
      </w:r>
      <w:r w:rsidRPr="004A3E27">
        <w:rPr>
          <w:i/>
        </w:rPr>
        <w:t>or</w:t>
      </w:r>
      <w:r w:rsidRPr="004A3E27">
        <w:t xml:space="preserve"> earth. ‘The land of the living.’</w:t>
      </w:r>
    </w:p>
  </w:footnote>
  <w:footnote w:id="136">
    <w:p w:rsidR="00336FAA" w:rsidRPr="004A3E27" w:rsidRDefault="00336FAA" w:rsidP="00950468">
      <w:pPr>
        <w:pStyle w:val="FootnoteText"/>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37">
    <w:p w:rsidR="00336FAA" w:rsidRPr="004A3E27" w:rsidRDefault="00336FAA" w:rsidP="00950468">
      <w:pPr>
        <w:pStyle w:val="FootnoteText"/>
      </w:pPr>
      <w:r w:rsidRPr="004A3E27">
        <w:rPr>
          <w:rStyle w:val="FootnoteReference"/>
        </w:rPr>
        <w:footnoteRef/>
      </w:r>
      <w:r w:rsidRPr="004A3E27">
        <w:t xml:space="preserve"> ‘Remove sin, and then whatever you see in man is of God’ (St. Augustine)</w:t>
      </w:r>
    </w:p>
  </w:footnote>
  <w:footnote w:id="138">
    <w:p w:rsidR="00336FAA" w:rsidRPr="004A3E27" w:rsidRDefault="00336FAA" w:rsidP="00950468">
      <w:pPr>
        <w:pStyle w:val="FootnoteText"/>
      </w:pPr>
      <w:r w:rsidRPr="004A3E27">
        <w:rPr>
          <w:rStyle w:val="FootnoteReference"/>
        </w:rPr>
        <w:footnoteRef/>
      </w:r>
      <w:r w:rsidRPr="004A3E27">
        <w:t xml:space="preserve"> Compare Ps. 36:1, 37 with Proverbs 24: 19-20 (RSV) and Mt. 5:5-9.</w:t>
      </w:r>
    </w:p>
  </w:footnote>
  <w:footnote w:id="139">
    <w:p w:rsidR="00336FAA" w:rsidRPr="004A3E27" w:rsidRDefault="00336FAA" w:rsidP="00950468">
      <w:pPr>
        <w:pStyle w:val="FootnoteText"/>
      </w:pPr>
      <w:r w:rsidRPr="004A3E27">
        <w:rPr>
          <w:rStyle w:val="FootnoteReference"/>
        </w:rPr>
        <w:footnoteRef/>
      </w:r>
      <w:r w:rsidRPr="004A3E27">
        <w:t xml:space="preserve"> cp. Heb. 12:5-13. Psalm 6:2 is identical with 37:2.</w:t>
      </w:r>
    </w:p>
  </w:footnote>
  <w:footnote w:id="140">
    <w:p w:rsidR="00336FAA" w:rsidRPr="004A3E27" w:rsidRDefault="00336FAA" w:rsidP="00950468">
      <w:pPr>
        <w:pStyle w:val="FootnoteText"/>
      </w:pPr>
      <w:r w:rsidRPr="004A3E27">
        <w:rPr>
          <w:rStyle w:val="FootnoteReference"/>
        </w:rPr>
        <w:footnoteRef/>
      </w:r>
      <w:r w:rsidRPr="004A3E27">
        <w:t xml:space="preserve"> cp. Mt. 19:20. ‘One thing you lack’ (Mk. 10:21).</w:t>
      </w:r>
    </w:p>
  </w:footnote>
  <w:footnote w:id="141">
    <w:p w:rsidR="00336FAA" w:rsidRPr="004A3E27" w:rsidRDefault="00336FAA" w:rsidP="00950468">
      <w:pPr>
        <w:pStyle w:val="FootnoteText"/>
      </w:pPr>
      <w:r w:rsidRPr="004A3E27">
        <w:rPr>
          <w:rStyle w:val="FootnoteReference"/>
        </w:rPr>
        <w:footnoteRef/>
      </w:r>
      <w:r w:rsidRPr="004A3E27">
        <w:t xml:space="preserve"> </w:t>
      </w:r>
      <w:r w:rsidRPr="004A3E27">
        <w:rPr>
          <w:i/>
        </w:rPr>
        <w:t>patience:</w:t>
      </w:r>
      <w:r w:rsidRPr="004A3E27">
        <w:t xml:space="preserve"> endurance, perseverance, persistence (Lk. 21:19).</w:t>
      </w:r>
    </w:p>
  </w:footnote>
  <w:footnote w:id="142">
    <w:p w:rsidR="00336FAA" w:rsidRPr="004A3E27" w:rsidRDefault="00336FAA" w:rsidP="00950468">
      <w:pPr>
        <w:pStyle w:val="FootnoteText"/>
      </w:pPr>
      <w:r w:rsidRPr="004A3E27">
        <w:rPr>
          <w:rStyle w:val="FootnoteReference"/>
        </w:rPr>
        <w:footnoteRef/>
      </w:r>
      <w:r w:rsidRPr="004A3E27">
        <w:t xml:space="preserve"> ‘Nothing so sustains and strengthens Christian souls as persevering and untiring praise of God’ (St. Leo the Great).</w:t>
      </w:r>
    </w:p>
  </w:footnote>
  <w:footnote w:id="143">
    <w:p w:rsidR="00336FAA" w:rsidRPr="004A3E27" w:rsidRDefault="00336FAA" w:rsidP="00950468">
      <w:pPr>
        <w:pStyle w:val="FootnoteText"/>
      </w:pPr>
      <w:r w:rsidRPr="004A3E27">
        <w:rPr>
          <w:rStyle w:val="FootnoteReference"/>
        </w:rPr>
        <w:footnoteRef/>
      </w:r>
      <w:r w:rsidRPr="004A3E27">
        <w:t xml:space="preserve"> cp. 1 Sam. 15:22. Love shown in obedience is the true sacrifice.</w:t>
      </w:r>
    </w:p>
  </w:footnote>
  <w:footnote w:id="144">
    <w:p w:rsidR="00336FAA" w:rsidRPr="004A3E27" w:rsidRDefault="00336FAA" w:rsidP="00950468">
      <w:pPr>
        <w:pStyle w:val="FootnoteText"/>
      </w:pPr>
      <w:r w:rsidRPr="004A3E27">
        <w:rPr>
          <w:rStyle w:val="FootnoteReference"/>
        </w:rPr>
        <w:footnoteRef/>
      </w:r>
      <w:r w:rsidRPr="004A3E27">
        <w:t xml:space="preserve"> Heb. 10:3-10; Lk. 4:16-21; Lk. 24:44; Jn. 4:34; Rom. 7:22. ‘The Jews still keep their Scriptures in scrolls’ (St. Theodoret).</w:t>
      </w:r>
    </w:p>
  </w:footnote>
  <w:footnote w:id="145">
    <w:p w:rsidR="00336FAA" w:rsidRPr="004A3E27" w:rsidRDefault="00336FAA" w:rsidP="00950468">
      <w:pPr>
        <w:pStyle w:val="FootnoteText"/>
      </w:pPr>
      <w:r w:rsidRPr="004A3E27">
        <w:rPr>
          <w:rStyle w:val="FootnoteReference"/>
        </w:rPr>
        <w:footnoteRef/>
      </w:r>
      <w:r w:rsidRPr="004A3E27">
        <w:t xml:space="preserve"> The great universal Church (cp. St. Athanasius).</w:t>
      </w:r>
    </w:p>
  </w:footnote>
  <w:footnote w:id="146">
    <w:p w:rsidR="00336FAA" w:rsidRPr="004A3E27" w:rsidRDefault="00336FAA" w:rsidP="00950468">
      <w:pPr>
        <w:pStyle w:val="FootnoteText"/>
      </w:pPr>
      <w:r w:rsidRPr="004A3E27">
        <w:rPr>
          <w:rStyle w:val="FootnoteReference"/>
        </w:rPr>
        <w:footnoteRef/>
      </w:r>
      <w:r w:rsidRPr="004A3E27">
        <w:t xml:space="preserve"> John 13:30.</w:t>
      </w:r>
    </w:p>
  </w:footnote>
  <w:footnote w:id="147">
    <w:p w:rsidR="00336FAA" w:rsidRPr="004A3E27" w:rsidRDefault="00336FAA" w:rsidP="00950468">
      <w:pPr>
        <w:pStyle w:val="FootnoteText"/>
      </w:pPr>
      <w:r w:rsidRPr="004A3E27">
        <w:rPr>
          <w:rStyle w:val="FootnoteReference"/>
        </w:rPr>
        <w:footnoteRef/>
      </w:r>
      <w:r w:rsidRPr="004A3E27">
        <w:t xml:space="preserve"> ‘Do you think to conquer Life by death? Death is merely sleep, and I will rise again’ (St Athanasius).</w:t>
      </w:r>
    </w:p>
  </w:footnote>
  <w:footnote w:id="148">
    <w:p w:rsidR="00336FAA" w:rsidRPr="004A3E27" w:rsidRDefault="00336FAA" w:rsidP="00950468">
      <w:pPr>
        <w:pStyle w:val="FootnoteText"/>
      </w:pPr>
      <w:r w:rsidRPr="004A3E27">
        <w:rPr>
          <w:rStyle w:val="FootnoteReference"/>
        </w:rPr>
        <w:footnoteRef/>
      </w:r>
      <w:r w:rsidRPr="004A3E27">
        <w:t xml:space="preserve"> John 13:18. Just as Ahitophel turned against David and then hanged himself, so Judas turned against Jesus (2 Sam. 17:1,2,23).</w:t>
      </w:r>
    </w:p>
  </w:footnote>
  <w:footnote w:id="149">
    <w:p w:rsidR="00336FAA" w:rsidRPr="004A3E27" w:rsidRDefault="00336FAA" w:rsidP="00950468">
      <w:pPr>
        <w:pStyle w:val="FootnoteText"/>
      </w:pPr>
      <w:r w:rsidRPr="004A3E27">
        <w:rPr>
          <w:rStyle w:val="FootnoteReference"/>
        </w:rPr>
        <w:footnoteRef/>
      </w:r>
      <w:r w:rsidRPr="004A3E27">
        <w:t xml:space="preserve"> With the Gospel of forgiveness (1 Sam. 24:17-20; Lk. 23:34).</w:t>
      </w:r>
    </w:p>
  </w:footnote>
  <w:footnote w:id="150">
    <w:p w:rsidR="00336FAA" w:rsidRPr="004A3E27" w:rsidRDefault="00336FAA" w:rsidP="00950468">
      <w:pPr>
        <w:pStyle w:val="FootnoteText"/>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151">
    <w:p w:rsidR="00336FAA" w:rsidRPr="004A3E27" w:rsidRDefault="00336FAA" w:rsidP="00950468">
      <w:pPr>
        <w:pStyle w:val="Footnote0"/>
        <w:rPr>
          <w:rFonts w:ascii="Book Antiqua" w:hAnsi="Book Antiqua"/>
        </w:rPr>
      </w:pPr>
      <w:r w:rsidRPr="004A3E27">
        <w:rPr>
          <w:rStyle w:val="FootnoteReference"/>
          <w:rFonts w:ascii="Book Antiqua" w:hAnsi="Book Antiqua"/>
        </w:rPr>
        <w:footnoteRef/>
      </w:r>
      <w:r w:rsidRPr="004A3E27">
        <w:rPr>
          <w:rFonts w:ascii="Book Antiqua" w:hAnsi="Book Antiqua"/>
        </w:rPr>
        <w:t xml:space="preserve"> The way to God is the way of the altar of the cross (Heb. 4:16; 13:10). God is the joy of the new man born crucified. J</w:t>
      </w:r>
      <w:r>
        <w:rPr>
          <w:rFonts w:ascii="Book Antiqua" w:hAnsi="Book Antiqua"/>
        </w:rPr>
        <w:t>oy renews life. (St Athanasius)</w:t>
      </w:r>
    </w:p>
  </w:footnote>
  <w:footnote w:id="152">
    <w:p w:rsidR="00336FAA" w:rsidRPr="004A3E27" w:rsidRDefault="00336FAA" w:rsidP="00950468">
      <w:pPr>
        <w:pStyle w:val="FootnoteText"/>
      </w:pPr>
      <w:r w:rsidRPr="004A3E27">
        <w:rPr>
          <w:rStyle w:val="FootnoteReference"/>
        </w:rPr>
        <w:footnoteRef/>
      </w:r>
      <w:r w:rsidRPr="004A3E27">
        <w:t xml:space="preserve"> cp. 2 Macc. 1:29, ‘Plant </w:t>
      </w:r>
      <w:r>
        <w:t>Your</w:t>
      </w:r>
      <w:r w:rsidRPr="004A3E27">
        <w:t xml:space="preserve"> people in </w:t>
      </w:r>
      <w:r>
        <w:t>Your</w:t>
      </w:r>
      <w:r w:rsidRPr="004A3E27">
        <w:t xml:space="preserve"> sanctuary, as Moses said’ (Dt. 30:5; Ex. 15:17).</w:t>
      </w:r>
    </w:p>
  </w:footnote>
  <w:footnote w:id="153">
    <w:p w:rsidR="00336FAA" w:rsidRPr="004A3E27" w:rsidRDefault="00336FAA" w:rsidP="00950468">
      <w:pPr>
        <w:pStyle w:val="FootnoteText"/>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154">
    <w:p w:rsidR="00336FAA" w:rsidRPr="004A3E27" w:rsidRDefault="00336FAA" w:rsidP="00950468">
      <w:pPr>
        <w:pStyle w:val="FootnoteText"/>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155">
    <w:p w:rsidR="00336FAA" w:rsidRPr="004A3E27" w:rsidRDefault="00336FAA" w:rsidP="00950468">
      <w:pPr>
        <w:pStyle w:val="FootnoteText"/>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156">
    <w:p w:rsidR="00336FAA" w:rsidRPr="004A3E27" w:rsidRDefault="00336FAA" w:rsidP="00950468">
      <w:pPr>
        <w:pStyle w:val="FootnoteText"/>
      </w:pPr>
      <w:r w:rsidRPr="004A3E27">
        <w:rPr>
          <w:rStyle w:val="FootnoteReference"/>
        </w:rPr>
        <w:footnoteRef/>
      </w:r>
      <w:r w:rsidRPr="004A3E27">
        <w:t xml:space="preserve"> cp. Rev. 19:11-16.</w:t>
      </w:r>
    </w:p>
  </w:footnote>
  <w:footnote w:id="157">
    <w:p w:rsidR="00336FAA" w:rsidRPr="004A3E27" w:rsidRDefault="00336FAA" w:rsidP="00950468">
      <w:pPr>
        <w:pStyle w:val="FootnoteText"/>
      </w:pPr>
      <w:r w:rsidRPr="004A3E27">
        <w:rPr>
          <w:rStyle w:val="FootnoteReference"/>
        </w:rPr>
        <w:footnoteRef/>
      </w:r>
      <w:r w:rsidRPr="004A3E27">
        <w:t xml:space="preserve"> The arrows of divine love wound the hearts of God’s enemies and turn them into lovers.</w:t>
      </w:r>
    </w:p>
  </w:footnote>
  <w:footnote w:id="158">
    <w:p w:rsidR="00336FAA" w:rsidRPr="004A3E27" w:rsidRDefault="00336FAA" w:rsidP="00950468">
      <w:pPr>
        <w:pStyle w:val="FootnoteText"/>
      </w:pPr>
      <w:r w:rsidRPr="004A3E27">
        <w:rPr>
          <w:rStyle w:val="FootnoteReference"/>
        </w:rPr>
        <w:footnoteRef/>
      </w:r>
      <w:r w:rsidRPr="004A3E27">
        <w:t xml:space="preserve"> Heb. 1:8;9. ‘The coming of Messiah is mentioned first and foremost in Psalm 44’ (St. Athanasius the Great).</w:t>
      </w:r>
    </w:p>
  </w:footnote>
  <w:footnote w:id="159">
    <w:p w:rsidR="00336FAA" w:rsidRPr="004A3E27" w:rsidRDefault="00336FAA" w:rsidP="00950468">
      <w:pPr>
        <w:pStyle w:val="FootnoteText"/>
      </w:pPr>
      <w:r w:rsidRPr="004A3E27">
        <w:rPr>
          <w:rStyle w:val="FootnoteReference"/>
        </w:rPr>
        <w:footnoteRef/>
      </w:r>
      <w:r w:rsidRPr="004A3E27">
        <w:t xml:space="preserve"> Favor: </w:t>
      </w:r>
      <w:r w:rsidRPr="004A3E27">
        <w:rPr>
          <w:i/>
        </w:rPr>
        <w:t>Lit.</w:t>
      </w:r>
      <w:r w:rsidRPr="004A3E27">
        <w:t xml:space="preserve"> Face. A Hebraism. cp. Psalm 118:58.</w:t>
      </w:r>
    </w:p>
  </w:footnote>
  <w:footnote w:id="160">
    <w:p w:rsidR="00336FAA" w:rsidRPr="004A3E27" w:rsidRDefault="00336FAA" w:rsidP="00950468">
      <w:pPr>
        <w:pStyle w:val="FootnoteText"/>
      </w:pPr>
      <w:r w:rsidRPr="004A3E27">
        <w:rPr>
          <w:rStyle w:val="FootnoteReference"/>
        </w:rPr>
        <w:footnoteRef/>
      </w:r>
      <w:r w:rsidRPr="004A3E27">
        <w:t xml:space="preserve"> Rev. 22:1.</w:t>
      </w:r>
    </w:p>
  </w:footnote>
  <w:footnote w:id="161">
    <w:p w:rsidR="00336FAA" w:rsidRPr="004A3E27" w:rsidRDefault="00336FAA" w:rsidP="00950468">
      <w:pPr>
        <w:pStyle w:val="FootnoteText"/>
      </w:pPr>
      <w:r w:rsidRPr="004A3E27">
        <w:rPr>
          <w:rStyle w:val="FootnoteReference"/>
        </w:rPr>
        <w:footnoteRef/>
      </w:r>
      <w:r w:rsidRPr="004A3E27">
        <w:t xml:space="preserve"> Security of citizens of the Holy City. Break of Dawn is Christ’s death. (cp. Is. 30:26).</w:t>
      </w:r>
    </w:p>
  </w:footnote>
  <w:footnote w:id="162">
    <w:p w:rsidR="00336FAA" w:rsidRPr="004A3E27" w:rsidRDefault="00336FAA" w:rsidP="00950468">
      <w:pPr>
        <w:pStyle w:val="FootnoteText"/>
      </w:pPr>
      <w:r w:rsidRPr="004A3E27">
        <w:rPr>
          <w:rStyle w:val="FootnoteReference"/>
        </w:rPr>
        <w:footnoteRef/>
      </w:r>
      <w:r w:rsidRPr="004A3E27">
        <w:t xml:space="preserve"> cp. 75:4; Is. 2:4; 11:9; 65:25; Hos. 2:18; Zac. 9:10.</w:t>
      </w:r>
    </w:p>
  </w:footnote>
  <w:footnote w:id="163">
    <w:p w:rsidR="00336FAA" w:rsidRPr="004A3E27" w:rsidRDefault="00336FAA" w:rsidP="00950468">
      <w:pPr>
        <w:pStyle w:val="FootnoteText"/>
      </w:pPr>
      <w:r w:rsidRPr="004A3E27">
        <w:rPr>
          <w:rStyle w:val="FootnoteReference"/>
        </w:rPr>
        <w:footnoteRef/>
      </w:r>
      <w:r w:rsidRPr="004A3E27">
        <w:t xml:space="preserve"> Cp. Jn. 3:14; 8:28; 12:32. ‘I will be lifted up on the cross’ (St. Basil the Great). </w:t>
      </w:r>
      <w:r w:rsidRPr="004A3E27">
        <w:rPr>
          <w:i/>
        </w:rPr>
        <w:t>Scholasate</w:t>
      </w:r>
      <w:r w:rsidRPr="004A3E27">
        <w:t xml:space="preserve"> = ‘Be still, all ears and attention.’</w:t>
      </w:r>
    </w:p>
  </w:footnote>
  <w:footnote w:id="164">
    <w:p w:rsidR="00336FAA" w:rsidRPr="004A3E27" w:rsidRDefault="00336FAA" w:rsidP="00A6346F">
      <w:pPr>
        <w:pStyle w:val="FootnoteText"/>
      </w:pPr>
      <w:r w:rsidRPr="004A3E27">
        <w:rPr>
          <w:rStyle w:val="FootnoteReference"/>
        </w:rPr>
        <w:footnoteRef/>
      </w:r>
      <w:r w:rsidRPr="004A3E27">
        <w:t xml:space="preserve"> ‘The calling of the Gentiles is to be understood, as in 71:9’ (St. Athanasius).</w:t>
      </w:r>
    </w:p>
  </w:footnote>
  <w:footnote w:id="165">
    <w:p w:rsidR="00336FAA" w:rsidRPr="004A3E27" w:rsidRDefault="00336FAA" w:rsidP="00A6346F">
      <w:pPr>
        <w:pStyle w:val="FootnoteText"/>
      </w:pPr>
      <w:r w:rsidRPr="004A3E27">
        <w:rPr>
          <w:rStyle w:val="FootnoteReference"/>
        </w:rPr>
        <w:footnoteRef/>
      </w:r>
      <w:r w:rsidRPr="004A3E27">
        <w:t xml:space="preserve"> Cp. Heb. 12:28,29; Deut. 4:24; 9:3; 10:17-21; Neh. 1:5; Zeph. 2:11.</w:t>
      </w:r>
    </w:p>
  </w:footnote>
  <w:footnote w:id="166">
    <w:p w:rsidR="00336FAA" w:rsidRPr="004A3E27" w:rsidRDefault="00336FAA" w:rsidP="00A6346F">
      <w:pPr>
        <w:pStyle w:val="FootnoteText"/>
      </w:pPr>
      <w:r w:rsidRPr="004A3E27">
        <w:rPr>
          <w:rStyle w:val="FootnoteReference"/>
        </w:rPr>
        <w:footnoteRef/>
      </w:r>
      <w:r w:rsidRPr="004A3E27">
        <w:t xml:space="preserve"> Cp. Ex. 15:17; Is. 58:14: I Pet. 1:4.</w:t>
      </w:r>
    </w:p>
  </w:footnote>
  <w:footnote w:id="167">
    <w:p w:rsidR="00336FAA" w:rsidRPr="004A3E27" w:rsidRDefault="00336FAA" w:rsidP="00A6346F">
      <w:pPr>
        <w:pStyle w:val="FootnoteText"/>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168">
    <w:p w:rsidR="00336FAA" w:rsidRPr="004A3E27" w:rsidRDefault="00336FAA" w:rsidP="00A6346F">
      <w:pPr>
        <w:pStyle w:val="FootnoteText"/>
      </w:pPr>
      <w:r w:rsidRPr="004A3E27">
        <w:rPr>
          <w:rStyle w:val="FootnoteReference"/>
        </w:rPr>
        <w:footnoteRef/>
      </w:r>
      <w:r w:rsidRPr="004A3E27">
        <w:t xml:space="preserve"> ‘Jerusalem is the city of the great King’ (Mt. 5:35). cp. Lam. 2:15.</w:t>
      </w:r>
    </w:p>
  </w:footnote>
  <w:footnote w:id="169">
    <w:p w:rsidR="00336FAA" w:rsidRPr="004A3E27" w:rsidRDefault="00336FAA" w:rsidP="00A6346F">
      <w:pPr>
        <w:pStyle w:val="FootnoteText"/>
      </w:pPr>
      <w:r w:rsidRPr="004A3E27">
        <w:rPr>
          <w:rStyle w:val="FootnoteReference"/>
        </w:rPr>
        <w:footnoteRef/>
      </w:r>
      <w:r w:rsidRPr="004A3E27">
        <w:t xml:space="preserve"> Tarshish: in Ceylon. The words used for ivory, apes and peacocks brought from Tarshish are Singhalese Tamil (II Chron. 9:21).</w:t>
      </w:r>
    </w:p>
  </w:footnote>
  <w:footnote w:id="170">
    <w:p w:rsidR="00336FAA" w:rsidRPr="004A3E27" w:rsidRDefault="00336FAA" w:rsidP="00A6346F">
      <w:pPr>
        <w:pStyle w:val="FootnoteText"/>
      </w:pPr>
      <w:r w:rsidRPr="004A3E27">
        <w:rPr>
          <w:rStyle w:val="FootnoteReference"/>
        </w:rPr>
        <w:footnoteRef/>
      </w:r>
      <w:r w:rsidRPr="004A3E27">
        <w:t xml:space="preserve"> cp. Ps. 71:10. ‘What we heard, we have seen in actual fact, namely victories, triumphs, God’s providential care, astounding miracles’ (St. Chrysostom).</w:t>
      </w:r>
    </w:p>
  </w:footnote>
  <w:footnote w:id="171">
    <w:p w:rsidR="00336FAA" w:rsidRPr="004A3E27" w:rsidRDefault="00336FAA" w:rsidP="00A6346F">
      <w:pPr>
        <w:pStyle w:val="FootnoteText"/>
      </w:pPr>
      <w:r w:rsidRPr="004A3E27">
        <w:rPr>
          <w:rStyle w:val="FootnoteReference"/>
        </w:rPr>
        <w:footnoteRef/>
      </w:r>
      <w:r w:rsidRPr="004A3E27">
        <w:t xml:space="preserve"> After the victory, there is a tour of inspection. Perhaps this Psalm was sung as the procession went round the city walls.</w:t>
      </w:r>
    </w:p>
  </w:footnote>
  <w:footnote w:id="172">
    <w:p w:rsidR="00336FAA" w:rsidRPr="004A3E27" w:rsidRDefault="00336FAA" w:rsidP="00A6346F">
      <w:pPr>
        <w:pStyle w:val="FootnoteText"/>
      </w:pPr>
      <w:r w:rsidRPr="004A3E27">
        <w:rPr>
          <w:rStyle w:val="FootnoteReference"/>
        </w:rPr>
        <w:footnoteRef/>
      </w:r>
      <w:r w:rsidRPr="004A3E27">
        <w:t xml:space="preserve"> </w:t>
      </w:r>
      <w:r w:rsidRPr="004A3E27">
        <w:rPr>
          <w:i/>
        </w:rPr>
        <w:t>Lit</w:t>
      </w:r>
      <w:r w:rsidRPr="004A3E27">
        <w:t>. Set your hearts on her power.</w:t>
      </w:r>
    </w:p>
  </w:footnote>
  <w:footnote w:id="173">
    <w:p w:rsidR="00336FAA" w:rsidRPr="004A3E27" w:rsidRDefault="00336FAA" w:rsidP="00A6346F">
      <w:pPr>
        <w:pStyle w:val="FootnoteText"/>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174">
    <w:p w:rsidR="00336FAA" w:rsidRPr="004A3E27" w:rsidRDefault="00336FAA" w:rsidP="00A6346F">
      <w:pPr>
        <w:pStyle w:val="FootnoteText"/>
      </w:pPr>
      <w:r w:rsidRPr="004A3E27">
        <w:rPr>
          <w:rStyle w:val="FootnoteReference"/>
        </w:rPr>
        <w:footnoteRef/>
      </w:r>
      <w:r w:rsidRPr="004A3E27">
        <w:t xml:space="preserve"> words: In the first place the Ten Words or Commandments, three of which are named here: stealing, adultery and blasting instead of blessing (false witness). The commandments are correctives (verse 17a).</w:t>
      </w:r>
    </w:p>
  </w:footnote>
  <w:footnote w:id="175">
    <w:p w:rsidR="00336FAA" w:rsidRPr="004A3E27" w:rsidRDefault="00336FAA" w:rsidP="00A6346F">
      <w:pPr>
        <w:pStyle w:val="FootnoteText"/>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(cp Lk 23:39-43).</w:t>
      </w:r>
    </w:p>
  </w:footnote>
  <w:footnote w:id="176">
    <w:p w:rsidR="00336FAA" w:rsidRPr="004A3E27" w:rsidRDefault="00336FAA" w:rsidP="00A6346F">
      <w:pPr>
        <w:pStyle w:val="FootnoteText"/>
      </w:pPr>
      <w:r w:rsidRPr="004A3E27">
        <w:rPr>
          <w:rStyle w:val="FootnoteReference"/>
        </w:rPr>
        <w:footnoteRef/>
      </w:r>
      <w:r w:rsidRPr="004A3E27">
        <w:t xml:space="preserve"> Exodus 12:22; John 19:29; Hebrews 9:19.</w:t>
      </w:r>
    </w:p>
  </w:footnote>
  <w:footnote w:id="177">
    <w:p w:rsidR="00336FAA" w:rsidRPr="004A3E27" w:rsidRDefault="00336FAA" w:rsidP="00A6346F">
      <w:pPr>
        <w:pStyle w:val="FootnoteText"/>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Cp. Rom. 1:2-4.</w:t>
      </w:r>
    </w:p>
  </w:footnote>
  <w:footnote w:id="178">
    <w:p w:rsidR="00336FAA" w:rsidRPr="004A3E27" w:rsidRDefault="00336FAA" w:rsidP="00A6346F">
      <w:pPr>
        <w:pStyle w:val="FootnoteText"/>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179">
    <w:p w:rsidR="00336FAA" w:rsidRPr="004A3E27" w:rsidRDefault="00336FAA" w:rsidP="00A6346F">
      <w:pPr>
        <w:pStyle w:val="FootnoteText"/>
      </w:pPr>
      <w:r w:rsidRPr="004A3E27">
        <w:rPr>
          <w:rStyle w:val="FootnoteReference"/>
        </w:rPr>
        <w:footnoteRef/>
      </w:r>
      <w:r w:rsidRPr="004A3E27">
        <w:t xml:space="preserve"> We rejoice in praising God because God is our joy and to praise Him is itself a joy.</w:t>
      </w:r>
    </w:p>
  </w:footnote>
  <w:footnote w:id="180">
    <w:p w:rsidR="00336FAA" w:rsidRPr="004A3E27" w:rsidRDefault="00336FAA" w:rsidP="00A6346F">
      <w:pPr>
        <w:pStyle w:val="FootnoteText"/>
      </w:pPr>
      <w:r w:rsidRPr="004A3E27">
        <w:rPr>
          <w:rStyle w:val="FootnoteReference"/>
        </w:rPr>
        <w:footnoteRef/>
      </w:r>
      <w:r w:rsidRPr="004A3E27">
        <w:t xml:space="preserve"> Lk. 10:18; 2 Thess. 1:6.</w:t>
      </w:r>
    </w:p>
  </w:footnote>
  <w:footnote w:id="181">
    <w:p w:rsidR="00336FAA" w:rsidRPr="004A3E27" w:rsidRDefault="00336FAA" w:rsidP="00A6346F">
      <w:pPr>
        <w:pStyle w:val="FootnoteText"/>
      </w:pPr>
      <w:r w:rsidRPr="004A3E27">
        <w:rPr>
          <w:rStyle w:val="FootnoteReference"/>
        </w:rPr>
        <w:footnoteRef/>
      </w:r>
      <w:r w:rsidRPr="004A3E27">
        <w:t xml:space="preserve"> I will fly by activity and be at rest by contemplation and humility.’ (St. John Clim</w:t>
      </w:r>
      <w:r w:rsidRPr="004A3E27">
        <w:t>a</w:t>
      </w:r>
      <w:r w:rsidRPr="004A3E27">
        <w:t>cus, Ladder 4:1)</w:t>
      </w:r>
    </w:p>
  </w:footnote>
  <w:footnote w:id="182">
    <w:p w:rsidR="00336FAA" w:rsidRPr="004A3E27" w:rsidRDefault="00336FAA" w:rsidP="00A6346F">
      <w:pPr>
        <w:pStyle w:val="FootnoteText"/>
      </w:pPr>
      <w:r w:rsidRPr="004A3E27">
        <w:rPr>
          <w:rStyle w:val="FootnoteReference"/>
        </w:rPr>
        <w:footnoteRef/>
      </w:r>
      <w:r w:rsidRPr="004A3E27">
        <w:t xml:space="preserve"> cp. 1 Peter 5:7.</w:t>
      </w:r>
    </w:p>
  </w:footnote>
  <w:footnote w:id="183">
    <w:p w:rsidR="00336FAA" w:rsidRPr="004A3E27" w:rsidRDefault="00336FAA" w:rsidP="009E7111">
      <w:pPr>
        <w:pStyle w:val="FootnoteText"/>
      </w:pPr>
      <w:r w:rsidRPr="004A3E27">
        <w:rPr>
          <w:rStyle w:val="FootnoteReference"/>
        </w:rPr>
        <w:footnoteRef/>
      </w:r>
      <w:r w:rsidRPr="004A3E27">
        <w:t xml:space="preserve"> cp. Ephes 6:12; 1 Tim 4:1; Rev. 16:14.</w:t>
      </w:r>
    </w:p>
  </w:footnote>
  <w:footnote w:id="184">
    <w:p w:rsidR="00336FAA" w:rsidRPr="004A3E27" w:rsidRDefault="00336FAA" w:rsidP="009E7111">
      <w:pPr>
        <w:pStyle w:val="FootnoteText"/>
      </w:pPr>
      <w:r w:rsidRPr="004A3E27">
        <w:rPr>
          <w:rStyle w:val="FootnoteReference"/>
        </w:rPr>
        <w:footnoteRef/>
      </w:r>
      <w:r w:rsidRPr="004A3E27">
        <w:t xml:space="preserve"> Any false light or life will be saved only to be extinguished later if there is no change or repentance.</w:t>
      </w:r>
    </w:p>
  </w:footnote>
  <w:footnote w:id="185">
    <w:p w:rsidR="00336FAA" w:rsidRPr="004A3E27" w:rsidRDefault="00336FAA" w:rsidP="009E7111">
      <w:pPr>
        <w:pStyle w:val="FootnoteText"/>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186">
    <w:p w:rsidR="00336FAA" w:rsidRPr="004A3E27" w:rsidRDefault="00336FAA" w:rsidP="009E7111">
      <w:pPr>
        <w:pStyle w:val="FootnoteText"/>
      </w:pPr>
      <w:r w:rsidRPr="004A3E27">
        <w:rPr>
          <w:rStyle w:val="FootnoteReference"/>
        </w:rPr>
        <w:footnoteRef/>
      </w:r>
      <w:r w:rsidRPr="004A3E27">
        <w:t xml:space="preserve"> </w:t>
      </w:r>
      <w:r w:rsidRPr="004A3E27">
        <w:rPr>
          <w:i/>
        </w:rPr>
        <w:t>glory</w:t>
      </w:r>
      <w:r w:rsidRPr="004A3E27">
        <w:t>, i.e., with all my soul and spirit (see Ps. 29:13).</w:t>
      </w:r>
    </w:p>
  </w:footnote>
  <w:footnote w:id="187">
    <w:p w:rsidR="00336FAA" w:rsidRPr="004A3E27" w:rsidRDefault="00336FAA" w:rsidP="009E7111">
      <w:pPr>
        <w:pStyle w:val="FootnoteText"/>
      </w:pPr>
      <w:r w:rsidRPr="004A3E27">
        <w:rPr>
          <w:rStyle w:val="FootnoteReference"/>
        </w:rPr>
        <w:footnoteRef/>
      </w:r>
      <w:r w:rsidRPr="004A3E27">
        <w:t xml:space="preserve"> Verses 8-12 are repeated almost verbatim in Ps. 107:2-6.</w:t>
      </w:r>
    </w:p>
  </w:footnote>
  <w:footnote w:id="188">
    <w:p w:rsidR="00336FAA" w:rsidRPr="004A3E27" w:rsidRDefault="00336FAA" w:rsidP="009E7111">
      <w:pPr>
        <w:pStyle w:val="FootnoteText"/>
      </w:pPr>
      <w:r w:rsidRPr="004A3E27">
        <w:rPr>
          <w:rStyle w:val="FootnoteReference"/>
        </w:rPr>
        <w:footnoteRef/>
      </w:r>
      <w:r w:rsidRPr="004A3E27">
        <w:t xml:space="preserve"> Mercy: love (Luke 10:37).</w:t>
      </w:r>
    </w:p>
  </w:footnote>
  <w:footnote w:id="189">
    <w:p w:rsidR="00336FAA" w:rsidRPr="004A3E27" w:rsidRDefault="00336FAA" w:rsidP="009E7111">
      <w:pPr>
        <w:pStyle w:val="FootnoteText"/>
      </w:pPr>
      <w:r w:rsidRPr="004A3E27">
        <w:rPr>
          <w:rStyle w:val="FootnoteReference"/>
        </w:rPr>
        <w:footnoteRef/>
      </w:r>
      <w:r w:rsidRPr="004A3E27">
        <w:t xml:space="preserve"> cp. Lk. 21:20-24. Warning signals were lit on mountain tops in times of danger.</w:t>
      </w:r>
    </w:p>
  </w:footnote>
  <w:footnote w:id="190">
    <w:p w:rsidR="00336FAA" w:rsidRPr="004A3E27" w:rsidRDefault="00336FAA" w:rsidP="009E7111">
      <w:pPr>
        <w:pStyle w:val="FootnoteText"/>
      </w:pPr>
      <w:r w:rsidRPr="004A3E27">
        <w:rPr>
          <w:rStyle w:val="FootnoteReference"/>
        </w:rPr>
        <w:footnoteRef/>
      </w:r>
      <w:r w:rsidRPr="004A3E27">
        <w:t xml:space="preserve"> Washbowl: i.e. reduced to the most menial servitude.</w:t>
      </w:r>
    </w:p>
  </w:footnote>
  <w:footnote w:id="191">
    <w:p w:rsidR="00336FAA" w:rsidRPr="004A3E27" w:rsidRDefault="00336FAA" w:rsidP="009E7111">
      <w:pPr>
        <w:pStyle w:val="FootnoteText"/>
      </w:pPr>
      <w:r w:rsidRPr="004A3E27">
        <w:rPr>
          <w:rStyle w:val="FootnoteReference"/>
        </w:rPr>
        <w:footnoteRef/>
      </w:r>
      <w:r w:rsidRPr="004A3E27">
        <w:t xml:space="preserve"> Extend my sway: </w:t>
      </w:r>
      <w:r w:rsidRPr="004A3E27">
        <w:rPr>
          <w:i/>
        </w:rPr>
        <w:t>lit</w:t>
      </w:r>
      <w:r w:rsidRPr="004A3E27">
        <w:t>. stretch my shoe (cp. Deut. 11:24). Psalm 59:7-14 differs only in 3 words from 107:7-14.</w:t>
      </w:r>
    </w:p>
  </w:footnote>
  <w:footnote w:id="192">
    <w:p w:rsidR="00336FAA" w:rsidRPr="004A3E27" w:rsidRDefault="00336FAA" w:rsidP="009E7111">
      <w:pPr>
        <w:pStyle w:val="FootnoteText"/>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193">
    <w:p w:rsidR="00336FAA" w:rsidRPr="004A3E27" w:rsidRDefault="00336FAA" w:rsidP="009E7111">
      <w:pPr>
        <w:pStyle w:val="FootnoteText"/>
      </w:pPr>
      <w:r w:rsidRPr="004A3E27">
        <w:rPr>
          <w:rStyle w:val="FootnoteReference"/>
        </w:rPr>
        <w:footnoteRef/>
      </w:r>
      <w:r w:rsidRPr="004A3E27">
        <w:t xml:space="preserve"> Cp. Lev. 19:35-37; Deut. 25:13-16; Ezek.45:10; Mic. 6:10,11; Prov. 11:1.</w:t>
      </w:r>
    </w:p>
  </w:footnote>
  <w:footnote w:id="194">
    <w:p w:rsidR="00336FAA" w:rsidRPr="004A3E27" w:rsidRDefault="00336FAA" w:rsidP="009E7111">
      <w:pPr>
        <w:pStyle w:val="FootnoteText"/>
      </w:pPr>
      <w:r w:rsidRPr="004A3E27">
        <w:rPr>
          <w:rStyle w:val="FootnoteReference"/>
        </w:rPr>
        <w:footnoteRef/>
      </w:r>
      <w:r w:rsidRPr="004A3E27">
        <w:t xml:space="preserve"> Cp. ‘brood of vipers’ (Matt. 12:34; 23:33).</w:t>
      </w:r>
    </w:p>
  </w:footnote>
  <w:footnote w:id="195">
    <w:p w:rsidR="00336FAA" w:rsidRPr="004A3E27" w:rsidRDefault="00336FAA" w:rsidP="009E7111">
      <w:pPr>
        <w:pStyle w:val="FootnoteText"/>
      </w:pPr>
      <w:r w:rsidRPr="004A3E27">
        <w:rPr>
          <w:rStyle w:val="FootnoteReference"/>
        </w:rPr>
        <w:footnoteRef/>
      </w:r>
      <w:r w:rsidRPr="004A3E27">
        <w:t xml:space="preserve"> Job. 33:14.</w:t>
      </w:r>
    </w:p>
  </w:footnote>
  <w:footnote w:id="196">
    <w:p w:rsidR="00336FAA" w:rsidRPr="004A3E27" w:rsidRDefault="00336FAA" w:rsidP="009E7111">
      <w:pPr>
        <w:pStyle w:val="FootnoteText"/>
      </w:pPr>
      <w:r w:rsidRPr="004A3E27">
        <w:rPr>
          <w:rStyle w:val="FootnoteReference"/>
        </w:rPr>
        <w:footnoteRef/>
      </w:r>
      <w:r w:rsidRPr="004A3E27">
        <w:t xml:space="preserve"> ‘What is this glue? It is love.’ says St. Augustine.</w:t>
      </w:r>
    </w:p>
  </w:footnote>
  <w:footnote w:id="197">
    <w:p w:rsidR="00336FAA" w:rsidRPr="004A3E27" w:rsidRDefault="00336FAA" w:rsidP="00C879D4">
      <w:pPr>
        <w:pStyle w:val="FootnoteText"/>
      </w:pPr>
      <w:r w:rsidRPr="004A3E27">
        <w:rPr>
          <w:rStyle w:val="FootnoteReference"/>
        </w:rPr>
        <w:footnoteRef/>
      </w:r>
      <w:r w:rsidRPr="004A3E27">
        <w:t xml:space="preserve"> </w:t>
      </w:r>
      <w:r w:rsidRPr="004A3E27">
        <w:rPr>
          <w:i/>
        </w:rPr>
        <w:t>Lit</w:t>
      </w:r>
      <w:r w:rsidRPr="004A3E27">
        <w:t>. wonderful in righteousness (but cp. Exod. 15:11).</w:t>
      </w:r>
    </w:p>
  </w:footnote>
  <w:footnote w:id="198">
    <w:p w:rsidR="00336FAA" w:rsidRPr="004A3E27" w:rsidRDefault="00336FAA" w:rsidP="00C879D4">
      <w:pPr>
        <w:pStyle w:val="FootnoteText"/>
      </w:pPr>
      <w:r w:rsidRPr="004A3E27">
        <w:rPr>
          <w:rStyle w:val="FootnoteReference"/>
        </w:rPr>
        <w:footnoteRef/>
      </w:r>
      <w:r w:rsidRPr="004A3E27">
        <w:t xml:space="preserve"> So the Slavonic (Greek often omits ‘stillest’).</w:t>
      </w:r>
    </w:p>
  </w:footnote>
  <w:footnote w:id="199">
    <w:p w:rsidR="00336FAA" w:rsidRPr="004A3E27" w:rsidRDefault="00336FAA" w:rsidP="00C879D4">
      <w:pPr>
        <w:pStyle w:val="FootnoteText"/>
      </w:pPr>
      <w:r w:rsidRPr="004A3E27">
        <w:rPr>
          <w:rStyle w:val="FootnoteReference"/>
        </w:rPr>
        <w:footnoteRef/>
      </w:r>
      <w:r w:rsidRPr="004A3E27">
        <w:t xml:space="preserve"> The return from the Babylonian captivity to Jerusalem; and then the return of every soul from sin to grace and virtue.</w:t>
      </w:r>
    </w:p>
  </w:footnote>
  <w:footnote w:id="200">
    <w:p w:rsidR="00336FAA" w:rsidRPr="004A3E27" w:rsidRDefault="00336FAA" w:rsidP="00C879D4">
      <w:pPr>
        <w:pStyle w:val="FootnoteText"/>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201">
    <w:p w:rsidR="00336FAA" w:rsidRPr="004A3E27" w:rsidRDefault="00336FAA" w:rsidP="00C879D4">
      <w:pPr>
        <w:pStyle w:val="FootnoteText"/>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202">
    <w:p w:rsidR="00336FAA" w:rsidRPr="004A3E27" w:rsidRDefault="00336FAA" w:rsidP="00C879D4">
      <w:pPr>
        <w:pStyle w:val="FootnoteText"/>
      </w:pPr>
      <w:r w:rsidRPr="004A3E27">
        <w:rPr>
          <w:rStyle w:val="FootnoteReference"/>
        </w:rPr>
        <w:footnoteRef/>
      </w:r>
      <w:r w:rsidRPr="004A3E27">
        <w:t xml:space="preserve"> See footnote 62. &lt;2 previously&gt;</w:t>
      </w:r>
    </w:p>
  </w:footnote>
  <w:footnote w:id="203">
    <w:p w:rsidR="00336FAA" w:rsidRPr="004A3E27" w:rsidRDefault="00336FAA" w:rsidP="00C879D4">
      <w:pPr>
        <w:pStyle w:val="FootnoteText"/>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204">
    <w:p w:rsidR="00336FAA" w:rsidRPr="004A3E27" w:rsidRDefault="00336FAA" w:rsidP="00C879D4">
      <w:pPr>
        <w:pStyle w:val="FootnoteText"/>
      </w:pPr>
      <w:r w:rsidRPr="004A3E27">
        <w:rPr>
          <w:rStyle w:val="FootnoteReference"/>
        </w:rPr>
        <w:footnoteRef/>
      </w:r>
      <w:r w:rsidRPr="004A3E27">
        <w:t xml:space="preserve"> ‘What God has planned for His lovers’ (1 Cor. 2:9).</w:t>
      </w:r>
    </w:p>
  </w:footnote>
  <w:footnote w:id="205">
    <w:p w:rsidR="00336FAA" w:rsidRPr="004A3E27" w:rsidRDefault="00336FAA" w:rsidP="00C879D4">
      <w:pPr>
        <w:pStyle w:val="FootnoteText"/>
      </w:pPr>
      <w:r w:rsidRPr="004A3E27">
        <w:rPr>
          <w:rStyle w:val="FootnoteReference"/>
        </w:rPr>
        <w:footnoteRef/>
      </w:r>
      <w:r w:rsidRPr="004A3E27">
        <w:t xml:space="preserve"> The Shepherd of Israel watches over His human flock as shepherds were watching their fiocks when the same good Shepherd was born in Bethlehem (Lk. 2:8).</w:t>
      </w:r>
    </w:p>
  </w:footnote>
  <w:footnote w:id="206">
    <w:p w:rsidR="00336FAA" w:rsidRPr="004A3E27" w:rsidRDefault="00336FAA" w:rsidP="00C879D4">
      <w:pPr>
        <w:pStyle w:val="FootnoteText"/>
      </w:pPr>
      <w:r w:rsidRPr="004A3E27">
        <w:rPr>
          <w:rStyle w:val="FootnoteReference"/>
        </w:rPr>
        <w:footnoteRef/>
      </w:r>
      <w:r w:rsidRPr="004A3E27">
        <w:t xml:space="preserve"> Captivity to hostile powers is the devil’s trap. Cp. Matt. 6:13, ‘Do not bring us to trial or temptation.’</w:t>
      </w:r>
    </w:p>
  </w:footnote>
  <w:footnote w:id="207">
    <w:p w:rsidR="00336FAA" w:rsidRPr="004A3E27" w:rsidRDefault="00336FAA" w:rsidP="00C879D4">
      <w:pPr>
        <w:pStyle w:val="FootnoteText"/>
      </w:pPr>
      <w:r w:rsidRPr="004A3E27">
        <w:rPr>
          <w:rStyle w:val="FootnoteReference"/>
        </w:rPr>
        <w:footnoteRef/>
      </w:r>
      <w:r w:rsidRPr="004A3E27">
        <w:t xml:space="preserve"> No sooner had I cried to God vocally than I was mentally praising and thanking Him for answering me.</w:t>
      </w:r>
    </w:p>
  </w:footnote>
  <w:footnote w:id="208">
    <w:p w:rsidR="00336FAA" w:rsidRPr="004A3E27" w:rsidRDefault="00336FAA" w:rsidP="00C879D4">
      <w:pPr>
        <w:pStyle w:val="FootnoteText"/>
      </w:pPr>
      <w:r w:rsidRPr="004A3E27">
        <w:rPr>
          <w:rStyle w:val="FootnoteReference"/>
        </w:rPr>
        <w:footnoteRef/>
      </w:r>
      <w:r w:rsidRPr="004A3E27">
        <w:t xml:space="preserve"> Presence: </w:t>
      </w:r>
      <w:r w:rsidRPr="004A3E27">
        <w:rPr>
          <w:i/>
        </w:rPr>
        <w:t>or</w:t>
      </w:r>
      <w:r w:rsidRPr="004A3E27">
        <w:t>, face. The face of the Father is the Son. ‘He who has seen Me has seen the Father’ (John 14:9). Thus, this psalm is a prayer for the incarnation (cp. 2 Cor. 4:6).</w:t>
      </w:r>
    </w:p>
  </w:footnote>
  <w:footnote w:id="209">
    <w:p w:rsidR="00336FAA" w:rsidRPr="004A3E27" w:rsidRDefault="00336FAA" w:rsidP="00C879D4">
      <w:pPr>
        <w:pStyle w:val="FootnoteText"/>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210">
    <w:p w:rsidR="00336FAA" w:rsidRPr="004A3E27" w:rsidRDefault="00336FAA" w:rsidP="00C879D4">
      <w:pPr>
        <w:pStyle w:val="FootnoteText"/>
      </w:pPr>
      <w:r w:rsidRPr="004A3E27">
        <w:rPr>
          <w:rStyle w:val="FootnoteReference"/>
        </w:rPr>
        <w:footnoteRef/>
      </w:r>
      <w:r w:rsidRPr="004A3E27">
        <w:t xml:space="preserve"> Numbers 10:35. Cp. Exodus 14.</w:t>
      </w:r>
    </w:p>
  </w:footnote>
  <w:footnote w:id="211">
    <w:p w:rsidR="00336FAA" w:rsidRPr="004A3E27" w:rsidRDefault="00336FAA" w:rsidP="00C879D4">
      <w:pPr>
        <w:pStyle w:val="FootnoteText"/>
      </w:pPr>
      <w:r w:rsidRPr="004A3E27">
        <w:rPr>
          <w:rStyle w:val="FootnoteReference"/>
        </w:rPr>
        <w:footnoteRef/>
      </w:r>
      <w:r w:rsidRPr="004A3E27">
        <w:t xml:space="preserve"> The sunset is His own death, over which He rose by His Resurrection (St Gregory the Dialogist, Mor. 19:3).</w:t>
      </w:r>
    </w:p>
  </w:footnote>
  <w:footnote w:id="212">
    <w:p w:rsidR="00336FAA" w:rsidRPr="004A3E27" w:rsidRDefault="00336FAA" w:rsidP="00C879D4">
      <w:pPr>
        <w:pStyle w:val="FootnoteText"/>
      </w:pPr>
      <w:r w:rsidRPr="004A3E27">
        <w:rPr>
          <w:rStyle w:val="FootnoteReference"/>
        </w:rPr>
        <w:footnoteRef/>
      </w:r>
      <w:r w:rsidRPr="004A3E27">
        <w:t xml:space="preserve"> Luke 4:32.</w:t>
      </w:r>
    </w:p>
  </w:footnote>
  <w:footnote w:id="213">
    <w:p w:rsidR="00336FAA" w:rsidRPr="004A3E27" w:rsidRDefault="00336FAA" w:rsidP="00C879D4">
      <w:pPr>
        <w:pStyle w:val="FootnoteText"/>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p>
  </w:footnote>
  <w:footnote w:id="214">
    <w:p w:rsidR="00336FAA" w:rsidRPr="004A3E27" w:rsidRDefault="00336FAA" w:rsidP="00C879D4">
      <w:pPr>
        <w:pStyle w:val="FootnoteText"/>
      </w:pPr>
      <w:r w:rsidRPr="004A3E27">
        <w:rPr>
          <w:rStyle w:val="FootnoteReference"/>
        </w:rPr>
        <w:footnoteRef/>
      </w:r>
      <w:r w:rsidRPr="004A3E27">
        <w:t xml:space="preserve"> Cp. Ephes. 4:8.</w:t>
      </w:r>
    </w:p>
  </w:footnote>
  <w:footnote w:id="215">
    <w:p w:rsidR="00336FAA" w:rsidRPr="004A3E27" w:rsidRDefault="00336FAA" w:rsidP="00C879D4">
      <w:pPr>
        <w:pStyle w:val="FootnoteText"/>
      </w:pPr>
      <w:r w:rsidRPr="004A3E27">
        <w:rPr>
          <w:rStyle w:val="FootnoteReference"/>
        </w:rPr>
        <w:footnoteRef/>
      </w:r>
      <w:r w:rsidRPr="004A3E27">
        <w:t xml:space="preserve"> Desire wars: </w:t>
      </w:r>
      <w:r w:rsidRPr="004A3E27">
        <w:rPr>
          <w:i/>
        </w:rPr>
        <w:t>or</w:t>
      </w:r>
      <w:r w:rsidRPr="004A3E27">
        <w:t xml:space="preserve"> delight in wars.</w:t>
      </w:r>
    </w:p>
  </w:footnote>
  <w:footnote w:id="216">
    <w:p w:rsidR="00336FAA" w:rsidRPr="004A3E27" w:rsidRDefault="00336FAA" w:rsidP="00C879D4">
      <w:pPr>
        <w:pStyle w:val="FootnoteText"/>
      </w:pPr>
      <w:r w:rsidRPr="004A3E27">
        <w:rPr>
          <w:rStyle w:val="FootnoteReference"/>
        </w:rPr>
        <w:footnoteRef/>
      </w:r>
      <w:r w:rsidRPr="004A3E27">
        <w:t xml:space="preserve"> Thunderous sound: </w:t>
      </w:r>
      <w:r w:rsidRPr="004A3E27">
        <w:rPr>
          <w:i/>
        </w:rPr>
        <w:t>Lit</w:t>
      </w:r>
      <w:r w:rsidRPr="004A3E27">
        <w:t>. sound of power.</w:t>
      </w:r>
    </w:p>
  </w:footnote>
  <w:footnote w:id="217">
    <w:p w:rsidR="00336FAA" w:rsidRPr="004A3E27" w:rsidRDefault="00336FAA" w:rsidP="00C879D4">
      <w:pPr>
        <w:pStyle w:val="FootnoteText"/>
      </w:pPr>
      <w:r w:rsidRPr="004A3E27">
        <w:rPr>
          <w:rStyle w:val="FootnoteReference"/>
        </w:rPr>
        <w:footnoteRef/>
      </w:r>
      <w:r w:rsidRPr="004A3E27">
        <w:t xml:space="preserve"> </w:t>
      </w:r>
      <w:r w:rsidRPr="004A3E27">
        <w:rPr>
          <w:i/>
        </w:rPr>
        <w:t>Hypostasis</w:t>
      </w:r>
      <w:r w:rsidRPr="004A3E27">
        <w:t xml:space="preserve"> = substance, standing-ground.</w:t>
      </w:r>
    </w:p>
  </w:footnote>
  <w:footnote w:id="218">
    <w:p w:rsidR="00336FAA" w:rsidRPr="004A3E27" w:rsidRDefault="00336FAA" w:rsidP="00C879D4">
      <w:pPr>
        <w:pStyle w:val="FootnoteText"/>
      </w:pPr>
      <w:r w:rsidRPr="004A3E27">
        <w:rPr>
          <w:rStyle w:val="FootnoteReference"/>
        </w:rPr>
        <w:footnoteRef/>
      </w:r>
      <w:r w:rsidRPr="004A3E27">
        <w:t xml:space="preserve"> ‘He did not die as being Himself liable to death. He suffered for us… as Isaiah says: “He bore our sicknesses" ‘ (St. Athanasius the Great).</w:t>
      </w:r>
    </w:p>
  </w:footnote>
  <w:footnote w:id="219">
    <w:p w:rsidR="00336FAA" w:rsidRPr="004A3E27" w:rsidRDefault="00336FAA" w:rsidP="00C879D4">
      <w:pPr>
        <w:pStyle w:val="FootnoteText"/>
      </w:pPr>
      <w:r w:rsidRPr="004A3E27">
        <w:rPr>
          <w:rStyle w:val="FootnoteReference"/>
        </w:rPr>
        <w:footnoteRef/>
      </w:r>
      <w:r w:rsidRPr="004A3E27">
        <w:t xml:space="preserve"> Mk. 15:29; Jn. 2:17; Rom. 15:3.</w:t>
      </w:r>
    </w:p>
  </w:footnote>
  <w:footnote w:id="220">
    <w:p w:rsidR="00336FAA" w:rsidRPr="004A3E27" w:rsidRDefault="00336FAA" w:rsidP="00C879D4">
      <w:pPr>
        <w:pStyle w:val="FootnoteText"/>
      </w:pPr>
      <w:r w:rsidRPr="004A3E27">
        <w:rPr>
          <w:rStyle w:val="FootnoteReference"/>
        </w:rPr>
        <w:footnoteRef/>
      </w:r>
      <w:r w:rsidRPr="004A3E27">
        <w:t xml:space="preserve"> The elders and chief priests.</w:t>
      </w:r>
    </w:p>
  </w:footnote>
  <w:footnote w:id="221">
    <w:p w:rsidR="00336FAA" w:rsidRPr="004A3E27" w:rsidRDefault="00336FAA" w:rsidP="00C879D4">
      <w:pPr>
        <w:pStyle w:val="FootnoteText"/>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222">
    <w:p w:rsidR="00336FAA" w:rsidRPr="004A3E27" w:rsidRDefault="00336FAA" w:rsidP="00C879D4">
      <w:pPr>
        <w:pStyle w:val="FootnoteText"/>
      </w:pPr>
      <w:r w:rsidRPr="004A3E27">
        <w:rPr>
          <w:rStyle w:val="FootnoteReference"/>
        </w:rPr>
        <w:footnoteRef/>
      </w:r>
      <w:r w:rsidRPr="004A3E27">
        <w:t xml:space="preserve"> Mt. 16:21; Mk. 8:31.</w:t>
      </w:r>
    </w:p>
  </w:footnote>
  <w:footnote w:id="223">
    <w:p w:rsidR="00336FAA" w:rsidRPr="004A3E27" w:rsidRDefault="00336FAA" w:rsidP="00C879D4">
      <w:pPr>
        <w:pStyle w:val="FootnoteText"/>
      </w:pPr>
      <w:r w:rsidRPr="004A3E27">
        <w:rPr>
          <w:rStyle w:val="FootnoteReference"/>
        </w:rPr>
        <w:footnoteRef/>
      </w:r>
      <w:r w:rsidRPr="004A3E27">
        <w:t xml:space="preserve"> Mt. 27:34.</w:t>
      </w:r>
    </w:p>
  </w:footnote>
  <w:footnote w:id="224">
    <w:p w:rsidR="00336FAA" w:rsidRPr="004A3E27" w:rsidRDefault="00336FAA" w:rsidP="00C879D4">
      <w:pPr>
        <w:pStyle w:val="FootnoteText"/>
      </w:pPr>
      <w:r w:rsidRPr="004A3E27">
        <w:rPr>
          <w:rStyle w:val="FootnoteReference"/>
        </w:rPr>
        <w:footnoteRef/>
      </w:r>
      <w:r w:rsidRPr="004A3E27">
        <w:t xml:space="preserve"> Cp. Rom. 11:9,10.</w:t>
      </w:r>
    </w:p>
  </w:footnote>
  <w:footnote w:id="225">
    <w:p w:rsidR="00336FAA" w:rsidRPr="004A3E27" w:rsidRDefault="00336FAA" w:rsidP="00C879D4">
      <w:pPr>
        <w:pStyle w:val="FootnoteText"/>
      </w:pPr>
      <w:r w:rsidRPr="004A3E27">
        <w:rPr>
          <w:rStyle w:val="FootnoteReference"/>
        </w:rPr>
        <w:footnoteRef/>
      </w:r>
      <w:r w:rsidRPr="004A3E27">
        <w:t xml:space="preserve"> Thus, by the miracle and mystery of redemption, Saul of Tarsus was changed from a fanatical Pharisee into a devoted slave of the Lord Jesus.</w:t>
      </w:r>
    </w:p>
  </w:footnote>
  <w:footnote w:id="226">
    <w:p w:rsidR="00336FAA" w:rsidRPr="004A3E27" w:rsidRDefault="00336FAA" w:rsidP="00C879D4">
      <w:pPr>
        <w:pStyle w:val="FootnoteText"/>
      </w:pPr>
      <w:r w:rsidRPr="004A3E27">
        <w:rPr>
          <w:rStyle w:val="FootnoteReference"/>
        </w:rPr>
        <w:footnoteRef/>
      </w:r>
      <w:r w:rsidRPr="004A3E27">
        <w:t xml:space="preserve"> Ps. 69:3-7 differs only slightly from Ps. 39:15-18.</w:t>
      </w:r>
    </w:p>
  </w:footnote>
  <w:footnote w:id="227">
    <w:p w:rsidR="00336FAA" w:rsidRPr="004A3E27" w:rsidRDefault="00336FAA" w:rsidP="00CA0029">
      <w:pPr>
        <w:pStyle w:val="FootnoteText"/>
      </w:pPr>
      <w:r w:rsidRPr="004A3E27">
        <w:rPr>
          <w:rStyle w:val="FootnoteReference"/>
        </w:rPr>
        <w:footnoteRef/>
      </w:r>
      <w:r w:rsidRPr="004A3E27">
        <w:t xml:space="preserve"> The first three lines of Psalms 70 and 30 are identical. See footnote there.</w:t>
      </w:r>
    </w:p>
  </w:footnote>
  <w:footnote w:id="228">
    <w:p w:rsidR="00336FAA" w:rsidRPr="004A3E27" w:rsidRDefault="00336FA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w:t>
      </w:r>
    </w:p>
  </w:footnote>
  <w:footnote w:id="229">
    <w:p w:rsidR="00336FAA" w:rsidRPr="004A3E27" w:rsidRDefault="00336FAA" w:rsidP="00CA0029">
      <w:pPr>
        <w:pStyle w:val="FootnoteText"/>
      </w:pPr>
      <w:r w:rsidRPr="004A3E27">
        <w:rPr>
          <w:rStyle w:val="FootnoteReference"/>
        </w:rPr>
        <w:footnoteRef/>
      </w:r>
      <w:r w:rsidRPr="004A3E27">
        <w:t xml:space="preserve"> Ephes. 3:10; 4:8.</w:t>
      </w:r>
    </w:p>
  </w:footnote>
  <w:footnote w:id="230">
    <w:p w:rsidR="00336FAA" w:rsidRPr="004A3E27" w:rsidRDefault="00336FAA" w:rsidP="00CA0029">
      <w:pPr>
        <w:pStyle w:val="FootnoteText"/>
      </w:pPr>
      <w:r w:rsidRPr="004A3E27">
        <w:rPr>
          <w:rStyle w:val="FootnoteReference"/>
        </w:rPr>
        <w:footnoteRef/>
      </w:r>
      <w:r w:rsidRPr="004A3E27">
        <w:t xml:space="preserve"> The true Solomon or Peacemaker is Jesus Christ Son of King David, to whom alone verses 5-19 truly apply (cp. Ephes. 2:14; Col. 1:20; Mt. 5:9).</w:t>
      </w:r>
    </w:p>
  </w:footnote>
  <w:footnote w:id="231">
    <w:p w:rsidR="00336FAA" w:rsidRPr="004A3E27" w:rsidRDefault="00336FAA" w:rsidP="00CA0029">
      <w:pPr>
        <w:pStyle w:val="FootnoteText"/>
      </w:pPr>
      <w:r w:rsidRPr="004A3E27">
        <w:rPr>
          <w:rStyle w:val="FootnoteReference"/>
        </w:rPr>
        <w:footnoteRef/>
      </w:r>
      <w:r w:rsidRPr="004A3E27">
        <w:t xml:space="preserve"> Judging and ruling are fused in Hebrew thought (cp; 2 Sam. 7:7; 1 Chron. 17:6). The King is the Messiah and the King’s Son is the same person.</w:t>
      </w:r>
    </w:p>
  </w:footnote>
  <w:footnote w:id="232">
    <w:p w:rsidR="00336FAA" w:rsidRPr="004A3E27" w:rsidRDefault="00336FAA" w:rsidP="00CA0029">
      <w:pPr>
        <w:pStyle w:val="FootnoteText"/>
      </w:pPr>
      <w:r w:rsidRPr="004A3E27">
        <w:rPr>
          <w:rStyle w:val="FootnoteReference"/>
        </w:rPr>
        <w:footnoteRef/>
      </w:r>
      <w:r w:rsidRPr="004A3E27">
        <w:t xml:space="preserve"> Silently as rain falling on wool or a drop of dew on the earth, the Word became the Son of Man (Jn. 1:14). Cp. Job 29:23; Acts 2:17; Jn. 7:39.</w:t>
      </w:r>
    </w:p>
  </w:footnote>
  <w:footnote w:id="233">
    <w:p w:rsidR="00336FAA" w:rsidRPr="004A3E27" w:rsidRDefault="00336FAA" w:rsidP="00CA0029">
      <w:pPr>
        <w:pStyle w:val="FootnoteText"/>
      </w:pPr>
      <w:r w:rsidRPr="004A3E27">
        <w:rPr>
          <w:rStyle w:val="FootnoteReference"/>
        </w:rPr>
        <w:footnoteRef/>
      </w:r>
      <w:r w:rsidRPr="004A3E27">
        <w:t xml:space="preserve"> Rivers: Tigris and Euphrates.</w:t>
      </w:r>
    </w:p>
  </w:footnote>
  <w:footnote w:id="234">
    <w:p w:rsidR="00336FAA" w:rsidRPr="004A3E27" w:rsidRDefault="00336FAA" w:rsidP="00CA0029">
      <w:pPr>
        <w:pStyle w:val="FootnoteText"/>
      </w:pPr>
      <w:r w:rsidRPr="004A3E27">
        <w:rPr>
          <w:rStyle w:val="FootnoteReference"/>
        </w:rPr>
        <w:footnoteRef/>
      </w:r>
      <w:r w:rsidRPr="004A3E27">
        <w:t xml:space="preserve"> Cp. Ps. 47:8.</w:t>
      </w:r>
    </w:p>
  </w:footnote>
  <w:footnote w:id="235">
    <w:p w:rsidR="00336FAA" w:rsidRPr="004A3E27" w:rsidRDefault="00336FAA" w:rsidP="00CA0029">
      <w:pPr>
        <w:pStyle w:val="FootnoteText"/>
      </w:pPr>
      <w:r w:rsidRPr="004A3E27">
        <w:rPr>
          <w:rStyle w:val="FootnoteReference"/>
        </w:rPr>
        <w:footnoteRef/>
      </w:r>
      <w:r w:rsidRPr="004A3E27">
        <w:t xml:space="preserve"> Cp. Rev. 1:18; Heb. 7:25; Num. 14:28.</w:t>
      </w:r>
    </w:p>
  </w:footnote>
  <w:footnote w:id="236">
    <w:p w:rsidR="00336FAA" w:rsidRPr="004A3E27" w:rsidRDefault="00336FAA" w:rsidP="00CA0029">
      <w:pPr>
        <w:pStyle w:val="FootnoteText"/>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237">
    <w:p w:rsidR="00336FAA" w:rsidRPr="004A3E27" w:rsidRDefault="00336FAA" w:rsidP="00CA0029">
      <w:pPr>
        <w:pStyle w:val="FootnoteText"/>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238">
    <w:p w:rsidR="00336FAA" w:rsidRPr="004A3E27" w:rsidRDefault="00336FAA" w:rsidP="00CA0029">
      <w:pPr>
        <w:pStyle w:val="FootnoteText"/>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rsidR="00336FAA" w:rsidRPr="004A3E27" w:rsidRDefault="00336FAA" w:rsidP="00CA0029">
      <w:pPr>
        <w:pStyle w:val="FootnoteText"/>
      </w:pPr>
      <w:r w:rsidRPr="004A3E27">
        <w:tab/>
        <w:t>For them there are no pains;</w:t>
      </w:r>
    </w:p>
    <w:p w:rsidR="00336FAA" w:rsidRPr="004A3E27" w:rsidRDefault="00336FAA" w:rsidP="00CA0029">
      <w:pPr>
        <w:pStyle w:val="FootnoteText"/>
      </w:pPr>
      <w:r w:rsidRPr="004A3E27">
        <w:tab/>
        <w:t>fit and strong are their bodies.</w:t>
      </w:r>
    </w:p>
  </w:footnote>
  <w:footnote w:id="239">
    <w:p w:rsidR="00336FAA" w:rsidRPr="004A3E27" w:rsidRDefault="00336FAA" w:rsidP="00CA0029">
      <w:pPr>
        <w:pStyle w:val="FootnoteText"/>
      </w:pPr>
      <w:r w:rsidRPr="004A3E27">
        <w:rPr>
          <w:rStyle w:val="FootnoteReference"/>
        </w:rPr>
        <w:footnoteRef/>
      </w:r>
      <w:r w:rsidRPr="004A3E27">
        <w:t xml:space="preserve"> The apparent success and prosperity of the godless is transitory and short-lived.</w:t>
      </w:r>
    </w:p>
  </w:footnote>
  <w:footnote w:id="240">
    <w:p w:rsidR="00336FAA" w:rsidRPr="004A3E27" w:rsidRDefault="00336FAA" w:rsidP="00CA0029">
      <w:pPr>
        <w:pStyle w:val="FootnoteText"/>
      </w:pPr>
      <w:r w:rsidRPr="004A3E27">
        <w:rPr>
          <w:rStyle w:val="FootnoteReference"/>
        </w:rPr>
        <w:footnoteRef/>
      </w:r>
      <w:r w:rsidRPr="004A3E27">
        <w:t xml:space="preserve"> The death of the body is powerless to break the love-forged links of a soul’s union with God.</w:t>
      </w:r>
    </w:p>
  </w:footnote>
  <w:footnote w:id="241">
    <w:p w:rsidR="00336FAA" w:rsidRPr="004A3E27" w:rsidRDefault="00336FAA" w:rsidP="00CA0029">
      <w:pPr>
        <w:pStyle w:val="FootnoteText"/>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242">
    <w:p w:rsidR="00336FAA" w:rsidRPr="004A3E27" w:rsidRDefault="00336FAA" w:rsidP="00CA0029">
      <w:pPr>
        <w:pStyle w:val="FootnoteText"/>
      </w:pPr>
      <w:r w:rsidRPr="004A3E27">
        <w:rPr>
          <w:rStyle w:val="FootnoteReference"/>
        </w:rPr>
        <w:footnoteRef/>
      </w:r>
      <w:r w:rsidRPr="004A3E27">
        <w:t xml:space="preserve"> Hebrew: ‘The nearness of God is my good.’ Cp. Wisdom 3:9; Ecclesiasticus 2:3.</w:t>
      </w:r>
    </w:p>
  </w:footnote>
  <w:footnote w:id="243">
    <w:p w:rsidR="00336FAA" w:rsidRPr="004A3E27" w:rsidRDefault="00336FAA" w:rsidP="00CA0029">
      <w:pPr>
        <w:pStyle w:val="FootnoteText"/>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244">
    <w:p w:rsidR="00336FAA" w:rsidRPr="004A3E27" w:rsidRDefault="00336FAA" w:rsidP="00CA0029">
      <w:pPr>
        <w:pStyle w:val="FootnoteText"/>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245">
    <w:p w:rsidR="00336FAA" w:rsidRPr="004A3E27" w:rsidRDefault="00336FAA" w:rsidP="00CA0029">
      <w:pPr>
        <w:pStyle w:val="FootnoteText"/>
      </w:pPr>
      <w:r w:rsidRPr="004A3E27">
        <w:rPr>
          <w:rStyle w:val="FootnoteReference"/>
        </w:rPr>
        <w:footnoteRef/>
      </w:r>
      <w:r w:rsidRPr="004A3E27">
        <w:t xml:space="preserve"> </w:t>
      </w:r>
      <w:r w:rsidRPr="004A3E27">
        <w:rPr>
          <w:i/>
        </w:rPr>
        <w:t>Gk</w:t>
      </w:r>
      <w:r w:rsidRPr="004A3E27">
        <w:t>. synagogue = congregation etc.</w:t>
      </w:r>
    </w:p>
  </w:footnote>
  <w:footnote w:id="246">
    <w:p w:rsidR="00336FAA" w:rsidRPr="004A3E27" w:rsidRDefault="00336FAA" w:rsidP="00CA0029">
      <w:pPr>
        <w:pStyle w:val="FootnoteText"/>
      </w:pPr>
      <w:r w:rsidRPr="004A3E27">
        <w:rPr>
          <w:rStyle w:val="FootnoteReference"/>
        </w:rPr>
        <w:footnoteRef/>
      </w:r>
      <w:r w:rsidRPr="004A3E27">
        <w:t xml:space="preserve"> Signs and miracles of God’s presence, protection and deliverance.</w:t>
      </w:r>
    </w:p>
  </w:footnote>
  <w:footnote w:id="247">
    <w:p w:rsidR="00336FAA" w:rsidRPr="004A3E27" w:rsidRDefault="00336FAA" w:rsidP="00CA0029">
      <w:pPr>
        <w:pStyle w:val="FootnoteText"/>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248">
    <w:p w:rsidR="00336FAA" w:rsidRPr="004A3E27" w:rsidRDefault="00336FAA" w:rsidP="00CA0029">
      <w:pPr>
        <w:pStyle w:val="FootnoteText"/>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249">
    <w:p w:rsidR="00336FAA" w:rsidRPr="004A3E27" w:rsidRDefault="00336FAA" w:rsidP="00CA0029">
      <w:pPr>
        <w:pStyle w:val="FootnoteText"/>
      </w:pPr>
      <w:r w:rsidRPr="004A3E27">
        <w:rPr>
          <w:rStyle w:val="FootnoteReference"/>
        </w:rPr>
        <w:footnoteRef/>
      </w:r>
      <w:r w:rsidRPr="004A3E27">
        <w:t xml:space="preserve"> sanctuary: </w:t>
      </w:r>
      <w:r w:rsidRPr="004A3E27">
        <w:rPr>
          <w:i/>
        </w:rPr>
        <w:t>lit</w:t>
      </w:r>
      <w:r w:rsidRPr="004A3E27">
        <w:t>. place; Cp. Psalm 131:5 and footnote there. Cp. 72:3.</w:t>
      </w:r>
    </w:p>
  </w:footnote>
  <w:footnote w:id="250">
    <w:p w:rsidR="00336FAA" w:rsidRPr="004A3E27" w:rsidRDefault="00336FAA" w:rsidP="00CA0029">
      <w:pPr>
        <w:pStyle w:val="FootnoteText"/>
      </w:pPr>
      <w:r w:rsidRPr="004A3E27">
        <w:rPr>
          <w:rStyle w:val="FootnoteReference"/>
        </w:rPr>
        <w:footnoteRef/>
      </w:r>
      <w:r w:rsidRPr="004A3E27">
        <w:t xml:space="preserve"> Cp. Ps. 45:10; Is. 2:4; 11:9; 65:25; Hos. 2:18; Zac. 9:10.</w:t>
      </w:r>
    </w:p>
  </w:footnote>
  <w:footnote w:id="251">
    <w:p w:rsidR="00336FAA" w:rsidRPr="004A3E27" w:rsidRDefault="00336FAA" w:rsidP="00CA0029">
      <w:pPr>
        <w:pStyle w:val="FootnoteText"/>
      </w:pPr>
      <w:r w:rsidRPr="004A3E27">
        <w:rPr>
          <w:rStyle w:val="FootnoteReference"/>
        </w:rPr>
        <w:footnoteRef/>
      </w:r>
      <w:r w:rsidRPr="004A3E27">
        <w:t xml:space="preserve"> Sinai and Zion, Moses and Christ, the Law and the Gospel enlighten the earth.</w:t>
      </w:r>
    </w:p>
  </w:footnote>
  <w:footnote w:id="252">
    <w:p w:rsidR="00336FAA" w:rsidRPr="004A3E27" w:rsidRDefault="00336FAA" w:rsidP="00CA0029">
      <w:pPr>
        <w:pStyle w:val="FootnoteText"/>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Cp. 1 Cor. 5:8); </w:t>
      </w:r>
      <w:r w:rsidRPr="004A3E27">
        <w:rPr>
          <w:i/>
        </w:rPr>
        <w:t>Heb</w:t>
      </w:r>
      <w:r w:rsidRPr="004A3E27">
        <w:t>. Surely the wrath of man shall praise thee.</w:t>
      </w:r>
    </w:p>
  </w:footnote>
  <w:footnote w:id="253">
    <w:p w:rsidR="00336FAA" w:rsidRPr="004A3E27" w:rsidRDefault="00336FAA" w:rsidP="00CA0029">
      <w:pPr>
        <w:pStyle w:val="FootnoteText"/>
      </w:pPr>
      <w:r w:rsidRPr="004A3E27">
        <w:rPr>
          <w:rStyle w:val="FootnoteReference"/>
        </w:rPr>
        <w:footnoteRef/>
      </w:r>
      <w:r w:rsidRPr="004A3E27">
        <w:t xml:space="preserve"> tyrants: </w:t>
      </w:r>
      <w:r w:rsidRPr="004A3E27">
        <w:rPr>
          <w:i/>
        </w:rPr>
        <w:t>or</w:t>
      </w:r>
      <w:r w:rsidRPr="004A3E27">
        <w:t xml:space="preserve"> kings.</w:t>
      </w:r>
    </w:p>
  </w:footnote>
  <w:footnote w:id="254">
    <w:p w:rsidR="00336FAA" w:rsidRDefault="00336FAA" w:rsidP="004A51E7">
      <w:pPr>
        <w:pStyle w:val="FootnoteText"/>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rsidR="00336FAA" w:rsidRDefault="00336FAA" w:rsidP="004A51E7">
      <w:pPr>
        <w:pStyle w:val="FootnoteText"/>
      </w:pPr>
      <w:r>
        <w:tab/>
        <w:t>‘I will speak My mind in parables,</w:t>
      </w:r>
    </w:p>
    <w:p w:rsidR="00336FAA" w:rsidRDefault="00336FAA" w:rsidP="004A51E7">
      <w:pPr>
        <w:pStyle w:val="FootnoteText"/>
      </w:pPr>
      <w:r>
        <w:tab/>
        <w:t>divulge secrets hidden since creation’ (cp. Rev. 3:14).</w:t>
      </w:r>
    </w:p>
  </w:footnote>
  <w:footnote w:id="255">
    <w:p w:rsidR="00336FAA" w:rsidRDefault="00336FAA" w:rsidP="004A51E7">
      <w:pPr>
        <w:pStyle w:val="FootnoteText"/>
      </w:pPr>
      <w:r>
        <w:rPr>
          <w:rStyle w:val="FootnoteReference"/>
        </w:rPr>
        <w:footnoteRef/>
      </w:r>
      <w:r>
        <w:t xml:space="preserve"> The Ark of Witness or Testimony, containing the Law which testified to God’s will for men, revealing the way of life (Ex. 25:16; 31:18).</w:t>
      </w:r>
    </w:p>
  </w:footnote>
  <w:footnote w:id="256">
    <w:p w:rsidR="00336FAA" w:rsidRDefault="00336FAA" w:rsidP="004A51E7">
      <w:pPr>
        <w:pStyle w:val="FootnoteText"/>
      </w:pPr>
      <w:r>
        <w:rPr>
          <w:rStyle w:val="FootnoteReference"/>
        </w:rPr>
        <w:footnoteRef/>
      </w:r>
      <w:r>
        <w:t xml:space="preserve"> Ephraim = Israel (cp. Hos. 7; Num. 14; 1 Sam. 4).</w:t>
      </w:r>
    </w:p>
  </w:footnote>
  <w:footnote w:id="257">
    <w:p w:rsidR="00336FAA" w:rsidRDefault="00336FAA" w:rsidP="004A51E7">
      <w:pPr>
        <w:pStyle w:val="FootnoteText"/>
      </w:pPr>
      <w:r>
        <w:rPr>
          <w:rStyle w:val="FootnoteReference"/>
        </w:rPr>
        <w:footnoteRef/>
      </w:r>
      <w:r>
        <w:t xml:space="preserve"> He deferred giving them the promised food and the Promised Land.</w:t>
      </w:r>
    </w:p>
  </w:footnote>
  <w:footnote w:id="258">
    <w:p w:rsidR="00336FAA" w:rsidRDefault="00336FAA" w:rsidP="004A51E7">
      <w:pPr>
        <w:pStyle w:val="FootnoteText"/>
      </w:pPr>
      <w:r>
        <w:rPr>
          <w:rStyle w:val="FootnoteReference"/>
        </w:rPr>
        <w:footnoteRef/>
      </w:r>
      <w:r>
        <w:t xml:space="preserve">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259">
    <w:p w:rsidR="00336FAA" w:rsidRDefault="00336FAA" w:rsidP="004A51E7">
      <w:pPr>
        <w:pStyle w:val="FootnoteText"/>
      </w:pPr>
      <w:r>
        <w:rPr>
          <w:rStyle w:val="FootnoteReference"/>
        </w:rPr>
        <w:footnoteRef/>
      </w:r>
      <w:r>
        <w:t xml:space="preserve"> sanctuary: </w:t>
      </w:r>
      <w:r w:rsidRPr="00636EF6">
        <w:rPr>
          <w:i/>
        </w:rPr>
        <w:t>lit</w:t>
      </w:r>
      <w:r>
        <w:t>. place. Cp. Psalm 131:5 and footnote there.</w:t>
      </w:r>
    </w:p>
  </w:footnote>
  <w:footnote w:id="260">
    <w:p w:rsidR="00336FAA" w:rsidRDefault="00336FAA" w:rsidP="004A51E7">
      <w:pPr>
        <w:pStyle w:val="FootnoteText"/>
      </w:pPr>
      <w:r>
        <w:rPr>
          <w:rStyle w:val="FootnoteReference"/>
        </w:rPr>
        <w:footnoteRef/>
      </w:r>
      <w:r>
        <w:t xml:space="preserve"> John 15.</w:t>
      </w:r>
    </w:p>
  </w:footnote>
  <w:footnote w:id="261">
    <w:p w:rsidR="00336FAA" w:rsidRDefault="00336FAA" w:rsidP="004A51E7">
      <w:pPr>
        <w:pStyle w:val="FootnoteText"/>
      </w:pPr>
      <w:r>
        <w:rPr>
          <w:rStyle w:val="FootnoteReference"/>
        </w:rPr>
        <w:footnoteRef/>
      </w:r>
      <w:r>
        <w:t xml:space="preserve"> Joseph = Israel (Gen. 40:23; 48:15; Amos 6:6).</w:t>
      </w:r>
    </w:p>
  </w:footnote>
  <w:footnote w:id="262">
    <w:p w:rsidR="00336FAA" w:rsidRDefault="00336FAA" w:rsidP="004A51E7">
      <w:pPr>
        <w:pStyle w:val="FootnoteText"/>
      </w:pPr>
      <w:r>
        <w:rPr>
          <w:rStyle w:val="FootnoteReference"/>
        </w:rPr>
        <w:footnoteRef/>
      </w:r>
      <w:r>
        <w:t xml:space="preserve"> 2 Sam. 6:2 (LXX).</w:t>
      </w:r>
    </w:p>
  </w:footnote>
  <w:footnote w:id="263">
    <w:p w:rsidR="00336FAA" w:rsidRDefault="00336FAA" w:rsidP="004A51E7">
      <w:pPr>
        <w:pStyle w:val="FootnoteText"/>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(cp. Ezra 5:2). See Ps. 126 and footnote there.</w:t>
      </w:r>
    </w:p>
  </w:footnote>
  <w:footnote w:id="264">
    <w:p w:rsidR="00336FAA" w:rsidRDefault="00336FAA" w:rsidP="004A51E7">
      <w:pPr>
        <w:pStyle w:val="FootnoteText"/>
      </w:pPr>
      <w:r>
        <w:rPr>
          <w:rStyle w:val="FootnoteReference"/>
        </w:rPr>
        <w:footnoteRef/>
      </w:r>
      <w:r>
        <w:t xml:space="preserve"> ‘What tongue? The voice of God’ (St Athanasius).</w:t>
      </w:r>
    </w:p>
  </w:footnote>
  <w:footnote w:id="265">
    <w:p w:rsidR="00336FAA" w:rsidRDefault="00336FAA" w:rsidP="004A51E7">
      <w:pPr>
        <w:pStyle w:val="FootnoteText"/>
      </w:pPr>
      <w:r>
        <w:rPr>
          <w:rStyle w:val="FootnoteReference"/>
        </w:rPr>
        <w:footnoteRef/>
      </w:r>
      <w:r>
        <w:t xml:space="preserve"> Exodus 9:23; 19:16.</w:t>
      </w:r>
    </w:p>
  </w:footnote>
  <w:footnote w:id="266">
    <w:p w:rsidR="00336FAA" w:rsidRDefault="00336FAA" w:rsidP="004A51E7">
      <w:pPr>
        <w:pStyle w:val="FootnoteText"/>
      </w:pPr>
      <w:r>
        <w:rPr>
          <w:rStyle w:val="FootnoteReference"/>
        </w:rPr>
        <w:footnoteRef/>
      </w:r>
      <w:r>
        <w:t xml:space="preserve"> ‘You have always been deaf to His voice, blind to the vision of Him’ (Jn. 5:37; cp. Deut. 18:16; Isaiah 48:18).</w:t>
      </w:r>
    </w:p>
  </w:footnote>
  <w:footnote w:id="267">
    <w:p w:rsidR="00336FAA" w:rsidRDefault="00336FAA" w:rsidP="004A51E7">
      <w:pPr>
        <w:pStyle w:val="FootnoteText"/>
      </w:pPr>
      <w:r>
        <w:rPr>
          <w:rStyle w:val="FootnoteReference"/>
        </w:rPr>
        <w:footnoteRef/>
      </w:r>
      <w:r>
        <w:t xml:space="preserve"> </w:t>
      </w:r>
      <w:r w:rsidRPr="003111C9">
        <w:rPr>
          <w:i/>
        </w:rPr>
        <w:t>Lit</w:t>
      </w:r>
      <w:r>
        <w:t>. gods. In the O.T. judges and rulers are called ‘gods’ (= lords) because they act for God and in His name (cp. Ex. 21:6; 22:9,28; Deut. 1:17; 19:17; Ps. 57; John 10:34-35). In verse 6 God says: You are My representatives, clothed with My power, to administer justice to all alike. But your high office is no guarantee of immortality; if you sin. you die (verse 7).</w:t>
      </w:r>
    </w:p>
  </w:footnote>
  <w:footnote w:id="268">
    <w:p w:rsidR="00336FAA" w:rsidRDefault="00336FAA" w:rsidP="004A51E7">
      <w:pPr>
        <w:pStyle w:val="FootnoteText"/>
      </w:pPr>
      <w:r>
        <w:rPr>
          <w:rStyle w:val="FootnoteReference"/>
        </w:rPr>
        <w:footnoteRef/>
      </w:r>
      <w:r>
        <w:t xml:space="preserve"> </w:t>
      </w:r>
      <w:r>
        <w:rPr>
          <w:i/>
        </w:rPr>
        <w:t>See the previous footnote</w:t>
      </w:r>
      <w:r>
        <w:t>.</w:t>
      </w:r>
    </w:p>
  </w:footnote>
  <w:footnote w:id="269">
    <w:p w:rsidR="00336FAA" w:rsidRDefault="00336FAA" w:rsidP="004A51E7">
      <w:pPr>
        <w:pStyle w:val="FootnoteText"/>
      </w:pPr>
      <w:r>
        <w:rPr>
          <w:rStyle w:val="FootnoteReference"/>
        </w:rPr>
        <w:footnoteRef/>
      </w:r>
      <w:r>
        <w:t xml:space="preserve"> Cp. Isaiah 36:6; 2 Chron. 32:8; 1 Tim. 6:17; Ps. 74:4; Gal. 2:9; 1 Sam. 2:8.</w:t>
      </w:r>
    </w:p>
  </w:footnote>
  <w:footnote w:id="270">
    <w:p w:rsidR="00336FAA" w:rsidRDefault="00336FAA" w:rsidP="004A51E7">
      <w:pPr>
        <w:pStyle w:val="FootnoteText"/>
      </w:pPr>
      <w:r>
        <w:rPr>
          <w:rStyle w:val="FootnoteReference"/>
        </w:rPr>
        <w:footnoteRef/>
      </w:r>
      <w:r>
        <w:t xml:space="preserve"> John 10:34-36.</w:t>
      </w:r>
    </w:p>
  </w:footnote>
  <w:footnote w:id="271">
    <w:p w:rsidR="00336FAA" w:rsidRDefault="00336FAA" w:rsidP="004A51E7">
      <w:pPr>
        <w:pStyle w:val="FootnoteText"/>
      </w:pPr>
      <w:r>
        <w:rPr>
          <w:rStyle w:val="FootnoteReference"/>
        </w:rPr>
        <w:footnoteRef/>
      </w:r>
      <w:r>
        <w:t xml:space="preserve"> This prayer is already answered (John 3:18; 9:39; 12:31; Acts 17:31).</w:t>
      </w:r>
    </w:p>
  </w:footnote>
  <w:footnote w:id="272">
    <w:p w:rsidR="00336FAA" w:rsidRDefault="00336FAA" w:rsidP="004A51E7">
      <w:pPr>
        <w:pStyle w:val="FootnoteText"/>
      </w:pPr>
      <w:r>
        <w:rPr>
          <w:rStyle w:val="FootnoteReference"/>
        </w:rPr>
        <w:footnoteRef/>
      </w:r>
      <w:r>
        <w:t xml:space="preserve"> </w:t>
      </w:r>
      <w:r w:rsidRPr="003111C9">
        <w:rPr>
          <w:i/>
        </w:rPr>
        <w:t>Lit</w:t>
      </w:r>
      <w:r>
        <w:t>. ‘How beloved are Your dwellings.’</w:t>
      </w:r>
    </w:p>
  </w:footnote>
  <w:footnote w:id="273">
    <w:p w:rsidR="00336FAA" w:rsidRDefault="00336FAA" w:rsidP="004A51E7">
      <w:pPr>
        <w:pStyle w:val="FootnoteText"/>
      </w:pPr>
      <w:r>
        <w:rPr>
          <w:rStyle w:val="FootnoteReference"/>
        </w:rPr>
        <w:footnoteRef/>
      </w:r>
      <w:r>
        <w:t xml:space="preserve"> Man has made a mess of the earth (Gen. 3; Isaiah 24:4-6 etc.)</w:t>
      </w:r>
    </w:p>
  </w:footnote>
  <w:footnote w:id="274">
    <w:p w:rsidR="00336FAA" w:rsidRDefault="00336FAA" w:rsidP="004A51E7">
      <w:pPr>
        <w:pStyle w:val="FootnoteText"/>
      </w:pPr>
      <w:r>
        <w:rPr>
          <w:rStyle w:val="FootnoteReference"/>
        </w:rPr>
        <w:footnoteRef/>
      </w:r>
      <w:r>
        <w:t xml:space="preserve"> Cp. Lk. 13:25; Mk. 4:11; Col. 4:5; Rev. 22:15.</w:t>
      </w:r>
    </w:p>
  </w:footnote>
  <w:footnote w:id="275">
    <w:p w:rsidR="00336FAA" w:rsidRDefault="00336FAA" w:rsidP="004A51E7">
      <w:pPr>
        <w:pStyle w:val="FootnoteText"/>
      </w:pPr>
      <w:r>
        <w:rPr>
          <w:rStyle w:val="FootnoteReference"/>
        </w:rPr>
        <w:footnoteRef/>
      </w:r>
      <w:r>
        <w:t xml:space="preserve"> God is love. Love covers all sins (see 1 Jn. 4:16; 1 Pet. 4:8; Prov. 10:12; Jas. 5:20; Lk. 7:47).</w:t>
      </w:r>
    </w:p>
  </w:footnote>
  <w:footnote w:id="276">
    <w:p w:rsidR="00336FAA" w:rsidRDefault="00336FAA" w:rsidP="00935D4B">
      <w:pPr>
        <w:pStyle w:val="FootnoteText"/>
      </w:pPr>
      <w:r>
        <w:rPr>
          <w:rStyle w:val="FootnoteReference"/>
        </w:rPr>
        <w:footnoteRef/>
      </w:r>
      <w:r>
        <w:t xml:space="preserve"> holy: cp. 1 Cor. 3:16,17; 6:15-19; Heb. 3:1; 12:10; 1 Pet. 1:15,16; 2 Pet. 1-4.</w:t>
      </w:r>
    </w:p>
  </w:footnote>
  <w:footnote w:id="277">
    <w:p w:rsidR="00336FAA" w:rsidRDefault="00336FAA" w:rsidP="00935D4B">
      <w:pPr>
        <w:pStyle w:val="FootnoteText"/>
      </w:pPr>
      <w:r>
        <w:rPr>
          <w:rStyle w:val="FootnoteReference"/>
        </w:rPr>
        <w:footnoteRef/>
      </w:r>
      <w:r>
        <w:t xml:space="preserve"> Powers of the soul are will, desire, intellect, understanding, memory, imagination.</w:t>
      </w:r>
    </w:p>
  </w:footnote>
  <w:footnote w:id="278">
    <w:p w:rsidR="00336FAA" w:rsidRDefault="00336FAA" w:rsidP="00935D4B">
      <w:pPr>
        <w:pStyle w:val="FootnoteText"/>
      </w:pPr>
      <w:r>
        <w:rPr>
          <w:rStyle w:val="FootnoteReference"/>
        </w:rPr>
        <w:footnoteRef/>
      </w:r>
      <w:r>
        <w:t xml:space="preserve"> ‘The song of the Lamb.’ (Rev. 15:3-5; John 12:32).</w:t>
      </w:r>
    </w:p>
  </w:footnote>
  <w:footnote w:id="279">
    <w:p w:rsidR="00336FAA" w:rsidRDefault="00336FAA" w:rsidP="00935D4B">
      <w:pPr>
        <w:pStyle w:val="FootnoteText"/>
      </w:pPr>
      <w:r>
        <w:rPr>
          <w:rStyle w:val="FootnoteReference"/>
        </w:rPr>
        <w:footnoteRef/>
      </w:r>
      <w:r>
        <w:t xml:space="preserve"> Zion is a type of the Church; the dwellings of Jacob signify life under the law (cp. St. Athanasius). Happy are they who are born of water and the Spirit and whose home is the heavenly Zion! (cp. Jn; 3:3-5). See also Ps. 136 and footnotes. ‘His foundations’ (Ephes. 2:20: Isaiah 28:16).</w:t>
      </w:r>
    </w:p>
  </w:footnote>
  <w:footnote w:id="280">
    <w:p w:rsidR="00336FAA" w:rsidRDefault="00336FAA" w:rsidP="00935D4B">
      <w:pPr>
        <w:pStyle w:val="FootnoteText"/>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281">
    <w:p w:rsidR="00336FAA" w:rsidRDefault="00336FAA" w:rsidP="00935D4B">
      <w:pPr>
        <w:pStyle w:val="FootnoteText"/>
      </w:pPr>
      <w:r>
        <w:rPr>
          <w:rStyle w:val="FootnoteReference"/>
        </w:rPr>
        <w:footnoteRef/>
      </w:r>
      <w:r>
        <w:t xml:space="preserve"> ‘Whatever God now gives us, He himself will be to us in place of His gift.... Our joy, our peace, our rest, the end of all our troubles, is none but God’ (St. Augustine).</w:t>
      </w:r>
    </w:p>
  </w:footnote>
  <w:footnote w:id="282">
    <w:p w:rsidR="00336FAA" w:rsidRDefault="00336FAA" w:rsidP="00935D4B">
      <w:pPr>
        <w:pStyle w:val="FootnoteText"/>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283">
    <w:p w:rsidR="00336FAA" w:rsidRDefault="00336FAA" w:rsidP="00935D4B">
      <w:pPr>
        <w:pStyle w:val="FootnoteText"/>
      </w:pPr>
      <w:r>
        <w:rPr>
          <w:rStyle w:val="FootnoteReference"/>
        </w:rPr>
        <w:footnoteRef/>
      </w:r>
      <w:r>
        <w:t xml:space="preserve"> ‘No eye has seen, no ear has heard.... what God has planned for His lovers’ (1 Cor. 2:9).</w:t>
      </w:r>
    </w:p>
  </w:footnote>
  <w:footnote w:id="284">
    <w:p w:rsidR="00336FAA" w:rsidRDefault="00336FAA" w:rsidP="00935D4B">
      <w:pPr>
        <w:pStyle w:val="FootnoteText"/>
      </w:pPr>
      <w:r>
        <w:rPr>
          <w:rStyle w:val="FootnoteReference"/>
        </w:rPr>
        <w:footnoteRef/>
      </w:r>
      <w:r>
        <w:t xml:space="preserve"> ‘God’s mercy is the salvation and grace granted by Christ’ (St. Athanasius).</w:t>
      </w:r>
    </w:p>
  </w:footnote>
  <w:footnote w:id="285">
    <w:p w:rsidR="00336FAA" w:rsidRDefault="00336FAA" w:rsidP="00935D4B">
      <w:pPr>
        <w:pStyle w:val="FootnoteText"/>
      </w:pPr>
      <w:r>
        <w:rPr>
          <w:rStyle w:val="FootnoteReference"/>
        </w:rPr>
        <w:footnoteRef/>
      </w:r>
      <w:r>
        <w:t xml:space="preserve"> Son: </w:t>
      </w:r>
      <w:r w:rsidRPr="0090411D">
        <w:rPr>
          <w:i/>
        </w:rPr>
        <w:t>lit</w:t>
      </w:r>
      <w:r>
        <w:t>. ‘seed’. God will prepare the son of David to be the Messiah King.</w:t>
      </w:r>
    </w:p>
  </w:footnote>
  <w:footnote w:id="286">
    <w:p w:rsidR="00336FAA" w:rsidRDefault="00336FAA" w:rsidP="00935D4B">
      <w:pPr>
        <w:pStyle w:val="FootnoteText"/>
      </w:pPr>
      <w:r>
        <w:rPr>
          <w:rStyle w:val="FootnoteReference"/>
        </w:rPr>
        <w:footnoteRef/>
      </w:r>
      <w:r>
        <w:t xml:space="preserve"> ‘This means the four parts of the globe: North means the land of the midnight sun; sea means the West’ (St. Athanasius). On the West of Palestine lies the Mediterrranean sea, so the Bible calls the West the Sea.</w:t>
      </w:r>
    </w:p>
  </w:footnote>
  <w:footnote w:id="287">
    <w:p w:rsidR="00336FAA" w:rsidRDefault="00336FAA" w:rsidP="00935D4B">
      <w:pPr>
        <w:pStyle w:val="FootnoteText"/>
      </w:pPr>
      <w:r>
        <w:rPr>
          <w:rStyle w:val="FootnoteReference"/>
        </w:rPr>
        <w:footnoteRef/>
      </w:r>
      <w:r>
        <w:t xml:space="preserve"> Cp. 2 Samuel 7:4-17; 1 Chron. 17:3-14.</w:t>
      </w:r>
    </w:p>
  </w:footnote>
  <w:footnote w:id="288">
    <w:p w:rsidR="00336FAA" w:rsidRDefault="00336FAA" w:rsidP="00935D4B">
      <w:pPr>
        <w:pStyle w:val="FootnoteText"/>
      </w:pPr>
      <w:r>
        <w:rPr>
          <w:rStyle w:val="FootnoteReference"/>
        </w:rPr>
        <w:footnoteRef/>
      </w:r>
      <w:r>
        <w:t xml:space="preserve"> </w:t>
      </w:r>
      <w:r w:rsidRPr="0090411D">
        <w:rPr>
          <w:i/>
        </w:rPr>
        <w:t>Firstborn</w:t>
      </w:r>
      <w:r>
        <w:t xml:space="preserve"> = Christ in David. Cp. Heb. 1:6; Rom. 8:29; Col. 1:13-18; Rev. 1:5; 3:14; Matt. 1:25; Exod. 4:22; Heb. 12:23.</w:t>
      </w:r>
    </w:p>
  </w:footnote>
  <w:footnote w:id="289">
    <w:p w:rsidR="00336FAA" w:rsidRDefault="00336FAA" w:rsidP="00935D4B">
      <w:pPr>
        <w:pStyle w:val="FootnoteText"/>
      </w:pPr>
      <w:r>
        <w:rPr>
          <w:rStyle w:val="FootnoteReference"/>
        </w:rPr>
        <w:footnoteRef/>
      </w:r>
      <w:r>
        <w:t xml:space="preserve"> dynasty: </w:t>
      </w:r>
      <w:r w:rsidRPr="0090411D">
        <w:rPr>
          <w:i/>
        </w:rPr>
        <w:t>lit</w:t>
      </w:r>
      <w:r>
        <w:t>. seed (Gal. 3:16; Is. 9:7).</w:t>
      </w:r>
    </w:p>
  </w:footnote>
  <w:footnote w:id="290">
    <w:p w:rsidR="00336FAA" w:rsidRDefault="00336FAA" w:rsidP="00935D4B">
      <w:pPr>
        <w:pStyle w:val="FootnoteText"/>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291">
    <w:p w:rsidR="00336FAA" w:rsidRDefault="00336FAA" w:rsidP="00935D4B">
      <w:pPr>
        <w:pStyle w:val="FootnoteText"/>
      </w:pPr>
      <w:r>
        <w:rPr>
          <w:rStyle w:val="FootnoteReference"/>
        </w:rPr>
        <w:footnoteRef/>
      </w:r>
      <w:r>
        <w:t xml:space="preserve"> dynasty: </w:t>
      </w:r>
      <w:r w:rsidRPr="0090411D">
        <w:rPr>
          <w:i/>
        </w:rPr>
        <w:t>lit</w:t>
      </w:r>
      <w:r>
        <w:t>. seed.</w:t>
      </w:r>
    </w:p>
  </w:footnote>
  <w:footnote w:id="292">
    <w:p w:rsidR="00336FAA" w:rsidRDefault="00336FAA" w:rsidP="00935D4B">
      <w:pPr>
        <w:pStyle w:val="FootnoteText"/>
      </w:pPr>
      <w:r>
        <w:rPr>
          <w:rStyle w:val="FootnoteReference"/>
        </w:rPr>
        <w:footnoteRef/>
      </w:r>
      <w:r>
        <w:t xml:space="preserve"> Rev. 1:5; 3:14.</w:t>
      </w:r>
    </w:p>
  </w:footnote>
  <w:footnote w:id="293">
    <w:p w:rsidR="00336FAA" w:rsidRDefault="00336FAA" w:rsidP="00935D4B">
      <w:pPr>
        <w:pStyle w:val="FootnoteText"/>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294">
    <w:p w:rsidR="00336FAA" w:rsidRDefault="00336FAA" w:rsidP="00935D4B">
      <w:pPr>
        <w:pStyle w:val="FootnoteText"/>
      </w:pPr>
      <w:r>
        <w:rPr>
          <w:rStyle w:val="FootnoteReference"/>
        </w:rPr>
        <w:footnoteRef/>
      </w:r>
      <w:r>
        <w:t xml:space="preserve"> Make known to me Christ the Wisdom and Power of God (1 Cor. 1:24), and make known to me Your Saints whose hearts are disciplined by Him (cp. St. Athanasius).</w:t>
      </w:r>
    </w:p>
  </w:footnote>
  <w:footnote w:id="295">
    <w:p w:rsidR="00336FAA" w:rsidRDefault="00336FAA" w:rsidP="00935D4B">
      <w:pPr>
        <w:pStyle w:val="FootnoteText"/>
      </w:pPr>
      <w:r>
        <w:rPr>
          <w:rStyle w:val="FootnoteReference"/>
        </w:rPr>
        <w:footnoteRef/>
      </w:r>
      <w:r>
        <w:t xml:space="preserve"> That is, in the Kingdom (1 Cor. 4:20).</w:t>
      </w:r>
    </w:p>
  </w:footnote>
  <w:footnote w:id="296">
    <w:p w:rsidR="00336FAA" w:rsidRDefault="00336FAA" w:rsidP="00935D4B">
      <w:pPr>
        <w:pStyle w:val="FootnoteText"/>
      </w:pPr>
      <w:r>
        <w:rPr>
          <w:rStyle w:val="FootnoteReference"/>
        </w:rPr>
        <w:footnoteRef/>
      </w:r>
      <w:r>
        <w:t xml:space="preserve"> Verses 11 and 12 were quoted by Satan to tempt Christ (Matt. 4:6; Lk. 4:10).</w:t>
      </w:r>
    </w:p>
  </w:footnote>
  <w:footnote w:id="297">
    <w:p w:rsidR="00336FAA" w:rsidRDefault="00336FAA" w:rsidP="00935D4B">
      <w:pPr>
        <w:pStyle w:val="FootnoteText"/>
      </w:pPr>
      <w:r>
        <w:rPr>
          <w:rStyle w:val="FootnoteReference"/>
        </w:rPr>
        <w:footnoteRef/>
      </w:r>
      <w:r>
        <w:t xml:space="preserve"> dragon: </w:t>
      </w:r>
      <w:r w:rsidRPr="0090411D">
        <w:rPr>
          <w:i/>
        </w:rPr>
        <w:t>or</w:t>
      </w:r>
      <w:r>
        <w:t xml:space="preserve"> serpent.</w:t>
      </w:r>
    </w:p>
  </w:footnote>
  <w:footnote w:id="298">
    <w:p w:rsidR="00336FAA" w:rsidRDefault="00336FAA" w:rsidP="008016CF">
      <w:pPr>
        <w:pStyle w:val="FootnoteText"/>
      </w:pPr>
      <w:r>
        <w:rPr>
          <w:rStyle w:val="FootnoteReference"/>
        </w:rPr>
        <w:footnoteRef/>
      </w:r>
      <w:r>
        <w:t xml:space="preserve"> House—Home, Family, Church, Kingdom: where God’s will is done (1 Tim. 3:15; Heb. 3:2-6; Lk. 2:49; Mt. 6:10).</w:t>
      </w:r>
    </w:p>
  </w:footnote>
  <w:footnote w:id="299">
    <w:p w:rsidR="00336FAA" w:rsidRDefault="00336FAA" w:rsidP="008016CF">
      <w:pPr>
        <w:pStyle w:val="FootnoteText"/>
      </w:pPr>
      <w:r>
        <w:rPr>
          <w:rStyle w:val="FootnoteReference"/>
        </w:rPr>
        <w:footnoteRef/>
      </w:r>
      <w:r>
        <w:t xml:space="preserve"> John 7:38.</w:t>
      </w:r>
    </w:p>
  </w:footnote>
  <w:footnote w:id="300">
    <w:p w:rsidR="00336FAA" w:rsidRDefault="00336FAA" w:rsidP="008016CF">
      <w:pPr>
        <w:pStyle w:val="FootnoteText"/>
      </w:pPr>
      <w:r>
        <w:rPr>
          <w:rStyle w:val="FootnoteReference"/>
        </w:rPr>
        <w:footnoteRef/>
      </w:r>
      <w:r>
        <w:t xml:space="preserve"> justice: </w:t>
      </w:r>
      <w:r w:rsidRPr="0090411D">
        <w:rPr>
          <w:i/>
        </w:rPr>
        <w:t>or</w:t>
      </w:r>
      <w:r>
        <w:t xml:space="preserve"> vengeance. Vengeance left to God culminates in Christ’s Passion. Cp. Deut. 32:35; Heb. 10:30; Rom. 3:5; 12:19.</w:t>
      </w:r>
    </w:p>
  </w:footnote>
  <w:footnote w:id="301">
    <w:p w:rsidR="00336FAA" w:rsidRDefault="00336FAA" w:rsidP="008016CF">
      <w:pPr>
        <w:pStyle w:val="FootnoteText"/>
      </w:pPr>
      <w:r>
        <w:rPr>
          <w:rStyle w:val="FootnoteReference"/>
        </w:rPr>
        <w:footnoteRef/>
      </w:r>
      <w:r>
        <w:t xml:space="preserve"> Cp. 1 Cor. 3:20, ‘The Lord knows the thoughts of the wise…’</w:t>
      </w:r>
    </w:p>
  </w:footnote>
  <w:footnote w:id="302">
    <w:p w:rsidR="00336FAA" w:rsidRDefault="00336FAA" w:rsidP="008016CF">
      <w:pPr>
        <w:pStyle w:val="FootnoteText"/>
      </w:pPr>
      <w:r>
        <w:rPr>
          <w:rStyle w:val="FootnoteReference"/>
        </w:rPr>
        <w:footnoteRef/>
      </w:r>
      <w:r>
        <w:t xml:space="preserve"> Ex. 17:1-7.</w:t>
      </w:r>
    </w:p>
  </w:footnote>
  <w:footnote w:id="303">
    <w:p w:rsidR="00336FAA" w:rsidRDefault="00336FAA" w:rsidP="008016CF">
      <w:pPr>
        <w:pStyle w:val="FootnoteText"/>
      </w:pPr>
      <w:r>
        <w:rPr>
          <w:rStyle w:val="FootnoteReference"/>
        </w:rPr>
        <w:footnoteRef/>
      </w:r>
      <w:r>
        <w:t xml:space="preserve"> Num. 14:32-34.</w:t>
      </w:r>
    </w:p>
  </w:footnote>
  <w:footnote w:id="304">
    <w:p w:rsidR="00336FAA" w:rsidRDefault="00336FAA" w:rsidP="008016CF">
      <w:pPr>
        <w:pStyle w:val="FootnoteText"/>
      </w:pPr>
      <w:r>
        <w:rPr>
          <w:rStyle w:val="FootnoteReference"/>
        </w:rPr>
        <w:footnoteRef/>
      </w:r>
      <w:r>
        <w:t xml:space="preserve"> Cp. Heb.3:7-11; 4:10.</w:t>
      </w:r>
    </w:p>
  </w:footnote>
  <w:footnote w:id="305">
    <w:p w:rsidR="00336FAA" w:rsidRDefault="00336FAA" w:rsidP="008016CF">
      <w:pPr>
        <w:pStyle w:val="FootnoteText"/>
      </w:pPr>
      <w:r>
        <w:rPr>
          <w:rStyle w:val="FootnoteReference"/>
        </w:rPr>
        <w:footnoteRef/>
      </w:r>
      <w:r>
        <w:t xml:space="preserve"> Cp. Deut. 32:17; 1 Cor. 10:20; Psalm 105:36-38; 1 Chron. 16:26.</w:t>
      </w:r>
    </w:p>
  </w:footnote>
  <w:footnote w:id="306">
    <w:p w:rsidR="00336FAA" w:rsidRDefault="00336FAA" w:rsidP="008016CF">
      <w:pPr>
        <w:pStyle w:val="FootnoteText"/>
      </w:pPr>
      <w:r>
        <w:rPr>
          <w:rStyle w:val="FootnoteReference"/>
        </w:rPr>
        <w:footnoteRef/>
      </w:r>
      <w:r>
        <w:t xml:space="preserve"> i.e. Let the sea dance and roar in thunderous applause as the King of Glory appears. (This line is identical with 97:7a).</w:t>
      </w:r>
    </w:p>
  </w:footnote>
  <w:footnote w:id="307">
    <w:p w:rsidR="00336FAA" w:rsidRDefault="00336FAA" w:rsidP="008016CF">
      <w:pPr>
        <w:pStyle w:val="FootnoteText"/>
      </w:pPr>
      <w:r>
        <w:rPr>
          <w:rStyle w:val="FootnoteReference"/>
        </w:rPr>
        <w:footnoteRef/>
      </w:r>
      <w:r>
        <w:t xml:space="preserve"> Cp. Pss. 32:5b; 84:10b. Rom. 1:19-21; 2 Cor. 4:6; Jn. 1:14; 6:40; 17:22-24.</w:t>
      </w:r>
    </w:p>
  </w:footnote>
  <w:footnote w:id="308">
    <w:p w:rsidR="00336FAA" w:rsidRDefault="00336FAA" w:rsidP="008016CF">
      <w:pPr>
        <w:pStyle w:val="FootnoteText"/>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w:t>
      </w:r>
    </w:p>
  </w:footnote>
  <w:footnote w:id="309">
    <w:p w:rsidR="00336FAA" w:rsidRDefault="00336FAA" w:rsidP="008016CF">
      <w:pPr>
        <w:pStyle w:val="FootnoteText"/>
      </w:pPr>
      <w:r>
        <w:rPr>
          <w:rStyle w:val="FootnoteReference"/>
        </w:rPr>
        <w:footnoteRef/>
      </w:r>
      <w:r>
        <w:t xml:space="preserve"> Rev. 4:6, Ezek. 1:5-10.</w:t>
      </w:r>
    </w:p>
  </w:footnote>
  <w:footnote w:id="310">
    <w:p w:rsidR="00336FAA" w:rsidRDefault="00336FAA" w:rsidP="008016CF">
      <w:pPr>
        <w:pStyle w:val="FootnoteText"/>
      </w:pPr>
      <w:r>
        <w:rPr>
          <w:rStyle w:val="FootnoteReference"/>
        </w:rPr>
        <w:footnoteRef/>
      </w:r>
      <w:r>
        <w:t xml:space="preserve"> Daily I pray for the lost. Sinners are slain by conversion into believers, saints, friends and lovers.</w:t>
      </w:r>
    </w:p>
  </w:footnote>
  <w:footnote w:id="311">
    <w:p w:rsidR="00336FAA" w:rsidRDefault="00336FAA" w:rsidP="00EC728E">
      <w:pPr>
        <w:pStyle w:val="FootnoteText"/>
      </w:pPr>
      <w:r>
        <w:rPr>
          <w:rStyle w:val="FootnoteReference"/>
        </w:rPr>
        <w:footnoteRef/>
      </w:r>
      <w:r>
        <w:t xml:space="preserve"> Peter praised and confessed Christ, yet later he swore he did not know Him (Mt. 26:74; Mk. 14:71).</w:t>
      </w:r>
    </w:p>
  </w:footnote>
  <w:footnote w:id="312">
    <w:p w:rsidR="00336FAA" w:rsidRDefault="00336FAA" w:rsidP="00EC728E">
      <w:pPr>
        <w:pStyle w:val="FootnoteText"/>
      </w:pPr>
      <w:r>
        <w:rPr>
          <w:rStyle w:val="FootnoteReference"/>
        </w:rPr>
        <w:footnoteRef/>
      </w:r>
      <w:r>
        <w:t xml:space="preserve"> Cp. Ps. 38:7a.</w:t>
      </w:r>
    </w:p>
  </w:footnote>
  <w:footnote w:id="313">
    <w:p w:rsidR="00336FAA" w:rsidRDefault="00336FAA" w:rsidP="00EC728E">
      <w:pPr>
        <w:pStyle w:val="FootnoteText"/>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Cp. Ps. 102:14.</w:t>
      </w:r>
    </w:p>
  </w:footnote>
  <w:footnote w:id="314">
    <w:p w:rsidR="00336FAA" w:rsidRDefault="00336FAA" w:rsidP="00EC728E">
      <w:pPr>
        <w:pStyle w:val="FootnoteText"/>
      </w:pPr>
      <w:r>
        <w:rPr>
          <w:rStyle w:val="FootnoteReference"/>
        </w:rPr>
        <w:footnoteRef/>
      </w:r>
      <w:r>
        <w:t xml:space="preserve"> descendants: </w:t>
      </w:r>
      <w:r w:rsidRPr="00A80C80">
        <w:rPr>
          <w:i/>
        </w:rPr>
        <w:t>lit</w:t>
      </w:r>
      <w:r>
        <w:t>. seed. Verses 26-28 are quoted at Heb. 1:10-12; 13:8.</w:t>
      </w:r>
    </w:p>
  </w:footnote>
  <w:footnote w:id="315">
    <w:p w:rsidR="00336FAA" w:rsidRDefault="00336FAA" w:rsidP="00EC728E">
      <w:pPr>
        <w:pStyle w:val="FootnoteText"/>
      </w:pPr>
      <w:r>
        <w:rPr>
          <w:rStyle w:val="FootnoteReference"/>
        </w:rPr>
        <w:footnoteRef/>
      </w:r>
      <w:r>
        <w:t xml:space="preserve"> ‘God is love’ (1 John 4:8,16).</w:t>
      </w:r>
    </w:p>
  </w:footnote>
  <w:footnote w:id="316">
    <w:p w:rsidR="00336FAA" w:rsidRDefault="00336FAA" w:rsidP="00EC728E">
      <w:pPr>
        <w:pStyle w:val="FootnoteText"/>
      </w:pPr>
      <w:r>
        <w:rPr>
          <w:rStyle w:val="FootnoteReference"/>
        </w:rPr>
        <w:footnoteRef/>
      </w:r>
      <w:r>
        <w:t xml:space="preserve"> Cp. Ps. 147:8.</w:t>
      </w:r>
    </w:p>
  </w:footnote>
  <w:footnote w:id="317">
    <w:p w:rsidR="00336FAA" w:rsidRDefault="00336FAA" w:rsidP="00EC728E">
      <w:pPr>
        <w:pStyle w:val="FootnoteText"/>
      </w:pPr>
      <w:r>
        <w:rPr>
          <w:rStyle w:val="FootnoteReference"/>
        </w:rPr>
        <w:footnoteRef/>
      </w:r>
      <w:r>
        <w:t xml:space="preserve"> East and West intersecting heaven and earth forms the Cross to which our sins were nailed (Col. 1:20; 2:14).</w:t>
      </w:r>
    </w:p>
  </w:footnote>
  <w:footnote w:id="318">
    <w:p w:rsidR="00336FAA" w:rsidRDefault="00336FAA" w:rsidP="00EC728E">
      <w:pPr>
        <w:pStyle w:val="FootnoteText"/>
      </w:pPr>
      <w:r>
        <w:rPr>
          <w:rStyle w:val="FootnoteReference"/>
        </w:rPr>
        <w:footnoteRef/>
      </w:r>
      <w:r>
        <w:t xml:space="preserve"> embraces all: </w:t>
      </w:r>
      <w:r w:rsidRPr="00A80C80">
        <w:rPr>
          <w:i/>
        </w:rPr>
        <w:t>or</w:t>
      </w:r>
      <w:r>
        <w:t>, ‘rules over all.’</w:t>
      </w:r>
    </w:p>
  </w:footnote>
  <w:footnote w:id="319">
    <w:p w:rsidR="00336FAA" w:rsidRDefault="00336FAA" w:rsidP="00EC728E">
      <w:pPr>
        <w:pStyle w:val="FootnoteText"/>
      </w:pPr>
      <w:r>
        <w:rPr>
          <w:rStyle w:val="FootnoteReference"/>
        </w:rPr>
        <w:footnoteRef/>
      </w:r>
      <w:r>
        <w:t xml:space="preserve"> He Whose hands stretch out the sky like a skin now stretches out His healing hands on the cross to draw all to Himself (cp. Is. 45:12; 65:2; Rom. 10:21; Jn. 12:32; 21:18: Acts 4:30; 1 Pet. 2:24).</w:t>
      </w:r>
    </w:p>
  </w:footnote>
  <w:footnote w:id="320">
    <w:p w:rsidR="00336FAA" w:rsidRDefault="00336FAA" w:rsidP="00EC728E">
      <w:pPr>
        <w:pStyle w:val="FootnoteText"/>
      </w:pPr>
      <w:r>
        <w:rPr>
          <w:rStyle w:val="FootnoteReference"/>
        </w:rPr>
        <w:footnoteRef/>
      </w:r>
      <w:r>
        <w:t xml:space="preserve"> Heb. 1:7; Ezek. 1:14; 2 Esdras 8:22.</w:t>
      </w:r>
    </w:p>
  </w:footnote>
  <w:footnote w:id="321">
    <w:p w:rsidR="00336FAA" w:rsidRDefault="00336FAA" w:rsidP="00EC728E">
      <w:pPr>
        <w:pStyle w:val="FootnoteText"/>
      </w:pPr>
      <w:r>
        <w:rPr>
          <w:rStyle w:val="FootnoteReference"/>
        </w:rPr>
        <w:footnoteRef/>
      </w:r>
      <w:r>
        <w:t xml:space="preserve"> Much of Psalm 104 occurs almost verbatim in 1 Chron. 16:8-22 (cp. vv. 7:36).</w:t>
      </w:r>
    </w:p>
  </w:footnote>
  <w:footnote w:id="322">
    <w:p w:rsidR="00336FAA" w:rsidRDefault="00336FAA" w:rsidP="00EC728E">
      <w:pPr>
        <w:pStyle w:val="FootnoteText"/>
      </w:pPr>
      <w:r>
        <w:rPr>
          <w:rStyle w:val="FootnoteReference"/>
        </w:rPr>
        <w:footnoteRef/>
      </w:r>
      <w:r>
        <w:t xml:space="preserve"> ‘You have an anointing from the Holy One’ (1 Jn. 2:20; Ex. 19:6; Is. 61:6; Rev. 1:6; 1 Pet. 2:5-9). </w:t>
      </w:r>
      <w:r w:rsidRPr="00A80C80">
        <w:rPr>
          <w:i/>
        </w:rPr>
        <w:t>Lit</w:t>
      </w:r>
      <w:r>
        <w:t>. ‘Touch not My Christs.’</w:t>
      </w:r>
    </w:p>
  </w:footnote>
  <w:footnote w:id="323">
    <w:p w:rsidR="00336FAA" w:rsidRDefault="00336FAA" w:rsidP="00EC728E">
      <w:pPr>
        <w:pStyle w:val="FootnoteText"/>
      </w:pPr>
      <w:r>
        <w:rPr>
          <w:rStyle w:val="FootnoteReference"/>
        </w:rPr>
        <w:footnoteRef/>
      </w:r>
      <w:r>
        <w:t xml:space="preserve"> caterpillars: larva of the locust.</w:t>
      </w:r>
    </w:p>
  </w:footnote>
  <w:footnote w:id="324">
    <w:p w:rsidR="00336FAA" w:rsidRDefault="00336FAA" w:rsidP="00EC728E">
      <w:pPr>
        <w:pStyle w:val="FootnoteText"/>
      </w:pPr>
      <w:r>
        <w:rPr>
          <w:rStyle w:val="FootnoteReference"/>
        </w:rPr>
        <w:footnoteRef/>
      </w:r>
      <w:r>
        <w:t xml:space="preserve"> Ex. 16:12-15; Jn. 6:31-35.</w:t>
      </w:r>
    </w:p>
  </w:footnote>
  <w:footnote w:id="325">
    <w:p w:rsidR="00336FAA" w:rsidRDefault="00336FAA" w:rsidP="00EC728E">
      <w:pPr>
        <w:pStyle w:val="FootnoteText"/>
      </w:pPr>
      <w:r>
        <w:rPr>
          <w:rStyle w:val="FootnoteReference"/>
        </w:rPr>
        <w:footnoteRef/>
      </w:r>
      <w:r>
        <w:t xml:space="preserve"> Gen. 15:14.</w:t>
      </w:r>
    </w:p>
  </w:footnote>
  <w:footnote w:id="326">
    <w:p w:rsidR="00336FAA" w:rsidRDefault="00336FAA" w:rsidP="00EC728E">
      <w:pPr>
        <w:pStyle w:val="FootnoteText"/>
      </w:pPr>
      <w:r>
        <w:rPr>
          <w:rStyle w:val="FootnoteReference"/>
        </w:rPr>
        <w:footnoteRef/>
      </w:r>
      <w:r>
        <w:t xml:space="preserve"> Law (Torah) meant scripture. ‘Torah planted in our midst eternal life’ says the Jewish Prayer Book. Study of the Law was the centre of Jewish life (cp. Jn. 5:39).</w:t>
      </w:r>
    </w:p>
  </w:footnote>
  <w:footnote w:id="327">
    <w:p w:rsidR="00336FAA" w:rsidRDefault="00336FAA" w:rsidP="00510795">
      <w:pPr>
        <w:pStyle w:val="FootnoteText"/>
      </w:pPr>
      <w:r>
        <w:rPr>
          <w:rStyle w:val="FootnoteReference"/>
        </w:rPr>
        <w:footnoteRef/>
      </w:r>
      <w:r>
        <w:t xml:space="preserve"> mercy: </w:t>
      </w:r>
      <w:r w:rsidRPr="00B246C1">
        <w:rPr>
          <w:i/>
        </w:rPr>
        <w:t>or</w:t>
      </w:r>
      <w:r>
        <w:t xml:space="preserve"> love.</w:t>
      </w:r>
    </w:p>
  </w:footnote>
  <w:footnote w:id="328">
    <w:p w:rsidR="00336FAA" w:rsidRDefault="00336FAA" w:rsidP="00510795">
      <w:pPr>
        <w:pStyle w:val="FootnoteText"/>
      </w:pPr>
      <w:r>
        <w:rPr>
          <w:rStyle w:val="FootnoteReference"/>
        </w:rPr>
        <w:footnoteRef/>
      </w:r>
      <w:r>
        <w:t xml:space="preserve"> Cp. Mark 8:17-21; Matthew 16:9-12.</w:t>
      </w:r>
    </w:p>
  </w:footnote>
  <w:footnote w:id="329">
    <w:p w:rsidR="00336FAA" w:rsidRDefault="00336FAA" w:rsidP="00510795">
      <w:pPr>
        <w:pStyle w:val="FootnoteText"/>
      </w:pPr>
      <w:r>
        <w:rPr>
          <w:rStyle w:val="FootnoteReference"/>
        </w:rPr>
        <w:footnoteRef/>
      </w:r>
      <w:r>
        <w:t xml:space="preserve"> Num. 11:34.</w:t>
      </w:r>
    </w:p>
  </w:footnote>
  <w:footnote w:id="330">
    <w:p w:rsidR="00336FAA" w:rsidRDefault="00336FAA" w:rsidP="00510795">
      <w:pPr>
        <w:pStyle w:val="FootnoteText"/>
      </w:pPr>
      <w:r>
        <w:rPr>
          <w:rStyle w:val="FootnoteReference"/>
        </w:rPr>
        <w:footnoteRef/>
      </w:r>
      <w:r>
        <w:t xml:space="preserve"> Num. 16:32.</w:t>
      </w:r>
    </w:p>
  </w:footnote>
  <w:footnote w:id="331">
    <w:p w:rsidR="00336FAA" w:rsidRDefault="00336FAA" w:rsidP="00510795">
      <w:pPr>
        <w:pStyle w:val="FootnoteText"/>
      </w:pPr>
      <w:r>
        <w:rPr>
          <w:rStyle w:val="FootnoteReference"/>
        </w:rPr>
        <w:footnoteRef/>
      </w:r>
      <w:r>
        <w:t xml:space="preserve"> children: </w:t>
      </w:r>
      <w:r w:rsidRPr="00B246C1">
        <w:rPr>
          <w:i/>
        </w:rPr>
        <w:t>lit</w:t>
      </w:r>
      <w:r>
        <w:t>. seed.</w:t>
      </w:r>
    </w:p>
  </w:footnote>
  <w:footnote w:id="332">
    <w:p w:rsidR="00336FAA" w:rsidRDefault="00336FAA" w:rsidP="00510795">
      <w:pPr>
        <w:pStyle w:val="FootnoteText"/>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333">
    <w:p w:rsidR="00336FAA" w:rsidRDefault="00336FAA" w:rsidP="00510795">
      <w:pPr>
        <w:pStyle w:val="FootnoteText"/>
      </w:pPr>
      <w:r>
        <w:rPr>
          <w:rStyle w:val="FootnoteReference"/>
        </w:rPr>
        <w:footnoteRef/>
      </w:r>
      <w:r>
        <w:t xml:space="preserve"> ‘mercies of the Lord’: </w:t>
      </w:r>
      <w:r w:rsidRPr="00B246C1">
        <w:rPr>
          <w:i/>
        </w:rPr>
        <w:t>or</w:t>
      </w:r>
      <w:r>
        <w:t>, the Lord’s love.</w:t>
      </w:r>
    </w:p>
  </w:footnote>
  <w:footnote w:id="334">
    <w:p w:rsidR="00336FAA" w:rsidRDefault="00336FAA" w:rsidP="00510795">
      <w:pPr>
        <w:pStyle w:val="FootnoteText"/>
      </w:pPr>
      <w:r>
        <w:rPr>
          <w:rStyle w:val="FootnoteReference"/>
        </w:rPr>
        <w:footnoteRef/>
      </w:r>
      <w:r>
        <w:t xml:space="preserve"> The first 6 verses of this Psalm are almost identical with Psalm 56:8-12, and the rest only differ in 3 words from 59:7-14.</w:t>
      </w:r>
    </w:p>
  </w:footnote>
  <w:footnote w:id="335">
    <w:p w:rsidR="00336FAA" w:rsidRDefault="00336FAA" w:rsidP="00510795">
      <w:pPr>
        <w:pStyle w:val="FootnoteText"/>
      </w:pPr>
      <w:r>
        <w:rPr>
          <w:rStyle w:val="FootnoteReference"/>
        </w:rPr>
        <w:footnoteRef/>
      </w:r>
      <w:r>
        <w:t xml:space="preserve"> See Psalm 59:10 and footnote.</w:t>
      </w:r>
    </w:p>
  </w:footnote>
  <w:footnote w:id="336">
    <w:p w:rsidR="00336FAA" w:rsidRDefault="00336FAA" w:rsidP="00510795">
      <w:pPr>
        <w:pStyle w:val="FootnoteText"/>
      </w:pPr>
      <w:r>
        <w:rPr>
          <w:rStyle w:val="FootnoteReference"/>
        </w:rPr>
        <w:footnoteRef/>
      </w:r>
      <w:r>
        <w:t xml:space="preserve"> </w:t>
      </w:r>
      <w:r w:rsidRPr="00B246C1">
        <w:rPr>
          <w:i/>
        </w:rPr>
        <w:t>Or</w:t>
      </w:r>
      <w:r>
        <w:t xml:space="preserve"> episcopate, oversight, superintendence. Acts 1:20-25.</w:t>
      </w:r>
    </w:p>
  </w:footnote>
  <w:footnote w:id="337">
    <w:p w:rsidR="00336FAA" w:rsidRDefault="00336FAA" w:rsidP="00510795">
      <w:pPr>
        <w:pStyle w:val="FootnoteText"/>
      </w:pPr>
      <w:r>
        <w:rPr>
          <w:rStyle w:val="FootnoteReference"/>
        </w:rPr>
        <w:footnoteRef/>
      </w:r>
      <w:r>
        <w:t xml:space="preserve"> Cp. Num. 5:22.</w:t>
      </w:r>
    </w:p>
  </w:footnote>
  <w:footnote w:id="338">
    <w:p w:rsidR="00336FAA" w:rsidRDefault="00336FAA" w:rsidP="00510795">
      <w:pPr>
        <w:pStyle w:val="FootnoteText"/>
      </w:pPr>
      <w:r>
        <w:rPr>
          <w:rStyle w:val="FootnoteReference"/>
        </w:rPr>
        <w:footnoteRef/>
      </w:r>
      <w:r>
        <w:t xml:space="preserve"> Mt. 27:39.</w:t>
      </w:r>
    </w:p>
  </w:footnote>
  <w:footnote w:id="339">
    <w:p w:rsidR="00336FAA" w:rsidRDefault="00336FAA" w:rsidP="00510795">
      <w:pPr>
        <w:pStyle w:val="FootnoteText"/>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Cp. Mt. 22:43-45).</w:t>
      </w:r>
    </w:p>
  </w:footnote>
  <w:footnote w:id="340">
    <w:p w:rsidR="00336FAA" w:rsidRDefault="00336FAA" w:rsidP="00510795">
      <w:pPr>
        <w:pStyle w:val="FootnoteText"/>
      </w:pPr>
      <w:r>
        <w:rPr>
          <w:rStyle w:val="FootnoteReference"/>
        </w:rPr>
        <w:footnoteRef/>
      </w:r>
      <w:r>
        <w:t xml:space="preserve"> The power of the Gospel, the power of the Cross, which is the power of the Holy Spirit given at Pentecost (St. Athanasius).</w:t>
      </w:r>
    </w:p>
  </w:footnote>
  <w:footnote w:id="341">
    <w:p w:rsidR="00336FAA" w:rsidRDefault="00336FAA" w:rsidP="00510795">
      <w:pPr>
        <w:pStyle w:val="FootnoteText"/>
      </w:pPr>
      <w:r>
        <w:rPr>
          <w:rStyle w:val="FootnoteReference"/>
        </w:rPr>
        <w:footnoteRef/>
      </w:r>
      <w:r>
        <w:t xml:space="preserve"> Cp. 1 Cor. 15:41-43.</w:t>
      </w:r>
    </w:p>
  </w:footnote>
  <w:footnote w:id="342">
    <w:p w:rsidR="00336FAA" w:rsidRDefault="00336FAA" w:rsidP="00510795">
      <w:pPr>
        <w:pStyle w:val="FootnoteText"/>
      </w:pPr>
      <w:r>
        <w:rPr>
          <w:rStyle w:val="FootnoteReference"/>
        </w:rPr>
        <w:footnoteRef/>
      </w:r>
      <w:r>
        <w:t xml:space="preserve"> Before the dawn of creation, before time began, the Son is eternally begotten of the Father. He never left His Father’s bosom even as a man on earth (Jn. 1:18; 3:13).</w:t>
      </w:r>
    </w:p>
  </w:footnote>
  <w:footnote w:id="343">
    <w:p w:rsidR="00336FAA" w:rsidRDefault="00336FAA" w:rsidP="00510795">
      <w:pPr>
        <w:pStyle w:val="FootnoteText"/>
      </w:pPr>
      <w:r>
        <w:rPr>
          <w:rStyle w:val="FootnoteReference"/>
        </w:rPr>
        <w:footnoteRef/>
      </w:r>
      <w:r>
        <w:t xml:space="preserve"> Heb. 7:21.</w:t>
      </w:r>
    </w:p>
  </w:footnote>
  <w:footnote w:id="344">
    <w:p w:rsidR="00336FAA" w:rsidRDefault="00336FAA" w:rsidP="00510795">
      <w:pPr>
        <w:pStyle w:val="FootnoteText"/>
      </w:pPr>
      <w:r>
        <w:rPr>
          <w:rStyle w:val="FootnoteReference"/>
        </w:rPr>
        <w:footnoteRef/>
      </w:r>
      <w:r>
        <w:t xml:space="preserve"> ‘Showing His active and frugal way of life, Christ spent most of His time in mou</w:t>
      </w:r>
      <w:r>
        <w:t>n</w:t>
      </w:r>
      <w:r>
        <w:t xml:space="preserve">tains and deserts, not only by day, but also by night’ (St. Chrysostom). Dt. 8:7. Stream: </w:t>
      </w:r>
      <w:r w:rsidRPr="003259D3">
        <w:rPr>
          <w:i/>
        </w:rPr>
        <w:t>lit</w:t>
      </w:r>
      <w:r>
        <w:t>. torrent. Cp. Ps. 35:9.</w:t>
      </w:r>
    </w:p>
  </w:footnote>
  <w:footnote w:id="345">
    <w:p w:rsidR="00336FAA" w:rsidRDefault="00336FAA" w:rsidP="00510795">
      <w:pPr>
        <w:pStyle w:val="FootnoteText"/>
      </w:pPr>
      <w:r>
        <w:rPr>
          <w:rStyle w:val="FootnoteReference"/>
        </w:rPr>
        <w:footnoteRef/>
      </w:r>
      <w:r>
        <w:t xml:space="preserve"> Ex. 12:14-27; 1 Cor. 11:23-30; Mt. 26:28. This Psalm names some of the wonders: the manna, redemption from Egypt, the law-giving, the gift of the promised land.</w:t>
      </w:r>
    </w:p>
  </w:footnote>
  <w:footnote w:id="346">
    <w:p w:rsidR="00336FAA" w:rsidRDefault="00336FAA" w:rsidP="00510795">
      <w:pPr>
        <w:pStyle w:val="FootnoteText"/>
      </w:pPr>
      <w:r>
        <w:rPr>
          <w:rStyle w:val="FootnoteReference"/>
        </w:rPr>
        <w:footnoteRef/>
      </w:r>
      <w:r>
        <w:t xml:space="preserve"> Gen. 6:18; 9:9f; 15; 17; Ex. 19:5; Mk. 14:24; Lk. 22:20,29,30.</w:t>
      </w:r>
    </w:p>
  </w:footnote>
  <w:footnote w:id="347">
    <w:p w:rsidR="00336FAA" w:rsidRDefault="00336FAA" w:rsidP="00510795">
      <w:pPr>
        <w:pStyle w:val="FootnoteText"/>
      </w:pPr>
      <w:r>
        <w:rPr>
          <w:rStyle w:val="FootnoteReference"/>
        </w:rPr>
        <w:footnoteRef/>
      </w:r>
      <w:r>
        <w:t xml:space="preserve"> </w:t>
      </w:r>
      <w:r w:rsidRPr="00DC02D9">
        <w:rPr>
          <w:i/>
        </w:rPr>
        <w:t>Or:</w:t>
      </w:r>
      <w:r>
        <w:t xml:space="preserve"> source, fount, spring, sum, essential principle (Prov. 1:7).</w:t>
      </w:r>
    </w:p>
  </w:footnote>
  <w:footnote w:id="348">
    <w:p w:rsidR="00336FAA" w:rsidRDefault="00336FAA" w:rsidP="00510795">
      <w:pPr>
        <w:pStyle w:val="FootnoteText"/>
      </w:pPr>
      <w:r>
        <w:rPr>
          <w:rStyle w:val="FootnoteReference"/>
        </w:rPr>
        <w:footnoteRef/>
      </w:r>
      <w:r>
        <w:t xml:space="preserve"> To cultivate this fear is to practise living in the presence of God, which is the height of wisdom and understanding.</w:t>
      </w:r>
    </w:p>
  </w:footnote>
  <w:footnote w:id="349">
    <w:p w:rsidR="00336FAA" w:rsidRDefault="00336FAA" w:rsidP="00510795">
      <w:pPr>
        <w:pStyle w:val="FootnoteText"/>
      </w:pPr>
      <w:r>
        <w:rPr>
          <w:rStyle w:val="FootnoteReference"/>
        </w:rPr>
        <w:footnoteRef/>
      </w:r>
      <w:r>
        <w:t xml:space="preserve"> ‘The world is passing away, and the desire for it; but anyone who does the will of God lives for ever’ (1 Jn. 2:17).</w:t>
      </w:r>
    </w:p>
  </w:footnote>
  <w:footnote w:id="350">
    <w:p w:rsidR="00336FAA" w:rsidRDefault="00336FAA" w:rsidP="00510795">
      <w:pPr>
        <w:pStyle w:val="FootnoteText"/>
      </w:pPr>
      <w:r>
        <w:rPr>
          <w:rStyle w:val="FootnoteReference"/>
        </w:rPr>
        <w:footnoteRef/>
      </w:r>
      <w:r>
        <w:t xml:space="preserve"> Psalms 112-117 form the </w:t>
      </w:r>
      <w:r w:rsidRPr="00DC02D9">
        <w:rPr>
          <w:i/>
        </w:rPr>
        <w:t>Hallel</w:t>
      </w:r>
      <w:r>
        <w:t xml:space="preserve"> sung in the Temple at Passover, Pentecost, Tabe</w:t>
      </w:r>
      <w:r>
        <w:t>r</w:t>
      </w:r>
      <w:r>
        <w:t>nacles, Dedication, and the New Moons. At the domestic celebration of the Passover, 112-113:8 were sung before and 113:9-117 after the supper (cp. Mt. 26:30; Mk. 14:26).</w:t>
      </w:r>
    </w:p>
  </w:footnote>
  <w:footnote w:id="351">
    <w:p w:rsidR="00336FAA" w:rsidRDefault="00336FAA" w:rsidP="00510795">
      <w:pPr>
        <w:pStyle w:val="FootnoteText"/>
      </w:pPr>
      <w:r>
        <w:rPr>
          <w:rStyle w:val="FootnoteReference"/>
        </w:rPr>
        <w:footnoteRef/>
      </w:r>
      <w:r>
        <w:t xml:space="preserve"> Ex. 19:6; 29:43-46; Deut. 27:9; Is. 63:18,19; Jer. 2:3; 2 Cor. 6:16.</w:t>
      </w:r>
    </w:p>
  </w:footnote>
  <w:footnote w:id="352">
    <w:p w:rsidR="00336FAA" w:rsidRDefault="00336FAA" w:rsidP="00510795">
      <w:pPr>
        <w:pStyle w:val="FootnoteText"/>
      </w:pPr>
      <w:r>
        <w:rPr>
          <w:rStyle w:val="FootnoteReference"/>
        </w:rPr>
        <w:footnoteRef/>
      </w:r>
      <w:r>
        <w:t xml:space="preserve"> Israel saw God save him (Gen. 32:30). The sea saw what Israel saw and shrank from the vision of God (Cp.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353">
    <w:p w:rsidR="00336FAA" w:rsidRDefault="00336FAA" w:rsidP="00510795">
      <w:pPr>
        <w:pStyle w:val="FootnoteText"/>
      </w:pPr>
      <w:r>
        <w:rPr>
          <w:rStyle w:val="FootnoteReference"/>
        </w:rPr>
        <w:footnoteRef/>
      </w:r>
      <w:r>
        <w:t xml:space="preserve"> Earth rocked and rolled in travail at the birth of a nation (cp. Jn. 16:20-22).</w:t>
      </w:r>
    </w:p>
  </w:footnote>
  <w:footnote w:id="354">
    <w:p w:rsidR="00336FAA" w:rsidRDefault="00336FAA" w:rsidP="00510795">
      <w:pPr>
        <w:pStyle w:val="FootnoteText"/>
      </w:pPr>
      <w:r>
        <w:rPr>
          <w:rStyle w:val="FootnoteReference"/>
        </w:rPr>
        <w:footnoteRef/>
      </w:r>
      <w:r>
        <w:t xml:space="preserve"> Cp. John 1:18; 3:13; Wisdom 18:16.</w:t>
      </w:r>
    </w:p>
  </w:footnote>
  <w:footnote w:id="355">
    <w:p w:rsidR="00336FAA" w:rsidRDefault="00336FAA" w:rsidP="00510795">
      <w:pPr>
        <w:pStyle w:val="FootnoteText"/>
      </w:pPr>
      <w:r>
        <w:rPr>
          <w:rStyle w:val="FootnoteReference"/>
        </w:rPr>
        <w:footnoteRef/>
      </w:r>
      <w:r>
        <w:t xml:space="preserve"> Gk. </w:t>
      </w:r>
      <w:r w:rsidRPr="00DC02D9">
        <w:rPr>
          <w:i/>
        </w:rPr>
        <w:t>hades:</w:t>
      </w:r>
      <w:r>
        <w:t xml:space="preserve"> the abode of the dead or departed (and so elsewhere).</w:t>
      </w:r>
    </w:p>
  </w:footnote>
  <w:footnote w:id="356">
    <w:p w:rsidR="00336FAA" w:rsidRDefault="00336FAA" w:rsidP="00510795">
      <w:pPr>
        <w:pStyle w:val="FootnoteText"/>
      </w:pPr>
      <w:r>
        <w:rPr>
          <w:rStyle w:val="FootnoteReference"/>
        </w:rPr>
        <w:footnoteRef/>
      </w:r>
      <w:r>
        <w:t xml:space="preserve"> ‘Who did he love? The Lord God wilh all his heart .... and as a reward for his love, he received the answers to his prayers’ says St. Athanasius the Great (cp. 1 John 4:19). Gk. </w:t>
      </w:r>
      <w:r>
        <w:rPr>
          <w:i/>
        </w:rPr>
        <w:t>ēgapē</w:t>
      </w:r>
      <w:r w:rsidRPr="00DC02D9">
        <w:rPr>
          <w:i/>
        </w:rPr>
        <w:t>sa</w:t>
      </w:r>
      <w:r>
        <w:t xml:space="preserve"> can also mean: I am overjoyed or delighted.</w:t>
      </w:r>
    </w:p>
  </w:footnote>
  <w:footnote w:id="357">
    <w:p w:rsidR="00336FAA" w:rsidRDefault="00336FAA" w:rsidP="00510795">
      <w:pPr>
        <w:pStyle w:val="FootnoteText"/>
      </w:pPr>
      <w:r>
        <w:rPr>
          <w:rStyle w:val="FootnoteReference"/>
        </w:rPr>
        <w:footnoteRef/>
      </w:r>
      <w:r>
        <w:t xml:space="preserve"> cp. Heb. 4:10; Phil. 2:12; Mt. 11:28,29; Jer. 6:16.</w:t>
      </w:r>
    </w:p>
  </w:footnote>
  <w:footnote w:id="358">
    <w:p w:rsidR="00336FAA" w:rsidRDefault="00336FAA" w:rsidP="00510795">
      <w:pPr>
        <w:pStyle w:val="FootnoteText"/>
      </w:pPr>
      <w:r>
        <w:rPr>
          <w:rStyle w:val="FootnoteReference"/>
        </w:rPr>
        <w:footnoteRef/>
      </w:r>
      <w:r>
        <w:t xml:space="preserve"> 2 Cor. 4:13.</w:t>
      </w:r>
    </w:p>
  </w:footnote>
  <w:footnote w:id="359">
    <w:p w:rsidR="00336FAA" w:rsidRDefault="00336FAA" w:rsidP="00510795">
      <w:pPr>
        <w:pStyle w:val="FootnoteText"/>
      </w:pPr>
      <w:r>
        <w:rPr>
          <w:rStyle w:val="FootnoteReference"/>
        </w:rPr>
        <w:footnoteRef/>
      </w:r>
      <w:r>
        <w:t xml:space="preserve"> </w:t>
      </w:r>
      <w:r w:rsidRPr="00DC02D9">
        <w:rPr>
          <w:i/>
        </w:rPr>
        <w:t>Or:</w:t>
      </w:r>
      <w:r>
        <w:t xml:space="preserve"> costly (Wisdom 1:13-16).</w:t>
      </w:r>
    </w:p>
  </w:footnote>
  <w:footnote w:id="360">
    <w:p w:rsidR="00336FAA" w:rsidRDefault="00336FAA" w:rsidP="00510795">
      <w:pPr>
        <w:pStyle w:val="FootnoteText"/>
      </w:pPr>
      <w:r>
        <w:rPr>
          <w:rStyle w:val="FootnoteReference"/>
        </w:rPr>
        <w:footnoteRef/>
      </w:r>
      <w:r>
        <w:t xml:space="preserve"> Rom. 15:11.</w:t>
      </w:r>
    </w:p>
  </w:footnote>
  <w:footnote w:id="361">
    <w:p w:rsidR="00336FAA" w:rsidRDefault="00336FAA" w:rsidP="00510795">
      <w:pPr>
        <w:pStyle w:val="FootnoteText"/>
      </w:pPr>
      <w:r>
        <w:rPr>
          <w:rStyle w:val="FootnoteReference"/>
        </w:rPr>
        <w:footnoteRef/>
      </w:r>
      <w:r>
        <w:t xml:space="preserve"> Mercy </w:t>
      </w:r>
      <w:r w:rsidRPr="00DC02D9">
        <w:rPr>
          <w:i/>
        </w:rPr>
        <w:t>or</w:t>
      </w:r>
      <w:r>
        <w:t xml:space="preserve"> love.</w:t>
      </w:r>
    </w:p>
  </w:footnote>
  <w:footnote w:id="362">
    <w:p w:rsidR="00336FAA" w:rsidRDefault="00336FAA" w:rsidP="00510795">
      <w:pPr>
        <w:pStyle w:val="FootnoteText"/>
      </w:pPr>
      <w:r>
        <w:rPr>
          <w:rStyle w:val="FootnoteReference"/>
        </w:rPr>
        <w:footnoteRef/>
      </w:r>
      <w:r>
        <w:t xml:space="preserve"> Heb. 13:6.</w:t>
      </w:r>
    </w:p>
  </w:footnote>
  <w:footnote w:id="363">
    <w:p w:rsidR="00336FAA" w:rsidRDefault="00336FAA" w:rsidP="00510795">
      <w:pPr>
        <w:pStyle w:val="FootnoteText"/>
      </w:pPr>
      <w:r>
        <w:rPr>
          <w:rStyle w:val="FootnoteReference"/>
        </w:rPr>
        <w:footnoteRef/>
      </w:r>
      <w:r>
        <w:t xml:space="preserve"> </w:t>
      </w:r>
      <w:r w:rsidRPr="00DC02D9">
        <w:rPr>
          <w:i/>
        </w:rPr>
        <w:t>Or</w:t>
      </w:r>
      <w:r>
        <w:t xml:space="preserve"> exerts power </w:t>
      </w:r>
      <w:r w:rsidRPr="00DC02D9">
        <w:rPr>
          <w:i/>
        </w:rPr>
        <w:t>or</w:t>
      </w:r>
      <w:r>
        <w:t xml:space="preserve"> works a miracle </w:t>
      </w:r>
      <w:r w:rsidRPr="00DC02D9">
        <w:rPr>
          <w:i/>
        </w:rPr>
        <w:t>or</w:t>
      </w:r>
      <w:r>
        <w:t xml:space="preserve"> creates power; (Cp. Ps. 59:14)</w:t>
      </w:r>
    </w:p>
  </w:footnote>
  <w:footnote w:id="364">
    <w:p w:rsidR="00336FAA" w:rsidRDefault="00336FAA" w:rsidP="00510795">
      <w:pPr>
        <w:pStyle w:val="FootnoteText"/>
      </w:pPr>
      <w:r>
        <w:rPr>
          <w:rStyle w:val="FootnoteReference"/>
        </w:rPr>
        <w:footnoteRef/>
      </w:r>
      <w:r>
        <w:t xml:space="preserve"> Mt. 21:42; Acts 4:11; 1 Pet 2:7; Eph. 2:20; Is. 28:16; Zach. 4:7. Not a keystone of an arch, but a corner-stone uniting two walls and all walls.</w:t>
      </w:r>
    </w:p>
  </w:footnote>
  <w:footnote w:id="365">
    <w:p w:rsidR="00336FAA" w:rsidRDefault="00336FAA" w:rsidP="00510795">
      <w:pPr>
        <w:pStyle w:val="FootnoteText"/>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(cp. Hos. 11:4; Jn. 10:18).</w:t>
      </w:r>
    </w:p>
  </w:footnote>
  <w:footnote w:id="366">
    <w:p w:rsidR="00336FAA" w:rsidRDefault="00336FAA" w:rsidP="00385CB8">
      <w:pPr>
        <w:pStyle w:val="FootnoteText"/>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367">
    <w:p w:rsidR="00336FAA" w:rsidRDefault="00336FAA" w:rsidP="00385CB8">
      <w:pPr>
        <w:pStyle w:val="FootnoteText"/>
      </w:pPr>
      <w:r>
        <w:rPr>
          <w:rStyle w:val="FootnoteReference"/>
        </w:rPr>
        <w:footnoteRef/>
      </w:r>
      <w:r>
        <w:t xml:space="preserve"> Rom. 10:5; Gal. 3:12; Lev. 18:5; Luke 10:25-28.</w:t>
      </w:r>
    </w:p>
  </w:footnote>
  <w:footnote w:id="368">
    <w:p w:rsidR="00336FAA" w:rsidRDefault="00336FAA" w:rsidP="00385CB8">
      <w:pPr>
        <w:pStyle w:val="FootnoteText"/>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369">
    <w:p w:rsidR="00336FAA" w:rsidRDefault="00336FAA" w:rsidP="00385CB8">
      <w:pPr>
        <w:pStyle w:val="FootnoteText"/>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370">
    <w:p w:rsidR="00336FAA" w:rsidRDefault="00336FAA" w:rsidP="00385CB8">
      <w:pPr>
        <w:pStyle w:val="FootnoteText"/>
      </w:pPr>
      <w:r>
        <w:rPr>
          <w:rStyle w:val="FootnoteReference"/>
        </w:rPr>
        <w:footnoteRef/>
      </w:r>
      <w:r>
        <w:t xml:space="preserve"> He does not dare to say he wants God’s judgments (cp. Ps.53:3), but he longs to be so pure in heart and action that he welcomes them at all times (St. Hilary).</w:t>
      </w:r>
    </w:p>
  </w:footnote>
  <w:footnote w:id="371">
    <w:p w:rsidR="00336FAA" w:rsidRDefault="00336FAA" w:rsidP="00385CB8">
      <w:pPr>
        <w:pStyle w:val="FootnoteText"/>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372">
    <w:p w:rsidR="00336FAA" w:rsidRDefault="00336FAA" w:rsidP="00385CB8">
      <w:pPr>
        <w:pStyle w:val="FootnoteText"/>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373">
    <w:p w:rsidR="00336FAA" w:rsidRDefault="00336FAA" w:rsidP="00385CB8">
      <w:pPr>
        <w:pStyle w:val="FootnoteText"/>
      </w:pPr>
      <w:r>
        <w:rPr>
          <w:rStyle w:val="FootnoteReference"/>
        </w:rPr>
        <w:footnoteRef/>
      </w:r>
      <w:r>
        <w:t xml:space="preserve"> sloth: </w:t>
      </w:r>
      <w:r w:rsidRPr="0002544A">
        <w:rPr>
          <w:i/>
        </w:rPr>
        <w:t>or:</w:t>
      </w:r>
      <w:r>
        <w:t xml:space="preserve"> accidie.</w:t>
      </w:r>
    </w:p>
  </w:footnote>
  <w:footnote w:id="374">
    <w:p w:rsidR="00336FAA" w:rsidRDefault="00336FAA" w:rsidP="00385CB8">
      <w:pPr>
        <w:pStyle w:val="FootnoteText"/>
      </w:pPr>
      <w:r>
        <w:rPr>
          <w:rStyle w:val="FootnoteReference"/>
        </w:rPr>
        <w:footnoteRef/>
      </w:r>
      <w:r>
        <w:t xml:space="preserve"> Eyes were given us that we might see in creatures our Creator (St Athanasius).</w:t>
      </w:r>
    </w:p>
  </w:footnote>
  <w:footnote w:id="375">
    <w:p w:rsidR="00336FAA" w:rsidRDefault="00336FAA" w:rsidP="00385CB8">
      <w:pPr>
        <w:pStyle w:val="FootnoteText"/>
      </w:pPr>
      <w:r>
        <w:rPr>
          <w:rStyle w:val="FootnoteReference"/>
        </w:rPr>
        <w:footnoteRef/>
      </w:r>
      <w:r>
        <w:t xml:space="preserve"> Christ is our way and our righteousness (cp. Jn. 14:6; 1 Cor 1:30; Ephes. 2:5-7).</w:t>
      </w:r>
    </w:p>
  </w:footnote>
  <w:footnote w:id="376">
    <w:p w:rsidR="00336FAA" w:rsidRDefault="00336FAA" w:rsidP="00385CB8">
      <w:pPr>
        <w:pStyle w:val="FootnoteText"/>
      </w:pPr>
      <w:r>
        <w:rPr>
          <w:rStyle w:val="FootnoteReference"/>
        </w:rPr>
        <w:footnoteRef/>
      </w:r>
      <w:r>
        <w:t xml:space="preserve"> The house of wisdom can be built only if the fear of God is rooted deeply in the soul (cp. St Ambrose).</w:t>
      </w:r>
    </w:p>
  </w:footnote>
  <w:footnote w:id="377">
    <w:p w:rsidR="00336FAA" w:rsidRDefault="00336FAA" w:rsidP="00385CB8">
      <w:pPr>
        <w:pStyle w:val="FootnoteText"/>
      </w:pPr>
      <w:r>
        <w:rPr>
          <w:rStyle w:val="FootnoteReference"/>
        </w:rPr>
        <w:footnoteRef/>
      </w:r>
      <w:r>
        <w:t xml:space="preserve"> Christ is our way and our righteousness (cp. Jn. 14:6; 1 Cor 1:30; Ephes. 2:5-7). &lt;see 2 footnotes above&gt;</w:t>
      </w:r>
    </w:p>
  </w:footnote>
  <w:footnote w:id="378">
    <w:p w:rsidR="00336FAA" w:rsidRDefault="00336FAA" w:rsidP="00385CB8">
      <w:pPr>
        <w:pStyle w:val="FootnoteText"/>
      </w:pPr>
      <w:r>
        <w:rPr>
          <w:rStyle w:val="FootnoteReference"/>
        </w:rPr>
        <w:footnoteRef/>
      </w:r>
      <w:r>
        <w:t xml:space="preserve"> </w:t>
      </w:r>
      <w:r w:rsidRPr="0002544A">
        <w:rPr>
          <w:i/>
        </w:rPr>
        <w:t>Lit</w:t>
      </w:r>
      <w:r>
        <w:t>. Face: a Hebraism for ‘favor’. (Cp. Psalm 44:13).</w:t>
      </w:r>
    </w:p>
  </w:footnote>
  <w:footnote w:id="379">
    <w:p w:rsidR="00336FAA" w:rsidRDefault="00336FAA" w:rsidP="00385CB8">
      <w:pPr>
        <w:pStyle w:val="FootnoteText"/>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380">
    <w:p w:rsidR="00336FAA" w:rsidRDefault="00336FAA" w:rsidP="00385CB8">
      <w:pPr>
        <w:pStyle w:val="FootnoteText"/>
      </w:pPr>
      <w:r>
        <w:rPr>
          <w:rStyle w:val="FootnoteReference"/>
        </w:rPr>
        <w:footnoteRef/>
      </w:r>
      <w:r>
        <w:t xml:space="preserve"> Curdled with scorn, anger and fear.</w:t>
      </w:r>
    </w:p>
  </w:footnote>
  <w:footnote w:id="381">
    <w:p w:rsidR="00336FAA" w:rsidRDefault="00336FAA" w:rsidP="00385CB8">
      <w:pPr>
        <w:pStyle w:val="FootnoteText"/>
      </w:pPr>
      <w:r>
        <w:rPr>
          <w:rStyle w:val="FootnoteReference"/>
        </w:rPr>
        <w:footnoteRef/>
      </w:r>
      <w:r>
        <w:t xml:space="preserve"> Was St. Peter poor when he had no gold and silver for the cripple? They are not currency in Canaan (cp. St. Chrysostom).</w:t>
      </w:r>
    </w:p>
  </w:footnote>
  <w:footnote w:id="382">
    <w:p w:rsidR="00336FAA" w:rsidRDefault="00336FAA" w:rsidP="00385CB8">
      <w:pPr>
        <w:pStyle w:val="FootnoteText"/>
      </w:pPr>
      <w:r>
        <w:rPr>
          <w:rStyle w:val="FootnoteReference"/>
        </w:rPr>
        <w:footnoteRef/>
      </w:r>
      <w:r>
        <w:t xml:space="preserve"> ‘When wilt You comfort me?’ = When wilt You send Your Comforter, so that I may be filled with Your Spirit, Comforter, Paraclete? (cp. Ephes. 5:18).</w:t>
      </w:r>
    </w:p>
  </w:footnote>
  <w:footnote w:id="383">
    <w:p w:rsidR="00336FAA" w:rsidRDefault="00336FAA" w:rsidP="00385CB8">
      <w:pPr>
        <w:pStyle w:val="FootnoteText"/>
      </w:pPr>
      <w:r>
        <w:rPr>
          <w:rStyle w:val="FootnoteReference"/>
        </w:rPr>
        <w:footnoteRef/>
      </w:r>
      <w:r>
        <w:t xml:space="preserve"> Sprinkled with hoar-frost, a wineskin is like the greying head of an old man.</w:t>
      </w:r>
    </w:p>
  </w:footnote>
  <w:footnote w:id="384">
    <w:p w:rsidR="00336FAA" w:rsidRDefault="00336FAA" w:rsidP="00385CB8">
      <w:pPr>
        <w:pStyle w:val="FootnoteText"/>
      </w:pPr>
      <w:r>
        <w:rPr>
          <w:rStyle w:val="FootnoteReference"/>
        </w:rPr>
        <w:footnoteRef/>
      </w:r>
      <w:r>
        <w:t xml:space="preserve"> The commandment to love God, our neighbor and our enemy, is infinitely broad because all-inclusive; it contains the sum of all our perfection, and is the crowning experience (cp. St Basil).</w:t>
      </w:r>
    </w:p>
  </w:footnote>
  <w:footnote w:id="385">
    <w:p w:rsidR="00336FAA" w:rsidRDefault="00336FAA" w:rsidP="00385CB8">
      <w:pPr>
        <w:pStyle w:val="FootnoteText"/>
      </w:pPr>
      <w:r>
        <w:rPr>
          <w:rStyle w:val="FootnoteReference"/>
        </w:rPr>
        <w:footnoteRef/>
      </w:r>
      <w:r>
        <w:t xml:space="preserve"> hear: </w:t>
      </w:r>
      <w:r w:rsidRPr="0002544A">
        <w:rPr>
          <w:i/>
        </w:rPr>
        <w:t>lit</w:t>
      </w:r>
      <w:r>
        <w:t>. gullet, throat, larynx.</w:t>
      </w:r>
    </w:p>
  </w:footnote>
  <w:footnote w:id="386">
    <w:p w:rsidR="00336FAA" w:rsidRDefault="00336FAA" w:rsidP="00385CB8">
      <w:pPr>
        <w:pStyle w:val="FootnoteText"/>
      </w:pPr>
      <w:r>
        <w:rPr>
          <w:rStyle w:val="FootnoteReference"/>
        </w:rPr>
        <w:footnoteRef/>
      </w:r>
      <w:r>
        <w:t xml:space="preserve"> ‘The rays of the Word are eternally ready to shine wherever the windows of the soul are opened in simple faith’ (St. Hilary).</w:t>
      </w:r>
    </w:p>
  </w:footnote>
  <w:footnote w:id="387">
    <w:p w:rsidR="00336FAA" w:rsidRDefault="00336FAA" w:rsidP="00385CB8">
      <w:pPr>
        <w:pStyle w:val="FootnoteText"/>
      </w:pPr>
      <w:r>
        <w:rPr>
          <w:rStyle w:val="FootnoteReference"/>
        </w:rPr>
        <w:footnoteRef/>
      </w:r>
      <w:r>
        <w:t xml:space="preserve"> ‘In wicked men we rightly hate the evil, but love the creature’ (St. Prosper).</w:t>
      </w:r>
    </w:p>
  </w:footnote>
  <w:footnote w:id="388">
    <w:p w:rsidR="00336FAA" w:rsidRDefault="00336FAA" w:rsidP="00385CB8">
      <w:pPr>
        <w:pStyle w:val="FootnoteText"/>
      </w:pPr>
      <w:r>
        <w:rPr>
          <w:rStyle w:val="FootnoteReference"/>
        </w:rPr>
        <w:footnoteRef/>
      </w:r>
      <w:r>
        <w:t xml:space="preserve"> The world’s real outcasts are those who deliberately exclude themselves by sin from the realm of grace and glory. Cp. Ps. 50:13. ‘Cast me not out of Your Presence, from a sense of Your grace and favor, from the vision of Your Face.’ Cp. Ps. 21:7; Mt. 25:30; Jn. 15:6; 6:37.</w:t>
      </w:r>
    </w:p>
  </w:footnote>
  <w:footnote w:id="389">
    <w:p w:rsidR="00336FAA" w:rsidRDefault="00336FAA" w:rsidP="00385CB8">
      <w:pPr>
        <w:pStyle w:val="FootnoteText"/>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Cp. Hezekiah’s prayer: ‘O Lord, I am oppressed. Undertake for me’ (Isaiah 38:14).</w:t>
      </w:r>
    </w:p>
  </w:footnote>
  <w:footnote w:id="390">
    <w:p w:rsidR="00336FAA" w:rsidRDefault="00336FAA" w:rsidP="00385CB8">
      <w:pPr>
        <w:pStyle w:val="FootnoteText"/>
      </w:pPr>
      <w:r>
        <w:rPr>
          <w:rStyle w:val="FootnoteReference"/>
        </w:rPr>
        <w:footnoteRef/>
      </w:r>
      <w:r>
        <w:t xml:space="preserve"> These words are repeated by the deacon at the beginning of the Divine Liturgy.</w:t>
      </w:r>
    </w:p>
  </w:footnote>
  <w:footnote w:id="391">
    <w:p w:rsidR="00336FAA" w:rsidRDefault="00336FAA" w:rsidP="00385CB8">
      <w:pPr>
        <w:pStyle w:val="FootnoteText"/>
      </w:pPr>
      <w:r>
        <w:rPr>
          <w:rStyle w:val="FootnoteReference"/>
        </w:rPr>
        <w:footnoteRef/>
      </w:r>
      <w:r>
        <w:t xml:space="preserve"> ‘When the commandments are loved more than gold or precious stones (cp. 18:11), all earthly reward compared with the commandments themselves is trivial; then no other human blessings can compare with those good gifts and laws by which man himself is made good’ (St. Augustine).</w:t>
      </w:r>
    </w:p>
  </w:footnote>
  <w:footnote w:id="392">
    <w:p w:rsidR="00336FAA" w:rsidRDefault="00336FAA" w:rsidP="00385CB8">
      <w:pPr>
        <w:pStyle w:val="FootnoteText"/>
      </w:pPr>
      <w:r>
        <w:rPr>
          <w:rStyle w:val="FootnoteReference"/>
        </w:rPr>
        <w:footnoteRef/>
      </w:r>
      <w:r>
        <w:t xml:space="preserve"> Cp. Lk. 24:27,32,45.</w:t>
      </w:r>
    </w:p>
  </w:footnote>
  <w:footnote w:id="393">
    <w:p w:rsidR="00336FAA" w:rsidRDefault="00336FAA" w:rsidP="00385CB8">
      <w:pPr>
        <w:pStyle w:val="FootnoteText"/>
      </w:pPr>
      <w:r>
        <w:rPr>
          <w:rStyle w:val="FootnoteReference"/>
        </w:rPr>
        <w:footnoteRef/>
      </w:r>
      <w:r>
        <w:t xml:space="preserve"> Just as we who claim to love God judge it right to show mercy, so we can expect the divine mercy (Mt. 5:7).</w:t>
      </w:r>
    </w:p>
  </w:footnote>
  <w:footnote w:id="394">
    <w:p w:rsidR="00336FAA" w:rsidRDefault="00336FAA" w:rsidP="00385CB8">
      <w:pPr>
        <w:pStyle w:val="FootnoteText"/>
      </w:pPr>
      <w:r>
        <w:rPr>
          <w:rStyle w:val="FootnoteReference"/>
        </w:rPr>
        <w:footnoteRef/>
      </w:r>
      <w:r>
        <w:t xml:space="preserve"> pure: </w:t>
      </w:r>
      <w:r w:rsidRPr="007B4ADE">
        <w:rPr>
          <w:i/>
        </w:rPr>
        <w:t>lit</w:t>
      </w:r>
      <w:r>
        <w:t>. burnt, fired: hence refined and pure (cp. Psalm 11:7).</w:t>
      </w:r>
    </w:p>
  </w:footnote>
  <w:footnote w:id="395">
    <w:p w:rsidR="00336FAA" w:rsidRDefault="00336FAA" w:rsidP="00385CB8">
      <w:pPr>
        <w:pStyle w:val="FootnoteText"/>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396">
    <w:p w:rsidR="00336FAA" w:rsidRDefault="00336FAA" w:rsidP="00385CB8">
      <w:pPr>
        <w:pStyle w:val="FootnoteText"/>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cp. Mk. 13:35-37).</w:t>
      </w:r>
    </w:p>
  </w:footnote>
  <w:footnote w:id="397">
    <w:p w:rsidR="00336FAA" w:rsidRDefault="00336FAA" w:rsidP="00385CB8">
      <w:pPr>
        <w:pStyle w:val="FootnoteText"/>
      </w:pPr>
      <w:r>
        <w:rPr>
          <w:rStyle w:val="FootnoteReference"/>
        </w:rPr>
        <w:footnoteRef/>
      </w:r>
      <w:r>
        <w:t xml:space="preserve"> Words: Gk. </w:t>
      </w:r>
      <w:r w:rsidRPr="007B4ADE">
        <w:rPr>
          <w:i/>
        </w:rPr>
        <w:t>logia</w:t>
      </w:r>
      <w:r>
        <w:t xml:space="preserve"> = oracles, utterances, sayings, promises (cp. Rom. 3:2; Acts 7:38; Heb. 5:12; 1 Pet. :11).</w:t>
      </w:r>
    </w:p>
  </w:footnote>
  <w:footnote w:id="398">
    <w:p w:rsidR="00336FAA" w:rsidRDefault="00336FAA" w:rsidP="00385CB8">
      <w:pPr>
        <w:pStyle w:val="FootnoteText"/>
      </w:pPr>
      <w:r>
        <w:rPr>
          <w:rStyle w:val="FootnoteReference"/>
        </w:rPr>
        <w:footnoteRef/>
      </w:r>
      <w:r>
        <w:t xml:space="preserve"> Cp. Ps. 110:10.</w:t>
      </w:r>
    </w:p>
  </w:footnote>
  <w:footnote w:id="399">
    <w:p w:rsidR="00336FAA" w:rsidRDefault="00336FAA" w:rsidP="00385CB8">
      <w:pPr>
        <w:pStyle w:val="FootnoteText"/>
      </w:pPr>
      <w:r>
        <w:rPr>
          <w:rStyle w:val="FootnoteReference"/>
        </w:rPr>
        <w:footnoteRef/>
      </w:r>
      <w:r>
        <w:t xml:space="preserve"> ‘I do not fear my enemies, but I dread to be dead to Your word’ (St. Athanasius). Cp. Psalm 80:12-14 and footnote there. Cp. Rom. 6:11-13.</w:t>
      </w:r>
    </w:p>
  </w:footnote>
  <w:footnote w:id="400">
    <w:p w:rsidR="00336FAA" w:rsidRDefault="00336FAA" w:rsidP="00FD25B7">
      <w:pPr>
        <w:pStyle w:val="FootnoteText"/>
      </w:pPr>
      <w:r>
        <w:rPr>
          <w:rStyle w:val="FootnoteReference"/>
        </w:rPr>
        <w:footnoteRef/>
      </w:r>
      <w:r>
        <w:t xml:space="preserve"> Cp. Psalm 139:11; Rom. 12:20. ‘Coals of hell’. For desolation as the equivalent of hell, see Mark 13:14.</w:t>
      </w:r>
    </w:p>
  </w:footnote>
  <w:footnote w:id="401">
    <w:p w:rsidR="00336FAA" w:rsidRDefault="00336FAA" w:rsidP="00FD25B7">
      <w:pPr>
        <w:pStyle w:val="FootnoteText"/>
      </w:pPr>
      <w:r>
        <w:rPr>
          <w:rStyle w:val="FootnoteReference"/>
        </w:rPr>
        <w:footnoteRef/>
      </w:r>
      <w:r>
        <w:t xml:space="preserve"> Cp. Jeremiah 3:23. I look through the hills to their unseen Maker.</w:t>
      </w:r>
    </w:p>
  </w:footnote>
  <w:footnote w:id="402">
    <w:p w:rsidR="00336FAA" w:rsidRDefault="00336FAA" w:rsidP="00FD25B7">
      <w:pPr>
        <w:pStyle w:val="FootnoteText"/>
      </w:pPr>
      <w:r>
        <w:rPr>
          <w:rStyle w:val="FootnoteReference"/>
        </w:rPr>
        <w:footnoteRef/>
      </w:r>
      <w:r>
        <w:t xml:space="preserve"> Cp. Matthew 8:24-27. ‘Lord, save us, we are sinking.’ Prayer rouses God to action and prevents the illusion of His being asleep.</w:t>
      </w:r>
    </w:p>
  </w:footnote>
  <w:footnote w:id="403">
    <w:p w:rsidR="00336FAA" w:rsidRDefault="00336FAA" w:rsidP="00FD25B7">
      <w:pPr>
        <w:pStyle w:val="FootnoteText"/>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404">
    <w:p w:rsidR="00336FAA" w:rsidRDefault="00336FAA" w:rsidP="00FD25B7">
      <w:pPr>
        <w:pStyle w:val="FootnoteText"/>
      </w:pPr>
      <w:r>
        <w:rPr>
          <w:rStyle w:val="FootnoteReference"/>
        </w:rPr>
        <w:footnoteRef/>
      </w:r>
      <w:r>
        <w:t xml:space="preserve"> Abundance (cp. John 10:10). Pray for pardon and peace before the King comes as Judge with thousands of His holy ones (Lk. 14:32; Jude 14).</w:t>
      </w:r>
    </w:p>
  </w:footnote>
  <w:footnote w:id="405">
    <w:p w:rsidR="00336FAA" w:rsidRDefault="00336FAA" w:rsidP="00FD25B7">
      <w:pPr>
        <w:pStyle w:val="FootnoteText"/>
      </w:pPr>
      <w:r>
        <w:rPr>
          <w:rStyle w:val="FootnoteReference"/>
        </w:rPr>
        <w:footnoteRef/>
      </w:r>
      <w:r>
        <w:t xml:space="preserve"> Hebrews 11:26; 13:13.</w:t>
      </w:r>
    </w:p>
  </w:footnote>
  <w:footnote w:id="406">
    <w:p w:rsidR="00336FAA" w:rsidRDefault="00336FAA" w:rsidP="00FD25B7">
      <w:pPr>
        <w:pStyle w:val="FootnoteText"/>
      </w:pPr>
      <w:r>
        <w:rPr>
          <w:rStyle w:val="FootnoteReference"/>
        </w:rPr>
        <w:footnoteRef/>
      </w:r>
      <w:r>
        <w:t xml:space="preserve"> Heaven is here (Mt. 4:17; Lk. 17:21; Prov. 17:24).</w:t>
      </w:r>
    </w:p>
  </w:footnote>
  <w:footnote w:id="407">
    <w:p w:rsidR="00336FAA" w:rsidRDefault="00336FAA" w:rsidP="00FD25B7">
      <w:pPr>
        <w:pStyle w:val="FootnoteText"/>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408">
    <w:p w:rsidR="00336FAA" w:rsidRDefault="00336FAA" w:rsidP="00FD25B7">
      <w:pPr>
        <w:pStyle w:val="FootnoteText"/>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409">
    <w:p w:rsidR="00336FAA" w:rsidRDefault="00336FAA" w:rsidP="00FD25B7">
      <w:pPr>
        <w:pStyle w:val="FootnoteText"/>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(cp. Mt. 15:8).</w:t>
      </w:r>
    </w:p>
  </w:footnote>
  <w:footnote w:id="410">
    <w:p w:rsidR="00336FAA" w:rsidRDefault="00336FAA" w:rsidP="00FD25B7">
      <w:pPr>
        <w:pStyle w:val="FootnoteText"/>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411">
    <w:p w:rsidR="00336FAA" w:rsidRDefault="00336FAA" w:rsidP="00FD25B7">
      <w:pPr>
        <w:pStyle w:val="FootnoteText"/>
      </w:pPr>
      <w:r>
        <w:rPr>
          <w:rStyle w:val="FootnoteReference"/>
        </w:rPr>
        <w:footnoteRef/>
      </w:r>
      <w:r>
        <w:t xml:space="preserve"> Cp. Titus 2:14.</w:t>
      </w:r>
    </w:p>
  </w:footnote>
  <w:footnote w:id="412">
    <w:p w:rsidR="00336FAA" w:rsidRDefault="00336FAA" w:rsidP="00FD25B7">
      <w:pPr>
        <w:pStyle w:val="FootnoteText"/>
      </w:pPr>
      <w:r>
        <w:rPr>
          <w:rStyle w:val="FootnoteReference"/>
        </w:rPr>
        <w:footnoteRef/>
      </w:r>
      <w:r>
        <w:t xml:space="preserve"> Prov. 29:1; 2 Kings 17:14; Neh. 9:16; Dt. 9:6.</w:t>
      </w:r>
    </w:p>
  </w:footnote>
  <w:footnote w:id="413">
    <w:p w:rsidR="00336FAA" w:rsidRDefault="00336FAA" w:rsidP="00FD25B7">
      <w:pPr>
        <w:pStyle w:val="FootnoteText"/>
      </w:pPr>
      <w:r>
        <w:rPr>
          <w:rStyle w:val="FootnoteReference"/>
        </w:rPr>
        <w:footnoteRef/>
      </w:r>
      <w:r>
        <w:t xml:space="preserve"> sanctuary: </w:t>
      </w:r>
      <w:r w:rsidRPr="00783CA0">
        <w:rPr>
          <w:i/>
        </w:rPr>
        <w:t>lit.</w:t>
      </w:r>
      <w:r>
        <w:t xml:space="preserve"> place. David confessed this vow to Nathan (2 Sam. 7). Cp. ‘The Romans will come and destroy both our sanctuary and our nation’ (Jn. 11:48). Christ was born at Ephrata (cp. Jn. 2:19).</w:t>
      </w:r>
    </w:p>
  </w:footnote>
  <w:footnote w:id="414">
    <w:p w:rsidR="00336FAA" w:rsidRDefault="00336FAA" w:rsidP="00FD25B7">
      <w:pPr>
        <w:pStyle w:val="FootnoteText"/>
      </w:pPr>
      <w:r>
        <w:rPr>
          <w:rStyle w:val="FootnoteReference"/>
        </w:rPr>
        <w:footnoteRef/>
      </w:r>
      <w:r>
        <w:t xml:space="preserve"> Cp. 1 Kings 6:21 (1 Sam. 6:21).</w:t>
      </w:r>
    </w:p>
  </w:footnote>
  <w:footnote w:id="415">
    <w:p w:rsidR="00336FAA" w:rsidRDefault="00336FAA" w:rsidP="00FD25B7">
      <w:pPr>
        <w:pStyle w:val="FootnoteText"/>
      </w:pPr>
      <w:r>
        <w:rPr>
          <w:rStyle w:val="FootnoteReference"/>
        </w:rPr>
        <w:footnoteRef/>
      </w:r>
      <w:r>
        <w:t xml:space="preserve"> Ps. 131:8-10 = 2 Chron. 6:41-42.</w:t>
      </w:r>
    </w:p>
  </w:footnote>
  <w:footnote w:id="416">
    <w:p w:rsidR="00336FAA" w:rsidRDefault="00336FAA" w:rsidP="00FD25B7">
      <w:pPr>
        <w:pStyle w:val="FootnoteText"/>
      </w:pPr>
      <w:r>
        <w:rPr>
          <w:rStyle w:val="FootnoteReference"/>
        </w:rPr>
        <w:footnoteRef/>
      </w:r>
      <w:r>
        <w:t xml:space="preserve"> I Chron. 17:11-14; Acts 2:30-33.</w:t>
      </w:r>
    </w:p>
  </w:footnote>
  <w:footnote w:id="417">
    <w:p w:rsidR="00336FAA" w:rsidRDefault="00336FAA" w:rsidP="00FD25B7">
      <w:pPr>
        <w:pStyle w:val="FootnoteText"/>
      </w:pPr>
      <w:r>
        <w:rPr>
          <w:rStyle w:val="FootnoteReference"/>
        </w:rPr>
        <w:footnoteRef/>
      </w:r>
      <w:r>
        <w:t xml:space="preserve"> stock: </w:t>
      </w:r>
      <w:r w:rsidRPr="00783CA0">
        <w:rPr>
          <w:i/>
        </w:rPr>
        <w:t>lit</w:t>
      </w:r>
      <w:r>
        <w:t>. horn.</w:t>
      </w:r>
    </w:p>
  </w:footnote>
  <w:footnote w:id="418">
    <w:p w:rsidR="00336FAA" w:rsidRDefault="00336FAA" w:rsidP="00FD25B7">
      <w:pPr>
        <w:pStyle w:val="FootnoteText"/>
      </w:pPr>
      <w:r>
        <w:rPr>
          <w:rStyle w:val="FootnoteReference"/>
        </w:rPr>
        <w:footnoteRef/>
      </w:r>
      <w:r>
        <w:t xml:space="preserve"> lamp: ‘the word of prophecy’ (2 Pet. 1:19) culminating in St. John the Baptist, of whom Christ said, ‘He was a burning and shining lamp* (Jn. 5:35).</w:t>
      </w:r>
    </w:p>
  </w:footnote>
  <w:footnote w:id="419">
    <w:p w:rsidR="00336FAA" w:rsidRDefault="00336FAA" w:rsidP="00FD25B7">
      <w:pPr>
        <w:pStyle w:val="FootnoteText"/>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420">
    <w:p w:rsidR="00336FAA" w:rsidRDefault="00336FAA" w:rsidP="00FD25B7">
      <w:pPr>
        <w:pStyle w:val="FootnoteText"/>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421">
    <w:p w:rsidR="00336FAA" w:rsidRDefault="00336FAA" w:rsidP="00FD25B7">
      <w:pPr>
        <w:pStyle w:val="FootnoteText"/>
      </w:pPr>
      <w:r>
        <w:rPr>
          <w:rStyle w:val="FootnoteReference"/>
        </w:rPr>
        <w:footnoteRef/>
      </w:r>
      <w:r>
        <w:t xml:space="preserve"> A suppressed </w:t>
      </w:r>
      <w:r w:rsidRPr="00783CA0">
        <w:rPr>
          <w:i/>
        </w:rPr>
        <w:t>tōn hagiōn</w:t>
      </w:r>
      <w:r>
        <w:t xml:space="preserve"> is to be understood here (cp. Heb. 8:2; 9:3,8,12,24,25, wrongly translated ‘holy place’ in R.V. etc.) In the liturgy of St Basil and in the church services God is addressed as the ‘Holy of Holies.’ (1 Tim. 2:8).</w:t>
      </w:r>
    </w:p>
  </w:footnote>
  <w:footnote w:id="422">
    <w:p w:rsidR="00336FAA" w:rsidRDefault="00336FAA" w:rsidP="00E276C1">
      <w:pPr>
        <w:pStyle w:val="FootnoteText"/>
      </w:pPr>
      <w:r>
        <w:rPr>
          <w:rStyle w:val="FootnoteReference"/>
        </w:rPr>
        <w:footnoteRef/>
      </w:r>
      <w:r>
        <w:t xml:space="preserve"> The kingdoms of this world have become the kingdoms of our Lord and of His Christ’ (Rev. 11:15).</w:t>
      </w:r>
    </w:p>
  </w:footnote>
  <w:footnote w:id="423">
    <w:p w:rsidR="00336FAA" w:rsidRDefault="00336FAA" w:rsidP="00E276C1">
      <w:pPr>
        <w:pStyle w:val="FootnoteText"/>
      </w:pPr>
      <w:r>
        <w:rPr>
          <w:rStyle w:val="FootnoteReference"/>
        </w:rPr>
        <w:footnoteRef/>
      </w:r>
      <w:r>
        <w:t xml:space="preserve"> Deut. 32:36.</w:t>
      </w:r>
    </w:p>
  </w:footnote>
  <w:footnote w:id="424">
    <w:p w:rsidR="00336FAA" w:rsidRDefault="00336FAA" w:rsidP="00E276C1">
      <w:pPr>
        <w:pStyle w:val="FootnoteText"/>
      </w:pPr>
      <w:r>
        <w:rPr>
          <w:rStyle w:val="FootnoteReference"/>
        </w:rPr>
        <w:footnoteRef/>
      </w:r>
      <w:r>
        <w:t xml:space="preserve"> This Psalm is called ‘The Great Hallel’ or Hymn of Praise in the Talmud, and is still used by the Jewish people in their daily worship.</w:t>
      </w:r>
    </w:p>
  </w:footnote>
  <w:footnote w:id="425">
    <w:p w:rsidR="00336FAA" w:rsidRDefault="00336FAA" w:rsidP="00E276C1">
      <w:pPr>
        <w:pStyle w:val="FootnoteText"/>
      </w:pPr>
      <w:r>
        <w:rPr>
          <w:rStyle w:val="FootnoteReference"/>
        </w:rPr>
        <w:footnoteRef/>
      </w:r>
      <w:r>
        <w:t xml:space="preserve"> mercy: </w:t>
      </w:r>
      <w:r w:rsidRPr="007F3CE8">
        <w:rPr>
          <w:i/>
        </w:rPr>
        <w:t>or</w:t>
      </w:r>
      <w:r>
        <w:t xml:space="preserve"> love. Cp. Lk. 10:37.</w:t>
      </w:r>
    </w:p>
  </w:footnote>
  <w:footnote w:id="426">
    <w:p w:rsidR="00336FAA" w:rsidRDefault="00336FAA" w:rsidP="00E276C1">
      <w:pPr>
        <w:pStyle w:val="FootnoteText"/>
      </w:pPr>
      <w:r>
        <w:rPr>
          <w:rStyle w:val="FootnoteReference"/>
        </w:rPr>
        <w:footnoteRef/>
      </w:r>
      <w:r>
        <w:t xml:space="preserve"> Jerusalem and Zion are types of the Church, the bride of Christ. ‘Christ loved the Church and gave Himself up for her’ (Ephes. 5:25f).</w:t>
      </w:r>
    </w:p>
  </w:footnote>
  <w:footnote w:id="427">
    <w:p w:rsidR="00336FAA" w:rsidRDefault="00336FAA" w:rsidP="00E276C1">
      <w:pPr>
        <w:pStyle w:val="FootnoteText"/>
      </w:pPr>
      <w:r>
        <w:rPr>
          <w:rStyle w:val="FootnoteReference"/>
        </w:rPr>
        <w:footnoteRef/>
      </w:r>
      <w:r>
        <w:t xml:space="preserve"> See footnote on page 170. &lt;See previous footnote&gt;</w:t>
      </w:r>
    </w:p>
  </w:footnote>
  <w:footnote w:id="428">
    <w:p w:rsidR="00336FAA" w:rsidRDefault="00336FAA" w:rsidP="00E276C1">
      <w:pPr>
        <w:pStyle w:val="FootnoteText"/>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w:t>
      </w:r>
    </w:p>
  </w:footnote>
  <w:footnote w:id="429">
    <w:p w:rsidR="00336FAA" w:rsidRDefault="00336FAA" w:rsidP="00E276C1">
      <w:pPr>
        <w:pStyle w:val="FootnoteText"/>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430">
    <w:p w:rsidR="00336FAA" w:rsidRDefault="00336FAA" w:rsidP="00E276C1">
      <w:pPr>
        <w:pStyle w:val="FootnoteText"/>
      </w:pPr>
      <w:r>
        <w:rPr>
          <w:rStyle w:val="FootnoteReference"/>
        </w:rPr>
        <w:footnoteRef/>
      </w:r>
      <w:r>
        <w:t xml:space="preserve"> Cp. Phil. 2:9-11. </w:t>
      </w:r>
      <w:r w:rsidRPr="007F3CE8">
        <w:rPr>
          <w:i/>
        </w:rPr>
        <w:t>Heb</w:t>
      </w:r>
      <w:r>
        <w:t>. You have magnified Your word above all Your name.</w:t>
      </w:r>
    </w:p>
  </w:footnote>
  <w:footnote w:id="431">
    <w:p w:rsidR="00336FAA" w:rsidRDefault="00336FAA" w:rsidP="00E276C1">
      <w:pPr>
        <w:pStyle w:val="FootnoteText"/>
      </w:pPr>
      <w:r>
        <w:rPr>
          <w:rStyle w:val="FootnoteReference"/>
        </w:rPr>
        <w:footnoteRef/>
      </w:r>
      <w:r>
        <w:t xml:space="preserve"> songs: </w:t>
      </w:r>
      <w:r w:rsidRPr="007F3CE8">
        <w:rPr>
          <w:i/>
        </w:rPr>
        <w:t>variant reading and Slavonic:</w:t>
      </w:r>
      <w:r>
        <w:t xml:space="preserve"> ways.</w:t>
      </w:r>
    </w:p>
  </w:footnote>
  <w:footnote w:id="432">
    <w:p w:rsidR="00336FAA" w:rsidRDefault="00336FAA" w:rsidP="00E276C1">
      <w:pPr>
        <w:pStyle w:val="FootnoteText"/>
      </w:pPr>
      <w:r>
        <w:rPr>
          <w:rStyle w:val="FootnoteReference"/>
        </w:rPr>
        <w:footnoteRef/>
      </w:r>
      <w:r>
        <w:t xml:space="preserve"> The Spirit of the Lord fills the world (Wisdom 1:7).</w:t>
      </w:r>
    </w:p>
  </w:footnote>
  <w:footnote w:id="433">
    <w:p w:rsidR="00336FAA" w:rsidRDefault="00336FAA" w:rsidP="00E276C1">
      <w:pPr>
        <w:pStyle w:val="FootnoteText"/>
      </w:pPr>
      <w:r>
        <w:rPr>
          <w:rStyle w:val="FootnoteReference"/>
        </w:rPr>
        <w:footnoteRef/>
      </w:r>
      <w:r>
        <w:t xml:space="preserve"> heart: </w:t>
      </w:r>
      <w:r w:rsidRPr="007F3CE8">
        <w:rPr>
          <w:i/>
        </w:rPr>
        <w:t>lit</w:t>
      </w:r>
      <w:r>
        <w:t>. kidneys (seat of the affections in Hebrew thought).</w:t>
      </w:r>
    </w:p>
  </w:footnote>
  <w:footnote w:id="434">
    <w:p w:rsidR="00336FAA" w:rsidRDefault="00336FAA" w:rsidP="00E276C1">
      <w:pPr>
        <w:pStyle w:val="FootnoteText"/>
      </w:pPr>
      <w:r>
        <w:rPr>
          <w:rStyle w:val="FootnoteReference"/>
        </w:rPr>
        <w:footnoteRef/>
      </w:r>
      <w:r>
        <w:t xml:space="preserve"> ‘He gives songs in the night’ (Job. 35:10).</w:t>
      </w:r>
    </w:p>
  </w:footnote>
  <w:footnote w:id="435">
    <w:p w:rsidR="00336FAA" w:rsidRDefault="00336FAA" w:rsidP="00E276C1">
      <w:pPr>
        <w:pStyle w:val="FootnoteText"/>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 ever with God alone’ (St. Symeon the New Theologian), in isolation from sin and idols (1 Jn. 5:21).</w:t>
      </w:r>
    </w:p>
  </w:footnote>
  <w:footnote w:id="436">
    <w:p w:rsidR="00336FAA" w:rsidRDefault="00336FAA" w:rsidP="00E276C1">
      <w:pPr>
        <w:pStyle w:val="FootnoteText"/>
      </w:pPr>
      <w:r>
        <w:rPr>
          <w:rStyle w:val="FootnoteReference"/>
        </w:rPr>
        <w:footnoteRef/>
      </w:r>
      <w:r>
        <w:t xml:space="preserve"> this way: the confession of Christ (2 Tim. 3:12).</w:t>
      </w:r>
    </w:p>
  </w:footnote>
  <w:footnote w:id="437">
    <w:p w:rsidR="00336FAA" w:rsidRDefault="00336FAA" w:rsidP="00E276C1">
      <w:pPr>
        <w:pStyle w:val="FootnoteText"/>
      </w:pPr>
      <w:r>
        <w:rPr>
          <w:rStyle w:val="FootnoteReference"/>
        </w:rPr>
        <w:footnoteRef/>
      </w:r>
      <w:r>
        <w:t xml:space="preserve"> These two lines are identical with Lamentations 3:6.</w:t>
      </w:r>
    </w:p>
  </w:footnote>
  <w:footnote w:id="438">
    <w:p w:rsidR="00336FAA" w:rsidRDefault="00336FAA" w:rsidP="00E276C1">
      <w:pPr>
        <w:pStyle w:val="FootnoteText"/>
      </w:pPr>
      <w:r>
        <w:rPr>
          <w:rStyle w:val="FootnoteReference"/>
        </w:rPr>
        <w:footnoteRef/>
      </w:r>
      <w:r>
        <w:t xml:space="preserve"> Cp. Rev. 10:5; Ezek. 20:23,28,42; Deut. 32:14.</w:t>
      </w:r>
    </w:p>
  </w:footnote>
  <w:footnote w:id="439">
    <w:p w:rsidR="00336FAA" w:rsidRDefault="00336FAA" w:rsidP="00E276C1">
      <w:pPr>
        <w:pStyle w:val="FootnoteText"/>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440">
    <w:p w:rsidR="00336FAA" w:rsidRDefault="00336FAA" w:rsidP="00E276C1">
      <w:pPr>
        <w:pStyle w:val="FootnoteText"/>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441">
    <w:p w:rsidR="00336FAA" w:rsidRDefault="00336FAA" w:rsidP="00E276C1">
      <w:pPr>
        <w:pStyle w:val="FootnoteText"/>
      </w:pPr>
      <w:r>
        <w:rPr>
          <w:rStyle w:val="FootnoteReference"/>
        </w:rPr>
        <w:footnoteRef/>
      </w:r>
      <w:r>
        <w:t xml:space="preserve"> Cp. ‘If I am lifted up from the earth, I will draw all men to Me’ (Jn. 12:32). See also Psalm 45:11 and the note there.</w:t>
      </w:r>
    </w:p>
  </w:footnote>
  <w:footnote w:id="442">
    <w:p w:rsidR="00336FAA" w:rsidRDefault="00336FAA" w:rsidP="00E276C1">
      <w:pPr>
        <w:pStyle w:val="FootnoteText"/>
      </w:pPr>
      <w:r>
        <w:rPr>
          <w:rStyle w:val="FootnoteReference"/>
        </w:rPr>
        <w:footnoteRef/>
      </w:r>
      <w:r>
        <w:t xml:space="preserve"> ‘Not all flesh is the same flesh, but men are one kind, beasts another, fish another, birds another’ (1 Cor. 15:39). Cp. Psalm 148:10.</w:t>
      </w:r>
    </w:p>
  </w:footnote>
  <w:footnote w:id="443">
    <w:p w:rsidR="00336FAA" w:rsidRDefault="00336FAA" w:rsidP="00E276C1">
      <w:pPr>
        <w:pStyle w:val="FootnoteText"/>
      </w:pPr>
      <w:r>
        <w:rPr>
          <w:rStyle w:val="FootnoteReference"/>
        </w:rPr>
        <w:footnoteRef/>
      </w:r>
      <w:r>
        <w:t xml:space="preserve"> Cp. Ps. 145:2 with Ps. 103:33. Only verbs differ.</w:t>
      </w:r>
    </w:p>
  </w:footnote>
  <w:footnote w:id="444">
    <w:p w:rsidR="00336FAA" w:rsidRDefault="00336FAA" w:rsidP="00E276C1">
      <w:pPr>
        <w:pStyle w:val="FootnoteText"/>
      </w:pPr>
      <w:r>
        <w:rPr>
          <w:rStyle w:val="FootnoteReference"/>
        </w:rPr>
        <w:footnoteRef/>
      </w:r>
      <w:r>
        <w:t xml:space="preserve"> </w:t>
      </w:r>
      <w:r w:rsidRPr="00D813A7">
        <w:rPr>
          <w:i/>
        </w:rPr>
        <w:t>Lit</w:t>
      </w:r>
      <w:r>
        <w:t>. ‘dispersions’. Cp. Mt. 24:31.</w:t>
      </w:r>
    </w:p>
  </w:footnote>
  <w:footnote w:id="445">
    <w:p w:rsidR="00336FAA" w:rsidRDefault="00336FAA" w:rsidP="00E276C1">
      <w:pPr>
        <w:pStyle w:val="FootnoteText"/>
      </w:pPr>
      <w:r>
        <w:rPr>
          <w:rStyle w:val="FootnoteReference"/>
        </w:rPr>
        <w:footnoteRef/>
      </w:r>
      <w:r>
        <w:t xml:space="preserve"> ‘a law’. Cp. Jeremiah 31 (38):36,37. Break Life’s laws and you strike and break yourself with an iron rod (Rev. 19:15; Ps. 2:9; Jer. 2:9; Prov. 3:10-19).</w:t>
      </w:r>
    </w:p>
  </w:footnote>
  <w:footnote w:id="446">
    <w:p w:rsidR="00336FAA" w:rsidRDefault="00336FAA" w:rsidP="00E276C1">
      <w:pPr>
        <w:pStyle w:val="FootnoteText"/>
      </w:pPr>
      <w:r>
        <w:rPr>
          <w:rStyle w:val="FootnoteReference"/>
        </w:rPr>
        <w:footnoteRef/>
      </w:r>
      <w:r>
        <w:t xml:space="preserve"> two-edged sword: praise which conquers Amalek (St. Chrysostom).</w:t>
      </w:r>
    </w:p>
  </w:footnote>
  <w:footnote w:id="447">
    <w:p w:rsidR="00336FAA" w:rsidRDefault="00336FAA" w:rsidP="00E276C1">
      <w:pPr>
        <w:pStyle w:val="FootnoteText"/>
      </w:pPr>
      <w:r>
        <w:rPr>
          <w:rStyle w:val="FootnoteReference"/>
        </w:rPr>
        <w:footnoteRef/>
      </w:r>
      <w:r>
        <w:t xml:space="preserve"> ‘Holiness of life is the mother of glory’ (St Theodoret).</w:t>
      </w:r>
    </w:p>
  </w:footnote>
  <w:footnote w:id="448">
    <w:p w:rsidR="00336FAA" w:rsidRDefault="00336FAA" w:rsidP="00104A9B">
      <w:pPr>
        <w:pStyle w:val="FootnoteText"/>
        <w:rPr>
          <w:ins w:id="942" w:author="Brett Slote" w:date="2011-07-19T15:43:00Z"/>
        </w:rPr>
      </w:pPr>
      <w:ins w:id="943" w:author="Brett Slote" w:date="2011-07-19T15:43:00Z">
        <w:r>
          <w:rPr>
            <w:rStyle w:val="FootnoteReference"/>
          </w:rPr>
          <w:footnoteRef/>
        </w:r>
        <w:r>
          <w:t xml:space="preserve"> or supplications/intercessions</w:t>
        </w:r>
      </w:ins>
    </w:p>
  </w:footnote>
  <w:footnote w:id="449">
    <w:p w:rsidR="00336FAA" w:rsidRDefault="00336FAA">
      <w:pPr>
        <w:pStyle w:val="footnote"/>
        <w:rPr>
          <w:ins w:id="944" w:author="Brett Slote" w:date="2011-07-19T15:43:00Z"/>
        </w:rPr>
        <w:pPrChange w:id="945" w:author="Brett Slote" w:date="2011-07-21T19:56:00Z">
          <w:pPr>
            <w:pStyle w:val="FootnoteText"/>
          </w:pPr>
        </w:pPrChange>
      </w:pPr>
      <w:ins w:id="946" w:author="Brett Slote" w:date="2011-07-19T15:43:00Z">
        <w:r>
          <w:rPr>
            <w:rStyle w:val="FootnoteReference"/>
          </w:rPr>
          <w:footnoteRef/>
        </w:r>
        <w:r>
          <w:t xml:space="preserve"> Joel 3:13 – but I’m trying to remember something that says “the harvest is full and the wheat plentiful”</w:t>
        </w:r>
      </w:ins>
    </w:p>
  </w:footnote>
  <w:footnote w:id="450">
    <w:p w:rsidR="00336FAA" w:rsidRDefault="00336FAA">
      <w:pPr>
        <w:pStyle w:val="footnote"/>
        <w:rPr>
          <w:ins w:id="947" w:author="Brett Slote" w:date="2011-07-19T15:43:00Z"/>
          <w:rFonts w:ascii="Antonious" w:hAnsi="Antonious" w:cs="Antonious"/>
        </w:rPr>
        <w:pPrChange w:id="948" w:author="Brett Slote" w:date="2011-07-21T19:56:00Z">
          <w:pPr>
            <w:widowControl w:val="0"/>
            <w:autoSpaceDE w:val="0"/>
            <w:autoSpaceDN w:val="0"/>
            <w:adjustRightInd w:val="0"/>
          </w:pPr>
        </w:pPrChange>
      </w:pPr>
      <w:ins w:id="949" w:author="Brett Slote" w:date="2011-07-19T15:43:00Z">
        <w:r>
          <w:rPr>
            <w:rStyle w:val="FootnoteReference"/>
          </w:rPr>
          <w:footnoteRef/>
        </w:r>
        <w:r>
          <w:t xml:space="preserve"> James 1:17: </w:t>
        </w:r>
        <w:r>
          <w:rPr>
            <w:rFonts w:ascii="Antonious" w:hAnsi="Antonious" w:cs="Antonious"/>
          </w:rPr>
          <w:t xml:space="preserve">taio niben eynaneu nem dwron niben etj/k ebol hanebol mpswi ne eun/ou epec/t ebol hiten viwt nte niouwini </w:t>
        </w:r>
      </w:ins>
    </w:p>
  </w:footnote>
  <w:footnote w:id="451">
    <w:p w:rsidR="00336FAA" w:rsidRDefault="00336FAA" w:rsidP="00233501">
      <w:r>
        <w:rPr>
          <w:rStyle w:val="FootnoteReference"/>
        </w:rPr>
        <w:footnoteRef/>
      </w:r>
      <w:r>
        <w:t xml:space="preserve"> </w:t>
      </w:r>
      <w:r w:rsidRPr="00233501">
        <w:t>Or</w:t>
      </w:r>
      <w:r>
        <w:t xml:space="preserve">: </w:t>
      </w:r>
      <w:r w:rsidRPr="00233501">
        <w:t>The day of</w:t>
      </w:r>
      <w:r>
        <w:t xml:space="preserve"> / </w:t>
      </w:r>
      <w:r w:rsidRPr="00233501">
        <w:t>The feast of Nativity</w:t>
      </w:r>
      <w:r>
        <w:t xml:space="preserve"> / </w:t>
      </w:r>
      <w:r w:rsidRPr="00233501">
        <w:t>Is the twenty-fifth</w:t>
      </w:r>
      <w:r>
        <w:t xml:space="preserve"> / </w:t>
      </w:r>
      <w:r w:rsidRPr="00233501">
        <w:t>Of December</w:t>
      </w:r>
    </w:p>
  </w:footnote>
  <w:footnote w:id="452">
    <w:p w:rsidR="00336FAA" w:rsidRDefault="00336FAA" w:rsidP="00321264">
      <w:pPr>
        <w:pStyle w:val="footnote"/>
        <w:jc w:val="both"/>
      </w:pPr>
      <w:r>
        <w:rPr>
          <w:rStyle w:val="FootnoteReference"/>
        </w:rPr>
        <w:footnoteRef/>
      </w:r>
      <w:r>
        <w:t xml:space="preserve"> Daniel 12:5 “And I, Daniel, saw, and lo, two others stood, one on this side of the stream and one on the other.” (NETS) “And they said to the one wearing linen, ‘O Sir, when then will you do the consummation of the wonders and the purification of these things which you have told?’” (NETS Daniel 12:6)</w:t>
      </w:r>
    </w:p>
  </w:footnote>
  <w:footnote w:id="453">
    <w:p w:rsidR="00336FAA" w:rsidRDefault="00336FAA" w:rsidP="00321264">
      <w:pPr>
        <w:pStyle w:val="footnote"/>
        <w:jc w:val="both"/>
      </w:pPr>
      <w:r>
        <w:rPr>
          <w:rStyle w:val="FootnoteReference"/>
        </w:rPr>
        <w:footnoteRef/>
      </w:r>
      <w:r>
        <w:t xml:space="preserve"> Daniel 12:7a “And I heard the one wearing linen, who was above the water of the stream: ‘Until the time of consumm</w:t>
      </w:r>
      <w:r>
        <w:t>a</w:t>
      </w:r>
      <w:r>
        <w:t>tion.’ And he raised the right hand and left hand towards heaven, and he swore by God, who lives foriever,” (NETS)</w:t>
      </w:r>
    </w:p>
  </w:footnote>
  <w:footnote w:id="454">
    <w:p w:rsidR="00336FAA" w:rsidRDefault="00336FAA" w:rsidP="00321264">
      <w:pPr>
        <w:pStyle w:val="footnote"/>
        <w:jc w:val="both"/>
      </w:pPr>
      <w:r>
        <w:rPr>
          <w:rStyle w:val="FootnoteReference"/>
        </w:rPr>
        <w:footnoteRef/>
      </w:r>
      <w:r>
        <w:t xml:space="preserve"> Daniel 12:7b “‘The consummation of the power for the release of the holy people will be at a time and times andhalf a time, and all thse things will be accomplished.’” (NETS)</w:t>
      </w:r>
    </w:p>
  </w:footnote>
  <w:footnote w:id="455">
    <w:p w:rsidR="00336FAA" w:rsidRDefault="00336FAA">
      <w:pPr>
        <w:pStyle w:val="FootnoteText"/>
      </w:pPr>
      <w:r>
        <w:rPr>
          <w:rStyle w:val="FootnoteReference"/>
        </w:rPr>
        <w:footnoteRef/>
      </w:r>
      <w:r>
        <w:t xml:space="preserve"> Ps 8:2</w:t>
      </w:r>
    </w:p>
  </w:footnote>
  <w:footnote w:id="456">
    <w:p w:rsidR="00336FAA" w:rsidRPr="000C76BB" w:rsidRDefault="00336FAA" w:rsidP="00811C7D">
      <w:pPr>
        <w:pStyle w:val="EngInd"/>
        <w:rPr>
          <w:rFonts w:eastAsia="Arial Unicode MS"/>
        </w:rPr>
      </w:pPr>
      <w:r>
        <w:rPr>
          <w:rStyle w:val="FootnoteReference"/>
        </w:rPr>
        <w:footnoteRef/>
      </w:r>
      <w:r>
        <w:t xml:space="preserve"> Source has “</w:t>
      </w:r>
      <w:r w:rsidRPr="001E02AC">
        <w:rPr>
          <w:rFonts w:ascii="FreeSerifAvvaShenouda" w:hAnsi="FreeSerifAvvaShenouda" w:cs="FreeSerifAvvaShenouda"/>
        </w:rPr>
        <w:t>ϩ</w:t>
      </w:r>
      <w:r w:rsidRPr="001E02AC">
        <w:rPr>
          <w:rFonts w:ascii="FreeSerifAvvaShenouda" w:eastAsia="Arial Unicode MS" w:hAnsi="FreeSerifAvvaShenouda" w:cs="FreeSerifAvvaShenouda"/>
        </w:rPr>
        <w:t>ⲱⲟⲩ</w:t>
      </w:r>
      <w:r>
        <w:rPr>
          <w:rFonts w:eastAsia="Arial Unicode MS"/>
        </w:rPr>
        <w:t>”, meaning “wicked”, which is likely a typo. “</w:t>
      </w:r>
      <w:r w:rsidRPr="001E02AC">
        <w:rPr>
          <w:rFonts w:ascii="FreeSerifAvvaShenouda" w:hAnsi="FreeSerifAvvaShenouda" w:cs="FreeSerifAvvaShenouda"/>
        </w:rPr>
        <w:t>ϩⲱⲟⲩⲧ</w:t>
      </w:r>
      <w:r>
        <w:rPr>
          <w:rFonts w:eastAsia="Arial Unicode MS"/>
        </w:rPr>
        <w:t>” can mean godly.</w:t>
      </w:r>
    </w:p>
  </w:footnote>
  <w:footnote w:id="457">
    <w:p w:rsidR="00336FAA" w:rsidRDefault="00336FAA">
      <w:pPr>
        <w:pStyle w:val="FootnoteText"/>
      </w:pPr>
      <w:r>
        <w:rPr>
          <w:rStyle w:val="FootnoteReference"/>
        </w:rPr>
        <w:footnoteRef/>
      </w:r>
      <w:r>
        <w:t xml:space="preserve"> Matthew 28:6</w:t>
      </w:r>
    </w:p>
  </w:footnote>
  <w:footnote w:id="458">
    <w:p w:rsidR="00336FAA" w:rsidRDefault="00336FAA">
      <w:pPr>
        <w:pStyle w:val="FootnoteText"/>
      </w:pPr>
      <w:r>
        <w:rPr>
          <w:rStyle w:val="FootnoteReference"/>
        </w:rPr>
        <w:footnoteRef/>
      </w:r>
      <w:r>
        <w:t xml:space="preserve"> Matthew 28:7,6</w:t>
      </w:r>
    </w:p>
  </w:footnote>
  <w:footnote w:id="459">
    <w:p w:rsidR="00336FAA" w:rsidRDefault="00336FAA">
      <w:pPr>
        <w:pStyle w:val="FootnoteText"/>
      </w:pPr>
      <w:r>
        <w:rPr>
          <w:rStyle w:val="FootnoteReference"/>
        </w:rPr>
        <w:footnoteRef/>
      </w:r>
      <w:r>
        <w:t xml:space="preserve"> Matthew 28:7</w:t>
      </w:r>
    </w:p>
  </w:footnote>
  <w:footnote w:id="460">
    <w:p w:rsidR="00336FAA" w:rsidRDefault="00336FAA">
      <w:pPr>
        <w:pStyle w:val="FootnoteText"/>
      </w:pPr>
      <w:r>
        <w:rPr>
          <w:rStyle w:val="FootnoteReference"/>
        </w:rPr>
        <w:footnoteRef/>
      </w:r>
      <w:r>
        <w:t xml:space="preserve"> John 20:27</w:t>
      </w:r>
    </w:p>
  </w:footnote>
  <w:footnote w:id="461">
    <w:p w:rsidR="00336FAA" w:rsidRDefault="00336FAA">
      <w:pPr>
        <w:pStyle w:val="FootnoteText"/>
      </w:pPr>
      <w:r>
        <w:rPr>
          <w:rStyle w:val="FootnoteReference"/>
        </w:rPr>
        <w:footnoteRef/>
      </w:r>
      <w:r>
        <w:t xml:space="preserve"> John 20:28</w:t>
      </w:r>
    </w:p>
  </w:footnote>
  <w:footnote w:id="462">
    <w:p w:rsidR="00336FAA" w:rsidRDefault="00336FAA">
      <w:pPr>
        <w:pStyle w:val="FootnoteText"/>
      </w:pPr>
      <w:r>
        <w:rPr>
          <w:rStyle w:val="FootnoteReference"/>
        </w:rPr>
        <w:footnoteRef/>
      </w:r>
      <w:r>
        <w:t xml:space="preserve"> John 20:29</w:t>
      </w:r>
    </w:p>
  </w:footnote>
  <w:footnote w:id="463">
    <w:p w:rsidR="00336FAA" w:rsidRDefault="00336FAA">
      <w:pPr>
        <w:pStyle w:val="FootnoteText"/>
      </w:pPr>
      <w:r>
        <w:rPr>
          <w:rStyle w:val="FootnoteReference"/>
        </w:rPr>
        <w:footnoteRef/>
      </w:r>
      <w:r>
        <w:t xml:space="preserve"> John 20:29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AA" w:rsidRPr="00536AB2" w:rsidRDefault="00336FAA" w:rsidP="002F1229">
    <w:pPr>
      <w:pStyle w:val="Header"/>
      <w:tabs>
        <w:tab w:val="clear" w:pos="4680"/>
        <w:tab w:val="clear" w:pos="9360"/>
        <w:tab w:val="center" w:pos="3510"/>
        <w:tab w:val="right" w:pos="7020"/>
      </w:tabs>
      <w:spacing w:line="480" w:lineRule="auto"/>
      <w:rPr>
        <w:rStyle w:val="myHeaderChar"/>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AA" w:rsidRPr="00536AB2" w:rsidRDefault="00336FAA" w:rsidP="002F1229">
    <w:pPr>
      <w:pStyle w:val="Header"/>
      <w:tabs>
        <w:tab w:val="clear" w:pos="4680"/>
        <w:tab w:val="clear" w:pos="9360"/>
        <w:tab w:val="center" w:pos="3510"/>
        <w:tab w:val="right" w:pos="7020"/>
      </w:tabs>
      <w:spacing w:line="480" w:lineRule="auto"/>
      <w:rPr>
        <w:rStyle w:val="myHeaderChar"/>
      </w:rPr>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FAA" w:rsidRPr="00536AB2" w:rsidRDefault="00336FAA" w:rsidP="002F1229">
    <w:pPr>
      <w:pStyle w:val="Header"/>
      <w:tabs>
        <w:tab w:val="clear" w:pos="4680"/>
        <w:tab w:val="clear" w:pos="9360"/>
        <w:tab w:val="center" w:pos="3510"/>
        <w:tab w:val="right" w:pos="7020"/>
      </w:tabs>
      <w:spacing w:line="480" w:lineRule="auto"/>
      <w:rPr>
        <w:rStyle w:val="myHeaderChar"/>
      </w:rP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207B4"/>
    <w:rsid w:val="00035647"/>
    <w:rsid w:val="0004278F"/>
    <w:rsid w:val="00042E9B"/>
    <w:rsid w:val="00046257"/>
    <w:rsid w:val="00047140"/>
    <w:rsid w:val="00050534"/>
    <w:rsid w:val="00057E53"/>
    <w:rsid w:val="0006697F"/>
    <w:rsid w:val="00071464"/>
    <w:rsid w:val="00072285"/>
    <w:rsid w:val="00073574"/>
    <w:rsid w:val="00075B6A"/>
    <w:rsid w:val="00075EAD"/>
    <w:rsid w:val="000847B6"/>
    <w:rsid w:val="00087FCC"/>
    <w:rsid w:val="0009364C"/>
    <w:rsid w:val="00094BF8"/>
    <w:rsid w:val="000A5E47"/>
    <w:rsid w:val="000C2C94"/>
    <w:rsid w:val="000C461C"/>
    <w:rsid w:val="000D0A3F"/>
    <w:rsid w:val="000D107E"/>
    <w:rsid w:val="000D19CA"/>
    <w:rsid w:val="000D7EED"/>
    <w:rsid w:val="000E062A"/>
    <w:rsid w:val="000E219A"/>
    <w:rsid w:val="000E2846"/>
    <w:rsid w:val="000E2F61"/>
    <w:rsid w:val="000E610E"/>
    <w:rsid w:val="000F1C8D"/>
    <w:rsid w:val="000F6316"/>
    <w:rsid w:val="000F7D85"/>
    <w:rsid w:val="001040C8"/>
    <w:rsid w:val="00104A9B"/>
    <w:rsid w:val="00105139"/>
    <w:rsid w:val="00113E24"/>
    <w:rsid w:val="00115025"/>
    <w:rsid w:val="00116C98"/>
    <w:rsid w:val="001170B2"/>
    <w:rsid w:val="00117FDD"/>
    <w:rsid w:val="00124408"/>
    <w:rsid w:val="0012459F"/>
    <w:rsid w:val="00124ADD"/>
    <w:rsid w:val="001341D0"/>
    <w:rsid w:val="0014584F"/>
    <w:rsid w:val="00154D4E"/>
    <w:rsid w:val="00160C25"/>
    <w:rsid w:val="00161998"/>
    <w:rsid w:val="00163A7A"/>
    <w:rsid w:val="0016512E"/>
    <w:rsid w:val="001654B8"/>
    <w:rsid w:val="0016662B"/>
    <w:rsid w:val="00166B35"/>
    <w:rsid w:val="0016784B"/>
    <w:rsid w:val="001822EB"/>
    <w:rsid w:val="001834E6"/>
    <w:rsid w:val="00192066"/>
    <w:rsid w:val="00195761"/>
    <w:rsid w:val="00196385"/>
    <w:rsid w:val="001A0083"/>
    <w:rsid w:val="001A05D1"/>
    <w:rsid w:val="001A38AB"/>
    <w:rsid w:val="001A77D7"/>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45DB"/>
    <w:rsid w:val="002315D6"/>
    <w:rsid w:val="00232EAB"/>
    <w:rsid w:val="00232F08"/>
    <w:rsid w:val="00233501"/>
    <w:rsid w:val="00234DAF"/>
    <w:rsid w:val="00235C40"/>
    <w:rsid w:val="00236E2B"/>
    <w:rsid w:val="002411ED"/>
    <w:rsid w:val="00243F73"/>
    <w:rsid w:val="00251DB9"/>
    <w:rsid w:val="00253DD3"/>
    <w:rsid w:val="00257627"/>
    <w:rsid w:val="002631A9"/>
    <w:rsid w:val="00267F42"/>
    <w:rsid w:val="00274233"/>
    <w:rsid w:val="002904CF"/>
    <w:rsid w:val="002922F9"/>
    <w:rsid w:val="002A0A20"/>
    <w:rsid w:val="002A4D37"/>
    <w:rsid w:val="002B0C7C"/>
    <w:rsid w:val="002C2599"/>
    <w:rsid w:val="002D1484"/>
    <w:rsid w:val="002D610D"/>
    <w:rsid w:val="002D678B"/>
    <w:rsid w:val="002D71F0"/>
    <w:rsid w:val="002E06A7"/>
    <w:rsid w:val="002E0709"/>
    <w:rsid w:val="002E365D"/>
    <w:rsid w:val="002E4881"/>
    <w:rsid w:val="002E5DB0"/>
    <w:rsid w:val="002E67A0"/>
    <w:rsid w:val="002F1229"/>
    <w:rsid w:val="002F1C09"/>
    <w:rsid w:val="003032D8"/>
    <w:rsid w:val="0030497C"/>
    <w:rsid w:val="00305E1E"/>
    <w:rsid w:val="0031014B"/>
    <w:rsid w:val="0031634B"/>
    <w:rsid w:val="00316961"/>
    <w:rsid w:val="003204E4"/>
    <w:rsid w:val="003209AF"/>
    <w:rsid w:val="00321264"/>
    <w:rsid w:val="00325916"/>
    <w:rsid w:val="00326024"/>
    <w:rsid w:val="00330C24"/>
    <w:rsid w:val="00336FAA"/>
    <w:rsid w:val="00343753"/>
    <w:rsid w:val="00343C20"/>
    <w:rsid w:val="00345655"/>
    <w:rsid w:val="003457C0"/>
    <w:rsid w:val="00345FED"/>
    <w:rsid w:val="00356D1B"/>
    <w:rsid w:val="003576F9"/>
    <w:rsid w:val="003711A9"/>
    <w:rsid w:val="00372152"/>
    <w:rsid w:val="0038151E"/>
    <w:rsid w:val="00382A9C"/>
    <w:rsid w:val="00382E0C"/>
    <w:rsid w:val="00384B7C"/>
    <w:rsid w:val="00385CB8"/>
    <w:rsid w:val="00386527"/>
    <w:rsid w:val="00390B7C"/>
    <w:rsid w:val="0039635A"/>
    <w:rsid w:val="003B0313"/>
    <w:rsid w:val="003B4CB7"/>
    <w:rsid w:val="003C3DAA"/>
    <w:rsid w:val="003C7D3F"/>
    <w:rsid w:val="003D520A"/>
    <w:rsid w:val="003D6CE4"/>
    <w:rsid w:val="003E30B1"/>
    <w:rsid w:val="003F614F"/>
    <w:rsid w:val="00416092"/>
    <w:rsid w:val="00420CFA"/>
    <w:rsid w:val="00430630"/>
    <w:rsid w:val="00434A64"/>
    <w:rsid w:val="00435BD3"/>
    <w:rsid w:val="00436BDD"/>
    <w:rsid w:val="00437FBE"/>
    <w:rsid w:val="004443C1"/>
    <w:rsid w:val="00447CAB"/>
    <w:rsid w:val="00453724"/>
    <w:rsid w:val="004537C7"/>
    <w:rsid w:val="004568B8"/>
    <w:rsid w:val="0046338D"/>
    <w:rsid w:val="00472C36"/>
    <w:rsid w:val="00474242"/>
    <w:rsid w:val="004750F8"/>
    <w:rsid w:val="00481AE5"/>
    <w:rsid w:val="00484AEF"/>
    <w:rsid w:val="00487B43"/>
    <w:rsid w:val="00495F1A"/>
    <w:rsid w:val="0049637C"/>
    <w:rsid w:val="004A1F5C"/>
    <w:rsid w:val="004A323C"/>
    <w:rsid w:val="004A51E7"/>
    <w:rsid w:val="004C0CA2"/>
    <w:rsid w:val="004C259F"/>
    <w:rsid w:val="004D20FB"/>
    <w:rsid w:val="004D342B"/>
    <w:rsid w:val="004D4E73"/>
    <w:rsid w:val="004D5E47"/>
    <w:rsid w:val="004D6AF7"/>
    <w:rsid w:val="004E04E2"/>
    <w:rsid w:val="004E0D33"/>
    <w:rsid w:val="004E5EA7"/>
    <w:rsid w:val="004F26F0"/>
    <w:rsid w:val="004F62E4"/>
    <w:rsid w:val="00500C24"/>
    <w:rsid w:val="00502CB3"/>
    <w:rsid w:val="00503995"/>
    <w:rsid w:val="00503DF7"/>
    <w:rsid w:val="00510795"/>
    <w:rsid w:val="00511194"/>
    <w:rsid w:val="00511398"/>
    <w:rsid w:val="005130A7"/>
    <w:rsid w:val="00520302"/>
    <w:rsid w:val="00520531"/>
    <w:rsid w:val="005230DE"/>
    <w:rsid w:val="00523190"/>
    <w:rsid w:val="005329C1"/>
    <w:rsid w:val="00534D41"/>
    <w:rsid w:val="00537354"/>
    <w:rsid w:val="00542F6B"/>
    <w:rsid w:val="00544CE4"/>
    <w:rsid w:val="00545EC8"/>
    <w:rsid w:val="00547D3E"/>
    <w:rsid w:val="00554484"/>
    <w:rsid w:val="00556387"/>
    <w:rsid w:val="00556D8A"/>
    <w:rsid w:val="00557012"/>
    <w:rsid w:val="00563645"/>
    <w:rsid w:val="005676F5"/>
    <w:rsid w:val="00571956"/>
    <w:rsid w:val="00574B14"/>
    <w:rsid w:val="005832A1"/>
    <w:rsid w:val="00586DFB"/>
    <w:rsid w:val="00595AF3"/>
    <w:rsid w:val="00597158"/>
    <w:rsid w:val="005A1198"/>
    <w:rsid w:val="005A333A"/>
    <w:rsid w:val="005A34F0"/>
    <w:rsid w:val="005A44CB"/>
    <w:rsid w:val="005B3239"/>
    <w:rsid w:val="005B5515"/>
    <w:rsid w:val="005B777F"/>
    <w:rsid w:val="005C7FAD"/>
    <w:rsid w:val="005D1250"/>
    <w:rsid w:val="005D70D8"/>
    <w:rsid w:val="005E131A"/>
    <w:rsid w:val="005E263F"/>
    <w:rsid w:val="005F1CE0"/>
    <w:rsid w:val="005F3B89"/>
    <w:rsid w:val="005F5CA1"/>
    <w:rsid w:val="005F7A68"/>
    <w:rsid w:val="006039B1"/>
    <w:rsid w:val="006108FD"/>
    <w:rsid w:val="00617485"/>
    <w:rsid w:val="006174EF"/>
    <w:rsid w:val="00617655"/>
    <w:rsid w:val="00625164"/>
    <w:rsid w:val="00633619"/>
    <w:rsid w:val="006458F1"/>
    <w:rsid w:val="00645C3A"/>
    <w:rsid w:val="00646A59"/>
    <w:rsid w:val="0064784C"/>
    <w:rsid w:val="00654789"/>
    <w:rsid w:val="00654C55"/>
    <w:rsid w:val="006575CE"/>
    <w:rsid w:val="00660688"/>
    <w:rsid w:val="0066285A"/>
    <w:rsid w:val="006738A5"/>
    <w:rsid w:val="00676A76"/>
    <w:rsid w:val="00683D9F"/>
    <w:rsid w:val="00694CDD"/>
    <w:rsid w:val="00695B43"/>
    <w:rsid w:val="006974C9"/>
    <w:rsid w:val="006A0403"/>
    <w:rsid w:val="006A6323"/>
    <w:rsid w:val="006A78B4"/>
    <w:rsid w:val="006B31BA"/>
    <w:rsid w:val="006C0F49"/>
    <w:rsid w:val="006C7684"/>
    <w:rsid w:val="006D61CA"/>
    <w:rsid w:val="006E04C1"/>
    <w:rsid w:val="006E2CEB"/>
    <w:rsid w:val="006E370D"/>
    <w:rsid w:val="006E3E75"/>
    <w:rsid w:val="006F20A6"/>
    <w:rsid w:val="006F2203"/>
    <w:rsid w:val="006F5235"/>
    <w:rsid w:val="006F5C01"/>
    <w:rsid w:val="00703BF0"/>
    <w:rsid w:val="0070445E"/>
    <w:rsid w:val="007047B8"/>
    <w:rsid w:val="00714EC1"/>
    <w:rsid w:val="007246F6"/>
    <w:rsid w:val="007272D5"/>
    <w:rsid w:val="00741DFE"/>
    <w:rsid w:val="00742591"/>
    <w:rsid w:val="00743166"/>
    <w:rsid w:val="00751E7F"/>
    <w:rsid w:val="00757692"/>
    <w:rsid w:val="00760C78"/>
    <w:rsid w:val="00773777"/>
    <w:rsid w:val="0078100C"/>
    <w:rsid w:val="00791ACB"/>
    <w:rsid w:val="00794C68"/>
    <w:rsid w:val="00794F01"/>
    <w:rsid w:val="00795C2B"/>
    <w:rsid w:val="007A058B"/>
    <w:rsid w:val="007A1A59"/>
    <w:rsid w:val="007A4A34"/>
    <w:rsid w:val="007A72D2"/>
    <w:rsid w:val="007C4181"/>
    <w:rsid w:val="007C43C4"/>
    <w:rsid w:val="007D1AEA"/>
    <w:rsid w:val="007D6C69"/>
    <w:rsid w:val="007D773B"/>
    <w:rsid w:val="007D7757"/>
    <w:rsid w:val="007E3D46"/>
    <w:rsid w:val="007E439A"/>
    <w:rsid w:val="007E4DF6"/>
    <w:rsid w:val="007E5EC8"/>
    <w:rsid w:val="007F4C9C"/>
    <w:rsid w:val="0080104F"/>
    <w:rsid w:val="008016CF"/>
    <w:rsid w:val="00803E3E"/>
    <w:rsid w:val="008047A6"/>
    <w:rsid w:val="00806BA0"/>
    <w:rsid w:val="00811539"/>
    <w:rsid w:val="00811C7D"/>
    <w:rsid w:val="008172B5"/>
    <w:rsid w:val="008242AB"/>
    <w:rsid w:val="008424B3"/>
    <w:rsid w:val="00850941"/>
    <w:rsid w:val="00850BB5"/>
    <w:rsid w:val="00864DF9"/>
    <w:rsid w:val="00866C14"/>
    <w:rsid w:val="0086732E"/>
    <w:rsid w:val="00871D97"/>
    <w:rsid w:val="00872A1C"/>
    <w:rsid w:val="00890702"/>
    <w:rsid w:val="00894A63"/>
    <w:rsid w:val="00894E50"/>
    <w:rsid w:val="008A3F9A"/>
    <w:rsid w:val="008B531C"/>
    <w:rsid w:val="008B5AA7"/>
    <w:rsid w:val="008C0462"/>
    <w:rsid w:val="008C0538"/>
    <w:rsid w:val="008C4469"/>
    <w:rsid w:val="008D3204"/>
    <w:rsid w:val="008D3689"/>
    <w:rsid w:val="008D67CA"/>
    <w:rsid w:val="008D6DBB"/>
    <w:rsid w:val="008E2712"/>
    <w:rsid w:val="008E406C"/>
    <w:rsid w:val="00906079"/>
    <w:rsid w:val="009061A3"/>
    <w:rsid w:val="00914F1B"/>
    <w:rsid w:val="00925626"/>
    <w:rsid w:val="0092592B"/>
    <w:rsid w:val="00934B8D"/>
    <w:rsid w:val="009350ED"/>
    <w:rsid w:val="00935D4B"/>
    <w:rsid w:val="00936BAA"/>
    <w:rsid w:val="009442B3"/>
    <w:rsid w:val="00950468"/>
    <w:rsid w:val="00953CB8"/>
    <w:rsid w:val="009576EE"/>
    <w:rsid w:val="0096008D"/>
    <w:rsid w:val="009609D3"/>
    <w:rsid w:val="00964F23"/>
    <w:rsid w:val="009654EE"/>
    <w:rsid w:val="00967153"/>
    <w:rsid w:val="00971481"/>
    <w:rsid w:val="00980D99"/>
    <w:rsid w:val="00984BF3"/>
    <w:rsid w:val="00984EE6"/>
    <w:rsid w:val="009905E2"/>
    <w:rsid w:val="00993EBA"/>
    <w:rsid w:val="009970EB"/>
    <w:rsid w:val="009A11DD"/>
    <w:rsid w:val="009A25DD"/>
    <w:rsid w:val="009A461A"/>
    <w:rsid w:val="009A65C4"/>
    <w:rsid w:val="009B3D2D"/>
    <w:rsid w:val="009C13E9"/>
    <w:rsid w:val="009C1C97"/>
    <w:rsid w:val="009C47FE"/>
    <w:rsid w:val="009C4DF5"/>
    <w:rsid w:val="009D0B24"/>
    <w:rsid w:val="009D6F61"/>
    <w:rsid w:val="009E64DA"/>
    <w:rsid w:val="009E7111"/>
    <w:rsid w:val="009F4351"/>
    <w:rsid w:val="009F4DF5"/>
    <w:rsid w:val="009F7FB6"/>
    <w:rsid w:val="00A0015F"/>
    <w:rsid w:val="00A01420"/>
    <w:rsid w:val="00A02728"/>
    <w:rsid w:val="00A042F4"/>
    <w:rsid w:val="00A043A7"/>
    <w:rsid w:val="00A04AB0"/>
    <w:rsid w:val="00A05722"/>
    <w:rsid w:val="00A1257B"/>
    <w:rsid w:val="00A17120"/>
    <w:rsid w:val="00A23F04"/>
    <w:rsid w:val="00A2562D"/>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2AC"/>
    <w:rsid w:val="00A75013"/>
    <w:rsid w:val="00A7759D"/>
    <w:rsid w:val="00A84808"/>
    <w:rsid w:val="00A873DD"/>
    <w:rsid w:val="00A91873"/>
    <w:rsid w:val="00A92AB7"/>
    <w:rsid w:val="00A93CE8"/>
    <w:rsid w:val="00A96CF8"/>
    <w:rsid w:val="00AA0119"/>
    <w:rsid w:val="00AA267C"/>
    <w:rsid w:val="00AA6F55"/>
    <w:rsid w:val="00AB365B"/>
    <w:rsid w:val="00AB4248"/>
    <w:rsid w:val="00AB7D27"/>
    <w:rsid w:val="00AC129F"/>
    <w:rsid w:val="00AC19C5"/>
    <w:rsid w:val="00AC3253"/>
    <w:rsid w:val="00AE1E8D"/>
    <w:rsid w:val="00AE6D2A"/>
    <w:rsid w:val="00AF2A00"/>
    <w:rsid w:val="00AF56AD"/>
    <w:rsid w:val="00AF6B9E"/>
    <w:rsid w:val="00AF7B91"/>
    <w:rsid w:val="00B034C1"/>
    <w:rsid w:val="00B12824"/>
    <w:rsid w:val="00B139A8"/>
    <w:rsid w:val="00B15BD5"/>
    <w:rsid w:val="00B21270"/>
    <w:rsid w:val="00B268A8"/>
    <w:rsid w:val="00B311C5"/>
    <w:rsid w:val="00B32610"/>
    <w:rsid w:val="00B355C7"/>
    <w:rsid w:val="00B45901"/>
    <w:rsid w:val="00B4736D"/>
    <w:rsid w:val="00B47C81"/>
    <w:rsid w:val="00B5582D"/>
    <w:rsid w:val="00B60A95"/>
    <w:rsid w:val="00B61064"/>
    <w:rsid w:val="00B637D8"/>
    <w:rsid w:val="00B701CF"/>
    <w:rsid w:val="00B706B3"/>
    <w:rsid w:val="00B72A74"/>
    <w:rsid w:val="00B73AC4"/>
    <w:rsid w:val="00B76226"/>
    <w:rsid w:val="00B765E5"/>
    <w:rsid w:val="00B769A1"/>
    <w:rsid w:val="00B817C0"/>
    <w:rsid w:val="00B84B62"/>
    <w:rsid w:val="00B86BDB"/>
    <w:rsid w:val="00B91869"/>
    <w:rsid w:val="00B9702C"/>
    <w:rsid w:val="00BA23BD"/>
    <w:rsid w:val="00BA43BA"/>
    <w:rsid w:val="00BB50F9"/>
    <w:rsid w:val="00BB5D46"/>
    <w:rsid w:val="00BC6081"/>
    <w:rsid w:val="00BD21C4"/>
    <w:rsid w:val="00BD252D"/>
    <w:rsid w:val="00BD6AE2"/>
    <w:rsid w:val="00BD7E24"/>
    <w:rsid w:val="00BE273A"/>
    <w:rsid w:val="00BE705A"/>
    <w:rsid w:val="00BE768B"/>
    <w:rsid w:val="00C05A5B"/>
    <w:rsid w:val="00C140D7"/>
    <w:rsid w:val="00C1536B"/>
    <w:rsid w:val="00C222BF"/>
    <w:rsid w:val="00C241B0"/>
    <w:rsid w:val="00C30039"/>
    <w:rsid w:val="00C30529"/>
    <w:rsid w:val="00C30EC1"/>
    <w:rsid w:val="00C311E1"/>
    <w:rsid w:val="00C33BEB"/>
    <w:rsid w:val="00C34F64"/>
    <w:rsid w:val="00C42508"/>
    <w:rsid w:val="00C46FC1"/>
    <w:rsid w:val="00C4750A"/>
    <w:rsid w:val="00C56BFD"/>
    <w:rsid w:val="00C62DDA"/>
    <w:rsid w:val="00C654F7"/>
    <w:rsid w:val="00C726EC"/>
    <w:rsid w:val="00C74BAE"/>
    <w:rsid w:val="00C81797"/>
    <w:rsid w:val="00C8447A"/>
    <w:rsid w:val="00C879D4"/>
    <w:rsid w:val="00CA0029"/>
    <w:rsid w:val="00CA0AB7"/>
    <w:rsid w:val="00CA7465"/>
    <w:rsid w:val="00CB0036"/>
    <w:rsid w:val="00CB1B46"/>
    <w:rsid w:val="00CB2D55"/>
    <w:rsid w:val="00CC066E"/>
    <w:rsid w:val="00CC09DA"/>
    <w:rsid w:val="00CE29B0"/>
    <w:rsid w:val="00CE3852"/>
    <w:rsid w:val="00CE58CE"/>
    <w:rsid w:val="00CE7C3C"/>
    <w:rsid w:val="00CF35A1"/>
    <w:rsid w:val="00CF4119"/>
    <w:rsid w:val="00CF61B8"/>
    <w:rsid w:val="00CF7C3F"/>
    <w:rsid w:val="00D00AE0"/>
    <w:rsid w:val="00D01BB0"/>
    <w:rsid w:val="00D175BB"/>
    <w:rsid w:val="00D2194E"/>
    <w:rsid w:val="00D228F6"/>
    <w:rsid w:val="00D23F8F"/>
    <w:rsid w:val="00D24FE1"/>
    <w:rsid w:val="00D27C4B"/>
    <w:rsid w:val="00D30804"/>
    <w:rsid w:val="00D30FFF"/>
    <w:rsid w:val="00D31016"/>
    <w:rsid w:val="00D325F5"/>
    <w:rsid w:val="00D33B3C"/>
    <w:rsid w:val="00D34FBD"/>
    <w:rsid w:val="00D364A6"/>
    <w:rsid w:val="00D41CC7"/>
    <w:rsid w:val="00D4541F"/>
    <w:rsid w:val="00D513BF"/>
    <w:rsid w:val="00D52F54"/>
    <w:rsid w:val="00D60575"/>
    <w:rsid w:val="00D64891"/>
    <w:rsid w:val="00D72DC0"/>
    <w:rsid w:val="00D80125"/>
    <w:rsid w:val="00D807EF"/>
    <w:rsid w:val="00D85D42"/>
    <w:rsid w:val="00D9137E"/>
    <w:rsid w:val="00D96A5F"/>
    <w:rsid w:val="00DA021C"/>
    <w:rsid w:val="00DA18ED"/>
    <w:rsid w:val="00DA3673"/>
    <w:rsid w:val="00DA3C0A"/>
    <w:rsid w:val="00DA5C08"/>
    <w:rsid w:val="00DA6717"/>
    <w:rsid w:val="00DB1B7F"/>
    <w:rsid w:val="00DB1FC6"/>
    <w:rsid w:val="00DB5AC8"/>
    <w:rsid w:val="00DC3A65"/>
    <w:rsid w:val="00DC4810"/>
    <w:rsid w:val="00DD4C22"/>
    <w:rsid w:val="00DD5136"/>
    <w:rsid w:val="00DD5994"/>
    <w:rsid w:val="00DE4425"/>
    <w:rsid w:val="00DE5308"/>
    <w:rsid w:val="00DF0E61"/>
    <w:rsid w:val="00DF3A55"/>
    <w:rsid w:val="00DF7709"/>
    <w:rsid w:val="00DF782C"/>
    <w:rsid w:val="00E12666"/>
    <w:rsid w:val="00E16FE9"/>
    <w:rsid w:val="00E212FD"/>
    <w:rsid w:val="00E276C1"/>
    <w:rsid w:val="00E35FF0"/>
    <w:rsid w:val="00E4457A"/>
    <w:rsid w:val="00E46608"/>
    <w:rsid w:val="00E532CC"/>
    <w:rsid w:val="00E532DA"/>
    <w:rsid w:val="00E54229"/>
    <w:rsid w:val="00E54261"/>
    <w:rsid w:val="00E570CB"/>
    <w:rsid w:val="00E6009C"/>
    <w:rsid w:val="00E66583"/>
    <w:rsid w:val="00E717C1"/>
    <w:rsid w:val="00E71B14"/>
    <w:rsid w:val="00E72FD3"/>
    <w:rsid w:val="00E7448F"/>
    <w:rsid w:val="00E76A2E"/>
    <w:rsid w:val="00E771E3"/>
    <w:rsid w:val="00E813F4"/>
    <w:rsid w:val="00E8288B"/>
    <w:rsid w:val="00EA0E43"/>
    <w:rsid w:val="00EA7F2F"/>
    <w:rsid w:val="00EB2F8F"/>
    <w:rsid w:val="00EB656B"/>
    <w:rsid w:val="00EB661B"/>
    <w:rsid w:val="00EC012F"/>
    <w:rsid w:val="00EC2AEB"/>
    <w:rsid w:val="00EC5CBB"/>
    <w:rsid w:val="00EC728E"/>
    <w:rsid w:val="00EE572E"/>
    <w:rsid w:val="00EF067E"/>
    <w:rsid w:val="00EF25F9"/>
    <w:rsid w:val="00F0177A"/>
    <w:rsid w:val="00F0351E"/>
    <w:rsid w:val="00F07F3A"/>
    <w:rsid w:val="00F1032B"/>
    <w:rsid w:val="00F230A2"/>
    <w:rsid w:val="00F25227"/>
    <w:rsid w:val="00F31CD1"/>
    <w:rsid w:val="00F35822"/>
    <w:rsid w:val="00F370C5"/>
    <w:rsid w:val="00F431B1"/>
    <w:rsid w:val="00F47062"/>
    <w:rsid w:val="00F54100"/>
    <w:rsid w:val="00F60C8A"/>
    <w:rsid w:val="00F611E4"/>
    <w:rsid w:val="00F6464C"/>
    <w:rsid w:val="00F77A5B"/>
    <w:rsid w:val="00F806E7"/>
    <w:rsid w:val="00F81077"/>
    <w:rsid w:val="00F849AD"/>
    <w:rsid w:val="00F865A1"/>
    <w:rsid w:val="00F87627"/>
    <w:rsid w:val="00F967BD"/>
    <w:rsid w:val="00F977F1"/>
    <w:rsid w:val="00F97AD6"/>
    <w:rsid w:val="00FA139D"/>
    <w:rsid w:val="00FA4F1D"/>
    <w:rsid w:val="00FB2563"/>
    <w:rsid w:val="00FB5ACB"/>
    <w:rsid w:val="00FB5E62"/>
    <w:rsid w:val="00FC1BD5"/>
    <w:rsid w:val="00FD25B7"/>
    <w:rsid w:val="00FD2E69"/>
    <w:rsid w:val="00FD37EA"/>
    <w:rsid w:val="00FD3FDA"/>
    <w:rsid w:val="00FE024F"/>
    <w:rsid w:val="00FE7FB3"/>
    <w:rsid w:val="00FF006C"/>
    <w:rsid w:val="00FF016A"/>
    <w:rsid w:val="00FF04D9"/>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9A25DD"/>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5E263F"/>
    <w:pPr>
      <w:keepNext/>
      <w:keepLines/>
      <w:spacing w:before="200" w:after="0"/>
      <w:jc w:val="center"/>
      <w:outlineLvl w:val="4"/>
    </w:pPr>
    <w:rPr>
      <w:rFonts w:asciiTheme="majorHAnsi" w:eastAsiaTheme="majorEastAsia" w:hAnsiTheme="majorHAnsi"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9A25DD"/>
    <w:rPr>
      <w:rFonts w:asciiTheme="majorHAnsi" w:eastAsiaTheme="majorEastAsia" w:hAnsiTheme="majorHAnsi" w:cstheme="majorBidi"/>
      <w:b/>
      <w:bCs/>
      <w:color w:val="000000" w:themeColor="text1"/>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5E263F"/>
    <w:rPr>
      <w:rFonts w:asciiTheme="majorHAnsi" w:eastAsiaTheme="majorEastAsia" w:hAnsiTheme="majorHAnsi"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DC0"/>
    <w:pPr>
      <w:jc w:val="both"/>
    </w:pPr>
    <w:rPr>
      <w:rFonts w:ascii="Garamond" w:hAnsi="Garamond"/>
    </w:rPr>
  </w:style>
  <w:style w:type="paragraph" w:styleId="Heading1">
    <w:name w:val="heading 1"/>
    <w:basedOn w:val="Normal"/>
    <w:next w:val="Normal"/>
    <w:link w:val="Heading1Char"/>
    <w:uiPriority w:val="9"/>
    <w:qFormat/>
    <w:rsid w:val="005039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9A11DD"/>
    <w:pPr>
      <w:keepNext/>
      <w:keepLines/>
      <w:spacing w:before="240" w:after="240"/>
      <w:jc w:val="center"/>
      <w:outlineLvl w:val="3"/>
    </w:pPr>
    <w:rPr>
      <w:rFonts w:eastAsiaTheme="majorEastAsia" w:cstheme="majorBidi"/>
      <w:b/>
      <w:bCs/>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sz w:val="24"/>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 w:val="24"/>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sz w:val="24"/>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503995"/>
    <w:rPr>
      <w:rFonts w:asciiTheme="majorHAnsi" w:eastAsiaTheme="majorEastAsia" w:hAnsiTheme="majorHAnsi" w:cstheme="majorBidi"/>
      <w:b/>
      <w:bCs/>
      <w:color w:val="365F91" w:themeColor="accent1" w:themeShade="BF"/>
      <w:sz w:val="28"/>
      <w:szCs w:val="28"/>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semiHidden/>
    <w:unhideWhenUsed/>
    <w:rsid w:val="00484AEF"/>
    <w:rPr>
      <w:sz w:val="16"/>
      <w:szCs w:val="16"/>
    </w:rPr>
  </w:style>
  <w:style w:type="paragraph" w:styleId="CommentText">
    <w:name w:val="annotation text"/>
    <w:basedOn w:val="Normal"/>
    <w:link w:val="CommentTextChar"/>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9A11DD"/>
    <w:rPr>
      <w:rFonts w:ascii="Garamond" w:eastAsiaTheme="majorEastAsia" w:hAnsi="Garamond" w:cstheme="majorBidi"/>
      <w:b/>
      <w:bCs/>
      <w:iCs/>
      <w:color w:val="000000" w:themeColor="text1"/>
      <w:sz w:val="28"/>
    </w:rPr>
  </w:style>
  <w:style w:type="paragraph" w:customStyle="1" w:styleId="hymn">
    <w:name w:val="hymn"/>
    <w:basedOn w:val="Normal"/>
    <w:link w:val="hymnChar"/>
    <w:rsid w:val="00DD4C22"/>
    <w:pPr>
      <w:keepNext/>
      <w:keepLines/>
      <w:spacing w:after="0" w:line="240" w:lineRule="auto"/>
      <w:ind w:left="720" w:hanging="720"/>
      <w:contextualSpacing/>
      <w:jc w:val="left"/>
    </w:pPr>
    <w:rPr>
      <w:rFonts w:eastAsia="Times New Roman" w:cs="Arial"/>
      <w:sz w:val="24"/>
      <w:lang w:val="en-US"/>
    </w:rPr>
  </w:style>
  <w:style w:type="paragraph" w:customStyle="1" w:styleId="hymnEnd">
    <w:name w:val="hymnEnd"/>
    <w:basedOn w:val="Normal"/>
    <w:link w:val="hymnEndChar"/>
    <w:rsid w:val="00DD4C22"/>
    <w:pPr>
      <w:spacing w:after="360" w:line="240" w:lineRule="auto"/>
      <w:contextualSpacing/>
      <w:jc w:val="left"/>
    </w:pPr>
    <w:rPr>
      <w:rFonts w:eastAsia="Times New Roman" w:cs="Arial"/>
      <w:sz w:val="24"/>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uiPriority w:val="99"/>
    <w:rsid w:val="00DD4C22"/>
    <w:pPr>
      <w:widowControl w:val="0"/>
      <w:spacing w:after="0" w:line="240" w:lineRule="auto"/>
      <w:jc w:val="left"/>
    </w:pPr>
    <w:rPr>
      <w:rFonts w:ascii="Cambria" w:eastAsia="Times New Roman" w:hAnsi="Cambria" w:cs="Times New Roman"/>
      <w:sz w:val="24"/>
      <w:szCs w:val="20"/>
      <w:lang w:val="en-US"/>
    </w:rPr>
  </w:style>
  <w:style w:type="character" w:customStyle="1" w:styleId="FootnoteTextChar">
    <w:name w:val="Footnote Text Char"/>
    <w:basedOn w:val="DefaultParagraphFont"/>
    <w:link w:val="FootnoteText"/>
    <w:uiPriority w:val="99"/>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B2670-1BA1-4884-B6A6-E3A8BBCDE24C}">
  <ds:schemaRefs>
    <ds:schemaRef ds:uri="http://schemas.openxmlformats.org/officeDocument/2006/bibliography"/>
  </ds:schemaRefs>
</ds:datastoreItem>
</file>

<file path=customXml/itemProps2.xml><?xml version="1.0" encoding="utf-8"?>
<ds:datastoreItem xmlns:ds="http://schemas.openxmlformats.org/officeDocument/2006/customXml" ds:itemID="{87BD1509-0FB3-4E46-B835-BDB59B3B7B68}">
  <ds:schemaRefs>
    <ds:schemaRef ds:uri="http://schemas.openxmlformats.org/officeDocument/2006/bibliography"/>
  </ds:schemaRefs>
</ds:datastoreItem>
</file>

<file path=customXml/itemProps3.xml><?xml version="1.0" encoding="utf-8"?>
<ds:datastoreItem xmlns:ds="http://schemas.openxmlformats.org/officeDocument/2006/customXml" ds:itemID="{2BF44497-E237-41D4-A8E8-F42284154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762</Pages>
  <Words>134705</Words>
  <Characters>767821</Characters>
  <Application>Microsoft Office Word</Application>
  <DocSecurity>0</DocSecurity>
  <Lines>6398</Lines>
  <Paragraphs>1801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Windows User</cp:lastModifiedBy>
  <cp:revision>113</cp:revision>
  <cp:lastPrinted>2015-08-26T13:05:00Z</cp:lastPrinted>
  <dcterms:created xsi:type="dcterms:W3CDTF">2014-10-30T02:06:00Z</dcterms:created>
  <dcterms:modified xsi:type="dcterms:W3CDTF">2015-08-27T16:45:00Z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